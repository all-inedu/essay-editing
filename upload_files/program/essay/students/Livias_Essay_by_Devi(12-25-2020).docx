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43468" w14:textId="77777777" w:rsidR="007B2057" w:rsidRDefault="007B2057" w:rsidP="007B2057">
      <w:pPr>
        <w:outlineLvl w:val="0"/>
        <w:rPr>
          <w:rFonts w:eastAsia="Times New Roman"/>
          <w:b/>
          <w:color w:val="222222"/>
          <w:shd w:val="clear" w:color="auto" w:fill="FFFFFF"/>
        </w:rPr>
      </w:pPr>
      <w:r w:rsidRPr="001E7930">
        <w:rPr>
          <w:rFonts w:eastAsia="Times New Roman"/>
          <w:b/>
          <w:color w:val="222222"/>
          <w:shd w:val="clear" w:color="auto" w:fill="FFFFFF"/>
        </w:rPr>
        <w:t>What about being a student at Boston University most excites you? Max 250 words</w:t>
      </w:r>
    </w:p>
    <w:p w14:paraId="2F9B5515" w14:textId="77777777" w:rsidR="00FC188E" w:rsidRDefault="00FC188E"/>
    <w:p w14:paraId="794FED28" w14:textId="0DAD82BB" w:rsidR="00C6110C" w:rsidRDefault="000E165E" w:rsidP="00F27A86">
      <w:pPr>
        <w:jc w:val="both"/>
      </w:pPr>
      <w:del w:id="0" w:author="Devi Kasih" w:date="2020-12-25T07:55:00Z">
        <w:r w:rsidDel="00780A57">
          <w:delText>Being</w:delText>
        </w:r>
        <w:r w:rsidR="00D46CCE" w:rsidDel="00780A57">
          <w:delText xml:space="preserve"> </w:delText>
        </w:r>
      </w:del>
      <w:ins w:id="1" w:author="Devi Kasih" w:date="2020-12-25T07:55:00Z">
        <w:r w:rsidR="00780A57">
          <w:t>As</w:t>
        </w:r>
        <w:r w:rsidR="00780A57">
          <w:t xml:space="preserve"> </w:t>
        </w:r>
      </w:ins>
      <w:r w:rsidR="002D21EE">
        <w:t xml:space="preserve">a GADIS </w:t>
      </w:r>
      <w:proofErr w:type="spellStart"/>
      <w:r w:rsidR="002D21EE">
        <w:t>Sampul</w:t>
      </w:r>
      <w:proofErr w:type="spellEnd"/>
      <w:r w:rsidR="002D21EE">
        <w:t xml:space="preserve"> beauty pageant finalist</w:t>
      </w:r>
      <w:r w:rsidR="00D46CCE">
        <w:t xml:space="preserve">, I am used to </w:t>
      </w:r>
      <w:r w:rsidR="002C311F">
        <w:t>talk in inter</w:t>
      </w:r>
      <w:r w:rsidR="00C01970">
        <w:t xml:space="preserve">views and magazines </w:t>
      </w:r>
      <w:r w:rsidR="007A5F65">
        <w:t>advoc</w:t>
      </w:r>
      <w:r w:rsidR="00AF38D8">
        <w:t>ating</w:t>
      </w:r>
      <w:r w:rsidR="00016E99">
        <w:t xml:space="preserve"> issues close to my heart</w:t>
      </w:r>
      <w:r w:rsidR="002D21EE">
        <w:t xml:space="preserve"> like children in poverty</w:t>
      </w:r>
      <w:r w:rsidR="00AF38D8">
        <w:t>.</w:t>
      </w:r>
      <w:r w:rsidR="002D21EE">
        <w:t xml:space="preserve"> </w:t>
      </w:r>
      <w:r w:rsidR="00C01970">
        <w:t xml:space="preserve">Through my speeches, </w:t>
      </w:r>
      <w:del w:id="2" w:author="Devi Kasih" w:date="2020-12-25T07:41:00Z">
        <w:r w:rsidR="00C01970" w:rsidDel="009A6DB0">
          <w:delText xml:space="preserve">I invited people to act which has led to many teenagers started their own projects to raise funds together with me. This made me </w:delText>
        </w:r>
      </w:del>
      <w:ins w:id="3" w:author="Devi Kasih" w:date="2020-12-25T07:41:00Z">
        <w:r w:rsidR="009A6DB0">
          <w:t xml:space="preserve">I </w:t>
        </w:r>
      </w:ins>
      <w:r w:rsidR="00C01970">
        <w:t>realize</w:t>
      </w:r>
      <w:ins w:id="4" w:author="Devi Kasih" w:date="2020-12-25T07:41:00Z">
        <w:r w:rsidR="009A6DB0">
          <w:t>d just</w:t>
        </w:r>
      </w:ins>
      <w:r w:rsidR="00C01970">
        <w:t xml:space="preserve"> how important our word choices are to raise awareness and how it can influence people</w:t>
      </w:r>
      <w:r w:rsidR="00A61861">
        <w:t xml:space="preserve"> to </w:t>
      </w:r>
      <w:del w:id="5" w:author="Devi Kasih" w:date="2020-12-25T07:41:00Z">
        <w:r w:rsidR="00A61861" w:rsidDel="009A6DB0">
          <w:delText>do something</w:delText>
        </w:r>
      </w:del>
      <w:ins w:id="6" w:author="Devi Kasih" w:date="2020-12-25T07:41:00Z">
        <w:r w:rsidR="009A6DB0">
          <w:t>act</w:t>
        </w:r>
      </w:ins>
      <w:r w:rsidR="00C01970">
        <w:t xml:space="preserve">. </w:t>
      </w:r>
      <w:r w:rsidR="00C1090B">
        <w:t xml:space="preserve">It is something I brought everywhere. From convincing people to buy my products at the charity clothing store I built, to apologizing to vendors and </w:t>
      </w:r>
      <w:del w:id="7" w:author="Devi Kasih" w:date="2020-12-25T07:42:00Z">
        <w:r w:rsidR="00C1090B" w:rsidDel="009A6DB0">
          <w:delText xml:space="preserve">understand </w:delText>
        </w:r>
      </w:del>
      <w:ins w:id="8" w:author="Devi Kasih" w:date="2020-12-25T07:42:00Z">
        <w:r w:rsidR="009A6DB0">
          <w:t>keeping</w:t>
        </w:r>
        <w:r w:rsidR="009A6DB0">
          <w:t xml:space="preserve"> </w:t>
        </w:r>
      </w:ins>
      <w:del w:id="9" w:author="Devi Kasih" w:date="2020-12-25T07:42:00Z">
        <w:r w:rsidR="00C1090B" w:rsidDel="009A6DB0">
          <w:delText>their point of view</w:delText>
        </w:r>
      </w:del>
      <w:ins w:id="10" w:author="Devi Kasih" w:date="2020-12-25T07:42:00Z">
        <w:r w:rsidR="009A6DB0">
          <w:t>them as clients</w:t>
        </w:r>
      </w:ins>
      <w:r w:rsidR="00C1090B">
        <w:t xml:space="preserve">. </w:t>
      </w:r>
      <w:del w:id="11" w:author="Devi Kasih" w:date="2020-12-25T07:42:00Z">
        <w:r w:rsidR="00367A32" w:rsidDel="009A6DB0">
          <w:delText>Hence, t</w:delText>
        </w:r>
        <w:r w:rsidR="00B12DCA" w:rsidDel="009A6DB0">
          <w:delText xml:space="preserve">he art of communicating ideas and influencing people always </w:delText>
        </w:r>
        <w:r w:rsidR="00E036D5" w:rsidDel="009A6DB0">
          <w:delText xml:space="preserve">captivated </w:delText>
        </w:r>
        <w:r w:rsidR="00B12DCA" w:rsidDel="009A6DB0">
          <w:delText>me.</w:delText>
        </w:r>
      </w:del>
    </w:p>
    <w:p w14:paraId="44852F79" w14:textId="77777777" w:rsidR="00BD5257" w:rsidRDefault="00BD5257" w:rsidP="00F27A86">
      <w:pPr>
        <w:jc w:val="both"/>
      </w:pPr>
    </w:p>
    <w:p w14:paraId="36761E62" w14:textId="5FB13833" w:rsidR="005E198A" w:rsidRDefault="00391A7A" w:rsidP="005E198A">
      <w:pPr>
        <w:jc w:val="both"/>
        <w:rPr>
          <w:color w:val="000000" w:themeColor="text1"/>
        </w:rPr>
      </w:pPr>
      <w:r>
        <w:t xml:space="preserve">Realizing how good ideas need </w:t>
      </w:r>
      <w:r w:rsidR="00EB76D6">
        <w:t xml:space="preserve">good </w:t>
      </w:r>
      <w:r>
        <w:t>communication strategy,</w:t>
      </w:r>
      <w:r w:rsidR="00D1094C">
        <w:t xml:space="preserve"> I </w:t>
      </w:r>
      <w:r w:rsidR="00B83C69">
        <w:t xml:space="preserve">am </w:t>
      </w:r>
      <w:del w:id="12" w:author="Devi Kasih" w:date="2020-12-25T07:43:00Z">
        <w:r w:rsidR="003F0D8A" w:rsidDel="009A6DB0">
          <w:delText xml:space="preserve">eager to learn more </w:delText>
        </w:r>
        <w:r w:rsidR="0038698B" w:rsidDel="009A6DB0">
          <w:delText xml:space="preserve">about </w:delText>
        </w:r>
      </w:del>
      <w:ins w:id="13" w:author="Devi Kasih" w:date="2020-12-25T07:43:00Z">
        <w:r w:rsidR="009A6DB0">
          <w:t xml:space="preserve">ready to delve into </w:t>
        </w:r>
      </w:ins>
      <w:r w:rsidR="00295ABF">
        <w:t xml:space="preserve">the world of marketing. </w:t>
      </w:r>
      <w:r w:rsidR="0038698B">
        <w:t xml:space="preserve">At Questrom, I am </w:t>
      </w:r>
      <w:del w:id="14" w:author="Devi Kasih" w:date="2020-12-25T07:43:00Z">
        <w:r w:rsidR="0038698B" w:rsidDel="009A6DB0">
          <w:delText xml:space="preserve">particularly </w:delText>
        </w:r>
      </w:del>
      <w:r w:rsidR="0038698B">
        <w:t xml:space="preserve">excited </w:t>
      </w:r>
      <w:del w:id="15" w:author="Devi Kasih" w:date="2020-12-25T07:44:00Z">
        <w:r w:rsidR="0038698B" w:rsidDel="009A6DB0">
          <w:delText>to partake in t</w:delText>
        </w:r>
        <w:r w:rsidR="00BA13EC" w:rsidDel="009A6DB0">
          <w:delText xml:space="preserve">he </w:delText>
        </w:r>
      </w:del>
      <w:ins w:id="16" w:author="Devi Kasih" w:date="2020-12-25T07:44:00Z">
        <w:r w:rsidR="009A6DB0">
          <w:t xml:space="preserve">to experience the real-world-like </w:t>
        </w:r>
      </w:ins>
      <w:r w:rsidR="00207E18">
        <w:t>strategic marketi</w:t>
      </w:r>
      <w:r w:rsidR="00E3117B">
        <w:t xml:space="preserve">ng management simulation </w:t>
      </w:r>
      <w:r w:rsidR="00535F7E">
        <w:t>in</w:t>
      </w:r>
      <w:r w:rsidR="0038698B">
        <w:t xml:space="preserve"> the</w:t>
      </w:r>
      <w:r w:rsidR="00535F7E">
        <w:t xml:space="preserve"> Advanced Marketing </w:t>
      </w:r>
      <w:r w:rsidR="0073359B">
        <w:t xml:space="preserve">Strategy </w:t>
      </w:r>
      <w:r w:rsidR="003F0D8A">
        <w:t>course</w:t>
      </w:r>
      <w:r w:rsidR="0038698B">
        <w:t xml:space="preserve">, </w:t>
      </w:r>
      <w:r w:rsidR="00E3117B">
        <w:t xml:space="preserve">where </w:t>
      </w:r>
      <w:del w:id="17" w:author="Devi Kasih" w:date="2020-12-25T07:46:00Z">
        <w:r w:rsidR="00E3117B" w:rsidDel="009A6DB0">
          <w:delText xml:space="preserve">students </w:delText>
        </w:r>
      </w:del>
      <w:ins w:id="18" w:author="Devi Kasih" w:date="2020-12-25T07:46:00Z">
        <w:r w:rsidR="009A6DB0">
          <w:t xml:space="preserve">I could learn by taking </w:t>
        </w:r>
      </w:ins>
      <w:del w:id="19" w:author="Devi Kasih" w:date="2020-12-25T07:46:00Z">
        <w:r w:rsidR="00E3117B" w:rsidDel="009A6DB0">
          <w:delText xml:space="preserve">take </w:delText>
        </w:r>
      </w:del>
      <w:r w:rsidR="00E3117B">
        <w:t xml:space="preserve">the role of </w:t>
      </w:r>
      <w:r w:rsidR="0038698B">
        <w:t xml:space="preserve">a </w:t>
      </w:r>
      <w:r w:rsidR="00E3117B">
        <w:t>brand manager</w:t>
      </w:r>
      <w:r w:rsidR="0038698B">
        <w:t xml:space="preserve">. </w:t>
      </w:r>
      <w:del w:id="20" w:author="Devi Kasih" w:date="2020-12-25T07:45:00Z">
        <w:r w:rsidR="0038698B" w:rsidDel="009A6DB0">
          <w:delText>R</w:delText>
        </w:r>
        <w:r w:rsidR="00585699" w:rsidDel="009A6DB0">
          <w:delText xml:space="preserve">eal-world-like </w:delText>
        </w:r>
        <w:r w:rsidR="00D91F51" w:rsidDel="009A6DB0">
          <w:delText>experience</w:delText>
        </w:r>
        <w:r w:rsidR="0038698B" w:rsidDel="009A6DB0">
          <w:delText xml:space="preserve"> like this, especially in the art of selling, is priceless</w:delText>
        </w:r>
        <w:r w:rsidR="004E7720" w:rsidDel="009A6DB0">
          <w:delText xml:space="preserve">. </w:delText>
        </w:r>
      </w:del>
      <w:r w:rsidR="0038698B">
        <w:rPr>
          <w:color w:val="000000" w:themeColor="text1"/>
        </w:rPr>
        <w:t xml:space="preserve">Interacted with people </w:t>
      </w:r>
      <w:del w:id="21" w:author="Devi Kasih" w:date="2020-12-25T07:46:00Z">
        <w:r w:rsidR="0038698B" w:rsidDel="009A6DB0">
          <w:rPr>
            <w:color w:val="000000" w:themeColor="text1"/>
          </w:rPr>
          <w:delText xml:space="preserve">in </w:delText>
        </w:r>
      </w:del>
      <w:ins w:id="22" w:author="Devi Kasih" w:date="2020-12-25T07:46:00Z">
        <w:r w:rsidR="009A6DB0">
          <w:rPr>
            <w:color w:val="000000" w:themeColor="text1"/>
          </w:rPr>
          <w:t>from</w:t>
        </w:r>
        <w:r w:rsidR="009A6DB0">
          <w:rPr>
            <w:color w:val="000000" w:themeColor="text1"/>
          </w:rPr>
          <w:t xml:space="preserve"> </w:t>
        </w:r>
      </w:ins>
      <w:r w:rsidR="0038698B">
        <w:rPr>
          <w:color w:val="000000" w:themeColor="text1"/>
        </w:rPr>
        <w:t xml:space="preserve">different backgrounds </w:t>
      </w:r>
      <w:del w:id="23" w:author="Devi Kasih" w:date="2020-12-25T07:46:00Z">
        <w:r w:rsidR="0038698B" w:rsidDel="009A6DB0">
          <w:rPr>
            <w:color w:val="000000" w:themeColor="text1"/>
          </w:rPr>
          <w:delText>and mindsets in pageant world</w:delText>
        </w:r>
      </w:del>
      <w:ins w:id="24" w:author="Devi Kasih" w:date="2020-12-25T07:46:00Z">
        <w:r w:rsidR="009A6DB0">
          <w:rPr>
            <w:color w:val="000000" w:themeColor="text1"/>
          </w:rPr>
          <w:t>at GADIS</w:t>
        </w:r>
      </w:ins>
      <w:r w:rsidR="0038698B">
        <w:rPr>
          <w:color w:val="000000" w:themeColor="text1"/>
        </w:rPr>
        <w:t xml:space="preserve">, I recognized that </w:t>
      </w:r>
      <w:del w:id="25" w:author="Devi Kasih" w:date="2020-12-25T07:47:00Z">
        <w:r w:rsidR="0038698B" w:rsidDel="009A6DB0">
          <w:rPr>
            <w:color w:val="000000" w:themeColor="text1"/>
          </w:rPr>
          <w:delText xml:space="preserve">there was </w:delText>
        </w:r>
      </w:del>
      <w:r w:rsidR="0038698B">
        <w:rPr>
          <w:color w:val="000000" w:themeColor="text1"/>
        </w:rPr>
        <w:t xml:space="preserve">a correlation </w:t>
      </w:r>
      <w:ins w:id="26" w:author="Devi Kasih" w:date="2020-12-25T07:47:00Z">
        <w:r w:rsidR="009A6DB0">
          <w:rPr>
            <w:color w:val="000000" w:themeColor="text1"/>
          </w:rPr>
          <w:t xml:space="preserve">exists </w:t>
        </w:r>
      </w:ins>
      <w:r w:rsidR="0038698B">
        <w:rPr>
          <w:color w:val="000000" w:themeColor="text1"/>
        </w:rPr>
        <w:t>between their behavior and decision making.</w:t>
      </w:r>
      <w:r w:rsidR="0038698B">
        <w:rPr>
          <w:color w:val="000000" w:themeColor="text1"/>
        </w:rPr>
        <w:t xml:space="preserve"> Thus, </w:t>
      </w:r>
      <w:r w:rsidR="00BE5AE2">
        <w:t xml:space="preserve">I </w:t>
      </w:r>
      <w:del w:id="27" w:author="Devi Kasih" w:date="2020-12-25T07:47:00Z">
        <w:r w:rsidR="0038698B" w:rsidDel="009A6DB0">
          <w:delText xml:space="preserve">would like </w:delText>
        </w:r>
      </w:del>
      <w:ins w:id="28" w:author="Devi Kasih" w:date="2020-12-25T07:47:00Z">
        <w:r w:rsidR="009A6DB0">
          <w:t xml:space="preserve">am eager </w:t>
        </w:r>
      </w:ins>
      <w:r w:rsidR="0038698B">
        <w:t xml:space="preserve">to work alongside </w:t>
      </w:r>
      <w:r w:rsidR="001B381D">
        <w:t xml:space="preserve">Prof. </w:t>
      </w:r>
      <w:r w:rsidR="00A71BC5">
        <w:t xml:space="preserve">Carey </w:t>
      </w:r>
      <w:proofErr w:type="spellStart"/>
      <w:r w:rsidR="00A71BC5">
        <w:t>Morewedge</w:t>
      </w:r>
      <w:proofErr w:type="spellEnd"/>
      <w:r w:rsidR="00A71BC5">
        <w:t xml:space="preserve"> </w:t>
      </w:r>
      <w:r w:rsidR="0038698B">
        <w:t xml:space="preserve">in the Behavioral Lab </w:t>
      </w:r>
      <w:r w:rsidR="00A71BC5">
        <w:t xml:space="preserve">to </w:t>
      </w:r>
      <w:r w:rsidR="0038698B">
        <w:t xml:space="preserve">research about </w:t>
      </w:r>
      <w:r w:rsidR="00B8754A">
        <w:t>how human</w:t>
      </w:r>
      <w:r w:rsidR="00A81966">
        <w:t xml:space="preserve"> memory and attention influence</w:t>
      </w:r>
      <w:r w:rsidR="00B8754A">
        <w:t xml:space="preserve"> </w:t>
      </w:r>
      <w:r w:rsidR="0038698B">
        <w:t>their</w:t>
      </w:r>
      <w:r w:rsidR="00B8754A">
        <w:t xml:space="preserve"> judg</w:t>
      </w:r>
      <w:r w:rsidR="00A81966">
        <w:t>ment.</w:t>
      </w:r>
      <w:r w:rsidR="005E198A" w:rsidRPr="005E198A">
        <w:rPr>
          <w:color w:val="000000" w:themeColor="text1"/>
        </w:rPr>
        <w:t xml:space="preserve"> </w:t>
      </w:r>
      <w:del w:id="29" w:author="Devi Kasih" w:date="2020-12-25T07:48:00Z">
        <w:r w:rsidR="0038698B" w:rsidDel="009A6DB0">
          <w:rPr>
            <w:color w:val="000000" w:themeColor="text1"/>
          </w:rPr>
          <w:delText xml:space="preserve">The </w:delText>
        </w:r>
        <w:r w:rsidR="005E198A" w:rsidDel="009A6DB0">
          <w:rPr>
            <w:color w:val="000000" w:themeColor="text1"/>
          </w:rPr>
          <w:delText xml:space="preserve">research and simulation </w:delText>
        </w:r>
      </w:del>
      <w:ins w:id="30" w:author="Devi Kasih" w:date="2020-12-25T07:48:00Z">
        <w:r w:rsidR="009A6DB0">
          <w:rPr>
            <w:color w:val="000000" w:themeColor="text1"/>
          </w:rPr>
          <w:t xml:space="preserve">Such </w:t>
        </w:r>
      </w:ins>
      <w:r w:rsidR="0038698B">
        <w:rPr>
          <w:color w:val="000000" w:themeColor="text1"/>
        </w:rPr>
        <w:t xml:space="preserve">opportunities unique </w:t>
      </w:r>
      <w:del w:id="31" w:author="Devi Kasih" w:date="2020-12-25T07:48:00Z">
        <w:r w:rsidR="00FF2A56" w:rsidDel="009A6DB0">
          <w:rPr>
            <w:color w:val="000000" w:themeColor="text1"/>
          </w:rPr>
          <w:delText xml:space="preserve">in </w:delText>
        </w:r>
      </w:del>
      <w:ins w:id="32" w:author="Devi Kasih" w:date="2020-12-25T07:48:00Z">
        <w:r w:rsidR="009A6DB0">
          <w:rPr>
            <w:color w:val="000000" w:themeColor="text1"/>
          </w:rPr>
          <w:t xml:space="preserve">to </w:t>
        </w:r>
      </w:ins>
      <w:r w:rsidR="00FF2A56">
        <w:rPr>
          <w:color w:val="000000" w:themeColor="text1"/>
        </w:rPr>
        <w:t xml:space="preserve">BU </w:t>
      </w:r>
      <w:r w:rsidR="005E198A">
        <w:rPr>
          <w:color w:val="000000" w:themeColor="text1"/>
        </w:rPr>
        <w:t xml:space="preserve">will help me </w:t>
      </w:r>
      <w:r w:rsidR="0038698B">
        <w:rPr>
          <w:color w:val="000000" w:themeColor="text1"/>
        </w:rPr>
        <w:t>leverage psychology</w:t>
      </w:r>
      <w:r w:rsidR="005E198A">
        <w:rPr>
          <w:color w:val="000000" w:themeColor="text1"/>
        </w:rPr>
        <w:t xml:space="preserve"> </w:t>
      </w:r>
      <w:r w:rsidR="0038698B">
        <w:rPr>
          <w:color w:val="000000" w:themeColor="text1"/>
        </w:rPr>
        <w:t xml:space="preserve">to </w:t>
      </w:r>
      <w:del w:id="33" w:author="Devi Kasih" w:date="2020-12-25T07:48:00Z">
        <w:r w:rsidR="005E198A" w:rsidDel="00780A57">
          <w:rPr>
            <w:color w:val="000000" w:themeColor="text1"/>
          </w:rPr>
          <w:delText xml:space="preserve">come up </w:delText>
        </w:r>
      </w:del>
      <w:ins w:id="34" w:author="Devi Kasih" w:date="2020-12-25T07:48:00Z">
        <w:r w:rsidR="00780A57">
          <w:rPr>
            <w:color w:val="000000" w:themeColor="text1"/>
          </w:rPr>
          <w:t xml:space="preserve">devise </w:t>
        </w:r>
      </w:ins>
      <w:del w:id="35" w:author="Devi Kasih" w:date="2020-12-25T07:48:00Z">
        <w:r w:rsidR="005E198A" w:rsidDel="00780A57">
          <w:rPr>
            <w:color w:val="000000" w:themeColor="text1"/>
          </w:rPr>
          <w:delText xml:space="preserve">with </w:delText>
        </w:r>
      </w:del>
      <w:r w:rsidR="00BD1E7D">
        <w:rPr>
          <w:color w:val="000000" w:themeColor="text1"/>
        </w:rPr>
        <w:t xml:space="preserve">best-fitted </w:t>
      </w:r>
      <w:r w:rsidR="0038698B">
        <w:rPr>
          <w:color w:val="000000" w:themeColor="text1"/>
        </w:rPr>
        <w:t xml:space="preserve">strategies in influencing </w:t>
      </w:r>
      <w:r w:rsidR="00BD1E7D">
        <w:rPr>
          <w:color w:val="000000" w:themeColor="text1"/>
        </w:rPr>
        <w:t xml:space="preserve">various types of </w:t>
      </w:r>
      <w:r w:rsidR="0038698B">
        <w:rPr>
          <w:color w:val="000000" w:themeColor="text1"/>
        </w:rPr>
        <w:t>people</w:t>
      </w:r>
      <w:r w:rsidR="005E198A">
        <w:rPr>
          <w:color w:val="000000" w:themeColor="text1"/>
        </w:rPr>
        <w:t xml:space="preserve">. </w:t>
      </w:r>
    </w:p>
    <w:p w14:paraId="646497F1" w14:textId="77777777" w:rsidR="00B458D3" w:rsidRDefault="00B458D3" w:rsidP="00F27A86">
      <w:pPr>
        <w:jc w:val="both"/>
      </w:pPr>
    </w:p>
    <w:p w14:paraId="19E3AB37" w14:textId="0917DD4F" w:rsidR="00780A57" w:rsidRDefault="00B458D3" w:rsidP="00F27A86">
      <w:pPr>
        <w:jc w:val="both"/>
        <w:rPr>
          <w:ins w:id="36" w:author="Devi Kasih" w:date="2020-12-25T07:52:00Z"/>
          <w:rFonts w:eastAsia="Times New Roman"/>
          <w:color w:val="000000" w:themeColor="text1"/>
          <w:shd w:val="clear" w:color="auto" w:fill="FFFFFF"/>
        </w:rPr>
      </w:pPr>
      <w:del w:id="37" w:author="Devi Kasih" w:date="2020-12-25T07:54:00Z">
        <w:r w:rsidDel="00780A57">
          <w:rPr>
            <w:rFonts w:eastAsia="Times New Roman"/>
            <w:color w:val="000000" w:themeColor="text1"/>
            <w:shd w:val="clear" w:color="auto" w:fill="FFFFFF"/>
          </w:rPr>
          <w:delText>In addition, a</w:delText>
        </w:r>
      </w:del>
      <w:ins w:id="38" w:author="Devi Kasih" w:date="2020-12-25T07:54:00Z">
        <w:r w:rsidR="00780A57">
          <w:rPr>
            <w:rFonts w:eastAsia="Times New Roman"/>
            <w:color w:val="000000" w:themeColor="text1"/>
            <w:shd w:val="clear" w:color="auto" w:fill="FFFFFF"/>
          </w:rPr>
          <w:t>A</w:t>
        </w:r>
      </w:ins>
      <w:r>
        <w:rPr>
          <w:rFonts w:eastAsia="Times New Roman"/>
          <w:color w:val="000000" w:themeColor="text1"/>
          <w:shd w:val="clear" w:color="auto" w:fill="FFFFFF"/>
        </w:rPr>
        <w:t xml:space="preserve">ttending </w:t>
      </w:r>
      <w:ins w:id="39" w:author="Devi Kasih" w:date="2020-12-25T07:54:00Z">
        <w:r w:rsidR="00780A57">
          <w:rPr>
            <w:rFonts w:eastAsia="Times New Roman"/>
            <w:color w:val="000000" w:themeColor="text1"/>
            <w:shd w:val="clear" w:color="auto" w:fill="FFFFFF"/>
          </w:rPr>
          <w:t xml:space="preserve">an </w:t>
        </w:r>
      </w:ins>
      <w:r w:rsidRPr="00A713C8">
        <w:rPr>
          <w:rFonts w:eastAsia="Times New Roman"/>
          <w:color w:val="000000" w:themeColor="text1"/>
          <w:shd w:val="clear" w:color="auto" w:fill="FFFFFF"/>
        </w:rPr>
        <w:t xml:space="preserve">all-girls </w:t>
      </w:r>
      <w:r w:rsidRPr="00B458D3">
        <w:rPr>
          <w:rFonts w:eastAsia="Times New Roman"/>
          <w:color w:val="000000" w:themeColor="text1"/>
          <w:shd w:val="clear" w:color="auto" w:fill="FFFFFF"/>
        </w:rPr>
        <w:t>school</w:t>
      </w:r>
      <w:del w:id="40" w:author="Devi Kasih" w:date="2020-12-25T07:54:00Z">
        <w:r w:rsidRPr="00B458D3" w:rsidDel="00780A57">
          <w:rPr>
            <w:rFonts w:eastAsia="Times New Roman"/>
            <w:color w:val="000000" w:themeColor="text1"/>
            <w:shd w:val="clear" w:color="auto" w:fill="FFFFFF"/>
          </w:rPr>
          <w:delText xml:space="preserve"> for 6 years</w:delText>
        </w:r>
      </w:del>
      <w:r w:rsidRPr="00B458D3">
        <w:rPr>
          <w:rFonts w:eastAsia="Times New Roman"/>
          <w:color w:val="000000" w:themeColor="text1"/>
          <w:shd w:val="clear" w:color="auto" w:fill="FFFFFF"/>
        </w:rPr>
        <w:t xml:space="preserve">, I believe in the power of women </w:t>
      </w:r>
      <w:del w:id="41" w:author="Devi Kasih" w:date="2020-12-25T07:49:00Z">
        <w:r w:rsidRPr="00B458D3" w:rsidDel="00780A57">
          <w:rPr>
            <w:rFonts w:eastAsia="Times New Roman"/>
            <w:color w:val="000000" w:themeColor="text1"/>
            <w:shd w:val="clear" w:color="auto" w:fill="FFFFFF"/>
          </w:rPr>
          <w:delText xml:space="preserve">and our capability </w:delText>
        </w:r>
      </w:del>
      <w:del w:id="42" w:author="Devi Kasih" w:date="2020-12-25T07:54:00Z">
        <w:r w:rsidRPr="00B458D3" w:rsidDel="00780A57">
          <w:rPr>
            <w:rFonts w:eastAsia="Times New Roman"/>
            <w:color w:val="000000" w:themeColor="text1"/>
            <w:shd w:val="clear" w:color="auto" w:fill="FFFFFF"/>
          </w:rPr>
          <w:delText xml:space="preserve">to </w:delText>
        </w:r>
      </w:del>
      <w:del w:id="43" w:author="Devi Kasih" w:date="2020-12-25T07:50:00Z">
        <w:r w:rsidRPr="00B458D3" w:rsidDel="00780A57">
          <w:rPr>
            <w:rFonts w:eastAsia="Times New Roman"/>
            <w:color w:val="000000" w:themeColor="text1"/>
            <w:shd w:val="clear" w:color="auto" w:fill="FFFFFF"/>
          </w:rPr>
          <w:delText xml:space="preserve">build our own empire and bring impact </w:delText>
        </w:r>
      </w:del>
      <w:ins w:id="44" w:author="Devi Kasih" w:date="2020-12-25T07:54:00Z">
        <w:r w:rsidR="00780A57">
          <w:rPr>
            <w:rFonts w:eastAsia="Times New Roman"/>
            <w:color w:val="000000" w:themeColor="text1"/>
            <w:shd w:val="clear" w:color="auto" w:fill="FFFFFF"/>
          </w:rPr>
          <w:t xml:space="preserve">in creating </w:t>
        </w:r>
      </w:ins>
      <w:ins w:id="45" w:author="Devi Kasih" w:date="2020-12-25T07:50:00Z">
        <w:r w:rsidR="00780A57">
          <w:rPr>
            <w:rFonts w:eastAsia="Times New Roman"/>
            <w:color w:val="000000" w:themeColor="text1"/>
            <w:shd w:val="clear" w:color="auto" w:fill="FFFFFF"/>
          </w:rPr>
          <w:t>impact</w:t>
        </w:r>
      </w:ins>
      <w:ins w:id="46" w:author="Devi Kasih" w:date="2020-12-25T07:54:00Z">
        <w:r w:rsidR="00780A57">
          <w:rPr>
            <w:rFonts w:eastAsia="Times New Roman"/>
            <w:color w:val="000000" w:themeColor="text1"/>
            <w:shd w:val="clear" w:color="auto" w:fill="FFFFFF"/>
          </w:rPr>
          <w:t>s</w:t>
        </w:r>
      </w:ins>
      <w:ins w:id="47" w:author="Devi Kasih" w:date="2020-12-25T07:50:00Z">
        <w:r w:rsidR="00780A57">
          <w:rPr>
            <w:rFonts w:eastAsia="Times New Roman"/>
            <w:color w:val="000000" w:themeColor="text1"/>
            <w:shd w:val="clear" w:color="auto" w:fill="FFFFFF"/>
          </w:rPr>
          <w:t xml:space="preserve"> </w:t>
        </w:r>
      </w:ins>
      <w:del w:id="48" w:author="Devi Kasih" w:date="2020-12-25T07:50:00Z">
        <w:r w:rsidRPr="00B458D3" w:rsidDel="00780A57">
          <w:rPr>
            <w:rFonts w:eastAsia="Times New Roman"/>
            <w:color w:val="000000" w:themeColor="text1"/>
            <w:shd w:val="clear" w:color="auto" w:fill="FFFFFF"/>
          </w:rPr>
          <w:delText xml:space="preserve">for </w:delText>
        </w:r>
      </w:del>
      <w:ins w:id="49" w:author="Devi Kasih" w:date="2020-12-25T07:54:00Z">
        <w:r w:rsidR="00780A57">
          <w:rPr>
            <w:rFonts w:eastAsia="Times New Roman"/>
            <w:color w:val="000000" w:themeColor="text1"/>
            <w:shd w:val="clear" w:color="auto" w:fill="FFFFFF"/>
          </w:rPr>
          <w:t xml:space="preserve">to </w:t>
        </w:r>
      </w:ins>
      <w:r w:rsidRPr="00B458D3">
        <w:rPr>
          <w:rFonts w:eastAsia="Times New Roman"/>
          <w:color w:val="000000" w:themeColor="text1"/>
          <w:shd w:val="clear" w:color="auto" w:fill="FFFFFF"/>
        </w:rPr>
        <w:t>our community</w:t>
      </w:r>
      <w:r>
        <w:rPr>
          <w:rFonts w:eastAsia="Times New Roman"/>
          <w:color w:val="000000" w:themeColor="text1"/>
          <w:shd w:val="clear" w:color="auto" w:fill="FFFFFF"/>
        </w:rPr>
        <w:t xml:space="preserve">. </w:t>
      </w:r>
      <w:del w:id="50" w:author="Devi Kasih" w:date="2020-12-25T07:52:00Z">
        <w:r w:rsidRPr="00E25EC0" w:rsidDel="00780A57">
          <w:rPr>
            <w:rFonts w:eastAsia="Times New Roman"/>
            <w:bCs/>
            <w:color w:val="000000" w:themeColor="text1"/>
            <w:shd w:val="clear" w:color="auto" w:fill="FFFFFF"/>
          </w:rPr>
          <w:delText xml:space="preserve">In BU where women are given lots of opportunities, </w:delText>
        </w:r>
      </w:del>
      <w:r w:rsidRPr="00A713C8">
        <w:rPr>
          <w:rFonts w:eastAsia="Times New Roman"/>
          <w:color w:val="000000" w:themeColor="text1"/>
          <w:shd w:val="clear" w:color="auto" w:fill="FFFFFF"/>
        </w:rPr>
        <w:t>I</w:t>
      </w:r>
      <w:ins w:id="51" w:author="Devi Kasih" w:date="2020-12-25T07:55:00Z">
        <w:r w:rsidR="00780A57">
          <w:rPr>
            <w:rFonts w:eastAsia="Times New Roman"/>
            <w:color w:val="000000" w:themeColor="text1"/>
            <w:shd w:val="clear" w:color="auto" w:fill="FFFFFF"/>
          </w:rPr>
          <w:t>’m</w:t>
        </w:r>
      </w:ins>
      <w:del w:id="52" w:author="Devi Kasih" w:date="2020-12-25T07:52:00Z">
        <w:r w:rsidRPr="00A713C8" w:rsidDel="00780A57">
          <w:rPr>
            <w:rFonts w:eastAsia="Times New Roman"/>
            <w:color w:val="000000" w:themeColor="text1"/>
            <w:shd w:val="clear" w:color="auto" w:fill="FFFFFF"/>
          </w:rPr>
          <w:delText>’d</w:delText>
        </w:r>
      </w:del>
      <w:ins w:id="53" w:author="Devi Kasih" w:date="2020-12-25T07:52:00Z">
        <w:r w:rsidR="00780A57">
          <w:rPr>
            <w:rFonts w:eastAsia="Times New Roman"/>
            <w:color w:val="000000" w:themeColor="text1"/>
            <w:shd w:val="clear" w:color="auto" w:fill="FFFFFF"/>
          </w:rPr>
          <w:t xml:space="preserve"> </w:t>
        </w:r>
      </w:ins>
      <w:ins w:id="54" w:author="Devi Kasih" w:date="2020-12-25T07:55:00Z">
        <w:r w:rsidR="00780A57">
          <w:rPr>
            <w:rFonts w:eastAsia="Times New Roman"/>
            <w:color w:val="000000" w:themeColor="text1"/>
            <w:shd w:val="clear" w:color="auto" w:fill="FFFFFF"/>
          </w:rPr>
          <w:t xml:space="preserve">looking forward </w:t>
        </w:r>
      </w:ins>
      <w:del w:id="55" w:author="Devi Kasih" w:date="2020-12-25T07:55:00Z">
        <w:r w:rsidRPr="00A713C8" w:rsidDel="00780A57">
          <w:rPr>
            <w:rFonts w:eastAsia="Times New Roman"/>
            <w:color w:val="000000" w:themeColor="text1"/>
            <w:shd w:val="clear" w:color="auto" w:fill="FFFFFF"/>
          </w:rPr>
          <w:delText xml:space="preserve"> love </w:delText>
        </w:r>
      </w:del>
      <w:r w:rsidRPr="00A713C8">
        <w:rPr>
          <w:rFonts w:eastAsia="Times New Roman"/>
          <w:color w:val="000000" w:themeColor="text1"/>
          <w:shd w:val="clear" w:color="auto" w:fill="FFFFFF"/>
        </w:rPr>
        <w:t>to join</w:t>
      </w:r>
      <w:ins w:id="56" w:author="Devi Kasih" w:date="2020-12-25T07:55:00Z">
        <w:r w:rsidR="00780A57">
          <w:rPr>
            <w:rFonts w:eastAsia="Times New Roman"/>
            <w:color w:val="000000" w:themeColor="text1"/>
            <w:shd w:val="clear" w:color="auto" w:fill="FFFFFF"/>
          </w:rPr>
          <w:t>ing</w:t>
        </w:r>
      </w:ins>
      <w:r w:rsidRPr="00A713C8">
        <w:rPr>
          <w:rFonts w:eastAsia="Times New Roman"/>
          <w:color w:val="000000" w:themeColor="text1"/>
          <w:shd w:val="clear" w:color="auto" w:fill="FFFFFF"/>
        </w:rPr>
        <w:t xml:space="preserve"> </w:t>
      </w:r>
      <w:proofErr w:type="spellStart"/>
      <w:r w:rsidRPr="00A713C8">
        <w:rPr>
          <w:rFonts w:eastAsia="Times New Roman"/>
          <w:color w:val="000000" w:themeColor="text1"/>
          <w:shd w:val="clear" w:color="auto" w:fill="FFFFFF"/>
        </w:rPr>
        <w:t>herNetwork</w:t>
      </w:r>
      <w:ins w:id="57" w:author="Devi Kasih" w:date="2020-12-25T07:52:00Z">
        <w:r w:rsidR="00780A57">
          <w:rPr>
            <w:rFonts w:eastAsia="Times New Roman"/>
            <w:color w:val="000000" w:themeColor="text1"/>
            <w:shd w:val="clear" w:color="auto" w:fill="FFFFFF"/>
          </w:rPr>
          <w:t>’s</w:t>
        </w:r>
        <w:proofErr w:type="spellEnd"/>
        <w:r w:rsidR="00780A57">
          <w:rPr>
            <w:rFonts w:eastAsia="Times New Roman"/>
            <w:color w:val="000000" w:themeColor="text1"/>
            <w:shd w:val="clear" w:color="auto" w:fill="FFFFFF"/>
          </w:rPr>
          <w:t xml:space="preserve"> </w:t>
        </w:r>
      </w:ins>
      <w:del w:id="58" w:author="Devi Kasih" w:date="2020-12-25T07:52:00Z">
        <w:r w:rsidRPr="00A713C8" w:rsidDel="00780A57">
          <w:rPr>
            <w:rFonts w:eastAsia="Times New Roman"/>
            <w:color w:val="000000" w:themeColor="text1"/>
            <w:shd w:val="clear" w:color="auto" w:fill="FFFFFF"/>
          </w:rPr>
          <w:delText xml:space="preserve"> business club</w:delText>
        </w:r>
        <w:r w:rsidDel="00780A57">
          <w:rPr>
            <w:rFonts w:eastAsia="Times New Roman"/>
            <w:color w:val="000000" w:themeColor="text1"/>
            <w:shd w:val="clear" w:color="auto" w:fill="FFFFFF"/>
          </w:rPr>
          <w:delText xml:space="preserve">’s </w:delText>
        </w:r>
      </w:del>
      <w:del w:id="59" w:author="Devi Kasih" w:date="2020-12-25T07:55:00Z">
        <w:r w:rsidDel="00780A57">
          <w:rPr>
            <w:rFonts w:eastAsia="Times New Roman"/>
            <w:color w:val="000000" w:themeColor="text1"/>
            <w:shd w:val="clear" w:color="auto" w:fill="FFFFFF"/>
          </w:rPr>
          <w:delText xml:space="preserve">student </w:delText>
        </w:r>
      </w:del>
      <w:r>
        <w:rPr>
          <w:rFonts w:eastAsia="Times New Roman"/>
          <w:color w:val="000000" w:themeColor="text1"/>
          <w:shd w:val="clear" w:color="auto" w:fill="FFFFFF"/>
        </w:rPr>
        <w:t xml:space="preserve">board to unite empowered women and support one another. </w:t>
      </w:r>
    </w:p>
    <w:p w14:paraId="0F12410E" w14:textId="77777777" w:rsidR="00780A57" w:rsidRDefault="00780A57" w:rsidP="00F27A86">
      <w:pPr>
        <w:jc w:val="both"/>
        <w:rPr>
          <w:ins w:id="60" w:author="Devi Kasih" w:date="2020-12-25T07:52:00Z"/>
          <w:rFonts w:eastAsia="Times New Roman"/>
          <w:color w:val="000000" w:themeColor="text1"/>
          <w:shd w:val="clear" w:color="auto" w:fill="FFFFFF"/>
        </w:rPr>
      </w:pPr>
    </w:p>
    <w:p w14:paraId="2270027D" w14:textId="6765480A" w:rsidR="00B458D3" w:rsidRDefault="00B458D3" w:rsidP="00F27A86">
      <w:pPr>
        <w:jc w:val="both"/>
        <w:rPr>
          <w:color w:val="000000" w:themeColor="text1"/>
        </w:rPr>
      </w:pPr>
      <w:del w:id="61" w:author="Devi Kasih" w:date="2020-12-25T07:52:00Z">
        <w:r w:rsidDel="00780A57">
          <w:rPr>
            <w:color w:val="000000" w:themeColor="text1"/>
          </w:rPr>
          <w:delText>Finally</w:delText>
        </w:r>
        <w:r w:rsidRPr="00A713C8" w:rsidDel="00780A57">
          <w:rPr>
            <w:color w:val="000000" w:themeColor="text1"/>
          </w:rPr>
          <w:delText xml:space="preserve">, </w:delText>
        </w:r>
        <w:r w:rsidDel="00780A57">
          <w:rPr>
            <w:color w:val="000000" w:themeColor="text1"/>
          </w:rPr>
          <w:delText>e</w:delText>
        </w:r>
      </w:del>
      <w:ins w:id="62" w:author="Devi Kasih" w:date="2020-12-25T07:52:00Z">
        <w:r w:rsidR="00780A57">
          <w:rPr>
            <w:color w:val="000000" w:themeColor="text1"/>
          </w:rPr>
          <w:t>E</w:t>
        </w:r>
      </w:ins>
      <w:r>
        <w:rPr>
          <w:color w:val="000000" w:themeColor="text1"/>
        </w:rPr>
        <w:t xml:space="preserve">ven though I’m 10,000 miles away, </w:t>
      </w:r>
      <w:r w:rsidRPr="00A713C8">
        <w:rPr>
          <w:color w:val="000000" w:themeColor="text1"/>
        </w:rPr>
        <w:t>the BU Catholic Center and its community</w:t>
      </w:r>
      <w:ins w:id="63" w:author="Devi Kasih" w:date="2020-12-25T07:53:00Z">
        <w:r w:rsidR="00780A57">
          <w:rPr>
            <w:color w:val="000000" w:themeColor="text1"/>
          </w:rPr>
          <w:t xml:space="preserve"> </w:t>
        </w:r>
      </w:ins>
      <w:del w:id="64" w:author="Devi Kasih" w:date="2020-12-25T07:53:00Z">
        <w:r w:rsidRPr="00A713C8" w:rsidDel="00780A57">
          <w:rPr>
            <w:color w:val="000000" w:themeColor="text1"/>
          </w:rPr>
          <w:delText>-</w:delText>
        </w:r>
      </w:del>
      <w:ins w:id="65" w:author="Devi Kasih" w:date="2020-12-25T07:53:00Z">
        <w:r w:rsidR="00780A57">
          <w:rPr>
            <w:color w:val="000000" w:themeColor="text1"/>
          </w:rPr>
          <w:t xml:space="preserve">– </w:t>
        </w:r>
      </w:ins>
      <w:r w:rsidRPr="00A713C8">
        <w:rPr>
          <w:color w:val="000000" w:themeColor="text1"/>
        </w:rPr>
        <w:t xml:space="preserve">just like the one </w:t>
      </w:r>
      <w:del w:id="66" w:author="Devi Kasih" w:date="2020-12-25T07:53:00Z">
        <w:r w:rsidRPr="00A713C8" w:rsidDel="00780A57">
          <w:rPr>
            <w:color w:val="000000" w:themeColor="text1"/>
          </w:rPr>
          <w:delText xml:space="preserve">in my </w:delText>
        </w:r>
      </w:del>
      <w:ins w:id="67" w:author="Devi Kasih" w:date="2020-12-25T07:53:00Z">
        <w:r w:rsidR="00780A57">
          <w:rPr>
            <w:color w:val="000000" w:themeColor="text1"/>
          </w:rPr>
          <w:t xml:space="preserve">I had in </w:t>
        </w:r>
      </w:ins>
      <w:del w:id="68" w:author="Devi Kasih" w:date="2020-12-25T07:53:00Z">
        <w:r w:rsidRPr="00A713C8" w:rsidDel="00780A57">
          <w:rPr>
            <w:color w:val="000000" w:themeColor="text1"/>
          </w:rPr>
          <w:delText xml:space="preserve">high </w:delText>
        </w:r>
      </w:del>
      <w:r w:rsidRPr="00A713C8">
        <w:rPr>
          <w:color w:val="000000" w:themeColor="text1"/>
        </w:rPr>
        <w:t>school</w:t>
      </w:r>
      <w:ins w:id="69" w:author="Devi Kasih" w:date="2020-12-25T07:53:00Z">
        <w:r w:rsidR="00780A57">
          <w:rPr>
            <w:color w:val="000000" w:themeColor="text1"/>
          </w:rPr>
          <w:t xml:space="preserve"> </w:t>
        </w:r>
      </w:ins>
      <w:del w:id="70" w:author="Devi Kasih" w:date="2020-12-25T07:53:00Z">
        <w:r w:rsidRPr="00A713C8" w:rsidDel="00780A57">
          <w:rPr>
            <w:color w:val="000000" w:themeColor="text1"/>
          </w:rPr>
          <w:delText>-</w:delText>
        </w:r>
      </w:del>
      <w:ins w:id="71" w:author="Devi Kasih" w:date="2020-12-25T07:53:00Z">
        <w:r w:rsidR="00780A57">
          <w:rPr>
            <w:color w:val="000000" w:themeColor="text1"/>
          </w:rPr>
          <w:t xml:space="preserve">– </w:t>
        </w:r>
      </w:ins>
      <w:del w:id="72" w:author="Devi Kasih" w:date="2020-12-25T07:53:00Z">
        <w:r w:rsidRPr="00A713C8" w:rsidDel="00780A57">
          <w:rPr>
            <w:color w:val="000000" w:themeColor="text1"/>
          </w:rPr>
          <w:delText xml:space="preserve">makes me </w:delText>
        </w:r>
      </w:del>
      <w:ins w:id="73" w:author="Devi Kasih" w:date="2020-12-25T07:53:00Z">
        <w:r w:rsidR="00780A57">
          <w:rPr>
            <w:color w:val="000000" w:themeColor="text1"/>
          </w:rPr>
          <w:t xml:space="preserve">will make me </w:t>
        </w:r>
      </w:ins>
      <w:r w:rsidRPr="00A713C8">
        <w:rPr>
          <w:color w:val="000000" w:themeColor="text1"/>
        </w:rPr>
        <w:t xml:space="preserve">feel </w:t>
      </w:r>
      <w:del w:id="74" w:author="Devi Kasih" w:date="2020-12-25T07:53:00Z">
        <w:r w:rsidRPr="00A713C8" w:rsidDel="00780A57">
          <w:rPr>
            <w:color w:val="000000" w:themeColor="text1"/>
          </w:rPr>
          <w:delText xml:space="preserve">like </w:delText>
        </w:r>
      </w:del>
      <w:ins w:id="75" w:author="Devi Kasih" w:date="2020-12-25T07:53:00Z">
        <w:r w:rsidR="00780A57">
          <w:rPr>
            <w:color w:val="000000" w:themeColor="text1"/>
          </w:rPr>
          <w:t xml:space="preserve">at </w:t>
        </w:r>
      </w:ins>
      <w:r w:rsidRPr="00A713C8">
        <w:rPr>
          <w:color w:val="000000" w:themeColor="text1"/>
        </w:rPr>
        <w:t>hom</w:t>
      </w:r>
      <w:r>
        <w:rPr>
          <w:color w:val="000000" w:themeColor="text1"/>
        </w:rPr>
        <w:t>e!</w:t>
      </w:r>
    </w:p>
    <w:p w14:paraId="59B02FDC" w14:textId="77777777" w:rsidR="008B510B" w:rsidRDefault="008B510B" w:rsidP="00F27A86">
      <w:pPr>
        <w:jc w:val="both"/>
        <w:rPr>
          <w:color w:val="000000" w:themeColor="text1"/>
        </w:rPr>
      </w:pPr>
    </w:p>
    <w:p w14:paraId="5728DFE4" w14:textId="77777777" w:rsidR="008B510B" w:rsidRDefault="008B510B" w:rsidP="00F27A86">
      <w:pPr>
        <w:jc w:val="both"/>
        <w:rPr>
          <w:color w:val="000000" w:themeColor="text1"/>
        </w:rPr>
      </w:pPr>
    </w:p>
    <w:p w14:paraId="70DBB877" w14:textId="77777777" w:rsidR="00B458D3" w:rsidRDefault="00B458D3" w:rsidP="00C6110C"/>
    <w:p w14:paraId="0589A822" w14:textId="77777777" w:rsidR="000C2792" w:rsidRDefault="000C2792" w:rsidP="00C6110C"/>
    <w:p w14:paraId="0D03E284" w14:textId="77777777" w:rsidR="000C2792" w:rsidRDefault="000C2792" w:rsidP="00C6110C"/>
    <w:p w14:paraId="308072E9" w14:textId="77777777" w:rsidR="00C6110C" w:rsidRDefault="00C6110C" w:rsidP="00BD5257">
      <w:pPr>
        <w:jc w:val="both"/>
      </w:pPr>
    </w:p>
    <w:p w14:paraId="47BAA0D8" w14:textId="77777777" w:rsidR="00326CBB" w:rsidRDefault="00326CBB"/>
    <w:p w14:paraId="1C1145EF" w14:textId="77777777" w:rsidR="002D21EE" w:rsidRDefault="002D21EE"/>
    <w:p w14:paraId="013A7DC1" w14:textId="77777777" w:rsidR="002D21EE" w:rsidRDefault="002D21EE"/>
    <w:p w14:paraId="4551D696" w14:textId="77777777" w:rsidR="002D21EE" w:rsidRDefault="002D21EE"/>
    <w:p w14:paraId="303DD136" w14:textId="77777777" w:rsidR="007B7A6B" w:rsidRDefault="007B7A6B"/>
    <w:p w14:paraId="4E8FD191" w14:textId="77777777" w:rsidR="007B7A6B" w:rsidRDefault="007B7A6B"/>
    <w:p w14:paraId="5755EC38" w14:textId="77777777" w:rsidR="005E7337" w:rsidRDefault="005E7337"/>
    <w:p w14:paraId="3113814E" w14:textId="6DE34FB3" w:rsidR="00BF0B9A" w:rsidRDefault="00BF0B9A"/>
    <w:sectPr w:rsidR="00BF0B9A" w:rsidSect="00261F3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evi Kasih">
    <w15:presenceInfo w15:providerId="Windows Live" w15:userId="c8f5e971bc88c8f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693"/>
    <w:rsid w:val="0000204A"/>
    <w:rsid w:val="00016E99"/>
    <w:rsid w:val="00037595"/>
    <w:rsid w:val="0006203E"/>
    <w:rsid w:val="00070809"/>
    <w:rsid w:val="000A3B46"/>
    <w:rsid w:val="000C2792"/>
    <w:rsid w:val="000E15D3"/>
    <w:rsid w:val="000E165E"/>
    <w:rsid w:val="001508D4"/>
    <w:rsid w:val="00155B39"/>
    <w:rsid w:val="001B381D"/>
    <w:rsid w:val="001B5C79"/>
    <w:rsid w:val="001D701C"/>
    <w:rsid w:val="001F0AAB"/>
    <w:rsid w:val="00207E18"/>
    <w:rsid w:val="00210624"/>
    <w:rsid w:val="002364FD"/>
    <w:rsid w:val="00261F34"/>
    <w:rsid w:val="0028352C"/>
    <w:rsid w:val="00295ABF"/>
    <w:rsid w:val="002B6848"/>
    <w:rsid w:val="002C311F"/>
    <w:rsid w:val="002C65FF"/>
    <w:rsid w:val="002D21EE"/>
    <w:rsid w:val="003246F0"/>
    <w:rsid w:val="00326CBB"/>
    <w:rsid w:val="00326F88"/>
    <w:rsid w:val="00344693"/>
    <w:rsid w:val="00351009"/>
    <w:rsid w:val="00367A32"/>
    <w:rsid w:val="0038698B"/>
    <w:rsid w:val="0039021C"/>
    <w:rsid w:val="00391A7A"/>
    <w:rsid w:val="003A065C"/>
    <w:rsid w:val="003A1EC3"/>
    <w:rsid w:val="003F0D8A"/>
    <w:rsid w:val="00453212"/>
    <w:rsid w:val="0045569B"/>
    <w:rsid w:val="004C2518"/>
    <w:rsid w:val="004E7720"/>
    <w:rsid w:val="004F4D35"/>
    <w:rsid w:val="004F5E68"/>
    <w:rsid w:val="00535F7E"/>
    <w:rsid w:val="00585699"/>
    <w:rsid w:val="005933AB"/>
    <w:rsid w:val="005C10F4"/>
    <w:rsid w:val="005E198A"/>
    <w:rsid w:val="005E51C7"/>
    <w:rsid w:val="005E7337"/>
    <w:rsid w:val="00601AF5"/>
    <w:rsid w:val="00625758"/>
    <w:rsid w:val="006B5515"/>
    <w:rsid w:val="006D6689"/>
    <w:rsid w:val="0073359B"/>
    <w:rsid w:val="0073728D"/>
    <w:rsid w:val="0076654D"/>
    <w:rsid w:val="00780A57"/>
    <w:rsid w:val="007823C7"/>
    <w:rsid w:val="007A5F65"/>
    <w:rsid w:val="007B2057"/>
    <w:rsid w:val="007B7A6B"/>
    <w:rsid w:val="007F0E58"/>
    <w:rsid w:val="0084411F"/>
    <w:rsid w:val="008B510B"/>
    <w:rsid w:val="00930761"/>
    <w:rsid w:val="00960EA1"/>
    <w:rsid w:val="009A6DB0"/>
    <w:rsid w:val="009F2653"/>
    <w:rsid w:val="009F2741"/>
    <w:rsid w:val="009F439F"/>
    <w:rsid w:val="00A02AEF"/>
    <w:rsid w:val="00A1218F"/>
    <w:rsid w:val="00A36CD5"/>
    <w:rsid w:val="00A41FCB"/>
    <w:rsid w:val="00A6138C"/>
    <w:rsid w:val="00A61861"/>
    <w:rsid w:val="00A71BC5"/>
    <w:rsid w:val="00A81966"/>
    <w:rsid w:val="00A954D3"/>
    <w:rsid w:val="00A9797E"/>
    <w:rsid w:val="00AE01FA"/>
    <w:rsid w:val="00AF38D8"/>
    <w:rsid w:val="00AF70BF"/>
    <w:rsid w:val="00B12DCA"/>
    <w:rsid w:val="00B304DB"/>
    <w:rsid w:val="00B458D3"/>
    <w:rsid w:val="00B83C69"/>
    <w:rsid w:val="00B8754A"/>
    <w:rsid w:val="00BA13EC"/>
    <w:rsid w:val="00BD1E7D"/>
    <w:rsid w:val="00BD5257"/>
    <w:rsid w:val="00BE5AE2"/>
    <w:rsid w:val="00BE6C43"/>
    <w:rsid w:val="00BF0B9A"/>
    <w:rsid w:val="00C01970"/>
    <w:rsid w:val="00C1090B"/>
    <w:rsid w:val="00C6110C"/>
    <w:rsid w:val="00CB535B"/>
    <w:rsid w:val="00CC6F8F"/>
    <w:rsid w:val="00CD5D98"/>
    <w:rsid w:val="00D1094C"/>
    <w:rsid w:val="00D14D88"/>
    <w:rsid w:val="00D25D5B"/>
    <w:rsid w:val="00D46CCE"/>
    <w:rsid w:val="00D606DB"/>
    <w:rsid w:val="00D66D22"/>
    <w:rsid w:val="00D91F51"/>
    <w:rsid w:val="00DE62F1"/>
    <w:rsid w:val="00E02CA7"/>
    <w:rsid w:val="00E036D5"/>
    <w:rsid w:val="00E0657B"/>
    <w:rsid w:val="00E25EC0"/>
    <w:rsid w:val="00E3117B"/>
    <w:rsid w:val="00E72253"/>
    <w:rsid w:val="00EB76D6"/>
    <w:rsid w:val="00EC6676"/>
    <w:rsid w:val="00F27A86"/>
    <w:rsid w:val="00F3207B"/>
    <w:rsid w:val="00F700E1"/>
    <w:rsid w:val="00F85C5C"/>
    <w:rsid w:val="00F87529"/>
    <w:rsid w:val="00FA0B57"/>
    <w:rsid w:val="00FC0ADE"/>
    <w:rsid w:val="00FC188E"/>
    <w:rsid w:val="00FC3D4D"/>
    <w:rsid w:val="00FE19F2"/>
    <w:rsid w:val="00FF2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1DC8A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2057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458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58D3"/>
    <w:rPr>
      <w:rFonts w:ascii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58D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58D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8D3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3C69"/>
    <w:rPr>
      <w:rFonts w:ascii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3C69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Livia Monika</dc:creator>
  <cp:keywords/>
  <dc:description/>
  <cp:lastModifiedBy>Devi Kasih</cp:lastModifiedBy>
  <cp:revision>2</cp:revision>
  <dcterms:created xsi:type="dcterms:W3CDTF">2020-12-25T00:55:00Z</dcterms:created>
  <dcterms:modified xsi:type="dcterms:W3CDTF">2020-12-25T00:55:00Z</dcterms:modified>
</cp:coreProperties>
</file>