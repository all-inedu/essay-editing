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E0F2A" w14:textId="77777777" w:rsidR="008560C1" w:rsidRDefault="008560C1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4B4B4B"/>
          <w:spacing w:val="2"/>
          <w:sz w:val="28"/>
          <w:szCs w:val="28"/>
          <w:u w:val="single"/>
          <w:shd w:val="clear" w:color="auto" w:fill="FAFAFA"/>
        </w:rPr>
      </w:pPr>
    </w:p>
    <w:p w14:paraId="5451CE1C" w14:textId="1EBEEC5B" w:rsidR="00AD2429" w:rsidRPr="0012035E" w:rsidRDefault="00AD2429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u w:val="single"/>
          <w:shd w:val="clear" w:color="auto" w:fill="FAFAFA"/>
        </w:rPr>
      </w:pPr>
      <w:r w:rsidRPr="0012035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8"/>
          <w:szCs w:val="28"/>
          <w:u w:val="single"/>
          <w:shd w:val="clear" w:color="auto" w:fill="FAFAFA"/>
        </w:rPr>
        <w:t>Ravi UC Essay Draft</w:t>
      </w:r>
    </w:p>
    <w:p w14:paraId="1F176D12" w14:textId="77777777" w:rsidR="00AD2429" w:rsidRPr="0012035E" w:rsidRDefault="00AD2429" w:rsidP="00AD2429">
      <w:pPr>
        <w:spacing w:line="360" w:lineRule="auto"/>
        <w:ind w:left="-360"/>
        <w:rPr>
          <w:rStyle w:val="Strong"/>
          <w:rFonts w:ascii="Arial" w:hAnsi="Arial" w:cs="Arial"/>
          <w:color w:val="000000" w:themeColor="text1"/>
          <w:spacing w:val="2"/>
          <w:sz w:val="24"/>
          <w:szCs w:val="24"/>
          <w:shd w:val="clear" w:color="auto" w:fill="FAFAFA"/>
        </w:rPr>
      </w:pPr>
      <w:r w:rsidRPr="0012035E">
        <w:rPr>
          <w:rStyle w:val="Strong"/>
          <w:rFonts w:ascii="Arial" w:hAnsi="Arial" w:cs="Arial"/>
          <w:color w:val="000000" w:themeColor="text1"/>
          <w:spacing w:val="2"/>
          <w:sz w:val="24"/>
          <w:szCs w:val="24"/>
          <w:shd w:val="clear" w:color="auto" w:fill="FAFAFA"/>
        </w:rPr>
        <w:t>Prompt #2</w:t>
      </w:r>
    </w:p>
    <w:p w14:paraId="76C5AED4" w14:textId="7737FAF9" w:rsidR="00AD2429" w:rsidRPr="0012035E" w:rsidRDefault="00AD2429" w:rsidP="00AD2429">
      <w:pPr>
        <w:spacing w:line="360" w:lineRule="auto"/>
        <w:ind w:left="-360"/>
        <w:rPr>
          <w:rStyle w:val="Strong"/>
          <w:rFonts w:ascii="Arial" w:hAnsi="Arial" w:cs="Arial"/>
          <w:i/>
          <w:iCs/>
          <w:color w:val="000000" w:themeColor="text1"/>
          <w:spacing w:val="2"/>
          <w:sz w:val="28"/>
          <w:szCs w:val="28"/>
          <w:shd w:val="clear" w:color="auto" w:fill="FAFAFA"/>
        </w:rPr>
      </w:pPr>
      <w:r w:rsidRPr="0012035E">
        <w:rPr>
          <w:rStyle w:val="Strong"/>
          <w:rFonts w:ascii="Arial" w:hAnsi="Arial" w:cs="Arial"/>
          <w:i/>
          <w:iCs/>
          <w:color w:val="000000" w:themeColor="text1"/>
          <w:spacing w:val="2"/>
          <w:sz w:val="24"/>
          <w:szCs w:val="24"/>
          <w:shd w:val="clear" w:color="auto" w:fill="FAFAFA"/>
        </w:rPr>
        <w:t>Every person has a creative side, and it can be expressed in many ways: problem solving, original and innovative thinking, and artistically, to name a few. Describe how you express your creative side.</w:t>
      </w:r>
      <w:r w:rsidRPr="0012035E">
        <w:rPr>
          <w:rFonts w:ascii="Arial" w:hAnsi="Arial" w:cs="Arial"/>
          <w:i/>
          <w:iCs/>
          <w:color w:val="000000" w:themeColor="text1"/>
          <w:spacing w:val="2"/>
          <w:sz w:val="24"/>
          <w:szCs w:val="24"/>
          <w:shd w:val="clear" w:color="auto" w:fill="FAFAFA"/>
        </w:rPr>
        <w:t>  </w:t>
      </w:r>
    </w:p>
    <w:p w14:paraId="7EADDF86" w14:textId="47D37902" w:rsidR="00AD2429" w:rsidRPr="0012035E" w:rsidRDefault="00AD2429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 w:rsidRPr="0012035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=============================================================</w:t>
      </w:r>
      <w:r w:rsidR="001C7C01" w:rsidRPr="0012035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======</w:t>
      </w:r>
    </w:p>
    <w:p w14:paraId="3110B3F1" w14:textId="71D73AA3" w:rsidR="008560C1" w:rsidRPr="0012035E" w:rsidRDefault="00A736C2" w:rsidP="008560C1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 w:rsidRPr="0012035E">
        <w:rPr>
          <w:rFonts w:ascii="Arial" w:hAnsi="Arial" w:cs="Arial"/>
          <w:noProof/>
          <w:color w:val="000000" w:themeColor="text1"/>
          <w:spacing w:val="2"/>
          <w:sz w:val="24"/>
          <w:szCs w:val="24"/>
          <w:shd w:val="clear" w:color="auto" w:fill="FAFAFA"/>
        </w:rPr>
        <w:drawing>
          <wp:anchor distT="0" distB="0" distL="114300" distR="114300" simplePos="0" relativeHeight="251658240" behindDoc="1" locked="0" layoutInCell="1" allowOverlap="1" wp14:anchorId="609813A8" wp14:editId="367473DD">
            <wp:simplePos x="0" y="0"/>
            <wp:positionH relativeFrom="column">
              <wp:posOffset>2979420</wp:posOffset>
            </wp:positionH>
            <wp:positionV relativeFrom="paragraph">
              <wp:posOffset>290531</wp:posOffset>
            </wp:positionV>
            <wp:extent cx="3217545" cy="2151380"/>
            <wp:effectExtent l="0" t="0" r="0" b="0"/>
            <wp:wrapTight wrapText="bothSides">
              <wp:wrapPolygon edited="0">
                <wp:start x="0" y="0"/>
                <wp:lineTo x="0" y="21421"/>
                <wp:lineTo x="21485" y="21421"/>
                <wp:lineTo x="21485" y="0"/>
                <wp:lineTo x="0" y="0"/>
              </wp:wrapPolygon>
            </wp:wrapTight>
            <wp:docPr id="2" name="Picture 2" descr="A picture containing person,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person, wa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545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35E">
        <w:rPr>
          <w:rFonts w:ascii="Arial" w:hAnsi="Arial" w:cs="Arial"/>
          <w:noProof/>
          <w:color w:val="000000" w:themeColor="text1"/>
          <w:spacing w:val="2"/>
          <w:sz w:val="24"/>
          <w:szCs w:val="24"/>
          <w:shd w:val="clear" w:color="auto" w:fill="FAFAFA"/>
        </w:rPr>
        <w:drawing>
          <wp:anchor distT="0" distB="0" distL="114300" distR="114300" simplePos="0" relativeHeight="251659264" behindDoc="1" locked="0" layoutInCell="1" allowOverlap="1" wp14:anchorId="03D592C0" wp14:editId="4A3F2A24">
            <wp:simplePos x="0" y="0"/>
            <wp:positionH relativeFrom="column">
              <wp:posOffset>-290830</wp:posOffset>
            </wp:positionH>
            <wp:positionV relativeFrom="paragraph">
              <wp:posOffset>285563</wp:posOffset>
            </wp:positionV>
            <wp:extent cx="3205480" cy="2143125"/>
            <wp:effectExtent l="0" t="0" r="0" b="3175"/>
            <wp:wrapTight wrapText="bothSides">
              <wp:wrapPolygon edited="0">
                <wp:start x="0" y="0"/>
                <wp:lineTo x="0" y="21504"/>
                <wp:lineTo x="21480" y="21504"/>
                <wp:lineTo x="21480" y="0"/>
                <wp:lineTo x="0" y="0"/>
              </wp:wrapPolygon>
            </wp:wrapTight>
            <wp:docPr id="1" name="Picture 1" descr="A picture containing cak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ke,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48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7C01" w:rsidRPr="0012035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Version </w:t>
      </w:r>
      <w:ins w:id="0" w:author="Microsoft Office User" w:date="2020-09-17T17:26:00Z">
        <w:r w:rsidR="003D483D">
          <w:rPr>
            <w:rStyle w:val="Strong"/>
            <w:rFonts w:ascii="Arial" w:hAnsi="Arial" w:cs="Arial"/>
            <w:b w:val="0"/>
            <w:bCs w:val="0"/>
            <w:color w:val="000000" w:themeColor="text1"/>
            <w:spacing w:val="2"/>
            <w:sz w:val="24"/>
            <w:szCs w:val="24"/>
            <w:shd w:val="clear" w:color="auto" w:fill="FAFAFA"/>
          </w:rPr>
          <w:t>4</w:t>
        </w:r>
      </w:ins>
    </w:p>
    <w:p w14:paraId="35AB5731" w14:textId="4BFA1B22" w:rsidR="0012035E" w:rsidRDefault="00A736C2" w:rsidP="00903B82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 w:rsidRPr="0012035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softHyphen/>
      </w:r>
      <w:r w:rsidRPr="0012035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softHyphen/>
      </w:r>
      <w:r w:rsidRPr="0012035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softHyphen/>
      </w:r>
    </w:p>
    <w:p w14:paraId="55EE4FDC" w14:textId="534C4C3C" w:rsidR="002B41F6" w:rsidRDefault="002B41F6" w:rsidP="00B33E7D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 </w:t>
      </w:r>
      <w:r w:rsidR="00EE5E6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flawless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EE5E64"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white-colored </w:t>
      </w:r>
      <w:r w:rsidR="00EE5E6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structure with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sail-like roof-shells by day; a </w:t>
      </w:r>
      <w:r w:rsidR="008C4BB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bright-colored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A52ED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giant 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“sail-shells” </w:t>
      </w:r>
      <w:r w:rsidR="008C4BBF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of multiple spectrums 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by night. The exquisite </w:t>
      </w:r>
      <w:r w:rsidR="00A52ED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HD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show reflected upon </w:t>
      </w:r>
      <w:r w:rsidR="00A52ED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them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A52ED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has</w:t>
      </w:r>
      <w:r w:rsidR="00A52EDC"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turned this structure into something</w:t>
      </w:r>
      <w:r w:rsidR="00A52ED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organic</w:t>
      </w:r>
      <w:r w:rsidR="00B057B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: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 story of our relations</w:t>
      </w:r>
      <w:r w:rsidR="00B057B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hip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with nature</w:t>
      </w:r>
      <w:r w:rsidR="00B057B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 In this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cold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C45FD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2017 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Sydney winter</w:t>
      </w:r>
      <w:r w:rsidR="00B057B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 I talked to myself,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B057B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“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Flash? No Flash? Night Vision? Just take a shot!” I couldn’t decide </w:t>
      </w:r>
      <w:r w:rsidR="00B057B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which!?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C45FD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So I just</w:t>
      </w:r>
      <w:r w:rsidRP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Click! Click! And… another Click</w:t>
      </w:r>
      <w:r w:rsidR="00B057B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  <w:r w:rsidRPr="002B41F6" w:rsidDel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</w:p>
    <w:p w14:paraId="719CB370" w14:textId="26A57F2B" w:rsidR="00D10016" w:rsidRDefault="00B33E7D" w:rsidP="00CB7A9C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</w:t>
      </w:r>
      <w:r w:rsidR="00CB7A9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is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excitement </w:t>
      </w:r>
      <w:r w:rsidR="00CB7A9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that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rushed through my arteries </w:t>
      </w:r>
      <w:r w:rsidR="00CB7A9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at the “Click!” wasn’t dissimilar from the anticipation of </w:t>
      </w:r>
      <w:r w:rsidR="003C248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open</w:t>
      </w:r>
      <w:r w:rsidR="00CB7A9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ing</w:t>
      </w:r>
      <w:r w:rsidR="003C248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 birthday present. 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The aftereffect of </w:t>
      </w:r>
      <w:r w:rsidR="00E157C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these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clicks moved me: a “masterpiece” 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of 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 beginner</w:t>
      </w:r>
      <w:r w:rsidR="00E157C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’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 luck</w:t>
      </w:r>
      <w:r w:rsidR="0067692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</w:t>
      </w:r>
      <w:r w:rsidR="00147E2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 “beaut</w:t>
      </w:r>
      <w:r w:rsidR="00335A2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y</w:t>
      </w:r>
      <w:r w:rsidR="00147E2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” 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of the </w:t>
      </w:r>
      <w:r w:rsidR="00335A2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Sydney Opera House</w:t>
      </w:r>
      <w:r w:rsidR="00D1001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</w:p>
    <w:p w14:paraId="3C4E4E8F" w14:textId="2BDB843F" w:rsidR="0043268A" w:rsidRDefault="002243E3" w:rsidP="002B41F6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lastRenderedPageBreak/>
        <w:t xml:space="preserve">This is the </w:t>
      </w:r>
      <w:r w:rsidR="00B47A4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end of the beginning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. </w:t>
      </w:r>
      <w:r w:rsidR="00B47A4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The time</w:t>
      </w:r>
      <w:r w:rsidR="00B75EFD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I began to care about the features of my</w:t>
      </w:r>
      <w:r w:rsidR="00D86CE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Sony Alpha 6000</w:t>
      </w:r>
      <w:r w:rsidR="0090362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and </w:t>
      </w:r>
      <w:r w:rsidR="003F1CA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the “three musketeers”: exposure, ISO, and focus</w:t>
      </w:r>
      <w:r w:rsidR="00F95A6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as </w:t>
      </w:r>
      <w:r w:rsidR="00B75D5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 took a leap of faith and d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o</w:t>
      </w:r>
      <w:r w:rsidR="00B75D5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ve deep into the free content of the internet to up my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flair</w:t>
      </w:r>
      <w:r w:rsidR="00B75D55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</w:p>
    <w:p w14:paraId="3409BEE2" w14:textId="28ACEC34" w:rsidR="004F6F1C" w:rsidRDefault="00E77C03" w:rsidP="009D2CE0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As </w:t>
      </w:r>
      <w:r w:rsidR="0043268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’ve</w:t>
      </w:r>
      <w:r w:rsidR="0043268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learned the basics, I photo-hunt</w:t>
      </w:r>
      <w:r w:rsidR="00EF4709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ed</w:t>
      </w:r>
      <w:r w:rsidR="0043268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my metropolitan city of Jakarta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filled with</w:t>
      </w:r>
      <w:r w:rsidR="0043268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EF4709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“grey” </w:t>
      </w:r>
      <w:r w:rsidR="0043268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sk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ies</w:t>
      </w:r>
      <w:r w:rsidR="0043268A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massive skyscrapers, and heavy traffic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</w:t>
      </w:r>
      <w:r w:rsidR="00684F4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on my way to and from school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 There is something about Jakarta that’s different than other cities.</w:t>
      </w:r>
      <w:r w:rsidR="009D2CE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D</w:t>
      </w:r>
      <w:r w:rsidR="00684F4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uring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vacation</w:t>
      </w:r>
      <w:r w:rsidR="009D2CE0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I </w:t>
      </w:r>
      <w:r w:rsidR="00DE41B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hunted for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nature shots</w:t>
      </w:r>
      <w:r w:rsidR="00DE41B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such as beaches, mountains, and forests</w:t>
      </w:r>
      <w:r w:rsidR="00166B3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This was part of my </w:t>
      </w:r>
      <w:r w:rsidR="004A63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journey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in finding my favorite subjects. In the process, I find it quite interesting how different it is to edit the two subjects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: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166B34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city and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nature. 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W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hen I 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attempted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to edit city shots, there 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were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alway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unwanted detail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s,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such as trash 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on the street and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sewage</w:t>
      </w:r>
      <w:r w:rsidR="004B285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or smog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 Even if I got the best possible city shots</w:t>
      </w:r>
      <w:r w:rsidR="0043539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I’d always spend more time editing those than that of nature</w:t>
      </w:r>
      <w:r w:rsidR="00796EB9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’s</w:t>
      </w:r>
      <w:r w:rsidR="004F46A8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. 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B</w:t>
      </w:r>
      <w:r w:rsidR="00D9129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y my </w:t>
      </w:r>
      <w:r w:rsidR="008D32FB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preference</w:t>
      </w:r>
      <w:r w:rsidR="00D9129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I wanted my 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city shots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to be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seamless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. I can achieve th</w:t>
      </w:r>
      <w:r w:rsidR="000B4FB9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is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by </w:t>
      </w:r>
      <w:r w:rsidR="00F46F2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“</w:t>
      </w:r>
      <w:r w:rsidR="00526733" w:rsidRPr="00DB323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healing</w:t>
      </w:r>
      <w:r w:rsidR="00F46F2E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”</w:t>
      </w:r>
      <w:r w:rsidR="00526733">
        <w:rPr>
          <w:rStyle w:val="Strong"/>
          <w:rFonts w:ascii="Arial" w:hAnsi="Arial" w:cs="Arial"/>
          <w:b w:val="0"/>
          <w:bCs w:val="0"/>
          <w:i/>
          <w:iCs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unwanted detail</w:t>
      </w:r>
      <w:r w:rsidR="001409D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color-contrasting subjects</w:t>
      </w:r>
      <w:r w:rsidR="001409D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,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</w:t>
      </w:r>
      <w:r w:rsidR="001409D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</w:t>
      </w:r>
      <w:r w:rsidR="002B41F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nd Voila!</w:t>
      </w:r>
    </w:p>
    <w:p w14:paraId="1D16B795" w14:textId="678EEC80" w:rsidR="00B75D55" w:rsidRDefault="00951B48" w:rsidP="004F6F1C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With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time, I developed a fond relationship with my </w:t>
      </w:r>
      <w:r w:rsidR="0043539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S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ony A600</w:t>
      </w:r>
      <w:r w:rsidR="005F35D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0</w:t>
      </w:r>
      <w:r w:rsidR="006125C2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allowing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me to take better pictures </w:t>
      </w:r>
      <w:r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to 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eas</w:t>
      </w:r>
      <w:r w:rsidR="0043539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e</w:t>
      </w:r>
      <w:r w:rsidR="0052673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my editing efforts. </w:t>
      </w:r>
      <w:r w:rsidR="0053133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P</w:t>
      </w:r>
      <w:r w:rsidR="004F6F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hotography </w:t>
      </w:r>
      <w:r w:rsidR="0053133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taught me the meaning of </w:t>
      </w:r>
      <w:r w:rsidR="004F6F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discipline</w:t>
      </w:r>
      <w:r w:rsidR="0053133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</w:t>
      </w:r>
      <w:r w:rsidR="004F6F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tenacity</w:t>
      </w:r>
      <w:r w:rsidR="0053133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, and eventually in taking </w:t>
      </w:r>
      <w:r w:rsidR="004F6F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pride </w:t>
      </w:r>
      <w:r w:rsidR="0053133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of </w:t>
      </w:r>
      <w:r w:rsidR="009255A1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my </w:t>
      </w:r>
      <w:r w:rsidR="0010141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creativity and </w:t>
      </w:r>
      <w:r w:rsidR="004F6F1C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authenticity. </w:t>
      </w:r>
      <w:r w:rsidR="0043539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I learned that creativity is </w:t>
      </w:r>
      <w:r w:rsidR="000A31C6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NOT </w:t>
      </w:r>
      <w:r w:rsidR="00435397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>a</w:t>
      </w:r>
      <w:r w:rsidR="005441C3"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  <w:t xml:space="preserve"> talent you’re born with, but a testament of how you can work through challenges that hone your creativity even further.</w:t>
      </w:r>
    </w:p>
    <w:p w14:paraId="10839CBF" w14:textId="77777777" w:rsidR="0012035E" w:rsidRPr="003F5E48" w:rsidRDefault="0012035E" w:rsidP="003F5E48">
      <w:pPr>
        <w:spacing w:line="360" w:lineRule="auto"/>
        <w:rPr>
          <w:rStyle w:val="Strong"/>
          <w:rFonts w:ascii="Arial" w:hAnsi="Arial" w:cs="Arial"/>
          <w:b w:val="0"/>
          <w:bCs w:val="0"/>
          <w:color w:val="000000" w:themeColor="text1"/>
          <w:spacing w:val="2"/>
          <w:sz w:val="24"/>
          <w:szCs w:val="24"/>
          <w:shd w:val="clear" w:color="auto" w:fill="FAFAFA"/>
        </w:rPr>
      </w:pPr>
    </w:p>
    <w:p w14:paraId="1FFD8993" w14:textId="60829A0D" w:rsidR="00A736C2" w:rsidRDefault="00A736C2" w:rsidP="00AD2429">
      <w:pPr>
        <w:spacing w:line="360" w:lineRule="auto"/>
        <w:ind w:left="-360"/>
        <w:rPr>
          <w:rStyle w:val="Strong"/>
          <w:rFonts w:ascii="Arial" w:hAnsi="Arial" w:cs="Arial"/>
          <w:b w:val="0"/>
          <w:bCs w:val="0"/>
          <w:color w:val="FF0000"/>
          <w:spacing w:val="2"/>
          <w:sz w:val="24"/>
          <w:szCs w:val="24"/>
          <w:shd w:val="clear" w:color="auto" w:fill="FAFAFA"/>
        </w:rPr>
      </w:pPr>
    </w:p>
    <w:p w14:paraId="02F6A092" w14:textId="77777777" w:rsidR="00F07BB2" w:rsidRDefault="000B37BD"/>
    <w:sectPr w:rsidR="00F07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B67626"/>
    <w:multiLevelType w:val="hybridMultilevel"/>
    <w:tmpl w:val="7CB2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29"/>
    <w:rsid w:val="00041573"/>
    <w:rsid w:val="000A31C6"/>
    <w:rsid w:val="000B37BD"/>
    <w:rsid w:val="000B4FB9"/>
    <w:rsid w:val="00101417"/>
    <w:rsid w:val="0012035E"/>
    <w:rsid w:val="001409D3"/>
    <w:rsid w:val="00147E2A"/>
    <w:rsid w:val="00163297"/>
    <w:rsid w:val="00166B34"/>
    <w:rsid w:val="00185696"/>
    <w:rsid w:val="001B60E8"/>
    <w:rsid w:val="001C7C01"/>
    <w:rsid w:val="002243E3"/>
    <w:rsid w:val="00251981"/>
    <w:rsid w:val="002B41F6"/>
    <w:rsid w:val="002F3856"/>
    <w:rsid w:val="0031687E"/>
    <w:rsid w:val="00335A20"/>
    <w:rsid w:val="0035070D"/>
    <w:rsid w:val="00390F7C"/>
    <w:rsid w:val="003930B5"/>
    <w:rsid w:val="003C2485"/>
    <w:rsid w:val="003D283D"/>
    <w:rsid w:val="003D483D"/>
    <w:rsid w:val="003F1CAC"/>
    <w:rsid w:val="003F24C3"/>
    <w:rsid w:val="003F5E48"/>
    <w:rsid w:val="0043268A"/>
    <w:rsid w:val="00435397"/>
    <w:rsid w:val="004A2A30"/>
    <w:rsid w:val="004A63A1"/>
    <w:rsid w:val="004B0E0B"/>
    <w:rsid w:val="004B285C"/>
    <w:rsid w:val="004D048D"/>
    <w:rsid w:val="004F46A8"/>
    <w:rsid w:val="004F6F1C"/>
    <w:rsid w:val="0050327D"/>
    <w:rsid w:val="00521B32"/>
    <w:rsid w:val="00526733"/>
    <w:rsid w:val="00531336"/>
    <w:rsid w:val="005441C3"/>
    <w:rsid w:val="005704AF"/>
    <w:rsid w:val="0059094D"/>
    <w:rsid w:val="005F35D2"/>
    <w:rsid w:val="006125C2"/>
    <w:rsid w:val="006560AA"/>
    <w:rsid w:val="00676922"/>
    <w:rsid w:val="00684F40"/>
    <w:rsid w:val="006A657D"/>
    <w:rsid w:val="006E27B4"/>
    <w:rsid w:val="006E2B6A"/>
    <w:rsid w:val="00754534"/>
    <w:rsid w:val="00755FDA"/>
    <w:rsid w:val="00785ED5"/>
    <w:rsid w:val="00796EB9"/>
    <w:rsid w:val="0082494E"/>
    <w:rsid w:val="008560C1"/>
    <w:rsid w:val="008C4BBF"/>
    <w:rsid w:val="008D32FB"/>
    <w:rsid w:val="008D7FCE"/>
    <w:rsid w:val="008E367A"/>
    <w:rsid w:val="008E526A"/>
    <w:rsid w:val="00903623"/>
    <w:rsid w:val="00903B82"/>
    <w:rsid w:val="009255A1"/>
    <w:rsid w:val="00951B48"/>
    <w:rsid w:val="009940CE"/>
    <w:rsid w:val="009A4CC6"/>
    <w:rsid w:val="009D2CE0"/>
    <w:rsid w:val="009D37A8"/>
    <w:rsid w:val="009E1A1B"/>
    <w:rsid w:val="00A05752"/>
    <w:rsid w:val="00A52EDC"/>
    <w:rsid w:val="00A736C2"/>
    <w:rsid w:val="00AD2429"/>
    <w:rsid w:val="00B057BA"/>
    <w:rsid w:val="00B33E7D"/>
    <w:rsid w:val="00B47A4A"/>
    <w:rsid w:val="00B75D55"/>
    <w:rsid w:val="00B75EFD"/>
    <w:rsid w:val="00BA5362"/>
    <w:rsid w:val="00BE3448"/>
    <w:rsid w:val="00C32910"/>
    <w:rsid w:val="00C45FD0"/>
    <w:rsid w:val="00CB7A9C"/>
    <w:rsid w:val="00CC4396"/>
    <w:rsid w:val="00D10016"/>
    <w:rsid w:val="00D40AC4"/>
    <w:rsid w:val="00D86CEA"/>
    <w:rsid w:val="00D91296"/>
    <w:rsid w:val="00DB3231"/>
    <w:rsid w:val="00DE41B8"/>
    <w:rsid w:val="00E157C4"/>
    <w:rsid w:val="00E77C03"/>
    <w:rsid w:val="00EE5E64"/>
    <w:rsid w:val="00EE748E"/>
    <w:rsid w:val="00EF4709"/>
    <w:rsid w:val="00F161C4"/>
    <w:rsid w:val="00F46F2E"/>
    <w:rsid w:val="00F95A62"/>
    <w:rsid w:val="00FB0BD3"/>
    <w:rsid w:val="00FB3D21"/>
    <w:rsid w:val="00FD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DF91"/>
  <w15:chartTrackingRefBased/>
  <w15:docId w15:val="{217FAB65-AD38-204F-8E49-BF6307F5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42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D24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4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42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D24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3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3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3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3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30B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96EB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Nicholas Soepriatna</cp:lastModifiedBy>
  <cp:revision>9</cp:revision>
  <dcterms:created xsi:type="dcterms:W3CDTF">2020-09-17T10:27:00Z</dcterms:created>
  <dcterms:modified xsi:type="dcterms:W3CDTF">2020-09-18T02:21:00Z</dcterms:modified>
</cp:coreProperties>
</file>