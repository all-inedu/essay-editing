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F4553" w:rsidRDefault="00875F6A">
      <w:pPr>
        <w:pBdr>
          <w:top w:val="nil"/>
          <w:left w:val="nil"/>
          <w:bottom w:val="nil"/>
          <w:right w:val="nil"/>
          <w:between w:val="nil"/>
        </w:pBdr>
        <w:rPr>
          <w:b/>
          <w:color w:val="000000"/>
        </w:rPr>
      </w:pPr>
      <w:r>
        <w:rPr>
          <w:b/>
          <w:color w:val="000000"/>
        </w:rPr>
        <w:t>Q6. Think about an academic subject that inspires you. Describe how you have furthered this interest inside and/or outside of the classroom. (250-350 words)</w:t>
      </w:r>
    </w:p>
    <w:p w14:paraId="00000002" w14:textId="77777777" w:rsidR="00AF4553" w:rsidRDefault="00AF4553">
      <w:pPr>
        <w:pBdr>
          <w:top w:val="nil"/>
          <w:left w:val="nil"/>
          <w:bottom w:val="nil"/>
          <w:right w:val="nil"/>
          <w:between w:val="nil"/>
        </w:pBdr>
        <w:rPr>
          <w:color w:val="000000"/>
        </w:rPr>
      </w:pPr>
    </w:p>
    <w:p w14:paraId="00000003" w14:textId="77777777" w:rsidR="00AF4553" w:rsidRDefault="00875F6A">
      <w:pPr>
        <w:pBdr>
          <w:top w:val="nil"/>
          <w:left w:val="nil"/>
          <w:bottom w:val="nil"/>
          <w:right w:val="nil"/>
          <w:between w:val="nil"/>
        </w:pBdr>
        <w:rPr>
          <w:color w:val="000000"/>
        </w:rPr>
      </w:pPr>
      <w:r>
        <w:rPr>
          <w:color w:val="000000"/>
        </w:rPr>
        <w:t xml:space="preserve">I remember vividly listening to my mom as she read me a Dr Seuss book, Inside your Outside, as a bedtime story. It was about the </w:t>
      </w:r>
      <w:sdt>
        <w:sdtPr>
          <w:tag w:val="goog_rdk_0"/>
          <w:id w:val="1877192691"/>
        </w:sdtPr>
        <w:sdtContent/>
      </w:sdt>
      <w:sdt>
        <w:sdtPr>
          <w:tag w:val="goog_rdk_1"/>
          <w:id w:val="1741906555"/>
        </w:sdtPr>
        <w:sdtContent/>
      </w:sdt>
      <w:r>
        <w:rPr>
          <w:color w:val="000000"/>
        </w:rPr>
        <w:t>human body. I would always resist sleep to listen to just a few more pages. Little did I know, this would stem into my love for biology.</w:t>
      </w:r>
    </w:p>
    <w:p w14:paraId="00000004" w14:textId="77777777" w:rsidR="00AF4553" w:rsidRDefault="00AF4553">
      <w:pPr>
        <w:pBdr>
          <w:top w:val="nil"/>
          <w:left w:val="nil"/>
          <w:bottom w:val="nil"/>
          <w:right w:val="nil"/>
          <w:between w:val="nil"/>
        </w:pBdr>
        <w:rPr>
          <w:color w:val="000000"/>
        </w:rPr>
      </w:pPr>
    </w:p>
    <w:p w14:paraId="00000005" w14:textId="77777777" w:rsidR="00AF4553" w:rsidRDefault="00875F6A">
      <w:pPr>
        <w:pBdr>
          <w:top w:val="nil"/>
          <w:left w:val="nil"/>
          <w:bottom w:val="nil"/>
          <w:right w:val="nil"/>
          <w:between w:val="nil"/>
        </w:pBdr>
        <w:rPr>
          <w:color w:val="000000"/>
        </w:rPr>
      </w:pPr>
      <w:r>
        <w:rPr>
          <w:color w:val="000000"/>
        </w:rPr>
        <w:t>Studying biology is taking a look into the inner workings of living things. Everything from organ systems, cell division and diversity were taught to me this past 4 years, and I devoured it all up.</w:t>
      </w:r>
      <w:r>
        <w:t xml:space="preserve"> </w:t>
      </w:r>
      <w:r>
        <w:rPr>
          <w:color w:val="000000"/>
        </w:rPr>
        <w:t xml:space="preserve">I loved learning about the small details on how our body functioned. Protein synthesis, how different amino acids bind to different tRNA. The circulatory system, how the heart maintains blood pressure and how it connects to the lymphatic system. I remembered staying after class just to learn more about lymph nodes. It amazed me how these small details are significant to keeping us alive. </w:t>
      </w:r>
    </w:p>
    <w:p w14:paraId="00000006" w14:textId="77777777" w:rsidR="00AF4553" w:rsidRDefault="00AF4553">
      <w:pPr>
        <w:pBdr>
          <w:top w:val="nil"/>
          <w:left w:val="nil"/>
          <w:bottom w:val="nil"/>
          <w:right w:val="nil"/>
          <w:between w:val="nil"/>
        </w:pBdr>
        <w:rPr>
          <w:color w:val="000000"/>
        </w:rPr>
      </w:pPr>
    </w:p>
    <w:p w14:paraId="00000007" w14:textId="50BC762B" w:rsidR="00AF4553" w:rsidRDefault="00875F6A">
      <w:pPr>
        <w:pBdr>
          <w:top w:val="nil"/>
          <w:left w:val="nil"/>
          <w:bottom w:val="nil"/>
          <w:right w:val="nil"/>
          <w:between w:val="nil"/>
        </w:pBdr>
        <w:rPr>
          <w:color w:val="000000"/>
        </w:rPr>
      </w:pPr>
      <w:r>
        <w:t>To indulge my curiosity, I decided</w:t>
      </w:r>
      <w:r>
        <w:rPr>
          <w:color w:val="000000"/>
        </w:rPr>
        <w:t xml:space="preserve"> </w:t>
      </w:r>
      <w:r>
        <w:t>to</w:t>
      </w:r>
      <w:r>
        <w:rPr>
          <w:color w:val="000000"/>
        </w:rPr>
        <w:t xml:space="preserve"> </w:t>
      </w:r>
      <w:r>
        <w:t>attend</w:t>
      </w:r>
      <w:r>
        <w:rPr>
          <w:color w:val="000000"/>
        </w:rPr>
        <w:t xml:space="preserve"> summer school </w:t>
      </w:r>
      <w:r>
        <w:t>at Cambridge</w:t>
      </w:r>
      <w:r>
        <w:rPr>
          <w:color w:val="000000"/>
        </w:rPr>
        <w:t xml:space="preserve"> University. Without hesitation, I picked the Medical and Life sciences course. There I </w:t>
      </w:r>
      <w:del w:id="0" w:author="Michelle Lee" w:date="2020-11-25T13:12:00Z">
        <w:r w:rsidDel="00875F6A">
          <w:rPr>
            <w:color w:val="000000"/>
          </w:rPr>
          <w:delText>was given</w:delText>
        </w:r>
      </w:del>
      <w:ins w:id="1" w:author="Michelle Lee" w:date="2020-11-25T13:12:00Z">
        <w:r>
          <w:rPr>
            <w:color w:val="000000"/>
          </w:rPr>
          <w:t>grabbed</w:t>
        </w:r>
      </w:ins>
      <w:r>
        <w:rPr>
          <w:color w:val="000000"/>
        </w:rPr>
        <w:t xml:space="preserve"> the opportunity to dive deeper into how our body worked. We worked in their laboratory, comparing each other’s DNA compositions and even dissected a goat’s lungs. They introduced me to new topics</w:t>
      </w:r>
      <w:ins w:id="2" w:author="Michelle Lee" w:date="2020-11-25T13:12:00Z">
        <w:r>
          <w:rPr>
            <w:color w:val="000000"/>
          </w:rPr>
          <w:t xml:space="preserve">, </w:t>
        </w:r>
      </w:ins>
      <w:del w:id="3" w:author="Michelle Lee" w:date="2020-11-25T13:12:00Z">
        <w:r w:rsidDel="00875F6A">
          <w:rPr>
            <w:color w:val="000000"/>
          </w:rPr>
          <w:delText xml:space="preserve"> I never learned </w:delText>
        </w:r>
      </w:del>
      <w:r>
        <w:rPr>
          <w:color w:val="000000"/>
        </w:rPr>
        <w:t>such as how different viruses affect our bodies and more about the women reproductive system.</w:t>
      </w:r>
    </w:p>
    <w:p w14:paraId="00000008" w14:textId="77777777" w:rsidR="00AF4553" w:rsidRDefault="00AF4553">
      <w:pPr>
        <w:pBdr>
          <w:top w:val="nil"/>
          <w:left w:val="nil"/>
          <w:bottom w:val="nil"/>
          <w:right w:val="nil"/>
          <w:between w:val="nil"/>
        </w:pBdr>
      </w:pPr>
    </w:p>
    <w:p w14:paraId="00000009" w14:textId="1EDF2566" w:rsidR="00AF4553" w:rsidRDefault="00875F6A">
      <w:pPr>
        <w:rPr>
          <w:strike/>
          <w:color w:val="000000"/>
        </w:rPr>
      </w:pPr>
      <w:r>
        <w:t xml:space="preserve">From everything I learned, I realized how I could </w:t>
      </w:r>
      <w:ins w:id="4" w:author="Michelle Lee" w:date="2020-11-25T13:45:00Z">
        <w:r w:rsidR="000D6094">
          <w:t xml:space="preserve">also </w:t>
        </w:r>
      </w:ins>
      <w:r>
        <w:t>apply my knowledge to my</w:t>
      </w:r>
      <w:ins w:id="5" w:author="Michelle Lee" w:date="2020-11-25T13:45:00Z">
        <w:r w:rsidR="000D6094">
          <w:t xml:space="preserve"> daily</w:t>
        </w:r>
      </w:ins>
      <w:r>
        <w:t xml:space="preserve"> life</w:t>
      </w:r>
      <w:ins w:id="6" w:author="Michelle Lee" w:date="2020-11-25T13:45:00Z">
        <w:r w:rsidR="000D6094">
          <w:t xml:space="preserve">. </w:t>
        </w:r>
      </w:ins>
      <w:del w:id="7" w:author="Michelle Lee" w:date="2020-11-25T13:45:00Z">
        <w:r w:rsidDel="000D6094">
          <w:delText xml:space="preserve"> and not just in my studies. </w:delText>
        </w:r>
      </w:del>
      <w:r>
        <w:t xml:space="preserve">After learning about aerobic respiration, </w:t>
      </w:r>
      <w:ins w:id="8" w:author="Michelle Lee" w:date="2020-11-25T13:46:00Z">
        <w:r w:rsidR="000D6094">
          <w:t xml:space="preserve">instead of eliminating carbs, </w:t>
        </w:r>
      </w:ins>
      <w:r>
        <w:t xml:space="preserve">I decided to eat more slow digesting carbohydrates </w:t>
      </w:r>
      <w:del w:id="9" w:author="Michelle Lee" w:date="2020-11-25T13:46:00Z">
        <w:r w:rsidDel="000D6094">
          <w:delText xml:space="preserve">than not eating carbs at all </w:delText>
        </w:r>
      </w:del>
      <w:r>
        <w:t xml:space="preserve">to maintain better physical performance. After </w:t>
      </w:r>
      <w:ins w:id="10" w:author="Michelle Lee" w:date="2020-11-25T13:47:00Z">
        <w:r w:rsidR="000D6094">
          <w:t xml:space="preserve">learning about </w:t>
        </w:r>
      </w:ins>
      <w:r>
        <w:t>immunity, I was more disciplined into taking my antibiotics to reduce the chances of antibiotic resistance. After learning how different diseases are transferred, I became more cautious of my hygiene. Biology slowly changed my life for the better and for that I became more motivated to learn more.</w:t>
      </w:r>
    </w:p>
    <w:p w14:paraId="0000000A" w14:textId="77777777" w:rsidR="00AF4553" w:rsidRDefault="00AF4553">
      <w:pPr>
        <w:pBdr>
          <w:top w:val="nil"/>
          <w:left w:val="nil"/>
          <w:bottom w:val="nil"/>
          <w:right w:val="nil"/>
          <w:between w:val="nil"/>
        </w:pBdr>
        <w:rPr>
          <w:color w:val="000000"/>
        </w:rPr>
      </w:pPr>
      <w:bookmarkStart w:id="11" w:name="_GoBack"/>
      <w:bookmarkEnd w:id="11"/>
    </w:p>
    <w:p w14:paraId="0000000B" w14:textId="77777777" w:rsidR="00AF4553" w:rsidRDefault="00AF4553">
      <w:pPr>
        <w:pBdr>
          <w:top w:val="nil"/>
          <w:left w:val="nil"/>
          <w:bottom w:val="nil"/>
          <w:right w:val="nil"/>
          <w:between w:val="nil"/>
        </w:pBdr>
        <w:rPr>
          <w:color w:val="000000"/>
        </w:rPr>
      </w:pPr>
    </w:p>
    <w:p w14:paraId="0000000C" w14:textId="77777777" w:rsidR="00AF4553" w:rsidRDefault="00AF4553">
      <w:pPr>
        <w:pBdr>
          <w:top w:val="nil"/>
          <w:left w:val="nil"/>
          <w:bottom w:val="nil"/>
          <w:right w:val="nil"/>
          <w:between w:val="nil"/>
        </w:pBdr>
        <w:rPr>
          <w:color w:val="000000"/>
        </w:rPr>
      </w:pPr>
    </w:p>
    <w:sectPr w:rsidR="00AF4553">
      <w:pgSz w:w="12240" w:h="15840"/>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D" w15:done="0"/>
  <w15:commentEx w15:paraId="0000000E" w15:paraIdParent="000000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
  <w:rsids>
    <w:rsidRoot w:val="00AF4553"/>
    <w:rsid w:val="000D6094"/>
    <w:rsid w:val="00875F6A"/>
    <w:rsid w:val="00AF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after="60"/>
    </w:pPr>
    <w:rPr>
      <w:sz w:val="52"/>
      <w:szCs w:val="52"/>
    </w:rPr>
  </w:style>
  <w:style w:type="paragraph" w:customStyle="1" w:styleId="normal2">
    <w:name w:val="normal"/>
  </w:style>
  <w:style w:type="paragraph" w:customStyle="1" w:styleId="normal0">
    <w:name w:val="normal"/>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F445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45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F4455"/>
    <w:rPr>
      <w:b/>
      <w:bCs/>
      <w:sz w:val="20"/>
      <w:szCs w:val="20"/>
    </w:rPr>
  </w:style>
  <w:style w:type="character" w:customStyle="1" w:styleId="CommentSubjectChar">
    <w:name w:val="Comment Subject Char"/>
    <w:basedOn w:val="CommentTextChar"/>
    <w:link w:val="CommentSubject"/>
    <w:uiPriority w:val="99"/>
    <w:semiHidden/>
    <w:rsid w:val="00FF445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after="60"/>
    </w:pPr>
    <w:rPr>
      <w:sz w:val="52"/>
      <w:szCs w:val="52"/>
    </w:rPr>
  </w:style>
  <w:style w:type="paragraph" w:customStyle="1" w:styleId="normal2">
    <w:name w:val="normal"/>
  </w:style>
  <w:style w:type="paragraph" w:customStyle="1" w:styleId="normal0">
    <w:name w:val="normal"/>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F445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45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F4455"/>
    <w:rPr>
      <w:b/>
      <w:bCs/>
      <w:sz w:val="20"/>
      <w:szCs w:val="20"/>
    </w:rPr>
  </w:style>
  <w:style w:type="character" w:customStyle="1" w:styleId="CommentSubjectChar">
    <w:name w:val="Comment Subject Char"/>
    <w:basedOn w:val="CommentTextChar"/>
    <w:link w:val="CommentSubject"/>
    <w:uiPriority w:val="99"/>
    <w:semiHidden/>
    <w:rsid w:val="00FF4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62TDTx9oZXDxOACnTw3b2illPg==">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319</Words>
  <Characters>1823</Characters>
  <Application>Microsoft Macintosh Word</Application>
  <DocSecurity>0</DocSecurity>
  <Lines>15</Lines>
  <Paragraphs>4</Paragraphs>
  <ScaleCrop>false</ScaleCrop>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Lee</cp:lastModifiedBy>
  <cp:revision>2</cp:revision>
  <dcterms:created xsi:type="dcterms:W3CDTF">2020-11-25T21:48:00Z</dcterms:created>
  <dcterms:modified xsi:type="dcterms:W3CDTF">2020-11-25T21:48:00Z</dcterms:modified>
</cp:coreProperties>
</file>