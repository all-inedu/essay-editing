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54710CF" w:rsidR="00CF37A1" w:rsidRDefault="00F741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Q2: Every person has a creative side, and it can be expressed in many ways: problem solving, original and innovative thinking, and artistically, to name a few. Describe how you express your creative side.  (250-350 words)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 xml:space="preserve">edit </w:t>
      </w:r>
      <w:ins w:id="0" w:author="Michelle Lee" w:date="2020-11-25T07:54:00Z">
        <w:r>
          <w:rPr>
            <w:color w:val="000000"/>
          </w:rPr>
          <w:t>5</w:t>
        </w:r>
      </w:ins>
      <w:bookmarkStart w:id="1" w:name="_GoBack"/>
      <w:bookmarkEnd w:id="1"/>
      <w:del w:id="2" w:author="Michelle Lee" w:date="2020-11-25T07:54:00Z">
        <w:r w:rsidDel="00F7416A">
          <w:rPr>
            <w:color w:val="000000"/>
          </w:rPr>
          <w:delText>4</w:delText>
        </w:r>
      </w:del>
    </w:p>
    <w:p w14:paraId="00000002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00000003" w14:textId="77777777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“Shana, can you</w:t>
      </w:r>
      <w:del w:id="3" w:author="Michelle Lee" w:date="2020-11-25T07:50:00Z">
        <w:r w:rsidDel="00210F88">
          <w:rPr>
            <w:color w:val="000000"/>
          </w:rPr>
          <w:delText xml:space="preserve"> </w:delText>
        </w:r>
        <w:r w:rsidDel="00210F88">
          <w:rPr>
            <w:color w:val="000000"/>
          </w:rPr>
          <w:delText>p</w:delText>
        </w:r>
        <w:r w:rsidDel="00210F88">
          <w:rPr>
            <w:color w:val="000000"/>
          </w:rPr>
          <w:delText>l</w:delText>
        </w:r>
        <w:r w:rsidDel="00210F88">
          <w:rPr>
            <w:color w:val="000000"/>
          </w:rPr>
          <w:delText>e</w:delText>
        </w:r>
        <w:r w:rsidDel="00210F88">
          <w:rPr>
            <w:color w:val="000000"/>
          </w:rPr>
          <w:delText>a</w:delText>
        </w:r>
        <w:r w:rsidDel="00210F88">
          <w:rPr>
            <w:color w:val="000000"/>
          </w:rPr>
          <w:delText>s</w:delText>
        </w:r>
        <w:r w:rsidDel="00210F88">
          <w:rPr>
            <w:color w:val="000000"/>
          </w:rPr>
          <w:delText>e</w:delText>
        </w:r>
      </w:del>
      <w:r>
        <w:rPr>
          <w:color w:val="000000"/>
        </w:rPr>
        <w:t xml:space="preserve"> help us make a promotion video?” Mr. </w:t>
      </w:r>
      <w:proofErr w:type="spellStart"/>
      <w:r>
        <w:rPr>
          <w:color w:val="000000"/>
        </w:rPr>
        <w:t>Yustian</w:t>
      </w:r>
      <w:proofErr w:type="spellEnd"/>
      <w:r>
        <w:rPr>
          <w:color w:val="000000"/>
        </w:rPr>
        <w:t>, our school’s event organizer, asked for the 5th time that year. As the prefect in the Publication and Documentation Committee, I am responsible for making a promotion video for school eve</w:t>
      </w:r>
      <w:r>
        <w:rPr>
          <w:color w:val="000000"/>
        </w:rPr>
        <w:t>nts, such as Harvard Model Congress Asia (HMCA).</w:t>
      </w:r>
    </w:p>
    <w:p w14:paraId="00000004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5" w14:textId="77777777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First, get inspired and find a theme for the video.</w:t>
      </w:r>
    </w:p>
    <w:p w14:paraId="00000006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7" w14:textId="77777777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Most of my ideas are inspired by my surroundings so I always have a small notebook to write them down. HMCA was no different. It was a big event. We were</w:t>
      </w:r>
      <w:r>
        <w:rPr>
          <w:color w:val="000000"/>
        </w:rPr>
        <w:t xml:space="preserve"> going overseas to represent our school in a debate competition with schools from all over the world. So, the theme I chose was “Don’t be afraid to make a leap” in correlation to “Don’t be scared to participate in big events such as this one.” </w:t>
      </w:r>
      <w:proofErr w:type="gramStart"/>
      <w:r>
        <w:rPr>
          <w:color w:val="000000"/>
        </w:rPr>
        <w:t>The theme wa</w:t>
      </w:r>
      <w:r>
        <w:rPr>
          <w:color w:val="000000"/>
        </w:rPr>
        <w:t>s inspired by my green shirt that reminded me of a leaping frog</w:t>
      </w:r>
      <w:proofErr w:type="gramEnd"/>
      <w:r>
        <w:rPr>
          <w:color w:val="000000"/>
        </w:rPr>
        <w:t xml:space="preserve">. </w:t>
      </w:r>
    </w:p>
    <w:p w14:paraId="00000008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9" w14:textId="77777777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Second, manage a production team.</w:t>
      </w:r>
    </w:p>
    <w:p w14:paraId="0000000A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B" w14:textId="7570FE3E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We were a group of 100 people. We were often divided into 4 groups, each going separate ways. To capture different perspectives from different delegates, </w:t>
      </w:r>
      <w:r>
        <w:rPr>
          <w:color w:val="000000"/>
        </w:rPr>
        <w:t xml:space="preserve">I needed to recruit 3 people to help with the recordings. I would </w:t>
      </w:r>
      <w:r>
        <w:t>direct</w:t>
      </w:r>
      <w:r>
        <w:rPr>
          <w:color w:val="000000"/>
        </w:rPr>
        <w:t xml:space="preserve"> them to record every moment and scenery they found important: </w:t>
      </w:r>
      <w:r>
        <w:t>the</w:t>
      </w:r>
      <w:r>
        <w:rPr>
          <w:color w:val="000000"/>
        </w:rPr>
        <w:t xml:space="preserve"> conference</w:t>
      </w:r>
      <w:r>
        <w:t>, sceneries and participants</w:t>
      </w:r>
      <w:r>
        <w:rPr>
          <w:color w:val="000000"/>
        </w:rPr>
        <w:t xml:space="preserve">. </w:t>
      </w:r>
      <w:del w:id="4" w:author="Michelle Lee" w:date="2020-11-25T07:51:00Z">
        <w:r w:rsidDel="00210F88">
          <w:rPr>
            <w:color w:val="000000"/>
          </w:rPr>
          <w:delText>By the</w:delText>
        </w:r>
      </w:del>
      <w:ins w:id="5" w:author="Michelle Lee" w:date="2020-11-25T07:51:00Z">
        <w:r w:rsidR="00210F88">
          <w:rPr>
            <w:color w:val="000000"/>
          </w:rPr>
          <w:t>At</w:t>
        </w:r>
      </w:ins>
      <w:r>
        <w:rPr>
          <w:color w:val="000000"/>
        </w:rPr>
        <w:t xml:space="preserve"> end of the trip, I had over a hundred clips. </w:t>
      </w:r>
    </w:p>
    <w:p w14:paraId="0000000C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D" w14:textId="77777777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Finally, pick a song and clips to make the video.</w:t>
      </w:r>
    </w:p>
    <w:p w14:paraId="0000000E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0F" w14:textId="77555E98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Song plays an important role in setting the </w:t>
      </w:r>
      <w:ins w:id="6" w:author="Michelle Lee" w:date="2020-11-25T07:51:00Z">
        <w:r w:rsidR="00210F88">
          <w:rPr>
            <w:color w:val="000000"/>
          </w:rPr>
          <w:t xml:space="preserve">video’s </w:t>
        </w:r>
      </w:ins>
      <w:r>
        <w:rPr>
          <w:color w:val="000000"/>
        </w:rPr>
        <w:t>t</w:t>
      </w:r>
      <w:ins w:id="7" w:author="Michelle Lee" w:date="2020-11-25T07:51:00Z">
        <w:r w:rsidR="00210F88">
          <w:rPr>
            <w:color w:val="000000"/>
          </w:rPr>
          <w:t xml:space="preserve">one </w:t>
        </w:r>
      </w:ins>
      <w:del w:id="8" w:author="Michelle Lee" w:date="2020-11-25T07:51:00Z">
        <w:r w:rsidDel="00210F88">
          <w:rPr>
            <w:color w:val="000000"/>
          </w:rPr>
          <w:delText>h</w:delText>
        </w:r>
        <w:r w:rsidDel="00210F88">
          <w:rPr>
            <w:color w:val="000000"/>
          </w:rPr>
          <w:delText>e</w:delText>
        </w:r>
        <w:r w:rsidDel="00210F88">
          <w:rPr>
            <w:color w:val="000000"/>
          </w:rPr>
          <w:delText>m</w:delText>
        </w:r>
        <w:r w:rsidDel="00210F88">
          <w:rPr>
            <w:color w:val="000000"/>
          </w:rPr>
          <w:delText>e</w:delText>
        </w:r>
        <w:r w:rsidDel="00210F88">
          <w:rPr>
            <w:color w:val="000000"/>
          </w:rPr>
          <w:delText xml:space="preserve"> </w:delText>
        </w:r>
        <w:r w:rsidDel="00210F88">
          <w:rPr>
            <w:color w:val="000000"/>
          </w:rPr>
          <w:delText xml:space="preserve">of the video </w:delText>
        </w:r>
      </w:del>
      <w:r>
        <w:rPr>
          <w:color w:val="000000"/>
        </w:rPr>
        <w:t xml:space="preserve">because it has the ability to tie the clips and theme together. Therefore, I always start with choosing the song </w:t>
      </w:r>
      <w:proofErr w:type="gramStart"/>
      <w:r>
        <w:rPr>
          <w:color w:val="000000"/>
        </w:rPr>
        <w:t>with a theme-fitting lyrics</w:t>
      </w:r>
      <w:proofErr w:type="gramEnd"/>
      <w:r>
        <w:rPr>
          <w:color w:val="000000"/>
        </w:rPr>
        <w:t xml:space="preserve">. </w:t>
      </w:r>
      <w:r>
        <w:rPr>
          <w:color w:val="000000"/>
        </w:rPr>
        <w:t>Then, I cut and rearranged the recorded clips according to the beat of the song and how they could fit in each verse.</w:t>
      </w:r>
    </w:p>
    <w:p w14:paraId="00000010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11" w14:textId="478C1B6F" w:rsidR="00CF37A1" w:rsidRDefault="00F741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Creativity</w:t>
      </w:r>
      <w:ins w:id="9" w:author="Michelle Lee" w:date="2020-11-25T07:52:00Z">
        <w:r w:rsidR="00210F88">
          <w:rPr>
            <w:color w:val="000000"/>
          </w:rPr>
          <w:t xml:space="preserve"> </w:t>
        </w:r>
      </w:ins>
      <w:del w:id="10" w:author="Michelle Lee" w:date="2020-11-25T07:52:00Z">
        <w:r w:rsidDel="00210F88">
          <w:rPr>
            <w:color w:val="000000"/>
          </w:rPr>
          <w:delText xml:space="preserve">, for me, </w:delText>
        </w:r>
      </w:del>
      <w:r>
        <w:rPr>
          <w:color w:val="000000"/>
        </w:rPr>
        <w:t>is being able to write a whole narrative arc from a song and clips</w:t>
      </w:r>
      <w:del w:id="11" w:author="Michelle Lee" w:date="2020-11-25T07:53:00Z">
        <w:r w:rsidDel="00210F88">
          <w:rPr>
            <w:color w:val="000000"/>
          </w:rPr>
          <w:delText xml:space="preserve"> </w:delText>
        </w:r>
      </w:del>
      <w:customXmlDelRangeStart w:id="12" w:author="Michelle Lee" w:date="2020-11-25T07:53:00Z"/>
      <w:sdt>
        <w:sdtPr>
          <w:tag w:val="goog_rdk_0"/>
          <w:id w:val="-1007368624"/>
        </w:sdtPr>
        <w:sdtEndPr/>
        <w:sdtContent>
          <w:customXmlDelRangeEnd w:id="12"/>
          <w:customXmlDelRangeStart w:id="13" w:author="Michelle Lee" w:date="2020-11-25T07:53:00Z"/>
        </w:sdtContent>
      </w:sdt>
      <w:customXmlDelRangeEnd w:id="13"/>
      <w:del w:id="14" w:author="Michelle Lee" w:date="2020-11-25T07:53:00Z">
        <w:r w:rsidDel="00210F88">
          <w:rPr>
            <w:color w:val="000000"/>
          </w:rPr>
          <w:delText xml:space="preserve">of </w:delText>
        </w:r>
        <w:r w:rsidDel="00210F88">
          <w:delText>the conference, people and sceneries</w:delText>
        </w:r>
      </w:del>
      <w:r>
        <w:rPr>
          <w:color w:val="000000"/>
        </w:rPr>
        <w:t>.</w:t>
      </w:r>
      <w:r>
        <w:rPr>
          <w:color w:val="000000"/>
        </w:rPr>
        <w:t xml:space="preserve"> It i</w:t>
      </w:r>
      <w:r>
        <w:rPr>
          <w:color w:val="000000"/>
        </w:rPr>
        <w:t xml:space="preserve">s </w:t>
      </w:r>
      <w:del w:id="15" w:author="Michelle Lee" w:date="2020-11-25T07:53:00Z">
        <w:r w:rsidDel="00210F88">
          <w:rPr>
            <w:color w:val="000000"/>
          </w:rPr>
          <w:delText>being able</w:delText>
        </w:r>
      </w:del>
      <w:ins w:id="16" w:author="Michelle Lee" w:date="2020-11-25T07:53:00Z">
        <w:r w:rsidR="00210F88">
          <w:rPr>
            <w:color w:val="000000"/>
          </w:rPr>
          <w:t>the ability</w:t>
        </w:r>
      </w:ins>
      <w:r>
        <w:rPr>
          <w:color w:val="000000"/>
        </w:rPr>
        <w:t xml:space="preserve"> to create a time capsule participants could come back to and an inspirational video to encourage others to join. It is being able to write a story with a lesson that nobody will think got inspired by a shirt.</w:t>
      </w:r>
    </w:p>
    <w:p w14:paraId="00000012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13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</w:p>
    <w:p w14:paraId="00000014" w14:textId="77777777" w:rsidR="00CF37A1" w:rsidRDefault="00CF37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00000015" w14:textId="65055CD8" w:rsidR="00CF37A1" w:rsidRDefault="00F741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  <w:highlight w:val="yellow"/>
        </w:rPr>
        <w:t>3</w:t>
      </w:r>
      <w:ins w:id="17" w:author="Michelle Lee" w:date="2020-11-25T07:53:00Z">
        <w:r w:rsidR="00210F88">
          <w:rPr>
            <w:color w:val="000000"/>
            <w:highlight w:val="yellow"/>
          </w:rPr>
          <w:t>45</w:t>
        </w:r>
      </w:ins>
      <w:del w:id="18" w:author="Michelle Lee" w:date="2020-11-25T07:53:00Z">
        <w:r w:rsidDel="00210F88">
          <w:rPr>
            <w:color w:val="000000"/>
            <w:highlight w:val="yellow"/>
          </w:rPr>
          <w:delText>5</w:delText>
        </w:r>
        <w:r w:rsidDel="00210F88">
          <w:rPr>
            <w:color w:val="000000"/>
            <w:highlight w:val="yellow"/>
          </w:rPr>
          <w:delText>9</w:delText>
        </w:r>
      </w:del>
      <w:r>
        <w:rPr>
          <w:color w:val="000000"/>
          <w:highlight w:val="yellow"/>
        </w:rPr>
        <w:t xml:space="preserve"> words</w:t>
      </w:r>
    </w:p>
    <w:sectPr w:rsidR="00CF37A1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7D5AF" w14:textId="77777777" w:rsidR="00000000" w:rsidRDefault="00F7416A">
      <w:r>
        <w:separator/>
      </w:r>
    </w:p>
  </w:endnote>
  <w:endnote w:type="continuationSeparator" w:id="0">
    <w:p w14:paraId="04407CAE" w14:textId="77777777" w:rsidR="00000000" w:rsidRDefault="00F7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7" w14:textId="77777777" w:rsidR="00CF37A1" w:rsidRDefault="00CF37A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5F6B2" w14:textId="77777777" w:rsidR="00000000" w:rsidRDefault="00F7416A">
      <w:r>
        <w:separator/>
      </w:r>
    </w:p>
  </w:footnote>
  <w:footnote w:type="continuationSeparator" w:id="0">
    <w:p w14:paraId="6FBDB6C8" w14:textId="77777777" w:rsidR="00000000" w:rsidRDefault="00F741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6" w14:textId="77777777" w:rsidR="00CF37A1" w:rsidRDefault="00CF37A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37A1"/>
    <w:rsid w:val="00210F88"/>
    <w:rsid w:val="00CF37A1"/>
    <w:rsid w:val="00F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paragraph" w:customStyle="1" w:styleId="Body">
    <w:name w:val="Body"/>
    <w:rPr>
      <w:rFonts w:eastAsia="Arial Unicode MS" w:cs="Arial Unicode MS"/>
      <w:color w:val="000000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F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F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</w:rPr>
  </w:style>
  <w:style w:type="paragraph" w:customStyle="1" w:styleId="Body">
    <w:name w:val="Body"/>
    <w:rPr>
      <w:rFonts w:eastAsia="Arial Unicode MS" w:cs="Arial Unicode MS"/>
      <w:color w:val="000000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F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F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RVvjKOri38iGQqj2VlTFtm0Zag==">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337</Words>
  <Characters>1923</Characters>
  <Application>Microsoft Macintosh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Lee</cp:lastModifiedBy>
  <cp:revision>3</cp:revision>
  <dcterms:created xsi:type="dcterms:W3CDTF">2020-11-25T15:54:00Z</dcterms:created>
  <dcterms:modified xsi:type="dcterms:W3CDTF">2020-11-25T15:54:00Z</dcterms:modified>
</cp:coreProperties>
</file>