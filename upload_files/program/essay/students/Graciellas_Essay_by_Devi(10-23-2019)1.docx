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5F19" w:rsidRDefault="000C407D">
      <w:pPr>
        <w:rPr>
          <w:b/>
        </w:rPr>
      </w:pPr>
      <w:r>
        <w:rPr>
          <w:b/>
        </w:rPr>
        <w:t>PRINCETON SKELETON</w:t>
      </w:r>
    </w:p>
    <w:p w14:paraId="00000002" w14:textId="77777777" w:rsidR="00A75F19" w:rsidRDefault="00A75F19">
      <w:pPr>
        <w:rPr>
          <w:b/>
        </w:rPr>
      </w:pPr>
    </w:p>
    <w:p w14:paraId="00000003" w14:textId="77777777" w:rsidR="00A75F19" w:rsidRDefault="000C407D">
      <w:pPr>
        <w:rPr>
          <w:rFonts w:ascii="Times New Roman" w:eastAsia="Times New Roman" w:hAnsi="Times New Roman" w:cs="Times New Roman"/>
        </w:rPr>
      </w:pPr>
      <w:commentRangeStart w:id="0"/>
      <w:r>
        <w:rPr>
          <w:rFonts w:ascii="Helvetica Neue" w:eastAsia="Helvetica Neue" w:hAnsi="Helvetica Neue" w:cs="Helvetica Neue"/>
          <w:color w:val="333333"/>
          <w:sz w:val="21"/>
          <w:szCs w:val="21"/>
          <w:highlight w:val="white"/>
        </w:rPr>
        <w:t>Please tell us how you have spent the last two summers (or vacations between school years), including any jobs you have held. (About 150 words)</w:t>
      </w:r>
      <w:commentRangeEnd w:id="0"/>
      <w:r>
        <w:commentReference w:id="0"/>
      </w:r>
    </w:p>
    <w:p w14:paraId="00000004" w14:textId="77777777" w:rsidR="00A75F19" w:rsidRDefault="00A75F19">
      <w:pPr>
        <w:rPr>
          <w:b/>
        </w:rPr>
      </w:pPr>
    </w:p>
    <w:p w14:paraId="00000005" w14:textId="77777777" w:rsidR="00A75F19" w:rsidRDefault="000C407D">
      <w:pPr>
        <w:rPr>
          <w:b/>
        </w:rPr>
      </w:pPr>
      <w:r>
        <w:rPr>
          <w:b/>
        </w:rPr>
        <w:t>MY TWO LAST SUMMER :</w:t>
      </w:r>
    </w:p>
    <w:p w14:paraId="00000006" w14:textId="77777777" w:rsidR="00A75F19" w:rsidRDefault="00A75F19">
      <w:pPr>
        <w:rPr>
          <w:b/>
        </w:rPr>
      </w:pPr>
    </w:p>
    <w:p w14:paraId="63C8915B" w14:textId="647D88C7" w:rsidR="000F260F" w:rsidRDefault="002A3665">
      <w:pPr>
        <w:rPr>
          <w:rFonts w:ascii="-webkit-standard" w:eastAsia="-webkit-standard" w:hAnsi="-webkit-standard" w:cs="-webkit-standard"/>
          <w:color w:val="1C1E29"/>
        </w:rPr>
      </w:pPr>
      <w:r>
        <w:rPr>
          <w:rFonts w:ascii="-webkit-standard" w:eastAsia="-webkit-standard" w:hAnsi="-webkit-standard" w:cs="-webkit-standard"/>
          <w:color w:val="1C1E29"/>
        </w:rPr>
        <w:t xml:space="preserve">In summer 2018, I went to the US, specifically the East Coast, for a family holiday. </w:t>
      </w:r>
      <w:r w:rsidR="000F260F">
        <w:rPr>
          <w:rFonts w:ascii="-webkit-standard" w:eastAsia="-webkit-standard" w:hAnsi="-webkit-standard" w:cs="-webkit-standard"/>
          <w:color w:val="1C1E29"/>
        </w:rPr>
        <w:t xml:space="preserve">From </w:t>
      </w:r>
      <w:r w:rsidR="00CB1310">
        <w:rPr>
          <w:rFonts w:ascii="-webkit-standard" w:eastAsia="-webkit-standard" w:hAnsi="-webkit-standard" w:cs="-webkit-standard"/>
          <w:color w:val="1C1E29"/>
        </w:rPr>
        <w:t>New York to New Jersey, Baltimore, and Washington DC</w:t>
      </w:r>
      <w:r w:rsidR="000F260F">
        <w:rPr>
          <w:rFonts w:ascii="-webkit-standard" w:eastAsia="-webkit-standard" w:hAnsi="-webkit-standard" w:cs="-webkit-standard"/>
          <w:color w:val="1C1E29"/>
        </w:rPr>
        <w:t>, I indulged in the</w:t>
      </w:r>
      <w:r w:rsidR="00CB1310">
        <w:rPr>
          <w:rFonts w:ascii="-webkit-standard" w:eastAsia="-webkit-standard" w:hAnsi="-webkit-standard" w:cs="-webkit-standard"/>
          <w:color w:val="1C1E29"/>
        </w:rPr>
        <w:t xml:space="preserve"> </w:t>
      </w:r>
      <w:r w:rsidR="000F260F">
        <w:rPr>
          <w:rFonts w:ascii="-webkit-standard" w:eastAsia="-webkit-standard" w:hAnsi="-webkit-standard" w:cs="-webkit-standard"/>
          <w:color w:val="1C1E29"/>
        </w:rPr>
        <w:t>crisp air</w:t>
      </w:r>
      <w:r w:rsidR="006F51C2">
        <w:rPr>
          <w:rFonts w:ascii="-webkit-standard" w:eastAsia="-webkit-standard" w:hAnsi="-webkit-standard" w:cs="-webkit-standard"/>
          <w:color w:val="1C1E29"/>
        </w:rPr>
        <w:t xml:space="preserve"> </w:t>
      </w:r>
      <w:r w:rsidR="000F260F">
        <w:rPr>
          <w:rFonts w:ascii="-webkit-standard" w:eastAsia="-webkit-standard" w:hAnsi="-webkit-standard" w:cs="-webkit-standard"/>
          <w:color w:val="1C1E29"/>
        </w:rPr>
        <w:t xml:space="preserve">and the plethora of cuisines. </w:t>
      </w:r>
      <w:r w:rsidR="006F51C2">
        <w:rPr>
          <w:rFonts w:ascii="-webkit-standard" w:eastAsia="-webkit-standard" w:hAnsi="-webkit-standard" w:cs="-webkit-standard"/>
          <w:color w:val="1C1E29"/>
        </w:rPr>
        <w:t xml:space="preserve">However, I enjoyed </w:t>
      </w:r>
      <w:r w:rsidR="000F260F">
        <w:rPr>
          <w:rFonts w:ascii="-webkit-standard" w:eastAsia="-webkit-standard" w:hAnsi="-webkit-standard" w:cs="-webkit-standard"/>
          <w:color w:val="1C1E29"/>
        </w:rPr>
        <w:t xml:space="preserve">visiting landmarks like </w:t>
      </w:r>
      <w:r w:rsidR="00CB1310">
        <w:rPr>
          <w:rFonts w:ascii="-webkit-standard" w:eastAsia="-webkit-standard" w:hAnsi="-webkit-standard" w:cs="-webkit-standard"/>
          <w:color w:val="1C1E29"/>
        </w:rPr>
        <w:t>the White House and Lincoln Memorial</w:t>
      </w:r>
      <w:r w:rsidR="006F51C2">
        <w:rPr>
          <w:rFonts w:ascii="-webkit-standard" w:eastAsia="-webkit-standard" w:hAnsi="-webkit-standard" w:cs="-webkit-standard"/>
          <w:color w:val="1C1E29"/>
        </w:rPr>
        <w:t xml:space="preserve"> the most</w:t>
      </w:r>
      <w:r w:rsidR="00CB1310">
        <w:rPr>
          <w:rFonts w:ascii="-webkit-standard" w:eastAsia="-webkit-standard" w:hAnsi="-webkit-standard" w:cs="-webkit-standard"/>
          <w:color w:val="1C1E29"/>
        </w:rPr>
        <w:t>.</w:t>
      </w:r>
      <w:r w:rsidR="00CB1310" w:rsidRPr="00CB1310">
        <w:rPr>
          <w:rFonts w:ascii="-webkit-standard" w:eastAsia="-webkit-standard" w:hAnsi="-webkit-standard" w:cs="-webkit-standard"/>
          <w:color w:val="1C1E29"/>
        </w:rPr>
        <w:t xml:space="preserve"> </w:t>
      </w:r>
      <w:r w:rsidR="00CB1310">
        <w:rPr>
          <w:rFonts w:ascii="-webkit-standard" w:eastAsia="-webkit-standard" w:hAnsi="-webkit-standard" w:cs="-webkit-standard"/>
          <w:color w:val="1C1E29"/>
        </w:rPr>
        <w:t xml:space="preserve">I was amazed </w:t>
      </w:r>
      <w:r w:rsidR="000F260F">
        <w:rPr>
          <w:rFonts w:ascii="-webkit-standard" w:eastAsia="-webkit-standard" w:hAnsi="-webkit-standard" w:cs="-webkit-standard"/>
          <w:color w:val="1C1E29"/>
        </w:rPr>
        <w:t xml:space="preserve">at the extent to which </w:t>
      </w:r>
      <w:r w:rsidR="00CB1310">
        <w:rPr>
          <w:rFonts w:ascii="-webkit-standard" w:eastAsia="-webkit-standard" w:hAnsi="-webkit-standard" w:cs="-webkit-standard"/>
          <w:color w:val="1C1E29"/>
        </w:rPr>
        <w:t xml:space="preserve">the USA government gave reverence to their heroes. </w:t>
      </w:r>
    </w:p>
    <w:p w14:paraId="641F8F78" w14:textId="77777777" w:rsidR="000F260F" w:rsidRDefault="000F260F">
      <w:pPr>
        <w:rPr>
          <w:rFonts w:ascii="-webkit-standard" w:eastAsia="-webkit-standard" w:hAnsi="-webkit-standard" w:cs="-webkit-standard"/>
          <w:color w:val="1C1E29"/>
        </w:rPr>
      </w:pPr>
    </w:p>
    <w:p w14:paraId="044B5799" w14:textId="65462480" w:rsidR="002A3665" w:rsidRDefault="000F260F">
      <w:pPr>
        <w:rPr>
          <w:rFonts w:ascii="-webkit-standard" w:eastAsia="-webkit-standard" w:hAnsi="-webkit-standard" w:cs="-webkit-standard"/>
          <w:color w:val="1C1E29"/>
        </w:rPr>
      </w:pPr>
      <w:commentRangeStart w:id="1"/>
      <w:commentRangeEnd w:id="1"/>
      <w:r>
        <w:rPr>
          <w:rFonts w:ascii="-webkit-standard" w:eastAsia="-webkit-standard" w:hAnsi="-webkit-standard" w:cs="-webkit-standard"/>
          <w:color w:val="1C1E29"/>
        </w:rPr>
        <w:t xml:space="preserve">I also visited some </w:t>
      </w:r>
      <w:r w:rsidR="002A3665">
        <w:rPr>
          <w:rFonts w:ascii="-webkit-standard" w:eastAsia="-webkit-standard" w:hAnsi="-webkit-standard" w:cs="-webkit-standard"/>
          <w:color w:val="1C1E29"/>
        </w:rPr>
        <w:t xml:space="preserve">universities. UPenn, </w:t>
      </w:r>
      <w:r w:rsidR="006F51C2">
        <w:rPr>
          <w:rFonts w:ascii="-webkit-standard" w:eastAsia="-webkit-standard" w:hAnsi="-webkit-standard" w:cs="-webkit-standard"/>
          <w:color w:val="1C1E29"/>
        </w:rPr>
        <w:t xml:space="preserve">Princeton, </w:t>
      </w:r>
      <w:r w:rsidR="002A3665">
        <w:rPr>
          <w:rFonts w:ascii="-webkit-standard" w:eastAsia="-webkit-standard" w:hAnsi="-webkit-standard" w:cs="-webkit-standard"/>
          <w:color w:val="1C1E29"/>
        </w:rPr>
        <w:t>NYU, Yale, Columbia, MIT, and Harvard. All great schoo</w:t>
      </w:r>
      <w:bookmarkStart w:id="2" w:name="_GoBack"/>
      <w:bookmarkEnd w:id="2"/>
      <w:r w:rsidR="002A3665">
        <w:rPr>
          <w:rFonts w:ascii="-webkit-standard" w:eastAsia="-webkit-standard" w:hAnsi="-webkit-standard" w:cs="-webkit-standard"/>
          <w:color w:val="1C1E29"/>
        </w:rPr>
        <w:t>ls</w:t>
      </w:r>
      <w:r w:rsidR="006F51C2">
        <w:rPr>
          <w:rFonts w:ascii="-webkit-standard" w:eastAsia="-webkit-standard" w:hAnsi="-webkit-standard" w:cs="-webkit-standard"/>
          <w:color w:val="1C1E29"/>
        </w:rPr>
        <w:t xml:space="preserve">, but </w:t>
      </w:r>
      <w:r w:rsidR="002A3665">
        <w:rPr>
          <w:rFonts w:ascii="-webkit-standard" w:eastAsia="-webkit-standard" w:hAnsi="-webkit-standard" w:cs="-webkit-standard"/>
          <w:color w:val="1C1E29"/>
        </w:rPr>
        <w:t>I was most impressed by Princeton</w:t>
      </w:r>
      <w:r w:rsidR="006F51C2">
        <w:rPr>
          <w:rFonts w:ascii="-webkit-standard" w:eastAsia="-webkit-standard" w:hAnsi="-webkit-standard" w:cs="-webkit-standard"/>
          <w:color w:val="1C1E29"/>
        </w:rPr>
        <w:t xml:space="preserve"> as they truly dedicate their resources towards research and liberal arts education equally, no compromises. </w:t>
      </w:r>
    </w:p>
    <w:p w14:paraId="30CE2A80" w14:textId="70413641" w:rsidR="002A3665" w:rsidRDefault="002A3665">
      <w:pPr>
        <w:rPr>
          <w:rFonts w:ascii="-webkit-standard" w:eastAsia="-webkit-standard" w:hAnsi="-webkit-standard" w:cs="-webkit-standard"/>
          <w:color w:val="1C1E29"/>
        </w:rPr>
      </w:pPr>
    </w:p>
    <w:p w14:paraId="1612411B" w14:textId="629236E6" w:rsidR="002A3665" w:rsidRPr="00B004F3" w:rsidRDefault="002A3665">
      <w:pPr>
        <w:rPr>
          <w:rFonts w:asciiTheme="majorHAnsi" w:eastAsia="-webkit-standard" w:hAnsiTheme="majorHAnsi" w:cstheme="majorHAnsi"/>
          <w:color w:val="1C1E29"/>
        </w:rPr>
      </w:pPr>
      <w:r w:rsidRPr="00B004F3">
        <w:rPr>
          <w:rFonts w:ascii="-webkit-standard" w:eastAsia="-webkit-standard" w:hAnsi="-webkit-standard" w:cs="-webkit-standard"/>
          <w:color w:val="1C1E29"/>
        </w:rPr>
        <w:t xml:space="preserve">In summer 2019, I joined a medical team from </w:t>
      </w:r>
      <w:proofErr w:type="spellStart"/>
      <w:r w:rsidRPr="00B004F3">
        <w:rPr>
          <w:rFonts w:ascii="-webkit-standard" w:eastAsia="-webkit-standard" w:hAnsi="-webkit-standard" w:cs="-webkit-standard"/>
          <w:color w:val="1C1E29"/>
        </w:rPr>
        <w:t>DoctorShare</w:t>
      </w:r>
      <w:proofErr w:type="spellEnd"/>
      <w:r w:rsidRPr="00B004F3">
        <w:rPr>
          <w:rFonts w:ascii="-webkit-standard" w:eastAsia="-webkit-standard" w:hAnsi="-webkit-standard" w:cs="-webkit-standard"/>
          <w:color w:val="1C1E29"/>
        </w:rPr>
        <w:t xml:space="preserve"> to serve a village at Kei Island, Maluku. </w:t>
      </w:r>
      <w:r w:rsidR="00E54622">
        <w:rPr>
          <w:rFonts w:ascii="-webkit-standard" w:eastAsia="-webkit-standard" w:hAnsi="-webkit-standard" w:cs="-webkit-standard"/>
          <w:color w:val="1C1E29"/>
        </w:rPr>
        <w:t xml:space="preserve">I witnessed the real pain felt by people living in inaccessible areas in Indonesia. There, I experienced what it truly means to help people, i.e. making sacrifices. </w:t>
      </w:r>
    </w:p>
    <w:p w14:paraId="3A6607DB" w14:textId="33C5FB55" w:rsidR="002A3665" w:rsidRDefault="002A3665">
      <w:pPr>
        <w:rPr>
          <w:rFonts w:ascii="-webkit-standard" w:eastAsia="-webkit-standard" w:hAnsi="-webkit-standard" w:cs="-webkit-standard"/>
          <w:color w:val="1C1E29"/>
        </w:rPr>
      </w:pPr>
    </w:p>
    <w:p w14:paraId="4D47AF9D" w14:textId="5228FBAA" w:rsidR="000F260F" w:rsidRDefault="000F260F">
      <w:pPr>
        <w:pBdr>
          <w:bottom w:val="single" w:sz="6" w:space="1" w:color="auto"/>
        </w:pBdr>
        <w:rPr>
          <w:rFonts w:ascii="-webkit-standard" w:eastAsia="-webkit-standard" w:hAnsi="-webkit-standard" w:cs="-webkit-standard"/>
          <w:color w:val="1C1E29"/>
        </w:rPr>
      </w:pPr>
    </w:p>
    <w:p w14:paraId="3C4B7190" w14:textId="282B5FAD" w:rsidR="00D57B2B" w:rsidRDefault="000F260F">
      <w:pPr>
        <w:rPr>
          <w:rFonts w:ascii="-webkit-standard" w:eastAsia="-webkit-standard" w:hAnsi="-webkit-standard" w:cs="-webkit-standard"/>
          <w:color w:val="1C1E29"/>
        </w:rPr>
      </w:pPr>
      <w:del w:id="3" w:author="Devi Kasih" w:date="2019-10-23T13:44:00Z">
        <w:r w:rsidRPr="00D57B2B" w:rsidDel="00D57B2B">
          <w:rPr>
            <w:rFonts w:ascii="-webkit-standard" w:eastAsia="-webkit-standard" w:hAnsi="-webkit-standard" w:cs="-webkit-standard"/>
            <w:color w:val="1C1E29"/>
            <w:highlight w:val="yellow"/>
            <w:rPrChange w:id="4" w:author="Devi Kasih" w:date="2019-10-23T13:45:00Z">
              <w:rPr>
                <w:rFonts w:ascii="-webkit-standard" w:eastAsia="-webkit-standard" w:hAnsi="-webkit-standard" w:cs="-webkit-standard"/>
                <w:color w:val="1C1E29"/>
              </w:rPr>
            </w:rPrChange>
          </w:rPr>
          <w:delText>--------------------------</w:delText>
        </w:r>
      </w:del>
      <w:ins w:id="5" w:author="Devi Kasih" w:date="2019-10-23T13:45:00Z">
        <w:r w:rsidR="00D57B2B" w:rsidRPr="00D57B2B">
          <w:rPr>
            <w:rFonts w:ascii="-webkit-standard" w:eastAsia="-webkit-standard" w:hAnsi="-webkit-standard" w:cs="-webkit-standard"/>
            <w:color w:val="1C1E29"/>
            <w:highlight w:val="yellow"/>
            <w:rPrChange w:id="6" w:author="Devi Kasih" w:date="2019-10-23T13:45:00Z">
              <w:rPr>
                <w:rFonts w:ascii="-webkit-standard" w:eastAsia="-webkit-standard" w:hAnsi="-webkit-standard" w:cs="-webkit-standard"/>
                <w:color w:val="1C1E29"/>
              </w:rPr>
            </w:rPrChange>
          </w:rPr>
          <w:t>No Need to review</w:t>
        </w:r>
      </w:ins>
    </w:p>
    <w:p w14:paraId="00000007" w14:textId="7A5404DC" w:rsidR="00A75F19" w:rsidRDefault="000C407D">
      <w:pPr>
        <w:rPr>
          <w:rFonts w:ascii="-webkit-standard" w:eastAsia="-webkit-standard" w:hAnsi="-webkit-standard" w:cs="-webkit-standard"/>
          <w:color w:val="1C1E29"/>
        </w:rPr>
      </w:pPr>
      <w:r>
        <w:rPr>
          <w:rFonts w:ascii="-webkit-standard" w:eastAsia="-webkit-standard" w:hAnsi="-webkit-standard" w:cs="-webkit-standard"/>
          <w:color w:val="1C1E29"/>
        </w:rPr>
        <w:t xml:space="preserve">I went abroad to the US in 2018 and travelled to the East Coast for holiday and visit some universities. Being able to visit New York was such a dream come true for me because it was so far from where I came from ( Indonesia ). The first university that I visited was </w:t>
      </w:r>
      <w:commentRangeStart w:id="7"/>
      <w:r>
        <w:rPr>
          <w:rFonts w:ascii="-webkit-standard" w:eastAsia="-webkit-standard" w:hAnsi="-webkit-standard" w:cs="-webkit-standard"/>
          <w:color w:val="1C1E29"/>
        </w:rPr>
        <w:t>Princeton</w:t>
      </w:r>
      <w:commentRangeEnd w:id="7"/>
      <w:r>
        <w:commentReference w:id="7"/>
      </w:r>
      <w:r>
        <w:rPr>
          <w:rFonts w:ascii="-webkit-standard" w:eastAsia="-webkit-standard" w:hAnsi="-webkit-standard" w:cs="-webkit-standard"/>
          <w:color w:val="1C1E29"/>
        </w:rPr>
        <w:t xml:space="preserve">. </w:t>
      </w:r>
      <w:commentRangeStart w:id="8"/>
      <w:r>
        <w:rPr>
          <w:rFonts w:ascii="-webkit-standard" w:eastAsia="-webkit-standard" w:hAnsi="-webkit-standard" w:cs="-webkit-standard"/>
          <w:color w:val="1C1E29"/>
        </w:rPr>
        <w:t>I also went to several other colleges like UPenn, John Hopkins, NYU, Yale, Columbia, MIT, and Harva</w:t>
      </w:r>
      <w:commentRangeEnd w:id="8"/>
      <w:r>
        <w:commentReference w:id="8"/>
      </w:r>
      <w:r>
        <w:rPr>
          <w:rFonts w:ascii="-webkit-standard" w:eastAsia="-webkit-standard" w:hAnsi="-webkit-standard" w:cs="-webkit-standard"/>
          <w:color w:val="1C1E29"/>
        </w:rPr>
        <w:t xml:space="preserve">rd. In-between college visits, I spared some time to visit some of the country’s </w:t>
      </w:r>
      <w:commentRangeStart w:id="9"/>
      <w:r>
        <w:rPr>
          <w:rFonts w:ascii="-webkit-standard" w:eastAsia="-webkit-standard" w:hAnsi="-webkit-standard" w:cs="-webkit-standard"/>
          <w:color w:val="1C1E29"/>
        </w:rPr>
        <w:t xml:space="preserve">landmarks: Lincoln Memorial in Washington, Natural History Museum in New York, and Niagara Falls. I was amazed by how the USA government preserve American history and gave reverence to their heroes. It made me realize that history played a huge part in one country's development. </w:t>
      </w:r>
      <w:commentRangeEnd w:id="9"/>
      <w:r>
        <w:commentReference w:id="9"/>
      </w:r>
    </w:p>
    <w:p w14:paraId="00000008" w14:textId="77777777" w:rsidR="00A75F19" w:rsidRDefault="00A75F19">
      <w:pPr>
        <w:rPr>
          <w:rFonts w:ascii="-webkit-standard" w:eastAsia="-webkit-standard" w:hAnsi="-webkit-standard" w:cs="-webkit-standard"/>
          <w:color w:val="1C1E29"/>
        </w:rPr>
      </w:pPr>
    </w:p>
    <w:p w14:paraId="00000009" w14:textId="77777777" w:rsidR="00A75F19" w:rsidRDefault="000C407D">
      <w:pPr>
        <w:rPr>
          <w:b/>
        </w:rPr>
      </w:pPr>
      <w:commentRangeStart w:id="10"/>
      <w:r>
        <w:rPr>
          <w:rFonts w:ascii="-webkit-standard" w:eastAsia="-webkit-standard" w:hAnsi="-webkit-standard" w:cs="-webkit-standard"/>
          <w:color w:val="1C1E29"/>
        </w:rPr>
        <w:t xml:space="preserve">In summer 2019,  I volunteered in medical healthcare in a village called </w:t>
      </w:r>
      <w:proofErr w:type="spellStart"/>
      <w:r>
        <w:rPr>
          <w:rFonts w:ascii="-webkit-standard" w:eastAsia="-webkit-standard" w:hAnsi="-webkit-standard" w:cs="-webkit-standard"/>
          <w:color w:val="1C1E29"/>
        </w:rPr>
        <w:t>Langgiarfer</w:t>
      </w:r>
      <w:proofErr w:type="spellEnd"/>
      <w:r>
        <w:rPr>
          <w:rFonts w:ascii="-webkit-standard" w:eastAsia="-webkit-standard" w:hAnsi="-webkit-standard" w:cs="-webkit-standard"/>
          <w:color w:val="1C1E29"/>
        </w:rPr>
        <w:t>, Kei Island ( Maluku) with the team from DOCTORSHARE. I assisted the doctors for patients’ registrations,  educate the patients for medicine consumptions, clean up surgery tools,  assisted the doctors during surgery, and record medicine stocks. All of them were done on a ship. During the service,  I also got to visit the beaches, swam in a waterfall, and rode a boat to Baer Island. I am so grateful for the people there, the locals, the doctors who taught me that helping people in need brings infectious happiness.</w:t>
      </w:r>
      <w:commentRangeEnd w:id="10"/>
      <w:r>
        <w:commentReference w:id="10"/>
      </w:r>
    </w:p>
    <w:sectPr w:rsidR="00A75F19">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i Kasih" w:date="2019-10-08T22:12:00Z" w:initials="">
    <w:p w14:paraId="00000014"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an opportunity to showcase what you CHOOSE to do when it’s ENTIRELY UP TO YOU</w:t>
      </w:r>
    </w:p>
    <w:p w14:paraId="00000015" w14:textId="77777777" w:rsidR="00A75F19" w:rsidRDefault="00A75F19">
      <w:pPr>
        <w:widowControl w:val="0"/>
        <w:pBdr>
          <w:top w:val="nil"/>
          <w:left w:val="nil"/>
          <w:bottom w:val="nil"/>
          <w:right w:val="nil"/>
          <w:between w:val="nil"/>
        </w:pBdr>
        <w:rPr>
          <w:rFonts w:ascii="Arial" w:eastAsia="Arial" w:hAnsi="Arial" w:cs="Arial"/>
          <w:color w:val="000000"/>
          <w:sz w:val="22"/>
          <w:szCs w:val="22"/>
        </w:rPr>
      </w:pPr>
    </w:p>
    <w:p w14:paraId="00000016"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Passion/interest</w:t>
      </w:r>
    </w:p>
    <w:p w14:paraId="00000017"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Recharging?</w:t>
      </w:r>
    </w:p>
  </w:comment>
  <w:comment w:id="7" w:author="Devi Kasih" w:date="2019-10-08T22:13:00Z" w:initials="">
    <w:p w14:paraId="00000011"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For Princeton, what was your impression? What did you learn during the visit? Did you talk to alumni? Where did you visit? What did you see? What kind of vibes you got? What’s the most interesting thing you saw? What’s the most meaningful? </w:t>
      </w:r>
    </w:p>
    <w:p w14:paraId="00000012" w14:textId="77777777" w:rsidR="00A75F19" w:rsidRDefault="00A75F19">
      <w:pPr>
        <w:widowControl w:val="0"/>
        <w:pBdr>
          <w:top w:val="nil"/>
          <w:left w:val="nil"/>
          <w:bottom w:val="nil"/>
          <w:right w:val="nil"/>
          <w:between w:val="nil"/>
        </w:pBdr>
        <w:rPr>
          <w:rFonts w:ascii="Arial" w:eastAsia="Arial" w:hAnsi="Arial" w:cs="Arial"/>
          <w:color w:val="000000"/>
          <w:sz w:val="22"/>
          <w:szCs w:val="22"/>
        </w:rPr>
      </w:pPr>
    </w:p>
    <w:p w14:paraId="00000013"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did the school tour, ( </w:t>
      </w:r>
      <w:proofErr w:type="spellStart"/>
      <w:r>
        <w:rPr>
          <w:rFonts w:ascii="Arial" w:eastAsia="Arial" w:hAnsi="Arial" w:cs="Arial"/>
          <w:color w:val="000000"/>
          <w:sz w:val="22"/>
          <w:szCs w:val="22"/>
        </w:rPr>
        <w:t>kyk</w:t>
      </w:r>
      <w:proofErr w:type="spellEnd"/>
      <w:r>
        <w:rPr>
          <w:rFonts w:ascii="Arial" w:eastAsia="Arial" w:hAnsi="Arial" w:cs="Arial"/>
          <w:color w:val="000000"/>
          <w:sz w:val="22"/>
          <w:szCs w:val="22"/>
        </w:rPr>
        <w:t xml:space="preserve"> open house ). It made me believe that everyone deserve to get a good education because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explained how they support their students financially and academically. From the tour, I learned that Princeton is one of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who took serious attention to research and also cared about their student’s financial needs, despite being one of the best and most prestigious college in the world.</w:t>
      </w:r>
    </w:p>
  </w:comment>
  <w:comment w:id="8" w:author="Devi Kasih" w:date="2019-10-08T22:16:00Z" w:initials="">
    <w:p w14:paraId="0000000E"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How was it? Ditto as Princeton. But just do overall impression. What’s the key takeaways from all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visit? What did you learn by visiting these schools? Did it make you more firm on what you want to study? Or where? </w:t>
      </w:r>
    </w:p>
    <w:p w14:paraId="0000000F" w14:textId="77777777" w:rsidR="00A75F19" w:rsidRDefault="00A75F19">
      <w:pPr>
        <w:widowControl w:val="0"/>
        <w:pBdr>
          <w:top w:val="nil"/>
          <w:left w:val="nil"/>
          <w:bottom w:val="nil"/>
          <w:right w:val="nil"/>
          <w:between w:val="nil"/>
        </w:pBdr>
        <w:rPr>
          <w:rFonts w:ascii="Arial" w:eastAsia="Arial" w:hAnsi="Arial" w:cs="Arial"/>
          <w:color w:val="000000"/>
          <w:sz w:val="22"/>
          <w:szCs w:val="22"/>
        </w:rPr>
      </w:pPr>
    </w:p>
    <w:p w14:paraId="00000010"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Overall, it broadens my future study plan ( but not-so sure about my choices yet ).</w:t>
      </w:r>
    </w:p>
  </w:comment>
  <w:comment w:id="9" w:author="Devi Kasih" w:date="2019-10-08T22:17:00Z" w:initials="">
    <w:p w14:paraId="00000018"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bit too cliché…</w:t>
      </w:r>
    </w:p>
    <w:p w14:paraId="00000019" w14:textId="77777777" w:rsidR="00A75F19" w:rsidRDefault="00A75F19">
      <w:pPr>
        <w:widowControl w:val="0"/>
        <w:pBdr>
          <w:top w:val="nil"/>
          <w:left w:val="nil"/>
          <w:bottom w:val="nil"/>
          <w:right w:val="nil"/>
          <w:between w:val="nil"/>
        </w:pBdr>
        <w:rPr>
          <w:rFonts w:ascii="Arial" w:eastAsia="Arial" w:hAnsi="Arial" w:cs="Arial"/>
          <w:color w:val="000000"/>
          <w:sz w:val="22"/>
          <w:szCs w:val="22"/>
        </w:rPr>
      </w:pPr>
    </w:p>
    <w:p w14:paraId="0000001A"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Do you enjoy the landmark trips? Or did you enjoy the shopping and culinary experience at new York better? </w:t>
      </w:r>
    </w:p>
    <w:p w14:paraId="0000001B"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enjoy both because it has its own highlight</w:t>
      </w:r>
    </w:p>
    <w:p w14:paraId="0000001C" w14:textId="77777777" w:rsidR="00A75F19" w:rsidRDefault="00A75F19">
      <w:pPr>
        <w:widowControl w:val="0"/>
        <w:pBdr>
          <w:top w:val="nil"/>
          <w:left w:val="nil"/>
          <w:bottom w:val="nil"/>
          <w:right w:val="nil"/>
          <w:between w:val="nil"/>
        </w:pBdr>
        <w:rPr>
          <w:rFonts w:ascii="Arial" w:eastAsia="Arial" w:hAnsi="Arial" w:cs="Arial"/>
          <w:color w:val="000000"/>
          <w:sz w:val="22"/>
          <w:szCs w:val="22"/>
        </w:rPr>
      </w:pPr>
    </w:p>
    <w:p w14:paraId="0000001D"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How about the differences between US and </w:t>
      </w:r>
      <w:proofErr w:type="spellStart"/>
      <w:r>
        <w:rPr>
          <w:rFonts w:ascii="Arial" w:eastAsia="Arial" w:hAnsi="Arial" w:cs="Arial"/>
          <w:color w:val="000000"/>
          <w:sz w:val="22"/>
          <w:szCs w:val="22"/>
        </w:rPr>
        <w:t>indo</w:t>
      </w:r>
      <w:proofErr w:type="spellEnd"/>
      <w:r>
        <w:rPr>
          <w:rFonts w:ascii="Arial" w:eastAsia="Arial" w:hAnsi="Arial" w:cs="Arial"/>
          <w:color w:val="000000"/>
          <w:sz w:val="22"/>
          <w:szCs w:val="22"/>
        </w:rPr>
        <w:t xml:space="preserve">? And does this trip make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study there more? Why? How do you think education in the US will help you. From the trip in </w:t>
      </w:r>
      <w:proofErr w:type="spellStart"/>
      <w:r>
        <w:rPr>
          <w:rFonts w:ascii="Arial" w:eastAsia="Arial" w:hAnsi="Arial" w:cs="Arial"/>
          <w:color w:val="000000"/>
          <w:sz w:val="22"/>
          <w:szCs w:val="22"/>
        </w:rPr>
        <w:t>pulau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kei</w:t>
      </w:r>
      <w:proofErr w:type="spellEnd"/>
      <w:r>
        <w:rPr>
          <w:rFonts w:ascii="Arial" w:eastAsia="Arial" w:hAnsi="Arial" w:cs="Arial"/>
          <w:color w:val="000000"/>
          <w:sz w:val="22"/>
          <w:szCs w:val="22"/>
        </w:rPr>
        <w:t xml:space="preserve">, I directly saw that healthcare in Indo especially in rural areas were still inadequate. That applies also to other aspects. So, if I am given the chance to study in the US, I can bring something to improve Indo’s health system ( </w:t>
      </w:r>
      <w:proofErr w:type="spellStart"/>
      <w:r>
        <w:rPr>
          <w:rFonts w:ascii="Arial" w:eastAsia="Arial" w:hAnsi="Arial" w:cs="Arial"/>
          <w:color w:val="000000"/>
          <w:sz w:val="22"/>
          <w:szCs w:val="22"/>
        </w:rPr>
        <w:t>walaupun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gk</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harus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langsung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jd</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dokter</w:t>
      </w:r>
      <w:proofErr w:type="spellEnd"/>
      <w:r>
        <w:rPr>
          <w:rFonts w:ascii="Arial" w:eastAsia="Arial" w:hAnsi="Arial" w:cs="Arial"/>
          <w:color w:val="000000"/>
          <w:sz w:val="22"/>
          <w:szCs w:val="22"/>
        </w:rPr>
        <w:t>).</w:t>
      </w:r>
    </w:p>
  </w:comment>
  <w:comment w:id="10" w:author="Devi Kasih" w:date="2019-10-08T22:20:00Z" w:initials="">
    <w:p w14:paraId="0000000A"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 did you decide to volunteer there?</w:t>
      </w:r>
    </w:p>
    <w:p w14:paraId="0000000B"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New experience I guess</w:t>
      </w:r>
    </w:p>
    <w:p w14:paraId="0000000C" w14:textId="77777777" w:rsidR="00A75F19" w:rsidRDefault="00A75F19">
      <w:pPr>
        <w:widowControl w:val="0"/>
        <w:pBdr>
          <w:top w:val="nil"/>
          <w:left w:val="nil"/>
          <w:bottom w:val="nil"/>
          <w:right w:val="nil"/>
          <w:between w:val="nil"/>
        </w:pBdr>
        <w:rPr>
          <w:rFonts w:ascii="Arial" w:eastAsia="Arial" w:hAnsi="Arial" w:cs="Arial"/>
          <w:color w:val="000000"/>
          <w:sz w:val="22"/>
          <w:szCs w:val="22"/>
        </w:rPr>
      </w:pPr>
    </w:p>
    <w:p w14:paraId="0000000D" w14:textId="77777777" w:rsidR="00A75F19" w:rsidRDefault="000C407D">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Btw let’s call it an internship.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7" w15:done="0"/>
  <w15:commentEx w15:paraId="00000013" w15:done="0"/>
  <w15:commentEx w15:paraId="00000010" w15:done="0"/>
  <w15:commentEx w15:paraId="0000001D" w15:done="0"/>
  <w15:commentEx w15:paraId="000000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7" w16cid:durableId="214D49BB"/>
  <w16cid:commentId w16cid:paraId="00000013" w16cid:durableId="214D49BC"/>
  <w16cid:commentId w16cid:paraId="00000010" w16cid:durableId="214D49BD"/>
  <w16cid:commentId w16cid:paraId="0000001D" w16cid:durableId="214D49BE"/>
  <w16cid:commentId w16cid:paraId="0000000D" w16cid:durableId="214D49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00000003" w:usb1="00000000" w:usb2="00000000" w:usb3="00000000" w:csb0="00000001" w:csb1="00000000"/>
  </w:font>
  <w:font w:name="-webkit-standard">
    <w:altName w:val="Calibri"/>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19"/>
    <w:rsid w:val="00013140"/>
    <w:rsid w:val="000C407D"/>
    <w:rsid w:val="000F260F"/>
    <w:rsid w:val="002A3665"/>
    <w:rsid w:val="006C7BD9"/>
    <w:rsid w:val="006F51C2"/>
    <w:rsid w:val="008B22C9"/>
    <w:rsid w:val="00A00D4A"/>
    <w:rsid w:val="00A75F19"/>
    <w:rsid w:val="00B004F3"/>
    <w:rsid w:val="00CB1310"/>
    <w:rsid w:val="00CE2507"/>
    <w:rsid w:val="00D57B2B"/>
    <w:rsid w:val="00E54622"/>
    <w:rsid w:val="00E72F1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A6A99"/>
  <w15:docId w15:val="{3544077D-5E3F-D14F-B969-CF321C94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3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6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3</cp:revision>
  <dcterms:created xsi:type="dcterms:W3CDTF">2019-10-23T06:44:00Z</dcterms:created>
  <dcterms:modified xsi:type="dcterms:W3CDTF">2019-10-23T06:45:00Z</dcterms:modified>
</cp:coreProperties>
</file>