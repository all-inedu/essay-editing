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550" w:rsidRDefault="00A83DC7">
      <w:pPr>
        <w:pStyle w:val="Default"/>
        <w:spacing w:after="240" w:line="340" w:lineRule="atLeast"/>
        <w:rPr>
          <w:rFonts w:ascii="Times" w:eastAsia="Times" w:hAnsi="Times" w:cs="Times"/>
          <w:sz w:val="24"/>
          <w:szCs w:val="24"/>
          <w:shd w:val="clear" w:color="auto" w:fill="FFFFFF"/>
        </w:rPr>
      </w:pPr>
      <w:r>
        <w:rPr>
          <w:b/>
          <w:bCs/>
          <w:shd w:val="clear" w:color="auto" w:fill="FFFFFF"/>
        </w:rPr>
        <w:t xml:space="preserve">Some students have a background, identity, interest or talent that is so meaningful they believe their application would be incomplete without it. If this sounds like you, then please share your story. </w:t>
      </w:r>
    </w:p>
    <w:p w:rsidR="00A97550" w:rsidRDefault="00A83DC7">
      <w:pPr>
        <w:pStyle w:val="Default"/>
        <w:rPr>
          <w:rFonts w:ascii="Helvetica Neue" w:eastAsia="Helvetica Neue" w:hAnsi="Helvetica Neue" w:cs="Helvetica Neue"/>
          <w:color w:val="454545"/>
          <w:sz w:val="24"/>
          <w:szCs w:val="24"/>
        </w:rPr>
      </w:pPr>
      <w:r>
        <w:rPr>
          <w:rFonts w:ascii="Helvetica Neue" w:hAnsi="Helvetica Neue"/>
          <w:color w:val="454545"/>
          <w:sz w:val="24"/>
          <w:szCs w:val="24"/>
          <w:lang w:val="de-DE"/>
        </w:rPr>
        <w:t>1:54</w:t>
      </w:r>
      <w:r>
        <w:rPr>
          <w:rFonts w:ascii="Helvetica Neue" w:hAnsi="Helvetica Neue"/>
          <w:color w:val="454545"/>
          <w:sz w:val="24"/>
          <w:szCs w:val="24"/>
        </w:rPr>
        <w:t xml:space="preserve"> - 2:11, a time interval I would never forget. With my guitar in hand, I rewound the song to 1:54 for the thousandth time. It has been months since I first started practicing this song and I still couldn’t play these 17 seconds. I was getting frustrated. My fingertips were sore from the sliding and indenting on the steel strings and my shoulders ache from the weight of my guitar strapped over it, but I refused to give up. </w:t>
      </w:r>
    </w:p>
    <w:p w:rsidR="00A97550" w:rsidRDefault="00A97550">
      <w:pPr>
        <w:pStyle w:val="Default"/>
        <w:rPr>
          <w:rFonts w:ascii="Helvetica Neue" w:eastAsia="Helvetica Neue" w:hAnsi="Helvetica Neue" w:cs="Helvetica Neue"/>
          <w:color w:val="454545"/>
          <w:sz w:val="24"/>
          <w:szCs w:val="24"/>
        </w:rPr>
      </w:pPr>
    </w:p>
    <w:p w:rsidR="00A97550" w:rsidRDefault="00A83DC7">
      <w:pPr>
        <w:pStyle w:val="Default"/>
        <w:rPr>
          <w:rFonts w:ascii="Helvetica Neue" w:eastAsia="Helvetica Neue" w:hAnsi="Helvetica Neue" w:cs="Helvetica Neue"/>
          <w:color w:val="454545"/>
          <w:sz w:val="24"/>
          <w:szCs w:val="24"/>
        </w:rPr>
      </w:pPr>
      <w:proofErr w:type="spellStart"/>
      <w:r>
        <w:rPr>
          <w:rFonts w:ascii="Helvetica Neue" w:hAnsi="Helvetica Neue"/>
          <w:color w:val="454545"/>
          <w:sz w:val="24"/>
          <w:szCs w:val="24"/>
        </w:rPr>
        <w:t>Fuyu</w:t>
      </w:r>
      <w:proofErr w:type="spellEnd"/>
      <w:r>
        <w:rPr>
          <w:rFonts w:ascii="Helvetica Neue" w:hAnsi="Helvetica Neue"/>
          <w:color w:val="454545"/>
          <w:sz w:val="24"/>
          <w:szCs w:val="24"/>
        </w:rPr>
        <w:t xml:space="preserve"> no </w:t>
      </w:r>
      <w:proofErr w:type="spellStart"/>
      <w:r>
        <w:rPr>
          <w:rFonts w:ascii="Helvetica Neue" w:hAnsi="Helvetica Neue"/>
          <w:color w:val="454545"/>
          <w:sz w:val="24"/>
          <w:szCs w:val="24"/>
        </w:rPr>
        <w:t>Hanashi</w:t>
      </w:r>
      <w:proofErr w:type="spellEnd"/>
      <w:r>
        <w:rPr>
          <w:rFonts w:ascii="Helvetica Neue" w:hAnsi="Helvetica Neue"/>
          <w:color w:val="454545"/>
          <w:sz w:val="24"/>
          <w:szCs w:val="24"/>
        </w:rPr>
        <w:t xml:space="preserve">, the title of the most complicated song I’ve ever learned on the guitar.  When I first heard it, the song moved me. The vocalist sang with so much emotion that I felt it through the screen. It </w:t>
      </w:r>
      <w:ins w:id="0" w:author="Michelle Lee" w:date="2020-10-28T12:45:00Z">
        <w:r>
          <w:rPr>
            <w:rFonts w:ascii="Helvetica Neue" w:hAnsi="Helvetica Neue"/>
            <w:color w:val="454545"/>
            <w:sz w:val="24"/>
            <w:szCs w:val="24"/>
          </w:rPr>
          <w:t>instantly</w:t>
        </w:r>
      </w:ins>
      <w:ins w:id="1" w:author="Michelle Lee" w:date="2020-10-28T12:44:00Z">
        <w:r>
          <w:rPr>
            <w:rFonts w:ascii="Helvetica Neue" w:hAnsi="Helvetica Neue"/>
            <w:color w:val="454545"/>
            <w:sz w:val="24"/>
            <w:szCs w:val="24"/>
          </w:rPr>
          <w:t xml:space="preserve"> </w:t>
        </w:r>
      </w:ins>
      <w:r>
        <w:rPr>
          <w:rFonts w:ascii="Helvetica Neue" w:hAnsi="Helvetica Neue"/>
          <w:color w:val="454545"/>
          <w:sz w:val="24"/>
          <w:szCs w:val="24"/>
        </w:rPr>
        <w:t>became my favorite song</w:t>
      </w:r>
      <w:ins w:id="2" w:author="Michelle Lee" w:date="2020-10-28T12:45:00Z">
        <w:r>
          <w:rPr>
            <w:rFonts w:ascii="Helvetica Neue" w:hAnsi="Helvetica Neue"/>
            <w:color w:val="454545"/>
            <w:sz w:val="24"/>
            <w:szCs w:val="24"/>
          </w:rPr>
          <w:t xml:space="preserve">. </w:t>
        </w:r>
      </w:ins>
      <w:del w:id="3" w:author="Michelle Lee" w:date="2020-10-28T12:45:00Z">
        <w:r w:rsidDel="00A83DC7">
          <w:rPr>
            <w:rFonts w:ascii="Helvetica Neue" w:hAnsi="Helvetica Neue"/>
            <w:color w:val="454545"/>
            <w:sz w:val="24"/>
            <w:szCs w:val="24"/>
          </w:rPr>
          <w:delText xml:space="preserve"> in a matter of days and </w:delText>
        </w:r>
      </w:del>
      <w:ins w:id="4" w:author="Michelle Lee" w:date="2020-10-28T12:45:00Z">
        <w:r>
          <w:rPr>
            <w:rFonts w:ascii="Helvetica Neue" w:hAnsi="Helvetica Neue"/>
            <w:color w:val="454545"/>
            <w:sz w:val="24"/>
            <w:szCs w:val="24"/>
          </w:rPr>
          <w:t>L</w:t>
        </w:r>
      </w:ins>
      <w:del w:id="5" w:author="Michelle Lee" w:date="2020-10-28T12:45:00Z">
        <w:r w:rsidDel="00A83DC7">
          <w:rPr>
            <w:rFonts w:ascii="Helvetica Neue" w:hAnsi="Helvetica Neue"/>
            <w:color w:val="454545"/>
            <w:sz w:val="24"/>
            <w:szCs w:val="24"/>
          </w:rPr>
          <w:delText>l</w:delText>
        </w:r>
      </w:del>
      <w:r>
        <w:rPr>
          <w:rFonts w:ascii="Helvetica Neue" w:hAnsi="Helvetica Neue"/>
          <w:color w:val="454545"/>
          <w:sz w:val="24"/>
          <w:szCs w:val="24"/>
        </w:rPr>
        <w:t xml:space="preserve">earning it on the guitar became a personal target of mine. </w:t>
      </w:r>
      <w:del w:id="6" w:author="Michelle Lee" w:date="2020-10-28T12:45:00Z">
        <w:r w:rsidDel="00A83DC7">
          <w:rPr>
            <w:rFonts w:ascii="Helvetica Neue" w:hAnsi="Helvetica Neue"/>
            <w:color w:val="454545"/>
            <w:sz w:val="24"/>
            <w:szCs w:val="24"/>
          </w:rPr>
          <w:delText>Playing it required</w:delText>
        </w:r>
      </w:del>
      <w:ins w:id="7" w:author="Michelle Lee" w:date="2020-10-28T12:45:00Z">
        <w:r>
          <w:rPr>
            <w:rFonts w:ascii="Helvetica Neue" w:hAnsi="Helvetica Neue"/>
            <w:color w:val="454545"/>
            <w:sz w:val="24"/>
            <w:szCs w:val="24"/>
          </w:rPr>
          <w:t>The song requires</w:t>
        </w:r>
      </w:ins>
      <w:r>
        <w:rPr>
          <w:rFonts w:ascii="Helvetica Neue" w:hAnsi="Helvetica Neue"/>
          <w:color w:val="454545"/>
          <w:sz w:val="24"/>
          <w:szCs w:val="24"/>
        </w:rPr>
        <w:t xml:space="preserve"> a combination of speed, precision and skills, two of which I </w:t>
      </w:r>
      <w:del w:id="8" w:author="Michelle Lee" w:date="2020-10-28T12:46:00Z">
        <w:r w:rsidDel="00A83DC7">
          <w:rPr>
            <w:rFonts w:ascii="Helvetica Neue" w:hAnsi="Helvetica Neue"/>
            <w:color w:val="454545"/>
            <w:sz w:val="24"/>
            <w:szCs w:val="24"/>
          </w:rPr>
          <w:delText xml:space="preserve">don’t have in terms of playing the </w:delText>
        </w:r>
        <w:r w:rsidDel="00A83DC7">
          <w:rPr>
            <w:rFonts w:ascii="Helvetica Neue" w:hAnsi="Helvetica Neue"/>
            <w:color w:val="454545"/>
            <w:sz w:val="24"/>
            <w:szCs w:val="24"/>
            <w:lang w:val="it-IT"/>
          </w:rPr>
          <w:delText>guitar</w:delText>
        </w:r>
      </w:del>
      <w:ins w:id="9" w:author="Michelle Lee" w:date="2020-10-28T12:46:00Z">
        <w:r>
          <w:rPr>
            <w:rFonts w:ascii="Helvetica Neue" w:hAnsi="Helvetica Neue"/>
            <w:color w:val="454545"/>
            <w:sz w:val="24"/>
            <w:szCs w:val="24"/>
          </w:rPr>
          <w:t xml:space="preserve">have not mastered yet. My </w:t>
        </w:r>
      </w:ins>
      <w:del w:id="10" w:author="Michelle Lee" w:date="2020-10-28T12:46:00Z">
        <w:r w:rsidDel="00A83DC7">
          <w:rPr>
            <w:rFonts w:ascii="Helvetica Neue" w:hAnsi="Helvetica Neue"/>
            <w:color w:val="454545"/>
            <w:sz w:val="24"/>
            <w:szCs w:val="24"/>
          </w:rPr>
          <w:delText xml:space="preserve">, and my </w:delText>
        </w:r>
      </w:del>
      <w:r>
        <w:rPr>
          <w:rFonts w:ascii="Helvetica Neue" w:hAnsi="Helvetica Neue"/>
          <w:color w:val="454545"/>
          <w:sz w:val="24"/>
          <w:szCs w:val="24"/>
        </w:rPr>
        <w:t xml:space="preserve">teacher deemed it “impossible </w:t>
      </w:r>
      <w:ins w:id="11" w:author="Michelle Lee" w:date="2020-10-28T12:46:00Z">
        <w:r>
          <w:rPr>
            <w:rFonts w:ascii="Helvetica Neue" w:hAnsi="Helvetica Neue"/>
            <w:color w:val="454545"/>
            <w:sz w:val="24"/>
            <w:szCs w:val="24"/>
          </w:rPr>
          <w:t xml:space="preserve">for me </w:t>
        </w:r>
      </w:ins>
      <w:r>
        <w:rPr>
          <w:rFonts w:ascii="Helvetica Neue" w:hAnsi="Helvetica Neue"/>
          <w:color w:val="454545"/>
          <w:sz w:val="24"/>
          <w:szCs w:val="24"/>
        </w:rPr>
        <w:t xml:space="preserve">to learn” as I wasn’t familiar with the techniques involved. However I didn’t want to let other people’s </w:t>
      </w:r>
      <w:del w:id="12" w:author="Michelle Lee" w:date="2020-10-28T12:46:00Z">
        <w:r w:rsidDel="00A83DC7">
          <w:rPr>
            <w:rFonts w:ascii="Helvetica Neue" w:hAnsi="Helvetica Neue"/>
            <w:color w:val="454545"/>
            <w:sz w:val="24"/>
            <w:szCs w:val="24"/>
          </w:rPr>
          <w:delText>judgements</w:delText>
        </w:r>
      </w:del>
      <w:ins w:id="13" w:author="Michelle Lee" w:date="2020-10-28T12:46:00Z">
        <w:r>
          <w:rPr>
            <w:rFonts w:ascii="Helvetica Neue" w:hAnsi="Helvetica Neue"/>
            <w:color w:val="454545"/>
            <w:sz w:val="24"/>
            <w:szCs w:val="24"/>
          </w:rPr>
          <w:t>judgments</w:t>
        </w:r>
      </w:ins>
      <w:r>
        <w:rPr>
          <w:rFonts w:ascii="Helvetica Neue" w:hAnsi="Helvetica Neue"/>
          <w:color w:val="454545"/>
          <w:sz w:val="24"/>
          <w:szCs w:val="24"/>
        </w:rPr>
        <w:t xml:space="preserve"> get in the way of my goals</w:t>
      </w:r>
      <w:ins w:id="14" w:author="Michelle Lee" w:date="2020-10-28T12:47:00Z">
        <w:r>
          <w:rPr>
            <w:rFonts w:ascii="Helvetica Neue" w:hAnsi="Helvetica Neue"/>
            <w:color w:val="454545"/>
            <w:sz w:val="24"/>
            <w:szCs w:val="24"/>
          </w:rPr>
          <w:t>. Therefore,</w:t>
        </w:r>
      </w:ins>
      <w:del w:id="15" w:author="Michelle Lee" w:date="2020-10-28T12:47:00Z">
        <w:r w:rsidDel="00A83DC7">
          <w:rPr>
            <w:rFonts w:ascii="Helvetica Neue" w:hAnsi="Helvetica Neue"/>
            <w:color w:val="454545"/>
            <w:sz w:val="24"/>
            <w:szCs w:val="24"/>
          </w:rPr>
          <w:delText>, so</w:delText>
        </w:r>
      </w:del>
      <w:r>
        <w:rPr>
          <w:rFonts w:ascii="Helvetica Neue" w:hAnsi="Helvetica Neue"/>
          <w:color w:val="454545"/>
          <w:sz w:val="24"/>
          <w:szCs w:val="24"/>
        </w:rPr>
        <w:t xml:space="preserve"> despite my teacher’s comments, I decided to </w:t>
      </w:r>
      <w:del w:id="16" w:author="Michelle Lee" w:date="2020-10-28T12:47:00Z">
        <w:r w:rsidDel="00A83DC7">
          <w:rPr>
            <w:rFonts w:ascii="Helvetica Neue" w:hAnsi="Helvetica Neue"/>
            <w:color w:val="454545"/>
            <w:sz w:val="24"/>
            <w:szCs w:val="24"/>
          </w:rPr>
          <w:delText xml:space="preserve">learn </w:delText>
        </w:r>
      </w:del>
      <w:ins w:id="17" w:author="Michelle Lee" w:date="2020-10-28T12:47:00Z">
        <w:r>
          <w:rPr>
            <w:rFonts w:ascii="Helvetica Neue" w:hAnsi="Helvetica Neue"/>
            <w:color w:val="454545"/>
            <w:sz w:val="24"/>
            <w:szCs w:val="24"/>
          </w:rPr>
          <w:t xml:space="preserve">master </w:t>
        </w:r>
      </w:ins>
      <w:r>
        <w:rPr>
          <w:rFonts w:ascii="Helvetica Neue" w:hAnsi="Helvetica Neue"/>
          <w:color w:val="454545"/>
          <w:sz w:val="24"/>
          <w:szCs w:val="24"/>
        </w:rPr>
        <w:t xml:space="preserve">it. </w:t>
      </w:r>
      <w:commentRangeStart w:id="18"/>
      <w:r>
        <w:rPr>
          <w:rFonts w:ascii="Helvetica Neue" w:hAnsi="Helvetica Neue"/>
          <w:color w:val="454545"/>
          <w:sz w:val="24"/>
          <w:szCs w:val="24"/>
        </w:rPr>
        <w:t>It didn’t matter to me what other people thought, because as long as I had the will to do something, I would go through with it.</w:t>
      </w:r>
      <w:commentRangeEnd w:id="18"/>
      <w:r>
        <w:rPr>
          <w:rStyle w:val="CommentReference"/>
          <w:rFonts w:ascii="Times New Roman" w:hAnsi="Times New Roman" w:cs="Times New Roman"/>
          <w:color w:val="auto"/>
        </w:rPr>
        <w:commentReference w:id="18"/>
      </w:r>
    </w:p>
    <w:p w:rsidR="00A97550" w:rsidRDefault="00A97550">
      <w:pPr>
        <w:pStyle w:val="Default"/>
        <w:rPr>
          <w:rFonts w:ascii="Helvetica Neue" w:eastAsia="Helvetica Neue" w:hAnsi="Helvetica Neue" w:cs="Helvetica Neue"/>
          <w:color w:val="454545"/>
          <w:sz w:val="24"/>
          <w:szCs w:val="24"/>
        </w:rPr>
      </w:pPr>
    </w:p>
    <w:p w:rsidR="00A97550" w:rsidRDefault="00A83DC7">
      <w:pPr>
        <w:pStyle w:val="Default"/>
        <w:rPr>
          <w:rFonts w:ascii="Helvetica Neue" w:eastAsia="Helvetica Neue" w:hAnsi="Helvetica Neue" w:cs="Helvetica Neue"/>
          <w:color w:val="454545"/>
          <w:sz w:val="24"/>
          <w:szCs w:val="24"/>
        </w:rPr>
      </w:pPr>
      <w:r>
        <w:rPr>
          <w:rFonts w:ascii="Helvetica Neue" w:hAnsi="Helvetica Neue"/>
          <w:color w:val="454545"/>
          <w:sz w:val="24"/>
          <w:szCs w:val="24"/>
        </w:rPr>
        <w:t xml:space="preserve">Everyday, I practiced for at least an hour, memorizing notes and </w:t>
      </w:r>
      <w:del w:id="19" w:author="Michelle Lee" w:date="2020-10-28T12:48:00Z">
        <w:r w:rsidDel="00A83DC7">
          <w:rPr>
            <w:rFonts w:ascii="Helvetica Neue" w:hAnsi="Helvetica Neue"/>
            <w:color w:val="454545"/>
            <w:sz w:val="24"/>
            <w:szCs w:val="24"/>
          </w:rPr>
          <w:delText>learning new skills</w:delText>
        </w:r>
      </w:del>
      <w:ins w:id="20" w:author="Michelle Lee" w:date="2020-10-28T12:48:00Z">
        <w:r>
          <w:rPr>
            <w:rFonts w:ascii="Helvetica Neue" w:hAnsi="Helvetica Neue"/>
            <w:color w:val="454545"/>
            <w:sz w:val="24"/>
            <w:szCs w:val="24"/>
          </w:rPr>
          <w:t>honing my skills to master the song</w:t>
        </w:r>
      </w:ins>
      <w:r>
        <w:rPr>
          <w:rFonts w:ascii="Helvetica Neue" w:hAnsi="Helvetica Neue"/>
          <w:color w:val="454545"/>
          <w:sz w:val="24"/>
          <w:szCs w:val="24"/>
        </w:rPr>
        <w:t xml:space="preserve">. Yet after learning for 3 weeks, the usual time it takes for me to master a song, I saw very little progress. It was hard for me to keep up with the tempo — I could barely play the song at half its speed — and as I thought back to how much time and effort I was putting in to reach this, I felt doubt creeping up. I felt like I was going nowhere, like continuing wasn’t worth it. It didn’t take long for me to get discouraged after that. Maybe I shouldn’t have been so </w:t>
      </w:r>
      <w:del w:id="21" w:author="Michelle Lee" w:date="2020-10-28T12:49:00Z">
        <w:r w:rsidDel="00A83DC7">
          <w:rPr>
            <w:rFonts w:ascii="Helvetica Neue" w:hAnsi="Helvetica Neue"/>
            <w:color w:val="454545"/>
            <w:sz w:val="24"/>
            <w:szCs w:val="24"/>
          </w:rPr>
          <w:delText>selfish</w:delText>
        </w:r>
      </w:del>
      <w:ins w:id="22" w:author="Michelle Lee" w:date="2020-10-28T12:49:00Z">
        <w:r>
          <w:rPr>
            <w:rFonts w:ascii="Helvetica Neue" w:hAnsi="Helvetica Neue"/>
            <w:color w:val="454545"/>
            <w:sz w:val="24"/>
            <w:szCs w:val="24"/>
          </w:rPr>
          <w:t>arrogant</w:t>
        </w:r>
      </w:ins>
      <w:r>
        <w:rPr>
          <w:rFonts w:ascii="Helvetica Neue" w:hAnsi="Helvetica Neue"/>
          <w:color w:val="454545"/>
          <w:sz w:val="24"/>
          <w:szCs w:val="24"/>
        </w:rPr>
        <w:t xml:space="preserve">. Maybe </w:t>
      </w:r>
      <w:del w:id="23" w:author="Michelle Lee" w:date="2020-10-28T12:50:00Z">
        <w:r w:rsidDel="00A83DC7">
          <w:rPr>
            <w:rFonts w:ascii="Helvetica Neue" w:hAnsi="Helvetica Neue"/>
            <w:color w:val="454545"/>
            <w:sz w:val="24"/>
            <w:szCs w:val="24"/>
          </w:rPr>
          <w:delText xml:space="preserve">I should’ve listened to </w:delText>
        </w:r>
      </w:del>
      <w:r>
        <w:rPr>
          <w:rFonts w:ascii="Helvetica Neue" w:hAnsi="Helvetica Neue"/>
          <w:color w:val="454545"/>
          <w:sz w:val="24"/>
          <w:szCs w:val="24"/>
        </w:rPr>
        <w:t>my teacher</w:t>
      </w:r>
      <w:ins w:id="24" w:author="Michelle Lee" w:date="2020-10-28T12:50:00Z">
        <w:r>
          <w:rPr>
            <w:rFonts w:ascii="Helvetica Neue" w:hAnsi="Helvetica Neue"/>
            <w:color w:val="454545"/>
            <w:sz w:val="24"/>
            <w:szCs w:val="24"/>
          </w:rPr>
          <w:t xml:space="preserve"> was right</w:t>
        </w:r>
      </w:ins>
      <w:r>
        <w:rPr>
          <w:rFonts w:ascii="Helvetica Neue" w:hAnsi="Helvetica Neue"/>
          <w:color w:val="454545"/>
          <w:sz w:val="24"/>
          <w:szCs w:val="24"/>
        </w:rPr>
        <w:t xml:space="preserve">. </w:t>
      </w:r>
      <w:ins w:id="25" w:author="Michelle Lee" w:date="2020-10-28T12:50:00Z">
        <w:r>
          <w:rPr>
            <w:rFonts w:ascii="Helvetica Neue" w:hAnsi="Helvetica Neue"/>
            <w:color w:val="454545"/>
            <w:sz w:val="24"/>
            <w:szCs w:val="24"/>
          </w:rPr>
          <w:t xml:space="preserve">However, my doubt disappeared when </w:t>
        </w:r>
      </w:ins>
      <w:del w:id="26" w:author="Michelle Lee" w:date="2020-10-28T12:50:00Z">
        <w:r w:rsidDel="00A83DC7">
          <w:rPr>
            <w:rFonts w:ascii="Helvetica Neue" w:hAnsi="Helvetica Neue"/>
            <w:color w:val="454545"/>
            <w:sz w:val="24"/>
            <w:szCs w:val="24"/>
          </w:rPr>
          <w:delText xml:space="preserve">That was until </w:delText>
        </w:r>
      </w:del>
      <w:r>
        <w:rPr>
          <w:rFonts w:ascii="Helvetica Neue" w:hAnsi="Helvetica Neue"/>
          <w:color w:val="454545"/>
          <w:sz w:val="24"/>
          <w:szCs w:val="24"/>
        </w:rPr>
        <w:t>I watched old videos of myself playing the guitar. Comparing myself then, I noticed how much better I am now. I remembered how, back then, I never thought I was progressing either, but as I pressed on, the progressions I thought were insignificant added up. Thus I chose to keep going.</w:t>
      </w:r>
    </w:p>
    <w:p w:rsidR="00A97550" w:rsidRDefault="00A97550">
      <w:pPr>
        <w:pStyle w:val="Default"/>
        <w:rPr>
          <w:rFonts w:ascii="Helvetica Neue" w:eastAsia="Helvetica Neue" w:hAnsi="Helvetica Neue" w:cs="Helvetica Neue"/>
          <w:color w:val="454545"/>
          <w:sz w:val="24"/>
          <w:szCs w:val="24"/>
        </w:rPr>
      </w:pPr>
    </w:p>
    <w:p w:rsidR="00A97550" w:rsidRDefault="00A83DC7">
      <w:pPr>
        <w:pStyle w:val="Default"/>
        <w:rPr>
          <w:rFonts w:ascii="Helvetica Neue" w:eastAsia="Helvetica Neue" w:hAnsi="Helvetica Neue" w:cs="Helvetica Neue"/>
          <w:color w:val="454545"/>
          <w:sz w:val="24"/>
          <w:szCs w:val="24"/>
        </w:rPr>
      </w:pPr>
      <w:r>
        <w:rPr>
          <w:rFonts w:ascii="Helvetica Neue" w:hAnsi="Helvetica Neue"/>
          <w:color w:val="454545"/>
          <w:sz w:val="24"/>
          <w:szCs w:val="24"/>
        </w:rPr>
        <w:t xml:space="preserve">I continued practicing regardless of how bored I was with the song, the pain in my fingers and the pain in my neck from hours of looking down at the guitar frets. But with every passing week, my mistakes lessened. Lines I thought were difficult seemed </w:t>
      </w:r>
      <w:proofErr w:type="gramStart"/>
      <w:r>
        <w:rPr>
          <w:rFonts w:ascii="Helvetica Neue" w:hAnsi="Helvetica Neue"/>
          <w:color w:val="454545"/>
          <w:sz w:val="24"/>
          <w:szCs w:val="24"/>
        </w:rPr>
        <w:t>simple,</w:t>
      </w:r>
      <w:proofErr w:type="gramEnd"/>
      <w:r>
        <w:rPr>
          <w:rFonts w:ascii="Helvetica Neue" w:hAnsi="Helvetica Neue"/>
          <w:color w:val="454545"/>
          <w:sz w:val="24"/>
          <w:szCs w:val="24"/>
        </w:rPr>
        <w:t xml:space="preserve"> melodies I had to repeat to get right were done in one go. Now, playing at full speed felt like a breeze. But I wasn’t happy until I first played the song in front of my friends. Even though we had a close relationship, playing in front of an audience made me anxious. But as soon as the music started, I paid my friends no mind, focusing on the strings and frets in front of me. Without realizing it, I played the song with little to no mistakes. After months of hard work, I finally did it. I endured the feeling of doubt and discourage and achieved my target. The feeling of contentment I felt couldn’t compare to the praises I received from my friends. I was finally satisfied.</w:t>
      </w:r>
    </w:p>
    <w:p w:rsidR="00A97550" w:rsidRDefault="00A97550">
      <w:pPr>
        <w:pStyle w:val="Default"/>
        <w:rPr>
          <w:rFonts w:ascii="Helvetica Neue" w:eastAsia="Helvetica Neue" w:hAnsi="Helvetica Neue" w:cs="Helvetica Neue"/>
          <w:color w:val="454545"/>
          <w:sz w:val="24"/>
          <w:szCs w:val="24"/>
        </w:rPr>
      </w:pPr>
    </w:p>
    <w:p w:rsidR="00A97550" w:rsidRDefault="00A83DC7">
      <w:pPr>
        <w:pStyle w:val="Default"/>
      </w:pPr>
      <w:proofErr w:type="spellStart"/>
      <w:r>
        <w:rPr>
          <w:rFonts w:ascii="Helvetica Neue" w:hAnsi="Helvetica Neue"/>
          <w:color w:val="454545"/>
          <w:sz w:val="24"/>
          <w:szCs w:val="24"/>
        </w:rPr>
        <w:t>Fuyu</w:t>
      </w:r>
      <w:proofErr w:type="spellEnd"/>
      <w:r>
        <w:rPr>
          <w:rFonts w:ascii="Helvetica Neue" w:hAnsi="Helvetica Neue"/>
          <w:color w:val="454545"/>
          <w:sz w:val="24"/>
          <w:szCs w:val="24"/>
        </w:rPr>
        <w:t xml:space="preserve"> no </w:t>
      </w:r>
      <w:proofErr w:type="spellStart"/>
      <w:r>
        <w:rPr>
          <w:rFonts w:ascii="Helvetica Neue" w:hAnsi="Helvetica Neue"/>
          <w:color w:val="454545"/>
          <w:sz w:val="24"/>
          <w:szCs w:val="24"/>
        </w:rPr>
        <w:t>Hanashi</w:t>
      </w:r>
      <w:proofErr w:type="spellEnd"/>
      <w:r>
        <w:rPr>
          <w:rFonts w:ascii="Helvetica Neue" w:hAnsi="Helvetica Neue"/>
          <w:color w:val="454545"/>
          <w:sz w:val="24"/>
          <w:szCs w:val="24"/>
        </w:rPr>
        <w:t xml:space="preserve">, the title of the most complicated song I’ve ever learned, the song that I’ve repeated countless of times, the song that is a constant reminder of my rediscovered values, and most importantly the song that has shaped me into a better student, daughter and guitarist. </w:t>
      </w:r>
      <w:ins w:id="27" w:author="Michelle Lee" w:date="2020-10-28T12:52:00Z">
        <w:r>
          <w:rPr>
            <w:rFonts w:ascii="Helvetica Neue" w:hAnsi="Helvetica Neue"/>
            <w:color w:val="454545"/>
            <w:sz w:val="24"/>
            <w:szCs w:val="24"/>
          </w:rPr>
          <w:t xml:space="preserve">From this journey, I learned about </w:t>
        </w:r>
      </w:ins>
      <w:ins w:id="28" w:author="Michelle Lee" w:date="2020-10-28T12:53:00Z">
        <w:r w:rsidR="00AD4859">
          <w:rPr>
            <w:rFonts w:ascii="Helvetica Neue" w:hAnsi="Helvetica Neue"/>
            <w:color w:val="454545"/>
            <w:sz w:val="24"/>
            <w:szCs w:val="24"/>
          </w:rPr>
          <w:t xml:space="preserve">and found </w:t>
        </w:r>
      </w:ins>
      <w:del w:id="29" w:author="Michelle Lee" w:date="2020-10-28T12:52:00Z">
        <w:r w:rsidDel="00A83DC7">
          <w:rPr>
            <w:rFonts w:ascii="Helvetica Neue" w:hAnsi="Helvetica Neue"/>
            <w:color w:val="454545"/>
            <w:sz w:val="24"/>
            <w:szCs w:val="24"/>
          </w:rPr>
          <w:delText xml:space="preserve">Three traits I have can be shown through my journey with Fuyu no Hanashi: </w:delText>
        </w:r>
      </w:del>
      <w:r>
        <w:rPr>
          <w:rFonts w:ascii="Helvetica Neue" w:hAnsi="Helvetica Neue"/>
          <w:color w:val="454545"/>
          <w:sz w:val="24"/>
          <w:szCs w:val="24"/>
        </w:rPr>
        <w:t>determination, resilience and perseverance</w:t>
      </w:r>
      <w:ins w:id="30" w:author="Michelle Lee" w:date="2020-10-28T12:53:00Z">
        <w:r w:rsidR="00AD4859">
          <w:rPr>
            <w:rFonts w:ascii="Helvetica Neue" w:hAnsi="Helvetica Neue"/>
            <w:color w:val="454545"/>
            <w:sz w:val="24"/>
            <w:szCs w:val="24"/>
          </w:rPr>
          <w:t xml:space="preserve"> within myself</w:t>
        </w:r>
      </w:ins>
      <w:r>
        <w:rPr>
          <w:rFonts w:ascii="Helvetica Neue" w:hAnsi="Helvetica Neue"/>
          <w:color w:val="454545"/>
          <w:sz w:val="24"/>
          <w:szCs w:val="24"/>
        </w:rPr>
        <w:t xml:space="preserve">. They have occurred frequently in my studies </w:t>
      </w:r>
      <w:r>
        <w:rPr>
          <w:rFonts w:ascii="Helvetica Neue" w:hAnsi="Helvetica Neue"/>
          <w:color w:val="454545"/>
          <w:sz w:val="24"/>
          <w:szCs w:val="24"/>
        </w:rPr>
        <w:lastRenderedPageBreak/>
        <w:t xml:space="preserve">and </w:t>
      </w:r>
      <w:proofErr w:type="gramStart"/>
      <w:r>
        <w:rPr>
          <w:rFonts w:ascii="Helvetica Neue" w:hAnsi="Helvetica Neue"/>
          <w:color w:val="454545"/>
          <w:sz w:val="24"/>
          <w:szCs w:val="24"/>
        </w:rPr>
        <w:t>decision makings</w:t>
      </w:r>
      <w:proofErr w:type="gramEnd"/>
      <w:r>
        <w:rPr>
          <w:rFonts w:ascii="Helvetica Neue" w:hAnsi="Helvetica Neue"/>
          <w:color w:val="454545"/>
          <w:sz w:val="24"/>
          <w:szCs w:val="24"/>
        </w:rPr>
        <w:t>, collectively taking me to where I am right now and will continue to strike a chord in my future endeavors.</w:t>
      </w:r>
      <w:bookmarkStart w:id="31" w:name="_GoBack"/>
      <w:bookmarkEnd w:id="31"/>
      <w:del w:id="32" w:author="Michelle Lee" w:date="2020-10-28T12:53:00Z">
        <w:r w:rsidDel="00AD4859">
          <w:rPr>
            <w:rFonts w:ascii="Helvetica Neue" w:hAnsi="Helvetica Neue"/>
            <w:color w:val="454545"/>
            <w:sz w:val="24"/>
            <w:szCs w:val="24"/>
          </w:rPr>
          <w:delText xml:space="preserve"> </w:delText>
        </w:r>
      </w:del>
    </w:p>
    <w:sectPr w:rsidR="00A97550">
      <w:headerReference w:type="default" r:id="rId8"/>
      <w:footerReference w:type="default" r:id="rId9"/>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Michelle Lee" w:date="2020-10-28T12:48:00Z" w:initials="ML">
    <w:p w:rsidR="00A83DC7" w:rsidRDefault="00A83DC7">
      <w:pPr>
        <w:pStyle w:val="CommentText"/>
      </w:pPr>
      <w:r>
        <w:rPr>
          <w:rStyle w:val="CommentReference"/>
        </w:rPr>
        <w:annotationRef/>
      </w:r>
      <w:r>
        <w:t>Need rewrite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DC7" w:rsidRDefault="00A83DC7">
      <w:r>
        <w:separator/>
      </w:r>
    </w:p>
  </w:endnote>
  <w:endnote w:type="continuationSeparator" w:id="0">
    <w:p w:rsidR="00A83DC7" w:rsidRDefault="00A83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DC7" w:rsidRDefault="00A83DC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DC7" w:rsidRDefault="00A83DC7">
      <w:r>
        <w:separator/>
      </w:r>
    </w:p>
  </w:footnote>
  <w:footnote w:type="continuationSeparator" w:id="0">
    <w:p w:rsidR="00A83DC7" w:rsidRDefault="00A83D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DC7" w:rsidRDefault="00A83D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7550"/>
    <w:rsid w:val="00A83DC7"/>
    <w:rsid w:val="00A97550"/>
    <w:rsid w:val="00AD4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A83D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DC7"/>
    <w:rPr>
      <w:rFonts w:ascii="Lucida Grande" w:hAnsi="Lucida Grande" w:cs="Lucida Grande"/>
      <w:sz w:val="18"/>
      <w:szCs w:val="18"/>
    </w:rPr>
  </w:style>
  <w:style w:type="character" w:styleId="CommentReference">
    <w:name w:val="annotation reference"/>
    <w:basedOn w:val="DefaultParagraphFont"/>
    <w:uiPriority w:val="99"/>
    <w:semiHidden/>
    <w:unhideWhenUsed/>
    <w:rsid w:val="00A83DC7"/>
    <w:rPr>
      <w:sz w:val="18"/>
      <w:szCs w:val="18"/>
    </w:rPr>
  </w:style>
  <w:style w:type="paragraph" w:styleId="CommentText">
    <w:name w:val="annotation text"/>
    <w:basedOn w:val="Normal"/>
    <w:link w:val="CommentTextChar"/>
    <w:uiPriority w:val="99"/>
    <w:semiHidden/>
    <w:unhideWhenUsed/>
    <w:rsid w:val="00A83DC7"/>
  </w:style>
  <w:style w:type="character" w:customStyle="1" w:styleId="CommentTextChar">
    <w:name w:val="Comment Text Char"/>
    <w:basedOn w:val="DefaultParagraphFont"/>
    <w:link w:val="CommentText"/>
    <w:uiPriority w:val="99"/>
    <w:semiHidden/>
    <w:rsid w:val="00A83DC7"/>
    <w:rPr>
      <w:sz w:val="24"/>
      <w:szCs w:val="24"/>
    </w:rPr>
  </w:style>
  <w:style w:type="paragraph" w:styleId="CommentSubject">
    <w:name w:val="annotation subject"/>
    <w:basedOn w:val="CommentText"/>
    <w:next w:val="CommentText"/>
    <w:link w:val="CommentSubjectChar"/>
    <w:uiPriority w:val="99"/>
    <w:semiHidden/>
    <w:unhideWhenUsed/>
    <w:rsid w:val="00A83DC7"/>
    <w:rPr>
      <w:b/>
      <w:bCs/>
      <w:sz w:val="20"/>
      <w:szCs w:val="20"/>
    </w:rPr>
  </w:style>
  <w:style w:type="character" w:customStyle="1" w:styleId="CommentSubjectChar">
    <w:name w:val="Comment Subject Char"/>
    <w:basedOn w:val="CommentTextChar"/>
    <w:link w:val="CommentSubject"/>
    <w:uiPriority w:val="99"/>
    <w:semiHidden/>
    <w:rsid w:val="00A83DC7"/>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A83D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DC7"/>
    <w:rPr>
      <w:rFonts w:ascii="Lucida Grande" w:hAnsi="Lucida Grande" w:cs="Lucida Grande"/>
      <w:sz w:val="18"/>
      <w:szCs w:val="18"/>
    </w:rPr>
  </w:style>
  <w:style w:type="character" w:styleId="CommentReference">
    <w:name w:val="annotation reference"/>
    <w:basedOn w:val="DefaultParagraphFont"/>
    <w:uiPriority w:val="99"/>
    <w:semiHidden/>
    <w:unhideWhenUsed/>
    <w:rsid w:val="00A83DC7"/>
    <w:rPr>
      <w:sz w:val="18"/>
      <w:szCs w:val="18"/>
    </w:rPr>
  </w:style>
  <w:style w:type="paragraph" w:styleId="CommentText">
    <w:name w:val="annotation text"/>
    <w:basedOn w:val="Normal"/>
    <w:link w:val="CommentTextChar"/>
    <w:uiPriority w:val="99"/>
    <w:semiHidden/>
    <w:unhideWhenUsed/>
    <w:rsid w:val="00A83DC7"/>
  </w:style>
  <w:style w:type="character" w:customStyle="1" w:styleId="CommentTextChar">
    <w:name w:val="Comment Text Char"/>
    <w:basedOn w:val="DefaultParagraphFont"/>
    <w:link w:val="CommentText"/>
    <w:uiPriority w:val="99"/>
    <w:semiHidden/>
    <w:rsid w:val="00A83DC7"/>
    <w:rPr>
      <w:sz w:val="24"/>
      <w:szCs w:val="24"/>
    </w:rPr>
  </w:style>
  <w:style w:type="paragraph" w:styleId="CommentSubject">
    <w:name w:val="annotation subject"/>
    <w:basedOn w:val="CommentText"/>
    <w:next w:val="CommentText"/>
    <w:link w:val="CommentSubjectChar"/>
    <w:uiPriority w:val="99"/>
    <w:semiHidden/>
    <w:unhideWhenUsed/>
    <w:rsid w:val="00A83DC7"/>
    <w:rPr>
      <w:b/>
      <w:bCs/>
      <w:sz w:val="20"/>
      <w:szCs w:val="20"/>
    </w:rPr>
  </w:style>
  <w:style w:type="character" w:customStyle="1" w:styleId="CommentSubjectChar">
    <w:name w:val="Comment Subject Char"/>
    <w:basedOn w:val="CommentTextChar"/>
    <w:link w:val="CommentSubject"/>
    <w:uiPriority w:val="99"/>
    <w:semiHidden/>
    <w:rsid w:val="00A83DC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3495</Characters>
  <Application>Microsoft Macintosh Word</Application>
  <DocSecurity>0</DocSecurity>
  <Lines>29</Lines>
  <Paragraphs>8</Paragraphs>
  <ScaleCrop>false</ScaleCrop>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Lee</cp:lastModifiedBy>
  <cp:revision>2</cp:revision>
  <dcterms:created xsi:type="dcterms:W3CDTF">2020-10-28T19:54:00Z</dcterms:created>
  <dcterms:modified xsi:type="dcterms:W3CDTF">2020-10-28T19:54:00Z</dcterms:modified>
</cp:coreProperties>
</file>