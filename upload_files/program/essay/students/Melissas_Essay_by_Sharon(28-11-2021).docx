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6161F" w:rsidRDefault="0085601A">
      <w:r>
        <w:rPr>
          <w:b/>
          <w:i/>
          <w:highlight w:val="yellow"/>
        </w:rPr>
        <w:t xml:space="preserve">Describe the most significant challenge you have faced and the steps you have taken to overcome this challenge. How has this challenge affected your academic achievement? </w:t>
      </w:r>
    </w:p>
    <w:p w14:paraId="00000002" w14:textId="77777777" w:rsidR="0086161F" w:rsidRDefault="0085601A">
      <w:pPr>
        <w:spacing w:before="240"/>
        <w:ind w:left="720"/>
      </w:pPr>
      <w:r>
        <w:t xml:space="preserve">Executing serves was one of the most nerve-wracking tasks to nail during my time in </w:t>
      </w:r>
      <w:r>
        <w:t>the school volleyball team, because serves are highly individual tasks; it depends only on you. Serves needed to be difficult for the other team to receive, but still fall within court lines. Perfecting and consistently landing a serve can take years of pr</w:t>
      </w:r>
      <w:r>
        <w:t xml:space="preserve">actice. One particular serve that comes to mind happened in the Tunas Muda Volleyball Cup. It was my turn to serve but my serve lost our team a point. The looks of disappointment from my teammates and coach once the ball fell outside the line was a bitter </w:t>
      </w:r>
      <w:r>
        <w:t>pill to swallow.</w:t>
      </w:r>
    </w:p>
    <w:p w14:paraId="00000003" w14:textId="77777777" w:rsidR="0086161F" w:rsidRDefault="0085601A">
      <w:pPr>
        <w:spacing w:before="240"/>
        <w:ind w:left="720"/>
      </w:pPr>
      <w:r>
        <w:t>Even though I had failed, my teammates told me to not dwell on it and just shrug it off. By the end of the match, I was disappointed and upset. I had failed to perform when it was most important. I decided to look at my teammates who rarel</w:t>
      </w:r>
      <w:r>
        <w:t>y underperformed and observe them while they played. I tried comparing myself to them to see what that caused them to succeed and me to fail. After a while, I realized what I had lacked. While my friends practiced consistently more than 4 times a week, I o</w:t>
      </w:r>
      <w:r>
        <w:t>ften couldn’t attend every volleyball practice because of other commitments. No matter what, my other teammates would regularly attend practice and give their all. If I had practiced a serve over a hundred times, my teammates would have practiced it over t</w:t>
      </w:r>
      <w:r>
        <w:t xml:space="preserve">wo hundred times already. </w:t>
      </w:r>
    </w:p>
    <w:p w14:paraId="00000004" w14:textId="77777777" w:rsidR="0086161F" w:rsidRDefault="0085601A">
      <w:pPr>
        <w:spacing w:before="240"/>
        <w:ind w:left="720"/>
      </w:pPr>
      <w:r>
        <w:t>I realized that what I needed was consistency, I needed to diligently go to every practice every week regardless of other things. I eventually dropped other commitments to focus more on playing volleyball competitively. At the en</w:t>
      </w:r>
      <w:r>
        <w:t xml:space="preserve">d of the day, this experience taught me to be diligent and consistent, not only in volleyball but other aspects of life. When I do tests, projects, or other school related assignments, I know that half-hearted work will not yield desired results, and that </w:t>
      </w:r>
      <w:r>
        <w:t>I need to be disciplined and work diligently to accomplish my goals.</w:t>
      </w:r>
    </w:p>
    <w:p w14:paraId="00000005" w14:textId="3CDFB7F0" w:rsidR="0086161F" w:rsidDel="0085601A" w:rsidRDefault="0085601A">
      <w:pPr>
        <w:rPr>
          <w:del w:id="0" w:author="ALL-in Eduspace" w:date="2021-11-28T13:08:00Z"/>
        </w:rPr>
      </w:pPr>
      <w:del w:id="1" w:author="ALL-in Eduspace" w:date="2021-11-28T13:08:00Z">
        <w:r w:rsidDel="0085601A">
          <w:br w:type="page"/>
        </w:r>
      </w:del>
    </w:p>
    <w:p w14:paraId="00000006" w14:textId="3D610037" w:rsidR="0086161F" w:rsidDel="0085601A" w:rsidRDefault="0085601A">
      <w:pPr>
        <w:spacing w:before="240"/>
        <w:ind w:left="720"/>
        <w:rPr>
          <w:ins w:id="2" w:author="Sharon Angela Tanuseputero" w:date="2021-11-25T07:26:00Z"/>
          <w:del w:id="3" w:author="ALL-in Eduspace" w:date="2021-11-28T13:08:00Z"/>
        </w:rPr>
      </w:pPr>
      <w:ins w:id="4" w:author="Sharon Angela Tanuseputero" w:date="2021-11-25T07:26:00Z">
        <w:del w:id="5" w:author="ALL-in Eduspace" w:date="2021-11-28T13:08:00Z">
          <w:r w:rsidDel="0085601A">
            <w:delText>Executing serves was one of the most nerve-wracking tasks to nail during my time in the school volleyball team, because serves are highly individual tasks; it depends only on you. Serve</w:delText>
          </w:r>
          <w:r w:rsidDel="0085601A">
            <w:delText xml:space="preserve">s needed to be difficult for the other team to receive, but still fall within court lines. Perfecting and consistently landing a serve can take years of practice. One particular serve that comes to mind happened in the Tunas Muda Volleyball Cup. The looks </w:delText>
          </w:r>
          <w:r w:rsidDel="0085601A">
            <w:delText>of disappointment from my teammates and coach once I served and the ball fell outside the line was a bitter pill to swallow.</w:delText>
          </w:r>
        </w:del>
      </w:ins>
    </w:p>
    <w:p w14:paraId="00000007" w14:textId="373CB57D" w:rsidR="0086161F" w:rsidDel="0085601A" w:rsidRDefault="0085601A">
      <w:pPr>
        <w:spacing w:before="240"/>
        <w:ind w:left="720"/>
        <w:rPr>
          <w:ins w:id="6" w:author="Sharon Angela Tanuseputero" w:date="2021-11-25T07:26:00Z"/>
          <w:del w:id="7" w:author="ALL-in Eduspace" w:date="2021-11-28T13:08:00Z"/>
        </w:rPr>
      </w:pPr>
      <w:ins w:id="8" w:author="Sharon Angela Tanuseputero" w:date="2021-11-25T07:26:00Z">
        <w:del w:id="9" w:author="ALL-in Eduspace" w:date="2021-11-28T13:08:00Z">
          <w:r w:rsidDel="0085601A">
            <w:delText>Even though I had failed, my teammates told me to not dwell on it and just shrug it off. By the end of the match, I was disappointe</w:delText>
          </w:r>
          <w:r w:rsidDel="0085601A">
            <w:delText>d and upset. I had failed to perform when it was most important.</w:delText>
          </w:r>
          <w:commentRangeStart w:id="10"/>
          <w:r w:rsidDel="0085601A">
            <w:delText xml:space="preserve"> I asked myself for a long time, “Why did I fail?”, but the more I asked this question, the farther I felt from the answer. </w:delText>
          </w:r>
          <w:commentRangeEnd w:id="10"/>
          <w:r w:rsidDel="0085601A">
            <w:commentReference w:id="10"/>
          </w:r>
          <w:r w:rsidDel="0085601A">
            <w:delText>I decided to look at my teammates who rarely underperformed and o</w:delText>
          </w:r>
          <w:r w:rsidDel="0085601A">
            <w:delText>bserve them while they played. I tried comparing myself to them to see what that caused them to succeed and me to fail. After a while, I realized what I had lacked. While my friends practiced consistently more than 4 times a week, I often couldn’t attend e</w:delText>
          </w:r>
          <w:r w:rsidDel="0085601A">
            <w:delText>very volleyball practice because of other commitments. No matter what, my other teammates would regularly attend practice and give their all. If I had practiced a serve over a hundred times, my teammates would have practiced it over two hundred times alrea</w:delText>
          </w:r>
          <w:r w:rsidDel="0085601A">
            <w:delText xml:space="preserve">dy. </w:delText>
          </w:r>
        </w:del>
      </w:ins>
    </w:p>
    <w:p w14:paraId="00000008" w14:textId="0C2965DC" w:rsidR="0086161F" w:rsidDel="0085601A" w:rsidRDefault="0085601A">
      <w:pPr>
        <w:spacing w:before="240"/>
        <w:ind w:left="720"/>
        <w:rPr>
          <w:ins w:id="11" w:author="Sharon Angela Tanuseputero" w:date="2021-11-25T07:26:00Z"/>
          <w:del w:id="12" w:author="ALL-in Eduspace" w:date="2021-11-28T13:08:00Z"/>
        </w:rPr>
      </w:pPr>
      <w:commentRangeStart w:id="13"/>
      <w:ins w:id="14" w:author="Sharon Angela Tanuseputero" w:date="2021-11-25T07:26:00Z">
        <w:del w:id="15" w:author="ALL-in Eduspace" w:date="2021-11-28T13:08:00Z">
          <w:r w:rsidDel="0085601A">
            <w:delText>I realized that what I needed was consistency, I needed to diligently go to every practice every week regardless of other things. I eventually dropped other commitments to focus more on playing volleyball competitively. At the end of the day, this exp</w:delText>
          </w:r>
          <w:r w:rsidDel="0085601A">
            <w:delText>erience taught me to be diligent and consistent, not only in volleyball but also other aspects of life.</w:delText>
          </w:r>
          <w:commentRangeEnd w:id="13"/>
          <w:r w:rsidDel="0085601A">
            <w:commentReference w:id="13"/>
          </w:r>
          <w:r w:rsidDel="0085601A">
            <w:delText xml:space="preserve"> When I do tests, projects, or other school related assignments, I know that half-hearted work will not yield desired results, and that I need to be d</w:delText>
          </w:r>
          <w:r w:rsidDel="0085601A">
            <w:delText>isciplined and work diligently to accomplish my goals.</w:delText>
          </w:r>
        </w:del>
      </w:ins>
    </w:p>
    <w:p w14:paraId="00000009" w14:textId="2B356158" w:rsidR="0086161F" w:rsidDel="0085601A" w:rsidRDefault="0086161F">
      <w:pPr>
        <w:rPr>
          <w:ins w:id="16" w:author="Sharon Angela Tanuseputero" w:date="2021-11-25T07:26:00Z"/>
          <w:del w:id="17" w:author="ALL-in Eduspace" w:date="2021-11-28T13:08:00Z"/>
        </w:rPr>
      </w:pPr>
    </w:p>
    <w:p w14:paraId="0000000A" w14:textId="77777777" w:rsidR="0086161F" w:rsidRDefault="0086161F"/>
    <w:sectPr w:rsidR="008616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Sharon Angela Tanuseputero" w:date="2021-11-25T07:25:00Z" w:initials="">
    <w:p w14:paraId="0000000C" w14:textId="77777777" w:rsidR="0086161F" w:rsidRDefault="008560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as much as I like this sentence, seems u have to either shorten or remove this, </w:t>
      </w:r>
      <w:proofErr w:type="spellStart"/>
      <w:r>
        <w:rPr>
          <w:color w:val="000000"/>
        </w:rPr>
        <w:t>soalnya</w:t>
      </w:r>
      <w:proofErr w:type="spellEnd"/>
      <w:r>
        <w:rPr>
          <w:color w:val="000000"/>
        </w:rPr>
        <w:t xml:space="preserve"> we already know </w:t>
      </w:r>
      <w:proofErr w:type="spellStart"/>
      <w:r>
        <w:rPr>
          <w:color w:val="000000"/>
        </w:rPr>
        <w:t>ur</w:t>
      </w:r>
      <w:proofErr w:type="spellEnd"/>
      <w:r>
        <w:rPr>
          <w:color w:val="000000"/>
        </w:rPr>
        <w:t xml:space="preserve"> condition atm (disappointed, upset, questioning)</w:t>
      </w:r>
    </w:p>
  </w:comment>
  <w:comment w:id="13" w:author="Sharon Angela Tanuseputero" w:date="2021-11-25T07:43:00Z" w:initials="">
    <w:p w14:paraId="0000000B" w14:textId="77777777" w:rsidR="0086161F" w:rsidRDefault="008560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kl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dipendekin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sbnrnya</w:t>
      </w:r>
      <w:proofErr w:type="spellEnd"/>
      <w:r>
        <w:rPr>
          <w:color w:val="000000"/>
        </w:rPr>
        <w:t xml:space="preserve"> cm </w:t>
      </w:r>
      <w:proofErr w:type="spellStart"/>
      <w:r>
        <w:rPr>
          <w:color w:val="000000"/>
        </w:rPr>
        <w:t>blg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utk</w:t>
      </w:r>
      <w:proofErr w:type="spellEnd"/>
      <w:r>
        <w:rPr>
          <w:color w:val="000000"/>
        </w:rPr>
        <w:t xml:space="preserve"> consistent 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trs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lbh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yg</w:t>
      </w:r>
      <w:proofErr w:type="spellEnd"/>
      <w:r>
        <w:rPr>
          <w:color w:val="000000"/>
        </w:rPr>
        <w:t xml:space="preserve"> what did u do after dropping all the commitments + elaborate more how u work differently for </w:t>
      </w:r>
      <w:proofErr w:type="spellStart"/>
      <w:r>
        <w:rPr>
          <w:color w:val="000000"/>
        </w:rPr>
        <w:t>ur</w:t>
      </w:r>
      <w:proofErr w:type="spellEnd"/>
      <w:r>
        <w:rPr>
          <w:color w:val="000000"/>
        </w:rPr>
        <w:t xml:space="preserve"> school tasks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C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FD84" w16cex:dateUtc="2021-11-25T00:25:00Z"/>
  <w16cex:commentExtensible w16cex:durableId="254DFD85" w16cex:dateUtc="2021-11-25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C" w16cid:durableId="254DFD84"/>
  <w16cid:commentId w16cid:paraId="0000000B" w16cid:durableId="254DFD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-in Eduspace">
    <w15:presenceInfo w15:providerId="Windows Live" w15:userId="4cf6c796cae616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1F"/>
    <w:rsid w:val="0085601A"/>
    <w:rsid w:val="0086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A97D"/>
  <w15:docId w15:val="{F2F32F29-019D-402B-B39C-8CAA214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560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8F86-EDDC-40E7-9EF1-BD1EAF4F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ALL-in Eduspace</cp:lastModifiedBy>
  <cp:revision>2</cp:revision>
  <dcterms:created xsi:type="dcterms:W3CDTF">2021-11-28T06:07:00Z</dcterms:created>
  <dcterms:modified xsi:type="dcterms:W3CDTF">2021-11-28T06:09:00Z</dcterms:modified>
</cp:coreProperties>
</file>