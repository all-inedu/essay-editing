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2B014" w14:textId="77777777" w:rsidR="008468D1" w:rsidRPr="008468D1" w:rsidRDefault="008468D1" w:rsidP="008468D1">
      <w:pPr>
        <w:shd w:val="clear" w:color="auto" w:fill="FFFFFF"/>
        <w:jc w:val="both"/>
        <w:rPr>
          <w:rFonts w:ascii="Times New Roman" w:eastAsia="Times New Roman" w:hAnsi="Times New Roman" w:cs="Times New Roman"/>
        </w:rPr>
      </w:pPr>
      <w:bookmarkStart w:id="0" w:name="_GoBack"/>
      <w:bookmarkEnd w:id="0"/>
      <w:r w:rsidRPr="008468D1">
        <w:rPr>
          <w:rFonts w:ascii="Calibri" w:eastAsia="Times New Roman" w:hAnsi="Calibri" w:cs="Calibri"/>
          <w:b/>
          <w:bCs/>
          <w:color w:val="000000"/>
        </w:rPr>
        <w:t>Brown’s Open Curriculum allows students to explore broadly while also diving deeply into their academic pursuits. Tell us about an academic interest (or interests) that excites you, and how you might use the Open Curriculum to pursue it. (250 words)</w:t>
      </w:r>
    </w:p>
    <w:p w14:paraId="2CCFDC98" w14:textId="77777777" w:rsidR="00380120" w:rsidRDefault="00380120" w:rsidP="008468D1">
      <w:pPr>
        <w:jc w:val="both"/>
        <w:rPr>
          <w:rFonts w:ascii="Times New Roman" w:eastAsia="Times New Roman" w:hAnsi="Times New Roman" w:cs="Times New Roman"/>
          <w:color w:val="000000"/>
        </w:rPr>
      </w:pPr>
    </w:p>
    <w:p w14:paraId="2D062271" w14:textId="6CD680C4" w:rsidR="00C76B1C" w:rsidRDefault="00F23218" w:rsidP="008468D1">
      <w:pPr>
        <w:jc w:val="both"/>
        <w:rPr>
          <w:ins w:id="1" w:author="Ivana Rachmawati" w:date="2020-10-11T14:32:00Z"/>
          <w:rFonts w:ascii="Times New Roman" w:eastAsia="Times New Roman" w:hAnsi="Times New Roman" w:cs="Times New Roman"/>
          <w:color w:val="000000"/>
        </w:rPr>
      </w:pPr>
      <w:ins w:id="2" w:author="Ivana Rachmawati" w:date="2020-10-11T14:09:00Z">
        <w:r>
          <w:rPr>
            <w:rFonts w:ascii="Times New Roman" w:eastAsia="Times New Roman" w:hAnsi="Times New Roman" w:cs="Times New Roman"/>
            <w:color w:val="000000"/>
          </w:rPr>
          <w:t xml:space="preserve">Role-playing games have always been intriguing to me because </w:t>
        </w:r>
      </w:ins>
      <w:ins w:id="3" w:author="Ivana Rachmawati" w:date="2020-10-11T14:44:00Z">
        <w:r w:rsidR="00144DE1">
          <w:rPr>
            <w:rFonts w:ascii="Times New Roman" w:eastAsia="Times New Roman" w:hAnsi="Times New Roman" w:cs="Times New Roman"/>
            <w:color w:val="000000"/>
          </w:rPr>
          <w:t>of its</w:t>
        </w:r>
      </w:ins>
      <w:ins w:id="4" w:author="Ivana Rachmawati" w:date="2020-10-11T14:09:00Z">
        <w:r>
          <w:rPr>
            <w:rFonts w:ascii="Times New Roman" w:eastAsia="Times New Roman" w:hAnsi="Times New Roman" w:cs="Times New Roman"/>
            <w:color w:val="000000"/>
          </w:rPr>
          <w:t xml:space="preserve"> limitless possibilities of </w:t>
        </w:r>
      </w:ins>
      <w:ins w:id="5" w:author="Ivana Rachmawati" w:date="2020-10-11T14:39:00Z">
        <w:r w:rsidR="00144DE1">
          <w:rPr>
            <w:rFonts w:ascii="Times New Roman" w:eastAsia="Times New Roman" w:hAnsi="Times New Roman" w:cs="Times New Roman"/>
            <w:color w:val="000000"/>
          </w:rPr>
          <w:t>unravelling stories</w:t>
        </w:r>
      </w:ins>
      <w:ins w:id="6" w:author="Ivana Rachmawati" w:date="2020-10-11T14:10:00Z">
        <w:r>
          <w:rPr>
            <w:rFonts w:ascii="Times New Roman" w:eastAsia="Times New Roman" w:hAnsi="Times New Roman" w:cs="Times New Roman"/>
            <w:color w:val="000000"/>
          </w:rPr>
          <w:t xml:space="preserve"> depending on how we </w:t>
        </w:r>
      </w:ins>
      <w:ins w:id="7" w:author="Ivana Rachmawati" w:date="2020-10-11T14:44:00Z">
        <w:r w:rsidR="00144DE1">
          <w:rPr>
            <w:rFonts w:ascii="Times New Roman" w:eastAsia="Times New Roman" w:hAnsi="Times New Roman" w:cs="Times New Roman"/>
            <w:color w:val="000000"/>
          </w:rPr>
          <w:t>make decisions</w:t>
        </w:r>
      </w:ins>
      <w:ins w:id="8" w:author="Ivana Rachmawati" w:date="2020-10-11T14:10:00Z">
        <w:r>
          <w:rPr>
            <w:rFonts w:ascii="Times New Roman" w:eastAsia="Times New Roman" w:hAnsi="Times New Roman" w:cs="Times New Roman"/>
            <w:color w:val="000000"/>
          </w:rPr>
          <w:t>.</w:t>
        </w:r>
      </w:ins>
      <w:ins w:id="9" w:author="Ivana Rachmawati" w:date="2020-10-11T14:11:00Z">
        <w:r>
          <w:rPr>
            <w:rFonts w:ascii="Times New Roman" w:eastAsia="Times New Roman" w:hAnsi="Times New Roman" w:cs="Times New Roman"/>
            <w:color w:val="000000"/>
          </w:rPr>
          <w:t xml:space="preserve"> </w:t>
        </w:r>
      </w:ins>
      <w:ins w:id="10" w:author="Ivana Rachmawati" w:date="2020-10-11T14:44:00Z">
        <w:r w:rsidR="00144DE1">
          <w:rPr>
            <w:rFonts w:ascii="Times New Roman" w:eastAsia="Times New Roman" w:hAnsi="Times New Roman" w:cs="Times New Roman"/>
            <w:color w:val="000000"/>
          </w:rPr>
          <w:t>Like</w:t>
        </w:r>
      </w:ins>
      <w:ins w:id="11" w:author="Ivana Rachmawati" w:date="2020-10-11T14:32:00Z">
        <w:r w:rsidR="00C76B1C">
          <w:rPr>
            <w:rFonts w:ascii="Times New Roman" w:eastAsia="Times New Roman" w:hAnsi="Times New Roman" w:cs="Times New Roman"/>
            <w:color w:val="000000"/>
          </w:rPr>
          <w:t xml:space="preserve"> Brown’s open curriculum which I be</w:t>
        </w:r>
      </w:ins>
      <w:ins w:id="12" w:author="Ivana Rachmawati" w:date="2020-10-11T14:33:00Z">
        <w:r w:rsidR="00C76B1C">
          <w:rPr>
            <w:rFonts w:ascii="Times New Roman" w:eastAsia="Times New Roman" w:hAnsi="Times New Roman" w:cs="Times New Roman"/>
            <w:color w:val="000000"/>
          </w:rPr>
          <w:t>lieve would be a perfect fit to</w:t>
        </w:r>
        <w:r w:rsidR="00C76B1C" w:rsidRPr="00C76B1C">
          <w:rPr>
            <w:rFonts w:ascii="Times New Roman" w:eastAsia="Times New Roman" w:hAnsi="Times New Roman" w:cs="Times New Roman"/>
            <w:color w:val="000000"/>
          </w:rPr>
          <w:t xml:space="preserve"> </w:t>
        </w:r>
        <w:r w:rsidR="00C76B1C">
          <w:rPr>
            <w:rFonts w:ascii="Times New Roman" w:eastAsia="Times New Roman" w:hAnsi="Times New Roman" w:cs="Times New Roman"/>
            <w:color w:val="000000"/>
          </w:rPr>
          <w:t>nurture my curiosity in environmental science and economics</w:t>
        </w:r>
      </w:ins>
      <w:ins w:id="13" w:author="Ivana Rachmawati" w:date="2020-10-11T14:49:00Z">
        <w:r w:rsidR="00E67916">
          <w:rPr>
            <w:rFonts w:ascii="Times New Roman" w:eastAsia="Times New Roman" w:hAnsi="Times New Roman" w:cs="Times New Roman"/>
            <w:color w:val="000000"/>
          </w:rPr>
          <w:t xml:space="preserve"> - among many others.</w:t>
        </w:r>
      </w:ins>
    </w:p>
    <w:p w14:paraId="2025504B" w14:textId="77777777" w:rsidR="00C76B1C" w:rsidRDefault="00C76B1C" w:rsidP="008468D1">
      <w:pPr>
        <w:jc w:val="both"/>
        <w:rPr>
          <w:ins w:id="14" w:author="Ivana Rachmawati" w:date="2020-10-11T14:32:00Z"/>
          <w:rFonts w:ascii="Times New Roman" w:eastAsia="Times New Roman" w:hAnsi="Times New Roman" w:cs="Times New Roman"/>
          <w:color w:val="000000"/>
        </w:rPr>
      </w:pPr>
    </w:p>
    <w:p w14:paraId="39399E3F" w14:textId="37DA04F3" w:rsidR="008468D1" w:rsidRPr="008468D1" w:rsidDel="00F23218" w:rsidRDefault="008468D1" w:rsidP="008468D1">
      <w:pPr>
        <w:jc w:val="both"/>
        <w:rPr>
          <w:del w:id="15" w:author="Ivana Rachmawati" w:date="2020-10-11T14:15:00Z"/>
          <w:rFonts w:ascii="Times New Roman" w:eastAsia="Times New Roman" w:hAnsi="Times New Roman" w:cs="Times New Roman"/>
        </w:rPr>
      </w:pPr>
      <w:del w:id="16" w:author="Ivana Rachmawati" w:date="2020-10-11T14:15:00Z">
        <w:r w:rsidRPr="008468D1" w:rsidDel="00F23218">
          <w:rPr>
            <w:rFonts w:ascii="Times New Roman" w:eastAsia="Times New Roman" w:hAnsi="Times New Roman" w:cs="Times New Roman"/>
            <w:color w:val="000000"/>
          </w:rPr>
          <w:delText>I have always been intrigued by choose-your-own-adventure motion pictures that let the audience choose a character’s actions to build their own narrative. Capturing scopes of possibility of different outcomes, the genre is parallel to reality itself. How each decision we make, each careful or uncareful step, ultimately fruits an aftermath, whether it be affirmative or else, significant or otherwise, anticipated or contrarily. How do we leverage freedom amidst the world’s endless uncertainty? It no longer becomes a question of ‘what’ but ‘how’ to make said choice a responsible and successful one. </w:delText>
        </w:r>
      </w:del>
    </w:p>
    <w:p w14:paraId="7278AC74" w14:textId="19B357FC" w:rsidR="008468D1" w:rsidRPr="008468D1" w:rsidDel="00C76B1C" w:rsidRDefault="008468D1" w:rsidP="008468D1">
      <w:pPr>
        <w:rPr>
          <w:del w:id="17" w:author="Ivana Rachmawati" w:date="2020-10-11T14:29:00Z"/>
          <w:rFonts w:ascii="Times New Roman" w:eastAsia="Times New Roman" w:hAnsi="Times New Roman" w:cs="Times New Roman"/>
        </w:rPr>
      </w:pPr>
    </w:p>
    <w:p w14:paraId="6D722F55" w14:textId="6756CEED" w:rsidR="00B167CB" w:rsidRDefault="00F23218" w:rsidP="008468D1">
      <w:pPr>
        <w:jc w:val="both"/>
        <w:rPr>
          <w:ins w:id="18" w:author="Ivana Rachmawati" w:date="2020-10-11T14:22:00Z"/>
          <w:rFonts w:ascii="Times New Roman" w:eastAsia="Times New Roman" w:hAnsi="Times New Roman" w:cs="Times New Roman"/>
          <w:color w:val="000000"/>
        </w:rPr>
      </w:pPr>
      <w:ins w:id="19" w:author="Ivana Rachmawati" w:date="2020-10-11T14:15:00Z">
        <w:r>
          <w:rPr>
            <w:rFonts w:ascii="Times New Roman" w:eastAsia="Times New Roman" w:hAnsi="Times New Roman" w:cs="Times New Roman"/>
            <w:color w:val="000000"/>
          </w:rPr>
          <w:t>Economics</w:t>
        </w:r>
      </w:ins>
      <w:ins w:id="20" w:author="Ivana Rachmawati" w:date="2020-10-11T14:16:00Z">
        <w:r>
          <w:rPr>
            <w:rFonts w:ascii="Times New Roman" w:eastAsia="Times New Roman" w:hAnsi="Times New Roman" w:cs="Times New Roman"/>
            <w:color w:val="000000"/>
          </w:rPr>
          <w:t xml:space="preserve"> studies how people make decisions based on incentive</w:t>
        </w:r>
      </w:ins>
      <w:ins w:id="21" w:author="Ivana Rachmawati" w:date="2020-10-11T14:45:00Z">
        <w:r w:rsidR="00144DE1">
          <w:rPr>
            <w:rFonts w:ascii="Times New Roman" w:eastAsia="Times New Roman" w:hAnsi="Times New Roman" w:cs="Times New Roman"/>
            <w:color w:val="000000"/>
          </w:rPr>
          <w:t>s</w:t>
        </w:r>
      </w:ins>
      <w:ins w:id="22" w:author="Ivana Rachmawati" w:date="2020-10-11T14:16:00Z">
        <w:r>
          <w:rPr>
            <w:rFonts w:ascii="Times New Roman" w:eastAsia="Times New Roman" w:hAnsi="Times New Roman" w:cs="Times New Roman"/>
            <w:color w:val="000000"/>
          </w:rPr>
          <w:t xml:space="preserve"> and rational behaviour</w:t>
        </w:r>
      </w:ins>
      <w:ins w:id="23" w:author="Ivana Rachmawati" w:date="2020-10-11T14:17:00Z">
        <w:r w:rsidR="00B167CB">
          <w:rPr>
            <w:rFonts w:ascii="Times New Roman" w:eastAsia="Times New Roman" w:hAnsi="Times New Roman" w:cs="Times New Roman"/>
            <w:color w:val="000000"/>
          </w:rPr>
          <w:t xml:space="preserve">. However, </w:t>
        </w:r>
      </w:ins>
      <w:ins w:id="24" w:author="Ivana Rachmawati" w:date="2020-10-11T14:18:00Z">
        <w:r w:rsidR="00B167CB">
          <w:rPr>
            <w:rFonts w:ascii="Times New Roman" w:eastAsia="Times New Roman" w:hAnsi="Times New Roman" w:cs="Times New Roman"/>
            <w:color w:val="000000"/>
          </w:rPr>
          <w:t xml:space="preserve">I think </w:t>
        </w:r>
      </w:ins>
      <w:ins w:id="25" w:author="Ivana Rachmawati" w:date="2020-10-11T14:17:00Z">
        <w:r w:rsidR="00B167CB">
          <w:rPr>
            <w:rFonts w:ascii="Times New Roman" w:eastAsia="Times New Roman" w:hAnsi="Times New Roman" w:cs="Times New Roman"/>
            <w:color w:val="000000"/>
          </w:rPr>
          <w:t xml:space="preserve">there are missing variables in the </w:t>
        </w:r>
      </w:ins>
      <w:ins w:id="26" w:author="Ivana Rachmawati" w:date="2020-10-11T14:18:00Z">
        <w:r w:rsidR="00B167CB">
          <w:rPr>
            <w:rFonts w:ascii="Times New Roman" w:eastAsia="Times New Roman" w:hAnsi="Times New Roman" w:cs="Times New Roman"/>
            <w:color w:val="000000"/>
          </w:rPr>
          <w:t xml:space="preserve">economic </w:t>
        </w:r>
      </w:ins>
      <w:ins w:id="27" w:author="Ivana Rachmawati" w:date="2020-10-11T14:17:00Z">
        <w:r w:rsidR="00B167CB">
          <w:rPr>
            <w:rFonts w:ascii="Times New Roman" w:eastAsia="Times New Roman" w:hAnsi="Times New Roman" w:cs="Times New Roman"/>
            <w:color w:val="000000"/>
          </w:rPr>
          <w:t>equation</w:t>
        </w:r>
      </w:ins>
      <w:ins w:id="28" w:author="Ivana Rachmawati" w:date="2020-10-11T14:19:00Z">
        <w:r w:rsidR="00B167CB">
          <w:rPr>
            <w:rFonts w:ascii="Times New Roman" w:eastAsia="Times New Roman" w:hAnsi="Times New Roman" w:cs="Times New Roman"/>
            <w:color w:val="000000"/>
          </w:rPr>
          <w:t>. E</w:t>
        </w:r>
      </w:ins>
      <w:ins w:id="29" w:author="Ivana Rachmawati" w:date="2020-10-11T14:18:00Z">
        <w:r w:rsidR="00B167CB">
          <w:rPr>
            <w:rFonts w:ascii="Times New Roman" w:eastAsia="Times New Roman" w:hAnsi="Times New Roman" w:cs="Times New Roman"/>
            <w:color w:val="000000"/>
          </w:rPr>
          <w:t>nvironment</w:t>
        </w:r>
      </w:ins>
      <w:ins w:id="30" w:author="Ivana Rachmawati" w:date="2020-10-11T14:50:00Z">
        <w:r w:rsidR="00E67916">
          <w:rPr>
            <w:rFonts w:ascii="Times New Roman" w:eastAsia="Times New Roman" w:hAnsi="Times New Roman" w:cs="Times New Roman"/>
            <w:color w:val="000000"/>
          </w:rPr>
          <w:t xml:space="preserve"> </w:t>
        </w:r>
      </w:ins>
      <w:ins w:id="31" w:author="Ivana Rachmawati" w:date="2020-10-11T14:45:00Z">
        <w:r w:rsidR="00144DE1">
          <w:rPr>
            <w:rFonts w:ascii="Times New Roman" w:eastAsia="Times New Roman" w:hAnsi="Times New Roman" w:cs="Times New Roman"/>
            <w:color w:val="000000"/>
          </w:rPr>
          <w:t>has not been</w:t>
        </w:r>
      </w:ins>
      <w:ins w:id="32" w:author="Ivana Rachmawati" w:date="2020-10-11T14:19:00Z">
        <w:r w:rsidR="00B167CB">
          <w:rPr>
            <w:rFonts w:ascii="Times New Roman" w:eastAsia="Times New Roman" w:hAnsi="Times New Roman" w:cs="Times New Roman"/>
            <w:color w:val="000000"/>
          </w:rPr>
          <w:t xml:space="preserve"> adequately measured </w:t>
        </w:r>
      </w:ins>
      <w:ins w:id="33" w:author="Ivana Rachmawati" w:date="2020-10-11T14:45:00Z">
        <w:r w:rsidR="00144DE1">
          <w:rPr>
            <w:rFonts w:ascii="Times New Roman" w:eastAsia="Times New Roman" w:hAnsi="Times New Roman" w:cs="Times New Roman"/>
            <w:color w:val="000000"/>
          </w:rPr>
          <w:t xml:space="preserve">alongside </w:t>
        </w:r>
      </w:ins>
      <w:ins w:id="34" w:author="Ivana Rachmawati" w:date="2020-10-11T14:19:00Z">
        <w:r w:rsidR="00B167CB">
          <w:rPr>
            <w:rFonts w:ascii="Times New Roman" w:eastAsia="Times New Roman" w:hAnsi="Times New Roman" w:cs="Times New Roman"/>
            <w:color w:val="000000"/>
          </w:rPr>
          <w:t xml:space="preserve">economic output. </w:t>
        </w:r>
      </w:ins>
      <w:ins w:id="35" w:author="Ivana Rachmawati" w:date="2020-10-11T14:20:00Z">
        <w:r w:rsidR="00B167CB">
          <w:rPr>
            <w:rFonts w:ascii="Times New Roman" w:eastAsia="Times New Roman" w:hAnsi="Times New Roman" w:cs="Times New Roman"/>
            <w:color w:val="000000"/>
          </w:rPr>
          <w:t>The missing variables have made less-informed decision</w:t>
        </w:r>
      </w:ins>
      <w:ins w:id="36" w:author="Ivana Rachmawati" w:date="2020-10-11T14:41:00Z">
        <w:r w:rsidR="00144DE1">
          <w:rPr>
            <w:rFonts w:ascii="Times New Roman" w:eastAsia="Times New Roman" w:hAnsi="Times New Roman" w:cs="Times New Roman"/>
            <w:color w:val="000000"/>
          </w:rPr>
          <w:t xml:space="preserve">s </w:t>
        </w:r>
      </w:ins>
      <w:ins w:id="37" w:author="Ivana Rachmawati" w:date="2020-10-11T14:20:00Z">
        <w:r w:rsidR="00B167CB">
          <w:rPr>
            <w:rFonts w:ascii="Times New Roman" w:eastAsia="Times New Roman" w:hAnsi="Times New Roman" w:cs="Times New Roman"/>
            <w:color w:val="000000"/>
          </w:rPr>
          <w:t>for d</w:t>
        </w:r>
      </w:ins>
      <w:ins w:id="38" w:author="Ivana Rachmawati" w:date="2020-10-11T14:21:00Z">
        <w:r w:rsidR="00B167CB">
          <w:rPr>
            <w:rFonts w:ascii="Times New Roman" w:eastAsia="Times New Roman" w:hAnsi="Times New Roman" w:cs="Times New Roman"/>
            <w:color w:val="000000"/>
          </w:rPr>
          <w:t xml:space="preserve">ecades. One </w:t>
        </w:r>
      </w:ins>
      <w:ins w:id="39" w:author="Ivana Rachmawati" w:date="2020-10-11T14:41:00Z">
        <w:r w:rsidR="00144DE1">
          <w:rPr>
            <w:rFonts w:ascii="Times New Roman" w:eastAsia="Times New Roman" w:hAnsi="Times New Roman" w:cs="Times New Roman"/>
            <w:color w:val="000000"/>
          </w:rPr>
          <w:t>e</w:t>
        </w:r>
      </w:ins>
      <w:ins w:id="40" w:author="Ivana Rachmawati" w:date="2020-10-11T14:21:00Z">
        <w:r w:rsidR="00B167CB">
          <w:rPr>
            <w:rFonts w:ascii="Times New Roman" w:eastAsia="Times New Roman" w:hAnsi="Times New Roman" w:cs="Times New Roman"/>
            <w:color w:val="000000"/>
          </w:rPr>
          <w:t xml:space="preserve">xample is </w:t>
        </w:r>
      </w:ins>
      <w:ins w:id="41" w:author="Ivana Rachmawati" w:date="2020-10-11T14:22:00Z">
        <w:r w:rsidR="00B167CB">
          <w:rPr>
            <w:rFonts w:ascii="Times New Roman" w:eastAsia="Times New Roman" w:hAnsi="Times New Roman" w:cs="Times New Roman"/>
            <w:color w:val="000000"/>
          </w:rPr>
          <w:t xml:space="preserve">when </w:t>
        </w:r>
      </w:ins>
      <w:ins w:id="42" w:author="Ivana Rachmawati" w:date="2020-10-11T14:46:00Z">
        <w:r w:rsidR="00144DE1">
          <w:rPr>
            <w:rFonts w:ascii="Times New Roman" w:eastAsia="Times New Roman" w:hAnsi="Times New Roman" w:cs="Times New Roman"/>
            <w:color w:val="000000"/>
          </w:rPr>
          <w:t>park</w:t>
        </w:r>
      </w:ins>
      <w:ins w:id="43" w:author="Ivana Rachmawati" w:date="2020-10-11T14:22:00Z">
        <w:r w:rsidR="00B167CB" w:rsidRPr="008468D1">
          <w:rPr>
            <w:rFonts w:ascii="Times New Roman" w:eastAsia="Times New Roman" w:hAnsi="Times New Roman" w:cs="Times New Roman"/>
            <w:color w:val="000000"/>
          </w:rPr>
          <w:t xml:space="preserve"> near my school w</w:t>
        </w:r>
      </w:ins>
      <w:ins w:id="44" w:author="Ivana Rachmawati" w:date="2020-10-11T14:54:00Z">
        <w:r w:rsidR="00C316E4">
          <w:rPr>
            <w:rFonts w:ascii="Times New Roman" w:eastAsia="Times New Roman" w:hAnsi="Times New Roman" w:cs="Times New Roman"/>
            <w:color w:val="000000"/>
          </w:rPr>
          <w:t>as</w:t>
        </w:r>
      </w:ins>
      <w:ins w:id="45" w:author="Ivana Rachmawati" w:date="2020-10-11T14:22:00Z">
        <w:r w:rsidR="00B167CB" w:rsidRPr="008468D1">
          <w:rPr>
            <w:rFonts w:ascii="Times New Roman" w:eastAsia="Times New Roman" w:hAnsi="Times New Roman" w:cs="Times New Roman"/>
            <w:color w:val="000000"/>
          </w:rPr>
          <w:t xml:space="preserve"> cut down to build a </w:t>
        </w:r>
      </w:ins>
      <w:ins w:id="46" w:author="Ivana Rachmawati" w:date="2020-10-11T14:52:00Z">
        <w:r w:rsidR="00C316E4">
          <w:rPr>
            <w:rFonts w:ascii="Times New Roman" w:eastAsia="Times New Roman" w:hAnsi="Times New Roman" w:cs="Times New Roman"/>
            <w:color w:val="000000"/>
          </w:rPr>
          <w:t>half hectare</w:t>
        </w:r>
      </w:ins>
      <w:ins w:id="47" w:author="Ivana Rachmawati" w:date="2020-10-11T14:22:00Z">
        <w:r w:rsidR="00B167CB" w:rsidRPr="008468D1">
          <w:rPr>
            <w:rFonts w:ascii="Times New Roman" w:eastAsia="Times New Roman" w:hAnsi="Times New Roman" w:cs="Times New Roman"/>
            <w:color w:val="000000"/>
          </w:rPr>
          <w:t xml:space="preserve"> </w:t>
        </w:r>
        <w:r w:rsidR="00B167CB">
          <w:rPr>
            <w:rFonts w:ascii="Times New Roman" w:eastAsia="Times New Roman" w:hAnsi="Times New Roman" w:cs="Times New Roman"/>
            <w:color w:val="000000"/>
          </w:rPr>
          <w:t xml:space="preserve">shopping </w:t>
        </w:r>
        <w:r w:rsidR="00B167CB" w:rsidRPr="008468D1">
          <w:rPr>
            <w:rFonts w:ascii="Times New Roman" w:eastAsia="Times New Roman" w:hAnsi="Times New Roman" w:cs="Times New Roman"/>
            <w:color w:val="000000"/>
          </w:rPr>
          <w:t>mall</w:t>
        </w:r>
        <w:r w:rsidR="00B167CB">
          <w:rPr>
            <w:rFonts w:ascii="Times New Roman" w:eastAsia="Times New Roman" w:hAnsi="Times New Roman" w:cs="Times New Roman"/>
            <w:color w:val="000000"/>
          </w:rPr>
          <w:t xml:space="preserve">. </w:t>
        </w:r>
      </w:ins>
      <w:ins w:id="48" w:author="Ivana Rachmawati" w:date="2020-10-11T14:23:00Z">
        <w:r w:rsidR="00B167CB" w:rsidRPr="008468D1">
          <w:rPr>
            <w:rFonts w:ascii="Times New Roman" w:eastAsia="Times New Roman" w:hAnsi="Times New Roman" w:cs="Times New Roman"/>
            <w:color w:val="000000"/>
          </w:rPr>
          <w:t xml:space="preserve">My frustration </w:t>
        </w:r>
      </w:ins>
      <w:ins w:id="49" w:author="Ivana Rachmawati" w:date="2020-10-11T14:53:00Z">
        <w:r w:rsidR="00C316E4">
          <w:rPr>
            <w:rFonts w:ascii="Times New Roman" w:eastAsia="Times New Roman" w:hAnsi="Times New Roman" w:cs="Times New Roman"/>
            <w:color w:val="000000"/>
          </w:rPr>
          <w:t>in inability</w:t>
        </w:r>
      </w:ins>
      <w:ins w:id="50" w:author="Ivana Rachmawati" w:date="2020-10-11T14:23:00Z">
        <w:r w:rsidR="00B167CB" w:rsidRPr="008468D1">
          <w:rPr>
            <w:rFonts w:ascii="Times New Roman" w:eastAsia="Times New Roman" w:hAnsi="Times New Roman" w:cs="Times New Roman"/>
            <w:color w:val="000000"/>
          </w:rPr>
          <w:t xml:space="preserve"> to reverse this occurrence turned into curiosity </w:t>
        </w:r>
      </w:ins>
      <w:ins w:id="51" w:author="Ivana Rachmawati" w:date="2020-10-11T14:42:00Z">
        <w:r w:rsidR="00144DE1">
          <w:rPr>
            <w:rFonts w:ascii="Times New Roman" w:eastAsia="Times New Roman" w:hAnsi="Times New Roman" w:cs="Times New Roman"/>
            <w:color w:val="000000"/>
          </w:rPr>
          <w:t>on</w:t>
        </w:r>
      </w:ins>
      <w:ins w:id="52" w:author="Ivana Rachmawati" w:date="2020-10-11T14:23:00Z">
        <w:r w:rsidR="00B167CB" w:rsidRPr="008468D1">
          <w:rPr>
            <w:rFonts w:ascii="Times New Roman" w:eastAsia="Times New Roman" w:hAnsi="Times New Roman" w:cs="Times New Roman"/>
            <w:color w:val="000000"/>
          </w:rPr>
          <w:t xml:space="preserve"> how environmental science and economics </w:t>
        </w:r>
      </w:ins>
      <w:ins w:id="53" w:author="Ivana Rachmawati" w:date="2020-10-11T14:42:00Z">
        <w:r w:rsidR="00144DE1">
          <w:rPr>
            <w:rFonts w:ascii="Times New Roman" w:eastAsia="Times New Roman" w:hAnsi="Times New Roman" w:cs="Times New Roman"/>
            <w:color w:val="000000"/>
          </w:rPr>
          <w:t xml:space="preserve">can be complimentary </w:t>
        </w:r>
      </w:ins>
      <w:ins w:id="54" w:author="Ivana Rachmawati" w:date="2020-10-11T14:54:00Z">
        <w:r w:rsidR="00C316E4">
          <w:rPr>
            <w:rFonts w:ascii="Times New Roman" w:eastAsia="Times New Roman" w:hAnsi="Times New Roman" w:cs="Times New Roman"/>
            <w:color w:val="000000"/>
          </w:rPr>
          <w:t xml:space="preserve">to </w:t>
        </w:r>
      </w:ins>
      <w:ins w:id="55" w:author="Ivana Rachmawati" w:date="2020-10-11T14:42:00Z">
        <w:r w:rsidR="00144DE1">
          <w:rPr>
            <w:rFonts w:ascii="Times New Roman" w:eastAsia="Times New Roman" w:hAnsi="Times New Roman" w:cs="Times New Roman"/>
            <w:color w:val="000000"/>
          </w:rPr>
          <w:t xml:space="preserve">serve the same purpose </w:t>
        </w:r>
      </w:ins>
      <w:ins w:id="56" w:author="Ivana Rachmawati" w:date="2020-10-11T14:54:00Z">
        <w:r w:rsidR="00C316E4">
          <w:rPr>
            <w:rFonts w:ascii="Times New Roman" w:eastAsia="Times New Roman" w:hAnsi="Times New Roman" w:cs="Times New Roman"/>
            <w:color w:val="000000"/>
          </w:rPr>
          <w:t>-</w:t>
        </w:r>
      </w:ins>
      <w:ins w:id="57" w:author="Ivana Rachmawati" w:date="2020-10-11T14:23:00Z">
        <w:r w:rsidR="00B167CB" w:rsidRPr="008468D1">
          <w:rPr>
            <w:rFonts w:ascii="Times New Roman" w:eastAsia="Times New Roman" w:hAnsi="Times New Roman" w:cs="Times New Roman"/>
            <w:color w:val="000000"/>
          </w:rPr>
          <w:t xml:space="preserve"> </w:t>
        </w:r>
      </w:ins>
      <w:ins w:id="58" w:author="Ivana Rachmawati" w:date="2020-10-11T14:31:00Z">
        <w:r w:rsidR="00C76B1C">
          <w:rPr>
            <w:rFonts w:ascii="Times New Roman" w:eastAsia="Times New Roman" w:hAnsi="Times New Roman" w:cs="Times New Roman"/>
            <w:color w:val="000000"/>
          </w:rPr>
          <w:t xml:space="preserve">increasing standard of living. </w:t>
        </w:r>
      </w:ins>
    </w:p>
    <w:p w14:paraId="5D6AD2CD" w14:textId="77777777" w:rsidR="00B167CB" w:rsidRDefault="00B167CB" w:rsidP="008468D1">
      <w:pPr>
        <w:jc w:val="both"/>
        <w:rPr>
          <w:ins w:id="59" w:author="Ivana Rachmawati" w:date="2020-10-11T14:18:00Z"/>
          <w:rFonts w:ascii="Times New Roman" w:eastAsia="Times New Roman" w:hAnsi="Times New Roman" w:cs="Times New Roman"/>
          <w:color w:val="000000"/>
        </w:rPr>
      </w:pPr>
    </w:p>
    <w:p w14:paraId="1A7CDF9F" w14:textId="5F0627D7" w:rsidR="008468D1" w:rsidRPr="008468D1" w:rsidDel="00B167CB" w:rsidRDefault="008468D1" w:rsidP="008468D1">
      <w:pPr>
        <w:jc w:val="both"/>
        <w:rPr>
          <w:del w:id="60" w:author="Ivana Rachmawati" w:date="2020-10-11T14:23:00Z"/>
          <w:rFonts w:ascii="Times New Roman" w:eastAsia="Times New Roman" w:hAnsi="Times New Roman" w:cs="Times New Roman"/>
        </w:rPr>
      </w:pPr>
      <w:del w:id="61" w:author="Ivana Rachmawati" w:date="2020-10-11T14:23:00Z">
        <w:r w:rsidRPr="008468D1" w:rsidDel="00B167CB">
          <w:rPr>
            <w:rFonts w:ascii="Times New Roman" w:eastAsia="Times New Roman" w:hAnsi="Times New Roman" w:cs="Times New Roman"/>
            <w:color w:val="000000"/>
          </w:rPr>
          <w:delText>Economics answers this question. Hence why I find its study so profound, the notion of choice explores how we can make the best use of available resources. However, an opportunity cost is often incurred: humanity, equality, and environmentalism become the next best alternatives foregone for rational economic decisions. Trees near my school were cut down to build a 505 meter square mall, replacing what pumped the breath of life with a money machine. Every time I pass by, patches of land become more barren, in a time</w:delText>
        </w:r>
        <w:r w:rsidR="00380120" w:rsidDel="00B167CB">
          <w:rPr>
            <w:rFonts w:ascii="Times New Roman" w:eastAsia="Times New Roman" w:hAnsi="Times New Roman" w:cs="Times New Roman"/>
            <w:color w:val="000000"/>
          </w:rPr>
          <w:delText>-</w:delText>
        </w:r>
        <w:r w:rsidRPr="008468D1" w:rsidDel="00B167CB">
          <w:rPr>
            <w:rFonts w:ascii="Times New Roman" w:eastAsia="Times New Roman" w:hAnsi="Times New Roman" w:cs="Times New Roman"/>
            <w:color w:val="000000"/>
          </w:rPr>
          <w:delText xml:space="preserve">lapse you would have seen green superseded by grey </w:delText>
        </w:r>
        <w:r w:rsidR="00380120" w:rsidDel="00B167CB">
          <w:rPr>
            <w:rFonts w:ascii="Times New Roman" w:eastAsia="Times New Roman" w:hAnsi="Times New Roman" w:cs="Times New Roman"/>
            <w:color w:val="000000"/>
          </w:rPr>
          <w:delText>concrete</w:delText>
        </w:r>
        <w:r w:rsidRPr="008468D1" w:rsidDel="00B167CB">
          <w:rPr>
            <w:rFonts w:ascii="Times New Roman" w:eastAsia="Times New Roman" w:hAnsi="Times New Roman" w:cs="Times New Roman"/>
            <w:color w:val="000000"/>
          </w:rPr>
          <w:delText>. My frustration in not being able to reverse this occurrence turned into curiosity as to how environmental science and economics both serve the same purpose of efficiency, yet are often contenders. </w:delText>
        </w:r>
      </w:del>
    </w:p>
    <w:p w14:paraId="439B8571" w14:textId="10432249" w:rsidR="008468D1" w:rsidRPr="008468D1" w:rsidDel="00C76B1C" w:rsidRDefault="008468D1" w:rsidP="008468D1">
      <w:pPr>
        <w:rPr>
          <w:del w:id="62" w:author="Ivana Rachmawati" w:date="2020-10-11T14:29:00Z"/>
          <w:rFonts w:ascii="Times New Roman" w:eastAsia="Times New Roman" w:hAnsi="Times New Roman" w:cs="Times New Roman"/>
        </w:rPr>
      </w:pPr>
    </w:p>
    <w:p w14:paraId="27D69330" w14:textId="4CCC99B4" w:rsidR="00B167CB" w:rsidRDefault="00B167CB" w:rsidP="008468D1">
      <w:pPr>
        <w:jc w:val="both"/>
        <w:rPr>
          <w:ins w:id="63" w:author="Ivana Rachmawati" w:date="2020-10-11T14:24:00Z"/>
          <w:rFonts w:ascii="Times New Roman" w:eastAsia="Times New Roman" w:hAnsi="Times New Roman" w:cs="Times New Roman"/>
          <w:color w:val="000000"/>
        </w:rPr>
      </w:pPr>
      <w:ins w:id="64" w:author="Ivana Rachmawati" w:date="2020-10-11T14:23:00Z">
        <w:r>
          <w:rPr>
            <w:rFonts w:ascii="Times New Roman" w:eastAsia="Times New Roman" w:hAnsi="Times New Roman" w:cs="Times New Roman"/>
            <w:color w:val="000000"/>
          </w:rPr>
          <w:t xml:space="preserve">I want to </w:t>
        </w:r>
      </w:ins>
      <w:ins w:id="65" w:author="Ivana Rachmawati" w:date="2020-10-11T14:24:00Z">
        <w:r>
          <w:rPr>
            <w:rFonts w:ascii="Times New Roman" w:eastAsia="Times New Roman" w:hAnsi="Times New Roman" w:cs="Times New Roman"/>
            <w:color w:val="000000"/>
          </w:rPr>
          <w:t xml:space="preserve">bridge the gap of </w:t>
        </w:r>
      </w:ins>
      <w:ins w:id="66" w:author="Ivana Rachmawati" w:date="2020-10-11T14:42:00Z">
        <w:r w:rsidR="00144DE1">
          <w:rPr>
            <w:rFonts w:ascii="Times New Roman" w:eastAsia="Times New Roman" w:hAnsi="Times New Roman" w:cs="Times New Roman"/>
            <w:color w:val="000000"/>
          </w:rPr>
          <w:t xml:space="preserve">the </w:t>
        </w:r>
      </w:ins>
      <w:ins w:id="67" w:author="Ivana Rachmawati" w:date="2020-10-11T14:24:00Z">
        <w:r>
          <w:rPr>
            <w:rFonts w:ascii="Times New Roman" w:eastAsia="Times New Roman" w:hAnsi="Times New Roman" w:cs="Times New Roman"/>
            <w:color w:val="000000"/>
          </w:rPr>
          <w:t xml:space="preserve">missing variables </w:t>
        </w:r>
      </w:ins>
      <w:ins w:id="68" w:author="Ivana Rachmawati" w:date="2020-10-11T14:55:00Z">
        <w:r w:rsidR="00C316E4">
          <w:rPr>
            <w:rFonts w:ascii="Times New Roman" w:eastAsia="Times New Roman" w:hAnsi="Times New Roman" w:cs="Times New Roman"/>
            <w:color w:val="000000"/>
          </w:rPr>
          <w:t>as my academic pursuits</w:t>
        </w:r>
      </w:ins>
      <w:ins w:id="69" w:author="Ivana Rachmawati" w:date="2020-10-11T14:24:00Z">
        <w:r>
          <w:rPr>
            <w:rFonts w:ascii="Times New Roman" w:eastAsia="Times New Roman" w:hAnsi="Times New Roman" w:cs="Times New Roman"/>
            <w:color w:val="000000"/>
          </w:rPr>
          <w:t xml:space="preserve">. </w:t>
        </w:r>
      </w:ins>
      <w:ins w:id="70" w:author="Ivana Rachmawati" w:date="2020-10-11T14:28:00Z">
        <w:r w:rsidR="00C76B1C">
          <w:rPr>
            <w:rFonts w:ascii="Times New Roman" w:eastAsia="Times New Roman" w:hAnsi="Times New Roman" w:cs="Times New Roman"/>
            <w:color w:val="000000"/>
          </w:rPr>
          <w:t xml:space="preserve">I </w:t>
        </w:r>
      </w:ins>
      <w:ins w:id="71" w:author="Ivana Rachmawati" w:date="2020-10-11T14:35:00Z">
        <w:r w:rsidR="00C76B1C">
          <w:rPr>
            <w:rFonts w:ascii="Times New Roman" w:eastAsia="Times New Roman" w:hAnsi="Times New Roman" w:cs="Times New Roman"/>
            <w:color w:val="000000"/>
          </w:rPr>
          <w:t xml:space="preserve">want </w:t>
        </w:r>
      </w:ins>
      <w:ins w:id="72" w:author="Ivana Rachmawati" w:date="2020-10-11T14:28:00Z">
        <w:r w:rsidR="00C76B1C">
          <w:rPr>
            <w:rFonts w:ascii="Times New Roman" w:eastAsia="Times New Roman" w:hAnsi="Times New Roman" w:cs="Times New Roman"/>
            <w:color w:val="000000"/>
          </w:rPr>
          <w:t>to take “Sustainability in Development” courses alongside economics concentration. Brown’s Capstone Project also creates an opportunity for me to synthesiz</w:t>
        </w:r>
      </w:ins>
      <w:ins w:id="73" w:author="Ivana Rachmawati" w:date="2020-10-11T14:29:00Z">
        <w:r w:rsidR="00C76B1C">
          <w:rPr>
            <w:rFonts w:ascii="Times New Roman" w:eastAsia="Times New Roman" w:hAnsi="Times New Roman" w:cs="Times New Roman"/>
            <w:color w:val="000000"/>
          </w:rPr>
          <w:t xml:space="preserve">e this interdisciplinary and dive deeper about sustainable economic models. </w:t>
        </w:r>
      </w:ins>
      <w:ins w:id="74" w:author="Ivana Rachmawati" w:date="2020-10-11T14:35:00Z">
        <w:r w:rsidR="00C76B1C">
          <w:rPr>
            <w:rFonts w:ascii="Times New Roman" w:eastAsia="Times New Roman" w:hAnsi="Times New Roman" w:cs="Times New Roman"/>
            <w:color w:val="000000"/>
          </w:rPr>
          <w:t>In addition,</w:t>
        </w:r>
      </w:ins>
      <w:ins w:id="75" w:author="Ivana Rachmawati" w:date="2020-10-11T14:36:00Z">
        <w:r w:rsidR="00C76B1C">
          <w:rPr>
            <w:rFonts w:ascii="Times New Roman" w:eastAsia="Times New Roman" w:hAnsi="Times New Roman" w:cs="Times New Roman"/>
            <w:color w:val="000000"/>
          </w:rPr>
          <w:t xml:space="preserve"> </w:t>
        </w:r>
        <w:r w:rsidR="00144DE1" w:rsidRPr="00144DE1">
          <w:rPr>
            <w:rFonts w:ascii="Times New Roman" w:eastAsia="Times New Roman" w:hAnsi="Times New Roman" w:cs="Times New Roman"/>
            <w:color w:val="000000"/>
          </w:rPr>
          <w:t>flexibility in Brown’s broad economics concentration will allow me to study public policy in cross-reference to sociology.</w:t>
        </w:r>
      </w:ins>
      <w:ins w:id="76" w:author="Ivana Rachmawati" w:date="2020-10-11T14:37:00Z">
        <w:r w:rsidR="00144DE1">
          <w:rPr>
            <w:rFonts w:ascii="Times New Roman" w:eastAsia="Times New Roman" w:hAnsi="Times New Roman" w:cs="Times New Roman"/>
            <w:color w:val="000000"/>
          </w:rPr>
          <w:t xml:space="preserve"> </w:t>
        </w:r>
      </w:ins>
      <w:ins w:id="77" w:author="Ivana Rachmawati" w:date="2020-10-11T14:38:00Z">
        <w:r w:rsidR="00144DE1" w:rsidRPr="00144DE1">
          <w:rPr>
            <w:rFonts w:ascii="Times New Roman" w:eastAsia="Times New Roman" w:hAnsi="Times New Roman" w:cs="Times New Roman"/>
            <w:color w:val="000000"/>
          </w:rPr>
          <w:t>I seek to participate in Brown's comparative studies in ethics and public policy</w:t>
        </w:r>
      </w:ins>
      <w:ins w:id="78" w:author="Ivana Rachmawati" w:date="2020-10-11T14:48:00Z">
        <w:r w:rsidR="00E67916">
          <w:rPr>
            <w:rFonts w:ascii="Times New Roman" w:eastAsia="Times New Roman" w:hAnsi="Times New Roman" w:cs="Times New Roman"/>
            <w:color w:val="000000"/>
          </w:rPr>
          <w:t xml:space="preserve"> because I want to</w:t>
        </w:r>
      </w:ins>
      <w:ins w:id="79" w:author="Ivana Rachmawati" w:date="2020-10-11T14:38:00Z">
        <w:r w:rsidR="00144DE1" w:rsidRPr="00144DE1">
          <w:rPr>
            <w:rFonts w:ascii="Times New Roman" w:eastAsia="Times New Roman" w:hAnsi="Times New Roman" w:cs="Times New Roman"/>
            <w:color w:val="000000"/>
          </w:rPr>
          <w:t xml:space="preserve"> explore how economics can be ethical and how ethics can be economic.</w:t>
        </w:r>
      </w:ins>
    </w:p>
    <w:p w14:paraId="15A8C5C8" w14:textId="77777777" w:rsidR="00B167CB" w:rsidRDefault="00B167CB" w:rsidP="008468D1">
      <w:pPr>
        <w:jc w:val="both"/>
        <w:rPr>
          <w:ins w:id="80" w:author="Ivana Rachmawati" w:date="2020-10-11T14:23:00Z"/>
          <w:rFonts w:ascii="Times New Roman" w:eastAsia="Times New Roman" w:hAnsi="Times New Roman" w:cs="Times New Roman"/>
          <w:color w:val="000000"/>
        </w:rPr>
      </w:pPr>
    </w:p>
    <w:p w14:paraId="405B201C" w14:textId="41489CC7" w:rsidR="008468D1" w:rsidRPr="008468D1" w:rsidDel="00C76B1C" w:rsidRDefault="008468D1" w:rsidP="008468D1">
      <w:pPr>
        <w:jc w:val="both"/>
        <w:rPr>
          <w:del w:id="81" w:author="Ivana Rachmawati" w:date="2020-10-11T14:29:00Z"/>
          <w:rFonts w:ascii="Times New Roman" w:eastAsia="Times New Roman" w:hAnsi="Times New Roman" w:cs="Times New Roman"/>
        </w:rPr>
      </w:pPr>
      <w:del w:id="82" w:author="Ivana Rachmawati" w:date="2020-10-11T14:29:00Z">
        <w:r w:rsidRPr="008468D1" w:rsidDel="00C76B1C">
          <w:rPr>
            <w:rFonts w:ascii="Times New Roman" w:eastAsia="Times New Roman" w:hAnsi="Times New Roman" w:cs="Times New Roman"/>
            <w:color w:val="000000"/>
          </w:rPr>
          <w:delText xml:space="preserve">Realizing how they can be complementary, I began a youth NGO in my region to restore the economic value of waste by introducing low-income populations to local “trash banks” where recyclable waste is exchanged for money. </w:delText>
        </w:r>
        <w:r w:rsidRPr="008468D1" w:rsidDel="00C76B1C">
          <w:rPr>
            <w:rFonts w:ascii="Times New Roman" w:eastAsia="Times New Roman" w:hAnsi="Times New Roman" w:cs="Times New Roman"/>
            <w:b/>
            <w:bCs/>
            <w:color w:val="000000"/>
          </w:rPr>
          <w:delText>With Brown’s open curriculum, I can further nurture my curiosity in environmental science and economics by taking “Sustainability in Development” courses alongside an economics concentration. Brown’s Capstone Project also creates an opportunity for me to synthesize this interdisciplinary knowledge and dive deeper about an economic model that is self-sustaining. </w:delText>
        </w:r>
      </w:del>
    </w:p>
    <w:p w14:paraId="02EBA6C5" w14:textId="3B7FE607" w:rsidR="008468D1" w:rsidRPr="008468D1" w:rsidDel="00144DE1" w:rsidRDefault="008468D1" w:rsidP="008468D1">
      <w:pPr>
        <w:rPr>
          <w:del w:id="83" w:author="Ivana Rachmawati" w:date="2020-10-11T14:38:00Z"/>
          <w:rFonts w:ascii="Times New Roman" w:eastAsia="Times New Roman" w:hAnsi="Times New Roman" w:cs="Times New Roman"/>
        </w:rPr>
      </w:pPr>
    </w:p>
    <w:p w14:paraId="256989D1" w14:textId="0B726ACB" w:rsidR="008468D1" w:rsidRPr="008468D1" w:rsidDel="00144DE1" w:rsidRDefault="008468D1" w:rsidP="008468D1">
      <w:pPr>
        <w:jc w:val="both"/>
        <w:rPr>
          <w:del w:id="84" w:author="Ivana Rachmawati" w:date="2020-10-11T14:38:00Z"/>
          <w:rFonts w:ascii="Times New Roman" w:eastAsia="Times New Roman" w:hAnsi="Times New Roman" w:cs="Times New Roman"/>
        </w:rPr>
      </w:pPr>
      <w:del w:id="85" w:author="Ivana Rachmawati" w:date="2020-10-11T14:38:00Z">
        <w:r w:rsidRPr="008468D1" w:rsidDel="00144DE1">
          <w:rPr>
            <w:rFonts w:ascii="Times New Roman" w:eastAsia="Times New Roman" w:hAnsi="Times New Roman" w:cs="Times New Roman"/>
            <w:color w:val="000000"/>
          </w:rPr>
          <w:delText xml:space="preserve">Furthermore, </w:delText>
        </w:r>
        <w:r w:rsidRPr="008468D1" w:rsidDel="00144DE1">
          <w:rPr>
            <w:rFonts w:ascii="Times New Roman" w:eastAsia="Times New Roman" w:hAnsi="Times New Roman" w:cs="Times New Roman"/>
            <w:b/>
            <w:bCs/>
            <w:color w:val="000000"/>
          </w:rPr>
          <w:delText>flexibility in Brown’s broad economics concentration will allow me to study public policy in cross-reference to sociology.</w:delText>
        </w:r>
        <w:r w:rsidRPr="008468D1" w:rsidDel="00144DE1">
          <w:rPr>
            <w:rFonts w:ascii="Times New Roman" w:eastAsia="Times New Roman" w:hAnsi="Times New Roman" w:cs="Times New Roman"/>
            <w:color w:val="000000"/>
          </w:rPr>
          <w:delText xml:space="preserve"> During my internship, I visited a rural region in Indonesia’s capital city, Jakarta, and saw the disparate inequality as microentrepreneurs selling </w:delText>
        </w:r>
        <w:r w:rsidRPr="008468D1" w:rsidDel="00144DE1">
          <w:rPr>
            <w:rFonts w:ascii="Times New Roman" w:eastAsia="Times New Roman" w:hAnsi="Times New Roman" w:cs="Times New Roman"/>
            <w:i/>
            <w:iCs/>
            <w:color w:val="000000"/>
          </w:rPr>
          <w:delText xml:space="preserve">gado-gado </w:delText>
        </w:r>
        <w:r w:rsidRPr="008468D1" w:rsidDel="00144DE1">
          <w:rPr>
            <w:rFonts w:ascii="Times New Roman" w:eastAsia="Times New Roman" w:hAnsi="Times New Roman" w:cs="Times New Roman"/>
            <w:color w:val="000000"/>
          </w:rPr>
          <w:delText xml:space="preserve">with only a tarpaulin as a roof lived just a few hundred meters away from skyscrapers with glass panels. </w:delText>
        </w:r>
        <w:r w:rsidRPr="008468D1" w:rsidDel="00144DE1">
          <w:rPr>
            <w:rFonts w:ascii="Times New Roman" w:eastAsia="Times New Roman" w:hAnsi="Times New Roman" w:cs="Times New Roman"/>
            <w:b/>
            <w:bCs/>
            <w:color w:val="000000"/>
          </w:rPr>
          <w:delText>Competition and capitalism made me inquire on moral considerations and rational economics. I seek to participate in Brown's comparative studies in ethics and public policy, such that I can explore how economics can be ethical and how ethics can be economic.</w:delText>
        </w:r>
      </w:del>
    </w:p>
    <w:p w14:paraId="5CD8DDE2" w14:textId="77777777" w:rsidR="008468D1" w:rsidRPr="008468D1" w:rsidDel="00144DE1" w:rsidRDefault="008468D1" w:rsidP="008468D1">
      <w:pPr>
        <w:rPr>
          <w:del w:id="86" w:author="Ivana Rachmawati" w:date="2020-10-11T14:39:00Z"/>
          <w:rFonts w:ascii="Times New Roman" w:eastAsia="Times New Roman" w:hAnsi="Times New Roman" w:cs="Times New Roman"/>
        </w:rPr>
      </w:pPr>
    </w:p>
    <w:p w14:paraId="06C51879" w14:textId="3C32373E" w:rsidR="008468D1" w:rsidRPr="008468D1" w:rsidDel="00144DE1" w:rsidRDefault="008468D1" w:rsidP="008468D1">
      <w:pPr>
        <w:jc w:val="both"/>
        <w:rPr>
          <w:del w:id="87" w:author="Ivana Rachmawati" w:date="2020-10-11T14:39:00Z"/>
          <w:rFonts w:ascii="Times New Roman" w:eastAsia="Times New Roman" w:hAnsi="Times New Roman" w:cs="Times New Roman"/>
        </w:rPr>
      </w:pPr>
      <w:del w:id="88" w:author="Ivana Rachmawati" w:date="2020-10-11T14:39:00Z">
        <w:r w:rsidRPr="008468D1" w:rsidDel="00144DE1">
          <w:rPr>
            <w:rFonts w:ascii="Times New Roman" w:eastAsia="Times New Roman" w:hAnsi="Times New Roman" w:cs="Times New Roman"/>
            <w:color w:val="000000"/>
          </w:rPr>
          <w:delText xml:space="preserve">Having spent my middle school and early high school years volunteering to teach maths to 12 street children in a tiny hut, I saw firsthand the need of educational reform for my country whose quality of education is behind by 128 years. </w:delText>
        </w:r>
        <w:r w:rsidRPr="008468D1" w:rsidDel="00144DE1">
          <w:rPr>
            <w:rFonts w:ascii="Times New Roman" w:eastAsia="Times New Roman" w:hAnsi="Times New Roman" w:cs="Times New Roman"/>
            <w:b/>
            <w:bCs/>
            <w:color w:val="000000"/>
          </w:rPr>
          <w:delText>The open curriculum will allow me to not only devise macroeconomic, public policy responses towards poverty but seek to address the root cause of educational inequality through preventive methods in development studies. </w:delText>
        </w:r>
      </w:del>
    </w:p>
    <w:p w14:paraId="7EFFE7F9" w14:textId="6D7E2B0C" w:rsidR="008468D1" w:rsidRPr="008468D1" w:rsidDel="00144DE1" w:rsidRDefault="008468D1" w:rsidP="008468D1">
      <w:pPr>
        <w:rPr>
          <w:del w:id="89" w:author="Ivana Rachmawati" w:date="2020-10-11T14:39:00Z"/>
          <w:rFonts w:ascii="Times New Roman" w:eastAsia="Times New Roman" w:hAnsi="Times New Roman" w:cs="Times New Roman"/>
        </w:rPr>
      </w:pPr>
    </w:p>
    <w:p w14:paraId="3A733451" w14:textId="149A4D44" w:rsidR="008468D1" w:rsidRPr="008468D1" w:rsidRDefault="008468D1" w:rsidP="008468D1">
      <w:pPr>
        <w:jc w:val="both"/>
        <w:rPr>
          <w:rFonts w:ascii="Times New Roman" w:eastAsia="Times New Roman" w:hAnsi="Times New Roman" w:cs="Times New Roman"/>
        </w:rPr>
      </w:pPr>
      <w:del w:id="90" w:author="Ivana Rachmawati" w:date="2020-10-11T14:48:00Z">
        <w:r w:rsidRPr="008468D1" w:rsidDel="00E67916">
          <w:rPr>
            <w:rFonts w:ascii="Times New Roman" w:eastAsia="Times New Roman" w:hAnsi="Times New Roman" w:cs="Times New Roman"/>
            <w:color w:val="000000"/>
          </w:rPr>
          <w:delText>I believe that l</w:delText>
        </w:r>
      </w:del>
      <w:ins w:id="91" w:author="Ivana Rachmawati" w:date="2020-10-11T14:48:00Z">
        <w:r w:rsidR="00E67916">
          <w:rPr>
            <w:rFonts w:ascii="Times New Roman" w:eastAsia="Times New Roman" w:hAnsi="Times New Roman" w:cs="Times New Roman"/>
            <w:color w:val="000000"/>
          </w:rPr>
          <w:t>L</w:t>
        </w:r>
      </w:ins>
      <w:r w:rsidRPr="008468D1">
        <w:rPr>
          <w:rFonts w:ascii="Times New Roman" w:eastAsia="Times New Roman" w:hAnsi="Times New Roman" w:cs="Times New Roman"/>
          <w:color w:val="000000"/>
        </w:rPr>
        <w:t>earning is beyond a major</w:t>
      </w:r>
      <w:ins w:id="92" w:author="Ivana Rachmawati" w:date="2020-10-11T14:55:00Z">
        <w:r w:rsidR="00C316E4">
          <w:rPr>
            <w:rFonts w:ascii="Times New Roman" w:eastAsia="Times New Roman" w:hAnsi="Times New Roman" w:cs="Times New Roman"/>
            <w:color w:val="000000"/>
          </w:rPr>
          <w:t xml:space="preserve"> and</w:t>
        </w:r>
      </w:ins>
      <w:del w:id="93" w:author="Ivana Rachmawati" w:date="2020-10-11T14:55:00Z">
        <w:r w:rsidRPr="008468D1" w:rsidDel="00C316E4">
          <w:rPr>
            <w:rFonts w:ascii="Times New Roman" w:eastAsia="Times New Roman" w:hAnsi="Times New Roman" w:cs="Times New Roman"/>
            <w:color w:val="000000"/>
          </w:rPr>
          <w:delText>. I think of</w:delText>
        </w:r>
      </w:del>
      <w:r w:rsidRPr="008468D1">
        <w:rPr>
          <w:rFonts w:ascii="Times New Roman" w:eastAsia="Times New Roman" w:hAnsi="Times New Roman" w:cs="Times New Roman"/>
          <w:color w:val="000000"/>
        </w:rPr>
        <w:t xml:space="preserve"> life as a continuous game of choice</w:t>
      </w:r>
      <w:ins w:id="94" w:author="Ivana Rachmawati" w:date="2020-10-11T14:56:00Z">
        <w:r w:rsidR="00C316E4">
          <w:rPr>
            <w:rFonts w:ascii="Times New Roman" w:eastAsia="Times New Roman" w:hAnsi="Times New Roman" w:cs="Times New Roman"/>
            <w:color w:val="000000"/>
          </w:rPr>
          <w:t>.</w:t>
        </w:r>
      </w:ins>
      <w:del w:id="95" w:author="Ivana Rachmawati" w:date="2020-10-11T14:56:00Z">
        <w:r w:rsidRPr="008468D1" w:rsidDel="00C316E4">
          <w:rPr>
            <w:rFonts w:ascii="Times New Roman" w:eastAsia="Times New Roman" w:hAnsi="Times New Roman" w:cs="Times New Roman"/>
            <w:color w:val="000000"/>
          </w:rPr>
          <w:delText>, and</w:delText>
        </w:r>
      </w:del>
      <w:r w:rsidRPr="008468D1">
        <w:rPr>
          <w:rFonts w:ascii="Times New Roman" w:eastAsia="Times New Roman" w:hAnsi="Times New Roman" w:cs="Times New Roman"/>
          <w:color w:val="000000"/>
        </w:rPr>
        <w:t xml:space="preserve"> </w:t>
      </w:r>
      <w:ins w:id="96" w:author="Ivana Rachmawati" w:date="2020-10-11T14:56:00Z">
        <w:r w:rsidR="00C316E4">
          <w:rPr>
            <w:rFonts w:ascii="Times New Roman" w:eastAsia="Times New Roman" w:hAnsi="Times New Roman" w:cs="Times New Roman"/>
            <w:color w:val="000000"/>
          </w:rPr>
          <w:t>I</w:t>
        </w:r>
      </w:ins>
      <w:del w:id="97" w:author="Ivana Rachmawati" w:date="2020-10-11T14:56:00Z">
        <w:r w:rsidRPr="008468D1" w:rsidDel="00C316E4">
          <w:rPr>
            <w:rFonts w:ascii="Times New Roman" w:eastAsia="Times New Roman" w:hAnsi="Times New Roman" w:cs="Times New Roman"/>
            <w:color w:val="000000"/>
          </w:rPr>
          <w:delText>i</w:delText>
        </w:r>
      </w:del>
      <w:r w:rsidRPr="008468D1">
        <w:rPr>
          <w:rFonts w:ascii="Times New Roman" w:eastAsia="Times New Roman" w:hAnsi="Times New Roman" w:cs="Times New Roman"/>
          <w:color w:val="000000"/>
        </w:rPr>
        <w:t>f the universe allows, I choose Brown</w:t>
      </w:r>
      <w:del w:id="98" w:author="Ivana Rachmawati" w:date="2020-10-11T14:50:00Z">
        <w:r w:rsidRPr="008468D1" w:rsidDel="00E67916">
          <w:rPr>
            <w:rFonts w:ascii="Times New Roman" w:eastAsia="Times New Roman" w:hAnsi="Times New Roman" w:cs="Times New Roman"/>
            <w:color w:val="000000"/>
          </w:rPr>
          <w:delText xml:space="preserve"> University</w:delText>
        </w:r>
      </w:del>
      <w:r w:rsidRPr="008468D1">
        <w:rPr>
          <w:rFonts w:ascii="Times New Roman" w:eastAsia="Times New Roman" w:hAnsi="Times New Roman" w:cs="Times New Roman"/>
          <w:color w:val="000000"/>
        </w:rPr>
        <w:t>.</w:t>
      </w:r>
      <w:del w:id="99" w:author="Ivana Rachmawati" w:date="2020-10-11T14:56:00Z">
        <w:r w:rsidRPr="008468D1" w:rsidDel="00C316E4">
          <w:rPr>
            <w:rFonts w:ascii="Times New Roman" w:eastAsia="Times New Roman" w:hAnsi="Times New Roman" w:cs="Times New Roman"/>
            <w:color w:val="000000"/>
          </w:rPr>
          <w:delText> </w:delText>
        </w:r>
      </w:del>
    </w:p>
    <w:p w14:paraId="750271CD" w14:textId="77777777" w:rsidR="00045D4D" w:rsidRDefault="00045D4D"/>
    <w:sectPr w:rsidR="00045D4D" w:rsidSect="00524B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a Rachmawati">
    <w15:presenceInfo w15:providerId="AD" w15:userId="S::Ivana.Rachmawati@prospera.or.id::e4d6dc24-154d-48d6-8ba3-5577b6d2f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D1"/>
    <w:rsid w:val="00045D4D"/>
    <w:rsid w:val="00144DE1"/>
    <w:rsid w:val="00202543"/>
    <w:rsid w:val="00334AA8"/>
    <w:rsid w:val="0037200E"/>
    <w:rsid w:val="00380120"/>
    <w:rsid w:val="003E16B9"/>
    <w:rsid w:val="00524BF7"/>
    <w:rsid w:val="008468D1"/>
    <w:rsid w:val="00B167CB"/>
    <w:rsid w:val="00C316E4"/>
    <w:rsid w:val="00C76B1C"/>
    <w:rsid w:val="00D10C4C"/>
    <w:rsid w:val="00E67916"/>
    <w:rsid w:val="00F232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D14"/>
  <w15:chartTrackingRefBased/>
  <w15:docId w15:val="{432D0E6C-F861-4148-B03B-37FC1EF5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8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0BD69-6452-4458-A3B5-D3763055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Kireyna Aurelia Santoso</dc:creator>
  <cp:keywords/>
  <dc:description/>
  <cp:lastModifiedBy>Ivana Rachmawati</cp:lastModifiedBy>
  <cp:revision>2</cp:revision>
  <dcterms:created xsi:type="dcterms:W3CDTF">2020-10-11T07:56:00Z</dcterms:created>
  <dcterms:modified xsi:type="dcterms:W3CDTF">2020-10-11T07:56:00Z</dcterms:modified>
</cp:coreProperties>
</file>