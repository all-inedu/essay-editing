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DFE90" w14:textId="77777777" w:rsidR="00D42970" w:rsidRDefault="00732B67">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Religious Studies</w:t>
      </w:r>
    </w:p>
    <w:p w14:paraId="3A6BB8B9" w14:textId="77777777" w:rsidR="00D42970" w:rsidRDefault="00732B67">
      <w:pPr>
        <w:numPr>
          <w:ilvl w:val="0"/>
          <w:numId w:val="1"/>
        </w:numPr>
        <w:rPr>
          <w:rFonts w:ascii="Roboto" w:eastAsia="Roboto" w:hAnsi="Roboto" w:cs="Roboto"/>
          <w:color w:val="222222"/>
          <w:sz w:val="21"/>
          <w:szCs w:val="21"/>
          <w:highlight w:val="white"/>
        </w:rPr>
      </w:pPr>
      <w:r>
        <w:rPr>
          <w:rFonts w:ascii="Roboto" w:eastAsia="Roboto" w:hAnsi="Roboto" w:cs="Roboto"/>
          <w:color w:val="222222"/>
          <w:sz w:val="21"/>
          <w:szCs w:val="21"/>
          <w:highlight w:val="white"/>
        </w:rPr>
        <w:t>Sociology</w:t>
      </w:r>
    </w:p>
    <w:p w14:paraId="519A65F3" w14:textId="77777777" w:rsidR="00D42970" w:rsidRDefault="00D42970">
      <w:pPr>
        <w:rPr>
          <w:rFonts w:ascii="Roboto" w:eastAsia="Roboto" w:hAnsi="Roboto" w:cs="Roboto"/>
          <w:color w:val="222222"/>
          <w:sz w:val="21"/>
          <w:szCs w:val="21"/>
          <w:highlight w:val="white"/>
        </w:rPr>
      </w:pPr>
    </w:p>
    <w:p w14:paraId="2B4605D4" w14:textId="77777777" w:rsidR="00D42970" w:rsidRDefault="00D42970">
      <w:pPr>
        <w:rPr>
          <w:rFonts w:ascii="Roboto" w:eastAsia="Roboto" w:hAnsi="Roboto" w:cs="Roboto"/>
          <w:color w:val="222222"/>
          <w:sz w:val="21"/>
          <w:szCs w:val="21"/>
          <w:highlight w:val="whit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2970" w14:paraId="62EC198D" w14:textId="77777777">
        <w:tc>
          <w:tcPr>
            <w:tcW w:w="9029" w:type="dxa"/>
            <w:shd w:val="clear" w:color="auto" w:fill="auto"/>
            <w:tcMar>
              <w:top w:w="100" w:type="dxa"/>
              <w:left w:w="100" w:type="dxa"/>
              <w:bottom w:w="100" w:type="dxa"/>
              <w:right w:w="100" w:type="dxa"/>
            </w:tcMar>
          </w:tcPr>
          <w:p w14:paraId="385A54BB" w14:textId="77777777" w:rsidR="00D42970" w:rsidRDefault="00732B67">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Why do these areas appeal to you? (up to approximately 125 words</w:t>
            </w:r>
            <w:proofErr w:type="gramStart"/>
            <w:r>
              <w:rPr>
                <w:rFonts w:ascii="Roboto" w:eastAsia="Roboto" w:hAnsi="Roboto" w:cs="Roboto"/>
                <w:b/>
                <w:color w:val="222222"/>
                <w:sz w:val="21"/>
                <w:szCs w:val="21"/>
                <w:highlight w:val="white"/>
              </w:rPr>
              <w:t>).</w:t>
            </w:r>
            <w:r>
              <w:rPr>
                <w:rFonts w:ascii="Roboto" w:eastAsia="Roboto" w:hAnsi="Roboto" w:cs="Roboto"/>
                <w:b/>
                <w:color w:val="E00029"/>
                <w:sz w:val="21"/>
                <w:szCs w:val="21"/>
                <w:highlight w:val="white"/>
              </w:rPr>
              <w:t>*</w:t>
            </w:r>
            <w:proofErr w:type="gramEnd"/>
          </w:p>
          <w:p w14:paraId="7C71650B" w14:textId="77777777" w:rsidR="00D42970" w:rsidRDefault="00D42970">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p>
          <w:p w14:paraId="253E5268" w14:textId="3FDDFF5C" w:rsidR="00D42970" w:rsidRDefault="002954BE">
            <w:pPr>
              <w:widowControl w:val="0"/>
              <w:pBdr>
                <w:top w:val="nil"/>
                <w:left w:val="nil"/>
                <w:bottom w:val="nil"/>
                <w:right w:val="nil"/>
                <w:between w:val="nil"/>
              </w:pBdr>
              <w:spacing w:line="240" w:lineRule="auto"/>
              <w:rPr>
                <w:rFonts w:ascii="Roboto" w:eastAsia="Roboto" w:hAnsi="Roboto" w:cs="Roboto"/>
                <w:sz w:val="21"/>
                <w:szCs w:val="21"/>
                <w:highlight w:val="white"/>
              </w:rPr>
            </w:pPr>
            <w:ins w:id="0" w:author="Devi Kasih" w:date="2020-12-27T07:19:00Z">
              <w:r>
                <w:rPr>
                  <w:rFonts w:ascii="Roboto" w:eastAsia="Roboto" w:hAnsi="Roboto" w:cs="Roboto"/>
                  <w:sz w:val="21"/>
                  <w:szCs w:val="21"/>
                  <w:highlight w:val="white"/>
                </w:rPr>
                <w:t xml:space="preserve">In my extended family, I am considered one of the lucky ones. </w:t>
              </w:r>
            </w:ins>
            <w:ins w:id="1" w:author="Devi Kasih" w:date="2020-12-27T07:23:00Z">
              <w:r>
                <w:rPr>
                  <w:rFonts w:ascii="Roboto" w:eastAsia="Roboto" w:hAnsi="Roboto" w:cs="Roboto"/>
                  <w:sz w:val="21"/>
                  <w:szCs w:val="21"/>
                  <w:highlight w:val="white"/>
                </w:rPr>
                <w:t xml:space="preserve">As a </w:t>
              </w:r>
            </w:ins>
            <w:ins w:id="2" w:author="Devi Kasih" w:date="2020-12-27T07:24:00Z">
              <w:r>
                <w:rPr>
                  <w:rFonts w:ascii="Roboto" w:eastAsia="Roboto" w:hAnsi="Roboto" w:cs="Roboto"/>
                  <w:sz w:val="21"/>
                  <w:szCs w:val="21"/>
                  <w:highlight w:val="white"/>
                </w:rPr>
                <w:t>M</w:t>
              </w:r>
            </w:ins>
            <w:ins w:id="3" w:author="Devi Kasih" w:date="2020-12-27T07:23:00Z">
              <w:r>
                <w:rPr>
                  <w:rFonts w:ascii="Roboto" w:eastAsia="Roboto" w:hAnsi="Roboto" w:cs="Roboto"/>
                  <w:sz w:val="21"/>
                  <w:szCs w:val="21"/>
                  <w:highlight w:val="white"/>
                </w:rPr>
                <w:t>uslim, b</w:t>
              </w:r>
            </w:ins>
            <w:ins w:id="4" w:author="Devi Kasih" w:date="2020-12-27T07:19:00Z">
              <w:r>
                <w:rPr>
                  <w:rFonts w:ascii="Roboto" w:eastAsia="Roboto" w:hAnsi="Roboto" w:cs="Roboto"/>
                  <w:sz w:val="21"/>
                  <w:szCs w:val="21"/>
                  <w:highlight w:val="white"/>
                </w:rPr>
                <w:t xml:space="preserve">eing a female who is allowed to </w:t>
              </w:r>
            </w:ins>
            <w:ins w:id="5" w:author="Devi Kasih" w:date="2020-12-27T07:24:00Z">
              <w:r>
                <w:rPr>
                  <w:rFonts w:ascii="Roboto" w:eastAsia="Roboto" w:hAnsi="Roboto" w:cs="Roboto"/>
                  <w:sz w:val="21"/>
                  <w:szCs w:val="21"/>
                  <w:highlight w:val="white"/>
                </w:rPr>
                <w:t>study</w:t>
              </w:r>
            </w:ins>
            <w:ins w:id="6" w:author="Devi Kasih" w:date="2020-12-27T07:19:00Z">
              <w:r>
                <w:rPr>
                  <w:rFonts w:ascii="Roboto" w:eastAsia="Roboto" w:hAnsi="Roboto" w:cs="Roboto"/>
                  <w:sz w:val="21"/>
                  <w:szCs w:val="21"/>
                  <w:highlight w:val="white"/>
                </w:rPr>
                <w:t xml:space="preserve"> abroad without a “</w:t>
              </w:r>
              <w:commentRangeStart w:id="7"/>
              <w:proofErr w:type="spellStart"/>
              <w:r>
                <w:rPr>
                  <w:rFonts w:ascii="Roboto" w:eastAsia="Roboto" w:hAnsi="Roboto" w:cs="Roboto"/>
                  <w:sz w:val="21"/>
                  <w:szCs w:val="21"/>
                  <w:highlight w:val="white"/>
                </w:rPr>
                <w:t>Mukhrim</w:t>
              </w:r>
            </w:ins>
            <w:commentRangeEnd w:id="7"/>
            <w:proofErr w:type="spellEnd"/>
            <w:ins w:id="8" w:author="Devi Kasih" w:date="2020-12-27T07:23:00Z">
              <w:r>
                <w:rPr>
                  <w:rStyle w:val="CommentReference"/>
                </w:rPr>
                <w:commentReference w:id="7"/>
              </w:r>
            </w:ins>
            <w:ins w:id="9" w:author="Devi Kasih" w:date="2020-12-27T07:19:00Z">
              <w:r>
                <w:rPr>
                  <w:rFonts w:ascii="Roboto" w:eastAsia="Roboto" w:hAnsi="Roboto" w:cs="Roboto"/>
                  <w:sz w:val="21"/>
                  <w:szCs w:val="21"/>
                  <w:highlight w:val="white"/>
                </w:rPr>
                <w:t xml:space="preserve">” is considered a privilege. </w:t>
              </w:r>
              <w:commentRangeStart w:id="10"/>
              <w:r>
                <w:rPr>
                  <w:rFonts w:ascii="Roboto" w:eastAsia="Roboto" w:hAnsi="Roboto" w:cs="Roboto"/>
                  <w:sz w:val="21"/>
                  <w:szCs w:val="21"/>
                  <w:highlight w:val="white"/>
                </w:rPr>
                <w:t>This was when I</w:t>
              </w:r>
            </w:ins>
            <w:ins w:id="11" w:author="Devi Kasih" w:date="2020-12-27T07:20:00Z">
              <w:r>
                <w:rPr>
                  <w:rFonts w:ascii="Roboto" w:eastAsia="Roboto" w:hAnsi="Roboto" w:cs="Roboto"/>
                  <w:sz w:val="21"/>
                  <w:szCs w:val="21"/>
                  <w:highlight w:val="white"/>
                </w:rPr>
                <w:t xml:space="preserve"> first</w:t>
              </w:r>
            </w:ins>
            <w:ins w:id="12" w:author="Devi Kasih" w:date="2020-12-27T07:19:00Z">
              <w:r>
                <w:rPr>
                  <w:rFonts w:ascii="Roboto" w:eastAsia="Roboto" w:hAnsi="Roboto" w:cs="Roboto"/>
                  <w:sz w:val="21"/>
                  <w:szCs w:val="21"/>
                  <w:highlight w:val="white"/>
                </w:rPr>
                <w:t xml:space="preserve"> realized how big of an impact religion can have in shaping a society</w:t>
              </w:r>
            </w:ins>
            <w:commentRangeEnd w:id="10"/>
            <w:ins w:id="13" w:author="Devi Kasih" w:date="2020-12-27T07:27:00Z">
              <w:r>
                <w:rPr>
                  <w:rStyle w:val="CommentReference"/>
                </w:rPr>
                <w:commentReference w:id="10"/>
              </w:r>
            </w:ins>
            <w:ins w:id="14" w:author="Devi Kasih" w:date="2020-12-27T07:19:00Z">
              <w:r>
                <w:rPr>
                  <w:rFonts w:ascii="Roboto" w:eastAsia="Roboto" w:hAnsi="Roboto" w:cs="Roboto"/>
                  <w:sz w:val="21"/>
                  <w:szCs w:val="21"/>
                  <w:highlight w:val="white"/>
                </w:rPr>
                <w:t>.</w:t>
              </w:r>
              <w:r>
                <w:rPr>
                  <w:rFonts w:ascii="Roboto" w:eastAsia="Roboto" w:hAnsi="Roboto" w:cs="Roboto"/>
                  <w:sz w:val="21"/>
                  <w:szCs w:val="21"/>
                  <w:highlight w:val="white"/>
                </w:rPr>
                <w:t xml:space="preserve"> </w:t>
              </w:r>
            </w:ins>
            <w:commentRangeStart w:id="15"/>
            <w:ins w:id="16" w:author="Devi Kasih" w:date="2020-12-27T07:20:00Z">
              <w:r>
                <w:rPr>
                  <w:rFonts w:ascii="Roboto" w:eastAsia="Roboto" w:hAnsi="Roboto" w:cs="Roboto"/>
                  <w:sz w:val="21"/>
                  <w:szCs w:val="21"/>
                  <w:highlight w:val="white"/>
                </w:rPr>
                <w:t xml:space="preserve">Growing up in </w:t>
              </w:r>
            </w:ins>
            <w:ins w:id="17" w:author="Devi Kasih" w:date="2020-12-27T07:21:00Z">
              <w:r>
                <w:rPr>
                  <w:rFonts w:ascii="Roboto" w:eastAsia="Roboto" w:hAnsi="Roboto" w:cs="Roboto"/>
                  <w:sz w:val="21"/>
                  <w:szCs w:val="21"/>
                  <w:highlight w:val="white"/>
                </w:rPr>
                <w:t xml:space="preserve">a country with the largest Muslim population in the world, </w:t>
              </w:r>
            </w:ins>
            <w:del w:id="18" w:author="Devi Kasih" w:date="2020-12-27T07:20:00Z">
              <w:r w:rsidR="00732B67" w:rsidDel="002954BE">
                <w:rPr>
                  <w:rFonts w:ascii="Roboto" w:eastAsia="Roboto" w:hAnsi="Roboto" w:cs="Roboto"/>
                  <w:sz w:val="21"/>
                  <w:szCs w:val="21"/>
                  <w:highlight w:val="white"/>
                </w:rPr>
                <w:delText xml:space="preserve">Growing up as a muslim in a country with the largest muslim population in the world, my cultures and traditions I grew up with were integrated with those customs of my religion. </w:delText>
              </w:r>
            </w:del>
            <w:ins w:id="19" w:author="Devi Kasih" w:date="2020-12-27T07:21:00Z">
              <w:r>
                <w:rPr>
                  <w:rFonts w:ascii="Roboto" w:eastAsia="Roboto" w:hAnsi="Roboto" w:cs="Roboto"/>
                  <w:sz w:val="21"/>
                  <w:szCs w:val="21"/>
                  <w:highlight w:val="white"/>
                </w:rPr>
                <w:t>s</w:t>
              </w:r>
            </w:ins>
            <w:del w:id="20" w:author="Devi Kasih" w:date="2020-12-27T07:21:00Z">
              <w:r w:rsidR="00732B67" w:rsidDel="002954BE">
                <w:rPr>
                  <w:rFonts w:ascii="Roboto" w:eastAsia="Roboto" w:hAnsi="Roboto" w:cs="Roboto"/>
                  <w:sz w:val="21"/>
                  <w:szCs w:val="21"/>
                  <w:highlight w:val="white"/>
                </w:rPr>
                <w:delText>S</w:delText>
              </w:r>
            </w:del>
            <w:r w:rsidR="00732B67">
              <w:rPr>
                <w:rFonts w:ascii="Roboto" w:eastAsia="Roboto" w:hAnsi="Roboto" w:cs="Roboto"/>
                <w:sz w:val="21"/>
                <w:szCs w:val="21"/>
                <w:highlight w:val="white"/>
              </w:rPr>
              <w:t>pending my freshman year of high school in England at a Christian School</w:t>
            </w:r>
            <w:del w:id="21" w:author="Devi Kasih" w:date="2020-12-27T07:21:00Z">
              <w:r w:rsidR="00732B67" w:rsidDel="002954BE">
                <w:rPr>
                  <w:rFonts w:ascii="Roboto" w:eastAsia="Roboto" w:hAnsi="Roboto" w:cs="Roboto"/>
                  <w:sz w:val="21"/>
                  <w:szCs w:val="21"/>
                  <w:highlight w:val="white"/>
                </w:rPr>
                <w:delText>,</w:delText>
              </w:r>
            </w:del>
            <w:r w:rsidR="00732B67">
              <w:rPr>
                <w:rFonts w:ascii="Roboto" w:eastAsia="Roboto" w:hAnsi="Roboto" w:cs="Roboto"/>
                <w:sz w:val="21"/>
                <w:szCs w:val="21"/>
                <w:highlight w:val="white"/>
              </w:rPr>
              <w:t xml:space="preserve"> fli</w:t>
            </w:r>
            <w:r w:rsidR="00732B67">
              <w:rPr>
                <w:rFonts w:ascii="Roboto" w:eastAsia="Roboto" w:hAnsi="Roboto" w:cs="Roboto"/>
                <w:sz w:val="21"/>
                <w:szCs w:val="21"/>
                <w:highlight w:val="white"/>
              </w:rPr>
              <w:t xml:space="preserve">pped the cards for me. The culture shock and becoming a minority for the first time opened my eyes. </w:t>
            </w:r>
            <w:commentRangeEnd w:id="15"/>
            <w:r>
              <w:rPr>
                <w:rStyle w:val="CommentReference"/>
              </w:rPr>
              <w:commentReference w:id="15"/>
            </w:r>
            <w:r w:rsidR="00732B67">
              <w:rPr>
                <w:rFonts w:ascii="Roboto" w:eastAsia="Roboto" w:hAnsi="Roboto" w:cs="Roboto"/>
                <w:sz w:val="21"/>
                <w:szCs w:val="21"/>
                <w:highlight w:val="white"/>
              </w:rPr>
              <w:t>I was intrigued by the similarities between these religions and the ethical values they hold,</w:t>
            </w:r>
            <w:commentRangeStart w:id="22"/>
            <w:r w:rsidR="00732B67">
              <w:rPr>
                <w:rFonts w:ascii="Roboto" w:eastAsia="Roboto" w:hAnsi="Roboto" w:cs="Roboto"/>
                <w:sz w:val="21"/>
                <w:szCs w:val="21"/>
                <w:highlight w:val="white"/>
              </w:rPr>
              <w:t xml:space="preserve"> how </w:t>
            </w:r>
            <w:del w:id="23" w:author="Devi Kasih" w:date="2020-12-27T07:22:00Z">
              <w:r w:rsidR="00732B67" w:rsidDel="002954BE">
                <w:rPr>
                  <w:rFonts w:ascii="Roboto" w:eastAsia="Roboto" w:hAnsi="Roboto" w:cs="Roboto"/>
                  <w:sz w:val="21"/>
                  <w:szCs w:val="21"/>
                  <w:highlight w:val="white"/>
                </w:rPr>
                <w:delText>christianity</w:delText>
              </w:r>
            </w:del>
            <w:ins w:id="24" w:author="Devi Kasih" w:date="2020-12-27T07:22:00Z">
              <w:r>
                <w:rPr>
                  <w:rFonts w:ascii="Roboto" w:eastAsia="Roboto" w:hAnsi="Roboto" w:cs="Roboto"/>
                  <w:sz w:val="21"/>
                  <w:szCs w:val="21"/>
                  <w:highlight w:val="white"/>
                </w:rPr>
                <w:t>Christianity</w:t>
              </w:r>
            </w:ins>
            <w:r w:rsidR="00732B67">
              <w:rPr>
                <w:rFonts w:ascii="Roboto" w:eastAsia="Roboto" w:hAnsi="Roboto" w:cs="Roboto"/>
                <w:sz w:val="21"/>
                <w:szCs w:val="21"/>
                <w:highlight w:val="white"/>
              </w:rPr>
              <w:t xml:space="preserve"> shaped this society in comparison to what I e</w:t>
            </w:r>
            <w:r w:rsidR="00732B67">
              <w:rPr>
                <w:rFonts w:ascii="Roboto" w:eastAsia="Roboto" w:hAnsi="Roboto" w:cs="Roboto"/>
                <w:sz w:val="21"/>
                <w:szCs w:val="21"/>
                <w:highlight w:val="white"/>
              </w:rPr>
              <w:t>xperienced back home</w:t>
            </w:r>
            <w:commentRangeEnd w:id="22"/>
            <w:r>
              <w:rPr>
                <w:rStyle w:val="CommentReference"/>
              </w:rPr>
              <w:commentReference w:id="22"/>
            </w:r>
            <w:r w:rsidR="00732B67">
              <w:rPr>
                <w:rFonts w:ascii="Roboto" w:eastAsia="Roboto" w:hAnsi="Roboto" w:cs="Roboto"/>
                <w:sz w:val="21"/>
                <w:szCs w:val="21"/>
                <w:highlight w:val="white"/>
              </w:rPr>
              <w:t>.</w:t>
            </w:r>
            <w:commentRangeStart w:id="25"/>
            <w:r w:rsidR="00732B67">
              <w:rPr>
                <w:rFonts w:ascii="Roboto" w:eastAsia="Roboto" w:hAnsi="Roboto" w:cs="Roboto"/>
                <w:sz w:val="21"/>
                <w:szCs w:val="21"/>
                <w:highlight w:val="white"/>
              </w:rPr>
              <w:t xml:space="preserve"> </w:t>
            </w:r>
            <w:commentRangeEnd w:id="25"/>
            <w:r>
              <w:rPr>
                <w:rStyle w:val="CommentReference"/>
              </w:rPr>
              <w:commentReference w:id="25"/>
            </w:r>
            <w:del w:id="26" w:author="Devi Kasih" w:date="2020-12-27T07:22:00Z">
              <w:r w:rsidR="00732B67" w:rsidDel="002954BE">
                <w:rPr>
                  <w:rFonts w:ascii="Roboto" w:eastAsia="Roboto" w:hAnsi="Roboto" w:cs="Roboto"/>
                  <w:sz w:val="21"/>
                  <w:szCs w:val="21"/>
                  <w:highlight w:val="white"/>
                </w:rPr>
                <w:delText>Living in Indonesia</w:delText>
              </w:r>
            </w:del>
            <w:ins w:id="27" w:author="Devi Kasih" w:date="2020-12-27T07:22:00Z">
              <w:r>
                <w:rPr>
                  <w:rFonts w:ascii="Roboto" w:eastAsia="Roboto" w:hAnsi="Roboto" w:cs="Roboto"/>
                  <w:sz w:val="21"/>
                  <w:szCs w:val="21"/>
                  <w:highlight w:val="white"/>
                </w:rPr>
                <w:t>At home</w:t>
              </w:r>
            </w:ins>
            <w:r w:rsidR="00732B67">
              <w:rPr>
                <w:rFonts w:ascii="Roboto" w:eastAsia="Roboto" w:hAnsi="Roboto" w:cs="Roboto"/>
                <w:sz w:val="21"/>
                <w:szCs w:val="21"/>
                <w:highlight w:val="white"/>
              </w:rPr>
              <w:t xml:space="preserve">, religion becomes a constant cause of political conflict. Hence, I am curious to apply the concept of sociology of religion to addressing a plethora of current global issues including </w:t>
            </w:r>
            <w:commentRangeStart w:id="28"/>
            <w:r w:rsidR="00732B67">
              <w:rPr>
                <w:rFonts w:ascii="Roboto" w:eastAsia="Roboto" w:hAnsi="Roboto" w:cs="Roboto"/>
                <w:sz w:val="21"/>
                <w:szCs w:val="21"/>
                <w:highlight w:val="white"/>
              </w:rPr>
              <w:t xml:space="preserve">inequality and violence </w:t>
            </w:r>
            <w:commentRangeEnd w:id="28"/>
            <w:r>
              <w:rPr>
                <w:rStyle w:val="CommentReference"/>
              </w:rPr>
              <w:commentReference w:id="28"/>
            </w:r>
            <w:r w:rsidR="00732B67">
              <w:rPr>
                <w:rFonts w:ascii="Roboto" w:eastAsia="Roboto" w:hAnsi="Roboto" w:cs="Roboto"/>
                <w:sz w:val="21"/>
                <w:szCs w:val="21"/>
                <w:highlight w:val="white"/>
              </w:rPr>
              <w:t>within</w:t>
            </w:r>
            <w:r w:rsidR="00732B67">
              <w:rPr>
                <w:rFonts w:ascii="Roboto" w:eastAsia="Roboto" w:hAnsi="Roboto" w:cs="Roboto"/>
                <w:sz w:val="21"/>
                <w:szCs w:val="21"/>
                <w:highlight w:val="white"/>
              </w:rPr>
              <w:t xml:space="preserve"> different societies. </w:t>
            </w:r>
          </w:p>
        </w:tc>
      </w:tr>
    </w:tbl>
    <w:p w14:paraId="169D11CA" w14:textId="77777777" w:rsidR="00D42970" w:rsidRDefault="00D42970">
      <w:pPr>
        <w:rPr>
          <w:rFonts w:ascii="Roboto" w:eastAsia="Roboto" w:hAnsi="Roboto" w:cs="Roboto"/>
          <w:color w:val="222222"/>
          <w:sz w:val="21"/>
          <w:szCs w:val="21"/>
          <w:highlight w:val="white"/>
        </w:rPr>
      </w:pPr>
    </w:p>
    <w:p w14:paraId="22C02483" w14:textId="77777777" w:rsidR="00D42970" w:rsidRDefault="00D42970">
      <w:pPr>
        <w:rPr>
          <w:rFonts w:ascii="Roboto" w:eastAsia="Roboto" w:hAnsi="Roboto" w:cs="Roboto"/>
          <w:color w:val="222222"/>
          <w:sz w:val="21"/>
          <w:szCs w:val="21"/>
          <w:highlight w:val="white"/>
        </w:rPr>
      </w:pPr>
    </w:p>
    <w:p w14:paraId="40457CEC" w14:textId="77777777" w:rsidR="00D42970" w:rsidRDefault="00D42970">
      <w:pPr>
        <w:rPr>
          <w:rFonts w:ascii="Roboto" w:eastAsia="Roboto" w:hAnsi="Roboto" w:cs="Roboto"/>
          <w:color w:val="222222"/>
          <w:sz w:val="21"/>
          <w:szCs w:val="21"/>
          <w:highlight w:val="white"/>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2970" w14:paraId="01D8DC56" w14:textId="77777777">
        <w:tc>
          <w:tcPr>
            <w:tcW w:w="9029" w:type="dxa"/>
            <w:shd w:val="clear" w:color="auto" w:fill="auto"/>
            <w:tcMar>
              <w:top w:w="100" w:type="dxa"/>
              <w:left w:w="100" w:type="dxa"/>
              <w:bottom w:w="100" w:type="dxa"/>
              <w:right w:w="100" w:type="dxa"/>
            </w:tcMar>
          </w:tcPr>
          <w:p w14:paraId="44D64094" w14:textId="77777777" w:rsidR="00D42970" w:rsidRDefault="00732B67">
            <w:pPr>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What is it about Yale that has led you to apply? (125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6A78353F" w14:textId="77777777" w:rsidR="00D42970" w:rsidRDefault="002954BE">
            <w:pPr>
              <w:rPr>
                <w:rFonts w:ascii="Roboto" w:eastAsia="Roboto" w:hAnsi="Roboto" w:cs="Roboto"/>
                <w:color w:val="E00029"/>
                <w:sz w:val="21"/>
                <w:szCs w:val="21"/>
                <w:highlight w:val="white"/>
              </w:rPr>
            </w:pPr>
            <w:commentRangeStart w:id="29"/>
            <w:commentRangeEnd w:id="29"/>
            <w:r>
              <w:rPr>
                <w:rStyle w:val="CommentReference"/>
              </w:rPr>
              <w:commentReference w:id="29"/>
            </w:r>
          </w:p>
          <w:p w14:paraId="209F96AB" w14:textId="0F91E074" w:rsidR="00D42970" w:rsidRDefault="00732B67">
            <w:pPr>
              <w:widowControl w:val="0"/>
              <w:spacing w:line="240" w:lineRule="auto"/>
              <w:rPr>
                <w:rFonts w:ascii="Roboto" w:eastAsia="Roboto" w:hAnsi="Roboto" w:cs="Roboto"/>
                <w:sz w:val="21"/>
                <w:szCs w:val="21"/>
                <w:highlight w:val="white"/>
              </w:rPr>
            </w:pPr>
            <w:del w:id="30" w:author="Devi Kasih" w:date="2020-12-27T07:19:00Z">
              <w:r w:rsidDel="002954BE">
                <w:rPr>
                  <w:rFonts w:ascii="Roboto" w:eastAsia="Roboto" w:hAnsi="Roboto" w:cs="Roboto"/>
                  <w:sz w:val="21"/>
                  <w:szCs w:val="21"/>
                  <w:highlight w:val="white"/>
                </w:rPr>
                <w:delText xml:space="preserve">In my extended family, I am considered one of the lucky ones. Being a female who is allowed to live abroad to study without a “Mukhrim” is considered a privilege. This was when I realized how big of an impact religion can have in shaping a society. </w:delText>
              </w:r>
            </w:del>
            <w:r>
              <w:rPr>
                <w:rFonts w:ascii="Roboto" w:eastAsia="Roboto" w:hAnsi="Roboto" w:cs="Roboto"/>
                <w:sz w:val="21"/>
                <w:szCs w:val="21"/>
                <w:highlight w:val="white"/>
              </w:rPr>
              <w:t>I belie</w:t>
            </w:r>
            <w:r>
              <w:rPr>
                <w:rFonts w:ascii="Roboto" w:eastAsia="Roboto" w:hAnsi="Roboto" w:cs="Roboto"/>
                <w:sz w:val="21"/>
                <w:szCs w:val="21"/>
                <w:highlight w:val="white"/>
              </w:rPr>
              <w:t xml:space="preserve">ve Yale is the best place for me to study the Sociology of Religion through the various course offerings and academic opportunities. </w:t>
            </w:r>
          </w:p>
          <w:p w14:paraId="2563DD5D" w14:textId="77777777" w:rsidR="00D42970" w:rsidRDefault="00D42970">
            <w:pPr>
              <w:rPr>
                <w:rFonts w:ascii="Roboto" w:eastAsia="Roboto" w:hAnsi="Roboto" w:cs="Roboto"/>
                <w:sz w:val="21"/>
                <w:szCs w:val="21"/>
                <w:highlight w:val="white"/>
              </w:rPr>
            </w:pPr>
          </w:p>
          <w:p w14:paraId="032FF7F4" w14:textId="77777777" w:rsidR="00D42970" w:rsidRDefault="00732B67">
            <w:pPr>
              <w:rPr>
                <w:rFonts w:ascii="Verdana" w:eastAsia="Verdana" w:hAnsi="Verdana" w:cs="Verdana"/>
                <w:sz w:val="26"/>
                <w:szCs w:val="26"/>
                <w:highlight w:val="white"/>
              </w:rPr>
            </w:pPr>
            <w:r>
              <w:rPr>
                <w:rFonts w:ascii="Roboto" w:eastAsia="Roboto" w:hAnsi="Roboto" w:cs="Roboto"/>
                <w:sz w:val="21"/>
                <w:szCs w:val="21"/>
                <w:highlight w:val="white"/>
              </w:rPr>
              <w:t>I am intrigued to compare the way religion influences different cultures and societies, especially in an era of globaliza</w:t>
            </w:r>
            <w:r>
              <w:rPr>
                <w:rFonts w:ascii="Roboto" w:eastAsia="Roboto" w:hAnsi="Roboto" w:cs="Roboto"/>
                <w:sz w:val="21"/>
                <w:szCs w:val="21"/>
                <w:highlight w:val="white"/>
              </w:rPr>
              <w:t xml:space="preserve">tion through </w:t>
            </w:r>
            <w:proofErr w:type="gramStart"/>
            <w:r>
              <w:rPr>
                <w:rFonts w:ascii="Roboto" w:eastAsia="Roboto" w:hAnsi="Roboto" w:cs="Roboto"/>
                <w:sz w:val="21"/>
                <w:szCs w:val="21"/>
                <w:highlight w:val="white"/>
              </w:rPr>
              <w:t>the  RLST</w:t>
            </w:r>
            <w:proofErr w:type="gramEnd"/>
            <w:r>
              <w:rPr>
                <w:rFonts w:ascii="Roboto" w:eastAsia="Roboto" w:hAnsi="Roboto" w:cs="Roboto"/>
                <w:sz w:val="21"/>
                <w:szCs w:val="21"/>
                <w:highlight w:val="white"/>
              </w:rPr>
              <w:t xml:space="preserve"> 490 Religion and Society course. </w:t>
            </w:r>
          </w:p>
          <w:p w14:paraId="624803D6" w14:textId="77777777" w:rsidR="00D42970" w:rsidRDefault="00D42970">
            <w:pPr>
              <w:rPr>
                <w:rFonts w:ascii="Roboto" w:eastAsia="Roboto" w:hAnsi="Roboto" w:cs="Roboto"/>
                <w:sz w:val="21"/>
                <w:szCs w:val="21"/>
                <w:highlight w:val="white"/>
              </w:rPr>
            </w:pPr>
          </w:p>
          <w:p w14:paraId="7FC80B6C" w14:textId="77777777"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Under professors such as David Simons, I am intrigued to learn more about his work in the Yale Genocide Studies program to learn the impact of minorities in different religions, even though a historical context. Comparing and contrasting the impact of reli</w:t>
            </w:r>
            <w:r>
              <w:rPr>
                <w:rFonts w:ascii="Roboto" w:eastAsia="Roboto" w:hAnsi="Roboto" w:cs="Roboto"/>
                <w:sz w:val="21"/>
                <w:szCs w:val="21"/>
                <w:highlight w:val="white"/>
              </w:rPr>
              <w:t xml:space="preserve">gion to society between now and the past. Hoping to further research this when it comes to the senior essay which will give me an opportunity to do my independent research on Sociology of Religion. </w:t>
            </w:r>
          </w:p>
          <w:p w14:paraId="386B278B" w14:textId="77777777" w:rsidR="00D42970" w:rsidRDefault="00D42970">
            <w:pPr>
              <w:rPr>
                <w:rFonts w:ascii="Roboto" w:eastAsia="Roboto" w:hAnsi="Roboto" w:cs="Roboto"/>
                <w:sz w:val="21"/>
                <w:szCs w:val="21"/>
                <w:highlight w:val="white"/>
              </w:rPr>
            </w:pPr>
          </w:p>
        </w:tc>
      </w:tr>
    </w:tbl>
    <w:p w14:paraId="778984BD" w14:textId="77777777" w:rsidR="00D42970" w:rsidRDefault="00D42970">
      <w:pPr>
        <w:rPr>
          <w:rFonts w:ascii="Roboto" w:eastAsia="Roboto" w:hAnsi="Roboto" w:cs="Roboto"/>
          <w:color w:val="222222"/>
          <w:sz w:val="21"/>
          <w:szCs w:val="21"/>
          <w:highlight w:val="white"/>
        </w:rPr>
      </w:pPr>
    </w:p>
    <w:p w14:paraId="71B63B06" w14:textId="77777777" w:rsidR="00D42970" w:rsidRDefault="00D42970">
      <w:pPr>
        <w:rPr>
          <w:rFonts w:ascii="Roboto" w:eastAsia="Roboto" w:hAnsi="Roboto" w:cs="Roboto"/>
          <w:color w:val="222222"/>
          <w:sz w:val="21"/>
          <w:szCs w:val="21"/>
          <w:highlight w:val="white"/>
        </w:rPr>
      </w:pPr>
    </w:p>
    <w:p w14:paraId="77034964" w14:textId="77777777" w:rsidR="00D42970" w:rsidRDefault="00D42970">
      <w:pPr>
        <w:rPr>
          <w:rFonts w:ascii="Roboto" w:eastAsia="Roboto" w:hAnsi="Roboto" w:cs="Roboto"/>
          <w:color w:val="222222"/>
          <w:sz w:val="21"/>
          <w:szCs w:val="21"/>
          <w:highlight w:val="white"/>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42970" w14:paraId="649A2AEF" w14:textId="77777777">
        <w:tc>
          <w:tcPr>
            <w:tcW w:w="9029" w:type="dxa"/>
            <w:shd w:val="clear" w:color="auto" w:fill="auto"/>
            <w:tcMar>
              <w:top w:w="100" w:type="dxa"/>
              <w:left w:w="100" w:type="dxa"/>
              <w:bottom w:w="100" w:type="dxa"/>
              <w:right w:w="100" w:type="dxa"/>
            </w:tcMar>
          </w:tcPr>
          <w:p w14:paraId="5423770A" w14:textId="77777777" w:rsidR="00D42970" w:rsidRDefault="00732B67">
            <w:pPr>
              <w:rPr>
                <w:rFonts w:ascii="Roboto" w:eastAsia="Roboto" w:hAnsi="Roboto" w:cs="Roboto"/>
                <w:b/>
                <w:color w:val="222222"/>
                <w:sz w:val="21"/>
                <w:szCs w:val="21"/>
                <w:highlight w:val="white"/>
              </w:rPr>
            </w:pPr>
            <w:commentRangeStart w:id="31"/>
            <w:r>
              <w:rPr>
                <w:rFonts w:ascii="Roboto" w:eastAsia="Roboto" w:hAnsi="Roboto" w:cs="Roboto"/>
                <w:b/>
                <w:color w:val="222222"/>
                <w:sz w:val="21"/>
                <w:szCs w:val="21"/>
                <w:highlight w:val="white"/>
              </w:rPr>
              <w:t>Yale’s extensive course offerings and vibrant conver</w:t>
            </w:r>
            <w:r>
              <w:rPr>
                <w:rFonts w:ascii="Roboto" w:eastAsia="Roboto" w:hAnsi="Roboto" w:cs="Roboto"/>
                <w:b/>
                <w:color w:val="222222"/>
                <w:sz w:val="21"/>
                <w:szCs w:val="21"/>
                <w:highlight w:val="white"/>
              </w:rPr>
              <w:t>sations beyond the classroom encourage students to follow their developing intellectual interests wherever they lead. Tell us about your engagement with a topic or idea that excites you. Why are you drawn to it? (250 words or fewer)</w:t>
            </w:r>
            <w:commentRangeEnd w:id="31"/>
            <w:r>
              <w:commentReference w:id="31"/>
            </w:r>
          </w:p>
          <w:p w14:paraId="6F9AA242" w14:textId="77777777" w:rsidR="00D42970" w:rsidRDefault="00D42970">
            <w:pPr>
              <w:rPr>
                <w:rFonts w:ascii="Roboto" w:eastAsia="Roboto" w:hAnsi="Roboto" w:cs="Roboto"/>
                <w:color w:val="222222"/>
                <w:sz w:val="21"/>
                <w:szCs w:val="21"/>
                <w:highlight w:val="white"/>
              </w:rPr>
            </w:pPr>
          </w:p>
          <w:p w14:paraId="1A4F9FD6" w14:textId="77777777" w:rsidR="00D42970" w:rsidRDefault="00732B67">
            <w:pPr>
              <w:rPr>
                <w:rFonts w:ascii="Roboto" w:eastAsia="Roboto" w:hAnsi="Roboto" w:cs="Roboto"/>
                <w:color w:val="434343"/>
                <w:sz w:val="21"/>
                <w:szCs w:val="21"/>
                <w:highlight w:val="white"/>
              </w:rPr>
            </w:pPr>
            <w:proofErr w:type="gramStart"/>
            <w:r>
              <w:rPr>
                <w:rFonts w:ascii="Roboto" w:eastAsia="Roboto" w:hAnsi="Roboto" w:cs="Roboto"/>
                <w:color w:val="434343"/>
                <w:sz w:val="21"/>
                <w:szCs w:val="21"/>
                <w:highlight w:val="white"/>
              </w:rPr>
              <w:t>Hi</w:t>
            </w:r>
            <w:proofErr w:type="gramEnd"/>
            <w:r>
              <w:rPr>
                <w:rFonts w:ascii="Roboto" w:eastAsia="Roboto" w:hAnsi="Roboto" w:cs="Roboto"/>
                <w:color w:val="434343"/>
                <w:sz w:val="21"/>
                <w:szCs w:val="21"/>
                <w:highlight w:val="white"/>
              </w:rPr>
              <w:t xml:space="preserve"> I’m Raisa and I’</w:t>
            </w:r>
            <w:r>
              <w:rPr>
                <w:rFonts w:ascii="Roboto" w:eastAsia="Roboto" w:hAnsi="Roboto" w:cs="Roboto"/>
                <w:color w:val="434343"/>
                <w:sz w:val="21"/>
                <w:szCs w:val="21"/>
                <w:highlight w:val="white"/>
              </w:rPr>
              <w:t xml:space="preserve">m a </w:t>
            </w:r>
            <w:proofErr w:type="spellStart"/>
            <w:r>
              <w:rPr>
                <w:rFonts w:ascii="Roboto" w:eastAsia="Roboto" w:hAnsi="Roboto" w:cs="Roboto"/>
                <w:color w:val="434343"/>
                <w:sz w:val="21"/>
                <w:szCs w:val="21"/>
                <w:highlight w:val="white"/>
              </w:rPr>
              <w:t>shoppaholic</w:t>
            </w:r>
            <w:proofErr w:type="spellEnd"/>
            <w:r>
              <w:rPr>
                <w:rFonts w:ascii="Roboto" w:eastAsia="Roboto" w:hAnsi="Roboto" w:cs="Roboto"/>
                <w:color w:val="434343"/>
                <w:sz w:val="21"/>
                <w:szCs w:val="21"/>
                <w:highlight w:val="white"/>
              </w:rPr>
              <w:t xml:space="preserve">. I am constantly looking for the newest fashion trends. My time browsing on Asos and Zalora probably account for 60% of my average screen time. </w:t>
            </w:r>
          </w:p>
          <w:p w14:paraId="7BB390E8" w14:textId="77777777" w:rsidR="00D42970" w:rsidRDefault="00D42970">
            <w:pPr>
              <w:rPr>
                <w:rFonts w:ascii="Roboto" w:eastAsia="Roboto" w:hAnsi="Roboto" w:cs="Roboto"/>
                <w:color w:val="434343"/>
                <w:sz w:val="21"/>
                <w:szCs w:val="21"/>
                <w:highlight w:val="white"/>
              </w:rPr>
            </w:pPr>
          </w:p>
          <w:p w14:paraId="32CB0F04"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Growing up, my parents used to take me to “</w:t>
            </w:r>
            <w:proofErr w:type="spellStart"/>
            <w:r>
              <w:rPr>
                <w:rFonts w:ascii="Roboto" w:eastAsia="Roboto" w:hAnsi="Roboto" w:cs="Roboto"/>
                <w:color w:val="434343"/>
                <w:sz w:val="21"/>
                <w:szCs w:val="21"/>
                <w:highlight w:val="white"/>
              </w:rPr>
              <w:t>Rumah</w:t>
            </w:r>
            <w:proofErr w:type="spellEnd"/>
            <w:r>
              <w:rPr>
                <w:rFonts w:ascii="Roboto" w:eastAsia="Roboto" w:hAnsi="Roboto" w:cs="Roboto"/>
                <w:color w:val="434343"/>
                <w:sz w:val="21"/>
                <w:szCs w:val="21"/>
                <w:highlight w:val="white"/>
              </w:rPr>
              <w:t xml:space="preserve"> Mode” whenever we went to Bandung. It was around a </w:t>
            </w:r>
            <w:proofErr w:type="gramStart"/>
            <w:r>
              <w:rPr>
                <w:rFonts w:ascii="Roboto" w:eastAsia="Roboto" w:hAnsi="Roboto" w:cs="Roboto"/>
                <w:color w:val="434343"/>
                <w:sz w:val="21"/>
                <w:szCs w:val="21"/>
                <w:highlight w:val="white"/>
              </w:rPr>
              <w:t>3 hour</w:t>
            </w:r>
            <w:proofErr w:type="gramEnd"/>
            <w:r>
              <w:rPr>
                <w:rFonts w:ascii="Roboto" w:eastAsia="Roboto" w:hAnsi="Roboto" w:cs="Roboto"/>
                <w:color w:val="434343"/>
                <w:sz w:val="21"/>
                <w:szCs w:val="21"/>
                <w:highlight w:val="white"/>
              </w:rPr>
              <w:t xml:space="preserve"> drive from Jakarta but there was almost like an outlet mall. “</w:t>
            </w:r>
            <w:proofErr w:type="spellStart"/>
            <w:r>
              <w:rPr>
                <w:rFonts w:ascii="Roboto" w:eastAsia="Roboto" w:hAnsi="Roboto" w:cs="Roboto"/>
                <w:color w:val="434343"/>
                <w:sz w:val="21"/>
                <w:szCs w:val="21"/>
                <w:highlight w:val="white"/>
              </w:rPr>
              <w:t>Sisa</w:t>
            </w:r>
            <w:proofErr w:type="spellEnd"/>
            <w:r>
              <w:rPr>
                <w:rFonts w:ascii="Roboto" w:eastAsia="Roboto" w:hAnsi="Roboto" w:cs="Roboto"/>
                <w:color w:val="434343"/>
                <w:sz w:val="21"/>
                <w:szCs w:val="21"/>
                <w:highlight w:val="white"/>
              </w:rPr>
              <w:t xml:space="preserve"> Export” they called it. The clothes made in factories to be sold to large multinat</w:t>
            </w:r>
            <w:r>
              <w:rPr>
                <w:rFonts w:ascii="Roboto" w:eastAsia="Roboto" w:hAnsi="Roboto" w:cs="Roboto"/>
                <w:color w:val="434343"/>
                <w:sz w:val="21"/>
                <w:szCs w:val="21"/>
                <w:highlight w:val="white"/>
              </w:rPr>
              <w:t xml:space="preserve">ional brands but didn’t </w:t>
            </w:r>
            <w:r>
              <w:rPr>
                <w:rFonts w:ascii="Roboto" w:eastAsia="Roboto" w:hAnsi="Roboto" w:cs="Roboto"/>
                <w:color w:val="434343"/>
                <w:sz w:val="21"/>
                <w:szCs w:val="21"/>
                <w:highlight w:val="white"/>
              </w:rPr>
              <w:lastRenderedPageBreak/>
              <w:t>pass the quality test. These clothes were so affordable from as cheap as US$5 for a nice sweater. I was surprised. I asked my parents why they were so cheap, they said because the cost of production is cheap. Yet I always pondered a</w:t>
            </w:r>
            <w:r>
              <w:rPr>
                <w:rFonts w:ascii="Roboto" w:eastAsia="Roboto" w:hAnsi="Roboto" w:cs="Roboto"/>
                <w:color w:val="434343"/>
                <w:sz w:val="21"/>
                <w:szCs w:val="21"/>
                <w:highlight w:val="white"/>
              </w:rPr>
              <w:t xml:space="preserve">s to why they were sold for so expensive. “That’s unfair”, I would always say to my parents, before realizing how this was considered a norm. </w:t>
            </w:r>
          </w:p>
          <w:p w14:paraId="330BD44F" w14:textId="77777777" w:rsidR="00D42970" w:rsidRDefault="00D42970">
            <w:pPr>
              <w:rPr>
                <w:rFonts w:ascii="Roboto" w:eastAsia="Roboto" w:hAnsi="Roboto" w:cs="Roboto"/>
                <w:color w:val="434343"/>
                <w:sz w:val="21"/>
                <w:szCs w:val="21"/>
                <w:highlight w:val="white"/>
              </w:rPr>
            </w:pPr>
          </w:p>
          <w:p w14:paraId="67DCBBF4" w14:textId="77777777" w:rsidR="00D42970" w:rsidRPr="002F74EF" w:rsidRDefault="00732B67">
            <w:pPr>
              <w:rPr>
                <w:rFonts w:ascii="Roboto" w:eastAsia="Roboto" w:hAnsi="Roboto" w:cs="Roboto"/>
                <w:color w:val="434343"/>
                <w:sz w:val="21"/>
                <w:szCs w:val="21"/>
                <w:highlight w:val="yellow"/>
                <w:rPrChange w:id="32" w:author="Devi Kasih" w:date="2020-12-27T07:36:00Z">
                  <w:rPr>
                    <w:rFonts w:ascii="Roboto" w:eastAsia="Roboto" w:hAnsi="Roboto" w:cs="Roboto"/>
                    <w:color w:val="434343"/>
                    <w:sz w:val="21"/>
                    <w:szCs w:val="21"/>
                    <w:highlight w:val="white"/>
                  </w:rPr>
                </w:rPrChange>
              </w:rPr>
            </w:pPr>
            <w:r>
              <w:rPr>
                <w:rFonts w:ascii="Roboto" w:eastAsia="Roboto" w:hAnsi="Roboto" w:cs="Roboto"/>
                <w:color w:val="434343"/>
                <w:sz w:val="21"/>
                <w:szCs w:val="21"/>
                <w:highlight w:val="white"/>
              </w:rPr>
              <w:t xml:space="preserve">As I noticed the slow changing trends in streetwear and </w:t>
            </w:r>
            <w:proofErr w:type="gramStart"/>
            <w:r>
              <w:rPr>
                <w:rFonts w:ascii="Roboto" w:eastAsia="Roboto" w:hAnsi="Roboto" w:cs="Roboto"/>
                <w:color w:val="434343"/>
                <w:sz w:val="21"/>
                <w:szCs w:val="21"/>
                <w:highlight w:val="white"/>
              </w:rPr>
              <w:t>trends</w:t>
            </w:r>
            <w:proofErr w:type="gramEnd"/>
            <w:r>
              <w:rPr>
                <w:rFonts w:ascii="Roboto" w:eastAsia="Roboto" w:hAnsi="Roboto" w:cs="Roboto"/>
                <w:color w:val="434343"/>
                <w:sz w:val="21"/>
                <w:szCs w:val="21"/>
                <w:highlight w:val="white"/>
              </w:rPr>
              <w:t xml:space="preserve"> I began to see the trends behind “thrift culture”</w:t>
            </w:r>
            <w:r>
              <w:rPr>
                <w:rFonts w:ascii="Roboto" w:eastAsia="Roboto" w:hAnsi="Roboto" w:cs="Roboto"/>
                <w:color w:val="434343"/>
                <w:sz w:val="21"/>
                <w:szCs w:val="21"/>
                <w:highlight w:val="white"/>
              </w:rPr>
              <w:t xml:space="preserve">. I began to research sites such as “Depop” and read various articles on </w:t>
            </w:r>
            <w:commentRangeStart w:id="33"/>
            <w:r w:rsidRPr="002F74EF">
              <w:rPr>
                <w:rFonts w:ascii="Roboto" w:eastAsia="Roboto" w:hAnsi="Roboto" w:cs="Roboto"/>
                <w:color w:val="434343"/>
                <w:sz w:val="21"/>
                <w:szCs w:val="21"/>
                <w:highlight w:val="yellow"/>
                <w:rPrChange w:id="34" w:author="Devi Kasih" w:date="2020-12-27T07:36:00Z">
                  <w:rPr>
                    <w:rFonts w:ascii="Roboto" w:eastAsia="Roboto" w:hAnsi="Roboto" w:cs="Roboto"/>
                    <w:color w:val="434343"/>
                    <w:sz w:val="21"/>
                    <w:szCs w:val="21"/>
                    <w:highlight w:val="white"/>
                  </w:rPr>
                </w:rPrChange>
              </w:rPr>
              <w:t>the social and environmental impacts fast fashion has. I slowly began understanding the extent of the limitations.</w:t>
            </w:r>
            <w:commentRangeEnd w:id="33"/>
            <w:r w:rsidR="002F74EF">
              <w:rPr>
                <w:rStyle w:val="CommentReference"/>
              </w:rPr>
              <w:commentReference w:id="33"/>
            </w:r>
          </w:p>
          <w:p w14:paraId="1A237701" w14:textId="77777777" w:rsidR="00D42970" w:rsidRDefault="00D42970">
            <w:pPr>
              <w:rPr>
                <w:rFonts w:ascii="Roboto" w:eastAsia="Roboto" w:hAnsi="Roboto" w:cs="Roboto"/>
                <w:color w:val="434343"/>
                <w:sz w:val="21"/>
                <w:szCs w:val="21"/>
                <w:highlight w:val="white"/>
              </w:rPr>
            </w:pPr>
          </w:p>
          <w:p w14:paraId="5D992266"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 xml:space="preserve">I was at a crossroads. </w:t>
            </w:r>
          </w:p>
          <w:p w14:paraId="56C9965E" w14:textId="77777777" w:rsidR="00D42970" w:rsidRDefault="00D42970">
            <w:pPr>
              <w:rPr>
                <w:rFonts w:ascii="Roboto" w:eastAsia="Roboto" w:hAnsi="Roboto" w:cs="Roboto"/>
                <w:color w:val="434343"/>
                <w:sz w:val="21"/>
                <w:szCs w:val="21"/>
                <w:highlight w:val="white"/>
              </w:rPr>
            </w:pPr>
          </w:p>
          <w:p w14:paraId="0E9A82E5" w14:textId="77777777" w:rsidR="00D42970" w:rsidRDefault="00732B67">
            <w:pPr>
              <w:rPr>
                <w:rFonts w:ascii="Roboto" w:eastAsia="Roboto" w:hAnsi="Roboto" w:cs="Roboto"/>
                <w:color w:val="434343"/>
                <w:sz w:val="21"/>
                <w:szCs w:val="21"/>
                <w:highlight w:val="white"/>
              </w:rPr>
            </w:pPr>
            <w:commentRangeStart w:id="35"/>
            <w:r>
              <w:rPr>
                <w:rFonts w:ascii="Roboto" w:eastAsia="Roboto" w:hAnsi="Roboto" w:cs="Roboto"/>
                <w:color w:val="434343"/>
                <w:sz w:val="21"/>
                <w:szCs w:val="21"/>
                <w:highlight w:val="white"/>
              </w:rPr>
              <w:t>Guilty of the negative implications of som</w:t>
            </w:r>
            <w:r>
              <w:rPr>
                <w:rFonts w:ascii="Roboto" w:eastAsia="Roboto" w:hAnsi="Roboto" w:cs="Roboto"/>
                <w:color w:val="434343"/>
                <w:sz w:val="21"/>
                <w:szCs w:val="21"/>
                <w:highlight w:val="white"/>
              </w:rPr>
              <w:t>ething which brings me so much happiness. Does this make me a bad person? Consumed by my guilt, I was adamant to find ways to revolutionize the fashion industry.</w:t>
            </w:r>
          </w:p>
          <w:p w14:paraId="589C5080" w14:textId="77777777" w:rsidR="00D42970" w:rsidRDefault="00D42970">
            <w:pPr>
              <w:rPr>
                <w:rFonts w:ascii="Roboto" w:eastAsia="Roboto" w:hAnsi="Roboto" w:cs="Roboto"/>
                <w:color w:val="434343"/>
                <w:sz w:val="21"/>
                <w:szCs w:val="21"/>
                <w:highlight w:val="white"/>
              </w:rPr>
            </w:pPr>
          </w:p>
          <w:p w14:paraId="7FC91903"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Hence my passion to introduce sustainable fashion to the Indonesian fashion community. A move</w:t>
            </w:r>
            <w:r>
              <w:rPr>
                <w:rFonts w:ascii="Roboto" w:eastAsia="Roboto" w:hAnsi="Roboto" w:cs="Roboto"/>
                <w:color w:val="434343"/>
                <w:sz w:val="21"/>
                <w:szCs w:val="21"/>
                <w:highlight w:val="white"/>
              </w:rPr>
              <w:t>ment which focuses on the ecological and social impacts of fashion. Being a founder of Fashion marketplace, ‘</w:t>
            </w:r>
            <w:proofErr w:type="spellStart"/>
            <w:r>
              <w:rPr>
                <w:rFonts w:ascii="Roboto" w:eastAsia="Roboto" w:hAnsi="Roboto" w:cs="Roboto"/>
                <w:color w:val="434343"/>
                <w:sz w:val="21"/>
                <w:szCs w:val="21"/>
                <w:highlight w:val="white"/>
              </w:rPr>
              <w:t>Ourdrobe</w:t>
            </w:r>
            <w:proofErr w:type="spellEnd"/>
            <w:r>
              <w:rPr>
                <w:rFonts w:ascii="Roboto" w:eastAsia="Roboto" w:hAnsi="Roboto" w:cs="Roboto"/>
                <w:color w:val="434343"/>
                <w:sz w:val="21"/>
                <w:szCs w:val="21"/>
                <w:highlight w:val="white"/>
              </w:rPr>
              <w:t>’, I want to continue this movement by spreading awareness of the unseen implications of fast fashion, especially the environmental impacts</w:t>
            </w:r>
            <w:r>
              <w:rPr>
                <w:rFonts w:ascii="Roboto" w:eastAsia="Roboto" w:hAnsi="Roboto" w:cs="Roboto"/>
                <w:color w:val="434343"/>
                <w:sz w:val="21"/>
                <w:szCs w:val="21"/>
                <w:highlight w:val="white"/>
              </w:rPr>
              <w:t xml:space="preserve">. </w:t>
            </w:r>
          </w:p>
          <w:p w14:paraId="60D1721D" w14:textId="77777777" w:rsidR="00D42970" w:rsidRDefault="00D42970">
            <w:pPr>
              <w:rPr>
                <w:rFonts w:ascii="Roboto" w:eastAsia="Roboto" w:hAnsi="Roboto" w:cs="Roboto"/>
                <w:color w:val="434343"/>
                <w:sz w:val="21"/>
                <w:szCs w:val="21"/>
                <w:highlight w:val="white"/>
              </w:rPr>
            </w:pPr>
          </w:p>
          <w:p w14:paraId="5E139D46" w14:textId="77777777" w:rsidR="00D42970" w:rsidRDefault="00732B67">
            <w:pPr>
              <w:rPr>
                <w:rFonts w:ascii="Roboto" w:eastAsia="Roboto" w:hAnsi="Roboto" w:cs="Roboto"/>
                <w:color w:val="434343"/>
                <w:sz w:val="21"/>
                <w:szCs w:val="21"/>
                <w:highlight w:val="white"/>
              </w:rPr>
            </w:pPr>
            <w:r>
              <w:rPr>
                <w:rFonts w:ascii="Roboto" w:eastAsia="Roboto" w:hAnsi="Roboto" w:cs="Roboto"/>
                <w:color w:val="434343"/>
                <w:sz w:val="21"/>
                <w:szCs w:val="21"/>
                <w:highlight w:val="white"/>
              </w:rPr>
              <w:t>I hope to share tactics of “thrift culture” to advocate the slow fashion movement. Whilst showcasing the amalgamation of art, business and culture in fashion. Evolving the industry to meet the UN’s Sustainable Development Goals.</w:t>
            </w:r>
            <w:commentRangeEnd w:id="35"/>
            <w:r w:rsidR="002F74EF">
              <w:rPr>
                <w:rStyle w:val="CommentReference"/>
              </w:rPr>
              <w:commentReference w:id="35"/>
            </w:r>
          </w:p>
          <w:p w14:paraId="31855EFF" w14:textId="77777777" w:rsidR="00D42970" w:rsidRDefault="00D42970">
            <w:pPr>
              <w:widowControl w:val="0"/>
              <w:spacing w:line="240" w:lineRule="auto"/>
              <w:rPr>
                <w:rFonts w:ascii="Roboto" w:eastAsia="Roboto" w:hAnsi="Roboto" w:cs="Roboto"/>
                <w:sz w:val="21"/>
                <w:szCs w:val="21"/>
                <w:highlight w:val="white"/>
              </w:rPr>
            </w:pPr>
          </w:p>
        </w:tc>
      </w:tr>
    </w:tbl>
    <w:p w14:paraId="096E0BE9" w14:textId="77777777" w:rsidR="00D42970" w:rsidRDefault="00D42970">
      <w:pPr>
        <w:rPr>
          <w:rFonts w:ascii="Roboto" w:eastAsia="Roboto" w:hAnsi="Roboto" w:cs="Roboto"/>
          <w:color w:val="222222"/>
          <w:sz w:val="21"/>
          <w:szCs w:val="21"/>
          <w:highlight w:val="white"/>
        </w:rPr>
      </w:pPr>
    </w:p>
    <w:p w14:paraId="5DCBB180" w14:textId="77777777" w:rsidR="00D42970" w:rsidRDefault="00D42970">
      <w:pPr>
        <w:rPr>
          <w:rFonts w:ascii="Roboto" w:eastAsia="Roboto" w:hAnsi="Roboto" w:cs="Roboto"/>
          <w:color w:val="222222"/>
          <w:sz w:val="21"/>
          <w:szCs w:val="21"/>
          <w:highlight w:val="white"/>
        </w:rPr>
      </w:pPr>
    </w:p>
    <w:p w14:paraId="6A655CC1" w14:textId="77777777" w:rsidR="00D42970" w:rsidRDefault="00D42970">
      <w:pPr>
        <w:rPr>
          <w:rFonts w:ascii="Roboto" w:eastAsia="Roboto" w:hAnsi="Roboto" w:cs="Roboto"/>
          <w:color w:val="222222"/>
          <w:sz w:val="21"/>
          <w:szCs w:val="21"/>
          <w:highlight w:val="white"/>
        </w:rPr>
      </w:pPr>
    </w:p>
    <w:p w14:paraId="4DA44F79" w14:textId="77777777" w:rsidR="00D42970" w:rsidRDefault="00D42970">
      <w:pPr>
        <w:rPr>
          <w:rFonts w:ascii="Roboto" w:eastAsia="Roboto" w:hAnsi="Roboto" w:cs="Roboto"/>
          <w:color w:val="222222"/>
          <w:sz w:val="21"/>
          <w:szCs w:val="21"/>
          <w:highlight w:val="white"/>
        </w:rPr>
      </w:pPr>
    </w:p>
    <w:tbl>
      <w:tblPr>
        <w:tblStyle w:val="a2"/>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42970" w14:paraId="7EBF9B46" w14:textId="77777777">
        <w:tc>
          <w:tcPr>
            <w:tcW w:w="9000" w:type="dxa"/>
            <w:shd w:val="clear" w:color="auto" w:fill="auto"/>
            <w:tcMar>
              <w:top w:w="100" w:type="dxa"/>
              <w:left w:w="100" w:type="dxa"/>
              <w:bottom w:w="100" w:type="dxa"/>
              <w:right w:w="100" w:type="dxa"/>
            </w:tcMar>
          </w:tcPr>
          <w:p w14:paraId="3389BC5C" w14:textId="77777777" w:rsidR="00D42970" w:rsidRDefault="00732B67">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Please respond to one of the following prompts in 250 words or fewer. Please indicate the letter of the prompt.</w:t>
            </w:r>
          </w:p>
          <w:p w14:paraId="460BE260" w14:textId="77777777" w:rsidR="00D42970" w:rsidRDefault="00D42970">
            <w:pPr>
              <w:rPr>
                <w:rFonts w:ascii="Roboto" w:eastAsia="Roboto" w:hAnsi="Roboto" w:cs="Roboto"/>
                <w:color w:val="222222"/>
                <w:sz w:val="21"/>
                <w:szCs w:val="21"/>
                <w:highlight w:val="white"/>
              </w:rPr>
            </w:pPr>
          </w:p>
          <w:p w14:paraId="50F84541" w14:textId="77777777" w:rsidR="00D42970" w:rsidRDefault="00732B67">
            <w:pPr>
              <w:rPr>
                <w:rFonts w:ascii="Roboto" w:eastAsia="Roboto" w:hAnsi="Roboto" w:cs="Roboto"/>
                <w:b/>
                <w:color w:val="222222"/>
                <w:sz w:val="21"/>
                <w:szCs w:val="21"/>
                <w:highlight w:val="white"/>
              </w:rPr>
            </w:pPr>
            <w:r>
              <w:rPr>
                <w:rFonts w:ascii="Roboto" w:eastAsia="Roboto" w:hAnsi="Roboto" w:cs="Roboto"/>
                <w:b/>
                <w:color w:val="222222"/>
                <w:sz w:val="21"/>
                <w:szCs w:val="21"/>
                <w:highlight w:val="white"/>
              </w:rPr>
              <w:t>A. Reflect on your membership in a community. Why is your involvement important to you? How has it shaped you? You may define community however</w:t>
            </w:r>
            <w:r>
              <w:rPr>
                <w:rFonts w:ascii="Roboto" w:eastAsia="Roboto" w:hAnsi="Roboto" w:cs="Roboto"/>
                <w:b/>
                <w:color w:val="222222"/>
                <w:sz w:val="21"/>
                <w:szCs w:val="21"/>
                <w:highlight w:val="white"/>
              </w:rPr>
              <w:t xml:space="preserve"> you like.</w:t>
            </w:r>
          </w:p>
          <w:p w14:paraId="5F85BA49" w14:textId="77777777" w:rsidR="00D42970" w:rsidRDefault="00D42970">
            <w:pPr>
              <w:rPr>
                <w:rFonts w:ascii="Roboto" w:eastAsia="Roboto" w:hAnsi="Roboto" w:cs="Roboto"/>
                <w:color w:val="222222"/>
                <w:sz w:val="21"/>
                <w:szCs w:val="21"/>
                <w:highlight w:val="white"/>
              </w:rPr>
            </w:pPr>
          </w:p>
          <w:p w14:paraId="28485D09" w14:textId="3D050B86" w:rsidR="00D42970" w:rsidRDefault="00732B67">
            <w:pPr>
              <w:rPr>
                <w:rFonts w:ascii="Roboto" w:eastAsia="Roboto" w:hAnsi="Roboto" w:cs="Roboto"/>
                <w:sz w:val="21"/>
                <w:szCs w:val="21"/>
                <w:highlight w:val="white"/>
              </w:rPr>
            </w:pPr>
            <w:commentRangeStart w:id="36"/>
            <w:r>
              <w:rPr>
                <w:rFonts w:ascii="Roboto" w:eastAsia="Roboto" w:hAnsi="Roboto" w:cs="Roboto"/>
                <w:sz w:val="21"/>
                <w:szCs w:val="21"/>
                <w:highlight w:val="white"/>
              </w:rPr>
              <w:t xml:space="preserve">After losing 50 pounds, I always </w:t>
            </w:r>
            <w:del w:id="37" w:author="Devi Kasih" w:date="2020-12-27T07:40:00Z">
              <w:r w:rsidDel="00D51E15">
                <w:rPr>
                  <w:rFonts w:ascii="Roboto" w:eastAsia="Roboto" w:hAnsi="Roboto" w:cs="Roboto"/>
                  <w:sz w:val="21"/>
                  <w:szCs w:val="21"/>
                  <w:highlight w:val="white"/>
                </w:rPr>
                <w:delText>focued</w:delText>
              </w:r>
            </w:del>
            <w:ins w:id="38" w:author="Devi Kasih" w:date="2020-12-27T07:40:00Z">
              <w:r w:rsidR="00D51E15">
                <w:rPr>
                  <w:rFonts w:ascii="Roboto" w:eastAsia="Roboto" w:hAnsi="Roboto" w:cs="Roboto"/>
                  <w:sz w:val="21"/>
                  <w:szCs w:val="21"/>
                  <w:highlight w:val="white"/>
                </w:rPr>
                <w:t>focused</w:t>
              </w:r>
            </w:ins>
            <w:r>
              <w:rPr>
                <w:rFonts w:ascii="Roboto" w:eastAsia="Roboto" w:hAnsi="Roboto" w:cs="Roboto"/>
                <w:sz w:val="21"/>
                <w:szCs w:val="21"/>
                <w:highlight w:val="white"/>
              </w:rPr>
              <w:t xml:space="preserve"> on my diet and neglected my body’s physical health. As many people do, I was one who fell into the </w:t>
            </w:r>
            <w:ins w:id="39" w:author="Devi Kasih" w:date="2020-12-27T07:40:00Z">
              <w:r w:rsidR="00D51E15">
                <w:rPr>
                  <w:rFonts w:ascii="Roboto" w:eastAsia="Roboto" w:hAnsi="Roboto" w:cs="Roboto"/>
                  <w:sz w:val="21"/>
                  <w:szCs w:val="21"/>
                  <w:highlight w:val="white"/>
                </w:rPr>
                <w:t>t</w:t>
              </w:r>
            </w:ins>
            <w:r>
              <w:rPr>
                <w:rFonts w:ascii="Roboto" w:eastAsia="Roboto" w:hAnsi="Roboto" w:cs="Roboto"/>
                <w:sz w:val="21"/>
                <w:szCs w:val="21"/>
                <w:highlight w:val="white"/>
              </w:rPr>
              <w:t>rap of “toxic dieting”. For months I deprived myself of proper nutrition, having as few as 750 calories a</w:t>
            </w:r>
            <w:r>
              <w:rPr>
                <w:rFonts w:ascii="Roboto" w:eastAsia="Roboto" w:hAnsi="Roboto" w:cs="Roboto"/>
                <w:sz w:val="21"/>
                <w:szCs w:val="21"/>
                <w:highlight w:val="white"/>
              </w:rPr>
              <w:t xml:space="preserve"> day. I feel blessed that I realized in time that what I was doing wasn’t healthy. That I was risking myself for a bigger health conditions just to look “healthy”</w:t>
            </w:r>
          </w:p>
          <w:p w14:paraId="7B25E5ED" w14:textId="77777777" w:rsidR="00D42970" w:rsidRDefault="00D42970">
            <w:pPr>
              <w:rPr>
                <w:rFonts w:ascii="Roboto" w:eastAsia="Roboto" w:hAnsi="Roboto" w:cs="Roboto"/>
                <w:sz w:val="21"/>
                <w:szCs w:val="21"/>
                <w:highlight w:val="white"/>
              </w:rPr>
            </w:pPr>
          </w:p>
          <w:p w14:paraId="77F2B61F" w14:textId="6EE36E0C"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 xml:space="preserve">I became inspired by fitness youtubers such Lily Sabri and Krissy </w:t>
            </w:r>
            <w:proofErr w:type="spellStart"/>
            <w:r>
              <w:rPr>
                <w:rFonts w:ascii="Roboto" w:eastAsia="Roboto" w:hAnsi="Roboto" w:cs="Roboto"/>
                <w:sz w:val="21"/>
                <w:szCs w:val="21"/>
                <w:highlight w:val="white"/>
              </w:rPr>
              <w:t>Cela</w:t>
            </w:r>
            <w:proofErr w:type="spellEnd"/>
            <w:del w:id="40" w:author="Devi Kasih" w:date="2020-12-27T07:41:00Z">
              <w:r w:rsidDel="00D51E15">
                <w:rPr>
                  <w:rFonts w:ascii="Roboto" w:eastAsia="Roboto" w:hAnsi="Roboto" w:cs="Roboto"/>
                  <w:sz w:val="21"/>
                  <w:szCs w:val="21"/>
                  <w:highlight w:val="white"/>
                </w:rPr>
                <w:delText>, watching them</w:delText>
              </w:r>
            </w:del>
            <w:r>
              <w:rPr>
                <w:rFonts w:ascii="Roboto" w:eastAsia="Roboto" w:hAnsi="Roboto" w:cs="Roboto"/>
                <w:sz w:val="21"/>
                <w:szCs w:val="21"/>
                <w:highlight w:val="white"/>
              </w:rPr>
              <w:t>. “Stro</w:t>
            </w:r>
            <w:r>
              <w:rPr>
                <w:rFonts w:ascii="Roboto" w:eastAsia="Roboto" w:hAnsi="Roboto" w:cs="Roboto"/>
                <w:sz w:val="21"/>
                <w:szCs w:val="21"/>
                <w:highlight w:val="white"/>
              </w:rPr>
              <w:t xml:space="preserve">ng is the new skinny” became a saying I would live by. Watching them I was inspired, I wanted to build muscle and deadlift 100kgs. </w:t>
            </w:r>
          </w:p>
          <w:p w14:paraId="3541BB5F" w14:textId="77777777" w:rsidR="00D42970" w:rsidRDefault="00D42970">
            <w:pPr>
              <w:rPr>
                <w:rFonts w:ascii="Roboto" w:eastAsia="Roboto" w:hAnsi="Roboto" w:cs="Roboto"/>
                <w:sz w:val="21"/>
                <w:szCs w:val="21"/>
                <w:highlight w:val="white"/>
              </w:rPr>
            </w:pPr>
          </w:p>
          <w:p w14:paraId="35BE0BF2" w14:textId="11048DC8"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lastRenderedPageBreak/>
              <w:t xml:space="preserve">To reach my goal, what I realized is I needed a strong and supportive community. One I found through the F45 community. “F45” is a functional training gym which focuses on a </w:t>
            </w:r>
            <w:proofErr w:type="gramStart"/>
            <w:r>
              <w:rPr>
                <w:rFonts w:ascii="Roboto" w:eastAsia="Roboto" w:hAnsi="Roboto" w:cs="Roboto"/>
                <w:sz w:val="21"/>
                <w:szCs w:val="21"/>
                <w:highlight w:val="white"/>
              </w:rPr>
              <w:t>45 minute</w:t>
            </w:r>
            <w:proofErr w:type="gramEnd"/>
            <w:r>
              <w:rPr>
                <w:rFonts w:ascii="Roboto" w:eastAsia="Roboto" w:hAnsi="Roboto" w:cs="Roboto"/>
                <w:sz w:val="21"/>
                <w:szCs w:val="21"/>
                <w:highlight w:val="white"/>
              </w:rPr>
              <w:t xml:space="preserve"> circuit training. </w:t>
            </w:r>
            <w:commentRangeStart w:id="41"/>
            <w:r>
              <w:rPr>
                <w:rFonts w:ascii="Roboto" w:eastAsia="Roboto" w:hAnsi="Roboto" w:cs="Roboto"/>
                <w:sz w:val="21"/>
                <w:szCs w:val="21"/>
                <w:highlight w:val="white"/>
              </w:rPr>
              <w:t xml:space="preserve">I never thought I would find such a </w:t>
            </w:r>
            <w:del w:id="42" w:author="Devi Kasih" w:date="2020-12-27T07:41:00Z">
              <w:r w:rsidDel="00D51E15">
                <w:rPr>
                  <w:rFonts w:ascii="Roboto" w:eastAsia="Roboto" w:hAnsi="Roboto" w:cs="Roboto"/>
                  <w:sz w:val="21"/>
                  <w:szCs w:val="21"/>
                  <w:highlight w:val="white"/>
                </w:rPr>
                <w:delText>close knit</w:delText>
              </w:r>
            </w:del>
            <w:ins w:id="43" w:author="Devi Kasih" w:date="2020-12-27T07:41:00Z">
              <w:r w:rsidR="00D51E15">
                <w:rPr>
                  <w:rFonts w:ascii="Roboto" w:eastAsia="Roboto" w:hAnsi="Roboto" w:cs="Roboto"/>
                  <w:sz w:val="21"/>
                  <w:szCs w:val="21"/>
                  <w:highlight w:val="white"/>
                </w:rPr>
                <w:t>close-knit</w:t>
              </w:r>
            </w:ins>
            <w:r>
              <w:rPr>
                <w:rFonts w:ascii="Roboto" w:eastAsia="Roboto" w:hAnsi="Roboto" w:cs="Roboto"/>
                <w:sz w:val="21"/>
                <w:szCs w:val="21"/>
                <w:highlight w:val="white"/>
              </w:rPr>
              <w:t xml:space="preserve"> communi</w:t>
            </w:r>
            <w:r>
              <w:rPr>
                <w:rFonts w:ascii="Roboto" w:eastAsia="Roboto" w:hAnsi="Roboto" w:cs="Roboto"/>
                <w:sz w:val="21"/>
                <w:szCs w:val="21"/>
                <w:highlight w:val="white"/>
              </w:rPr>
              <w:t xml:space="preserve">ty that has been so paramount in shaping my </w:t>
            </w:r>
            <w:r w:rsidRPr="00732B67">
              <w:rPr>
                <w:rFonts w:ascii="Roboto" w:eastAsia="Roboto" w:hAnsi="Roboto" w:cs="Roboto"/>
                <w:sz w:val="21"/>
                <w:szCs w:val="21"/>
                <w:highlight w:val="yellow"/>
                <w:rPrChange w:id="44" w:author="Devi Kasih" w:date="2020-12-27T07:53:00Z">
                  <w:rPr>
                    <w:rFonts w:ascii="Roboto" w:eastAsia="Roboto" w:hAnsi="Roboto" w:cs="Roboto"/>
                    <w:sz w:val="21"/>
                    <w:szCs w:val="21"/>
                    <w:highlight w:val="white"/>
                  </w:rPr>
                </w:rPrChange>
              </w:rPr>
              <w:t>patience, resilience, and work ethic</w:t>
            </w:r>
            <w:r>
              <w:rPr>
                <w:rFonts w:ascii="Roboto" w:eastAsia="Roboto" w:hAnsi="Roboto" w:cs="Roboto"/>
                <w:sz w:val="21"/>
                <w:szCs w:val="21"/>
                <w:highlight w:val="white"/>
              </w:rPr>
              <w:t xml:space="preserve">. </w:t>
            </w:r>
            <w:commentRangeEnd w:id="36"/>
            <w:r w:rsidR="00D51E15">
              <w:rPr>
                <w:rStyle w:val="CommentReference"/>
              </w:rPr>
              <w:commentReference w:id="36"/>
            </w:r>
            <w:commentRangeEnd w:id="41"/>
            <w:r w:rsidR="00D51E15">
              <w:rPr>
                <w:rStyle w:val="CommentReference"/>
              </w:rPr>
              <w:commentReference w:id="41"/>
            </w:r>
          </w:p>
          <w:p w14:paraId="56DD13FC" w14:textId="77777777" w:rsidR="00D42970" w:rsidRDefault="00D42970">
            <w:pPr>
              <w:rPr>
                <w:rFonts w:ascii="Roboto" w:eastAsia="Roboto" w:hAnsi="Roboto" w:cs="Roboto"/>
                <w:sz w:val="21"/>
                <w:szCs w:val="21"/>
                <w:highlight w:val="white"/>
              </w:rPr>
            </w:pPr>
          </w:p>
          <w:p w14:paraId="7A5498EA" w14:textId="77777777" w:rsidR="00D42970" w:rsidRDefault="00732B67">
            <w:pPr>
              <w:rPr>
                <w:rFonts w:ascii="Roboto" w:eastAsia="Roboto" w:hAnsi="Roboto" w:cs="Roboto"/>
                <w:sz w:val="21"/>
                <w:szCs w:val="21"/>
                <w:highlight w:val="white"/>
              </w:rPr>
            </w:pPr>
            <w:commentRangeStart w:id="45"/>
            <w:r>
              <w:rPr>
                <w:rFonts w:ascii="Roboto" w:eastAsia="Roboto" w:hAnsi="Roboto" w:cs="Roboto"/>
                <w:sz w:val="21"/>
                <w:szCs w:val="21"/>
                <w:highlight w:val="white"/>
              </w:rPr>
              <w:t>When I come every morning at 6am, I am an individual who aims to improve their fitness and increase productivity. My first session there I was nervous and insecure. My fitn</w:t>
            </w:r>
            <w:r>
              <w:rPr>
                <w:rFonts w:ascii="Roboto" w:eastAsia="Roboto" w:hAnsi="Roboto" w:cs="Roboto"/>
                <w:sz w:val="21"/>
                <w:szCs w:val="21"/>
                <w:highlight w:val="white"/>
              </w:rPr>
              <w:t xml:space="preserve">ess level was </w:t>
            </w:r>
            <w:proofErr w:type="spellStart"/>
            <w:r>
              <w:rPr>
                <w:rFonts w:ascii="Roboto" w:eastAsia="Roboto" w:hAnsi="Roboto" w:cs="Roboto"/>
                <w:sz w:val="21"/>
                <w:szCs w:val="21"/>
                <w:highlight w:val="white"/>
              </w:rPr>
              <w:t>no where</w:t>
            </w:r>
            <w:proofErr w:type="spellEnd"/>
            <w:r>
              <w:rPr>
                <w:rFonts w:ascii="Roboto" w:eastAsia="Roboto" w:hAnsi="Roboto" w:cs="Roboto"/>
                <w:sz w:val="21"/>
                <w:szCs w:val="21"/>
                <w:highlight w:val="white"/>
              </w:rPr>
              <w:t xml:space="preserve"> near where I wanted it to be, watching people deadlift 100kgs and do pull ups, </w:t>
            </w:r>
            <w:proofErr w:type="spellStart"/>
            <w:r>
              <w:rPr>
                <w:rFonts w:ascii="Roboto" w:eastAsia="Roboto" w:hAnsi="Roboto" w:cs="Roboto"/>
                <w:sz w:val="21"/>
                <w:szCs w:val="21"/>
                <w:highlight w:val="white"/>
              </w:rPr>
              <w:t>thats</w:t>
            </w:r>
            <w:proofErr w:type="spellEnd"/>
            <w:r>
              <w:rPr>
                <w:rFonts w:ascii="Roboto" w:eastAsia="Roboto" w:hAnsi="Roboto" w:cs="Roboto"/>
                <w:sz w:val="21"/>
                <w:szCs w:val="21"/>
                <w:highlight w:val="white"/>
              </w:rPr>
              <w:t xml:space="preserve"> all I wanted to do. I came to the realization that in order to reach my goals I have to put in the effort first, that the most important thing was p</w:t>
            </w:r>
            <w:r>
              <w:rPr>
                <w:rFonts w:ascii="Roboto" w:eastAsia="Roboto" w:hAnsi="Roboto" w:cs="Roboto"/>
                <w:sz w:val="21"/>
                <w:szCs w:val="21"/>
                <w:highlight w:val="white"/>
              </w:rPr>
              <w:t xml:space="preserve">rogress. </w:t>
            </w:r>
          </w:p>
          <w:p w14:paraId="1A7B3834" w14:textId="77777777" w:rsidR="00D42970" w:rsidRDefault="00D42970">
            <w:pPr>
              <w:rPr>
                <w:rFonts w:ascii="Roboto" w:eastAsia="Roboto" w:hAnsi="Roboto" w:cs="Roboto"/>
                <w:sz w:val="21"/>
                <w:szCs w:val="21"/>
                <w:highlight w:val="white"/>
              </w:rPr>
            </w:pPr>
          </w:p>
          <w:p w14:paraId="0427EBA6" w14:textId="77777777"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Having such supportive coaches that are able to encourage me and bring a positive energy to start my day. I became excited as I beat my personal record each time, from deadlift 5kg to 10kg to 15kg. Now able to deadlift 60kg. From struggling to h</w:t>
            </w:r>
            <w:r>
              <w:rPr>
                <w:rFonts w:ascii="Roboto" w:eastAsia="Roboto" w:hAnsi="Roboto" w:cs="Roboto"/>
                <w:sz w:val="21"/>
                <w:szCs w:val="21"/>
                <w:highlight w:val="white"/>
              </w:rPr>
              <w:t xml:space="preserve">ang on the pull up bar to being able to do 10 banded pull ups. </w:t>
            </w:r>
          </w:p>
          <w:p w14:paraId="0A880118" w14:textId="77777777" w:rsidR="00D42970" w:rsidRDefault="00D42970">
            <w:pPr>
              <w:rPr>
                <w:rFonts w:ascii="Roboto" w:eastAsia="Roboto" w:hAnsi="Roboto" w:cs="Roboto"/>
                <w:sz w:val="21"/>
                <w:szCs w:val="21"/>
                <w:highlight w:val="white"/>
              </w:rPr>
            </w:pPr>
          </w:p>
          <w:p w14:paraId="1E9EBBA1" w14:textId="77777777" w:rsidR="00D42970" w:rsidRDefault="00732B67">
            <w:pPr>
              <w:rPr>
                <w:rFonts w:ascii="Roboto" w:eastAsia="Roboto" w:hAnsi="Roboto" w:cs="Roboto"/>
                <w:sz w:val="21"/>
                <w:szCs w:val="21"/>
                <w:highlight w:val="white"/>
              </w:rPr>
            </w:pPr>
            <w:r>
              <w:rPr>
                <w:rFonts w:ascii="Roboto" w:eastAsia="Roboto" w:hAnsi="Roboto" w:cs="Roboto"/>
                <w:sz w:val="21"/>
                <w:szCs w:val="21"/>
                <w:highlight w:val="white"/>
              </w:rPr>
              <w:t xml:space="preserve">Here, I am able to go above and beyond my comfort zone both physically and mentally. </w:t>
            </w:r>
            <w:commentRangeEnd w:id="45"/>
            <w:r w:rsidR="00D51E15">
              <w:rPr>
                <w:rStyle w:val="CommentReference"/>
              </w:rPr>
              <w:commentReference w:id="45"/>
            </w:r>
          </w:p>
          <w:p w14:paraId="4A90D505" w14:textId="77777777" w:rsidR="00D42970" w:rsidRDefault="00D42970">
            <w:pPr>
              <w:rPr>
                <w:rFonts w:ascii="Roboto" w:eastAsia="Roboto" w:hAnsi="Roboto" w:cs="Roboto"/>
                <w:sz w:val="21"/>
                <w:szCs w:val="21"/>
                <w:highlight w:val="white"/>
              </w:rPr>
            </w:pPr>
          </w:p>
          <w:p w14:paraId="3149103C" w14:textId="77777777" w:rsidR="00D42970" w:rsidRDefault="00732B67">
            <w:pPr>
              <w:rPr>
                <w:rFonts w:ascii="Roboto" w:eastAsia="Roboto" w:hAnsi="Roboto" w:cs="Roboto"/>
                <w:sz w:val="21"/>
                <w:szCs w:val="21"/>
                <w:highlight w:val="white"/>
              </w:rPr>
            </w:pPr>
            <w:commentRangeStart w:id="46"/>
            <w:r>
              <w:rPr>
                <w:rFonts w:ascii="Roboto" w:eastAsia="Roboto" w:hAnsi="Roboto" w:cs="Roboto"/>
                <w:sz w:val="21"/>
                <w:szCs w:val="21"/>
                <w:highlight w:val="white"/>
              </w:rPr>
              <w:t xml:space="preserve">The fitness journey at F45 taught me resilience and </w:t>
            </w:r>
            <w:proofErr w:type="spellStart"/>
            <w:r>
              <w:rPr>
                <w:rFonts w:ascii="Roboto" w:eastAsia="Roboto" w:hAnsi="Roboto" w:cs="Roboto"/>
                <w:sz w:val="21"/>
                <w:szCs w:val="21"/>
                <w:highlight w:val="white"/>
              </w:rPr>
              <w:t>hardwork</w:t>
            </w:r>
            <w:proofErr w:type="spellEnd"/>
            <w:r>
              <w:rPr>
                <w:rFonts w:ascii="Roboto" w:eastAsia="Roboto" w:hAnsi="Roboto" w:cs="Roboto"/>
                <w:sz w:val="21"/>
                <w:szCs w:val="21"/>
                <w:highlight w:val="white"/>
              </w:rPr>
              <w:t xml:space="preserve">, doing an exercise for the first time will </w:t>
            </w:r>
            <w:r>
              <w:rPr>
                <w:rFonts w:ascii="Roboto" w:eastAsia="Roboto" w:hAnsi="Roboto" w:cs="Roboto"/>
                <w:sz w:val="21"/>
                <w:szCs w:val="21"/>
                <w:highlight w:val="white"/>
              </w:rPr>
              <w:t xml:space="preserve">be difficult but it is overcoming the pain that will make everything easier in the long term. The resilience each member of this community has inspires me. Despite each individual </w:t>
            </w:r>
            <w:r w:rsidRPr="00732B67">
              <w:rPr>
                <w:rFonts w:ascii="Roboto" w:eastAsia="Roboto" w:hAnsi="Roboto" w:cs="Roboto"/>
                <w:sz w:val="21"/>
                <w:szCs w:val="21"/>
                <w:highlight w:val="yellow"/>
                <w:rPrChange w:id="47" w:author="Devi Kasih" w:date="2020-12-27T07:56:00Z">
                  <w:rPr>
                    <w:rFonts w:ascii="Roboto" w:eastAsia="Roboto" w:hAnsi="Roboto" w:cs="Roboto"/>
                    <w:sz w:val="21"/>
                    <w:szCs w:val="21"/>
                    <w:highlight w:val="white"/>
                  </w:rPr>
                </w:rPrChange>
              </w:rPr>
              <w:t>having a different journey, we all commonly accept that we will only progres</w:t>
            </w:r>
            <w:r w:rsidRPr="00732B67">
              <w:rPr>
                <w:rFonts w:ascii="Roboto" w:eastAsia="Roboto" w:hAnsi="Roboto" w:cs="Roboto"/>
                <w:sz w:val="21"/>
                <w:szCs w:val="21"/>
                <w:highlight w:val="yellow"/>
                <w:rPrChange w:id="48" w:author="Devi Kasih" w:date="2020-12-27T07:56:00Z">
                  <w:rPr>
                    <w:rFonts w:ascii="Roboto" w:eastAsia="Roboto" w:hAnsi="Roboto" w:cs="Roboto"/>
                    <w:sz w:val="21"/>
                    <w:szCs w:val="21"/>
                    <w:highlight w:val="white"/>
                  </w:rPr>
                </w:rPrChange>
              </w:rPr>
              <w:t xml:space="preserve">s as much as the effort they put in. </w:t>
            </w:r>
          </w:p>
          <w:p w14:paraId="5B00AB75" w14:textId="77777777" w:rsidR="00D42970" w:rsidRDefault="00D42970">
            <w:pPr>
              <w:rPr>
                <w:rFonts w:ascii="Roboto" w:eastAsia="Roboto" w:hAnsi="Roboto" w:cs="Roboto"/>
                <w:sz w:val="21"/>
                <w:szCs w:val="21"/>
                <w:highlight w:val="white"/>
              </w:rPr>
            </w:pPr>
          </w:p>
          <w:p w14:paraId="43BE834B" w14:textId="77777777" w:rsidR="00D42970" w:rsidRDefault="00732B67">
            <w:pPr>
              <w:rPr>
                <w:rFonts w:ascii="Roboto" w:eastAsia="Roboto" w:hAnsi="Roboto" w:cs="Roboto"/>
                <w:color w:val="222222"/>
                <w:sz w:val="21"/>
                <w:szCs w:val="21"/>
                <w:highlight w:val="white"/>
              </w:rPr>
            </w:pPr>
            <w:r>
              <w:rPr>
                <w:rFonts w:ascii="Roboto" w:eastAsia="Roboto" w:hAnsi="Roboto" w:cs="Roboto"/>
                <w:sz w:val="21"/>
                <w:szCs w:val="21"/>
                <w:highlight w:val="white"/>
              </w:rPr>
              <w:t xml:space="preserve">Ultimately, this community has shaped me into the person I am today, not just in terms of my body. Simultaneously, it has shaped my work ethic and discipline teaching me that what I am is reflective of my actions. </w:t>
            </w:r>
            <w:r w:rsidRPr="00732B67">
              <w:rPr>
                <w:rFonts w:ascii="Roboto" w:eastAsia="Roboto" w:hAnsi="Roboto" w:cs="Roboto"/>
                <w:sz w:val="21"/>
                <w:szCs w:val="21"/>
                <w:highlight w:val="yellow"/>
                <w:rPrChange w:id="49" w:author="Devi Kasih" w:date="2020-12-27T07:56:00Z">
                  <w:rPr>
                    <w:rFonts w:ascii="Roboto" w:eastAsia="Roboto" w:hAnsi="Roboto" w:cs="Roboto"/>
                    <w:sz w:val="21"/>
                    <w:szCs w:val="21"/>
                    <w:highlight w:val="white"/>
                  </w:rPr>
                </w:rPrChange>
              </w:rPr>
              <w:t>Tha</w:t>
            </w:r>
            <w:r w:rsidRPr="00732B67">
              <w:rPr>
                <w:rFonts w:ascii="Roboto" w:eastAsia="Roboto" w:hAnsi="Roboto" w:cs="Roboto"/>
                <w:sz w:val="21"/>
                <w:szCs w:val="21"/>
                <w:highlight w:val="yellow"/>
                <w:rPrChange w:id="50" w:author="Devi Kasih" w:date="2020-12-27T07:56:00Z">
                  <w:rPr>
                    <w:rFonts w:ascii="Roboto" w:eastAsia="Roboto" w:hAnsi="Roboto" w:cs="Roboto"/>
                    <w:sz w:val="21"/>
                    <w:szCs w:val="21"/>
                    <w:highlight w:val="white"/>
                  </w:rPr>
                </w:rPrChange>
              </w:rPr>
              <w:t>t it is the mental limitations of our mindsets that stop us from reaching our desires.</w:t>
            </w:r>
            <w:commentRangeEnd w:id="46"/>
            <w:r w:rsidRPr="00732B67">
              <w:rPr>
                <w:rStyle w:val="CommentReference"/>
                <w:highlight w:val="yellow"/>
                <w:rPrChange w:id="51" w:author="Devi Kasih" w:date="2020-12-27T07:56:00Z">
                  <w:rPr>
                    <w:rStyle w:val="CommentReference"/>
                  </w:rPr>
                </w:rPrChange>
              </w:rPr>
              <w:commentReference w:id="46"/>
            </w:r>
          </w:p>
        </w:tc>
      </w:tr>
    </w:tbl>
    <w:p w14:paraId="17B4D421" w14:textId="77777777" w:rsidR="00D42970" w:rsidRDefault="00D42970">
      <w:pPr>
        <w:rPr>
          <w:rFonts w:ascii="Roboto" w:eastAsia="Roboto" w:hAnsi="Roboto" w:cs="Roboto"/>
          <w:color w:val="222222"/>
          <w:sz w:val="21"/>
          <w:szCs w:val="21"/>
          <w:highlight w:val="white"/>
        </w:rPr>
      </w:pPr>
    </w:p>
    <w:p w14:paraId="0F3AA7AB" w14:textId="77777777" w:rsidR="00D42970" w:rsidRDefault="00D42970">
      <w:pPr>
        <w:rPr>
          <w:rFonts w:ascii="Roboto" w:eastAsia="Roboto" w:hAnsi="Roboto" w:cs="Roboto"/>
          <w:color w:val="222222"/>
          <w:sz w:val="21"/>
          <w:szCs w:val="21"/>
          <w:highlight w:val="white"/>
        </w:rPr>
      </w:pPr>
    </w:p>
    <w:p w14:paraId="583F0F01" w14:textId="77777777" w:rsidR="00D42970" w:rsidRDefault="00D42970">
      <w:pPr>
        <w:rPr>
          <w:rFonts w:ascii="Roboto" w:eastAsia="Roboto" w:hAnsi="Roboto" w:cs="Roboto"/>
          <w:color w:val="222222"/>
          <w:sz w:val="21"/>
          <w:szCs w:val="21"/>
          <w:highlight w:val="white"/>
        </w:rPr>
      </w:pPr>
    </w:p>
    <w:p w14:paraId="062F88EF" w14:textId="77777777" w:rsidR="00D42970" w:rsidRDefault="00D42970">
      <w:pPr>
        <w:rPr>
          <w:rFonts w:ascii="Roboto" w:eastAsia="Roboto" w:hAnsi="Roboto" w:cs="Roboto"/>
          <w:color w:val="222222"/>
          <w:sz w:val="21"/>
          <w:szCs w:val="21"/>
          <w:highlight w:val="white"/>
        </w:rPr>
      </w:pPr>
    </w:p>
    <w:p w14:paraId="68A4FE0E" w14:textId="77777777" w:rsidR="00D42970" w:rsidRDefault="00D42970">
      <w:pPr>
        <w:rPr>
          <w:rFonts w:ascii="Roboto" w:eastAsia="Roboto" w:hAnsi="Roboto" w:cs="Roboto"/>
          <w:color w:val="222222"/>
          <w:sz w:val="21"/>
          <w:szCs w:val="21"/>
          <w:highlight w:val="white"/>
        </w:rPr>
      </w:pPr>
    </w:p>
    <w:p w14:paraId="1CB358FF" w14:textId="77777777" w:rsidR="00D42970" w:rsidRDefault="00D42970">
      <w:pPr>
        <w:rPr>
          <w:rFonts w:ascii="Roboto" w:eastAsia="Roboto" w:hAnsi="Roboto" w:cs="Roboto"/>
          <w:color w:val="222222"/>
          <w:sz w:val="21"/>
          <w:szCs w:val="21"/>
          <w:highlight w:val="white"/>
        </w:rPr>
      </w:pPr>
    </w:p>
    <w:p w14:paraId="2769F66B" w14:textId="77777777" w:rsidR="00D42970" w:rsidRDefault="00D42970">
      <w:pPr>
        <w:rPr>
          <w:rFonts w:ascii="Roboto" w:eastAsia="Roboto" w:hAnsi="Roboto" w:cs="Roboto"/>
          <w:color w:val="222222"/>
          <w:sz w:val="21"/>
          <w:szCs w:val="21"/>
          <w:highlight w:val="white"/>
        </w:rPr>
      </w:pPr>
    </w:p>
    <w:p w14:paraId="271F4129" w14:textId="77777777" w:rsidR="00D42970" w:rsidRDefault="00D42970">
      <w:pPr>
        <w:rPr>
          <w:rFonts w:ascii="Roboto" w:eastAsia="Roboto" w:hAnsi="Roboto" w:cs="Roboto"/>
          <w:color w:val="222222"/>
          <w:sz w:val="21"/>
          <w:szCs w:val="21"/>
          <w:highlight w:val="white"/>
        </w:rPr>
      </w:pPr>
    </w:p>
    <w:p w14:paraId="75139703" w14:textId="77777777" w:rsidR="00D42970" w:rsidRDefault="00D42970">
      <w:pPr>
        <w:rPr>
          <w:rFonts w:ascii="Roboto" w:eastAsia="Roboto" w:hAnsi="Roboto" w:cs="Roboto"/>
          <w:color w:val="222222"/>
          <w:sz w:val="21"/>
          <w:szCs w:val="21"/>
          <w:highlight w:val="white"/>
        </w:rPr>
      </w:pPr>
    </w:p>
    <w:p w14:paraId="0B95351F" w14:textId="77777777" w:rsidR="00D42970" w:rsidRDefault="00D42970">
      <w:pPr>
        <w:rPr>
          <w:rFonts w:ascii="Roboto" w:eastAsia="Roboto" w:hAnsi="Roboto" w:cs="Roboto"/>
          <w:color w:val="222222"/>
          <w:sz w:val="21"/>
          <w:szCs w:val="21"/>
          <w:highlight w:val="white"/>
        </w:rPr>
      </w:pPr>
    </w:p>
    <w:p w14:paraId="76239072" w14:textId="77777777" w:rsidR="00D42970" w:rsidRDefault="00D42970">
      <w:pPr>
        <w:rPr>
          <w:rFonts w:ascii="Roboto" w:eastAsia="Roboto" w:hAnsi="Roboto" w:cs="Roboto"/>
          <w:color w:val="222222"/>
          <w:sz w:val="21"/>
          <w:szCs w:val="21"/>
          <w:highlight w:val="white"/>
        </w:rPr>
      </w:pPr>
    </w:p>
    <w:p w14:paraId="4D69495E" w14:textId="77777777" w:rsidR="00D42970" w:rsidRDefault="00D42970">
      <w:pPr>
        <w:rPr>
          <w:rFonts w:ascii="Roboto" w:eastAsia="Roboto" w:hAnsi="Roboto" w:cs="Roboto"/>
          <w:color w:val="222222"/>
          <w:sz w:val="21"/>
          <w:szCs w:val="21"/>
          <w:highlight w:val="white"/>
        </w:rPr>
      </w:pPr>
    </w:p>
    <w:p w14:paraId="5B3080FA" w14:textId="77777777" w:rsidR="00D42970" w:rsidRDefault="00D42970">
      <w:pPr>
        <w:rPr>
          <w:rFonts w:ascii="Roboto" w:eastAsia="Roboto" w:hAnsi="Roboto" w:cs="Roboto"/>
          <w:color w:val="222222"/>
          <w:sz w:val="21"/>
          <w:szCs w:val="21"/>
          <w:highlight w:val="white"/>
        </w:rPr>
      </w:pPr>
    </w:p>
    <w:p w14:paraId="6ED0CAE3" w14:textId="77777777" w:rsidR="00D42970" w:rsidRDefault="00732B67">
      <w:pPr>
        <w:widowControl w:val="0"/>
        <w:spacing w:line="240" w:lineRule="auto"/>
        <w:rPr>
          <w:rFonts w:ascii="Roboto" w:eastAsia="Roboto" w:hAnsi="Roboto" w:cs="Roboto"/>
          <w:sz w:val="21"/>
          <w:szCs w:val="21"/>
          <w:highlight w:val="white"/>
        </w:rPr>
      </w:pPr>
      <w:r>
        <w:rPr>
          <w:rFonts w:ascii="Roboto" w:eastAsia="Roboto" w:hAnsi="Roboto" w:cs="Roboto"/>
          <w:sz w:val="21"/>
          <w:szCs w:val="21"/>
          <w:highlight w:val="white"/>
        </w:rPr>
        <w:t>My 5 am alarm clock constantly haunts me as I am woken up for school every morning as I count down the days until each school break. A blessing I wasn’t always aware of.</w:t>
      </w:r>
    </w:p>
    <w:p w14:paraId="5B045F06" w14:textId="77777777" w:rsidR="00D42970" w:rsidRDefault="00D42970">
      <w:pPr>
        <w:widowControl w:val="0"/>
        <w:spacing w:line="240" w:lineRule="auto"/>
        <w:rPr>
          <w:rFonts w:ascii="Roboto" w:eastAsia="Roboto" w:hAnsi="Roboto" w:cs="Roboto"/>
          <w:sz w:val="21"/>
          <w:szCs w:val="21"/>
          <w:highlight w:val="white"/>
        </w:rPr>
      </w:pPr>
    </w:p>
    <w:p w14:paraId="51BE4D0F" w14:textId="77777777" w:rsidR="00D42970" w:rsidRDefault="00732B67">
      <w:pPr>
        <w:widowControl w:val="0"/>
        <w:spacing w:line="240" w:lineRule="auto"/>
        <w:rPr>
          <w:rFonts w:ascii="Roboto" w:eastAsia="Roboto" w:hAnsi="Roboto" w:cs="Roboto"/>
          <w:sz w:val="21"/>
          <w:szCs w:val="21"/>
          <w:highlight w:val="white"/>
        </w:rPr>
      </w:pPr>
      <w:proofErr w:type="gramStart"/>
      <w:r>
        <w:rPr>
          <w:rFonts w:ascii="Roboto" w:eastAsia="Roboto" w:hAnsi="Roboto" w:cs="Roboto"/>
          <w:sz w:val="21"/>
          <w:szCs w:val="21"/>
          <w:highlight w:val="white"/>
        </w:rPr>
        <w:t>Until,</w:t>
      </w:r>
      <w:proofErr w:type="gramEnd"/>
      <w:r>
        <w:rPr>
          <w:rFonts w:ascii="Roboto" w:eastAsia="Roboto" w:hAnsi="Roboto" w:cs="Roboto"/>
          <w:sz w:val="21"/>
          <w:szCs w:val="21"/>
          <w:highlight w:val="white"/>
        </w:rPr>
        <w:t xml:space="preserve"> my first community service experience when I was 12, teaching some local child</w:t>
      </w:r>
      <w:r>
        <w:rPr>
          <w:rFonts w:ascii="Roboto" w:eastAsia="Roboto" w:hAnsi="Roboto" w:cs="Roboto"/>
          <w:sz w:val="21"/>
          <w:szCs w:val="21"/>
          <w:highlight w:val="white"/>
        </w:rPr>
        <w:t>ren how to write. As a 12-year-old, I was shocked by the high illiteracy rate in Indonesia. Folded up in a small note, they wrote “</w:t>
      </w:r>
      <w:proofErr w:type="spellStart"/>
      <w:r>
        <w:rPr>
          <w:rFonts w:ascii="Roboto" w:eastAsia="Roboto" w:hAnsi="Roboto" w:cs="Roboto"/>
          <w:sz w:val="21"/>
          <w:szCs w:val="21"/>
          <w:highlight w:val="white"/>
        </w:rPr>
        <w:t>Makasih</w:t>
      </w:r>
      <w:proofErr w:type="spellEnd"/>
      <w:r>
        <w:rPr>
          <w:rFonts w:ascii="Roboto" w:eastAsia="Roboto" w:hAnsi="Roboto" w:cs="Roboto"/>
          <w:sz w:val="21"/>
          <w:szCs w:val="21"/>
          <w:highlight w:val="white"/>
        </w:rPr>
        <w:t xml:space="preserve"> </w:t>
      </w:r>
      <w:proofErr w:type="spellStart"/>
      <w:r>
        <w:rPr>
          <w:rFonts w:ascii="Roboto" w:eastAsia="Roboto" w:hAnsi="Roboto" w:cs="Roboto"/>
          <w:sz w:val="21"/>
          <w:szCs w:val="21"/>
          <w:highlight w:val="white"/>
        </w:rPr>
        <w:t>Kakak</w:t>
      </w:r>
      <w:proofErr w:type="spellEnd"/>
      <w:r>
        <w:rPr>
          <w:rFonts w:ascii="Roboto" w:eastAsia="Roboto" w:hAnsi="Roboto" w:cs="Roboto"/>
          <w:sz w:val="21"/>
          <w:szCs w:val="21"/>
          <w:highlight w:val="white"/>
        </w:rPr>
        <w:t>”: “thank you, sister</w:t>
      </w:r>
      <w:proofErr w:type="gramStart"/>
      <w:r>
        <w:rPr>
          <w:rFonts w:ascii="Roboto" w:eastAsia="Roboto" w:hAnsi="Roboto" w:cs="Roboto"/>
          <w:sz w:val="21"/>
          <w:szCs w:val="21"/>
          <w:highlight w:val="white"/>
        </w:rPr>
        <w:t>” .</w:t>
      </w:r>
      <w:proofErr w:type="gramEnd"/>
      <w:r>
        <w:rPr>
          <w:rFonts w:ascii="Roboto" w:eastAsia="Roboto" w:hAnsi="Roboto" w:cs="Roboto"/>
          <w:sz w:val="21"/>
          <w:szCs w:val="21"/>
          <w:highlight w:val="white"/>
        </w:rPr>
        <w:t xml:space="preserve"> Lit up in my heart and kickstarted what would be the next steps of my </w:t>
      </w:r>
      <w:proofErr w:type="spellStart"/>
      <w:r>
        <w:rPr>
          <w:rFonts w:ascii="Roboto" w:eastAsia="Roboto" w:hAnsi="Roboto" w:cs="Roboto"/>
          <w:sz w:val="21"/>
          <w:szCs w:val="21"/>
          <w:highlight w:val="white"/>
        </w:rPr>
        <w:t>endeavors</w:t>
      </w:r>
      <w:proofErr w:type="spellEnd"/>
      <w:r>
        <w:rPr>
          <w:rFonts w:ascii="Roboto" w:eastAsia="Roboto" w:hAnsi="Roboto" w:cs="Roboto"/>
          <w:sz w:val="21"/>
          <w:szCs w:val="21"/>
          <w:highlight w:val="white"/>
        </w:rPr>
        <w:t xml:space="preserve"> to make</w:t>
      </w:r>
      <w:r>
        <w:rPr>
          <w:rFonts w:ascii="Roboto" w:eastAsia="Roboto" w:hAnsi="Roboto" w:cs="Roboto"/>
          <w:sz w:val="21"/>
          <w:szCs w:val="21"/>
          <w:highlight w:val="white"/>
        </w:rPr>
        <w:t xml:space="preserve"> education more accessible.</w:t>
      </w:r>
    </w:p>
    <w:p w14:paraId="0C9F1729" w14:textId="77777777" w:rsidR="00D42970" w:rsidRDefault="00D42970">
      <w:pPr>
        <w:widowControl w:val="0"/>
        <w:spacing w:line="240" w:lineRule="auto"/>
        <w:rPr>
          <w:rFonts w:ascii="Roboto" w:eastAsia="Roboto" w:hAnsi="Roboto" w:cs="Roboto"/>
          <w:sz w:val="21"/>
          <w:szCs w:val="21"/>
          <w:highlight w:val="white"/>
        </w:rPr>
      </w:pPr>
    </w:p>
    <w:p w14:paraId="4E484A26" w14:textId="77777777" w:rsidR="00D42970" w:rsidRDefault="00732B67">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lastRenderedPageBreak/>
        <w:t xml:space="preserve">Hence, my engagement at “Yayasan Anak </w:t>
      </w:r>
      <w:proofErr w:type="spellStart"/>
      <w:r>
        <w:rPr>
          <w:rFonts w:ascii="Roboto" w:eastAsia="Roboto" w:hAnsi="Roboto" w:cs="Roboto"/>
          <w:color w:val="222222"/>
          <w:sz w:val="21"/>
          <w:szCs w:val="21"/>
          <w:highlight w:val="white"/>
        </w:rPr>
        <w:t>Bangsa</w:t>
      </w:r>
      <w:proofErr w:type="spellEnd"/>
      <w:r>
        <w:rPr>
          <w:rFonts w:ascii="Roboto" w:eastAsia="Roboto" w:hAnsi="Roboto" w:cs="Roboto"/>
          <w:color w:val="222222"/>
          <w:sz w:val="21"/>
          <w:szCs w:val="21"/>
          <w:highlight w:val="white"/>
        </w:rPr>
        <w:t xml:space="preserve"> Bisa” education project. Both to provide free scholarships to Indonesian students as well as teaching them as part of the project.</w:t>
      </w:r>
    </w:p>
    <w:p w14:paraId="46516DDE" w14:textId="77777777" w:rsidR="00D42970" w:rsidRDefault="00D42970">
      <w:pPr>
        <w:widowControl w:val="0"/>
        <w:spacing w:line="240" w:lineRule="auto"/>
        <w:rPr>
          <w:rFonts w:ascii="Roboto" w:eastAsia="Roboto" w:hAnsi="Roboto" w:cs="Roboto"/>
          <w:color w:val="222222"/>
          <w:sz w:val="21"/>
          <w:szCs w:val="21"/>
          <w:highlight w:val="white"/>
        </w:rPr>
      </w:pPr>
    </w:p>
    <w:p w14:paraId="3CF0C43A" w14:textId="77777777" w:rsidR="00D42970" w:rsidRDefault="00732B67">
      <w:pPr>
        <w:widowControl w:val="0"/>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The children who are a part of the scholarship pro</w:t>
      </w:r>
      <w:r>
        <w:rPr>
          <w:rFonts w:ascii="Roboto" w:eastAsia="Roboto" w:hAnsi="Roboto" w:cs="Roboto"/>
          <w:color w:val="222222"/>
          <w:sz w:val="21"/>
          <w:szCs w:val="21"/>
          <w:highlight w:val="white"/>
        </w:rPr>
        <w:t xml:space="preserve">gram are united. Not only by the chronic illnesses but by their common desire to learn. When diagnosed with an Ovarian </w:t>
      </w:r>
      <w:proofErr w:type="spellStart"/>
      <w:r>
        <w:rPr>
          <w:rFonts w:ascii="Roboto" w:eastAsia="Roboto" w:hAnsi="Roboto" w:cs="Roboto"/>
          <w:color w:val="222222"/>
          <w:sz w:val="21"/>
          <w:szCs w:val="21"/>
          <w:highlight w:val="white"/>
        </w:rPr>
        <w:t>tumor</w:t>
      </w:r>
      <w:proofErr w:type="spellEnd"/>
      <w:r>
        <w:rPr>
          <w:rFonts w:ascii="Roboto" w:eastAsia="Roboto" w:hAnsi="Roboto" w:cs="Roboto"/>
          <w:color w:val="222222"/>
          <w:sz w:val="21"/>
          <w:szCs w:val="21"/>
          <w:highlight w:val="white"/>
        </w:rPr>
        <w:t xml:space="preserve">, I felt that the illness becomes a label for me. Leading me to be judged based on the sickness in my body, not the soul and person </w:t>
      </w:r>
      <w:r>
        <w:rPr>
          <w:rFonts w:ascii="Roboto" w:eastAsia="Roboto" w:hAnsi="Roboto" w:cs="Roboto"/>
          <w:color w:val="222222"/>
          <w:sz w:val="21"/>
          <w:szCs w:val="21"/>
          <w:highlight w:val="white"/>
        </w:rPr>
        <w:t>that I am. When interacting with these kids, I saw a part of myself in them. I see people with bright imaginations, hopes, and dreams. Kids who are determined to learn yet hindered by the diseases that infiltrate their bodies.</w:t>
      </w:r>
    </w:p>
    <w:p w14:paraId="7BA4B218" w14:textId="77777777" w:rsidR="00D42970" w:rsidRDefault="00D42970">
      <w:pPr>
        <w:widowControl w:val="0"/>
        <w:spacing w:line="240" w:lineRule="auto"/>
        <w:rPr>
          <w:rFonts w:ascii="Roboto" w:eastAsia="Roboto" w:hAnsi="Roboto" w:cs="Roboto"/>
          <w:color w:val="222222"/>
          <w:sz w:val="21"/>
          <w:szCs w:val="21"/>
          <w:highlight w:val="white"/>
        </w:rPr>
      </w:pPr>
    </w:p>
    <w:p w14:paraId="7851386E" w14:textId="77777777" w:rsidR="00D42970" w:rsidRDefault="00732B67">
      <w:pPr>
        <w:widowControl w:val="0"/>
        <w:spacing w:line="240" w:lineRule="auto"/>
        <w:rPr>
          <w:rFonts w:ascii="Roboto" w:eastAsia="Roboto" w:hAnsi="Roboto" w:cs="Roboto"/>
          <w:sz w:val="21"/>
          <w:szCs w:val="21"/>
          <w:highlight w:val="white"/>
        </w:rPr>
      </w:pPr>
      <w:r>
        <w:rPr>
          <w:rFonts w:ascii="Roboto" w:eastAsia="Roboto" w:hAnsi="Roboto" w:cs="Roboto"/>
          <w:color w:val="222222"/>
          <w:sz w:val="21"/>
          <w:szCs w:val="21"/>
          <w:highlight w:val="white"/>
        </w:rPr>
        <w:t xml:space="preserve"> When I teach them, when I a</w:t>
      </w:r>
      <w:r>
        <w:rPr>
          <w:rFonts w:ascii="Roboto" w:eastAsia="Roboto" w:hAnsi="Roboto" w:cs="Roboto"/>
          <w:color w:val="222222"/>
          <w:sz w:val="21"/>
          <w:szCs w:val="21"/>
          <w:highlight w:val="white"/>
        </w:rPr>
        <w:t>m helping them learn their 6 times table or how to write in cursive, I realize the value of education as a form of distraction and beacon of hope. I saw how education brings hope. Hope to those who live in poverty and want to make a better living for thems</w:t>
      </w:r>
      <w:r>
        <w:rPr>
          <w:rFonts w:ascii="Roboto" w:eastAsia="Roboto" w:hAnsi="Roboto" w:cs="Roboto"/>
          <w:color w:val="222222"/>
          <w:sz w:val="21"/>
          <w:szCs w:val="21"/>
          <w:highlight w:val="white"/>
        </w:rPr>
        <w:t>elves, hope to those who need a distraction from the cruel realities they are living. These kids opened up my perspective of education, of the power it holds, and the subsequent multiplier effect it has on various social, political and economic aspects. He</w:t>
      </w:r>
      <w:r>
        <w:rPr>
          <w:rFonts w:ascii="Roboto" w:eastAsia="Roboto" w:hAnsi="Roboto" w:cs="Roboto"/>
          <w:color w:val="222222"/>
          <w:sz w:val="21"/>
          <w:szCs w:val="21"/>
          <w:highlight w:val="white"/>
        </w:rPr>
        <w:t>nce, being a large inspiration for my advocacy for accessible education throughout Indonesia.</w:t>
      </w:r>
    </w:p>
    <w:p w14:paraId="5EEEBB96" w14:textId="77777777" w:rsidR="00D42970" w:rsidRDefault="00D42970">
      <w:pPr>
        <w:rPr>
          <w:rFonts w:ascii="Roboto" w:eastAsia="Roboto" w:hAnsi="Roboto" w:cs="Roboto"/>
          <w:color w:val="222222"/>
          <w:sz w:val="21"/>
          <w:szCs w:val="21"/>
          <w:highlight w:val="white"/>
        </w:rPr>
      </w:pPr>
    </w:p>
    <w:sectPr w:rsidR="00D4297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Devi Kasih" w:date="2020-12-27T07:23:00Z" w:initials="DK">
    <w:p w14:paraId="150A4CD4" w14:textId="0B25EA46" w:rsidR="002954BE" w:rsidRDefault="002954BE">
      <w:pPr>
        <w:pStyle w:val="CommentText"/>
      </w:pPr>
      <w:r>
        <w:rPr>
          <w:rStyle w:val="CommentReference"/>
        </w:rPr>
        <w:annotationRef/>
      </w:r>
      <w:r>
        <w:t xml:space="preserve">Btw maybe need to explain what it means briefly </w:t>
      </w:r>
      <w:proofErr w:type="spellStart"/>
      <w:r>
        <w:t>takutnya</w:t>
      </w:r>
      <w:proofErr w:type="spellEnd"/>
      <w:r>
        <w:t xml:space="preserve"> pada </w:t>
      </w:r>
      <w:proofErr w:type="spellStart"/>
      <w:r>
        <w:t>ngga</w:t>
      </w:r>
      <w:proofErr w:type="spellEnd"/>
      <w:r>
        <w:t xml:space="preserve"> </w:t>
      </w:r>
      <w:proofErr w:type="spellStart"/>
      <w:r>
        <w:t>ngerti</w:t>
      </w:r>
      <w:proofErr w:type="spellEnd"/>
      <w:r>
        <w:t xml:space="preserve">. Or maybe can just delete </w:t>
      </w:r>
    </w:p>
  </w:comment>
  <w:comment w:id="10" w:author="Devi Kasih" w:date="2020-12-27T07:27:00Z" w:initials="DK">
    <w:p w14:paraId="73CC8EF1" w14:textId="4508E85C" w:rsidR="002954BE" w:rsidRDefault="002954BE">
      <w:pPr>
        <w:pStyle w:val="CommentText"/>
      </w:pPr>
      <w:r>
        <w:rPr>
          <w:rStyle w:val="CommentReference"/>
        </w:rPr>
        <w:annotationRef/>
      </w:r>
      <w:r>
        <w:rPr>
          <w:rStyle w:val="CommentReference"/>
        </w:rPr>
        <w:t xml:space="preserve">Maybe to make your thoughts and opinions a bit more pronounced, you can say “a custom/stigma that I questioned” (?) or </w:t>
      </w:r>
      <w:proofErr w:type="spellStart"/>
      <w:r>
        <w:rPr>
          <w:rStyle w:val="CommentReference"/>
        </w:rPr>
        <w:t>sth</w:t>
      </w:r>
      <w:proofErr w:type="spellEnd"/>
      <w:r>
        <w:rPr>
          <w:rStyle w:val="CommentReference"/>
        </w:rPr>
        <w:t xml:space="preserve"> else. </w:t>
      </w:r>
    </w:p>
  </w:comment>
  <w:comment w:id="15" w:author="Devi Kasih" w:date="2020-12-27T07:29:00Z" w:initials="DK">
    <w:p w14:paraId="01C6F5C1" w14:textId="2013D225" w:rsidR="002954BE" w:rsidRDefault="002954BE">
      <w:pPr>
        <w:pStyle w:val="CommentText"/>
      </w:pPr>
      <w:r>
        <w:rPr>
          <w:rStyle w:val="CommentReference"/>
        </w:rPr>
        <w:annotationRef/>
      </w:r>
      <w:r>
        <w:rPr>
          <w:rStyle w:val="CommentReference"/>
        </w:rPr>
        <w:t xml:space="preserve">To save some words, these two sentences can be shortened or combined. Cos </w:t>
      </w:r>
      <w:proofErr w:type="spellStart"/>
      <w:r>
        <w:rPr>
          <w:rStyle w:val="CommentReference"/>
        </w:rPr>
        <w:t>intinya</w:t>
      </w:r>
      <w:proofErr w:type="spellEnd"/>
      <w:r>
        <w:rPr>
          <w:rStyle w:val="CommentReference"/>
        </w:rPr>
        <w:t xml:space="preserve"> </w:t>
      </w:r>
      <w:proofErr w:type="spellStart"/>
      <w:r>
        <w:rPr>
          <w:rStyle w:val="CommentReference"/>
        </w:rPr>
        <w:t>mau</w:t>
      </w:r>
      <w:proofErr w:type="spellEnd"/>
      <w:r>
        <w:rPr>
          <w:rStyle w:val="CommentReference"/>
        </w:rPr>
        <w:t xml:space="preserve"> </w:t>
      </w:r>
      <w:proofErr w:type="spellStart"/>
      <w:r>
        <w:rPr>
          <w:rStyle w:val="CommentReference"/>
        </w:rPr>
        <w:t>ngmg</w:t>
      </w:r>
      <w:proofErr w:type="spellEnd"/>
      <w:r>
        <w:rPr>
          <w:rStyle w:val="CommentReference"/>
        </w:rPr>
        <w:t xml:space="preserve"> </w:t>
      </w:r>
      <w:proofErr w:type="spellStart"/>
      <w:r>
        <w:rPr>
          <w:rStyle w:val="CommentReference"/>
        </w:rPr>
        <w:t>yg</w:t>
      </w:r>
      <w:proofErr w:type="spellEnd"/>
      <w:r>
        <w:rPr>
          <w:rStyle w:val="CommentReference"/>
        </w:rPr>
        <w:t xml:space="preserve"> </w:t>
      </w:r>
      <w:proofErr w:type="spellStart"/>
      <w:r>
        <w:rPr>
          <w:rStyle w:val="CommentReference"/>
        </w:rPr>
        <w:t>tadinya</w:t>
      </w:r>
      <w:proofErr w:type="spellEnd"/>
      <w:r>
        <w:rPr>
          <w:rStyle w:val="CommentReference"/>
        </w:rPr>
        <w:t xml:space="preserve"> part of a majority, </w:t>
      </w:r>
      <w:proofErr w:type="spellStart"/>
      <w:r>
        <w:rPr>
          <w:rStyle w:val="CommentReference"/>
        </w:rPr>
        <w:t>terus</w:t>
      </w:r>
      <w:proofErr w:type="spellEnd"/>
      <w:r>
        <w:rPr>
          <w:rStyle w:val="CommentReference"/>
        </w:rPr>
        <w:t xml:space="preserve"> </w:t>
      </w:r>
      <w:proofErr w:type="spellStart"/>
      <w:r>
        <w:rPr>
          <w:rStyle w:val="CommentReference"/>
        </w:rPr>
        <w:t>jadi</w:t>
      </w:r>
      <w:proofErr w:type="spellEnd"/>
      <w:r>
        <w:rPr>
          <w:rStyle w:val="CommentReference"/>
        </w:rPr>
        <w:t xml:space="preserve"> minority </w:t>
      </w:r>
      <w:proofErr w:type="spellStart"/>
      <w:r>
        <w:rPr>
          <w:rStyle w:val="CommentReference"/>
        </w:rPr>
        <w:t>gt</w:t>
      </w:r>
      <w:proofErr w:type="spellEnd"/>
      <w:r>
        <w:rPr>
          <w:rStyle w:val="CommentReference"/>
        </w:rPr>
        <w:t xml:space="preserve"> </w:t>
      </w:r>
      <w:proofErr w:type="spellStart"/>
      <w:r>
        <w:rPr>
          <w:rStyle w:val="CommentReference"/>
        </w:rPr>
        <w:t>kan</w:t>
      </w:r>
      <w:proofErr w:type="spellEnd"/>
      <w:r>
        <w:rPr>
          <w:rStyle w:val="CommentReference"/>
        </w:rPr>
        <w:t xml:space="preserve"> yah. </w:t>
      </w:r>
    </w:p>
  </w:comment>
  <w:comment w:id="22" w:author="Devi Kasih" w:date="2020-12-27T07:25:00Z" w:initials="DK">
    <w:p w14:paraId="70A5295D" w14:textId="552FBA14" w:rsidR="002954BE" w:rsidRDefault="002954BE">
      <w:pPr>
        <w:pStyle w:val="CommentText"/>
      </w:pPr>
      <w:r>
        <w:rPr>
          <w:rStyle w:val="CommentReference"/>
        </w:rPr>
        <w:annotationRef/>
      </w:r>
      <w:r>
        <w:t xml:space="preserve">Maybe </w:t>
      </w:r>
      <w:proofErr w:type="spellStart"/>
      <w:r>
        <w:t>daripada</w:t>
      </w:r>
      <w:proofErr w:type="spellEnd"/>
      <w:r>
        <w:t xml:space="preserve"> </w:t>
      </w:r>
      <w:proofErr w:type="spellStart"/>
      <w:r>
        <w:t>ngmg</w:t>
      </w:r>
      <w:proofErr w:type="spellEnd"/>
      <w:r>
        <w:t xml:space="preserve"> </w:t>
      </w:r>
      <w:proofErr w:type="spellStart"/>
      <w:r>
        <w:t>ini</w:t>
      </w:r>
      <w:proofErr w:type="spellEnd"/>
      <w:r>
        <w:t xml:space="preserve">, </w:t>
      </w:r>
      <w:proofErr w:type="spellStart"/>
      <w:r>
        <w:t>lgsg</w:t>
      </w:r>
      <w:proofErr w:type="spellEnd"/>
      <w:r>
        <w:t xml:space="preserve"> </w:t>
      </w:r>
      <w:proofErr w:type="spellStart"/>
      <w:r>
        <w:t>aja</w:t>
      </w:r>
      <w:proofErr w:type="spellEnd"/>
      <w:r>
        <w:t xml:space="preserve"> </w:t>
      </w:r>
      <w:proofErr w:type="spellStart"/>
      <w:r>
        <w:t>kasi</w:t>
      </w:r>
      <w:proofErr w:type="spellEnd"/>
      <w:r>
        <w:t xml:space="preserve"> tau </w:t>
      </w:r>
      <w:proofErr w:type="spellStart"/>
      <w:r>
        <w:t>bedanya</w:t>
      </w:r>
      <w:proofErr w:type="spellEnd"/>
      <w:r>
        <w:t xml:space="preserve"> </w:t>
      </w:r>
      <w:proofErr w:type="spellStart"/>
      <w:r>
        <w:t>gt</w:t>
      </w:r>
      <w:proofErr w:type="spellEnd"/>
      <w:r>
        <w:t xml:space="preserve">? </w:t>
      </w:r>
    </w:p>
  </w:comment>
  <w:comment w:id="25" w:author="Devi Kasih" w:date="2020-12-27T07:26:00Z" w:initials="DK">
    <w:p w14:paraId="230263C4" w14:textId="369D3147" w:rsidR="002954BE" w:rsidRDefault="002954BE">
      <w:pPr>
        <w:pStyle w:val="CommentText"/>
      </w:pPr>
      <w:r>
        <w:rPr>
          <w:rStyle w:val="CommentReference"/>
        </w:rPr>
        <w:annotationRef/>
      </w:r>
      <w:r>
        <w:t xml:space="preserve">Nah </w:t>
      </w:r>
      <w:proofErr w:type="spellStart"/>
      <w:r>
        <w:t>sampe</w:t>
      </w:r>
      <w:proofErr w:type="spellEnd"/>
      <w:r>
        <w:t xml:space="preserve"> </w:t>
      </w:r>
      <w:proofErr w:type="spellStart"/>
      <w:r>
        <w:t>sini</w:t>
      </w:r>
      <w:proofErr w:type="spellEnd"/>
      <w:r>
        <w:t xml:space="preserve"> </w:t>
      </w:r>
      <w:proofErr w:type="spellStart"/>
      <w:r>
        <w:t>uda</w:t>
      </w:r>
      <w:proofErr w:type="spellEnd"/>
      <w:r>
        <w:t xml:space="preserve"> flow well, </w:t>
      </w:r>
      <w:proofErr w:type="spellStart"/>
      <w:r>
        <w:t>tapi</w:t>
      </w:r>
      <w:proofErr w:type="spellEnd"/>
      <w:r>
        <w:t xml:space="preserve"> </w:t>
      </w:r>
      <w:proofErr w:type="spellStart"/>
      <w:r>
        <w:t>transisi</w:t>
      </w:r>
      <w:proofErr w:type="spellEnd"/>
      <w:r>
        <w:t xml:space="preserve"> </w:t>
      </w:r>
      <w:proofErr w:type="spellStart"/>
      <w:r>
        <w:t>ke</w:t>
      </w:r>
      <w:proofErr w:type="spellEnd"/>
      <w:r>
        <w:t xml:space="preserve"> political conflicts </w:t>
      </w:r>
      <w:proofErr w:type="spellStart"/>
      <w:r>
        <w:t>ini</w:t>
      </w:r>
      <w:proofErr w:type="spellEnd"/>
      <w:r>
        <w:t xml:space="preserve"> </w:t>
      </w:r>
      <w:proofErr w:type="spellStart"/>
      <w:r>
        <w:t>belom</w:t>
      </w:r>
      <w:proofErr w:type="spellEnd"/>
      <w:r>
        <w:t xml:space="preserve"> smooth. </w:t>
      </w:r>
    </w:p>
  </w:comment>
  <w:comment w:id="28" w:author="Devi Kasih" w:date="2020-12-27T07:26:00Z" w:initials="DK">
    <w:p w14:paraId="47784C94" w14:textId="6539C1CC" w:rsidR="002954BE" w:rsidRDefault="002954BE">
      <w:pPr>
        <w:pStyle w:val="CommentText"/>
      </w:pPr>
      <w:r>
        <w:rPr>
          <w:rStyle w:val="CommentReference"/>
        </w:rPr>
        <w:annotationRef/>
      </w:r>
      <w:r>
        <w:t xml:space="preserve">Hmmm </w:t>
      </w:r>
      <w:proofErr w:type="spellStart"/>
      <w:r>
        <w:t>ini</w:t>
      </w:r>
      <w:proofErr w:type="spellEnd"/>
      <w:r>
        <w:t xml:space="preserve"> somehow </w:t>
      </w:r>
      <w:proofErr w:type="spellStart"/>
      <w:r>
        <w:t>kita</w:t>
      </w:r>
      <w:proofErr w:type="spellEnd"/>
      <w:r>
        <w:t xml:space="preserve"> </w:t>
      </w:r>
      <w:proofErr w:type="spellStart"/>
      <w:r>
        <w:t>ga</w:t>
      </w:r>
      <w:proofErr w:type="spellEnd"/>
      <w:r>
        <w:t xml:space="preserve"> </w:t>
      </w:r>
      <w:proofErr w:type="spellStart"/>
      <w:r>
        <w:t>sentuh</w:t>
      </w:r>
      <w:proofErr w:type="spellEnd"/>
      <w:r>
        <w:t xml:space="preserve"> in this essay. Cos di sentence </w:t>
      </w:r>
      <w:proofErr w:type="spellStart"/>
      <w:r>
        <w:t>yg</w:t>
      </w:r>
      <w:proofErr w:type="spellEnd"/>
      <w:r>
        <w:t xml:space="preserve"> atas2 </w:t>
      </w:r>
      <w:proofErr w:type="spellStart"/>
      <w:r>
        <w:t>kan</w:t>
      </w:r>
      <w:proofErr w:type="spellEnd"/>
      <w:r>
        <w:t xml:space="preserve"> mostly about you </w:t>
      </w:r>
      <w:proofErr w:type="spellStart"/>
      <w:r>
        <w:t>tuh</w:t>
      </w:r>
      <w:proofErr w:type="spellEnd"/>
      <w:r>
        <w:t xml:space="preserve"> and nothing about inequality and violence. Eh paling inequality of opportunity </w:t>
      </w:r>
      <w:proofErr w:type="spellStart"/>
      <w:r>
        <w:t>yg</w:t>
      </w:r>
      <w:proofErr w:type="spellEnd"/>
      <w:r>
        <w:t xml:space="preserve"> </w:t>
      </w:r>
      <w:proofErr w:type="spellStart"/>
      <w:r>
        <w:t>ttg</w:t>
      </w:r>
      <w:proofErr w:type="spellEnd"/>
      <w:r>
        <w:t xml:space="preserve"> study abroad kali </w:t>
      </w:r>
      <w:proofErr w:type="spellStart"/>
      <w:r>
        <w:t>ya</w:t>
      </w:r>
      <w:proofErr w:type="spellEnd"/>
    </w:p>
  </w:comment>
  <w:comment w:id="29" w:author="Devi Kasih" w:date="2020-12-27T07:30:00Z" w:initials="DK">
    <w:p w14:paraId="362DB8BB" w14:textId="77777777" w:rsidR="002954BE" w:rsidRDefault="002954BE">
      <w:pPr>
        <w:pStyle w:val="CommentText"/>
      </w:pPr>
      <w:r>
        <w:rPr>
          <w:rStyle w:val="CommentReference"/>
        </w:rPr>
        <w:annotationRef/>
      </w:r>
      <w:r>
        <w:t xml:space="preserve">I moved the study abroad thing to the first prompt, cos </w:t>
      </w:r>
      <w:proofErr w:type="spellStart"/>
      <w:r>
        <w:t>lebih</w:t>
      </w:r>
      <w:proofErr w:type="spellEnd"/>
      <w:r>
        <w:t xml:space="preserve"> </w:t>
      </w:r>
      <w:proofErr w:type="spellStart"/>
      <w:r>
        <w:t>cocok</w:t>
      </w:r>
      <w:proofErr w:type="spellEnd"/>
      <w:r>
        <w:t xml:space="preserve"> </w:t>
      </w:r>
      <w:proofErr w:type="spellStart"/>
      <w:r>
        <w:t>disitu</w:t>
      </w:r>
      <w:proofErr w:type="spellEnd"/>
      <w:r>
        <w:t xml:space="preserve"> </w:t>
      </w:r>
      <w:proofErr w:type="spellStart"/>
      <w:r>
        <w:t>hehehe</w:t>
      </w:r>
      <w:proofErr w:type="spellEnd"/>
      <w:r>
        <w:t xml:space="preserve">. </w:t>
      </w:r>
    </w:p>
    <w:p w14:paraId="1D50D34D" w14:textId="77777777" w:rsidR="002954BE" w:rsidRDefault="002954BE">
      <w:pPr>
        <w:pStyle w:val="CommentText"/>
      </w:pPr>
    </w:p>
    <w:p w14:paraId="3371A431" w14:textId="742864F2" w:rsidR="002954BE" w:rsidRDefault="002954BE">
      <w:pPr>
        <w:pStyle w:val="CommentText"/>
      </w:pPr>
      <w:r>
        <w:t xml:space="preserve">Here, maybe you continue talking about </w:t>
      </w:r>
      <w:r w:rsidR="002F74EF">
        <w:t xml:space="preserve">having experienced both being a minority and majority in different societies, I’m intrigued by Prof David Simon’s work. (maybe can start the sentence with that). And then you dissect his work further and show a bit how you relate to it personally (thru your background, identity or experience). Terus </w:t>
      </w:r>
      <w:proofErr w:type="spellStart"/>
      <w:r w:rsidR="002F74EF">
        <w:t>baru</w:t>
      </w:r>
      <w:proofErr w:type="spellEnd"/>
      <w:r w:rsidR="002F74EF">
        <w:t xml:space="preserve"> </w:t>
      </w:r>
      <w:proofErr w:type="spellStart"/>
      <w:r w:rsidR="002F74EF">
        <w:t>ngmgin</w:t>
      </w:r>
      <w:proofErr w:type="spellEnd"/>
      <w:r w:rsidR="002F74EF">
        <w:t xml:space="preserve"> a specific course </w:t>
      </w:r>
      <w:proofErr w:type="spellStart"/>
      <w:r w:rsidR="002F74EF">
        <w:t>klo</w:t>
      </w:r>
      <w:proofErr w:type="spellEnd"/>
      <w:r w:rsidR="002F74EF">
        <w:t xml:space="preserve"> </w:t>
      </w:r>
      <w:proofErr w:type="spellStart"/>
      <w:r w:rsidR="002F74EF">
        <w:t>ada</w:t>
      </w:r>
      <w:proofErr w:type="spellEnd"/>
      <w:r w:rsidR="002F74EF">
        <w:t xml:space="preserve"> space. </w:t>
      </w:r>
    </w:p>
  </w:comment>
  <w:comment w:id="31" w:author="Devi Kasih" w:date="2020-12-21T00:59:00Z" w:initials="">
    <w:p w14:paraId="68FDF086" w14:textId="77777777" w:rsidR="00D42970" w:rsidRDefault="00732B67">
      <w:pPr>
        <w:widowControl w:val="0"/>
        <w:pBdr>
          <w:top w:val="nil"/>
          <w:left w:val="nil"/>
          <w:bottom w:val="nil"/>
          <w:right w:val="nil"/>
          <w:between w:val="nil"/>
        </w:pBdr>
        <w:spacing w:line="240" w:lineRule="auto"/>
        <w:rPr>
          <w:color w:val="000000"/>
        </w:rPr>
      </w:pPr>
      <w:r>
        <w:rPr>
          <w:color w:val="000000"/>
        </w:rPr>
        <w:t xml:space="preserve">I think your essay here already has all the </w:t>
      </w:r>
      <w:r>
        <w:rPr>
          <w:color w:val="000000"/>
        </w:rPr>
        <w:t>good ingredients, and you just need to organize your ideas better. </w:t>
      </w:r>
    </w:p>
    <w:p w14:paraId="7101245C" w14:textId="77777777" w:rsidR="00D42970" w:rsidRDefault="00D42970">
      <w:pPr>
        <w:widowControl w:val="0"/>
        <w:pBdr>
          <w:top w:val="nil"/>
          <w:left w:val="nil"/>
          <w:bottom w:val="nil"/>
          <w:right w:val="nil"/>
          <w:between w:val="nil"/>
        </w:pBdr>
        <w:spacing w:line="240" w:lineRule="auto"/>
        <w:rPr>
          <w:color w:val="000000"/>
        </w:rPr>
      </w:pPr>
    </w:p>
    <w:p w14:paraId="53DCDBE6" w14:textId="77777777" w:rsidR="00D42970" w:rsidRDefault="00732B67">
      <w:pPr>
        <w:widowControl w:val="0"/>
        <w:pBdr>
          <w:top w:val="nil"/>
          <w:left w:val="nil"/>
          <w:bottom w:val="nil"/>
          <w:right w:val="nil"/>
          <w:between w:val="nil"/>
        </w:pBdr>
        <w:spacing w:line="240" w:lineRule="auto"/>
        <w:rPr>
          <w:color w:val="000000"/>
        </w:rPr>
      </w:pPr>
      <w:r>
        <w:rPr>
          <w:color w:val="000000"/>
        </w:rPr>
        <w:t xml:space="preserve">1. start with "your engagement with a topic or idea" --&gt; maybe you can talk directly about you want to give educational scholarship to </w:t>
      </w:r>
      <w:proofErr w:type="spellStart"/>
      <w:proofErr w:type="gramStart"/>
      <w:r>
        <w:rPr>
          <w:color w:val="000000"/>
        </w:rPr>
        <w:t>XYz</w:t>
      </w:r>
      <w:proofErr w:type="spellEnd"/>
      <w:r>
        <w:rPr>
          <w:color w:val="000000"/>
        </w:rPr>
        <w:t>  and</w:t>
      </w:r>
      <w:proofErr w:type="gramEnd"/>
      <w:r>
        <w:rPr>
          <w:color w:val="000000"/>
        </w:rPr>
        <w:t> describe the ideas</w:t>
      </w:r>
    </w:p>
    <w:p w14:paraId="5AECF7C5" w14:textId="77777777" w:rsidR="00D42970" w:rsidRDefault="00D42970">
      <w:pPr>
        <w:widowControl w:val="0"/>
        <w:pBdr>
          <w:top w:val="nil"/>
          <w:left w:val="nil"/>
          <w:bottom w:val="nil"/>
          <w:right w:val="nil"/>
          <w:between w:val="nil"/>
        </w:pBdr>
        <w:spacing w:line="240" w:lineRule="auto"/>
        <w:rPr>
          <w:color w:val="000000"/>
        </w:rPr>
      </w:pPr>
    </w:p>
    <w:p w14:paraId="4FEA2C03" w14:textId="77777777" w:rsidR="00D42970" w:rsidRDefault="00732B67">
      <w:pPr>
        <w:widowControl w:val="0"/>
        <w:pBdr>
          <w:top w:val="nil"/>
          <w:left w:val="nil"/>
          <w:bottom w:val="nil"/>
          <w:right w:val="nil"/>
          <w:between w:val="nil"/>
        </w:pBdr>
        <w:spacing w:line="240" w:lineRule="auto"/>
        <w:rPr>
          <w:color w:val="000000"/>
        </w:rPr>
      </w:pPr>
      <w:r>
        <w:rPr>
          <w:color w:val="000000"/>
        </w:rPr>
        <w:t xml:space="preserve">2. and then the why -- </w:t>
      </w:r>
      <w:r>
        <w:rPr>
          <w:color w:val="000000"/>
        </w:rPr>
        <w:t>connect that with your personal experiences too. </w:t>
      </w:r>
    </w:p>
    <w:p w14:paraId="65A75B0F" w14:textId="77777777" w:rsidR="00D42970" w:rsidRDefault="00D42970">
      <w:pPr>
        <w:widowControl w:val="0"/>
        <w:pBdr>
          <w:top w:val="nil"/>
          <w:left w:val="nil"/>
          <w:bottom w:val="nil"/>
          <w:right w:val="nil"/>
          <w:between w:val="nil"/>
        </w:pBdr>
        <w:spacing w:line="240" w:lineRule="auto"/>
        <w:rPr>
          <w:color w:val="000000"/>
        </w:rPr>
      </w:pPr>
    </w:p>
    <w:p w14:paraId="605D44D6" w14:textId="77777777" w:rsidR="00D42970" w:rsidRDefault="00732B67">
      <w:pPr>
        <w:widowControl w:val="0"/>
        <w:pBdr>
          <w:top w:val="nil"/>
          <w:left w:val="nil"/>
          <w:bottom w:val="nil"/>
          <w:right w:val="nil"/>
          <w:between w:val="nil"/>
        </w:pBdr>
        <w:spacing w:line="240" w:lineRule="auto"/>
        <w:rPr>
          <w:color w:val="000000"/>
        </w:rPr>
      </w:pPr>
      <w:proofErr w:type="gramStart"/>
      <w:r>
        <w:rPr>
          <w:color w:val="000000"/>
        </w:rPr>
        <w:t>Also</w:t>
      </w:r>
      <w:proofErr w:type="gramEnd"/>
      <w:r>
        <w:rPr>
          <w:color w:val="000000"/>
        </w:rPr>
        <w:t xml:space="preserve"> </w:t>
      </w:r>
      <w:proofErr w:type="spellStart"/>
      <w:r>
        <w:rPr>
          <w:color w:val="000000"/>
        </w:rPr>
        <w:t>i</w:t>
      </w:r>
      <w:proofErr w:type="spellEnd"/>
      <w:r>
        <w:rPr>
          <w:color w:val="000000"/>
        </w:rPr>
        <w:t xml:space="preserve"> think you don't need the first two paragraphs. you can still use the small note thing but maybe just at the end to show like how it is very </w:t>
      </w:r>
      <w:proofErr w:type="spellStart"/>
      <w:r>
        <w:rPr>
          <w:color w:val="000000"/>
        </w:rPr>
        <w:t>heartwarming</w:t>
      </w:r>
      <w:proofErr w:type="spellEnd"/>
      <w:r>
        <w:rPr>
          <w:color w:val="000000"/>
        </w:rPr>
        <w:t xml:space="preserve"> to see someone </w:t>
      </w:r>
      <w:proofErr w:type="gramStart"/>
      <w:r>
        <w:rPr>
          <w:color w:val="000000"/>
        </w:rPr>
        <w:t>life's</w:t>
      </w:r>
      <w:proofErr w:type="gramEnd"/>
      <w:r>
        <w:rPr>
          <w:color w:val="000000"/>
        </w:rPr>
        <w:t xml:space="preserve"> got impacted positively</w:t>
      </w:r>
    </w:p>
  </w:comment>
  <w:comment w:id="33" w:author="Devi Kasih" w:date="2020-12-27T07:36:00Z" w:initials="DK">
    <w:p w14:paraId="440953FC" w14:textId="77777777" w:rsidR="002F74EF" w:rsidRDefault="002F74EF">
      <w:pPr>
        <w:pStyle w:val="CommentText"/>
      </w:pPr>
      <w:r>
        <w:rPr>
          <w:rStyle w:val="CommentReference"/>
        </w:rPr>
        <w:annotationRef/>
      </w:r>
      <w:r>
        <w:t>Focus on this in the first half.</w:t>
      </w:r>
    </w:p>
    <w:p w14:paraId="307BABEA" w14:textId="77777777" w:rsidR="002F74EF" w:rsidRDefault="002F74EF">
      <w:pPr>
        <w:pStyle w:val="CommentText"/>
      </w:pPr>
    </w:p>
    <w:p w14:paraId="178841F0" w14:textId="77777777" w:rsidR="002F74EF" w:rsidRDefault="002F74EF">
      <w:pPr>
        <w:pStyle w:val="CommentText"/>
      </w:pPr>
      <w:r>
        <w:t xml:space="preserve">I somehow find it hard to draw the connection between the first half of the essay and the second half. </w:t>
      </w:r>
    </w:p>
    <w:p w14:paraId="4763E6C8" w14:textId="77777777" w:rsidR="002F74EF" w:rsidRDefault="002F74EF">
      <w:pPr>
        <w:pStyle w:val="CommentText"/>
      </w:pPr>
    </w:p>
    <w:p w14:paraId="4434BF4F" w14:textId="77777777" w:rsidR="002F74EF" w:rsidRDefault="002F74EF">
      <w:pPr>
        <w:pStyle w:val="CommentText"/>
      </w:pPr>
      <w:r>
        <w:t xml:space="preserve">I think you should focus on sharing the dire problem/habit of fast fashion and its social and environmental impacts. And whatever limitations you think there are. </w:t>
      </w:r>
    </w:p>
    <w:p w14:paraId="4DED8724" w14:textId="77777777" w:rsidR="002F74EF" w:rsidRDefault="002F74EF">
      <w:pPr>
        <w:pStyle w:val="CommentText"/>
      </w:pPr>
    </w:p>
    <w:p w14:paraId="7423FA14" w14:textId="77777777" w:rsidR="002F74EF" w:rsidRDefault="002F74EF">
      <w:pPr>
        <w:pStyle w:val="CommentText"/>
      </w:pPr>
      <w:r>
        <w:t xml:space="preserve">So… maybe start with something more personal to you like “Oh there’s who’s </w:t>
      </w:r>
      <w:proofErr w:type="spellStart"/>
      <w:r>
        <w:t>bday</w:t>
      </w:r>
      <w:proofErr w:type="spellEnd"/>
      <w:r>
        <w:t xml:space="preserve"> party </w:t>
      </w:r>
      <w:proofErr w:type="spellStart"/>
      <w:r>
        <w:t>nxt</w:t>
      </w:r>
      <w:proofErr w:type="spellEnd"/>
      <w:r>
        <w:t xml:space="preserve"> week but I don’t have clothes (</w:t>
      </w:r>
      <w:proofErr w:type="spellStart"/>
      <w:r>
        <w:t>padahal</w:t>
      </w:r>
      <w:proofErr w:type="spellEnd"/>
      <w:r>
        <w:t xml:space="preserve"> wardrobe </w:t>
      </w:r>
      <w:proofErr w:type="spellStart"/>
      <w:r>
        <w:t>nya</w:t>
      </w:r>
      <w:proofErr w:type="spellEnd"/>
      <w:r>
        <w:t xml:space="preserve"> </w:t>
      </w:r>
      <w:proofErr w:type="spellStart"/>
      <w:r>
        <w:t>penuh</w:t>
      </w:r>
      <w:proofErr w:type="spellEnd"/>
      <w:r>
        <w:t xml:space="preserve">)” talk about how girls maybe only wear the same clothes X times in their lives. </w:t>
      </w:r>
    </w:p>
    <w:p w14:paraId="019FDF32" w14:textId="77777777" w:rsidR="002F74EF" w:rsidRDefault="002F74EF">
      <w:pPr>
        <w:pStyle w:val="CommentText"/>
      </w:pPr>
    </w:p>
    <w:p w14:paraId="7E7FD1FA" w14:textId="77777777" w:rsidR="002F74EF" w:rsidRDefault="002F74EF">
      <w:pPr>
        <w:pStyle w:val="CommentText"/>
      </w:pPr>
      <w:r>
        <w:t xml:space="preserve">And then elaborate what the social impacts are and also the environmental impacts. </w:t>
      </w:r>
    </w:p>
    <w:p w14:paraId="16454811" w14:textId="77777777" w:rsidR="002F74EF" w:rsidRDefault="002F74EF">
      <w:pPr>
        <w:pStyle w:val="CommentText"/>
      </w:pPr>
    </w:p>
    <w:p w14:paraId="44D9F7E4" w14:textId="46149E8E" w:rsidR="002F74EF" w:rsidRDefault="002F74EF">
      <w:pPr>
        <w:pStyle w:val="CommentText"/>
      </w:pPr>
      <w:r>
        <w:t xml:space="preserve">And how you feel about it and why it is important to you. </w:t>
      </w:r>
    </w:p>
  </w:comment>
  <w:comment w:id="35" w:author="Devi Kasih" w:date="2020-12-27T07:35:00Z" w:initials="DK">
    <w:p w14:paraId="5B98893C" w14:textId="26805D8C" w:rsidR="002F74EF" w:rsidRDefault="002F74EF">
      <w:pPr>
        <w:pStyle w:val="CommentText"/>
      </w:pPr>
      <w:r>
        <w:rPr>
          <w:rStyle w:val="CommentReference"/>
        </w:rPr>
        <w:annotationRef/>
      </w:r>
      <w:r>
        <w:t>I like the second half of the essay btw!</w:t>
      </w:r>
    </w:p>
  </w:comment>
  <w:comment w:id="36" w:author="Devi Kasih" w:date="2020-12-27T07:44:00Z" w:initials="DK">
    <w:p w14:paraId="2E8F78C4" w14:textId="77777777" w:rsidR="00D51E15" w:rsidRDefault="00D51E15">
      <w:pPr>
        <w:pStyle w:val="CommentText"/>
      </w:pPr>
      <w:r>
        <w:rPr>
          <w:rStyle w:val="CommentReference"/>
        </w:rPr>
        <w:annotationRef/>
      </w:r>
      <w:r>
        <w:t xml:space="preserve">Cut the opening from 170 words to 50 words </w:t>
      </w:r>
      <w:proofErr w:type="spellStart"/>
      <w:proofErr w:type="gramStart"/>
      <w:r>
        <w:t>haha</w:t>
      </w:r>
      <w:proofErr w:type="spellEnd"/>
      <w:r>
        <w:t>..</w:t>
      </w:r>
      <w:proofErr w:type="gramEnd"/>
    </w:p>
    <w:p w14:paraId="3E945621" w14:textId="77777777" w:rsidR="00D51E15" w:rsidRDefault="00D51E15">
      <w:pPr>
        <w:pStyle w:val="CommentText"/>
      </w:pPr>
    </w:p>
    <w:p w14:paraId="751DD3E9" w14:textId="77777777" w:rsidR="00D51E15" w:rsidRDefault="00D51E15">
      <w:pPr>
        <w:pStyle w:val="CommentText"/>
      </w:pPr>
      <w:r>
        <w:t>You just need to talk about:</w:t>
      </w:r>
    </w:p>
    <w:p w14:paraId="09A7CC20" w14:textId="7A727710" w:rsidR="00D51E15" w:rsidRDefault="00D51E15" w:rsidP="00D51E15">
      <w:pPr>
        <w:pStyle w:val="CommentText"/>
        <w:numPr>
          <w:ilvl w:val="0"/>
          <w:numId w:val="2"/>
        </w:numPr>
      </w:pPr>
      <w:r>
        <w:t xml:space="preserve"> You’re trying to heal yourself from toxic dieting (and replenish your body)</w:t>
      </w:r>
    </w:p>
    <w:p w14:paraId="7C07E03B" w14:textId="21CBCBE3" w:rsidR="00D51E15" w:rsidRDefault="00D51E15" w:rsidP="00D51E15">
      <w:pPr>
        <w:pStyle w:val="CommentText"/>
        <w:numPr>
          <w:ilvl w:val="0"/>
          <w:numId w:val="2"/>
        </w:numPr>
      </w:pPr>
      <w:r>
        <w:t xml:space="preserve"> And then you found F45 </w:t>
      </w:r>
    </w:p>
  </w:comment>
  <w:comment w:id="41" w:author="Devi Kasih" w:date="2020-12-27T07:46:00Z" w:initials="DK">
    <w:p w14:paraId="2A9B5DF3" w14:textId="17596703" w:rsidR="00D51E15" w:rsidRDefault="00D51E15">
      <w:pPr>
        <w:pStyle w:val="CommentText"/>
      </w:pPr>
      <w:r>
        <w:rPr>
          <w:rStyle w:val="CommentReference"/>
        </w:rPr>
        <w:annotationRef/>
      </w:r>
      <w:r>
        <w:t>Save this for the closing</w:t>
      </w:r>
    </w:p>
  </w:comment>
  <w:comment w:id="45" w:author="Devi Kasih" w:date="2020-12-27T07:47:00Z" w:initials="DK">
    <w:p w14:paraId="30544469" w14:textId="77777777" w:rsidR="00D51E15" w:rsidRDefault="00D51E15">
      <w:pPr>
        <w:pStyle w:val="CommentText"/>
        <w:rPr>
          <w:rStyle w:val="CommentReference"/>
        </w:rPr>
      </w:pPr>
      <w:r>
        <w:rPr>
          <w:rStyle w:val="CommentReference"/>
        </w:rPr>
        <w:annotationRef/>
      </w:r>
      <w:r>
        <w:rPr>
          <w:rStyle w:val="CommentReference"/>
        </w:rPr>
        <w:t xml:space="preserve">Cut this from 150 words to 100 words. </w:t>
      </w:r>
    </w:p>
    <w:p w14:paraId="136144A4" w14:textId="77777777" w:rsidR="00D51E15" w:rsidRDefault="00D51E15">
      <w:pPr>
        <w:pStyle w:val="CommentText"/>
        <w:rPr>
          <w:rStyle w:val="CommentReference"/>
        </w:rPr>
      </w:pPr>
    </w:p>
    <w:p w14:paraId="7BDFB4A7" w14:textId="77777777" w:rsidR="00D51E15" w:rsidRDefault="00D51E15">
      <w:pPr>
        <w:pStyle w:val="CommentText"/>
        <w:rPr>
          <w:rStyle w:val="CommentReference"/>
        </w:rPr>
      </w:pPr>
      <w:r>
        <w:rPr>
          <w:rStyle w:val="CommentReference"/>
        </w:rPr>
        <w:t xml:space="preserve">Focus on how the community at F45 help you make progress in your fitness journey. </w:t>
      </w:r>
    </w:p>
    <w:p w14:paraId="51095A2D" w14:textId="77777777" w:rsidR="00D51E15" w:rsidRDefault="00D51E15">
      <w:pPr>
        <w:pStyle w:val="CommentText"/>
        <w:rPr>
          <w:rStyle w:val="CommentReference"/>
        </w:rPr>
      </w:pPr>
    </w:p>
    <w:p w14:paraId="3392CA2A" w14:textId="77777777" w:rsidR="00D51E15" w:rsidRDefault="00D51E15">
      <w:pPr>
        <w:pStyle w:val="CommentText"/>
        <w:rPr>
          <w:rStyle w:val="CommentReference"/>
        </w:rPr>
      </w:pPr>
      <w:r>
        <w:rPr>
          <w:rStyle w:val="CommentReference"/>
        </w:rPr>
        <w:t xml:space="preserve">First session </w:t>
      </w:r>
      <w:r w:rsidRPr="00D51E15">
        <w:rPr>
          <w:rStyle w:val="CommentReference"/>
        </w:rPr>
        <w:sym w:font="Wingdings" w:char="F0E0"/>
      </w:r>
      <w:r>
        <w:rPr>
          <w:rStyle w:val="CommentReference"/>
        </w:rPr>
        <w:t xml:space="preserve"> talk about how weak you were (struggle to hang on the pull up bar, taking breaks every 5 mins, can’t even last X minutes during the workout session</w:t>
      </w:r>
    </w:p>
    <w:p w14:paraId="63D2AE9A" w14:textId="77777777" w:rsidR="00D51E15" w:rsidRDefault="00D51E15">
      <w:pPr>
        <w:pStyle w:val="CommentText"/>
        <w:rPr>
          <w:rStyle w:val="CommentReference"/>
        </w:rPr>
      </w:pPr>
    </w:p>
    <w:p w14:paraId="67B40DD6" w14:textId="77777777" w:rsidR="00D51E15" w:rsidRDefault="00D51E15">
      <w:pPr>
        <w:pStyle w:val="CommentText"/>
      </w:pPr>
      <w:r>
        <w:t xml:space="preserve">But you see your surrounding (describe them) keep pushing through, inspiring you to do </w:t>
      </w:r>
      <w:r w:rsidR="00732B67">
        <w:t xml:space="preserve">more. Like just one more and one more of reps or </w:t>
      </w:r>
      <w:proofErr w:type="spellStart"/>
      <w:r w:rsidR="00732B67">
        <w:t>sth</w:t>
      </w:r>
      <w:proofErr w:type="spellEnd"/>
      <w:r w:rsidR="00732B67">
        <w:t xml:space="preserve">. </w:t>
      </w:r>
    </w:p>
    <w:p w14:paraId="7C0C2986" w14:textId="77777777" w:rsidR="00732B67" w:rsidRDefault="00732B67">
      <w:pPr>
        <w:pStyle w:val="CommentText"/>
      </w:pPr>
    </w:p>
    <w:p w14:paraId="16C1E872" w14:textId="77777777" w:rsidR="00732B67" w:rsidRDefault="00732B67">
      <w:pPr>
        <w:pStyle w:val="CommentText"/>
      </w:pPr>
      <w:r>
        <w:t xml:space="preserve">And your supportive coaches who encourage you and bring positive energy (how did they do that? Show, don’t tell) </w:t>
      </w:r>
    </w:p>
    <w:p w14:paraId="708F503D" w14:textId="77777777" w:rsidR="00732B67" w:rsidRDefault="00732B67">
      <w:pPr>
        <w:pStyle w:val="CommentText"/>
      </w:pPr>
    </w:p>
    <w:p w14:paraId="1AB80374" w14:textId="6DD9251B" w:rsidR="00732B67" w:rsidRDefault="00732B67">
      <w:pPr>
        <w:pStyle w:val="CommentText"/>
      </w:pPr>
      <w:r>
        <w:t xml:space="preserve">Results </w:t>
      </w:r>
      <w:r>
        <w:sym w:font="Wingdings" w:char="F0E0"/>
      </w:r>
      <w:r>
        <w:t xml:space="preserve"> deadlift, pull ups, and idk what else to measure your level of fitness?</w:t>
      </w:r>
    </w:p>
  </w:comment>
  <w:comment w:id="46" w:author="Devi Kasih" w:date="2020-12-27T07:52:00Z" w:initials="DK">
    <w:p w14:paraId="797FEA33" w14:textId="77777777" w:rsidR="00732B67" w:rsidRDefault="00732B67">
      <w:pPr>
        <w:pStyle w:val="CommentText"/>
      </w:pPr>
      <w:r>
        <w:rPr>
          <w:rStyle w:val="CommentReference"/>
        </w:rPr>
        <w:annotationRef/>
      </w:r>
      <w:r>
        <w:t>Focus on reflection:</w:t>
      </w:r>
    </w:p>
    <w:p w14:paraId="1E4EFC48" w14:textId="77777777" w:rsidR="00732B67" w:rsidRDefault="00732B67" w:rsidP="00732B67">
      <w:pPr>
        <w:pStyle w:val="CommentText"/>
        <w:numPr>
          <w:ilvl w:val="0"/>
          <w:numId w:val="3"/>
        </w:numPr>
      </w:pPr>
      <w:r>
        <w:t xml:space="preserve">Why is this journey important to </w:t>
      </w:r>
      <w:proofErr w:type="gramStart"/>
      <w:r>
        <w:t>you</w:t>
      </w:r>
      <w:proofErr w:type="gramEnd"/>
      <w:r>
        <w:t xml:space="preserve"> </w:t>
      </w:r>
    </w:p>
    <w:p w14:paraId="7D19C146" w14:textId="77777777" w:rsidR="00732B67" w:rsidRDefault="00732B67" w:rsidP="00732B67">
      <w:pPr>
        <w:pStyle w:val="CommentText"/>
        <w:numPr>
          <w:ilvl w:val="0"/>
          <w:numId w:val="3"/>
        </w:numPr>
      </w:pPr>
      <w:r>
        <w:t xml:space="preserve">How has it shaped </w:t>
      </w:r>
      <w:proofErr w:type="gramStart"/>
      <w:r>
        <w:t>you</w:t>
      </w:r>
      <w:proofErr w:type="gramEnd"/>
      <w:r>
        <w:t xml:space="preserve"> </w:t>
      </w:r>
    </w:p>
    <w:p w14:paraId="34BA12F8" w14:textId="292C5FA3" w:rsidR="00732B67" w:rsidRDefault="00732B67" w:rsidP="00732B67">
      <w:pPr>
        <w:pStyle w:val="CommentText"/>
      </w:pPr>
    </w:p>
    <w:p w14:paraId="265DC45C" w14:textId="6F91168E" w:rsidR="00732B67" w:rsidRDefault="00732B67" w:rsidP="00732B67">
      <w:pPr>
        <w:pStyle w:val="CommentText"/>
      </w:pPr>
      <w:r>
        <w:t>See the ones in yellow highlights:</w:t>
      </w:r>
    </w:p>
    <w:p w14:paraId="2C1B2725" w14:textId="505E3FE9" w:rsidR="00732B67" w:rsidRDefault="00732B67" w:rsidP="00732B67">
      <w:pPr>
        <w:pStyle w:val="CommentText"/>
        <w:numPr>
          <w:ilvl w:val="0"/>
          <w:numId w:val="4"/>
        </w:numPr>
      </w:pPr>
      <w:r>
        <w:t xml:space="preserve"> As a person, resilience, </w:t>
      </w:r>
      <w:proofErr w:type="spellStart"/>
      <w:r>
        <w:t>hardwork</w:t>
      </w:r>
      <w:proofErr w:type="spellEnd"/>
      <w:r>
        <w:t xml:space="preserve">, and work ethic are important in achieving any goals (strong mentality and mindset) </w:t>
      </w:r>
    </w:p>
    <w:p w14:paraId="0DB9DC6B" w14:textId="0DCE0D88" w:rsidR="00732B67" w:rsidRDefault="00732B67" w:rsidP="00732B67">
      <w:pPr>
        <w:pStyle w:val="CommentText"/>
        <w:numPr>
          <w:ilvl w:val="0"/>
          <w:numId w:val="4"/>
        </w:numPr>
      </w:pPr>
      <w:r>
        <w:t xml:space="preserve"> But it’s not enough, your support system is also important. (not only to cheer you on, but also to keep you accountable)</w:t>
      </w:r>
    </w:p>
    <w:p w14:paraId="2A3CFCD5" w14:textId="304CA5AB" w:rsidR="00732B67" w:rsidRDefault="00732B67" w:rsidP="00732B67">
      <w:pPr>
        <w:pStyle w:val="CommentText"/>
      </w:pPr>
      <w:proofErr w:type="gramStart"/>
      <w:r>
        <w:t>e.g.</w:t>
      </w:r>
      <w:proofErr w:type="gramEnd"/>
      <w:r>
        <w:t xml:space="preserve"> you can set your initial goal, but it’s your community that keeps you going (write something along those lines, like divide the roles </w:t>
      </w:r>
      <w:proofErr w:type="spellStart"/>
      <w:r>
        <w:t>gt</w:t>
      </w:r>
      <w:proofErr w:type="spellEnd"/>
      <w:r>
        <w:t>)</w:t>
      </w:r>
    </w:p>
    <w:p w14:paraId="077C6B7D" w14:textId="1E9F9B67" w:rsidR="00732B67" w:rsidRDefault="00732B67" w:rsidP="00732B67">
      <w:pPr>
        <w:pStyle w:val="CommentText"/>
      </w:pPr>
    </w:p>
    <w:p w14:paraId="6C198DB1" w14:textId="10FDD0D9" w:rsidR="00732B67" w:rsidRDefault="00732B67" w:rsidP="00732B67">
      <w:pPr>
        <w:pStyle w:val="CommentText"/>
      </w:pPr>
      <w:r>
        <w:t xml:space="preserve">Terus show how you brought this mindset in another place/instance/community </w:t>
      </w:r>
    </w:p>
    <w:p w14:paraId="424AF4E1" w14:textId="77777777" w:rsidR="00732B67" w:rsidRDefault="00732B67" w:rsidP="00732B67">
      <w:pPr>
        <w:pStyle w:val="CommentText"/>
      </w:pPr>
    </w:p>
    <w:p w14:paraId="0CDCE019" w14:textId="77777777" w:rsidR="00732B67" w:rsidRDefault="00732B67" w:rsidP="00732B67">
      <w:pPr>
        <w:pStyle w:val="CommentText"/>
      </w:pPr>
      <w:r>
        <w:t xml:space="preserve">Terus closing </w:t>
      </w:r>
      <w:proofErr w:type="spellStart"/>
      <w:r>
        <w:t>nya</w:t>
      </w:r>
      <w:proofErr w:type="spellEnd"/>
      <w:r>
        <w:t xml:space="preserve"> maybe </w:t>
      </w:r>
      <w:proofErr w:type="spellStart"/>
      <w:r>
        <w:t>sth</w:t>
      </w:r>
      <w:proofErr w:type="spellEnd"/>
      <w:r>
        <w:t xml:space="preserve"> like:</w:t>
      </w:r>
    </w:p>
    <w:p w14:paraId="24EB4F84" w14:textId="62783DFE" w:rsidR="00732B67" w:rsidRDefault="00732B67" w:rsidP="00732B67">
      <w:pPr>
        <w:pStyle w:val="CommentText"/>
      </w:pPr>
      <w:r>
        <w:t xml:space="preserve">I come to F45 looking to fix my body, but/and find a family instead (address the community part).  </w:t>
      </w:r>
      <w:r>
        <w:sym w:font="Wingdings" w:char="F0E0"/>
      </w:r>
      <w:r>
        <w:t xml:space="preserve"> or basically something along those lines</w:t>
      </w:r>
    </w:p>
    <w:p w14:paraId="39D4B3CE" w14:textId="6051947B" w:rsidR="00732B67" w:rsidRDefault="00732B67" w:rsidP="00732B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0A4CD4" w15:done="0"/>
  <w15:commentEx w15:paraId="73CC8EF1" w15:done="0"/>
  <w15:commentEx w15:paraId="01C6F5C1" w15:done="0"/>
  <w15:commentEx w15:paraId="70A5295D" w15:done="0"/>
  <w15:commentEx w15:paraId="230263C4" w15:done="0"/>
  <w15:commentEx w15:paraId="47784C94" w15:done="0"/>
  <w15:commentEx w15:paraId="3371A431" w15:done="0"/>
  <w15:commentEx w15:paraId="605D44D6" w15:done="0"/>
  <w15:commentEx w15:paraId="44D9F7E4" w15:done="0"/>
  <w15:commentEx w15:paraId="5B98893C" w15:done="0"/>
  <w15:commentEx w15:paraId="7C07E03B" w15:done="0"/>
  <w15:commentEx w15:paraId="2A9B5DF3" w15:done="0"/>
  <w15:commentEx w15:paraId="1AB80374" w15:done="0"/>
  <w15:commentEx w15:paraId="39D4B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2B4E9" w16cex:dateUtc="2020-12-27T00:23:00Z"/>
  <w16cex:commentExtensible w16cex:durableId="2392B5FB" w16cex:dateUtc="2020-12-27T00:27:00Z"/>
  <w16cex:commentExtensible w16cex:durableId="2392B650" w16cex:dateUtc="2020-12-27T00:29:00Z"/>
  <w16cex:commentExtensible w16cex:durableId="2392B56E" w16cex:dateUtc="2020-12-27T00:25:00Z"/>
  <w16cex:commentExtensible w16cex:durableId="2392B59A" w16cex:dateUtc="2020-12-27T00:26:00Z"/>
  <w16cex:commentExtensible w16cex:durableId="2392B5B9" w16cex:dateUtc="2020-12-27T00:26:00Z"/>
  <w16cex:commentExtensible w16cex:durableId="2392B67D" w16cex:dateUtc="2020-12-27T00:30:00Z"/>
  <w16cex:commentExtensible w16cex:durableId="2392B7F4" w16cex:dateUtc="2020-12-27T00:36:00Z"/>
  <w16cex:commentExtensible w16cex:durableId="2392B7BE" w16cex:dateUtc="2020-12-27T00:35:00Z"/>
  <w16cex:commentExtensible w16cex:durableId="2392B9E7" w16cex:dateUtc="2020-12-27T00:44:00Z"/>
  <w16cex:commentExtensible w16cex:durableId="2392BA41" w16cex:dateUtc="2020-12-27T00:46:00Z"/>
  <w16cex:commentExtensible w16cex:durableId="2392BA74" w16cex:dateUtc="2020-12-27T00:47:00Z"/>
  <w16cex:commentExtensible w16cex:durableId="2392BBDB" w16cex:dateUtc="2020-12-27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0A4CD4" w16cid:durableId="2392B4E9"/>
  <w16cid:commentId w16cid:paraId="73CC8EF1" w16cid:durableId="2392B5FB"/>
  <w16cid:commentId w16cid:paraId="01C6F5C1" w16cid:durableId="2392B650"/>
  <w16cid:commentId w16cid:paraId="70A5295D" w16cid:durableId="2392B56E"/>
  <w16cid:commentId w16cid:paraId="230263C4" w16cid:durableId="2392B59A"/>
  <w16cid:commentId w16cid:paraId="47784C94" w16cid:durableId="2392B5B9"/>
  <w16cid:commentId w16cid:paraId="3371A431" w16cid:durableId="2392B67D"/>
  <w16cid:commentId w16cid:paraId="605D44D6" w16cid:durableId="2392B3F7"/>
  <w16cid:commentId w16cid:paraId="44D9F7E4" w16cid:durableId="2392B7F4"/>
  <w16cid:commentId w16cid:paraId="5B98893C" w16cid:durableId="2392B7BE"/>
  <w16cid:commentId w16cid:paraId="7C07E03B" w16cid:durableId="2392B9E7"/>
  <w16cid:commentId w16cid:paraId="2A9B5DF3" w16cid:durableId="2392BA41"/>
  <w16cid:commentId w16cid:paraId="1AB80374" w16cid:durableId="2392BA74"/>
  <w16cid:commentId w16cid:paraId="39D4B3CE" w16cid:durableId="2392B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font>
  <w:font w:name="Arial">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altName w:val="Arial"/>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6C57"/>
    <w:multiLevelType w:val="hybridMultilevel"/>
    <w:tmpl w:val="6058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659CE"/>
    <w:multiLevelType w:val="hybridMultilevel"/>
    <w:tmpl w:val="8C922988"/>
    <w:lvl w:ilvl="0" w:tplc="21F6479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655FE"/>
    <w:multiLevelType w:val="multilevel"/>
    <w:tmpl w:val="6CAEA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4B40F9"/>
    <w:multiLevelType w:val="hybridMultilevel"/>
    <w:tmpl w:val="709A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70"/>
    <w:rsid w:val="002954BE"/>
    <w:rsid w:val="002F74EF"/>
    <w:rsid w:val="00732B67"/>
    <w:rsid w:val="00D42970"/>
    <w:rsid w:val="00D51E1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0A3274"/>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954BE"/>
    <w:rPr>
      <w:b/>
      <w:bCs/>
    </w:rPr>
  </w:style>
  <w:style w:type="character" w:customStyle="1" w:styleId="CommentSubjectChar">
    <w:name w:val="Comment Subject Char"/>
    <w:basedOn w:val="CommentTextChar"/>
    <w:link w:val="CommentSubject"/>
    <w:uiPriority w:val="99"/>
    <w:semiHidden/>
    <w:rsid w:val="002954BE"/>
    <w:rPr>
      <w:b/>
      <w:bCs/>
      <w:sz w:val="20"/>
      <w:szCs w:val="20"/>
    </w:rPr>
  </w:style>
  <w:style w:type="paragraph" w:styleId="Revision">
    <w:name w:val="Revision"/>
    <w:hidden/>
    <w:uiPriority w:val="99"/>
    <w:semiHidden/>
    <w:rsid w:val="002F74E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2020-12-27T00:59:00Z</dcterms:created>
  <dcterms:modified xsi:type="dcterms:W3CDTF">2020-12-27T00:59:00Z</dcterms:modified>
</cp:coreProperties>
</file>