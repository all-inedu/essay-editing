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769A" w:rsidRDefault="008408EA">
      <w:pPr>
        <w:shd w:val="clear" w:color="auto" w:fill="FFFFFF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</w:rPr>
        <w:t>Briefly </w:t>
      </w:r>
      <w:r>
        <w:rPr>
          <w:rFonts w:ascii="Georgia" w:eastAsia="Georgia" w:hAnsi="Georgia" w:cs="Georgia"/>
          <w:b/>
          <w:color w:val="000000"/>
        </w:rPr>
        <w:t>(approximately one-half page, single-spaced) </w:t>
      </w:r>
      <w:r>
        <w:rPr>
          <w:rFonts w:ascii="Georgia" w:eastAsia="Georgia" w:hAnsi="Georgia" w:cs="Georgia"/>
          <w:color w:val="000000"/>
        </w:rPr>
        <w:t>discuss the significance to you of the school or summer activity in which you have been most involved. </w:t>
      </w:r>
    </w:p>
    <w:p w14:paraId="00000002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3" w14:textId="529C58C0" w:rsidR="00A0769A" w:rsidRPr="00BE633C" w:rsidRDefault="008408EA">
      <w:pPr>
        <w:rPr>
          <w:rFonts w:ascii="Times New Roman" w:eastAsia="Times New Roman" w:hAnsi="Times New Roman" w:cs="Times New Roman"/>
          <w:sz w:val="22"/>
          <w:szCs w:val="22"/>
          <w:rPrChange w:id="0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  <w:r w:rsidRPr="00BE633C">
        <w:rPr>
          <w:rFonts w:ascii="Times New Roman" w:eastAsia="Times New Roman" w:hAnsi="Times New Roman" w:cs="Times New Roman"/>
          <w:sz w:val="22"/>
          <w:szCs w:val="22"/>
          <w:rPrChange w:id="1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Throughout my life, I</w:t>
      </w:r>
      <w:ins w:id="2" w:author="Paul" w:date="2019-10-27T21:29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3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’ve been</w:t>
        </w:r>
      </w:ins>
      <w:del w:id="4" w:author="Paul" w:date="2019-10-27T21:29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 was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6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surrounded by doctors – my parents and </w:t>
      </w:r>
      <w:del w:id="7" w:author="Paul" w:date="2019-10-27T21:30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8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almost </w:delText>
        </w:r>
      </w:del>
      <w:ins w:id="9" w:author="Paul" w:date="2019-10-27T21:30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nearly 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11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all </w:t>
      </w:r>
      <w:ins w:id="12" w:author="Paul" w:date="2019-10-27T21:30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3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my 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14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extended family members. </w:t>
      </w:r>
      <w:del w:id="15" w:author="Matahari Kinanti" w:date="2019-10-26T13:23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6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In fact, 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17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I grew up in </w:t>
      </w:r>
      <w:del w:id="18" w:author="Paul" w:date="2019-10-27T21:30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1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a 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20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hospital environment, </w:t>
      </w:r>
      <w:del w:id="21" w:author="Paul" w:date="2019-10-27T21:30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2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watching everything that happened in it. I listened</w:delText>
        </w:r>
      </w:del>
      <w:ins w:id="23" w:author="Paul" w:date="2019-10-27T21:30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24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listening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25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to meetings among surgeons about the best approach to treat kidney complications</w:t>
      </w:r>
      <w:ins w:id="26" w:author="Paul" w:date="2019-10-27T21:30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2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,</w:t>
        </w:r>
      </w:ins>
      <w:del w:id="28" w:author="Paul" w:date="2019-10-27T21:30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2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.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30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del w:id="31" w:author="Paul" w:date="2019-10-27T21:30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3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I saw</w:delText>
        </w:r>
      </w:del>
      <w:ins w:id="33" w:author="Paul" w:date="2019-10-27T21:30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34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seeing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35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people crying over their loved ones’ death. I saw delighted parents looking over their newborn babies in the chamber. </w:t>
      </w:r>
      <w:del w:id="36" w:author="Devi Kasih" w:date="2019-10-28T18:01:00Z">
        <w:r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3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I understand the patient cycle inside out</w:delText>
        </w:r>
      </w:del>
      <w:ins w:id="38" w:author="Devi Kasih" w:date="2019-10-28T18:01:00Z">
        <w:r w:rsidR="00E4765B" w:rsidRPr="00BE633C">
          <w:rPr>
            <w:rFonts w:ascii="Times New Roman" w:eastAsia="Times New Roman" w:hAnsi="Times New Roman" w:cs="Times New Roman"/>
            <w:sz w:val="22"/>
            <w:szCs w:val="22"/>
            <w:rPrChange w:id="3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Admitted and discharged patients passed by </w:t>
        </w:r>
      </w:ins>
      <w:del w:id="40" w:author="Devi Kasih" w:date="2019-10-28T18:01:00Z">
        <w:r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41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. </w:delText>
        </w:r>
        <w:commentRangeStart w:id="42"/>
        <w:r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43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S</w:delText>
        </w:r>
      </w:del>
      <w:ins w:id="44" w:author="Devi Kasih" w:date="2019-10-28T18:01:00Z">
        <w:r w:rsidR="00E4765B" w:rsidRPr="00BE633C">
          <w:rPr>
            <w:rFonts w:ascii="Times New Roman" w:eastAsia="Times New Roman" w:hAnsi="Times New Roman" w:cs="Times New Roman"/>
            <w:sz w:val="22"/>
            <w:szCs w:val="22"/>
            <w:rPrChange w:id="4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s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46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o often</w:t>
      </w:r>
      <w:commentRangeEnd w:id="42"/>
      <w:r w:rsidRPr="00BE633C">
        <w:rPr>
          <w:sz w:val="22"/>
          <w:szCs w:val="22"/>
          <w:rPrChange w:id="47" w:author="Devi Kasih" w:date="2019-10-28T18:21:00Z">
            <w:rPr/>
          </w:rPrChange>
        </w:rPr>
        <w:commentReference w:id="42"/>
      </w:r>
      <w:r w:rsidRPr="00BE633C">
        <w:rPr>
          <w:rFonts w:ascii="Times New Roman" w:eastAsia="Times New Roman" w:hAnsi="Times New Roman" w:cs="Times New Roman"/>
          <w:sz w:val="22"/>
          <w:szCs w:val="22"/>
          <w:rPrChange w:id="48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that I became numb </w:t>
      </w:r>
      <w:del w:id="49" w:author="Paul" w:date="2019-10-27T21:31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5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of </w:delText>
        </w:r>
      </w:del>
      <w:ins w:id="51" w:author="Paul" w:date="2019-10-27T21:31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5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to 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5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the</w:t>
      </w:r>
      <w:ins w:id="54" w:author="Paul" w:date="2019-10-27T21:31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5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se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56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hospital scenes. </w:t>
      </w:r>
    </w:p>
    <w:p w14:paraId="00000004" w14:textId="77777777" w:rsidR="00A0769A" w:rsidRPr="00BE633C" w:rsidRDefault="00A0769A">
      <w:pPr>
        <w:rPr>
          <w:rFonts w:ascii="Times New Roman" w:eastAsia="Times New Roman" w:hAnsi="Times New Roman" w:cs="Times New Roman"/>
          <w:sz w:val="22"/>
          <w:szCs w:val="22"/>
          <w:rPrChange w:id="57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</w:p>
    <w:p w14:paraId="00000005" w14:textId="17F110F6" w:rsidR="00A0769A" w:rsidRPr="00BE633C" w:rsidRDefault="00E4765B">
      <w:pPr>
        <w:rPr>
          <w:rFonts w:ascii="Times New Roman" w:eastAsia="Times New Roman" w:hAnsi="Times New Roman" w:cs="Times New Roman"/>
          <w:sz w:val="22"/>
          <w:szCs w:val="22"/>
          <w:rPrChange w:id="58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  <w:ins w:id="59" w:author="Devi Kasih" w:date="2019-10-28T18:02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6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To me, </w:t>
        </w:r>
      </w:ins>
      <w:ins w:id="61" w:author="Devi Kasih" w:date="2019-10-28T18:03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6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becoming a doctor is </w:t>
        </w:r>
      </w:ins>
      <w:ins w:id="63" w:author="Devi Kasih" w:date="2019-10-28T18:04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64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just a family legacy I have to continue </w:t>
        </w:r>
      </w:ins>
      <w:commentRangeStart w:id="65"/>
      <w:del w:id="66" w:author="Devi Kasih" w:date="2019-10-28T18:04:00Z">
        <w:r w:rsidR="008408EA"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6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Until </w:delText>
        </w:r>
      </w:del>
      <w:ins w:id="68" w:author="Devi Kasih" w:date="2019-10-28T18:04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6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u</w:t>
        </w:r>
        <w:r w:rsidRPr="00BE633C">
          <w:rPr>
            <w:rFonts w:ascii="Times New Roman" w:eastAsia="Times New Roman" w:hAnsi="Times New Roman" w:cs="Times New Roman"/>
            <w:sz w:val="22"/>
            <w:szCs w:val="22"/>
            <w:rPrChange w:id="7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ntil </w:t>
        </w:r>
      </w:ins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71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I found a medical NGO named </w:t>
      </w:r>
      <w:proofErr w:type="spellStart"/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72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DoctorShare</w:t>
      </w:r>
      <w:proofErr w:type="spellEnd"/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7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early this year. </w:t>
      </w:r>
      <w:ins w:id="74" w:author="Devi Kasih" w:date="2019-10-28T18:04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7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As an aspiring doctor, </w:t>
        </w:r>
      </w:ins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76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I took part in some of their medical outreach in Jakarta. And in the summer, I flew 2000km away to Kei Island, Maluku, with </w:t>
      </w:r>
      <w:del w:id="77" w:author="Devi Kasih" w:date="2019-10-28T18:05:00Z">
        <w:r w:rsidR="008408EA"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78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the </w:delText>
        </w:r>
      </w:del>
      <w:proofErr w:type="spellStart"/>
      <w:ins w:id="79" w:author="Devi Kasih" w:date="2019-10-28T18:05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8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DoctorShare’s</w:t>
        </w:r>
        <w:proofErr w:type="spellEnd"/>
        <w:r w:rsidRPr="00BE633C">
          <w:rPr>
            <w:rFonts w:ascii="Times New Roman" w:eastAsia="Times New Roman" w:hAnsi="Times New Roman" w:cs="Times New Roman"/>
            <w:sz w:val="22"/>
            <w:szCs w:val="22"/>
            <w:rPrChange w:id="81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82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medical team to serve the local village there.  </w:t>
      </w:r>
      <w:commentRangeEnd w:id="65"/>
      <w:r w:rsidR="008408EA" w:rsidRPr="00BE633C">
        <w:rPr>
          <w:sz w:val="22"/>
          <w:szCs w:val="22"/>
          <w:rPrChange w:id="83" w:author="Devi Kasih" w:date="2019-10-28T18:21:00Z">
            <w:rPr/>
          </w:rPrChange>
        </w:rPr>
        <w:commentReference w:id="65"/>
      </w:r>
    </w:p>
    <w:p w14:paraId="00000006" w14:textId="77777777" w:rsidR="00A0769A" w:rsidRPr="00BE633C" w:rsidRDefault="00A0769A">
      <w:pPr>
        <w:rPr>
          <w:rFonts w:ascii="Times New Roman" w:eastAsia="Times New Roman" w:hAnsi="Times New Roman" w:cs="Times New Roman"/>
          <w:sz w:val="22"/>
          <w:szCs w:val="22"/>
          <w:rPrChange w:id="84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</w:p>
    <w:p w14:paraId="00000007" w14:textId="3A683CE7" w:rsidR="00A0769A" w:rsidRPr="00BE633C" w:rsidDel="008408EA" w:rsidRDefault="008408EA">
      <w:pPr>
        <w:rPr>
          <w:del w:id="85" w:author="Paul" w:date="2019-10-27T21:32:00Z"/>
          <w:rFonts w:ascii="Times New Roman" w:eastAsia="Times New Roman" w:hAnsi="Times New Roman" w:cs="Times New Roman"/>
          <w:sz w:val="22"/>
          <w:szCs w:val="22"/>
          <w:rPrChange w:id="86" w:author="Devi Kasih" w:date="2019-10-28T18:21:00Z">
            <w:rPr>
              <w:del w:id="87" w:author="Paul" w:date="2019-10-27T21:32:00Z"/>
              <w:rFonts w:ascii="Times New Roman" w:eastAsia="Times New Roman" w:hAnsi="Times New Roman" w:cs="Times New Roman"/>
            </w:rPr>
          </w:rPrChange>
        </w:rPr>
      </w:pPr>
      <w:r w:rsidRPr="00BE633C">
        <w:rPr>
          <w:rFonts w:ascii="Times New Roman" w:eastAsia="Times New Roman" w:hAnsi="Times New Roman" w:cs="Times New Roman"/>
          <w:sz w:val="22"/>
          <w:szCs w:val="22"/>
          <w:rPrChange w:id="88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Once I got there, I was really sad to see how people suffer in all aspects, mostly healthcare. There was no hospital</w:t>
      </w:r>
      <w:ins w:id="89" w:author="Paul" w:date="2019-10-27T21:32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9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. O</w:t>
        </w:r>
      </w:ins>
      <w:del w:id="91" w:author="Paul" w:date="2019-10-27T21:32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9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del w:id="93" w:author="Paul" w:date="2019-10-27T21:31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94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but </w:delText>
        </w:r>
      </w:del>
      <w:del w:id="95" w:author="Paul" w:date="2019-10-27T21:32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96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o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97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nly a small health center </w:t>
      </w:r>
      <w:del w:id="98" w:author="Paul" w:date="2019-10-27T21:32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9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that was 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100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lacking </w:t>
      </w:r>
      <w:ins w:id="101" w:author="Paul" w:date="2019-10-27T21:32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0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in 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10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medical facilities</w:t>
      </w:r>
      <w:ins w:id="104" w:author="Paul" w:date="2019-10-27T21:32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0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 stood the ground against the illnesses that often ravaged the locals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106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.</w:t>
      </w:r>
    </w:p>
    <w:p w14:paraId="00000008" w14:textId="38D3F8E5" w:rsidR="00A0769A" w:rsidRPr="00BE633C" w:rsidRDefault="008408EA">
      <w:pPr>
        <w:rPr>
          <w:rFonts w:ascii="Times New Roman" w:eastAsia="Times New Roman" w:hAnsi="Times New Roman" w:cs="Times New Roman"/>
          <w:sz w:val="22"/>
          <w:szCs w:val="22"/>
          <w:rPrChange w:id="107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  <w:ins w:id="108" w:author="Paul" w:date="2019-10-27T21:32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0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commentRangeStart w:id="110"/>
      <w:del w:id="111" w:author="Paul" w:date="2019-10-27T21:32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11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There was this man, 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11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Pak Andi, who </w:t>
      </w:r>
      <w:del w:id="114" w:author="Paul" w:date="2019-10-27T21:33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11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was suffering in pain because of his</w:delText>
        </w:r>
      </w:del>
      <w:ins w:id="116" w:author="Paul" w:date="2019-10-27T21:33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1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suffered from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118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hernia disease</w:t>
      </w:r>
      <w:ins w:id="119" w:author="Paul" w:date="2019-10-27T21:33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2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, </w:t>
        </w:r>
      </w:ins>
      <w:del w:id="121" w:author="Paul" w:date="2019-10-27T21:33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12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.</w:delText>
        </w:r>
        <w:commentRangeEnd w:id="110"/>
        <w:r w:rsidRPr="00BE633C" w:rsidDel="008408EA">
          <w:rPr>
            <w:sz w:val="22"/>
            <w:szCs w:val="22"/>
            <w:rPrChange w:id="123" w:author="Devi Kasih" w:date="2019-10-28T18:21:00Z">
              <w:rPr/>
            </w:rPrChange>
          </w:rPr>
          <w:commentReference w:id="110"/>
        </w:r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124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 He 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125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came in pain and </w:t>
      </w:r>
      <w:del w:id="126" w:author="Paul" w:date="2019-10-27T21:33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12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asking </w:delText>
        </w:r>
      </w:del>
      <w:ins w:id="128" w:author="Paul" w:date="2019-10-27T21:33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2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asked 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130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for help from the </w:t>
      </w:r>
      <w:proofErr w:type="spellStart"/>
      <w:r w:rsidRPr="00BE633C">
        <w:rPr>
          <w:rFonts w:ascii="Times New Roman" w:eastAsia="Times New Roman" w:hAnsi="Times New Roman" w:cs="Times New Roman"/>
          <w:sz w:val="22"/>
          <w:szCs w:val="22"/>
          <w:rPrChange w:id="131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DoctorShare</w:t>
      </w:r>
      <w:proofErr w:type="spellEnd"/>
      <w:r w:rsidRPr="00BE633C">
        <w:rPr>
          <w:rFonts w:ascii="Times New Roman" w:eastAsia="Times New Roman" w:hAnsi="Times New Roman" w:cs="Times New Roman"/>
          <w:sz w:val="22"/>
          <w:szCs w:val="22"/>
          <w:rPrChange w:id="132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team. I approached him and took care of all his registration, screening, and scheduling for his operation. I</w:t>
      </w:r>
      <w:ins w:id="133" w:author="Matahari Kinanti" w:date="2019-10-26T13:30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34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 also had</w:t>
        </w:r>
      </w:ins>
      <w:del w:id="135" w:author="Matahari Kinanti" w:date="2019-10-26T13:30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36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 was also given</w:delText>
        </w:r>
      </w:del>
      <w:r w:rsidRPr="00BE633C">
        <w:rPr>
          <w:rFonts w:ascii="Times New Roman" w:eastAsia="Times New Roman" w:hAnsi="Times New Roman" w:cs="Times New Roman"/>
          <w:sz w:val="22"/>
          <w:szCs w:val="22"/>
          <w:rPrChange w:id="137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the opportunity to assist the doctor who performed the surgery for him. After the operation was completed, he came to me with a drastic change on his face. The “in pain” expression suddenly changed into a happy face. He brought me a bunch of traditional food to share with the team. I was really touched by his action, especially when he said, “thank you”. </w:t>
      </w:r>
      <w:del w:id="138" w:author="Paul" w:date="2019-10-27T21:33:00Z">
        <w:r w:rsidRPr="00BE633C" w:rsidDel="008408EA">
          <w:rPr>
            <w:rFonts w:ascii="Times New Roman" w:eastAsia="Times New Roman" w:hAnsi="Times New Roman" w:cs="Times New Roman"/>
            <w:sz w:val="22"/>
            <w:szCs w:val="22"/>
            <w:rPrChange w:id="13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Subconsciously</w:delText>
        </w:r>
      </w:del>
      <w:ins w:id="140" w:author="Paul" w:date="2019-10-27T21:33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41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Not being able to help myself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142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, I smiled too. </w:t>
      </w:r>
      <w:bookmarkStart w:id="143" w:name="_GoBack"/>
      <w:bookmarkEnd w:id="143"/>
    </w:p>
    <w:p w14:paraId="00000009" w14:textId="77777777" w:rsidR="00A0769A" w:rsidRPr="00BE633C" w:rsidRDefault="00A0769A">
      <w:pPr>
        <w:rPr>
          <w:rFonts w:ascii="Times New Roman" w:eastAsia="Times New Roman" w:hAnsi="Times New Roman" w:cs="Times New Roman"/>
          <w:sz w:val="22"/>
          <w:szCs w:val="22"/>
          <w:rPrChange w:id="144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</w:p>
    <w:p w14:paraId="0000000A" w14:textId="5961D1CF" w:rsidR="00A0769A" w:rsidRPr="00BE633C" w:rsidRDefault="00E4765B">
      <w:pPr>
        <w:rPr>
          <w:rFonts w:ascii="Times New Roman" w:eastAsia="Times New Roman" w:hAnsi="Times New Roman" w:cs="Times New Roman"/>
          <w:sz w:val="22"/>
          <w:szCs w:val="22"/>
          <w:rPrChange w:id="145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  <w:ins w:id="146" w:author="Devi Kasih" w:date="2019-10-28T18:08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4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That night, I kept thinking about Pak Andi while enjoying the snake fruit he gave us. </w:t>
        </w:r>
      </w:ins>
      <w:ins w:id="148" w:author="Devi Kasih" w:date="2019-10-28T18:11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4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His wife mu</w:t>
        </w:r>
      </w:ins>
      <w:ins w:id="150" w:author="Devi Kasih" w:date="2019-10-28T18:12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51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st be relieved. He </w:t>
        </w:r>
        <w:r w:rsidR="008C5CD0" w:rsidRPr="00BE633C">
          <w:rPr>
            <w:rFonts w:ascii="Times New Roman" w:eastAsia="Times New Roman" w:hAnsi="Times New Roman" w:cs="Times New Roman"/>
            <w:sz w:val="22"/>
            <w:szCs w:val="22"/>
            <w:rPrChange w:id="15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should be able to sit at the dinner table without feeling pain. He can kick soccer ball again with his kids. </w:t>
        </w:r>
      </w:ins>
      <w:commentRangeStart w:id="153"/>
      <w:del w:id="154" w:author="Devi Kasih" w:date="2019-10-28T18:09:00Z">
        <w:r w:rsidR="008408EA"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15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I didn’t know that I could be so happy helping people. The rundown hostel, the dirty water, the buzzing mosquito</w:delText>
        </w:r>
      </w:del>
      <w:ins w:id="156" w:author="Matahari Kinanti" w:date="2019-10-26T13:26:00Z">
        <w:del w:id="157" w:author="Devi Kasih" w:date="2019-10-28T18:09:00Z">
          <w:r w:rsidR="008408EA" w:rsidRPr="00BE633C" w:rsidDel="00E4765B">
            <w:rPr>
              <w:rFonts w:ascii="Times New Roman" w:eastAsia="Times New Roman" w:hAnsi="Times New Roman" w:cs="Times New Roman"/>
              <w:sz w:val="22"/>
              <w:szCs w:val="22"/>
              <w:rPrChange w:id="158" w:author="Devi Kasih" w:date="2019-10-28T18:21:00Z">
                <w:rPr>
                  <w:rFonts w:ascii="Times New Roman" w:eastAsia="Times New Roman" w:hAnsi="Times New Roman" w:cs="Times New Roman"/>
                </w:rPr>
              </w:rPrChange>
            </w:rPr>
            <w:delText>e</w:delText>
          </w:r>
        </w:del>
      </w:ins>
      <w:del w:id="159" w:author="Devi Kasih" w:date="2019-10-28T18:09:00Z">
        <w:r w:rsidR="008408EA"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16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s became nothing compared to the satisfaction </w:delText>
        </w:r>
      </w:del>
      <w:ins w:id="161" w:author="Matahari Kinanti" w:date="2019-10-26T13:30:00Z">
        <w:del w:id="162" w:author="Devi Kasih" w:date="2019-10-28T18:09:00Z">
          <w:r w:rsidR="008408EA" w:rsidRPr="00BE633C" w:rsidDel="00E4765B">
            <w:rPr>
              <w:rFonts w:ascii="Times New Roman" w:eastAsia="Times New Roman" w:hAnsi="Times New Roman" w:cs="Times New Roman"/>
              <w:sz w:val="22"/>
              <w:szCs w:val="22"/>
              <w:rPrChange w:id="163" w:author="Devi Kasih" w:date="2019-10-28T18:21:00Z">
                <w:rPr>
                  <w:rFonts w:ascii="Times New Roman" w:eastAsia="Times New Roman" w:hAnsi="Times New Roman" w:cs="Times New Roman"/>
                </w:rPr>
              </w:rPrChange>
            </w:rPr>
            <w:delText xml:space="preserve">of </w:delText>
          </w:r>
        </w:del>
      </w:ins>
      <w:proofErr w:type="spellStart"/>
      <w:ins w:id="164" w:author="Devi Kasih" w:date="2019-10-28T18:09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6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Feeling</w:t>
        </w:r>
        <w:proofErr w:type="spellEnd"/>
        <w:r w:rsidRPr="00BE633C">
          <w:rPr>
            <w:rFonts w:ascii="Times New Roman" w:eastAsia="Times New Roman" w:hAnsi="Times New Roman" w:cs="Times New Roman"/>
            <w:sz w:val="22"/>
            <w:szCs w:val="22"/>
            <w:rPrChange w:id="166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 ecstatic is an understatement. </w:t>
        </w:r>
      </w:ins>
      <w:del w:id="167" w:author="Matahari Kinanti" w:date="2019-10-26T13:30:00Z">
        <w:r w:rsidR="008408EA" w:rsidRPr="00BE633C">
          <w:rPr>
            <w:rFonts w:ascii="Times New Roman" w:eastAsia="Times New Roman" w:hAnsi="Times New Roman" w:cs="Times New Roman"/>
            <w:sz w:val="22"/>
            <w:szCs w:val="22"/>
            <w:rPrChange w:id="168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from </w:delText>
        </w:r>
      </w:del>
      <w:del w:id="169" w:author="Devi Kasih" w:date="2019-10-28T18:10:00Z">
        <w:r w:rsidR="008408EA"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17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seeing the people’s grateful faces.</w:delText>
        </w:r>
      </w:del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171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commentRangeEnd w:id="153"/>
      <w:r w:rsidR="008408EA" w:rsidRPr="00BE633C">
        <w:rPr>
          <w:sz w:val="22"/>
          <w:szCs w:val="22"/>
          <w:rPrChange w:id="172" w:author="Devi Kasih" w:date="2019-10-28T18:21:00Z">
            <w:rPr/>
          </w:rPrChange>
        </w:rPr>
        <w:commentReference w:id="153"/>
      </w:r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17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Speaking to the senior doctors from the team, I </w:t>
      </w:r>
      <w:del w:id="174" w:author="Devi Kasih" w:date="2019-10-28T18:10:00Z">
        <w:r w:rsidR="008408EA" w:rsidRPr="00BE633C" w:rsidDel="00E4765B">
          <w:rPr>
            <w:rFonts w:ascii="Times New Roman" w:eastAsia="Times New Roman" w:hAnsi="Times New Roman" w:cs="Times New Roman"/>
            <w:sz w:val="22"/>
            <w:szCs w:val="22"/>
            <w:rPrChange w:id="17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found </w:delText>
        </w:r>
      </w:del>
      <w:ins w:id="176" w:author="Devi Kasih" w:date="2019-10-28T18:10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17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understood </w:t>
        </w:r>
      </w:ins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178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that those faces have been their driving force to work relentlessly, even </w:t>
      </w:r>
      <w:ins w:id="179" w:author="Matahari Kinanti" w:date="2019-10-26T13:31:00Z">
        <w:r w:rsidR="008408EA" w:rsidRPr="00BE633C">
          <w:rPr>
            <w:rFonts w:ascii="Times New Roman" w:eastAsia="Times New Roman" w:hAnsi="Times New Roman" w:cs="Times New Roman"/>
            <w:sz w:val="22"/>
            <w:szCs w:val="22"/>
            <w:rPrChange w:id="18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in </w:t>
        </w:r>
      </w:ins>
      <w:del w:id="181" w:author="Matahari Kinanti" w:date="2019-10-26T13:31:00Z">
        <w:r w:rsidR="008408EA" w:rsidRPr="00BE633C">
          <w:rPr>
            <w:rFonts w:ascii="Times New Roman" w:eastAsia="Times New Roman" w:hAnsi="Times New Roman" w:cs="Times New Roman"/>
            <w:sz w:val="22"/>
            <w:szCs w:val="22"/>
            <w:rPrChange w:id="18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at</w:delText>
        </w:r>
      </w:del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18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 the most inaccessible areas and most inconvenient times. That summer opened my eyes </w:t>
      </w:r>
      <w:ins w:id="184" w:author="Matahari Kinanti" w:date="2019-10-26T13:31:00Z">
        <w:r w:rsidR="008408EA" w:rsidRPr="00BE633C">
          <w:rPr>
            <w:rFonts w:ascii="Times New Roman" w:eastAsia="Times New Roman" w:hAnsi="Times New Roman" w:cs="Times New Roman"/>
            <w:sz w:val="22"/>
            <w:szCs w:val="22"/>
            <w:rPrChange w:id="18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to </w:t>
        </w:r>
      </w:ins>
      <w:del w:id="186" w:author="Matahari Kinanti" w:date="2019-10-26T13:31:00Z">
        <w:r w:rsidR="008408EA" w:rsidRPr="00BE633C">
          <w:rPr>
            <w:rFonts w:ascii="Times New Roman" w:eastAsia="Times New Roman" w:hAnsi="Times New Roman" w:cs="Times New Roman"/>
            <w:sz w:val="22"/>
            <w:szCs w:val="22"/>
            <w:rPrChange w:id="18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about </w:delText>
        </w:r>
      </w:del>
      <w:r w:rsidR="008408EA" w:rsidRPr="00BE633C">
        <w:rPr>
          <w:rFonts w:ascii="Times New Roman" w:eastAsia="Times New Roman" w:hAnsi="Times New Roman" w:cs="Times New Roman"/>
          <w:sz w:val="22"/>
          <w:szCs w:val="22"/>
          <w:rPrChange w:id="188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what it truly means to become a doctor. </w:t>
      </w:r>
    </w:p>
    <w:p w14:paraId="0000000B" w14:textId="77777777" w:rsidR="00A0769A" w:rsidRPr="00BE633C" w:rsidRDefault="00A0769A">
      <w:pPr>
        <w:rPr>
          <w:rFonts w:ascii="Times New Roman" w:eastAsia="Times New Roman" w:hAnsi="Times New Roman" w:cs="Times New Roman"/>
          <w:sz w:val="22"/>
          <w:szCs w:val="22"/>
          <w:rPrChange w:id="189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</w:p>
    <w:p w14:paraId="0000000C" w14:textId="539D4113" w:rsidR="00A0769A" w:rsidRPr="00BE633C" w:rsidRDefault="008408EA">
      <w:pPr>
        <w:rPr>
          <w:rFonts w:ascii="Times New Roman" w:eastAsia="Times New Roman" w:hAnsi="Times New Roman" w:cs="Times New Roman"/>
          <w:sz w:val="22"/>
          <w:szCs w:val="22"/>
          <w:rPrChange w:id="190" w:author="Devi Kasih" w:date="2019-10-28T18:21:00Z">
            <w:rPr>
              <w:rFonts w:ascii="Times New Roman" w:eastAsia="Times New Roman" w:hAnsi="Times New Roman" w:cs="Times New Roman"/>
            </w:rPr>
          </w:rPrChange>
        </w:rPr>
      </w:pPr>
      <w:bookmarkStart w:id="191" w:name="_gjdgxs" w:colFirst="0" w:colLast="0"/>
      <w:bookmarkEnd w:id="191"/>
      <w:commentRangeStart w:id="192"/>
      <w:r w:rsidRPr="00BE633C">
        <w:rPr>
          <w:rFonts w:ascii="Times New Roman" w:eastAsia="Times New Roman" w:hAnsi="Times New Roman" w:cs="Times New Roman"/>
          <w:sz w:val="22"/>
          <w:szCs w:val="22"/>
          <w:rPrChange w:id="19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My perspective changed. I used to think that becoming a doctor </w:t>
      </w:r>
      <w:del w:id="194" w:author="Devi Kasih" w:date="2019-10-28T18:15:00Z">
        <w:r w:rsidRPr="00BE633C" w:rsidDel="00BE633C">
          <w:rPr>
            <w:rFonts w:ascii="Times New Roman" w:eastAsia="Times New Roman" w:hAnsi="Times New Roman" w:cs="Times New Roman"/>
            <w:sz w:val="22"/>
            <w:szCs w:val="22"/>
            <w:rPrChange w:id="19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would lead you to a comfortable life as it is a well-paid job</w:delText>
        </w:r>
      </w:del>
      <w:ins w:id="196" w:author="Devi Kasih" w:date="2019-10-28T18:15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19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requires intelligence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198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. But, in fact, </w:t>
      </w:r>
      <w:del w:id="199" w:author="Devi Kasih" w:date="2019-10-28T18:16:00Z">
        <w:r w:rsidRPr="00BE633C" w:rsidDel="00BE633C">
          <w:rPr>
            <w:rFonts w:ascii="Times New Roman" w:eastAsia="Times New Roman" w:hAnsi="Times New Roman" w:cs="Times New Roman"/>
            <w:sz w:val="22"/>
            <w:szCs w:val="22"/>
            <w:rPrChange w:id="20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a doctor is a person who helps people with </w:delText>
        </w:r>
      </w:del>
      <w:ins w:id="201" w:author="Devi Kasih" w:date="2019-10-28T18:16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0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more than anything, it requires 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20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a sincere heart </w:t>
      </w:r>
      <w:del w:id="204" w:author="Devi Kasih" w:date="2019-10-28T18:16:00Z">
        <w:r w:rsidRPr="00BE633C" w:rsidDel="00BE633C">
          <w:rPr>
            <w:rFonts w:ascii="Times New Roman" w:eastAsia="Times New Roman" w:hAnsi="Times New Roman" w:cs="Times New Roman"/>
            <w:sz w:val="22"/>
            <w:szCs w:val="22"/>
            <w:rPrChange w:id="205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without </w:delText>
        </w:r>
      </w:del>
      <w:ins w:id="206" w:author="Devi Kasih" w:date="2019-10-28T18:16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07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that does not</w:t>
        </w:r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08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del w:id="209" w:author="Devi Kasih" w:date="2019-10-28T18:16:00Z">
        <w:r w:rsidRPr="00BE633C" w:rsidDel="00BE633C">
          <w:rPr>
            <w:rFonts w:ascii="Times New Roman" w:eastAsia="Times New Roman" w:hAnsi="Times New Roman" w:cs="Times New Roman"/>
            <w:sz w:val="22"/>
            <w:szCs w:val="22"/>
            <w:rPrChange w:id="21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expecting </w:delText>
        </w:r>
      </w:del>
      <w:ins w:id="211" w:author="Devi Kasih" w:date="2019-10-28T18:16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1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expect 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213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 xml:space="preserve">anything in return. </w:t>
      </w:r>
      <w:commentRangeStart w:id="214"/>
      <w:del w:id="215" w:author="Matahari Kinanti" w:date="2019-10-26T13:27:00Z">
        <w:r w:rsidRPr="00BE633C">
          <w:rPr>
            <w:rFonts w:ascii="Times New Roman" w:eastAsia="Times New Roman" w:hAnsi="Times New Roman" w:cs="Times New Roman"/>
            <w:sz w:val="22"/>
            <w:szCs w:val="22"/>
            <w:rPrChange w:id="216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Sometimes, not even get paid. </w:delText>
        </w:r>
      </w:del>
      <w:commentRangeEnd w:id="214"/>
      <w:r w:rsidRPr="00BE633C">
        <w:rPr>
          <w:sz w:val="22"/>
          <w:szCs w:val="22"/>
          <w:rPrChange w:id="217" w:author="Devi Kasih" w:date="2019-10-28T18:21:00Z">
            <w:rPr/>
          </w:rPrChange>
        </w:rPr>
        <w:commentReference w:id="214"/>
      </w:r>
      <w:r w:rsidRPr="00BE633C">
        <w:rPr>
          <w:rFonts w:ascii="Times New Roman" w:eastAsia="Times New Roman" w:hAnsi="Times New Roman" w:cs="Times New Roman"/>
          <w:sz w:val="22"/>
          <w:szCs w:val="22"/>
          <w:rPrChange w:id="218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This summe</w:t>
      </w:r>
      <w:ins w:id="219" w:author="Devi Kasih" w:date="2019-10-28T18:20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20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r, </w:t>
        </w:r>
      </w:ins>
      <w:del w:id="221" w:author="Devi Kasih" w:date="2019-10-28T18:20:00Z">
        <w:r w:rsidRPr="00BE633C" w:rsidDel="00BE633C">
          <w:rPr>
            <w:rFonts w:ascii="Times New Roman" w:eastAsia="Times New Roman" w:hAnsi="Times New Roman" w:cs="Times New Roman"/>
            <w:sz w:val="22"/>
            <w:szCs w:val="22"/>
            <w:rPrChange w:id="22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r</w:delText>
        </w:r>
      </w:del>
      <w:del w:id="223" w:author="Devi Kasih" w:date="2019-10-28T18:18:00Z">
        <w:r w:rsidRPr="00BE633C" w:rsidDel="00BE633C">
          <w:rPr>
            <w:rFonts w:ascii="Times New Roman" w:eastAsia="Times New Roman" w:hAnsi="Times New Roman" w:cs="Times New Roman"/>
            <w:sz w:val="22"/>
            <w:szCs w:val="22"/>
            <w:rPrChange w:id="224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 xml:space="preserve">, I developed my own values as an aspiring doctor. It’s about </w:delText>
        </w:r>
      </w:del>
      <w:ins w:id="225" w:author="Devi Kasih" w:date="2019-10-28T18:18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26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I learned about </w:t>
        </w:r>
      </w:ins>
      <w:r w:rsidRPr="00BE633C">
        <w:rPr>
          <w:rFonts w:ascii="Times New Roman" w:eastAsia="Times New Roman" w:hAnsi="Times New Roman" w:cs="Times New Roman"/>
          <w:sz w:val="22"/>
          <w:szCs w:val="22"/>
          <w:rPrChange w:id="227" w:author="Devi Kasih" w:date="2019-10-28T18:21:00Z">
            <w:rPr>
              <w:rFonts w:ascii="Times New Roman" w:eastAsia="Times New Roman" w:hAnsi="Times New Roman" w:cs="Times New Roman"/>
            </w:rPr>
          </w:rPrChange>
        </w:rPr>
        <w:t>making sacrifices for the good of others</w:t>
      </w:r>
      <w:del w:id="228" w:author="Devi Kasih" w:date="2019-10-28T18:18:00Z">
        <w:r w:rsidRPr="00BE633C" w:rsidDel="00BE633C">
          <w:rPr>
            <w:rFonts w:ascii="Times New Roman" w:eastAsia="Times New Roman" w:hAnsi="Times New Roman" w:cs="Times New Roman"/>
            <w:sz w:val="22"/>
            <w:szCs w:val="22"/>
            <w:rPrChange w:id="229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delText>.</w:delText>
        </w:r>
        <w:commentRangeEnd w:id="192"/>
        <w:r w:rsidRPr="00BE633C" w:rsidDel="00BE633C">
          <w:rPr>
            <w:sz w:val="22"/>
            <w:szCs w:val="22"/>
            <w:rPrChange w:id="230" w:author="Devi Kasih" w:date="2019-10-28T18:21:00Z">
              <w:rPr/>
            </w:rPrChange>
          </w:rPr>
          <w:commentReference w:id="192"/>
        </w:r>
      </w:del>
      <w:ins w:id="231" w:author="Devi Kasih" w:date="2019-10-28T18:20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32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>.</w:t>
        </w:r>
      </w:ins>
      <w:ins w:id="233" w:author="Devi Kasih" w:date="2019-10-28T18:18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34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ins w:id="235" w:author="Devi Kasih" w:date="2019-10-28T18:20:00Z">
        <w:r w:rsidR="00BE633C" w:rsidRPr="00BE633C">
          <w:rPr>
            <w:rFonts w:ascii="Times New Roman" w:eastAsia="Times New Roman" w:hAnsi="Times New Roman" w:cs="Times New Roman"/>
            <w:sz w:val="22"/>
            <w:szCs w:val="22"/>
            <w:rPrChange w:id="236" w:author="Devi Kasih" w:date="2019-10-28T18:21:00Z">
              <w:rPr>
                <w:rFonts w:ascii="Times New Roman" w:eastAsia="Times New Roman" w:hAnsi="Times New Roman" w:cs="Times New Roman"/>
              </w:rPr>
            </w:rPrChange>
          </w:rPr>
          <w:t xml:space="preserve">This summer, becoming a doctor is no longer an occupation but a calling for me. </w:t>
        </w:r>
      </w:ins>
    </w:p>
    <w:p w14:paraId="0000000D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E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F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0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1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2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3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4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5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6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7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8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9" w14:textId="77777777" w:rsidR="00A0769A" w:rsidRDefault="008408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 Carina!</w:t>
      </w:r>
    </w:p>
    <w:p w14:paraId="0000001A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B" w14:textId="77777777" w:rsidR="00A0769A" w:rsidRDefault="008408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Great job! This is a strong draft and it shines a positive light on you.  Please find the comments and suggestions that I have for you on the right side of the document. Looking forward to reading your next draft.</w:t>
      </w:r>
    </w:p>
    <w:p w14:paraId="0000001C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D" w14:textId="77777777" w:rsidR="00A0769A" w:rsidRDefault="008408E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Matahari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Kinanti</w:t>
      </w:r>
      <w:proofErr w:type="spellEnd"/>
    </w:p>
    <w:p w14:paraId="0000001F" w14:textId="2335CAC2" w:rsidR="00A0769A" w:rsidRDefault="008408EA" w:rsidP="008408EA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All-in Essay Editor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sectPr w:rsidR="00A0769A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2" w:author="Matahari Kinanti" w:date="2019-10-26T13:24:00Z" w:initials="">
    <w:p w14:paraId="00000025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sentence seems a little incomplete though, maybe you should try rephrasing it or adding something preceding the "so often".</w:t>
      </w:r>
    </w:p>
  </w:comment>
  <w:comment w:id="65" w:author="Matahari Kinanti" w:date="2019-10-26T13:25:00Z" w:initials="">
    <w:p w14:paraId="00000026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sentence seems a little bit choppy, I suggest rephrasing it to make it flow better. A suggestion:</w:t>
      </w:r>
    </w:p>
  </w:comment>
  <w:comment w:id="110" w:author="Matahari Kinanti" w:date="2019-10-26T13:34:00Z" w:initials="">
    <w:p w14:paraId="00000020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You already used the word "there" in the previous sentence, consider changing it to avoid redundancy. A suggestion:</w:t>
      </w:r>
    </w:p>
    <w:p w14:paraId="00000021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"I met a man called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Andi who was suffering because of his hernia. He came in pain asking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DoctorShare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team for help."</w:t>
      </w:r>
    </w:p>
  </w:comment>
  <w:comment w:id="153" w:author="Matahari Kinanti" w:date="2019-10-26T14:32:00Z" w:initials="">
    <w:p w14:paraId="00000027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This sentence seems a little mundane, I get what you're trying to say maybe try to say it in another way??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Hehehe</w:t>
      </w:r>
      <w:proofErr w:type="spellEnd"/>
    </w:p>
  </w:comment>
  <w:comment w:id="214" w:author="Matahari Kinanti" w:date="2019-10-26T23:28:00Z" w:initials="">
    <w:p w14:paraId="00000023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don't think you really need this sentence because you've already mentioned that doctors help people without expecting anything in return.</w:t>
      </w:r>
    </w:p>
  </w:comment>
  <w:comment w:id="192" w:author="Matahari Kinanti" w:date="2019-10-26T23:31:00Z" w:initials="">
    <w:p w14:paraId="00000024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closing paragraph is good, but I think you can make it stronger. You can talk more about your character development or talk about what’s truly important to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25" w15:done="1"/>
  <w15:commentEx w15:paraId="00000026" w15:done="1"/>
  <w15:commentEx w15:paraId="00000021" w15:done="1"/>
  <w15:commentEx w15:paraId="00000027" w15:done="1"/>
  <w15:commentEx w15:paraId="00000023" w15:done="0"/>
  <w15:commentEx w15:paraId="0000002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25" w16cid:durableId="2161AADC"/>
  <w16cid:commentId w16cid:paraId="00000026" w16cid:durableId="2161AADD"/>
  <w16cid:commentId w16cid:paraId="00000021" w16cid:durableId="2161AADE"/>
  <w16cid:commentId w16cid:paraId="00000027" w16cid:durableId="2161AADF"/>
  <w16cid:commentId w16cid:paraId="00000023" w16cid:durableId="2161AAE0"/>
  <w16cid:commentId w16cid:paraId="00000024" w16cid:durableId="2161AA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vi Kasih">
    <w15:presenceInfo w15:providerId="Windows Live" w15:userId="c8f5e971bc88c8f0"/>
  </w15:person>
  <w15:person w15:author="Paul">
    <w15:presenceInfo w15:providerId="None" w15:userId="P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69A"/>
    <w:rsid w:val="008408EA"/>
    <w:rsid w:val="008C5CD0"/>
    <w:rsid w:val="009A2F28"/>
    <w:rsid w:val="00A0769A"/>
    <w:rsid w:val="00BE633C"/>
    <w:rsid w:val="00C144F4"/>
    <w:rsid w:val="00E4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05CD7"/>
  <w15:docId w15:val="{9855D511-6C72-451C-9117-A31C37D8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8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2019-10-28T11:23:00Z</dcterms:created>
  <dcterms:modified xsi:type="dcterms:W3CDTF">2019-10-28T11:23:00Z</dcterms:modified>
</cp:coreProperties>
</file>