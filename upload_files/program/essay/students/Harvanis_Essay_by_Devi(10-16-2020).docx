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DC35" w14:textId="77777777" w:rsidR="00A56F93" w:rsidRPr="00A56F93" w:rsidRDefault="00A56F93" w:rsidP="009C2A60">
      <w:pPr>
        <w:rPr>
          <w:rFonts w:ascii="Times New Roman" w:eastAsia="Times New Roman" w:hAnsi="Times New Roman" w:cs="Times New Roman"/>
          <w:sz w:val="24"/>
          <w:szCs w:val="24"/>
        </w:rPr>
      </w:pPr>
      <w:r w:rsidRPr="00A56F93">
        <w:rPr>
          <w:rFonts w:ascii="Arial" w:eastAsia="Times New Roman" w:hAnsi="Arial" w:cs="Arial"/>
          <w:color w:val="2E2F32"/>
          <w:sz w:val="24"/>
          <w:szCs w:val="24"/>
        </w:rPr>
        <w:t>At Penn, learning and growth happen outside of the classroom, too. How will you explore the community at Penn? Consider how this community will help shape your perspective and identity, and how your identity and perspective will help shape this community. (150-200 words)</w:t>
      </w:r>
    </w:p>
    <w:p w14:paraId="0068CCC0" w14:textId="77777777" w:rsidR="00A56F93" w:rsidRDefault="00A56F93" w:rsidP="009C2A60">
      <w:pPr>
        <w:rPr>
          <w:rFonts w:ascii="Times New Roman" w:eastAsia="Times New Roman" w:hAnsi="Times New Roman" w:cs="Times New Roman"/>
          <w:color w:val="000000" w:themeColor="text1"/>
          <w:sz w:val="24"/>
          <w:szCs w:val="24"/>
        </w:rPr>
      </w:pPr>
    </w:p>
    <w:p w14:paraId="4F83A004" w14:textId="087DA54F" w:rsidR="009C2A60" w:rsidRPr="009C2A60" w:rsidRDefault="009C2A60" w:rsidP="009C2A60">
      <w:pPr>
        <w:rPr>
          <w:rFonts w:ascii="Times New Roman" w:eastAsia="Times New Roman" w:hAnsi="Times New Roman" w:cs="Times New Roman"/>
          <w:color w:val="000000" w:themeColor="text1"/>
          <w:sz w:val="24"/>
          <w:szCs w:val="24"/>
        </w:rPr>
      </w:pPr>
      <w:r w:rsidRPr="009C2A60">
        <w:rPr>
          <w:rFonts w:ascii="Times New Roman" w:eastAsia="Times New Roman" w:hAnsi="Times New Roman" w:cs="Times New Roman"/>
          <w:color w:val="000000" w:themeColor="text1"/>
          <w:sz w:val="24"/>
          <w:szCs w:val="24"/>
        </w:rPr>
        <w:t>The String Family’s middle child—viola</w:t>
      </w:r>
      <w:r>
        <w:rPr>
          <w:rFonts w:ascii="Times New Roman" w:eastAsia="Times New Roman" w:hAnsi="Times New Roman" w:cs="Times New Roman"/>
          <w:color w:val="000000" w:themeColor="text1"/>
          <w:sz w:val="24"/>
          <w:szCs w:val="24"/>
        </w:rPr>
        <w:t xml:space="preserve">, </w:t>
      </w:r>
      <w:r w:rsidRPr="009C2A60">
        <w:rPr>
          <w:rFonts w:ascii="Times New Roman" w:eastAsia="Times New Roman" w:hAnsi="Times New Roman" w:cs="Times New Roman"/>
          <w:color w:val="000000" w:themeColor="text1"/>
          <w:sz w:val="24"/>
          <w:szCs w:val="24"/>
        </w:rPr>
        <w:t>enriches the violin</w:t>
      </w:r>
      <w:r w:rsidR="003374EA">
        <w:rPr>
          <w:rFonts w:ascii="Times New Roman" w:eastAsia="Times New Roman" w:hAnsi="Times New Roman" w:cs="Times New Roman"/>
          <w:color w:val="000000" w:themeColor="text1"/>
          <w:sz w:val="24"/>
          <w:szCs w:val="24"/>
        </w:rPr>
        <w:t>s’</w:t>
      </w:r>
      <w:r w:rsidRPr="009C2A60">
        <w:rPr>
          <w:rFonts w:ascii="Times New Roman" w:eastAsia="Times New Roman" w:hAnsi="Times New Roman" w:cs="Times New Roman"/>
          <w:color w:val="000000" w:themeColor="text1"/>
          <w:sz w:val="24"/>
          <w:szCs w:val="24"/>
        </w:rPr>
        <w:t xml:space="preserve"> and </w:t>
      </w:r>
      <w:r w:rsidR="005A0D27">
        <w:rPr>
          <w:rFonts w:ascii="Times New Roman" w:eastAsia="Times New Roman" w:hAnsi="Times New Roman" w:cs="Times New Roman"/>
          <w:color w:val="000000" w:themeColor="text1"/>
          <w:sz w:val="24"/>
          <w:szCs w:val="24"/>
        </w:rPr>
        <w:t>cell</w:t>
      </w:r>
      <w:r w:rsidR="003374EA">
        <w:rPr>
          <w:rFonts w:ascii="Times New Roman" w:eastAsia="Times New Roman" w:hAnsi="Times New Roman" w:cs="Times New Roman"/>
          <w:color w:val="000000" w:themeColor="text1"/>
          <w:sz w:val="24"/>
          <w:szCs w:val="24"/>
        </w:rPr>
        <w:t>i’s</w:t>
      </w:r>
      <w:r w:rsidR="00115AF0">
        <w:rPr>
          <w:rFonts w:ascii="Times New Roman" w:eastAsia="Times New Roman" w:hAnsi="Times New Roman" w:cs="Times New Roman"/>
          <w:color w:val="000000" w:themeColor="text1"/>
          <w:sz w:val="24"/>
          <w:szCs w:val="24"/>
        </w:rPr>
        <w:t xml:space="preserve"> </w:t>
      </w:r>
      <w:r w:rsidR="005A0D27">
        <w:rPr>
          <w:rFonts w:ascii="Times New Roman" w:eastAsia="Times New Roman" w:hAnsi="Times New Roman" w:cs="Times New Roman"/>
          <w:color w:val="000000" w:themeColor="text1"/>
          <w:sz w:val="24"/>
          <w:szCs w:val="24"/>
        </w:rPr>
        <w:t>colours</w:t>
      </w:r>
      <w:r w:rsidRPr="009C2A60">
        <w:rPr>
          <w:rFonts w:ascii="Times New Roman" w:eastAsia="Times New Roman" w:hAnsi="Times New Roman" w:cs="Times New Roman"/>
          <w:color w:val="000000" w:themeColor="text1"/>
          <w:sz w:val="24"/>
          <w:szCs w:val="24"/>
        </w:rPr>
        <w:t xml:space="preserve"> and shines most brightly when directly contrasted.</w:t>
      </w:r>
    </w:p>
    <w:p w14:paraId="079E9120" w14:textId="77777777" w:rsidR="009C2A60" w:rsidRPr="009C2A60" w:rsidRDefault="009C2A60" w:rsidP="009C2A60">
      <w:pPr>
        <w:rPr>
          <w:rFonts w:ascii="Times New Roman" w:eastAsia="Times New Roman" w:hAnsi="Times New Roman" w:cs="Times New Roman"/>
          <w:color w:val="000000" w:themeColor="text1"/>
          <w:sz w:val="24"/>
          <w:szCs w:val="24"/>
        </w:rPr>
      </w:pPr>
    </w:p>
    <w:p w14:paraId="6932280D" w14:textId="0A8F1837" w:rsidR="009C2A60" w:rsidRPr="009C2A60" w:rsidRDefault="009C2A60" w:rsidP="009C2A60">
      <w:pPr>
        <w:rPr>
          <w:rFonts w:ascii="Times New Roman" w:eastAsia="Times New Roman" w:hAnsi="Times New Roman" w:cs="Times New Roman"/>
          <w:color w:val="000000" w:themeColor="text1"/>
          <w:sz w:val="24"/>
          <w:szCs w:val="24"/>
        </w:rPr>
      </w:pPr>
      <w:r w:rsidRPr="009C2A60">
        <w:rPr>
          <w:rFonts w:ascii="Times New Roman" w:eastAsia="Times New Roman" w:hAnsi="Times New Roman" w:cs="Times New Roman"/>
          <w:color w:val="000000" w:themeColor="text1"/>
          <w:sz w:val="24"/>
          <w:szCs w:val="24"/>
        </w:rPr>
        <w:t>A Penn Music Colloquium discussi</w:t>
      </w:r>
      <w:ins w:id="0" w:author="vincent sanjaya" w:date="2020-10-15T20:49:00Z">
        <w:r w:rsidR="000A1CDF">
          <w:rPr>
            <w:rFonts w:ascii="Times New Roman" w:eastAsia="Times New Roman" w:hAnsi="Times New Roman" w:cs="Times New Roman"/>
            <w:color w:val="000000" w:themeColor="text1"/>
            <w:sz w:val="24"/>
            <w:szCs w:val="24"/>
          </w:rPr>
          <w:t>on on</w:t>
        </w:r>
      </w:ins>
      <w:del w:id="1" w:author="vincent sanjaya" w:date="2020-10-15T20:49:00Z">
        <w:r w:rsidRPr="009C2A60" w:rsidDel="000A1CDF">
          <w:rPr>
            <w:rFonts w:ascii="Times New Roman" w:eastAsia="Times New Roman" w:hAnsi="Times New Roman" w:cs="Times New Roman"/>
            <w:color w:val="000000" w:themeColor="text1"/>
            <w:sz w:val="24"/>
            <w:szCs w:val="24"/>
          </w:rPr>
          <w:delText>ng</w:delText>
        </w:r>
      </w:del>
      <w:r w:rsidRPr="009C2A60">
        <w:rPr>
          <w:rFonts w:ascii="Times New Roman" w:eastAsia="Times New Roman" w:hAnsi="Times New Roman" w:cs="Times New Roman"/>
          <w:color w:val="000000" w:themeColor="text1"/>
          <w:sz w:val="24"/>
          <w:szCs w:val="24"/>
        </w:rPr>
        <w:t xml:space="preserve"> the “music” of gravitational waves</w:t>
      </w:r>
      <w:r w:rsidR="00F07E05">
        <w:rPr>
          <w:rFonts w:ascii="Times New Roman" w:eastAsia="Times New Roman" w:hAnsi="Times New Roman" w:cs="Times New Roman"/>
          <w:color w:val="000000" w:themeColor="text1"/>
          <w:sz w:val="24"/>
          <w:szCs w:val="24"/>
        </w:rPr>
        <w:t xml:space="preserve"> </w:t>
      </w:r>
      <w:del w:id="2" w:author="vincent sanjaya" w:date="2020-10-15T21:02:00Z">
        <w:r w:rsidRPr="009C2A60" w:rsidDel="000A1CDF">
          <w:rPr>
            <w:rFonts w:ascii="Times New Roman" w:eastAsia="Times New Roman" w:hAnsi="Times New Roman" w:cs="Times New Roman"/>
            <w:color w:val="000000" w:themeColor="text1"/>
            <w:sz w:val="24"/>
            <w:szCs w:val="24"/>
          </w:rPr>
          <w:delText>showed</w:delText>
        </w:r>
      </w:del>
      <w:ins w:id="3" w:author="vincent sanjaya" w:date="2020-10-15T21:02:00Z">
        <w:r w:rsidR="000A1CDF">
          <w:rPr>
            <w:rFonts w:ascii="Times New Roman" w:eastAsia="Times New Roman" w:hAnsi="Times New Roman" w:cs="Times New Roman"/>
            <w:color w:val="000000" w:themeColor="text1"/>
            <w:sz w:val="24"/>
            <w:szCs w:val="24"/>
          </w:rPr>
          <w:t>from the</w:t>
        </w:r>
      </w:ins>
      <w:del w:id="4" w:author="vincent sanjaya" w:date="2020-10-15T20:51:00Z">
        <w:r w:rsidRPr="009C2A60" w:rsidDel="000A1CDF">
          <w:rPr>
            <w:rFonts w:ascii="Times New Roman" w:eastAsia="Times New Roman" w:hAnsi="Times New Roman" w:cs="Times New Roman"/>
            <w:color w:val="000000" w:themeColor="text1"/>
            <w:sz w:val="24"/>
            <w:szCs w:val="24"/>
          </w:rPr>
          <w:delText xml:space="preserve"> me </w:delText>
        </w:r>
      </w:del>
      <w:del w:id="5" w:author="vincent sanjaya" w:date="2020-10-15T21:02:00Z">
        <w:r w:rsidRPr="009C2A60" w:rsidDel="000A1CDF">
          <w:rPr>
            <w:rFonts w:ascii="Times New Roman" w:eastAsia="Times New Roman" w:hAnsi="Times New Roman" w:cs="Times New Roman"/>
            <w:color w:val="000000" w:themeColor="text1"/>
            <w:sz w:val="24"/>
            <w:szCs w:val="24"/>
          </w:rPr>
          <w:delText>a</w:delText>
        </w:r>
      </w:del>
      <w:r w:rsidRPr="009C2A60">
        <w:rPr>
          <w:rFonts w:ascii="Times New Roman" w:eastAsia="Times New Roman" w:hAnsi="Times New Roman" w:cs="Times New Roman"/>
          <w:color w:val="000000" w:themeColor="text1"/>
          <w:sz w:val="24"/>
          <w:szCs w:val="24"/>
        </w:rPr>
        <w:t xml:space="preserve"> synthesis</w:t>
      </w:r>
      <w:r w:rsidR="00F07E05">
        <w:rPr>
          <w:rFonts w:ascii="Times New Roman" w:eastAsia="Times New Roman" w:hAnsi="Times New Roman" w:cs="Times New Roman"/>
          <w:color w:val="000000" w:themeColor="text1"/>
          <w:sz w:val="24"/>
          <w:szCs w:val="24"/>
        </w:rPr>
        <w:t xml:space="preserve"> of science and music</w:t>
      </w:r>
      <w:r w:rsidRPr="009C2A60">
        <w:rPr>
          <w:rFonts w:ascii="Times New Roman" w:eastAsia="Times New Roman" w:hAnsi="Times New Roman" w:cs="Times New Roman"/>
          <w:color w:val="000000" w:themeColor="text1"/>
          <w:sz w:val="24"/>
          <w:szCs w:val="24"/>
        </w:rPr>
        <w:t xml:space="preserve"> made possible through </w:t>
      </w:r>
      <w:ins w:id="6" w:author="vincent sanjaya" w:date="2020-10-15T20:51:00Z">
        <w:r w:rsidR="000A1CDF">
          <w:rPr>
            <w:rFonts w:ascii="Times New Roman" w:eastAsia="Times New Roman" w:hAnsi="Times New Roman" w:cs="Times New Roman"/>
            <w:color w:val="000000" w:themeColor="text1"/>
            <w:sz w:val="24"/>
            <w:szCs w:val="24"/>
          </w:rPr>
          <w:t xml:space="preserve">people’s </w:t>
        </w:r>
      </w:ins>
      <w:r w:rsidRPr="009C2A60">
        <w:rPr>
          <w:rFonts w:ascii="Times New Roman" w:eastAsia="Times New Roman" w:hAnsi="Times New Roman" w:cs="Times New Roman"/>
          <w:color w:val="000000" w:themeColor="text1"/>
          <w:sz w:val="24"/>
          <w:szCs w:val="24"/>
        </w:rPr>
        <w:t>interaction</w:t>
      </w:r>
      <w:del w:id="7" w:author="vincent sanjaya" w:date="2020-10-15T20:51:00Z">
        <w:r w:rsidRPr="009C2A60" w:rsidDel="000A1CDF">
          <w:rPr>
            <w:rFonts w:ascii="Times New Roman" w:eastAsia="Times New Roman" w:hAnsi="Times New Roman" w:cs="Times New Roman"/>
            <w:color w:val="000000" w:themeColor="text1"/>
            <w:sz w:val="24"/>
            <w:szCs w:val="24"/>
          </w:rPr>
          <w:delText xml:space="preserve"> between</w:delText>
        </w:r>
      </w:del>
      <w:r w:rsidRPr="009C2A60">
        <w:rPr>
          <w:rFonts w:ascii="Times New Roman" w:eastAsia="Times New Roman" w:hAnsi="Times New Roman" w:cs="Times New Roman"/>
          <w:color w:val="000000" w:themeColor="text1"/>
          <w:sz w:val="24"/>
          <w:szCs w:val="24"/>
        </w:rPr>
        <w:t xml:space="preserve"> </w:t>
      </w:r>
      <w:del w:id="8" w:author="vincent sanjaya" w:date="2020-10-15T20:51:00Z">
        <w:r w:rsidRPr="009C2A60" w:rsidDel="000A1CDF">
          <w:rPr>
            <w:rFonts w:ascii="Times New Roman" w:eastAsia="Times New Roman" w:hAnsi="Times New Roman" w:cs="Times New Roman"/>
            <w:color w:val="000000" w:themeColor="text1"/>
            <w:sz w:val="24"/>
            <w:szCs w:val="24"/>
          </w:rPr>
          <w:delText>people</w:delText>
        </w:r>
      </w:del>
      <w:ins w:id="9" w:author="vincent sanjaya" w:date="2020-10-15T20:51:00Z">
        <w:r w:rsidR="000A1CDF">
          <w:rPr>
            <w:rFonts w:ascii="Times New Roman" w:eastAsia="Times New Roman" w:hAnsi="Times New Roman" w:cs="Times New Roman"/>
            <w:color w:val="000000" w:themeColor="text1"/>
            <w:sz w:val="24"/>
            <w:szCs w:val="24"/>
          </w:rPr>
          <w:t>blew me away</w:t>
        </w:r>
      </w:ins>
      <w:r w:rsidRPr="009C2A60">
        <w:rPr>
          <w:rFonts w:ascii="Times New Roman" w:eastAsia="Times New Roman" w:hAnsi="Times New Roman" w:cs="Times New Roman"/>
          <w:color w:val="000000" w:themeColor="text1"/>
          <w:sz w:val="24"/>
          <w:szCs w:val="24"/>
        </w:rPr>
        <w:t xml:space="preserve">. Like viola, the thought of </w:t>
      </w:r>
      <w:del w:id="10" w:author="vincent sanjaya" w:date="2020-10-15T21:05:00Z">
        <w:r w:rsidRPr="009C2A60" w:rsidDel="000A1CDF">
          <w:rPr>
            <w:rFonts w:ascii="Times New Roman" w:eastAsia="Times New Roman" w:hAnsi="Times New Roman" w:cs="Times New Roman"/>
            <w:color w:val="000000" w:themeColor="text1"/>
            <w:sz w:val="24"/>
            <w:szCs w:val="24"/>
          </w:rPr>
          <w:delText xml:space="preserve">elevating </w:delText>
        </w:r>
      </w:del>
      <w:ins w:id="11" w:author="vincent sanjaya" w:date="2020-10-15T21:05:00Z">
        <w:r w:rsidR="000A1CDF">
          <w:rPr>
            <w:rFonts w:ascii="Times New Roman" w:eastAsia="Times New Roman" w:hAnsi="Times New Roman" w:cs="Times New Roman"/>
            <w:color w:val="000000" w:themeColor="text1"/>
            <w:sz w:val="24"/>
            <w:szCs w:val="24"/>
          </w:rPr>
          <w:t>advancing</w:t>
        </w:r>
        <w:r w:rsidR="000A1CDF" w:rsidRPr="009C2A60">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 xml:space="preserve">my learning at Penn with </w:t>
      </w:r>
      <w:ins w:id="12" w:author="vincent sanjaya" w:date="2020-10-15T21:06:00Z">
        <w:r w:rsidR="000A1CDF">
          <w:rPr>
            <w:rFonts w:ascii="Times New Roman" w:eastAsia="Times New Roman" w:hAnsi="Times New Roman" w:cs="Times New Roman"/>
            <w:color w:val="000000" w:themeColor="text1"/>
            <w:sz w:val="24"/>
            <w:szCs w:val="24"/>
          </w:rPr>
          <w:t>mind</w:t>
        </w:r>
      </w:ins>
      <w:ins w:id="13" w:author="vincent sanjaya" w:date="2020-10-15T21:05:00Z">
        <w:r w:rsidR="000A1CDF">
          <w:rPr>
            <w:rFonts w:ascii="Times New Roman" w:eastAsia="Times New Roman" w:hAnsi="Times New Roman" w:cs="Times New Roman"/>
            <w:color w:val="000000" w:themeColor="text1"/>
            <w:sz w:val="24"/>
            <w:szCs w:val="24"/>
          </w:rPr>
          <w:t>-</w:t>
        </w:r>
      </w:ins>
      <w:del w:id="14" w:author="vincent sanjaya" w:date="2020-10-15T21:05:00Z">
        <w:r w:rsidRPr="009C2A60" w:rsidDel="000A1CDF">
          <w:rPr>
            <w:rFonts w:ascii="Times New Roman" w:eastAsia="Times New Roman" w:hAnsi="Times New Roman" w:cs="Times New Roman"/>
            <w:color w:val="000000" w:themeColor="text1"/>
            <w:sz w:val="24"/>
            <w:szCs w:val="24"/>
          </w:rPr>
          <w:delText xml:space="preserve">new </w:delText>
        </w:r>
      </w:del>
      <w:del w:id="15" w:author="vincent sanjaya" w:date="2020-10-15T21:03:00Z">
        <w:r w:rsidRPr="009C2A60" w:rsidDel="000A1CDF">
          <w:rPr>
            <w:rFonts w:ascii="Times New Roman" w:eastAsia="Times New Roman" w:hAnsi="Times New Roman" w:cs="Times New Roman"/>
            <w:color w:val="000000" w:themeColor="text1"/>
            <w:sz w:val="24"/>
            <w:szCs w:val="24"/>
          </w:rPr>
          <w:delText>ideas</w:delText>
        </w:r>
      </w:del>
      <w:ins w:id="16" w:author="vincent sanjaya" w:date="2020-10-15T21:05:00Z">
        <w:r w:rsidR="000A1CDF">
          <w:rPr>
            <w:rFonts w:ascii="Times New Roman" w:eastAsia="Times New Roman" w:hAnsi="Times New Roman" w:cs="Times New Roman"/>
            <w:color w:val="000000" w:themeColor="text1"/>
            <w:sz w:val="24"/>
            <w:szCs w:val="24"/>
          </w:rPr>
          <w:t>provoking ideas</w:t>
        </w:r>
      </w:ins>
      <w:ins w:id="17" w:author="vincent sanjaya" w:date="2020-10-15T21:07:00Z">
        <w:r w:rsidR="000A1CDF">
          <w:rPr>
            <w:rFonts w:ascii="Times New Roman" w:eastAsia="Times New Roman" w:hAnsi="Times New Roman" w:cs="Times New Roman"/>
            <w:color w:val="000000" w:themeColor="text1"/>
            <w:sz w:val="24"/>
            <w:szCs w:val="24"/>
          </w:rPr>
          <w:t xml:space="preserve"> –</w:t>
        </w:r>
      </w:ins>
      <w:del w:id="18" w:author="vincent sanjaya" w:date="2020-10-15T21:07:00Z">
        <w:r w:rsidRPr="009C2A60" w:rsidDel="000A1CDF">
          <w:rPr>
            <w:rFonts w:ascii="Times New Roman" w:eastAsia="Times New Roman" w:hAnsi="Times New Roman" w:cs="Times New Roman"/>
            <w:color w:val="000000" w:themeColor="text1"/>
            <w:sz w:val="24"/>
            <w:szCs w:val="24"/>
          </w:rPr>
          <w:delText>—</w:delText>
        </w:r>
      </w:del>
      <w:ins w:id="19" w:author="vincent sanjaya" w:date="2020-10-15T21:04:00Z">
        <w:r w:rsidR="000A1CDF">
          <w:rPr>
            <w:rFonts w:ascii="Times New Roman" w:eastAsia="Times New Roman" w:hAnsi="Times New Roman" w:cs="Times New Roman"/>
            <w:color w:val="000000" w:themeColor="text1"/>
            <w:sz w:val="24"/>
            <w:szCs w:val="24"/>
          </w:rPr>
          <w:t xml:space="preserve"> </w:t>
        </w:r>
      </w:ins>
      <w:r w:rsidR="001F1915">
        <w:rPr>
          <w:rFonts w:ascii="Times New Roman" w:eastAsia="Times New Roman" w:hAnsi="Times New Roman" w:cs="Times New Roman"/>
          <w:color w:val="000000" w:themeColor="text1"/>
          <w:sz w:val="24"/>
          <w:szCs w:val="24"/>
        </w:rPr>
        <w:t>discussi</w:t>
      </w:r>
      <w:ins w:id="20" w:author="vincent sanjaya" w:date="2020-10-15T21:03:00Z">
        <w:r w:rsidR="000A1CDF">
          <w:rPr>
            <w:rFonts w:ascii="Times New Roman" w:eastAsia="Times New Roman" w:hAnsi="Times New Roman" w:cs="Times New Roman"/>
            <w:color w:val="000000" w:themeColor="text1"/>
            <w:sz w:val="24"/>
            <w:szCs w:val="24"/>
          </w:rPr>
          <w:t>on on</w:t>
        </w:r>
      </w:ins>
      <w:del w:id="21" w:author="vincent sanjaya" w:date="2020-10-15T21:03:00Z">
        <w:r w:rsidR="001F1915" w:rsidDel="000A1CDF">
          <w:rPr>
            <w:rFonts w:ascii="Times New Roman" w:eastAsia="Times New Roman" w:hAnsi="Times New Roman" w:cs="Times New Roman"/>
            <w:color w:val="000000" w:themeColor="text1"/>
            <w:sz w:val="24"/>
            <w:szCs w:val="24"/>
          </w:rPr>
          <w:delText>ng</w:delText>
        </w:r>
        <w:r w:rsidRPr="009C2A60" w:rsidDel="000A1CDF">
          <w:rPr>
            <w:rFonts w:ascii="Times New Roman" w:eastAsia="Times New Roman" w:hAnsi="Times New Roman" w:cs="Times New Roman"/>
            <w:color w:val="000000" w:themeColor="text1"/>
            <w:sz w:val="24"/>
            <w:szCs w:val="24"/>
          </w:rPr>
          <w:delText xml:space="preserve"> how</w:delText>
        </w:r>
      </w:del>
      <w:r w:rsidRPr="009C2A60">
        <w:rPr>
          <w:rFonts w:ascii="Times New Roman" w:eastAsia="Times New Roman" w:hAnsi="Times New Roman" w:cs="Times New Roman"/>
          <w:color w:val="000000" w:themeColor="text1"/>
          <w:sz w:val="24"/>
          <w:szCs w:val="24"/>
        </w:rPr>
        <w:t xml:space="preserve"> Impressionism</w:t>
      </w:r>
      <w:ins w:id="22" w:author="vincent sanjaya" w:date="2020-10-15T21:03:00Z">
        <w:r w:rsidR="000A1CDF">
          <w:rPr>
            <w:rFonts w:ascii="Times New Roman" w:eastAsia="Times New Roman" w:hAnsi="Times New Roman" w:cs="Times New Roman"/>
            <w:color w:val="000000" w:themeColor="text1"/>
            <w:sz w:val="24"/>
            <w:szCs w:val="24"/>
          </w:rPr>
          <w:t>’s</w:t>
        </w:r>
      </w:ins>
      <w:r w:rsidRPr="009C2A60">
        <w:rPr>
          <w:rFonts w:ascii="Times New Roman" w:eastAsia="Times New Roman" w:hAnsi="Times New Roman" w:cs="Times New Roman"/>
          <w:color w:val="000000" w:themeColor="text1"/>
          <w:sz w:val="24"/>
          <w:szCs w:val="24"/>
        </w:rPr>
        <w:t xml:space="preserve"> influenc</w:t>
      </w:r>
      <w:ins w:id="23" w:author="vincent sanjaya" w:date="2020-10-15T21:03:00Z">
        <w:r w:rsidR="000A1CDF">
          <w:rPr>
            <w:rFonts w:ascii="Times New Roman" w:eastAsia="Times New Roman" w:hAnsi="Times New Roman" w:cs="Times New Roman"/>
            <w:color w:val="000000" w:themeColor="text1"/>
            <w:sz w:val="24"/>
            <w:szCs w:val="24"/>
          </w:rPr>
          <w:t>e</w:t>
        </w:r>
      </w:ins>
      <w:del w:id="24" w:author="vincent sanjaya" w:date="2020-10-15T21:03:00Z">
        <w:r w:rsidRPr="009C2A60" w:rsidDel="000A1CDF">
          <w:rPr>
            <w:rFonts w:ascii="Times New Roman" w:eastAsia="Times New Roman" w:hAnsi="Times New Roman" w:cs="Times New Roman"/>
            <w:color w:val="000000" w:themeColor="text1"/>
            <w:sz w:val="24"/>
            <w:szCs w:val="24"/>
          </w:rPr>
          <w:delText>e</w:delText>
        </w:r>
      </w:del>
      <w:ins w:id="25" w:author="vincent sanjaya" w:date="2020-10-15T21:03:00Z">
        <w:r w:rsidR="000A1CDF">
          <w:rPr>
            <w:rFonts w:ascii="Times New Roman" w:eastAsia="Times New Roman" w:hAnsi="Times New Roman" w:cs="Times New Roman"/>
            <w:color w:val="000000" w:themeColor="text1"/>
            <w:sz w:val="24"/>
            <w:szCs w:val="24"/>
          </w:rPr>
          <w:t xml:space="preserve"> on</w:t>
        </w:r>
      </w:ins>
      <w:del w:id="26" w:author="vincent sanjaya" w:date="2020-10-15T21:03:00Z">
        <w:r w:rsidRPr="009C2A60" w:rsidDel="000A1CDF">
          <w:rPr>
            <w:rFonts w:ascii="Times New Roman" w:eastAsia="Times New Roman" w:hAnsi="Times New Roman" w:cs="Times New Roman"/>
            <w:color w:val="000000" w:themeColor="text1"/>
            <w:sz w:val="24"/>
            <w:szCs w:val="24"/>
          </w:rPr>
          <w:delText>d</w:delText>
        </w:r>
      </w:del>
      <w:r w:rsidRPr="009C2A60">
        <w:rPr>
          <w:rFonts w:ascii="Times New Roman" w:eastAsia="Times New Roman" w:hAnsi="Times New Roman" w:cs="Times New Roman"/>
          <w:color w:val="000000" w:themeColor="text1"/>
          <w:sz w:val="24"/>
          <w:szCs w:val="24"/>
        </w:rPr>
        <w:t xml:space="preserve"> Debussy</w:t>
      </w:r>
      <w:r w:rsidR="00BC5D94">
        <w:rPr>
          <w:rFonts w:ascii="Times New Roman" w:eastAsia="Times New Roman" w:hAnsi="Times New Roman" w:cs="Times New Roman"/>
          <w:color w:val="000000" w:themeColor="text1"/>
          <w:sz w:val="24"/>
          <w:szCs w:val="24"/>
        </w:rPr>
        <w:t xml:space="preserve"> with </w:t>
      </w:r>
      <w:ins w:id="27" w:author="vincent sanjaya" w:date="2020-10-15T21:06:00Z">
        <w:r w:rsidR="000A1CDF">
          <w:rPr>
            <w:rFonts w:ascii="Times New Roman" w:eastAsia="Times New Roman" w:hAnsi="Times New Roman" w:cs="Times New Roman"/>
            <w:color w:val="000000" w:themeColor="text1"/>
            <w:sz w:val="24"/>
            <w:szCs w:val="24"/>
          </w:rPr>
          <w:t>a</w:t>
        </w:r>
      </w:ins>
      <w:del w:id="28" w:author="vincent sanjaya" w:date="2020-10-15T21:06:00Z">
        <w:r w:rsidR="00BC5D94" w:rsidDel="000A1CDF">
          <w:rPr>
            <w:rFonts w:ascii="Times New Roman" w:eastAsia="Times New Roman" w:hAnsi="Times New Roman" w:cs="Times New Roman"/>
            <w:color w:val="000000" w:themeColor="text1"/>
            <w:sz w:val="24"/>
            <w:szCs w:val="24"/>
          </w:rPr>
          <w:delText>A</w:delText>
        </w:r>
      </w:del>
      <w:r w:rsidR="00BC5D94">
        <w:rPr>
          <w:rFonts w:ascii="Times New Roman" w:eastAsia="Times New Roman" w:hAnsi="Times New Roman" w:cs="Times New Roman"/>
          <w:color w:val="000000" w:themeColor="text1"/>
          <w:sz w:val="24"/>
          <w:szCs w:val="24"/>
        </w:rPr>
        <w:t xml:space="preserve">rt </w:t>
      </w:r>
      <w:ins w:id="29" w:author="vincent sanjaya" w:date="2020-10-15T21:06:00Z">
        <w:r w:rsidR="000A1CDF">
          <w:rPr>
            <w:rFonts w:ascii="Times New Roman" w:eastAsia="Times New Roman" w:hAnsi="Times New Roman" w:cs="Times New Roman"/>
            <w:color w:val="000000" w:themeColor="text1"/>
            <w:sz w:val="24"/>
            <w:szCs w:val="24"/>
          </w:rPr>
          <w:t>h</w:t>
        </w:r>
      </w:ins>
      <w:del w:id="30" w:author="vincent sanjaya" w:date="2020-10-15T21:06:00Z">
        <w:r w:rsidR="00BC5D94" w:rsidDel="000A1CDF">
          <w:rPr>
            <w:rFonts w:ascii="Times New Roman" w:eastAsia="Times New Roman" w:hAnsi="Times New Roman" w:cs="Times New Roman"/>
            <w:color w:val="000000" w:themeColor="text1"/>
            <w:sz w:val="24"/>
            <w:szCs w:val="24"/>
          </w:rPr>
          <w:delText>H</w:delText>
        </w:r>
      </w:del>
      <w:r w:rsidR="00BC5D94">
        <w:rPr>
          <w:rFonts w:ascii="Times New Roman" w:eastAsia="Times New Roman" w:hAnsi="Times New Roman" w:cs="Times New Roman"/>
          <w:color w:val="000000" w:themeColor="text1"/>
          <w:sz w:val="24"/>
          <w:szCs w:val="24"/>
        </w:rPr>
        <w:t>istorians</w:t>
      </w:r>
      <w:r w:rsidRPr="009C2A60">
        <w:rPr>
          <w:rFonts w:ascii="Times New Roman" w:eastAsia="Times New Roman" w:hAnsi="Times New Roman" w:cs="Times New Roman"/>
          <w:color w:val="000000" w:themeColor="text1"/>
          <w:sz w:val="24"/>
          <w:szCs w:val="24"/>
        </w:rPr>
        <w:t>, or debat</w:t>
      </w:r>
      <w:ins w:id="31" w:author="vincent sanjaya" w:date="2020-10-15T21:04:00Z">
        <w:r w:rsidR="000A1CDF">
          <w:rPr>
            <w:rFonts w:ascii="Times New Roman" w:eastAsia="Times New Roman" w:hAnsi="Times New Roman" w:cs="Times New Roman"/>
            <w:color w:val="000000" w:themeColor="text1"/>
            <w:sz w:val="24"/>
            <w:szCs w:val="24"/>
          </w:rPr>
          <w:t>es</w:t>
        </w:r>
      </w:ins>
      <w:del w:id="32" w:author="vincent sanjaya" w:date="2020-10-15T21:04:00Z">
        <w:r w:rsidR="00FF4DA0" w:rsidDel="000A1CDF">
          <w:rPr>
            <w:rFonts w:ascii="Times New Roman" w:eastAsia="Times New Roman" w:hAnsi="Times New Roman" w:cs="Times New Roman"/>
            <w:color w:val="000000" w:themeColor="text1"/>
            <w:sz w:val="24"/>
            <w:szCs w:val="24"/>
          </w:rPr>
          <w:delText>ing</w:delText>
        </w:r>
      </w:del>
      <w:del w:id="33" w:author="vincent sanjaya" w:date="2020-10-15T21:06:00Z">
        <w:r w:rsidR="00FF4DA0" w:rsidDel="000A1CDF">
          <w:rPr>
            <w:rFonts w:ascii="Times New Roman" w:eastAsia="Times New Roman" w:hAnsi="Times New Roman" w:cs="Times New Roman"/>
            <w:color w:val="000000" w:themeColor="text1"/>
            <w:sz w:val="24"/>
            <w:szCs w:val="24"/>
          </w:rPr>
          <w:delText xml:space="preserve"> </w:delText>
        </w:r>
        <w:r w:rsidRPr="009C2A60" w:rsidDel="000A1CDF">
          <w:rPr>
            <w:rFonts w:ascii="Times New Roman" w:eastAsia="Times New Roman" w:hAnsi="Times New Roman" w:cs="Times New Roman"/>
            <w:color w:val="000000" w:themeColor="text1"/>
            <w:sz w:val="24"/>
            <w:szCs w:val="24"/>
          </w:rPr>
          <w:delText>Whartonites</w:delText>
        </w:r>
      </w:del>
      <w:r w:rsidRPr="009C2A60">
        <w:rPr>
          <w:rFonts w:ascii="Times New Roman" w:eastAsia="Times New Roman" w:hAnsi="Times New Roman" w:cs="Times New Roman"/>
          <w:color w:val="000000" w:themeColor="text1"/>
          <w:sz w:val="24"/>
          <w:szCs w:val="24"/>
        </w:rPr>
        <w:t xml:space="preserve"> </w:t>
      </w:r>
      <w:del w:id="34" w:author="vincent sanjaya" w:date="2020-10-15T21:06:00Z">
        <w:r w:rsidRPr="009C2A60" w:rsidDel="000A1CDF">
          <w:rPr>
            <w:rFonts w:ascii="Times New Roman" w:eastAsia="Times New Roman" w:hAnsi="Times New Roman" w:cs="Times New Roman"/>
            <w:color w:val="000000" w:themeColor="text1"/>
            <w:sz w:val="24"/>
            <w:szCs w:val="24"/>
          </w:rPr>
          <w:delText xml:space="preserve">on </w:delText>
        </w:r>
      </w:del>
      <w:ins w:id="35" w:author="vincent sanjaya" w:date="2020-10-15T21:06:00Z">
        <w:r w:rsidR="000A1CDF">
          <w:rPr>
            <w:rFonts w:ascii="Times New Roman" w:eastAsia="Times New Roman" w:hAnsi="Times New Roman" w:cs="Times New Roman"/>
            <w:color w:val="000000" w:themeColor="text1"/>
            <w:sz w:val="24"/>
            <w:szCs w:val="24"/>
          </w:rPr>
          <w:t>about</w:t>
        </w:r>
        <w:r w:rsidR="000A1CDF" w:rsidRPr="009C2A60">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the</w:t>
      </w:r>
      <w:ins w:id="36" w:author="vincent sanjaya" w:date="2020-10-15T21:06:00Z">
        <w:r w:rsidR="000A1CDF">
          <w:rPr>
            <w:rFonts w:ascii="Times New Roman" w:eastAsia="Times New Roman" w:hAnsi="Times New Roman" w:cs="Times New Roman"/>
            <w:color w:val="000000" w:themeColor="text1"/>
            <w:sz w:val="24"/>
            <w:szCs w:val="24"/>
          </w:rPr>
          <w:t xml:space="preserve"> direction of the</w:t>
        </w:r>
      </w:ins>
      <w:r w:rsidRPr="009C2A60">
        <w:rPr>
          <w:rFonts w:ascii="Times New Roman" w:eastAsia="Times New Roman" w:hAnsi="Times New Roman" w:cs="Times New Roman"/>
          <w:color w:val="000000" w:themeColor="text1"/>
          <w:sz w:val="24"/>
          <w:szCs w:val="24"/>
        </w:rPr>
        <w:t xml:space="preserve"> music industry</w:t>
      </w:r>
      <w:ins w:id="37" w:author="vincent sanjaya" w:date="2020-10-15T21:07:00Z">
        <w:r w:rsidR="000A1CDF">
          <w:rPr>
            <w:rFonts w:ascii="Times New Roman" w:eastAsia="Times New Roman" w:hAnsi="Times New Roman" w:cs="Times New Roman"/>
            <w:color w:val="000000" w:themeColor="text1"/>
            <w:sz w:val="24"/>
            <w:szCs w:val="24"/>
          </w:rPr>
          <w:t xml:space="preserve"> </w:t>
        </w:r>
        <w:r w:rsidR="000A1CDF">
          <w:rPr>
            <w:rFonts w:ascii="Times New Roman" w:eastAsia="Times New Roman" w:hAnsi="Times New Roman" w:cs="Times New Roman"/>
            <w:color w:val="000000" w:themeColor="text1"/>
            <w:sz w:val="24"/>
            <w:szCs w:val="24"/>
          </w:rPr>
          <w:t xml:space="preserve">with </w:t>
        </w:r>
        <w:proofErr w:type="spellStart"/>
        <w:r w:rsidR="000A1CDF" w:rsidRPr="009C2A60">
          <w:rPr>
            <w:rFonts w:ascii="Times New Roman" w:eastAsia="Times New Roman" w:hAnsi="Times New Roman" w:cs="Times New Roman"/>
            <w:color w:val="000000" w:themeColor="text1"/>
            <w:sz w:val="24"/>
            <w:szCs w:val="24"/>
          </w:rPr>
          <w:t>Whartonites</w:t>
        </w:r>
        <w:proofErr w:type="spellEnd"/>
        <w:r w:rsidR="000A1CDF" w:rsidRPr="009C2A60">
          <w:rPr>
            <w:rFonts w:ascii="Times New Roman" w:eastAsia="Times New Roman" w:hAnsi="Times New Roman" w:cs="Times New Roman"/>
            <w:color w:val="000000" w:themeColor="text1"/>
            <w:sz w:val="24"/>
            <w:szCs w:val="24"/>
          </w:rPr>
          <w:t xml:space="preserve"> </w:t>
        </w:r>
        <w:r w:rsidR="000A1CDF">
          <w:rPr>
            <w:rFonts w:ascii="Times New Roman" w:eastAsia="Times New Roman" w:hAnsi="Times New Roman" w:cs="Times New Roman"/>
            <w:color w:val="000000" w:themeColor="text1"/>
            <w:sz w:val="24"/>
            <w:szCs w:val="24"/>
          </w:rPr>
          <w:t xml:space="preserve">– </w:t>
        </w:r>
      </w:ins>
      <w:del w:id="38" w:author="vincent sanjaya" w:date="2020-10-15T21:07:00Z">
        <w:r w:rsidRPr="009C2A60" w:rsidDel="000A1CDF">
          <w:rPr>
            <w:rFonts w:ascii="Times New Roman" w:eastAsia="Times New Roman" w:hAnsi="Times New Roman" w:cs="Times New Roman"/>
            <w:color w:val="000000" w:themeColor="text1"/>
            <w:sz w:val="24"/>
            <w:szCs w:val="24"/>
          </w:rPr>
          <w:delText>—</w:delText>
        </w:r>
      </w:del>
      <w:del w:id="39" w:author="vincent sanjaya" w:date="2020-10-15T20:50:00Z">
        <w:r w:rsidRPr="009C2A60" w:rsidDel="000A1CDF">
          <w:rPr>
            <w:rFonts w:ascii="Times New Roman" w:eastAsia="Times New Roman" w:hAnsi="Times New Roman" w:cs="Times New Roman"/>
            <w:color w:val="000000" w:themeColor="text1"/>
            <w:sz w:val="24"/>
            <w:szCs w:val="24"/>
          </w:rPr>
          <w:delText xml:space="preserve">excites </w:delText>
        </w:r>
      </w:del>
      <w:ins w:id="40" w:author="vincent sanjaya" w:date="2020-10-15T20:50:00Z">
        <w:r w:rsidR="000A1CDF">
          <w:rPr>
            <w:rFonts w:ascii="Times New Roman" w:eastAsia="Times New Roman" w:hAnsi="Times New Roman" w:cs="Times New Roman"/>
            <w:color w:val="000000" w:themeColor="text1"/>
            <w:sz w:val="24"/>
            <w:szCs w:val="24"/>
          </w:rPr>
          <w:t>thrills</w:t>
        </w:r>
        <w:r w:rsidR="000A1CDF" w:rsidRPr="009C2A60">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 xml:space="preserve">me. </w:t>
      </w:r>
    </w:p>
    <w:p w14:paraId="44377A1A" w14:textId="77777777" w:rsidR="009C2A60" w:rsidRPr="009C2A60" w:rsidRDefault="009C2A60" w:rsidP="009C2A60">
      <w:pPr>
        <w:rPr>
          <w:rFonts w:ascii="Times New Roman" w:eastAsia="Times New Roman" w:hAnsi="Times New Roman" w:cs="Times New Roman"/>
          <w:color w:val="000000" w:themeColor="text1"/>
          <w:sz w:val="24"/>
          <w:szCs w:val="24"/>
        </w:rPr>
      </w:pPr>
    </w:p>
    <w:p w14:paraId="1F540932" w14:textId="2111B1AB" w:rsidR="009C2A60" w:rsidRPr="009C2A60" w:rsidRDefault="009C2A60" w:rsidP="009C2A60">
      <w:pPr>
        <w:rPr>
          <w:rFonts w:ascii="Times New Roman" w:eastAsia="Times New Roman" w:hAnsi="Times New Roman" w:cs="Times New Roman"/>
          <w:color w:val="000000" w:themeColor="text1"/>
          <w:sz w:val="24"/>
          <w:szCs w:val="24"/>
        </w:rPr>
      </w:pPr>
      <w:r w:rsidRPr="009C2A60">
        <w:rPr>
          <w:rFonts w:ascii="Times New Roman" w:eastAsia="Times New Roman" w:hAnsi="Times New Roman" w:cs="Times New Roman"/>
          <w:color w:val="000000" w:themeColor="text1"/>
          <w:sz w:val="24"/>
          <w:szCs w:val="24"/>
        </w:rPr>
        <w:t xml:space="preserve">I’d love to share my </w:t>
      </w:r>
      <w:del w:id="41" w:author="vincent sanjaya" w:date="2020-10-15T20:52:00Z">
        <w:r w:rsidRPr="009C2A60" w:rsidDel="000A1CDF">
          <w:rPr>
            <w:rFonts w:ascii="Times New Roman" w:eastAsia="Times New Roman" w:hAnsi="Times New Roman" w:cs="Times New Roman"/>
            <w:color w:val="000000" w:themeColor="text1"/>
            <w:sz w:val="24"/>
            <w:szCs w:val="24"/>
          </w:rPr>
          <w:delText>song</w:delText>
        </w:r>
      </w:del>
      <w:ins w:id="42" w:author="vincent sanjaya" w:date="2020-10-15T20:52:00Z">
        <w:r w:rsidR="000A1CDF">
          <w:rPr>
            <w:rFonts w:ascii="Times New Roman" w:eastAsia="Times New Roman" w:hAnsi="Times New Roman" w:cs="Times New Roman"/>
            <w:color w:val="000000" w:themeColor="text1"/>
            <w:sz w:val="24"/>
            <w:szCs w:val="24"/>
          </w:rPr>
          <w:t>music</w:t>
        </w:r>
      </w:ins>
      <w:r w:rsidRPr="009C2A60">
        <w:rPr>
          <w:rFonts w:ascii="Times New Roman" w:eastAsia="Times New Roman" w:hAnsi="Times New Roman" w:cs="Times New Roman"/>
          <w:color w:val="000000" w:themeColor="text1"/>
          <w:sz w:val="24"/>
          <w:szCs w:val="24"/>
        </w:rPr>
        <w:t xml:space="preserve"> with Penn</w:t>
      </w:r>
      <w:r w:rsidR="00A84B79">
        <w:rPr>
          <w:rFonts w:ascii="Times New Roman" w:eastAsia="Times New Roman" w:hAnsi="Times New Roman" w:cs="Times New Roman"/>
          <w:color w:val="000000" w:themeColor="text1"/>
          <w:sz w:val="24"/>
          <w:szCs w:val="24"/>
        </w:rPr>
        <w:t>’s</w:t>
      </w:r>
      <w:r w:rsidRPr="009C2A60">
        <w:rPr>
          <w:rFonts w:ascii="Times New Roman" w:eastAsia="Times New Roman" w:hAnsi="Times New Roman" w:cs="Times New Roman"/>
          <w:color w:val="000000" w:themeColor="text1"/>
          <w:sz w:val="24"/>
          <w:szCs w:val="24"/>
        </w:rPr>
        <w:t xml:space="preserve"> community. </w:t>
      </w:r>
      <w:ins w:id="43" w:author="vincent sanjaya" w:date="2020-10-15T21:00:00Z">
        <w:r w:rsidR="000A1CDF">
          <w:rPr>
            <w:rFonts w:ascii="Times New Roman" w:eastAsia="Times New Roman" w:hAnsi="Times New Roman" w:cs="Times New Roman"/>
            <w:color w:val="000000" w:themeColor="text1"/>
            <w:sz w:val="24"/>
            <w:szCs w:val="24"/>
          </w:rPr>
          <w:t xml:space="preserve">My participation with Penn music community will be a two way street </w:t>
        </w:r>
      </w:ins>
      <w:ins w:id="44" w:author="vincent sanjaya" w:date="2020-10-15T21:07:00Z">
        <w:r w:rsidR="00165F06">
          <w:rPr>
            <w:rFonts w:ascii="Times New Roman" w:eastAsia="Times New Roman" w:hAnsi="Times New Roman" w:cs="Times New Roman"/>
            <w:color w:val="000000" w:themeColor="text1"/>
            <w:sz w:val="24"/>
            <w:szCs w:val="24"/>
          </w:rPr>
          <w:t>of</w:t>
        </w:r>
      </w:ins>
      <w:ins w:id="45" w:author="vincent sanjaya" w:date="2020-10-15T21:00:00Z">
        <w:r w:rsidR="000A1CDF">
          <w:rPr>
            <w:rFonts w:ascii="Times New Roman" w:eastAsia="Times New Roman" w:hAnsi="Times New Roman" w:cs="Times New Roman"/>
            <w:color w:val="000000" w:themeColor="text1"/>
            <w:sz w:val="24"/>
            <w:szCs w:val="24"/>
          </w:rPr>
          <w:t xml:space="preserve"> elevating my artistic touch as a</w:t>
        </w:r>
      </w:ins>
      <w:ins w:id="46" w:author="vincent sanjaya" w:date="2020-10-15T21:07:00Z">
        <w:r w:rsidR="00165F06">
          <w:rPr>
            <w:rFonts w:ascii="Times New Roman" w:eastAsia="Times New Roman" w:hAnsi="Times New Roman" w:cs="Times New Roman"/>
            <w:color w:val="000000" w:themeColor="text1"/>
            <w:sz w:val="24"/>
            <w:szCs w:val="24"/>
          </w:rPr>
          <w:t xml:space="preserve"> music</w:t>
        </w:r>
      </w:ins>
      <w:ins w:id="47" w:author="vincent sanjaya" w:date="2020-10-15T21:00:00Z">
        <w:r w:rsidR="000A1CDF">
          <w:rPr>
            <w:rFonts w:ascii="Times New Roman" w:eastAsia="Times New Roman" w:hAnsi="Times New Roman" w:cs="Times New Roman"/>
            <w:color w:val="000000" w:themeColor="text1"/>
            <w:sz w:val="24"/>
            <w:szCs w:val="24"/>
          </w:rPr>
          <w:t xml:space="preserve"> composer </w:t>
        </w:r>
      </w:ins>
      <w:ins w:id="48" w:author="vincent sanjaya" w:date="2020-10-15T21:07:00Z">
        <w:r w:rsidR="00165F06">
          <w:rPr>
            <w:rFonts w:ascii="Times New Roman" w:eastAsia="Times New Roman" w:hAnsi="Times New Roman" w:cs="Times New Roman"/>
            <w:color w:val="000000" w:themeColor="text1"/>
            <w:sz w:val="24"/>
            <w:szCs w:val="24"/>
          </w:rPr>
          <w:t>and</w:t>
        </w:r>
      </w:ins>
      <w:ins w:id="49" w:author="vincent sanjaya" w:date="2020-10-15T21:00:00Z">
        <w:r w:rsidR="000A1CDF">
          <w:rPr>
            <w:rFonts w:ascii="Times New Roman" w:eastAsia="Times New Roman" w:hAnsi="Times New Roman" w:cs="Times New Roman"/>
            <w:color w:val="000000" w:themeColor="text1"/>
            <w:sz w:val="24"/>
            <w:szCs w:val="24"/>
          </w:rPr>
          <w:t xml:space="preserve"> </w:t>
        </w:r>
      </w:ins>
      <w:ins w:id="50" w:author="vincent sanjaya" w:date="2020-10-15T21:07:00Z">
        <w:r w:rsidR="00165F06">
          <w:rPr>
            <w:rFonts w:ascii="Times New Roman" w:eastAsia="Times New Roman" w:hAnsi="Times New Roman" w:cs="Times New Roman"/>
            <w:color w:val="000000" w:themeColor="text1"/>
            <w:sz w:val="24"/>
            <w:szCs w:val="24"/>
          </w:rPr>
          <w:t>letting me</w:t>
        </w:r>
      </w:ins>
      <w:ins w:id="51" w:author="vincent sanjaya" w:date="2020-10-15T21:00:00Z">
        <w:r w:rsidR="000A1CDF">
          <w:rPr>
            <w:rFonts w:ascii="Times New Roman" w:eastAsia="Times New Roman" w:hAnsi="Times New Roman" w:cs="Times New Roman"/>
            <w:color w:val="000000" w:themeColor="text1"/>
            <w:sz w:val="24"/>
            <w:szCs w:val="24"/>
          </w:rPr>
          <w:t xml:space="preserve"> pitch in a beautiful tune for the group. </w:t>
        </w:r>
      </w:ins>
      <w:r w:rsidRPr="009C2A60">
        <w:rPr>
          <w:rFonts w:ascii="Times New Roman" w:eastAsia="Times New Roman" w:hAnsi="Times New Roman" w:cs="Times New Roman"/>
          <w:color w:val="000000" w:themeColor="text1"/>
          <w:sz w:val="24"/>
          <w:szCs w:val="24"/>
        </w:rPr>
        <w:t xml:space="preserve">As an Undergraduate Music Fellow, </w:t>
      </w:r>
      <w:del w:id="52" w:author="vincent sanjaya" w:date="2020-10-15T21:00:00Z">
        <w:r w:rsidRPr="009C2A60" w:rsidDel="000A1CDF">
          <w:rPr>
            <w:rFonts w:ascii="Times New Roman" w:eastAsia="Times New Roman" w:hAnsi="Times New Roman" w:cs="Times New Roman"/>
            <w:color w:val="000000" w:themeColor="text1"/>
            <w:sz w:val="24"/>
            <w:szCs w:val="24"/>
          </w:rPr>
          <w:delText xml:space="preserve">I </w:delText>
        </w:r>
      </w:del>
      <w:del w:id="53" w:author="vincent sanjaya" w:date="2020-10-15T20:52:00Z">
        <w:r w:rsidRPr="009C2A60" w:rsidDel="000A1CDF">
          <w:rPr>
            <w:rFonts w:ascii="Times New Roman" w:eastAsia="Times New Roman" w:hAnsi="Times New Roman" w:cs="Times New Roman"/>
            <w:color w:val="000000" w:themeColor="text1"/>
            <w:sz w:val="24"/>
            <w:szCs w:val="24"/>
          </w:rPr>
          <w:delText>hope</w:delText>
        </w:r>
      </w:del>
      <w:del w:id="54" w:author="vincent sanjaya" w:date="2020-10-15T21:00:00Z">
        <w:r w:rsidRPr="009C2A60" w:rsidDel="000A1CDF">
          <w:rPr>
            <w:rFonts w:ascii="Times New Roman" w:eastAsia="Times New Roman" w:hAnsi="Times New Roman" w:cs="Times New Roman"/>
            <w:color w:val="000000" w:themeColor="text1"/>
            <w:sz w:val="24"/>
            <w:szCs w:val="24"/>
          </w:rPr>
          <w:delText xml:space="preserve"> </w:delText>
        </w:r>
      </w:del>
      <w:r w:rsidRPr="009C2A60">
        <w:rPr>
          <w:rFonts w:ascii="Times New Roman" w:eastAsia="Times New Roman" w:hAnsi="Times New Roman" w:cs="Times New Roman"/>
          <w:color w:val="000000" w:themeColor="text1"/>
          <w:sz w:val="24"/>
          <w:szCs w:val="24"/>
        </w:rPr>
        <w:t xml:space="preserve">my theatre </w:t>
      </w:r>
      <w:ins w:id="55" w:author="vincent sanjaya" w:date="2020-10-15T21:08:00Z">
        <w:r w:rsidR="00165F06">
          <w:rPr>
            <w:rFonts w:ascii="Times New Roman" w:eastAsia="Times New Roman" w:hAnsi="Times New Roman" w:cs="Times New Roman"/>
            <w:color w:val="000000" w:themeColor="text1"/>
            <w:sz w:val="24"/>
            <w:szCs w:val="24"/>
          </w:rPr>
          <w:t xml:space="preserve">performance </w:t>
        </w:r>
      </w:ins>
      <w:r w:rsidRPr="009C2A60">
        <w:rPr>
          <w:rFonts w:ascii="Times New Roman" w:eastAsia="Times New Roman" w:hAnsi="Times New Roman" w:cs="Times New Roman"/>
          <w:color w:val="000000" w:themeColor="text1"/>
          <w:sz w:val="24"/>
          <w:szCs w:val="24"/>
        </w:rPr>
        <w:t xml:space="preserve">background would help me </w:t>
      </w:r>
      <w:del w:id="56" w:author="vincent sanjaya" w:date="2020-10-15T21:08:00Z">
        <w:r w:rsidRPr="009C2A60" w:rsidDel="00165F06">
          <w:rPr>
            <w:rFonts w:ascii="Times New Roman" w:eastAsia="Times New Roman" w:hAnsi="Times New Roman" w:cs="Times New Roman"/>
            <w:color w:val="000000" w:themeColor="text1"/>
            <w:sz w:val="24"/>
            <w:szCs w:val="24"/>
          </w:rPr>
          <w:delText xml:space="preserve">give </w:delText>
        </w:r>
      </w:del>
      <w:ins w:id="57" w:author="vincent sanjaya" w:date="2020-10-15T21:08:00Z">
        <w:r w:rsidR="00165F06">
          <w:rPr>
            <w:rFonts w:ascii="Times New Roman" w:eastAsia="Times New Roman" w:hAnsi="Times New Roman" w:cs="Times New Roman"/>
            <w:color w:val="000000" w:themeColor="text1"/>
            <w:sz w:val="24"/>
            <w:szCs w:val="24"/>
          </w:rPr>
          <w:t>express my ideas of various classical music theatre adaptations for</w:t>
        </w:r>
        <w:r w:rsidR="00165F06" w:rsidRPr="009C2A60">
          <w:rPr>
            <w:rFonts w:ascii="Times New Roman" w:eastAsia="Times New Roman" w:hAnsi="Times New Roman" w:cs="Times New Roman"/>
            <w:color w:val="000000" w:themeColor="text1"/>
            <w:sz w:val="24"/>
            <w:szCs w:val="24"/>
          </w:rPr>
          <w:t xml:space="preserve"> </w:t>
        </w:r>
      </w:ins>
      <w:r w:rsidRPr="009C2A60">
        <w:rPr>
          <w:rFonts w:ascii="Times New Roman" w:eastAsia="Times New Roman" w:hAnsi="Times New Roman" w:cs="Times New Roman"/>
          <w:color w:val="000000" w:themeColor="text1"/>
          <w:sz w:val="24"/>
          <w:szCs w:val="24"/>
        </w:rPr>
        <w:t xml:space="preserve">my peers </w:t>
      </w:r>
      <w:del w:id="58" w:author="vincent sanjaya" w:date="2020-10-15T21:09:00Z">
        <w:r w:rsidRPr="009C2A60" w:rsidDel="00165F06">
          <w:rPr>
            <w:rFonts w:ascii="Times New Roman" w:eastAsia="Times New Roman" w:hAnsi="Times New Roman" w:cs="Times New Roman"/>
            <w:color w:val="000000" w:themeColor="text1"/>
            <w:sz w:val="24"/>
            <w:szCs w:val="24"/>
          </w:rPr>
          <w:delText xml:space="preserve">monthly shows </w:delText>
        </w:r>
      </w:del>
      <w:r w:rsidRPr="009C2A60">
        <w:rPr>
          <w:rFonts w:ascii="Times New Roman" w:eastAsia="Times New Roman" w:hAnsi="Times New Roman" w:cs="Times New Roman"/>
          <w:color w:val="000000" w:themeColor="text1"/>
          <w:sz w:val="24"/>
          <w:szCs w:val="24"/>
        </w:rPr>
        <w:t>to look forward to</w:t>
      </w:r>
      <w:del w:id="59" w:author="vincent sanjaya" w:date="2020-10-15T21:08:00Z">
        <w:r w:rsidRPr="009C2A60" w:rsidDel="00165F06">
          <w:rPr>
            <w:rFonts w:ascii="Times New Roman" w:eastAsia="Times New Roman" w:hAnsi="Times New Roman" w:cs="Times New Roman"/>
            <w:color w:val="000000" w:themeColor="text1"/>
            <w:sz w:val="24"/>
            <w:szCs w:val="24"/>
          </w:rPr>
          <w:delText xml:space="preserve"> </w:delText>
        </w:r>
        <w:r w:rsidR="00BE2077" w:rsidDel="00165F06">
          <w:rPr>
            <w:rFonts w:ascii="Times New Roman" w:eastAsia="Times New Roman" w:hAnsi="Times New Roman" w:cs="Times New Roman"/>
            <w:color w:val="000000" w:themeColor="text1"/>
            <w:sz w:val="24"/>
            <w:szCs w:val="24"/>
          </w:rPr>
          <w:delText>through</w:delText>
        </w:r>
        <w:r w:rsidRPr="009C2A60" w:rsidDel="00165F06">
          <w:rPr>
            <w:rFonts w:ascii="Times New Roman" w:eastAsia="Times New Roman" w:hAnsi="Times New Roman" w:cs="Times New Roman"/>
            <w:color w:val="000000" w:themeColor="text1"/>
            <w:sz w:val="24"/>
            <w:szCs w:val="24"/>
          </w:rPr>
          <w:delText xml:space="preserve"> my idea of Classical Music theatre adaptations</w:delText>
        </w:r>
      </w:del>
      <w:r w:rsidRPr="009C2A60">
        <w:rPr>
          <w:rFonts w:ascii="Times New Roman" w:eastAsia="Times New Roman" w:hAnsi="Times New Roman" w:cs="Times New Roman"/>
          <w:color w:val="000000" w:themeColor="text1"/>
          <w:sz w:val="24"/>
          <w:szCs w:val="24"/>
        </w:rPr>
        <w:t xml:space="preserve">. </w:t>
      </w:r>
      <w:r w:rsidR="009D0E4A">
        <w:rPr>
          <w:rFonts w:ascii="Times New Roman" w:eastAsia="Times New Roman" w:hAnsi="Times New Roman" w:cs="Times New Roman"/>
          <w:color w:val="000000" w:themeColor="text1"/>
          <w:sz w:val="24"/>
          <w:szCs w:val="24"/>
        </w:rPr>
        <w:t>W</w:t>
      </w:r>
      <w:r w:rsidRPr="009C2A60">
        <w:rPr>
          <w:rFonts w:ascii="Times New Roman" w:eastAsia="Times New Roman" w:hAnsi="Times New Roman" w:cs="Times New Roman"/>
          <w:color w:val="000000" w:themeColor="text1"/>
          <w:sz w:val="24"/>
          <w:szCs w:val="24"/>
        </w:rPr>
        <w:t xml:space="preserve">e’d revel in how Schubert’s “Erlkönig” represents Demon, Son, </w:t>
      </w:r>
      <w:r w:rsidR="004330A6">
        <w:rPr>
          <w:rFonts w:ascii="Times New Roman" w:eastAsia="Times New Roman" w:hAnsi="Times New Roman" w:cs="Times New Roman"/>
          <w:color w:val="000000" w:themeColor="text1"/>
          <w:sz w:val="24"/>
          <w:szCs w:val="24"/>
        </w:rPr>
        <w:t>and Father</w:t>
      </w:r>
      <w:r w:rsidRPr="009C2A60">
        <w:rPr>
          <w:rFonts w:ascii="Times New Roman" w:eastAsia="Times New Roman" w:hAnsi="Times New Roman" w:cs="Times New Roman"/>
          <w:color w:val="000000" w:themeColor="text1"/>
          <w:sz w:val="24"/>
          <w:szCs w:val="24"/>
        </w:rPr>
        <w:t xml:space="preserve"> all through </w:t>
      </w:r>
      <w:r w:rsidR="004330A6">
        <w:rPr>
          <w:rFonts w:ascii="Times New Roman" w:eastAsia="Times New Roman" w:hAnsi="Times New Roman" w:cs="Times New Roman"/>
          <w:color w:val="000000" w:themeColor="text1"/>
          <w:sz w:val="24"/>
          <w:szCs w:val="24"/>
        </w:rPr>
        <w:t>one singer</w:t>
      </w:r>
      <w:ins w:id="60" w:author="vincent sanjaya" w:date="2020-10-15T21:01:00Z">
        <w:r w:rsidR="000A1CDF">
          <w:rPr>
            <w:rFonts w:ascii="Times New Roman" w:eastAsia="Times New Roman" w:hAnsi="Times New Roman" w:cs="Times New Roman"/>
            <w:color w:val="000000" w:themeColor="text1"/>
            <w:sz w:val="24"/>
            <w:szCs w:val="24"/>
          </w:rPr>
          <w:t xml:space="preserve">, and </w:t>
        </w:r>
      </w:ins>
      <w:ins w:id="61" w:author="vincent sanjaya" w:date="2020-10-15T21:09:00Z">
        <w:r w:rsidR="00165F06">
          <w:rPr>
            <w:rFonts w:ascii="Times New Roman" w:eastAsia="Times New Roman" w:hAnsi="Times New Roman" w:cs="Times New Roman"/>
            <w:color w:val="000000" w:themeColor="text1"/>
            <w:sz w:val="24"/>
            <w:szCs w:val="24"/>
          </w:rPr>
          <w:t xml:space="preserve">extensively </w:t>
        </w:r>
      </w:ins>
      <w:del w:id="62" w:author="vincent sanjaya" w:date="2020-10-15T21:01:00Z">
        <w:r w:rsidRPr="009C2A60" w:rsidDel="000A1CDF">
          <w:rPr>
            <w:rFonts w:ascii="Times New Roman" w:eastAsia="Times New Roman" w:hAnsi="Times New Roman" w:cs="Times New Roman"/>
            <w:color w:val="000000" w:themeColor="text1"/>
            <w:sz w:val="24"/>
            <w:szCs w:val="24"/>
          </w:rPr>
          <w:delText>.</w:delText>
        </w:r>
      </w:del>
      <w:del w:id="63" w:author="vincent sanjaya" w:date="2020-10-15T21:00:00Z">
        <w:r w:rsidRPr="009C2A60" w:rsidDel="000A1CDF">
          <w:rPr>
            <w:rFonts w:ascii="Times New Roman" w:eastAsia="Times New Roman" w:hAnsi="Times New Roman" w:cs="Times New Roman"/>
            <w:color w:val="000000" w:themeColor="text1"/>
            <w:sz w:val="24"/>
            <w:szCs w:val="24"/>
          </w:rPr>
          <w:delText xml:space="preserve"> </w:delText>
        </w:r>
      </w:del>
      <w:del w:id="64" w:author="vincent sanjaya" w:date="2020-10-15T20:54:00Z">
        <w:r w:rsidR="00F37A46" w:rsidDel="000A1CDF">
          <w:rPr>
            <w:rFonts w:ascii="Times New Roman" w:eastAsia="Times New Roman" w:hAnsi="Times New Roman" w:cs="Times New Roman"/>
            <w:color w:val="000000" w:themeColor="text1"/>
            <w:sz w:val="24"/>
            <w:szCs w:val="24"/>
          </w:rPr>
          <w:delText>I</w:delText>
        </w:r>
        <w:r w:rsidRPr="009C2A60" w:rsidDel="000A1CDF">
          <w:rPr>
            <w:rFonts w:ascii="Times New Roman" w:eastAsia="Times New Roman" w:hAnsi="Times New Roman" w:cs="Times New Roman"/>
            <w:color w:val="000000" w:themeColor="text1"/>
            <w:sz w:val="24"/>
            <w:szCs w:val="24"/>
          </w:rPr>
          <w:delText xml:space="preserve">t’s these hidden gems that my </w:delText>
        </w:r>
      </w:del>
      <w:del w:id="65" w:author="vincent sanjaya" w:date="2020-10-15T21:00:00Z">
        <w:r w:rsidRPr="009C2A60" w:rsidDel="000A1CDF">
          <w:rPr>
            <w:rFonts w:ascii="Times New Roman" w:eastAsia="Times New Roman" w:hAnsi="Times New Roman" w:cs="Times New Roman"/>
            <w:color w:val="000000" w:themeColor="text1"/>
            <w:sz w:val="24"/>
            <w:szCs w:val="24"/>
          </w:rPr>
          <w:delText xml:space="preserve">experience </w:delText>
        </w:r>
        <w:r w:rsidR="00F26D0C" w:rsidDel="000A1CDF">
          <w:rPr>
            <w:rFonts w:ascii="Times New Roman" w:eastAsia="Times New Roman" w:hAnsi="Times New Roman" w:cs="Times New Roman"/>
            <w:color w:val="000000" w:themeColor="text1"/>
            <w:sz w:val="24"/>
            <w:szCs w:val="24"/>
          </w:rPr>
          <w:delText>composing music</w:delText>
        </w:r>
        <w:r w:rsidRPr="009C2A60" w:rsidDel="000A1CDF">
          <w:rPr>
            <w:rFonts w:ascii="Times New Roman" w:eastAsia="Times New Roman" w:hAnsi="Times New Roman" w:cs="Times New Roman"/>
            <w:color w:val="000000" w:themeColor="text1"/>
            <w:sz w:val="24"/>
            <w:szCs w:val="24"/>
          </w:rPr>
          <w:delText xml:space="preserve"> would </w:delText>
        </w:r>
        <w:r w:rsidR="00EA0ED6" w:rsidDel="000A1CDF">
          <w:rPr>
            <w:rFonts w:ascii="Times New Roman" w:eastAsia="Times New Roman" w:hAnsi="Times New Roman" w:cs="Times New Roman"/>
            <w:color w:val="000000" w:themeColor="text1"/>
            <w:sz w:val="24"/>
            <w:szCs w:val="24"/>
          </w:rPr>
          <w:delText>let</w:delText>
        </w:r>
        <w:r w:rsidRPr="009C2A60" w:rsidDel="000A1CDF">
          <w:rPr>
            <w:rFonts w:ascii="Times New Roman" w:eastAsia="Times New Roman" w:hAnsi="Times New Roman" w:cs="Times New Roman"/>
            <w:color w:val="000000" w:themeColor="text1"/>
            <w:sz w:val="24"/>
            <w:szCs w:val="24"/>
          </w:rPr>
          <w:delText xml:space="preserve"> me share with the community through </w:delText>
        </w:r>
        <w:r w:rsidR="009D0CFE" w:rsidDel="000A1CDF">
          <w:rPr>
            <w:rFonts w:ascii="Times New Roman" w:eastAsia="Times New Roman" w:hAnsi="Times New Roman" w:cs="Times New Roman"/>
            <w:color w:val="000000" w:themeColor="text1"/>
            <w:sz w:val="24"/>
            <w:szCs w:val="24"/>
          </w:rPr>
          <w:delText xml:space="preserve">both </w:delText>
        </w:r>
        <w:r w:rsidRPr="009C2A60" w:rsidDel="000A1CDF">
          <w:rPr>
            <w:rFonts w:ascii="Times New Roman" w:eastAsia="Times New Roman" w:hAnsi="Times New Roman" w:cs="Times New Roman"/>
            <w:color w:val="000000" w:themeColor="text1"/>
            <w:sz w:val="24"/>
            <w:szCs w:val="24"/>
          </w:rPr>
          <w:delText xml:space="preserve">lyrical and harmonic </w:delText>
        </w:r>
      </w:del>
      <w:del w:id="66" w:author="vincent sanjaya" w:date="2020-10-15T21:01:00Z">
        <w:r w:rsidRPr="009C2A60" w:rsidDel="000A1CDF">
          <w:rPr>
            <w:rFonts w:ascii="Times New Roman" w:eastAsia="Times New Roman" w:hAnsi="Times New Roman" w:cs="Times New Roman"/>
            <w:color w:val="000000" w:themeColor="text1"/>
            <w:sz w:val="24"/>
            <w:szCs w:val="24"/>
          </w:rPr>
          <w:delText>analyse</w:delText>
        </w:r>
      </w:del>
      <w:ins w:id="67" w:author="vincent sanjaya" w:date="2020-10-15T21:01:00Z">
        <w:r w:rsidR="000A1CDF">
          <w:rPr>
            <w:rFonts w:ascii="Times New Roman" w:eastAsia="Times New Roman" w:hAnsi="Times New Roman" w:cs="Times New Roman"/>
            <w:color w:val="000000" w:themeColor="text1"/>
            <w:sz w:val="24"/>
            <w:szCs w:val="24"/>
          </w:rPr>
          <w:t>discuss it</w:t>
        </w:r>
      </w:ins>
      <w:del w:id="68" w:author="vincent sanjaya" w:date="2020-10-15T21:01:00Z">
        <w:r w:rsidRPr="009C2A60" w:rsidDel="000A1CDF">
          <w:rPr>
            <w:rFonts w:ascii="Times New Roman" w:eastAsia="Times New Roman" w:hAnsi="Times New Roman" w:cs="Times New Roman"/>
            <w:color w:val="000000" w:themeColor="text1"/>
            <w:sz w:val="24"/>
            <w:szCs w:val="24"/>
          </w:rPr>
          <w:delText>s</w:delText>
        </w:r>
      </w:del>
      <w:r w:rsidR="00F37A46">
        <w:rPr>
          <w:rFonts w:ascii="Times New Roman" w:eastAsia="Times New Roman" w:hAnsi="Times New Roman" w:cs="Times New Roman"/>
          <w:color w:val="000000" w:themeColor="text1"/>
          <w:sz w:val="24"/>
          <w:szCs w:val="24"/>
        </w:rPr>
        <w:t xml:space="preserve"> on WQHS Radio’s blog</w:t>
      </w:r>
      <w:r w:rsidR="0069792E">
        <w:rPr>
          <w:rFonts w:ascii="Times New Roman" w:eastAsia="Times New Roman" w:hAnsi="Times New Roman" w:cs="Times New Roman"/>
          <w:color w:val="000000" w:themeColor="text1"/>
          <w:sz w:val="24"/>
          <w:szCs w:val="24"/>
        </w:rPr>
        <w:t xml:space="preserve">. </w:t>
      </w:r>
    </w:p>
    <w:p w14:paraId="75F17D28" w14:textId="77777777" w:rsidR="009C2A60" w:rsidRPr="009C2A60" w:rsidRDefault="009C2A60" w:rsidP="009C2A60">
      <w:pPr>
        <w:rPr>
          <w:rFonts w:ascii="Times New Roman" w:eastAsia="Times New Roman" w:hAnsi="Times New Roman" w:cs="Times New Roman"/>
          <w:color w:val="000000" w:themeColor="text1"/>
          <w:sz w:val="24"/>
          <w:szCs w:val="24"/>
        </w:rPr>
      </w:pPr>
    </w:p>
    <w:p w14:paraId="4C5B5800" w14:textId="0D5BF0D6" w:rsidR="009C2A60" w:rsidRPr="009C2A60" w:rsidRDefault="009C2A60">
      <w:pPr>
        <w:rPr>
          <w:color w:val="000000" w:themeColor="text1"/>
        </w:rPr>
      </w:pPr>
      <w:r w:rsidRPr="009C2A60">
        <w:rPr>
          <w:rFonts w:ascii="Times New Roman" w:eastAsia="Times New Roman" w:hAnsi="Times New Roman" w:cs="Times New Roman"/>
          <w:color w:val="000000" w:themeColor="text1"/>
          <w:sz w:val="24"/>
          <w:szCs w:val="24"/>
        </w:rPr>
        <w:t>I</w:t>
      </w:r>
      <w:ins w:id="69" w:author="vincent sanjaya" w:date="2020-10-15T21:10:00Z">
        <w:r w:rsidR="00165F06">
          <w:rPr>
            <w:rFonts w:ascii="Times New Roman" w:eastAsia="Times New Roman" w:hAnsi="Times New Roman" w:cs="Times New Roman"/>
            <w:color w:val="000000" w:themeColor="text1"/>
            <w:sz w:val="24"/>
            <w:szCs w:val="24"/>
          </w:rPr>
          <w:t xml:space="preserve"> am</w:t>
        </w:r>
      </w:ins>
      <w:del w:id="70" w:author="vincent sanjaya" w:date="2020-10-15T21:10:00Z">
        <w:r w:rsidRPr="009C2A60" w:rsidDel="00165F06">
          <w:rPr>
            <w:rFonts w:ascii="Times New Roman" w:eastAsia="Times New Roman" w:hAnsi="Times New Roman" w:cs="Times New Roman"/>
            <w:color w:val="000000" w:themeColor="text1"/>
            <w:sz w:val="24"/>
            <w:szCs w:val="24"/>
          </w:rPr>
          <w:delText>’m</w:delText>
        </w:r>
      </w:del>
      <w:r w:rsidRPr="009C2A60">
        <w:rPr>
          <w:rFonts w:ascii="Times New Roman" w:eastAsia="Times New Roman" w:hAnsi="Times New Roman" w:cs="Times New Roman"/>
          <w:color w:val="000000" w:themeColor="text1"/>
          <w:sz w:val="24"/>
          <w:szCs w:val="24"/>
        </w:rPr>
        <w:t xml:space="preserve"> excited to see how my melody </w:t>
      </w:r>
      <w:ins w:id="71" w:author="vincent sanjaya" w:date="2020-10-15T21:10:00Z">
        <w:r w:rsidR="00165F06">
          <w:rPr>
            <w:rFonts w:ascii="Times New Roman" w:eastAsia="Times New Roman" w:hAnsi="Times New Roman" w:cs="Times New Roman"/>
            <w:color w:val="000000" w:themeColor="text1"/>
            <w:sz w:val="24"/>
            <w:szCs w:val="24"/>
          </w:rPr>
          <w:t>would</w:t>
        </w:r>
      </w:ins>
      <w:del w:id="72" w:author="vincent sanjaya" w:date="2020-10-15T20:53:00Z">
        <w:r w:rsidRPr="009C2A60" w:rsidDel="000A1CDF">
          <w:rPr>
            <w:rFonts w:ascii="Times New Roman" w:eastAsia="Times New Roman" w:hAnsi="Times New Roman" w:cs="Times New Roman"/>
            <w:color w:val="000000" w:themeColor="text1"/>
            <w:sz w:val="24"/>
            <w:szCs w:val="24"/>
          </w:rPr>
          <w:delText>might</w:delText>
        </w:r>
      </w:del>
      <w:r w:rsidRPr="009C2A60">
        <w:rPr>
          <w:rFonts w:ascii="Times New Roman" w:eastAsia="Times New Roman" w:hAnsi="Times New Roman" w:cs="Times New Roman"/>
          <w:color w:val="000000" w:themeColor="text1"/>
          <w:sz w:val="24"/>
          <w:szCs w:val="24"/>
        </w:rPr>
        <w:t xml:space="preserve"> </w:t>
      </w:r>
      <w:del w:id="73" w:author="vincent sanjaya" w:date="2020-10-15T20:53:00Z">
        <w:r w:rsidRPr="009C2A60" w:rsidDel="000A1CDF">
          <w:rPr>
            <w:rFonts w:ascii="Times New Roman" w:eastAsia="Times New Roman" w:hAnsi="Times New Roman" w:cs="Times New Roman"/>
            <w:color w:val="000000" w:themeColor="text1"/>
            <w:sz w:val="24"/>
            <w:szCs w:val="24"/>
          </w:rPr>
          <w:delText xml:space="preserve">interact </w:delText>
        </w:r>
      </w:del>
      <w:ins w:id="74" w:author="vincent sanjaya" w:date="2020-10-15T20:53:00Z">
        <w:r w:rsidR="000A1CDF">
          <w:rPr>
            <w:rFonts w:ascii="Times New Roman" w:eastAsia="Times New Roman" w:hAnsi="Times New Roman" w:cs="Times New Roman"/>
            <w:color w:val="000000" w:themeColor="text1"/>
            <w:sz w:val="24"/>
            <w:szCs w:val="24"/>
          </w:rPr>
          <w:t>harmonize</w:t>
        </w:r>
      </w:ins>
      <w:ins w:id="75" w:author="vincent sanjaya" w:date="2020-10-15T21:10:00Z">
        <w:r w:rsidR="00165F06">
          <w:rPr>
            <w:rFonts w:ascii="Times New Roman" w:eastAsia="Times New Roman" w:hAnsi="Times New Roman" w:cs="Times New Roman"/>
            <w:color w:val="000000" w:themeColor="text1"/>
            <w:sz w:val="24"/>
            <w:szCs w:val="24"/>
          </w:rPr>
          <w:t xml:space="preserve"> with</w:t>
        </w:r>
      </w:ins>
      <w:ins w:id="76" w:author="vincent sanjaya" w:date="2020-10-15T20:53:00Z">
        <w:r w:rsidR="000A1CDF" w:rsidRPr="009C2A60">
          <w:rPr>
            <w:rFonts w:ascii="Times New Roman" w:eastAsia="Times New Roman" w:hAnsi="Times New Roman" w:cs="Times New Roman"/>
            <w:color w:val="000000" w:themeColor="text1"/>
            <w:sz w:val="24"/>
            <w:szCs w:val="24"/>
          </w:rPr>
          <w:t xml:space="preserve"> </w:t>
        </w:r>
      </w:ins>
      <w:del w:id="77" w:author="vincent sanjaya" w:date="2020-10-15T20:54:00Z">
        <w:r w:rsidRPr="009C2A60" w:rsidDel="000A1CDF">
          <w:rPr>
            <w:rFonts w:ascii="Times New Roman" w:eastAsia="Times New Roman" w:hAnsi="Times New Roman" w:cs="Times New Roman"/>
            <w:color w:val="000000" w:themeColor="text1"/>
            <w:sz w:val="24"/>
            <w:szCs w:val="24"/>
          </w:rPr>
          <w:delText xml:space="preserve">with </w:delText>
        </w:r>
      </w:del>
      <w:r w:rsidRPr="009C2A60">
        <w:rPr>
          <w:rFonts w:ascii="Times New Roman" w:eastAsia="Times New Roman" w:hAnsi="Times New Roman" w:cs="Times New Roman"/>
          <w:color w:val="000000" w:themeColor="text1"/>
          <w:sz w:val="24"/>
          <w:szCs w:val="24"/>
        </w:rPr>
        <w:t xml:space="preserve">everyone else’s. From Country to Brazilian Jazz, World Café Live would be </w:t>
      </w:r>
      <w:ins w:id="78" w:author="vincent sanjaya" w:date="2020-10-15T21:10:00Z">
        <w:r w:rsidR="00165F06">
          <w:rPr>
            <w:rFonts w:ascii="Times New Roman" w:eastAsia="Times New Roman" w:hAnsi="Times New Roman" w:cs="Times New Roman"/>
            <w:color w:val="000000" w:themeColor="text1"/>
            <w:sz w:val="24"/>
            <w:szCs w:val="24"/>
          </w:rPr>
          <w:t>my</w:t>
        </w:r>
      </w:ins>
      <w:del w:id="79" w:author="vincent sanjaya" w:date="2020-10-15T21:10:00Z">
        <w:r w:rsidRPr="009C2A60" w:rsidDel="00165F06">
          <w:rPr>
            <w:rFonts w:ascii="Times New Roman" w:eastAsia="Times New Roman" w:hAnsi="Times New Roman" w:cs="Times New Roman"/>
            <w:color w:val="000000" w:themeColor="text1"/>
            <w:sz w:val="24"/>
            <w:szCs w:val="24"/>
          </w:rPr>
          <w:delText>a</w:delText>
        </w:r>
      </w:del>
      <w:r w:rsidRPr="009C2A60">
        <w:rPr>
          <w:rFonts w:ascii="Times New Roman" w:eastAsia="Times New Roman" w:hAnsi="Times New Roman" w:cs="Times New Roman"/>
          <w:color w:val="000000" w:themeColor="text1"/>
          <w:sz w:val="24"/>
          <w:szCs w:val="24"/>
        </w:rPr>
        <w:t xml:space="preserve"> gateway out of </w:t>
      </w:r>
      <w:del w:id="80" w:author="vincent sanjaya" w:date="2020-10-15T21:10:00Z">
        <w:r w:rsidRPr="009C2A60" w:rsidDel="00165F06">
          <w:rPr>
            <w:rFonts w:ascii="Times New Roman" w:eastAsia="Times New Roman" w:hAnsi="Times New Roman" w:cs="Times New Roman"/>
            <w:color w:val="000000" w:themeColor="text1"/>
            <w:sz w:val="24"/>
            <w:szCs w:val="24"/>
          </w:rPr>
          <w:delText xml:space="preserve">my </w:delText>
        </w:r>
      </w:del>
      <w:r w:rsidRPr="009C2A60">
        <w:rPr>
          <w:rFonts w:ascii="Times New Roman" w:eastAsia="Times New Roman" w:hAnsi="Times New Roman" w:cs="Times New Roman"/>
          <w:color w:val="000000" w:themeColor="text1"/>
          <w:sz w:val="24"/>
          <w:szCs w:val="24"/>
        </w:rPr>
        <w:t xml:space="preserve">Classical bubble </w:t>
      </w:r>
      <w:ins w:id="81" w:author="vincent sanjaya" w:date="2020-10-15T21:11:00Z">
        <w:r w:rsidR="00165F06">
          <w:rPr>
            <w:rFonts w:ascii="Times New Roman" w:eastAsia="Times New Roman" w:hAnsi="Times New Roman" w:cs="Times New Roman"/>
            <w:color w:val="000000" w:themeColor="text1"/>
            <w:sz w:val="24"/>
            <w:szCs w:val="24"/>
          </w:rPr>
          <w:t xml:space="preserve">exposing me to </w:t>
        </w:r>
      </w:ins>
      <w:del w:id="82" w:author="vincent sanjaya" w:date="2020-10-15T21:11:00Z">
        <w:r w:rsidRPr="009C2A60" w:rsidDel="00165F06">
          <w:rPr>
            <w:rFonts w:ascii="Times New Roman" w:eastAsia="Times New Roman" w:hAnsi="Times New Roman" w:cs="Times New Roman"/>
            <w:color w:val="000000" w:themeColor="text1"/>
            <w:sz w:val="24"/>
            <w:szCs w:val="24"/>
          </w:rPr>
          <w:delText>to</w:delText>
        </w:r>
      </w:del>
      <w:r w:rsidRPr="009C2A60">
        <w:rPr>
          <w:rFonts w:ascii="Times New Roman" w:eastAsia="Times New Roman" w:hAnsi="Times New Roman" w:cs="Times New Roman"/>
          <w:color w:val="000000" w:themeColor="text1"/>
          <w:sz w:val="24"/>
          <w:szCs w:val="24"/>
        </w:rPr>
        <w:t xml:space="preserve"> </w:t>
      </w:r>
      <w:ins w:id="83" w:author="vincent sanjaya" w:date="2020-10-15T21:10:00Z">
        <w:r w:rsidR="00165F06">
          <w:rPr>
            <w:rFonts w:ascii="Times New Roman" w:eastAsia="Times New Roman" w:hAnsi="Times New Roman" w:cs="Times New Roman"/>
            <w:color w:val="000000" w:themeColor="text1"/>
            <w:sz w:val="24"/>
            <w:szCs w:val="24"/>
          </w:rPr>
          <w:t>various both</w:t>
        </w:r>
      </w:ins>
      <w:del w:id="84" w:author="vincent sanjaya" w:date="2020-10-15T21:10:00Z">
        <w:r w:rsidRPr="009C2A60" w:rsidDel="00165F06">
          <w:rPr>
            <w:rFonts w:ascii="Times New Roman" w:eastAsia="Times New Roman" w:hAnsi="Times New Roman" w:cs="Times New Roman"/>
            <w:color w:val="000000" w:themeColor="text1"/>
            <w:sz w:val="24"/>
            <w:szCs w:val="24"/>
          </w:rPr>
          <w:delText>the</w:delText>
        </w:r>
      </w:del>
      <w:r w:rsidRPr="009C2A60">
        <w:rPr>
          <w:rFonts w:ascii="Times New Roman" w:eastAsia="Times New Roman" w:hAnsi="Times New Roman" w:cs="Times New Roman"/>
          <w:color w:val="000000" w:themeColor="text1"/>
          <w:sz w:val="24"/>
          <w:szCs w:val="24"/>
        </w:rPr>
        <w:t xml:space="preserve"> local</w:t>
      </w:r>
      <w:ins w:id="85" w:author="vincent sanjaya" w:date="2020-10-15T21:10:00Z">
        <w:r w:rsidR="00165F06">
          <w:rPr>
            <w:rFonts w:ascii="Times New Roman" w:eastAsia="Times New Roman" w:hAnsi="Times New Roman" w:cs="Times New Roman"/>
            <w:color w:val="000000" w:themeColor="text1"/>
            <w:sz w:val="24"/>
            <w:szCs w:val="24"/>
          </w:rPr>
          <w:t xml:space="preserve"> and global</w:t>
        </w:r>
      </w:ins>
      <w:r w:rsidRPr="009C2A60">
        <w:rPr>
          <w:rFonts w:ascii="Times New Roman" w:eastAsia="Times New Roman" w:hAnsi="Times New Roman" w:cs="Times New Roman"/>
          <w:color w:val="000000" w:themeColor="text1"/>
          <w:sz w:val="24"/>
          <w:szCs w:val="24"/>
        </w:rPr>
        <w:t xml:space="preserve"> musi</w:t>
      </w:r>
      <w:ins w:id="86" w:author="vincent sanjaya" w:date="2020-10-15T21:11:00Z">
        <w:r w:rsidR="00165F06">
          <w:rPr>
            <w:rFonts w:ascii="Times New Roman" w:eastAsia="Times New Roman" w:hAnsi="Times New Roman" w:cs="Times New Roman"/>
            <w:color w:val="000000" w:themeColor="text1"/>
            <w:sz w:val="24"/>
            <w:szCs w:val="24"/>
          </w:rPr>
          <w:t>c</w:t>
        </w:r>
      </w:ins>
      <w:del w:id="87" w:author="vincent sanjaya" w:date="2020-10-15T21:11:00Z">
        <w:r w:rsidRPr="009C2A60" w:rsidDel="00165F06">
          <w:rPr>
            <w:rFonts w:ascii="Times New Roman" w:eastAsia="Times New Roman" w:hAnsi="Times New Roman" w:cs="Times New Roman"/>
            <w:color w:val="000000" w:themeColor="text1"/>
            <w:sz w:val="24"/>
            <w:szCs w:val="24"/>
          </w:rPr>
          <w:delText>c</w:delText>
        </w:r>
      </w:del>
      <w:r w:rsidRPr="009C2A60">
        <w:rPr>
          <w:rFonts w:ascii="Times New Roman" w:eastAsia="Times New Roman" w:hAnsi="Times New Roman" w:cs="Times New Roman"/>
          <w:color w:val="000000" w:themeColor="text1"/>
          <w:sz w:val="24"/>
          <w:szCs w:val="24"/>
        </w:rPr>
        <w:t xml:space="preserve"> </w:t>
      </w:r>
      <w:ins w:id="88" w:author="vincent sanjaya" w:date="2020-10-15T21:11:00Z">
        <w:r w:rsidR="00165F06">
          <w:rPr>
            <w:rFonts w:ascii="Times New Roman" w:eastAsia="Times New Roman" w:hAnsi="Times New Roman" w:cs="Times New Roman"/>
            <w:color w:val="000000" w:themeColor="text1"/>
            <w:sz w:val="24"/>
            <w:szCs w:val="24"/>
          </w:rPr>
          <w:t>genres</w:t>
        </w:r>
      </w:ins>
      <w:del w:id="89" w:author="vincent sanjaya" w:date="2020-10-15T21:11:00Z">
        <w:r w:rsidRPr="009C2A60" w:rsidDel="00165F06">
          <w:rPr>
            <w:rFonts w:ascii="Times New Roman" w:eastAsia="Times New Roman" w:hAnsi="Times New Roman" w:cs="Times New Roman"/>
            <w:color w:val="000000" w:themeColor="text1"/>
            <w:sz w:val="24"/>
            <w:szCs w:val="24"/>
          </w:rPr>
          <w:delText>scene</w:delText>
        </w:r>
      </w:del>
      <w:r w:rsidRPr="009C2A60">
        <w:rPr>
          <w:rFonts w:ascii="Times New Roman" w:eastAsia="Times New Roman" w:hAnsi="Times New Roman" w:cs="Times New Roman"/>
          <w:color w:val="000000" w:themeColor="text1"/>
          <w:sz w:val="24"/>
          <w:szCs w:val="24"/>
        </w:rPr>
        <w:t>. Maybe I’ll even make my Jazz-Classical violist debut at the Spring Fling.</w:t>
      </w:r>
      <w:bookmarkStart w:id="90" w:name="_GoBack"/>
      <w:bookmarkEnd w:id="90"/>
    </w:p>
    <w:sectPr w:rsidR="009C2A60" w:rsidRPr="009C2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sanjaya">
    <w15:presenceInfo w15:providerId="Windows Live" w15:userId="150bd8279bc76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60"/>
    <w:rsid w:val="000A1CDF"/>
    <w:rsid w:val="00115AF0"/>
    <w:rsid w:val="00165F06"/>
    <w:rsid w:val="001F1915"/>
    <w:rsid w:val="002A7DEF"/>
    <w:rsid w:val="003374EA"/>
    <w:rsid w:val="00370CC6"/>
    <w:rsid w:val="004330A6"/>
    <w:rsid w:val="0044710A"/>
    <w:rsid w:val="005A0D27"/>
    <w:rsid w:val="005B60B5"/>
    <w:rsid w:val="0069792E"/>
    <w:rsid w:val="006C3E0C"/>
    <w:rsid w:val="00834895"/>
    <w:rsid w:val="009C2A60"/>
    <w:rsid w:val="009D0CFE"/>
    <w:rsid w:val="009D0E4A"/>
    <w:rsid w:val="00A56F93"/>
    <w:rsid w:val="00A84B79"/>
    <w:rsid w:val="00BC5D94"/>
    <w:rsid w:val="00BE2077"/>
    <w:rsid w:val="00D47B21"/>
    <w:rsid w:val="00DE2D0A"/>
    <w:rsid w:val="00EA0ED6"/>
    <w:rsid w:val="00EF774A"/>
    <w:rsid w:val="00F07E05"/>
    <w:rsid w:val="00F26D0C"/>
    <w:rsid w:val="00F37A46"/>
    <w:rsid w:val="00FF4DA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CE50"/>
  <w15:chartTrackingRefBased/>
  <w15:docId w15:val="{586C7D1A-400B-2846-8A97-C4662BC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Harvani Sumawijaya</dc:creator>
  <cp:keywords/>
  <dc:description/>
  <cp:lastModifiedBy>vincent sanjaya</cp:lastModifiedBy>
  <cp:revision>2</cp:revision>
  <dcterms:created xsi:type="dcterms:W3CDTF">2020-10-15T14:12:00Z</dcterms:created>
  <dcterms:modified xsi:type="dcterms:W3CDTF">2020-10-15T14:12:00Z</dcterms:modified>
</cp:coreProperties>
</file>