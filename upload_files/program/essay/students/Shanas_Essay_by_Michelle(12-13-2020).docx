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C3D" w:rsidRDefault="00F435D8" w:rsidP="00F435D8">
      <w:pPr>
        <w:pStyle w:val="BodyA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Tell us why you decided to apply to the University of Wisconsin-Madison. In addition, please include why you are interested in studying the major(s) you have selected. If you selected undecided please describe your areas of possible academic interest. </w:t>
      </w:r>
      <w:r>
        <w:rPr>
          <w:b/>
          <w:bCs/>
          <w:sz w:val="24"/>
          <w:szCs w:val="24"/>
        </w:rPr>
        <w:t>(</w:t>
      </w:r>
      <w:proofErr w:type="gramStart"/>
      <w:r>
        <w:rPr>
          <w:b/>
          <w:bCs/>
          <w:sz w:val="24"/>
          <w:szCs w:val="24"/>
        </w:rPr>
        <w:t>you</w:t>
      </w:r>
      <w:proofErr w:type="gramEnd"/>
      <w:r>
        <w:rPr>
          <w:b/>
          <w:bCs/>
          <w:sz w:val="24"/>
          <w:szCs w:val="24"/>
        </w:rPr>
        <w:t xml:space="preserve"> may enter up to 650 words).</w:t>
      </w:r>
    </w:p>
    <w:p w:rsidR="00272C3D" w:rsidRDefault="00272C3D" w:rsidP="00F435D8">
      <w:pPr>
        <w:pStyle w:val="BodyA"/>
        <w:jc w:val="both"/>
        <w:rPr>
          <w:b/>
          <w:bCs/>
          <w:sz w:val="24"/>
          <w:szCs w:val="24"/>
        </w:rPr>
      </w:pPr>
    </w:p>
    <w:p w:rsidR="00272C3D" w:rsidRDefault="00F435D8" w:rsidP="00F435D8">
      <w:pPr>
        <w:pStyle w:val="BodyA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I have always had a special intrigue in all things crime ever since I was 12. Fascinated by the science behind how police catch criminals, I would spend my free time listening to podcasts and watching YouTube videos on tru</w:t>
      </w:r>
      <w:r>
        <w:rPr>
          <w:sz w:val="24"/>
          <w:szCs w:val="24"/>
        </w:rPr>
        <w:t xml:space="preserve">e crime. From how police look into the DNA in a strand of hair to how they discover types of cars from just tire marks, I wanted to know more. By the time I was in Grade 9, my curiosity </w:t>
      </w:r>
      <w:del w:id="0" w:author="Michelle Lee" w:date="2020-12-12T21:54:00Z">
        <w:r w:rsidDel="00F435D8">
          <w:rPr>
            <w:sz w:val="24"/>
            <w:szCs w:val="24"/>
          </w:rPr>
          <w:delText>got the best of me and I started</w:delText>
        </w:r>
      </w:del>
      <w:ins w:id="1" w:author="Michelle Lee" w:date="2020-12-12T21:54:00Z">
        <w:r>
          <w:rPr>
            <w:sz w:val="24"/>
            <w:szCs w:val="24"/>
          </w:rPr>
          <w:t>led me to</w:t>
        </w:r>
      </w:ins>
      <w:r>
        <w:rPr>
          <w:sz w:val="24"/>
          <w:szCs w:val="24"/>
        </w:rPr>
        <w:t xml:space="preserve"> research</w:t>
      </w:r>
      <w:del w:id="2" w:author="Michelle Lee" w:date="2020-12-12T21:54:00Z">
        <w:r w:rsidDel="00F435D8">
          <w:rPr>
            <w:sz w:val="24"/>
            <w:szCs w:val="24"/>
          </w:rPr>
          <w:delText>i</w:delText>
        </w:r>
        <w:r w:rsidDel="00F435D8">
          <w:rPr>
            <w:sz w:val="24"/>
            <w:szCs w:val="24"/>
          </w:rPr>
          <w:delText>n</w:delText>
        </w:r>
        <w:r w:rsidDel="00F435D8">
          <w:rPr>
            <w:sz w:val="24"/>
            <w:szCs w:val="24"/>
          </w:rPr>
          <w:delText>g</w:delText>
        </w:r>
      </w:del>
      <w:r>
        <w:rPr>
          <w:sz w:val="24"/>
          <w:szCs w:val="24"/>
        </w:rPr>
        <w:t xml:space="preserve"> more. I found out about d</w:t>
      </w:r>
      <w:r>
        <w:rPr>
          <w:sz w:val="24"/>
          <w:szCs w:val="24"/>
        </w:rPr>
        <w:t xml:space="preserve">ifferent causes of bloodstain </w:t>
      </w:r>
      <w:proofErr w:type="gramStart"/>
      <w:r>
        <w:rPr>
          <w:sz w:val="24"/>
          <w:szCs w:val="24"/>
        </w:rPr>
        <w:t>patterns,</w:t>
      </w:r>
      <w:proofErr w:type="gramEnd"/>
      <w:r>
        <w:rPr>
          <w:sz w:val="24"/>
          <w:szCs w:val="24"/>
        </w:rPr>
        <w:t xml:space="preserve"> interpreting DNA analysis, tread designs in shoes and how they help in the investigation of crime. I was sucked in into this world of criminal investigation. By then, I knew I wanted to pursue a career in forensics.</w:t>
      </w:r>
    </w:p>
    <w:p w:rsidR="00272C3D" w:rsidRDefault="00272C3D" w:rsidP="00F435D8">
      <w:pPr>
        <w:pStyle w:val="BodyA"/>
        <w:jc w:val="both"/>
        <w:rPr>
          <w:b/>
          <w:bCs/>
          <w:sz w:val="24"/>
          <w:szCs w:val="24"/>
        </w:rPr>
      </w:pPr>
    </w:p>
    <w:p w:rsidR="00272C3D" w:rsidRDefault="00F435D8" w:rsidP="00F435D8">
      <w:pPr>
        <w:pStyle w:val="NormalWeb"/>
        <w:spacing w:before="0" w:after="0"/>
        <w:jc w:val="both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As a forensic scientist, I</w:t>
      </w:r>
      <w:r>
        <w:rPr>
          <w:rFonts w:ascii="Helvetica" w:hAnsi="Helvetica"/>
          <w:sz w:val="24"/>
          <w:szCs w:val="24"/>
        </w:rPr>
        <w:t>’</w:t>
      </w:r>
      <w:r>
        <w:rPr>
          <w:rFonts w:ascii="Helvetica" w:hAnsi="Helvetica"/>
          <w:sz w:val="24"/>
          <w:szCs w:val="24"/>
        </w:rPr>
        <w:t>d like to be a forensic biologist. Biology is one of the subjects I</w:t>
      </w:r>
      <w:r>
        <w:rPr>
          <w:rFonts w:ascii="Helvetica" w:hAnsi="Helvetica"/>
          <w:sz w:val="24"/>
          <w:szCs w:val="24"/>
        </w:rPr>
        <w:t>’</w:t>
      </w:r>
      <w:r>
        <w:rPr>
          <w:rFonts w:ascii="Helvetica" w:hAnsi="Helvetica"/>
          <w:sz w:val="24"/>
          <w:szCs w:val="24"/>
        </w:rPr>
        <w:t>ve always enjoyed learning. I learned everything from organ systems to diversity</w:t>
      </w:r>
      <w:ins w:id="3" w:author="Michelle Lee" w:date="2020-12-12T21:55:00Z">
        <w:r>
          <w:rPr>
            <w:rFonts w:ascii="Helvetica" w:hAnsi="Helvetica"/>
            <w:sz w:val="24"/>
            <w:szCs w:val="24"/>
          </w:rPr>
          <w:t>. I am</w:t>
        </w:r>
      </w:ins>
      <w:del w:id="4" w:author="Michelle Lee" w:date="2020-12-12T21:55:00Z">
        <w:r w:rsidDel="00F435D8">
          <w:rPr>
            <w:rFonts w:ascii="Helvetica" w:hAnsi="Helvetica"/>
            <w:sz w:val="24"/>
            <w:szCs w:val="24"/>
          </w:rPr>
          <w:delText>,</w:delText>
        </w:r>
      </w:del>
      <w:ins w:id="5" w:author="Michelle Lee" w:date="2020-12-12T21:55:00Z">
        <w:r>
          <w:rPr>
            <w:rFonts w:ascii="Helvetica" w:hAnsi="Helvetica"/>
            <w:sz w:val="24"/>
            <w:szCs w:val="24"/>
          </w:rPr>
          <w:t xml:space="preserve"> </w:t>
        </w:r>
      </w:ins>
      <w:del w:id="6" w:author="Michelle Lee" w:date="2020-12-12T21:55:00Z">
        <w:r w:rsidDel="00F435D8">
          <w:rPr>
            <w:rFonts w:ascii="Helvetica" w:hAnsi="Helvetica"/>
            <w:sz w:val="24"/>
            <w:szCs w:val="24"/>
          </w:rPr>
          <w:delText xml:space="preserve"> </w:delText>
        </w:r>
        <w:r w:rsidDel="00F435D8">
          <w:rPr>
            <w:rFonts w:ascii="Helvetica" w:hAnsi="Helvetica"/>
            <w:sz w:val="24"/>
            <w:szCs w:val="24"/>
          </w:rPr>
          <w:delText>b</w:delText>
        </w:r>
        <w:r w:rsidDel="00F435D8">
          <w:rPr>
            <w:rFonts w:ascii="Helvetica" w:hAnsi="Helvetica"/>
            <w:sz w:val="24"/>
            <w:szCs w:val="24"/>
          </w:rPr>
          <w:delText>u</w:delText>
        </w:r>
        <w:r w:rsidDel="00F435D8">
          <w:rPr>
            <w:rFonts w:ascii="Helvetica" w:hAnsi="Helvetica"/>
            <w:sz w:val="24"/>
            <w:szCs w:val="24"/>
          </w:rPr>
          <w:delText>t</w:delText>
        </w:r>
        <w:r w:rsidDel="00F435D8">
          <w:rPr>
            <w:rFonts w:ascii="Helvetica" w:hAnsi="Helvetica"/>
            <w:sz w:val="24"/>
            <w:szCs w:val="24"/>
          </w:rPr>
          <w:delText xml:space="preserve"> </w:delText>
        </w:r>
        <w:r w:rsidDel="00F435D8">
          <w:rPr>
            <w:rFonts w:ascii="Helvetica" w:hAnsi="Helvetica"/>
            <w:sz w:val="24"/>
            <w:szCs w:val="24"/>
          </w:rPr>
          <w:delText xml:space="preserve">what </w:delText>
        </w:r>
      </w:del>
      <w:r>
        <w:rPr>
          <w:rFonts w:ascii="Helvetica" w:hAnsi="Helvetica"/>
          <w:sz w:val="24"/>
          <w:szCs w:val="24"/>
        </w:rPr>
        <w:t xml:space="preserve">especially intrigued me </w:t>
      </w:r>
      <w:del w:id="7" w:author="Michelle Lee" w:date="2020-12-12T21:55:00Z">
        <w:r w:rsidDel="00F435D8">
          <w:rPr>
            <w:rFonts w:ascii="Helvetica" w:hAnsi="Helvetica"/>
            <w:sz w:val="24"/>
            <w:szCs w:val="24"/>
          </w:rPr>
          <w:delText xml:space="preserve">was </w:delText>
        </w:r>
      </w:del>
      <w:ins w:id="8" w:author="Michelle Lee" w:date="2020-12-12T21:55:00Z">
        <w:r>
          <w:rPr>
            <w:rFonts w:ascii="Helvetica" w:hAnsi="Helvetica"/>
            <w:sz w:val="24"/>
            <w:szCs w:val="24"/>
          </w:rPr>
          <w:t>with</w:t>
        </w:r>
        <w:r>
          <w:rPr>
            <w:rFonts w:ascii="Helvetica" w:hAnsi="Helvetica"/>
            <w:sz w:val="24"/>
            <w:szCs w:val="24"/>
          </w:rPr>
          <w:t xml:space="preserve"> </w:t>
        </w:r>
      </w:ins>
      <w:r>
        <w:rPr>
          <w:rFonts w:ascii="Helvetica" w:hAnsi="Helvetica"/>
          <w:sz w:val="24"/>
          <w:szCs w:val="24"/>
        </w:rPr>
        <w:t>human biology. I remembered staying after</w:t>
      </w:r>
      <w:r>
        <w:rPr>
          <w:rFonts w:ascii="Helvetica" w:hAnsi="Helvetica"/>
          <w:sz w:val="24"/>
          <w:szCs w:val="24"/>
        </w:rPr>
        <w:t xml:space="preserve"> class just to learn more about lymph nodes - something that wasn</w:t>
      </w:r>
      <w:r>
        <w:rPr>
          <w:rFonts w:ascii="Helvetica" w:hAnsi="Helvetica"/>
          <w:sz w:val="24"/>
          <w:szCs w:val="24"/>
        </w:rPr>
        <w:t>’</w:t>
      </w:r>
      <w:r>
        <w:rPr>
          <w:rFonts w:ascii="Helvetica" w:hAnsi="Helvetica"/>
          <w:sz w:val="24"/>
          <w:szCs w:val="24"/>
        </w:rPr>
        <w:t>t in our syllabus at that time.</w:t>
      </w:r>
    </w:p>
    <w:p w:rsidR="00272C3D" w:rsidRDefault="00272C3D" w:rsidP="00F435D8">
      <w:pPr>
        <w:pStyle w:val="NormalWeb"/>
        <w:spacing w:before="0" w:after="0"/>
        <w:jc w:val="both"/>
        <w:rPr>
          <w:rFonts w:ascii="Helvetica" w:eastAsia="Helvetica" w:hAnsi="Helvetica" w:cs="Helvetica"/>
          <w:sz w:val="24"/>
          <w:szCs w:val="24"/>
        </w:rPr>
      </w:pPr>
    </w:p>
    <w:p w:rsidR="00272C3D" w:rsidRDefault="00F435D8" w:rsidP="00F435D8">
      <w:pPr>
        <w:pStyle w:val="NormalWeb"/>
        <w:spacing w:before="0" w:after="0"/>
        <w:jc w:val="both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University of Wisconsin Madison has everything for me to explore my areas of interest and is the perfect environment for me to learn. With UW Madison</w:t>
      </w:r>
      <w:r>
        <w:rPr>
          <w:rFonts w:ascii="Helvetica" w:hAnsi="Helvetica"/>
          <w:sz w:val="24"/>
          <w:szCs w:val="24"/>
        </w:rPr>
        <w:t>’</w:t>
      </w:r>
      <w:r>
        <w:rPr>
          <w:rFonts w:ascii="Helvetica" w:hAnsi="Helvetica"/>
          <w:sz w:val="24"/>
          <w:szCs w:val="24"/>
        </w:rPr>
        <w:t>s colla</w:t>
      </w:r>
      <w:r>
        <w:rPr>
          <w:rFonts w:ascii="Helvetica" w:hAnsi="Helvetica"/>
          <w:sz w:val="24"/>
          <w:szCs w:val="24"/>
        </w:rPr>
        <w:t xml:space="preserve">borative learning, I believe that I would be able to implement one of my values </w:t>
      </w:r>
      <w:r>
        <w:rPr>
          <w:rFonts w:ascii="Helvetica" w:hAnsi="Helvetica"/>
          <w:sz w:val="24"/>
          <w:szCs w:val="24"/>
        </w:rPr>
        <w:t xml:space="preserve">— </w:t>
      </w:r>
      <w:proofErr w:type="spellStart"/>
      <w:r>
        <w:rPr>
          <w:rFonts w:ascii="Helvetica" w:hAnsi="Helvetica"/>
          <w:sz w:val="24"/>
          <w:szCs w:val="24"/>
        </w:rPr>
        <w:t>Gotong</w:t>
      </w:r>
      <w:proofErr w:type="spellEnd"/>
      <w:r>
        <w:rPr>
          <w:rFonts w:ascii="Helvetica" w:hAnsi="Helvetica"/>
          <w:sz w:val="24"/>
          <w:szCs w:val="24"/>
        </w:rPr>
        <w:t xml:space="preserve"> </w:t>
      </w:r>
      <w:proofErr w:type="spellStart"/>
      <w:r>
        <w:rPr>
          <w:rFonts w:ascii="Helvetica" w:hAnsi="Helvetica"/>
          <w:sz w:val="24"/>
          <w:szCs w:val="24"/>
        </w:rPr>
        <w:t>Royong</w:t>
      </w:r>
      <w:proofErr w:type="spellEnd"/>
      <w:r>
        <w:rPr>
          <w:rFonts w:ascii="Helvetica" w:hAnsi="Helvetica"/>
          <w:sz w:val="24"/>
          <w:szCs w:val="24"/>
        </w:rPr>
        <w:t xml:space="preserve">. It is a </w:t>
      </w:r>
      <w:proofErr w:type="gramStart"/>
      <w:r>
        <w:rPr>
          <w:rFonts w:ascii="Helvetica" w:hAnsi="Helvetica"/>
          <w:sz w:val="24"/>
          <w:szCs w:val="24"/>
        </w:rPr>
        <w:t>mindset</w:t>
      </w:r>
      <w:proofErr w:type="gramEnd"/>
      <w:r>
        <w:rPr>
          <w:rFonts w:ascii="Helvetica" w:hAnsi="Helvetica"/>
          <w:sz w:val="24"/>
          <w:szCs w:val="24"/>
        </w:rPr>
        <w:t xml:space="preserve"> where we would be better of with the right collaborations than competition.</w:t>
      </w:r>
    </w:p>
    <w:p w:rsidR="00272C3D" w:rsidRDefault="00272C3D" w:rsidP="00F435D8">
      <w:pPr>
        <w:pStyle w:val="NormalWeb"/>
        <w:spacing w:before="0" w:after="0"/>
        <w:jc w:val="both"/>
        <w:rPr>
          <w:rFonts w:ascii="Helvetica" w:eastAsia="Helvetica" w:hAnsi="Helvetica" w:cs="Helvetica"/>
          <w:sz w:val="24"/>
          <w:szCs w:val="24"/>
        </w:rPr>
      </w:pPr>
      <w:bookmarkStart w:id="9" w:name="_GoBack"/>
      <w:bookmarkEnd w:id="9"/>
    </w:p>
    <w:p w:rsidR="00272C3D" w:rsidRDefault="00F435D8" w:rsidP="00F435D8">
      <w:pPr>
        <w:pStyle w:val="NormalWeb"/>
        <w:spacing w:before="0" w:after="0"/>
        <w:jc w:val="both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In UW Madison, I would have the chance to attend courses such as A</w:t>
      </w:r>
      <w:r>
        <w:rPr>
          <w:rFonts w:ascii="Helvetica" w:hAnsi="Helvetica"/>
          <w:sz w:val="24"/>
          <w:szCs w:val="24"/>
        </w:rPr>
        <w:t>NAT&amp;PHY</w:t>
      </w:r>
      <w:r>
        <w:rPr>
          <w:rFonts w:ascii="Helvetica" w:hAnsi="Helvetica"/>
          <w:sz w:val="24"/>
          <w:szCs w:val="24"/>
        </w:rPr>
        <w:t> </w:t>
      </w:r>
      <w:r>
        <w:rPr>
          <w:rFonts w:ascii="Helvetica" w:hAnsi="Helvetica"/>
          <w:sz w:val="24"/>
          <w:szCs w:val="24"/>
        </w:rPr>
        <w:t xml:space="preserve">337 </w:t>
      </w:r>
      <w:r>
        <w:rPr>
          <w:rFonts w:ascii="Helvetica" w:hAnsi="Helvetica"/>
          <w:sz w:val="24"/>
          <w:szCs w:val="24"/>
        </w:rPr>
        <w:t xml:space="preserve">— </w:t>
      </w:r>
      <w:r>
        <w:rPr>
          <w:rFonts w:ascii="Helvetica" w:hAnsi="Helvetica"/>
          <w:sz w:val="24"/>
          <w:szCs w:val="24"/>
        </w:rPr>
        <w:t xml:space="preserve">Human Anatomy and </w:t>
      </w:r>
      <w:r>
        <w:rPr>
          <w:rFonts w:ascii="Helvetica" w:hAnsi="Helvetica"/>
          <w:color w:val="0E101A"/>
          <w:sz w:val="24"/>
          <w:szCs w:val="24"/>
          <w:u w:color="0E101A"/>
        </w:rPr>
        <w:t>GENETICS</w:t>
      </w:r>
      <w:r>
        <w:rPr>
          <w:rFonts w:ascii="Helvetica" w:hAnsi="Helvetica"/>
          <w:color w:val="0E101A"/>
          <w:sz w:val="24"/>
          <w:szCs w:val="24"/>
          <w:u w:color="0E101A"/>
        </w:rPr>
        <w:t> </w:t>
      </w:r>
      <w:r>
        <w:rPr>
          <w:rFonts w:ascii="Helvetica" w:hAnsi="Helvetica"/>
          <w:color w:val="0E101A"/>
          <w:sz w:val="24"/>
          <w:szCs w:val="24"/>
          <w:u w:color="0E101A"/>
        </w:rPr>
        <w:t xml:space="preserve">467 </w:t>
      </w:r>
      <w:r>
        <w:rPr>
          <w:rFonts w:ascii="Helvetica" w:hAnsi="Helvetica"/>
          <w:color w:val="0E101A"/>
          <w:sz w:val="24"/>
          <w:szCs w:val="24"/>
          <w:u w:color="0E101A"/>
        </w:rPr>
        <w:t xml:space="preserve">— </w:t>
      </w:r>
      <w:r>
        <w:rPr>
          <w:rFonts w:ascii="Helvetica" w:hAnsi="Helvetica"/>
          <w:color w:val="0E101A"/>
          <w:sz w:val="24"/>
          <w:szCs w:val="24"/>
          <w:u w:color="0E101A"/>
        </w:rPr>
        <w:t>General Genetics 1 where I would be able to deepen and strengthen my understanding in either one. With this knowledge, I hope to be able to research and develop new, more efficient techniques in criminal inves</w:t>
      </w:r>
      <w:r>
        <w:rPr>
          <w:rFonts w:ascii="Helvetica" w:hAnsi="Helvetica"/>
          <w:color w:val="0E101A"/>
          <w:sz w:val="24"/>
          <w:szCs w:val="24"/>
          <w:u w:color="0E101A"/>
        </w:rPr>
        <w:t>tigation. Along with those, I would also like to attend courses such as ANAT&amp;PHY</w:t>
      </w:r>
      <w:r>
        <w:rPr>
          <w:rFonts w:ascii="Helvetica" w:hAnsi="Helvetica"/>
          <w:color w:val="0E101A"/>
          <w:sz w:val="24"/>
          <w:szCs w:val="24"/>
          <w:u w:color="0E101A"/>
        </w:rPr>
        <w:t> </w:t>
      </w:r>
      <w:r>
        <w:rPr>
          <w:rFonts w:ascii="Helvetica" w:hAnsi="Helvetica"/>
          <w:color w:val="0E101A"/>
          <w:sz w:val="24"/>
          <w:szCs w:val="24"/>
          <w:u w:color="0E101A"/>
        </w:rPr>
        <w:t xml:space="preserve">338 </w:t>
      </w:r>
      <w:r>
        <w:rPr>
          <w:rFonts w:ascii="Helvetica" w:hAnsi="Helvetica"/>
          <w:color w:val="0E101A"/>
          <w:sz w:val="24"/>
          <w:szCs w:val="24"/>
          <w:u w:color="0E101A"/>
        </w:rPr>
        <w:t xml:space="preserve">— </w:t>
      </w:r>
      <w:r>
        <w:rPr>
          <w:rFonts w:ascii="Helvetica" w:hAnsi="Helvetica"/>
          <w:color w:val="0E101A"/>
          <w:sz w:val="24"/>
          <w:szCs w:val="24"/>
          <w:u w:color="0E101A"/>
        </w:rPr>
        <w:t xml:space="preserve">Human Anatomy Laboratory and GENETICS 545 </w:t>
      </w:r>
      <w:r>
        <w:rPr>
          <w:rFonts w:ascii="Helvetica" w:hAnsi="Helvetica"/>
          <w:color w:val="0E101A"/>
          <w:sz w:val="24"/>
          <w:szCs w:val="24"/>
          <w:u w:color="0E101A"/>
        </w:rPr>
        <w:t xml:space="preserve">— </w:t>
      </w:r>
      <w:r>
        <w:rPr>
          <w:rFonts w:ascii="Helvetica" w:hAnsi="Helvetica"/>
          <w:color w:val="0E101A"/>
          <w:sz w:val="24"/>
          <w:szCs w:val="24"/>
          <w:u w:color="0E101A"/>
        </w:rPr>
        <w:t>Genetics Laboratory, where I would be able to develop my practical thinking skills.</w:t>
      </w:r>
    </w:p>
    <w:p w:rsidR="00272C3D" w:rsidRDefault="00272C3D" w:rsidP="00F435D8">
      <w:pPr>
        <w:pStyle w:val="NormalWeb"/>
        <w:spacing w:before="0" w:after="0"/>
        <w:jc w:val="both"/>
        <w:rPr>
          <w:rFonts w:ascii="Helvetica" w:eastAsia="Helvetica" w:hAnsi="Helvetica" w:cs="Helvetica"/>
          <w:sz w:val="24"/>
          <w:szCs w:val="24"/>
        </w:rPr>
      </w:pPr>
    </w:p>
    <w:p w:rsidR="00272C3D" w:rsidRDefault="00F435D8" w:rsidP="00F435D8">
      <w:pPr>
        <w:pStyle w:val="BodyA"/>
        <w:jc w:val="both"/>
        <w:rPr>
          <w:sz w:val="24"/>
          <w:szCs w:val="24"/>
        </w:rPr>
      </w:pPr>
      <w:r>
        <w:rPr>
          <w:sz w:val="24"/>
          <w:szCs w:val="24"/>
        </w:rPr>
        <w:t>I am also eager to participate in the Cr</w:t>
      </w:r>
      <w:r>
        <w:rPr>
          <w:sz w:val="24"/>
          <w:szCs w:val="24"/>
        </w:rPr>
        <w:t>iminal Justice Certificate Program where I will be able to expand my familiarity with the criminal justice system and take courses such as The Criminal Mind: Forensic and Psychobiological Perspectives and Criminal Law and Justice where I will be able to ex</w:t>
      </w:r>
      <w:r>
        <w:rPr>
          <w:sz w:val="24"/>
          <w:szCs w:val="24"/>
        </w:rPr>
        <w:t>pand my knowledge on the criminal justice system here in Wisconsin. With required fieldwork I will also be able to gain first hand experience working with professionals, increasing my knowledge on the industry’s inner workings, adopting professional skills</w:t>
      </w:r>
      <w:r>
        <w:rPr>
          <w:sz w:val="24"/>
          <w:szCs w:val="24"/>
        </w:rPr>
        <w:t xml:space="preserve"> and work ethics, and gain crucial connections to industry workers.</w:t>
      </w:r>
    </w:p>
    <w:p w:rsidR="00272C3D" w:rsidRDefault="00272C3D" w:rsidP="00F435D8">
      <w:pPr>
        <w:pStyle w:val="BodyA"/>
        <w:jc w:val="both"/>
        <w:rPr>
          <w:sz w:val="24"/>
          <w:szCs w:val="24"/>
        </w:rPr>
      </w:pPr>
    </w:p>
    <w:p w:rsidR="00272C3D" w:rsidRDefault="00F435D8" w:rsidP="00F435D8">
      <w:pPr>
        <w:pStyle w:val="Body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Additionally, as part of the UW Madison community, I would love to give back by continuing   a small project my friend and I started back in June 2020. With </w:t>
      </w:r>
      <w:proofErr w:type="spellStart"/>
      <w:r>
        <w:rPr>
          <w:sz w:val="24"/>
          <w:szCs w:val="24"/>
        </w:rPr>
        <w:t>Gotong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Royong</w:t>
      </w:r>
      <w:proofErr w:type="spellEnd"/>
      <w:r>
        <w:rPr>
          <w:sz w:val="24"/>
          <w:szCs w:val="24"/>
        </w:rPr>
        <w:t xml:space="preserve"> in mind, we want</w:t>
      </w:r>
      <w:r>
        <w:rPr>
          <w:sz w:val="24"/>
          <w:szCs w:val="24"/>
        </w:rPr>
        <w:t>ed to raise funds for those badly affected by Covid-19. We integrated things we loved to do which was art and music to attract donations. By continuing this project, I believe we could help the UW Madison community and perhaps expand the ways of collecting</w:t>
      </w:r>
      <w:r>
        <w:rPr>
          <w:sz w:val="24"/>
          <w:szCs w:val="24"/>
        </w:rPr>
        <w:t xml:space="preserve"> funds through other different forms of media enjoyed by those interested in participating. </w:t>
      </w:r>
    </w:p>
    <w:p w:rsidR="00272C3D" w:rsidRDefault="00272C3D" w:rsidP="00F435D8">
      <w:pPr>
        <w:pStyle w:val="BodyA"/>
        <w:jc w:val="both"/>
        <w:rPr>
          <w:sz w:val="24"/>
          <w:szCs w:val="24"/>
        </w:rPr>
      </w:pPr>
    </w:p>
    <w:p w:rsidR="00272C3D" w:rsidRDefault="00F435D8" w:rsidP="00F435D8">
      <w:pPr>
        <w:pStyle w:val="BodyA"/>
        <w:jc w:val="both"/>
      </w:pPr>
      <w:r>
        <w:rPr>
          <w:sz w:val="24"/>
          <w:szCs w:val="24"/>
        </w:rPr>
        <w:lastRenderedPageBreak/>
        <w:t xml:space="preserve">With the help of UW Madison’s curriculum and opportunities for me to gain more experience, I believe that UW Madison will be the perfect school for me to achieve </w:t>
      </w:r>
      <w:r>
        <w:rPr>
          <w:sz w:val="24"/>
          <w:szCs w:val="24"/>
        </w:rPr>
        <w:t>my goals.</w:t>
      </w:r>
    </w:p>
    <w:sectPr w:rsidR="00272C3D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F435D8">
      <w:r>
        <w:separator/>
      </w:r>
    </w:p>
  </w:endnote>
  <w:endnote w:type="continuationSeparator" w:id="0">
    <w:p w:rsidR="00000000" w:rsidRDefault="00F43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2C3D" w:rsidRDefault="00272C3D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F435D8">
      <w:r>
        <w:separator/>
      </w:r>
    </w:p>
  </w:footnote>
  <w:footnote w:type="continuationSeparator" w:id="0">
    <w:p w:rsidR="00000000" w:rsidRDefault="00F435D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2C3D" w:rsidRDefault="00272C3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72C3D"/>
    <w:rsid w:val="00272C3D"/>
    <w:rsid w:val="00F4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A">
    <w:name w:val="Body A"/>
    <w:rPr>
      <w:rFonts w:ascii="Helvetica" w:hAnsi="Helvetica" w:cs="Arial Unicode MS"/>
      <w:color w:val="000000"/>
      <w:sz w:val="22"/>
      <w:szCs w:val="22"/>
      <w:u w:color="000000"/>
    </w:rPr>
  </w:style>
  <w:style w:type="paragraph" w:styleId="NormalWeb">
    <w:name w:val="Normal (Web)"/>
    <w:pPr>
      <w:spacing w:before="100" w:after="100"/>
    </w:pPr>
    <w:rPr>
      <w:rFonts w:cs="Arial Unicode MS"/>
      <w:color w:val="000000"/>
      <w:u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5D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5D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A">
    <w:name w:val="Body A"/>
    <w:rPr>
      <w:rFonts w:ascii="Helvetica" w:hAnsi="Helvetica" w:cs="Arial Unicode MS"/>
      <w:color w:val="000000"/>
      <w:sz w:val="22"/>
      <w:szCs w:val="22"/>
      <w:u w:color="000000"/>
    </w:rPr>
  </w:style>
  <w:style w:type="paragraph" w:styleId="NormalWeb">
    <w:name w:val="Normal (Web)"/>
    <w:pPr>
      <w:spacing w:before="100" w:after="100"/>
    </w:pPr>
    <w:rPr>
      <w:rFonts w:cs="Arial Unicode MS"/>
      <w:color w:val="000000"/>
      <w:u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5D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5D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538</Words>
  <Characters>3073</Characters>
  <Application>Microsoft Macintosh Word</Application>
  <DocSecurity>0</DocSecurity>
  <Lines>25</Lines>
  <Paragraphs>7</Paragraphs>
  <ScaleCrop>false</ScaleCrop>
  <Company/>
  <LinksUpToDate>false</LinksUpToDate>
  <CharactersWithSpaces>3604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Michelle Lee</cp:lastModifiedBy>
  <cp:revision>2</cp:revision>
  <dcterms:created xsi:type="dcterms:W3CDTF">2020-12-13T05:57:00Z</dcterms:created>
  <dcterms:modified xsi:type="dcterms:W3CDTF">2020-12-13T05:57:00Z</dcterms:modified>
</cp:coreProperties>
</file>