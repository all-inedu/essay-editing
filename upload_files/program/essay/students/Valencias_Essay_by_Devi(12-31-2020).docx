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D8033" w14:textId="77777777" w:rsidR="00416F0C" w:rsidRDefault="00902962">
      <w:pPr>
        <w:pStyle w:val="BodyA"/>
        <w:rPr>
          <w:rFonts w:ascii="Times New Roman" w:eastAsia="Times New Roman" w:hAnsi="Times New Roman" w:cs="Times New Roman"/>
          <w:color w:val="004D80"/>
          <w:u w:color="004D80"/>
        </w:rPr>
      </w:pPr>
      <w:r>
        <w:rPr>
          <w:rFonts w:ascii="Times New Roman" w:hAnsi="Times New Roman"/>
          <w:color w:val="004D80"/>
          <w:u w:color="004D80"/>
        </w:rPr>
        <w:t>1. Founded in the spirit of exploration and discovery, Johns Hopkins University encourages students to share their perspectives, develop their interests, and pursue new experiences.</w:t>
      </w:r>
      <w:r>
        <w:rPr>
          <w:rFonts w:ascii="Times New Roman" w:eastAsia="Times New Roman" w:hAnsi="Times New Roman" w:cs="Times New Roman"/>
          <w:color w:val="004D80"/>
          <w:u w:color="004D80"/>
        </w:rPr>
        <w:br/>
      </w:r>
      <w:r>
        <w:rPr>
          <w:rFonts w:ascii="Times New Roman" w:eastAsia="Times New Roman" w:hAnsi="Times New Roman" w:cs="Times New Roman"/>
          <w:color w:val="004D80"/>
          <w:u w:color="004D80"/>
        </w:rPr>
        <w:br/>
      </w:r>
      <w:r>
        <w:rPr>
          <w:rFonts w:ascii="Times New Roman" w:hAnsi="Times New Roman"/>
          <w:color w:val="004D80"/>
          <w:u w:color="004D80"/>
        </w:rPr>
        <w:t>Use this space to share something you</w:t>
      </w:r>
      <w:r>
        <w:rPr>
          <w:rFonts w:ascii="Arial Unicode MS" w:hAnsi="Arial Unicode MS"/>
          <w:color w:val="004D80"/>
          <w:u w:color="004D80"/>
          <w:rtl/>
          <w:lang w:val="ar-SA"/>
        </w:rPr>
        <w:t>’</w:t>
      </w:r>
      <w:r>
        <w:rPr>
          <w:rFonts w:ascii="Times New Roman" w:hAnsi="Times New Roman"/>
          <w:color w:val="004D80"/>
          <w:u w:color="004D80"/>
        </w:rPr>
        <w:t xml:space="preserve">d like the admissions </w:t>
      </w:r>
      <w:r>
        <w:rPr>
          <w:rFonts w:ascii="Times New Roman" w:hAnsi="Times New Roman"/>
          <w:color w:val="004D80"/>
          <w:u w:color="004D80"/>
        </w:rPr>
        <w:t xml:space="preserve">committee to know about you (your interests, your background, your identity, or your community), and how it has shaped what you want to get out of your college experience at Hopkins. (300-400 </w:t>
      </w:r>
      <w:proofErr w:type="gramStart"/>
      <w:r>
        <w:rPr>
          <w:rFonts w:ascii="Times New Roman" w:hAnsi="Times New Roman"/>
          <w:color w:val="004D80"/>
          <w:u w:color="004D80"/>
        </w:rPr>
        <w:t>words)*</w:t>
      </w:r>
      <w:proofErr w:type="gramEnd"/>
    </w:p>
    <w:p w14:paraId="30FC0EC7" w14:textId="77777777" w:rsidR="00416F0C" w:rsidRDefault="00416F0C">
      <w:pPr>
        <w:pStyle w:val="BodyA"/>
        <w:rPr>
          <w:rFonts w:ascii="Times New Roman" w:eastAsia="Times New Roman" w:hAnsi="Times New Roman" w:cs="Times New Roman"/>
        </w:rPr>
      </w:pPr>
    </w:p>
    <w:p w14:paraId="50CFB17F" w14:textId="22AC7301" w:rsidR="00416F0C" w:rsidRDefault="00902962">
      <w:pPr>
        <w:pStyle w:val="Default"/>
        <w:spacing w:before="0"/>
        <w:rPr>
          <w:rFonts w:ascii="Times New Roman" w:eastAsia="Times New Roman" w:hAnsi="Times New Roman" w:cs="Times New Roman"/>
          <w:sz w:val="22"/>
          <w:szCs w:val="22"/>
          <w:u w:color="000000"/>
          <w14:textOutline w14:w="12700" w14:cap="flat" w14:cmpd="sng" w14:algn="ctr">
            <w14:noFill/>
            <w14:prstDash w14:val="solid"/>
            <w14:miter w14:lim="400000"/>
          </w14:textOutline>
        </w:rPr>
      </w:pPr>
      <w:r>
        <w:rPr>
          <w:rFonts w:ascii="Times New Roman" w:hAnsi="Times New Roman"/>
          <w:sz w:val="22"/>
          <w:szCs w:val="22"/>
          <w:u w:color="000000"/>
          <w14:textOutline w14:w="12700" w14:cap="flat" w14:cmpd="sng" w14:algn="ctr">
            <w14:noFill/>
            <w14:prstDash w14:val="solid"/>
            <w14:miter w14:lim="400000"/>
          </w14:textOutline>
        </w:rPr>
        <w:t xml:space="preserve">It is terrifying for a thirteen-year-old to hear that her father has a life-threatening condition. When my father was first diagnosed with a spinal disc herniation, I </w:t>
      </w:r>
      <w:del w:id="0" w:author="Devi Kasih" w:date="2020-12-31T09:25:00Z">
        <w:r w:rsidDel="00EF61D4">
          <w:rPr>
            <w:rFonts w:ascii="Times New Roman" w:hAnsi="Times New Roman"/>
            <w:sz w:val="22"/>
            <w:szCs w:val="22"/>
            <w:u w:color="000000"/>
            <w14:textOutline w14:w="12700" w14:cap="flat" w14:cmpd="sng" w14:algn="ctr">
              <w14:noFill/>
              <w14:prstDash w14:val="solid"/>
              <w14:miter w14:lim="400000"/>
            </w14:textOutline>
          </w:rPr>
          <w:delText>channelled</w:delText>
        </w:r>
      </w:del>
      <w:ins w:id="1" w:author="Devi Kasih" w:date="2020-12-31T09:25:00Z">
        <w:r w:rsidR="00EF61D4">
          <w:rPr>
            <w:rFonts w:ascii="Times New Roman" w:hAnsi="Times New Roman"/>
            <w:sz w:val="22"/>
            <w:szCs w:val="22"/>
            <w:u w:color="000000"/>
            <w14:textOutline w14:w="12700" w14:cap="flat" w14:cmpd="sng" w14:algn="ctr">
              <w14:noFill/>
              <w14:prstDash w14:val="solid"/>
              <w14:miter w14:lim="400000"/>
            </w14:textOutline>
          </w:rPr>
          <w:t>channeled</w:t>
        </w:r>
      </w:ins>
      <w:r>
        <w:rPr>
          <w:rFonts w:ascii="Times New Roman" w:hAnsi="Times New Roman"/>
          <w:sz w:val="22"/>
          <w:szCs w:val="22"/>
          <w:u w:color="000000"/>
          <w14:textOutline w14:w="12700" w14:cap="flat" w14:cmpd="sng" w14:algn="ctr">
            <w14:noFill/>
            <w14:prstDash w14:val="solid"/>
            <w14:miter w14:lim="400000"/>
          </w14:textOutline>
        </w:rPr>
        <w:t xml:space="preserve"> my fears and worries, dedicating my weekends to research abo</w:t>
      </w:r>
      <w:r>
        <w:rPr>
          <w:rFonts w:ascii="Times New Roman" w:hAnsi="Times New Roman"/>
          <w:sz w:val="22"/>
          <w:szCs w:val="22"/>
          <w:u w:color="000000"/>
          <w14:textOutline w14:w="12700" w14:cap="flat" w14:cmpd="sng" w14:algn="ctr">
            <w14:noFill/>
            <w14:prstDash w14:val="solid"/>
            <w14:miter w14:lim="400000"/>
          </w14:textOutline>
        </w:rPr>
        <w:t xml:space="preserve">ut treatments. Reading about neuroanatomy and the diagnosis itself, it boggled me how easily such a condition could occur. The usage of non-invasive surgeries showed me how sensitive our nervous system was, dawning on me the extent to which it governs our </w:t>
      </w:r>
      <w:r>
        <w:rPr>
          <w:rFonts w:ascii="Times New Roman" w:hAnsi="Times New Roman"/>
          <w:sz w:val="22"/>
          <w:szCs w:val="22"/>
          <w:u w:color="000000"/>
          <w14:textOutline w14:w="12700" w14:cap="flat" w14:cmpd="sng" w14:algn="ctr">
            <w14:noFill/>
            <w14:prstDash w14:val="solid"/>
            <w14:miter w14:lim="400000"/>
          </w14:textOutline>
        </w:rPr>
        <w:t xml:space="preserve">lives, something which drew me in to further explore. </w:t>
      </w:r>
    </w:p>
    <w:p w14:paraId="4AD940BC" w14:textId="77777777" w:rsidR="00416F0C" w:rsidRDefault="00416F0C">
      <w:pPr>
        <w:pStyle w:val="Default"/>
        <w:spacing w:before="0"/>
        <w:rPr>
          <w:rFonts w:ascii="Times New Roman" w:eastAsia="Times New Roman" w:hAnsi="Times New Roman" w:cs="Times New Roman"/>
          <w:sz w:val="22"/>
          <w:szCs w:val="22"/>
          <w:u w:color="000000"/>
          <w14:textOutline w14:w="12700" w14:cap="flat" w14:cmpd="sng" w14:algn="ctr">
            <w14:noFill/>
            <w14:prstDash w14:val="solid"/>
            <w14:miter w14:lim="400000"/>
          </w14:textOutline>
        </w:rPr>
      </w:pPr>
    </w:p>
    <w:p w14:paraId="0B953FD8" w14:textId="77777777" w:rsidR="00416F0C" w:rsidRDefault="00902962">
      <w:pPr>
        <w:pStyle w:val="Default"/>
        <w:spacing w:before="0"/>
        <w:rPr>
          <w:rFonts w:ascii="Times New Roman" w:eastAsia="Times New Roman" w:hAnsi="Times New Roman" w:cs="Times New Roman"/>
          <w:sz w:val="22"/>
          <w:szCs w:val="22"/>
          <w:u w:color="000000"/>
          <w14:textOutline w14:w="12700" w14:cap="flat" w14:cmpd="sng" w14:algn="ctr">
            <w14:noFill/>
            <w14:prstDash w14:val="solid"/>
            <w14:miter w14:lim="400000"/>
          </w14:textOutline>
        </w:rPr>
      </w:pPr>
      <w:r>
        <w:rPr>
          <w:rFonts w:ascii="Times New Roman" w:hAnsi="Times New Roman"/>
          <w:sz w:val="22"/>
          <w:szCs w:val="22"/>
          <w:u w:color="000000"/>
          <w14:textOutline w14:w="12700" w14:cap="flat" w14:cmpd="sng" w14:algn="ctr">
            <w14:noFill/>
            <w14:prstDash w14:val="solid"/>
            <w14:miter w14:lim="400000"/>
          </w14:textOutline>
        </w:rPr>
        <w:t>The more I read, the more I got interested in the workings</w:t>
      </w:r>
      <w:r>
        <w:rPr>
          <w:rFonts w:ascii="Times New Roman" w:hAnsi="Times New Roman"/>
          <w:sz w:val="22"/>
          <w:szCs w:val="22"/>
          <w:u w:color="000000"/>
          <w14:textOutline w14:w="12700" w14:cap="flat" w14:cmpd="sng" w14:algn="ctr">
            <w14:noFill/>
            <w14:prstDash w14:val="solid"/>
            <w14:miter w14:lim="400000"/>
          </w14:textOutline>
        </w:rPr>
        <w:t xml:space="preserve"> of our neurological system, questioning things I previously wouldn</w:t>
      </w:r>
      <w:r>
        <w:rPr>
          <w:rFonts w:ascii="Times New Roman" w:hAnsi="Times New Roman"/>
          <w:sz w:val="22"/>
          <w:szCs w:val="22"/>
          <w:u w:color="000000"/>
          <w14:textOutline w14:w="12700" w14:cap="flat" w14:cmpd="sng" w14:algn="ctr">
            <w14:noFill/>
            <w14:prstDash w14:val="solid"/>
            <w14:miter w14:lim="400000"/>
          </w14:textOutline>
        </w:rPr>
        <w:t>’</w:t>
      </w:r>
      <w:r>
        <w:rPr>
          <w:rFonts w:ascii="Times New Roman" w:hAnsi="Times New Roman"/>
          <w:sz w:val="22"/>
          <w:szCs w:val="22"/>
          <w:u w:color="000000"/>
          <w14:textOutline w14:w="12700" w14:cap="flat" w14:cmpd="sng" w14:algn="ctr">
            <w14:noFill/>
            <w14:prstDash w14:val="solid"/>
            <w14:miter w14:lim="400000"/>
          </w14:textOutline>
        </w:rPr>
        <w:t>t notice. What ultimately became my nicotine equ</w:t>
      </w:r>
      <w:r>
        <w:rPr>
          <w:rFonts w:ascii="Times New Roman" w:hAnsi="Times New Roman"/>
          <w:sz w:val="22"/>
          <w:szCs w:val="22"/>
          <w:u w:color="000000"/>
          <w14:textOutline w14:w="12700" w14:cap="flat" w14:cmpd="sng" w14:algn="ctr">
            <w14:noFill/>
            <w14:prstDash w14:val="solid"/>
            <w14:miter w14:lim="400000"/>
          </w14:textOutline>
        </w:rPr>
        <w:t>ivalent was when I came across cognitive neuroscience, more specifically thought, memory and decision. It made me think, could human thought, the most capricious part of a human being, be bound by the movement of specific ions just as in muscle contraction</w:t>
      </w:r>
      <w:r>
        <w:rPr>
          <w:rFonts w:ascii="Times New Roman" w:hAnsi="Times New Roman"/>
          <w:sz w:val="22"/>
          <w:szCs w:val="22"/>
          <w:u w:color="000000"/>
          <w14:textOutline w14:w="12700" w14:cap="flat" w14:cmpd="sng" w14:algn="ctr">
            <w14:noFill/>
            <w14:prstDash w14:val="solid"/>
            <w14:miter w14:lim="400000"/>
          </w14:textOutline>
        </w:rPr>
        <w:t xml:space="preserve">? Questions of mine that I would find the answer to through my further studies in Cognitive Science. </w:t>
      </w:r>
    </w:p>
    <w:p w14:paraId="77BF093F" w14:textId="77777777" w:rsidR="00416F0C" w:rsidRDefault="00416F0C">
      <w:pPr>
        <w:pStyle w:val="Default"/>
        <w:spacing w:before="0"/>
        <w:rPr>
          <w:rFonts w:ascii="Times New Roman" w:eastAsia="Times New Roman" w:hAnsi="Times New Roman" w:cs="Times New Roman"/>
          <w:sz w:val="22"/>
          <w:szCs w:val="22"/>
          <w:u w:color="000000"/>
          <w14:textOutline w14:w="12700" w14:cap="flat" w14:cmpd="sng" w14:algn="ctr">
            <w14:noFill/>
            <w14:prstDash w14:val="solid"/>
            <w14:miter w14:lim="400000"/>
          </w14:textOutline>
        </w:rPr>
      </w:pPr>
    </w:p>
    <w:p w14:paraId="76D2B689" w14:textId="280CCEFE" w:rsidR="00416F0C" w:rsidRDefault="00902962">
      <w:pPr>
        <w:pStyle w:val="Default"/>
        <w:spacing w:before="0"/>
        <w:rPr>
          <w:rFonts w:ascii="Times New Roman" w:eastAsia="Times New Roman" w:hAnsi="Times New Roman" w:cs="Times New Roman"/>
          <w:sz w:val="22"/>
          <w:szCs w:val="22"/>
          <w:u w:color="000000"/>
          <w14:textOutline w14:w="12700" w14:cap="flat" w14:cmpd="sng" w14:algn="ctr">
            <w14:noFill/>
            <w14:prstDash w14:val="solid"/>
            <w14:miter w14:lim="400000"/>
          </w14:textOutline>
        </w:rPr>
      </w:pPr>
      <w:r>
        <w:rPr>
          <w:rFonts w:ascii="Times New Roman" w:hAnsi="Times New Roman"/>
          <w:sz w:val="22"/>
          <w:szCs w:val="22"/>
          <w:u w:color="000000"/>
          <w14:textOutline w14:w="12700" w14:cap="flat" w14:cmpd="sng" w14:algn="ctr">
            <w14:noFill/>
            <w14:prstDash w14:val="solid"/>
            <w14:miter w14:lim="400000"/>
          </w14:textOutline>
        </w:rPr>
        <w:t>Through att</w:t>
      </w:r>
      <w:r>
        <w:rPr>
          <w:rFonts w:ascii="Times New Roman" w:hAnsi="Times New Roman"/>
          <w:sz w:val="22"/>
          <w:szCs w:val="22"/>
          <w:u w:color="000000"/>
          <w14:textOutline w14:w="12700" w14:cap="flat" w14:cmpd="sng" w14:algn="ctr">
            <w14:noFill/>
            <w14:prstDash w14:val="solid"/>
            <w14:miter w14:lim="400000"/>
          </w14:textOutline>
        </w:rPr>
        <w:t>ending Hong Kong University</w:t>
      </w:r>
      <w:r>
        <w:rPr>
          <w:rFonts w:ascii="Times New Roman" w:hAnsi="Times New Roman"/>
          <w:sz w:val="22"/>
          <w:szCs w:val="22"/>
          <w:u w:color="000000"/>
          <w14:textOutline w14:w="12700" w14:cap="flat" w14:cmpd="sng" w14:algn="ctr">
            <w14:noFill/>
            <w14:prstDash w14:val="solid"/>
            <w14:miter w14:lim="400000"/>
          </w14:textOutline>
        </w:rPr>
        <w:t>’</w:t>
      </w:r>
      <w:r>
        <w:rPr>
          <w:rFonts w:ascii="Times New Roman" w:hAnsi="Times New Roman"/>
          <w:sz w:val="22"/>
          <w:szCs w:val="22"/>
          <w:u w:color="000000"/>
          <w14:textOutline w14:w="12700" w14:cap="flat" w14:cmpd="sng" w14:algn="ctr">
            <w14:noFill/>
            <w14:prstDash w14:val="solid"/>
            <w14:miter w14:lim="400000"/>
          </w14:textOutline>
        </w:rPr>
        <w:t>s International Symposium on STEM Education, I learned that to advance in medicine, it w</w:t>
      </w:r>
      <w:r>
        <w:rPr>
          <w:rFonts w:ascii="Times New Roman" w:hAnsi="Times New Roman"/>
          <w:sz w:val="22"/>
          <w:szCs w:val="22"/>
          <w:u w:color="000000"/>
          <w14:textOutline w14:w="12700" w14:cap="flat" w14:cmpd="sng" w14:algn="ctr">
            <w14:noFill/>
            <w14:prstDash w14:val="solid"/>
            <w14:miter w14:lim="400000"/>
          </w14:textOutline>
        </w:rPr>
        <w:t>asn</w:t>
      </w:r>
      <w:r>
        <w:rPr>
          <w:rFonts w:ascii="Times New Roman" w:hAnsi="Times New Roman"/>
          <w:sz w:val="22"/>
          <w:szCs w:val="22"/>
          <w:u w:color="000000"/>
          <w14:textOutline w14:w="12700" w14:cap="flat" w14:cmpd="sng" w14:algn="ctr">
            <w14:noFill/>
            <w14:prstDash w14:val="solid"/>
            <w14:miter w14:lim="400000"/>
          </w14:textOutline>
        </w:rPr>
        <w:t>’</w:t>
      </w:r>
      <w:r>
        <w:rPr>
          <w:rFonts w:ascii="Times New Roman" w:hAnsi="Times New Roman"/>
          <w:sz w:val="22"/>
          <w:szCs w:val="22"/>
          <w:u w:color="000000"/>
          <w14:textOutline w14:w="12700" w14:cap="flat" w14:cmpd="sng" w14:algn="ctr">
            <w14:noFill/>
            <w14:prstDash w14:val="solid"/>
            <w14:miter w14:lim="400000"/>
          </w14:textOutline>
        </w:rPr>
        <w:t xml:space="preserve">t just enough to understand the science behind medicine, but also to understand the technology that allows it to advance. At </w:t>
      </w:r>
      <w:del w:id="2" w:author="Devi Kasih" w:date="2020-12-31T09:25:00Z">
        <w:r w:rsidDel="00EF61D4">
          <w:rPr>
            <w:rFonts w:ascii="Times New Roman" w:hAnsi="Times New Roman"/>
            <w:sz w:val="22"/>
            <w:szCs w:val="22"/>
            <w:u w:color="000000"/>
            <w14:textOutline w14:w="12700" w14:cap="flat" w14:cmpd="sng" w14:algn="ctr">
              <w14:noFill/>
              <w14:prstDash w14:val="solid"/>
              <w14:miter w14:lim="400000"/>
            </w14:textOutline>
          </w:rPr>
          <w:delText>Penn</w:delText>
        </w:r>
      </w:del>
      <w:ins w:id="3" w:author="Devi Kasih" w:date="2020-12-31T09:25:00Z">
        <w:r w:rsidR="00EF61D4">
          <w:rPr>
            <w:rFonts w:ascii="Times New Roman" w:hAnsi="Times New Roman"/>
            <w:sz w:val="22"/>
            <w:szCs w:val="22"/>
            <w:u w:color="000000"/>
            <w14:textOutline w14:w="12700" w14:cap="flat" w14:cmpd="sng" w14:algn="ctr">
              <w14:noFill/>
              <w14:prstDash w14:val="solid"/>
              <w14:miter w14:lim="400000"/>
            </w14:textOutline>
          </w:rPr>
          <w:t>Hopkins</w:t>
        </w:r>
      </w:ins>
      <w:r>
        <w:rPr>
          <w:rFonts w:ascii="Times New Roman" w:hAnsi="Times New Roman"/>
          <w:sz w:val="22"/>
          <w:szCs w:val="22"/>
          <w:u w:color="000000"/>
          <w14:textOutline w14:w="12700" w14:cap="flat" w14:cmpd="sng" w14:algn="ctr">
            <w14:noFill/>
            <w14:prstDash w14:val="solid"/>
            <w14:miter w14:lim="400000"/>
          </w14:textOutline>
        </w:rPr>
        <w:t>, I wish to further connect the world of neuroscience an</w:t>
      </w:r>
      <w:r>
        <w:rPr>
          <w:rFonts w:ascii="Times New Roman" w:hAnsi="Times New Roman"/>
          <w:sz w:val="22"/>
          <w:szCs w:val="22"/>
          <w:u w:color="000000"/>
          <w14:textOutline w14:w="12700" w14:cap="flat" w14:cmpd="sng" w14:algn="ctr">
            <w14:noFill/>
            <w14:prstDash w14:val="solid"/>
            <w14:miter w14:lim="400000"/>
          </w14:textOutline>
        </w:rPr>
        <w:t xml:space="preserve">d technology in the computational neuroscience concentration. In addition, the Computational Medicine Minor would also allow me to have a deeper connection towards the quantitative aspects of neuroscience, giving me a more multidisciplinary mindset. </w:t>
      </w:r>
    </w:p>
    <w:p w14:paraId="0CB1A154" w14:textId="77777777" w:rsidR="00416F0C" w:rsidRDefault="00416F0C">
      <w:pPr>
        <w:pStyle w:val="Default"/>
        <w:spacing w:before="0"/>
        <w:rPr>
          <w:rFonts w:ascii="Times New Roman" w:eastAsia="Times New Roman" w:hAnsi="Times New Roman" w:cs="Times New Roman"/>
          <w:sz w:val="22"/>
          <w:szCs w:val="22"/>
          <w:u w:color="000000"/>
          <w14:textOutline w14:w="12700" w14:cap="flat" w14:cmpd="sng" w14:algn="ctr">
            <w14:noFill/>
            <w14:prstDash w14:val="solid"/>
            <w14:miter w14:lim="400000"/>
          </w14:textOutline>
        </w:rPr>
      </w:pPr>
    </w:p>
    <w:p w14:paraId="1586DB3A" w14:textId="300A5661" w:rsidR="00416F0C" w:rsidRDefault="00902962">
      <w:pPr>
        <w:pStyle w:val="Default"/>
        <w:spacing w:before="0"/>
        <w:rPr>
          <w:rFonts w:ascii="Times New Roman" w:eastAsia="Times New Roman" w:hAnsi="Times New Roman" w:cs="Times New Roman"/>
          <w:sz w:val="22"/>
          <w:szCs w:val="22"/>
          <w:u w:color="000000"/>
          <w14:textOutline w14:w="12700" w14:cap="flat" w14:cmpd="sng" w14:algn="ctr">
            <w14:noFill/>
            <w14:prstDash w14:val="solid"/>
            <w14:miter w14:lim="400000"/>
          </w14:textOutline>
        </w:rPr>
      </w:pPr>
      <w:r>
        <w:rPr>
          <w:rFonts w:ascii="Times New Roman" w:hAnsi="Times New Roman"/>
          <w:sz w:val="22"/>
          <w:szCs w:val="22"/>
          <w:u w:color="000000"/>
          <w14:textOutline w14:w="12700" w14:cap="flat" w14:cmpd="sng" w14:algn="ctr">
            <w14:noFill/>
            <w14:prstDash w14:val="solid"/>
            <w14:miter w14:lim="400000"/>
          </w14:textOutline>
        </w:rPr>
        <w:t>The independent research opportunity of the Cognitive Science program would allow me to accomplish my goal of research</w:t>
      </w:r>
      <w:r>
        <w:rPr>
          <w:rFonts w:ascii="Times New Roman" w:hAnsi="Times New Roman"/>
          <w:sz w:val="22"/>
          <w:szCs w:val="22"/>
          <w:u w:color="000000"/>
          <w14:textOutline w14:w="12700" w14:cap="flat" w14:cmpd="sng" w14:algn="ctr">
            <w14:noFill/>
            <w14:prstDash w14:val="solid"/>
            <w14:miter w14:lim="400000"/>
          </w14:textOutline>
        </w:rPr>
        <w:t xml:space="preserve"> in my undergraduate studies. I am very interested in becoming part of a lab during my studies, especially the Cognitive Neuroscience Lab with the likes of Professor Michael McCloskey to assist in his research regarding learning and visual perception, whic</w:t>
      </w:r>
      <w:r>
        <w:rPr>
          <w:rFonts w:ascii="Times New Roman" w:hAnsi="Times New Roman"/>
          <w:sz w:val="22"/>
          <w:szCs w:val="22"/>
          <w:u w:color="000000"/>
          <w14:textOutline w14:w="12700" w14:cap="flat" w14:cmpd="sng" w14:algn="ctr">
            <w14:noFill/>
            <w14:prstDash w14:val="solid"/>
            <w14:miter w14:lim="400000"/>
          </w14:textOutline>
        </w:rPr>
        <w:t xml:space="preserve">h would give me the foundational knowledge as I conduct my independent research on memory and learning. These opportunities would not only allow me to conduct research in </w:t>
      </w:r>
      <w:del w:id="4" w:author="Devi Kasih" w:date="2020-12-31T09:26:00Z">
        <w:r w:rsidDel="00EF61D4">
          <w:rPr>
            <w:rFonts w:ascii="Times New Roman" w:hAnsi="Times New Roman"/>
            <w:sz w:val="22"/>
            <w:szCs w:val="22"/>
            <w:u w:color="000000"/>
            <w14:textOutline w14:w="12700" w14:cap="flat" w14:cmpd="sng" w14:algn="ctr">
              <w14:noFill/>
              <w14:prstDash w14:val="solid"/>
              <w14:miter w14:lim="400000"/>
            </w14:textOutline>
          </w:rPr>
          <w:delText>state of the art</w:delText>
        </w:r>
      </w:del>
      <w:ins w:id="5" w:author="Devi Kasih" w:date="2020-12-31T09:26:00Z">
        <w:r w:rsidR="00EF61D4">
          <w:rPr>
            <w:rFonts w:ascii="Times New Roman" w:hAnsi="Times New Roman"/>
            <w:sz w:val="22"/>
            <w:szCs w:val="22"/>
            <w:u w:color="000000"/>
            <w14:textOutline w14:w="12700" w14:cap="flat" w14:cmpd="sng" w14:algn="ctr">
              <w14:noFill/>
              <w14:prstDash w14:val="solid"/>
              <w14:miter w14:lim="400000"/>
            </w14:textOutline>
          </w:rPr>
          <w:t>state-of-the-art</w:t>
        </w:r>
      </w:ins>
      <w:r>
        <w:rPr>
          <w:rFonts w:ascii="Times New Roman" w:hAnsi="Times New Roman"/>
          <w:sz w:val="22"/>
          <w:szCs w:val="22"/>
          <w:u w:color="000000"/>
          <w14:textOutline w14:w="12700" w14:cap="flat" w14:cmpd="sng" w14:algn="ctr">
            <w14:noFill/>
            <w14:prstDash w14:val="solid"/>
            <w14:miter w14:lim="400000"/>
          </w14:textOutline>
        </w:rPr>
        <w:t xml:space="preserve"> laboratories, also act as a taster as I hope to be part of breakthro</w:t>
      </w:r>
      <w:r>
        <w:rPr>
          <w:rFonts w:ascii="Times New Roman" w:hAnsi="Times New Roman"/>
          <w:sz w:val="22"/>
          <w:szCs w:val="22"/>
          <w:u w:color="000000"/>
          <w14:textOutline w14:w="12700" w14:cap="flat" w14:cmpd="sng" w14:algn="ctr">
            <w14:noFill/>
            <w14:prstDash w14:val="solid"/>
            <w14:miter w14:lim="400000"/>
          </w14:textOutline>
        </w:rPr>
        <w:t>ughs in the study of neuroscience through professorship.</w:t>
      </w:r>
    </w:p>
    <w:p w14:paraId="7194ED06" w14:textId="77777777" w:rsidR="00416F0C" w:rsidRDefault="00416F0C">
      <w:pPr>
        <w:pStyle w:val="Default"/>
        <w:spacing w:before="0"/>
        <w:rPr>
          <w:rFonts w:ascii="Times New Roman" w:eastAsia="Times New Roman" w:hAnsi="Times New Roman" w:cs="Times New Roman"/>
          <w:sz w:val="22"/>
          <w:szCs w:val="22"/>
          <w:u w:color="000000"/>
          <w14:textOutline w14:w="12700" w14:cap="flat" w14:cmpd="sng" w14:algn="ctr">
            <w14:noFill/>
            <w14:prstDash w14:val="solid"/>
            <w14:miter w14:lim="400000"/>
          </w14:textOutline>
        </w:rPr>
      </w:pPr>
    </w:p>
    <w:p w14:paraId="7955FEC8" w14:textId="77777777" w:rsidR="00416F0C" w:rsidRDefault="00902962">
      <w:pPr>
        <w:pStyle w:val="Default"/>
        <w:spacing w:before="0"/>
      </w:pPr>
      <w:r>
        <w:rPr>
          <w:rFonts w:ascii="Times New Roman" w:hAnsi="Times New Roman"/>
          <w:sz w:val="22"/>
          <w:szCs w:val="22"/>
          <w:u w:color="000000"/>
          <w14:textOutline w14:w="12700" w14:cap="flat" w14:cmpd="sng" w14:algn="ctr">
            <w14:noFill/>
            <w14:prstDash w14:val="solid"/>
            <w14:miter w14:lim="400000"/>
          </w14:textOutline>
        </w:rPr>
        <w:t>Highlighting student research, Hopkins</w:t>
      </w:r>
      <w:r>
        <w:rPr>
          <w:rFonts w:ascii="Times New Roman" w:hAnsi="Times New Roman"/>
          <w:sz w:val="22"/>
          <w:szCs w:val="22"/>
          <w:u w:color="000000"/>
          <w14:textOutline w14:w="12700" w14:cap="flat" w14:cmpd="sng" w14:algn="ctr">
            <w14:noFill/>
            <w14:prstDash w14:val="solid"/>
            <w14:miter w14:lim="400000"/>
          </w14:textOutline>
        </w:rPr>
        <w:t xml:space="preserve">’ </w:t>
      </w:r>
      <w:r>
        <w:rPr>
          <w:rFonts w:ascii="Times New Roman" w:hAnsi="Times New Roman"/>
          <w:sz w:val="22"/>
          <w:szCs w:val="22"/>
          <w:u w:color="000000"/>
          <w14:textOutline w14:w="12700" w14:cap="flat" w14:cmpd="sng" w14:algn="ctr">
            <w14:noFill/>
            <w14:prstDash w14:val="solid"/>
            <w14:miter w14:lim="400000"/>
          </w14:textOutline>
        </w:rPr>
        <w:t>cross-disciplinary and flexible curriculum will surely give me the support as I go on the journey to discover the answers to the mys</w:t>
      </w:r>
      <w:r>
        <w:rPr>
          <w:rFonts w:ascii="Times New Roman" w:hAnsi="Times New Roman"/>
          <w:sz w:val="22"/>
          <w:szCs w:val="22"/>
          <w:u w:color="000000"/>
          <w14:textOutline w14:w="12700" w14:cap="flat" w14:cmpd="sng" w14:algn="ctr">
            <w14:noFill/>
            <w14:prstDash w14:val="solid"/>
            <w14:miter w14:lim="400000"/>
          </w14:textOutline>
        </w:rPr>
        <w:t xml:space="preserve">teries of the brain. </w:t>
      </w:r>
    </w:p>
    <w:sectPr w:rsidR="00416F0C">
      <w:headerReference w:type="default" r:id="rId6"/>
      <w:footerReference w:type="default" r:id="rId7"/>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B6C663" w14:textId="77777777" w:rsidR="00902962" w:rsidRDefault="00902962">
      <w:r>
        <w:separator/>
      </w:r>
    </w:p>
  </w:endnote>
  <w:endnote w:type="continuationSeparator" w:id="0">
    <w:p w14:paraId="302E7626" w14:textId="77777777" w:rsidR="00902962" w:rsidRDefault="00902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00000001" w:usb1="08070000" w:usb2="00000010" w:usb3="00000000" w:csb0="00020000" w:csb1="00000000"/>
  </w:font>
  <w:font w:name="Helvetica Neue">
    <w:altName w:val="Helvetica Neue"/>
    <w:panose1 w:val="020005030000000200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A6342" w14:textId="77777777" w:rsidR="00416F0C" w:rsidRDefault="00416F0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96F976" w14:textId="77777777" w:rsidR="00902962" w:rsidRDefault="00902962">
      <w:r>
        <w:separator/>
      </w:r>
    </w:p>
  </w:footnote>
  <w:footnote w:type="continuationSeparator" w:id="0">
    <w:p w14:paraId="034052BA" w14:textId="77777777" w:rsidR="00902962" w:rsidRDefault="009029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7269A" w14:textId="77777777" w:rsidR="00416F0C" w:rsidRDefault="00416F0C">
    <w:pPr>
      <w:pStyle w:val="HeaderFoot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evi Kasih">
    <w15:presenceInfo w15:providerId="Windows Live" w15:userId="c8f5e971bc88c8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displayBackgroundShape/>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F0C"/>
    <w:rsid w:val="00416F0C"/>
    <w:rsid w:val="00902962"/>
    <w:rsid w:val="00EF61D4"/>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258AD0"/>
  <w15:docId w15:val="{CC248DA8-F70D-EE45-BEF6-7B79BB4EA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ID"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Helvetica Neue" w:hAnsi="Helvetica Neue" w:cs="Arial Unicode MS"/>
      <w:color w:val="000000"/>
      <w:sz w:val="22"/>
      <w:szCs w:val="22"/>
      <w:u w:color="000000"/>
      <w:lang w:val="en-US"/>
      <w14:textOutline w14:w="12700" w14:cap="flat" w14:cmpd="sng" w14:algn="ctr">
        <w14:noFill/>
        <w14:prstDash w14:val="solid"/>
        <w14:miter w14:lim="400000"/>
      </w14:textOutline>
    </w:rPr>
  </w:style>
  <w:style w:type="paragraph" w:customStyle="1" w:styleId="Default">
    <w:name w:val="Default"/>
    <w:pPr>
      <w:spacing w:before="160"/>
    </w:pPr>
    <w:rPr>
      <w:rFonts w:ascii="Helvetica Neue" w:hAnsi="Helvetica Neue" w:cs="Arial Unicode MS"/>
      <w:color w:val="000000"/>
      <w:sz w:val="24"/>
      <w:szCs w:val="24"/>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449</Words>
  <Characters>2560</Characters>
  <Application>Microsoft Office Word</Application>
  <DocSecurity>0</DocSecurity>
  <Lines>21</Lines>
  <Paragraphs>6</Paragraphs>
  <ScaleCrop>false</ScaleCrop>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 Kasih</cp:lastModifiedBy>
  <cp:revision>2</cp:revision>
  <dcterms:created xsi:type="dcterms:W3CDTF">2020-12-31T02:26:00Z</dcterms:created>
  <dcterms:modified xsi:type="dcterms:W3CDTF">2020-12-31T02:26:00Z</dcterms:modified>
</cp:coreProperties>
</file>