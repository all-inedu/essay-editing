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both"/>
        <w:rPr>
          <w:b w:val="1"/>
          <w:color w:val="2c2c33"/>
          <w:sz w:val="22"/>
          <w:szCs w:val="22"/>
        </w:rPr>
      </w:pPr>
      <w:r w:rsidDel="00000000" w:rsidR="00000000" w:rsidRPr="00000000">
        <w:rPr>
          <w:b w:val="1"/>
          <w:color w:val="2c2c33"/>
          <w:sz w:val="22"/>
          <w:szCs w:val="22"/>
          <w:rtl w:val="0"/>
        </w:rPr>
        <w:t xml:space="preserve">Tell us about something that really sparks your intellectual interest and curiosity and compels you to explore more in the program/area of study that you indicated. It could be an idea, book, project, cultural activity, work of art, start-up, music, movie, research, innovation, question, or other pursuit. (250 words)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both"/>
        <w:rPr>
          <w:color w:val="2c2c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both"/>
        <w:rPr>
          <w:color w:val="2c2c33"/>
          <w:sz w:val="22"/>
          <w:szCs w:val="22"/>
        </w:rPr>
      </w:pPr>
      <w:r w:rsidDel="00000000" w:rsidR="00000000" w:rsidRPr="00000000">
        <w:rPr>
          <w:color w:val="2c2c33"/>
          <w:sz w:val="22"/>
          <w:szCs w:val="22"/>
          <w:rtl w:val="0"/>
        </w:rPr>
        <w:t xml:space="preserve">A year ago, at the Harvard Model Congress, I learned how powerful DNA could be. After serving 11 years in prison, Ron Williamson, a convicted criminal due to hair analysis and blood tests, got exonerated. A DNA test </w:t>
      </w:r>
      <w:sdt>
        <w:sdtPr>
          <w:tag w:val="goog_rdk_0"/>
        </w:sdtPr>
        <w:sdtContent>
          <w:del w:author="Michelle Lee" w:id="0" w:date="2021-01-01T17:19:01Z">
            <w:r w:rsidDel="00000000" w:rsidR="00000000" w:rsidRPr="00000000">
              <w:rPr>
                <w:color w:val="2c2c33"/>
                <w:sz w:val="22"/>
                <w:szCs w:val="22"/>
                <w:rtl w:val="0"/>
              </w:rPr>
              <w:delText xml:space="preserve">had </w:delText>
            </w:r>
          </w:del>
        </w:sdtContent>
      </w:sdt>
      <w:r w:rsidDel="00000000" w:rsidR="00000000" w:rsidRPr="00000000">
        <w:rPr>
          <w:color w:val="2c2c33"/>
          <w:sz w:val="22"/>
          <w:szCs w:val="22"/>
          <w:rtl w:val="0"/>
        </w:rPr>
        <w:t xml:space="preserve">proved that his DNA was absent at the crime scene. Unlike non-DNA evidence, everyone’s DNA is unique. There is a one in a trillion chance that our DNA could match with somebody else’s DNA. Yet, DNA analysis </w:t>
      </w:r>
      <w:sdt>
        <w:sdtPr>
          <w:tag w:val="goog_rdk_1"/>
        </w:sdtPr>
        <w:sdtContent>
          <w:ins w:author="Michelle Lee" w:id="1" w:date="2021-01-01T17:19:29Z">
            <w:r w:rsidDel="00000000" w:rsidR="00000000" w:rsidRPr="00000000">
              <w:rPr>
                <w:color w:val="2c2c33"/>
                <w:sz w:val="22"/>
                <w:szCs w:val="22"/>
                <w:rtl w:val="0"/>
              </w:rPr>
              <w:t xml:space="preserve">isn’t without any flaw</w:t>
            </w:r>
          </w:ins>
        </w:sdtContent>
      </w:sdt>
      <w:sdt>
        <w:sdtPr>
          <w:tag w:val="goog_rdk_2"/>
        </w:sdtPr>
        <w:sdtContent>
          <w:del w:author="Michelle Lee" w:id="1" w:date="2021-01-01T17:19:29Z">
            <w:r w:rsidDel="00000000" w:rsidR="00000000" w:rsidRPr="00000000">
              <w:rPr>
                <w:color w:val="2c2c33"/>
                <w:sz w:val="22"/>
                <w:szCs w:val="22"/>
                <w:rtl w:val="0"/>
              </w:rPr>
              <w:delText xml:space="preserve">can still be improved</w:delText>
            </w:r>
          </w:del>
        </w:sdtContent>
      </w:sdt>
      <w:r w:rsidDel="00000000" w:rsidR="00000000" w:rsidRPr="00000000">
        <w:rPr>
          <w:color w:val="2c2c33"/>
          <w:sz w:val="22"/>
          <w:szCs w:val="22"/>
          <w:rtl w:val="0"/>
        </w:rPr>
        <w:t xml:space="preserve">. DNA could be easily contaminated through extreme temperatures and dust. I further learned that Williamson's case is not unique. Today, in the United States, 375 people have been exonerated by DNA testing, 21 of which have served time on death row. I would like to help prevent wrongful convictions as a forensic scientist who </w:t>
      </w:r>
      <w:sdt>
        <w:sdtPr>
          <w:tag w:val="goog_rdk_3"/>
        </w:sdtPr>
        <w:sdtContent>
          <w:del w:author="Michelle Lee" w:id="2" w:date="2021-01-01T17:20:08Z">
            <w:r w:rsidDel="00000000" w:rsidR="00000000" w:rsidRPr="00000000">
              <w:rPr>
                <w:color w:val="2c2c33"/>
                <w:sz w:val="22"/>
                <w:szCs w:val="22"/>
                <w:rtl w:val="0"/>
              </w:rPr>
              <w:delText xml:space="preserve">researches and </w:delText>
            </w:r>
          </w:del>
        </w:sdtContent>
      </w:sdt>
      <w:r w:rsidDel="00000000" w:rsidR="00000000" w:rsidRPr="00000000">
        <w:rPr>
          <w:color w:val="2c2c33"/>
          <w:sz w:val="22"/>
          <w:szCs w:val="22"/>
          <w:rtl w:val="0"/>
        </w:rPr>
        <w:t xml:space="preserve">develops a more accurate method for DNA analysis.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jc w:val="both"/>
        <w:rPr>
          <w:color w:val="2c2c33"/>
          <w:sz w:val="22"/>
          <w:szCs w:val="22"/>
        </w:rPr>
      </w:pPr>
      <w:r w:rsidDel="00000000" w:rsidR="00000000" w:rsidRPr="00000000">
        <w:rPr>
          <w:color w:val="2c2c33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jc w:val="both"/>
        <w:rPr>
          <w:color w:val="2c2c33"/>
          <w:sz w:val="22"/>
          <w:szCs w:val="22"/>
        </w:rPr>
      </w:pPr>
      <w:r w:rsidDel="00000000" w:rsidR="00000000" w:rsidRPr="00000000">
        <w:rPr>
          <w:color w:val="2c2c33"/>
          <w:sz w:val="22"/>
          <w:szCs w:val="22"/>
          <w:rtl w:val="0"/>
        </w:rPr>
        <w:t xml:space="preserve">I took my first step into becoming a forensic scientist by studying biology to gain expertise in DNA analysis. I started learning about the basics of genetics, such as: how our chromosomes end with telomeres to prevent the loss of vital information from DNA replication, and how to differentiate pairs of chromosomes by looking at different banding patterns. I wanted to further learn about DNA compositions, so I decided to attend the Medical and Life sciences summer school at University of Cambridge. I worked in their laboratory and compared DNA with other participants. I discovered about our different locus that make us unique and which gene expresses our characteristic traits.</w:t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both"/>
        <w:rPr>
          <w:color w:val="2c2c33"/>
          <w:sz w:val="22"/>
          <w:szCs w:val="22"/>
        </w:rPr>
      </w:pPr>
      <w:r w:rsidDel="00000000" w:rsidR="00000000" w:rsidRPr="00000000">
        <w:rPr>
          <w:color w:val="2c2c33"/>
          <w:sz w:val="22"/>
          <w:szCs w:val="22"/>
          <w:rtl w:val="0"/>
        </w:rPr>
        <w:t xml:space="preserve"> </w:t>
      </w:r>
    </w:p>
    <w:sdt>
      <w:sdtPr>
        <w:tag w:val="goog_rdk_8"/>
      </w:sdtPr>
      <w:sdtContent>
        <w:p w:rsidR="00000000" w:rsidDel="00000000" w:rsidP="00000000" w:rsidRDefault="00000000" w:rsidRPr="00000000" w14:paraId="00000007">
          <w:pPr>
            <w:shd w:fill="ffffff" w:val="clear"/>
            <w:spacing w:line="276" w:lineRule="auto"/>
            <w:jc w:val="both"/>
            <w:rPr>
              <w:ins w:author="Michelle Lee" w:id="5" w:date="2021-01-01T17:21:55Z"/>
              <w:color w:val="2c2c33"/>
              <w:sz w:val="22"/>
              <w:szCs w:val="22"/>
            </w:rPr>
          </w:pPr>
          <w:r w:rsidDel="00000000" w:rsidR="00000000" w:rsidRPr="00000000">
            <w:rPr>
              <w:color w:val="2c2c33"/>
              <w:sz w:val="22"/>
              <w:szCs w:val="22"/>
              <w:rtl w:val="0"/>
            </w:rPr>
            <w:t xml:space="preserve">At Washington University St. Louis, I would like to attend the Bio 200/500 Undergraduate Independent Research course where I will be able to conduct research under Girdhar Sharma. H</w:t>
          </w:r>
          <w:sdt>
            <w:sdtPr>
              <w:tag w:val="goog_rdk_4"/>
            </w:sdtPr>
            <w:sdtContent>
              <w:ins w:author="Michelle Lee" w:id="3" w:date="2021-01-01T17:21:23Z">
                <w:r w:rsidDel="00000000" w:rsidR="00000000" w:rsidRPr="00000000">
                  <w:rPr>
                    <w:color w:val="2c2c33"/>
                    <w:sz w:val="22"/>
                    <w:szCs w:val="22"/>
                    <w:rtl w:val="0"/>
                  </w:rPr>
                  <w:t xml:space="preserve">is</w:t>
                </w:r>
              </w:ins>
            </w:sdtContent>
          </w:sdt>
          <w:sdt>
            <w:sdtPr>
              <w:tag w:val="goog_rdk_5"/>
            </w:sdtPr>
            <w:sdtContent>
              <w:del w:author="Michelle Lee" w:id="3" w:date="2021-01-01T17:21:23Z">
                <w:r w:rsidDel="00000000" w:rsidR="00000000" w:rsidRPr="00000000">
                  <w:rPr>
                    <w:color w:val="2c2c33"/>
                    <w:sz w:val="22"/>
                    <w:szCs w:val="22"/>
                    <w:rtl w:val="0"/>
                  </w:rPr>
                  <w:delText xml:space="preserve">e</w:delText>
                </w:r>
              </w:del>
            </w:sdtContent>
          </w:sdt>
          <w:r w:rsidDel="00000000" w:rsidR="00000000" w:rsidRPr="00000000">
            <w:rPr>
              <w:color w:val="2c2c33"/>
              <w:sz w:val="22"/>
              <w:szCs w:val="22"/>
              <w:rtl w:val="0"/>
            </w:rPr>
            <w:t xml:space="preserve"> researches</w:t>
          </w:r>
          <w:sdt>
            <w:sdtPr>
              <w:tag w:val="goog_rdk_6"/>
            </w:sdtPr>
            <w:sdtContent>
              <w:ins w:author="Michelle Lee" w:id="4" w:date="2021-01-01T17:21:28Z">
                <w:r w:rsidDel="00000000" w:rsidR="00000000" w:rsidRPr="00000000">
                  <w:rPr>
                    <w:color w:val="2c2c33"/>
                    <w:sz w:val="22"/>
                    <w:szCs w:val="22"/>
                    <w:rtl w:val="0"/>
                  </w:rPr>
                  <w:t xml:space="preserve"> on</w:t>
                </w:r>
              </w:ins>
            </w:sdtContent>
          </w:sdt>
          <w:r w:rsidDel="00000000" w:rsidR="00000000" w:rsidRPr="00000000">
            <w:rPr>
              <w:color w:val="2c2c33"/>
              <w:sz w:val="22"/>
              <w:szCs w:val="22"/>
              <w:rtl w:val="0"/>
            </w:rPr>
            <w:t xml:space="preserve"> stem cell protection from radioactivity </w:t>
          </w:r>
          <w:sdt>
            <w:sdtPr>
              <w:tag w:val="goog_rdk_7"/>
            </w:sdtPr>
            <w:sdtContent>
              <w:ins w:author="Michelle Lee" w:id="5" w:date="2021-01-01T17:21:55Z">
                <w:r w:rsidDel="00000000" w:rsidR="00000000" w:rsidRPr="00000000">
                  <w:rPr>
                    <w:color w:val="2c2c33"/>
                    <w:sz w:val="22"/>
                    <w:szCs w:val="22"/>
                    <w:rtl w:val="0"/>
                  </w:rPr>
                  <w:t xml:space="preserve">will allow me to learn </w:t>
                </w:r>
                <w:r w:rsidDel="00000000" w:rsidR="00000000" w:rsidRPr="00000000">
                  <w:rPr>
                    <w:color w:val="2c2c33"/>
                    <w:sz w:val="22"/>
                    <w:szCs w:val="22"/>
                    <w:rtl w:val="0"/>
                  </w:rPr>
                  <w:t xml:space="preserve">how DNA responds to radioactivity disturbance and use this knowledge to find out more about their response to different environmental factors. I hope to look for a way to protect DNA samples from environmental changes without disturbing them.</w:t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8">
          <w:pPr>
            <w:shd w:fill="ffffff" w:val="clear"/>
            <w:spacing w:line="276" w:lineRule="auto"/>
            <w:jc w:val="both"/>
            <w:rPr>
              <w:ins w:author="Michelle Lee" w:id="5" w:date="2021-01-01T17:21:55Z"/>
              <w:del w:author="Michelle Lee" w:id="5" w:date="2021-01-01T17:21:55Z"/>
              <w:color w:val="2c2c33"/>
              <w:sz w:val="22"/>
              <w:szCs w:val="22"/>
            </w:rPr>
          </w:pPr>
          <w:sdt>
            <w:sdtPr>
              <w:tag w:val="goog_rdk_10"/>
            </w:sdtPr>
            <w:sdtContent>
              <w:ins w:author="Michelle Lee" w:id="5" w:date="2021-01-01T17:21:55Z">
                <w:sdt>
                  <w:sdtPr>
                    <w:tag w:val="goog_rdk_11"/>
                  </w:sdtPr>
                  <w:sdtContent>
                    <w:del w:author="Michelle Lee" w:id="5" w:date="2021-01-01T17:21:55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p w:rsidR="00000000" w:rsidDel="00000000" w:rsidP="00000000" w:rsidRDefault="00000000" w:rsidRPr="00000000" w14:paraId="00000009">
      <w:pPr>
        <w:shd w:fill="ffffff" w:val="clear"/>
        <w:spacing w:line="276" w:lineRule="auto"/>
        <w:jc w:val="both"/>
        <w:rPr>
          <w:color w:val="2c2c33"/>
          <w:sz w:val="22"/>
          <w:szCs w:val="22"/>
        </w:rPr>
      </w:pPr>
      <w:sdt>
        <w:sdtPr>
          <w:tag w:val="goog_rdk_14"/>
        </w:sdtPr>
        <w:sdtContent>
          <w:del w:author="Michelle Lee" w:id="5" w:date="2021-01-01T17:21:55Z">
            <w:r w:rsidDel="00000000" w:rsidR="00000000" w:rsidRPr="00000000">
              <w:rPr>
                <w:color w:val="2c2c33"/>
                <w:sz w:val="22"/>
                <w:szCs w:val="22"/>
                <w:rtl w:val="0"/>
              </w:rPr>
              <w:delText xml:space="preserve">by using many approaches including DNA damage response of stem cells. I would like to learn about how DNA responds to radioactivity disturbance and use this knowledge to find out more about their response to different environmental factors. I hope to look for a way to protect DNA samples from environmental changes without disturbing them.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jc w:val="both"/>
        <w:rPr>
          <w:color w:val="2c2c33"/>
          <w:sz w:val="22"/>
          <w:szCs w:val="22"/>
        </w:rPr>
      </w:pPr>
      <w:r w:rsidDel="00000000" w:rsidR="00000000" w:rsidRPr="00000000">
        <w:rPr>
          <w:color w:val="2c2c33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jc w:val="both"/>
        <w:rPr>
          <w:b w:val="0"/>
          <w:color w:val="3d3d3d"/>
          <w:sz w:val="46"/>
          <w:szCs w:val="46"/>
        </w:rPr>
      </w:pPr>
      <w:r w:rsidDel="00000000" w:rsidR="00000000" w:rsidRPr="00000000">
        <w:rPr>
          <w:color w:val="2c2c33"/>
          <w:sz w:val="22"/>
          <w:szCs w:val="22"/>
          <w:rtl w:val="0"/>
        </w:rPr>
        <w:t xml:space="preserve">With the opportunity that WUStL offers, I believe that they have the right community to guide me to achieve my dreams of becoming a successful forensic scientist.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jc w:val="both"/>
        <w:rPr>
          <w:color w:val="2c2c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cs="Arial Unicode MS" w:eastAsia="Arial Unicode MS" w:hAnsi="Helvetica"/>
      <w:color w:val="000000"/>
    </w:rPr>
  </w:style>
  <w:style w:type="paragraph" w:styleId="BodyA" w:customStyle="1">
    <w:name w:val="Body A"/>
    <w:rPr>
      <w:rFonts w:ascii="Helvetica" w:cs="Arial Unicode MS" w:eastAsia="Arial Unicode MS" w:hAnsi="Helvetica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8591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8591F"/>
    <w:rPr>
      <w:b w:val="1"/>
      <w:bCs w:val="1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6qHzTJST+IJJqmj0k3Ff/PRSg==">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2021-01-01T04:49:00Z</dcterms:created>
</cp:coreProperties>
</file>