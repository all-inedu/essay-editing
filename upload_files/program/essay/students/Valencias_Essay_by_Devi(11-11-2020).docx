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B00A5" w14:textId="77777777" w:rsidR="00FE1D0B" w:rsidRDefault="00792ECF">
      <w:pPr>
        <w:pStyle w:val="BodyA"/>
        <w:rPr>
          <w:ins w:id="0" w:author="Valencia Kandila" w:date="2020-11-11T20:46:00Z"/>
        </w:rPr>
      </w:pPr>
      <w:r>
        <w:t>Tell a story from your life, describing an experience that either demonstrates your character or helped to shape it. (650 Words)</w:t>
      </w:r>
      <w:ins w:id="1" w:author="Valencia Kandila" w:date="2020-11-11T20:46:00Z">
        <w:r>
          <w:t xml:space="preserve"> (UDUBB) </w:t>
        </w:r>
      </w:ins>
    </w:p>
    <w:p w14:paraId="0A448BC4" w14:textId="77777777" w:rsidR="00FE1D0B" w:rsidDel="00F54378" w:rsidRDefault="00FE1D0B">
      <w:pPr>
        <w:pStyle w:val="BodyA"/>
        <w:rPr>
          <w:ins w:id="2" w:author="Valencia Kandila" w:date="2020-11-11T20:46:00Z"/>
          <w:del w:id="3" w:author="Devi Kasih" w:date="2020-11-11T21:26:00Z"/>
        </w:rPr>
      </w:pPr>
    </w:p>
    <w:p w14:paraId="02B29F2C" w14:textId="112EBA54" w:rsidR="00FE1D0B" w:rsidDel="00F54378" w:rsidRDefault="00792ECF">
      <w:pPr>
        <w:pStyle w:val="BodyA"/>
        <w:rPr>
          <w:del w:id="4" w:author="Devi Kasih" w:date="2020-11-11T21:26:00Z"/>
        </w:rPr>
      </w:pPr>
      <w:ins w:id="5" w:author="Valencia Kandila" w:date="2020-11-11T20:46:00Z">
        <w:del w:id="6" w:author="Devi Kasih" w:date="2020-11-11T21:26:00Z">
          <w:r w:rsidDel="00F54378">
            <w:delText xml:space="preserve">Discuss an accomplishment, event, or realization that sparked a period of personal growth and a new </w:delText>
          </w:r>
          <w:r w:rsidDel="00F54378">
            <w:delText>understanding of yourself or others. (650 Words) (Common App)</w:delText>
          </w:r>
        </w:del>
      </w:ins>
    </w:p>
    <w:p w14:paraId="1990FA9B" w14:textId="77777777" w:rsidR="00FE1D0B" w:rsidRDefault="00FE1D0B">
      <w:pPr>
        <w:pStyle w:val="BodyA"/>
        <w:rPr>
          <w:rFonts w:ascii="Times New Roman" w:eastAsia="Times New Roman" w:hAnsi="Times New Roman" w:cs="Times New Roman"/>
        </w:rPr>
      </w:pPr>
    </w:p>
    <w:p w14:paraId="69EAD8CF" w14:textId="77777777" w:rsidR="00FE1D0B" w:rsidRDefault="00792ECF">
      <w:pPr>
        <w:pStyle w:val="BodyA"/>
        <w:rPr>
          <w:rFonts w:ascii="Times New Roman" w:eastAsia="Times New Roman" w:hAnsi="Times New Roman" w:cs="Times New Roman"/>
        </w:rPr>
      </w:pPr>
      <w:r>
        <w:rPr>
          <w:rFonts w:ascii="Times New Roman" w:hAnsi="Times New Roman"/>
        </w:rPr>
        <w:t xml:space="preserve">I breathed a sigh of relief as I put my camera down and waited for the pictures to download. Laying down on my bed, briefly closing my eyes, the strain on my neck from the weight of the camera </w:t>
      </w:r>
      <w:r>
        <w:rPr>
          <w:rFonts w:ascii="Times New Roman" w:hAnsi="Times New Roman"/>
        </w:rPr>
        <w:t xml:space="preserve">reminding me that I was far from done with my responsibilities. When the footage of my recent school trip to the University of Cambridge finished downloading, I gulped down my coffee and got ready for work. </w:t>
      </w:r>
    </w:p>
    <w:p w14:paraId="718C7F7F" w14:textId="77777777" w:rsidR="00FE1D0B" w:rsidRDefault="00FE1D0B">
      <w:pPr>
        <w:pStyle w:val="BodyA"/>
        <w:rPr>
          <w:rFonts w:ascii="Times New Roman" w:eastAsia="Times New Roman" w:hAnsi="Times New Roman" w:cs="Times New Roman"/>
        </w:rPr>
      </w:pPr>
    </w:p>
    <w:p w14:paraId="36042678" w14:textId="77777777" w:rsidR="00FE1D0B" w:rsidRDefault="00792ECF">
      <w:pPr>
        <w:pStyle w:val="BodyA"/>
        <w:rPr>
          <w:rFonts w:ascii="Times New Roman" w:eastAsia="Times New Roman" w:hAnsi="Times New Roman" w:cs="Times New Roman"/>
        </w:rPr>
      </w:pPr>
      <w:r>
        <w:rPr>
          <w:rFonts w:ascii="Times New Roman" w:hAnsi="Times New Roman"/>
        </w:rPr>
        <w:t>Editing a video for the nth time was nothing bi</w:t>
      </w:r>
      <w:r>
        <w:rPr>
          <w:rFonts w:ascii="Times New Roman" w:hAnsi="Times New Roman"/>
        </w:rPr>
        <w:t>g, just another video to be shown to the school. But this time it was different. As I looked at the videos I had, my friends running around the huge fields, our first reaction of London, even the games we played in the airport, I could vividly remember eve</w:t>
      </w:r>
      <w:r>
        <w:rPr>
          <w:rFonts w:ascii="Times New Roman" w:hAnsi="Times New Roman"/>
        </w:rPr>
        <w:t xml:space="preserve">ry single moment. But as I continued looking at the photos, I became disappointed that I was in none of them. </w:t>
      </w:r>
    </w:p>
    <w:p w14:paraId="5844A2D5" w14:textId="77777777" w:rsidR="00FE1D0B" w:rsidRDefault="00FE1D0B">
      <w:pPr>
        <w:pStyle w:val="BodyA"/>
        <w:rPr>
          <w:rFonts w:ascii="Times New Roman" w:eastAsia="Times New Roman" w:hAnsi="Times New Roman" w:cs="Times New Roman"/>
        </w:rPr>
      </w:pPr>
    </w:p>
    <w:p w14:paraId="5C27AC07" w14:textId="77777777" w:rsidR="00FE1D0B" w:rsidRDefault="00792ECF">
      <w:pPr>
        <w:pStyle w:val="BodyA"/>
        <w:rPr>
          <w:rFonts w:ascii="Times New Roman" w:eastAsia="Times New Roman" w:hAnsi="Times New Roman" w:cs="Times New Roman"/>
        </w:rPr>
      </w:pPr>
      <w:r>
        <w:rPr>
          <w:rFonts w:ascii="Times New Roman" w:hAnsi="Times New Roman"/>
        </w:rPr>
        <w:t>Was this a consequence of being a photographer? I asked myself. Out of instinct, I opened files filled with videos and photos of past events, th</w:t>
      </w:r>
      <w:r>
        <w:rPr>
          <w:rFonts w:ascii="Times New Roman" w:hAnsi="Times New Roman"/>
        </w:rPr>
        <w:t xml:space="preserve">en again feeling slightly hurt that I was in none of the videos. It was like I was never there, watching my friends like a movie from my computer screen. </w:t>
      </w:r>
    </w:p>
    <w:p w14:paraId="78FF82E6" w14:textId="77777777" w:rsidR="00FE1D0B" w:rsidRDefault="00FE1D0B">
      <w:pPr>
        <w:pStyle w:val="BodyA"/>
        <w:rPr>
          <w:rFonts w:ascii="Times New Roman" w:eastAsia="Times New Roman" w:hAnsi="Times New Roman" w:cs="Times New Roman"/>
        </w:rPr>
      </w:pPr>
    </w:p>
    <w:p w14:paraId="7D4DA324" w14:textId="77777777" w:rsidR="00FE1D0B" w:rsidRDefault="00792ECF">
      <w:pPr>
        <w:pStyle w:val="BodyA"/>
        <w:rPr>
          <w:rFonts w:ascii="Times New Roman" w:eastAsia="Times New Roman" w:hAnsi="Times New Roman" w:cs="Times New Roman"/>
        </w:rPr>
      </w:pPr>
      <w:r>
        <w:rPr>
          <w:rFonts w:ascii="Times New Roman" w:hAnsi="Times New Roman"/>
        </w:rPr>
        <w:t xml:space="preserve">My career in photography started out as a hobby, but I was grateful to blossom into one of the best </w:t>
      </w:r>
      <w:r>
        <w:rPr>
          <w:rFonts w:ascii="Times New Roman" w:hAnsi="Times New Roman"/>
        </w:rPr>
        <w:t>videographers at school. Being the meticulous person that I am, valuing perfection, I planned out my videos beforehand, my mind racing with thoughts about how the videos will turn out as I made every shot. I put myself back in those moments where I was tak</w:t>
      </w:r>
      <w:r>
        <w:rPr>
          <w:rFonts w:ascii="Times New Roman" w:hAnsi="Times New Roman"/>
        </w:rPr>
        <w:t xml:space="preserve">ing videos of my friends, the thoughts that ran through my mind </w:t>
      </w:r>
      <w:ins w:id="7" w:author="Valencia Kandila" w:date="2020-11-11T20:45:00Z">
        <w:r>
          <w:rPr>
            <w:rFonts w:ascii="Times New Roman" w:hAnsi="Times New Roman"/>
          </w:rPr>
          <w:t>paralleling almost all the events where I was assigned a major task</w:t>
        </w:r>
      </w:ins>
      <w:commentRangeStart w:id="8"/>
      <w:del w:id="9" w:author="Valencia Kandila" w:date="2020-11-11T20:42:00Z">
        <w:r>
          <w:rPr>
            <w:rFonts w:ascii="Times New Roman" w:hAnsi="Times New Roman"/>
          </w:rPr>
          <w:delText>not different from every other event</w:delText>
        </w:r>
      </w:del>
      <w:commentRangeEnd w:id="8"/>
      <w:r>
        <w:commentReference w:id="8"/>
      </w:r>
      <w:r>
        <w:rPr>
          <w:rFonts w:ascii="Times New Roman" w:hAnsi="Times New Roman"/>
        </w:rPr>
        <w:t>. While my friends were running around, having the time of their lives, I was busy thi</w:t>
      </w:r>
      <w:r>
        <w:rPr>
          <w:rFonts w:ascii="Times New Roman" w:hAnsi="Times New Roman"/>
        </w:rPr>
        <w:t xml:space="preserve">nking if I had enough footage, if I got the best angles, if I had enough transitions. </w:t>
      </w:r>
    </w:p>
    <w:p w14:paraId="2678AA5E" w14:textId="77777777" w:rsidR="00FE1D0B" w:rsidRDefault="00792ECF">
      <w:pPr>
        <w:pStyle w:val="BodyA"/>
        <w:rPr>
          <w:rFonts w:ascii="Times New Roman" w:eastAsia="Times New Roman" w:hAnsi="Times New Roman" w:cs="Times New Roman"/>
        </w:rPr>
      </w:pPr>
      <w:del w:id="10" w:author="Devi Kasih" w:date="2020-11-11T21:25:00Z">
        <w:r w:rsidDel="00C24A3C">
          <w:rPr>
            <w:rFonts w:ascii="Times New Roman" w:eastAsia="Times New Roman" w:hAnsi="Times New Roman" w:cs="Times New Roman"/>
          </w:rPr>
          <w:br/>
        </w:r>
      </w:del>
    </w:p>
    <w:p w14:paraId="7E2CAF96" w14:textId="77777777" w:rsidR="00FE1D0B" w:rsidRDefault="00792ECF">
      <w:pPr>
        <w:pStyle w:val="BodyA"/>
        <w:rPr>
          <w:rFonts w:ascii="Times New Roman" w:eastAsia="Times New Roman" w:hAnsi="Times New Roman" w:cs="Times New Roman"/>
        </w:rPr>
      </w:pPr>
      <w:r>
        <w:rPr>
          <w:rFonts w:ascii="Times New Roman" w:hAnsi="Times New Roman"/>
        </w:rPr>
        <w:t xml:space="preserve">These </w:t>
      </w:r>
      <w:r>
        <w:rPr>
          <w:rFonts w:ascii="Times New Roman" w:hAnsi="Times New Roman"/>
        </w:rPr>
        <w:t>“</w:t>
      </w:r>
      <w:proofErr w:type="spellStart"/>
      <w:proofErr w:type="gramStart"/>
      <w:r>
        <w:rPr>
          <w:rFonts w:ascii="Times New Roman" w:hAnsi="Times New Roman"/>
        </w:rPr>
        <w:t>if</w:t>
      </w:r>
      <w:r>
        <w:rPr>
          <w:rFonts w:ascii="Times New Roman" w:hAnsi="Times New Roman"/>
        </w:rPr>
        <w:t>”</w:t>
      </w:r>
      <w:r>
        <w:rPr>
          <w:rFonts w:ascii="Times New Roman" w:hAnsi="Times New Roman"/>
        </w:rPr>
        <w:t>s</w:t>
      </w:r>
      <w:proofErr w:type="spellEnd"/>
      <w:proofErr w:type="gramEnd"/>
      <w:ins w:id="11" w:author="Valencia Kandila" w:date="2020-11-11T20:46:00Z">
        <w:r>
          <w:rPr>
            <w:rFonts w:ascii="Times New Roman" w:hAnsi="Times New Roman"/>
          </w:rPr>
          <w:t>, worries, and concerns</w:t>
        </w:r>
      </w:ins>
      <w:r>
        <w:rPr>
          <w:rFonts w:ascii="Times New Roman" w:hAnsi="Times New Roman"/>
        </w:rPr>
        <w:t xml:space="preserve"> </w:t>
      </w:r>
      <w:r>
        <w:rPr>
          <w:rFonts w:ascii="Times New Roman" w:hAnsi="Times New Roman"/>
        </w:rPr>
        <w:t>that constantly flooded my thoughts were not foreign</w:t>
      </w:r>
      <w:ins w:id="12" w:author="Valencia Kandila" w:date="2020-11-11T20:44:00Z">
        <w:r>
          <w:rPr>
            <w:rFonts w:ascii="Times New Roman" w:hAnsi="Times New Roman"/>
          </w:rPr>
          <w:t xml:space="preserve"> to me</w:t>
        </w:r>
      </w:ins>
      <w:r>
        <w:rPr>
          <w:rFonts w:ascii="Times New Roman" w:hAnsi="Times New Roman"/>
        </w:rPr>
        <w:t>. In group projects or in planning events, these ifs also invaded my mi</w:t>
      </w:r>
      <w:r>
        <w:rPr>
          <w:rFonts w:ascii="Times New Roman" w:hAnsi="Times New Roman"/>
        </w:rPr>
        <w:t>nd. I thought about what every person had to do by the end of the day, what, when and how they should do it, when I should check up on them, these constant thoughts of worry, I know now, is what held me back from experiencing the moment. It is never bad to</w:t>
      </w:r>
      <w:r>
        <w:rPr>
          <w:rFonts w:ascii="Times New Roman" w:hAnsi="Times New Roman"/>
        </w:rPr>
        <w:t xml:space="preserve"> think ahead, but like the saying goes,</w:t>
      </w:r>
      <w:ins w:id="13" w:author="Valencia Kandila" w:date="2020-11-11T20:41:00Z">
        <w:r>
          <w:rPr>
            <w:rFonts w:ascii="Times New Roman" w:hAnsi="Times New Roman"/>
          </w:rPr>
          <w:t xml:space="preserve"> </w:t>
        </w:r>
      </w:ins>
      <w:del w:id="14" w:author="Valencia Kandila" w:date="2020-11-11T20:41:00Z">
        <w:r>
          <w:rPr>
            <w:rFonts w:ascii="Times New Roman" w:hAnsi="Times New Roman"/>
          </w:rPr>
          <w:delText xml:space="preserve"> “</w:delText>
        </w:r>
        <w:commentRangeStart w:id="15"/>
        <w:r>
          <w:rPr>
            <w:rFonts w:ascii="Times New Roman" w:hAnsi="Times New Roman"/>
          </w:rPr>
          <w:delText>Too much of anything is bad</w:delText>
        </w:r>
      </w:del>
      <w:commentRangeEnd w:id="15"/>
      <w:r>
        <w:commentReference w:id="15"/>
      </w:r>
      <w:ins w:id="16" w:author="Valencia Kandila" w:date="2020-11-11T20:41:00Z">
        <w:r>
          <w:rPr>
            <w:rFonts w:ascii="Times New Roman" w:hAnsi="Times New Roman"/>
          </w:rPr>
          <w:t>“</w:t>
        </w:r>
        <w:r>
          <w:rPr>
            <w:rFonts w:ascii="Times New Roman" w:hAnsi="Times New Roman"/>
          </w:rPr>
          <w:t>Life</w:t>
        </w:r>
        <w:r>
          <w:rPr>
            <w:rFonts w:ascii="Times New Roman" w:hAnsi="Times New Roman"/>
          </w:rPr>
          <w:t> </w:t>
        </w:r>
        <w:r>
          <w:rPr>
            <w:rFonts w:ascii="Times New Roman" w:hAnsi="Times New Roman"/>
          </w:rPr>
          <w:t>is what</w:t>
        </w:r>
        <w:r>
          <w:rPr>
            <w:rFonts w:ascii="Times New Roman" w:hAnsi="Times New Roman"/>
          </w:rPr>
          <w:t> </w:t>
        </w:r>
        <w:r>
          <w:rPr>
            <w:rFonts w:ascii="Times New Roman" w:hAnsi="Times New Roman"/>
          </w:rPr>
          <w:t>happens</w:t>
        </w:r>
        <w:r>
          <w:rPr>
            <w:rFonts w:ascii="Times New Roman" w:hAnsi="Times New Roman"/>
          </w:rPr>
          <w:t> </w:t>
        </w:r>
        <w:r>
          <w:rPr>
            <w:rFonts w:ascii="Times New Roman" w:hAnsi="Times New Roman"/>
          </w:rPr>
          <w:t>to</w:t>
        </w:r>
        <w:r>
          <w:rPr>
            <w:rFonts w:ascii="Times New Roman" w:hAnsi="Times New Roman"/>
          </w:rPr>
          <w:t> </w:t>
        </w:r>
        <w:r>
          <w:rPr>
            <w:rFonts w:ascii="Times New Roman" w:hAnsi="Times New Roman"/>
          </w:rPr>
          <w:t>you</w:t>
        </w:r>
        <w:r>
          <w:rPr>
            <w:rFonts w:ascii="Times New Roman" w:hAnsi="Times New Roman"/>
          </w:rPr>
          <w:t> </w:t>
        </w:r>
        <w:r>
          <w:rPr>
            <w:rFonts w:ascii="Times New Roman" w:hAnsi="Times New Roman"/>
          </w:rPr>
          <w:t>while</w:t>
        </w:r>
        <w:r>
          <w:rPr>
            <w:rFonts w:ascii="Times New Roman" w:hAnsi="Times New Roman"/>
          </w:rPr>
          <w:t> </w:t>
        </w:r>
        <w:r>
          <w:rPr>
            <w:rFonts w:ascii="Times New Roman" w:hAnsi="Times New Roman"/>
          </w:rPr>
          <w:t>you're</w:t>
        </w:r>
        <w:r>
          <w:rPr>
            <w:rFonts w:ascii="Times New Roman" w:hAnsi="Times New Roman"/>
          </w:rPr>
          <w:t> </w:t>
        </w:r>
        <w:r>
          <w:rPr>
            <w:rFonts w:ascii="Times New Roman" w:hAnsi="Times New Roman"/>
          </w:rPr>
          <w:t>busy making</w:t>
        </w:r>
        <w:r>
          <w:rPr>
            <w:rFonts w:ascii="Times New Roman" w:hAnsi="Times New Roman"/>
          </w:rPr>
          <w:t> </w:t>
        </w:r>
        <w:r>
          <w:rPr>
            <w:rFonts w:ascii="Times New Roman" w:hAnsi="Times New Roman"/>
          </w:rPr>
          <w:t>other</w:t>
        </w:r>
        <w:r>
          <w:rPr>
            <w:rFonts w:ascii="Times New Roman" w:hAnsi="Times New Roman"/>
          </w:rPr>
          <w:t> </w:t>
        </w:r>
        <w:r>
          <w:rPr>
            <w:rFonts w:ascii="Times New Roman" w:hAnsi="Times New Roman"/>
          </w:rPr>
          <w:t>plans</w:t>
        </w:r>
      </w:ins>
      <w:r>
        <w:rPr>
          <w:rFonts w:ascii="Times New Roman" w:hAnsi="Times New Roman"/>
        </w:rPr>
        <w:t>”</w:t>
      </w:r>
      <w:r>
        <w:rPr>
          <w:rFonts w:ascii="Times New Roman" w:hAnsi="Times New Roman"/>
        </w:rPr>
        <w:t xml:space="preserve">. The pictures I was never in, was a reminder of my absence </w:t>
      </w:r>
      <w:r>
        <w:rPr>
          <w:rFonts w:ascii="Times New Roman" w:hAnsi="Times New Roman"/>
        </w:rPr>
        <w:t xml:space="preserve">– </w:t>
      </w:r>
      <w:r>
        <w:rPr>
          <w:rFonts w:ascii="Times New Roman" w:hAnsi="Times New Roman"/>
        </w:rPr>
        <w:t>not physical, but emotional absence. The instances where I was always thinking ahead, thinking a few steps further, was the factor in holding me behind, and it was the reason why I could not exp</w:t>
      </w:r>
      <w:r>
        <w:rPr>
          <w:rFonts w:ascii="Times New Roman" w:hAnsi="Times New Roman"/>
        </w:rPr>
        <w:t xml:space="preserve">erience things to the fullest. I was living in the future. </w:t>
      </w:r>
    </w:p>
    <w:p w14:paraId="13590CB9" w14:textId="77777777" w:rsidR="00FE1D0B" w:rsidRDefault="00FE1D0B">
      <w:pPr>
        <w:pStyle w:val="BodyA"/>
        <w:rPr>
          <w:rFonts w:ascii="Times New Roman" w:eastAsia="Times New Roman" w:hAnsi="Times New Roman" w:cs="Times New Roman"/>
        </w:rPr>
      </w:pPr>
    </w:p>
    <w:p w14:paraId="5A49D92A" w14:textId="77777777" w:rsidR="00FE1D0B" w:rsidRDefault="00792ECF">
      <w:pPr>
        <w:pStyle w:val="BodyA"/>
        <w:rPr>
          <w:rFonts w:ascii="Times New Roman" w:eastAsia="Times New Roman" w:hAnsi="Times New Roman" w:cs="Times New Roman"/>
        </w:rPr>
      </w:pPr>
      <w:r>
        <w:rPr>
          <w:rFonts w:ascii="Times New Roman" w:hAnsi="Times New Roman"/>
        </w:rPr>
        <w:t>The present is a gift that we should not ignore. Ironically, it was by evaluating my past of overthinking the future that I learned to value the present. No matter how much we try to make our fut</w:t>
      </w:r>
      <w:r>
        <w:rPr>
          <w:rFonts w:ascii="Times New Roman" w:hAnsi="Times New Roman"/>
        </w:rPr>
        <w:t>ure perfect, it was the memories we make with others in the present that counts. While people are impressed by videographers who can create amazing videos, the videos become personally meaningful when it shows the connections we make with people in those m</w:t>
      </w:r>
      <w:r>
        <w:rPr>
          <w:rFonts w:ascii="Times New Roman" w:hAnsi="Times New Roman"/>
        </w:rPr>
        <w:t>oments and become priceless memories. From being invisible in pictures, I have undergone a change in attitude which reflects a growth in my understanding of others and ability to connect with various people of different context. In a way, being able to foc</w:t>
      </w:r>
      <w:r>
        <w:rPr>
          <w:rFonts w:ascii="Times New Roman" w:hAnsi="Times New Roman"/>
        </w:rPr>
        <w:t>us on the moments when capturing them has made me a better photographer and I am able to better project personalities into my works.</w:t>
      </w:r>
    </w:p>
    <w:p w14:paraId="5E1D16CB" w14:textId="77777777" w:rsidR="00FE1D0B" w:rsidRDefault="00FE1D0B">
      <w:pPr>
        <w:pStyle w:val="BodyA"/>
        <w:rPr>
          <w:rFonts w:ascii="Times New Roman" w:eastAsia="Times New Roman" w:hAnsi="Times New Roman" w:cs="Times New Roman"/>
        </w:rPr>
      </w:pPr>
    </w:p>
    <w:p w14:paraId="1D005139" w14:textId="77777777" w:rsidR="00FE1D0B" w:rsidRDefault="00792ECF">
      <w:pPr>
        <w:pStyle w:val="BodyA"/>
      </w:pPr>
      <w:r>
        <w:rPr>
          <w:rFonts w:ascii="Times New Roman" w:hAnsi="Times New Roman"/>
        </w:rPr>
        <w:t xml:space="preserve">Now, I am able to smile at the pictures absent of myself with fond memories of how they have taught me to live my life in </w:t>
      </w:r>
      <w:r>
        <w:rPr>
          <w:rFonts w:ascii="Times New Roman" w:hAnsi="Times New Roman"/>
        </w:rPr>
        <w:t xml:space="preserve">the present. </w:t>
      </w:r>
    </w:p>
    <w:sectPr w:rsidR="00FE1D0B">
      <w:headerReference w:type="default" r:id="rId9"/>
      <w:footerReference w:type="default" r:id="rId10"/>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vincent sanjaya" w:date="2020-11-11T17:43:00Z" w:initials="">
    <w:p w14:paraId="3038CBA1" w14:textId="77777777" w:rsidR="00FE1D0B" w:rsidRDefault="00FE1D0B">
      <w:pPr>
        <w:pStyle w:val="Default"/>
      </w:pPr>
    </w:p>
    <w:p w14:paraId="0DE8A3C0" w14:textId="77777777" w:rsidR="00FE1D0B" w:rsidRDefault="00792ECF">
      <w:pPr>
        <w:pStyle w:val="Default"/>
      </w:pPr>
      <w:r>
        <w:rPr>
          <w:rFonts w:eastAsia="Arial Unicode MS" w:cs="Arial Unicode MS"/>
        </w:rPr>
        <w:t>What do you mean not different from every other event? Try to make this clearer</w:t>
      </w:r>
    </w:p>
  </w:comment>
  <w:comment w:id="15" w:author="vincent sanjaya" w:date="2020-11-11T17:46:00Z" w:initials="">
    <w:p w14:paraId="66E43FD8" w14:textId="77777777" w:rsidR="00FE1D0B" w:rsidRDefault="00FE1D0B">
      <w:pPr>
        <w:pStyle w:val="Default"/>
      </w:pPr>
    </w:p>
    <w:p w14:paraId="5D721E01" w14:textId="77777777" w:rsidR="00FE1D0B" w:rsidRDefault="00792ECF">
      <w:pPr>
        <w:pStyle w:val="Default"/>
      </w:pPr>
      <w:r>
        <w:rPr>
          <w:rFonts w:eastAsia="Arial Unicode MS" w:cs="Arial Unicode MS"/>
        </w:rPr>
        <w:t xml:space="preserve">There is a more accurate quote: </w:t>
      </w:r>
      <w:r>
        <w:rPr>
          <w:rFonts w:eastAsia="Arial Unicode MS" w:cs="Arial Unicode MS"/>
        </w:rPr>
        <w:t>“</w:t>
      </w:r>
      <w:r>
        <w:rPr>
          <w:rFonts w:eastAsia="Arial Unicode MS" w:cs="Arial Unicode MS"/>
        </w:rPr>
        <w:t>Life</w:t>
      </w:r>
      <w:r>
        <w:rPr>
          <w:rFonts w:eastAsia="Arial Unicode MS" w:cs="Arial Unicode MS"/>
        </w:rPr>
        <w:t> </w:t>
      </w:r>
      <w:r>
        <w:rPr>
          <w:rFonts w:eastAsia="Arial Unicode MS" w:cs="Arial Unicode MS"/>
        </w:rPr>
        <w:t>is what</w:t>
      </w:r>
      <w:r>
        <w:rPr>
          <w:rFonts w:eastAsia="Arial Unicode MS" w:cs="Arial Unicode MS"/>
        </w:rPr>
        <w:t> </w:t>
      </w:r>
      <w:r>
        <w:rPr>
          <w:rFonts w:eastAsia="Arial Unicode MS" w:cs="Arial Unicode MS"/>
        </w:rPr>
        <w:t>happens</w:t>
      </w:r>
      <w:r>
        <w:rPr>
          <w:rFonts w:eastAsia="Arial Unicode MS" w:cs="Arial Unicode MS"/>
        </w:rPr>
        <w:t> </w:t>
      </w:r>
      <w:r>
        <w:rPr>
          <w:rFonts w:eastAsia="Arial Unicode MS" w:cs="Arial Unicode MS"/>
        </w:rPr>
        <w:t>to</w:t>
      </w:r>
      <w:r>
        <w:rPr>
          <w:rFonts w:eastAsia="Arial Unicode MS" w:cs="Arial Unicode MS"/>
        </w:rPr>
        <w:t> </w:t>
      </w:r>
      <w:r>
        <w:rPr>
          <w:rFonts w:eastAsia="Arial Unicode MS" w:cs="Arial Unicode MS"/>
        </w:rPr>
        <w:t>you</w:t>
      </w:r>
      <w:r>
        <w:rPr>
          <w:rFonts w:eastAsia="Arial Unicode MS" w:cs="Arial Unicode MS"/>
        </w:rPr>
        <w:t> </w:t>
      </w:r>
      <w:r>
        <w:rPr>
          <w:rFonts w:eastAsia="Arial Unicode MS" w:cs="Arial Unicode MS"/>
        </w:rPr>
        <w:t>while</w:t>
      </w:r>
      <w:r>
        <w:rPr>
          <w:rFonts w:eastAsia="Arial Unicode MS" w:cs="Arial Unicode MS"/>
        </w:rPr>
        <w:t> </w:t>
      </w:r>
      <w:r>
        <w:rPr>
          <w:rFonts w:eastAsia="Arial Unicode MS" w:cs="Arial Unicode MS"/>
        </w:rPr>
        <w:t>you're</w:t>
      </w:r>
      <w:r>
        <w:rPr>
          <w:rFonts w:eastAsia="Arial Unicode MS" w:cs="Arial Unicode MS"/>
        </w:rPr>
        <w:t> </w:t>
      </w:r>
      <w:r>
        <w:rPr>
          <w:rFonts w:eastAsia="Arial Unicode MS" w:cs="Arial Unicode MS"/>
        </w:rPr>
        <w:t>busy making</w:t>
      </w:r>
      <w:r>
        <w:rPr>
          <w:rFonts w:eastAsia="Arial Unicode MS" w:cs="Arial Unicode MS"/>
        </w:rPr>
        <w:t> </w:t>
      </w:r>
      <w:r>
        <w:rPr>
          <w:rFonts w:eastAsia="Arial Unicode MS" w:cs="Arial Unicode MS"/>
        </w:rPr>
        <w:t>other</w:t>
      </w:r>
      <w:r>
        <w:rPr>
          <w:rFonts w:eastAsia="Arial Unicode MS" w:cs="Arial Unicode MS"/>
        </w:rPr>
        <w:t> </w:t>
      </w:r>
      <w:r>
        <w:rPr>
          <w:rFonts w:eastAsia="Arial Unicode MS" w:cs="Arial Unicode MS"/>
        </w:rPr>
        <w:t>plans</w:t>
      </w:r>
      <w:r>
        <w:rPr>
          <w:rFonts w:eastAsia="Arial Unicode MS" w:cs="Arial Unicode MS"/>
        </w:rPr>
        <w:t xml:space="preserve">” </w:t>
      </w:r>
      <w:r>
        <w:rPr>
          <w:rFonts w:eastAsia="Arial Unicode MS" w:cs="Arial Unicode MS"/>
        </w:rPr>
        <w:t>maybe it</w:t>
      </w:r>
      <w:r>
        <w:rPr>
          <w:rFonts w:eastAsia="Arial Unicode MS" w:cs="Arial Unicode MS"/>
        </w:rPr>
        <w:t>’</w:t>
      </w:r>
      <w:r>
        <w:rPr>
          <w:rFonts w:eastAsia="Arial Unicode MS" w:cs="Arial Unicode MS"/>
        </w:rPr>
        <w:t>s better to change it to this quote?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E8A3C0" w15:done="0"/>
  <w15:commentEx w15:paraId="5D721E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E8A3C0" w16cid:durableId="2356D51F"/>
  <w16cid:commentId w16cid:paraId="5D721E01" w16cid:durableId="2356D5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0553E" w14:textId="77777777" w:rsidR="00792ECF" w:rsidRDefault="00792ECF">
      <w:pPr>
        <w:rPr>
          <w:rFonts w:hint="eastAsia"/>
        </w:rPr>
      </w:pPr>
      <w:r>
        <w:separator/>
      </w:r>
    </w:p>
  </w:endnote>
  <w:endnote w:type="continuationSeparator" w:id="0">
    <w:p w14:paraId="5C024F26" w14:textId="77777777" w:rsidR="00792ECF" w:rsidRDefault="00792EC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font>
  <w:font w:name="Arial Unicode MS">
    <w:panose1 w:val="020B0604020202020204"/>
    <w:charset w:val="80"/>
    <w:family w:val="swiss"/>
    <w:pitch w:val="variable"/>
    <w:sig w:usb0="00000001" w:usb1="08070000" w:usb2="00000010" w:usb3="00000000" w:csb0="00020000" w:csb1="00000000"/>
  </w:font>
  <w:font w:name="Helvetica Neue">
    <w:panose1 w:val="020005030000000200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624D9" w14:textId="77777777" w:rsidR="00FE1D0B" w:rsidRDefault="00FE1D0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4515D" w14:textId="77777777" w:rsidR="00792ECF" w:rsidRDefault="00792ECF">
      <w:pPr>
        <w:rPr>
          <w:rFonts w:hint="eastAsia"/>
        </w:rPr>
      </w:pPr>
      <w:r>
        <w:separator/>
      </w:r>
    </w:p>
  </w:footnote>
  <w:footnote w:type="continuationSeparator" w:id="0">
    <w:p w14:paraId="05D4DE1C" w14:textId="77777777" w:rsidR="00792ECF" w:rsidRDefault="00792ECF">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31645" w14:textId="77777777" w:rsidR="00FE1D0B" w:rsidRDefault="00FE1D0B">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D0B"/>
    <w:rsid w:val="00792ECF"/>
    <w:rsid w:val="00C24A3C"/>
    <w:rsid w:val="00F54378"/>
    <w:rsid w:val="00FE1D0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93C22E"/>
  <w15:docId w15:val="{1E5CB634-7F53-754F-9E3B-16D35B46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D"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24A3C"/>
    <w:rPr>
      <w:sz w:val="18"/>
      <w:szCs w:val="18"/>
    </w:rPr>
  </w:style>
  <w:style w:type="character" w:customStyle="1" w:styleId="BalloonTextChar">
    <w:name w:val="Balloon Text Char"/>
    <w:basedOn w:val="DefaultParagraphFont"/>
    <w:link w:val="BalloonText"/>
    <w:uiPriority w:val="99"/>
    <w:semiHidden/>
    <w:rsid w:val="00C24A3C"/>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626</Words>
  <Characters>3342</Characters>
  <Application>Microsoft Office Word</Application>
  <DocSecurity>0</DocSecurity>
  <Lines>65</Lines>
  <Paragraphs>8</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3</cp:revision>
  <dcterms:created xsi:type="dcterms:W3CDTF">2020-11-11T14:25:00Z</dcterms:created>
  <dcterms:modified xsi:type="dcterms:W3CDTF">2020-11-11T14:26:00Z</dcterms:modified>
</cp:coreProperties>
</file>