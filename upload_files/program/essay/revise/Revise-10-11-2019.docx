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6BA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  <w:t>2. Every person has a creative side, and it can be expressed in many ways: problem solving, original and innovative thinking, and artistically, to name a few. Describe how you express your creative side.  </w:t>
      </w:r>
    </w:p>
    <w:p w14:paraId="00000002" w14:textId="77777777" w:rsidR="000E6244" w:rsidRDefault="000E62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6BA"/>
          <w:sz w:val="26"/>
          <w:szCs w:val="26"/>
          <w:highlight w:val="white"/>
        </w:rPr>
      </w:pPr>
    </w:p>
    <w:p w14:paraId="00000003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6BA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i/>
          <w:color w:val="0076BA"/>
          <w:sz w:val="26"/>
          <w:szCs w:val="26"/>
          <w:shd w:val="clear" w:color="auto" w:fill="F9F9F9"/>
        </w:rPr>
        <w:t>Things to consider: </w:t>
      </w:r>
      <w: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  <w:t xml:space="preserve">What does creativity mean to </w:t>
      </w:r>
      <w: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  <w:t>you? Do you have a creative skill that is important to you? What have you been able to do with that skill? If you used creativity to solve a problem, what was your solution? What are the steps you took to solve the problem?</w:t>
      </w:r>
    </w:p>
    <w:p w14:paraId="00000004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</w:pPr>
      <w: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  <w:t>How does your creativity influen</w:t>
      </w:r>
      <w:r>
        <w:rPr>
          <w:rFonts w:ascii="Times New Roman" w:eastAsia="Times New Roman" w:hAnsi="Times New Roman" w:cs="Times New Roman"/>
          <w:color w:val="0076BA"/>
          <w:sz w:val="26"/>
          <w:szCs w:val="26"/>
          <w:shd w:val="clear" w:color="auto" w:fill="F9F9F9"/>
        </w:rPr>
        <w:t xml:space="preserve">ce your decisions inside or outside the classroom? Does your creativity relate to your major or a future career? </w:t>
      </w:r>
    </w:p>
    <w:p w14:paraId="00000005" w14:textId="77777777" w:rsidR="000E6244" w:rsidRDefault="000E6244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1D2228"/>
          <w:sz w:val="26"/>
          <w:szCs w:val="26"/>
          <w:highlight w:val="white"/>
        </w:rPr>
      </w:pPr>
    </w:p>
    <w:p w14:paraId="00000006" w14:textId="196FB764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bookmarkStart w:id="0" w:name="_gjdgxs" w:colFirst="0" w:colLast="0"/>
      <w:bookmarkEnd w:id="0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“As a tiger, it </w:t>
      </w:r>
      <w:ins w:id="1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i</w:t>
        </w:r>
      </w:ins>
      <w:del w:id="2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wa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sn’t my job to worry about those things. There</w:t>
      </w:r>
      <w:ins w:id="3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’s</w:t>
        </w:r>
      </w:ins>
      <w:ins w:id="4" w:author="Rachel Darmawangsa" w:date="2019-11-09T17:40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</w:t>
        </w:r>
      </w:ins>
      <w:del w:id="5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 was</w:delText>
        </w:r>
      </w:del>
      <w:ins w:id="6" w:author="Matahari Kinanti" w:date="2019-11-03T19:49:00Z">
        <w:del w:id="7" w:author="Matahari Kinanti" w:date="2019-11-03T19:49:00Z">
          <w:r>
            <w:rPr>
              <w:rFonts w:ascii="Times" w:eastAsia="Times" w:hAnsi="Times" w:cs="Times"/>
              <w:color w:val="1D2228"/>
              <w:sz w:val="26"/>
              <w:szCs w:val="26"/>
              <w:highlight w:val="white"/>
            </w:rPr>
            <w:delText xml:space="preserve"> </w:delText>
          </w:r>
        </w:del>
      </w:ins>
      <w:del w:id="8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 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always going to be a tomorrow where I ha</w:t>
      </w:r>
      <w:ins w:id="9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ve</w:t>
        </w:r>
      </w:ins>
      <w:del w:id="10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d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to take care of my cubs, hunt, kill and repeat.”</w:t>
      </w:r>
    </w:p>
    <w:p w14:paraId="00000007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 </w:t>
      </w:r>
    </w:p>
    <w:p w14:paraId="00000008" w14:textId="0321195A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1D2228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It</w:t>
      </w:r>
      <w:ins w:id="11" w:author="Rachel Darmawangsa" w:date="2019-11-09T17:41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was</w:t>
        </w:r>
      </w:ins>
      <w:del w:id="12" w:author="Rachel Darmawangsa" w:date="2019-11-09T17:41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's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a fine afternoon when I finished writing the final draft for the Ministry of Education </w:t>
      </w:r>
      <w:ins w:id="13" w:author="Rachel Darmawangsa" w:date="2019-11-09T17:40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a</w:t>
        </w:r>
      </w:ins>
      <w:del w:id="14" w:author="Rachel Darmawangsa" w:date="2019-11-09T17:40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A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nd Culture. The </w:t>
      </w:r>
      <w:del w:id="15" w:author="Rachel Darmawangsa" w:date="2019-11-09T17:41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Indonesian 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office had explained beforehand that the </w:t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novella would be used to educate Indonesian high schooler</w:t>
      </w:r>
      <w:ins w:id="16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s</w:t>
        </w:r>
      </w:ins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and would be distributed to </w:t>
      </w:r>
      <w:proofErr w:type="gramStart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a number of</w:t>
      </w:r>
      <w:proofErr w:type="gramEnd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</w:t>
      </w:r>
      <w:ins w:id="17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public</w:t>
        </w:r>
      </w:ins>
      <w:del w:id="18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national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schools.</w:t>
      </w:r>
    </w:p>
    <w:p w14:paraId="00000009" w14:textId="77777777" w:rsidR="000E6244" w:rsidRDefault="000E6244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</w:p>
    <w:p w14:paraId="0000000A" w14:textId="618463D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I based my writing on this big idea: </w:t>
      </w:r>
      <w:ins w:id="19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a</w:t>
        </w:r>
      </w:ins>
      <w:del w:id="20" w:author="Matahari Kinanti" w:date="2019-11-03T19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A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zoologist and some high school students trying to trace back the Javan tiger that went extin</w:t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ct in </w:t>
      </w:r>
      <w:ins w:id="21" w:author="Matahari Kinanti" w:date="2019-11-03T19:48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the 70s</w:t>
        </w:r>
      </w:ins>
      <w:del w:id="22" w:author="Matahari Kinanti" w:date="2019-11-03T19:48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1970s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.</w:t>
      </w:r>
      <w:r>
        <w:rPr>
          <w:rFonts w:ascii="Times" w:eastAsia="Times" w:hAnsi="Times" w:cs="Times"/>
          <w:color w:val="000000"/>
          <w:sz w:val="26"/>
          <w:szCs w:val="26"/>
          <w:highlight w:val="white"/>
        </w:rPr>
        <w:t xml:space="preserve"> </w:t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I decided to use multiple </w:t>
      </w:r>
      <w:ins w:id="23" w:author="Matahari Kinanti" w:date="2019-11-03T19:51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points of view in the story </w:t>
        </w:r>
      </w:ins>
      <w:del w:id="24" w:author="Matahari Kinanti" w:date="2019-11-03T19:51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narrators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</w:t>
      </w:r>
      <w:del w:id="25" w:author="Matahari Kinanti" w:date="2019-11-03T19:51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who were telling the story from different angles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 to keep the readers engaged. While I wanted my readers to relate with the curious high-school student, </w:t>
      </w:r>
      <w:proofErr w:type="spellStart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Kenaya</w:t>
      </w:r>
      <w:proofErr w:type="spellEnd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, I also wanted a figure that would be trusted. </w:t>
      </w:r>
      <w:ins w:id="26" w:author="Rachel Darmawangsa" w:date="2019-11-09T17:42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Thus i</w:t>
        </w:r>
      </w:ins>
      <w:del w:id="27" w:author="Rachel Darmawangsa" w:date="2019-11-09T17:42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I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t was through </w:t>
      </w:r>
      <w:proofErr w:type="spellStart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Rosey</w:t>
      </w:r>
      <w:proofErr w:type="spellEnd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, the zoologist, </w:t>
      </w:r>
      <w:del w:id="28" w:author="Rachel Darmawangsa" w:date="2019-11-09T17:42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a figure 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that the readers would learn from. </w:t>
      </w:r>
      <w:ins w:id="29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The final </w:t>
        </w:r>
      </w:ins>
      <w:del w:id="30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Finally, the third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perspective came from </w:t>
      </w:r>
      <w:ins w:id="31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a</w:t>
        </w:r>
      </w:ins>
      <w:del w:id="32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the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Javan tiger who was trying to survive in a world with humans and no prey. It would garner pathos from the readers and give a fresh perspective into the mix. The Javan tiger </w:t>
      </w:r>
      <w:ins w:id="33" w:author="Rachel Darmawangsa" w:date="2019-11-09T17:43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would </w:t>
        </w:r>
      </w:ins>
      <w:del w:id="34" w:author="Rachel Darmawangsa" w:date="2019-11-09T17:43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was 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tell</w:t>
      </w:r>
      <w:del w:id="35" w:author="Rachel Darmawangsa" w:date="2019-11-09T17:43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ing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us what life in the fores</w:t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t was like</w:t>
      </w:r>
      <w:del w:id="36" w:author="Rachel Darmawangsa" w:date="2019-11-09T17:43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,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and </w:t>
      </w:r>
      <w:del w:id="37" w:author="Rachel Darmawangsa" w:date="2019-11-09T17:43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meet </w:delText>
        </w:r>
      </w:del>
      <w:ins w:id="38" w:author="Rachel Darmawangsa" w:date="2019-11-09T17:43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interact with</w:t>
        </w:r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</w:t>
        </w:r>
      </w:ins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the other creatures that shared the forest with her.   </w:t>
      </w:r>
    </w:p>
    <w:p w14:paraId="0000000B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 </w:t>
      </w:r>
    </w:p>
    <w:p w14:paraId="0000000C" w14:textId="7CC6E28D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I wanted the high</w:t>
      </w:r>
      <w:ins w:id="39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</w:t>
        </w:r>
      </w:ins>
      <w:del w:id="40" w:author="Matahari Kinanti" w:date="2019-11-03T19:52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-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school students to be able to see biology in a different light. The Javan tigers were extinct now, and that's because of human</w:t>
      </w:r>
      <w:ins w:id="41" w:author="Matahari Kinanti" w:date="2019-11-03T19:48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s</w:t>
        </w:r>
      </w:ins>
      <w:ins w:id="42" w:author="Rachel Darmawangsa" w:date="2019-11-09T17:44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and</w:t>
        </w:r>
      </w:ins>
      <w:del w:id="43" w:author="Rachel Darmawangsa" w:date="2019-11-09T17:44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.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I didn’t hold back from grues</w:t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ome details, like the scene where the Javan tiger cub lost her mother to </w:t>
      </w:r>
      <w:ins w:id="44" w:author="Rachel Darmawangsa" w:date="2019-11-09T17:44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a </w:t>
        </w:r>
      </w:ins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human, and her brother</w:t>
      </w:r>
      <w:ins w:id="45" w:author="Rachel Darmawangsa" w:date="2019-11-09T17:44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,</w:t>
        </w:r>
      </w:ins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to starvation. </w:t>
      </w:r>
      <w:proofErr w:type="gramStart"/>
      <w:ins w:id="46" w:author="Rachel Darmawangsa" w:date="2019-11-09T17:44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However</w:t>
        </w:r>
        <w:proofErr w:type="gramEnd"/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i</w:t>
        </w:r>
      </w:ins>
      <w:del w:id="47" w:author="Rachel Darmawangsa" w:date="2019-11-09T17:44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I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t wasn’t to scare my readers</w:t>
      </w:r>
      <w:ins w:id="48" w:author="Rachel Darmawangsa" w:date="2019-11-09T17:44:00Z">
        <w:r w:rsidR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. Instead</w:t>
        </w:r>
      </w:ins>
      <w:del w:id="49" w:author="Rachel Darmawangsa" w:date="2019-11-09T17:44:00Z">
        <w:r w:rsidDel="00CB4557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,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I wanted to inspire </w:t>
      </w:r>
      <w:del w:id="50" w:author="Matahari Kinanti" w:date="2019-11-03T19:53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the </w:delText>
        </w:r>
      </w:del>
      <w:ins w:id="51" w:author="Matahari Kinanti" w:date="2019-11-03T19:53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them </w:t>
        </w:r>
      </w:ins>
      <w:del w:id="52" w:author="Matahari Kinanti" w:date="2019-11-03T19:53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high-school student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to protect</w:t>
      </w:r>
      <w:del w:id="53" w:author="Matahari Kinanti" w:date="2019-11-03T19:54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ing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 the remaining Indonesian national animals.</w:t>
      </w:r>
    </w:p>
    <w:p w14:paraId="0000000D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 </w:t>
      </w:r>
    </w:p>
    <w:p w14:paraId="0000000E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By the time I submitted my final draft to the Ministry, I was proud of my</w:t>
      </w:r>
      <w:ins w:id="54" w:author="Matahari Kinanti" w:date="2019-11-03T19:5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self</w:t>
        </w:r>
      </w:ins>
      <w:del w:id="55" w:author="Matahari Kinanti" w:date="2019-11-03T19:5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 work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. My passion to make a change had grown. </w:t>
      </w:r>
      <w:del w:id="56" w:author="Matahari Kinanti" w:date="2019-11-03T19:56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 xml:space="preserve"> Sure enough, the email back confirmed this.</w:delText>
        </w:r>
      </w:del>
    </w:p>
    <w:p w14:paraId="0000000F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 </w:t>
      </w:r>
    </w:p>
    <w:p w14:paraId="00000010" w14:textId="7777777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6"/>
          <w:szCs w:val="26"/>
          <w:highlight w:val="white"/>
        </w:rPr>
      </w:pPr>
      <w:commentRangeStart w:id="57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“Hello </w:t>
      </w:r>
      <w:proofErr w:type="spellStart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Elysa</w:t>
      </w:r>
      <w:proofErr w:type="spellEnd"/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, thank you for your </w:t>
      </w:r>
      <w:ins w:id="58" w:author="Matahari Kinanti" w:date="2019-11-03T19:57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submission</w:t>
        </w:r>
      </w:ins>
      <w:del w:id="59" w:author="Matahari Kinanti" w:date="2019-11-03T19:57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draft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 xml:space="preserve">. We loved it. </w:t>
      </w:r>
      <w:ins w:id="60" w:author="Matahari Kinanti" w:date="2019-11-03T19:57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We hope that this will inspire teenagers to protect our animals.</w:t>
        </w:r>
      </w:ins>
      <w:del w:id="61" w:author="Matahari Kinanti" w:date="2019-11-03T19:57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delText>I’m sure the other Indonesian children would too</w:delText>
        </w:r>
      </w:del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.”</w:t>
      </w:r>
    </w:p>
    <w:p w14:paraId="00000011" w14:textId="265BBDF7" w:rsidR="000E6244" w:rsidRDefault="00B64C68">
      <w:pPr>
        <w:pBdr>
          <w:top w:val="nil"/>
          <w:left w:val="nil"/>
          <w:bottom w:val="nil"/>
          <w:right w:val="nil"/>
          <w:between w:val="nil"/>
        </w:pBdr>
        <w:rPr>
          <w:ins w:id="62" w:author="Rachel Darmawangsa" w:date="2019-11-09T17:46:00Z"/>
          <w:rFonts w:ascii="Times" w:eastAsia="Times" w:hAnsi="Times" w:cs="Times"/>
          <w:color w:val="1D2228"/>
          <w:sz w:val="26"/>
          <w:szCs w:val="26"/>
          <w:highlight w:val="white"/>
        </w:rPr>
      </w:pPr>
      <w:r>
        <w:rPr>
          <w:rFonts w:ascii="Arimo" w:eastAsia="Arimo" w:hAnsi="Arimo" w:cs="Arimo"/>
          <w:color w:val="000000"/>
          <w:sz w:val="26"/>
          <w:szCs w:val="26"/>
          <w:highlight w:val="white"/>
        </w:rPr>
        <w:lastRenderedPageBreak/>
        <w:br/>
      </w:r>
      <w:r>
        <w:rPr>
          <w:rFonts w:ascii="Times" w:eastAsia="Times" w:hAnsi="Times" w:cs="Times"/>
          <w:color w:val="1D2228"/>
          <w:sz w:val="26"/>
          <w:szCs w:val="26"/>
          <w:highlight w:val="white"/>
        </w:rPr>
        <w:t>I smiled.</w:t>
      </w:r>
      <w:commentRangeEnd w:id="57"/>
      <w:r w:rsidR="00CB4557">
        <w:rPr>
          <w:rStyle w:val="CommentReference"/>
        </w:rPr>
        <w:commentReference w:id="57"/>
      </w:r>
    </w:p>
    <w:p w14:paraId="2893793C" w14:textId="2FFB5EF8" w:rsidR="00CB4557" w:rsidRDefault="00CB4557">
      <w:pPr>
        <w:pBdr>
          <w:top w:val="nil"/>
          <w:left w:val="nil"/>
          <w:bottom w:val="nil"/>
          <w:right w:val="nil"/>
          <w:between w:val="nil"/>
        </w:pBdr>
        <w:rPr>
          <w:ins w:id="63" w:author="Rachel Darmawangsa" w:date="2019-11-09T17:46:00Z"/>
          <w:rFonts w:ascii="Times" w:eastAsia="Times" w:hAnsi="Times" w:cs="Times"/>
          <w:color w:val="1D2228"/>
          <w:sz w:val="26"/>
          <w:szCs w:val="26"/>
          <w:highlight w:val="white"/>
        </w:rPr>
      </w:pPr>
    </w:p>
    <w:p w14:paraId="5977285C" w14:textId="3AE08FF4" w:rsidR="00CB4557" w:rsidRDefault="00CB4557">
      <w:pPr>
        <w:pBdr>
          <w:top w:val="nil"/>
          <w:left w:val="nil"/>
          <w:bottom w:val="nil"/>
          <w:right w:val="nil"/>
          <w:between w:val="nil"/>
        </w:pBdr>
        <w:rPr>
          <w:ins w:id="64" w:author="Rachel Darmawangsa" w:date="2019-11-09T17:49:00Z"/>
          <w:rFonts w:ascii="Times" w:eastAsia="Times" w:hAnsi="Times" w:cs="Times"/>
          <w:color w:val="1D2228"/>
          <w:sz w:val="26"/>
          <w:szCs w:val="26"/>
          <w:highlight w:val="white"/>
        </w:rPr>
      </w:pPr>
      <w:ins w:id="65" w:author="Rachel Darmawangsa" w:date="2019-11-09T17:46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Overall: This is good!</w:t>
        </w:r>
      </w:ins>
      <w:ins w:id="66" w:author="Rachel Darmawangsa" w:date="2019-11-09T17:47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I just think that you </w:t>
        </w:r>
        <w:proofErr w:type="gramStart"/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have to</w:t>
        </w:r>
        <w:proofErr w:type="gramEnd"/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explain in the end (or somewhere in the essay) what are your motivations in writing this. Why specifically THIS method of creativity versus others? </w:t>
        </w:r>
      </w:ins>
      <w:ins w:id="67" w:author="Rachel Darmawangsa" w:date="2019-11-09T17:48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Why not poetry, a move, etc.? What do u like about writing and showing your creative side this way? You wrote that you did multiple points of view. </w:t>
        </w:r>
      </w:ins>
      <w:ins w:id="68" w:author="Rachel Darmawangsa" w:date="2019-11-09T17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Do you think that this was the most effective way of conveying the message and that writing a novella was the best way to use this technique?</w:t>
        </w:r>
      </w:ins>
    </w:p>
    <w:p w14:paraId="53FF4594" w14:textId="031D129D" w:rsidR="00CB4557" w:rsidRDefault="00CB4557">
      <w:pPr>
        <w:pBdr>
          <w:top w:val="nil"/>
          <w:left w:val="nil"/>
          <w:bottom w:val="nil"/>
          <w:right w:val="nil"/>
          <w:between w:val="nil"/>
        </w:pBdr>
        <w:rPr>
          <w:ins w:id="69" w:author="Rachel Darmawangsa" w:date="2019-11-09T17:49:00Z"/>
          <w:rFonts w:ascii="Times" w:eastAsia="Times" w:hAnsi="Times" w:cs="Times"/>
          <w:color w:val="1D2228"/>
          <w:sz w:val="26"/>
          <w:szCs w:val="26"/>
          <w:highlight w:val="white"/>
        </w:rPr>
      </w:pPr>
    </w:p>
    <w:p w14:paraId="0D5FCE54" w14:textId="1A0009FF" w:rsidR="00CB4557" w:rsidRDefault="00CB4557">
      <w:p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1D2228"/>
          <w:sz w:val="26"/>
          <w:szCs w:val="26"/>
          <w:highlight w:val="white"/>
        </w:rPr>
      </w:pPr>
      <w:ins w:id="70" w:author="Rachel Darmawangsa" w:date="2019-11-09T17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Remember that overall, you </w:t>
        </w:r>
        <w:proofErr w:type="gramStart"/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have to</w:t>
        </w:r>
        <w:proofErr w:type="gramEnd"/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 xml:space="preserve"> show why out of all the other creative outlets, did you chose writing a nove</w:t>
        </w:r>
      </w:ins>
      <w:ins w:id="71" w:author="Rachel Darmawangsa" w:date="2019-11-09T17:50:00Z">
        <w:r w:rsidR="00B64C68"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l</w:t>
        </w:r>
      </w:ins>
      <w:ins w:id="72" w:author="Rachel Darmawangsa" w:date="2019-11-09T17:49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la? What made it special to you and your wa</w:t>
        </w:r>
      </w:ins>
      <w:ins w:id="73" w:author="Rachel Darmawangsa" w:date="2019-11-09T17:50:00Z">
        <w:r>
          <w:rPr>
            <w:rFonts w:ascii="Times" w:eastAsia="Times" w:hAnsi="Times" w:cs="Times"/>
            <w:color w:val="1D2228"/>
            <w:sz w:val="26"/>
            <w:szCs w:val="26"/>
            <w:highlight w:val="white"/>
          </w:rPr>
          <w:t>y of communication?</w:t>
        </w:r>
      </w:ins>
    </w:p>
    <w:p w14:paraId="00000012" w14:textId="77777777" w:rsidR="000E6244" w:rsidRDefault="000E6244">
      <w:bookmarkStart w:id="74" w:name="_GoBack"/>
      <w:bookmarkEnd w:id="74"/>
    </w:p>
    <w:sectPr w:rsidR="000E6244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7" w:author="Rachel Darmawangsa" w:date="2019-11-09T17:45:00Z" w:initials="RD">
    <w:p w14:paraId="6F5419D5" w14:textId="53420236" w:rsidR="00CB4557" w:rsidRDefault="00CB4557">
      <w:pPr>
        <w:pStyle w:val="CommentText"/>
      </w:pPr>
      <w:r>
        <w:rPr>
          <w:rStyle w:val="CommentReference"/>
        </w:rPr>
        <w:annotationRef/>
      </w:r>
      <w:r>
        <w:t xml:space="preserve">This can </w:t>
      </w:r>
      <w:proofErr w:type="gramStart"/>
      <w:r>
        <w:t>definitely be</w:t>
      </w:r>
      <w:proofErr w:type="gramEnd"/>
      <w:r>
        <w:t xml:space="preserve"> more impactful by actually saying that you got selected and your work would be given to high school students all over the country.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5419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5419D5" w16cid:durableId="21717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244"/>
    <w:rsid w:val="000E6244"/>
    <w:rsid w:val="00B64C68"/>
    <w:rsid w:val="00C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D91F"/>
  <w15:docId w15:val="{E824080A-E700-4D12-836B-D0180DB5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CB4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5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5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5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</dc:creator>
  <cp:lastModifiedBy>Rachel Darmawangsa</cp:lastModifiedBy>
  <cp:revision>2</cp:revision>
  <dcterms:created xsi:type="dcterms:W3CDTF">2019-11-10T01:51:00Z</dcterms:created>
  <dcterms:modified xsi:type="dcterms:W3CDTF">2019-11-10T01:51:00Z</dcterms:modified>
</cp:coreProperties>
</file>