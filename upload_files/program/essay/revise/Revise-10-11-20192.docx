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50DC2" w:rsidRDefault="00E346B6">
      <w:pPr>
        <w:rPr>
          <w:b/>
          <w:color w:val="548DD4"/>
        </w:rPr>
      </w:pPr>
      <w:r>
        <w:rPr>
          <w:b/>
          <w:color w:val="548DD4"/>
        </w:rPr>
        <w:t xml:space="preserve">Hello, please help edit this essay. This essay was previously used for Carin’s Georgetown application essay (which I attached below – it was edited by Christopher Matthew). And for the common app, it was previously proofread by </w:t>
      </w:r>
      <w:proofErr w:type="spellStart"/>
      <w:r>
        <w:rPr>
          <w:b/>
          <w:color w:val="548DD4"/>
        </w:rPr>
        <w:t>Matahari</w:t>
      </w:r>
      <w:proofErr w:type="spellEnd"/>
      <w:r>
        <w:rPr>
          <w:b/>
          <w:color w:val="548DD4"/>
        </w:rPr>
        <w:t xml:space="preserve">. I also attached </w:t>
      </w:r>
      <w:proofErr w:type="spellStart"/>
      <w:r>
        <w:rPr>
          <w:b/>
          <w:color w:val="548DD4"/>
        </w:rPr>
        <w:t>Ma</w:t>
      </w:r>
      <w:r>
        <w:rPr>
          <w:b/>
          <w:color w:val="548DD4"/>
        </w:rPr>
        <w:t>tahari’s</w:t>
      </w:r>
      <w:proofErr w:type="spellEnd"/>
      <w:r>
        <w:rPr>
          <w:b/>
          <w:color w:val="548DD4"/>
        </w:rPr>
        <w:t xml:space="preserve"> comment below. </w:t>
      </w:r>
    </w:p>
    <w:p w14:paraId="00000002" w14:textId="77777777" w:rsidR="00850DC2" w:rsidRDefault="00850DC2">
      <w:pPr>
        <w:rPr>
          <w:b/>
        </w:rPr>
      </w:pPr>
      <w:bookmarkStart w:id="0" w:name="_gjdgxs" w:colFirst="0" w:colLast="0"/>
      <w:bookmarkEnd w:id="0"/>
    </w:p>
    <w:p w14:paraId="00000003" w14:textId="77777777" w:rsidR="00850DC2" w:rsidRDefault="00E346B6">
      <w:pPr>
        <w:rPr>
          <w:b/>
        </w:rPr>
      </w:pPr>
      <w:r>
        <w:rPr>
          <w:b/>
        </w:rPr>
        <w:t>Prompt:</w:t>
      </w:r>
    </w:p>
    <w:p w14:paraId="00000004" w14:textId="77777777" w:rsidR="00850DC2" w:rsidRDefault="00E346B6">
      <w:pPr>
        <w:rPr>
          <w:rFonts w:ascii="Times New Roman" w:eastAsia="Times New Roman" w:hAnsi="Times New Roman" w:cs="Times New Roman"/>
        </w:rPr>
      </w:pPr>
      <w:r>
        <w:rPr>
          <w:rFonts w:ascii="NeutrifStudio-Regular" w:eastAsia="NeutrifStudio-Regular" w:hAnsi="NeutrifStudio-Regular" w:cs="NeutrifStudio-Regular"/>
          <w:color w:val="4A4A4A"/>
          <w:highlight w:val="white"/>
        </w:rPr>
        <w:t>The lessons we take from obstacles we encounter can be fundamental to later success. Recount a time when you faced a challenge, setback, or failure. How did it affect you, and what did you learn from the experience?</w:t>
      </w:r>
    </w:p>
    <w:p w14:paraId="00000005" w14:textId="77777777" w:rsidR="00850DC2" w:rsidRDefault="00850DC2">
      <w:pPr>
        <w:rPr>
          <w:b/>
        </w:rPr>
      </w:pPr>
    </w:p>
    <w:p w14:paraId="00000006" w14:textId="77777777" w:rsidR="00850DC2" w:rsidRDefault="00E346B6">
      <w:pPr>
        <w:rPr>
          <w:b/>
        </w:rPr>
      </w:pPr>
      <w:r>
        <w:rPr>
          <w:b/>
        </w:rPr>
        <w:t>Setba</w:t>
      </w:r>
      <w:r>
        <w:rPr>
          <w:b/>
        </w:rPr>
        <w:t xml:space="preserve">ck/Challenge: </w:t>
      </w:r>
    </w:p>
    <w:p w14:paraId="00000007" w14:textId="77777777" w:rsidR="00850DC2" w:rsidRDefault="00E346B6">
      <w:r>
        <w:t xml:space="preserve">Mental breakdown half-way in mastering an axel jump (figure skating) due to a combination of difficulty, time management, peer pressure. </w:t>
      </w:r>
    </w:p>
    <w:p w14:paraId="00000008" w14:textId="77777777" w:rsidR="00850DC2" w:rsidRDefault="00850DC2">
      <w:pPr>
        <w:rPr>
          <w:b/>
        </w:rPr>
      </w:pPr>
    </w:p>
    <w:p w14:paraId="00000009" w14:textId="77777777" w:rsidR="00850DC2" w:rsidRDefault="00E346B6">
      <w:r>
        <w:rPr>
          <w:b/>
        </w:rPr>
        <w:t xml:space="preserve">How to solve: </w:t>
      </w:r>
    </w:p>
    <w:p w14:paraId="0000000A" w14:textId="77777777" w:rsidR="00850DC2" w:rsidRDefault="00E346B6">
      <w:r>
        <w:t>Refocus myself to my original goal when I decided to start figure skating</w:t>
      </w:r>
    </w:p>
    <w:p w14:paraId="0000000B" w14:textId="77777777" w:rsidR="00850DC2" w:rsidRDefault="00E346B6">
      <w:r>
        <w:t>Think about h</w:t>
      </w:r>
      <w:r>
        <w:t xml:space="preserve">ow I fell in love with figure skating </w:t>
      </w:r>
    </w:p>
    <w:p w14:paraId="0000000C" w14:textId="77777777" w:rsidR="00850DC2" w:rsidRDefault="00E346B6">
      <w:r>
        <w:t>And how that activity has shaped me as a person – never give up attitude</w:t>
      </w:r>
    </w:p>
    <w:p w14:paraId="0000000D" w14:textId="77777777" w:rsidR="00850DC2" w:rsidRDefault="00850DC2"/>
    <w:p w14:paraId="0000000E" w14:textId="77777777" w:rsidR="00850DC2" w:rsidRDefault="00E346B6">
      <w:r>
        <w:rPr>
          <w:b/>
        </w:rPr>
        <w:t>Lesson learned:</w:t>
      </w:r>
    </w:p>
    <w:p w14:paraId="0000000F" w14:textId="77777777" w:rsidR="00850DC2" w:rsidRDefault="00E346B6">
      <w:r>
        <w:t xml:space="preserve">If u commit to do something, and do it wholeheartedly, </w:t>
      </w:r>
      <w:proofErr w:type="spellStart"/>
      <w:r>
        <w:t>pasti</w:t>
      </w:r>
      <w:proofErr w:type="spellEnd"/>
      <w:r>
        <w:t xml:space="preserve"> </w:t>
      </w:r>
      <w:proofErr w:type="spellStart"/>
      <w:r>
        <w:t>ada</w:t>
      </w:r>
      <w:proofErr w:type="spellEnd"/>
      <w:r>
        <w:t xml:space="preserve"> </w:t>
      </w:r>
      <w:proofErr w:type="spellStart"/>
      <w:r>
        <w:t>buahnya</w:t>
      </w:r>
      <w:proofErr w:type="spellEnd"/>
      <w:r>
        <w:t xml:space="preserve">. And slowly but surely, you’ll see progress. </w:t>
      </w:r>
    </w:p>
    <w:p w14:paraId="00000010" w14:textId="77777777" w:rsidR="00850DC2" w:rsidRDefault="00850DC2"/>
    <w:p w14:paraId="00000011" w14:textId="77777777" w:rsidR="00850DC2" w:rsidRDefault="00E346B6">
      <w:pPr>
        <w:rPr>
          <w:b/>
        </w:rPr>
      </w:pPr>
      <w:r>
        <w:rPr>
          <w:b/>
        </w:rPr>
        <w:t>Essay:</w:t>
      </w:r>
    </w:p>
    <w:p w14:paraId="00000012" w14:textId="77777777" w:rsidR="00850DC2" w:rsidRDefault="00850DC2"/>
    <w:p w14:paraId="00000013" w14:textId="23D6CA81" w:rsidR="00850DC2" w:rsidRDefault="00E346B6">
      <w:bookmarkStart w:id="1" w:name="_30j0zll" w:colFirst="0" w:colLast="0"/>
      <w:bookmarkEnd w:id="1"/>
      <w:r>
        <w:rPr>
          <w:color w:val="1C1E29"/>
        </w:rPr>
        <w:t>“</w:t>
      </w:r>
      <w:r>
        <w:t>GET UP CARIN! FOCUS! Land that axel jump or you’re not going home tonight! How are you going to win at Qingdao?!” My coach, Alberto screamed at me</w:t>
      </w:r>
      <w:del w:id="2" w:author="Matahari Kinanti" w:date="2019-11-09T17:37:00Z">
        <w:r>
          <w:delText>, literally</w:delText>
        </w:r>
      </w:del>
      <w:r>
        <w:t xml:space="preserve">. It’s been 10 months since the first time I started practicing </w:t>
      </w:r>
      <w:del w:id="3" w:author="Matahari Kinanti" w:date="2019-11-09T17:42:00Z">
        <w:r>
          <w:delText xml:space="preserve">for </w:delText>
        </w:r>
      </w:del>
      <w:r>
        <w:t>the full one and a half in th</w:t>
      </w:r>
      <w:r>
        <w:t>e air rotation</w:t>
      </w:r>
      <w:ins w:id="4" w:author="Matahari Kinanti" w:date="2019-11-09T17:42:00Z">
        <w:r>
          <w:t xml:space="preserve"> </w:t>
        </w:r>
      </w:ins>
      <w:del w:id="5" w:author="Matahari Kinanti" w:date="2019-11-09T17:42:00Z">
        <w:r>
          <w:delText xml:space="preserve"> so </w:delText>
        </w:r>
      </w:del>
      <w:r>
        <w:t>called the axel jump – figure skating’s oldest and most difficult jump. One time I had to be lifted by a stretcher as I couldn’t walk</w:t>
      </w:r>
      <w:ins w:id="6" w:author="Matahari Kinanti" w:date="2019-11-09T17:43:00Z">
        <w:r>
          <w:t xml:space="preserve">, </w:t>
        </w:r>
      </w:ins>
      <w:del w:id="7" w:author="Matahari Kinanti" w:date="2019-11-09T17:43:00Z">
        <w:r>
          <w:delText xml:space="preserve">. I couldn’t </w:delText>
        </w:r>
      </w:del>
      <w:ins w:id="8" w:author="Matahari Kinanti" w:date="2019-11-09T17:43:00Z">
        <w:r>
          <w:t>no</w:t>
        </w:r>
      </w:ins>
      <w:r w:rsidR="00B30BB0">
        <w:t>r</w:t>
      </w:r>
      <w:ins w:id="9" w:author="Matahari Kinanti" w:date="2019-11-09T17:43:00Z">
        <w:r>
          <w:t xml:space="preserve"> </w:t>
        </w:r>
      </w:ins>
      <w:r>
        <w:t xml:space="preserve">even sit </w:t>
      </w:r>
      <w:r w:rsidR="00B30BB0">
        <w:t xml:space="preserve">having </w:t>
      </w:r>
      <w:r>
        <w:t>injured my tail</w:t>
      </w:r>
      <w:del w:id="10" w:author="Matahari Kinanti" w:date="2019-11-09T17:43:00Z">
        <w:r>
          <w:delText xml:space="preserve"> </w:delText>
        </w:r>
      </w:del>
      <w:r>
        <w:t xml:space="preserve">bone. Fractures, torn ligaments, </w:t>
      </w:r>
      <w:r>
        <w:t>hamstring inju</w:t>
      </w:r>
      <w:r>
        <w:t>ries</w:t>
      </w:r>
      <w:r w:rsidR="00B30BB0">
        <w:t xml:space="preserve">, all so familiar they don’t </w:t>
      </w:r>
      <w:ins w:id="11" w:author="Matahari Kinanti" w:date="2019-11-09T17:43:00Z">
        <w:r>
          <w:t>faze me anymore</w:t>
        </w:r>
      </w:ins>
      <w:del w:id="12" w:author="Matahari Kinanti" w:date="2019-11-09T17:43:00Z">
        <w:r>
          <w:delText>are just daily things that are not surprising</w:delText>
        </w:r>
      </w:del>
      <w:r>
        <w:t xml:space="preserve">. Despite all that, my coach always tells us to get back up </w:t>
      </w:r>
      <w:ins w:id="13" w:author="Matahari Kinanti" w:date="2019-11-09T17:44:00Z">
        <w:r>
          <w:t xml:space="preserve">and </w:t>
        </w:r>
      </w:ins>
      <w:r w:rsidR="00B30BB0">
        <w:t>persevere</w:t>
      </w:r>
      <w:r>
        <w:t xml:space="preserve">. </w:t>
      </w:r>
    </w:p>
    <w:p w14:paraId="00000014" w14:textId="77777777" w:rsidR="00850DC2" w:rsidRDefault="00850DC2"/>
    <w:p w14:paraId="00000015" w14:textId="1CD75960" w:rsidR="00850DC2" w:rsidRDefault="00E346B6">
      <w:commentRangeStart w:id="14"/>
      <w:r>
        <w:t>Except</w:t>
      </w:r>
      <w:ins w:id="15" w:author="Matahari Kinanti" w:date="2019-11-09T18:07:00Z">
        <w:r>
          <w:t xml:space="preserve"> this time</w:t>
        </w:r>
      </w:ins>
      <w:commentRangeEnd w:id="14"/>
      <w:r w:rsidR="00B30BB0">
        <w:rPr>
          <w:rStyle w:val="CommentReference"/>
        </w:rPr>
        <w:commentReference w:id="14"/>
      </w:r>
      <w:ins w:id="16" w:author="Matahari Kinanti" w:date="2019-11-09T18:07:00Z">
        <w:r>
          <w:t>,</w:t>
        </w:r>
      </w:ins>
      <w:r>
        <w:t xml:space="preserve"> </w:t>
      </w:r>
      <w:r>
        <w:t xml:space="preserve">I wasn’t sure if I can get back up and continue figure skating. </w:t>
      </w:r>
      <w:r w:rsidR="00B30BB0">
        <w:t xml:space="preserve">Not only was I </w:t>
      </w:r>
      <w:r>
        <w:t>competing with athletes who dedicate their lives to skating, practicing 5 hours a day</w:t>
      </w:r>
      <w:r w:rsidR="00B30BB0">
        <w:t xml:space="preserve">, and was I attending </w:t>
      </w:r>
      <w:r>
        <w:t xml:space="preserve">arguably the best all-girl school in Indonesia with exams </w:t>
      </w:r>
      <w:r>
        <w:t xml:space="preserve">every </w:t>
      </w:r>
      <w:ins w:id="17" w:author="Matahari Kinanti" w:date="2019-11-09T17:46:00Z">
        <w:r>
          <w:t>week</w:t>
        </w:r>
      </w:ins>
      <w:r w:rsidR="00B30BB0">
        <w:t xml:space="preserve">, I also had parents who began </w:t>
      </w:r>
      <w:del w:id="18" w:author="Matahari Kinanti" w:date="2019-11-09T17:46:00Z">
        <w:r>
          <w:delText>other day</w:delText>
        </w:r>
      </w:del>
      <w:r>
        <w:t xml:space="preserve"> strongly oppos</w:t>
      </w:r>
      <w:r w:rsidR="00B30BB0">
        <w:t>ing</w:t>
      </w:r>
      <w:r>
        <w:t xml:space="preserve"> my choice </w:t>
      </w:r>
      <w:r w:rsidR="00B30BB0">
        <w:t xml:space="preserve">to continue </w:t>
      </w:r>
      <w:r>
        <w:t>competing</w:t>
      </w:r>
      <w:r w:rsidR="00B30BB0">
        <w:t>.</w:t>
      </w:r>
      <w:r>
        <w:t xml:space="preserve"> </w:t>
      </w:r>
      <w:r>
        <w:t>“You might get handicapped,”</w:t>
      </w:r>
      <w:r>
        <w:rPr>
          <w:i/>
        </w:rPr>
        <w:t xml:space="preserve"> </w:t>
      </w:r>
      <w:r>
        <w:t xml:space="preserve">they argued. I couldn’t sleep, all I did was </w:t>
      </w:r>
      <w:ins w:id="19" w:author="Matahari Kinanti" w:date="2019-11-09T17:46:00Z">
        <w:r>
          <w:t xml:space="preserve">ponder </w:t>
        </w:r>
      </w:ins>
      <w:del w:id="20" w:author="Matahari Kinanti" w:date="2019-11-09T17:46:00Z">
        <w:r>
          <w:delText>thinking</w:delText>
        </w:r>
      </w:del>
      <w:r>
        <w:t xml:space="preserve"> why c</w:t>
      </w:r>
      <w:r w:rsidR="00B30BB0">
        <w:t>ouldn</w:t>
      </w:r>
      <w:r>
        <w:t>’t I land this jump? Should I stop skating? Is skati</w:t>
      </w:r>
      <w:r>
        <w:t>ng my real passion? Deep down,</w:t>
      </w:r>
      <w:ins w:id="21" w:author="Matahari Kinanti" w:date="2019-11-09T18:09:00Z">
        <w:r>
          <w:t xml:space="preserve"> I know that there’s</w:t>
        </w:r>
      </w:ins>
      <w:r>
        <w:t xml:space="preserve"> </w:t>
      </w:r>
      <w:del w:id="22" w:author="Matahari Kinanti" w:date="2019-11-09T18:09:00Z">
        <w:r>
          <w:delText>all I felt was</w:delText>
        </w:r>
      </w:del>
      <w:r>
        <w:t xml:space="preserve"> </w:t>
      </w:r>
      <w:ins w:id="23" w:author="Matahari Kinanti" w:date="2019-11-09T17:47:00Z">
        <w:del w:id="24" w:author="Rachel Darmawangsa" w:date="2019-11-10T01:33:00Z">
          <w:r w:rsidDel="00B30BB0">
            <w:delText xml:space="preserve">a </w:delText>
          </w:r>
        </w:del>
      </w:ins>
      <w:del w:id="25" w:author="Rachel Darmawangsa" w:date="2019-11-10T01:33:00Z">
        <w:r w:rsidDel="00B30BB0">
          <w:delText>big</w:delText>
        </w:r>
      </w:del>
      <w:ins w:id="26" w:author="Rachel Darmawangsa" w:date="2019-11-10T01:33:00Z">
        <w:r w:rsidR="00B30BB0">
          <w:t>great</w:t>
        </w:r>
      </w:ins>
      <w:r>
        <w:t xml:space="preserve"> </w:t>
      </w:r>
      <w:r>
        <w:t xml:space="preserve">ambition but </w:t>
      </w:r>
      <w:ins w:id="27" w:author="Matahari Kinanti" w:date="2019-11-09T18:08:00Z">
        <w:r>
          <w:t xml:space="preserve">it’s clouded </w:t>
        </w:r>
      </w:ins>
      <w:del w:id="28" w:author="Matahari Kinanti" w:date="2019-11-09T18:08:00Z">
        <w:r>
          <w:delText>covered</w:delText>
        </w:r>
      </w:del>
      <w:r>
        <w:t xml:space="preserve"> by greater fear.</w:t>
      </w:r>
    </w:p>
    <w:p w14:paraId="00000016" w14:textId="77777777" w:rsidR="00850DC2" w:rsidRDefault="00850DC2">
      <w:pPr>
        <w:rPr>
          <w:i/>
        </w:rPr>
      </w:pPr>
    </w:p>
    <w:p w14:paraId="00000017" w14:textId="2C2BF362" w:rsidR="00850DC2" w:rsidRDefault="00E346B6">
      <w:commentRangeStart w:id="29"/>
      <w:r>
        <w:t>It</w:t>
      </w:r>
      <w:ins w:id="30" w:author="Matahari Kinanti" w:date="2019-11-09T17:47:00Z">
        <w:r>
          <w:t>’</w:t>
        </w:r>
      </w:ins>
      <w:del w:id="31" w:author="Matahari Kinanti" w:date="2019-11-09T17:47:00Z">
        <w:r>
          <w:delText xml:space="preserve"> i</w:delText>
        </w:r>
      </w:del>
      <w:r>
        <w:t>s</w:t>
      </w:r>
      <w:commentRangeEnd w:id="29"/>
      <w:r>
        <w:commentReference w:id="29"/>
      </w:r>
      <w:r>
        <w:t xml:space="preserve"> my dream to pass freestyle level 10 and w</w:t>
      </w:r>
      <w:ins w:id="32" w:author="Matahari Kinanti" w:date="2019-11-09T17:47:00Z">
        <w:r>
          <w:t>i</w:t>
        </w:r>
      </w:ins>
      <w:del w:id="33" w:author="Matahari Kinanti" w:date="2019-11-09T17:47:00Z">
        <w:r>
          <w:delText>o</w:delText>
        </w:r>
      </w:del>
      <w:r>
        <w:t>n the Winter Olympics one day. Above all the uncertainties, one thing is certai</w:t>
      </w:r>
      <w:r>
        <w:t>n</w:t>
      </w:r>
      <w:ins w:id="34" w:author="Matahari Kinanti" w:date="2019-11-09T17:51:00Z">
        <w:r>
          <w:t>:</w:t>
        </w:r>
      </w:ins>
      <w:r>
        <w:t xml:space="preserve"> </w:t>
      </w:r>
      <w:del w:id="35" w:author="Matahari Kinanti" w:date="2019-11-09T17:51:00Z">
        <w:r>
          <w:delText>–</w:delText>
        </w:r>
      </w:del>
      <w:r>
        <w:t xml:space="preserve"> my dream</w:t>
      </w:r>
      <w:del w:id="36" w:author="Matahari Kinanti" w:date="2019-11-09T17:48:00Z">
        <w:r>
          <w:delText xml:space="preserve"> is</w:delText>
        </w:r>
      </w:del>
      <w:r>
        <w:t>. I</w:t>
      </w:r>
      <w:ins w:id="37" w:author="Rachel Darmawangsa" w:date="2019-11-10T01:33:00Z">
        <w:r w:rsidR="00B30BB0">
          <w:t>’ve gone</w:t>
        </w:r>
      </w:ins>
      <w:r>
        <w:t xml:space="preserve"> </w:t>
      </w:r>
      <w:del w:id="38" w:author="Matahari Kinanti" w:date="2019-11-09T18:10:00Z">
        <w:r>
          <w:delText>already</w:delText>
        </w:r>
        <w:r>
          <w:delText xml:space="preserve"> </w:delText>
        </w:r>
      </w:del>
      <w:del w:id="39" w:author="Rachel Darmawangsa" w:date="2019-11-10T01:33:00Z">
        <w:r w:rsidDel="00B30BB0">
          <w:delText>went</w:delText>
        </w:r>
      </w:del>
      <w:r>
        <w:t xml:space="preserve"> this far, how can I quit now? My whole life, summer holidays, weekends, </w:t>
      </w:r>
      <w:ins w:id="40" w:author="Matahari Kinanti" w:date="2019-11-09T18:10:00Z">
        <w:del w:id="41" w:author="Rachel Darmawangsa" w:date="2019-11-10T01:34:00Z">
          <w:r w:rsidDel="00B30BB0">
            <w:delText xml:space="preserve">is </w:delText>
          </w:r>
        </w:del>
      </w:ins>
      <w:del w:id="42" w:author="Rachel Darmawangsa" w:date="2019-11-10T01:34:00Z">
        <w:r w:rsidDel="00B30BB0">
          <w:delText>I</w:delText>
        </w:r>
        <w:r w:rsidDel="00B30BB0">
          <w:delText xml:space="preserve"> </w:delText>
        </w:r>
      </w:del>
      <w:ins w:id="43" w:author="Rachel Darmawangsa" w:date="2019-11-10T01:34:00Z">
        <w:r w:rsidR="00B30BB0">
          <w:t xml:space="preserve">were </w:t>
        </w:r>
      </w:ins>
      <w:r>
        <w:t xml:space="preserve">spent </w:t>
      </w:r>
      <w:del w:id="44" w:author="Matahari Kinanti" w:date="2019-11-09T18:10:00Z">
        <w:r>
          <w:delText xml:space="preserve">all those times </w:delText>
        </w:r>
      </w:del>
      <w:del w:id="45" w:author="Rachel Darmawangsa" w:date="2019-11-10T01:34:00Z">
        <w:r w:rsidDel="00B30BB0">
          <w:delText xml:space="preserve">to </w:delText>
        </w:r>
      </w:del>
      <w:r>
        <w:t>breath</w:t>
      </w:r>
      <w:ins w:id="46" w:author="Rachel Darmawangsa" w:date="2019-11-10T01:34:00Z">
        <w:r w:rsidR="00B30BB0">
          <w:t>ing</w:t>
        </w:r>
      </w:ins>
      <w:del w:id="47" w:author="Rachel Darmawangsa" w:date="2019-11-10T01:34:00Z">
        <w:r w:rsidDel="00B30BB0">
          <w:delText>e</w:delText>
        </w:r>
      </w:del>
      <w:r>
        <w:t xml:space="preserve"> </w:t>
      </w:r>
      <w:del w:id="48" w:author="Rachel Darmawangsa" w:date="2019-11-10T01:34:00Z">
        <w:r w:rsidDel="00E346B6">
          <w:delText xml:space="preserve">the </w:delText>
        </w:r>
      </w:del>
      <w:ins w:id="49" w:author="Rachel Darmawangsa" w:date="2019-11-10T01:34:00Z">
        <w:r>
          <w:t xml:space="preserve">in </w:t>
        </w:r>
      </w:ins>
      <w:r>
        <w:t>cold air, sweat</w:t>
      </w:r>
      <w:ins w:id="50" w:author="Rachel Darmawangsa" w:date="2019-11-10T01:34:00Z">
        <w:r w:rsidR="00B30BB0">
          <w:t>ing</w:t>
        </w:r>
      </w:ins>
      <w:r>
        <w:t xml:space="preserve">, and </w:t>
      </w:r>
      <w:ins w:id="51" w:author="Rachel Darmawangsa" w:date="2019-11-10T01:34:00Z">
        <w:r>
          <w:t>hearing the grind of my skates on ice</w:t>
        </w:r>
      </w:ins>
      <w:del w:id="52" w:author="Rachel Darmawangsa" w:date="2019-11-10T01:34:00Z">
        <w:r w:rsidDel="00E346B6">
          <w:delText>glid</w:delText>
        </w:r>
        <w:r w:rsidDel="00B30BB0">
          <w:delText>e</w:delText>
        </w:r>
        <w:r w:rsidDel="00E346B6">
          <w:delText xml:space="preserve"> in the rink</w:delText>
        </w:r>
      </w:del>
      <w:r>
        <w:t>. Deep down, I know I can do the axel jump if I believe in myself.</w:t>
      </w:r>
      <w:del w:id="53" w:author="Matahari Kinanti" w:date="2019-11-09T17:52:00Z">
        <w:r>
          <w:delText xml:space="preserve"> If the other skaters can, </w:delText>
        </w:r>
        <w:r>
          <w:lastRenderedPageBreak/>
          <w:delText>I know I can.</w:delText>
        </w:r>
      </w:del>
      <w:r>
        <w:t xml:space="preserve"> For 6 years, I maintained to keep up with the other skaters who practice every day when I only p</w:t>
      </w:r>
      <w:r>
        <w:t>ractice</w:t>
      </w:r>
      <w:ins w:id="54" w:author="Rachel Darmawangsa" w:date="2019-11-10T01:35:00Z">
        <w:r>
          <w:t>d</w:t>
        </w:r>
      </w:ins>
      <w:r>
        <w:t xml:space="preserve"> 3 times a week. That thought </w:t>
      </w:r>
      <w:del w:id="55" w:author="Rachel Darmawangsa" w:date="2019-11-10T01:35:00Z">
        <w:r w:rsidDel="00E346B6">
          <w:delText xml:space="preserve">propelled </w:delText>
        </w:r>
      </w:del>
      <w:ins w:id="56" w:author="Rachel Darmawangsa" w:date="2019-11-10T01:35:00Z">
        <w:r>
          <w:t xml:space="preserve">lifted </w:t>
        </w:r>
      </w:ins>
      <w:r>
        <w:t xml:space="preserve">my spirit. I promised myself </w:t>
      </w:r>
      <w:ins w:id="57" w:author="Matahari Kinanti" w:date="2019-11-09T17:54:00Z">
        <w:r>
          <w:t>that I would practice harder so one day, my dream would become a reality.</w:t>
        </w:r>
      </w:ins>
      <w:del w:id="58" w:author="Matahari Kinanti" w:date="2019-11-09T17:54:00Z">
        <w:r>
          <w:delText>to keep my dream and walk the talk in this sport</w:delText>
        </w:r>
      </w:del>
      <w:del w:id="59" w:author="Rachel Darmawangsa" w:date="2019-11-10T01:35:00Z">
        <w:r w:rsidDel="00E346B6">
          <w:delText>.</w:delText>
        </w:r>
      </w:del>
      <w:r>
        <w:t xml:space="preserve"> </w:t>
      </w:r>
      <w:del w:id="60" w:author="Matahari Kinanti" w:date="2019-11-09T17:55:00Z">
        <w:r>
          <w:delText xml:space="preserve">And this is what I’m doing. </w:delText>
        </w:r>
      </w:del>
    </w:p>
    <w:p w14:paraId="00000018" w14:textId="77777777" w:rsidR="00850DC2" w:rsidRDefault="00850DC2"/>
    <w:p w14:paraId="00000019" w14:textId="508E73EF" w:rsidR="00850DC2" w:rsidRDefault="00E346B6">
      <w:r>
        <w:t>And so, I picked up my skat</w:t>
      </w:r>
      <w:r>
        <w:t xml:space="preserve">es and got up. I searched </w:t>
      </w:r>
      <w:ins w:id="61" w:author="Matahari Kinanti" w:date="2019-11-09T17:58:00Z">
        <w:r>
          <w:t xml:space="preserve">for </w:t>
        </w:r>
      </w:ins>
      <w:del w:id="62" w:author="Matahari Kinanti" w:date="2019-11-09T17:58:00Z">
        <w:r>
          <w:delText xml:space="preserve">all the </w:delText>
        </w:r>
      </w:del>
      <w:r>
        <w:t>references</w:t>
      </w:r>
      <w:ins w:id="63" w:author="Matahari Kinanti" w:date="2019-11-09T17:58:00Z">
        <w:r>
          <w:t xml:space="preserve"> so I could </w:t>
        </w:r>
      </w:ins>
      <w:del w:id="64" w:author="Matahari Kinanti" w:date="2019-11-09T17:58:00Z">
        <w:r>
          <w:delText xml:space="preserve"> I had to </w:delText>
        </w:r>
      </w:del>
      <w:r>
        <w:t xml:space="preserve">land this jump properly. I watched </w:t>
      </w:r>
      <w:del w:id="65" w:author="Rachel Darmawangsa" w:date="2019-11-10T01:36:00Z">
        <w:r w:rsidDel="00E346B6">
          <w:delText xml:space="preserve">the </w:delText>
        </w:r>
      </w:del>
      <w:r>
        <w:t>slow-motion technique</w:t>
      </w:r>
      <w:ins w:id="66" w:author="Rachel Darmawangsa" w:date="2019-11-10T01:36:00Z">
        <w:r>
          <w:t>s</w:t>
        </w:r>
      </w:ins>
      <w:r>
        <w:t xml:space="preserve"> and practiced it off </w:t>
      </w:r>
      <w:ins w:id="67" w:author="Matahari Kinanti" w:date="2019-11-09T17:59:00Z">
        <w:r>
          <w:t xml:space="preserve">the </w:t>
        </w:r>
      </w:ins>
      <w:commentRangeStart w:id="68"/>
      <w:r>
        <w:t>ice in my bedroom</w:t>
      </w:r>
      <w:commentRangeEnd w:id="68"/>
      <w:r>
        <w:rPr>
          <w:rStyle w:val="CommentReference"/>
        </w:rPr>
        <w:commentReference w:id="68"/>
      </w:r>
      <w:r>
        <w:t xml:space="preserve">. I </w:t>
      </w:r>
      <w:ins w:id="69" w:author="Matahari Kinanti" w:date="2019-11-09T17:57:00Z">
        <w:r>
          <w:t xml:space="preserve">spent extra time in the rink </w:t>
        </w:r>
      </w:ins>
      <w:del w:id="70" w:author="Matahari Kinanti" w:date="2019-11-09T17:57:00Z">
        <w:r>
          <w:delText>stayed in the rink longer than the other skaters</w:delText>
        </w:r>
      </w:del>
      <w:r>
        <w:t xml:space="preserve"> </w:t>
      </w:r>
      <w:del w:id="71" w:author="Matahari Kinanti" w:date="2019-11-09T17:58:00Z">
        <w:r>
          <w:delText>d</w:delText>
        </w:r>
        <w:r>
          <w:delText xml:space="preserve">id </w:delText>
        </w:r>
      </w:del>
      <w:r>
        <w:t xml:space="preserve">on weekdays and weekends. I couldn’t sleep properly because my anxiety </w:t>
      </w:r>
      <w:ins w:id="72" w:author="Rachel Darmawangsa" w:date="2019-11-10T01:36:00Z">
        <w:r>
          <w:t>was</w:t>
        </w:r>
      </w:ins>
      <w:ins w:id="73" w:author="Matahari Kinanti" w:date="2019-11-09T17:58:00Z">
        <w:del w:id="74" w:author="Rachel Darmawangsa" w:date="2019-11-10T01:36:00Z">
          <w:r w:rsidDel="00E346B6">
            <w:delText>is</w:delText>
          </w:r>
        </w:del>
        <w:r>
          <w:t xml:space="preserve"> off the roof. </w:t>
        </w:r>
      </w:ins>
      <w:del w:id="75" w:author="Matahari Kinanti" w:date="2019-11-09T17:58:00Z">
        <w:r>
          <w:delText>for this jump is too bad.</w:delText>
        </w:r>
      </w:del>
      <w:r>
        <w:t xml:space="preserve"> </w:t>
      </w:r>
      <w:ins w:id="76" w:author="Matahari Kinanti" w:date="2019-11-09T17:59:00Z">
        <w:r>
          <w:t xml:space="preserve">Day and night, my mind was occupied with the axel jump. </w:t>
        </w:r>
      </w:ins>
      <w:del w:id="77" w:author="Matahari Kinanti" w:date="2019-11-09T17:59:00Z">
        <w:r>
          <w:delText>All I did was keeping my eyes on the goal, landing the axel jump.</w:delText>
        </w:r>
      </w:del>
      <w:r>
        <w:t xml:space="preserve">  </w:t>
      </w:r>
    </w:p>
    <w:p w14:paraId="0000001A" w14:textId="77777777" w:rsidR="00850DC2" w:rsidRDefault="00850DC2"/>
    <w:p w14:paraId="0000001B" w14:textId="77777777" w:rsidR="00850DC2" w:rsidRDefault="00E346B6">
      <w:ins w:id="78" w:author="Matahari Kinanti" w:date="2019-11-09T18:11:00Z">
        <w:r>
          <w:t xml:space="preserve">A </w:t>
        </w:r>
      </w:ins>
      <w:del w:id="79" w:author="Matahari Kinanti" w:date="2019-11-09T18:11:00Z">
        <w:r>
          <w:delText>F</w:delText>
        </w:r>
      </w:del>
      <w:ins w:id="80" w:author="Matahari Kinanti" w:date="2019-11-09T18:11:00Z">
        <w:r>
          <w:t>f</w:t>
        </w:r>
      </w:ins>
      <w:r>
        <w:t xml:space="preserve">ew months </w:t>
      </w:r>
      <w:r>
        <w:t>later, I arrived at Qingdao</w:t>
      </w:r>
      <w:ins w:id="81" w:author="Matahari Kinanti" w:date="2019-11-09T18:11:00Z">
        <w:r>
          <w:t xml:space="preserve"> with my </w:t>
        </w:r>
      </w:ins>
      <w:del w:id="82" w:author="Matahari Kinanti" w:date="2019-11-09T18:11:00Z">
        <w:r>
          <w:delText xml:space="preserve">. </w:delText>
        </w:r>
        <w:r>
          <w:rPr>
            <w:color w:val="1C1E29"/>
          </w:rPr>
          <w:delText>C</w:delText>
        </w:r>
      </w:del>
      <w:ins w:id="83" w:author="Matahari Kinanti" w:date="2019-11-09T18:11:00Z">
        <w:r>
          <w:rPr>
            <w:color w:val="1C1E29"/>
          </w:rPr>
          <w:t xml:space="preserve"> c</w:t>
        </w:r>
      </w:ins>
      <w:r>
        <w:rPr>
          <w:color w:val="1C1E29"/>
        </w:rPr>
        <w:t xml:space="preserve">ostume ready, ponytail tied, </w:t>
      </w:r>
      <w:ins w:id="84" w:author="Matahari Kinanti" w:date="2019-11-09T18:11:00Z">
        <w:r>
          <w:rPr>
            <w:color w:val="1C1E29"/>
          </w:rPr>
          <w:t xml:space="preserve">and </w:t>
        </w:r>
      </w:ins>
      <w:r>
        <w:rPr>
          <w:color w:val="1C1E29"/>
        </w:rPr>
        <w:t xml:space="preserve">skates tightened. The euphoria inside the arena was crazy, it was filled with thousands of people, they were cheering and whistling but all I could hear was the sound of my heartbeat racing fast. </w:t>
      </w:r>
      <w:proofErr w:type="spellStart"/>
      <w:r>
        <w:rPr>
          <w:color w:val="1C1E29"/>
        </w:rPr>
        <w:t>Lub</w:t>
      </w:r>
      <w:proofErr w:type="spellEnd"/>
      <w:r>
        <w:rPr>
          <w:color w:val="1C1E29"/>
        </w:rPr>
        <w:t xml:space="preserve"> dub. </w:t>
      </w:r>
      <w:proofErr w:type="spellStart"/>
      <w:r>
        <w:rPr>
          <w:color w:val="1C1E29"/>
        </w:rPr>
        <w:t>Lub</w:t>
      </w:r>
      <w:proofErr w:type="spellEnd"/>
      <w:r>
        <w:rPr>
          <w:color w:val="1C1E29"/>
        </w:rPr>
        <w:t xml:space="preserve"> dub. This is the moment that I’ve been waiting </w:t>
      </w:r>
      <w:r>
        <w:rPr>
          <w:color w:val="1C1E29"/>
        </w:rPr>
        <w:t>for. The Skate Asia Qingdao, the biggest figure skating competition in Asia. I’m here. I’m ready.</w:t>
      </w:r>
    </w:p>
    <w:p w14:paraId="0000001C" w14:textId="77777777" w:rsidR="00850DC2" w:rsidRDefault="00850DC2"/>
    <w:p w14:paraId="0000001D" w14:textId="62C0AAF7" w:rsidR="00850DC2" w:rsidRDefault="00E346B6">
      <w:r>
        <w:t xml:space="preserve">I started gliding, but I </w:t>
      </w:r>
      <w:commentRangeStart w:id="85"/>
      <w:r>
        <w:t>slipped into my toe pick</w:t>
      </w:r>
      <w:commentRangeEnd w:id="85"/>
      <w:r>
        <w:rPr>
          <w:rStyle w:val="CommentReference"/>
        </w:rPr>
        <w:commentReference w:id="85"/>
      </w:r>
      <w:ins w:id="86" w:author="Rachel Darmawangsa" w:date="2019-11-10T01:37:00Z">
        <w:r>
          <w:t xml:space="preserve"> </w:t>
        </w:r>
      </w:ins>
      <w:del w:id="87" w:author="Matahari Kinanti" w:date="2019-11-09T18:00:00Z">
        <w:r>
          <w:delText xml:space="preserve">. </w:delText>
        </w:r>
      </w:del>
      <w:ins w:id="88" w:author="Matahari Kinanti" w:date="2019-11-09T18:00:00Z">
        <w:del w:id="89" w:author="Matahari Kinanti" w:date="2019-11-09T18:00:00Z">
          <w:r>
            <w:delText xml:space="preserve"> </w:delText>
          </w:r>
        </w:del>
      </w:ins>
      <w:del w:id="90" w:author="Matahari Kinanti" w:date="2019-11-09T18:00:00Z">
        <w:r>
          <w:delText>A</w:delText>
        </w:r>
      </w:del>
      <w:ins w:id="91" w:author="Matahari Kinanti" w:date="2019-11-09T18:00:00Z">
        <w:r>
          <w:t>a</w:t>
        </w:r>
      </w:ins>
      <w:r>
        <w:t xml:space="preserve">nd </w:t>
      </w:r>
      <w:del w:id="92" w:author="Matahari Kinanti" w:date="2019-11-09T18:00:00Z">
        <w:r>
          <w:delText>I</w:delText>
        </w:r>
      </w:del>
      <w:r>
        <w:t xml:space="preserve"> fell on my knees. “Get up, Carin!” Alberto</w:t>
      </w:r>
      <w:ins w:id="93" w:author="Matahari Kinanti" w:date="2019-11-09T18:01:00Z">
        <w:r>
          <w:t xml:space="preserve"> screamed </w:t>
        </w:r>
      </w:ins>
      <w:del w:id="94" w:author="Matahari Kinanti" w:date="2019-11-09T18:01:00Z">
        <w:r>
          <w:delText xml:space="preserve"> struck me</w:delText>
        </w:r>
      </w:del>
      <w:r>
        <w:t xml:space="preserve"> as I froze on the floor. “The music hasn’t started so </w:t>
      </w:r>
      <w:del w:id="95" w:author="Matahari Kinanti" w:date="2019-11-09T18:01:00Z">
        <w:r>
          <w:delText>it (</w:delText>
        </w:r>
      </w:del>
      <w:r>
        <w:t>your fall</w:t>
      </w:r>
      <w:del w:id="96" w:author="Matahari Kinanti" w:date="2019-11-09T18:01:00Z">
        <w:r>
          <w:delText>)</w:delText>
        </w:r>
      </w:del>
      <w:r>
        <w:t xml:space="preserve"> doesn’t count!” </w:t>
      </w:r>
      <w:commentRangeStart w:id="97"/>
      <w:r>
        <w:t>He shook my shoulders</w:t>
      </w:r>
      <w:commentRangeEnd w:id="97"/>
      <w:r>
        <w:rPr>
          <w:rStyle w:val="CommentReference"/>
        </w:rPr>
        <w:commentReference w:id="97"/>
      </w:r>
      <w:r>
        <w:t xml:space="preserve">. </w:t>
      </w:r>
      <w:ins w:id="98" w:author="Rachel Darmawangsa" w:date="2019-11-10T01:38:00Z">
        <w:r>
          <w:t xml:space="preserve">Catching my breath, </w:t>
        </w:r>
      </w:ins>
      <w:r>
        <w:t xml:space="preserve">I </w:t>
      </w:r>
      <w:del w:id="99" w:author="Rachel Darmawangsa" w:date="2019-11-10T01:38:00Z">
        <w:r w:rsidDel="00E346B6">
          <w:delText xml:space="preserve">smiled and </w:delText>
        </w:r>
      </w:del>
      <w:r>
        <w:t>nodded. I started to glide and fly</w:t>
      </w:r>
      <w:del w:id="100" w:author="Matahari Kinanti" w:date="2019-11-09T18:03:00Z">
        <w:r>
          <w:delText>ing</w:delText>
        </w:r>
      </w:del>
      <w:r>
        <w:t xml:space="preserve"> through the ice, it fe</w:t>
      </w:r>
      <w:ins w:id="101" w:author="Rachel Darmawangsa" w:date="2019-11-10T01:38:00Z">
        <w:r>
          <w:t>lt</w:t>
        </w:r>
      </w:ins>
      <w:del w:id="102" w:author="Rachel Darmawangsa" w:date="2019-11-10T01:38:00Z">
        <w:r w:rsidDel="00E346B6">
          <w:delText>els</w:delText>
        </w:r>
      </w:del>
      <w:r>
        <w:t xml:space="preserve"> like I </w:t>
      </w:r>
      <w:ins w:id="103" w:author="Matahari Kinanti" w:date="2019-11-09T18:03:00Z">
        <w:r>
          <w:t>h</w:t>
        </w:r>
      </w:ins>
      <w:ins w:id="104" w:author="Rachel Darmawangsa" w:date="2019-11-10T01:38:00Z">
        <w:r>
          <w:t>ad</w:t>
        </w:r>
      </w:ins>
      <w:ins w:id="105" w:author="Matahari Kinanti" w:date="2019-11-09T18:03:00Z">
        <w:del w:id="106" w:author="Rachel Darmawangsa" w:date="2019-11-10T01:38:00Z">
          <w:r w:rsidDel="00E346B6">
            <w:delText>ave</w:delText>
          </w:r>
        </w:del>
        <w:r>
          <w:t xml:space="preserve"> </w:t>
        </w:r>
      </w:ins>
      <w:del w:id="107" w:author="Matahari Kinanti" w:date="2019-11-09T18:03:00Z">
        <w:r>
          <w:delText>own</w:delText>
        </w:r>
      </w:del>
      <w:r>
        <w:t xml:space="preserve"> the </w:t>
      </w:r>
      <w:del w:id="108" w:author="Matahari Kinanti" w:date="2019-11-09T18:03:00Z">
        <w:r>
          <w:delText xml:space="preserve">whole </w:delText>
        </w:r>
      </w:del>
      <w:r>
        <w:t>rink all</w:t>
      </w:r>
      <w:ins w:id="109" w:author="Matahari Kinanti" w:date="2019-11-09T18:03:00Z">
        <w:r>
          <w:t xml:space="preserve"> to </w:t>
        </w:r>
      </w:ins>
      <w:del w:id="110" w:author="Matahari Kinanti" w:date="2019-11-09T18:03:00Z">
        <w:r>
          <w:delText xml:space="preserve"> by</w:delText>
        </w:r>
      </w:del>
      <w:r>
        <w:t xml:space="preserve"> myself</w:t>
      </w:r>
      <w:del w:id="111" w:author="Matahari Kinanti" w:date="2019-11-09T18:03:00Z">
        <w:r>
          <w:delText xml:space="preserve">, so called my second </w:delText>
        </w:r>
        <w:r>
          <w:delText>home</w:delText>
        </w:r>
      </w:del>
      <w:r>
        <w:t xml:space="preserve">. I passed through 4 elements of my program smoothly. The time came </w:t>
      </w:r>
      <w:ins w:id="112" w:author="Matahari Kinanti" w:date="2019-11-09T18:04:00Z">
        <w:r>
          <w:t xml:space="preserve">for me to do </w:t>
        </w:r>
      </w:ins>
      <w:del w:id="113" w:author="Matahari Kinanti" w:date="2019-11-09T18:04:00Z">
        <w:r>
          <w:delText>to the moment of</w:delText>
        </w:r>
      </w:del>
      <w:r>
        <w:t xml:space="preserve"> the axel jump. I turned my back, stretched my hand</w:t>
      </w:r>
      <w:del w:id="114" w:author="Matahari Kinanti" w:date="2019-11-09T18:04:00Z">
        <w:r>
          <w:delText xml:space="preserve"> to the back</w:delText>
        </w:r>
      </w:del>
      <w:r>
        <w:t xml:space="preserve">, jumped into the air, turned one and a half rotation, and </w:t>
      </w:r>
      <w:del w:id="115" w:author="Matahari Kinanti" w:date="2019-11-09T18:04:00Z">
        <w:r>
          <w:delText xml:space="preserve">I </w:delText>
        </w:r>
      </w:del>
      <w:r>
        <w:t>landed smoothly. I stopped, fac</w:t>
      </w:r>
      <w:r>
        <w:t xml:space="preserve">ing the judges with a very big smile, </w:t>
      </w:r>
      <w:ins w:id="116" w:author="Matahari Kinanti" w:date="2019-11-09T18:05:00Z">
        <w:r>
          <w:t xml:space="preserve">and posed. </w:t>
        </w:r>
      </w:ins>
      <w:del w:id="117" w:author="Matahari Kinanti" w:date="2019-11-09T18:05:00Z">
        <w:r>
          <w:delText>made my last pose.</w:delText>
        </w:r>
      </w:del>
      <w:r>
        <w:t xml:space="preserve"> </w:t>
      </w:r>
    </w:p>
    <w:p w14:paraId="0000001E" w14:textId="77777777" w:rsidR="00850DC2" w:rsidRDefault="00850DC2"/>
    <w:p w14:paraId="0000001F" w14:textId="77777777" w:rsidR="00850DC2" w:rsidRDefault="00E346B6">
      <w:r>
        <w:t xml:space="preserve">That night, I stood on top of the podium and </w:t>
      </w:r>
      <w:ins w:id="118" w:author="Matahari Kinanti" w:date="2019-11-09T18:05:00Z">
        <w:r>
          <w:t xml:space="preserve">won </w:t>
        </w:r>
      </w:ins>
      <w:del w:id="119" w:author="Matahari Kinanti" w:date="2019-11-09T18:05:00Z">
        <w:r>
          <w:delText>received the</w:delText>
        </w:r>
      </w:del>
      <w:r>
        <w:t xml:space="preserve"> gold </w:t>
      </w:r>
      <w:del w:id="120" w:author="Matahari Kinanti" w:date="2019-11-09T18:05:00Z">
        <w:r>
          <w:delText xml:space="preserve">medal </w:delText>
        </w:r>
      </w:del>
      <w:r>
        <w:t xml:space="preserve">for </w:t>
      </w:r>
      <w:del w:id="121" w:author="Matahari Kinanti" w:date="2019-11-09T18:05:00Z">
        <w:r>
          <w:delText xml:space="preserve">winning </w:delText>
        </w:r>
      </w:del>
      <w:r>
        <w:t xml:space="preserve">the technical and artistic </w:t>
      </w:r>
      <w:ins w:id="122" w:author="Matahari Kinanti" w:date="2019-11-09T18:05:00Z">
        <w:r>
          <w:t xml:space="preserve">categories </w:t>
        </w:r>
      </w:ins>
      <w:r>
        <w:t xml:space="preserve">of Skate Asia Qingdao 2015. I’m glad that I persevere even when I doubted myself. </w:t>
      </w:r>
      <w:ins w:id="123" w:author="Matahari Kinanti" w:date="2019-11-09T18:05:00Z">
        <w:r>
          <w:t xml:space="preserve">Most of all, </w:t>
        </w:r>
      </w:ins>
      <w:r>
        <w:t>I’m glad that I finished what I started. The same mentality that I keep close to my heart has brought me more trophies in 2017. Day by day, I’m getting closer to</w:t>
      </w:r>
      <w:r>
        <w:t xml:space="preserve"> Freestyle 10. Year by year, I’m becoming more prepared for the Winter Olympics. And it’s </w:t>
      </w:r>
      <w:del w:id="124" w:author="Matahari Kinanti" w:date="2019-11-09T18:06:00Z">
        <w:r>
          <w:delText xml:space="preserve">all </w:delText>
        </w:r>
      </w:del>
      <w:r>
        <w:t xml:space="preserve">because </w:t>
      </w:r>
      <w:ins w:id="125" w:author="Matahari Kinanti" w:date="2019-11-09T18:06:00Z">
        <w:r>
          <w:t xml:space="preserve">when I fall seven times, I stand up eight. </w:t>
        </w:r>
      </w:ins>
      <w:bookmarkStart w:id="126" w:name="_GoBack"/>
      <w:bookmarkEnd w:id="126"/>
      <w:del w:id="127" w:author="Matahari Kinanti" w:date="2019-11-09T18:06:00Z">
        <w:r>
          <w:delText>I decided to get back up</w:delText>
        </w:r>
        <w:r>
          <w:rPr>
            <w:i/>
          </w:rPr>
          <w:delText xml:space="preserve"> </w:delText>
        </w:r>
        <w:r>
          <w:delText xml:space="preserve">all the time. </w:delText>
        </w:r>
      </w:del>
    </w:p>
    <w:p w14:paraId="00000020" w14:textId="77777777" w:rsidR="00850DC2" w:rsidRDefault="00850DC2"/>
    <w:p w14:paraId="00000021" w14:textId="77777777" w:rsidR="00850DC2" w:rsidRDefault="00850DC2"/>
    <w:p w14:paraId="00000022" w14:textId="77777777" w:rsidR="00850DC2" w:rsidRDefault="00E346B6">
      <w:pPr>
        <w:rPr>
          <w:b/>
        </w:rPr>
      </w:pPr>
      <w:r>
        <w:rPr>
          <w:b/>
        </w:rPr>
        <w:t>EDITORS COMMENT</w:t>
      </w:r>
    </w:p>
    <w:p w14:paraId="00000023" w14:textId="77777777" w:rsidR="00850DC2" w:rsidRDefault="00850DC2"/>
    <w:p w14:paraId="00000024" w14:textId="77777777" w:rsidR="00850DC2" w:rsidRDefault="00E346B6">
      <w:pPr>
        <w:rPr>
          <w:color w:val="1C1E29"/>
        </w:rPr>
      </w:pPr>
      <w:r>
        <w:rPr>
          <w:color w:val="1C1E29"/>
        </w:rPr>
        <w:t>Hi Carin,</w:t>
      </w:r>
    </w:p>
    <w:p w14:paraId="00000025" w14:textId="77777777" w:rsidR="00850DC2" w:rsidRDefault="00850DC2">
      <w:pPr>
        <w:rPr>
          <w:color w:val="1C1E29"/>
        </w:rPr>
      </w:pPr>
    </w:p>
    <w:p w14:paraId="00000026" w14:textId="77777777" w:rsidR="00850DC2" w:rsidRDefault="00E346B6">
      <w:pPr>
        <w:rPr>
          <w:color w:val="1C1E29"/>
        </w:rPr>
      </w:pPr>
      <w:proofErr w:type="gramStart"/>
      <w:r>
        <w:rPr>
          <w:color w:val="1C1E29"/>
        </w:rPr>
        <w:t>First of all</w:t>
      </w:r>
      <w:proofErr w:type="gramEnd"/>
      <w:r>
        <w:rPr>
          <w:color w:val="1C1E29"/>
        </w:rPr>
        <w:t>, I’d like to say how talente</w:t>
      </w:r>
      <w:r>
        <w:rPr>
          <w:color w:val="1C1E29"/>
        </w:rPr>
        <w:t xml:space="preserve">d you are. Figure skating is </w:t>
      </w:r>
      <w:proofErr w:type="gramStart"/>
      <w:r>
        <w:rPr>
          <w:color w:val="1C1E29"/>
        </w:rPr>
        <w:t>cool</w:t>
      </w:r>
      <w:proofErr w:type="gramEnd"/>
      <w:r>
        <w:rPr>
          <w:color w:val="1C1E29"/>
        </w:rPr>
        <w:t xml:space="preserve"> and I know that it is a hard sport because my little sister was also a skater. I like the fact that you chose figure skating as your topic because it shows how tenacious and talented you are. </w:t>
      </w:r>
    </w:p>
    <w:p w14:paraId="00000027" w14:textId="77777777" w:rsidR="00850DC2" w:rsidRDefault="00850DC2">
      <w:pPr>
        <w:rPr>
          <w:color w:val="1C1E29"/>
        </w:rPr>
      </w:pPr>
    </w:p>
    <w:p w14:paraId="00000028" w14:textId="77777777" w:rsidR="00850DC2" w:rsidRDefault="00E346B6">
      <w:pPr>
        <w:rPr>
          <w:color w:val="1C1E29"/>
        </w:rPr>
      </w:pPr>
      <w:r>
        <w:rPr>
          <w:color w:val="1C1E29"/>
        </w:rPr>
        <w:t>Some notes on the essay that</w:t>
      </w:r>
      <w:r>
        <w:rPr>
          <w:color w:val="1C1E29"/>
        </w:rPr>
        <w:t xml:space="preserve"> I feel could be improved so it will be better flowing:</w:t>
      </w:r>
    </w:p>
    <w:p w14:paraId="00000029" w14:textId="77777777" w:rsidR="00850DC2" w:rsidRDefault="00850DC2">
      <w:pPr>
        <w:rPr>
          <w:color w:val="1C1E29"/>
        </w:rPr>
      </w:pPr>
    </w:p>
    <w:p w14:paraId="0000002A" w14:textId="77777777" w:rsidR="00850DC2" w:rsidRDefault="00E346B6">
      <w:pPr>
        <w:numPr>
          <w:ilvl w:val="0"/>
          <w:numId w:val="1"/>
        </w:numPr>
        <w:rPr>
          <w:color w:val="1C1E29"/>
        </w:rPr>
      </w:pPr>
      <w:r>
        <w:rPr>
          <w:color w:val="1C1E29"/>
        </w:rPr>
        <w:lastRenderedPageBreak/>
        <w:t xml:space="preserve">It’s </w:t>
      </w:r>
      <w:proofErr w:type="gramStart"/>
      <w:r>
        <w:rPr>
          <w:color w:val="1C1E29"/>
        </w:rPr>
        <w:t>really good</w:t>
      </w:r>
      <w:proofErr w:type="gramEnd"/>
      <w:r>
        <w:rPr>
          <w:color w:val="1C1E29"/>
        </w:rPr>
        <w:t xml:space="preserve"> that you covered the basic 5W1H (who, what, where, when, why, how), you gave enough context so that the reader understands what is happening. I do feel that you could elaborate more </w:t>
      </w:r>
      <w:r>
        <w:rPr>
          <w:color w:val="1C1E29"/>
        </w:rPr>
        <w:t xml:space="preserve">on the “what did you learn from the experience?” part of the prompt. Besides defining the obstacle in your essay, I think it’s also important to talk about how you applied the lessons that you have learned (during the tough times) to your life right now. </w:t>
      </w:r>
    </w:p>
    <w:p w14:paraId="0000002B" w14:textId="77777777" w:rsidR="00850DC2" w:rsidRDefault="00850DC2">
      <w:pPr>
        <w:ind w:left="720"/>
        <w:rPr>
          <w:color w:val="1C1E29"/>
        </w:rPr>
      </w:pPr>
    </w:p>
    <w:p w14:paraId="0000002C" w14:textId="77777777" w:rsidR="00850DC2" w:rsidRDefault="00E346B6">
      <w:pPr>
        <w:numPr>
          <w:ilvl w:val="0"/>
          <w:numId w:val="1"/>
        </w:numPr>
        <w:rPr>
          <w:color w:val="1C1E29"/>
        </w:rPr>
      </w:pPr>
      <w:r>
        <w:rPr>
          <w:color w:val="1C1E29"/>
        </w:rPr>
        <w:t xml:space="preserve">If I remember correctly, when submitting your common app </w:t>
      </w:r>
      <w:proofErr w:type="gramStart"/>
      <w:r>
        <w:rPr>
          <w:color w:val="1C1E29"/>
        </w:rPr>
        <w:t>essay</w:t>
      </w:r>
      <w:proofErr w:type="gramEnd"/>
      <w:r>
        <w:rPr>
          <w:color w:val="1C1E29"/>
        </w:rPr>
        <w:t xml:space="preserve"> you need to copy and paste the text to a box and not upload a word document or pdf file. I don’t think the bold and italics would carry out into the console so I would suggest for you to narra</w:t>
      </w:r>
      <w:r>
        <w:rPr>
          <w:color w:val="1C1E29"/>
        </w:rPr>
        <w:t>te it differently. You could use quotation marks for the conversational parts and could integrate the "The Skate Asia Qingdao 2015" into your paragraph (like you did in your “second” essay. An example could be:</w:t>
      </w:r>
    </w:p>
    <w:p w14:paraId="0000002D" w14:textId="77777777" w:rsidR="00850DC2" w:rsidRDefault="00E346B6">
      <w:pPr>
        <w:ind w:left="720"/>
        <w:rPr>
          <w:color w:val="1C1E29"/>
        </w:rPr>
      </w:pPr>
      <w:r>
        <w:rPr>
          <w:color w:val="1C1E29"/>
        </w:rPr>
        <w:t>“Costume ready, ponytail tied, skates tighten</w:t>
      </w:r>
      <w:r>
        <w:rPr>
          <w:color w:val="1C1E29"/>
        </w:rPr>
        <w:t>ed. The euphoria inside of the arena was crazy, my parents were somewhere in the crowd holding up a banner with my name and photo. It was filled with thousands of people, they were cheering and whistling but all I could hear was the sound of my heartbeat r</w:t>
      </w:r>
      <w:r>
        <w:rPr>
          <w:color w:val="1C1E29"/>
        </w:rPr>
        <w:t xml:space="preserve">acing fast. </w:t>
      </w:r>
      <w:proofErr w:type="spellStart"/>
      <w:r>
        <w:rPr>
          <w:color w:val="1C1E29"/>
        </w:rPr>
        <w:t>Lub</w:t>
      </w:r>
      <w:proofErr w:type="spellEnd"/>
      <w:r>
        <w:rPr>
          <w:color w:val="1C1E29"/>
        </w:rPr>
        <w:t xml:space="preserve"> dub. </w:t>
      </w:r>
      <w:proofErr w:type="spellStart"/>
      <w:r>
        <w:rPr>
          <w:color w:val="1C1E29"/>
        </w:rPr>
        <w:t>Lub</w:t>
      </w:r>
      <w:proofErr w:type="spellEnd"/>
      <w:r>
        <w:rPr>
          <w:color w:val="1C1E29"/>
        </w:rPr>
        <w:t xml:space="preserve"> dub. This is the moment that I’ve been waiting for. The Skate Asia Qingdao, the biggest figure skating competition in Asia. I’m here. I’m ready. </w:t>
      </w:r>
    </w:p>
    <w:p w14:paraId="0000002E" w14:textId="77777777" w:rsidR="00850DC2" w:rsidRDefault="00E346B6">
      <w:pPr>
        <w:ind w:firstLine="720"/>
        <w:rPr>
          <w:color w:val="1C1E29"/>
        </w:rPr>
      </w:pPr>
      <w:r>
        <w:rPr>
          <w:color w:val="1C1E29"/>
        </w:rPr>
        <w:t>….”</w:t>
      </w:r>
    </w:p>
    <w:p w14:paraId="0000002F" w14:textId="77777777" w:rsidR="00850DC2" w:rsidRDefault="00850DC2">
      <w:pPr>
        <w:ind w:firstLine="720"/>
        <w:rPr>
          <w:color w:val="1C1E29"/>
        </w:rPr>
      </w:pPr>
    </w:p>
    <w:p w14:paraId="00000030" w14:textId="77777777" w:rsidR="00850DC2" w:rsidRDefault="00E346B6">
      <w:pPr>
        <w:numPr>
          <w:ilvl w:val="0"/>
          <w:numId w:val="1"/>
        </w:numPr>
        <w:rPr>
          <w:color w:val="1C1E29"/>
        </w:rPr>
      </w:pPr>
      <w:r>
        <w:rPr>
          <w:color w:val="1C1E29"/>
        </w:rPr>
        <w:t>The paragraph I highlighted in blue is a flashback to when you practiced for the</w:t>
      </w:r>
      <w:r>
        <w:rPr>
          <w:color w:val="1C1E29"/>
        </w:rPr>
        <w:t xml:space="preserve"> competition right? If it is, I suggest that you add a clarifying sentence in the beginning because I was kind of confused about the narration when I first read through the essay. You want to be as clear as possible because sometimes the admission committe</w:t>
      </w:r>
      <w:r>
        <w:rPr>
          <w:color w:val="1C1E29"/>
        </w:rPr>
        <w:t>e only have 3-5 minutes to read through your essay (and sometimes they only read it once). Also, remember to make it clear when you jump back the narrative to the competition.</w:t>
      </w:r>
    </w:p>
    <w:p w14:paraId="00000031" w14:textId="77777777" w:rsidR="00850DC2" w:rsidRDefault="00850DC2">
      <w:pPr>
        <w:rPr>
          <w:color w:val="1C1E29"/>
        </w:rPr>
      </w:pPr>
    </w:p>
    <w:p w14:paraId="00000032" w14:textId="77777777" w:rsidR="00850DC2" w:rsidRDefault="00E346B6">
      <w:pPr>
        <w:rPr>
          <w:color w:val="1C1E29"/>
        </w:rPr>
      </w:pPr>
      <w:r>
        <w:rPr>
          <w:color w:val="1C1E29"/>
        </w:rPr>
        <w:t xml:space="preserve">This is a </w:t>
      </w:r>
      <w:proofErr w:type="gramStart"/>
      <w:r>
        <w:rPr>
          <w:color w:val="1C1E29"/>
        </w:rPr>
        <w:t>really good</w:t>
      </w:r>
      <w:proofErr w:type="gramEnd"/>
      <w:r>
        <w:rPr>
          <w:color w:val="1C1E29"/>
        </w:rPr>
        <w:t xml:space="preserve"> draft. Don’t worry about the word limit for the next draf</w:t>
      </w:r>
      <w:r>
        <w:rPr>
          <w:color w:val="1C1E29"/>
        </w:rPr>
        <w:t>t, the more ideas you have, the easier it’ll be to see what works and what doesn’t. Looking forward to your next draft!</w:t>
      </w:r>
    </w:p>
    <w:p w14:paraId="00000033" w14:textId="77777777" w:rsidR="00850DC2" w:rsidRDefault="00850DC2"/>
    <w:p w14:paraId="00000034" w14:textId="77777777" w:rsidR="00850DC2" w:rsidRDefault="00850DC2"/>
    <w:p w14:paraId="00000035" w14:textId="77777777" w:rsidR="00850DC2" w:rsidRDefault="00E346B6">
      <w:r>
        <w:t>Best,</w:t>
      </w:r>
    </w:p>
    <w:p w14:paraId="00000036" w14:textId="77777777" w:rsidR="00850DC2" w:rsidRDefault="00850DC2"/>
    <w:p w14:paraId="00000037" w14:textId="77777777" w:rsidR="00850DC2" w:rsidRDefault="00E346B6">
      <w:pPr>
        <w:rPr>
          <w:b/>
        </w:rPr>
      </w:pPr>
      <w:proofErr w:type="spellStart"/>
      <w:r>
        <w:rPr>
          <w:b/>
        </w:rPr>
        <w:t>Matahari</w:t>
      </w:r>
      <w:proofErr w:type="spellEnd"/>
      <w:r>
        <w:rPr>
          <w:b/>
        </w:rPr>
        <w:t xml:space="preserve"> </w:t>
      </w:r>
      <w:proofErr w:type="spellStart"/>
      <w:r>
        <w:rPr>
          <w:b/>
        </w:rPr>
        <w:t>Kinanti</w:t>
      </w:r>
      <w:proofErr w:type="spellEnd"/>
      <w:r>
        <w:rPr>
          <w:b/>
        </w:rPr>
        <w:t xml:space="preserve"> H</w:t>
      </w:r>
    </w:p>
    <w:p w14:paraId="00000038" w14:textId="77777777" w:rsidR="00850DC2" w:rsidRDefault="00E346B6">
      <w:pPr>
        <w:rPr>
          <w:i/>
        </w:rPr>
      </w:pPr>
      <w:r>
        <w:rPr>
          <w:i/>
        </w:rPr>
        <w:t>All-in Essay Editor</w:t>
      </w:r>
    </w:p>
    <w:p w14:paraId="00000039" w14:textId="77777777" w:rsidR="00850DC2" w:rsidRDefault="00E346B6">
      <w:pPr>
        <w:rPr>
          <w:sz w:val="20"/>
          <w:szCs w:val="20"/>
        </w:rPr>
      </w:pPr>
      <w:r>
        <w:rPr>
          <w:sz w:val="20"/>
          <w:szCs w:val="20"/>
        </w:rPr>
        <w:t>matahari@nyu.edu / mataharikinanti@gmail.com</w:t>
      </w:r>
    </w:p>
    <w:p w14:paraId="0000003A" w14:textId="77777777" w:rsidR="00850DC2" w:rsidRDefault="00850DC2"/>
    <w:p w14:paraId="0000003B" w14:textId="77777777" w:rsidR="00850DC2" w:rsidRDefault="00850DC2"/>
    <w:p w14:paraId="0000003C" w14:textId="77777777" w:rsidR="00850DC2" w:rsidRDefault="00850DC2">
      <w:pPr>
        <w:pBdr>
          <w:bottom w:val="single" w:sz="6" w:space="1" w:color="000000"/>
        </w:pBdr>
      </w:pPr>
    </w:p>
    <w:p w14:paraId="0000003D" w14:textId="77777777" w:rsidR="00850DC2" w:rsidRDefault="00850DC2"/>
    <w:p w14:paraId="0000003E" w14:textId="77777777" w:rsidR="00850DC2" w:rsidRDefault="00E346B6">
      <w:r>
        <w:t>Georgetown’s version:</w:t>
      </w:r>
    </w:p>
    <w:p w14:paraId="0000003F" w14:textId="77777777" w:rsidR="00850DC2" w:rsidRDefault="00850DC2"/>
    <w:p w14:paraId="00000040" w14:textId="77777777" w:rsidR="00850DC2" w:rsidRDefault="00E346B6">
      <w:pPr>
        <w:rPr>
          <w:rFonts w:ascii="Times New Roman" w:eastAsia="Times New Roman" w:hAnsi="Times New Roman" w:cs="Times New Roman"/>
        </w:rPr>
      </w:pPr>
      <w:r>
        <w:rPr>
          <w:rFonts w:ascii="Georgia" w:eastAsia="Georgia" w:hAnsi="Georgia" w:cs="Georgia"/>
          <w:color w:val="000000"/>
          <w:sz w:val="21"/>
          <w:szCs w:val="21"/>
          <w:highlight w:val="white"/>
        </w:rPr>
        <w:t>As Georgetown is a diverse community, the Admissions Committee would like to know more about you in your own words. Please submit a brief essay, either personal or creative, which you feel best describes you.</w:t>
      </w:r>
    </w:p>
    <w:p w14:paraId="00000041" w14:textId="77777777" w:rsidR="00850DC2" w:rsidRDefault="00850DC2"/>
    <w:p w14:paraId="00000042" w14:textId="77777777" w:rsidR="00850DC2" w:rsidRDefault="00E346B6">
      <w:pPr>
        <w:rPr>
          <w:sz w:val="21"/>
          <w:szCs w:val="21"/>
        </w:rPr>
      </w:pPr>
      <w:r>
        <w:rPr>
          <w:color w:val="1C1E29"/>
          <w:sz w:val="21"/>
          <w:szCs w:val="21"/>
        </w:rPr>
        <w:t>“</w:t>
      </w:r>
      <w:r>
        <w:rPr>
          <w:sz w:val="21"/>
          <w:szCs w:val="21"/>
        </w:rPr>
        <w:t xml:space="preserve">GET UP CARIN! FOCUS! Land that axel jump or you’re not going home tonight! How are you going to win at Qingdao?!” My coach, Alberto, screamed at me. </w:t>
      </w:r>
    </w:p>
    <w:p w14:paraId="00000043" w14:textId="77777777" w:rsidR="00850DC2" w:rsidRDefault="00850DC2">
      <w:pPr>
        <w:rPr>
          <w:sz w:val="21"/>
          <w:szCs w:val="21"/>
        </w:rPr>
      </w:pPr>
    </w:p>
    <w:p w14:paraId="00000044" w14:textId="77777777" w:rsidR="00850DC2" w:rsidRDefault="00E346B6">
      <w:pPr>
        <w:rPr>
          <w:sz w:val="21"/>
          <w:szCs w:val="21"/>
        </w:rPr>
      </w:pPr>
      <w:r>
        <w:rPr>
          <w:sz w:val="21"/>
          <w:szCs w:val="21"/>
        </w:rPr>
        <w:t xml:space="preserve">It had been over ten months since I first started practicing for the one-and-a-half, in-the-air rotation </w:t>
      </w:r>
      <w:r>
        <w:rPr>
          <w:sz w:val="21"/>
          <w:szCs w:val="21"/>
        </w:rPr>
        <w:t>called the ‘axel jump’ – figure skating’s oldest and most difficult jump. One time, I had to be lifted off the ice on a stretcher after a missed landing. I couldn’t even sit as I injured my tail bone. Fractures, torn ligaments and hamstring injuries had be</w:t>
      </w:r>
      <w:r>
        <w:rPr>
          <w:sz w:val="21"/>
          <w:szCs w:val="21"/>
        </w:rPr>
        <w:t xml:space="preserve">come the norm for me. Nevertheless, my coach’s constructive feedbacks always made me get back up on my feet. </w:t>
      </w:r>
    </w:p>
    <w:p w14:paraId="00000045" w14:textId="77777777" w:rsidR="00850DC2" w:rsidRDefault="00850DC2">
      <w:pPr>
        <w:rPr>
          <w:sz w:val="21"/>
          <w:szCs w:val="21"/>
        </w:rPr>
      </w:pPr>
    </w:p>
    <w:p w14:paraId="00000046" w14:textId="77777777" w:rsidR="00850DC2" w:rsidRDefault="00E346B6">
      <w:pPr>
        <w:rPr>
          <w:sz w:val="21"/>
          <w:szCs w:val="21"/>
        </w:rPr>
      </w:pPr>
      <w:r>
        <w:rPr>
          <w:sz w:val="21"/>
          <w:szCs w:val="21"/>
        </w:rPr>
        <w:t>A stream of consciousness ran through the back of my head. Firstly, my competition were athletes who basically dedicated their lives to skating f</w:t>
      </w:r>
      <w:r>
        <w:rPr>
          <w:sz w:val="21"/>
          <w:szCs w:val="21"/>
        </w:rPr>
        <w:t xml:space="preserve">ull-time. I, however, had to strike a balance between the rigor of arguably the best all-girl Catholic school in Indonesia and this. Thirdly, my parents started signaling their reservations towards my decision to compete in tournaments. </w:t>
      </w:r>
    </w:p>
    <w:p w14:paraId="00000047" w14:textId="77777777" w:rsidR="00850DC2" w:rsidRDefault="00850DC2">
      <w:pPr>
        <w:rPr>
          <w:sz w:val="21"/>
          <w:szCs w:val="21"/>
        </w:rPr>
      </w:pPr>
    </w:p>
    <w:p w14:paraId="00000048" w14:textId="77777777" w:rsidR="00850DC2" w:rsidRDefault="00E346B6">
      <w:pPr>
        <w:rPr>
          <w:sz w:val="21"/>
          <w:szCs w:val="21"/>
        </w:rPr>
      </w:pPr>
      <w:r>
        <w:rPr>
          <w:sz w:val="21"/>
          <w:szCs w:val="21"/>
        </w:rPr>
        <w:t>“You might end up</w:t>
      </w:r>
      <w:r>
        <w:rPr>
          <w:sz w:val="21"/>
          <w:szCs w:val="21"/>
        </w:rPr>
        <w:t xml:space="preserve"> handicapped,”</w:t>
      </w:r>
      <w:r>
        <w:rPr>
          <w:i/>
          <w:sz w:val="21"/>
          <w:szCs w:val="21"/>
        </w:rPr>
        <w:t xml:space="preserve"> </w:t>
      </w:r>
      <w:r>
        <w:rPr>
          <w:sz w:val="21"/>
          <w:szCs w:val="21"/>
        </w:rPr>
        <w:t xml:space="preserve">they argued. </w:t>
      </w:r>
    </w:p>
    <w:p w14:paraId="00000049" w14:textId="77777777" w:rsidR="00850DC2" w:rsidRDefault="00850DC2">
      <w:pPr>
        <w:rPr>
          <w:sz w:val="21"/>
          <w:szCs w:val="21"/>
        </w:rPr>
      </w:pPr>
    </w:p>
    <w:p w14:paraId="0000004A" w14:textId="77777777" w:rsidR="00850DC2" w:rsidRDefault="00E346B6">
      <w:pPr>
        <w:rPr>
          <w:sz w:val="21"/>
          <w:szCs w:val="21"/>
        </w:rPr>
      </w:pPr>
      <w:r>
        <w:rPr>
          <w:sz w:val="21"/>
          <w:szCs w:val="21"/>
        </w:rPr>
        <w:t>I couldn’t sleep, hesitation flooding my mind. Should I stop skating? Was it my real passion? And ultimately, would I be able to nail the jump – even if it was going to be my last?</w:t>
      </w:r>
    </w:p>
    <w:p w14:paraId="0000004B" w14:textId="77777777" w:rsidR="00850DC2" w:rsidRDefault="00850DC2">
      <w:pPr>
        <w:rPr>
          <w:i/>
          <w:sz w:val="21"/>
          <w:szCs w:val="21"/>
        </w:rPr>
      </w:pPr>
    </w:p>
    <w:p w14:paraId="0000004C" w14:textId="77777777" w:rsidR="00850DC2" w:rsidRDefault="00E346B6">
      <w:pPr>
        <w:rPr>
          <w:sz w:val="21"/>
          <w:szCs w:val="21"/>
        </w:rPr>
      </w:pPr>
      <w:r>
        <w:rPr>
          <w:sz w:val="21"/>
          <w:szCs w:val="21"/>
        </w:rPr>
        <w:t>It had always been a dream of mine to pass F</w:t>
      </w:r>
      <w:r>
        <w:rPr>
          <w:sz w:val="21"/>
          <w:szCs w:val="21"/>
        </w:rPr>
        <w:t>reestyle Level 10 and win in the Winter Olympics one day. Above all the uncertainties, one thing was certain – my dream. With all the hard work and grit I’d put into my craft – breathing the cold air and feeling the sweat dripping as I glided through the r</w:t>
      </w:r>
      <w:r>
        <w:rPr>
          <w:sz w:val="21"/>
          <w:szCs w:val="21"/>
        </w:rPr>
        <w:t xml:space="preserve">ink – I knew that deep down I could do the axel jump if I believed in myself. For over six years now, I had managed to keep up with the other skaters who would practice daily when I only had the luxury of three slots a week. </w:t>
      </w:r>
    </w:p>
    <w:p w14:paraId="0000004D" w14:textId="77777777" w:rsidR="00850DC2" w:rsidRDefault="00850DC2">
      <w:pPr>
        <w:rPr>
          <w:sz w:val="21"/>
          <w:szCs w:val="21"/>
        </w:rPr>
      </w:pPr>
    </w:p>
    <w:p w14:paraId="0000004E" w14:textId="77777777" w:rsidR="00850DC2" w:rsidRDefault="00E346B6">
      <w:pPr>
        <w:rPr>
          <w:sz w:val="21"/>
          <w:szCs w:val="21"/>
        </w:rPr>
      </w:pPr>
      <w:r>
        <w:rPr>
          <w:sz w:val="21"/>
          <w:szCs w:val="21"/>
        </w:rPr>
        <w:t>It was the season to be focus</w:t>
      </w:r>
      <w:r>
        <w:rPr>
          <w:sz w:val="21"/>
          <w:szCs w:val="21"/>
        </w:rPr>
        <w:t>ed and to commit to my schedule. During every practice, I would stay in the rink longer than other skaters did. At home, I would watch the slow-motion technique online and practiced it off-ice in my bedroom. At times, I would feel like the pressure was too</w:t>
      </w:r>
      <w:r>
        <w:rPr>
          <w:sz w:val="21"/>
          <w:szCs w:val="21"/>
        </w:rPr>
        <w:t xml:space="preserve"> great to bear; having to maintain my academic excellence as well. As I lay down on my bed, all I could do was close my eyes and direct laser-focused attention on the goal: landing that axel jump not only with precision but also with grace.  </w:t>
      </w:r>
    </w:p>
    <w:p w14:paraId="0000004F" w14:textId="77777777" w:rsidR="00850DC2" w:rsidRDefault="00850DC2">
      <w:pPr>
        <w:rPr>
          <w:sz w:val="21"/>
          <w:szCs w:val="21"/>
        </w:rPr>
      </w:pPr>
    </w:p>
    <w:p w14:paraId="00000050" w14:textId="77777777" w:rsidR="00850DC2" w:rsidRDefault="00E346B6">
      <w:pPr>
        <w:rPr>
          <w:sz w:val="21"/>
          <w:szCs w:val="21"/>
        </w:rPr>
      </w:pPr>
      <w:r>
        <w:rPr>
          <w:sz w:val="21"/>
          <w:szCs w:val="21"/>
        </w:rPr>
        <w:t>Fast forward</w:t>
      </w:r>
      <w:r>
        <w:rPr>
          <w:sz w:val="21"/>
          <w:szCs w:val="21"/>
        </w:rPr>
        <w:t xml:space="preserve"> a few months and I arrived at Qingdao. </w:t>
      </w:r>
      <w:r>
        <w:rPr>
          <w:color w:val="1C1E29"/>
          <w:sz w:val="21"/>
          <w:szCs w:val="21"/>
        </w:rPr>
        <w:t xml:space="preserve">Costume ready, ponytail tied, skates tightened. The euphoria inside the arena was crazy, filled with thousands of people cheering and whistling. All I could hear, though, was the sound of my heartbeat racing fast. </w:t>
      </w:r>
      <w:proofErr w:type="spellStart"/>
      <w:r>
        <w:rPr>
          <w:color w:val="1C1E29"/>
          <w:sz w:val="21"/>
          <w:szCs w:val="21"/>
        </w:rPr>
        <w:t>Lu</w:t>
      </w:r>
      <w:r>
        <w:rPr>
          <w:color w:val="1C1E29"/>
          <w:sz w:val="21"/>
          <w:szCs w:val="21"/>
        </w:rPr>
        <w:t>b</w:t>
      </w:r>
      <w:proofErr w:type="spellEnd"/>
      <w:r>
        <w:rPr>
          <w:color w:val="1C1E29"/>
          <w:sz w:val="21"/>
          <w:szCs w:val="21"/>
        </w:rPr>
        <w:t xml:space="preserve"> dub. </w:t>
      </w:r>
      <w:proofErr w:type="spellStart"/>
      <w:r>
        <w:rPr>
          <w:color w:val="1C1E29"/>
          <w:sz w:val="21"/>
          <w:szCs w:val="21"/>
        </w:rPr>
        <w:t>Lub</w:t>
      </w:r>
      <w:proofErr w:type="spellEnd"/>
      <w:r>
        <w:rPr>
          <w:color w:val="1C1E29"/>
          <w:sz w:val="21"/>
          <w:szCs w:val="21"/>
        </w:rPr>
        <w:t xml:space="preserve"> dub. Time to shine at the biggest figure skating competition in all of Asia. I was here. And I was ready.</w:t>
      </w:r>
    </w:p>
    <w:p w14:paraId="00000051" w14:textId="77777777" w:rsidR="00850DC2" w:rsidRDefault="00850DC2">
      <w:pPr>
        <w:rPr>
          <w:sz w:val="21"/>
          <w:szCs w:val="21"/>
        </w:rPr>
      </w:pPr>
    </w:p>
    <w:p w14:paraId="00000052" w14:textId="77777777" w:rsidR="00850DC2" w:rsidRDefault="00E346B6">
      <w:pPr>
        <w:rPr>
          <w:sz w:val="21"/>
          <w:szCs w:val="21"/>
        </w:rPr>
      </w:pPr>
      <w:r>
        <w:rPr>
          <w:sz w:val="21"/>
          <w:szCs w:val="21"/>
        </w:rPr>
        <w:t xml:space="preserve">“Carina Angel </w:t>
      </w:r>
      <w:proofErr w:type="spellStart"/>
      <w:r>
        <w:rPr>
          <w:sz w:val="21"/>
          <w:szCs w:val="21"/>
        </w:rPr>
        <w:t>Natanael</w:t>
      </w:r>
      <w:proofErr w:type="spellEnd"/>
      <w:r>
        <w:rPr>
          <w:sz w:val="21"/>
          <w:szCs w:val="21"/>
        </w:rPr>
        <w:t xml:space="preserve"> from Indonesia,” the spokesperson sounded off.</w:t>
      </w:r>
    </w:p>
    <w:p w14:paraId="00000053" w14:textId="77777777" w:rsidR="00850DC2" w:rsidRDefault="00850DC2">
      <w:pPr>
        <w:rPr>
          <w:sz w:val="21"/>
          <w:szCs w:val="21"/>
        </w:rPr>
      </w:pPr>
    </w:p>
    <w:p w14:paraId="00000054" w14:textId="77777777" w:rsidR="00850DC2" w:rsidRDefault="00E346B6">
      <w:pPr>
        <w:rPr>
          <w:sz w:val="21"/>
          <w:szCs w:val="21"/>
        </w:rPr>
      </w:pPr>
      <w:r>
        <w:rPr>
          <w:sz w:val="21"/>
          <w:szCs w:val="21"/>
        </w:rPr>
        <w:t xml:space="preserve">I started gliding onto the humongous rink and took in the intensity of the limelight, only to slip into my toe pick as I fell on my knees. </w:t>
      </w:r>
      <w:proofErr w:type="spellStart"/>
      <w:r>
        <w:rPr>
          <w:sz w:val="21"/>
          <w:szCs w:val="21"/>
        </w:rPr>
        <w:t>Lub</w:t>
      </w:r>
      <w:proofErr w:type="spellEnd"/>
      <w:r>
        <w:rPr>
          <w:sz w:val="21"/>
          <w:szCs w:val="21"/>
        </w:rPr>
        <w:t xml:space="preserve"> dub, </w:t>
      </w:r>
      <w:proofErr w:type="spellStart"/>
      <w:r>
        <w:rPr>
          <w:sz w:val="21"/>
          <w:szCs w:val="21"/>
        </w:rPr>
        <w:t>lub</w:t>
      </w:r>
      <w:proofErr w:type="spellEnd"/>
      <w:r>
        <w:rPr>
          <w:sz w:val="21"/>
          <w:szCs w:val="21"/>
        </w:rPr>
        <w:t xml:space="preserve"> dub, </w:t>
      </w:r>
      <w:proofErr w:type="spellStart"/>
      <w:r>
        <w:rPr>
          <w:sz w:val="21"/>
          <w:szCs w:val="21"/>
        </w:rPr>
        <w:t>lub</w:t>
      </w:r>
      <w:proofErr w:type="spellEnd"/>
      <w:r>
        <w:rPr>
          <w:sz w:val="21"/>
          <w:szCs w:val="21"/>
        </w:rPr>
        <w:t xml:space="preserve"> dub, my heart beating faster as I see a blurred vision of Alberto signaling me to quickly get u</w:t>
      </w:r>
      <w:r>
        <w:rPr>
          <w:sz w:val="21"/>
          <w:szCs w:val="21"/>
        </w:rPr>
        <w:t>p before the music started and the judges started scoring. I smiled and nodded, gliding through four of five elements smoothly. The time then came for the final installment: the axel jump. I curved my back, stretched my arms to my sides, jumped into the ai</w:t>
      </w:r>
      <w:r>
        <w:rPr>
          <w:sz w:val="21"/>
          <w:szCs w:val="21"/>
        </w:rPr>
        <w:t xml:space="preserve">r, turned one-and-a-half rotations, and landed with what I felt was finesse. I halted, faced the judges with the smile of an ice queen and curtsied with my last pose. </w:t>
      </w:r>
    </w:p>
    <w:p w14:paraId="00000055" w14:textId="77777777" w:rsidR="00850DC2" w:rsidRDefault="00850DC2">
      <w:pPr>
        <w:rPr>
          <w:sz w:val="21"/>
          <w:szCs w:val="21"/>
        </w:rPr>
      </w:pPr>
    </w:p>
    <w:p w14:paraId="00000056" w14:textId="77777777" w:rsidR="00850DC2" w:rsidRDefault="00E346B6">
      <w:pPr>
        <w:rPr>
          <w:sz w:val="21"/>
          <w:szCs w:val="21"/>
        </w:rPr>
      </w:pPr>
      <w:r>
        <w:rPr>
          <w:sz w:val="21"/>
          <w:szCs w:val="21"/>
        </w:rPr>
        <w:t>That night, I stood on top of the podium and received the gold medal for taking home bo</w:t>
      </w:r>
      <w:r>
        <w:rPr>
          <w:sz w:val="21"/>
          <w:szCs w:val="21"/>
        </w:rPr>
        <w:t xml:space="preserve">th the technical and artistic aspects of Skate Asia Qingdao 2015. Yet what I cherished the most to date was not the recognition nor the trophies that I won ever since. It was the community I got to be a part of throughout the process. It was to my family, </w:t>
      </w:r>
      <w:r>
        <w:rPr>
          <w:sz w:val="21"/>
          <w:szCs w:val="21"/>
        </w:rPr>
        <w:t xml:space="preserve">my coach, my practice mates and even my school and teachers that I owed this victory to. </w:t>
      </w:r>
    </w:p>
    <w:p w14:paraId="00000057" w14:textId="77777777" w:rsidR="00850DC2" w:rsidRDefault="00850DC2">
      <w:pPr>
        <w:rPr>
          <w:sz w:val="21"/>
          <w:szCs w:val="21"/>
        </w:rPr>
      </w:pPr>
    </w:p>
    <w:p w14:paraId="00000058" w14:textId="77777777" w:rsidR="00850DC2" w:rsidRDefault="00850DC2">
      <w:pPr>
        <w:rPr>
          <w:sz w:val="20"/>
          <w:szCs w:val="20"/>
        </w:rPr>
      </w:pPr>
    </w:p>
    <w:p w14:paraId="00000059" w14:textId="77777777" w:rsidR="00850DC2" w:rsidRDefault="00850DC2"/>
    <w:sectPr w:rsidR="00850DC2">
      <w:pgSz w:w="11900" w:h="16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Rachel Darmawangsa" w:date="2019-11-10T01:30:00Z" w:initials="RD">
    <w:p w14:paraId="3A6874B4" w14:textId="04AE2D58" w:rsidR="00B30BB0" w:rsidRDefault="00B30BB0">
      <w:pPr>
        <w:pStyle w:val="CommentText"/>
      </w:pPr>
      <w:r>
        <w:rPr>
          <w:rStyle w:val="CommentReference"/>
        </w:rPr>
        <w:annotationRef/>
      </w:r>
      <w:proofErr w:type="gramStart"/>
      <w:r>
        <w:t>Are</w:t>
      </w:r>
      <w:proofErr w:type="gramEnd"/>
      <w:r>
        <w:t xml:space="preserve"> u referring to the “one time I had to be lifted by a stretcher and I couldn’t walk…” thing? Because if u </w:t>
      </w:r>
      <w:proofErr w:type="gramStart"/>
      <w:r>
        <w:t>are</w:t>
      </w:r>
      <w:proofErr w:type="gramEnd"/>
      <w:r>
        <w:t xml:space="preserve">, it’s not as obvious because in between that u were just busy talking about what you’ve been thru in the past and what </w:t>
      </w:r>
      <w:proofErr w:type="spellStart"/>
      <w:r>
        <w:t>ur</w:t>
      </w:r>
      <w:proofErr w:type="spellEnd"/>
      <w:r>
        <w:t xml:space="preserve"> coach said. I’d try to make this </w:t>
      </w:r>
      <w:proofErr w:type="gramStart"/>
      <w:r>
        <w:t>more clear</w:t>
      </w:r>
      <w:proofErr w:type="gramEnd"/>
      <w:r>
        <w:t>. Maybe instead u can say that “despite my coach telling me to get up and keep trying in my head, this time was different. I wasn’t sure if I can get back up…” and continue</w:t>
      </w:r>
    </w:p>
  </w:comment>
  <w:comment w:id="29" w:author="Matahari Kinanti" w:date="2019-11-09T17:48:00Z" w:initials="">
    <w:p w14:paraId="0000005A" w14:textId="77777777" w:rsidR="00850DC2" w:rsidRDefault="00E346B6">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Pay attention to the consistency of using the apostrophe. I noticed that in the first paragraph you wrote it's instead of it is that's why I changed this one.</w:t>
      </w:r>
    </w:p>
  </w:comment>
  <w:comment w:id="68" w:author="Rachel Darmawangsa" w:date="2019-11-10T01:36:00Z" w:initials="RD">
    <w:p w14:paraId="053C759F" w14:textId="59165A06" w:rsidR="00E346B6" w:rsidRDefault="00E346B6">
      <w:pPr>
        <w:pStyle w:val="CommentText"/>
      </w:pPr>
      <w:r>
        <w:rPr>
          <w:rStyle w:val="CommentReference"/>
        </w:rPr>
        <w:annotationRef/>
      </w:r>
      <w:r>
        <w:rPr>
          <w:noProof/>
        </w:rPr>
        <w:t>w</w:t>
      </w:r>
      <w:r>
        <w:rPr>
          <w:noProof/>
        </w:rPr>
        <w:t>a</w:t>
      </w:r>
      <w:r>
        <w:rPr>
          <w:noProof/>
        </w:rPr>
        <w:t>i</w:t>
      </w:r>
      <w:r>
        <w:rPr>
          <w:noProof/>
        </w:rPr>
        <w:t>t</w:t>
      </w:r>
      <w:r>
        <w:rPr>
          <w:noProof/>
        </w:rPr>
        <w:t xml:space="preserve"> </w:t>
      </w:r>
      <w:r>
        <w:rPr>
          <w:noProof/>
        </w:rPr>
        <w:t>w</w:t>
      </w:r>
      <w:r>
        <w:rPr>
          <w:noProof/>
        </w:rPr>
        <w:t>ha</w:t>
      </w:r>
      <w:r>
        <w:rPr>
          <w:noProof/>
        </w:rPr>
        <w:t>t</w:t>
      </w:r>
      <w:r>
        <w:rPr>
          <w:noProof/>
        </w:rPr>
        <w:t xml:space="preserve"> </w:t>
      </w:r>
      <w:r>
        <w:rPr>
          <w:noProof/>
        </w:rPr>
        <w:t>u</w:t>
      </w:r>
      <w:r>
        <w:rPr>
          <w:noProof/>
        </w:rPr>
        <w:t xml:space="preserve"> </w:t>
      </w:r>
      <w:r>
        <w:rPr>
          <w:noProof/>
        </w:rPr>
        <w:t>h</w:t>
      </w:r>
      <w:r>
        <w:rPr>
          <w:noProof/>
        </w:rPr>
        <w:t>a</w:t>
      </w:r>
      <w:r>
        <w:rPr>
          <w:noProof/>
        </w:rPr>
        <w:t>v</w:t>
      </w:r>
      <w:r>
        <w:rPr>
          <w:noProof/>
        </w:rPr>
        <w:t>e</w:t>
      </w:r>
      <w:r>
        <w:rPr>
          <w:noProof/>
        </w:rPr>
        <w:t xml:space="preserve"> </w:t>
      </w:r>
      <w:r>
        <w:rPr>
          <w:noProof/>
        </w:rPr>
        <w:t>i</w:t>
      </w:r>
      <w:r>
        <w:rPr>
          <w:noProof/>
        </w:rPr>
        <w:t>c</w:t>
      </w:r>
      <w:r>
        <w:rPr>
          <w:noProof/>
        </w:rPr>
        <w:t>e</w:t>
      </w:r>
      <w:r>
        <w:rPr>
          <w:noProof/>
        </w:rPr>
        <w:t xml:space="preserve"> </w:t>
      </w:r>
      <w:r>
        <w:rPr>
          <w:noProof/>
        </w:rPr>
        <w:t>i</w:t>
      </w:r>
      <w:r>
        <w:rPr>
          <w:noProof/>
        </w:rPr>
        <w:t>n</w:t>
      </w:r>
      <w:r>
        <w:rPr>
          <w:noProof/>
        </w:rPr>
        <w:t xml:space="preserve"> </w:t>
      </w:r>
      <w:r>
        <w:rPr>
          <w:noProof/>
        </w:rPr>
        <w:t>u</w:t>
      </w:r>
      <w:r>
        <w:rPr>
          <w:noProof/>
        </w:rPr>
        <w:t>r</w:t>
      </w:r>
      <w:r>
        <w:rPr>
          <w:noProof/>
        </w:rPr>
        <w:t xml:space="preserve"> </w:t>
      </w:r>
      <w:r>
        <w:rPr>
          <w:noProof/>
        </w:rPr>
        <w:t>b</w:t>
      </w:r>
      <w:r>
        <w:rPr>
          <w:noProof/>
        </w:rPr>
        <w:t>e</w:t>
      </w:r>
      <w:r>
        <w:rPr>
          <w:noProof/>
        </w:rPr>
        <w:t>d</w:t>
      </w:r>
      <w:r>
        <w:rPr>
          <w:noProof/>
        </w:rPr>
        <w:t>r</w:t>
      </w:r>
      <w:r>
        <w:rPr>
          <w:noProof/>
        </w:rPr>
        <w:t>o</w:t>
      </w:r>
      <w:r>
        <w:rPr>
          <w:noProof/>
        </w:rPr>
        <w:t>o</w:t>
      </w:r>
      <w:r>
        <w:rPr>
          <w:noProof/>
        </w:rPr>
        <w:t>m</w:t>
      </w:r>
      <w:r>
        <w:rPr>
          <w:noProof/>
        </w:rPr>
        <w:t>?</w:t>
      </w:r>
      <w:r>
        <w:rPr>
          <w:noProof/>
        </w:rPr>
        <w:t xml:space="preserve"> </w:t>
      </w:r>
      <w:r>
        <w:rPr>
          <w:noProof/>
        </w:rPr>
        <w:t>M</w:t>
      </w:r>
      <w:r>
        <w:rPr>
          <w:noProof/>
        </w:rPr>
        <w:t>a</w:t>
      </w:r>
      <w:r>
        <w:rPr>
          <w:noProof/>
        </w:rPr>
        <w:t>k</w:t>
      </w:r>
      <w:r>
        <w:rPr>
          <w:noProof/>
        </w:rPr>
        <w:t>e</w:t>
      </w:r>
      <w:r>
        <w:rPr>
          <w:noProof/>
        </w:rPr>
        <w:t xml:space="preserve"> </w:t>
      </w:r>
      <w:r>
        <w:rPr>
          <w:noProof/>
        </w:rPr>
        <w:t>s</w:t>
      </w:r>
      <w:r>
        <w:rPr>
          <w:noProof/>
        </w:rPr>
        <w:t>u</w:t>
      </w:r>
      <w:r>
        <w:rPr>
          <w:noProof/>
        </w:rPr>
        <w:t>r</w:t>
      </w:r>
      <w:r>
        <w:rPr>
          <w:noProof/>
        </w:rPr>
        <w:t>e</w:t>
      </w:r>
      <w:r>
        <w:rPr>
          <w:noProof/>
        </w:rPr>
        <w:t xml:space="preserve"> </w:t>
      </w:r>
      <w:r>
        <w:rPr>
          <w:noProof/>
        </w:rPr>
        <w:t>u</w:t>
      </w:r>
      <w:r>
        <w:rPr>
          <w:noProof/>
        </w:rPr>
        <w:t xml:space="preserve"> </w:t>
      </w:r>
      <w:r>
        <w:rPr>
          <w:noProof/>
        </w:rPr>
        <w:t>m</w:t>
      </w:r>
      <w:r>
        <w:rPr>
          <w:noProof/>
        </w:rPr>
        <w:t>a</w:t>
      </w:r>
      <w:r>
        <w:rPr>
          <w:noProof/>
        </w:rPr>
        <w:t>ke</w:t>
      </w:r>
      <w:r>
        <w:rPr>
          <w:noProof/>
        </w:rPr>
        <w:t xml:space="preserve"> </w:t>
      </w:r>
      <w:r>
        <w:rPr>
          <w:noProof/>
        </w:rPr>
        <w:t>t</w:t>
      </w:r>
      <w:r>
        <w:rPr>
          <w:noProof/>
        </w:rPr>
        <w:t>h</w:t>
      </w:r>
      <w:r>
        <w:rPr>
          <w:noProof/>
        </w:rPr>
        <w:t>i</w:t>
      </w:r>
      <w:r>
        <w:rPr>
          <w:noProof/>
        </w:rPr>
        <w:t>s</w:t>
      </w:r>
      <w:r>
        <w:rPr>
          <w:noProof/>
        </w:rPr>
        <w:t xml:space="preserve"> </w:t>
      </w:r>
      <w:r>
        <w:rPr>
          <w:noProof/>
        </w:rPr>
        <w:t>c</w:t>
      </w:r>
      <w:r>
        <w:rPr>
          <w:noProof/>
        </w:rPr>
        <w:t>l</w:t>
      </w:r>
      <w:r>
        <w:rPr>
          <w:noProof/>
        </w:rPr>
        <w:t>e</w:t>
      </w:r>
      <w:r>
        <w:rPr>
          <w:noProof/>
        </w:rPr>
        <w:t>a</w:t>
      </w:r>
      <w:r>
        <w:rPr>
          <w:noProof/>
        </w:rPr>
        <w:t>r</w:t>
      </w:r>
      <w:r>
        <w:rPr>
          <w:noProof/>
        </w:rPr>
        <w:t>e</w:t>
      </w:r>
      <w:r>
        <w:rPr>
          <w:noProof/>
        </w:rPr>
        <w:t>r</w:t>
      </w:r>
    </w:p>
  </w:comment>
  <w:comment w:id="85" w:author="Rachel Darmawangsa" w:date="2019-11-10T01:37:00Z" w:initials="RD">
    <w:p w14:paraId="5D5F68F5" w14:textId="0E9C22FC" w:rsidR="00E346B6" w:rsidRDefault="00E346B6">
      <w:pPr>
        <w:pStyle w:val="CommentText"/>
      </w:pPr>
      <w:r>
        <w:rPr>
          <w:rStyle w:val="CommentReference"/>
        </w:rPr>
        <w:annotationRef/>
      </w:r>
      <w:r>
        <w:rPr>
          <w:noProof/>
        </w:rPr>
        <w:t>w</w:t>
      </w:r>
      <w:r>
        <w:rPr>
          <w:noProof/>
        </w:rPr>
        <w:t>a</w:t>
      </w:r>
      <w:r>
        <w:rPr>
          <w:noProof/>
        </w:rPr>
        <w:t>i</w:t>
      </w:r>
      <w:r>
        <w:rPr>
          <w:noProof/>
        </w:rPr>
        <w:t>t</w:t>
      </w:r>
      <w:r>
        <w:rPr>
          <w:noProof/>
        </w:rPr>
        <w:t xml:space="preserve"> </w:t>
      </w:r>
      <w:r>
        <w:rPr>
          <w:noProof/>
        </w:rPr>
        <w:t>h</w:t>
      </w:r>
      <w:r>
        <w:rPr>
          <w:noProof/>
        </w:rPr>
        <w:t>o</w:t>
      </w:r>
      <w:r>
        <w:rPr>
          <w:noProof/>
        </w:rPr>
        <w:t>w</w:t>
      </w:r>
      <w:r>
        <w:rPr>
          <w:noProof/>
        </w:rPr>
        <w:t xml:space="preserve"> </w:t>
      </w:r>
      <w:r>
        <w:rPr>
          <w:noProof/>
        </w:rPr>
        <w:t>d</w:t>
      </w:r>
      <w:r>
        <w:rPr>
          <w:noProof/>
        </w:rPr>
        <w:t>i</w:t>
      </w:r>
      <w:r>
        <w:rPr>
          <w:noProof/>
        </w:rPr>
        <w:t>d</w:t>
      </w:r>
      <w:r>
        <w:rPr>
          <w:noProof/>
        </w:rPr>
        <w:t xml:space="preserve"> </w:t>
      </w:r>
      <w:r>
        <w:rPr>
          <w:noProof/>
        </w:rPr>
        <w:t>u</w:t>
      </w:r>
      <w:r>
        <w:rPr>
          <w:noProof/>
        </w:rPr>
        <w:t xml:space="preserve"> </w:t>
      </w:r>
      <w:r>
        <w:rPr>
          <w:noProof/>
        </w:rPr>
        <w:t>s</w:t>
      </w:r>
      <w:r>
        <w:rPr>
          <w:noProof/>
        </w:rPr>
        <w:t>l</w:t>
      </w:r>
      <w:r>
        <w:rPr>
          <w:noProof/>
        </w:rPr>
        <w:t>i</w:t>
      </w:r>
      <w:r>
        <w:rPr>
          <w:noProof/>
        </w:rPr>
        <w:t>p</w:t>
      </w:r>
      <w:r>
        <w:rPr>
          <w:noProof/>
        </w:rPr>
        <w:t xml:space="preserve"> </w:t>
      </w:r>
      <w:r>
        <w:rPr>
          <w:noProof/>
        </w:rPr>
        <w:t>i</w:t>
      </w:r>
      <w:r>
        <w:rPr>
          <w:noProof/>
        </w:rPr>
        <w:t>n</w:t>
      </w:r>
      <w:r>
        <w:rPr>
          <w:noProof/>
        </w:rPr>
        <w:t>t</w:t>
      </w:r>
      <w:r>
        <w:rPr>
          <w:noProof/>
        </w:rPr>
        <w:t>o</w:t>
      </w:r>
      <w:r>
        <w:rPr>
          <w:noProof/>
        </w:rPr>
        <w:t xml:space="preserve"> </w:t>
      </w:r>
      <w:r>
        <w:rPr>
          <w:noProof/>
        </w:rPr>
        <w:t>u</w:t>
      </w:r>
      <w:r>
        <w:rPr>
          <w:noProof/>
        </w:rPr>
        <w:t>r</w:t>
      </w:r>
      <w:r>
        <w:rPr>
          <w:noProof/>
        </w:rPr>
        <w:t xml:space="preserve"> </w:t>
      </w:r>
      <w:r>
        <w:rPr>
          <w:noProof/>
        </w:rPr>
        <w:t>t</w:t>
      </w:r>
      <w:r>
        <w:rPr>
          <w:noProof/>
        </w:rPr>
        <w:t>o</w:t>
      </w:r>
      <w:r>
        <w:rPr>
          <w:noProof/>
        </w:rPr>
        <w:t>e</w:t>
      </w:r>
      <w:r>
        <w:rPr>
          <w:noProof/>
        </w:rPr>
        <w:t xml:space="preserve"> </w:t>
      </w:r>
      <w:r>
        <w:rPr>
          <w:noProof/>
        </w:rPr>
        <w:t>p</w:t>
      </w:r>
      <w:r>
        <w:rPr>
          <w:noProof/>
        </w:rPr>
        <w:t>i</w:t>
      </w:r>
      <w:r>
        <w:rPr>
          <w:noProof/>
        </w:rPr>
        <w:t>c</w:t>
      </w:r>
      <w:r>
        <w:rPr>
          <w:noProof/>
        </w:rPr>
        <w:t>k</w:t>
      </w:r>
      <w:r>
        <w:rPr>
          <w:noProof/>
        </w:rPr>
        <w:t>.</w:t>
      </w:r>
      <w:r>
        <w:rPr>
          <w:noProof/>
        </w:rPr>
        <w:t xml:space="preserve"> </w:t>
      </w:r>
      <w:r>
        <w:rPr>
          <w:noProof/>
        </w:rPr>
        <w:t>M</w:t>
      </w:r>
      <w:r>
        <w:rPr>
          <w:noProof/>
        </w:rPr>
        <w:t>a</w:t>
      </w:r>
      <w:r>
        <w:rPr>
          <w:noProof/>
        </w:rPr>
        <w:t>k</w:t>
      </w:r>
      <w:r>
        <w:rPr>
          <w:noProof/>
        </w:rPr>
        <w:t>e</w:t>
      </w:r>
      <w:r>
        <w:rPr>
          <w:noProof/>
        </w:rPr>
        <w:t xml:space="preserve"> </w:t>
      </w:r>
      <w:r>
        <w:rPr>
          <w:noProof/>
        </w:rPr>
        <w:t>s</w:t>
      </w:r>
      <w:r>
        <w:rPr>
          <w:noProof/>
        </w:rPr>
        <w:t>u</w:t>
      </w:r>
      <w:r>
        <w:rPr>
          <w:noProof/>
        </w:rPr>
        <w:t>r</w:t>
      </w:r>
      <w:r>
        <w:rPr>
          <w:noProof/>
        </w:rPr>
        <w:t xml:space="preserve">e </w:t>
      </w:r>
      <w:r>
        <w:rPr>
          <w:noProof/>
        </w:rPr>
        <w:t>t</w:t>
      </w:r>
      <w:r>
        <w:rPr>
          <w:noProof/>
        </w:rPr>
        <w:t>h</w:t>
      </w:r>
      <w:r>
        <w:rPr>
          <w:noProof/>
        </w:rPr>
        <w:t>e</w:t>
      </w:r>
      <w:r>
        <w:rPr>
          <w:noProof/>
        </w:rPr>
        <w:t xml:space="preserve"> </w:t>
      </w:r>
      <w:r>
        <w:rPr>
          <w:noProof/>
        </w:rPr>
        <w:t>i</w:t>
      </w:r>
      <w:r>
        <w:rPr>
          <w:noProof/>
        </w:rPr>
        <w:t>ma</w:t>
      </w:r>
      <w:r>
        <w:rPr>
          <w:noProof/>
        </w:rPr>
        <w:t>g</w:t>
      </w:r>
      <w:r>
        <w:rPr>
          <w:noProof/>
        </w:rPr>
        <w:t>e</w:t>
      </w:r>
      <w:r>
        <w:rPr>
          <w:noProof/>
        </w:rPr>
        <w:t>r</w:t>
      </w:r>
      <w:r>
        <w:rPr>
          <w:noProof/>
        </w:rPr>
        <w:t>y</w:t>
      </w:r>
      <w:r>
        <w:rPr>
          <w:noProof/>
        </w:rPr>
        <w:t xml:space="preserve"> </w:t>
      </w:r>
      <w:r>
        <w:rPr>
          <w:noProof/>
        </w:rPr>
        <w:t>i</w:t>
      </w:r>
      <w:r>
        <w:rPr>
          <w:noProof/>
        </w:rPr>
        <w:t>s</w:t>
      </w:r>
      <w:r>
        <w:rPr>
          <w:noProof/>
        </w:rPr>
        <w:t xml:space="preserve"> </w:t>
      </w:r>
      <w:r>
        <w:rPr>
          <w:noProof/>
        </w:rPr>
        <w:t>a</w:t>
      </w:r>
      <w:r>
        <w:rPr>
          <w:noProof/>
        </w:rPr>
        <w:t>s</w:t>
      </w:r>
      <w:r>
        <w:rPr>
          <w:noProof/>
        </w:rPr>
        <w:t xml:space="preserve"> </w:t>
      </w:r>
      <w:r>
        <w:rPr>
          <w:noProof/>
        </w:rPr>
        <w:t>c</w:t>
      </w:r>
      <w:r>
        <w:rPr>
          <w:noProof/>
        </w:rPr>
        <w:t>l</w:t>
      </w:r>
      <w:r>
        <w:rPr>
          <w:noProof/>
        </w:rPr>
        <w:t>e</w:t>
      </w:r>
      <w:r>
        <w:rPr>
          <w:noProof/>
        </w:rPr>
        <w:t>a</w:t>
      </w:r>
      <w:r>
        <w:rPr>
          <w:noProof/>
        </w:rPr>
        <w:t>r</w:t>
      </w:r>
      <w:r>
        <w:rPr>
          <w:noProof/>
        </w:rPr>
        <w:t xml:space="preserve"> </w:t>
      </w:r>
      <w:r>
        <w:rPr>
          <w:noProof/>
        </w:rPr>
        <w:t>a</w:t>
      </w:r>
      <w:r>
        <w:rPr>
          <w:noProof/>
        </w:rPr>
        <w:t>s</w:t>
      </w:r>
      <w:r>
        <w:rPr>
          <w:noProof/>
        </w:rPr>
        <w:t xml:space="preserve"> </w:t>
      </w:r>
      <w:r>
        <w:rPr>
          <w:noProof/>
        </w:rPr>
        <w:t>p</w:t>
      </w:r>
      <w:r>
        <w:rPr>
          <w:noProof/>
        </w:rPr>
        <w:t>o</w:t>
      </w:r>
      <w:r>
        <w:rPr>
          <w:noProof/>
        </w:rPr>
        <w:t>s</w:t>
      </w:r>
      <w:r>
        <w:rPr>
          <w:noProof/>
        </w:rPr>
        <w:t>s</w:t>
      </w:r>
      <w:r>
        <w:rPr>
          <w:noProof/>
        </w:rPr>
        <w:t>b</w:t>
      </w:r>
      <w:r>
        <w:rPr>
          <w:noProof/>
        </w:rPr>
        <w:t>l</w:t>
      </w:r>
      <w:r>
        <w:rPr>
          <w:noProof/>
        </w:rPr>
        <w:t>e</w:t>
      </w:r>
      <w:r>
        <w:rPr>
          <w:noProof/>
        </w:rPr>
        <w:t xml:space="preserve"> </w:t>
      </w:r>
      <w:r>
        <w:rPr>
          <w:noProof/>
        </w:rPr>
        <w:t>to</w:t>
      </w:r>
      <w:r>
        <w:rPr>
          <w:noProof/>
        </w:rPr>
        <w:t xml:space="preserve"> </w:t>
      </w:r>
      <w:r>
        <w:rPr>
          <w:noProof/>
        </w:rPr>
        <w:t>p</w:t>
      </w:r>
      <w:r>
        <w:rPr>
          <w:noProof/>
        </w:rPr>
        <w:t>p</w:t>
      </w:r>
      <w:r>
        <w:rPr>
          <w:noProof/>
        </w:rPr>
        <w:t>l</w:t>
      </w:r>
      <w:r>
        <w:rPr>
          <w:noProof/>
        </w:rPr>
        <w:t xml:space="preserve"> </w:t>
      </w:r>
      <w:r>
        <w:rPr>
          <w:noProof/>
        </w:rPr>
        <w:t>w</w:t>
      </w:r>
      <w:r>
        <w:rPr>
          <w:noProof/>
        </w:rPr>
        <w:t>h</w:t>
      </w:r>
      <w:r>
        <w:rPr>
          <w:noProof/>
        </w:rPr>
        <w:t>o</w:t>
      </w:r>
      <w:r>
        <w:rPr>
          <w:noProof/>
        </w:rPr>
        <w:t xml:space="preserve"> </w:t>
      </w:r>
      <w:r>
        <w:rPr>
          <w:noProof/>
        </w:rPr>
        <w:t>m</w:t>
      </w:r>
      <w:r>
        <w:rPr>
          <w:noProof/>
        </w:rPr>
        <w:t>i</w:t>
      </w:r>
      <w:r>
        <w:rPr>
          <w:noProof/>
        </w:rPr>
        <w:t>g</w:t>
      </w:r>
      <w:r>
        <w:rPr>
          <w:noProof/>
        </w:rPr>
        <w:t>h</w:t>
      </w:r>
      <w:r>
        <w:rPr>
          <w:noProof/>
        </w:rPr>
        <w:t>t</w:t>
      </w:r>
      <w:r>
        <w:rPr>
          <w:noProof/>
        </w:rPr>
        <w:t xml:space="preserve"> </w:t>
      </w:r>
      <w:r>
        <w:rPr>
          <w:noProof/>
        </w:rPr>
        <w:t>n</w:t>
      </w:r>
      <w:r>
        <w:rPr>
          <w:noProof/>
        </w:rPr>
        <w:t>o</w:t>
      </w:r>
      <w:r>
        <w:rPr>
          <w:noProof/>
        </w:rPr>
        <w:t>t</w:t>
      </w:r>
      <w:r>
        <w:rPr>
          <w:noProof/>
        </w:rPr>
        <w:t xml:space="preserve"> </w:t>
      </w:r>
      <w:r>
        <w:rPr>
          <w:noProof/>
        </w:rPr>
        <w:t>u</w:t>
      </w:r>
      <w:r>
        <w:rPr>
          <w:noProof/>
        </w:rPr>
        <w:t>n</w:t>
      </w:r>
      <w:r>
        <w:rPr>
          <w:noProof/>
        </w:rPr>
        <w:t>de</w:t>
      </w:r>
      <w:r>
        <w:rPr>
          <w:noProof/>
        </w:rPr>
        <w:t>r</w:t>
      </w:r>
      <w:r>
        <w:rPr>
          <w:noProof/>
        </w:rPr>
        <w:t>s</w:t>
      </w:r>
      <w:r>
        <w:rPr>
          <w:noProof/>
        </w:rPr>
        <w:t>t</w:t>
      </w:r>
      <w:r>
        <w:rPr>
          <w:noProof/>
        </w:rPr>
        <w:t>a</w:t>
      </w:r>
      <w:r>
        <w:rPr>
          <w:noProof/>
        </w:rPr>
        <w:t>n</w:t>
      </w:r>
      <w:r>
        <w:rPr>
          <w:noProof/>
        </w:rPr>
        <w:t>d</w:t>
      </w:r>
      <w:r>
        <w:rPr>
          <w:noProof/>
        </w:rPr>
        <w:t xml:space="preserve"> </w:t>
      </w:r>
      <w:r>
        <w:rPr>
          <w:noProof/>
        </w:rPr>
        <w:t>f</w:t>
      </w:r>
      <w:r>
        <w:rPr>
          <w:noProof/>
        </w:rPr>
        <w:t>i</w:t>
      </w:r>
      <w:r>
        <w:rPr>
          <w:noProof/>
        </w:rPr>
        <w:t>g</w:t>
      </w:r>
      <w:r>
        <w:rPr>
          <w:noProof/>
        </w:rPr>
        <w:t>u</w:t>
      </w:r>
      <w:r>
        <w:rPr>
          <w:noProof/>
        </w:rPr>
        <w:t>r</w:t>
      </w:r>
      <w:r>
        <w:rPr>
          <w:noProof/>
        </w:rPr>
        <w:t>e</w:t>
      </w:r>
      <w:r>
        <w:rPr>
          <w:noProof/>
        </w:rPr>
        <w:t xml:space="preserve"> </w:t>
      </w:r>
      <w:r>
        <w:rPr>
          <w:noProof/>
        </w:rPr>
        <w:t>s</w:t>
      </w:r>
      <w:r>
        <w:rPr>
          <w:noProof/>
        </w:rPr>
        <w:t>k</w:t>
      </w:r>
      <w:r>
        <w:rPr>
          <w:noProof/>
        </w:rPr>
        <w:t>a</w:t>
      </w:r>
      <w:r>
        <w:rPr>
          <w:noProof/>
        </w:rPr>
        <w:t>t</w:t>
      </w:r>
      <w:r>
        <w:rPr>
          <w:noProof/>
        </w:rPr>
        <w:t>i</w:t>
      </w:r>
      <w:r>
        <w:rPr>
          <w:noProof/>
        </w:rPr>
        <w:t>n</w:t>
      </w:r>
      <w:r>
        <w:rPr>
          <w:noProof/>
        </w:rPr>
        <w:t>g</w:t>
      </w:r>
    </w:p>
  </w:comment>
  <w:comment w:id="97" w:author="Rachel Darmawangsa" w:date="2019-11-10T01:37:00Z" w:initials="RD">
    <w:p w14:paraId="32F58217" w14:textId="6E70C11C" w:rsidR="00E346B6" w:rsidRDefault="00E346B6">
      <w:pPr>
        <w:pStyle w:val="CommentText"/>
      </w:pPr>
      <w:r>
        <w:rPr>
          <w:rStyle w:val="CommentReference"/>
        </w:rPr>
        <w:annotationRef/>
      </w:r>
      <w:r>
        <w:rPr>
          <w:noProof/>
        </w:rPr>
        <w:t>w</w:t>
      </w:r>
      <w:r>
        <w:rPr>
          <w:noProof/>
        </w:rPr>
        <w:t>a</w:t>
      </w:r>
      <w:r>
        <w:rPr>
          <w:noProof/>
        </w:rPr>
        <w:t>i</w:t>
      </w:r>
      <w:r>
        <w:rPr>
          <w:noProof/>
        </w:rPr>
        <w:t>t</w:t>
      </w:r>
      <w:r>
        <w:rPr>
          <w:noProof/>
        </w:rPr>
        <w:t xml:space="preserve"> </w:t>
      </w:r>
      <w:r>
        <w:rPr>
          <w:noProof/>
        </w:rPr>
        <w:t>h</w:t>
      </w:r>
      <w:r>
        <w:rPr>
          <w:noProof/>
        </w:rPr>
        <w:t>e</w:t>
      </w:r>
      <w:r>
        <w:rPr>
          <w:noProof/>
        </w:rPr>
        <w:t xml:space="preserve"> </w:t>
      </w:r>
      <w:r>
        <w:rPr>
          <w:noProof/>
        </w:rPr>
        <w:t>w</w:t>
      </w:r>
      <w:r>
        <w:rPr>
          <w:noProof/>
        </w:rPr>
        <w:t>e</w:t>
      </w:r>
      <w:r>
        <w:rPr>
          <w:noProof/>
        </w:rPr>
        <w:t>n</w:t>
      </w:r>
      <w:r>
        <w:rPr>
          <w:noProof/>
        </w:rPr>
        <w:t>t</w:t>
      </w:r>
      <w:r>
        <w:rPr>
          <w:noProof/>
        </w:rPr>
        <w:t xml:space="preserve"> </w:t>
      </w:r>
      <w:r>
        <w:rPr>
          <w:noProof/>
        </w:rPr>
        <w:t>i</w:t>
      </w:r>
      <w:r>
        <w:rPr>
          <w:noProof/>
        </w:rPr>
        <w:t>n</w:t>
      </w:r>
      <w:r>
        <w:rPr>
          <w:noProof/>
        </w:rPr>
        <w:t>s</w:t>
      </w:r>
      <w:r>
        <w:rPr>
          <w:noProof/>
        </w:rPr>
        <w:t>i</w:t>
      </w:r>
      <w:r>
        <w:rPr>
          <w:noProof/>
        </w:rPr>
        <w:t>d</w:t>
      </w:r>
      <w:r>
        <w:rPr>
          <w:noProof/>
        </w:rPr>
        <w:t>e</w:t>
      </w:r>
      <w:r>
        <w:rPr>
          <w:noProof/>
        </w:rPr>
        <w:t xml:space="preserve"> </w:t>
      </w:r>
      <w:r>
        <w:rPr>
          <w:noProof/>
        </w:rPr>
        <w:t>t</w:t>
      </w:r>
      <w:r>
        <w:rPr>
          <w:noProof/>
        </w:rPr>
        <w:t>h</w:t>
      </w:r>
      <w:r>
        <w:rPr>
          <w:noProof/>
        </w:rPr>
        <w:t>e</w:t>
      </w:r>
      <w:r>
        <w:rPr>
          <w:noProof/>
        </w:rPr>
        <w:t xml:space="preserve"> </w:t>
      </w:r>
      <w:r>
        <w:rPr>
          <w:noProof/>
        </w:rPr>
        <w:t>r</w:t>
      </w:r>
      <w:r>
        <w:rPr>
          <w:noProof/>
        </w:rPr>
        <w:t>i</w:t>
      </w:r>
      <w:r>
        <w:rPr>
          <w:noProof/>
        </w:rPr>
        <w:t>n</w:t>
      </w:r>
      <w:r>
        <w:rPr>
          <w:noProof/>
        </w:rPr>
        <w:t>g</w:t>
      </w:r>
      <w:r>
        <w:rPr>
          <w:noProof/>
        </w:rPr>
        <w:t xml:space="preserve"> </w:t>
      </w:r>
      <w:r>
        <w:rPr>
          <w:noProof/>
        </w:rPr>
        <w:t>t</w:t>
      </w:r>
      <w:r>
        <w:rPr>
          <w:noProof/>
        </w:rPr>
        <w:t>o</w:t>
      </w:r>
      <w:r>
        <w:rPr>
          <w:noProof/>
        </w:rPr>
        <w:t xml:space="preserve"> </w:t>
      </w:r>
      <w:r>
        <w:rPr>
          <w:noProof/>
        </w:rPr>
        <w:t>s</w:t>
      </w:r>
      <w:r>
        <w:rPr>
          <w:noProof/>
        </w:rPr>
        <w:t>h</w:t>
      </w:r>
      <w:r>
        <w:rPr>
          <w:noProof/>
        </w:rPr>
        <w:t>a</w:t>
      </w:r>
      <w:r>
        <w:rPr>
          <w:noProof/>
        </w:rPr>
        <w:t>k</w:t>
      </w:r>
      <w:r>
        <w:rPr>
          <w:noProof/>
        </w:rPr>
        <w:t>e</w:t>
      </w:r>
      <w:r>
        <w:rPr>
          <w:noProof/>
        </w:rPr>
        <w:t xml:space="preserve"> </w:t>
      </w:r>
      <w:r>
        <w:rPr>
          <w:noProof/>
        </w:rPr>
        <w:t>u</w:t>
      </w:r>
      <w:r>
        <w:rPr>
          <w:noProof/>
        </w:rPr>
        <w:t>?</w:t>
      </w:r>
      <w:r>
        <w:rPr>
          <w:noProof/>
        </w:rPr>
        <w:t xml:space="preserve"> </w:t>
      </w:r>
      <w:r>
        <w:rPr>
          <w:noProof/>
        </w:rPr>
        <w:t>M</w:t>
      </w:r>
      <w:r>
        <w:rPr>
          <w:noProof/>
        </w:rPr>
        <w:t>a</w:t>
      </w:r>
      <w:r>
        <w:rPr>
          <w:noProof/>
        </w:rPr>
        <w:t>k</w:t>
      </w:r>
      <w:r>
        <w:rPr>
          <w:noProof/>
        </w:rPr>
        <w:t>e</w:t>
      </w:r>
      <w:r>
        <w:rPr>
          <w:noProof/>
        </w:rPr>
        <w:t xml:space="preserve"> </w:t>
      </w:r>
      <w:r>
        <w:rPr>
          <w:noProof/>
        </w:rPr>
        <w:t>s</w:t>
      </w:r>
      <w:r>
        <w:rPr>
          <w:noProof/>
        </w:rPr>
        <w:t>u</w:t>
      </w:r>
      <w:r>
        <w:rPr>
          <w:noProof/>
        </w:rPr>
        <w:t>r</w:t>
      </w:r>
      <w:r>
        <w:rPr>
          <w:noProof/>
        </w:rPr>
        <w:t>e</w:t>
      </w:r>
      <w:r>
        <w:rPr>
          <w:noProof/>
        </w:rPr>
        <w:t xml:space="preserve"> </w:t>
      </w:r>
      <w:r>
        <w:rPr>
          <w:noProof/>
        </w:rPr>
        <w:t>y</w:t>
      </w:r>
      <w:r>
        <w:rPr>
          <w:noProof/>
        </w:rPr>
        <w:t>o</w:t>
      </w:r>
      <w:r>
        <w:rPr>
          <w:noProof/>
        </w:rPr>
        <w:t>u</w:t>
      </w:r>
      <w:r>
        <w:rPr>
          <w:noProof/>
        </w:rPr>
        <w:t>r</w:t>
      </w:r>
      <w:r>
        <w:rPr>
          <w:noProof/>
        </w:rPr>
        <w:t xml:space="preserve"> </w:t>
      </w:r>
      <w:r>
        <w:rPr>
          <w:noProof/>
        </w:rPr>
        <w:t>s</w:t>
      </w:r>
      <w:r>
        <w:rPr>
          <w:noProof/>
        </w:rPr>
        <w:t>t</w:t>
      </w:r>
      <w:r>
        <w:rPr>
          <w:noProof/>
        </w:rPr>
        <w:t>o</w:t>
      </w:r>
      <w:r>
        <w:rPr>
          <w:noProof/>
        </w:rPr>
        <w:t>r</w:t>
      </w:r>
      <w:r>
        <w:rPr>
          <w:noProof/>
        </w:rPr>
        <w:t>y</w:t>
      </w:r>
      <w:r>
        <w:rPr>
          <w:noProof/>
        </w:rPr>
        <w:t xml:space="preserve"> </w:t>
      </w:r>
      <w:r>
        <w:rPr>
          <w:noProof/>
        </w:rPr>
        <w:t>m</w:t>
      </w:r>
      <w:r>
        <w:rPr>
          <w:noProof/>
        </w:rPr>
        <w:t>a</w:t>
      </w:r>
      <w:r>
        <w:rPr>
          <w:noProof/>
        </w:rPr>
        <w:t>k</w:t>
      </w:r>
      <w:r>
        <w:rPr>
          <w:noProof/>
        </w:rPr>
        <w:t>e</w:t>
      </w:r>
      <w:r>
        <w:rPr>
          <w:noProof/>
        </w:rPr>
        <w:t>s</w:t>
      </w:r>
      <w:r>
        <w:rPr>
          <w:noProof/>
        </w:rPr>
        <w:t xml:space="preserve"> </w:t>
      </w:r>
      <w:r>
        <w:rPr>
          <w:noProof/>
        </w:rPr>
        <w:t>p</w:t>
      </w:r>
      <w:r>
        <w:rPr>
          <w:noProof/>
        </w:rPr>
        <w:t>l</w:t>
      </w:r>
      <w:r>
        <w:rPr>
          <w:noProof/>
        </w:rPr>
        <w:t>a</w:t>
      </w:r>
      <w:r>
        <w:rPr>
          <w:noProof/>
        </w:rPr>
        <w:t>c</w:t>
      </w:r>
      <w:r>
        <w:rPr>
          <w:noProof/>
        </w:rPr>
        <w:t>e</w:t>
      </w:r>
      <w:r>
        <w:rPr>
          <w:noProof/>
        </w:rPr>
        <w:t xml:space="preserve"> </w:t>
      </w:r>
      <w:r>
        <w:rPr>
          <w:noProof/>
        </w:rPr>
        <w:t>a</w:t>
      </w:r>
      <w:r>
        <w:rPr>
          <w:noProof/>
        </w:rPr>
        <w:t>n</w:t>
      </w:r>
      <w:r>
        <w:rPr>
          <w:noProof/>
        </w:rPr>
        <w:t>d</w:t>
      </w:r>
      <w:r>
        <w:rPr>
          <w:noProof/>
        </w:rPr>
        <w:t xml:space="preserve"> </w:t>
      </w:r>
      <w:r>
        <w:rPr>
          <w:noProof/>
        </w:rPr>
        <w:t>n</w:t>
      </w:r>
      <w:r>
        <w:rPr>
          <w:noProof/>
        </w:rPr>
        <w:t>o</w:t>
      </w:r>
      <w:r>
        <w:rPr>
          <w:noProof/>
        </w:rPr>
        <w:t>t</w:t>
      </w:r>
      <w:r>
        <w:rPr>
          <w:noProof/>
        </w:rPr>
        <w:t>h</w:t>
      </w:r>
      <w:r>
        <w:rPr>
          <w:noProof/>
        </w:rPr>
        <w:t>i</w:t>
      </w:r>
      <w:r>
        <w:rPr>
          <w:noProof/>
        </w:rPr>
        <w:t>n</w:t>
      </w:r>
      <w:r>
        <w:rPr>
          <w:noProof/>
        </w:rPr>
        <w:t>g</w:t>
      </w:r>
      <w:r>
        <w:rPr>
          <w:noProof/>
        </w:rPr>
        <w:t xml:space="preserve"> </w:t>
      </w:r>
      <w:r>
        <w:rPr>
          <w:noProof/>
        </w:rPr>
        <w:t>s</w:t>
      </w:r>
      <w:r>
        <w:rPr>
          <w:noProof/>
        </w:rPr>
        <w:t>t</w:t>
      </w:r>
      <w:r>
        <w:rPr>
          <w:noProof/>
        </w:rPr>
        <w:t>r</w:t>
      </w:r>
      <w:r>
        <w:rPr>
          <w:noProof/>
        </w:rPr>
        <w:t>a</w:t>
      </w:r>
      <w:r>
        <w:rPr>
          <w:noProof/>
        </w:rPr>
        <w:t>n</w:t>
      </w:r>
      <w:r>
        <w:rPr>
          <w:noProof/>
        </w:rPr>
        <w:t>g</w:t>
      </w:r>
      <w:r>
        <w:rPr>
          <w:noProof/>
        </w:rPr>
        <w:t>e</w:t>
      </w:r>
      <w:r>
        <w:rPr>
          <w:noProof/>
        </w:rPr>
        <w:t xml:space="preserve"> </w:t>
      </w:r>
      <w:r>
        <w:rPr>
          <w:noProof/>
        </w:rPr>
        <w:t>y</w:t>
      </w:r>
      <w:r>
        <w:rPr>
          <w:noProof/>
        </w:rPr>
        <w:t>a</w:t>
      </w:r>
      <w:r>
        <w:rPr>
          <w:noProof/>
        </w:rPr>
        <w:t>n</w:t>
      </w:r>
      <w:r>
        <w:rPr>
          <w:noProof/>
        </w:rPr>
        <w:t>k</w:t>
      </w:r>
      <w:r>
        <w:rPr>
          <w:noProof/>
        </w:rPr>
        <w:t>s</w:t>
      </w:r>
      <w:r>
        <w:rPr>
          <w:noProof/>
        </w:rPr>
        <w:t xml:space="preserve"> </w:t>
      </w:r>
      <w:r>
        <w:rPr>
          <w:noProof/>
        </w:rPr>
        <w:t>t</w:t>
      </w:r>
      <w:r>
        <w:rPr>
          <w:noProof/>
        </w:rPr>
        <w:t>h</w:t>
      </w:r>
      <w:r>
        <w:rPr>
          <w:noProof/>
        </w:rPr>
        <w:t>e</w:t>
      </w:r>
      <w:r>
        <w:rPr>
          <w:noProof/>
        </w:rPr>
        <w:t xml:space="preserve"> </w:t>
      </w:r>
      <w:r>
        <w:rPr>
          <w:noProof/>
        </w:rPr>
        <w:t>r</w:t>
      </w:r>
      <w:r>
        <w:rPr>
          <w:noProof/>
        </w:rPr>
        <w:t>u</w:t>
      </w:r>
      <w:r>
        <w:rPr>
          <w:noProof/>
        </w:rPr>
        <w:t>g</w:t>
      </w:r>
      <w:r>
        <w:rPr>
          <w:noProof/>
        </w:rPr>
        <w:t xml:space="preserve"> </w:t>
      </w:r>
      <w:r>
        <w:rPr>
          <w:noProof/>
        </w:rPr>
        <w:t>u</w:t>
      </w:r>
      <w:r>
        <w:rPr>
          <w:noProof/>
        </w:rPr>
        <w:t>n</w:t>
      </w:r>
      <w:r>
        <w:rPr>
          <w:noProof/>
        </w:rPr>
        <w:t>de</w:t>
      </w:r>
      <w:r>
        <w:rPr>
          <w:noProof/>
        </w:rPr>
        <w:t>r</w:t>
      </w:r>
      <w:r>
        <w:rPr>
          <w:noProof/>
        </w:rPr>
        <w:t xml:space="preserve"> </w:t>
      </w:r>
      <w:r>
        <w:rPr>
          <w:noProof/>
        </w:rPr>
        <w:t>t</w:t>
      </w:r>
      <w:r>
        <w:rPr>
          <w:noProof/>
        </w:rPr>
        <w:t>h</w:t>
      </w:r>
      <w:r>
        <w:rPr>
          <w:noProof/>
        </w:rPr>
        <w:t>e</w:t>
      </w:r>
      <w:r>
        <w:rPr>
          <w:noProof/>
        </w:rPr>
        <w:t xml:space="preserve"> </w:t>
      </w:r>
      <w:r>
        <w:rPr>
          <w:noProof/>
        </w:rPr>
        <w:t>r</w:t>
      </w:r>
      <w:r>
        <w:rPr>
          <w:noProof/>
        </w:rPr>
        <w:t>e</w:t>
      </w:r>
      <w:r>
        <w:rPr>
          <w:noProof/>
        </w:rPr>
        <w:t>a</w:t>
      </w:r>
      <w:r>
        <w:rPr>
          <w:noProof/>
        </w:rPr>
        <w:t>de</w:t>
      </w:r>
      <w:r>
        <w:rPr>
          <w:noProof/>
        </w:rPr>
        <w:t>r</w:t>
      </w:r>
      <w:r>
        <w:rPr>
          <w:noProof/>
        </w:rPr>
        <w: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6874B4" w15:done="0"/>
  <w15:commentEx w15:paraId="0000005A" w15:done="0"/>
  <w15:commentEx w15:paraId="053C759F" w15:done="0"/>
  <w15:commentEx w15:paraId="5D5F68F5" w15:done="0"/>
  <w15:commentEx w15:paraId="32F582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6874B4" w16cid:durableId="2171E6AA"/>
  <w16cid:commentId w16cid:paraId="0000005A" w16cid:durableId="2171E4D6"/>
  <w16cid:commentId w16cid:paraId="053C759F" w16cid:durableId="2171E80A"/>
  <w16cid:commentId w16cid:paraId="5D5F68F5" w16cid:durableId="2171E84A"/>
  <w16cid:commentId w16cid:paraId="32F58217" w16cid:durableId="2171E8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eutrifStudio-Regular">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7265C"/>
    <w:multiLevelType w:val="multilevel"/>
    <w:tmpl w:val="8E6E7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chel Darmawangsa">
    <w15:presenceInfo w15:providerId="Windows Live" w15:userId="a55c8db8f8db03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DC2"/>
    <w:rsid w:val="00850DC2"/>
    <w:rsid w:val="00B30BB0"/>
    <w:rsid w:val="00E34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8D5B"/>
  <w15:docId w15:val="{E824080A-E700-4D12-836B-D0180DB5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30B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BB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30BB0"/>
    <w:rPr>
      <w:b/>
      <w:bCs/>
    </w:rPr>
  </w:style>
  <w:style w:type="character" w:customStyle="1" w:styleId="CommentSubjectChar">
    <w:name w:val="Comment Subject Char"/>
    <w:basedOn w:val="CommentTextChar"/>
    <w:link w:val="CommentSubject"/>
    <w:uiPriority w:val="99"/>
    <w:semiHidden/>
    <w:rsid w:val="00B30BB0"/>
    <w:rPr>
      <w:b/>
      <w:bCs/>
      <w:sz w:val="20"/>
      <w:szCs w:val="20"/>
    </w:rPr>
  </w:style>
  <w:style w:type="paragraph" w:styleId="Revision">
    <w:name w:val="Revision"/>
    <w:hidden/>
    <w:uiPriority w:val="99"/>
    <w:semiHidden/>
    <w:rsid w:val="00B30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Darmawangsa</cp:lastModifiedBy>
  <cp:revision>2</cp:revision>
  <dcterms:created xsi:type="dcterms:W3CDTF">2019-11-10T09:22:00Z</dcterms:created>
  <dcterms:modified xsi:type="dcterms:W3CDTF">2019-11-10T09:39:00Z</dcterms:modified>
</cp:coreProperties>
</file>