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7CA6B" w14:textId="77777777" w:rsidR="00E82421" w:rsidRDefault="00E82421" w:rsidP="00E82421">
      <w:pPr>
        <w:spacing w:after="0" w:line="240" w:lineRule="auto"/>
        <w:rPr>
          <w:ins w:id="0" w:author="San" w:date="2019-10-23T22:18:00Z"/>
          <w:b/>
        </w:rPr>
        <w:pPrChange w:id="1" w:author="San" w:date="2019-10-23T22:17:00Z">
          <w:pPr>
            <w:spacing w:after="0" w:line="240" w:lineRule="auto"/>
            <w:ind w:firstLine="720"/>
            <w:jc w:val="both"/>
          </w:pPr>
        </w:pPrChange>
      </w:pPr>
      <w:ins w:id="2" w:author="San" w:date="2019-10-23T22:17:00Z">
        <w:r w:rsidRPr="00E82421">
          <w:rPr>
            <w:b/>
            <w:rPrChange w:id="3" w:author="San" w:date="2019-10-23T22:17:00Z">
              <w:rPr/>
            </w:rPrChange>
          </w:rPr>
          <w:t>During your time as a student, how will you contribute to the London Business School community? (Limit: 400 words)</w:t>
        </w:r>
      </w:ins>
    </w:p>
    <w:p w14:paraId="2410F424" w14:textId="77777777" w:rsidR="00E82421" w:rsidRPr="00E82421" w:rsidRDefault="00E82421" w:rsidP="00E82421">
      <w:pPr>
        <w:spacing w:after="0" w:line="240" w:lineRule="auto"/>
        <w:rPr>
          <w:ins w:id="4" w:author="San" w:date="2019-10-23T22:17:00Z"/>
          <w:b/>
          <w:rPrChange w:id="5" w:author="San" w:date="2019-10-23T22:17:00Z">
            <w:rPr>
              <w:ins w:id="6" w:author="San" w:date="2019-10-23T22:17:00Z"/>
            </w:rPr>
          </w:rPrChange>
        </w:rPr>
        <w:pPrChange w:id="7" w:author="San" w:date="2019-10-23T22:17:00Z">
          <w:pPr>
            <w:spacing w:after="0" w:line="240" w:lineRule="auto"/>
            <w:ind w:firstLine="720"/>
            <w:jc w:val="both"/>
          </w:pPr>
        </w:pPrChange>
      </w:pPr>
    </w:p>
    <w:p w14:paraId="662850E7" w14:textId="7839544C" w:rsidR="00226599" w:rsidRPr="007F06F8" w:rsidRDefault="00905EB7" w:rsidP="007F06F8">
      <w:pPr>
        <w:spacing w:after="0" w:line="240" w:lineRule="auto"/>
        <w:ind w:firstLine="720"/>
        <w:jc w:val="both"/>
        <w:rPr>
          <w:rFonts w:eastAsia="Times New Roman" w:cs="Arial"/>
          <w:color w:val="000000"/>
        </w:rPr>
      </w:pPr>
      <w:r w:rsidRPr="007F06F8">
        <w:rPr>
          <w:rFonts w:eastAsia="Times New Roman" w:cs="Arial"/>
          <w:color w:val="000000"/>
        </w:rPr>
        <w:t xml:space="preserve">I </w:t>
      </w:r>
      <w:del w:id="8" w:author="San" w:date="2019-10-27T20:40:00Z">
        <w:r w:rsidRPr="007F06F8" w:rsidDel="00C66005">
          <w:rPr>
            <w:rFonts w:eastAsia="Times New Roman" w:cs="Arial"/>
            <w:color w:val="000000"/>
          </w:rPr>
          <w:delText>view myself as having</w:delText>
        </w:r>
      </w:del>
      <w:ins w:id="9" w:author="San" w:date="2019-10-27T20:40:00Z">
        <w:r w:rsidR="00C66005">
          <w:rPr>
            <w:rFonts w:eastAsia="Times New Roman" w:cs="Arial"/>
            <w:color w:val="000000"/>
          </w:rPr>
          <w:t>believe I have</w:t>
        </w:r>
      </w:ins>
      <w:r w:rsidRPr="007F06F8">
        <w:rPr>
          <w:rFonts w:eastAsia="Times New Roman" w:cs="Arial"/>
          <w:color w:val="000000"/>
        </w:rPr>
        <w:t xml:space="preserve"> </w:t>
      </w:r>
      <w:r w:rsidR="0082671C" w:rsidRPr="007F06F8">
        <w:rPr>
          <w:rFonts w:eastAsia="Times New Roman" w:cs="Arial"/>
          <w:color w:val="000000"/>
        </w:rPr>
        <w:t>three</w:t>
      </w:r>
      <w:r w:rsidRPr="007F06F8">
        <w:rPr>
          <w:rFonts w:eastAsia="Times New Roman" w:cs="Arial"/>
          <w:color w:val="000000"/>
        </w:rPr>
        <w:t xml:space="preserve"> distinct qualities </w:t>
      </w:r>
      <w:del w:id="10" w:author="San" w:date="2019-10-27T20:40:00Z">
        <w:r w:rsidRPr="007F06F8" w:rsidDel="00C66005">
          <w:rPr>
            <w:rFonts w:eastAsia="Times New Roman" w:cs="Arial"/>
            <w:color w:val="000000"/>
          </w:rPr>
          <w:delText>that I can offer</w:delText>
        </w:r>
      </w:del>
      <w:ins w:id="11" w:author="San" w:date="2019-10-27T20:40:00Z">
        <w:r w:rsidR="00C66005">
          <w:rPr>
            <w:rFonts w:eastAsia="Times New Roman" w:cs="Arial"/>
            <w:color w:val="000000"/>
          </w:rPr>
          <w:t>that allows me to contribute</w:t>
        </w:r>
      </w:ins>
      <w:r w:rsidRPr="007F06F8">
        <w:rPr>
          <w:rFonts w:eastAsia="Times New Roman" w:cs="Arial"/>
          <w:color w:val="000000"/>
        </w:rPr>
        <w:t xml:space="preserve"> to L</w:t>
      </w:r>
      <w:ins w:id="12" w:author="San" w:date="2019-10-27T20:43:00Z">
        <w:r w:rsidR="00C66005">
          <w:rPr>
            <w:rFonts w:eastAsia="Times New Roman" w:cs="Arial"/>
            <w:color w:val="000000"/>
          </w:rPr>
          <w:t xml:space="preserve">ondon </w:t>
        </w:r>
      </w:ins>
      <w:r w:rsidRPr="007F06F8">
        <w:rPr>
          <w:rFonts w:eastAsia="Times New Roman" w:cs="Arial"/>
          <w:color w:val="000000"/>
        </w:rPr>
        <w:t>B</w:t>
      </w:r>
      <w:ins w:id="13" w:author="San" w:date="2019-10-27T20:43:00Z">
        <w:r w:rsidR="00C66005">
          <w:rPr>
            <w:rFonts w:eastAsia="Times New Roman" w:cs="Arial"/>
            <w:color w:val="000000"/>
          </w:rPr>
          <w:t xml:space="preserve">usiness </w:t>
        </w:r>
      </w:ins>
      <w:r w:rsidRPr="007F06F8">
        <w:rPr>
          <w:rFonts w:eastAsia="Times New Roman" w:cs="Arial"/>
          <w:color w:val="000000"/>
        </w:rPr>
        <w:t>S</w:t>
      </w:r>
      <w:ins w:id="14" w:author="San" w:date="2019-10-27T20:43:00Z">
        <w:r w:rsidR="00C66005">
          <w:rPr>
            <w:rFonts w:eastAsia="Times New Roman" w:cs="Arial"/>
            <w:color w:val="000000"/>
          </w:rPr>
          <w:t>chool (LBS)</w:t>
        </w:r>
      </w:ins>
      <w:r w:rsidRPr="007F06F8">
        <w:rPr>
          <w:rFonts w:eastAsia="Times New Roman" w:cs="Arial"/>
          <w:color w:val="000000"/>
        </w:rPr>
        <w:t>. Firstly, being an experienced professional at a top global consulting firm in a</w:t>
      </w:r>
      <w:del w:id="15" w:author="San" w:date="2019-10-27T20:42:00Z">
        <w:r w:rsidRPr="007F06F8" w:rsidDel="00C66005">
          <w:rPr>
            <w:rFonts w:eastAsia="Times New Roman" w:cs="Arial"/>
            <w:color w:val="000000"/>
          </w:rPr>
          <w:delText>n</w:delText>
        </w:r>
      </w:del>
      <w:r w:rsidRPr="007F06F8">
        <w:rPr>
          <w:rFonts w:eastAsia="Times New Roman" w:cs="Arial"/>
          <w:color w:val="000000"/>
        </w:rPr>
        <w:t xml:space="preserve"> </w:t>
      </w:r>
      <w:ins w:id="16" w:author="San" w:date="2019-10-27T20:42:00Z">
        <w:r w:rsidR="00C66005">
          <w:rPr>
            <w:rFonts w:eastAsia="Times New Roman" w:cs="Arial"/>
            <w:color w:val="000000"/>
          </w:rPr>
          <w:t>mergers &amp; a</w:t>
        </w:r>
        <w:r w:rsidR="00C66005" w:rsidRPr="00C66005">
          <w:rPr>
            <w:rFonts w:eastAsia="Times New Roman" w:cs="Arial"/>
            <w:color w:val="000000"/>
          </w:rPr>
          <w:t>cquisitions</w:t>
        </w:r>
      </w:ins>
      <w:ins w:id="17" w:author="San" w:date="2019-10-27T20:43:00Z">
        <w:r w:rsidR="00C66005">
          <w:rPr>
            <w:rFonts w:eastAsia="Times New Roman" w:cs="Arial"/>
            <w:color w:val="000000"/>
          </w:rPr>
          <w:t xml:space="preserve"> (M&amp;A)</w:t>
        </w:r>
      </w:ins>
      <w:del w:id="18" w:author="San" w:date="2019-10-27T20:42:00Z">
        <w:r w:rsidRPr="007F06F8" w:rsidDel="00C66005">
          <w:rPr>
            <w:rFonts w:eastAsia="Times New Roman" w:cs="Arial"/>
            <w:color w:val="000000"/>
          </w:rPr>
          <w:delText>M&amp;A</w:delText>
        </w:r>
      </w:del>
      <w:r w:rsidRPr="007F06F8">
        <w:rPr>
          <w:rFonts w:eastAsia="Times New Roman" w:cs="Arial"/>
          <w:color w:val="000000"/>
        </w:rPr>
        <w:t xml:space="preserve"> </w:t>
      </w:r>
      <w:r w:rsidR="00E42499">
        <w:rPr>
          <w:rFonts w:eastAsia="Times New Roman" w:cs="Arial"/>
          <w:color w:val="000000"/>
        </w:rPr>
        <w:t>setting</w:t>
      </w:r>
      <w:r w:rsidR="00226599" w:rsidRPr="007F06F8">
        <w:rPr>
          <w:rFonts w:eastAsia="Times New Roman" w:cs="Arial"/>
          <w:color w:val="000000"/>
        </w:rPr>
        <w:t xml:space="preserve">, </w:t>
      </w:r>
      <w:r w:rsidRPr="007F06F8">
        <w:rPr>
          <w:rFonts w:eastAsia="Times New Roman" w:cs="Arial"/>
          <w:color w:val="000000"/>
        </w:rPr>
        <w:t>I believe I can enrich LBS’ academic environment</w:t>
      </w:r>
      <w:r w:rsidR="00226599" w:rsidRPr="007F06F8">
        <w:rPr>
          <w:rFonts w:eastAsia="Times New Roman" w:cs="Arial"/>
          <w:color w:val="000000"/>
        </w:rPr>
        <w:t xml:space="preserve"> </w:t>
      </w:r>
      <w:r w:rsidRPr="007F06F8">
        <w:rPr>
          <w:rFonts w:eastAsia="Times New Roman" w:cs="Arial"/>
          <w:color w:val="000000"/>
        </w:rPr>
        <w:t>with</w:t>
      </w:r>
      <w:del w:id="19" w:author="San" w:date="2019-10-27T20:43:00Z">
        <w:r w:rsidRPr="007F06F8" w:rsidDel="00C66005">
          <w:rPr>
            <w:rFonts w:eastAsia="Times New Roman" w:cs="Arial"/>
            <w:color w:val="000000"/>
          </w:rPr>
          <w:delText xml:space="preserve"> a</w:delText>
        </w:r>
      </w:del>
      <w:r w:rsidRPr="007F06F8">
        <w:rPr>
          <w:rFonts w:eastAsia="Times New Roman" w:cs="Arial"/>
          <w:color w:val="000000"/>
        </w:rPr>
        <w:t xml:space="preserve"> relevant and up to date insights into real-world application of some financial tools in the current industry</w:t>
      </w:r>
      <w:r w:rsidR="00226599" w:rsidRPr="007F06F8">
        <w:rPr>
          <w:rFonts w:eastAsia="Times New Roman" w:cs="Arial"/>
          <w:color w:val="000000"/>
        </w:rPr>
        <w:t>.</w:t>
      </w:r>
      <w:r w:rsidRPr="007F06F8">
        <w:rPr>
          <w:rFonts w:eastAsia="Times New Roman" w:cs="Arial"/>
          <w:color w:val="000000"/>
        </w:rPr>
        <w:t xml:space="preserve"> </w:t>
      </w:r>
      <w:commentRangeStart w:id="20"/>
      <w:r w:rsidRPr="00C66005">
        <w:rPr>
          <w:rFonts w:eastAsia="Times New Roman" w:cs="Arial"/>
          <w:strike/>
          <w:color w:val="000000"/>
          <w:rPrChange w:id="21" w:author="San" w:date="2019-10-27T20:46:00Z">
            <w:rPr>
              <w:rFonts w:eastAsia="Times New Roman" w:cs="Arial"/>
              <w:color w:val="000000"/>
            </w:rPr>
          </w:rPrChange>
        </w:rPr>
        <w:t>I believe combining LBS’ excellent curriculum with students and professors with real life experience and the know how to navigate in the business world is critical in providing future graduates the necessary skillset to succeed in their paths.</w:t>
      </w:r>
      <w:commentRangeEnd w:id="20"/>
      <w:r w:rsidR="00E82421" w:rsidRPr="00C66005">
        <w:rPr>
          <w:rStyle w:val="CommentReference"/>
          <w:strike/>
          <w:rPrChange w:id="22" w:author="San" w:date="2019-10-27T20:46:00Z">
            <w:rPr>
              <w:rStyle w:val="CommentReference"/>
            </w:rPr>
          </w:rPrChange>
        </w:rPr>
        <w:commentReference w:id="20"/>
      </w:r>
    </w:p>
    <w:p w14:paraId="2CB7DAA9" w14:textId="246AB7FF" w:rsidR="002D19A8" w:rsidRPr="007F06F8" w:rsidRDefault="002D19A8" w:rsidP="006223CF">
      <w:pPr>
        <w:spacing w:after="0" w:line="240" w:lineRule="auto"/>
        <w:ind w:firstLine="720"/>
        <w:jc w:val="both"/>
        <w:rPr>
          <w:rFonts w:eastAsia="Times New Roman" w:cs="Arial"/>
          <w:color w:val="000000"/>
        </w:rPr>
      </w:pPr>
      <w:r w:rsidRPr="007F06F8">
        <w:rPr>
          <w:rFonts w:eastAsia="Times New Roman" w:cs="Arial"/>
          <w:color w:val="000000"/>
        </w:rPr>
        <w:t xml:space="preserve">Secondly, </w:t>
      </w:r>
      <w:ins w:id="23" w:author="San" w:date="2019-10-27T20:51:00Z">
        <w:r w:rsidR="00A106C8">
          <w:rPr>
            <w:rFonts w:eastAsia="Times New Roman" w:cs="Arial"/>
            <w:color w:val="000000"/>
          </w:rPr>
          <w:t xml:space="preserve">my background as </w:t>
        </w:r>
        <w:r w:rsidR="00A106C8" w:rsidRPr="007F06F8">
          <w:rPr>
            <w:rFonts w:eastAsia="Times New Roman" w:cs="Arial"/>
            <w:color w:val="000000"/>
          </w:rPr>
          <w:t>a scholar from a high-growth emerging country</w:t>
        </w:r>
      </w:ins>
      <w:ins w:id="24" w:author="San" w:date="2019-10-27T20:53:00Z">
        <w:r w:rsidR="00A106C8">
          <w:rPr>
            <w:rFonts w:eastAsia="Times New Roman" w:cs="Arial"/>
            <w:color w:val="000000"/>
          </w:rPr>
          <w:t>,</w:t>
        </w:r>
      </w:ins>
      <w:ins w:id="25" w:author="San" w:date="2019-10-27T20:51:00Z">
        <w:r w:rsidR="00A106C8" w:rsidRPr="007F06F8">
          <w:rPr>
            <w:rFonts w:eastAsia="Times New Roman" w:cs="Arial"/>
            <w:color w:val="000000"/>
          </w:rPr>
          <w:t xml:space="preserve"> such as Indonesia</w:t>
        </w:r>
      </w:ins>
      <w:ins w:id="26" w:author="San" w:date="2019-10-27T20:53:00Z">
        <w:r w:rsidR="00A106C8">
          <w:rPr>
            <w:rFonts w:eastAsia="Times New Roman" w:cs="Arial"/>
            <w:color w:val="000000"/>
          </w:rPr>
          <w:t>,</w:t>
        </w:r>
      </w:ins>
      <w:ins w:id="27" w:author="San" w:date="2019-10-27T20:51:00Z">
        <w:r w:rsidR="00A106C8">
          <w:rPr>
            <w:rFonts w:eastAsia="Times New Roman" w:cs="Arial"/>
            <w:color w:val="000000"/>
          </w:rPr>
          <w:t xml:space="preserve"> would bring about a different perspective to LBS</w:t>
        </w:r>
      </w:ins>
      <w:ins w:id="28" w:author="San" w:date="2019-10-27T20:53:00Z">
        <w:r w:rsidR="00A106C8">
          <w:rPr>
            <w:rFonts w:eastAsia="Times New Roman" w:cs="Arial"/>
            <w:color w:val="000000"/>
          </w:rPr>
          <w:t>,</w:t>
        </w:r>
      </w:ins>
      <w:ins w:id="29" w:author="San" w:date="2019-10-27T20:51:00Z">
        <w:r w:rsidR="00A106C8">
          <w:rPr>
            <w:rFonts w:eastAsia="Times New Roman" w:cs="Arial"/>
            <w:color w:val="000000"/>
          </w:rPr>
          <w:t xml:space="preserve"> which is </w:t>
        </w:r>
      </w:ins>
      <w:r w:rsidRPr="007F06F8">
        <w:rPr>
          <w:rFonts w:eastAsia="Times New Roman" w:cs="Arial"/>
          <w:color w:val="000000"/>
        </w:rPr>
        <w:t>a</w:t>
      </w:r>
      <w:del w:id="30" w:author="San" w:date="2019-10-27T20:52:00Z">
        <w:r w:rsidRPr="007F06F8" w:rsidDel="00A106C8">
          <w:rPr>
            <w:rFonts w:eastAsia="Times New Roman" w:cs="Arial"/>
            <w:color w:val="000000"/>
          </w:rPr>
          <w:delText>s</w:delText>
        </w:r>
      </w:del>
      <w:r w:rsidRPr="007F06F8">
        <w:rPr>
          <w:rFonts w:eastAsia="Times New Roman" w:cs="Arial"/>
          <w:color w:val="000000"/>
        </w:rPr>
        <w:t xml:space="preserve"> Europe-based </w:t>
      </w:r>
      <w:del w:id="31" w:author="San" w:date="2019-10-23T22:20:00Z">
        <w:r w:rsidRPr="007F06F8" w:rsidDel="00E82421">
          <w:rPr>
            <w:rFonts w:eastAsia="Times New Roman" w:cs="Arial"/>
            <w:color w:val="000000"/>
          </w:rPr>
          <w:delText>university</w:delText>
        </w:r>
      </w:del>
      <w:ins w:id="32" w:author="San" w:date="2019-10-23T22:20:00Z">
        <w:r w:rsidR="00E82421" w:rsidRPr="007F06F8">
          <w:rPr>
            <w:rFonts w:eastAsia="Times New Roman" w:cs="Arial"/>
            <w:color w:val="000000"/>
          </w:rPr>
          <w:t>University</w:t>
        </w:r>
      </w:ins>
      <w:ins w:id="33" w:author="San" w:date="2019-10-27T20:53:00Z">
        <w:r w:rsidR="00A106C8">
          <w:rPr>
            <w:rFonts w:eastAsia="Times New Roman" w:cs="Arial"/>
            <w:color w:val="000000"/>
          </w:rPr>
          <w:t>. This is highly relevant</w:t>
        </w:r>
      </w:ins>
      <w:r w:rsidRPr="007F06F8">
        <w:rPr>
          <w:rFonts w:eastAsia="Times New Roman" w:cs="Arial"/>
          <w:color w:val="000000"/>
        </w:rPr>
        <w:t xml:space="preserve"> amidst </w:t>
      </w:r>
      <w:r w:rsidR="006D6DB4" w:rsidRPr="007F06F8">
        <w:rPr>
          <w:rFonts w:eastAsia="Times New Roman" w:cs="Arial"/>
          <w:color w:val="000000"/>
        </w:rPr>
        <w:t>the uncertain</w:t>
      </w:r>
      <w:r w:rsidRPr="007F06F8">
        <w:rPr>
          <w:rFonts w:eastAsia="Times New Roman" w:cs="Arial"/>
          <w:color w:val="000000"/>
        </w:rPr>
        <w:t xml:space="preserve"> economy </w:t>
      </w:r>
      <w:r w:rsidR="006D6DB4" w:rsidRPr="007F06F8">
        <w:rPr>
          <w:rFonts w:eastAsia="Times New Roman" w:cs="Arial"/>
          <w:color w:val="000000"/>
        </w:rPr>
        <w:t xml:space="preserve">trend </w:t>
      </w:r>
      <w:r w:rsidRPr="007F06F8">
        <w:rPr>
          <w:rFonts w:eastAsia="Times New Roman" w:cs="Arial"/>
          <w:color w:val="000000"/>
        </w:rPr>
        <w:t xml:space="preserve">in the last </w:t>
      </w:r>
      <w:r w:rsidR="006D6DB4" w:rsidRPr="007F06F8">
        <w:rPr>
          <w:rFonts w:eastAsia="Times New Roman" w:cs="Arial"/>
          <w:color w:val="000000"/>
        </w:rPr>
        <w:t>few years</w:t>
      </w:r>
      <w:del w:id="34" w:author="San" w:date="2019-10-27T20:54:00Z">
        <w:r w:rsidRPr="007F06F8" w:rsidDel="00A106C8">
          <w:rPr>
            <w:rFonts w:eastAsia="Times New Roman" w:cs="Arial"/>
            <w:color w:val="000000"/>
          </w:rPr>
          <w:delText xml:space="preserve">, being </w:delText>
        </w:r>
      </w:del>
      <w:del w:id="35" w:author="San" w:date="2019-10-27T20:51:00Z">
        <w:r w:rsidRPr="007F06F8" w:rsidDel="00A106C8">
          <w:rPr>
            <w:rFonts w:eastAsia="Times New Roman" w:cs="Arial"/>
            <w:color w:val="000000"/>
          </w:rPr>
          <w:delText xml:space="preserve">a scholar from a high-growth emerging country such as Indonesia </w:delText>
        </w:r>
      </w:del>
      <w:del w:id="36" w:author="San" w:date="2019-10-27T20:54:00Z">
        <w:r w:rsidRPr="007F06F8" w:rsidDel="00A106C8">
          <w:rPr>
            <w:rFonts w:eastAsia="Times New Roman" w:cs="Arial"/>
            <w:color w:val="000000"/>
          </w:rPr>
          <w:delText>is an excellent value-add for LBS</w:delText>
        </w:r>
      </w:del>
      <w:r w:rsidRPr="007F06F8">
        <w:rPr>
          <w:rFonts w:eastAsia="Times New Roman" w:cs="Arial"/>
          <w:color w:val="000000"/>
        </w:rPr>
        <w:t>.</w:t>
      </w:r>
      <w:del w:id="37" w:author="San" w:date="2019-10-27T20:54:00Z">
        <w:r w:rsidRPr="007F06F8" w:rsidDel="00A106C8">
          <w:rPr>
            <w:rFonts w:eastAsia="Times New Roman" w:cs="Arial"/>
            <w:color w:val="000000"/>
          </w:rPr>
          <w:delText xml:space="preserve"> </w:delText>
        </w:r>
      </w:del>
      <w:r w:rsidR="006D6DB4" w:rsidRPr="007F06F8">
        <w:rPr>
          <w:rFonts w:eastAsia="Times New Roman" w:cs="Arial"/>
          <w:color w:val="000000"/>
        </w:rPr>
        <w:t xml:space="preserve"> Developing nation</w:t>
      </w:r>
      <w:ins w:id="38" w:author="San" w:date="2019-10-27T20:55:00Z">
        <w:r w:rsidR="00A106C8">
          <w:rPr>
            <w:rFonts w:eastAsia="Times New Roman" w:cs="Arial"/>
            <w:color w:val="000000"/>
          </w:rPr>
          <w:t>s</w:t>
        </w:r>
      </w:ins>
      <w:r w:rsidR="006D6DB4" w:rsidRPr="007F06F8">
        <w:rPr>
          <w:rFonts w:eastAsia="Times New Roman" w:cs="Arial"/>
          <w:color w:val="000000"/>
        </w:rPr>
        <w:t xml:space="preserve"> </w:t>
      </w:r>
      <w:r w:rsidR="000C1330" w:rsidRPr="007F06F8">
        <w:rPr>
          <w:rFonts w:eastAsia="Times New Roman" w:cs="Arial"/>
          <w:color w:val="000000"/>
        </w:rPr>
        <w:t>with</w:t>
      </w:r>
      <w:del w:id="39" w:author="San" w:date="2019-10-27T20:55:00Z">
        <w:r w:rsidR="000C1330" w:rsidRPr="007F06F8" w:rsidDel="00A106C8">
          <w:rPr>
            <w:rFonts w:eastAsia="Times New Roman" w:cs="Arial"/>
            <w:color w:val="000000"/>
          </w:rPr>
          <w:delText xml:space="preserve"> its</w:delText>
        </w:r>
      </w:del>
      <w:r w:rsidR="000C1330" w:rsidRPr="007F06F8">
        <w:rPr>
          <w:rFonts w:eastAsia="Times New Roman" w:cs="Arial"/>
          <w:color w:val="000000"/>
        </w:rPr>
        <w:t xml:space="preserve"> high population growth will be an important market catchment for global firms that seek higher revenue and geographic diversification</w:t>
      </w:r>
      <w:r w:rsidRPr="007F06F8">
        <w:rPr>
          <w:rFonts w:eastAsia="Times New Roman" w:cs="Arial"/>
          <w:color w:val="000000"/>
        </w:rPr>
        <w:t xml:space="preserve">. </w:t>
      </w:r>
      <w:del w:id="40" w:author="San" w:date="2019-10-27T20:57:00Z">
        <w:r w:rsidRPr="007F06F8" w:rsidDel="00A106C8">
          <w:rPr>
            <w:rFonts w:eastAsia="Times New Roman" w:cs="Arial"/>
            <w:color w:val="000000"/>
          </w:rPr>
          <w:delText>Having someone who can</w:delText>
        </w:r>
      </w:del>
      <w:ins w:id="41" w:author="San" w:date="2019-10-27T20:57:00Z">
        <w:r w:rsidR="00A106C8">
          <w:rPr>
            <w:rFonts w:eastAsia="Times New Roman" w:cs="Arial"/>
            <w:color w:val="000000"/>
          </w:rPr>
          <w:t>My ability to</w:t>
        </w:r>
      </w:ins>
      <w:r w:rsidRPr="007F06F8">
        <w:rPr>
          <w:rFonts w:eastAsia="Times New Roman" w:cs="Arial"/>
          <w:color w:val="000000"/>
        </w:rPr>
        <w:t xml:space="preserve"> provide insights on contrasting business culture, economy outlook, investor</w:t>
      </w:r>
      <w:del w:id="42" w:author="San" w:date="2019-10-27T20:55:00Z">
        <w:r w:rsidRPr="007F06F8" w:rsidDel="00A106C8">
          <w:rPr>
            <w:rFonts w:eastAsia="Times New Roman" w:cs="Arial"/>
            <w:color w:val="000000"/>
          </w:rPr>
          <w:delText>’</w:delText>
        </w:r>
      </w:del>
      <w:r w:rsidRPr="007F06F8">
        <w:rPr>
          <w:rFonts w:eastAsia="Times New Roman" w:cs="Arial"/>
          <w:color w:val="000000"/>
        </w:rPr>
        <w:t>s</w:t>
      </w:r>
      <w:ins w:id="43" w:author="San" w:date="2019-10-27T20:55:00Z">
        <w:r w:rsidR="00A106C8">
          <w:rPr>
            <w:rFonts w:eastAsia="Times New Roman" w:cs="Arial"/>
            <w:color w:val="000000"/>
          </w:rPr>
          <w:t>’</w:t>
        </w:r>
      </w:ins>
      <w:r w:rsidRPr="007F06F8">
        <w:rPr>
          <w:rFonts w:eastAsia="Times New Roman" w:cs="Arial"/>
          <w:color w:val="000000"/>
        </w:rPr>
        <w:t xml:space="preserve"> </w:t>
      </w:r>
      <w:r w:rsidR="000C1330" w:rsidRPr="007F06F8">
        <w:rPr>
          <w:rFonts w:eastAsia="Times New Roman" w:cs="Arial"/>
          <w:color w:val="000000"/>
        </w:rPr>
        <w:t>behaviors</w:t>
      </w:r>
      <w:r w:rsidRPr="007F06F8">
        <w:rPr>
          <w:rFonts w:eastAsia="Times New Roman" w:cs="Arial"/>
          <w:color w:val="000000"/>
        </w:rPr>
        <w:t xml:space="preserve">, and </w:t>
      </w:r>
      <w:ins w:id="44" w:author="San" w:date="2019-10-27T21:14:00Z">
        <w:r w:rsidR="006223CF">
          <w:rPr>
            <w:rFonts w:eastAsia="Times New Roman" w:cs="Arial"/>
            <w:color w:val="000000"/>
          </w:rPr>
          <w:t xml:space="preserve">to </w:t>
        </w:r>
      </w:ins>
      <w:r w:rsidRPr="007F06F8">
        <w:rPr>
          <w:rFonts w:eastAsia="Times New Roman" w:cs="Arial"/>
          <w:color w:val="000000"/>
        </w:rPr>
        <w:t xml:space="preserve">act as a window to an emerging market in ASEAN countries </w:t>
      </w:r>
      <w:r w:rsidR="00AB5804">
        <w:rPr>
          <w:rFonts w:eastAsia="Times New Roman" w:cs="Arial"/>
          <w:color w:val="000000"/>
        </w:rPr>
        <w:t>will be a great asset to LBS community</w:t>
      </w:r>
      <w:r w:rsidRPr="007F06F8">
        <w:rPr>
          <w:rFonts w:eastAsia="Times New Roman" w:cs="Arial"/>
          <w:color w:val="000000"/>
        </w:rPr>
        <w:t xml:space="preserve">.  </w:t>
      </w:r>
    </w:p>
    <w:p w14:paraId="043D945B" w14:textId="77DCFC6D" w:rsidR="00BC7344" w:rsidRPr="007F06F8" w:rsidRDefault="002D19A8" w:rsidP="007F06F8">
      <w:pPr>
        <w:spacing w:after="0" w:line="240" w:lineRule="auto"/>
        <w:ind w:firstLine="720"/>
        <w:jc w:val="both"/>
        <w:rPr>
          <w:rFonts w:eastAsia="Times New Roman" w:cs="Arial"/>
          <w:color w:val="000000"/>
        </w:rPr>
      </w:pPr>
      <w:r w:rsidRPr="007F06F8">
        <w:rPr>
          <w:rFonts w:eastAsia="Times New Roman" w:cs="Arial"/>
          <w:color w:val="000000"/>
        </w:rPr>
        <w:t>Thirdly</w:t>
      </w:r>
      <w:r w:rsidR="00905EB7" w:rsidRPr="007F06F8">
        <w:rPr>
          <w:rFonts w:eastAsia="Times New Roman" w:cs="Arial"/>
          <w:color w:val="000000"/>
        </w:rPr>
        <w:t xml:space="preserve">, having lived in three different countries, I have been exposed to various environments and culture. This provides me with first-hand experience in participating and navigating in </w:t>
      </w:r>
      <w:commentRangeStart w:id="45"/>
      <w:del w:id="46" w:author="San" w:date="2019-10-27T20:59:00Z">
        <w:r w:rsidR="00905EB7" w:rsidRPr="007F06F8" w:rsidDel="004662C6">
          <w:rPr>
            <w:rFonts w:eastAsia="Times New Roman" w:cs="Arial"/>
            <w:color w:val="000000"/>
          </w:rPr>
          <w:delText>the community and how it has created values otherwise non-existent in a monocultural society.</w:delText>
        </w:r>
      </w:del>
      <w:ins w:id="47" w:author="San" w:date="2019-10-27T20:59:00Z">
        <w:r w:rsidR="004662C6">
          <w:rPr>
            <w:rFonts w:eastAsia="Times New Roman" w:cs="Arial"/>
            <w:color w:val="000000"/>
          </w:rPr>
          <w:t>multiple communities</w:t>
        </w:r>
      </w:ins>
      <w:commentRangeEnd w:id="45"/>
      <w:ins w:id="48" w:author="San" w:date="2019-10-27T21:00:00Z">
        <w:r w:rsidR="004662C6">
          <w:rPr>
            <w:rStyle w:val="CommentReference"/>
          </w:rPr>
          <w:commentReference w:id="45"/>
        </w:r>
      </w:ins>
      <w:ins w:id="49" w:author="San" w:date="2019-10-27T20:59:00Z">
        <w:r w:rsidR="004662C6">
          <w:rPr>
            <w:rFonts w:eastAsia="Times New Roman" w:cs="Arial"/>
            <w:color w:val="000000"/>
          </w:rPr>
          <w:t>.</w:t>
        </w:r>
      </w:ins>
      <w:r w:rsidR="00905EB7" w:rsidRPr="007F06F8">
        <w:rPr>
          <w:rFonts w:eastAsia="Times New Roman" w:cs="Arial"/>
          <w:color w:val="000000"/>
        </w:rPr>
        <w:t xml:space="preserve"> </w:t>
      </w:r>
      <w:r w:rsidR="00BB6CE1">
        <w:rPr>
          <w:rFonts w:eastAsia="Times New Roman" w:cs="Arial"/>
          <w:color w:val="000000"/>
        </w:rPr>
        <w:t xml:space="preserve">As someone who has multicultural experience in various countries, I am well-versed in handling and facilitating </w:t>
      </w:r>
      <w:del w:id="50" w:author="San" w:date="2019-10-27T21:02:00Z">
        <w:r w:rsidR="00BB6CE1" w:rsidDel="004662C6">
          <w:rPr>
            <w:rFonts w:eastAsia="Times New Roman" w:cs="Arial"/>
            <w:color w:val="000000"/>
          </w:rPr>
          <w:delText xml:space="preserve">differences </w:delText>
        </w:r>
      </w:del>
      <w:ins w:id="51" w:author="San" w:date="2019-10-27T21:02:00Z">
        <w:r w:rsidR="004662C6">
          <w:rPr>
            <w:rFonts w:eastAsia="Times New Roman" w:cs="Arial"/>
            <w:color w:val="000000"/>
          </w:rPr>
          <w:t>diffe</w:t>
        </w:r>
        <w:r w:rsidR="004662C6">
          <w:rPr>
            <w:rFonts w:eastAsia="Times New Roman" w:cs="Arial"/>
            <w:color w:val="000000"/>
          </w:rPr>
          <w:t>ring</w:t>
        </w:r>
      </w:ins>
      <w:del w:id="52" w:author="San" w:date="2019-10-27T21:02:00Z">
        <w:r w:rsidR="00BB6CE1" w:rsidDel="004662C6">
          <w:rPr>
            <w:rFonts w:eastAsia="Times New Roman" w:cs="Arial"/>
            <w:color w:val="000000"/>
          </w:rPr>
          <w:delText>of</w:delText>
        </w:r>
      </w:del>
      <w:r w:rsidR="00BB6CE1">
        <w:rPr>
          <w:rFonts w:eastAsia="Times New Roman" w:cs="Arial"/>
          <w:color w:val="000000"/>
        </w:rPr>
        <w:t xml:space="preserve"> opinions and ideals which </w:t>
      </w:r>
      <w:r w:rsidR="00B1616F">
        <w:rPr>
          <w:rFonts w:eastAsia="Times New Roman" w:cs="Arial"/>
          <w:color w:val="000000"/>
        </w:rPr>
        <w:t>can either be fruitful and innovative or destructive to class harmony and environment.</w:t>
      </w:r>
      <w:r w:rsidR="00B1616F" w:rsidRPr="00B1616F">
        <w:rPr>
          <w:rFonts w:eastAsia="Times New Roman" w:cs="Arial"/>
          <w:color w:val="000000"/>
        </w:rPr>
        <w:t xml:space="preserve"> </w:t>
      </w:r>
      <w:r w:rsidR="00B1616F">
        <w:rPr>
          <w:rFonts w:eastAsia="Times New Roman" w:cs="Arial"/>
          <w:color w:val="000000"/>
        </w:rPr>
        <w:t>A</w:t>
      </w:r>
      <w:r w:rsidR="00B1616F" w:rsidRPr="007F06F8">
        <w:rPr>
          <w:rFonts w:eastAsia="Times New Roman" w:cs="Arial"/>
          <w:color w:val="000000"/>
        </w:rPr>
        <w:t xml:space="preserve">fter spending over 4 years in </w:t>
      </w:r>
      <w:r w:rsidR="00B1616F">
        <w:rPr>
          <w:rFonts w:eastAsia="Times New Roman" w:cs="Arial"/>
          <w:color w:val="000000"/>
        </w:rPr>
        <w:t>a multiethnic</w:t>
      </w:r>
      <w:r w:rsidR="00B1616F" w:rsidRPr="007F06F8">
        <w:rPr>
          <w:rFonts w:eastAsia="Times New Roman" w:cs="Arial"/>
          <w:color w:val="000000"/>
        </w:rPr>
        <w:t xml:space="preserve"> </w:t>
      </w:r>
      <w:ins w:id="53" w:author="San" w:date="2019-10-27T21:02:00Z">
        <w:r w:rsidR="004662C6">
          <w:rPr>
            <w:rFonts w:eastAsia="Times New Roman" w:cs="Arial"/>
            <w:color w:val="000000"/>
          </w:rPr>
          <w:t xml:space="preserve">country, </w:t>
        </w:r>
      </w:ins>
      <w:r w:rsidR="00B1616F" w:rsidRPr="007F06F8">
        <w:rPr>
          <w:rFonts w:eastAsia="Times New Roman" w:cs="Arial"/>
          <w:color w:val="000000"/>
        </w:rPr>
        <w:t xml:space="preserve">Singapore, I have seen how the Chinese, Indians and Malays are able to successfully create a thriving community that not only respect </w:t>
      </w:r>
      <w:del w:id="54" w:author="San" w:date="2019-10-27T21:03:00Z">
        <w:r w:rsidR="00B1616F" w:rsidRPr="007F06F8" w:rsidDel="004662C6">
          <w:rPr>
            <w:rFonts w:eastAsia="Times New Roman" w:cs="Arial"/>
            <w:color w:val="000000"/>
          </w:rPr>
          <w:delText xml:space="preserve">each </w:delText>
        </w:r>
      </w:del>
      <w:ins w:id="55" w:author="San" w:date="2019-10-27T21:03:00Z">
        <w:r w:rsidR="004662C6">
          <w:rPr>
            <w:rFonts w:eastAsia="Times New Roman" w:cs="Arial"/>
            <w:color w:val="000000"/>
          </w:rPr>
          <w:t>one</w:t>
        </w:r>
        <w:r w:rsidR="004662C6" w:rsidRPr="007F06F8">
          <w:rPr>
            <w:rFonts w:eastAsia="Times New Roman" w:cs="Arial"/>
            <w:color w:val="000000"/>
          </w:rPr>
          <w:t xml:space="preserve"> </w:t>
        </w:r>
      </w:ins>
      <w:r w:rsidR="00B1616F" w:rsidRPr="007F06F8">
        <w:rPr>
          <w:rFonts w:eastAsia="Times New Roman" w:cs="Arial"/>
          <w:color w:val="000000"/>
        </w:rPr>
        <w:t>other but also stimulates innovation and development. Both cohesiveness and frictions I have seen in Singapore have only brought them stronger bond and tolerance</w:t>
      </w:r>
      <w:ins w:id="56" w:author="San" w:date="2019-10-27T21:17:00Z">
        <w:r w:rsidR="006223CF">
          <w:rPr>
            <w:rFonts w:eastAsia="Times New Roman" w:cs="Arial"/>
            <w:color w:val="000000"/>
          </w:rPr>
          <w:t>,</w:t>
        </w:r>
      </w:ins>
      <w:r w:rsidR="00B1616F" w:rsidRPr="007F06F8">
        <w:rPr>
          <w:rFonts w:eastAsia="Times New Roman" w:cs="Arial"/>
          <w:color w:val="000000"/>
        </w:rPr>
        <w:t xml:space="preserve"> which helped them become a world-class financial hub and an important player in region.</w:t>
      </w:r>
      <w:r w:rsidR="00B1616F">
        <w:rPr>
          <w:rFonts w:eastAsia="Times New Roman" w:cs="Arial"/>
          <w:color w:val="000000"/>
        </w:rPr>
        <w:t xml:space="preserve"> </w:t>
      </w:r>
      <w:commentRangeStart w:id="57"/>
      <w:r w:rsidR="00B1616F">
        <w:rPr>
          <w:rFonts w:eastAsia="Times New Roman" w:cs="Arial"/>
          <w:color w:val="000000"/>
        </w:rPr>
        <w:t>However, I have also witnessed that differences can bring harm if not handled properly.</w:t>
      </w:r>
      <w:r w:rsidR="00574E04">
        <w:rPr>
          <w:rFonts w:eastAsia="Times New Roman" w:cs="Arial"/>
          <w:color w:val="000000"/>
        </w:rPr>
        <w:t xml:space="preserve"> </w:t>
      </w:r>
      <w:commentRangeEnd w:id="57"/>
      <w:r w:rsidR="004662C6">
        <w:rPr>
          <w:rStyle w:val="CommentReference"/>
        </w:rPr>
        <w:commentReference w:id="57"/>
      </w:r>
      <w:r w:rsidR="00574E04">
        <w:rPr>
          <w:rFonts w:eastAsia="Times New Roman" w:cs="Arial"/>
          <w:color w:val="000000"/>
        </w:rPr>
        <w:t xml:space="preserve">Therefore, </w:t>
      </w:r>
      <w:ins w:id="58" w:author="San" w:date="2019-10-27T21:11:00Z">
        <w:r w:rsidR="006223CF">
          <w:rPr>
            <w:rFonts w:eastAsia="Times New Roman" w:cs="Arial"/>
            <w:color w:val="000000"/>
          </w:rPr>
          <w:t xml:space="preserve">in addition to </w:t>
        </w:r>
      </w:ins>
      <w:del w:id="59" w:author="San" w:date="2019-10-27T21:12:00Z">
        <w:r w:rsidR="00574E04" w:rsidDel="006223CF">
          <w:rPr>
            <w:rFonts w:eastAsia="Times New Roman" w:cs="Arial"/>
            <w:color w:val="000000"/>
          </w:rPr>
          <w:delText xml:space="preserve">I would hope to </w:delText>
        </w:r>
      </w:del>
      <w:del w:id="60" w:author="San" w:date="2019-10-27T21:09:00Z">
        <w:r w:rsidR="00574E04" w:rsidDel="004662C6">
          <w:rPr>
            <w:rFonts w:eastAsia="Times New Roman" w:cs="Arial"/>
            <w:color w:val="000000"/>
          </w:rPr>
          <w:delText>help</w:delText>
        </w:r>
      </w:del>
      <w:del w:id="61" w:author="San" w:date="2019-10-27T21:12:00Z">
        <w:r w:rsidR="00574E04" w:rsidDel="006223CF">
          <w:rPr>
            <w:rFonts w:eastAsia="Times New Roman" w:cs="Arial"/>
            <w:color w:val="000000"/>
          </w:rPr>
          <w:delText xml:space="preserve"> LBS community</w:delText>
        </w:r>
      </w:del>
      <w:del w:id="62" w:author="San" w:date="2019-10-27T21:10:00Z">
        <w:r w:rsidR="00574E04" w:rsidDel="006223CF">
          <w:rPr>
            <w:rFonts w:eastAsia="Times New Roman" w:cs="Arial"/>
            <w:color w:val="000000"/>
          </w:rPr>
          <w:delText xml:space="preserve"> </w:delText>
        </w:r>
      </w:del>
      <w:del w:id="63" w:author="San" w:date="2019-10-27T21:12:00Z">
        <w:r w:rsidR="00574E04" w:rsidDel="006223CF">
          <w:rPr>
            <w:rFonts w:eastAsia="Times New Roman" w:cs="Arial"/>
            <w:color w:val="000000"/>
          </w:rPr>
          <w:delText xml:space="preserve">not only </w:delText>
        </w:r>
      </w:del>
      <w:r w:rsidR="00574E04">
        <w:rPr>
          <w:rFonts w:eastAsia="Times New Roman" w:cs="Arial"/>
          <w:color w:val="000000"/>
        </w:rPr>
        <w:t>produc</w:t>
      </w:r>
      <w:ins w:id="64" w:author="San" w:date="2019-10-27T21:09:00Z">
        <w:r w:rsidR="006223CF">
          <w:rPr>
            <w:rFonts w:eastAsia="Times New Roman" w:cs="Arial"/>
            <w:color w:val="000000"/>
          </w:rPr>
          <w:t>ing</w:t>
        </w:r>
      </w:ins>
      <w:del w:id="65" w:author="San" w:date="2019-10-27T21:09:00Z">
        <w:r w:rsidR="00574E04" w:rsidDel="006223CF">
          <w:rPr>
            <w:rFonts w:eastAsia="Times New Roman" w:cs="Arial"/>
            <w:color w:val="000000"/>
          </w:rPr>
          <w:delText>e</w:delText>
        </w:r>
      </w:del>
      <w:r w:rsidR="00574E04">
        <w:rPr>
          <w:rFonts w:eastAsia="Times New Roman" w:cs="Arial"/>
          <w:color w:val="000000"/>
        </w:rPr>
        <w:t xml:space="preserve"> more insightful learning experience</w:t>
      </w:r>
      <w:ins w:id="66" w:author="San" w:date="2019-10-27T21:11:00Z">
        <w:r w:rsidR="006223CF">
          <w:rPr>
            <w:rFonts w:eastAsia="Times New Roman" w:cs="Arial"/>
            <w:color w:val="000000"/>
          </w:rPr>
          <w:t>,</w:t>
        </w:r>
      </w:ins>
      <w:r w:rsidR="00574E04">
        <w:rPr>
          <w:rFonts w:eastAsia="Times New Roman" w:cs="Arial"/>
          <w:color w:val="000000"/>
        </w:rPr>
        <w:t xml:space="preserve"> </w:t>
      </w:r>
      <w:del w:id="67" w:author="San" w:date="2019-10-27T21:12:00Z">
        <w:r w:rsidR="00574E04" w:rsidDel="006223CF">
          <w:rPr>
            <w:rFonts w:eastAsia="Times New Roman" w:cs="Arial"/>
            <w:color w:val="000000"/>
          </w:rPr>
          <w:delText>but also</w:delText>
        </w:r>
      </w:del>
      <w:ins w:id="68" w:author="San" w:date="2019-10-27T21:12:00Z">
        <w:r w:rsidR="006223CF">
          <w:rPr>
            <w:rFonts w:eastAsia="Times New Roman" w:cs="Arial"/>
            <w:color w:val="000000"/>
          </w:rPr>
          <w:t>I would like to</w:t>
        </w:r>
      </w:ins>
      <w:r w:rsidR="00574E04">
        <w:rPr>
          <w:rFonts w:eastAsia="Times New Roman" w:cs="Arial"/>
          <w:color w:val="000000"/>
        </w:rPr>
        <w:t xml:space="preserve"> promote</w:t>
      </w:r>
      <w:ins w:id="69" w:author="San" w:date="2019-10-27T21:09:00Z">
        <w:r w:rsidR="006223CF">
          <w:rPr>
            <w:rFonts w:eastAsia="Times New Roman" w:cs="Arial"/>
            <w:color w:val="000000"/>
          </w:rPr>
          <w:t xml:space="preserve"> the</w:t>
        </w:r>
      </w:ins>
      <w:r w:rsidR="00574E04">
        <w:rPr>
          <w:rFonts w:eastAsia="Times New Roman" w:cs="Arial"/>
          <w:color w:val="000000"/>
        </w:rPr>
        <w:t xml:space="preserve"> cohesiveness between peers wi</w:t>
      </w:r>
      <w:bookmarkStart w:id="70" w:name="_GoBack"/>
      <w:bookmarkEnd w:id="70"/>
      <w:r w:rsidR="00574E04">
        <w:rPr>
          <w:rFonts w:eastAsia="Times New Roman" w:cs="Arial"/>
          <w:color w:val="000000"/>
        </w:rPr>
        <w:t>th distinct and contrasting personalities and ideologies.</w:t>
      </w:r>
    </w:p>
    <w:p w14:paraId="36F7A455" w14:textId="37C46A57" w:rsidR="0082671C" w:rsidRPr="007F06F8" w:rsidRDefault="0082671C" w:rsidP="007F06F8">
      <w:pPr>
        <w:spacing w:after="0" w:line="240" w:lineRule="auto"/>
        <w:ind w:firstLine="720"/>
        <w:jc w:val="both"/>
        <w:rPr>
          <w:rFonts w:eastAsia="Times New Roman" w:cs="Arial"/>
          <w:color w:val="000000"/>
        </w:rPr>
      </w:pPr>
      <w:commentRangeStart w:id="71"/>
      <w:r w:rsidRPr="007F06F8">
        <w:rPr>
          <w:rFonts w:eastAsia="Times New Roman" w:cs="Arial"/>
          <w:color w:val="000000"/>
        </w:rPr>
        <w:t>E</w:t>
      </w:r>
      <w:r w:rsidR="00BC7344" w:rsidRPr="007F06F8">
        <w:rPr>
          <w:rFonts w:eastAsia="Times New Roman" w:cs="Arial"/>
          <w:color w:val="000000"/>
        </w:rPr>
        <w:t xml:space="preserve">ven after graduating </w:t>
      </w:r>
      <w:r w:rsidR="00AB609E" w:rsidRPr="007F06F8">
        <w:rPr>
          <w:rFonts w:eastAsia="Times New Roman" w:cs="Arial"/>
          <w:color w:val="000000"/>
        </w:rPr>
        <w:t xml:space="preserve">from </w:t>
      </w:r>
      <w:r w:rsidR="00BC7344" w:rsidRPr="007F06F8">
        <w:rPr>
          <w:rFonts w:eastAsia="Times New Roman" w:cs="Arial"/>
          <w:color w:val="000000"/>
        </w:rPr>
        <w:t xml:space="preserve">LBS, I’m confident that I can be a great asset to the school by being a successful business leader. I will be a great ambassador that LBS can rely on to uphold their outstanding academic excellence </w:t>
      </w:r>
      <w:r w:rsidR="00FA779A" w:rsidRPr="007F06F8">
        <w:rPr>
          <w:rFonts w:eastAsia="Times New Roman" w:cs="Arial"/>
          <w:color w:val="000000"/>
        </w:rPr>
        <w:t>wherever I work and contribute in Southeast Asia</w:t>
      </w:r>
      <w:r w:rsidR="00BC7344" w:rsidRPr="007F06F8">
        <w:rPr>
          <w:rFonts w:eastAsia="Times New Roman" w:cs="Arial"/>
          <w:color w:val="000000"/>
        </w:rPr>
        <w:t>.</w:t>
      </w:r>
      <w:r w:rsidR="00BC7344" w:rsidRPr="007F06F8" w:rsidDel="002D19A8">
        <w:rPr>
          <w:rFonts w:eastAsia="Times New Roman" w:cs="Arial"/>
          <w:color w:val="000000"/>
        </w:rPr>
        <w:t xml:space="preserve"> </w:t>
      </w:r>
      <w:r w:rsidR="00AB609E" w:rsidRPr="007F06F8">
        <w:rPr>
          <w:rFonts w:eastAsia="Times New Roman" w:cs="Arial"/>
          <w:color w:val="000000"/>
        </w:rPr>
        <w:t xml:space="preserve">The relationship that will be fostered amongst my peers </w:t>
      </w:r>
      <w:r w:rsidR="00151D24">
        <w:rPr>
          <w:rFonts w:eastAsia="Times New Roman" w:cs="Arial"/>
          <w:color w:val="000000"/>
        </w:rPr>
        <w:t xml:space="preserve">during my time as a student will serve as a strong foundation for </w:t>
      </w:r>
      <w:r w:rsidRPr="007F06F8">
        <w:rPr>
          <w:rFonts w:eastAsia="Times New Roman" w:cs="Arial"/>
          <w:color w:val="000000"/>
        </w:rPr>
        <w:t xml:space="preserve">a lasting unity </w:t>
      </w:r>
      <w:r w:rsidR="00FA779A" w:rsidRPr="007F06F8">
        <w:rPr>
          <w:rFonts w:eastAsia="Times New Roman" w:cs="Arial"/>
          <w:color w:val="000000"/>
        </w:rPr>
        <w:t xml:space="preserve">and </w:t>
      </w:r>
      <w:r w:rsidRPr="007F06F8">
        <w:rPr>
          <w:rFonts w:eastAsia="Times New Roman" w:cs="Arial"/>
          <w:color w:val="000000"/>
        </w:rPr>
        <w:t>a strong alumni network</w:t>
      </w:r>
      <w:r w:rsidR="00C50B8F" w:rsidRPr="007F06F8">
        <w:rPr>
          <w:rFonts w:eastAsia="Times New Roman" w:cs="Arial"/>
          <w:color w:val="000000"/>
        </w:rPr>
        <w:t xml:space="preserve"> that strive</w:t>
      </w:r>
      <w:r w:rsidR="00FA779A" w:rsidRPr="007F06F8">
        <w:rPr>
          <w:rFonts w:eastAsia="Times New Roman" w:cs="Arial"/>
          <w:color w:val="000000"/>
        </w:rPr>
        <w:t>s</w:t>
      </w:r>
      <w:r w:rsidR="00C50B8F" w:rsidRPr="007F06F8">
        <w:rPr>
          <w:rFonts w:eastAsia="Times New Roman" w:cs="Arial"/>
          <w:color w:val="000000"/>
        </w:rPr>
        <w:t xml:space="preserve"> to bring the school’s prestige to greater heights</w:t>
      </w:r>
      <w:r w:rsidR="00FA779A" w:rsidRPr="007F06F8">
        <w:rPr>
          <w:rFonts w:eastAsia="Times New Roman" w:cs="Arial"/>
          <w:color w:val="000000"/>
        </w:rPr>
        <w:t>.</w:t>
      </w:r>
      <w:r w:rsidRPr="007F06F8">
        <w:rPr>
          <w:rFonts w:eastAsia="Times New Roman" w:cs="Arial"/>
          <w:color w:val="000000"/>
        </w:rPr>
        <w:t xml:space="preserve"> I</w:t>
      </w:r>
      <w:r w:rsidR="00FA779A" w:rsidRPr="007F06F8">
        <w:rPr>
          <w:rFonts w:eastAsia="Times New Roman" w:cs="Arial"/>
          <w:color w:val="000000"/>
        </w:rPr>
        <w:t xml:space="preserve"> am </w:t>
      </w:r>
      <w:r w:rsidRPr="007F06F8">
        <w:rPr>
          <w:rFonts w:eastAsia="Times New Roman" w:cs="Arial"/>
          <w:color w:val="000000"/>
        </w:rPr>
        <w:t xml:space="preserve">certain that I will be a valuable </w:t>
      </w:r>
      <w:r w:rsidR="00FA779A" w:rsidRPr="007F06F8">
        <w:rPr>
          <w:rFonts w:eastAsia="Times New Roman" w:cs="Arial"/>
          <w:color w:val="000000"/>
        </w:rPr>
        <w:t>addition in LBS</w:t>
      </w:r>
      <w:r w:rsidRPr="007F06F8">
        <w:rPr>
          <w:rFonts w:eastAsia="Times New Roman" w:cs="Arial"/>
          <w:color w:val="000000"/>
        </w:rPr>
        <w:t xml:space="preserve"> </w:t>
      </w:r>
      <w:r w:rsidR="00C50B8F" w:rsidRPr="007F06F8">
        <w:rPr>
          <w:rFonts w:eastAsia="Times New Roman" w:cs="Arial"/>
          <w:color w:val="000000"/>
        </w:rPr>
        <w:t>excel</w:t>
      </w:r>
      <w:r w:rsidR="00FA779A" w:rsidRPr="007F06F8">
        <w:rPr>
          <w:rFonts w:eastAsia="Times New Roman" w:cs="Arial"/>
          <w:color w:val="000000"/>
        </w:rPr>
        <w:t>ling both</w:t>
      </w:r>
      <w:r w:rsidR="00C50B8F" w:rsidRPr="007F06F8">
        <w:rPr>
          <w:rFonts w:eastAsia="Times New Roman" w:cs="Arial"/>
          <w:color w:val="000000"/>
        </w:rPr>
        <w:t xml:space="preserve"> academically and professionally</w:t>
      </w:r>
      <w:r w:rsidR="00FA779A" w:rsidRPr="007F06F8">
        <w:rPr>
          <w:rFonts w:eastAsia="Times New Roman" w:cs="Arial"/>
          <w:color w:val="000000"/>
        </w:rPr>
        <w:t>.</w:t>
      </w:r>
      <w:commentRangeEnd w:id="71"/>
      <w:r w:rsidR="00E82421">
        <w:rPr>
          <w:rStyle w:val="CommentReference"/>
        </w:rPr>
        <w:commentReference w:id="71"/>
      </w:r>
    </w:p>
    <w:p w14:paraId="64B7AB0B" w14:textId="77777777" w:rsidR="00E37232" w:rsidRDefault="00E37232"/>
    <w:sectPr w:rsidR="00E372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an" w:date="2019-10-23T22:20:00Z" w:initials="R">
    <w:p w14:paraId="049E03E5" w14:textId="1C8695B6" w:rsidR="00E82421" w:rsidRDefault="00E82421">
      <w:pPr>
        <w:pStyle w:val="CommentText"/>
      </w:pPr>
      <w:r>
        <w:rPr>
          <w:rStyle w:val="CommentReference"/>
        </w:rPr>
        <w:annotationRef/>
      </w:r>
      <w:r>
        <w:t>Sentence</w:t>
      </w:r>
      <w:r w:rsidR="00C66005">
        <w:t xml:space="preserve"> is too long and not really relevant to the question. This sentence can be omitted.</w:t>
      </w:r>
    </w:p>
  </w:comment>
  <w:comment w:id="45" w:author="San" w:date="2019-10-27T21:00:00Z" w:initials="R">
    <w:p w14:paraId="2037E75C" w14:textId="2AC7A5E5" w:rsidR="004662C6" w:rsidRDefault="004662C6">
      <w:pPr>
        <w:pStyle w:val="CommentText"/>
      </w:pPr>
      <w:r>
        <w:rPr>
          <w:rStyle w:val="CommentReference"/>
        </w:rPr>
        <w:annotationRef/>
      </w:r>
      <w:r>
        <w:t>I removed monoculture as it seems to indicate that London/Europe is monoculture which is not the case.</w:t>
      </w:r>
    </w:p>
  </w:comment>
  <w:comment w:id="57" w:author="San" w:date="2019-10-27T21:08:00Z" w:initials="R">
    <w:p w14:paraId="18F2FE87" w14:textId="59A62DDF" w:rsidR="004662C6" w:rsidRDefault="004662C6">
      <w:pPr>
        <w:pStyle w:val="CommentText"/>
      </w:pPr>
      <w:r>
        <w:rPr>
          <w:rStyle w:val="CommentReference"/>
        </w:rPr>
        <w:annotationRef/>
      </w:r>
      <w:r>
        <w:t>Where did you witness this?</w:t>
      </w:r>
    </w:p>
  </w:comment>
  <w:comment w:id="71" w:author="San" w:date="2019-10-23T22:23:00Z" w:initials="R">
    <w:p w14:paraId="7CE64EC1" w14:textId="07EE7763" w:rsidR="00E82421" w:rsidRDefault="00E82421">
      <w:pPr>
        <w:pStyle w:val="CommentText"/>
      </w:pPr>
      <w:r>
        <w:rPr>
          <w:rStyle w:val="CommentReference"/>
        </w:rPr>
        <w:annotationRef/>
      </w:r>
      <w:r>
        <w:t>Maybe you should focus about the contribution as a student there rather than talk about the things that would happen after graduating. It might also allow you to keep within the limit of 400 words.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9E03E5" w15:done="0"/>
  <w15:commentEx w15:paraId="2037E75C" w15:done="0"/>
  <w15:commentEx w15:paraId="18F2FE87" w15:done="0"/>
  <w15:commentEx w15:paraId="7CE64E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11A3C"/>
    <w:multiLevelType w:val="hybridMultilevel"/>
    <w:tmpl w:val="3D16F020"/>
    <w:lvl w:ilvl="0" w:tplc="BE06A556">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068D3"/>
    <w:multiLevelType w:val="hybridMultilevel"/>
    <w:tmpl w:val="601692F4"/>
    <w:lvl w:ilvl="0" w:tplc="6046E770">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DD3"/>
    <w:rsid w:val="00030627"/>
    <w:rsid w:val="0004171F"/>
    <w:rsid w:val="000633CD"/>
    <w:rsid w:val="000C1330"/>
    <w:rsid w:val="00130EC0"/>
    <w:rsid w:val="001339C2"/>
    <w:rsid w:val="00145DD3"/>
    <w:rsid w:val="00151B85"/>
    <w:rsid w:val="00151D24"/>
    <w:rsid w:val="001522AF"/>
    <w:rsid w:val="00204A86"/>
    <w:rsid w:val="00226599"/>
    <w:rsid w:val="002873A9"/>
    <w:rsid w:val="002D19A8"/>
    <w:rsid w:val="002F1631"/>
    <w:rsid w:val="00342719"/>
    <w:rsid w:val="003A090D"/>
    <w:rsid w:val="00415B37"/>
    <w:rsid w:val="00457B49"/>
    <w:rsid w:val="004662C6"/>
    <w:rsid w:val="00495778"/>
    <w:rsid w:val="00504EA9"/>
    <w:rsid w:val="005134A5"/>
    <w:rsid w:val="00545363"/>
    <w:rsid w:val="00574E04"/>
    <w:rsid w:val="0059405D"/>
    <w:rsid w:val="005B77D4"/>
    <w:rsid w:val="006008B6"/>
    <w:rsid w:val="006223CF"/>
    <w:rsid w:val="0066157F"/>
    <w:rsid w:val="00685F1D"/>
    <w:rsid w:val="006D6DB4"/>
    <w:rsid w:val="006F54EF"/>
    <w:rsid w:val="007F06F8"/>
    <w:rsid w:val="0082671C"/>
    <w:rsid w:val="008662FD"/>
    <w:rsid w:val="00905EB7"/>
    <w:rsid w:val="0096658B"/>
    <w:rsid w:val="0098392B"/>
    <w:rsid w:val="00996137"/>
    <w:rsid w:val="00A106C8"/>
    <w:rsid w:val="00AB1F4B"/>
    <w:rsid w:val="00AB5804"/>
    <w:rsid w:val="00AB609E"/>
    <w:rsid w:val="00AE7E9B"/>
    <w:rsid w:val="00B1616F"/>
    <w:rsid w:val="00B81C7B"/>
    <w:rsid w:val="00BB6CE1"/>
    <w:rsid w:val="00BC0F2B"/>
    <w:rsid w:val="00BC7344"/>
    <w:rsid w:val="00C50B8F"/>
    <w:rsid w:val="00C66005"/>
    <w:rsid w:val="00C902E7"/>
    <w:rsid w:val="00CA01A0"/>
    <w:rsid w:val="00D13BAA"/>
    <w:rsid w:val="00D2776D"/>
    <w:rsid w:val="00D56748"/>
    <w:rsid w:val="00DA5FCC"/>
    <w:rsid w:val="00DE130B"/>
    <w:rsid w:val="00E13017"/>
    <w:rsid w:val="00E37232"/>
    <w:rsid w:val="00E42499"/>
    <w:rsid w:val="00E45FA9"/>
    <w:rsid w:val="00E82421"/>
    <w:rsid w:val="00E84AD2"/>
    <w:rsid w:val="00ED142C"/>
    <w:rsid w:val="00F2602B"/>
    <w:rsid w:val="00FA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2534"/>
  <w15:chartTrackingRefBased/>
  <w15:docId w15:val="{EA4F70B2-1318-40E6-96D2-A660B265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D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5DD3"/>
  </w:style>
  <w:style w:type="paragraph" w:styleId="BalloonText">
    <w:name w:val="Balloon Text"/>
    <w:basedOn w:val="Normal"/>
    <w:link w:val="BalloonTextChar"/>
    <w:uiPriority w:val="99"/>
    <w:semiHidden/>
    <w:unhideWhenUsed/>
    <w:rsid w:val="00F26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02B"/>
    <w:rPr>
      <w:rFonts w:ascii="Segoe UI" w:hAnsi="Segoe UI" w:cs="Segoe UI"/>
      <w:sz w:val="18"/>
      <w:szCs w:val="18"/>
    </w:rPr>
  </w:style>
  <w:style w:type="character" w:styleId="CommentReference">
    <w:name w:val="annotation reference"/>
    <w:basedOn w:val="DefaultParagraphFont"/>
    <w:uiPriority w:val="99"/>
    <w:semiHidden/>
    <w:unhideWhenUsed/>
    <w:rsid w:val="002D19A8"/>
    <w:rPr>
      <w:sz w:val="16"/>
      <w:szCs w:val="16"/>
    </w:rPr>
  </w:style>
  <w:style w:type="paragraph" w:styleId="CommentText">
    <w:name w:val="annotation text"/>
    <w:basedOn w:val="Normal"/>
    <w:link w:val="CommentTextChar"/>
    <w:uiPriority w:val="99"/>
    <w:semiHidden/>
    <w:unhideWhenUsed/>
    <w:rsid w:val="002D19A8"/>
    <w:pPr>
      <w:spacing w:line="240" w:lineRule="auto"/>
    </w:pPr>
    <w:rPr>
      <w:sz w:val="20"/>
      <w:szCs w:val="20"/>
    </w:rPr>
  </w:style>
  <w:style w:type="character" w:customStyle="1" w:styleId="CommentTextChar">
    <w:name w:val="Comment Text Char"/>
    <w:basedOn w:val="DefaultParagraphFont"/>
    <w:link w:val="CommentText"/>
    <w:uiPriority w:val="99"/>
    <w:semiHidden/>
    <w:rsid w:val="002D19A8"/>
    <w:rPr>
      <w:sz w:val="20"/>
      <w:szCs w:val="20"/>
    </w:rPr>
  </w:style>
  <w:style w:type="paragraph" w:styleId="CommentSubject">
    <w:name w:val="annotation subject"/>
    <w:basedOn w:val="CommentText"/>
    <w:next w:val="CommentText"/>
    <w:link w:val="CommentSubjectChar"/>
    <w:uiPriority w:val="99"/>
    <w:semiHidden/>
    <w:unhideWhenUsed/>
    <w:rsid w:val="002D19A8"/>
    <w:rPr>
      <w:b/>
      <w:bCs/>
    </w:rPr>
  </w:style>
  <w:style w:type="character" w:customStyle="1" w:styleId="CommentSubjectChar">
    <w:name w:val="Comment Subject Char"/>
    <w:basedOn w:val="CommentTextChar"/>
    <w:link w:val="CommentSubject"/>
    <w:uiPriority w:val="99"/>
    <w:semiHidden/>
    <w:rsid w:val="002D19A8"/>
    <w:rPr>
      <w:b/>
      <w:bCs/>
      <w:sz w:val="20"/>
      <w:szCs w:val="20"/>
    </w:rPr>
  </w:style>
  <w:style w:type="paragraph" w:styleId="ListParagraph">
    <w:name w:val="List Paragraph"/>
    <w:basedOn w:val="Normal"/>
    <w:uiPriority w:val="34"/>
    <w:qFormat/>
    <w:rsid w:val="0041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285054">
      <w:bodyDiv w:val="1"/>
      <w:marLeft w:val="0"/>
      <w:marRight w:val="0"/>
      <w:marTop w:val="0"/>
      <w:marBottom w:val="0"/>
      <w:divBdr>
        <w:top w:val="none" w:sz="0" w:space="0" w:color="auto"/>
        <w:left w:val="none" w:sz="0" w:space="0" w:color="auto"/>
        <w:bottom w:val="none" w:sz="0" w:space="0" w:color="auto"/>
        <w:right w:val="none" w:sz="0" w:space="0" w:color="auto"/>
      </w:divBdr>
    </w:div>
    <w:div w:id="9598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 Ahadi</dc:creator>
  <cp:keywords/>
  <dc:description/>
  <cp:lastModifiedBy>San</cp:lastModifiedBy>
  <cp:revision>2</cp:revision>
  <dcterms:created xsi:type="dcterms:W3CDTF">2019-10-28T01:20:00Z</dcterms:created>
  <dcterms:modified xsi:type="dcterms:W3CDTF">2019-10-28T01:20:00Z</dcterms:modified>
</cp:coreProperties>
</file>