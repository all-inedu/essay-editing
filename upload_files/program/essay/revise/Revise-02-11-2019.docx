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166" w14:textId="77777777" w:rsidR="002B11E0" w:rsidRDefault="002B11E0" w:rsidP="00CC6C7E">
      <w:pPr>
        <w:spacing w:before="240" w:after="240"/>
        <w:jc w:val="both"/>
        <w:rPr>
          <w:rStyle w:val="Strong"/>
        </w:rPr>
      </w:pPr>
      <w:r>
        <w:rPr>
          <w:rStyle w:val="Strong"/>
        </w:rPr>
        <w:t>What would you say is your greatest talent or skill?</w:t>
      </w:r>
      <w:ins w:id="0" w:author="San" w:date="2019-10-31T15:32:00Z">
        <w:r w:rsidR="00433570">
          <w:rPr>
            <w:rStyle w:val="Strong"/>
          </w:rPr>
          <w:t xml:space="preserve"> </w:t>
        </w:r>
      </w:ins>
      <w:r>
        <w:rPr>
          <w:rStyle w:val="Strong"/>
        </w:rPr>
        <w:t xml:space="preserve">How have you developed or </w:t>
      </w:r>
      <w:r w:rsidRPr="00433570">
        <w:rPr>
          <w:rStyle w:val="Strong"/>
          <w:highlight w:val="green"/>
          <w:rPrChange w:id="1" w:author="San" w:date="2019-10-31T15:47:00Z">
            <w:rPr>
              <w:rStyle w:val="Strong"/>
            </w:rPr>
          </w:rPrChange>
        </w:rPr>
        <w:t>demonstrated</w:t>
      </w:r>
      <w:r>
        <w:rPr>
          <w:rStyle w:val="Strong"/>
        </w:rPr>
        <w:t xml:space="preserve"> that skill over time.</w:t>
      </w:r>
    </w:p>
    <w:p w14:paraId="5E61A151" w14:textId="77777777" w:rsidR="00CC6C7E" w:rsidRDefault="00CC6C7E" w:rsidP="00CC6C7E">
      <w:pPr>
        <w:spacing w:before="240" w:after="240"/>
        <w:jc w:val="both"/>
        <w:rPr>
          <w:rFonts w:ascii="Arial" w:hAnsi="Arial" w:cs="Arial"/>
          <w:color w:val="000000"/>
          <w:sz w:val="22"/>
          <w:szCs w:val="22"/>
        </w:rPr>
      </w:pPr>
      <w:commentRangeStart w:id="2"/>
      <w:r w:rsidRPr="00CC6C7E">
        <w:rPr>
          <w:rFonts w:ascii="Arial" w:hAnsi="Arial" w:cs="Arial"/>
          <w:color w:val="000000"/>
          <w:sz w:val="22"/>
          <w:szCs w:val="22"/>
        </w:rPr>
        <w:t xml:space="preserve">I think that my greatest skill is acclimation. I have learnt to not only survive, but also thrive in new environments and challenging situations. I have studied under </w:t>
      </w:r>
      <w:commentRangeStart w:id="3"/>
      <w:r w:rsidRPr="00CC6C7E">
        <w:rPr>
          <w:rFonts w:ascii="Arial" w:hAnsi="Arial" w:cs="Arial"/>
          <w:color w:val="000000"/>
          <w:sz w:val="22"/>
          <w:szCs w:val="22"/>
        </w:rPr>
        <w:t>3 disparate curriculums</w:t>
      </w:r>
      <w:commentRangeEnd w:id="3"/>
      <w:r w:rsidR="00433570">
        <w:rPr>
          <w:rStyle w:val="CommentReference"/>
        </w:rPr>
        <w:commentReference w:id="3"/>
      </w:r>
      <w:r w:rsidRPr="00CC6C7E">
        <w:rPr>
          <w:rFonts w:ascii="Arial" w:hAnsi="Arial" w:cs="Arial"/>
          <w:color w:val="000000"/>
          <w:sz w:val="22"/>
          <w:szCs w:val="22"/>
        </w:rPr>
        <w:t xml:space="preserve">. Each focused on different aspects of education, and in doing so, required different skills in the students. For example, one required </w:t>
      </w:r>
      <w:commentRangeStart w:id="4"/>
      <w:r w:rsidRPr="00CC6C7E">
        <w:rPr>
          <w:rFonts w:ascii="Arial" w:hAnsi="Arial" w:cs="Arial"/>
          <w:color w:val="000000"/>
          <w:sz w:val="22"/>
          <w:szCs w:val="22"/>
        </w:rPr>
        <w:t xml:space="preserve">the students </w:t>
      </w:r>
      <w:commentRangeEnd w:id="4"/>
      <w:r w:rsidR="00433570">
        <w:rPr>
          <w:rStyle w:val="CommentReference"/>
        </w:rPr>
        <w:commentReference w:id="4"/>
      </w:r>
      <w:r w:rsidRPr="00CC6C7E">
        <w:rPr>
          <w:rFonts w:ascii="Arial" w:hAnsi="Arial" w:cs="Arial"/>
          <w:color w:val="000000"/>
          <w:sz w:val="22"/>
          <w:szCs w:val="22"/>
        </w:rPr>
        <w:t xml:space="preserve">to abound in knowledge, while the other involves </w:t>
      </w:r>
      <w:proofErr w:type="spellStart"/>
      <w:r w:rsidRPr="00CC6C7E">
        <w:rPr>
          <w:rFonts w:ascii="Arial" w:hAnsi="Arial" w:cs="Arial"/>
          <w:color w:val="000000"/>
          <w:sz w:val="22"/>
          <w:szCs w:val="22"/>
        </w:rPr>
        <w:t>practicals</w:t>
      </w:r>
      <w:proofErr w:type="spellEnd"/>
      <w:r w:rsidRPr="00CC6C7E">
        <w:rPr>
          <w:rFonts w:ascii="Arial" w:hAnsi="Arial" w:cs="Arial"/>
          <w:color w:val="000000"/>
          <w:sz w:val="22"/>
          <w:szCs w:val="22"/>
        </w:rPr>
        <w:t xml:space="preserve"> and research reports. Of course, making these jumps is difficult. But, once you can overcome this crucible, you become much more tenacious. </w:t>
      </w:r>
    </w:p>
    <w:p w14:paraId="62768367" w14:textId="77777777" w:rsidR="002E6E6F" w:rsidRPr="002E6E6F" w:rsidRDefault="00CC6C7E" w:rsidP="00CC6C7E">
      <w:pPr>
        <w:spacing w:before="240" w:after="240"/>
        <w:jc w:val="both"/>
        <w:rPr>
          <w:rFonts w:ascii="Times" w:hAnsi="Times" w:cs="Times New Roman"/>
          <w:sz w:val="20"/>
          <w:szCs w:val="20"/>
        </w:rPr>
      </w:pPr>
      <w:r w:rsidRPr="00CC6C7E">
        <w:rPr>
          <w:rFonts w:ascii="Arial" w:hAnsi="Arial" w:cs="Arial"/>
          <w:color w:val="000000"/>
          <w:sz w:val="22"/>
          <w:szCs w:val="22"/>
        </w:rPr>
        <w:t xml:space="preserve">Switching between curriculums can be like jumping onto new platforms, not knowing how high or low they might be. That is why </w:t>
      </w:r>
      <w:del w:id="5" w:author="San" w:date="2019-10-31T15:43:00Z">
        <w:r w:rsidRPr="00CC6C7E" w:rsidDel="00433570">
          <w:rPr>
            <w:rFonts w:ascii="Arial" w:hAnsi="Arial" w:cs="Arial"/>
            <w:color w:val="000000"/>
            <w:sz w:val="22"/>
            <w:szCs w:val="22"/>
          </w:rPr>
          <w:delText xml:space="preserve">you </w:delText>
        </w:r>
      </w:del>
      <w:ins w:id="6" w:author="San" w:date="2019-10-31T15:43:00Z">
        <w:r w:rsidR="00433570">
          <w:rPr>
            <w:rFonts w:ascii="Arial" w:hAnsi="Arial" w:cs="Arial"/>
            <w:color w:val="000000"/>
            <w:sz w:val="22"/>
            <w:szCs w:val="22"/>
          </w:rPr>
          <w:t>one</w:t>
        </w:r>
        <w:r w:rsidR="00433570" w:rsidRPr="00CC6C7E">
          <w:rPr>
            <w:rFonts w:ascii="Arial" w:hAnsi="Arial" w:cs="Arial"/>
            <w:color w:val="000000"/>
            <w:sz w:val="22"/>
            <w:szCs w:val="22"/>
          </w:rPr>
          <w:t xml:space="preserve"> </w:t>
        </w:r>
      </w:ins>
      <w:r w:rsidRPr="00CC6C7E">
        <w:rPr>
          <w:rFonts w:ascii="Arial" w:hAnsi="Arial" w:cs="Arial"/>
          <w:color w:val="000000"/>
          <w:sz w:val="22"/>
          <w:szCs w:val="22"/>
        </w:rPr>
        <w:t xml:space="preserve">might take a serious blow to </w:t>
      </w:r>
      <w:del w:id="7" w:author="San" w:date="2019-10-31T15:43:00Z">
        <w:r w:rsidRPr="00CC6C7E" w:rsidDel="00433570">
          <w:rPr>
            <w:rFonts w:ascii="Arial" w:hAnsi="Arial" w:cs="Arial"/>
            <w:color w:val="000000"/>
            <w:sz w:val="22"/>
            <w:szCs w:val="22"/>
          </w:rPr>
          <w:delText xml:space="preserve">your </w:delText>
        </w:r>
      </w:del>
      <w:ins w:id="8" w:author="San" w:date="2019-10-31T15:43:00Z">
        <w:r w:rsidR="00433570">
          <w:rPr>
            <w:rFonts w:ascii="Arial" w:hAnsi="Arial" w:cs="Arial"/>
            <w:color w:val="000000"/>
            <w:sz w:val="22"/>
            <w:szCs w:val="22"/>
          </w:rPr>
          <w:t>his</w:t>
        </w:r>
        <w:r w:rsidR="00433570" w:rsidRPr="00CC6C7E">
          <w:rPr>
            <w:rFonts w:ascii="Arial" w:hAnsi="Arial" w:cs="Arial"/>
            <w:color w:val="000000"/>
            <w:sz w:val="22"/>
            <w:szCs w:val="22"/>
          </w:rPr>
          <w:t xml:space="preserve"> </w:t>
        </w:r>
      </w:ins>
      <w:r w:rsidRPr="00CC6C7E">
        <w:rPr>
          <w:rFonts w:ascii="Arial" w:hAnsi="Arial" w:cs="Arial"/>
          <w:color w:val="000000"/>
          <w:sz w:val="22"/>
          <w:szCs w:val="22"/>
        </w:rPr>
        <w:t>legs and not be able to walk. Nevertheless, crawling is still an option. Progress can be made however slow it might be. That is how</w:t>
      </w:r>
      <w:ins w:id="9" w:author="San" w:date="2019-10-31T15:48:00Z">
        <w:r w:rsidR="00433570">
          <w:rPr>
            <w:rFonts w:ascii="Arial" w:hAnsi="Arial" w:cs="Arial"/>
            <w:color w:val="000000"/>
            <w:sz w:val="22"/>
            <w:szCs w:val="22"/>
          </w:rPr>
          <w:t>,</w:t>
        </w:r>
      </w:ins>
      <w:ins w:id="10" w:author="San" w:date="2019-10-31T15:46:00Z">
        <w:r w:rsidR="00433570" w:rsidRPr="00433570">
          <w:rPr>
            <w:rFonts w:ascii="Arial" w:hAnsi="Arial" w:cs="Arial"/>
            <w:color w:val="000000"/>
            <w:sz w:val="22"/>
            <w:szCs w:val="22"/>
          </w:rPr>
          <w:t xml:space="preserve"> </w:t>
        </w:r>
        <w:r w:rsidR="00433570" w:rsidRPr="00CC6C7E">
          <w:rPr>
            <w:rFonts w:ascii="Arial" w:hAnsi="Arial" w:cs="Arial"/>
            <w:color w:val="000000"/>
            <w:sz w:val="22"/>
            <w:szCs w:val="22"/>
          </w:rPr>
          <w:t>when I changed schools</w:t>
        </w:r>
        <w:r w:rsidR="00433570">
          <w:rPr>
            <w:rFonts w:ascii="Arial" w:hAnsi="Arial" w:cs="Arial"/>
            <w:color w:val="000000"/>
            <w:sz w:val="22"/>
            <w:szCs w:val="22"/>
          </w:rPr>
          <w:t>,</w:t>
        </w:r>
      </w:ins>
      <w:r w:rsidRPr="00CC6C7E">
        <w:rPr>
          <w:rFonts w:ascii="Arial" w:hAnsi="Arial" w:cs="Arial"/>
          <w:color w:val="000000"/>
          <w:sz w:val="22"/>
          <w:szCs w:val="22"/>
        </w:rPr>
        <w:t xml:space="preserve"> I started at the bottom</w:t>
      </w:r>
      <w:del w:id="11" w:author="San" w:date="2019-10-31T15:46:00Z">
        <w:r w:rsidRPr="00CC6C7E" w:rsidDel="00433570">
          <w:rPr>
            <w:rFonts w:ascii="Arial" w:hAnsi="Arial" w:cs="Arial"/>
            <w:color w:val="000000"/>
            <w:sz w:val="22"/>
            <w:szCs w:val="22"/>
          </w:rPr>
          <w:delText xml:space="preserve">, </w:delText>
        </w:r>
      </w:del>
      <w:ins w:id="12" w:author="San" w:date="2019-10-31T15:46:00Z">
        <w:r w:rsidR="00433570" w:rsidRPr="00CC6C7E">
          <w:rPr>
            <w:rFonts w:ascii="Arial" w:hAnsi="Arial" w:cs="Arial"/>
            <w:color w:val="000000"/>
            <w:sz w:val="22"/>
            <w:szCs w:val="22"/>
          </w:rPr>
          <w:t>,</w:t>
        </w:r>
        <w:r w:rsidR="00433570">
          <w:rPr>
            <w:rFonts w:ascii="Arial" w:hAnsi="Arial" w:cs="Arial"/>
            <w:color w:val="000000"/>
            <w:sz w:val="22"/>
            <w:szCs w:val="22"/>
          </w:rPr>
          <w:t xml:space="preserve"> </w:t>
        </w:r>
      </w:ins>
      <w:del w:id="13" w:author="San" w:date="2019-10-31T15:45:00Z">
        <w:r w:rsidRPr="00CC6C7E" w:rsidDel="00433570">
          <w:rPr>
            <w:rFonts w:ascii="Arial" w:hAnsi="Arial" w:cs="Arial"/>
            <w:color w:val="000000"/>
            <w:sz w:val="22"/>
            <w:szCs w:val="22"/>
          </w:rPr>
          <w:delText>when I changed schools</w:delText>
        </w:r>
      </w:del>
      <w:del w:id="14" w:author="San" w:date="2019-10-31T15:46:00Z">
        <w:r w:rsidRPr="00CC6C7E" w:rsidDel="00433570">
          <w:rPr>
            <w:rFonts w:ascii="Arial" w:hAnsi="Arial" w:cs="Arial"/>
            <w:color w:val="000000"/>
            <w:sz w:val="22"/>
            <w:szCs w:val="22"/>
          </w:rPr>
          <w:delText xml:space="preserve">, </w:delText>
        </w:r>
      </w:del>
      <w:r w:rsidRPr="00CC6C7E">
        <w:rPr>
          <w:rFonts w:ascii="Arial" w:hAnsi="Arial" w:cs="Arial"/>
          <w:color w:val="000000"/>
          <w:sz w:val="22"/>
          <w:szCs w:val="22"/>
        </w:rPr>
        <w:t xml:space="preserve">and rose to the top. </w:t>
      </w:r>
      <w:del w:id="15" w:author="San" w:date="2019-10-31T15:48:00Z">
        <w:r w:rsidRPr="00CC6C7E" w:rsidDel="00433570">
          <w:rPr>
            <w:rFonts w:ascii="Arial" w:hAnsi="Arial" w:cs="Arial"/>
            <w:color w:val="000000"/>
            <w:sz w:val="22"/>
            <w:szCs w:val="22"/>
          </w:rPr>
          <w:delText xml:space="preserve">That is why </w:delText>
        </w:r>
      </w:del>
      <w:ins w:id="16" w:author="San" w:date="2019-10-31T15:48:00Z">
        <w:r w:rsidR="00433570">
          <w:rPr>
            <w:rFonts w:ascii="Arial" w:hAnsi="Arial" w:cs="Arial"/>
            <w:color w:val="000000"/>
            <w:sz w:val="22"/>
            <w:szCs w:val="22"/>
          </w:rPr>
          <w:t xml:space="preserve">Through this </w:t>
        </w:r>
      </w:ins>
      <w:r w:rsidRPr="00CC6C7E">
        <w:rPr>
          <w:rFonts w:ascii="Arial" w:hAnsi="Arial" w:cs="Arial"/>
          <w:color w:val="000000"/>
          <w:sz w:val="22"/>
          <w:szCs w:val="22"/>
        </w:rPr>
        <w:t xml:space="preserve">I am able to withstand great pressure and stress. Despite being </w:t>
      </w:r>
      <w:del w:id="17" w:author="San" w:date="2019-10-31T15:49:00Z">
        <w:r w:rsidRPr="00CC6C7E" w:rsidDel="00433570">
          <w:rPr>
            <w:rFonts w:ascii="Arial" w:hAnsi="Arial" w:cs="Arial"/>
            <w:color w:val="000000"/>
            <w:sz w:val="22"/>
            <w:szCs w:val="22"/>
          </w:rPr>
          <w:delText xml:space="preserve">fairly </w:delText>
        </w:r>
      </w:del>
      <w:r w:rsidRPr="00CC6C7E">
        <w:rPr>
          <w:rFonts w:ascii="Arial" w:hAnsi="Arial" w:cs="Arial"/>
          <w:color w:val="000000"/>
          <w:sz w:val="22"/>
          <w:szCs w:val="22"/>
        </w:rPr>
        <w:t xml:space="preserve">good at adapting, I have not become complacent. I still take on challenges and </w:t>
      </w:r>
      <w:commentRangeStart w:id="18"/>
      <w:r w:rsidRPr="00CC6C7E">
        <w:rPr>
          <w:rFonts w:ascii="Arial" w:hAnsi="Arial" w:cs="Arial"/>
          <w:color w:val="000000"/>
          <w:sz w:val="22"/>
          <w:szCs w:val="22"/>
        </w:rPr>
        <w:t xml:space="preserve">try to bite off more than I can chew </w:t>
      </w:r>
      <w:commentRangeEnd w:id="18"/>
      <w:r w:rsidR="00433570">
        <w:rPr>
          <w:rStyle w:val="CommentReference"/>
        </w:rPr>
        <w:commentReference w:id="18"/>
      </w:r>
      <w:r w:rsidRPr="00CC6C7E">
        <w:rPr>
          <w:rFonts w:ascii="Arial" w:hAnsi="Arial" w:cs="Arial"/>
          <w:color w:val="000000"/>
          <w:sz w:val="22"/>
          <w:szCs w:val="22"/>
        </w:rPr>
        <w:t>to increase my own capacity to handle work and stress. It indirectly helps with time management as well. I think being able to adapt is the ultimate skill</w:t>
      </w:r>
      <w:ins w:id="19" w:author="San" w:date="2019-10-31T15:56:00Z">
        <w:r w:rsidR="00433570">
          <w:rPr>
            <w:rFonts w:ascii="Arial" w:hAnsi="Arial" w:cs="Arial"/>
            <w:color w:val="000000"/>
            <w:sz w:val="22"/>
            <w:szCs w:val="22"/>
          </w:rPr>
          <w:t xml:space="preserve"> for me</w:t>
        </w:r>
      </w:ins>
      <w:r w:rsidRPr="00CC6C7E">
        <w:rPr>
          <w:rFonts w:ascii="Arial" w:hAnsi="Arial" w:cs="Arial"/>
          <w:color w:val="000000"/>
          <w:sz w:val="22"/>
          <w:szCs w:val="22"/>
        </w:rPr>
        <w:t>, because no situation becomes too intimidating if you can adapt. It helps in all kinds of environments, and therefore, cannot fail</w:t>
      </w:r>
      <w:ins w:id="20" w:author="San" w:date="2019-10-31T15:56:00Z">
        <w:r w:rsidR="00433570">
          <w:rPr>
            <w:rFonts w:ascii="Arial" w:hAnsi="Arial" w:cs="Arial"/>
            <w:color w:val="000000"/>
            <w:sz w:val="22"/>
            <w:szCs w:val="22"/>
          </w:rPr>
          <w:t>.</w:t>
        </w:r>
      </w:ins>
      <w:commentRangeEnd w:id="2"/>
      <w:ins w:id="21" w:author="San" w:date="2019-10-31T15:57:00Z">
        <w:r w:rsidR="00433570">
          <w:rPr>
            <w:rStyle w:val="CommentReference"/>
          </w:rPr>
          <w:commentReference w:id="2"/>
        </w:r>
      </w:ins>
    </w:p>
    <w:p w14:paraId="779C0498" w14:textId="77777777" w:rsidR="00B647A3" w:rsidRDefault="00B647A3">
      <w:bookmarkStart w:id="22" w:name="_GoBack"/>
      <w:bookmarkEnd w:id="22"/>
    </w:p>
    <w:sectPr w:rsidR="00B647A3" w:rsidSect="00B647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an" w:date="2019-10-31T15:34:00Z" w:initials="R">
    <w:p w14:paraId="169781A1" w14:textId="77777777" w:rsidR="00433570" w:rsidRDefault="00433570">
      <w:pPr>
        <w:pStyle w:val="CommentText"/>
      </w:pPr>
      <w:r>
        <w:rPr>
          <w:rStyle w:val="CommentReference"/>
        </w:rPr>
        <w:annotationRef/>
      </w:r>
      <w:r>
        <w:t>Perhaps you could bring in what are the 3 curriculums. Reading the following sentences does not allow me to understand what’s the practical and research reports you are mentioning in your essay. Bringing in the 3 curriculums might help you to explain your points.</w:t>
      </w:r>
    </w:p>
  </w:comment>
  <w:comment w:id="4" w:author="San" w:date="2019-10-31T15:41:00Z" w:initials="R">
    <w:p w14:paraId="4D54C964" w14:textId="77777777" w:rsidR="00433570" w:rsidRDefault="00433570">
      <w:pPr>
        <w:pStyle w:val="CommentText"/>
      </w:pPr>
      <w:r>
        <w:rPr>
          <w:rStyle w:val="CommentReference"/>
        </w:rPr>
        <w:annotationRef/>
      </w:r>
      <w:r>
        <w:t>Using words to refer to yourself would be better since you are describing about your skill.</w:t>
      </w:r>
    </w:p>
  </w:comment>
  <w:comment w:id="18" w:author="San" w:date="2019-10-31T15:52:00Z" w:initials="R">
    <w:p w14:paraId="48BEDB3E" w14:textId="77777777" w:rsidR="00433570" w:rsidRDefault="00433570">
      <w:pPr>
        <w:pStyle w:val="CommentText"/>
      </w:pPr>
      <w:r>
        <w:rPr>
          <w:rStyle w:val="CommentReference"/>
        </w:rPr>
        <w:annotationRef/>
      </w:r>
      <w:r>
        <w:t>This phrase has a bit of negative connotation to it, you might want to find another expression for it.</w:t>
      </w:r>
    </w:p>
    <w:p w14:paraId="5CEDB22A" w14:textId="77777777" w:rsidR="00433570" w:rsidRDefault="00433570">
      <w:pPr>
        <w:pStyle w:val="CommentText"/>
      </w:pPr>
    </w:p>
    <w:p w14:paraId="25D8CA87" w14:textId="77777777" w:rsidR="00433570" w:rsidRDefault="00433570">
      <w:pPr>
        <w:pStyle w:val="CommentText"/>
      </w:pPr>
      <w:r>
        <w:t>Being good at adapting does not mean taking on easy tasks so that I can succeed. I find navigating through unknown territories exhilarating as it allows me to problem solve through the issues that might come my way. This allows me to increase my …</w:t>
      </w:r>
    </w:p>
  </w:comment>
  <w:comment w:id="2" w:author="San" w:date="2019-10-31T15:57:00Z" w:initials="R">
    <w:p w14:paraId="08DE6BA5" w14:textId="77777777" w:rsidR="00433570" w:rsidRDefault="00433570">
      <w:pPr>
        <w:pStyle w:val="CommentText"/>
      </w:pPr>
      <w:r>
        <w:rPr>
          <w:rStyle w:val="CommentReference"/>
        </w:rPr>
        <w:annotationRef/>
      </w:r>
      <w:r>
        <w:t>After reading through your essay, I have a feeling that you might be talking about tenacity. It takes tenacity (persistence and determination) to change to a new curriculum and school and still be able to thrive in it. Being able to adapt is part of having tenacity. It would be good to change part of your essay based on this.</w:t>
      </w:r>
    </w:p>
    <w:p w14:paraId="57D4612C" w14:textId="77777777" w:rsidR="00433570" w:rsidRDefault="00433570">
      <w:pPr>
        <w:pStyle w:val="CommentText"/>
      </w:pPr>
      <w:r>
        <w:t xml:space="preserve">Adding in a specific example of how you did it would also help strengthen your essay. </w:t>
      </w:r>
      <w:r>
        <w:sym w:font="Wingdings" w:char="F04A"/>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781A1" w15:done="0"/>
  <w15:commentEx w15:paraId="4D54C964" w15:done="0"/>
  <w15:commentEx w15:paraId="25D8CA87" w15:done="0"/>
  <w15:commentEx w15:paraId="57D461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E6F"/>
    <w:rsid w:val="00014F81"/>
    <w:rsid w:val="002B11E0"/>
    <w:rsid w:val="002E6E6F"/>
    <w:rsid w:val="00433570"/>
    <w:rsid w:val="00B647A3"/>
    <w:rsid w:val="00C477A5"/>
    <w:rsid w:val="00CC6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B86E3"/>
  <w14:defaultImageDpi w14:val="300"/>
  <w15:docId w15:val="{8F4D9A23-C66A-41EE-8840-CA352527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6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B11E0"/>
    <w:rPr>
      <w:b/>
      <w:bCs/>
    </w:rPr>
  </w:style>
  <w:style w:type="character" w:styleId="CommentReference">
    <w:name w:val="annotation reference"/>
    <w:basedOn w:val="DefaultParagraphFont"/>
    <w:uiPriority w:val="99"/>
    <w:semiHidden/>
    <w:unhideWhenUsed/>
    <w:rsid w:val="00433570"/>
    <w:rPr>
      <w:sz w:val="16"/>
      <w:szCs w:val="16"/>
    </w:rPr>
  </w:style>
  <w:style w:type="paragraph" w:styleId="CommentText">
    <w:name w:val="annotation text"/>
    <w:basedOn w:val="Normal"/>
    <w:link w:val="CommentTextChar"/>
    <w:uiPriority w:val="99"/>
    <w:semiHidden/>
    <w:unhideWhenUsed/>
    <w:rsid w:val="00433570"/>
    <w:rPr>
      <w:sz w:val="20"/>
      <w:szCs w:val="20"/>
    </w:rPr>
  </w:style>
  <w:style w:type="character" w:customStyle="1" w:styleId="CommentTextChar">
    <w:name w:val="Comment Text Char"/>
    <w:basedOn w:val="DefaultParagraphFont"/>
    <w:link w:val="CommentText"/>
    <w:uiPriority w:val="99"/>
    <w:semiHidden/>
    <w:rsid w:val="00433570"/>
    <w:rPr>
      <w:sz w:val="20"/>
      <w:szCs w:val="20"/>
    </w:rPr>
  </w:style>
  <w:style w:type="paragraph" w:styleId="CommentSubject">
    <w:name w:val="annotation subject"/>
    <w:basedOn w:val="CommentText"/>
    <w:next w:val="CommentText"/>
    <w:link w:val="CommentSubjectChar"/>
    <w:uiPriority w:val="99"/>
    <w:semiHidden/>
    <w:unhideWhenUsed/>
    <w:rsid w:val="00433570"/>
    <w:rPr>
      <w:b/>
      <w:bCs/>
    </w:rPr>
  </w:style>
  <w:style w:type="character" w:customStyle="1" w:styleId="CommentSubjectChar">
    <w:name w:val="Comment Subject Char"/>
    <w:basedOn w:val="CommentTextChar"/>
    <w:link w:val="CommentSubject"/>
    <w:uiPriority w:val="99"/>
    <w:semiHidden/>
    <w:rsid w:val="00433570"/>
    <w:rPr>
      <w:b/>
      <w:bCs/>
      <w:sz w:val="20"/>
      <w:szCs w:val="20"/>
    </w:rPr>
  </w:style>
  <w:style w:type="paragraph" w:styleId="BalloonText">
    <w:name w:val="Balloon Text"/>
    <w:basedOn w:val="Normal"/>
    <w:link w:val="BalloonTextChar"/>
    <w:uiPriority w:val="99"/>
    <w:semiHidden/>
    <w:unhideWhenUsed/>
    <w:rsid w:val="00433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5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178473">
      <w:bodyDiv w:val="1"/>
      <w:marLeft w:val="0"/>
      <w:marRight w:val="0"/>
      <w:marTop w:val="0"/>
      <w:marBottom w:val="0"/>
      <w:divBdr>
        <w:top w:val="none" w:sz="0" w:space="0" w:color="auto"/>
        <w:left w:val="none" w:sz="0" w:space="0" w:color="auto"/>
        <w:bottom w:val="none" w:sz="0" w:space="0" w:color="auto"/>
        <w:right w:val="none" w:sz="0" w:space="0" w:color="auto"/>
      </w:divBdr>
    </w:div>
    <w:div w:id="1750535619">
      <w:bodyDiv w:val="1"/>
      <w:marLeft w:val="0"/>
      <w:marRight w:val="0"/>
      <w:marTop w:val="0"/>
      <w:marBottom w:val="0"/>
      <w:divBdr>
        <w:top w:val="none" w:sz="0" w:space="0" w:color="auto"/>
        <w:left w:val="none" w:sz="0" w:space="0" w:color="auto"/>
        <w:bottom w:val="none" w:sz="0" w:space="0" w:color="auto"/>
        <w:right w:val="none" w:sz="0" w:space="0" w:color="auto"/>
      </w:divBdr>
    </w:div>
    <w:div w:id="2044742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5A04A-CC1F-4C14-84F9-F65AA5CC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San</cp:lastModifiedBy>
  <cp:revision>2</cp:revision>
  <dcterms:created xsi:type="dcterms:W3CDTF">2019-10-31T20:02:00Z</dcterms:created>
  <dcterms:modified xsi:type="dcterms:W3CDTF">2019-10-31T20:02:00Z</dcterms:modified>
</cp:coreProperties>
</file>