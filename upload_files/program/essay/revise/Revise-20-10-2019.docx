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82BBA" w14:textId="77777777" w:rsidR="00C036A3" w:rsidRPr="00D71314" w:rsidRDefault="00C036A3" w:rsidP="00C036A3">
      <w:pPr>
        <w:spacing w:after="240"/>
        <w:rPr>
          <w:rFonts w:ascii="Arial" w:eastAsia="Times New Roman" w:hAnsi="Arial" w:cs="Arial"/>
          <w:sz w:val="22"/>
        </w:rPr>
      </w:pPr>
    </w:p>
    <w:p w14:paraId="7442551C" w14:textId="77777777" w:rsidR="00C036A3" w:rsidRPr="00D71314" w:rsidRDefault="00C036A3" w:rsidP="00C036A3">
      <w:pPr>
        <w:rPr>
          <w:rFonts w:ascii="Arial" w:eastAsia="Times New Roman" w:hAnsi="Arial" w:cs="Arial"/>
          <w:sz w:val="22"/>
        </w:rPr>
      </w:pPr>
      <w:r w:rsidRPr="00D71314">
        <w:rPr>
          <w:rFonts w:ascii="Arial" w:eastAsia="Times New Roman" w:hAnsi="Arial" w:cs="Arial"/>
          <w:color w:val="333333"/>
          <w:sz w:val="22"/>
          <w:u w:val="single"/>
          <w:shd w:val="clear" w:color="auto" w:fill="FFFFFF"/>
        </w:rPr>
        <w:t xml:space="preserve">Why are you </w:t>
      </w:r>
      <w:r w:rsidRPr="00D71314">
        <w:rPr>
          <w:rFonts w:ascii="Arial" w:eastAsia="Times New Roman" w:hAnsi="Arial" w:cs="Arial"/>
          <w:b/>
          <w:bCs/>
          <w:color w:val="333333"/>
          <w:sz w:val="22"/>
          <w:u w:val="single"/>
          <w:shd w:val="clear" w:color="auto" w:fill="FFFFFF"/>
        </w:rPr>
        <w:t>drawn to studying the major</w:t>
      </w:r>
      <w:r w:rsidRPr="00D71314">
        <w:rPr>
          <w:rFonts w:ascii="Arial" w:eastAsia="Times New Roman" w:hAnsi="Arial" w:cs="Arial"/>
          <w:color w:val="333333"/>
          <w:sz w:val="22"/>
          <w:u w:val="single"/>
          <w:shd w:val="clear" w:color="auto" w:fill="FFFFFF"/>
        </w:rPr>
        <w:t xml:space="preserve"> you have selected? Please discuss how </w:t>
      </w:r>
      <w:r w:rsidRPr="00D71314">
        <w:rPr>
          <w:rFonts w:ascii="Arial" w:eastAsia="Times New Roman" w:hAnsi="Arial" w:cs="Arial"/>
          <w:b/>
          <w:bCs/>
          <w:color w:val="333333"/>
          <w:sz w:val="22"/>
          <w:u w:val="single"/>
          <w:shd w:val="clear" w:color="auto" w:fill="FFFFFF"/>
        </w:rPr>
        <w:t>your interests</w:t>
      </w:r>
      <w:r w:rsidRPr="00D71314">
        <w:rPr>
          <w:rFonts w:ascii="Arial" w:eastAsia="Times New Roman" w:hAnsi="Arial" w:cs="Arial"/>
          <w:color w:val="333333"/>
          <w:sz w:val="22"/>
          <w:u w:val="single"/>
          <w:shd w:val="clear" w:color="auto" w:fill="FFFFFF"/>
        </w:rPr>
        <w:t xml:space="preserve"> and related experiences have</w:t>
      </w:r>
      <w:r w:rsidRPr="00D71314">
        <w:rPr>
          <w:rFonts w:ascii="Arial" w:eastAsia="Times New Roman" w:hAnsi="Arial" w:cs="Arial"/>
          <w:b/>
          <w:bCs/>
          <w:color w:val="333333"/>
          <w:sz w:val="22"/>
          <w:u w:val="single"/>
          <w:shd w:val="clear" w:color="auto" w:fill="FFFFFF"/>
        </w:rPr>
        <w:t xml:space="preserve"> influenced your choice</w:t>
      </w:r>
      <w:r w:rsidRPr="00D71314">
        <w:rPr>
          <w:rFonts w:ascii="Arial" w:eastAsia="Times New Roman" w:hAnsi="Arial" w:cs="Arial"/>
          <w:color w:val="333333"/>
          <w:sz w:val="22"/>
          <w:u w:val="single"/>
          <w:shd w:val="clear" w:color="auto" w:fill="FFFFFF"/>
        </w:rPr>
        <w:t xml:space="preserve">. Specifically, how will an </w:t>
      </w:r>
      <w:r w:rsidRPr="00D71314">
        <w:rPr>
          <w:rFonts w:ascii="Arial" w:eastAsia="Times New Roman" w:hAnsi="Arial" w:cs="Arial"/>
          <w:b/>
          <w:bCs/>
          <w:color w:val="333333"/>
          <w:sz w:val="22"/>
          <w:u w:val="single"/>
          <w:shd w:val="clear" w:color="auto" w:fill="FFFFFF"/>
        </w:rPr>
        <w:t xml:space="preserve">education from the College </w:t>
      </w:r>
      <w:r w:rsidRPr="00D71314">
        <w:rPr>
          <w:rFonts w:ascii="Arial" w:eastAsia="Times New Roman" w:hAnsi="Arial" w:cs="Arial"/>
          <w:color w:val="333333"/>
          <w:sz w:val="22"/>
          <w:u w:val="single"/>
          <w:shd w:val="clear" w:color="auto" w:fill="FFFFFF"/>
        </w:rPr>
        <w:t xml:space="preserve">of Agriculture and Life Sciences (CALS) and Cornell University </w:t>
      </w:r>
      <w:r w:rsidRPr="00D71314">
        <w:rPr>
          <w:rFonts w:ascii="Arial" w:eastAsia="Times New Roman" w:hAnsi="Arial" w:cs="Arial"/>
          <w:b/>
          <w:bCs/>
          <w:color w:val="333333"/>
          <w:sz w:val="22"/>
          <w:u w:val="single"/>
          <w:shd w:val="clear" w:color="auto" w:fill="FFFFFF"/>
        </w:rPr>
        <w:t>help you achieve your academic goals</w:t>
      </w:r>
      <w:r w:rsidRPr="00D71314">
        <w:rPr>
          <w:rFonts w:ascii="Arial" w:eastAsia="Times New Roman" w:hAnsi="Arial" w:cs="Arial"/>
          <w:color w:val="333333"/>
          <w:sz w:val="22"/>
          <w:u w:val="single"/>
          <w:shd w:val="clear" w:color="auto" w:fill="FFFFFF"/>
        </w:rPr>
        <w:t>? (Please limit your response to</w:t>
      </w:r>
      <w:r w:rsidRPr="00D71314">
        <w:rPr>
          <w:rFonts w:ascii="Arial" w:eastAsia="Times New Roman" w:hAnsi="Arial" w:cs="Arial"/>
          <w:color w:val="E06666"/>
          <w:sz w:val="22"/>
          <w:u w:val="single"/>
          <w:shd w:val="clear" w:color="auto" w:fill="FFFFFF"/>
        </w:rPr>
        <w:t xml:space="preserve"> 650 words.</w:t>
      </w:r>
      <w:r w:rsidRPr="00D71314">
        <w:rPr>
          <w:rFonts w:ascii="Arial" w:eastAsia="Times New Roman" w:hAnsi="Arial" w:cs="Arial"/>
          <w:color w:val="333333"/>
          <w:sz w:val="22"/>
          <w:u w:val="single"/>
          <w:shd w:val="clear" w:color="auto" w:fill="FFFFFF"/>
        </w:rPr>
        <w:t>) </w:t>
      </w:r>
    </w:p>
    <w:p w14:paraId="2FC80B82" w14:textId="77777777" w:rsidR="00C036A3" w:rsidRPr="00D71314" w:rsidRDefault="00C036A3" w:rsidP="00C036A3">
      <w:pPr>
        <w:spacing w:after="240"/>
        <w:rPr>
          <w:rFonts w:ascii="Arial" w:eastAsia="Times New Roman" w:hAnsi="Arial" w:cs="Arial"/>
          <w:sz w:val="22"/>
        </w:rPr>
      </w:pPr>
    </w:p>
    <w:p w14:paraId="286E4947" w14:textId="77777777" w:rsidR="00C036A3" w:rsidRPr="00D71314" w:rsidRDefault="00C036A3" w:rsidP="00C036A3">
      <w:pPr>
        <w:rPr>
          <w:rFonts w:ascii="Arial" w:eastAsia="Times New Roman" w:hAnsi="Arial" w:cs="Arial"/>
          <w:sz w:val="22"/>
        </w:rPr>
      </w:pPr>
      <w:r w:rsidRPr="00D71314">
        <w:rPr>
          <w:rFonts w:ascii="Arial" w:eastAsia="Times New Roman" w:hAnsi="Arial" w:cs="Arial"/>
          <w:color w:val="1C1E29"/>
          <w:sz w:val="22"/>
          <w:shd w:val="clear" w:color="auto" w:fill="FFFFFF"/>
        </w:rPr>
        <w:t xml:space="preserve">Since I have joined several non-profit organizations in high school </w:t>
      </w:r>
      <w:commentRangeStart w:id="0"/>
      <w:r w:rsidRPr="00D71314">
        <w:rPr>
          <w:rFonts w:ascii="Arial" w:eastAsia="Times New Roman" w:hAnsi="Arial" w:cs="Arial"/>
          <w:color w:val="1C1E29"/>
          <w:sz w:val="22"/>
          <w:shd w:val="clear" w:color="auto" w:fill="FFFFFF"/>
        </w:rPr>
        <w:t xml:space="preserve">(Greenpeace Bandung, </w:t>
      </w:r>
      <w:proofErr w:type="spellStart"/>
      <w:r w:rsidRPr="00D71314">
        <w:rPr>
          <w:rFonts w:ascii="Arial" w:eastAsia="Times New Roman" w:hAnsi="Arial" w:cs="Arial"/>
          <w:color w:val="1C1E29"/>
          <w:sz w:val="22"/>
          <w:shd w:val="clear" w:color="auto" w:fill="FFFFFF"/>
        </w:rPr>
        <w:t>ByebyeplasticBags</w:t>
      </w:r>
      <w:proofErr w:type="spellEnd"/>
      <w:r w:rsidRPr="00D71314">
        <w:rPr>
          <w:rFonts w:ascii="Arial" w:eastAsia="Times New Roman" w:hAnsi="Arial" w:cs="Arial"/>
          <w:color w:val="1C1E29"/>
          <w:sz w:val="22"/>
          <w:shd w:val="clear" w:color="auto" w:fill="FFFFFF"/>
        </w:rPr>
        <w:t xml:space="preserve"> Bandung, and </w:t>
      </w:r>
      <w:proofErr w:type="spellStart"/>
      <w:r w:rsidRPr="00D71314">
        <w:rPr>
          <w:rFonts w:ascii="Arial" w:eastAsia="Times New Roman" w:hAnsi="Arial" w:cs="Arial"/>
          <w:color w:val="1C1E29"/>
          <w:sz w:val="22"/>
          <w:shd w:val="clear" w:color="auto" w:fill="FFFFFF"/>
        </w:rPr>
        <w:t>KangPisMan</w:t>
      </w:r>
      <w:proofErr w:type="spellEnd"/>
      <w:r w:rsidRPr="00D71314">
        <w:rPr>
          <w:rFonts w:ascii="Arial" w:eastAsia="Times New Roman" w:hAnsi="Arial" w:cs="Arial"/>
          <w:color w:val="1C1E29"/>
          <w:sz w:val="22"/>
          <w:shd w:val="clear" w:color="auto" w:fill="FFFFFF"/>
        </w:rPr>
        <w:t xml:space="preserve">), </w:t>
      </w:r>
      <w:commentRangeEnd w:id="0"/>
      <w:r w:rsidR="00070C57">
        <w:rPr>
          <w:rStyle w:val="CommentReference"/>
        </w:rPr>
        <w:commentReference w:id="0"/>
      </w:r>
      <w:r w:rsidRPr="00D71314">
        <w:rPr>
          <w:rFonts w:ascii="Arial" w:eastAsia="Times New Roman" w:hAnsi="Arial" w:cs="Arial"/>
          <w:color w:val="1C1E29"/>
          <w:sz w:val="22"/>
          <w:shd w:val="clear" w:color="auto" w:fill="FFFFFF"/>
        </w:rPr>
        <w:t>I gained a lot of understanding from the experiences I have faced, due to this it finally made me take on the major of Environmental and Sustainability. </w:t>
      </w:r>
    </w:p>
    <w:p w14:paraId="29FDF479" w14:textId="77777777" w:rsidR="00C036A3" w:rsidRPr="00D71314" w:rsidRDefault="00C036A3" w:rsidP="00C036A3">
      <w:pPr>
        <w:rPr>
          <w:rFonts w:ascii="Arial" w:eastAsia="Times New Roman" w:hAnsi="Arial" w:cs="Arial"/>
          <w:sz w:val="22"/>
        </w:rPr>
      </w:pPr>
    </w:p>
    <w:p w14:paraId="0E988AF8" w14:textId="77777777" w:rsidR="00C036A3" w:rsidRPr="00D71314" w:rsidRDefault="00C036A3" w:rsidP="00C036A3">
      <w:pPr>
        <w:rPr>
          <w:rFonts w:ascii="Arial" w:eastAsia="Times New Roman" w:hAnsi="Arial" w:cs="Arial"/>
          <w:sz w:val="22"/>
        </w:rPr>
      </w:pPr>
      <w:commentRangeStart w:id="1"/>
      <w:r w:rsidRPr="00D71314">
        <w:rPr>
          <w:rFonts w:ascii="Arial" w:eastAsia="Times New Roman" w:hAnsi="Arial" w:cs="Arial"/>
          <w:color w:val="1C1E29"/>
          <w:sz w:val="22"/>
          <w:shd w:val="clear" w:color="auto" w:fill="FFFFFF"/>
        </w:rPr>
        <w:t> In Greenpeace Bandung, a lot of volunteers taught me about the real-life experiences that they have come up against. For example, one of the volunteers went to Kalimantan to warn the coal ships to stop bringing the coal by the sea, as it may harm the sea corals inside the water or joining riots in front of Nestle Jakarta's office to stop using plastic bottles bringing which brings negative feedback for the sea creatures. These people brought me the courage to stand firm on facing reality on saying what is right and what is wrong. </w:t>
      </w:r>
    </w:p>
    <w:p w14:paraId="0D180ABD" w14:textId="77777777" w:rsidR="00C036A3" w:rsidRPr="00D71314" w:rsidRDefault="00C036A3" w:rsidP="00C036A3">
      <w:pPr>
        <w:rPr>
          <w:rFonts w:ascii="Arial" w:eastAsia="Times New Roman" w:hAnsi="Arial" w:cs="Arial"/>
          <w:sz w:val="22"/>
        </w:rPr>
      </w:pPr>
    </w:p>
    <w:p w14:paraId="6E60A270" w14:textId="77777777" w:rsidR="00C036A3" w:rsidRPr="00D71314" w:rsidRDefault="00C036A3" w:rsidP="00C036A3">
      <w:pPr>
        <w:rPr>
          <w:rFonts w:ascii="Arial" w:eastAsia="Times New Roman" w:hAnsi="Arial" w:cs="Arial"/>
          <w:sz w:val="22"/>
        </w:rPr>
      </w:pPr>
      <w:r w:rsidRPr="00D71314">
        <w:rPr>
          <w:rFonts w:ascii="Arial" w:eastAsia="Times New Roman" w:hAnsi="Arial" w:cs="Arial"/>
          <w:color w:val="1C1E29"/>
          <w:sz w:val="22"/>
          <w:shd w:val="clear" w:color="auto" w:fill="FFFFFF"/>
        </w:rPr>
        <w:t xml:space="preserve">Additionally, joining the </w:t>
      </w:r>
      <w:proofErr w:type="spellStart"/>
      <w:r w:rsidRPr="00D71314">
        <w:rPr>
          <w:rFonts w:ascii="Arial" w:eastAsia="Times New Roman" w:hAnsi="Arial" w:cs="Arial"/>
          <w:i/>
          <w:iCs/>
          <w:color w:val="1C1E29"/>
          <w:sz w:val="22"/>
          <w:shd w:val="clear" w:color="auto" w:fill="FFFFFF"/>
        </w:rPr>
        <w:t>Byebyeplasticbags</w:t>
      </w:r>
      <w:proofErr w:type="spellEnd"/>
      <w:r w:rsidRPr="00D71314">
        <w:rPr>
          <w:rFonts w:ascii="Arial" w:eastAsia="Times New Roman" w:hAnsi="Arial" w:cs="Arial"/>
          <w:i/>
          <w:iCs/>
          <w:color w:val="1C1E29"/>
          <w:sz w:val="22"/>
          <w:shd w:val="clear" w:color="auto" w:fill="FFFFFF"/>
        </w:rPr>
        <w:t xml:space="preserve"> Bandung</w:t>
      </w:r>
      <w:r w:rsidRPr="00D71314">
        <w:rPr>
          <w:rFonts w:ascii="Arial" w:eastAsia="Times New Roman" w:hAnsi="Arial" w:cs="Arial"/>
          <w:color w:val="1C1E29"/>
          <w:sz w:val="22"/>
          <w:shd w:val="clear" w:color="auto" w:fill="FFFFFF"/>
        </w:rPr>
        <w:t xml:space="preserve"> gave me another experiences. It allowed me to bring all my concerns into action. Such as making a cleanup day, making a seminar for young children in local schools about the dangers of plastic, even challenged me to think outside the box on how to warn people in Bandung to stop using plastic.</w:t>
      </w:r>
    </w:p>
    <w:p w14:paraId="0C44A238" w14:textId="77777777" w:rsidR="00C036A3" w:rsidRPr="00D71314" w:rsidRDefault="00C036A3" w:rsidP="00C036A3">
      <w:pPr>
        <w:rPr>
          <w:rFonts w:ascii="Arial" w:eastAsia="Times New Roman" w:hAnsi="Arial" w:cs="Arial"/>
          <w:sz w:val="22"/>
        </w:rPr>
      </w:pPr>
    </w:p>
    <w:p w14:paraId="400FF7D0" w14:textId="77777777" w:rsidR="00C036A3" w:rsidRPr="00D71314" w:rsidRDefault="00C036A3" w:rsidP="00C036A3">
      <w:pPr>
        <w:rPr>
          <w:rFonts w:ascii="Arial" w:eastAsia="Times New Roman" w:hAnsi="Arial" w:cs="Arial"/>
          <w:sz w:val="22"/>
        </w:rPr>
      </w:pPr>
      <w:r w:rsidRPr="00D71314">
        <w:rPr>
          <w:rFonts w:ascii="Arial" w:eastAsia="Times New Roman" w:hAnsi="Arial" w:cs="Arial"/>
          <w:color w:val="1C1E29"/>
          <w:sz w:val="22"/>
          <w:shd w:val="clear" w:color="auto" w:fill="FFFFFF"/>
        </w:rPr>
        <w:t xml:space="preserve"> Last, </w:t>
      </w:r>
      <w:proofErr w:type="spellStart"/>
      <w:r w:rsidRPr="00D71314">
        <w:rPr>
          <w:rFonts w:ascii="Arial" w:eastAsia="Times New Roman" w:hAnsi="Arial" w:cs="Arial"/>
          <w:color w:val="1C1E29"/>
          <w:sz w:val="22"/>
          <w:shd w:val="clear" w:color="auto" w:fill="FFFFFF"/>
        </w:rPr>
        <w:t>KangPisMan</w:t>
      </w:r>
      <w:proofErr w:type="spellEnd"/>
      <w:r w:rsidRPr="00D71314">
        <w:rPr>
          <w:rFonts w:ascii="Arial" w:eastAsia="Times New Roman" w:hAnsi="Arial" w:cs="Arial"/>
          <w:color w:val="1C1E29"/>
          <w:sz w:val="22"/>
          <w:shd w:val="clear" w:color="auto" w:fill="FFFFFF"/>
        </w:rPr>
        <w:t xml:space="preserve"> organization. Because this is an organization made by the mayor of Bandung, I got the experience to understand the struggle of the social life in Bandung which causes an effect on the environment. Since I was too young, I could only be able to examine the situation. However, only by examining the condition, it taught me a lot of things. For example, I went to a village in </w:t>
      </w:r>
      <w:proofErr w:type="spellStart"/>
      <w:r w:rsidRPr="00D71314">
        <w:rPr>
          <w:rFonts w:ascii="Arial" w:eastAsia="Times New Roman" w:hAnsi="Arial" w:cs="Arial"/>
          <w:color w:val="1C1E29"/>
          <w:sz w:val="22"/>
          <w:shd w:val="clear" w:color="auto" w:fill="FFFFFF"/>
        </w:rPr>
        <w:t>Kopo</w:t>
      </w:r>
      <w:proofErr w:type="spellEnd"/>
      <w:r w:rsidRPr="00D71314">
        <w:rPr>
          <w:rFonts w:ascii="Arial" w:eastAsia="Times New Roman" w:hAnsi="Arial" w:cs="Arial"/>
          <w:color w:val="1C1E29"/>
          <w:sz w:val="22"/>
          <w:shd w:val="clear" w:color="auto" w:fill="FFFFFF"/>
        </w:rPr>
        <w:t xml:space="preserve"> and got to see the root causes of why people kept on littering and causes tremendous flood in the village; after investigating the situation, we finally figured out that it is caused by the less amount of waste disposal and due to that we got to help the people by providing more waste disposal and educating the people to remind them. </w:t>
      </w:r>
      <w:commentRangeEnd w:id="1"/>
      <w:r w:rsidR="00070C57">
        <w:rPr>
          <w:rStyle w:val="CommentReference"/>
        </w:rPr>
        <w:commentReference w:id="1"/>
      </w:r>
    </w:p>
    <w:p w14:paraId="3FA2CC9D" w14:textId="77777777" w:rsidR="00C036A3" w:rsidRPr="00D71314" w:rsidRDefault="00C036A3" w:rsidP="00C036A3">
      <w:pPr>
        <w:rPr>
          <w:rFonts w:ascii="Arial" w:eastAsia="Times New Roman" w:hAnsi="Arial" w:cs="Arial"/>
          <w:sz w:val="22"/>
        </w:rPr>
      </w:pPr>
    </w:p>
    <w:p w14:paraId="63908C02" w14:textId="77777777" w:rsidR="00C036A3" w:rsidRPr="00D71314" w:rsidRDefault="00C036A3" w:rsidP="00C036A3">
      <w:pPr>
        <w:rPr>
          <w:rFonts w:ascii="Arial" w:eastAsia="Times New Roman" w:hAnsi="Arial" w:cs="Arial"/>
          <w:sz w:val="22"/>
        </w:rPr>
      </w:pPr>
      <w:r w:rsidRPr="00D71314">
        <w:rPr>
          <w:rFonts w:ascii="Arial" w:eastAsia="Times New Roman" w:hAnsi="Arial" w:cs="Arial"/>
          <w:color w:val="1C1E29"/>
          <w:sz w:val="22"/>
          <w:shd w:val="clear" w:color="auto" w:fill="FFFFFF"/>
        </w:rPr>
        <w:t xml:space="preserve">Therefore, by joining Cornell College of Agriculture and Life Sciences </w:t>
      </w:r>
      <w:commentRangeStart w:id="2"/>
      <w:r w:rsidRPr="00D71314">
        <w:rPr>
          <w:rFonts w:ascii="Arial" w:eastAsia="Times New Roman" w:hAnsi="Arial" w:cs="Arial"/>
          <w:color w:val="1C1E29"/>
          <w:sz w:val="22"/>
          <w:shd w:val="clear" w:color="auto" w:fill="FFFFFF"/>
        </w:rPr>
        <w:t xml:space="preserve">I want to expand my curiosity towards the root causes of environmental problems in the world and being able to overcome environmental issues that are currently happening today. </w:t>
      </w:r>
      <w:commentRangeEnd w:id="2"/>
      <w:r w:rsidR="00070C57">
        <w:rPr>
          <w:rStyle w:val="CommentReference"/>
        </w:rPr>
        <w:commentReference w:id="2"/>
      </w:r>
      <w:r w:rsidRPr="00D71314">
        <w:rPr>
          <w:rFonts w:ascii="Arial" w:eastAsia="Times New Roman" w:hAnsi="Arial" w:cs="Arial"/>
          <w:color w:val="1C1E29"/>
          <w:sz w:val="22"/>
          <w:shd w:val="clear" w:color="auto" w:fill="FFFFFF"/>
        </w:rPr>
        <w:t xml:space="preserve">I believe that Cornell College of Agriculture and Life Sciences can support me in engaging my passion by providing </w:t>
      </w:r>
      <w:commentRangeStart w:id="3"/>
      <w:r w:rsidRPr="00D71314">
        <w:rPr>
          <w:rFonts w:ascii="Arial" w:eastAsia="Times New Roman" w:hAnsi="Arial" w:cs="Arial"/>
          <w:color w:val="1C1E29"/>
          <w:sz w:val="22"/>
          <w:shd w:val="clear" w:color="auto" w:fill="FFFFFF"/>
        </w:rPr>
        <w:t>study abroad</w:t>
      </w:r>
      <w:commentRangeEnd w:id="3"/>
      <w:r w:rsidR="00070C57">
        <w:rPr>
          <w:rStyle w:val="CommentReference"/>
        </w:rPr>
        <w:commentReference w:id="3"/>
      </w:r>
      <w:r w:rsidRPr="00D71314">
        <w:rPr>
          <w:rFonts w:ascii="Arial" w:eastAsia="Times New Roman" w:hAnsi="Arial" w:cs="Arial"/>
          <w:color w:val="1C1E29"/>
          <w:sz w:val="22"/>
          <w:shd w:val="clear" w:color="auto" w:fill="FFFFFF"/>
        </w:rPr>
        <w:t xml:space="preserve"> which allows me to see and understand real-life environmental problems that I have learned in theory. </w:t>
      </w:r>
      <w:commentRangeStart w:id="4"/>
      <w:r w:rsidRPr="00D71314">
        <w:rPr>
          <w:rFonts w:ascii="Arial" w:eastAsia="Times New Roman" w:hAnsi="Arial" w:cs="Arial"/>
          <w:color w:val="1C1E29"/>
          <w:sz w:val="22"/>
          <w:shd w:val="clear" w:color="auto" w:fill="FFFFFF"/>
        </w:rPr>
        <w:t xml:space="preserve">In addition to that, Cornell College of Agriculture and Life Sciences has interesting study courses for the Environmental and Sustainability major. I can learn from different aspects of subjects towards the causes of environmental issues, learning human interactions with how they perceive nature, understanding the historical aspects of human interaction towards the environment, and many more. </w:t>
      </w:r>
      <w:commentRangeEnd w:id="4"/>
      <w:r w:rsidR="00070C57">
        <w:rPr>
          <w:rStyle w:val="CommentReference"/>
        </w:rPr>
        <w:commentReference w:id="4"/>
      </w:r>
      <w:r w:rsidRPr="00D71314">
        <w:rPr>
          <w:rFonts w:ascii="Arial" w:eastAsia="Times New Roman" w:hAnsi="Arial" w:cs="Arial"/>
          <w:color w:val="1C1E29"/>
          <w:sz w:val="22"/>
          <w:shd w:val="clear" w:color="auto" w:fill="FFFFFF"/>
        </w:rPr>
        <w:t>The courses provided will help me be an open-minded person by teaching me to think about different perspectives on the root causes of environmental problems, not only one. It trains me to have strong critical thinking of making solutions. </w:t>
      </w:r>
    </w:p>
    <w:p w14:paraId="3B5814EC" w14:textId="77777777" w:rsidR="00C036A3" w:rsidRPr="00D71314" w:rsidRDefault="00C036A3" w:rsidP="00C036A3">
      <w:pPr>
        <w:rPr>
          <w:rFonts w:ascii="Arial" w:eastAsia="Times New Roman" w:hAnsi="Arial" w:cs="Arial"/>
          <w:sz w:val="22"/>
        </w:rPr>
      </w:pPr>
    </w:p>
    <w:p w14:paraId="3D2786AA" w14:textId="77777777" w:rsidR="00C036A3" w:rsidRPr="00D71314" w:rsidRDefault="00C036A3" w:rsidP="00C036A3">
      <w:pPr>
        <w:rPr>
          <w:rFonts w:ascii="Arial" w:eastAsia="Times New Roman" w:hAnsi="Arial" w:cs="Arial"/>
          <w:sz w:val="22"/>
        </w:rPr>
      </w:pPr>
      <w:r w:rsidRPr="00D71314">
        <w:rPr>
          <w:rFonts w:ascii="Arial" w:eastAsia="Times New Roman" w:hAnsi="Arial" w:cs="Arial"/>
          <w:color w:val="1C1E29"/>
          <w:sz w:val="22"/>
          <w:shd w:val="clear" w:color="auto" w:fill="FFFFFF"/>
        </w:rPr>
        <w:t xml:space="preserve">Moreover, by joining Cornell University, I could also make connections with new people from different majors by joining the extracurriculars provided by Cornell University. I can join the environmental society club where I can meet people having the same passion and being able to </w:t>
      </w:r>
      <w:commentRangeStart w:id="5"/>
      <w:r w:rsidRPr="00D71314">
        <w:rPr>
          <w:rFonts w:ascii="Arial" w:eastAsia="Times New Roman" w:hAnsi="Arial" w:cs="Arial"/>
          <w:color w:val="1C1E29"/>
          <w:sz w:val="22"/>
          <w:shd w:val="clear" w:color="auto" w:fill="FFFFFF"/>
        </w:rPr>
        <w:t>make a change together</w:t>
      </w:r>
      <w:commentRangeEnd w:id="5"/>
      <w:r w:rsidR="00070C57">
        <w:rPr>
          <w:rStyle w:val="CommentReference"/>
        </w:rPr>
        <w:commentReference w:id="5"/>
      </w:r>
      <w:commentRangeStart w:id="6"/>
      <w:r w:rsidRPr="00D71314">
        <w:rPr>
          <w:rFonts w:ascii="Arial" w:eastAsia="Times New Roman" w:hAnsi="Arial" w:cs="Arial"/>
          <w:color w:val="1C1E29"/>
          <w:sz w:val="22"/>
          <w:shd w:val="clear" w:color="auto" w:fill="FFFFFF"/>
        </w:rPr>
        <w:t>, joining sports clubs such as the soccer team which I have been enjoying since high school or even music club which I can release my stress feelings towards playing the piano. </w:t>
      </w:r>
      <w:commentRangeEnd w:id="6"/>
      <w:r w:rsidR="00070C57">
        <w:rPr>
          <w:rStyle w:val="CommentReference"/>
        </w:rPr>
        <w:commentReference w:id="6"/>
      </w:r>
    </w:p>
    <w:p w14:paraId="3065F4EF" w14:textId="77777777" w:rsidR="006B1B25" w:rsidRDefault="006B1B25">
      <w:pPr>
        <w:pBdr>
          <w:bottom w:val="single" w:sz="6" w:space="1" w:color="auto"/>
        </w:pBdr>
        <w:rPr>
          <w:rFonts w:ascii="Arial" w:hAnsi="Arial" w:cs="Arial"/>
          <w:sz w:val="22"/>
        </w:rPr>
      </w:pPr>
    </w:p>
    <w:p w14:paraId="5272521C" w14:textId="77777777" w:rsidR="006B1B25" w:rsidRDefault="006B1B25">
      <w:pPr>
        <w:rPr>
          <w:rFonts w:ascii="Arial" w:hAnsi="Arial" w:cs="Arial"/>
          <w:sz w:val="22"/>
        </w:rPr>
      </w:pPr>
    </w:p>
    <w:p w14:paraId="06C4DB7C" w14:textId="77777777" w:rsidR="006B1B25" w:rsidRPr="00D71314" w:rsidRDefault="006B1B25">
      <w:pPr>
        <w:rPr>
          <w:rFonts w:ascii="Arial" w:hAnsi="Arial" w:cs="Arial"/>
          <w:sz w:val="22"/>
        </w:rPr>
      </w:pPr>
    </w:p>
    <w:p w14:paraId="4924D952" w14:textId="77777777" w:rsidR="00D71314" w:rsidRPr="00D71314" w:rsidRDefault="00D71314">
      <w:pPr>
        <w:rPr>
          <w:rFonts w:ascii="Arial" w:hAnsi="Arial" w:cs="Arial"/>
          <w:b/>
          <w:sz w:val="22"/>
        </w:rPr>
      </w:pPr>
      <w:r w:rsidRPr="00D71314">
        <w:rPr>
          <w:rFonts w:ascii="Arial" w:hAnsi="Arial" w:cs="Arial"/>
          <w:b/>
          <w:sz w:val="22"/>
        </w:rPr>
        <w:t>Editor’s comment:</w:t>
      </w:r>
    </w:p>
    <w:p w14:paraId="25B1FE40" w14:textId="77777777" w:rsidR="00D71314" w:rsidRPr="00D71314" w:rsidRDefault="00D71314">
      <w:pPr>
        <w:rPr>
          <w:rFonts w:ascii="Arial" w:hAnsi="Arial" w:cs="Arial"/>
          <w:sz w:val="22"/>
        </w:rPr>
      </w:pPr>
    </w:p>
    <w:p w14:paraId="3873A076" w14:textId="77777777" w:rsidR="00D71314" w:rsidRPr="00D71314" w:rsidRDefault="00D71314" w:rsidP="00D71314">
      <w:pPr>
        <w:rPr>
          <w:rFonts w:ascii="Arial" w:hAnsi="Arial" w:cs="Arial"/>
          <w:sz w:val="22"/>
        </w:rPr>
      </w:pPr>
      <w:r w:rsidRPr="00D71314">
        <w:rPr>
          <w:rFonts w:ascii="Arial" w:hAnsi="Arial" w:cs="Arial"/>
          <w:sz w:val="22"/>
        </w:rPr>
        <w:t>Hi Andrea!</w:t>
      </w:r>
    </w:p>
    <w:p w14:paraId="46DFA615" w14:textId="77777777" w:rsidR="00D71314" w:rsidRPr="00D71314" w:rsidRDefault="00D71314" w:rsidP="00D71314">
      <w:pPr>
        <w:rPr>
          <w:rFonts w:ascii="Arial" w:hAnsi="Arial" w:cs="Arial"/>
          <w:sz w:val="22"/>
        </w:rPr>
      </w:pPr>
      <w:r w:rsidRPr="00D71314">
        <w:rPr>
          <w:rFonts w:ascii="Arial" w:hAnsi="Arial" w:cs="Arial"/>
          <w:sz w:val="22"/>
        </w:rPr>
        <w:t>I can see from your interests, experiences and involvements that you are indeed truly passionate about the environment. You listed down the experience</w:t>
      </w:r>
      <w:r w:rsidR="006B1B25">
        <w:rPr>
          <w:rFonts w:ascii="Arial" w:hAnsi="Arial" w:cs="Arial"/>
          <w:sz w:val="22"/>
        </w:rPr>
        <w:t>s</w:t>
      </w:r>
      <w:r w:rsidRPr="00D71314">
        <w:rPr>
          <w:rFonts w:ascii="Arial" w:hAnsi="Arial" w:cs="Arial"/>
          <w:sz w:val="22"/>
        </w:rPr>
        <w:t xml:space="preserve"> in each community and it seems that you’ve researched on the courses that Cornell </w:t>
      </w:r>
      <w:r w:rsidR="006B1B25">
        <w:rPr>
          <w:rFonts w:ascii="Arial" w:hAnsi="Arial" w:cs="Arial"/>
          <w:sz w:val="22"/>
        </w:rPr>
        <w:t>University</w:t>
      </w:r>
      <w:r w:rsidRPr="00D71314">
        <w:rPr>
          <w:rFonts w:ascii="Arial" w:hAnsi="Arial" w:cs="Arial"/>
          <w:sz w:val="22"/>
        </w:rPr>
        <w:t xml:space="preserve"> of Agriculture and Life Sciences provide</w:t>
      </w:r>
      <w:r w:rsidR="006B1B25">
        <w:rPr>
          <w:rFonts w:ascii="Arial" w:hAnsi="Arial" w:cs="Arial"/>
          <w:sz w:val="22"/>
        </w:rPr>
        <w:t>s</w:t>
      </w:r>
      <w:r w:rsidRPr="00D71314">
        <w:rPr>
          <w:rFonts w:ascii="Arial" w:hAnsi="Arial" w:cs="Arial"/>
          <w:sz w:val="22"/>
        </w:rPr>
        <w:t>.</w:t>
      </w:r>
    </w:p>
    <w:p w14:paraId="0CF35DF5" w14:textId="77777777" w:rsidR="00D71314" w:rsidRPr="00D71314" w:rsidRDefault="00D71314" w:rsidP="00D71314">
      <w:pPr>
        <w:rPr>
          <w:rFonts w:ascii="Arial" w:hAnsi="Arial" w:cs="Arial"/>
          <w:sz w:val="22"/>
        </w:rPr>
      </w:pPr>
    </w:p>
    <w:p w14:paraId="6F6829D0" w14:textId="77777777" w:rsidR="00D71314" w:rsidRPr="00D71314" w:rsidRDefault="00D71314" w:rsidP="00D71314">
      <w:pPr>
        <w:rPr>
          <w:rFonts w:ascii="Arial" w:hAnsi="Arial" w:cs="Arial"/>
          <w:sz w:val="22"/>
        </w:rPr>
      </w:pPr>
      <w:r w:rsidRPr="00D71314">
        <w:rPr>
          <w:rFonts w:ascii="Arial" w:hAnsi="Arial" w:cs="Arial"/>
          <w:sz w:val="22"/>
        </w:rPr>
        <w:t xml:space="preserve">I think you’ve written a great piece and responded well to the prompt. </w:t>
      </w:r>
    </w:p>
    <w:p w14:paraId="0A18F80B" w14:textId="77777777" w:rsidR="00D71314" w:rsidRPr="00D71314" w:rsidRDefault="00D71314" w:rsidP="00D71314">
      <w:pPr>
        <w:rPr>
          <w:rFonts w:ascii="Arial" w:hAnsi="Arial" w:cs="Arial"/>
          <w:sz w:val="22"/>
        </w:rPr>
      </w:pPr>
    </w:p>
    <w:p w14:paraId="7AF06BA0" w14:textId="77777777" w:rsidR="00D71314" w:rsidRPr="00D71314" w:rsidRDefault="00D71314" w:rsidP="00D71314">
      <w:pPr>
        <w:rPr>
          <w:rFonts w:ascii="Arial" w:hAnsi="Arial" w:cs="Arial"/>
          <w:sz w:val="22"/>
        </w:rPr>
      </w:pPr>
      <w:r w:rsidRPr="00D71314">
        <w:rPr>
          <w:rFonts w:ascii="Arial" w:hAnsi="Arial" w:cs="Arial"/>
          <w:sz w:val="22"/>
        </w:rPr>
        <w:t>I have a few suggestions that I think would make it even stronger:</w:t>
      </w:r>
    </w:p>
    <w:p w14:paraId="745DCAB7" w14:textId="77777777" w:rsidR="00D71314" w:rsidRPr="00D71314" w:rsidRDefault="00D71314" w:rsidP="00D71314">
      <w:pPr>
        <w:rPr>
          <w:rFonts w:ascii="Arial" w:hAnsi="Arial" w:cs="Arial"/>
          <w:sz w:val="22"/>
        </w:rPr>
      </w:pPr>
    </w:p>
    <w:p w14:paraId="4D36B668" w14:textId="1E6C0FDD" w:rsidR="00D71314" w:rsidRPr="00D71314" w:rsidRDefault="00070C57" w:rsidP="00D71314">
      <w:pPr>
        <w:pStyle w:val="ListParagraph"/>
        <w:numPr>
          <w:ilvl w:val="0"/>
          <w:numId w:val="1"/>
        </w:numPr>
        <w:rPr>
          <w:rFonts w:ascii="Arial" w:hAnsi="Arial" w:cs="Arial"/>
          <w:sz w:val="22"/>
          <w:szCs w:val="22"/>
        </w:rPr>
      </w:pPr>
      <w:ins w:id="7" w:author="Rachel Darmawangsa" w:date="2019-10-19T20:15:00Z">
        <w:r>
          <w:rPr>
            <w:rFonts w:ascii="Arial" w:hAnsi="Arial" w:cs="Arial"/>
            <w:sz w:val="22"/>
            <w:szCs w:val="22"/>
          </w:rPr>
          <w:t>Introduction</w:t>
        </w:r>
      </w:ins>
      <w:ins w:id="8" w:author="Rachel Darmawangsa" w:date="2019-10-19T20:16:00Z">
        <w:r>
          <w:rPr>
            <w:rFonts w:ascii="Arial" w:hAnsi="Arial" w:cs="Arial"/>
            <w:sz w:val="22"/>
            <w:szCs w:val="22"/>
          </w:rPr>
          <w:t xml:space="preserve"> hook change: </w:t>
        </w:r>
      </w:ins>
      <w:r w:rsidR="00D71314" w:rsidRPr="00D71314">
        <w:rPr>
          <w:rFonts w:ascii="Arial" w:hAnsi="Arial" w:cs="Arial"/>
          <w:sz w:val="22"/>
          <w:szCs w:val="22"/>
        </w:rPr>
        <w:t xml:space="preserve">I think you could start by writing off your thoughts when you see environmental problems, or the dream you wish to accomplish, and then directly answering why you are drawn to studying the major. </w:t>
      </w:r>
    </w:p>
    <w:p w14:paraId="47008B39" w14:textId="77777777" w:rsidR="00D71314" w:rsidRPr="00D71314" w:rsidRDefault="00D71314" w:rsidP="00D71314">
      <w:pPr>
        <w:pStyle w:val="ListParagraph"/>
        <w:numPr>
          <w:ilvl w:val="1"/>
          <w:numId w:val="1"/>
        </w:numPr>
        <w:rPr>
          <w:rFonts w:ascii="Arial" w:hAnsi="Arial" w:cs="Arial"/>
          <w:sz w:val="22"/>
          <w:szCs w:val="22"/>
        </w:rPr>
      </w:pPr>
      <w:r w:rsidRPr="00D71314">
        <w:rPr>
          <w:rFonts w:ascii="Arial" w:hAnsi="Arial" w:cs="Arial"/>
          <w:sz w:val="22"/>
          <w:szCs w:val="22"/>
        </w:rPr>
        <w:t xml:space="preserve">An example to open up the essay could be: </w:t>
      </w:r>
    </w:p>
    <w:p w14:paraId="7AE9E292" w14:textId="77777777" w:rsidR="00D71314" w:rsidRPr="00D71314" w:rsidRDefault="00D71314" w:rsidP="00D71314">
      <w:pPr>
        <w:pStyle w:val="ListParagraph"/>
        <w:ind w:left="1440" w:firstLine="720"/>
        <w:rPr>
          <w:rFonts w:ascii="Arial" w:hAnsi="Arial" w:cs="Arial"/>
          <w:sz w:val="22"/>
          <w:szCs w:val="22"/>
        </w:rPr>
      </w:pPr>
      <w:r w:rsidRPr="00D71314">
        <w:rPr>
          <w:rFonts w:ascii="Arial" w:hAnsi="Arial" w:cs="Arial"/>
          <w:sz w:val="22"/>
          <w:szCs w:val="22"/>
        </w:rPr>
        <w:t>“Why are people so inconsiderate of the environment.</w:t>
      </w:r>
    </w:p>
    <w:p w14:paraId="79A5E536" w14:textId="77777777" w:rsidR="00D71314" w:rsidRPr="00D71314" w:rsidRDefault="00D71314" w:rsidP="00D71314">
      <w:pPr>
        <w:pStyle w:val="ListParagraph"/>
        <w:ind w:left="1440" w:firstLine="720"/>
        <w:rPr>
          <w:rFonts w:ascii="Arial" w:hAnsi="Arial" w:cs="Arial"/>
          <w:sz w:val="22"/>
          <w:szCs w:val="22"/>
        </w:rPr>
      </w:pPr>
      <w:r w:rsidRPr="00D71314">
        <w:rPr>
          <w:rFonts w:ascii="Arial" w:hAnsi="Arial" w:cs="Arial"/>
          <w:sz w:val="22"/>
          <w:szCs w:val="22"/>
        </w:rPr>
        <w:t>Why wouldn’t they throw trash in its place?</w:t>
      </w:r>
    </w:p>
    <w:p w14:paraId="6C57314A" w14:textId="77777777" w:rsidR="00D71314" w:rsidRPr="00D71314" w:rsidRDefault="00D71314" w:rsidP="00D71314">
      <w:pPr>
        <w:pStyle w:val="ListParagraph"/>
        <w:ind w:left="1440" w:firstLine="720"/>
        <w:rPr>
          <w:rFonts w:ascii="Arial" w:hAnsi="Arial" w:cs="Arial"/>
          <w:sz w:val="22"/>
          <w:szCs w:val="22"/>
        </w:rPr>
      </w:pPr>
      <w:r w:rsidRPr="00D71314">
        <w:rPr>
          <w:rFonts w:ascii="Arial" w:hAnsi="Arial" w:cs="Arial"/>
          <w:sz w:val="22"/>
          <w:szCs w:val="22"/>
        </w:rPr>
        <w:t>How negatively impacted is the environment because of</w:t>
      </w:r>
    </w:p>
    <w:p w14:paraId="680ADAA4" w14:textId="77777777" w:rsidR="00D71314" w:rsidRPr="00D71314" w:rsidRDefault="00D71314" w:rsidP="00D71314">
      <w:pPr>
        <w:pStyle w:val="ListParagraph"/>
        <w:ind w:left="1440" w:firstLine="720"/>
        <w:rPr>
          <w:rFonts w:ascii="Arial" w:hAnsi="Arial" w:cs="Arial"/>
          <w:sz w:val="22"/>
          <w:szCs w:val="22"/>
        </w:rPr>
      </w:pPr>
      <w:r w:rsidRPr="00D71314">
        <w:rPr>
          <w:rFonts w:ascii="Arial" w:hAnsi="Arial" w:cs="Arial"/>
          <w:sz w:val="22"/>
          <w:szCs w:val="22"/>
        </w:rPr>
        <w:t>humans?</w:t>
      </w:r>
    </w:p>
    <w:p w14:paraId="0372C20A" w14:textId="77777777" w:rsidR="00D71314" w:rsidRPr="00D71314" w:rsidRDefault="00D71314" w:rsidP="00D71314">
      <w:pPr>
        <w:pStyle w:val="ListParagraph"/>
        <w:ind w:left="1440" w:firstLine="720"/>
        <w:rPr>
          <w:rFonts w:ascii="Arial" w:hAnsi="Arial" w:cs="Arial"/>
          <w:sz w:val="22"/>
          <w:szCs w:val="22"/>
        </w:rPr>
      </w:pPr>
      <w:r w:rsidRPr="00D71314">
        <w:rPr>
          <w:rFonts w:ascii="Arial" w:hAnsi="Arial" w:cs="Arial"/>
          <w:sz w:val="22"/>
          <w:szCs w:val="22"/>
        </w:rPr>
        <w:t>I really want to understand more and do something.”</w:t>
      </w:r>
    </w:p>
    <w:p w14:paraId="648AA1CB" w14:textId="77777777" w:rsidR="00D71314" w:rsidRPr="00D71314" w:rsidRDefault="00D71314" w:rsidP="00D71314">
      <w:pPr>
        <w:rPr>
          <w:rFonts w:ascii="Arial" w:hAnsi="Arial" w:cs="Arial"/>
          <w:sz w:val="22"/>
        </w:rPr>
      </w:pPr>
      <w:r w:rsidRPr="00D71314">
        <w:rPr>
          <w:rFonts w:ascii="Arial" w:hAnsi="Arial" w:cs="Arial"/>
          <w:sz w:val="22"/>
        </w:rPr>
        <w:tab/>
      </w:r>
      <w:r w:rsidRPr="00D71314">
        <w:rPr>
          <w:rFonts w:ascii="Arial" w:hAnsi="Arial" w:cs="Arial"/>
          <w:sz w:val="22"/>
        </w:rPr>
        <w:tab/>
      </w:r>
    </w:p>
    <w:p w14:paraId="356DD05F" w14:textId="77777777" w:rsidR="00D71314" w:rsidRPr="00D71314" w:rsidRDefault="00D71314" w:rsidP="00D71314">
      <w:pPr>
        <w:rPr>
          <w:rFonts w:ascii="Arial" w:hAnsi="Arial" w:cs="Arial"/>
          <w:sz w:val="22"/>
        </w:rPr>
      </w:pPr>
      <w:r w:rsidRPr="00D71314">
        <w:rPr>
          <w:rFonts w:ascii="Arial" w:hAnsi="Arial" w:cs="Arial"/>
          <w:sz w:val="22"/>
        </w:rPr>
        <w:tab/>
      </w:r>
      <w:r w:rsidRPr="00D71314">
        <w:rPr>
          <w:rFonts w:ascii="Arial" w:hAnsi="Arial" w:cs="Arial"/>
          <w:sz w:val="22"/>
        </w:rPr>
        <w:tab/>
        <w:t>This would show the urge and desire you have to take part, thus</w:t>
      </w:r>
    </w:p>
    <w:p w14:paraId="50DFAE5E" w14:textId="77777777" w:rsidR="00D71314" w:rsidRPr="00D71314" w:rsidRDefault="00D71314" w:rsidP="00D71314">
      <w:pPr>
        <w:ind w:left="720" w:firstLine="720"/>
        <w:rPr>
          <w:rFonts w:ascii="Arial" w:hAnsi="Arial" w:cs="Arial"/>
          <w:sz w:val="22"/>
        </w:rPr>
      </w:pPr>
      <w:r w:rsidRPr="00D71314">
        <w:rPr>
          <w:rFonts w:ascii="Arial" w:hAnsi="Arial" w:cs="Arial"/>
          <w:sz w:val="22"/>
        </w:rPr>
        <w:t>choosing the major.</w:t>
      </w:r>
    </w:p>
    <w:p w14:paraId="30312E88" w14:textId="77777777" w:rsidR="00D71314" w:rsidRPr="00D71314" w:rsidRDefault="00D71314" w:rsidP="00D71314">
      <w:pPr>
        <w:rPr>
          <w:rFonts w:ascii="Arial" w:hAnsi="Arial" w:cs="Arial"/>
          <w:sz w:val="22"/>
        </w:rPr>
      </w:pPr>
    </w:p>
    <w:p w14:paraId="69D2DDD6" w14:textId="23BF7971" w:rsidR="00D71314" w:rsidRPr="00D71314" w:rsidRDefault="00070C57" w:rsidP="00D71314">
      <w:pPr>
        <w:pStyle w:val="ListParagraph"/>
        <w:numPr>
          <w:ilvl w:val="0"/>
          <w:numId w:val="1"/>
        </w:numPr>
        <w:rPr>
          <w:rFonts w:ascii="Arial" w:hAnsi="Arial" w:cs="Arial"/>
          <w:sz w:val="22"/>
          <w:szCs w:val="22"/>
        </w:rPr>
      </w:pPr>
      <w:ins w:id="9" w:author="Rachel Darmawangsa" w:date="2019-10-19T20:16:00Z">
        <w:r>
          <w:rPr>
            <w:rFonts w:ascii="Arial" w:hAnsi="Arial" w:cs="Arial"/>
            <w:sz w:val="22"/>
            <w:szCs w:val="22"/>
          </w:rPr>
          <w:t xml:space="preserve">How to describe your activities: </w:t>
        </w:r>
      </w:ins>
      <w:r w:rsidR="00D71314" w:rsidRPr="00D71314">
        <w:rPr>
          <w:rFonts w:ascii="Arial" w:hAnsi="Arial" w:cs="Arial"/>
          <w:sz w:val="22"/>
          <w:szCs w:val="22"/>
        </w:rPr>
        <w:t xml:space="preserve">I truly think that it’s awesome that you’re so active, and even got the chance to be involved in a local government organization – </w:t>
      </w:r>
      <w:proofErr w:type="spellStart"/>
      <w:r w:rsidR="00D71314" w:rsidRPr="00D71314">
        <w:rPr>
          <w:rFonts w:ascii="Arial" w:hAnsi="Arial" w:cs="Arial"/>
          <w:sz w:val="22"/>
          <w:szCs w:val="22"/>
        </w:rPr>
        <w:t>KangPisMan</w:t>
      </w:r>
      <w:proofErr w:type="spellEnd"/>
      <w:r w:rsidR="00D71314" w:rsidRPr="00D71314">
        <w:rPr>
          <w:rFonts w:ascii="Arial" w:hAnsi="Arial" w:cs="Arial"/>
          <w:sz w:val="22"/>
          <w:szCs w:val="22"/>
        </w:rPr>
        <w:t xml:space="preserve">. I think with these involvements, you could briefly mention your involvement in the different communities (perhaps in 1 paragraph), and choose 1 to elaborate. In that particular community (for example </w:t>
      </w:r>
      <w:proofErr w:type="spellStart"/>
      <w:r w:rsidR="00D71314" w:rsidRPr="00D71314">
        <w:rPr>
          <w:rFonts w:ascii="Arial" w:hAnsi="Arial" w:cs="Arial"/>
          <w:i/>
          <w:sz w:val="22"/>
          <w:szCs w:val="22"/>
        </w:rPr>
        <w:t>Byebyeplasticbags</w:t>
      </w:r>
      <w:proofErr w:type="spellEnd"/>
      <w:r w:rsidR="00D71314" w:rsidRPr="00D71314">
        <w:rPr>
          <w:rFonts w:ascii="Arial" w:hAnsi="Arial" w:cs="Arial"/>
          <w:i/>
          <w:sz w:val="22"/>
          <w:szCs w:val="22"/>
        </w:rPr>
        <w:t xml:space="preserve"> Bandung</w:t>
      </w:r>
      <w:r w:rsidR="00D71314" w:rsidRPr="00D71314">
        <w:rPr>
          <w:rFonts w:ascii="Arial" w:hAnsi="Arial" w:cs="Arial"/>
          <w:sz w:val="22"/>
          <w:szCs w:val="22"/>
        </w:rPr>
        <w:t>), you could describe:</w:t>
      </w:r>
    </w:p>
    <w:p w14:paraId="5995510D" w14:textId="77777777" w:rsidR="00D71314" w:rsidRPr="00D71314" w:rsidRDefault="00D71314" w:rsidP="00D71314">
      <w:pPr>
        <w:pStyle w:val="ListParagraph"/>
        <w:numPr>
          <w:ilvl w:val="1"/>
          <w:numId w:val="1"/>
        </w:numPr>
        <w:rPr>
          <w:rFonts w:ascii="Arial" w:hAnsi="Arial" w:cs="Arial"/>
          <w:sz w:val="22"/>
          <w:szCs w:val="22"/>
        </w:rPr>
      </w:pPr>
      <w:r w:rsidRPr="00D71314">
        <w:rPr>
          <w:rFonts w:ascii="Arial" w:hAnsi="Arial" w:cs="Arial"/>
          <w:sz w:val="22"/>
          <w:szCs w:val="22"/>
        </w:rPr>
        <w:t>The experience</w:t>
      </w:r>
      <w:r w:rsidR="006B1B25">
        <w:rPr>
          <w:rFonts w:ascii="Arial" w:hAnsi="Arial" w:cs="Arial"/>
          <w:sz w:val="22"/>
          <w:szCs w:val="22"/>
        </w:rPr>
        <w:t>s</w:t>
      </w:r>
      <w:r w:rsidRPr="00D71314">
        <w:rPr>
          <w:rFonts w:ascii="Arial" w:hAnsi="Arial" w:cs="Arial"/>
          <w:sz w:val="22"/>
          <w:szCs w:val="22"/>
        </w:rPr>
        <w:t xml:space="preserve"> (e.g. making a cleanup day, a seminar) briefly</w:t>
      </w:r>
    </w:p>
    <w:p w14:paraId="505358A8" w14:textId="77777777" w:rsidR="00D71314" w:rsidRPr="00D71314" w:rsidRDefault="00D71314" w:rsidP="00D71314">
      <w:pPr>
        <w:pStyle w:val="ListParagraph"/>
        <w:numPr>
          <w:ilvl w:val="1"/>
          <w:numId w:val="1"/>
        </w:numPr>
        <w:rPr>
          <w:rFonts w:ascii="Arial" w:hAnsi="Arial" w:cs="Arial"/>
          <w:sz w:val="22"/>
          <w:szCs w:val="22"/>
        </w:rPr>
      </w:pPr>
      <w:r w:rsidRPr="00D71314">
        <w:rPr>
          <w:rFonts w:ascii="Arial" w:hAnsi="Arial" w:cs="Arial"/>
          <w:sz w:val="22"/>
          <w:szCs w:val="22"/>
        </w:rPr>
        <w:t>How did those experiences affirmed your choice more</w:t>
      </w:r>
    </w:p>
    <w:p w14:paraId="287D0551" w14:textId="77777777" w:rsidR="00D71314" w:rsidRPr="00D71314" w:rsidRDefault="00D71314" w:rsidP="00D71314">
      <w:pPr>
        <w:pStyle w:val="ListParagraph"/>
        <w:numPr>
          <w:ilvl w:val="2"/>
          <w:numId w:val="1"/>
        </w:numPr>
        <w:rPr>
          <w:rFonts w:ascii="Arial" w:hAnsi="Arial" w:cs="Arial"/>
          <w:sz w:val="22"/>
          <w:szCs w:val="22"/>
        </w:rPr>
      </w:pPr>
      <w:r w:rsidRPr="00D71314">
        <w:rPr>
          <w:rFonts w:ascii="Arial" w:hAnsi="Arial" w:cs="Arial"/>
          <w:sz w:val="22"/>
          <w:szCs w:val="22"/>
        </w:rPr>
        <w:t xml:space="preserve">What was the impact from making a cleanup day? Did it create a greater awareness in </w:t>
      </w:r>
      <w:r w:rsidR="006B1B25" w:rsidRPr="00D71314">
        <w:rPr>
          <w:rFonts w:ascii="Arial" w:hAnsi="Arial" w:cs="Arial"/>
          <w:sz w:val="22"/>
          <w:szCs w:val="22"/>
        </w:rPr>
        <w:t>you</w:t>
      </w:r>
      <w:r w:rsidR="006B1B25">
        <w:rPr>
          <w:rFonts w:ascii="Arial" w:hAnsi="Arial" w:cs="Arial"/>
          <w:sz w:val="22"/>
          <w:szCs w:val="22"/>
        </w:rPr>
        <w:t>,</w:t>
      </w:r>
      <w:r w:rsidRPr="00D71314">
        <w:rPr>
          <w:rFonts w:ascii="Arial" w:hAnsi="Arial" w:cs="Arial"/>
          <w:sz w:val="22"/>
          <w:szCs w:val="22"/>
        </w:rPr>
        <w:t xml:space="preserve"> in regards to illegal dumping for example?  </w:t>
      </w:r>
    </w:p>
    <w:p w14:paraId="5F41B78F" w14:textId="77777777" w:rsidR="00D71314" w:rsidRPr="00D71314" w:rsidRDefault="00D71314" w:rsidP="00D71314">
      <w:pPr>
        <w:pStyle w:val="ListParagraph"/>
        <w:numPr>
          <w:ilvl w:val="2"/>
          <w:numId w:val="1"/>
        </w:numPr>
        <w:rPr>
          <w:rFonts w:ascii="Arial" w:hAnsi="Arial" w:cs="Arial"/>
          <w:sz w:val="22"/>
          <w:szCs w:val="22"/>
        </w:rPr>
      </w:pPr>
      <w:r w:rsidRPr="00D71314">
        <w:rPr>
          <w:rFonts w:ascii="Arial" w:hAnsi="Arial" w:cs="Arial"/>
          <w:sz w:val="22"/>
          <w:szCs w:val="22"/>
        </w:rPr>
        <w:t xml:space="preserve">What was the impact </w:t>
      </w:r>
      <w:r w:rsidR="006B1B25">
        <w:rPr>
          <w:rFonts w:ascii="Arial" w:hAnsi="Arial" w:cs="Arial"/>
          <w:sz w:val="22"/>
          <w:szCs w:val="22"/>
        </w:rPr>
        <w:t>of</w:t>
      </w:r>
      <w:r w:rsidRPr="00D71314">
        <w:rPr>
          <w:rFonts w:ascii="Arial" w:hAnsi="Arial" w:cs="Arial"/>
          <w:sz w:val="22"/>
          <w:szCs w:val="22"/>
        </w:rPr>
        <w:t xml:space="preserve"> the seminar you created</w:t>
      </w:r>
      <w:r w:rsidR="006B1B25">
        <w:rPr>
          <w:rFonts w:ascii="Arial" w:hAnsi="Arial" w:cs="Arial"/>
          <w:sz w:val="22"/>
          <w:szCs w:val="22"/>
        </w:rPr>
        <w:t xml:space="preserve"> to you</w:t>
      </w:r>
      <w:r w:rsidRPr="00D71314">
        <w:rPr>
          <w:rFonts w:ascii="Arial" w:hAnsi="Arial" w:cs="Arial"/>
          <w:sz w:val="22"/>
          <w:szCs w:val="22"/>
        </w:rPr>
        <w:t xml:space="preserve">? How did you feel? (Were you passionate when you saw young children getting </w:t>
      </w:r>
      <w:r w:rsidR="0078480E">
        <w:rPr>
          <w:rFonts w:ascii="Arial" w:hAnsi="Arial" w:cs="Arial"/>
          <w:sz w:val="22"/>
          <w:szCs w:val="22"/>
        </w:rPr>
        <w:t>educated</w:t>
      </w:r>
      <w:r w:rsidRPr="00D71314">
        <w:rPr>
          <w:rFonts w:ascii="Arial" w:hAnsi="Arial" w:cs="Arial"/>
          <w:sz w:val="22"/>
          <w:szCs w:val="22"/>
        </w:rPr>
        <w:t xml:space="preserve"> about this? Did you feel empowered to influence people more in regards to the environment? Did this experience make you even sure that you are called to study Agriculture and Life Science?)</w:t>
      </w:r>
    </w:p>
    <w:p w14:paraId="772BDF8F" w14:textId="77777777" w:rsidR="00D71314" w:rsidRPr="00D71314" w:rsidRDefault="00D71314" w:rsidP="00D71314">
      <w:pPr>
        <w:pStyle w:val="ListParagraph"/>
        <w:ind w:left="2340"/>
        <w:rPr>
          <w:rFonts w:ascii="Arial" w:hAnsi="Arial" w:cs="Arial"/>
          <w:sz w:val="22"/>
          <w:szCs w:val="22"/>
        </w:rPr>
      </w:pPr>
    </w:p>
    <w:p w14:paraId="692C5F64" w14:textId="2253AA97" w:rsidR="00D71314" w:rsidRPr="00D71314" w:rsidRDefault="00BA7F41" w:rsidP="00D71314">
      <w:pPr>
        <w:pStyle w:val="ListParagraph"/>
        <w:numPr>
          <w:ilvl w:val="0"/>
          <w:numId w:val="1"/>
        </w:numPr>
        <w:rPr>
          <w:rFonts w:ascii="Arial" w:hAnsi="Arial" w:cs="Arial"/>
          <w:sz w:val="22"/>
          <w:szCs w:val="22"/>
        </w:rPr>
      </w:pPr>
      <w:ins w:id="10" w:author="Rachel Darmawangsa" w:date="2019-10-19T20:20:00Z">
        <w:r>
          <w:rPr>
            <w:rFonts w:ascii="Arial" w:hAnsi="Arial" w:cs="Arial"/>
            <w:sz w:val="22"/>
            <w:szCs w:val="22"/>
          </w:rPr>
          <w:t xml:space="preserve">Additional Suggestions: </w:t>
        </w:r>
      </w:ins>
      <w:bookmarkStart w:id="11" w:name="_GoBack"/>
      <w:bookmarkEnd w:id="11"/>
      <w:r w:rsidR="00D71314" w:rsidRPr="00D71314">
        <w:rPr>
          <w:rFonts w:ascii="Arial" w:hAnsi="Arial" w:cs="Arial"/>
          <w:sz w:val="22"/>
          <w:szCs w:val="22"/>
        </w:rPr>
        <w:t>I think you did great by mentioning what you wanted to expand and understand more. I especially like that you mention about wanting to have strong critical thinking skills. I would like to encourage you to think more of:</w:t>
      </w:r>
    </w:p>
    <w:p w14:paraId="665475A3" w14:textId="77777777" w:rsidR="00D71314" w:rsidRPr="00D71314" w:rsidRDefault="00D71314" w:rsidP="00D71314">
      <w:pPr>
        <w:pStyle w:val="ListParagraph"/>
        <w:numPr>
          <w:ilvl w:val="1"/>
          <w:numId w:val="1"/>
        </w:numPr>
        <w:rPr>
          <w:rFonts w:ascii="Arial" w:hAnsi="Arial" w:cs="Arial"/>
          <w:sz w:val="22"/>
          <w:szCs w:val="22"/>
        </w:rPr>
      </w:pPr>
      <w:r w:rsidRPr="00D71314">
        <w:rPr>
          <w:rFonts w:ascii="Arial" w:hAnsi="Arial" w:cs="Arial"/>
          <w:sz w:val="22"/>
          <w:szCs w:val="22"/>
        </w:rPr>
        <w:t>State what your long-term goals are to show the relationship between what you want to achieve (e.g. building an organization that focuses on</w:t>
      </w:r>
      <w:r w:rsidR="0078480E">
        <w:rPr>
          <w:rFonts w:ascii="Arial" w:hAnsi="Arial" w:cs="Arial"/>
          <w:sz w:val="22"/>
          <w:szCs w:val="22"/>
        </w:rPr>
        <w:t xml:space="preserve"> a specific issue), thus requiring</w:t>
      </w:r>
      <w:r w:rsidRPr="00D71314">
        <w:rPr>
          <w:rFonts w:ascii="Arial" w:hAnsi="Arial" w:cs="Arial"/>
          <w:sz w:val="22"/>
          <w:szCs w:val="22"/>
        </w:rPr>
        <w:t xml:space="preserve"> you to expand you curiosity and understanding of the root causes…</w:t>
      </w:r>
    </w:p>
    <w:p w14:paraId="5131E726" w14:textId="77777777" w:rsidR="00D71314" w:rsidRPr="00D71314" w:rsidRDefault="00D71314" w:rsidP="00D71314">
      <w:pPr>
        <w:pStyle w:val="ListParagraph"/>
        <w:numPr>
          <w:ilvl w:val="1"/>
          <w:numId w:val="1"/>
        </w:numPr>
        <w:rPr>
          <w:rFonts w:ascii="Arial" w:hAnsi="Arial" w:cs="Arial"/>
          <w:sz w:val="22"/>
          <w:szCs w:val="22"/>
        </w:rPr>
      </w:pPr>
      <w:r w:rsidRPr="00D71314">
        <w:rPr>
          <w:rFonts w:ascii="Arial" w:hAnsi="Arial" w:cs="Arial"/>
          <w:sz w:val="22"/>
          <w:szCs w:val="22"/>
        </w:rPr>
        <w:lastRenderedPageBreak/>
        <w:t>The skills you want to achieve (perhaps observation, innovative thinking, awareness) – and why (how it could probably help you in real life, in your involvement in the environmental field</w:t>
      </w:r>
      <w:r w:rsidR="0078480E">
        <w:rPr>
          <w:rFonts w:ascii="Arial" w:hAnsi="Arial" w:cs="Arial"/>
          <w:sz w:val="22"/>
          <w:szCs w:val="22"/>
        </w:rPr>
        <w:t>)</w:t>
      </w:r>
      <w:r w:rsidRPr="00D71314">
        <w:rPr>
          <w:rFonts w:ascii="Arial" w:hAnsi="Arial" w:cs="Arial"/>
          <w:sz w:val="22"/>
          <w:szCs w:val="22"/>
        </w:rPr>
        <w:t>.</w:t>
      </w:r>
    </w:p>
    <w:p w14:paraId="027D7D17" w14:textId="77777777" w:rsidR="00D71314" w:rsidRPr="00D71314" w:rsidRDefault="00D71314" w:rsidP="00D71314">
      <w:pPr>
        <w:pStyle w:val="ListParagraph"/>
        <w:numPr>
          <w:ilvl w:val="1"/>
          <w:numId w:val="1"/>
        </w:numPr>
        <w:rPr>
          <w:rFonts w:ascii="Arial" w:hAnsi="Arial" w:cs="Arial"/>
          <w:sz w:val="22"/>
          <w:szCs w:val="22"/>
        </w:rPr>
      </w:pPr>
      <w:r w:rsidRPr="00D71314">
        <w:rPr>
          <w:rFonts w:ascii="Arial" w:hAnsi="Arial" w:cs="Arial"/>
          <w:sz w:val="22"/>
          <w:szCs w:val="22"/>
        </w:rPr>
        <w:t>Combine the skills and the long-term goals you want to achieve with the courses the college offer so that it does not seem that you are just listing down the courses they have – this would help show why you think Cornell University would play a big role personally to you.</w:t>
      </w:r>
    </w:p>
    <w:p w14:paraId="23349E7E" w14:textId="77777777" w:rsidR="00D71314" w:rsidRPr="00D71314" w:rsidRDefault="00D71314" w:rsidP="00D71314">
      <w:pPr>
        <w:pStyle w:val="ListParagraph"/>
        <w:ind w:left="1440"/>
        <w:rPr>
          <w:rFonts w:ascii="Arial" w:hAnsi="Arial" w:cs="Arial"/>
          <w:sz w:val="22"/>
          <w:szCs w:val="22"/>
        </w:rPr>
      </w:pPr>
    </w:p>
    <w:p w14:paraId="34B11806" w14:textId="182ADA5F" w:rsidR="00D71314" w:rsidRPr="00D71314" w:rsidRDefault="00070C57" w:rsidP="00D71314">
      <w:pPr>
        <w:pStyle w:val="ListParagraph"/>
        <w:numPr>
          <w:ilvl w:val="0"/>
          <w:numId w:val="1"/>
        </w:numPr>
        <w:rPr>
          <w:rFonts w:ascii="Arial" w:hAnsi="Arial" w:cs="Arial"/>
          <w:sz w:val="22"/>
          <w:szCs w:val="22"/>
        </w:rPr>
      </w:pPr>
      <w:proofErr w:type="gramStart"/>
      <w:ins w:id="12" w:author="Rachel Darmawangsa" w:date="2019-10-19T20:17:00Z">
        <w:r>
          <w:rPr>
            <w:rFonts w:ascii="Arial" w:hAnsi="Arial" w:cs="Arial"/>
            <w:sz w:val="22"/>
            <w:szCs w:val="22"/>
          </w:rPr>
          <w:t>Conclusion?:</w:t>
        </w:r>
        <w:proofErr w:type="gramEnd"/>
        <w:r>
          <w:rPr>
            <w:rFonts w:ascii="Arial" w:hAnsi="Arial" w:cs="Arial"/>
            <w:sz w:val="22"/>
            <w:szCs w:val="22"/>
          </w:rPr>
          <w:t xml:space="preserve"> </w:t>
        </w:r>
      </w:ins>
      <w:r w:rsidR="00D71314" w:rsidRPr="00D71314">
        <w:rPr>
          <w:rFonts w:ascii="Arial" w:hAnsi="Arial" w:cs="Arial"/>
          <w:sz w:val="22"/>
          <w:szCs w:val="22"/>
        </w:rPr>
        <w:t>I would suggest that there be a short conclusion that briefly restates the points you have mentioned, emphasizing why then, Cornell University is the place to be.</w:t>
      </w:r>
    </w:p>
    <w:p w14:paraId="08F37D44" w14:textId="77777777" w:rsidR="00D71314" w:rsidRPr="00D71314" w:rsidRDefault="00D71314" w:rsidP="00D71314">
      <w:pPr>
        <w:rPr>
          <w:rFonts w:ascii="Arial" w:hAnsi="Arial" w:cs="Arial"/>
          <w:sz w:val="22"/>
        </w:rPr>
      </w:pPr>
    </w:p>
    <w:p w14:paraId="00196071" w14:textId="77777777" w:rsidR="00D71314" w:rsidRDefault="00D71314" w:rsidP="00D71314">
      <w:pPr>
        <w:rPr>
          <w:rFonts w:ascii="Arial" w:hAnsi="Arial" w:cs="Arial"/>
          <w:sz w:val="22"/>
        </w:rPr>
      </w:pPr>
      <w:r w:rsidRPr="00D71314">
        <w:rPr>
          <w:rFonts w:ascii="Arial" w:hAnsi="Arial" w:cs="Arial"/>
          <w:sz w:val="22"/>
        </w:rPr>
        <w:t xml:space="preserve">Overall, I think you have a lot of experiences and reasons as to why you choose the major – which is awesome! </w:t>
      </w:r>
    </w:p>
    <w:p w14:paraId="68956E25" w14:textId="77777777" w:rsidR="00D71314" w:rsidRDefault="00D71314" w:rsidP="00D71314">
      <w:pPr>
        <w:rPr>
          <w:rFonts w:ascii="Arial" w:hAnsi="Arial" w:cs="Arial"/>
          <w:sz w:val="22"/>
        </w:rPr>
      </w:pPr>
    </w:p>
    <w:p w14:paraId="47AF69E5" w14:textId="77777777" w:rsidR="006B1B25" w:rsidRDefault="006B1B25" w:rsidP="00D71314">
      <w:pPr>
        <w:rPr>
          <w:rFonts w:ascii="Arial" w:hAnsi="Arial" w:cs="Arial"/>
          <w:sz w:val="22"/>
        </w:rPr>
      </w:pPr>
      <w:r>
        <w:rPr>
          <w:rFonts w:ascii="Arial" w:hAnsi="Arial" w:cs="Arial"/>
          <w:sz w:val="22"/>
        </w:rPr>
        <w:t xml:space="preserve">Looking forward to reading the next draft! </w:t>
      </w:r>
      <w:r w:rsidRPr="006B1B25">
        <w:rPr>
          <w:rFonts w:ascii="Arial" w:hAnsi="Arial" w:cs="Arial"/>
          <w:sz w:val="22"/>
        </w:rPr>
        <w:sym w:font="Wingdings" w:char="F04A"/>
      </w:r>
    </w:p>
    <w:p w14:paraId="2F7E3F3F" w14:textId="77777777" w:rsidR="006B1B25" w:rsidRDefault="006B1B25" w:rsidP="00D71314">
      <w:pPr>
        <w:rPr>
          <w:rFonts w:ascii="Arial" w:hAnsi="Arial" w:cs="Arial"/>
          <w:sz w:val="22"/>
        </w:rPr>
      </w:pPr>
    </w:p>
    <w:p w14:paraId="194D318D" w14:textId="77777777" w:rsidR="006B1B25" w:rsidRDefault="006B1B25" w:rsidP="00D71314">
      <w:pPr>
        <w:rPr>
          <w:rFonts w:ascii="Arial" w:hAnsi="Arial" w:cs="Arial"/>
          <w:sz w:val="22"/>
        </w:rPr>
      </w:pPr>
    </w:p>
    <w:p w14:paraId="4172A3A6" w14:textId="77777777" w:rsidR="00D71314" w:rsidRDefault="006B1B25" w:rsidP="00D71314">
      <w:pPr>
        <w:rPr>
          <w:rFonts w:ascii="Arial" w:hAnsi="Arial" w:cs="Arial"/>
          <w:sz w:val="22"/>
        </w:rPr>
      </w:pPr>
      <w:r>
        <w:rPr>
          <w:rFonts w:ascii="Arial" w:hAnsi="Arial" w:cs="Arial"/>
          <w:sz w:val="22"/>
        </w:rPr>
        <w:t>Fedora Gracia</w:t>
      </w:r>
    </w:p>
    <w:p w14:paraId="65FCDE56" w14:textId="77777777" w:rsidR="006B1B25" w:rsidRPr="00D71314" w:rsidRDefault="006B1B25" w:rsidP="00D71314">
      <w:pPr>
        <w:rPr>
          <w:rFonts w:ascii="Arial" w:hAnsi="Arial" w:cs="Arial"/>
          <w:sz w:val="22"/>
        </w:rPr>
      </w:pPr>
      <w:r>
        <w:rPr>
          <w:rFonts w:ascii="Arial" w:hAnsi="Arial" w:cs="Arial"/>
          <w:sz w:val="22"/>
        </w:rPr>
        <w:t>All-in Essay Editor</w:t>
      </w:r>
    </w:p>
    <w:p w14:paraId="30EA6A93" w14:textId="77777777" w:rsidR="00D71314" w:rsidRPr="00D71314" w:rsidRDefault="00D71314" w:rsidP="00D71314">
      <w:pPr>
        <w:pStyle w:val="ListParagraph"/>
        <w:ind w:left="1440" w:firstLine="720"/>
        <w:rPr>
          <w:rFonts w:ascii="Arial" w:hAnsi="Arial" w:cs="Arial"/>
          <w:sz w:val="22"/>
          <w:szCs w:val="22"/>
        </w:rPr>
      </w:pPr>
    </w:p>
    <w:p w14:paraId="2C07615F" w14:textId="77777777" w:rsidR="00D71314" w:rsidRPr="00D71314" w:rsidRDefault="00D71314" w:rsidP="00D71314">
      <w:pPr>
        <w:pStyle w:val="ListParagraph"/>
        <w:ind w:left="1440" w:firstLine="720"/>
        <w:rPr>
          <w:rFonts w:ascii="Arial" w:hAnsi="Arial" w:cs="Arial"/>
          <w:sz w:val="22"/>
          <w:szCs w:val="22"/>
        </w:rPr>
      </w:pPr>
    </w:p>
    <w:p w14:paraId="322F366E" w14:textId="77777777" w:rsidR="00D71314" w:rsidRPr="00D71314" w:rsidRDefault="00D71314">
      <w:pPr>
        <w:rPr>
          <w:rFonts w:ascii="Arial" w:hAnsi="Arial" w:cs="Arial"/>
          <w:sz w:val="22"/>
        </w:rPr>
      </w:pPr>
    </w:p>
    <w:sectPr w:rsidR="00D71314" w:rsidRPr="00D71314" w:rsidSect="006474F7">
      <w:headerReference w:type="even" r:id="rId10"/>
      <w:headerReference w:type="default" r:id="rId11"/>
      <w:footerReference w:type="even" r:id="rId12"/>
      <w:footerReference w:type="default" r:id="rId13"/>
      <w:headerReference w:type="first" r:id="rId14"/>
      <w:footerReference w:type="first" r:id="rId15"/>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chel Darmawangsa" w:date="2019-10-19T20:17:00Z" w:initials="RD">
    <w:p w14:paraId="3F0837CB" w14:textId="2723D22A" w:rsidR="00070C57" w:rsidRDefault="00070C57">
      <w:pPr>
        <w:pStyle w:val="CommentText"/>
      </w:pPr>
      <w:r>
        <w:rPr>
          <w:rStyle w:val="CommentReference"/>
        </w:rPr>
        <w:annotationRef/>
      </w:r>
      <w:r>
        <w:t>Try to avoid brackets</w:t>
      </w:r>
    </w:p>
  </w:comment>
  <w:comment w:id="1" w:author="Rachel Darmawangsa" w:date="2019-10-19T20:17:00Z" w:initials="RD">
    <w:p w14:paraId="24424D28" w14:textId="3D84F52E" w:rsidR="00070C57" w:rsidRDefault="00070C57">
      <w:pPr>
        <w:pStyle w:val="CommentText"/>
      </w:pPr>
      <w:r>
        <w:rPr>
          <w:rStyle w:val="CommentReference"/>
        </w:rPr>
        <w:annotationRef/>
      </w:r>
      <w:r>
        <w:t xml:space="preserve">I understand that you want to talk about all these amazing things you’ve done but because you give all </w:t>
      </w:r>
      <w:proofErr w:type="gramStart"/>
      <w:r>
        <w:t>three equal</w:t>
      </w:r>
      <w:proofErr w:type="gramEnd"/>
      <w:r>
        <w:t xml:space="preserve"> space, you’ve only achieved breath instead of depth. Instead, I suggest you choose one that you really want to talk about and go in depth on your experiences there. What you did, how you grew (in terms of understanding environment &amp; sustainability concerns, your leadership, your advocacy, and other skills), and what this activity overall taught you. </w:t>
      </w:r>
    </w:p>
  </w:comment>
  <w:comment w:id="2" w:author="Rachel Darmawangsa" w:date="2019-10-19T20:09:00Z" w:initials="RD">
    <w:p w14:paraId="602E6C19" w14:textId="5D715F68" w:rsidR="00070C57" w:rsidRDefault="00070C57">
      <w:pPr>
        <w:pStyle w:val="CommentText"/>
      </w:pPr>
      <w:r>
        <w:rPr>
          <w:rStyle w:val="CommentReference"/>
        </w:rPr>
        <w:annotationRef/>
      </w:r>
      <w:r>
        <w:t>Be careful with rambling on. Make every word count. Right now you’re basically saying that you want to focus on the root causes (such as what?) of environmental problems the world faces today (like what?) do you think you could have said this with fewer words and convey the same meaning? Do you think you could be more specific? Ask yourself these questions when editing</w:t>
      </w:r>
    </w:p>
  </w:comment>
  <w:comment w:id="3" w:author="Rachel Darmawangsa" w:date="2019-10-19T20:08:00Z" w:initials="RD">
    <w:p w14:paraId="3B820D44" w14:textId="57EDFDCC" w:rsidR="00070C57" w:rsidRDefault="00070C57">
      <w:pPr>
        <w:pStyle w:val="CommentText"/>
      </w:pPr>
      <w:r>
        <w:rPr>
          <w:rStyle w:val="CommentReference"/>
        </w:rPr>
        <w:annotationRef/>
      </w:r>
      <w:r>
        <w:t>Why study abroad? What will this experience give you that you cannot get in the Cornell area? Give maybe an example of a country (perhaps even a specific city) that Cornell offers as a study abroad and what you hope to learn from it (each study abroad offers different studies so you can also be specific in that regard)</w:t>
      </w:r>
    </w:p>
  </w:comment>
  <w:comment w:id="4" w:author="Rachel Darmawangsa" w:date="2019-10-19T20:11:00Z" w:initials="RD">
    <w:p w14:paraId="6165FFE2" w14:textId="07FCEEDD" w:rsidR="00070C57" w:rsidRDefault="00070C57">
      <w:pPr>
        <w:pStyle w:val="CommentText"/>
      </w:pPr>
      <w:r>
        <w:rPr>
          <w:rStyle w:val="CommentReference"/>
        </w:rPr>
        <w:annotationRef/>
      </w:r>
      <w:r>
        <w:t>You can make this shorter and more specific to Cornell too. Talk about specific classes instead of just general subjects. And each class you say you want to take in Cornell, say WHY you think they’re important subjects to study and how they’re going to get you to your academic goals.</w:t>
      </w:r>
    </w:p>
  </w:comment>
  <w:comment w:id="5" w:author="Rachel Darmawangsa" w:date="2019-10-19T20:13:00Z" w:initials="RD">
    <w:p w14:paraId="0D643748" w14:textId="6A0AB47F" w:rsidR="00070C57" w:rsidRDefault="00070C57">
      <w:pPr>
        <w:pStyle w:val="CommentText"/>
      </w:pPr>
      <w:r>
        <w:rPr>
          <w:rStyle w:val="CommentReference"/>
        </w:rPr>
        <w:annotationRef/>
      </w:r>
      <w:r>
        <w:t>By doing what?</w:t>
      </w:r>
    </w:p>
  </w:comment>
  <w:comment w:id="6" w:author="Rachel Darmawangsa" w:date="2019-10-19T20:14:00Z" w:initials="RD">
    <w:p w14:paraId="37BB4EE5" w14:textId="17868C75" w:rsidR="00070C57" w:rsidRDefault="00070C57">
      <w:pPr>
        <w:pStyle w:val="CommentText"/>
      </w:pPr>
      <w:r>
        <w:rPr>
          <w:rStyle w:val="CommentReference"/>
        </w:rPr>
        <w:annotationRef/>
      </w:r>
      <w:r>
        <w:t>This is a new topic because the entire time you solely talk about environmental stuff. You need to have a smoother transition perhaps saying how being at Cornell will not only allow you to pursue your career goals but also give you an outlet to pursue your other passions like soccer and music.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0837CB" w15:done="0"/>
  <w15:commentEx w15:paraId="24424D28" w15:done="0"/>
  <w15:commentEx w15:paraId="602E6C19" w15:done="0"/>
  <w15:commentEx w15:paraId="3B820D44" w15:done="0"/>
  <w15:commentEx w15:paraId="6165FFE2" w15:done="0"/>
  <w15:commentEx w15:paraId="0D643748" w15:done="0"/>
  <w15:commentEx w15:paraId="37BB4E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0837CB" w16cid:durableId="2155EDD2"/>
  <w16cid:commentId w16cid:paraId="24424D28" w16cid:durableId="2155EDE3"/>
  <w16cid:commentId w16cid:paraId="602E6C19" w16cid:durableId="2155EC0B"/>
  <w16cid:commentId w16cid:paraId="3B820D44" w16cid:durableId="2155EBB8"/>
  <w16cid:commentId w16cid:paraId="6165FFE2" w16cid:durableId="2155EC8D"/>
  <w16cid:commentId w16cid:paraId="0D643748" w16cid:durableId="2155ECF9"/>
  <w16cid:commentId w16cid:paraId="37BB4EE5" w16cid:durableId="2155ED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ED656" w14:textId="77777777" w:rsidR="00CC0FF5" w:rsidRDefault="00CC0FF5" w:rsidP="00D412DA">
      <w:r>
        <w:separator/>
      </w:r>
    </w:p>
  </w:endnote>
  <w:endnote w:type="continuationSeparator" w:id="0">
    <w:p w14:paraId="57164E22" w14:textId="77777777" w:rsidR="00CC0FF5" w:rsidRDefault="00CC0FF5" w:rsidP="00D41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00000287" w:usb1="08070000" w:usb2="00000010"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4A9B0" w14:textId="77777777" w:rsidR="006B1B25" w:rsidRDefault="006B1B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96A3E" w14:textId="77777777" w:rsidR="006B1B25" w:rsidRDefault="006B1B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3E94" w14:textId="77777777" w:rsidR="006B1B25" w:rsidRDefault="006B1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93D31" w14:textId="77777777" w:rsidR="00CC0FF5" w:rsidRDefault="00CC0FF5" w:rsidP="00D412DA">
      <w:r>
        <w:separator/>
      </w:r>
    </w:p>
  </w:footnote>
  <w:footnote w:type="continuationSeparator" w:id="0">
    <w:p w14:paraId="4E31F51B" w14:textId="77777777" w:rsidR="00CC0FF5" w:rsidRDefault="00CC0FF5" w:rsidP="00D412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471F3" w14:textId="77777777" w:rsidR="006B1B25" w:rsidRDefault="006B1B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E625C" w14:textId="77777777" w:rsidR="006B1B25" w:rsidRDefault="006B1B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F2FB7" w14:textId="77777777" w:rsidR="006B1B25" w:rsidRDefault="006B1B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75FAB"/>
    <w:multiLevelType w:val="hybridMultilevel"/>
    <w:tmpl w:val="B9CA00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chel Darmawangsa">
    <w15:presenceInfo w15:providerId="Windows Live" w15:userId="a55c8db8f8db03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trackRevisions/>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6A3"/>
    <w:rsid w:val="00070C57"/>
    <w:rsid w:val="003B558F"/>
    <w:rsid w:val="00447A74"/>
    <w:rsid w:val="005B21C7"/>
    <w:rsid w:val="006474F7"/>
    <w:rsid w:val="006B1B25"/>
    <w:rsid w:val="006F0D38"/>
    <w:rsid w:val="0078480E"/>
    <w:rsid w:val="00AB1B15"/>
    <w:rsid w:val="00BA7F41"/>
    <w:rsid w:val="00C036A3"/>
    <w:rsid w:val="00CC0FF5"/>
    <w:rsid w:val="00D412DA"/>
    <w:rsid w:val="00D71314"/>
    <w:rsid w:val="00E705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2B026E"/>
  <w15:docId w15:val="{855E9514-9BD7-4AE1-878B-9C39BE7D5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 Antiqua" w:eastAsiaTheme="minorHAnsi" w:hAnsi="Book Antiqua" w:cstheme="minorBidi"/>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12DA"/>
    <w:pPr>
      <w:tabs>
        <w:tab w:val="center" w:pos="4680"/>
        <w:tab w:val="right" w:pos="9360"/>
      </w:tabs>
    </w:pPr>
  </w:style>
  <w:style w:type="character" w:customStyle="1" w:styleId="HeaderChar">
    <w:name w:val="Header Char"/>
    <w:basedOn w:val="DefaultParagraphFont"/>
    <w:link w:val="Header"/>
    <w:uiPriority w:val="99"/>
    <w:rsid w:val="00D412DA"/>
  </w:style>
  <w:style w:type="paragraph" w:styleId="Footer">
    <w:name w:val="footer"/>
    <w:basedOn w:val="Normal"/>
    <w:link w:val="FooterChar"/>
    <w:uiPriority w:val="99"/>
    <w:unhideWhenUsed/>
    <w:rsid w:val="00D412DA"/>
    <w:pPr>
      <w:tabs>
        <w:tab w:val="center" w:pos="4680"/>
        <w:tab w:val="right" w:pos="9360"/>
      </w:tabs>
    </w:pPr>
  </w:style>
  <w:style w:type="character" w:customStyle="1" w:styleId="FooterChar">
    <w:name w:val="Footer Char"/>
    <w:basedOn w:val="DefaultParagraphFont"/>
    <w:link w:val="Footer"/>
    <w:uiPriority w:val="99"/>
    <w:rsid w:val="00D412DA"/>
  </w:style>
  <w:style w:type="paragraph" w:styleId="NormalWeb">
    <w:name w:val="Normal (Web)"/>
    <w:basedOn w:val="Normal"/>
    <w:uiPriority w:val="99"/>
    <w:semiHidden/>
    <w:unhideWhenUsed/>
    <w:rsid w:val="00C036A3"/>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71314"/>
    <w:pPr>
      <w:ind w:left="720"/>
      <w:contextualSpacing/>
    </w:pPr>
    <w:rPr>
      <w:rFonts w:asciiTheme="minorHAnsi" w:eastAsiaTheme="minorEastAsia" w:hAnsiTheme="minorHAnsi"/>
      <w:sz w:val="24"/>
      <w:szCs w:val="24"/>
    </w:rPr>
  </w:style>
  <w:style w:type="character" w:styleId="CommentReference">
    <w:name w:val="annotation reference"/>
    <w:basedOn w:val="DefaultParagraphFont"/>
    <w:uiPriority w:val="99"/>
    <w:semiHidden/>
    <w:unhideWhenUsed/>
    <w:rsid w:val="00070C57"/>
    <w:rPr>
      <w:sz w:val="16"/>
      <w:szCs w:val="16"/>
    </w:rPr>
  </w:style>
  <w:style w:type="paragraph" w:styleId="CommentText">
    <w:name w:val="annotation text"/>
    <w:basedOn w:val="Normal"/>
    <w:link w:val="CommentTextChar"/>
    <w:uiPriority w:val="99"/>
    <w:semiHidden/>
    <w:unhideWhenUsed/>
    <w:rsid w:val="00070C57"/>
    <w:rPr>
      <w:szCs w:val="20"/>
    </w:rPr>
  </w:style>
  <w:style w:type="character" w:customStyle="1" w:styleId="CommentTextChar">
    <w:name w:val="Comment Text Char"/>
    <w:basedOn w:val="DefaultParagraphFont"/>
    <w:link w:val="CommentText"/>
    <w:uiPriority w:val="99"/>
    <w:semiHidden/>
    <w:rsid w:val="00070C57"/>
    <w:rPr>
      <w:szCs w:val="20"/>
    </w:rPr>
  </w:style>
  <w:style w:type="paragraph" w:styleId="CommentSubject">
    <w:name w:val="annotation subject"/>
    <w:basedOn w:val="CommentText"/>
    <w:next w:val="CommentText"/>
    <w:link w:val="CommentSubjectChar"/>
    <w:uiPriority w:val="99"/>
    <w:semiHidden/>
    <w:unhideWhenUsed/>
    <w:rsid w:val="00070C57"/>
    <w:rPr>
      <w:b/>
      <w:bCs/>
    </w:rPr>
  </w:style>
  <w:style w:type="character" w:customStyle="1" w:styleId="CommentSubjectChar">
    <w:name w:val="Comment Subject Char"/>
    <w:basedOn w:val="CommentTextChar"/>
    <w:link w:val="CommentSubject"/>
    <w:uiPriority w:val="99"/>
    <w:semiHidden/>
    <w:rsid w:val="00070C57"/>
    <w:rPr>
      <w:b/>
      <w:bCs/>
      <w:szCs w:val="20"/>
    </w:rPr>
  </w:style>
  <w:style w:type="paragraph" w:styleId="BalloonText">
    <w:name w:val="Balloon Text"/>
    <w:basedOn w:val="Normal"/>
    <w:link w:val="BalloonTextChar"/>
    <w:uiPriority w:val="99"/>
    <w:semiHidden/>
    <w:unhideWhenUsed/>
    <w:rsid w:val="00070C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0C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72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Bain &amp; Company</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Tjahjono, Raymond</dc:creator>
  <cp:keywords/>
  <dc:description/>
  <cp:lastModifiedBy>Rachel Darmawangsa</cp:lastModifiedBy>
  <cp:revision>2</cp:revision>
  <dcterms:created xsi:type="dcterms:W3CDTF">2019-10-20T03:21:00Z</dcterms:created>
  <dcterms:modified xsi:type="dcterms:W3CDTF">2019-10-20T03:21:00Z</dcterms:modified>
</cp:coreProperties>
</file>