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932F" w14:textId="23310C9A" w:rsidR="00CA7B73" w:rsidRDefault="00CA7B73" w:rsidP="00CA7B73">
      <w:pPr>
        <w:rPr>
          <w:rFonts w:ascii="Arial" w:hAnsi="Arial"/>
          <w:b/>
          <w:bCs/>
        </w:rPr>
      </w:pPr>
      <w:r w:rsidRPr="00CA7B73">
        <w:rPr>
          <w:rFonts w:ascii="Arial" w:hAnsi="Arial"/>
          <w:b/>
          <w:bCs/>
        </w:rPr>
        <w:t>Describe your plan B career goals, telling us your plan b sector, role and function; and your motivation for this goal.</w:t>
      </w:r>
    </w:p>
    <w:p w14:paraId="4A858D98" w14:textId="3F4FBBD8" w:rsidR="00CA7B73" w:rsidRPr="00CA7B73" w:rsidRDefault="00CA7B73" w:rsidP="00CA7B7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The word limit is 300 words, please help shorten this essay.</w:t>
      </w:r>
    </w:p>
    <w:p w14:paraId="3A1E3A61" w14:textId="6780B860" w:rsidR="00CA7B73" w:rsidRDefault="00CA7B73" w:rsidP="00AF42F5">
      <w:pPr>
        <w:pStyle w:val="BodyA"/>
        <w:jc w:val="both"/>
        <w:rPr>
          <w:ins w:id="0" w:author="Fedora Elrica Gracia" w:date="2019-11-09T17:16:00Z"/>
          <w:rFonts w:ascii="Arial" w:hAnsi="Arial"/>
        </w:rPr>
      </w:pPr>
      <w:r>
        <w:rPr>
          <w:rFonts w:ascii="Arial" w:hAnsi="Arial"/>
        </w:rPr>
        <w:t xml:space="preserve">Another way for me to reach my long-term </w:t>
      </w:r>
      <w:del w:id="1" w:author="Fedora Elrica Gracia" w:date="2019-11-09T16:56:00Z">
        <w:r w:rsidDel="00233AAC">
          <w:rPr>
            <w:rFonts w:ascii="Arial" w:hAnsi="Arial"/>
          </w:rPr>
          <w:delText>goal,</w:delText>
        </w:r>
      </w:del>
      <w:ins w:id="2" w:author="Fedora Elrica Gracia" w:date="2019-11-09T16:56:00Z">
        <w:r w:rsidR="00233AAC">
          <w:rPr>
            <w:rFonts w:ascii="Arial" w:hAnsi="Arial"/>
          </w:rPr>
          <w:t>goal</w:t>
        </w:r>
      </w:ins>
      <w:r>
        <w:rPr>
          <w:rFonts w:ascii="Arial" w:hAnsi="Arial"/>
        </w:rPr>
        <w:t xml:space="preserve"> </w:t>
      </w:r>
      <w:ins w:id="3" w:author="Rachel Darmawangsa" w:date="2019-11-26T23:17:00Z">
        <w:r w:rsidR="001C7560">
          <w:rPr>
            <w:rFonts w:ascii="Arial" w:hAnsi="Arial"/>
          </w:rPr>
          <w:t xml:space="preserve">in becoming a CFO </w:t>
        </w:r>
      </w:ins>
      <w:r>
        <w:rPr>
          <w:rFonts w:ascii="Arial" w:hAnsi="Arial"/>
        </w:rPr>
        <w:t xml:space="preserve">will be to continue working in a consulting firm </w:t>
      </w:r>
      <w:ins w:id="4" w:author="Fedora Elrica Gracia" w:date="2019-11-09T16:56:00Z">
        <w:del w:id="5" w:author="Rachel Darmawangsa" w:date="2019-11-26T23:17:00Z">
          <w:r w:rsidR="00233AAC" w:rsidDel="001C7560">
            <w:rPr>
              <w:rFonts w:ascii="Arial" w:hAnsi="Arial"/>
            </w:rPr>
            <w:delText xml:space="preserve">that is still </w:delText>
          </w:r>
        </w:del>
      </w:ins>
      <w:del w:id="6" w:author="Fedora Elrica Gracia" w:date="2019-11-09T16:56:00Z">
        <w:r w:rsidDel="00233AAC">
          <w:rPr>
            <w:rFonts w:ascii="Arial" w:hAnsi="Arial"/>
          </w:rPr>
          <w:delText xml:space="preserve">but </w:delText>
        </w:r>
      </w:del>
      <w:r>
        <w:rPr>
          <w:rFonts w:ascii="Arial" w:hAnsi="Arial"/>
        </w:rPr>
        <w:t>within</w:t>
      </w:r>
      <w:ins w:id="7" w:author="Fedora Elrica Gracia" w:date="2019-11-09T16:56:00Z">
        <w:r w:rsidR="00233AAC">
          <w:rPr>
            <w:rFonts w:ascii="Arial" w:hAnsi="Arial"/>
          </w:rPr>
          <w:t xml:space="preserve"> the</w:t>
        </w:r>
      </w:ins>
      <w:r>
        <w:rPr>
          <w:rFonts w:ascii="Arial" w:hAnsi="Arial"/>
        </w:rPr>
        <w:t xml:space="preserve"> financial management </w:t>
      </w:r>
      <w:del w:id="8" w:author="Rachel Darmawangsa" w:date="2019-11-26T23:17:00Z">
        <w:r w:rsidDel="001C7560">
          <w:rPr>
            <w:rFonts w:ascii="Arial" w:hAnsi="Arial"/>
          </w:rPr>
          <w:delText xml:space="preserve">consulting </w:delText>
        </w:r>
      </w:del>
      <w:r>
        <w:rPr>
          <w:rFonts w:ascii="Arial" w:hAnsi="Arial"/>
        </w:rPr>
        <w:t xml:space="preserve">sector. As a financial consultant, I </w:t>
      </w:r>
      <w:ins w:id="9" w:author="Fedora Elrica Gracia" w:date="2019-11-09T16:56:00Z">
        <w:r w:rsidR="00233AAC">
          <w:rPr>
            <w:rFonts w:ascii="Arial" w:hAnsi="Arial"/>
          </w:rPr>
          <w:t xml:space="preserve">will </w:t>
        </w:r>
      </w:ins>
      <w:r>
        <w:rPr>
          <w:rFonts w:ascii="Arial" w:hAnsi="Arial"/>
        </w:rPr>
        <w:t xml:space="preserve">be able to work with corporate clients </w:t>
      </w:r>
      <w:del w:id="10" w:author="Fedora Elrica Gracia" w:date="2019-11-09T16:57:00Z">
        <w:r w:rsidDel="00233AAC">
          <w:rPr>
            <w:rFonts w:ascii="Arial" w:hAnsi="Arial"/>
          </w:rPr>
          <w:delText xml:space="preserve">with </w:delText>
        </w:r>
      </w:del>
      <w:ins w:id="11" w:author="Fedora Elrica Gracia" w:date="2019-11-09T16:57:00Z">
        <w:r w:rsidR="00233AAC">
          <w:rPr>
            <w:rFonts w:ascii="Arial" w:hAnsi="Arial"/>
          </w:rPr>
          <w:t xml:space="preserve">of </w:t>
        </w:r>
      </w:ins>
      <w:r>
        <w:rPr>
          <w:rFonts w:ascii="Arial" w:hAnsi="Arial"/>
        </w:rPr>
        <w:t xml:space="preserve">various financial cases and different corporate goals and backgrounds. This </w:t>
      </w:r>
      <w:del w:id="12" w:author="Rachel Darmawangsa" w:date="2019-11-26T23:18:00Z">
        <w:r w:rsidDel="001C7560">
          <w:rPr>
            <w:rFonts w:ascii="Arial" w:hAnsi="Arial"/>
          </w:rPr>
          <w:delText>role will</w:delText>
        </w:r>
      </w:del>
      <w:ins w:id="13" w:author="Fedora Elrica Gracia" w:date="2019-11-09T17:01:00Z">
        <w:del w:id="14" w:author="Rachel Darmawangsa" w:date="2019-11-26T23:18:00Z">
          <w:r w:rsidR="00233AAC" w:rsidDel="001C7560">
            <w:rPr>
              <w:rFonts w:ascii="Arial" w:hAnsi="Arial"/>
            </w:rPr>
            <w:delText xml:space="preserve"> </w:delText>
          </w:r>
        </w:del>
      </w:ins>
      <w:del w:id="15" w:author="Rachel Darmawangsa" w:date="2019-11-26T23:18:00Z">
        <w:r w:rsidDel="001C7560">
          <w:rPr>
            <w:rFonts w:ascii="Arial" w:hAnsi="Arial"/>
          </w:rPr>
          <w:delText xml:space="preserve"> prepare me for my long-term goal of being CFO by </w:delText>
        </w:r>
      </w:del>
      <w:ins w:id="16" w:author="Rachel Darmawangsa" w:date="2019-11-26T23:18:00Z">
        <w:r w:rsidR="001C7560">
          <w:rPr>
            <w:rFonts w:ascii="Arial" w:hAnsi="Arial"/>
          </w:rPr>
          <w:t xml:space="preserve">will </w:t>
        </w:r>
      </w:ins>
      <w:del w:id="17" w:author="Rachel Darmawangsa" w:date="2019-11-26T23:18:00Z">
        <w:r w:rsidDel="001C7560">
          <w:rPr>
            <w:rFonts w:ascii="Arial" w:hAnsi="Arial"/>
          </w:rPr>
          <w:delText xml:space="preserve">allowing </w:delText>
        </w:r>
      </w:del>
      <w:ins w:id="18" w:author="Rachel Darmawangsa" w:date="2019-11-26T23:18:00Z">
        <w:r w:rsidR="001C7560">
          <w:rPr>
            <w:rFonts w:ascii="Arial" w:hAnsi="Arial"/>
          </w:rPr>
          <w:t xml:space="preserve">allow </w:t>
        </w:r>
      </w:ins>
      <w:r>
        <w:rPr>
          <w:rFonts w:ascii="Arial" w:hAnsi="Arial"/>
        </w:rPr>
        <w:t>me to observe, analyze, and help businesses solve their financial issues. Getting exposure to a wide variety of industries will not only be exciting</w:t>
      </w:r>
      <w:ins w:id="19" w:author="Rachel Darmawangsa" w:date="2019-11-26T23:18:00Z">
        <w:r w:rsidR="001C7560">
          <w:rPr>
            <w:rFonts w:ascii="Arial" w:hAnsi="Arial"/>
          </w:rPr>
          <w:t>,</w:t>
        </w:r>
      </w:ins>
      <w:r>
        <w:rPr>
          <w:rFonts w:ascii="Arial" w:hAnsi="Arial"/>
        </w:rPr>
        <w:t xml:space="preserve"> but also </w:t>
      </w:r>
      <w:del w:id="20" w:author="Fedora Elrica Gracia" w:date="2019-11-09T17:05:00Z">
        <w:r w:rsidDel="00233AAC">
          <w:rPr>
            <w:rFonts w:ascii="Arial" w:hAnsi="Arial"/>
          </w:rPr>
          <w:delText xml:space="preserve">useful </w:delText>
        </w:r>
      </w:del>
      <w:ins w:id="21" w:author="Fedora Elrica Gracia" w:date="2019-11-09T17:05:00Z">
        <w:r w:rsidR="00233AAC">
          <w:rPr>
            <w:rFonts w:ascii="Arial" w:hAnsi="Arial"/>
          </w:rPr>
          <w:t xml:space="preserve">an opportunity </w:t>
        </w:r>
      </w:ins>
      <w:ins w:id="22" w:author="Fedora Elrica Gracia" w:date="2019-11-09T17:04:00Z">
        <w:r w:rsidR="00233AAC">
          <w:rPr>
            <w:rFonts w:ascii="Arial" w:hAnsi="Arial"/>
          </w:rPr>
          <w:t xml:space="preserve">for </w:t>
        </w:r>
      </w:ins>
      <w:ins w:id="23" w:author="Fedora Elrica Gracia" w:date="2019-11-09T17:05:00Z">
        <w:r w:rsidR="00233AAC">
          <w:rPr>
            <w:rFonts w:ascii="Arial" w:hAnsi="Arial"/>
          </w:rPr>
          <w:t>me to apply</w:t>
        </w:r>
      </w:ins>
      <w:ins w:id="24" w:author="Fedora Elrica Gracia" w:date="2019-11-09T17:04:00Z">
        <w:r w:rsidR="00233AAC">
          <w:rPr>
            <w:rFonts w:ascii="Arial" w:hAnsi="Arial"/>
          </w:rPr>
          <w:t xml:space="preserve"> my experience</w:t>
        </w:r>
      </w:ins>
      <w:ins w:id="25" w:author="Fedora Elrica Gracia" w:date="2019-11-09T17:14:00Z">
        <w:r w:rsidR="00205294">
          <w:rPr>
            <w:rFonts w:ascii="Arial" w:hAnsi="Arial"/>
          </w:rPr>
          <w:t>s</w:t>
        </w:r>
      </w:ins>
      <w:ins w:id="26" w:author="Fedora Elrica Gracia" w:date="2019-11-09T17:05:00Z">
        <w:r w:rsidR="00205294">
          <w:rPr>
            <w:rFonts w:ascii="Arial" w:hAnsi="Arial"/>
          </w:rPr>
          <w:t xml:space="preserve"> in work</w:t>
        </w:r>
      </w:ins>
      <w:ins w:id="27" w:author="Fedora Elrica Gracia" w:date="2019-11-09T17:04:00Z">
        <w:r w:rsidR="00233AAC">
          <w:rPr>
            <w:rFonts w:ascii="Arial" w:hAnsi="Arial"/>
          </w:rPr>
          <w:t xml:space="preserve"> and </w:t>
        </w:r>
      </w:ins>
      <w:ins w:id="28" w:author="Rachel Darmawangsa" w:date="2019-11-26T23:19:00Z">
        <w:r w:rsidR="001C7560">
          <w:rPr>
            <w:rFonts w:ascii="Arial" w:hAnsi="Arial"/>
          </w:rPr>
          <w:t xml:space="preserve">my </w:t>
        </w:r>
      </w:ins>
      <w:ins w:id="29" w:author="Fedora Elrica Gracia" w:date="2019-11-09T17:04:00Z">
        <w:r w:rsidR="00233AAC">
          <w:rPr>
            <w:rFonts w:ascii="Arial" w:hAnsi="Arial"/>
          </w:rPr>
          <w:t>strong financial background</w:t>
        </w:r>
      </w:ins>
      <w:ins w:id="30" w:author="Rachel Darmawangsa" w:date="2019-11-26T23:19:00Z">
        <w:r w:rsidR="001C7560">
          <w:rPr>
            <w:rFonts w:ascii="Arial" w:hAnsi="Arial"/>
          </w:rPr>
          <w:t xml:space="preserve"> with new challenges.</w:t>
        </w:r>
      </w:ins>
      <w:ins w:id="31" w:author="Fedora Elrica Gracia" w:date="2019-11-09T17:04:00Z">
        <w:del w:id="32" w:author="Rachel Darmawangsa" w:date="2019-11-26T23:19:00Z">
          <w:r w:rsidR="00233AAC" w:rsidDel="001C7560">
            <w:rPr>
              <w:rFonts w:ascii="Arial" w:hAnsi="Arial"/>
            </w:rPr>
            <w:delText>.</w:delText>
          </w:r>
        </w:del>
        <w:r w:rsidR="00233AAC">
          <w:rPr>
            <w:rFonts w:ascii="Arial" w:hAnsi="Arial"/>
          </w:rPr>
          <w:t xml:space="preserve"> </w:t>
        </w:r>
      </w:ins>
      <w:ins w:id="33" w:author="Rachel Darmawangsa" w:date="2019-11-26T23:20:00Z">
        <w:r w:rsidR="001C7560">
          <w:rPr>
            <w:rFonts w:ascii="Arial" w:hAnsi="Arial"/>
          </w:rPr>
          <w:t xml:space="preserve">I would use my previous execution of projects to look at cases </w:t>
        </w:r>
      </w:ins>
      <w:del w:id="34" w:author="Fedora Elrica Gracia" w:date="2019-11-09T17:04:00Z">
        <w:r w:rsidDel="00233AAC">
          <w:rPr>
            <w:rFonts w:ascii="Arial" w:hAnsi="Arial"/>
          </w:rPr>
          <w:delText xml:space="preserve">for </w:delText>
        </w:r>
      </w:del>
      <w:del w:id="35" w:author="Fedora Elrica Gracia" w:date="2019-11-09T17:05:00Z">
        <w:r w:rsidDel="00233AAC">
          <w:rPr>
            <w:rFonts w:ascii="Arial" w:hAnsi="Arial"/>
          </w:rPr>
          <w:delText xml:space="preserve">learning how with my experience working in various sectors and strong financial background, </w:delText>
        </w:r>
      </w:del>
      <w:del w:id="36" w:author="Rachel Darmawangsa" w:date="2019-11-26T23:20:00Z">
        <w:r w:rsidDel="001C7560">
          <w:rPr>
            <w:rFonts w:ascii="Arial" w:hAnsi="Arial"/>
          </w:rPr>
          <w:delText xml:space="preserve">I can put in my expertise to the success of projects by not just looking it </w:delText>
        </w:r>
      </w:del>
      <w:r>
        <w:rPr>
          <w:rFonts w:ascii="Arial" w:hAnsi="Arial"/>
        </w:rPr>
        <w:t xml:space="preserve">from </w:t>
      </w:r>
      <w:ins w:id="37" w:author="Rachel Darmawangsa" w:date="2019-11-26T23:20:00Z">
        <w:r w:rsidR="001C7560">
          <w:rPr>
            <w:rFonts w:ascii="Arial" w:hAnsi="Arial"/>
          </w:rPr>
          <w:t xml:space="preserve">both </w:t>
        </w:r>
      </w:ins>
      <w:r>
        <w:rPr>
          <w:rFonts w:ascii="Arial" w:hAnsi="Arial"/>
        </w:rPr>
        <w:t xml:space="preserve">a management perspective </w:t>
      </w:r>
      <w:ins w:id="38" w:author="Rachel Darmawangsa" w:date="2019-11-26T23:20:00Z">
        <w:r w:rsidR="001C7560">
          <w:rPr>
            <w:rFonts w:ascii="Arial" w:hAnsi="Arial"/>
          </w:rPr>
          <w:t>and a financial one by looking through an</w:t>
        </w:r>
      </w:ins>
      <w:ins w:id="39" w:author="Rachel Darmawangsa" w:date="2019-11-26T23:21:00Z">
        <w:r w:rsidR="001C7560">
          <w:rPr>
            <w:rFonts w:ascii="Arial" w:hAnsi="Arial"/>
          </w:rPr>
          <w:t xml:space="preserve"> organization’s </w:t>
        </w:r>
      </w:ins>
      <w:del w:id="40" w:author="Rachel Darmawangsa" w:date="2019-11-26T23:21:00Z">
        <w:r w:rsidDel="001C7560">
          <w:rPr>
            <w:rFonts w:ascii="Arial" w:hAnsi="Arial"/>
          </w:rPr>
          <w:delText xml:space="preserve">but also their finances through its </w:delText>
        </w:r>
      </w:del>
      <w:r>
        <w:rPr>
          <w:rFonts w:ascii="Arial" w:hAnsi="Arial"/>
        </w:rPr>
        <w:t xml:space="preserve">income </w:t>
      </w:r>
      <w:del w:id="41" w:author="Fedora Elrica Gracia" w:date="2019-11-09T17:06:00Z">
        <w:r w:rsidDel="00233AAC">
          <w:rPr>
            <w:rFonts w:ascii="Arial" w:hAnsi="Arial"/>
          </w:rPr>
          <w:delText xml:space="preserve">statement </w:delText>
        </w:r>
      </w:del>
      <w:r>
        <w:rPr>
          <w:rFonts w:ascii="Arial" w:hAnsi="Arial"/>
        </w:rPr>
        <w:t>and cash flow statements. Understanding the clients’ finances will assist the team in understanding</w:t>
      </w:r>
      <w:bookmarkStart w:id="42" w:name="_GoBack"/>
      <w:bookmarkEnd w:id="42"/>
      <w:r>
        <w:rPr>
          <w:rFonts w:ascii="Arial" w:hAnsi="Arial"/>
        </w:rPr>
        <w:t xml:space="preserve"> the situation from </w:t>
      </w:r>
      <w:ins w:id="43" w:author="Fedora Elrica Gracia" w:date="2019-11-09T16:58:00Z">
        <w:r w:rsidR="00233AAC">
          <w:rPr>
            <w:rFonts w:ascii="Arial" w:hAnsi="Arial"/>
          </w:rPr>
          <w:t xml:space="preserve">a </w:t>
        </w:r>
      </w:ins>
      <w:del w:id="44" w:author="Rachel Darmawangsa" w:date="2019-11-26T23:21:00Z">
        <w:r w:rsidDel="001C7560">
          <w:rPr>
            <w:rFonts w:ascii="Arial" w:hAnsi="Arial"/>
          </w:rPr>
          <w:delText xml:space="preserve">financial point of </w:delText>
        </w:r>
      </w:del>
      <w:ins w:id="45" w:author="Rachel Darmawangsa" w:date="2019-11-26T23:21:00Z">
        <w:r w:rsidR="001C7560">
          <w:rPr>
            <w:rFonts w:ascii="Arial" w:hAnsi="Arial"/>
          </w:rPr>
          <w:t xml:space="preserve">multiple </w:t>
        </w:r>
      </w:ins>
      <w:r>
        <w:rPr>
          <w:rFonts w:ascii="Arial" w:hAnsi="Arial"/>
        </w:rPr>
        <w:t>view</w:t>
      </w:r>
      <w:ins w:id="46" w:author="Rachel Darmawangsa" w:date="2019-11-26T23:21:00Z">
        <w:r w:rsidR="001C7560">
          <w:rPr>
            <w:rFonts w:ascii="Arial" w:hAnsi="Arial"/>
          </w:rPr>
          <w:t>s</w:t>
        </w:r>
      </w:ins>
      <w:r>
        <w:rPr>
          <w:rFonts w:ascii="Arial" w:hAnsi="Arial"/>
        </w:rPr>
        <w:t xml:space="preserve"> and come up with </w:t>
      </w:r>
      <w:del w:id="47" w:author="Rachel Darmawangsa" w:date="2019-11-26T23:21:00Z">
        <w:r w:rsidDel="001C7560">
          <w:rPr>
            <w:rFonts w:ascii="Arial" w:hAnsi="Arial"/>
          </w:rPr>
          <w:delText xml:space="preserve">the </w:delText>
        </w:r>
      </w:del>
      <w:ins w:id="48" w:author="Rachel Darmawangsa" w:date="2019-11-26T23:21:00Z">
        <w:r w:rsidR="001C7560">
          <w:rPr>
            <w:rFonts w:ascii="Arial" w:hAnsi="Arial"/>
          </w:rPr>
          <w:t>an</w:t>
        </w:r>
        <w:r w:rsidR="001C7560">
          <w:rPr>
            <w:rFonts w:ascii="Arial" w:hAnsi="Arial"/>
          </w:rPr>
          <w:t xml:space="preserve"> </w:t>
        </w:r>
      </w:ins>
      <w:r>
        <w:rPr>
          <w:rFonts w:ascii="Arial" w:hAnsi="Arial"/>
        </w:rPr>
        <w:t xml:space="preserve">appropriate solution. </w:t>
      </w:r>
      <w:ins w:id="49" w:author="Fedora Elrica Gracia" w:date="2019-11-09T17:07:00Z">
        <w:r w:rsidR="00233AAC">
          <w:rPr>
            <w:rFonts w:ascii="Arial" w:hAnsi="Arial"/>
          </w:rPr>
          <w:t>Although w</w:t>
        </w:r>
      </w:ins>
      <w:del w:id="50" w:author="Fedora Elrica Gracia" w:date="2019-11-09T17:07:00Z">
        <w:r w:rsidDel="00233AAC">
          <w:rPr>
            <w:rFonts w:ascii="Arial" w:hAnsi="Arial"/>
          </w:rPr>
          <w:delText>W</w:delText>
        </w:r>
      </w:del>
      <w:r>
        <w:rPr>
          <w:rFonts w:ascii="Arial" w:hAnsi="Arial"/>
        </w:rPr>
        <w:t xml:space="preserve">orking in a consulting firm often includes </w:t>
      </w:r>
      <w:ins w:id="51" w:author="Fedora Elrica Gracia" w:date="2019-11-09T17:09:00Z">
        <w:r w:rsidR="00233AAC">
          <w:rPr>
            <w:rFonts w:ascii="Arial" w:hAnsi="Arial"/>
          </w:rPr>
          <w:t xml:space="preserve">various externalities such as difficult client behaviors and </w:t>
        </w:r>
      </w:ins>
      <w:r>
        <w:rPr>
          <w:rFonts w:ascii="Arial" w:hAnsi="Arial"/>
        </w:rPr>
        <w:t>other business aspects that will be completely new to me</w:t>
      </w:r>
      <w:ins w:id="52" w:author="Fedora Elrica Gracia" w:date="2019-11-09T17:07:00Z">
        <w:r w:rsidR="00233AAC">
          <w:rPr>
            <w:rFonts w:ascii="Arial" w:hAnsi="Arial"/>
          </w:rPr>
          <w:t>,</w:t>
        </w:r>
      </w:ins>
      <w:r>
        <w:rPr>
          <w:rFonts w:ascii="Arial" w:hAnsi="Arial"/>
        </w:rPr>
        <w:t xml:space="preserve"> </w:t>
      </w:r>
      <w:commentRangeStart w:id="53"/>
      <w:r>
        <w:rPr>
          <w:rFonts w:ascii="Arial" w:hAnsi="Arial"/>
        </w:rPr>
        <w:t xml:space="preserve">such as transaction diligence and valuation </w:t>
      </w:r>
      <w:del w:id="54" w:author="Fedora Elrica Gracia" w:date="2019-11-09T17:08:00Z">
        <w:r w:rsidDel="00233AAC">
          <w:rPr>
            <w:rFonts w:ascii="Arial" w:hAnsi="Arial"/>
          </w:rPr>
          <w:delText>modelling</w:delText>
        </w:r>
      </w:del>
      <w:ins w:id="55" w:author="Fedora Elrica Gracia" w:date="2019-11-09T17:08:00Z">
        <w:r w:rsidR="00233AAC">
          <w:rPr>
            <w:rFonts w:ascii="Arial" w:hAnsi="Arial"/>
          </w:rPr>
          <w:t xml:space="preserve">modeling, </w:t>
        </w:r>
      </w:ins>
      <w:commentRangeEnd w:id="53"/>
      <w:r w:rsidR="001C7560">
        <w:rPr>
          <w:rStyle w:val="CommentReference"/>
          <w:rFonts w:asciiTheme="minorHAnsi" w:eastAsiaTheme="minorEastAsia" w:hAnsiTheme="minorHAnsi" w:cstheme="minorBidi"/>
          <w:color w:val="auto"/>
          <w:bdr w:val="none" w:sz="0" w:space="0" w:color="auto"/>
          <w:lang w:val="en-ID"/>
          <w14:textOutline w14:w="0" w14:cap="rnd" w14:cmpd="sng" w14:algn="ctr">
            <w14:noFill/>
            <w14:prstDash w14:val="solid"/>
            <w14:bevel/>
          </w14:textOutline>
        </w:rPr>
        <w:commentReference w:id="53"/>
      </w:r>
      <w:ins w:id="56" w:author="Fedora Elrica Gracia" w:date="2019-11-09T17:08:00Z">
        <w:del w:id="57" w:author="Rachel Darmawangsa" w:date="2019-11-26T23:22:00Z">
          <w:r w:rsidR="00233AAC" w:rsidDel="001C7560">
            <w:rPr>
              <w:rFonts w:ascii="Arial" w:hAnsi="Arial"/>
            </w:rPr>
            <w:delText>t</w:delText>
          </w:r>
        </w:del>
      </w:ins>
      <w:del w:id="58" w:author="Rachel Darmawangsa" w:date="2019-11-26T23:22:00Z">
        <w:r w:rsidDel="001C7560">
          <w:rPr>
            <w:rFonts w:ascii="Arial" w:hAnsi="Arial"/>
          </w:rPr>
          <w:delText xml:space="preserve">. The widespread of </w:delText>
        </w:r>
      </w:del>
      <w:del w:id="59" w:author="Fedora Elrica Gracia" w:date="2019-11-09T17:08:00Z">
        <w:r w:rsidDel="00233AAC">
          <w:rPr>
            <w:rFonts w:ascii="Arial" w:hAnsi="Arial"/>
          </w:rPr>
          <w:delText>consulting work</w:delText>
        </w:r>
      </w:del>
      <w:ins w:id="60" w:author="Fedora Elrica Gracia" w:date="2019-11-09T17:08:00Z">
        <w:r w:rsidR="00233AAC">
          <w:rPr>
            <w:rFonts w:ascii="Arial" w:hAnsi="Arial"/>
          </w:rPr>
          <w:t>it</w:t>
        </w:r>
      </w:ins>
      <w:r>
        <w:rPr>
          <w:rFonts w:ascii="Arial" w:hAnsi="Arial"/>
        </w:rPr>
        <w:t xml:space="preserve"> will </w:t>
      </w:r>
      <w:ins w:id="61" w:author="Rachel Darmawangsa" w:date="2019-11-26T23:23:00Z">
        <w:r w:rsidR="001C7560">
          <w:rPr>
            <w:rFonts w:ascii="Arial" w:hAnsi="Arial"/>
          </w:rPr>
          <w:t xml:space="preserve">only </w:t>
        </w:r>
      </w:ins>
      <w:r>
        <w:rPr>
          <w:rFonts w:ascii="Arial" w:hAnsi="Arial"/>
        </w:rPr>
        <w:t xml:space="preserve">continue to motivate me to </w:t>
      </w:r>
      <w:del w:id="62" w:author="Rachel Darmawangsa" w:date="2019-11-26T23:23:00Z">
        <w:r w:rsidDel="001C7560">
          <w:rPr>
            <w:rFonts w:ascii="Arial" w:hAnsi="Arial"/>
          </w:rPr>
          <w:delText>keep challenging</w:delText>
        </w:r>
      </w:del>
      <w:ins w:id="63" w:author="Rachel Darmawangsa" w:date="2019-11-26T23:23:00Z">
        <w:r w:rsidR="001C7560">
          <w:rPr>
            <w:rFonts w:ascii="Arial" w:hAnsi="Arial"/>
          </w:rPr>
          <w:t>challenge</w:t>
        </w:r>
      </w:ins>
      <w:r>
        <w:rPr>
          <w:rFonts w:ascii="Arial" w:hAnsi="Arial"/>
        </w:rPr>
        <w:t xml:space="preserve"> myself</w:t>
      </w:r>
      <w:ins w:id="64" w:author="Fedora Elrica Gracia" w:date="2019-11-09T17:10:00Z">
        <w:r w:rsidR="00233AAC">
          <w:rPr>
            <w:rFonts w:ascii="Arial" w:hAnsi="Arial"/>
          </w:rPr>
          <w:t xml:space="preserve">. </w:t>
        </w:r>
      </w:ins>
      <w:commentRangeStart w:id="65"/>
      <w:del w:id="66" w:author="Fedora Elrica Gracia" w:date="2019-11-09T17:10:00Z">
        <w:r w:rsidDel="00233AAC">
          <w:rPr>
            <w:rFonts w:ascii="Arial" w:hAnsi="Arial"/>
          </w:rPr>
          <w:delText xml:space="preserve"> </w:delText>
        </w:r>
      </w:del>
      <w:del w:id="67" w:author="Fedora Elrica Gracia" w:date="2019-11-09T16:58:00Z">
        <w:r w:rsidDel="00233AAC">
          <w:rPr>
            <w:rFonts w:ascii="Arial" w:hAnsi="Arial"/>
          </w:rPr>
          <w:delText>and continue</w:delText>
        </w:r>
      </w:del>
      <w:ins w:id="68" w:author="Fedora Elrica Gracia" w:date="2019-11-09T16:58:00Z">
        <w:r w:rsidR="00205294">
          <w:rPr>
            <w:rFonts w:ascii="Arial" w:hAnsi="Arial"/>
          </w:rPr>
          <w:t xml:space="preserve">It would </w:t>
        </w:r>
      </w:ins>
      <w:ins w:id="69" w:author="Fedora Elrica Gracia" w:date="2019-11-09T17:11:00Z">
        <w:r w:rsidR="00205294">
          <w:rPr>
            <w:rFonts w:ascii="Arial" w:hAnsi="Arial"/>
          </w:rPr>
          <w:t>drive me t</w:t>
        </w:r>
      </w:ins>
      <w:ins w:id="70" w:author="Fedora Elrica Gracia" w:date="2019-11-09T16:58:00Z">
        <w:r w:rsidR="00233AAC">
          <w:rPr>
            <w:rFonts w:ascii="Arial" w:hAnsi="Arial"/>
          </w:rPr>
          <w:t>o keep on</w:t>
        </w:r>
      </w:ins>
      <w:r>
        <w:rPr>
          <w:rFonts w:ascii="Arial" w:hAnsi="Arial"/>
        </w:rPr>
        <w:t xml:space="preserve"> learning the different business areas and </w:t>
      </w:r>
      <w:ins w:id="71" w:author="Fedora Elrica Gracia" w:date="2019-11-09T17:11:00Z">
        <w:r w:rsidR="00205294">
          <w:rPr>
            <w:rFonts w:ascii="Arial" w:hAnsi="Arial"/>
          </w:rPr>
          <w:t xml:space="preserve">find </w:t>
        </w:r>
      </w:ins>
      <w:del w:id="72" w:author="Fedora Elrica Gracia" w:date="2019-11-09T17:11:00Z">
        <w:r w:rsidDel="00205294">
          <w:rPr>
            <w:rFonts w:ascii="Arial" w:hAnsi="Arial"/>
          </w:rPr>
          <w:delText>possib</w:delText>
        </w:r>
      </w:del>
      <w:ins w:id="73" w:author="Fedora Elrica Gracia" w:date="2019-11-09T17:11:00Z">
        <w:r w:rsidR="00205294">
          <w:rPr>
            <w:rFonts w:ascii="Arial" w:hAnsi="Arial"/>
          </w:rPr>
          <w:t xml:space="preserve">possibilities that allow </w:t>
        </w:r>
      </w:ins>
      <w:del w:id="74" w:author="Fedora Elrica Gracia" w:date="2019-11-09T17:11:00Z">
        <w:r w:rsidDel="00205294">
          <w:rPr>
            <w:rFonts w:ascii="Arial" w:hAnsi="Arial"/>
          </w:rPr>
          <w:delText>ly</w:delText>
        </w:r>
      </w:del>
      <w:ins w:id="75" w:author="Fedora Elrica Gracia" w:date="2019-11-09T17:11:00Z">
        <w:r w:rsidR="00205294">
          <w:rPr>
            <w:rFonts w:ascii="Arial" w:hAnsi="Arial"/>
          </w:rPr>
          <w:t xml:space="preserve">any </w:t>
        </w:r>
      </w:ins>
      <w:del w:id="76" w:author="Fedora Elrica Gracia" w:date="2019-11-09T17:11:00Z">
        <w:r w:rsidDel="00205294">
          <w:rPr>
            <w:rFonts w:ascii="Arial" w:hAnsi="Arial"/>
          </w:rPr>
          <w:delText xml:space="preserve"> </w:delText>
        </w:r>
      </w:del>
      <w:r>
        <w:rPr>
          <w:rFonts w:ascii="Arial" w:hAnsi="Arial"/>
        </w:rPr>
        <w:t>correlat</w:t>
      </w:r>
      <w:ins w:id="77" w:author="Fedora Elrica Gracia" w:date="2019-11-09T17:11:00Z">
        <w:r w:rsidR="00205294">
          <w:rPr>
            <w:rFonts w:ascii="Arial" w:hAnsi="Arial"/>
          </w:rPr>
          <w:t>ion of</w:t>
        </w:r>
      </w:ins>
      <w:del w:id="78" w:author="Fedora Elrica Gracia" w:date="2019-11-09T17:11:00Z">
        <w:r w:rsidDel="00205294">
          <w:rPr>
            <w:rFonts w:ascii="Arial" w:hAnsi="Arial"/>
          </w:rPr>
          <w:delText>ing</w:delText>
        </w:r>
      </w:del>
      <w:ins w:id="79" w:author="Fedora Elrica Gracia" w:date="2019-11-09T17:15:00Z">
        <w:r w:rsidR="00205294">
          <w:rPr>
            <w:rFonts w:ascii="Arial" w:hAnsi="Arial"/>
          </w:rPr>
          <w:t xml:space="preserve"> the areas.</w:t>
        </w:r>
      </w:ins>
      <w:del w:id="80" w:author="Fedora Elrica Gracia" w:date="2019-11-09T17:15:00Z">
        <w:r w:rsidDel="00205294">
          <w:rPr>
            <w:rFonts w:ascii="Arial" w:hAnsi="Arial"/>
          </w:rPr>
          <w:delText xml:space="preserve"> it with anoth</w:delText>
        </w:r>
      </w:del>
      <w:ins w:id="81" w:author="Fedora Elrica Gracia" w:date="2019-11-09T17:15:00Z">
        <w:r w:rsidR="00205294">
          <w:rPr>
            <w:rFonts w:ascii="Arial" w:hAnsi="Arial"/>
          </w:rPr>
          <w:t xml:space="preserve"> </w:t>
        </w:r>
      </w:ins>
      <w:commentRangeEnd w:id="65"/>
      <w:r w:rsidR="001C7560">
        <w:rPr>
          <w:rStyle w:val="CommentReference"/>
          <w:rFonts w:asciiTheme="minorHAnsi" w:eastAsiaTheme="minorEastAsia" w:hAnsiTheme="minorHAnsi" w:cstheme="minorBidi"/>
          <w:color w:val="auto"/>
          <w:bdr w:val="none" w:sz="0" w:space="0" w:color="auto"/>
          <w:lang w:val="en-ID"/>
          <w14:textOutline w14:w="0" w14:cap="rnd" w14:cmpd="sng" w14:algn="ctr">
            <w14:noFill/>
            <w14:prstDash w14:val="solid"/>
            <w14:bevel/>
          </w14:textOutline>
        </w:rPr>
        <w:commentReference w:id="65"/>
      </w:r>
      <w:del w:id="82" w:author="Fedora Elrica Gracia" w:date="2019-11-09T17:15:00Z">
        <w:r w:rsidDel="00205294">
          <w:rPr>
            <w:rFonts w:ascii="Arial" w:hAnsi="Arial"/>
          </w:rPr>
          <w:delText xml:space="preserve">er. </w:delText>
        </w:r>
      </w:del>
      <w:del w:id="83" w:author="Fedora Elrica Gracia" w:date="2019-11-09T17:10:00Z">
        <w:r w:rsidDel="00233AAC">
          <w:rPr>
            <w:rFonts w:ascii="Arial" w:hAnsi="Arial"/>
          </w:rPr>
          <w:delText xml:space="preserve">Although I realize the pathway as a consultant will be difficult with various externalities from difficult client behavior to </w:delText>
        </w:r>
      </w:del>
      <w:del w:id="84" w:author="Fedora Elrica Gracia" w:date="2019-11-09T16:59:00Z">
        <w:r w:rsidDel="00233AAC">
          <w:rPr>
            <w:rFonts w:ascii="Arial" w:hAnsi="Arial"/>
          </w:rPr>
          <w:delText>clients</w:delText>
        </w:r>
      </w:del>
      <w:del w:id="85" w:author="Fedora Elrica Gracia" w:date="2019-11-09T17:10:00Z">
        <w:r w:rsidDel="00233AAC">
          <w:rPr>
            <w:rFonts w:ascii="Arial" w:hAnsi="Arial"/>
          </w:rPr>
          <w:delText xml:space="preserve"> </w:delText>
        </w:r>
      </w:del>
      <w:del w:id="86" w:author="Fedora Elrica Gracia" w:date="2019-11-09T16:59:00Z">
        <w:r w:rsidDel="00233AAC">
          <w:rPr>
            <w:rFonts w:ascii="Arial" w:hAnsi="Arial"/>
          </w:rPr>
          <w:delText xml:space="preserve">expecting more </w:delText>
        </w:r>
      </w:del>
      <w:del w:id="87" w:author="Fedora Elrica Gracia" w:date="2019-11-09T17:10:00Z">
        <w:r w:rsidDel="00233AAC">
          <w:rPr>
            <w:rFonts w:ascii="Arial" w:hAnsi="Arial"/>
          </w:rPr>
          <w:delText xml:space="preserve">value at lower cost. </w:delText>
        </w:r>
      </w:del>
      <w:r>
        <w:rPr>
          <w:rFonts w:ascii="Arial" w:hAnsi="Arial"/>
        </w:rPr>
        <w:t>Moreover, the pressure from raising competition and complexity of the project will push</w:t>
      </w:r>
      <w:del w:id="88" w:author="Fedora Elrica Gracia" w:date="2019-11-09T16:59:00Z">
        <w:r w:rsidDel="00233AAC">
          <w:rPr>
            <w:rFonts w:ascii="Arial" w:hAnsi="Arial"/>
          </w:rPr>
          <w:delText>es</w:delText>
        </w:r>
      </w:del>
      <w:r>
        <w:rPr>
          <w:rFonts w:ascii="Arial" w:hAnsi="Arial"/>
        </w:rPr>
        <w:t xml:space="preserve"> </w:t>
      </w:r>
      <w:del w:id="89" w:author="Fedora Elrica Gracia" w:date="2019-11-09T17:00:00Z">
        <w:r w:rsidDel="00233AAC">
          <w:rPr>
            <w:rFonts w:ascii="Arial" w:hAnsi="Arial"/>
          </w:rPr>
          <w:delText xml:space="preserve">the </w:delText>
        </w:r>
      </w:del>
      <w:r>
        <w:rPr>
          <w:rFonts w:ascii="Arial" w:hAnsi="Arial"/>
        </w:rPr>
        <w:t>consultants to give their utmost efficiency in time management and deepen their analytical skills in understanding the context of the project. Thus</w:t>
      </w:r>
      <w:ins w:id="90" w:author="Fedora Elrica Gracia" w:date="2019-11-09T17:00:00Z">
        <w:r w:rsidR="00233AAC">
          <w:rPr>
            <w:rFonts w:ascii="Arial" w:hAnsi="Arial"/>
          </w:rPr>
          <w:t>,</w:t>
        </w:r>
      </w:ins>
      <w:r>
        <w:rPr>
          <w:rFonts w:ascii="Arial" w:hAnsi="Arial"/>
        </w:rPr>
        <w:t xml:space="preserve"> </w:t>
      </w:r>
      <w:del w:id="91" w:author="Fedora Elrica Gracia" w:date="2019-11-09T17:00:00Z">
        <w:r w:rsidDel="00233AAC">
          <w:rPr>
            <w:rFonts w:ascii="Arial" w:hAnsi="Arial"/>
          </w:rPr>
          <w:delText>this challenging tasks</w:delText>
        </w:r>
      </w:del>
      <w:ins w:id="92" w:author="Fedora Elrica Gracia" w:date="2019-11-09T17:00:00Z">
        <w:r w:rsidR="00233AAC">
          <w:rPr>
            <w:rFonts w:ascii="Arial" w:hAnsi="Arial"/>
          </w:rPr>
          <w:t>these challenging tasks</w:t>
        </w:r>
      </w:ins>
      <w:r>
        <w:rPr>
          <w:rFonts w:ascii="Arial" w:hAnsi="Arial"/>
        </w:rPr>
        <w:t xml:space="preserve"> will keep me motivated in testing myself to deliver </w:t>
      </w:r>
      <w:proofErr w:type="spellStart"/>
      <w:r>
        <w:rPr>
          <w:rFonts w:ascii="Arial" w:hAnsi="Arial"/>
        </w:rPr>
        <w:t>th</w:t>
      </w:r>
      <w:proofErr w:type="spellEnd"/>
      <w:r>
        <w:rPr>
          <w:rFonts w:ascii="Arial" w:hAnsi="Arial"/>
          <w:lang w:val="nl-NL"/>
        </w:rPr>
        <w:t>e best</w:t>
      </w:r>
      <w:r>
        <w:rPr>
          <w:rFonts w:ascii="Arial" w:hAnsi="Arial"/>
        </w:rPr>
        <w:t xml:space="preserve"> outcome</w:t>
      </w:r>
      <w:ins w:id="93" w:author="Fedora Elrica Gracia" w:date="2019-11-09T17:00:00Z">
        <w:r w:rsidR="00233AAC">
          <w:rPr>
            <w:rFonts w:ascii="Arial" w:hAnsi="Arial"/>
          </w:rPr>
          <w:t>,</w:t>
        </w:r>
      </w:ins>
      <w:del w:id="94" w:author="Fedora Elrica Gracia" w:date="2019-11-09T17:00:00Z">
        <w:r w:rsidDel="00233AAC">
          <w:rPr>
            <w:rFonts w:ascii="Arial" w:hAnsi="Arial"/>
          </w:rPr>
          <w:delText>s</w:delText>
        </w:r>
      </w:del>
      <w:r>
        <w:rPr>
          <w:rFonts w:ascii="Arial" w:hAnsi="Arial"/>
        </w:rPr>
        <w:t xml:space="preserve"> and also</w:t>
      </w:r>
      <w:ins w:id="95" w:author="Rachel Darmawangsa" w:date="2019-11-26T23:24:00Z">
        <w:r w:rsidR="001C7560">
          <w:rPr>
            <w:rFonts w:ascii="Arial" w:hAnsi="Arial"/>
          </w:rPr>
          <w:t xml:space="preserve"> act as</w:t>
        </w:r>
      </w:ins>
      <w:r>
        <w:rPr>
          <w:rFonts w:ascii="Arial" w:hAnsi="Arial"/>
        </w:rPr>
        <w:t xml:space="preserve"> a </w:t>
      </w:r>
      <w:del w:id="96" w:author="Fedora Elrica Gracia" w:date="2019-11-09T17:00:00Z">
        <w:r w:rsidDel="00233AAC">
          <w:rPr>
            <w:rFonts w:ascii="Arial" w:hAnsi="Arial"/>
          </w:rPr>
          <w:delText>stepping stone</w:delText>
        </w:r>
      </w:del>
      <w:ins w:id="97" w:author="Fedora Elrica Gracia" w:date="2019-11-09T17:00:00Z">
        <w:r w:rsidR="00233AAC">
          <w:rPr>
            <w:rFonts w:ascii="Arial" w:hAnsi="Arial"/>
          </w:rPr>
          <w:t>stepping-stone</w:t>
        </w:r>
      </w:ins>
      <w:r>
        <w:rPr>
          <w:rFonts w:ascii="Arial" w:hAnsi="Arial"/>
        </w:rPr>
        <w:t xml:space="preserve"> </w:t>
      </w:r>
      <w:del w:id="98" w:author="Rachel Darmawangsa" w:date="2019-11-26T23:24:00Z">
        <w:r w:rsidDel="001C7560">
          <w:rPr>
            <w:rFonts w:ascii="Arial" w:hAnsi="Arial"/>
          </w:rPr>
          <w:delText xml:space="preserve">that will equip </w:delText>
        </w:r>
      </w:del>
      <w:ins w:id="99" w:author="Rachel Darmawangsa" w:date="2019-11-26T23:24:00Z">
        <w:r w:rsidR="001C7560">
          <w:rPr>
            <w:rFonts w:ascii="Arial" w:hAnsi="Arial"/>
          </w:rPr>
          <w:t xml:space="preserve">equipping </w:t>
        </w:r>
      </w:ins>
      <w:r>
        <w:rPr>
          <w:rFonts w:ascii="Arial" w:hAnsi="Arial"/>
        </w:rPr>
        <w:t>me with abundant experience</w:t>
      </w:r>
      <w:ins w:id="100" w:author="Fedora Elrica Gracia" w:date="2019-11-09T17:00:00Z">
        <w:r w:rsidR="00233AAC">
          <w:rPr>
            <w:rFonts w:ascii="Arial" w:hAnsi="Arial"/>
          </w:rPr>
          <w:t>s</w:t>
        </w:r>
      </w:ins>
      <w:r>
        <w:rPr>
          <w:rFonts w:ascii="Arial" w:hAnsi="Arial"/>
        </w:rPr>
        <w:t xml:space="preserve"> in the corporate finance world </w:t>
      </w:r>
      <w:del w:id="101" w:author="Fedora Elrica Gracia" w:date="2019-11-09T17:00:00Z">
        <w:r w:rsidDel="00233AAC">
          <w:rPr>
            <w:rFonts w:ascii="Arial" w:hAnsi="Arial"/>
          </w:rPr>
          <w:delText xml:space="preserve">which will lead me </w:delText>
        </w:r>
      </w:del>
      <w:r>
        <w:rPr>
          <w:rFonts w:ascii="Arial" w:hAnsi="Arial"/>
        </w:rPr>
        <w:t>to becoming a CFO.</w:t>
      </w:r>
    </w:p>
    <w:p w14:paraId="4625F380" w14:textId="73B64533" w:rsidR="00205294" w:rsidRDefault="00205294" w:rsidP="00AF42F5">
      <w:pPr>
        <w:pStyle w:val="BodyA"/>
        <w:pBdr>
          <w:bottom w:val="single" w:sz="6" w:space="1" w:color="auto"/>
        </w:pBdr>
        <w:jc w:val="both"/>
        <w:rPr>
          <w:ins w:id="102" w:author="Fedora Elrica Gracia" w:date="2019-11-09T17:16:00Z"/>
          <w:rFonts w:ascii="Arial" w:hAnsi="Arial"/>
        </w:rPr>
      </w:pPr>
    </w:p>
    <w:p w14:paraId="38FB54CF" w14:textId="64A97FBC" w:rsidR="00205294" w:rsidRDefault="00205294" w:rsidP="00AF42F5">
      <w:pPr>
        <w:pStyle w:val="BodyA"/>
        <w:pBdr>
          <w:top w:val="none" w:sz="0" w:space="0" w:color="auto"/>
        </w:pBdr>
        <w:jc w:val="both"/>
        <w:rPr>
          <w:ins w:id="103" w:author="Fedora Elrica Gracia" w:date="2019-11-09T17:16:00Z"/>
          <w:rFonts w:ascii="Arial" w:eastAsia="Arial" w:hAnsi="Arial" w:cs="Arial"/>
        </w:rPr>
      </w:pPr>
      <w:proofErr w:type="gramStart"/>
      <w:ins w:id="104" w:author="Fedora Elrica Gracia" w:date="2019-11-09T17:16:00Z">
        <w:r>
          <w:rPr>
            <w:rFonts w:ascii="Arial" w:eastAsia="Arial" w:hAnsi="Arial" w:cs="Arial"/>
          </w:rPr>
          <w:t>Hi  Ian</w:t>
        </w:r>
        <w:proofErr w:type="gramEnd"/>
        <w:r>
          <w:rPr>
            <w:rFonts w:ascii="Arial" w:eastAsia="Arial" w:hAnsi="Arial" w:cs="Arial"/>
          </w:rPr>
          <w:t>!</w:t>
        </w:r>
      </w:ins>
    </w:p>
    <w:p w14:paraId="32899F1A" w14:textId="11642850" w:rsidR="00205294" w:rsidRDefault="00205294" w:rsidP="00AF42F5">
      <w:pPr>
        <w:pStyle w:val="BodyA"/>
        <w:pBdr>
          <w:top w:val="none" w:sz="0" w:space="0" w:color="auto"/>
        </w:pBdr>
        <w:jc w:val="both"/>
        <w:rPr>
          <w:ins w:id="105" w:author="Fedora Elrica Gracia" w:date="2019-11-09T17:19:00Z"/>
          <w:rFonts w:ascii="Arial" w:eastAsia="Arial" w:hAnsi="Arial" w:cs="Arial"/>
        </w:rPr>
      </w:pPr>
      <w:ins w:id="106" w:author="Fedora Elrica Gracia" w:date="2019-11-09T17:16:00Z">
        <w:r>
          <w:rPr>
            <w:rFonts w:ascii="Arial" w:eastAsia="Arial" w:hAnsi="Arial" w:cs="Arial"/>
          </w:rPr>
          <w:t xml:space="preserve">I would </w:t>
        </w:r>
      </w:ins>
      <w:ins w:id="107" w:author="Fedora Elrica Gracia" w:date="2019-11-09T17:17:00Z">
        <w:r>
          <w:rPr>
            <w:rFonts w:ascii="Arial" w:eastAsia="Arial" w:hAnsi="Arial" w:cs="Arial"/>
          </w:rPr>
          <w:t xml:space="preserve">again </w:t>
        </w:r>
      </w:ins>
      <w:ins w:id="108" w:author="Fedora Elrica Gracia" w:date="2019-11-09T17:16:00Z">
        <w:r>
          <w:rPr>
            <w:rFonts w:ascii="Arial" w:eastAsia="Arial" w:hAnsi="Arial" w:cs="Arial"/>
          </w:rPr>
          <w:t>say that you answered the prompt very well!</w:t>
        </w:r>
      </w:ins>
      <w:ins w:id="109" w:author="Fedora Elrica Gracia" w:date="2019-11-09T17:17:00Z">
        <w:r>
          <w:rPr>
            <w:rFonts w:ascii="Arial" w:eastAsia="Arial" w:hAnsi="Arial" w:cs="Arial"/>
          </w:rPr>
          <w:t xml:space="preserve"> I could tell that you have </w:t>
        </w:r>
      </w:ins>
      <w:ins w:id="110" w:author="Fedora Elrica Gracia" w:date="2019-11-09T17:18:00Z">
        <w:r>
          <w:rPr>
            <w:rFonts w:ascii="Arial" w:eastAsia="Arial" w:hAnsi="Arial" w:cs="Arial"/>
          </w:rPr>
          <w:t xml:space="preserve">thought through a lot of things about your goal. You are determined to become a CFO, and your plan B would still keep you on the right track, preparing you for an opportunity </w:t>
        </w:r>
      </w:ins>
      <w:ins w:id="111" w:author="Fedora Elrica Gracia" w:date="2019-11-09T17:19:00Z">
        <w:r>
          <w:rPr>
            <w:rFonts w:ascii="Arial" w:eastAsia="Arial" w:hAnsi="Arial" w:cs="Arial"/>
          </w:rPr>
          <w:t>to be one.</w:t>
        </w:r>
      </w:ins>
    </w:p>
    <w:p w14:paraId="607C08A2" w14:textId="399AE4A0" w:rsidR="00205294" w:rsidRDefault="00205294" w:rsidP="00AF42F5">
      <w:pPr>
        <w:pStyle w:val="BodyA"/>
        <w:pBdr>
          <w:top w:val="none" w:sz="0" w:space="0" w:color="auto"/>
        </w:pBdr>
        <w:jc w:val="both"/>
        <w:rPr>
          <w:ins w:id="112" w:author="Fedora Elrica Gracia" w:date="2019-11-09T17:20:00Z"/>
          <w:rFonts w:ascii="Arial" w:eastAsia="Arial" w:hAnsi="Arial" w:cs="Arial"/>
        </w:rPr>
      </w:pPr>
      <w:ins w:id="113" w:author="Fedora Elrica Gracia" w:date="2019-11-09T17:19:00Z">
        <w:r>
          <w:rPr>
            <w:rFonts w:ascii="Arial" w:eastAsia="Arial" w:hAnsi="Arial" w:cs="Arial"/>
          </w:rPr>
          <w:t xml:space="preserve">I edited a bit, and suggested a few changes in terms of the sentences structure. I combined a few sentences together to cut a few words off. </w:t>
        </w:r>
      </w:ins>
    </w:p>
    <w:p w14:paraId="19D172B7" w14:textId="7ACDBBB9" w:rsidR="00205294" w:rsidRDefault="002A62F4" w:rsidP="00AF42F5">
      <w:pPr>
        <w:pStyle w:val="BodyA"/>
        <w:pBdr>
          <w:top w:val="none" w:sz="0" w:space="0" w:color="auto"/>
        </w:pBdr>
        <w:jc w:val="both"/>
        <w:rPr>
          <w:rFonts w:ascii="Arial" w:eastAsia="Arial" w:hAnsi="Arial" w:cs="Arial"/>
        </w:rPr>
      </w:pPr>
      <w:ins w:id="114" w:author="Fedora Elrica Gracia" w:date="2019-11-09T17:21:00Z">
        <w:r>
          <w:rPr>
            <w:rFonts w:ascii="Arial" w:eastAsia="Arial" w:hAnsi="Arial" w:cs="Arial"/>
          </w:rPr>
          <w:t>I wish you all the best!</w:t>
        </w:r>
      </w:ins>
    </w:p>
    <w:p w14:paraId="410DE9B1" w14:textId="77777777" w:rsidR="008C6D0F" w:rsidRPr="00CA7B73" w:rsidRDefault="008C6D0F">
      <w:pPr>
        <w:rPr>
          <w:lang w:val="en-US"/>
        </w:rPr>
      </w:pPr>
    </w:p>
    <w:sectPr w:rsidR="008C6D0F" w:rsidRPr="00CA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3" w:author="Rachel Darmawangsa" w:date="2019-11-26T23:21:00Z" w:initials="RD">
    <w:p w14:paraId="5E04DD82" w14:textId="61AE8929" w:rsidR="001C7560" w:rsidRDefault="001C756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Y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>l</w:t>
      </w:r>
      <w:r>
        <w:rPr>
          <w:noProof/>
        </w:rPr>
        <w:t>r</w:t>
      </w:r>
      <w:r>
        <w:rPr>
          <w:noProof/>
        </w:rPr>
        <w:t>e</w:t>
      </w:r>
      <w:r>
        <w:rPr>
          <w:noProof/>
        </w:rPr>
        <w:t>a</w:t>
      </w:r>
      <w:r>
        <w:rPr>
          <w:noProof/>
        </w:rPr>
        <w:t>d</w:t>
      </w:r>
      <w:r>
        <w:rPr>
          <w:noProof/>
        </w:rPr>
        <w:t>y</w:t>
      </w:r>
      <w:r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a</w:t>
      </w:r>
      <w:r>
        <w:rPr>
          <w:noProof/>
        </w:rPr>
        <w:t>i</w:t>
      </w:r>
      <w:r>
        <w:rPr>
          <w:noProof/>
        </w:rPr>
        <w:t>d</w:t>
      </w:r>
      <w:r>
        <w:rPr>
          <w:noProof/>
        </w:rPr>
        <w:t xml:space="preserve"> </w:t>
      </w:r>
      <w:r>
        <w:rPr>
          <w:noProof/>
        </w:rPr>
        <w:t>"</w:t>
      </w:r>
      <w:r>
        <w:rPr>
          <w:noProof/>
        </w:rPr>
        <w:t>s</w:t>
      </w:r>
      <w:r>
        <w:rPr>
          <w:noProof/>
        </w:rPr>
        <w:t>uc</w:t>
      </w:r>
      <w:r>
        <w:rPr>
          <w:noProof/>
        </w:rPr>
        <w:t>h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>s</w:t>
      </w:r>
      <w:r>
        <w:rPr>
          <w:noProof/>
        </w:rPr>
        <w:t>"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>n</w:t>
      </w:r>
      <w:r>
        <w:rPr>
          <w:noProof/>
        </w:rPr>
        <w:t>d</w:t>
      </w:r>
      <w:r>
        <w:rPr>
          <w:noProof/>
        </w:rPr>
        <w:t xml:space="preserve"> </w:t>
      </w:r>
      <w:r>
        <w:rPr>
          <w:noProof/>
        </w:rPr>
        <w:t>l</w:t>
      </w:r>
      <w:r>
        <w:rPr>
          <w:noProof/>
        </w:rPr>
        <w:t>i</w:t>
      </w:r>
      <w:r>
        <w:rPr>
          <w:noProof/>
        </w:rPr>
        <w:t>s</w:t>
      </w:r>
      <w:r>
        <w:rPr>
          <w:noProof/>
        </w:rPr>
        <w:t>t</w:t>
      </w:r>
      <w:r>
        <w:rPr>
          <w:noProof/>
        </w:rPr>
        <w:t>e</w:t>
      </w:r>
      <w:r>
        <w:rPr>
          <w:noProof/>
        </w:rPr>
        <w:t>d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 xml:space="preserve"> </w:t>
      </w:r>
      <w:r>
        <w:rPr>
          <w:noProof/>
        </w:rPr>
        <w:t>bu</w:t>
      </w:r>
      <w:r>
        <w:rPr>
          <w:noProof/>
        </w:rPr>
        <w:t>n</w:t>
      </w:r>
      <w:r>
        <w:rPr>
          <w:noProof/>
        </w:rPr>
        <w:t>c</w:t>
      </w:r>
      <w:r>
        <w:rPr>
          <w:noProof/>
        </w:rPr>
        <w:t>h</w:t>
      </w:r>
      <w:r>
        <w:rPr>
          <w:noProof/>
        </w:rPr>
        <w:t xml:space="preserve"> </w:t>
      </w:r>
      <w:r>
        <w:rPr>
          <w:noProof/>
        </w:rPr>
        <w:t xml:space="preserve">of </w:t>
      </w:r>
      <w:r>
        <w:rPr>
          <w:noProof/>
        </w:rPr>
        <w:t>t</w:t>
      </w:r>
      <w:r>
        <w:rPr>
          <w:noProof/>
        </w:rPr>
        <w:t>h</w:t>
      </w:r>
      <w:r>
        <w:rPr>
          <w:noProof/>
        </w:rPr>
        <w:t>i</w:t>
      </w:r>
      <w:r>
        <w:rPr>
          <w:noProof/>
        </w:rPr>
        <w:t>n</w:t>
      </w:r>
      <w:r>
        <w:rPr>
          <w:noProof/>
        </w:rPr>
        <w:t>g</w:t>
      </w:r>
      <w:r>
        <w:rPr>
          <w:noProof/>
        </w:rPr>
        <w:t>s</w:t>
      </w:r>
      <w:r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o</w:t>
      </w:r>
      <w:r>
        <w:rPr>
          <w:noProof/>
        </w:rPr>
        <w:t xml:space="preserve"> </w:t>
      </w:r>
      <w:r>
        <w:rPr>
          <w:noProof/>
        </w:rPr>
        <w:t>y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 xml:space="preserve"> </w:t>
      </w:r>
      <w:r>
        <w:rPr>
          <w:noProof/>
        </w:rPr>
        <w:t>c</w:t>
      </w:r>
      <w:r>
        <w:rPr>
          <w:noProof/>
        </w:rPr>
        <w:t>a</w:t>
      </w:r>
      <w:r>
        <w:rPr>
          <w:noProof/>
        </w:rPr>
        <w:t>n</w:t>
      </w:r>
      <w:r>
        <w:rPr>
          <w:noProof/>
        </w:rPr>
        <w:t>'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>us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i</w:t>
      </w:r>
      <w:r>
        <w:rPr>
          <w:noProof/>
        </w:rPr>
        <w:t>t</w:t>
      </w:r>
      <w:r>
        <w:rPr>
          <w:noProof/>
        </w:rPr>
        <w:t xml:space="preserve"> t</w:t>
      </w:r>
      <w:r>
        <w:rPr>
          <w:noProof/>
        </w:rPr>
        <w:t>w</w:t>
      </w:r>
      <w:r>
        <w:rPr>
          <w:noProof/>
        </w:rPr>
        <w:t>i</w:t>
      </w:r>
      <w:r>
        <w:rPr>
          <w:noProof/>
        </w:rPr>
        <w:t>c</w:t>
      </w:r>
      <w:r>
        <w:rPr>
          <w:noProof/>
        </w:rPr>
        <w:t>e</w:t>
      </w:r>
      <w:r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t>E</w:t>
      </w:r>
      <w:r>
        <w:rPr>
          <w:noProof/>
        </w:rPr>
        <w:t>i</w:t>
      </w:r>
      <w:r>
        <w:rPr>
          <w:noProof/>
        </w:rPr>
        <w:t>t</w:t>
      </w:r>
      <w:r>
        <w:rPr>
          <w:noProof/>
        </w:rPr>
        <w:t>he</w:t>
      </w:r>
      <w:r>
        <w:rPr>
          <w:noProof/>
        </w:rPr>
        <w:t>r</w:t>
      </w:r>
      <w:r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p</w:t>
      </w:r>
      <w:r>
        <w:rPr>
          <w:noProof/>
        </w:rPr>
        <w:t>l</w:t>
      </w:r>
      <w:r>
        <w:rPr>
          <w:noProof/>
        </w:rPr>
        <w:t>i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>t</w:t>
      </w:r>
      <w:r>
        <w:rPr>
          <w:noProof/>
        </w:rPr>
        <w:t>h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e</w:t>
      </w:r>
      <w:r>
        <w:rPr>
          <w:noProof/>
        </w:rPr>
        <w:t>n</w:t>
      </w:r>
      <w:r>
        <w:rPr>
          <w:noProof/>
        </w:rPr>
        <w:t>t</w:t>
      </w:r>
      <w:r>
        <w:rPr>
          <w:noProof/>
        </w:rPr>
        <w:t>e</w:t>
      </w:r>
      <w:r>
        <w:rPr>
          <w:noProof/>
        </w:rPr>
        <w:t>n</w:t>
      </w:r>
      <w:r>
        <w:rPr>
          <w:noProof/>
        </w:rPr>
        <w:t>c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o</w:t>
      </w:r>
      <w:r>
        <w:rPr>
          <w:noProof/>
        </w:rPr>
        <w:t>r</w:t>
      </w:r>
      <w:r>
        <w:rPr>
          <w:noProof/>
        </w:rPr>
        <w:t xml:space="preserve"> </w:t>
      </w:r>
      <w:r>
        <w:rPr>
          <w:noProof/>
        </w:rPr>
        <w:t>g</w:t>
      </w:r>
      <w:r>
        <w:rPr>
          <w:noProof/>
        </w:rPr>
        <w:t>et</w:t>
      </w:r>
      <w:r>
        <w:rPr>
          <w:noProof/>
        </w:rPr>
        <w:t xml:space="preserve"> </w:t>
      </w:r>
      <w:r>
        <w:rPr>
          <w:noProof/>
        </w:rPr>
        <w:t>ri</w:t>
      </w:r>
      <w:r>
        <w:rPr>
          <w:noProof/>
        </w:rPr>
        <w:t>d</w:t>
      </w:r>
      <w:r>
        <w:rPr>
          <w:noProof/>
        </w:rPr>
        <w:t xml:space="preserve"> </w:t>
      </w:r>
      <w:r>
        <w:rPr>
          <w:noProof/>
        </w:rPr>
        <w:t>o</w:t>
      </w:r>
      <w:r>
        <w:rPr>
          <w:noProof/>
        </w:rPr>
        <w:t>f</w:t>
      </w:r>
      <w:r>
        <w:rPr>
          <w:noProof/>
        </w:rPr>
        <w:t xml:space="preserve"> </w:t>
      </w:r>
      <w:r>
        <w:rPr>
          <w:noProof/>
        </w:rPr>
        <w:t>t</w:t>
      </w:r>
      <w:r>
        <w:rPr>
          <w:noProof/>
        </w:rPr>
        <w:t>h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f</w:t>
      </w:r>
      <w:r>
        <w:rPr>
          <w:noProof/>
        </w:rPr>
        <w:t>i</w:t>
      </w:r>
      <w:r>
        <w:rPr>
          <w:noProof/>
        </w:rPr>
        <w:t>r</w:t>
      </w:r>
      <w:r>
        <w:rPr>
          <w:noProof/>
        </w:rPr>
        <w:t>s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>o</w:t>
      </w:r>
      <w:r>
        <w:rPr>
          <w:noProof/>
        </w:rPr>
        <w:t>r</w:t>
      </w:r>
      <w:r>
        <w:rPr>
          <w:noProof/>
        </w:rPr>
        <w:t xml:space="preserve"> </w:t>
      </w:r>
      <w:r>
        <w:rPr>
          <w:noProof/>
        </w:rPr>
        <w:t>se</w:t>
      </w:r>
      <w:r>
        <w:rPr>
          <w:noProof/>
        </w:rPr>
        <w:t>c</w:t>
      </w:r>
      <w:r>
        <w:rPr>
          <w:noProof/>
        </w:rPr>
        <w:t>ond</w:t>
      </w:r>
      <w:r>
        <w:rPr>
          <w:noProof/>
        </w:rPr>
        <w:t xml:space="preserve"> </w:t>
      </w:r>
      <w:r>
        <w:rPr>
          <w:noProof/>
        </w:rPr>
        <w:t>"</w:t>
      </w:r>
      <w:r>
        <w:rPr>
          <w:noProof/>
        </w:rPr>
        <w:t>s</w:t>
      </w:r>
      <w:r>
        <w:rPr>
          <w:noProof/>
        </w:rPr>
        <w:t>u</w:t>
      </w:r>
      <w:r>
        <w:rPr>
          <w:noProof/>
        </w:rPr>
        <w:t>c</w:t>
      </w:r>
      <w:r>
        <w:rPr>
          <w:noProof/>
        </w:rPr>
        <w:t>h</w:t>
      </w:r>
      <w:r>
        <w:rPr>
          <w:noProof/>
        </w:rPr>
        <w:t xml:space="preserve"> </w:t>
      </w:r>
      <w:r>
        <w:rPr>
          <w:noProof/>
        </w:rPr>
        <w:t>as</w:t>
      </w:r>
      <w:r>
        <w:rPr>
          <w:noProof/>
        </w:rPr>
        <w:t>"</w:t>
      </w:r>
    </w:p>
  </w:comment>
  <w:comment w:id="65" w:author="Rachel Darmawangsa" w:date="2019-11-26T23:23:00Z" w:initials="RD">
    <w:p w14:paraId="7B1CAD75" w14:textId="1C517E78" w:rsidR="001C7560" w:rsidRDefault="001C756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T</w:t>
      </w:r>
      <w:r>
        <w:rPr>
          <w:noProof/>
        </w:rPr>
        <w:t>o</w:t>
      </w:r>
      <w:r>
        <w:rPr>
          <w:noProof/>
        </w:rPr>
        <w:t>o</w:t>
      </w:r>
      <w:r>
        <w:rPr>
          <w:noProof/>
        </w:rPr>
        <w:t xml:space="preserve"> </w:t>
      </w:r>
      <w:r>
        <w:rPr>
          <w:noProof/>
        </w:rPr>
        <w:t>v</w:t>
      </w:r>
      <w:r>
        <w:rPr>
          <w:noProof/>
        </w:rPr>
        <w:t>a</w:t>
      </w:r>
      <w:r>
        <w:rPr>
          <w:noProof/>
        </w:rPr>
        <w:t>g</w:t>
      </w:r>
      <w:r>
        <w:rPr>
          <w:noProof/>
        </w:rPr>
        <w:t>ue</w:t>
      </w:r>
      <w:r>
        <w:rPr>
          <w:noProof/>
        </w:rPr>
        <w:t xml:space="preserve"> </w:t>
      </w:r>
      <w:r>
        <w:rPr>
          <w:noProof/>
        </w:rPr>
        <w:t xml:space="preserve">I </w:t>
      </w:r>
      <w:r>
        <w:rPr>
          <w:noProof/>
        </w:rPr>
        <w:t>j</w:t>
      </w:r>
      <w:r>
        <w:rPr>
          <w:noProof/>
        </w:rPr>
        <w:t>us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>fe</w:t>
      </w:r>
      <w:r>
        <w:rPr>
          <w:noProof/>
        </w:rPr>
        <w:t>e</w:t>
      </w:r>
      <w:r>
        <w:rPr>
          <w:noProof/>
        </w:rPr>
        <w:t xml:space="preserve">l </w:t>
      </w:r>
      <w:r>
        <w:rPr>
          <w:noProof/>
        </w:rPr>
        <w:t>l</w:t>
      </w:r>
      <w:r>
        <w:rPr>
          <w:noProof/>
        </w:rPr>
        <w:t>ik</w:t>
      </w:r>
      <w:r>
        <w:rPr>
          <w:noProof/>
        </w:rPr>
        <w:t xml:space="preserve">e </w:t>
      </w:r>
      <w:r>
        <w:rPr>
          <w:noProof/>
        </w:rPr>
        <w:t>y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>'</w:t>
      </w:r>
      <w:r>
        <w:rPr>
          <w:noProof/>
        </w:rPr>
        <w:t>re</w:t>
      </w:r>
      <w:r>
        <w:rPr>
          <w:noProof/>
        </w:rPr>
        <w:t xml:space="preserve"> </w:t>
      </w:r>
      <w:r>
        <w:rPr>
          <w:noProof/>
        </w:rPr>
        <w:t>re</w:t>
      </w:r>
      <w:r>
        <w:rPr>
          <w:noProof/>
        </w:rPr>
        <w:t>p</w:t>
      </w:r>
      <w:r>
        <w:rPr>
          <w:noProof/>
        </w:rPr>
        <w:t>e</w:t>
      </w:r>
      <w:r>
        <w:rPr>
          <w:noProof/>
        </w:rPr>
        <w:t>a</w:t>
      </w:r>
      <w:r>
        <w:rPr>
          <w:noProof/>
        </w:rPr>
        <w:t>t</w:t>
      </w:r>
      <w:r>
        <w:rPr>
          <w:noProof/>
        </w:rPr>
        <w:t>in</w:t>
      </w:r>
      <w:r>
        <w:rPr>
          <w:noProof/>
        </w:rPr>
        <w:t>g</w:t>
      </w:r>
      <w:r>
        <w:rPr>
          <w:noProof/>
        </w:rPr>
        <w:t xml:space="preserve"> </w:t>
      </w:r>
      <w:r>
        <w:rPr>
          <w:noProof/>
        </w:rPr>
        <w:t>y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>r</w:t>
      </w:r>
      <w:r>
        <w:rPr>
          <w:noProof/>
        </w:rPr>
        <w:t>s</w:t>
      </w:r>
      <w:r>
        <w:rPr>
          <w:noProof/>
        </w:rPr>
        <w:t>e</w:t>
      </w:r>
      <w:r>
        <w:rPr>
          <w:noProof/>
        </w:rPr>
        <w:t>l</w:t>
      </w:r>
      <w:r>
        <w:rPr>
          <w:noProof/>
        </w:rPr>
        <w:t>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04DD82" w15:done="0"/>
  <w15:commentEx w15:paraId="7B1CAD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04DD82" w16cid:durableId="21883212"/>
  <w16cid:commentId w16cid:paraId="7B1CAD75" w16cid:durableId="218832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2593"/>
    <w:multiLevelType w:val="hybridMultilevel"/>
    <w:tmpl w:val="CC8A3EDE"/>
    <w:numStyleLink w:val="ImportedStyle1"/>
  </w:abstractNum>
  <w:abstractNum w:abstractNumId="1" w15:restartNumberingAfterBreak="0">
    <w:nsid w:val="340C5C80"/>
    <w:multiLevelType w:val="hybridMultilevel"/>
    <w:tmpl w:val="CC8A3EDE"/>
    <w:styleLink w:val="ImportedStyle1"/>
    <w:lvl w:ilvl="0" w:tplc="1ADAA76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22E5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CEAE46">
      <w:start w:val="1"/>
      <w:numFmt w:val="lowerRoman"/>
      <w:lvlText w:val="%3."/>
      <w:lvlJc w:val="left"/>
      <w:pPr>
        <w:ind w:left="216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568F9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C97A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CF6EC">
      <w:start w:val="1"/>
      <w:numFmt w:val="lowerRoman"/>
      <w:lvlText w:val="%6."/>
      <w:lvlJc w:val="left"/>
      <w:pPr>
        <w:ind w:left="43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BEC2C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9CFA1A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A88BB0">
      <w:start w:val="1"/>
      <w:numFmt w:val="lowerRoman"/>
      <w:lvlText w:val="%9."/>
      <w:lvlJc w:val="left"/>
      <w:pPr>
        <w:ind w:left="64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B73"/>
    <w:rsid w:val="001C7560"/>
    <w:rsid w:val="00205294"/>
    <w:rsid w:val="00233AAC"/>
    <w:rsid w:val="002A62F4"/>
    <w:rsid w:val="006947A5"/>
    <w:rsid w:val="008C6D0F"/>
    <w:rsid w:val="00AF42F5"/>
    <w:rsid w:val="00B44961"/>
    <w:rsid w:val="00C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F5CB2"/>
  <w15:docId w15:val="{7DC834D7-99B5-4631-84AB-135C3697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A7B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rsid w:val="00CA7B7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CA7B7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A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AA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7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5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75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Rachel Darmawangsa</cp:lastModifiedBy>
  <cp:revision>2</cp:revision>
  <dcterms:created xsi:type="dcterms:W3CDTF">2019-11-27T07:25:00Z</dcterms:created>
  <dcterms:modified xsi:type="dcterms:W3CDTF">2019-11-27T07:25:00Z</dcterms:modified>
</cp:coreProperties>
</file>