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30857" w14:textId="77777777" w:rsidR="00F25A9A" w:rsidRDefault="003D422A">
      <w:pPr>
        <w:rPr>
          <w:ins w:id="0" w:author="San" w:date="2019-10-28T21:14:00Z"/>
          <w:rFonts w:ascii="Roboto" w:eastAsia="Roboto" w:hAnsi="Roboto" w:cs="Roboto"/>
          <w:color w:val="333333"/>
          <w:sz w:val="21"/>
          <w:szCs w:val="21"/>
          <w:highlight w:val="white"/>
        </w:rPr>
      </w:pPr>
      <w:r>
        <w:rPr>
          <w:rFonts w:ascii="Roboto" w:eastAsia="Roboto" w:hAnsi="Roboto" w:cs="Roboto"/>
          <w:color w:val="333333"/>
          <w:sz w:val="21"/>
          <w:szCs w:val="21"/>
          <w:highlight w:val="white"/>
        </w:rPr>
        <w:t>Help! This essay is over by 13 words right now :D</w:t>
      </w:r>
      <w:ins w:id="1" w:author="San" w:date="2019-10-28T21:13:00Z">
        <w:r w:rsidR="00F25A9A">
          <w:rPr>
            <w:rFonts w:ascii="Roboto" w:eastAsia="Roboto" w:hAnsi="Roboto" w:cs="Roboto"/>
            <w:color w:val="333333"/>
            <w:sz w:val="21"/>
            <w:szCs w:val="21"/>
            <w:highlight w:val="white"/>
          </w:rPr>
          <w:t xml:space="preserve"> </w:t>
        </w:r>
      </w:ins>
    </w:p>
    <w:p w14:paraId="0DDDFD12" w14:textId="30F3E11A" w:rsidR="003D422A" w:rsidRPr="00F25A9A" w:rsidRDefault="00F25A9A">
      <w:pPr>
        <w:rPr>
          <w:rFonts w:ascii="Roboto" w:eastAsia="Roboto" w:hAnsi="Roboto" w:cs="Roboto"/>
          <w:color w:val="333333"/>
          <w:sz w:val="21"/>
          <w:szCs w:val="21"/>
          <w:highlight w:val="green"/>
          <w:rPrChange w:id="2" w:author="San" w:date="2019-10-28T21:14:00Z">
            <w:rPr>
              <w:rFonts w:ascii="Roboto" w:eastAsia="Roboto" w:hAnsi="Roboto" w:cs="Roboto"/>
              <w:color w:val="333333"/>
              <w:sz w:val="21"/>
              <w:szCs w:val="21"/>
              <w:highlight w:val="white"/>
            </w:rPr>
          </w:rPrChange>
        </w:rPr>
      </w:pPr>
      <w:ins w:id="3" w:author="San" w:date="2019-10-28T21:13:00Z">
        <w:r w:rsidRPr="00F25A9A">
          <w:rPr>
            <w:rFonts w:ascii="Roboto" w:eastAsia="Roboto" w:hAnsi="Roboto" w:cs="Roboto"/>
            <w:color w:val="333333"/>
            <w:sz w:val="21"/>
            <w:szCs w:val="21"/>
            <w:highlight w:val="green"/>
            <w:rPrChange w:id="4" w:author="San" w:date="2019-10-28T21:14:00Z">
              <w:rPr>
                <w:rFonts w:ascii="Roboto" w:eastAsia="Roboto" w:hAnsi="Roboto" w:cs="Roboto"/>
                <w:color w:val="333333"/>
                <w:sz w:val="21"/>
                <w:szCs w:val="21"/>
                <w:highlight w:val="white"/>
              </w:rPr>
            </w:rPrChange>
          </w:rPr>
          <w:t xml:space="preserve">Managed to reduce the word count to 438 :D Please </w:t>
        </w:r>
        <w:proofErr w:type="gramStart"/>
        <w:r w:rsidRPr="00F25A9A">
          <w:rPr>
            <w:rFonts w:ascii="Roboto" w:eastAsia="Roboto" w:hAnsi="Roboto" w:cs="Roboto"/>
            <w:color w:val="333333"/>
            <w:sz w:val="21"/>
            <w:szCs w:val="21"/>
            <w:highlight w:val="green"/>
            <w:rPrChange w:id="5" w:author="San" w:date="2019-10-28T21:14:00Z">
              <w:rPr>
                <w:rFonts w:ascii="Roboto" w:eastAsia="Roboto" w:hAnsi="Roboto" w:cs="Roboto"/>
                <w:color w:val="333333"/>
                <w:sz w:val="21"/>
                <w:szCs w:val="21"/>
                <w:highlight w:val="white"/>
              </w:rPr>
            </w:rPrChange>
          </w:rPr>
          <w:t>take a look</w:t>
        </w:r>
        <w:proofErr w:type="gramEnd"/>
        <w:r w:rsidRPr="00F25A9A">
          <w:rPr>
            <w:rFonts w:ascii="Roboto" w:eastAsia="Roboto" w:hAnsi="Roboto" w:cs="Roboto"/>
            <w:color w:val="333333"/>
            <w:sz w:val="21"/>
            <w:szCs w:val="21"/>
            <w:highlight w:val="green"/>
            <w:rPrChange w:id="6" w:author="San" w:date="2019-10-28T21:14:00Z">
              <w:rPr>
                <w:rFonts w:ascii="Roboto" w:eastAsia="Roboto" w:hAnsi="Roboto" w:cs="Roboto"/>
                <w:color w:val="333333"/>
                <w:sz w:val="21"/>
                <w:szCs w:val="21"/>
                <w:highlight w:val="white"/>
              </w:rPr>
            </w:rPrChange>
          </w:rPr>
          <w:t xml:space="preserve"> at the comments.</w:t>
        </w:r>
      </w:ins>
    </w:p>
    <w:p w14:paraId="41824DC6" w14:textId="77777777" w:rsidR="003D422A" w:rsidRDefault="003D422A">
      <w:pPr>
        <w:rPr>
          <w:rFonts w:ascii="Roboto" w:eastAsia="Roboto" w:hAnsi="Roboto" w:cs="Roboto"/>
          <w:color w:val="333333"/>
          <w:sz w:val="21"/>
          <w:szCs w:val="21"/>
          <w:highlight w:val="white"/>
        </w:rPr>
      </w:pPr>
    </w:p>
    <w:p w14:paraId="00000001" w14:textId="184245F4" w:rsidR="007504D1" w:rsidRPr="00F25A9A" w:rsidRDefault="003D422A">
      <w:pPr>
        <w:rPr>
          <w:rFonts w:ascii="Roboto" w:eastAsia="Roboto" w:hAnsi="Roboto" w:cs="Roboto"/>
          <w:b/>
          <w:color w:val="333333"/>
          <w:sz w:val="21"/>
          <w:szCs w:val="21"/>
          <w:highlight w:val="white"/>
          <w:rPrChange w:id="7" w:author="San" w:date="2019-10-28T21:04:00Z">
            <w:rPr>
              <w:rFonts w:ascii="Roboto" w:eastAsia="Roboto" w:hAnsi="Roboto" w:cs="Roboto"/>
              <w:color w:val="333333"/>
              <w:sz w:val="21"/>
              <w:szCs w:val="21"/>
              <w:highlight w:val="white"/>
            </w:rPr>
          </w:rPrChange>
        </w:rPr>
      </w:pPr>
      <w:r w:rsidRPr="00F25A9A">
        <w:rPr>
          <w:rFonts w:ascii="Roboto" w:eastAsia="Roboto" w:hAnsi="Roboto" w:cs="Roboto"/>
          <w:b/>
          <w:color w:val="333333"/>
          <w:sz w:val="21"/>
          <w:szCs w:val="21"/>
          <w:highlight w:val="white"/>
          <w:rPrChange w:id="8" w:author="San" w:date="2019-10-28T21:04:00Z">
            <w:rPr>
              <w:rFonts w:ascii="Roboto" w:eastAsia="Roboto" w:hAnsi="Roboto" w:cs="Roboto"/>
              <w:color w:val="333333"/>
              <w:sz w:val="21"/>
              <w:szCs w:val="21"/>
              <w:highlight w:val="white"/>
            </w:rPr>
          </w:rPrChange>
        </w:rPr>
        <w:t>How did you discover your intellectual and academic interests, and how will you explore them at the University of Pennsylvania? Please respond considering the specific undergraduate school you have selected. (300-450 words)</w:t>
      </w:r>
    </w:p>
    <w:p w14:paraId="00000002" w14:textId="77777777" w:rsidR="007504D1" w:rsidRPr="00F25A9A" w:rsidRDefault="007504D1">
      <w:pPr>
        <w:rPr>
          <w:rFonts w:ascii="Roboto" w:eastAsia="Roboto" w:hAnsi="Roboto" w:cs="Roboto"/>
          <w:b/>
          <w:color w:val="333333"/>
          <w:sz w:val="21"/>
          <w:szCs w:val="21"/>
          <w:highlight w:val="white"/>
          <w:rPrChange w:id="9" w:author="San" w:date="2019-10-28T21:04:00Z">
            <w:rPr>
              <w:rFonts w:ascii="Roboto" w:eastAsia="Roboto" w:hAnsi="Roboto" w:cs="Roboto"/>
              <w:color w:val="333333"/>
              <w:sz w:val="21"/>
              <w:szCs w:val="21"/>
              <w:highlight w:val="white"/>
            </w:rPr>
          </w:rPrChange>
        </w:rPr>
      </w:pPr>
    </w:p>
    <w:p w14:paraId="00000003" w14:textId="77777777" w:rsidR="007504D1" w:rsidRPr="00F25A9A" w:rsidRDefault="003D422A">
      <w:pPr>
        <w:rPr>
          <w:rFonts w:ascii="Roboto" w:eastAsia="Roboto" w:hAnsi="Roboto" w:cs="Roboto"/>
          <w:b/>
          <w:sz w:val="21"/>
          <w:szCs w:val="21"/>
          <w:highlight w:val="white"/>
          <w:rPrChange w:id="10" w:author="San" w:date="2019-10-28T21:04:00Z">
            <w:rPr>
              <w:rFonts w:ascii="Roboto" w:eastAsia="Roboto" w:hAnsi="Roboto" w:cs="Roboto"/>
              <w:sz w:val="21"/>
              <w:szCs w:val="21"/>
              <w:highlight w:val="white"/>
            </w:rPr>
          </w:rPrChange>
        </w:rPr>
      </w:pPr>
      <w:r w:rsidRPr="00F25A9A">
        <w:rPr>
          <w:rFonts w:ascii="Roboto" w:eastAsia="Roboto" w:hAnsi="Roboto" w:cs="Roboto"/>
          <w:b/>
          <w:color w:val="333333"/>
          <w:sz w:val="21"/>
          <w:szCs w:val="21"/>
          <w:highlight w:val="white"/>
          <w:rPrChange w:id="11" w:author="San" w:date="2019-10-28T21:04:00Z">
            <w:rPr>
              <w:rFonts w:ascii="Roboto" w:eastAsia="Roboto" w:hAnsi="Roboto" w:cs="Roboto"/>
              <w:color w:val="333333"/>
              <w:sz w:val="21"/>
              <w:szCs w:val="21"/>
              <w:highlight w:val="white"/>
            </w:rPr>
          </w:rPrChange>
        </w:rPr>
        <w:t>For students applying to the coordinated dual-degree and specialized programs, please answer these questions in regard to your single-degree school choice; your interest in the coordinated dual-degree or specialized program may be addressed through the program-specific essay.</w:t>
      </w:r>
      <w:r w:rsidRPr="00F25A9A">
        <w:rPr>
          <w:rFonts w:ascii="Roboto" w:eastAsia="Roboto" w:hAnsi="Roboto" w:cs="Roboto"/>
          <w:b/>
          <w:sz w:val="21"/>
          <w:szCs w:val="21"/>
          <w:highlight w:val="white"/>
          <w:rPrChange w:id="12" w:author="San" w:date="2019-10-28T21:04:00Z">
            <w:rPr>
              <w:rFonts w:ascii="Roboto" w:eastAsia="Roboto" w:hAnsi="Roboto" w:cs="Roboto"/>
              <w:sz w:val="21"/>
              <w:szCs w:val="21"/>
              <w:highlight w:val="white"/>
            </w:rPr>
          </w:rPrChange>
        </w:rPr>
        <w:t>*</w:t>
      </w:r>
    </w:p>
    <w:p w14:paraId="00000004" w14:textId="77777777" w:rsidR="007504D1" w:rsidRDefault="007504D1">
      <w:pPr>
        <w:rPr>
          <w:rFonts w:ascii="Roboto" w:eastAsia="Roboto" w:hAnsi="Roboto" w:cs="Roboto"/>
          <w:sz w:val="21"/>
          <w:szCs w:val="21"/>
          <w:highlight w:val="white"/>
        </w:rPr>
      </w:pPr>
    </w:p>
    <w:p w14:paraId="00000005" w14:textId="77777777" w:rsidR="007504D1" w:rsidRDefault="003D422A">
      <w:pPr>
        <w:rPr>
          <w:rFonts w:ascii="Roboto" w:eastAsia="Roboto" w:hAnsi="Roboto" w:cs="Roboto"/>
          <w:strike/>
          <w:color w:val="00796B"/>
          <w:sz w:val="21"/>
          <w:szCs w:val="21"/>
          <w:highlight w:val="white"/>
        </w:rPr>
      </w:pPr>
      <w:r>
        <w:rPr>
          <w:rFonts w:ascii="Roboto" w:eastAsia="Roboto" w:hAnsi="Roboto" w:cs="Roboto"/>
          <w:b/>
          <w:color w:val="333333"/>
          <w:sz w:val="21"/>
          <w:szCs w:val="21"/>
          <w:highlight w:val="white"/>
        </w:rPr>
        <w:t>Answer: (300-450)</w:t>
      </w:r>
    </w:p>
    <w:p w14:paraId="00000006" w14:textId="77777777" w:rsidR="007504D1" w:rsidRDefault="007504D1">
      <w:pPr>
        <w:rPr>
          <w:rFonts w:ascii="Roboto" w:eastAsia="Roboto" w:hAnsi="Roboto" w:cs="Roboto"/>
          <w:strike/>
          <w:color w:val="00796B"/>
          <w:sz w:val="21"/>
          <w:szCs w:val="21"/>
          <w:highlight w:val="white"/>
        </w:rPr>
      </w:pPr>
    </w:p>
    <w:p w14:paraId="00000007" w14:textId="6CA0AC1E" w:rsidR="007504D1" w:rsidRDefault="003D422A">
      <w:pPr>
        <w:ind w:firstLine="720"/>
        <w:jc w:val="both"/>
        <w:rPr>
          <w:rFonts w:ascii="Roboto" w:eastAsia="Roboto" w:hAnsi="Roboto" w:cs="Roboto"/>
          <w:color w:val="333333"/>
          <w:highlight w:val="white"/>
        </w:rPr>
        <w:pPrChange w:id="13" w:author="San" w:date="2019-10-28T21:04:00Z">
          <w:pPr>
            <w:ind w:firstLine="720"/>
          </w:pPr>
        </w:pPrChange>
      </w:pPr>
      <w:r>
        <w:rPr>
          <w:rFonts w:ascii="Roboto" w:eastAsia="Roboto" w:hAnsi="Roboto" w:cs="Roboto"/>
          <w:color w:val="333333"/>
          <w:highlight w:val="white"/>
        </w:rPr>
        <w:t xml:space="preserve">My passion in business started when I realized that, in entrepreneurship, problem solving is key. If anything, solving problems was the thing I did </w:t>
      </w:r>
      <w:del w:id="14" w:author="San" w:date="2019-10-28T21:05:00Z">
        <w:r w:rsidDel="00F25A9A">
          <w:rPr>
            <w:rFonts w:ascii="Roboto" w:eastAsia="Roboto" w:hAnsi="Roboto" w:cs="Roboto"/>
            <w:color w:val="333333"/>
            <w:highlight w:val="white"/>
          </w:rPr>
          <w:delText>day in and day out</w:delText>
        </w:r>
      </w:del>
      <w:ins w:id="15" w:author="San" w:date="2019-10-28T21:05:00Z">
        <w:r w:rsidR="00F25A9A">
          <w:rPr>
            <w:rFonts w:ascii="Roboto" w:eastAsia="Roboto" w:hAnsi="Roboto" w:cs="Roboto"/>
            <w:color w:val="333333"/>
            <w:highlight w:val="white"/>
          </w:rPr>
          <w:t>every day</w:t>
        </w:r>
      </w:ins>
      <w:r>
        <w:rPr>
          <w:rFonts w:ascii="Roboto" w:eastAsia="Roboto" w:hAnsi="Roboto" w:cs="Roboto"/>
          <w:color w:val="333333"/>
          <w:highlight w:val="white"/>
        </w:rPr>
        <w:t xml:space="preserve"> at </w:t>
      </w:r>
      <w:proofErr w:type="spellStart"/>
      <w:r>
        <w:rPr>
          <w:rFonts w:ascii="Roboto" w:eastAsia="Roboto" w:hAnsi="Roboto" w:cs="Roboto"/>
          <w:color w:val="333333"/>
          <w:highlight w:val="white"/>
        </w:rPr>
        <w:t>Mulgi</w:t>
      </w:r>
      <w:proofErr w:type="spellEnd"/>
      <w:r>
        <w:rPr>
          <w:rFonts w:ascii="Roboto" w:eastAsia="Roboto" w:hAnsi="Roboto" w:cs="Roboto"/>
          <w:color w:val="333333"/>
          <w:highlight w:val="white"/>
        </w:rPr>
        <w:t>, my first business. Perfecting Korean dishes. Managing cash flow. Devising strategies to improve sales. I really enjoyed it, and I wanted to learn more</w:t>
      </w:r>
      <w:ins w:id="16" w:author="San" w:date="2019-10-28T21:05:00Z">
        <w:r w:rsidR="00F25A9A">
          <w:rPr>
            <w:rFonts w:ascii="Roboto" w:eastAsia="Roboto" w:hAnsi="Roboto" w:cs="Roboto"/>
            <w:color w:val="333333"/>
            <w:highlight w:val="white"/>
          </w:rPr>
          <w:t xml:space="preserve">; </w:t>
        </w:r>
      </w:ins>
      <w:del w:id="17" w:author="San" w:date="2019-10-28T21:05:00Z">
        <w:r w:rsidDel="00F25A9A">
          <w:rPr>
            <w:rFonts w:ascii="Roboto" w:eastAsia="Roboto" w:hAnsi="Roboto" w:cs="Roboto"/>
            <w:color w:val="333333"/>
            <w:highlight w:val="white"/>
          </w:rPr>
          <w:delText xml:space="preserve"> –</w:delText>
        </w:r>
      </w:del>
      <w:r>
        <w:rPr>
          <w:rFonts w:ascii="Roboto" w:eastAsia="Roboto" w:hAnsi="Roboto" w:cs="Roboto"/>
          <w:color w:val="333333"/>
          <w:highlight w:val="white"/>
        </w:rPr>
        <w:t xml:space="preserve"> solving problems in various businesses across industries. </w:t>
      </w:r>
    </w:p>
    <w:p w14:paraId="00000008" w14:textId="29270A00" w:rsidR="007504D1" w:rsidRDefault="003D422A">
      <w:pPr>
        <w:ind w:firstLine="720"/>
        <w:jc w:val="both"/>
        <w:rPr>
          <w:rFonts w:ascii="Roboto" w:eastAsia="Roboto" w:hAnsi="Roboto" w:cs="Roboto"/>
          <w:color w:val="333333"/>
          <w:highlight w:val="white"/>
        </w:rPr>
        <w:pPrChange w:id="18" w:author="San" w:date="2019-10-28T21:04:00Z">
          <w:pPr>
            <w:ind w:firstLine="720"/>
          </w:pPr>
        </w:pPrChange>
      </w:pPr>
      <w:r>
        <w:rPr>
          <w:rFonts w:ascii="Roboto" w:eastAsia="Roboto" w:hAnsi="Roboto" w:cs="Roboto"/>
          <w:color w:val="333333"/>
          <w:highlight w:val="white"/>
        </w:rPr>
        <w:t xml:space="preserve">Therefore, I started my own business consulting firm, Daven’s Advice. I consulted my school’s canteen owner, Mrs. Vero, to optimize her operational efficiency by separating food pick-up and payment sections; I proposed to a restaurant owner, Mr. </w:t>
      </w:r>
      <w:proofErr w:type="spellStart"/>
      <w:r>
        <w:rPr>
          <w:rFonts w:ascii="Roboto" w:eastAsia="Roboto" w:hAnsi="Roboto" w:cs="Roboto"/>
          <w:color w:val="333333"/>
          <w:highlight w:val="white"/>
        </w:rPr>
        <w:t>Sentot</w:t>
      </w:r>
      <w:proofErr w:type="spellEnd"/>
      <w:r>
        <w:rPr>
          <w:rFonts w:ascii="Roboto" w:eastAsia="Roboto" w:hAnsi="Roboto" w:cs="Roboto"/>
          <w:color w:val="333333"/>
          <w:highlight w:val="white"/>
        </w:rPr>
        <w:t xml:space="preserve">, to separate his business and personal account to avoid losing track of transactions and cash flow; I made suggestions to a local electronic store owner, Mr. </w:t>
      </w:r>
      <w:proofErr w:type="spellStart"/>
      <w:r>
        <w:rPr>
          <w:rFonts w:ascii="Roboto" w:eastAsia="Roboto" w:hAnsi="Roboto" w:cs="Roboto"/>
          <w:color w:val="333333"/>
          <w:highlight w:val="white"/>
        </w:rPr>
        <w:t>Heru</w:t>
      </w:r>
      <w:proofErr w:type="spellEnd"/>
      <w:r>
        <w:rPr>
          <w:rFonts w:ascii="Roboto" w:eastAsia="Roboto" w:hAnsi="Roboto" w:cs="Roboto"/>
          <w:color w:val="333333"/>
          <w:highlight w:val="white"/>
        </w:rPr>
        <w:t xml:space="preserve">, about strategic locations in Jakarta to expand his business. Daven’s Advice presents me with new challenges every day. </w:t>
      </w:r>
      <w:ins w:id="19" w:author="San" w:date="2019-10-28T21:06:00Z">
        <w:r w:rsidR="00F25A9A">
          <w:rPr>
            <w:rFonts w:ascii="Roboto" w:eastAsia="Roboto" w:hAnsi="Roboto" w:cs="Roboto"/>
            <w:color w:val="333333"/>
            <w:highlight w:val="white"/>
          </w:rPr>
          <w:t>I had to solve difficult problems even with clients in the same industry.</w:t>
        </w:r>
      </w:ins>
      <w:del w:id="20" w:author="San" w:date="2019-10-28T21:06:00Z">
        <w:r w:rsidDel="00F25A9A">
          <w:rPr>
            <w:rFonts w:ascii="Roboto" w:eastAsia="Roboto" w:hAnsi="Roboto" w:cs="Roboto"/>
            <w:color w:val="333333"/>
            <w:highlight w:val="white"/>
          </w:rPr>
          <w:delText>Even with clients that operate in the same industry, I have to solve different problems.</w:delText>
        </w:r>
      </w:del>
      <w:r>
        <w:rPr>
          <w:rFonts w:ascii="Roboto" w:eastAsia="Roboto" w:hAnsi="Roboto" w:cs="Roboto"/>
          <w:color w:val="333333"/>
          <w:highlight w:val="white"/>
        </w:rPr>
        <w:t xml:space="preserve"> </w:t>
      </w:r>
    </w:p>
    <w:p w14:paraId="00000009" w14:textId="42FA0326" w:rsidR="007504D1" w:rsidRDefault="00F25A9A">
      <w:pPr>
        <w:ind w:firstLine="720"/>
        <w:jc w:val="both"/>
        <w:rPr>
          <w:rFonts w:ascii="Roboto" w:eastAsia="Roboto" w:hAnsi="Roboto" w:cs="Roboto"/>
          <w:color w:val="333333"/>
          <w:highlight w:val="white"/>
        </w:rPr>
        <w:pPrChange w:id="21" w:author="San" w:date="2019-10-28T21:04:00Z">
          <w:pPr>
            <w:ind w:firstLine="720"/>
          </w:pPr>
        </w:pPrChange>
      </w:pPr>
      <w:ins w:id="22" w:author="San" w:date="2019-10-28T21:07:00Z">
        <w:r>
          <w:rPr>
            <w:rFonts w:ascii="Roboto" w:eastAsia="Roboto" w:hAnsi="Roboto" w:cs="Roboto"/>
            <w:color w:val="333333"/>
            <w:highlight w:val="white"/>
          </w:rPr>
          <w:t>There is one thing in common; cash flow shows the lifeblood of their businesses and is fundamental for growth.</w:t>
        </w:r>
      </w:ins>
      <w:del w:id="23" w:author="San" w:date="2019-10-28T21:07:00Z">
        <w:r w:rsidR="003D422A" w:rsidDel="00F25A9A">
          <w:rPr>
            <w:rFonts w:ascii="Roboto" w:eastAsia="Roboto" w:hAnsi="Roboto" w:cs="Roboto"/>
            <w:color w:val="333333"/>
            <w:highlight w:val="white"/>
          </w:rPr>
          <w:delText>There is one thing in common, however. That cash flow shows the lifeblood of their businesses and is fundamental for growth.</w:delText>
        </w:r>
      </w:del>
      <w:r w:rsidR="003D422A">
        <w:rPr>
          <w:rFonts w:ascii="Roboto" w:eastAsia="Roboto" w:hAnsi="Roboto" w:cs="Roboto"/>
          <w:color w:val="333333"/>
          <w:highlight w:val="white"/>
        </w:rPr>
        <w:t xml:space="preserve"> Thus, I decided to study finance in college to develop my technical skillsets in corporate strategy.</w:t>
      </w:r>
    </w:p>
    <w:p w14:paraId="0000000A" w14:textId="56531360" w:rsidR="007504D1" w:rsidRDefault="003D422A">
      <w:pPr>
        <w:ind w:firstLine="720"/>
        <w:jc w:val="both"/>
        <w:rPr>
          <w:rFonts w:ascii="Roboto" w:eastAsia="Roboto" w:hAnsi="Roboto" w:cs="Roboto"/>
          <w:color w:val="333333"/>
          <w:highlight w:val="white"/>
        </w:rPr>
        <w:pPrChange w:id="24" w:author="San" w:date="2019-10-28T21:08:00Z">
          <w:pPr>
            <w:ind w:firstLine="720"/>
          </w:pPr>
        </w:pPrChange>
      </w:pPr>
      <w:commentRangeStart w:id="25"/>
      <w:r>
        <w:rPr>
          <w:rFonts w:ascii="Roboto" w:eastAsia="Roboto" w:hAnsi="Roboto" w:cs="Roboto"/>
          <w:color w:val="333333"/>
          <w:highlight w:val="white"/>
        </w:rPr>
        <w:t>I believe that Penn will be the perfect fit to achieve my career goals. Its unique finance department which encompasses four areas of specialization</w:t>
      </w:r>
      <w:commentRangeStart w:id="26"/>
      <w:r>
        <w:rPr>
          <w:rFonts w:ascii="Roboto" w:eastAsia="Roboto" w:hAnsi="Roboto" w:cs="Roboto"/>
          <w:color w:val="333333"/>
          <w:highlight w:val="white"/>
        </w:rPr>
        <w:t>, from banking, financial institutions, to international finance</w:t>
      </w:r>
      <w:commentRangeEnd w:id="26"/>
      <w:r w:rsidR="00F25A9A">
        <w:rPr>
          <w:rStyle w:val="CommentReference"/>
        </w:rPr>
        <w:commentReference w:id="26"/>
      </w:r>
      <w:r>
        <w:rPr>
          <w:rFonts w:ascii="Roboto" w:eastAsia="Roboto" w:hAnsi="Roboto" w:cs="Roboto"/>
          <w:color w:val="333333"/>
          <w:highlight w:val="white"/>
        </w:rPr>
        <w:t xml:space="preserve"> would allow me to learn the subject </w:t>
      </w:r>
      <w:del w:id="27" w:author="San" w:date="2019-10-28T21:08:00Z">
        <w:r w:rsidDel="00F25A9A">
          <w:rPr>
            <w:rFonts w:ascii="Roboto" w:eastAsia="Roboto" w:hAnsi="Roboto" w:cs="Roboto"/>
            <w:color w:val="333333"/>
            <w:highlight w:val="white"/>
          </w:rPr>
          <w:delText>in an integrated</w:delText>
        </w:r>
      </w:del>
      <w:ins w:id="28" w:author="San" w:date="2019-10-28T21:08:00Z">
        <w:r w:rsidR="00F25A9A">
          <w:rPr>
            <w:rFonts w:ascii="Roboto" w:eastAsia="Roboto" w:hAnsi="Roboto" w:cs="Roboto"/>
            <w:color w:val="333333"/>
            <w:highlight w:val="white"/>
          </w:rPr>
          <w:t>in a holistic</w:t>
        </w:r>
      </w:ins>
      <w:r>
        <w:rPr>
          <w:rFonts w:ascii="Roboto" w:eastAsia="Roboto" w:hAnsi="Roboto" w:cs="Roboto"/>
          <w:color w:val="333333"/>
          <w:highlight w:val="white"/>
        </w:rPr>
        <w:t xml:space="preserve"> manner. </w:t>
      </w:r>
      <w:del w:id="29" w:author="San" w:date="2019-10-28T21:08:00Z">
        <w:r w:rsidDel="00F25A9A">
          <w:rPr>
            <w:rFonts w:ascii="Roboto" w:eastAsia="Roboto" w:hAnsi="Roboto" w:cs="Roboto"/>
            <w:color w:val="333333"/>
            <w:highlight w:val="white"/>
          </w:rPr>
          <w:delText>I’m engrossed</w:delText>
        </w:r>
      </w:del>
      <w:ins w:id="30" w:author="San" w:date="2019-10-28T21:08:00Z">
        <w:r w:rsidR="00F25A9A">
          <w:rPr>
            <w:rFonts w:ascii="Roboto" w:eastAsia="Roboto" w:hAnsi="Roboto" w:cs="Roboto"/>
            <w:color w:val="333333"/>
            <w:highlight w:val="white"/>
          </w:rPr>
          <w:t>I am excited to</w:t>
        </w:r>
      </w:ins>
      <w:del w:id="31" w:author="San" w:date="2019-10-28T21:08:00Z">
        <w:r w:rsidDel="00F25A9A">
          <w:rPr>
            <w:rFonts w:ascii="Roboto" w:eastAsia="Roboto" w:hAnsi="Roboto" w:cs="Roboto"/>
            <w:color w:val="333333"/>
            <w:highlight w:val="white"/>
          </w:rPr>
          <w:delText xml:space="preserve"> in</w:delText>
        </w:r>
      </w:del>
      <w:r>
        <w:rPr>
          <w:rFonts w:ascii="Roboto" w:eastAsia="Roboto" w:hAnsi="Roboto" w:cs="Roboto"/>
          <w:color w:val="333333"/>
          <w:highlight w:val="white"/>
        </w:rPr>
        <w:t xml:space="preserve"> join</w:t>
      </w:r>
      <w:del w:id="32" w:author="San" w:date="2019-10-28T21:08:00Z">
        <w:r w:rsidDel="00F25A9A">
          <w:rPr>
            <w:rFonts w:ascii="Roboto" w:eastAsia="Roboto" w:hAnsi="Roboto" w:cs="Roboto"/>
            <w:color w:val="333333"/>
            <w:highlight w:val="white"/>
          </w:rPr>
          <w:delText>ing</w:delText>
        </w:r>
      </w:del>
      <w:r>
        <w:rPr>
          <w:rFonts w:ascii="Roboto" w:eastAsia="Roboto" w:hAnsi="Roboto" w:cs="Roboto"/>
          <w:color w:val="333333"/>
          <w:highlight w:val="white"/>
        </w:rPr>
        <w:t xml:space="preserve"> Penn’s FNCE 203 program which develops decision-making abilities in areas related to managerial finance and policies. </w:t>
      </w:r>
      <w:ins w:id="33" w:author="San" w:date="2019-10-28T21:09:00Z">
        <w:r w:rsidR="00F25A9A">
          <w:rPr>
            <w:rFonts w:ascii="Roboto" w:eastAsia="Roboto" w:hAnsi="Roboto" w:cs="Roboto"/>
            <w:color w:val="333333"/>
            <w:highlight w:val="white"/>
          </w:rPr>
          <w:t xml:space="preserve">In addition, Penn’s Wharton school of business combines both undergraduates and MBA students in one class, </w:t>
        </w:r>
        <w:r w:rsidR="00F25A9A">
          <w:rPr>
            <w:rFonts w:ascii="Roboto" w:eastAsia="Roboto" w:hAnsi="Roboto" w:cs="Roboto"/>
            <w:color w:val="333333"/>
          </w:rPr>
          <w:t>t</w:t>
        </w:r>
        <w:r w:rsidR="00F25A9A" w:rsidRPr="00D262CA">
          <w:rPr>
            <w:rFonts w:ascii="Roboto" w:eastAsia="Roboto" w:hAnsi="Roboto" w:cs="Roboto"/>
            <w:color w:val="333333"/>
          </w:rPr>
          <w:t xml:space="preserve">his provides opportunities for me to get </w:t>
        </w:r>
        <w:r w:rsidR="00F25A9A">
          <w:rPr>
            <w:rFonts w:ascii="Roboto" w:eastAsia="Roboto" w:hAnsi="Roboto" w:cs="Roboto"/>
            <w:color w:val="333333"/>
          </w:rPr>
          <w:t xml:space="preserve">direct </w:t>
        </w:r>
        <w:r w:rsidR="00F25A9A" w:rsidRPr="00D262CA">
          <w:rPr>
            <w:rFonts w:ascii="Roboto" w:eastAsia="Roboto" w:hAnsi="Roboto" w:cs="Roboto"/>
            <w:color w:val="333333"/>
          </w:rPr>
          <w:t>perspectives from</w:t>
        </w:r>
        <w:r w:rsidR="00F25A9A">
          <w:rPr>
            <w:rFonts w:ascii="Roboto" w:eastAsia="Roboto" w:hAnsi="Roboto" w:cs="Roboto"/>
            <w:color w:val="333333"/>
          </w:rPr>
          <w:t xml:space="preserve"> well experienced professionals</w:t>
        </w:r>
        <w:r w:rsidR="00F25A9A">
          <w:rPr>
            <w:rFonts w:ascii="Roboto" w:eastAsia="Roboto" w:hAnsi="Roboto" w:cs="Roboto"/>
            <w:color w:val="333333"/>
            <w:highlight w:val="white"/>
          </w:rPr>
          <w:t xml:space="preserve">. </w:t>
        </w:r>
      </w:ins>
      <w:del w:id="34" w:author="San" w:date="2019-10-28T21:09:00Z">
        <w:r w:rsidDel="00F25A9A">
          <w:rPr>
            <w:rFonts w:ascii="Roboto" w:eastAsia="Roboto" w:hAnsi="Roboto" w:cs="Roboto"/>
            <w:color w:val="333333"/>
            <w:highlight w:val="white"/>
          </w:rPr>
          <w:delText xml:space="preserve">In addition, Penn’s Wharton school of business combines both undergraduates and MBA students in one class, which offers meaningful opportunities to hear perspectives from professionals with considerable work experience directly. </w:delText>
        </w:r>
      </w:del>
      <w:r>
        <w:rPr>
          <w:rFonts w:ascii="Roboto" w:eastAsia="Roboto" w:hAnsi="Roboto" w:cs="Roboto"/>
          <w:color w:val="333333"/>
          <w:highlight w:val="white"/>
        </w:rPr>
        <w:t xml:space="preserve">As an aspiring corporate strategist/consultant, I hope to put my </w:t>
      </w:r>
      <w:commentRangeStart w:id="35"/>
      <w:r>
        <w:rPr>
          <w:rFonts w:ascii="Roboto" w:eastAsia="Roboto" w:hAnsi="Roboto" w:cs="Roboto"/>
          <w:color w:val="333333"/>
          <w:highlight w:val="white"/>
        </w:rPr>
        <w:t xml:space="preserve">learning into practice through </w:t>
      </w:r>
      <w:ins w:id="36" w:author="Rachel Darmawangsa" w:date="2019-10-28T21:11:00Z">
        <w:r w:rsidR="009F7058">
          <w:rPr>
            <w:rFonts w:ascii="Roboto" w:eastAsia="Roboto" w:hAnsi="Roboto" w:cs="Roboto"/>
            <w:color w:val="333333"/>
            <w:highlight w:val="white"/>
          </w:rPr>
          <w:t xml:space="preserve">the </w:t>
        </w:r>
      </w:ins>
      <w:r>
        <w:rPr>
          <w:rFonts w:ascii="Roboto" w:eastAsia="Roboto" w:hAnsi="Roboto" w:cs="Roboto"/>
          <w:color w:val="333333"/>
          <w:highlight w:val="white"/>
        </w:rPr>
        <w:t>Wharton Undergraduate Consulting Club</w:t>
      </w:r>
      <w:commentRangeEnd w:id="35"/>
      <w:r w:rsidR="00F25A9A">
        <w:rPr>
          <w:rStyle w:val="CommentReference"/>
        </w:rPr>
        <w:commentReference w:id="35"/>
      </w:r>
      <w:r>
        <w:rPr>
          <w:rFonts w:ascii="Roboto" w:eastAsia="Roboto" w:hAnsi="Roboto" w:cs="Roboto"/>
          <w:color w:val="333333"/>
          <w:highlight w:val="white"/>
        </w:rPr>
        <w:t xml:space="preserve">. At Penn, I can learn both technical knowledge and the applied aspects of finance in one go. </w:t>
      </w:r>
      <w:commentRangeEnd w:id="25"/>
      <w:r w:rsidR="00F25A9A">
        <w:rPr>
          <w:rStyle w:val="CommentReference"/>
        </w:rPr>
        <w:commentReference w:id="25"/>
      </w:r>
    </w:p>
    <w:p w14:paraId="4FB8A92E" w14:textId="42D55B75" w:rsidR="00F25A9A" w:rsidRDefault="003D422A" w:rsidP="00F25A9A">
      <w:pPr>
        <w:ind w:firstLine="720"/>
        <w:jc w:val="both"/>
        <w:rPr>
          <w:ins w:id="37" w:author="San" w:date="2019-10-28T21:13:00Z"/>
          <w:rFonts w:ascii="Roboto" w:eastAsia="Roboto" w:hAnsi="Roboto" w:cs="Roboto"/>
          <w:color w:val="333333"/>
          <w:highlight w:val="white"/>
        </w:rPr>
      </w:pPr>
      <w:commentRangeStart w:id="38"/>
      <w:r>
        <w:rPr>
          <w:rFonts w:ascii="Roboto" w:eastAsia="Roboto" w:hAnsi="Roboto" w:cs="Roboto"/>
          <w:color w:val="333333"/>
          <w:highlight w:val="white"/>
        </w:rPr>
        <w:t>My interests also span across other fields, such as foreign languages and technology</w:t>
      </w:r>
      <w:ins w:id="39" w:author="San" w:date="2019-10-28T21:12:00Z">
        <w:r w:rsidR="00F25A9A" w:rsidRPr="00F25A9A">
          <w:rPr>
            <w:rFonts w:ascii="Roboto" w:eastAsia="Roboto" w:hAnsi="Roboto" w:cs="Roboto"/>
            <w:color w:val="333333"/>
            <w:highlight w:val="white"/>
          </w:rPr>
          <w:t xml:space="preserve"> </w:t>
        </w:r>
        <w:r w:rsidR="00F25A9A">
          <w:rPr>
            <w:rFonts w:ascii="Roboto" w:eastAsia="Roboto" w:hAnsi="Roboto" w:cs="Roboto"/>
            <w:color w:val="333333"/>
            <w:highlight w:val="white"/>
          </w:rPr>
          <w:t>Spanish and computer programming are the next skills on my list.</w:t>
        </w:r>
      </w:ins>
      <w:del w:id="40" w:author="San" w:date="2019-10-28T21:12:00Z">
        <w:r w:rsidDel="00F25A9A">
          <w:rPr>
            <w:rFonts w:ascii="Roboto" w:eastAsia="Roboto" w:hAnsi="Roboto" w:cs="Roboto"/>
            <w:color w:val="333333"/>
            <w:highlight w:val="white"/>
          </w:rPr>
          <w:delText xml:space="preserve">. </w:delText>
        </w:r>
      </w:del>
      <w:commentRangeEnd w:id="38"/>
      <w:r w:rsidR="009F7058">
        <w:rPr>
          <w:rStyle w:val="CommentReference"/>
        </w:rPr>
        <w:commentReference w:id="38"/>
      </w:r>
      <w:del w:id="41" w:author="San" w:date="2019-10-28T21:12:00Z">
        <w:r w:rsidDel="00F25A9A">
          <w:rPr>
            <w:rFonts w:ascii="Roboto" w:eastAsia="Roboto" w:hAnsi="Roboto" w:cs="Roboto"/>
            <w:color w:val="333333"/>
            <w:highlight w:val="white"/>
          </w:rPr>
          <w:delText xml:space="preserve">I wanted to learn Spanish and </w:delText>
        </w:r>
        <w:r w:rsidDel="00F25A9A">
          <w:rPr>
            <w:rFonts w:ascii="Roboto" w:eastAsia="Roboto" w:hAnsi="Roboto" w:cs="Roboto"/>
            <w:color w:val="333333"/>
            <w:highlight w:val="white"/>
          </w:rPr>
          <w:lastRenderedPageBreak/>
          <w:delText>become skilled in computer programming.</w:delText>
        </w:r>
      </w:del>
      <w:r>
        <w:rPr>
          <w:rFonts w:ascii="Roboto" w:eastAsia="Roboto" w:hAnsi="Roboto" w:cs="Roboto"/>
          <w:color w:val="333333"/>
          <w:highlight w:val="white"/>
        </w:rPr>
        <w:t xml:space="preserve"> Having mastered Indonesian, English, </w:t>
      </w:r>
      <w:ins w:id="42" w:author="Rachel Darmawangsa" w:date="2019-10-28T21:13:00Z">
        <w:r w:rsidR="009F7058">
          <w:rPr>
            <w:rFonts w:ascii="Roboto" w:eastAsia="Roboto" w:hAnsi="Roboto" w:cs="Roboto"/>
            <w:color w:val="333333"/>
            <w:highlight w:val="white"/>
          </w:rPr>
          <w:t xml:space="preserve">and </w:t>
        </w:r>
      </w:ins>
      <w:r>
        <w:rPr>
          <w:rFonts w:ascii="Roboto" w:eastAsia="Roboto" w:hAnsi="Roboto" w:cs="Roboto"/>
          <w:color w:val="333333"/>
          <w:highlight w:val="white"/>
        </w:rPr>
        <w:t xml:space="preserve">Mandarin, I hope to reach as many clients as possible by breaking the language barrier. I would also serve them more effectively by utilizing technology. </w:t>
      </w:r>
      <w:ins w:id="43" w:author="San" w:date="2019-10-28T21:13:00Z">
        <w:r w:rsidR="00F25A9A">
          <w:rPr>
            <w:rFonts w:ascii="Roboto" w:eastAsia="Roboto" w:hAnsi="Roboto" w:cs="Roboto"/>
            <w:color w:val="333333"/>
            <w:highlight w:val="white"/>
          </w:rPr>
          <w:t xml:space="preserve">Penn’s flexible curriculum provides me the opportunity to do all that. </w:t>
        </w:r>
        <w:bookmarkStart w:id="44" w:name="_GoBack"/>
        <w:bookmarkEnd w:id="44"/>
      </w:ins>
    </w:p>
    <w:p w14:paraId="0000000B" w14:textId="07A13D48" w:rsidR="007504D1" w:rsidDel="00F25A9A" w:rsidRDefault="003D422A">
      <w:pPr>
        <w:ind w:firstLine="720"/>
        <w:jc w:val="both"/>
        <w:rPr>
          <w:del w:id="45" w:author="San" w:date="2019-10-28T21:13:00Z"/>
          <w:rFonts w:ascii="Roboto" w:eastAsia="Roboto" w:hAnsi="Roboto" w:cs="Roboto"/>
          <w:color w:val="333333"/>
          <w:highlight w:val="white"/>
        </w:rPr>
        <w:pPrChange w:id="46" w:author="San" w:date="2019-10-28T21:04:00Z">
          <w:pPr>
            <w:ind w:firstLine="720"/>
          </w:pPr>
        </w:pPrChange>
      </w:pPr>
      <w:del w:id="47" w:author="San" w:date="2019-10-28T21:13:00Z">
        <w:r w:rsidDel="00F25A9A">
          <w:rPr>
            <w:rFonts w:ascii="Roboto" w:eastAsia="Roboto" w:hAnsi="Roboto" w:cs="Roboto"/>
            <w:color w:val="333333"/>
            <w:highlight w:val="white"/>
          </w:rPr>
          <w:delText xml:space="preserve">Penn’s flexible curriculum allows me to do all that. It provides the opportunity to enrich my learning experience from art and history or music to chemistry or even political science. </w:delText>
        </w:r>
      </w:del>
    </w:p>
    <w:p w14:paraId="0000000C" w14:textId="069FB3BD" w:rsidR="007504D1" w:rsidRDefault="003D422A">
      <w:pPr>
        <w:ind w:firstLine="720"/>
        <w:jc w:val="both"/>
        <w:rPr>
          <w:rFonts w:ascii="Roboto" w:eastAsia="Roboto" w:hAnsi="Roboto" w:cs="Roboto"/>
          <w:color w:val="333333"/>
          <w:highlight w:val="white"/>
        </w:rPr>
        <w:pPrChange w:id="48" w:author="San" w:date="2019-10-28T21:04:00Z">
          <w:pPr>
            <w:ind w:firstLine="720"/>
          </w:pPr>
        </w:pPrChange>
      </w:pPr>
      <w:r>
        <w:rPr>
          <w:rFonts w:ascii="Roboto" w:eastAsia="Roboto" w:hAnsi="Roboto" w:cs="Roboto"/>
          <w:color w:val="333333"/>
          <w:highlight w:val="white"/>
        </w:rPr>
        <w:t xml:space="preserve">Penn’s top-tier business program coupled with world-class faculty members is the perfect fit to developing my interests while exploring new range of skills. Having </w:t>
      </w:r>
      <w:commentRangeStart w:id="49"/>
      <w:r>
        <w:rPr>
          <w:rFonts w:ascii="Roboto" w:eastAsia="Roboto" w:hAnsi="Roboto" w:cs="Roboto"/>
          <w:color w:val="333333"/>
          <w:highlight w:val="white"/>
        </w:rPr>
        <w:t>interviewed</w:t>
      </w:r>
      <w:commentRangeEnd w:id="49"/>
      <w:r w:rsidR="009F7058">
        <w:rPr>
          <w:rStyle w:val="CommentReference"/>
        </w:rPr>
        <w:commentReference w:id="49"/>
      </w:r>
      <w:r>
        <w:rPr>
          <w:rFonts w:ascii="Roboto" w:eastAsia="Roboto" w:hAnsi="Roboto" w:cs="Roboto"/>
          <w:color w:val="333333"/>
          <w:highlight w:val="white"/>
        </w:rPr>
        <w:t xml:space="preserve"> one of the alumni at the Hogwarts-</w:t>
      </w:r>
      <w:proofErr w:type="spellStart"/>
      <w:r>
        <w:rPr>
          <w:rFonts w:ascii="Roboto" w:eastAsia="Roboto" w:hAnsi="Roboto" w:cs="Roboto"/>
          <w:color w:val="333333"/>
          <w:highlight w:val="white"/>
        </w:rPr>
        <w:t>esque</w:t>
      </w:r>
      <w:proofErr w:type="spellEnd"/>
      <w:r>
        <w:rPr>
          <w:rFonts w:ascii="Roboto" w:eastAsia="Roboto" w:hAnsi="Roboto" w:cs="Roboto"/>
          <w:color w:val="333333"/>
          <w:highlight w:val="white"/>
        </w:rPr>
        <w:t xml:space="preserve"> Fisher Fine Arts Library, his long-lasting impression on new challenges faced </w:t>
      </w:r>
      <w:del w:id="50" w:author="San" w:date="2019-10-28T21:13:00Z">
        <w:r w:rsidDel="00F25A9A">
          <w:rPr>
            <w:rFonts w:ascii="Roboto" w:eastAsia="Roboto" w:hAnsi="Roboto" w:cs="Roboto"/>
            <w:color w:val="333333"/>
            <w:highlight w:val="white"/>
          </w:rPr>
          <w:delText>everyday</w:delText>
        </w:r>
      </w:del>
      <w:ins w:id="51" w:author="San" w:date="2019-10-28T21:13:00Z">
        <w:r w:rsidR="00F25A9A">
          <w:rPr>
            <w:rFonts w:ascii="Roboto" w:eastAsia="Roboto" w:hAnsi="Roboto" w:cs="Roboto"/>
            <w:color w:val="333333"/>
            <w:highlight w:val="white"/>
          </w:rPr>
          <w:t>every day</w:t>
        </w:r>
      </w:ins>
      <w:r>
        <w:rPr>
          <w:rFonts w:ascii="Roboto" w:eastAsia="Roboto" w:hAnsi="Roboto" w:cs="Roboto"/>
          <w:color w:val="333333"/>
          <w:highlight w:val="white"/>
        </w:rPr>
        <w:t xml:space="preserve"> at Penn has firmed up my unparalleled decision to be a Quaker.</w:t>
      </w:r>
    </w:p>
    <w:p w14:paraId="0000000D" w14:textId="77777777" w:rsidR="007504D1" w:rsidRDefault="007504D1">
      <w:pPr>
        <w:jc w:val="both"/>
        <w:rPr>
          <w:rFonts w:ascii="Roboto" w:eastAsia="Roboto" w:hAnsi="Roboto" w:cs="Roboto"/>
          <w:color w:val="333333"/>
          <w:highlight w:val="white"/>
        </w:rPr>
        <w:pPrChange w:id="52" w:author="San" w:date="2019-10-28T21:04:00Z">
          <w:pPr/>
        </w:pPrChange>
      </w:pPr>
    </w:p>
    <w:p w14:paraId="0000000E" w14:textId="77777777" w:rsidR="007504D1" w:rsidRDefault="007504D1">
      <w:pPr>
        <w:pBdr>
          <w:bottom w:val="single" w:sz="6" w:space="1" w:color="auto"/>
        </w:pBdr>
        <w:rPr>
          <w:rFonts w:ascii="Roboto" w:eastAsia="Roboto" w:hAnsi="Roboto" w:cs="Roboto"/>
          <w:color w:val="333333"/>
          <w:highlight w:val="white"/>
        </w:rPr>
      </w:pPr>
    </w:p>
    <w:p w14:paraId="2543349A" w14:textId="795A13FD" w:rsidR="003D422A" w:rsidRPr="003D422A" w:rsidRDefault="003D422A">
      <w:pPr>
        <w:rPr>
          <w:rFonts w:ascii="Roboto" w:eastAsia="Roboto" w:hAnsi="Roboto" w:cs="Roboto"/>
          <w:color w:val="333333"/>
          <w:highlight w:val="yellow"/>
        </w:rPr>
      </w:pPr>
      <w:r w:rsidRPr="003D422A">
        <w:rPr>
          <w:rFonts w:ascii="Roboto" w:eastAsia="Roboto" w:hAnsi="Roboto" w:cs="Roboto"/>
          <w:color w:val="333333"/>
          <w:highlight w:val="yellow"/>
        </w:rPr>
        <w:t>No need to review</w:t>
      </w:r>
    </w:p>
    <w:p w14:paraId="00000010" w14:textId="77777777" w:rsidR="007504D1" w:rsidRDefault="007504D1">
      <w:pPr>
        <w:rPr>
          <w:rFonts w:ascii="Roboto" w:eastAsia="Roboto" w:hAnsi="Roboto" w:cs="Roboto"/>
          <w:color w:val="333333"/>
          <w:highlight w:val="white"/>
        </w:rPr>
      </w:pPr>
    </w:p>
    <w:p w14:paraId="00000011" w14:textId="77777777" w:rsidR="007504D1" w:rsidRDefault="007504D1">
      <w:pPr>
        <w:rPr>
          <w:rFonts w:ascii="Roboto" w:eastAsia="Roboto" w:hAnsi="Roboto" w:cs="Roboto"/>
          <w:color w:val="333333"/>
          <w:highlight w:val="white"/>
        </w:rPr>
      </w:pPr>
    </w:p>
    <w:p w14:paraId="00000012" w14:textId="77777777" w:rsidR="007504D1" w:rsidRDefault="007504D1">
      <w:pPr>
        <w:rPr>
          <w:rFonts w:ascii="Roboto" w:eastAsia="Roboto" w:hAnsi="Roboto" w:cs="Roboto"/>
          <w:color w:val="333333"/>
          <w:highlight w:val="white"/>
        </w:rPr>
      </w:pPr>
    </w:p>
    <w:p w14:paraId="00000013" w14:textId="77777777" w:rsidR="007504D1" w:rsidRDefault="007504D1">
      <w:pPr>
        <w:rPr>
          <w:rFonts w:ascii="Roboto" w:eastAsia="Roboto" w:hAnsi="Roboto" w:cs="Roboto"/>
          <w:color w:val="333333"/>
          <w:highlight w:val="white"/>
        </w:rPr>
      </w:pPr>
    </w:p>
    <w:p w14:paraId="00000014" w14:textId="77777777" w:rsidR="007504D1" w:rsidRDefault="007504D1">
      <w:pPr>
        <w:rPr>
          <w:rFonts w:ascii="Roboto" w:eastAsia="Roboto" w:hAnsi="Roboto" w:cs="Roboto"/>
          <w:color w:val="333333"/>
          <w:highlight w:val="white"/>
        </w:rPr>
      </w:pPr>
    </w:p>
    <w:p w14:paraId="00000015" w14:textId="77777777" w:rsidR="007504D1" w:rsidRDefault="007504D1">
      <w:pPr>
        <w:ind w:firstLine="720"/>
        <w:rPr>
          <w:rFonts w:ascii="Roboto" w:eastAsia="Roboto" w:hAnsi="Roboto" w:cs="Roboto"/>
          <w:color w:val="333333"/>
          <w:sz w:val="21"/>
          <w:szCs w:val="21"/>
          <w:highlight w:val="white"/>
        </w:rPr>
      </w:pPr>
    </w:p>
    <w:p w14:paraId="00000016" w14:textId="77777777" w:rsidR="007504D1" w:rsidRDefault="007504D1">
      <w:pPr>
        <w:ind w:firstLine="720"/>
        <w:rPr>
          <w:rFonts w:ascii="Roboto" w:eastAsia="Roboto" w:hAnsi="Roboto" w:cs="Roboto"/>
          <w:color w:val="333333"/>
          <w:sz w:val="21"/>
          <w:szCs w:val="21"/>
          <w:highlight w:val="white"/>
        </w:rPr>
      </w:pPr>
    </w:p>
    <w:p w14:paraId="00000017" w14:textId="77777777" w:rsidR="007504D1" w:rsidRDefault="003D422A">
      <w:pPr>
        <w:pStyle w:val="Heading6"/>
        <w:keepNext w:val="0"/>
        <w:keepLines w:val="0"/>
        <w:shd w:val="clear" w:color="auto" w:fill="FAFAFA"/>
        <w:spacing w:before="0" w:after="180" w:line="408" w:lineRule="auto"/>
        <w:rPr>
          <w:i w:val="0"/>
          <w:color w:val="3A3A3A"/>
          <w:sz w:val="16"/>
          <w:szCs w:val="16"/>
          <w:highlight w:val="white"/>
        </w:rPr>
      </w:pPr>
      <w:bookmarkStart w:id="53" w:name="_d1ig5hd5wha2" w:colFirst="0" w:colLast="0"/>
      <w:bookmarkEnd w:id="53"/>
      <w:r>
        <w:rPr>
          <w:i w:val="0"/>
          <w:color w:val="3A3A3A"/>
          <w:sz w:val="16"/>
          <w:szCs w:val="16"/>
          <w:highlight w:val="white"/>
        </w:rPr>
        <w:t>Asset pricing techniques, widely used in corporations, banks, and stock and bond markets, have undergone radical changes over the last 20 years.</w:t>
      </w:r>
    </w:p>
    <w:p w14:paraId="00000018" w14:textId="77777777" w:rsidR="007504D1" w:rsidRDefault="003D422A">
      <w:pPr>
        <w:shd w:val="clear" w:color="auto" w:fill="FAFAFA"/>
        <w:spacing w:after="400" w:line="360" w:lineRule="auto"/>
        <w:rPr>
          <w:color w:val="3A3A3A"/>
          <w:sz w:val="16"/>
          <w:szCs w:val="16"/>
          <w:highlight w:val="white"/>
        </w:rPr>
      </w:pPr>
      <w:r>
        <w:rPr>
          <w:color w:val="3A3A3A"/>
          <w:sz w:val="16"/>
          <w:szCs w:val="16"/>
          <w:highlight w:val="white"/>
        </w:rPr>
        <w:t>Modern theories of portfolio choice and savings behavior have provided the basis for the innovation of these models, and Wharton’s Finance Department has remained at the forefront of these developments.</w:t>
      </w:r>
    </w:p>
    <w:p w14:paraId="00000019" w14:textId="77777777" w:rsidR="007504D1" w:rsidRDefault="003D422A">
      <w:pPr>
        <w:shd w:val="clear" w:color="auto" w:fill="FAFAFA"/>
        <w:spacing w:after="400" w:line="360" w:lineRule="auto"/>
        <w:rPr>
          <w:color w:val="3A3A3A"/>
          <w:sz w:val="16"/>
          <w:szCs w:val="16"/>
          <w:highlight w:val="white"/>
        </w:rPr>
      </w:pPr>
      <w:r>
        <w:rPr>
          <w:color w:val="3A3A3A"/>
          <w:sz w:val="16"/>
          <w:szCs w:val="16"/>
          <w:highlight w:val="white"/>
        </w:rPr>
        <w:t>The Finance Department has four areas of specialization:</w:t>
      </w:r>
    </w:p>
    <w:p w14:paraId="0000001A" w14:textId="77777777" w:rsidR="007504D1" w:rsidRDefault="003D422A">
      <w:pPr>
        <w:numPr>
          <w:ilvl w:val="0"/>
          <w:numId w:val="2"/>
        </w:numPr>
        <w:pBdr>
          <w:top w:val="none" w:sz="0" w:space="6" w:color="auto"/>
        </w:pBdr>
        <w:shd w:val="clear" w:color="auto" w:fill="FAFAFA"/>
        <w:spacing w:line="360" w:lineRule="auto"/>
        <w:ind w:left="1240" w:right="340"/>
        <w:rPr>
          <w:sz w:val="16"/>
          <w:szCs w:val="16"/>
          <w:highlight w:val="white"/>
        </w:rPr>
      </w:pPr>
      <w:r>
        <w:rPr>
          <w:color w:val="3A3A3A"/>
          <w:sz w:val="16"/>
          <w:szCs w:val="16"/>
          <w:highlight w:val="white"/>
        </w:rPr>
        <w:t>Banking and Financial Institutions, which entails the overall economic context affecting a firm’s investments</w:t>
      </w:r>
    </w:p>
    <w:p w14:paraId="0000001B" w14:textId="77777777" w:rsidR="007504D1" w:rsidRDefault="003D422A">
      <w:pPr>
        <w:numPr>
          <w:ilvl w:val="0"/>
          <w:numId w:val="2"/>
        </w:numPr>
        <w:pBdr>
          <w:top w:val="none" w:sz="0" w:space="6" w:color="auto"/>
        </w:pBdr>
        <w:shd w:val="clear" w:color="auto" w:fill="FAFAFA"/>
        <w:spacing w:line="360" w:lineRule="auto"/>
        <w:ind w:left="1240" w:right="340"/>
        <w:rPr>
          <w:sz w:val="16"/>
          <w:szCs w:val="16"/>
          <w:highlight w:val="white"/>
        </w:rPr>
      </w:pPr>
      <w:r>
        <w:rPr>
          <w:color w:val="3A3A3A"/>
          <w:sz w:val="16"/>
          <w:szCs w:val="16"/>
          <w:highlight w:val="white"/>
        </w:rPr>
        <w:t>Corporate Finance, concentrating on the financing and investment activities of an organization</w:t>
      </w:r>
    </w:p>
    <w:p w14:paraId="0000001C" w14:textId="77777777" w:rsidR="007504D1" w:rsidRDefault="003D422A">
      <w:pPr>
        <w:numPr>
          <w:ilvl w:val="0"/>
          <w:numId w:val="2"/>
        </w:numPr>
        <w:pBdr>
          <w:top w:val="none" w:sz="0" w:space="6" w:color="auto"/>
        </w:pBdr>
        <w:shd w:val="clear" w:color="auto" w:fill="FAFAFA"/>
        <w:spacing w:line="360" w:lineRule="auto"/>
        <w:ind w:left="1240" w:right="340"/>
        <w:rPr>
          <w:sz w:val="16"/>
          <w:szCs w:val="16"/>
          <w:highlight w:val="white"/>
        </w:rPr>
      </w:pPr>
      <w:r>
        <w:rPr>
          <w:color w:val="3A3A3A"/>
          <w:sz w:val="16"/>
          <w:szCs w:val="16"/>
          <w:highlight w:val="white"/>
        </w:rPr>
        <w:t>Financial Instruments and Portfolio Management, which examines financial instruments and their market behavior</w:t>
      </w:r>
    </w:p>
    <w:p w14:paraId="0000001D" w14:textId="77777777" w:rsidR="007504D1" w:rsidRDefault="003D422A">
      <w:pPr>
        <w:numPr>
          <w:ilvl w:val="0"/>
          <w:numId w:val="2"/>
        </w:numPr>
        <w:pBdr>
          <w:top w:val="none" w:sz="0" w:space="6" w:color="auto"/>
        </w:pBdr>
        <w:shd w:val="clear" w:color="auto" w:fill="FAFAFA"/>
        <w:spacing w:line="360" w:lineRule="auto"/>
        <w:ind w:left="1240" w:right="340"/>
        <w:rPr>
          <w:sz w:val="16"/>
          <w:szCs w:val="16"/>
          <w:highlight w:val="white"/>
        </w:rPr>
      </w:pPr>
      <w:r>
        <w:rPr>
          <w:color w:val="3A3A3A"/>
          <w:sz w:val="16"/>
          <w:szCs w:val="16"/>
          <w:highlight w:val="white"/>
        </w:rPr>
        <w:t>International Finance, exploring the impact of such issues as foreign currency options and exchange rates parity on the multinational corporation</w:t>
      </w:r>
    </w:p>
    <w:p w14:paraId="0000001E" w14:textId="77777777" w:rsidR="007504D1" w:rsidRDefault="007504D1">
      <w:pPr>
        <w:rPr>
          <w:rFonts w:ascii="Roboto" w:eastAsia="Roboto" w:hAnsi="Roboto" w:cs="Roboto"/>
          <w:color w:val="333333"/>
          <w:sz w:val="16"/>
          <w:szCs w:val="16"/>
          <w:highlight w:val="white"/>
        </w:rPr>
      </w:pPr>
    </w:p>
    <w:p w14:paraId="0000001F" w14:textId="77777777" w:rsidR="007504D1" w:rsidRDefault="007504D1">
      <w:pPr>
        <w:rPr>
          <w:rFonts w:ascii="Roboto" w:eastAsia="Roboto" w:hAnsi="Roboto" w:cs="Roboto"/>
          <w:color w:val="333333"/>
          <w:highlight w:val="white"/>
        </w:rPr>
      </w:pPr>
    </w:p>
    <w:p w14:paraId="00000020" w14:textId="77777777" w:rsidR="007504D1" w:rsidRDefault="007504D1">
      <w:pPr>
        <w:rPr>
          <w:rFonts w:ascii="Roboto" w:eastAsia="Roboto" w:hAnsi="Roboto" w:cs="Roboto"/>
          <w:color w:val="333333"/>
          <w:highlight w:val="white"/>
        </w:rPr>
      </w:pPr>
    </w:p>
    <w:p w14:paraId="00000021" w14:textId="77777777" w:rsidR="007504D1" w:rsidRDefault="007504D1">
      <w:pPr>
        <w:rPr>
          <w:rFonts w:ascii="Roboto" w:eastAsia="Roboto" w:hAnsi="Roboto" w:cs="Roboto"/>
          <w:color w:val="333333"/>
          <w:highlight w:val="white"/>
        </w:rPr>
      </w:pPr>
    </w:p>
    <w:p w14:paraId="00000022" w14:textId="77777777" w:rsidR="007504D1" w:rsidRDefault="007504D1">
      <w:pPr>
        <w:rPr>
          <w:rFonts w:ascii="Roboto" w:eastAsia="Roboto" w:hAnsi="Roboto" w:cs="Roboto"/>
          <w:color w:val="333333"/>
          <w:highlight w:val="white"/>
        </w:rPr>
      </w:pPr>
    </w:p>
    <w:p w14:paraId="00000023" w14:textId="77777777" w:rsidR="007504D1" w:rsidRDefault="007504D1">
      <w:pPr>
        <w:rPr>
          <w:rFonts w:ascii="Roboto" w:eastAsia="Roboto" w:hAnsi="Roboto" w:cs="Roboto"/>
          <w:color w:val="333333"/>
          <w:highlight w:val="white"/>
        </w:rPr>
      </w:pPr>
    </w:p>
    <w:p w14:paraId="00000024" w14:textId="77777777" w:rsidR="007504D1" w:rsidRDefault="007504D1">
      <w:pPr>
        <w:rPr>
          <w:rFonts w:ascii="Roboto" w:eastAsia="Roboto" w:hAnsi="Roboto" w:cs="Roboto"/>
          <w:b/>
          <w:color w:val="333333"/>
          <w:sz w:val="21"/>
          <w:szCs w:val="21"/>
          <w:highlight w:val="white"/>
        </w:rPr>
      </w:pPr>
    </w:p>
    <w:p w14:paraId="00000025" w14:textId="77777777" w:rsidR="007504D1" w:rsidRDefault="007504D1">
      <w:pPr>
        <w:rPr>
          <w:rFonts w:ascii="Roboto" w:eastAsia="Roboto" w:hAnsi="Roboto" w:cs="Roboto"/>
          <w:b/>
          <w:color w:val="333333"/>
          <w:sz w:val="21"/>
          <w:szCs w:val="21"/>
          <w:highlight w:val="white"/>
        </w:rPr>
      </w:pPr>
    </w:p>
    <w:p w14:paraId="00000026" w14:textId="77777777" w:rsidR="007504D1" w:rsidRDefault="007504D1">
      <w:pPr>
        <w:rPr>
          <w:rFonts w:ascii="Roboto" w:eastAsia="Roboto" w:hAnsi="Roboto" w:cs="Roboto"/>
          <w:b/>
          <w:color w:val="333333"/>
          <w:sz w:val="21"/>
          <w:szCs w:val="21"/>
          <w:highlight w:val="white"/>
        </w:rPr>
      </w:pPr>
    </w:p>
    <w:p w14:paraId="00000027" w14:textId="77777777" w:rsidR="007504D1" w:rsidRDefault="007504D1">
      <w:pPr>
        <w:rPr>
          <w:rFonts w:ascii="Roboto" w:eastAsia="Roboto" w:hAnsi="Roboto" w:cs="Roboto"/>
          <w:b/>
          <w:color w:val="333333"/>
          <w:sz w:val="21"/>
          <w:szCs w:val="21"/>
          <w:highlight w:val="white"/>
        </w:rPr>
      </w:pPr>
    </w:p>
    <w:p w14:paraId="00000028" w14:textId="77777777" w:rsidR="007504D1" w:rsidRDefault="007504D1">
      <w:pPr>
        <w:rPr>
          <w:rFonts w:ascii="Roboto" w:eastAsia="Roboto" w:hAnsi="Roboto" w:cs="Roboto"/>
          <w:b/>
          <w:color w:val="333333"/>
          <w:sz w:val="21"/>
          <w:szCs w:val="21"/>
          <w:highlight w:val="white"/>
        </w:rPr>
      </w:pPr>
    </w:p>
    <w:p w14:paraId="00000029" w14:textId="77777777" w:rsidR="007504D1" w:rsidRDefault="007504D1">
      <w:pPr>
        <w:rPr>
          <w:rFonts w:ascii="Roboto" w:eastAsia="Roboto" w:hAnsi="Roboto" w:cs="Roboto"/>
          <w:b/>
          <w:color w:val="333333"/>
          <w:sz w:val="21"/>
          <w:szCs w:val="21"/>
          <w:highlight w:val="white"/>
        </w:rPr>
      </w:pPr>
    </w:p>
    <w:p w14:paraId="0000002A" w14:textId="77777777" w:rsidR="007504D1" w:rsidRDefault="007504D1">
      <w:pPr>
        <w:rPr>
          <w:rFonts w:ascii="Roboto" w:eastAsia="Roboto" w:hAnsi="Roboto" w:cs="Roboto"/>
          <w:b/>
          <w:color w:val="333333"/>
          <w:sz w:val="21"/>
          <w:szCs w:val="21"/>
          <w:highlight w:val="white"/>
        </w:rPr>
      </w:pPr>
    </w:p>
    <w:p w14:paraId="0000002B" w14:textId="77777777" w:rsidR="007504D1" w:rsidRDefault="007504D1">
      <w:pPr>
        <w:rPr>
          <w:rFonts w:ascii="Roboto" w:eastAsia="Roboto" w:hAnsi="Roboto" w:cs="Roboto"/>
          <w:b/>
          <w:color w:val="333333"/>
          <w:sz w:val="21"/>
          <w:szCs w:val="21"/>
          <w:highlight w:val="white"/>
        </w:rPr>
      </w:pPr>
    </w:p>
    <w:p w14:paraId="0000002C" w14:textId="77777777" w:rsidR="007504D1" w:rsidRDefault="007504D1">
      <w:pPr>
        <w:rPr>
          <w:rFonts w:ascii="Roboto" w:eastAsia="Roboto" w:hAnsi="Roboto" w:cs="Roboto"/>
          <w:b/>
          <w:color w:val="333333"/>
          <w:sz w:val="21"/>
          <w:szCs w:val="21"/>
          <w:highlight w:val="white"/>
        </w:rPr>
      </w:pPr>
    </w:p>
    <w:p w14:paraId="0000002D" w14:textId="77777777" w:rsidR="007504D1" w:rsidRDefault="007504D1">
      <w:pPr>
        <w:rPr>
          <w:rFonts w:ascii="Roboto" w:eastAsia="Roboto" w:hAnsi="Roboto" w:cs="Roboto"/>
          <w:b/>
          <w:color w:val="333333"/>
          <w:sz w:val="21"/>
          <w:szCs w:val="21"/>
          <w:highlight w:val="white"/>
        </w:rPr>
      </w:pPr>
    </w:p>
    <w:p w14:paraId="0000002E" w14:textId="77777777" w:rsidR="007504D1" w:rsidRDefault="007504D1">
      <w:pPr>
        <w:rPr>
          <w:rFonts w:ascii="Roboto" w:eastAsia="Roboto" w:hAnsi="Roboto" w:cs="Roboto"/>
          <w:b/>
          <w:color w:val="333333"/>
          <w:sz w:val="21"/>
          <w:szCs w:val="21"/>
          <w:highlight w:val="white"/>
        </w:rPr>
      </w:pPr>
    </w:p>
    <w:p w14:paraId="0000002F" w14:textId="77777777" w:rsidR="007504D1" w:rsidRDefault="007504D1">
      <w:pPr>
        <w:rPr>
          <w:rFonts w:ascii="Roboto" w:eastAsia="Roboto" w:hAnsi="Roboto" w:cs="Roboto"/>
          <w:b/>
          <w:color w:val="333333"/>
          <w:sz w:val="21"/>
          <w:szCs w:val="21"/>
          <w:highlight w:val="white"/>
        </w:rPr>
      </w:pPr>
    </w:p>
    <w:p w14:paraId="00000030"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Why </w:t>
      </w:r>
      <w:proofErr w:type="spellStart"/>
      <w:r>
        <w:rPr>
          <w:rFonts w:ascii="Roboto" w:eastAsia="Roboto" w:hAnsi="Roboto" w:cs="Roboto"/>
          <w:b/>
          <w:color w:val="333333"/>
          <w:sz w:val="21"/>
          <w:szCs w:val="21"/>
          <w:highlight w:val="white"/>
        </w:rPr>
        <w:t>upenn</w:t>
      </w:r>
      <w:proofErr w:type="spellEnd"/>
      <w:r>
        <w:rPr>
          <w:rFonts w:ascii="Roboto" w:eastAsia="Roboto" w:hAnsi="Roboto" w:cs="Roboto"/>
          <w:b/>
          <w:color w:val="333333"/>
          <w:sz w:val="21"/>
          <w:szCs w:val="21"/>
          <w:highlight w:val="white"/>
        </w:rPr>
        <w:t xml:space="preserve"> is the best place for you to pursue business / investing?</w:t>
      </w:r>
    </w:p>
    <w:p w14:paraId="00000031" w14:textId="77777777" w:rsidR="007504D1" w:rsidRDefault="003D422A">
      <w:pPr>
        <w:numPr>
          <w:ilvl w:val="0"/>
          <w:numId w:val="3"/>
        </w:numPr>
        <w:spacing w:before="240"/>
        <w:rPr>
          <w:rFonts w:ascii="Roboto" w:eastAsia="Roboto" w:hAnsi="Roboto" w:cs="Roboto"/>
          <w:color w:val="333333"/>
          <w:sz w:val="21"/>
          <w:szCs w:val="21"/>
          <w:highlight w:val="white"/>
        </w:rPr>
      </w:pPr>
      <w:r>
        <w:rPr>
          <w:rFonts w:ascii="Roboto" w:eastAsia="Roboto" w:hAnsi="Roboto" w:cs="Roboto"/>
          <w:b/>
          <w:color w:val="333333"/>
          <w:sz w:val="21"/>
          <w:szCs w:val="21"/>
          <w:highlight w:val="white"/>
        </w:rPr>
        <w:t xml:space="preserve">Specific financial program class (Finance 202 or </w:t>
      </w:r>
      <w:proofErr w:type="spellStart"/>
      <w:r>
        <w:rPr>
          <w:rFonts w:ascii="Roboto" w:eastAsia="Roboto" w:hAnsi="Roboto" w:cs="Roboto"/>
          <w:b/>
          <w:color w:val="333333"/>
          <w:sz w:val="21"/>
          <w:szCs w:val="21"/>
          <w:highlight w:val="white"/>
        </w:rPr>
        <w:t>smth</w:t>
      </w:r>
      <w:proofErr w:type="spellEnd"/>
      <w:r>
        <w:rPr>
          <w:rFonts w:ascii="Roboto" w:eastAsia="Roboto" w:hAnsi="Roboto" w:cs="Roboto"/>
          <w:b/>
          <w:color w:val="333333"/>
          <w:sz w:val="21"/>
          <w:szCs w:val="21"/>
          <w:highlight w:val="white"/>
        </w:rPr>
        <w:t>, that sparks my interest and curiosity in finance)</w:t>
      </w:r>
    </w:p>
    <w:p w14:paraId="00000032" w14:textId="77777777" w:rsidR="007504D1" w:rsidRDefault="003D422A">
      <w:pPr>
        <w:numPr>
          <w:ilvl w:val="0"/>
          <w:numId w:val="3"/>
        </w:numPr>
        <w:rPr>
          <w:rFonts w:ascii="Roboto" w:eastAsia="Roboto" w:hAnsi="Roboto" w:cs="Roboto"/>
          <w:color w:val="333333"/>
          <w:sz w:val="21"/>
          <w:szCs w:val="21"/>
          <w:highlight w:val="white"/>
        </w:rPr>
      </w:pPr>
      <w:r>
        <w:rPr>
          <w:rFonts w:ascii="Roboto" w:eastAsia="Roboto" w:hAnsi="Roboto" w:cs="Roboto"/>
          <w:b/>
          <w:color w:val="333333"/>
          <w:sz w:val="21"/>
          <w:szCs w:val="21"/>
          <w:highlight w:val="white"/>
        </w:rPr>
        <w:t xml:space="preserve">Flexible curriculum — legal studies </w:t>
      </w:r>
    </w:p>
    <w:p w14:paraId="00000033" w14:textId="77777777" w:rsidR="007504D1" w:rsidRDefault="003D422A">
      <w:pPr>
        <w:numPr>
          <w:ilvl w:val="1"/>
          <w:numId w:val="3"/>
        </w:numPr>
        <w:rPr>
          <w:rFonts w:ascii="Roboto" w:eastAsia="Roboto" w:hAnsi="Roboto" w:cs="Roboto"/>
          <w:color w:val="333333"/>
          <w:sz w:val="21"/>
          <w:szCs w:val="21"/>
          <w:highlight w:val="white"/>
        </w:rPr>
      </w:pPr>
      <w:r>
        <w:rPr>
          <w:rFonts w:ascii="Roboto" w:eastAsia="Roboto" w:hAnsi="Roboto" w:cs="Roboto"/>
          <w:b/>
          <w:color w:val="333333"/>
          <w:sz w:val="21"/>
          <w:szCs w:val="21"/>
          <w:highlight w:val="white"/>
        </w:rPr>
        <w:t xml:space="preserve">Foreign languages — </w:t>
      </w:r>
      <w:proofErr w:type="spellStart"/>
      <w:r>
        <w:rPr>
          <w:rFonts w:ascii="Roboto" w:eastAsia="Roboto" w:hAnsi="Roboto" w:cs="Roboto"/>
          <w:b/>
          <w:color w:val="333333"/>
          <w:sz w:val="21"/>
          <w:szCs w:val="21"/>
          <w:highlight w:val="white"/>
        </w:rPr>
        <w:t>chinese</w:t>
      </w:r>
      <w:proofErr w:type="spellEnd"/>
      <w:r>
        <w:rPr>
          <w:rFonts w:ascii="Roboto" w:eastAsia="Roboto" w:hAnsi="Roboto" w:cs="Roboto"/>
          <w:b/>
          <w:color w:val="333333"/>
          <w:sz w:val="21"/>
          <w:szCs w:val="21"/>
          <w:highlight w:val="white"/>
        </w:rPr>
        <w:t xml:space="preserve">, </w:t>
      </w:r>
      <w:proofErr w:type="spellStart"/>
      <w:r>
        <w:rPr>
          <w:rFonts w:ascii="Roboto" w:eastAsia="Roboto" w:hAnsi="Roboto" w:cs="Roboto"/>
          <w:b/>
          <w:color w:val="333333"/>
          <w:sz w:val="21"/>
          <w:szCs w:val="21"/>
          <w:highlight w:val="white"/>
        </w:rPr>
        <w:t>spanish</w:t>
      </w:r>
      <w:proofErr w:type="spellEnd"/>
      <w:r>
        <w:rPr>
          <w:rFonts w:ascii="Roboto" w:eastAsia="Roboto" w:hAnsi="Roboto" w:cs="Roboto"/>
          <w:b/>
          <w:color w:val="333333"/>
          <w:sz w:val="21"/>
          <w:szCs w:val="21"/>
          <w:highlight w:val="white"/>
        </w:rPr>
        <w:t xml:space="preserve">, </w:t>
      </w:r>
      <w:proofErr w:type="spellStart"/>
      <w:r>
        <w:rPr>
          <w:rFonts w:ascii="Roboto" w:eastAsia="Roboto" w:hAnsi="Roboto" w:cs="Roboto"/>
          <w:b/>
          <w:color w:val="333333"/>
          <w:sz w:val="21"/>
          <w:szCs w:val="21"/>
          <w:highlight w:val="white"/>
        </w:rPr>
        <w:t>french</w:t>
      </w:r>
      <w:proofErr w:type="spellEnd"/>
      <w:r>
        <w:rPr>
          <w:rFonts w:ascii="Roboto" w:eastAsia="Roboto" w:hAnsi="Roboto" w:cs="Roboto"/>
          <w:b/>
          <w:color w:val="333333"/>
          <w:sz w:val="21"/>
          <w:szCs w:val="21"/>
          <w:highlight w:val="white"/>
        </w:rPr>
        <w:t xml:space="preserve">, </w:t>
      </w:r>
      <w:proofErr w:type="spellStart"/>
      <w:r>
        <w:rPr>
          <w:rFonts w:ascii="Roboto" w:eastAsia="Roboto" w:hAnsi="Roboto" w:cs="Roboto"/>
          <w:b/>
          <w:color w:val="333333"/>
          <w:sz w:val="21"/>
          <w:szCs w:val="21"/>
          <w:highlight w:val="white"/>
        </w:rPr>
        <w:t>latin</w:t>
      </w:r>
      <w:proofErr w:type="spellEnd"/>
    </w:p>
    <w:p w14:paraId="00000034" w14:textId="77777777" w:rsidR="007504D1" w:rsidRDefault="003D422A">
      <w:pPr>
        <w:numPr>
          <w:ilvl w:val="1"/>
          <w:numId w:val="3"/>
        </w:numPr>
        <w:spacing w:after="240"/>
        <w:rPr>
          <w:rFonts w:ascii="Roboto" w:eastAsia="Roboto" w:hAnsi="Roboto" w:cs="Roboto"/>
          <w:color w:val="333333"/>
          <w:sz w:val="21"/>
          <w:szCs w:val="21"/>
          <w:highlight w:val="white"/>
        </w:rPr>
      </w:pPr>
      <w:r>
        <w:rPr>
          <w:rFonts w:ascii="Roboto" w:eastAsia="Roboto" w:hAnsi="Roboto" w:cs="Roboto"/>
          <w:b/>
          <w:color w:val="333333"/>
          <w:sz w:val="21"/>
          <w:szCs w:val="21"/>
          <w:highlight w:val="white"/>
        </w:rPr>
        <w:t>Basic programming —</w:t>
      </w:r>
    </w:p>
    <w:p w14:paraId="00000035"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2. Research on </w:t>
      </w:r>
      <w:proofErr w:type="spellStart"/>
      <w:r>
        <w:rPr>
          <w:rFonts w:ascii="Roboto" w:eastAsia="Roboto" w:hAnsi="Roboto" w:cs="Roboto"/>
          <w:b/>
          <w:color w:val="333333"/>
          <w:sz w:val="21"/>
          <w:szCs w:val="21"/>
          <w:highlight w:val="white"/>
        </w:rPr>
        <w:t>upenn</w:t>
      </w:r>
      <w:proofErr w:type="spellEnd"/>
      <w:r>
        <w:rPr>
          <w:rFonts w:ascii="Roboto" w:eastAsia="Roboto" w:hAnsi="Roboto" w:cs="Roboto"/>
          <w:b/>
          <w:color w:val="333333"/>
          <w:sz w:val="21"/>
          <w:szCs w:val="21"/>
          <w:highlight w:val="white"/>
        </w:rPr>
        <w:t xml:space="preserve"> stuff </w:t>
      </w:r>
    </w:p>
    <w:p w14:paraId="00000036"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3. Alumni network </w:t>
      </w:r>
    </w:p>
    <w:p w14:paraId="00000037"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4. Notable alumni</w:t>
      </w:r>
    </w:p>
    <w:p w14:paraId="00000038"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5. School unique tradition</w:t>
      </w:r>
    </w:p>
    <w:p w14:paraId="00000039" w14:textId="77777777" w:rsidR="007504D1" w:rsidRDefault="007504D1">
      <w:pPr>
        <w:rPr>
          <w:rFonts w:ascii="Roboto" w:eastAsia="Roboto" w:hAnsi="Roboto" w:cs="Roboto"/>
          <w:b/>
          <w:color w:val="333333"/>
          <w:sz w:val="21"/>
          <w:szCs w:val="21"/>
          <w:highlight w:val="white"/>
        </w:rPr>
      </w:pPr>
    </w:p>
    <w:p w14:paraId="0000003A"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In 1916, Hey Day was established as a "Moving-Up" celebration to mark the advancement of each class. In recent decades, Hey Day has represented the official passage of the junior class to senior status and is characterized by thousands of marching students parading around campus and wearing red T-shirts, carrying canes, and biting into fake straw hats.</w:t>
      </w:r>
    </w:p>
    <w:p w14:paraId="0000003B" w14:textId="77777777" w:rsidR="007504D1" w:rsidRDefault="007504D1">
      <w:pPr>
        <w:rPr>
          <w:rFonts w:ascii="Roboto" w:eastAsia="Roboto" w:hAnsi="Roboto" w:cs="Roboto"/>
          <w:b/>
          <w:color w:val="333333"/>
          <w:sz w:val="21"/>
          <w:szCs w:val="21"/>
          <w:highlight w:val="white"/>
        </w:rPr>
      </w:pPr>
    </w:p>
    <w:p w14:paraId="0000003C"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Alumni Weekend brings together Penn's most enduring traditions with the innovative ideas of its leading scholars and alumni. Whether you are a young alum, a member of the Old Guard, or somewhere in between, this annual celebration in May provides a perfect opportunity to pursue intellectual and cultural interests while reconnecting with friends. The traditional Parade of Classes is a perennial favorite while new tours, receptions, and parties are offered each year for Penn alumni and their families to enjoy.</w:t>
      </w:r>
    </w:p>
    <w:p w14:paraId="0000003D" w14:textId="77777777" w:rsidR="007504D1" w:rsidRDefault="007504D1">
      <w:pPr>
        <w:rPr>
          <w:rFonts w:ascii="Roboto" w:eastAsia="Roboto" w:hAnsi="Roboto" w:cs="Roboto"/>
          <w:b/>
          <w:color w:val="333333"/>
          <w:sz w:val="21"/>
          <w:szCs w:val="21"/>
          <w:highlight w:val="white"/>
        </w:rPr>
      </w:pPr>
    </w:p>
    <w:p w14:paraId="0000003E"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The College House Cup is an intramural sports competition between all of the College Houses. Kicking off with Penn Traditions Quizzo during NSO, the competition runs through the entire school year culminating with a celebration and the awarding of the College House Cup to the winning House at the end of the spring semester.</w:t>
      </w:r>
    </w:p>
    <w:p w14:paraId="0000003F"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Penn's sports teams are nicknamed the Quakers after the religion adopted by William Penn, who established Pennsylvania as a Quaker province. Today, we see the Quaker at Penn football and basketball games. In the 1920s, a proposal was made to change the Quaker mascot to the Penguin, but the students found the animal was too weak as a representative.</w:t>
      </w:r>
    </w:p>
    <w:p w14:paraId="00000040" w14:textId="77777777" w:rsidR="007504D1" w:rsidRDefault="007504D1">
      <w:pPr>
        <w:rPr>
          <w:rFonts w:ascii="Roboto" w:eastAsia="Roboto" w:hAnsi="Roboto" w:cs="Roboto"/>
          <w:b/>
          <w:color w:val="333333"/>
          <w:sz w:val="21"/>
          <w:szCs w:val="21"/>
          <w:highlight w:val="white"/>
        </w:rPr>
      </w:pPr>
    </w:p>
    <w:p w14:paraId="00000041"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Since the '70s, Spring Fling has been the ultimate student festival at Penn. Beginning in 1972, with an attendance between ten and fifteen thousand, students descend onto the Quad, Hill Square, College Green, and Wynn Commons to dance, eat, party, and enjoy a day full of </w:t>
      </w:r>
      <w:r>
        <w:rPr>
          <w:rFonts w:ascii="Roboto" w:eastAsia="Roboto" w:hAnsi="Roboto" w:cs="Roboto"/>
          <w:b/>
          <w:color w:val="333333"/>
          <w:sz w:val="21"/>
          <w:szCs w:val="21"/>
          <w:highlight w:val="white"/>
        </w:rPr>
        <w:lastRenderedPageBreak/>
        <w:t>surprises. Each Spring Fling consists of a carnival with games and events, a concert hosting high-profile bands, and the Quad concerts, which showcase some of the hottest local bands and performers.</w:t>
      </w:r>
    </w:p>
    <w:p w14:paraId="00000042" w14:textId="77777777" w:rsidR="007504D1" w:rsidRDefault="007504D1">
      <w:pPr>
        <w:rPr>
          <w:rFonts w:ascii="Roboto" w:eastAsia="Roboto" w:hAnsi="Roboto" w:cs="Roboto"/>
          <w:b/>
          <w:color w:val="333333"/>
          <w:sz w:val="21"/>
          <w:szCs w:val="21"/>
          <w:highlight w:val="white"/>
        </w:rPr>
      </w:pPr>
    </w:p>
    <w:p w14:paraId="00000043"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Penn fans throw toast onto Franklin Field after the third quarter of every home football game. The toast-throwing tradition was in response to the line "Here's a toast to dear old Penn" in the school song "Drink a Highball". The act of throwing toast was adopted after alcohol was banned from the stadium in the 1970s. In a good season, 20,000 to 30,000 pieces of toast are thrown per game!</w:t>
      </w:r>
    </w:p>
    <w:p w14:paraId="00000044" w14:textId="77777777" w:rsidR="007504D1" w:rsidRDefault="007504D1">
      <w:pPr>
        <w:rPr>
          <w:rFonts w:ascii="Roboto" w:eastAsia="Roboto" w:hAnsi="Roboto" w:cs="Roboto"/>
          <w:b/>
          <w:color w:val="333333"/>
          <w:sz w:val="21"/>
          <w:szCs w:val="21"/>
          <w:highlight w:val="white"/>
        </w:rPr>
      </w:pPr>
    </w:p>
    <w:p w14:paraId="00000045"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6. Fraternities and sororities </w:t>
      </w:r>
    </w:p>
    <w:p w14:paraId="00000046"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7. Which clubs </w:t>
      </w:r>
    </w:p>
    <w:p w14:paraId="00000047"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8. Location - Philadelphia </w:t>
      </w:r>
    </w:p>
    <w:p w14:paraId="00000048" w14:textId="77777777" w:rsidR="007504D1" w:rsidRDefault="007504D1">
      <w:pPr>
        <w:rPr>
          <w:rFonts w:ascii="Roboto" w:eastAsia="Roboto" w:hAnsi="Roboto" w:cs="Roboto"/>
          <w:b/>
          <w:sz w:val="21"/>
          <w:szCs w:val="21"/>
          <w:highlight w:val="white"/>
        </w:rPr>
      </w:pPr>
    </w:p>
    <w:p w14:paraId="00000049" w14:textId="77777777" w:rsidR="007504D1" w:rsidRDefault="007504D1">
      <w:pPr>
        <w:rPr>
          <w:rFonts w:ascii="Roboto" w:eastAsia="Roboto" w:hAnsi="Roboto" w:cs="Roboto"/>
          <w:b/>
          <w:sz w:val="21"/>
          <w:szCs w:val="21"/>
          <w:highlight w:val="white"/>
        </w:rPr>
      </w:pPr>
    </w:p>
    <w:p w14:paraId="0000004A" w14:textId="77777777" w:rsidR="007504D1" w:rsidRDefault="007504D1">
      <w:pPr>
        <w:rPr>
          <w:rFonts w:ascii="Roboto" w:eastAsia="Roboto" w:hAnsi="Roboto" w:cs="Roboto"/>
          <w:b/>
          <w:sz w:val="21"/>
          <w:szCs w:val="21"/>
          <w:highlight w:val="white"/>
        </w:rPr>
      </w:pPr>
    </w:p>
    <w:p w14:paraId="0000004B" w14:textId="77777777" w:rsidR="007504D1" w:rsidRDefault="007504D1">
      <w:pPr>
        <w:rPr>
          <w:rFonts w:ascii="Roboto" w:eastAsia="Roboto" w:hAnsi="Roboto" w:cs="Roboto"/>
          <w:b/>
          <w:sz w:val="21"/>
          <w:szCs w:val="21"/>
          <w:highlight w:val="white"/>
        </w:rPr>
      </w:pPr>
    </w:p>
    <w:p w14:paraId="0000004C" w14:textId="77777777" w:rsidR="007504D1" w:rsidRDefault="007504D1">
      <w:pPr>
        <w:rPr>
          <w:rFonts w:ascii="Roboto" w:eastAsia="Roboto" w:hAnsi="Roboto" w:cs="Roboto"/>
          <w:b/>
          <w:sz w:val="21"/>
          <w:szCs w:val="21"/>
          <w:highlight w:val="white"/>
        </w:rPr>
      </w:pPr>
    </w:p>
    <w:p w14:paraId="0000004D" w14:textId="77777777" w:rsidR="007504D1" w:rsidRDefault="007504D1">
      <w:pPr>
        <w:rPr>
          <w:rFonts w:ascii="Roboto" w:eastAsia="Roboto" w:hAnsi="Roboto" w:cs="Roboto"/>
          <w:b/>
          <w:sz w:val="21"/>
          <w:szCs w:val="21"/>
          <w:highlight w:val="white"/>
        </w:rPr>
      </w:pPr>
    </w:p>
    <w:p w14:paraId="0000004E" w14:textId="77777777" w:rsidR="007504D1" w:rsidRDefault="007504D1">
      <w:pPr>
        <w:rPr>
          <w:rFonts w:ascii="Roboto" w:eastAsia="Roboto" w:hAnsi="Roboto" w:cs="Roboto"/>
          <w:b/>
          <w:sz w:val="21"/>
          <w:szCs w:val="21"/>
          <w:highlight w:val="white"/>
        </w:rPr>
      </w:pPr>
    </w:p>
    <w:p w14:paraId="0000004F" w14:textId="77777777" w:rsidR="007504D1" w:rsidRDefault="007504D1">
      <w:pPr>
        <w:rPr>
          <w:rFonts w:ascii="Roboto" w:eastAsia="Roboto" w:hAnsi="Roboto" w:cs="Roboto"/>
          <w:b/>
          <w:sz w:val="21"/>
          <w:szCs w:val="21"/>
          <w:highlight w:val="white"/>
        </w:rPr>
      </w:pPr>
    </w:p>
    <w:p w14:paraId="00000050" w14:textId="77777777" w:rsidR="007504D1" w:rsidRDefault="007504D1">
      <w:pPr>
        <w:rPr>
          <w:rFonts w:ascii="Roboto" w:eastAsia="Roboto" w:hAnsi="Roboto" w:cs="Roboto"/>
          <w:b/>
          <w:sz w:val="21"/>
          <w:szCs w:val="21"/>
          <w:highlight w:val="white"/>
        </w:rPr>
      </w:pPr>
    </w:p>
    <w:p w14:paraId="00000051" w14:textId="77777777" w:rsidR="007504D1" w:rsidRDefault="007504D1">
      <w:pPr>
        <w:rPr>
          <w:rFonts w:ascii="Roboto" w:eastAsia="Roboto" w:hAnsi="Roboto" w:cs="Roboto"/>
          <w:b/>
          <w:sz w:val="21"/>
          <w:szCs w:val="21"/>
          <w:highlight w:val="white"/>
        </w:rPr>
      </w:pPr>
    </w:p>
    <w:p w14:paraId="00000052" w14:textId="77777777" w:rsidR="007504D1" w:rsidRDefault="007504D1">
      <w:pPr>
        <w:rPr>
          <w:rFonts w:ascii="Roboto" w:eastAsia="Roboto" w:hAnsi="Roboto" w:cs="Roboto"/>
          <w:b/>
          <w:sz w:val="21"/>
          <w:szCs w:val="21"/>
          <w:highlight w:val="white"/>
        </w:rPr>
      </w:pPr>
    </w:p>
    <w:p w14:paraId="00000053" w14:textId="77777777" w:rsidR="007504D1" w:rsidRDefault="007504D1">
      <w:pPr>
        <w:rPr>
          <w:b/>
          <w:color w:val="3A3A3A"/>
          <w:sz w:val="25"/>
          <w:szCs w:val="25"/>
          <w:highlight w:val="white"/>
        </w:rPr>
      </w:pPr>
    </w:p>
    <w:p w14:paraId="00000054" w14:textId="77777777" w:rsidR="007504D1" w:rsidRDefault="007504D1">
      <w:pPr>
        <w:rPr>
          <w:b/>
          <w:color w:val="3A3A3A"/>
          <w:sz w:val="25"/>
          <w:szCs w:val="25"/>
          <w:highlight w:val="white"/>
        </w:rPr>
      </w:pPr>
    </w:p>
    <w:p w14:paraId="00000055" w14:textId="77777777" w:rsidR="007504D1" w:rsidRDefault="007504D1">
      <w:pPr>
        <w:rPr>
          <w:b/>
          <w:color w:val="3A3A3A"/>
          <w:sz w:val="25"/>
          <w:szCs w:val="25"/>
          <w:highlight w:val="white"/>
        </w:rPr>
      </w:pPr>
    </w:p>
    <w:p w14:paraId="00000056" w14:textId="77777777" w:rsidR="007504D1" w:rsidRDefault="007504D1">
      <w:pPr>
        <w:rPr>
          <w:b/>
          <w:color w:val="3A3A3A"/>
          <w:sz w:val="25"/>
          <w:szCs w:val="25"/>
          <w:highlight w:val="white"/>
        </w:rPr>
      </w:pPr>
    </w:p>
    <w:p w14:paraId="00000057" w14:textId="77777777" w:rsidR="007504D1" w:rsidRDefault="007504D1">
      <w:pPr>
        <w:rPr>
          <w:b/>
          <w:color w:val="3A3A3A"/>
          <w:sz w:val="25"/>
          <w:szCs w:val="25"/>
          <w:highlight w:val="white"/>
        </w:rPr>
      </w:pPr>
    </w:p>
    <w:p w14:paraId="00000058" w14:textId="77777777" w:rsidR="007504D1" w:rsidRDefault="007504D1">
      <w:pPr>
        <w:rPr>
          <w:b/>
          <w:color w:val="3A3A3A"/>
          <w:sz w:val="25"/>
          <w:szCs w:val="25"/>
          <w:highlight w:val="white"/>
        </w:rPr>
      </w:pPr>
    </w:p>
    <w:p w14:paraId="00000059" w14:textId="77777777" w:rsidR="007504D1" w:rsidRDefault="007504D1">
      <w:pPr>
        <w:rPr>
          <w:b/>
          <w:color w:val="3A3A3A"/>
          <w:sz w:val="25"/>
          <w:szCs w:val="25"/>
          <w:highlight w:val="white"/>
        </w:rPr>
      </w:pPr>
    </w:p>
    <w:p w14:paraId="0000005A" w14:textId="77777777" w:rsidR="007504D1" w:rsidRDefault="007504D1">
      <w:pPr>
        <w:rPr>
          <w:b/>
          <w:color w:val="3A3A3A"/>
          <w:sz w:val="25"/>
          <w:szCs w:val="25"/>
          <w:highlight w:val="white"/>
        </w:rPr>
      </w:pPr>
    </w:p>
    <w:p w14:paraId="0000005B" w14:textId="77777777" w:rsidR="007504D1" w:rsidRDefault="007504D1">
      <w:pPr>
        <w:rPr>
          <w:b/>
          <w:color w:val="3A3A3A"/>
          <w:sz w:val="25"/>
          <w:szCs w:val="25"/>
          <w:highlight w:val="white"/>
        </w:rPr>
      </w:pPr>
    </w:p>
    <w:p w14:paraId="0000005C" w14:textId="77777777" w:rsidR="007504D1" w:rsidRDefault="007504D1">
      <w:pPr>
        <w:rPr>
          <w:b/>
          <w:color w:val="3A3A3A"/>
          <w:sz w:val="25"/>
          <w:szCs w:val="25"/>
          <w:highlight w:val="white"/>
        </w:rPr>
      </w:pPr>
    </w:p>
    <w:p w14:paraId="0000005D" w14:textId="77777777" w:rsidR="007504D1" w:rsidRDefault="007504D1">
      <w:pPr>
        <w:rPr>
          <w:b/>
          <w:color w:val="3A3A3A"/>
          <w:sz w:val="25"/>
          <w:szCs w:val="25"/>
          <w:highlight w:val="white"/>
        </w:rPr>
      </w:pPr>
    </w:p>
    <w:p w14:paraId="0000005E" w14:textId="77777777" w:rsidR="007504D1" w:rsidRDefault="007504D1">
      <w:pPr>
        <w:rPr>
          <w:b/>
          <w:color w:val="3A3A3A"/>
          <w:sz w:val="25"/>
          <w:szCs w:val="25"/>
          <w:highlight w:val="white"/>
        </w:rPr>
      </w:pPr>
    </w:p>
    <w:p w14:paraId="0000005F" w14:textId="77777777" w:rsidR="007504D1" w:rsidRDefault="007504D1">
      <w:pPr>
        <w:rPr>
          <w:b/>
          <w:color w:val="3A3A3A"/>
          <w:sz w:val="25"/>
          <w:szCs w:val="25"/>
          <w:highlight w:val="white"/>
        </w:rPr>
      </w:pPr>
    </w:p>
    <w:p w14:paraId="00000060" w14:textId="77777777" w:rsidR="007504D1" w:rsidRDefault="007504D1">
      <w:pPr>
        <w:rPr>
          <w:b/>
          <w:color w:val="3A3A3A"/>
          <w:sz w:val="25"/>
          <w:szCs w:val="25"/>
          <w:highlight w:val="white"/>
        </w:rPr>
      </w:pPr>
    </w:p>
    <w:p w14:paraId="00000061" w14:textId="77777777" w:rsidR="007504D1" w:rsidRDefault="007504D1">
      <w:pPr>
        <w:rPr>
          <w:b/>
          <w:color w:val="3A3A3A"/>
          <w:sz w:val="25"/>
          <w:szCs w:val="25"/>
          <w:highlight w:val="white"/>
        </w:rPr>
      </w:pPr>
    </w:p>
    <w:p w14:paraId="00000062" w14:textId="77777777" w:rsidR="007504D1" w:rsidRDefault="007504D1">
      <w:pPr>
        <w:rPr>
          <w:b/>
          <w:color w:val="3A3A3A"/>
          <w:sz w:val="25"/>
          <w:szCs w:val="25"/>
          <w:highlight w:val="white"/>
        </w:rPr>
      </w:pPr>
    </w:p>
    <w:p w14:paraId="00000063" w14:textId="77777777" w:rsidR="007504D1" w:rsidRDefault="007504D1">
      <w:pPr>
        <w:rPr>
          <w:b/>
          <w:color w:val="3A3A3A"/>
          <w:sz w:val="25"/>
          <w:szCs w:val="25"/>
          <w:highlight w:val="white"/>
        </w:rPr>
      </w:pPr>
    </w:p>
    <w:p w14:paraId="00000064" w14:textId="77777777" w:rsidR="007504D1" w:rsidRDefault="007504D1">
      <w:pPr>
        <w:rPr>
          <w:b/>
          <w:color w:val="3A3A3A"/>
          <w:sz w:val="25"/>
          <w:szCs w:val="25"/>
          <w:highlight w:val="white"/>
        </w:rPr>
      </w:pPr>
    </w:p>
    <w:p w14:paraId="00000065" w14:textId="77777777" w:rsidR="007504D1" w:rsidRDefault="007504D1">
      <w:pPr>
        <w:rPr>
          <w:b/>
          <w:color w:val="3A3A3A"/>
          <w:sz w:val="25"/>
          <w:szCs w:val="25"/>
          <w:highlight w:val="white"/>
        </w:rPr>
      </w:pPr>
    </w:p>
    <w:p w14:paraId="00000066" w14:textId="77777777" w:rsidR="007504D1" w:rsidRDefault="007504D1">
      <w:pPr>
        <w:rPr>
          <w:b/>
          <w:color w:val="3A3A3A"/>
          <w:sz w:val="25"/>
          <w:szCs w:val="25"/>
          <w:highlight w:val="white"/>
        </w:rPr>
      </w:pPr>
    </w:p>
    <w:p w14:paraId="00000067" w14:textId="77777777" w:rsidR="007504D1" w:rsidRDefault="007504D1">
      <w:pPr>
        <w:rPr>
          <w:b/>
          <w:color w:val="3A3A3A"/>
          <w:sz w:val="25"/>
          <w:szCs w:val="25"/>
          <w:highlight w:val="white"/>
        </w:rPr>
      </w:pPr>
    </w:p>
    <w:p w14:paraId="00000068" w14:textId="77777777" w:rsidR="007504D1" w:rsidRDefault="007504D1">
      <w:pPr>
        <w:rPr>
          <w:b/>
          <w:color w:val="3A3A3A"/>
          <w:sz w:val="25"/>
          <w:szCs w:val="25"/>
          <w:highlight w:val="white"/>
        </w:rPr>
      </w:pPr>
    </w:p>
    <w:p w14:paraId="00000069" w14:textId="77777777" w:rsidR="007504D1" w:rsidRDefault="007504D1">
      <w:pPr>
        <w:rPr>
          <w:b/>
          <w:color w:val="3A3A3A"/>
          <w:sz w:val="25"/>
          <w:szCs w:val="25"/>
          <w:highlight w:val="white"/>
        </w:rPr>
      </w:pPr>
    </w:p>
    <w:p w14:paraId="0000006A" w14:textId="77777777" w:rsidR="007504D1" w:rsidRDefault="007504D1">
      <w:pPr>
        <w:rPr>
          <w:b/>
          <w:color w:val="3A3A3A"/>
          <w:sz w:val="25"/>
          <w:szCs w:val="25"/>
          <w:highlight w:val="white"/>
        </w:rPr>
      </w:pPr>
    </w:p>
    <w:p w14:paraId="0000006B" w14:textId="77777777" w:rsidR="007504D1" w:rsidRDefault="007504D1">
      <w:pPr>
        <w:rPr>
          <w:b/>
          <w:color w:val="3A3A3A"/>
          <w:sz w:val="25"/>
          <w:szCs w:val="25"/>
          <w:highlight w:val="white"/>
        </w:rPr>
      </w:pPr>
    </w:p>
    <w:p w14:paraId="0000006C" w14:textId="77777777" w:rsidR="007504D1" w:rsidRDefault="003D422A">
      <w:pPr>
        <w:rPr>
          <w:rFonts w:ascii="Roboto" w:eastAsia="Roboto" w:hAnsi="Roboto" w:cs="Roboto"/>
          <w:sz w:val="21"/>
          <w:szCs w:val="21"/>
          <w:highlight w:val="white"/>
        </w:rPr>
      </w:pPr>
      <w:r>
        <w:rPr>
          <w:rFonts w:ascii="Roboto" w:eastAsia="Roboto" w:hAnsi="Roboto" w:cs="Roboto"/>
          <w:sz w:val="21"/>
          <w:szCs w:val="21"/>
          <w:highlight w:val="white"/>
        </w:rPr>
        <w:t>At Penn, learning and growth happen outside of the classrooms, too. How will you explore the community at Penn? Consider how this community will help shape your perspective and identity, and how your identity and perspective will help shape this community. (150-200 words)*</w:t>
      </w:r>
    </w:p>
    <w:p w14:paraId="0000006D" w14:textId="77777777" w:rsidR="007504D1" w:rsidRDefault="007504D1">
      <w:pPr>
        <w:rPr>
          <w:rFonts w:ascii="Roboto" w:eastAsia="Roboto" w:hAnsi="Roboto" w:cs="Roboto"/>
          <w:sz w:val="21"/>
          <w:szCs w:val="21"/>
          <w:highlight w:val="white"/>
        </w:rPr>
      </w:pPr>
    </w:p>
    <w:p w14:paraId="0000006E" w14:textId="77777777" w:rsidR="007504D1" w:rsidRDefault="003D422A">
      <w:pPr>
        <w:rPr>
          <w:rFonts w:ascii="Roboto" w:eastAsia="Roboto" w:hAnsi="Roboto" w:cs="Roboto"/>
          <w:b/>
          <w:sz w:val="21"/>
          <w:szCs w:val="21"/>
          <w:highlight w:val="white"/>
        </w:rPr>
      </w:pPr>
      <w:r>
        <w:rPr>
          <w:rFonts w:ascii="Roboto" w:eastAsia="Roboto" w:hAnsi="Roboto" w:cs="Roboto"/>
          <w:b/>
          <w:sz w:val="21"/>
          <w:szCs w:val="21"/>
          <w:highlight w:val="white"/>
        </w:rPr>
        <w:t>Answer: (150-200)</w:t>
      </w:r>
    </w:p>
    <w:p w14:paraId="0000006F" w14:textId="77777777" w:rsidR="007504D1" w:rsidRDefault="007504D1">
      <w:pPr>
        <w:spacing w:after="180"/>
        <w:rPr>
          <w:rFonts w:ascii="Roboto" w:eastAsia="Roboto" w:hAnsi="Roboto" w:cs="Roboto"/>
          <w:sz w:val="21"/>
          <w:szCs w:val="21"/>
          <w:highlight w:val="white"/>
        </w:rPr>
      </w:pPr>
    </w:p>
    <w:p w14:paraId="00000070" w14:textId="77777777" w:rsidR="007504D1" w:rsidRDefault="003D422A">
      <w:pPr>
        <w:numPr>
          <w:ilvl w:val="0"/>
          <w:numId w:val="1"/>
        </w:numPr>
        <w:spacing w:before="240"/>
        <w:rPr>
          <w:rFonts w:ascii="Roboto" w:eastAsia="Roboto" w:hAnsi="Roboto" w:cs="Roboto"/>
          <w:sz w:val="21"/>
          <w:szCs w:val="21"/>
          <w:highlight w:val="white"/>
        </w:rPr>
      </w:pPr>
      <w:r>
        <w:rPr>
          <w:rFonts w:ascii="Roboto" w:eastAsia="Roboto" w:hAnsi="Roboto" w:cs="Roboto"/>
          <w:b/>
          <w:sz w:val="21"/>
          <w:szCs w:val="21"/>
          <w:highlight w:val="white"/>
        </w:rPr>
        <w:t>In what kind of community? (Music Clubs, Christian church, Basketball clubs) —&gt; How can I contribute and enrich our perspectives through sharing of knowledge and experience</w:t>
      </w:r>
    </w:p>
    <w:p w14:paraId="00000071" w14:textId="77777777" w:rsidR="007504D1" w:rsidRDefault="003D422A">
      <w:pPr>
        <w:numPr>
          <w:ilvl w:val="0"/>
          <w:numId w:val="1"/>
        </w:numPr>
        <w:spacing w:after="240"/>
        <w:rPr>
          <w:rFonts w:ascii="Roboto" w:eastAsia="Roboto" w:hAnsi="Roboto" w:cs="Roboto"/>
          <w:sz w:val="21"/>
          <w:szCs w:val="21"/>
          <w:highlight w:val="white"/>
        </w:rPr>
      </w:pPr>
      <w:r>
        <w:rPr>
          <w:rFonts w:ascii="Roboto" w:eastAsia="Roboto" w:hAnsi="Roboto" w:cs="Roboto"/>
          <w:b/>
          <w:sz w:val="21"/>
          <w:szCs w:val="21"/>
          <w:highlight w:val="white"/>
        </w:rPr>
        <w:t>GO DEEP from the 1st question (Music: Perform in theatre or acapella, Christian: Play in church band)</w:t>
      </w:r>
    </w:p>
    <w:p w14:paraId="00000072" w14:textId="77777777" w:rsidR="007504D1" w:rsidRDefault="007504D1">
      <w:pPr>
        <w:rPr>
          <w:rFonts w:ascii="Roboto" w:eastAsia="Roboto" w:hAnsi="Roboto" w:cs="Roboto"/>
          <w:sz w:val="21"/>
          <w:szCs w:val="21"/>
          <w:highlight w:val="white"/>
        </w:rPr>
      </w:pPr>
    </w:p>
    <w:p w14:paraId="00000073" w14:textId="77777777" w:rsidR="007504D1" w:rsidRDefault="003D422A">
      <w:pPr>
        <w:spacing w:after="220"/>
        <w:rPr>
          <w:rFonts w:ascii="Roboto" w:eastAsia="Roboto" w:hAnsi="Roboto" w:cs="Roboto"/>
          <w:b/>
          <w:sz w:val="21"/>
          <w:szCs w:val="21"/>
          <w:highlight w:val="white"/>
        </w:rPr>
      </w:pPr>
      <w:r>
        <w:rPr>
          <w:rFonts w:ascii="Roboto" w:eastAsia="Roboto" w:hAnsi="Roboto" w:cs="Roboto"/>
          <w:b/>
          <w:sz w:val="21"/>
          <w:szCs w:val="21"/>
          <w:highlight w:val="white"/>
        </w:rPr>
        <w:t>Wharton Undergraduate Finance Club</w:t>
      </w:r>
    </w:p>
    <w:p w14:paraId="00000074" w14:textId="77777777" w:rsidR="007504D1" w:rsidRDefault="003D422A">
      <w:pPr>
        <w:spacing w:after="220"/>
        <w:rPr>
          <w:rFonts w:ascii="Roboto" w:eastAsia="Roboto" w:hAnsi="Roboto" w:cs="Roboto"/>
          <w:b/>
          <w:sz w:val="21"/>
          <w:szCs w:val="21"/>
          <w:highlight w:val="white"/>
        </w:rPr>
      </w:pPr>
      <w:r>
        <w:rPr>
          <w:rFonts w:ascii="Roboto" w:eastAsia="Roboto" w:hAnsi="Roboto" w:cs="Roboto"/>
          <w:b/>
          <w:sz w:val="21"/>
          <w:szCs w:val="21"/>
          <w:highlight w:val="white"/>
        </w:rPr>
        <w:t>The Wharton Undergraduate Finance Club helps undergraduates gain out-of-class experience in finance by facilitating interaction between faculty, alumni, students, and professionals in the workforce.</w:t>
      </w:r>
    </w:p>
    <w:p w14:paraId="00000075" w14:textId="77777777" w:rsidR="007504D1" w:rsidRDefault="003D422A">
      <w:pPr>
        <w:spacing w:after="220"/>
        <w:rPr>
          <w:rFonts w:ascii="Roboto" w:eastAsia="Roboto" w:hAnsi="Roboto" w:cs="Roboto"/>
          <w:b/>
          <w:sz w:val="21"/>
          <w:szCs w:val="21"/>
          <w:highlight w:val="white"/>
        </w:rPr>
      </w:pPr>
      <w:r>
        <w:rPr>
          <w:rFonts w:ascii="Roboto" w:eastAsia="Roboto" w:hAnsi="Roboto" w:cs="Roboto"/>
          <w:b/>
          <w:sz w:val="21"/>
          <w:szCs w:val="21"/>
          <w:highlight w:val="white"/>
        </w:rPr>
        <w:t>Wharton Undergraduate FinTech Group (WUFT)</w:t>
      </w:r>
    </w:p>
    <w:p w14:paraId="00000076" w14:textId="77777777" w:rsidR="007504D1" w:rsidRDefault="003D422A">
      <w:pPr>
        <w:spacing w:after="220"/>
        <w:rPr>
          <w:rFonts w:ascii="Roboto" w:eastAsia="Roboto" w:hAnsi="Roboto" w:cs="Roboto"/>
          <w:b/>
          <w:sz w:val="21"/>
          <w:szCs w:val="21"/>
          <w:highlight w:val="white"/>
        </w:rPr>
      </w:pPr>
      <w:r>
        <w:rPr>
          <w:rFonts w:ascii="Roboto" w:eastAsia="Roboto" w:hAnsi="Roboto" w:cs="Roboto"/>
          <w:b/>
          <w:sz w:val="21"/>
          <w:szCs w:val="21"/>
          <w:highlight w:val="white"/>
        </w:rPr>
        <w:t>Wharton Undergraduate FinTech is a hub for financial disruption and innovation, fusing technology and business to bring Penn students unparalleled opportunities in a rapidly growing industry.</w:t>
      </w:r>
    </w:p>
    <w:p w14:paraId="00000077" w14:textId="77777777" w:rsidR="007504D1" w:rsidRDefault="003D422A">
      <w:pPr>
        <w:rPr>
          <w:rFonts w:ascii="Roboto" w:eastAsia="Roboto" w:hAnsi="Roboto" w:cs="Roboto"/>
          <w:b/>
          <w:sz w:val="21"/>
          <w:szCs w:val="21"/>
          <w:highlight w:val="white"/>
        </w:rPr>
      </w:pPr>
      <w:r>
        <w:rPr>
          <w:rFonts w:ascii="Roboto" w:eastAsia="Roboto" w:hAnsi="Roboto" w:cs="Roboto"/>
          <w:b/>
          <w:sz w:val="21"/>
          <w:szCs w:val="21"/>
          <w:highlight w:val="white"/>
        </w:rPr>
        <w:t>Media and Entertainment Club</w:t>
      </w:r>
    </w:p>
    <w:p w14:paraId="00000078" w14:textId="77777777" w:rsidR="007504D1" w:rsidRDefault="007504D1">
      <w:pPr>
        <w:rPr>
          <w:rFonts w:ascii="Roboto" w:eastAsia="Roboto" w:hAnsi="Roboto" w:cs="Roboto"/>
          <w:sz w:val="21"/>
          <w:szCs w:val="21"/>
          <w:highlight w:val="white"/>
        </w:rPr>
      </w:pPr>
    </w:p>
    <w:p w14:paraId="00000079" w14:textId="77777777" w:rsidR="007504D1" w:rsidRDefault="007504D1">
      <w:pPr>
        <w:rPr>
          <w:rFonts w:ascii="Roboto" w:eastAsia="Roboto" w:hAnsi="Roboto" w:cs="Roboto"/>
          <w:sz w:val="21"/>
          <w:szCs w:val="21"/>
          <w:highlight w:val="white"/>
        </w:rPr>
      </w:pPr>
    </w:p>
    <w:p w14:paraId="0000007A" w14:textId="77777777" w:rsidR="007504D1" w:rsidRDefault="007504D1">
      <w:pPr>
        <w:rPr>
          <w:rFonts w:ascii="Roboto" w:eastAsia="Roboto" w:hAnsi="Roboto" w:cs="Roboto"/>
          <w:sz w:val="21"/>
          <w:szCs w:val="21"/>
          <w:highlight w:val="white"/>
        </w:rPr>
      </w:pPr>
    </w:p>
    <w:p w14:paraId="0000007B" w14:textId="77777777" w:rsidR="007504D1" w:rsidRDefault="003D422A">
      <w:pPr>
        <w:ind w:firstLine="720"/>
        <w:rPr>
          <w:rFonts w:ascii="Roboto" w:eastAsia="Roboto" w:hAnsi="Roboto" w:cs="Roboto"/>
          <w:sz w:val="21"/>
          <w:szCs w:val="21"/>
          <w:highlight w:val="white"/>
        </w:rPr>
      </w:pPr>
      <w:r>
        <w:rPr>
          <w:rFonts w:ascii="Roboto" w:eastAsia="Roboto" w:hAnsi="Roboto" w:cs="Roboto"/>
          <w:sz w:val="21"/>
          <w:szCs w:val="21"/>
          <w:highlight w:val="white"/>
        </w:rPr>
        <w:t>As an avid guitarist, I wanted to take the opportunity from one of the most diverse schools in the US to improve my skills with various musical styles. In Indonesia, I was mostly exposed to Indonesian/Western pop songs. However, at Penn, I would explore music and experiment with new lyrics, genres, and arrangements. Imagine having a band with bassist from Uganda, pianist from China, drummer from Germany, singer from US, and me, as the guitarist. Penn’s “Media and Entertainment Club”, the largest student-led organization which hosts numerous events and explore various channels in music, would be my gateway to yield new colors to the community.</w:t>
      </w:r>
    </w:p>
    <w:p w14:paraId="0000007C" w14:textId="77777777" w:rsidR="007504D1" w:rsidRDefault="003D422A">
      <w:pPr>
        <w:ind w:firstLine="720"/>
        <w:rPr>
          <w:rFonts w:ascii="Roboto" w:eastAsia="Roboto" w:hAnsi="Roboto" w:cs="Roboto"/>
          <w:sz w:val="21"/>
          <w:szCs w:val="21"/>
          <w:highlight w:val="white"/>
        </w:rPr>
      </w:pPr>
      <w:r>
        <w:rPr>
          <w:rFonts w:ascii="Roboto" w:eastAsia="Roboto" w:hAnsi="Roboto" w:cs="Roboto"/>
          <w:sz w:val="21"/>
          <w:szCs w:val="21"/>
          <w:highlight w:val="white"/>
        </w:rPr>
        <w:t xml:space="preserve">In addition, I would audition for Penn Quakers’ basketball team – the most dominant team in the Ivy League with 39 championships. I am excited to learn from the best. I hope that one day I could participate in the NCAA and Ivy Championships with my fellow Quakers. Finally, I look forward </w:t>
      </w:r>
      <w:r>
        <w:rPr>
          <w:rFonts w:ascii="Roboto" w:eastAsia="Roboto" w:hAnsi="Roboto" w:cs="Roboto"/>
          <w:sz w:val="21"/>
          <w:szCs w:val="21"/>
          <w:highlight w:val="white"/>
        </w:rPr>
        <w:lastRenderedPageBreak/>
        <w:t>to joining the Penn’s Equestrian Team, a sport I had no access to back home. From music and sports, the myriad of opportunities Penn offers in furthering my interests while exploring new ones provides ways to be immersed in Penn’s culture as well as exposing my Indonesian identity in this diverse community.</w:t>
      </w:r>
    </w:p>
    <w:p w14:paraId="0000007D" w14:textId="77777777" w:rsidR="007504D1" w:rsidRDefault="007504D1">
      <w:pPr>
        <w:ind w:firstLine="720"/>
        <w:rPr>
          <w:rFonts w:ascii="Roboto" w:eastAsia="Roboto" w:hAnsi="Roboto" w:cs="Roboto"/>
          <w:sz w:val="21"/>
          <w:szCs w:val="21"/>
          <w:highlight w:val="white"/>
        </w:rPr>
      </w:pPr>
    </w:p>
    <w:p w14:paraId="0000007E" w14:textId="77777777" w:rsidR="007504D1" w:rsidRDefault="007504D1">
      <w:pPr>
        <w:rPr>
          <w:rFonts w:ascii="Roboto" w:eastAsia="Roboto" w:hAnsi="Roboto" w:cs="Roboto"/>
          <w:sz w:val="21"/>
          <w:szCs w:val="21"/>
          <w:highlight w:val="white"/>
        </w:rPr>
      </w:pPr>
    </w:p>
    <w:p w14:paraId="0000007F" w14:textId="77777777" w:rsidR="007504D1" w:rsidRDefault="007504D1">
      <w:pPr>
        <w:rPr>
          <w:rFonts w:ascii="Roboto" w:eastAsia="Roboto" w:hAnsi="Roboto" w:cs="Roboto"/>
          <w:sz w:val="21"/>
          <w:szCs w:val="21"/>
          <w:highlight w:val="white"/>
        </w:rPr>
      </w:pPr>
    </w:p>
    <w:p w14:paraId="00000080" w14:textId="77777777" w:rsidR="007504D1" w:rsidRDefault="007504D1">
      <w:pPr>
        <w:rPr>
          <w:rFonts w:ascii="Roboto" w:eastAsia="Roboto" w:hAnsi="Roboto" w:cs="Roboto"/>
          <w:sz w:val="21"/>
          <w:szCs w:val="21"/>
          <w:highlight w:val="white"/>
        </w:rPr>
      </w:pPr>
    </w:p>
    <w:p w14:paraId="00000081" w14:textId="77777777" w:rsidR="007504D1" w:rsidRDefault="007504D1">
      <w:pPr>
        <w:rPr>
          <w:rFonts w:ascii="Roboto" w:eastAsia="Roboto" w:hAnsi="Roboto" w:cs="Roboto"/>
          <w:sz w:val="21"/>
          <w:szCs w:val="21"/>
          <w:highlight w:val="white"/>
        </w:rPr>
      </w:pPr>
    </w:p>
    <w:p w14:paraId="00000082" w14:textId="77777777" w:rsidR="007504D1" w:rsidRDefault="007504D1">
      <w:pPr>
        <w:rPr>
          <w:rFonts w:ascii="Roboto" w:eastAsia="Roboto" w:hAnsi="Roboto" w:cs="Roboto"/>
          <w:sz w:val="21"/>
          <w:szCs w:val="21"/>
          <w:highlight w:val="white"/>
        </w:rPr>
      </w:pPr>
    </w:p>
    <w:p w14:paraId="00000083" w14:textId="77777777" w:rsidR="007504D1" w:rsidRDefault="007504D1">
      <w:pPr>
        <w:rPr>
          <w:rFonts w:ascii="Roboto" w:eastAsia="Roboto" w:hAnsi="Roboto" w:cs="Roboto"/>
          <w:sz w:val="21"/>
          <w:szCs w:val="21"/>
          <w:highlight w:val="white"/>
        </w:rPr>
      </w:pPr>
    </w:p>
    <w:p w14:paraId="00000084" w14:textId="77777777" w:rsidR="007504D1" w:rsidRDefault="007504D1">
      <w:pPr>
        <w:rPr>
          <w:rFonts w:ascii="Roboto" w:eastAsia="Roboto" w:hAnsi="Roboto" w:cs="Roboto"/>
          <w:sz w:val="21"/>
          <w:szCs w:val="21"/>
          <w:highlight w:val="white"/>
        </w:rPr>
      </w:pPr>
    </w:p>
    <w:p w14:paraId="00000085" w14:textId="77777777" w:rsidR="007504D1" w:rsidRDefault="007504D1">
      <w:pPr>
        <w:rPr>
          <w:rFonts w:ascii="Roboto" w:eastAsia="Roboto" w:hAnsi="Roboto" w:cs="Roboto"/>
          <w:sz w:val="21"/>
          <w:szCs w:val="21"/>
          <w:highlight w:val="white"/>
        </w:rPr>
      </w:pPr>
    </w:p>
    <w:p w14:paraId="00000086" w14:textId="77777777" w:rsidR="007504D1" w:rsidRDefault="007504D1">
      <w:pPr>
        <w:rPr>
          <w:rFonts w:ascii="Roboto" w:eastAsia="Roboto" w:hAnsi="Roboto" w:cs="Roboto"/>
          <w:sz w:val="21"/>
          <w:szCs w:val="21"/>
          <w:highlight w:val="white"/>
        </w:rPr>
      </w:pPr>
    </w:p>
    <w:p w14:paraId="00000087" w14:textId="77777777" w:rsidR="007504D1" w:rsidRDefault="007504D1">
      <w:pPr>
        <w:rPr>
          <w:rFonts w:ascii="Roboto" w:eastAsia="Roboto" w:hAnsi="Roboto" w:cs="Roboto"/>
          <w:sz w:val="21"/>
          <w:szCs w:val="21"/>
          <w:highlight w:val="white"/>
        </w:rPr>
      </w:pPr>
    </w:p>
    <w:p w14:paraId="00000088" w14:textId="77777777" w:rsidR="007504D1" w:rsidRDefault="007504D1">
      <w:pPr>
        <w:rPr>
          <w:rFonts w:ascii="Roboto" w:eastAsia="Roboto" w:hAnsi="Roboto" w:cs="Roboto"/>
          <w:sz w:val="21"/>
          <w:szCs w:val="21"/>
          <w:highlight w:val="white"/>
        </w:rPr>
      </w:pPr>
    </w:p>
    <w:p w14:paraId="00000089" w14:textId="77777777" w:rsidR="007504D1" w:rsidRDefault="007504D1">
      <w:pPr>
        <w:rPr>
          <w:rFonts w:ascii="Roboto" w:eastAsia="Roboto" w:hAnsi="Roboto" w:cs="Roboto"/>
          <w:sz w:val="21"/>
          <w:szCs w:val="21"/>
          <w:highlight w:val="white"/>
        </w:rPr>
      </w:pPr>
    </w:p>
    <w:p w14:paraId="0000008A" w14:textId="77777777" w:rsidR="007504D1" w:rsidRDefault="007504D1">
      <w:pPr>
        <w:rPr>
          <w:rFonts w:ascii="Roboto" w:eastAsia="Roboto" w:hAnsi="Roboto" w:cs="Roboto"/>
          <w:sz w:val="21"/>
          <w:szCs w:val="21"/>
          <w:highlight w:val="white"/>
        </w:rPr>
      </w:pPr>
    </w:p>
    <w:p w14:paraId="0000008B" w14:textId="77777777" w:rsidR="007504D1" w:rsidRDefault="007504D1">
      <w:pPr>
        <w:rPr>
          <w:rFonts w:ascii="Roboto" w:eastAsia="Roboto" w:hAnsi="Roboto" w:cs="Roboto"/>
          <w:sz w:val="21"/>
          <w:szCs w:val="21"/>
          <w:highlight w:val="white"/>
        </w:rPr>
      </w:pPr>
    </w:p>
    <w:p w14:paraId="0000008C" w14:textId="77777777" w:rsidR="007504D1" w:rsidRDefault="007504D1">
      <w:pPr>
        <w:rPr>
          <w:rFonts w:ascii="Roboto" w:eastAsia="Roboto" w:hAnsi="Roboto" w:cs="Roboto"/>
          <w:sz w:val="21"/>
          <w:szCs w:val="21"/>
          <w:highlight w:val="white"/>
        </w:rPr>
      </w:pPr>
    </w:p>
    <w:p w14:paraId="0000008D" w14:textId="77777777" w:rsidR="007504D1" w:rsidRDefault="007504D1">
      <w:pPr>
        <w:rPr>
          <w:rFonts w:ascii="Roboto" w:eastAsia="Roboto" w:hAnsi="Roboto" w:cs="Roboto"/>
          <w:sz w:val="21"/>
          <w:szCs w:val="21"/>
          <w:highlight w:val="white"/>
        </w:rPr>
      </w:pPr>
    </w:p>
    <w:p w14:paraId="0000008E" w14:textId="77777777" w:rsidR="007504D1" w:rsidRDefault="007504D1">
      <w:pPr>
        <w:rPr>
          <w:rFonts w:ascii="Roboto" w:eastAsia="Roboto" w:hAnsi="Roboto" w:cs="Roboto"/>
          <w:sz w:val="21"/>
          <w:szCs w:val="21"/>
          <w:highlight w:val="white"/>
        </w:rPr>
      </w:pPr>
    </w:p>
    <w:p w14:paraId="0000008F" w14:textId="77777777" w:rsidR="007504D1" w:rsidRDefault="007504D1">
      <w:pPr>
        <w:rPr>
          <w:rFonts w:ascii="Roboto" w:eastAsia="Roboto" w:hAnsi="Roboto" w:cs="Roboto"/>
          <w:sz w:val="21"/>
          <w:szCs w:val="21"/>
          <w:highlight w:val="white"/>
        </w:rPr>
      </w:pPr>
    </w:p>
    <w:p w14:paraId="00000090" w14:textId="77777777" w:rsidR="007504D1" w:rsidRDefault="007504D1">
      <w:pPr>
        <w:rPr>
          <w:rFonts w:ascii="Roboto" w:eastAsia="Roboto" w:hAnsi="Roboto" w:cs="Roboto"/>
          <w:sz w:val="21"/>
          <w:szCs w:val="21"/>
          <w:highlight w:val="white"/>
        </w:rPr>
      </w:pPr>
    </w:p>
    <w:p w14:paraId="00000091" w14:textId="77777777" w:rsidR="007504D1" w:rsidRDefault="007504D1">
      <w:pPr>
        <w:rPr>
          <w:rFonts w:ascii="Roboto" w:eastAsia="Roboto" w:hAnsi="Roboto" w:cs="Roboto"/>
          <w:sz w:val="21"/>
          <w:szCs w:val="21"/>
          <w:highlight w:val="white"/>
        </w:rPr>
      </w:pPr>
    </w:p>
    <w:p w14:paraId="00000092" w14:textId="77777777" w:rsidR="007504D1" w:rsidRDefault="007504D1">
      <w:pPr>
        <w:rPr>
          <w:rFonts w:ascii="Roboto" w:eastAsia="Roboto" w:hAnsi="Roboto" w:cs="Roboto"/>
          <w:sz w:val="21"/>
          <w:szCs w:val="21"/>
          <w:highlight w:val="white"/>
        </w:rPr>
      </w:pPr>
    </w:p>
    <w:p w14:paraId="00000093" w14:textId="77777777" w:rsidR="007504D1" w:rsidRDefault="007504D1">
      <w:pPr>
        <w:rPr>
          <w:rFonts w:ascii="Roboto" w:eastAsia="Roboto" w:hAnsi="Roboto" w:cs="Roboto"/>
          <w:sz w:val="21"/>
          <w:szCs w:val="21"/>
          <w:highlight w:val="white"/>
        </w:rPr>
      </w:pPr>
    </w:p>
    <w:p w14:paraId="00000094" w14:textId="77777777" w:rsidR="007504D1" w:rsidRDefault="007504D1">
      <w:pPr>
        <w:rPr>
          <w:rFonts w:ascii="Roboto" w:eastAsia="Roboto" w:hAnsi="Roboto" w:cs="Roboto"/>
          <w:sz w:val="21"/>
          <w:szCs w:val="21"/>
          <w:highlight w:val="white"/>
        </w:rPr>
      </w:pPr>
    </w:p>
    <w:p w14:paraId="00000095" w14:textId="77777777" w:rsidR="007504D1" w:rsidRDefault="007504D1">
      <w:pPr>
        <w:rPr>
          <w:rFonts w:ascii="Roboto" w:eastAsia="Roboto" w:hAnsi="Roboto" w:cs="Roboto"/>
          <w:sz w:val="21"/>
          <w:szCs w:val="21"/>
          <w:highlight w:val="white"/>
        </w:rPr>
      </w:pPr>
    </w:p>
    <w:p w14:paraId="00000096" w14:textId="77777777" w:rsidR="007504D1" w:rsidRDefault="007504D1">
      <w:pPr>
        <w:rPr>
          <w:rFonts w:ascii="Roboto" w:eastAsia="Roboto" w:hAnsi="Roboto" w:cs="Roboto"/>
          <w:sz w:val="21"/>
          <w:szCs w:val="21"/>
          <w:highlight w:val="white"/>
        </w:rPr>
      </w:pPr>
    </w:p>
    <w:p w14:paraId="00000097" w14:textId="77777777" w:rsidR="007504D1" w:rsidRDefault="007504D1">
      <w:pPr>
        <w:rPr>
          <w:rFonts w:ascii="Roboto" w:eastAsia="Roboto" w:hAnsi="Roboto" w:cs="Roboto"/>
          <w:sz w:val="21"/>
          <w:szCs w:val="21"/>
          <w:highlight w:val="white"/>
        </w:rPr>
      </w:pPr>
    </w:p>
    <w:p w14:paraId="00000098" w14:textId="77777777" w:rsidR="007504D1" w:rsidRDefault="007504D1">
      <w:pPr>
        <w:rPr>
          <w:rFonts w:ascii="Roboto" w:eastAsia="Roboto" w:hAnsi="Roboto" w:cs="Roboto"/>
          <w:sz w:val="21"/>
          <w:szCs w:val="21"/>
          <w:highlight w:val="white"/>
        </w:rPr>
      </w:pPr>
    </w:p>
    <w:p w14:paraId="00000099" w14:textId="77777777" w:rsidR="007504D1" w:rsidRDefault="007504D1">
      <w:pPr>
        <w:rPr>
          <w:rFonts w:ascii="Roboto" w:eastAsia="Roboto" w:hAnsi="Roboto" w:cs="Roboto"/>
          <w:sz w:val="21"/>
          <w:szCs w:val="21"/>
          <w:highlight w:val="white"/>
        </w:rPr>
      </w:pPr>
    </w:p>
    <w:p w14:paraId="0000009A" w14:textId="77777777" w:rsidR="007504D1" w:rsidRDefault="007504D1">
      <w:pPr>
        <w:rPr>
          <w:rFonts w:ascii="Roboto" w:eastAsia="Roboto" w:hAnsi="Roboto" w:cs="Roboto"/>
          <w:sz w:val="21"/>
          <w:szCs w:val="21"/>
          <w:highlight w:val="white"/>
        </w:rPr>
      </w:pPr>
    </w:p>
    <w:p w14:paraId="0000009B" w14:textId="77777777" w:rsidR="007504D1" w:rsidRDefault="007504D1">
      <w:pPr>
        <w:rPr>
          <w:rFonts w:ascii="Roboto" w:eastAsia="Roboto" w:hAnsi="Roboto" w:cs="Roboto"/>
          <w:sz w:val="21"/>
          <w:szCs w:val="21"/>
          <w:highlight w:val="white"/>
        </w:rPr>
      </w:pPr>
    </w:p>
    <w:p w14:paraId="0000009C" w14:textId="77777777" w:rsidR="007504D1" w:rsidRDefault="007504D1">
      <w:pPr>
        <w:rPr>
          <w:rFonts w:ascii="Roboto" w:eastAsia="Roboto" w:hAnsi="Roboto" w:cs="Roboto"/>
          <w:sz w:val="21"/>
          <w:szCs w:val="21"/>
          <w:highlight w:val="white"/>
        </w:rPr>
      </w:pPr>
    </w:p>
    <w:p w14:paraId="0000009D" w14:textId="77777777" w:rsidR="007504D1" w:rsidRDefault="007504D1">
      <w:pPr>
        <w:rPr>
          <w:rFonts w:ascii="Roboto" w:eastAsia="Roboto" w:hAnsi="Roboto" w:cs="Roboto"/>
          <w:sz w:val="21"/>
          <w:szCs w:val="21"/>
          <w:highlight w:val="white"/>
        </w:rPr>
      </w:pPr>
    </w:p>
    <w:p w14:paraId="0000009E" w14:textId="77777777" w:rsidR="007504D1" w:rsidRDefault="007504D1">
      <w:pPr>
        <w:rPr>
          <w:rFonts w:ascii="Roboto" w:eastAsia="Roboto" w:hAnsi="Roboto" w:cs="Roboto"/>
          <w:sz w:val="21"/>
          <w:szCs w:val="21"/>
          <w:highlight w:val="white"/>
        </w:rPr>
      </w:pPr>
    </w:p>
    <w:p w14:paraId="0000009F" w14:textId="77777777" w:rsidR="007504D1" w:rsidRDefault="007504D1">
      <w:pPr>
        <w:rPr>
          <w:rFonts w:ascii="Roboto" w:eastAsia="Roboto" w:hAnsi="Roboto" w:cs="Roboto"/>
          <w:sz w:val="21"/>
          <w:szCs w:val="21"/>
          <w:highlight w:val="white"/>
        </w:rPr>
      </w:pPr>
    </w:p>
    <w:p w14:paraId="000000A0" w14:textId="77777777" w:rsidR="007504D1" w:rsidRDefault="007504D1">
      <w:pPr>
        <w:rPr>
          <w:rFonts w:ascii="Roboto" w:eastAsia="Roboto" w:hAnsi="Roboto" w:cs="Roboto"/>
          <w:sz w:val="21"/>
          <w:szCs w:val="21"/>
          <w:highlight w:val="white"/>
        </w:rPr>
      </w:pPr>
    </w:p>
    <w:p w14:paraId="000000A1" w14:textId="77777777" w:rsidR="007504D1" w:rsidRDefault="007504D1">
      <w:pPr>
        <w:rPr>
          <w:rFonts w:ascii="Roboto" w:eastAsia="Roboto" w:hAnsi="Roboto" w:cs="Roboto"/>
          <w:sz w:val="21"/>
          <w:szCs w:val="21"/>
          <w:highlight w:val="white"/>
        </w:rPr>
      </w:pPr>
    </w:p>
    <w:p w14:paraId="000000A2" w14:textId="77777777" w:rsidR="007504D1" w:rsidRDefault="007504D1">
      <w:pPr>
        <w:rPr>
          <w:rFonts w:ascii="Roboto" w:eastAsia="Roboto" w:hAnsi="Roboto" w:cs="Roboto"/>
          <w:sz w:val="21"/>
          <w:szCs w:val="21"/>
          <w:highlight w:val="white"/>
        </w:rPr>
      </w:pPr>
    </w:p>
    <w:p w14:paraId="000000A3" w14:textId="77777777" w:rsidR="007504D1" w:rsidRDefault="007504D1">
      <w:pPr>
        <w:rPr>
          <w:rFonts w:ascii="Roboto" w:eastAsia="Roboto" w:hAnsi="Roboto" w:cs="Roboto"/>
          <w:sz w:val="21"/>
          <w:szCs w:val="21"/>
          <w:highlight w:val="white"/>
        </w:rPr>
      </w:pPr>
    </w:p>
    <w:sectPr w:rsidR="007504D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San" w:date="2019-10-28T21:10:00Z" w:initials="R">
    <w:p w14:paraId="35EA424E" w14:textId="77777777" w:rsidR="00F25A9A" w:rsidRDefault="00F25A9A" w:rsidP="00F25A9A">
      <w:pPr>
        <w:pStyle w:val="CommentText"/>
      </w:pPr>
      <w:r>
        <w:rPr>
          <w:rStyle w:val="CommentReference"/>
        </w:rPr>
        <w:annotationRef/>
      </w:r>
      <w:r>
        <w:t xml:space="preserve">There is only 3 listed when you mention 4 areas of specialization. </w:t>
      </w:r>
    </w:p>
    <w:p w14:paraId="4D31B4E0" w14:textId="77777777" w:rsidR="00F25A9A" w:rsidRDefault="00F25A9A">
      <w:pPr>
        <w:pStyle w:val="CommentText"/>
      </w:pPr>
    </w:p>
  </w:comment>
  <w:comment w:id="35" w:author="San" w:date="2019-10-28T21:12:00Z" w:initials="R">
    <w:p w14:paraId="06F4CA1F" w14:textId="6B5BB97D" w:rsidR="00F25A9A" w:rsidRDefault="00F25A9A">
      <w:pPr>
        <w:pStyle w:val="CommentText"/>
      </w:pPr>
      <w:r>
        <w:rPr>
          <w:rStyle w:val="CommentReference"/>
        </w:rPr>
        <w:annotationRef/>
      </w:r>
      <w:r>
        <w:t xml:space="preserve">For </w:t>
      </w:r>
      <w:proofErr w:type="spellStart"/>
      <w:r>
        <w:t>eg.</w:t>
      </w:r>
      <w:proofErr w:type="spellEnd"/>
      <w:r>
        <w:t xml:space="preserve"> How would you put learning into practice? What specific learning are you talking about?</w:t>
      </w:r>
    </w:p>
  </w:comment>
  <w:comment w:id="25" w:author="San" w:date="2019-10-28T21:10:00Z" w:initials="R">
    <w:p w14:paraId="55F8C32D" w14:textId="77777777" w:rsidR="00F25A9A" w:rsidRDefault="00F25A9A" w:rsidP="00F25A9A">
      <w:pPr>
        <w:pStyle w:val="CommentText"/>
      </w:pPr>
      <w:r>
        <w:rPr>
          <w:rStyle w:val="CommentReference"/>
        </w:rPr>
        <w:annotationRef/>
      </w:r>
      <w:r>
        <w:t>Each sentence in this paragraph are good points but it would be good to elaborate more on each point if possible to show depth. Maybe you can choose 2-3 points to elaborate further while keeping within the word limit.</w:t>
      </w:r>
    </w:p>
    <w:p w14:paraId="1136B07D" w14:textId="7A1D6D58" w:rsidR="00F25A9A" w:rsidRDefault="00F25A9A">
      <w:pPr>
        <w:pStyle w:val="CommentText"/>
      </w:pPr>
    </w:p>
  </w:comment>
  <w:comment w:id="38" w:author="Rachel Darmawangsa" w:date="2019-10-28T21:12:00Z" w:initials="RD">
    <w:p w14:paraId="4C1B29EF" w14:textId="5E46D500" w:rsidR="009F7058" w:rsidRDefault="009F7058">
      <w:pPr>
        <w:pStyle w:val="CommentText"/>
      </w:pPr>
      <w:r>
        <w:rPr>
          <w:rStyle w:val="CommentReference"/>
        </w:rPr>
        <w:annotationRef/>
      </w:r>
      <w:r>
        <w:t>I think this sentence is confusing</w:t>
      </w:r>
    </w:p>
  </w:comment>
  <w:comment w:id="49" w:author="Rachel Darmawangsa" w:date="2019-10-28T21:13:00Z" w:initials="RD">
    <w:p w14:paraId="0E22807B" w14:textId="2E918FA0" w:rsidR="009F7058" w:rsidRDefault="009F7058">
      <w:pPr>
        <w:pStyle w:val="CommentText"/>
      </w:pPr>
      <w:r>
        <w:rPr>
          <w:rStyle w:val="CommentReference"/>
        </w:rPr>
        <w:annotationRef/>
      </w:r>
      <w:r>
        <w:t xml:space="preserve">Is this right word? Isn’t it more of a casual thing? If </w:t>
      </w:r>
      <w:proofErr w:type="gramStart"/>
      <w:r>
        <w:t>so</w:t>
      </w:r>
      <w:proofErr w:type="gramEnd"/>
      <w:r>
        <w:t xml:space="preserve"> interview is too formal maybe “having ran into”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31B4E0" w15:done="0"/>
  <w15:commentEx w15:paraId="06F4CA1F" w15:done="0"/>
  <w15:commentEx w15:paraId="1136B07D" w15:done="0"/>
  <w15:commentEx w15:paraId="4C1B29EF" w15:done="0"/>
  <w15:commentEx w15:paraId="0E2280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31B4E0" w16cid:durableId="2161D77C"/>
  <w16cid:commentId w16cid:paraId="06F4CA1F" w16cid:durableId="2161D77D"/>
  <w16cid:commentId w16cid:paraId="1136B07D" w16cid:durableId="2161D77E"/>
  <w16cid:commentId w16cid:paraId="4C1B29EF" w16cid:durableId="2161D855"/>
  <w16cid:commentId w16cid:paraId="0E22807B" w16cid:durableId="2161D8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5CF3"/>
    <w:multiLevelType w:val="multilevel"/>
    <w:tmpl w:val="27AC6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E4647C"/>
    <w:multiLevelType w:val="multilevel"/>
    <w:tmpl w:val="8C401422"/>
    <w:lvl w:ilvl="0">
      <w:start w:val="1"/>
      <w:numFmt w:val="bullet"/>
      <w:lvlText w:val="●"/>
      <w:lvlJc w:val="left"/>
      <w:pPr>
        <w:ind w:left="720" w:hanging="360"/>
      </w:pPr>
      <w:rPr>
        <w:rFonts w:ascii="Arial" w:eastAsia="Arial" w:hAnsi="Arial" w:cs="Arial"/>
        <w:color w:val="3A3A3A"/>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5A3D10"/>
    <w:multiLevelType w:val="multilevel"/>
    <w:tmpl w:val="B44A2EE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
    <w15:presenceInfo w15:providerId="None" w15:userId="San"/>
  </w15:person>
  <w15:person w15:author="Rachel Darmawangsa">
    <w15:presenceInfo w15:providerId="Windows Live" w15:userId="a55c8db8f8db03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4D1"/>
    <w:rsid w:val="003D422A"/>
    <w:rsid w:val="007504D1"/>
    <w:rsid w:val="009F7058"/>
    <w:rsid w:val="00F25A9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9342"/>
  <w15:docId w15:val="{3544077D-5E3F-D14F-B969-CF321C94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F25A9A"/>
    <w:rPr>
      <w:sz w:val="16"/>
      <w:szCs w:val="16"/>
    </w:rPr>
  </w:style>
  <w:style w:type="paragraph" w:styleId="CommentText">
    <w:name w:val="annotation text"/>
    <w:basedOn w:val="Normal"/>
    <w:link w:val="CommentTextChar"/>
    <w:uiPriority w:val="99"/>
    <w:semiHidden/>
    <w:unhideWhenUsed/>
    <w:rsid w:val="00F25A9A"/>
    <w:pPr>
      <w:spacing w:line="240" w:lineRule="auto"/>
    </w:pPr>
    <w:rPr>
      <w:sz w:val="20"/>
      <w:szCs w:val="20"/>
    </w:rPr>
  </w:style>
  <w:style w:type="character" w:customStyle="1" w:styleId="CommentTextChar">
    <w:name w:val="Comment Text Char"/>
    <w:basedOn w:val="DefaultParagraphFont"/>
    <w:link w:val="CommentText"/>
    <w:uiPriority w:val="99"/>
    <w:semiHidden/>
    <w:rsid w:val="00F25A9A"/>
    <w:rPr>
      <w:sz w:val="20"/>
      <w:szCs w:val="20"/>
    </w:rPr>
  </w:style>
  <w:style w:type="paragraph" w:styleId="CommentSubject">
    <w:name w:val="annotation subject"/>
    <w:basedOn w:val="CommentText"/>
    <w:next w:val="CommentText"/>
    <w:link w:val="CommentSubjectChar"/>
    <w:uiPriority w:val="99"/>
    <w:semiHidden/>
    <w:unhideWhenUsed/>
    <w:rsid w:val="00F25A9A"/>
    <w:rPr>
      <w:b/>
      <w:bCs/>
    </w:rPr>
  </w:style>
  <w:style w:type="character" w:customStyle="1" w:styleId="CommentSubjectChar">
    <w:name w:val="Comment Subject Char"/>
    <w:basedOn w:val="CommentTextChar"/>
    <w:link w:val="CommentSubject"/>
    <w:uiPriority w:val="99"/>
    <w:semiHidden/>
    <w:rsid w:val="00F25A9A"/>
    <w:rPr>
      <w:b/>
      <w:bCs/>
      <w:sz w:val="20"/>
      <w:szCs w:val="20"/>
    </w:rPr>
  </w:style>
  <w:style w:type="paragraph" w:styleId="BalloonText">
    <w:name w:val="Balloon Text"/>
    <w:basedOn w:val="Normal"/>
    <w:link w:val="BalloonTextChar"/>
    <w:uiPriority w:val="99"/>
    <w:semiHidden/>
    <w:unhideWhenUsed/>
    <w:rsid w:val="00F25A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A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 San Ho</dc:creator>
  <cp:lastModifiedBy>Rachel Darmawangsa</cp:lastModifiedBy>
  <cp:revision>3</cp:revision>
  <dcterms:created xsi:type="dcterms:W3CDTF">2019-10-29T01:14:00Z</dcterms:created>
  <dcterms:modified xsi:type="dcterms:W3CDTF">2019-10-29T04:20:00Z</dcterms:modified>
</cp:coreProperties>
</file>