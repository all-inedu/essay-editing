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Briefly 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(approximately one-half page, single-spaced) 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discuss the significance to you of the school or summer activity in which you have been most involved.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2"/>
          <w:szCs w:val="22"/>
          <w:rPrChange w:author="Devi Kasih" w:id="13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Throughout my life, I</w:t>
      </w:r>
      <w:ins w:author="Paul" w:id="1" w:date="2019-10-27T21:29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’ve been</w:t>
        </w:r>
      </w:ins>
      <w:del w:author="Paul" w:id="1" w:date="2019-10-27T21:29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 was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surrounded by doctors – my parents and </w:t>
      </w:r>
      <w:del w:author="Paul" w:id="2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almost </w:delText>
        </w:r>
      </w:del>
      <w:ins w:author="Paul" w:id="2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nearly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all </w:t>
      </w:r>
      <w:ins w:author="Paul" w:id="3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my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extended family members. </w:t>
      </w:r>
      <w:del w:author="Matahari Kinanti" w:id="4" w:date="2019-10-26T13:2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In fact,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I grew up in </w:t>
      </w:r>
      <w:del w:author="Paul" w:id="5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a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hospital environment, </w:t>
      </w:r>
      <w:del w:author="Paul" w:id="6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watching everything that happened in it. I listened</w:delText>
        </w:r>
      </w:del>
      <w:ins w:author="Paul" w:id="6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listening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to meetings among surgeons about the best approach to treat kidney complications</w:t>
      </w:r>
      <w:ins w:author="Paul" w:id="7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,</w:t>
        </w:r>
      </w:ins>
      <w:del w:author="Paul" w:id="7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</w:t>
      </w:r>
      <w:del w:author="Paul" w:id="8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I saw</w:delText>
        </w:r>
      </w:del>
      <w:ins w:author="Paul" w:id="8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seeing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people crying over their loved ones’ death. I saw delighted parents looking over their newborn babies in the chamber. </w:t>
      </w:r>
      <w:del w:author="Devi Kasih" w:id="9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I understand the patient cycle inside out</w:delText>
        </w:r>
      </w:del>
      <w:ins w:author="Devi Kasih" w:id="9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Admitted and discharged patients passed by </w:t>
        </w:r>
      </w:ins>
      <w:del w:author="Devi Kasih" w:id="10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. </w:delText>
        </w:r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S</w:delText>
        </w:r>
      </w:del>
      <w:ins w:author="Devi Kasih" w:id="10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s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o often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that I became numb </w:t>
      </w:r>
      <w:del w:author="Paul" w:id="11" w:date="2019-10-27T21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of </w:delText>
        </w:r>
      </w:del>
      <w:ins w:author="Paul" w:id="11" w:date="2019-10-27T21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to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the</w:t>
      </w:r>
      <w:ins w:author="Paul" w:id="12" w:date="2019-10-27T21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se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hospital scenes.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2"/>
          <w:szCs w:val="22"/>
          <w:rPrChange w:author="Devi Kasih" w:id="14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2"/>
          <w:szCs w:val="22"/>
          <w:rPrChange w:author="Devi Kasih" w:id="20" w:date="2019-10-28T12:19:23Z">
            <w:rPr>
              <w:rFonts w:ascii="Times New Roman" w:cs="Times New Roman" w:eastAsia="Times New Roman" w:hAnsi="Times New Roman"/>
            </w:rPr>
          </w:rPrChange>
        </w:rPr>
      </w:pPr>
      <w:ins w:author="Devi Kasih" w:id="15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16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To me, becoming a doctor is just a family legacy I have to continue </w:t>
        </w:r>
      </w:ins>
      <w:del w:author="Devi Kasih" w:id="15" w:date="2019-10-28T12:19:23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16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Until </w:delText>
        </w:r>
      </w:del>
      <w:ins w:author="Devi Kasih" w:id="17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16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until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16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I found a medical NGO named DoctorShare early this year. </w:t>
      </w:r>
      <w:ins w:author="Devi Kasih" w:id="18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16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As an aspiring doctor,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16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I took part in some of their medical outreach in Jakarta. And in the summer, I flew 2000km away to Kei Island, Maluku, with </w:t>
      </w:r>
      <w:del w:author="Devi Kasih" w:id="19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16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the </w:delText>
        </w:r>
      </w:del>
      <w:ins w:author="Devi Kasih" w:id="19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16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DoctorShare’s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16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medical team to serve the local village there. 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2"/>
          <w:szCs w:val="22"/>
          <w:rPrChange w:author="Devi Kasih" w:id="21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del w:author="Paul" w:id="27" w:date="2019-10-27T21:32:00Z"/>
          <w:rFonts w:ascii="Times New Roman" w:cs="Times New Roman" w:eastAsia="Times New Roman" w:hAnsi="Times New Roman"/>
          <w:sz w:val="22"/>
          <w:szCs w:val="22"/>
          <w:rPrChange w:author="Devi Kasih" w:id="28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2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Once I got there, I was really sad to see how people suffer in all aspects, mostly healthcare. There was no hospital</w:t>
      </w:r>
      <w:ins w:author="Paul" w:id="23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2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. O</w:t>
        </w:r>
      </w:ins>
      <w:del w:author="Paul" w:id="23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2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 but o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2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nly a small health center </w:t>
      </w:r>
      <w:del w:author="Paul" w:id="24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2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that was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2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lacking </w:t>
      </w:r>
      <w:ins w:author="Paul" w:id="25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2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in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2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medical facilities</w:t>
      </w:r>
      <w:ins w:author="Paul" w:id="26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2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stood the ground against the illnesses that often ravaged the locals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2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.</w:t>
      </w:r>
      <w:del w:author="Paul" w:id="27" w:date="2019-10-27T21:32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2"/>
          <w:szCs w:val="22"/>
          <w:rPrChange w:author="Devi Kasih" w:id="38" w:date="2019-10-28T12:19:23Z">
            <w:rPr>
              <w:rFonts w:ascii="Times New Roman" w:cs="Times New Roman" w:eastAsia="Times New Roman" w:hAnsi="Times New Roman"/>
            </w:rPr>
          </w:rPrChange>
        </w:rPr>
      </w:pPr>
      <w:bookmarkStart w:colFirst="0" w:colLast="0" w:name="_gjdgxs" w:id="0"/>
      <w:bookmarkEnd w:id="0"/>
      <w:ins w:author="Paul" w:id="27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</w:t>
        </w:r>
      </w:ins>
      <w:del w:author="Paul" w:id="30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There was this man,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Pak Andi, who </w:t>
      </w:r>
      <w:del w:author="Paul" w:id="31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was suffering in pain because of his</w:delText>
        </w:r>
      </w:del>
      <w:ins w:author="Paul" w:id="31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suffered from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hernia disease</w:t>
      </w:r>
      <w:ins w:author="Paul" w:id="32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, </w:t>
        </w:r>
      </w:ins>
      <w:del w:author="Paul" w:id="32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.</w:delText>
        </w:r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 He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came in pain and </w:t>
      </w:r>
      <w:del w:author="Paul" w:id="33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asking </w:delText>
        </w:r>
      </w:del>
      <w:ins w:author="Paul" w:id="33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asked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for help from the DoctorShare team. I approached him and took care of all his registration, screening, and scheduling for his operation. I</w:t>
      </w:r>
      <w:ins w:author="Matahari Kinanti" w:id="34" w:date="2019-10-26T13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also had</w:t>
        </w:r>
      </w:ins>
      <w:del w:author="Matahari Kinanti" w:id="34" w:date="2019-10-26T13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 was also given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the opportunity to assist the doctor who performed the surgery for him. After the operation was completed, he came to me with a drastic change on his face. The </w:t>
      </w:r>
      <w:ins w:author="Matahari Kinanti" w:id="35" w:date="2019-10-28T12:25:4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painful </w:t>
        </w:r>
      </w:ins>
      <w:del w:author="Matahari Kinanti" w:id="35" w:date="2019-10-28T12:25:4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“in pain”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expression</w:t>
      </w:r>
      <w:ins w:author="Matahari Kinanti" w:id="36" w:date="2019-10-28T12:25:48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he had</w:t>
        </w:r>
      </w:ins>
      <w:del w:author="Matahari Kinanti" w:id="36" w:date="2019-10-28T12:25:48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 suddenly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changed into a happy face. He brought me a bunch of traditional food to share with the team. I was really touched by his action, especially when he said, “thank you”. </w:t>
      </w:r>
      <w:del w:author="Paul" w:id="37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Subconsciously</w:delText>
        </w:r>
      </w:del>
      <w:ins w:author="Paul" w:id="37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Not being able to help myself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, I smiled too.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2"/>
          <w:szCs w:val="22"/>
          <w:rPrChange w:author="Devi Kasih" w:id="39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2"/>
          <w:szCs w:val="22"/>
          <w:rPrChange w:author="Devi Kasih" w:id="52" w:date="2019-10-28T12:19:23Z">
            <w:rPr>
              <w:rFonts w:ascii="Times New Roman" w:cs="Times New Roman" w:eastAsia="Times New Roman" w:hAnsi="Times New Roman"/>
            </w:rPr>
          </w:rPrChange>
        </w:rPr>
      </w:pPr>
      <w:ins w:author="Devi Kasih" w:id="40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That night, I kept thinking about Pak Andi while enjoying the snake fruit he gave us. His wife must be relieved. He should be able to sit at the dinner table without feeling</w:t>
        </w:r>
      </w:ins>
      <w:ins w:author="Matahari Kinanti" w:id="42" w:date="2019-10-28T12:27:16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any</w:t>
        </w:r>
      </w:ins>
      <w:ins w:author="Devi Kasih" w:id="40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pain. He can </w:t>
        </w:r>
      </w:ins>
      <w:ins w:author="Matahari Kinanti" w:id="43" w:date="2019-10-28T12:24:14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play soccer </w:t>
        </w:r>
      </w:ins>
      <w:ins w:author="Devi Kasih" w:id="40" w:date="2019-10-28T12:19:23Z">
        <w:del w:author="Matahari Kinanti" w:id="43" w:date="2019-10-28T12:24:14Z"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  <w:rPrChange w:author="Devi Kasih" w:id="41" w:date="2019-10-28T12:19:23Z">
                <w:rPr>
                  <w:rFonts w:ascii="Times New Roman" w:cs="Times New Roman" w:eastAsia="Times New Roman" w:hAnsi="Times New Roman"/>
                </w:rPr>
              </w:rPrChange>
            </w:rPr>
            <w:delText xml:space="preserve">kick soccer ball</w:delText>
          </w:r>
        </w:del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again with his kids. </w:t>
        </w:r>
      </w:ins>
      <w:del w:author="Devi Kasih" w:id="40" w:date="2019-10-28T12:19:23Z">
        <w:commentRangeStart w:id="2"/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I didn’t know that I could be so happy helping people. The rundown hostel, the dirty water, the buzzing mosquito</w:delText>
        </w:r>
      </w:del>
      <w:ins w:author="Matahari Kinanti" w:id="44" w:date="2019-10-26T13:26:00Z">
        <w:del w:author="Devi Kasih" w:id="40" w:date="2019-10-28T12:19:23Z"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  <w:rPrChange w:author="Devi Kasih" w:id="41" w:date="2019-10-28T12:19:23Z">
                <w:rPr>
                  <w:rFonts w:ascii="Times New Roman" w:cs="Times New Roman" w:eastAsia="Times New Roman" w:hAnsi="Times New Roman"/>
                </w:rPr>
              </w:rPrChange>
            </w:rPr>
            <w:delText xml:space="preserve">e</w:delText>
          </w:r>
        </w:del>
      </w:ins>
      <w:del w:author="Devi Kasih" w:id="40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s became nothing compared to the satisfaction </w:delText>
        </w:r>
      </w:del>
      <w:ins w:author="Matahari Kinanti" w:id="45" w:date="2019-10-26T13:30:00Z">
        <w:del w:author="Devi Kasih" w:id="40" w:date="2019-10-28T12:19:23Z"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  <w:rPrChange w:author="Devi Kasih" w:id="41" w:date="2019-10-28T12:19:23Z">
                <w:rPr>
                  <w:rFonts w:ascii="Times New Roman" w:cs="Times New Roman" w:eastAsia="Times New Roman" w:hAnsi="Times New Roman"/>
                </w:rPr>
              </w:rPrChange>
            </w:rPr>
            <w:delText xml:space="preserve">of </w:delText>
          </w:r>
        </w:del>
      </w:ins>
      <w:ins w:author="Devi Kasih" w:id="46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Feeling ecstatic is an understatement. </w:t>
        </w:r>
      </w:ins>
      <w:del w:author="Matahari Kinanti" w:id="47" w:date="2019-10-26T13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from </w:delText>
        </w:r>
      </w:del>
      <w:del w:author="Devi Kasih" w:id="48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seeing the people’s grateful faces.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41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41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Speaking to the senior doctors from the team, I </w:t>
      </w:r>
      <w:del w:author="Devi Kasih" w:id="49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found </w:delText>
        </w:r>
      </w:del>
      <w:ins w:author="Devi Kasih" w:id="49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understood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41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that those faces have been their driving force to work relentlessly, even </w:t>
      </w:r>
      <w:ins w:author="Matahari Kinanti" w:id="50" w:date="2019-10-26T13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in </w:t>
        </w:r>
      </w:ins>
      <w:del w:author="Matahari Kinanti" w:id="50" w:date="2019-10-26T13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at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41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the most inaccessible areas and most inconvenient times. That summer opened my eyes </w:t>
      </w:r>
      <w:ins w:author="Matahari Kinanti" w:id="51" w:date="2019-10-26T13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to </w:t>
        </w:r>
      </w:ins>
      <w:del w:author="Matahari Kinanti" w:id="51" w:date="2019-10-26T13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about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41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what it truly means to become a doctor.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2"/>
          <w:szCs w:val="22"/>
          <w:rPrChange w:author="Devi Kasih" w:id="53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rPrChange w:author="Devi Kasih" w:id="54" w:date="2019-10-28T12:19:23Z">
            <w:rPr>
              <w:rFonts w:ascii="Times New Roman" w:cs="Times New Roman" w:eastAsia="Times New Roman" w:hAnsi="Times New Roman"/>
            </w:rPr>
          </w:rPrChange>
        </w:rPr>
      </w:pPr>
      <w:bookmarkStart w:colFirst="0" w:colLast="0" w:name="_30j0zll" w:id="1"/>
      <w:bookmarkEnd w:id="1"/>
      <w:commentRangeStart w:id="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54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My perspective changed. I used to think that becoming a doctor </w:t>
      </w:r>
      <w:del w:author="Devi Kasih" w:id="55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would lead you to a comfortable life as it is a well-paid job</w:delText>
        </w:r>
      </w:del>
      <w:ins w:author="Matahari Kinanti" w:id="56" w:date="2019-10-28T12:27:49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</w:t>
        </w:r>
      </w:ins>
      <w:ins w:author="Devi Kasih" w:id="55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requires intelligence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54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. But, in fact, </w:t>
      </w:r>
      <w:del w:author="Devi Kasih" w:id="57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a doctor is a person who helps people with </w:delText>
        </w:r>
      </w:del>
      <w:ins w:author="Devi Kasih" w:id="57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more than anything, it requires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54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a sincere heart </w:t>
      </w:r>
      <w:del w:author="Devi Kasih" w:id="58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without </w:delText>
        </w:r>
      </w:del>
      <w:ins w:author="Devi Kasih" w:id="58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that does not </w:t>
        </w:r>
      </w:ins>
      <w:del w:author="Devi Kasih" w:id="59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expecting </w:delText>
        </w:r>
      </w:del>
      <w:ins w:author="Devi Kasih" w:id="59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expect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54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anything in return. </w:t>
      </w:r>
      <w:del w:author="Matahari Kinanti" w:id="60" w:date="2019-10-26T13:27:00Z"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Sometimes, not even get paid. </w:delText>
        </w:r>
      </w:del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54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This summe</w:t>
      </w:r>
      <w:ins w:author="Devi Kasih" w:id="61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r, </w:t>
        </w:r>
      </w:ins>
      <w:del w:author="Devi Kasih" w:id="61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r, I developed my own values as an aspiring doctor. It’s about </w:delText>
        </w:r>
      </w:del>
      <w:ins w:author="Devi Kasih" w:id="62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I learned about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54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making sacrifices for the good of others</w:t>
      </w:r>
      <w:del w:author="Devi Kasih" w:id="63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.</w:delText>
        </w:r>
      </w:del>
      <w:ins w:author="Devi Kasih" w:id="63" w:date="2019-10-28T12:19:2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. This summer, becoming a doctor is no longer an occupation,</w:t>
        </w:r>
        <w:del w:author="Matahari Kinanti" w:id="64" w:date="2019-10-28T12:28:26Z"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  <w:rPrChange w:author="Devi Kasih" w:id="54" w:date="2019-10-28T12:19:23Z">
                <w:rPr>
                  <w:rFonts w:ascii="Times New Roman" w:cs="Times New Roman" w:eastAsia="Times New Roman" w:hAnsi="Times New Roman"/>
                </w:rPr>
              </w:rPrChange>
            </w:rPr>
            <w:delText xml:space="preserve"> </w:delText>
          </w:r>
        </w:del>
        <w:del w:author="Matahari Kinanti" w:id="65" w:date="2019-10-28T12:29:36Z"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  <w:rPrChange w:author="Devi Kasih" w:id="54" w:date="2019-10-28T12:19:23Z">
                <w:rPr>
                  <w:rFonts w:ascii="Times New Roman" w:cs="Times New Roman" w:eastAsia="Times New Roman" w:hAnsi="Times New Roman"/>
                </w:rPr>
              </w:rPrChange>
            </w:rPr>
            <w:delText xml:space="preserve">but</w:delText>
          </w:r>
        </w:del>
      </w:ins>
      <w:ins w:author="Matahari Kinanti" w:id="65" w:date="2019-10-28T12:29:36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it’s</w:t>
        </w:r>
      </w:ins>
      <w:ins w:author="Devi Kasih" w:id="63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4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a calling for me.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rPrChange w:author="Devi Kasih" w:id="54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rPrChange w:author="Devi Kasih" w:id="54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 Carina!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 job! This is a strong draft and it shines a positive light on you.  Please find the comments and suggestions that I have for you on the right side of the document. Looking forward to reading your next draft.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Matahari Kinanti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All-in Essay Editor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ahari Kinanti" w:id="4" w:date="2019-10-26T23:28:00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you really need this sentence because you've already mentioned that doctors help people without expecting anything in return.</w:t>
      </w:r>
    </w:p>
  </w:comment>
  <w:comment w:author="Matahari Kinanti" w:id="1" w:date="2019-10-26T13:25:0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sentence seems a little bit choppy, I suggest rephrasing it to make it flow better. A suggestion:</w:t>
      </w:r>
    </w:p>
  </w:comment>
  <w:comment w:author="Matahari Kinanti" w:id="0" w:date="2019-10-26T13:24:00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sentence seems a little incomplete though, maybe you should try rephrasing it or adding something preceding the "so often".</w:t>
      </w:r>
    </w:p>
  </w:comment>
  <w:comment w:author="Matahari Kinanti" w:id="3" w:date="2019-10-26T23:31:00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closing paragraph is good, but I think you can make it stronger. You can talk more about your character development or talk about what’s truly important to you.</w:t>
      </w:r>
    </w:p>
  </w:comment>
  <w:comment w:author="Matahari Kinanti" w:id="2" w:date="2019-10-26T14:32:00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sentence seems a little mundane, I get what you're trying to say maybe try to say it in another way?? Hehehe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