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13CC" w:rsidRDefault="00155729">
      <w:pPr>
        <w:rPr>
          <w:b/>
          <w:color w:val="4B4B4B"/>
          <w:sz w:val="24"/>
          <w:szCs w:val="24"/>
          <w:shd w:val="clear" w:color="auto" w:fill="FAFAFA"/>
        </w:rPr>
      </w:pPr>
      <w:r>
        <w:rPr>
          <w:b/>
          <w:color w:val="4B4B4B"/>
          <w:sz w:val="24"/>
          <w:szCs w:val="24"/>
          <w:shd w:val="clear" w:color="auto" w:fill="FAFAFA"/>
        </w:rPr>
        <w:t>Think about an academic subject that inspires you. Describe how you have furthered this interest inside and/or outside of the classroom. (350 words)</w:t>
      </w:r>
    </w:p>
    <w:p w14:paraId="00000002" w14:textId="77777777" w:rsidR="00F613CC" w:rsidRDefault="00F613CC"/>
    <w:p w14:paraId="00000003" w14:textId="4E5749B4" w:rsidR="00F613CC" w:rsidRDefault="00155729">
      <w:pPr>
        <w:rPr>
          <w:highlight w:val="white"/>
        </w:rPr>
      </w:pPr>
      <w:r>
        <w:t xml:space="preserve">Ray </w:t>
      </w:r>
      <w:proofErr w:type="spellStart"/>
      <w:r>
        <w:t>Dalio’s</w:t>
      </w:r>
      <w:proofErr w:type="spellEnd"/>
      <w:r>
        <w:t xml:space="preserve"> “Economic Machine” </w:t>
      </w:r>
      <w:r>
        <w:t xml:space="preserve">video sparked my passion for economics. I was fascinated by </w:t>
      </w:r>
      <w:del w:id="0" w:author="Matthew" w:date="2020-11-27T23:29:00Z">
        <w:r w:rsidDel="0058676D">
          <w:delText>how everything links together;</w:delText>
        </w:r>
      </w:del>
      <w:ins w:id="1" w:author="Matthew" w:date="2020-11-27T23:29:00Z">
        <w:r w:rsidR="0058676D">
          <w:t xml:space="preserve">the interlinkages </w:t>
        </w:r>
      </w:ins>
      <w:ins w:id="2" w:author="Matthew" w:date="2020-11-27T23:30:00Z">
        <w:r w:rsidR="0058676D">
          <w:t>within</w:t>
        </w:r>
      </w:ins>
      <w:ins w:id="3" w:author="Matthew" w:date="2020-11-27T23:29:00Z">
        <w:r w:rsidR="0058676D">
          <w:t xml:space="preserve"> the domain:</w:t>
        </w:r>
      </w:ins>
      <w:r>
        <w:t xml:space="preserve"> the “cogs and gears” behind </w:t>
      </w:r>
      <w:ins w:id="4" w:author="Matthew" w:date="2020-11-27T23:30:00Z">
        <w:r w:rsidR="0058676D">
          <w:t>an</w:t>
        </w:r>
      </w:ins>
      <w:del w:id="5" w:author="Matthew" w:date="2020-11-27T23:30:00Z">
        <w:r w:rsidDel="0058676D">
          <w:delText>the</w:delText>
        </w:r>
      </w:del>
      <w:r>
        <w:t xml:space="preserve"> economy</w:t>
      </w:r>
      <w:del w:id="6" w:author="Matthew" w:date="2020-11-28T00:30:00Z">
        <w:r w:rsidDel="00155729">
          <w:delText xml:space="preserve"> such as</w:delText>
        </w:r>
        <w:r w:rsidDel="00155729">
          <w:rPr>
            <w:highlight w:val="white"/>
          </w:rPr>
          <w:delText xml:space="preserve"> how </w:delText>
        </w:r>
      </w:del>
      <w:del w:id="7" w:author="Matthew" w:date="2020-11-27T23:30:00Z">
        <w:r w:rsidDel="0058676D">
          <w:rPr>
            <w:highlight w:val="white"/>
          </w:rPr>
          <w:delText xml:space="preserve">the </w:delText>
        </w:r>
      </w:del>
      <w:del w:id="8" w:author="Matthew" w:date="2020-11-28T00:30:00Z">
        <w:r w:rsidDel="00155729">
          <w:rPr>
            <w:highlight w:val="white"/>
          </w:rPr>
          <w:delText xml:space="preserve">low-interest rate and trade balance surplus </w:delText>
        </w:r>
      </w:del>
      <w:del w:id="9" w:author="Matthew" w:date="2020-11-27T23:31:00Z">
        <w:r w:rsidDel="0058676D">
          <w:rPr>
            <w:highlight w:val="white"/>
          </w:rPr>
          <w:delText>affect the strength of</w:delText>
        </w:r>
      </w:del>
      <w:del w:id="10" w:author="Matthew" w:date="2020-11-28T00:30:00Z">
        <w:r w:rsidDel="00155729">
          <w:rPr>
            <w:highlight w:val="white"/>
          </w:rPr>
          <w:delText xml:space="preserve"> Japan's currency</w:delText>
        </w:r>
      </w:del>
      <w:r>
        <w:t xml:space="preserve">. </w:t>
      </w:r>
      <w:del w:id="11" w:author="Matthew" w:date="2020-11-27T23:33:00Z">
        <w:r w:rsidDel="0058676D">
          <w:delText>Thus prompted me to lear</w:delText>
        </w:r>
        <w:r w:rsidDel="0058676D">
          <w:delText>n about</w:delText>
        </w:r>
      </w:del>
      <w:ins w:id="12" w:author="Matthew" w:date="2020-11-27T23:33:00Z">
        <w:r w:rsidR="0058676D">
          <w:t>This</w:t>
        </w:r>
      </w:ins>
      <w:ins w:id="13" w:author="Matthew" w:date="2020-11-28T00:30:00Z">
        <w:r>
          <w:t>,</w:t>
        </w:r>
      </w:ins>
      <w:ins w:id="14" w:author="Matthew" w:date="2020-11-27T23:33:00Z">
        <w:r w:rsidR="0058676D">
          <w:t xml:space="preserve"> I learned in class. </w:t>
        </w:r>
      </w:ins>
      <w:ins w:id="15" w:author="Matthew" w:date="2020-11-28T00:30:00Z">
        <w:r>
          <w:t>W</w:t>
        </w:r>
      </w:ins>
      <w:ins w:id="16" w:author="Matthew" w:date="2020-11-27T23:33:00Z">
        <w:r w:rsidR="0058676D">
          <w:t>hat I did not</w:t>
        </w:r>
      </w:ins>
      <w:ins w:id="17" w:author="Matthew" w:date="2020-11-28T00:30:00Z">
        <w:r>
          <w:t>, unfortunately,</w:t>
        </w:r>
      </w:ins>
      <w:ins w:id="18" w:author="Matthew" w:date="2020-11-27T23:33:00Z">
        <w:r w:rsidR="0058676D">
          <w:t xml:space="preserve"> was</w:t>
        </w:r>
      </w:ins>
      <w:ins w:id="19" w:author="Matthew" w:date="2020-11-27T23:34:00Z">
        <w:r w:rsidR="0058676D">
          <w:t xml:space="preserve"> the behind-the-scenes:</w:t>
        </w:r>
      </w:ins>
      <w:r>
        <w:t xml:space="preserve"> how </w:t>
      </w:r>
      <w:ins w:id="20" w:author="Matthew" w:date="2020-11-27T23:34:00Z">
        <w:r w:rsidR="0058676D">
          <w:t xml:space="preserve">a </w:t>
        </w:r>
      </w:ins>
      <w:r>
        <w:t>government</w:t>
      </w:r>
      <w:del w:id="21" w:author="Matthew" w:date="2020-11-27T23:34:00Z">
        <w:r w:rsidDel="0058676D">
          <w:delText>s</w:delText>
        </w:r>
      </w:del>
      <w:r>
        <w:t xml:space="preserve"> decide</w:t>
      </w:r>
      <w:ins w:id="22" w:author="Matthew" w:date="2020-11-27T23:34:00Z">
        <w:r w:rsidR="0058676D">
          <w:t>s</w:t>
        </w:r>
      </w:ins>
      <w:r>
        <w:t xml:space="preserve"> which policies to implement and </w:t>
      </w:r>
      <w:del w:id="23" w:author="Matthew" w:date="2020-11-27T23:34:00Z">
        <w:r w:rsidDel="0058676D">
          <w:delText xml:space="preserve">which </w:delText>
        </w:r>
      </w:del>
      <w:r>
        <w:t xml:space="preserve">objectives to prioritize when </w:t>
      </w:r>
      <w:del w:id="24" w:author="Matthew" w:date="2020-11-27T23:34:00Z">
        <w:r w:rsidDel="0058676D">
          <w:delText xml:space="preserve">making </w:delText>
        </w:r>
      </w:del>
      <w:ins w:id="25" w:author="Matthew" w:date="2020-11-27T23:34:00Z">
        <w:r w:rsidR="0058676D">
          <w:t>arriving at</w:t>
        </w:r>
        <w:r w:rsidR="0058676D">
          <w:t xml:space="preserve"> </w:t>
        </w:r>
      </w:ins>
      <w:r>
        <w:t xml:space="preserve">decisions. </w:t>
      </w:r>
      <w:del w:id="26" w:author="Matthew" w:date="2020-11-27T23:34:00Z">
        <w:r w:rsidDel="0058676D">
          <w:delText xml:space="preserve">Ray </w:delText>
        </w:r>
      </w:del>
      <w:proofErr w:type="spellStart"/>
      <w:r>
        <w:t>Dalio’s</w:t>
      </w:r>
      <w:proofErr w:type="spellEnd"/>
      <w:r>
        <w:t xml:space="preserve"> video had me imagining the </w:t>
      </w:r>
      <w:ins w:id="27" w:author="Matthew" w:date="2020-11-27T23:35:00Z">
        <w:r w:rsidR="0058676D">
          <w:t xml:space="preserve">both the </w:t>
        </w:r>
      </w:ins>
      <w:r>
        <w:t xml:space="preserve">power and pressure policymakers </w:t>
      </w:r>
      <w:ins w:id="28" w:author="Matthew" w:date="2020-11-27T23:35:00Z">
        <w:r w:rsidR="0058676D">
          <w:t>deal with</w:t>
        </w:r>
      </w:ins>
      <w:del w:id="29" w:author="Matthew" w:date="2020-11-27T23:35:00Z">
        <w:r w:rsidDel="0058676D">
          <w:delText>have</w:delText>
        </w:r>
      </w:del>
      <w:r>
        <w:t xml:space="preserve">. Whether </w:t>
      </w:r>
      <w:del w:id="30" w:author="Matthew" w:date="2020-11-27T23:35:00Z">
        <w:r w:rsidDel="0058676D">
          <w:delText xml:space="preserve">it is </w:delText>
        </w:r>
      </w:del>
      <w:r>
        <w:t xml:space="preserve">for </w:t>
      </w:r>
      <w:ins w:id="31" w:author="Matthew" w:date="2020-11-27T23:36:00Z">
        <w:r w:rsidR="0058676D">
          <w:t xml:space="preserve">the </w:t>
        </w:r>
      </w:ins>
      <w:r>
        <w:t xml:space="preserve">better or worse, </w:t>
      </w:r>
      <w:del w:id="32" w:author="Matthew" w:date="2020-11-27T23:36:00Z">
        <w:r w:rsidDel="0058676D">
          <w:delText xml:space="preserve">their </w:delText>
        </w:r>
      </w:del>
      <w:ins w:id="33" w:author="Matthew" w:date="2020-11-27T23:36:00Z">
        <w:r w:rsidR="0058676D">
          <w:t xml:space="preserve">it really is mind boggling how </w:t>
        </w:r>
      </w:ins>
      <w:del w:id="34" w:author="Matthew" w:date="2020-11-27T23:36:00Z">
        <w:r w:rsidDel="0058676D">
          <w:delText xml:space="preserve">single decisions </w:delText>
        </w:r>
      </w:del>
      <w:ins w:id="35" w:author="Matthew" w:date="2020-11-27T23:36:00Z">
        <w:r w:rsidR="0058676D">
          <w:t xml:space="preserve">a single, decisive knock could </w:t>
        </w:r>
      </w:ins>
      <w:r>
        <w:t>resu</w:t>
      </w:r>
      <w:r>
        <w:t>lt in a ripple effect on a country’s economy</w:t>
      </w:r>
      <w:ins w:id="36" w:author="Matthew" w:date="2020-11-27T23:37:00Z">
        <w:r w:rsidR="0058676D">
          <w:t xml:space="preserve"> and linger for years or even decades.</w:t>
        </w:r>
      </w:ins>
    </w:p>
    <w:p w14:paraId="00000004" w14:textId="77777777" w:rsidR="00F613CC" w:rsidRDefault="00F613CC">
      <w:pPr>
        <w:rPr>
          <w:highlight w:val="white"/>
        </w:rPr>
      </w:pPr>
    </w:p>
    <w:p w14:paraId="00000005" w14:textId="770D731A" w:rsidR="00F613CC" w:rsidRDefault="00155729">
      <w:moveFromRangeStart w:id="37" w:author="Matthew" w:date="2020-11-27T23:38:00Z" w:name="move57412755"/>
      <w:moveFrom w:id="38" w:author="Matthew" w:date="2020-11-27T23:38:00Z">
        <w:r w:rsidDel="0058676D">
          <w:t>I wanted to answer the plethora of questions constantly running through my mind. Hence, when studying the economy of Castro’s Cuba, I saw how the economic and political decisions made by a leader are highly i</w:t>
        </w:r>
        <w:r w:rsidDel="0058676D">
          <w:t xml:space="preserve">nterdependent. I observed Castro’s economic decisions. Understating why he altered them to complement his political views: establishing social equality within a country inspired me. </w:t>
        </w:r>
      </w:moveFrom>
      <w:moveFromRangeEnd w:id="37"/>
      <w:r>
        <w:t xml:space="preserve">My whole life, shanty towns would backdrop </w:t>
      </w:r>
      <w:ins w:id="39" w:author="Matthew" w:date="2020-11-27T23:39:00Z">
        <w:r w:rsidR="0058676D">
          <w:t xml:space="preserve">against </w:t>
        </w:r>
      </w:ins>
      <w:r>
        <w:t xml:space="preserve">my house and </w:t>
      </w:r>
      <w:r>
        <w:t>school gates</w:t>
      </w:r>
      <w:ins w:id="40" w:author="Matthew" w:date="2020-11-27T23:39:00Z">
        <w:r w:rsidR="0058676D">
          <w:t xml:space="preserve"> </w:t>
        </w:r>
      </w:ins>
      <w:r w:rsidR="0058676D">
        <w:t>–</w:t>
      </w:r>
      <w:del w:id="41" w:author="Matthew" w:date="2020-11-27T23:39:00Z">
        <w:r w:rsidDel="0058676D">
          <w:delText>;</w:delText>
        </w:r>
      </w:del>
      <w:r>
        <w:t xml:space="preserve"> </w:t>
      </w:r>
      <w:del w:id="42" w:author="Matthew" w:date="2020-11-27T23:41:00Z">
        <w:r w:rsidDel="0058676D">
          <w:delText>rais</w:delText>
        </w:r>
        <w:r w:rsidDel="0058676D">
          <w:delText>ed</w:delText>
        </w:r>
        <w:r w:rsidR="0058676D" w:rsidDel="0058676D">
          <w:delText xml:space="preserve"> </w:delText>
        </w:r>
        <w:r w:rsidDel="0058676D">
          <w:delText>to think that this</w:delText>
        </w:r>
      </w:del>
      <w:ins w:id="43" w:author="Matthew" w:date="2020-11-27T23:41:00Z">
        <w:r w:rsidR="0058676D">
          <w:t>the</w:t>
        </w:r>
      </w:ins>
      <w:r>
        <w:t xml:space="preserve"> massive disparity </w:t>
      </w:r>
      <w:del w:id="44" w:author="Matthew" w:date="2020-11-27T23:41:00Z">
        <w:r w:rsidDel="0058676D">
          <w:delText>was a norm</w:delText>
        </w:r>
      </w:del>
      <w:ins w:id="45" w:author="Matthew" w:date="2020-11-27T23:41:00Z">
        <w:r w:rsidR="0058676D">
          <w:t>a normal sight</w:t>
        </w:r>
      </w:ins>
      <w:r>
        <w:t xml:space="preserve">. </w:t>
      </w:r>
      <w:del w:id="46" w:author="Matthew" w:date="2020-11-27T23:42:00Z">
        <w:r w:rsidDel="0058676D">
          <w:delText>I now understand the value of economics in bettering society in history, something I hope to do in the future.</w:delText>
        </w:r>
      </w:del>
      <w:moveToRangeStart w:id="47" w:author="Matthew" w:date="2020-11-27T23:38:00Z" w:name="move57412755"/>
      <w:moveTo w:id="48" w:author="Matthew" w:date="2020-11-27T23:38:00Z">
        <w:del w:id="49" w:author="Matthew" w:date="2020-11-27T23:42:00Z">
          <w:r w:rsidR="0058676D" w:rsidDel="0058676D">
            <w:delText>I wanted to answer the plethora of</w:delText>
          </w:r>
        </w:del>
      </w:moveTo>
      <w:ins w:id="50" w:author="Matthew" w:date="2020-11-27T23:42:00Z">
        <w:r w:rsidR="0058676D">
          <w:t xml:space="preserve">Yet </w:t>
        </w:r>
      </w:ins>
      <w:ins w:id="51" w:author="Matthew" w:date="2020-11-27T23:48:00Z">
        <w:r w:rsidR="003F608A">
          <w:t xml:space="preserve">it was </w:t>
        </w:r>
      </w:ins>
      <w:ins w:id="52" w:author="Matthew" w:date="2020-11-27T23:42:00Z">
        <w:r w:rsidR="0058676D">
          <w:t xml:space="preserve">videos like that of </w:t>
        </w:r>
        <w:proofErr w:type="spellStart"/>
        <w:r w:rsidR="0058676D">
          <w:t>Dalio’s</w:t>
        </w:r>
        <w:proofErr w:type="spellEnd"/>
        <w:r w:rsidR="0058676D">
          <w:t xml:space="preserve"> </w:t>
        </w:r>
      </w:ins>
      <w:moveTo w:id="53" w:author="Matthew" w:date="2020-11-27T23:38:00Z">
        <w:del w:id="54" w:author="Matthew" w:date="2020-11-27T23:48:00Z">
          <w:r w:rsidR="0058676D" w:rsidDel="003F608A">
            <w:delText xml:space="preserve"> questions constantly running through my mind</w:delText>
          </w:r>
        </w:del>
      </w:moveTo>
      <w:ins w:id="55" w:author="Matthew" w:date="2020-11-27T23:48:00Z">
        <w:r w:rsidR="003F608A">
          <w:t xml:space="preserve">that made me </w:t>
        </w:r>
      </w:ins>
      <w:ins w:id="56" w:author="Matthew" w:date="2020-11-27T23:49:00Z">
        <w:r w:rsidR="003F608A">
          <w:t>think out of the box and question that normalcy</w:t>
        </w:r>
      </w:ins>
      <w:moveTo w:id="57" w:author="Matthew" w:date="2020-11-27T23:38:00Z">
        <w:del w:id="58" w:author="Matthew" w:date="2020-11-28T00:31:00Z">
          <w:r w:rsidR="0058676D" w:rsidDel="00155729">
            <w:delText xml:space="preserve">. </w:delText>
          </w:r>
        </w:del>
        <w:del w:id="59" w:author="Matthew" w:date="2020-11-27T23:49:00Z">
          <w:r w:rsidR="0058676D" w:rsidDel="003F608A">
            <w:delText>Hence, when studying the economy of</w:delText>
          </w:r>
        </w:del>
      </w:moveTo>
      <w:ins w:id="60" w:author="Matthew" w:date="2020-11-28T00:31:00Z">
        <w:r>
          <w:t>, leading me</w:t>
        </w:r>
      </w:ins>
      <w:ins w:id="61" w:author="Matthew" w:date="2020-11-27T23:49:00Z">
        <w:r w:rsidR="003F608A">
          <w:t xml:space="preserve"> to dissecting</w:t>
        </w:r>
      </w:ins>
      <w:moveTo w:id="62" w:author="Matthew" w:date="2020-11-27T23:38:00Z">
        <w:r w:rsidR="0058676D">
          <w:t xml:space="preserve"> Castro’s </w:t>
        </w:r>
      </w:moveTo>
      <w:ins w:id="63" w:author="Matthew" w:date="2020-11-27T23:50:00Z">
        <w:r w:rsidR="003F608A">
          <w:t xml:space="preserve">movement lead for </w:t>
        </w:r>
      </w:ins>
      <w:moveTo w:id="64" w:author="Matthew" w:date="2020-11-27T23:38:00Z">
        <w:r w:rsidR="0058676D">
          <w:t>Cuba</w:t>
        </w:r>
      </w:moveTo>
      <w:ins w:id="65" w:author="Matthew" w:date="2020-11-28T00:31:00Z">
        <w:r>
          <w:t xml:space="preserve"> as I was </w:t>
        </w:r>
      </w:ins>
      <w:moveTo w:id="66" w:author="Matthew" w:date="2020-11-27T23:38:00Z">
        <w:del w:id="67" w:author="Matthew" w:date="2020-11-28T00:31:00Z">
          <w:r w:rsidR="0058676D" w:rsidDel="00155729">
            <w:delText xml:space="preserve">, </w:delText>
          </w:r>
        </w:del>
      </w:moveTo>
      <w:ins w:id="68" w:author="Matthew" w:date="2020-11-27T23:50:00Z">
        <w:r w:rsidR="003F608A">
          <w:t xml:space="preserve">intrigued by </w:t>
        </w:r>
      </w:ins>
      <w:moveTo w:id="69" w:author="Matthew" w:date="2020-11-27T23:38:00Z">
        <w:del w:id="70" w:author="Matthew" w:date="2020-11-27T23:50:00Z">
          <w:r w:rsidR="0058676D" w:rsidDel="003F608A">
            <w:delText xml:space="preserve">I saw how </w:delText>
          </w:r>
        </w:del>
        <w:r w:rsidR="0058676D">
          <w:t xml:space="preserve">the </w:t>
        </w:r>
      </w:moveTo>
      <w:ins w:id="71" w:author="Matthew" w:date="2020-11-27T23:51:00Z">
        <w:r w:rsidR="003F608A">
          <w:t xml:space="preserve">fluidity between </w:t>
        </w:r>
      </w:ins>
      <w:ins w:id="72" w:author="Matthew" w:date="2020-11-27T23:52:00Z">
        <w:r w:rsidR="003F608A">
          <w:t xml:space="preserve">the </w:t>
        </w:r>
      </w:ins>
      <w:moveTo w:id="73" w:author="Matthew" w:date="2020-11-27T23:38:00Z">
        <w:r w:rsidR="0058676D">
          <w:t xml:space="preserve">economic and political </w:t>
        </w:r>
        <w:del w:id="74" w:author="Matthew" w:date="2020-11-27T23:53:00Z">
          <w:r w:rsidR="0058676D" w:rsidDel="003F608A">
            <w:delText>decisions</w:delText>
          </w:r>
        </w:del>
      </w:moveTo>
      <w:ins w:id="75" w:author="Matthew" w:date="2020-11-27T23:53:00Z">
        <w:r w:rsidR="003F608A">
          <w:t>cards</w:t>
        </w:r>
      </w:ins>
      <w:moveTo w:id="76" w:author="Matthew" w:date="2020-11-27T23:38:00Z">
        <w:r w:rsidR="0058676D">
          <w:t xml:space="preserve"> </w:t>
        </w:r>
        <w:del w:id="77" w:author="Matthew" w:date="2020-11-27T23:51:00Z">
          <w:r w:rsidR="0058676D" w:rsidDel="003F608A">
            <w:delText xml:space="preserve">made by a leader are highly interdependent. I observed Castro’s economic decisions. Understating </w:delText>
          </w:r>
        </w:del>
      </w:moveTo>
      <w:ins w:id="78" w:author="Matthew" w:date="2020-11-27T23:51:00Z">
        <w:r w:rsidR="003F608A">
          <w:t>in play</w:t>
        </w:r>
      </w:ins>
      <w:ins w:id="79" w:author="Matthew" w:date="2020-11-27T23:52:00Z">
        <w:r w:rsidR="003F608A">
          <w:t>.</w:t>
        </w:r>
      </w:ins>
      <w:moveTo w:id="80" w:author="Matthew" w:date="2020-11-27T23:38:00Z">
        <w:del w:id="81" w:author="Matthew" w:date="2020-11-27T23:54:00Z">
          <w:r w:rsidR="0058676D" w:rsidDel="003F608A">
            <w:delText>why he altered them to complement his political views: establishing social equality within a country inspired me.</w:delText>
          </w:r>
        </w:del>
      </w:moveTo>
      <w:moveToRangeEnd w:id="47"/>
    </w:p>
    <w:p w14:paraId="00000006" w14:textId="77777777" w:rsidR="00F613CC" w:rsidRDefault="00F613CC"/>
    <w:p w14:paraId="55713CB4" w14:textId="7B1FD8EE" w:rsidR="00DD61AE" w:rsidRDefault="00155729">
      <w:pPr>
        <w:rPr>
          <w:ins w:id="82" w:author="Matthew" w:date="2020-11-28T00:12:00Z"/>
          <w:highlight w:val="white"/>
        </w:rPr>
      </w:pPr>
      <w:r>
        <w:t xml:space="preserve">As I </w:t>
      </w:r>
      <w:del w:id="83" w:author="Matthew" w:date="2020-11-27T23:54:00Z">
        <w:r w:rsidDel="003F608A">
          <w:delText>realized the size of impact I can contribute as</w:delText>
        </w:r>
      </w:del>
      <w:ins w:id="84" w:author="Matthew" w:date="2020-11-27T23:54:00Z">
        <w:r w:rsidR="003F608A">
          <w:t xml:space="preserve">am keen on developing the finesse </w:t>
        </w:r>
      </w:ins>
      <w:ins w:id="85" w:author="Matthew" w:date="2020-11-27T23:55:00Z">
        <w:r w:rsidR="003F608A">
          <w:t>with which</w:t>
        </w:r>
      </w:ins>
      <w:r>
        <w:t xml:space="preserve"> a </w:t>
      </w:r>
      <w:ins w:id="86" w:author="Matthew" w:date="2020-11-27T23:55:00Z">
        <w:r w:rsidR="003F608A">
          <w:t xml:space="preserve">celebrated </w:t>
        </w:r>
      </w:ins>
      <w:r>
        <w:t>policymaker</w:t>
      </w:r>
      <w:ins w:id="87" w:author="Matthew" w:date="2020-11-27T23:55:00Z">
        <w:r w:rsidR="003F608A">
          <w:t xml:space="preserve"> </w:t>
        </w:r>
      </w:ins>
      <w:ins w:id="88" w:author="Matthew" w:date="2020-11-27T23:57:00Z">
        <w:r w:rsidR="003F608A">
          <w:t>masterfully deploys into the battlefield</w:t>
        </w:r>
      </w:ins>
      <w:r>
        <w:t xml:space="preserve">, I </w:t>
      </w:r>
      <w:del w:id="89" w:author="Matthew" w:date="2020-11-27T23:58:00Z">
        <w:r w:rsidDel="0099264D">
          <w:delText>decided to</w:delText>
        </w:r>
      </w:del>
      <w:ins w:id="90" w:author="Matthew" w:date="2020-11-27T23:58:00Z">
        <w:r w:rsidR="0099264D">
          <w:t>took my chance as an</w:t>
        </w:r>
      </w:ins>
      <w:r>
        <w:t xml:space="preserve"> </w:t>
      </w:r>
      <w:r>
        <w:rPr>
          <w:highlight w:val="white"/>
        </w:rPr>
        <w:t xml:space="preserve">intern </w:t>
      </w:r>
      <w:ins w:id="91" w:author="Matthew" w:date="2020-11-27T23:59:00Z">
        <w:r w:rsidR="0099264D">
          <w:rPr>
            <w:highlight w:val="white"/>
          </w:rPr>
          <w:t>in a</w:t>
        </w:r>
      </w:ins>
      <w:del w:id="92" w:author="Matthew" w:date="2020-11-27T23:59:00Z">
        <w:r w:rsidDel="0099264D">
          <w:rPr>
            <w:highlight w:val="white"/>
          </w:rPr>
          <w:delText>at a</w:delText>
        </w:r>
      </w:del>
      <w:r>
        <w:rPr>
          <w:highlight w:val="white"/>
        </w:rPr>
        <w:t xml:space="preserve"> microfinance firm</w:t>
      </w:r>
      <w:ins w:id="93" w:author="Matthew" w:date="2020-11-27T23:59:00Z">
        <w:r w:rsidR="0099264D">
          <w:rPr>
            <w:highlight w:val="white"/>
          </w:rPr>
          <w:t xml:space="preserve"> called </w:t>
        </w:r>
        <w:proofErr w:type="spellStart"/>
        <w:r w:rsidR="0099264D">
          <w:rPr>
            <w:highlight w:val="white"/>
          </w:rPr>
          <w:t>Amartha</w:t>
        </w:r>
      </w:ins>
      <w:proofErr w:type="spellEnd"/>
      <w:del w:id="94" w:author="Matthew" w:date="2020-11-27T23:59:00Z">
        <w:r w:rsidDel="0099264D">
          <w:rPr>
            <w:highlight w:val="white"/>
          </w:rPr>
          <w:delText xml:space="preserve"> </w:delText>
        </w:r>
        <w:r w:rsidDel="0099264D">
          <w:rPr>
            <w:highlight w:val="white"/>
          </w:rPr>
          <w:delText>“Amartha”</w:delText>
        </w:r>
      </w:del>
      <w:ins w:id="95" w:author="Matthew" w:date="2020-11-28T00:00:00Z">
        <w:r w:rsidR="0099264D">
          <w:rPr>
            <w:highlight w:val="white"/>
          </w:rPr>
          <w:t xml:space="preserve">, a socially-driven, technological bridge between </w:t>
        </w:r>
      </w:ins>
      <w:proofErr w:type="spellStart"/>
      <w:ins w:id="96" w:author="Matthew" w:date="2020-11-28T00:01:00Z">
        <w:r w:rsidR="0099264D">
          <w:rPr>
            <w:highlight w:val="white"/>
          </w:rPr>
          <w:t>micropreneurs</w:t>
        </w:r>
        <w:proofErr w:type="spellEnd"/>
        <w:r w:rsidR="0099264D">
          <w:rPr>
            <w:highlight w:val="white"/>
          </w:rPr>
          <w:t xml:space="preserve"> and lenders.</w:t>
        </w:r>
      </w:ins>
      <w:del w:id="97" w:author="Matthew" w:date="2020-11-28T00:00:00Z">
        <w:r w:rsidDel="0099264D">
          <w:rPr>
            <w:highlight w:val="white"/>
          </w:rPr>
          <w:delText>.</w:delText>
        </w:r>
      </w:del>
      <w:r>
        <w:rPr>
          <w:highlight w:val="white"/>
        </w:rPr>
        <w:t xml:space="preserve"> </w:t>
      </w:r>
      <w:del w:id="98" w:author="Matthew" w:date="2020-11-28T00:05:00Z">
        <w:r w:rsidDel="0099264D">
          <w:rPr>
            <w:highlight w:val="white"/>
          </w:rPr>
          <w:delText>Whilst making social impact reports, I saw their success in increasing the income of small female-owned businesses. With the data I had</w:delText>
        </w:r>
      </w:del>
      <w:ins w:id="99" w:author="Matthew" w:date="2020-11-28T00:05:00Z">
        <w:r w:rsidR="0099264D">
          <w:rPr>
            <w:highlight w:val="white"/>
          </w:rPr>
          <w:t>Ch</w:t>
        </w:r>
      </w:ins>
      <w:ins w:id="100" w:author="Matthew" w:date="2020-11-28T00:06:00Z">
        <w:r w:rsidR="0099264D">
          <w:rPr>
            <w:highlight w:val="white"/>
          </w:rPr>
          <w:t xml:space="preserve">allenged to </w:t>
        </w:r>
      </w:ins>
      <w:ins w:id="101" w:author="Matthew" w:date="2020-11-28T00:07:00Z">
        <w:r w:rsidR="0099264D">
          <w:rPr>
            <w:highlight w:val="white"/>
          </w:rPr>
          <w:t>curate new schemes to leverage on the company’s current operations</w:t>
        </w:r>
      </w:ins>
      <w:r>
        <w:rPr>
          <w:highlight w:val="white"/>
        </w:rPr>
        <w:t xml:space="preserve">, I </w:t>
      </w:r>
      <w:del w:id="102" w:author="Matthew" w:date="2020-11-28T00:07:00Z">
        <w:r w:rsidDel="0099264D">
          <w:rPr>
            <w:highlight w:val="white"/>
          </w:rPr>
          <w:delText>recommended a scheme</w:delText>
        </w:r>
      </w:del>
      <w:ins w:id="103" w:author="Matthew" w:date="2020-11-28T00:07:00Z">
        <w:r w:rsidR="0099264D">
          <w:rPr>
            <w:highlight w:val="white"/>
          </w:rPr>
          <w:t>pitched</w:t>
        </w:r>
      </w:ins>
      <w:r>
        <w:rPr>
          <w:highlight w:val="white"/>
        </w:rPr>
        <w:t xml:space="preserve"> </w:t>
      </w:r>
      <w:del w:id="104" w:author="Matthew" w:date="2020-11-28T00:09:00Z">
        <w:r w:rsidDel="00DD61AE">
          <w:rPr>
            <w:highlight w:val="white"/>
          </w:rPr>
          <w:delText xml:space="preserve">to </w:delText>
        </w:r>
        <w:r w:rsidDel="00DD61AE">
          <w:rPr>
            <w:highlight w:val="white"/>
          </w:rPr>
          <w:delText xml:space="preserve">the management </w:delText>
        </w:r>
      </w:del>
      <w:r>
        <w:rPr>
          <w:highlight w:val="white"/>
        </w:rPr>
        <w:t>to increase transparency between lender</w:t>
      </w:r>
      <w:ins w:id="105" w:author="Matthew" w:date="2020-11-28T00:09:00Z">
        <w:r w:rsidR="00DD61AE">
          <w:rPr>
            <w:highlight w:val="white"/>
          </w:rPr>
          <w:t>s</w:t>
        </w:r>
      </w:ins>
      <w:r>
        <w:rPr>
          <w:highlight w:val="white"/>
        </w:rPr>
        <w:t xml:space="preserve"> and borr</w:t>
      </w:r>
      <w:r>
        <w:rPr>
          <w:highlight w:val="white"/>
        </w:rPr>
        <w:t>ower</w:t>
      </w:r>
      <w:ins w:id="106" w:author="Matthew" w:date="2020-11-28T00:09:00Z">
        <w:r w:rsidR="00DD61AE">
          <w:rPr>
            <w:highlight w:val="white"/>
          </w:rPr>
          <w:t>s</w:t>
        </w:r>
      </w:ins>
      <w:r>
        <w:rPr>
          <w:highlight w:val="white"/>
        </w:rPr>
        <w:t xml:space="preserve"> </w:t>
      </w:r>
      <w:del w:id="107" w:author="Matthew" w:date="2020-11-28T00:09:00Z">
        <w:r w:rsidDel="00DD61AE">
          <w:rPr>
            <w:highlight w:val="white"/>
          </w:rPr>
          <w:delText>where the</w:delText>
        </w:r>
      </w:del>
      <w:ins w:id="108" w:author="Matthew" w:date="2020-11-28T00:09:00Z">
        <w:r w:rsidR="00DD61AE">
          <w:rPr>
            <w:highlight w:val="white"/>
          </w:rPr>
          <w:t>by allowing</w:t>
        </w:r>
      </w:ins>
      <w:r>
        <w:rPr>
          <w:highlight w:val="white"/>
        </w:rPr>
        <w:t xml:space="preserve"> lenders </w:t>
      </w:r>
      <w:del w:id="109" w:author="Matthew" w:date="2020-11-28T00:09:00Z">
        <w:r w:rsidDel="00DD61AE">
          <w:rPr>
            <w:highlight w:val="white"/>
          </w:rPr>
          <w:delText xml:space="preserve">can </w:delText>
        </w:r>
      </w:del>
      <w:ins w:id="110" w:author="Matthew" w:date="2020-11-28T00:09:00Z">
        <w:r w:rsidR="00DD61AE">
          <w:rPr>
            <w:highlight w:val="white"/>
          </w:rPr>
          <w:t xml:space="preserve">to </w:t>
        </w:r>
      </w:ins>
      <w:r>
        <w:rPr>
          <w:highlight w:val="white"/>
        </w:rPr>
        <w:t xml:space="preserve">choose where their investment goes. </w:t>
      </w:r>
    </w:p>
    <w:p w14:paraId="548F320E" w14:textId="77777777" w:rsidR="00DD61AE" w:rsidRDefault="00DD61AE">
      <w:pPr>
        <w:rPr>
          <w:ins w:id="111" w:author="Matthew" w:date="2020-11-28T00:12:00Z"/>
          <w:highlight w:val="white"/>
        </w:rPr>
      </w:pPr>
    </w:p>
    <w:p w14:paraId="00000007" w14:textId="09422930" w:rsidR="00F613CC" w:rsidRDefault="00155729">
      <w:pPr>
        <w:rPr>
          <w:highlight w:val="white"/>
        </w:rPr>
      </w:pPr>
      <w:del w:id="112" w:author="Matthew" w:date="2020-11-28T00:14:00Z">
        <w:r w:rsidDel="00DD61AE">
          <w:rPr>
            <w:highlight w:val="white"/>
          </w:rPr>
          <w:delText>As well as allowing partnerships between different borrowers to grow their business more effectively</w:delText>
        </w:r>
      </w:del>
      <w:ins w:id="113" w:author="Matthew" w:date="2020-11-28T00:14:00Z">
        <w:r w:rsidR="00DD61AE">
          <w:rPr>
            <w:highlight w:val="white"/>
          </w:rPr>
          <w:t xml:space="preserve">Indeed, it is not an overnight process to </w:t>
        </w:r>
      </w:ins>
      <w:ins w:id="114" w:author="Matthew" w:date="2020-11-28T00:15:00Z">
        <w:r w:rsidR="00DD61AE">
          <w:rPr>
            <w:highlight w:val="white"/>
          </w:rPr>
          <w:t xml:space="preserve">narrow </w:t>
        </w:r>
      </w:ins>
      <w:ins w:id="115" w:author="Matthew" w:date="2020-11-28T00:18:00Z">
        <w:r w:rsidR="00304AB7">
          <w:rPr>
            <w:highlight w:val="white"/>
          </w:rPr>
          <w:t xml:space="preserve">the investment literacy gap among these </w:t>
        </w:r>
        <w:proofErr w:type="spellStart"/>
        <w:r w:rsidR="00304AB7">
          <w:rPr>
            <w:highlight w:val="white"/>
          </w:rPr>
          <w:t>micropreneurs</w:t>
        </w:r>
        <w:proofErr w:type="spellEnd"/>
        <w:r w:rsidR="00304AB7">
          <w:rPr>
            <w:highlight w:val="white"/>
          </w:rPr>
          <w:t xml:space="preserve">, let alone </w:t>
        </w:r>
      </w:ins>
      <w:ins w:id="116" w:author="Matthew" w:date="2020-11-28T00:15:00Z">
        <w:r w:rsidR="00DD61AE">
          <w:rPr>
            <w:highlight w:val="white"/>
          </w:rPr>
          <w:t xml:space="preserve">the </w:t>
        </w:r>
      </w:ins>
      <w:ins w:id="117" w:author="Matthew" w:date="2020-11-28T00:19:00Z">
        <w:r w:rsidR="00304AB7">
          <w:rPr>
            <w:highlight w:val="white"/>
          </w:rPr>
          <w:t xml:space="preserve">social </w:t>
        </w:r>
      </w:ins>
      <w:ins w:id="118" w:author="Matthew" w:date="2020-11-28T00:15:00Z">
        <w:r w:rsidR="00DD61AE">
          <w:rPr>
            <w:highlight w:val="white"/>
          </w:rPr>
          <w:t>pyramid</w:t>
        </w:r>
      </w:ins>
      <w:ins w:id="119" w:author="Matthew" w:date="2020-11-28T00:19:00Z">
        <w:r w:rsidR="00304AB7">
          <w:rPr>
            <w:highlight w:val="white"/>
          </w:rPr>
          <w:t xml:space="preserve"> base</w:t>
        </w:r>
      </w:ins>
      <w:r>
        <w:rPr>
          <w:highlight w:val="white"/>
        </w:rPr>
        <w:t xml:space="preserve">. </w:t>
      </w:r>
      <w:ins w:id="120" w:author="Matthew" w:date="2020-11-28T00:16:00Z">
        <w:r w:rsidR="00DD61AE">
          <w:rPr>
            <w:highlight w:val="white"/>
          </w:rPr>
          <w:t>Yet with a</w:t>
        </w:r>
      </w:ins>
      <w:ins w:id="121" w:author="Matthew" w:date="2020-11-28T00:19:00Z">
        <w:r w:rsidR="00304AB7">
          <w:rPr>
            <w:highlight w:val="white"/>
          </w:rPr>
          <w:t xml:space="preserve"> recorded </w:t>
        </w:r>
      </w:ins>
      <w:ins w:id="122" w:author="Matthew" w:date="2020-11-28T00:16:00Z">
        <w:r w:rsidR="00DD61AE">
          <w:rPr>
            <w:highlight w:val="white"/>
          </w:rPr>
          <w:t xml:space="preserve">average of 59.5% increase in </w:t>
        </w:r>
        <w:proofErr w:type="spellStart"/>
        <w:r w:rsidR="00DD61AE">
          <w:rPr>
            <w:highlight w:val="white"/>
          </w:rPr>
          <w:t>Amar</w:t>
        </w:r>
      </w:ins>
      <w:ins w:id="123" w:author="Matthew" w:date="2020-11-28T00:17:00Z">
        <w:r w:rsidR="00DD61AE">
          <w:rPr>
            <w:highlight w:val="white"/>
          </w:rPr>
          <w:t>tha’s</w:t>
        </w:r>
        <w:proofErr w:type="spellEnd"/>
        <w:r w:rsidR="00DD61AE">
          <w:rPr>
            <w:highlight w:val="white"/>
          </w:rPr>
          <w:t xml:space="preserve"> borrowers’ </w:t>
        </w:r>
      </w:ins>
      <w:ins w:id="124" w:author="Matthew" w:date="2020-11-28T00:19:00Z">
        <w:r w:rsidR="00304AB7">
          <w:rPr>
            <w:highlight w:val="white"/>
          </w:rPr>
          <w:t>r</w:t>
        </w:r>
      </w:ins>
      <w:ins w:id="125" w:author="Matthew" w:date="2020-11-28T00:20:00Z">
        <w:r w:rsidR="00304AB7">
          <w:rPr>
            <w:highlight w:val="white"/>
          </w:rPr>
          <w:t xml:space="preserve">evenues ever since the start of a partnership, </w:t>
        </w:r>
      </w:ins>
      <w:del w:id="126" w:author="Matthew" w:date="2020-11-28T00:20:00Z">
        <w:r w:rsidDel="00304AB7">
          <w:rPr>
            <w:highlight w:val="white"/>
          </w:rPr>
          <w:delText xml:space="preserve">Thus serving economic benefits for Amartha but also </w:delText>
        </w:r>
      </w:del>
      <w:ins w:id="127" w:author="Matthew" w:date="2020-11-28T00:20:00Z">
        <w:r w:rsidR="00304AB7">
          <w:rPr>
            <w:highlight w:val="white"/>
          </w:rPr>
          <w:t>I am proud to have played the sm</w:t>
        </w:r>
      </w:ins>
      <w:ins w:id="128" w:author="Matthew" w:date="2020-11-28T00:21:00Z">
        <w:r w:rsidR="00304AB7">
          <w:rPr>
            <w:highlight w:val="white"/>
          </w:rPr>
          <w:t xml:space="preserve">allest of a part in the grand scheme of </w:t>
        </w:r>
      </w:ins>
      <w:proofErr w:type="spellStart"/>
      <w:ins w:id="129" w:author="Matthew" w:date="2020-11-28T00:22:00Z">
        <w:r w:rsidR="00304AB7">
          <w:rPr>
            <w:highlight w:val="white"/>
          </w:rPr>
          <w:t>micro</w:t>
        </w:r>
      </w:ins>
      <w:del w:id="130" w:author="Matthew" w:date="2020-11-28T00:21:00Z">
        <w:r w:rsidDel="00304AB7">
          <w:rPr>
            <w:highlight w:val="white"/>
          </w:rPr>
          <w:delText xml:space="preserve">creating socioeconomic impact to these </w:delText>
        </w:r>
        <w:r w:rsidDel="00304AB7">
          <w:rPr>
            <w:highlight w:val="white"/>
          </w:rPr>
          <w:delText>women</w:delText>
        </w:r>
      </w:del>
      <w:ins w:id="131" w:author="Matthew" w:date="2020-11-28T00:21:00Z">
        <w:r w:rsidR="00304AB7">
          <w:rPr>
            <w:highlight w:val="white"/>
          </w:rPr>
          <w:t>community</w:t>
        </w:r>
        <w:proofErr w:type="spellEnd"/>
        <w:r w:rsidR="00304AB7">
          <w:rPr>
            <w:highlight w:val="white"/>
          </w:rPr>
          <w:t xml:space="preserve"> leadership </w:t>
        </w:r>
        <w:r w:rsidR="00304AB7">
          <w:rPr>
            <w:highlight w:val="white"/>
          </w:rPr>
          <w:lastRenderedPageBreak/>
          <w:t>t</w:t>
        </w:r>
      </w:ins>
      <w:ins w:id="132" w:author="Matthew" w:date="2020-11-28T00:22:00Z">
        <w:r w:rsidR="00304AB7">
          <w:rPr>
            <w:highlight w:val="white"/>
          </w:rPr>
          <w:t>hrough women empowerment</w:t>
        </w:r>
      </w:ins>
      <w:r>
        <w:rPr>
          <w:highlight w:val="white"/>
        </w:rPr>
        <w:t xml:space="preserve">. I </w:t>
      </w:r>
      <w:ins w:id="133" w:author="Matthew" w:date="2020-11-28T00:23:00Z">
        <w:r w:rsidR="00304AB7">
          <w:rPr>
            <w:highlight w:val="white"/>
          </w:rPr>
          <w:t>truly respect an</w:t>
        </w:r>
      </w:ins>
      <w:ins w:id="134" w:author="Matthew" w:date="2020-11-28T00:24:00Z">
        <w:r w:rsidR="00304AB7">
          <w:rPr>
            <w:highlight w:val="white"/>
          </w:rPr>
          <w:t xml:space="preserve">d </w:t>
        </w:r>
      </w:ins>
      <w:r>
        <w:rPr>
          <w:highlight w:val="white"/>
        </w:rPr>
        <w:t>admire</w:t>
      </w:r>
      <w:del w:id="135" w:author="Matthew" w:date="2020-11-28T00:24:00Z">
        <w:r w:rsidDel="00304AB7">
          <w:rPr>
            <w:highlight w:val="white"/>
          </w:rPr>
          <w:delText>d</w:delText>
        </w:r>
      </w:del>
      <w:r>
        <w:rPr>
          <w:highlight w:val="white"/>
        </w:rPr>
        <w:t xml:space="preserve"> the</w:t>
      </w:r>
      <w:ins w:id="136" w:author="Matthew" w:date="2020-11-28T00:24:00Z">
        <w:r w:rsidR="00304AB7">
          <w:rPr>
            <w:highlight w:val="white"/>
          </w:rPr>
          <w:t>ir</w:t>
        </w:r>
      </w:ins>
      <w:del w:id="137" w:author="Matthew" w:date="2020-11-28T00:24:00Z">
        <w:r w:rsidDel="00304AB7">
          <w:rPr>
            <w:highlight w:val="white"/>
          </w:rPr>
          <w:delText>ir</w:delText>
        </w:r>
      </w:del>
      <w:r>
        <w:rPr>
          <w:highlight w:val="white"/>
        </w:rPr>
        <w:t xml:space="preserve"> attempt </w:t>
      </w:r>
      <w:del w:id="138" w:author="Matthew" w:date="2020-11-28T00:24:00Z">
        <w:r w:rsidDel="00304AB7">
          <w:rPr>
            <w:highlight w:val="white"/>
          </w:rPr>
          <w:delText xml:space="preserve">to </w:delText>
        </w:r>
      </w:del>
      <w:ins w:id="139" w:author="Matthew" w:date="2020-11-28T00:24:00Z">
        <w:r w:rsidR="00304AB7">
          <w:rPr>
            <w:highlight w:val="white"/>
          </w:rPr>
          <w:t xml:space="preserve">at </w:t>
        </w:r>
      </w:ins>
      <w:r>
        <w:rPr>
          <w:highlight w:val="white"/>
        </w:rPr>
        <w:t>balanc</w:t>
      </w:r>
      <w:ins w:id="140" w:author="Matthew" w:date="2020-11-28T00:24:00Z">
        <w:r w:rsidR="00304AB7">
          <w:rPr>
            <w:highlight w:val="white"/>
          </w:rPr>
          <w:t>ing</w:t>
        </w:r>
      </w:ins>
      <w:del w:id="141" w:author="Matthew" w:date="2020-11-28T00:24:00Z">
        <w:r w:rsidDel="00304AB7">
          <w:rPr>
            <w:highlight w:val="white"/>
          </w:rPr>
          <w:delText>e</w:delText>
        </w:r>
      </w:del>
      <w:r>
        <w:rPr>
          <w:highlight w:val="white"/>
        </w:rPr>
        <w:t xml:space="preserve"> profit-making with </w:t>
      </w:r>
      <w:del w:id="142" w:author="Matthew" w:date="2020-11-28T00:24:00Z">
        <w:r w:rsidDel="00304AB7">
          <w:rPr>
            <w:highlight w:val="white"/>
          </w:rPr>
          <w:delText xml:space="preserve">their values to empower female entrepreneurs in the informal sector. </w:delText>
        </w:r>
      </w:del>
      <w:ins w:id="143" w:author="Matthew" w:date="2020-11-28T00:24:00Z">
        <w:r w:rsidR="00304AB7">
          <w:rPr>
            <w:highlight w:val="white"/>
          </w:rPr>
          <w:t>their social footprint.</w:t>
        </w:r>
      </w:ins>
    </w:p>
    <w:p w14:paraId="00000008" w14:textId="77777777" w:rsidR="00F613CC" w:rsidRDefault="00F613CC">
      <w:pPr>
        <w:rPr>
          <w:highlight w:val="white"/>
        </w:rPr>
      </w:pPr>
    </w:p>
    <w:p w14:paraId="00000009" w14:textId="4D670689" w:rsidR="00F613CC" w:rsidRDefault="00155729">
      <w:pPr>
        <w:rPr>
          <w:highlight w:val="white"/>
        </w:rPr>
      </w:pPr>
      <w:del w:id="144" w:author="Matthew" w:date="2020-11-28T00:25:00Z">
        <w:r w:rsidDel="00304AB7">
          <w:rPr>
            <w:highlight w:val="white"/>
          </w:rPr>
          <w:delText>From here, I knew I wanted to better society through economics. During my experience at the UCs I hope to be able to study a</w:delText>
        </w:r>
        <w:r w:rsidDel="00304AB7">
          <w:rPr>
            <w:highlight w:val="white"/>
          </w:rPr>
          <w:delText xml:space="preserve">ll aspects of economics to create a bigger impact on the welfare of society. </w:delText>
        </w:r>
      </w:del>
      <w:ins w:id="145" w:author="Matthew" w:date="2020-11-28T00:25:00Z">
        <w:r w:rsidR="00304AB7">
          <w:rPr>
            <w:highlight w:val="white"/>
          </w:rPr>
          <w:t xml:space="preserve">Warped back into my </w:t>
        </w:r>
      </w:ins>
      <w:ins w:id="146" w:author="Matthew" w:date="2020-11-28T00:26:00Z">
        <w:r w:rsidR="00304AB7">
          <w:rPr>
            <w:highlight w:val="white"/>
          </w:rPr>
          <w:t xml:space="preserve">classroom chair after a dip into the real world, I feel a </w:t>
        </w:r>
      </w:ins>
      <w:ins w:id="147" w:author="Matthew" w:date="2020-11-28T00:27:00Z">
        <w:r w:rsidR="00304AB7">
          <w:rPr>
            <w:highlight w:val="white"/>
          </w:rPr>
          <w:t xml:space="preserve">mixture of jitters </w:t>
        </w:r>
      </w:ins>
      <w:ins w:id="148" w:author="Matthew" w:date="2020-11-28T00:28:00Z">
        <w:r>
          <w:rPr>
            <w:highlight w:val="white"/>
          </w:rPr>
          <w:t>yet</w:t>
        </w:r>
      </w:ins>
      <w:ins w:id="149" w:author="Matthew" w:date="2020-11-28T00:27:00Z">
        <w:r w:rsidR="00304AB7">
          <w:rPr>
            <w:highlight w:val="white"/>
          </w:rPr>
          <w:t xml:space="preserve"> fiery excitement </w:t>
        </w:r>
      </w:ins>
      <w:ins w:id="150" w:author="Matthew" w:date="2020-11-28T00:28:00Z">
        <w:r>
          <w:rPr>
            <w:highlight w:val="white"/>
          </w:rPr>
          <w:t>as I look forward to pursu</w:t>
        </w:r>
      </w:ins>
      <w:ins w:id="151" w:author="Matthew" w:date="2020-11-28T00:29:00Z">
        <w:r>
          <w:rPr>
            <w:highlight w:val="white"/>
          </w:rPr>
          <w:t>ing</w:t>
        </w:r>
      </w:ins>
      <w:ins w:id="152" w:author="Matthew" w:date="2020-11-28T00:28:00Z">
        <w:r>
          <w:rPr>
            <w:highlight w:val="white"/>
          </w:rPr>
          <w:t xml:space="preserve"> this interconnected passion of mine under a university setting.</w:t>
        </w:r>
      </w:ins>
    </w:p>
    <w:p w14:paraId="0000000A" w14:textId="77777777" w:rsidR="00F613CC" w:rsidDel="00155729" w:rsidRDefault="00F613CC">
      <w:pPr>
        <w:rPr>
          <w:del w:id="153" w:author="Matthew" w:date="2020-11-28T00:32:00Z"/>
        </w:rPr>
      </w:pPr>
    </w:p>
    <w:p w14:paraId="21A809A8" w14:textId="77777777" w:rsidR="00155729" w:rsidRDefault="00155729"/>
    <w:p w14:paraId="0000000C" w14:textId="77777777" w:rsidR="00F613CC" w:rsidRDefault="00155729">
      <w:pPr>
        <w:rPr>
          <w:color w:val="0000FF"/>
        </w:rPr>
      </w:pPr>
      <w:r>
        <w:rPr>
          <w:color w:val="0000FF"/>
        </w:rPr>
        <w:t>Overall comment:</w:t>
      </w:r>
    </w:p>
    <w:p w14:paraId="0000000D" w14:textId="77777777" w:rsidR="00F613CC" w:rsidRDefault="00F613CC">
      <w:pPr>
        <w:rPr>
          <w:color w:val="0000FF"/>
        </w:rPr>
      </w:pPr>
    </w:p>
    <w:p w14:paraId="0000000E" w14:textId="77777777" w:rsidR="00F613CC" w:rsidRDefault="00155729">
      <w:pPr>
        <w:rPr>
          <w:color w:val="0000FF"/>
        </w:rPr>
      </w:pPr>
      <w:proofErr w:type="spellStart"/>
      <w:r>
        <w:rPr>
          <w:color w:val="0000FF"/>
        </w:rPr>
        <w:t>Raissaaaaa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kok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makin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jelek</w:t>
      </w:r>
      <w:proofErr w:type="spellEnd"/>
      <w:r>
        <w:rPr>
          <w:color w:val="0000FF"/>
        </w:rPr>
        <w:t xml:space="preserve"> O.O</w:t>
      </w:r>
    </w:p>
    <w:p w14:paraId="0000000F" w14:textId="77777777" w:rsidR="00F613CC" w:rsidRDefault="00155729">
      <w:pPr>
        <w:rPr>
          <w:color w:val="0000FF"/>
        </w:rPr>
      </w:pPr>
      <w:r>
        <w:rPr>
          <w:color w:val="0000FF"/>
        </w:rPr>
        <w:t xml:space="preserve">Story </w:t>
      </w:r>
      <w:proofErr w:type="spellStart"/>
      <w:r>
        <w:rPr>
          <w:color w:val="0000FF"/>
        </w:rPr>
        <w:t>nya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yg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bener</w:t>
      </w:r>
      <w:proofErr w:type="spellEnd"/>
      <w:r>
        <w:rPr>
          <w:color w:val="0000FF"/>
        </w:rPr>
        <w:t xml:space="preserve"> ah, </w:t>
      </w:r>
      <w:proofErr w:type="spellStart"/>
      <w:r>
        <w:rPr>
          <w:color w:val="0000FF"/>
        </w:rPr>
        <w:t>kok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kyk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ga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ada</w:t>
      </w:r>
      <w:proofErr w:type="spellEnd"/>
      <w:r>
        <w:rPr>
          <w:color w:val="0000FF"/>
        </w:rPr>
        <w:t xml:space="preserve"> storyline </w:t>
      </w:r>
      <w:proofErr w:type="spellStart"/>
      <w:r>
        <w:rPr>
          <w:color w:val="0000FF"/>
        </w:rPr>
        <w:t>nyaaa</w:t>
      </w:r>
      <w:proofErr w:type="spellEnd"/>
      <w:r>
        <w:rPr>
          <w:color w:val="0000FF"/>
        </w:rPr>
        <w:t xml:space="preserve">. Skeleton </w:t>
      </w:r>
      <w:proofErr w:type="spellStart"/>
      <w:r>
        <w:rPr>
          <w:color w:val="0000FF"/>
        </w:rPr>
        <w:t>nya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yg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jelass</w:t>
      </w:r>
      <w:proofErr w:type="spellEnd"/>
    </w:p>
    <w:p w14:paraId="00000010" w14:textId="77777777" w:rsidR="00F613CC" w:rsidRDefault="00155729">
      <w:pPr>
        <w:numPr>
          <w:ilvl w:val="0"/>
          <w:numId w:val="1"/>
        </w:numPr>
        <w:rPr>
          <w:color w:val="0000FF"/>
        </w:rPr>
      </w:pPr>
      <w:proofErr w:type="spellStart"/>
      <w:r>
        <w:rPr>
          <w:rFonts w:ascii="Arial Unicode MS" w:eastAsia="Arial Unicode MS" w:hAnsi="Arial Unicode MS" w:cs="Arial Unicode MS"/>
          <w:color w:val="0000FF"/>
        </w:rPr>
        <w:t>Nonton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Ray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Dalio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liat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bahwa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even the smallest </w:t>
      </w:r>
      <w:r>
        <w:rPr>
          <w:rFonts w:ascii="Arial Unicode MS" w:eastAsia="Arial Unicode MS" w:hAnsi="Arial Unicode MS" w:cs="Arial Unicode MS"/>
          <w:color w:val="0000FF"/>
        </w:rPr>
        <w:t xml:space="preserve">monetary/fiscal policy decision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bisa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move the needle (be specific) </w:t>
      </w:r>
    </w:p>
    <w:p w14:paraId="00000011" w14:textId="77777777" w:rsidR="00F613CC" w:rsidRDefault="00155729">
      <w:pPr>
        <w:numPr>
          <w:ilvl w:val="0"/>
          <w:numId w:val="1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Knowing that, you look at the history to prove such hypothesis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kan.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Juan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peron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Musolini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etc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→ and reveal what new things you learned from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ur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research? Maybe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klo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pas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nonton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Ray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Dalio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cuma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liat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that policy decision matters,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tapi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through history you can also see the logic and thought process behind certain policy making.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Ternyata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perhaps 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it’s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 xml:space="preserve"> not pure economic decision.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Ternyata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itu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political play juga maybe?</w:t>
      </w:r>
    </w:p>
    <w:p w14:paraId="00000012" w14:textId="77777777" w:rsidR="00F613CC" w:rsidRDefault="00155729">
      <w:pPr>
        <w:numPr>
          <w:ilvl w:val="0"/>
          <w:numId w:val="1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You realized how big of an impact</w:t>
      </w:r>
      <w:r>
        <w:rPr>
          <w:rFonts w:ascii="Arial Unicode MS" w:eastAsia="Arial Unicode MS" w:hAnsi="Arial Unicode MS" w:cs="Arial Unicode MS"/>
          <w:color w:val="0000FF"/>
        </w:rPr>
        <w:t xml:space="preserve"> you can contribute as a policymaker -- someone who needs to understand economic theories 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and also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 xml:space="preserve"> politics. → then u decide to intern at this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amartha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-- paling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ngga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u can learn about economical situations of these women or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sth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kan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klo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ga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salah, and u try </w:t>
      </w:r>
      <w:r>
        <w:rPr>
          <w:rFonts w:ascii="Arial Unicode MS" w:eastAsia="Arial Unicode MS" w:hAnsi="Arial Unicode MS" w:cs="Arial Unicode MS"/>
          <w:color w:val="0000FF"/>
        </w:rPr>
        <w:t xml:space="preserve">to identify trends, issues,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etc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and make recommendations on policy blah3. Talk about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whats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your key takeaways here. </w:t>
      </w:r>
    </w:p>
    <w:p w14:paraId="00000013" w14:textId="77777777" w:rsidR="00F613CC" w:rsidRDefault="00155729">
      <w:pPr>
        <w:numPr>
          <w:ilvl w:val="0"/>
          <w:numId w:val="1"/>
        </w:numPr>
        <w:rPr>
          <w:color w:val="0000FF"/>
        </w:rPr>
      </w:pPr>
      <w:proofErr w:type="spellStart"/>
      <w:r>
        <w:rPr>
          <w:color w:val="0000FF"/>
        </w:rPr>
        <w:t>Baru</w:t>
      </w:r>
      <w:proofErr w:type="spellEnd"/>
      <w:r>
        <w:rPr>
          <w:color w:val="0000FF"/>
        </w:rPr>
        <w:t xml:space="preserve"> closing</w:t>
      </w:r>
    </w:p>
    <w:sectPr w:rsidR="00F613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74DBF"/>
    <w:multiLevelType w:val="multilevel"/>
    <w:tmpl w:val="DB6E8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CC"/>
    <w:rsid w:val="00155729"/>
    <w:rsid w:val="00304AB7"/>
    <w:rsid w:val="003F608A"/>
    <w:rsid w:val="004F42EB"/>
    <w:rsid w:val="0058676D"/>
    <w:rsid w:val="00601133"/>
    <w:rsid w:val="006E719B"/>
    <w:rsid w:val="0099264D"/>
    <w:rsid w:val="00CD4D66"/>
    <w:rsid w:val="00DD61AE"/>
    <w:rsid w:val="00F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E8B8"/>
  <w15:docId w15:val="{563DD0B2-DC18-4BDC-9381-1A8FF5C5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D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1F3D-917D-458C-B3D6-8A800BA5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2</cp:revision>
  <dcterms:created xsi:type="dcterms:W3CDTF">2020-11-26T12:46:00Z</dcterms:created>
  <dcterms:modified xsi:type="dcterms:W3CDTF">2020-11-27T16:32:00Z</dcterms:modified>
</cp:coreProperties>
</file>