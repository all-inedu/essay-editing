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Georgia" w:cs="Georgia" w:eastAsia="Georgia" w:hAnsi="Georgia"/>
          <w:color w:val="00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Briefly </w:t>
      </w:r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(approximately one-half page, single-spaced) </w:t>
      </w: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discuss the significance to you of the school or summer activity in which you have been most involved.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2"/>
          <w:szCs w:val="22"/>
          <w:rPrChange w:author="Devi Kasih" w:id="13" w:date="2019-10-28T12:19:23Z">
            <w:rPr>
              <w:rFonts w:ascii="Times New Roman" w:cs="Times New Roman" w:eastAsia="Times New Roman" w:hAnsi="Times New Roman"/>
            </w:rPr>
          </w:rPrChange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0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Throughout my life, I</w:t>
      </w:r>
      <w:ins w:author="Paul" w:id="1" w:date="2019-10-27T21:29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’ve been</w:t>
        </w:r>
      </w:ins>
      <w:del w:author="Paul" w:id="1" w:date="2019-10-27T21:29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 was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0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 surrounded by doctors – my parents and </w:t>
      </w:r>
      <w:del w:author="Paul" w:id="2" w:date="2019-10-27T21:30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almost </w:delText>
        </w:r>
      </w:del>
      <w:ins w:author="Paul" w:id="2" w:date="2019-10-27T21:30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nearly 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0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all </w:t>
      </w:r>
      <w:ins w:author="Paul" w:id="3" w:date="2019-10-27T21:30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my 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0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extended family members. </w:t>
      </w:r>
      <w:del w:author="Matahari Kinanti" w:id="4" w:date="2019-10-26T13:23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In fact,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0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I grew up in </w:t>
      </w:r>
      <w:del w:author="Paul" w:id="5" w:date="2019-10-27T21:30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a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0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hospital environment, </w:t>
      </w:r>
      <w:del w:author="Paul" w:id="6" w:date="2019-10-27T21:30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watching everything that happened in it. I listened</w:delText>
        </w:r>
      </w:del>
      <w:ins w:author="Paul" w:id="6" w:date="2019-10-27T21:30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listening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0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 to meetings among surgeons about the best approach to treat kidney complications</w:t>
      </w:r>
      <w:ins w:author="Paul" w:id="7" w:date="2019-10-27T21:30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,</w:t>
        </w:r>
      </w:ins>
      <w:del w:author="Paul" w:id="7" w:date="2019-10-27T21:30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.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0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 </w:t>
      </w:r>
      <w:del w:author="Paul" w:id="8" w:date="2019-10-27T21:30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I saw</w:delText>
        </w:r>
      </w:del>
      <w:ins w:author="Paul" w:id="8" w:date="2019-10-27T21:30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seeing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0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 people crying over their loved ones’ death. I saw delighted parents looking over their newborn babies in the chamber. </w:t>
      </w:r>
      <w:del w:author="Devi Kasih" w:id="9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I understand the patient cycle inside out</w:delText>
        </w:r>
      </w:del>
      <w:ins w:author="Devi Kasih" w:id="9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Admitted and discharged patients passed by </w:t>
        </w:r>
      </w:ins>
      <w:del w:author="Devi Kasih" w:id="10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. </w:delText>
        </w:r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S</w:delText>
        </w:r>
      </w:del>
      <w:ins w:author="Devi Kasih" w:id="10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s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0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o often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0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 that I became numb </w:t>
      </w:r>
      <w:del w:author="Paul" w:id="11" w:date="2019-10-27T21:31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of </w:delText>
        </w:r>
      </w:del>
      <w:ins w:author="Paul" w:id="11" w:date="2019-10-27T21:31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to 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0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the</w:t>
      </w:r>
      <w:ins w:author="Paul" w:id="12" w:date="2019-10-27T21:31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0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se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0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 hospital scenes.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2"/>
          <w:szCs w:val="22"/>
          <w:rPrChange w:author="Devi Kasih" w:id="14" w:date="2019-10-28T12:19:23Z">
            <w:rPr>
              <w:rFonts w:ascii="Times New Roman" w:cs="Times New Roman" w:eastAsia="Times New Roman" w:hAnsi="Times New Roman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2"/>
          <w:szCs w:val="22"/>
          <w:rPrChange w:author="Devi Kasih" w:id="20" w:date="2019-10-28T12:19:23Z">
            <w:rPr>
              <w:rFonts w:ascii="Times New Roman" w:cs="Times New Roman" w:eastAsia="Times New Roman" w:hAnsi="Times New Roman"/>
            </w:rPr>
          </w:rPrChange>
        </w:rPr>
      </w:pPr>
      <w:ins w:author="Devi Kasih" w:id="15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16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To me, becoming a doctor is just a family legacy I have to continue </w:t>
        </w:r>
      </w:ins>
      <w:del w:author="Devi Kasih" w:id="15" w:date="2019-10-28T12:19:23Z">
        <w:commentRangeStart w:id="1"/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16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Until </w:delText>
        </w:r>
      </w:del>
      <w:ins w:author="Devi Kasih" w:id="17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16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until 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16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I found a medical NGO named DoctorShare early this year. </w:t>
      </w:r>
      <w:ins w:author="Devi Kasih" w:id="18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16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As an aspiring doctor, 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16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I took part in some of their medical outreach in Jakarta. And in the summer, I flew 2000km away to Kei Island, Maluku, with </w:t>
      </w:r>
      <w:del w:author="Devi Kasih" w:id="19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16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the </w:delText>
        </w:r>
      </w:del>
      <w:ins w:author="Devi Kasih" w:id="19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16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DoctorShare’s 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16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medical team to serve the local village there. 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2"/>
          <w:szCs w:val="22"/>
          <w:rPrChange w:author="Devi Kasih" w:id="21" w:date="2019-10-28T12:19:23Z">
            <w:rPr>
              <w:rFonts w:ascii="Times New Roman" w:cs="Times New Roman" w:eastAsia="Times New Roman" w:hAnsi="Times New Roman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del w:author="Paul" w:id="27" w:date="2019-10-27T21:32:00Z"/>
          <w:rFonts w:ascii="Times New Roman" w:cs="Times New Roman" w:eastAsia="Times New Roman" w:hAnsi="Times New Roman"/>
          <w:sz w:val="22"/>
          <w:szCs w:val="22"/>
          <w:rPrChange w:author="Devi Kasih" w:id="28" w:date="2019-10-28T12:19:23Z">
            <w:rPr>
              <w:rFonts w:ascii="Times New Roman" w:cs="Times New Roman" w:eastAsia="Times New Roman" w:hAnsi="Times New Roman"/>
            </w:rPr>
          </w:rPrChange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22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Once I got there, I was really sad to see how people suffer in all aspects, mostly healthcare. There was no hospital</w:t>
      </w:r>
      <w:ins w:author="Paul" w:id="23" w:date="2019-10-27T21:32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2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. O</w:t>
        </w:r>
      </w:ins>
      <w:del w:author="Paul" w:id="23" w:date="2019-10-27T21:32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2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 but o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22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nly a small health center </w:t>
      </w:r>
      <w:del w:author="Paul" w:id="24" w:date="2019-10-27T21:32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2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that was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22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lacking </w:t>
      </w:r>
      <w:ins w:author="Paul" w:id="25" w:date="2019-10-27T21:32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2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in 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22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medical facilities</w:t>
      </w:r>
      <w:ins w:author="Paul" w:id="26" w:date="2019-10-27T21:32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2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 stood the ground against the illnesses that often ravaged the locals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22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.</w:t>
      </w:r>
      <w:del w:author="Paul" w:id="27" w:date="2019-10-27T21:32:00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2"/>
          <w:szCs w:val="22"/>
          <w:rPrChange w:author="Devi Kasih" w:id="38" w:date="2019-10-28T12:19:23Z">
            <w:rPr>
              <w:rFonts w:ascii="Times New Roman" w:cs="Times New Roman" w:eastAsia="Times New Roman" w:hAnsi="Times New Roman"/>
            </w:rPr>
          </w:rPrChange>
        </w:rPr>
      </w:pPr>
      <w:bookmarkStart w:colFirst="0" w:colLast="0" w:name="_gjdgxs" w:id="0"/>
      <w:bookmarkEnd w:id="0"/>
      <w:ins w:author="Paul" w:id="27" w:date="2019-10-27T21:32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 </w:t>
        </w:r>
      </w:ins>
      <w:del w:author="Paul" w:id="30" w:date="2019-10-27T21:32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There was this man,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29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Pak Andi, who </w:t>
      </w:r>
      <w:del w:author="Paul" w:id="31" w:date="2019-10-27T21:33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was suffering in pain because of his</w:delText>
        </w:r>
      </w:del>
      <w:ins w:author="Paul" w:id="31" w:date="2019-10-27T21:33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suffered from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29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 hernia disease</w:t>
      </w:r>
      <w:ins w:author="Paul" w:id="32" w:date="2019-10-27T21:33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, </w:t>
        </w:r>
      </w:ins>
      <w:del w:author="Paul" w:id="32" w:date="2019-10-27T21:33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. He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29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came in pain and </w:t>
      </w:r>
      <w:del w:author="Paul" w:id="33" w:date="2019-10-27T21:33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asking </w:delText>
        </w:r>
      </w:del>
      <w:ins w:author="Paul" w:id="33" w:date="2019-10-27T21:33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asked 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29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for help from the DoctorShare team. I approached him and took care of all his registration, screening, and scheduling for his operation. I</w:t>
      </w:r>
      <w:ins w:author="Matahari Kinanti" w:id="34" w:date="2019-10-26T13:30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 also had</w:t>
        </w:r>
      </w:ins>
      <w:del w:author="Matahari Kinanti" w:id="34" w:date="2019-10-26T13:30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 was also given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29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 the opportunity to assist the doctor who performed the surgery for him. After the operation was completed, he came to me with a drastic change on his face. The </w:t>
      </w:r>
      <w:ins w:author="Matahari Kinanti" w:id="35" w:date="2019-10-28T12:25:4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painful </w:t>
        </w:r>
      </w:ins>
      <w:del w:author="Matahari Kinanti" w:id="35" w:date="2019-10-28T12:25:4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“in pain”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29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 expression</w:t>
      </w:r>
      <w:ins w:author="Matahari Kinanti" w:id="36" w:date="2019-10-28T12:25:48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 he had</w:t>
        </w:r>
      </w:ins>
      <w:del w:author="Matahari Kinanti" w:id="36" w:date="2019-10-28T12:25:48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 suddenly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29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 changed into a happy face. He brought me a bunch of traditional food to share with the team. I was really touched by his action, especially when he said, “thank you”. </w:t>
      </w:r>
      <w:del w:author="Paul" w:id="37" w:date="2019-10-27T21:33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Subconsciously</w:delText>
        </w:r>
      </w:del>
      <w:ins w:author="Paul" w:id="37" w:date="2019-10-27T21:33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29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Not being able to help myself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29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, I smiled too.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2"/>
          <w:szCs w:val="22"/>
          <w:rPrChange w:author="Devi Kasih" w:id="39" w:date="2019-10-28T12:19:23Z">
            <w:rPr>
              <w:rFonts w:ascii="Times New Roman" w:cs="Times New Roman" w:eastAsia="Times New Roman" w:hAnsi="Times New Roman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2"/>
          <w:szCs w:val="22"/>
          <w:rPrChange w:author="Devi Kasih" w:id="56" w:date="2019-10-28T12:19:23Z">
            <w:rPr>
              <w:rFonts w:ascii="Times New Roman" w:cs="Times New Roman" w:eastAsia="Times New Roman" w:hAnsi="Times New Roman"/>
            </w:rPr>
          </w:rPrChange>
        </w:rPr>
      </w:pPr>
      <w:ins w:author="Devi Kasih" w:id="40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41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That night, I kept thinking about Pak Andi while enjoying the snake fruit he gave us. His wife must be relieved. He should be able to sit at the dinner table without feeling</w:t>
        </w:r>
      </w:ins>
      <w:ins w:author="Matahari Kinanti" w:id="42" w:date="2019-10-28T12:27:16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41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 any</w:t>
        </w:r>
      </w:ins>
      <w:ins w:author="Devi Kasih" w:id="43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41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 pain. He can </w:t>
        </w:r>
      </w:ins>
      <w:ins w:author="Matahari Kinanti" w:id="44" w:date="2019-10-28T12:24:14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41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play soccer </w:t>
        </w:r>
      </w:ins>
      <w:ins w:author="Devi Kasih" w:id="45" w:date="2019-10-28T12:19:23Z">
        <w:del w:author="Matahari Kinanti" w:id="46" w:date="2019-10-28T12:24:14Z">
          <w:r w:rsidDel="00000000" w:rsidR="00000000" w:rsidRPr="00000000">
            <w:rPr>
              <w:rFonts w:ascii="Times New Roman" w:cs="Times New Roman" w:eastAsia="Times New Roman" w:hAnsi="Times New Roman"/>
              <w:sz w:val="22"/>
              <w:szCs w:val="22"/>
              <w:rtl w:val="0"/>
              <w:rPrChange w:author="Devi Kasih" w:id="41" w:date="2019-10-28T12:19:23Z">
                <w:rPr>
                  <w:rFonts w:ascii="Times New Roman" w:cs="Times New Roman" w:eastAsia="Times New Roman" w:hAnsi="Times New Roman"/>
                </w:rPr>
              </w:rPrChange>
            </w:rPr>
            <w:delText xml:space="preserve">kick soccer ball</w:delText>
          </w:r>
        </w:del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41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 again with his kids. </w:t>
        </w:r>
      </w:ins>
      <w:del w:author="Devi Kasih" w:id="47" w:date="2019-10-28T12:19:23Z">
        <w:commentRangeStart w:id="2"/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41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I didn’t know that I could be so happy helping people. The rundown hostel, the dirty water, the buzzing mosquito</w:delText>
        </w:r>
      </w:del>
      <w:ins w:author="Matahari Kinanti" w:id="48" w:date="2019-10-26T13:26:00Z">
        <w:del w:author="Devi Kasih" w:id="47" w:date="2019-10-28T12:19:23Z">
          <w:r w:rsidDel="00000000" w:rsidR="00000000" w:rsidRPr="00000000">
            <w:rPr>
              <w:rFonts w:ascii="Times New Roman" w:cs="Times New Roman" w:eastAsia="Times New Roman" w:hAnsi="Times New Roman"/>
              <w:sz w:val="22"/>
              <w:szCs w:val="22"/>
              <w:rtl w:val="0"/>
              <w:rPrChange w:author="Devi Kasih" w:id="41" w:date="2019-10-28T12:19:23Z">
                <w:rPr>
                  <w:rFonts w:ascii="Times New Roman" w:cs="Times New Roman" w:eastAsia="Times New Roman" w:hAnsi="Times New Roman"/>
                </w:rPr>
              </w:rPrChange>
            </w:rPr>
            <w:delText xml:space="preserve">e</w:delText>
          </w:r>
        </w:del>
      </w:ins>
      <w:del w:author="Devi Kasih" w:id="47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41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s became nothing compared to the satisfaction </w:delText>
        </w:r>
      </w:del>
      <w:ins w:author="Matahari Kinanti" w:id="49" w:date="2019-10-26T13:30:00Z">
        <w:del w:author="Devi Kasih" w:id="47" w:date="2019-10-28T12:19:23Z">
          <w:r w:rsidDel="00000000" w:rsidR="00000000" w:rsidRPr="00000000">
            <w:rPr>
              <w:rFonts w:ascii="Times New Roman" w:cs="Times New Roman" w:eastAsia="Times New Roman" w:hAnsi="Times New Roman"/>
              <w:sz w:val="22"/>
              <w:szCs w:val="22"/>
              <w:rtl w:val="0"/>
              <w:rPrChange w:author="Devi Kasih" w:id="41" w:date="2019-10-28T12:19:23Z">
                <w:rPr>
                  <w:rFonts w:ascii="Times New Roman" w:cs="Times New Roman" w:eastAsia="Times New Roman" w:hAnsi="Times New Roman"/>
                </w:rPr>
              </w:rPrChange>
            </w:rPr>
            <w:delText xml:space="preserve">of </w:delText>
          </w:r>
        </w:del>
      </w:ins>
      <w:ins w:author="Devi Kasih" w:id="50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41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Feeling ecstatic is an understatement. </w:t>
        </w:r>
      </w:ins>
      <w:del w:author="Matahari Kinanti" w:id="51" w:date="2019-10-26T13:30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41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from </w:delText>
        </w:r>
      </w:del>
      <w:del w:author="Devi Kasih" w:id="52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41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seeing the people’s grateful faces.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41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41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Speaking to the senior doctors from the team, I </w:t>
      </w:r>
      <w:del w:author="Devi Kasih" w:id="53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41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found </w:delText>
        </w:r>
      </w:del>
      <w:ins w:author="Devi Kasih" w:id="53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41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understood 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41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that those faces have been their driving force to work relentlessly, even </w:t>
      </w:r>
      <w:ins w:author="Matahari Kinanti" w:id="54" w:date="2019-10-26T13:31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41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in </w:t>
        </w:r>
      </w:ins>
      <w:del w:author="Matahari Kinanti" w:id="54" w:date="2019-10-26T13:31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41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at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41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 the most inaccessible areas and most inconvenient times. That summer opened my eyes </w:t>
      </w:r>
      <w:ins w:author="Matahari Kinanti" w:id="55" w:date="2019-10-26T13:31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41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to </w:t>
        </w:r>
      </w:ins>
      <w:del w:author="Matahari Kinanti" w:id="55" w:date="2019-10-26T13:31:00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41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about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41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what it truly means to become a doctor.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2"/>
          <w:szCs w:val="22"/>
          <w:rPrChange w:author="Devi Kasih" w:id="57" w:date="2019-10-28T12:19:23Z">
            <w:rPr>
              <w:rFonts w:ascii="Times New Roman" w:cs="Times New Roman" w:eastAsia="Times New Roman" w:hAnsi="Times New Roman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commentRangeStart w:id="3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58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My perspective changed. I used to think that becoming a doctor </w:t>
      </w:r>
      <w:del w:author="Devi Kasih" w:id="59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8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would lead you to a comfortable life as it is a well-paid job</w:delText>
        </w:r>
      </w:del>
      <w:ins w:author="Matahari Kinanti" w:id="60" w:date="2019-10-28T12:27:49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8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 </w:t>
        </w:r>
      </w:ins>
      <w:ins w:author="Devi Kasih" w:id="61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8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requires intelligence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58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. But, in fact, </w:t>
      </w:r>
      <w:del w:author="Devi Kasih" w:id="62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8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a doctor is a person who helps people with </w:delText>
        </w:r>
      </w:del>
      <w:ins w:author="Devi Kasih" w:id="62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8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more than anything, it requires 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58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a sincere heart </w:t>
      </w:r>
      <w:del w:author="Devi Kasih" w:id="63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8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without </w:delText>
        </w:r>
      </w:del>
      <w:ins w:author="Devi Kasih" w:id="63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8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that does not </w:t>
        </w:r>
      </w:ins>
      <w:del w:author="Devi Kasih" w:id="64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8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expecting </w:delText>
        </w:r>
      </w:del>
      <w:ins w:author="Devi Kasih" w:id="64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8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expect 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58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anything in return. </w:t>
      </w:r>
      <w:del w:author="Matahari Kinanti" w:id="65" w:date="2019-10-26T13:27:00Z">
        <w:commentRangeStart w:id="4"/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8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Sometimes, not even get paid. </w:delText>
        </w:r>
      </w:del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58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This summe</w:t>
      </w:r>
      <w:ins w:author="Devi Kasih" w:id="66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8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r, </w:t>
        </w:r>
      </w:ins>
      <w:del w:author="Devi Kasih" w:id="66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8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r, I developed my own values as an aspiring doctor. It’s about </w:delText>
        </w:r>
      </w:del>
      <w:ins w:author="Devi Kasih" w:id="67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8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I learned about </w:t>
        </w:r>
      </w:ins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  <w:rPrChange w:author="Devi Kasih" w:id="58" w:date="2019-10-28T12:19:23Z">
            <w:rPr>
              <w:rFonts w:ascii="Times New Roman" w:cs="Times New Roman" w:eastAsia="Times New Roman" w:hAnsi="Times New Roman"/>
            </w:rPr>
          </w:rPrChange>
        </w:rPr>
        <w:t xml:space="preserve">making sacrifices for the good of others</w:t>
      </w:r>
      <w:del w:author="Devi Kasih" w:id="68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8" w:date="2019-10-28T12:19:23Z">
              <w:rPr>
                <w:rFonts w:ascii="Times New Roman" w:cs="Times New Roman" w:eastAsia="Times New Roman" w:hAnsi="Times New Roman"/>
              </w:rPr>
            </w:rPrChange>
          </w:rPr>
          <w:delText xml:space="preserve">.</w:delText>
        </w:r>
      </w:del>
      <w:ins w:author="Devi Kasih" w:id="68" w:date="2019-10-28T12:19:23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8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. This summer, becoming a doctor is no longer an occupation,</w:t>
        </w:r>
        <w:del w:author="Matahari Kinanti" w:id="69" w:date="2019-10-28T12:28:26Z">
          <w:r w:rsidDel="00000000" w:rsidR="00000000" w:rsidRPr="00000000">
            <w:rPr>
              <w:rFonts w:ascii="Times New Roman" w:cs="Times New Roman" w:eastAsia="Times New Roman" w:hAnsi="Times New Roman"/>
              <w:sz w:val="22"/>
              <w:szCs w:val="22"/>
              <w:rtl w:val="0"/>
              <w:rPrChange w:author="Devi Kasih" w:id="58" w:date="2019-10-28T12:19:23Z">
                <w:rPr>
                  <w:rFonts w:ascii="Times New Roman" w:cs="Times New Roman" w:eastAsia="Times New Roman" w:hAnsi="Times New Roman"/>
                </w:rPr>
              </w:rPrChange>
            </w:rPr>
            <w:delText xml:space="preserve"> but</w:delText>
          </w:r>
        </w:del>
      </w:ins>
      <w:ins w:author="Matahari Kinanti" w:id="69" w:date="2019-10-28T12:28:26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8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 it’s</w:t>
        </w:r>
      </w:ins>
      <w:ins w:author="Devi Kasih" w:id="70" w:date="2019-10-28T12:19:23Z">
        <w:r w:rsidDel="00000000" w:rsidR="00000000" w:rsidRPr="00000000">
          <w:rPr>
            <w:rFonts w:ascii="Times New Roman" w:cs="Times New Roman" w:eastAsia="Times New Roman" w:hAnsi="Times New Roman"/>
            <w:sz w:val="22"/>
            <w:szCs w:val="22"/>
            <w:rtl w:val="0"/>
            <w:rPrChange w:author="Devi Kasih" w:id="58" w:date="2019-10-28T12:19:23Z">
              <w:rPr>
                <w:rFonts w:ascii="Times New Roman" w:cs="Times New Roman" w:eastAsia="Times New Roman" w:hAnsi="Times New Roman"/>
              </w:rPr>
            </w:rPrChange>
          </w:rPr>
          <w:t xml:space="preserve"> a calling for me.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 Carina!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Great job! This is a strong draft and it shines a positive light on you.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 the first paragraph where you said that you were “numb of the hospital scenes”, maybe you could emphasize on that a little more. Does being exposed to the hospital scenes made you numb or was it because you were “forced” into being a doctor that made you unexcited? How did the perspective change after the summer? Make sure that it’s clear about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where your perspective stand before and after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trip. You can also talk about how helping Pak Andi benefited him, but also caused a ripple effect (his wife and kids are happy, you came to a realization).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Please find additional comments and suggestions that I have for you on the right side of the document. Looking forward to reading your next draft.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Matahari Kinanti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All-in Essay Editor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tahari Kinanti" w:id="3" w:date="2019-10-26T23:31:00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closing paragraph is good, but I think you can make it stronger. You can talk more about your character development or talk about what’s truly important to you.</w:t>
      </w:r>
    </w:p>
  </w:comment>
  <w:comment w:author="Matahari Kinanti" w:id="1" w:date="2019-10-26T13:25:00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sentence seems a little bit choppy, I suggest rephrasing it to make it flow better. A suggestion:</w:t>
      </w:r>
    </w:p>
  </w:comment>
  <w:comment w:author="Matahari Kinanti" w:id="0" w:date="2019-10-26T13:24:00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sentence seems a little incomplete though, maybe you should try rephrasing it or adding something preceding the "so often".</w:t>
      </w:r>
    </w:p>
  </w:comment>
  <w:comment w:author="Matahari Kinanti" w:id="4" w:date="2019-10-26T23:28:00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think you really need this sentence because you've already mentioned that doctors help people without expecting anything in return.</w:t>
      </w:r>
    </w:p>
  </w:comment>
  <w:comment w:author="Matahari Kinanti" w:id="2" w:date="2019-10-26T14:32:00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sentence seems a little mundane, I get what you're trying to say maybe try to say it in another way?? Hehehe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