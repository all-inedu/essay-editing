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7668" w14:textId="74FA28B9"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 xml:space="preserve">This essay is still over by 8 words. Help! </w:t>
      </w:r>
    </w:p>
    <w:p w14:paraId="72229D57" w14:textId="77777777" w:rsidR="00A91BF0" w:rsidRDefault="00A91BF0" w:rsidP="00A91BF0">
      <w:pPr>
        <w:rPr>
          <w:rFonts w:ascii="Roboto" w:eastAsia="Roboto" w:hAnsi="Roboto" w:cs="Roboto"/>
          <w:sz w:val="21"/>
          <w:szCs w:val="21"/>
          <w:highlight w:val="white"/>
        </w:rPr>
      </w:pPr>
    </w:p>
    <w:p w14:paraId="0ABFD08A" w14:textId="7E7F3BB5"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7BAFE983" w14:textId="77777777" w:rsidR="00A91BF0" w:rsidRDefault="00A91BF0" w:rsidP="00A91BF0">
      <w:pPr>
        <w:rPr>
          <w:rFonts w:ascii="Roboto" w:eastAsia="Roboto" w:hAnsi="Roboto" w:cs="Roboto"/>
          <w:sz w:val="21"/>
          <w:szCs w:val="21"/>
          <w:highlight w:val="white"/>
        </w:rPr>
      </w:pPr>
    </w:p>
    <w:p w14:paraId="269E4D50" w14:textId="77777777" w:rsidR="00A91BF0" w:rsidRDefault="00A91BF0" w:rsidP="00A91BF0">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2208C052" w14:textId="77777777" w:rsidR="00A91BF0" w:rsidRDefault="00A91BF0" w:rsidP="00A91BF0">
      <w:pPr>
        <w:spacing w:after="180"/>
        <w:rPr>
          <w:rFonts w:ascii="Roboto" w:eastAsia="Roboto" w:hAnsi="Roboto" w:cs="Roboto"/>
          <w:sz w:val="21"/>
          <w:szCs w:val="21"/>
          <w:highlight w:val="white"/>
        </w:rPr>
      </w:pPr>
    </w:p>
    <w:p w14:paraId="44C6BD7D" w14:textId="77777777" w:rsidR="00A91BF0" w:rsidRDefault="00A91BF0" w:rsidP="00A91BF0">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17604AFD" w14:textId="77777777" w:rsidR="00A91BF0" w:rsidRDefault="00A91BF0" w:rsidP="00A91BF0">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642998EF" w14:textId="77777777" w:rsidR="00A91BF0" w:rsidRDefault="00A91BF0" w:rsidP="00A91BF0">
      <w:pPr>
        <w:rPr>
          <w:rFonts w:ascii="Roboto" w:eastAsia="Roboto" w:hAnsi="Roboto" w:cs="Roboto"/>
          <w:sz w:val="21"/>
          <w:szCs w:val="21"/>
          <w:highlight w:val="white"/>
        </w:rPr>
      </w:pPr>
    </w:p>
    <w:p w14:paraId="2ADCFE8A" w14:textId="77777777" w:rsidR="00A91BF0" w:rsidRDefault="00A91BF0" w:rsidP="00A91BF0">
      <w:pPr>
        <w:rPr>
          <w:rFonts w:ascii="Roboto" w:eastAsia="Roboto" w:hAnsi="Roboto" w:cs="Roboto"/>
          <w:sz w:val="21"/>
          <w:szCs w:val="21"/>
          <w:highlight w:val="white"/>
        </w:rPr>
      </w:pPr>
    </w:p>
    <w:p w14:paraId="7B1DB551" w14:textId="77777777" w:rsidR="00A91BF0" w:rsidRDefault="00A91BF0" w:rsidP="00A91BF0">
      <w:pPr>
        <w:rPr>
          <w:rFonts w:ascii="Roboto" w:eastAsia="Roboto" w:hAnsi="Roboto" w:cs="Roboto"/>
          <w:sz w:val="21"/>
          <w:szCs w:val="21"/>
          <w:highlight w:val="white"/>
        </w:rPr>
      </w:pPr>
    </w:p>
    <w:p w14:paraId="3DC1E5AD" w14:textId="77777777" w:rsidR="00A91BF0" w:rsidRDefault="00A91BF0">
      <w:pPr>
        <w:jc w:val="both"/>
        <w:rPr>
          <w:rFonts w:ascii="Roboto" w:eastAsia="Roboto" w:hAnsi="Roboto" w:cs="Roboto"/>
          <w:sz w:val="21"/>
          <w:szCs w:val="21"/>
          <w:highlight w:val="white"/>
        </w:rPr>
        <w:pPrChange w:id="0" w:author="San" w:date="2019-10-28T21:19:00Z">
          <w:pPr/>
        </w:pPrChange>
      </w:pPr>
    </w:p>
    <w:p w14:paraId="5295046C" w14:textId="3359EC81" w:rsidR="00A91BF0" w:rsidRDefault="00A91BF0">
      <w:pPr>
        <w:ind w:firstLine="720"/>
        <w:jc w:val="both"/>
        <w:rPr>
          <w:rFonts w:ascii="Roboto" w:eastAsia="Roboto" w:hAnsi="Roboto" w:cs="Roboto"/>
          <w:sz w:val="21"/>
          <w:szCs w:val="21"/>
          <w:highlight w:val="white"/>
        </w:rPr>
        <w:pPrChange w:id="1" w:author="San" w:date="2019-10-28T21:19:00Z">
          <w:pPr>
            <w:ind w:firstLine="720"/>
          </w:pPr>
        </w:pPrChange>
      </w:pPr>
      <w:r>
        <w:rPr>
          <w:rFonts w:ascii="Roboto" w:eastAsia="Roboto" w:hAnsi="Roboto" w:cs="Roboto"/>
          <w:sz w:val="21"/>
          <w:szCs w:val="21"/>
          <w:highlight w:val="white"/>
        </w:rPr>
        <w:t xml:space="preserve">As an avid guitarist, I </w:t>
      </w:r>
      <w:del w:id="2" w:author="San" w:date="2019-10-28T21:34:00Z">
        <w:r w:rsidDel="00F04037">
          <w:rPr>
            <w:rFonts w:ascii="Roboto" w:eastAsia="Roboto" w:hAnsi="Roboto" w:cs="Roboto"/>
            <w:sz w:val="21"/>
            <w:szCs w:val="21"/>
            <w:highlight w:val="white"/>
          </w:rPr>
          <w:delText>want</w:delText>
        </w:r>
      </w:del>
      <w:del w:id="3" w:author="San" w:date="2019-10-28T21:22:00Z">
        <w:r w:rsidDel="00D07F53">
          <w:rPr>
            <w:rFonts w:ascii="Roboto" w:eastAsia="Roboto" w:hAnsi="Roboto" w:cs="Roboto"/>
            <w:sz w:val="21"/>
            <w:szCs w:val="21"/>
            <w:highlight w:val="white"/>
          </w:rPr>
          <w:delText>ed</w:delText>
        </w:r>
      </w:del>
      <w:del w:id="4" w:author="San" w:date="2019-10-28T21:34:00Z">
        <w:r w:rsidDel="00F04037">
          <w:rPr>
            <w:rFonts w:ascii="Roboto" w:eastAsia="Roboto" w:hAnsi="Roboto" w:cs="Roboto"/>
            <w:sz w:val="21"/>
            <w:szCs w:val="21"/>
            <w:highlight w:val="white"/>
          </w:rPr>
          <w:delText xml:space="preserve"> to</w:delText>
        </w:r>
      </w:del>
      <w:ins w:id="5" w:author="San" w:date="2019-10-28T21:34:00Z">
        <w:r w:rsidR="00F04037">
          <w:rPr>
            <w:rFonts w:ascii="Roboto" w:eastAsia="Roboto" w:hAnsi="Roboto" w:cs="Roboto"/>
            <w:sz w:val="21"/>
            <w:szCs w:val="21"/>
            <w:highlight w:val="white"/>
          </w:rPr>
          <w:t>would like to</w:t>
        </w:r>
      </w:ins>
      <w:r>
        <w:rPr>
          <w:rFonts w:ascii="Roboto" w:eastAsia="Roboto" w:hAnsi="Roboto" w:cs="Roboto"/>
          <w:sz w:val="21"/>
          <w:szCs w:val="21"/>
          <w:highlight w:val="white"/>
        </w:rPr>
        <w:t xml:space="preserve"> </w:t>
      </w:r>
      <w:ins w:id="6" w:author="San" w:date="2019-10-28T21:24:00Z">
        <w:r w:rsidR="00D07F53">
          <w:t xml:space="preserve">tap </w:t>
        </w:r>
      </w:ins>
      <w:ins w:id="7" w:author="Rachel Darmawangsa" w:date="2019-10-28T21:42:00Z">
        <w:r w:rsidR="00783183">
          <w:t>into</w:t>
        </w:r>
      </w:ins>
      <w:ins w:id="8" w:author="San" w:date="2019-10-28T21:24:00Z">
        <w:del w:id="9" w:author="Rachel Darmawangsa" w:date="2019-10-28T21:42:00Z">
          <w:r w:rsidR="00D07F53" w:rsidDel="00783183">
            <w:delText>on</w:delText>
          </w:r>
        </w:del>
        <w:r w:rsidR="00D07F53">
          <w:t xml:space="preserve"> the diversity of Penn to explore and improve my skills with various musical styles</w:t>
        </w:r>
      </w:ins>
      <w:del w:id="10" w:author="San" w:date="2019-10-28T21:24:00Z">
        <w:r w:rsidDel="00D07F53">
          <w:rPr>
            <w:rFonts w:ascii="Roboto" w:eastAsia="Roboto" w:hAnsi="Roboto" w:cs="Roboto"/>
            <w:sz w:val="21"/>
            <w:szCs w:val="21"/>
            <w:highlight w:val="white"/>
          </w:rPr>
          <w:delText>take the opportunity from one of the most diverse schools in the US to improve my skills with various musical styles</w:delText>
        </w:r>
      </w:del>
      <w:r>
        <w:rPr>
          <w:rFonts w:ascii="Roboto" w:eastAsia="Roboto" w:hAnsi="Roboto" w:cs="Roboto"/>
          <w:sz w:val="21"/>
          <w:szCs w:val="21"/>
          <w:highlight w:val="white"/>
        </w:rPr>
        <w:t xml:space="preserve">. In Indonesia, I was </w:t>
      </w:r>
      <w:del w:id="11" w:author="San" w:date="2019-10-28T21:20:00Z">
        <w:r w:rsidDel="00D07F53">
          <w:rPr>
            <w:rFonts w:ascii="Roboto" w:eastAsia="Roboto" w:hAnsi="Roboto" w:cs="Roboto"/>
            <w:sz w:val="21"/>
            <w:szCs w:val="21"/>
            <w:highlight w:val="white"/>
          </w:rPr>
          <w:delText xml:space="preserve">mostly </w:delText>
        </w:r>
      </w:del>
      <w:ins w:id="12" w:author="San" w:date="2019-10-28T21:20:00Z">
        <w:r w:rsidR="00D07F53">
          <w:rPr>
            <w:rFonts w:ascii="Roboto" w:eastAsia="Roboto" w:hAnsi="Roboto" w:cs="Roboto"/>
            <w:sz w:val="21"/>
            <w:szCs w:val="21"/>
            <w:highlight w:val="white"/>
          </w:rPr>
          <w:t xml:space="preserve">primarily </w:t>
        </w:r>
      </w:ins>
      <w:r>
        <w:rPr>
          <w:rFonts w:ascii="Roboto" w:eastAsia="Roboto" w:hAnsi="Roboto" w:cs="Roboto"/>
          <w:sz w:val="21"/>
          <w:szCs w:val="21"/>
          <w:highlight w:val="white"/>
        </w:rPr>
        <w:t>exposed to Indonesian/Western pop songs. However, at Penn, I would</w:t>
      </w:r>
      <w:ins w:id="13" w:author="San" w:date="2019-10-28T21:25:00Z">
        <w:r w:rsidR="00F04037">
          <w:rPr>
            <w:rFonts w:ascii="Roboto" w:eastAsia="Roboto" w:hAnsi="Roboto" w:cs="Roboto"/>
            <w:sz w:val="21"/>
            <w:szCs w:val="21"/>
            <w:highlight w:val="white"/>
          </w:rPr>
          <w:t xml:space="preserve"> like to</w:t>
        </w:r>
      </w:ins>
      <w:r>
        <w:rPr>
          <w:rFonts w:ascii="Roboto" w:eastAsia="Roboto" w:hAnsi="Roboto" w:cs="Roboto"/>
          <w:sz w:val="21"/>
          <w:szCs w:val="21"/>
          <w:highlight w:val="white"/>
        </w:rPr>
        <w:t xml:space="preserve"> explore music and experiment with new lyrics, genres, and arrangements. Imagine having a band with</w:t>
      </w:r>
      <w:ins w:id="14" w:author="San" w:date="2019-10-28T21:21:00Z">
        <w:r w:rsidR="00D07F53">
          <w:rPr>
            <w:rFonts w:ascii="Roboto" w:eastAsia="Roboto" w:hAnsi="Roboto" w:cs="Roboto"/>
            <w:sz w:val="21"/>
            <w:szCs w:val="21"/>
            <w:highlight w:val="white"/>
          </w:rPr>
          <w:t xml:space="preserve"> a</w:t>
        </w:r>
      </w:ins>
      <w:r>
        <w:rPr>
          <w:rFonts w:ascii="Roboto" w:eastAsia="Roboto" w:hAnsi="Roboto" w:cs="Roboto"/>
          <w:sz w:val="21"/>
          <w:szCs w:val="21"/>
          <w:highlight w:val="white"/>
        </w:rPr>
        <w:t xml:space="preserve"> bassist from Uganda, pianist from China, drummer from Germany, singer from US, and me,</w:t>
      </w:r>
      <w:ins w:id="15" w:author="San" w:date="2019-10-28T21:34:00Z">
        <w:r w:rsidR="00F04037">
          <w:rPr>
            <w:rFonts w:ascii="Roboto" w:eastAsia="Roboto" w:hAnsi="Roboto" w:cs="Roboto"/>
            <w:sz w:val="21"/>
            <w:szCs w:val="21"/>
            <w:highlight w:val="white"/>
          </w:rPr>
          <w:t xml:space="preserve"> an Indonesian,</w:t>
        </w:r>
      </w:ins>
      <w:r>
        <w:rPr>
          <w:rFonts w:ascii="Roboto" w:eastAsia="Roboto" w:hAnsi="Roboto" w:cs="Roboto"/>
          <w:sz w:val="21"/>
          <w:szCs w:val="21"/>
          <w:highlight w:val="white"/>
        </w:rPr>
        <w:t xml:space="preserve"> as the guitarist. Penn’s “Media and Entertainment Club”, the largest student-led organization which hosts numerous events and explore various channels in music, </w:t>
      </w:r>
      <w:commentRangeStart w:id="16"/>
      <w:r>
        <w:rPr>
          <w:rFonts w:ascii="Roboto" w:eastAsia="Roboto" w:hAnsi="Roboto" w:cs="Roboto"/>
          <w:sz w:val="21"/>
          <w:szCs w:val="21"/>
          <w:highlight w:val="white"/>
        </w:rPr>
        <w:t>would be my gateway to yield new colors to the community.</w:t>
      </w:r>
      <w:commentRangeEnd w:id="16"/>
      <w:r w:rsidR="005446CA">
        <w:rPr>
          <w:rStyle w:val="CommentReference"/>
        </w:rPr>
        <w:commentReference w:id="16"/>
      </w:r>
    </w:p>
    <w:p w14:paraId="39D796A0" w14:textId="77777777" w:rsidR="00A91BF0" w:rsidRDefault="00A91BF0">
      <w:pPr>
        <w:ind w:firstLine="720"/>
        <w:jc w:val="both"/>
        <w:rPr>
          <w:rFonts w:ascii="Roboto" w:eastAsia="Roboto" w:hAnsi="Roboto" w:cs="Roboto"/>
          <w:sz w:val="21"/>
          <w:szCs w:val="21"/>
          <w:highlight w:val="white"/>
        </w:rPr>
        <w:pPrChange w:id="17" w:author="San" w:date="2019-10-28T21:19:00Z">
          <w:pPr>
            <w:ind w:firstLine="720"/>
          </w:pPr>
        </w:pPrChange>
      </w:pPr>
      <w:commentRangeStart w:id="18"/>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to joining the Penn’s Equestrian Team, a sport I had no access to back home. </w:t>
      </w:r>
      <w:commentRangeEnd w:id="18"/>
      <w:r w:rsidR="00622BF3">
        <w:rPr>
          <w:rStyle w:val="CommentReference"/>
        </w:rPr>
        <w:commentReference w:id="18"/>
      </w:r>
      <w:commentRangeStart w:id="19"/>
      <w:r>
        <w:rPr>
          <w:rFonts w:ascii="Roboto" w:eastAsia="Roboto" w:hAnsi="Roboto" w:cs="Roboto"/>
          <w:sz w:val="21"/>
          <w:szCs w:val="21"/>
          <w:highlight w:val="white"/>
        </w:rPr>
        <w:t xml:space="preserve">From music and sports, </w:t>
      </w:r>
      <w:bookmarkStart w:id="20" w:name="_GoBack"/>
      <w:bookmarkEnd w:id="20"/>
      <w:r>
        <w:rPr>
          <w:rFonts w:ascii="Roboto" w:eastAsia="Roboto" w:hAnsi="Roboto" w:cs="Roboto"/>
          <w:sz w:val="21"/>
          <w:szCs w:val="21"/>
          <w:highlight w:val="white"/>
        </w:rPr>
        <w:t xml:space="preserve">the myriad of opportunities Penn offers in furthering my interests while exploring new ones provides ways to be </w:t>
      </w:r>
      <w:commentRangeStart w:id="21"/>
      <w:r>
        <w:rPr>
          <w:rFonts w:ascii="Roboto" w:eastAsia="Roboto" w:hAnsi="Roboto" w:cs="Roboto"/>
          <w:sz w:val="21"/>
          <w:szCs w:val="21"/>
          <w:highlight w:val="white"/>
        </w:rPr>
        <w:t>immersed in Penn’s culture as well as exposing my Indonesian identity in this diverse community.</w:t>
      </w:r>
      <w:commentRangeEnd w:id="21"/>
      <w:r>
        <w:rPr>
          <w:rStyle w:val="CommentReference"/>
        </w:rPr>
        <w:commentReference w:id="21"/>
      </w:r>
      <w:commentRangeEnd w:id="19"/>
      <w:r w:rsidR="005446CA">
        <w:rPr>
          <w:rStyle w:val="CommentReference"/>
        </w:rPr>
        <w:commentReference w:id="19"/>
      </w:r>
    </w:p>
    <w:p w14:paraId="1EBA477A" w14:textId="77777777" w:rsidR="00A91BF0" w:rsidRDefault="00A91BF0" w:rsidP="00A91BF0">
      <w:pPr>
        <w:ind w:firstLine="720"/>
        <w:rPr>
          <w:rFonts w:ascii="Roboto" w:eastAsia="Roboto" w:hAnsi="Roboto" w:cs="Roboto"/>
          <w:sz w:val="21"/>
          <w:szCs w:val="21"/>
          <w:highlight w:val="white"/>
        </w:rPr>
      </w:pPr>
    </w:p>
    <w:p w14:paraId="6B54D481" w14:textId="77777777" w:rsidR="00A91BF0" w:rsidRDefault="00A91BF0" w:rsidP="00A91BF0">
      <w:pPr>
        <w:rPr>
          <w:rFonts w:ascii="Roboto" w:eastAsia="Roboto" w:hAnsi="Roboto" w:cs="Roboto"/>
          <w:sz w:val="21"/>
          <w:szCs w:val="21"/>
          <w:highlight w:val="white"/>
        </w:rPr>
      </w:pPr>
    </w:p>
    <w:p w14:paraId="30695A1E" w14:textId="77777777" w:rsidR="00A91BF0" w:rsidRDefault="00A91BF0" w:rsidP="00A91BF0">
      <w:pPr>
        <w:rPr>
          <w:rFonts w:ascii="Roboto" w:eastAsia="Roboto" w:hAnsi="Roboto" w:cs="Roboto"/>
          <w:sz w:val="21"/>
          <w:szCs w:val="21"/>
          <w:highlight w:val="white"/>
        </w:rPr>
      </w:pPr>
    </w:p>
    <w:p w14:paraId="54B2F11C" w14:textId="77777777" w:rsidR="00A91BF0" w:rsidRDefault="00A91BF0" w:rsidP="00A91BF0">
      <w:pPr>
        <w:rPr>
          <w:rFonts w:ascii="Roboto" w:eastAsia="Roboto" w:hAnsi="Roboto" w:cs="Roboto"/>
          <w:sz w:val="21"/>
          <w:szCs w:val="21"/>
          <w:highlight w:val="white"/>
        </w:rPr>
      </w:pPr>
    </w:p>
    <w:p w14:paraId="6FD8B28F" w14:textId="77777777" w:rsidR="00A91BF0" w:rsidRDefault="00A91BF0" w:rsidP="00A91BF0">
      <w:pPr>
        <w:rPr>
          <w:rFonts w:ascii="Roboto" w:eastAsia="Roboto" w:hAnsi="Roboto" w:cs="Roboto"/>
          <w:sz w:val="21"/>
          <w:szCs w:val="21"/>
          <w:highlight w:val="white"/>
        </w:rPr>
      </w:pPr>
    </w:p>
    <w:p w14:paraId="67470DA9" w14:textId="77777777" w:rsidR="00A91BF0" w:rsidRDefault="00A91BF0" w:rsidP="00A91BF0">
      <w:pPr>
        <w:rPr>
          <w:rFonts w:ascii="Roboto" w:eastAsia="Roboto" w:hAnsi="Roboto" w:cs="Roboto"/>
          <w:sz w:val="21"/>
          <w:szCs w:val="21"/>
          <w:highlight w:val="white"/>
        </w:rPr>
      </w:pPr>
    </w:p>
    <w:p w14:paraId="2BE3F406" w14:textId="77777777" w:rsidR="00A91BF0" w:rsidRDefault="00A91BF0" w:rsidP="00A91BF0">
      <w:pPr>
        <w:rPr>
          <w:rFonts w:ascii="Roboto" w:eastAsia="Roboto" w:hAnsi="Roboto" w:cs="Roboto"/>
          <w:sz w:val="21"/>
          <w:szCs w:val="21"/>
          <w:highlight w:val="white"/>
        </w:rPr>
      </w:pPr>
    </w:p>
    <w:p w14:paraId="631545AC" w14:textId="77777777" w:rsidR="00A91BF0" w:rsidRDefault="00A91BF0" w:rsidP="00A91BF0">
      <w:pPr>
        <w:rPr>
          <w:rFonts w:ascii="Roboto" w:eastAsia="Roboto" w:hAnsi="Roboto" w:cs="Roboto"/>
          <w:sz w:val="21"/>
          <w:szCs w:val="21"/>
          <w:highlight w:val="white"/>
        </w:rPr>
      </w:pPr>
    </w:p>
    <w:p w14:paraId="421EB9DE" w14:textId="77777777" w:rsidR="00A91BF0" w:rsidRDefault="00A91BF0" w:rsidP="00A91BF0">
      <w:pPr>
        <w:rPr>
          <w:rFonts w:ascii="Roboto" w:eastAsia="Roboto" w:hAnsi="Roboto" w:cs="Roboto"/>
          <w:sz w:val="21"/>
          <w:szCs w:val="21"/>
          <w:highlight w:val="white"/>
        </w:rPr>
      </w:pPr>
    </w:p>
    <w:p w14:paraId="2FCD4015" w14:textId="77777777" w:rsidR="00A91BF0" w:rsidRDefault="00A91BF0" w:rsidP="00A91BF0">
      <w:pPr>
        <w:rPr>
          <w:rFonts w:ascii="Roboto" w:eastAsia="Roboto" w:hAnsi="Roboto" w:cs="Roboto"/>
          <w:sz w:val="21"/>
          <w:szCs w:val="21"/>
          <w:highlight w:val="white"/>
        </w:rPr>
      </w:pPr>
    </w:p>
    <w:p w14:paraId="70203593" w14:textId="77777777" w:rsidR="00A91BF0" w:rsidDel="00FB134F" w:rsidRDefault="00A91BF0" w:rsidP="00A91BF0">
      <w:pPr>
        <w:rPr>
          <w:del w:id="22" w:author="San" w:date="2019-10-28T21:59:00Z"/>
          <w:rFonts w:ascii="Roboto" w:eastAsia="Roboto" w:hAnsi="Roboto" w:cs="Roboto"/>
          <w:sz w:val="21"/>
          <w:szCs w:val="21"/>
          <w:highlight w:val="white"/>
        </w:rPr>
      </w:pPr>
    </w:p>
    <w:p w14:paraId="1EB44157" w14:textId="77777777" w:rsidR="00A91BF0" w:rsidDel="00FB134F" w:rsidRDefault="00A91BF0" w:rsidP="00FB134F">
      <w:pPr>
        <w:rPr>
          <w:del w:id="23" w:author="San" w:date="2019-10-28T21:59:00Z"/>
          <w:rFonts w:ascii="Roboto" w:eastAsia="Roboto" w:hAnsi="Roboto" w:cs="Roboto"/>
          <w:sz w:val="21"/>
          <w:szCs w:val="21"/>
          <w:highlight w:val="white"/>
        </w:rPr>
      </w:pPr>
    </w:p>
    <w:p w14:paraId="043B60AE" w14:textId="77777777" w:rsidR="00A91BF0" w:rsidDel="00FB134F" w:rsidRDefault="00A91BF0" w:rsidP="00FB134F">
      <w:pPr>
        <w:rPr>
          <w:del w:id="24" w:author="San" w:date="2019-10-28T21:59:00Z"/>
          <w:rFonts w:ascii="Roboto" w:eastAsia="Roboto" w:hAnsi="Roboto" w:cs="Roboto"/>
          <w:sz w:val="21"/>
          <w:szCs w:val="21"/>
          <w:highlight w:val="white"/>
        </w:rPr>
      </w:pPr>
    </w:p>
    <w:p w14:paraId="74F89DEB" w14:textId="77777777" w:rsidR="00A91BF0" w:rsidDel="00FB134F" w:rsidRDefault="00A91BF0">
      <w:pPr>
        <w:rPr>
          <w:del w:id="25" w:author="San" w:date="2019-10-28T21:59:00Z"/>
          <w:rFonts w:ascii="Roboto" w:eastAsia="Roboto" w:hAnsi="Roboto" w:cs="Roboto"/>
          <w:sz w:val="21"/>
          <w:szCs w:val="21"/>
          <w:highlight w:val="white"/>
        </w:rPr>
      </w:pPr>
    </w:p>
    <w:p w14:paraId="00CF2EBF" w14:textId="5A6CA18B" w:rsidR="00A91BF0" w:rsidDel="00FB134F" w:rsidRDefault="00A91BF0">
      <w:pPr>
        <w:rPr>
          <w:del w:id="26" w:author="San" w:date="2019-10-28T21:59:00Z"/>
          <w:rFonts w:ascii="Roboto" w:eastAsia="Roboto" w:hAnsi="Roboto" w:cs="Roboto"/>
          <w:sz w:val="21"/>
          <w:szCs w:val="21"/>
          <w:highlight w:val="white"/>
        </w:rPr>
      </w:pPr>
    </w:p>
    <w:p w14:paraId="2740F7EE" w14:textId="147E32FB" w:rsidR="00A91BF0" w:rsidDel="00FB134F" w:rsidRDefault="00A91BF0">
      <w:pPr>
        <w:rPr>
          <w:del w:id="27" w:author="San" w:date="2019-10-28T21:59:00Z"/>
          <w:rFonts w:ascii="Roboto" w:eastAsia="Roboto" w:hAnsi="Roboto" w:cs="Roboto"/>
          <w:sz w:val="21"/>
          <w:szCs w:val="21"/>
          <w:highlight w:val="white"/>
        </w:rPr>
      </w:pPr>
    </w:p>
    <w:p w14:paraId="02743531" w14:textId="487686B9" w:rsidR="00A91BF0" w:rsidDel="00FB134F" w:rsidRDefault="00A91BF0">
      <w:pPr>
        <w:rPr>
          <w:del w:id="28" w:author="San" w:date="2019-10-28T21:59:00Z"/>
          <w:rFonts w:ascii="Roboto" w:eastAsia="Roboto" w:hAnsi="Roboto" w:cs="Roboto"/>
          <w:sz w:val="21"/>
          <w:szCs w:val="21"/>
          <w:highlight w:val="white"/>
        </w:rPr>
      </w:pPr>
    </w:p>
    <w:p w14:paraId="3F293B9B" w14:textId="061B4240" w:rsidR="00A91BF0" w:rsidDel="00FB134F" w:rsidRDefault="00A91BF0">
      <w:pPr>
        <w:rPr>
          <w:del w:id="29" w:author="San" w:date="2019-10-28T21:59:00Z"/>
          <w:rFonts w:ascii="Roboto" w:eastAsia="Roboto" w:hAnsi="Roboto" w:cs="Roboto"/>
          <w:sz w:val="21"/>
          <w:szCs w:val="21"/>
          <w:highlight w:val="white"/>
        </w:rPr>
      </w:pPr>
    </w:p>
    <w:p w14:paraId="2BE07E3E" w14:textId="5EC938F6" w:rsidR="00A91BF0" w:rsidDel="00FB134F" w:rsidRDefault="00A91BF0">
      <w:pPr>
        <w:rPr>
          <w:del w:id="30" w:author="San" w:date="2019-10-28T21:59:00Z"/>
          <w:rFonts w:ascii="Roboto" w:eastAsia="Roboto" w:hAnsi="Roboto" w:cs="Roboto"/>
          <w:sz w:val="21"/>
          <w:szCs w:val="21"/>
          <w:highlight w:val="white"/>
        </w:rPr>
      </w:pPr>
    </w:p>
    <w:p w14:paraId="5E57E9E9" w14:textId="689B198B" w:rsidR="00A91BF0" w:rsidDel="00FB134F" w:rsidRDefault="00A91BF0">
      <w:pPr>
        <w:rPr>
          <w:del w:id="31" w:author="San" w:date="2019-10-28T21:59:00Z"/>
          <w:rFonts w:ascii="Roboto" w:eastAsia="Roboto" w:hAnsi="Roboto" w:cs="Roboto"/>
          <w:sz w:val="21"/>
          <w:szCs w:val="21"/>
          <w:highlight w:val="white"/>
        </w:rPr>
      </w:pPr>
    </w:p>
    <w:p w14:paraId="6DB5843B" w14:textId="212FE415" w:rsidR="00A91BF0" w:rsidDel="00FB134F" w:rsidRDefault="00A91BF0">
      <w:pPr>
        <w:rPr>
          <w:del w:id="32" w:author="San" w:date="2019-10-28T21:59:00Z"/>
          <w:rFonts w:ascii="Roboto" w:eastAsia="Roboto" w:hAnsi="Roboto" w:cs="Roboto"/>
          <w:sz w:val="21"/>
          <w:szCs w:val="21"/>
          <w:highlight w:val="white"/>
        </w:rPr>
      </w:pPr>
    </w:p>
    <w:p w14:paraId="679EBD8C" w14:textId="454DB366" w:rsidR="00A91BF0" w:rsidDel="00FB134F" w:rsidRDefault="00A91BF0">
      <w:pPr>
        <w:rPr>
          <w:del w:id="33" w:author="San" w:date="2019-10-28T21:59:00Z"/>
          <w:rFonts w:ascii="Roboto" w:eastAsia="Roboto" w:hAnsi="Roboto" w:cs="Roboto"/>
          <w:sz w:val="21"/>
          <w:szCs w:val="21"/>
          <w:highlight w:val="white"/>
        </w:rPr>
      </w:pPr>
    </w:p>
    <w:p w14:paraId="4FDA9646" w14:textId="50E82B9E" w:rsidR="00A91BF0" w:rsidDel="00FB134F" w:rsidRDefault="00A91BF0">
      <w:pPr>
        <w:rPr>
          <w:del w:id="34" w:author="San" w:date="2019-10-28T21:59:00Z"/>
          <w:rFonts w:ascii="Roboto" w:eastAsia="Roboto" w:hAnsi="Roboto" w:cs="Roboto"/>
          <w:sz w:val="21"/>
          <w:szCs w:val="21"/>
          <w:highlight w:val="white"/>
        </w:rPr>
      </w:pPr>
    </w:p>
    <w:p w14:paraId="0FC3E349" w14:textId="75DE24E3" w:rsidR="00A91BF0" w:rsidDel="00FB134F" w:rsidRDefault="00A91BF0">
      <w:pPr>
        <w:rPr>
          <w:del w:id="35" w:author="San" w:date="2019-10-28T21:59:00Z"/>
          <w:rFonts w:ascii="Roboto" w:eastAsia="Roboto" w:hAnsi="Roboto" w:cs="Roboto"/>
          <w:sz w:val="21"/>
          <w:szCs w:val="21"/>
          <w:highlight w:val="white"/>
        </w:rPr>
      </w:pPr>
    </w:p>
    <w:p w14:paraId="68F3118D" w14:textId="663A0628" w:rsidR="00A91BF0" w:rsidDel="00FB134F" w:rsidRDefault="00A91BF0">
      <w:pPr>
        <w:rPr>
          <w:del w:id="36" w:author="San" w:date="2019-10-28T21:59:00Z"/>
          <w:rFonts w:ascii="Roboto" w:eastAsia="Roboto" w:hAnsi="Roboto" w:cs="Roboto"/>
          <w:sz w:val="21"/>
          <w:szCs w:val="21"/>
          <w:highlight w:val="white"/>
        </w:rPr>
      </w:pPr>
    </w:p>
    <w:p w14:paraId="4FF54A9A" w14:textId="5B0B29BC" w:rsidR="00A91BF0" w:rsidDel="00FB134F" w:rsidRDefault="00A91BF0">
      <w:pPr>
        <w:rPr>
          <w:del w:id="37" w:author="San" w:date="2019-10-28T21:59:00Z"/>
          <w:rFonts w:ascii="Roboto" w:eastAsia="Roboto" w:hAnsi="Roboto" w:cs="Roboto"/>
          <w:sz w:val="21"/>
          <w:szCs w:val="21"/>
          <w:highlight w:val="white"/>
        </w:rPr>
      </w:pPr>
    </w:p>
    <w:p w14:paraId="103BE3DE" w14:textId="564CFF24" w:rsidR="00A91BF0" w:rsidDel="00FB134F" w:rsidRDefault="00A91BF0">
      <w:pPr>
        <w:rPr>
          <w:del w:id="38" w:author="San" w:date="2019-10-28T21:59:00Z"/>
          <w:rFonts w:ascii="Roboto" w:eastAsia="Roboto" w:hAnsi="Roboto" w:cs="Roboto"/>
          <w:sz w:val="21"/>
          <w:szCs w:val="21"/>
          <w:highlight w:val="white"/>
        </w:rPr>
      </w:pPr>
    </w:p>
    <w:p w14:paraId="64A18108" w14:textId="62E4ECDB" w:rsidR="00A91BF0" w:rsidDel="00FB134F" w:rsidRDefault="00A91BF0">
      <w:pPr>
        <w:rPr>
          <w:del w:id="39" w:author="San" w:date="2019-10-28T21:59:00Z"/>
          <w:rFonts w:ascii="Roboto" w:eastAsia="Roboto" w:hAnsi="Roboto" w:cs="Roboto"/>
          <w:sz w:val="21"/>
          <w:szCs w:val="21"/>
          <w:highlight w:val="white"/>
        </w:rPr>
      </w:pPr>
    </w:p>
    <w:p w14:paraId="22DFF164" w14:textId="035F732A" w:rsidR="00A91BF0" w:rsidDel="00FB134F" w:rsidRDefault="00A91BF0">
      <w:pPr>
        <w:rPr>
          <w:del w:id="40" w:author="San" w:date="2019-10-28T21:59:00Z"/>
          <w:rFonts w:ascii="Roboto" w:eastAsia="Roboto" w:hAnsi="Roboto" w:cs="Roboto"/>
          <w:sz w:val="21"/>
          <w:szCs w:val="21"/>
          <w:highlight w:val="white"/>
        </w:rPr>
      </w:pPr>
    </w:p>
    <w:p w14:paraId="043C48DF" w14:textId="7FD1D16B" w:rsidR="00A91BF0" w:rsidDel="00FB134F" w:rsidRDefault="00A91BF0">
      <w:pPr>
        <w:rPr>
          <w:del w:id="41" w:author="San" w:date="2019-10-28T21:59:00Z"/>
          <w:rFonts w:ascii="Roboto" w:eastAsia="Roboto" w:hAnsi="Roboto" w:cs="Roboto"/>
          <w:sz w:val="21"/>
          <w:szCs w:val="21"/>
          <w:highlight w:val="white"/>
        </w:rPr>
      </w:pPr>
    </w:p>
    <w:p w14:paraId="17C447B0" w14:textId="2F5BFACC" w:rsidR="00A91BF0" w:rsidDel="00FB134F" w:rsidRDefault="00A91BF0">
      <w:pPr>
        <w:rPr>
          <w:del w:id="42" w:author="San" w:date="2019-10-28T21:59:00Z"/>
          <w:rFonts w:ascii="Roboto" w:eastAsia="Roboto" w:hAnsi="Roboto" w:cs="Roboto"/>
          <w:sz w:val="21"/>
          <w:szCs w:val="21"/>
          <w:highlight w:val="white"/>
        </w:rPr>
      </w:pPr>
    </w:p>
    <w:p w14:paraId="5FFEF903" w14:textId="76B12093" w:rsidR="00A91BF0" w:rsidDel="00FB134F" w:rsidRDefault="00A91BF0">
      <w:pPr>
        <w:rPr>
          <w:del w:id="43" w:author="San" w:date="2019-10-28T21:59:00Z"/>
          <w:rFonts w:ascii="Roboto" w:eastAsia="Roboto" w:hAnsi="Roboto" w:cs="Roboto"/>
          <w:sz w:val="21"/>
          <w:szCs w:val="21"/>
          <w:highlight w:val="white"/>
        </w:rPr>
      </w:pPr>
    </w:p>
    <w:p w14:paraId="53A3CC45" w14:textId="043B97A6" w:rsidR="00A91BF0" w:rsidDel="00FB134F" w:rsidRDefault="00A91BF0">
      <w:pPr>
        <w:rPr>
          <w:del w:id="44" w:author="San" w:date="2019-10-28T21:59:00Z"/>
          <w:rFonts w:ascii="Roboto" w:eastAsia="Roboto" w:hAnsi="Roboto" w:cs="Roboto"/>
          <w:sz w:val="21"/>
          <w:szCs w:val="21"/>
          <w:highlight w:val="white"/>
        </w:rPr>
      </w:pPr>
    </w:p>
    <w:p w14:paraId="4DE04749" w14:textId="7D3572AC" w:rsidR="00A91BF0" w:rsidDel="00FB134F" w:rsidRDefault="00A91BF0">
      <w:pPr>
        <w:rPr>
          <w:del w:id="45" w:author="San" w:date="2019-10-28T21:59:00Z"/>
          <w:rFonts w:ascii="Roboto" w:eastAsia="Roboto" w:hAnsi="Roboto" w:cs="Roboto"/>
          <w:sz w:val="21"/>
          <w:szCs w:val="21"/>
          <w:highlight w:val="white"/>
        </w:rPr>
      </w:pPr>
    </w:p>
    <w:p w14:paraId="301B9BA7" w14:textId="067D399B" w:rsidR="00A91BF0" w:rsidDel="00FB134F" w:rsidRDefault="00A91BF0">
      <w:pPr>
        <w:rPr>
          <w:del w:id="46" w:author="San" w:date="2019-10-28T21:59:00Z"/>
          <w:rFonts w:ascii="Roboto" w:eastAsia="Roboto" w:hAnsi="Roboto" w:cs="Roboto"/>
          <w:sz w:val="21"/>
          <w:szCs w:val="21"/>
          <w:highlight w:val="white"/>
        </w:rPr>
      </w:pPr>
    </w:p>
    <w:p w14:paraId="2E2F313B" w14:textId="0D17B25F" w:rsidR="00A91BF0" w:rsidDel="00FB134F" w:rsidRDefault="00A91BF0">
      <w:pPr>
        <w:rPr>
          <w:del w:id="47" w:author="San" w:date="2019-10-28T21:59:00Z"/>
          <w:rFonts w:ascii="Roboto" w:eastAsia="Roboto" w:hAnsi="Roboto" w:cs="Roboto"/>
          <w:sz w:val="21"/>
          <w:szCs w:val="21"/>
          <w:highlight w:val="white"/>
        </w:rPr>
      </w:pPr>
    </w:p>
    <w:p w14:paraId="63807CEC" w14:textId="6122AFCA" w:rsidR="00A91BF0" w:rsidDel="00FB134F" w:rsidRDefault="00A91BF0">
      <w:pPr>
        <w:rPr>
          <w:del w:id="48" w:author="San" w:date="2019-10-28T21:59:00Z"/>
          <w:rFonts w:ascii="Roboto" w:eastAsia="Roboto" w:hAnsi="Roboto" w:cs="Roboto"/>
          <w:sz w:val="21"/>
          <w:szCs w:val="21"/>
          <w:highlight w:val="white"/>
        </w:rPr>
      </w:pPr>
    </w:p>
    <w:p w14:paraId="5345576E" w14:textId="0ABECAF4" w:rsidR="00A91BF0" w:rsidDel="00FB134F" w:rsidRDefault="00A91BF0">
      <w:pPr>
        <w:rPr>
          <w:del w:id="49" w:author="San" w:date="2019-10-28T21:59:00Z"/>
          <w:rFonts w:ascii="Roboto" w:eastAsia="Roboto" w:hAnsi="Roboto" w:cs="Roboto"/>
          <w:sz w:val="21"/>
          <w:szCs w:val="21"/>
          <w:highlight w:val="white"/>
        </w:rPr>
      </w:pPr>
    </w:p>
    <w:p w14:paraId="2637EDCE" w14:textId="547C9BB3" w:rsidR="00A91BF0" w:rsidDel="00FB134F" w:rsidRDefault="00A91BF0">
      <w:pPr>
        <w:rPr>
          <w:del w:id="50" w:author="San" w:date="2019-10-28T21:59:00Z"/>
          <w:rFonts w:ascii="Roboto" w:eastAsia="Roboto" w:hAnsi="Roboto" w:cs="Roboto"/>
          <w:sz w:val="21"/>
          <w:szCs w:val="21"/>
          <w:highlight w:val="white"/>
        </w:rPr>
      </w:pPr>
    </w:p>
    <w:p w14:paraId="7B21F56F" w14:textId="77777777" w:rsidR="00FE56C1" w:rsidRDefault="009E751E"/>
    <w:sectPr w:rsidR="00FE56C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an" w:date="2019-10-28T21:37:00Z" w:initials="R">
    <w:p w14:paraId="6FEDB985" w14:textId="77777777" w:rsidR="005446CA" w:rsidRDefault="005446CA" w:rsidP="005446CA">
      <w:pPr>
        <w:pStyle w:val="CommentText"/>
      </w:pPr>
      <w:r>
        <w:rPr>
          <w:rStyle w:val="CommentReference"/>
        </w:rPr>
        <w:annotationRef/>
      </w:r>
      <w:r>
        <w:t xml:space="preserve">You might want to elaborate how would your identity and perspective help shape the community. </w:t>
      </w:r>
    </w:p>
    <w:p w14:paraId="34AA57FD" w14:textId="77777777" w:rsidR="00622BF3" w:rsidRDefault="005446CA">
      <w:pPr>
        <w:pStyle w:val="CommentText"/>
      </w:pPr>
      <w:r>
        <w:t>What do you mean by gateway to yield new colors? What would you do to yield “new colors”?</w:t>
      </w:r>
      <w:r w:rsidR="00622BF3" w:rsidRPr="00622BF3">
        <w:t xml:space="preserve"> </w:t>
      </w:r>
    </w:p>
    <w:p w14:paraId="0A468045" w14:textId="77777777" w:rsidR="00622BF3" w:rsidRDefault="00622BF3">
      <w:pPr>
        <w:pStyle w:val="CommentText"/>
      </w:pPr>
    </w:p>
    <w:p w14:paraId="672D2549" w14:textId="05FE5D1B" w:rsidR="005446CA" w:rsidRDefault="00622BF3">
      <w:pPr>
        <w:pStyle w:val="CommentText"/>
      </w:pPr>
      <w:r>
        <w:t xml:space="preserve">Being someone from a different culture allows me to … (elaborate on what makes you different, for example, what is a specific music progression type used in Indonesia that is not used in the US? </w:t>
      </w:r>
      <w:proofErr w:type="spellStart"/>
      <w:r>
        <w:t>Dangdut</w:t>
      </w:r>
      <w:proofErr w:type="spellEnd"/>
      <w:r>
        <w:t>?) How do you infuse this with the US culture? Perhaps you would like to create a song that infuses Indonesian tunes but with English words?</w:t>
      </w:r>
    </w:p>
  </w:comment>
  <w:comment w:id="18" w:author="San" w:date="2019-10-29T08:03:00Z" w:initials="R">
    <w:p w14:paraId="1D111097" w14:textId="1DC31DBA" w:rsidR="00622BF3" w:rsidRDefault="00622BF3">
      <w:pPr>
        <w:pStyle w:val="CommentText"/>
      </w:pPr>
      <w:r>
        <w:rPr>
          <w:rStyle w:val="CommentReference"/>
        </w:rPr>
        <w:annotationRef/>
      </w:r>
      <w:r>
        <w:t xml:space="preserve">Focus on the depth part for your music </w:t>
      </w:r>
      <w:r w:rsidR="009E751E">
        <w:t>community, write more about it rather than trying to elaborate on too many different activities.</w:t>
      </w:r>
    </w:p>
    <w:p w14:paraId="31219BEA" w14:textId="101B490D" w:rsidR="00622BF3" w:rsidRDefault="00622BF3">
      <w:pPr>
        <w:pStyle w:val="CommentText"/>
      </w:pPr>
      <w:r>
        <w:t xml:space="preserve">This sentences could be summarized into one sentence. Perhaps </w:t>
      </w:r>
      <w:proofErr w:type="spellStart"/>
      <w:r>
        <w:t>omething</w:t>
      </w:r>
      <w:proofErr w:type="spellEnd"/>
      <w:r>
        <w:t xml:space="preserve"> along the lines of “Other than music, I am equally excited to explore the basketball and equestrian team.”</w:t>
      </w:r>
    </w:p>
  </w:comment>
  <w:comment w:id="21" w:author="Devi Kasih" w:date="2019-10-28T16:30:00Z" w:initials="DK">
    <w:p w14:paraId="474E534A" w14:textId="1654567D" w:rsidR="00A91BF0" w:rsidRDefault="00A91BF0">
      <w:pPr>
        <w:pStyle w:val="CommentText"/>
      </w:pPr>
      <w:r>
        <w:rPr>
          <w:rStyle w:val="CommentReference"/>
        </w:rPr>
        <w:annotationRef/>
      </w:r>
      <w:r>
        <w:t xml:space="preserve">Need help with the last sentence </w:t>
      </w:r>
      <w:proofErr w:type="spellStart"/>
      <w:r>
        <w:t>hereee</w:t>
      </w:r>
      <w:proofErr w:type="spellEnd"/>
      <w:r>
        <w:t xml:space="preserve">! This is so bad! </w:t>
      </w:r>
    </w:p>
  </w:comment>
  <w:comment w:id="19" w:author="San" w:date="2019-10-28T21:38:00Z" w:initials="R">
    <w:p w14:paraId="13AA2457" w14:textId="77777777" w:rsidR="00622BF3" w:rsidRDefault="005446CA">
      <w:pPr>
        <w:pStyle w:val="CommentText"/>
      </w:pPr>
      <w:r>
        <w:rPr>
          <w:rStyle w:val="CommentReference"/>
        </w:rPr>
        <w:annotationRef/>
      </w:r>
      <w:r w:rsidR="00622BF3">
        <w:t xml:space="preserve">Further emphasize about how you would help shape the community before ending the essay. </w:t>
      </w:r>
    </w:p>
    <w:p w14:paraId="2FD29698" w14:textId="1FFCD3A8" w:rsidR="00622BF3" w:rsidRDefault="00BD4AA7">
      <w:pPr>
        <w:pStyle w:val="CommentText"/>
      </w:pPr>
      <w:r>
        <w:t>Consider writing something along these lines.</w:t>
      </w:r>
    </w:p>
    <w:p w14:paraId="288F6405" w14:textId="77777777" w:rsidR="00BD4AA7" w:rsidRDefault="00BD4AA7">
      <w:pPr>
        <w:pStyle w:val="CommentText"/>
      </w:pPr>
    </w:p>
    <w:p w14:paraId="046C5524" w14:textId="0140D907" w:rsidR="00481CB5" w:rsidRDefault="005446CA">
      <w:pPr>
        <w:pStyle w:val="CommentText"/>
      </w:pPr>
      <w:r>
        <w:t>The myriad of opportunities offered by Penn allows me to further my interests in music and sports</w:t>
      </w:r>
      <w:r w:rsidR="00481CB5">
        <w:t xml:space="preserve">. Just like how water follows the shape of the glass, Penn allows me to retain my Indonesian </w:t>
      </w:r>
      <w:r w:rsidR="00FB134F">
        <w:t>identity</w:t>
      </w:r>
      <w:r w:rsidR="000E2060">
        <w:t>,</w:t>
      </w:r>
      <w:r w:rsidR="00FB134F">
        <w:t xml:space="preserve"> yet allows me to take on the shape of a multicultural</w:t>
      </w:r>
      <w:r w:rsidR="00622BF3">
        <w:t xml:space="preserve"> and multifaceted</w:t>
      </w:r>
      <w:r w:rsidR="00FB134F">
        <w:t xml:space="preserve"> person.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2D2549" w15:done="0"/>
  <w15:commentEx w15:paraId="31219BEA" w15:done="0"/>
  <w15:commentEx w15:paraId="474E534A" w15:done="0"/>
  <w15:commentEx w15:paraId="046C5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2549" w16cid:durableId="2161DF54"/>
  <w16cid:commentId w16cid:paraId="4B6E108C" w16cid:durableId="2161DF55"/>
  <w16cid:commentId w16cid:paraId="0C047F29" w16cid:durableId="2161DF56"/>
  <w16cid:commentId w16cid:paraId="474E534A" w16cid:durableId="2161961D"/>
  <w16cid:commentId w16cid:paraId="046C5524" w16cid:durableId="2161D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rson w15:author="Rachel Darmawangsa">
    <w15:presenceInfo w15:providerId="Windows Live" w15:userId="a55c8db8f8db03e1"/>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F0"/>
    <w:rsid w:val="000E2060"/>
    <w:rsid w:val="000E7BE2"/>
    <w:rsid w:val="001564FA"/>
    <w:rsid w:val="00481CB5"/>
    <w:rsid w:val="005446CA"/>
    <w:rsid w:val="00622BF3"/>
    <w:rsid w:val="006B23A6"/>
    <w:rsid w:val="00783183"/>
    <w:rsid w:val="00935A1E"/>
    <w:rsid w:val="009E751E"/>
    <w:rsid w:val="00A91BF0"/>
    <w:rsid w:val="00B84682"/>
    <w:rsid w:val="00BC74AE"/>
    <w:rsid w:val="00BD4AA7"/>
    <w:rsid w:val="00D07F53"/>
    <w:rsid w:val="00F04037"/>
    <w:rsid w:val="00FB134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622"/>
  <w15:chartTrackingRefBased/>
  <w15:docId w15:val="{BB586761-92CE-A84D-A7D5-8E94E05C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B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BF0"/>
    <w:rPr>
      <w:sz w:val="16"/>
      <w:szCs w:val="16"/>
    </w:rPr>
  </w:style>
  <w:style w:type="paragraph" w:styleId="CommentText">
    <w:name w:val="annotation text"/>
    <w:basedOn w:val="Normal"/>
    <w:link w:val="CommentTextChar"/>
    <w:uiPriority w:val="99"/>
    <w:semiHidden/>
    <w:unhideWhenUsed/>
    <w:rsid w:val="00A91BF0"/>
    <w:pPr>
      <w:spacing w:line="240" w:lineRule="auto"/>
    </w:pPr>
    <w:rPr>
      <w:sz w:val="20"/>
      <w:szCs w:val="20"/>
    </w:rPr>
  </w:style>
  <w:style w:type="character" w:customStyle="1" w:styleId="CommentTextChar">
    <w:name w:val="Comment Text Char"/>
    <w:basedOn w:val="DefaultParagraphFont"/>
    <w:link w:val="CommentText"/>
    <w:uiPriority w:val="99"/>
    <w:semiHidden/>
    <w:rsid w:val="00A91BF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91BF0"/>
    <w:rPr>
      <w:b/>
      <w:bCs/>
    </w:rPr>
  </w:style>
  <w:style w:type="character" w:customStyle="1" w:styleId="CommentSubjectChar">
    <w:name w:val="Comment Subject Char"/>
    <w:basedOn w:val="CommentTextChar"/>
    <w:link w:val="CommentSubject"/>
    <w:uiPriority w:val="99"/>
    <w:semiHidden/>
    <w:rsid w:val="00A91BF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91B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0"/>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San</cp:lastModifiedBy>
  <cp:revision>3</cp:revision>
  <dcterms:created xsi:type="dcterms:W3CDTF">2019-10-29T12:18:00Z</dcterms:created>
  <dcterms:modified xsi:type="dcterms:W3CDTF">2019-10-29T12:19:00Z</dcterms:modified>
</cp:coreProperties>
</file>