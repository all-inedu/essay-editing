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83EAA" w:rsidRDefault="008778A9">
      <w:pPr>
        <w:shd w:val="clear" w:color="auto" w:fill="FFFFFF"/>
        <w:spacing w:after="600" w:line="360" w:lineRule="auto"/>
        <w:rPr>
          <w:sz w:val="17"/>
          <w:szCs w:val="17"/>
        </w:rPr>
      </w:pPr>
      <w:r>
        <w:rPr>
          <w:b/>
          <w:color w:val="4A4A4A"/>
          <w:sz w:val="24"/>
          <w:szCs w:val="24"/>
        </w:rPr>
        <w:t>Discuss an accomplishment, event, or realization that sparked a period of personal growth and a new understanding of yourself or others.</w:t>
      </w:r>
    </w:p>
    <w:p w14:paraId="00000002" w14:textId="4D8D6512" w:rsidR="00B83EAA" w:rsidRDefault="008778A9">
      <w:pPr>
        <w:spacing w:after="80"/>
        <w:rPr>
          <w:sz w:val="21"/>
          <w:szCs w:val="21"/>
        </w:rPr>
      </w:pPr>
      <w:r>
        <w:rPr>
          <w:sz w:val="21"/>
          <w:szCs w:val="21"/>
        </w:rPr>
        <w:t>“</w:t>
      </w:r>
      <w:del w:id="0" w:author="Matthew" w:date="2020-12-27T19:26:00Z">
        <w:r w:rsidDel="00E701E8">
          <w:rPr>
            <w:sz w:val="21"/>
            <w:szCs w:val="21"/>
          </w:rPr>
          <w:delText>Why would you think</w:delText>
        </w:r>
      </w:del>
      <w:ins w:id="1" w:author="Matthew" w:date="2020-12-27T19:26:00Z">
        <w:r w:rsidR="00E701E8">
          <w:rPr>
            <w:sz w:val="21"/>
            <w:szCs w:val="21"/>
          </w:rPr>
          <w:t>How is it that</w:t>
        </w:r>
      </w:ins>
      <w:r>
        <w:rPr>
          <w:sz w:val="21"/>
          <w:szCs w:val="21"/>
        </w:rPr>
        <w:t xml:space="preserve"> customs in a culture have no impact on your identity?” </w:t>
      </w:r>
      <w:del w:id="2" w:author="Matthew" w:date="2020-12-27T19:28:00Z">
        <w:r w:rsidDel="00E701E8">
          <w:rPr>
            <w:sz w:val="21"/>
            <w:szCs w:val="21"/>
          </w:rPr>
          <w:delText>my friend</w:delText>
        </w:r>
      </w:del>
      <w:ins w:id="3" w:author="Matthew" w:date="2020-12-27T22:42:00Z">
        <w:r w:rsidR="005B7604">
          <w:rPr>
            <w:sz w:val="21"/>
            <w:szCs w:val="21"/>
          </w:rPr>
          <w:t>my</w:t>
        </w:r>
      </w:ins>
      <w:ins w:id="4" w:author="Matthew" w:date="2020-12-27T19:28:00Z">
        <w:r w:rsidR="00E701E8">
          <w:rPr>
            <w:sz w:val="21"/>
            <w:szCs w:val="21"/>
          </w:rPr>
          <w:t xml:space="preserve"> Affirmative </w:t>
        </w:r>
      </w:ins>
      <w:ins w:id="5" w:author="Matthew" w:date="2020-12-27T22:42:00Z">
        <w:r w:rsidR="005B7604">
          <w:rPr>
            <w:sz w:val="21"/>
            <w:szCs w:val="21"/>
          </w:rPr>
          <w:t>counterpart</w:t>
        </w:r>
      </w:ins>
      <w:r>
        <w:rPr>
          <w:sz w:val="21"/>
          <w:szCs w:val="21"/>
        </w:rPr>
        <w:t xml:space="preserve"> </w:t>
      </w:r>
      <w:ins w:id="6" w:author="Matthew" w:date="2020-12-27T19:29:00Z">
        <w:r w:rsidR="00E701E8">
          <w:rPr>
            <w:sz w:val="21"/>
            <w:szCs w:val="21"/>
          </w:rPr>
          <w:t xml:space="preserve">bewilderedly </w:t>
        </w:r>
      </w:ins>
      <w:del w:id="7" w:author="Matthew" w:date="2020-12-27T19:29:00Z">
        <w:r w:rsidDel="00E701E8">
          <w:rPr>
            <w:sz w:val="21"/>
            <w:szCs w:val="21"/>
          </w:rPr>
          <w:delText xml:space="preserve">argued </w:delText>
        </w:r>
      </w:del>
      <w:ins w:id="8" w:author="Matthew" w:date="2020-12-27T19:29:00Z">
        <w:r w:rsidR="00E701E8">
          <w:rPr>
            <w:sz w:val="21"/>
            <w:szCs w:val="21"/>
          </w:rPr>
          <w:t>probed</w:t>
        </w:r>
      </w:ins>
      <w:del w:id="9" w:author="Matthew" w:date="2020-12-27T19:29:00Z">
        <w:r w:rsidDel="00E701E8">
          <w:rPr>
            <w:sz w:val="21"/>
            <w:szCs w:val="21"/>
          </w:rPr>
          <w:delText>with a bewildered look</w:delText>
        </w:r>
      </w:del>
      <w:r>
        <w:rPr>
          <w:sz w:val="21"/>
          <w:szCs w:val="21"/>
        </w:rPr>
        <w:t xml:space="preserve">. </w:t>
      </w:r>
    </w:p>
    <w:p w14:paraId="00000003" w14:textId="77777777" w:rsidR="00B83EAA" w:rsidRDefault="00B83EAA">
      <w:pPr>
        <w:rPr>
          <w:rFonts w:ascii="Times New Roman" w:eastAsia="Times New Roman" w:hAnsi="Times New Roman" w:cs="Times New Roman"/>
        </w:rPr>
      </w:pPr>
    </w:p>
    <w:p w14:paraId="00000004" w14:textId="2BDBDB2E" w:rsidR="00B83EAA" w:rsidRDefault="008778A9">
      <w:pPr>
        <w:spacing w:after="80"/>
        <w:rPr>
          <w:sz w:val="21"/>
          <w:szCs w:val="21"/>
        </w:rPr>
      </w:pPr>
      <w:r>
        <w:rPr>
          <w:sz w:val="21"/>
          <w:szCs w:val="21"/>
        </w:rPr>
        <w:t>“</w:t>
      </w:r>
      <w:del w:id="10" w:author="Matthew" w:date="2020-12-27T19:30:00Z">
        <w:r w:rsidDel="00E701E8">
          <w:rPr>
            <w:sz w:val="21"/>
            <w:szCs w:val="21"/>
          </w:rPr>
          <w:delText>I genuinely think that a whole range of</w:delText>
        </w:r>
      </w:del>
      <w:ins w:id="11" w:author="Matthew" w:date="2020-12-27T19:30:00Z">
        <w:r w:rsidR="00E701E8">
          <w:rPr>
            <w:sz w:val="21"/>
            <w:szCs w:val="21"/>
          </w:rPr>
          <w:t>Well, I believe that multiple</w:t>
        </w:r>
      </w:ins>
      <w:r>
        <w:rPr>
          <w:sz w:val="21"/>
          <w:szCs w:val="21"/>
        </w:rPr>
        <w:t xml:space="preserve"> aspects in my life</w:t>
      </w:r>
      <w:ins w:id="12" w:author="Matthew" w:date="2020-12-27T19:30:00Z">
        <w:r w:rsidR="00E701E8">
          <w:rPr>
            <w:sz w:val="21"/>
            <w:szCs w:val="21"/>
          </w:rPr>
          <w:t>, if not all,</w:t>
        </w:r>
      </w:ins>
      <w:r>
        <w:rPr>
          <w:sz w:val="21"/>
          <w:szCs w:val="21"/>
        </w:rPr>
        <w:t xml:space="preserve"> </w:t>
      </w:r>
      <w:ins w:id="13" w:author="Matthew" w:date="2020-12-27T19:30:00Z">
        <w:r w:rsidR="00E701E8">
          <w:rPr>
            <w:sz w:val="21"/>
            <w:szCs w:val="21"/>
          </w:rPr>
          <w:t xml:space="preserve">checked </w:t>
        </w:r>
      </w:ins>
      <w:ins w:id="14" w:author="Matthew" w:date="2020-12-27T19:31:00Z">
        <w:r w:rsidR="00E701E8">
          <w:rPr>
            <w:sz w:val="21"/>
            <w:szCs w:val="21"/>
          </w:rPr>
          <w:t xml:space="preserve">the boxes that </w:t>
        </w:r>
      </w:ins>
      <w:del w:id="15" w:author="Matthew" w:date="2020-12-27T19:31:00Z">
        <w:r w:rsidDel="00E701E8">
          <w:rPr>
            <w:sz w:val="21"/>
            <w:szCs w:val="21"/>
          </w:rPr>
          <w:delText xml:space="preserve">proves </w:delText>
        </w:r>
      </w:del>
      <w:ins w:id="16" w:author="Matthew" w:date="2020-12-27T19:31:00Z">
        <w:r w:rsidR="00E701E8">
          <w:rPr>
            <w:sz w:val="21"/>
            <w:szCs w:val="21"/>
          </w:rPr>
          <w:t xml:space="preserve">justifies </w:t>
        </w:r>
      </w:ins>
      <w:del w:id="17" w:author="Matthew" w:date="2020-12-27T19:31:00Z">
        <w:r w:rsidDel="00E701E8">
          <w:rPr>
            <w:sz w:val="21"/>
            <w:szCs w:val="21"/>
          </w:rPr>
          <w:delText xml:space="preserve">that </w:delText>
        </w:r>
      </w:del>
      <w:ins w:id="18" w:author="Matthew" w:date="2020-12-27T19:31:00Z">
        <w:r w:rsidR="00E701E8">
          <w:rPr>
            <w:sz w:val="21"/>
            <w:szCs w:val="21"/>
          </w:rPr>
          <w:t xml:space="preserve">the weak causality between </w:t>
        </w:r>
      </w:ins>
      <w:r>
        <w:rPr>
          <w:sz w:val="21"/>
          <w:szCs w:val="21"/>
        </w:rPr>
        <w:t>tradition</w:t>
      </w:r>
      <w:del w:id="19" w:author="Matthew" w:date="2020-12-27T19:31:00Z">
        <w:r w:rsidDel="00E701E8">
          <w:rPr>
            <w:sz w:val="21"/>
            <w:szCs w:val="21"/>
          </w:rPr>
          <w:delText>s</w:delText>
        </w:r>
      </w:del>
      <w:r>
        <w:rPr>
          <w:sz w:val="21"/>
          <w:szCs w:val="21"/>
        </w:rPr>
        <w:t xml:space="preserve"> </w:t>
      </w:r>
      <w:ins w:id="20" w:author="Matthew" w:date="2020-12-27T19:31:00Z">
        <w:r w:rsidR="00E701E8">
          <w:rPr>
            <w:sz w:val="21"/>
            <w:szCs w:val="21"/>
          </w:rPr>
          <w:t xml:space="preserve">and </w:t>
        </w:r>
      </w:ins>
      <w:del w:id="21" w:author="Matthew" w:date="2020-12-27T19:32:00Z">
        <w:r w:rsidDel="00E701E8">
          <w:rPr>
            <w:sz w:val="21"/>
            <w:szCs w:val="21"/>
          </w:rPr>
          <w:delText>don’t play a significant role in my life</w:delText>
        </w:r>
      </w:del>
      <w:ins w:id="22" w:author="Matthew" w:date="2020-12-27T19:32:00Z">
        <w:r w:rsidR="00E701E8">
          <w:rPr>
            <w:sz w:val="21"/>
            <w:szCs w:val="21"/>
          </w:rPr>
          <w:t>personality development. L</w:t>
        </w:r>
      </w:ins>
      <w:del w:id="23" w:author="Matthew" w:date="2020-12-27T19:32:00Z">
        <w:r w:rsidDel="00E701E8">
          <w:rPr>
            <w:sz w:val="21"/>
            <w:szCs w:val="21"/>
          </w:rPr>
          <w:delText>, l</w:delText>
        </w:r>
      </w:del>
      <w:r>
        <w:rPr>
          <w:sz w:val="21"/>
          <w:szCs w:val="21"/>
        </w:rPr>
        <w:t>et me break it down for you</w:t>
      </w:r>
      <w:ins w:id="24" w:author="Matthew" w:date="2020-12-27T19:32:00Z">
        <w:r w:rsidR="00E701E8">
          <w:rPr>
            <w:sz w:val="21"/>
            <w:szCs w:val="21"/>
          </w:rPr>
          <w:t>,</w:t>
        </w:r>
      </w:ins>
      <w:r>
        <w:rPr>
          <w:sz w:val="21"/>
          <w:szCs w:val="21"/>
        </w:rPr>
        <w:t xml:space="preserve">” </w:t>
      </w:r>
      <w:del w:id="25" w:author="Matthew" w:date="2020-12-27T19:32:00Z">
        <w:r w:rsidDel="00E701E8">
          <w:rPr>
            <w:sz w:val="21"/>
            <w:szCs w:val="21"/>
          </w:rPr>
          <w:delText>I replied cheekily</w:delText>
        </w:r>
      </w:del>
      <w:ins w:id="26" w:author="Matthew" w:date="2020-12-27T19:32:00Z">
        <w:r w:rsidR="00E701E8">
          <w:rPr>
            <w:sz w:val="21"/>
            <w:szCs w:val="21"/>
          </w:rPr>
          <w:t>my miss</w:t>
        </w:r>
      </w:ins>
      <w:ins w:id="27" w:author="Matthew" w:date="2020-12-27T19:33:00Z">
        <w:r w:rsidR="00E701E8">
          <w:rPr>
            <w:sz w:val="21"/>
            <w:szCs w:val="21"/>
          </w:rPr>
          <w:t xml:space="preserve"> </w:t>
        </w:r>
      </w:ins>
      <w:ins w:id="28" w:author="Matthew" w:date="2020-12-27T19:32:00Z">
        <w:r w:rsidR="00E701E8">
          <w:rPr>
            <w:sz w:val="21"/>
            <w:szCs w:val="21"/>
          </w:rPr>
          <w:t>independent stan</w:t>
        </w:r>
      </w:ins>
      <w:ins w:id="29" w:author="Matthew" w:date="2020-12-27T19:33:00Z">
        <w:r w:rsidR="00E701E8">
          <w:rPr>
            <w:sz w:val="21"/>
            <w:szCs w:val="21"/>
          </w:rPr>
          <w:t>ce miserably failed to clarify</w:t>
        </w:r>
      </w:ins>
      <w:r>
        <w:rPr>
          <w:sz w:val="21"/>
          <w:szCs w:val="21"/>
        </w:rPr>
        <w:t xml:space="preserve">. </w:t>
      </w:r>
    </w:p>
    <w:p w14:paraId="00000005" w14:textId="77777777" w:rsidR="00B83EAA" w:rsidRDefault="00B83EAA">
      <w:pPr>
        <w:rPr>
          <w:rFonts w:ascii="Times New Roman" w:eastAsia="Times New Roman" w:hAnsi="Times New Roman" w:cs="Times New Roman"/>
        </w:rPr>
      </w:pPr>
    </w:p>
    <w:p w14:paraId="00000006" w14:textId="1BB8DD57" w:rsidR="00B83EAA" w:rsidRDefault="008778A9">
      <w:pPr>
        <w:spacing w:after="80"/>
        <w:rPr>
          <w:sz w:val="21"/>
          <w:szCs w:val="21"/>
        </w:rPr>
      </w:pPr>
      <w:r>
        <w:rPr>
          <w:sz w:val="21"/>
          <w:szCs w:val="21"/>
        </w:rPr>
        <w:t xml:space="preserve">A supposedly 5-minute </w:t>
      </w:r>
      <w:del w:id="30" w:author="Matthew" w:date="2020-12-27T19:35:00Z">
        <w:r w:rsidDel="00E701E8">
          <w:rPr>
            <w:sz w:val="21"/>
            <w:szCs w:val="21"/>
          </w:rPr>
          <w:delText xml:space="preserve">discussion </w:delText>
        </w:r>
      </w:del>
      <w:ins w:id="31" w:author="Matthew" w:date="2020-12-27T19:35:00Z">
        <w:r w:rsidR="00E701E8">
          <w:rPr>
            <w:sz w:val="21"/>
            <w:szCs w:val="21"/>
          </w:rPr>
          <w:t xml:space="preserve">quick briefing </w:t>
        </w:r>
      </w:ins>
      <w:r>
        <w:rPr>
          <w:sz w:val="21"/>
          <w:szCs w:val="21"/>
        </w:rPr>
        <w:t xml:space="preserve">for a presentation </w:t>
      </w:r>
      <w:del w:id="32" w:author="Matthew" w:date="2020-12-27T22:43:00Z">
        <w:r w:rsidDel="005B7604">
          <w:rPr>
            <w:sz w:val="21"/>
            <w:szCs w:val="21"/>
          </w:rPr>
          <w:delText xml:space="preserve">about </w:delText>
        </w:r>
      </w:del>
      <w:ins w:id="33" w:author="Matthew" w:date="2020-12-27T22:43:00Z">
        <w:r w:rsidR="005B7604">
          <w:rPr>
            <w:sz w:val="21"/>
            <w:szCs w:val="21"/>
          </w:rPr>
          <w:t xml:space="preserve">on </w:t>
        </w:r>
      </w:ins>
      <w:r>
        <w:rPr>
          <w:sz w:val="21"/>
          <w:szCs w:val="21"/>
        </w:rPr>
        <w:t>the significance of cultural customs in</w:t>
      </w:r>
      <w:ins w:id="34" w:author="Matthew" w:date="2020-12-27T22:44:00Z">
        <w:r w:rsidR="005B7604">
          <w:rPr>
            <w:sz w:val="21"/>
            <w:szCs w:val="21"/>
          </w:rPr>
          <w:t xml:space="preserve"> </w:t>
        </w:r>
      </w:ins>
      <w:del w:id="35" w:author="Matthew" w:date="2020-12-27T22:44:00Z">
        <w:r w:rsidDel="005B7604">
          <w:rPr>
            <w:sz w:val="21"/>
            <w:szCs w:val="21"/>
          </w:rPr>
          <w:delText xml:space="preserve"> a </w:delText>
        </w:r>
      </w:del>
      <w:r>
        <w:rPr>
          <w:sz w:val="21"/>
          <w:szCs w:val="21"/>
        </w:rPr>
        <w:t>society led to a heated</w:t>
      </w:r>
      <w:ins w:id="36" w:author="Matthew" w:date="2020-12-27T19:35:00Z">
        <w:r w:rsidR="00E701E8">
          <w:rPr>
            <w:sz w:val="21"/>
            <w:szCs w:val="21"/>
          </w:rPr>
          <w:t>, personal</w:t>
        </w:r>
      </w:ins>
      <w:r>
        <w:rPr>
          <w:sz w:val="21"/>
          <w:szCs w:val="21"/>
        </w:rPr>
        <w:t xml:space="preserve"> debate that took longer than needed. Chaotic, loud, and non-sensical are how I would describe </w:t>
      </w:r>
      <w:del w:id="37" w:author="Matthew" w:date="2020-12-27T19:36:00Z">
        <w:r w:rsidDel="00BF32EA">
          <w:rPr>
            <w:sz w:val="21"/>
            <w:szCs w:val="21"/>
          </w:rPr>
          <w:delText>the debate I desperately tried to win</w:delText>
        </w:r>
      </w:del>
      <w:ins w:id="38" w:author="Matthew" w:date="2020-12-27T19:36:00Z">
        <w:r w:rsidR="00BF32EA">
          <w:rPr>
            <w:sz w:val="21"/>
            <w:szCs w:val="21"/>
          </w:rPr>
          <w:t xml:space="preserve">my ineffectively immature, competitive </w:t>
        </w:r>
      </w:ins>
      <w:ins w:id="39" w:author="Matthew" w:date="2020-12-27T19:37:00Z">
        <w:r w:rsidR="00BF32EA">
          <w:rPr>
            <w:sz w:val="21"/>
            <w:szCs w:val="21"/>
          </w:rPr>
          <w:t>side</w:t>
        </w:r>
      </w:ins>
      <w:r>
        <w:rPr>
          <w:sz w:val="21"/>
          <w:szCs w:val="21"/>
        </w:rPr>
        <w:t xml:space="preserve">. Winning in the general sense would mean that I </w:t>
      </w:r>
      <w:del w:id="40" w:author="Matthew" w:date="2020-12-27T19:41:00Z">
        <w:r w:rsidDel="00BF32EA">
          <w:rPr>
            <w:sz w:val="21"/>
            <w:szCs w:val="21"/>
          </w:rPr>
          <w:delText xml:space="preserve">am </w:delText>
        </w:r>
      </w:del>
      <w:ins w:id="41" w:author="Matthew" w:date="2020-12-27T19:41:00Z">
        <w:r w:rsidR="00BF32EA">
          <w:rPr>
            <w:sz w:val="21"/>
            <w:szCs w:val="21"/>
          </w:rPr>
          <w:t xml:space="preserve">was </w:t>
        </w:r>
      </w:ins>
      <w:r>
        <w:rPr>
          <w:sz w:val="21"/>
          <w:szCs w:val="21"/>
        </w:rPr>
        <w:t xml:space="preserve">able to prove my points </w:t>
      </w:r>
      <w:del w:id="42" w:author="Matthew" w:date="2020-12-27T19:41:00Z">
        <w:r w:rsidDel="00BF32EA">
          <w:rPr>
            <w:sz w:val="21"/>
            <w:szCs w:val="21"/>
          </w:rPr>
          <w:delText xml:space="preserve">to be </w:delText>
        </w:r>
      </w:del>
      <w:r>
        <w:rPr>
          <w:sz w:val="21"/>
          <w:szCs w:val="21"/>
        </w:rPr>
        <w:t xml:space="preserve">right </w:t>
      </w:r>
      <w:del w:id="43" w:author="Matthew" w:date="2020-12-27T19:37:00Z">
        <w:r w:rsidDel="00BF32EA">
          <w:rPr>
            <w:sz w:val="21"/>
            <w:szCs w:val="21"/>
          </w:rPr>
          <w:delText>as opposed to the opponents. I always get</w:delText>
        </w:r>
      </w:del>
      <w:ins w:id="44" w:author="Matthew" w:date="2020-12-27T19:38:00Z">
        <w:r w:rsidR="00BF32EA">
          <w:rPr>
            <w:sz w:val="21"/>
            <w:szCs w:val="21"/>
          </w:rPr>
          <w:t>until the parley has substantially ended</w:t>
        </w:r>
      </w:ins>
      <w:ins w:id="45" w:author="Matthew" w:date="2020-12-27T19:39:00Z">
        <w:r w:rsidR="00BF32EA">
          <w:rPr>
            <w:sz w:val="21"/>
            <w:szCs w:val="21"/>
          </w:rPr>
          <w:t>,</w:t>
        </w:r>
      </w:ins>
      <w:r>
        <w:rPr>
          <w:sz w:val="21"/>
          <w:szCs w:val="21"/>
        </w:rPr>
        <w:t xml:space="preserve"> a sense of satisfaction</w:t>
      </w:r>
      <w:del w:id="46" w:author="Matthew" w:date="2020-12-27T19:39:00Z">
        <w:r w:rsidDel="00BF32EA">
          <w:rPr>
            <w:sz w:val="21"/>
            <w:szCs w:val="21"/>
          </w:rPr>
          <w:delText xml:space="preserve"> whenever the other person admits their argument to be wrong</w:delText>
        </w:r>
      </w:del>
      <w:ins w:id="47" w:author="Matthew" w:date="2020-12-27T19:39:00Z">
        <w:r w:rsidR="00BF32EA">
          <w:rPr>
            <w:sz w:val="21"/>
            <w:szCs w:val="21"/>
          </w:rPr>
          <w:t xml:space="preserve"> I do not find valid anymore</w:t>
        </w:r>
      </w:ins>
      <w:r>
        <w:rPr>
          <w:sz w:val="21"/>
          <w:szCs w:val="21"/>
        </w:rPr>
        <w:t xml:space="preserve">. </w:t>
      </w:r>
      <w:del w:id="48" w:author="Matthew" w:date="2020-12-27T19:39:00Z">
        <w:r w:rsidDel="00BF32EA">
          <w:rPr>
            <w:sz w:val="21"/>
            <w:szCs w:val="21"/>
          </w:rPr>
          <w:delText xml:space="preserve">That’s </w:delText>
        </w:r>
      </w:del>
      <w:ins w:id="49" w:author="Matthew" w:date="2020-12-27T19:39:00Z">
        <w:r w:rsidR="00BF32EA">
          <w:rPr>
            <w:sz w:val="21"/>
            <w:szCs w:val="21"/>
          </w:rPr>
          <w:t xml:space="preserve">At least that was </w:t>
        </w:r>
      </w:ins>
      <w:r>
        <w:rPr>
          <w:sz w:val="21"/>
          <w:szCs w:val="21"/>
        </w:rPr>
        <w:t xml:space="preserve">how I used to view </w:t>
      </w:r>
      <w:del w:id="50" w:author="Matthew" w:date="2020-12-27T19:42:00Z">
        <w:r w:rsidDel="00BF32EA">
          <w:rPr>
            <w:sz w:val="21"/>
            <w:szCs w:val="21"/>
          </w:rPr>
          <w:delText xml:space="preserve">discussions </w:delText>
        </w:r>
      </w:del>
      <w:ins w:id="51" w:author="Matthew" w:date="2020-12-27T19:42:00Z">
        <w:r w:rsidR="00BF32EA">
          <w:rPr>
            <w:sz w:val="21"/>
            <w:szCs w:val="21"/>
          </w:rPr>
          <w:t xml:space="preserve">two-way exchanges </w:t>
        </w:r>
      </w:ins>
      <w:r>
        <w:rPr>
          <w:sz w:val="21"/>
          <w:szCs w:val="21"/>
        </w:rPr>
        <w:t>–</w:t>
      </w:r>
      <w:del w:id="52" w:author="Matthew" w:date="2020-12-27T16:25:00Z">
        <w:r w:rsidDel="0022327E">
          <w:rPr>
            <w:sz w:val="21"/>
            <w:szCs w:val="21"/>
          </w:rPr>
          <w:delText xml:space="preserve"> winning or losing</w:delText>
        </w:r>
      </w:del>
      <w:ins w:id="53" w:author="Matthew" w:date="2020-12-27T16:26:00Z">
        <w:r w:rsidR="0022327E">
          <w:rPr>
            <w:sz w:val="21"/>
            <w:szCs w:val="21"/>
          </w:rPr>
          <w:t xml:space="preserve"> </w:t>
        </w:r>
      </w:ins>
      <w:del w:id="54" w:author="Matthew" w:date="2020-12-27T16:26:00Z">
        <w:r w:rsidDel="0022327E">
          <w:rPr>
            <w:sz w:val="21"/>
            <w:szCs w:val="21"/>
          </w:rPr>
          <w:delText>,</w:delText>
        </w:r>
      </w:del>
      <w:del w:id="55" w:author="Matthew" w:date="2020-12-27T16:25:00Z">
        <w:r w:rsidDel="0022327E">
          <w:rPr>
            <w:sz w:val="21"/>
            <w:szCs w:val="21"/>
          </w:rPr>
          <w:delText xml:space="preserve"> opponents or </w:delText>
        </w:r>
      </w:del>
      <w:r>
        <w:rPr>
          <w:sz w:val="21"/>
          <w:szCs w:val="21"/>
        </w:rPr>
        <w:t>allies</w:t>
      </w:r>
      <w:ins w:id="56" w:author="Matthew" w:date="2020-12-27T16:25:00Z">
        <w:r w:rsidR="0022327E">
          <w:rPr>
            <w:sz w:val="21"/>
            <w:szCs w:val="21"/>
          </w:rPr>
          <w:t xml:space="preserve"> or opponents</w:t>
        </w:r>
      </w:ins>
      <w:ins w:id="57" w:author="Matthew" w:date="2020-12-27T16:26:00Z">
        <w:r w:rsidR="0022327E">
          <w:rPr>
            <w:sz w:val="21"/>
            <w:szCs w:val="21"/>
          </w:rPr>
          <w:t>, winning or losing</w:t>
        </w:r>
      </w:ins>
      <w:r>
        <w:rPr>
          <w:sz w:val="21"/>
          <w:szCs w:val="21"/>
        </w:rPr>
        <w:t>.</w:t>
      </w:r>
    </w:p>
    <w:p w14:paraId="00000007" w14:textId="77777777" w:rsidR="00B83EAA" w:rsidRDefault="00B83EAA">
      <w:pPr>
        <w:rPr>
          <w:rFonts w:ascii="Times New Roman" w:eastAsia="Times New Roman" w:hAnsi="Times New Roman" w:cs="Times New Roman"/>
        </w:rPr>
      </w:pPr>
    </w:p>
    <w:p w14:paraId="00000008" w14:textId="21729B97" w:rsidR="00B83EAA" w:rsidRDefault="008778A9">
      <w:pPr>
        <w:spacing w:after="80"/>
        <w:rPr>
          <w:sz w:val="21"/>
          <w:szCs w:val="21"/>
        </w:rPr>
      </w:pPr>
      <w:del w:id="58" w:author="Matthew" w:date="2020-12-27T22:46:00Z">
        <w:r w:rsidDel="005B7604">
          <w:rPr>
            <w:sz w:val="21"/>
            <w:szCs w:val="21"/>
          </w:rPr>
          <w:delText>My mind was racing back and forth for another 15</w:delText>
        </w:r>
      </w:del>
      <w:ins w:id="59" w:author="Matthew" w:date="2020-12-27T22:46:00Z">
        <w:r w:rsidR="005B7604">
          <w:rPr>
            <w:sz w:val="21"/>
            <w:szCs w:val="21"/>
          </w:rPr>
          <w:t>About fifteen</w:t>
        </w:r>
      </w:ins>
      <w:r>
        <w:rPr>
          <w:sz w:val="21"/>
          <w:szCs w:val="21"/>
        </w:rPr>
        <w:t xml:space="preserve"> minutes </w:t>
      </w:r>
      <w:ins w:id="60" w:author="Matthew" w:date="2020-12-27T22:46:00Z">
        <w:r w:rsidR="005B7604">
          <w:rPr>
            <w:sz w:val="21"/>
            <w:szCs w:val="21"/>
          </w:rPr>
          <w:t xml:space="preserve">has passed </w:t>
        </w:r>
      </w:ins>
      <w:r>
        <w:rPr>
          <w:sz w:val="21"/>
          <w:szCs w:val="21"/>
        </w:rPr>
        <w:t xml:space="preserve">and </w:t>
      </w:r>
      <w:del w:id="61" w:author="Matthew" w:date="2020-12-27T22:46:00Z">
        <w:r w:rsidDel="005B7604">
          <w:rPr>
            <w:sz w:val="21"/>
            <w:szCs w:val="21"/>
          </w:rPr>
          <w:delText xml:space="preserve">it heated </w:delText>
        </w:r>
      </w:del>
      <w:ins w:id="62" w:author="Matthew" w:date="2020-12-27T22:46:00Z">
        <w:r w:rsidR="005B7604">
          <w:rPr>
            <w:sz w:val="21"/>
            <w:szCs w:val="21"/>
          </w:rPr>
          <w:t xml:space="preserve">I could feel the heat on </w:t>
        </w:r>
      </w:ins>
      <w:r>
        <w:rPr>
          <w:sz w:val="21"/>
          <w:szCs w:val="21"/>
        </w:rPr>
        <w:t>my face</w:t>
      </w:r>
      <w:del w:id="63" w:author="Matthew" w:date="2020-12-27T22:46:00Z">
        <w:r w:rsidDel="005B7604">
          <w:rPr>
            <w:sz w:val="21"/>
            <w:szCs w:val="21"/>
          </w:rPr>
          <w:delText>, not knowing where it was going</w:delText>
        </w:r>
      </w:del>
      <w:ins w:id="64" w:author="Matthew" w:date="2020-12-27T22:46:00Z">
        <w:r w:rsidR="005B7604">
          <w:rPr>
            <w:sz w:val="21"/>
            <w:szCs w:val="21"/>
          </w:rPr>
          <w:t xml:space="preserve"> as I charged on like a blind bu</w:t>
        </w:r>
      </w:ins>
      <w:ins w:id="65" w:author="Matthew" w:date="2020-12-27T22:47:00Z">
        <w:r w:rsidR="005B7604">
          <w:rPr>
            <w:sz w:val="21"/>
            <w:szCs w:val="21"/>
          </w:rPr>
          <w:t>ll</w:t>
        </w:r>
      </w:ins>
      <w:r>
        <w:rPr>
          <w:sz w:val="21"/>
          <w:szCs w:val="21"/>
        </w:rPr>
        <w:t xml:space="preserve">. </w:t>
      </w:r>
      <w:del w:id="66" w:author="Matthew" w:date="2020-12-27T22:47:00Z">
        <w:r w:rsidDel="005B7604">
          <w:rPr>
            <w:sz w:val="21"/>
            <w:szCs w:val="21"/>
          </w:rPr>
          <w:delText xml:space="preserve">After </w:delText>
        </w:r>
      </w:del>
      <w:ins w:id="67" w:author="Matthew" w:date="2020-12-27T22:47:00Z">
        <w:r w:rsidR="005B7604">
          <w:rPr>
            <w:sz w:val="21"/>
            <w:szCs w:val="21"/>
          </w:rPr>
          <w:t xml:space="preserve">Only after </w:t>
        </w:r>
      </w:ins>
      <w:ins w:id="68" w:author="Matthew" w:date="2020-12-27T22:48:00Z">
        <w:r w:rsidR="005B7604">
          <w:rPr>
            <w:sz w:val="21"/>
            <w:szCs w:val="21"/>
          </w:rPr>
          <w:t xml:space="preserve">my </w:t>
        </w:r>
      </w:ins>
      <w:r>
        <w:rPr>
          <w:sz w:val="21"/>
          <w:szCs w:val="21"/>
        </w:rPr>
        <w:t>ceaseless</w:t>
      </w:r>
      <w:del w:id="69" w:author="Matthew" w:date="2020-12-27T22:48:00Z">
        <w:r w:rsidDel="005B7604">
          <w:rPr>
            <w:sz w:val="21"/>
            <w:szCs w:val="21"/>
          </w:rPr>
          <w:delText>ly</w:delText>
        </w:r>
      </w:del>
      <w:r>
        <w:rPr>
          <w:sz w:val="21"/>
          <w:szCs w:val="21"/>
        </w:rPr>
        <w:t xml:space="preserve"> </w:t>
      </w:r>
      <w:del w:id="70" w:author="Matthew" w:date="2020-12-27T22:48:00Z">
        <w:r w:rsidDel="005B7604">
          <w:rPr>
            <w:sz w:val="21"/>
            <w:szCs w:val="21"/>
          </w:rPr>
          <w:delText xml:space="preserve">listing out and </w:delText>
        </w:r>
      </w:del>
      <w:r>
        <w:rPr>
          <w:sz w:val="21"/>
          <w:szCs w:val="21"/>
        </w:rPr>
        <w:t xml:space="preserve">spouting </w:t>
      </w:r>
      <w:del w:id="71" w:author="Matthew" w:date="2020-12-27T22:49:00Z">
        <w:r w:rsidDel="005B7604">
          <w:rPr>
            <w:sz w:val="21"/>
            <w:szCs w:val="21"/>
          </w:rPr>
          <w:delText>my logics and reasoning to her</w:delText>
        </w:r>
      </w:del>
      <w:ins w:id="72" w:author="Matthew" w:date="2020-12-27T22:49:00Z">
        <w:r w:rsidR="005B7604">
          <w:rPr>
            <w:sz w:val="21"/>
            <w:szCs w:val="21"/>
          </w:rPr>
          <w:t>of arguments drained my energy to a critically low level that</w:t>
        </w:r>
      </w:ins>
      <w:del w:id="73" w:author="Matthew" w:date="2020-12-27T22:50:00Z">
        <w:r w:rsidDel="005B7604">
          <w:rPr>
            <w:sz w:val="21"/>
            <w:szCs w:val="21"/>
          </w:rPr>
          <w:delText>,</w:delText>
        </w:r>
      </w:del>
      <w:r>
        <w:rPr>
          <w:sz w:val="21"/>
          <w:szCs w:val="21"/>
        </w:rPr>
        <w:t xml:space="preserve"> she </w:t>
      </w:r>
      <w:del w:id="74" w:author="Matthew" w:date="2020-12-27T22:50:00Z">
        <w:r w:rsidDel="005B7604">
          <w:rPr>
            <w:sz w:val="21"/>
            <w:szCs w:val="21"/>
          </w:rPr>
          <w:delText>threw a straight face and said, “Can you give me a second and hear me out?”</w:delText>
        </w:r>
      </w:del>
      <w:ins w:id="75" w:author="Matthew" w:date="2020-12-27T22:50:00Z">
        <w:r w:rsidR="005B7604">
          <w:rPr>
            <w:sz w:val="21"/>
            <w:szCs w:val="21"/>
          </w:rPr>
          <w:t>started blatantly</w:t>
        </w:r>
      </w:ins>
      <w:ins w:id="76" w:author="Matthew" w:date="2020-12-27T22:52:00Z">
        <w:r w:rsidR="005B7604">
          <w:rPr>
            <w:sz w:val="21"/>
            <w:szCs w:val="21"/>
          </w:rPr>
          <w:t xml:space="preserve"> cackling</w:t>
        </w:r>
      </w:ins>
      <w:r>
        <w:rPr>
          <w:sz w:val="21"/>
          <w:szCs w:val="21"/>
        </w:rPr>
        <w:t xml:space="preserve"> </w:t>
      </w:r>
      <w:del w:id="77" w:author="Matthew" w:date="2020-12-27T22:52:00Z">
        <w:r w:rsidDel="00583EB6">
          <w:rPr>
            <w:sz w:val="21"/>
            <w:szCs w:val="21"/>
          </w:rPr>
          <w:delText>She curled her fist and I can feel her adrenaline shooting up</w:delText>
        </w:r>
      </w:del>
      <w:ins w:id="78" w:author="Matthew" w:date="2020-12-27T22:52:00Z">
        <w:r w:rsidR="00583EB6">
          <w:rPr>
            <w:sz w:val="21"/>
            <w:szCs w:val="21"/>
          </w:rPr>
          <w:t>as her curled fist and emotio</w:t>
        </w:r>
      </w:ins>
      <w:ins w:id="79" w:author="Matthew" w:date="2020-12-27T22:53:00Z">
        <w:r w:rsidR="00583EB6">
          <w:rPr>
            <w:sz w:val="21"/>
            <w:szCs w:val="21"/>
          </w:rPr>
          <w:t xml:space="preserve">nal build-up relaxed and </w:t>
        </w:r>
      </w:ins>
      <w:ins w:id="80" w:author="Matthew" w:date="2020-12-27T22:54:00Z">
        <w:r w:rsidR="00583EB6">
          <w:rPr>
            <w:sz w:val="21"/>
            <w:szCs w:val="21"/>
          </w:rPr>
          <w:t xml:space="preserve">simmered down. The spotlight hit me as I was brought to a humiliating silence. </w:t>
        </w:r>
      </w:ins>
      <w:del w:id="81" w:author="Matthew" w:date="2020-12-27T22:54:00Z">
        <w:r w:rsidDel="00583EB6">
          <w:rPr>
            <w:sz w:val="21"/>
            <w:szCs w:val="21"/>
          </w:rPr>
          <w:delText xml:space="preserve">. </w:delText>
        </w:r>
      </w:del>
      <w:r>
        <w:rPr>
          <w:sz w:val="21"/>
          <w:szCs w:val="21"/>
        </w:rPr>
        <w:t>I realized that my incessant</w:t>
      </w:r>
      <w:ins w:id="82" w:author="Matthew" w:date="2020-12-27T22:55:00Z">
        <w:r w:rsidR="00583EB6">
          <w:rPr>
            <w:sz w:val="21"/>
            <w:szCs w:val="21"/>
          </w:rPr>
          <w:t xml:space="preserve">, hard-headed blabber </w:t>
        </w:r>
      </w:ins>
      <w:ins w:id="83" w:author="Matthew" w:date="2020-12-27T22:56:00Z">
        <w:r w:rsidR="00583EB6">
          <w:rPr>
            <w:sz w:val="21"/>
            <w:szCs w:val="21"/>
          </w:rPr>
          <w:t xml:space="preserve">has made what was a friend now a </w:t>
        </w:r>
      </w:ins>
      <w:ins w:id="84" w:author="Matthew" w:date="2020-12-27T22:57:00Z">
        <w:r w:rsidR="00583EB6">
          <w:rPr>
            <w:sz w:val="21"/>
            <w:szCs w:val="21"/>
          </w:rPr>
          <w:t>lowly animal</w:t>
        </w:r>
      </w:ins>
      <w:del w:id="85" w:author="Matthew" w:date="2020-12-27T22:55:00Z">
        <w:r w:rsidDel="00583EB6">
          <w:rPr>
            <w:sz w:val="21"/>
            <w:szCs w:val="21"/>
          </w:rPr>
          <w:delText xml:space="preserve"> talking and wanting to explain my side of things hadn’t allowed her to speak at all</w:delText>
        </w:r>
      </w:del>
      <w:ins w:id="86" w:author="Matthew" w:date="2020-12-27T22:58:00Z">
        <w:r w:rsidR="00583EB6">
          <w:rPr>
            <w:sz w:val="21"/>
            <w:szCs w:val="21"/>
          </w:rPr>
          <w:t xml:space="preserve">, for which </w:t>
        </w:r>
      </w:ins>
      <w:ins w:id="87" w:author="Matthew" w:date="2020-12-27T22:57:00Z">
        <w:r w:rsidR="00583EB6">
          <w:rPr>
            <w:sz w:val="21"/>
            <w:szCs w:val="21"/>
          </w:rPr>
          <w:t>I have stooped down to that of the latter.</w:t>
        </w:r>
      </w:ins>
      <w:del w:id="88" w:author="Matthew" w:date="2020-12-27T22:57:00Z">
        <w:r w:rsidDel="00583EB6">
          <w:rPr>
            <w:sz w:val="21"/>
            <w:szCs w:val="21"/>
          </w:rPr>
          <w:delText>.</w:delText>
        </w:r>
      </w:del>
      <w:r>
        <w:rPr>
          <w:sz w:val="21"/>
          <w:szCs w:val="21"/>
        </w:rPr>
        <w:t xml:space="preserve"> </w:t>
      </w:r>
      <w:del w:id="89" w:author="Matthew" w:date="2020-12-27T22:58:00Z">
        <w:r w:rsidDel="00583EB6">
          <w:rPr>
            <w:sz w:val="21"/>
            <w:szCs w:val="21"/>
          </w:rPr>
          <w:delText xml:space="preserve">My passion towards debates grew over time due to my ambition of wanting to change people’s opinions through my words. </w:delText>
        </w:r>
      </w:del>
    </w:p>
    <w:p w14:paraId="00000009" w14:textId="77777777" w:rsidR="00B83EAA" w:rsidRDefault="00B83EAA">
      <w:pPr>
        <w:rPr>
          <w:rFonts w:ascii="Times New Roman" w:eastAsia="Times New Roman" w:hAnsi="Times New Roman" w:cs="Times New Roman"/>
        </w:rPr>
      </w:pPr>
    </w:p>
    <w:p w14:paraId="0000000A" w14:textId="77777777" w:rsidR="00B83EAA" w:rsidRDefault="008778A9">
      <w:pPr>
        <w:spacing w:after="80"/>
        <w:rPr>
          <w:sz w:val="21"/>
          <w:szCs w:val="21"/>
        </w:rPr>
      </w:pPr>
      <w:r>
        <w:rPr>
          <w:sz w:val="21"/>
          <w:szCs w:val="21"/>
        </w:rPr>
        <w:t xml:space="preserve">Howbeit, this is where her argument became a watershed that changed my viewpoint on the issue. She explained that my perspective of culture is myopic because I only focus on aspects of culture that were at the forefront of my mind. She further elucidated that cultural customs shape people’s identity and values as it forms their opinions and ideas in their daily lives. </w:t>
      </w:r>
    </w:p>
    <w:p w14:paraId="0000000B" w14:textId="77777777" w:rsidR="00B83EAA" w:rsidRDefault="00B83EAA">
      <w:pPr>
        <w:rPr>
          <w:rFonts w:ascii="Times New Roman" w:eastAsia="Times New Roman" w:hAnsi="Times New Roman" w:cs="Times New Roman"/>
        </w:rPr>
      </w:pPr>
    </w:p>
    <w:p w14:paraId="0000000C" w14:textId="77777777" w:rsidR="00B83EAA" w:rsidRDefault="008778A9">
      <w:pPr>
        <w:spacing w:after="80"/>
        <w:rPr>
          <w:sz w:val="21"/>
          <w:szCs w:val="21"/>
        </w:rPr>
      </w:pPr>
      <w:r>
        <w:rPr>
          <w:sz w:val="21"/>
          <w:szCs w:val="21"/>
        </w:rPr>
        <w:t xml:space="preserve">“If your grandparents or parents had different customs raising you, do you think you would still be who you are today? Because I believe you have some values you truly kept due to them” she uttered bluntly. </w:t>
      </w:r>
    </w:p>
    <w:p w14:paraId="0000000D" w14:textId="77777777" w:rsidR="00B83EAA" w:rsidRDefault="00B83EAA">
      <w:pPr>
        <w:rPr>
          <w:rFonts w:ascii="Times New Roman" w:eastAsia="Times New Roman" w:hAnsi="Times New Roman" w:cs="Times New Roman"/>
        </w:rPr>
      </w:pPr>
    </w:p>
    <w:p w14:paraId="0000000E" w14:textId="77777777" w:rsidR="00B83EAA" w:rsidRDefault="008778A9">
      <w:pPr>
        <w:spacing w:after="100"/>
        <w:rPr>
          <w:sz w:val="21"/>
          <w:szCs w:val="21"/>
        </w:rPr>
      </w:pPr>
      <w:r>
        <w:rPr>
          <w:sz w:val="21"/>
          <w:szCs w:val="21"/>
        </w:rPr>
        <w:lastRenderedPageBreak/>
        <w:t xml:space="preserve">I paused, blinded by wanting to prove her wrong but I </w:t>
      </w:r>
      <w:proofErr w:type="gramStart"/>
      <w:r>
        <w:rPr>
          <w:sz w:val="21"/>
          <w:szCs w:val="21"/>
        </w:rPr>
        <w:t>couldn’t</w:t>
      </w:r>
      <w:proofErr w:type="gramEnd"/>
      <w:r>
        <w:rPr>
          <w:sz w:val="21"/>
          <w:szCs w:val="21"/>
        </w:rPr>
        <w:t xml:space="preserve"> deny some truth to her statement. In retrospect, it is true how practicing certain cultural traditions became part of how my values align with what my parents and grandparents taught me growing up. Her statement affected me the more I thought about it, and I could not deny it. It was at this point that I realize that I </w:t>
      </w:r>
      <w:proofErr w:type="gramStart"/>
      <w:r>
        <w:rPr>
          <w:sz w:val="21"/>
          <w:szCs w:val="21"/>
        </w:rPr>
        <w:t>shouldn’t</w:t>
      </w:r>
      <w:proofErr w:type="gramEnd"/>
      <w:r>
        <w:rPr>
          <w:sz w:val="21"/>
          <w:szCs w:val="21"/>
        </w:rPr>
        <w:t xml:space="preserve"> let my ego get the best of me just because I wanted to win the argument. It defeated the whole purpose of discussion.</w:t>
      </w:r>
    </w:p>
    <w:p w14:paraId="0000000F" w14:textId="77777777" w:rsidR="00B83EAA" w:rsidRDefault="00B83EAA">
      <w:pPr>
        <w:rPr>
          <w:rFonts w:ascii="Times New Roman" w:eastAsia="Times New Roman" w:hAnsi="Times New Roman" w:cs="Times New Roman"/>
        </w:rPr>
      </w:pPr>
    </w:p>
    <w:p w14:paraId="00000010" w14:textId="77777777" w:rsidR="00B83EAA" w:rsidRDefault="008778A9">
      <w:pPr>
        <w:spacing w:after="100"/>
        <w:rPr>
          <w:sz w:val="21"/>
          <w:szCs w:val="21"/>
        </w:rPr>
      </w:pPr>
      <w:r>
        <w:rPr>
          <w:sz w:val="21"/>
          <w:szCs w:val="21"/>
        </w:rPr>
        <w:t xml:space="preserve">I realized that winning is not everything, in fact, it means nothing in a discussion. If I feel like I win an argument, yes, it may make me feel satisfied. However, at the end of the day, it </w:t>
      </w:r>
      <w:proofErr w:type="gramStart"/>
      <w:r>
        <w:rPr>
          <w:sz w:val="21"/>
          <w:szCs w:val="21"/>
        </w:rPr>
        <w:t>doesn’t</w:t>
      </w:r>
      <w:proofErr w:type="gramEnd"/>
      <w:r>
        <w:rPr>
          <w:sz w:val="21"/>
          <w:szCs w:val="21"/>
        </w:rPr>
        <w:t xml:space="preserve"> come down to dignity and pride, but it comes down to how I can integrate my ideas with the other person’s ideas. Pushing myself to be better than the “opponent” </w:t>
      </w:r>
      <w:proofErr w:type="gramStart"/>
      <w:r>
        <w:rPr>
          <w:sz w:val="21"/>
          <w:szCs w:val="21"/>
        </w:rPr>
        <w:t>doesn’t</w:t>
      </w:r>
      <w:proofErr w:type="gramEnd"/>
      <w:r>
        <w:rPr>
          <w:sz w:val="21"/>
          <w:szCs w:val="21"/>
        </w:rPr>
        <w:t xml:space="preserve"> mean that I am better, even if my points are stronger. Like the debate with my friend, I do have a strong opinion, but others have their own beneficial perspectives that </w:t>
      </w:r>
      <w:proofErr w:type="gramStart"/>
      <w:r>
        <w:rPr>
          <w:sz w:val="21"/>
          <w:szCs w:val="21"/>
        </w:rPr>
        <w:t>actually make</w:t>
      </w:r>
      <w:proofErr w:type="gramEnd"/>
      <w:r>
        <w:rPr>
          <w:sz w:val="21"/>
          <w:szCs w:val="21"/>
        </w:rPr>
        <w:t xml:space="preserve"> me think twice about my argument. </w:t>
      </w:r>
    </w:p>
    <w:p w14:paraId="00000011" w14:textId="77777777" w:rsidR="00B83EAA" w:rsidRDefault="00B83EAA">
      <w:pPr>
        <w:rPr>
          <w:rFonts w:ascii="Times New Roman" w:eastAsia="Times New Roman" w:hAnsi="Times New Roman" w:cs="Times New Roman"/>
        </w:rPr>
      </w:pPr>
    </w:p>
    <w:p w14:paraId="00000012" w14:textId="77777777" w:rsidR="00B83EAA" w:rsidRDefault="008778A9">
      <w:pPr>
        <w:spacing w:after="80"/>
      </w:pPr>
      <w:proofErr w:type="gramStart"/>
      <w:r>
        <w:rPr>
          <w:sz w:val="21"/>
          <w:szCs w:val="21"/>
        </w:rPr>
        <w:t>It’s</w:t>
      </w:r>
      <w:proofErr w:type="gramEnd"/>
      <w:r>
        <w:rPr>
          <w:sz w:val="21"/>
          <w:szCs w:val="21"/>
        </w:rPr>
        <w:t xml:space="preserve"> not a debate from MUN, World’s Scholars Cup or any debating competition that allowed me to acknowledge my mistakes and always consider both perspectives. I view debate as more of an exchange of an argument where both parties will walk away gaining more knowledge than before. My changed perspective on debate has allowed me to grow to be more open-minded in all aspects when making major decisions in my life, especially when transforming into adulthood. I would </w:t>
      </w:r>
      <w:proofErr w:type="gramStart"/>
      <w:r>
        <w:rPr>
          <w:sz w:val="21"/>
          <w:szCs w:val="21"/>
        </w:rPr>
        <w:t>plan ahead</w:t>
      </w:r>
      <w:proofErr w:type="gramEnd"/>
      <w:r>
        <w:rPr>
          <w:sz w:val="21"/>
          <w:szCs w:val="21"/>
        </w:rPr>
        <w:t xml:space="preserve"> by considering details from different aspects and points of view to make sure I would make a wise decision, no matter what it is. Many might argue that debating will lead to bad outcomes, I have switched the gears and see debate in a positive light. </w:t>
      </w:r>
    </w:p>
    <w:p w14:paraId="00000013" w14:textId="77777777" w:rsidR="00B83EAA" w:rsidRDefault="00B83EAA">
      <w:pPr>
        <w:spacing w:after="140"/>
      </w:pPr>
    </w:p>
    <w:p w14:paraId="00000014" w14:textId="77777777" w:rsidR="00B83EAA" w:rsidRDefault="00B83EAA">
      <w:pPr>
        <w:spacing w:after="140"/>
      </w:pPr>
    </w:p>
    <w:p w14:paraId="00000015" w14:textId="05F1C15D" w:rsidR="00B83EAA" w:rsidRDefault="00F8709D">
      <w:pPr>
        <w:spacing w:after="140"/>
        <w:rPr>
          <w:ins w:id="90" w:author="Matthew" w:date="2020-12-27T23:11:00Z"/>
          <w:rFonts w:ascii="Times New Roman" w:hAnsi="Times New Roman" w:cs="Times New Roman"/>
          <w:i/>
          <w:iCs/>
        </w:rPr>
      </w:pPr>
      <w:ins w:id="91" w:author="Matthew" w:date="2020-12-27T23:11:00Z">
        <w:r>
          <w:rPr>
            <w:rFonts w:ascii="Times New Roman" w:hAnsi="Times New Roman" w:cs="Times New Roman"/>
            <w:i/>
            <w:iCs/>
          </w:rPr>
          <w:t>Hi Kelly,</w:t>
        </w:r>
      </w:ins>
    </w:p>
    <w:p w14:paraId="018BA830" w14:textId="4B0A36C8" w:rsidR="00F8709D" w:rsidRDefault="00F8709D">
      <w:pPr>
        <w:spacing w:after="140"/>
        <w:rPr>
          <w:ins w:id="92" w:author="Matthew" w:date="2020-12-27T23:13:00Z"/>
          <w:rFonts w:ascii="Times New Roman" w:hAnsi="Times New Roman" w:cs="Times New Roman"/>
          <w:i/>
          <w:iCs/>
        </w:rPr>
      </w:pPr>
      <w:ins w:id="93" w:author="Matthew" w:date="2020-12-27T23:12:00Z">
        <w:r>
          <w:rPr>
            <w:rFonts w:ascii="Times New Roman" w:hAnsi="Times New Roman" w:cs="Times New Roman"/>
            <w:i/>
            <w:iCs/>
          </w:rPr>
          <w:t>This piece is a personal – even sensitive – one and I r</w:t>
        </w:r>
      </w:ins>
      <w:ins w:id="94" w:author="Matthew" w:date="2020-12-27T23:13:00Z">
        <w:r>
          <w:rPr>
            <w:rFonts w:ascii="Times New Roman" w:hAnsi="Times New Roman" w:cs="Times New Roman"/>
            <w:i/>
            <w:iCs/>
          </w:rPr>
          <w:t>espect it.</w:t>
        </w:r>
      </w:ins>
    </w:p>
    <w:p w14:paraId="29AA7D3A" w14:textId="2F4ADFE0" w:rsidR="00F8709D" w:rsidRDefault="00F8709D">
      <w:pPr>
        <w:spacing w:after="140"/>
        <w:rPr>
          <w:ins w:id="95" w:author="Matthew" w:date="2020-12-27T23:19:00Z"/>
          <w:rFonts w:ascii="Times New Roman" w:hAnsi="Times New Roman" w:cs="Times New Roman"/>
          <w:i/>
          <w:iCs/>
        </w:rPr>
      </w:pPr>
      <w:ins w:id="96" w:author="Matthew" w:date="2020-12-27T23:13:00Z">
        <w:r>
          <w:rPr>
            <w:rFonts w:ascii="Times New Roman" w:hAnsi="Times New Roman" w:cs="Times New Roman"/>
            <w:i/>
            <w:iCs/>
          </w:rPr>
          <w:t xml:space="preserve">However, I think this essay has multi-layered, conceptual flaws and I </w:t>
        </w:r>
        <w:proofErr w:type="gramStart"/>
        <w:r>
          <w:rPr>
            <w:rFonts w:ascii="Times New Roman" w:hAnsi="Times New Roman" w:cs="Times New Roman"/>
            <w:i/>
            <w:iCs/>
          </w:rPr>
          <w:t>couldn’t</w:t>
        </w:r>
        <w:proofErr w:type="gramEnd"/>
        <w:r>
          <w:rPr>
            <w:rFonts w:ascii="Times New Roman" w:hAnsi="Times New Roman" w:cs="Times New Roman"/>
            <w:i/>
            <w:iCs/>
          </w:rPr>
          <w:t xml:space="preserve"> </w:t>
        </w:r>
      </w:ins>
      <w:ins w:id="97" w:author="Matthew" w:date="2020-12-27T23:14:00Z">
        <w:r w:rsidR="008F67B2">
          <w:rPr>
            <w:rFonts w:ascii="Times New Roman" w:hAnsi="Times New Roman" w:cs="Times New Roman"/>
            <w:i/>
            <w:iCs/>
          </w:rPr>
          <w:t xml:space="preserve">seem to comprehend the question on debate in the first place. I think </w:t>
        </w:r>
        <w:proofErr w:type="gramStart"/>
        <w:r w:rsidR="008F67B2">
          <w:rPr>
            <w:rFonts w:ascii="Times New Roman" w:hAnsi="Times New Roman" w:cs="Times New Roman"/>
            <w:i/>
            <w:iCs/>
          </w:rPr>
          <w:t>it’s</w:t>
        </w:r>
        <w:proofErr w:type="gramEnd"/>
        <w:r w:rsidR="008F67B2">
          <w:rPr>
            <w:rFonts w:ascii="Times New Roman" w:hAnsi="Times New Roman" w:cs="Times New Roman"/>
            <w:i/>
            <w:iCs/>
          </w:rPr>
          <w:t xml:space="preserve"> like saying, “my parents </w:t>
        </w:r>
      </w:ins>
      <w:ins w:id="98" w:author="Matthew" w:date="2020-12-27T23:16:00Z">
        <w:r w:rsidR="008F67B2">
          <w:rPr>
            <w:rFonts w:ascii="Times New Roman" w:hAnsi="Times New Roman" w:cs="Times New Roman"/>
            <w:i/>
            <w:iCs/>
          </w:rPr>
          <w:t>were not influential</w:t>
        </w:r>
      </w:ins>
      <w:ins w:id="99" w:author="Matthew" w:date="2020-12-27T23:14:00Z">
        <w:r w:rsidR="008F67B2">
          <w:rPr>
            <w:rFonts w:ascii="Times New Roman" w:hAnsi="Times New Roman" w:cs="Times New Roman"/>
            <w:i/>
            <w:iCs/>
          </w:rPr>
          <w:t xml:space="preserve"> on me growing up,” basically. </w:t>
        </w:r>
      </w:ins>
      <w:ins w:id="100" w:author="Matthew" w:date="2020-12-27T23:15:00Z">
        <w:r w:rsidR="008F67B2">
          <w:rPr>
            <w:rFonts w:ascii="Times New Roman" w:hAnsi="Times New Roman" w:cs="Times New Roman"/>
            <w:i/>
            <w:iCs/>
          </w:rPr>
          <w:t xml:space="preserve">Which is why I started out the whole </w:t>
        </w:r>
      </w:ins>
      <w:ins w:id="101" w:author="Matthew" w:date="2020-12-27T23:22:00Z">
        <w:r w:rsidR="008F67B2">
          <w:rPr>
            <w:rFonts w:ascii="Times New Roman" w:hAnsi="Times New Roman" w:cs="Times New Roman"/>
            <w:i/>
            <w:iCs/>
          </w:rPr>
          <w:t xml:space="preserve">assumptive </w:t>
        </w:r>
      </w:ins>
      <w:ins w:id="102" w:author="Matthew" w:date="2020-12-27T23:15:00Z">
        <w:r w:rsidR="008F67B2">
          <w:rPr>
            <w:rFonts w:ascii="Times New Roman" w:hAnsi="Times New Roman" w:cs="Times New Roman"/>
            <w:i/>
            <w:iCs/>
          </w:rPr>
          <w:t xml:space="preserve">concept of you being this independent woman who </w:t>
        </w:r>
      </w:ins>
      <w:ins w:id="103" w:author="Matthew" w:date="2020-12-27T23:16:00Z">
        <w:r w:rsidR="008F67B2">
          <w:rPr>
            <w:rFonts w:ascii="Times New Roman" w:hAnsi="Times New Roman" w:cs="Times New Roman"/>
            <w:i/>
            <w:iCs/>
          </w:rPr>
          <w:t>has</w:t>
        </w:r>
      </w:ins>
      <w:ins w:id="104" w:author="Matthew" w:date="2020-12-27T23:15:00Z">
        <w:r w:rsidR="008F67B2">
          <w:rPr>
            <w:rFonts w:ascii="Times New Roman" w:hAnsi="Times New Roman" w:cs="Times New Roman"/>
            <w:i/>
            <w:iCs/>
          </w:rPr>
          <w:t xml:space="preserve"> her life values and principles </w:t>
        </w:r>
      </w:ins>
      <w:ins w:id="105" w:author="Matthew" w:date="2020-12-27T23:16:00Z">
        <w:r w:rsidR="008F67B2">
          <w:rPr>
            <w:rFonts w:ascii="Times New Roman" w:hAnsi="Times New Roman" w:cs="Times New Roman"/>
            <w:i/>
            <w:iCs/>
          </w:rPr>
          <w:t xml:space="preserve">imprinted by her social circle and experiences </w:t>
        </w:r>
      </w:ins>
      <w:ins w:id="106" w:author="Matthew" w:date="2020-12-27T23:17:00Z">
        <w:r w:rsidR="008F67B2">
          <w:rPr>
            <w:rFonts w:ascii="Times New Roman" w:hAnsi="Times New Roman" w:cs="Times New Roman"/>
            <w:i/>
            <w:iCs/>
          </w:rPr>
          <w:t xml:space="preserve">outside of her immediate family. Only in that case, I feel that your argument can make logical sense. </w:t>
        </w:r>
      </w:ins>
      <w:ins w:id="107" w:author="Matthew" w:date="2020-12-27T23:19:00Z">
        <w:r w:rsidR="008F67B2">
          <w:rPr>
            <w:rFonts w:ascii="Times New Roman" w:hAnsi="Times New Roman" w:cs="Times New Roman"/>
            <w:i/>
            <w:iCs/>
          </w:rPr>
          <w:t>If this is true, please feel free to use the first</w:t>
        </w:r>
      </w:ins>
      <w:ins w:id="108" w:author="Matthew" w:date="2020-12-27T23:23:00Z">
        <w:r w:rsidR="00D9457B">
          <w:rPr>
            <w:rFonts w:ascii="Times New Roman" w:hAnsi="Times New Roman" w:cs="Times New Roman"/>
            <w:i/>
            <w:iCs/>
          </w:rPr>
          <w:t xml:space="preserve"> </w:t>
        </w:r>
      </w:ins>
      <w:ins w:id="109" w:author="Matthew" w:date="2020-12-27T23:19:00Z">
        <w:r w:rsidR="008F67B2">
          <w:rPr>
            <w:rFonts w:ascii="Times New Roman" w:hAnsi="Times New Roman" w:cs="Times New Roman"/>
            <w:i/>
            <w:iCs/>
          </w:rPr>
          <w:t>half of this essay’s edit as a direction for your second</w:t>
        </w:r>
      </w:ins>
      <w:ins w:id="110" w:author="Matthew" w:date="2020-12-27T23:23:00Z">
        <w:r w:rsidR="00D9457B">
          <w:rPr>
            <w:rFonts w:ascii="Times New Roman" w:hAnsi="Times New Roman" w:cs="Times New Roman"/>
            <w:i/>
            <w:iCs/>
          </w:rPr>
          <w:t xml:space="preserve"> </w:t>
        </w:r>
      </w:ins>
      <w:ins w:id="111" w:author="Matthew" w:date="2020-12-27T23:19:00Z">
        <w:r w:rsidR="008F67B2">
          <w:rPr>
            <w:rFonts w:ascii="Times New Roman" w:hAnsi="Times New Roman" w:cs="Times New Roman"/>
            <w:i/>
            <w:iCs/>
          </w:rPr>
          <w:t>half.</w:t>
        </w:r>
      </w:ins>
    </w:p>
    <w:p w14:paraId="4E22D897" w14:textId="44261887" w:rsidR="008F67B2" w:rsidRDefault="008F67B2">
      <w:pPr>
        <w:spacing w:after="140"/>
        <w:rPr>
          <w:ins w:id="112" w:author="Matthew" w:date="2020-12-27T23:21:00Z"/>
          <w:rFonts w:ascii="Times New Roman" w:hAnsi="Times New Roman" w:cs="Times New Roman"/>
          <w:i/>
          <w:iCs/>
        </w:rPr>
      </w:pPr>
      <w:ins w:id="113" w:author="Matthew" w:date="2020-12-27T23:19:00Z">
        <w:r>
          <w:rPr>
            <w:rFonts w:ascii="Times New Roman" w:hAnsi="Times New Roman" w:cs="Times New Roman"/>
            <w:i/>
            <w:iCs/>
          </w:rPr>
          <w:t>Otherwise, if th</w:t>
        </w:r>
      </w:ins>
      <w:ins w:id="114" w:author="Matthew" w:date="2020-12-27T23:20:00Z">
        <w:r>
          <w:rPr>
            <w:rFonts w:ascii="Times New Roman" w:hAnsi="Times New Roman" w:cs="Times New Roman"/>
            <w:i/>
            <w:iCs/>
          </w:rPr>
          <w:t xml:space="preserve">e story’s simply about you trying to contradict your opponent’s point of view regardless of whether your </w:t>
        </w:r>
      </w:ins>
      <w:ins w:id="115" w:author="Matthew" w:date="2020-12-27T23:21:00Z">
        <w:r>
          <w:rPr>
            <w:rFonts w:ascii="Times New Roman" w:hAnsi="Times New Roman" w:cs="Times New Roman"/>
            <w:i/>
            <w:iCs/>
          </w:rPr>
          <w:t xml:space="preserve">argument made logical sense or not, then just stick with what you have </w:t>
        </w:r>
      </w:ins>
      <w:ins w:id="116" w:author="Matthew" w:date="2020-12-27T23:22:00Z">
        <w:r>
          <w:rPr>
            <w:rFonts w:ascii="Times New Roman" w:hAnsi="Times New Roman" w:cs="Times New Roman"/>
            <w:i/>
            <w:iCs/>
          </w:rPr>
          <w:t>already written</w:t>
        </w:r>
      </w:ins>
      <w:ins w:id="117" w:author="Matthew" w:date="2020-12-27T23:21:00Z">
        <w:r>
          <w:rPr>
            <w:rFonts w:ascii="Times New Roman" w:hAnsi="Times New Roman" w:cs="Times New Roman"/>
            <w:i/>
            <w:iCs/>
          </w:rPr>
          <w:t>.</w:t>
        </w:r>
      </w:ins>
    </w:p>
    <w:p w14:paraId="1BBD6E87" w14:textId="63AD3ECB" w:rsidR="008F67B2" w:rsidRPr="00F8709D" w:rsidRDefault="008F67B2">
      <w:pPr>
        <w:spacing w:after="140"/>
        <w:rPr>
          <w:rFonts w:ascii="Times New Roman" w:hAnsi="Times New Roman" w:cs="Times New Roman"/>
          <w:i/>
          <w:iCs/>
          <w:rPrChange w:id="118" w:author="Matthew" w:date="2020-12-27T23:11:00Z">
            <w:rPr/>
          </w:rPrChange>
        </w:rPr>
      </w:pPr>
      <w:ins w:id="119" w:author="Matthew" w:date="2020-12-27T23:21:00Z">
        <w:r>
          <w:rPr>
            <w:rFonts w:ascii="Times New Roman" w:hAnsi="Times New Roman" w:cs="Times New Roman"/>
            <w:i/>
            <w:iCs/>
          </w:rPr>
          <w:t>- M</w:t>
        </w:r>
      </w:ins>
      <w:ins w:id="120" w:author="Matthew" w:date="2020-12-27T23:22:00Z">
        <w:r>
          <w:rPr>
            <w:rFonts w:ascii="Times New Roman" w:hAnsi="Times New Roman" w:cs="Times New Roman"/>
            <w:i/>
            <w:iCs/>
          </w:rPr>
          <w:t>atthew</w:t>
        </w:r>
      </w:ins>
    </w:p>
    <w:p w14:paraId="00000016" w14:textId="77777777" w:rsidR="00B83EAA" w:rsidRDefault="00B83EAA">
      <w:pPr>
        <w:spacing w:after="140"/>
      </w:pPr>
    </w:p>
    <w:p w14:paraId="00000099" w14:textId="77777777" w:rsidR="00B83EAA" w:rsidRDefault="00B83EAA"/>
    <w:sectPr w:rsidR="00B83E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50A"/>
    <w:multiLevelType w:val="multilevel"/>
    <w:tmpl w:val="55FC2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AA"/>
    <w:rsid w:val="0022327E"/>
    <w:rsid w:val="00583EB6"/>
    <w:rsid w:val="005B7604"/>
    <w:rsid w:val="008549DA"/>
    <w:rsid w:val="008778A9"/>
    <w:rsid w:val="008A2000"/>
    <w:rsid w:val="008F67B2"/>
    <w:rsid w:val="00B83EAA"/>
    <w:rsid w:val="00BF32EA"/>
    <w:rsid w:val="00D9457B"/>
    <w:rsid w:val="00E701E8"/>
    <w:rsid w:val="00F8709D"/>
    <w:rsid w:val="00FB37F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FEE4"/>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8A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8A9"/>
    <w:rPr>
      <w:rFonts w:ascii="Times New Roman" w:hAnsi="Times New Roman" w:cs="Times New Roman"/>
      <w:sz w:val="18"/>
      <w:szCs w:val="18"/>
    </w:rPr>
  </w:style>
  <w:style w:type="paragraph" w:styleId="ListParagraph">
    <w:name w:val="List Paragraph"/>
    <w:basedOn w:val="Normal"/>
    <w:uiPriority w:val="34"/>
    <w:qFormat/>
    <w:rsid w:val="008F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cp:revision>
  <dcterms:created xsi:type="dcterms:W3CDTF">2020-10-11T01:30:00Z</dcterms:created>
  <dcterms:modified xsi:type="dcterms:W3CDTF">2020-12-27T15:23:00Z</dcterms:modified>
</cp:coreProperties>
</file>