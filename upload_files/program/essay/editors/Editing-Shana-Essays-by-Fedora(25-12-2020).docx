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34CFDB" w14:textId="77777777" w:rsidR="008D3D54" w:rsidRDefault="00847BDE">
      <w:pPr>
        <w:pStyle w:val="Body"/>
        <w:jc w:val="both"/>
        <w:rPr>
          <w:rFonts w:ascii="Helvetica Neue" w:eastAsia="Helvetica Neue" w:hAnsi="Helvetica Neue" w:cs="Helvetica Neue"/>
          <w:b/>
          <w:bCs/>
        </w:rPr>
      </w:pPr>
      <w:r>
        <w:rPr>
          <w:rFonts w:ascii="Helvetica Neue" w:hAnsi="Helvetica Neue"/>
          <w:b/>
          <w:bCs/>
        </w:rPr>
        <w:t>Tell us why you decided to apply to the University of Wisconsin-Madison. In addition, please include why you are interested in studying the major(s) you have selected. If you selected undecided please describe your areas of possible academic interest. (</w:t>
      </w:r>
      <w:proofErr w:type="gramStart"/>
      <w:r>
        <w:rPr>
          <w:rFonts w:ascii="Helvetica Neue" w:hAnsi="Helvetica Neue"/>
          <w:b/>
          <w:bCs/>
        </w:rPr>
        <w:t>you</w:t>
      </w:r>
      <w:proofErr w:type="gramEnd"/>
      <w:r>
        <w:rPr>
          <w:rFonts w:ascii="Helvetica Neue" w:hAnsi="Helvetica Neue"/>
          <w:b/>
          <w:bCs/>
        </w:rPr>
        <w:t xml:space="preserve"> may enter up to 650 words).</w:t>
      </w:r>
    </w:p>
    <w:p w14:paraId="2B16EA76" w14:textId="77777777" w:rsidR="008D3D54" w:rsidRDefault="008D3D54">
      <w:pPr>
        <w:pStyle w:val="Body"/>
        <w:jc w:val="both"/>
        <w:rPr>
          <w:rFonts w:ascii="Helvetica Neue" w:eastAsia="Helvetica Neue" w:hAnsi="Helvetica Neue" w:cs="Helvetica Neue"/>
          <w:b/>
          <w:bCs/>
        </w:rPr>
      </w:pPr>
    </w:p>
    <w:p w14:paraId="292D8BE8" w14:textId="77777777" w:rsidR="008D3D54" w:rsidRDefault="00847BDE">
      <w:pPr>
        <w:pStyle w:val="Body"/>
        <w:jc w:val="both"/>
        <w:rPr>
          <w:color w:val="0E101A"/>
          <w:sz w:val="22"/>
          <w:szCs w:val="22"/>
          <w:u w:color="0E101A"/>
        </w:rPr>
      </w:pPr>
      <w:bookmarkStart w:id="0" w:name="_headinghgjdgxs"/>
      <w:proofErr w:type="gramStart"/>
      <w:r>
        <w:rPr>
          <w:color w:val="0E101A"/>
          <w:sz w:val="22"/>
          <w:szCs w:val="22"/>
          <w:u w:color="0E101A"/>
        </w:rPr>
        <w:t>I have always been intrigued by all things detective-related ever since I was 12</w:t>
      </w:r>
      <w:proofErr w:type="gramEnd"/>
      <w:r>
        <w:rPr>
          <w:color w:val="0E101A"/>
          <w:sz w:val="22"/>
          <w:szCs w:val="22"/>
          <w:u w:color="0E101A"/>
        </w:rPr>
        <w:t>. Fascinated by the science behind how police catch criminals, I would spend my free time listening to podcasts and watching YouTube videos on true crime. From the meticulous manner with which a strand of hair collected or tire marks photographed, I would be blown away by how DNA identification and car ownership make for a winning combo. Be it in the front line or back office, a worm's eye or eagle’s eye view – the dynamicity that the work demands excite me. As I did in-depth research for its feasibility as a career choice back in middle school, I knew I wanted to pursue forensics.</w:t>
      </w:r>
    </w:p>
    <w:p w14:paraId="535D115B" w14:textId="77777777" w:rsidR="008D3D54" w:rsidRDefault="008D3D54">
      <w:pPr>
        <w:pStyle w:val="Body"/>
        <w:jc w:val="both"/>
        <w:rPr>
          <w:color w:val="0E101A"/>
          <w:sz w:val="22"/>
          <w:szCs w:val="22"/>
          <w:u w:color="0E101A"/>
        </w:rPr>
      </w:pPr>
    </w:p>
    <w:p w14:paraId="346FB43D" w14:textId="77777777" w:rsidR="008D3D54" w:rsidRDefault="00847BDE">
      <w:pPr>
        <w:pStyle w:val="Body"/>
        <w:jc w:val="both"/>
        <w:rPr>
          <w:color w:val="0E101A"/>
          <w:sz w:val="22"/>
          <w:szCs w:val="22"/>
          <w:u w:color="0E101A"/>
        </w:rPr>
      </w:pPr>
      <w:r>
        <w:rPr>
          <w:color w:val="0E101A"/>
          <w:sz w:val="22"/>
          <w:szCs w:val="22"/>
          <w:u w:color="0E101A"/>
        </w:rPr>
        <w:t>As a</w:t>
      </w:r>
      <w:ins w:id="1" w:author="Fedora Elrica Gracia" w:date="2020-12-25T20:24:00Z">
        <w:r>
          <w:rPr>
            <w:color w:val="0E101A"/>
            <w:sz w:val="22"/>
            <w:szCs w:val="22"/>
            <w:u w:color="0E101A"/>
          </w:rPr>
          <w:t>n aspiring</w:t>
        </w:r>
      </w:ins>
      <w:r>
        <w:rPr>
          <w:color w:val="0E101A"/>
          <w:sz w:val="22"/>
          <w:szCs w:val="22"/>
          <w:u w:color="0E101A"/>
        </w:rPr>
        <w:t xml:space="preserve"> forensic scientist, I would like to specialize in forensic biology. Biology is one of the subjects I have always enjoyed learning. From organ systems to diversity, I am especially intrigued by the organic nature of the domain. I remembered staying late after class one semester just to learn more about lymph nodes, a powerhouse of interconnected units that were not part of the syllabus at that time.</w:t>
      </w:r>
    </w:p>
    <w:p w14:paraId="3C625C61" w14:textId="77777777" w:rsidR="008D3D54" w:rsidRDefault="008D3D54">
      <w:pPr>
        <w:pStyle w:val="Body"/>
        <w:jc w:val="both"/>
        <w:rPr>
          <w:color w:val="0E101A"/>
          <w:sz w:val="22"/>
          <w:szCs w:val="22"/>
          <w:u w:color="0E101A"/>
        </w:rPr>
      </w:pPr>
    </w:p>
    <w:p w14:paraId="247ED560" w14:textId="77777777" w:rsidR="008D3D54" w:rsidRDefault="00847BDE">
      <w:pPr>
        <w:pStyle w:val="Body"/>
        <w:jc w:val="both"/>
        <w:rPr>
          <w:color w:val="0E101A"/>
          <w:sz w:val="22"/>
          <w:szCs w:val="22"/>
          <w:u w:color="0E101A"/>
        </w:rPr>
      </w:pPr>
      <w:r>
        <w:rPr>
          <w:color w:val="0E101A"/>
          <w:sz w:val="22"/>
          <w:szCs w:val="22"/>
          <w:u w:color="0E101A"/>
        </w:rPr>
        <w:t>At the University of Wisconsin-Madison, I would have the chance to attend courses such as ANAT&amp;PHY 337 — Human Anatomy and GENETICS 467 — General Genetics 1 to lay the theoretical foundation critical to my field of interest. With these on hand, I hope to develop my research skills and, perhaps, new and more effective criminal investigation techniques involving DNA. On the flip side, I would like to attend hands-on courses such as ANAT&amp;PHY 338 — Human Anatomy Laboratory and GENETICS 545 — Genetics Laboratory to further hone my practical skillset in analyzing DNA components as well as taking an in depth look at the structure of the human body. </w:t>
      </w:r>
    </w:p>
    <w:p w14:paraId="30CC7913" w14:textId="77777777" w:rsidR="008D3D54" w:rsidRDefault="008D3D54">
      <w:pPr>
        <w:pStyle w:val="Body"/>
        <w:jc w:val="both"/>
        <w:rPr>
          <w:color w:val="0E101A"/>
          <w:sz w:val="22"/>
          <w:szCs w:val="22"/>
          <w:u w:color="0E101A"/>
        </w:rPr>
      </w:pPr>
    </w:p>
    <w:p w14:paraId="2F4DA665" w14:textId="77777777" w:rsidR="008D3D54" w:rsidRDefault="00847BDE">
      <w:pPr>
        <w:pStyle w:val="Body"/>
        <w:jc w:val="both"/>
        <w:rPr>
          <w:color w:val="0E101A"/>
          <w:sz w:val="22"/>
          <w:szCs w:val="22"/>
          <w:u w:color="0E101A"/>
        </w:rPr>
      </w:pPr>
      <w:r>
        <w:rPr>
          <w:color w:val="0E101A"/>
          <w:sz w:val="22"/>
          <w:szCs w:val="22"/>
          <w:u w:color="0E101A"/>
        </w:rPr>
        <w:t>Additionally, I am eager to pursue the Criminal Justice Certificate Program where I’d be able to expand my familiarity with the criminal justice system. I would like to take courses such as ‘The Criminal Mind: Forensic and Psychobiological Perspectives and Criminal Law and Justice’ here in Wisconsin. With the required fieldwork, I hope to gain exposure to working with professionals, touching upon reality the industry’s real practices as I develop my tempo for such work while forging my first network of connections in the game. Ultimately, I’d like to get the best of both academic and professional worlds as I decide on one of the multiple career paths forensics offers. I also believe that UW Madison’s collaborative learning environment would set the perfect tone for one of my guiding principles in life.</w:t>
      </w:r>
    </w:p>
    <w:p w14:paraId="50F53806" w14:textId="77777777" w:rsidR="008D3D54" w:rsidRDefault="008D3D54">
      <w:pPr>
        <w:pStyle w:val="Body"/>
        <w:jc w:val="both"/>
        <w:rPr>
          <w:color w:val="0E101A"/>
          <w:sz w:val="22"/>
          <w:szCs w:val="22"/>
          <w:u w:color="0E101A"/>
        </w:rPr>
      </w:pPr>
    </w:p>
    <w:p w14:paraId="6A731505" w14:textId="77777777" w:rsidR="008D3D54" w:rsidRDefault="00847BDE">
      <w:pPr>
        <w:pStyle w:val="Body"/>
        <w:jc w:val="both"/>
        <w:rPr>
          <w:color w:val="0E101A"/>
          <w:sz w:val="22"/>
          <w:szCs w:val="22"/>
          <w:u w:color="0E101A"/>
        </w:rPr>
      </w:pPr>
      <w:proofErr w:type="spellStart"/>
      <w:r>
        <w:rPr>
          <w:i/>
          <w:iCs/>
          <w:color w:val="0E101A"/>
          <w:sz w:val="22"/>
          <w:szCs w:val="22"/>
          <w:u w:color="0E101A"/>
        </w:rPr>
        <w:t>Gotong</w:t>
      </w:r>
      <w:proofErr w:type="spellEnd"/>
      <w:r>
        <w:rPr>
          <w:i/>
          <w:iCs/>
          <w:color w:val="0E101A"/>
          <w:sz w:val="22"/>
          <w:szCs w:val="22"/>
          <w:u w:color="0E101A"/>
        </w:rPr>
        <w:t xml:space="preserve"> </w:t>
      </w:r>
      <w:proofErr w:type="spellStart"/>
      <w:r>
        <w:rPr>
          <w:i/>
          <w:iCs/>
          <w:color w:val="0E101A"/>
          <w:sz w:val="22"/>
          <w:szCs w:val="22"/>
          <w:u w:color="0E101A"/>
        </w:rPr>
        <w:t>royong</w:t>
      </w:r>
      <w:proofErr w:type="spellEnd"/>
      <w:r>
        <w:rPr>
          <w:color w:val="0E101A"/>
          <w:sz w:val="22"/>
          <w:szCs w:val="22"/>
          <w:u w:color="0E101A"/>
        </w:rPr>
        <w:t>.</w:t>
      </w:r>
    </w:p>
    <w:p w14:paraId="5BFA4EA9" w14:textId="77777777" w:rsidR="008D3D54" w:rsidRDefault="008D3D54">
      <w:pPr>
        <w:pStyle w:val="Body"/>
        <w:jc w:val="both"/>
        <w:rPr>
          <w:color w:val="0E101A"/>
          <w:sz w:val="22"/>
          <w:szCs w:val="22"/>
          <w:u w:color="0E101A"/>
        </w:rPr>
      </w:pPr>
    </w:p>
    <w:p w14:paraId="2CA88E2D" w14:textId="77777777" w:rsidR="008D3D54" w:rsidRDefault="00847BDE">
      <w:pPr>
        <w:pStyle w:val="Body"/>
        <w:jc w:val="both"/>
        <w:rPr>
          <w:color w:val="0E101A"/>
          <w:sz w:val="22"/>
          <w:szCs w:val="22"/>
          <w:u w:color="0E101A"/>
        </w:rPr>
      </w:pPr>
      <w:r w:rsidRPr="00D75277">
        <w:rPr>
          <w:color w:val="0E101A"/>
          <w:sz w:val="22"/>
          <w:szCs w:val="22"/>
          <w:highlight w:val="yellow"/>
          <w:u w:color="0E101A"/>
        </w:rPr>
        <w:t xml:space="preserve">An Indonesian terminology meaning “together as one,” my fascination for connecting the dots does not stop in my academic life. As part of the university community, I would love to give back by continuing a small project my friend and I started in June 2020. Through our hobbies in art and music, we initiated various campaigns to raise funds for those adversely affected by Covid-19. We did art commissions as well as posting covers on </w:t>
      </w:r>
      <w:proofErr w:type="spellStart"/>
      <w:r w:rsidRPr="00D75277">
        <w:rPr>
          <w:color w:val="0E101A"/>
          <w:sz w:val="22"/>
          <w:szCs w:val="22"/>
          <w:highlight w:val="yellow"/>
          <w:u w:color="0E101A"/>
        </w:rPr>
        <w:t>Instagram</w:t>
      </w:r>
      <w:proofErr w:type="spellEnd"/>
      <w:r w:rsidRPr="00D75277">
        <w:rPr>
          <w:color w:val="0E101A"/>
          <w:sz w:val="22"/>
          <w:szCs w:val="22"/>
          <w:highlight w:val="yellow"/>
          <w:u w:color="0E101A"/>
        </w:rPr>
        <w:t xml:space="preserve"> to attract donations. We raised a total of 2.7 million rupiah and successfully donated food and self-hygiene supplies to an orphanage and 200 homeless people. Through the continuation of this project, I hope to engage with like-minded students t</w:t>
      </w:r>
      <w:r w:rsidRPr="00D75277">
        <w:rPr>
          <w:color w:val="0E101A"/>
          <w:highlight w:val="yellow"/>
          <w:u w:color="0E101A"/>
        </w:rPr>
        <w:t xml:space="preserve">o ignite creativity and </w:t>
      </w:r>
      <w:r w:rsidRPr="00D75277">
        <w:rPr>
          <w:color w:val="0E101A"/>
          <w:sz w:val="22"/>
          <w:szCs w:val="22"/>
          <w:highlight w:val="yellow"/>
          <w:u w:color="0E101A"/>
        </w:rPr>
        <w:t>expand the ways of raising funds through new forms of media as the </w:t>
      </w:r>
      <w:proofErr w:type="spellStart"/>
      <w:r w:rsidRPr="00D75277">
        <w:rPr>
          <w:i/>
          <w:iCs/>
          <w:color w:val="0E101A"/>
          <w:sz w:val="22"/>
          <w:szCs w:val="22"/>
          <w:highlight w:val="yellow"/>
          <w:u w:color="0E101A"/>
        </w:rPr>
        <w:t>gotong</w:t>
      </w:r>
      <w:proofErr w:type="spellEnd"/>
      <w:r w:rsidRPr="00D75277">
        <w:rPr>
          <w:i/>
          <w:iCs/>
          <w:color w:val="0E101A"/>
          <w:sz w:val="22"/>
          <w:szCs w:val="22"/>
          <w:highlight w:val="yellow"/>
          <w:u w:color="0E101A"/>
        </w:rPr>
        <w:t xml:space="preserve"> </w:t>
      </w:r>
      <w:proofErr w:type="spellStart"/>
      <w:r w:rsidRPr="00D75277">
        <w:rPr>
          <w:i/>
          <w:iCs/>
          <w:color w:val="0E101A"/>
          <w:sz w:val="22"/>
          <w:szCs w:val="22"/>
          <w:highlight w:val="yellow"/>
          <w:u w:color="0E101A"/>
        </w:rPr>
        <w:t>royong</w:t>
      </w:r>
      <w:proofErr w:type="spellEnd"/>
      <w:r w:rsidRPr="00D75277">
        <w:rPr>
          <w:color w:val="0E101A"/>
          <w:sz w:val="22"/>
          <w:szCs w:val="22"/>
          <w:highlight w:val="yellow"/>
          <w:u w:color="0E101A"/>
        </w:rPr>
        <w:t> spirit spreads across the campus.</w:t>
      </w:r>
      <w:r>
        <w:rPr>
          <w:color w:val="0E101A"/>
          <w:sz w:val="22"/>
          <w:szCs w:val="22"/>
          <w:u w:color="0E101A"/>
        </w:rPr>
        <w:t> </w:t>
      </w:r>
    </w:p>
    <w:p w14:paraId="59631396" w14:textId="77777777" w:rsidR="008D3D54" w:rsidRDefault="008D3D54">
      <w:pPr>
        <w:pStyle w:val="Body"/>
        <w:jc w:val="both"/>
        <w:rPr>
          <w:color w:val="0E101A"/>
          <w:sz w:val="22"/>
          <w:szCs w:val="22"/>
          <w:u w:color="0E101A"/>
        </w:rPr>
      </w:pPr>
    </w:p>
    <w:p w14:paraId="48F34705" w14:textId="77777777" w:rsidR="008D3D54" w:rsidRDefault="00847BDE">
      <w:pPr>
        <w:pStyle w:val="Body"/>
        <w:jc w:val="both"/>
        <w:rPr>
          <w:color w:val="0E101A"/>
          <w:sz w:val="22"/>
          <w:szCs w:val="22"/>
          <w:u w:color="0E101A"/>
        </w:rPr>
      </w:pPr>
      <w:r>
        <w:rPr>
          <w:color w:val="0E101A"/>
          <w:sz w:val="22"/>
          <w:szCs w:val="22"/>
          <w:u w:color="0E101A"/>
        </w:rPr>
        <w:t xml:space="preserve">With the myriad of in- and out-of-class opportunities, I believe that UW Madison is the right community for me not only to understand human anatomy but </w:t>
      </w:r>
      <w:bookmarkEnd w:id="0"/>
      <w:r>
        <w:rPr>
          <w:color w:val="0E101A"/>
          <w:sz w:val="22"/>
          <w:szCs w:val="22"/>
          <w:u w:color="0E101A"/>
        </w:rPr>
        <w:t>will also guide me to achieve my dreams of being involved in the criminal justice system.</w:t>
      </w:r>
    </w:p>
    <w:p w14:paraId="37F86960" w14:textId="77777777" w:rsidR="00847BDE" w:rsidRDefault="00847BDE">
      <w:pPr>
        <w:pStyle w:val="Body"/>
        <w:pBdr>
          <w:bottom w:val="single" w:sz="6" w:space="1" w:color="auto"/>
        </w:pBdr>
        <w:jc w:val="both"/>
        <w:rPr>
          <w:color w:val="0E101A"/>
          <w:sz w:val="22"/>
          <w:szCs w:val="22"/>
          <w:u w:color="0E101A"/>
        </w:rPr>
      </w:pPr>
    </w:p>
    <w:p w14:paraId="4FEF6A8E" w14:textId="77777777" w:rsidR="00847BDE" w:rsidRDefault="00847BDE">
      <w:pPr>
        <w:pStyle w:val="Body"/>
        <w:pBdr>
          <w:top w:val="none" w:sz="0" w:space="0" w:color="auto"/>
        </w:pBdr>
        <w:jc w:val="both"/>
        <w:rPr>
          <w:color w:val="0E101A"/>
          <w:sz w:val="22"/>
          <w:szCs w:val="22"/>
          <w:u w:color="0E101A"/>
        </w:rPr>
      </w:pPr>
    </w:p>
    <w:p w14:paraId="2ED7ABE5" w14:textId="77777777" w:rsidR="00847BDE" w:rsidRDefault="00847BDE">
      <w:pPr>
        <w:pStyle w:val="Body"/>
        <w:pBdr>
          <w:top w:val="none" w:sz="0" w:space="0" w:color="auto"/>
        </w:pBdr>
        <w:jc w:val="both"/>
        <w:rPr>
          <w:color w:val="0E101A"/>
          <w:sz w:val="22"/>
          <w:szCs w:val="22"/>
          <w:u w:color="0E101A"/>
        </w:rPr>
      </w:pPr>
      <w:r>
        <w:rPr>
          <w:color w:val="0E101A"/>
          <w:sz w:val="22"/>
          <w:szCs w:val="22"/>
          <w:u w:color="0E101A"/>
        </w:rPr>
        <w:t>Hi Shana!</w:t>
      </w:r>
    </w:p>
    <w:p w14:paraId="22EA2FA8" w14:textId="77777777" w:rsidR="00847BDE" w:rsidRDefault="00847BDE">
      <w:pPr>
        <w:pStyle w:val="Body"/>
        <w:pBdr>
          <w:top w:val="none" w:sz="0" w:space="0" w:color="auto"/>
        </w:pBdr>
        <w:jc w:val="both"/>
        <w:rPr>
          <w:color w:val="0E101A"/>
          <w:sz w:val="22"/>
          <w:szCs w:val="22"/>
          <w:u w:color="0E101A"/>
        </w:rPr>
      </w:pPr>
      <w:r>
        <w:rPr>
          <w:color w:val="0E101A"/>
          <w:sz w:val="22"/>
          <w:szCs w:val="22"/>
          <w:u w:color="0E101A"/>
        </w:rPr>
        <w:t>I think this is great!</w:t>
      </w:r>
    </w:p>
    <w:p w14:paraId="0D33141B" w14:textId="77777777" w:rsidR="00847BDE" w:rsidRDefault="00847BDE">
      <w:pPr>
        <w:pStyle w:val="Body"/>
        <w:pBdr>
          <w:top w:val="none" w:sz="0" w:space="0" w:color="auto"/>
        </w:pBdr>
        <w:jc w:val="both"/>
        <w:rPr>
          <w:color w:val="0E101A"/>
          <w:sz w:val="22"/>
          <w:szCs w:val="22"/>
          <w:u w:color="0E101A"/>
        </w:rPr>
      </w:pPr>
      <w:r>
        <w:rPr>
          <w:color w:val="0E101A"/>
          <w:sz w:val="22"/>
          <w:szCs w:val="22"/>
          <w:u w:color="0E101A"/>
        </w:rPr>
        <w:t>It seems that you know what you want very well and explained the reason behind it clearly.</w:t>
      </w:r>
    </w:p>
    <w:p w14:paraId="7B96FBA3" w14:textId="77777777" w:rsidR="00847BDE" w:rsidRDefault="00847BDE">
      <w:pPr>
        <w:pStyle w:val="Body"/>
        <w:pBdr>
          <w:top w:val="none" w:sz="0" w:space="0" w:color="auto"/>
        </w:pBdr>
        <w:jc w:val="both"/>
        <w:rPr>
          <w:color w:val="0E101A"/>
          <w:sz w:val="22"/>
          <w:szCs w:val="22"/>
          <w:u w:color="0E101A"/>
        </w:rPr>
      </w:pPr>
    </w:p>
    <w:p w14:paraId="6A40A661" w14:textId="77777777" w:rsidR="00847BDE" w:rsidRDefault="00847BDE">
      <w:pPr>
        <w:pStyle w:val="Body"/>
        <w:pBdr>
          <w:top w:val="none" w:sz="0" w:space="0" w:color="auto"/>
        </w:pBdr>
        <w:jc w:val="both"/>
        <w:rPr>
          <w:color w:val="0E101A"/>
          <w:sz w:val="22"/>
          <w:szCs w:val="22"/>
          <w:u w:color="0E101A"/>
        </w:rPr>
      </w:pPr>
      <w:r>
        <w:rPr>
          <w:color w:val="0E101A"/>
          <w:sz w:val="22"/>
          <w:szCs w:val="22"/>
          <w:u w:color="0E101A"/>
        </w:rPr>
        <w:t>I only have one suggestion though,</w:t>
      </w:r>
      <w:bookmarkStart w:id="2" w:name="_GoBack"/>
      <w:bookmarkEnd w:id="2"/>
      <w:r>
        <w:rPr>
          <w:color w:val="0E101A"/>
          <w:sz w:val="22"/>
          <w:szCs w:val="22"/>
          <w:u w:color="0E101A"/>
        </w:rPr>
        <w:t xml:space="preserve"> for the second last paragraph where </w:t>
      </w:r>
      <w:r w:rsidR="00D75277">
        <w:rPr>
          <w:color w:val="0E101A"/>
          <w:sz w:val="22"/>
          <w:szCs w:val="22"/>
          <w:u w:color="0E101A"/>
        </w:rPr>
        <w:t xml:space="preserve">you mentioned about giving back and your hope to engage with like-minded students to raise funds (highlighted yellow) - I think it would be better if you could add the significance of doing this in UW Madison. Is it because that UW Madison is known to have a culture of togetherness, a culture that likes to help? I think linking it to UW Madison would make it more specific and stronger. </w:t>
      </w:r>
      <w:r w:rsidR="00D75277" w:rsidRPr="00D75277">
        <w:rPr>
          <w:color w:val="0E101A"/>
          <w:sz w:val="22"/>
          <w:szCs w:val="22"/>
          <w:u w:color="0E101A"/>
        </w:rPr>
        <w:sym w:font="Wingdings" w:char="F04A"/>
      </w:r>
    </w:p>
    <w:p w14:paraId="4D3BD558" w14:textId="77777777" w:rsidR="00D75277" w:rsidRDefault="00D75277">
      <w:pPr>
        <w:pStyle w:val="Body"/>
        <w:pBdr>
          <w:top w:val="none" w:sz="0" w:space="0" w:color="auto"/>
        </w:pBdr>
        <w:jc w:val="both"/>
        <w:rPr>
          <w:color w:val="0E101A"/>
          <w:sz w:val="22"/>
          <w:szCs w:val="22"/>
          <w:u w:color="0E101A"/>
        </w:rPr>
      </w:pPr>
    </w:p>
    <w:p w14:paraId="0B745F59" w14:textId="77777777" w:rsidR="00D75277" w:rsidRDefault="00D75277">
      <w:pPr>
        <w:pStyle w:val="Body"/>
        <w:pBdr>
          <w:top w:val="none" w:sz="0" w:space="0" w:color="auto"/>
        </w:pBdr>
        <w:jc w:val="both"/>
        <w:rPr>
          <w:color w:val="0E101A"/>
          <w:sz w:val="22"/>
          <w:szCs w:val="22"/>
          <w:u w:color="0E101A"/>
        </w:rPr>
      </w:pPr>
      <w:r>
        <w:rPr>
          <w:color w:val="0E101A"/>
          <w:sz w:val="22"/>
          <w:szCs w:val="22"/>
          <w:u w:color="0E101A"/>
        </w:rPr>
        <w:t>Overall, awesome job!</w:t>
      </w:r>
    </w:p>
    <w:p w14:paraId="0A7A8CA9" w14:textId="77777777" w:rsidR="00847BDE" w:rsidRDefault="00847BDE">
      <w:pPr>
        <w:pStyle w:val="Body"/>
        <w:pBdr>
          <w:top w:val="none" w:sz="0" w:space="0" w:color="auto"/>
        </w:pBdr>
        <w:jc w:val="both"/>
        <w:rPr>
          <w:color w:val="0E101A"/>
          <w:sz w:val="22"/>
          <w:szCs w:val="22"/>
          <w:u w:color="0E101A"/>
        </w:rPr>
      </w:pPr>
    </w:p>
    <w:p w14:paraId="1A72F322" w14:textId="77777777" w:rsidR="00847BDE" w:rsidRDefault="00847BDE">
      <w:pPr>
        <w:pStyle w:val="Body"/>
        <w:pBdr>
          <w:top w:val="none" w:sz="0" w:space="0" w:color="auto"/>
        </w:pBdr>
        <w:jc w:val="both"/>
      </w:pPr>
      <w:r>
        <w:rPr>
          <w:color w:val="0E101A"/>
          <w:sz w:val="22"/>
          <w:szCs w:val="22"/>
          <w:u w:color="0E101A"/>
        </w:rPr>
        <w:t xml:space="preserve">All the best Shana! </w:t>
      </w:r>
      <w:r w:rsidRPr="00847BDE">
        <w:rPr>
          <w:color w:val="0E101A"/>
          <w:sz w:val="22"/>
          <w:szCs w:val="22"/>
          <w:u w:color="0E101A"/>
        </w:rPr>
        <w:sym w:font="Wingdings" w:char="F04A"/>
      </w:r>
    </w:p>
    <w:sectPr w:rsidR="00847BDE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947826" w14:textId="77777777" w:rsidR="00847BDE" w:rsidRDefault="00847BDE">
      <w:r>
        <w:separator/>
      </w:r>
    </w:p>
  </w:endnote>
  <w:endnote w:type="continuationSeparator" w:id="0">
    <w:p w14:paraId="40292F03" w14:textId="77777777" w:rsidR="00847BDE" w:rsidRDefault="0084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8B8A1" w14:textId="77777777" w:rsidR="00847BDE" w:rsidRDefault="00847BDE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E61A9F" w14:textId="77777777" w:rsidR="00847BDE" w:rsidRDefault="00847BDE">
      <w:r>
        <w:separator/>
      </w:r>
    </w:p>
  </w:footnote>
  <w:footnote w:type="continuationSeparator" w:id="0">
    <w:p w14:paraId="5926DDF4" w14:textId="77777777" w:rsidR="00847BDE" w:rsidRDefault="00847B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13B699" w14:textId="77777777" w:rsidR="00847BDE" w:rsidRDefault="00847BDE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D3D54"/>
    <w:rsid w:val="00847BDE"/>
    <w:rsid w:val="008D3D54"/>
    <w:rsid w:val="00D7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A47C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D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B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BDE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D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B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BDE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681</Words>
  <Characters>3885</Characters>
  <Application>Microsoft Macintosh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Fedora Elrica Gracia</cp:lastModifiedBy>
  <cp:revision>2</cp:revision>
  <dcterms:created xsi:type="dcterms:W3CDTF">2020-12-25T13:14:00Z</dcterms:created>
  <dcterms:modified xsi:type="dcterms:W3CDTF">2020-12-25T13:30:00Z</dcterms:modified>
</cp:coreProperties>
</file>