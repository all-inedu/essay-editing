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73962" w14:textId="0524D980"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xml:space="preserve">I presented my school with my proposal of the first fully student-run Model United Nations conference to be held schoolwide for the whole </w:t>
      </w:r>
      <w:ins w:id="0" w:author="Paul Edison" w:date="2021-11-30T02:55:00Z">
        <w:r w:rsidR="00F14914">
          <w:rPr>
            <w:rFonts w:ascii="Times New Roman" w:eastAsia="Times New Roman" w:hAnsi="Times New Roman" w:cs="Times New Roman"/>
            <w:sz w:val="24"/>
            <w:szCs w:val="24"/>
          </w:rPr>
          <w:t>s</w:t>
        </w:r>
      </w:ins>
      <w:del w:id="1" w:author="Paul Edison" w:date="2021-11-30T02:55:00Z">
        <w:r w:rsidRPr="00894545" w:rsidDel="00F14914">
          <w:rPr>
            <w:rFonts w:ascii="Times New Roman" w:eastAsia="Times New Roman" w:hAnsi="Times New Roman" w:cs="Times New Roman"/>
            <w:sz w:val="24"/>
            <w:szCs w:val="24"/>
          </w:rPr>
          <w:delText>S</w:delText>
        </w:r>
      </w:del>
      <w:r w:rsidRPr="00894545">
        <w:rPr>
          <w:rFonts w:ascii="Times New Roman" w:eastAsia="Times New Roman" w:hAnsi="Times New Roman" w:cs="Times New Roman"/>
          <w:sz w:val="24"/>
          <w:szCs w:val="24"/>
        </w:rPr>
        <w:t>econdary department last year. </w:t>
      </w:r>
    </w:p>
    <w:p w14:paraId="28216122"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p>
    <w:p w14:paraId="23982AFF" w14:textId="42152B89"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Initially, I was disappointed when the MUN was underestimated by the student body. It was only later that I realized: the students were simply worried as they had no prior experience in this field. I received numerous complaints when I announced the upcoming program to the whole school as Secretary General. Many deemed the MUN useless, “too much work</w:t>
      </w:r>
      <w:ins w:id="2" w:author="Paul Edison" w:date="2021-11-30T02:55:00Z">
        <w:r w:rsidR="00F14914">
          <w:rPr>
            <w:rFonts w:ascii="Times New Roman" w:eastAsia="Times New Roman" w:hAnsi="Times New Roman" w:cs="Times New Roman"/>
            <w:sz w:val="24"/>
            <w:szCs w:val="24"/>
          </w:rPr>
          <w:t>,</w:t>
        </w:r>
      </w:ins>
      <w:r w:rsidRPr="00894545">
        <w:rPr>
          <w:rFonts w:ascii="Times New Roman" w:eastAsia="Times New Roman" w:hAnsi="Times New Roman" w:cs="Times New Roman"/>
          <w:sz w:val="24"/>
          <w:szCs w:val="24"/>
        </w:rPr>
        <w:t>” and impossible to do. </w:t>
      </w:r>
    </w:p>
    <w:p w14:paraId="1FB643B8"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p>
    <w:p w14:paraId="2E509D79" w14:textId="7CC18DA2" w:rsidR="00894545" w:rsidRPr="00894545" w:rsidRDefault="00894545" w:rsidP="00894545">
      <w:pPr>
        <w:spacing w:after="0" w:line="240" w:lineRule="auto"/>
        <w:jc w:val="both"/>
        <w:rPr>
          <w:rFonts w:ascii="Times New Roman" w:eastAsia="Times New Roman" w:hAnsi="Times New Roman" w:cs="Times New Roman"/>
          <w:sz w:val="24"/>
          <w:szCs w:val="24"/>
        </w:rPr>
      </w:pPr>
      <w:commentRangeStart w:id="3"/>
      <w:r w:rsidRPr="00894545">
        <w:rPr>
          <w:rFonts w:ascii="Times New Roman" w:eastAsia="Times New Roman" w:hAnsi="Times New Roman" w:cs="Times New Roman"/>
          <w:sz w:val="24"/>
          <w:szCs w:val="24"/>
        </w:rPr>
        <w:t>As a leader, I wanted to ensure that all team members</w:t>
      </w:r>
      <w:del w:id="4" w:author="Paul Edison" w:date="2021-11-30T02:56:00Z">
        <w:r w:rsidRPr="00894545" w:rsidDel="00F14914">
          <w:rPr>
            <w:rFonts w:ascii="Times New Roman" w:eastAsia="Times New Roman" w:hAnsi="Times New Roman" w:cs="Times New Roman"/>
            <w:sz w:val="24"/>
            <w:szCs w:val="24"/>
          </w:rPr>
          <w:delText xml:space="preserve"> a</w:delText>
        </w:r>
      </w:del>
      <w:ins w:id="5" w:author="Paul Edison" w:date="2021-11-30T02:56:00Z">
        <w:r w:rsidR="00F14914">
          <w:rPr>
            <w:rFonts w:ascii="Times New Roman" w:eastAsia="Times New Roman" w:hAnsi="Times New Roman" w:cs="Times New Roman"/>
            <w:sz w:val="24"/>
            <w:szCs w:val="24"/>
          </w:rPr>
          <w:t xml:space="preserve"> we</w:t>
        </w:r>
      </w:ins>
      <w:r w:rsidRPr="00894545">
        <w:rPr>
          <w:rFonts w:ascii="Times New Roman" w:eastAsia="Times New Roman" w:hAnsi="Times New Roman" w:cs="Times New Roman"/>
          <w:sz w:val="24"/>
          <w:szCs w:val="24"/>
        </w:rPr>
        <w:t>re motivated and supported. I started having daily discussions to listen to everyone, while trying to build trust in the program. From explaining the chairing procedures, helping write speeches and case briefs to determining session materials, I also continuously praised my team members in public to build confidence—all the while giving constructive feedback in private. </w:t>
      </w:r>
      <w:commentRangeEnd w:id="3"/>
      <w:r w:rsidR="00EE26E9">
        <w:rPr>
          <w:rStyle w:val="CommentReference"/>
        </w:rPr>
        <w:commentReference w:id="3"/>
      </w:r>
    </w:p>
    <w:p w14:paraId="65B5E433"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p>
    <w:p w14:paraId="0E00700B" w14:textId="166B482E"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xml:space="preserve">After I initiated multiple workshops and preparations months before the conference date, everyone felt prepared and enjoyed the overall conference. With the newly gained support from both students and teachers who were previously doubtful, I was able to forge a strong collaboration with the English Department. As a result, everyone </w:t>
      </w:r>
      <w:del w:id="6" w:author="Paul Edison" w:date="2021-11-30T02:56:00Z">
        <w:r w:rsidRPr="00894545" w:rsidDel="00F14914">
          <w:rPr>
            <w:rFonts w:ascii="Times New Roman" w:eastAsia="Times New Roman" w:hAnsi="Times New Roman" w:cs="Times New Roman"/>
            <w:sz w:val="24"/>
            <w:szCs w:val="24"/>
          </w:rPr>
          <w:delText xml:space="preserve">agrees </w:delText>
        </w:r>
      </w:del>
      <w:ins w:id="7" w:author="Paul Edison" w:date="2021-11-30T02:56:00Z">
        <w:r w:rsidR="00F14914" w:rsidRPr="00894545">
          <w:rPr>
            <w:rFonts w:ascii="Times New Roman" w:eastAsia="Times New Roman" w:hAnsi="Times New Roman" w:cs="Times New Roman"/>
            <w:sz w:val="24"/>
            <w:szCs w:val="24"/>
          </w:rPr>
          <w:t>agree</w:t>
        </w:r>
        <w:r w:rsidR="00F14914">
          <w:rPr>
            <w:rFonts w:ascii="Times New Roman" w:eastAsia="Times New Roman" w:hAnsi="Times New Roman" w:cs="Times New Roman"/>
            <w:sz w:val="24"/>
            <w:szCs w:val="24"/>
          </w:rPr>
          <w:t>d</w:t>
        </w:r>
        <w:r w:rsidR="00F14914" w:rsidRPr="00894545">
          <w:rPr>
            <w:rFonts w:ascii="Times New Roman" w:eastAsia="Times New Roman" w:hAnsi="Times New Roman" w:cs="Times New Roman"/>
            <w:sz w:val="24"/>
            <w:szCs w:val="24"/>
          </w:rPr>
          <w:t xml:space="preserve"> </w:t>
        </w:r>
      </w:ins>
      <w:r w:rsidRPr="00894545">
        <w:rPr>
          <w:rFonts w:ascii="Times New Roman" w:eastAsia="Times New Roman" w:hAnsi="Times New Roman" w:cs="Times New Roman"/>
          <w:sz w:val="24"/>
          <w:szCs w:val="24"/>
        </w:rPr>
        <w:t>that the MUN should be a compulsory yearly program in my school.</w:t>
      </w:r>
    </w:p>
    <w:p w14:paraId="41D6FE9C"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w:t>
      </w:r>
    </w:p>
    <w:p w14:paraId="6FF26B61" w14:textId="4EAF4B31"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xml:space="preserve">Shortly after the event, many team members told me that they were </w:t>
      </w:r>
      <w:del w:id="8" w:author="Paul Edison" w:date="2021-11-30T02:56:00Z">
        <w:r w:rsidRPr="00894545" w:rsidDel="00F14914">
          <w:rPr>
            <w:rFonts w:ascii="Times New Roman" w:eastAsia="Times New Roman" w:hAnsi="Times New Roman" w:cs="Times New Roman"/>
            <w:sz w:val="24"/>
            <w:szCs w:val="24"/>
          </w:rPr>
          <w:delText xml:space="preserve">really </w:delText>
        </w:r>
      </w:del>
      <w:r w:rsidRPr="00894545">
        <w:rPr>
          <w:rFonts w:ascii="Times New Roman" w:eastAsia="Times New Roman" w:hAnsi="Times New Roman" w:cs="Times New Roman"/>
          <w:sz w:val="24"/>
          <w:szCs w:val="24"/>
        </w:rPr>
        <w:t>grateful that they were part of the committee. One person even called it a “jail break</w:t>
      </w:r>
      <w:ins w:id="9" w:author="Paul Edison" w:date="2021-11-30T02:56:00Z">
        <w:r w:rsidR="00F14914">
          <w:rPr>
            <w:rFonts w:ascii="Times New Roman" w:eastAsia="Times New Roman" w:hAnsi="Times New Roman" w:cs="Times New Roman"/>
            <w:sz w:val="24"/>
            <w:szCs w:val="24"/>
          </w:rPr>
          <w:t>,</w:t>
        </w:r>
      </w:ins>
      <w:r w:rsidRPr="00894545">
        <w:rPr>
          <w:rFonts w:ascii="Times New Roman" w:eastAsia="Times New Roman" w:hAnsi="Times New Roman" w:cs="Times New Roman"/>
          <w:sz w:val="24"/>
          <w:szCs w:val="24"/>
        </w:rPr>
        <w:t>”</w:t>
      </w:r>
      <w:del w:id="10" w:author="Paul Edison" w:date="2021-11-30T02:56:00Z">
        <w:r w:rsidRPr="00894545" w:rsidDel="00F14914">
          <w:rPr>
            <w:rFonts w:ascii="Times New Roman" w:eastAsia="Times New Roman" w:hAnsi="Times New Roman" w:cs="Times New Roman"/>
            <w:sz w:val="24"/>
            <w:szCs w:val="24"/>
          </w:rPr>
          <w:delText>,</w:delText>
        </w:r>
      </w:del>
      <w:r w:rsidRPr="00894545">
        <w:rPr>
          <w:rFonts w:ascii="Times New Roman" w:eastAsia="Times New Roman" w:hAnsi="Times New Roman" w:cs="Times New Roman"/>
          <w:sz w:val="24"/>
          <w:szCs w:val="24"/>
        </w:rPr>
        <w:t xml:space="preserve"> as she was finally able to get over her daunting fears of public speaking</w:t>
      </w:r>
      <w:ins w:id="11" w:author="Paul Edison" w:date="2021-11-30T02:57:00Z">
        <w:r w:rsidR="00F14914">
          <w:rPr>
            <w:rFonts w:ascii="Times New Roman" w:eastAsia="Times New Roman" w:hAnsi="Times New Roman" w:cs="Times New Roman"/>
            <w:sz w:val="24"/>
            <w:szCs w:val="24"/>
          </w:rPr>
          <w:t>,</w:t>
        </w:r>
      </w:ins>
      <w:r w:rsidRPr="00894545">
        <w:rPr>
          <w:rFonts w:ascii="Times New Roman" w:eastAsia="Times New Roman" w:hAnsi="Times New Roman" w:cs="Times New Roman"/>
          <w:sz w:val="24"/>
          <w:szCs w:val="24"/>
        </w:rPr>
        <w:t xml:space="preserve"> which hindered her growth towards reaching her fullest potential. This year, I learned that we have many more new students applying to be part of the committee. I am happy to learn that people are now confident to join the student-run MUN, paving the way for much interest for the years to come.</w:t>
      </w:r>
      <w:commentRangeStart w:id="12"/>
      <w:commentRangeEnd w:id="12"/>
      <w:r w:rsidR="00EE26E9">
        <w:rPr>
          <w:rStyle w:val="CommentReference"/>
        </w:rPr>
        <w:commentReference w:id="12"/>
      </w:r>
    </w:p>
    <w:p w14:paraId="420E57BB"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w:t>
      </w:r>
    </w:p>
    <w:p w14:paraId="3B488590"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p>
    <w:p w14:paraId="6838BCFA" w14:textId="77777777" w:rsidR="00894545" w:rsidRPr="00894545" w:rsidRDefault="00894545" w:rsidP="00894545">
      <w:pPr>
        <w:spacing w:after="0" w:line="240" w:lineRule="auto"/>
        <w:jc w:val="both"/>
        <w:rPr>
          <w:rFonts w:ascii="Times New Roman" w:eastAsia="Times New Roman" w:hAnsi="Times New Roman" w:cs="Times New Roman"/>
          <w:sz w:val="24"/>
          <w:szCs w:val="24"/>
        </w:rPr>
      </w:pPr>
      <w:r w:rsidRPr="00894545">
        <w:rPr>
          <w:rFonts w:ascii="Times New Roman" w:eastAsia="Times New Roman" w:hAnsi="Times New Roman" w:cs="Times New Roman"/>
          <w:sz w:val="24"/>
          <w:szCs w:val="24"/>
        </w:rPr>
        <w:t> </w:t>
      </w:r>
    </w:p>
    <w:p w14:paraId="1C8EE441" w14:textId="7988374C" w:rsidR="00191482" w:rsidRDefault="00F14914" w:rsidP="00894545">
      <w:pPr>
        <w:jc w:val="both"/>
      </w:pPr>
      <w:r>
        <w:t xml:space="preserve">Hey Celine! </w:t>
      </w:r>
    </w:p>
    <w:p w14:paraId="79BE58F7" w14:textId="6FD72F64" w:rsidR="00F14914" w:rsidRDefault="00F14914" w:rsidP="00894545">
      <w:pPr>
        <w:jc w:val="both"/>
      </w:pPr>
      <w:r>
        <w:t>This is a clear essay that outlines how you persevered through the various setbacks of doing your first student-run MUN</w:t>
      </w:r>
      <w:r w:rsidR="00EE26E9">
        <w:t xml:space="preserve"> to </w:t>
      </w:r>
      <w:r>
        <w:t>positive</w:t>
      </w:r>
      <w:r w:rsidR="00EE26E9">
        <w:t>ly</w:t>
      </w:r>
      <w:r>
        <w:t xml:space="preserve"> influence </w:t>
      </w:r>
      <w:r w:rsidR="00EE26E9">
        <w:t>your</w:t>
      </w:r>
      <w:r>
        <w:t xml:space="preserve"> community.</w:t>
      </w:r>
    </w:p>
    <w:p w14:paraId="2D41F6BB" w14:textId="7B021685" w:rsidR="00EE26E9" w:rsidRDefault="00EE26E9" w:rsidP="00894545">
      <w:pPr>
        <w:jc w:val="both"/>
      </w:pPr>
      <w:r>
        <w:t xml:space="preserve">While your essay is good to go as is, there are two recommendations I’d make if you want to optimize this a bit more. </w:t>
      </w:r>
    </w:p>
    <w:p w14:paraId="1A26D512" w14:textId="2D95E30D" w:rsidR="00EE26E9" w:rsidRDefault="00EE26E9" w:rsidP="00EE26E9">
      <w:pPr>
        <w:pStyle w:val="ListParagraph"/>
        <w:numPr>
          <w:ilvl w:val="0"/>
          <w:numId w:val="1"/>
        </w:numPr>
        <w:jc w:val="both"/>
      </w:pPr>
      <w:r>
        <w:t xml:space="preserve">Think about what the MUN has cost you personally. What did you have to give up? Why is it worth it? </w:t>
      </w:r>
    </w:p>
    <w:p w14:paraId="6A3425F6" w14:textId="30CD3855" w:rsidR="00EE26E9" w:rsidRDefault="00EE26E9" w:rsidP="00EE26E9">
      <w:pPr>
        <w:pStyle w:val="ListParagraph"/>
        <w:numPr>
          <w:ilvl w:val="0"/>
          <w:numId w:val="1"/>
        </w:numPr>
        <w:jc w:val="both"/>
      </w:pPr>
      <w:r>
        <w:t xml:space="preserve">This is somewhat tied to the previous question. After doing all these, what have you learned about leadership? What does leadership mean to you? </w:t>
      </w:r>
    </w:p>
    <w:p w14:paraId="4BF6E401" w14:textId="10B27DBD" w:rsidR="00EE26E9" w:rsidRDefault="0056685B" w:rsidP="00EE26E9">
      <w:pPr>
        <w:jc w:val="both"/>
      </w:pPr>
      <w:r>
        <w:t xml:space="preserve">Overall, this is a clear, solid essay. All the best with your UC application, Celine! </w:t>
      </w:r>
    </w:p>
    <w:p w14:paraId="2A8E79C7" w14:textId="36E29106" w:rsidR="0056685B" w:rsidRDefault="0056685B" w:rsidP="00EE26E9">
      <w:pPr>
        <w:jc w:val="both"/>
      </w:pPr>
    </w:p>
    <w:p w14:paraId="459D1609" w14:textId="1AD42A92" w:rsidR="0056685B" w:rsidRDefault="0056685B" w:rsidP="00EE26E9">
      <w:pPr>
        <w:jc w:val="both"/>
      </w:pPr>
      <w:r>
        <w:t xml:space="preserve">Paul </w:t>
      </w:r>
      <w:r>
        <w:br/>
      </w:r>
      <w:proofErr w:type="spellStart"/>
      <w:r>
        <w:t>ALL-in</w:t>
      </w:r>
      <w:proofErr w:type="spellEnd"/>
      <w:r>
        <w:t xml:space="preserve"> Essay Editor</w:t>
      </w:r>
    </w:p>
    <w:p w14:paraId="5505FEFD" w14:textId="77777777" w:rsidR="00EE26E9" w:rsidRPr="00894545" w:rsidRDefault="00EE26E9" w:rsidP="00894545">
      <w:pPr>
        <w:jc w:val="both"/>
      </w:pPr>
    </w:p>
    <w:sectPr w:rsidR="00EE26E9" w:rsidRPr="008945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aul Edison" w:date="2021-11-30T03:01:00Z" w:initials="PE">
    <w:p w14:paraId="6BCA8A5A" w14:textId="77777777" w:rsidR="00EE26E9" w:rsidRDefault="00EE26E9">
      <w:pPr>
        <w:pStyle w:val="CommentText"/>
      </w:pPr>
      <w:r>
        <w:rPr>
          <w:rStyle w:val="CommentReference"/>
        </w:rPr>
        <w:annotationRef/>
      </w:r>
      <w:r>
        <w:t xml:space="preserve">This is really the lynchpin of your essay. </w:t>
      </w:r>
    </w:p>
    <w:p w14:paraId="00C5BED3" w14:textId="77777777" w:rsidR="00EE26E9" w:rsidRDefault="00EE26E9">
      <w:pPr>
        <w:pStyle w:val="CommentText"/>
      </w:pPr>
    </w:p>
    <w:p w14:paraId="0D156B54" w14:textId="6F27BEF9" w:rsidR="00EE26E9" w:rsidRDefault="00EE26E9">
      <w:pPr>
        <w:pStyle w:val="CommentText"/>
      </w:pPr>
      <w:r>
        <w:t xml:space="preserve">I know time is really ticking. If you want to optimize your essay a little more, I’d recommend explaining how doing all these things has cost you personally. </w:t>
      </w:r>
    </w:p>
    <w:p w14:paraId="224A0471" w14:textId="77777777" w:rsidR="00EE26E9" w:rsidRDefault="00EE26E9">
      <w:pPr>
        <w:pStyle w:val="CommentText"/>
      </w:pPr>
    </w:p>
    <w:p w14:paraId="4B9118FA" w14:textId="61F25185" w:rsidR="00EE26E9" w:rsidRDefault="00EE26E9">
      <w:pPr>
        <w:pStyle w:val="CommentText"/>
      </w:pPr>
      <w:r>
        <w:t xml:space="preserve">What sacrifices did you have to make in order to make this student-run MUN a success? </w:t>
      </w:r>
    </w:p>
  </w:comment>
  <w:comment w:id="12" w:author="Paul Edison" w:date="2021-11-30T03:03:00Z" w:initials="PE">
    <w:p w14:paraId="282E36CE" w14:textId="0EEE87AA" w:rsidR="00EE26E9" w:rsidRDefault="00EE26E9">
      <w:pPr>
        <w:pStyle w:val="CommentText"/>
      </w:pPr>
      <w:r>
        <w:rPr>
          <w:rStyle w:val="CommentReference"/>
        </w:rPr>
        <w:annotationRef/>
      </w:r>
      <w:r>
        <w:t xml:space="preserve">In the end, what have you learned about the nature of leadership? What does being a leader mean to you?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9118FA" w15:done="0"/>
  <w15:commentEx w15:paraId="282E36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0128F" w16cex:dateUtc="2021-11-29T20:01:00Z"/>
  <w16cex:commentExtensible w16cex:durableId="255012F3" w16cex:dateUtc="2021-11-29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9118FA" w16cid:durableId="2550128F"/>
  <w16cid:commentId w16cid:paraId="282E36CE" w16cid:durableId="25501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0579F" w14:textId="77777777" w:rsidR="002E3B14" w:rsidRDefault="002E3B14" w:rsidP="00894545">
      <w:pPr>
        <w:spacing w:after="0" w:line="240" w:lineRule="auto"/>
      </w:pPr>
      <w:r>
        <w:separator/>
      </w:r>
    </w:p>
  </w:endnote>
  <w:endnote w:type="continuationSeparator" w:id="0">
    <w:p w14:paraId="152C7B92" w14:textId="77777777" w:rsidR="002E3B14" w:rsidRDefault="002E3B14" w:rsidP="0089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615E1" w14:textId="77777777" w:rsidR="002E3B14" w:rsidRDefault="002E3B14" w:rsidP="00894545">
      <w:pPr>
        <w:spacing w:after="0" w:line="240" w:lineRule="auto"/>
      </w:pPr>
      <w:r>
        <w:separator/>
      </w:r>
    </w:p>
  </w:footnote>
  <w:footnote w:type="continuationSeparator" w:id="0">
    <w:p w14:paraId="57F6689B" w14:textId="77777777" w:rsidR="002E3B14" w:rsidRDefault="002E3B14" w:rsidP="00894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D59DC"/>
    <w:multiLevelType w:val="hybridMultilevel"/>
    <w:tmpl w:val="E3B2D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45"/>
    <w:rsid w:val="00191482"/>
    <w:rsid w:val="002E3B14"/>
    <w:rsid w:val="0056685B"/>
    <w:rsid w:val="00894545"/>
    <w:rsid w:val="00EE26E9"/>
    <w:rsid w:val="00F14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5610"/>
  <w15:chartTrackingRefBased/>
  <w15:docId w15:val="{B450C50C-8659-4238-AEBE-3CBB55222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54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E26E9"/>
    <w:rPr>
      <w:sz w:val="16"/>
      <w:szCs w:val="16"/>
    </w:rPr>
  </w:style>
  <w:style w:type="paragraph" w:styleId="CommentText">
    <w:name w:val="annotation text"/>
    <w:basedOn w:val="Normal"/>
    <w:link w:val="CommentTextChar"/>
    <w:uiPriority w:val="99"/>
    <w:semiHidden/>
    <w:unhideWhenUsed/>
    <w:rsid w:val="00EE26E9"/>
    <w:pPr>
      <w:spacing w:line="240" w:lineRule="auto"/>
    </w:pPr>
    <w:rPr>
      <w:sz w:val="20"/>
      <w:szCs w:val="20"/>
    </w:rPr>
  </w:style>
  <w:style w:type="character" w:customStyle="1" w:styleId="CommentTextChar">
    <w:name w:val="Comment Text Char"/>
    <w:basedOn w:val="DefaultParagraphFont"/>
    <w:link w:val="CommentText"/>
    <w:uiPriority w:val="99"/>
    <w:semiHidden/>
    <w:rsid w:val="00EE26E9"/>
    <w:rPr>
      <w:sz w:val="20"/>
      <w:szCs w:val="20"/>
    </w:rPr>
  </w:style>
  <w:style w:type="paragraph" w:styleId="CommentSubject">
    <w:name w:val="annotation subject"/>
    <w:basedOn w:val="CommentText"/>
    <w:next w:val="CommentText"/>
    <w:link w:val="CommentSubjectChar"/>
    <w:uiPriority w:val="99"/>
    <w:semiHidden/>
    <w:unhideWhenUsed/>
    <w:rsid w:val="00EE26E9"/>
    <w:rPr>
      <w:b/>
      <w:bCs/>
    </w:rPr>
  </w:style>
  <w:style w:type="character" w:customStyle="1" w:styleId="CommentSubjectChar">
    <w:name w:val="Comment Subject Char"/>
    <w:basedOn w:val="CommentTextChar"/>
    <w:link w:val="CommentSubject"/>
    <w:uiPriority w:val="99"/>
    <w:semiHidden/>
    <w:rsid w:val="00EE26E9"/>
    <w:rPr>
      <w:b/>
      <w:bCs/>
      <w:sz w:val="20"/>
      <w:szCs w:val="20"/>
    </w:rPr>
  </w:style>
  <w:style w:type="paragraph" w:styleId="ListParagraph">
    <w:name w:val="List Paragraph"/>
    <w:basedOn w:val="Normal"/>
    <w:uiPriority w:val="34"/>
    <w:qFormat/>
    <w:rsid w:val="00EE2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66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Jana Srishima</dc:creator>
  <cp:keywords/>
  <dc:description/>
  <cp:lastModifiedBy>Paul Edison</cp:lastModifiedBy>
  <cp:revision>2</cp:revision>
  <dcterms:created xsi:type="dcterms:W3CDTF">2021-11-26T16:37:00Z</dcterms:created>
  <dcterms:modified xsi:type="dcterms:W3CDTF">2021-11-29T20:05:00Z</dcterms:modified>
</cp:coreProperties>
</file>