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12711" w14:textId="77777777" w:rsidR="00360A02" w:rsidRPr="00360A02" w:rsidRDefault="00360A02" w:rsidP="00360A02">
      <w:pPr>
        <w:spacing w:after="0" w:line="240" w:lineRule="auto"/>
        <w:rPr>
          <w:rFonts w:ascii="Times New Roman" w:eastAsia="Times New Roman" w:hAnsi="Times New Roman" w:cs="Times New Roman"/>
          <w:sz w:val="24"/>
          <w:szCs w:val="24"/>
        </w:rPr>
      </w:pPr>
      <w:r w:rsidRPr="00360A02">
        <w:rPr>
          <w:rFonts w:ascii="Arial" w:eastAsia="Times New Roman" w:hAnsi="Arial" w:cs="Arial"/>
          <w:b/>
          <w:bCs/>
          <w:color w:val="1B2A3D"/>
          <w:shd w:val="clear" w:color="auto" w:fill="FFFFFF"/>
        </w:rPr>
        <w:t>Think about an academic subject that inspires you. Describe how you have furthered this interest inside and/or outside of the classroom.</w:t>
      </w:r>
    </w:p>
    <w:p w14:paraId="6AA49D9A" w14:textId="77777777" w:rsidR="00360A02" w:rsidRPr="00360A02" w:rsidRDefault="00360A02" w:rsidP="00360A02">
      <w:pPr>
        <w:spacing w:after="0" w:line="240" w:lineRule="auto"/>
        <w:rPr>
          <w:rFonts w:ascii="Times New Roman" w:eastAsia="Times New Roman" w:hAnsi="Times New Roman" w:cs="Times New Roman"/>
          <w:sz w:val="24"/>
          <w:szCs w:val="24"/>
        </w:rPr>
      </w:pPr>
    </w:p>
    <w:p w14:paraId="483F0266" w14:textId="08716136" w:rsidR="00360A02" w:rsidRPr="00427F47" w:rsidRDefault="00360A02" w:rsidP="00360A02">
      <w:pPr>
        <w:spacing w:after="0" w:line="240" w:lineRule="auto"/>
        <w:rPr>
          <w:rFonts w:ascii="Arial" w:eastAsia="Times New Roman" w:hAnsi="Arial" w:cs="Arial"/>
          <w:color w:val="1B2A3D"/>
          <w:shd w:val="clear" w:color="auto" w:fill="FFFFFF"/>
        </w:rPr>
      </w:pPr>
      <w:r w:rsidRPr="00360A02">
        <w:rPr>
          <w:rFonts w:ascii="Arial" w:eastAsia="Times New Roman" w:hAnsi="Arial" w:cs="Arial"/>
          <w:color w:val="1B2A3D"/>
          <w:shd w:val="clear" w:color="auto" w:fill="FFFFFF"/>
        </w:rPr>
        <w:t xml:space="preserve">The whir of my laptop softened as I switched it off, only the rotational inertia of its fan keeping it from coming to an abrupt halt. Although I was itching to get a quick walk after 80 minutes of Chemical Energetics, one question has kept me rooted: </w:t>
      </w:r>
      <w:commentRangeStart w:id="0"/>
      <w:r w:rsidRPr="00360A02">
        <w:rPr>
          <w:rFonts w:ascii="Arial" w:eastAsia="Times New Roman" w:hAnsi="Arial" w:cs="Arial"/>
          <w:color w:val="1B2A3D"/>
          <w:shd w:val="clear" w:color="auto" w:fill="FFFFFF"/>
        </w:rPr>
        <w:t>Why do we rarely hear of engineers winning the Nobel Prize?</w:t>
      </w:r>
      <w:r w:rsidRPr="00360A02">
        <w:rPr>
          <w:rFonts w:ascii="Arial" w:eastAsia="Times New Roman" w:hAnsi="Arial" w:cs="Arial"/>
          <w:color w:val="1B2A3D"/>
          <w:shd w:val="clear" w:color="auto" w:fill="FFFFFF"/>
        </w:rPr>
        <w:br/>
      </w:r>
      <w:commentRangeEnd w:id="0"/>
      <w:r w:rsidR="00A306D0">
        <w:rPr>
          <w:rStyle w:val="CommentReference"/>
        </w:rPr>
        <w:commentReference w:id="0"/>
      </w:r>
    </w:p>
    <w:p w14:paraId="344BDAA6" w14:textId="3533A4E9" w:rsidR="00360A02" w:rsidRPr="00360A02" w:rsidRDefault="00360A02" w:rsidP="00360A02">
      <w:pPr>
        <w:spacing w:after="0" w:line="240" w:lineRule="auto"/>
        <w:rPr>
          <w:rFonts w:ascii="Times New Roman" w:eastAsia="Times New Roman" w:hAnsi="Times New Roman" w:cs="Times New Roman"/>
          <w:sz w:val="24"/>
          <w:szCs w:val="24"/>
        </w:rPr>
      </w:pPr>
      <w:r w:rsidRPr="00360A02">
        <w:rPr>
          <w:rFonts w:ascii="Arial" w:eastAsia="Times New Roman" w:hAnsi="Arial" w:cs="Arial"/>
          <w:color w:val="1B2A3D"/>
          <w:shd w:val="clear" w:color="auto" w:fill="FFFFFF"/>
        </w:rPr>
        <w:t xml:space="preserve">The question was ignited by a comedic discussion of how scientists and engineers were different during Chemistry class. Despite the light-hearted atmosphere, I was both bugged and stunned by my abrupt realization. Instead of the obvious Google search, I went with an experimental approach. Although I was initially unsure if doing so would answer my question, my gut feeling was pushing me to pursue it. </w:t>
      </w:r>
      <w:commentRangeStart w:id="1"/>
      <w:r w:rsidRPr="00360A02">
        <w:rPr>
          <w:rFonts w:ascii="Arial" w:eastAsia="Times New Roman" w:hAnsi="Arial" w:cs="Arial"/>
          <w:color w:val="1B2A3D"/>
          <w:shd w:val="clear" w:color="auto" w:fill="FFFFFF"/>
        </w:rPr>
        <w:t xml:space="preserve">With my question serving as a catalyst, I probed around various areas I could be interested in. The following week, I submitted my proposal to my research advisor, stating I would like to determine the Activation Energy of the Decomposition of Hydrogen Peroxide using Arrhenius Law. </w:t>
      </w:r>
      <w:commentRangeEnd w:id="1"/>
      <w:r w:rsidR="00987E05">
        <w:rPr>
          <w:rStyle w:val="CommentReference"/>
        </w:rPr>
        <w:commentReference w:id="1"/>
      </w:r>
      <w:r w:rsidRPr="00360A02">
        <w:rPr>
          <w:rFonts w:ascii="Arial" w:eastAsia="Times New Roman" w:hAnsi="Arial" w:cs="Arial"/>
          <w:color w:val="1B2A3D"/>
          <w:shd w:val="clear" w:color="auto" w:fill="FFFFFF"/>
        </w:rPr>
        <w:t>However, he declined, stating my investigation to be too derivative of already existing research. </w:t>
      </w:r>
    </w:p>
    <w:p w14:paraId="5D0FD2BE" w14:textId="77777777" w:rsidR="00360A02" w:rsidRPr="00360A02" w:rsidRDefault="00360A02" w:rsidP="00360A02">
      <w:pPr>
        <w:spacing w:after="0" w:line="240" w:lineRule="auto"/>
        <w:rPr>
          <w:rFonts w:ascii="Times New Roman" w:eastAsia="Times New Roman" w:hAnsi="Times New Roman" w:cs="Times New Roman"/>
          <w:sz w:val="24"/>
          <w:szCs w:val="24"/>
        </w:rPr>
      </w:pPr>
    </w:p>
    <w:p w14:paraId="4314A4F4" w14:textId="77777777" w:rsidR="00360A02" w:rsidRPr="00360A02" w:rsidRDefault="00360A02" w:rsidP="00360A02">
      <w:pPr>
        <w:spacing w:after="0" w:line="240" w:lineRule="auto"/>
        <w:rPr>
          <w:rFonts w:ascii="Times New Roman" w:eastAsia="Times New Roman" w:hAnsi="Times New Roman" w:cs="Times New Roman"/>
          <w:sz w:val="24"/>
          <w:szCs w:val="24"/>
        </w:rPr>
      </w:pPr>
      <w:r w:rsidRPr="00360A02">
        <w:rPr>
          <w:rFonts w:ascii="Arial" w:eastAsia="Times New Roman" w:hAnsi="Arial" w:cs="Arial"/>
          <w:color w:val="1B2A3D"/>
          <w:shd w:val="clear" w:color="auto" w:fill="FFFFFF"/>
        </w:rPr>
        <w:t>Nevertheless, I found it implausible that scientific procedures could only be approached from one angle. Further research led me to “Determination of the Activation Energy of the Iodide-</w:t>
      </w:r>
      <w:proofErr w:type="spellStart"/>
      <w:r w:rsidRPr="00360A02">
        <w:rPr>
          <w:rFonts w:ascii="Arial" w:eastAsia="Times New Roman" w:hAnsi="Arial" w:cs="Arial"/>
          <w:color w:val="1B2A3D"/>
          <w:shd w:val="clear" w:color="auto" w:fill="FFFFFF"/>
        </w:rPr>
        <w:t>Catalyzed</w:t>
      </w:r>
      <w:proofErr w:type="spellEnd"/>
      <w:r w:rsidRPr="00360A02">
        <w:rPr>
          <w:rFonts w:ascii="Arial" w:eastAsia="Times New Roman" w:hAnsi="Arial" w:cs="Arial"/>
          <w:color w:val="1B2A3D"/>
          <w:shd w:val="clear" w:color="auto" w:fill="FFFFFF"/>
        </w:rPr>
        <w:t xml:space="preserve"> Decomposition of Hydrogen Peroxide” by William Sweeney et al, where they proposed tracking the temperature instead of the concentration to monitor the extent of the decomposition. Initially, I had difficulty understanding the differential equation they proposed. It took me several </w:t>
      </w:r>
      <w:proofErr w:type="spellStart"/>
      <w:r w:rsidRPr="00360A02">
        <w:rPr>
          <w:rFonts w:ascii="Arial" w:eastAsia="Times New Roman" w:hAnsi="Arial" w:cs="Arial"/>
          <w:color w:val="1B2A3D"/>
          <w:shd w:val="clear" w:color="auto" w:fill="FFFFFF"/>
        </w:rPr>
        <w:t>weeks worth</w:t>
      </w:r>
      <w:proofErr w:type="spellEnd"/>
      <w:r w:rsidRPr="00360A02">
        <w:rPr>
          <w:rFonts w:ascii="Arial" w:eastAsia="Times New Roman" w:hAnsi="Arial" w:cs="Arial"/>
          <w:color w:val="1B2A3D"/>
          <w:shd w:val="clear" w:color="auto" w:fill="FFFFFF"/>
        </w:rPr>
        <w:t xml:space="preserve"> of time to connect and </w:t>
      </w:r>
      <w:proofErr w:type="spellStart"/>
      <w:r w:rsidRPr="00360A02">
        <w:rPr>
          <w:rFonts w:ascii="Arial" w:eastAsia="Times New Roman" w:hAnsi="Arial" w:cs="Arial"/>
          <w:color w:val="1B2A3D"/>
          <w:shd w:val="clear" w:color="auto" w:fill="FFFFFF"/>
        </w:rPr>
        <w:t>analyze</w:t>
      </w:r>
      <w:proofErr w:type="spellEnd"/>
      <w:r w:rsidRPr="00360A02">
        <w:rPr>
          <w:rFonts w:ascii="Arial" w:eastAsia="Times New Roman" w:hAnsi="Arial" w:cs="Arial"/>
          <w:color w:val="1B2A3D"/>
          <w:shd w:val="clear" w:color="auto" w:fill="FFFFFF"/>
        </w:rPr>
        <w:t xml:space="preserve"> each variable and grasp why the equation was connected to the extent of the decomposition. </w:t>
      </w:r>
    </w:p>
    <w:p w14:paraId="0A090DFE" w14:textId="77777777" w:rsidR="00360A02" w:rsidRPr="00360A02" w:rsidRDefault="00360A02" w:rsidP="00360A02">
      <w:pPr>
        <w:spacing w:after="0" w:line="240" w:lineRule="auto"/>
        <w:rPr>
          <w:rFonts w:ascii="Times New Roman" w:eastAsia="Times New Roman" w:hAnsi="Times New Roman" w:cs="Times New Roman"/>
          <w:sz w:val="24"/>
          <w:szCs w:val="24"/>
        </w:rPr>
      </w:pPr>
    </w:p>
    <w:p w14:paraId="186A8B96" w14:textId="77777777" w:rsidR="00360A02" w:rsidRPr="00360A02" w:rsidRDefault="00360A02" w:rsidP="00360A02">
      <w:pPr>
        <w:spacing w:after="0" w:line="240" w:lineRule="auto"/>
        <w:rPr>
          <w:rFonts w:ascii="Times New Roman" w:eastAsia="Times New Roman" w:hAnsi="Times New Roman" w:cs="Times New Roman"/>
          <w:sz w:val="24"/>
          <w:szCs w:val="24"/>
        </w:rPr>
      </w:pPr>
      <w:r w:rsidRPr="00360A02">
        <w:rPr>
          <w:rFonts w:ascii="Arial" w:eastAsia="Times New Roman" w:hAnsi="Arial" w:cs="Arial"/>
          <w:color w:val="1B2A3D"/>
          <w:shd w:val="clear" w:color="auto" w:fill="FFFFFF"/>
        </w:rPr>
        <w:t>Upon understanding the differential equation, I carried out an investigation utilizing the high enthalpy of the decomposition reaction to relate the rate of reaction to the rate of temperature change. The results evinced that this approach surpasses other methods in time and material efficiency. Upon this revelation, it was then I was fixated on pursuing engineering. Furthermore, it dawned upon me that we are so familiar with several scientists as they have discovered immense breakthroughs in explaining natural phenomena, whereas engineers are more obsessed with the practicality and utilization of these discoveries to push the boundaries of efficiency and technological innovations. </w:t>
      </w:r>
    </w:p>
    <w:p w14:paraId="4A79C9D1" w14:textId="77777777" w:rsidR="00360A02" w:rsidRPr="00360A02" w:rsidRDefault="00360A02" w:rsidP="00360A02">
      <w:pPr>
        <w:spacing w:after="0" w:line="240" w:lineRule="auto"/>
        <w:rPr>
          <w:rFonts w:ascii="Times New Roman" w:eastAsia="Times New Roman" w:hAnsi="Times New Roman" w:cs="Times New Roman"/>
          <w:sz w:val="24"/>
          <w:szCs w:val="24"/>
        </w:rPr>
      </w:pPr>
    </w:p>
    <w:p w14:paraId="3D4025FA" w14:textId="77777777" w:rsidR="00360A02" w:rsidRPr="00360A02" w:rsidRDefault="00360A02" w:rsidP="00360A02">
      <w:pPr>
        <w:spacing w:after="0" w:line="240" w:lineRule="auto"/>
        <w:rPr>
          <w:rFonts w:ascii="Times New Roman" w:eastAsia="Times New Roman" w:hAnsi="Times New Roman" w:cs="Times New Roman"/>
          <w:sz w:val="24"/>
          <w:szCs w:val="24"/>
        </w:rPr>
      </w:pPr>
      <w:r w:rsidRPr="00360A02">
        <w:rPr>
          <w:rFonts w:ascii="Arial" w:eastAsia="Times New Roman" w:hAnsi="Arial" w:cs="Arial"/>
          <w:color w:val="000000"/>
        </w:rPr>
        <w:t xml:space="preserve">It surprises me how one investigation can alter the way I approach and visualize problems. Just yesterday, we were studying Nuclear Physics and the mass-energy equivalence equation was discussed. If a small mass can possess so much energy, why are our fossil fuels producing exponentially less? The old me would have not been as intrigued by this extended connection. </w:t>
      </w:r>
    </w:p>
    <w:p w14:paraId="7DC71776" w14:textId="1D2A44CD" w:rsidR="002B12A4" w:rsidRDefault="002B12A4"/>
    <w:p w14:paraId="10BCF49A" w14:textId="5CFAEBD7" w:rsidR="00A306D0" w:rsidRDefault="00A306D0">
      <w:pPr>
        <w:rPr>
          <w:ins w:id="2" w:author="Chiara Situmorang" w:date="2021-11-18T15:14:00Z"/>
        </w:rPr>
      </w:pPr>
      <w:ins w:id="3" w:author="Chiara Situmorang" w:date="2021-11-18T15:13:00Z">
        <w:r>
          <w:t xml:space="preserve">Hi </w:t>
        </w:r>
        <w:proofErr w:type="spellStart"/>
        <w:r>
          <w:t>Girvin</w:t>
        </w:r>
        <w:proofErr w:type="spellEnd"/>
        <w:r>
          <w:t>,</w:t>
        </w:r>
      </w:ins>
    </w:p>
    <w:p w14:paraId="41B8CE0D" w14:textId="77777777" w:rsidR="00A306D0" w:rsidRDefault="00A306D0">
      <w:pPr>
        <w:rPr>
          <w:ins w:id="4" w:author="Chiara Situmorang" w:date="2021-11-18T15:55:00Z"/>
        </w:rPr>
      </w:pPr>
      <w:ins w:id="5" w:author="Chiara Situmorang" w:date="2021-11-18T15:41:00Z">
        <w:r>
          <w:t xml:space="preserve">What an interesting topic! It’s clear that you put a lot of thought and work into your proposal. </w:t>
        </w:r>
      </w:ins>
      <w:ins w:id="6" w:author="Chiara Situmorang" w:date="2021-11-18T15:46:00Z">
        <w:r>
          <w:t xml:space="preserve">However, US universities </w:t>
        </w:r>
      </w:ins>
      <w:ins w:id="7" w:author="Chiara Situmorang" w:date="2021-11-18T15:51:00Z">
        <w:r>
          <w:t>value a</w:t>
        </w:r>
      </w:ins>
      <w:ins w:id="8" w:author="Chiara Situmorang" w:date="2021-11-18T15:46:00Z">
        <w:r>
          <w:t xml:space="preserve"> </w:t>
        </w:r>
      </w:ins>
      <w:ins w:id="9" w:author="Chiara Situmorang" w:date="2021-11-18T15:47:00Z">
        <w:r>
          <w:t xml:space="preserve">story or narrative more than they do the technical aspects. </w:t>
        </w:r>
      </w:ins>
    </w:p>
    <w:p w14:paraId="78707108" w14:textId="7BF8DDC8" w:rsidR="00A306D0" w:rsidRDefault="00A306D0">
      <w:pPr>
        <w:rPr>
          <w:ins w:id="10" w:author="Chiara Situmorang" w:date="2021-11-18T15:56:00Z"/>
        </w:rPr>
      </w:pPr>
      <w:ins w:id="11" w:author="Chiara Situmorang" w:date="2021-11-18T15:55:00Z">
        <w:r>
          <w:t>You</w:t>
        </w:r>
      </w:ins>
      <w:ins w:id="12" w:author="Chiara Situmorang" w:date="2021-11-18T15:51:00Z">
        <w:r>
          <w:t xml:space="preserve"> have the right idea for this prompt: Chemistry class </w:t>
        </w:r>
      </w:ins>
      <w:ins w:id="13" w:author="Chiara Situmorang" w:date="2021-11-18T15:52:00Z">
        <w:r>
          <w:t xml:space="preserve">inspires you to think about and investigate how problems can be approached through more than one way. </w:t>
        </w:r>
      </w:ins>
      <w:ins w:id="14" w:author="Chiara Situmorang" w:date="2021-11-18T15:53:00Z">
        <w:r>
          <w:t>T</w:t>
        </w:r>
      </w:ins>
      <w:ins w:id="15" w:author="Chiara Situmorang" w:date="2021-11-18T15:52:00Z">
        <w:r>
          <w:t>hat should be the main thesis</w:t>
        </w:r>
      </w:ins>
      <w:ins w:id="16" w:author="Chiara Situmorang" w:date="2021-11-18T15:53:00Z">
        <w:r>
          <w:t>, written in a way that shows your passion for Chemistry,</w:t>
        </w:r>
      </w:ins>
      <w:ins w:id="17" w:author="Chiara Situmorang" w:date="2021-11-18T15:55:00Z">
        <w:r>
          <w:t xml:space="preserve"> your persistence, and</w:t>
        </w:r>
      </w:ins>
      <w:ins w:id="18" w:author="Chiara Situmorang" w:date="2021-11-18T15:53:00Z">
        <w:r>
          <w:t xml:space="preserve"> your urge to problem-solve.</w:t>
        </w:r>
      </w:ins>
      <w:ins w:id="19" w:author="Chiara Situmorang" w:date="2021-11-18T15:54:00Z">
        <w:r>
          <w:t xml:space="preserve"> Don’t go into the specifics of your investigation – it needs to be understandable by </w:t>
        </w:r>
      </w:ins>
      <w:ins w:id="20" w:author="Chiara Situmorang" w:date="2021-11-18T15:56:00Z">
        <w:r>
          <w:t>admissions officers</w:t>
        </w:r>
      </w:ins>
      <w:ins w:id="21" w:author="Chiara Situmorang" w:date="2021-11-18T15:54:00Z">
        <w:r>
          <w:t xml:space="preserve"> who </w:t>
        </w:r>
      </w:ins>
      <w:ins w:id="22" w:author="Chiara Situmorang" w:date="2021-11-18T15:56:00Z">
        <w:r>
          <w:t>may not be</w:t>
        </w:r>
      </w:ins>
      <w:ins w:id="23" w:author="Chiara Situmorang" w:date="2021-11-18T15:54:00Z">
        <w:r>
          <w:t xml:space="preserve"> chemistry </w:t>
        </w:r>
      </w:ins>
      <w:ins w:id="24" w:author="Chiara Situmorang" w:date="2021-11-18T15:56:00Z">
        <w:r>
          <w:t>graduates</w:t>
        </w:r>
      </w:ins>
      <w:ins w:id="25" w:author="Chiara Situmorang" w:date="2021-11-18T15:54:00Z">
        <w:r>
          <w:t>.</w:t>
        </w:r>
      </w:ins>
    </w:p>
    <w:p w14:paraId="7977D44A" w14:textId="4DCED1C9" w:rsidR="00A306D0" w:rsidRDefault="00A306D0">
      <w:pPr>
        <w:rPr>
          <w:ins w:id="26" w:author="Chiara Situmorang" w:date="2021-11-18T15:58:00Z"/>
        </w:rPr>
      </w:pPr>
      <w:ins w:id="27" w:author="Chiara Situmorang" w:date="2021-11-18T15:58:00Z">
        <w:r>
          <w:lastRenderedPageBreak/>
          <w:t>I would suggest structuring your essay as below:</w:t>
        </w:r>
      </w:ins>
    </w:p>
    <w:p w14:paraId="1252F539" w14:textId="76F66D3D" w:rsidR="00A306D0" w:rsidRDefault="00A306D0" w:rsidP="00A306D0">
      <w:pPr>
        <w:pStyle w:val="ListParagraph"/>
        <w:numPr>
          <w:ilvl w:val="0"/>
          <w:numId w:val="1"/>
        </w:numPr>
        <w:rPr>
          <w:ins w:id="28" w:author="Chiara Situmorang" w:date="2021-11-18T15:58:00Z"/>
        </w:rPr>
      </w:pPr>
      <w:ins w:id="29" w:author="Chiara Situmorang" w:date="2021-11-18T15:58:00Z">
        <w:r>
          <w:t>Introduction: the question that started it all</w:t>
        </w:r>
      </w:ins>
    </w:p>
    <w:p w14:paraId="66C9B0B3" w14:textId="2A620CA8" w:rsidR="00A306D0" w:rsidRDefault="00A306D0" w:rsidP="00A306D0">
      <w:pPr>
        <w:pStyle w:val="ListParagraph"/>
        <w:numPr>
          <w:ilvl w:val="0"/>
          <w:numId w:val="1"/>
        </w:numPr>
        <w:rPr>
          <w:ins w:id="30" w:author="Chiara Situmorang" w:date="2021-11-18T15:59:00Z"/>
        </w:rPr>
      </w:pPr>
      <w:ins w:id="31" w:author="Chiara Situmorang" w:date="2021-11-18T15:58:00Z">
        <w:r>
          <w:t xml:space="preserve">Your </w:t>
        </w:r>
      </w:ins>
      <w:ins w:id="32" w:author="Chiara Situmorang" w:date="2021-11-18T15:59:00Z">
        <w:r>
          <w:t>proposal to your research advisor &amp; the rejection that came after</w:t>
        </w:r>
      </w:ins>
    </w:p>
    <w:p w14:paraId="0E8C601A" w14:textId="3B38792F" w:rsidR="00A306D0" w:rsidRDefault="00A306D0" w:rsidP="00A306D0">
      <w:pPr>
        <w:pStyle w:val="ListParagraph"/>
        <w:numPr>
          <w:ilvl w:val="0"/>
          <w:numId w:val="1"/>
        </w:numPr>
        <w:rPr>
          <w:ins w:id="33" w:author="Chiara Situmorang" w:date="2021-11-18T16:01:00Z"/>
        </w:rPr>
      </w:pPr>
      <w:ins w:id="34" w:author="Chiara Situmorang" w:date="2021-11-18T15:59:00Z">
        <w:r>
          <w:t>Your inve</w:t>
        </w:r>
      </w:ins>
      <w:ins w:id="35" w:author="Chiara Situmorang" w:date="2021-11-18T16:00:00Z">
        <w:r>
          <w:t>stigation, focusing on your p</w:t>
        </w:r>
      </w:ins>
      <w:ins w:id="36" w:author="Chiara Situmorang" w:date="2021-11-18T16:01:00Z">
        <w:r>
          <w:t>ersistence &amp; problem solving</w:t>
        </w:r>
      </w:ins>
    </w:p>
    <w:p w14:paraId="008DD8DE" w14:textId="1AE1292A" w:rsidR="00A306D0" w:rsidRDefault="00A306D0" w:rsidP="00A306D0">
      <w:pPr>
        <w:pStyle w:val="ListParagraph"/>
        <w:numPr>
          <w:ilvl w:val="0"/>
          <w:numId w:val="1"/>
        </w:numPr>
        <w:rPr>
          <w:ins w:id="37" w:author="Chiara Situmorang" w:date="2021-11-18T16:01:00Z"/>
        </w:rPr>
      </w:pPr>
      <w:ins w:id="38" w:author="Chiara Situmorang" w:date="2021-11-18T16:01:00Z">
        <w:r>
          <w:t>Conclusion: finding the solution, &amp; your reflection</w:t>
        </w:r>
      </w:ins>
    </w:p>
    <w:p w14:paraId="4AF4F591" w14:textId="03B6C688" w:rsidR="00A306D0" w:rsidRDefault="00A306D0" w:rsidP="00A306D0">
      <w:pPr>
        <w:rPr>
          <w:ins w:id="39" w:author="Chiara Situmorang" w:date="2021-11-18T16:03:00Z"/>
        </w:rPr>
      </w:pPr>
      <w:ins w:id="40" w:author="Chiara Situmorang" w:date="2021-11-18T16:02:00Z">
        <w:r>
          <w:t>This is a solid topic and I think it can be a strong essay after some revision. I wi</w:t>
        </w:r>
      </w:ins>
      <w:ins w:id="41" w:author="Chiara Situmorang" w:date="2021-11-18T16:03:00Z">
        <w:r>
          <w:t>sh you luck on the revision process!</w:t>
        </w:r>
      </w:ins>
    </w:p>
    <w:p w14:paraId="1AB551D5" w14:textId="30F6E5A5" w:rsidR="00A306D0" w:rsidRDefault="00A306D0" w:rsidP="00A306D0">
      <w:ins w:id="42" w:author="Chiara Situmorang" w:date="2021-11-18T16:03:00Z">
        <w:r>
          <w:tab/>
          <w:t>Chiara</w:t>
        </w:r>
      </w:ins>
    </w:p>
    <w:sectPr w:rsidR="00A306D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1-11-18T14:19:00Z" w:initials="CS">
    <w:p w14:paraId="591D83D4" w14:textId="06563B75" w:rsidR="00A306D0" w:rsidRDefault="00A306D0">
      <w:pPr>
        <w:pStyle w:val="CommentText"/>
      </w:pPr>
      <w:r>
        <w:rPr>
          <w:rStyle w:val="CommentReference"/>
        </w:rPr>
        <w:annotationRef/>
      </w:r>
      <w:r>
        <w:t>How did you get to this question from ‘scientists and engineers are different’?</w:t>
      </w:r>
    </w:p>
  </w:comment>
  <w:comment w:id="1" w:author="Chiara Situmorang" w:date="2021-11-19T09:12:00Z" w:initials="CS">
    <w:p w14:paraId="4008CF89" w14:textId="107A5C14" w:rsidR="00987E05" w:rsidRDefault="00987E05">
      <w:pPr>
        <w:pStyle w:val="CommentText"/>
      </w:pPr>
      <w:r>
        <w:rPr>
          <w:rStyle w:val="CommentReference"/>
        </w:rPr>
        <w:annotationRef/>
      </w:r>
      <w:r>
        <w:t>It’s also unclear how you got to this topic from your question about the Nobel Prize – it would be good if you can add some explanation to clarify!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1D83D4" w15:done="0"/>
  <w15:commentEx w15:paraId="4008CF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0DF62" w16cex:dateUtc="2021-11-18T07:19:00Z"/>
  <w16cex:commentExtensible w16cex:durableId="2541E8F8" w16cex:dateUtc="2021-11-19T0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1D83D4" w16cid:durableId="2540DF62"/>
  <w16cid:commentId w16cid:paraId="4008CF89" w16cid:durableId="2541E8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4653"/>
    <w:multiLevelType w:val="hybridMultilevel"/>
    <w:tmpl w:val="6722ED1C"/>
    <w:lvl w:ilvl="0" w:tplc="EBFCA3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A02"/>
    <w:rsid w:val="002B12A4"/>
    <w:rsid w:val="00360A02"/>
    <w:rsid w:val="00427F47"/>
    <w:rsid w:val="00987E05"/>
    <w:rsid w:val="00A306D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ABF9"/>
  <w15:chartTrackingRefBased/>
  <w15:docId w15:val="{68CF994C-B3E0-4713-9C0F-B842EE55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A0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306D0"/>
    <w:rPr>
      <w:sz w:val="16"/>
      <w:szCs w:val="16"/>
    </w:rPr>
  </w:style>
  <w:style w:type="paragraph" w:styleId="CommentText">
    <w:name w:val="annotation text"/>
    <w:basedOn w:val="Normal"/>
    <w:link w:val="CommentTextChar"/>
    <w:uiPriority w:val="99"/>
    <w:semiHidden/>
    <w:unhideWhenUsed/>
    <w:rsid w:val="00A306D0"/>
    <w:pPr>
      <w:spacing w:line="240" w:lineRule="auto"/>
    </w:pPr>
    <w:rPr>
      <w:sz w:val="20"/>
      <w:szCs w:val="20"/>
    </w:rPr>
  </w:style>
  <w:style w:type="character" w:customStyle="1" w:styleId="CommentTextChar">
    <w:name w:val="Comment Text Char"/>
    <w:basedOn w:val="DefaultParagraphFont"/>
    <w:link w:val="CommentText"/>
    <w:uiPriority w:val="99"/>
    <w:semiHidden/>
    <w:rsid w:val="00A306D0"/>
    <w:rPr>
      <w:sz w:val="20"/>
      <w:szCs w:val="20"/>
    </w:rPr>
  </w:style>
  <w:style w:type="paragraph" w:styleId="CommentSubject">
    <w:name w:val="annotation subject"/>
    <w:basedOn w:val="CommentText"/>
    <w:next w:val="CommentText"/>
    <w:link w:val="CommentSubjectChar"/>
    <w:uiPriority w:val="99"/>
    <w:semiHidden/>
    <w:unhideWhenUsed/>
    <w:rsid w:val="00A306D0"/>
    <w:rPr>
      <w:b/>
      <w:bCs/>
    </w:rPr>
  </w:style>
  <w:style w:type="character" w:customStyle="1" w:styleId="CommentSubjectChar">
    <w:name w:val="Comment Subject Char"/>
    <w:basedOn w:val="CommentTextChar"/>
    <w:link w:val="CommentSubject"/>
    <w:uiPriority w:val="99"/>
    <w:semiHidden/>
    <w:rsid w:val="00A306D0"/>
    <w:rPr>
      <w:b/>
      <w:bCs/>
      <w:sz w:val="20"/>
      <w:szCs w:val="20"/>
    </w:rPr>
  </w:style>
  <w:style w:type="paragraph" w:styleId="ListParagraph">
    <w:name w:val="List Paragraph"/>
    <w:basedOn w:val="Normal"/>
    <w:uiPriority w:val="34"/>
    <w:qFormat/>
    <w:rsid w:val="00A30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3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Edison</dc:creator>
  <cp:keywords/>
  <dc:description/>
  <cp:lastModifiedBy>Chiara Situmorang</cp:lastModifiedBy>
  <cp:revision>4</cp:revision>
  <dcterms:created xsi:type="dcterms:W3CDTF">2021-11-17T05:57:00Z</dcterms:created>
  <dcterms:modified xsi:type="dcterms:W3CDTF">2021-11-19T02:13:00Z</dcterms:modified>
</cp:coreProperties>
</file>