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41" w14:textId="05FF1944" w:rsidR="0015132B" w:rsidRDefault="003700B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b/>
          <w:color w:val="000000"/>
        </w:rPr>
        <w:t>Q4: Describe how you have taken advantage of a significant educational opportunity or worked to overcome an educational barrier you have faced. (250-350 words)</w:t>
      </w:r>
      <w:r>
        <w:rPr>
          <w:color w:val="000000"/>
        </w:rPr>
        <w:t xml:space="preserve"> </w:t>
      </w:r>
      <w:r w:rsidR="006C0517">
        <w:rPr>
          <w:color w:val="000000"/>
          <w:highlight w:val="yellow"/>
        </w:rPr>
        <w:t>edit 3</w:t>
      </w:r>
    </w:p>
    <w:p w14:paraId="00000042" w14:textId="77777777" w:rsidR="0015132B" w:rsidRDefault="0015132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</w:p>
    <w:p w14:paraId="00000043" w14:textId="496F5091" w:rsidR="0015132B" w:rsidRDefault="003700BE">
      <w:pPr>
        <w:shd w:val="clear" w:color="auto" w:fill="FFFFFF"/>
        <w:spacing w:line="276" w:lineRule="auto"/>
        <w:jc w:val="both"/>
      </w:pPr>
      <w:r>
        <w:t>My dad has always told me that the single most important skill I nee</w:t>
      </w:r>
      <w:r w:rsidR="00EB311E">
        <w:t>d</w:t>
      </w:r>
      <w:r>
        <w:t xml:space="preserve"> to have was public speaking. </w:t>
      </w:r>
      <w:del w:id="0" w:author="Fedora Elrica Gracia" w:date="2020-11-23T16:56:00Z">
        <w:r w:rsidDel="00D32E0D">
          <w:delText xml:space="preserve">As a child, </w:delText>
        </w:r>
      </w:del>
      <w:r>
        <w:t>I didn’t understand why</w:t>
      </w:r>
      <w:ins w:id="1" w:author="Fedora Elrica Gracia" w:date="2020-11-23T16:55:00Z">
        <w:r w:rsidR="00D32E0D">
          <w:t xml:space="preserve">, until high school. </w:t>
        </w:r>
      </w:ins>
      <w:del w:id="2" w:author="Fedora Elrica Gracia" w:date="2020-11-23T16:55:00Z">
        <w:r w:rsidDel="00D32E0D">
          <w:delText xml:space="preserve">. But when I </w:delText>
        </w:r>
        <w:r w:rsidR="00EB311E" w:rsidDel="00D32E0D">
          <w:delText xml:space="preserve">started </w:delText>
        </w:r>
        <w:r w:rsidDel="00D32E0D">
          <w:delText xml:space="preserve">high school, </w:delText>
        </w:r>
      </w:del>
      <w:r>
        <w:t>I realized how public speaking played an important role in a goal I wanted to achieve: influencing and educating other people.</w:t>
      </w:r>
    </w:p>
    <w:p w14:paraId="00000044" w14:textId="77777777" w:rsidR="0015132B" w:rsidRDefault="0015132B">
      <w:pPr>
        <w:shd w:val="clear" w:color="auto" w:fill="FFFFFF"/>
        <w:spacing w:line="276" w:lineRule="auto"/>
        <w:jc w:val="both"/>
      </w:pPr>
    </w:p>
    <w:p w14:paraId="00000045" w14:textId="5CC8FB2D" w:rsidR="0015132B" w:rsidRDefault="003700BE">
      <w:pPr>
        <w:shd w:val="clear" w:color="auto" w:fill="FFFFFF"/>
        <w:spacing w:line="276" w:lineRule="auto"/>
        <w:jc w:val="both"/>
      </w:pPr>
      <w:r>
        <w:t xml:space="preserve">Public speaking has never come to me naturally. </w:t>
      </w:r>
      <w:del w:id="3" w:author="Fedora Elrica Gracia" w:date="2020-11-23T17:01:00Z">
        <w:r w:rsidDel="00C14F0D">
          <w:delText xml:space="preserve">It was something I feared during class presentations and projects. </w:delText>
        </w:r>
      </w:del>
      <w:r>
        <w:t>I was always scared of what other people think of me and was unable to think about what to say. I would often stutter and mumble my words. But, as grade 11 came, I was given the chance to participate in Harvard Model Congress Asia (HMCA) and Model United Nations (MUN). I decided to take this chance and overcome my fear.</w:t>
      </w:r>
    </w:p>
    <w:p w14:paraId="00000046" w14:textId="77777777" w:rsidR="0015132B" w:rsidRDefault="0015132B">
      <w:pPr>
        <w:shd w:val="clear" w:color="auto" w:fill="FFFFFF"/>
        <w:spacing w:line="276" w:lineRule="auto"/>
        <w:jc w:val="both"/>
      </w:pPr>
    </w:p>
    <w:p w14:paraId="00000047" w14:textId="5F651CE4" w:rsidR="0015132B" w:rsidRDefault="003700BE">
      <w:pPr>
        <w:shd w:val="clear" w:color="auto" w:fill="FFFFFF"/>
        <w:spacing w:line="276" w:lineRule="auto"/>
        <w:jc w:val="both"/>
      </w:pPr>
      <w:r w:rsidRPr="008D1161">
        <w:rPr>
          <w:highlight w:val="yellow"/>
          <w:rPrChange w:id="4" w:author="Fedora Elrica Gracia" w:date="2020-11-23T17:13:00Z">
            <w:rPr/>
          </w:rPrChange>
        </w:rPr>
        <w:t>I started big with HMCA. It was held in Japan and had students from 10 different countries participating. To be chosen as school representative, I had to go through a rigorous selection process. We went through 2 interviews — both being with teacher representatives for HMCA. They asked us to prepare a one minute long speech on gun control and each assigned us a country to represent. With the amount I researched, I passed.</w:t>
      </w:r>
      <w:r>
        <w:t xml:space="preserve"> </w:t>
      </w:r>
    </w:p>
    <w:p w14:paraId="00000048" w14:textId="77777777" w:rsidR="0015132B" w:rsidRDefault="0015132B">
      <w:pPr>
        <w:shd w:val="clear" w:color="auto" w:fill="FFFFFF"/>
        <w:spacing w:line="276" w:lineRule="auto"/>
        <w:jc w:val="both"/>
      </w:pPr>
    </w:p>
    <w:p w14:paraId="00000049" w14:textId="0376314E" w:rsidR="0015132B" w:rsidRDefault="003700BE">
      <w:pPr>
        <w:shd w:val="clear" w:color="auto" w:fill="FFFFFF"/>
        <w:spacing w:line="276" w:lineRule="auto"/>
        <w:jc w:val="both"/>
      </w:pPr>
      <w:r>
        <w:t xml:space="preserve">In Japan, I was forced to debate in a class of 20 experienced strangers. I was terrified of embarrassing myself in front of these people. </w:t>
      </w:r>
      <w:r w:rsidRPr="008D1161">
        <w:rPr>
          <w:highlight w:val="yellow"/>
        </w:rPr>
        <w:t>I felt 20 pairs of eyes on me, listening to what I’m about to say. It was nerve-racking.</w:t>
      </w:r>
      <w:r>
        <w:t xml:space="preserve"> </w:t>
      </w:r>
      <w:r>
        <w:t xml:space="preserve">My first speech was awful. I stuttered in every sentence and I couldn’t rebut any point of information. But as I spent more hours in that classroom, as I ended each speech, I realized how public speaking was all about confidence. It was all about presenting </w:t>
      </w:r>
      <w:proofErr w:type="gramStart"/>
      <w:r>
        <w:t>yourself</w:t>
      </w:r>
      <w:proofErr w:type="gramEnd"/>
      <w:r>
        <w:t xml:space="preserve"> in a way that was convincing. No matter how amazing your content was, if you weren’t confident, you wouldn’t leave an impact on others.</w:t>
      </w:r>
    </w:p>
    <w:p w14:paraId="0000004A" w14:textId="77777777" w:rsidR="0015132B" w:rsidRDefault="0015132B">
      <w:pPr>
        <w:shd w:val="clear" w:color="auto" w:fill="FFFFFF"/>
        <w:spacing w:line="276" w:lineRule="auto"/>
        <w:jc w:val="both"/>
      </w:pPr>
    </w:p>
    <w:p w14:paraId="0000004B" w14:textId="77777777" w:rsidR="0015132B" w:rsidRDefault="003700BE">
      <w:pPr>
        <w:shd w:val="clear" w:color="auto" w:fill="FFFFFF"/>
        <w:spacing w:line="276" w:lineRule="auto"/>
        <w:jc w:val="both"/>
      </w:pPr>
      <w:r>
        <w:t xml:space="preserve">Having learnt a lesson in HMCA, I wanted to use it in MUN. So, I aimed higher. I wanted to get the Best Delegate award. Having a goal kept me focused and motivated. </w:t>
      </w:r>
      <w:r w:rsidRPr="008D1161">
        <w:rPr>
          <w:highlight w:val="yellow"/>
          <w:rPrChange w:id="5" w:author="Fedora Elrica Gracia" w:date="2020-11-23T17:13:00Z">
            <w:rPr/>
          </w:rPrChange>
        </w:rPr>
        <w:t>It assured me that my efforts weren’t for nothing.</w:t>
      </w:r>
      <w:r>
        <w:t xml:space="preserve"> </w:t>
      </w:r>
    </w:p>
    <w:p w14:paraId="0000004C" w14:textId="77777777" w:rsidR="0015132B" w:rsidRDefault="0015132B">
      <w:pPr>
        <w:shd w:val="clear" w:color="auto" w:fill="FFFFFF"/>
        <w:spacing w:line="276" w:lineRule="auto"/>
        <w:jc w:val="both"/>
      </w:pPr>
    </w:p>
    <w:p w14:paraId="0000004E" w14:textId="64889939" w:rsidR="0015132B" w:rsidRDefault="003700BE">
      <w:pPr>
        <w:shd w:val="clear" w:color="auto" w:fill="FFFFFF"/>
        <w:spacing w:line="276" w:lineRule="auto"/>
        <w:jc w:val="both"/>
      </w:pPr>
      <w:r>
        <w:t xml:space="preserve">With </w:t>
      </w:r>
      <w:r w:rsidR="007564DC">
        <w:t xml:space="preserve">that </w:t>
      </w:r>
      <w:r>
        <w:t xml:space="preserve">goal in mind, I tried speaking every chance I got and forced myself to try and answer every question asked. The audience that I used to be terrified of no longer bothered me. I delivered each speech with more confidence than the last. I even convinced the majority of the delegates into signing my draft resolution. </w:t>
      </w:r>
      <w:r w:rsidR="00C74EFA">
        <w:t>At</w:t>
      </w:r>
      <w:r>
        <w:t xml:space="preserve"> the end of MUN, I didn’t win Best Delegate. But what I won was confidence to finally speak in front of a crowd, the ability to form my thoughts into proper words and most importantly, the potential of making an impact on the people around me.</w:t>
      </w:r>
    </w:p>
    <w:p w14:paraId="7C3D51F7" w14:textId="2A3AC180" w:rsidR="00082290" w:rsidRDefault="00082290">
      <w:pPr>
        <w:pBdr>
          <w:bottom w:val="single" w:sz="6" w:space="1" w:color="auto"/>
        </w:pBdr>
        <w:shd w:val="clear" w:color="auto" w:fill="FFFFFF"/>
        <w:spacing w:line="276" w:lineRule="auto"/>
        <w:jc w:val="both"/>
      </w:pPr>
      <w:sdt>
        <w:sdtPr>
          <w:tag w:val="goog_rdk_34"/>
          <w:id w:val="-1186207795"/>
        </w:sdtPr>
        <w:sdtContent/>
      </w:sdt>
    </w:p>
    <w:p w14:paraId="05275D4A" w14:textId="77777777" w:rsidR="00082290" w:rsidRDefault="00082290">
      <w:pPr>
        <w:shd w:val="clear" w:color="auto" w:fill="FFFFFF"/>
        <w:spacing w:line="276" w:lineRule="auto"/>
        <w:jc w:val="both"/>
      </w:pPr>
    </w:p>
    <w:p w14:paraId="523296E1" w14:textId="77777777" w:rsidR="00082290" w:rsidRDefault="00082290">
      <w:pPr>
        <w:shd w:val="clear" w:color="auto" w:fill="FFFFFF"/>
        <w:spacing w:line="276" w:lineRule="auto"/>
        <w:jc w:val="both"/>
      </w:pPr>
      <w:r>
        <w:t xml:space="preserve">Hi Shana, </w:t>
      </w:r>
    </w:p>
    <w:p w14:paraId="5420B5ED" w14:textId="77777777" w:rsidR="00082290" w:rsidRDefault="00082290">
      <w:pPr>
        <w:shd w:val="clear" w:color="auto" w:fill="FFFFFF"/>
        <w:spacing w:line="276" w:lineRule="auto"/>
        <w:jc w:val="both"/>
      </w:pPr>
      <w:r>
        <w:t>I personally think this is great!</w:t>
      </w:r>
    </w:p>
    <w:p w14:paraId="439D72F1" w14:textId="77777777" w:rsidR="00082290" w:rsidRDefault="00082290">
      <w:pPr>
        <w:shd w:val="clear" w:color="auto" w:fill="FFFFFF"/>
        <w:spacing w:line="276" w:lineRule="auto"/>
        <w:jc w:val="both"/>
      </w:pPr>
      <w:r>
        <w:t>You’ve explained the educational barrier, and what you did to overcome it.</w:t>
      </w:r>
    </w:p>
    <w:p w14:paraId="2329E190" w14:textId="77777777" w:rsidR="00082290" w:rsidRDefault="00082290">
      <w:pPr>
        <w:shd w:val="clear" w:color="auto" w:fill="FFFFFF"/>
        <w:spacing w:line="276" w:lineRule="auto"/>
        <w:jc w:val="both"/>
      </w:pPr>
    </w:p>
    <w:p w14:paraId="00000052" w14:textId="03942825" w:rsidR="0015132B" w:rsidRDefault="00082290">
      <w:pPr>
        <w:spacing w:line="276" w:lineRule="auto"/>
        <w:jc w:val="both"/>
        <w:rPr>
          <w:ins w:id="6" w:author="Fedora Elrica Gracia" w:date="2020-11-23T17:13:00Z"/>
        </w:rPr>
      </w:pPr>
      <w:r>
        <w:t xml:space="preserve">I think what we need to do now is to cut a few words as it has gone pass the word limit. </w:t>
      </w:r>
    </w:p>
    <w:p w14:paraId="4512524F" w14:textId="6776C3D6" w:rsidR="008D1161" w:rsidRDefault="008D1161">
      <w:pPr>
        <w:spacing w:line="276" w:lineRule="auto"/>
        <w:jc w:val="both"/>
      </w:pPr>
      <w:r>
        <w:t xml:space="preserve">Although I do wish you could keep all the words you have written here – I suggest cutting off the sentences I highlighted yellow to keep the word count. I tried to not cut any words from the last </w:t>
      </w:r>
      <w:r>
        <w:lastRenderedPageBreak/>
        <w:t>paragraph because I think that last paragraph is important as it shows your effort in practicing your confidence.</w:t>
      </w:r>
    </w:p>
    <w:p w14:paraId="053899F3" w14:textId="77777777" w:rsidR="008D1161" w:rsidRDefault="008D1161">
      <w:pPr>
        <w:spacing w:line="276" w:lineRule="auto"/>
        <w:jc w:val="both"/>
      </w:pPr>
    </w:p>
    <w:p w14:paraId="5243CA4C" w14:textId="1207B566" w:rsidR="008D1161" w:rsidRDefault="008D1161">
      <w:pPr>
        <w:spacing w:line="276" w:lineRule="auto"/>
        <w:jc w:val="both"/>
      </w:pPr>
      <w:r>
        <w:t xml:space="preserve">All the best, Shana! </w:t>
      </w:r>
      <w:r>
        <w:sym w:font="Wingdings" w:char="F04A"/>
      </w:r>
      <w:bookmarkStart w:id="7" w:name="_GoBack"/>
      <w:bookmarkEnd w:id="7"/>
    </w:p>
    <w:p w14:paraId="12A94A4D" w14:textId="77777777" w:rsidR="00082290" w:rsidRDefault="00082290">
      <w:pPr>
        <w:spacing w:line="276" w:lineRule="auto"/>
        <w:jc w:val="both"/>
        <w:rPr>
          <w:color w:val="000000"/>
        </w:rPr>
      </w:pPr>
    </w:p>
    <w:sectPr w:rsidR="00082290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pgNumType w:start="1"/>
      <w:cols w:space="720"/>
    </w:sectPr>
  </w:body>
</w:document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55" w15:done="0"/>
  <w15:commentEx w15:paraId="0000005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64848C" w14:textId="77777777" w:rsidR="00C14F0D" w:rsidRDefault="00C14F0D">
      <w:r>
        <w:separator/>
      </w:r>
    </w:p>
  </w:endnote>
  <w:endnote w:type="continuationSeparator" w:id="0">
    <w:p w14:paraId="7CE7AAD1" w14:textId="77777777" w:rsidR="00C14F0D" w:rsidRDefault="00C14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4" w14:textId="77777777" w:rsidR="00C14F0D" w:rsidRDefault="00C14F0D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47C4BD" w14:textId="77777777" w:rsidR="00C14F0D" w:rsidRDefault="00C14F0D">
      <w:r>
        <w:separator/>
      </w:r>
    </w:p>
  </w:footnote>
  <w:footnote w:type="continuationSeparator" w:id="0">
    <w:p w14:paraId="095A0484" w14:textId="77777777" w:rsidR="00C14F0D" w:rsidRDefault="00C14F0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3" w14:textId="77777777" w:rsidR="00C14F0D" w:rsidRDefault="00C14F0D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E3467"/>
    <w:multiLevelType w:val="multilevel"/>
    <w:tmpl w:val="33B4EB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5132B"/>
    <w:rsid w:val="00036DC2"/>
    <w:rsid w:val="00082290"/>
    <w:rsid w:val="0015132B"/>
    <w:rsid w:val="0017212F"/>
    <w:rsid w:val="001B1630"/>
    <w:rsid w:val="003700BE"/>
    <w:rsid w:val="006C0517"/>
    <w:rsid w:val="007564DC"/>
    <w:rsid w:val="008D1161"/>
    <w:rsid w:val="008E62B4"/>
    <w:rsid w:val="00933F30"/>
    <w:rsid w:val="009D41AD"/>
    <w:rsid w:val="00A0479C"/>
    <w:rsid w:val="00B75C37"/>
    <w:rsid w:val="00C14F0D"/>
    <w:rsid w:val="00C74EFA"/>
    <w:rsid w:val="00D02657"/>
    <w:rsid w:val="00D32E0D"/>
    <w:rsid w:val="00D35B97"/>
    <w:rsid w:val="00D52C1A"/>
    <w:rsid w:val="00E40B89"/>
    <w:rsid w:val="00EB311E"/>
    <w:rsid w:val="00EE11E2"/>
    <w:rsid w:val="00F254EA"/>
    <w:rsid w:val="00F31058"/>
    <w:rsid w:val="00FC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TableStyle1A">
    <w:name w:val="Table Style 1 A"/>
    <w:rPr>
      <w:rFonts w:ascii="Helvetica" w:hAnsi="Helvetica" w:cs="Arial Unicode MS"/>
      <w:b/>
      <w:bCs/>
      <w:color w:val="000000"/>
      <w:u w:color="000000"/>
    </w:rPr>
  </w:style>
  <w:style w:type="paragraph" w:customStyle="1" w:styleId="BodyA">
    <w:name w:val="Body A"/>
    <w:rsid w:val="00DA2E33"/>
    <w:rPr>
      <w:rFonts w:ascii="Helvetica" w:hAnsi="Helvetica" w:cs="Arial Unicode MS"/>
      <w:color w:val="000000"/>
      <w:sz w:val="22"/>
      <w:szCs w:val="22"/>
      <w:u w:color="000000"/>
    </w:rPr>
  </w:style>
  <w:style w:type="paragraph" w:customStyle="1" w:styleId="TableStyle1">
    <w:name w:val="Table Style 1"/>
    <w:rsid w:val="00DA2E33"/>
    <w:rPr>
      <w:rFonts w:ascii="Helvetica" w:hAnsi="Helvetica" w:cs="Arial Unicode MS"/>
      <w:b/>
      <w:b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6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66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7766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77669"/>
  </w:style>
  <w:style w:type="character" w:customStyle="1" w:styleId="CommentTextChar">
    <w:name w:val="Comment Text Char"/>
    <w:basedOn w:val="DefaultParagraphFont"/>
    <w:link w:val="CommentText"/>
    <w:uiPriority w:val="99"/>
    <w:rsid w:val="00A7766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766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7669"/>
    <w:rPr>
      <w:b/>
      <w:bCs/>
      <w:sz w:val="24"/>
      <w:szCs w:val="24"/>
    </w:rPr>
  </w:style>
  <w:style w:type="paragraph" w:styleId="Revision">
    <w:name w:val="Revision"/>
    <w:hidden/>
    <w:uiPriority w:val="99"/>
    <w:semiHidden/>
    <w:rsid w:val="00DB1CCB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TableStyle1A">
    <w:name w:val="Table Style 1 A"/>
    <w:rPr>
      <w:rFonts w:ascii="Helvetica" w:hAnsi="Helvetica" w:cs="Arial Unicode MS"/>
      <w:b/>
      <w:bCs/>
      <w:color w:val="000000"/>
      <w:u w:color="000000"/>
    </w:rPr>
  </w:style>
  <w:style w:type="paragraph" w:customStyle="1" w:styleId="BodyA">
    <w:name w:val="Body A"/>
    <w:rsid w:val="00DA2E33"/>
    <w:rPr>
      <w:rFonts w:ascii="Helvetica" w:hAnsi="Helvetica" w:cs="Arial Unicode MS"/>
      <w:color w:val="000000"/>
      <w:sz w:val="22"/>
      <w:szCs w:val="22"/>
      <w:u w:color="000000"/>
    </w:rPr>
  </w:style>
  <w:style w:type="paragraph" w:customStyle="1" w:styleId="TableStyle1">
    <w:name w:val="Table Style 1"/>
    <w:rsid w:val="00DA2E33"/>
    <w:rPr>
      <w:rFonts w:ascii="Helvetica" w:hAnsi="Helvetica" w:cs="Arial Unicode MS"/>
      <w:b/>
      <w:b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6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66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7766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77669"/>
  </w:style>
  <w:style w:type="character" w:customStyle="1" w:styleId="CommentTextChar">
    <w:name w:val="Comment Text Char"/>
    <w:basedOn w:val="DefaultParagraphFont"/>
    <w:link w:val="CommentText"/>
    <w:uiPriority w:val="99"/>
    <w:rsid w:val="00A7766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766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7669"/>
    <w:rPr>
      <w:b/>
      <w:bCs/>
      <w:sz w:val="24"/>
      <w:szCs w:val="24"/>
    </w:rPr>
  </w:style>
  <w:style w:type="paragraph" w:styleId="Revision">
    <w:name w:val="Revision"/>
    <w:hidden/>
    <w:uiPriority w:val="99"/>
    <w:semiHidden/>
    <w:rsid w:val="00DB1CCB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4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cx1T/6giWXRzSSzJ15OicuL/AA==">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495</Words>
  <Characters>2827</Characters>
  <Application>Microsoft Macintosh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Fedora Elrica Gracia</cp:lastModifiedBy>
  <cp:revision>4</cp:revision>
  <dcterms:created xsi:type="dcterms:W3CDTF">2020-11-20T07:08:00Z</dcterms:created>
  <dcterms:modified xsi:type="dcterms:W3CDTF">2020-11-23T10:16:00Z</dcterms:modified>
</cp:coreProperties>
</file>