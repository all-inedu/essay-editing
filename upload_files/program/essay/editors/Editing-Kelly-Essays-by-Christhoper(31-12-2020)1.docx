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80A5B" w:rsidRDefault="003C75BA">
      <w:pPr>
        <w:rPr>
          <w:b/>
          <w:color w:val="CC0000"/>
          <w:sz w:val="23"/>
          <w:szCs w:val="23"/>
          <w:highlight w:val="white"/>
        </w:rPr>
      </w:pPr>
      <w:r>
        <w:rPr>
          <w:b/>
          <w:color w:val="CC0000"/>
          <w:sz w:val="23"/>
          <w:szCs w:val="23"/>
        </w:rPr>
        <w:t>College of Arts and Sciences:</w:t>
      </w:r>
      <w:r>
        <w:rPr>
          <w:b/>
          <w:color w:val="CC0000"/>
          <w:sz w:val="23"/>
          <w:szCs w:val="23"/>
          <w:highlight w:val="white"/>
        </w:rPr>
        <w:t xml:space="preserve"> Students in Arts and Sciences embrace the opportunity to delve into multifaceted academic interests, embodying in 21st century terms Ezra Cornell’s “any person…any study” founding vision. Tell us about the areas of study you are excited to explore, and specifically why you wish to pursue them in our College. 650 words</w:t>
      </w:r>
    </w:p>
    <w:p w14:paraId="00000002" w14:textId="77777777" w:rsidR="00280A5B" w:rsidRDefault="00985F5D">
      <w:pPr>
        <w:rPr>
          <w:b/>
          <w:color w:val="CC0000"/>
          <w:sz w:val="23"/>
          <w:szCs w:val="23"/>
          <w:highlight w:val="white"/>
        </w:rPr>
      </w:pPr>
      <w:hyperlink r:id="rId4">
        <w:r w:rsidR="003C75BA">
          <w:rPr>
            <w:b/>
            <w:color w:val="1155CC"/>
            <w:sz w:val="23"/>
            <w:szCs w:val="23"/>
            <w:highlight w:val="white"/>
            <w:u w:val="single"/>
          </w:rPr>
          <w:t>https://cornell.campusgroups.com/club_signup?group_type=&amp;search=mental+health&amp;category_tags=4294858&amp;order=name_asc</w:t>
        </w:r>
      </w:hyperlink>
      <w:r w:rsidR="003C75BA">
        <w:rPr>
          <w:b/>
          <w:color w:val="CC0000"/>
          <w:sz w:val="23"/>
          <w:szCs w:val="23"/>
          <w:highlight w:val="white"/>
        </w:rPr>
        <w:t xml:space="preserve"> </w:t>
      </w:r>
    </w:p>
    <w:p w14:paraId="00000003" w14:textId="77777777" w:rsidR="00280A5B" w:rsidRDefault="00985F5D">
      <w:pPr>
        <w:rPr>
          <w:b/>
          <w:color w:val="CC0000"/>
          <w:sz w:val="23"/>
          <w:szCs w:val="23"/>
          <w:highlight w:val="white"/>
        </w:rPr>
      </w:pPr>
      <w:hyperlink r:id="rId5">
        <w:r w:rsidR="003C75BA">
          <w:rPr>
            <w:b/>
            <w:color w:val="1155CC"/>
            <w:sz w:val="23"/>
            <w:szCs w:val="23"/>
            <w:highlight w:val="white"/>
            <w:u w:val="single"/>
          </w:rPr>
          <w:t>https://cornell180dc.wordpress.com</w:t>
        </w:r>
      </w:hyperlink>
      <w:r w:rsidR="003C75BA">
        <w:rPr>
          <w:rFonts w:ascii="Arial Unicode MS" w:eastAsia="Arial Unicode MS" w:hAnsi="Arial Unicode MS" w:cs="Arial Unicode MS"/>
          <w:b/>
          <w:color w:val="CC0000"/>
          <w:sz w:val="23"/>
          <w:szCs w:val="23"/>
          <w:highlight w:val="white"/>
        </w:rPr>
        <w:t xml:space="preserve"> ⇒ club </w:t>
      </w:r>
    </w:p>
    <w:p w14:paraId="00000004" w14:textId="77777777" w:rsidR="00280A5B" w:rsidRDefault="00985F5D">
      <w:pPr>
        <w:rPr>
          <w:b/>
          <w:color w:val="CC0000"/>
          <w:sz w:val="23"/>
          <w:szCs w:val="23"/>
          <w:highlight w:val="white"/>
        </w:rPr>
      </w:pPr>
      <w:hyperlink r:id="rId6">
        <w:r w:rsidR="003C75BA">
          <w:rPr>
            <w:b/>
            <w:color w:val="1155CC"/>
            <w:sz w:val="23"/>
            <w:szCs w:val="23"/>
            <w:highlight w:val="white"/>
            <w:u w:val="single"/>
          </w:rPr>
          <w:t>https://business.cornell.edu/faculty-research/centers-institutes/</w:t>
        </w:r>
      </w:hyperlink>
      <w:r w:rsidR="003C75BA">
        <w:rPr>
          <w:rFonts w:ascii="Arial Unicode MS" w:eastAsia="Arial Unicode MS" w:hAnsi="Arial Unicode MS" w:cs="Arial Unicode MS"/>
          <w:b/>
          <w:color w:val="CC0000"/>
          <w:sz w:val="23"/>
          <w:szCs w:val="23"/>
          <w:highlight w:val="white"/>
        </w:rPr>
        <w:t xml:space="preserve"> ⇒ research center</w:t>
      </w:r>
    </w:p>
    <w:p w14:paraId="00000005" w14:textId="77777777" w:rsidR="00280A5B" w:rsidRDefault="00985F5D">
      <w:pPr>
        <w:rPr>
          <w:b/>
          <w:color w:val="CC0000"/>
          <w:sz w:val="23"/>
          <w:szCs w:val="23"/>
          <w:highlight w:val="white"/>
        </w:rPr>
      </w:pPr>
      <w:hyperlink r:id="rId7">
        <w:r w:rsidR="003C75BA">
          <w:rPr>
            <w:b/>
            <w:color w:val="1155CC"/>
            <w:sz w:val="23"/>
            <w:szCs w:val="23"/>
            <w:highlight w:val="white"/>
            <w:u w:val="single"/>
          </w:rPr>
          <w:t>http://ihf.cornell.edu/</w:t>
        </w:r>
      </w:hyperlink>
      <w:r w:rsidR="003C75BA">
        <w:rPr>
          <w:rFonts w:ascii="Arial Unicode MS" w:eastAsia="Arial Unicode MS" w:hAnsi="Arial Unicode MS" w:cs="Arial Unicode MS"/>
          <w:b/>
          <w:color w:val="CC0000"/>
          <w:sz w:val="23"/>
          <w:szCs w:val="23"/>
          <w:highlight w:val="white"/>
        </w:rPr>
        <w:t xml:space="preserve"> ⇒ cornell institute of health faculty</w:t>
      </w:r>
    </w:p>
    <w:p w14:paraId="00000006" w14:textId="77777777" w:rsidR="00280A5B" w:rsidRDefault="00280A5B">
      <w:pPr>
        <w:rPr>
          <w:rFonts w:ascii="Times New Roman" w:eastAsia="Times New Roman" w:hAnsi="Times New Roman" w:cs="Times New Roman"/>
          <w:color w:val="4D4D4D"/>
          <w:sz w:val="24"/>
          <w:szCs w:val="24"/>
          <w:highlight w:val="white"/>
        </w:rPr>
      </w:pPr>
    </w:p>
    <w:p w14:paraId="00000007" w14:textId="77777777" w:rsidR="00280A5B" w:rsidRDefault="00280A5B">
      <w:pPr>
        <w:rPr>
          <w:rFonts w:ascii="Times New Roman" w:eastAsia="Times New Roman" w:hAnsi="Times New Roman" w:cs="Times New Roman"/>
          <w:sz w:val="24"/>
          <w:szCs w:val="24"/>
          <w:highlight w:val="white"/>
        </w:rPr>
      </w:pPr>
    </w:p>
    <w:p w14:paraId="00000008" w14:textId="77777777" w:rsidR="00280A5B" w:rsidRDefault="003C75B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all started 2 years ago, when my 7-year-old cousin would lose his temper whenever we have weekly family gatherings.</w:t>
      </w:r>
    </w:p>
    <w:p w14:paraId="00000009" w14:textId="77777777" w:rsidR="00280A5B" w:rsidRDefault="003C75B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0A" w14:textId="77777777" w:rsidR="00280A5B" w:rsidRDefault="003C75B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“What causes him to have a bad temperamental disposition?” my technical-self pondered. I couldn’t figure out why, despite having read countless books on child anger management. My growing interest in children behavior, however, soared when my pen pal shared about her younger sister’s extreme mood swings and bipolar symptoms. </w:t>
      </w:r>
    </w:p>
    <w:p w14:paraId="0000000B" w14:textId="77777777" w:rsidR="00280A5B" w:rsidRDefault="003C75B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0C" w14:textId="66EBB5A3" w:rsidR="00280A5B" w:rsidRDefault="003C75B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Fascinated by the nature vs nurture philosophies that underlie a child’s emotional development, I made it my goal to become a child psychologist and to open a clinic of my own: one that respects and protects children’s privacy. I believe that Cornell’s College of Arts and Sciences (CAS), with its </w:t>
      </w:r>
      <w:del w:id="0" w:author="Matthew" w:date="2020-12-31T15:52:00Z">
        <w:r w:rsidDel="00422F5C">
          <w:rPr>
            <w:rFonts w:ascii="Times New Roman" w:eastAsia="Times New Roman" w:hAnsi="Times New Roman" w:cs="Times New Roman"/>
            <w:sz w:val="24"/>
            <w:szCs w:val="24"/>
            <w:highlight w:val="white"/>
          </w:rPr>
          <w:delText>flexible</w:delText>
        </w:r>
      </w:del>
      <w:del w:id="1" w:author="Matthew" w:date="2020-12-31T15:46:00Z">
        <w:r w:rsidDel="00422F5C">
          <w:rPr>
            <w:rFonts w:ascii="Times New Roman" w:eastAsia="Times New Roman" w:hAnsi="Times New Roman" w:cs="Times New Roman"/>
            <w:sz w:val="24"/>
            <w:szCs w:val="24"/>
            <w:highlight w:val="white"/>
          </w:rPr>
          <w:delText>,</w:delText>
        </w:r>
      </w:del>
      <w:del w:id="2" w:author="Matthew" w:date="2020-12-31T15:52:00Z">
        <w:r w:rsidDel="00422F5C">
          <w:rPr>
            <w:rFonts w:ascii="Times New Roman" w:eastAsia="Times New Roman" w:hAnsi="Times New Roman" w:cs="Times New Roman"/>
            <w:sz w:val="24"/>
            <w:szCs w:val="24"/>
            <w:highlight w:val="white"/>
          </w:rPr>
          <w:delText xml:space="preserve"> ye</w:delText>
        </w:r>
      </w:del>
      <w:del w:id="3" w:author="Matthew" w:date="2020-12-31T15:46:00Z">
        <w:r w:rsidDel="00422F5C">
          <w:rPr>
            <w:rFonts w:ascii="Times New Roman" w:eastAsia="Times New Roman" w:hAnsi="Times New Roman" w:cs="Times New Roman"/>
            <w:sz w:val="24"/>
            <w:szCs w:val="24"/>
            <w:highlight w:val="white"/>
          </w:rPr>
          <w:delText>t</w:delText>
        </w:r>
      </w:del>
      <w:del w:id="4" w:author="Matthew" w:date="2020-12-31T15:52:00Z">
        <w:r w:rsidDel="00422F5C">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 xml:space="preserve">interdisciplinary curriculum and driven vision for students, is the right breeding ground to get me there. </w:t>
      </w:r>
    </w:p>
    <w:p w14:paraId="0000000D" w14:textId="77777777" w:rsidR="00280A5B" w:rsidRDefault="003C75BA">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0E" w14:textId="6FFE5DF5" w:rsidR="00280A5B" w:rsidRDefault="003C75BA">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a Psychology major, I </w:t>
      </w:r>
      <w:del w:id="5" w:author="Matthew" w:date="2020-12-31T15:53:00Z">
        <w:r w:rsidDel="00422F5C">
          <w:rPr>
            <w:rFonts w:ascii="Times New Roman" w:eastAsia="Times New Roman" w:hAnsi="Times New Roman" w:cs="Times New Roman"/>
            <w:sz w:val="24"/>
            <w:szCs w:val="24"/>
            <w:highlight w:val="white"/>
          </w:rPr>
          <w:delText>am intrigued to study a range of courses, for instances</w:delText>
        </w:r>
      </w:del>
      <w:ins w:id="6" w:author="Matthew" w:date="2020-12-31T15:53:00Z">
        <w:r w:rsidR="00422F5C">
          <w:rPr>
            <w:rFonts w:ascii="Times New Roman" w:eastAsia="Times New Roman" w:hAnsi="Times New Roman" w:cs="Times New Roman"/>
            <w:sz w:val="24"/>
            <w:szCs w:val="24"/>
            <w:highlight w:val="white"/>
          </w:rPr>
          <w:t>would love to read courses such as</w:t>
        </w:r>
      </w:ins>
      <w:r>
        <w:rPr>
          <w:rFonts w:ascii="Times New Roman" w:eastAsia="Times New Roman" w:hAnsi="Times New Roman" w:cs="Times New Roman"/>
          <w:sz w:val="24"/>
          <w:szCs w:val="24"/>
          <w:highlight w:val="white"/>
        </w:rPr>
        <w:t xml:space="preserve"> Developmental and Adult Psychopathology. The Developmental Psychology course would granulate my understanding on how children develop emotionally and physically</w:t>
      </w:r>
      <w:ins w:id="7" w:author="Matthew" w:date="2020-12-31T15:47:00Z">
        <w:r w:rsidR="00422F5C">
          <w:rPr>
            <w:rFonts w:ascii="Times New Roman" w:eastAsia="Times New Roman" w:hAnsi="Times New Roman" w:cs="Times New Roman"/>
            <w:sz w:val="24"/>
            <w:szCs w:val="24"/>
            <w:highlight w:val="white"/>
          </w:rPr>
          <w:t>,</w:t>
        </w:r>
      </w:ins>
      <w:del w:id="8" w:author="Matthew" w:date="2020-12-31T15:47:00Z">
        <w:r w:rsidDel="00422F5C">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 xml:space="preserve"> while Adult Psychopathology would equip me with the identification of disorders</w:t>
      </w:r>
      <w:del w:id="9" w:author="Matthew" w:date="2020-12-31T15:48:00Z">
        <w:r w:rsidDel="00422F5C">
          <w:rPr>
            <w:rFonts w:ascii="Times New Roman" w:eastAsia="Times New Roman" w:hAnsi="Times New Roman" w:cs="Times New Roman"/>
            <w:sz w:val="24"/>
            <w:szCs w:val="24"/>
            <w:highlight w:val="white"/>
          </w:rPr>
          <w:delText>, as well as</w:delText>
        </w:r>
      </w:del>
      <w:ins w:id="10" w:author="Matthew" w:date="2020-12-31T15:48:00Z">
        <w:r w:rsidR="00422F5C">
          <w:rPr>
            <w:rFonts w:ascii="Times New Roman" w:eastAsia="Times New Roman" w:hAnsi="Times New Roman" w:cs="Times New Roman"/>
            <w:sz w:val="24"/>
            <w:szCs w:val="24"/>
            <w:highlight w:val="white"/>
          </w:rPr>
          <w:t xml:space="preserve"> and</w:t>
        </w:r>
      </w:ins>
      <w:r>
        <w:rPr>
          <w:rFonts w:ascii="Times New Roman" w:eastAsia="Times New Roman" w:hAnsi="Times New Roman" w:cs="Times New Roman"/>
          <w:sz w:val="24"/>
          <w:szCs w:val="24"/>
          <w:highlight w:val="white"/>
        </w:rPr>
        <w:t xml:space="preserve"> how to treat them. </w:t>
      </w:r>
      <w:r>
        <w:rPr>
          <w:rFonts w:ascii="Times New Roman" w:eastAsia="Times New Roman" w:hAnsi="Times New Roman" w:cs="Times New Roman"/>
          <w:color w:val="212121"/>
          <w:sz w:val="24"/>
          <w:szCs w:val="24"/>
          <w:highlight w:val="white"/>
        </w:rPr>
        <w:t xml:space="preserve">Equally important is to hone my practical finesse outside of the classroom by means of joining the vast research labs Cornell houses. </w:t>
      </w:r>
      <w:ins w:id="11" w:author="Matthew" w:date="2020-12-31T15:53:00Z">
        <w:r w:rsidR="00422F5C">
          <w:rPr>
            <w:rFonts w:ascii="Times New Roman" w:eastAsia="Times New Roman" w:hAnsi="Times New Roman" w:cs="Times New Roman"/>
            <w:color w:val="212121"/>
            <w:sz w:val="24"/>
            <w:szCs w:val="24"/>
            <w:highlight w:val="white"/>
          </w:rPr>
          <w:t>For</w:t>
        </w:r>
      </w:ins>
      <w:ins w:id="12" w:author="Matthew" w:date="2020-12-31T15:54:00Z">
        <w:r w:rsidR="00422F5C">
          <w:rPr>
            <w:rFonts w:ascii="Times New Roman" w:eastAsia="Times New Roman" w:hAnsi="Times New Roman" w:cs="Times New Roman"/>
            <w:color w:val="212121"/>
            <w:sz w:val="24"/>
            <w:szCs w:val="24"/>
            <w:highlight w:val="white"/>
          </w:rPr>
          <w:t xml:space="preserve"> instance, </w:t>
        </w:r>
      </w:ins>
      <w:r>
        <w:rPr>
          <w:rFonts w:ascii="Times New Roman" w:eastAsia="Times New Roman" w:hAnsi="Times New Roman" w:cs="Times New Roman"/>
          <w:sz w:val="24"/>
          <w:szCs w:val="24"/>
          <w:highlight w:val="white"/>
        </w:rPr>
        <w:t xml:space="preserve">I am excited to work with Professor Michael H. Goldstein and specifically investigate </w:t>
      </w:r>
      <w:r>
        <w:rPr>
          <w:rFonts w:ascii="Times New Roman" w:eastAsia="Times New Roman" w:hAnsi="Times New Roman" w:cs="Times New Roman"/>
          <w:color w:val="212121"/>
          <w:sz w:val="24"/>
          <w:szCs w:val="24"/>
          <w:highlight w:val="white"/>
        </w:rPr>
        <w:t>how children’s cognition could affect or stimulate a mental disorder</w:t>
      </w:r>
      <w:r>
        <w:rPr>
          <w:rFonts w:ascii="Times New Roman" w:eastAsia="Times New Roman" w:hAnsi="Times New Roman" w:cs="Times New Roman"/>
          <w:sz w:val="24"/>
          <w:szCs w:val="24"/>
          <w:highlight w:val="white"/>
        </w:rPr>
        <w:t>.</w:t>
      </w:r>
    </w:p>
    <w:p w14:paraId="0000000F" w14:textId="77777777" w:rsidR="00280A5B" w:rsidRDefault="003C75BA">
      <w:pPr>
        <w:ind w:right="18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p w14:paraId="00000010" w14:textId="0DBB1624" w:rsidR="00280A5B" w:rsidRDefault="003C75BA">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Aiming to graduate with an all-rounded, technical set of skills, I very much realize the importance of financial feasibility and awareness to legal systems in </w:t>
      </w:r>
      <w:del w:id="13" w:author="Matthew" w:date="2020-12-31T15:54:00Z">
        <w:r w:rsidDel="00BF1655">
          <w:rPr>
            <w:rFonts w:ascii="Times New Roman" w:eastAsia="Times New Roman" w:hAnsi="Times New Roman" w:cs="Times New Roman"/>
            <w:sz w:val="24"/>
            <w:szCs w:val="24"/>
            <w:highlight w:val="white"/>
          </w:rPr>
          <w:delText xml:space="preserve">opening </w:delText>
        </w:r>
      </w:del>
      <w:ins w:id="14" w:author="Matthew" w:date="2020-12-31T15:54:00Z">
        <w:r w:rsidR="00BF1655">
          <w:rPr>
            <w:rFonts w:ascii="Times New Roman" w:eastAsia="Times New Roman" w:hAnsi="Times New Roman" w:cs="Times New Roman"/>
            <w:sz w:val="24"/>
            <w:szCs w:val="24"/>
            <w:highlight w:val="white"/>
          </w:rPr>
          <w:t xml:space="preserve">aspiration to open </w:t>
        </w:r>
      </w:ins>
      <w:ins w:id="15" w:author="Matthew" w:date="2020-12-31T15:55:00Z">
        <w:r w:rsidR="00BF1655">
          <w:rPr>
            <w:rFonts w:ascii="Times New Roman" w:eastAsia="Times New Roman" w:hAnsi="Times New Roman" w:cs="Times New Roman"/>
            <w:sz w:val="24"/>
            <w:szCs w:val="24"/>
            <w:highlight w:val="white"/>
          </w:rPr>
          <w:t xml:space="preserve">a practicing clinic as a </w:t>
        </w:r>
      </w:ins>
      <w:del w:id="16" w:author="Matthew" w:date="2020-12-31T15:55:00Z">
        <w:r w:rsidDel="00BF1655">
          <w:rPr>
            <w:rFonts w:ascii="Times New Roman" w:eastAsia="Times New Roman" w:hAnsi="Times New Roman" w:cs="Times New Roman"/>
            <w:sz w:val="24"/>
            <w:szCs w:val="24"/>
            <w:highlight w:val="white"/>
          </w:rPr>
          <w:delText xml:space="preserve">my own </w:delText>
        </w:r>
      </w:del>
      <w:r>
        <w:rPr>
          <w:rFonts w:ascii="Times New Roman" w:eastAsia="Times New Roman" w:hAnsi="Times New Roman" w:cs="Times New Roman"/>
          <w:sz w:val="24"/>
          <w:szCs w:val="24"/>
          <w:highlight w:val="white"/>
        </w:rPr>
        <w:t>safe zone for troubled children</w:t>
      </w:r>
      <w:ins w:id="17" w:author="Matthew" w:date="2020-12-31T15:55:00Z">
        <w:r w:rsidR="00BF1655">
          <w:rPr>
            <w:rFonts w:ascii="Times New Roman" w:eastAsia="Times New Roman" w:hAnsi="Times New Roman" w:cs="Times New Roman"/>
            <w:sz w:val="24"/>
            <w:szCs w:val="24"/>
            <w:highlight w:val="white"/>
          </w:rPr>
          <w:t>.</w:t>
        </w:r>
      </w:ins>
      <w:del w:id="18" w:author="Matthew" w:date="2020-12-31T15:55:00Z">
        <w:r w:rsidDel="00BF1655">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 xml:space="preserve"> </w:t>
      </w:r>
      <w:ins w:id="19" w:author="Matthew" w:date="2020-12-31T15:55:00Z">
        <w:r w:rsidR="00BF1655">
          <w:rPr>
            <w:rFonts w:ascii="Times New Roman" w:eastAsia="Times New Roman" w:hAnsi="Times New Roman" w:cs="Times New Roman"/>
            <w:sz w:val="24"/>
            <w:szCs w:val="24"/>
            <w:highlight w:val="white"/>
          </w:rPr>
          <w:t>T</w:t>
        </w:r>
      </w:ins>
      <w:del w:id="20" w:author="Matthew" w:date="2020-12-31T15:55:00Z">
        <w:r w:rsidDel="00BF1655">
          <w:rPr>
            <w:rFonts w:ascii="Times New Roman" w:eastAsia="Times New Roman" w:hAnsi="Times New Roman" w:cs="Times New Roman"/>
            <w:sz w:val="24"/>
            <w:szCs w:val="24"/>
            <w:highlight w:val="white"/>
          </w:rPr>
          <w:delText>t</w:delText>
        </w:r>
      </w:del>
      <w:r>
        <w:rPr>
          <w:rFonts w:ascii="Times New Roman" w:eastAsia="Times New Roman" w:hAnsi="Times New Roman" w:cs="Times New Roman"/>
          <w:sz w:val="24"/>
          <w:szCs w:val="24"/>
          <w:highlight w:val="white"/>
        </w:rPr>
        <w:t>hus, I hope to draw upon</w:t>
      </w:r>
      <w:ins w:id="21" w:author="Matthew" w:date="2020-12-31T15:55:00Z">
        <w:r w:rsidR="00BF1655">
          <w:rPr>
            <w:rFonts w:ascii="Times New Roman" w:eastAsia="Times New Roman" w:hAnsi="Times New Roman" w:cs="Times New Roman"/>
            <w:sz w:val="24"/>
            <w:szCs w:val="24"/>
            <w:highlight w:val="white"/>
          </w:rPr>
          <w:t xml:space="preserve"> the</w:t>
        </w:r>
      </w:ins>
      <w:r>
        <w:rPr>
          <w:rFonts w:ascii="Times New Roman" w:eastAsia="Times New Roman" w:hAnsi="Times New Roman" w:cs="Times New Roman"/>
          <w:sz w:val="24"/>
          <w:szCs w:val="24"/>
          <w:highlight w:val="white"/>
        </w:rPr>
        <w:t xml:space="preserve"> SC Johnson College of Business</w:t>
      </w:r>
      <w:ins w:id="22" w:author="Matthew" w:date="2020-12-31T15:55:00Z">
        <w:r w:rsidR="00BF1655">
          <w:rPr>
            <w:rFonts w:ascii="Times New Roman" w:eastAsia="Times New Roman" w:hAnsi="Times New Roman" w:cs="Times New Roman"/>
            <w:sz w:val="24"/>
            <w:szCs w:val="24"/>
            <w:highlight w:val="white"/>
          </w:rPr>
          <w:t>’s</w:t>
        </w:r>
      </w:ins>
      <w:r>
        <w:rPr>
          <w:rFonts w:ascii="Times New Roman" w:eastAsia="Times New Roman" w:hAnsi="Times New Roman" w:cs="Times New Roman"/>
          <w:sz w:val="24"/>
          <w:szCs w:val="24"/>
          <w:highlight w:val="white"/>
        </w:rPr>
        <w:t xml:space="preserve"> expertise on modules such as Managerial Finance and Law </w:t>
      </w:r>
      <w:r>
        <w:rPr>
          <w:rFonts w:ascii="Times New Roman" w:eastAsia="Times New Roman" w:hAnsi="Times New Roman" w:cs="Times New Roman"/>
          <w:sz w:val="24"/>
          <w:szCs w:val="24"/>
          <w:highlight w:val="white"/>
        </w:rPr>
        <w:lastRenderedPageBreak/>
        <w:t>for Entrepreneurs</w:t>
      </w:r>
      <w:del w:id="23" w:author="Matthew" w:date="2020-12-31T15:58:00Z">
        <w:r w:rsidDel="00BF1655">
          <w:rPr>
            <w:rFonts w:ascii="Times New Roman" w:eastAsia="Times New Roman" w:hAnsi="Times New Roman" w:cs="Times New Roman"/>
            <w:sz w:val="24"/>
            <w:szCs w:val="24"/>
            <w:highlight w:val="white"/>
          </w:rPr>
          <w:delText>. Both these courses will</w:delText>
        </w:r>
      </w:del>
      <w:ins w:id="24" w:author="Matthew" w:date="2020-12-31T15:58:00Z">
        <w:r w:rsidR="00BF1655">
          <w:rPr>
            <w:rFonts w:ascii="Times New Roman" w:eastAsia="Times New Roman" w:hAnsi="Times New Roman" w:cs="Times New Roman"/>
            <w:sz w:val="24"/>
            <w:szCs w:val="24"/>
            <w:highlight w:val="white"/>
          </w:rPr>
          <w:t xml:space="preserve"> as means of</w:t>
        </w:r>
      </w:ins>
      <w:r>
        <w:rPr>
          <w:rFonts w:ascii="Times New Roman" w:eastAsia="Times New Roman" w:hAnsi="Times New Roman" w:cs="Times New Roman"/>
          <w:sz w:val="24"/>
          <w:szCs w:val="24"/>
          <w:highlight w:val="white"/>
        </w:rPr>
        <w:t xml:space="preserve"> allow</w:t>
      </w:r>
      <w:ins w:id="25" w:author="Matthew" w:date="2020-12-31T15:58:00Z">
        <w:r w:rsidR="00BF1655">
          <w:rPr>
            <w:rFonts w:ascii="Times New Roman" w:eastAsia="Times New Roman" w:hAnsi="Times New Roman" w:cs="Times New Roman"/>
            <w:sz w:val="24"/>
            <w:szCs w:val="24"/>
            <w:highlight w:val="white"/>
          </w:rPr>
          <w:t>ing</w:t>
        </w:r>
      </w:ins>
      <w:r>
        <w:rPr>
          <w:rFonts w:ascii="Times New Roman" w:eastAsia="Times New Roman" w:hAnsi="Times New Roman" w:cs="Times New Roman"/>
          <w:sz w:val="24"/>
          <w:szCs w:val="24"/>
          <w:highlight w:val="white"/>
        </w:rPr>
        <w:t xml:space="preserve"> me to </w:t>
      </w:r>
      <w:del w:id="26" w:author="Matthew" w:date="2020-12-31T15:59:00Z">
        <w:r w:rsidDel="00BF1655">
          <w:rPr>
            <w:rFonts w:ascii="Times New Roman" w:eastAsia="Times New Roman" w:hAnsi="Times New Roman" w:cs="Times New Roman"/>
            <w:sz w:val="24"/>
            <w:szCs w:val="24"/>
            <w:highlight w:val="white"/>
          </w:rPr>
          <w:delText xml:space="preserve">build </w:delText>
        </w:r>
      </w:del>
      <w:ins w:id="27" w:author="Matthew" w:date="2020-12-31T15:59:00Z">
        <w:r w:rsidR="00BF1655">
          <w:rPr>
            <w:rFonts w:ascii="Times New Roman" w:eastAsia="Times New Roman" w:hAnsi="Times New Roman" w:cs="Times New Roman"/>
            <w:sz w:val="24"/>
            <w:szCs w:val="24"/>
            <w:highlight w:val="white"/>
          </w:rPr>
          <w:t xml:space="preserve">develop </w:t>
        </w:r>
      </w:ins>
      <w:r>
        <w:rPr>
          <w:rFonts w:ascii="Times New Roman" w:eastAsia="Times New Roman" w:hAnsi="Times New Roman" w:cs="Times New Roman"/>
          <w:sz w:val="24"/>
          <w:szCs w:val="24"/>
          <w:highlight w:val="white"/>
        </w:rPr>
        <w:t xml:space="preserve">a </w:t>
      </w:r>
      <w:del w:id="28" w:author="Matthew" w:date="2020-12-31T15:56:00Z">
        <w:r w:rsidDel="00BF1655">
          <w:rPr>
            <w:rFonts w:ascii="Times New Roman" w:eastAsia="Times New Roman" w:hAnsi="Times New Roman" w:cs="Times New Roman"/>
            <w:sz w:val="24"/>
            <w:szCs w:val="24"/>
            <w:highlight w:val="white"/>
          </w:rPr>
          <w:delText xml:space="preserve">fundamental </w:delText>
        </w:r>
      </w:del>
      <w:ins w:id="29" w:author="Matthew" w:date="2020-12-31T15:56:00Z">
        <w:r w:rsidR="00BF1655">
          <w:rPr>
            <w:rFonts w:ascii="Times New Roman" w:eastAsia="Times New Roman" w:hAnsi="Times New Roman" w:cs="Times New Roman"/>
            <w:sz w:val="24"/>
            <w:szCs w:val="24"/>
            <w:highlight w:val="white"/>
          </w:rPr>
          <w:t>s</w:t>
        </w:r>
      </w:ins>
      <w:ins w:id="30" w:author="Matthew" w:date="2020-12-31T15:57:00Z">
        <w:r w:rsidR="00BF1655">
          <w:rPr>
            <w:rFonts w:ascii="Times New Roman" w:eastAsia="Times New Roman" w:hAnsi="Times New Roman" w:cs="Times New Roman"/>
            <w:sz w:val="24"/>
            <w:szCs w:val="24"/>
            <w:highlight w:val="white"/>
          </w:rPr>
          <w:t>ound</w:t>
        </w:r>
      </w:ins>
      <w:ins w:id="31" w:author="Matthew" w:date="2020-12-31T15:56:00Z">
        <w:r w:rsidR="00BF1655">
          <w:rPr>
            <w:rFonts w:ascii="Times New Roman" w:eastAsia="Times New Roman" w:hAnsi="Times New Roman" w:cs="Times New Roman"/>
            <w:sz w:val="24"/>
            <w:szCs w:val="24"/>
            <w:highlight w:val="white"/>
          </w:rPr>
          <w:t xml:space="preserve"> </w:t>
        </w:r>
      </w:ins>
      <w:r>
        <w:rPr>
          <w:rFonts w:ascii="Times New Roman" w:eastAsia="Times New Roman" w:hAnsi="Times New Roman" w:cs="Times New Roman"/>
          <w:sz w:val="24"/>
          <w:szCs w:val="24"/>
          <w:highlight w:val="white"/>
        </w:rPr>
        <w:t xml:space="preserve">understanding of the </w:t>
      </w:r>
      <w:ins w:id="32" w:author="Matthew" w:date="2020-12-31T15:59:00Z">
        <w:r w:rsidR="00BF1655">
          <w:rPr>
            <w:rFonts w:ascii="Times New Roman" w:eastAsia="Times New Roman" w:hAnsi="Times New Roman" w:cs="Times New Roman"/>
            <w:sz w:val="24"/>
            <w:szCs w:val="24"/>
            <w:highlight w:val="white"/>
          </w:rPr>
          <w:t>unse</w:t>
        </w:r>
      </w:ins>
      <w:ins w:id="33" w:author="Matthew" w:date="2020-12-31T16:00:00Z">
        <w:r w:rsidR="00BF1655">
          <w:rPr>
            <w:rFonts w:ascii="Times New Roman" w:eastAsia="Times New Roman" w:hAnsi="Times New Roman" w:cs="Times New Roman"/>
            <w:sz w:val="24"/>
            <w:szCs w:val="24"/>
            <w:highlight w:val="white"/>
          </w:rPr>
          <w:t xml:space="preserve">en </w:t>
        </w:r>
      </w:ins>
      <w:r>
        <w:rPr>
          <w:rFonts w:ascii="Times New Roman" w:eastAsia="Times New Roman" w:hAnsi="Times New Roman" w:cs="Times New Roman"/>
          <w:sz w:val="24"/>
          <w:szCs w:val="24"/>
          <w:highlight w:val="white"/>
        </w:rPr>
        <w:t xml:space="preserve">processes </w:t>
      </w:r>
      <w:ins w:id="34" w:author="Matthew" w:date="2020-12-31T15:57:00Z">
        <w:r w:rsidR="00BF1655">
          <w:rPr>
            <w:rFonts w:ascii="Times New Roman" w:eastAsia="Times New Roman" w:hAnsi="Times New Roman" w:cs="Times New Roman"/>
            <w:sz w:val="24"/>
            <w:szCs w:val="24"/>
            <w:highlight w:val="white"/>
          </w:rPr>
          <w:t xml:space="preserve">crucial </w:t>
        </w:r>
      </w:ins>
      <w:r>
        <w:rPr>
          <w:rFonts w:ascii="Times New Roman" w:eastAsia="Times New Roman" w:hAnsi="Times New Roman" w:cs="Times New Roman"/>
          <w:sz w:val="24"/>
          <w:szCs w:val="24"/>
          <w:highlight w:val="white"/>
        </w:rPr>
        <w:t xml:space="preserve">to </w:t>
      </w:r>
      <w:ins w:id="35" w:author="Matthew" w:date="2020-12-31T16:01:00Z">
        <w:r w:rsidR="00BF1655">
          <w:rPr>
            <w:rFonts w:ascii="Times New Roman" w:eastAsia="Times New Roman" w:hAnsi="Times New Roman" w:cs="Times New Roman"/>
            <w:sz w:val="24"/>
            <w:szCs w:val="24"/>
            <w:highlight w:val="white"/>
          </w:rPr>
          <w:t xml:space="preserve">initiate, </w:t>
        </w:r>
      </w:ins>
      <w:del w:id="36" w:author="Matthew" w:date="2020-12-31T16:00:00Z">
        <w:r w:rsidDel="00BF1655">
          <w:rPr>
            <w:rFonts w:ascii="Times New Roman" w:eastAsia="Times New Roman" w:hAnsi="Times New Roman" w:cs="Times New Roman"/>
            <w:sz w:val="24"/>
            <w:szCs w:val="24"/>
            <w:highlight w:val="white"/>
          </w:rPr>
          <w:delText>build a business</w:delText>
        </w:r>
      </w:del>
      <w:ins w:id="37" w:author="Matthew" w:date="2020-12-31T16:00:00Z">
        <w:r w:rsidR="00BF1655">
          <w:rPr>
            <w:rFonts w:ascii="Times New Roman" w:eastAsia="Times New Roman" w:hAnsi="Times New Roman" w:cs="Times New Roman"/>
            <w:sz w:val="24"/>
            <w:szCs w:val="24"/>
            <w:highlight w:val="white"/>
          </w:rPr>
          <w:t>sust</w:t>
        </w:r>
      </w:ins>
      <w:ins w:id="38" w:author="Matthew" w:date="2020-12-31T16:01:00Z">
        <w:r w:rsidR="00BF1655">
          <w:rPr>
            <w:rFonts w:ascii="Times New Roman" w:eastAsia="Times New Roman" w:hAnsi="Times New Roman" w:cs="Times New Roman"/>
            <w:sz w:val="24"/>
            <w:szCs w:val="24"/>
            <w:highlight w:val="white"/>
          </w:rPr>
          <w:t>ain and even expand my operations in the long-term</w:t>
        </w:r>
      </w:ins>
      <w:del w:id="39" w:author="Matthew" w:date="2020-12-31T15:57:00Z">
        <w:r w:rsidDel="00BF1655">
          <w:rPr>
            <w:rFonts w:ascii="Times New Roman" w:eastAsia="Times New Roman" w:hAnsi="Times New Roman" w:cs="Times New Roman"/>
            <w:sz w:val="24"/>
            <w:szCs w:val="24"/>
            <w:highlight w:val="white"/>
          </w:rPr>
          <w:delText xml:space="preserve"> – and manage the organization fully equipped</w:delText>
        </w:r>
      </w:del>
      <w:r>
        <w:rPr>
          <w:rFonts w:ascii="Times New Roman" w:eastAsia="Times New Roman" w:hAnsi="Times New Roman" w:cs="Times New Roman"/>
          <w:sz w:val="24"/>
          <w:szCs w:val="24"/>
          <w:highlight w:val="white"/>
        </w:rPr>
        <w:t xml:space="preserve">. </w:t>
      </w:r>
    </w:p>
    <w:p w14:paraId="00000011" w14:textId="77777777" w:rsidR="00280A5B" w:rsidRDefault="003C75BA">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26AD99E" w14:textId="77777777" w:rsidR="00481789" w:rsidRDefault="003C75BA">
      <w:pPr>
        <w:ind w:right="180"/>
        <w:rPr>
          <w:ins w:id="40" w:author="Matthew" w:date="2020-12-31T16:19:00Z"/>
          <w:rFonts w:ascii="Times New Roman" w:eastAsia="Times New Roman" w:hAnsi="Times New Roman" w:cs="Times New Roman"/>
          <w:sz w:val="24"/>
          <w:szCs w:val="24"/>
          <w:highlight w:val="white"/>
        </w:rPr>
      </w:pPr>
      <w:del w:id="41" w:author="Matthew" w:date="2020-12-31T16:02:00Z">
        <w:r w:rsidDel="00BF1655">
          <w:rPr>
            <w:rFonts w:ascii="Times New Roman" w:eastAsia="Times New Roman" w:hAnsi="Times New Roman" w:cs="Times New Roman"/>
            <w:sz w:val="24"/>
            <w:szCs w:val="24"/>
            <w:highlight w:val="white"/>
          </w:rPr>
          <w:delText>Furthermore, I am also intrigued by</w:delText>
        </w:r>
      </w:del>
      <w:ins w:id="42" w:author="Matthew" w:date="2020-12-31T16:02:00Z">
        <w:r w:rsidR="00BF1655">
          <w:rPr>
            <w:rFonts w:ascii="Times New Roman" w:eastAsia="Times New Roman" w:hAnsi="Times New Roman" w:cs="Times New Roman"/>
            <w:sz w:val="24"/>
            <w:szCs w:val="24"/>
            <w:highlight w:val="white"/>
          </w:rPr>
          <w:t>Another perspective I hope to be equipped with during my undergraduate studies lies in the</w:t>
        </w:r>
      </w:ins>
      <w:r>
        <w:rPr>
          <w:rFonts w:ascii="Times New Roman" w:eastAsia="Times New Roman" w:hAnsi="Times New Roman" w:cs="Times New Roman"/>
          <w:sz w:val="24"/>
          <w:szCs w:val="24"/>
          <w:highlight w:val="white"/>
        </w:rPr>
        <w:t xml:space="preserve"> Cornell Institute for Healthy Futures – the first center that combines hospitality, design, as well as healthcare. There, I would like to collaborate alongside different educational </w:t>
      </w:r>
      <w:del w:id="43" w:author="Matthew" w:date="2020-12-31T16:03:00Z">
        <w:r w:rsidDel="00BF1655">
          <w:rPr>
            <w:rFonts w:ascii="Times New Roman" w:eastAsia="Times New Roman" w:hAnsi="Times New Roman" w:cs="Times New Roman"/>
            <w:sz w:val="24"/>
            <w:szCs w:val="24"/>
            <w:highlight w:val="white"/>
          </w:rPr>
          <w:delText>programs</w:delText>
        </w:r>
      </w:del>
      <w:ins w:id="44" w:author="Matthew" w:date="2020-12-31T16:03:00Z">
        <w:r w:rsidR="00BF1655">
          <w:rPr>
            <w:rFonts w:ascii="Times New Roman" w:eastAsia="Times New Roman" w:hAnsi="Times New Roman" w:cs="Times New Roman"/>
            <w:sz w:val="24"/>
            <w:szCs w:val="24"/>
            <w:highlight w:val="white"/>
          </w:rPr>
          <w:t>institutions</w:t>
        </w:r>
      </w:ins>
      <w:r>
        <w:rPr>
          <w:rFonts w:ascii="Times New Roman" w:eastAsia="Times New Roman" w:hAnsi="Times New Roman" w:cs="Times New Roman"/>
          <w:sz w:val="24"/>
          <w:szCs w:val="24"/>
          <w:highlight w:val="white"/>
        </w:rPr>
        <w:t xml:space="preserve">, sponsors, and events – </w:t>
      </w:r>
      <w:del w:id="45" w:author="Matthew" w:date="2020-12-31T16:04:00Z">
        <w:r w:rsidDel="00BF1655">
          <w:rPr>
            <w:rFonts w:ascii="Times New Roman" w:eastAsia="Times New Roman" w:hAnsi="Times New Roman" w:cs="Times New Roman"/>
            <w:sz w:val="24"/>
            <w:szCs w:val="24"/>
            <w:highlight w:val="white"/>
          </w:rPr>
          <w:delText>and use the opportunity to combine the three aspects of hospitality, design, and healthcare</w:delText>
        </w:r>
      </w:del>
      <w:ins w:id="46" w:author="Matthew" w:date="2020-12-31T16:04:00Z">
        <w:r w:rsidR="00BF1655">
          <w:rPr>
            <w:rFonts w:ascii="Times New Roman" w:eastAsia="Times New Roman" w:hAnsi="Times New Roman" w:cs="Times New Roman"/>
            <w:sz w:val="24"/>
            <w:szCs w:val="24"/>
            <w:highlight w:val="white"/>
          </w:rPr>
          <w:t>ultimately learning the art</w:t>
        </w:r>
        <w:r w:rsidR="008C70EE">
          <w:rPr>
            <w:rFonts w:ascii="Times New Roman" w:eastAsia="Times New Roman" w:hAnsi="Times New Roman" w:cs="Times New Roman"/>
            <w:sz w:val="24"/>
            <w:szCs w:val="24"/>
            <w:highlight w:val="white"/>
          </w:rPr>
          <w:t xml:space="preserve"> of practicing the trio’s synergy</w:t>
        </w:r>
      </w:ins>
      <w:r>
        <w:rPr>
          <w:rFonts w:ascii="Times New Roman" w:eastAsia="Times New Roman" w:hAnsi="Times New Roman" w:cs="Times New Roman"/>
          <w:sz w:val="24"/>
          <w:szCs w:val="24"/>
          <w:highlight w:val="white"/>
        </w:rPr>
        <w:t xml:space="preserve">. I intend to </w:t>
      </w:r>
      <w:del w:id="47" w:author="Matthew" w:date="2020-12-31T16:05:00Z">
        <w:r w:rsidDel="008C70EE">
          <w:rPr>
            <w:rFonts w:ascii="Times New Roman" w:eastAsia="Times New Roman" w:hAnsi="Times New Roman" w:cs="Times New Roman"/>
            <w:sz w:val="24"/>
            <w:szCs w:val="24"/>
            <w:highlight w:val="white"/>
          </w:rPr>
          <w:delText xml:space="preserve">create </w:delText>
        </w:r>
      </w:del>
      <w:ins w:id="48" w:author="Matthew" w:date="2020-12-31T16:05:00Z">
        <w:r w:rsidR="008C70EE">
          <w:rPr>
            <w:rFonts w:ascii="Times New Roman" w:eastAsia="Times New Roman" w:hAnsi="Times New Roman" w:cs="Times New Roman"/>
            <w:sz w:val="24"/>
            <w:szCs w:val="24"/>
            <w:highlight w:val="white"/>
          </w:rPr>
          <w:t xml:space="preserve">establish </w:t>
        </w:r>
      </w:ins>
      <w:r>
        <w:rPr>
          <w:rFonts w:ascii="Times New Roman" w:eastAsia="Times New Roman" w:hAnsi="Times New Roman" w:cs="Times New Roman"/>
          <w:sz w:val="24"/>
          <w:szCs w:val="24"/>
          <w:highlight w:val="white"/>
        </w:rPr>
        <w:t>a clinic that is</w:t>
      </w:r>
      <w:ins w:id="49" w:author="Matthew" w:date="2020-12-31T16:05:00Z">
        <w:r w:rsidR="008C70EE">
          <w:rPr>
            <w:rFonts w:ascii="Times New Roman" w:eastAsia="Times New Roman" w:hAnsi="Times New Roman" w:cs="Times New Roman"/>
            <w:sz w:val="24"/>
            <w:szCs w:val="24"/>
            <w:highlight w:val="white"/>
          </w:rPr>
          <w:t xml:space="preserve"> not</w:t>
        </w:r>
      </w:ins>
      <w:del w:id="50" w:author="Matthew" w:date="2020-12-31T16:05:00Z">
        <w:r w:rsidDel="008C70EE">
          <w:rPr>
            <w:rFonts w:ascii="Times New Roman" w:eastAsia="Times New Roman" w:hAnsi="Times New Roman" w:cs="Times New Roman"/>
            <w:sz w:val="24"/>
            <w:szCs w:val="24"/>
            <w:highlight w:val="white"/>
          </w:rPr>
          <w:delText>n’t</w:delText>
        </w:r>
      </w:del>
      <w:r>
        <w:rPr>
          <w:rFonts w:ascii="Times New Roman" w:eastAsia="Times New Roman" w:hAnsi="Times New Roman" w:cs="Times New Roman"/>
          <w:sz w:val="24"/>
          <w:szCs w:val="24"/>
          <w:highlight w:val="white"/>
        </w:rPr>
        <w:t xml:space="preserve"> </w:t>
      </w:r>
      <w:del w:id="51" w:author="Matthew" w:date="2020-12-31T16:05:00Z">
        <w:r w:rsidDel="008C70EE">
          <w:rPr>
            <w:rFonts w:ascii="Times New Roman" w:eastAsia="Times New Roman" w:hAnsi="Times New Roman" w:cs="Times New Roman"/>
            <w:sz w:val="24"/>
            <w:szCs w:val="24"/>
            <w:highlight w:val="white"/>
          </w:rPr>
          <w:delText xml:space="preserve">just </w:delText>
        </w:r>
      </w:del>
      <w:ins w:id="52" w:author="Matthew" w:date="2020-12-31T16:05:00Z">
        <w:r w:rsidR="008C70EE">
          <w:rPr>
            <w:rFonts w:ascii="Times New Roman" w:eastAsia="Times New Roman" w:hAnsi="Times New Roman" w:cs="Times New Roman"/>
            <w:sz w:val="24"/>
            <w:szCs w:val="24"/>
            <w:highlight w:val="white"/>
          </w:rPr>
          <w:t xml:space="preserve">merely </w:t>
        </w:r>
      </w:ins>
      <w:r>
        <w:rPr>
          <w:rFonts w:ascii="Times New Roman" w:eastAsia="Times New Roman" w:hAnsi="Times New Roman" w:cs="Times New Roman"/>
          <w:sz w:val="24"/>
          <w:szCs w:val="24"/>
          <w:highlight w:val="white"/>
        </w:rPr>
        <w:t xml:space="preserve">a place for patients to visit their doctors, but </w:t>
      </w:r>
      <w:ins w:id="53" w:author="Matthew" w:date="2020-12-31T16:05:00Z">
        <w:r w:rsidR="008C70EE">
          <w:rPr>
            <w:rFonts w:ascii="Times New Roman" w:eastAsia="Times New Roman" w:hAnsi="Times New Roman" w:cs="Times New Roman"/>
            <w:sz w:val="24"/>
            <w:szCs w:val="24"/>
            <w:highlight w:val="white"/>
          </w:rPr>
          <w:t xml:space="preserve">rather </w:t>
        </w:r>
      </w:ins>
      <w:r>
        <w:rPr>
          <w:rFonts w:ascii="Times New Roman" w:eastAsia="Times New Roman" w:hAnsi="Times New Roman" w:cs="Times New Roman"/>
          <w:sz w:val="24"/>
          <w:szCs w:val="24"/>
          <w:highlight w:val="white"/>
        </w:rPr>
        <w:t xml:space="preserve">a space where they can feel comfort and care </w:t>
      </w:r>
      <w:ins w:id="54" w:author="Matthew" w:date="2020-12-31T16:06:00Z">
        <w:r w:rsidR="008C70EE">
          <w:rPr>
            <w:rFonts w:ascii="Times New Roman" w:eastAsia="Times New Roman" w:hAnsi="Times New Roman" w:cs="Times New Roman"/>
            <w:sz w:val="24"/>
            <w:szCs w:val="24"/>
            <w:highlight w:val="white"/>
          </w:rPr>
          <w:t xml:space="preserve">under a flat hierarchical relationship, whose experiences would be </w:t>
        </w:r>
      </w:ins>
      <w:del w:id="55" w:author="Matthew" w:date="2020-12-31T16:06:00Z">
        <w:r w:rsidDel="008C70EE">
          <w:rPr>
            <w:rFonts w:ascii="Times New Roman" w:eastAsia="Times New Roman" w:hAnsi="Times New Roman" w:cs="Times New Roman"/>
            <w:sz w:val="24"/>
            <w:szCs w:val="24"/>
            <w:highlight w:val="white"/>
          </w:rPr>
          <w:delText xml:space="preserve">with the </w:delText>
        </w:r>
      </w:del>
      <w:r>
        <w:rPr>
          <w:rFonts w:ascii="Times New Roman" w:eastAsia="Times New Roman" w:hAnsi="Times New Roman" w:cs="Times New Roman"/>
          <w:sz w:val="24"/>
          <w:szCs w:val="24"/>
          <w:highlight w:val="white"/>
        </w:rPr>
        <w:t xml:space="preserve">elevated </w:t>
      </w:r>
      <w:ins w:id="56" w:author="Matthew" w:date="2020-12-31T16:07:00Z">
        <w:r w:rsidR="008C70EE">
          <w:rPr>
            <w:rFonts w:ascii="Times New Roman" w:eastAsia="Times New Roman" w:hAnsi="Times New Roman" w:cs="Times New Roman"/>
            <w:sz w:val="24"/>
            <w:szCs w:val="24"/>
            <w:highlight w:val="white"/>
          </w:rPr>
          <w:t xml:space="preserve">by well thought-out, intentional </w:t>
        </w:r>
      </w:ins>
      <w:r>
        <w:rPr>
          <w:rFonts w:ascii="Times New Roman" w:eastAsia="Times New Roman" w:hAnsi="Times New Roman" w:cs="Times New Roman"/>
          <w:sz w:val="24"/>
          <w:szCs w:val="24"/>
          <w:highlight w:val="white"/>
        </w:rPr>
        <w:t>facilities</w:t>
      </w:r>
      <w:ins w:id="57" w:author="Matthew" w:date="2020-12-31T16:07:00Z">
        <w:r w:rsidR="008C70EE">
          <w:rPr>
            <w:rFonts w:ascii="Times New Roman" w:eastAsia="Times New Roman" w:hAnsi="Times New Roman" w:cs="Times New Roman"/>
            <w:sz w:val="24"/>
            <w:szCs w:val="24"/>
            <w:highlight w:val="white"/>
          </w:rPr>
          <w:t xml:space="preserve"> despite perhaps </w:t>
        </w:r>
      </w:ins>
      <w:ins w:id="58" w:author="Matthew" w:date="2020-12-31T16:08:00Z">
        <w:r w:rsidR="008C70EE">
          <w:rPr>
            <w:rFonts w:ascii="Times New Roman" w:eastAsia="Times New Roman" w:hAnsi="Times New Roman" w:cs="Times New Roman"/>
            <w:sz w:val="24"/>
            <w:szCs w:val="24"/>
            <w:highlight w:val="white"/>
          </w:rPr>
          <w:t>being limited by financial constraints</w:t>
        </w:r>
      </w:ins>
      <w:r>
        <w:rPr>
          <w:rFonts w:ascii="Times New Roman" w:eastAsia="Times New Roman" w:hAnsi="Times New Roman" w:cs="Times New Roman"/>
          <w:sz w:val="24"/>
          <w:szCs w:val="24"/>
          <w:highlight w:val="white"/>
        </w:rPr>
        <w:t xml:space="preserve">. </w:t>
      </w:r>
    </w:p>
    <w:p w14:paraId="4F5C65EA" w14:textId="77777777" w:rsidR="00481789" w:rsidRDefault="00481789">
      <w:pPr>
        <w:ind w:right="180"/>
        <w:rPr>
          <w:ins w:id="59" w:author="Matthew" w:date="2020-12-31T16:19:00Z"/>
          <w:rFonts w:ascii="Times New Roman" w:eastAsia="Times New Roman" w:hAnsi="Times New Roman" w:cs="Times New Roman"/>
          <w:sz w:val="24"/>
          <w:szCs w:val="24"/>
          <w:highlight w:val="white"/>
        </w:rPr>
      </w:pPr>
    </w:p>
    <w:p w14:paraId="00000012" w14:textId="5498BA34" w:rsidR="00280A5B" w:rsidRDefault="003C75BA">
      <w:pPr>
        <w:ind w:right="180"/>
        <w:rPr>
          <w:sz w:val="16"/>
          <w:szCs w:val="16"/>
          <w:highlight w:val="white"/>
        </w:rPr>
      </w:pPr>
      <w:del w:id="60" w:author="Matthew" w:date="2020-12-31T16:08:00Z">
        <w:r w:rsidDel="008C70EE">
          <w:rPr>
            <w:rFonts w:ascii="Times New Roman" w:eastAsia="Times New Roman" w:hAnsi="Times New Roman" w:cs="Times New Roman"/>
            <w:sz w:val="24"/>
            <w:szCs w:val="24"/>
            <w:highlight w:val="white"/>
          </w:rPr>
          <w:delText xml:space="preserve">Waiting </w:delText>
        </w:r>
      </w:del>
      <w:ins w:id="61" w:author="Matthew" w:date="2020-12-31T16:10:00Z">
        <w:r w:rsidR="008C70EE">
          <w:rPr>
            <w:rFonts w:ascii="Times New Roman" w:eastAsia="Times New Roman" w:hAnsi="Times New Roman" w:cs="Times New Roman"/>
            <w:sz w:val="24"/>
            <w:szCs w:val="24"/>
            <w:highlight w:val="white"/>
          </w:rPr>
          <w:t xml:space="preserve">I </w:t>
        </w:r>
      </w:ins>
      <w:ins w:id="62" w:author="Matthew" w:date="2020-12-31T16:11:00Z">
        <w:r w:rsidR="008C70EE">
          <w:rPr>
            <w:rFonts w:ascii="Times New Roman" w:eastAsia="Times New Roman" w:hAnsi="Times New Roman" w:cs="Times New Roman"/>
            <w:sz w:val="24"/>
            <w:szCs w:val="24"/>
            <w:highlight w:val="white"/>
          </w:rPr>
          <w:t>aspire to break t</w:t>
        </w:r>
      </w:ins>
      <w:ins w:id="63" w:author="Matthew" w:date="2020-12-31T16:08:00Z">
        <w:r w:rsidR="008C70EE">
          <w:rPr>
            <w:rFonts w:ascii="Times New Roman" w:eastAsia="Times New Roman" w:hAnsi="Times New Roman" w:cs="Times New Roman"/>
            <w:sz w:val="24"/>
            <w:szCs w:val="24"/>
            <w:highlight w:val="white"/>
          </w:rPr>
          <w:t>he notion</w:t>
        </w:r>
      </w:ins>
      <w:ins w:id="64" w:author="Matthew" w:date="2020-12-31T16:09:00Z">
        <w:r w:rsidR="008C70EE">
          <w:rPr>
            <w:rFonts w:ascii="Times New Roman" w:eastAsia="Times New Roman" w:hAnsi="Times New Roman" w:cs="Times New Roman"/>
            <w:sz w:val="24"/>
            <w:szCs w:val="24"/>
            <w:highlight w:val="white"/>
          </w:rPr>
          <w:t xml:space="preserve"> of plain white-washed four walls and the traditional </w:t>
        </w:r>
      </w:ins>
      <w:ins w:id="65" w:author="Matthew" w:date="2020-12-31T16:11:00Z">
        <w:r w:rsidR="008C70EE">
          <w:rPr>
            <w:rFonts w:ascii="Times New Roman" w:eastAsia="Times New Roman" w:hAnsi="Times New Roman" w:cs="Times New Roman"/>
            <w:sz w:val="24"/>
            <w:szCs w:val="24"/>
            <w:highlight w:val="white"/>
          </w:rPr>
          <w:t>workflow</w:t>
        </w:r>
      </w:ins>
      <w:ins w:id="66" w:author="Matthew" w:date="2020-12-31T16:09:00Z">
        <w:r w:rsidR="008C70EE">
          <w:rPr>
            <w:rFonts w:ascii="Times New Roman" w:eastAsia="Times New Roman" w:hAnsi="Times New Roman" w:cs="Times New Roman"/>
            <w:sz w:val="24"/>
            <w:szCs w:val="24"/>
            <w:highlight w:val="white"/>
          </w:rPr>
          <w:t xml:space="preserve"> </w:t>
        </w:r>
      </w:ins>
      <w:ins w:id="67" w:author="Matthew" w:date="2020-12-31T16:11:00Z">
        <w:r w:rsidR="008C70EE">
          <w:rPr>
            <w:rFonts w:ascii="Times New Roman" w:eastAsia="Times New Roman" w:hAnsi="Times New Roman" w:cs="Times New Roman"/>
            <w:sz w:val="24"/>
            <w:szCs w:val="24"/>
            <w:highlight w:val="white"/>
          </w:rPr>
          <w:t>from</w:t>
        </w:r>
      </w:ins>
      <w:ins w:id="68" w:author="Matthew" w:date="2020-12-31T16:10:00Z">
        <w:r w:rsidR="008C70EE">
          <w:rPr>
            <w:rFonts w:ascii="Times New Roman" w:eastAsia="Times New Roman" w:hAnsi="Times New Roman" w:cs="Times New Roman"/>
            <w:sz w:val="24"/>
            <w:szCs w:val="24"/>
            <w:highlight w:val="white"/>
          </w:rPr>
          <w:t xml:space="preserve"> patient registration,</w:t>
        </w:r>
      </w:ins>
      <w:ins w:id="69" w:author="Matthew" w:date="2020-12-31T16:08:00Z">
        <w:r w:rsidR="008C70EE">
          <w:rPr>
            <w:rFonts w:ascii="Times New Roman" w:eastAsia="Times New Roman" w:hAnsi="Times New Roman" w:cs="Times New Roman"/>
            <w:sz w:val="24"/>
            <w:szCs w:val="24"/>
            <w:highlight w:val="white"/>
          </w:rPr>
          <w:t xml:space="preserve"> </w:t>
        </w:r>
      </w:ins>
      <w:del w:id="70" w:author="Matthew" w:date="2020-12-31T16:10:00Z">
        <w:r w:rsidDel="008C70EE">
          <w:rPr>
            <w:rFonts w:ascii="Times New Roman" w:eastAsia="Times New Roman" w:hAnsi="Times New Roman" w:cs="Times New Roman"/>
            <w:sz w:val="24"/>
            <w:szCs w:val="24"/>
            <w:highlight w:val="white"/>
          </w:rPr>
          <w:delText>for the doctor to let us in or coming to collect the medicine could make patients feel anxious</w:delText>
        </w:r>
      </w:del>
      <w:ins w:id="71" w:author="Matthew" w:date="2020-12-31T16:10:00Z">
        <w:r w:rsidR="008C70EE">
          <w:rPr>
            <w:rFonts w:ascii="Times New Roman" w:eastAsia="Times New Roman" w:hAnsi="Times New Roman" w:cs="Times New Roman"/>
            <w:sz w:val="24"/>
            <w:szCs w:val="24"/>
            <w:highlight w:val="white"/>
          </w:rPr>
          <w:t xml:space="preserve">doctor’s room </w:t>
        </w:r>
      </w:ins>
      <w:ins w:id="72" w:author="Matthew" w:date="2020-12-31T16:11:00Z">
        <w:r w:rsidR="008C70EE">
          <w:rPr>
            <w:rFonts w:ascii="Times New Roman" w:eastAsia="Times New Roman" w:hAnsi="Times New Roman" w:cs="Times New Roman"/>
            <w:sz w:val="24"/>
            <w:szCs w:val="24"/>
            <w:highlight w:val="white"/>
          </w:rPr>
          <w:t>to</w:t>
        </w:r>
      </w:ins>
      <w:ins w:id="73" w:author="Matthew" w:date="2020-12-31T16:10:00Z">
        <w:r w:rsidR="008C70EE">
          <w:rPr>
            <w:rFonts w:ascii="Times New Roman" w:eastAsia="Times New Roman" w:hAnsi="Times New Roman" w:cs="Times New Roman"/>
            <w:sz w:val="24"/>
            <w:szCs w:val="24"/>
            <w:highlight w:val="white"/>
          </w:rPr>
          <w:t xml:space="preserve"> medicine collection checkpoint</w:t>
        </w:r>
      </w:ins>
      <w:ins w:id="74" w:author="Matthew" w:date="2020-12-31T16:11:00Z">
        <w:r w:rsidR="008C70EE">
          <w:rPr>
            <w:rFonts w:ascii="Times New Roman" w:eastAsia="Times New Roman" w:hAnsi="Times New Roman" w:cs="Times New Roman"/>
            <w:sz w:val="24"/>
            <w:szCs w:val="24"/>
            <w:highlight w:val="white"/>
          </w:rPr>
          <w:t xml:space="preserve"> </w:t>
        </w:r>
      </w:ins>
      <w:ins w:id="75" w:author="Matthew" w:date="2020-12-31T16:12:00Z">
        <w:r w:rsidR="008C70EE">
          <w:rPr>
            <w:rFonts w:ascii="Times New Roman" w:eastAsia="Times New Roman" w:hAnsi="Times New Roman" w:cs="Times New Roman"/>
            <w:sz w:val="24"/>
            <w:szCs w:val="24"/>
            <w:highlight w:val="white"/>
          </w:rPr>
          <w:t>as one daunts upo</w:t>
        </w:r>
      </w:ins>
      <w:ins w:id="76" w:author="Matthew" w:date="2020-12-31T16:13:00Z">
        <w:r w:rsidR="008C70EE">
          <w:rPr>
            <w:rFonts w:ascii="Times New Roman" w:eastAsia="Times New Roman" w:hAnsi="Times New Roman" w:cs="Times New Roman"/>
            <w:sz w:val="24"/>
            <w:szCs w:val="24"/>
            <w:highlight w:val="white"/>
          </w:rPr>
          <w:t>n the</w:t>
        </w:r>
      </w:ins>
      <w:ins w:id="77" w:author="Matthew" w:date="2020-12-31T16:11:00Z">
        <w:r w:rsidR="008C70EE">
          <w:rPr>
            <w:rFonts w:ascii="Times New Roman" w:eastAsia="Times New Roman" w:hAnsi="Times New Roman" w:cs="Times New Roman"/>
            <w:sz w:val="24"/>
            <w:szCs w:val="24"/>
            <w:highlight w:val="white"/>
          </w:rPr>
          <w:t xml:space="preserve"> </w:t>
        </w:r>
      </w:ins>
      <w:ins w:id="78" w:author="Matthew" w:date="2020-12-31T16:12:00Z">
        <w:r w:rsidR="008C70EE">
          <w:rPr>
            <w:rFonts w:ascii="Times New Roman" w:eastAsia="Times New Roman" w:hAnsi="Times New Roman" w:cs="Times New Roman"/>
            <w:sz w:val="24"/>
            <w:szCs w:val="24"/>
            <w:highlight w:val="white"/>
          </w:rPr>
          <w:t>“Get well soon!” pres</w:t>
        </w:r>
      </w:ins>
      <w:ins w:id="79" w:author="Matthew" w:date="2020-12-31T16:13:00Z">
        <w:r w:rsidR="008C70EE">
          <w:rPr>
            <w:rFonts w:ascii="Times New Roman" w:eastAsia="Times New Roman" w:hAnsi="Times New Roman" w:cs="Times New Roman"/>
            <w:sz w:val="24"/>
            <w:szCs w:val="24"/>
            <w:highlight w:val="white"/>
          </w:rPr>
          <w:t>cription label at home before sleep</w:t>
        </w:r>
      </w:ins>
      <w:r>
        <w:rPr>
          <w:rFonts w:ascii="Times New Roman" w:eastAsia="Times New Roman" w:hAnsi="Times New Roman" w:cs="Times New Roman"/>
          <w:sz w:val="24"/>
          <w:szCs w:val="24"/>
          <w:highlight w:val="white"/>
        </w:rPr>
        <w:t xml:space="preserve">. </w:t>
      </w:r>
      <w:del w:id="80" w:author="Matthew" w:date="2020-12-31T16:14:00Z">
        <w:r w:rsidDel="00481789">
          <w:rPr>
            <w:rFonts w:ascii="Times New Roman" w:eastAsia="Times New Roman" w:hAnsi="Times New Roman" w:cs="Times New Roman"/>
            <w:sz w:val="24"/>
            <w:szCs w:val="24"/>
            <w:highlight w:val="white"/>
          </w:rPr>
          <w:delText xml:space="preserve">Perhaps having a garden, library, </w:delText>
        </w:r>
      </w:del>
      <w:ins w:id="81" w:author="Matthew" w:date="2020-12-31T16:14:00Z">
        <w:r w:rsidR="00481789">
          <w:rPr>
            <w:rFonts w:ascii="Times New Roman" w:eastAsia="Times New Roman" w:hAnsi="Times New Roman" w:cs="Times New Roman"/>
            <w:sz w:val="24"/>
            <w:szCs w:val="24"/>
            <w:highlight w:val="white"/>
          </w:rPr>
          <w:t xml:space="preserve">Be it a Japanese-inspired </w:t>
        </w:r>
      </w:ins>
      <w:ins w:id="82" w:author="Matthew" w:date="2020-12-31T16:15:00Z">
        <w:r w:rsidR="00481789">
          <w:rPr>
            <w:rFonts w:ascii="Times New Roman" w:eastAsia="Times New Roman" w:hAnsi="Times New Roman" w:cs="Times New Roman"/>
            <w:sz w:val="24"/>
            <w:szCs w:val="24"/>
            <w:highlight w:val="white"/>
          </w:rPr>
          <w:t xml:space="preserve">Zen garden </w:t>
        </w:r>
      </w:ins>
      <w:r>
        <w:rPr>
          <w:rFonts w:ascii="Times New Roman" w:eastAsia="Times New Roman" w:hAnsi="Times New Roman" w:cs="Times New Roman"/>
          <w:sz w:val="24"/>
          <w:szCs w:val="24"/>
          <w:highlight w:val="white"/>
        </w:rPr>
        <w:t xml:space="preserve">or a </w:t>
      </w:r>
      <w:del w:id="83" w:author="Matthew" w:date="2020-12-31T16:15:00Z">
        <w:r w:rsidDel="00481789">
          <w:rPr>
            <w:rFonts w:ascii="Times New Roman" w:eastAsia="Times New Roman" w:hAnsi="Times New Roman" w:cs="Times New Roman"/>
            <w:sz w:val="24"/>
            <w:szCs w:val="24"/>
            <w:highlight w:val="white"/>
          </w:rPr>
          <w:delText>movie area</w:delText>
        </w:r>
      </w:del>
      <w:ins w:id="84" w:author="Matthew" w:date="2020-12-31T16:15:00Z">
        <w:r w:rsidR="00481789">
          <w:rPr>
            <w:rFonts w:ascii="Times New Roman" w:eastAsia="Times New Roman" w:hAnsi="Times New Roman" w:cs="Times New Roman"/>
            <w:sz w:val="24"/>
            <w:szCs w:val="24"/>
            <w:highlight w:val="white"/>
          </w:rPr>
          <w:t xml:space="preserve">spacious mini home theater, </w:t>
        </w:r>
      </w:ins>
      <w:del w:id="85" w:author="Matthew" w:date="2020-12-31T16:15:00Z">
        <w:r w:rsidDel="00481789">
          <w:rPr>
            <w:rFonts w:ascii="Times New Roman" w:eastAsia="Times New Roman" w:hAnsi="Times New Roman" w:cs="Times New Roman"/>
            <w:sz w:val="24"/>
            <w:szCs w:val="24"/>
            <w:highlight w:val="white"/>
          </w:rPr>
          <w:delText xml:space="preserve"> </w:delText>
        </w:r>
      </w:del>
      <w:del w:id="86" w:author="Matthew" w:date="2020-12-31T16:16:00Z">
        <w:r w:rsidDel="00481789">
          <w:rPr>
            <w:rFonts w:ascii="Times New Roman" w:eastAsia="Times New Roman" w:hAnsi="Times New Roman" w:cs="Times New Roman"/>
            <w:sz w:val="24"/>
            <w:szCs w:val="24"/>
            <w:highlight w:val="white"/>
          </w:rPr>
          <w:delText>could help making the clinic less intimidating to them</w:delText>
        </w:r>
      </w:del>
      <w:ins w:id="87" w:author="Matthew" w:date="2020-12-31T16:16:00Z">
        <w:r w:rsidR="00481789">
          <w:rPr>
            <w:rFonts w:ascii="Times New Roman" w:eastAsia="Times New Roman" w:hAnsi="Times New Roman" w:cs="Times New Roman"/>
            <w:sz w:val="24"/>
            <w:szCs w:val="24"/>
            <w:highlight w:val="white"/>
          </w:rPr>
          <w:t xml:space="preserve">I hope to </w:t>
        </w:r>
      </w:ins>
      <w:ins w:id="88" w:author="Matthew" w:date="2020-12-31T16:27:00Z">
        <w:r w:rsidR="0082227F">
          <w:rPr>
            <w:rFonts w:ascii="Times New Roman" w:eastAsia="Times New Roman" w:hAnsi="Times New Roman" w:cs="Times New Roman"/>
            <w:sz w:val="24"/>
            <w:szCs w:val="24"/>
            <w:highlight w:val="white"/>
          </w:rPr>
          <w:t>fully utilize</w:t>
        </w:r>
      </w:ins>
      <w:ins w:id="89" w:author="Matthew" w:date="2020-12-31T16:16:00Z">
        <w:r w:rsidR="00481789">
          <w:rPr>
            <w:rFonts w:ascii="Times New Roman" w:eastAsia="Times New Roman" w:hAnsi="Times New Roman" w:cs="Times New Roman"/>
            <w:sz w:val="24"/>
            <w:szCs w:val="24"/>
            <w:highlight w:val="white"/>
          </w:rPr>
          <w:t xml:space="preserve"> the design discourses I will have on the Ins</w:t>
        </w:r>
      </w:ins>
      <w:ins w:id="90" w:author="Matthew" w:date="2020-12-31T16:17:00Z">
        <w:r w:rsidR="00481789">
          <w:rPr>
            <w:rFonts w:ascii="Times New Roman" w:eastAsia="Times New Roman" w:hAnsi="Times New Roman" w:cs="Times New Roman"/>
            <w:sz w:val="24"/>
            <w:szCs w:val="24"/>
            <w:highlight w:val="white"/>
          </w:rPr>
          <w:t xml:space="preserve">titute </w:t>
        </w:r>
      </w:ins>
      <w:del w:id="91" w:author="Matthew" w:date="2020-12-31T16:17:00Z">
        <w:r w:rsidDel="00481789">
          <w:rPr>
            <w:rFonts w:ascii="Times New Roman" w:eastAsia="Times New Roman" w:hAnsi="Times New Roman" w:cs="Times New Roman"/>
            <w:sz w:val="24"/>
            <w:szCs w:val="24"/>
            <w:highlight w:val="white"/>
          </w:rPr>
          <w:delText>. Ultimately, I’d want to create a zone that will hoist all aspects of service, and an inviting area where people would feel comfortable visiting often</w:delText>
        </w:r>
      </w:del>
      <w:ins w:id="92" w:author="Matthew" w:date="2020-12-31T16:17:00Z">
        <w:r w:rsidR="00481789">
          <w:rPr>
            <w:rFonts w:ascii="Times New Roman" w:eastAsia="Times New Roman" w:hAnsi="Times New Roman" w:cs="Times New Roman"/>
            <w:sz w:val="24"/>
            <w:szCs w:val="24"/>
            <w:highlight w:val="white"/>
          </w:rPr>
          <w:t>and make it a lifestyle for my clients where they would grow a trustwo</w:t>
        </w:r>
      </w:ins>
      <w:ins w:id="93" w:author="Matthew" w:date="2020-12-31T16:18:00Z">
        <w:r w:rsidR="00481789">
          <w:rPr>
            <w:rFonts w:ascii="Times New Roman" w:eastAsia="Times New Roman" w:hAnsi="Times New Roman" w:cs="Times New Roman"/>
            <w:sz w:val="24"/>
            <w:szCs w:val="24"/>
            <w:highlight w:val="white"/>
          </w:rPr>
          <w:t>rthy affinity towards their SafeSpace</w:t>
        </w:r>
      </w:ins>
      <w:ins w:id="94" w:author="Matthew" w:date="2020-12-31T16:28:00Z">
        <w:r w:rsidR="0051726F">
          <w:rPr>
            <w:rFonts w:ascii="Times New Roman" w:eastAsia="Times New Roman" w:hAnsi="Times New Roman" w:cs="Times New Roman"/>
            <w:sz w:val="24"/>
            <w:szCs w:val="24"/>
            <w:highlight w:val="white"/>
          </w:rPr>
          <w:t>s</w:t>
        </w:r>
      </w:ins>
      <w:r>
        <w:rPr>
          <w:rFonts w:ascii="Times New Roman" w:eastAsia="Times New Roman" w:hAnsi="Times New Roman" w:cs="Times New Roman"/>
          <w:sz w:val="24"/>
          <w:szCs w:val="24"/>
          <w:highlight w:val="white"/>
        </w:rPr>
        <w:t>.</w:t>
      </w:r>
    </w:p>
    <w:p w14:paraId="00000013" w14:textId="77777777" w:rsidR="00280A5B" w:rsidRDefault="003C75BA">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C257152" w14:textId="77777777" w:rsidR="0082227F" w:rsidRDefault="00481789">
      <w:pPr>
        <w:ind w:right="180"/>
        <w:rPr>
          <w:ins w:id="95" w:author="Matthew" w:date="2020-12-31T16:27:00Z"/>
          <w:rFonts w:ascii="Times New Roman" w:eastAsia="Times New Roman" w:hAnsi="Times New Roman" w:cs="Times New Roman"/>
          <w:sz w:val="24"/>
          <w:szCs w:val="24"/>
          <w:highlight w:val="white"/>
        </w:rPr>
      </w:pPr>
      <w:ins w:id="96" w:author="Matthew" w:date="2020-12-31T16:19:00Z">
        <w:r>
          <w:rPr>
            <w:rFonts w:ascii="Times New Roman" w:eastAsia="Times New Roman" w:hAnsi="Times New Roman" w:cs="Times New Roman"/>
            <w:sz w:val="24"/>
            <w:szCs w:val="24"/>
            <w:highlight w:val="white"/>
          </w:rPr>
          <w:t xml:space="preserve">A name dating </w:t>
        </w:r>
      </w:ins>
      <w:ins w:id="97" w:author="Matthew" w:date="2020-12-31T16:20:00Z">
        <w:r>
          <w:rPr>
            <w:rFonts w:ascii="Times New Roman" w:eastAsia="Times New Roman" w:hAnsi="Times New Roman" w:cs="Times New Roman"/>
            <w:sz w:val="24"/>
            <w:szCs w:val="24"/>
            <w:highlight w:val="white"/>
          </w:rPr>
          <w:t xml:space="preserve">back early in high school as a platform I </w:t>
        </w:r>
      </w:ins>
      <w:ins w:id="98" w:author="Matthew" w:date="2020-12-31T16:21:00Z">
        <w:r>
          <w:rPr>
            <w:rFonts w:ascii="Times New Roman" w:eastAsia="Times New Roman" w:hAnsi="Times New Roman" w:cs="Times New Roman"/>
            <w:sz w:val="24"/>
            <w:szCs w:val="24"/>
            <w:highlight w:val="white"/>
          </w:rPr>
          <w:t>initiated</w:t>
        </w:r>
      </w:ins>
      <w:ins w:id="99" w:author="Matthew" w:date="2020-12-31T16:20:00Z">
        <w:r>
          <w:rPr>
            <w:rFonts w:ascii="Times New Roman" w:eastAsia="Times New Roman" w:hAnsi="Times New Roman" w:cs="Times New Roman"/>
            <w:sz w:val="24"/>
            <w:szCs w:val="24"/>
            <w:highlight w:val="white"/>
          </w:rPr>
          <w:t xml:space="preserve"> that aims to </w:t>
        </w:r>
      </w:ins>
      <w:ins w:id="100" w:author="Matthew" w:date="2020-12-31T16:21:00Z">
        <w:r>
          <w:rPr>
            <w:rFonts w:ascii="Times New Roman" w:eastAsia="Times New Roman" w:hAnsi="Times New Roman" w:cs="Times New Roman"/>
            <w:sz w:val="24"/>
            <w:szCs w:val="24"/>
            <w:highlight w:val="white"/>
          </w:rPr>
          <w:t>start, what perhaps is an uncomfortable story to tell</w:t>
        </w:r>
      </w:ins>
      <w:ins w:id="101" w:author="Matthew" w:date="2020-12-31T16:22:00Z">
        <w:r>
          <w:rPr>
            <w:rFonts w:ascii="Times New Roman" w:eastAsia="Times New Roman" w:hAnsi="Times New Roman" w:cs="Times New Roman"/>
            <w:sz w:val="24"/>
            <w:szCs w:val="24"/>
            <w:highlight w:val="white"/>
          </w:rPr>
          <w:t xml:space="preserve">, all the while </w:t>
        </w:r>
      </w:ins>
      <w:ins w:id="102" w:author="Matthew" w:date="2020-12-31T16:20:00Z">
        <w:r>
          <w:rPr>
            <w:rFonts w:ascii="Times New Roman" w:eastAsia="Times New Roman" w:hAnsi="Times New Roman" w:cs="Times New Roman"/>
            <w:sz w:val="24"/>
            <w:szCs w:val="24"/>
            <w:highlight w:val="white"/>
          </w:rPr>
          <w:t>rais</w:t>
        </w:r>
      </w:ins>
      <w:ins w:id="103" w:author="Matthew" w:date="2020-12-31T16:22:00Z">
        <w:r>
          <w:rPr>
            <w:rFonts w:ascii="Times New Roman" w:eastAsia="Times New Roman" w:hAnsi="Times New Roman" w:cs="Times New Roman"/>
            <w:sz w:val="24"/>
            <w:szCs w:val="24"/>
            <w:highlight w:val="white"/>
          </w:rPr>
          <w:t>ing</w:t>
        </w:r>
      </w:ins>
      <w:ins w:id="104" w:author="Matthew" w:date="2020-12-31T16:20:00Z">
        <w:r>
          <w:rPr>
            <w:rFonts w:ascii="Times New Roman" w:eastAsia="Times New Roman" w:hAnsi="Times New Roman" w:cs="Times New Roman"/>
            <w:sz w:val="24"/>
            <w:szCs w:val="24"/>
            <w:highlight w:val="white"/>
          </w:rPr>
          <w:t xml:space="preserve"> mental </w:t>
        </w:r>
      </w:ins>
      <w:ins w:id="105" w:author="Matthew" w:date="2020-12-31T16:22:00Z">
        <w:r>
          <w:rPr>
            <w:rFonts w:ascii="Times New Roman" w:eastAsia="Times New Roman" w:hAnsi="Times New Roman" w:cs="Times New Roman"/>
            <w:sz w:val="24"/>
            <w:szCs w:val="24"/>
            <w:highlight w:val="white"/>
          </w:rPr>
          <w:t xml:space="preserve">awareness amongst the Indonesian community. </w:t>
        </w:r>
      </w:ins>
      <w:r w:rsidR="003C75BA">
        <w:rPr>
          <w:rFonts w:ascii="Times New Roman" w:eastAsia="Times New Roman" w:hAnsi="Times New Roman" w:cs="Times New Roman"/>
          <w:sz w:val="24"/>
          <w:szCs w:val="24"/>
          <w:highlight w:val="white"/>
        </w:rPr>
        <w:t xml:space="preserve">As an avid advocate for emotional wellbeing, I am glad to see how the Cornell community would make me feel in my own element, even outside of class. I am keen to hear what other people have to say about </w:t>
      </w:r>
      <w:ins w:id="106" w:author="Matthew" w:date="2020-12-31T16:22:00Z">
        <w:r>
          <w:rPr>
            <w:rFonts w:ascii="Times New Roman" w:eastAsia="Times New Roman" w:hAnsi="Times New Roman" w:cs="Times New Roman"/>
            <w:sz w:val="24"/>
            <w:szCs w:val="24"/>
            <w:highlight w:val="white"/>
          </w:rPr>
          <w:t>th</w:t>
        </w:r>
      </w:ins>
      <w:ins w:id="107" w:author="Matthew" w:date="2020-12-31T16:23:00Z">
        <w:r>
          <w:rPr>
            <w:rFonts w:ascii="Times New Roman" w:eastAsia="Times New Roman" w:hAnsi="Times New Roman" w:cs="Times New Roman"/>
            <w:sz w:val="24"/>
            <w:szCs w:val="24"/>
            <w:highlight w:val="white"/>
          </w:rPr>
          <w:t xml:space="preserve">e </w:t>
        </w:r>
      </w:ins>
      <w:r w:rsidR="003C75BA">
        <w:rPr>
          <w:rFonts w:ascii="Times New Roman" w:eastAsia="Times New Roman" w:hAnsi="Times New Roman" w:cs="Times New Roman"/>
          <w:sz w:val="24"/>
          <w:szCs w:val="24"/>
          <w:highlight w:val="white"/>
        </w:rPr>
        <w:t>different aspects of mental health</w:t>
      </w:r>
      <w:del w:id="108" w:author="Matthew" w:date="2020-12-31T16:23:00Z">
        <w:r w:rsidR="003C75BA" w:rsidDel="00481789">
          <w:rPr>
            <w:rFonts w:ascii="Times New Roman" w:eastAsia="Times New Roman" w:hAnsi="Times New Roman" w:cs="Times New Roman"/>
            <w:sz w:val="24"/>
            <w:szCs w:val="24"/>
            <w:highlight w:val="white"/>
          </w:rPr>
          <w:delText xml:space="preserve">. </w:delText>
        </w:r>
      </w:del>
      <w:ins w:id="109" w:author="Matthew" w:date="2020-12-31T16:23:00Z">
        <w:r>
          <w:rPr>
            <w:rFonts w:ascii="Times New Roman" w:eastAsia="Times New Roman" w:hAnsi="Times New Roman" w:cs="Times New Roman"/>
            <w:sz w:val="24"/>
            <w:szCs w:val="24"/>
            <w:highlight w:val="white"/>
          </w:rPr>
          <w:t xml:space="preserve"> as </w:t>
        </w:r>
      </w:ins>
      <w:r w:rsidR="003C75BA">
        <w:rPr>
          <w:rFonts w:ascii="Times New Roman" w:eastAsia="Times New Roman" w:hAnsi="Times New Roman" w:cs="Times New Roman"/>
          <w:sz w:val="24"/>
          <w:szCs w:val="24"/>
          <w:highlight w:val="white"/>
        </w:rPr>
        <w:t xml:space="preserve">I look forward to championing the change to the stigma of mental illness at the Minds Matter or </w:t>
      </w:r>
      <w:del w:id="110" w:author="Matthew" w:date="2020-12-31T16:23:00Z">
        <w:r w:rsidR="003C75BA" w:rsidDel="00481789">
          <w:rPr>
            <w:rFonts w:ascii="Times New Roman" w:eastAsia="Times New Roman" w:hAnsi="Times New Roman" w:cs="Times New Roman"/>
            <w:sz w:val="24"/>
            <w:szCs w:val="24"/>
            <w:highlight w:val="white"/>
          </w:rPr>
          <w:delText xml:space="preserve">the </w:delText>
        </w:r>
      </w:del>
      <w:r w:rsidR="003C75BA">
        <w:rPr>
          <w:rFonts w:ascii="Times New Roman" w:eastAsia="Times New Roman" w:hAnsi="Times New Roman" w:cs="Times New Roman"/>
          <w:sz w:val="24"/>
          <w:szCs w:val="24"/>
          <w:highlight w:val="white"/>
        </w:rPr>
        <w:t xml:space="preserve">Yellow Paint Society. </w:t>
      </w:r>
    </w:p>
    <w:p w14:paraId="36ADF750" w14:textId="77777777" w:rsidR="0082227F" w:rsidRDefault="0082227F">
      <w:pPr>
        <w:ind w:right="180"/>
        <w:rPr>
          <w:ins w:id="111" w:author="Matthew" w:date="2020-12-31T16:27:00Z"/>
          <w:rFonts w:ascii="Times New Roman" w:eastAsia="Times New Roman" w:hAnsi="Times New Roman" w:cs="Times New Roman"/>
          <w:sz w:val="24"/>
          <w:szCs w:val="24"/>
          <w:highlight w:val="white"/>
        </w:rPr>
      </w:pPr>
    </w:p>
    <w:p w14:paraId="00000014" w14:textId="637911D5" w:rsidR="00280A5B" w:rsidRDefault="003C75BA">
      <w:pPr>
        <w:ind w:right="180"/>
        <w:rPr>
          <w:rFonts w:ascii="Times New Roman" w:eastAsia="Times New Roman" w:hAnsi="Times New Roman" w:cs="Times New Roman"/>
          <w:sz w:val="24"/>
          <w:szCs w:val="24"/>
          <w:highlight w:val="white"/>
        </w:rPr>
      </w:pPr>
      <w:del w:id="112" w:author="Matthew" w:date="2020-12-31T16:24:00Z">
        <w:r w:rsidDel="00481789">
          <w:rPr>
            <w:rFonts w:ascii="Times New Roman" w:eastAsia="Times New Roman" w:hAnsi="Times New Roman" w:cs="Times New Roman"/>
            <w:sz w:val="24"/>
            <w:szCs w:val="24"/>
            <w:highlight w:val="white"/>
          </w:rPr>
          <w:delText>I also intend</w:delText>
        </w:r>
      </w:del>
      <w:ins w:id="113" w:author="Matthew" w:date="2020-12-31T16:24:00Z">
        <w:r w:rsidR="00481789">
          <w:rPr>
            <w:rFonts w:ascii="Times New Roman" w:eastAsia="Times New Roman" w:hAnsi="Times New Roman" w:cs="Times New Roman"/>
            <w:sz w:val="24"/>
            <w:szCs w:val="24"/>
            <w:highlight w:val="white"/>
          </w:rPr>
          <w:t>For starters, I hope to able</w:t>
        </w:r>
      </w:ins>
      <w:r>
        <w:rPr>
          <w:rFonts w:ascii="Times New Roman" w:eastAsia="Times New Roman" w:hAnsi="Times New Roman" w:cs="Times New Roman"/>
          <w:sz w:val="24"/>
          <w:szCs w:val="24"/>
          <w:highlight w:val="white"/>
        </w:rPr>
        <w:t xml:space="preserve"> to collaborate with</w:t>
      </w:r>
      <w:ins w:id="114" w:author="Matthew" w:date="2020-12-31T16:24:00Z">
        <w:r w:rsidR="0082227F">
          <w:rPr>
            <w:rFonts w:ascii="Times New Roman" w:eastAsia="Times New Roman" w:hAnsi="Times New Roman" w:cs="Times New Roman"/>
            <w:sz w:val="24"/>
            <w:szCs w:val="24"/>
            <w:highlight w:val="white"/>
          </w:rPr>
          <w:t xml:space="preserve"> my fellow</w:t>
        </w:r>
      </w:ins>
      <w:del w:id="115" w:author="Matthew" w:date="2020-12-31T16:24:00Z">
        <w:r w:rsidDel="0082227F">
          <w:rPr>
            <w:rFonts w:ascii="Times New Roman" w:eastAsia="Times New Roman" w:hAnsi="Times New Roman" w:cs="Times New Roman"/>
            <w:sz w:val="24"/>
            <w:szCs w:val="24"/>
            <w:highlight w:val="white"/>
          </w:rPr>
          <w:delText xml:space="preserve"> the</w:delText>
        </w:r>
      </w:del>
      <w:r>
        <w:rPr>
          <w:rFonts w:ascii="Times New Roman" w:eastAsia="Times New Roman" w:hAnsi="Times New Roman" w:cs="Times New Roman"/>
          <w:sz w:val="24"/>
          <w:szCs w:val="24"/>
          <w:highlight w:val="white"/>
        </w:rPr>
        <w:t xml:space="preserve"> technology, marketing, and design students to </w:t>
      </w:r>
      <w:del w:id="116" w:author="Matthew" w:date="2020-12-31T16:24:00Z">
        <w:r w:rsidDel="0082227F">
          <w:rPr>
            <w:rFonts w:ascii="Times New Roman" w:eastAsia="Times New Roman" w:hAnsi="Times New Roman" w:cs="Times New Roman"/>
            <w:sz w:val="24"/>
            <w:szCs w:val="24"/>
            <w:highlight w:val="white"/>
          </w:rPr>
          <w:delText xml:space="preserve">improve </w:delText>
        </w:r>
      </w:del>
      <w:ins w:id="117" w:author="Matthew" w:date="2020-12-31T16:24:00Z">
        <w:r w:rsidR="0082227F">
          <w:rPr>
            <w:rFonts w:ascii="Times New Roman" w:eastAsia="Times New Roman" w:hAnsi="Times New Roman" w:cs="Times New Roman"/>
            <w:sz w:val="24"/>
            <w:szCs w:val="24"/>
            <w:highlight w:val="white"/>
          </w:rPr>
          <w:t xml:space="preserve">launch </w:t>
        </w:r>
      </w:ins>
      <w:r>
        <w:rPr>
          <w:rFonts w:ascii="Times New Roman" w:eastAsia="Times New Roman" w:hAnsi="Times New Roman" w:cs="Times New Roman"/>
          <w:sz w:val="24"/>
          <w:szCs w:val="24"/>
          <w:highlight w:val="white"/>
        </w:rPr>
        <w:t>SafeSpace</w:t>
      </w:r>
      <w:del w:id="118" w:author="Matthew" w:date="2020-12-31T16:25:00Z">
        <w:r w:rsidDel="0082227F">
          <w:rPr>
            <w:rFonts w:ascii="Times New Roman" w:eastAsia="Times New Roman" w:hAnsi="Times New Roman" w:cs="Times New Roman"/>
            <w:sz w:val="24"/>
            <w:szCs w:val="24"/>
            <w:highlight w:val="white"/>
          </w:rPr>
          <w:delText xml:space="preserve">, a project I started in high school that aims to raise mental health awareness – and potentially use it to reach a broader audience </w:delText>
        </w:r>
      </w:del>
      <w:ins w:id="119" w:author="Matthew" w:date="2020-12-31T16:25:00Z">
        <w:r w:rsidR="0082227F">
          <w:rPr>
            <w:rFonts w:ascii="Times New Roman" w:eastAsia="Times New Roman" w:hAnsi="Times New Roman" w:cs="Times New Roman"/>
            <w:sz w:val="24"/>
            <w:szCs w:val="24"/>
            <w:highlight w:val="white"/>
          </w:rPr>
          <w:t xml:space="preserve"> </w:t>
        </w:r>
      </w:ins>
      <w:r>
        <w:rPr>
          <w:rFonts w:ascii="Times New Roman" w:eastAsia="Times New Roman" w:hAnsi="Times New Roman" w:cs="Times New Roman"/>
          <w:sz w:val="24"/>
          <w:szCs w:val="24"/>
          <w:highlight w:val="white"/>
        </w:rPr>
        <w:t xml:space="preserve">in </w:t>
      </w:r>
      <w:ins w:id="120" w:author="Matthew" w:date="2020-12-31T16:25:00Z">
        <w:r w:rsidR="0082227F">
          <w:rPr>
            <w:rFonts w:ascii="Times New Roman" w:eastAsia="Times New Roman" w:hAnsi="Times New Roman" w:cs="Times New Roman"/>
            <w:sz w:val="24"/>
            <w:szCs w:val="24"/>
            <w:highlight w:val="white"/>
          </w:rPr>
          <w:t xml:space="preserve">the Greater </w:t>
        </w:r>
      </w:ins>
      <w:r>
        <w:rPr>
          <w:rFonts w:ascii="Times New Roman" w:eastAsia="Times New Roman" w:hAnsi="Times New Roman" w:cs="Times New Roman"/>
          <w:sz w:val="24"/>
          <w:szCs w:val="24"/>
          <w:highlight w:val="white"/>
        </w:rPr>
        <w:t>New York</w:t>
      </w:r>
      <w:ins w:id="121" w:author="Matthew" w:date="2020-12-31T16:25:00Z">
        <w:r w:rsidR="0082227F">
          <w:rPr>
            <w:rFonts w:ascii="Times New Roman" w:eastAsia="Times New Roman" w:hAnsi="Times New Roman" w:cs="Times New Roman"/>
            <w:sz w:val="24"/>
            <w:szCs w:val="24"/>
            <w:highlight w:val="white"/>
          </w:rPr>
          <w:t xml:space="preserve"> City area as </w:t>
        </w:r>
      </w:ins>
      <w:ins w:id="122" w:author="Matthew" w:date="2020-12-31T16:26:00Z">
        <w:r w:rsidR="0082227F">
          <w:rPr>
            <w:rFonts w:ascii="Times New Roman" w:eastAsia="Times New Roman" w:hAnsi="Times New Roman" w:cs="Times New Roman"/>
            <w:sz w:val="24"/>
            <w:szCs w:val="24"/>
            <w:highlight w:val="white"/>
          </w:rPr>
          <w:t>the platform leverages on multicultural exchanges through the dual network on opposite ends of the world</w:t>
        </w:r>
      </w:ins>
      <w:r>
        <w:rPr>
          <w:rFonts w:ascii="Times New Roman" w:eastAsia="Times New Roman" w:hAnsi="Times New Roman" w:cs="Times New Roman"/>
          <w:sz w:val="24"/>
          <w:szCs w:val="24"/>
          <w:highlight w:val="white"/>
        </w:rPr>
        <w:t>.</w:t>
      </w:r>
    </w:p>
    <w:p w14:paraId="00000015" w14:textId="77777777" w:rsidR="00280A5B" w:rsidDel="0082227F" w:rsidRDefault="003C75BA">
      <w:pPr>
        <w:ind w:right="180"/>
        <w:rPr>
          <w:del w:id="123" w:author="Matthew" w:date="2020-12-31T16:26:00Z"/>
          <w:rFonts w:ascii="Times New Roman" w:eastAsia="Times New Roman" w:hAnsi="Times New Roman" w:cs="Times New Roman"/>
          <w:sz w:val="24"/>
          <w:szCs w:val="24"/>
          <w:highlight w:val="white"/>
        </w:rPr>
      </w:pPr>
      <w:del w:id="124" w:author="Matthew" w:date="2020-12-31T16:26:00Z">
        <w:r w:rsidDel="0082227F">
          <w:rPr>
            <w:rFonts w:ascii="Times New Roman" w:eastAsia="Times New Roman" w:hAnsi="Times New Roman" w:cs="Times New Roman"/>
            <w:sz w:val="24"/>
            <w:szCs w:val="24"/>
            <w:highlight w:val="white"/>
          </w:rPr>
          <w:delText xml:space="preserve"> </w:delText>
        </w:r>
      </w:del>
    </w:p>
    <w:p w14:paraId="00000016" w14:textId="3CDB9BA5" w:rsidR="00280A5B" w:rsidDel="0082227F" w:rsidRDefault="003C75BA">
      <w:pPr>
        <w:ind w:right="180"/>
        <w:rPr>
          <w:del w:id="125" w:author="Matthew" w:date="2020-12-31T16:26:00Z"/>
          <w:rFonts w:ascii="Times New Roman" w:eastAsia="Times New Roman" w:hAnsi="Times New Roman" w:cs="Times New Roman"/>
          <w:sz w:val="24"/>
          <w:szCs w:val="24"/>
          <w:highlight w:val="white"/>
        </w:rPr>
      </w:pPr>
      <w:del w:id="126" w:author="Matthew" w:date="2020-12-31T16:26:00Z">
        <w:r w:rsidDel="0082227F">
          <w:rPr>
            <w:rFonts w:ascii="Times New Roman" w:eastAsia="Times New Roman" w:hAnsi="Times New Roman" w:cs="Times New Roman"/>
            <w:sz w:val="24"/>
            <w:szCs w:val="24"/>
            <w:highlight w:val="white"/>
          </w:rPr>
          <w:lastRenderedPageBreak/>
          <w:delText xml:space="preserve">Amidst my personal quest to help my cousin, I hope that Cornell’s impactful, global network would also enable me to empower children beyond my immediate social circle. </w:delText>
        </w:r>
      </w:del>
    </w:p>
    <w:p w14:paraId="00000017" w14:textId="77777777" w:rsidR="00280A5B" w:rsidRDefault="00280A5B">
      <w:pPr>
        <w:ind w:right="180"/>
        <w:rPr>
          <w:rFonts w:ascii="Times New Roman" w:eastAsia="Times New Roman" w:hAnsi="Times New Roman" w:cs="Times New Roman"/>
          <w:sz w:val="24"/>
          <w:szCs w:val="24"/>
          <w:highlight w:val="white"/>
        </w:rPr>
      </w:pPr>
    </w:p>
    <w:p w14:paraId="00000018" w14:textId="77777777" w:rsidR="00280A5B" w:rsidRDefault="00280A5B">
      <w:pPr>
        <w:rPr>
          <w:rFonts w:ascii="Times New Roman" w:eastAsia="Times New Roman" w:hAnsi="Times New Roman" w:cs="Times New Roman"/>
          <w:sz w:val="24"/>
          <w:szCs w:val="24"/>
          <w:highlight w:val="white"/>
        </w:rPr>
      </w:pPr>
    </w:p>
    <w:p w14:paraId="00000019" w14:textId="77777777" w:rsidR="00280A5B" w:rsidRDefault="00280A5B">
      <w:pPr>
        <w:rPr>
          <w:rFonts w:ascii="Times New Roman" w:eastAsia="Times New Roman" w:hAnsi="Times New Roman" w:cs="Times New Roman"/>
          <w:sz w:val="24"/>
          <w:szCs w:val="24"/>
          <w:highlight w:val="white"/>
        </w:rPr>
      </w:pPr>
    </w:p>
    <w:p w14:paraId="0000001A" w14:textId="77777777" w:rsidR="00280A5B" w:rsidRDefault="00280A5B">
      <w:pPr>
        <w:rPr>
          <w:rFonts w:ascii="Times New Roman" w:eastAsia="Times New Roman" w:hAnsi="Times New Roman" w:cs="Times New Roman"/>
          <w:sz w:val="24"/>
          <w:szCs w:val="24"/>
          <w:highlight w:val="white"/>
        </w:rPr>
      </w:pPr>
    </w:p>
    <w:p w14:paraId="0000001B" w14:textId="5BD07B98" w:rsidR="00280A5B" w:rsidRDefault="0051726F">
      <w:pPr>
        <w:rPr>
          <w:ins w:id="127" w:author="Matthew" w:date="2020-12-31T16:29:00Z"/>
          <w:rFonts w:ascii="Times New Roman" w:eastAsia="Times New Roman" w:hAnsi="Times New Roman" w:cs="Times New Roman"/>
          <w:i/>
          <w:iCs/>
          <w:sz w:val="24"/>
          <w:szCs w:val="24"/>
          <w:highlight w:val="white"/>
        </w:rPr>
      </w:pPr>
      <w:ins w:id="128" w:author="Matthew" w:date="2020-12-31T16:29:00Z">
        <w:r>
          <w:rPr>
            <w:rFonts w:ascii="Times New Roman" w:eastAsia="Times New Roman" w:hAnsi="Times New Roman" w:cs="Times New Roman"/>
            <w:i/>
            <w:iCs/>
            <w:sz w:val="24"/>
            <w:szCs w:val="24"/>
            <w:highlight w:val="white"/>
          </w:rPr>
          <w:t>Hi Kelly,</w:t>
        </w:r>
      </w:ins>
    </w:p>
    <w:p w14:paraId="682266FC" w14:textId="0AD5B98D" w:rsidR="0051726F" w:rsidRDefault="0051726F">
      <w:pPr>
        <w:rPr>
          <w:ins w:id="129" w:author="Matthew" w:date="2020-12-31T16:29:00Z"/>
          <w:rFonts w:ascii="Times New Roman" w:eastAsia="Times New Roman" w:hAnsi="Times New Roman" w:cs="Times New Roman"/>
          <w:i/>
          <w:iCs/>
          <w:sz w:val="24"/>
          <w:szCs w:val="24"/>
          <w:highlight w:val="white"/>
        </w:rPr>
      </w:pPr>
    </w:p>
    <w:p w14:paraId="443C0E32" w14:textId="255A2B31" w:rsidR="0051726F" w:rsidRDefault="0051726F">
      <w:pPr>
        <w:rPr>
          <w:ins w:id="130" w:author="Matthew" w:date="2020-12-31T16:31:00Z"/>
          <w:rFonts w:ascii="Times New Roman" w:eastAsia="Times New Roman" w:hAnsi="Times New Roman" w:cs="Times New Roman"/>
          <w:i/>
          <w:iCs/>
          <w:sz w:val="24"/>
          <w:szCs w:val="24"/>
          <w:highlight w:val="white"/>
        </w:rPr>
      </w:pPr>
      <w:ins w:id="131" w:author="Matthew" w:date="2020-12-31T16:29:00Z">
        <w:r>
          <w:rPr>
            <w:rFonts w:ascii="Times New Roman" w:eastAsia="Times New Roman" w:hAnsi="Times New Roman" w:cs="Times New Roman"/>
            <w:i/>
            <w:iCs/>
            <w:sz w:val="24"/>
            <w:szCs w:val="24"/>
            <w:highlight w:val="white"/>
          </w:rPr>
          <w:t>Good job on integrating your mul</w:t>
        </w:r>
      </w:ins>
      <w:ins w:id="132" w:author="Matthew" w:date="2020-12-31T16:30:00Z">
        <w:r>
          <w:rPr>
            <w:rFonts w:ascii="Times New Roman" w:eastAsia="Times New Roman" w:hAnsi="Times New Roman" w:cs="Times New Roman"/>
            <w:i/>
            <w:iCs/>
            <w:sz w:val="24"/>
            <w:szCs w:val="24"/>
            <w:highlight w:val="white"/>
          </w:rPr>
          <w:t>ti-prompt responses to this piece. I think the craft is pretty well done, though a couple parts needed slightly more glu</w:t>
        </w:r>
      </w:ins>
      <w:ins w:id="133" w:author="Matthew" w:date="2020-12-31T16:31:00Z">
        <w:r>
          <w:rPr>
            <w:rFonts w:ascii="Times New Roman" w:eastAsia="Times New Roman" w:hAnsi="Times New Roman" w:cs="Times New Roman"/>
            <w:i/>
            <w:iCs/>
            <w:sz w:val="24"/>
            <w:szCs w:val="24"/>
            <w:highlight w:val="white"/>
          </w:rPr>
          <w:t>ing but that’s just a minor part!</w:t>
        </w:r>
      </w:ins>
    </w:p>
    <w:p w14:paraId="0F37C541" w14:textId="699708E8" w:rsidR="0051726F" w:rsidRDefault="0051726F">
      <w:pPr>
        <w:rPr>
          <w:ins w:id="134" w:author="Matthew" w:date="2020-12-31T16:31:00Z"/>
          <w:rFonts w:ascii="Times New Roman" w:eastAsia="Times New Roman" w:hAnsi="Times New Roman" w:cs="Times New Roman"/>
          <w:i/>
          <w:iCs/>
          <w:sz w:val="24"/>
          <w:szCs w:val="24"/>
          <w:highlight w:val="white"/>
        </w:rPr>
      </w:pPr>
    </w:p>
    <w:p w14:paraId="623D9242" w14:textId="123FE52B" w:rsidR="0051726F" w:rsidRPr="0051726F" w:rsidRDefault="0051726F">
      <w:pPr>
        <w:rPr>
          <w:rFonts w:ascii="Times New Roman" w:eastAsia="Times New Roman" w:hAnsi="Times New Roman" w:cs="Times New Roman"/>
          <w:i/>
          <w:iCs/>
          <w:sz w:val="24"/>
          <w:szCs w:val="24"/>
          <w:highlight w:val="white"/>
          <w:rPrChange w:id="135" w:author="Matthew" w:date="2020-12-31T16:29:00Z">
            <w:rPr>
              <w:rFonts w:ascii="Times New Roman" w:eastAsia="Times New Roman" w:hAnsi="Times New Roman" w:cs="Times New Roman"/>
              <w:sz w:val="24"/>
              <w:szCs w:val="24"/>
              <w:highlight w:val="white"/>
            </w:rPr>
          </w:rPrChange>
        </w:rPr>
      </w:pPr>
      <w:ins w:id="136" w:author="Matthew" w:date="2020-12-31T16:31:00Z">
        <w:r>
          <w:rPr>
            <w:rFonts w:ascii="Times New Roman" w:eastAsia="Times New Roman" w:hAnsi="Times New Roman" w:cs="Times New Roman"/>
            <w:i/>
            <w:iCs/>
            <w:sz w:val="24"/>
            <w:szCs w:val="24"/>
            <w:highlight w:val="white"/>
          </w:rPr>
          <w:t>- Matthe</w:t>
        </w:r>
      </w:ins>
      <w:ins w:id="137" w:author="Matthew" w:date="2020-12-31T16:55:00Z">
        <w:r w:rsidR="006A4617">
          <w:rPr>
            <w:rFonts w:ascii="Times New Roman" w:eastAsia="Times New Roman" w:hAnsi="Times New Roman" w:cs="Times New Roman"/>
            <w:i/>
            <w:iCs/>
            <w:sz w:val="24"/>
            <w:szCs w:val="24"/>
            <w:highlight w:val="white"/>
          </w:rPr>
          <w:t>w</w:t>
        </w:r>
      </w:ins>
    </w:p>
    <w:p w14:paraId="0000001C" w14:textId="77777777" w:rsidR="00280A5B" w:rsidRDefault="00280A5B">
      <w:pPr>
        <w:rPr>
          <w:rFonts w:ascii="Times New Roman" w:eastAsia="Times New Roman" w:hAnsi="Times New Roman" w:cs="Times New Roman"/>
          <w:sz w:val="24"/>
          <w:szCs w:val="24"/>
          <w:highlight w:val="white"/>
        </w:rPr>
      </w:pPr>
    </w:p>
    <w:p w14:paraId="0000001D" w14:textId="77777777" w:rsidR="00280A5B" w:rsidRDefault="00280A5B">
      <w:pPr>
        <w:rPr>
          <w:rFonts w:ascii="Times New Roman" w:eastAsia="Times New Roman" w:hAnsi="Times New Roman" w:cs="Times New Roman"/>
          <w:sz w:val="24"/>
          <w:szCs w:val="24"/>
          <w:highlight w:val="white"/>
        </w:rPr>
      </w:pPr>
    </w:p>
    <w:p w14:paraId="0000001E" w14:textId="77777777" w:rsidR="00280A5B" w:rsidRDefault="00280A5B">
      <w:pPr>
        <w:rPr>
          <w:rFonts w:ascii="Times New Roman" w:eastAsia="Times New Roman" w:hAnsi="Times New Roman" w:cs="Times New Roman"/>
          <w:sz w:val="24"/>
          <w:szCs w:val="24"/>
          <w:highlight w:val="white"/>
        </w:rPr>
      </w:pPr>
    </w:p>
    <w:p w14:paraId="0000001F" w14:textId="77777777" w:rsidR="00280A5B" w:rsidRDefault="00280A5B">
      <w:pPr>
        <w:rPr>
          <w:rFonts w:ascii="Times New Roman" w:eastAsia="Times New Roman" w:hAnsi="Times New Roman" w:cs="Times New Roman"/>
          <w:sz w:val="24"/>
          <w:szCs w:val="24"/>
          <w:highlight w:val="white"/>
        </w:rPr>
      </w:pPr>
    </w:p>
    <w:p w14:paraId="00000020" w14:textId="77777777" w:rsidR="00280A5B" w:rsidRDefault="00280A5B">
      <w:pPr>
        <w:rPr>
          <w:rFonts w:ascii="Times New Roman" w:eastAsia="Times New Roman" w:hAnsi="Times New Roman" w:cs="Times New Roman"/>
          <w:sz w:val="24"/>
          <w:szCs w:val="24"/>
          <w:highlight w:val="white"/>
        </w:rPr>
      </w:pPr>
    </w:p>
    <w:p w14:paraId="00000021" w14:textId="77777777" w:rsidR="00280A5B" w:rsidRDefault="00280A5B">
      <w:pPr>
        <w:rPr>
          <w:rFonts w:ascii="Times New Roman" w:eastAsia="Times New Roman" w:hAnsi="Times New Roman" w:cs="Times New Roman"/>
          <w:sz w:val="24"/>
          <w:szCs w:val="24"/>
          <w:highlight w:val="white"/>
        </w:rPr>
      </w:pPr>
    </w:p>
    <w:p w14:paraId="00000022" w14:textId="77777777" w:rsidR="00280A5B" w:rsidRDefault="00280A5B">
      <w:pPr>
        <w:rPr>
          <w:rFonts w:ascii="Times New Roman" w:eastAsia="Times New Roman" w:hAnsi="Times New Roman" w:cs="Times New Roman"/>
          <w:sz w:val="24"/>
          <w:szCs w:val="24"/>
          <w:highlight w:val="white"/>
        </w:rPr>
      </w:pPr>
    </w:p>
    <w:p w14:paraId="00000023" w14:textId="77777777" w:rsidR="00280A5B" w:rsidRDefault="00280A5B">
      <w:pPr>
        <w:rPr>
          <w:rFonts w:ascii="Times New Roman" w:eastAsia="Times New Roman" w:hAnsi="Times New Roman" w:cs="Times New Roman"/>
          <w:sz w:val="24"/>
          <w:szCs w:val="24"/>
          <w:highlight w:val="white"/>
        </w:rPr>
      </w:pPr>
    </w:p>
    <w:p w14:paraId="00000024" w14:textId="77777777" w:rsidR="00280A5B" w:rsidRDefault="00280A5B">
      <w:pPr>
        <w:rPr>
          <w:rFonts w:ascii="Times New Roman" w:eastAsia="Times New Roman" w:hAnsi="Times New Roman" w:cs="Times New Roman"/>
          <w:sz w:val="24"/>
          <w:szCs w:val="24"/>
          <w:highlight w:val="white"/>
        </w:rPr>
      </w:pPr>
    </w:p>
    <w:p w14:paraId="00000025" w14:textId="77777777" w:rsidR="00280A5B" w:rsidRDefault="00280A5B">
      <w:pPr>
        <w:rPr>
          <w:rFonts w:ascii="Times New Roman" w:eastAsia="Times New Roman" w:hAnsi="Times New Roman" w:cs="Times New Roman"/>
          <w:sz w:val="24"/>
          <w:szCs w:val="24"/>
          <w:highlight w:val="white"/>
        </w:rPr>
      </w:pPr>
    </w:p>
    <w:p w14:paraId="00000026" w14:textId="77777777" w:rsidR="00280A5B" w:rsidRDefault="00280A5B">
      <w:pPr>
        <w:rPr>
          <w:rFonts w:ascii="Times New Roman" w:eastAsia="Times New Roman" w:hAnsi="Times New Roman" w:cs="Times New Roman"/>
          <w:sz w:val="24"/>
          <w:szCs w:val="24"/>
          <w:highlight w:val="white"/>
        </w:rPr>
      </w:pPr>
    </w:p>
    <w:p w14:paraId="00000027" w14:textId="77777777" w:rsidR="00280A5B" w:rsidRDefault="00280A5B">
      <w:pPr>
        <w:rPr>
          <w:rFonts w:ascii="Times New Roman" w:eastAsia="Times New Roman" w:hAnsi="Times New Roman" w:cs="Times New Roman"/>
          <w:sz w:val="24"/>
          <w:szCs w:val="24"/>
          <w:highlight w:val="white"/>
        </w:rPr>
      </w:pPr>
    </w:p>
    <w:p w14:paraId="00000028" w14:textId="77777777" w:rsidR="00280A5B" w:rsidRDefault="00280A5B">
      <w:pPr>
        <w:rPr>
          <w:rFonts w:ascii="Times New Roman" w:eastAsia="Times New Roman" w:hAnsi="Times New Roman" w:cs="Times New Roman"/>
          <w:strike/>
          <w:sz w:val="24"/>
          <w:szCs w:val="24"/>
          <w:highlight w:val="white"/>
        </w:rPr>
      </w:pPr>
    </w:p>
    <w:p w14:paraId="00000029" w14:textId="77777777" w:rsidR="00280A5B" w:rsidRDefault="00280A5B">
      <w:pPr>
        <w:rPr>
          <w:rFonts w:ascii="Times New Roman" w:eastAsia="Times New Roman" w:hAnsi="Times New Roman" w:cs="Times New Roman"/>
          <w:strike/>
          <w:sz w:val="24"/>
          <w:szCs w:val="24"/>
          <w:highlight w:val="white"/>
        </w:rPr>
      </w:pPr>
    </w:p>
    <w:p w14:paraId="0000002A" w14:textId="77777777" w:rsidR="00280A5B" w:rsidRDefault="00280A5B">
      <w:pPr>
        <w:rPr>
          <w:rFonts w:ascii="Times New Roman" w:eastAsia="Times New Roman" w:hAnsi="Times New Roman" w:cs="Times New Roman"/>
          <w:strike/>
          <w:sz w:val="24"/>
          <w:szCs w:val="24"/>
          <w:highlight w:val="white"/>
        </w:rPr>
      </w:pPr>
    </w:p>
    <w:p w14:paraId="0000002B" w14:textId="77777777" w:rsidR="00280A5B" w:rsidRDefault="003C75BA">
      <w:pPr>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It all started 2 years ago, when my 7-year-old cousin started to lose his temper whenever we have weekly family gatherings.</w:t>
      </w:r>
    </w:p>
    <w:p w14:paraId="0000002C" w14:textId="77777777" w:rsidR="00280A5B" w:rsidRDefault="003C75BA">
      <w:pPr>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 </w:t>
      </w:r>
    </w:p>
    <w:p w14:paraId="0000002D" w14:textId="77777777" w:rsidR="00280A5B" w:rsidRDefault="003C75BA">
      <w:pPr>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“What causes him to have a bad temperamental disposition?” I asked myself. I spoke to his parents, but they were puzzled too, saying that my cousin seems fine at home. I couldn’t figure out why despite reading countless books about child anger management. My growing interest in children behavior, however, soared when my pen pal shared about her younger sister’s extreme mood swings and bipolar symptoms. </w:t>
      </w:r>
    </w:p>
    <w:p w14:paraId="0000002E" w14:textId="77777777" w:rsidR="00280A5B" w:rsidRDefault="003C75BA">
      <w:pPr>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 </w:t>
      </w:r>
    </w:p>
    <w:p w14:paraId="0000002F" w14:textId="77777777" w:rsidR="00280A5B" w:rsidRDefault="003C75BA">
      <w:pPr>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Fascinated by the nature vs nurture philosophies that play roles in the process of a child’s emotional development, I made it my goal to become a child psychologist and to open a clinic of my own. One that protects children’s privacy and provides a safe room to express their concerns. </w:t>
      </w:r>
      <w:r>
        <w:rPr>
          <w:rFonts w:ascii="Times New Roman" w:eastAsia="Times New Roman" w:hAnsi="Times New Roman" w:cs="Times New Roman"/>
          <w:strike/>
          <w:sz w:val="24"/>
          <w:szCs w:val="24"/>
          <w:highlight w:val="white"/>
        </w:rPr>
        <w:lastRenderedPageBreak/>
        <w:t xml:space="preserve">And I believe that Cornell’s College of Arts and Sciences (CAS), with its emphasis on opening our eyes to different perspectives, is the right place for me. </w:t>
      </w:r>
    </w:p>
    <w:p w14:paraId="00000030"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 </w:t>
      </w:r>
    </w:p>
    <w:p w14:paraId="00000031"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As a Psychology major, I am intrigued to study a range of courses, specifically Developmental and Adult Psychopathology. The Developmental Psychology course would granulate my understanding on how children develop emotionally or physically; while Adult Psychopathology would equip me with the identification of disorders, as well as how to treat them. Equally important is to hone my practical finesse outside of the classroom, which is joining the vast research labs Cornell houses. I am excited to work with Professor Michael H. Goldstein and specifically investigate how infant’s development processes could affect or stimulate a mental disorder.</w:t>
      </w:r>
    </w:p>
    <w:p w14:paraId="00000032"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 </w:t>
      </w:r>
    </w:p>
    <w:p w14:paraId="00000033"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While honing my technical skillsets, I very much realize the importance of financial sustainability and awareness to legal systems in opening my own safe zone for troubled children. The flexibility and interdisciplinary approach Cornell provide will give me access to take some courses such as Managerial Finance and Law for Entrepreneurs at SC Johnson College of Business. Both these courses will allow me to build a fundamental understanding of the processes to build a business – and manage the organization fully equipped. </w:t>
      </w:r>
    </w:p>
    <w:p w14:paraId="00000034"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 </w:t>
      </w:r>
    </w:p>
    <w:p w14:paraId="00000035"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Furthermore, I am also intrigued by one of the centres and institutes Cornell has, which is the Cornell Institute for Healthy Futures – the first center that combines hospitality, design, as well as healthcare. There, I’d collaborate alongside different educational programs, sponsors, and events – and use the opportunity to gain more insight on the intersection between the themes of hospitality and healthcare. I would love to research and explore the potent strategies on the possibility of utilizing the Plan-Do-Study-Act (PDSA Cycle) and customer feedback on healthcare – and reach the end of goal of creating my own clinic. </w:t>
      </w:r>
    </w:p>
    <w:p w14:paraId="00000036"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 </w:t>
      </w:r>
    </w:p>
    <w:p w14:paraId="00000037"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As an avid advocate for emotional wellbeing, Cornell would make me feel I’m in my own element, even outside of class. I enjoy sharing my perspective with other people, especially one that I am truly passionate in – and I am keen to hear what other people have to say about different aspects of mental health. At Cornell’s clubs, I could see myself champion the change to the stigma of mental illness at the Minds Matter or the Yellow Paint Society. I also intend to collaborate with the technology, marketing, and design students to improve SafeSpace, a project I started in high school that aims to raise mental health awareness – and potentially use it to reach a broader community in New York.</w:t>
      </w:r>
    </w:p>
    <w:p w14:paraId="00000038"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 </w:t>
      </w:r>
    </w:p>
    <w:p w14:paraId="00000039" w14:textId="77777777" w:rsidR="00280A5B" w:rsidRDefault="003C75BA">
      <w:pPr>
        <w:ind w:right="180"/>
        <w:rPr>
          <w:rFonts w:ascii="Times New Roman" w:eastAsia="Times New Roman" w:hAnsi="Times New Roman" w:cs="Times New Roman"/>
          <w:strike/>
          <w:sz w:val="24"/>
          <w:szCs w:val="24"/>
          <w:highlight w:val="white"/>
        </w:rPr>
      </w:pPr>
      <w:r>
        <w:rPr>
          <w:rFonts w:ascii="Times New Roman" w:eastAsia="Times New Roman" w:hAnsi="Times New Roman" w:cs="Times New Roman"/>
          <w:strike/>
          <w:sz w:val="24"/>
          <w:szCs w:val="24"/>
          <w:highlight w:val="white"/>
        </w:rPr>
        <w:t xml:space="preserve">Whether it’s taking courses, learning across disciplines, or working alongside students with different expertise, the richness of perspective Cornell offers will not only help me complete my personal quest in helping my cousin, but also other children and beyond. </w:t>
      </w:r>
    </w:p>
    <w:p w14:paraId="0000003A" w14:textId="77777777" w:rsidR="00280A5B" w:rsidRDefault="00280A5B">
      <w:pPr>
        <w:rPr>
          <w:strike/>
          <w:sz w:val="20"/>
          <w:szCs w:val="20"/>
          <w:highlight w:val="white"/>
        </w:rPr>
      </w:pPr>
    </w:p>
    <w:p w14:paraId="0000003B" w14:textId="77777777" w:rsidR="00280A5B" w:rsidRDefault="00280A5B">
      <w:pPr>
        <w:rPr>
          <w:rFonts w:ascii="Times New Roman" w:eastAsia="Times New Roman" w:hAnsi="Times New Roman" w:cs="Times New Roman"/>
          <w:strike/>
          <w:color w:val="4D4D4D"/>
          <w:sz w:val="24"/>
          <w:szCs w:val="24"/>
          <w:highlight w:val="white"/>
        </w:rPr>
      </w:pPr>
    </w:p>
    <w:p w14:paraId="0000003C" w14:textId="77777777" w:rsidR="00280A5B" w:rsidRDefault="00280A5B">
      <w:pPr>
        <w:rPr>
          <w:rFonts w:ascii="Times New Roman" w:eastAsia="Times New Roman" w:hAnsi="Times New Roman" w:cs="Times New Roman"/>
          <w:color w:val="4D4D4D"/>
          <w:sz w:val="24"/>
          <w:szCs w:val="24"/>
          <w:highlight w:val="white"/>
        </w:rPr>
      </w:pPr>
    </w:p>
    <w:p w14:paraId="0000003D" w14:textId="77777777" w:rsidR="00280A5B" w:rsidRDefault="00280A5B">
      <w:pPr>
        <w:rPr>
          <w:rFonts w:ascii="Times New Roman" w:eastAsia="Times New Roman" w:hAnsi="Times New Roman" w:cs="Times New Roman"/>
          <w:color w:val="4D4D4D"/>
          <w:sz w:val="24"/>
          <w:szCs w:val="24"/>
          <w:highlight w:val="white"/>
        </w:rPr>
      </w:pPr>
    </w:p>
    <w:p w14:paraId="0000003E" w14:textId="77777777" w:rsidR="00280A5B" w:rsidRDefault="00280A5B">
      <w:pPr>
        <w:ind w:right="180"/>
        <w:rPr>
          <w:rFonts w:ascii="Times New Roman" w:eastAsia="Times New Roman" w:hAnsi="Times New Roman" w:cs="Times New Roman"/>
          <w:sz w:val="24"/>
          <w:szCs w:val="24"/>
          <w:highlight w:val="white"/>
        </w:rPr>
      </w:pPr>
    </w:p>
    <w:p w14:paraId="0000003F" w14:textId="77777777" w:rsidR="00280A5B" w:rsidRDefault="00280A5B">
      <w:pPr>
        <w:ind w:right="180"/>
        <w:rPr>
          <w:rFonts w:ascii="Times New Roman" w:eastAsia="Times New Roman" w:hAnsi="Times New Roman" w:cs="Times New Roman"/>
          <w:sz w:val="24"/>
          <w:szCs w:val="24"/>
          <w:highlight w:val="white"/>
        </w:rPr>
      </w:pPr>
    </w:p>
    <w:p w14:paraId="00000040" w14:textId="77777777" w:rsidR="00280A5B" w:rsidRDefault="00280A5B">
      <w:pPr>
        <w:ind w:right="180"/>
        <w:rPr>
          <w:rFonts w:ascii="Times New Roman" w:eastAsia="Times New Roman" w:hAnsi="Times New Roman" w:cs="Times New Roman"/>
          <w:sz w:val="24"/>
          <w:szCs w:val="24"/>
          <w:highlight w:val="white"/>
        </w:rPr>
      </w:pPr>
    </w:p>
    <w:p w14:paraId="00000041" w14:textId="77777777" w:rsidR="00280A5B" w:rsidRDefault="00280A5B">
      <w:pPr>
        <w:ind w:right="180"/>
        <w:rPr>
          <w:rFonts w:ascii="Times New Roman" w:eastAsia="Times New Roman" w:hAnsi="Times New Roman" w:cs="Times New Roman"/>
          <w:sz w:val="24"/>
          <w:szCs w:val="24"/>
          <w:highlight w:val="white"/>
        </w:rPr>
      </w:pPr>
    </w:p>
    <w:p w14:paraId="00000042" w14:textId="77777777" w:rsidR="00280A5B" w:rsidRDefault="00280A5B">
      <w:pPr>
        <w:ind w:right="180"/>
        <w:rPr>
          <w:rFonts w:ascii="Times New Roman" w:eastAsia="Times New Roman" w:hAnsi="Times New Roman" w:cs="Times New Roman"/>
          <w:sz w:val="24"/>
          <w:szCs w:val="24"/>
          <w:highlight w:val="white"/>
        </w:rPr>
      </w:pPr>
    </w:p>
    <w:p w14:paraId="00000043" w14:textId="77777777" w:rsidR="00280A5B" w:rsidRDefault="00280A5B">
      <w:pPr>
        <w:ind w:right="180"/>
        <w:rPr>
          <w:rFonts w:ascii="Times New Roman" w:eastAsia="Times New Roman" w:hAnsi="Times New Roman" w:cs="Times New Roman"/>
          <w:sz w:val="24"/>
          <w:szCs w:val="24"/>
          <w:highlight w:val="white"/>
        </w:rPr>
      </w:pPr>
    </w:p>
    <w:p w14:paraId="00000044" w14:textId="77777777" w:rsidR="00280A5B" w:rsidRDefault="00280A5B">
      <w:pPr>
        <w:ind w:right="180"/>
        <w:rPr>
          <w:rFonts w:ascii="Times New Roman" w:eastAsia="Times New Roman" w:hAnsi="Times New Roman" w:cs="Times New Roman"/>
          <w:sz w:val="24"/>
          <w:szCs w:val="24"/>
          <w:highlight w:val="white"/>
        </w:rPr>
      </w:pPr>
    </w:p>
    <w:p w14:paraId="00000045" w14:textId="77777777" w:rsidR="00280A5B" w:rsidRDefault="00280A5B">
      <w:pPr>
        <w:ind w:right="180"/>
        <w:rPr>
          <w:rFonts w:ascii="Times New Roman" w:eastAsia="Times New Roman" w:hAnsi="Times New Roman" w:cs="Times New Roman"/>
          <w:sz w:val="24"/>
          <w:szCs w:val="24"/>
          <w:highlight w:val="white"/>
        </w:rPr>
      </w:pPr>
    </w:p>
    <w:p w14:paraId="00000046" w14:textId="77777777" w:rsidR="00280A5B" w:rsidRDefault="00280A5B">
      <w:pPr>
        <w:ind w:right="180"/>
        <w:rPr>
          <w:rFonts w:ascii="Times New Roman" w:eastAsia="Times New Roman" w:hAnsi="Times New Roman" w:cs="Times New Roman"/>
          <w:sz w:val="24"/>
          <w:szCs w:val="24"/>
          <w:highlight w:val="white"/>
        </w:rPr>
      </w:pPr>
    </w:p>
    <w:p w14:paraId="00000047" w14:textId="77777777" w:rsidR="00280A5B" w:rsidRDefault="00280A5B">
      <w:pPr>
        <w:ind w:right="180"/>
        <w:rPr>
          <w:rFonts w:ascii="Times New Roman" w:eastAsia="Times New Roman" w:hAnsi="Times New Roman" w:cs="Times New Roman"/>
          <w:sz w:val="24"/>
          <w:szCs w:val="24"/>
          <w:highlight w:val="white"/>
        </w:rPr>
      </w:pPr>
    </w:p>
    <w:p w14:paraId="00000048" w14:textId="77777777" w:rsidR="00280A5B" w:rsidRDefault="003C75BA">
      <w:pPr>
        <w:ind w:right="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49" w14:textId="77777777" w:rsidR="00280A5B" w:rsidRDefault="00280A5B">
      <w:pPr>
        <w:ind w:right="180"/>
        <w:rPr>
          <w:rFonts w:ascii="Times New Roman" w:eastAsia="Times New Roman" w:hAnsi="Times New Roman" w:cs="Times New Roman"/>
          <w:sz w:val="24"/>
          <w:szCs w:val="24"/>
          <w:highlight w:val="white"/>
        </w:rPr>
      </w:pPr>
    </w:p>
    <w:p w14:paraId="0000004A" w14:textId="77777777" w:rsidR="00280A5B" w:rsidRDefault="00280A5B">
      <w:pPr>
        <w:ind w:right="180"/>
        <w:rPr>
          <w:rFonts w:ascii="Times New Roman" w:eastAsia="Times New Roman" w:hAnsi="Times New Roman" w:cs="Times New Roman"/>
          <w:sz w:val="24"/>
          <w:szCs w:val="24"/>
          <w:highlight w:val="white"/>
        </w:rPr>
      </w:pPr>
    </w:p>
    <w:p w14:paraId="0000004B" w14:textId="77777777" w:rsidR="00280A5B" w:rsidRDefault="00280A5B">
      <w:pPr>
        <w:ind w:right="180"/>
        <w:rPr>
          <w:rFonts w:ascii="Times New Roman" w:eastAsia="Times New Roman" w:hAnsi="Times New Roman" w:cs="Times New Roman"/>
          <w:sz w:val="24"/>
          <w:szCs w:val="24"/>
          <w:highlight w:val="white"/>
        </w:rPr>
      </w:pPr>
    </w:p>
    <w:p w14:paraId="0000004C" w14:textId="77777777" w:rsidR="00280A5B" w:rsidRDefault="00280A5B">
      <w:pPr>
        <w:ind w:right="180"/>
        <w:rPr>
          <w:rFonts w:ascii="Times New Roman" w:eastAsia="Times New Roman" w:hAnsi="Times New Roman" w:cs="Times New Roman"/>
          <w:sz w:val="24"/>
          <w:szCs w:val="24"/>
          <w:highlight w:val="white"/>
        </w:rPr>
      </w:pPr>
    </w:p>
    <w:p w14:paraId="0000004D" w14:textId="77777777" w:rsidR="00280A5B" w:rsidRDefault="00280A5B">
      <w:pPr>
        <w:ind w:right="180"/>
        <w:rPr>
          <w:rFonts w:ascii="Times New Roman" w:eastAsia="Times New Roman" w:hAnsi="Times New Roman" w:cs="Times New Roman"/>
          <w:sz w:val="24"/>
          <w:szCs w:val="24"/>
          <w:highlight w:val="white"/>
        </w:rPr>
      </w:pPr>
    </w:p>
    <w:p w14:paraId="0000004E" w14:textId="77777777" w:rsidR="00280A5B" w:rsidRDefault="00280A5B">
      <w:pPr>
        <w:ind w:right="180"/>
        <w:rPr>
          <w:rFonts w:ascii="Times New Roman" w:eastAsia="Times New Roman" w:hAnsi="Times New Roman" w:cs="Times New Roman"/>
          <w:sz w:val="24"/>
          <w:szCs w:val="24"/>
          <w:highlight w:val="white"/>
        </w:rPr>
      </w:pPr>
    </w:p>
    <w:p w14:paraId="0000004F" w14:textId="77777777" w:rsidR="00280A5B" w:rsidRDefault="00280A5B">
      <w:pPr>
        <w:ind w:right="180"/>
        <w:rPr>
          <w:rFonts w:ascii="Times New Roman" w:eastAsia="Times New Roman" w:hAnsi="Times New Roman" w:cs="Times New Roman"/>
          <w:sz w:val="24"/>
          <w:szCs w:val="24"/>
          <w:highlight w:val="white"/>
        </w:rPr>
      </w:pPr>
    </w:p>
    <w:p w14:paraId="00000050" w14:textId="77777777" w:rsidR="00280A5B" w:rsidRDefault="00280A5B">
      <w:pPr>
        <w:ind w:right="180"/>
        <w:rPr>
          <w:rFonts w:ascii="Times New Roman" w:eastAsia="Times New Roman" w:hAnsi="Times New Roman" w:cs="Times New Roman"/>
          <w:sz w:val="24"/>
          <w:szCs w:val="24"/>
          <w:highlight w:val="white"/>
        </w:rPr>
      </w:pPr>
    </w:p>
    <w:p w14:paraId="00000051" w14:textId="77777777" w:rsidR="00280A5B" w:rsidRDefault="00280A5B">
      <w:pPr>
        <w:ind w:right="180"/>
        <w:rPr>
          <w:rFonts w:ascii="Times New Roman" w:eastAsia="Times New Roman" w:hAnsi="Times New Roman" w:cs="Times New Roman"/>
          <w:sz w:val="24"/>
          <w:szCs w:val="24"/>
          <w:highlight w:val="white"/>
        </w:rPr>
      </w:pPr>
    </w:p>
    <w:p w14:paraId="00000052" w14:textId="77777777" w:rsidR="00280A5B" w:rsidRDefault="00280A5B">
      <w:pPr>
        <w:rPr>
          <w:rFonts w:ascii="Times New Roman" w:eastAsia="Times New Roman" w:hAnsi="Times New Roman" w:cs="Times New Roman"/>
          <w:color w:val="4D4D4D"/>
          <w:sz w:val="24"/>
          <w:szCs w:val="24"/>
          <w:highlight w:val="white"/>
        </w:rPr>
      </w:pPr>
    </w:p>
    <w:p w14:paraId="00000053" w14:textId="77777777" w:rsidR="00280A5B" w:rsidRDefault="00280A5B">
      <w:pPr>
        <w:rPr>
          <w:rFonts w:ascii="Times New Roman" w:eastAsia="Times New Roman" w:hAnsi="Times New Roman" w:cs="Times New Roman"/>
          <w:strike/>
          <w:color w:val="4D4D4D"/>
          <w:sz w:val="24"/>
          <w:szCs w:val="24"/>
          <w:highlight w:val="white"/>
        </w:rPr>
      </w:pPr>
    </w:p>
    <w:p w14:paraId="00000054" w14:textId="77777777" w:rsidR="00280A5B" w:rsidRDefault="00280A5B">
      <w:pPr>
        <w:rPr>
          <w:rFonts w:ascii="Times New Roman" w:eastAsia="Times New Roman" w:hAnsi="Times New Roman" w:cs="Times New Roman"/>
          <w:color w:val="4D4D4D"/>
          <w:sz w:val="24"/>
          <w:szCs w:val="24"/>
          <w:highlight w:val="white"/>
        </w:rPr>
      </w:pPr>
    </w:p>
    <w:p w14:paraId="00000055" w14:textId="77777777" w:rsidR="00280A5B" w:rsidRDefault="00280A5B">
      <w:pPr>
        <w:ind w:right="180"/>
        <w:rPr>
          <w:color w:val="4D4D4D"/>
          <w:sz w:val="23"/>
          <w:szCs w:val="23"/>
          <w:highlight w:val="white"/>
        </w:rPr>
      </w:pPr>
    </w:p>
    <w:sectPr w:rsidR="00280A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A5B"/>
    <w:rsid w:val="000246BA"/>
    <w:rsid w:val="00280A5B"/>
    <w:rsid w:val="003C75BA"/>
    <w:rsid w:val="00422F5C"/>
    <w:rsid w:val="00481789"/>
    <w:rsid w:val="0051726F"/>
    <w:rsid w:val="006A4617"/>
    <w:rsid w:val="0082227F"/>
    <w:rsid w:val="008C70EE"/>
    <w:rsid w:val="00985F5D"/>
    <w:rsid w:val="00BF165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4842"/>
  <w15:docId w15:val="{CC248DA8-F70D-EE45-BEF6-7B79BB4E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1726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26F"/>
    <w:rPr>
      <w:rFonts w:ascii="Segoe UI" w:hAnsi="Segoe UI" w:cs="Segoe UI"/>
      <w:sz w:val="18"/>
      <w:szCs w:val="18"/>
    </w:rPr>
  </w:style>
  <w:style w:type="paragraph" w:styleId="ListParagraph">
    <w:name w:val="List Paragraph"/>
    <w:basedOn w:val="Normal"/>
    <w:uiPriority w:val="34"/>
    <w:qFormat/>
    <w:rsid w:val="00517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hf.cornell.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siness.cornell.edu/faculty-research/centers-institutes/" TargetMode="External"/><Relationship Id="rId5" Type="http://schemas.openxmlformats.org/officeDocument/2006/relationships/hyperlink" Target="https://cornell180dc.wordpress.com" TargetMode="External"/><Relationship Id="rId10" Type="http://schemas.openxmlformats.org/officeDocument/2006/relationships/theme" Target="theme/theme1.xml"/><Relationship Id="rId4" Type="http://schemas.openxmlformats.org/officeDocument/2006/relationships/hyperlink" Target="https://cornell.campusgroups.com/club_signup?group_type=&amp;search=mental+health&amp;category_tags=4294858&amp;order=name_asc"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5</cp:revision>
  <dcterms:created xsi:type="dcterms:W3CDTF">2020-12-30T13:41:00Z</dcterms:created>
  <dcterms:modified xsi:type="dcterms:W3CDTF">2020-12-31T08:55:00Z</dcterms:modified>
</cp:coreProperties>
</file>