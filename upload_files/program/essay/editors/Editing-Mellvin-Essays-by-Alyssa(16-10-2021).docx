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0585" w14:textId="14DA282F" w:rsidR="006267AB" w:rsidRPr="006267AB" w:rsidRDefault="006267AB" w:rsidP="006267AB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0000FF"/>
          <w:sz w:val="22"/>
          <w:szCs w:val="22"/>
        </w:rPr>
        <w:t>Prompt:</w:t>
      </w:r>
      <w:r w:rsidRPr="006267AB">
        <w:rPr>
          <w:rFonts w:ascii="Arial" w:eastAsia="Times New Roman" w:hAnsi="Arial" w:cs="Arial"/>
          <w:i/>
          <w:iCs/>
          <w:color w:val="0000FF"/>
          <w:sz w:val="22"/>
          <w:szCs w:val="22"/>
        </w:rPr>
        <w:t xml:space="preserve"> </w:t>
      </w:r>
      <w:r w:rsidRPr="006267AB">
        <w:rPr>
          <w:rFonts w:ascii="Roboto" w:eastAsia="Times New Roman" w:hAnsi="Roboto" w:cs="Times New Roman"/>
          <w:i/>
          <w:iCs/>
          <w:color w:val="0000FF"/>
          <w:shd w:val="clear" w:color="auto" w:fill="FFFFFF"/>
        </w:rPr>
        <w:t>The lessons we take from obstacles we encounter can be fundamental to later success. Recount a time when you faced a challenge, setback, or failure. How did it affect you, and what did you learn from the experience?</w:t>
      </w:r>
    </w:p>
    <w:p w14:paraId="5AE00A43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5FF68A73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As I turned on the ignition key, I heard stutters from the front accompanied by visuals of black smoke from the muffler of </w:t>
      </w:r>
      <w:commentRangeStart w:id="0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</w:t>
      </w:r>
      <w:commentRangeEnd w:id="0"/>
      <w:r w:rsidR="00DD6A48">
        <w:rPr>
          <w:rStyle w:val="CommentReference"/>
        </w:rPr>
        <w:commentReference w:id="0"/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90s Toyota </w:t>
      </w:r>
      <w:proofErr w:type="spellStart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Kijang</w:t>
      </w:r>
      <w:proofErr w:type="spellEnd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. I hurriedly hopped out, opened the hood, and was immediately presented with an </w:t>
      </w:r>
      <w:commentRangeStart w:id="1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overwhelming silhouette of the engine as it’s now covered with this ominous, viscous black smoke.</w:t>
      </w:r>
      <w:commentRangeEnd w:id="1"/>
      <w:r w:rsidR="007E1D24">
        <w:rPr>
          <w:rStyle w:val="CommentReference"/>
        </w:rPr>
        <w:commentReference w:id="1"/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commentRangeStart w:id="2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 waited ~15 minutes</w:t>
      </w:r>
      <w:commentRangeEnd w:id="2"/>
      <w:r w:rsidR="007E1D24">
        <w:rPr>
          <w:rStyle w:val="CommentReference"/>
        </w:rPr>
        <w:commentReference w:id="2"/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. Once the black vapor slowly dissipated, a clearer view presented itself </w:t>
      </w:r>
      <w:commentRangeStart w:id="3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with</w:t>
      </w:r>
      <w:commentRangeEnd w:id="3"/>
      <w:r w:rsidR="00EF7B06">
        <w:rPr>
          <w:rStyle w:val="CommentReference"/>
        </w:rPr>
        <w:commentReference w:id="3"/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seemingly different colored cables protruding out of the engine. </w:t>
      </w:r>
      <w:commentRangeStart w:id="4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Again… Seemingly!! </w:t>
      </w:r>
      <w:commentRangeEnd w:id="4"/>
      <w:r w:rsidR="007E1D24">
        <w:rPr>
          <w:rStyle w:val="CommentReference"/>
        </w:rPr>
        <w:commentReference w:id="4"/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My eyes cannot distinguish these colors as I was reminded of my protanomaly. </w:t>
      </w:r>
      <w:commentRangeStart w:id="5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Mixed feelings ensued: excited to </w:t>
      </w:r>
      <w:commentRangeEnd w:id="5"/>
      <w:r w:rsidR="007E1D24">
        <w:rPr>
          <w:rStyle w:val="CommentReference"/>
        </w:rPr>
        <w:commentReference w:id="5"/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fix the Toyota yet disheartened by my limitation that hinders me from investigating this object. </w:t>
      </w:r>
    </w:p>
    <w:p w14:paraId="102A3D04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3F7370C2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For years, people around me (distant family, family friends, etc.) had enforced a limitation upon me based on one flaw. Somehow, there has been this unknown stigma, “someone who’s colorblind CANNOT become an engineer.” It took a toll on me as it slowly pulled me away from </w:t>
      </w:r>
      <w:commentRangeStart w:id="6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my basic instinct. </w:t>
      </w:r>
      <w:commentRangeEnd w:id="6"/>
      <w:r w:rsidR="007E1D24">
        <w:rPr>
          <w:rStyle w:val="CommentReference"/>
        </w:rPr>
        <w:commentReference w:id="6"/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I was frustrated and wanted to disconnect from the world.</w:t>
      </w: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It was tough, but </w:t>
      </w:r>
      <w:commentRangeStart w:id="7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this family heirloom turned 14th birthday gift </w:t>
      </w:r>
      <w:commentRangeEnd w:id="7"/>
      <w:r w:rsidR="007E1D24">
        <w:rPr>
          <w:rStyle w:val="CommentReference"/>
        </w:rPr>
        <w:commentReference w:id="7"/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has grounded me and become a force that fuels th</w:t>
      </w:r>
      <w:commentRangeStart w:id="8"/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e engineering fire inside </w:t>
      </w:r>
      <w:commentRangeEnd w:id="8"/>
      <w:r w:rsidR="007E1D24">
        <w:rPr>
          <w:rStyle w:val="CommentReference"/>
        </w:rPr>
        <w:commentReference w:id="8"/>
      </w:r>
      <w:r w:rsidRPr="00D55CEA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me. </w:t>
      </w:r>
    </w:p>
    <w:p w14:paraId="4AB9A60E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4F245049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As I studied this vintage’s engine, I saw the enthusiasm in my dad’s eyes. While his enthusiasm motivated me, it also served a strong pressure magnifying my fear of losing </w:t>
      </w:r>
      <w:commentRangeStart w:id="9"/>
      <w:r w:rsidRPr="00D55CEA">
        <w:rPr>
          <w:rFonts w:ascii="Arial" w:eastAsia="Times New Roman" w:hAnsi="Arial" w:cs="Arial"/>
          <w:color w:val="000000"/>
          <w:sz w:val="22"/>
          <w:szCs w:val="22"/>
        </w:rPr>
        <w:t>those looks</w:t>
      </w:r>
      <w:commentRangeEnd w:id="9"/>
      <w:r w:rsidR="007E1D24">
        <w:rPr>
          <w:rStyle w:val="CommentReference"/>
        </w:rPr>
        <w:commentReference w:id="9"/>
      </w: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. So, I disassembled all the cables from the engine </w:t>
      </w:r>
      <w:proofErr w:type="gramStart"/>
      <w:r w:rsidRPr="00D55CEA">
        <w:rPr>
          <w:rFonts w:ascii="Arial" w:eastAsia="Times New Roman" w:hAnsi="Arial" w:cs="Arial"/>
          <w:color w:val="000000"/>
          <w:sz w:val="22"/>
          <w:szCs w:val="22"/>
        </w:rPr>
        <w:t>in an attempt to</w:t>
      </w:r>
      <w:proofErr w:type="gramEnd"/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 fix it. Disassembling meant I had to know how to re-assemble them. Thus, my frustration rose when I tried to identify their colors. I couldn’t stick to my current situation: I tried enlisting my sister’s help to stay beside me as my color translator. </w:t>
      </w:r>
    </w:p>
    <w:p w14:paraId="3F28DB42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1D704B8B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It worked, but it wasn’t a good solution. She couldn’t stay for the entirety of my attempt - which would take hours. I needed a better solution.</w:t>
      </w:r>
    </w:p>
    <w:p w14:paraId="780EE1CB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6DF921D4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Inspired by my sister's obsession with </w:t>
      </w:r>
      <w:proofErr w:type="spellStart"/>
      <w:r w:rsidRPr="00D55CEA">
        <w:rPr>
          <w:rFonts w:ascii="Arial" w:eastAsia="Times New Roman" w:hAnsi="Arial" w:cs="Arial"/>
          <w:i/>
          <w:iCs/>
          <w:color w:val="000000"/>
          <w:sz w:val="22"/>
          <w:szCs w:val="22"/>
        </w:rPr>
        <w:t>Sarasa</w:t>
      </w:r>
      <w:proofErr w:type="spellEnd"/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 colored pens, I noticed that each pen has its own label indicating its respective colors. I borrowed her pen collections, spread them out on my portable workshop table, and began comparing the colors of the cables and pens side by side. It worked! It was a more sustainable solution. However, this created another problem, carrying hundreds of pens everywhere I </w:t>
      </w:r>
      <w:commentRangeStart w:id="10"/>
      <w:r w:rsidRPr="00D55CEA">
        <w:rPr>
          <w:rFonts w:ascii="Arial" w:eastAsia="Times New Roman" w:hAnsi="Arial" w:cs="Arial"/>
          <w:color w:val="000000"/>
          <w:sz w:val="22"/>
          <w:szCs w:val="22"/>
        </w:rPr>
        <w:t>go</w:t>
      </w:r>
      <w:commentRangeEnd w:id="10"/>
      <w:r w:rsidR="007E1D24">
        <w:rPr>
          <w:rStyle w:val="CommentReference"/>
        </w:rPr>
        <w:commentReference w:id="10"/>
      </w: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 is inconvenient. </w:t>
      </w:r>
    </w:p>
    <w:p w14:paraId="0993B03D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01DCCF22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So, I shifted my brain into the fifth gear to search for a better and more practical solution.</w:t>
      </w:r>
    </w:p>
    <w:p w14:paraId="0F02FCF5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00AEFFED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Remembering my recent science class’s litmus paper experiment, I thought of an idea to create my own “color litmus test” device based on my previous </w:t>
      </w:r>
      <w:commentRangeStart w:id="11"/>
      <w:proofErr w:type="spellStart"/>
      <w:r w:rsidRPr="00D55CEA">
        <w:rPr>
          <w:rFonts w:ascii="Arial" w:eastAsia="Times New Roman" w:hAnsi="Arial" w:cs="Arial"/>
          <w:color w:val="000000"/>
          <w:sz w:val="22"/>
          <w:szCs w:val="22"/>
        </w:rPr>
        <w:t>Sarasa</w:t>
      </w:r>
      <w:commentRangeEnd w:id="11"/>
      <w:proofErr w:type="spellEnd"/>
      <w:r w:rsidR="007E1D24">
        <w:rPr>
          <w:rStyle w:val="CommentReference"/>
        </w:rPr>
        <w:commentReference w:id="11"/>
      </w: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 pen solution. It started out with a 7-by-4 cm sheet of standard white paper with varying shades of diverse colors and their respective labels as my first prototype. Next, I upgraded it using a </w:t>
      </w:r>
      <w:r w:rsidRPr="00D55CEA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Rite in the Rain </w:t>
      </w:r>
      <w:r w:rsidRPr="00D55CEA">
        <w:rPr>
          <w:rFonts w:ascii="Arial" w:eastAsia="Times New Roman" w:hAnsi="Arial" w:cs="Arial"/>
          <w:color w:val="000000"/>
          <w:sz w:val="22"/>
          <w:szCs w:val="22"/>
        </w:rPr>
        <w:t>waterproof paper and laminated them to make it more durable. It is now compact, portable, and sturdy.</w:t>
      </w:r>
    </w:p>
    <w:p w14:paraId="549CE510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220C78F9" w14:textId="05BEB7DA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A few days later… I called dad to the garage</w:t>
      </w:r>
      <w:ins w:id="12" w:author="Alyssa Manik" w:date="2021-10-15T18:54:00Z">
        <w:r w:rsidR="007E1D24">
          <w:rPr>
            <w:rFonts w:ascii="Arial" w:eastAsia="Times New Roman" w:hAnsi="Arial" w:cs="Arial"/>
            <w:color w:val="000000"/>
            <w:sz w:val="22"/>
            <w:szCs w:val="22"/>
          </w:rPr>
          <w:t>.</w:t>
        </w:r>
      </w:ins>
    </w:p>
    <w:p w14:paraId="5389A573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629D0112" w14:textId="67AD7DC4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Me: “I won’t guess the color this time. This is green right</w:t>
      </w:r>
      <w:ins w:id="13" w:author="Alyssa Manik" w:date="2021-10-15T18:53:00Z">
        <w:r w:rsidR="007E1D24">
          <w:rPr>
            <w:rFonts w:ascii="Arial" w:eastAsia="Times New Roman" w:hAnsi="Arial" w:cs="Arial"/>
            <w:color w:val="000000"/>
            <w:sz w:val="22"/>
            <w:szCs w:val="22"/>
          </w:rPr>
          <w:t>?</w:t>
        </w:r>
      </w:ins>
      <w:r w:rsidRPr="00D55CEA">
        <w:rPr>
          <w:rFonts w:ascii="Arial" w:eastAsia="Times New Roman" w:hAnsi="Arial" w:cs="Arial"/>
          <w:color w:val="000000"/>
          <w:sz w:val="22"/>
          <w:szCs w:val="22"/>
        </w:rPr>
        <w:t>”</w:t>
      </w:r>
    </w:p>
    <w:p w14:paraId="3C3EF6A4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5688C905" w14:textId="48457D2F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He had a surprised look accompanied by silence for a few seconds; it felt like forever. For each second that passed, I began to doubt my answer more. Then, a gentle smile appeared.</w:t>
      </w:r>
    </w:p>
    <w:p w14:paraId="58949DAE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58720662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>Dad: “You got it right on your own. I’m proud of you.” </w:t>
      </w:r>
    </w:p>
    <w:p w14:paraId="296BC634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269F823F" w14:textId="77777777" w:rsidR="00D55CEA" w:rsidRPr="00D55CEA" w:rsidRDefault="00D55CEA" w:rsidP="00D55CEA">
      <w:pPr>
        <w:jc w:val="both"/>
        <w:rPr>
          <w:rFonts w:ascii="Times New Roman" w:eastAsia="Times New Roman" w:hAnsi="Times New Roman" w:cs="Times New Roman"/>
        </w:rPr>
      </w:pP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The happiness in his voice was irreplaceable. I'm astounded at how I was able to create something so meaningful to me with just a pen and paper (and plastic). The greatest barrier in </w:t>
      </w:r>
      <w:commentRangeStart w:id="14"/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life is not the lack of skills. </w:t>
      </w:r>
      <w:commentRangeEnd w:id="14"/>
      <w:r w:rsidR="00DD6A48">
        <w:rPr>
          <w:rStyle w:val="CommentReference"/>
        </w:rPr>
        <w:commentReference w:id="14"/>
      </w:r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It’s how I let other people’s discouraging voices get to me. I learned to treat them as white noises and, eventually, </w:t>
      </w:r>
      <w:commentRangeStart w:id="15"/>
      <w:r w:rsidRPr="00D55CEA">
        <w:rPr>
          <w:rFonts w:ascii="Arial" w:eastAsia="Times New Roman" w:hAnsi="Arial" w:cs="Arial"/>
          <w:color w:val="000000"/>
          <w:sz w:val="22"/>
          <w:szCs w:val="22"/>
        </w:rPr>
        <w:t xml:space="preserve">learned to use them as fuel to drive my </w:t>
      </w:r>
      <w:commentRangeEnd w:id="15"/>
      <w:r w:rsidR="00DD6A48">
        <w:rPr>
          <w:rStyle w:val="CommentReference"/>
        </w:rPr>
        <w:commentReference w:id="15"/>
      </w:r>
      <w:r w:rsidRPr="00D55CEA">
        <w:rPr>
          <w:rFonts w:ascii="Arial" w:eastAsia="Times New Roman" w:hAnsi="Arial" w:cs="Arial"/>
          <w:color w:val="000000"/>
          <w:sz w:val="22"/>
          <w:szCs w:val="22"/>
        </w:rPr>
        <w:t>perseverance. Now, I’m grateful for what I have. Now, I will treat any challenges in life as temporary speed bumps acting as traction towards the finish line.</w:t>
      </w:r>
    </w:p>
    <w:p w14:paraId="50547E0E" w14:textId="77777777" w:rsidR="00D55CEA" w:rsidRPr="00D55CEA" w:rsidRDefault="00D55CEA" w:rsidP="00D55CEA">
      <w:pPr>
        <w:rPr>
          <w:rFonts w:ascii="Times New Roman" w:eastAsia="Times New Roman" w:hAnsi="Times New Roman" w:cs="Times New Roman"/>
        </w:rPr>
      </w:pPr>
    </w:p>
    <w:p w14:paraId="60493C0B" w14:textId="1364F528" w:rsidR="00B36311" w:rsidRDefault="00AF29D0">
      <w:pPr>
        <w:rPr>
          <w:ins w:id="16" w:author="Alyssa Manik" w:date="2021-10-15T19:05:00Z"/>
        </w:rPr>
      </w:pPr>
    </w:p>
    <w:p w14:paraId="231DA90B" w14:textId="1E91BD81" w:rsidR="00944EEF" w:rsidRDefault="00944EEF">
      <w:pPr>
        <w:rPr>
          <w:ins w:id="17" w:author="Alyssa Manik" w:date="2021-10-15T19:10:00Z"/>
        </w:rPr>
      </w:pPr>
      <w:ins w:id="18" w:author="Alyssa Manik" w:date="2021-10-15T19:05:00Z">
        <w:r>
          <w:t xml:space="preserve">Hi! </w:t>
        </w:r>
        <w:r w:rsidR="002F394C">
          <w:t xml:space="preserve">I see </w:t>
        </w:r>
      </w:ins>
      <w:ins w:id="19" w:author="Alyssa Manik" w:date="2021-10-15T19:06:00Z">
        <w:r w:rsidR="002F394C">
          <w:t xml:space="preserve">various improvements you’ve made, and I could </w:t>
        </w:r>
        <w:proofErr w:type="gramStart"/>
        <w:r w:rsidR="002F394C">
          <w:t>definitely imagine</w:t>
        </w:r>
        <w:proofErr w:type="gramEnd"/>
        <w:r w:rsidR="002F394C">
          <w:t xml:space="preserve"> the event more </w:t>
        </w:r>
      </w:ins>
      <w:ins w:id="20" w:author="Alyssa Manik" w:date="2021-10-15T19:08:00Z">
        <w:r w:rsidR="002F394C">
          <w:t xml:space="preserve">clearly </w:t>
        </w:r>
      </w:ins>
      <w:ins w:id="21" w:author="Alyssa Manik" w:date="2021-10-15T19:06:00Z">
        <w:r w:rsidR="002F394C">
          <w:t xml:space="preserve">this time. </w:t>
        </w:r>
      </w:ins>
      <w:ins w:id="22" w:author="Alyssa Manik" w:date="2021-10-15T19:08:00Z">
        <w:r w:rsidR="002F394C">
          <w:t xml:space="preserve">I think </w:t>
        </w:r>
      </w:ins>
      <w:ins w:id="23" w:author="Alyssa Manik" w:date="2021-10-15T19:09:00Z">
        <w:r w:rsidR="00A65FA0">
          <w:t>the att</w:t>
        </w:r>
      </w:ins>
      <w:ins w:id="24" w:author="Alyssa Manik" w:date="2021-10-15T19:10:00Z">
        <w:r w:rsidR="00A65FA0">
          <w:t xml:space="preserve">empts made to fix the car paints a good story for perseverance, which is the key statement in your conclusion. </w:t>
        </w:r>
      </w:ins>
    </w:p>
    <w:p w14:paraId="581FC199" w14:textId="5552EC36" w:rsidR="00A65FA0" w:rsidRDefault="00A65FA0">
      <w:pPr>
        <w:rPr>
          <w:ins w:id="25" w:author="Alyssa Manik" w:date="2021-10-15T19:10:00Z"/>
        </w:rPr>
      </w:pPr>
    </w:p>
    <w:p w14:paraId="693CC774" w14:textId="5DCC6BA3" w:rsidR="00A65FA0" w:rsidRDefault="00A65FA0">
      <w:pPr>
        <w:rPr>
          <w:ins w:id="26" w:author="Alyssa Manik" w:date="2021-10-15T19:14:00Z"/>
        </w:rPr>
      </w:pPr>
      <w:ins w:id="27" w:author="Alyssa Manik" w:date="2021-10-15T19:10:00Z">
        <w:r>
          <w:t>One of the things I noticed is your preference to use difficult words, and whil</w:t>
        </w:r>
      </w:ins>
      <w:ins w:id="28" w:author="Alyssa Manik" w:date="2021-10-15T19:11:00Z">
        <w:r>
          <w:t xml:space="preserve">e it’s certainly descriptive in the right places, it’s also making it difficult for the reader to understand where you’re going with it. For example, “an epiphany generated by </w:t>
        </w:r>
      </w:ins>
      <w:ins w:id="29" w:author="Alyssa Manik" w:date="2021-10-15T19:12:00Z">
        <w:r>
          <w:t xml:space="preserve">the </w:t>
        </w:r>
      </w:ins>
      <w:ins w:id="30" w:author="Alyssa Manik" w:date="2021-10-15T19:11:00Z">
        <w:r>
          <w:t xml:space="preserve">duality </w:t>
        </w:r>
      </w:ins>
      <w:ins w:id="31" w:author="Alyssa Manik" w:date="2021-10-15T19:12:00Z">
        <w:r>
          <w:t>of</w:t>
        </w:r>
      </w:ins>
      <w:ins w:id="32" w:author="Alyssa Manik" w:date="2021-10-15T19:11:00Z">
        <w:r>
          <w:t xml:space="preserve"> </w:t>
        </w:r>
      </w:ins>
      <w:ins w:id="33" w:author="Alyssa Manik" w:date="2021-10-15T19:12:00Z">
        <w:r>
          <w:t xml:space="preserve">comprehension between two individuals” vs. “an idea sparked by the discussion of two people” are both correct, but which one would you expect in a novel catered to public, and which one would you see in a philosophical textbook? Right now, you’re </w:t>
        </w:r>
      </w:ins>
      <w:ins w:id="34" w:author="Alyssa Manik" w:date="2021-10-15T19:13:00Z">
        <w:r>
          <w:t>s</w:t>
        </w:r>
      </w:ins>
      <w:ins w:id="35" w:author="Alyssa Manik" w:date="2021-10-15T19:12:00Z">
        <w:r>
          <w:t>teerin</w:t>
        </w:r>
      </w:ins>
      <w:ins w:id="36" w:author="Alyssa Manik" w:date="2021-10-15T19:13:00Z">
        <w:r>
          <w:t xml:space="preserve">g at the edge of the latter, so I’d say to relax some of your wording just so the vocabulary would hit the reader at the right times. Too many could also </w:t>
        </w:r>
      </w:ins>
      <w:ins w:id="37" w:author="Alyssa Manik" w:date="2021-10-15T19:14:00Z">
        <w:r>
          <w:t>desensitize</w:t>
        </w:r>
      </w:ins>
      <w:ins w:id="38" w:author="Alyssa Manik" w:date="2021-10-15T19:13:00Z">
        <w:r>
          <w:t xml:space="preserve"> the reader to your language.</w:t>
        </w:r>
      </w:ins>
    </w:p>
    <w:p w14:paraId="064A24C9" w14:textId="6571DAF4" w:rsidR="00A65FA0" w:rsidRDefault="00A65FA0">
      <w:pPr>
        <w:rPr>
          <w:ins w:id="39" w:author="Alyssa Manik" w:date="2021-10-15T19:14:00Z"/>
        </w:rPr>
      </w:pPr>
    </w:p>
    <w:p w14:paraId="5BE9BBB9" w14:textId="6477046B" w:rsidR="00A65FA0" w:rsidRDefault="00A65FA0">
      <w:pPr>
        <w:rPr>
          <w:ins w:id="40" w:author="Alyssa Manik" w:date="2021-10-15T19:16:00Z"/>
        </w:rPr>
      </w:pPr>
      <w:ins w:id="41" w:author="Alyssa Manik" w:date="2021-10-15T19:14:00Z">
        <w:r>
          <w:t>My biggest confusion is the obstacle, because I think the obstacle you meant to write was the color blindness. But in the conclusion, the obstacle instead is “how you let disparaging voices of others” aff</w:t>
        </w:r>
      </w:ins>
      <w:ins w:id="42" w:author="Alyssa Manik" w:date="2021-10-15T19:15:00Z">
        <w:r>
          <w:t xml:space="preserve">ect you, even if it wasn’t mentioned in a specific event. I think </w:t>
        </w:r>
        <w:r w:rsidR="00AF29D0">
          <w:t xml:space="preserve">this needs to be modified a bit. I understand there was </w:t>
        </w:r>
      </w:ins>
      <w:ins w:id="43" w:author="Alyssa Manik" w:date="2021-10-15T19:16:00Z">
        <w:r w:rsidR="00AF29D0">
          <w:t xml:space="preserve">an attempt to connect “colorblindness is unacceptable for engineers” and the story of assembling the car with the solution, but it didn’t feel like it was going hand in hand. </w:t>
        </w:r>
      </w:ins>
    </w:p>
    <w:p w14:paraId="44F17A14" w14:textId="7EE518BE" w:rsidR="00AF29D0" w:rsidRDefault="00AF29D0">
      <w:pPr>
        <w:rPr>
          <w:ins w:id="44" w:author="Alyssa Manik" w:date="2021-10-15T19:16:00Z"/>
        </w:rPr>
      </w:pPr>
    </w:p>
    <w:p w14:paraId="35F33C2B" w14:textId="04B202C4" w:rsidR="00AF29D0" w:rsidRDefault="00AF29D0">
      <w:ins w:id="45" w:author="Alyssa Manik" w:date="2021-10-15T19:16:00Z">
        <w:r>
          <w:t xml:space="preserve">Instead of giving the statement, maybe explain </w:t>
        </w:r>
      </w:ins>
      <w:ins w:id="46" w:author="Alyssa Manik" w:date="2021-10-15T19:17:00Z">
        <w:r>
          <w:t>in more detail how that was a big issue while you’re fixing the car. Right now, the issues written were more towards how some solutions weren’t viable. Instead steer towards:</w:t>
        </w:r>
      </w:ins>
      <w:ins w:id="47" w:author="Alyssa Manik" w:date="2021-10-15T19:18:00Z">
        <w:r>
          <w:t xml:space="preserve"> “connecting the wrong cables or asking people help during an engineering process is not possible, </w:t>
        </w:r>
      </w:ins>
      <w:ins w:id="48" w:author="Alyssa Manik" w:date="2021-10-15T19:19:00Z">
        <w:r>
          <w:t>I knew this, all the people giving me disparaging remarks knew this. But this car is exactly why I can challenge myself</w:t>
        </w:r>
      </w:ins>
      <w:ins w:id="49" w:author="Alyssa Manik" w:date="2021-10-15T19:20:00Z">
        <w:r>
          <w:t xml:space="preserve">, and I’ll use everything in my arsenal to prove them wrong”. </w:t>
        </w:r>
      </w:ins>
      <w:ins w:id="50" w:author="Alyssa Manik" w:date="2021-10-15T19:21:00Z">
        <w:r>
          <w:t>Basically focus more on why being colorblind is a problem for your intended major, and people were against you instead of supporting you, then I could see more of a flow between the underlying issue and the conclusion.</w:t>
        </w:r>
      </w:ins>
    </w:p>
    <w:sectPr w:rsidR="00AF29D0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yssa Manik" w:date="2021-10-15T19:02:00Z" w:initials="AM">
    <w:p w14:paraId="3D6A4E33" w14:textId="2BCE5792" w:rsidR="00DD6A48" w:rsidRDefault="00DD6A48">
      <w:pPr>
        <w:pStyle w:val="CommentText"/>
      </w:pPr>
      <w:r>
        <w:rPr>
          <w:rStyle w:val="CommentReference"/>
        </w:rPr>
        <w:annotationRef/>
      </w:r>
      <w:r>
        <w:t>The reader can’t “see” the vehicle, so it’s better to refer to it as an impersonal object. “</w:t>
      </w:r>
      <w:proofErr w:type="gramStart"/>
      <w:r>
        <w:t>from</w:t>
      </w:r>
      <w:proofErr w:type="gramEnd"/>
      <w:r>
        <w:t xml:space="preserve"> the muffler of the 90s Toyota </w:t>
      </w:r>
      <w:proofErr w:type="spellStart"/>
      <w:r>
        <w:t>Kijang</w:t>
      </w:r>
      <w:proofErr w:type="spellEnd"/>
      <w:r>
        <w:t>”</w:t>
      </w:r>
    </w:p>
  </w:comment>
  <w:comment w:id="1" w:author="Alyssa Manik" w:date="2021-10-15T18:45:00Z" w:initials="AM">
    <w:p w14:paraId="2BA1980C" w14:textId="3638EC60" w:rsidR="007E1D24" w:rsidRDefault="007E1D24">
      <w:pPr>
        <w:pStyle w:val="CommentText"/>
      </w:pPr>
      <w:r>
        <w:rPr>
          <w:rStyle w:val="CommentReference"/>
        </w:rPr>
        <w:annotationRef/>
      </w:r>
      <w:r>
        <w:t>The imagery seems inconsistent: you can see the silhouette through a viscous black smoke? If it was grey, then maybe it’s translucent enough to see through, but I’d assume that the black smoke would cover the engine.</w:t>
      </w:r>
    </w:p>
  </w:comment>
  <w:comment w:id="2" w:author="Alyssa Manik" w:date="2021-10-15T18:46:00Z" w:initials="AM">
    <w:p w14:paraId="40D0F8DE" w14:textId="0845FB3C" w:rsidR="007E1D24" w:rsidRDefault="007E1D24">
      <w:pPr>
        <w:pStyle w:val="CommentText"/>
      </w:pPr>
      <w:r>
        <w:rPr>
          <w:rStyle w:val="CommentReference"/>
        </w:rPr>
        <w:annotationRef/>
      </w:r>
      <w:r>
        <w:t>Incorrect use of punctuation mark</w:t>
      </w:r>
    </w:p>
  </w:comment>
  <w:comment w:id="3" w:author="Alyssa Manik" w:date="2021-10-15T19:04:00Z" w:initials="AM">
    <w:p w14:paraId="752ABC3F" w14:textId="61479D28" w:rsidR="00EF7B06" w:rsidRDefault="00EF7B06">
      <w:pPr>
        <w:pStyle w:val="CommentText"/>
      </w:pPr>
      <w:r>
        <w:rPr>
          <w:rStyle w:val="CommentReference"/>
        </w:rPr>
        <w:annotationRef/>
      </w:r>
      <w:r w:rsidR="00944EEF">
        <w:t>*</w:t>
      </w:r>
      <w:r>
        <w:t xml:space="preserve">Where, because the view didn’t show </w:t>
      </w:r>
      <w:r w:rsidR="00944EEF">
        <w:t>you the cables, but the view was the cables.</w:t>
      </w:r>
    </w:p>
  </w:comment>
  <w:comment w:id="4" w:author="Alyssa Manik" w:date="2021-10-15T18:46:00Z" w:initials="AM">
    <w:p w14:paraId="7FC3E9C9" w14:textId="481DAF0D" w:rsidR="007E1D24" w:rsidRDefault="007E1D24">
      <w:pPr>
        <w:pStyle w:val="CommentText"/>
      </w:pPr>
      <w:r>
        <w:rPr>
          <w:rStyle w:val="CommentReference"/>
        </w:rPr>
        <w:annotationRef/>
      </w:r>
      <w:r>
        <w:t>Since this is a “thought to self” it would be nice to have it emphasized with either an italic or quotation marks, because it’s a sharp change of tone compared to the narrative.</w:t>
      </w:r>
    </w:p>
  </w:comment>
  <w:comment w:id="5" w:author="Alyssa Manik" w:date="2021-10-15T18:47:00Z" w:initials="AM">
    <w:p w14:paraId="35D15E5D" w14:textId="4F432312" w:rsidR="007E1D24" w:rsidRDefault="007E1D24">
      <w:pPr>
        <w:pStyle w:val="CommentText"/>
      </w:pPr>
      <w:r>
        <w:rPr>
          <w:rStyle w:val="CommentReference"/>
        </w:rPr>
        <w:annotationRef/>
      </w:r>
      <w:r>
        <w:t>Since the subject of the statement are the feelings, focus on making them subject instead of verbs. *excitement *disappointment</w:t>
      </w:r>
    </w:p>
  </w:comment>
  <w:comment w:id="6" w:author="Alyssa Manik" w:date="2021-10-15T18:49:00Z" w:initials="AM">
    <w:p w14:paraId="5DA5568F" w14:textId="64C5B785" w:rsidR="007E1D24" w:rsidRDefault="007E1D24">
      <w:pPr>
        <w:pStyle w:val="CommentText"/>
      </w:pPr>
      <w:r>
        <w:rPr>
          <w:rStyle w:val="CommentReference"/>
        </w:rPr>
        <w:annotationRef/>
      </w:r>
      <w:r>
        <w:t>What basic instinct? I’d like to assume eat, or sleep, but I think you meant to say your motivation or dream?</w:t>
      </w:r>
    </w:p>
  </w:comment>
  <w:comment w:id="7" w:author="Alyssa Manik" w:date="2021-10-15T18:49:00Z" w:initials="AM">
    <w:p w14:paraId="101E4901" w14:textId="349DC129" w:rsidR="007E1D24" w:rsidRDefault="007E1D24">
      <w:pPr>
        <w:pStyle w:val="CommentText"/>
      </w:pPr>
      <w:r>
        <w:rPr>
          <w:rStyle w:val="CommentReference"/>
        </w:rPr>
        <w:annotationRef/>
      </w:r>
      <w:r>
        <w:t xml:space="preserve">Sounds very awkward, add dashes to make it </w:t>
      </w:r>
      <w:proofErr w:type="gramStart"/>
      <w:r>
        <w:t>more clear</w:t>
      </w:r>
      <w:proofErr w:type="gramEnd"/>
      <w:r>
        <w:t>. I think you meant “this inheritance appearing on my 14</w:t>
      </w:r>
      <w:r w:rsidRPr="007E1D24">
        <w:rPr>
          <w:vertAlign w:val="superscript"/>
        </w:rPr>
        <w:t>th</w:t>
      </w:r>
      <w:r>
        <w:t xml:space="preserve"> birthday”? But it sounds choppy with the current phrasing.</w:t>
      </w:r>
    </w:p>
  </w:comment>
  <w:comment w:id="8" w:author="Alyssa Manik" w:date="2021-10-15T18:50:00Z" w:initials="AM">
    <w:p w14:paraId="23081A89" w14:textId="24C1996E" w:rsidR="007E1D24" w:rsidRDefault="007E1D24">
      <w:pPr>
        <w:pStyle w:val="CommentText"/>
      </w:pPr>
      <w:r>
        <w:rPr>
          <w:rStyle w:val="CommentReference"/>
        </w:rPr>
        <w:annotationRef/>
      </w:r>
      <w:r>
        <w:t xml:space="preserve">I thought your “basic instinct” was to be an engineer. </w:t>
      </w:r>
      <w:proofErr w:type="gramStart"/>
      <w:r>
        <w:t>So</w:t>
      </w:r>
      <w:proofErr w:type="gramEnd"/>
      <w:r>
        <w:t xml:space="preserve"> I’m confused, is the colorblindness an obstacle or a spark? I’m confused which one you’re referring to.</w:t>
      </w:r>
    </w:p>
  </w:comment>
  <w:comment w:id="9" w:author="Alyssa Manik" w:date="2021-10-15T18:52:00Z" w:initials="AM">
    <w:p w14:paraId="3227CE07" w14:textId="44957F36" w:rsidR="007E1D24" w:rsidRDefault="007E1D24">
      <w:pPr>
        <w:pStyle w:val="CommentText"/>
      </w:pPr>
      <w:r>
        <w:rPr>
          <w:rStyle w:val="CommentReference"/>
        </w:rPr>
        <w:annotationRef/>
      </w:r>
      <w:r>
        <w:t>*</w:t>
      </w:r>
      <w:proofErr w:type="gramStart"/>
      <w:r>
        <w:t>that</w:t>
      </w:r>
      <w:proofErr w:type="gramEnd"/>
      <w:r>
        <w:t xml:space="preserve"> look</w:t>
      </w:r>
    </w:p>
  </w:comment>
  <w:comment w:id="10" w:author="Alyssa Manik" w:date="2021-10-15T18:52:00Z" w:initials="AM">
    <w:p w14:paraId="363E1056" w14:textId="53D5CF2D" w:rsidR="007E1D24" w:rsidRDefault="007E1D24">
      <w:pPr>
        <w:pStyle w:val="CommentText"/>
      </w:pPr>
      <w:r>
        <w:rPr>
          <w:rStyle w:val="CommentReference"/>
        </w:rPr>
        <w:annotationRef/>
      </w:r>
      <w:r>
        <w:t>*</w:t>
      </w:r>
      <w:proofErr w:type="gramStart"/>
      <w:r>
        <w:t>went</w:t>
      </w:r>
      <w:proofErr w:type="gramEnd"/>
    </w:p>
  </w:comment>
  <w:comment w:id="11" w:author="Alyssa Manik" w:date="2021-10-15T18:53:00Z" w:initials="AM">
    <w:p w14:paraId="4C79CF3B" w14:textId="5241843B" w:rsidR="007E1D24" w:rsidRDefault="007E1D24">
      <w:pPr>
        <w:pStyle w:val="CommentText"/>
      </w:pPr>
      <w:r>
        <w:rPr>
          <w:rStyle w:val="CommentReference"/>
        </w:rPr>
        <w:annotationRef/>
      </w:r>
      <w:r>
        <w:t>Italicize so it’s consistent with the previous reference</w:t>
      </w:r>
    </w:p>
  </w:comment>
  <w:comment w:id="14" w:author="Alyssa Manik" w:date="2021-10-15T19:00:00Z" w:initials="AM">
    <w:p w14:paraId="41268963" w14:textId="419CF4DB" w:rsidR="00DD6A48" w:rsidRDefault="00DD6A48">
      <w:pPr>
        <w:pStyle w:val="CommentText"/>
      </w:pPr>
      <w:r>
        <w:rPr>
          <w:rStyle w:val="CommentReference"/>
        </w:rPr>
        <w:annotationRef/>
      </w:r>
      <w:r>
        <w:t xml:space="preserve">I like this, maybe you can say something about, “the barrier, instead, is how we allow our flaws to define us, thinking that obstacles are permanent.” </w:t>
      </w:r>
      <w:proofErr w:type="gramStart"/>
      <w:r>
        <w:t>Basically</w:t>
      </w:r>
      <w:proofErr w:type="gramEnd"/>
      <w:r>
        <w:t xml:space="preserve"> capitalize on your ability to use what you’ve learned (litmus paper) to aid in your flaws in an unexpected way.</w:t>
      </w:r>
    </w:p>
  </w:comment>
  <w:comment w:id="15" w:author="Alyssa Manik" w:date="2021-10-15T18:55:00Z" w:initials="AM">
    <w:p w14:paraId="1A9FB686" w14:textId="17AF74F5" w:rsidR="00DD6A48" w:rsidRDefault="00DD6A48">
      <w:pPr>
        <w:pStyle w:val="CommentText"/>
      </w:pPr>
      <w:r>
        <w:rPr>
          <w:rStyle w:val="CommentReference"/>
        </w:rPr>
        <w:annotationRef/>
      </w:r>
      <w:r>
        <w:t>I can’t tell how it was a driving factor in your essay. The previous solutions were more towards your creativity in finding a portable solution to daily activities. But I don’t see how people’s taunts helped you find a solution.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6A4E33" w15:done="0"/>
  <w15:commentEx w15:paraId="2BA1980C" w15:done="0"/>
  <w15:commentEx w15:paraId="40D0F8DE" w15:done="0"/>
  <w15:commentEx w15:paraId="752ABC3F" w15:done="0"/>
  <w15:commentEx w15:paraId="7FC3E9C9" w15:done="0"/>
  <w15:commentEx w15:paraId="35D15E5D" w15:done="0"/>
  <w15:commentEx w15:paraId="5DA5568F" w15:done="0"/>
  <w15:commentEx w15:paraId="101E4901" w15:done="0"/>
  <w15:commentEx w15:paraId="23081A89" w15:done="0"/>
  <w15:commentEx w15:paraId="3227CE07" w15:done="0"/>
  <w15:commentEx w15:paraId="363E1056" w15:done="0"/>
  <w15:commentEx w15:paraId="4C79CF3B" w15:done="0"/>
  <w15:commentEx w15:paraId="41268963" w15:done="0"/>
  <w15:commentEx w15:paraId="1A9FB6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44EE0" w16cex:dateUtc="2021-10-16T02:02:00Z"/>
  <w16cex:commentExtensible w16cex:durableId="25144AC2" w16cex:dateUtc="2021-10-16T01:45:00Z"/>
  <w16cex:commentExtensible w16cex:durableId="25144AF9" w16cex:dateUtc="2021-10-16T01:46:00Z"/>
  <w16cex:commentExtensible w16cex:durableId="25144F5B" w16cex:dateUtc="2021-10-16T02:04:00Z"/>
  <w16cex:commentExtensible w16cex:durableId="25144B1A" w16cex:dateUtc="2021-10-16T01:46:00Z"/>
  <w16cex:commentExtensible w16cex:durableId="25144B57" w16cex:dateUtc="2021-10-16T01:47:00Z"/>
  <w16cex:commentExtensible w16cex:durableId="25144B9E" w16cex:dateUtc="2021-10-16T01:49:00Z"/>
  <w16cex:commentExtensible w16cex:durableId="25144BCA" w16cex:dateUtc="2021-10-16T01:49:00Z"/>
  <w16cex:commentExtensible w16cex:durableId="25144C13" w16cex:dateUtc="2021-10-16T01:50:00Z"/>
  <w16cex:commentExtensible w16cex:durableId="25144C52" w16cex:dateUtc="2021-10-16T01:52:00Z"/>
  <w16cex:commentExtensible w16cex:durableId="25144C81" w16cex:dateUtc="2021-10-16T01:52:00Z"/>
  <w16cex:commentExtensible w16cex:durableId="25144C96" w16cex:dateUtc="2021-10-16T01:53:00Z"/>
  <w16cex:commentExtensible w16cex:durableId="25144E34" w16cex:dateUtc="2021-10-16T02:00:00Z"/>
  <w16cex:commentExtensible w16cex:durableId="25144D0E" w16cex:dateUtc="2021-10-16T0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6A4E33" w16cid:durableId="25144EE0"/>
  <w16cid:commentId w16cid:paraId="2BA1980C" w16cid:durableId="25144AC2"/>
  <w16cid:commentId w16cid:paraId="40D0F8DE" w16cid:durableId="25144AF9"/>
  <w16cid:commentId w16cid:paraId="752ABC3F" w16cid:durableId="25144F5B"/>
  <w16cid:commentId w16cid:paraId="7FC3E9C9" w16cid:durableId="25144B1A"/>
  <w16cid:commentId w16cid:paraId="35D15E5D" w16cid:durableId="25144B57"/>
  <w16cid:commentId w16cid:paraId="5DA5568F" w16cid:durableId="25144B9E"/>
  <w16cid:commentId w16cid:paraId="101E4901" w16cid:durableId="25144BCA"/>
  <w16cid:commentId w16cid:paraId="23081A89" w16cid:durableId="25144C13"/>
  <w16cid:commentId w16cid:paraId="3227CE07" w16cid:durableId="25144C52"/>
  <w16cid:commentId w16cid:paraId="363E1056" w16cid:durableId="25144C81"/>
  <w16cid:commentId w16cid:paraId="4C79CF3B" w16cid:durableId="25144C96"/>
  <w16cid:commentId w16cid:paraId="41268963" w16cid:durableId="25144E34"/>
  <w16cid:commentId w16cid:paraId="1A9FB686" w16cid:durableId="25144D0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AB"/>
    <w:rsid w:val="002F394C"/>
    <w:rsid w:val="004A375B"/>
    <w:rsid w:val="004A4D10"/>
    <w:rsid w:val="0061758C"/>
    <w:rsid w:val="006267AB"/>
    <w:rsid w:val="007E1D24"/>
    <w:rsid w:val="00944EEF"/>
    <w:rsid w:val="00A3079B"/>
    <w:rsid w:val="00A65FA0"/>
    <w:rsid w:val="00AF29D0"/>
    <w:rsid w:val="00D55CEA"/>
    <w:rsid w:val="00DD6A48"/>
    <w:rsid w:val="00EF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639755B"/>
  <w15:chartTrackingRefBased/>
  <w15:docId w15:val="{EFABC2BA-7564-9641-BE4B-890BEEE07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7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E1D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D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D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D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D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Alyssa Manik</cp:lastModifiedBy>
  <cp:revision>9</cp:revision>
  <dcterms:created xsi:type="dcterms:W3CDTF">2021-10-12T06:49:00Z</dcterms:created>
  <dcterms:modified xsi:type="dcterms:W3CDTF">2021-10-16T02:22:00Z</dcterms:modified>
</cp:coreProperties>
</file>