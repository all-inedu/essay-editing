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32C5D" w14:textId="15951BA6" w:rsidR="005E3277" w:rsidRPr="00F779E6" w:rsidRDefault="005E3277" w:rsidP="00AD14A7">
      <w:pPr>
        <w:pStyle w:val="Body"/>
        <w:jc w:val="both"/>
        <w:rPr>
          <w:b/>
          <w:bCs/>
        </w:rPr>
      </w:pPr>
      <w:r w:rsidRPr="00F779E6">
        <w:rPr>
          <w:b/>
          <w:bCs/>
        </w:rPr>
        <w:t>Describe how you have taken advantage of a significant educational opportunity or worked to overcome an educational barrier you have faced.</w:t>
      </w:r>
      <w:r>
        <w:rPr>
          <w:b/>
          <w:bCs/>
        </w:rPr>
        <w:t xml:space="preserve"> (350 words)</w:t>
      </w:r>
    </w:p>
    <w:p w14:paraId="4DF33FAF" w14:textId="77777777" w:rsidR="002D52E7" w:rsidRDefault="002D52E7" w:rsidP="00AD14A7">
      <w:pPr>
        <w:pStyle w:val="Body"/>
        <w:jc w:val="both"/>
      </w:pPr>
    </w:p>
    <w:p w14:paraId="029C59DA" w14:textId="2904673A" w:rsidR="004010A1" w:rsidRDefault="00EF72A8" w:rsidP="00516DA1">
      <w:pPr>
        <w:pStyle w:val="Body"/>
        <w:spacing w:line="360" w:lineRule="auto"/>
        <w:jc w:val="both"/>
      </w:pPr>
      <w:r>
        <w:tab/>
      </w:r>
      <w:r w:rsidR="00856F74">
        <w:t>My aspiration is to</w:t>
      </w:r>
      <w:r w:rsidR="006039F8">
        <w:t xml:space="preserve"> becom</w:t>
      </w:r>
      <w:r w:rsidR="004D4F46">
        <w:t>e</w:t>
      </w:r>
      <w:r w:rsidR="006039F8">
        <w:t xml:space="preserve"> a</w:t>
      </w:r>
      <w:r>
        <w:t xml:space="preserve"> </w:t>
      </w:r>
      <w:r w:rsidR="00AE245A">
        <w:t xml:space="preserve">charismatic </w:t>
      </w:r>
      <w:r>
        <w:t>CEO</w:t>
      </w:r>
      <w:r w:rsidR="00856F74">
        <w:t xml:space="preserve"> </w:t>
      </w:r>
      <w:r w:rsidR="006462C0">
        <w:t xml:space="preserve">who’s </w:t>
      </w:r>
      <w:r>
        <w:t xml:space="preserve">able </w:t>
      </w:r>
      <w:r w:rsidR="001017C9">
        <w:t xml:space="preserve">to </w:t>
      </w:r>
      <w:r w:rsidR="00856F74">
        <w:t>perform</w:t>
      </w:r>
      <w:r>
        <w:t xml:space="preserve"> under pressure just like my father. </w:t>
      </w:r>
      <w:r w:rsidR="004B63F1" w:rsidRPr="006D1D20">
        <w:rPr>
          <w:highlight w:val="yellow"/>
        </w:rPr>
        <w:t xml:space="preserve">I </w:t>
      </w:r>
      <w:r w:rsidR="00853143" w:rsidRPr="006D1D20">
        <w:rPr>
          <w:highlight w:val="yellow"/>
        </w:rPr>
        <w:t>ha</w:t>
      </w:r>
      <w:r w:rsidR="00640E3B" w:rsidRPr="006D1D20">
        <w:rPr>
          <w:highlight w:val="yellow"/>
        </w:rPr>
        <w:t>d</w:t>
      </w:r>
      <w:r w:rsidR="004B63F1" w:rsidRPr="006D1D20">
        <w:rPr>
          <w:highlight w:val="yellow"/>
        </w:rPr>
        <w:t xml:space="preserve"> a long way to go.</w:t>
      </w:r>
      <w:r w:rsidR="006330C3" w:rsidRPr="006D1D20">
        <w:rPr>
          <w:highlight w:val="yellow"/>
        </w:rPr>
        <w:t xml:space="preserve"> </w:t>
      </w:r>
      <w:r w:rsidR="00177BEF" w:rsidRPr="006D1D20">
        <w:rPr>
          <w:highlight w:val="yellow"/>
        </w:rPr>
        <w:t>I</w:t>
      </w:r>
      <w:r w:rsidR="00AE2D68" w:rsidRPr="006D1D20">
        <w:rPr>
          <w:highlight w:val="yellow"/>
        </w:rPr>
        <w:t xml:space="preserve">n front of </w:t>
      </w:r>
      <w:r w:rsidR="00A03455" w:rsidRPr="006D1D20">
        <w:rPr>
          <w:highlight w:val="yellow"/>
        </w:rPr>
        <w:t>close friends</w:t>
      </w:r>
      <w:r w:rsidR="00790A9E" w:rsidRPr="006D1D20">
        <w:rPr>
          <w:highlight w:val="yellow"/>
        </w:rPr>
        <w:t>, I’m confident of my quick and analytical thinking</w:t>
      </w:r>
      <w:r w:rsidR="00A03455" w:rsidRPr="006D1D20">
        <w:rPr>
          <w:highlight w:val="yellow"/>
        </w:rPr>
        <w:t>;</w:t>
      </w:r>
      <w:r w:rsidR="00790A9E" w:rsidRPr="006D1D20">
        <w:rPr>
          <w:highlight w:val="yellow"/>
        </w:rPr>
        <w:t xml:space="preserve"> in public, </w:t>
      </w:r>
      <w:r w:rsidR="00CF3CFA" w:rsidRPr="006D1D20">
        <w:rPr>
          <w:highlight w:val="yellow"/>
        </w:rPr>
        <w:t>everything falls apart and I become a vegetable.</w:t>
      </w:r>
      <w:r w:rsidR="00B02ECB">
        <w:t xml:space="preserve"> </w:t>
      </w:r>
      <w:r w:rsidR="00163C26">
        <w:t>De</w:t>
      </w:r>
      <w:r w:rsidR="00517C79">
        <w:t>termined to “fix” myself</w:t>
      </w:r>
      <w:r w:rsidR="009630F6">
        <w:t>,</w:t>
      </w:r>
      <w:r w:rsidR="00517C79">
        <w:t xml:space="preserve"> BBSMUN </w:t>
      </w:r>
      <w:r w:rsidR="006E7680">
        <w:t xml:space="preserve">Jakarta </w:t>
      </w:r>
      <w:r w:rsidR="00517C79">
        <w:t>was one avenue perfect to initialize my “fixing” process</w:t>
      </w:r>
      <w:r w:rsidR="00666B14">
        <w:t>.</w:t>
      </w:r>
      <w:r w:rsidR="00516DA1">
        <w:t xml:space="preserve"> </w:t>
      </w:r>
      <w:r w:rsidR="00666B14">
        <w:t>I</w:t>
      </w:r>
      <w:r w:rsidR="00516DA1">
        <w:t xml:space="preserve">t’s basically </w:t>
      </w:r>
      <w:r w:rsidR="00B87CD6">
        <w:t xml:space="preserve">an </w:t>
      </w:r>
      <w:r w:rsidR="00516DA1">
        <w:t>MUN</w:t>
      </w:r>
      <w:r w:rsidR="00B87CD6">
        <w:t xml:space="preserve"> </w:t>
      </w:r>
      <w:r w:rsidR="00516DA1">
        <w:t xml:space="preserve">for </w:t>
      </w:r>
      <w:r w:rsidR="006D1D20">
        <w:t>BBS</w:t>
      </w:r>
      <w:r w:rsidR="00516DA1">
        <w:t xml:space="preserve"> students</w:t>
      </w:r>
      <w:r w:rsidR="007C6409">
        <w:t xml:space="preserve"> all </w:t>
      </w:r>
      <w:r w:rsidR="00B87CD6">
        <w:t xml:space="preserve">over </w:t>
      </w:r>
      <w:r w:rsidR="007C6409">
        <w:t xml:space="preserve">Indonesia. </w:t>
      </w:r>
      <w:r w:rsidR="00B17017">
        <w:t>It</w:t>
      </w:r>
      <w:r w:rsidR="00642784">
        <w:t xml:space="preserve"> was </w:t>
      </w:r>
      <w:r w:rsidR="00AE137C">
        <w:t>the</w:t>
      </w:r>
      <w:r w:rsidR="0025142C">
        <w:t xml:space="preserve"> </w:t>
      </w:r>
      <w:r w:rsidR="00AE02A2">
        <w:t xml:space="preserve">perfect </w:t>
      </w:r>
      <w:r w:rsidR="00642784">
        <w:t>opportunity to step out of my comfort zone</w:t>
      </w:r>
      <w:r w:rsidR="00A330CA">
        <w:t xml:space="preserve">. </w:t>
      </w:r>
      <w:r w:rsidR="00642784">
        <w:t xml:space="preserve"> </w:t>
      </w:r>
    </w:p>
    <w:p w14:paraId="24FA11B2" w14:textId="16FD100D" w:rsidR="001C2657" w:rsidRDefault="00394FFF" w:rsidP="00E4347B">
      <w:pPr>
        <w:pStyle w:val="Body"/>
        <w:spacing w:line="360" w:lineRule="auto"/>
        <w:jc w:val="both"/>
      </w:pPr>
      <w:r>
        <w:tab/>
      </w:r>
      <w:r w:rsidR="00E4347B" w:rsidRPr="006D1D20">
        <w:rPr>
          <w:highlight w:val="green"/>
        </w:rPr>
        <w:t xml:space="preserve">Two months before </w:t>
      </w:r>
      <w:r w:rsidR="00BC6CBF" w:rsidRPr="006D1D20">
        <w:rPr>
          <w:highlight w:val="green"/>
        </w:rPr>
        <w:t>BBSMUN</w:t>
      </w:r>
      <w:r w:rsidR="002B77F0" w:rsidRPr="006D1D20">
        <w:rPr>
          <w:highlight w:val="green"/>
        </w:rPr>
        <w:t xml:space="preserve">, </w:t>
      </w:r>
      <w:r w:rsidR="00EF72A8" w:rsidRPr="006D1D20">
        <w:rPr>
          <w:highlight w:val="green"/>
        </w:rPr>
        <w:t>I signed up to represent Indonesia in the ASEAN council</w:t>
      </w:r>
      <w:r w:rsidR="003A31A7" w:rsidRPr="006D1D20">
        <w:rPr>
          <w:highlight w:val="green"/>
        </w:rPr>
        <w:t>: the topic was</w:t>
      </w:r>
      <w:r w:rsidR="00EF72A8" w:rsidRPr="006D1D20">
        <w:rPr>
          <w:highlight w:val="green"/>
        </w:rPr>
        <w:t xml:space="preserve"> to discuss the technology gap between S</w:t>
      </w:r>
      <w:r w:rsidR="003A31A7" w:rsidRPr="006D1D20">
        <w:rPr>
          <w:highlight w:val="green"/>
        </w:rPr>
        <w:t>EA</w:t>
      </w:r>
      <w:r w:rsidR="00EF72A8" w:rsidRPr="006D1D20">
        <w:rPr>
          <w:highlight w:val="green"/>
        </w:rPr>
        <w:t xml:space="preserve"> nations. After hours of research, I decided to revolve my arguments around Indonesia’s bonus demography</w:t>
      </w:r>
      <w:r w:rsidR="00EF72A8" w:rsidRPr="006D1D20">
        <w:rPr>
          <w:highlight w:val="yellow"/>
        </w:rPr>
        <w:t>.</w:t>
      </w:r>
      <w:r w:rsidR="00EF72A8">
        <w:t xml:space="preserve"> </w:t>
      </w:r>
      <w:r w:rsidR="00960D51">
        <w:t>A</w:t>
      </w:r>
      <w:r w:rsidR="001C2657">
        <w:t xml:space="preserve">ntsy as I was, I </w:t>
      </w:r>
      <w:r w:rsidR="00DB5514">
        <w:t>sought</w:t>
      </w:r>
      <w:r w:rsidR="001C2657">
        <w:t xml:space="preserve"> ad</w:t>
      </w:r>
      <w:r w:rsidR="00DB5514">
        <w:t>vice and feedback from my seniors</w:t>
      </w:r>
      <w:r w:rsidR="00EF27B5">
        <w:t>,</w:t>
      </w:r>
      <w:r w:rsidR="00DB5514">
        <w:t xml:space="preserve"> and asked them to be very critical </w:t>
      </w:r>
      <w:r w:rsidR="00376278">
        <w:t xml:space="preserve">of </w:t>
      </w:r>
      <w:r w:rsidR="00DB5514">
        <w:t>my arguments.</w:t>
      </w:r>
      <w:r w:rsidR="00DA1000">
        <w:t xml:space="preserve"> I bombed the trial discussions the first time around</w:t>
      </w:r>
      <w:r w:rsidR="00E82068">
        <w:t xml:space="preserve">, which </w:t>
      </w:r>
      <w:r w:rsidR="00DA1000">
        <w:t xml:space="preserve">was only in front of five people!! </w:t>
      </w:r>
      <w:r w:rsidR="00070916">
        <w:t xml:space="preserve">Discouraged, </w:t>
      </w:r>
      <w:r w:rsidR="00525740">
        <w:t xml:space="preserve">one of </w:t>
      </w:r>
      <w:r w:rsidR="00070916">
        <w:t xml:space="preserve">my senior </w:t>
      </w:r>
      <w:r w:rsidR="00525740">
        <w:t xml:space="preserve">– a basketball fan – </w:t>
      </w:r>
      <w:r w:rsidR="00070916">
        <w:t>tap</w:t>
      </w:r>
      <w:r w:rsidR="00525740">
        <w:t>ped</w:t>
      </w:r>
      <w:r w:rsidR="00070916">
        <w:t xml:space="preserve"> me on my shoulder and said, “</w:t>
      </w:r>
      <w:r w:rsidR="00B90026">
        <w:t>You’ll get there, I was worse,</w:t>
      </w:r>
      <w:r w:rsidR="00070916">
        <w:t xml:space="preserve">” </w:t>
      </w:r>
      <w:r w:rsidR="008A4187">
        <w:t xml:space="preserve">which comforted me. </w:t>
      </w:r>
      <w:r w:rsidR="00F73EE0">
        <w:t>H</w:t>
      </w:r>
      <w:r w:rsidR="00047ADD">
        <w:t xml:space="preserve">ours </w:t>
      </w:r>
      <w:ins w:id="0" w:author="Fedora Elrica Gracia" w:date="2020-11-29T20:54:00Z">
        <w:r w:rsidR="006D1D20">
          <w:t xml:space="preserve">of practice </w:t>
        </w:r>
      </w:ins>
      <w:r w:rsidR="00047ADD">
        <w:t>turned to days and eventually to weeks</w:t>
      </w:r>
      <w:r w:rsidR="00A252C7">
        <w:t xml:space="preserve"> as </w:t>
      </w:r>
      <w:r w:rsidR="009B0944">
        <w:t>my confidence grew</w:t>
      </w:r>
      <w:r w:rsidR="00D009ED">
        <w:t>.</w:t>
      </w:r>
      <w:r w:rsidR="009B0944">
        <w:t xml:space="preserve"> 5, 10, and finally 20 people, I got better in </w:t>
      </w:r>
      <w:r w:rsidR="00D009ED">
        <w:t>public speaking</w:t>
      </w:r>
      <w:r w:rsidR="009B0944">
        <w:t xml:space="preserve"> and buil</w:t>
      </w:r>
      <w:r w:rsidR="007B0BD9">
        <w:t>t</w:t>
      </w:r>
      <w:r w:rsidR="009B0944">
        <w:t xml:space="preserve"> up my charisma (at least I felt so).</w:t>
      </w:r>
    </w:p>
    <w:p w14:paraId="386DFD0E" w14:textId="0AC1CE23" w:rsidR="00B806A0" w:rsidRDefault="00EF72A8" w:rsidP="00B806A0">
      <w:pPr>
        <w:pStyle w:val="Body"/>
        <w:spacing w:line="360" w:lineRule="auto"/>
        <w:jc w:val="both"/>
      </w:pPr>
      <w:r>
        <w:tab/>
      </w:r>
      <w:r w:rsidR="00582B19">
        <w:t>Upon</w:t>
      </w:r>
      <w:r>
        <w:t xml:space="preserve"> setting foot to BBS Jakarta, </w:t>
      </w:r>
      <w:r w:rsidR="00043053">
        <w:t xml:space="preserve">500 students </w:t>
      </w:r>
      <w:del w:id="1" w:author="Fedora Elrica Gracia" w:date="2020-11-29T20:55:00Z">
        <w:r w:rsidR="00F0421B" w:rsidDel="006D1D20">
          <w:delText>was</w:delText>
        </w:r>
      </w:del>
      <w:ins w:id="2" w:author="Fedora Elrica Gracia" w:date="2020-11-29T20:55:00Z">
        <w:r w:rsidR="006D1D20">
          <w:t>were</w:t>
        </w:r>
      </w:ins>
      <w:r w:rsidR="00F0421B">
        <w:t xml:space="preserve"> definitely on a different level. </w:t>
      </w:r>
      <w:r w:rsidR="005F10E7">
        <w:t xml:space="preserve">My nerves got to me </w:t>
      </w:r>
      <w:del w:id="3" w:author="Fedora Elrica Gracia" w:date="2020-11-29T20:55:00Z">
        <w:r w:rsidR="00233BED" w:rsidDel="006D1D20">
          <w:delText xml:space="preserve">when my Jakarta friend saved me. </w:delText>
        </w:r>
        <w:r w:rsidDel="006D1D20">
          <w:delText>She</w:delText>
        </w:r>
      </w:del>
      <w:ins w:id="4" w:author="Fedora Elrica Gracia" w:date="2020-11-29T20:55:00Z">
        <w:r w:rsidR="006D1D20">
          <w:t>until a friend of mine</w:t>
        </w:r>
      </w:ins>
      <w:r>
        <w:t xml:space="preserve"> challenged me to a game of tic </w:t>
      </w:r>
      <w:proofErr w:type="gramStart"/>
      <w:r>
        <w:t>tac</w:t>
      </w:r>
      <w:proofErr w:type="gramEnd"/>
      <w:r>
        <w:t xml:space="preserve"> toe</w:t>
      </w:r>
      <w:r w:rsidR="00233BED">
        <w:t xml:space="preserve"> </w:t>
      </w:r>
      <w:r w:rsidR="006401C0">
        <w:t>to take the b</w:t>
      </w:r>
      <w:r w:rsidR="00391CAE">
        <w:t>urdens off my shoulders</w:t>
      </w:r>
      <w:r w:rsidR="00FA5C79">
        <w:t>.</w:t>
      </w:r>
      <w:r w:rsidR="00391CAE">
        <w:t xml:space="preserve"> I gained back my confidence and did my best on stage. </w:t>
      </w:r>
      <w:r w:rsidR="00B806A0">
        <w:t xml:space="preserve">Unbeknownst to me, in the end, I was awarded the best delegate for my council. </w:t>
      </w:r>
    </w:p>
    <w:p w14:paraId="05E97242" w14:textId="0B376290" w:rsidR="002D52E7" w:rsidRDefault="003E0FC0" w:rsidP="00953E05">
      <w:pPr>
        <w:pStyle w:val="Body"/>
        <w:spacing w:line="360" w:lineRule="auto"/>
        <w:jc w:val="both"/>
      </w:pPr>
      <w:r>
        <w:tab/>
      </w:r>
      <w:r w:rsidR="00953E05">
        <w:t>BBSMUN</w:t>
      </w:r>
      <w:r w:rsidR="0026224F">
        <w:t xml:space="preserve"> has introduced me to a field where logic is blended with passion</w:t>
      </w:r>
      <w:ins w:id="5" w:author="Fedora Elrica Gracia" w:date="2020-11-29T20:55:00Z">
        <w:r w:rsidR="006D1D20">
          <w:t xml:space="preserve"> and</w:t>
        </w:r>
      </w:ins>
      <w:r w:rsidR="0026224F">
        <w:t xml:space="preserve"> where success is determined by how well you represent a country in front of hundreds. </w:t>
      </w:r>
      <w:del w:id="6" w:author="Fedora Elrica Gracia" w:date="2020-11-29T20:56:00Z">
        <w:r w:rsidR="0026224F" w:rsidDel="006D1D20">
          <w:delText>CEOs do this all the time</w:delText>
        </w:r>
        <w:r w:rsidR="00953E05" w:rsidDel="006D1D20">
          <w:delText xml:space="preserve"> and it </w:delText>
        </w:r>
      </w:del>
      <w:ins w:id="7" w:author="Fedora Elrica Gracia" w:date="2020-11-29T20:56:00Z">
        <w:r w:rsidR="006D1D20">
          <w:t xml:space="preserve">This experience </w:t>
        </w:r>
      </w:ins>
      <w:r w:rsidR="00F863CF">
        <w:t>has enabled me</w:t>
      </w:r>
      <w:r>
        <w:t xml:space="preserve"> to get over my fear of public speaking and gain confidence. </w:t>
      </w:r>
      <w:r w:rsidR="00953E05">
        <w:t>It also</w:t>
      </w:r>
      <w:r w:rsidR="0022364D">
        <w:t xml:space="preserve"> taught me that charisma </w:t>
      </w:r>
      <w:del w:id="8" w:author="Fedora Elrica Gracia" w:date="2020-11-29T20:56:00Z">
        <w:r w:rsidR="0022364D" w:rsidDel="006D1D20">
          <w:delText>can</w:delText>
        </w:r>
      </w:del>
      <w:ins w:id="9" w:author="Fedora Elrica Gracia" w:date="2020-11-29T20:56:00Z">
        <w:r w:rsidR="006D1D20">
          <w:t>could</w:t>
        </w:r>
      </w:ins>
      <w:r w:rsidR="0022364D">
        <w:t xml:space="preserve"> be gained through confidence, which allows one to perform well under pressure. </w:t>
      </w:r>
      <w:r w:rsidR="000371A3">
        <w:t>The</w:t>
      </w:r>
      <w:r w:rsidR="00D85E53">
        <w:t>se</w:t>
      </w:r>
      <w:r w:rsidR="000371A3">
        <w:t xml:space="preserve"> two-months period</w:t>
      </w:r>
      <w:ins w:id="10" w:author="Fedora Elrica Gracia" w:date="2020-11-29T20:56:00Z">
        <w:r w:rsidR="006D1D20">
          <w:t>s</w:t>
        </w:r>
      </w:ins>
      <w:r w:rsidR="000371A3">
        <w:t xml:space="preserve"> </w:t>
      </w:r>
      <w:r w:rsidR="002F5CCE">
        <w:t xml:space="preserve">have made me one step closer to </w:t>
      </w:r>
      <w:proofErr w:type="gramStart"/>
      <w:r w:rsidR="002F5CCE">
        <w:t>who</w:t>
      </w:r>
      <w:proofErr w:type="gramEnd"/>
      <w:r w:rsidR="002F5CCE">
        <w:t xml:space="preserve"> I aspire to be, and I will continue to take </w:t>
      </w:r>
      <w:r w:rsidR="002F57C2">
        <w:t>the necessary</w:t>
      </w:r>
      <w:r w:rsidR="002F5CCE">
        <w:t xml:space="preserve"> steps to achieve my goal.</w:t>
      </w:r>
      <w:r w:rsidR="0022364D">
        <w:t xml:space="preserve"> </w:t>
      </w:r>
      <w:r w:rsidR="00EF72A8">
        <w:tab/>
      </w:r>
    </w:p>
    <w:p w14:paraId="28F8EAD2" w14:textId="13FC6E00" w:rsidR="006D1D20" w:rsidRDefault="006D1D20" w:rsidP="00AD14A7">
      <w:pPr>
        <w:pStyle w:val="Body"/>
        <w:pBdr>
          <w:bottom w:val="single" w:sz="6" w:space="1" w:color="auto"/>
        </w:pBdr>
        <w:jc w:val="both"/>
      </w:pPr>
    </w:p>
    <w:p w14:paraId="5614B337" w14:textId="77777777" w:rsidR="006D1D20" w:rsidRDefault="006D1D20" w:rsidP="00AD14A7">
      <w:pPr>
        <w:pStyle w:val="Body"/>
        <w:pBdr>
          <w:top w:val="none" w:sz="0" w:space="0" w:color="auto"/>
        </w:pBdr>
        <w:jc w:val="both"/>
      </w:pPr>
    </w:p>
    <w:p w14:paraId="732C2E2D" w14:textId="77777777" w:rsidR="006D1D20" w:rsidRDefault="006D1D20" w:rsidP="008D5050">
      <w:pPr>
        <w:pStyle w:val="Body"/>
        <w:pBdr>
          <w:top w:val="none" w:sz="0" w:space="0" w:color="auto"/>
        </w:pBdr>
        <w:jc w:val="both"/>
      </w:pPr>
      <w:r>
        <w:t>Hi Octavio!</w:t>
      </w:r>
    </w:p>
    <w:p w14:paraId="0DB19DB7" w14:textId="77777777" w:rsidR="006D1D20" w:rsidRDefault="006D1D20" w:rsidP="008D5050">
      <w:pPr>
        <w:pStyle w:val="Body"/>
        <w:pBdr>
          <w:top w:val="none" w:sz="0" w:space="0" w:color="auto"/>
        </w:pBdr>
        <w:jc w:val="both"/>
      </w:pPr>
      <w:r>
        <w:t xml:space="preserve">I think this is great. I really like how you described your effort through your constant practices. How you were really serious and started practicing in front of different amounts of people – I think this would really show your hard work, seriousness in overcoming a barrier. </w:t>
      </w:r>
    </w:p>
    <w:p w14:paraId="750EEA64" w14:textId="77777777" w:rsidR="006D1D20" w:rsidRDefault="006D1D20" w:rsidP="008D5050">
      <w:pPr>
        <w:pStyle w:val="Body"/>
        <w:pBdr>
          <w:top w:val="none" w:sz="0" w:space="0" w:color="auto"/>
        </w:pBdr>
        <w:jc w:val="both"/>
      </w:pPr>
    </w:p>
    <w:p w14:paraId="67D0F037" w14:textId="4884326C" w:rsidR="002D52E7" w:rsidRDefault="006D1D20" w:rsidP="008D5050">
      <w:pPr>
        <w:pStyle w:val="Body"/>
        <w:pBdr>
          <w:top w:val="none" w:sz="0" w:space="0" w:color="auto"/>
        </w:pBdr>
        <w:jc w:val="both"/>
      </w:pPr>
      <w:r>
        <w:t>Overall, this is awesome. I think you just need to cut a few words, to make the word count. I would suggest rewriting the sentences I highlighted yellow and green more briefly to cut a few words.</w:t>
      </w:r>
      <w:r w:rsidR="00EF72A8">
        <w:tab/>
      </w:r>
    </w:p>
    <w:p w14:paraId="128F44D6" w14:textId="77777777" w:rsidR="006D1D20" w:rsidRDefault="006D1D20" w:rsidP="008D5050">
      <w:pPr>
        <w:pStyle w:val="Body"/>
        <w:pBdr>
          <w:top w:val="none" w:sz="0" w:space="0" w:color="auto"/>
        </w:pBdr>
        <w:jc w:val="both"/>
      </w:pPr>
    </w:p>
    <w:p w14:paraId="1D5072ED" w14:textId="6D68467D" w:rsidR="006D1D20" w:rsidRDefault="006D1D20" w:rsidP="008D5050">
      <w:pPr>
        <w:pStyle w:val="Body"/>
        <w:pBdr>
          <w:top w:val="none" w:sz="0" w:space="0" w:color="auto"/>
        </w:pBdr>
        <w:jc w:val="both"/>
      </w:pPr>
      <w:r>
        <w:t>A suggestion for the yellow one: “My aspiration is to become a charismatic CEO who’s able to perform under pressure just like my father, yet I lack in public speaking and confidence.”</w:t>
      </w:r>
    </w:p>
    <w:p w14:paraId="54652929" w14:textId="77777777" w:rsidR="006D1D20" w:rsidRDefault="006D1D20" w:rsidP="008D5050">
      <w:pPr>
        <w:pStyle w:val="Body"/>
        <w:pBdr>
          <w:top w:val="none" w:sz="0" w:space="0" w:color="auto"/>
        </w:pBdr>
        <w:jc w:val="both"/>
      </w:pPr>
    </w:p>
    <w:p w14:paraId="47E8FE8F" w14:textId="36CFE234" w:rsidR="006D1D20" w:rsidRDefault="006D1D20" w:rsidP="008D5050">
      <w:pPr>
        <w:pStyle w:val="Body"/>
        <w:jc w:val="both"/>
      </w:pPr>
      <w:r>
        <w:lastRenderedPageBreak/>
        <w:t xml:space="preserve">A suggestion for the green one: </w:t>
      </w:r>
      <w:r w:rsidR="008D5050" w:rsidRPr="008D5050">
        <w:t>Two months before BBSMUN,</w:t>
      </w:r>
      <w:r w:rsidR="008D5050" w:rsidRPr="008D5050">
        <w:t xml:space="preserve"> I started spending hours researching and practicing.</w:t>
      </w:r>
    </w:p>
    <w:p w14:paraId="21F36A8A" w14:textId="623DB8F9" w:rsidR="008D5050" w:rsidRDefault="008D5050" w:rsidP="008D5050">
      <w:pPr>
        <w:pStyle w:val="Body"/>
        <w:jc w:val="both"/>
      </w:pPr>
      <w:r>
        <w:t xml:space="preserve"> </w:t>
      </w:r>
    </w:p>
    <w:p w14:paraId="74EE2177" w14:textId="1F9B8556" w:rsidR="008D5050" w:rsidRDefault="008D5050" w:rsidP="008D5050">
      <w:pPr>
        <w:pStyle w:val="Body"/>
        <w:jc w:val="both"/>
      </w:pPr>
      <w:r>
        <w:t>The focus of this prompt would be how you overcome the barrier, all the effort you put – therefore I would suggest to cut from the ones I highlighted yellow and green because they serve as a bridge and context to your progress.</w:t>
      </w:r>
    </w:p>
    <w:p w14:paraId="47122ED5" w14:textId="77777777" w:rsidR="008D5050" w:rsidRDefault="008D5050" w:rsidP="008D5050">
      <w:pPr>
        <w:pStyle w:val="Body"/>
        <w:jc w:val="both"/>
      </w:pPr>
    </w:p>
    <w:p w14:paraId="2C56F38F" w14:textId="1ECA7B16" w:rsidR="008D5050" w:rsidRDefault="008D5050" w:rsidP="008D5050">
      <w:pPr>
        <w:pStyle w:val="Body"/>
        <w:jc w:val="both"/>
      </w:pPr>
      <w:r>
        <w:t xml:space="preserve">Overall, good job and all the best, Octavio! </w:t>
      </w:r>
      <w:bookmarkStart w:id="11" w:name="_GoBack"/>
      <w:bookmarkEnd w:id="11"/>
    </w:p>
    <w:sectPr w:rsidR="008D505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7E73D" w14:textId="77777777" w:rsidR="006D1D20" w:rsidRDefault="006D1D20">
      <w:r>
        <w:separator/>
      </w:r>
    </w:p>
  </w:endnote>
  <w:endnote w:type="continuationSeparator" w:id="0">
    <w:p w14:paraId="56873A8D" w14:textId="77777777" w:rsidR="006D1D20" w:rsidRDefault="006D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2FFD" w14:textId="77777777" w:rsidR="006D1D20" w:rsidRDefault="006D1D2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94291" w14:textId="77777777" w:rsidR="006D1D20" w:rsidRDefault="006D1D20">
      <w:r>
        <w:separator/>
      </w:r>
    </w:p>
  </w:footnote>
  <w:footnote w:type="continuationSeparator" w:id="0">
    <w:p w14:paraId="490184B0" w14:textId="77777777" w:rsidR="006D1D20" w:rsidRDefault="006D1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7BAC9" w14:textId="77777777" w:rsidR="006D1D20" w:rsidRDefault="006D1D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E7"/>
    <w:rsid w:val="00033484"/>
    <w:rsid w:val="000371A3"/>
    <w:rsid w:val="00043053"/>
    <w:rsid w:val="00047ADD"/>
    <w:rsid w:val="00070916"/>
    <w:rsid w:val="001017C9"/>
    <w:rsid w:val="00152D60"/>
    <w:rsid w:val="00163C26"/>
    <w:rsid w:val="00174F47"/>
    <w:rsid w:val="00177BEF"/>
    <w:rsid w:val="001C2653"/>
    <w:rsid w:val="001C2657"/>
    <w:rsid w:val="00213917"/>
    <w:rsid w:val="0022364D"/>
    <w:rsid w:val="00233BED"/>
    <w:rsid w:val="00237D0E"/>
    <w:rsid w:val="0025142C"/>
    <w:rsid w:val="0026224F"/>
    <w:rsid w:val="00284E84"/>
    <w:rsid w:val="002B77F0"/>
    <w:rsid w:val="002D52E7"/>
    <w:rsid w:val="002F57C2"/>
    <w:rsid w:val="002F5CCE"/>
    <w:rsid w:val="003554EE"/>
    <w:rsid w:val="00376278"/>
    <w:rsid w:val="00391CAE"/>
    <w:rsid w:val="00394FFF"/>
    <w:rsid w:val="003A31A7"/>
    <w:rsid w:val="003E0FC0"/>
    <w:rsid w:val="004010A1"/>
    <w:rsid w:val="00496C07"/>
    <w:rsid w:val="004B63F1"/>
    <w:rsid w:val="004D4F46"/>
    <w:rsid w:val="00516DA1"/>
    <w:rsid w:val="00517C79"/>
    <w:rsid w:val="00525740"/>
    <w:rsid w:val="0058093A"/>
    <w:rsid w:val="00582B19"/>
    <w:rsid w:val="005E3277"/>
    <w:rsid w:val="005F10E7"/>
    <w:rsid w:val="006039F8"/>
    <w:rsid w:val="00604B89"/>
    <w:rsid w:val="006330C3"/>
    <w:rsid w:val="006401C0"/>
    <w:rsid w:val="00640E3B"/>
    <w:rsid w:val="00642784"/>
    <w:rsid w:val="006462C0"/>
    <w:rsid w:val="00666B14"/>
    <w:rsid w:val="00677C4C"/>
    <w:rsid w:val="006D1D20"/>
    <w:rsid w:val="006E7680"/>
    <w:rsid w:val="00750A7B"/>
    <w:rsid w:val="0076153D"/>
    <w:rsid w:val="00780693"/>
    <w:rsid w:val="00790A9E"/>
    <w:rsid w:val="007B0BD9"/>
    <w:rsid w:val="007B163F"/>
    <w:rsid w:val="007C1965"/>
    <w:rsid w:val="007C6409"/>
    <w:rsid w:val="007E0E71"/>
    <w:rsid w:val="00853143"/>
    <w:rsid w:val="00856F74"/>
    <w:rsid w:val="00890235"/>
    <w:rsid w:val="008A05EC"/>
    <w:rsid w:val="008A4187"/>
    <w:rsid w:val="008D5050"/>
    <w:rsid w:val="00944CB3"/>
    <w:rsid w:val="009456A8"/>
    <w:rsid w:val="00953E05"/>
    <w:rsid w:val="00960D51"/>
    <w:rsid w:val="009630F6"/>
    <w:rsid w:val="00972AE5"/>
    <w:rsid w:val="009A1613"/>
    <w:rsid w:val="009B0944"/>
    <w:rsid w:val="009F1249"/>
    <w:rsid w:val="009F588B"/>
    <w:rsid w:val="00A007CA"/>
    <w:rsid w:val="00A03455"/>
    <w:rsid w:val="00A252C7"/>
    <w:rsid w:val="00A330CA"/>
    <w:rsid w:val="00A50AC2"/>
    <w:rsid w:val="00A54A94"/>
    <w:rsid w:val="00A7753E"/>
    <w:rsid w:val="00A94712"/>
    <w:rsid w:val="00A954FD"/>
    <w:rsid w:val="00AA1A09"/>
    <w:rsid w:val="00AC0FA4"/>
    <w:rsid w:val="00AD14A7"/>
    <w:rsid w:val="00AE02A2"/>
    <w:rsid w:val="00AE137C"/>
    <w:rsid w:val="00AE245A"/>
    <w:rsid w:val="00AE2D68"/>
    <w:rsid w:val="00B02ECB"/>
    <w:rsid w:val="00B17017"/>
    <w:rsid w:val="00B806A0"/>
    <w:rsid w:val="00B87CD6"/>
    <w:rsid w:val="00B90026"/>
    <w:rsid w:val="00B9478E"/>
    <w:rsid w:val="00BA3811"/>
    <w:rsid w:val="00BC6CBF"/>
    <w:rsid w:val="00C149B6"/>
    <w:rsid w:val="00C627C4"/>
    <w:rsid w:val="00CF3CFA"/>
    <w:rsid w:val="00D009ED"/>
    <w:rsid w:val="00D044CC"/>
    <w:rsid w:val="00D350AB"/>
    <w:rsid w:val="00D45798"/>
    <w:rsid w:val="00D85E53"/>
    <w:rsid w:val="00DA1000"/>
    <w:rsid w:val="00DB5514"/>
    <w:rsid w:val="00E15775"/>
    <w:rsid w:val="00E4347B"/>
    <w:rsid w:val="00E82068"/>
    <w:rsid w:val="00EF27B5"/>
    <w:rsid w:val="00EF72A8"/>
    <w:rsid w:val="00F0421B"/>
    <w:rsid w:val="00F20248"/>
    <w:rsid w:val="00F20AC7"/>
    <w:rsid w:val="00F73EE0"/>
    <w:rsid w:val="00F7562A"/>
    <w:rsid w:val="00F863CF"/>
    <w:rsid w:val="00F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A2F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E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4</cp:revision>
  <dcterms:created xsi:type="dcterms:W3CDTF">2020-11-27T07:08:00Z</dcterms:created>
  <dcterms:modified xsi:type="dcterms:W3CDTF">2020-11-29T14:07:00Z</dcterms:modified>
</cp:coreProperties>
</file>