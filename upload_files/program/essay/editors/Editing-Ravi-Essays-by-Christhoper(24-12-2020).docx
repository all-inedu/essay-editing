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030F" w14:textId="693F393E" w:rsidR="00744CB7" w:rsidRP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744CB7">
        <w:rPr>
          <w:rFonts w:ascii="Calibri" w:eastAsia="Times New Roman" w:hAnsi="Calibri" w:cs="Calibri"/>
          <w:b/>
          <w:bCs/>
          <w:u w:val="single"/>
        </w:rPr>
        <w:t>Cornell University Essay Ravi</w:t>
      </w:r>
    </w:p>
    <w:p w14:paraId="5597A83F" w14:textId="5725DB06" w:rsidR="00744CB7" w:rsidRDefault="00744CB7" w:rsidP="00D56DF1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744CB7">
        <w:rPr>
          <w:rFonts w:ascii="Calibri" w:eastAsia="Times New Roman" w:hAnsi="Calibri" w:cs="Calibri"/>
          <w:i/>
          <w:iCs/>
        </w:rPr>
        <w:t>Tell us about what excites you most about Cornell Engineering and/or studying engineering at Cornell University. How do you see yourself becoming a part of the Cornell Engineering community?</w:t>
      </w:r>
      <w:r w:rsidR="003975AF">
        <w:rPr>
          <w:rFonts w:ascii="Calibri" w:eastAsia="Times New Roman" w:hAnsi="Calibri" w:cs="Calibri"/>
          <w:i/>
          <w:iCs/>
        </w:rPr>
        <w:t xml:space="preserve"> (650 words)</w:t>
      </w:r>
    </w:p>
    <w:p w14:paraId="0D8D3842" w14:textId="4269C028" w:rsid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6DFD8F27" w14:textId="3A75CA24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Version </w:t>
      </w:r>
      <w:r w:rsidR="00C3309F">
        <w:rPr>
          <w:rFonts w:ascii="Calibri" w:eastAsia="Times New Roman" w:hAnsi="Calibri" w:cs="Calibri"/>
        </w:rPr>
        <w:t>2</w:t>
      </w:r>
      <w:r>
        <w:rPr>
          <w:rFonts w:ascii="Calibri" w:eastAsia="Times New Roman" w:hAnsi="Calibri" w:cs="Calibri"/>
        </w:rPr>
        <w:t>:</w:t>
      </w:r>
    </w:p>
    <w:p w14:paraId="2BABECA6" w14:textId="77777777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568458B0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Pollution, Energy, and Traffic; welcome to my world of thoughts.</w:t>
      </w:r>
    </w:p>
    <w:p w14:paraId="2E4B4EC6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1A19DEEB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 xml:space="preserve">As I dawned upon the red pedestrian light, my vision caught a never-ending swarm of swerving 2- past the 4-wheelers as viscous fumes brushed over me before collected high up by the infamously grey Jakartan sky. Pollution has moved me to be an agent of change. </w:t>
      </w:r>
    </w:p>
    <w:p w14:paraId="6D89A0CE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53EAEAF5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What can I do to make my city better?</w:t>
      </w:r>
    </w:p>
    <w:p w14:paraId="76449709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247E85CF" w14:textId="38A47A7F" w:rsidR="003A3330" w:rsidRPr="001805C8" w:rsidRDefault="00C3309F" w:rsidP="00D56DF1">
      <w:pPr>
        <w:spacing w:line="360" w:lineRule="auto"/>
        <w:jc w:val="both"/>
      </w:pPr>
      <w:r w:rsidRPr="001805C8">
        <w:t>This was when I discovered Environmental Engineering. The study of water systems, fuel efficiency, and clean energy has given me a purpose. Students from this field are embraced to improve sustainability through innovation – rethinking the way we manage and leverage on natural resources.</w:t>
      </w:r>
    </w:p>
    <w:p w14:paraId="18FC24EB" w14:textId="77777777" w:rsidR="00C3309F" w:rsidRDefault="00C3309F" w:rsidP="00D56DF1">
      <w:pPr>
        <w:spacing w:line="360" w:lineRule="auto"/>
        <w:jc w:val="both"/>
      </w:pPr>
    </w:p>
    <w:p w14:paraId="24E01584" w14:textId="09AB8F1D" w:rsidR="003A3330" w:rsidRDefault="007A417A" w:rsidP="00D56DF1">
      <w:pPr>
        <w:spacing w:line="360" w:lineRule="auto"/>
        <w:jc w:val="both"/>
      </w:pPr>
      <w:del w:id="0" w:author="Matthew" w:date="2020-12-24T14:42:00Z">
        <w:r w:rsidDel="003C6B64">
          <w:delText>Inevitably</w:delText>
        </w:r>
        <w:r w:rsidR="003A3330" w:rsidDel="003C6B64">
          <w:delText>, I’ve stumbled upon a rigorous</w:delText>
        </w:r>
        <w:r w:rsidDel="003C6B64">
          <w:delText xml:space="preserve"> and </w:delText>
        </w:r>
        <w:r w:rsidR="003A3330" w:rsidDel="003C6B64">
          <w:delText>exciting school that pushes students to do more</w:delText>
        </w:r>
        <w:r w:rsidDel="003C6B64">
          <w:delText>.</w:delText>
        </w:r>
        <w:r w:rsidR="003A3330" w:rsidDel="003C6B64">
          <w:delText xml:space="preserve"> </w:delText>
        </w:r>
      </w:del>
      <w:r>
        <w:t xml:space="preserve">At </w:t>
      </w:r>
      <w:r w:rsidR="00790095">
        <w:t>Cornell</w:t>
      </w:r>
      <w:r>
        <w:t xml:space="preserve">, </w:t>
      </w:r>
      <w:del w:id="1" w:author="Matthew" w:date="2020-12-24T14:42:00Z">
        <w:r w:rsidDel="003C6B64">
          <w:delText>d</w:delText>
        </w:r>
        <w:r w:rsidR="003A3330" w:rsidDel="003C6B64">
          <w:delText>oing more</w:delText>
        </w:r>
      </w:del>
      <w:ins w:id="2" w:author="Matthew" w:date="2020-12-24T14:42:00Z">
        <w:r w:rsidR="003C6B64">
          <w:t>walking that extra mile</w:t>
        </w:r>
      </w:ins>
      <w:r w:rsidR="003A3330">
        <w:t xml:space="preserve"> means being at the forefront of innovation and research.  </w:t>
      </w:r>
      <w:r w:rsidR="001D2D59">
        <w:t>Cornellians</w:t>
      </w:r>
      <w:r w:rsidR="003A3330">
        <w:t xml:space="preserve"> are taught</w:t>
      </w:r>
      <w:r w:rsidR="00285C25">
        <w:t xml:space="preserve"> to pursue knowledge with integrity</w:t>
      </w:r>
      <w:r w:rsidR="00656D22">
        <w:t xml:space="preserve"> for excellence</w:t>
      </w:r>
      <w:r w:rsidR="00285C25">
        <w:t xml:space="preserve"> and purpose</w:t>
      </w:r>
      <w:r w:rsidR="00656D22">
        <w:t xml:space="preserve"> </w:t>
      </w:r>
      <w:r w:rsidR="00285C25">
        <w:t>whilst respecting the natural environment</w:t>
      </w:r>
      <w:r w:rsidR="00656D22">
        <w:t xml:space="preserve"> and engaging with communities that goes beyond Ithaca</w:t>
      </w:r>
      <w:r w:rsidR="00285C25">
        <w:t>.</w:t>
      </w:r>
      <w:r w:rsidR="003A3330">
        <w:t xml:space="preserve"> </w:t>
      </w:r>
      <w:del w:id="3" w:author="Matthew" w:date="2020-12-24T14:43:00Z">
        <w:r w:rsidR="00E970B7" w:rsidDel="003C6B64">
          <w:delText>Therefore, s</w:delText>
        </w:r>
        <w:r w:rsidR="003A3330" w:rsidDel="003C6B64">
          <w:delText xml:space="preserve">tudying </w:delText>
        </w:r>
        <w:r w:rsidR="00285C25" w:rsidDel="003C6B64">
          <w:delText xml:space="preserve">Engineering </w:delText>
        </w:r>
        <w:r w:rsidR="003A3330" w:rsidDel="003C6B64">
          <w:delText xml:space="preserve">at </w:delText>
        </w:r>
        <w:r w:rsidR="00285C25" w:rsidDel="003C6B64">
          <w:delText>Cornell</w:delText>
        </w:r>
        <w:r w:rsidR="003A3330" w:rsidDel="003C6B64">
          <w:delText xml:space="preserve"> will put me on the right track</w:delText>
        </w:r>
      </w:del>
      <w:ins w:id="4" w:author="Matthew" w:date="2020-12-24T14:43:00Z">
        <w:r w:rsidR="003C6B64">
          <w:t>The winning research-intensive plus innovati</w:t>
        </w:r>
      </w:ins>
      <w:ins w:id="5" w:author="Matthew" w:date="2020-12-24T15:37:00Z">
        <w:r w:rsidR="00316B20">
          <w:t>on-driven</w:t>
        </w:r>
      </w:ins>
      <w:ins w:id="6" w:author="Matthew" w:date="2020-12-24T14:43:00Z">
        <w:r w:rsidR="003C6B64">
          <w:t xml:space="preserve"> combination </w:t>
        </w:r>
      </w:ins>
      <w:ins w:id="7" w:author="Matthew" w:date="2020-12-24T14:44:00Z">
        <w:r w:rsidR="003C6B64">
          <w:t>is what excites me</w:t>
        </w:r>
      </w:ins>
      <w:r w:rsidR="003A3330">
        <w:t xml:space="preserve"> to</w:t>
      </w:r>
      <w:r w:rsidR="00656D22">
        <w:t xml:space="preserve"> </w:t>
      </w:r>
      <w:del w:id="8" w:author="Matthew" w:date="2020-12-24T14:44:00Z">
        <w:r w:rsidR="00020F69" w:rsidDel="003C6B64">
          <w:delText xml:space="preserve">study </w:delText>
        </w:r>
        <w:r w:rsidR="00656D22" w:rsidDel="003C6B64">
          <w:delText>environmental sustainability with research and innovation</w:delText>
        </w:r>
      </w:del>
      <w:ins w:id="9" w:author="Matthew" w:date="2020-12-24T14:44:00Z">
        <w:r w:rsidR="003C6B64">
          <w:t>read Engineering at Cornell</w:t>
        </w:r>
      </w:ins>
      <w:r w:rsidR="003D02C7">
        <w:t>.</w:t>
      </w:r>
    </w:p>
    <w:p w14:paraId="43A62F16" w14:textId="77777777" w:rsidR="003A3330" w:rsidRDefault="003A3330" w:rsidP="00D56DF1">
      <w:pPr>
        <w:spacing w:line="360" w:lineRule="auto"/>
        <w:jc w:val="both"/>
      </w:pPr>
    </w:p>
    <w:p w14:paraId="5969396E" w14:textId="096E5DF3" w:rsidR="003A3330" w:rsidRDefault="003A3330" w:rsidP="00D56DF1">
      <w:pPr>
        <w:spacing w:line="360" w:lineRule="auto"/>
        <w:jc w:val="both"/>
      </w:pPr>
      <w:del w:id="10" w:author="Matthew" w:date="2020-12-24T14:44:00Z">
        <w:r w:rsidDel="003C6B64">
          <w:delText>Why am I so sure about that</w:delText>
        </w:r>
      </w:del>
      <w:ins w:id="11" w:author="Matthew" w:date="2020-12-24T14:44:00Z">
        <w:r w:rsidR="003C6B64">
          <w:t>How so</w:t>
        </w:r>
      </w:ins>
      <w:r>
        <w:t>?</w:t>
      </w:r>
      <w:r w:rsidR="00285C25">
        <w:t xml:space="preserve">        </w:t>
      </w:r>
    </w:p>
    <w:p w14:paraId="34CD1404" w14:textId="77777777" w:rsidR="003A3330" w:rsidRDefault="003A3330" w:rsidP="00D56DF1">
      <w:pPr>
        <w:spacing w:line="360" w:lineRule="auto"/>
        <w:jc w:val="both"/>
      </w:pPr>
    </w:p>
    <w:p w14:paraId="5E53CAC1" w14:textId="66E5A961" w:rsidR="003C07D3" w:rsidRDefault="00D629C1" w:rsidP="00D56DF1">
      <w:pPr>
        <w:spacing w:line="360" w:lineRule="auto"/>
        <w:jc w:val="both"/>
      </w:pPr>
      <w:r>
        <w:t>One word: collaboration</w:t>
      </w:r>
      <w:r w:rsidR="00650E98">
        <w:t>.</w:t>
      </w:r>
      <w:r w:rsidR="003C6161">
        <w:t xml:space="preserve"> Apart from the outstanding co-op, internships, and study abroad </w:t>
      </w:r>
      <w:del w:id="12" w:author="Matthew" w:date="2020-12-24T14:45:00Z">
        <w:r w:rsidR="003C6161" w:rsidDel="003C6B64">
          <w:delText xml:space="preserve">programs </w:delText>
        </w:r>
      </w:del>
      <w:ins w:id="13" w:author="Matthew" w:date="2020-12-24T14:45:00Z">
        <w:r w:rsidR="003C6B64">
          <w:t>opportunities</w:t>
        </w:r>
        <w:r w:rsidR="003C6B64">
          <w:t xml:space="preserve"> </w:t>
        </w:r>
      </w:ins>
      <w:r w:rsidR="003C6161">
        <w:t>that Cornell offers, what really</w:t>
      </w:r>
      <w:r w:rsidR="00650E98">
        <w:t xml:space="preserve"> caught my attention</w:t>
      </w:r>
      <w:r w:rsidR="003C6161">
        <w:t xml:space="preserve"> </w:t>
      </w:r>
      <w:r w:rsidR="003C07D3">
        <w:t>is</w:t>
      </w:r>
      <w:r w:rsidR="00650E98">
        <w:t xml:space="preserve"> </w:t>
      </w:r>
      <w:del w:id="14" w:author="Matthew" w:date="2020-12-24T14:45:00Z">
        <w:r w:rsidR="0007711F" w:rsidDel="003C6B64">
          <w:delText xml:space="preserve">that </w:delText>
        </w:r>
      </w:del>
      <w:ins w:id="15" w:author="Matthew" w:date="2020-12-24T14:45:00Z">
        <w:r w:rsidR="003C6B64">
          <w:t>how</w:t>
        </w:r>
        <w:r w:rsidR="003C6B64">
          <w:t xml:space="preserve"> </w:t>
        </w:r>
      </w:ins>
      <w:r w:rsidR="003C6161">
        <w:t xml:space="preserve">Cornell </w:t>
      </w:r>
      <w:r w:rsidR="0007711F">
        <w:t xml:space="preserve">Engineering </w:t>
      </w:r>
      <w:del w:id="16" w:author="Matthew" w:date="2020-12-24T14:45:00Z">
        <w:r w:rsidR="00650E98" w:rsidDel="003C6B64">
          <w:delText>provides the opportunity</w:delText>
        </w:r>
      </w:del>
      <w:ins w:id="17" w:author="Matthew" w:date="2020-12-24T14:45:00Z">
        <w:r w:rsidR="003C6B64">
          <w:t>becomes the melting pot</w:t>
        </w:r>
      </w:ins>
      <w:r w:rsidR="00650E98">
        <w:t xml:space="preserve"> for students, faculty, and </w:t>
      </w:r>
      <w:del w:id="18" w:author="Matthew" w:date="2020-12-24T14:46:00Z">
        <w:r w:rsidR="00650E98" w:rsidDel="003C6B64">
          <w:delText xml:space="preserve">staff </w:delText>
        </w:r>
      </w:del>
      <w:ins w:id="19" w:author="Matthew" w:date="2020-12-24T14:46:00Z">
        <w:r w:rsidR="003C6B64">
          <w:t>corporates</w:t>
        </w:r>
        <w:r w:rsidR="003C6B64">
          <w:t xml:space="preserve"> </w:t>
        </w:r>
      </w:ins>
      <w:ins w:id="20" w:author="Matthew" w:date="2020-12-24T14:45:00Z">
        <w:r w:rsidR="003C6B64">
          <w:t>al</w:t>
        </w:r>
      </w:ins>
      <w:ins w:id="21" w:author="Matthew" w:date="2020-12-24T14:46:00Z">
        <w:r w:rsidR="003C6B64">
          <w:t xml:space="preserve">ike </w:t>
        </w:r>
      </w:ins>
      <w:r w:rsidR="00650E98">
        <w:t>to collaborate in team-based settings</w:t>
      </w:r>
      <w:r w:rsidR="00C96EC7">
        <w:t>,</w:t>
      </w:r>
      <w:r w:rsidR="0007711F">
        <w:t xml:space="preserve"> such as the Cornell Engineering Student Project Teams. </w:t>
      </w:r>
      <w:del w:id="22" w:author="Matthew" w:date="2020-12-24T14:46:00Z">
        <w:r w:rsidR="0007711F" w:rsidDel="003C6B64">
          <w:delText>Th</w:delText>
        </w:r>
        <w:r w:rsidR="003C6161" w:rsidDel="003C6B64">
          <w:delText xml:space="preserve">is </w:delText>
        </w:r>
        <w:r w:rsidR="0007711F" w:rsidDel="003C6B64">
          <w:delText>program embraces</w:delText>
        </w:r>
      </w:del>
      <w:ins w:id="23" w:author="Matthew" w:date="2020-12-24T14:46:00Z">
        <w:r w:rsidR="003C6B64">
          <w:t>This day and age, ed</w:t>
        </w:r>
      </w:ins>
      <w:ins w:id="24" w:author="Matthew" w:date="2020-12-24T14:47:00Z">
        <w:r w:rsidR="003C6B64">
          <w:t>ucation only sounds right when</w:t>
        </w:r>
      </w:ins>
      <w:r w:rsidR="003C6161">
        <w:t xml:space="preserve"> engineering students across 14 majors and 20 minors</w:t>
      </w:r>
      <w:del w:id="25" w:author="Matthew" w:date="2020-12-24T14:47:00Z">
        <w:r w:rsidR="003C6161" w:rsidDel="003C6B64">
          <w:delText xml:space="preserve"> to</w:delText>
        </w:r>
      </w:del>
      <w:r w:rsidR="003C6161">
        <w:t xml:space="preserve"> work together in solving a wide range of real-world problems.</w:t>
      </w:r>
    </w:p>
    <w:p w14:paraId="4BD8097C" w14:textId="77777777" w:rsidR="003C07D3" w:rsidRDefault="003C07D3" w:rsidP="00D56DF1">
      <w:pPr>
        <w:spacing w:line="360" w:lineRule="auto"/>
        <w:jc w:val="both"/>
      </w:pPr>
    </w:p>
    <w:p w14:paraId="6CA9A562" w14:textId="34C5518C" w:rsidR="00263A4C" w:rsidRDefault="003C6161" w:rsidP="00D56DF1">
      <w:pPr>
        <w:spacing w:line="360" w:lineRule="auto"/>
        <w:jc w:val="both"/>
      </w:pPr>
      <w:r>
        <w:t xml:space="preserve">The fact that </w:t>
      </w:r>
      <w:del w:id="26" w:author="Matthew" w:date="2020-12-24T14:47:00Z">
        <w:r w:rsidDel="003C6B64">
          <w:delText>a FRESHMEN</w:delText>
        </w:r>
      </w:del>
      <w:ins w:id="27" w:author="Matthew" w:date="2020-12-24T14:47:00Z">
        <w:r w:rsidR="003C6B64">
          <w:t>I</w:t>
        </w:r>
      </w:ins>
      <w:r>
        <w:t xml:space="preserve"> can </w:t>
      </w:r>
      <w:ins w:id="28" w:author="Matthew" w:date="2020-12-24T14:48:00Z">
        <w:r w:rsidR="003C6B64">
          <w:t xml:space="preserve">gain such exposure </w:t>
        </w:r>
      </w:ins>
      <w:ins w:id="29" w:author="Matthew" w:date="2020-12-24T15:37:00Z">
        <w:r w:rsidR="00316B20">
          <w:t>fr</w:t>
        </w:r>
      </w:ins>
      <w:ins w:id="30" w:author="Matthew" w:date="2020-12-24T15:38:00Z">
        <w:r w:rsidR="00316B20">
          <w:t>om day one at</w:t>
        </w:r>
      </w:ins>
      <w:ins w:id="31" w:author="Matthew" w:date="2020-12-24T14:48:00Z">
        <w:r w:rsidR="003C6B64">
          <w:t xml:space="preserve"> the school </w:t>
        </w:r>
      </w:ins>
      <w:del w:id="32" w:author="Matthew" w:date="2020-12-24T14:48:00Z">
        <w:r w:rsidR="003C07D3" w:rsidDel="003C6B64">
          <w:delText xml:space="preserve">access such an exciting program </w:delText>
        </w:r>
      </w:del>
      <w:r w:rsidR="003C07D3">
        <w:t>is what intrigues me the most</w:t>
      </w:r>
      <w:del w:id="33" w:author="Matthew" w:date="2020-12-24T14:53:00Z">
        <w:r w:rsidR="003C07D3" w:rsidDel="00386D36">
          <w:delText xml:space="preserve">. </w:delText>
        </w:r>
      </w:del>
      <w:del w:id="34" w:author="Matthew" w:date="2020-12-24T14:50:00Z">
        <w:r w:rsidDel="003C6B64">
          <w:delText>Because</w:delText>
        </w:r>
        <w:r w:rsidR="0092046D" w:rsidDel="003C6B64">
          <w:delText>,</w:delText>
        </w:r>
        <w:r w:rsidDel="003C6B64">
          <w:delText xml:space="preserve"> what I’m primarily excited about working in a </w:delText>
        </w:r>
        <w:r w:rsidR="0092046D" w:rsidDel="003C6B64">
          <w:delText>team</w:delText>
        </w:r>
        <w:r w:rsidR="003C07D3" w:rsidDel="003C6B64">
          <w:delText>-</w:delText>
        </w:r>
        <w:r w:rsidR="0092046D" w:rsidDel="003C6B64">
          <w:delText>setting like this is not so much the credit I’ll receive</w:delText>
        </w:r>
      </w:del>
      <w:del w:id="35" w:author="Matthew" w:date="2020-12-24T14:53:00Z">
        <w:r w:rsidR="0092046D" w:rsidDel="00386D36">
          <w:delText xml:space="preserve">, rather the </w:delText>
        </w:r>
        <w:r w:rsidR="0092046D" w:rsidRPr="0092046D" w:rsidDel="00386D36">
          <w:rPr>
            <w:b/>
            <w:bCs/>
          </w:rPr>
          <w:delText>soft skills</w:delText>
        </w:r>
        <w:r w:rsidR="0092046D" w:rsidDel="00386D36">
          <w:delText xml:space="preserve"> I’ll </w:delText>
        </w:r>
        <w:r w:rsidR="00263A4C" w:rsidDel="00386D36">
          <w:delText>harness</w:delText>
        </w:r>
        <w:r w:rsidR="0092046D" w:rsidDel="00386D36">
          <w:delText xml:space="preserve"> from interacting</w:delText>
        </w:r>
      </w:del>
      <w:ins w:id="36" w:author="Matthew" w:date="2020-12-24T14:53:00Z">
        <w:r w:rsidR="00386D36">
          <w:t>. To be able to engage in conversations</w:t>
        </w:r>
      </w:ins>
      <w:r w:rsidR="0092046D">
        <w:t xml:space="preserve"> with </w:t>
      </w:r>
      <w:r w:rsidR="00263A4C">
        <w:t>experts</w:t>
      </w:r>
      <w:r w:rsidR="0092046D">
        <w:t xml:space="preserve"> </w:t>
      </w:r>
      <w:ins w:id="37" w:author="Matthew" w:date="2020-12-24T15:38:00Z">
        <w:r w:rsidR="00316B20">
          <w:t xml:space="preserve">and fellow students </w:t>
        </w:r>
      </w:ins>
      <w:r w:rsidR="0092046D">
        <w:t xml:space="preserve">from multiple fields </w:t>
      </w:r>
      <w:del w:id="38" w:author="Matthew" w:date="2020-12-24T15:38:00Z">
        <w:r w:rsidR="0092046D" w:rsidDel="00316B20">
          <w:delText>and students from multiple majors</w:delText>
        </w:r>
      </w:del>
      <w:ins w:id="39" w:author="Matthew" w:date="2020-12-24T14:54:00Z">
        <w:r w:rsidR="00386D36">
          <w:t xml:space="preserve">thrills me, let alone </w:t>
        </w:r>
      </w:ins>
      <w:ins w:id="40" w:author="Matthew" w:date="2020-12-24T14:55:00Z">
        <w:r w:rsidR="00386D36">
          <w:t xml:space="preserve">being able to iterate my theoretical foundation through a tried-and-tested </w:t>
        </w:r>
      </w:ins>
      <w:ins w:id="41" w:author="Matthew" w:date="2020-12-24T14:56:00Z">
        <w:r w:rsidR="00386D36">
          <w:t>practical framework.</w:t>
        </w:r>
      </w:ins>
      <w:del w:id="42" w:author="Matthew" w:date="2020-12-24T14:54:00Z">
        <w:r w:rsidR="0092046D" w:rsidDel="00386D36">
          <w:delText>.</w:delText>
        </w:r>
      </w:del>
      <w:r w:rsidR="00263A4C">
        <w:t xml:space="preserve"> </w:t>
      </w:r>
      <w:del w:id="43" w:author="Matthew" w:date="2020-12-24T14:56:00Z">
        <w:r w:rsidR="00263A4C" w:rsidDel="00386D36">
          <w:delText>Harnessing</w:delText>
        </w:r>
        <w:r w:rsidR="0092046D" w:rsidDel="00386D36">
          <w:delText xml:space="preserve"> </w:delText>
        </w:r>
        <w:r w:rsidR="00263A4C" w:rsidDel="00386D36">
          <w:delText>a soft skill includes l</w:delText>
        </w:r>
        <w:r w:rsidR="0092046D" w:rsidDel="00386D36">
          <w:delText>earning the ability to communicate ideas</w:delText>
        </w:r>
        <w:r w:rsidR="00263A4C" w:rsidDel="00386D36">
          <w:delText xml:space="preserve">. And it </w:delText>
        </w:r>
        <w:r w:rsidR="0092046D" w:rsidDel="00386D36">
          <w:delText>is not</w:delText>
        </w:r>
        <w:r w:rsidR="00263A4C" w:rsidDel="00386D36">
          <w:delText xml:space="preserve"> always easy to do that</w:delText>
        </w:r>
        <w:r w:rsidR="0092046D" w:rsidDel="00386D36">
          <w:delText xml:space="preserve">, especially </w:delText>
        </w:r>
        <w:r w:rsidR="00263A4C" w:rsidDel="00386D36">
          <w:delText xml:space="preserve">when </w:delText>
        </w:r>
        <w:r w:rsidR="00AF7ED5" w:rsidDel="00386D36">
          <w:delText>trying to solve</w:delText>
        </w:r>
        <w:r w:rsidR="00263A4C" w:rsidDel="00386D36">
          <w:delText xml:space="preserve"> </w:delText>
        </w:r>
        <w:r w:rsidR="0092046D" w:rsidDel="00386D36">
          <w:delText xml:space="preserve">such an important matter like </w:delText>
        </w:r>
        <w:r w:rsidR="00020F69" w:rsidDel="00386D36">
          <w:delText>climate change</w:delText>
        </w:r>
        <w:r w:rsidR="0092046D" w:rsidDel="00386D36">
          <w:delText>. So</w:delText>
        </w:r>
        <w:r w:rsidR="00263A4C" w:rsidDel="00386D36">
          <w:delText>,</w:delText>
        </w:r>
        <w:r w:rsidR="0092046D" w:rsidDel="00386D36">
          <w:delText xml:space="preserve"> it</w:delText>
        </w:r>
        <w:r w:rsidR="00263A4C" w:rsidDel="00386D36">
          <w:delText>’s good to know that undergraduates can participate right away in such team building projects.</w:delText>
        </w:r>
      </w:del>
      <w:ins w:id="44" w:author="Matthew" w:date="2020-12-24T14:56:00Z">
        <w:r w:rsidR="00386D36">
          <w:t>Co</w:t>
        </w:r>
      </w:ins>
      <w:ins w:id="45" w:author="Matthew" w:date="2020-12-24T14:57:00Z">
        <w:r w:rsidR="00386D36">
          <w:t>oking up great ideas behind the table is one aspect of it; presenting it in front of key stak</w:t>
        </w:r>
      </w:ins>
      <w:ins w:id="46" w:author="Matthew" w:date="2020-12-24T14:58:00Z">
        <w:r w:rsidR="00386D36">
          <w:t>eholders with a finessed confidence is another</w:t>
        </w:r>
      </w:ins>
      <w:ins w:id="47" w:author="Matthew" w:date="2020-12-24T14:59:00Z">
        <w:r w:rsidR="00386D36">
          <w:t xml:space="preserve"> – and to be able to have a holistic learning curve with the two </w:t>
        </w:r>
      </w:ins>
      <w:ins w:id="48" w:author="Matthew" w:date="2020-12-24T15:00:00Z">
        <w:r w:rsidR="00386D36">
          <w:t>is gold.</w:t>
        </w:r>
      </w:ins>
      <w:ins w:id="49" w:author="Matthew" w:date="2020-12-24T14:59:00Z">
        <w:r w:rsidR="00386D36">
          <w:t xml:space="preserve"> </w:t>
        </w:r>
      </w:ins>
    </w:p>
    <w:p w14:paraId="3B93CC72" w14:textId="77777777" w:rsidR="00263A4C" w:rsidRDefault="00263A4C" w:rsidP="00D56DF1">
      <w:pPr>
        <w:spacing w:line="360" w:lineRule="auto"/>
        <w:jc w:val="both"/>
      </w:pPr>
    </w:p>
    <w:p w14:paraId="197A7ABF" w14:textId="12645311" w:rsidR="003C6161" w:rsidDel="00386D36" w:rsidRDefault="0092046D" w:rsidP="00D56DF1">
      <w:pPr>
        <w:spacing w:line="360" w:lineRule="auto"/>
        <w:jc w:val="both"/>
        <w:rPr>
          <w:del w:id="50" w:author="Matthew" w:date="2020-12-24T15:01:00Z"/>
        </w:rPr>
      </w:pPr>
      <w:del w:id="51" w:author="Matthew" w:date="2020-12-24T15:01:00Z">
        <w:r w:rsidDel="00386D36">
          <w:delText xml:space="preserve">Although, I must also emphasize the benefit of receiving a </w:delText>
        </w:r>
        <w:r w:rsidR="00263A4C" w:rsidDel="00386D36">
          <w:delText>first-class</w:delText>
        </w:r>
        <w:r w:rsidDel="00386D36">
          <w:delText xml:space="preserve"> hands-on experience</w:delText>
        </w:r>
        <w:r w:rsidR="00263A4C" w:rsidDel="00386D36">
          <w:delText xml:space="preserve"> when studying engineering at Cornell. </w:delText>
        </w:r>
        <w:r w:rsidR="007170E6" w:rsidDel="00386D36">
          <w:delText>Again</w:delText>
        </w:r>
        <w:r w:rsidR="00263A4C" w:rsidDel="00386D36">
          <w:delText xml:space="preserve">, </w:delText>
        </w:r>
        <w:r w:rsidR="00020F69" w:rsidDel="00386D36">
          <w:delText>Cornell</w:delText>
        </w:r>
        <w:r w:rsidR="00B25D40" w:rsidDel="00386D36">
          <w:delText xml:space="preserve">ians are taught to be </w:delText>
        </w:r>
        <w:r w:rsidR="00AF7ED5" w:rsidDel="00386D36">
          <w:delText>“purposeful,’’</w:delText>
        </w:r>
        <w:r w:rsidR="00B25D40" w:rsidDel="00386D36">
          <w:delText xml:space="preserve"> meaning their understanding from class are always challenged </w:delText>
        </w:r>
        <w:r w:rsidR="009B1E30" w:rsidDel="00386D36">
          <w:delText xml:space="preserve">in real world </w:delText>
        </w:r>
        <w:r w:rsidR="00AF7ED5" w:rsidDel="00386D36">
          <w:delText>scenarios.</w:delText>
        </w:r>
      </w:del>
    </w:p>
    <w:p w14:paraId="58189A16" w14:textId="2DD3720B" w:rsidR="009B1E30" w:rsidDel="00386D36" w:rsidRDefault="009B1E30" w:rsidP="00D56DF1">
      <w:pPr>
        <w:spacing w:line="360" w:lineRule="auto"/>
        <w:jc w:val="both"/>
        <w:rPr>
          <w:del w:id="52" w:author="Matthew" w:date="2020-12-24T15:01:00Z"/>
        </w:rPr>
      </w:pPr>
    </w:p>
    <w:p w14:paraId="105A3A41" w14:textId="2348D49F" w:rsidR="009B1E30" w:rsidRDefault="009B1E30" w:rsidP="00D56DF1">
      <w:pPr>
        <w:spacing w:line="360" w:lineRule="auto"/>
        <w:jc w:val="both"/>
      </w:pPr>
      <w:del w:id="53" w:author="Matthew" w:date="2020-12-24T15:01:00Z">
        <w:r w:rsidDel="00386D36">
          <w:delText>Let’s take</w:delText>
        </w:r>
      </w:del>
      <w:ins w:id="54" w:author="Matthew" w:date="2020-12-24T15:01:00Z">
        <w:r w:rsidR="00386D36">
          <w:t>For instance,</w:t>
        </w:r>
      </w:ins>
      <w:r>
        <w:t xml:space="preserve"> </w:t>
      </w:r>
      <w:r w:rsidR="00FA5CC3">
        <w:t>Cornell’s</w:t>
      </w:r>
      <w:r>
        <w:t xml:space="preserve"> </w:t>
      </w:r>
      <w:r w:rsidRPr="008F3E30">
        <w:rPr>
          <w:i/>
          <w:iCs/>
        </w:rPr>
        <w:t>AguaClara</w:t>
      </w:r>
      <w:r w:rsidR="00FA5CC3">
        <w:t xml:space="preserve"> </w:t>
      </w:r>
      <w:r w:rsidR="008F3E30">
        <w:t>p</w:t>
      </w:r>
      <w:r w:rsidR="00FA5CC3">
        <w:t>roject</w:t>
      </w:r>
      <w:r w:rsidR="008F3E30">
        <w:t xml:space="preserve"> t</w:t>
      </w:r>
      <w:r w:rsidR="00FA5CC3">
        <w:t xml:space="preserve">eam </w:t>
      </w:r>
      <w:del w:id="55" w:author="Matthew" w:date="2020-12-24T15:01:00Z">
        <w:r w:rsidR="00FA5CC3" w:rsidDel="00386D36">
          <w:delText>for example</w:delText>
        </w:r>
        <w:r w:rsidR="00592B69" w:rsidDel="00386D36">
          <w:delText>,</w:delText>
        </w:r>
        <w:r w:rsidR="00FA5CC3" w:rsidDel="00386D36">
          <w:delText xml:space="preserve"> where it </w:delText>
        </w:r>
      </w:del>
      <w:r w:rsidR="00FA5CC3">
        <w:t xml:space="preserve">has made significant contributions to </w:t>
      </w:r>
      <w:r w:rsidR="00AF7ED5">
        <w:t>solve pressing</w:t>
      </w:r>
      <w:ins w:id="56" w:author="Matthew" w:date="2020-12-24T15:02:00Z">
        <w:r w:rsidR="00B3664B">
          <w:t>,</w:t>
        </w:r>
      </w:ins>
      <w:r w:rsidR="00FA5CC3">
        <w:t xml:space="preserve"> clean water issues in the world </w:t>
      </w:r>
      <w:del w:id="57" w:author="Matthew" w:date="2020-12-24T15:01:00Z">
        <w:r w:rsidR="00FA5CC3" w:rsidDel="00B3664B">
          <w:delText xml:space="preserve">by </w:delText>
        </w:r>
        <w:r w:rsidR="00AF7ED5" w:rsidDel="00B3664B">
          <w:delText>researching</w:delText>
        </w:r>
      </w:del>
      <w:ins w:id="58" w:author="Matthew" w:date="2020-12-24T15:01:00Z">
        <w:r w:rsidR="00B3664B">
          <w:t>through the research</w:t>
        </w:r>
      </w:ins>
      <w:r w:rsidR="00AF7ED5">
        <w:t xml:space="preserve"> and </w:t>
      </w:r>
      <w:r w:rsidR="00FA5CC3">
        <w:t>buildin</w:t>
      </w:r>
      <w:ins w:id="59" w:author="Matthew" w:date="2020-12-24T15:01:00Z">
        <w:r w:rsidR="00B3664B">
          <w:t>g of</w:t>
        </w:r>
      </w:ins>
      <w:del w:id="60" w:author="Matthew" w:date="2020-12-24T15:01:00Z">
        <w:r w:rsidR="00FA5CC3" w:rsidDel="00B3664B">
          <w:delText>g</w:delText>
        </w:r>
      </w:del>
      <w:r w:rsidR="00FA5CC3">
        <w:t xml:space="preserve"> several community</w:t>
      </w:r>
      <w:r w:rsidR="00B25D40">
        <w:t>-</w:t>
      </w:r>
      <w:r w:rsidR="00FA5CC3">
        <w:t>scale</w:t>
      </w:r>
      <w:ins w:id="61" w:author="Matthew" w:date="2020-12-24T15:02:00Z">
        <w:r w:rsidR="00B3664B">
          <w:t>,</w:t>
        </w:r>
      </w:ins>
      <w:r w:rsidR="00FA5CC3">
        <w:t xml:space="preserve"> water treatment facilities in countries like Honduras and India. 65,000 people are finally able to receive clean </w:t>
      </w:r>
      <w:r w:rsidR="00AF7ED5">
        <w:t xml:space="preserve">tap </w:t>
      </w:r>
      <w:r w:rsidR="00FA5CC3">
        <w:t xml:space="preserve">water </w:t>
      </w:r>
      <w:r w:rsidR="00592B69">
        <w:t xml:space="preserve">as a result of </w:t>
      </w:r>
      <w:r w:rsidR="00592B69">
        <w:lastRenderedPageBreak/>
        <w:t xml:space="preserve">routine collaboration </w:t>
      </w:r>
      <w:r w:rsidR="00855112">
        <w:t>between</w:t>
      </w:r>
      <w:r w:rsidR="00592B69">
        <w:t xml:space="preserve"> engineering students, professors, and experts on wastewater treatment</w:t>
      </w:r>
      <w:r w:rsidR="00FA5CC3">
        <w:t xml:space="preserve">. This </w:t>
      </w:r>
      <w:del w:id="62" w:author="Matthew" w:date="2020-12-24T15:02:00Z">
        <w:r w:rsidR="00FA5CC3" w:rsidDel="00B3664B">
          <w:delText>just shows</w:delText>
        </w:r>
      </w:del>
      <w:ins w:id="63" w:author="Matthew" w:date="2020-12-24T15:02:00Z">
        <w:r w:rsidR="00B3664B">
          <w:t>indeed is a testament to</w:t>
        </w:r>
      </w:ins>
      <w:r w:rsidR="008F3E30">
        <w:t xml:space="preserve"> the </w:t>
      </w:r>
      <w:r w:rsidR="00592B69">
        <w:t xml:space="preserve">breadth and </w:t>
      </w:r>
      <w:r w:rsidR="008F3E30">
        <w:t xml:space="preserve">impact </w:t>
      </w:r>
      <w:del w:id="64" w:author="Matthew" w:date="2020-12-24T15:03:00Z">
        <w:r w:rsidR="008F3E30" w:rsidDel="00B3664B">
          <w:delText>of</w:delText>
        </w:r>
        <w:r w:rsidR="00FA5CC3" w:rsidDel="00B3664B">
          <w:delText xml:space="preserve"> </w:delText>
        </w:r>
      </w:del>
      <w:ins w:id="65" w:author="Matthew" w:date="2020-12-24T15:03:00Z">
        <w:r w:rsidR="00B3664B">
          <w:t>with which</w:t>
        </w:r>
        <w:r w:rsidR="00B3664B">
          <w:t xml:space="preserve"> </w:t>
        </w:r>
      </w:ins>
      <w:r w:rsidR="00FA5CC3">
        <w:t>studying engineering at Cornell</w:t>
      </w:r>
      <w:r w:rsidR="00AF7ED5">
        <w:t xml:space="preserve"> </w:t>
      </w:r>
      <w:del w:id="66" w:author="Matthew" w:date="2020-12-24T15:03:00Z">
        <w:r w:rsidR="00AF7ED5" w:rsidDel="00B3664B">
          <w:delText>TRULY</w:delText>
        </w:r>
        <w:r w:rsidR="00FA5CC3" w:rsidDel="00B3664B">
          <w:delText xml:space="preserve"> </w:delText>
        </w:r>
      </w:del>
      <w:r w:rsidR="00FA5CC3">
        <w:t>go</w:t>
      </w:r>
      <w:del w:id="67" w:author="Matthew" w:date="2020-12-24T15:03:00Z">
        <w:r w:rsidR="00FA5CC3" w:rsidDel="00B3664B">
          <w:delText>es</w:delText>
        </w:r>
      </w:del>
      <w:r w:rsidR="00FA5CC3">
        <w:t xml:space="preserve"> beyond the </w:t>
      </w:r>
      <w:r w:rsidR="008F3E30">
        <w:t xml:space="preserve">boundaries of a classroom wall. </w:t>
      </w:r>
    </w:p>
    <w:p w14:paraId="062A7B9E" w14:textId="26D4FF77" w:rsidR="008F3E30" w:rsidRDefault="008F3E30" w:rsidP="00D56DF1">
      <w:pPr>
        <w:spacing w:line="360" w:lineRule="auto"/>
        <w:jc w:val="both"/>
      </w:pPr>
    </w:p>
    <w:p w14:paraId="69E05DBD" w14:textId="07D1E6D2" w:rsidR="003C6161" w:rsidRDefault="00592B69" w:rsidP="00D56DF1">
      <w:pPr>
        <w:spacing w:line="360" w:lineRule="auto"/>
        <w:jc w:val="both"/>
      </w:pPr>
      <w:r>
        <w:t>Another great example would be Cornell’s</w:t>
      </w:r>
      <w:r w:rsidR="008F3E30">
        <w:t xml:space="preserve"> </w:t>
      </w:r>
      <w:r w:rsidR="008F3E30" w:rsidRPr="008F3E30">
        <w:rPr>
          <w:i/>
          <w:iCs/>
        </w:rPr>
        <w:t>Engineers for a Sustainable Worl</w:t>
      </w:r>
      <w:r w:rsidR="008F3E30">
        <w:rPr>
          <w:i/>
          <w:iCs/>
        </w:rPr>
        <w:t xml:space="preserve">d </w:t>
      </w:r>
      <w:r>
        <w:rPr>
          <w:i/>
          <w:iCs/>
        </w:rPr>
        <w:t xml:space="preserve">(ESW) </w:t>
      </w:r>
      <w:r w:rsidR="008F3E30">
        <w:t>project team</w:t>
      </w:r>
      <w:r>
        <w:t xml:space="preserve">. </w:t>
      </w:r>
      <w:del w:id="68" w:author="Matthew" w:date="2020-12-24T15:04:00Z">
        <w:r w:rsidDel="00B3664B">
          <w:delText>As I</w:delText>
        </w:r>
        <w:r w:rsidR="00410927" w:rsidDel="00B3664B">
          <w:delText>’m doing research about</w:delText>
        </w:r>
      </w:del>
      <w:ins w:id="69" w:author="Matthew" w:date="2020-12-24T15:04:00Z">
        <w:r w:rsidR="00B3664B">
          <w:t>With my current, passi</w:t>
        </w:r>
      </w:ins>
      <w:ins w:id="70" w:author="Matthew" w:date="2020-12-24T15:05:00Z">
        <w:r w:rsidR="00B3664B">
          <w:t>on research project on</w:t>
        </w:r>
      </w:ins>
      <w:r w:rsidR="00410927">
        <w:t xml:space="preserve"> solar panel efficiency</w:t>
      </w:r>
      <w:r>
        <w:t xml:space="preserve">, ESW could be the next step to </w:t>
      </w:r>
      <w:del w:id="71" w:author="Matthew" w:date="2020-12-24T15:10:00Z">
        <w:r w:rsidDel="00B3664B">
          <w:delText xml:space="preserve">continue my passion </w:delText>
        </w:r>
        <w:r w:rsidR="00410927" w:rsidDel="00B3664B">
          <w:delText>in</w:delText>
        </w:r>
      </w:del>
      <w:ins w:id="72" w:author="Matthew" w:date="2020-12-24T15:10:00Z">
        <w:r w:rsidR="00B3664B">
          <w:t xml:space="preserve">up my </w:t>
        </w:r>
      </w:ins>
      <w:ins w:id="73" w:author="Matthew" w:date="2020-12-24T15:12:00Z">
        <w:r w:rsidR="00C849D8">
          <w:t>comprehension</w:t>
        </w:r>
      </w:ins>
      <w:ins w:id="74" w:author="Matthew" w:date="2020-12-24T15:10:00Z">
        <w:r w:rsidR="00B3664B">
          <w:t xml:space="preserve"> on</w:t>
        </w:r>
      </w:ins>
      <w:r>
        <w:t xml:space="preserve"> renewable energy.</w:t>
      </w:r>
      <w:r w:rsidR="00410927">
        <w:t xml:space="preserve"> </w:t>
      </w:r>
      <w:ins w:id="75" w:author="Matthew" w:date="2020-12-24T15:06:00Z">
        <w:r w:rsidR="00B3664B">
          <w:t>As m</w:t>
        </w:r>
      </w:ins>
      <w:del w:id="76" w:author="Matthew" w:date="2020-12-24T15:06:00Z">
        <w:r w:rsidR="00B25D40" w:rsidDel="00B3664B">
          <w:delText>M</w:delText>
        </w:r>
      </w:del>
      <w:r w:rsidR="00B25D40">
        <w:t xml:space="preserve">embers are </w:t>
      </w:r>
      <w:r w:rsidR="000A4F90">
        <w:t>encouraged</w:t>
      </w:r>
      <w:r w:rsidR="00AF7ED5">
        <w:t xml:space="preserve"> </w:t>
      </w:r>
      <w:r w:rsidR="00B25D40">
        <w:t xml:space="preserve">to </w:t>
      </w:r>
      <w:del w:id="77" w:author="Matthew" w:date="2020-12-24T15:07:00Z">
        <w:r w:rsidR="00B25D40" w:rsidDel="00B3664B">
          <w:delText xml:space="preserve">not be afraid </w:delText>
        </w:r>
        <w:r w:rsidR="00AF7ED5" w:rsidDel="00B3664B">
          <w:delText xml:space="preserve">of </w:delText>
        </w:r>
        <w:r w:rsidR="000A4F90" w:rsidDel="00B3664B">
          <w:delText xml:space="preserve">providing </w:delText>
        </w:r>
        <w:r w:rsidR="00B25D40" w:rsidDel="00B3664B">
          <w:delText>ideas about</w:delText>
        </w:r>
      </w:del>
      <w:ins w:id="78" w:author="Matthew" w:date="2020-12-24T15:07:00Z">
        <w:r w:rsidR="00B3664B">
          <w:t xml:space="preserve">harness their creativity </w:t>
        </w:r>
      </w:ins>
      <w:ins w:id="79" w:author="Matthew" w:date="2020-12-24T15:39:00Z">
        <w:r w:rsidR="00316B20">
          <w:t>and generate</w:t>
        </w:r>
      </w:ins>
      <w:del w:id="80" w:author="Matthew" w:date="2020-12-24T15:39:00Z">
        <w:r w:rsidR="00B25D40" w:rsidDel="00316B20">
          <w:delText xml:space="preserve"> sustainability</w:delText>
        </w:r>
      </w:del>
      <w:ins w:id="81" w:author="Matthew" w:date="2020-12-24T15:08:00Z">
        <w:r w:rsidR="00B3664B">
          <w:t xml:space="preserve"> solutions</w:t>
        </w:r>
      </w:ins>
      <w:r w:rsidR="000A4F90">
        <w:t xml:space="preserve"> </w:t>
      </w:r>
      <w:del w:id="82" w:author="Matthew" w:date="2020-12-24T15:08:00Z">
        <w:r w:rsidR="000A4F90" w:rsidDel="00B3664B">
          <w:delText xml:space="preserve">that’ll </w:delText>
        </w:r>
      </w:del>
      <w:ins w:id="83" w:author="Matthew" w:date="2020-12-24T15:08:00Z">
        <w:r w:rsidR="00B3664B">
          <w:t xml:space="preserve">that will </w:t>
        </w:r>
      </w:ins>
      <w:r w:rsidR="000A4F90">
        <w:t>translate into physical projects</w:t>
      </w:r>
      <w:ins w:id="84" w:author="Matthew" w:date="2020-12-24T15:13:00Z">
        <w:r w:rsidR="00C849D8">
          <w:t xml:space="preserve">, I am ecstatic to witness </w:t>
        </w:r>
      </w:ins>
      <w:ins w:id="85" w:author="Matthew" w:date="2020-12-24T15:14:00Z">
        <w:r w:rsidR="00C849D8">
          <w:t xml:space="preserve">fellow students’ </w:t>
        </w:r>
      </w:ins>
      <w:ins w:id="86" w:author="Matthew" w:date="2020-12-24T15:15:00Z">
        <w:r w:rsidR="00C849D8">
          <w:t xml:space="preserve">manifestations from </w:t>
        </w:r>
      </w:ins>
      <w:ins w:id="87" w:author="Matthew" w:date="2020-12-24T15:39:00Z">
        <w:r w:rsidR="00316B20">
          <w:t>blueprint</w:t>
        </w:r>
      </w:ins>
      <w:ins w:id="88" w:author="Matthew" w:date="2020-12-24T15:15:00Z">
        <w:r w:rsidR="00C849D8">
          <w:t xml:space="preserve"> to life.</w:t>
        </w:r>
      </w:ins>
      <w:del w:id="89" w:author="Matthew" w:date="2020-12-24T15:13:00Z">
        <w:r w:rsidR="00B25D40" w:rsidDel="00C849D8">
          <w:delText>.</w:delText>
        </w:r>
      </w:del>
      <w:r w:rsidR="00B25D40">
        <w:t xml:space="preserve"> </w:t>
      </w:r>
      <w:del w:id="90" w:author="Matthew" w:date="2020-12-24T15:16:00Z">
        <w:r w:rsidR="000F30A2" w:rsidDel="00C849D8">
          <w:delText>Moreover</w:delText>
        </w:r>
        <w:r w:rsidR="00410927" w:rsidDel="00C849D8">
          <w:delText>, the extensiveness</w:delText>
        </w:r>
      </w:del>
      <w:ins w:id="91" w:author="Matthew" w:date="2020-12-24T15:16:00Z">
        <w:r w:rsidR="00C849D8">
          <w:t>The cultural and academic diversity</w:t>
        </w:r>
      </w:ins>
      <w:r w:rsidR="00410927">
        <w:t xml:space="preserve"> of ESW’s student-based teams is a great </w:t>
      </w:r>
      <w:del w:id="92" w:author="Matthew" w:date="2020-12-24T15:16:00Z">
        <w:r w:rsidR="00410927" w:rsidDel="00C849D8">
          <w:delText>example of how one could</w:delText>
        </w:r>
        <w:r w:rsidR="000A4F90" w:rsidDel="00C849D8">
          <w:delText xml:space="preserve"> develop his/her soft</w:delText>
        </w:r>
      </w:del>
      <w:del w:id="93" w:author="Matthew" w:date="2020-12-24T15:05:00Z">
        <w:r w:rsidR="005D2E70" w:rsidDel="00B3664B">
          <w:delText>-</w:delText>
        </w:r>
      </w:del>
      <w:del w:id="94" w:author="Matthew" w:date="2020-12-24T15:16:00Z">
        <w:r w:rsidR="000A4F90" w:rsidDel="00C849D8">
          <w:delText>skills through</w:delText>
        </w:r>
      </w:del>
      <w:ins w:id="95" w:author="Matthew" w:date="2020-12-24T15:16:00Z">
        <w:r w:rsidR="00C849D8">
          <w:t>indica</w:t>
        </w:r>
      </w:ins>
      <w:ins w:id="96" w:author="Matthew" w:date="2020-12-24T15:17:00Z">
        <w:r w:rsidR="00C849D8">
          <w:t>tor as to how I can hopefully be able to contribute to</w:t>
        </w:r>
      </w:ins>
      <w:r w:rsidR="000A4F90">
        <w:t xml:space="preserve"> the Cornell Engineering Community.</w:t>
      </w:r>
    </w:p>
    <w:p w14:paraId="7A5A0B22" w14:textId="6B6A0066" w:rsidR="00020F69" w:rsidRDefault="00020F69" w:rsidP="00D56DF1">
      <w:pPr>
        <w:spacing w:line="360" w:lineRule="auto"/>
        <w:jc w:val="both"/>
      </w:pPr>
    </w:p>
    <w:p w14:paraId="5C9E3C5E" w14:textId="7BC27100" w:rsidR="00020F69" w:rsidRPr="008F3E30" w:rsidRDefault="00020F69" w:rsidP="00D56DF1">
      <w:pPr>
        <w:spacing w:line="360" w:lineRule="auto"/>
        <w:jc w:val="both"/>
      </w:pPr>
      <w:r>
        <w:t>Lastly, it would be</w:t>
      </w:r>
      <w:r w:rsidR="00B25D40">
        <w:t xml:space="preserve"> wrong not to </w:t>
      </w:r>
      <w:del w:id="97" w:author="Matthew" w:date="2020-12-24T15:18:00Z">
        <w:r w:rsidR="00B25D40" w:rsidDel="00C849D8">
          <w:delText xml:space="preserve">mention </w:delText>
        </w:r>
      </w:del>
      <w:ins w:id="98" w:author="Matthew" w:date="2020-12-24T15:18:00Z">
        <w:r w:rsidR="00C849D8">
          <w:t>address</w:t>
        </w:r>
        <w:r w:rsidR="00C849D8">
          <w:t xml:space="preserve"> </w:t>
        </w:r>
      </w:ins>
      <w:r w:rsidR="00B25D40">
        <w:t xml:space="preserve">the </w:t>
      </w:r>
      <w:ins w:id="99" w:author="Matthew" w:date="2020-12-24T15:18:00Z">
        <w:r w:rsidR="00C849D8">
          <w:t xml:space="preserve">other </w:t>
        </w:r>
      </w:ins>
      <w:del w:id="100" w:author="Matthew" w:date="2020-12-24T15:18:00Z">
        <w:r w:rsidR="00B25D40" w:rsidDel="00C849D8">
          <w:delText>importance of</w:delText>
        </w:r>
      </w:del>
      <w:ins w:id="101" w:author="Matthew" w:date="2020-12-24T15:18:00Z">
        <w:r w:rsidR="00C849D8">
          <w:t>elephant in the room:</w:t>
        </w:r>
      </w:ins>
      <w:r w:rsidR="00B25D40">
        <w:t xml:space="preserve"> Cornell’s </w:t>
      </w:r>
      <w:r w:rsidR="000A4F90">
        <w:t xml:space="preserve">research </w:t>
      </w:r>
      <w:r w:rsidR="00B25D40">
        <w:t>facilities and faculty</w:t>
      </w:r>
      <w:del w:id="102" w:author="Matthew" w:date="2020-12-24T15:19:00Z">
        <w:r w:rsidR="00B25D40" w:rsidDel="00C849D8">
          <w:delText xml:space="preserve"> </w:delText>
        </w:r>
      </w:del>
      <w:ins w:id="103" w:author="Matthew" w:date="2020-12-24T15:19:00Z">
        <w:r w:rsidR="00C849D8">
          <w:t xml:space="preserve"> formation</w:t>
        </w:r>
      </w:ins>
      <w:del w:id="104" w:author="Matthew" w:date="2020-12-24T15:19:00Z">
        <w:r w:rsidR="00B25D40" w:rsidDel="00C849D8">
          <w:delText>upon my future studies</w:delText>
        </w:r>
      </w:del>
      <w:r w:rsidR="00B25D40">
        <w:t xml:space="preserve">. The Cornell Atkinson Center for Sustainability provides </w:t>
      </w:r>
      <w:ins w:id="105" w:author="Matthew" w:date="2020-12-24T15:19:00Z">
        <w:r w:rsidR="00C849D8">
          <w:t xml:space="preserve">for </w:t>
        </w:r>
      </w:ins>
      <w:ins w:id="106" w:author="Matthew" w:date="2020-12-24T15:33:00Z">
        <w:r w:rsidR="00316B20">
          <w:t>collaborative</w:t>
        </w:r>
      </w:ins>
      <w:ins w:id="107" w:author="Matthew" w:date="2020-12-24T15:19:00Z">
        <w:r w:rsidR="00C849D8">
          <w:t xml:space="preserve"> research</w:t>
        </w:r>
      </w:ins>
      <w:del w:id="108" w:author="Matthew" w:date="2020-12-24T15:19:00Z">
        <w:r w:rsidR="00B25D40" w:rsidDel="00C849D8">
          <w:delText>collaborative research</w:delText>
        </w:r>
      </w:del>
      <w:r w:rsidR="00B25D40">
        <w:t xml:space="preserve"> that suits my interest in </w:t>
      </w:r>
      <w:r w:rsidR="007F2229">
        <w:t>solving the intermittency of solar panels’ power output caused by the inconsistent levels of sun</w:t>
      </w:r>
      <w:r w:rsidR="000A4F90">
        <w:t>-</w:t>
      </w:r>
      <w:r w:rsidR="007F2229">
        <w:t xml:space="preserve">irradiance. </w:t>
      </w:r>
      <w:del w:id="109" w:author="Matthew" w:date="2020-12-24T15:20:00Z">
        <w:r w:rsidR="007F2229" w:rsidDel="00C849D8">
          <w:delText>Therefore,</w:delText>
        </w:r>
      </w:del>
      <w:ins w:id="110" w:author="Matthew" w:date="2020-12-24T15:20:00Z">
        <w:r w:rsidR="00C849D8">
          <w:t>This is where</w:t>
        </w:r>
      </w:ins>
      <w:r w:rsidR="007F2229">
        <w:t xml:space="preserve"> s</w:t>
      </w:r>
      <w:r w:rsidR="00AF7ED5">
        <w:t>tudying systems model</w:t>
      </w:r>
      <w:del w:id="111" w:author="Matthew" w:date="2020-12-24T15:21:00Z">
        <w:r w:rsidR="00AF7ED5" w:rsidDel="00C849D8">
          <w:delText>l</w:delText>
        </w:r>
      </w:del>
      <w:r w:rsidR="00AF7ED5">
        <w:t>ing and the optimization to energy and the environment</w:t>
      </w:r>
      <w:r w:rsidR="009C12B7">
        <w:t xml:space="preserve"> with Associate Professor C. Lind</w:t>
      </w:r>
      <w:r w:rsidR="00136094">
        <w:t>s</w:t>
      </w:r>
      <w:r w:rsidR="009C12B7">
        <w:t xml:space="preserve">ay Anderson </w:t>
      </w:r>
      <w:del w:id="112" w:author="Matthew" w:date="2020-12-24T15:22:00Z">
        <w:r w:rsidR="009C12B7" w:rsidDel="00C849D8">
          <w:delText xml:space="preserve">would be a </w:delText>
        </w:r>
        <w:r w:rsidR="00AF7ED5" w:rsidDel="00C849D8">
          <w:delText>great</w:delText>
        </w:r>
        <w:r w:rsidR="009C12B7" w:rsidDel="00C849D8">
          <w:delText xml:space="preserve"> opportunity</w:delText>
        </w:r>
      </w:del>
      <w:ins w:id="113" w:author="Matthew" w:date="2020-12-24T15:33:00Z">
        <w:r w:rsidR="00316B20">
          <w:t>be</w:t>
        </w:r>
      </w:ins>
      <w:ins w:id="114" w:author="Matthew" w:date="2020-12-24T15:34:00Z">
        <w:r w:rsidR="00316B20">
          <w:t>comes the avenue for constructive criticism</w:t>
        </w:r>
      </w:ins>
      <w:del w:id="115" w:author="Matthew" w:date="2020-12-24T15:33:00Z">
        <w:r w:rsidR="009C12B7" w:rsidDel="00316B20">
          <w:delText xml:space="preserve"> for me to </w:delText>
        </w:r>
      </w:del>
      <w:del w:id="116" w:author="Matthew" w:date="2020-12-24T15:23:00Z">
        <w:r w:rsidR="00AF7ED5" w:rsidDel="00A95863">
          <w:delText>expand my knowledge on sustainable energy.</w:delText>
        </w:r>
      </w:del>
      <w:ins w:id="117" w:author="Matthew" w:date="2020-12-24T15:24:00Z">
        <w:r w:rsidR="00A95863">
          <w:t>.</w:t>
        </w:r>
      </w:ins>
    </w:p>
    <w:p w14:paraId="43EF81CD" w14:textId="2AA52342" w:rsidR="003C6161" w:rsidRDefault="003C6161" w:rsidP="00D56DF1">
      <w:pPr>
        <w:spacing w:line="360" w:lineRule="auto"/>
        <w:jc w:val="both"/>
      </w:pPr>
    </w:p>
    <w:p w14:paraId="19CCD428" w14:textId="59E53732" w:rsidR="003C6161" w:rsidRPr="000A4F90" w:rsidDel="00A95863" w:rsidRDefault="00A95863" w:rsidP="00D56DF1">
      <w:pPr>
        <w:spacing w:line="360" w:lineRule="auto"/>
        <w:jc w:val="both"/>
        <w:rPr>
          <w:del w:id="118" w:author="Matthew" w:date="2020-12-24T15:25:00Z"/>
        </w:rPr>
      </w:pPr>
      <w:ins w:id="119" w:author="Matthew" w:date="2020-12-24T15:25:00Z">
        <w:r>
          <w:t xml:space="preserve">As </w:t>
        </w:r>
      </w:ins>
      <w:ins w:id="120" w:author="Matthew" w:date="2020-12-24T15:26:00Z">
        <w:r>
          <w:t>my mind warped back to my lovely capital</w:t>
        </w:r>
      </w:ins>
      <w:ins w:id="121" w:author="Matthew" w:date="2020-12-24T15:27:00Z">
        <w:r>
          <w:t xml:space="preserve"> –</w:t>
        </w:r>
      </w:ins>
      <w:ins w:id="122" w:author="Matthew" w:date="2020-12-24T15:34:00Z">
        <w:r w:rsidR="00316B20">
          <w:t xml:space="preserve"> </w:t>
        </w:r>
      </w:ins>
      <w:ins w:id="123" w:author="Matthew" w:date="2020-12-24T15:27:00Z">
        <w:r>
          <w:t xml:space="preserve">alerted by </w:t>
        </w:r>
      </w:ins>
      <w:ins w:id="124" w:author="Matthew" w:date="2020-12-24T15:25:00Z">
        <w:r>
          <w:t xml:space="preserve">the </w:t>
        </w:r>
      </w:ins>
      <w:ins w:id="125" w:author="Matthew" w:date="2020-12-24T15:27:00Z">
        <w:r>
          <w:t xml:space="preserve">ringing </w:t>
        </w:r>
      </w:ins>
      <w:ins w:id="126" w:author="Matthew" w:date="2020-12-24T15:25:00Z">
        <w:r>
          <w:t xml:space="preserve">pedestrian light </w:t>
        </w:r>
      </w:ins>
      <w:ins w:id="127" w:author="Matthew" w:date="2020-12-24T15:27:00Z">
        <w:r>
          <w:t xml:space="preserve">which just </w:t>
        </w:r>
      </w:ins>
      <w:ins w:id="128" w:author="Matthew" w:date="2020-12-24T15:25:00Z">
        <w:r>
          <w:t xml:space="preserve">turned green </w:t>
        </w:r>
      </w:ins>
      <w:ins w:id="129" w:author="Matthew" w:date="2020-12-24T15:27:00Z">
        <w:r>
          <w:t xml:space="preserve">– </w:t>
        </w:r>
      </w:ins>
      <w:ins w:id="130" w:author="Matthew" w:date="2020-12-24T15:25:00Z">
        <w:r>
          <w:t>I</w:t>
        </w:r>
      </w:ins>
      <w:ins w:id="131" w:author="Matthew" w:date="2020-12-24T15:27:00Z">
        <w:r>
          <w:t xml:space="preserve"> </w:t>
        </w:r>
      </w:ins>
      <w:ins w:id="132" w:author="Matthew" w:date="2020-12-24T15:25:00Z">
        <w:r>
          <w:t xml:space="preserve">walked past what was the last streak of sunset, </w:t>
        </w:r>
      </w:ins>
      <w:ins w:id="133" w:author="Matthew" w:date="2020-12-24T15:28:00Z">
        <w:r>
          <w:t>hoping</w:t>
        </w:r>
      </w:ins>
      <w:ins w:id="134" w:author="Matthew" w:date="2020-12-24T15:25:00Z">
        <w:r>
          <w:t xml:space="preserve"> that </w:t>
        </w:r>
      </w:ins>
      <w:ins w:id="135" w:author="Matthew" w:date="2020-12-24T15:35:00Z">
        <w:r w:rsidR="00316B20">
          <w:t xml:space="preserve">I can come out of Cornell as one of many purposeful engineers </w:t>
        </w:r>
      </w:ins>
      <w:ins w:id="136" w:author="Matthew" w:date="2020-12-24T15:36:00Z">
        <w:r w:rsidR="00316B20">
          <w:t xml:space="preserve">in sustaining </w:t>
        </w:r>
      </w:ins>
      <w:ins w:id="137" w:author="Matthew" w:date="2020-12-24T15:25:00Z">
        <w:r>
          <w:t>the beauty of our planet Earth</w:t>
        </w:r>
      </w:ins>
      <w:ins w:id="138" w:author="Matthew" w:date="2020-12-24T15:36:00Z">
        <w:r w:rsidR="00316B20">
          <w:t xml:space="preserve">, one to </w:t>
        </w:r>
      </w:ins>
      <w:ins w:id="139" w:author="Matthew" w:date="2020-12-24T15:25:00Z">
        <w:r>
          <w:t>be enjoyed and celebrated by generations to come.</w:t>
        </w:r>
      </w:ins>
      <w:del w:id="140" w:author="Matthew" w:date="2020-12-24T15:25:00Z">
        <w:r w:rsidR="00A0437A" w:rsidDel="00A95863">
          <w:delText>All in all, it</w:delText>
        </w:r>
        <w:r w:rsidR="000A4F90" w:rsidDel="00A95863">
          <w:delText>’</w:delText>
        </w:r>
        <w:r w:rsidR="00A0437A" w:rsidDel="00A95863">
          <w:delText xml:space="preserve">s truly the combination of </w:delText>
        </w:r>
        <w:r w:rsidR="005D2E70" w:rsidDel="00A95863">
          <w:delText>community-engaged learning</w:delText>
        </w:r>
        <w:r w:rsidR="000A4F90" w:rsidDel="00A95863">
          <w:delText xml:space="preserve"> and meticulous faculty </w:delText>
        </w:r>
        <w:r w:rsidR="00AE7C2A" w:rsidDel="00A95863">
          <w:delText xml:space="preserve">at Cornell </w:delText>
        </w:r>
        <w:r w:rsidR="000A4F90" w:rsidDel="00A95863">
          <w:delText xml:space="preserve">that’ll allow me to grow as a </w:delText>
        </w:r>
        <w:r w:rsidR="000A4F90" w:rsidDel="00A95863">
          <w:rPr>
            <w:i/>
            <w:iCs/>
          </w:rPr>
          <w:delText xml:space="preserve">purposeful </w:delText>
        </w:r>
        <w:r w:rsidR="000A4F90" w:rsidDel="00A95863">
          <w:delText>engineer.</w:delText>
        </w:r>
      </w:del>
    </w:p>
    <w:p w14:paraId="541ABB9E" w14:textId="0A0693E0" w:rsidR="00650E98" w:rsidRDefault="00083F71" w:rsidP="00D56DF1">
      <w:pPr>
        <w:spacing w:line="360" w:lineRule="auto"/>
        <w:jc w:val="both"/>
        <w:rPr>
          <w:ins w:id="141" w:author="Matthew" w:date="2020-12-24T15:40:00Z"/>
          <w:rFonts w:ascii="Times New Roman" w:hAnsi="Times New Roman" w:cs="Times New Roman"/>
          <w:i/>
          <w:iCs/>
        </w:rPr>
      </w:pPr>
      <w:ins w:id="142" w:author="Matthew" w:date="2020-12-24T15:40:00Z">
        <w:r>
          <w:rPr>
            <w:rFonts w:ascii="Times New Roman" w:hAnsi="Times New Roman" w:cs="Times New Roman"/>
            <w:i/>
            <w:iCs/>
          </w:rPr>
          <w:lastRenderedPageBreak/>
          <w:t>Hi Ravi!</w:t>
        </w:r>
      </w:ins>
    </w:p>
    <w:p w14:paraId="55354329" w14:textId="554177CE" w:rsidR="00083F71" w:rsidRDefault="00083F71" w:rsidP="00D56DF1">
      <w:pPr>
        <w:spacing w:line="360" w:lineRule="auto"/>
        <w:jc w:val="both"/>
        <w:rPr>
          <w:ins w:id="143" w:author="Matthew" w:date="2020-12-24T15:40:00Z"/>
          <w:rFonts w:ascii="Times New Roman" w:hAnsi="Times New Roman" w:cs="Times New Roman"/>
          <w:i/>
          <w:iCs/>
        </w:rPr>
      </w:pPr>
    </w:p>
    <w:p w14:paraId="4B9DECDB" w14:textId="07DA479B" w:rsidR="00083F71" w:rsidRDefault="00083F71" w:rsidP="00D56DF1">
      <w:pPr>
        <w:spacing w:line="360" w:lineRule="auto"/>
        <w:jc w:val="both"/>
        <w:rPr>
          <w:ins w:id="144" w:author="Matthew" w:date="2020-12-24T15:42:00Z"/>
          <w:rFonts w:ascii="Times New Roman" w:hAnsi="Times New Roman" w:cs="Times New Roman"/>
          <w:i/>
          <w:iCs/>
        </w:rPr>
      </w:pPr>
      <w:ins w:id="145" w:author="Matthew" w:date="2020-12-24T15:41:00Z">
        <w:r>
          <w:rPr>
            <w:rFonts w:ascii="Times New Roman" w:hAnsi="Times New Roman" w:cs="Times New Roman"/>
            <w:i/>
            <w:iCs/>
          </w:rPr>
          <w:t xml:space="preserve">Glad that we manage to go through a relatively long piece of 650… phew! </w:t>
        </w:r>
      </w:ins>
    </w:p>
    <w:p w14:paraId="5BF9AAEC" w14:textId="141F009F" w:rsidR="00083F71" w:rsidRDefault="00083F71" w:rsidP="00D56DF1">
      <w:pPr>
        <w:spacing w:line="360" w:lineRule="auto"/>
        <w:jc w:val="both"/>
        <w:rPr>
          <w:ins w:id="146" w:author="Matthew" w:date="2020-12-24T15:42:00Z"/>
          <w:rFonts w:ascii="Times New Roman" w:hAnsi="Times New Roman" w:cs="Times New Roman"/>
          <w:i/>
          <w:iCs/>
        </w:rPr>
      </w:pPr>
    </w:p>
    <w:p w14:paraId="046781EC" w14:textId="0C45AE48" w:rsidR="00083F71" w:rsidRDefault="00083F71" w:rsidP="00D56DF1">
      <w:pPr>
        <w:spacing w:line="360" w:lineRule="auto"/>
        <w:jc w:val="both"/>
        <w:rPr>
          <w:ins w:id="147" w:author="Matthew" w:date="2020-12-24T15:48:00Z"/>
          <w:rFonts w:ascii="Times New Roman" w:hAnsi="Times New Roman" w:cs="Times New Roman"/>
          <w:i/>
          <w:iCs/>
        </w:rPr>
      </w:pPr>
      <w:ins w:id="148" w:author="Matthew" w:date="2020-12-24T15:42:00Z">
        <w:r>
          <w:rPr>
            <w:rFonts w:ascii="Times New Roman" w:hAnsi="Times New Roman" w:cs="Times New Roman"/>
            <w:i/>
            <w:iCs/>
          </w:rPr>
          <w:t xml:space="preserve">Again, I could see that this essay has quite a number of revisited concepts and phrases </w:t>
        </w:r>
      </w:ins>
      <w:ins w:id="149" w:author="Matthew" w:date="2020-12-24T15:43:00Z">
        <w:r>
          <w:rPr>
            <w:rFonts w:ascii="Times New Roman" w:hAnsi="Times New Roman" w:cs="Times New Roman"/>
            <w:i/>
            <w:iCs/>
          </w:rPr>
          <w:t xml:space="preserve">which made the entire </w:t>
        </w:r>
        <w:r w:rsidR="00F64CB5">
          <w:rPr>
            <w:rFonts w:ascii="Times New Roman" w:hAnsi="Times New Roman" w:cs="Times New Roman"/>
            <w:i/>
            <w:iCs/>
          </w:rPr>
          <w:t xml:space="preserve">writing sound a bit redundant – as if you were trying to just max out the word limit. </w:t>
        </w:r>
      </w:ins>
      <w:ins w:id="150" w:author="Matthew" w:date="2020-12-24T15:44:00Z">
        <w:r w:rsidR="00F64CB5">
          <w:rPr>
            <w:rFonts w:ascii="Times New Roman" w:hAnsi="Times New Roman" w:cs="Times New Roman"/>
            <w:i/>
            <w:iCs/>
          </w:rPr>
          <w:t xml:space="preserve">I </w:t>
        </w:r>
      </w:ins>
      <w:ins w:id="151" w:author="Matthew" w:date="2020-12-24T15:45:00Z">
        <w:r w:rsidR="00F64CB5">
          <w:rPr>
            <w:rFonts w:ascii="Times New Roman" w:hAnsi="Times New Roman" w:cs="Times New Roman"/>
            <w:i/>
            <w:iCs/>
          </w:rPr>
          <w:t>am glad, however, when you</w:t>
        </w:r>
      </w:ins>
      <w:ins w:id="152" w:author="Matthew" w:date="2020-12-24T15:47:00Z">
        <w:r w:rsidR="00F64CB5">
          <w:rPr>
            <w:rFonts w:ascii="Times New Roman" w:hAnsi="Times New Roman" w:cs="Times New Roman"/>
            <w:i/>
            <w:iCs/>
          </w:rPr>
          <w:t xml:space="preserve"> dove a bit deeper with the </w:t>
        </w:r>
      </w:ins>
      <w:ins w:id="153" w:author="Matthew" w:date="2020-12-24T15:48:00Z">
        <w:r w:rsidR="00F64CB5">
          <w:rPr>
            <w:rFonts w:ascii="Times New Roman" w:hAnsi="Times New Roman" w:cs="Times New Roman"/>
            <w:i/>
            <w:iCs/>
          </w:rPr>
          <w:t>technical terms closer to the end.</w:t>
        </w:r>
      </w:ins>
    </w:p>
    <w:p w14:paraId="683BBA86" w14:textId="566F93A0" w:rsidR="00F64CB5" w:rsidRDefault="00F64CB5" w:rsidP="00D56DF1">
      <w:pPr>
        <w:spacing w:line="360" w:lineRule="auto"/>
        <w:jc w:val="both"/>
        <w:rPr>
          <w:ins w:id="154" w:author="Matthew" w:date="2020-12-24T15:48:00Z"/>
          <w:rFonts w:ascii="Times New Roman" w:hAnsi="Times New Roman" w:cs="Times New Roman"/>
          <w:i/>
          <w:iCs/>
        </w:rPr>
      </w:pPr>
    </w:p>
    <w:p w14:paraId="117F3F03" w14:textId="70E1511A" w:rsidR="00F64CB5" w:rsidRDefault="00F64CB5" w:rsidP="00D56DF1">
      <w:pPr>
        <w:spacing w:line="360" w:lineRule="auto"/>
        <w:jc w:val="both"/>
        <w:rPr>
          <w:ins w:id="155" w:author="Matthew" w:date="2020-12-24T15:48:00Z"/>
          <w:rFonts w:ascii="Times New Roman" w:hAnsi="Times New Roman" w:cs="Times New Roman"/>
          <w:i/>
          <w:iCs/>
        </w:rPr>
      </w:pPr>
      <w:ins w:id="156" w:author="Matthew" w:date="2020-12-24T15:48:00Z">
        <w:r>
          <w:rPr>
            <w:rFonts w:ascii="Times New Roman" w:hAnsi="Times New Roman" w:cs="Times New Roman"/>
            <w:i/>
            <w:iCs/>
          </w:rPr>
          <w:t>Keep on improving and while at it, enjoy the process!</w:t>
        </w:r>
      </w:ins>
    </w:p>
    <w:p w14:paraId="0EF144F0" w14:textId="58EE73A4" w:rsidR="00F64CB5" w:rsidRDefault="00F64CB5" w:rsidP="00D56DF1">
      <w:pPr>
        <w:spacing w:line="360" w:lineRule="auto"/>
        <w:jc w:val="both"/>
        <w:rPr>
          <w:ins w:id="157" w:author="Matthew" w:date="2020-12-24T15:48:00Z"/>
          <w:rFonts w:ascii="Times New Roman" w:hAnsi="Times New Roman" w:cs="Times New Roman"/>
          <w:i/>
          <w:iCs/>
        </w:rPr>
      </w:pPr>
    </w:p>
    <w:p w14:paraId="4ED74D38" w14:textId="384BFC23" w:rsidR="00F64CB5" w:rsidRPr="00083F71" w:rsidRDefault="00F64CB5" w:rsidP="00D56DF1">
      <w:pPr>
        <w:spacing w:line="360" w:lineRule="auto"/>
        <w:jc w:val="both"/>
        <w:rPr>
          <w:rFonts w:ascii="Times New Roman" w:hAnsi="Times New Roman" w:cs="Times New Roman"/>
          <w:i/>
          <w:iCs/>
          <w:rPrChange w:id="158" w:author="Matthew" w:date="2020-12-24T15:40:00Z">
            <w:rPr/>
          </w:rPrChange>
        </w:rPr>
      </w:pPr>
      <w:ins w:id="159" w:author="Matthew" w:date="2020-12-24T15:48:00Z">
        <w:r>
          <w:rPr>
            <w:rFonts w:ascii="Times New Roman" w:hAnsi="Times New Roman" w:cs="Times New Roman"/>
            <w:i/>
            <w:iCs/>
          </w:rPr>
          <w:t>- Matthew</w:t>
        </w:r>
      </w:ins>
    </w:p>
    <w:p w14:paraId="300E95B3" w14:textId="77777777" w:rsidR="00650E98" w:rsidRDefault="00650E98" w:rsidP="00D56DF1">
      <w:pPr>
        <w:spacing w:line="360" w:lineRule="auto"/>
        <w:jc w:val="both"/>
      </w:pPr>
    </w:p>
    <w:p w14:paraId="0657320A" w14:textId="77777777" w:rsidR="00650E98" w:rsidRDefault="00650E98" w:rsidP="00D56DF1">
      <w:pPr>
        <w:spacing w:line="360" w:lineRule="auto"/>
        <w:jc w:val="both"/>
      </w:pPr>
    </w:p>
    <w:p w14:paraId="34931CAE" w14:textId="77777777" w:rsidR="00650E98" w:rsidRDefault="00650E98" w:rsidP="00D56DF1">
      <w:pPr>
        <w:spacing w:line="360" w:lineRule="auto"/>
        <w:jc w:val="both"/>
      </w:pPr>
    </w:p>
    <w:p w14:paraId="3FD36F8B" w14:textId="77777777" w:rsidR="00AB3609" w:rsidRDefault="00AB3609" w:rsidP="00D56DF1">
      <w:pPr>
        <w:jc w:val="both"/>
      </w:pPr>
    </w:p>
    <w:sectPr w:rsidR="00AB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B7"/>
    <w:rsid w:val="000072FC"/>
    <w:rsid w:val="00020F69"/>
    <w:rsid w:val="00063DA8"/>
    <w:rsid w:val="0007711F"/>
    <w:rsid w:val="00083F71"/>
    <w:rsid w:val="000A4F90"/>
    <w:rsid w:val="000F30A2"/>
    <w:rsid w:val="00136094"/>
    <w:rsid w:val="001805C8"/>
    <w:rsid w:val="00185696"/>
    <w:rsid w:val="001D2D59"/>
    <w:rsid w:val="002377F4"/>
    <w:rsid w:val="00263A4C"/>
    <w:rsid w:val="00285C25"/>
    <w:rsid w:val="00316B20"/>
    <w:rsid w:val="00326070"/>
    <w:rsid w:val="00361B17"/>
    <w:rsid w:val="00386D36"/>
    <w:rsid w:val="003975AF"/>
    <w:rsid w:val="003A3330"/>
    <w:rsid w:val="003C07D3"/>
    <w:rsid w:val="003C6161"/>
    <w:rsid w:val="003C6B64"/>
    <w:rsid w:val="003D02C7"/>
    <w:rsid w:val="003D342E"/>
    <w:rsid w:val="00410927"/>
    <w:rsid w:val="0041410D"/>
    <w:rsid w:val="00432BBA"/>
    <w:rsid w:val="00490958"/>
    <w:rsid w:val="005268A0"/>
    <w:rsid w:val="00592B69"/>
    <w:rsid w:val="005D2E70"/>
    <w:rsid w:val="006222A1"/>
    <w:rsid w:val="00650E98"/>
    <w:rsid w:val="00656D22"/>
    <w:rsid w:val="007170E6"/>
    <w:rsid w:val="0072246E"/>
    <w:rsid w:val="00744CB7"/>
    <w:rsid w:val="00790095"/>
    <w:rsid w:val="007A417A"/>
    <w:rsid w:val="007B7F22"/>
    <w:rsid w:val="007F2229"/>
    <w:rsid w:val="00855112"/>
    <w:rsid w:val="00892621"/>
    <w:rsid w:val="008F3E30"/>
    <w:rsid w:val="0092046D"/>
    <w:rsid w:val="009B1E30"/>
    <w:rsid w:val="009C12B7"/>
    <w:rsid w:val="00A0437A"/>
    <w:rsid w:val="00A05752"/>
    <w:rsid w:val="00A35633"/>
    <w:rsid w:val="00A95863"/>
    <w:rsid w:val="00AB3609"/>
    <w:rsid w:val="00AB6DF3"/>
    <w:rsid w:val="00AE7C2A"/>
    <w:rsid w:val="00AF4580"/>
    <w:rsid w:val="00AF7ED5"/>
    <w:rsid w:val="00B25D40"/>
    <w:rsid w:val="00B3664B"/>
    <w:rsid w:val="00C21BDD"/>
    <w:rsid w:val="00C3309F"/>
    <w:rsid w:val="00C849D8"/>
    <w:rsid w:val="00C96EC7"/>
    <w:rsid w:val="00D56DF1"/>
    <w:rsid w:val="00D629C1"/>
    <w:rsid w:val="00E434E2"/>
    <w:rsid w:val="00E970B7"/>
    <w:rsid w:val="00ED6325"/>
    <w:rsid w:val="00F64CB5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7CA5"/>
  <w15:chartTrackingRefBased/>
  <w15:docId w15:val="{378C7F8E-DC37-2E48-B621-313D6AED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44CB7"/>
  </w:style>
  <w:style w:type="paragraph" w:styleId="BalloonText">
    <w:name w:val="Balloon Text"/>
    <w:basedOn w:val="Normal"/>
    <w:link w:val="BalloonTextChar"/>
    <w:uiPriority w:val="99"/>
    <w:semiHidden/>
    <w:unhideWhenUsed/>
    <w:rsid w:val="003C6B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14</cp:revision>
  <dcterms:created xsi:type="dcterms:W3CDTF">2020-12-23T05:11:00Z</dcterms:created>
  <dcterms:modified xsi:type="dcterms:W3CDTF">2020-12-24T07:48:00Z</dcterms:modified>
</cp:coreProperties>
</file>