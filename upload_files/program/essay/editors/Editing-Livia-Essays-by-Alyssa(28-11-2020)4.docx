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9E74B" w14:textId="17D81068" w:rsidR="009E073A" w:rsidRPr="00654C6E" w:rsidRDefault="009E073A" w:rsidP="002C6A61">
      <w:pPr>
        <w:jc w:val="both"/>
        <w:rPr>
          <w:rFonts w:ascii="Times New Roman" w:eastAsia="Times New Roman" w:hAnsi="Times New Roman" w:cs="Times New Roman"/>
          <w:b/>
          <w:color w:val="000000"/>
        </w:rPr>
      </w:pPr>
      <w:r w:rsidRPr="00654C6E">
        <w:rPr>
          <w:rFonts w:ascii="Times New Roman" w:eastAsia="Times New Roman" w:hAnsi="Times New Roman" w:cs="Times New Roman"/>
          <w:b/>
          <w:color w:val="000000"/>
        </w:rPr>
        <w:t xml:space="preserve">Describe an example of your </w:t>
      </w:r>
      <w:r w:rsidRPr="00654C6E">
        <w:rPr>
          <w:rFonts w:ascii="Times New Roman" w:eastAsia="Times New Roman" w:hAnsi="Times New Roman" w:cs="Times New Roman"/>
          <w:b/>
          <w:bCs/>
          <w:color w:val="000000"/>
        </w:rPr>
        <w:t>leadership</w:t>
      </w:r>
      <w:r w:rsidRPr="00654C6E">
        <w:rPr>
          <w:rFonts w:ascii="Times New Roman" w:eastAsia="Times New Roman" w:hAnsi="Times New Roman" w:cs="Times New Roman"/>
          <w:b/>
          <w:color w:val="000000"/>
        </w:rPr>
        <w:t xml:space="preserve"> experience in </w:t>
      </w:r>
      <w:r w:rsidRPr="00654C6E">
        <w:rPr>
          <w:rFonts w:ascii="Times New Roman" w:eastAsia="Times New Roman" w:hAnsi="Times New Roman" w:cs="Times New Roman"/>
          <w:b/>
          <w:bCs/>
          <w:color w:val="000000"/>
        </w:rPr>
        <w:t>which you have positively influenced others, helped resolve disputes</w:t>
      </w:r>
      <w:r w:rsidRPr="00654C6E">
        <w:rPr>
          <w:rFonts w:ascii="Times New Roman" w:eastAsia="Times New Roman" w:hAnsi="Times New Roman" w:cs="Times New Roman"/>
          <w:b/>
          <w:color w:val="000000"/>
        </w:rPr>
        <w:t xml:space="preserve"> or contributed to group efforts </w:t>
      </w:r>
      <w:commentRangeStart w:id="0"/>
      <w:r w:rsidRPr="00654C6E">
        <w:rPr>
          <w:rFonts w:ascii="Times New Roman" w:eastAsia="Times New Roman" w:hAnsi="Times New Roman" w:cs="Times New Roman"/>
          <w:b/>
          <w:color w:val="000000"/>
        </w:rPr>
        <w:t>over time</w:t>
      </w:r>
      <w:commentRangeEnd w:id="0"/>
      <w:r w:rsidR="00A8309D">
        <w:rPr>
          <w:rStyle w:val="CommentReference"/>
        </w:rPr>
        <w:commentReference w:id="0"/>
      </w:r>
      <w:r w:rsidRPr="00654C6E">
        <w:rPr>
          <w:rFonts w:ascii="Times New Roman" w:eastAsia="Times New Roman" w:hAnsi="Times New Roman" w:cs="Times New Roman"/>
          <w:b/>
          <w:color w:val="000000"/>
        </w:rPr>
        <w:t>. Max 350 words</w:t>
      </w:r>
    </w:p>
    <w:p w14:paraId="178C5DB4" w14:textId="77777777" w:rsidR="00654C6E" w:rsidRPr="00B01994" w:rsidRDefault="00654C6E" w:rsidP="00654C6E">
      <w:pPr>
        <w:spacing w:before="240" w:after="240"/>
        <w:jc w:val="both"/>
        <w:rPr>
          <w:rFonts w:ascii="Times New Roman" w:hAnsi="Times New Roman" w:cs="Times New Roman"/>
        </w:rPr>
      </w:pPr>
      <w:bookmarkStart w:id="1" w:name="_Hlk56534298"/>
      <w:r w:rsidRPr="00B01994">
        <w:rPr>
          <w:rFonts w:ascii="Times New Roman" w:hAnsi="Times New Roman" w:cs="Times New Roman"/>
          <w:color w:val="000000"/>
        </w:rPr>
        <w:t>Ding. A message reads from my phone: “</w:t>
      </w:r>
      <w:r w:rsidRPr="00654C6E">
        <w:rPr>
          <w:rFonts w:ascii="Times New Roman" w:hAnsi="Times New Roman" w:cs="Times New Roman"/>
          <w:color w:val="000000"/>
        </w:rPr>
        <w:t>Do you have your decision yet?</w:t>
      </w:r>
      <w:r w:rsidRPr="00B01994">
        <w:rPr>
          <w:rFonts w:ascii="Times New Roman" w:hAnsi="Times New Roman" w:cs="Times New Roman"/>
          <w:color w:val="000000"/>
        </w:rPr>
        <w:t xml:space="preserve">” </w:t>
      </w:r>
      <w:proofErr w:type="spellStart"/>
      <w:r w:rsidRPr="00B01994">
        <w:rPr>
          <w:rFonts w:ascii="Times New Roman" w:hAnsi="Times New Roman" w:cs="Times New Roman"/>
          <w:color w:val="000000"/>
        </w:rPr>
        <w:t>Tasya</w:t>
      </w:r>
      <w:proofErr w:type="spellEnd"/>
      <w:r w:rsidRPr="00B01994">
        <w:rPr>
          <w:rFonts w:ascii="Times New Roman" w:hAnsi="Times New Roman" w:cs="Times New Roman"/>
          <w:color w:val="000000"/>
        </w:rPr>
        <w:t xml:space="preserve"> asked. We had two weeks left before launching TheFurBuddies.id, a non-profit clothing store I built to raise awareness and donations for endangered animals in Indonesia. My team was arguing about whether we should </w:t>
      </w:r>
      <w:commentRangeStart w:id="2"/>
      <w:r w:rsidRPr="00B01994">
        <w:rPr>
          <w:rFonts w:ascii="Times New Roman" w:hAnsi="Times New Roman" w:cs="Times New Roman"/>
          <w:color w:val="000000"/>
        </w:rPr>
        <w:t>buy cheap, low quality material resulting i</w:t>
      </w:r>
      <w:r w:rsidRPr="00654C6E">
        <w:rPr>
          <w:rFonts w:ascii="Times New Roman" w:hAnsi="Times New Roman" w:cs="Times New Roman"/>
          <w:color w:val="000000"/>
        </w:rPr>
        <w:t>n higher profit, or expensive, </w:t>
      </w:r>
      <w:r w:rsidRPr="00B01994">
        <w:rPr>
          <w:rFonts w:ascii="Times New Roman" w:hAnsi="Times New Roman" w:cs="Times New Roman"/>
          <w:color w:val="000000"/>
        </w:rPr>
        <w:t>high quality material that would satisfy customers but result in lower profi</w:t>
      </w:r>
      <w:r w:rsidRPr="00654C6E">
        <w:rPr>
          <w:rFonts w:ascii="Times New Roman" w:hAnsi="Times New Roman" w:cs="Times New Roman"/>
          <w:color w:val="000000"/>
        </w:rPr>
        <w:t>ts for donation. The problem:</w:t>
      </w:r>
      <w:r w:rsidRPr="00B01994">
        <w:rPr>
          <w:rFonts w:ascii="Times New Roman" w:hAnsi="Times New Roman" w:cs="Times New Roman"/>
          <w:color w:val="000000"/>
        </w:rPr>
        <w:t xml:space="preserve"> we already showed </w:t>
      </w:r>
      <w:r w:rsidRPr="00654C6E">
        <w:rPr>
          <w:rFonts w:ascii="Times New Roman" w:hAnsi="Times New Roman" w:cs="Times New Roman"/>
          <w:color w:val="000000"/>
        </w:rPr>
        <w:t xml:space="preserve">our customers </w:t>
      </w:r>
      <w:r w:rsidRPr="00B01994">
        <w:rPr>
          <w:rFonts w:ascii="Times New Roman" w:hAnsi="Times New Roman" w:cs="Times New Roman"/>
          <w:color w:val="000000"/>
        </w:rPr>
        <w:t>the high quality t-shirt samples</w:t>
      </w:r>
      <w:r w:rsidRPr="00654C6E">
        <w:rPr>
          <w:rFonts w:ascii="Times New Roman" w:hAnsi="Times New Roman" w:cs="Times New Roman"/>
          <w:color w:val="000000"/>
        </w:rPr>
        <w:t>.</w:t>
      </w:r>
    </w:p>
    <w:p w14:paraId="2ABBD5D1" w14:textId="2169C16F" w:rsidR="002C6A61" w:rsidRPr="00654C6E" w:rsidRDefault="00654C6E" w:rsidP="00654C6E">
      <w:pPr>
        <w:spacing w:before="240" w:after="240"/>
        <w:jc w:val="both"/>
        <w:rPr>
          <w:rFonts w:ascii="Times New Roman" w:hAnsi="Times New Roman" w:cs="Times New Roman"/>
          <w:color w:val="000000"/>
        </w:rPr>
      </w:pPr>
      <w:r w:rsidRPr="00654C6E">
        <w:rPr>
          <w:rFonts w:ascii="Times New Roman" w:hAnsi="Times New Roman" w:cs="Times New Roman"/>
          <w:color w:val="000000"/>
        </w:rPr>
        <w:t xml:space="preserve">My mind then played two scenarios. </w:t>
      </w:r>
      <w:r w:rsidR="002C6A61" w:rsidRPr="00654C6E">
        <w:rPr>
          <w:rFonts w:ascii="Times New Roman" w:hAnsi="Times New Roman" w:cs="Times New Roman"/>
          <w:color w:val="000000"/>
        </w:rPr>
        <w:t xml:space="preserve">If </w:t>
      </w:r>
      <w:ins w:id="3" w:author="Alyssa Manik" w:date="2020-11-28T01:42:00Z">
        <w:r w:rsidR="00A8309D">
          <w:rPr>
            <w:rFonts w:ascii="Times New Roman" w:hAnsi="Times New Roman" w:cs="Times New Roman"/>
            <w:color w:val="000000"/>
          </w:rPr>
          <w:t xml:space="preserve">we </w:t>
        </w:r>
      </w:ins>
      <w:r w:rsidR="00330A0F" w:rsidRPr="00654C6E">
        <w:rPr>
          <w:rFonts w:ascii="Times New Roman" w:hAnsi="Times New Roman" w:cs="Times New Roman"/>
          <w:color w:val="000000"/>
        </w:rPr>
        <w:t>use</w:t>
      </w:r>
      <w:ins w:id="4" w:author="Alyssa Manik" w:date="2020-11-28T01:42:00Z">
        <w:r w:rsidR="00A8309D">
          <w:rPr>
            <w:rFonts w:ascii="Times New Roman" w:hAnsi="Times New Roman" w:cs="Times New Roman"/>
            <w:color w:val="000000"/>
          </w:rPr>
          <w:t>d</w:t>
        </w:r>
      </w:ins>
      <w:r w:rsidR="002C6A61" w:rsidRPr="00654C6E">
        <w:rPr>
          <w:rFonts w:ascii="Times New Roman" w:hAnsi="Times New Roman" w:cs="Times New Roman"/>
          <w:color w:val="000000"/>
        </w:rPr>
        <w:t xml:space="preserve"> the low</w:t>
      </w:r>
      <w:r w:rsidR="00330A0F" w:rsidRPr="00654C6E">
        <w:rPr>
          <w:rFonts w:ascii="Times New Roman" w:hAnsi="Times New Roman" w:cs="Times New Roman"/>
          <w:color w:val="000000"/>
        </w:rPr>
        <w:t>-</w:t>
      </w:r>
      <w:r w:rsidR="002C6A61" w:rsidRPr="00654C6E">
        <w:rPr>
          <w:rFonts w:ascii="Times New Roman" w:hAnsi="Times New Roman" w:cs="Times New Roman"/>
          <w:color w:val="000000"/>
        </w:rPr>
        <w:t xml:space="preserve">quality material, we’re </w:t>
      </w:r>
      <w:proofErr w:type="spellStart"/>
      <w:r w:rsidR="002C6A61" w:rsidRPr="00654C6E">
        <w:rPr>
          <w:rFonts w:ascii="Times New Roman" w:hAnsi="Times New Roman" w:cs="Times New Roman"/>
          <w:color w:val="000000"/>
        </w:rPr>
        <w:t>g</w:t>
      </w:r>
      <w:commentRangeStart w:id="5"/>
      <w:r w:rsidR="002C6A61" w:rsidRPr="00654C6E">
        <w:rPr>
          <w:rFonts w:ascii="Times New Roman" w:hAnsi="Times New Roman" w:cs="Times New Roman"/>
          <w:color w:val="000000"/>
        </w:rPr>
        <w:t>onna</w:t>
      </w:r>
      <w:commentRangeEnd w:id="5"/>
      <w:proofErr w:type="spellEnd"/>
      <w:r w:rsidR="00A8309D">
        <w:rPr>
          <w:rStyle w:val="CommentReference"/>
        </w:rPr>
        <w:commentReference w:id="5"/>
      </w:r>
      <w:r w:rsidR="002C6A61" w:rsidRPr="00654C6E">
        <w:rPr>
          <w:rFonts w:ascii="Times New Roman" w:hAnsi="Times New Roman" w:cs="Times New Roman"/>
          <w:color w:val="000000"/>
        </w:rPr>
        <w:t xml:space="preserve"> lose our customers </w:t>
      </w:r>
      <w:commentRangeStart w:id="6"/>
      <w:r w:rsidR="00330A0F" w:rsidRPr="00654C6E">
        <w:rPr>
          <w:rFonts w:ascii="Times New Roman" w:hAnsi="Times New Roman" w:cs="Times New Roman"/>
          <w:color w:val="000000"/>
        </w:rPr>
        <w:t>lose</w:t>
      </w:r>
      <w:r w:rsidR="002C6A61" w:rsidRPr="00654C6E">
        <w:rPr>
          <w:rFonts w:ascii="Times New Roman" w:hAnsi="Times New Roman" w:cs="Times New Roman"/>
          <w:color w:val="000000"/>
        </w:rPr>
        <w:t xml:space="preserve"> </w:t>
      </w:r>
      <w:r w:rsidR="00330A0F" w:rsidRPr="00654C6E">
        <w:rPr>
          <w:rFonts w:ascii="Times New Roman" w:hAnsi="Times New Roman" w:cs="Times New Roman"/>
          <w:color w:val="000000"/>
        </w:rPr>
        <w:t xml:space="preserve">potential </w:t>
      </w:r>
      <w:r w:rsidR="002C6A61" w:rsidRPr="00654C6E">
        <w:rPr>
          <w:rFonts w:ascii="Times New Roman" w:hAnsi="Times New Roman" w:cs="Times New Roman"/>
          <w:color w:val="000000"/>
        </w:rPr>
        <w:t>repeat orders</w:t>
      </w:r>
      <w:commentRangeEnd w:id="6"/>
      <w:r w:rsidR="00A8309D">
        <w:rPr>
          <w:rStyle w:val="CommentReference"/>
        </w:rPr>
        <w:commentReference w:id="6"/>
      </w:r>
      <w:r w:rsidR="002C6A61" w:rsidRPr="00654C6E">
        <w:rPr>
          <w:rFonts w:ascii="Times New Roman" w:hAnsi="Times New Roman" w:cs="Times New Roman"/>
          <w:color w:val="000000"/>
        </w:rPr>
        <w:t xml:space="preserve">. If we </w:t>
      </w:r>
      <w:r w:rsidR="00330A0F" w:rsidRPr="00654C6E">
        <w:rPr>
          <w:rFonts w:ascii="Times New Roman" w:hAnsi="Times New Roman" w:cs="Times New Roman"/>
          <w:color w:val="000000"/>
        </w:rPr>
        <w:t>use</w:t>
      </w:r>
      <w:ins w:id="7" w:author="Alyssa Manik" w:date="2020-11-28T01:42:00Z">
        <w:r w:rsidR="00A8309D">
          <w:rPr>
            <w:rFonts w:ascii="Times New Roman" w:hAnsi="Times New Roman" w:cs="Times New Roman"/>
            <w:color w:val="000000"/>
          </w:rPr>
          <w:t>d</w:t>
        </w:r>
      </w:ins>
      <w:r w:rsidR="002C6A61" w:rsidRPr="00654C6E">
        <w:rPr>
          <w:rFonts w:ascii="Times New Roman" w:hAnsi="Times New Roman" w:cs="Times New Roman"/>
          <w:color w:val="000000"/>
        </w:rPr>
        <w:t xml:space="preserve"> the high</w:t>
      </w:r>
      <w:r w:rsidR="00330A0F" w:rsidRPr="00654C6E">
        <w:rPr>
          <w:rFonts w:ascii="Times New Roman" w:hAnsi="Times New Roman" w:cs="Times New Roman"/>
          <w:color w:val="000000"/>
        </w:rPr>
        <w:t>-</w:t>
      </w:r>
      <w:r w:rsidR="002C6A61" w:rsidRPr="00654C6E">
        <w:rPr>
          <w:rFonts w:ascii="Times New Roman" w:hAnsi="Times New Roman" w:cs="Times New Roman"/>
          <w:color w:val="000000"/>
        </w:rPr>
        <w:t xml:space="preserve">quality material, we won’t </w:t>
      </w:r>
      <w:r w:rsidR="00330A0F" w:rsidRPr="00654C6E">
        <w:rPr>
          <w:rFonts w:ascii="Times New Roman" w:hAnsi="Times New Roman" w:cs="Times New Roman"/>
          <w:color w:val="000000"/>
        </w:rPr>
        <w:t>earn much</w:t>
      </w:r>
      <w:r w:rsidR="002C6A61" w:rsidRPr="00654C6E">
        <w:rPr>
          <w:rFonts w:ascii="Times New Roman" w:hAnsi="Times New Roman" w:cs="Times New Roman"/>
          <w:color w:val="000000"/>
        </w:rPr>
        <w:t xml:space="preserve"> donation</w:t>
      </w:r>
      <w:commentRangeEnd w:id="2"/>
      <w:r w:rsidR="00A8309D">
        <w:rPr>
          <w:rStyle w:val="CommentReference"/>
        </w:rPr>
        <w:commentReference w:id="2"/>
      </w:r>
      <w:r w:rsidR="002C6A61" w:rsidRPr="00654C6E">
        <w:rPr>
          <w:rFonts w:ascii="Times New Roman" w:hAnsi="Times New Roman" w:cs="Times New Roman"/>
          <w:color w:val="000000"/>
        </w:rPr>
        <w:t>.</w:t>
      </w:r>
      <w:r w:rsidR="00330A0F" w:rsidRPr="00654C6E">
        <w:rPr>
          <w:rFonts w:ascii="Times New Roman" w:hAnsi="Times New Roman" w:cs="Times New Roman"/>
          <w:color w:val="000000"/>
        </w:rPr>
        <w:t xml:space="preserve"> Both arguments have sound logic.</w:t>
      </w:r>
      <w:r w:rsidR="00ED327D" w:rsidRPr="00654C6E">
        <w:rPr>
          <w:rFonts w:ascii="Times New Roman" w:hAnsi="Times New Roman" w:cs="Times New Roman"/>
          <w:color w:val="000000"/>
        </w:rPr>
        <w:t xml:space="preserve"> </w:t>
      </w:r>
      <w:r w:rsidR="00330A0F" w:rsidRPr="00654C6E">
        <w:rPr>
          <w:rFonts w:ascii="Times New Roman" w:hAnsi="Times New Roman" w:cs="Times New Roman"/>
          <w:color w:val="000000"/>
        </w:rPr>
        <w:t xml:space="preserve">Faced with argument between our team members, </w:t>
      </w:r>
      <w:r w:rsidRPr="00B01994">
        <w:rPr>
          <w:rFonts w:ascii="Times New Roman" w:hAnsi="Times New Roman" w:cs="Times New Roman"/>
          <w:color w:val="000000"/>
        </w:rPr>
        <w:t>I gathered the whole team, wrote out the two scenarios on a whiteboard, and brainstormed all the pros and cons</w:t>
      </w:r>
      <w:r w:rsidR="00916840">
        <w:rPr>
          <w:rFonts w:ascii="Times New Roman" w:hAnsi="Times New Roman" w:cs="Times New Roman"/>
          <w:color w:val="000000"/>
        </w:rPr>
        <w:t xml:space="preserve">. </w:t>
      </w:r>
      <w:commentRangeStart w:id="8"/>
      <w:r w:rsidRPr="00B01994">
        <w:rPr>
          <w:rFonts w:ascii="Times New Roman" w:hAnsi="Times New Roman" w:cs="Times New Roman"/>
          <w:color w:val="000000"/>
        </w:rPr>
        <w:t>I asked them to revisit our original mission</w:t>
      </w:r>
      <w:commentRangeEnd w:id="8"/>
      <w:r w:rsidR="00A8309D">
        <w:rPr>
          <w:rStyle w:val="CommentReference"/>
        </w:rPr>
        <w:commentReference w:id="8"/>
      </w:r>
      <w:r w:rsidRPr="00B01994">
        <w:rPr>
          <w:rFonts w:ascii="Times New Roman" w:hAnsi="Times New Roman" w:cs="Times New Roman"/>
          <w:color w:val="000000"/>
        </w:rPr>
        <w:t xml:space="preserve">. </w:t>
      </w:r>
      <w:r w:rsidR="00330A0F" w:rsidRPr="00654C6E">
        <w:rPr>
          <w:rFonts w:ascii="Times New Roman" w:hAnsi="Times New Roman" w:cs="Times New Roman"/>
          <w:color w:val="000000"/>
        </w:rPr>
        <w:t xml:space="preserve">We agreed it was </w:t>
      </w:r>
      <w:r w:rsidR="00D3211A">
        <w:rPr>
          <w:rFonts w:ascii="Times New Roman" w:hAnsi="Times New Roman" w:cs="Times New Roman"/>
          <w:color w:val="000000"/>
        </w:rPr>
        <w:t xml:space="preserve">because of our </w:t>
      </w:r>
      <w:r w:rsidR="003E6996">
        <w:rPr>
          <w:rFonts w:ascii="Times New Roman" w:hAnsi="Times New Roman" w:cs="Times New Roman"/>
          <w:color w:val="000000"/>
        </w:rPr>
        <w:t xml:space="preserve">love and </w:t>
      </w:r>
      <w:r w:rsidR="00D3211A">
        <w:rPr>
          <w:rFonts w:ascii="Times New Roman" w:hAnsi="Times New Roman" w:cs="Times New Roman"/>
          <w:color w:val="000000"/>
        </w:rPr>
        <w:t>co</w:t>
      </w:r>
      <w:r w:rsidR="00D70F07">
        <w:rPr>
          <w:rFonts w:ascii="Times New Roman" w:hAnsi="Times New Roman" w:cs="Times New Roman"/>
          <w:color w:val="000000"/>
        </w:rPr>
        <w:t>ncern for</w:t>
      </w:r>
      <w:r w:rsidR="00D3211A">
        <w:rPr>
          <w:rFonts w:ascii="Times New Roman" w:hAnsi="Times New Roman" w:cs="Times New Roman"/>
          <w:color w:val="000000"/>
        </w:rPr>
        <w:t xml:space="preserve"> endangered animals and</w:t>
      </w:r>
      <w:r w:rsidR="002C6A61" w:rsidRPr="00654C6E">
        <w:rPr>
          <w:rFonts w:ascii="Times New Roman" w:hAnsi="Times New Roman" w:cs="Times New Roman"/>
          <w:color w:val="000000"/>
        </w:rPr>
        <w:t xml:space="preserve"> wildlife habitat </w:t>
      </w:r>
      <w:r w:rsidR="00330A0F" w:rsidRPr="00654C6E">
        <w:rPr>
          <w:rFonts w:ascii="Times New Roman" w:hAnsi="Times New Roman" w:cs="Times New Roman"/>
          <w:color w:val="000000"/>
        </w:rPr>
        <w:t>preservation</w:t>
      </w:r>
      <w:r w:rsidR="002C6A61" w:rsidRPr="00654C6E">
        <w:rPr>
          <w:rFonts w:ascii="Times New Roman" w:hAnsi="Times New Roman" w:cs="Times New Roman"/>
          <w:color w:val="000000"/>
        </w:rPr>
        <w:t xml:space="preserve">. </w:t>
      </w:r>
      <w:r w:rsidR="00CA7410">
        <w:rPr>
          <w:rFonts w:ascii="Times New Roman" w:hAnsi="Times New Roman" w:cs="Times New Roman"/>
          <w:color w:val="000000"/>
        </w:rPr>
        <w:t>Through this organization,</w:t>
      </w:r>
      <w:r w:rsidR="002C6A61" w:rsidRPr="00654C6E">
        <w:rPr>
          <w:rFonts w:ascii="Times New Roman" w:hAnsi="Times New Roman" w:cs="Times New Roman"/>
          <w:color w:val="000000"/>
        </w:rPr>
        <w:t xml:space="preserve"> I wanted to remind </w:t>
      </w:r>
      <w:r w:rsidR="00CA7410">
        <w:rPr>
          <w:rFonts w:ascii="Times New Roman" w:hAnsi="Times New Roman" w:cs="Times New Roman"/>
          <w:color w:val="000000"/>
        </w:rPr>
        <w:t>people</w:t>
      </w:r>
      <w:r w:rsidR="00330A0F" w:rsidRPr="00654C6E">
        <w:rPr>
          <w:rFonts w:ascii="Times New Roman" w:hAnsi="Times New Roman" w:cs="Times New Roman"/>
          <w:color w:val="000000"/>
        </w:rPr>
        <w:t xml:space="preserve"> of our responsibility and duty of care</w:t>
      </w:r>
      <w:r w:rsidR="002C6A61" w:rsidRPr="00654C6E">
        <w:rPr>
          <w:rFonts w:ascii="Times New Roman" w:hAnsi="Times New Roman" w:cs="Times New Roman"/>
          <w:color w:val="000000"/>
        </w:rPr>
        <w:t>. </w:t>
      </w:r>
    </w:p>
    <w:p w14:paraId="03068C05" w14:textId="7842FBB9" w:rsidR="002C6A61" w:rsidRPr="002C6A61" w:rsidRDefault="00166B9E" w:rsidP="002C6A61">
      <w:pPr>
        <w:spacing w:before="240" w:after="240"/>
        <w:jc w:val="both"/>
        <w:rPr>
          <w:rFonts w:ascii="Times New Roman" w:hAnsi="Times New Roman" w:cs="Times New Roman"/>
        </w:rPr>
      </w:pPr>
      <w:commentRangeStart w:id="9"/>
      <w:r>
        <w:rPr>
          <w:rFonts w:ascii="Times New Roman" w:hAnsi="Times New Roman" w:cs="Times New Roman"/>
          <w:color w:val="000000"/>
        </w:rPr>
        <w:t>After a few days, we</w:t>
      </w:r>
      <w:r w:rsidR="002C6A61" w:rsidRPr="002C6A61">
        <w:rPr>
          <w:rFonts w:ascii="Times New Roman" w:hAnsi="Times New Roman" w:cs="Times New Roman"/>
          <w:color w:val="000000"/>
        </w:rPr>
        <w:t xml:space="preserve"> decided to </w:t>
      </w:r>
      <w:commentRangeStart w:id="10"/>
      <w:r w:rsidR="002C6A61" w:rsidRPr="002C6A61">
        <w:rPr>
          <w:rFonts w:ascii="Times New Roman" w:hAnsi="Times New Roman" w:cs="Times New Roman"/>
          <w:color w:val="000000"/>
        </w:rPr>
        <w:t>prioritize our donation</w:t>
      </w:r>
      <w:commentRangeEnd w:id="10"/>
      <w:r w:rsidR="00A8309D">
        <w:rPr>
          <w:rStyle w:val="CommentReference"/>
        </w:rPr>
        <w:commentReference w:id="10"/>
      </w:r>
      <w:r w:rsidR="002C6A61" w:rsidRPr="002C6A61">
        <w:rPr>
          <w:rFonts w:ascii="Times New Roman" w:hAnsi="Times New Roman" w:cs="Times New Roman"/>
          <w:color w:val="000000"/>
        </w:rPr>
        <w:t xml:space="preserve">, since it was our mission </w:t>
      </w:r>
      <w:r w:rsidR="00330A0F">
        <w:rPr>
          <w:rFonts w:ascii="Times New Roman" w:hAnsi="Times New Roman" w:cs="Times New Roman"/>
          <w:color w:val="000000"/>
        </w:rPr>
        <w:t>from the</w:t>
      </w:r>
      <w:r w:rsidR="002C6A61" w:rsidRPr="002C6A61">
        <w:rPr>
          <w:rFonts w:ascii="Times New Roman" w:hAnsi="Times New Roman" w:cs="Times New Roman"/>
          <w:color w:val="000000"/>
        </w:rPr>
        <w:t xml:space="preserve"> </w:t>
      </w:r>
      <w:r w:rsidR="002C6A61" w:rsidRPr="00166B9E">
        <w:rPr>
          <w:rFonts w:ascii="Times New Roman" w:hAnsi="Times New Roman" w:cs="Times New Roman"/>
          <w:color w:val="000000"/>
        </w:rPr>
        <w:t>beginning.</w:t>
      </w:r>
      <w:r w:rsidR="00330A0F" w:rsidRPr="00166B9E">
        <w:rPr>
          <w:rFonts w:ascii="Times New Roman" w:hAnsi="Times New Roman" w:cs="Times New Roman"/>
          <w:color w:val="000000"/>
        </w:rPr>
        <w:t xml:space="preserve"> </w:t>
      </w:r>
      <w:commentRangeEnd w:id="9"/>
      <w:r w:rsidR="00A8309D">
        <w:rPr>
          <w:rStyle w:val="CommentReference"/>
        </w:rPr>
        <w:commentReference w:id="9"/>
      </w:r>
      <w:r w:rsidRPr="00B01994">
        <w:rPr>
          <w:rFonts w:ascii="Times New Roman" w:hAnsi="Times New Roman" w:cs="Times New Roman"/>
          <w:color w:val="000000"/>
        </w:rPr>
        <w:t xml:space="preserve">I asked my team to help me write notes to our customers explaining the circumstances. </w:t>
      </w:r>
      <w:commentRangeStart w:id="11"/>
      <w:r w:rsidRPr="00B01994">
        <w:rPr>
          <w:rFonts w:ascii="Times New Roman" w:hAnsi="Times New Roman" w:cs="Times New Roman"/>
          <w:color w:val="000000"/>
        </w:rPr>
        <w:t xml:space="preserve">Both </w:t>
      </w:r>
      <w:proofErr w:type="spellStart"/>
      <w:r w:rsidRPr="00B01994">
        <w:rPr>
          <w:rFonts w:ascii="Times New Roman" w:hAnsi="Times New Roman" w:cs="Times New Roman"/>
          <w:color w:val="000000"/>
        </w:rPr>
        <w:t>Tasya</w:t>
      </w:r>
      <w:proofErr w:type="spellEnd"/>
      <w:r w:rsidRPr="00B01994">
        <w:rPr>
          <w:rFonts w:ascii="Times New Roman" w:hAnsi="Times New Roman" w:cs="Times New Roman"/>
          <w:color w:val="000000"/>
        </w:rPr>
        <w:t xml:space="preserve"> and Sherly agreed</w:t>
      </w:r>
      <w:commentRangeEnd w:id="11"/>
      <w:r w:rsidR="00A8309D">
        <w:rPr>
          <w:rStyle w:val="CommentReference"/>
        </w:rPr>
        <w:commentReference w:id="11"/>
      </w:r>
      <w:r w:rsidRPr="00B01994">
        <w:rPr>
          <w:rFonts w:ascii="Times New Roman" w:hAnsi="Times New Roman" w:cs="Times New Roman"/>
          <w:color w:val="000000"/>
        </w:rPr>
        <w:t>. We apologized to our customers and gave them new correct samples. I felt like we need to be upfront and honest with our customers to explain our changes. Surprisingly, 80% of our customers agreed and supported us. Some of them even paid extra for the donation. We were thrilled.</w:t>
      </w:r>
    </w:p>
    <w:p w14:paraId="2CAA4CF4" w14:textId="53E426DC" w:rsidR="00B01994" w:rsidRPr="00112973" w:rsidRDefault="002C6A61" w:rsidP="002C6A61">
      <w:pPr>
        <w:spacing w:before="240" w:after="240"/>
        <w:jc w:val="both"/>
        <w:rPr>
          <w:rFonts w:ascii="Times New Roman" w:hAnsi="Times New Roman" w:cs="Times New Roman"/>
          <w:color w:val="000000"/>
        </w:rPr>
      </w:pPr>
      <w:r w:rsidRPr="002C6A61">
        <w:rPr>
          <w:rFonts w:ascii="Times New Roman" w:hAnsi="Times New Roman" w:cs="Times New Roman"/>
          <w:color w:val="000000"/>
        </w:rPr>
        <w:t>This marked a pivotal transformation in my leadership. I learned th</w:t>
      </w:r>
      <w:r w:rsidR="00CE218B">
        <w:rPr>
          <w:rFonts w:ascii="Times New Roman" w:hAnsi="Times New Roman" w:cs="Times New Roman"/>
          <w:color w:val="000000"/>
        </w:rPr>
        <w:t xml:space="preserve">e </w:t>
      </w:r>
      <w:r w:rsidR="00A750BE">
        <w:rPr>
          <w:rFonts w:ascii="Times New Roman" w:hAnsi="Times New Roman" w:cs="Times New Roman"/>
          <w:color w:val="000000"/>
        </w:rPr>
        <w:t>importan</w:t>
      </w:r>
      <w:r w:rsidR="00CE218B">
        <w:rPr>
          <w:rFonts w:ascii="Times New Roman" w:hAnsi="Times New Roman" w:cs="Times New Roman"/>
          <w:color w:val="000000"/>
        </w:rPr>
        <w:t>ce</w:t>
      </w:r>
      <w:r w:rsidR="00A750BE">
        <w:rPr>
          <w:rFonts w:ascii="Times New Roman" w:hAnsi="Times New Roman" w:cs="Times New Roman"/>
          <w:color w:val="000000"/>
        </w:rPr>
        <w:t xml:space="preserve"> to stay true and have the in</w:t>
      </w:r>
      <w:r w:rsidR="00CE218B">
        <w:rPr>
          <w:rFonts w:ascii="Times New Roman" w:hAnsi="Times New Roman" w:cs="Times New Roman"/>
          <w:color w:val="000000"/>
        </w:rPr>
        <w:t>t</w:t>
      </w:r>
      <w:r w:rsidR="00A750BE">
        <w:rPr>
          <w:rFonts w:ascii="Times New Roman" w:hAnsi="Times New Roman" w:cs="Times New Roman"/>
          <w:color w:val="000000"/>
        </w:rPr>
        <w:t xml:space="preserve">egrity towards the value and mission </w:t>
      </w:r>
      <w:r w:rsidR="000D35D7">
        <w:rPr>
          <w:rFonts w:ascii="Times New Roman" w:hAnsi="Times New Roman" w:cs="Times New Roman"/>
          <w:color w:val="000000"/>
        </w:rPr>
        <w:t>in everything you do</w:t>
      </w:r>
      <w:r w:rsidR="00793D6C">
        <w:rPr>
          <w:rFonts w:ascii="Times New Roman" w:hAnsi="Times New Roman" w:cs="Times New Roman"/>
          <w:color w:val="000000"/>
        </w:rPr>
        <w:t>, w</w:t>
      </w:r>
      <w:r w:rsidR="00A750BE">
        <w:rPr>
          <w:rFonts w:ascii="Times New Roman" w:hAnsi="Times New Roman" w:cs="Times New Roman"/>
          <w:color w:val="000000"/>
        </w:rPr>
        <w:t xml:space="preserve">hether as the founder, </w:t>
      </w:r>
      <w:r w:rsidR="00A750BE" w:rsidRPr="002745F4">
        <w:rPr>
          <w:rFonts w:ascii="Times New Roman" w:hAnsi="Times New Roman" w:cs="Times New Roman"/>
          <w:color w:val="000000"/>
        </w:rPr>
        <w:t xml:space="preserve">president, or successor. </w:t>
      </w:r>
      <w:r w:rsidR="00112973" w:rsidRPr="002745F4">
        <w:rPr>
          <w:rFonts w:ascii="Times New Roman" w:hAnsi="Times New Roman" w:cs="Times New Roman"/>
          <w:color w:val="000000"/>
        </w:rPr>
        <w:t>Along the way, mistakes are bound to happen</w:t>
      </w:r>
      <w:r w:rsidR="002745F4" w:rsidRPr="002745F4">
        <w:rPr>
          <w:rFonts w:ascii="Times New Roman" w:hAnsi="Times New Roman" w:cs="Times New Roman"/>
          <w:color w:val="000000"/>
        </w:rPr>
        <w:t xml:space="preserve"> and</w:t>
      </w:r>
      <w:r w:rsidR="00112973" w:rsidRPr="002745F4">
        <w:rPr>
          <w:rFonts w:ascii="Times New Roman" w:hAnsi="Times New Roman" w:cs="Times New Roman"/>
          <w:color w:val="000000"/>
        </w:rPr>
        <w:t xml:space="preserve"> </w:t>
      </w:r>
      <w:r w:rsidR="002745F4" w:rsidRPr="00B01994">
        <w:rPr>
          <w:rFonts w:ascii="Times New Roman" w:eastAsia="Times New Roman" w:hAnsi="Times New Roman" w:cs="Times New Roman"/>
          <w:color w:val="000000"/>
        </w:rPr>
        <w:t xml:space="preserve">we might face difficult decisions but our original purpose should </w:t>
      </w:r>
      <w:commentRangeStart w:id="12"/>
      <w:r w:rsidR="002745F4" w:rsidRPr="00B01994">
        <w:rPr>
          <w:rFonts w:ascii="Times New Roman" w:eastAsia="Times New Roman" w:hAnsi="Times New Roman" w:cs="Times New Roman"/>
          <w:color w:val="000000"/>
        </w:rPr>
        <w:t>always be our compass to guide the choices we make.</w:t>
      </w:r>
      <w:r w:rsidR="00A458CD">
        <w:rPr>
          <w:rFonts w:ascii="Times New Roman" w:hAnsi="Times New Roman" w:cs="Times New Roman"/>
          <w:color w:val="000000"/>
        </w:rPr>
        <w:t xml:space="preserve"> </w:t>
      </w:r>
      <w:r w:rsidR="00CE218B">
        <w:rPr>
          <w:rFonts w:ascii="Times New Roman" w:hAnsi="Times New Roman" w:cs="Times New Roman"/>
          <w:color w:val="000000"/>
        </w:rPr>
        <w:t xml:space="preserve">The best way to know what needs to be done? Is to sit down </w:t>
      </w:r>
      <w:r w:rsidR="00A458CD">
        <w:rPr>
          <w:rFonts w:ascii="Times New Roman" w:hAnsi="Times New Roman" w:cs="Times New Roman"/>
          <w:color w:val="000000"/>
        </w:rPr>
        <w:t xml:space="preserve">and discuss </w:t>
      </w:r>
      <w:r w:rsidR="00CE218B">
        <w:rPr>
          <w:rFonts w:ascii="Times New Roman" w:hAnsi="Times New Roman" w:cs="Times New Roman"/>
          <w:color w:val="000000"/>
        </w:rPr>
        <w:t>together openly</w:t>
      </w:r>
      <w:r w:rsidRPr="002C6A61">
        <w:rPr>
          <w:rFonts w:ascii="Times New Roman" w:hAnsi="Times New Roman" w:cs="Times New Roman"/>
          <w:color w:val="000000"/>
        </w:rPr>
        <w:t xml:space="preserve">. </w:t>
      </w:r>
      <w:commentRangeEnd w:id="12"/>
      <w:r w:rsidR="00A8309D">
        <w:rPr>
          <w:rStyle w:val="CommentReference"/>
        </w:rPr>
        <w:commentReference w:id="12"/>
      </w:r>
    </w:p>
    <w:bookmarkEnd w:id="1"/>
    <w:p w14:paraId="1761A3DD" w14:textId="03FC8AB1" w:rsidR="002C6A61" w:rsidRDefault="00504AC0" w:rsidP="002C6A61">
      <w:pPr>
        <w:rPr>
          <w:ins w:id="13" w:author="Alyssa Manik" w:date="2020-11-28T01:52:00Z"/>
          <w:rFonts w:ascii="Times New Roman" w:eastAsia="Times New Roman" w:hAnsi="Times New Roman" w:cs="Times New Roman"/>
        </w:rPr>
      </w:pPr>
      <w:ins w:id="14" w:author="Alyssa Manik" w:date="2020-11-28T01:51:00Z">
        <w:r>
          <w:rPr>
            <w:rFonts w:ascii="Times New Roman" w:eastAsia="Times New Roman" w:hAnsi="Times New Roman" w:cs="Times New Roman"/>
          </w:rPr>
          <w:t xml:space="preserve">Hey! I noted the comments on the side, feel free to peruse them or leave a comment under if you have any queries. There’s a </w:t>
        </w:r>
      </w:ins>
      <w:ins w:id="15" w:author="Alyssa Manik" w:date="2020-11-28T01:52:00Z">
        <w:r>
          <w:rPr>
            <w:rFonts w:ascii="Times New Roman" w:eastAsia="Times New Roman" w:hAnsi="Times New Roman" w:cs="Times New Roman"/>
          </w:rPr>
          <w:t xml:space="preserve">lot of </w:t>
        </w:r>
      </w:ins>
      <w:ins w:id="16" w:author="Alyssa Manik" w:date="2020-11-28T01:51:00Z">
        <w:r>
          <w:rPr>
            <w:rFonts w:ascii="Times New Roman" w:eastAsia="Times New Roman" w:hAnsi="Times New Roman" w:cs="Times New Roman"/>
          </w:rPr>
          <w:t>colloquia</w:t>
        </w:r>
      </w:ins>
      <w:ins w:id="17" w:author="Alyssa Manik" w:date="2020-11-28T01:52:00Z">
        <w:r>
          <w:rPr>
            <w:rFonts w:ascii="Times New Roman" w:eastAsia="Times New Roman" w:hAnsi="Times New Roman" w:cs="Times New Roman"/>
          </w:rPr>
          <w:t>l language in this essay</w:t>
        </w:r>
      </w:ins>
      <w:ins w:id="18" w:author="Alyssa Manik" w:date="2020-11-28T02:03:00Z">
        <w:r w:rsidR="000206C8">
          <w:rPr>
            <w:rFonts w:ascii="Times New Roman" w:eastAsia="Times New Roman" w:hAnsi="Times New Roman" w:cs="Times New Roman"/>
          </w:rPr>
          <w:t xml:space="preserve"> </w:t>
        </w:r>
      </w:ins>
      <w:ins w:id="19" w:author="Alyssa Manik" w:date="2020-11-28T01:52:00Z">
        <w:r>
          <w:rPr>
            <w:rFonts w:ascii="Times New Roman" w:eastAsia="Times New Roman" w:hAnsi="Times New Roman" w:cs="Times New Roman"/>
          </w:rPr>
          <w:t xml:space="preserve">and remember to keep it </w:t>
        </w:r>
        <w:r w:rsidR="00FF3AEF">
          <w:rPr>
            <w:rFonts w:ascii="Times New Roman" w:eastAsia="Times New Roman" w:hAnsi="Times New Roman" w:cs="Times New Roman"/>
          </w:rPr>
          <w:t xml:space="preserve">appropriate. This is a university application after all. </w:t>
        </w:r>
      </w:ins>
    </w:p>
    <w:p w14:paraId="22C88A56" w14:textId="3D1A767C" w:rsidR="00FF3AEF" w:rsidRDefault="00FF3AEF" w:rsidP="002C6A61">
      <w:pPr>
        <w:rPr>
          <w:ins w:id="20" w:author="Alyssa Manik" w:date="2020-11-28T01:52:00Z"/>
          <w:rFonts w:ascii="Times New Roman" w:eastAsia="Times New Roman" w:hAnsi="Times New Roman" w:cs="Times New Roman"/>
        </w:rPr>
      </w:pPr>
    </w:p>
    <w:p w14:paraId="3B404C83" w14:textId="53A8E10A" w:rsidR="00FF3AEF" w:rsidRPr="002C6A61" w:rsidRDefault="00FF3AEF" w:rsidP="002C6A61">
      <w:pPr>
        <w:rPr>
          <w:rFonts w:ascii="Times New Roman" w:eastAsia="Times New Roman" w:hAnsi="Times New Roman" w:cs="Times New Roman"/>
        </w:rPr>
      </w:pPr>
      <w:ins w:id="21" w:author="Alyssa Manik" w:date="2020-11-28T01:52:00Z">
        <w:r>
          <w:rPr>
            <w:rFonts w:ascii="Times New Roman" w:eastAsia="Times New Roman" w:hAnsi="Times New Roman" w:cs="Times New Roman"/>
          </w:rPr>
          <w:t xml:space="preserve">I think it’s great that you </w:t>
        </w:r>
      </w:ins>
      <w:ins w:id="22" w:author="Alyssa Manik" w:date="2020-11-28T01:53:00Z">
        <w:r>
          <w:rPr>
            <w:rFonts w:ascii="Times New Roman" w:eastAsia="Times New Roman" w:hAnsi="Times New Roman" w:cs="Times New Roman"/>
          </w:rPr>
          <w:t>have a mission value and ideal</w:t>
        </w:r>
      </w:ins>
      <w:ins w:id="23" w:author="Alyssa Manik" w:date="2020-11-28T02:03:00Z">
        <w:r w:rsidR="000206C8">
          <w:rPr>
            <w:rFonts w:ascii="Times New Roman" w:eastAsia="Times New Roman" w:hAnsi="Times New Roman" w:cs="Times New Roman"/>
          </w:rPr>
          <w:t xml:space="preserve"> </w:t>
        </w:r>
      </w:ins>
      <w:ins w:id="24" w:author="Alyssa Manik" w:date="2020-11-28T01:53:00Z">
        <w:r>
          <w:rPr>
            <w:rFonts w:ascii="Times New Roman" w:eastAsia="Times New Roman" w:hAnsi="Times New Roman" w:cs="Times New Roman"/>
          </w:rPr>
          <w:t xml:space="preserve">and reiterating it would emphasize these ideals. At the same time, I’m reading quite a lot of your organization’s mission and this latest clothing project you’re selling. I don’t see much of what you did aside from </w:t>
        </w:r>
      </w:ins>
      <w:ins w:id="25" w:author="Alyssa Manik" w:date="2020-11-28T01:54:00Z">
        <w:r>
          <w:rPr>
            <w:rFonts w:ascii="Times New Roman" w:eastAsia="Times New Roman" w:hAnsi="Times New Roman" w:cs="Times New Roman"/>
          </w:rPr>
          <w:t xml:space="preserve">brainstorming, apologizing to customers, and reminding your team the importance of caring for the animals. I think this is something you can definitely elaborate on. </w:t>
        </w:r>
      </w:ins>
    </w:p>
    <w:p w14:paraId="500544FD" w14:textId="77777777" w:rsidR="0014726B" w:rsidRDefault="0014726B" w:rsidP="00BC5EF8">
      <w:pPr>
        <w:jc w:val="both"/>
        <w:rPr>
          <w:rFonts w:ascii="Times New Roman" w:eastAsia="Times New Roman" w:hAnsi="Times New Roman" w:cs="Times New Roman"/>
          <w:color w:val="000000"/>
        </w:rPr>
      </w:pPr>
    </w:p>
    <w:p w14:paraId="23787FE9" w14:textId="77777777" w:rsidR="008265D6" w:rsidRDefault="008265D6" w:rsidP="009E073A">
      <w:pPr>
        <w:rPr>
          <w:rFonts w:ascii="Times New Roman" w:eastAsia="Times New Roman" w:hAnsi="Times New Roman" w:cs="Times New Roman"/>
          <w:color w:val="000000"/>
        </w:rPr>
      </w:pPr>
    </w:p>
    <w:p w14:paraId="60CFDA98" w14:textId="77777777" w:rsidR="008265D6" w:rsidRDefault="008265D6" w:rsidP="009E073A">
      <w:pPr>
        <w:rPr>
          <w:rFonts w:ascii="Times New Roman" w:eastAsia="Times New Roman" w:hAnsi="Times New Roman" w:cs="Times New Roman"/>
          <w:color w:val="000000"/>
        </w:rPr>
      </w:pPr>
    </w:p>
    <w:p w14:paraId="5D217CF4" w14:textId="4250FB25" w:rsidR="00CE4E5A" w:rsidRPr="00AF7785" w:rsidRDefault="00CE4E5A">
      <w:pPr>
        <w:rPr>
          <w:rFonts w:ascii="Times New Roman" w:eastAsia="Times New Roman" w:hAnsi="Times New Roman" w:cs="Times New Roman"/>
        </w:rPr>
      </w:pPr>
    </w:p>
    <w:sectPr w:rsidR="00CE4E5A" w:rsidRPr="00AF7785" w:rsidSect="00261F3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yssa Manik" w:date="2020-11-28T01:47:00Z" w:initials="AM">
    <w:p w14:paraId="1DF65CAA" w14:textId="595AA68C" w:rsidR="00A8309D" w:rsidRDefault="00A8309D">
      <w:pPr>
        <w:pStyle w:val="CommentText"/>
      </w:pPr>
      <w:r>
        <w:rPr>
          <w:rStyle w:val="CommentReference"/>
        </w:rPr>
        <w:annotationRef/>
      </w:r>
      <w:r>
        <w:t>I think this part should also be capitalized.</w:t>
      </w:r>
    </w:p>
  </w:comment>
  <w:comment w:id="5" w:author="Alyssa Manik" w:date="2020-11-28T01:43:00Z" w:initials="AM">
    <w:p w14:paraId="3EEC5927" w14:textId="6AD5FBB3" w:rsidR="00A8309D" w:rsidRDefault="00A8309D">
      <w:pPr>
        <w:pStyle w:val="CommentText"/>
      </w:pPr>
      <w:r>
        <w:rPr>
          <w:rStyle w:val="CommentReference"/>
        </w:rPr>
        <w:annotationRef/>
      </w:r>
      <w:r>
        <w:t>Take care not to use slangs or too informal words. “we would lose”</w:t>
      </w:r>
    </w:p>
  </w:comment>
  <w:comment w:id="6" w:author="Alyssa Manik" w:date="2020-11-28T01:43:00Z" w:initials="AM">
    <w:p w14:paraId="68E8B177" w14:textId="466FC4EE" w:rsidR="00A8309D" w:rsidRDefault="00A8309D">
      <w:pPr>
        <w:pStyle w:val="CommentText"/>
      </w:pPr>
      <w:r>
        <w:rPr>
          <w:rStyle w:val="CommentReference"/>
        </w:rPr>
        <w:annotationRef/>
      </w:r>
      <w:r>
        <w:t>?? and risk the potential for repeat orders</w:t>
      </w:r>
    </w:p>
  </w:comment>
  <w:comment w:id="2" w:author="Alyssa Manik" w:date="2020-11-28T01:48:00Z" w:initials="AM">
    <w:p w14:paraId="635F7995" w14:textId="3835C301" w:rsidR="00A8309D" w:rsidRDefault="00A8309D">
      <w:pPr>
        <w:pStyle w:val="CommentText"/>
      </w:pPr>
      <w:r>
        <w:rPr>
          <w:rStyle w:val="CommentReference"/>
        </w:rPr>
        <w:annotationRef/>
      </w:r>
      <w:r>
        <w:t>You used a lot of words to describe the context of the dispute, which is not necessary. The prompt wants you to focus on YOUR positive role in the org. How did YOU contribute?</w:t>
      </w:r>
    </w:p>
  </w:comment>
  <w:comment w:id="8" w:author="Alyssa Manik" w:date="2020-11-28T01:46:00Z" w:initials="AM">
    <w:p w14:paraId="2F4F2A4E" w14:textId="2D5E69CD" w:rsidR="00A8309D" w:rsidRDefault="00A8309D">
      <w:pPr>
        <w:pStyle w:val="CommentText"/>
      </w:pPr>
      <w:r>
        <w:rPr>
          <w:rStyle w:val="CommentReference"/>
        </w:rPr>
        <w:annotationRef/>
      </w:r>
      <w:r>
        <w:t xml:space="preserve">While this is an example, it basically implies that you told them to remember the mission values and not much. I see a lot of “we” in this </w:t>
      </w:r>
      <w:proofErr w:type="gramStart"/>
      <w:r>
        <w:t>essay</w:t>
      </w:r>
      <w:proofErr w:type="gramEnd"/>
      <w:r>
        <w:t xml:space="preserve"> which is definitely necessary for a </w:t>
      </w:r>
      <w:r>
        <w:t>teamwork experience, but we want to see more of your role.</w:t>
      </w:r>
    </w:p>
  </w:comment>
  <w:comment w:id="10" w:author="Alyssa Manik" w:date="2020-11-28T01:49:00Z" w:initials="AM">
    <w:p w14:paraId="157D93B9" w14:textId="77777777" w:rsidR="000206C8" w:rsidRDefault="00A8309D">
      <w:pPr>
        <w:pStyle w:val="CommentText"/>
      </w:pPr>
      <w:r>
        <w:rPr>
          <w:rStyle w:val="CommentReference"/>
        </w:rPr>
        <w:annotationRef/>
      </w:r>
      <w:r>
        <w:t xml:space="preserve">Also, try not to sound like the money was the mission, utilize some euphemism to imply you’re talking about the donation. </w:t>
      </w:r>
    </w:p>
    <w:p w14:paraId="5C51BE9C" w14:textId="435B028C" w:rsidR="00A8309D" w:rsidRDefault="00504AC0">
      <w:pPr>
        <w:pStyle w:val="CommentText"/>
      </w:pPr>
      <w:proofErr w:type="gramStart"/>
      <w:r>
        <w:t>E.g.</w:t>
      </w:r>
      <w:proofErr w:type="gramEnd"/>
      <w:r>
        <w:t xml:space="preserve"> </w:t>
      </w:r>
      <w:r w:rsidR="00A8309D">
        <w:t>“We chose the decision that would benefit the animals” “The decision we made was wholly based on how we can help more animals”</w:t>
      </w:r>
    </w:p>
  </w:comment>
  <w:comment w:id="9" w:author="Alyssa Manik" w:date="2020-11-28T01:45:00Z" w:initials="AM">
    <w:p w14:paraId="7D18916A" w14:textId="0B5EC478" w:rsidR="00A8309D" w:rsidRDefault="00A8309D">
      <w:pPr>
        <w:pStyle w:val="CommentText"/>
      </w:pPr>
      <w:r>
        <w:rPr>
          <w:rStyle w:val="CommentReference"/>
        </w:rPr>
        <w:annotationRef/>
      </w:r>
      <w:r>
        <w:t>Personally, this sounds a bit too forced, how did this decision c</w:t>
      </w:r>
      <w:r w:rsidR="000206C8">
        <w:t>o</w:t>
      </w:r>
      <w:r>
        <w:t>me to be? How did the people who disagreed change their mind?</w:t>
      </w:r>
    </w:p>
  </w:comment>
  <w:comment w:id="11" w:author="Alyssa Manik" w:date="2020-11-28T01:49:00Z" w:initials="AM">
    <w:p w14:paraId="67BC39D4" w14:textId="7A6A683B" w:rsidR="00A8309D" w:rsidRDefault="00A8309D">
      <w:pPr>
        <w:pStyle w:val="CommentText"/>
      </w:pPr>
      <w:r>
        <w:rPr>
          <w:rStyle w:val="CommentReference"/>
        </w:rPr>
        <w:annotationRef/>
      </w:r>
      <w:r>
        <w:t>I don’t think adding their name is necessary if you’re not going to mention their role in the project or their title in the group.</w:t>
      </w:r>
    </w:p>
  </w:comment>
  <w:comment w:id="12" w:author="Alyssa Manik" w:date="2020-11-28T01:44:00Z" w:initials="AM">
    <w:p w14:paraId="189A5FA7" w14:textId="32F44F2B" w:rsidR="00A8309D" w:rsidRDefault="00A8309D">
      <w:pPr>
        <w:pStyle w:val="CommentText"/>
      </w:pPr>
      <w:r>
        <w:rPr>
          <w:rStyle w:val="CommentReference"/>
        </w:rPr>
        <w:annotationRef/>
      </w:r>
      <w:r>
        <w:t xml:space="preserve">This is confusing because you mentioned how you use your purpose as your compass but then also discuss </w:t>
      </w:r>
      <w:proofErr w:type="gramStart"/>
      <w:r>
        <w:t>things?</w:t>
      </w:r>
      <w:proofErr w:type="gramEnd"/>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DF65CAA" w15:done="0"/>
  <w15:commentEx w15:paraId="3EEC5927" w15:done="0"/>
  <w15:commentEx w15:paraId="68E8B177" w15:done="0"/>
  <w15:commentEx w15:paraId="635F7995" w15:done="0"/>
  <w15:commentEx w15:paraId="2F4F2A4E" w15:done="0"/>
  <w15:commentEx w15:paraId="5C51BE9C" w15:done="0"/>
  <w15:commentEx w15:paraId="7D18916A" w15:done="0"/>
  <w15:commentEx w15:paraId="67BC39D4" w15:done="0"/>
  <w15:commentEx w15:paraId="189A5F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C2ACF" w16cex:dateUtc="2020-11-27T18:47:00Z"/>
  <w16cex:commentExtensible w16cex:durableId="236C29A7" w16cex:dateUtc="2020-11-27T18:43:00Z"/>
  <w16cex:commentExtensible w16cex:durableId="236C29CC" w16cex:dateUtc="2020-11-27T18:43:00Z"/>
  <w16cex:commentExtensible w16cex:durableId="236C2ADE" w16cex:dateUtc="2020-11-27T18:48:00Z"/>
  <w16cex:commentExtensible w16cex:durableId="236C2A72" w16cex:dateUtc="2020-11-27T18:46:00Z"/>
  <w16cex:commentExtensible w16cex:durableId="236C2B3A" w16cex:dateUtc="2020-11-27T18:49:00Z"/>
  <w16cex:commentExtensible w16cex:durableId="236C2A38" w16cex:dateUtc="2020-11-27T18:45:00Z"/>
  <w16cex:commentExtensible w16cex:durableId="236C2B10" w16cex:dateUtc="2020-11-27T18:49:00Z"/>
  <w16cex:commentExtensible w16cex:durableId="236C2A16" w16cex:dateUtc="2020-11-27T18: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DF65CAA" w16cid:durableId="236C2ACF"/>
  <w16cid:commentId w16cid:paraId="3EEC5927" w16cid:durableId="236C29A7"/>
  <w16cid:commentId w16cid:paraId="68E8B177" w16cid:durableId="236C29CC"/>
  <w16cid:commentId w16cid:paraId="635F7995" w16cid:durableId="236C2ADE"/>
  <w16cid:commentId w16cid:paraId="2F4F2A4E" w16cid:durableId="236C2A72"/>
  <w16cid:commentId w16cid:paraId="5C51BE9C" w16cid:durableId="236C2B3A"/>
  <w16cid:commentId w16cid:paraId="7D18916A" w16cid:durableId="236C2A38"/>
  <w16cid:commentId w16cid:paraId="67BC39D4" w16cid:durableId="236C2B10"/>
  <w16cid:commentId w16cid:paraId="189A5FA7" w16cid:durableId="236C2A1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355D2"/>
    <w:multiLevelType w:val="hybridMultilevel"/>
    <w:tmpl w:val="18E0C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yssa Manik">
    <w15:presenceInfo w15:providerId="AD" w15:userId="S::amanik@usc.edu::610a775b-7ea5-4e4a-9923-56bbfc2375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0A18"/>
    <w:rsid w:val="0000358B"/>
    <w:rsid w:val="000206C8"/>
    <w:rsid w:val="000A31D0"/>
    <w:rsid w:val="000B4D61"/>
    <w:rsid w:val="000C2B3D"/>
    <w:rsid w:val="000D35D7"/>
    <w:rsid w:val="00112973"/>
    <w:rsid w:val="0014726B"/>
    <w:rsid w:val="00161F84"/>
    <w:rsid w:val="00166B9E"/>
    <w:rsid w:val="001C25F7"/>
    <w:rsid w:val="00230703"/>
    <w:rsid w:val="00240569"/>
    <w:rsid w:val="00261F34"/>
    <w:rsid w:val="002745F4"/>
    <w:rsid w:val="00280A18"/>
    <w:rsid w:val="002974D8"/>
    <w:rsid w:val="002B0070"/>
    <w:rsid w:val="002C2DC4"/>
    <w:rsid w:val="002C6A61"/>
    <w:rsid w:val="002D0565"/>
    <w:rsid w:val="002F111A"/>
    <w:rsid w:val="002F4345"/>
    <w:rsid w:val="00321ABD"/>
    <w:rsid w:val="00323A43"/>
    <w:rsid w:val="00330A0F"/>
    <w:rsid w:val="00346EE7"/>
    <w:rsid w:val="003D1CF5"/>
    <w:rsid w:val="003D2833"/>
    <w:rsid w:val="003E6996"/>
    <w:rsid w:val="0040259A"/>
    <w:rsid w:val="004217D0"/>
    <w:rsid w:val="0047139B"/>
    <w:rsid w:val="004B0166"/>
    <w:rsid w:val="004B4283"/>
    <w:rsid w:val="004E0A48"/>
    <w:rsid w:val="004E6E4C"/>
    <w:rsid w:val="004F1BB2"/>
    <w:rsid w:val="004F3793"/>
    <w:rsid w:val="00504AC0"/>
    <w:rsid w:val="005140BB"/>
    <w:rsid w:val="005317EE"/>
    <w:rsid w:val="005C09A0"/>
    <w:rsid w:val="005C5BD1"/>
    <w:rsid w:val="005D19F3"/>
    <w:rsid w:val="005E692E"/>
    <w:rsid w:val="005F3DA2"/>
    <w:rsid w:val="006528BD"/>
    <w:rsid w:val="00654C6E"/>
    <w:rsid w:val="00664940"/>
    <w:rsid w:val="00667915"/>
    <w:rsid w:val="0067314B"/>
    <w:rsid w:val="00684052"/>
    <w:rsid w:val="006C31F9"/>
    <w:rsid w:val="006F642F"/>
    <w:rsid w:val="007347D6"/>
    <w:rsid w:val="00734E5B"/>
    <w:rsid w:val="0073729C"/>
    <w:rsid w:val="007406E1"/>
    <w:rsid w:val="00764AD1"/>
    <w:rsid w:val="00791C79"/>
    <w:rsid w:val="00793D6C"/>
    <w:rsid w:val="007A6114"/>
    <w:rsid w:val="008265D6"/>
    <w:rsid w:val="0085210A"/>
    <w:rsid w:val="009026FA"/>
    <w:rsid w:val="0091064F"/>
    <w:rsid w:val="00916840"/>
    <w:rsid w:val="00921A28"/>
    <w:rsid w:val="00923FD0"/>
    <w:rsid w:val="00985654"/>
    <w:rsid w:val="009976AE"/>
    <w:rsid w:val="00997E13"/>
    <w:rsid w:val="009B1670"/>
    <w:rsid w:val="009E073A"/>
    <w:rsid w:val="00A24F4F"/>
    <w:rsid w:val="00A458CD"/>
    <w:rsid w:val="00A512C3"/>
    <w:rsid w:val="00A750BE"/>
    <w:rsid w:val="00A8309D"/>
    <w:rsid w:val="00AA4402"/>
    <w:rsid w:val="00AB7589"/>
    <w:rsid w:val="00AF7785"/>
    <w:rsid w:val="00B01994"/>
    <w:rsid w:val="00B17A8A"/>
    <w:rsid w:val="00B260B0"/>
    <w:rsid w:val="00B929C3"/>
    <w:rsid w:val="00B96B7C"/>
    <w:rsid w:val="00BB1AF3"/>
    <w:rsid w:val="00BC5EF8"/>
    <w:rsid w:val="00BE6A56"/>
    <w:rsid w:val="00C03C7C"/>
    <w:rsid w:val="00C061E6"/>
    <w:rsid w:val="00C12D15"/>
    <w:rsid w:val="00C27160"/>
    <w:rsid w:val="00C67F1A"/>
    <w:rsid w:val="00C777FD"/>
    <w:rsid w:val="00CA7410"/>
    <w:rsid w:val="00CC0A19"/>
    <w:rsid w:val="00CE218B"/>
    <w:rsid w:val="00CE4E5A"/>
    <w:rsid w:val="00D04132"/>
    <w:rsid w:val="00D12AA3"/>
    <w:rsid w:val="00D22EB6"/>
    <w:rsid w:val="00D3211A"/>
    <w:rsid w:val="00D36D74"/>
    <w:rsid w:val="00D46417"/>
    <w:rsid w:val="00D70F07"/>
    <w:rsid w:val="00DF375E"/>
    <w:rsid w:val="00E01913"/>
    <w:rsid w:val="00ED327D"/>
    <w:rsid w:val="00F15D75"/>
    <w:rsid w:val="00F27F49"/>
    <w:rsid w:val="00F64B27"/>
    <w:rsid w:val="00F97E9C"/>
    <w:rsid w:val="00FF3AEF"/>
    <w:rsid w:val="00FF5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430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915"/>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67915"/>
  </w:style>
  <w:style w:type="character" w:styleId="CommentReference">
    <w:name w:val="annotation reference"/>
    <w:basedOn w:val="DefaultParagraphFont"/>
    <w:uiPriority w:val="99"/>
    <w:semiHidden/>
    <w:unhideWhenUsed/>
    <w:rsid w:val="00D36D74"/>
    <w:rPr>
      <w:sz w:val="16"/>
      <w:szCs w:val="16"/>
    </w:rPr>
  </w:style>
  <w:style w:type="paragraph" w:styleId="CommentText">
    <w:name w:val="annotation text"/>
    <w:basedOn w:val="Normal"/>
    <w:link w:val="CommentTextChar"/>
    <w:uiPriority w:val="99"/>
    <w:semiHidden/>
    <w:unhideWhenUsed/>
    <w:rsid w:val="00D36D74"/>
    <w:rPr>
      <w:sz w:val="20"/>
      <w:szCs w:val="20"/>
    </w:rPr>
  </w:style>
  <w:style w:type="character" w:customStyle="1" w:styleId="CommentTextChar">
    <w:name w:val="Comment Text Char"/>
    <w:basedOn w:val="DefaultParagraphFont"/>
    <w:link w:val="CommentText"/>
    <w:uiPriority w:val="99"/>
    <w:semiHidden/>
    <w:rsid w:val="00D36D74"/>
    <w:rPr>
      <w:sz w:val="20"/>
      <w:szCs w:val="20"/>
    </w:rPr>
  </w:style>
  <w:style w:type="paragraph" w:styleId="CommentSubject">
    <w:name w:val="annotation subject"/>
    <w:basedOn w:val="CommentText"/>
    <w:next w:val="CommentText"/>
    <w:link w:val="CommentSubjectChar"/>
    <w:uiPriority w:val="99"/>
    <w:semiHidden/>
    <w:unhideWhenUsed/>
    <w:rsid w:val="00D36D74"/>
    <w:rPr>
      <w:b/>
      <w:bCs/>
    </w:rPr>
  </w:style>
  <w:style w:type="character" w:customStyle="1" w:styleId="CommentSubjectChar">
    <w:name w:val="Comment Subject Char"/>
    <w:basedOn w:val="CommentTextChar"/>
    <w:link w:val="CommentSubject"/>
    <w:uiPriority w:val="99"/>
    <w:semiHidden/>
    <w:rsid w:val="00D36D74"/>
    <w:rPr>
      <w:b/>
      <w:bCs/>
      <w:sz w:val="20"/>
      <w:szCs w:val="20"/>
    </w:rPr>
  </w:style>
  <w:style w:type="paragraph" w:styleId="BalloonText">
    <w:name w:val="Balloon Text"/>
    <w:basedOn w:val="Normal"/>
    <w:link w:val="BalloonTextChar"/>
    <w:uiPriority w:val="99"/>
    <w:semiHidden/>
    <w:unhideWhenUsed/>
    <w:rsid w:val="00D36D74"/>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D36D74"/>
    <w:rPr>
      <w:rFonts w:ascii="Times New Roman" w:hAnsi="Times New Roman"/>
      <w:sz w:val="18"/>
      <w:szCs w:val="18"/>
    </w:rPr>
  </w:style>
  <w:style w:type="paragraph" w:styleId="Revision">
    <w:name w:val="Revision"/>
    <w:hidden/>
    <w:uiPriority w:val="99"/>
    <w:semiHidden/>
    <w:rsid w:val="00A830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1890869">
      <w:bodyDiv w:val="1"/>
      <w:marLeft w:val="0"/>
      <w:marRight w:val="0"/>
      <w:marTop w:val="0"/>
      <w:marBottom w:val="0"/>
      <w:divBdr>
        <w:top w:val="none" w:sz="0" w:space="0" w:color="auto"/>
        <w:left w:val="none" w:sz="0" w:space="0" w:color="auto"/>
        <w:bottom w:val="none" w:sz="0" w:space="0" w:color="auto"/>
        <w:right w:val="none" w:sz="0" w:space="0" w:color="auto"/>
      </w:divBdr>
    </w:div>
    <w:div w:id="713583756">
      <w:bodyDiv w:val="1"/>
      <w:marLeft w:val="0"/>
      <w:marRight w:val="0"/>
      <w:marTop w:val="0"/>
      <w:marBottom w:val="0"/>
      <w:divBdr>
        <w:top w:val="none" w:sz="0" w:space="0" w:color="auto"/>
        <w:left w:val="none" w:sz="0" w:space="0" w:color="auto"/>
        <w:bottom w:val="none" w:sz="0" w:space="0" w:color="auto"/>
        <w:right w:val="none" w:sz="0" w:space="0" w:color="auto"/>
      </w:divBdr>
    </w:div>
    <w:div w:id="1439564202">
      <w:bodyDiv w:val="1"/>
      <w:marLeft w:val="0"/>
      <w:marRight w:val="0"/>
      <w:marTop w:val="0"/>
      <w:marBottom w:val="0"/>
      <w:divBdr>
        <w:top w:val="none" w:sz="0" w:space="0" w:color="auto"/>
        <w:left w:val="none" w:sz="0" w:space="0" w:color="auto"/>
        <w:bottom w:val="none" w:sz="0" w:space="0" w:color="auto"/>
        <w:right w:val="none" w:sz="0" w:space="0" w:color="auto"/>
      </w:divBdr>
    </w:div>
    <w:div w:id="16286563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Monika</dc:creator>
  <cp:keywords/>
  <dc:description/>
  <cp:lastModifiedBy>Alyssa Manik</cp:lastModifiedBy>
  <cp:revision>28</cp:revision>
  <dcterms:created xsi:type="dcterms:W3CDTF">2020-11-17T12:22:00Z</dcterms:created>
  <dcterms:modified xsi:type="dcterms:W3CDTF">2020-11-27T19:06:00Z</dcterms:modified>
</cp:coreProperties>
</file>