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C3E96" w14:textId="7062C735" w:rsidR="00682583" w:rsidRDefault="000E4422" w:rsidP="00682583">
      <w:pPr>
        <w:spacing w:line="240" w:lineRule="auto"/>
      </w:pPr>
      <w:commentRangeStart w:id="0"/>
      <w:r>
        <w:rPr>
          <w:b/>
          <w:sz w:val="24"/>
          <w:szCs w:val="24"/>
        </w:rPr>
        <w:t xml:space="preserve">Describe a project that you worked on with multiple collaborators that left you feeling proud and fulfilled. Discuss your role in the project and explain why this collaboration was successful. </w:t>
      </w:r>
      <w:commentRangeEnd w:id="0"/>
      <w:r>
        <w:commentReference w:id="0"/>
      </w:r>
      <w:r w:rsidR="00682583" w:rsidRPr="00682583">
        <w:rPr>
          <w:b/>
          <w:sz w:val="24"/>
          <w:szCs w:val="24"/>
        </w:rPr>
        <w:t xml:space="preserve"> </w:t>
      </w:r>
      <w:r w:rsidR="00682583">
        <w:rPr>
          <w:b/>
          <w:sz w:val="24"/>
          <w:szCs w:val="24"/>
        </w:rPr>
        <w:t xml:space="preserve">Then, describe another collaborative project that left you unsatisfied. Discuss your role in the project and explain why this collaboration frustrated you. </w:t>
      </w:r>
      <w:r w:rsidR="00682583" w:rsidRPr="00682583">
        <w:rPr>
          <w:b/>
          <w:sz w:val="24"/>
          <w:szCs w:val="24"/>
        </w:rPr>
        <w:t xml:space="preserve"> </w:t>
      </w:r>
      <w:r w:rsidR="00682583">
        <w:rPr>
          <w:b/>
          <w:sz w:val="24"/>
          <w:szCs w:val="24"/>
        </w:rPr>
        <w:t>Finally, summarize what you learned from each of these experiences and describe the lessons you learned that inspire your future collaborations. (Max 2 pages)</w:t>
      </w:r>
    </w:p>
    <w:p w14:paraId="12F2A4A2" w14:textId="1881230F" w:rsidR="00682583" w:rsidRDefault="00682583" w:rsidP="00682583">
      <w:pPr>
        <w:shd w:val="clear" w:color="auto" w:fill="FFFFFF"/>
        <w:spacing w:after="160" w:line="240" w:lineRule="auto"/>
        <w:rPr>
          <w:b/>
          <w:sz w:val="24"/>
          <w:szCs w:val="24"/>
        </w:rPr>
      </w:pPr>
    </w:p>
    <w:p w14:paraId="00000001" w14:textId="1C84DB3F" w:rsidR="0097073A" w:rsidRPr="00682583" w:rsidRDefault="00682583">
      <w:pPr>
        <w:shd w:val="clear" w:color="auto" w:fill="FFFFFF"/>
        <w:spacing w:after="160" w:line="240" w:lineRule="auto"/>
        <w:rPr>
          <w:b/>
          <w:sz w:val="24"/>
          <w:szCs w:val="24"/>
        </w:rPr>
      </w:pPr>
      <w:r>
        <w:rPr>
          <w:b/>
          <w:sz w:val="24"/>
          <w:szCs w:val="24"/>
        </w:rPr>
        <w:t xml:space="preserve">Describe a project that you worked on with multiple collaborators that left you feeling proud and fulfilled. Discuss your role in the project and explain why this collaboration was successful. </w:t>
      </w:r>
    </w:p>
    <w:p w14:paraId="00000002" w14:textId="29DC7F84" w:rsidR="0097073A" w:rsidRDefault="000E4422">
      <w:pPr>
        <w:shd w:val="clear" w:color="auto" w:fill="FFFFFF"/>
        <w:spacing w:after="160" w:line="240" w:lineRule="auto"/>
      </w:pPr>
      <w:r>
        <w:t xml:space="preserve">Blood dripped down her chin while she grabbed her crewmate’s neck, laughing maliciously. “Cut! That’s a wrap!” yelled our coach and director. Immediately, all 7 performers, </w:t>
      </w:r>
      <w:proofErr w:type="gramStart"/>
      <w:r>
        <w:t>myself</w:t>
      </w:r>
      <w:proofErr w:type="gramEnd"/>
      <w:r>
        <w:t xml:space="preserve"> included, burst into a huge cheer. It was nearing midnight, but our spirits were as high as ever. As we cleaned up and changed out of our costumes, I couldn’t help but think about the laborious process that it took to get there. Over 6 months’ worth of practice went into the final product: a short, 5</w:t>
      </w:r>
      <w:ins w:id="1" w:author="Alyssa Manik" w:date="2020-10-20T22:38:00Z">
        <w:r w:rsidR="00AA3A05">
          <w:t>-</w:t>
        </w:r>
      </w:ins>
      <w:del w:id="2" w:author="Alyssa Manik" w:date="2020-10-20T22:38:00Z">
        <w:r w:rsidDel="00AA3A05">
          <w:delText xml:space="preserve"> </w:delText>
        </w:r>
      </w:del>
      <w:r>
        <w:t xml:space="preserve">minute dance cover video that I had done with my sub collective, </w:t>
      </w:r>
      <w:proofErr w:type="spellStart"/>
      <w:r>
        <w:t>Ribelles</w:t>
      </w:r>
      <w:proofErr w:type="spellEnd"/>
      <w:r>
        <w:t xml:space="preserve">, of a rising K-pop idol group named Dreamcatcher, but with a few unexpected twists. </w:t>
      </w:r>
    </w:p>
    <w:p w14:paraId="00000003" w14:textId="77777777" w:rsidR="0097073A" w:rsidRPr="00682583" w:rsidRDefault="000E4422">
      <w:pPr>
        <w:shd w:val="clear" w:color="auto" w:fill="FFFFFF"/>
        <w:spacing w:after="160" w:line="240" w:lineRule="auto"/>
      </w:pPr>
      <w:r w:rsidRPr="00682583">
        <w:t xml:space="preserve">We knew in the beginning that we wanted to do better and unlike anything we’ve done before. After listening to Dreamcatcher’s songs, we settled on two that allowed us to showcase our duality - one exuded darkness and the other, poise. Inspired by the eerie aura of their music videos, we were determined to elevate our performance. </w:t>
      </w:r>
      <w:commentRangeStart w:id="3"/>
      <w:r w:rsidRPr="00682583">
        <w:t xml:space="preserve">One of our coaches proposed to infuse an element of storytelling; while playing her song mix, she immersed us in the backstory: “Gaby would enter and spot a doll on the ground. As she played with it, the dark spirits that possessed it, that's you guys, would awaken. She’d sense that something was wrong, but it was too late. The spirits would lunge at her and she'd scream for help, but no one could hear. In the end, we’d see that the spirits have claimed her, signified by her last laugh, blood trickling down her mouth.” We shrieked with excitement. We had never incorporated storytelling in our performances, and this was the perfect opportunity to do so. To add yet another layer of complexity to the choreography, our coaches, who both had roots </w:t>
      </w:r>
      <w:commentRangeEnd w:id="3"/>
      <w:r w:rsidR="00AA3A05">
        <w:rPr>
          <w:rStyle w:val="CommentReference"/>
        </w:rPr>
        <w:commentReference w:id="3"/>
      </w:r>
      <w:r w:rsidRPr="00682583">
        <w:t xml:space="preserve">in waacking, challenged us further through an original dance break that involved said dance genre. </w:t>
      </w:r>
    </w:p>
    <w:p w14:paraId="00000004" w14:textId="77777777" w:rsidR="0097073A" w:rsidRDefault="000E4422">
      <w:pPr>
        <w:spacing w:line="240" w:lineRule="auto"/>
      </w:pPr>
      <w:commentRangeStart w:id="4"/>
      <w:r>
        <w:t xml:space="preserve">Stepping into uncharted territory </w:t>
      </w:r>
      <w:commentRangeEnd w:id="4"/>
      <w:r w:rsidR="003D3E24">
        <w:rPr>
          <w:rStyle w:val="CommentReference"/>
        </w:rPr>
        <w:commentReference w:id="4"/>
      </w:r>
      <w:r>
        <w:t xml:space="preserve">was one thing, but I was also blocked in the center of the dance break and was trusted with </w:t>
      </w:r>
      <w:commentRangeStart w:id="5"/>
      <w:r>
        <w:t xml:space="preserve">a stunt I had never </w:t>
      </w:r>
      <w:commentRangeEnd w:id="5"/>
      <w:r w:rsidR="003D3E24">
        <w:rPr>
          <w:rStyle w:val="CommentReference"/>
        </w:rPr>
        <w:commentReference w:id="5"/>
      </w:r>
      <w:r>
        <w:t xml:space="preserve">tried. I wasn’t the best with </w:t>
      </w:r>
      <w:commentRangeStart w:id="6"/>
      <w:r>
        <w:t xml:space="preserve">facial expressions </w:t>
      </w:r>
      <w:commentRangeEnd w:id="6"/>
      <w:r w:rsidR="003D3E24">
        <w:rPr>
          <w:rStyle w:val="CommentReference"/>
        </w:rPr>
        <w:commentReference w:id="6"/>
      </w:r>
      <w:r>
        <w:t xml:space="preserve">and was a newbie to waacking, but I was determined to make it work, and the fact that this project was a massive team effort was all the more reason to push myself to put in my hundred hours. One crucial lesson I learnt that was especially important here was to take a step back, listen, and absorb what my crewmates and coaches </w:t>
      </w:r>
      <w:commentRangeStart w:id="7"/>
      <w:r>
        <w:t xml:space="preserve">were saying because </w:t>
      </w:r>
      <w:commentRangeEnd w:id="7"/>
      <w:r w:rsidR="003D3E24">
        <w:rPr>
          <w:rStyle w:val="CommentReference"/>
        </w:rPr>
        <w:commentReference w:id="7"/>
      </w:r>
      <w:r>
        <w:t xml:space="preserve">it was easy to fall into my own little bubble and overlook details. Without everyone seeing eye to eye and locking in together, we would not be able to deliver a powerful performance. </w:t>
      </w:r>
    </w:p>
    <w:p w14:paraId="00000005" w14:textId="77777777" w:rsidR="0097073A" w:rsidRDefault="0097073A">
      <w:pPr>
        <w:spacing w:line="240" w:lineRule="auto"/>
      </w:pPr>
    </w:p>
    <w:p w14:paraId="00000006" w14:textId="0C6FE6E9" w:rsidR="0097073A" w:rsidRPr="00682583" w:rsidRDefault="000E4422">
      <w:pPr>
        <w:spacing w:line="240" w:lineRule="auto"/>
      </w:pPr>
      <w:r w:rsidRPr="00682583">
        <w:t>For 6 months, we learn</w:t>
      </w:r>
      <w:ins w:id="8" w:author="Alyssa Manik" w:date="2020-10-20T22:48:00Z">
        <w:r w:rsidR="00AA3A05">
          <w:t>ed</w:t>
        </w:r>
      </w:ins>
      <w:del w:id="9" w:author="Alyssa Manik" w:date="2020-10-20T22:48:00Z">
        <w:r w:rsidRPr="00682583" w:rsidDel="00AA3A05">
          <w:delText>t</w:delText>
        </w:r>
      </w:del>
      <w:r w:rsidRPr="00682583">
        <w:t xml:space="preserve"> to grab the choreography by its reins and master it with the help of our coaches, who constantly reminded us to lock and flow our </w:t>
      </w:r>
      <w:proofErr w:type="gramStart"/>
      <w:r w:rsidRPr="00682583">
        <w:t>bodies</w:t>
      </w:r>
      <w:proofErr w:type="gramEnd"/>
      <w:r w:rsidRPr="00682583">
        <w:t xml:space="preserve"> accordingly, make sharp movements, and effectively communicate through facial expressions. A mere 1x8 could be repeated again and again to ensure that we were </w:t>
      </w:r>
      <w:commentRangeStart w:id="10"/>
      <w:r w:rsidRPr="00682583">
        <w:t>synchronized. It would be foolish, in my opinion, to disregard the fact that one of the reasons this project produced satisfactory results was our chemistry</w:t>
      </w:r>
      <w:commentRangeEnd w:id="10"/>
      <w:r w:rsidR="00AA3A05">
        <w:rPr>
          <w:rStyle w:val="CommentReference"/>
        </w:rPr>
        <w:commentReference w:id="10"/>
      </w:r>
      <w:r w:rsidRPr="00682583">
        <w:t xml:space="preserve">. In our 4 years together, we’ve won and lost competitions, seen each other </w:t>
      </w:r>
      <w:r w:rsidRPr="00682583">
        <w:lastRenderedPageBreak/>
        <w:t xml:space="preserve">improve, and most importantly, grown together as a team. The long hours spent working on this project brought us closer and strengthened the desire to deliver our best. </w:t>
      </w:r>
    </w:p>
    <w:p w14:paraId="00000007" w14:textId="77777777" w:rsidR="0097073A" w:rsidRDefault="0097073A">
      <w:pPr>
        <w:spacing w:line="240" w:lineRule="auto"/>
      </w:pPr>
    </w:p>
    <w:p w14:paraId="00000008" w14:textId="2668827D" w:rsidR="0097073A" w:rsidRDefault="000E4422">
      <w:pPr>
        <w:spacing w:line="240" w:lineRule="auto"/>
      </w:pPr>
      <w:r>
        <w:t xml:space="preserve">After watching the final cut, I realized that I didn’t care if this video didn’t get a significant number of views or if the audience wasn’t fond of it. With this project, we all left our comfort zones and </w:t>
      </w:r>
      <w:commentRangeStart w:id="11"/>
      <w:r>
        <w:t xml:space="preserve">challenged ourselves artistically in ways we hadn’t done before. I myself struggled with facial expressions a lot as they weren’t my </w:t>
      </w:r>
      <w:proofErr w:type="spellStart"/>
      <w:r>
        <w:t>forté</w:t>
      </w:r>
      <w:proofErr w:type="spellEnd"/>
      <w:r>
        <w:t>,</w:t>
      </w:r>
      <w:commentRangeEnd w:id="11"/>
      <w:r w:rsidR="00AA3A05">
        <w:rPr>
          <w:rStyle w:val="CommentReference"/>
        </w:rPr>
        <w:commentReference w:id="11"/>
      </w:r>
      <w:r>
        <w:t xml:space="preserve"> but by the time we shot this I truly felt that I had delivered on that end. I had never seen me, personally, and us as a group, perform that way. I went in there, poured my heart and soul into it to truly deliver </w:t>
      </w:r>
      <w:proofErr w:type="spellStart"/>
      <w:r>
        <w:t>Ribelles</w:t>
      </w:r>
      <w:proofErr w:type="spellEnd"/>
      <w:r>
        <w:t xml:space="preserve">’ crème de la crème of performances, and left feeling absolutely content. </w:t>
      </w:r>
      <w:ins w:id="12" w:author="Alyssa Manik" w:date="2020-10-20T22:50:00Z">
        <w:r w:rsidR="003D3E24">
          <w:t xml:space="preserve">However/That being </w:t>
        </w:r>
        <w:proofErr w:type="spellStart"/>
        <w:proofErr w:type="gramStart"/>
        <w:r w:rsidR="003D3E24">
          <w:t>said,</w:t>
        </w:r>
      </w:ins>
      <w:r>
        <w:t>T</w:t>
      </w:r>
      <w:commentRangeStart w:id="13"/>
      <w:r>
        <w:t>h</w:t>
      </w:r>
      <w:commentRangeEnd w:id="13"/>
      <w:proofErr w:type="gramEnd"/>
      <w:r w:rsidR="003D3E24">
        <w:rPr>
          <w:rStyle w:val="CommentReference"/>
        </w:rPr>
        <w:commentReference w:id="13"/>
      </w:r>
      <w:r>
        <w:t>e</w:t>
      </w:r>
      <w:proofErr w:type="spellEnd"/>
      <w:r>
        <w:t xml:space="preserve"> same could not be said for this next project.</w:t>
      </w:r>
    </w:p>
    <w:p w14:paraId="00000009" w14:textId="77777777" w:rsidR="0097073A" w:rsidRDefault="0097073A">
      <w:pPr>
        <w:spacing w:line="240" w:lineRule="auto"/>
      </w:pPr>
    </w:p>
    <w:p w14:paraId="0000000A" w14:textId="77777777" w:rsidR="0097073A" w:rsidRDefault="000E4422">
      <w:pPr>
        <w:shd w:val="clear" w:color="auto" w:fill="FFFFFF"/>
        <w:spacing w:after="160" w:line="240" w:lineRule="auto"/>
        <w:rPr>
          <w:b/>
          <w:sz w:val="24"/>
          <w:szCs w:val="24"/>
        </w:rPr>
      </w:pPr>
      <w:commentRangeStart w:id="14"/>
      <w:r>
        <w:rPr>
          <w:b/>
          <w:sz w:val="24"/>
          <w:szCs w:val="24"/>
        </w:rPr>
        <w:t xml:space="preserve">Then, describe another collaborative project that left you unsatisfied. Discuss your role in the project and explain why this collaboration frustrated you. </w:t>
      </w:r>
      <w:commentRangeEnd w:id="14"/>
      <w:r>
        <w:commentReference w:id="14"/>
      </w:r>
    </w:p>
    <w:p w14:paraId="0000000B" w14:textId="77777777" w:rsidR="0097073A" w:rsidRDefault="0097073A">
      <w:pPr>
        <w:spacing w:line="240" w:lineRule="auto"/>
      </w:pPr>
    </w:p>
    <w:p w14:paraId="0000000C" w14:textId="77777777" w:rsidR="0097073A" w:rsidRPr="00682583" w:rsidRDefault="000E4422">
      <w:pPr>
        <w:spacing w:line="240" w:lineRule="auto"/>
      </w:pPr>
      <w:r w:rsidRPr="00682583">
        <w:t xml:space="preserve">Similar to the previous project, this was a K-pop dance cover video, this time of a group called Twice, </w:t>
      </w:r>
      <w:commentRangeStart w:id="15"/>
      <w:r w:rsidRPr="00682583">
        <w:t>and I was a performer</w:t>
      </w:r>
      <w:commentRangeEnd w:id="15"/>
      <w:r w:rsidR="0068412D">
        <w:rPr>
          <w:rStyle w:val="CommentReference"/>
        </w:rPr>
        <w:commentReference w:id="15"/>
      </w:r>
      <w:r w:rsidRPr="00682583">
        <w:t xml:space="preserve">; however, unlike the previous project, this felt like making art for clout, not for the sake of making art. Twice had released their song “Fancy” and my main collective, </w:t>
      </w:r>
      <w:proofErr w:type="spellStart"/>
      <w:r w:rsidRPr="00682583">
        <w:t>Kindo</w:t>
      </w:r>
      <w:proofErr w:type="spellEnd"/>
      <w:r w:rsidRPr="00682583">
        <w:t xml:space="preserve"> Project, wanted to ride on its wave of popularity, so a short-term project was established. Its time-sensitive nature meant that we had only 4 practice sessions to get things right. Tackling a complex choreography that involved 9 dancers within that short time span was challenging, and we wanted to knock it out of the park, so I took the initiative to learn some parts ahead of time so as not to burden the team. We could not afford to waste time. </w:t>
      </w:r>
    </w:p>
    <w:p w14:paraId="0000000D" w14:textId="77777777" w:rsidR="0097073A" w:rsidRPr="00682583" w:rsidRDefault="0097073A">
      <w:pPr>
        <w:spacing w:line="240" w:lineRule="auto"/>
      </w:pPr>
    </w:p>
    <w:p w14:paraId="0000000E" w14:textId="77777777" w:rsidR="0097073A" w:rsidRPr="00682583" w:rsidRDefault="000E4422">
      <w:pPr>
        <w:spacing w:line="240" w:lineRule="auto"/>
      </w:pPr>
      <w:r w:rsidRPr="00682583">
        <w:t xml:space="preserve">A few days prior to the shoot, we had published a dance cover video of </w:t>
      </w:r>
      <w:proofErr w:type="spellStart"/>
      <w:r w:rsidRPr="00682583">
        <w:t>Blackpink</w:t>
      </w:r>
      <w:proofErr w:type="spellEnd"/>
      <w:r w:rsidRPr="00682583">
        <w:t xml:space="preserve">, performed in front of one of Jakarta’s major landmarks. To our surprise, the video garnered 300k views in a week and viewers commented that they loved that </w:t>
      </w:r>
      <w:commentRangeStart w:id="16"/>
      <w:r w:rsidRPr="00682583">
        <w:t>we performed in public</w:t>
      </w:r>
      <w:commentRangeEnd w:id="16"/>
      <w:r w:rsidR="00414BFD">
        <w:rPr>
          <w:rStyle w:val="CommentReference"/>
        </w:rPr>
        <w:commentReference w:id="16"/>
      </w:r>
      <w:r w:rsidRPr="00682583">
        <w:t xml:space="preserve">. With this knowledge, we decided to follow </w:t>
      </w:r>
      <w:commentRangeStart w:id="17"/>
      <w:r w:rsidRPr="00682583">
        <w:t>in pursuit</w:t>
      </w:r>
      <w:commentRangeEnd w:id="17"/>
      <w:r w:rsidR="003D3E24">
        <w:rPr>
          <w:rStyle w:val="CommentReference"/>
        </w:rPr>
        <w:commentReference w:id="17"/>
      </w:r>
      <w:r w:rsidRPr="00682583">
        <w:t>.</w:t>
      </w:r>
    </w:p>
    <w:p w14:paraId="0000000F" w14:textId="77777777" w:rsidR="0097073A" w:rsidRDefault="0097073A">
      <w:pPr>
        <w:spacing w:line="240" w:lineRule="auto"/>
      </w:pPr>
    </w:p>
    <w:p w14:paraId="00000010" w14:textId="77777777" w:rsidR="0097073A" w:rsidRDefault="000E4422">
      <w:pPr>
        <w:spacing w:line="240" w:lineRule="auto"/>
      </w:pPr>
      <w:r>
        <w:t xml:space="preserve">The heat was relentless on the day of the shoot and I just wanted to get it over and done with as soon as possible. The lack of preparation and undesirable shooting conditions made it more difficult to bring my A game to this. Energy was drained at a much faster rate and details were forgotten. I cringed watching the final cut; we looked weak and minor mistakes even made it into the video. Technically speaking, we could have done so much better; spend more time polishing the details and the blocking. Given the poor footage, we had to rely on editing to salvage it, utilizing zooms to cut out awkward bits. At the end of the day, we did incur over 100k views and received positive comments. However, </w:t>
      </w:r>
      <w:commentRangeStart w:id="18"/>
      <w:r>
        <w:t>in a way</w:t>
      </w:r>
      <w:commentRangeEnd w:id="18"/>
      <w:r w:rsidR="0094385C">
        <w:rPr>
          <w:rStyle w:val="CommentReference"/>
        </w:rPr>
        <w:commentReference w:id="18"/>
      </w:r>
      <w:r>
        <w:t>, we were sacrificing integrity for a better response; performing for the sake of higher views rather than to maximize quality.</w:t>
      </w:r>
    </w:p>
    <w:p w14:paraId="00000011" w14:textId="77777777" w:rsidR="0097073A" w:rsidRDefault="0097073A">
      <w:pPr>
        <w:spacing w:line="240" w:lineRule="auto"/>
        <w:rPr>
          <w:b/>
        </w:rPr>
      </w:pPr>
    </w:p>
    <w:p w14:paraId="00000012" w14:textId="77777777" w:rsidR="0097073A" w:rsidRDefault="000E4422">
      <w:pPr>
        <w:spacing w:line="240" w:lineRule="auto"/>
      </w:pPr>
      <w:r>
        <w:t xml:space="preserve">Frankly, </w:t>
      </w:r>
      <w:commentRangeStart w:id="19"/>
      <w:r>
        <w:t xml:space="preserve">I think I felt demotivated after I realized that the project was born out of the desire for higher views. </w:t>
      </w:r>
      <w:commentRangeEnd w:id="19"/>
      <w:r w:rsidR="0068412D">
        <w:rPr>
          <w:rStyle w:val="CommentReference"/>
        </w:rPr>
        <w:commentReference w:id="19"/>
      </w:r>
      <w:r>
        <w:t xml:space="preserve">My intentions </w:t>
      </w:r>
      <w:commentRangeStart w:id="20"/>
      <w:r>
        <w:t xml:space="preserve">didn’t align with that of the </w:t>
      </w:r>
      <w:commentRangeEnd w:id="20"/>
      <w:r w:rsidR="0094385C">
        <w:rPr>
          <w:rStyle w:val="CommentReference"/>
        </w:rPr>
        <w:commentReference w:id="20"/>
      </w:r>
      <w:r>
        <w:t xml:space="preserve">project’s and as a result, I didn’t bring my 100% into it, and that’s on me. I did practice on my own outside of the set practice </w:t>
      </w:r>
      <w:proofErr w:type="gramStart"/>
      <w:r>
        <w:t>hours</w:t>
      </w:r>
      <w:proofErr w:type="gramEnd"/>
      <w:r>
        <w:t xml:space="preserve"> but I did that to not disappoint my friends. </w:t>
      </w:r>
      <w:commentRangeStart w:id="21"/>
      <w:r>
        <w:t xml:space="preserve">Don’t get me wrong, I’m really </w:t>
      </w:r>
      <w:commentRangeEnd w:id="21"/>
      <w:r w:rsidR="0094385C">
        <w:rPr>
          <w:rStyle w:val="CommentReference"/>
        </w:rPr>
        <w:commentReference w:id="21"/>
      </w:r>
      <w:r>
        <w:t xml:space="preserve">glad the video helped us gain more </w:t>
      </w:r>
      <w:proofErr w:type="gramStart"/>
      <w:r>
        <w:t>exposure, but</w:t>
      </w:r>
      <w:proofErr w:type="gramEnd"/>
      <w:r>
        <w:t xml:space="preserve"> doing it for popularity didn’t sit right with me. Only then did I realize how important it was to assess and reassess my own goals in relation to that of the production’s in order to truly be present and bring my entire heart into it. Artistic integrity is important but sometimes compromise must be made in order to grow. </w:t>
      </w:r>
    </w:p>
    <w:p w14:paraId="00000013" w14:textId="77777777" w:rsidR="0097073A" w:rsidRDefault="0097073A">
      <w:pPr>
        <w:spacing w:line="240" w:lineRule="auto"/>
        <w:rPr>
          <w:b/>
          <w:highlight w:val="white"/>
        </w:rPr>
      </w:pPr>
    </w:p>
    <w:p w14:paraId="00000014" w14:textId="77777777" w:rsidR="0097073A" w:rsidRDefault="000E4422">
      <w:pPr>
        <w:spacing w:line="240" w:lineRule="auto"/>
      </w:pPr>
      <w:commentRangeStart w:id="22"/>
      <w:r>
        <w:rPr>
          <w:b/>
          <w:sz w:val="24"/>
          <w:szCs w:val="24"/>
        </w:rPr>
        <w:t>Finally, summarize what you learned from each of these experiences and describe the lessons you learned that inspire your future collaborations.</w:t>
      </w:r>
      <w:commentRangeEnd w:id="22"/>
      <w:r>
        <w:commentReference w:id="22"/>
      </w:r>
    </w:p>
    <w:p w14:paraId="00000015" w14:textId="77777777" w:rsidR="0097073A" w:rsidRDefault="0097073A">
      <w:pPr>
        <w:spacing w:line="240" w:lineRule="auto"/>
        <w:rPr>
          <w:b/>
          <w:highlight w:val="white"/>
        </w:rPr>
      </w:pPr>
    </w:p>
    <w:p w14:paraId="00000016" w14:textId="77777777" w:rsidR="0097073A" w:rsidRDefault="000E4422">
      <w:pPr>
        <w:spacing w:line="240" w:lineRule="auto"/>
        <w:rPr>
          <w:highlight w:val="white"/>
        </w:rPr>
      </w:pPr>
      <w:r>
        <w:rPr>
          <w:highlight w:val="white"/>
        </w:rPr>
        <w:t xml:space="preserve">These two experiences were major eye openers in terms of how I would approach subsequent collaborations and continued my artistic career. The latter project planted the lesson that it was important to always </w:t>
      </w:r>
      <w:commentRangeStart w:id="23"/>
      <w:r>
        <w:rPr>
          <w:highlight w:val="white"/>
        </w:rPr>
        <w:t xml:space="preserve">bring 120% to every </w:t>
      </w:r>
      <w:commentRangeEnd w:id="23"/>
      <w:r w:rsidR="0094385C">
        <w:rPr>
          <w:rStyle w:val="CommentReference"/>
        </w:rPr>
        <w:commentReference w:id="23"/>
      </w:r>
      <w:r>
        <w:rPr>
          <w:highlight w:val="white"/>
        </w:rPr>
        <w:t>project no matter how big or small in order to produce successful and satisfactory results. The former drove this message home and reminded me that a crucial aspect in this process is to m</w:t>
      </w:r>
      <w:commentRangeStart w:id="24"/>
      <w:r>
        <w:rPr>
          <w:highlight w:val="white"/>
        </w:rPr>
        <w:t xml:space="preserve">eet in the middle and see eye to eye with other collaborators to achieve said goal. </w:t>
      </w:r>
      <w:commentRangeEnd w:id="24"/>
      <w:r w:rsidR="00B20C8D">
        <w:rPr>
          <w:rStyle w:val="CommentReference"/>
        </w:rPr>
        <w:commentReference w:id="24"/>
      </w:r>
    </w:p>
    <w:p w14:paraId="00000017" w14:textId="77777777" w:rsidR="0097073A" w:rsidRDefault="0097073A">
      <w:pPr>
        <w:spacing w:line="240" w:lineRule="auto"/>
        <w:rPr>
          <w:highlight w:val="white"/>
        </w:rPr>
      </w:pPr>
    </w:p>
    <w:p w14:paraId="00000018" w14:textId="77777777" w:rsidR="0097073A" w:rsidRDefault="000E4422">
      <w:pPr>
        <w:spacing w:line="240" w:lineRule="auto"/>
        <w:rPr>
          <w:highlight w:val="white"/>
        </w:rPr>
      </w:pPr>
      <w:r>
        <w:rPr>
          <w:highlight w:val="white"/>
        </w:rPr>
        <w:t xml:space="preserve">The significance of communication was not lost on me either; as a team member, it became apparent that taking initiative and being the first to voice any concerns or </w:t>
      </w:r>
      <w:commentRangeStart w:id="25"/>
      <w:r>
        <w:rPr>
          <w:highlight w:val="white"/>
        </w:rPr>
        <w:t>issues is invaluable</w:t>
      </w:r>
      <w:commentRangeEnd w:id="25"/>
      <w:r w:rsidR="00B20C8D">
        <w:rPr>
          <w:rStyle w:val="CommentReference"/>
        </w:rPr>
        <w:commentReference w:id="25"/>
      </w:r>
      <w:r>
        <w:rPr>
          <w:highlight w:val="white"/>
        </w:rPr>
        <w:t xml:space="preserve">. A substantial final product cannot come about without an environment that prioritizes listening and cultivates clear lines of communication amongst collaborators. </w:t>
      </w:r>
      <w:commentRangeStart w:id="26"/>
      <w:r>
        <w:rPr>
          <w:highlight w:val="white"/>
        </w:rPr>
        <w:t xml:space="preserve">One instance since those two projects was a visual concept video I’d done with my friends, wherein our coach-director choreographed an original piece and integrated visual elements into the </w:t>
      </w:r>
      <w:commentRangeEnd w:id="26"/>
      <w:r w:rsidR="00B20C8D">
        <w:rPr>
          <w:rStyle w:val="CommentReference"/>
        </w:rPr>
        <w:commentReference w:id="26"/>
      </w:r>
      <w:r>
        <w:rPr>
          <w:highlight w:val="white"/>
        </w:rPr>
        <w:t>video. These afor</w:t>
      </w:r>
      <w:commentRangeStart w:id="27"/>
      <w:r>
        <w:rPr>
          <w:highlight w:val="white"/>
        </w:rPr>
        <w:t>ementioned lessons have been reminders that ring constantly in the back of my head with each project I take on.</w:t>
      </w:r>
      <w:commentRangeEnd w:id="27"/>
      <w:r w:rsidR="00B20C8D">
        <w:rPr>
          <w:rStyle w:val="CommentReference"/>
        </w:rPr>
        <w:commentReference w:id="27"/>
      </w:r>
    </w:p>
    <w:p w14:paraId="00000019" w14:textId="77777777" w:rsidR="0097073A" w:rsidRDefault="0097073A">
      <w:pPr>
        <w:shd w:val="clear" w:color="auto" w:fill="FFFFFF"/>
        <w:spacing w:after="160" w:line="240" w:lineRule="auto"/>
        <w:rPr>
          <w:b/>
          <w:sz w:val="24"/>
          <w:szCs w:val="24"/>
        </w:rPr>
      </w:pPr>
    </w:p>
    <w:p w14:paraId="2D30843A" w14:textId="77777777" w:rsidR="00B20C8D" w:rsidRDefault="00B20C8D">
      <w:pPr>
        <w:shd w:val="clear" w:color="auto" w:fill="FFFFFF"/>
        <w:spacing w:after="160" w:line="240" w:lineRule="auto"/>
        <w:rPr>
          <w:ins w:id="28" w:author="Alyssa Manik" w:date="2020-10-20T23:17:00Z"/>
          <w:bCs/>
        </w:rPr>
      </w:pPr>
      <w:ins w:id="29" w:author="Alyssa Manik" w:date="2020-10-20T23:17:00Z">
        <w:r>
          <w:rPr>
            <w:bCs/>
          </w:rPr>
          <w:t xml:space="preserve">It’s great that you have such interesting projects to discuss. I briefly searched the group and I think having </w:t>
        </w:r>
        <w:proofErr w:type="spellStart"/>
        <w:r>
          <w:rPr>
            <w:bCs/>
          </w:rPr>
          <w:t>youtube</w:t>
        </w:r>
        <w:proofErr w:type="spellEnd"/>
        <w:r>
          <w:rPr>
            <w:bCs/>
          </w:rPr>
          <w:t xml:space="preserve"> presence would be good credibility if ever they decide to check the results of the video project. </w:t>
        </w:r>
      </w:ins>
    </w:p>
    <w:p w14:paraId="0000001A" w14:textId="26567CCD" w:rsidR="0097073A" w:rsidRDefault="00B20C8D">
      <w:pPr>
        <w:shd w:val="clear" w:color="auto" w:fill="FFFFFF"/>
        <w:spacing w:after="160" w:line="240" w:lineRule="auto"/>
        <w:rPr>
          <w:ins w:id="30" w:author="Alyssa Manik" w:date="2020-10-20T23:19:00Z"/>
          <w:bCs/>
        </w:rPr>
      </w:pPr>
      <w:ins w:id="31" w:author="Alyssa Manik" w:date="2020-10-20T23:16:00Z">
        <w:r w:rsidRPr="00B20C8D">
          <w:rPr>
            <w:bCs/>
          </w:rPr>
          <w:t xml:space="preserve">So, I </w:t>
        </w:r>
        <w:r>
          <w:rPr>
            <w:bCs/>
          </w:rPr>
          <w:t>think the b</w:t>
        </w:r>
      </w:ins>
      <w:ins w:id="32" w:author="Alyssa Manik" w:date="2020-10-20T23:17:00Z">
        <w:r>
          <w:rPr>
            <w:bCs/>
          </w:rPr>
          <w:t xml:space="preserve">iggest part you </w:t>
        </w:r>
      </w:ins>
      <w:ins w:id="33" w:author="Alyssa Manik" w:date="2020-10-20T23:18:00Z">
        <w:r>
          <w:rPr>
            <w:bCs/>
          </w:rPr>
          <w:t xml:space="preserve">could focus on is the flow of the essay. That is, the story and how the essay connects to answer the bigger question: Are you a team player, and how do you make up for any flaws/misgivings? I understand that it is easier to write essays by separating the prompt into sections and writing </w:t>
        </w:r>
      </w:ins>
      <w:ins w:id="34" w:author="Alyssa Manik" w:date="2020-10-20T23:19:00Z">
        <w:r>
          <w:rPr>
            <w:bCs/>
          </w:rPr>
          <w:t xml:space="preserve">responses for each section, but please keep in mind that it will be submitted as a whole combined essay. Right now, the transitions are a bit weak and the content of each section isn’t necessarily consistent with the rest. </w:t>
        </w:r>
      </w:ins>
    </w:p>
    <w:p w14:paraId="6A3DAC78" w14:textId="297F37AD" w:rsidR="00B20C8D" w:rsidRDefault="00B20C8D">
      <w:pPr>
        <w:shd w:val="clear" w:color="auto" w:fill="FFFFFF"/>
        <w:spacing w:after="160" w:line="240" w:lineRule="auto"/>
        <w:rPr>
          <w:ins w:id="35" w:author="Alyssa Manik" w:date="2020-10-20T23:27:00Z"/>
          <w:bCs/>
        </w:rPr>
      </w:pPr>
      <w:ins w:id="36" w:author="Alyssa Manik" w:date="2020-10-20T23:20:00Z">
        <w:r>
          <w:rPr>
            <w:bCs/>
          </w:rPr>
          <w:t>Content-wise, the comment section has a lot of suggestions, so feel free to peruse whichever suggestion you personally like. One thing I’d like to see more, though, is your role in the team. I noticed you’re a dancer, even though i</w:t>
        </w:r>
      </w:ins>
      <w:ins w:id="37" w:author="Alyssa Manik" w:date="2020-10-20T23:21:00Z">
        <w:r>
          <w:rPr>
            <w:bCs/>
          </w:rPr>
          <w:t xml:space="preserve">t’s not a position like director or choreographer, as a performer there should be an extent to which you decide or input your ideas. It would be great to include that as </w:t>
        </w:r>
        <w:proofErr w:type="gramStart"/>
        <w:r>
          <w:rPr>
            <w:bCs/>
          </w:rPr>
          <w:t>well,</w:t>
        </w:r>
        <w:proofErr w:type="gramEnd"/>
        <w:r>
          <w:rPr>
            <w:bCs/>
          </w:rPr>
          <w:t xml:space="preserve"> it shows how you contribute as a teammate.</w:t>
        </w:r>
      </w:ins>
    </w:p>
    <w:p w14:paraId="2439BEA0" w14:textId="0A5AFB0A" w:rsidR="009A4988" w:rsidRDefault="009A4988">
      <w:pPr>
        <w:shd w:val="clear" w:color="auto" w:fill="FFFFFF"/>
        <w:spacing w:after="160" w:line="240" w:lineRule="auto"/>
        <w:rPr>
          <w:ins w:id="38" w:author="Alyssa Manik" w:date="2020-10-20T23:22:00Z"/>
          <w:bCs/>
        </w:rPr>
      </w:pPr>
      <w:ins w:id="39" w:author="Alyssa Manik" w:date="2020-10-20T23:27:00Z">
        <w:r>
          <w:rPr>
            <w:bCs/>
          </w:rPr>
          <w:t xml:space="preserve">One problem I noticed in the “fail project” that you didn’t elaborate was why was the project focus shifted from video </w:t>
        </w:r>
      </w:ins>
      <w:ins w:id="40" w:author="Alyssa Manik" w:date="2020-10-20T23:28:00Z">
        <w:r>
          <w:rPr>
            <w:bCs/>
          </w:rPr>
          <w:t xml:space="preserve">to public recording? Isn’t this harder to do, and whose idea was it to do this even though the project had an early deadline? What </w:t>
        </w:r>
        <w:proofErr w:type="spellStart"/>
        <w:r>
          <w:rPr>
            <w:bCs/>
          </w:rPr>
          <w:t>wer</w:t>
        </w:r>
        <w:proofErr w:type="spellEnd"/>
        <w:r>
          <w:rPr>
            <w:bCs/>
          </w:rPr>
          <w:t xml:space="preserve"> your thoughts here? I think it’s great to acknowledge </w:t>
        </w:r>
      </w:ins>
      <w:ins w:id="41" w:author="Alyssa Manik" w:date="2020-10-20T23:29:00Z">
        <w:r>
          <w:rPr>
            <w:bCs/>
          </w:rPr>
          <w:t>how looking for clout by doing this was… and was this your group (performers’) idea or the coaches or?? Very vague description</w:t>
        </w:r>
      </w:ins>
    </w:p>
    <w:p w14:paraId="13F2F5D1" w14:textId="10EB9987" w:rsidR="00B20C8D" w:rsidRDefault="005949E4">
      <w:pPr>
        <w:shd w:val="clear" w:color="auto" w:fill="FFFFFF"/>
        <w:spacing w:after="160" w:line="240" w:lineRule="auto"/>
        <w:rPr>
          <w:ins w:id="42" w:author="Alyssa Manik" w:date="2020-10-20T23:16:00Z"/>
          <w:bCs/>
        </w:rPr>
      </w:pPr>
      <w:ins w:id="43" w:author="Alyssa Manik" w:date="2020-10-20T23:22:00Z">
        <w:r>
          <w:rPr>
            <w:bCs/>
          </w:rPr>
          <w:t xml:space="preserve">To be honest, the last paragraph--summary of your lesson--was a repeat of what you noticed in the failure. Remember, summarizing isn’t </w:t>
        </w:r>
      </w:ins>
      <w:ins w:id="44" w:author="Alyssa Manik" w:date="2020-10-20T23:23:00Z">
        <w:r>
          <w:rPr>
            <w:bCs/>
          </w:rPr>
          <w:t xml:space="preserve">just recounting what you mentioned before, </w:t>
        </w:r>
        <w:proofErr w:type="gramStart"/>
        <w:r>
          <w:rPr>
            <w:bCs/>
          </w:rPr>
          <w:t>The</w:t>
        </w:r>
        <w:proofErr w:type="gramEnd"/>
        <w:r>
          <w:rPr>
            <w:bCs/>
          </w:rPr>
          <w:t xml:space="preserve"> prompt says that you should also describe how these lessons affected your future collaborations. Just do a brief “Intention, </w:t>
        </w:r>
      </w:ins>
      <w:proofErr w:type="gramStart"/>
      <w:ins w:id="45" w:author="Alyssa Manik" w:date="2020-10-20T23:24:00Z">
        <w:r>
          <w:rPr>
            <w:bCs/>
          </w:rPr>
          <w:t>That</w:t>
        </w:r>
        <w:proofErr w:type="gramEnd"/>
        <w:r>
          <w:rPr>
            <w:bCs/>
          </w:rPr>
          <w:t xml:space="preserve"> is what I decided to bring into my future projects. For example, the video we did on ……” Just be </w:t>
        </w:r>
        <w:proofErr w:type="gramStart"/>
        <w:r>
          <w:rPr>
            <w:bCs/>
          </w:rPr>
          <w:t>brief, and</w:t>
        </w:r>
        <w:proofErr w:type="gramEnd"/>
        <w:r>
          <w:rPr>
            <w:bCs/>
          </w:rPr>
          <w:t xml:space="preserve"> focus more on showing how reflective you are; being open</w:t>
        </w:r>
      </w:ins>
      <w:ins w:id="46" w:author="Alyssa Manik" w:date="2020-10-20T23:25:00Z">
        <w:r>
          <w:rPr>
            <w:bCs/>
          </w:rPr>
          <w:t>-minded and understanding constructive criticism is also something you could discuss more.</w:t>
        </w:r>
      </w:ins>
    </w:p>
    <w:p w14:paraId="5A6C61B2" w14:textId="77777777" w:rsidR="00B20C8D" w:rsidRPr="00B20C8D" w:rsidRDefault="00B20C8D">
      <w:pPr>
        <w:shd w:val="clear" w:color="auto" w:fill="FFFFFF"/>
        <w:spacing w:after="160" w:line="240" w:lineRule="auto"/>
        <w:rPr>
          <w:bCs/>
        </w:rPr>
      </w:pPr>
    </w:p>
    <w:sectPr w:rsidR="00B20C8D" w:rsidRPr="00B20C8D">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ha" w:date="2020-10-15T06:21:00Z" w:initials="">
    <w:p w14:paraId="0000002E" w14:textId="77777777" w:rsidR="0097073A" w:rsidRDefault="000E4422">
      <w:pPr>
        <w:widowControl w:val="0"/>
        <w:pBdr>
          <w:top w:val="nil"/>
          <w:left w:val="nil"/>
          <w:bottom w:val="nil"/>
          <w:right w:val="nil"/>
          <w:between w:val="nil"/>
        </w:pBdr>
        <w:spacing w:line="240" w:lineRule="auto"/>
        <w:rPr>
          <w:color w:val="000000"/>
        </w:rPr>
      </w:pPr>
      <w:r>
        <w:rPr>
          <w:color w:val="000000"/>
        </w:rPr>
        <w:t>I think you did a good job in answering the first half of this prompt, but I haven’t really seen your role particularly in the project and why you think this is successful</w:t>
      </w:r>
    </w:p>
    <w:p w14:paraId="0000002F" w14:textId="77777777" w:rsidR="0097073A" w:rsidRDefault="0097073A">
      <w:pPr>
        <w:widowControl w:val="0"/>
        <w:pBdr>
          <w:top w:val="nil"/>
          <w:left w:val="nil"/>
          <w:bottom w:val="nil"/>
          <w:right w:val="nil"/>
          <w:between w:val="nil"/>
        </w:pBdr>
        <w:spacing w:line="240" w:lineRule="auto"/>
        <w:rPr>
          <w:color w:val="000000"/>
        </w:rPr>
      </w:pPr>
    </w:p>
    <w:p w14:paraId="00000030" w14:textId="77777777" w:rsidR="0097073A" w:rsidRDefault="000E4422">
      <w:pPr>
        <w:widowControl w:val="0"/>
        <w:pBdr>
          <w:top w:val="nil"/>
          <w:left w:val="nil"/>
          <w:bottom w:val="nil"/>
          <w:right w:val="nil"/>
          <w:between w:val="nil"/>
        </w:pBdr>
        <w:spacing w:line="240" w:lineRule="auto"/>
        <w:rPr>
          <w:color w:val="000000"/>
        </w:rPr>
      </w:pPr>
      <w:r>
        <w:rPr>
          <w:color w:val="000000"/>
        </w:rPr>
        <w:t>In the role part, I know that you’re one of the performers though. but I think the prompt wanted to see how you personally contributed to the success of the project. So, it’s beyond your role as a performer. The extra mile that you pursued, the ideas you came up with, etc. Would help to shed light on:</w:t>
      </w:r>
    </w:p>
    <w:p w14:paraId="00000031" w14:textId="77777777" w:rsidR="0097073A" w:rsidRDefault="000E4422">
      <w:pPr>
        <w:widowControl w:val="0"/>
        <w:pBdr>
          <w:top w:val="nil"/>
          <w:left w:val="nil"/>
          <w:bottom w:val="nil"/>
          <w:right w:val="nil"/>
          <w:between w:val="nil"/>
        </w:pBdr>
        <w:spacing w:line="240" w:lineRule="auto"/>
        <w:rPr>
          <w:color w:val="000000"/>
        </w:rPr>
      </w:pPr>
      <w:r>
        <w:rPr>
          <w:color w:val="000000"/>
        </w:rPr>
        <w:t>- Teamwork</w:t>
      </w:r>
    </w:p>
    <w:p w14:paraId="00000032" w14:textId="77777777" w:rsidR="0097073A" w:rsidRDefault="000E4422">
      <w:pPr>
        <w:widowControl w:val="0"/>
        <w:pBdr>
          <w:top w:val="nil"/>
          <w:left w:val="nil"/>
          <w:bottom w:val="nil"/>
          <w:right w:val="nil"/>
          <w:between w:val="nil"/>
        </w:pBdr>
        <w:spacing w:line="240" w:lineRule="auto"/>
        <w:rPr>
          <w:color w:val="000000"/>
        </w:rPr>
      </w:pPr>
      <w:r>
        <w:rPr>
          <w:color w:val="000000"/>
        </w:rPr>
        <w:t>- Creativity</w:t>
      </w:r>
    </w:p>
    <w:p w14:paraId="00000033" w14:textId="77777777" w:rsidR="0097073A" w:rsidRDefault="000E4422">
      <w:pPr>
        <w:widowControl w:val="0"/>
        <w:pBdr>
          <w:top w:val="nil"/>
          <w:left w:val="nil"/>
          <w:bottom w:val="nil"/>
          <w:right w:val="nil"/>
          <w:between w:val="nil"/>
        </w:pBdr>
        <w:spacing w:line="240" w:lineRule="auto"/>
        <w:rPr>
          <w:color w:val="000000"/>
        </w:rPr>
      </w:pPr>
      <w:r>
        <w:rPr>
          <w:color w:val="000000"/>
        </w:rPr>
        <w:t>- Style</w:t>
      </w:r>
    </w:p>
    <w:p w14:paraId="00000034" w14:textId="77777777" w:rsidR="0097073A" w:rsidRDefault="0097073A">
      <w:pPr>
        <w:widowControl w:val="0"/>
        <w:pBdr>
          <w:top w:val="nil"/>
          <w:left w:val="nil"/>
          <w:bottom w:val="nil"/>
          <w:right w:val="nil"/>
          <w:between w:val="nil"/>
        </w:pBdr>
        <w:spacing w:line="240" w:lineRule="auto"/>
        <w:rPr>
          <w:color w:val="000000"/>
        </w:rPr>
      </w:pPr>
    </w:p>
    <w:p w14:paraId="00000035" w14:textId="77777777" w:rsidR="0097073A" w:rsidRDefault="000E4422">
      <w:pPr>
        <w:widowControl w:val="0"/>
        <w:pBdr>
          <w:top w:val="nil"/>
          <w:left w:val="nil"/>
          <w:bottom w:val="nil"/>
          <w:right w:val="nil"/>
          <w:between w:val="nil"/>
        </w:pBdr>
        <w:spacing w:line="240" w:lineRule="auto"/>
        <w:rPr>
          <w:color w:val="000000"/>
        </w:rPr>
      </w:pPr>
      <w:proofErr w:type="gramStart"/>
      <w:r>
        <w:rPr>
          <w:color w:val="000000"/>
        </w:rPr>
        <w:t>Also</w:t>
      </w:r>
      <w:proofErr w:type="gramEnd"/>
      <w:r>
        <w:rPr>
          <w:color w:val="000000"/>
        </w:rPr>
        <w:t xml:space="preserve"> I haven’t really seen why you think this project is successful. Is this as per your expectation? Or how do you measure your success and satisfaction here? Is it because of your audience’s positive reception to the project? Or is it you feel satisfied because of the effort that you put and not necessarily the tangible results?</w:t>
      </w:r>
    </w:p>
  </w:comment>
  <w:comment w:id="3" w:author="Alyssa Manik" w:date="2020-10-20T22:46:00Z" w:initials="AM">
    <w:p w14:paraId="76591C96" w14:textId="1F049202" w:rsidR="00AA3A05" w:rsidRDefault="00AA3A05">
      <w:pPr>
        <w:pStyle w:val="CommentText"/>
      </w:pPr>
      <w:r>
        <w:rPr>
          <w:rStyle w:val="CommentReference"/>
        </w:rPr>
        <w:annotationRef/>
      </w:r>
      <w:r>
        <w:t>Instead of describing what the video content was, if possible, talk about what the project tasks you had was. For example, coming up with formation, directing the camera angles, etc.</w:t>
      </w:r>
      <w:r w:rsidR="003D3E24">
        <w:t xml:space="preserve"> Don’t focus too much on the project itself, but why exactly did you feel proud and loved this specific project?</w:t>
      </w:r>
    </w:p>
  </w:comment>
  <w:comment w:id="4" w:author="Alyssa Manik" w:date="2020-10-20T22:55:00Z" w:initials="AM">
    <w:p w14:paraId="0D622BD9" w14:textId="4836D649" w:rsidR="003D3E24" w:rsidRDefault="003D3E24">
      <w:pPr>
        <w:pStyle w:val="CommentText"/>
      </w:pPr>
      <w:r>
        <w:rPr>
          <w:rStyle w:val="CommentReference"/>
        </w:rPr>
        <w:annotationRef/>
      </w:r>
      <w:r>
        <w:t xml:space="preserve">I’m not sure if the uncharted territory refers to the storytelling or the waacking, because the sentence right before was about waacking. </w:t>
      </w:r>
    </w:p>
  </w:comment>
  <w:comment w:id="5" w:author="Alyssa Manik" w:date="2020-10-20T22:58:00Z" w:initials="AM">
    <w:p w14:paraId="7AC78C7A" w14:textId="69A415EA" w:rsidR="003D3E24" w:rsidRDefault="003D3E24">
      <w:pPr>
        <w:pStyle w:val="CommentText"/>
      </w:pPr>
      <w:r>
        <w:rPr>
          <w:rStyle w:val="CommentReference"/>
        </w:rPr>
        <w:annotationRef/>
      </w:r>
      <w:r>
        <w:t>Would be great to know; what the stunt was?</w:t>
      </w:r>
    </w:p>
  </w:comment>
  <w:comment w:id="6" w:author="Alyssa Manik" w:date="2020-10-20T22:59:00Z" w:initials="AM">
    <w:p w14:paraId="56E99151" w14:textId="6956769C" w:rsidR="003D3E24" w:rsidRDefault="003D3E24">
      <w:pPr>
        <w:pStyle w:val="CommentText"/>
      </w:pPr>
      <w:r>
        <w:rPr>
          <w:rStyle w:val="CommentReference"/>
        </w:rPr>
        <w:annotationRef/>
      </w:r>
      <w:r>
        <w:t xml:space="preserve">Including this right after gives the impression that the stunt was facial </w:t>
      </w:r>
      <w:proofErr w:type="spellStart"/>
      <w:r>
        <w:t>expessions</w:t>
      </w:r>
      <w:proofErr w:type="spellEnd"/>
    </w:p>
  </w:comment>
  <w:comment w:id="7" w:author="Alyssa Manik" w:date="2020-10-20T23:00:00Z" w:initials="AM">
    <w:p w14:paraId="35112028" w14:textId="7EA50C8A" w:rsidR="003D3E24" w:rsidRDefault="003D3E24">
      <w:pPr>
        <w:pStyle w:val="CommentText"/>
      </w:pPr>
      <w:r>
        <w:rPr>
          <w:rStyle w:val="CommentReference"/>
        </w:rPr>
        <w:annotationRef/>
      </w:r>
      <w:r>
        <w:t xml:space="preserve">What did they say? Please elaborate more on the collaborative efforts, instead of saying “we </w:t>
      </w:r>
      <w:r w:rsidR="0068412D">
        <w:t>argued to improve</w:t>
      </w:r>
      <w:r>
        <w:t>” it’s better to say “we</w:t>
      </w:r>
      <w:r w:rsidR="0068412D">
        <w:t xml:space="preserve"> shared our opinions about which camera angle would…”</w:t>
      </w:r>
    </w:p>
  </w:comment>
  <w:comment w:id="10" w:author="Alyssa Manik" w:date="2020-10-20T22:48:00Z" w:initials="AM">
    <w:p w14:paraId="3BFA21A2" w14:textId="38E9BFA2" w:rsidR="00AA3A05" w:rsidRDefault="00AA3A05">
      <w:pPr>
        <w:pStyle w:val="CommentText"/>
      </w:pPr>
      <w:r>
        <w:rPr>
          <w:rStyle w:val="CommentReference"/>
        </w:rPr>
        <w:annotationRef/>
      </w:r>
      <w:r>
        <w:t>I’m not sure how exactly synchronization would show chemistry, maybe you can talk about the dance breaks, or the small phrases where dancers look at each other or interact, did you plan to nod at each other, or high five when you move to a new formation?</w:t>
      </w:r>
    </w:p>
  </w:comment>
  <w:comment w:id="11" w:author="Alyssa Manik" w:date="2020-10-20T22:46:00Z" w:initials="AM">
    <w:p w14:paraId="0B14ABB2" w14:textId="696582D5" w:rsidR="00AA3A05" w:rsidRDefault="00AA3A05">
      <w:pPr>
        <w:pStyle w:val="CommentText"/>
      </w:pPr>
      <w:r>
        <w:rPr>
          <w:rStyle w:val="CommentReference"/>
        </w:rPr>
        <w:annotationRef/>
      </w:r>
      <w:r>
        <w:t>This is what the prompt is asking for</w:t>
      </w:r>
    </w:p>
  </w:comment>
  <w:comment w:id="13" w:author="Alyssa Manik" w:date="2020-10-20T22:50:00Z" w:initials="AM">
    <w:p w14:paraId="1262ADE9" w14:textId="538FC3D7" w:rsidR="003D3E24" w:rsidRDefault="003D3E24">
      <w:pPr>
        <w:pStyle w:val="CommentText"/>
      </w:pPr>
      <w:r>
        <w:rPr>
          <w:rStyle w:val="CommentReference"/>
        </w:rPr>
        <w:annotationRef/>
      </w:r>
      <w:r>
        <w:t>Include the contradictory statement</w:t>
      </w:r>
    </w:p>
  </w:comment>
  <w:comment w:id="14" w:author="alysha" w:date="2020-10-15T06:21:00Z" w:initials="">
    <w:p w14:paraId="00000025"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Hmm this is an interesting story and definitely fitting for the prompt. But I think you </w:t>
      </w:r>
      <w:proofErr w:type="spellStart"/>
      <w:r>
        <w:rPr>
          <w:color w:val="000000"/>
        </w:rPr>
        <w:t>wnt</w:t>
      </w:r>
      <w:proofErr w:type="spellEnd"/>
      <w:r>
        <w:rPr>
          <w:color w:val="000000"/>
        </w:rPr>
        <w:t xml:space="preserve"> to make it clearer on various points:</w:t>
      </w:r>
    </w:p>
    <w:p w14:paraId="00000026" w14:textId="77777777" w:rsidR="0097073A" w:rsidRDefault="000E4422">
      <w:pPr>
        <w:widowControl w:val="0"/>
        <w:pBdr>
          <w:top w:val="nil"/>
          <w:left w:val="nil"/>
          <w:bottom w:val="nil"/>
          <w:right w:val="nil"/>
          <w:between w:val="nil"/>
        </w:pBdr>
        <w:spacing w:line="240" w:lineRule="auto"/>
        <w:rPr>
          <w:color w:val="000000"/>
        </w:rPr>
      </w:pPr>
      <w:r>
        <w:rPr>
          <w:color w:val="000000"/>
        </w:rPr>
        <w:t>1. In what way do you see this project unsatisfying</w:t>
      </w:r>
    </w:p>
    <w:p w14:paraId="00000027" w14:textId="77777777" w:rsidR="0097073A" w:rsidRDefault="000E4422">
      <w:pPr>
        <w:widowControl w:val="0"/>
        <w:pBdr>
          <w:top w:val="nil"/>
          <w:left w:val="nil"/>
          <w:bottom w:val="nil"/>
          <w:right w:val="nil"/>
          <w:between w:val="nil"/>
        </w:pBdr>
        <w:spacing w:line="240" w:lineRule="auto"/>
        <w:rPr>
          <w:color w:val="000000"/>
        </w:rPr>
      </w:pPr>
      <w:r>
        <w:rPr>
          <w:color w:val="000000"/>
        </w:rPr>
        <w:t>2. Elaborate more on the lesson learned (currently it’s just one sentence at the very end)</w:t>
      </w:r>
    </w:p>
    <w:p w14:paraId="00000028"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3. And </w:t>
      </w:r>
      <w:proofErr w:type="gramStart"/>
      <w:r>
        <w:rPr>
          <w:color w:val="000000"/>
        </w:rPr>
        <w:t>you</w:t>
      </w:r>
      <w:proofErr w:type="gramEnd"/>
      <w:r>
        <w:rPr>
          <w:color w:val="000000"/>
        </w:rPr>
        <w:t xml:space="preserve"> role</w:t>
      </w:r>
    </w:p>
    <w:p w14:paraId="00000029" w14:textId="77777777" w:rsidR="0097073A" w:rsidRDefault="0097073A">
      <w:pPr>
        <w:widowControl w:val="0"/>
        <w:pBdr>
          <w:top w:val="nil"/>
          <w:left w:val="nil"/>
          <w:bottom w:val="nil"/>
          <w:right w:val="nil"/>
          <w:between w:val="nil"/>
        </w:pBdr>
        <w:spacing w:line="240" w:lineRule="auto"/>
        <w:rPr>
          <w:color w:val="000000"/>
        </w:rPr>
      </w:pPr>
    </w:p>
    <w:p w14:paraId="0000002A" w14:textId="77777777" w:rsidR="0097073A" w:rsidRDefault="000E4422">
      <w:pPr>
        <w:widowControl w:val="0"/>
        <w:pBdr>
          <w:top w:val="nil"/>
          <w:left w:val="nil"/>
          <w:bottom w:val="nil"/>
          <w:right w:val="nil"/>
          <w:between w:val="nil"/>
        </w:pBdr>
        <w:spacing w:line="240" w:lineRule="auto"/>
        <w:rPr>
          <w:color w:val="000000"/>
        </w:rPr>
      </w:pPr>
      <w:r>
        <w:rPr>
          <w:color w:val="000000"/>
        </w:rPr>
        <w:t>The storytelling is okay, but it didn’t really answer the prompt clearly. Maybe structure it this way:</w:t>
      </w:r>
    </w:p>
    <w:p w14:paraId="0000002B" w14:textId="77777777" w:rsidR="0097073A" w:rsidRDefault="000E4422">
      <w:pPr>
        <w:widowControl w:val="0"/>
        <w:pBdr>
          <w:top w:val="nil"/>
          <w:left w:val="nil"/>
          <w:bottom w:val="nil"/>
          <w:right w:val="nil"/>
          <w:between w:val="nil"/>
        </w:pBdr>
        <w:spacing w:line="240" w:lineRule="auto"/>
        <w:rPr>
          <w:color w:val="000000"/>
        </w:rPr>
      </w:pPr>
      <w:r>
        <w:rPr>
          <w:color w:val="000000"/>
        </w:rPr>
        <w:t>1. Describe the project briefly and your expectation of said project</w:t>
      </w:r>
    </w:p>
    <w:p w14:paraId="0000002C"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2. Describe how the </w:t>
      </w:r>
      <w:proofErr w:type="spellStart"/>
      <w:r>
        <w:rPr>
          <w:color w:val="000000"/>
        </w:rPr>
        <w:t>proejct</w:t>
      </w:r>
      <w:proofErr w:type="spellEnd"/>
      <w:r>
        <w:rPr>
          <w:color w:val="000000"/>
        </w:rPr>
        <w:t xml:space="preserve"> turned out to be and how it doesn’t meet your expectation</w:t>
      </w:r>
    </w:p>
    <w:p w14:paraId="0000002D" w14:textId="77777777" w:rsidR="0097073A" w:rsidRDefault="000E4422">
      <w:pPr>
        <w:widowControl w:val="0"/>
        <w:pBdr>
          <w:top w:val="nil"/>
          <w:left w:val="nil"/>
          <w:bottom w:val="nil"/>
          <w:right w:val="nil"/>
          <w:between w:val="nil"/>
        </w:pBdr>
        <w:spacing w:line="240" w:lineRule="auto"/>
        <w:rPr>
          <w:color w:val="000000"/>
        </w:rPr>
      </w:pPr>
      <w:r>
        <w:rPr>
          <w:color w:val="000000"/>
        </w:rPr>
        <w:t>3. Lay out the why and your mistakes</w:t>
      </w:r>
    </w:p>
  </w:comment>
  <w:comment w:id="15" w:author="Alyssa Manik" w:date="2020-10-20T23:02:00Z" w:initials="AM">
    <w:p w14:paraId="1CDEF369" w14:textId="04A71AA2" w:rsidR="0068412D" w:rsidRDefault="0068412D">
      <w:pPr>
        <w:pStyle w:val="CommentText"/>
      </w:pPr>
      <w:r>
        <w:rPr>
          <w:rStyle w:val="CommentReference"/>
        </w:rPr>
        <w:annotationRef/>
      </w:r>
      <w:r>
        <w:t xml:space="preserve">This is an unnecessary </w:t>
      </w:r>
      <w:proofErr w:type="gramStart"/>
      <w:r>
        <w:t>detail,</w:t>
      </w:r>
      <w:proofErr w:type="gramEnd"/>
      <w:r>
        <w:t xml:space="preserve"> it would be clear you’re a dancer in the descriptions below</w:t>
      </w:r>
    </w:p>
  </w:comment>
  <w:comment w:id="16" w:author="Alyssa Manik" w:date="2020-10-20T23:25:00Z" w:initials="AM">
    <w:p w14:paraId="707D3154" w14:textId="08D60AD5" w:rsidR="00414BFD" w:rsidRDefault="00414BFD">
      <w:pPr>
        <w:pStyle w:val="CommentText"/>
      </w:pPr>
      <w:r>
        <w:rPr>
          <w:rStyle w:val="CommentReference"/>
        </w:rPr>
        <w:annotationRef/>
      </w:r>
      <w:r>
        <w:t xml:space="preserve">You changed the idea from a video to public recording? Discuss what was your thoughts, why would you add more to a project that was already time </w:t>
      </w:r>
      <w:proofErr w:type="spellStart"/>
      <w:r>
        <w:t>senstive</w:t>
      </w:r>
      <w:proofErr w:type="spellEnd"/>
      <w:r>
        <w:t>?</w:t>
      </w:r>
    </w:p>
  </w:comment>
  <w:comment w:id="17" w:author="Alyssa Manik" w:date="2020-10-20T22:52:00Z" w:initials="AM">
    <w:p w14:paraId="4D58EFFD" w14:textId="6CAB1D37" w:rsidR="003D3E24" w:rsidRDefault="003D3E24">
      <w:pPr>
        <w:pStyle w:val="CommentText"/>
      </w:pPr>
      <w:r>
        <w:rPr>
          <w:rStyle w:val="CommentReference"/>
        </w:rPr>
        <w:annotationRef/>
      </w:r>
      <w:r>
        <w:t>You mean “follow suit”?</w:t>
      </w:r>
    </w:p>
  </w:comment>
  <w:comment w:id="18" w:author="Alyssa Manik" w:date="2020-10-20T23:08:00Z" w:initials="AM">
    <w:p w14:paraId="0F1D749D" w14:textId="6258F6C0" w:rsidR="0094385C" w:rsidRDefault="0094385C">
      <w:pPr>
        <w:pStyle w:val="CommentText"/>
      </w:pPr>
      <w:r>
        <w:rPr>
          <w:rStyle w:val="CommentReference"/>
        </w:rPr>
        <w:annotationRef/>
      </w:r>
      <w:r>
        <w:t>This should be deleted</w:t>
      </w:r>
    </w:p>
  </w:comment>
  <w:comment w:id="19" w:author="Alyssa Manik" w:date="2020-10-20T23:03:00Z" w:initials="AM">
    <w:p w14:paraId="19B56D15" w14:textId="738DE09E" w:rsidR="0068412D" w:rsidRDefault="0068412D">
      <w:pPr>
        <w:pStyle w:val="CommentText"/>
      </w:pPr>
      <w:r>
        <w:rPr>
          <w:rStyle w:val="CommentReference"/>
        </w:rPr>
        <w:annotationRef/>
      </w:r>
      <w:r>
        <w:t xml:space="preserve">I think it’s great to include what you learned about art and intentions and all, so far though, the essay haven’t been clear in telling the story. </w:t>
      </w:r>
      <w:r w:rsidR="0094385C">
        <w:t>I think “art is not for clout” is a grand statement, but please elaborate more.</w:t>
      </w:r>
    </w:p>
  </w:comment>
  <w:comment w:id="20" w:author="Alyssa Manik" w:date="2020-10-20T23:06:00Z" w:initials="AM">
    <w:p w14:paraId="24EF0A3B" w14:textId="3736942A" w:rsidR="0094385C" w:rsidRDefault="0094385C">
      <w:pPr>
        <w:pStyle w:val="CommentText"/>
      </w:pPr>
      <w:r>
        <w:rPr>
          <w:rStyle w:val="CommentReference"/>
        </w:rPr>
        <w:annotationRef/>
      </w:r>
      <w:r>
        <w:t xml:space="preserve">As part of the lesson, maybe you can discuss why you wanted to go along with the plan in the first place? Like why </w:t>
      </w:r>
      <w:proofErr w:type="gramStart"/>
      <w:r>
        <w:t>did you want</w:t>
      </w:r>
      <w:proofErr w:type="gramEnd"/>
      <w:r>
        <w:t xml:space="preserve"> to follow the clout and if you agreed from the beginning.</w:t>
      </w:r>
    </w:p>
  </w:comment>
  <w:comment w:id="21" w:author="Alyssa Manik" w:date="2020-10-20T23:07:00Z" w:initials="AM">
    <w:p w14:paraId="43DEEDE4" w14:textId="1E787B43" w:rsidR="0094385C" w:rsidRDefault="0094385C">
      <w:pPr>
        <w:pStyle w:val="CommentText"/>
      </w:pPr>
      <w:r>
        <w:rPr>
          <w:rStyle w:val="CommentReference"/>
        </w:rPr>
        <w:annotationRef/>
      </w:r>
      <w:r>
        <w:t>Too casual a statement, “Certainly”; “while it is true that”</w:t>
      </w:r>
    </w:p>
  </w:comment>
  <w:comment w:id="22" w:author="alysha" w:date="2020-10-15T06:22:00Z" w:initials="">
    <w:p w14:paraId="0000001C" w14:textId="77777777" w:rsidR="0097073A" w:rsidRDefault="000E4422">
      <w:pPr>
        <w:widowControl w:val="0"/>
        <w:pBdr>
          <w:top w:val="nil"/>
          <w:left w:val="nil"/>
          <w:bottom w:val="nil"/>
          <w:right w:val="nil"/>
          <w:between w:val="nil"/>
        </w:pBdr>
        <w:spacing w:line="240" w:lineRule="auto"/>
        <w:rPr>
          <w:color w:val="000000"/>
        </w:rPr>
      </w:pPr>
      <w:r>
        <w:rPr>
          <w:color w:val="000000"/>
        </w:rPr>
        <w:t>I think this prompt is deeper than it looks O.O</w:t>
      </w:r>
    </w:p>
    <w:p w14:paraId="0000001D" w14:textId="77777777" w:rsidR="0097073A" w:rsidRDefault="0097073A">
      <w:pPr>
        <w:widowControl w:val="0"/>
        <w:pBdr>
          <w:top w:val="nil"/>
          <w:left w:val="nil"/>
          <w:bottom w:val="nil"/>
          <w:right w:val="nil"/>
          <w:between w:val="nil"/>
        </w:pBdr>
        <w:spacing w:line="240" w:lineRule="auto"/>
        <w:rPr>
          <w:color w:val="000000"/>
        </w:rPr>
      </w:pPr>
    </w:p>
    <w:p w14:paraId="0000001E"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They want you to summarize lessons learned from each project. I think </w:t>
      </w:r>
      <w:proofErr w:type="gramStart"/>
      <w:r>
        <w:rPr>
          <w:color w:val="000000"/>
        </w:rPr>
        <w:t>you</w:t>
      </w:r>
      <w:proofErr w:type="gramEnd"/>
      <w:r>
        <w:rPr>
          <w:color w:val="000000"/>
        </w:rPr>
        <w:t xml:space="preserve"> kind have it, but it’s more heavily tilted towards your ‘fail’ project. Remember that lessons learnt through success stories are as important as those through setbacks/failures. </w:t>
      </w:r>
    </w:p>
    <w:p w14:paraId="0000001F" w14:textId="77777777" w:rsidR="0097073A" w:rsidRDefault="0097073A">
      <w:pPr>
        <w:widowControl w:val="0"/>
        <w:pBdr>
          <w:top w:val="nil"/>
          <w:left w:val="nil"/>
          <w:bottom w:val="nil"/>
          <w:right w:val="nil"/>
          <w:between w:val="nil"/>
        </w:pBdr>
        <w:spacing w:line="240" w:lineRule="auto"/>
        <w:rPr>
          <w:color w:val="000000"/>
        </w:rPr>
      </w:pPr>
    </w:p>
    <w:p w14:paraId="00000020"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And then elaborate on these lessons as you work on your subsequent collaborations, which is not apparent here, how are you going to do things similarly or differently. Better if you mention another specific project that you worked on or been working that employs whatever you learned from previous collabs. </w:t>
      </w:r>
    </w:p>
    <w:p w14:paraId="00000021" w14:textId="77777777" w:rsidR="0097073A" w:rsidRDefault="0097073A">
      <w:pPr>
        <w:widowControl w:val="0"/>
        <w:pBdr>
          <w:top w:val="nil"/>
          <w:left w:val="nil"/>
          <w:bottom w:val="nil"/>
          <w:right w:val="nil"/>
          <w:between w:val="nil"/>
        </w:pBdr>
        <w:spacing w:line="240" w:lineRule="auto"/>
        <w:rPr>
          <w:color w:val="000000"/>
        </w:rPr>
      </w:pPr>
    </w:p>
    <w:p w14:paraId="00000022" w14:textId="77777777" w:rsidR="0097073A" w:rsidRDefault="000E4422">
      <w:pPr>
        <w:widowControl w:val="0"/>
        <w:pBdr>
          <w:top w:val="nil"/>
          <w:left w:val="nil"/>
          <w:bottom w:val="nil"/>
          <w:right w:val="nil"/>
          <w:between w:val="nil"/>
        </w:pBdr>
        <w:spacing w:line="240" w:lineRule="auto"/>
        <w:rPr>
          <w:color w:val="000000"/>
        </w:rPr>
      </w:pPr>
      <w:proofErr w:type="gramStart"/>
      <w:r>
        <w:rPr>
          <w:color w:val="000000"/>
        </w:rPr>
        <w:t>Also</w:t>
      </w:r>
      <w:proofErr w:type="gramEnd"/>
      <w:r>
        <w:rPr>
          <w:color w:val="000000"/>
        </w:rPr>
        <w:t xml:space="preserve"> perhaps any lessons you learned yourself as a member of the team/collab?</w:t>
      </w:r>
    </w:p>
    <w:p w14:paraId="00000023" w14:textId="77777777" w:rsidR="0097073A" w:rsidRDefault="0097073A">
      <w:pPr>
        <w:widowControl w:val="0"/>
        <w:pBdr>
          <w:top w:val="nil"/>
          <w:left w:val="nil"/>
          <w:bottom w:val="nil"/>
          <w:right w:val="nil"/>
          <w:between w:val="nil"/>
        </w:pBdr>
        <w:spacing w:line="240" w:lineRule="auto"/>
        <w:rPr>
          <w:color w:val="000000"/>
        </w:rPr>
      </w:pPr>
    </w:p>
    <w:p w14:paraId="00000024" w14:textId="77777777" w:rsidR="0097073A" w:rsidRDefault="000E4422">
      <w:pPr>
        <w:widowControl w:val="0"/>
        <w:pBdr>
          <w:top w:val="nil"/>
          <w:left w:val="nil"/>
          <w:bottom w:val="nil"/>
          <w:right w:val="nil"/>
          <w:between w:val="nil"/>
        </w:pBdr>
        <w:spacing w:line="240" w:lineRule="auto"/>
        <w:rPr>
          <w:color w:val="000000"/>
        </w:rPr>
      </w:pPr>
      <w:proofErr w:type="gramStart"/>
      <w:r>
        <w:rPr>
          <w:color w:val="000000"/>
        </w:rPr>
        <w:t>Cos</w:t>
      </w:r>
      <w:proofErr w:type="gramEnd"/>
      <w:r>
        <w:rPr>
          <w:color w:val="000000"/>
        </w:rPr>
        <w:t xml:space="preserve"> I think through this essay, they particularly want to see how you work in a team (as in filming, you will definitely be exposed to different people, crew members, casts… ALL THE TIME). </w:t>
      </w:r>
      <w:proofErr w:type="spellStart"/>
      <w:r>
        <w:rPr>
          <w:color w:val="000000"/>
        </w:rPr>
        <w:t>haha</w:t>
      </w:r>
      <w:proofErr w:type="spellEnd"/>
    </w:p>
  </w:comment>
  <w:comment w:id="23" w:author="Alyssa Manik" w:date="2020-10-20T23:09:00Z" w:initials="AM">
    <w:p w14:paraId="09FF01DD" w14:textId="5B2930EF" w:rsidR="0094385C" w:rsidRDefault="0094385C">
      <w:pPr>
        <w:pStyle w:val="CommentText"/>
      </w:pPr>
      <w:r>
        <w:rPr>
          <w:rStyle w:val="CommentReference"/>
        </w:rPr>
        <w:annotationRef/>
      </w:r>
      <w:r>
        <w:t xml:space="preserve">I don’t think the issue with the latter project was this; because previously you mentioned how chasing clout and being </w:t>
      </w:r>
      <w:proofErr w:type="gramStart"/>
      <w:r>
        <w:t>time-sensitive</w:t>
      </w:r>
      <w:proofErr w:type="gramEnd"/>
      <w:r>
        <w:t xml:space="preserve">. </w:t>
      </w:r>
      <w:r w:rsidR="00B20C8D">
        <w:t>Mentioning to bring 120% just says that you didn’t work as hard, which is contradictory to how you mentioned you put in a lot of practice.</w:t>
      </w:r>
    </w:p>
  </w:comment>
  <w:comment w:id="24" w:author="Alyssa Manik" w:date="2020-10-20T23:12:00Z" w:initials="AM">
    <w:p w14:paraId="56472FF1" w14:textId="01F90D47" w:rsidR="00B20C8D" w:rsidRDefault="00B20C8D">
      <w:pPr>
        <w:pStyle w:val="CommentText"/>
      </w:pPr>
      <w:r>
        <w:rPr>
          <w:rStyle w:val="CommentReference"/>
        </w:rPr>
        <w:annotationRef/>
      </w:r>
      <w:r>
        <w:t xml:space="preserve">I don’t think you mentioned any incident where you argued with your collaborators, so writing this doesn’t follow the content </w:t>
      </w:r>
      <w:proofErr w:type="spellStart"/>
      <w:r>
        <w:t>fo</w:t>
      </w:r>
      <w:proofErr w:type="spellEnd"/>
      <w:r>
        <w:t xml:space="preserve"> your response.</w:t>
      </w:r>
    </w:p>
  </w:comment>
  <w:comment w:id="25" w:author="Alyssa Manik" w:date="2020-10-20T23:12:00Z" w:initials="AM">
    <w:p w14:paraId="4A7F1178" w14:textId="7B900FF4" w:rsidR="00B20C8D" w:rsidRDefault="00B20C8D">
      <w:pPr>
        <w:pStyle w:val="CommentText"/>
      </w:pPr>
      <w:r>
        <w:rPr>
          <w:rStyle w:val="CommentReference"/>
        </w:rPr>
        <w:annotationRef/>
      </w:r>
      <w:r>
        <w:t>This sounds more right</w:t>
      </w:r>
    </w:p>
  </w:comment>
  <w:comment w:id="26" w:author="Alyssa Manik" w:date="2020-10-20T23:14:00Z" w:initials="AM">
    <w:p w14:paraId="60C110CE" w14:textId="0B41AA6C" w:rsidR="00B20C8D" w:rsidRDefault="00B20C8D">
      <w:pPr>
        <w:pStyle w:val="CommentText"/>
      </w:pPr>
      <w:r>
        <w:rPr>
          <w:rStyle w:val="CommentReference"/>
        </w:rPr>
        <w:annotationRef/>
      </w:r>
      <w:r>
        <w:t>Mentioning a new event is good but if you’re not going to elaborate then it’ll leave this part hanging</w:t>
      </w:r>
    </w:p>
  </w:comment>
  <w:comment w:id="27" w:author="Alyssa Manik" w:date="2020-10-20T23:14:00Z" w:initials="AM">
    <w:p w14:paraId="7133A203" w14:textId="32E2BDB7" w:rsidR="00B20C8D" w:rsidRDefault="00B20C8D">
      <w:pPr>
        <w:pStyle w:val="CommentText"/>
      </w:pPr>
      <w:r>
        <w:rPr>
          <w:rStyle w:val="CommentReference"/>
        </w:rPr>
        <w:annotationRef/>
      </w:r>
      <w:r>
        <w:t>Sounds a bit repetitive, might want to rewrite a new concluding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35" w15:done="0"/>
  <w15:commentEx w15:paraId="76591C96" w15:done="0"/>
  <w15:commentEx w15:paraId="0D622BD9" w15:done="0"/>
  <w15:commentEx w15:paraId="7AC78C7A" w15:done="0"/>
  <w15:commentEx w15:paraId="56E99151" w15:done="0"/>
  <w15:commentEx w15:paraId="35112028" w15:done="0"/>
  <w15:commentEx w15:paraId="3BFA21A2" w15:done="0"/>
  <w15:commentEx w15:paraId="0B14ABB2" w15:done="0"/>
  <w15:commentEx w15:paraId="1262ADE9" w15:done="0"/>
  <w15:commentEx w15:paraId="0000002D" w15:done="0"/>
  <w15:commentEx w15:paraId="1CDEF369" w15:done="0"/>
  <w15:commentEx w15:paraId="707D3154" w15:done="0"/>
  <w15:commentEx w15:paraId="4D58EFFD" w15:done="0"/>
  <w15:commentEx w15:paraId="0F1D749D" w15:done="0"/>
  <w15:commentEx w15:paraId="19B56D15" w15:done="0"/>
  <w15:commentEx w15:paraId="24EF0A3B" w15:done="0"/>
  <w15:commentEx w15:paraId="43DEEDE4" w15:done="0"/>
  <w15:commentEx w15:paraId="00000024" w15:done="0"/>
  <w15:commentEx w15:paraId="09FF01DD" w15:done="0"/>
  <w15:commentEx w15:paraId="56472FF1" w15:done="0"/>
  <w15:commentEx w15:paraId="4A7F1178" w15:done="0"/>
  <w15:commentEx w15:paraId="60C110CE" w15:done="0"/>
  <w15:commentEx w15:paraId="7133A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E746" w16cex:dateUtc="2020-10-20T15:46:00Z"/>
  <w16cex:commentExtensible w16cex:durableId="2339E976" w16cex:dateUtc="2020-10-20T15:55:00Z"/>
  <w16cex:commentExtensible w16cex:durableId="2339EA1E" w16cex:dateUtc="2020-10-20T15:58:00Z"/>
  <w16cex:commentExtensible w16cex:durableId="2339EA3C" w16cex:dateUtc="2020-10-20T15:59:00Z"/>
  <w16cex:commentExtensible w16cex:durableId="2339EA7F" w16cex:dateUtc="2020-10-20T16:00:00Z"/>
  <w16cex:commentExtensible w16cex:durableId="2339E7D8" w16cex:dateUtc="2020-10-20T15:48:00Z"/>
  <w16cex:commentExtensible w16cex:durableId="2339E735" w16cex:dateUtc="2020-10-20T15:46:00Z"/>
  <w16cex:commentExtensible w16cex:durableId="2339E84C" w16cex:dateUtc="2020-10-20T15:50:00Z"/>
  <w16cex:commentExtensible w16cex:durableId="2339EB06" w16cex:dateUtc="2020-10-20T16:02:00Z"/>
  <w16cex:commentExtensible w16cex:durableId="2339F078" w16cex:dateUtc="2020-10-20T16:25:00Z"/>
  <w16cex:commentExtensible w16cex:durableId="2339E8A6" w16cex:dateUtc="2020-10-20T15:52:00Z"/>
  <w16cex:commentExtensible w16cex:durableId="2339EC80" w16cex:dateUtc="2020-10-20T16:08:00Z"/>
  <w16cex:commentExtensible w16cex:durableId="2339EB39" w16cex:dateUtc="2020-10-20T16:03:00Z"/>
  <w16cex:commentExtensible w16cex:durableId="2339EBE6" w16cex:dateUtc="2020-10-20T16:06:00Z"/>
  <w16cex:commentExtensible w16cex:durableId="2339EC2A" w16cex:dateUtc="2020-10-20T16:07:00Z"/>
  <w16cex:commentExtensible w16cex:durableId="2339ECC2" w16cex:dateUtc="2020-10-20T16:09:00Z"/>
  <w16cex:commentExtensible w16cex:durableId="2339ED51" w16cex:dateUtc="2020-10-20T16:12:00Z"/>
  <w16cex:commentExtensible w16cex:durableId="2339ED73" w16cex:dateUtc="2020-10-20T16:12:00Z"/>
  <w16cex:commentExtensible w16cex:durableId="2339EDB8" w16cex:dateUtc="2020-10-20T16:14:00Z"/>
  <w16cex:commentExtensible w16cex:durableId="2339EDED" w16cex:dateUtc="2020-10-20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35" w16cid:durableId="2336931C"/>
  <w16cid:commentId w16cid:paraId="76591C96" w16cid:durableId="2339E746"/>
  <w16cid:commentId w16cid:paraId="0D622BD9" w16cid:durableId="2339E976"/>
  <w16cid:commentId w16cid:paraId="7AC78C7A" w16cid:durableId="2339EA1E"/>
  <w16cid:commentId w16cid:paraId="56E99151" w16cid:durableId="2339EA3C"/>
  <w16cid:commentId w16cid:paraId="35112028" w16cid:durableId="2339EA7F"/>
  <w16cid:commentId w16cid:paraId="3BFA21A2" w16cid:durableId="2339E7D8"/>
  <w16cid:commentId w16cid:paraId="0B14ABB2" w16cid:durableId="2339E735"/>
  <w16cid:commentId w16cid:paraId="1262ADE9" w16cid:durableId="2339E84C"/>
  <w16cid:commentId w16cid:paraId="0000002D" w16cid:durableId="2336931D"/>
  <w16cid:commentId w16cid:paraId="1CDEF369" w16cid:durableId="2339EB06"/>
  <w16cid:commentId w16cid:paraId="707D3154" w16cid:durableId="2339F078"/>
  <w16cid:commentId w16cid:paraId="4D58EFFD" w16cid:durableId="2339E8A6"/>
  <w16cid:commentId w16cid:paraId="0F1D749D" w16cid:durableId="2339EC80"/>
  <w16cid:commentId w16cid:paraId="19B56D15" w16cid:durableId="2339EB39"/>
  <w16cid:commentId w16cid:paraId="24EF0A3B" w16cid:durableId="2339EBE6"/>
  <w16cid:commentId w16cid:paraId="43DEEDE4" w16cid:durableId="2339EC2A"/>
  <w16cid:commentId w16cid:paraId="00000024" w16cid:durableId="2336931E"/>
  <w16cid:commentId w16cid:paraId="09FF01DD" w16cid:durableId="2339ECC2"/>
  <w16cid:commentId w16cid:paraId="56472FF1" w16cid:durableId="2339ED51"/>
  <w16cid:commentId w16cid:paraId="4A7F1178" w16cid:durableId="2339ED73"/>
  <w16cid:commentId w16cid:paraId="60C110CE" w16cid:durableId="2339EDB8"/>
  <w16cid:commentId w16cid:paraId="7133A203" w16cid:durableId="2339ED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F0E79" w14:textId="77777777" w:rsidR="00ED5BCE" w:rsidRDefault="00ED5BCE">
      <w:pPr>
        <w:spacing w:line="240" w:lineRule="auto"/>
      </w:pPr>
      <w:r>
        <w:separator/>
      </w:r>
    </w:p>
  </w:endnote>
  <w:endnote w:type="continuationSeparator" w:id="0">
    <w:p w14:paraId="7FDE43EF" w14:textId="77777777" w:rsidR="00ED5BCE" w:rsidRDefault="00ED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4B4ED" w14:textId="77777777" w:rsidR="00ED5BCE" w:rsidRDefault="00ED5BCE">
      <w:pPr>
        <w:spacing w:line="240" w:lineRule="auto"/>
      </w:pPr>
      <w:r>
        <w:separator/>
      </w:r>
    </w:p>
  </w:footnote>
  <w:footnote w:type="continuationSeparator" w:id="0">
    <w:p w14:paraId="75FAB2FE" w14:textId="77777777" w:rsidR="00ED5BCE" w:rsidRDefault="00ED5B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B" w14:textId="77777777" w:rsidR="0097073A" w:rsidRDefault="0097073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73A"/>
    <w:rsid w:val="000E4422"/>
    <w:rsid w:val="003D3E24"/>
    <w:rsid w:val="00414BFD"/>
    <w:rsid w:val="005949E4"/>
    <w:rsid w:val="00682583"/>
    <w:rsid w:val="0068412D"/>
    <w:rsid w:val="0076040A"/>
    <w:rsid w:val="0094385C"/>
    <w:rsid w:val="0097073A"/>
    <w:rsid w:val="009A4988"/>
    <w:rsid w:val="00AA3A05"/>
    <w:rsid w:val="00B20C8D"/>
    <w:rsid w:val="00ED5BC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791EAF"/>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258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258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A3A05"/>
    <w:rPr>
      <w:b/>
      <w:bCs/>
    </w:rPr>
  </w:style>
  <w:style w:type="character" w:customStyle="1" w:styleId="CommentSubjectChar">
    <w:name w:val="Comment Subject Char"/>
    <w:basedOn w:val="CommentTextChar"/>
    <w:link w:val="CommentSubject"/>
    <w:uiPriority w:val="99"/>
    <w:semiHidden/>
    <w:rsid w:val="00AA3A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8</cp:revision>
  <dcterms:created xsi:type="dcterms:W3CDTF">2020-10-18T03:12:00Z</dcterms:created>
  <dcterms:modified xsi:type="dcterms:W3CDTF">2020-10-20T16:29:00Z</dcterms:modified>
</cp:coreProperties>
</file>