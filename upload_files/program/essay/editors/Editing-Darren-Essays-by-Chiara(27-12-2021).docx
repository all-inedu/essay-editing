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D0CA" w14:textId="77777777" w:rsidR="007C4A02" w:rsidRPr="007C4A02" w:rsidRDefault="007C4A02" w:rsidP="007C4A02">
      <w:pPr>
        <w:rPr>
          <w:rFonts w:ascii="Times New Roman" w:eastAsia="Times New Roman" w:hAnsi="Times New Roman" w:cs="Times New Roman"/>
          <w:b/>
          <w:bCs/>
        </w:rPr>
      </w:pPr>
      <w:r w:rsidRPr="007C4A02">
        <w:rPr>
          <w:rFonts w:ascii="Roboto" w:eastAsia="Times New Roman" w:hAnsi="Roboto" w:cs="Times New Roman"/>
          <w:b/>
          <w:bCs/>
          <w:color w:val="222222"/>
          <w:shd w:val="clear" w:color="auto" w:fill="FFFFFF"/>
        </w:rPr>
        <w:t>Short Questions: (50 words)</w:t>
      </w:r>
    </w:p>
    <w:p w14:paraId="66D1FA3D" w14:textId="57F6BF2E" w:rsidR="00B36311" w:rsidRDefault="00BC4BE6"/>
    <w:p w14:paraId="62CA04B3" w14:textId="77777777" w:rsidR="007C4A02" w:rsidRPr="007C4A02" w:rsidRDefault="007C4A02" w:rsidP="007C4A02">
      <w:pPr>
        <w:rPr>
          <w:rFonts w:ascii="Times New Roman" w:eastAsia="Times New Roman" w:hAnsi="Times New Roman" w:cs="Times New Roman"/>
          <w:b/>
          <w:bCs/>
          <w:i/>
          <w:iCs/>
        </w:rPr>
      </w:pPr>
      <w:r w:rsidRPr="007C4A02">
        <w:rPr>
          <w:rFonts w:ascii="Roboto" w:eastAsia="Times New Roman" w:hAnsi="Roboto" w:cs="Times New Roman"/>
          <w:b/>
          <w:bCs/>
          <w:i/>
          <w:iCs/>
          <w:color w:val="222222"/>
          <w:sz w:val="21"/>
          <w:szCs w:val="21"/>
          <w:shd w:val="clear" w:color="auto" w:fill="FFFFFF"/>
        </w:rPr>
        <w:t>What is the most significant challenge that society faces today?</w:t>
      </w:r>
    </w:p>
    <w:p w14:paraId="33DDA2F8" w14:textId="64C6C366" w:rsidR="007C4A02" w:rsidRPr="007C4A02" w:rsidRDefault="007C4A02" w:rsidP="007C4A02">
      <w:pPr>
        <w:rPr>
          <w:rFonts w:ascii="Times New Roman" w:eastAsia="Times New Roman" w:hAnsi="Times New Roman" w:cs="Times New Roman"/>
        </w:rPr>
      </w:pPr>
      <w:r w:rsidRPr="007C4A02">
        <w:rPr>
          <w:rFonts w:ascii="Roboto" w:eastAsia="Times New Roman" w:hAnsi="Roboto" w:cs="Times New Roman"/>
          <w:color w:val="222222"/>
          <w:sz w:val="21"/>
          <w:szCs w:val="21"/>
          <w:shd w:val="clear" w:color="auto" w:fill="FFFFFF"/>
        </w:rPr>
        <w:t xml:space="preserve">Living in </w:t>
      </w:r>
      <w:del w:id="0" w:author="Chiara Situmorang" w:date="2021-12-27T07:29:00Z">
        <w:r w:rsidRPr="007C4A02" w:rsidDel="009E16C5">
          <w:rPr>
            <w:rFonts w:ascii="Roboto" w:eastAsia="Times New Roman" w:hAnsi="Roboto" w:cs="Times New Roman"/>
            <w:color w:val="222222"/>
            <w:sz w:val="21"/>
            <w:szCs w:val="21"/>
            <w:shd w:val="clear" w:color="auto" w:fill="FFFFFF"/>
          </w:rPr>
          <w:delText xml:space="preserve">a developing country, </w:delText>
        </w:r>
      </w:del>
      <w:r w:rsidRPr="007C4A02">
        <w:rPr>
          <w:rFonts w:ascii="Roboto" w:eastAsia="Times New Roman" w:hAnsi="Roboto" w:cs="Times New Roman"/>
          <w:color w:val="222222"/>
          <w:sz w:val="21"/>
          <w:szCs w:val="21"/>
          <w:shd w:val="clear" w:color="auto" w:fill="FFFFFF"/>
        </w:rPr>
        <w:t xml:space="preserve">Indonesia, I noticed </w:t>
      </w:r>
      <w:del w:id="1" w:author="Chiara Situmorang" w:date="2021-12-27T07:29:00Z">
        <w:r w:rsidRPr="007C4A02" w:rsidDel="009E16C5">
          <w:rPr>
            <w:rFonts w:ascii="Roboto" w:eastAsia="Times New Roman" w:hAnsi="Roboto" w:cs="Times New Roman"/>
            <w:color w:val="222222"/>
            <w:sz w:val="21"/>
            <w:szCs w:val="21"/>
            <w:shd w:val="clear" w:color="auto" w:fill="FFFFFF"/>
          </w:rPr>
          <w:delText>a significant challenge that society faces on the</w:delText>
        </w:r>
      </w:del>
      <w:ins w:id="2" w:author="Chiara Situmorang" w:date="2021-12-27T07:29:00Z">
        <w:r w:rsidR="009E16C5">
          <w:rPr>
            <w:rFonts w:ascii="Roboto" w:eastAsia="Times New Roman" w:hAnsi="Roboto" w:cs="Times New Roman"/>
            <w:color w:val="222222"/>
            <w:sz w:val="21"/>
            <w:szCs w:val="21"/>
            <w:shd w:val="clear" w:color="auto" w:fill="FFFFFF"/>
          </w:rPr>
          <w:t>people have a</w:t>
        </w:r>
      </w:ins>
      <w:r w:rsidRPr="007C4A02">
        <w:rPr>
          <w:rFonts w:ascii="Roboto" w:eastAsia="Times New Roman" w:hAnsi="Roboto" w:cs="Times New Roman"/>
          <w:color w:val="222222"/>
          <w:sz w:val="21"/>
          <w:szCs w:val="21"/>
          <w:shd w:val="clear" w:color="auto" w:fill="FFFFFF"/>
        </w:rPr>
        <w:t xml:space="preserve"> habit of littering even with the readily available disposal places. </w:t>
      </w:r>
      <w:commentRangeStart w:id="3"/>
      <w:r w:rsidRPr="007C4A02">
        <w:rPr>
          <w:rFonts w:ascii="Roboto" w:eastAsia="Times New Roman" w:hAnsi="Roboto" w:cs="Times New Roman"/>
          <w:color w:val="222222"/>
          <w:sz w:val="21"/>
          <w:szCs w:val="21"/>
          <w:shd w:val="clear" w:color="auto" w:fill="FFFFFF"/>
        </w:rPr>
        <w:t>I have always wondered, why is it that people do this and how are we going to solve this problem?</w:t>
      </w:r>
      <w:commentRangeEnd w:id="3"/>
      <w:r w:rsidR="009E16C5">
        <w:rPr>
          <w:rStyle w:val="CommentReference"/>
        </w:rPr>
        <w:commentReference w:id="3"/>
      </w:r>
    </w:p>
    <w:p w14:paraId="58C1D35E" w14:textId="77777777" w:rsidR="007C4A02" w:rsidRPr="007C4A02" w:rsidRDefault="007C4A02" w:rsidP="007C4A02">
      <w:pPr>
        <w:rPr>
          <w:rFonts w:ascii="Times New Roman" w:eastAsia="Times New Roman" w:hAnsi="Times New Roman" w:cs="Times New Roman"/>
        </w:rPr>
      </w:pPr>
    </w:p>
    <w:p w14:paraId="51D10ECE" w14:textId="77777777" w:rsidR="007C4A02" w:rsidRPr="007C4A02" w:rsidRDefault="007C4A02" w:rsidP="007C4A02">
      <w:pPr>
        <w:rPr>
          <w:rFonts w:ascii="Times New Roman" w:eastAsia="Times New Roman" w:hAnsi="Times New Roman" w:cs="Times New Roman"/>
          <w:b/>
          <w:bCs/>
          <w:i/>
          <w:iCs/>
        </w:rPr>
      </w:pPr>
      <w:r w:rsidRPr="007C4A02">
        <w:rPr>
          <w:rFonts w:ascii="Roboto" w:eastAsia="Times New Roman" w:hAnsi="Roboto" w:cs="Times New Roman"/>
          <w:b/>
          <w:bCs/>
          <w:i/>
          <w:iCs/>
          <w:color w:val="222222"/>
          <w:sz w:val="21"/>
          <w:szCs w:val="21"/>
          <w:shd w:val="clear" w:color="auto" w:fill="FFFFFF"/>
        </w:rPr>
        <w:t>How did you spend your last two summers?</w:t>
      </w:r>
    </w:p>
    <w:p w14:paraId="0FD881A7" w14:textId="6AAD48BB" w:rsidR="007C4A02" w:rsidRPr="007C4A02" w:rsidRDefault="007C4A02" w:rsidP="007C4A02">
      <w:pPr>
        <w:rPr>
          <w:rFonts w:ascii="Times New Roman" w:eastAsia="Times New Roman" w:hAnsi="Times New Roman" w:cs="Times New Roman"/>
        </w:rPr>
      </w:pPr>
      <w:r w:rsidRPr="007C4A02">
        <w:rPr>
          <w:rFonts w:ascii="Roboto" w:eastAsia="Times New Roman" w:hAnsi="Roboto" w:cs="Times New Roman"/>
          <w:color w:val="222222"/>
          <w:sz w:val="21"/>
          <w:szCs w:val="21"/>
          <w:shd w:val="clear" w:color="auto" w:fill="FFFFFF"/>
        </w:rPr>
        <w:t>In 2020, our family moved cities from Semarang to Jakarta. I helped with arranging our moving due to my parents’ busy schedule</w:t>
      </w:r>
      <w:del w:id="4" w:author="Chiara Situmorang" w:date="2021-12-27T07:30:00Z">
        <w:r w:rsidRPr="007C4A02" w:rsidDel="009E16C5">
          <w:rPr>
            <w:rFonts w:ascii="Roboto" w:eastAsia="Times New Roman" w:hAnsi="Roboto" w:cs="Times New Roman"/>
            <w:color w:val="222222"/>
            <w:sz w:val="21"/>
            <w:szCs w:val="21"/>
            <w:shd w:val="clear" w:color="auto" w:fill="FFFFFF"/>
          </w:rPr>
          <w:delText xml:space="preserve"> </w:delText>
        </w:r>
      </w:del>
      <w:ins w:id="5" w:author="Chiara Situmorang" w:date="2021-12-27T07:30:00Z">
        <w:r w:rsidR="009E16C5">
          <w:rPr>
            <w:rFonts w:ascii="Roboto" w:eastAsia="Times New Roman" w:hAnsi="Roboto" w:cs="Times New Roman"/>
            <w:color w:val="222222"/>
            <w:sz w:val="21"/>
            <w:szCs w:val="21"/>
            <w:shd w:val="clear" w:color="auto" w:fill="FFFFFF"/>
          </w:rPr>
          <w:t>, including (</w:t>
        </w:r>
        <w:commentRangeStart w:id="6"/>
        <w:r w:rsidR="009E16C5">
          <w:rPr>
            <w:rFonts w:ascii="Roboto" w:eastAsia="Times New Roman" w:hAnsi="Roboto" w:cs="Times New Roman"/>
            <w:color w:val="222222"/>
            <w:sz w:val="21"/>
            <w:szCs w:val="21"/>
            <w:shd w:val="clear" w:color="auto" w:fill="FFFFFF"/>
          </w:rPr>
          <w:t xml:space="preserve">doing </w:t>
        </w:r>
      </w:ins>
      <w:ins w:id="7" w:author="Chiara Situmorang" w:date="2021-12-27T07:31:00Z">
        <w:r w:rsidR="009E16C5">
          <w:rPr>
            <w:rFonts w:ascii="Roboto" w:eastAsia="Times New Roman" w:hAnsi="Roboto" w:cs="Times New Roman"/>
            <w:color w:val="222222"/>
            <w:sz w:val="21"/>
            <w:szCs w:val="21"/>
            <w:shd w:val="clear" w:color="auto" w:fill="FFFFFF"/>
          </w:rPr>
          <w:t>X</w:t>
        </w:r>
        <w:commentRangeEnd w:id="6"/>
        <w:r w:rsidR="009E16C5">
          <w:rPr>
            <w:rStyle w:val="CommentReference"/>
          </w:rPr>
          <w:commentReference w:id="6"/>
        </w:r>
        <w:r w:rsidR="009E16C5">
          <w:rPr>
            <w:rFonts w:ascii="Roboto" w:eastAsia="Times New Roman" w:hAnsi="Roboto" w:cs="Times New Roman"/>
            <w:color w:val="222222"/>
            <w:sz w:val="21"/>
            <w:szCs w:val="21"/>
            <w:shd w:val="clear" w:color="auto" w:fill="FFFFFF"/>
          </w:rPr>
          <w:t>)</w:t>
        </w:r>
      </w:ins>
      <w:del w:id="8" w:author="Chiara Situmorang" w:date="2021-12-27T07:30:00Z">
        <w:r w:rsidRPr="007C4A02" w:rsidDel="009E16C5">
          <w:rPr>
            <w:rFonts w:ascii="Roboto" w:eastAsia="Times New Roman" w:hAnsi="Roboto" w:cs="Times New Roman"/>
            <w:color w:val="222222"/>
            <w:sz w:val="21"/>
            <w:szCs w:val="21"/>
            <w:shd w:val="clear" w:color="auto" w:fill="FFFFFF"/>
          </w:rPr>
          <w:delText>and said my last goodbyes to my friends</w:delText>
        </w:r>
      </w:del>
      <w:r w:rsidRPr="007C4A02">
        <w:rPr>
          <w:rFonts w:ascii="Roboto" w:eastAsia="Times New Roman" w:hAnsi="Roboto" w:cs="Times New Roman"/>
          <w:color w:val="222222"/>
          <w:sz w:val="21"/>
          <w:szCs w:val="21"/>
          <w:shd w:val="clear" w:color="auto" w:fill="FFFFFF"/>
        </w:rPr>
        <w:t>. In 2021, I interned at Victoria Care, learning production processes from chemicals to cosmetics, and made a solar-powered power bank.</w:t>
      </w:r>
    </w:p>
    <w:p w14:paraId="01256E3E" w14:textId="7FF28A67" w:rsidR="007C4A02" w:rsidRDefault="007C4A02"/>
    <w:p w14:paraId="4AD89367" w14:textId="77777777" w:rsidR="007C4A02" w:rsidRPr="007C4A02" w:rsidRDefault="007C4A02" w:rsidP="007C4A02">
      <w:pPr>
        <w:rPr>
          <w:rFonts w:ascii="Times New Roman" w:eastAsia="Times New Roman" w:hAnsi="Times New Roman" w:cs="Times New Roman"/>
          <w:b/>
          <w:bCs/>
          <w:i/>
          <w:iCs/>
        </w:rPr>
      </w:pPr>
      <w:r w:rsidRPr="007C4A02">
        <w:rPr>
          <w:rFonts w:ascii="Roboto" w:eastAsia="Times New Roman" w:hAnsi="Roboto" w:cs="Times New Roman"/>
          <w:b/>
          <w:bCs/>
          <w:i/>
          <w:iCs/>
          <w:color w:val="222222"/>
          <w:sz w:val="21"/>
          <w:szCs w:val="21"/>
          <w:shd w:val="clear" w:color="auto" w:fill="FFFFFF"/>
        </w:rPr>
        <w:t>What historical moment or event do you wish you could have witnessed?</w:t>
      </w:r>
    </w:p>
    <w:p w14:paraId="4D449127" w14:textId="7F0B3328" w:rsidR="007C4A02" w:rsidRPr="007C4A02" w:rsidRDefault="007C4A02" w:rsidP="007C4A02">
      <w:pPr>
        <w:rPr>
          <w:rFonts w:ascii="Times New Roman" w:eastAsia="Times New Roman" w:hAnsi="Times New Roman" w:cs="Times New Roman"/>
        </w:rPr>
      </w:pPr>
      <w:r w:rsidRPr="007C4A02">
        <w:rPr>
          <w:rFonts w:ascii="Roboto" w:eastAsia="Times New Roman" w:hAnsi="Roboto" w:cs="Times New Roman"/>
          <w:color w:val="222222"/>
          <w:sz w:val="21"/>
          <w:szCs w:val="21"/>
          <w:shd w:val="clear" w:color="auto" w:fill="FFFFFF"/>
        </w:rPr>
        <w:t xml:space="preserve">Fritz Haber developing the Haber-Bosch process in 1905. It would be a huge </w:t>
      </w:r>
      <w:commentRangeStart w:id="9"/>
      <w:r w:rsidRPr="007C4A02">
        <w:rPr>
          <w:rFonts w:ascii="Roboto" w:eastAsia="Times New Roman" w:hAnsi="Roboto" w:cs="Times New Roman"/>
          <w:color w:val="222222"/>
          <w:sz w:val="21"/>
          <w:szCs w:val="21"/>
          <w:shd w:val="clear" w:color="auto" w:fill="FFFFFF"/>
        </w:rPr>
        <w:t>benefit</w:t>
      </w:r>
      <w:commentRangeEnd w:id="9"/>
      <w:r w:rsidR="00D439AD">
        <w:rPr>
          <w:rStyle w:val="CommentReference"/>
        </w:rPr>
        <w:commentReference w:id="9"/>
      </w:r>
      <w:r w:rsidRPr="007C4A02">
        <w:rPr>
          <w:rFonts w:ascii="Roboto" w:eastAsia="Times New Roman" w:hAnsi="Roboto" w:cs="Times New Roman"/>
          <w:color w:val="222222"/>
          <w:sz w:val="21"/>
          <w:szCs w:val="21"/>
          <w:shd w:val="clear" w:color="auto" w:fill="FFFFFF"/>
        </w:rPr>
        <w:t xml:space="preserve"> to witness Haber uncover what chemists longed for at the time: fixing nitrogen from air. </w:t>
      </w:r>
      <w:commentRangeStart w:id="10"/>
      <w:r w:rsidRPr="007C4A02">
        <w:rPr>
          <w:rFonts w:ascii="Roboto" w:eastAsia="Times New Roman" w:hAnsi="Roboto" w:cs="Times New Roman"/>
          <w:color w:val="222222"/>
          <w:sz w:val="21"/>
          <w:szCs w:val="21"/>
          <w:shd w:val="clear" w:color="auto" w:fill="FFFFFF"/>
        </w:rPr>
        <w:t>His process produced free inert nitrogen to combine chemically with other elements to form more</w:t>
      </w:r>
      <w:ins w:id="11" w:author="Chiara Situmorang" w:date="2021-12-27T07:24:00Z">
        <w:r w:rsidR="00D439AD">
          <w:rPr>
            <w:rFonts w:ascii="Roboto" w:eastAsia="Times New Roman" w:hAnsi="Roboto" w:cs="Times New Roman"/>
            <w:color w:val="222222"/>
            <w:sz w:val="21"/>
            <w:szCs w:val="21"/>
            <w:shd w:val="clear" w:color="auto" w:fill="FFFFFF"/>
          </w:rPr>
          <w:t xml:space="preserve"> </w:t>
        </w:r>
      </w:ins>
      <w:del w:id="12" w:author="Chiara Situmorang" w:date="2021-12-27T07:24:00Z">
        <w:r w:rsidRPr="007C4A02" w:rsidDel="00D439AD">
          <w:rPr>
            <w:rFonts w:ascii="Roboto" w:eastAsia="Times New Roman" w:hAnsi="Roboto" w:cs="Times New Roman"/>
            <w:color w:val="222222"/>
            <w:sz w:val="21"/>
            <w:szCs w:val="21"/>
            <w:shd w:val="clear" w:color="auto" w:fill="FFFFFF"/>
          </w:rPr>
          <w:delText>-</w:delText>
        </w:r>
      </w:del>
      <w:r w:rsidRPr="007C4A02">
        <w:rPr>
          <w:rFonts w:ascii="Roboto" w:eastAsia="Times New Roman" w:hAnsi="Roboto" w:cs="Times New Roman"/>
          <w:color w:val="222222"/>
          <w:sz w:val="21"/>
          <w:szCs w:val="21"/>
          <w:shd w:val="clear" w:color="auto" w:fill="FFFFFF"/>
        </w:rPr>
        <w:t>reactive nitrogen compounds.</w:t>
      </w:r>
      <w:commentRangeEnd w:id="10"/>
      <w:r w:rsidR="00D439AD">
        <w:rPr>
          <w:rStyle w:val="CommentReference"/>
        </w:rPr>
        <w:commentReference w:id="10"/>
      </w:r>
    </w:p>
    <w:p w14:paraId="202B51E6" w14:textId="77777777" w:rsidR="007C4A02" w:rsidRPr="007C4A02" w:rsidRDefault="007C4A02" w:rsidP="007C4A02">
      <w:pPr>
        <w:rPr>
          <w:rFonts w:ascii="Times New Roman" w:eastAsia="Times New Roman" w:hAnsi="Times New Roman" w:cs="Times New Roman"/>
        </w:rPr>
      </w:pPr>
    </w:p>
    <w:p w14:paraId="2E4E25B2" w14:textId="77777777" w:rsidR="0091634C" w:rsidRPr="0091634C" w:rsidRDefault="0091634C" w:rsidP="0091634C">
      <w:pPr>
        <w:rPr>
          <w:rFonts w:ascii="Times New Roman" w:eastAsia="Times New Roman" w:hAnsi="Times New Roman" w:cs="Times New Roman"/>
          <w:b/>
          <w:bCs/>
          <w:i/>
          <w:iCs/>
        </w:rPr>
      </w:pPr>
      <w:r w:rsidRPr="0091634C">
        <w:rPr>
          <w:rFonts w:ascii="Roboto" w:eastAsia="Times New Roman" w:hAnsi="Roboto" w:cs="Times New Roman"/>
          <w:b/>
          <w:bCs/>
          <w:i/>
          <w:iCs/>
          <w:color w:val="222222"/>
          <w:sz w:val="21"/>
          <w:szCs w:val="21"/>
          <w:shd w:val="clear" w:color="auto" w:fill="FFFFFF"/>
        </w:rPr>
        <w:t>Briefly elaborate on one of your extracurricular activities, a job you hold, or responsibilities you have for your family.</w:t>
      </w:r>
    </w:p>
    <w:p w14:paraId="71D442DA" w14:textId="77777777" w:rsidR="0091634C" w:rsidRPr="0091634C" w:rsidRDefault="0091634C" w:rsidP="0091634C">
      <w:pPr>
        <w:rPr>
          <w:rFonts w:ascii="Times New Roman" w:eastAsia="Times New Roman" w:hAnsi="Times New Roman" w:cs="Times New Roman"/>
        </w:rPr>
      </w:pPr>
      <w:commentRangeStart w:id="13"/>
      <w:r w:rsidRPr="0091634C">
        <w:rPr>
          <w:rFonts w:ascii="Roboto" w:eastAsia="Times New Roman" w:hAnsi="Roboto" w:cs="Times New Roman"/>
          <w:color w:val="222222"/>
          <w:sz w:val="21"/>
          <w:szCs w:val="21"/>
          <w:shd w:val="clear" w:color="auto" w:fill="FFFFFF"/>
        </w:rPr>
        <w:t xml:space="preserve">With a purpose, the things you do will be enjoyable. For </w:t>
      </w:r>
      <w:commentRangeEnd w:id="13"/>
      <w:r w:rsidR="00D439AD">
        <w:rPr>
          <w:rStyle w:val="CommentReference"/>
        </w:rPr>
        <w:commentReference w:id="13"/>
      </w:r>
      <w:r w:rsidRPr="0091634C">
        <w:rPr>
          <w:rFonts w:ascii="Roboto" w:eastAsia="Times New Roman" w:hAnsi="Roboto" w:cs="Times New Roman"/>
          <w:color w:val="222222"/>
          <w:sz w:val="21"/>
          <w:szCs w:val="21"/>
          <w:shd w:val="clear" w:color="auto" w:fill="FFFFFF"/>
        </w:rPr>
        <w:t>me, it’s piano. I served as lead pianist in my church’s worship band, participated in international competitions, and performed solo in school events. My ultimate reason to continue the piano is to bring joy to others with my music.</w:t>
      </w:r>
    </w:p>
    <w:p w14:paraId="77159BBB" w14:textId="77777777" w:rsidR="0091634C" w:rsidRPr="0091634C" w:rsidRDefault="0091634C" w:rsidP="0091634C">
      <w:pPr>
        <w:rPr>
          <w:rFonts w:ascii="Times New Roman" w:eastAsia="Times New Roman" w:hAnsi="Times New Roman" w:cs="Times New Roman"/>
        </w:rPr>
      </w:pPr>
    </w:p>
    <w:p w14:paraId="7E4898A0" w14:textId="77777777" w:rsidR="000F75CD" w:rsidRPr="000F75CD" w:rsidRDefault="000F75CD" w:rsidP="000F75CD">
      <w:pPr>
        <w:rPr>
          <w:rFonts w:ascii="Times New Roman" w:eastAsia="Times New Roman" w:hAnsi="Times New Roman" w:cs="Times New Roman"/>
          <w:b/>
          <w:bCs/>
          <w:i/>
          <w:iCs/>
        </w:rPr>
      </w:pPr>
      <w:r w:rsidRPr="000F75CD">
        <w:rPr>
          <w:rFonts w:ascii="Roboto" w:eastAsia="Times New Roman" w:hAnsi="Roboto" w:cs="Times New Roman"/>
          <w:b/>
          <w:bCs/>
          <w:i/>
          <w:iCs/>
          <w:color w:val="222222"/>
          <w:sz w:val="21"/>
          <w:szCs w:val="21"/>
          <w:shd w:val="clear" w:color="auto" w:fill="FFFFFF"/>
        </w:rPr>
        <w:t>Name one thing you are looking forward to experiencing at Stanford.</w:t>
      </w:r>
    </w:p>
    <w:p w14:paraId="1BC4934D" w14:textId="5E3C5B36" w:rsidR="000F75CD" w:rsidRDefault="00D62B8A">
      <w:r>
        <w:t>Still in progress</w:t>
      </w:r>
    </w:p>
    <w:p w14:paraId="2CA0A02F" w14:textId="77777777" w:rsidR="007C4A02" w:rsidRDefault="007C4A02"/>
    <w:sectPr w:rsidR="007C4A02"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iara Situmorang" w:date="2021-12-27T07:30:00Z" w:initials="CS">
    <w:p w14:paraId="4DC4B1FA" w14:textId="5154233E" w:rsidR="009E16C5" w:rsidRDefault="009E16C5">
      <w:pPr>
        <w:pStyle w:val="CommentText"/>
      </w:pPr>
      <w:r>
        <w:rPr>
          <w:rStyle w:val="CommentReference"/>
        </w:rPr>
        <w:annotationRef/>
      </w:r>
      <w:r>
        <w:t>Have you done something to understand this further? Elaborate</w:t>
      </w:r>
      <w:r w:rsidR="00BC4BE6">
        <w:t xml:space="preserve"> briefly if yes.</w:t>
      </w:r>
    </w:p>
  </w:comment>
  <w:comment w:id="6" w:author="Chiara Situmorang" w:date="2021-12-27T07:31:00Z" w:initials="CS">
    <w:p w14:paraId="166FF617" w14:textId="5E33357A" w:rsidR="009E16C5" w:rsidRDefault="009E16C5">
      <w:pPr>
        <w:pStyle w:val="CommentText"/>
      </w:pPr>
      <w:r>
        <w:rPr>
          <w:rStyle w:val="CommentReference"/>
        </w:rPr>
        <w:annotationRef/>
      </w:r>
      <w:r>
        <w:t>add something particularly important that you did here! eg. packed the house, oversaw the movers, etc.</w:t>
      </w:r>
    </w:p>
  </w:comment>
  <w:comment w:id="9" w:author="Chiara Situmorang" w:date="2021-12-27T07:24:00Z" w:initials="CS">
    <w:p w14:paraId="382CDBB8" w14:textId="61961928" w:rsidR="00D439AD" w:rsidRDefault="00D439AD">
      <w:pPr>
        <w:pStyle w:val="CommentText"/>
      </w:pPr>
      <w:r>
        <w:rPr>
          <w:rStyle w:val="CommentReference"/>
        </w:rPr>
        <w:annotationRef/>
      </w:r>
      <w:r>
        <w:t>‘benefit’ doesn’t seem like the right word… maybe ‘privilege’?</w:t>
      </w:r>
    </w:p>
  </w:comment>
  <w:comment w:id="10" w:author="Chiara Situmorang" w:date="2021-12-27T07:25:00Z" w:initials="CS">
    <w:p w14:paraId="7F82C4EF" w14:textId="1261D355" w:rsidR="00D439AD" w:rsidRDefault="00D439AD">
      <w:pPr>
        <w:pStyle w:val="CommentText"/>
      </w:pPr>
      <w:r>
        <w:rPr>
          <w:rStyle w:val="CommentReference"/>
        </w:rPr>
        <w:annotationRef/>
      </w:r>
      <w:r w:rsidR="00F00068">
        <w:t>Why do</w:t>
      </w:r>
      <w:r>
        <w:t xml:space="preserve"> you want to see this event specifically (</w:t>
      </w:r>
      <w:proofErr w:type="spellStart"/>
      <w:proofErr w:type="gramStart"/>
      <w:r>
        <w:t>eg.</w:t>
      </w:r>
      <w:proofErr w:type="spellEnd"/>
      <w:proofErr w:type="gramEnd"/>
      <w:r>
        <w:t xml:space="preserve"> do you want to talk to the scientists, or witness their eureka moment, or see the process of getting there?) </w:t>
      </w:r>
    </w:p>
  </w:comment>
  <w:comment w:id="13" w:author="Chiara Situmorang" w:date="2021-12-27T07:28:00Z" w:initials="CS">
    <w:p w14:paraId="2C4D5E9A" w14:textId="587BAC9F" w:rsidR="00D439AD" w:rsidRDefault="00D439AD">
      <w:pPr>
        <w:pStyle w:val="CommentText"/>
      </w:pPr>
      <w:r>
        <w:rPr>
          <w:rStyle w:val="CommentReference"/>
        </w:rPr>
        <w:annotationRef/>
      </w:r>
      <w:r>
        <w:t xml:space="preserve">This makes it sound as if piano is actually </w:t>
      </w:r>
      <w:proofErr w:type="gramStart"/>
      <w:r>
        <w:t>tedious</w:t>
      </w:r>
      <w:proofErr w:type="gramEnd"/>
      <w:r>
        <w:t xml:space="preserve"> but you’ve fooled yourself into thinking it’s enjoyable, </w:t>
      </w:r>
      <w:proofErr w:type="spellStart"/>
      <w:r>
        <w:t>haha</w:t>
      </w:r>
      <w:proofErr w:type="spellEnd"/>
      <w:r>
        <w:t>. I would use these words to elaborate on why you want to bring joy to others through music.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4B1FA" w15:done="0"/>
  <w15:commentEx w15:paraId="166FF617" w15:done="0"/>
  <w15:commentEx w15:paraId="382CDBB8" w15:done="0"/>
  <w15:commentEx w15:paraId="7F82C4EF" w15:done="0"/>
  <w15:commentEx w15:paraId="2C4D5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3E9FE" w16cex:dateUtc="2021-12-27T00:30:00Z"/>
  <w16cex:commentExtensible w16cex:durableId="2573EA42" w16cex:dateUtc="2021-12-27T00:31:00Z"/>
  <w16cex:commentExtensible w16cex:durableId="2573E8CA" w16cex:dateUtc="2021-12-27T00:24:00Z"/>
  <w16cex:commentExtensible w16cex:durableId="2573E8F5" w16cex:dateUtc="2021-12-27T00:25:00Z"/>
  <w16cex:commentExtensible w16cex:durableId="2573E983" w16cex:dateUtc="2021-12-27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4B1FA" w16cid:durableId="2573E9FE"/>
  <w16cid:commentId w16cid:paraId="166FF617" w16cid:durableId="2573EA42"/>
  <w16cid:commentId w16cid:paraId="382CDBB8" w16cid:durableId="2573E8CA"/>
  <w16cid:commentId w16cid:paraId="7F82C4EF" w16cid:durableId="2573E8F5"/>
  <w16cid:commentId w16cid:paraId="2C4D5E9A" w16cid:durableId="2573E9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02"/>
    <w:rsid w:val="000F75CD"/>
    <w:rsid w:val="004A375B"/>
    <w:rsid w:val="00755CED"/>
    <w:rsid w:val="007C4A02"/>
    <w:rsid w:val="0091634C"/>
    <w:rsid w:val="009E16C5"/>
    <w:rsid w:val="00A3079B"/>
    <w:rsid w:val="00BC4BE6"/>
    <w:rsid w:val="00D439AD"/>
    <w:rsid w:val="00D62B8A"/>
    <w:rsid w:val="00F00068"/>
    <w:rsid w:val="00F8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2E559"/>
  <w15:chartTrackingRefBased/>
  <w15:docId w15:val="{343E555C-6005-1F47-875A-0433B6A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A0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439AD"/>
  </w:style>
  <w:style w:type="character" w:styleId="CommentReference">
    <w:name w:val="annotation reference"/>
    <w:basedOn w:val="DefaultParagraphFont"/>
    <w:uiPriority w:val="99"/>
    <w:semiHidden/>
    <w:unhideWhenUsed/>
    <w:rsid w:val="00D439AD"/>
    <w:rPr>
      <w:sz w:val="16"/>
      <w:szCs w:val="16"/>
    </w:rPr>
  </w:style>
  <w:style w:type="paragraph" w:styleId="CommentText">
    <w:name w:val="annotation text"/>
    <w:basedOn w:val="Normal"/>
    <w:link w:val="CommentTextChar"/>
    <w:uiPriority w:val="99"/>
    <w:semiHidden/>
    <w:unhideWhenUsed/>
    <w:rsid w:val="00D439AD"/>
    <w:rPr>
      <w:sz w:val="20"/>
      <w:szCs w:val="20"/>
    </w:rPr>
  </w:style>
  <w:style w:type="character" w:customStyle="1" w:styleId="CommentTextChar">
    <w:name w:val="Comment Text Char"/>
    <w:basedOn w:val="DefaultParagraphFont"/>
    <w:link w:val="CommentText"/>
    <w:uiPriority w:val="99"/>
    <w:semiHidden/>
    <w:rsid w:val="00D439AD"/>
    <w:rPr>
      <w:sz w:val="20"/>
      <w:szCs w:val="20"/>
    </w:rPr>
  </w:style>
  <w:style w:type="paragraph" w:styleId="CommentSubject">
    <w:name w:val="annotation subject"/>
    <w:basedOn w:val="CommentText"/>
    <w:next w:val="CommentText"/>
    <w:link w:val="CommentSubjectChar"/>
    <w:uiPriority w:val="99"/>
    <w:semiHidden/>
    <w:unhideWhenUsed/>
    <w:rsid w:val="00D439AD"/>
    <w:rPr>
      <w:b/>
      <w:bCs/>
    </w:rPr>
  </w:style>
  <w:style w:type="character" w:customStyle="1" w:styleId="CommentSubjectChar">
    <w:name w:val="Comment Subject Char"/>
    <w:basedOn w:val="CommentTextChar"/>
    <w:link w:val="CommentSubject"/>
    <w:uiPriority w:val="99"/>
    <w:semiHidden/>
    <w:rsid w:val="00D439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5118">
      <w:bodyDiv w:val="1"/>
      <w:marLeft w:val="0"/>
      <w:marRight w:val="0"/>
      <w:marTop w:val="0"/>
      <w:marBottom w:val="0"/>
      <w:divBdr>
        <w:top w:val="none" w:sz="0" w:space="0" w:color="auto"/>
        <w:left w:val="none" w:sz="0" w:space="0" w:color="auto"/>
        <w:bottom w:val="none" w:sz="0" w:space="0" w:color="auto"/>
        <w:right w:val="none" w:sz="0" w:space="0" w:color="auto"/>
      </w:divBdr>
    </w:div>
    <w:div w:id="416824061">
      <w:bodyDiv w:val="1"/>
      <w:marLeft w:val="0"/>
      <w:marRight w:val="0"/>
      <w:marTop w:val="0"/>
      <w:marBottom w:val="0"/>
      <w:divBdr>
        <w:top w:val="none" w:sz="0" w:space="0" w:color="auto"/>
        <w:left w:val="none" w:sz="0" w:space="0" w:color="auto"/>
        <w:bottom w:val="none" w:sz="0" w:space="0" w:color="auto"/>
        <w:right w:val="none" w:sz="0" w:space="0" w:color="auto"/>
      </w:divBdr>
    </w:div>
    <w:div w:id="520050455">
      <w:bodyDiv w:val="1"/>
      <w:marLeft w:val="0"/>
      <w:marRight w:val="0"/>
      <w:marTop w:val="0"/>
      <w:marBottom w:val="0"/>
      <w:divBdr>
        <w:top w:val="none" w:sz="0" w:space="0" w:color="auto"/>
        <w:left w:val="none" w:sz="0" w:space="0" w:color="auto"/>
        <w:bottom w:val="none" w:sz="0" w:space="0" w:color="auto"/>
        <w:right w:val="none" w:sz="0" w:space="0" w:color="auto"/>
      </w:divBdr>
    </w:div>
    <w:div w:id="746656523">
      <w:bodyDiv w:val="1"/>
      <w:marLeft w:val="0"/>
      <w:marRight w:val="0"/>
      <w:marTop w:val="0"/>
      <w:marBottom w:val="0"/>
      <w:divBdr>
        <w:top w:val="none" w:sz="0" w:space="0" w:color="auto"/>
        <w:left w:val="none" w:sz="0" w:space="0" w:color="auto"/>
        <w:bottom w:val="none" w:sz="0" w:space="0" w:color="auto"/>
        <w:right w:val="none" w:sz="0" w:space="0" w:color="auto"/>
      </w:divBdr>
    </w:div>
    <w:div w:id="774205607">
      <w:bodyDiv w:val="1"/>
      <w:marLeft w:val="0"/>
      <w:marRight w:val="0"/>
      <w:marTop w:val="0"/>
      <w:marBottom w:val="0"/>
      <w:divBdr>
        <w:top w:val="none" w:sz="0" w:space="0" w:color="auto"/>
        <w:left w:val="none" w:sz="0" w:space="0" w:color="auto"/>
        <w:bottom w:val="none" w:sz="0" w:space="0" w:color="auto"/>
        <w:right w:val="none" w:sz="0" w:space="0" w:color="auto"/>
      </w:divBdr>
    </w:div>
    <w:div w:id="948044847">
      <w:bodyDiv w:val="1"/>
      <w:marLeft w:val="0"/>
      <w:marRight w:val="0"/>
      <w:marTop w:val="0"/>
      <w:marBottom w:val="0"/>
      <w:divBdr>
        <w:top w:val="none" w:sz="0" w:space="0" w:color="auto"/>
        <w:left w:val="none" w:sz="0" w:space="0" w:color="auto"/>
        <w:bottom w:val="none" w:sz="0" w:space="0" w:color="auto"/>
        <w:right w:val="none" w:sz="0" w:space="0" w:color="auto"/>
      </w:divBdr>
    </w:div>
    <w:div w:id="1376662109">
      <w:bodyDiv w:val="1"/>
      <w:marLeft w:val="0"/>
      <w:marRight w:val="0"/>
      <w:marTop w:val="0"/>
      <w:marBottom w:val="0"/>
      <w:divBdr>
        <w:top w:val="none" w:sz="0" w:space="0" w:color="auto"/>
        <w:left w:val="none" w:sz="0" w:space="0" w:color="auto"/>
        <w:bottom w:val="none" w:sz="0" w:space="0" w:color="auto"/>
        <w:right w:val="none" w:sz="0" w:space="0" w:color="auto"/>
      </w:divBdr>
    </w:div>
    <w:div w:id="1447890351">
      <w:bodyDiv w:val="1"/>
      <w:marLeft w:val="0"/>
      <w:marRight w:val="0"/>
      <w:marTop w:val="0"/>
      <w:marBottom w:val="0"/>
      <w:divBdr>
        <w:top w:val="none" w:sz="0" w:space="0" w:color="auto"/>
        <w:left w:val="none" w:sz="0" w:space="0" w:color="auto"/>
        <w:bottom w:val="none" w:sz="0" w:space="0" w:color="auto"/>
        <w:right w:val="none" w:sz="0" w:space="0" w:color="auto"/>
      </w:divBdr>
    </w:div>
    <w:div w:id="1448230833">
      <w:bodyDiv w:val="1"/>
      <w:marLeft w:val="0"/>
      <w:marRight w:val="0"/>
      <w:marTop w:val="0"/>
      <w:marBottom w:val="0"/>
      <w:divBdr>
        <w:top w:val="none" w:sz="0" w:space="0" w:color="auto"/>
        <w:left w:val="none" w:sz="0" w:space="0" w:color="auto"/>
        <w:bottom w:val="none" w:sz="0" w:space="0" w:color="auto"/>
        <w:right w:val="none" w:sz="0" w:space="0" w:color="auto"/>
      </w:divBdr>
    </w:div>
    <w:div w:id="1748380490">
      <w:bodyDiv w:val="1"/>
      <w:marLeft w:val="0"/>
      <w:marRight w:val="0"/>
      <w:marTop w:val="0"/>
      <w:marBottom w:val="0"/>
      <w:divBdr>
        <w:top w:val="none" w:sz="0" w:space="0" w:color="auto"/>
        <w:left w:val="none" w:sz="0" w:space="0" w:color="auto"/>
        <w:bottom w:val="none" w:sz="0" w:space="0" w:color="auto"/>
        <w:right w:val="none" w:sz="0" w:space="0" w:color="auto"/>
      </w:divBdr>
    </w:div>
    <w:div w:id="2101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2021-12-23T09:30:00Z</dcterms:created>
  <dcterms:modified xsi:type="dcterms:W3CDTF">2021-12-27T00:36:00Z</dcterms:modified>
</cp:coreProperties>
</file>