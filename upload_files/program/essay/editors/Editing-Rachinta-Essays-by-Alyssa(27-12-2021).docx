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D3F86C" w14:textId="77777777" w:rsidR="00AA7126" w:rsidRPr="00AA7126" w:rsidRDefault="00AA7126" w:rsidP="00AA7126">
      <w:pPr>
        <w:rPr>
          <w:rFonts w:ascii="Times New Roman" w:eastAsia="Times New Roman" w:hAnsi="Times New Roman" w:cs="Times New Roman"/>
          <w:i/>
          <w:iCs/>
          <w:color w:val="000000" w:themeColor="text1"/>
        </w:rPr>
      </w:pPr>
      <w:r w:rsidRPr="00AA7126">
        <w:rPr>
          <w:rFonts w:ascii="Roboto" w:eastAsia="Times New Roman" w:hAnsi="Roboto" w:cs="Times New Roman"/>
          <w:b/>
          <w:bCs/>
          <w:i/>
          <w:iCs/>
          <w:color w:val="000000" w:themeColor="text1"/>
          <w:sz w:val="22"/>
          <w:szCs w:val="22"/>
          <w:shd w:val="clear" w:color="auto" w:fill="FFFFFF"/>
        </w:rPr>
        <w:t xml:space="preserve">Engineering is inherently collaborative. What does collaboration mean </w:t>
      </w:r>
      <w:commentRangeStart w:id="0"/>
      <w:r w:rsidRPr="00AA7126">
        <w:rPr>
          <w:rFonts w:ascii="Roboto" w:eastAsia="Times New Roman" w:hAnsi="Roboto" w:cs="Times New Roman"/>
          <w:b/>
          <w:bCs/>
          <w:i/>
          <w:iCs/>
          <w:color w:val="000000" w:themeColor="text1"/>
          <w:sz w:val="22"/>
          <w:szCs w:val="22"/>
          <w:shd w:val="clear" w:color="auto" w:fill="FFFFFF"/>
        </w:rPr>
        <w:t xml:space="preserve">to you? What strengths do you </w:t>
      </w:r>
      <w:commentRangeEnd w:id="0"/>
      <w:r w:rsidR="00AF391D">
        <w:rPr>
          <w:rStyle w:val="CommentReference"/>
        </w:rPr>
        <w:commentReference w:id="0"/>
      </w:r>
      <w:r w:rsidRPr="00AA7126">
        <w:rPr>
          <w:rFonts w:ascii="Roboto" w:eastAsia="Times New Roman" w:hAnsi="Roboto" w:cs="Times New Roman"/>
          <w:b/>
          <w:bCs/>
          <w:i/>
          <w:iCs/>
          <w:color w:val="000000" w:themeColor="text1"/>
          <w:sz w:val="22"/>
          <w:szCs w:val="22"/>
          <w:shd w:val="clear" w:color="auto" w:fill="FFFFFF"/>
        </w:rPr>
        <w:t>bring to the collaborative process? (200 words)</w:t>
      </w:r>
    </w:p>
    <w:p w14:paraId="56EE37DA" w14:textId="77777777" w:rsidR="00AA7126" w:rsidRPr="00AA7126" w:rsidRDefault="00AA7126" w:rsidP="00AA7126">
      <w:pPr>
        <w:rPr>
          <w:rFonts w:ascii="Times New Roman" w:eastAsia="Times New Roman" w:hAnsi="Times New Roman" w:cs="Times New Roman"/>
          <w:color w:val="000000" w:themeColor="text1"/>
        </w:rPr>
      </w:pPr>
    </w:p>
    <w:p w14:paraId="393C3C11" w14:textId="77777777" w:rsidR="00AA7126" w:rsidRPr="00AA7126" w:rsidRDefault="00AA7126" w:rsidP="00AA7126">
      <w:pPr>
        <w:rPr>
          <w:rFonts w:ascii="Times New Roman" w:eastAsia="Times New Roman" w:hAnsi="Times New Roman" w:cs="Times New Roman"/>
          <w:color w:val="000000" w:themeColor="text1"/>
        </w:rPr>
      </w:pPr>
      <w:r w:rsidRPr="00AA7126">
        <w:rPr>
          <w:rFonts w:ascii="Arial" w:eastAsia="Times New Roman" w:hAnsi="Arial" w:cs="Arial"/>
          <w:color w:val="000000" w:themeColor="text1"/>
          <w:sz w:val="22"/>
          <w:szCs w:val="22"/>
        </w:rPr>
        <w:t xml:space="preserve">After many failed designs and iterations, we were finally able to create a product that reduced water usage by 30%. Challenged by Dettol Arabia in the DIDI Competition, our product featured 2 rods protruding out of a wide body featuring </w:t>
      </w:r>
      <w:proofErr w:type="gramStart"/>
      <w:r w:rsidRPr="00AA7126">
        <w:rPr>
          <w:rFonts w:ascii="Arial" w:eastAsia="Times New Roman" w:hAnsi="Arial" w:cs="Arial"/>
          <w:color w:val="000000" w:themeColor="text1"/>
          <w:sz w:val="22"/>
          <w:szCs w:val="22"/>
        </w:rPr>
        <w:t>a</w:t>
      </w:r>
      <w:proofErr w:type="gramEnd"/>
      <w:r w:rsidRPr="00AA7126">
        <w:rPr>
          <w:rFonts w:ascii="Arial" w:eastAsia="Times New Roman" w:hAnsi="Arial" w:cs="Arial"/>
          <w:color w:val="000000" w:themeColor="text1"/>
          <w:sz w:val="22"/>
          <w:szCs w:val="22"/>
        </w:rPr>
        <w:t xml:space="preserve"> LCD screen to display correct handwashing techniques to users. Inspired by a YouTube video I had seen of </w:t>
      </w:r>
      <w:r w:rsidRPr="00AA7126">
        <w:rPr>
          <w:rFonts w:ascii="Arial" w:eastAsia="Times New Roman" w:hAnsi="Arial" w:cs="Arial"/>
          <w:i/>
          <w:iCs/>
          <w:color w:val="000000" w:themeColor="text1"/>
          <w:sz w:val="22"/>
          <w:szCs w:val="22"/>
        </w:rPr>
        <w:t xml:space="preserve">Alex the French Guy Cooking </w:t>
      </w:r>
      <w:r w:rsidRPr="00AA7126">
        <w:rPr>
          <w:rFonts w:ascii="Arial" w:eastAsia="Times New Roman" w:hAnsi="Arial" w:cs="Arial"/>
          <w:color w:val="000000" w:themeColor="text1"/>
          <w:sz w:val="22"/>
          <w:szCs w:val="22"/>
        </w:rPr>
        <w:t>creating a DIY croissant-dough-roller-machine, I pitched the idea to the team, and while doubts arose at first, we quickly distributed our tasks to work efficiently. </w:t>
      </w:r>
    </w:p>
    <w:p w14:paraId="56D92640" w14:textId="77777777" w:rsidR="00AA7126" w:rsidRPr="00AA7126" w:rsidRDefault="00AA7126" w:rsidP="00AA7126">
      <w:pPr>
        <w:rPr>
          <w:rFonts w:ascii="Times New Roman" w:eastAsia="Times New Roman" w:hAnsi="Times New Roman" w:cs="Times New Roman"/>
          <w:color w:val="000000" w:themeColor="text1"/>
        </w:rPr>
      </w:pPr>
    </w:p>
    <w:p w14:paraId="639D496D" w14:textId="77777777" w:rsidR="00AA7126" w:rsidRPr="00AA7126" w:rsidRDefault="00AA7126" w:rsidP="00AA7126">
      <w:pPr>
        <w:rPr>
          <w:rFonts w:ascii="Times New Roman" w:eastAsia="Times New Roman" w:hAnsi="Times New Roman" w:cs="Times New Roman"/>
          <w:color w:val="000000" w:themeColor="text1"/>
        </w:rPr>
      </w:pPr>
      <w:commentRangeStart w:id="1"/>
      <w:r w:rsidRPr="00AA7126">
        <w:rPr>
          <w:rFonts w:ascii="Arial" w:eastAsia="Times New Roman" w:hAnsi="Arial" w:cs="Arial"/>
          <w:color w:val="000000" w:themeColor="text1"/>
          <w:sz w:val="22"/>
          <w:szCs w:val="22"/>
        </w:rPr>
        <w:t xml:space="preserve">Suleiman, the group leader, worked on the main body’s prototype, connecting each part of the product together like he connected each team member’s tasks. </w:t>
      </w:r>
      <w:proofErr w:type="spellStart"/>
      <w:r w:rsidRPr="00AA7126">
        <w:rPr>
          <w:rFonts w:ascii="Arial" w:eastAsia="Times New Roman" w:hAnsi="Arial" w:cs="Arial"/>
          <w:color w:val="000000" w:themeColor="text1"/>
          <w:sz w:val="22"/>
          <w:szCs w:val="22"/>
        </w:rPr>
        <w:t>Rashika</w:t>
      </w:r>
      <w:proofErr w:type="spellEnd"/>
      <w:r w:rsidRPr="00AA7126">
        <w:rPr>
          <w:rFonts w:ascii="Arial" w:eastAsia="Times New Roman" w:hAnsi="Arial" w:cs="Arial"/>
          <w:color w:val="000000" w:themeColor="text1"/>
          <w:sz w:val="22"/>
          <w:szCs w:val="22"/>
        </w:rPr>
        <w:t xml:space="preserve">, being visually talented, designed the animations for the product’s LCD screen. </w:t>
      </w:r>
      <w:proofErr w:type="spellStart"/>
      <w:r w:rsidRPr="00AA7126">
        <w:rPr>
          <w:rFonts w:ascii="Arial" w:eastAsia="Times New Roman" w:hAnsi="Arial" w:cs="Arial"/>
          <w:color w:val="000000" w:themeColor="text1"/>
          <w:sz w:val="22"/>
          <w:szCs w:val="22"/>
        </w:rPr>
        <w:t>Keshini</w:t>
      </w:r>
      <w:proofErr w:type="spellEnd"/>
      <w:r w:rsidRPr="00AA7126">
        <w:rPr>
          <w:rFonts w:ascii="Arial" w:eastAsia="Times New Roman" w:hAnsi="Arial" w:cs="Arial"/>
          <w:color w:val="000000" w:themeColor="text1"/>
          <w:sz w:val="22"/>
          <w:szCs w:val="22"/>
        </w:rPr>
        <w:t xml:space="preserve"> and Emmanuel were like the solar panels of the product.</w:t>
      </w:r>
      <w:commentRangeEnd w:id="1"/>
      <w:r w:rsidR="00AF391D">
        <w:rPr>
          <w:rStyle w:val="CommentReference"/>
        </w:rPr>
        <w:commentReference w:id="1"/>
      </w:r>
      <w:r w:rsidRPr="00AA7126">
        <w:rPr>
          <w:rFonts w:ascii="Arial" w:eastAsia="Times New Roman" w:hAnsi="Arial" w:cs="Arial"/>
          <w:color w:val="000000" w:themeColor="text1"/>
          <w:sz w:val="22"/>
          <w:szCs w:val="22"/>
        </w:rPr>
        <w:t xml:space="preserve"> They gave energy to the team while soldering the hardware. However, knowing they weren’t as s</w:t>
      </w:r>
      <w:commentRangeStart w:id="2"/>
      <w:r w:rsidRPr="00AA7126">
        <w:rPr>
          <w:rFonts w:ascii="Arial" w:eastAsia="Times New Roman" w:hAnsi="Arial" w:cs="Arial"/>
          <w:color w:val="000000" w:themeColor="text1"/>
          <w:sz w:val="22"/>
          <w:szCs w:val="22"/>
        </w:rPr>
        <w:t>killed in coding the Arduino, I stepped in to work on the software.</w:t>
      </w:r>
      <w:commentRangeEnd w:id="2"/>
      <w:r w:rsidR="00AF391D">
        <w:rPr>
          <w:rStyle w:val="CommentReference"/>
        </w:rPr>
        <w:commentReference w:id="2"/>
      </w:r>
    </w:p>
    <w:p w14:paraId="2416D52F" w14:textId="77777777" w:rsidR="00AA7126" w:rsidRPr="00AA7126" w:rsidRDefault="00AA7126" w:rsidP="00AA7126">
      <w:pPr>
        <w:rPr>
          <w:rFonts w:ascii="Times New Roman" w:eastAsia="Times New Roman" w:hAnsi="Times New Roman" w:cs="Times New Roman"/>
          <w:color w:val="000000" w:themeColor="text1"/>
        </w:rPr>
      </w:pPr>
      <w:r w:rsidRPr="00AA7126">
        <w:rPr>
          <w:rFonts w:ascii="Arial" w:eastAsia="Times New Roman" w:hAnsi="Arial" w:cs="Arial"/>
          <w:color w:val="000000" w:themeColor="text1"/>
          <w:sz w:val="22"/>
          <w:szCs w:val="22"/>
        </w:rPr>
        <w:t> </w:t>
      </w:r>
    </w:p>
    <w:p w14:paraId="1AFD25D9" w14:textId="77777777" w:rsidR="00AA7126" w:rsidRPr="00AA7126" w:rsidRDefault="00AA7126" w:rsidP="00AA7126">
      <w:pPr>
        <w:rPr>
          <w:rFonts w:ascii="Times New Roman" w:eastAsia="Times New Roman" w:hAnsi="Times New Roman" w:cs="Times New Roman"/>
          <w:color w:val="000000" w:themeColor="text1"/>
        </w:rPr>
      </w:pPr>
      <w:r w:rsidRPr="00AA7126">
        <w:rPr>
          <w:rFonts w:ascii="Arial" w:eastAsia="Times New Roman" w:hAnsi="Arial" w:cs="Arial"/>
          <w:color w:val="000000" w:themeColor="text1"/>
          <w:sz w:val="22"/>
          <w:szCs w:val="22"/>
        </w:rPr>
        <w:t xml:space="preserve">While my creativity initially stimulated the creation of the product, each one of us acted as a piece in the final product. To me that’s what collaboration is: </w:t>
      </w:r>
      <w:commentRangeStart w:id="3"/>
      <w:r w:rsidRPr="00AA7126">
        <w:rPr>
          <w:rFonts w:ascii="Arial" w:eastAsia="Times New Roman" w:hAnsi="Arial" w:cs="Arial"/>
          <w:color w:val="000000" w:themeColor="text1"/>
          <w:sz w:val="22"/>
          <w:szCs w:val="22"/>
        </w:rPr>
        <w:t>distributing expertise</w:t>
      </w:r>
      <w:commentRangeEnd w:id="3"/>
      <w:r w:rsidR="00AF391D">
        <w:rPr>
          <w:rStyle w:val="CommentReference"/>
        </w:rPr>
        <w:commentReference w:id="3"/>
      </w:r>
      <w:r w:rsidRPr="00AA7126">
        <w:rPr>
          <w:rFonts w:ascii="Arial" w:eastAsia="Times New Roman" w:hAnsi="Arial" w:cs="Arial"/>
          <w:color w:val="000000" w:themeColor="text1"/>
          <w:sz w:val="22"/>
          <w:szCs w:val="22"/>
        </w:rPr>
        <w:t xml:space="preserve"> according to each other's strengths and taking initiatives to compensate for each other's weakness. </w:t>
      </w:r>
    </w:p>
    <w:p w14:paraId="7CA1AB07" w14:textId="77777777" w:rsidR="00AA7126" w:rsidRPr="00AA7126" w:rsidRDefault="00AA7126" w:rsidP="00AA7126">
      <w:pPr>
        <w:rPr>
          <w:rFonts w:ascii="Times New Roman" w:eastAsia="Times New Roman" w:hAnsi="Times New Roman" w:cs="Times New Roman"/>
          <w:color w:val="000000" w:themeColor="text1"/>
        </w:rPr>
      </w:pPr>
    </w:p>
    <w:p w14:paraId="6208F41B" w14:textId="77777777" w:rsidR="00AA7126" w:rsidRPr="00AA7126" w:rsidRDefault="00AA7126" w:rsidP="00AA7126">
      <w:pPr>
        <w:spacing w:before="60"/>
        <w:rPr>
          <w:rFonts w:ascii="Times New Roman" w:eastAsia="Times New Roman" w:hAnsi="Times New Roman" w:cs="Times New Roman"/>
          <w:i/>
          <w:iCs/>
          <w:color w:val="000000" w:themeColor="text1"/>
        </w:rPr>
      </w:pPr>
      <w:r w:rsidRPr="00AA7126">
        <w:rPr>
          <w:rFonts w:ascii="Roboto" w:eastAsia="Times New Roman" w:hAnsi="Roboto" w:cs="Times New Roman"/>
          <w:b/>
          <w:bCs/>
          <w:i/>
          <w:iCs/>
          <w:color w:val="000000" w:themeColor="text1"/>
          <w:sz w:val="22"/>
          <w:szCs w:val="22"/>
          <w:shd w:val="clear" w:color="auto" w:fill="FFFFFF"/>
        </w:rPr>
        <w:t>For you, what makes Cornell Engineering special? Why do you want to attend Cornell Engineering? (200 words)</w:t>
      </w:r>
    </w:p>
    <w:p w14:paraId="0C899E2E" w14:textId="77777777" w:rsidR="00AA7126" w:rsidRPr="00AA7126" w:rsidRDefault="00AA7126" w:rsidP="00AA7126">
      <w:pPr>
        <w:rPr>
          <w:rFonts w:ascii="Times New Roman" w:eastAsia="Times New Roman" w:hAnsi="Times New Roman" w:cs="Times New Roman"/>
          <w:color w:val="000000" w:themeColor="text1"/>
        </w:rPr>
      </w:pPr>
    </w:p>
    <w:p w14:paraId="1686138B" w14:textId="77777777" w:rsidR="00AA7126" w:rsidRPr="00AA7126" w:rsidRDefault="00AA7126" w:rsidP="00AA7126">
      <w:pPr>
        <w:rPr>
          <w:rFonts w:ascii="Times New Roman" w:eastAsia="Times New Roman" w:hAnsi="Times New Roman" w:cs="Times New Roman"/>
          <w:color w:val="000000" w:themeColor="text1"/>
        </w:rPr>
      </w:pPr>
      <w:commentRangeStart w:id="4"/>
      <w:r w:rsidRPr="00AA7126">
        <w:rPr>
          <w:rFonts w:ascii="Arial" w:eastAsia="Times New Roman" w:hAnsi="Arial" w:cs="Arial"/>
          <w:color w:val="000000" w:themeColor="text1"/>
          <w:sz w:val="22"/>
          <w:szCs w:val="22"/>
        </w:rPr>
        <w:t xml:space="preserve">My drive to find a feasible form of renewable penetration to the grid led me to investigate </w:t>
      </w:r>
      <w:proofErr w:type="gramStart"/>
      <w:r w:rsidRPr="00AA7126">
        <w:rPr>
          <w:rFonts w:ascii="Arial" w:eastAsia="Times New Roman" w:hAnsi="Arial" w:cs="Arial"/>
          <w:color w:val="000000" w:themeColor="text1"/>
          <w:sz w:val="22"/>
          <w:szCs w:val="22"/>
        </w:rPr>
        <w:t>the</w:t>
      </w:r>
      <w:r w:rsidRPr="00AA7126">
        <w:rPr>
          <w:rFonts w:ascii="Arial" w:eastAsia="Times New Roman" w:hAnsi="Arial" w:cs="Arial"/>
          <w:strike/>
          <w:color w:val="000000" w:themeColor="text1"/>
          <w:sz w:val="22"/>
          <w:szCs w:val="22"/>
        </w:rPr>
        <w:t xml:space="preserve"> </w:t>
      </w:r>
      <w:r w:rsidRPr="00AA7126">
        <w:rPr>
          <w:rFonts w:ascii="Arial" w:eastAsia="Times New Roman" w:hAnsi="Arial" w:cs="Arial"/>
          <w:color w:val="000000" w:themeColor="text1"/>
          <w:sz w:val="22"/>
          <w:szCs w:val="22"/>
        </w:rPr>
        <w:t> benefits</w:t>
      </w:r>
      <w:proofErr w:type="gramEnd"/>
      <w:r w:rsidRPr="00AA7126">
        <w:rPr>
          <w:rFonts w:ascii="Arial" w:eastAsia="Times New Roman" w:hAnsi="Arial" w:cs="Arial"/>
          <w:color w:val="000000" w:themeColor="text1"/>
          <w:sz w:val="22"/>
          <w:szCs w:val="22"/>
        </w:rPr>
        <w:t xml:space="preserve"> of ‘smart grid’ technology on the efficiency and sustainability of the power grid for my school research paper</w:t>
      </w:r>
      <w:commentRangeEnd w:id="4"/>
      <w:r w:rsidR="00AF391D">
        <w:rPr>
          <w:rStyle w:val="CommentReference"/>
        </w:rPr>
        <w:commentReference w:id="4"/>
      </w:r>
      <w:r w:rsidRPr="00AA7126">
        <w:rPr>
          <w:rFonts w:ascii="Arial" w:eastAsia="Times New Roman" w:hAnsi="Arial" w:cs="Arial"/>
          <w:color w:val="000000" w:themeColor="text1"/>
          <w:sz w:val="22"/>
          <w:szCs w:val="22"/>
        </w:rPr>
        <w:t xml:space="preserve">. </w:t>
      </w:r>
      <w:r w:rsidRPr="00AA7126">
        <w:rPr>
          <w:rFonts w:ascii="Arial" w:eastAsia="Times New Roman" w:hAnsi="Arial" w:cs="Arial"/>
          <w:color w:val="000000" w:themeColor="text1"/>
          <w:sz w:val="22"/>
          <w:szCs w:val="22"/>
          <w:shd w:val="clear" w:color="auto" w:fill="FFFFFF"/>
        </w:rPr>
        <w:t xml:space="preserve">Wallowed into research on technology to enhance renewable penetration in the grid, I stumbled upon Cornell’s Dr. </w:t>
      </w:r>
      <w:proofErr w:type="spellStart"/>
      <w:r w:rsidRPr="00AA7126">
        <w:rPr>
          <w:rFonts w:ascii="Arial" w:eastAsia="Times New Roman" w:hAnsi="Arial" w:cs="Arial"/>
          <w:color w:val="000000" w:themeColor="text1"/>
          <w:sz w:val="22"/>
          <w:szCs w:val="22"/>
          <w:shd w:val="clear" w:color="auto" w:fill="FFFFFF"/>
        </w:rPr>
        <w:t>Eilan</w:t>
      </w:r>
      <w:proofErr w:type="spellEnd"/>
      <w:r w:rsidRPr="00AA7126">
        <w:rPr>
          <w:rFonts w:ascii="Arial" w:eastAsia="Times New Roman" w:hAnsi="Arial" w:cs="Arial"/>
          <w:color w:val="000000" w:themeColor="text1"/>
          <w:sz w:val="22"/>
          <w:szCs w:val="22"/>
          <w:shd w:val="clear" w:color="auto" w:fill="FFFFFF"/>
        </w:rPr>
        <w:t xml:space="preserve"> </w:t>
      </w:r>
      <w:proofErr w:type="spellStart"/>
      <w:r w:rsidRPr="00AA7126">
        <w:rPr>
          <w:rFonts w:ascii="Arial" w:eastAsia="Times New Roman" w:hAnsi="Arial" w:cs="Arial"/>
          <w:color w:val="000000" w:themeColor="text1"/>
          <w:sz w:val="22"/>
          <w:szCs w:val="22"/>
          <w:shd w:val="clear" w:color="auto" w:fill="FFFFFF"/>
        </w:rPr>
        <w:t>Bitar’s</w:t>
      </w:r>
      <w:proofErr w:type="spellEnd"/>
      <w:r w:rsidRPr="00AA7126">
        <w:rPr>
          <w:rFonts w:ascii="Arial" w:eastAsia="Times New Roman" w:hAnsi="Arial" w:cs="Arial"/>
          <w:color w:val="000000" w:themeColor="text1"/>
          <w:sz w:val="22"/>
          <w:szCs w:val="22"/>
          <w:shd w:val="clear" w:color="auto" w:fill="FFFFFF"/>
        </w:rPr>
        <w:t xml:space="preserve"> research on the control of distributed energy resources, where I was fascinated by his findings on</w:t>
      </w:r>
      <w:r w:rsidRPr="00AA7126">
        <w:rPr>
          <w:rFonts w:ascii="Arial" w:eastAsia="Times New Roman" w:hAnsi="Arial" w:cs="Arial"/>
          <w:color w:val="000000" w:themeColor="text1"/>
          <w:sz w:val="22"/>
          <w:szCs w:val="22"/>
        </w:rPr>
        <w:t xml:space="preserve"> the potential of integrating smart meters and high energy-density supercapacitors into our current fossil-fuel powered electrical grids, sparking curiosity in implementing such technologies in my home, Indonesia. Inspired by Dr. </w:t>
      </w:r>
      <w:proofErr w:type="spellStart"/>
      <w:r w:rsidRPr="00AA7126">
        <w:rPr>
          <w:rFonts w:ascii="Arial" w:eastAsia="Times New Roman" w:hAnsi="Arial" w:cs="Arial"/>
          <w:color w:val="000000" w:themeColor="text1"/>
          <w:sz w:val="22"/>
          <w:szCs w:val="22"/>
        </w:rPr>
        <w:t>Bitar’s</w:t>
      </w:r>
      <w:proofErr w:type="spellEnd"/>
      <w:r w:rsidRPr="00AA7126">
        <w:rPr>
          <w:rFonts w:ascii="Arial" w:eastAsia="Times New Roman" w:hAnsi="Arial" w:cs="Arial"/>
          <w:color w:val="000000" w:themeColor="text1"/>
          <w:sz w:val="22"/>
          <w:szCs w:val="22"/>
        </w:rPr>
        <w:t xml:space="preserve"> research, I hope</w:t>
      </w:r>
      <w:commentRangeStart w:id="5"/>
      <w:r w:rsidRPr="00AA7126">
        <w:rPr>
          <w:rFonts w:ascii="Arial" w:eastAsia="Times New Roman" w:hAnsi="Arial" w:cs="Arial"/>
          <w:color w:val="000000" w:themeColor="text1"/>
          <w:sz w:val="22"/>
          <w:szCs w:val="22"/>
        </w:rPr>
        <w:t xml:space="preserve"> to carry out undergraduate research at Cornell on smart systems. Cornell’s abundance of undergraduate research in the realm of smart systems proves our shared desire to </w:t>
      </w:r>
      <w:r w:rsidRPr="00AA7126">
        <w:rPr>
          <w:rFonts w:ascii="Arial" w:eastAsia="Times New Roman" w:hAnsi="Arial" w:cs="Arial"/>
          <w:color w:val="000000" w:themeColor="text1"/>
          <w:sz w:val="22"/>
          <w:szCs w:val="22"/>
          <w:shd w:val="clear" w:color="auto" w:fill="FFFFFF"/>
        </w:rPr>
        <w:t xml:space="preserve">optimize energy systems through smart </w:t>
      </w:r>
      <w:proofErr w:type="spellStart"/>
      <w:proofErr w:type="gramStart"/>
      <w:r w:rsidRPr="00AA7126">
        <w:rPr>
          <w:rFonts w:ascii="Arial" w:eastAsia="Times New Roman" w:hAnsi="Arial" w:cs="Arial"/>
          <w:color w:val="000000" w:themeColor="text1"/>
          <w:sz w:val="22"/>
          <w:szCs w:val="22"/>
          <w:shd w:val="clear" w:color="auto" w:fill="FFFFFF"/>
        </w:rPr>
        <w:t>innovations.To</w:t>
      </w:r>
      <w:proofErr w:type="spellEnd"/>
      <w:proofErr w:type="gramEnd"/>
      <w:r w:rsidRPr="00AA7126">
        <w:rPr>
          <w:rFonts w:ascii="Arial" w:eastAsia="Times New Roman" w:hAnsi="Arial" w:cs="Arial"/>
          <w:color w:val="000000" w:themeColor="text1"/>
          <w:sz w:val="22"/>
          <w:szCs w:val="22"/>
          <w:shd w:val="clear" w:color="auto" w:fill="FFFFFF"/>
        </w:rPr>
        <w:t xml:space="preserve"> further explore this concept, I look forward to taking the </w:t>
      </w:r>
      <w:r w:rsidRPr="00AA7126">
        <w:rPr>
          <w:rFonts w:ascii="Arial" w:eastAsia="Times New Roman" w:hAnsi="Arial" w:cs="Arial"/>
          <w:i/>
          <w:iCs/>
          <w:color w:val="000000" w:themeColor="text1"/>
          <w:sz w:val="22"/>
          <w:szCs w:val="22"/>
          <w:shd w:val="clear" w:color="auto" w:fill="FFFFFF"/>
        </w:rPr>
        <w:t xml:space="preserve">Intro to Internet of Things- Tech and Engagement </w:t>
      </w:r>
      <w:r w:rsidRPr="00AA7126">
        <w:rPr>
          <w:rFonts w:ascii="Arial" w:eastAsia="Times New Roman" w:hAnsi="Arial" w:cs="Arial"/>
          <w:color w:val="000000" w:themeColor="text1"/>
          <w:sz w:val="22"/>
          <w:szCs w:val="22"/>
          <w:shd w:val="clear" w:color="auto" w:fill="FFFFFF"/>
        </w:rPr>
        <w:t xml:space="preserve">class, where I hope to delve deeper into the mechanism behind device-to-device communication. This will give me a better understanding on the feasibility of implementing a bidirectional electrical flow in the grid as part of the smart grid. </w:t>
      </w:r>
      <w:commentRangeEnd w:id="5"/>
      <w:r w:rsidR="00AF391D">
        <w:rPr>
          <w:rStyle w:val="CommentReference"/>
        </w:rPr>
        <w:commentReference w:id="5"/>
      </w:r>
      <w:r w:rsidRPr="00AA7126">
        <w:rPr>
          <w:rFonts w:ascii="Arial" w:eastAsia="Times New Roman" w:hAnsi="Arial" w:cs="Arial"/>
          <w:color w:val="000000" w:themeColor="text1"/>
          <w:sz w:val="22"/>
          <w:szCs w:val="22"/>
          <w:shd w:val="clear" w:color="auto" w:fill="FFFFFF"/>
        </w:rPr>
        <w:t>Ultimately, I am eager to j</w:t>
      </w:r>
      <w:commentRangeStart w:id="6"/>
      <w:r w:rsidRPr="00AA7126">
        <w:rPr>
          <w:rFonts w:ascii="Arial" w:eastAsia="Times New Roman" w:hAnsi="Arial" w:cs="Arial"/>
          <w:color w:val="000000" w:themeColor="text1"/>
          <w:sz w:val="22"/>
          <w:szCs w:val="22"/>
          <w:shd w:val="clear" w:color="auto" w:fill="FFFFFF"/>
        </w:rPr>
        <w:t>oin Cornell’s drive to shift to a less fossil-fuel reliant grid. </w:t>
      </w:r>
      <w:commentRangeEnd w:id="6"/>
      <w:r w:rsidR="004742A6">
        <w:rPr>
          <w:rStyle w:val="CommentReference"/>
        </w:rPr>
        <w:commentReference w:id="6"/>
      </w:r>
    </w:p>
    <w:p w14:paraId="30A88441" w14:textId="77777777" w:rsidR="00AA7126" w:rsidRPr="00AA7126" w:rsidRDefault="00AA7126" w:rsidP="00AA7126">
      <w:pPr>
        <w:rPr>
          <w:rFonts w:ascii="Times New Roman" w:eastAsia="Times New Roman" w:hAnsi="Times New Roman" w:cs="Times New Roman"/>
          <w:color w:val="000000" w:themeColor="text1"/>
        </w:rPr>
      </w:pPr>
    </w:p>
    <w:p w14:paraId="1ACFF734" w14:textId="5AA09651" w:rsidR="00B36311" w:rsidRDefault="00106034">
      <w:pPr>
        <w:rPr>
          <w:ins w:id="7" w:author="Alyssa Manik" w:date="2021-12-27T02:21:00Z"/>
          <w:color w:val="000000" w:themeColor="text1"/>
        </w:rPr>
      </w:pPr>
      <w:ins w:id="8" w:author="Alyssa Manik" w:date="2021-12-27T02:21:00Z">
        <w:r>
          <w:rPr>
            <w:color w:val="000000" w:themeColor="text1"/>
          </w:rPr>
          <w:t>Hello, good job on your essays. You were clear, elaborated well enough and had interesting responses to say.</w:t>
        </w:r>
      </w:ins>
    </w:p>
    <w:p w14:paraId="5DB37AE4" w14:textId="796D911C" w:rsidR="00106034" w:rsidRDefault="00106034">
      <w:pPr>
        <w:rPr>
          <w:ins w:id="9" w:author="Alyssa Manik" w:date="2021-12-27T02:21:00Z"/>
          <w:color w:val="000000" w:themeColor="text1"/>
        </w:rPr>
      </w:pPr>
    </w:p>
    <w:p w14:paraId="7B64E55D" w14:textId="254DBEC7" w:rsidR="00106034" w:rsidRDefault="00106034">
      <w:pPr>
        <w:rPr>
          <w:ins w:id="10" w:author="Alyssa Manik" w:date="2021-12-27T02:24:00Z"/>
          <w:color w:val="000000" w:themeColor="text1"/>
        </w:rPr>
      </w:pPr>
      <w:ins w:id="11" w:author="Alyssa Manik" w:date="2021-12-27T02:21:00Z">
        <w:r>
          <w:rPr>
            <w:color w:val="000000" w:themeColor="text1"/>
          </w:rPr>
          <w:t xml:space="preserve">In the first response, they mentioned engineering is collaborative, so </w:t>
        </w:r>
        <w:proofErr w:type="gramStart"/>
        <w:r>
          <w:rPr>
            <w:color w:val="000000" w:themeColor="text1"/>
          </w:rPr>
          <w:t>clearly</w:t>
        </w:r>
        <w:proofErr w:type="gramEnd"/>
        <w:r>
          <w:rPr>
            <w:color w:val="000000" w:themeColor="text1"/>
          </w:rPr>
          <w:t xml:space="preserve"> they were expecting an answer related to</w:t>
        </w:r>
      </w:ins>
      <w:ins w:id="12" w:author="Alyssa Manik" w:date="2021-12-27T02:22:00Z">
        <w:r>
          <w:rPr>
            <w:color w:val="000000" w:themeColor="text1"/>
          </w:rPr>
          <w:t xml:space="preserve"> engineering. While you did mention that you had expertise in software and/or coding, it would be great to emphasize that </w:t>
        </w:r>
        <w:proofErr w:type="gramStart"/>
        <w:r>
          <w:rPr>
            <w:color w:val="000000" w:themeColor="text1"/>
          </w:rPr>
          <w:t>part</w:t>
        </w:r>
        <w:proofErr w:type="gramEnd"/>
        <w:r>
          <w:rPr>
            <w:color w:val="000000" w:themeColor="text1"/>
          </w:rPr>
          <w:t xml:space="preserve"> so they know you’re confident in your capabilities. To be honest, your concluding sentence was great, but </w:t>
        </w:r>
        <w:proofErr w:type="gramStart"/>
        <w:r>
          <w:rPr>
            <w:color w:val="000000" w:themeColor="text1"/>
          </w:rPr>
          <w:t>essentially</w:t>
        </w:r>
        <w:proofErr w:type="gramEnd"/>
        <w:r>
          <w:rPr>
            <w:color w:val="000000" w:themeColor="text1"/>
          </w:rPr>
          <w:t xml:space="preserve"> you’re </w:t>
        </w:r>
      </w:ins>
      <w:ins w:id="13" w:author="Alyssa Manik" w:date="2021-12-27T02:23:00Z">
        <w:r>
          <w:rPr>
            <w:color w:val="000000" w:themeColor="text1"/>
          </w:rPr>
          <w:t xml:space="preserve">only stating, “collaboration is making up for </w:t>
        </w:r>
        <w:proofErr w:type="spellStart"/>
        <w:r>
          <w:rPr>
            <w:color w:val="000000" w:themeColor="text1"/>
          </w:rPr>
          <w:t>each others</w:t>
        </w:r>
        <w:proofErr w:type="spellEnd"/>
        <w:r>
          <w:rPr>
            <w:color w:val="000000" w:themeColor="text1"/>
          </w:rPr>
          <w:t>’ weaknesses” which could be a bit overstated. Your current response does go full circle and the transition between ideas was clear, so it’s up to you if you wa</w:t>
        </w:r>
      </w:ins>
      <w:ins w:id="14" w:author="Alyssa Manik" w:date="2021-12-27T02:24:00Z">
        <w:r>
          <w:rPr>
            <w:color w:val="000000" w:themeColor="text1"/>
          </w:rPr>
          <w:t>nt to keep it.</w:t>
        </w:r>
      </w:ins>
    </w:p>
    <w:p w14:paraId="329CA7DE" w14:textId="6944EB65" w:rsidR="00106034" w:rsidRDefault="00106034">
      <w:pPr>
        <w:rPr>
          <w:ins w:id="15" w:author="Alyssa Manik" w:date="2021-12-27T02:24:00Z"/>
          <w:color w:val="000000" w:themeColor="text1"/>
        </w:rPr>
      </w:pPr>
    </w:p>
    <w:p w14:paraId="1407625A" w14:textId="6A865988" w:rsidR="00106034" w:rsidRPr="000D2C8B" w:rsidRDefault="00106034">
      <w:pPr>
        <w:rPr>
          <w:color w:val="000000" w:themeColor="text1"/>
        </w:rPr>
      </w:pPr>
      <w:ins w:id="16" w:author="Alyssa Manik" w:date="2021-12-27T02:24:00Z">
        <w:r>
          <w:rPr>
            <w:color w:val="000000" w:themeColor="text1"/>
          </w:rPr>
          <w:lastRenderedPageBreak/>
          <w:t xml:space="preserve">The second response was more specific and had more of your interests and step-by-step goals so that was good. The only thing I want to note is the first sentence, which </w:t>
        </w:r>
      </w:ins>
      <w:ins w:id="17" w:author="Alyssa Manik" w:date="2021-12-27T02:25:00Z">
        <w:r>
          <w:rPr>
            <w:color w:val="000000" w:themeColor="text1"/>
          </w:rPr>
          <w:t xml:space="preserve">could be </w:t>
        </w:r>
        <w:r w:rsidR="00EF42C2">
          <w:rPr>
            <w:color w:val="000000" w:themeColor="text1"/>
          </w:rPr>
          <w:t xml:space="preserve">a bit </w:t>
        </w:r>
        <w:r>
          <w:rPr>
            <w:color w:val="000000" w:themeColor="text1"/>
          </w:rPr>
          <w:t xml:space="preserve">lengthy to </w:t>
        </w:r>
        <w:r w:rsidR="00F322E4">
          <w:rPr>
            <w:color w:val="000000" w:themeColor="text1"/>
          </w:rPr>
          <w:t>understand.</w:t>
        </w:r>
      </w:ins>
    </w:p>
    <w:sectPr w:rsidR="00106034" w:rsidRPr="000D2C8B" w:rsidSect="00A3079B">
      <w:pgSz w:w="11900" w:h="16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lyssa Manik" w:date="2021-12-27T02:10:00Z" w:initials="AM">
    <w:p w14:paraId="736BBB38" w14:textId="1C922954" w:rsidR="00AF391D" w:rsidRDefault="00AF391D">
      <w:pPr>
        <w:pStyle w:val="CommentText"/>
      </w:pPr>
      <w:r>
        <w:rPr>
          <w:rStyle w:val="CommentReference"/>
        </w:rPr>
        <w:annotationRef/>
      </w:r>
      <w:r>
        <w:t>Focus on yourself.</w:t>
      </w:r>
    </w:p>
  </w:comment>
  <w:comment w:id="1" w:author="Alyssa Manik" w:date="2021-12-27T02:10:00Z" w:initials="AM">
    <w:p w14:paraId="354E5E28" w14:textId="175817C5" w:rsidR="00AF391D" w:rsidRDefault="00AF391D">
      <w:pPr>
        <w:pStyle w:val="CommentText"/>
      </w:pPr>
      <w:r>
        <w:rPr>
          <w:rStyle w:val="CommentReference"/>
        </w:rPr>
        <w:annotationRef/>
      </w:r>
      <w:r>
        <w:t xml:space="preserve">I really like how you were considerate enough in stating what your friends did, and that’s a good thing. </w:t>
      </w:r>
      <w:proofErr w:type="gramStart"/>
      <w:r>
        <w:t>That being said, since</w:t>
      </w:r>
      <w:proofErr w:type="gramEnd"/>
      <w:r>
        <w:t xml:space="preserve"> this is an essay that assesses you as a person, this part is going to be entirely irrelevant to the admission officer reading this. Instead, just make their parts concise and focus more on yourself.</w:t>
      </w:r>
    </w:p>
  </w:comment>
  <w:comment w:id="2" w:author="Alyssa Manik" w:date="2021-12-27T02:11:00Z" w:initials="AM">
    <w:p w14:paraId="6C270DB5" w14:textId="5A5A65D7" w:rsidR="00AF391D" w:rsidRDefault="00AF391D">
      <w:pPr>
        <w:pStyle w:val="CommentText"/>
      </w:pPr>
      <w:r>
        <w:rPr>
          <w:rStyle w:val="CommentReference"/>
        </w:rPr>
        <w:annotationRef/>
      </w:r>
      <w:r>
        <w:t>You could elaborate more here, spotlight your strengths. Don’t worry about being a “show-off” this is what the essay asks you to do.</w:t>
      </w:r>
    </w:p>
  </w:comment>
  <w:comment w:id="3" w:author="Alyssa Manik" w:date="2021-12-27T02:12:00Z" w:initials="AM">
    <w:p w14:paraId="799AD56D" w14:textId="7CC7F090" w:rsidR="00AF391D" w:rsidRDefault="00AF391D">
      <w:pPr>
        <w:pStyle w:val="CommentText"/>
      </w:pPr>
      <w:r>
        <w:rPr>
          <w:rStyle w:val="CommentReference"/>
        </w:rPr>
        <w:annotationRef/>
      </w:r>
      <w:r>
        <w:t>Expertise is an inherent skill or accumulated experience, so saying you’re distributing it is grammatically incorrect.</w:t>
      </w:r>
    </w:p>
  </w:comment>
  <w:comment w:id="4" w:author="Alyssa Manik" w:date="2021-12-27T02:13:00Z" w:initials="AM">
    <w:p w14:paraId="6BA8AE19" w14:textId="4265DF7D" w:rsidR="00AF391D" w:rsidRDefault="00AF391D">
      <w:pPr>
        <w:pStyle w:val="CommentText"/>
      </w:pPr>
      <w:r>
        <w:rPr>
          <w:rStyle w:val="CommentReference"/>
        </w:rPr>
        <w:annotationRef/>
      </w:r>
      <w:r>
        <w:t>This is a run-on sentence, try to add more comma or make it more concise.</w:t>
      </w:r>
    </w:p>
  </w:comment>
  <w:comment w:id="5" w:author="Alyssa Manik" w:date="2021-12-27T02:13:00Z" w:initials="AM">
    <w:p w14:paraId="5DA20B21" w14:textId="297CD8D0" w:rsidR="00AF391D" w:rsidRDefault="00AF391D">
      <w:pPr>
        <w:pStyle w:val="CommentText"/>
      </w:pPr>
      <w:r>
        <w:rPr>
          <w:rStyle w:val="CommentReference"/>
        </w:rPr>
        <w:annotationRef/>
      </w:r>
      <w:r>
        <w:t xml:space="preserve">Very </w:t>
      </w:r>
      <w:proofErr w:type="gramStart"/>
      <w:r>
        <w:t>specific, and</w:t>
      </w:r>
      <w:proofErr w:type="gramEnd"/>
      <w:r>
        <w:t xml:space="preserve"> explains what you want and how you could benefit. Very good.</w:t>
      </w:r>
    </w:p>
  </w:comment>
  <w:comment w:id="6" w:author="Alyssa Manik" w:date="2021-12-27T02:19:00Z" w:initials="AM">
    <w:p w14:paraId="0FE4584F" w14:textId="75C17E8C" w:rsidR="004742A6" w:rsidRDefault="004742A6">
      <w:pPr>
        <w:pStyle w:val="CommentText"/>
      </w:pPr>
      <w:r>
        <w:rPr>
          <w:rStyle w:val="CommentReference"/>
        </w:rPr>
        <w:annotationRef/>
      </w:r>
      <w:r>
        <w:t xml:space="preserve">I think this is your answer to the first sentence of this prompt, correct? Try to imply early in your response that Cornell’s drive to go into new energy sources is something you admire.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36BBB38" w15:done="0"/>
  <w15:commentEx w15:paraId="354E5E28" w15:done="0"/>
  <w15:commentEx w15:paraId="6C270DB5" w15:done="0"/>
  <w15:commentEx w15:paraId="799AD56D" w15:done="0"/>
  <w15:commentEx w15:paraId="6BA8AE19" w15:done="0"/>
  <w15:commentEx w15:paraId="5DA20B21" w15:done="0"/>
  <w15:commentEx w15:paraId="0FE4584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739EFA" w16cex:dateUtc="2021-12-27T10:10:00Z"/>
  <w16cex:commentExtensible w16cex:durableId="25739F0D" w16cex:dateUtc="2021-12-27T10:10:00Z"/>
  <w16cex:commentExtensible w16cex:durableId="25739F51" w16cex:dateUtc="2021-12-27T10:11:00Z"/>
  <w16cex:commentExtensible w16cex:durableId="25739F89" w16cex:dateUtc="2021-12-27T10:12:00Z"/>
  <w16cex:commentExtensible w16cex:durableId="25739FB1" w16cex:dateUtc="2021-12-27T10:13:00Z"/>
  <w16cex:commentExtensible w16cex:durableId="25739FE6" w16cex:dateUtc="2021-12-27T10:13:00Z"/>
  <w16cex:commentExtensible w16cex:durableId="2573A142" w16cex:dateUtc="2021-12-27T10:1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36BBB38" w16cid:durableId="25739EFA"/>
  <w16cid:commentId w16cid:paraId="354E5E28" w16cid:durableId="25739F0D"/>
  <w16cid:commentId w16cid:paraId="6C270DB5" w16cid:durableId="25739F51"/>
  <w16cid:commentId w16cid:paraId="799AD56D" w16cid:durableId="25739F89"/>
  <w16cid:commentId w16cid:paraId="6BA8AE19" w16cid:durableId="25739FB1"/>
  <w16cid:commentId w16cid:paraId="5DA20B21" w16cid:durableId="25739FE6"/>
  <w16cid:commentId w16cid:paraId="0FE4584F" w16cid:durableId="2573A14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panose1 w:val="020B0604020202020204"/>
    <w:charset w:val="00"/>
    <w:family w:val="auto"/>
    <w:pitch w:val="variable"/>
    <w:sig w:usb0="E00002FF" w:usb1="5000205B" w:usb2="00000020" w:usb3="00000000" w:csb0="0000019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lyssa Manik">
    <w15:presenceInfo w15:providerId="AD" w15:userId="S::amanik@usc.edu::610a775b-7ea5-4e4a-9923-56bbfc2375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7126"/>
    <w:rsid w:val="000D2C8B"/>
    <w:rsid w:val="00106034"/>
    <w:rsid w:val="004742A6"/>
    <w:rsid w:val="004A375B"/>
    <w:rsid w:val="00A3079B"/>
    <w:rsid w:val="00AA7126"/>
    <w:rsid w:val="00AF391D"/>
    <w:rsid w:val="00E36839"/>
    <w:rsid w:val="00EF42C2"/>
    <w:rsid w:val="00F322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F3D3648"/>
  <w15:chartTrackingRefBased/>
  <w15:docId w15:val="{7B0786E1-6EEC-464F-AEB9-51FC532DF7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A7126"/>
    <w:pPr>
      <w:spacing w:before="100" w:beforeAutospacing="1" w:after="100" w:afterAutospacing="1"/>
    </w:pPr>
    <w:rPr>
      <w:rFonts w:ascii="Times New Roman" w:eastAsia="Times New Roman" w:hAnsi="Times New Roman" w:cs="Times New Roman"/>
    </w:rPr>
  </w:style>
  <w:style w:type="paragraph" w:styleId="Revision">
    <w:name w:val="Revision"/>
    <w:hidden/>
    <w:uiPriority w:val="99"/>
    <w:semiHidden/>
    <w:rsid w:val="00AF391D"/>
  </w:style>
  <w:style w:type="character" w:styleId="CommentReference">
    <w:name w:val="annotation reference"/>
    <w:basedOn w:val="DefaultParagraphFont"/>
    <w:uiPriority w:val="99"/>
    <w:semiHidden/>
    <w:unhideWhenUsed/>
    <w:rsid w:val="00AF391D"/>
    <w:rPr>
      <w:sz w:val="16"/>
      <w:szCs w:val="16"/>
    </w:rPr>
  </w:style>
  <w:style w:type="paragraph" w:styleId="CommentText">
    <w:name w:val="annotation text"/>
    <w:basedOn w:val="Normal"/>
    <w:link w:val="CommentTextChar"/>
    <w:uiPriority w:val="99"/>
    <w:semiHidden/>
    <w:unhideWhenUsed/>
    <w:rsid w:val="00AF391D"/>
    <w:rPr>
      <w:sz w:val="20"/>
      <w:szCs w:val="20"/>
    </w:rPr>
  </w:style>
  <w:style w:type="character" w:customStyle="1" w:styleId="CommentTextChar">
    <w:name w:val="Comment Text Char"/>
    <w:basedOn w:val="DefaultParagraphFont"/>
    <w:link w:val="CommentText"/>
    <w:uiPriority w:val="99"/>
    <w:semiHidden/>
    <w:rsid w:val="00AF391D"/>
    <w:rPr>
      <w:sz w:val="20"/>
      <w:szCs w:val="20"/>
    </w:rPr>
  </w:style>
  <w:style w:type="paragraph" w:styleId="CommentSubject">
    <w:name w:val="annotation subject"/>
    <w:basedOn w:val="CommentText"/>
    <w:next w:val="CommentText"/>
    <w:link w:val="CommentSubjectChar"/>
    <w:uiPriority w:val="99"/>
    <w:semiHidden/>
    <w:unhideWhenUsed/>
    <w:rsid w:val="00AF391D"/>
    <w:rPr>
      <w:b/>
      <w:bCs/>
    </w:rPr>
  </w:style>
  <w:style w:type="character" w:customStyle="1" w:styleId="CommentSubjectChar">
    <w:name w:val="Comment Subject Char"/>
    <w:basedOn w:val="CommentTextChar"/>
    <w:link w:val="CommentSubject"/>
    <w:uiPriority w:val="99"/>
    <w:semiHidden/>
    <w:rsid w:val="00AF391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6380808">
      <w:bodyDiv w:val="1"/>
      <w:marLeft w:val="0"/>
      <w:marRight w:val="0"/>
      <w:marTop w:val="0"/>
      <w:marBottom w:val="0"/>
      <w:divBdr>
        <w:top w:val="none" w:sz="0" w:space="0" w:color="auto"/>
        <w:left w:val="none" w:sz="0" w:space="0" w:color="auto"/>
        <w:bottom w:val="none" w:sz="0" w:space="0" w:color="auto"/>
        <w:right w:val="none" w:sz="0" w:space="0" w:color="auto"/>
      </w:divBdr>
    </w:div>
    <w:div w:id="603077356">
      <w:bodyDiv w:val="1"/>
      <w:marLeft w:val="0"/>
      <w:marRight w:val="0"/>
      <w:marTop w:val="0"/>
      <w:marBottom w:val="0"/>
      <w:divBdr>
        <w:top w:val="none" w:sz="0" w:space="0" w:color="auto"/>
        <w:left w:val="none" w:sz="0" w:space="0" w:color="auto"/>
        <w:bottom w:val="none" w:sz="0" w:space="0" w:color="auto"/>
        <w:right w:val="none" w:sz="0" w:space="0" w:color="auto"/>
      </w:divBdr>
    </w:div>
    <w:div w:id="1791782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1D40F8-A0FE-4043-8B72-9120E6CC65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2</Pages>
  <Words>573</Words>
  <Characters>3270</Characters>
  <Application>Microsoft Office Word</Application>
  <DocSecurity>0</DocSecurity>
  <Lines>27</Lines>
  <Paragraphs>7</Paragraphs>
  <ScaleCrop>false</ScaleCrop>
  <Company/>
  <LinksUpToDate>false</LinksUpToDate>
  <CharactersWithSpaces>3836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Alyssa Manik</cp:lastModifiedBy>
  <cp:revision>13</cp:revision>
  <dcterms:created xsi:type="dcterms:W3CDTF">2021-12-24T04:33:00Z</dcterms:created>
  <dcterms:modified xsi:type="dcterms:W3CDTF">2021-12-27T10:25:00Z</dcterms:modified>
</cp:coreProperties>
</file>