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14354" w14:textId="77777777" w:rsidR="00E371FE" w:rsidRDefault="00686554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2. The lessons we take from obstacles we encounter can be fundamental to later success. Recount a time when you faced a challenge, setback, or failure. How did it affect you, and what did you learn from the experience?  </w:t>
      </w:r>
    </w:p>
    <w:p w14:paraId="63C0E746" w14:textId="77777777"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My high school journey was a roller</w:t>
      </w:r>
      <w:r w:rsidR="00CC692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coaster ride. </w:t>
      </w:r>
      <w:r>
        <w:rPr>
          <w:rFonts w:ascii="Calibri" w:eastAsia="Calibri" w:hAnsi="Calibri" w:cs="Calibri"/>
          <w:sz w:val="24"/>
          <w:szCs w:val="24"/>
          <w:lang w:val="en-US"/>
        </w:rPr>
        <w:t>From middle school until</w:t>
      </w:r>
      <w:r>
        <w:rPr>
          <w:rFonts w:ascii="Calibri" w:eastAsia="Calibri" w:hAnsi="Calibri" w:cs="Calibri"/>
          <w:sz w:val="24"/>
          <w:szCs w:val="24"/>
        </w:rPr>
        <w:t xml:space="preserve"> the end of my sophomore yea</w:t>
      </w:r>
      <w:r w:rsidR="00CC6922">
        <w:rPr>
          <w:rFonts w:ascii="Calibri" w:eastAsia="Calibri" w:hAnsi="Calibri" w:cs="Calibri"/>
          <w:sz w:val="24"/>
          <w:szCs w:val="24"/>
        </w:rPr>
        <w:t xml:space="preserve">r, my friends made every school </w:t>
      </w:r>
      <w:r>
        <w:rPr>
          <w:rFonts w:ascii="Calibri" w:eastAsia="Calibri" w:hAnsi="Calibri" w:cs="Calibri"/>
          <w:sz w:val="24"/>
          <w:szCs w:val="24"/>
        </w:rPr>
        <w:t>day a living hell. They would shun me, call me names, and leave me out of group tasks. "Oh no, here comes the virus." I was the disease-ridden monster that roamed the school hall. I dreaded waking up on a school day and cherished the drive home. But all these taught me something important: compassion.</w:t>
      </w:r>
    </w:p>
    <w:p w14:paraId="7A7548B6" w14:textId="446483E4"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I’ve learned that most people have experiences of drawing the short straw </w:t>
      </w:r>
      <w:ins w:id="0" w:author="Matthew" w:date="2020-12-27T21:05:00Z">
        <w:r w:rsidR="00E82399">
          <w:rPr>
            <w:rFonts w:ascii="Calibri" w:eastAsia="Calibri" w:hAnsi="Calibri" w:cs="Calibri"/>
            <w:sz w:val="24"/>
            <w:szCs w:val="24"/>
          </w:rPr>
          <w:t>in</w:t>
        </w:r>
      </w:ins>
      <w:del w:id="1" w:author="Matthew" w:date="2020-12-27T21:05:00Z">
        <w:r w:rsidDel="00E82399">
          <w:rPr>
            <w:rFonts w:ascii="Calibri" w:eastAsia="Calibri" w:hAnsi="Calibri" w:cs="Calibri"/>
            <w:sz w:val="24"/>
            <w:szCs w:val="24"/>
          </w:rPr>
          <w:delText>of</w:delText>
        </w:r>
      </w:del>
      <w:r>
        <w:rPr>
          <w:rFonts w:ascii="Calibri" w:eastAsia="Calibri" w:hAnsi="Calibri" w:cs="Calibri"/>
          <w:sz w:val="24"/>
          <w:szCs w:val="24"/>
        </w:rPr>
        <w:t xml:space="preserve"> life, and it has allowed me to empathize and connect with them. Dealing with bullying </w:t>
      </w:r>
      <w:r w:rsidR="00CC6922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not as </w:t>
      </w:r>
      <w:del w:id="2" w:author="Matthew" w:date="2020-12-27T21:05:00Z">
        <w:r w:rsidDel="00E82399">
          <w:rPr>
            <w:rFonts w:ascii="Calibri" w:eastAsia="Calibri" w:hAnsi="Calibri" w:cs="Calibri"/>
            <w:sz w:val="24"/>
            <w:szCs w:val="24"/>
          </w:rPr>
          <w:delText xml:space="preserve">easy </w:delText>
        </w:r>
      </w:del>
      <w:ins w:id="3" w:author="Matthew" w:date="2020-12-27T21:05:00Z">
        <w:r w:rsidR="00E82399">
          <w:rPr>
            <w:rFonts w:ascii="Calibri" w:eastAsia="Calibri" w:hAnsi="Calibri" w:cs="Calibri"/>
            <w:sz w:val="24"/>
            <w:szCs w:val="24"/>
          </w:rPr>
          <w:t>straightforward</w:t>
        </w:r>
        <w:r w:rsidR="00E82399">
          <w:rPr>
            <w:rFonts w:ascii="Calibri" w:eastAsia="Calibri" w:hAnsi="Calibri" w:cs="Calibri"/>
            <w:sz w:val="24"/>
            <w:szCs w:val="24"/>
          </w:rPr>
          <w:t xml:space="preserve"> </w:t>
        </w:r>
      </w:ins>
      <w:r>
        <w:rPr>
          <w:rFonts w:ascii="Calibri" w:eastAsia="Calibri" w:hAnsi="Calibri" w:cs="Calibri"/>
          <w:sz w:val="24"/>
          <w:szCs w:val="24"/>
        </w:rPr>
        <w:t xml:space="preserve">as other people </w:t>
      </w:r>
      <w:del w:id="4" w:author="Matthew" w:date="2020-12-27T21:06:00Z">
        <w:r w:rsidDel="00E82399">
          <w:rPr>
            <w:rFonts w:ascii="Calibri" w:eastAsia="Calibri" w:hAnsi="Calibri" w:cs="Calibri"/>
            <w:sz w:val="24"/>
            <w:szCs w:val="24"/>
          </w:rPr>
          <w:delText>thought</w:delText>
        </w:r>
      </w:del>
      <w:ins w:id="5" w:author="Matthew" w:date="2020-12-27T21:06:00Z">
        <w:r w:rsidR="00E82399">
          <w:rPr>
            <w:rFonts w:ascii="Calibri" w:eastAsia="Calibri" w:hAnsi="Calibri" w:cs="Calibri"/>
            <w:sz w:val="24"/>
            <w:szCs w:val="24"/>
          </w:rPr>
          <w:t>might think</w:t>
        </w:r>
      </w:ins>
      <w:r>
        <w:rPr>
          <w:rFonts w:ascii="Calibri" w:eastAsia="Calibri" w:hAnsi="Calibri" w:cs="Calibri"/>
          <w:sz w:val="24"/>
          <w:szCs w:val="24"/>
        </w:rPr>
        <w:t xml:space="preserve">. It </w:t>
      </w:r>
      <w:r w:rsidR="00CC6922"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n’t easy to </w:t>
      </w:r>
      <w:r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just </w:t>
      </w:r>
      <w:r>
        <w:rPr>
          <w:rFonts w:ascii="Calibri" w:eastAsia="Calibri" w:hAnsi="Calibri" w:cs="Calibri"/>
          <w:sz w:val="24"/>
          <w:szCs w:val="24"/>
        </w:rPr>
        <w:t xml:space="preserve">ignore the bullies, and it definitely </w:t>
      </w:r>
      <w:r w:rsidR="00CC6922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sn't easy to </w:t>
      </w:r>
      <w:r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just </w:t>
      </w:r>
      <w:r>
        <w:rPr>
          <w:rFonts w:ascii="Calibri" w:eastAsia="Calibri" w:hAnsi="Calibri" w:cs="Calibri"/>
          <w:sz w:val="24"/>
          <w:szCs w:val="24"/>
        </w:rPr>
        <w:t>tell the teachers</w:t>
      </w:r>
      <w:ins w:id="6" w:author="Matthew" w:date="2020-12-27T21:06:00Z">
        <w:r w:rsidR="00E82399">
          <w:rPr>
            <w:rFonts w:ascii="Calibri" w:eastAsia="Calibri" w:hAnsi="Calibri" w:cs="Calibri"/>
            <w:sz w:val="24"/>
            <w:szCs w:val="24"/>
          </w:rPr>
          <w:t xml:space="preserve"> either</w:t>
        </w:r>
      </w:ins>
      <w:r>
        <w:rPr>
          <w:rFonts w:ascii="Calibri" w:eastAsia="Calibri" w:hAnsi="Calibri" w:cs="Calibri"/>
          <w:sz w:val="24"/>
          <w:szCs w:val="24"/>
        </w:rPr>
        <w:t xml:space="preserve">. The bullies get their kicks from their victims' reactions, and that is exactly what I shouldn't give them. </w:t>
      </w:r>
    </w:p>
    <w:p w14:paraId="0073579F" w14:textId="77777777"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an attempt to ignore the bullies, I looked for ways to assist others who were also facing difficulties in life. My mom suggested that I participate in volunteering activities held by school clubs. I saw it as a much-needed distraction. At first.</w:t>
      </w:r>
    </w:p>
    <w:p w14:paraId="63F518A5" w14:textId="50293EF5" w:rsidR="00CC6922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was given the chance to teach underprivileged children from the local neighborhood.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teaching program allowed me to interact and make new friends with people from outside of school. As I started my class games, everyone rushed to raise their hands to volunteer. All eyes were sparkling. Encouraged by their enthusiasm, I extended class time and added extra activities. The warmth radiat</w:t>
      </w:r>
      <w:ins w:id="7" w:author="Matthew" w:date="2020-12-27T21:09:00Z">
        <w:r w:rsidR="00B2012F">
          <w:rPr>
            <w:rFonts w:ascii="Calibri" w:eastAsia="Calibri" w:hAnsi="Calibri" w:cs="Calibri"/>
            <w:sz w:val="24"/>
            <w:szCs w:val="24"/>
          </w:rPr>
          <w:t>ing</w:t>
        </w:r>
      </w:ins>
      <w:del w:id="8" w:author="Matthew" w:date="2020-12-27T21:09:00Z">
        <w:r w:rsidDel="00B2012F">
          <w:rPr>
            <w:rFonts w:ascii="Calibri" w:eastAsia="Calibri" w:hAnsi="Calibri" w:cs="Calibri"/>
            <w:sz w:val="24"/>
            <w:szCs w:val="24"/>
          </w:rPr>
          <w:delText>ed</w:delText>
        </w:r>
      </w:del>
      <w:r>
        <w:rPr>
          <w:rFonts w:ascii="Calibri" w:eastAsia="Calibri" w:hAnsi="Calibri" w:cs="Calibri"/>
          <w:sz w:val="24"/>
          <w:szCs w:val="24"/>
        </w:rPr>
        <w:t xml:space="preserve"> from these pure students melted the hardened wall that protected my heart. I guess it was the first time </w:t>
      </w:r>
      <w:ins w:id="9" w:author="Matthew" w:date="2020-12-27T21:09:00Z">
        <w:r w:rsidR="00B2012F">
          <w:rPr>
            <w:rFonts w:ascii="Calibri" w:eastAsia="Calibri" w:hAnsi="Calibri" w:cs="Calibri"/>
            <w:sz w:val="24"/>
            <w:szCs w:val="24"/>
          </w:rPr>
          <w:t xml:space="preserve">that </w:t>
        </w:r>
      </w:ins>
      <w:r>
        <w:rPr>
          <w:rFonts w:ascii="Calibri" w:eastAsia="Calibri" w:hAnsi="Calibri" w:cs="Calibri"/>
          <w:sz w:val="24"/>
          <w:szCs w:val="24"/>
        </w:rPr>
        <w:t xml:space="preserve">I felt accepted, appreciated. Seeing the joy on the children's faces started becoming my joy. </w:t>
      </w:r>
      <w:r w:rsidR="00A81698">
        <w:rPr>
          <w:rFonts w:ascii="Calibri" w:eastAsia="Calibri" w:hAnsi="Calibri" w:cs="Calibri"/>
          <w:sz w:val="24"/>
          <w:szCs w:val="24"/>
        </w:rPr>
        <w:t>During those</w:t>
      </w:r>
      <w:r>
        <w:rPr>
          <w:rFonts w:ascii="Calibri" w:eastAsia="Calibri" w:hAnsi="Calibri" w:cs="Calibri"/>
          <w:sz w:val="24"/>
          <w:szCs w:val="24"/>
        </w:rPr>
        <w:t xml:space="preserve"> moments, I could forget my troubles and stopped being self-conscious. But, most importantly, being part of all these made me realize that our self-worth and value are not defined by what others think, but by our actions. </w:t>
      </w:r>
    </w:p>
    <w:p w14:paraId="4CBF6063" w14:textId="6E4B8BAC"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Semester after semester, I kept on adding the hours I spent with the children, from two hours a week to five and eventually ten hours. I even spent my lunch breaks devising teaching material. At that point, I didn't even have </w:t>
      </w:r>
      <w:ins w:id="10" w:author="Matthew" w:date="2020-12-27T21:13:00Z">
        <w:r w:rsidR="00B2012F">
          <w:rPr>
            <w:rFonts w:ascii="Calibri" w:eastAsia="Calibri" w:hAnsi="Calibri" w:cs="Calibri"/>
            <w:sz w:val="24"/>
            <w:szCs w:val="24"/>
          </w:rPr>
          <w:t xml:space="preserve">the </w:t>
        </w:r>
      </w:ins>
      <w:r>
        <w:rPr>
          <w:rFonts w:ascii="Calibri" w:eastAsia="Calibri" w:hAnsi="Calibri" w:cs="Calibri"/>
          <w:sz w:val="24"/>
          <w:szCs w:val="24"/>
        </w:rPr>
        <w:t>time to think about the bullies at school. Their insults no longer bothered me.</w:t>
      </w:r>
    </w:p>
    <w:p w14:paraId="64E1913A" w14:textId="77777777"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Now, I saw my volunteering work as an integral part of me which has inspired me to create several community projects outside of school. A baking business project where brownies are sold to help the less privileged, a student-run photography service to assist home industries in promoting their products, and a device to prevent riverbank erosion developed using recyclable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materials. I </w:t>
      </w:r>
      <w:r w:rsidR="00B17B3E">
        <w:rPr>
          <w:rFonts w:ascii="Calibri" w:eastAsia="Calibri" w:hAnsi="Calibri" w:cs="Calibri"/>
          <w:sz w:val="24"/>
          <w:szCs w:val="24"/>
        </w:rPr>
        <w:t>couldn’t stop the bullies from calling me a virus</w:t>
      </w:r>
      <w:r>
        <w:rPr>
          <w:rFonts w:ascii="Calibri" w:eastAsia="Calibri" w:hAnsi="Calibri" w:cs="Calibri"/>
          <w:sz w:val="24"/>
          <w:szCs w:val="24"/>
        </w:rPr>
        <w:t xml:space="preserve">, but I </w:t>
      </w:r>
      <w:r w:rsidR="00B17B3E">
        <w:rPr>
          <w:rFonts w:ascii="Calibri" w:eastAsia="Calibri" w:hAnsi="Calibri" w:cs="Calibri"/>
          <w:sz w:val="24"/>
          <w:szCs w:val="24"/>
        </w:rPr>
        <w:t>could</w:t>
      </w:r>
      <w:r>
        <w:rPr>
          <w:rFonts w:ascii="Calibri" w:eastAsia="Calibri" w:hAnsi="Calibri" w:cs="Calibri"/>
          <w:sz w:val="24"/>
          <w:szCs w:val="24"/>
        </w:rPr>
        <w:t xml:space="preserve"> make something out of it</w:t>
      </w:r>
      <w:r w:rsidR="00B17B3E">
        <w:rPr>
          <w:rFonts w:ascii="Calibri" w:eastAsia="Calibri" w:hAnsi="Calibri" w:cs="Calibri"/>
          <w:sz w:val="24"/>
          <w:szCs w:val="24"/>
        </w:rPr>
        <w:t>: I infected the people around me with compassion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C8D410D" w14:textId="77777777"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These experiences have shaped me to become who I am today. By channeling my energy to care for other people and thinking less about my own needs, I found a new purpose in life. Compassion and service to others. It was these commitments that defined my self-worth and boosted my confidence. I am now better equipped in handling stressful situations; accepting and facing life problems with optimism. All the bullying I experienced in middle school has been a rewarding experience for my personality and character. Although I wouldn't</w:t>
      </w:r>
      <w:r w:rsidR="00B17B3E">
        <w:rPr>
          <w:rFonts w:ascii="Calibri" w:eastAsia="Calibri" w:hAnsi="Calibri" w:cs="Calibri"/>
          <w:sz w:val="24"/>
          <w:szCs w:val="24"/>
        </w:rPr>
        <w:t xml:space="preserve"> want to go through it again, I a</w:t>
      </w:r>
      <w:r>
        <w:rPr>
          <w:rFonts w:ascii="Calibri" w:eastAsia="Calibri" w:hAnsi="Calibri" w:cs="Calibri"/>
          <w:sz w:val="24"/>
          <w:szCs w:val="24"/>
        </w:rPr>
        <w:t>m grateful</w:t>
      </w:r>
      <w:r w:rsidR="00B17B3E">
        <w:rPr>
          <w:rFonts w:ascii="Calibri" w:eastAsia="Calibri" w:hAnsi="Calibri" w:cs="Calibri"/>
          <w:sz w:val="24"/>
          <w:szCs w:val="24"/>
        </w:rPr>
        <w:t xml:space="preserve"> that</w:t>
      </w:r>
      <w:r>
        <w:rPr>
          <w:rFonts w:ascii="Calibri" w:eastAsia="Calibri" w:hAnsi="Calibri" w:cs="Calibri"/>
          <w:sz w:val="24"/>
          <w:szCs w:val="24"/>
        </w:rPr>
        <w:t xml:space="preserve"> I did.</w:t>
      </w:r>
    </w:p>
    <w:p w14:paraId="1205678B" w14:textId="77777777"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461EE79" w14:textId="59613064" w:rsidR="00E371FE" w:rsidRDefault="00E371FE">
      <w:pPr>
        <w:rPr>
          <w:ins w:id="11" w:author="Matthew" w:date="2020-12-27T21:19:00Z"/>
        </w:rPr>
      </w:pPr>
    </w:p>
    <w:p w14:paraId="008A620B" w14:textId="57E0012F" w:rsidR="00A81698" w:rsidRDefault="00A81698">
      <w:pPr>
        <w:rPr>
          <w:ins w:id="12" w:author="Matthew" w:date="2020-12-27T21:19:00Z"/>
        </w:rPr>
      </w:pPr>
    </w:p>
    <w:p w14:paraId="479A42F7" w14:textId="17B7B27B" w:rsidR="00A81698" w:rsidRDefault="00A81698">
      <w:pPr>
        <w:rPr>
          <w:ins w:id="13" w:author="Matthew" w:date="2020-12-27T21:20:00Z"/>
          <w:rFonts w:ascii="Times New Roman" w:hAnsi="Times New Roman" w:cs="Times New Roman"/>
          <w:i/>
          <w:iCs/>
        </w:rPr>
      </w:pPr>
      <w:ins w:id="14" w:author="Matthew" w:date="2020-12-27T21:20:00Z">
        <w:r>
          <w:rPr>
            <w:rFonts w:ascii="Times New Roman" w:hAnsi="Times New Roman" w:cs="Times New Roman"/>
            <w:i/>
            <w:iCs/>
          </w:rPr>
          <w:t>Hi Rachelle!</w:t>
        </w:r>
      </w:ins>
    </w:p>
    <w:p w14:paraId="7D46D9A5" w14:textId="22187B4A" w:rsidR="00A81698" w:rsidRDefault="00A81698">
      <w:pPr>
        <w:rPr>
          <w:ins w:id="15" w:author="Matthew" w:date="2020-12-27T21:20:00Z"/>
          <w:rFonts w:ascii="Times New Roman" w:hAnsi="Times New Roman" w:cs="Times New Roman"/>
          <w:i/>
          <w:iCs/>
        </w:rPr>
      </w:pPr>
    </w:p>
    <w:p w14:paraId="203E9289" w14:textId="5D0300D9" w:rsidR="00A81698" w:rsidRDefault="00A81698">
      <w:pPr>
        <w:rPr>
          <w:ins w:id="16" w:author="Matthew" w:date="2020-12-27T21:21:00Z"/>
          <w:rFonts w:ascii="Times New Roman" w:hAnsi="Times New Roman" w:cs="Times New Roman"/>
          <w:i/>
          <w:iCs/>
        </w:rPr>
      </w:pPr>
      <w:ins w:id="17" w:author="Matthew" w:date="2020-12-27T21:20:00Z">
        <w:r>
          <w:rPr>
            <w:rFonts w:ascii="Times New Roman" w:hAnsi="Times New Roman" w:cs="Times New Roman"/>
            <w:i/>
            <w:iCs/>
          </w:rPr>
          <w:t>I am glad to see that you’ve come out of your battle victorious</w:t>
        </w:r>
      </w:ins>
      <w:ins w:id="18" w:author="Matthew" w:date="2020-12-27T21:21:00Z">
        <w:r>
          <w:rPr>
            <w:rFonts w:ascii="Times New Roman" w:hAnsi="Times New Roman" w:cs="Times New Roman"/>
            <w:i/>
            <w:iCs/>
          </w:rPr>
          <w:t>! Undoubtedly a tough battle; but as they say it: what doesn’t kill you makes you stronger.</w:t>
        </w:r>
      </w:ins>
    </w:p>
    <w:p w14:paraId="59CB7D0A" w14:textId="6E88C2D8" w:rsidR="00A81698" w:rsidRDefault="00A81698">
      <w:pPr>
        <w:rPr>
          <w:ins w:id="19" w:author="Matthew" w:date="2020-12-27T21:21:00Z"/>
          <w:rFonts w:ascii="Times New Roman" w:hAnsi="Times New Roman" w:cs="Times New Roman"/>
          <w:i/>
          <w:iCs/>
        </w:rPr>
      </w:pPr>
    </w:p>
    <w:p w14:paraId="0FA7CCFC" w14:textId="13562B18" w:rsidR="00A81698" w:rsidRDefault="00A81698">
      <w:pPr>
        <w:rPr>
          <w:ins w:id="20" w:author="Matthew" w:date="2020-12-27T21:25:00Z"/>
          <w:rFonts w:ascii="Times New Roman" w:hAnsi="Times New Roman" w:cs="Times New Roman"/>
          <w:i/>
          <w:iCs/>
        </w:rPr>
      </w:pPr>
      <w:ins w:id="21" w:author="Matthew" w:date="2020-12-27T21:22:00Z">
        <w:r>
          <w:rPr>
            <w:rFonts w:ascii="Times New Roman" w:hAnsi="Times New Roman" w:cs="Times New Roman"/>
            <w:i/>
            <w:iCs/>
          </w:rPr>
          <w:t xml:space="preserve">I think this piece of yours is very well-written and </w:t>
        </w:r>
      </w:ins>
      <w:ins w:id="22" w:author="Matthew" w:date="2020-12-27T21:23:00Z">
        <w:r>
          <w:rPr>
            <w:rFonts w:ascii="Times New Roman" w:hAnsi="Times New Roman" w:cs="Times New Roman"/>
            <w:i/>
            <w:iCs/>
          </w:rPr>
          <w:t>aptly flows with ease. However, with 75 words to spare, why not make the most out</w:t>
        </w:r>
      </w:ins>
      <w:ins w:id="23" w:author="Matthew" w:date="2020-12-27T21:24:00Z">
        <w:r>
          <w:rPr>
            <w:rFonts w:ascii="Times New Roman" w:hAnsi="Times New Roman" w:cs="Times New Roman"/>
            <w:i/>
            <w:iCs/>
          </w:rPr>
          <w:t xml:space="preserve"> of it by, perhaps, telling us a bit more about what you did on the second to last paragr</w:t>
        </w:r>
      </w:ins>
      <w:ins w:id="24" w:author="Matthew" w:date="2020-12-27T21:25:00Z">
        <w:r>
          <w:rPr>
            <w:rFonts w:ascii="Times New Roman" w:hAnsi="Times New Roman" w:cs="Times New Roman"/>
            <w:i/>
            <w:iCs/>
          </w:rPr>
          <w:t>aph. I’m intrigued by your erosion-preventing device!</w:t>
        </w:r>
      </w:ins>
    </w:p>
    <w:p w14:paraId="6BBFFCE0" w14:textId="3F551051" w:rsidR="00A81698" w:rsidRDefault="00A81698">
      <w:pPr>
        <w:rPr>
          <w:ins w:id="25" w:author="Matthew" w:date="2020-12-27T21:25:00Z"/>
          <w:rFonts w:ascii="Times New Roman" w:hAnsi="Times New Roman" w:cs="Times New Roman"/>
          <w:i/>
          <w:iCs/>
        </w:rPr>
      </w:pPr>
    </w:p>
    <w:p w14:paraId="3D5FBF7A" w14:textId="26E992C5" w:rsidR="00A81698" w:rsidRDefault="00A81698">
      <w:pPr>
        <w:rPr>
          <w:ins w:id="26" w:author="Matthew" w:date="2020-12-27T21:26:00Z"/>
          <w:rFonts w:ascii="Times New Roman" w:hAnsi="Times New Roman" w:cs="Times New Roman"/>
          <w:i/>
          <w:iCs/>
        </w:rPr>
      </w:pPr>
      <w:ins w:id="27" w:author="Matthew" w:date="2020-12-27T21:26:00Z">
        <w:r>
          <w:rPr>
            <w:rFonts w:ascii="Times New Roman" w:hAnsi="Times New Roman" w:cs="Times New Roman"/>
            <w:i/>
            <w:iCs/>
          </w:rPr>
          <w:t>But at any rate, keep up the amazing work and always continue to inspire!</w:t>
        </w:r>
      </w:ins>
    </w:p>
    <w:p w14:paraId="69B064D5" w14:textId="2F193458" w:rsidR="00A81698" w:rsidRDefault="00A81698">
      <w:pPr>
        <w:rPr>
          <w:ins w:id="28" w:author="Matthew" w:date="2020-12-27T21:26:00Z"/>
          <w:rFonts w:ascii="Times New Roman" w:hAnsi="Times New Roman" w:cs="Times New Roman"/>
          <w:i/>
          <w:iCs/>
        </w:rPr>
      </w:pPr>
    </w:p>
    <w:p w14:paraId="74F9DC32" w14:textId="3D741F3D" w:rsidR="00A81698" w:rsidRPr="00A81698" w:rsidRDefault="00A81698">
      <w:pPr>
        <w:rPr>
          <w:rFonts w:ascii="Times New Roman" w:hAnsi="Times New Roman" w:cs="Times New Roman"/>
          <w:i/>
          <w:iCs/>
          <w:rPrChange w:id="29" w:author="Matthew" w:date="2020-12-27T21:19:00Z">
            <w:rPr/>
          </w:rPrChange>
        </w:rPr>
      </w:pPr>
      <w:ins w:id="30" w:author="Matthew" w:date="2020-12-27T21:26:00Z">
        <w:r>
          <w:rPr>
            <w:rFonts w:ascii="Times New Roman" w:hAnsi="Times New Roman" w:cs="Times New Roman"/>
            <w:i/>
            <w:iCs/>
          </w:rPr>
          <w:t>- Matthew</w:t>
        </w:r>
      </w:ins>
    </w:p>
    <w:sectPr w:rsidR="00A81698" w:rsidRPr="00A8169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1FE"/>
    <w:rsid w:val="00686554"/>
    <w:rsid w:val="00A81698"/>
    <w:rsid w:val="00B17B3E"/>
    <w:rsid w:val="00B2012F"/>
    <w:rsid w:val="00CC6922"/>
    <w:rsid w:val="00E371FE"/>
    <w:rsid w:val="00E82399"/>
    <w:rsid w:val="3206285A"/>
    <w:rsid w:val="4AA87111"/>
    <w:rsid w:val="77F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5616"/>
  <w15:docId w15:val="{FA6BD381-3CF2-4BF6-9C0D-4C40F441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 w:eastAsia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A816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1698"/>
    <w:rPr>
      <w:rFonts w:ascii="Segoe UI" w:hAnsi="Segoe UI" w:cs="Segoe UI"/>
      <w:sz w:val="18"/>
      <w:szCs w:val="18"/>
      <w:lang w:val="en" w:eastAsia="en-US"/>
    </w:rPr>
  </w:style>
  <w:style w:type="paragraph" w:styleId="ListParagraph">
    <w:name w:val="List Paragraph"/>
    <w:basedOn w:val="Normal"/>
    <w:uiPriority w:val="99"/>
    <w:rsid w:val="00A8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</dc:creator>
  <cp:lastModifiedBy>Matthew</cp:lastModifiedBy>
  <cp:revision>4</cp:revision>
  <dcterms:created xsi:type="dcterms:W3CDTF">2020-11-01T05:31:00Z</dcterms:created>
  <dcterms:modified xsi:type="dcterms:W3CDTF">2020-12-27T13:26:00Z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