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D1552" w14:textId="6C98249D" w:rsidR="00207FD3" w:rsidRPr="00207FD3" w:rsidRDefault="00207FD3" w:rsidP="00207F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207FD3">
        <w:rPr>
          <w:rFonts w:ascii="Times New Roman" w:eastAsia="Times New Roman" w:hAnsi="Times New Roman" w:cs="Times New Roman"/>
          <w:b/>
          <w:bCs/>
        </w:rPr>
        <w:t>Based on what you've indicated above, what are your two most significant achievements/activities that demonstrate your initiative, commitment, and perseverance? *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207FD3">
        <w:rPr>
          <w:rFonts w:ascii="Times New Roman" w:eastAsia="Times New Roman" w:hAnsi="Times New Roman" w:cs="Times New Roman"/>
        </w:rPr>
        <w:t>Word Limit: 250 words</w:t>
      </w:r>
    </w:p>
    <w:p w14:paraId="6E97AF45" w14:textId="6757CEFD" w:rsidR="00207FD3" w:rsidRDefault="00207FD3" w:rsidP="00207FD3">
      <w:pPr>
        <w:shd w:val="clear" w:color="auto" w:fill="FFFFFF"/>
        <w:spacing w:before="75" w:after="150"/>
        <w:ind w:left="709"/>
        <w:jc w:val="both"/>
      </w:pPr>
      <w:r>
        <w:t xml:space="preserve">The two most integral activities were volunteering at Jakarta Changemakers and </w:t>
      </w:r>
      <w:del w:id="0" w:author="Matthew" w:date="2020-12-16T14:15:00Z">
        <w:r w:rsidDel="005606C6">
          <w:delText>engaging in</w:delText>
        </w:r>
      </w:del>
      <w:del w:id="1" w:author="Matthew" w:date="2020-12-16T14:28:00Z">
        <w:r w:rsidDel="003E072F">
          <w:delText xml:space="preserve"> </w:delText>
        </w:r>
      </w:del>
      <w:r>
        <w:t xml:space="preserve">a </w:t>
      </w:r>
      <w:r>
        <w:rPr>
          <w:rFonts w:ascii="AppleSystemUIFont" w:hAnsi="AppleSystemUIFont" w:cs="AppleSystemUIFont"/>
          <w:lang w:val="en-US"/>
        </w:rPr>
        <w:t>youth-driven NGO, Bye Bye Plastic Bags (BBPB), which envisions a world free of plastic bags</w:t>
      </w:r>
      <w:r>
        <w:t xml:space="preserve">. </w:t>
      </w:r>
    </w:p>
    <w:p w14:paraId="4C2BEB05" w14:textId="22330E7F" w:rsidR="00207FD3" w:rsidRDefault="00207FD3" w:rsidP="00207FD3">
      <w:pPr>
        <w:shd w:val="clear" w:color="auto" w:fill="FFFFFF"/>
        <w:spacing w:before="75" w:after="150"/>
        <w:ind w:left="709"/>
        <w:jc w:val="both"/>
      </w:pPr>
      <w:r>
        <w:t xml:space="preserve">Growing up, seeing countless homeless children roaming the streets without access to education was a daily scene. Thus, I volunteered as a tutor at Let’s Teach Session with Changemakers. Commuting was a long ride of 2 hours, but I woke up at 5 am each weekend knowing that I could make a difference in the lives of these kids through teaching them </w:t>
      </w:r>
      <w:del w:id="2" w:author="Matthew" w:date="2020-12-16T14:17:00Z">
        <w:r w:rsidDel="005606C6">
          <w:delText xml:space="preserve">soft skills and </w:delText>
        </w:r>
      </w:del>
      <w:r>
        <w:t>English</w:t>
      </w:r>
      <w:ins w:id="3" w:author="Matthew" w:date="2020-12-16T14:17:00Z">
        <w:r w:rsidR="005606C6">
          <w:t xml:space="preserve"> and communication skills</w:t>
        </w:r>
      </w:ins>
      <w:r>
        <w:t xml:space="preserve">. I coordinated with the curriculum heads to </w:t>
      </w:r>
      <w:del w:id="4" w:author="Matthew" w:date="2020-12-16T14:17:00Z">
        <w:r w:rsidDel="005606C6">
          <w:delText>help improve the curriculum by using</w:delText>
        </w:r>
      </w:del>
      <w:ins w:id="5" w:author="Matthew" w:date="2020-12-16T14:17:00Z">
        <w:r w:rsidR="005606C6">
          <w:t>revamp it through the use of</w:t>
        </w:r>
      </w:ins>
      <w:r>
        <w:t xml:space="preserve"> flashcards </w:t>
      </w:r>
      <w:ins w:id="6" w:author="Matthew" w:date="2020-12-16T14:17:00Z">
        <w:r w:rsidR="005606C6">
          <w:t xml:space="preserve">instead of </w:t>
        </w:r>
      </w:ins>
      <w:ins w:id="7" w:author="Matthew" w:date="2020-12-16T14:18:00Z">
        <w:r w:rsidR="005606C6">
          <w:t xml:space="preserve">A4 papers </w:t>
        </w:r>
      </w:ins>
      <w:r>
        <w:t xml:space="preserve">for new vocabulary. Seeing my kids </w:t>
      </w:r>
      <w:ins w:id="8" w:author="Matthew" w:date="2020-12-16T14:29:00Z">
        <w:r w:rsidR="003E072F">
          <w:t xml:space="preserve">advance </w:t>
        </w:r>
      </w:ins>
      <w:r>
        <w:t xml:space="preserve">from the silver </w:t>
      </w:r>
      <w:del w:id="9" w:author="Matthew" w:date="2020-12-16T14:29:00Z">
        <w:r w:rsidDel="003E072F">
          <w:delText xml:space="preserve">level advancing </w:delText>
        </w:r>
      </w:del>
      <w:r>
        <w:t xml:space="preserve">to </w:t>
      </w:r>
      <w:del w:id="10" w:author="Matthew" w:date="2020-12-16T14:29:00Z">
        <w:r w:rsidDel="003E072F">
          <w:delText xml:space="preserve">the </w:delText>
        </w:r>
      </w:del>
      <w:r>
        <w:t xml:space="preserve">platinum level in just 3 weeks was a priceless moment. Interacting with older volunteers during feedback sessions </w:t>
      </w:r>
      <w:ins w:id="11" w:author="Matthew" w:date="2020-12-16T14:19:00Z">
        <w:r w:rsidR="005606C6">
          <w:t xml:space="preserve">also </w:t>
        </w:r>
      </w:ins>
      <w:r>
        <w:t xml:space="preserve">helped me develop </w:t>
      </w:r>
      <w:del w:id="12" w:author="Matthew" w:date="2020-12-16T14:19:00Z">
        <w:r w:rsidDel="005606C6">
          <w:delText>the valuable</w:delText>
        </w:r>
      </w:del>
      <w:ins w:id="13" w:author="Matthew" w:date="2020-12-16T14:19:00Z">
        <w:r w:rsidR="005606C6">
          <w:t>my</w:t>
        </w:r>
      </w:ins>
      <w:r>
        <w:t xml:space="preserve"> social skills too. </w:t>
      </w:r>
    </w:p>
    <w:p w14:paraId="4BE3E985" w14:textId="7A43561E" w:rsidR="00207FD3" w:rsidRDefault="00207FD3" w:rsidP="00207FD3">
      <w:pPr>
        <w:shd w:val="clear" w:color="auto" w:fill="FFFFFF"/>
        <w:spacing w:before="75" w:after="150"/>
        <w:ind w:left="709"/>
        <w:jc w:val="both"/>
        <w:rPr>
          <w:rFonts w:ascii="AppleSystemUIFont" w:hAnsi="AppleSystemUIFont" w:cs="AppleSystemUIFont"/>
          <w:lang w:val="en-US"/>
        </w:rPr>
      </w:pPr>
      <w:r>
        <w:t xml:space="preserve">Simultaneously, I was involved </w:t>
      </w:r>
      <w:del w:id="14" w:author="Matthew" w:date="2020-12-16T14:26:00Z">
        <w:r w:rsidDel="003E072F">
          <w:delText>in the</w:delText>
        </w:r>
      </w:del>
      <w:ins w:id="15" w:author="Matthew" w:date="2020-12-16T14:26:00Z">
        <w:r w:rsidR="003E072F">
          <w:t>on my school’s</w:t>
        </w:r>
      </w:ins>
      <w:r>
        <w:t xml:space="preserve"> BBPB </w:t>
      </w:r>
      <w:del w:id="16" w:author="Matthew" w:date="2020-12-16T14:26:00Z">
        <w:r w:rsidDel="003E072F">
          <w:delText xml:space="preserve">SIS KG </w:delText>
        </w:r>
      </w:del>
      <w:r>
        <w:t>Team. As a nature enthusiast and</w:t>
      </w:r>
      <w:r>
        <w:rPr>
          <w:rFonts w:ascii="AppleSystemUIFont" w:hAnsi="AppleSystemUIFont" w:cs="AppleSystemUIFont"/>
          <w:lang w:val="en-US"/>
        </w:rPr>
        <w:t xml:space="preserve"> the Head of Education in the team, we collaborated with the Student Council to help </w:t>
      </w:r>
      <w:del w:id="17" w:author="Matthew" w:date="2020-12-16T14:19:00Z">
        <w:r w:rsidDel="005606C6">
          <w:rPr>
            <w:rFonts w:ascii="AppleSystemUIFont" w:hAnsi="AppleSystemUIFont" w:cs="AppleSystemUIFont"/>
            <w:lang w:val="en-US"/>
          </w:rPr>
          <w:delText xml:space="preserve">the </w:delText>
        </w:r>
      </w:del>
      <w:r>
        <w:rPr>
          <w:rFonts w:ascii="AppleSystemUIFont" w:hAnsi="AppleSystemUIFont" w:cs="AppleSystemUIFont"/>
          <w:lang w:val="en-US"/>
        </w:rPr>
        <w:t>canteen vendors sell food in plastic alternatives and metal or bamboo cutlery to make our school more environmentally</w:t>
      </w:r>
      <w:ins w:id="18" w:author="Matthew" w:date="2020-12-16T14:23:00Z">
        <w:r w:rsidR="003E072F">
          <w:rPr>
            <w:rFonts w:ascii="AppleSystemUIFont" w:hAnsi="AppleSystemUIFont" w:cs="AppleSystemUIFont"/>
            <w:lang w:val="en-US"/>
          </w:rPr>
          <w:t xml:space="preserve"> </w:t>
        </w:r>
      </w:ins>
      <w:del w:id="19" w:author="Matthew" w:date="2020-12-16T14:23:00Z">
        <w:r w:rsidDel="003E072F">
          <w:rPr>
            <w:rFonts w:ascii="AppleSystemUIFont" w:hAnsi="AppleSystemUIFont" w:cs="AppleSystemUIFont"/>
            <w:lang w:val="en-US"/>
          </w:rPr>
          <w:delText>-</w:delText>
        </w:r>
      </w:del>
      <w:r>
        <w:rPr>
          <w:rFonts w:ascii="AppleSystemUIFont" w:hAnsi="AppleSystemUIFont" w:cs="AppleSystemUIFont"/>
          <w:lang w:val="en-US"/>
        </w:rPr>
        <w:t xml:space="preserve">sustainable. </w:t>
      </w:r>
      <w:del w:id="20" w:author="Matthew" w:date="2020-12-16T14:21:00Z">
        <w:r w:rsidDel="003E072F">
          <w:rPr>
            <w:rFonts w:ascii="AppleSystemUIFont" w:hAnsi="AppleSystemUIFont" w:cs="AppleSystemUIFont"/>
            <w:lang w:val="en-US"/>
          </w:rPr>
          <w:delText>I helped in finding an</w:delText>
        </w:r>
      </w:del>
      <w:ins w:id="21" w:author="Matthew" w:date="2020-12-16T14:21:00Z">
        <w:r w:rsidR="003E072F">
          <w:rPr>
            <w:rFonts w:ascii="AppleSystemUIFont" w:hAnsi="AppleSystemUIFont" w:cs="AppleSystemUIFont"/>
            <w:lang w:val="en-US"/>
          </w:rPr>
          <w:t>We went all the way to sourcing</w:t>
        </w:r>
      </w:ins>
      <w:r>
        <w:rPr>
          <w:rFonts w:ascii="AppleSystemUIFont" w:hAnsi="AppleSystemUIFont" w:cs="AppleSystemUIFont"/>
          <w:lang w:val="en-US"/>
        </w:rPr>
        <w:t xml:space="preserve"> eco-alternative </w:t>
      </w:r>
      <w:del w:id="22" w:author="Matthew" w:date="2020-12-16T14:21:00Z">
        <w:r w:rsidDel="003E072F">
          <w:rPr>
            <w:rFonts w:ascii="AppleSystemUIFont" w:hAnsi="AppleSystemUIFont" w:cs="AppleSystemUIFont"/>
            <w:lang w:val="en-US"/>
          </w:rPr>
          <w:delText xml:space="preserve">made of </w:delText>
        </w:r>
      </w:del>
      <w:r>
        <w:rPr>
          <w:rFonts w:ascii="AppleSystemUIFont" w:hAnsi="AppleSystemUIFont" w:cs="AppleSystemUIFont"/>
          <w:lang w:val="en-US"/>
        </w:rPr>
        <w:t xml:space="preserve">bagasse </w:t>
      </w:r>
      <w:ins w:id="23" w:author="Matthew" w:date="2020-12-16T14:21:00Z">
        <w:r w:rsidR="003E072F">
          <w:rPr>
            <w:rFonts w:ascii="AppleSystemUIFont" w:hAnsi="AppleSystemUIFont" w:cs="AppleSystemUIFont"/>
            <w:lang w:val="en-US"/>
          </w:rPr>
          <w:t xml:space="preserve">suppliers </w:t>
        </w:r>
      </w:ins>
      <w:r>
        <w:rPr>
          <w:rFonts w:ascii="AppleSystemUIFont" w:hAnsi="AppleSystemUIFont" w:cs="AppleSystemUIFont"/>
          <w:lang w:val="en-US"/>
        </w:rPr>
        <w:t xml:space="preserve">that we could order for the initial transition </w:t>
      </w:r>
      <w:del w:id="24" w:author="Matthew" w:date="2020-12-16T14:22:00Z">
        <w:r w:rsidDel="003E072F">
          <w:rPr>
            <w:rFonts w:ascii="AppleSystemUIFont" w:hAnsi="AppleSystemUIFont" w:cs="AppleSystemUIFont"/>
            <w:lang w:val="en-US"/>
          </w:rPr>
          <w:delText>to substitute the</w:delText>
        </w:r>
      </w:del>
      <w:ins w:id="25" w:author="Matthew" w:date="2020-12-16T14:22:00Z">
        <w:r w:rsidR="003E072F">
          <w:rPr>
            <w:rFonts w:ascii="AppleSystemUIFont" w:hAnsi="AppleSystemUIFont" w:cs="AppleSystemUIFont"/>
            <w:lang w:val="en-US"/>
          </w:rPr>
          <w:t>as a readily</w:t>
        </w:r>
      </w:ins>
      <w:ins w:id="26" w:author="Matthew" w:date="2020-12-16T14:23:00Z">
        <w:r w:rsidR="003E072F">
          <w:rPr>
            <w:rFonts w:ascii="AppleSystemUIFont" w:hAnsi="AppleSystemUIFont" w:cs="AppleSystemUIFont"/>
            <w:lang w:val="en-US"/>
          </w:rPr>
          <w:t xml:space="preserve"> </w:t>
        </w:r>
      </w:ins>
      <w:ins w:id="27" w:author="Matthew" w:date="2020-12-16T14:22:00Z">
        <w:r w:rsidR="003E072F">
          <w:rPr>
            <w:rFonts w:ascii="AppleSystemUIFont" w:hAnsi="AppleSystemUIFont" w:cs="AppleSystemUIFont"/>
            <w:lang w:val="en-US"/>
          </w:rPr>
          <w:t>available substitute to</w:t>
        </w:r>
      </w:ins>
      <w:r>
        <w:rPr>
          <w:rFonts w:ascii="AppleSystemUIFont" w:hAnsi="AppleSystemUIFont" w:cs="AppleSystemUIFont"/>
          <w:lang w:val="en-US"/>
        </w:rPr>
        <w:t xml:space="preserve"> plastic plates. This initiative not just prompted </w:t>
      </w:r>
      <w:ins w:id="28" w:author="Matthew" w:date="2020-12-16T14:24:00Z">
        <w:r w:rsidR="003E072F">
          <w:rPr>
            <w:rFonts w:ascii="AppleSystemUIFont" w:hAnsi="AppleSystemUIFont" w:cs="AppleSystemUIFont"/>
            <w:lang w:val="en-US"/>
          </w:rPr>
          <w:t xml:space="preserve">students but also </w:t>
        </w:r>
      </w:ins>
      <w:r>
        <w:rPr>
          <w:rFonts w:ascii="AppleSystemUIFont" w:hAnsi="AppleSystemUIFont" w:cs="AppleSystemUIFont"/>
          <w:lang w:val="en-US"/>
        </w:rPr>
        <w:t xml:space="preserve">faculty to bring their own water bottles instead of purchasing from vending machine </w:t>
      </w:r>
      <w:del w:id="29" w:author="Matthew" w:date="2020-12-16T14:25:00Z">
        <w:r w:rsidDel="003E072F">
          <w:rPr>
            <w:rFonts w:ascii="AppleSystemUIFont" w:hAnsi="AppleSystemUIFont" w:cs="AppleSystemUIFont"/>
            <w:lang w:val="en-US"/>
          </w:rPr>
          <w:delText xml:space="preserve">but reduce trash left </w:delText>
        </w:r>
      </w:del>
      <w:ins w:id="30" w:author="Matthew" w:date="2020-12-16T14:25:00Z">
        <w:r w:rsidR="003E072F">
          <w:rPr>
            <w:rFonts w:ascii="AppleSystemUIFont" w:hAnsi="AppleSystemUIFont" w:cs="AppleSystemUIFont"/>
            <w:lang w:val="en-US"/>
          </w:rPr>
          <w:t xml:space="preserve">and potentially litter them </w:t>
        </w:r>
      </w:ins>
      <w:r>
        <w:rPr>
          <w:rFonts w:ascii="AppleSystemUIFont" w:hAnsi="AppleSystemUIFont" w:cs="AppleSystemUIFont"/>
          <w:lang w:val="en-US"/>
        </w:rPr>
        <w:t xml:space="preserve">on the </w:t>
      </w:r>
      <w:ins w:id="31" w:author="Matthew" w:date="2020-12-16T14:26:00Z">
        <w:r w:rsidR="003E072F">
          <w:rPr>
            <w:rFonts w:ascii="AppleSystemUIFont" w:hAnsi="AppleSystemUIFont" w:cs="AppleSystemUIFont"/>
            <w:lang w:val="en-US"/>
          </w:rPr>
          <w:t xml:space="preserve">school </w:t>
        </w:r>
      </w:ins>
      <w:r>
        <w:rPr>
          <w:rFonts w:ascii="AppleSystemUIFont" w:hAnsi="AppleSystemUIFont" w:cs="AppleSystemUIFont"/>
          <w:lang w:val="en-US"/>
        </w:rPr>
        <w:t xml:space="preserve">field. </w:t>
      </w:r>
    </w:p>
    <w:p w14:paraId="018270D5" w14:textId="77777777" w:rsidR="00207FD3" w:rsidRDefault="00207FD3" w:rsidP="00207FD3">
      <w:pPr>
        <w:shd w:val="clear" w:color="auto" w:fill="FFFFFF"/>
        <w:spacing w:before="75" w:after="150"/>
        <w:ind w:left="709"/>
        <w:jc w:val="both"/>
        <w:rPr>
          <w:rFonts w:ascii="AppleSystemUIFont" w:hAnsi="AppleSystemUIFont" w:cs="AppleSystemUIFont"/>
          <w:lang w:val="en-US"/>
        </w:rPr>
      </w:pPr>
    </w:p>
    <w:p w14:paraId="1D154AF6" w14:textId="771F6EBE" w:rsidR="00FE56C1" w:rsidRDefault="00C16714">
      <w:pPr>
        <w:rPr>
          <w:ins w:id="32" w:author="Matthew" w:date="2020-12-16T14:30:00Z"/>
        </w:rPr>
      </w:pPr>
    </w:p>
    <w:p w14:paraId="0BE877B2" w14:textId="7044A720" w:rsidR="007C3E9B" w:rsidRDefault="007C3E9B">
      <w:pPr>
        <w:rPr>
          <w:ins w:id="33" w:author="Matthew" w:date="2020-12-16T14:31:00Z"/>
        </w:rPr>
      </w:pPr>
    </w:p>
    <w:p w14:paraId="14CC7110" w14:textId="021A1ECD" w:rsidR="007C3E9B" w:rsidRDefault="007C3E9B">
      <w:pPr>
        <w:rPr>
          <w:ins w:id="34" w:author="Matthew" w:date="2020-12-16T14:31:00Z"/>
        </w:rPr>
      </w:pPr>
    </w:p>
    <w:p w14:paraId="3F1C437D" w14:textId="5627B0F5" w:rsidR="007C3E9B" w:rsidRDefault="007C3E9B">
      <w:pPr>
        <w:rPr>
          <w:ins w:id="35" w:author="Matthew" w:date="2020-12-16T14:31:00Z"/>
          <w:rFonts w:ascii="Times New Roman" w:hAnsi="Times New Roman" w:cs="Times New Roman"/>
          <w:i/>
          <w:iCs/>
        </w:rPr>
      </w:pPr>
      <w:ins w:id="36" w:author="Matthew" w:date="2020-12-16T14:31:00Z">
        <w:r>
          <w:rPr>
            <w:rFonts w:ascii="Times New Roman" w:hAnsi="Times New Roman" w:cs="Times New Roman"/>
            <w:i/>
            <w:iCs/>
          </w:rPr>
          <w:t>Hi Anushka,</w:t>
        </w:r>
      </w:ins>
    </w:p>
    <w:p w14:paraId="4BBC88C9" w14:textId="1AD8626F" w:rsidR="007C3E9B" w:rsidRDefault="007C3E9B">
      <w:pPr>
        <w:rPr>
          <w:ins w:id="37" w:author="Matthew" w:date="2020-12-16T14:31:00Z"/>
          <w:rFonts w:ascii="Times New Roman" w:hAnsi="Times New Roman" w:cs="Times New Roman"/>
          <w:i/>
          <w:iCs/>
        </w:rPr>
      </w:pPr>
    </w:p>
    <w:p w14:paraId="7A4506E0" w14:textId="3870C975" w:rsidR="007C3E9B" w:rsidRDefault="00C16714">
      <w:pPr>
        <w:rPr>
          <w:ins w:id="38" w:author="Matthew" w:date="2020-12-16T14:31:00Z"/>
          <w:rFonts w:ascii="Times New Roman" w:hAnsi="Times New Roman" w:cs="Times New Roman"/>
          <w:i/>
          <w:iCs/>
        </w:rPr>
      </w:pPr>
      <w:ins w:id="39" w:author="Matthew" w:date="2020-12-16T14:31:00Z">
        <w:r>
          <w:rPr>
            <w:rFonts w:ascii="Times New Roman" w:hAnsi="Times New Roman" w:cs="Times New Roman"/>
            <w:i/>
            <w:iCs/>
          </w:rPr>
          <w:t>This essay of yours is well-trimmed and ready to go!</w:t>
        </w:r>
      </w:ins>
    </w:p>
    <w:p w14:paraId="59ED7068" w14:textId="04FE3CFF" w:rsidR="00C16714" w:rsidRDefault="00C16714">
      <w:pPr>
        <w:rPr>
          <w:ins w:id="40" w:author="Matthew" w:date="2020-12-16T14:31:00Z"/>
          <w:rFonts w:ascii="Times New Roman" w:hAnsi="Times New Roman" w:cs="Times New Roman"/>
          <w:i/>
          <w:iCs/>
        </w:rPr>
      </w:pPr>
    </w:p>
    <w:p w14:paraId="2876B5BD" w14:textId="596C0B88" w:rsidR="00C16714" w:rsidRPr="007C3E9B" w:rsidRDefault="00C16714">
      <w:pPr>
        <w:rPr>
          <w:rFonts w:ascii="Times New Roman" w:hAnsi="Times New Roman" w:cs="Times New Roman"/>
          <w:i/>
          <w:iCs/>
          <w:rPrChange w:id="41" w:author="Matthew" w:date="2020-12-16T14:31:00Z">
            <w:rPr/>
          </w:rPrChange>
        </w:rPr>
      </w:pPr>
      <w:ins w:id="42" w:author="Matthew" w:date="2020-12-16T14:31:00Z">
        <w:r>
          <w:rPr>
            <w:rFonts w:ascii="Times New Roman" w:hAnsi="Times New Roman" w:cs="Times New Roman"/>
            <w:i/>
            <w:iCs/>
          </w:rPr>
          <w:t>- Matthew</w:t>
        </w:r>
      </w:ins>
    </w:p>
    <w:sectPr w:rsidR="00C16714" w:rsidRPr="007C3E9B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91E31"/>
    <w:multiLevelType w:val="hybridMultilevel"/>
    <w:tmpl w:val="E280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D3"/>
    <w:rsid w:val="000E7BE2"/>
    <w:rsid w:val="001564FA"/>
    <w:rsid w:val="00207FD3"/>
    <w:rsid w:val="003E072F"/>
    <w:rsid w:val="005606C6"/>
    <w:rsid w:val="006B23A6"/>
    <w:rsid w:val="007C3E9B"/>
    <w:rsid w:val="00935A1E"/>
    <w:rsid w:val="00A101AB"/>
    <w:rsid w:val="00B84682"/>
    <w:rsid w:val="00BC74AE"/>
    <w:rsid w:val="00C1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8CB1"/>
  <w15:chartTrackingRefBased/>
  <w15:docId w15:val="{4AA99841-74E6-0F41-8BEB-842BA322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FD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D3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E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9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Matthew</cp:lastModifiedBy>
  <cp:revision>3</cp:revision>
  <dcterms:created xsi:type="dcterms:W3CDTF">2020-12-14T10:38:00Z</dcterms:created>
  <dcterms:modified xsi:type="dcterms:W3CDTF">2020-12-16T06:31:00Z</dcterms:modified>
</cp:coreProperties>
</file>