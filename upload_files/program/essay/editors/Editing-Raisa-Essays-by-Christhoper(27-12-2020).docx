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FC89" w14:textId="6F0AEBBF" w:rsidR="001853EB" w:rsidRPr="001853EB" w:rsidRDefault="001853EB" w:rsidP="001853EB">
      <w:pPr>
        <w:rPr>
          <w:rFonts w:ascii="Times New Roman" w:eastAsia="Times New Roman" w:hAnsi="Times New Roman" w:cs="Times New Roman"/>
          <w:lang w:val="en-ID"/>
        </w:rPr>
      </w:pPr>
      <w:r w:rsidRPr="001853EB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  <w:lang w:val="en-ID"/>
        </w:rPr>
        <w:t xml:space="preserve">At Brown, you will learn as much from your peers outside the classroom as in academic spaces. How will you contribute to the Brown community? </w:t>
      </w:r>
      <w:r w:rsidRPr="001853EB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  <w:lang w:val="en-ID"/>
        </w:rPr>
        <w:t>*</w:t>
      </w:r>
      <w:r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  <w:lang w:val="en-ID"/>
        </w:rPr>
        <w:t xml:space="preserve"> (250 words)</w:t>
      </w:r>
    </w:p>
    <w:p w14:paraId="3C92CFDD" w14:textId="77777777" w:rsidR="001853EB" w:rsidRPr="001853EB" w:rsidRDefault="001853EB" w:rsidP="001853EB">
      <w:pPr>
        <w:rPr>
          <w:rFonts w:ascii="Times New Roman" w:eastAsia="Times New Roman" w:hAnsi="Times New Roman" w:cs="Times New Roman"/>
          <w:lang w:val="en-ID"/>
        </w:rPr>
      </w:pPr>
    </w:p>
    <w:p w14:paraId="673D1EAF" w14:textId="15241409" w:rsidR="001853EB" w:rsidRPr="001853EB" w:rsidRDefault="001853EB" w:rsidP="001853EB">
      <w:pPr>
        <w:rPr>
          <w:rFonts w:ascii="Times New Roman" w:eastAsia="Times New Roman" w:hAnsi="Times New Roman" w:cs="Times New Roman"/>
          <w:lang w:val="en-ID"/>
        </w:rPr>
      </w:pPr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At Brown</w:t>
      </w:r>
      <w:ins w:id="0" w:author="Matthew" w:date="2020-12-27T21:31:00Z">
        <w:r w:rsidR="00165103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,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I hope to bring my </w:t>
      </w:r>
      <w:del w:id="1" w:author="Matthew" w:date="2020-12-27T21:31:00Z">
        <w:r w:rsidRPr="001853EB" w:rsidDel="00165103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interests of </w:delText>
        </w:r>
      </w:del>
      <w:ins w:id="2" w:author="Matthew" w:date="2020-12-27T21:31:00Z">
        <w:r w:rsidR="00165103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passion for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sustainable fashion to the </w:t>
      </w:r>
      <w:ins w:id="3" w:author="Matthew" w:date="2020-12-27T21:31:00Z">
        <w:r w:rsidR="00165103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collegiate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community</w:t>
      </w:r>
      <w:r w:rsidR="00DA720C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– a </w:t>
      </w:r>
      <w:del w:id="4" w:author="Matthew" w:date="2020-12-27T21:38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 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movement </w:t>
      </w:r>
      <w:del w:id="5" w:author="Matthew" w:date="2020-12-27T21:32:00Z">
        <w:r w:rsidRPr="001853EB" w:rsidDel="00165103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which focuses</w:delText>
        </w:r>
      </w:del>
      <w:ins w:id="6" w:author="Matthew" w:date="2020-12-27T21:32:00Z">
        <w:r w:rsidR="00165103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focusing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on the ecological and social impacts of </w:t>
      </w:r>
      <w:ins w:id="7" w:author="Matthew" w:date="2020-12-27T21:33:00Z">
        <w:r w:rsidR="00165103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fast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fashion. Being a founder of </w:t>
      </w:r>
      <w:ins w:id="8" w:author="Matthew" w:date="2020-12-27T21:39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Indonesian f</w:t>
        </w:r>
      </w:ins>
      <w:del w:id="9" w:author="Matthew" w:date="2020-12-27T21:39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F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ashion marketplace</w:t>
      </w:r>
      <w:del w:id="10" w:author="Matthew" w:date="2020-12-27T21:39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,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‘Ourdrobe</w:t>
      </w:r>
      <w:ins w:id="11" w:author="Matthew" w:date="2020-12-27T21:43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,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’</w:t>
      </w:r>
      <w:del w:id="12" w:author="Matthew" w:date="2020-12-27T21:43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,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I </w:t>
      </w:r>
      <w:del w:id="13" w:author="Matthew" w:date="2020-12-27T21:40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want to continue this movement by spreading awareness of the unseen implications of fast fashion, especially the environmental impact</w:delText>
        </w:r>
      </w:del>
      <w:ins w:id="14" w:author="Matthew" w:date="2020-12-27T21:41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strive </w:t>
        </w:r>
      </w:ins>
      <w:ins w:id="15" w:author="Matthew" w:date="2020-12-27T21:42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to solve the said pain points through action</w:t>
        </w:r>
      </w:ins>
      <w:ins w:id="16" w:author="Matthew" w:date="2020-12-27T21:43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able steps</w:t>
        </w:r>
      </w:ins>
      <w:del w:id="17" w:author="Matthew" w:date="2020-12-27T21:40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s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. Hence, </w:t>
      </w:r>
      <w:ins w:id="18" w:author="Matthew" w:date="2020-12-27T21:44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comes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my desire </w:t>
      </w:r>
      <w:del w:id="19" w:author="Matthew" w:date="2020-12-27T21:44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to share this</w:delText>
        </w:r>
      </w:del>
      <w:ins w:id="20" w:author="Matthew" w:date="2020-12-27T21:44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to engage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with the </w:t>
      </w:r>
      <w:del w:id="21" w:author="Matthew" w:date="2020-12-27T21:43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“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Fashion@Brown</w:t>
      </w:r>
      <w:del w:id="22" w:author="Matthew" w:date="2020-12-27T21:43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”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community</w:t>
      </w:r>
      <w:ins w:id="23" w:author="Matthew" w:date="2020-12-27T21:46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. </w:t>
        </w:r>
      </w:ins>
      <w:del w:id="24" w:author="Matthew" w:date="2020-12-27T21:44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.</w:delText>
        </w:r>
      </w:del>
      <w:del w:id="25" w:author="Matthew" w:date="2020-12-27T21:46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 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I </w:t>
      </w:r>
      <w:del w:id="26" w:author="Matthew" w:date="2020-12-27T21:46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hope </w:delText>
        </w:r>
      </w:del>
      <w:ins w:id="27" w:author="Matthew" w:date="2020-12-27T21:46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am keen</w:t>
        </w:r>
        <w:r w:rsidR="00DA720C" w:rsidRPr="001853EB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to share tactics o</w:t>
      </w:r>
      <w:ins w:id="28" w:author="Matthew" w:date="2020-12-27T21:44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n</w:t>
        </w:r>
      </w:ins>
      <w:del w:id="29" w:author="Matthew" w:date="2020-12-27T21:44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f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“thrift</w:t>
      </w:r>
      <w:ins w:id="30" w:author="Matthew" w:date="2020-12-27T21:45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ing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culture” </w:t>
      </w:r>
      <w:ins w:id="31" w:author="Matthew" w:date="2020-12-27T21:46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as means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to advocate </w:t>
      </w:r>
      <w:ins w:id="32" w:author="Matthew" w:date="2020-12-27T21:46:00Z">
        <w:r w:rsidR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for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the slow fashion movement. </w:t>
      </w:r>
      <w:del w:id="33" w:author="Matthew" w:date="2020-12-27T21:50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Whilst showcasing the amalgamation of art, business and culture in fashion</w:delText>
        </w:r>
      </w:del>
      <w:del w:id="34" w:author="Matthew" w:date="2020-12-27T21:47:00Z">
        <w:r w:rsidRPr="001853EB" w:rsidDel="00DA720C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. E</w:delText>
        </w:r>
      </w:del>
      <w:del w:id="35" w:author="Matthew" w:date="2020-12-27T21:48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volving </w:delText>
        </w:r>
      </w:del>
      <w:del w:id="36" w:author="Matthew" w:date="2020-12-27T21:50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the industry to meet the UN’s Sustainable Development Goals.</w:delText>
        </w:r>
      </w:del>
    </w:p>
    <w:p w14:paraId="2ECF11C4" w14:textId="77777777" w:rsidR="001853EB" w:rsidRPr="001853EB" w:rsidRDefault="001853EB" w:rsidP="001853EB">
      <w:pPr>
        <w:rPr>
          <w:rFonts w:ascii="Times New Roman" w:eastAsia="Times New Roman" w:hAnsi="Times New Roman" w:cs="Times New Roman"/>
          <w:lang w:val="en-ID"/>
        </w:rPr>
      </w:pPr>
    </w:p>
    <w:p w14:paraId="58E95F26" w14:textId="6D9FD300" w:rsidR="001853EB" w:rsidRDefault="001853EB" w:rsidP="001853EB">
      <w:pPr>
        <w:rPr>
          <w:ins w:id="37" w:author="Matthew" w:date="2020-12-27T21:50:00Z"/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</w:pPr>
      <w:del w:id="38" w:author="Matthew" w:date="2020-12-27T21:51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Whilst raising awareness for the environmental impacts of fast fashion</w:delText>
        </w:r>
      </w:del>
      <w:ins w:id="39" w:author="Matthew" w:date="2020-12-27T21:51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Understandably, effective communication is often entailed </w:t>
        </w:r>
      </w:ins>
      <w:ins w:id="40" w:author="Matthew" w:date="2020-12-27T21:52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by robust forms of </w:t>
        </w:r>
      </w:ins>
      <w:ins w:id="41" w:author="Matthew" w:date="2020-12-27T21:53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idea exchange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. </w:t>
      </w:r>
      <w:del w:id="42" w:author="Matthew" w:date="2020-12-27T21:53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I hope to share this in</w:delText>
        </w:r>
      </w:del>
      <w:ins w:id="43" w:author="Matthew" w:date="2020-12-27T21:53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In written form, I’d love to contribute to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</w:t>
      </w:r>
      <w:del w:id="44" w:author="Matthew" w:date="2020-12-27T21:53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“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Blognonian</w:t>
      </w:r>
      <w:del w:id="45" w:author="Matthew" w:date="2020-12-27T21:53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”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or another one of Brown’s many publication</w:t>
      </w:r>
      <w:ins w:id="46" w:author="Matthew" w:date="2020-12-27T21:54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sites</w:t>
        </w:r>
      </w:ins>
      <w:del w:id="47" w:author="Matthew" w:date="2020-12-27T21:54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s</w:delText>
        </w:r>
      </w:del>
      <w:del w:id="48" w:author="Matthew" w:date="2020-12-27T22:04:00Z">
        <w:r w:rsidRPr="001853EB" w:rsidDel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 through an article and eventually a column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. </w:t>
      </w:r>
      <w:del w:id="49" w:author="Matthew" w:date="2020-12-27T21:55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Simultaneously joining</w:delText>
        </w:r>
      </w:del>
      <w:ins w:id="50" w:author="Matthew" w:date="2020-12-27T21:55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In the business realm, I’d like to be part of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the Environmental Justice at Brown Club</w:t>
      </w:r>
      <w:del w:id="51" w:author="Matthew" w:date="2020-12-27T21:55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. W</w:delText>
        </w:r>
      </w:del>
      <w:ins w:id="52" w:author="Matthew" w:date="2020-12-27T21:55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w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here I hope to </w:t>
      </w:r>
      <w:ins w:id="53" w:author="Matthew" w:date="2020-12-27T21:56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make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use </w:t>
      </w:r>
      <w:ins w:id="54" w:author="Matthew" w:date="2020-12-27T21:56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of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my </w:t>
      </w:r>
      <w:del w:id="55" w:author="Matthew" w:date="2020-12-27T21:56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experiences </w:delText>
        </w:r>
      </w:del>
      <w:ins w:id="56" w:author="Matthew" w:date="2020-12-27T21:56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negotiation skills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as </w:t>
      </w:r>
      <w:ins w:id="57" w:author="Matthew" w:date="2020-12-27T21:56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being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head of </w:t>
      </w:r>
      <w:ins w:id="58" w:author="Matthew" w:date="2020-12-27T21:56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my school’s </w:t>
        </w:r>
      </w:ins>
      <w:del w:id="59" w:author="Matthew" w:date="2020-12-27T21:56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the 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Eco Committee in </w:t>
      </w:r>
      <w:del w:id="60" w:author="Matthew" w:date="2020-12-27T21:56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helping my school in Indonesia 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gain</w:t>
      </w:r>
      <w:ins w:id="61" w:author="Matthew" w:date="2020-12-27T21:56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ing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a Greenship Certifications</w:t>
      </w:r>
      <w:ins w:id="62" w:author="Matthew" w:date="2020-12-27T21:56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has taught me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. </w:t>
      </w:r>
      <w:del w:id="63" w:author="Matthew" w:date="2020-12-27T21:57:00Z">
        <w:r w:rsidRPr="001853EB" w:rsidDel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I hope to bring my skills to help all buildings in the Brown campus</w:delText>
        </w:r>
      </w:del>
      <w:ins w:id="64" w:author="Matthew" w:date="2020-12-27T21:59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Physically, i</w:t>
        </w:r>
      </w:ins>
      <w:ins w:id="65" w:author="Matthew" w:date="2020-12-27T22:00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t would be awesome if</w:t>
        </w:r>
      </w:ins>
      <w:ins w:id="66" w:author="Matthew" w:date="2020-12-27T21:59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</w:t>
        </w:r>
      </w:ins>
      <w:ins w:id="67" w:author="Matthew" w:date="2020-12-27T21:57:00Z">
        <w:r w:rsidR="001B5891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Brown’s </w:t>
        </w:r>
      </w:ins>
      <w:ins w:id="68" w:author="Matthew" w:date="2020-12-27T21:58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vast grounds</w:t>
        </w:r>
      </w:ins>
      <w:ins w:id="69" w:author="Matthew" w:date="2020-12-27T22:00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could</w:t>
        </w:r>
      </w:ins>
      <w:del w:id="70" w:author="Matthew" w:date="2020-12-27T21:59:00Z">
        <w:r w:rsidRPr="001853EB" w:rsidDel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 </w:delText>
        </w:r>
      </w:del>
      <w:del w:id="71" w:author="Matthew" w:date="2020-12-27T22:00:00Z">
        <w:r w:rsidRPr="001853EB" w:rsidDel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to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eventually gain </w:t>
      </w:r>
      <w:del w:id="72" w:author="Matthew" w:date="2020-12-27T22:00:00Z">
        <w:r w:rsidRPr="001853EB" w:rsidDel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 xml:space="preserve">a </w:delText>
        </w:r>
      </w:del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gold or platinum LEED® certification through </w:t>
      </w:r>
      <w:del w:id="73" w:author="Matthew" w:date="2020-12-27T22:00:00Z">
        <w:r w:rsidRPr="001853EB" w:rsidDel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delText>sharing effective ways to save energy</w:delText>
        </w:r>
      </w:del>
      <w:ins w:id="74" w:author="Matthew" w:date="2020-12-27T22:00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the devising</w:t>
        </w:r>
      </w:ins>
      <w:ins w:id="75" w:author="Matthew" w:date="2020-12-27T22:01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of energy-efficient workflows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as well as </w:t>
      </w:r>
      <w:ins w:id="76" w:author="Matthew" w:date="2020-12-27T22:01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in the 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creation of building materials through paper waste. As head of the </w:t>
      </w:r>
      <w:commentRangeStart w:id="77"/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“Scavenger” recycling app</w:t>
      </w:r>
      <w:commentRangeEnd w:id="77"/>
      <w:r w:rsidR="00925352">
        <w:rPr>
          <w:rStyle w:val="CommentReference"/>
        </w:rPr>
        <w:commentReference w:id="77"/>
      </w:r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 xml:space="preserve"> between 2019-2020, I hope to introduce this app to the Brown community to make recycling effortless</w:t>
      </w:r>
      <w:ins w:id="78" w:author="Matthew" w:date="2020-12-27T22:02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ly streamlined</w:t>
        </w:r>
      </w:ins>
      <w:r w:rsidRPr="001853EB">
        <w:rPr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  <w:t>.</w:t>
      </w:r>
    </w:p>
    <w:p w14:paraId="474F9A01" w14:textId="53D3EFCE" w:rsidR="001B5891" w:rsidRDefault="001B5891" w:rsidP="001853EB">
      <w:pPr>
        <w:rPr>
          <w:ins w:id="79" w:author="Matthew" w:date="2020-12-27T21:50:00Z"/>
          <w:rFonts w:ascii="Roboto" w:eastAsia="Times New Roman" w:hAnsi="Roboto" w:cs="Times New Roman"/>
          <w:color w:val="434343"/>
          <w:sz w:val="21"/>
          <w:szCs w:val="21"/>
          <w:shd w:val="clear" w:color="auto" w:fill="FFFFFF"/>
          <w:lang w:val="en-ID"/>
        </w:rPr>
      </w:pPr>
    </w:p>
    <w:p w14:paraId="04A38AB4" w14:textId="774A049C" w:rsidR="001B5891" w:rsidRPr="001853EB" w:rsidRDefault="001B5891" w:rsidP="001853EB">
      <w:pPr>
        <w:rPr>
          <w:rFonts w:ascii="Times New Roman" w:eastAsia="Times New Roman" w:hAnsi="Times New Roman" w:cs="Times New Roman"/>
          <w:lang w:val="en-ID"/>
        </w:rPr>
      </w:pPr>
      <w:ins w:id="80" w:author="Matthew" w:date="2020-12-27T21:50:00Z">
        <w:r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By</w:t>
        </w:r>
        <w:r w:rsidRPr="001853EB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showcasing the amalgamation of art, business and culture in fashion</w:t>
        </w:r>
        <w:r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as an encapsulation of both my academic and extracurricular activities at Brown, I </w:t>
        </w:r>
      </w:ins>
      <w:ins w:id="81" w:author="Matthew" w:date="2020-12-27T22:02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look forward to the day when</w:t>
        </w:r>
      </w:ins>
      <w:ins w:id="82" w:author="Matthew" w:date="2020-12-27T21:50:00Z">
        <w:r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</w:t>
        </w:r>
        <w:r w:rsidRPr="001853EB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the</w:t>
        </w:r>
      </w:ins>
      <w:ins w:id="83" w:author="Matthew" w:date="2020-12-27T22:03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fast fashion</w:t>
        </w:r>
      </w:ins>
      <w:ins w:id="84" w:author="Matthew" w:date="2020-12-27T21:50:00Z">
        <w:r w:rsidRPr="001853EB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industry </w:t>
        </w:r>
      </w:ins>
      <w:ins w:id="85" w:author="Matthew" w:date="2020-12-27T22:03:00Z">
        <w:r w:rsidR="00925352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>meets, and even exceeds that of</w:t>
        </w:r>
      </w:ins>
      <w:ins w:id="86" w:author="Matthew" w:date="2020-12-27T21:50:00Z">
        <w:r w:rsidRPr="001853EB">
          <w:rPr>
            <w:rFonts w:ascii="Roboto" w:eastAsia="Times New Roman" w:hAnsi="Roboto" w:cs="Times New Roman"/>
            <w:color w:val="434343"/>
            <w:sz w:val="21"/>
            <w:szCs w:val="21"/>
            <w:shd w:val="clear" w:color="auto" w:fill="FFFFFF"/>
            <w:lang w:val="en-ID"/>
          </w:rPr>
          <w:t xml:space="preserve"> UN’s Sustainable Development Goals.</w:t>
        </w:r>
      </w:ins>
    </w:p>
    <w:p w14:paraId="0BF41192" w14:textId="03B4E8C3" w:rsidR="001853EB" w:rsidRDefault="001853EB" w:rsidP="001853EB">
      <w:pPr>
        <w:rPr>
          <w:ins w:id="87" w:author="Matthew" w:date="2020-12-27T22:06:00Z"/>
          <w:rFonts w:ascii="Times New Roman" w:eastAsia="Times New Roman" w:hAnsi="Times New Roman" w:cs="Times New Roman"/>
          <w:lang w:val="en-ID"/>
        </w:rPr>
      </w:pPr>
    </w:p>
    <w:p w14:paraId="4E5232D1" w14:textId="7360FEB7" w:rsidR="00925352" w:rsidRDefault="00925352" w:rsidP="001853EB">
      <w:pPr>
        <w:rPr>
          <w:ins w:id="88" w:author="Matthew" w:date="2020-12-27T22:06:00Z"/>
          <w:rFonts w:ascii="Times New Roman" w:eastAsia="Times New Roman" w:hAnsi="Times New Roman" w:cs="Times New Roman"/>
          <w:lang w:val="en-ID"/>
        </w:rPr>
      </w:pPr>
    </w:p>
    <w:p w14:paraId="6B18AEEF" w14:textId="767F679C" w:rsidR="00925352" w:rsidRDefault="00925352" w:rsidP="001853EB">
      <w:pPr>
        <w:rPr>
          <w:ins w:id="89" w:author="Matthew" w:date="2020-12-27T22:06:00Z"/>
          <w:rFonts w:ascii="Times New Roman" w:eastAsia="Times New Roman" w:hAnsi="Times New Roman" w:cs="Times New Roman"/>
          <w:lang w:val="en-ID"/>
        </w:rPr>
      </w:pPr>
    </w:p>
    <w:p w14:paraId="10B6CA3B" w14:textId="5FA640B9" w:rsidR="00925352" w:rsidRDefault="00925352" w:rsidP="001853EB">
      <w:pPr>
        <w:rPr>
          <w:ins w:id="90" w:author="Matthew" w:date="2020-12-27T22:06:00Z"/>
          <w:rFonts w:ascii="Times New Roman" w:eastAsia="Times New Roman" w:hAnsi="Times New Roman" w:cs="Times New Roman"/>
          <w:i/>
          <w:iCs/>
          <w:lang w:val="en-ID"/>
        </w:rPr>
      </w:pPr>
      <w:ins w:id="91" w:author="Matthew" w:date="2020-12-27T22:06:00Z">
        <w:r>
          <w:rPr>
            <w:rFonts w:ascii="Times New Roman" w:eastAsia="Times New Roman" w:hAnsi="Times New Roman" w:cs="Times New Roman"/>
            <w:i/>
            <w:iCs/>
            <w:lang w:val="en-ID"/>
          </w:rPr>
          <w:t>Hi Raisa,</w:t>
        </w:r>
      </w:ins>
    </w:p>
    <w:p w14:paraId="080DE3AF" w14:textId="46575AD9" w:rsidR="00925352" w:rsidRDefault="00925352" w:rsidP="001853EB">
      <w:pPr>
        <w:rPr>
          <w:ins w:id="92" w:author="Matthew" w:date="2020-12-27T22:06:00Z"/>
          <w:rFonts w:ascii="Times New Roman" w:eastAsia="Times New Roman" w:hAnsi="Times New Roman" w:cs="Times New Roman"/>
          <w:i/>
          <w:iCs/>
          <w:lang w:val="en-ID"/>
        </w:rPr>
      </w:pPr>
    </w:p>
    <w:p w14:paraId="20451D90" w14:textId="3CB76B16" w:rsidR="00925352" w:rsidRDefault="00925352" w:rsidP="001853EB">
      <w:pPr>
        <w:rPr>
          <w:ins w:id="93" w:author="Matthew" w:date="2020-12-27T22:09:00Z"/>
          <w:rFonts w:ascii="Times New Roman" w:eastAsia="Times New Roman" w:hAnsi="Times New Roman" w:cs="Times New Roman"/>
          <w:i/>
          <w:iCs/>
          <w:lang w:val="en-ID"/>
        </w:rPr>
      </w:pPr>
      <w:ins w:id="94" w:author="Matthew" w:date="2020-12-27T22:06:00Z"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Always </w:t>
        </w:r>
      </w:ins>
      <w:ins w:id="95" w:author="Matthew" w:date="2020-12-27T22:07:00Z"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enjoy </w:t>
        </w:r>
      </w:ins>
      <w:ins w:id="96" w:author="Matthew" w:date="2020-12-27T22:08:00Z">
        <w:r w:rsidR="004904AD">
          <w:rPr>
            <w:rFonts w:ascii="Times New Roman" w:eastAsia="Times New Roman" w:hAnsi="Times New Roman" w:cs="Times New Roman"/>
            <w:i/>
            <w:iCs/>
            <w:lang w:val="en-ID"/>
          </w:rPr>
          <w:t>viewing</w:t>
        </w:r>
      </w:ins>
      <w:ins w:id="97" w:author="Matthew" w:date="2020-12-27T22:07:00Z"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 the</w:t>
        </w:r>
      </w:ins>
      <w:ins w:id="98" w:author="Matthew" w:date="2020-12-27T22:08:00Z"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 concrete, actionable steps you </w:t>
        </w:r>
        <w:r w:rsidR="004904AD">
          <w:rPr>
            <w:rFonts w:ascii="Times New Roman" w:eastAsia="Times New Roman" w:hAnsi="Times New Roman" w:cs="Times New Roman"/>
            <w:i/>
            <w:iCs/>
            <w:lang w:val="en-ID"/>
          </w:rPr>
          <w:t>infuse into every angle of your piece!</w:t>
        </w:r>
      </w:ins>
    </w:p>
    <w:p w14:paraId="63940F18" w14:textId="489D58CC" w:rsidR="004904AD" w:rsidRDefault="004904AD" w:rsidP="001853EB">
      <w:pPr>
        <w:rPr>
          <w:ins w:id="99" w:author="Matthew" w:date="2020-12-27T22:09:00Z"/>
          <w:rFonts w:ascii="Times New Roman" w:eastAsia="Times New Roman" w:hAnsi="Times New Roman" w:cs="Times New Roman"/>
          <w:i/>
          <w:iCs/>
          <w:lang w:val="en-ID"/>
        </w:rPr>
      </w:pPr>
    </w:p>
    <w:p w14:paraId="57E98A59" w14:textId="7B083E7C" w:rsidR="004904AD" w:rsidRDefault="004904AD" w:rsidP="001853EB">
      <w:pPr>
        <w:rPr>
          <w:ins w:id="100" w:author="Matthew" w:date="2020-12-27T22:10:00Z"/>
          <w:rFonts w:ascii="Times New Roman" w:eastAsia="Times New Roman" w:hAnsi="Times New Roman" w:cs="Times New Roman"/>
          <w:i/>
          <w:iCs/>
          <w:lang w:val="en-ID"/>
        </w:rPr>
      </w:pPr>
      <w:ins w:id="101" w:author="Matthew" w:date="2020-12-27T22:09:00Z">
        <w:r>
          <w:rPr>
            <w:rFonts w:ascii="Times New Roman" w:eastAsia="Times New Roman" w:hAnsi="Times New Roman" w:cs="Times New Roman"/>
            <w:i/>
            <w:iCs/>
            <w:lang w:val="en-ID"/>
          </w:rPr>
          <w:t>Just a quick note on the Scavenger recycling app, please do specify its scope. Good j</w:t>
        </w:r>
      </w:ins>
      <w:ins w:id="102" w:author="Matthew" w:date="2020-12-27T22:10:00Z">
        <w:r>
          <w:rPr>
            <w:rFonts w:ascii="Times New Roman" w:eastAsia="Times New Roman" w:hAnsi="Times New Roman" w:cs="Times New Roman"/>
            <w:i/>
            <w:iCs/>
            <w:lang w:val="en-ID"/>
          </w:rPr>
          <w:t>ob with this essay!</w:t>
        </w:r>
      </w:ins>
    </w:p>
    <w:p w14:paraId="06521C4D" w14:textId="7ABC521F" w:rsidR="004904AD" w:rsidRDefault="004904AD" w:rsidP="001853EB">
      <w:pPr>
        <w:rPr>
          <w:ins w:id="103" w:author="Matthew" w:date="2020-12-27T22:10:00Z"/>
          <w:rFonts w:ascii="Times New Roman" w:eastAsia="Times New Roman" w:hAnsi="Times New Roman" w:cs="Times New Roman"/>
          <w:i/>
          <w:iCs/>
          <w:lang w:val="en-ID"/>
        </w:rPr>
      </w:pPr>
    </w:p>
    <w:p w14:paraId="25A76679" w14:textId="0208D8A1" w:rsidR="004904AD" w:rsidRPr="00925352" w:rsidRDefault="004904AD" w:rsidP="001853EB">
      <w:pPr>
        <w:rPr>
          <w:ins w:id="104" w:author="Matthew" w:date="2020-12-27T21:50:00Z"/>
          <w:rFonts w:ascii="Times New Roman" w:eastAsia="Times New Roman" w:hAnsi="Times New Roman" w:cs="Times New Roman"/>
          <w:i/>
          <w:iCs/>
          <w:lang w:val="en-ID"/>
          <w:rPrChange w:id="105" w:author="Matthew" w:date="2020-12-27T22:06:00Z">
            <w:rPr>
              <w:ins w:id="106" w:author="Matthew" w:date="2020-12-27T21:50:00Z"/>
              <w:rFonts w:ascii="Times New Roman" w:eastAsia="Times New Roman" w:hAnsi="Times New Roman" w:cs="Times New Roman"/>
              <w:lang w:val="en-ID"/>
            </w:rPr>
          </w:rPrChange>
        </w:rPr>
      </w:pPr>
      <w:ins w:id="107" w:author="Matthew" w:date="2020-12-27T22:10:00Z">
        <w:r>
          <w:rPr>
            <w:rFonts w:ascii="Times New Roman" w:eastAsia="Times New Roman" w:hAnsi="Times New Roman" w:cs="Times New Roman"/>
            <w:i/>
            <w:iCs/>
            <w:lang w:val="en-ID"/>
          </w:rPr>
          <w:t>- Matthew</w:t>
        </w:r>
      </w:ins>
    </w:p>
    <w:p w14:paraId="2F0F0AF2" w14:textId="77777777" w:rsidR="001B5891" w:rsidRPr="001853EB" w:rsidRDefault="001B5891" w:rsidP="001853EB">
      <w:pPr>
        <w:rPr>
          <w:rFonts w:ascii="Times New Roman" w:eastAsia="Times New Roman" w:hAnsi="Times New Roman" w:cs="Times New Roman"/>
          <w:lang w:val="en-ID"/>
        </w:rPr>
      </w:pPr>
    </w:p>
    <w:p w14:paraId="2D52BC92" w14:textId="77777777" w:rsidR="00FE56C1" w:rsidRDefault="00704295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7" w:author="Matthew" w:date="2020-12-27T22:04:00Z" w:initials="M">
    <w:p w14:paraId="56C1794C" w14:textId="5901B864" w:rsidR="00925352" w:rsidRDefault="00925352">
      <w:pPr>
        <w:pStyle w:val="CommentText"/>
      </w:pPr>
      <w:r>
        <w:rPr>
          <w:rStyle w:val="CommentReference"/>
        </w:rPr>
        <w:annotationRef/>
      </w:r>
      <w:r w:rsidR="004904AD">
        <w:rPr>
          <w:noProof/>
        </w:rPr>
        <w:t>Is this a school project or a regional/nation-wide thing? Pls tell readers the context.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C179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38372" w16cex:dateUtc="2020-12-27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C1794C" w16cid:durableId="239383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EB"/>
    <w:rsid w:val="000E7BE2"/>
    <w:rsid w:val="001564FA"/>
    <w:rsid w:val="00165103"/>
    <w:rsid w:val="001853EB"/>
    <w:rsid w:val="001B5891"/>
    <w:rsid w:val="004904AD"/>
    <w:rsid w:val="006B23A6"/>
    <w:rsid w:val="00704295"/>
    <w:rsid w:val="00925352"/>
    <w:rsid w:val="00935A1E"/>
    <w:rsid w:val="00A101AB"/>
    <w:rsid w:val="00B84682"/>
    <w:rsid w:val="00BC74AE"/>
    <w:rsid w:val="00DA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4A4"/>
  <w15:chartTrackingRefBased/>
  <w15:docId w15:val="{730BFDE6-BDC4-754E-881F-14A26463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3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925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3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35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352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92535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3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352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9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Matthew</cp:lastModifiedBy>
  <cp:revision>3</cp:revision>
  <dcterms:created xsi:type="dcterms:W3CDTF">2020-12-24T01:58:00Z</dcterms:created>
  <dcterms:modified xsi:type="dcterms:W3CDTF">2020-12-27T14:13:00Z</dcterms:modified>
</cp:coreProperties>
</file>