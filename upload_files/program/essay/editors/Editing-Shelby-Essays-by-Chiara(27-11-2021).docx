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97D9" w14:textId="77777777" w:rsidR="00882269" w:rsidRPr="00882269" w:rsidRDefault="00882269" w:rsidP="00882269">
      <w:pPr>
        <w:spacing w:before="240" w:after="240"/>
        <w:rPr>
          <w:rFonts w:ascii="Times New Roman" w:eastAsia="Times New Roman" w:hAnsi="Times New Roman" w:cs="Times New Roman"/>
          <w:lang w:val="en-ID"/>
        </w:rPr>
      </w:pPr>
      <w:r w:rsidRPr="00882269">
        <w:rPr>
          <w:rFonts w:ascii="Arial" w:eastAsia="Times New Roman" w:hAnsi="Arial" w:cs="Arial"/>
          <w:color w:val="4B4B4B"/>
          <w:shd w:val="clear" w:color="auto" w:fill="FFFF00"/>
          <w:lang w:val="en-ID"/>
        </w:rPr>
        <w:t>7. What have you done to make your school or your community a better place?  </w:t>
      </w:r>
    </w:p>
    <w:p w14:paraId="2CDC5582" w14:textId="77777777" w:rsidR="00882269" w:rsidRPr="00882269" w:rsidRDefault="00882269" w:rsidP="00882269">
      <w:pPr>
        <w:spacing w:before="240" w:after="240"/>
        <w:rPr>
          <w:rFonts w:ascii="Times New Roman" w:eastAsia="Times New Roman" w:hAnsi="Times New Roman" w:cs="Times New Roman"/>
          <w:lang w:val="en-ID"/>
        </w:rPr>
      </w:pPr>
      <w:commentRangeStart w:id="0"/>
      <w:r w:rsidRPr="00882269">
        <w:rPr>
          <w:rFonts w:ascii="Arial" w:eastAsia="Times New Roman" w:hAnsi="Arial" w:cs="Arial"/>
          <w:color w:val="4B4B4B"/>
          <w:lang w:val="en-ID"/>
        </w:rPr>
        <w:t xml:space="preserve">My childhood friend </w:t>
      </w:r>
      <w:proofErr w:type="spellStart"/>
      <w:r w:rsidRPr="00882269">
        <w:rPr>
          <w:rFonts w:ascii="Arial" w:eastAsia="Times New Roman" w:hAnsi="Arial" w:cs="Arial"/>
          <w:color w:val="4B4B4B"/>
          <w:lang w:val="en-ID"/>
        </w:rPr>
        <w:t>Tita</w:t>
      </w:r>
      <w:proofErr w:type="spellEnd"/>
      <w:r w:rsidRPr="00882269">
        <w:rPr>
          <w:rFonts w:ascii="Arial" w:eastAsia="Times New Roman" w:hAnsi="Arial" w:cs="Arial"/>
          <w:color w:val="4B4B4B"/>
          <w:lang w:val="en-ID"/>
        </w:rPr>
        <w:t xml:space="preserve"> was also my second teacher; she taught me the basic English pronunciations! But I found that in reality, while </w:t>
      </w:r>
      <w:proofErr w:type="spellStart"/>
      <w:r w:rsidRPr="00882269">
        <w:rPr>
          <w:rFonts w:ascii="Arial" w:eastAsia="Times New Roman" w:hAnsi="Arial" w:cs="Arial"/>
          <w:color w:val="4B4B4B"/>
          <w:lang w:val="en-ID"/>
        </w:rPr>
        <w:t>Tita</w:t>
      </w:r>
      <w:proofErr w:type="spellEnd"/>
      <w:r w:rsidRPr="00882269">
        <w:rPr>
          <w:rFonts w:ascii="Arial" w:eastAsia="Times New Roman" w:hAnsi="Arial" w:cs="Arial"/>
          <w:color w:val="4B4B4B"/>
          <w:lang w:val="en-ID"/>
        </w:rPr>
        <w:t xml:space="preserve"> taught me, there was no one to teach her. In her school, there were barely any teachers who taught her and as a kid, this confused me. Why didn’t she have teachers? </w:t>
      </w:r>
      <w:commentRangeEnd w:id="0"/>
      <w:r w:rsidR="00505230">
        <w:rPr>
          <w:rStyle w:val="CommentReference"/>
        </w:rPr>
        <w:commentReference w:id="0"/>
      </w:r>
    </w:p>
    <w:p w14:paraId="1BC92D27" w14:textId="423ADF93" w:rsidR="00882269" w:rsidRPr="00882269" w:rsidRDefault="00882269" w:rsidP="00882269">
      <w:pPr>
        <w:spacing w:before="240" w:after="240"/>
        <w:rPr>
          <w:rFonts w:ascii="Times New Roman" w:eastAsia="Times New Roman" w:hAnsi="Times New Roman" w:cs="Times New Roman"/>
          <w:lang w:val="en-ID"/>
        </w:rPr>
      </w:pPr>
      <w:r w:rsidRPr="00882269">
        <w:rPr>
          <w:rFonts w:ascii="Arial" w:eastAsia="Times New Roman" w:hAnsi="Arial" w:cs="Arial"/>
          <w:color w:val="4B4B4B"/>
          <w:lang w:val="en-ID"/>
        </w:rPr>
        <w:t xml:space="preserve">Then, </w:t>
      </w:r>
      <w:commentRangeStart w:id="1"/>
      <w:r w:rsidRPr="00882269">
        <w:rPr>
          <w:rFonts w:ascii="Arial" w:eastAsia="Times New Roman" w:hAnsi="Arial" w:cs="Arial"/>
          <w:color w:val="4B4B4B"/>
          <w:lang w:val="en-ID"/>
        </w:rPr>
        <w:t>I came to understand education inequality in Indonesia. </w:t>
      </w:r>
      <w:commentRangeEnd w:id="1"/>
      <w:r w:rsidR="00B931EF">
        <w:rPr>
          <w:rStyle w:val="CommentReference"/>
        </w:rPr>
        <w:commentReference w:id="1"/>
      </w:r>
    </w:p>
    <w:p w14:paraId="0FD5EB3E" w14:textId="6410EF0B" w:rsidR="00882269" w:rsidRPr="00882269" w:rsidRDefault="00882269" w:rsidP="00882269">
      <w:pPr>
        <w:spacing w:before="240" w:after="240"/>
        <w:rPr>
          <w:rFonts w:ascii="Times New Roman" w:eastAsia="Times New Roman" w:hAnsi="Times New Roman" w:cs="Times New Roman"/>
          <w:lang w:val="en-ID"/>
        </w:rPr>
      </w:pPr>
      <w:r w:rsidRPr="00882269">
        <w:rPr>
          <w:rFonts w:ascii="Arial" w:eastAsia="Times New Roman" w:hAnsi="Arial" w:cs="Arial"/>
          <w:color w:val="4B4B4B"/>
          <w:lang w:val="en-ID"/>
        </w:rPr>
        <w:t xml:space="preserve">By the age of 10, I was determined to tackle this problem </w:t>
      </w:r>
      <w:del w:id="2" w:author="Chiara Situmorang" w:date="2021-11-27T16:19:00Z">
        <w:r w:rsidRPr="00882269" w:rsidDel="00DC7277">
          <w:rPr>
            <w:rFonts w:ascii="Arial" w:eastAsia="Times New Roman" w:hAnsi="Arial" w:cs="Arial"/>
            <w:color w:val="4B4B4B"/>
            <w:lang w:val="en-ID"/>
          </w:rPr>
          <w:delText>in my own hands</w:delText>
        </w:r>
      </w:del>
      <w:ins w:id="3" w:author="Chiara Situmorang" w:date="2021-11-27T16:19:00Z">
        <w:r w:rsidR="00DC7277">
          <w:rPr>
            <w:rFonts w:ascii="Arial" w:eastAsia="Times New Roman" w:hAnsi="Arial" w:cs="Arial"/>
            <w:color w:val="4B4B4B"/>
            <w:lang w:val="en-ID"/>
          </w:rPr>
          <w:t>myself</w:t>
        </w:r>
      </w:ins>
      <w:r w:rsidRPr="00882269">
        <w:rPr>
          <w:rFonts w:ascii="Arial" w:eastAsia="Times New Roman" w:hAnsi="Arial" w:cs="Arial"/>
          <w:color w:val="4B4B4B"/>
          <w:lang w:val="en-ID"/>
        </w:rPr>
        <w:t>. But</w:t>
      </w:r>
      <w:del w:id="4" w:author="Chiara Situmorang" w:date="2021-11-27T16:19:00Z">
        <w:r w:rsidRPr="00882269" w:rsidDel="00DC7277">
          <w:rPr>
            <w:rFonts w:ascii="Arial" w:eastAsia="Times New Roman" w:hAnsi="Arial" w:cs="Arial"/>
            <w:color w:val="4B4B4B"/>
            <w:lang w:val="en-ID"/>
          </w:rPr>
          <w:delText>,</w:delText>
        </w:r>
      </w:del>
      <w:r w:rsidRPr="00882269">
        <w:rPr>
          <w:rFonts w:ascii="Arial" w:eastAsia="Times New Roman" w:hAnsi="Arial" w:cs="Arial"/>
          <w:color w:val="4B4B4B"/>
          <w:lang w:val="en-ID"/>
        </w:rPr>
        <w:t xml:space="preserve"> after </w:t>
      </w:r>
      <w:commentRangeStart w:id="5"/>
      <w:r w:rsidRPr="00882269">
        <w:rPr>
          <w:rFonts w:ascii="Arial" w:eastAsia="Times New Roman" w:hAnsi="Arial" w:cs="Arial"/>
          <w:color w:val="4B4B4B"/>
          <w:lang w:val="en-ID"/>
        </w:rPr>
        <w:t>scouring</w:t>
      </w:r>
      <w:commentRangeEnd w:id="5"/>
      <w:r w:rsidR="00DC7277">
        <w:rPr>
          <w:rStyle w:val="CommentReference"/>
        </w:rPr>
        <w:commentReference w:id="5"/>
      </w:r>
      <w:r w:rsidRPr="00882269">
        <w:rPr>
          <w:rFonts w:ascii="Arial" w:eastAsia="Times New Roman" w:hAnsi="Arial" w:cs="Arial"/>
          <w:color w:val="4B4B4B"/>
          <w:lang w:val="en-ID"/>
        </w:rPr>
        <w:t xml:space="preserve"> my neighbourhood, I was turned down every single time because of my young age. Still determined </w:t>
      </w:r>
      <w:ins w:id="6" w:author="Chiara Situmorang" w:date="2021-11-27T16:20:00Z">
        <w:r w:rsidR="00DC7277">
          <w:rPr>
            <w:rFonts w:ascii="Arial" w:eastAsia="Times New Roman" w:hAnsi="Arial" w:cs="Arial"/>
            <w:color w:val="4B4B4B"/>
            <w:lang w:val="en-ID"/>
          </w:rPr>
          <w:t xml:space="preserve">to help, </w:t>
        </w:r>
      </w:ins>
      <w:r w:rsidRPr="00882269">
        <w:rPr>
          <w:rFonts w:ascii="Arial" w:eastAsia="Times New Roman" w:hAnsi="Arial" w:cs="Arial"/>
          <w:color w:val="4B4B4B"/>
          <w:lang w:val="en-ID"/>
        </w:rPr>
        <w:t>however, I saved up my small allowance to donate to education centres. </w:t>
      </w:r>
    </w:p>
    <w:p w14:paraId="1CAE543C" w14:textId="3AE8359B" w:rsidR="00882269" w:rsidRDefault="00882269" w:rsidP="00882269">
      <w:pPr>
        <w:shd w:val="clear" w:color="auto" w:fill="FAFAFA"/>
        <w:rPr>
          <w:rFonts w:ascii="Arial" w:eastAsia="Times New Roman" w:hAnsi="Arial" w:cs="Arial"/>
          <w:color w:val="000000"/>
          <w:lang w:val="en-ID"/>
        </w:rPr>
      </w:pPr>
      <w:r w:rsidRPr="00882269">
        <w:rPr>
          <w:rFonts w:ascii="Arial" w:eastAsia="Times New Roman" w:hAnsi="Arial" w:cs="Arial"/>
          <w:color w:val="000000"/>
          <w:lang w:val="en-ID"/>
        </w:rPr>
        <w:t xml:space="preserve">At 16, after hearing of a new neighbourhood education centre opening, </w:t>
      </w:r>
      <w:proofErr w:type="spellStart"/>
      <w:r w:rsidRPr="00882269">
        <w:rPr>
          <w:rFonts w:ascii="Arial" w:eastAsia="Times New Roman" w:hAnsi="Arial" w:cs="Arial"/>
          <w:color w:val="000000"/>
          <w:lang w:val="en-ID"/>
        </w:rPr>
        <w:t>Educare</w:t>
      </w:r>
      <w:proofErr w:type="spellEnd"/>
      <w:r w:rsidRPr="00882269">
        <w:rPr>
          <w:rFonts w:ascii="Arial" w:eastAsia="Times New Roman" w:hAnsi="Arial" w:cs="Arial"/>
          <w:color w:val="000000"/>
          <w:lang w:val="en-ID"/>
        </w:rPr>
        <w:t>, I decided to volunteer. Thankfully, I was accepted and assigned to a group of 4 fifth graders, teaching basic English and maths. Since I was also one of the youngest volunteers, I worked hard to ensure my teaching abilities were on par with everyone else. I </w:t>
      </w:r>
      <w:del w:id="7" w:author="Chiara Situmorang" w:date="2021-11-27T16:20:00Z">
        <w:r w:rsidRPr="00882269" w:rsidDel="00DC7277">
          <w:rPr>
            <w:rFonts w:ascii="Arial" w:eastAsia="Times New Roman" w:hAnsi="Arial" w:cs="Arial"/>
            <w:color w:val="000000"/>
            <w:lang w:val="en-ID"/>
          </w:rPr>
          <w:delText xml:space="preserve"> </w:delText>
        </w:r>
      </w:del>
      <w:r w:rsidRPr="00882269">
        <w:rPr>
          <w:rFonts w:ascii="Arial" w:eastAsia="Times New Roman" w:hAnsi="Arial" w:cs="Arial"/>
          <w:color w:val="000000"/>
          <w:lang w:val="en-ID"/>
        </w:rPr>
        <w:t xml:space="preserve">taught myself how to make practice questions, lesson plans, </w:t>
      </w:r>
      <w:ins w:id="8" w:author="Chiara Situmorang" w:date="2021-11-27T16:20:00Z">
        <w:r w:rsidR="00DC7277">
          <w:rPr>
            <w:rFonts w:ascii="Arial" w:eastAsia="Times New Roman" w:hAnsi="Arial" w:cs="Arial"/>
            <w:color w:val="000000"/>
            <w:lang w:val="en-ID"/>
          </w:rPr>
          <w:t xml:space="preserve">and </w:t>
        </w:r>
      </w:ins>
      <w:r w:rsidRPr="00882269">
        <w:rPr>
          <w:rFonts w:ascii="Arial" w:eastAsia="Times New Roman" w:hAnsi="Arial" w:cs="Arial"/>
          <w:color w:val="000000"/>
          <w:lang w:val="en-ID"/>
        </w:rPr>
        <w:t>time management, whilst incorporating fun activities to keep the kids engaged. </w:t>
      </w:r>
    </w:p>
    <w:p w14:paraId="506C7F0E" w14:textId="77777777" w:rsidR="00882269" w:rsidRPr="00882269" w:rsidRDefault="00882269" w:rsidP="00882269">
      <w:pPr>
        <w:shd w:val="clear" w:color="auto" w:fill="FAFAFA"/>
        <w:rPr>
          <w:rFonts w:ascii="Times New Roman" w:eastAsia="Times New Roman" w:hAnsi="Times New Roman" w:cs="Times New Roman"/>
          <w:lang w:val="en-ID"/>
        </w:rPr>
      </w:pPr>
    </w:p>
    <w:p w14:paraId="66E249CD" w14:textId="4024E5CE" w:rsidR="00882269" w:rsidRDefault="00882269" w:rsidP="00882269">
      <w:pPr>
        <w:shd w:val="clear" w:color="auto" w:fill="FAFAFA"/>
        <w:rPr>
          <w:rFonts w:ascii="Arial" w:eastAsia="Times New Roman" w:hAnsi="Arial" w:cs="Arial"/>
          <w:color w:val="000000"/>
          <w:lang w:val="en-ID"/>
        </w:rPr>
      </w:pPr>
      <w:r w:rsidRPr="00882269">
        <w:rPr>
          <w:rFonts w:ascii="Arial" w:eastAsia="Times New Roman" w:hAnsi="Arial" w:cs="Arial"/>
          <w:color w:val="000000"/>
          <w:lang w:val="en-ID"/>
        </w:rPr>
        <w:t xml:space="preserve">As a year passed, I noticed an exponential </w:t>
      </w:r>
      <w:ins w:id="9" w:author="Chiara Situmorang" w:date="2021-11-27T16:21:00Z">
        <w:r w:rsidR="00DC7277">
          <w:rPr>
            <w:rFonts w:ascii="Arial" w:eastAsia="Times New Roman" w:hAnsi="Arial" w:cs="Arial"/>
            <w:color w:val="000000"/>
            <w:lang w:val="en-ID"/>
          </w:rPr>
          <w:t xml:space="preserve">increase in the </w:t>
        </w:r>
      </w:ins>
      <w:r w:rsidRPr="00882269">
        <w:rPr>
          <w:rFonts w:ascii="Arial" w:eastAsia="Times New Roman" w:hAnsi="Arial" w:cs="Arial"/>
          <w:color w:val="000000"/>
          <w:lang w:val="en-ID"/>
        </w:rPr>
        <w:t xml:space="preserve">amount of kids </w:t>
      </w:r>
      <w:del w:id="10" w:author="Chiara Situmorang" w:date="2021-11-27T16:21:00Z">
        <w:r w:rsidRPr="00882269" w:rsidDel="00DC7277">
          <w:rPr>
            <w:rFonts w:ascii="Arial" w:eastAsia="Times New Roman" w:hAnsi="Arial" w:cs="Arial"/>
            <w:color w:val="000000"/>
            <w:lang w:val="en-ID"/>
          </w:rPr>
          <w:delText xml:space="preserve">started to </w:delText>
        </w:r>
      </w:del>
      <w:r w:rsidRPr="00882269">
        <w:rPr>
          <w:rFonts w:ascii="Arial" w:eastAsia="Times New Roman" w:hAnsi="Arial" w:cs="Arial"/>
          <w:color w:val="000000"/>
          <w:lang w:val="en-ID"/>
        </w:rPr>
        <w:t>join</w:t>
      </w:r>
      <w:ins w:id="11" w:author="Chiara Situmorang" w:date="2021-11-27T16:21:00Z">
        <w:r w:rsidR="00DC7277">
          <w:rPr>
            <w:rFonts w:ascii="Arial" w:eastAsia="Times New Roman" w:hAnsi="Arial" w:cs="Arial"/>
            <w:color w:val="000000"/>
            <w:lang w:val="en-ID"/>
          </w:rPr>
          <w:t>ing</w:t>
        </w:r>
      </w:ins>
      <w:r w:rsidRPr="00882269">
        <w:rPr>
          <w:rFonts w:ascii="Arial" w:eastAsia="Times New Roman" w:hAnsi="Arial" w:cs="Arial"/>
          <w:color w:val="000000"/>
          <w:lang w:val="en-ID"/>
        </w:rPr>
        <w:t xml:space="preserve"> the centre. Thus, I initiated </w:t>
      </w:r>
      <w:ins w:id="12" w:author="Chiara Situmorang" w:date="2021-11-27T16:22:00Z">
        <w:r w:rsidR="00DC7277">
          <w:rPr>
            <w:rFonts w:ascii="Arial" w:eastAsia="Times New Roman" w:hAnsi="Arial" w:cs="Arial"/>
            <w:color w:val="000000"/>
            <w:lang w:val="en-ID"/>
          </w:rPr>
          <w:t>an</w:t>
        </w:r>
      </w:ins>
      <w:del w:id="13" w:author="Chiara Situmorang" w:date="2021-11-27T16:22:00Z">
        <w:r w:rsidRPr="00882269" w:rsidDel="00DC7277">
          <w:rPr>
            <w:rFonts w:ascii="Arial" w:eastAsia="Times New Roman" w:hAnsi="Arial" w:cs="Arial"/>
            <w:color w:val="000000"/>
            <w:lang w:val="en-ID"/>
          </w:rPr>
          <w:delText>to</w:delText>
        </w:r>
      </w:del>
      <w:r w:rsidRPr="00882269">
        <w:rPr>
          <w:rFonts w:ascii="Arial" w:eastAsia="Times New Roman" w:hAnsi="Arial" w:cs="Arial"/>
          <w:color w:val="000000"/>
          <w:lang w:val="en-ID"/>
        </w:rPr>
        <w:t xml:space="preserve"> outreach for more volunteers. I began helping new volunteers teach children, shared some of my lesson plans for inspiration and together with the teachers, we brainstormed engaging activities to combine with our studies. This resulted in our lessons becoming more effective, </w:t>
      </w:r>
      <w:del w:id="14" w:author="Chiara Situmorang" w:date="2021-11-27T16:23:00Z">
        <w:r w:rsidRPr="00882269" w:rsidDel="00DC7277">
          <w:rPr>
            <w:rFonts w:ascii="Arial" w:eastAsia="Times New Roman" w:hAnsi="Arial" w:cs="Arial"/>
            <w:color w:val="000000"/>
            <w:lang w:val="en-ID"/>
          </w:rPr>
          <w:delText xml:space="preserve">with </w:delText>
        </w:r>
      </w:del>
      <w:ins w:id="15" w:author="Chiara Situmorang" w:date="2021-11-27T16:23:00Z">
        <w:r w:rsidR="00DC7277">
          <w:rPr>
            <w:rFonts w:ascii="Arial" w:eastAsia="Times New Roman" w:hAnsi="Arial" w:cs="Arial"/>
            <w:color w:val="000000"/>
            <w:lang w:val="en-ID"/>
          </w:rPr>
          <w:t>and the</w:t>
        </w:r>
        <w:r w:rsidR="00DC7277" w:rsidRPr="00882269">
          <w:rPr>
            <w:rFonts w:ascii="Arial" w:eastAsia="Times New Roman" w:hAnsi="Arial" w:cs="Arial"/>
            <w:color w:val="000000"/>
            <w:lang w:val="en-ID"/>
          </w:rPr>
          <w:t xml:space="preserve"> </w:t>
        </w:r>
      </w:ins>
      <w:r w:rsidRPr="00882269">
        <w:rPr>
          <w:rFonts w:ascii="Arial" w:eastAsia="Times New Roman" w:hAnsi="Arial" w:cs="Arial"/>
          <w:color w:val="000000"/>
          <w:lang w:val="en-ID"/>
        </w:rPr>
        <w:t xml:space="preserve">children more enthusiastic to learn. Eventually, what used to be a small education centre </w:t>
      </w:r>
      <w:del w:id="16" w:author="Chiara Situmorang" w:date="2021-11-27T16:22:00Z">
        <w:r w:rsidRPr="00882269" w:rsidDel="00DC7277">
          <w:rPr>
            <w:rFonts w:ascii="Arial" w:eastAsia="Times New Roman" w:hAnsi="Arial" w:cs="Arial"/>
            <w:color w:val="000000"/>
            <w:lang w:val="en-ID"/>
          </w:rPr>
          <w:delText>composed of</w:delText>
        </w:r>
      </w:del>
      <w:ins w:id="17" w:author="Chiara Situmorang" w:date="2021-11-27T16:22:00Z">
        <w:r w:rsidR="00DC7277">
          <w:rPr>
            <w:rFonts w:ascii="Arial" w:eastAsia="Times New Roman" w:hAnsi="Arial" w:cs="Arial"/>
            <w:color w:val="000000"/>
            <w:lang w:val="en-ID"/>
          </w:rPr>
          <w:t>with</w:t>
        </w:r>
      </w:ins>
      <w:r w:rsidRPr="00882269">
        <w:rPr>
          <w:rFonts w:ascii="Arial" w:eastAsia="Times New Roman" w:hAnsi="Arial" w:cs="Arial"/>
          <w:color w:val="000000"/>
          <w:lang w:val="en-ID"/>
        </w:rPr>
        <w:t xml:space="preserve"> just 15 children, grew to be a community of 40+ children. </w:t>
      </w:r>
    </w:p>
    <w:p w14:paraId="2793F5BD" w14:textId="77777777" w:rsidR="00882269" w:rsidRPr="00882269" w:rsidRDefault="00882269" w:rsidP="00882269">
      <w:pPr>
        <w:shd w:val="clear" w:color="auto" w:fill="FAFAFA"/>
        <w:rPr>
          <w:rFonts w:ascii="Times New Roman" w:eastAsia="Times New Roman" w:hAnsi="Times New Roman" w:cs="Times New Roman"/>
          <w:lang w:val="en-ID"/>
        </w:rPr>
      </w:pPr>
    </w:p>
    <w:p w14:paraId="12362CAB" w14:textId="10D8EA53" w:rsidR="00882269" w:rsidRPr="00882269" w:rsidRDefault="00882269" w:rsidP="00882269">
      <w:pPr>
        <w:shd w:val="clear" w:color="auto" w:fill="FAFAFA"/>
        <w:spacing w:after="240"/>
        <w:rPr>
          <w:rFonts w:ascii="Times New Roman" w:eastAsia="Times New Roman" w:hAnsi="Times New Roman" w:cs="Times New Roman"/>
          <w:lang w:val="en-ID"/>
        </w:rPr>
      </w:pPr>
      <w:r w:rsidRPr="00882269">
        <w:rPr>
          <w:rFonts w:ascii="Arial" w:eastAsia="Times New Roman" w:hAnsi="Arial" w:cs="Arial"/>
          <w:color w:val="000000"/>
          <w:lang w:val="en-ID"/>
        </w:rPr>
        <w:t>Through my volunteering, I realised a community could help one another in so many different ways. I wasn’t just a teacher</w:t>
      </w:r>
      <w:ins w:id="18" w:author="Chiara Situmorang" w:date="2021-11-27T16:23:00Z">
        <w:r w:rsidR="00DC7277">
          <w:rPr>
            <w:rFonts w:ascii="Arial" w:eastAsia="Times New Roman" w:hAnsi="Arial" w:cs="Arial"/>
            <w:color w:val="000000"/>
            <w:lang w:val="en-ID"/>
          </w:rPr>
          <w:t>;</w:t>
        </w:r>
      </w:ins>
      <w:del w:id="19" w:author="Chiara Situmorang" w:date="2021-11-27T16:23:00Z">
        <w:r w:rsidRPr="00882269" w:rsidDel="00DC7277">
          <w:rPr>
            <w:rFonts w:ascii="Arial" w:eastAsia="Times New Roman" w:hAnsi="Arial" w:cs="Arial"/>
            <w:color w:val="000000"/>
            <w:lang w:val="en-ID"/>
          </w:rPr>
          <w:delText>,</w:delText>
        </w:r>
      </w:del>
      <w:r w:rsidRPr="00882269">
        <w:rPr>
          <w:rFonts w:ascii="Arial" w:eastAsia="Times New Roman" w:hAnsi="Arial" w:cs="Arial"/>
          <w:color w:val="000000"/>
          <w:lang w:val="en-ID"/>
        </w:rPr>
        <w:t xml:space="preserve"> I was a big sister, friend and supporter to my students. My time in </w:t>
      </w:r>
      <w:proofErr w:type="spellStart"/>
      <w:r w:rsidRPr="00882269">
        <w:rPr>
          <w:rFonts w:ascii="Arial" w:eastAsia="Times New Roman" w:hAnsi="Arial" w:cs="Arial"/>
          <w:color w:val="000000"/>
          <w:lang w:val="en-ID"/>
        </w:rPr>
        <w:t>Educare</w:t>
      </w:r>
      <w:proofErr w:type="spellEnd"/>
      <w:r w:rsidRPr="00882269">
        <w:rPr>
          <w:rFonts w:ascii="Arial" w:eastAsia="Times New Roman" w:hAnsi="Arial" w:cs="Arial"/>
          <w:color w:val="000000"/>
          <w:lang w:val="en-ID"/>
        </w:rPr>
        <w:t xml:space="preserve"> has allowed me to create a significant impact to th</w:t>
      </w:r>
      <w:ins w:id="20" w:author="Chiara Situmorang" w:date="2021-11-27T16:23:00Z">
        <w:r w:rsidR="00DC7277">
          <w:rPr>
            <w:rFonts w:ascii="Arial" w:eastAsia="Times New Roman" w:hAnsi="Arial" w:cs="Arial"/>
            <w:color w:val="000000"/>
            <w:lang w:val="en-ID"/>
          </w:rPr>
          <w:t>is</w:t>
        </w:r>
      </w:ins>
      <w:del w:id="21" w:author="Chiara Situmorang" w:date="2021-11-27T16:23:00Z">
        <w:r w:rsidRPr="00882269" w:rsidDel="00DC7277">
          <w:rPr>
            <w:rFonts w:ascii="Arial" w:eastAsia="Times New Roman" w:hAnsi="Arial" w:cs="Arial"/>
            <w:color w:val="000000"/>
            <w:lang w:val="en-ID"/>
          </w:rPr>
          <w:delText>ese</w:delText>
        </w:r>
      </w:del>
      <w:r w:rsidRPr="00882269">
        <w:rPr>
          <w:rFonts w:ascii="Arial" w:eastAsia="Times New Roman" w:hAnsi="Arial" w:cs="Arial"/>
          <w:color w:val="000000"/>
          <w:lang w:val="en-ID"/>
        </w:rPr>
        <w:t xml:space="preserve"> group of people, inspiring me </w:t>
      </w:r>
      <w:del w:id="22" w:author="Chiara Situmorang" w:date="2021-11-27T16:23:00Z">
        <w:r w:rsidRPr="00882269" w:rsidDel="00DC7277">
          <w:rPr>
            <w:rFonts w:ascii="Arial" w:eastAsia="Times New Roman" w:hAnsi="Arial" w:cs="Arial"/>
            <w:color w:val="000000"/>
            <w:lang w:val="en-ID"/>
          </w:rPr>
          <w:delText xml:space="preserve">further </w:delText>
        </w:r>
      </w:del>
      <w:r w:rsidRPr="00882269">
        <w:rPr>
          <w:rFonts w:ascii="Arial" w:eastAsia="Times New Roman" w:hAnsi="Arial" w:cs="Arial"/>
          <w:color w:val="000000"/>
          <w:lang w:val="en-ID"/>
        </w:rPr>
        <w:t xml:space="preserve">to achieve larger goals in lessening the education inequality in Indonesia. </w:t>
      </w:r>
    </w:p>
    <w:p w14:paraId="435C64E0" w14:textId="77777777" w:rsidR="00882269" w:rsidRPr="00882269" w:rsidRDefault="00882269" w:rsidP="00882269">
      <w:pPr>
        <w:rPr>
          <w:rFonts w:ascii="Times New Roman" w:eastAsia="Times New Roman" w:hAnsi="Times New Roman" w:cs="Times New Roman"/>
          <w:lang w:val="en-ID"/>
        </w:rPr>
      </w:pPr>
    </w:p>
    <w:p w14:paraId="4A96CD86" w14:textId="77777777" w:rsidR="00FE56C1" w:rsidRDefault="00DC7277"/>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27T15:44:00Z" w:initials="CS">
    <w:p w14:paraId="50AB89E7" w14:textId="77777777" w:rsidR="00505230" w:rsidRDefault="00505230">
      <w:pPr>
        <w:pStyle w:val="CommentText"/>
      </w:pPr>
      <w:r>
        <w:rPr>
          <w:rStyle w:val="CommentReference"/>
        </w:rPr>
        <w:annotationRef/>
      </w:r>
      <w:r>
        <w:t xml:space="preserve">This is a little confusing. Did she not have enough teachers for all her school subjects? How </w:t>
      </w:r>
      <w:r w:rsidR="00B931EF">
        <w:t>did</w:t>
      </w:r>
      <w:r>
        <w:t xml:space="preserve"> she teach you English if she didn’t have any teachers?</w:t>
      </w:r>
    </w:p>
    <w:p w14:paraId="3CA8A4D3" w14:textId="77777777" w:rsidR="00DC7277" w:rsidRDefault="00DC7277">
      <w:pPr>
        <w:pStyle w:val="CommentText"/>
      </w:pPr>
    </w:p>
    <w:p w14:paraId="26E3DE6E" w14:textId="78679E6C" w:rsidR="00DC7277" w:rsidRDefault="00DC7277">
      <w:pPr>
        <w:pStyle w:val="CommentText"/>
      </w:pPr>
      <w:r>
        <w:t>You can also shorten this a little to make room for the elaboration in the next paragraph.</w:t>
      </w:r>
    </w:p>
  </w:comment>
  <w:comment w:id="1" w:author="Chiara Situmorang" w:date="2021-11-27T16:16:00Z" w:initials="CS">
    <w:p w14:paraId="6ED5B559" w14:textId="6E6AFE62" w:rsidR="00B931EF" w:rsidRDefault="00B931EF">
      <w:pPr>
        <w:pStyle w:val="CommentText"/>
      </w:pPr>
      <w:r>
        <w:rPr>
          <w:rStyle w:val="CommentReference"/>
        </w:rPr>
        <w:annotationRef/>
      </w:r>
      <w:r>
        <w:t>Can you elaborate what the situation is like in Indonesia? Just one sentence is fine.</w:t>
      </w:r>
    </w:p>
  </w:comment>
  <w:comment w:id="5" w:author="Chiara Situmorang" w:date="2021-11-27T16:19:00Z" w:initials="CS">
    <w:p w14:paraId="167A0FC7" w14:textId="1A94BB20" w:rsidR="00DC7277" w:rsidRDefault="00DC7277">
      <w:pPr>
        <w:pStyle w:val="CommentText"/>
      </w:pPr>
      <w:r>
        <w:rPr>
          <w:rStyle w:val="CommentReference"/>
        </w:rPr>
        <w:annotationRef/>
      </w:r>
      <w:r>
        <w:t xml:space="preserve">Scouring for what? Might be clearer to say ‘applying for X jobs throughout the </w:t>
      </w:r>
      <w:proofErr w:type="spellStart"/>
      <w:r>
        <w:t>neighbourhood</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E3DE6E" w15:done="0"/>
  <w15:commentEx w15:paraId="6ED5B559" w15:done="0"/>
  <w15:commentEx w15:paraId="167A0F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CD0FA" w16cex:dateUtc="2021-11-27T08:44:00Z"/>
  <w16cex:commentExtensible w16cex:durableId="254CD851" w16cex:dateUtc="2021-11-27T09:16:00Z"/>
  <w16cex:commentExtensible w16cex:durableId="254CD90D" w16cex:dateUtc="2021-11-27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E3DE6E" w16cid:durableId="254CD0FA"/>
  <w16cid:commentId w16cid:paraId="6ED5B559" w16cid:durableId="254CD851"/>
  <w16cid:commentId w16cid:paraId="167A0FC7" w16cid:durableId="254CD9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69"/>
    <w:rsid w:val="000E7BE2"/>
    <w:rsid w:val="001564FA"/>
    <w:rsid w:val="00505230"/>
    <w:rsid w:val="006B23A6"/>
    <w:rsid w:val="0086696A"/>
    <w:rsid w:val="00882269"/>
    <w:rsid w:val="00935A1E"/>
    <w:rsid w:val="00A101AB"/>
    <w:rsid w:val="00B84682"/>
    <w:rsid w:val="00B931EF"/>
    <w:rsid w:val="00BC74AE"/>
    <w:rsid w:val="00DC727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5BD71A"/>
  <w15:chartTrackingRefBased/>
  <w15:docId w15:val="{099057FD-1EE3-0F4B-9D49-A0EEB517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269"/>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505230"/>
    <w:rPr>
      <w:sz w:val="16"/>
      <w:szCs w:val="16"/>
    </w:rPr>
  </w:style>
  <w:style w:type="paragraph" w:styleId="CommentText">
    <w:name w:val="annotation text"/>
    <w:basedOn w:val="Normal"/>
    <w:link w:val="CommentTextChar"/>
    <w:uiPriority w:val="99"/>
    <w:semiHidden/>
    <w:unhideWhenUsed/>
    <w:rsid w:val="00505230"/>
    <w:rPr>
      <w:sz w:val="20"/>
      <w:szCs w:val="20"/>
    </w:rPr>
  </w:style>
  <w:style w:type="character" w:customStyle="1" w:styleId="CommentTextChar">
    <w:name w:val="Comment Text Char"/>
    <w:basedOn w:val="DefaultParagraphFont"/>
    <w:link w:val="CommentText"/>
    <w:uiPriority w:val="99"/>
    <w:semiHidden/>
    <w:rsid w:val="00505230"/>
    <w:rPr>
      <w:sz w:val="20"/>
      <w:szCs w:val="20"/>
      <w:lang w:val="en-US"/>
    </w:rPr>
  </w:style>
  <w:style w:type="paragraph" w:styleId="CommentSubject">
    <w:name w:val="annotation subject"/>
    <w:basedOn w:val="CommentText"/>
    <w:next w:val="CommentText"/>
    <w:link w:val="CommentSubjectChar"/>
    <w:uiPriority w:val="99"/>
    <w:semiHidden/>
    <w:unhideWhenUsed/>
    <w:rsid w:val="00505230"/>
    <w:rPr>
      <w:b/>
      <w:bCs/>
    </w:rPr>
  </w:style>
  <w:style w:type="character" w:customStyle="1" w:styleId="CommentSubjectChar">
    <w:name w:val="Comment Subject Char"/>
    <w:basedOn w:val="CommentTextChar"/>
    <w:link w:val="CommentSubject"/>
    <w:uiPriority w:val="99"/>
    <w:semiHidden/>
    <w:rsid w:val="0050523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Chiara Situmorang</cp:lastModifiedBy>
  <cp:revision>2</cp:revision>
  <dcterms:created xsi:type="dcterms:W3CDTF">2021-11-26T06:25:00Z</dcterms:created>
  <dcterms:modified xsi:type="dcterms:W3CDTF">2021-11-27T09:25:00Z</dcterms:modified>
</cp:coreProperties>
</file>