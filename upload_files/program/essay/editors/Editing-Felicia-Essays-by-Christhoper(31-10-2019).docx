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F7E74" w14:textId="77777777" w:rsidR="0059549D" w:rsidRDefault="0059549D" w:rsidP="0059549D">
      <w:pPr>
        <w:spacing w:after="120"/>
        <w:rPr>
          <w:rFonts w:ascii="Roboto Mono" w:eastAsia="Roboto Mono" w:hAnsi="Roboto Mono" w:cs="Roboto Mono"/>
          <w:color w:val="333333"/>
          <w:highlight w:val="white"/>
        </w:rPr>
      </w:pPr>
      <w:r>
        <w:rPr>
          <w:color w:val="434343"/>
          <w:sz w:val="36"/>
          <w:szCs w:val="36"/>
        </w:rPr>
        <w:t xml:space="preserve">PEPPERDINE: </w:t>
      </w:r>
      <w:r>
        <w:rPr>
          <w:rFonts w:ascii="Roboto" w:eastAsia="Roboto" w:hAnsi="Roboto" w:cs="Roboto"/>
          <w:color w:val="333333"/>
          <w:sz w:val="21"/>
          <w:szCs w:val="21"/>
          <w:highlight w:val="white"/>
        </w:rPr>
        <w:t xml:space="preserve"> is a Christian university where all are welcomed and encouraged to challenge each other in the pursuit of truth. Students, faculty, and staff members from all backgrounds participate in conversations of faith inside and outside of the classroom. Considering that Pepperdine is a Christian university, why are you interested in attending and how would you contribute to conversations of faith on </w:t>
      </w:r>
      <w:proofErr w:type="gramStart"/>
      <w:r>
        <w:rPr>
          <w:rFonts w:ascii="Roboto" w:eastAsia="Roboto" w:hAnsi="Roboto" w:cs="Roboto"/>
          <w:color w:val="333333"/>
          <w:sz w:val="21"/>
          <w:szCs w:val="21"/>
          <w:highlight w:val="white"/>
        </w:rPr>
        <w:t>campus?*</w:t>
      </w:r>
      <w:proofErr w:type="gramEnd"/>
    </w:p>
    <w:p w14:paraId="5E130EF1" w14:textId="77777777" w:rsidR="0059549D" w:rsidRDefault="0059549D" w:rsidP="0059549D">
      <w:pPr>
        <w:rPr>
          <w:rFonts w:ascii="Roboto Mono" w:eastAsia="Roboto Mono" w:hAnsi="Roboto Mono" w:cs="Roboto Mono"/>
          <w:color w:val="333333"/>
          <w:highlight w:val="white"/>
        </w:rPr>
      </w:pPr>
    </w:p>
    <w:p w14:paraId="1C3120F3" w14:textId="4EEE9764" w:rsidR="0059549D" w:rsidDel="0006206E" w:rsidRDefault="0059549D" w:rsidP="0059549D">
      <w:pPr>
        <w:rPr>
          <w:del w:id="0" w:author="Matthew" w:date="2019-10-31T17:10:00Z"/>
          <w:color w:val="333333"/>
          <w:highlight w:val="white"/>
        </w:rPr>
      </w:pPr>
      <w:bookmarkStart w:id="1" w:name="_GoBack"/>
      <w:del w:id="2" w:author="Matthew" w:date="2019-10-31T17:10:00Z">
        <w:r w:rsidDel="0006206E">
          <w:rPr>
            <w:color w:val="333333"/>
            <w:highlight w:val="white"/>
          </w:rPr>
          <w:delText xml:space="preserve">The first thing I noticed about Pepperdine was the intense waft of sea salt; the second was my sister’s agitation. We were scouting universities and couldn’t wait to visit </w:delText>
        </w:r>
        <w:r w:rsidDel="0006206E">
          <w:rPr>
            <w:i/>
            <w:color w:val="333333"/>
            <w:highlight w:val="white"/>
          </w:rPr>
          <w:delText>Pacific Coast Academy</w:delText>
        </w:r>
        <w:r w:rsidDel="0006206E">
          <w:rPr>
            <w:color w:val="333333"/>
            <w:highlight w:val="white"/>
          </w:rPr>
          <w:delText xml:space="preserve"> and Malibu’s palm trees. </w:delText>
        </w:r>
      </w:del>
    </w:p>
    <w:p w14:paraId="23C9C53F" w14:textId="3232AF85" w:rsidR="0059549D" w:rsidDel="0006206E" w:rsidRDefault="0059549D" w:rsidP="0059549D">
      <w:pPr>
        <w:rPr>
          <w:del w:id="3" w:author="Matthew" w:date="2019-10-31T17:10:00Z"/>
          <w:color w:val="333333"/>
          <w:highlight w:val="white"/>
        </w:rPr>
      </w:pPr>
    </w:p>
    <w:p w14:paraId="0EA0D9DB" w14:textId="5AA0E9D6" w:rsidR="0059549D" w:rsidDel="004D4459" w:rsidRDefault="0059549D" w:rsidP="0059549D">
      <w:pPr>
        <w:rPr>
          <w:del w:id="4" w:author="Matthew" w:date="2019-10-31T17:06:00Z"/>
          <w:color w:val="333333"/>
          <w:highlight w:val="white"/>
        </w:rPr>
      </w:pPr>
      <w:del w:id="5" w:author="Matthew" w:date="2019-10-31T17:05:00Z">
        <w:r w:rsidDel="004D4459">
          <w:rPr>
            <w:color w:val="333333"/>
            <w:highlight w:val="white"/>
          </w:rPr>
          <w:delText xml:space="preserve">Though I reached out to Mr. Mclamma for reasons beyond </w:delText>
        </w:r>
        <w:r w:rsidDel="004D4459">
          <w:rPr>
            <w:i/>
            <w:color w:val="333333"/>
            <w:highlight w:val="white"/>
          </w:rPr>
          <w:delText>Zoey-101</w:delText>
        </w:r>
        <w:r w:rsidDel="004D4459">
          <w:rPr>
            <w:color w:val="333333"/>
            <w:highlight w:val="white"/>
          </w:rPr>
          <w:delText xml:space="preserve"> and coconuts. </w:delText>
        </w:r>
      </w:del>
    </w:p>
    <w:p w14:paraId="4BD2637A" w14:textId="77777777" w:rsidR="0059549D" w:rsidDel="004D4459" w:rsidRDefault="0059549D" w:rsidP="0059549D">
      <w:pPr>
        <w:rPr>
          <w:del w:id="6" w:author="Matthew" w:date="2019-10-31T17:06:00Z"/>
          <w:color w:val="333333"/>
          <w:highlight w:val="white"/>
        </w:rPr>
      </w:pPr>
    </w:p>
    <w:p w14:paraId="613F0CA5" w14:textId="666B059C" w:rsidR="0059549D" w:rsidRDefault="0059549D" w:rsidP="0059549D">
      <w:pPr>
        <w:rPr>
          <w:color w:val="333333"/>
          <w:highlight w:val="white"/>
        </w:rPr>
      </w:pPr>
      <w:del w:id="7" w:author="Matthew" w:date="2019-10-31T17:12:00Z">
        <w:r w:rsidDel="0006206E">
          <w:rPr>
            <w:color w:val="333333"/>
            <w:highlight w:val="white"/>
          </w:rPr>
          <w:delText xml:space="preserve">I recalled </w:delText>
        </w:r>
      </w:del>
      <w:del w:id="8" w:author="Matthew" w:date="2019-10-31T17:11:00Z">
        <w:r w:rsidDel="0006206E">
          <w:rPr>
            <w:color w:val="333333"/>
            <w:highlight w:val="white"/>
          </w:rPr>
          <w:delText>thinking before</w:delText>
        </w:r>
      </w:del>
      <w:del w:id="9" w:author="Matthew" w:date="2019-10-31T17:12:00Z">
        <w:r w:rsidDel="0006206E">
          <w:rPr>
            <w:color w:val="333333"/>
            <w:highlight w:val="white"/>
          </w:rPr>
          <w:delText xml:space="preserve"> my classmates snarfed up heated lasagna that they were unique</w:delText>
        </w:r>
      </w:del>
      <w:ins w:id="10" w:author="Matthew" w:date="2019-10-31T17:12:00Z">
        <w:r w:rsidR="0006206E">
          <w:rPr>
            <w:color w:val="333333"/>
            <w:highlight w:val="white"/>
          </w:rPr>
          <w:t xml:space="preserve">It was a night </w:t>
        </w:r>
      </w:ins>
      <w:ins w:id="11" w:author="Matthew" w:date="2019-10-31T17:13:00Z">
        <w:r w:rsidR="0006206E">
          <w:rPr>
            <w:color w:val="333333"/>
            <w:highlight w:val="white"/>
          </w:rPr>
          <w:t>in</w:t>
        </w:r>
      </w:ins>
      <w:ins w:id="12" w:author="Matthew" w:date="2019-10-31T17:12:00Z">
        <w:r w:rsidR="0006206E">
          <w:rPr>
            <w:color w:val="333333"/>
            <w:highlight w:val="white"/>
          </w:rPr>
          <w:t xml:space="preserve"> with my classmates and </w:t>
        </w:r>
      </w:ins>
      <w:ins w:id="13" w:author="Matthew" w:date="2019-10-31T17:14:00Z">
        <w:r w:rsidR="0006206E">
          <w:rPr>
            <w:color w:val="333333"/>
            <w:highlight w:val="white"/>
          </w:rPr>
          <w:t xml:space="preserve">thought of how </w:t>
        </w:r>
      </w:ins>
      <w:ins w:id="14" w:author="Matthew" w:date="2019-10-31T17:15:00Z">
        <w:r w:rsidR="0006206E">
          <w:rPr>
            <w:color w:val="333333"/>
            <w:highlight w:val="white"/>
          </w:rPr>
          <w:t xml:space="preserve">similar we were </w:t>
        </w:r>
      </w:ins>
      <w:ins w:id="15" w:author="Matthew" w:date="2019-10-31T17:16:00Z">
        <w:r w:rsidR="0006206E">
          <w:rPr>
            <w:color w:val="333333"/>
            <w:highlight w:val="white"/>
          </w:rPr>
          <w:t>in snarfing</w:t>
        </w:r>
      </w:ins>
      <w:ins w:id="16" w:author="Matthew" w:date="2019-10-31T17:15:00Z">
        <w:r w:rsidR="0006206E">
          <w:rPr>
            <w:color w:val="333333"/>
            <w:highlight w:val="white"/>
          </w:rPr>
          <w:t xml:space="preserve"> </w:t>
        </w:r>
      </w:ins>
      <w:ins w:id="17" w:author="Matthew" w:date="2019-10-31T17:16:00Z">
        <w:r w:rsidR="0006206E">
          <w:rPr>
            <w:color w:val="333333"/>
            <w:highlight w:val="white"/>
          </w:rPr>
          <w:t xml:space="preserve">our homemade lasagnas after an intense </w:t>
        </w:r>
      </w:ins>
      <w:ins w:id="18" w:author="Matthew" w:date="2019-10-31T17:21:00Z">
        <w:r w:rsidR="00622D80">
          <w:rPr>
            <w:color w:val="333333"/>
            <w:highlight w:val="white"/>
          </w:rPr>
          <w:t xml:space="preserve">round of </w:t>
        </w:r>
      </w:ins>
      <w:ins w:id="19" w:author="Matthew" w:date="2019-10-31T17:16:00Z">
        <w:r w:rsidR="0006206E">
          <w:rPr>
            <w:color w:val="333333"/>
            <w:highlight w:val="white"/>
          </w:rPr>
          <w:t>truth-</w:t>
        </w:r>
      </w:ins>
      <w:ins w:id="20" w:author="Matthew" w:date="2019-10-31T17:17:00Z">
        <w:r w:rsidR="0006206E">
          <w:rPr>
            <w:color w:val="333333"/>
            <w:highlight w:val="white"/>
          </w:rPr>
          <w:t>or-da</w:t>
        </w:r>
      </w:ins>
      <w:ins w:id="21" w:author="Matthew" w:date="2019-10-31T17:21:00Z">
        <w:r w:rsidR="00622D80">
          <w:rPr>
            <w:color w:val="333333"/>
            <w:highlight w:val="white"/>
          </w:rPr>
          <w:t>re</w:t>
        </w:r>
      </w:ins>
      <w:r>
        <w:rPr>
          <w:color w:val="333333"/>
          <w:highlight w:val="white"/>
        </w:rPr>
        <w:t>. The difference</w:t>
      </w:r>
      <w:ins w:id="22" w:author="Matthew" w:date="2019-10-31T17:17:00Z">
        <w:r w:rsidR="0006206E">
          <w:rPr>
            <w:color w:val="333333"/>
            <w:highlight w:val="white"/>
          </w:rPr>
          <w:t xml:space="preserve">, </w:t>
        </w:r>
      </w:ins>
      <w:ins w:id="23" w:author="Matthew" w:date="2019-10-31T17:24:00Z">
        <w:r w:rsidR="00622D80">
          <w:rPr>
            <w:color w:val="333333"/>
            <w:highlight w:val="white"/>
          </w:rPr>
          <w:t>on the contrary</w:t>
        </w:r>
      </w:ins>
      <w:ins w:id="24" w:author="Matthew" w:date="2019-10-31T17:17:00Z">
        <w:r w:rsidR="0006206E">
          <w:rPr>
            <w:color w:val="333333"/>
            <w:highlight w:val="white"/>
          </w:rPr>
          <w:t>,</w:t>
        </w:r>
      </w:ins>
      <w:r>
        <w:rPr>
          <w:color w:val="333333"/>
          <w:highlight w:val="white"/>
        </w:rPr>
        <w:t xml:space="preserve"> la</w:t>
      </w:r>
      <w:ins w:id="25" w:author="Matthew" w:date="2019-10-31T17:18:00Z">
        <w:r w:rsidR="0006206E">
          <w:rPr>
            <w:color w:val="333333"/>
            <w:highlight w:val="white"/>
          </w:rPr>
          <w:t>id</w:t>
        </w:r>
      </w:ins>
      <w:del w:id="26" w:author="Matthew" w:date="2019-10-31T17:18:00Z">
        <w:r w:rsidDel="0006206E">
          <w:rPr>
            <w:color w:val="333333"/>
            <w:highlight w:val="white"/>
          </w:rPr>
          <w:delText>y</w:delText>
        </w:r>
      </w:del>
      <w:r>
        <w:rPr>
          <w:color w:val="333333"/>
          <w:highlight w:val="white"/>
        </w:rPr>
        <w:t xml:space="preserve"> seconds before </w:t>
      </w:r>
      <w:del w:id="27" w:author="Matthew" w:date="2019-10-31T17:21:00Z">
        <w:r w:rsidDel="00622D80">
          <w:rPr>
            <w:color w:val="333333"/>
            <w:highlight w:val="white"/>
          </w:rPr>
          <w:delText xml:space="preserve">they </w:delText>
        </w:r>
      </w:del>
      <w:ins w:id="28" w:author="Matthew" w:date="2019-10-31T17:21:00Z">
        <w:r w:rsidR="00622D80">
          <w:rPr>
            <w:color w:val="333333"/>
            <w:highlight w:val="white"/>
          </w:rPr>
          <w:t>we</w:t>
        </w:r>
        <w:r w:rsidR="00622D80">
          <w:rPr>
            <w:color w:val="333333"/>
            <w:highlight w:val="white"/>
          </w:rPr>
          <w:t xml:space="preserve"> </w:t>
        </w:r>
        <w:r w:rsidR="00622D80">
          <w:rPr>
            <w:color w:val="333333"/>
            <w:highlight w:val="white"/>
          </w:rPr>
          <w:t>eat</w:t>
        </w:r>
      </w:ins>
      <w:del w:id="29" w:author="Matthew" w:date="2019-10-31T17:21:00Z">
        <w:r w:rsidDel="00622D80">
          <w:rPr>
            <w:color w:val="333333"/>
            <w:highlight w:val="white"/>
          </w:rPr>
          <w:delText>ate</w:delText>
        </w:r>
      </w:del>
      <w:r>
        <w:rPr>
          <w:color w:val="333333"/>
          <w:highlight w:val="white"/>
        </w:rPr>
        <w:t xml:space="preserve">: Jessica laced her hands together. Oliver pointed his hands upwards, monk-like. </w:t>
      </w:r>
      <w:proofErr w:type="spellStart"/>
      <w:r>
        <w:rPr>
          <w:color w:val="333333"/>
          <w:highlight w:val="white"/>
        </w:rPr>
        <w:t>Valen</w:t>
      </w:r>
      <w:proofErr w:type="spellEnd"/>
      <w:r>
        <w:rPr>
          <w:color w:val="333333"/>
          <w:highlight w:val="white"/>
        </w:rPr>
        <w:t xml:space="preserve"> didn’t bother waiting. Me? I mimicked my parents</w:t>
      </w:r>
      <w:ins w:id="30" w:author="Matthew" w:date="2019-10-31T17:19:00Z">
        <w:r w:rsidR="0006206E">
          <w:rPr>
            <w:color w:val="333333"/>
            <w:highlight w:val="white"/>
          </w:rPr>
          <w:t xml:space="preserve"> – </w:t>
        </w:r>
      </w:ins>
      <w:del w:id="31" w:author="Matthew" w:date="2019-10-31T17:19:00Z">
        <w:r w:rsidDel="0006206E">
          <w:rPr>
            <w:color w:val="333333"/>
            <w:highlight w:val="white"/>
          </w:rPr>
          <w:delText>—</w:delText>
        </w:r>
      </w:del>
      <w:ins w:id="32" w:author="Matthew" w:date="2019-10-31T17:20:00Z">
        <w:r w:rsidR="00622D80">
          <w:rPr>
            <w:color w:val="333333"/>
            <w:highlight w:val="white"/>
          </w:rPr>
          <w:t>a dot in</w:t>
        </w:r>
      </w:ins>
      <w:del w:id="33" w:author="Matthew" w:date="2019-10-31T17:19:00Z">
        <w:r w:rsidDel="0006206E">
          <w:rPr>
            <w:color w:val="333333"/>
            <w:highlight w:val="white"/>
          </w:rPr>
          <w:delText xml:space="preserve">4 </w:delText>
        </w:r>
      </w:del>
      <w:del w:id="34" w:author="Matthew" w:date="2019-10-31T17:20:00Z">
        <w:r w:rsidDel="00622D80">
          <w:rPr>
            <w:color w:val="333333"/>
            <w:highlight w:val="white"/>
          </w:rPr>
          <w:delText>dots across</w:delText>
        </w:r>
      </w:del>
      <w:r>
        <w:rPr>
          <w:color w:val="333333"/>
          <w:highlight w:val="white"/>
        </w:rPr>
        <w:t xml:space="preserve"> my forehead and </w:t>
      </w:r>
      <w:ins w:id="35" w:author="Matthew" w:date="2019-10-31T17:21:00Z">
        <w:r w:rsidR="00622D80">
          <w:rPr>
            <w:color w:val="333333"/>
            <w:highlight w:val="white"/>
          </w:rPr>
          <w:t xml:space="preserve">three </w:t>
        </w:r>
      </w:ins>
      <w:ins w:id="36" w:author="Matthew" w:date="2019-10-31T17:22:00Z">
        <w:r w:rsidR="00622D80">
          <w:rPr>
            <w:color w:val="333333"/>
            <w:highlight w:val="white"/>
          </w:rPr>
          <w:t>across</w:t>
        </w:r>
      </w:ins>
      <w:ins w:id="37" w:author="Matthew" w:date="2019-10-31T17:21:00Z">
        <w:r w:rsidR="00622D80">
          <w:rPr>
            <w:color w:val="333333"/>
            <w:highlight w:val="white"/>
          </w:rPr>
          <w:t xml:space="preserve"> my </w:t>
        </w:r>
      </w:ins>
      <w:r>
        <w:rPr>
          <w:color w:val="333333"/>
          <w:highlight w:val="white"/>
        </w:rPr>
        <w:t xml:space="preserve">chest. </w:t>
      </w:r>
    </w:p>
    <w:p w14:paraId="4AD5012A" w14:textId="77777777" w:rsidR="0059549D" w:rsidRDefault="0059549D" w:rsidP="0059549D">
      <w:pPr>
        <w:rPr>
          <w:color w:val="333333"/>
          <w:highlight w:val="white"/>
        </w:rPr>
      </w:pPr>
    </w:p>
    <w:p w14:paraId="689A7F53" w14:textId="77777777" w:rsidR="0059549D" w:rsidRDefault="0059549D" w:rsidP="0059549D">
      <w:pPr>
        <w:rPr>
          <w:color w:val="333333"/>
          <w:highlight w:val="white"/>
        </w:rPr>
      </w:pPr>
      <w:r>
        <w:rPr>
          <w:color w:val="333333"/>
          <w:highlight w:val="white"/>
        </w:rPr>
        <w:t xml:space="preserve">All my life, I’ve been tossed around with what to believe and where to go. I served as an altar-girl at St. Andreas Catholic Church. I’ve always wondered what it’d be like to sit on the opposite side of the mass; to absorb the lessons taught and not think of the church as ‘duty.’ My primary motive to go to church was for my parents instead of God. </w:t>
      </w:r>
    </w:p>
    <w:p w14:paraId="0A136F8B" w14:textId="77777777" w:rsidR="0059549D" w:rsidRDefault="0059549D" w:rsidP="0059549D">
      <w:pPr>
        <w:rPr>
          <w:color w:val="333333"/>
          <w:highlight w:val="white"/>
        </w:rPr>
      </w:pPr>
    </w:p>
    <w:p w14:paraId="26AAD98D" w14:textId="01BC1F60" w:rsidR="0059549D" w:rsidRDefault="0059549D" w:rsidP="0059549D">
      <w:pPr>
        <w:rPr>
          <w:color w:val="333333"/>
          <w:highlight w:val="white"/>
        </w:rPr>
      </w:pPr>
      <w:r>
        <w:rPr>
          <w:color w:val="333333"/>
          <w:highlight w:val="white"/>
        </w:rPr>
        <w:t xml:space="preserve">However, it was high school that introduced me to a new perception of faith. With zero background in Christianity, the Student Council accepted me into their Ministry Committee. I asked Emma, our leader, </w:t>
      </w:r>
      <w:ins w:id="38" w:author="Matthew" w:date="2019-10-31T15:06:00Z">
        <w:r w:rsidR="00191DB0">
          <w:rPr>
            <w:color w:val="333333"/>
            <w:highlight w:val="white"/>
          </w:rPr>
          <w:t xml:space="preserve">on </w:t>
        </w:r>
      </w:ins>
      <w:r>
        <w:rPr>
          <w:color w:val="333333"/>
          <w:highlight w:val="white"/>
        </w:rPr>
        <w:t>what separates me from the other applicants. She said</w:t>
      </w:r>
      <w:ins w:id="39" w:author="Matthew" w:date="2019-10-31T17:26:00Z">
        <w:r w:rsidR="00622D80">
          <w:rPr>
            <w:color w:val="333333"/>
            <w:highlight w:val="white"/>
          </w:rPr>
          <w:t>,</w:t>
        </w:r>
      </w:ins>
      <w:r>
        <w:rPr>
          <w:color w:val="333333"/>
          <w:highlight w:val="white"/>
        </w:rPr>
        <w:t xml:space="preserve"> as if faith was habitual: “I prayed and heard your name.” I </w:t>
      </w:r>
      <w:del w:id="40" w:author="Matthew" w:date="2019-10-31T17:27:00Z">
        <w:r w:rsidDel="00622D80">
          <w:rPr>
            <w:color w:val="333333"/>
            <w:highlight w:val="white"/>
          </w:rPr>
          <w:delText>began understanding</w:delText>
        </w:r>
      </w:del>
      <w:ins w:id="41" w:author="Matthew" w:date="2019-10-31T17:27:00Z">
        <w:r w:rsidR="00622D80">
          <w:rPr>
            <w:color w:val="333333"/>
            <w:highlight w:val="white"/>
          </w:rPr>
          <w:t>was only then aware of the dy</w:t>
        </w:r>
      </w:ins>
      <w:ins w:id="42" w:author="Matthew" w:date="2019-10-31T17:28:00Z">
        <w:r w:rsidR="00622D80">
          <w:rPr>
            <w:color w:val="333333"/>
            <w:highlight w:val="white"/>
          </w:rPr>
          <w:t>namics</w:t>
        </w:r>
      </w:ins>
      <w:r>
        <w:rPr>
          <w:color w:val="333333"/>
          <w:highlight w:val="white"/>
        </w:rPr>
        <w:t xml:space="preserve"> that faith </w:t>
      </w:r>
      <w:del w:id="43" w:author="Matthew" w:date="2019-10-31T17:28:00Z">
        <w:r w:rsidDel="00622D80">
          <w:rPr>
            <w:color w:val="333333"/>
            <w:highlight w:val="white"/>
          </w:rPr>
          <w:delText>played a huge role in</w:delText>
        </w:r>
      </w:del>
      <w:ins w:id="44" w:author="Matthew" w:date="2019-10-31T17:28:00Z">
        <w:r w:rsidR="00622D80">
          <w:rPr>
            <w:color w:val="333333"/>
            <w:highlight w:val="white"/>
          </w:rPr>
          <w:t>have central to</w:t>
        </w:r>
      </w:ins>
      <w:r>
        <w:rPr>
          <w:color w:val="333333"/>
          <w:highlight w:val="white"/>
        </w:rPr>
        <w:t xml:space="preserve"> religion. </w:t>
      </w:r>
    </w:p>
    <w:p w14:paraId="0368B697" w14:textId="77777777" w:rsidR="0059549D" w:rsidRDefault="0059549D" w:rsidP="0059549D">
      <w:pPr>
        <w:rPr>
          <w:color w:val="333333"/>
          <w:highlight w:val="white"/>
        </w:rPr>
      </w:pPr>
    </w:p>
    <w:p w14:paraId="63317374" w14:textId="09436E67" w:rsidR="0059549D" w:rsidRDefault="0059549D" w:rsidP="0059549D">
      <w:pPr>
        <w:rPr>
          <w:color w:val="333333"/>
          <w:highlight w:val="white"/>
        </w:rPr>
      </w:pPr>
      <w:r>
        <w:rPr>
          <w:color w:val="333333"/>
          <w:highlight w:val="white"/>
        </w:rPr>
        <w:t xml:space="preserve">During Pepperdine’s Bible Lecture on </w:t>
      </w:r>
      <w:r w:rsidRPr="00573149">
        <w:rPr>
          <w:i/>
          <w:iCs/>
          <w:color w:val="333333"/>
          <w:highlight w:val="white"/>
        </w:rPr>
        <w:t>YouTube</w:t>
      </w:r>
      <w:r>
        <w:rPr>
          <w:color w:val="333333"/>
          <w:highlight w:val="white"/>
        </w:rPr>
        <w:t xml:space="preserve">, Jeff Walling dared me to spend a week in Pepperdine, to simply sit in the chapel during Thursday Night. </w:t>
      </w:r>
      <w:ins w:id="45" w:author="Matthew" w:date="2019-10-31T17:30:00Z">
        <w:r w:rsidR="00D22FA6">
          <w:rPr>
            <w:color w:val="333333"/>
            <w:highlight w:val="white"/>
          </w:rPr>
          <w:t xml:space="preserve">My visit to Malibu with </w:t>
        </w:r>
      </w:ins>
      <w:ins w:id="46" w:author="Matthew" w:date="2019-10-31T17:31:00Z">
        <w:r w:rsidR="00D22FA6">
          <w:rPr>
            <w:color w:val="333333"/>
            <w:highlight w:val="white"/>
          </w:rPr>
          <w:t xml:space="preserve">my sister took the family vacation beyond </w:t>
        </w:r>
      </w:ins>
      <w:ins w:id="47" w:author="Matthew" w:date="2019-10-31T17:33:00Z">
        <w:r w:rsidR="00D22FA6">
          <w:rPr>
            <w:color w:val="333333"/>
            <w:highlight w:val="white"/>
          </w:rPr>
          <w:t>chilling in its</w:t>
        </w:r>
      </w:ins>
      <w:ins w:id="48" w:author="Matthew" w:date="2019-10-31T17:32:00Z">
        <w:r w:rsidR="00D22FA6">
          <w:rPr>
            <w:color w:val="333333"/>
            <w:highlight w:val="white"/>
          </w:rPr>
          <w:t xml:space="preserve"> palm</w:t>
        </w:r>
      </w:ins>
      <w:ins w:id="49" w:author="Matthew" w:date="2019-10-31T17:34:00Z">
        <w:r w:rsidR="00D22FA6">
          <w:rPr>
            <w:color w:val="333333"/>
            <w:highlight w:val="white"/>
          </w:rPr>
          <w:t>-lined beaches</w:t>
        </w:r>
      </w:ins>
      <w:ins w:id="50" w:author="Matthew" w:date="2019-10-31T21:53:00Z">
        <w:r w:rsidR="00692E2E">
          <w:rPr>
            <w:color w:val="333333"/>
            <w:highlight w:val="white"/>
          </w:rPr>
          <w:t xml:space="preserve"> and revisiting </w:t>
        </w:r>
        <w:r w:rsidR="00692E2E">
          <w:rPr>
            <w:i/>
            <w:iCs/>
            <w:color w:val="333333"/>
            <w:highlight w:val="white"/>
          </w:rPr>
          <w:t>Zoey 101</w:t>
        </w:r>
      </w:ins>
      <w:ins w:id="51" w:author="Matthew" w:date="2019-10-31T17:32:00Z">
        <w:r w:rsidR="00D22FA6">
          <w:rPr>
            <w:color w:val="333333"/>
            <w:highlight w:val="white"/>
          </w:rPr>
          <w:t xml:space="preserve">. </w:t>
        </w:r>
      </w:ins>
      <w:r>
        <w:rPr>
          <w:color w:val="333333"/>
          <w:highlight w:val="white"/>
        </w:rPr>
        <w:t xml:space="preserve">I knew Pepperdine takes their values seriously when he described their students to not ignore the cross when entering the school. </w:t>
      </w:r>
    </w:p>
    <w:p w14:paraId="7B27169C" w14:textId="77777777" w:rsidR="0059549D" w:rsidRDefault="0059549D" w:rsidP="0059549D">
      <w:pPr>
        <w:rPr>
          <w:color w:val="333333"/>
          <w:highlight w:val="white"/>
        </w:rPr>
      </w:pPr>
    </w:p>
    <w:p w14:paraId="259B46F9" w14:textId="7B65F727" w:rsidR="0059549D" w:rsidRDefault="0059549D" w:rsidP="0059549D">
      <w:pPr>
        <w:rPr>
          <w:color w:val="333333"/>
          <w:highlight w:val="white"/>
        </w:rPr>
      </w:pPr>
      <w:r>
        <w:rPr>
          <w:color w:val="333333"/>
          <w:highlight w:val="white"/>
        </w:rPr>
        <w:t>Months after hosting worship events and leading group devotions</w:t>
      </w:r>
      <w:ins w:id="52" w:author="Matthew" w:date="2019-10-31T17:35:00Z">
        <w:r w:rsidR="00D22FA6">
          <w:rPr>
            <w:color w:val="333333"/>
            <w:highlight w:val="white"/>
          </w:rPr>
          <w:t xml:space="preserve"> as part of the Committee</w:t>
        </w:r>
      </w:ins>
      <w:r>
        <w:rPr>
          <w:color w:val="333333"/>
          <w:highlight w:val="white"/>
        </w:rPr>
        <w:t xml:space="preserve">, I finally understood that </w:t>
      </w:r>
      <w:del w:id="53" w:author="Matthew" w:date="2019-10-31T17:35:00Z">
        <w:r w:rsidDel="00D22FA6">
          <w:rPr>
            <w:color w:val="333333"/>
            <w:highlight w:val="white"/>
          </w:rPr>
          <w:delText>there’s more to religion than labels</w:delText>
        </w:r>
      </w:del>
      <w:ins w:id="54" w:author="Matthew" w:date="2019-10-31T17:35:00Z">
        <w:r w:rsidR="00D22FA6">
          <w:rPr>
            <w:color w:val="333333"/>
            <w:highlight w:val="white"/>
          </w:rPr>
          <w:t>religion is no label</w:t>
        </w:r>
      </w:ins>
      <w:r>
        <w:rPr>
          <w:color w:val="333333"/>
          <w:highlight w:val="white"/>
        </w:rPr>
        <w:t xml:space="preserve">. </w:t>
      </w:r>
      <w:del w:id="55" w:author="Matthew" w:date="2019-10-31T17:35:00Z">
        <w:r w:rsidDel="00D22FA6">
          <w:rPr>
            <w:color w:val="333333"/>
            <w:highlight w:val="white"/>
          </w:rPr>
          <w:delText xml:space="preserve">A </w:delText>
        </w:r>
      </w:del>
      <w:ins w:id="56" w:author="Matthew" w:date="2019-10-31T17:35:00Z">
        <w:r w:rsidR="00D22FA6">
          <w:rPr>
            <w:color w:val="333333"/>
            <w:highlight w:val="white"/>
          </w:rPr>
          <w:t>That</w:t>
        </w:r>
      </w:ins>
      <w:ins w:id="57" w:author="Matthew" w:date="2019-10-31T17:36:00Z">
        <w:r w:rsidR="00D22FA6">
          <w:rPr>
            <w:color w:val="333333"/>
            <w:highlight w:val="white"/>
          </w:rPr>
          <w:t xml:space="preserve"> the true form of</w:t>
        </w:r>
      </w:ins>
      <w:ins w:id="58" w:author="Matthew" w:date="2019-10-31T17:35:00Z">
        <w:r w:rsidR="00D22FA6">
          <w:rPr>
            <w:color w:val="333333"/>
            <w:highlight w:val="white"/>
          </w:rPr>
          <w:t xml:space="preserve"> </w:t>
        </w:r>
      </w:ins>
      <w:r>
        <w:rPr>
          <w:color w:val="333333"/>
          <w:highlight w:val="white"/>
        </w:rPr>
        <w:t xml:space="preserve">church </w:t>
      </w:r>
      <w:ins w:id="59" w:author="Matthew" w:date="2019-10-31T17:37:00Z">
        <w:r w:rsidR="00D22FA6">
          <w:rPr>
            <w:color w:val="333333"/>
            <w:highlight w:val="white"/>
          </w:rPr>
          <w:t xml:space="preserve">lies in communities and not </w:t>
        </w:r>
      </w:ins>
      <w:ins w:id="60" w:author="Matthew" w:date="2019-10-31T17:38:00Z">
        <w:r w:rsidR="00D22FA6">
          <w:rPr>
            <w:color w:val="333333"/>
            <w:highlight w:val="white"/>
          </w:rPr>
          <w:t>mere four-walled buildings</w:t>
        </w:r>
      </w:ins>
      <w:ins w:id="61" w:author="Matthew" w:date="2019-10-31T17:37:00Z">
        <w:r w:rsidR="00D22FA6">
          <w:rPr>
            <w:color w:val="333333"/>
            <w:highlight w:val="white"/>
          </w:rPr>
          <w:t>.</w:t>
        </w:r>
      </w:ins>
      <w:del w:id="62" w:author="Matthew" w:date="2019-10-31T17:37:00Z">
        <w:r w:rsidDel="00D22FA6">
          <w:rPr>
            <w:color w:val="333333"/>
            <w:highlight w:val="white"/>
          </w:rPr>
          <w:delText>is</w:delText>
        </w:r>
      </w:del>
      <w:r>
        <w:rPr>
          <w:color w:val="333333"/>
          <w:highlight w:val="white"/>
        </w:rPr>
        <w:t xml:space="preserve"> </w:t>
      </w:r>
      <w:del w:id="63" w:author="Matthew" w:date="2019-10-31T17:36:00Z">
        <w:r w:rsidDel="00D22FA6">
          <w:rPr>
            <w:color w:val="333333"/>
            <w:highlight w:val="white"/>
          </w:rPr>
          <w:delText xml:space="preserve">a </w:delText>
        </w:r>
      </w:del>
      <w:del w:id="64" w:author="Matthew" w:date="2019-10-31T17:37:00Z">
        <w:r w:rsidDel="00D22FA6">
          <w:rPr>
            <w:color w:val="333333"/>
            <w:highlight w:val="white"/>
          </w:rPr>
          <w:delText xml:space="preserve">connection, not a building. </w:delText>
        </w:r>
      </w:del>
      <w:del w:id="65" w:author="Matthew" w:date="2019-10-31T17:38:00Z">
        <w:r w:rsidDel="00D22FA6">
          <w:rPr>
            <w:color w:val="333333"/>
            <w:highlight w:val="white"/>
          </w:rPr>
          <w:delText>Hence, finding the right place of solace is</w:delText>
        </w:r>
      </w:del>
      <w:ins w:id="66" w:author="Matthew" w:date="2019-10-31T17:38:00Z">
        <w:r w:rsidR="00D22FA6">
          <w:rPr>
            <w:color w:val="333333"/>
            <w:highlight w:val="white"/>
          </w:rPr>
          <w:t>This realiz</w:t>
        </w:r>
      </w:ins>
      <w:ins w:id="67" w:author="Matthew" w:date="2019-10-31T17:39:00Z">
        <w:r w:rsidR="00D22FA6">
          <w:rPr>
            <w:color w:val="333333"/>
            <w:highlight w:val="white"/>
          </w:rPr>
          <w:t>ation quickly became</w:t>
        </w:r>
      </w:ins>
      <w:r>
        <w:rPr>
          <w:color w:val="333333"/>
          <w:highlight w:val="white"/>
        </w:rPr>
        <w:t xml:space="preserve"> a crucial factor </w:t>
      </w:r>
      <w:del w:id="68" w:author="Matthew" w:date="2019-10-31T17:39:00Z">
        <w:r w:rsidDel="00D22FA6">
          <w:rPr>
            <w:color w:val="333333"/>
            <w:highlight w:val="white"/>
          </w:rPr>
          <w:delText>when opting for a university</w:delText>
        </w:r>
      </w:del>
      <w:ins w:id="69" w:author="Matthew" w:date="2019-10-31T17:39:00Z">
        <w:r w:rsidR="00D22FA6">
          <w:rPr>
            <w:color w:val="333333"/>
            <w:highlight w:val="white"/>
          </w:rPr>
          <w:t>in deciding where to pursue my degree</w:t>
        </w:r>
      </w:ins>
      <w:ins w:id="70" w:author="Matthew" w:date="2019-10-31T17:47:00Z">
        <w:r w:rsidR="00045BA4">
          <w:rPr>
            <w:color w:val="333333"/>
            <w:highlight w:val="white"/>
          </w:rPr>
          <w:t>;</w:t>
        </w:r>
      </w:ins>
      <w:del w:id="71" w:author="Matthew" w:date="2019-10-31T17:39:00Z">
        <w:r w:rsidDel="00D22FA6">
          <w:rPr>
            <w:color w:val="333333"/>
            <w:highlight w:val="white"/>
          </w:rPr>
          <w:delText>.</w:delText>
        </w:r>
      </w:del>
      <w:del w:id="72" w:author="Matthew" w:date="2019-10-31T17:43:00Z">
        <w:r w:rsidDel="00045BA4">
          <w:rPr>
            <w:color w:val="333333"/>
            <w:highlight w:val="white"/>
          </w:rPr>
          <w:delText xml:space="preserve"> </w:delText>
        </w:r>
      </w:del>
      <w:del w:id="73" w:author="Matthew" w:date="2019-10-31T17:40:00Z">
        <w:r w:rsidDel="00D22FA6">
          <w:rPr>
            <w:color w:val="333333"/>
            <w:highlight w:val="white"/>
          </w:rPr>
          <w:delText xml:space="preserve">A </w:delText>
        </w:r>
      </w:del>
      <w:del w:id="74" w:author="Matthew" w:date="2019-10-31T17:43:00Z">
        <w:r w:rsidDel="00045BA4">
          <w:rPr>
            <w:color w:val="333333"/>
            <w:highlight w:val="white"/>
          </w:rPr>
          <w:delText xml:space="preserve">chance </w:delText>
        </w:r>
      </w:del>
      <w:del w:id="75" w:author="Matthew" w:date="2019-10-31T17:41:00Z">
        <w:r w:rsidDel="00045BA4">
          <w:rPr>
            <w:color w:val="333333"/>
            <w:highlight w:val="white"/>
          </w:rPr>
          <w:delText>to</w:delText>
        </w:r>
      </w:del>
      <w:del w:id="76" w:author="Matthew" w:date="2019-10-31T17:43:00Z">
        <w:r w:rsidDel="00045BA4">
          <w:rPr>
            <w:color w:val="333333"/>
            <w:highlight w:val="white"/>
          </w:rPr>
          <w:delText xml:space="preserve"> </w:delText>
        </w:r>
      </w:del>
      <w:del w:id="77" w:author="Matthew" w:date="2019-10-31T17:41:00Z">
        <w:r w:rsidDel="00045BA4">
          <w:rPr>
            <w:color w:val="333333"/>
            <w:highlight w:val="white"/>
          </w:rPr>
          <w:delText>explore my spirituality while being comfortable communicating with my surroundings</w:delText>
        </w:r>
      </w:del>
      <w:del w:id="78" w:author="Matthew" w:date="2019-10-31T17:43:00Z">
        <w:r w:rsidDel="00045BA4">
          <w:rPr>
            <w:color w:val="333333"/>
            <w:highlight w:val="white"/>
          </w:rPr>
          <w:delText>.</w:delText>
        </w:r>
      </w:del>
      <w:del w:id="79" w:author="Matthew" w:date="2019-10-31T17:47:00Z">
        <w:r w:rsidDel="00045BA4">
          <w:rPr>
            <w:color w:val="333333"/>
            <w:highlight w:val="white"/>
          </w:rPr>
          <w:delText xml:space="preserve"> To share my story that sometimes Christ doesn’t need to be understood, just felt.</w:delText>
        </w:r>
      </w:del>
      <w:ins w:id="80" w:author="Matthew" w:date="2019-10-31T17:47:00Z">
        <w:r w:rsidR="00045BA4">
          <w:rPr>
            <w:color w:val="333333"/>
            <w:highlight w:val="white"/>
          </w:rPr>
          <w:t xml:space="preserve"> where </w:t>
        </w:r>
      </w:ins>
      <w:ins w:id="81" w:author="Matthew" w:date="2019-10-31T22:20:00Z">
        <w:r w:rsidR="00FA3355">
          <w:rPr>
            <w:color w:val="333333"/>
            <w:highlight w:val="white"/>
          </w:rPr>
          <w:t>I am rest assured</w:t>
        </w:r>
      </w:ins>
      <w:ins w:id="82" w:author="Matthew" w:date="2019-10-31T17:48:00Z">
        <w:r w:rsidR="00045BA4">
          <w:rPr>
            <w:color w:val="333333"/>
            <w:highlight w:val="white"/>
          </w:rPr>
          <w:t xml:space="preserve"> solace in the close-knit commun</w:t>
        </w:r>
      </w:ins>
      <w:ins w:id="83" w:author="Matthew" w:date="2019-10-31T17:49:00Z">
        <w:r w:rsidR="00045BA4">
          <w:rPr>
            <w:color w:val="333333"/>
            <w:highlight w:val="white"/>
          </w:rPr>
          <w:t>ity</w:t>
        </w:r>
      </w:ins>
      <w:ins w:id="84" w:author="Matthew" w:date="2019-10-31T17:51:00Z">
        <w:r w:rsidR="00DF3477">
          <w:rPr>
            <w:color w:val="333333"/>
            <w:highlight w:val="white"/>
          </w:rPr>
          <w:t>. A place where academic excellence and the opp</w:t>
        </w:r>
      </w:ins>
      <w:ins w:id="85" w:author="Matthew" w:date="2019-10-31T17:52:00Z">
        <w:r w:rsidR="00DF3477">
          <w:rPr>
            <w:color w:val="333333"/>
            <w:highlight w:val="white"/>
          </w:rPr>
          <w:t>ortunity for spiritual growth coexist and thrive together.</w:t>
        </w:r>
      </w:ins>
    </w:p>
    <w:p w14:paraId="50FE924D" w14:textId="77777777" w:rsidR="0059549D" w:rsidRDefault="0059549D" w:rsidP="0059549D">
      <w:pPr>
        <w:rPr>
          <w:color w:val="333333"/>
          <w:highlight w:val="white"/>
        </w:rPr>
      </w:pPr>
    </w:p>
    <w:p w14:paraId="520D52D7" w14:textId="14CE6E55" w:rsidR="0086041F" w:rsidRDefault="0059549D">
      <w:pPr>
        <w:rPr>
          <w:ins w:id="86" w:author="Matthew" w:date="2019-10-31T21:13:00Z"/>
          <w:color w:val="333333"/>
          <w:highlight w:val="white"/>
        </w:rPr>
      </w:pPr>
      <w:del w:id="87" w:author="Matthew" w:date="2019-10-31T17:56:00Z">
        <w:r w:rsidDel="00DF3477">
          <w:rPr>
            <w:color w:val="333333"/>
            <w:highlight w:val="white"/>
          </w:rPr>
          <w:delText>The first step of opening up to Christ is having reliable mentors to guide you. Coincidentally</w:delText>
        </w:r>
      </w:del>
      <w:ins w:id="88" w:author="Matthew" w:date="2019-10-31T21:41:00Z">
        <w:r w:rsidR="00EB5A19">
          <w:rPr>
            <w:color w:val="333333"/>
            <w:highlight w:val="white"/>
          </w:rPr>
          <w:t>My</w:t>
        </w:r>
      </w:ins>
      <w:del w:id="89" w:author="Matthew" w:date="2019-10-31T21:41:00Z">
        <w:r w:rsidDel="00EB5A19">
          <w:rPr>
            <w:color w:val="333333"/>
            <w:highlight w:val="white"/>
          </w:rPr>
          <w:delText xml:space="preserve">, </w:delText>
        </w:r>
      </w:del>
      <w:del w:id="90" w:author="Matthew" w:date="2019-10-31T21:38:00Z">
        <w:r w:rsidDel="00EB5A19">
          <w:rPr>
            <w:color w:val="333333"/>
            <w:highlight w:val="white"/>
          </w:rPr>
          <w:delText>my intended major (advertising)</w:delText>
        </w:r>
      </w:del>
      <w:ins w:id="91" w:author="Matthew" w:date="2019-10-31T21:38:00Z">
        <w:r w:rsidR="00EB5A19">
          <w:rPr>
            <w:color w:val="333333"/>
            <w:highlight w:val="white"/>
          </w:rPr>
          <w:t xml:space="preserve"> passion for</w:t>
        </w:r>
      </w:ins>
      <w:ins w:id="92" w:author="Matthew" w:date="2019-10-31T21:39:00Z">
        <w:r w:rsidR="00EB5A19">
          <w:rPr>
            <w:color w:val="333333"/>
            <w:highlight w:val="white"/>
          </w:rPr>
          <w:t xml:space="preserve"> </w:t>
        </w:r>
      </w:ins>
      <w:ins w:id="93" w:author="Matthew" w:date="2019-10-31T21:41:00Z">
        <w:r w:rsidR="00EB5A19">
          <w:rPr>
            <w:color w:val="333333"/>
            <w:highlight w:val="white"/>
          </w:rPr>
          <w:t xml:space="preserve">both </w:t>
        </w:r>
      </w:ins>
      <w:ins w:id="94" w:author="Matthew" w:date="2019-10-31T21:39:00Z">
        <w:r w:rsidR="00EB5A19">
          <w:rPr>
            <w:color w:val="333333"/>
            <w:highlight w:val="white"/>
          </w:rPr>
          <w:t xml:space="preserve">marketing and communication studies drew me into Pepperdine’s unique </w:t>
        </w:r>
      </w:ins>
      <w:ins w:id="95" w:author="Matthew" w:date="2019-10-31T21:40:00Z">
        <w:r w:rsidR="00EB5A19">
          <w:rPr>
            <w:color w:val="333333"/>
            <w:highlight w:val="white"/>
          </w:rPr>
          <w:t>advertising major.</w:t>
        </w:r>
      </w:ins>
      <w:del w:id="96" w:author="Matthew" w:date="2019-10-31T21:40:00Z">
        <w:r w:rsidDel="00EB5A19">
          <w:rPr>
            <w:color w:val="333333"/>
            <w:highlight w:val="white"/>
          </w:rPr>
          <w:delText xml:space="preserve"> </w:delText>
        </w:r>
      </w:del>
      <w:ins w:id="97" w:author="Matthew" w:date="2019-10-31T21:40:00Z">
        <w:r w:rsidR="00EB5A19">
          <w:rPr>
            <w:color w:val="333333"/>
            <w:highlight w:val="white"/>
          </w:rPr>
          <w:t xml:space="preserve"> </w:t>
        </w:r>
      </w:ins>
      <w:ins w:id="98" w:author="Matthew" w:date="2019-10-31T21:43:00Z">
        <w:r w:rsidR="00EB5A19">
          <w:rPr>
            <w:color w:val="333333"/>
            <w:highlight w:val="white"/>
          </w:rPr>
          <w:t xml:space="preserve">Be it in promoting a commercial product </w:t>
        </w:r>
      </w:ins>
      <w:ins w:id="99" w:author="Matthew" w:date="2019-10-31T21:44:00Z">
        <w:r w:rsidR="00EB5A19">
          <w:rPr>
            <w:color w:val="333333"/>
            <w:highlight w:val="white"/>
          </w:rPr>
          <w:t xml:space="preserve">to potential consumers or in communicating an idea </w:t>
        </w:r>
      </w:ins>
      <w:ins w:id="100" w:author="Matthew" w:date="2019-10-31T21:45:00Z">
        <w:r w:rsidR="00692E2E">
          <w:rPr>
            <w:color w:val="333333"/>
            <w:highlight w:val="white"/>
          </w:rPr>
          <w:t>across mass media</w:t>
        </w:r>
      </w:ins>
      <w:del w:id="101" w:author="Matthew" w:date="2019-10-31T21:40:00Z">
        <w:r w:rsidDel="00EB5A19">
          <w:rPr>
            <w:color w:val="333333"/>
            <w:highlight w:val="white"/>
          </w:rPr>
          <w:delText xml:space="preserve">discusses ways </w:delText>
        </w:r>
      </w:del>
      <w:del w:id="102" w:author="Matthew" w:date="2019-10-31T17:57:00Z">
        <w:r w:rsidDel="00DF3477">
          <w:rPr>
            <w:color w:val="333333"/>
            <w:highlight w:val="white"/>
          </w:rPr>
          <w:delText>an organization</w:delText>
        </w:r>
      </w:del>
      <w:del w:id="103" w:author="Matthew" w:date="2019-10-31T21:40:00Z">
        <w:r w:rsidDel="00EB5A19">
          <w:rPr>
            <w:color w:val="333333"/>
            <w:highlight w:val="white"/>
          </w:rPr>
          <w:delText xml:space="preserve"> communicate</w:delText>
        </w:r>
      </w:del>
      <w:del w:id="104" w:author="Matthew" w:date="2019-10-31T17:57:00Z">
        <w:r w:rsidDel="00DF3477">
          <w:rPr>
            <w:color w:val="333333"/>
            <w:highlight w:val="white"/>
          </w:rPr>
          <w:delText>s</w:delText>
        </w:r>
      </w:del>
      <w:del w:id="105" w:author="Matthew" w:date="2019-10-31T21:40:00Z">
        <w:r w:rsidDel="00EB5A19">
          <w:rPr>
            <w:color w:val="333333"/>
            <w:highlight w:val="white"/>
          </w:rPr>
          <w:delText xml:space="preserve"> </w:delText>
        </w:r>
      </w:del>
      <w:del w:id="106" w:author="Matthew" w:date="2019-10-31T17:57:00Z">
        <w:r w:rsidDel="00DF3477">
          <w:rPr>
            <w:color w:val="333333"/>
            <w:highlight w:val="white"/>
          </w:rPr>
          <w:delText xml:space="preserve">an </w:delText>
        </w:r>
      </w:del>
      <w:del w:id="107" w:author="Matthew" w:date="2019-10-31T21:40:00Z">
        <w:r w:rsidDel="00EB5A19">
          <w:rPr>
            <w:color w:val="333333"/>
            <w:highlight w:val="white"/>
          </w:rPr>
          <w:delText>idea or product</w:delText>
        </w:r>
      </w:del>
      <w:r>
        <w:rPr>
          <w:color w:val="333333"/>
          <w:highlight w:val="white"/>
        </w:rPr>
        <w:t xml:space="preserve">, </w:t>
      </w:r>
      <w:del w:id="108" w:author="Matthew" w:date="2019-10-31T21:45:00Z">
        <w:r w:rsidDel="00692E2E">
          <w:rPr>
            <w:color w:val="333333"/>
            <w:highlight w:val="white"/>
          </w:rPr>
          <w:delText>which is something I need to hone on the spiritual side</w:delText>
        </w:r>
      </w:del>
      <w:ins w:id="109" w:author="Matthew" w:date="2019-10-31T21:45:00Z">
        <w:r w:rsidR="00692E2E">
          <w:rPr>
            <w:color w:val="333333"/>
            <w:highlight w:val="white"/>
          </w:rPr>
          <w:t xml:space="preserve">I hope to be able to transcend </w:t>
        </w:r>
      </w:ins>
      <w:ins w:id="110" w:author="Matthew" w:date="2019-10-31T21:46:00Z">
        <w:r w:rsidR="00692E2E">
          <w:rPr>
            <w:color w:val="333333"/>
            <w:highlight w:val="white"/>
          </w:rPr>
          <w:t>my learning to a spiritual level</w:t>
        </w:r>
      </w:ins>
      <w:r>
        <w:rPr>
          <w:color w:val="333333"/>
          <w:highlight w:val="white"/>
        </w:rPr>
        <w:t xml:space="preserve">. </w:t>
      </w:r>
      <w:del w:id="111" w:author="Matthew" w:date="2019-10-31T21:47:00Z">
        <w:r w:rsidDel="00692E2E">
          <w:rPr>
            <w:color w:val="333333"/>
            <w:highlight w:val="white"/>
          </w:rPr>
          <w:delText>I’m hoping</w:delText>
        </w:r>
      </w:del>
      <w:ins w:id="112" w:author="Matthew" w:date="2019-10-31T21:47:00Z">
        <w:r w:rsidR="00692E2E">
          <w:rPr>
            <w:color w:val="333333"/>
            <w:highlight w:val="white"/>
          </w:rPr>
          <w:t>For instance, I look forward</w:t>
        </w:r>
      </w:ins>
      <w:r>
        <w:rPr>
          <w:color w:val="333333"/>
          <w:highlight w:val="white"/>
        </w:rPr>
        <w:t xml:space="preserve"> to join</w:t>
      </w:r>
      <w:ins w:id="113" w:author="Matthew" w:date="2019-10-31T21:47:00Z">
        <w:r w:rsidR="00692E2E">
          <w:rPr>
            <w:color w:val="333333"/>
            <w:highlight w:val="white"/>
          </w:rPr>
          <w:t>ing</w:t>
        </w:r>
      </w:ins>
      <w:r>
        <w:rPr>
          <w:color w:val="333333"/>
          <w:highlight w:val="white"/>
        </w:rPr>
        <w:t xml:space="preserve"> the </w:t>
      </w:r>
      <w:del w:id="114" w:author="Matthew" w:date="2019-10-31T16:54:00Z">
        <w:r w:rsidDel="00EE23F2">
          <w:rPr>
            <w:color w:val="333333"/>
            <w:highlight w:val="white"/>
          </w:rPr>
          <w:delText xml:space="preserve">Seaver </w:delText>
        </w:r>
      </w:del>
      <w:ins w:id="115" w:author="Matthew" w:date="2019-10-31T16:54:00Z">
        <w:r w:rsidR="00EE23F2">
          <w:rPr>
            <w:color w:val="333333"/>
            <w:highlight w:val="white"/>
          </w:rPr>
          <w:t>SEAVER</w:t>
        </w:r>
        <w:r w:rsidR="00EE23F2">
          <w:rPr>
            <w:color w:val="333333"/>
            <w:highlight w:val="white"/>
          </w:rPr>
          <w:t xml:space="preserve"> </w:t>
        </w:r>
      </w:ins>
      <w:r>
        <w:rPr>
          <w:color w:val="333333"/>
          <w:highlight w:val="white"/>
        </w:rPr>
        <w:t xml:space="preserve">200 </w:t>
      </w:r>
      <w:del w:id="116" w:author="Matthew" w:date="2019-10-31T16:54:00Z">
        <w:r w:rsidDel="00EE23F2">
          <w:rPr>
            <w:color w:val="333333"/>
            <w:highlight w:val="white"/>
          </w:rPr>
          <w:delText xml:space="preserve">program </w:delText>
        </w:r>
      </w:del>
      <w:ins w:id="117" w:author="Matthew" w:date="2019-10-31T16:54:00Z">
        <w:r w:rsidR="00EE23F2">
          <w:rPr>
            <w:color w:val="333333"/>
            <w:highlight w:val="white"/>
          </w:rPr>
          <w:t>course</w:t>
        </w:r>
        <w:r w:rsidR="00EE23F2">
          <w:rPr>
            <w:color w:val="333333"/>
            <w:highlight w:val="white"/>
          </w:rPr>
          <w:t xml:space="preserve"> </w:t>
        </w:r>
      </w:ins>
      <w:del w:id="118" w:author="Matthew" w:date="2019-10-31T21:48:00Z">
        <w:r w:rsidDel="00692E2E">
          <w:rPr>
            <w:color w:val="333333"/>
            <w:highlight w:val="white"/>
          </w:rPr>
          <w:delText>to get the best of both worlds</w:delText>
        </w:r>
      </w:del>
      <w:del w:id="119" w:author="Matthew" w:date="2019-10-31T21:14:00Z">
        <w:r w:rsidDel="0086041F">
          <w:rPr>
            <w:color w:val="333333"/>
            <w:highlight w:val="white"/>
          </w:rPr>
          <w:delText>. I’m</w:delText>
        </w:r>
      </w:del>
      <w:del w:id="120" w:author="Matthew" w:date="2019-10-31T21:48:00Z">
        <w:r w:rsidDel="00692E2E">
          <w:rPr>
            <w:color w:val="333333"/>
            <w:highlight w:val="white"/>
          </w:rPr>
          <w:delText xml:space="preserve"> hungry to have that</w:delText>
        </w:r>
      </w:del>
      <w:ins w:id="121" w:author="Matthew" w:date="2019-10-31T21:48:00Z">
        <w:r w:rsidR="00692E2E">
          <w:rPr>
            <w:color w:val="333333"/>
            <w:highlight w:val="white"/>
          </w:rPr>
          <w:t xml:space="preserve">as </w:t>
        </w:r>
      </w:ins>
      <w:ins w:id="122" w:author="Matthew" w:date="2019-10-31T21:49:00Z">
        <w:r w:rsidR="00692E2E">
          <w:rPr>
            <w:color w:val="333333"/>
            <w:highlight w:val="white"/>
          </w:rPr>
          <w:t xml:space="preserve">I build trust and </w:t>
        </w:r>
      </w:ins>
      <w:del w:id="123" w:author="Matthew" w:date="2019-10-31T21:48:00Z">
        <w:r w:rsidDel="00692E2E">
          <w:rPr>
            <w:color w:val="333333"/>
            <w:highlight w:val="white"/>
          </w:rPr>
          <w:delText xml:space="preserve"> indomitable </w:delText>
        </w:r>
      </w:del>
      <w:del w:id="124" w:author="Matthew" w:date="2019-10-31T21:49:00Z">
        <w:r w:rsidDel="00692E2E">
          <w:rPr>
            <w:color w:val="333333"/>
            <w:highlight w:val="white"/>
          </w:rPr>
          <w:delText>faith and</w:delText>
        </w:r>
      </w:del>
      <w:ins w:id="125" w:author="Matthew" w:date="2019-10-31T21:49:00Z">
        <w:r w:rsidR="00692E2E">
          <w:rPr>
            <w:color w:val="333333"/>
            <w:highlight w:val="white"/>
          </w:rPr>
          <w:t xml:space="preserve">connect with the student body </w:t>
        </w:r>
      </w:ins>
      <w:del w:id="126" w:author="Matthew" w:date="2019-10-31T21:49:00Z">
        <w:r w:rsidDel="00692E2E">
          <w:rPr>
            <w:color w:val="333333"/>
            <w:highlight w:val="white"/>
          </w:rPr>
          <w:delText xml:space="preserve"> community </w:delText>
        </w:r>
      </w:del>
      <w:r>
        <w:rPr>
          <w:color w:val="333333"/>
          <w:highlight w:val="white"/>
        </w:rPr>
        <w:t xml:space="preserve">to help me navigate through life in and outside the classroom. </w:t>
      </w:r>
    </w:p>
    <w:p w14:paraId="1C93F363" w14:textId="77777777" w:rsidR="0086041F" w:rsidRDefault="0086041F">
      <w:pPr>
        <w:rPr>
          <w:ins w:id="127" w:author="Matthew" w:date="2019-10-31T21:13:00Z"/>
          <w:color w:val="333333"/>
          <w:highlight w:val="white"/>
        </w:rPr>
      </w:pPr>
    </w:p>
    <w:p w14:paraId="513F77A0" w14:textId="1EA9D518" w:rsidR="0059549D" w:rsidDel="00EE23F2" w:rsidRDefault="0059549D" w:rsidP="00FA3355">
      <w:pPr>
        <w:rPr>
          <w:del w:id="128" w:author="Matthew" w:date="2019-10-31T16:54:00Z"/>
          <w:color w:val="333333"/>
          <w:highlight w:val="white"/>
        </w:rPr>
        <w:pPrChange w:id="129" w:author="Matthew" w:date="2019-10-31T22:16:00Z">
          <w:pPr/>
        </w:pPrChange>
      </w:pPr>
      <w:del w:id="130" w:author="Matthew" w:date="2019-10-31T21:54:00Z">
        <w:r w:rsidDel="00692E2E">
          <w:rPr>
            <w:color w:val="333333"/>
            <w:highlight w:val="white"/>
          </w:rPr>
          <w:delText xml:space="preserve">To tackle the ‘fixed’ consensus that if one doesn’t go to church frequently, they are not with Him. To show that we need communication, not numerical values to develop a connection. </w:delText>
        </w:r>
      </w:del>
      <w:ins w:id="131" w:author="Matthew" w:date="2019-10-31T22:16:00Z">
        <w:r w:rsidR="00FA3355">
          <w:rPr>
            <w:color w:val="333333"/>
            <w:highlight w:val="white"/>
          </w:rPr>
          <w:t>At the end of the day</w:t>
        </w:r>
      </w:ins>
      <w:ins w:id="132" w:author="Matthew" w:date="2019-10-31T21:58:00Z">
        <w:r w:rsidR="00EC77CB">
          <w:rPr>
            <w:color w:val="333333"/>
            <w:highlight w:val="white"/>
          </w:rPr>
          <w:t xml:space="preserve">, I </w:t>
        </w:r>
      </w:ins>
      <w:ins w:id="133" w:author="Matthew" w:date="2019-10-31T21:59:00Z">
        <w:r w:rsidR="00EC77CB">
          <w:rPr>
            <w:color w:val="333333"/>
            <w:highlight w:val="white"/>
          </w:rPr>
          <w:t>expect the conversations</w:t>
        </w:r>
      </w:ins>
      <w:ins w:id="134" w:author="Matthew" w:date="2019-10-31T22:00:00Z">
        <w:r w:rsidR="00EC77CB">
          <w:rPr>
            <w:color w:val="333333"/>
            <w:highlight w:val="white"/>
          </w:rPr>
          <w:t xml:space="preserve"> to only be more heated as </w:t>
        </w:r>
      </w:ins>
      <w:ins w:id="135" w:author="Matthew" w:date="2019-10-31T22:22:00Z">
        <w:r w:rsidR="00FA3355">
          <w:rPr>
            <w:color w:val="333333"/>
            <w:highlight w:val="white"/>
          </w:rPr>
          <w:t>everyone</w:t>
        </w:r>
      </w:ins>
      <w:ins w:id="136" w:author="Matthew" w:date="2019-10-31T22:01:00Z">
        <w:r w:rsidR="00EC77CB">
          <w:rPr>
            <w:color w:val="333333"/>
            <w:highlight w:val="white"/>
          </w:rPr>
          <w:t xml:space="preserve"> </w:t>
        </w:r>
      </w:ins>
      <w:ins w:id="137" w:author="Matthew" w:date="2019-10-31T22:02:00Z">
        <w:r w:rsidR="00EC77CB">
          <w:rPr>
            <w:color w:val="333333"/>
            <w:highlight w:val="white"/>
          </w:rPr>
          <w:t xml:space="preserve">would commune </w:t>
        </w:r>
      </w:ins>
      <w:ins w:id="138" w:author="Matthew" w:date="2019-10-31T22:01:00Z">
        <w:r w:rsidR="00EC77CB">
          <w:rPr>
            <w:color w:val="333333"/>
            <w:highlight w:val="white"/>
          </w:rPr>
          <w:t>ove</w:t>
        </w:r>
      </w:ins>
      <w:ins w:id="139" w:author="Matthew" w:date="2019-10-31T22:02:00Z">
        <w:r w:rsidR="00EC77CB">
          <w:rPr>
            <w:color w:val="333333"/>
            <w:highlight w:val="white"/>
          </w:rPr>
          <w:t>r dinner. An ardent cook</w:t>
        </w:r>
      </w:ins>
      <w:ins w:id="140" w:author="Matthew" w:date="2019-10-31T22:03:00Z">
        <w:r w:rsidR="00EC77CB">
          <w:rPr>
            <w:color w:val="333333"/>
            <w:highlight w:val="white"/>
          </w:rPr>
          <w:t xml:space="preserve"> myself, I will bring forth my </w:t>
        </w:r>
      </w:ins>
      <w:ins w:id="141" w:author="Matthew" w:date="2019-10-31T22:04:00Z">
        <w:r w:rsidR="00EC77CB">
          <w:rPr>
            <w:color w:val="333333"/>
            <w:highlight w:val="white"/>
          </w:rPr>
          <w:t xml:space="preserve">library of spices reminiscent of my savory hometown dish in Indonesia. </w:t>
        </w:r>
      </w:ins>
      <w:ins w:id="142" w:author="Matthew" w:date="2019-10-31T22:05:00Z">
        <w:r w:rsidR="00EC77CB">
          <w:rPr>
            <w:color w:val="333333"/>
            <w:highlight w:val="white"/>
          </w:rPr>
          <w:t xml:space="preserve">Whether it be </w:t>
        </w:r>
        <w:r w:rsidR="0015562B">
          <w:rPr>
            <w:color w:val="333333"/>
            <w:highlight w:val="white"/>
          </w:rPr>
          <w:t xml:space="preserve">my rendition of </w:t>
        </w:r>
      </w:ins>
      <w:ins w:id="143" w:author="Matthew" w:date="2019-10-31T22:06:00Z">
        <w:r w:rsidR="0015562B">
          <w:rPr>
            <w:color w:val="333333"/>
            <w:highlight w:val="white"/>
          </w:rPr>
          <w:t xml:space="preserve">a </w:t>
        </w:r>
        <w:r w:rsidR="0015562B">
          <w:rPr>
            <w:i/>
            <w:iCs/>
            <w:color w:val="333333"/>
            <w:highlight w:val="white"/>
          </w:rPr>
          <w:t>rendang</w:t>
        </w:r>
        <w:r w:rsidR="0015562B">
          <w:rPr>
            <w:color w:val="333333"/>
            <w:highlight w:val="white"/>
          </w:rPr>
          <w:t xml:space="preserve"> beef stew</w:t>
        </w:r>
        <w:r w:rsidR="0015562B">
          <w:rPr>
            <w:i/>
            <w:iCs/>
            <w:color w:val="333333"/>
            <w:highlight w:val="white"/>
          </w:rPr>
          <w:t xml:space="preserve"> </w:t>
        </w:r>
        <w:r w:rsidR="0015562B">
          <w:rPr>
            <w:color w:val="333333"/>
            <w:highlight w:val="white"/>
          </w:rPr>
          <w:t xml:space="preserve">or the world-famous </w:t>
        </w:r>
        <w:proofErr w:type="spellStart"/>
        <w:r w:rsidR="0015562B">
          <w:rPr>
            <w:i/>
            <w:iCs/>
            <w:color w:val="333333"/>
            <w:highlight w:val="white"/>
          </w:rPr>
          <w:t>Indomie</w:t>
        </w:r>
        <w:proofErr w:type="spellEnd"/>
        <w:r w:rsidR="0015562B">
          <w:rPr>
            <w:color w:val="333333"/>
            <w:highlight w:val="white"/>
          </w:rPr>
          <w:t xml:space="preserve">, I look forward </w:t>
        </w:r>
      </w:ins>
      <w:ins w:id="144" w:author="Matthew" w:date="2019-10-31T22:08:00Z">
        <w:r w:rsidR="0015562B">
          <w:rPr>
            <w:color w:val="333333"/>
            <w:highlight w:val="white"/>
          </w:rPr>
          <w:t>to</w:t>
        </w:r>
      </w:ins>
      <w:ins w:id="145" w:author="Matthew" w:date="2019-10-31T22:09:00Z">
        <w:r w:rsidR="0015562B">
          <w:rPr>
            <w:color w:val="333333"/>
            <w:highlight w:val="white"/>
          </w:rPr>
          <w:t xml:space="preserve"> </w:t>
        </w:r>
      </w:ins>
      <w:ins w:id="146" w:author="Matthew" w:date="2019-10-31T22:13:00Z">
        <w:r w:rsidR="0015562B">
          <w:rPr>
            <w:color w:val="333333"/>
            <w:highlight w:val="white"/>
          </w:rPr>
          <w:t xml:space="preserve">sharing my </w:t>
        </w:r>
      </w:ins>
      <w:ins w:id="147" w:author="Matthew" w:date="2019-10-31T22:15:00Z">
        <w:r w:rsidR="00FA3355">
          <w:rPr>
            <w:color w:val="333333"/>
            <w:highlight w:val="white"/>
          </w:rPr>
          <w:t>s</w:t>
        </w:r>
      </w:ins>
      <w:ins w:id="148" w:author="Matthew" w:date="2019-10-31T22:16:00Z">
        <w:r w:rsidR="00FA3355">
          <w:rPr>
            <w:color w:val="333333"/>
            <w:highlight w:val="white"/>
          </w:rPr>
          <w:t>tory</w:t>
        </w:r>
      </w:ins>
      <w:ins w:id="149" w:author="Matthew" w:date="2019-10-31T22:13:00Z">
        <w:r w:rsidR="0015562B">
          <w:rPr>
            <w:color w:val="333333"/>
            <w:highlight w:val="white"/>
          </w:rPr>
          <w:t xml:space="preserve"> while hearing about my fellow classmates’ </w:t>
        </w:r>
      </w:ins>
      <w:ins w:id="150" w:author="Matthew" w:date="2019-10-31T22:14:00Z">
        <w:r w:rsidR="0015562B">
          <w:rPr>
            <w:color w:val="333333"/>
            <w:highlight w:val="white"/>
          </w:rPr>
          <w:t xml:space="preserve">respective, </w:t>
        </w:r>
      </w:ins>
      <w:ins w:id="151" w:author="Matthew" w:date="2019-10-31T22:13:00Z">
        <w:r w:rsidR="0015562B">
          <w:rPr>
            <w:color w:val="333333"/>
            <w:highlight w:val="white"/>
          </w:rPr>
          <w:t>dist</w:t>
        </w:r>
      </w:ins>
      <w:ins w:id="152" w:author="Matthew" w:date="2019-10-31T22:14:00Z">
        <w:r w:rsidR="0015562B">
          <w:rPr>
            <w:color w:val="333333"/>
            <w:highlight w:val="white"/>
          </w:rPr>
          <w:t>inctive journeys</w:t>
        </w:r>
      </w:ins>
      <w:ins w:id="153" w:author="Matthew" w:date="2019-10-31T22:16:00Z">
        <w:r w:rsidR="00FA3355">
          <w:rPr>
            <w:color w:val="333333"/>
            <w:highlight w:val="white"/>
          </w:rPr>
          <w:t xml:space="preserve"> of faith</w:t>
        </w:r>
      </w:ins>
      <w:ins w:id="154" w:author="Matthew" w:date="2019-10-31T22:14:00Z">
        <w:r w:rsidR="0015562B">
          <w:rPr>
            <w:color w:val="333333"/>
            <w:highlight w:val="white"/>
          </w:rPr>
          <w:t xml:space="preserve"> </w:t>
        </w:r>
      </w:ins>
      <w:ins w:id="155" w:author="Matthew" w:date="2019-10-31T22:16:00Z">
        <w:r w:rsidR="00FA3355">
          <w:rPr>
            <w:color w:val="333333"/>
            <w:highlight w:val="white"/>
          </w:rPr>
          <w:t xml:space="preserve">under </w:t>
        </w:r>
      </w:ins>
      <w:ins w:id="156" w:author="Matthew" w:date="2019-10-31T22:17:00Z">
        <w:r w:rsidR="00FA3355">
          <w:rPr>
            <w:color w:val="333333"/>
            <w:highlight w:val="white"/>
          </w:rPr>
          <w:t>one, big</w:t>
        </w:r>
      </w:ins>
      <w:ins w:id="157" w:author="Matthew" w:date="2019-10-31T22:15:00Z">
        <w:r w:rsidR="00FA3355">
          <w:rPr>
            <w:color w:val="333333"/>
            <w:highlight w:val="white"/>
          </w:rPr>
          <w:t xml:space="preserve"> intercultural </w:t>
        </w:r>
      </w:ins>
      <w:ins w:id="158" w:author="Matthew" w:date="2019-10-31T22:16:00Z">
        <w:r w:rsidR="00FA3355">
          <w:rPr>
            <w:color w:val="333333"/>
            <w:highlight w:val="white"/>
          </w:rPr>
          <w:t>umbrella.</w:t>
        </w:r>
      </w:ins>
      <w:bookmarkEnd w:id="1"/>
      <w:del w:id="159" w:author="Matthew" w:date="2019-10-31T22:03:00Z">
        <w:r w:rsidDel="00EC77CB">
          <w:rPr>
            <w:color w:val="333333"/>
            <w:highlight w:val="white"/>
          </w:rPr>
          <w:delText xml:space="preserve">Thus, I chose Pepperdine because it’s the most wholesome community for me to explore my beliefs. 10% of international students makes up Pepperdine’s student body. </w:delText>
        </w:r>
      </w:del>
      <w:del w:id="160" w:author="Matthew" w:date="2019-10-31T22:07:00Z">
        <w:r w:rsidDel="0015562B">
          <w:rPr>
            <w:color w:val="333333"/>
            <w:highlight w:val="white"/>
          </w:rPr>
          <w:delText xml:space="preserve">I look forward to exchange perspectives </w:delText>
        </w:r>
      </w:del>
      <w:del w:id="161" w:author="Matthew" w:date="2019-10-31T15:10:00Z">
        <w:r w:rsidDel="00191DB0">
          <w:rPr>
            <w:color w:val="333333"/>
            <w:highlight w:val="white"/>
          </w:rPr>
          <w:delText xml:space="preserve">from </w:delText>
        </w:r>
      </w:del>
      <w:del w:id="162" w:author="Matthew" w:date="2019-10-31T22:07:00Z">
        <w:r w:rsidDel="0015562B">
          <w:rPr>
            <w:color w:val="333333"/>
            <w:highlight w:val="white"/>
          </w:rPr>
          <w:delText>a Chinese-Indonesian catholic with perhaps a Malibu Buddhist.</w:delText>
        </w:r>
      </w:del>
    </w:p>
    <w:p w14:paraId="560BF93F" w14:textId="3E811275" w:rsidR="0046532F" w:rsidRPr="0059549D" w:rsidRDefault="0059549D" w:rsidP="00FA3355">
      <w:pPr>
        <w:rPr>
          <w:color w:val="333333"/>
          <w:highlight w:val="white"/>
        </w:rPr>
        <w:pPrChange w:id="163" w:author="Matthew" w:date="2019-10-31T22:16:00Z">
          <w:pPr/>
        </w:pPrChange>
      </w:pPr>
      <w:del w:id="164" w:author="Matthew" w:date="2019-10-31T16:54:00Z">
        <w:r w:rsidDel="00EE23F2">
          <w:rPr>
            <w:color w:val="333333"/>
            <w:highlight w:val="white"/>
          </w:rPr>
          <w:delText>Also, I wanted to practice my uphill parallel parking.</w:delText>
        </w:r>
      </w:del>
    </w:p>
    <w:sectPr w:rsidR="0046532F" w:rsidRPr="0059549D" w:rsidSect="000E7BE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Mono">
    <w:altName w:val="Arial"/>
    <w:charset w:val="00"/>
    <w:family w:val="auto"/>
    <w:pitch w:val="default"/>
  </w:font>
  <w:font w:name="Roboto">
    <w:altName w:val="Arial"/>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49D"/>
    <w:rsid w:val="00045BA4"/>
    <w:rsid w:val="0006206E"/>
    <w:rsid w:val="000E7BE2"/>
    <w:rsid w:val="0015562B"/>
    <w:rsid w:val="001564FA"/>
    <w:rsid w:val="00191DB0"/>
    <w:rsid w:val="0046532F"/>
    <w:rsid w:val="004D4459"/>
    <w:rsid w:val="0059549D"/>
    <w:rsid w:val="00622D80"/>
    <w:rsid w:val="00692E2E"/>
    <w:rsid w:val="006B23A6"/>
    <w:rsid w:val="0086041F"/>
    <w:rsid w:val="00935A1E"/>
    <w:rsid w:val="00B84682"/>
    <w:rsid w:val="00BC74AE"/>
    <w:rsid w:val="00D22FA6"/>
    <w:rsid w:val="00DF3477"/>
    <w:rsid w:val="00EB5A19"/>
    <w:rsid w:val="00EC77CB"/>
    <w:rsid w:val="00EE23F2"/>
    <w:rsid w:val="00FA3355"/>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4CFD4"/>
  <w15:chartTrackingRefBased/>
  <w15:docId w15:val="{6C4169C5-FB7B-B746-B9EF-3F28346C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9549D"/>
    <w:rPr>
      <w:rFonts w:ascii="Times New Roman" w:eastAsia="Times New Roman" w:hAnsi="Times New Roman" w:cs="Times New Roman"/>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E2FAB-516D-480F-B2A8-98A71DE57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Matthew</cp:lastModifiedBy>
  <cp:revision>3</cp:revision>
  <dcterms:created xsi:type="dcterms:W3CDTF">2019-10-31T04:00:00Z</dcterms:created>
  <dcterms:modified xsi:type="dcterms:W3CDTF">2019-10-31T14:23:00Z</dcterms:modified>
</cp:coreProperties>
</file>