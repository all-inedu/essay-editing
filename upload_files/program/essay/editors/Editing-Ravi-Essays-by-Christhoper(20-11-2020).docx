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FC47E4" w:rsidRDefault="00247B47" w:rsidP="00247B47">
      <w:pPr>
        <w:ind w:left="-360"/>
        <w:rPr>
          <w:rStyle w:val="Strong"/>
          <w:rFonts w:ascii="Arial" w:hAnsi="Arial" w:cs="Arial"/>
          <w:i/>
          <w:iCs/>
          <w:color w:val="000000" w:themeColor="text1"/>
          <w:spacing w:val="2"/>
          <w:sz w:val="24"/>
          <w:szCs w:val="24"/>
          <w:shd w:val="clear" w:color="auto" w:fill="FAFAFA"/>
        </w:rPr>
      </w:pPr>
      <w:commentRangeStart w:id="0"/>
      <w:r w:rsidRPr="00FC47E4">
        <w:rPr>
          <w:rStyle w:val="Strong"/>
          <w:rFonts w:ascii="Arial" w:hAnsi="Arial" w:cs="Arial"/>
          <w:i/>
          <w:iCs/>
          <w:color w:val="000000" w:themeColor="text1"/>
          <w:spacing w:val="2"/>
          <w:sz w:val="24"/>
          <w:szCs w:val="24"/>
          <w:shd w:val="clear" w:color="auto" w:fill="FAFAFA"/>
        </w:rPr>
        <w:t>Describe the most significant challenge you have faced</w:t>
      </w:r>
      <w:commentRangeEnd w:id="0"/>
      <w:r w:rsidR="00720F29">
        <w:rPr>
          <w:rStyle w:val="CommentReference"/>
        </w:rPr>
        <w:commentReference w:id="0"/>
      </w:r>
      <w:r w:rsidRPr="00FC47E4">
        <w:rPr>
          <w:rStyle w:val="Strong"/>
          <w:rFonts w:ascii="Arial" w:hAnsi="Arial" w:cs="Arial"/>
          <w:i/>
          <w:iCs/>
          <w:color w:val="000000" w:themeColor="text1"/>
          <w:spacing w:val="2"/>
          <w:sz w:val="24"/>
          <w:szCs w:val="24"/>
          <w:shd w:val="clear" w:color="auto" w:fill="FAFAFA"/>
        </w:rPr>
        <w:t xml:space="preserve">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3DB3FFC4" w:rsidR="00247B47" w:rsidRPr="00DF3CFA" w:rsidRDefault="00247B47" w:rsidP="00247B47">
      <w:pPr>
        <w:ind w:left="-360"/>
        <w:rPr>
          <w:rFonts w:ascii="Arial" w:hAnsi="Arial" w:cs="Arial"/>
          <w:sz w:val="20"/>
          <w:szCs w:val="20"/>
        </w:rPr>
      </w:pPr>
      <w:r w:rsidRPr="00DF3CFA">
        <w:rPr>
          <w:rFonts w:ascii="Arial" w:hAnsi="Arial" w:cs="Arial"/>
          <w:sz w:val="20"/>
          <w:szCs w:val="20"/>
        </w:rPr>
        <w:t>Did you have support from someone else or did you handle it alone?</w:t>
      </w:r>
      <w:r w:rsidR="00150C6D">
        <w:rPr>
          <w:rFonts w:ascii="Arial" w:hAnsi="Arial" w:cs="Arial"/>
          <w:sz w:val="20"/>
          <w:szCs w:val="20"/>
        </w:rPr>
        <w:t xml:space="preserve"> </w:t>
      </w:r>
      <w:r w:rsidRPr="00DF3CFA">
        <w:rPr>
          <w:rFonts w:ascii="Arial" w:hAnsi="Arial" w:cs="Arial"/>
          <w:sz w:val="20"/>
          <w:szCs w:val="20"/>
        </w:rPr>
        <w:t>If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025D16C2" w:rsidR="008B552A"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w:t>
      </w:r>
      <w:r w:rsidRPr="00BF11E1">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Pr>
          <w:rStyle w:val="Strong"/>
          <w:rFonts w:ascii="Arial" w:hAnsi="Arial" w:cs="Arial"/>
          <w:b w:val="0"/>
          <w:bCs w:val="0"/>
          <w:color w:val="4B4B4B"/>
          <w:spacing w:val="2"/>
          <w:sz w:val="24"/>
          <w:szCs w:val="24"/>
          <w:shd w:val="clear" w:color="auto" w:fill="FAFAFA"/>
        </w:rPr>
        <w:t xml:space="preserve">.” </w:t>
      </w:r>
      <w:r w:rsidR="000265B8">
        <w:rPr>
          <w:rStyle w:val="Strong"/>
          <w:rFonts w:ascii="Arial" w:hAnsi="Arial" w:cs="Arial"/>
          <w:b w:val="0"/>
          <w:bCs w:val="0"/>
          <w:color w:val="4B4B4B"/>
          <w:spacing w:val="2"/>
          <w:sz w:val="24"/>
          <w:szCs w:val="24"/>
          <w:shd w:val="clear" w:color="auto" w:fill="FAFAFA"/>
        </w:rPr>
        <w:t>~ Charles Duhigg</w:t>
      </w:r>
    </w:p>
    <w:p w14:paraId="5A5E250F" w14:textId="6E2FE13E" w:rsidR="000265B8" w:rsidRDefault="00834FBB"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This is</w:t>
      </w:r>
      <w:r w:rsidR="000265B8">
        <w:rPr>
          <w:rStyle w:val="Strong"/>
          <w:rFonts w:ascii="Arial" w:hAnsi="Arial" w:cs="Arial"/>
          <w:b w:val="0"/>
          <w:bCs w:val="0"/>
          <w:color w:val="4B4B4B"/>
          <w:spacing w:val="2"/>
          <w:sz w:val="24"/>
          <w:szCs w:val="24"/>
          <w:shd w:val="clear" w:color="auto" w:fill="FAFAFA"/>
        </w:rPr>
        <w:t xml:space="preserve"> a story</w:t>
      </w:r>
      <w:r>
        <w:rPr>
          <w:rStyle w:val="Strong"/>
          <w:rFonts w:ascii="Arial" w:hAnsi="Arial" w:cs="Arial"/>
          <w:b w:val="0"/>
          <w:bCs w:val="0"/>
          <w:color w:val="4B4B4B"/>
          <w:spacing w:val="2"/>
          <w:sz w:val="24"/>
          <w:szCs w:val="24"/>
          <w:shd w:val="clear" w:color="auto" w:fill="FAFAFA"/>
        </w:rPr>
        <w:t xml:space="preserve"> of </w:t>
      </w:r>
      <w:r w:rsidR="00E543A3">
        <w:rPr>
          <w:rStyle w:val="Strong"/>
          <w:rFonts w:ascii="Arial" w:hAnsi="Arial" w:cs="Arial"/>
          <w:b w:val="0"/>
          <w:bCs w:val="0"/>
          <w:color w:val="4B4B4B"/>
          <w:spacing w:val="2"/>
          <w:sz w:val="24"/>
          <w:szCs w:val="24"/>
          <w:shd w:val="clear" w:color="auto" w:fill="FAFAFA"/>
        </w:rPr>
        <w:t>how I found my safe haven</w:t>
      </w:r>
    </w:p>
    <w:p w14:paraId="37B160AD" w14:textId="5D7A65E3"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E47859">
        <w:rPr>
          <w:rStyle w:val="Strong"/>
          <w:rFonts w:ascii="Arial" w:hAnsi="Arial" w:cs="Arial"/>
          <w:b w:val="0"/>
          <w:bCs w:val="0"/>
          <w:color w:val="4B4B4B"/>
          <w:spacing w:val="2"/>
          <w:sz w:val="24"/>
          <w:szCs w:val="24"/>
          <w:shd w:val="clear" w:color="auto" w:fill="FAFAFA"/>
        </w:rPr>
        <w:t xml:space="preserve">n middle school, </w:t>
      </w:r>
      <w:r w:rsidR="00F413D6">
        <w:rPr>
          <w:rStyle w:val="Strong"/>
          <w:rFonts w:ascii="Arial" w:hAnsi="Arial" w:cs="Arial"/>
          <w:b w:val="0"/>
          <w:bCs w:val="0"/>
          <w:color w:val="4B4B4B"/>
          <w:spacing w:val="2"/>
          <w:sz w:val="24"/>
          <w:szCs w:val="24"/>
          <w:shd w:val="clear" w:color="auto" w:fill="FAFAFA"/>
        </w:rPr>
        <w:t>I was TH</w:t>
      </w:r>
      <w:r w:rsidR="00CE4DC7">
        <w:rPr>
          <w:rStyle w:val="Strong"/>
          <w:rFonts w:ascii="Arial" w:hAnsi="Arial" w:cs="Arial"/>
          <w:b w:val="0"/>
          <w:bCs w:val="0"/>
          <w:color w:val="4B4B4B"/>
          <w:spacing w:val="2"/>
          <w:sz w:val="24"/>
          <w:szCs w:val="24"/>
          <w:shd w:val="clear" w:color="auto" w:fill="FAFAFA"/>
        </w:rPr>
        <w:t>AT</w:t>
      </w:r>
      <w:r w:rsidR="00F413D6">
        <w:rPr>
          <w:rStyle w:val="Strong"/>
          <w:rFonts w:ascii="Arial" w:hAnsi="Arial" w:cs="Arial"/>
          <w:b w:val="0"/>
          <w:bCs w:val="0"/>
          <w:color w:val="4B4B4B"/>
          <w:spacing w:val="2"/>
          <w:sz w:val="24"/>
          <w:szCs w:val="24"/>
          <w:shd w:val="clear" w:color="auto" w:fill="FAFAFA"/>
        </w:rPr>
        <w:t xml:space="preserve"> guy </w:t>
      </w:r>
      <w:r w:rsidR="00322629">
        <w:rPr>
          <w:rStyle w:val="Strong"/>
          <w:rFonts w:ascii="Arial" w:hAnsi="Arial" w:cs="Arial"/>
          <w:b w:val="0"/>
          <w:bCs w:val="0"/>
          <w:color w:val="4B4B4B"/>
          <w:spacing w:val="2"/>
          <w:sz w:val="24"/>
          <w:szCs w:val="24"/>
          <w:shd w:val="clear" w:color="auto" w:fill="FAFAFA"/>
        </w:rPr>
        <w:t xml:space="preserve">who </w:t>
      </w:r>
      <w:r w:rsidR="00F413D6">
        <w:rPr>
          <w:rStyle w:val="Strong"/>
          <w:rFonts w:ascii="Arial" w:hAnsi="Arial" w:cs="Arial"/>
          <w:b w:val="0"/>
          <w:bCs w:val="0"/>
          <w:color w:val="4B4B4B"/>
          <w:spacing w:val="2"/>
          <w:sz w:val="24"/>
          <w:szCs w:val="24"/>
          <w:shd w:val="clear" w:color="auto" w:fill="FAFAFA"/>
        </w:rPr>
        <w:t xml:space="preserve">goes with the flow.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r w:rsidR="00EB2630">
        <w:rPr>
          <w:rStyle w:val="Strong"/>
          <w:rFonts w:ascii="Arial" w:hAnsi="Arial" w:cs="Arial"/>
          <w:b w:val="0"/>
          <w:bCs w:val="0"/>
          <w:color w:val="4B4B4B"/>
          <w:spacing w:val="2"/>
          <w:sz w:val="24"/>
          <w:szCs w:val="24"/>
          <w:shd w:val="clear" w:color="auto" w:fill="FAFAFA"/>
        </w:rPr>
        <w:t>. N</w:t>
      </w:r>
      <w:r w:rsidR="00E47859">
        <w:rPr>
          <w:rStyle w:val="Strong"/>
          <w:rFonts w:ascii="Arial" w:hAnsi="Arial" w:cs="Arial"/>
          <w:b w:val="0"/>
          <w:bCs w:val="0"/>
          <w:color w:val="4B4B4B"/>
          <w:spacing w:val="2"/>
          <w:sz w:val="24"/>
          <w:szCs w:val="24"/>
          <w:shd w:val="clear" w:color="auto" w:fill="FAFAFA"/>
        </w:rPr>
        <w:t>o credibility to my name</w:t>
      </w:r>
      <w:r w:rsidR="00F413D6">
        <w:rPr>
          <w:rStyle w:val="Strong"/>
          <w:rFonts w:ascii="Arial" w:hAnsi="Arial" w:cs="Arial"/>
          <w:b w:val="0"/>
          <w:bCs w:val="0"/>
          <w:color w:val="4B4B4B"/>
          <w:spacing w:val="2"/>
          <w:sz w:val="24"/>
          <w:szCs w:val="24"/>
          <w:shd w:val="clear" w:color="auto" w:fill="FAFAFA"/>
        </w:rPr>
        <w:t>.</w:t>
      </w:r>
      <w:r w:rsidR="00E47859">
        <w:rPr>
          <w:rStyle w:val="Strong"/>
          <w:rFonts w:ascii="Arial" w:hAnsi="Arial" w:cs="Arial"/>
          <w:b w:val="0"/>
          <w:bCs w:val="0"/>
          <w:color w:val="4B4B4B"/>
          <w:spacing w:val="2"/>
          <w:sz w:val="24"/>
          <w:szCs w:val="24"/>
          <w:shd w:val="clear" w:color="auto" w:fill="FAFAFA"/>
        </w:rPr>
        <w:t xml:space="preserve">   </w:t>
      </w:r>
    </w:p>
    <w:p w14:paraId="7BC97F7F" w14:textId="793DA6FE" w:rsidR="004F0210"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E</w:t>
      </w:r>
      <w:r w:rsidR="001636B8">
        <w:rPr>
          <w:rStyle w:val="Strong"/>
          <w:rFonts w:ascii="Arial" w:hAnsi="Arial" w:cs="Arial"/>
          <w:b w:val="0"/>
          <w:bCs w:val="0"/>
          <w:color w:val="4B4B4B"/>
          <w:spacing w:val="2"/>
          <w:sz w:val="24"/>
          <w:szCs w:val="24"/>
          <w:shd w:val="clear" w:color="auto" w:fill="FAFAFA"/>
        </w:rPr>
        <w:t>ntering</w:t>
      </w:r>
      <w:r w:rsidR="00E47859">
        <w:rPr>
          <w:rStyle w:val="Strong"/>
          <w:rFonts w:ascii="Arial" w:hAnsi="Arial" w:cs="Arial"/>
          <w:b w:val="0"/>
          <w:bCs w:val="0"/>
          <w:color w:val="4B4B4B"/>
          <w:spacing w:val="2"/>
          <w:sz w:val="24"/>
          <w:szCs w:val="24"/>
          <w:shd w:val="clear" w:color="auto" w:fill="FAFAFA"/>
        </w:rPr>
        <w:t xml:space="preserve"> high school, </w:t>
      </w:r>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r w:rsidR="000545EA">
        <w:rPr>
          <w:rStyle w:val="Strong"/>
          <w:rFonts w:ascii="Arial" w:hAnsi="Arial" w:cs="Arial"/>
          <w:b w:val="0"/>
          <w:bCs w:val="0"/>
          <w:color w:val="4B4B4B"/>
          <w:spacing w:val="2"/>
          <w:sz w:val="24"/>
          <w:szCs w:val="24"/>
          <w:shd w:val="clear" w:color="auto" w:fill="FAFAFA"/>
        </w:rPr>
        <w:t>change</w:t>
      </w:r>
      <w:r w:rsidR="00DC4BA3">
        <w:rPr>
          <w:rStyle w:val="Strong"/>
          <w:rFonts w:ascii="Arial" w:hAnsi="Arial" w:cs="Arial"/>
          <w:b w:val="0"/>
          <w:bCs w:val="0"/>
          <w:color w:val="4B4B4B"/>
          <w:spacing w:val="2"/>
          <w:sz w:val="24"/>
          <w:szCs w:val="24"/>
          <w:shd w:val="clear" w:color="auto" w:fill="FAFAFA"/>
        </w:rPr>
        <w: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 xml:space="preserve">I </w:t>
      </w:r>
      <w:r w:rsidR="00BF7DB0">
        <w:rPr>
          <w:rStyle w:val="Strong"/>
          <w:rFonts w:ascii="Arial" w:hAnsi="Arial" w:cs="Arial"/>
          <w:b w:val="0"/>
          <w:bCs w:val="0"/>
          <w:color w:val="4B4B4B"/>
          <w:spacing w:val="2"/>
          <w:sz w:val="24"/>
          <w:szCs w:val="24"/>
          <w:shd w:val="clear" w:color="auto" w:fill="FAFAFA"/>
        </w:rPr>
        <w:t xml:space="preserve">immersed myself </w:t>
      </w:r>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E72E98">
        <w:rPr>
          <w:rStyle w:val="Strong"/>
          <w:rFonts w:ascii="Arial" w:hAnsi="Arial" w:cs="Arial"/>
          <w:b w:val="0"/>
          <w:bCs w:val="0"/>
          <w:color w:val="4B4B4B"/>
          <w:spacing w:val="2"/>
          <w:sz w:val="24"/>
          <w:szCs w:val="24"/>
          <w:shd w:val="clear" w:color="auto" w:fill="FAFAFA"/>
        </w:rPr>
        <w:t>:</w:t>
      </w:r>
      <w:r w:rsidR="00BF7DB0">
        <w:rPr>
          <w:rStyle w:val="Strong"/>
          <w:rFonts w:ascii="Arial" w:hAnsi="Arial" w:cs="Arial"/>
          <w:b w:val="0"/>
          <w:bCs w:val="0"/>
          <w:color w:val="4B4B4B"/>
          <w:spacing w:val="2"/>
          <w:sz w:val="24"/>
          <w:szCs w:val="24"/>
          <w:shd w:val="clear" w:color="auto" w:fill="FAFAFA"/>
        </w:rPr>
        <w:t xml:space="preserve"> </w:t>
      </w:r>
      <w:r w:rsidR="00E72E98">
        <w:rPr>
          <w:rStyle w:val="Strong"/>
          <w:rFonts w:ascii="Arial" w:hAnsi="Arial" w:cs="Arial"/>
          <w:b w:val="0"/>
          <w:bCs w:val="0"/>
          <w:color w:val="4B4B4B"/>
          <w:spacing w:val="2"/>
          <w:sz w:val="24"/>
          <w:szCs w:val="24"/>
          <w:shd w:val="clear" w:color="auto" w:fill="FAFAFA"/>
        </w:rPr>
        <w:t>i</w:t>
      </w:r>
      <w:r w:rsidR="0006167E">
        <w:rPr>
          <w:rStyle w:val="Strong"/>
          <w:rFonts w:ascii="Arial" w:hAnsi="Arial" w:cs="Arial"/>
          <w:b w:val="0"/>
          <w:bCs w:val="0"/>
          <w:color w:val="4B4B4B"/>
          <w:spacing w:val="2"/>
          <w:sz w:val="24"/>
          <w:szCs w:val="24"/>
          <w:shd w:val="clear" w:color="auto" w:fill="FAFAFA"/>
        </w:rPr>
        <w:t>t</w:t>
      </w:r>
      <w:r w:rsidR="00BF7DB0">
        <w:rPr>
          <w:rStyle w:val="Strong"/>
          <w:rFonts w:ascii="Arial" w:hAnsi="Arial" w:cs="Arial"/>
          <w:b w:val="0"/>
          <w:bCs w:val="0"/>
          <w:color w:val="4B4B4B"/>
          <w:spacing w:val="2"/>
          <w:sz w:val="24"/>
          <w:szCs w:val="24"/>
          <w:shd w:val="clear" w:color="auto" w:fill="FAFAFA"/>
        </w:rPr>
        <w:t xml:space="preserve"> </w:t>
      </w:r>
      <w:r w:rsidR="00D35AD3">
        <w:rPr>
          <w:rStyle w:val="Strong"/>
          <w:rFonts w:ascii="Arial" w:hAnsi="Arial" w:cs="Arial"/>
          <w:b w:val="0"/>
          <w:bCs w:val="0"/>
          <w:color w:val="4B4B4B"/>
          <w:spacing w:val="2"/>
          <w:sz w:val="24"/>
          <w:szCs w:val="24"/>
          <w:shd w:val="clear" w:color="auto" w:fill="FAFAFA"/>
        </w:rPr>
        <w:t>g</w:t>
      </w:r>
      <w:r w:rsidR="002A4F58">
        <w:rPr>
          <w:rStyle w:val="Strong"/>
          <w:rFonts w:ascii="Arial" w:hAnsi="Arial" w:cs="Arial"/>
          <w:b w:val="0"/>
          <w:bCs w:val="0"/>
          <w:color w:val="4B4B4B"/>
          <w:spacing w:val="2"/>
          <w:sz w:val="24"/>
          <w:szCs w:val="24"/>
          <w:shd w:val="clear" w:color="auto" w:fill="FAFAFA"/>
        </w:rPr>
        <w:t xml:space="preserve">ave </w:t>
      </w:r>
      <w:r w:rsidR="009815BB">
        <w:rPr>
          <w:rStyle w:val="Strong"/>
          <w:rFonts w:ascii="Arial" w:hAnsi="Arial" w:cs="Arial"/>
          <w:b w:val="0"/>
          <w:bCs w:val="0"/>
          <w:color w:val="4B4B4B"/>
          <w:spacing w:val="2"/>
          <w:sz w:val="24"/>
          <w:szCs w:val="24"/>
          <w:shd w:val="clear" w:color="auto" w:fill="FAFAFA"/>
        </w:rPr>
        <w:t xml:space="preserve">me </w:t>
      </w:r>
      <w:r w:rsidR="00DC4BA3">
        <w:rPr>
          <w:rStyle w:val="Strong"/>
          <w:rFonts w:ascii="Arial" w:hAnsi="Arial" w:cs="Arial"/>
          <w:b w:val="0"/>
          <w:bCs w:val="0"/>
          <w:color w:val="4B4B4B"/>
          <w:spacing w:val="2"/>
          <w:sz w:val="24"/>
          <w:szCs w:val="24"/>
          <w:shd w:val="clear" w:color="auto" w:fill="FAFAFA"/>
        </w:rPr>
        <w:t>broad</w:t>
      </w:r>
      <w:r w:rsidR="0001386B">
        <w:rPr>
          <w:rStyle w:val="Strong"/>
          <w:rFonts w:ascii="Arial" w:hAnsi="Arial" w:cs="Arial"/>
          <w:b w:val="0"/>
          <w:bCs w:val="0"/>
          <w:color w:val="4B4B4B"/>
          <w:spacing w:val="2"/>
          <w:sz w:val="24"/>
          <w:szCs w:val="24"/>
          <w:shd w:val="clear" w:color="auto" w:fill="FAFAFA"/>
        </w:rPr>
        <w:t>er</w:t>
      </w:r>
      <w:r w:rsidR="00DC4BA3">
        <w:rPr>
          <w:rStyle w:val="Strong"/>
          <w:rFonts w:ascii="Arial" w:hAnsi="Arial" w:cs="Arial"/>
          <w:b w:val="0"/>
          <w:bCs w:val="0"/>
          <w:color w:val="4B4B4B"/>
          <w:spacing w:val="2"/>
          <w:sz w:val="24"/>
          <w:szCs w:val="24"/>
          <w:shd w:val="clear" w:color="auto" w:fill="FAFAFA"/>
        </w:rPr>
        <w:t xml:space="preserve"> perspectives</w:t>
      </w:r>
      <w:r w:rsidR="00DF175E">
        <w:rPr>
          <w:rStyle w:val="Strong"/>
          <w:rFonts w:ascii="Arial" w:hAnsi="Arial" w:cs="Arial"/>
          <w:b w:val="0"/>
          <w:bCs w:val="0"/>
          <w:color w:val="4B4B4B"/>
          <w:spacing w:val="2"/>
          <w:sz w:val="24"/>
          <w:szCs w:val="24"/>
          <w:shd w:val="clear" w:color="auto" w:fill="FAFAFA"/>
        </w:rPr>
        <w:t xml:space="preserve"> and</w:t>
      </w:r>
      <w:r w:rsidR="00E27E37">
        <w:rPr>
          <w:rStyle w:val="Strong"/>
          <w:rFonts w:ascii="Arial" w:hAnsi="Arial" w:cs="Arial"/>
          <w:b w:val="0"/>
          <w:bCs w:val="0"/>
          <w:color w:val="4B4B4B"/>
          <w:spacing w:val="2"/>
          <w:sz w:val="24"/>
          <w:szCs w:val="24"/>
          <w:shd w:val="clear" w:color="auto" w:fill="FAFAFA"/>
        </w:rPr>
        <w:t xml:space="preserve"> </w:t>
      </w:r>
      <w:r w:rsidR="00753D2D">
        <w:rPr>
          <w:rStyle w:val="Strong"/>
          <w:rFonts w:ascii="Arial" w:hAnsi="Arial" w:cs="Arial"/>
          <w:b w:val="0"/>
          <w:bCs w:val="0"/>
          <w:color w:val="4B4B4B"/>
          <w:spacing w:val="2"/>
          <w:sz w:val="24"/>
          <w:szCs w:val="24"/>
          <w:shd w:val="clear" w:color="auto" w:fill="FAFAFA"/>
        </w:rPr>
        <w:t xml:space="preserve">opportunities for achievements. </w:t>
      </w:r>
      <w:r w:rsidR="00DF175E">
        <w:rPr>
          <w:rStyle w:val="Strong"/>
          <w:rFonts w:ascii="Arial" w:hAnsi="Arial" w:cs="Arial"/>
          <w:b w:val="0"/>
          <w:bCs w:val="0"/>
          <w:color w:val="4B4B4B"/>
          <w:spacing w:val="2"/>
          <w:sz w:val="24"/>
          <w:szCs w:val="24"/>
          <w:shd w:val="clear" w:color="auto" w:fill="FAFAFA"/>
        </w:rPr>
        <w:t xml:space="preserve">I </w:t>
      </w:r>
      <w:r w:rsidR="00895A16">
        <w:rPr>
          <w:rStyle w:val="Strong"/>
          <w:rFonts w:ascii="Arial" w:hAnsi="Arial" w:cs="Arial"/>
          <w:b w:val="0"/>
          <w:bCs w:val="0"/>
          <w:color w:val="4B4B4B"/>
          <w:spacing w:val="2"/>
          <w:sz w:val="24"/>
          <w:szCs w:val="24"/>
          <w:shd w:val="clear" w:color="auto" w:fill="FAFAFA"/>
        </w:rPr>
        <w:t>fel</w:t>
      </w:r>
      <w:r w:rsidR="004F0210">
        <w:rPr>
          <w:rStyle w:val="Strong"/>
          <w:rFonts w:ascii="Arial" w:hAnsi="Arial" w:cs="Arial"/>
          <w:b w:val="0"/>
          <w:bCs w:val="0"/>
          <w:color w:val="4B4B4B"/>
          <w:spacing w:val="2"/>
          <w:sz w:val="24"/>
          <w:szCs w:val="24"/>
          <w:shd w:val="clear" w:color="auto" w:fill="FAFAFA"/>
        </w:rPr>
        <w:t>t</w:t>
      </w:r>
      <w:r w:rsidR="00895A16">
        <w:rPr>
          <w:rStyle w:val="Strong"/>
          <w:rFonts w:ascii="Arial" w:hAnsi="Arial" w:cs="Arial"/>
          <w:b w:val="0"/>
          <w:bCs w:val="0"/>
          <w:color w:val="4B4B4B"/>
          <w:spacing w:val="2"/>
          <w:sz w:val="24"/>
          <w:szCs w:val="24"/>
          <w:shd w:val="clear" w:color="auto" w:fill="FAFAFA"/>
        </w:rPr>
        <w:t xml:space="preserve"> accomplished.</w:t>
      </w:r>
      <w:r w:rsidR="0096636A">
        <w:rPr>
          <w:rStyle w:val="Strong"/>
          <w:rFonts w:ascii="Arial" w:hAnsi="Arial" w:cs="Arial"/>
          <w:b w:val="0"/>
          <w:bCs w:val="0"/>
          <w:color w:val="4B4B4B"/>
          <w:spacing w:val="2"/>
          <w:sz w:val="24"/>
          <w:szCs w:val="24"/>
          <w:shd w:val="clear" w:color="auto" w:fill="FAFAFA"/>
        </w:rPr>
        <w:t xml:space="preserve"> All is good for a </w:t>
      </w:r>
      <w:r w:rsidR="003877EE">
        <w:rPr>
          <w:rStyle w:val="Strong"/>
          <w:rFonts w:ascii="Arial" w:hAnsi="Arial" w:cs="Arial"/>
          <w:b w:val="0"/>
          <w:bCs w:val="0"/>
          <w:color w:val="4B4B4B"/>
          <w:spacing w:val="2"/>
          <w:sz w:val="24"/>
          <w:szCs w:val="24"/>
          <w:shd w:val="clear" w:color="auto" w:fill="FAFAFA"/>
        </w:rPr>
        <w:t>time</w:t>
      </w:r>
      <w:r w:rsidR="004F0210">
        <w:rPr>
          <w:rStyle w:val="Strong"/>
          <w:rFonts w:ascii="Arial" w:hAnsi="Arial" w:cs="Arial"/>
          <w:b w:val="0"/>
          <w:bCs w:val="0"/>
          <w:color w:val="4B4B4B"/>
          <w:spacing w:val="2"/>
          <w:sz w:val="24"/>
          <w:szCs w:val="24"/>
          <w:shd w:val="clear" w:color="auto" w:fill="FAFAFA"/>
        </w:rPr>
        <w:t xml:space="preserve">. Until it doesn’t. </w:t>
      </w:r>
    </w:p>
    <w:p w14:paraId="74C0698B" w14:textId="4D3C4FDD" w:rsidR="00942457" w:rsidRDefault="00BB7BAA" w:rsidP="004F0210">
      <w:pPr>
        <w:spacing w:line="360" w:lineRule="auto"/>
        <w:ind w:left="-360"/>
        <w:jc w:val="both"/>
        <w:rPr>
          <w:rStyle w:val="Strong"/>
          <w:rFonts w:ascii="Arial" w:hAnsi="Arial" w:cs="Arial"/>
          <w:b w:val="0"/>
          <w:bCs w:val="0"/>
          <w:color w:val="4B4B4B"/>
          <w:spacing w:val="2"/>
          <w:sz w:val="24"/>
          <w:szCs w:val="24"/>
          <w:shd w:val="clear" w:color="auto" w:fill="FAFAFA"/>
        </w:rPr>
      </w:pPr>
      <w:commentRangeStart w:id="1"/>
      <w:r>
        <w:rPr>
          <w:rStyle w:val="Strong"/>
          <w:rFonts w:ascii="Arial" w:hAnsi="Arial" w:cs="Arial"/>
          <w:b w:val="0"/>
          <w:bCs w:val="0"/>
          <w:color w:val="4B4B4B"/>
          <w:spacing w:val="2"/>
          <w:sz w:val="24"/>
          <w:szCs w:val="24"/>
          <w:shd w:val="clear" w:color="auto" w:fill="FAFAFA"/>
        </w:rPr>
        <w:t>I</w:t>
      </w:r>
      <w:r w:rsidR="00AB56DD">
        <w:rPr>
          <w:rStyle w:val="Strong"/>
          <w:rFonts w:ascii="Arial" w:hAnsi="Arial" w:cs="Arial"/>
          <w:b w:val="0"/>
          <w:bCs w:val="0"/>
          <w:color w:val="4B4B4B"/>
          <w:spacing w:val="2"/>
          <w:sz w:val="24"/>
          <w:szCs w:val="24"/>
          <w:shd w:val="clear" w:color="auto" w:fill="FAFAFA"/>
        </w:rPr>
        <w:t>’ve</w:t>
      </w:r>
      <w:r>
        <w:rPr>
          <w:rStyle w:val="Strong"/>
          <w:rFonts w:ascii="Arial" w:hAnsi="Arial" w:cs="Arial"/>
          <w:b w:val="0"/>
          <w:bCs w:val="0"/>
          <w:color w:val="4B4B4B"/>
          <w:spacing w:val="2"/>
          <w:sz w:val="24"/>
          <w:szCs w:val="24"/>
          <w:shd w:val="clear" w:color="auto" w:fill="FAFAFA"/>
        </w:rPr>
        <w:t xml:space="preserve"> </w:t>
      </w:r>
      <w:r w:rsidR="00A464E3">
        <w:rPr>
          <w:rStyle w:val="Strong"/>
          <w:rFonts w:ascii="Arial" w:hAnsi="Arial" w:cs="Arial"/>
          <w:b w:val="0"/>
          <w:bCs w:val="0"/>
          <w:color w:val="4B4B4B"/>
          <w:spacing w:val="2"/>
          <w:sz w:val="24"/>
          <w:szCs w:val="24"/>
          <w:shd w:val="clear" w:color="auto" w:fill="FAFAFA"/>
        </w:rPr>
        <w:t xml:space="preserve">switched from </w:t>
      </w:r>
      <w:r w:rsidR="000A22C6">
        <w:rPr>
          <w:rStyle w:val="Strong"/>
          <w:rFonts w:ascii="Arial" w:hAnsi="Arial" w:cs="Arial"/>
          <w:b w:val="0"/>
          <w:bCs w:val="0"/>
          <w:color w:val="4B4B4B"/>
          <w:spacing w:val="2"/>
          <w:sz w:val="24"/>
          <w:szCs w:val="24"/>
          <w:shd w:val="clear" w:color="auto" w:fill="FAFAFA"/>
        </w:rPr>
        <w:t>going</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with</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the</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flow to overachiever.</w:t>
      </w:r>
      <w:commentRangeEnd w:id="1"/>
      <w:r w:rsidR="00720F29">
        <w:rPr>
          <w:rStyle w:val="CommentReference"/>
        </w:rPr>
        <w:commentReference w:id="1"/>
      </w:r>
      <w:r w:rsidR="000A22C6">
        <w:rPr>
          <w:rStyle w:val="Strong"/>
          <w:rFonts w:ascii="Arial" w:hAnsi="Arial" w:cs="Arial"/>
          <w:b w:val="0"/>
          <w:bCs w:val="0"/>
          <w:color w:val="4B4B4B"/>
          <w:spacing w:val="2"/>
          <w:sz w:val="24"/>
          <w:szCs w:val="24"/>
          <w:shd w:val="clear" w:color="auto" w:fill="FAFAFA"/>
        </w:rPr>
        <w:t xml:space="preserve"> I </w:t>
      </w:r>
      <w:r>
        <w:rPr>
          <w:rStyle w:val="Strong"/>
          <w:rFonts w:ascii="Arial" w:hAnsi="Arial" w:cs="Arial"/>
          <w:b w:val="0"/>
          <w:bCs w:val="0"/>
          <w:color w:val="4B4B4B"/>
          <w:spacing w:val="2"/>
          <w:sz w:val="24"/>
          <w:szCs w:val="24"/>
          <w:shd w:val="clear" w:color="auto" w:fill="FAFAFA"/>
        </w:rPr>
        <w:t>started to overanalyze</w:t>
      </w:r>
      <w:r w:rsidR="003773D4">
        <w:rPr>
          <w:rStyle w:val="Strong"/>
          <w:rFonts w:ascii="Arial" w:hAnsi="Arial" w:cs="Arial"/>
          <w:b w:val="0"/>
          <w:bCs w:val="0"/>
          <w:color w:val="4B4B4B"/>
          <w:spacing w:val="2"/>
          <w:sz w:val="24"/>
          <w:szCs w:val="24"/>
          <w:shd w:val="clear" w:color="auto" w:fill="FAFAFA"/>
        </w:rPr>
        <w:t xml:space="preserve"> things</w:t>
      </w:r>
      <w:r w:rsidR="00453861">
        <w:rPr>
          <w:rStyle w:val="Strong"/>
          <w:rFonts w:ascii="Arial" w:hAnsi="Arial" w:cs="Arial"/>
          <w:b w:val="0"/>
          <w:bCs w:val="0"/>
          <w:color w:val="4B4B4B"/>
          <w:spacing w:val="2"/>
          <w:sz w:val="24"/>
          <w:szCs w:val="24"/>
          <w:shd w:val="clear" w:color="auto" w:fill="FAFAFA"/>
        </w:rPr>
        <w:t xml:space="preserve"> and</w:t>
      </w:r>
      <w:r w:rsidR="00942457">
        <w:rPr>
          <w:rStyle w:val="Strong"/>
          <w:rFonts w:ascii="Arial" w:hAnsi="Arial" w:cs="Arial"/>
          <w:b w:val="0"/>
          <w:bCs w:val="0"/>
          <w:color w:val="4B4B4B"/>
          <w:spacing w:val="2"/>
          <w:sz w:val="24"/>
          <w:szCs w:val="24"/>
          <w:shd w:val="clear" w:color="auto" w:fill="FAFAFA"/>
        </w:rPr>
        <w:t xml:space="preserve"> </w:t>
      </w:r>
      <w:r w:rsidR="001F54C8">
        <w:rPr>
          <w:rStyle w:val="Strong"/>
          <w:rFonts w:ascii="Arial" w:hAnsi="Arial" w:cs="Arial"/>
          <w:b w:val="0"/>
          <w:bCs w:val="0"/>
          <w:color w:val="4B4B4B"/>
          <w:spacing w:val="2"/>
          <w:sz w:val="24"/>
          <w:szCs w:val="24"/>
          <w:shd w:val="clear" w:color="auto" w:fill="FAFAFA"/>
        </w:rPr>
        <w:t>became</w:t>
      </w:r>
      <w:r w:rsidR="00942457">
        <w:rPr>
          <w:rStyle w:val="Strong"/>
          <w:rFonts w:ascii="Arial" w:hAnsi="Arial" w:cs="Arial"/>
          <w:b w:val="0"/>
          <w:bCs w:val="0"/>
          <w:color w:val="4B4B4B"/>
          <w:spacing w:val="2"/>
          <w:sz w:val="24"/>
          <w:szCs w:val="24"/>
          <w:shd w:val="clear" w:color="auto" w:fill="FAFAFA"/>
        </w:rPr>
        <w:t xml:space="preserve"> a worrywart</w:t>
      </w:r>
      <w:r w:rsidR="009A3D09">
        <w:rPr>
          <w:rStyle w:val="Strong"/>
          <w:rFonts w:ascii="Arial" w:hAnsi="Arial" w:cs="Arial"/>
          <w:b w:val="0"/>
          <w:bCs w:val="0"/>
          <w:color w:val="4B4B4B"/>
          <w:spacing w:val="2"/>
          <w:sz w:val="24"/>
          <w:szCs w:val="24"/>
          <w:shd w:val="clear" w:color="auto" w:fill="FAFAFA"/>
        </w:rPr>
        <w:t xml:space="preserve">: </w:t>
      </w:r>
      <w:r w:rsidR="00942457">
        <w:rPr>
          <w:rStyle w:val="Strong"/>
          <w:rFonts w:ascii="Arial" w:hAnsi="Arial" w:cs="Arial"/>
          <w:b w:val="0"/>
          <w:bCs w:val="0"/>
          <w:color w:val="4B4B4B"/>
          <w:spacing w:val="2"/>
          <w:sz w:val="24"/>
          <w:szCs w:val="24"/>
          <w:shd w:val="clear" w:color="auto" w:fill="FAFAFA"/>
        </w:rPr>
        <w:t>constantly wonder</w:t>
      </w:r>
      <w:r w:rsidR="0055249D">
        <w:rPr>
          <w:rStyle w:val="Strong"/>
          <w:rFonts w:ascii="Arial" w:hAnsi="Arial" w:cs="Arial"/>
          <w:b w:val="0"/>
          <w:bCs w:val="0"/>
          <w:color w:val="4B4B4B"/>
          <w:spacing w:val="2"/>
          <w:sz w:val="24"/>
          <w:szCs w:val="24"/>
          <w:shd w:val="clear" w:color="auto" w:fill="FAFAFA"/>
        </w:rPr>
        <w:t>ing</w:t>
      </w:r>
      <w:r w:rsidR="00942457">
        <w:rPr>
          <w:rStyle w:val="Strong"/>
          <w:rFonts w:ascii="Arial" w:hAnsi="Arial" w:cs="Arial"/>
          <w:b w:val="0"/>
          <w:bCs w:val="0"/>
          <w:color w:val="4B4B4B"/>
          <w:spacing w:val="2"/>
          <w:sz w:val="24"/>
          <w:szCs w:val="24"/>
          <w:shd w:val="clear" w:color="auto" w:fill="FAFAFA"/>
        </w:rPr>
        <w:t xml:space="preserve"> what people think of me.</w:t>
      </w:r>
      <w:r w:rsidR="0020188C">
        <w:rPr>
          <w:rStyle w:val="Strong"/>
          <w:rFonts w:ascii="Arial" w:hAnsi="Arial" w:cs="Arial"/>
          <w:b w:val="0"/>
          <w:bCs w:val="0"/>
          <w:color w:val="4B4B4B"/>
          <w:spacing w:val="2"/>
          <w:sz w:val="24"/>
          <w:szCs w:val="24"/>
          <w:shd w:val="clear" w:color="auto" w:fill="FAFAFA"/>
        </w:rPr>
        <w:t xml:space="preserve"> </w:t>
      </w:r>
      <w:r w:rsidR="00AD3198">
        <w:rPr>
          <w:rStyle w:val="Strong"/>
          <w:rFonts w:ascii="Arial" w:hAnsi="Arial" w:cs="Arial"/>
          <w:b w:val="0"/>
          <w:bCs w:val="0"/>
          <w:color w:val="4B4B4B"/>
          <w:spacing w:val="2"/>
          <w:sz w:val="24"/>
          <w:szCs w:val="24"/>
          <w:shd w:val="clear" w:color="auto" w:fill="FAFAFA"/>
        </w:rPr>
        <w:t>I</w:t>
      </w:r>
      <w:r w:rsidR="009F2955">
        <w:rPr>
          <w:rStyle w:val="Strong"/>
          <w:rFonts w:ascii="Arial" w:hAnsi="Arial" w:cs="Arial"/>
          <w:b w:val="0"/>
          <w:bCs w:val="0"/>
          <w:color w:val="4B4B4B"/>
          <w:spacing w:val="2"/>
          <w:sz w:val="24"/>
          <w:szCs w:val="24"/>
          <w:shd w:val="clear" w:color="auto" w:fill="FAFAFA"/>
        </w:rPr>
        <w:t>t was all too overwhelming</w:t>
      </w:r>
      <w:r w:rsidR="00A464E3">
        <w:rPr>
          <w:rStyle w:val="Strong"/>
          <w:rFonts w:ascii="Arial" w:hAnsi="Arial" w:cs="Arial"/>
          <w:b w:val="0"/>
          <w:bCs w:val="0"/>
          <w:color w:val="4B4B4B"/>
          <w:spacing w:val="2"/>
          <w:sz w:val="24"/>
          <w:szCs w:val="24"/>
          <w:shd w:val="clear" w:color="auto" w:fill="FAFAFA"/>
        </w:rPr>
        <w:t xml:space="preserve">. </w:t>
      </w:r>
      <w:r w:rsidR="00ED0582">
        <w:rPr>
          <w:rStyle w:val="Strong"/>
          <w:rFonts w:ascii="Arial" w:hAnsi="Arial" w:cs="Arial"/>
          <w:b w:val="0"/>
          <w:bCs w:val="0"/>
          <w:color w:val="4B4B4B"/>
          <w:spacing w:val="2"/>
          <w:sz w:val="24"/>
          <w:szCs w:val="24"/>
          <w:shd w:val="clear" w:color="auto" w:fill="FAFAFA"/>
        </w:rPr>
        <w:t>A</w:t>
      </w:r>
      <w:r w:rsidR="00740713">
        <w:rPr>
          <w:rStyle w:val="Strong"/>
          <w:rFonts w:ascii="Arial" w:hAnsi="Arial" w:cs="Arial"/>
          <w:b w:val="0"/>
          <w:bCs w:val="0"/>
          <w:color w:val="4B4B4B"/>
          <w:spacing w:val="2"/>
          <w:sz w:val="24"/>
          <w:szCs w:val="24"/>
          <w:shd w:val="clear" w:color="auto" w:fill="FAFAFA"/>
        </w:rPr>
        <w:t>fraid of losing everything</w:t>
      </w:r>
      <w:r w:rsidR="00110230">
        <w:rPr>
          <w:rStyle w:val="Strong"/>
          <w:rFonts w:ascii="Arial" w:hAnsi="Arial" w:cs="Arial"/>
          <w:b w:val="0"/>
          <w:bCs w:val="0"/>
          <w:color w:val="4B4B4B"/>
          <w:spacing w:val="2"/>
          <w:sz w:val="24"/>
          <w:szCs w:val="24"/>
          <w:shd w:val="clear" w:color="auto" w:fill="FAFAFA"/>
        </w:rPr>
        <w:t>, m</w:t>
      </w:r>
      <w:r w:rsidR="00F04A6F">
        <w:rPr>
          <w:rStyle w:val="Strong"/>
          <w:rFonts w:ascii="Arial" w:hAnsi="Arial" w:cs="Arial"/>
          <w:b w:val="0"/>
          <w:bCs w:val="0"/>
          <w:color w:val="4B4B4B"/>
          <w:spacing w:val="2"/>
          <w:sz w:val="24"/>
          <w:szCs w:val="24"/>
          <w:shd w:val="clear" w:color="auto" w:fill="FAFAFA"/>
        </w:rPr>
        <w:t>y anxiety SKYROCKETED!!</w:t>
      </w:r>
    </w:p>
    <w:p w14:paraId="632EC1B3" w14:textId="4E259442" w:rsidR="00BB7BAA" w:rsidRDefault="009121CA" w:rsidP="00AE4D45">
      <w:pPr>
        <w:spacing w:line="360" w:lineRule="auto"/>
        <w:ind w:left="-360"/>
        <w:jc w:val="both"/>
        <w:rPr>
          <w:rStyle w:val="Strong"/>
          <w:rFonts w:ascii="Arial" w:hAnsi="Arial" w:cs="Arial"/>
          <w:b w:val="0"/>
          <w:bCs w:val="0"/>
          <w:color w:val="4B4B4B"/>
          <w:spacing w:val="2"/>
          <w:sz w:val="24"/>
          <w:szCs w:val="24"/>
          <w:shd w:val="clear" w:color="auto" w:fill="FAFAFA"/>
        </w:rPr>
      </w:pPr>
      <w:commentRangeStart w:id="2"/>
      <w:r>
        <w:rPr>
          <w:rStyle w:val="Strong"/>
          <w:rFonts w:ascii="Arial" w:hAnsi="Arial" w:cs="Arial"/>
          <w:b w:val="0"/>
          <w:bCs w:val="0"/>
          <w:color w:val="4B4B4B"/>
          <w:spacing w:val="2"/>
          <w:sz w:val="24"/>
          <w:szCs w:val="24"/>
          <w:shd w:val="clear" w:color="auto" w:fill="FAFAFA"/>
        </w:rPr>
        <w:t xml:space="preserve">Pondering, I </w:t>
      </w:r>
      <w:r w:rsidR="00AB1185">
        <w:rPr>
          <w:rStyle w:val="Strong"/>
          <w:rFonts w:ascii="Arial" w:hAnsi="Arial" w:cs="Arial"/>
          <w:b w:val="0"/>
          <w:bCs w:val="0"/>
          <w:color w:val="4B4B4B"/>
          <w:spacing w:val="2"/>
          <w:sz w:val="24"/>
          <w:szCs w:val="24"/>
          <w:shd w:val="clear" w:color="auto" w:fill="FAFAFA"/>
        </w:rPr>
        <w:t>went</w:t>
      </w:r>
      <w:r>
        <w:rPr>
          <w:rStyle w:val="Strong"/>
          <w:rFonts w:ascii="Arial" w:hAnsi="Arial" w:cs="Arial"/>
          <w:b w:val="0"/>
          <w:bCs w:val="0"/>
          <w:color w:val="4B4B4B"/>
          <w:spacing w:val="2"/>
          <w:sz w:val="24"/>
          <w:szCs w:val="24"/>
          <w:shd w:val="clear" w:color="auto" w:fill="FAFAFA"/>
        </w:rPr>
        <w:t xml:space="preserve"> in circles</w:t>
      </w:r>
      <w:r w:rsidR="00CB7B80">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trying to </w:t>
      </w:r>
      <w:r w:rsidR="00745408">
        <w:rPr>
          <w:rStyle w:val="Strong"/>
          <w:rFonts w:ascii="Arial" w:hAnsi="Arial" w:cs="Arial"/>
          <w:b w:val="0"/>
          <w:bCs w:val="0"/>
          <w:color w:val="4B4B4B"/>
          <w:spacing w:val="2"/>
          <w:sz w:val="24"/>
          <w:szCs w:val="24"/>
          <w:shd w:val="clear" w:color="auto" w:fill="FAFAFA"/>
        </w:rPr>
        <w:t>resolve</w:t>
      </w:r>
      <w:r>
        <w:rPr>
          <w:rStyle w:val="Strong"/>
          <w:rFonts w:ascii="Arial" w:hAnsi="Arial" w:cs="Arial"/>
          <w:b w:val="0"/>
          <w:bCs w:val="0"/>
          <w:color w:val="4B4B4B"/>
          <w:spacing w:val="2"/>
          <w:sz w:val="24"/>
          <w:szCs w:val="24"/>
          <w:shd w:val="clear" w:color="auto" w:fill="FAFAFA"/>
        </w:rPr>
        <w:t xml:space="preserve"> </w:t>
      </w:r>
      <w:r w:rsidR="003D157A">
        <w:rPr>
          <w:rStyle w:val="Strong"/>
          <w:rFonts w:ascii="Arial" w:hAnsi="Arial" w:cs="Arial"/>
          <w:b w:val="0"/>
          <w:bCs w:val="0"/>
          <w:color w:val="4B4B4B"/>
          <w:spacing w:val="2"/>
          <w:sz w:val="24"/>
          <w:szCs w:val="24"/>
          <w:shd w:val="clear" w:color="auto" w:fill="FAFAFA"/>
        </w:rPr>
        <w:t>my</w:t>
      </w:r>
      <w:r>
        <w:rPr>
          <w:rStyle w:val="Strong"/>
          <w:rFonts w:ascii="Arial" w:hAnsi="Arial" w:cs="Arial"/>
          <w:b w:val="0"/>
          <w:bCs w:val="0"/>
          <w:color w:val="4B4B4B"/>
          <w:spacing w:val="2"/>
          <w:sz w:val="24"/>
          <w:szCs w:val="24"/>
          <w:shd w:val="clear" w:color="auto" w:fill="FAFAFA"/>
        </w:rPr>
        <w:t xml:space="preserve"> anxiety</w:t>
      </w:r>
      <w:r w:rsidR="00D06DD2">
        <w:rPr>
          <w:rStyle w:val="Strong"/>
          <w:rFonts w:ascii="Arial" w:hAnsi="Arial" w:cs="Arial"/>
          <w:b w:val="0"/>
          <w:bCs w:val="0"/>
          <w:color w:val="4B4B4B"/>
          <w:spacing w:val="2"/>
          <w:sz w:val="24"/>
          <w:szCs w:val="24"/>
          <w:shd w:val="clear" w:color="auto" w:fill="FAFAFA"/>
        </w:rPr>
        <w:t xml:space="preserve"> u</w:t>
      </w:r>
      <w:r w:rsidR="00C4557A">
        <w:rPr>
          <w:rStyle w:val="Strong"/>
          <w:rFonts w:ascii="Arial" w:hAnsi="Arial" w:cs="Arial"/>
          <w:b w:val="0"/>
          <w:bCs w:val="0"/>
          <w:color w:val="4B4B4B"/>
          <w:spacing w:val="2"/>
          <w:sz w:val="24"/>
          <w:szCs w:val="24"/>
          <w:shd w:val="clear" w:color="auto" w:fill="FAFAFA"/>
        </w:rPr>
        <w:t>nti</w:t>
      </w:r>
      <w:r w:rsidR="00322629">
        <w:rPr>
          <w:rStyle w:val="Strong"/>
          <w:rFonts w:ascii="Arial" w:hAnsi="Arial" w:cs="Arial"/>
          <w:b w:val="0"/>
          <w:bCs w:val="0"/>
          <w:color w:val="4B4B4B"/>
          <w:spacing w:val="2"/>
          <w:sz w:val="24"/>
          <w:szCs w:val="24"/>
          <w:shd w:val="clear" w:color="auto" w:fill="FAFAFA"/>
        </w:rPr>
        <w:t xml:space="preserve">l </w:t>
      </w:r>
      <w:r w:rsidR="00A67343">
        <w:rPr>
          <w:rStyle w:val="Strong"/>
          <w:rFonts w:ascii="Arial" w:hAnsi="Arial" w:cs="Arial"/>
          <w:b w:val="0"/>
          <w:bCs w:val="0"/>
          <w:color w:val="4B4B4B"/>
          <w:spacing w:val="2"/>
          <w:sz w:val="24"/>
          <w:szCs w:val="24"/>
          <w:shd w:val="clear" w:color="auto" w:fill="FAFAFA"/>
        </w:rPr>
        <w:t>this one</w:t>
      </w:r>
      <w:r w:rsidR="00E94208">
        <w:rPr>
          <w:rStyle w:val="Strong"/>
          <w:rFonts w:ascii="Arial" w:hAnsi="Arial" w:cs="Arial"/>
          <w:b w:val="0"/>
          <w:bCs w:val="0"/>
          <w:color w:val="4B4B4B"/>
          <w:spacing w:val="2"/>
          <w:sz w:val="24"/>
          <w:szCs w:val="24"/>
          <w:shd w:val="clear" w:color="auto" w:fill="FAFAFA"/>
        </w:rPr>
        <w:t xml:space="preserve"> </w:t>
      </w:r>
      <w:r w:rsidR="00AE4D45">
        <w:rPr>
          <w:rStyle w:val="Strong"/>
          <w:rFonts w:ascii="Arial" w:hAnsi="Arial" w:cs="Arial"/>
          <w:b w:val="0"/>
          <w:bCs w:val="0"/>
          <w:color w:val="4B4B4B"/>
          <w:spacing w:val="2"/>
          <w:sz w:val="24"/>
          <w:szCs w:val="24"/>
          <w:shd w:val="clear" w:color="auto" w:fill="FAFAFA"/>
        </w:rPr>
        <w:t>epiphany</w:t>
      </w:r>
      <w:r w:rsidR="006A3BE3">
        <w:rPr>
          <w:rStyle w:val="Strong"/>
          <w:rFonts w:ascii="Arial" w:hAnsi="Arial" w:cs="Arial"/>
          <w:b w:val="0"/>
          <w:bCs w:val="0"/>
          <w:color w:val="4B4B4B"/>
          <w:spacing w:val="2"/>
          <w:sz w:val="24"/>
          <w:szCs w:val="24"/>
          <w:shd w:val="clear" w:color="auto" w:fill="FAFAFA"/>
        </w:rPr>
        <w:t>:</w:t>
      </w:r>
      <w:r w:rsidR="00AE4D45">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my</w:t>
      </w:r>
      <w:r w:rsidR="006A3BE3">
        <w:rPr>
          <w:rStyle w:val="Strong"/>
          <w:rFonts w:ascii="Arial" w:hAnsi="Arial" w:cs="Arial"/>
          <w:b w:val="0"/>
          <w:bCs w:val="0"/>
          <w:color w:val="4B4B4B"/>
          <w:spacing w:val="2"/>
          <w:sz w:val="24"/>
          <w:szCs w:val="24"/>
          <w:shd w:val="clear" w:color="auto" w:fill="FAFAFA"/>
        </w:rPr>
        <w:t xml:space="preserve"> anxiety </w:t>
      </w:r>
      <w:r w:rsidR="004F758E">
        <w:rPr>
          <w:rStyle w:val="Strong"/>
          <w:rFonts w:ascii="Arial" w:hAnsi="Arial" w:cs="Arial"/>
          <w:b w:val="0"/>
          <w:bCs w:val="0"/>
          <w:color w:val="4B4B4B"/>
          <w:spacing w:val="2"/>
          <w:sz w:val="24"/>
          <w:szCs w:val="24"/>
          <w:shd w:val="clear" w:color="auto" w:fill="FAFAFA"/>
        </w:rPr>
        <w:t>stem</w:t>
      </w:r>
      <w:r w:rsidR="00F224DE">
        <w:rPr>
          <w:rStyle w:val="Strong"/>
          <w:rFonts w:ascii="Arial" w:hAnsi="Arial" w:cs="Arial"/>
          <w:b w:val="0"/>
          <w:bCs w:val="0"/>
          <w:color w:val="4B4B4B"/>
          <w:spacing w:val="2"/>
          <w:sz w:val="24"/>
          <w:szCs w:val="24"/>
          <w:shd w:val="clear" w:color="auto" w:fill="FAFAFA"/>
        </w:rPr>
        <w:t>med</w:t>
      </w:r>
      <w:r w:rsidR="004F758E">
        <w:rPr>
          <w:rStyle w:val="Strong"/>
          <w:rFonts w:ascii="Arial" w:hAnsi="Arial" w:cs="Arial"/>
          <w:b w:val="0"/>
          <w:bCs w:val="0"/>
          <w:color w:val="4B4B4B"/>
          <w:spacing w:val="2"/>
          <w:sz w:val="24"/>
          <w:szCs w:val="24"/>
          <w:shd w:val="clear" w:color="auto" w:fill="FAFAFA"/>
        </w:rPr>
        <w:t xml:space="preserve"> from my inability to prioritize, which </w:t>
      </w:r>
      <w:r w:rsidR="00F67A46" w:rsidRPr="00355210">
        <w:rPr>
          <w:rStyle w:val="Strong"/>
          <w:rFonts w:ascii="Arial" w:hAnsi="Arial" w:cs="Arial"/>
          <w:color w:val="4B4B4B"/>
          <w:spacing w:val="2"/>
          <w:sz w:val="24"/>
          <w:szCs w:val="24"/>
          <w:shd w:val="clear" w:color="auto" w:fill="FAFAFA"/>
        </w:rPr>
        <w:t>sucker</w:t>
      </w:r>
      <w:r w:rsidR="00F63595" w:rsidRPr="00355210">
        <w:rPr>
          <w:rStyle w:val="Strong"/>
          <w:rFonts w:ascii="Arial" w:hAnsi="Arial" w:cs="Arial"/>
          <w:color w:val="4B4B4B"/>
          <w:spacing w:val="2"/>
          <w:sz w:val="24"/>
          <w:szCs w:val="24"/>
          <w:shd w:val="clear" w:color="auto" w:fill="FAFAFA"/>
        </w:rPr>
        <w:t>-</w:t>
      </w:r>
      <w:r w:rsidR="00F67A46" w:rsidRPr="00355210">
        <w:rPr>
          <w:rStyle w:val="Strong"/>
          <w:rFonts w:ascii="Arial" w:hAnsi="Arial" w:cs="Arial"/>
          <w:color w:val="4B4B4B"/>
          <w:spacing w:val="2"/>
          <w:sz w:val="24"/>
          <w:szCs w:val="24"/>
          <w:shd w:val="clear" w:color="auto" w:fill="FAFAFA"/>
        </w:rPr>
        <w:t>punched</w:t>
      </w:r>
      <w:r w:rsidR="004F758E">
        <w:rPr>
          <w:rStyle w:val="Strong"/>
          <w:rFonts w:ascii="Arial" w:hAnsi="Arial" w:cs="Arial"/>
          <w:b w:val="0"/>
          <w:bCs w:val="0"/>
          <w:color w:val="4B4B4B"/>
          <w:spacing w:val="2"/>
          <w:sz w:val="24"/>
          <w:szCs w:val="24"/>
          <w:shd w:val="clear" w:color="auto" w:fill="FAFAFA"/>
        </w:rPr>
        <w:t xml:space="preserve"> my grades.</w:t>
      </w:r>
      <w:r w:rsidR="004D08A7">
        <w:rPr>
          <w:rStyle w:val="Strong"/>
          <w:rFonts w:ascii="Arial" w:hAnsi="Arial" w:cs="Arial"/>
          <w:b w:val="0"/>
          <w:bCs w:val="0"/>
          <w:color w:val="4B4B4B"/>
          <w:spacing w:val="2"/>
          <w:sz w:val="24"/>
          <w:szCs w:val="24"/>
          <w:shd w:val="clear" w:color="auto" w:fill="FAFAFA"/>
        </w:rPr>
        <w:t xml:space="preserve"> Instead of school</w:t>
      </w:r>
      <w:r w:rsidR="00F077DF">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co</w:t>
      </w:r>
      <w:r w:rsidR="002A4F58">
        <w:rPr>
          <w:rStyle w:val="Strong"/>
          <w:rFonts w:ascii="Arial" w:hAnsi="Arial" w:cs="Arial"/>
          <w:b w:val="0"/>
          <w:bCs w:val="0"/>
          <w:color w:val="4B4B4B"/>
          <w:spacing w:val="2"/>
          <w:sz w:val="24"/>
          <w:szCs w:val="24"/>
          <w:shd w:val="clear" w:color="auto" w:fill="FAFAFA"/>
        </w:rPr>
        <w:t>ming</w:t>
      </w:r>
      <w:r w:rsidR="004D08A7">
        <w:rPr>
          <w:rStyle w:val="Strong"/>
          <w:rFonts w:ascii="Arial" w:hAnsi="Arial" w:cs="Arial"/>
          <w:b w:val="0"/>
          <w:bCs w:val="0"/>
          <w:color w:val="4B4B4B"/>
          <w:spacing w:val="2"/>
          <w:sz w:val="24"/>
          <w:szCs w:val="24"/>
          <w:shd w:val="clear" w:color="auto" w:fill="FAFAFA"/>
        </w:rPr>
        <w:t xml:space="preserve"> first, </w:t>
      </w:r>
      <w:r w:rsidR="004F758E">
        <w:rPr>
          <w:rStyle w:val="Strong"/>
          <w:rFonts w:ascii="Arial" w:hAnsi="Arial" w:cs="Arial"/>
          <w:b w:val="0"/>
          <w:bCs w:val="0"/>
          <w:color w:val="4B4B4B"/>
          <w:spacing w:val="2"/>
          <w:sz w:val="24"/>
          <w:szCs w:val="24"/>
          <w:shd w:val="clear" w:color="auto" w:fill="FAFAFA"/>
        </w:rPr>
        <w:t>my personal image</w:t>
      </w:r>
      <w:r w:rsidR="00C17A87">
        <w:rPr>
          <w:rStyle w:val="Strong"/>
          <w:rFonts w:ascii="Arial" w:hAnsi="Arial" w:cs="Arial"/>
          <w:b w:val="0"/>
          <w:bCs w:val="0"/>
          <w:color w:val="4B4B4B"/>
          <w:spacing w:val="2"/>
          <w:sz w:val="24"/>
          <w:szCs w:val="24"/>
          <w:shd w:val="clear" w:color="auto" w:fill="FAFAFA"/>
        </w:rPr>
        <w:t xml:space="preserve"> </w:t>
      </w:r>
      <w:r w:rsidR="00382E44">
        <w:rPr>
          <w:rStyle w:val="Strong"/>
          <w:rFonts w:ascii="Arial" w:hAnsi="Arial" w:cs="Arial"/>
          <w:b w:val="0"/>
          <w:bCs w:val="0"/>
          <w:color w:val="4B4B4B"/>
          <w:spacing w:val="2"/>
          <w:sz w:val="24"/>
          <w:szCs w:val="24"/>
          <w:shd w:val="clear" w:color="auto" w:fill="FAFAFA"/>
        </w:rPr>
        <w:t>c</w:t>
      </w:r>
      <w:r w:rsidR="002A4F58">
        <w:rPr>
          <w:rStyle w:val="Strong"/>
          <w:rFonts w:ascii="Arial" w:hAnsi="Arial" w:cs="Arial"/>
          <w:b w:val="0"/>
          <w:bCs w:val="0"/>
          <w:color w:val="4B4B4B"/>
          <w:spacing w:val="2"/>
          <w:sz w:val="24"/>
          <w:szCs w:val="24"/>
          <w:shd w:val="clear" w:color="auto" w:fill="FAFAFA"/>
        </w:rPr>
        <w:t>ame</w:t>
      </w:r>
      <w:r w:rsidR="004F758E">
        <w:rPr>
          <w:rStyle w:val="Strong"/>
          <w:rFonts w:ascii="Arial" w:hAnsi="Arial" w:cs="Arial"/>
          <w:b w:val="0"/>
          <w:bCs w:val="0"/>
          <w:color w:val="4B4B4B"/>
          <w:spacing w:val="2"/>
          <w:sz w:val="24"/>
          <w:szCs w:val="24"/>
          <w:shd w:val="clear" w:color="auto" w:fill="FAFAFA"/>
        </w:rPr>
        <w:t xml:space="preserve"> first. </w:t>
      </w:r>
      <w:r w:rsidR="00210800" w:rsidRPr="00A520E7">
        <w:rPr>
          <w:rStyle w:val="Strong"/>
          <w:rFonts w:ascii="Arial" w:hAnsi="Arial" w:cs="Arial"/>
          <w:b w:val="0"/>
          <w:bCs w:val="0"/>
          <w:color w:val="4B4B4B"/>
          <w:spacing w:val="2"/>
          <w:sz w:val="24"/>
          <w:szCs w:val="24"/>
          <w:shd w:val="clear" w:color="auto" w:fill="FAFAFA"/>
        </w:rPr>
        <w:t xml:space="preserve">A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sidR="009D4F37">
        <w:rPr>
          <w:rStyle w:val="Strong"/>
          <w:rFonts w:ascii="Arial" w:hAnsi="Arial" w:cs="Arial"/>
          <w:b w:val="0"/>
          <w:bCs w:val="0"/>
          <w:color w:val="4B4B4B"/>
          <w:spacing w:val="2"/>
          <w:sz w:val="24"/>
          <w:szCs w:val="24"/>
          <w:shd w:val="clear" w:color="auto" w:fill="FAFAFA"/>
        </w:rPr>
        <w:t xml:space="preserve">, which </w:t>
      </w:r>
      <w:r w:rsidR="00266AAD">
        <w:rPr>
          <w:rStyle w:val="Strong"/>
          <w:rFonts w:ascii="Arial" w:hAnsi="Arial" w:cs="Arial"/>
          <w:b w:val="0"/>
          <w:bCs w:val="0"/>
          <w:color w:val="4B4B4B"/>
          <w:spacing w:val="2"/>
          <w:sz w:val="24"/>
          <w:szCs w:val="24"/>
          <w:shd w:val="clear" w:color="auto" w:fill="FAFAFA"/>
        </w:rPr>
        <w:t>had me stranded on no man’s land.</w:t>
      </w:r>
      <w:r w:rsidR="00D07C9A">
        <w:rPr>
          <w:rStyle w:val="Strong"/>
          <w:rFonts w:ascii="Arial" w:hAnsi="Arial" w:cs="Arial"/>
          <w:b w:val="0"/>
          <w:bCs w:val="0"/>
          <w:color w:val="4B4B4B"/>
          <w:spacing w:val="2"/>
          <w:sz w:val="24"/>
          <w:szCs w:val="24"/>
          <w:shd w:val="clear" w:color="auto" w:fill="FAFAFA"/>
        </w:rPr>
        <w:t xml:space="preserve"> </w:t>
      </w:r>
      <w:r w:rsidR="003C31A0">
        <w:rPr>
          <w:rStyle w:val="Strong"/>
          <w:rFonts w:ascii="Arial" w:hAnsi="Arial" w:cs="Arial"/>
          <w:b w:val="0"/>
          <w:bCs w:val="0"/>
          <w:color w:val="4B4B4B"/>
          <w:spacing w:val="2"/>
          <w:sz w:val="24"/>
          <w:szCs w:val="24"/>
          <w:shd w:val="clear" w:color="auto" w:fill="FAFAFA"/>
        </w:rPr>
        <w:t xml:space="preserve"> </w:t>
      </w:r>
    </w:p>
    <w:p w14:paraId="40D8F119" w14:textId="4B610B0C" w:rsidR="00266AAD" w:rsidRDefault="002B0DF9" w:rsidP="00DF3F1A">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A</w:t>
      </w:r>
      <w:r w:rsidR="0018755A">
        <w:rPr>
          <w:rStyle w:val="Strong"/>
          <w:rFonts w:ascii="Arial" w:hAnsi="Arial" w:cs="Arial"/>
          <w:b w:val="0"/>
          <w:bCs w:val="0"/>
          <w:color w:val="4B4B4B"/>
          <w:spacing w:val="2"/>
          <w:sz w:val="24"/>
          <w:szCs w:val="24"/>
          <w:shd w:val="clear" w:color="auto" w:fill="FAFAFA"/>
        </w:rPr>
        <w:t xml:space="preserve">s I self-reflect, </w:t>
      </w:r>
      <w:r w:rsidR="00397C67">
        <w:rPr>
          <w:rStyle w:val="Strong"/>
          <w:rFonts w:ascii="Arial" w:hAnsi="Arial" w:cs="Arial"/>
          <w:b w:val="0"/>
          <w:bCs w:val="0"/>
          <w:color w:val="4B4B4B"/>
          <w:spacing w:val="2"/>
          <w:sz w:val="24"/>
          <w:szCs w:val="24"/>
          <w:shd w:val="clear" w:color="auto" w:fill="FAFAFA"/>
        </w:rPr>
        <w:t xml:space="preserve">I </w:t>
      </w:r>
      <w:r w:rsidR="00210800">
        <w:rPr>
          <w:rStyle w:val="Strong"/>
          <w:rFonts w:ascii="Arial" w:hAnsi="Arial" w:cs="Arial"/>
          <w:b w:val="0"/>
          <w:bCs w:val="0"/>
          <w:color w:val="4B4B4B"/>
          <w:spacing w:val="2"/>
          <w:sz w:val="24"/>
          <w:szCs w:val="24"/>
          <w:shd w:val="clear" w:color="auto" w:fill="FAFAFA"/>
        </w:rPr>
        <w:t xml:space="preserve">realized </w:t>
      </w:r>
      <w:r w:rsidR="00397C67">
        <w:rPr>
          <w:rStyle w:val="Strong"/>
          <w:rFonts w:ascii="Arial" w:hAnsi="Arial" w:cs="Arial"/>
          <w:b w:val="0"/>
          <w:bCs w:val="0"/>
          <w:color w:val="4B4B4B"/>
          <w:spacing w:val="2"/>
          <w:sz w:val="24"/>
          <w:szCs w:val="24"/>
          <w:shd w:val="clear" w:color="auto" w:fill="FAFAFA"/>
        </w:rPr>
        <w:t xml:space="preserve">that </w:t>
      </w:r>
      <w:r w:rsidR="0018755A">
        <w:rPr>
          <w:rStyle w:val="Strong"/>
          <w:rFonts w:ascii="Arial" w:hAnsi="Arial" w:cs="Arial"/>
          <w:b w:val="0"/>
          <w:bCs w:val="0"/>
          <w:color w:val="4B4B4B"/>
          <w:spacing w:val="2"/>
          <w:sz w:val="24"/>
          <w:szCs w:val="24"/>
          <w:shd w:val="clear" w:color="auto" w:fill="FAFAFA"/>
        </w:rPr>
        <w:t>i</w:t>
      </w:r>
      <w:r w:rsidR="00397C67">
        <w:rPr>
          <w:rStyle w:val="Strong"/>
          <w:rFonts w:ascii="Arial" w:hAnsi="Arial" w:cs="Arial"/>
          <w:b w:val="0"/>
          <w:bCs w:val="0"/>
          <w:color w:val="4B4B4B"/>
          <w:spacing w:val="2"/>
          <w:sz w:val="24"/>
          <w:szCs w:val="24"/>
          <w:shd w:val="clear" w:color="auto" w:fill="FAFAFA"/>
        </w:rPr>
        <w:t>t</w:t>
      </w:r>
      <w:r w:rsidR="0064375D">
        <w:rPr>
          <w:rStyle w:val="Strong"/>
          <w:rFonts w:ascii="Arial" w:hAnsi="Arial" w:cs="Arial"/>
          <w:b w:val="0"/>
          <w:bCs w:val="0"/>
          <w:color w:val="4B4B4B"/>
          <w:spacing w:val="2"/>
          <w:sz w:val="24"/>
          <w:szCs w:val="24"/>
          <w:shd w:val="clear" w:color="auto" w:fill="FAFAFA"/>
        </w:rPr>
        <w:t>’s</w:t>
      </w:r>
      <w:r w:rsidR="00397C67">
        <w:rPr>
          <w:rStyle w:val="Strong"/>
          <w:rFonts w:ascii="Arial" w:hAnsi="Arial" w:cs="Arial"/>
          <w:b w:val="0"/>
          <w:bCs w:val="0"/>
          <w:color w:val="4B4B4B"/>
          <w:spacing w:val="2"/>
          <w:sz w:val="24"/>
          <w:szCs w:val="24"/>
          <w:shd w:val="clear" w:color="auto" w:fill="FAFAFA"/>
        </w:rPr>
        <w:t xml:space="preserve"> </w:t>
      </w:r>
      <w:r w:rsidR="0064375D">
        <w:rPr>
          <w:rStyle w:val="Strong"/>
          <w:rFonts w:ascii="Arial" w:hAnsi="Arial" w:cs="Arial"/>
          <w:b w:val="0"/>
          <w:bCs w:val="0"/>
          <w:color w:val="4B4B4B"/>
          <w:spacing w:val="2"/>
          <w:sz w:val="24"/>
          <w:szCs w:val="24"/>
          <w:shd w:val="clear" w:color="auto" w:fill="FAFAFA"/>
        </w:rPr>
        <w:t xml:space="preserve">not </w:t>
      </w:r>
      <w:r w:rsidR="00397C67">
        <w:rPr>
          <w:rStyle w:val="Strong"/>
          <w:rFonts w:ascii="Arial" w:hAnsi="Arial" w:cs="Arial"/>
          <w:b w:val="0"/>
          <w:bCs w:val="0"/>
          <w:color w:val="4B4B4B"/>
          <w:spacing w:val="2"/>
          <w:sz w:val="24"/>
          <w:szCs w:val="24"/>
          <w:shd w:val="clear" w:color="auto" w:fill="FAFAFA"/>
        </w:rPr>
        <w:t xml:space="preserve">a matter of </w:t>
      </w:r>
      <w:r w:rsidR="0018755A">
        <w:rPr>
          <w:rStyle w:val="Strong"/>
          <w:rFonts w:ascii="Arial" w:hAnsi="Arial" w:cs="Arial"/>
          <w:b w:val="0"/>
          <w:bCs w:val="0"/>
          <w:color w:val="4B4B4B"/>
          <w:spacing w:val="2"/>
          <w:sz w:val="24"/>
          <w:szCs w:val="24"/>
          <w:shd w:val="clear" w:color="auto" w:fill="FAFAFA"/>
        </w:rPr>
        <w:t>accomplishments</w:t>
      </w:r>
      <w:r w:rsidR="00397C67">
        <w:rPr>
          <w:rStyle w:val="Strong"/>
          <w:rFonts w:ascii="Arial" w:hAnsi="Arial" w:cs="Arial"/>
          <w:b w:val="0"/>
          <w:bCs w:val="0"/>
          <w:color w:val="4B4B4B"/>
          <w:spacing w:val="2"/>
          <w:sz w:val="24"/>
          <w:szCs w:val="24"/>
          <w:shd w:val="clear" w:color="auto" w:fill="FAFAFA"/>
        </w:rPr>
        <w:t xml:space="preserve"> or personal image. </w:t>
      </w:r>
      <w:r w:rsidR="004E6BB7">
        <w:rPr>
          <w:rStyle w:val="Strong"/>
          <w:rFonts w:ascii="Arial" w:hAnsi="Arial" w:cs="Arial"/>
          <w:b w:val="0"/>
          <w:bCs w:val="0"/>
          <w:color w:val="4B4B4B"/>
          <w:spacing w:val="2"/>
          <w:sz w:val="24"/>
          <w:szCs w:val="24"/>
          <w:shd w:val="clear" w:color="auto" w:fill="FAFAFA"/>
        </w:rPr>
        <w:t>It’s a</w:t>
      </w:r>
      <w:r w:rsidR="00CF41D4">
        <w:rPr>
          <w:rStyle w:val="Strong"/>
          <w:rFonts w:ascii="Arial" w:hAnsi="Arial" w:cs="Arial"/>
          <w:b w:val="0"/>
          <w:bCs w:val="0"/>
          <w:color w:val="4B4B4B"/>
          <w:spacing w:val="2"/>
          <w:sz w:val="24"/>
          <w:szCs w:val="24"/>
          <w:shd w:val="clear" w:color="auto" w:fill="FAFAFA"/>
        </w:rPr>
        <w:t xml:space="preserve">bout </w:t>
      </w:r>
      <w:r w:rsidR="004E6BB7" w:rsidRPr="00355210">
        <w:rPr>
          <w:rStyle w:val="Strong"/>
          <w:rFonts w:ascii="Arial" w:hAnsi="Arial" w:cs="Arial"/>
          <w:color w:val="4B4B4B"/>
          <w:spacing w:val="2"/>
          <w:sz w:val="24"/>
          <w:szCs w:val="24"/>
          <w:shd w:val="clear" w:color="auto" w:fill="FAFAFA"/>
        </w:rPr>
        <w:t>understanding</w:t>
      </w:r>
      <w:r w:rsidR="004E6BB7">
        <w:rPr>
          <w:rStyle w:val="Strong"/>
          <w:rFonts w:ascii="Arial" w:hAnsi="Arial" w:cs="Arial"/>
          <w:b w:val="0"/>
          <w:bCs w:val="0"/>
          <w:color w:val="4B4B4B"/>
          <w:spacing w:val="2"/>
          <w:sz w:val="24"/>
          <w:szCs w:val="24"/>
          <w:shd w:val="clear" w:color="auto" w:fill="FAFAFA"/>
        </w:rPr>
        <w:t xml:space="preserve"> myself</w:t>
      </w:r>
      <w:r w:rsidR="002A4F58">
        <w:rPr>
          <w:rStyle w:val="Strong"/>
          <w:rFonts w:ascii="Arial" w:hAnsi="Arial" w:cs="Arial"/>
          <w:b w:val="0"/>
          <w:bCs w:val="0"/>
          <w:color w:val="4B4B4B"/>
          <w:spacing w:val="2"/>
          <w:sz w:val="24"/>
          <w:szCs w:val="24"/>
          <w:shd w:val="clear" w:color="auto" w:fill="FAFAFA"/>
        </w:rPr>
        <w:t>.</w:t>
      </w:r>
      <w:r w:rsidR="004E6BB7">
        <w:rPr>
          <w:rStyle w:val="Strong"/>
          <w:rFonts w:ascii="Arial" w:hAnsi="Arial" w:cs="Arial"/>
          <w:b w:val="0"/>
          <w:bCs w:val="0"/>
          <w:color w:val="4B4B4B"/>
          <w:spacing w:val="2"/>
          <w:sz w:val="24"/>
          <w:szCs w:val="24"/>
          <w:shd w:val="clear" w:color="auto" w:fill="FAFAFA"/>
        </w:rPr>
        <w:t xml:space="preserve"> </w:t>
      </w:r>
      <w:r w:rsidR="00397C67">
        <w:rPr>
          <w:rStyle w:val="Strong"/>
          <w:rFonts w:ascii="Arial" w:hAnsi="Arial" w:cs="Arial"/>
          <w:b w:val="0"/>
          <w:bCs w:val="0"/>
          <w:color w:val="4B4B4B"/>
          <w:spacing w:val="2"/>
          <w:sz w:val="24"/>
          <w:szCs w:val="24"/>
          <w:shd w:val="clear" w:color="auto" w:fill="FAFAFA"/>
        </w:rPr>
        <w:t xml:space="preserve">I </w:t>
      </w:r>
      <w:r w:rsidR="00FE4431">
        <w:rPr>
          <w:rStyle w:val="Strong"/>
          <w:rFonts w:ascii="Arial" w:hAnsi="Arial" w:cs="Arial"/>
          <w:b w:val="0"/>
          <w:bCs w:val="0"/>
          <w:color w:val="4B4B4B"/>
          <w:spacing w:val="2"/>
          <w:sz w:val="24"/>
          <w:szCs w:val="24"/>
          <w:shd w:val="clear" w:color="auto" w:fill="FAFAFA"/>
        </w:rPr>
        <w:t xml:space="preserve">started </w:t>
      </w:r>
      <w:r w:rsidR="00397C67">
        <w:rPr>
          <w:rStyle w:val="Strong"/>
          <w:rFonts w:ascii="Arial" w:hAnsi="Arial" w:cs="Arial"/>
          <w:b w:val="0"/>
          <w:bCs w:val="0"/>
          <w:color w:val="4B4B4B"/>
          <w:spacing w:val="2"/>
          <w:sz w:val="24"/>
          <w:szCs w:val="24"/>
          <w:shd w:val="clear" w:color="auto" w:fill="FAFAFA"/>
        </w:rPr>
        <w:t>focus</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on improv</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and </w:t>
      </w:r>
      <w:r w:rsidR="006F132F">
        <w:rPr>
          <w:rStyle w:val="Strong"/>
          <w:rFonts w:ascii="Arial" w:hAnsi="Arial" w:cs="Arial"/>
          <w:b w:val="0"/>
          <w:bCs w:val="0"/>
          <w:color w:val="4B4B4B"/>
          <w:spacing w:val="2"/>
          <w:sz w:val="24"/>
          <w:szCs w:val="24"/>
          <w:shd w:val="clear" w:color="auto" w:fill="FAFAFA"/>
        </w:rPr>
        <w:t>embracing my true self</w:t>
      </w:r>
      <w:r w:rsidR="002A4F58">
        <w:rPr>
          <w:rStyle w:val="Strong"/>
          <w:rFonts w:ascii="Arial" w:hAnsi="Arial" w:cs="Arial"/>
          <w:b w:val="0"/>
          <w:bCs w:val="0"/>
          <w:color w:val="4B4B4B"/>
          <w:spacing w:val="2"/>
          <w:sz w:val="24"/>
          <w:szCs w:val="24"/>
          <w:shd w:val="clear" w:color="auto" w:fill="FAFAFA"/>
        </w:rPr>
        <w:t xml:space="preserve">. </w:t>
      </w:r>
      <w:r w:rsidR="002706F1">
        <w:rPr>
          <w:rStyle w:val="Strong"/>
          <w:rFonts w:ascii="Arial" w:hAnsi="Arial" w:cs="Arial"/>
          <w:b w:val="0"/>
          <w:bCs w:val="0"/>
          <w:color w:val="4B4B4B"/>
          <w:spacing w:val="2"/>
          <w:sz w:val="24"/>
          <w:szCs w:val="24"/>
          <w:shd w:val="clear" w:color="auto" w:fill="FAFAFA"/>
        </w:rPr>
        <w:lastRenderedPageBreak/>
        <w:t>This</w:t>
      </w:r>
      <w:r w:rsidR="002A4F58">
        <w:rPr>
          <w:rStyle w:val="Strong"/>
          <w:rFonts w:ascii="Arial" w:hAnsi="Arial" w:cs="Arial"/>
          <w:b w:val="0"/>
          <w:bCs w:val="0"/>
          <w:color w:val="4B4B4B"/>
          <w:spacing w:val="2"/>
          <w:sz w:val="24"/>
          <w:szCs w:val="24"/>
          <w:shd w:val="clear" w:color="auto" w:fill="FAFAFA"/>
        </w:rPr>
        <w:t xml:space="preserve"> </w:t>
      </w:r>
      <w:r w:rsidR="00BE1479">
        <w:rPr>
          <w:rStyle w:val="Strong"/>
          <w:rFonts w:ascii="Arial" w:hAnsi="Arial" w:cs="Arial"/>
          <w:b w:val="0"/>
          <w:bCs w:val="0"/>
          <w:color w:val="4B4B4B"/>
          <w:spacing w:val="2"/>
          <w:sz w:val="24"/>
          <w:szCs w:val="24"/>
          <w:shd w:val="clear" w:color="auto" w:fill="FAFAFA"/>
        </w:rPr>
        <w:t>brought</w:t>
      </w:r>
      <w:r w:rsidR="002A4F58">
        <w:rPr>
          <w:rStyle w:val="Strong"/>
          <w:rFonts w:ascii="Arial" w:hAnsi="Arial" w:cs="Arial"/>
          <w:b w:val="0"/>
          <w:bCs w:val="0"/>
          <w:color w:val="4B4B4B"/>
          <w:spacing w:val="2"/>
          <w:sz w:val="24"/>
          <w:szCs w:val="24"/>
          <w:shd w:val="clear" w:color="auto" w:fill="FAFAFA"/>
        </w:rPr>
        <w:t xml:space="preserve"> </w:t>
      </w:r>
      <w:r w:rsidR="002706F1">
        <w:rPr>
          <w:rStyle w:val="Strong"/>
          <w:rFonts w:ascii="Arial" w:hAnsi="Arial" w:cs="Arial"/>
          <w:b w:val="0"/>
          <w:bCs w:val="0"/>
          <w:color w:val="4B4B4B"/>
          <w:spacing w:val="2"/>
          <w:sz w:val="24"/>
          <w:szCs w:val="24"/>
          <w:shd w:val="clear" w:color="auto" w:fill="FAFAFA"/>
        </w:rPr>
        <w:t xml:space="preserve">me </w:t>
      </w:r>
      <w:r w:rsidR="00BE1479">
        <w:rPr>
          <w:rStyle w:val="Strong"/>
          <w:rFonts w:ascii="Arial" w:hAnsi="Arial" w:cs="Arial"/>
          <w:b w:val="0"/>
          <w:bCs w:val="0"/>
          <w:color w:val="4B4B4B"/>
          <w:spacing w:val="2"/>
          <w:sz w:val="24"/>
          <w:szCs w:val="24"/>
          <w:shd w:val="clear" w:color="auto" w:fill="FAFAFA"/>
        </w:rPr>
        <w:t>back</w:t>
      </w:r>
      <w:r w:rsidR="00397C67" w:rsidRPr="007000AF">
        <w:rPr>
          <w:rStyle w:val="Strong"/>
          <w:rFonts w:ascii="Arial" w:hAnsi="Arial" w:cs="Arial"/>
          <w:b w:val="0"/>
          <w:bCs w:val="0"/>
          <w:color w:val="4B4B4B"/>
          <w:spacing w:val="2"/>
          <w:sz w:val="24"/>
          <w:szCs w:val="24"/>
          <w:shd w:val="clear" w:color="auto" w:fill="FAFAFA"/>
        </w:rPr>
        <w:t xml:space="preserve"> to the things I love</w:t>
      </w:r>
      <w:r w:rsidR="00817009" w:rsidRPr="007000AF">
        <w:rPr>
          <w:rStyle w:val="Strong"/>
          <w:rFonts w:ascii="Arial" w:hAnsi="Arial" w:cs="Arial"/>
          <w:b w:val="0"/>
          <w:bCs w:val="0"/>
          <w:color w:val="4B4B4B"/>
          <w:spacing w:val="2"/>
          <w:sz w:val="24"/>
          <w:szCs w:val="24"/>
          <w:shd w:val="clear" w:color="auto" w:fill="FAFAFA"/>
        </w:rPr>
        <w:t xml:space="preserve">: </w:t>
      </w:r>
      <w:r w:rsidR="00397C67" w:rsidRPr="007000AF">
        <w:rPr>
          <w:rStyle w:val="Strong"/>
          <w:rFonts w:ascii="Arial" w:hAnsi="Arial" w:cs="Arial"/>
          <w:b w:val="0"/>
          <w:bCs w:val="0"/>
          <w:color w:val="4B4B4B"/>
          <w:spacing w:val="2"/>
          <w:sz w:val="24"/>
          <w:szCs w:val="24"/>
          <w:shd w:val="clear" w:color="auto" w:fill="FAFAFA"/>
        </w:rPr>
        <w:t>debate</w:t>
      </w:r>
      <w:r w:rsidR="00C622FB">
        <w:rPr>
          <w:rStyle w:val="Strong"/>
          <w:rFonts w:ascii="Arial" w:hAnsi="Arial" w:cs="Arial"/>
          <w:b w:val="0"/>
          <w:bCs w:val="0"/>
          <w:color w:val="4B4B4B"/>
          <w:spacing w:val="2"/>
          <w:sz w:val="24"/>
          <w:szCs w:val="24"/>
          <w:shd w:val="clear" w:color="auto" w:fill="FAFAFA"/>
        </w:rPr>
        <w:t>, photography,</w:t>
      </w:r>
      <w:r w:rsidR="00397C67" w:rsidRPr="007000AF">
        <w:rPr>
          <w:rStyle w:val="Strong"/>
          <w:rFonts w:ascii="Arial" w:hAnsi="Arial" w:cs="Arial"/>
          <w:b w:val="0"/>
          <w:bCs w:val="0"/>
          <w:color w:val="4B4B4B"/>
          <w:spacing w:val="2"/>
          <w:sz w:val="24"/>
          <w:szCs w:val="24"/>
          <w:shd w:val="clear" w:color="auto" w:fill="FAFAFA"/>
        </w:rPr>
        <w:t xml:space="preserve"> an</w:t>
      </w:r>
      <w:r w:rsidR="00016D8B">
        <w:rPr>
          <w:rStyle w:val="Strong"/>
          <w:rFonts w:ascii="Arial" w:hAnsi="Arial" w:cs="Arial"/>
          <w:b w:val="0"/>
          <w:bCs w:val="0"/>
          <w:color w:val="4B4B4B"/>
          <w:spacing w:val="2"/>
          <w:sz w:val="24"/>
          <w:szCs w:val="24"/>
          <w:shd w:val="clear" w:color="auto" w:fill="FAFAFA"/>
        </w:rPr>
        <w:t>d soccer</w:t>
      </w:r>
      <w:r w:rsidR="00DF3F1A">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DF3F1A">
        <w:rPr>
          <w:rStyle w:val="Strong"/>
          <w:rFonts w:ascii="Arial" w:hAnsi="Arial" w:cs="Arial"/>
          <w:b w:val="0"/>
          <w:bCs w:val="0"/>
          <w:color w:val="4B4B4B"/>
          <w:spacing w:val="2"/>
          <w:sz w:val="24"/>
          <w:szCs w:val="24"/>
          <w:shd w:val="clear" w:color="auto" w:fill="FAFAFA"/>
        </w:rPr>
        <w:t xml:space="preserve">I </w:t>
      </w:r>
      <w:r w:rsidR="008E2F35">
        <w:rPr>
          <w:rStyle w:val="Strong"/>
          <w:rFonts w:ascii="Arial" w:hAnsi="Arial" w:cs="Arial"/>
          <w:b w:val="0"/>
          <w:bCs w:val="0"/>
          <w:color w:val="4B4B4B"/>
          <w:spacing w:val="2"/>
          <w:sz w:val="24"/>
          <w:szCs w:val="24"/>
          <w:shd w:val="clear" w:color="auto" w:fill="FAFAFA"/>
        </w:rPr>
        <w:t>even</w:t>
      </w:r>
      <w:r w:rsidR="00DF3F1A"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 xml:space="preserve">picked up </w:t>
      </w:r>
      <w:r w:rsidR="0065303E" w:rsidRPr="007000AF">
        <w:rPr>
          <w:rStyle w:val="Strong"/>
          <w:rFonts w:ascii="Arial" w:hAnsi="Arial" w:cs="Arial"/>
          <w:b w:val="0"/>
          <w:bCs w:val="0"/>
          <w:color w:val="4B4B4B"/>
          <w:spacing w:val="2"/>
          <w:sz w:val="24"/>
          <w:szCs w:val="24"/>
          <w:shd w:val="clear" w:color="auto" w:fill="FAFAFA"/>
        </w:rPr>
        <w:t>reading</w:t>
      </w:r>
      <w:r w:rsidR="004D56F4">
        <w:rPr>
          <w:rStyle w:val="Strong"/>
          <w:rFonts w:ascii="Arial" w:hAnsi="Arial" w:cs="Arial"/>
          <w:b w:val="0"/>
          <w:bCs w:val="0"/>
          <w:color w:val="4B4B4B"/>
          <w:spacing w:val="2"/>
          <w:sz w:val="24"/>
          <w:szCs w:val="24"/>
          <w:shd w:val="clear" w:color="auto" w:fill="FAFAFA"/>
        </w:rPr>
        <w:t>, which remodeled</w:t>
      </w:r>
      <w:r w:rsidR="0065303E" w:rsidRPr="007000AF">
        <w:rPr>
          <w:rStyle w:val="Strong"/>
          <w:rFonts w:ascii="Arial" w:hAnsi="Arial" w:cs="Arial"/>
          <w:b w:val="0"/>
          <w:bCs w:val="0"/>
          <w:color w:val="4B4B4B"/>
          <w:spacing w:val="2"/>
          <w:sz w:val="24"/>
          <w:szCs w:val="24"/>
          <w:shd w:val="clear" w:color="auto" w:fill="FAFAFA"/>
        </w:rPr>
        <w:t xml:space="preserve"> my thought</w:t>
      </w:r>
      <w:r w:rsidR="00174987">
        <w:rPr>
          <w:rStyle w:val="Strong"/>
          <w:rFonts w:ascii="Arial" w:hAnsi="Arial" w:cs="Arial"/>
          <w:b w:val="0"/>
          <w:bCs w:val="0"/>
          <w:color w:val="4B4B4B"/>
          <w:spacing w:val="2"/>
          <w:sz w:val="24"/>
          <w:szCs w:val="24"/>
          <w:shd w:val="clear" w:color="auto" w:fill="FAFAFA"/>
        </w:rPr>
        <w:t xml:space="preserve">s </w:t>
      </w:r>
      <w:r w:rsidR="005E3ACE">
        <w:rPr>
          <w:rStyle w:val="Strong"/>
          <w:rFonts w:ascii="Arial" w:hAnsi="Arial" w:cs="Arial"/>
          <w:b w:val="0"/>
          <w:bCs w:val="0"/>
          <w:color w:val="4B4B4B"/>
          <w:spacing w:val="2"/>
          <w:sz w:val="24"/>
          <w:szCs w:val="24"/>
          <w:shd w:val="clear" w:color="auto" w:fill="FAFAFA"/>
        </w:rPr>
        <w:t>to</w:t>
      </w:r>
      <w:r w:rsidR="005E3ACE"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 xml:space="preserve">better support my priorities. </w:t>
      </w:r>
    </w:p>
    <w:p w14:paraId="7A0B8AB9" w14:textId="2AA97C0C" w:rsidR="00A9378A" w:rsidRDefault="00207E7C" w:rsidP="000265B8">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R</w:t>
      </w:r>
      <w:r w:rsidR="00266AAD">
        <w:rPr>
          <w:rStyle w:val="Strong"/>
          <w:rFonts w:ascii="Arial" w:hAnsi="Arial" w:cs="Arial"/>
          <w:b w:val="0"/>
          <w:bCs w:val="0"/>
          <w:color w:val="4B4B4B"/>
          <w:spacing w:val="2"/>
          <w:sz w:val="24"/>
          <w:szCs w:val="24"/>
          <w:shd w:val="clear" w:color="auto" w:fill="FAFAFA"/>
        </w:rPr>
        <w:t>eaching</w:t>
      </w:r>
      <w:r>
        <w:rPr>
          <w:rStyle w:val="Strong"/>
          <w:rFonts w:ascii="Arial" w:hAnsi="Arial" w:cs="Arial"/>
          <w:b w:val="0"/>
          <w:bCs w:val="0"/>
          <w:color w:val="4B4B4B"/>
          <w:spacing w:val="2"/>
          <w:sz w:val="24"/>
          <w:szCs w:val="24"/>
          <w:shd w:val="clear" w:color="auto" w:fill="FAFAFA"/>
        </w:rPr>
        <w:t xml:space="preserve"> for</w:t>
      </w:r>
      <w:r w:rsidR="00266AAD">
        <w:rPr>
          <w:rStyle w:val="Strong"/>
          <w:rFonts w:ascii="Arial" w:hAnsi="Arial" w:cs="Arial"/>
          <w:b w:val="0"/>
          <w:bCs w:val="0"/>
          <w:color w:val="4B4B4B"/>
          <w:spacing w:val="2"/>
          <w:sz w:val="24"/>
          <w:szCs w:val="24"/>
          <w:shd w:val="clear" w:color="auto" w:fill="FAFAFA"/>
        </w:rPr>
        <w:t xml:space="preserve"> </w:t>
      </w:r>
      <w:r w:rsidR="00455BCF">
        <w:rPr>
          <w:rStyle w:val="Strong"/>
          <w:rFonts w:ascii="Arial" w:hAnsi="Arial" w:cs="Arial"/>
          <w:b w:val="0"/>
          <w:bCs w:val="0"/>
          <w:color w:val="4B4B4B"/>
          <w:spacing w:val="2"/>
          <w:sz w:val="24"/>
          <w:szCs w:val="24"/>
          <w:shd w:val="clear" w:color="auto" w:fill="FAFAFA"/>
        </w:rPr>
        <w:t xml:space="preserve">emotional </w:t>
      </w:r>
      <w:r w:rsidR="00266AAD">
        <w:rPr>
          <w:rStyle w:val="Strong"/>
          <w:rFonts w:ascii="Arial" w:hAnsi="Arial" w:cs="Arial"/>
          <w:b w:val="0"/>
          <w:bCs w:val="0"/>
          <w:color w:val="4B4B4B"/>
          <w:spacing w:val="2"/>
          <w:sz w:val="24"/>
          <w:szCs w:val="24"/>
          <w:shd w:val="clear" w:color="auto" w:fill="FAFAFA"/>
        </w:rPr>
        <w:t xml:space="preserve">safe haven </w:t>
      </w:r>
      <w:r>
        <w:rPr>
          <w:rStyle w:val="Strong"/>
          <w:rFonts w:ascii="Arial" w:hAnsi="Arial" w:cs="Arial"/>
          <w:b w:val="0"/>
          <w:bCs w:val="0"/>
          <w:color w:val="4B4B4B"/>
          <w:spacing w:val="2"/>
          <w:sz w:val="24"/>
          <w:szCs w:val="24"/>
          <w:shd w:val="clear" w:color="auto" w:fill="FAFAFA"/>
        </w:rPr>
        <w:t>has become</w:t>
      </w:r>
      <w:r w:rsidR="00266AAD">
        <w:rPr>
          <w:rStyle w:val="Strong"/>
          <w:rFonts w:ascii="Arial" w:hAnsi="Arial" w:cs="Arial"/>
          <w:b w:val="0"/>
          <w:bCs w:val="0"/>
          <w:color w:val="4B4B4B"/>
          <w:spacing w:val="2"/>
          <w:sz w:val="24"/>
          <w:szCs w:val="24"/>
          <w:shd w:val="clear" w:color="auto" w:fill="FAFAFA"/>
        </w:rPr>
        <w:t xml:space="preserve"> </w:t>
      </w:r>
      <w:r w:rsidR="00455BCF">
        <w:rPr>
          <w:rStyle w:val="Strong"/>
          <w:rFonts w:ascii="Arial" w:hAnsi="Arial" w:cs="Arial"/>
          <w:b w:val="0"/>
          <w:bCs w:val="0"/>
          <w:color w:val="4B4B4B"/>
          <w:spacing w:val="2"/>
          <w:sz w:val="24"/>
          <w:szCs w:val="24"/>
          <w:shd w:val="clear" w:color="auto" w:fill="FAFAFA"/>
        </w:rPr>
        <w:t>my</w:t>
      </w:r>
      <w:r w:rsidR="00266AAD">
        <w:rPr>
          <w:rStyle w:val="Strong"/>
          <w:rFonts w:ascii="Arial" w:hAnsi="Arial" w:cs="Arial"/>
          <w:b w:val="0"/>
          <w:bCs w:val="0"/>
          <w:color w:val="4B4B4B"/>
          <w:spacing w:val="2"/>
          <w:sz w:val="24"/>
          <w:szCs w:val="24"/>
          <w:shd w:val="clear" w:color="auto" w:fill="FAFAFA"/>
        </w:rPr>
        <w:t xml:space="preserve"> goal. </w:t>
      </w:r>
      <w:r w:rsidR="00DF3F1A">
        <w:rPr>
          <w:rStyle w:val="Strong"/>
          <w:rFonts w:ascii="Arial" w:hAnsi="Arial" w:cs="Arial"/>
          <w:b w:val="0"/>
          <w:bCs w:val="0"/>
          <w:color w:val="4B4B4B"/>
          <w:spacing w:val="2"/>
          <w:sz w:val="24"/>
          <w:szCs w:val="24"/>
          <w:shd w:val="clear" w:color="auto" w:fill="FAFAFA"/>
        </w:rPr>
        <w:t>One step at a time, I slowly but surely purged out the procrastinator in me</w:t>
      </w:r>
      <w:r w:rsidR="002D18E9">
        <w:rPr>
          <w:rStyle w:val="Strong"/>
          <w:rFonts w:ascii="Arial" w:hAnsi="Arial" w:cs="Arial"/>
          <w:b w:val="0"/>
          <w:bCs w:val="0"/>
          <w:color w:val="4B4B4B"/>
          <w:spacing w:val="2"/>
          <w:sz w:val="24"/>
          <w:szCs w:val="24"/>
          <w:shd w:val="clear" w:color="auto" w:fill="FAFAFA"/>
        </w:rPr>
        <w:t xml:space="preserve"> and</w:t>
      </w:r>
      <w:r w:rsidR="003546A1">
        <w:rPr>
          <w:rStyle w:val="Strong"/>
          <w:rFonts w:ascii="Arial" w:hAnsi="Arial" w:cs="Arial"/>
          <w:b w:val="0"/>
          <w:bCs w:val="0"/>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learned about “How to Think Big</w:t>
      </w:r>
      <w:r w:rsidR="002D18E9">
        <w:rPr>
          <w:rStyle w:val="Strong"/>
          <w:rFonts w:ascii="Arial" w:hAnsi="Arial" w:cs="Arial"/>
          <w:b w:val="0"/>
          <w:bCs w:val="0"/>
          <w:color w:val="4B4B4B"/>
          <w:spacing w:val="2"/>
          <w:sz w:val="24"/>
          <w:szCs w:val="24"/>
          <w:shd w:val="clear" w:color="auto" w:fill="FAFAFA"/>
        </w:rPr>
        <w:t>,</w:t>
      </w:r>
      <w:r w:rsidR="00266AAD">
        <w:rPr>
          <w:rStyle w:val="Strong"/>
          <w:rFonts w:ascii="Arial" w:hAnsi="Arial" w:cs="Arial"/>
          <w:b w:val="0"/>
          <w:bCs w:val="0"/>
          <w:color w:val="4B4B4B"/>
          <w:spacing w:val="2"/>
          <w:sz w:val="24"/>
          <w:szCs w:val="24"/>
          <w:shd w:val="clear" w:color="auto" w:fill="FAFAFA"/>
        </w:rPr>
        <w:t>”</w:t>
      </w:r>
      <w:r w:rsidR="003546A1">
        <w:rPr>
          <w:rStyle w:val="Strong"/>
          <w:rFonts w:ascii="Arial" w:hAnsi="Arial" w:cs="Arial"/>
          <w:b w:val="0"/>
          <w:bCs w:val="0"/>
          <w:color w:val="4B4B4B"/>
          <w:spacing w:val="2"/>
          <w:sz w:val="24"/>
          <w:szCs w:val="24"/>
          <w:shd w:val="clear" w:color="auto" w:fill="FAFAFA"/>
        </w:rPr>
        <w:t xml:space="preserve"> </w:t>
      </w:r>
      <w:r w:rsidR="002D18E9">
        <w:rPr>
          <w:rStyle w:val="Strong"/>
          <w:rFonts w:ascii="Arial" w:hAnsi="Arial" w:cs="Arial"/>
          <w:b w:val="0"/>
          <w:bCs w:val="0"/>
          <w:color w:val="4B4B4B"/>
          <w:spacing w:val="2"/>
          <w:sz w:val="24"/>
          <w:szCs w:val="24"/>
          <w:shd w:val="clear" w:color="auto" w:fill="FAFAFA"/>
        </w:rPr>
        <w:t>which</w:t>
      </w:r>
      <w:r w:rsidR="00944608">
        <w:rPr>
          <w:rStyle w:val="Strong"/>
          <w:rFonts w:ascii="Arial" w:hAnsi="Arial" w:cs="Arial"/>
          <w:b w:val="0"/>
          <w:bCs w:val="0"/>
          <w:color w:val="4B4B4B"/>
          <w:spacing w:val="2"/>
          <w:sz w:val="24"/>
          <w:szCs w:val="24"/>
          <w:shd w:val="clear" w:color="auto" w:fill="FAFAFA"/>
        </w:rPr>
        <w:t xml:space="preserve"> </w:t>
      </w:r>
      <w:r w:rsidR="00597DEF">
        <w:rPr>
          <w:rStyle w:val="Strong"/>
          <w:rFonts w:ascii="Arial" w:hAnsi="Arial" w:cs="Arial"/>
          <w:b w:val="0"/>
          <w:bCs w:val="0"/>
          <w:color w:val="4B4B4B"/>
          <w:spacing w:val="2"/>
          <w:sz w:val="24"/>
          <w:szCs w:val="24"/>
          <w:shd w:val="clear" w:color="auto" w:fill="FAFAFA"/>
        </w:rPr>
        <w:t xml:space="preserve">materialized </w:t>
      </w:r>
      <w:r w:rsidR="003546A1">
        <w:rPr>
          <w:rStyle w:val="Strong"/>
          <w:rFonts w:ascii="Arial" w:hAnsi="Arial" w:cs="Arial"/>
          <w:b w:val="0"/>
          <w:bCs w:val="0"/>
          <w:color w:val="4B4B4B"/>
          <w:spacing w:val="2"/>
          <w:sz w:val="24"/>
          <w:szCs w:val="24"/>
          <w:shd w:val="clear" w:color="auto" w:fill="FAFAFA"/>
        </w:rPr>
        <w:t>in</w:t>
      </w:r>
      <w:r w:rsidR="00597DEF">
        <w:rPr>
          <w:rStyle w:val="Strong"/>
          <w:rFonts w:ascii="Arial" w:hAnsi="Arial" w:cs="Arial"/>
          <w:b w:val="0"/>
          <w:bCs w:val="0"/>
          <w:color w:val="4B4B4B"/>
          <w:spacing w:val="2"/>
          <w:sz w:val="24"/>
          <w:szCs w:val="24"/>
          <w:shd w:val="clear" w:color="auto" w:fill="FAFAFA"/>
        </w:rPr>
        <w:t xml:space="preserve">to a better balance </w:t>
      </w:r>
      <w:r w:rsidR="000265B8">
        <w:rPr>
          <w:rStyle w:val="Strong"/>
          <w:rFonts w:ascii="Arial" w:hAnsi="Arial" w:cs="Arial"/>
          <w:b w:val="0"/>
          <w:bCs w:val="0"/>
          <w:color w:val="4B4B4B"/>
          <w:spacing w:val="2"/>
          <w:sz w:val="24"/>
          <w:szCs w:val="24"/>
          <w:shd w:val="clear" w:color="auto" w:fill="FAFAFA"/>
        </w:rPr>
        <w:t>between</w:t>
      </w:r>
      <w:r w:rsidR="00597DEF">
        <w:rPr>
          <w:rStyle w:val="Strong"/>
          <w:rFonts w:ascii="Arial" w:hAnsi="Arial" w:cs="Arial"/>
          <w:b w:val="0"/>
          <w:bCs w:val="0"/>
          <w:color w:val="4B4B4B"/>
          <w:spacing w:val="2"/>
          <w:sz w:val="24"/>
          <w:szCs w:val="24"/>
          <w:shd w:val="clear" w:color="auto" w:fill="FAFAFA"/>
        </w:rPr>
        <w:t xml:space="preserve"> anxiety and </w:t>
      </w:r>
      <w:r w:rsidR="000265B8">
        <w:rPr>
          <w:rStyle w:val="Strong"/>
          <w:rFonts w:ascii="Arial" w:hAnsi="Arial" w:cs="Arial"/>
          <w:b w:val="0"/>
          <w:bCs w:val="0"/>
          <w:color w:val="4B4B4B"/>
          <w:spacing w:val="2"/>
          <w:sz w:val="24"/>
          <w:szCs w:val="24"/>
          <w:shd w:val="clear" w:color="auto" w:fill="FAFAFA"/>
        </w:rPr>
        <w:t>responsibilities.</w:t>
      </w:r>
    </w:p>
    <w:p w14:paraId="7018EC6A" w14:textId="58D195D6" w:rsidR="00266AAD" w:rsidRDefault="001A547B" w:rsidP="005E1E19">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N</w:t>
      </w:r>
      <w:r w:rsidR="00CB16FD">
        <w:rPr>
          <w:rStyle w:val="Strong"/>
          <w:rFonts w:ascii="Arial" w:hAnsi="Arial" w:cs="Arial"/>
          <w:b w:val="0"/>
          <w:bCs w:val="0"/>
          <w:color w:val="4B4B4B"/>
          <w:spacing w:val="2"/>
          <w:sz w:val="24"/>
          <w:szCs w:val="24"/>
          <w:shd w:val="clear" w:color="auto" w:fill="FAFAFA"/>
        </w:rPr>
        <w:t xml:space="preserve">othing </w:t>
      </w:r>
      <w:r>
        <w:rPr>
          <w:rStyle w:val="Strong"/>
          <w:rFonts w:ascii="Arial" w:hAnsi="Arial" w:cs="Arial"/>
          <w:b w:val="0"/>
          <w:bCs w:val="0"/>
          <w:color w:val="4B4B4B"/>
          <w:spacing w:val="2"/>
          <w:sz w:val="24"/>
          <w:szCs w:val="24"/>
          <w:shd w:val="clear" w:color="auto" w:fill="FAFAFA"/>
        </w:rPr>
        <w:t xml:space="preserve">is </w:t>
      </w:r>
      <w:r w:rsidR="00CB16FD">
        <w:rPr>
          <w:rStyle w:val="Strong"/>
          <w:rFonts w:ascii="Arial" w:hAnsi="Arial" w:cs="Arial"/>
          <w:b w:val="0"/>
          <w:bCs w:val="0"/>
          <w:color w:val="4B4B4B"/>
          <w:spacing w:val="2"/>
          <w:sz w:val="24"/>
          <w:szCs w:val="24"/>
          <w:shd w:val="clear" w:color="auto" w:fill="FAFAFA"/>
        </w:rPr>
        <w:t xml:space="preserve">new.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is simple: Believe and Act</w:t>
      </w:r>
      <w:r w:rsidR="00016D8B">
        <w:rPr>
          <w:rStyle w:val="Strong"/>
          <w:rFonts w:ascii="Arial" w:hAnsi="Arial" w:cs="Arial"/>
          <w:b w:val="0"/>
          <w:bCs w:val="0"/>
          <w:color w:val="4B4B4B"/>
          <w:spacing w:val="2"/>
          <w:sz w:val="24"/>
          <w:szCs w:val="24"/>
          <w:shd w:val="clear" w:color="auto" w:fill="FAFAFA"/>
        </w:rPr>
        <w:t xml:space="preserve">, which embodies the strength to </w:t>
      </w:r>
      <w:r w:rsidR="000265B8">
        <w:rPr>
          <w:rStyle w:val="Strong"/>
          <w:rFonts w:ascii="Arial" w:hAnsi="Arial" w:cs="Arial"/>
          <w:b w:val="0"/>
          <w:bCs w:val="0"/>
          <w:color w:val="4B4B4B"/>
          <w:spacing w:val="2"/>
          <w:sz w:val="24"/>
          <w:szCs w:val="24"/>
          <w:shd w:val="clear" w:color="auto" w:fill="FAFAFA"/>
        </w:rPr>
        <w:t xml:space="preserve">positively </w:t>
      </w:r>
      <w:r w:rsidR="00016D8B" w:rsidRPr="00355210">
        <w:rPr>
          <w:rStyle w:val="Strong"/>
          <w:rFonts w:ascii="Arial" w:hAnsi="Arial" w:cs="Arial"/>
          <w:color w:val="4B4B4B"/>
          <w:spacing w:val="2"/>
          <w:sz w:val="24"/>
          <w:szCs w:val="24"/>
          <w:shd w:val="clear" w:color="auto" w:fill="FAFAFA"/>
        </w:rPr>
        <w:t>change</w:t>
      </w:r>
      <w:r w:rsidR="00016D8B">
        <w:rPr>
          <w:rStyle w:val="Strong"/>
          <w:rFonts w:ascii="Arial" w:hAnsi="Arial" w:cs="Arial"/>
          <w:b w:val="0"/>
          <w:bCs w:val="0"/>
          <w:color w:val="4B4B4B"/>
          <w:spacing w:val="2"/>
          <w:sz w:val="24"/>
          <w:szCs w:val="24"/>
          <w:shd w:val="clear" w:color="auto" w:fill="FAFAFA"/>
        </w:rPr>
        <w:t xml:space="preserve"> how I view my surroundings</w:t>
      </w:r>
      <w:r w:rsidR="00DD584D">
        <w:rPr>
          <w:rStyle w:val="Strong"/>
          <w:rFonts w:ascii="Arial" w:hAnsi="Arial" w:cs="Arial"/>
          <w:b w:val="0"/>
          <w:bCs w:val="0"/>
          <w:color w:val="4B4B4B"/>
          <w:spacing w:val="2"/>
          <w:sz w:val="24"/>
          <w:szCs w:val="24"/>
          <w:shd w:val="clear" w:color="auto" w:fill="FAFAFA"/>
        </w:rPr>
        <w:t xml:space="preserve">, </w:t>
      </w:r>
      <w:r w:rsidR="00C36C6B">
        <w:rPr>
          <w:rStyle w:val="Strong"/>
          <w:rFonts w:ascii="Arial" w:hAnsi="Arial" w:cs="Arial"/>
          <w:color w:val="4B4B4B"/>
          <w:spacing w:val="2"/>
          <w:sz w:val="24"/>
          <w:szCs w:val="24"/>
          <w:shd w:val="clear" w:color="auto" w:fill="FAFAFA"/>
        </w:rPr>
        <w:t>control</w:t>
      </w:r>
      <w:r w:rsidR="005E1E19" w:rsidRPr="00355210">
        <w:rPr>
          <w:rStyle w:val="Strong"/>
          <w:rFonts w:ascii="Arial" w:hAnsi="Arial" w:cs="Arial"/>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 xml:space="preserve">the </w:t>
      </w:r>
      <w:r w:rsidR="005E1E19">
        <w:rPr>
          <w:rStyle w:val="Strong"/>
          <w:rFonts w:ascii="Arial" w:hAnsi="Arial" w:cs="Arial"/>
          <w:b w:val="0"/>
          <w:bCs w:val="0"/>
          <w:color w:val="4B4B4B"/>
          <w:spacing w:val="2"/>
          <w:sz w:val="24"/>
          <w:szCs w:val="24"/>
          <w:shd w:val="clear" w:color="auto" w:fill="FAFAFA"/>
        </w:rPr>
        <w:t>life</w:t>
      </w:r>
      <w:r w:rsidR="00016D8B">
        <w:rPr>
          <w:rStyle w:val="Strong"/>
          <w:rFonts w:ascii="Arial" w:hAnsi="Arial" w:cs="Arial"/>
          <w:b w:val="0"/>
          <w:bCs w:val="0"/>
          <w:color w:val="4B4B4B"/>
          <w:spacing w:val="2"/>
          <w:sz w:val="24"/>
          <w:szCs w:val="24"/>
          <w:shd w:val="clear" w:color="auto" w:fill="FAFAFA"/>
        </w:rPr>
        <w:t xml:space="preserve"> I </w:t>
      </w:r>
      <w:r w:rsidR="006649C0">
        <w:rPr>
          <w:rStyle w:val="Strong"/>
          <w:rFonts w:ascii="Arial" w:hAnsi="Arial" w:cs="Arial"/>
          <w:b w:val="0"/>
          <w:bCs w:val="0"/>
          <w:color w:val="4B4B4B"/>
          <w:spacing w:val="2"/>
          <w:sz w:val="24"/>
          <w:szCs w:val="24"/>
          <w:shd w:val="clear" w:color="auto" w:fill="FAFAFA"/>
        </w:rPr>
        <w:t>desire</w:t>
      </w:r>
      <w:r w:rsidR="00DD584D">
        <w:rPr>
          <w:rStyle w:val="Strong"/>
          <w:rFonts w:ascii="Arial" w:hAnsi="Arial" w:cs="Arial"/>
          <w:b w:val="0"/>
          <w:bCs w:val="0"/>
          <w:color w:val="4B4B4B"/>
          <w:spacing w:val="2"/>
          <w:sz w:val="24"/>
          <w:szCs w:val="24"/>
          <w:shd w:val="clear" w:color="auto" w:fill="FAFAFA"/>
        </w:rPr>
        <w:t xml:space="preserve">, and </w:t>
      </w:r>
      <w:r w:rsidR="00DD584D" w:rsidRPr="00355210">
        <w:rPr>
          <w:rStyle w:val="Strong"/>
          <w:rFonts w:ascii="Arial" w:hAnsi="Arial" w:cs="Arial"/>
          <w:color w:val="4B4B4B"/>
          <w:spacing w:val="2"/>
          <w:sz w:val="24"/>
          <w:szCs w:val="24"/>
          <w:shd w:val="clear" w:color="auto" w:fill="FAFAFA"/>
        </w:rPr>
        <w:t>create</w:t>
      </w:r>
      <w:r w:rsidR="00DD584D">
        <w:rPr>
          <w:rStyle w:val="Strong"/>
          <w:rFonts w:ascii="Arial" w:hAnsi="Arial" w:cs="Arial"/>
          <w:b w:val="0"/>
          <w:bCs w:val="0"/>
          <w:color w:val="4B4B4B"/>
          <w:spacing w:val="2"/>
          <w:sz w:val="24"/>
          <w:szCs w:val="24"/>
          <w:shd w:val="clear" w:color="auto" w:fill="FAFAFA"/>
        </w:rPr>
        <w:t xml:space="preserve"> the world I want to inhabit </w:t>
      </w:r>
      <w:r w:rsidR="001C081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just like what Duhigg</w:t>
      </w:r>
      <w:r w:rsidR="00614429">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taught me.</w:t>
      </w:r>
      <w:commentRangeEnd w:id="2"/>
      <w:r w:rsidR="00BB1FEB">
        <w:rPr>
          <w:rStyle w:val="CommentReference"/>
        </w:rPr>
        <w:commentReference w:id="2"/>
      </w:r>
    </w:p>
    <w:p w14:paraId="7491D8F8" w14:textId="3B05D900" w:rsidR="00B0440C" w:rsidDel="007B456B" w:rsidRDefault="00CB16FD" w:rsidP="00B0440C">
      <w:pPr>
        <w:spacing w:line="360" w:lineRule="auto"/>
        <w:ind w:left="-360"/>
        <w:jc w:val="both"/>
        <w:rPr>
          <w:del w:id="3" w:author="Matthew" w:date="2020-11-20T11:09:00Z"/>
          <w:color w:val="000000" w:themeColor="text1"/>
          <w:shd w:val="clear" w:color="auto" w:fill="FAFAFA"/>
        </w:rPr>
      </w:pPr>
      <w:r>
        <w:rPr>
          <w:rStyle w:val="Strong"/>
          <w:rFonts w:ascii="Arial" w:hAnsi="Arial" w:cs="Arial"/>
          <w:b w:val="0"/>
          <w:bCs w:val="0"/>
          <w:color w:val="4B4B4B"/>
          <w:spacing w:val="2"/>
          <w:sz w:val="24"/>
          <w:szCs w:val="24"/>
          <w:shd w:val="clear" w:color="auto" w:fill="FAFAFA"/>
        </w:rPr>
        <w:t>This ordinary yet</w:t>
      </w:r>
      <w:r w:rsidR="00597DEF">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priceless </w:t>
      </w:r>
      <w:r w:rsidR="00597DEF">
        <w:rPr>
          <w:rStyle w:val="Strong"/>
          <w:rFonts w:ascii="Arial" w:hAnsi="Arial" w:cs="Arial"/>
          <w:b w:val="0"/>
          <w:bCs w:val="0"/>
          <w:color w:val="4B4B4B"/>
          <w:spacing w:val="2"/>
          <w:sz w:val="24"/>
          <w:szCs w:val="24"/>
          <w:shd w:val="clear" w:color="auto" w:fill="FAFAFA"/>
        </w:rPr>
        <w:t xml:space="preserve">personal </w:t>
      </w:r>
      <w:r>
        <w:rPr>
          <w:rStyle w:val="Strong"/>
          <w:rFonts w:ascii="Arial" w:hAnsi="Arial" w:cs="Arial"/>
          <w:b w:val="0"/>
          <w:bCs w:val="0"/>
          <w:color w:val="4B4B4B"/>
          <w:spacing w:val="2"/>
          <w:sz w:val="24"/>
          <w:szCs w:val="24"/>
          <w:shd w:val="clear" w:color="auto" w:fill="FAFAFA"/>
        </w:rPr>
        <w:t xml:space="preserve">lesson has given me a glimpse of what I can </w:t>
      </w:r>
      <w:r w:rsidR="00B0440C">
        <w:rPr>
          <w:rStyle w:val="Strong"/>
          <w:rFonts w:ascii="Arial" w:hAnsi="Arial" w:cs="Arial"/>
          <w:b w:val="0"/>
          <w:bCs w:val="0"/>
          <w:color w:val="4B4B4B"/>
          <w:spacing w:val="2"/>
          <w:sz w:val="24"/>
          <w:szCs w:val="24"/>
          <w:shd w:val="clear" w:color="auto" w:fill="FAFAFA"/>
        </w:rPr>
        <w:t xml:space="preserve">become: </w:t>
      </w:r>
      <w:r w:rsidR="00644173">
        <w:rPr>
          <w:rStyle w:val="Strong"/>
          <w:rFonts w:ascii="Arial" w:hAnsi="Arial" w:cs="Arial"/>
          <w:b w:val="0"/>
          <w:bCs w:val="0"/>
          <w:color w:val="4B4B4B"/>
          <w:spacing w:val="2"/>
          <w:sz w:val="24"/>
          <w:szCs w:val="24"/>
          <w:shd w:val="clear" w:color="auto" w:fill="FAFAFA"/>
        </w:rPr>
        <w:t>someone</w:t>
      </w:r>
      <w:r w:rsidR="00B0440C">
        <w:rPr>
          <w:rStyle w:val="Strong"/>
          <w:rFonts w:ascii="Arial" w:hAnsi="Arial" w:cs="Arial"/>
          <w:b w:val="0"/>
          <w:bCs w:val="0"/>
          <w:color w:val="4B4B4B"/>
          <w:spacing w:val="2"/>
          <w:sz w:val="24"/>
          <w:szCs w:val="24"/>
          <w:shd w:val="clear" w:color="auto" w:fill="FAFAFA"/>
        </w:rPr>
        <w:t xml:space="preserve"> with endless possibilities</w:t>
      </w:r>
      <w:r w:rsidR="00B0440C" w:rsidRPr="007000AF">
        <w:rPr>
          <w:rStyle w:val="Strong"/>
          <w:rFonts w:ascii="Arial" w:hAnsi="Arial" w:cs="Arial"/>
          <w:b w:val="0"/>
          <w:bCs w:val="0"/>
          <w:color w:val="4B4B4B"/>
          <w:spacing w:val="2"/>
          <w:sz w:val="24"/>
          <w:szCs w:val="24"/>
          <w:shd w:val="clear" w:color="auto" w:fill="FAFAFA"/>
        </w:rPr>
        <w:t xml:space="preserve">. Now, I’m </w:t>
      </w:r>
      <w:r w:rsidR="00597DEF">
        <w:rPr>
          <w:rStyle w:val="Strong"/>
          <w:rFonts w:ascii="Arial" w:hAnsi="Arial" w:cs="Arial"/>
          <w:b w:val="0"/>
          <w:bCs w:val="0"/>
          <w:color w:val="4B4B4B"/>
          <w:spacing w:val="2"/>
          <w:sz w:val="24"/>
          <w:szCs w:val="24"/>
          <w:shd w:val="clear" w:color="auto" w:fill="FAFAFA"/>
        </w:rPr>
        <w:t xml:space="preserve">hungrier </w:t>
      </w:r>
      <w:r w:rsidR="00B0440C" w:rsidRPr="007000AF">
        <w:rPr>
          <w:rStyle w:val="Strong"/>
          <w:rFonts w:ascii="Arial" w:hAnsi="Arial" w:cs="Arial"/>
          <w:b w:val="0"/>
          <w:bCs w:val="0"/>
          <w:color w:val="4B4B4B"/>
          <w:spacing w:val="2"/>
          <w:sz w:val="24"/>
          <w:szCs w:val="24"/>
          <w:shd w:val="clear" w:color="auto" w:fill="FAFAFA"/>
        </w:rPr>
        <w:t>than ever to take on new challenges.</w:t>
      </w:r>
    </w:p>
    <w:p w14:paraId="6A62B2BC" w14:textId="676FB90D" w:rsidR="007B456B" w:rsidRDefault="007B456B" w:rsidP="00B0440C">
      <w:pPr>
        <w:spacing w:line="360" w:lineRule="auto"/>
        <w:ind w:left="-360"/>
        <w:jc w:val="both"/>
        <w:rPr>
          <w:ins w:id="4" w:author="Matthew" w:date="2020-11-20T11:09:00Z"/>
          <w:color w:val="000000" w:themeColor="text1"/>
          <w:shd w:val="clear" w:color="auto" w:fill="FAFAFA"/>
        </w:rPr>
      </w:pPr>
    </w:p>
    <w:p w14:paraId="441B10FF" w14:textId="5D67E857" w:rsidR="007B456B" w:rsidRDefault="007B456B" w:rsidP="00B0440C">
      <w:pPr>
        <w:spacing w:line="360" w:lineRule="auto"/>
        <w:ind w:left="-360"/>
        <w:jc w:val="both"/>
        <w:rPr>
          <w:ins w:id="5" w:author="Matthew" w:date="2020-11-20T11:09:00Z"/>
          <w:color w:val="000000" w:themeColor="text1"/>
          <w:shd w:val="clear" w:color="auto" w:fill="FAFAFA"/>
        </w:rPr>
      </w:pPr>
    </w:p>
    <w:p w14:paraId="76494C69" w14:textId="75054D2E" w:rsidR="007B456B" w:rsidRDefault="007B456B" w:rsidP="00B0440C">
      <w:pPr>
        <w:spacing w:line="360" w:lineRule="auto"/>
        <w:ind w:left="-360"/>
        <w:jc w:val="both"/>
        <w:rPr>
          <w:ins w:id="6" w:author="Matthew" w:date="2020-11-20T11:09:00Z"/>
          <w:color w:val="000000" w:themeColor="text1"/>
          <w:shd w:val="clear" w:color="auto" w:fill="FAFAFA"/>
        </w:rPr>
      </w:pPr>
    </w:p>
    <w:p w14:paraId="676ED36C" w14:textId="1DF80EEB" w:rsidR="007B456B" w:rsidRDefault="007B456B" w:rsidP="00B0440C">
      <w:pPr>
        <w:spacing w:line="360" w:lineRule="auto"/>
        <w:ind w:left="-360"/>
        <w:jc w:val="both"/>
        <w:rPr>
          <w:ins w:id="7" w:author="Matthew" w:date="2020-11-20T11:09:00Z"/>
          <w:rFonts w:ascii="Times New Roman" w:hAnsi="Times New Roman" w:cs="Times New Roman"/>
          <w:i/>
          <w:iCs/>
          <w:color w:val="000000" w:themeColor="text1"/>
          <w:shd w:val="clear" w:color="auto" w:fill="FAFAFA"/>
        </w:rPr>
      </w:pPr>
      <w:ins w:id="8" w:author="Matthew" w:date="2020-11-20T11:09:00Z">
        <w:r w:rsidRPr="007B456B">
          <w:rPr>
            <w:rFonts w:ascii="Times New Roman" w:hAnsi="Times New Roman" w:cs="Times New Roman"/>
            <w:i/>
            <w:iCs/>
            <w:color w:val="000000" w:themeColor="text1"/>
            <w:shd w:val="clear" w:color="auto" w:fill="FAFAFA"/>
          </w:rPr>
          <w:t>Hi Ravi!</w:t>
        </w:r>
      </w:ins>
    </w:p>
    <w:p w14:paraId="77C9A65B" w14:textId="4AD77A32" w:rsidR="007B456B" w:rsidRDefault="007B456B" w:rsidP="00B0440C">
      <w:pPr>
        <w:spacing w:line="360" w:lineRule="auto"/>
        <w:ind w:left="-360"/>
        <w:jc w:val="both"/>
        <w:rPr>
          <w:ins w:id="9" w:author="Matthew" w:date="2020-11-20T11:14:00Z"/>
          <w:rStyle w:val="Strong"/>
          <w:rFonts w:ascii="Times New Roman" w:hAnsi="Times New Roman" w:cs="Times New Roman"/>
          <w:b w:val="0"/>
          <w:bCs w:val="0"/>
          <w:i/>
          <w:iCs/>
          <w:color w:val="4B4B4B"/>
          <w:spacing w:val="2"/>
          <w:sz w:val="24"/>
          <w:szCs w:val="24"/>
          <w:shd w:val="clear" w:color="auto" w:fill="FAFAFA"/>
        </w:rPr>
      </w:pPr>
      <w:ins w:id="10" w:author="Matthew" w:date="2020-11-20T11:09:00Z">
        <w:r>
          <w:rPr>
            <w:rStyle w:val="Strong"/>
            <w:rFonts w:ascii="Times New Roman" w:hAnsi="Times New Roman" w:cs="Times New Roman"/>
            <w:b w:val="0"/>
            <w:bCs w:val="0"/>
            <w:i/>
            <w:iCs/>
            <w:color w:val="4B4B4B"/>
            <w:spacing w:val="2"/>
            <w:sz w:val="24"/>
            <w:szCs w:val="24"/>
            <w:shd w:val="clear" w:color="auto" w:fill="FAFAFA"/>
          </w:rPr>
          <w:t>I can definitely c</w:t>
        </w:r>
      </w:ins>
      <w:ins w:id="11" w:author="Matthew" w:date="2020-11-20T11:10:00Z">
        <w:r>
          <w:rPr>
            <w:rStyle w:val="Strong"/>
            <w:rFonts w:ascii="Times New Roman" w:hAnsi="Times New Roman" w:cs="Times New Roman"/>
            <w:b w:val="0"/>
            <w:bCs w:val="0"/>
            <w:i/>
            <w:iCs/>
            <w:color w:val="4B4B4B"/>
            <w:spacing w:val="2"/>
            <w:sz w:val="24"/>
            <w:szCs w:val="24"/>
            <w:shd w:val="clear" w:color="auto" w:fill="FAFAFA"/>
          </w:rPr>
          <w:t xml:space="preserve">oncur with the style of writing in the telling of your story – how you overcame your biggest challenge. The problem here is that you haven’t even told us </w:t>
        </w:r>
      </w:ins>
      <w:ins w:id="12" w:author="Matthew" w:date="2020-11-20T11:11:00Z">
        <w:r>
          <w:rPr>
            <w:rStyle w:val="Strong"/>
            <w:rFonts w:ascii="Times New Roman" w:hAnsi="Times New Roman" w:cs="Times New Roman"/>
            <w:b w:val="0"/>
            <w:bCs w:val="0"/>
            <w:i/>
            <w:iCs/>
            <w:color w:val="4B4B4B"/>
            <w:spacing w:val="2"/>
            <w:sz w:val="24"/>
            <w:szCs w:val="24"/>
            <w:shd w:val="clear" w:color="auto" w:fill="FAFAFA"/>
          </w:rPr>
          <w:t>what your ‘biggest challenge’ was. Be it</w:t>
        </w:r>
      </w:ins>
      <w:ins w:id="13" w:author="Matthew" w:date="2020-11-20T11:12:00Z">
        <w:r>
          <w:rPr>
            <w:rStyle w:val="Strong"/>
            <w:rFonts w:ascii="Times New Roman" w:hAnsi="Times New Roman" w:cs="Times New Roman"/>
            <w:b w:val="0"/>
            <w:bCs w:val="0"/>
            <w:i/>
            <w:iCs/>
            <w:color w:val="4B4B4B"/>
            <w:spacing w:val="2"/>
            <w:sz w:val="24"/>
            <w:szCs w:val="24"/>
            <w:shd w:val="clear" w:color="auto" w:fill="FAFAFA"/>
          </w:rPr>
          <w:t xml:space="preserve"> external pressure, internal emotional conflict or a combination of the two, I want you to </w:t>
        </w:r>
      </w:ins>
      <w:ins w:id="14" w:author="Matthew" w:date="2020-11-20T11:13:00Z">
        <w:r>
          <w:rPr>
            <w:rStyle w:val="Strong"/>
            <w:rFonts w:ascii="Times New Roman" w:hAnsi="Times New Roman" w:cs="Times New Roman"/>
            <w:b w:val="0"/>
            <w:bCs w:val="0"/>
            <w:i/>
            <w:iCs/>
            <w:color w:val="4B4B4B"/>
            <w:spacing w:val="2"/>
            <w:sz w:val="24"/>
            <w:szCs w:val="24"/>
            <w:shd w:val="clear" w:color="auto" w:fill="FAFAFA"/>
          </w:rPr>
          <w:t>tell your story with confidence and pride.</w:t>
        </w:r>
      </w:ins>
    </w:p>
    <w:p w14:paraId="5663BDB0" w14:textId="26512C38" w:rsidR="007B456B" w:rsidRDefault="007B456B" w:rsidP="00B0440C">
      <w:pPr>
        <w:spacing w:line="360" w:lineRule="auto"/>
        <w:ind w:left="-360"/>
        <w:jc w:val="both"/>
        <w:rPr>
          <w:ins w:id="15" w:author="Matthew" w:date="2020-11-20T11:21:00Z"/>
          <w:rStyle w:val="Strong"/>
          <w:rFonts w:ascii="Times New Roman" w:hAnsi="Times New Roman" w:cs="Times New Roman"/>
          <w:b w:val="0"/>
          <w:bCs w:val="0"/>
          <w:i/>
          <w:iCs/>
          <w:color w:val="4B4B4B"/>
          <w:spacing w:val="2"/>
          <w:sz w:val="24"/>
          <w:szCs w:val="24"/>
          <w:shd w:val="clear" w:color="auto" w:fill="FAFAFA"/>
        </w:rPr>
      </w:pPr>
      <w:ins w:id="16" w:author="Matthew" w:date="2020-11-20T11:14:00Z">
        <w:r>
          <w:rPr>
            <w:rStyle w:val="Strong"/>
            <w:rFonts w:ascii="Times New Roman" w:hAnsi="Times New Roman" w:cs="Times New Roman"/>
            <w:b w:val="0"/>
            <w:bCs w:val="0"/>
            <w:i/>
            <w:iCs/>
            <w:color w:val="4B4B4B"/>
            <w:spacing w:val="2"/>
            <w:sz w:val="24"/>
            <w:szCs w:val="24"/>
            <w:shd w:val="clear" w:color="auto" w:fill="FAFAFA"/>
          </w:rPr>
          <w:t xml:space="preserve">Now, I </w:t>
        </w:r>
      </w:ins>
      <w:ins w:id="17" w:author="Matthew" w:date="2020-11-20T11:15:00Z">
        <w:r>
          <w:rPr>
            <w:rStyle w:val="Strong"/>
            <w:rFonts w:ascii="Times New Roman" w:hAnsi="Times New Roman" w:cs="Times New Roman"/>
            <w:b w:val="0"/>
            <w:bCs w:val="0"/>
            <w:i/>
            <w:iCs/>
            <w:color w:val="4B4B4B"/>
            <w:spacing w:val="2"/>
            <w:sz w:val="24"/>
            <w:szCs w:val="24"/>
            <w:shd w:val="clear" w:color="auto" w:fill="FAFAFA"/>
          </w:rPr>
          <w:t>know that th</w:t>
        </w:r>
      </w:ins>
      <w:ins w:id="18" w:author="Matthew" w:date="2020-11-20T11:16:00Z">
        <w:r>
          <w:rPr>
            <w:rStyle w:val="Strong"/>
            <w:rFonts w:ascii="Times New Roman" w:hAnsi="Times New Roman" w:cs="Times New Roman"/>
            <w:b w:val="0"/>
            <w:bCs w:val="0"/>
            <w:i/>
            <w:iCs/>
            <w:color w:val="4B4B4B"/>
            <w:spacing w:val="2"/>
            <w:sz w:val="24"/>
            <w:szCs w:val="24"/>
            <w:shd w:val="clear" w:color="auto" w:fill="FAFAFA"/>
          </w:rPr>
          <w:t xml:space="preserve">e prompt evokes of </w:t>
        </w:r>
      </w:ins>
      <w:ins w:id="19" w:author="Matthew" w:date="2020-11-20T11:17:00Z">
        <w:r w:rsidR="003758C9">
          <w:rPr>
            <w:rStyle w:val="Strong"/>
            <w:rFonts w:ascii="Times New Roman" w:hAnsi="Times New Roman" w:cs="Times New Roman"/>
            <w:b w:val="0"/>
            <w:bCs w:val="0"/>
            <w:i/>
            <w:iCs/>
            <w:color w:val="4B4B4B"/>
            <w:spacing w:val="2"/>
            <w:sz w:val="24"/>
            <w:szCs w:val="24"/>
            <w:shd w:val="clear" w:color="auto" w:fill="FAFAFA"/>
          </w:rPr>
          <w:t>sensitive information that may be really personal to you. All I want is for you to be comfortable in telling us readers whatever you choose to disclose</w:t>
        </w:r>
      </w:ins>
      <w:ins w:id="20" w:author="Matthew" w:date="2020-11-20T11:23:00Z">
        <w:r w:rsidR="00036E9A">
          <w:rPr>
            <w:rStyle w:val="Strong"/>
            <w:rFonts w:ascii="Times New Roman" w:hAnsi="Times New Roman" w:cs="Times New Roman"/>
            <w:b w:val="0"/>
            <w:bCs w:val="0"/>
            <w:i/>
            <w:iCs/>
            <w:color w:val="4B4B4B"/>
            <w:spacing w:val="2"/>
            <w:sz w:val="24"/>
            <w:szCs w:val="24"/>
            <w:shd w:val="clear" w:color="auto" w:fill="FAFAFA"/>
          </w:rPr>
          <w:t>.</w:t>
        </w:r>
      </w:ins>
      <w:ins w:id="21" w:author="Matthew" w:date="2020-11-20T11:19:00Z">
        <w:r w:rsidR="003758C9">
          <w:rPr>
            <w:rStyle w:val="Strong"/>
            <w:rFonts w:ascii="Times New Roman" w:hAnsi="Times New Roman" w:cs="Times New Roman"/>
            <w:b w:val="0"/>
            <w:bCs w:val="0"/>
            <w:i/>
            <w:iCs/>
            <w:color w:val="4B4B4B"/>
            <w:spacing w:val="2"/>
            <w:sz w:val="24"/>
            <w:szCs w:val="24"/>
            <w:shd w:val="clear" w:color="auto" w:fill="FAFAFA"/>
          </w:rPr>
          <w:t xml:space="preserve"> </w:t>
        </w:r>
      </w:ins>
      <w:ins w:id="22" w:author="Matthew" w:date="2020-11-20T11:20:00Z">
        <w:r w:rsidR="003758C9">
          <w:rPr>
            <w:rStyle w:val="Strong"/>
            <w:rFonts w:ascii="Times New Roman" w:hAnsi="Times New Roman" w:cs="Times New Roman"/>
            <w:b w:val="0"/>
            <w:bCs w:val="0"/>
            <w:i/>
            <w:iCs/>
            <w:color w:val="4B4B4B"/>
            <w:spacing w:val="2"/>
            <w:sz w:val="24"/>
            <w:szCs w:val="24"/>
            <w:shd w:val="clear" w:color="auto" w:fill="FAFAFA"/>
          </w:rPr>
          <w:t xml:space="preserve">At the end of the day, you’ll want your response to come off as authentic instead of just </w:t>
        </w:r>
      </w:ins>
      <w:ins w:id="23" w:author="Matthew" w:date="2020-11-20T11:22:00Z">
        <w:r w:rsidR="00F116F1">
          <w:rPr>
            <w:rStyle w:val="Strong"/>
            <w:rFonts w:ascii="Times New Roman" w:hAnsi="Times New Roman" w:cs="Times New Roman"/>
            <w:b w:val="0"/>
            <w:bCs w:val="0"/>
            <w:i/>
            <w:iCs/>
            <w:color w:val="4B4B4B"/>
            <w:spacing w:val="2"/>
            <w:sz w:val="24"/>
            <w:szCs w:val="24"/>
            <w:shd w:val="clear" w:color="auto" w:fill="FAFAFA"/>
          </w:rPr>
          <w:t xml:space="preserve">merely </w:t>
        </w:r>
      </w:ins>
      <w:ins w:id="24" w:author="Matthew" w:date="2020-11-20T11:20:00Z">
        <w:r w:rsidR="003758C9">
          <w:rPr>
            <w:rStyle w:val="Strong"/>
            <w:rFonts w:ascii="Times New Roman" w:hAnsi="Times New Roman" w:cs="Times New Roman"/>
            <w:b w:val="0"/>
            <w:bCs w:val="0"/>
            <w:i/>
            <w:iCs/>
            <w:color w:val="4B4B4B"/>
            <w:spacing w:val="2"/>
            <w:sz w:val="24"/>
            <w:szCs w:val="24"/>
            <w:shd w:val="clear" w:color="auto" w:fill="FAFAFA"/>
          </w:rPr>
          <w:t xml:space="preserve">trying to impress the admissions committee </w:t>
        </w:r>
      </w:ins>
      <w:ins w:id="25" w:author="Matthew" w:date="2020-11-20T11:21:00Z">
        <w:r w:rsidR="003758C9">
          <w:rPr>
            <w:rStyle w:val="Strong"/>
            <w:rFonts w:ascii="Times New Roman" w:hAnsi="Times New Roman" w:cs="Times New Roman"/>
            <w:b w:val="0"/>
            <w:bCs w:val="0"/>
            <w:i/>
            <w:iCs/>
            <w:color w:val="4B4B4B"/>
            <w:spacing w:val="2"/>
            <w:sz w:val="24"/>
            <w:szCs w:val="24"/>
            <w:shd w:val="clear" w:color="auto" w:fill="FAFAFA"/>
          </w:rPr>
          <w:t>–</w:t>
        </w:r>
      </w:ins>
      <w:ins w:id="26" w:author="Matthew" w:date="2020-11-20T11:20:00Z">
        <w:r w:rsidR="003758C9">
          <w:rPr>
            <w:rStyle w:val="Strong"/>
            <w:rFonts w:ascii="Times New Roman" w:hAnsi="Times New Roman" w:cs="Times New Roman"/>
            <w:b w:val="0"/>
            <w:bCs w:val="0"/>
            <w:i/>
            <w:iCs/>
            <w:color w:val="4B4B4B"/>
            <w:spacing w:val="2"/>
            <w:sz w:val="24"/>
            <w:szCs w:val="24"/>
            <w:shd w:val="clear" w:color="auto" w:fill="FAFAFA"/>
          </w:rPr>
          <w:t xml:space="preserve"> t</w:t>
        </w:r>
      </w:ins>
      <w:ins w:id="27" w:author="Matthew" w:date="2020-11-20T11:21:00Z">
        <w:r w:rsidR="003758C9">
          <w:rPr>
            <w:rStyle w:val="Strong"/>
            <w:rFonts w:ascii="Times New Roman" w:hAnsi="Times New Roman" w:cs="Times New Roman"/>
            <w:b w:val="0"/>
            <w:bCs w:val="0"/>
            <w:i/>
            <w:iCs/>
            <w:color w:val="4B4B4B"/>
            <w:spacing w:val="2"/>
            <w:sz w:val="24"/>
            <w:szCs w:val="24"/>
            <w:shd w:val="clear" w:color="auto" w:fill="FAFAFA"/>
          </w:rPr>
          <w:t>hey</w:t>
        </w:r>
      </w:ins>
      <w:ins w:id="28" w:author="Matthew" w:date="2020-11-20T11:23:00Z">
        <w:r w:rsidR="00036E9A">
          <w:rPr>
            <w:rStyle w:val="Strong"/>
            <w:rFonts w:ascii="Times New Roman" w:hAnsi="Times New Roman" w:cs="Times New Roman"/>
            <w:b w:val="0"/>
            <w:bCs w:val="0"/>
            <w:i/>
            <w:iCs/>
            <w:color w:val="4B4B4B"/>
            <w:spacing w:val="2"/>
            <w:sz w:val="24"/>
            <w:szCs w:val="24"/>
            <w:shd w:val="clear" w:color="auto" w:fill="FAFAFA"/>
          </w:rPr>
          <w:t xml:space="preserve"> can tell</w:t>
        </w:r>
      </w:ins>
      <w:ins w:id="29" w:author="Matthew" w:date="2020-11-20T11:21:00Z">
        <w:r w:rsidR="003758C9">
          <w:rPr>
            <w:rStyle w:val="Strong"/>
            <w:rFonts w:ascii="Times New Roman" w:hAnsi="Times New Roman" w:cs="Times New Roman"/>
            <w:b w:val="0"/>
            <w:bCs w:val="0"/>
            <w:i/>
            <w:iCs/>
            <w:color w:val="4B4B4B"/>
            <w:spacing w:val="2"/>
            <w:sz w:val="24"/>
            <w:szCs w:val="24"/>
            <w:shd w:val="clear" w:color="auto" w:fill="FAFAFA"/>
          </w:rPr>
          <w:t>.</w:t>
        </w:r>
      </w:ins>
    </w:p>
    <w:p w14:paraId="44815544" w14:textId="3E6C5B65" w:rsidR="003758C9" w:rsidRDefault="00036E9A" w:rsidP="00B0440C">
      <w:pPr>
        <w:spacing w:line="360" w:lineRule="auto"/>
        <w:ind w:left="-360"/>
        <w:jc w:val="both"/>
        <w:rPr>
          <w:ins w:id="30" w:author="Matthew" w:date="2020-11-20T11:21:00Z"/>
          <w:rStyle w:val="Strong"/>
          <w:rFonts w:ascii="Times New Roman" w:hAnsi="Times New Roman" w:cs="Times New Roman"/>
          <w:b w:val="0"/>
          <w:bCs w:val="0"/>
          <w:i/>
          <w:iCs/>
          <w:color w:val="4B4B4B"/>
          <w:spacing w:val="2"/>
          <w:sz w:val="24"/>
          <w:szCs w:val="24"/>
          <w:shd w:val="clear" w:color="auto" w:fill="FAFAFA"/>
        </w:rPr>
      </w:pPr>
      <w:ins w:id="31" w:author="Matthew" w:date="2020-11-20T11:23:00Z">
        <w:r>
          <w:rPr>
            <w:rStyle w:val="Strong"/>
            <w:rFonts w:ascii="Times New Roman" w:hAnsi="Times New Roman" w:cs="Times New Roman"/>
            <w:b w:val="0"/>
            <w:bCs w:val="0"/>
            <w:i/>
            <w:iCs/>
            <w:color w:val="4B4B4B"/>
            <w:spacing w:val="2"/>
            <w:sz w:val="24"/>
            <w:szCs w:val="24"/>
            <w:shd w:val="clear" w:color="auto" w:fill="FAFAFA"/>
          </w:rPr>
          <w:t xml:space="preserve">So </w:t>
        </w:r>
        <w:r>
          <w:rPr>
            <w:rStyle w:val="Strong"/>
            <w:rFonts w:ascii="Times New Roman" w:hAnsi="Times New Roman" w:cs="Times New Roman"/>
            <w:b w:val="0"/>
            <w:bCs w:val="0"/>
            <w:i/>
            <w:iCs/>
            <w:color w:val="4B4B4B"/>
            <w:spacing w:val="2"/>
            <w:sz w:val="24"/>
            <w:szCs w:val="24"/>
            <w:shd w:val="clear" w:color="auto" w:fill="FAFAFA"/>
          </w:rPr>
          <w:t>take a sip of your favorite drink, relax</w:t>
        </w:r>
        <w:r>
          <w:rPr>
            <w:rStyle w:val="Strong"/>
            <w:rFonts w:ascii="Times New Roman" w:hAnsi="Times New Roman" w:cs="Times New Roman"/>
            <w:b w:val="0"/>
            <w:bCs w:val="0"/>
            <w:i/>
            <w:iCs/>
            <w:color w:val="4B4B4B"/>
            <w:spacing w:val="2"/>
            <w:sz w:val="24"/>
            <w:szCs w:val="24"/>
            <w:shd w:val="clear" w:color="auto" w:fill="FAFAFA"/>
          </w:rPr>
          <w:t>,</w:t>
        </w:r>
        <w:r>
          <w:rPr>
            <w:rStyle w:val="Strong"/>
            <w:rFonts w:ascii="Times New Roman" w:hAnsi="Times New Roman" w:cs="Times New Roman"/>
            <w:b w:val="0"/>
            <w:bCs w:val="0"/>
            <w:i/>
            <w:iCs/>
            <w:color w:val="4B4B4B"/>
            <w:spacing w:val="2"/>
            <w:sz w:val="24"/>
            <w:szCs w:val="24"/>
            <w:shd w:val="clear" w:color="auto" w:fill="FAFAFA"/>
          </w:rPr>
          <w:t xml:space="preserve"> and enjoy the thought process</w:t>
        </w:r>
        <w:r>
          <w:rPr>
            <w:rStyle w:val="Strong"/>
            <w:rFonts w:ascii="Times New Roman" w:hAnsi="Times New Roman" w:cs="Times New Roman"/>
            <w:b w:val="0"/>
            <w:bCs w:val="0"/>
            <w:i/>
            <w:iCs/>
            <w:color w:val="4B4B4B"/>
            <w:spacing w:val="2"/>
            <w:sz w:val="24"/>
            <w:szCs w:val="24"/>
            <w:shd w:val="clear" w:color="auto" w:fill="FAFAFA"/>
          </w:rPr>
          <w:t xml:space="preserve">. </w:t>
        </w:r>
      </w:ins>
      <w:ins w:id="32" w:author="Matthew" w:date="2020-11-20T11:21:00Z">
        <w:r w:rsidR="003758C9">
          <w:rPr>
            <w:rStyle w:val="Strong"/>
            <w:rFonts w:ascii="Times New Roman" w:hAnsi="Times New Roman" w:cs="Times New Roman"/>
            <w:b w:val="0"/>
            <w:bCs w:val="0"/>
            <w:i/>
            <w:iCs/>
            <w:color w:val="4B4B4B"/>
            <w:spacing w:val="2"/>
            <w:sz w:val="24"/>
            <w:szCs w:val="24"/>
            <w:shd w:val="clear" w:color="auto" w:fill="FAFAFA"/>
          </w:rPr>
          <w:t>Looking forward to your next draft!</w:t>
        </w:r>
      </w:ins>
    </w:p>
    <w:p w14:paraId="4BE3E39E" w14:textId="00A00EF3" w:rsidR="003758C9" w:rsidRDefault="003758C9" w:rsidP="00B0440C">
      <w:pPr>
        <w:spacing w:line="360" w:lineRule="auto"/>
        <w:ind w:left="-360"/>
        <w:jc w:val="both"/>
        <w:rPr>
          <w:ins w:id="33" w:author="Matthew" w:date="2020-11-20T11:21:00Z"/>
          <w:rStyle w:val="Strong"/>
          <w:rFonts w:ascii="Times New Roman" w:hAnsi="Times New Roman" w:cs="Times New Roman"/>
          <w:b w:val="0"/>
          <w:bCs w:val="0"/>
          <w:i/>
          <w:iCs/>
          <w:color w:val="4B4B4B"/>
          <w:spacing w:val="2"/>
          <w:sz w:val="24"/>
          <w:szCs w:val="24"/>
          <w:shd w:val="clear" w:color="auto" w:fill="FAFAFA"/>
        </w:rPr>
      </w:pPr>
    </w:p>
    <w:p w14:paraId="2A7A13C4" w14:textId="5E5B7937" w:rsidR="00BE242C" w:rsidRPr="003758C9" w:rsidRDefault="003758C9">
      <w:pPr>
        <w:pStyle w:val="ListParagraph"/>
        <w:numPr>
          <w:ilvl w:val="0"/>
          <w:numId w:val="3"/>
        </w:numPr>
        <w:spacing w:line="360" w:lineRule="auto"/>
        <w:jc w:val="both"/>
        <w:rPr>
          <w:rFonts w:ascii="Times New Roman" w:hAnsi="Times New Roman" w:cs="Times New Roman"/>
          <w:i/>
          <w:iCs/>
          <w:color w:val="4B4B4B"/>
          <w:spacing w:val="2"/>
          <w:sz w:val="24"/>
          <w:szCs w:val="24"/>
          <w:shd w:val="clear" w:color="auto" w:fill="FAFAFA"/>
          <w:rPrChange w:id="34" w:author="Matthew" w:date="2020-11-20T11:21:00Z">
            <w:rPr>
              <w:shd w:val="clear" w:color="auto" w:fill="FAFAFA"/>
            </w:rPr>
          </w:rPrChange>
        </w:rPr>
        <w:pPrChange w:id="35" w:author="Matthew" w:date="2020-11-20T11:21:00Z">
          <w:pPr/>
        </w:pPrChange>
      </w:pPr>
      <w:ins w:id="36" w:author="Matthew" w:date="2020-11-20T11:21:00Z">
        <w:r>
          <w:rPr>
            <w:rStyle w:val="Strong"/>
            <w:rFonts w:ascii="Times New Roman" w:hAnsi="Times New Roman" w:cs="Times New Roman"/>
            <w:b w:val="0"/>
            <w:bCs w:val="0"/>
            <w:i/>
            <w:iCs/>
            <w:color w:val="4B4B4B"/>
            <w:spacing w:val="2"/>
            <w:sz w:val="24"/>
            <w:szCs w:val="24"/>
            <w:shd w:val="clear" w:color="auto" w:fill="FAFAFA"/>
          </w:rPr>
          <w:t>Matthew</w:t>
        </w:r>
      </w:ins>
    </w:p>
    <w:sectPr w:rsidR="00BE242C" w:rsidRPr="003758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w:date="2020-11-20T10:51:00Z" w:initials="M">
    <w:p w14:paraId="2F337493" w14:textId="77777777" w:rsidR="00720F29" w:rsidRDefault="00720F29">
      <w:pPr>
        <w:pStyle w:val="CommentText"/>
      </w:pPr>
      <w:r>
        <w:rPr>
          <w:rStyle w:val="CommentReference"/>
        </w:rPr>
        <w:annotationRef/>
      </w:r>
      <w:r>
        <w:t>Hi Ravi!</w:t>
      </w:r>
    </w:p>
    <w:p w14:paraId="3BB09304" w14:textId="77777777" w:rsidR="00720F29" w:rsidRDefault="00720F29">
      <w:pPr>
        <w:pStyle w:val="CommentText"/>
      </w:pPr>
    </w:p>
    <w:p w14:paraId="319F140F" w14:textId="5B5A9A35" w:rsidR="00720F29" w:rsidRPr="00720F29" w:rsidRDefault="00720F29">
      <w:pPr>
        <w:pStyle w:val="CommentText"/>
      </w:pPr>
      <w:r>
        <w:t xml:space="preserve">I think you have missed out the most important part of this prompt: what is your </w:t>
      </w:r>
      <w:r>
        <w:rPr>
          <w:i/>
          <w:iCs/>
        </w:rPr>
        <w:t>challenge</w:t>
      </w:r>
      <w:r>
        <w:t xml:space="preserve"> exactly? Let me break it down to you below.</w:t>
      </w:r>
    </w:p>
  </w:comment>
  <w:comment w:id="1" w:author="Matthew" w:date="2020-11-20T10:53:00Z" w:initials="M">
    <w:p w14:paraId="5ECF2AB6" w14:textId="77777777" w:rsidR="00720F29" w:rsidRDefault="00720F29">
      <w:pPr>
        <w:pStyle w:val="CommentText"/>
      </w:pPr>
      <w:r>
        <w:rPr>
          <w:rStyle w:val="CommentReference"/>
        </w:rPr>
        <w:annotationRef/>
      </w:r>
      <w:r>
        <w:t xml:space="preserve">This is the effect of the </w:t>
      </w:r>
      <w:r>
        <w:rPr>
          <w:i/>
          <w:iCs/>
        </w:rPr>
        <w:t>challenge</w:t>
      </w:r>
      <w:r>
        <w:t xml:space="preserve"> that you had to overcome, but what actually triggered this want to change?</w:t>
      </w:r>
    </w:p>
    <w:p w14:paraId="28C34640" w14:textId="77777777" w:rsidR="00720F29" w:rsidRDefault="00720F29">
      <w:pPr>
        <w:pStyle w:val="CommentText"/>
      </w:pPr>
    </w:p>
    <w:p w14:paraId="3EE470C4" w14:textId="77777777" w:rsidR="00720F29" w:rsidRDefault="00720F29" w:rsidP="00720F29">
      <w:pPr>
        <w:pStyle w:val="CommentText"/>
        <w:numPr>
          <w:ilvl w:val="0"/>
          <w:numId w:val="2"/>
        </w:numPr>
      </w:pPr>
      <w:r>
        <w:t xml:space="preserve"> Did your parents pushed you too hard</w:t>
      </w:r>
      <w:r w:rsidR="00BB1FEB">
        <w:t xml:space="preserve"> or perhaps too little that you wanted them to start looking at you through your achievements?</w:t>
      </w:r>
    </w:p>
    <w:p w14:paraId="18D14AA3" w14:textId="77777777" w:rsidR="00BB1FEB" w:rsidRDefault="00BB1FEB" w:rsidP="00720F29">
      <w:pPr>
        <w:pStyle w:val="CommentText"/>
        <w:numPr>
          <w:ilvl w:val="0"/>
          <w:numId w:val="2"/>
        </w:numPr>
      </w:pPr>
      <w:r>
        <w:t xml:space="preserve"> Was it peer pressure (e.g. final exams are coming, university admissions applications are nearing)?</w:t>
      </w:r>
    </w:p>
    <w:p w14:paraId="045D9C92" w14:textId="77777777" w:rsidR="00BB1FEB" w:rsidRDefault="00BB1FEB" w:rsidP="00BB1FEB">
      <w:pPr>
        <w:pStyle w:val="CommentText"/>
        <w:numPr>
          <w:ilvl w:val="0"/>
          <w:numId w:val="2"/>
        </w:numPr>
      </w:pPr>
      <w:r>
        <w:t xml:space="preserve"> Or maybe something else?</w:t>
      </w:r>
    </w:p>
    <w:p w14:paraId="07340F8B" w14:textId="77777777" w:rsidR="00BB1FEB" w:rsidRDefault="00BB1FEB" w:rsidP="00BB1FEB">
      <w:pPr>
        <w:pStyle w:val="CommentText"/>
      </w:pPr>
    </w:p>
    <w:p w14:paraId="3DDAD7C5" w14:textId="334DD7E7" w:rsidR="00BB1FEB" w:rsidRPr="00720F29" w:rsidRDefault="00BB1FEB" w:rsidP="00BB1FEB">
      <w:pPr>
        <w:pStyle w:val="CommentText"/>
      </w:pPr>
      <w:r>
        <w:t>Bring your readers deep down to the center of your train of thought back then.</w:t>
      </w:r>
    </w:p>
  </w:comment>
  <w:comment w:id="2" w:author="Matthew" w:date="2020-11-20T11:00:00Z" w:initials="M">
    <w:p w14:paraId="72F5AFC8" w14:textId="77777777" w:rsidR="00BB1FEB" w:rsidRDefault="00BB1FEB">
      <w:pPr>
        <w:pStyle w:val="CommentText"/>
      </w:pPr>
      <w:r>
        <w:rPr>
          <w:rStyle w:val="CommentReference"/>
        </w:rPr>
        <w:annotationRef/>
      </w:r>
      <w:r>
        <w:t xml:space="preserve">This is a good depiction of the </w:t>
      </w:r>
      <w:r>
        <w:rPr>
          <w:i/>
          <w:iCs/>
        </w:rPr>
        <w:t>turning point</w:t>
      </w:r>
      <w:r>
        <w:t xml:space="preserve"> in your story, where you went from </w:t>
      </w:r>
      <w:r>
        <w:rPr>
          <w:i/>
          <w:iCs/>
        </w:rPr>
        <w:t xml:space="preserve">bad </w:t>
      </w:r>
      <w:r>
        <w:t xml:space="preserve">to </w:t>
      </w:r>
      <w:r>
        <w:rPr>
          <w:i/>
          <w:iCs/>
        </w:rPr>
        <w:t>good</w:t>
      </w:r>
      <w:r>
        <w:t xml:space="preserve">. </w:t>
      </w:r>
    </w:p>
    <w:p w14:paraId="111AC404" w14:textId="77777777" w:rsidR="00BB1FEB" w:rsidRDefault="00BB1FEB">
      <w:pPr>
        <w:pStyle w:val="CommentText"/>
      </w:pPr>
    </w:p>
    <w:p w14:paraId="71229F7F" w14:textId="77777777" w:rsidR="00BB1FEB" w:rsidRDefault="00BB1FEB">
      <w:pPr>
        <w:pStyle w:val="CommentText"/>
      </w:pPr>
      <w:r>
        <w:t>Here, I want you to add in authentic little details that links to the root cause you will be describing above. Say, when you said you were stranded on “no man’s land,” what does that infer? You further added that you went back to the “things I love” – I assume you stopped pursuing these hobbies of yours during your</w:t>
      </w:r>
      <w:r>
        <w:rPr>
          <w:i/>
          <w:iCs/>
        </w:rPr>
        <w:t xml:space="preserve"> down</w:t>
      </w:r>
      <w:r>
        <w:t xml:space="preserve"> period? If yes, why? Did your friends not invite you </w:t>
      </w:r>
      <w:r w:rsidR="007B456B">
        <w:t xml:space="preserve">to their groups anymore? </w:t>
      </w:r>
    </w:p>
    <w:p w14:paraId="36F82E66" w14:textId="77777777" w:rsidR="007B456B" w:rsidRDefault="007B456B">
      <w:pPr>
        <w:pStyle w:val="CommentText"/>
      </w:pPr>
    </w:p>
    <w:p w14:paraId="4C609202" w14:textId="72A83BAA" w:rsidR="007B456B" w:rsidRPr="00BB1FEB" w:rsidRDefault="007B456B">
      <w:pPr>
        <w:pStyle w:val="CommentText"/>
      </w:pPr>
      <w:r>
        <w:t>At this stage, the smallest of details you’re missing here can easily be the richest and most interesting part of your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9F140F" w15:done="0"/>
  <w15:commentEx w15:paraId="3DDAD7C5" w15:done="0"/>
  <w15:commentEx w15:paraId="4C609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1E4B" w16cex:dateUtc="2020-11-20T02:51:00Z"/>
  <w16cex:commentExtensible w16cex:durableId="23621EAA" w16cex:dateUtc="2020-11-20T02:53:00Z"/>
  <w16cex:commentExtensible w16cex:durableId="23622060" w16cex:dateUtc="2020-11-20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9F140F" w16cid:durableId="23621E4B"/>
  <w16cid:commentId w16cid:paraId="3DDAD7C5" w16cid:durableId="23621EAA"/>
  <w16cid:commentId w16cid:paraId="4C609202" w16cid:durableId="236220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4CA4"/>
    <w:multiLevelType w:val="hybridMultilevel"/>
    <w:tmpl w:val="87C8694C"/>
    <w:lvl w:ilvl="0" w:tplc="52DE7C2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F2142D"/>
    <w:multiLevelType w:val="hybridMultilevel"/>
    <w:tmpl w:val="E27671DA"/>
    <w:lvl w:ilvl="0" w:tplc="B05661F2">
      <w:numFmt w:val="bullet"/>
      <w:lvlText w:val="-"/>
      <w:lvlJc w:val="left"/>
      <w:pPr>
        <w:ind w:left="0" w:hanging="360"/>
      </w:pPr>
      <w:rPr>
        <w:rFonts w:ascii="Times New Roman" w:eastAsiaTheme="minorHAns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47"/>
    <w:rsid w:val="0001386B"/>
    <w:rsid w:val="00016D8B"/>
    <w:rsid w:val="00024CEF"/>
    <w:rsid w:val="000265B8"/>
    <w:rsid w:val="000358A9"/>
    <w:rsid w:val="00036E9A"/>
    <w:rsid w:val="000407D4"/>
    <w:rsid w:val="000545EA"/>
    <w:rsid w:val="00056F1E"/>
    <w:rsid w:val="0006167E"/>
    <w:rsid w:val="00064B84"/>
    <w:rsid w:val="0006708A"/>
    <w:rsid w:val="00072001"/>
    <w:rsid w:val="000A22C6"/>
    <w:rsid w:val="000C5BCD"/>
    <w:rsid w:val="000D52E7"/>
    <w:rsid w:val="00101FCB"/>
    <w:rsid w:val="00110230"/>
    <w:rsid w:val="00116A7C"/>
    <w:rsid w:val="00132F88"/>
    <w:rsid w:val="00141A19"/>
    <w:rsid w:val="00150C6D"/>
    <w:rsid w:val="00161870"/>
    <w:rsid w:val="001636B8"/>
    <w:rsid w:val="00174987"/>
    <w:rsid w:val="00185696"/>
    <w:rsid w:val="0018755A"/>
    <w:rsid w:val="00191ECC"/>
    <w:rsid w:val="00194805"/>
    <w:rsid w:val="001A547B"/>
    <w:rsid w:val="001C081D"/>
    <w:rsid w:val="001D3BA9"/>
    <w:rsid w:val="001D56DC"/>
    <w:rsid w:val="001E4834"/>
    <w:rsid w:val="001E66CA"/>
    <w:rsid w:val="001E7951"/>
    <w:rsid w:val="001F1C4B"/>
    <w:rsid w:val="001F54C8"/>
    <w:rsid w:val="0020188C"/>
    <w:rsid w:val="00207E7C"/>
    <w:rsid w:val="00210800"/>
    <w:rsid w:val="00212D09"/>
    <w:rsid w:val="00214378"/>
    <w:rsid w:val="00221387"/>
    <w:rsid w:val="0022435D"/>
    <w:rsid w:val="0023127C"/>
    <w:rsid w:val="0023196A"/>
    <w:rsid w:val="00247B47"/>
    <w:rsid w:val="00266AAD"/>
    <w:rsid w:val="002706F1"/>
    <w:rsid w:val="00281E28"/>
    <w:rsid w:val="002A4F58"/>
    <w:rsid w:val="002B0DF9"/>
    <w:rsid w:val="002D18E9"/>
    <w:rsid w:val="002F56E1"/>
    <w:rsid w:val="00301835"/>
    <w:rsid w:val="00305559"/>
    <w:rsid w:val="003062A3"/>
    <w:rsid w:val="00322629"/>
    <w:rsid w:val="00337E18"/>
    <w:rsid w:val="003546A1"/>
    <w:rsid w:val="00355210"/>
    <w:rsid w:val="003758C9"/>
    <w:rsid w:val="003773D4"/>
    <w:rsid w:val="00382E44"/>
    <w:rsid w:val="003877EE"/>
    <w:rsid w:val="00397C67"/>
    <w:rsid w:val="003B393F"/>
    <w:rsid w:val="003C231F"/>
    <w:rsid w:val="003C31A0"/>
    <w:rsid w:val="003C413C"/>
    <w:rsid w:val="003C5426"/>
    <w:rsid w:val="003D157A"/>
    <w:rsid w:val="003E016D"/>
    <w:rsid w:val="0040374B"/>
    <w:rsid w:val="00417289"/>
    <w:rsid w:val="004250F0"/>
    <w:rsid w:val="00453861"/>
    <w:rsid w:val="00455BCF"/>
    <w:rsid w:val="00460A13"/>
    <w:rsid w:val="0048265F"/>
    <w:rsid w:val="004A2D28"/>
    <w:rsid w:val="004A53CF"/>
    <w:rsid w:val="004B0C4B"/>
    <w:rsid w:val="004D08A7"/>
    <w:rsid w:val="004D56F4"/>
    <w:rsid w:val="004E6BB7"/>
    <w:rsid w:val="004F0210"/>
    <w:rsid w:val="004F758E"/>
    <w:rsid w:val="00523070"/>
    <w:rsid w:val="0055249D"/>
    <w:rsid w:val="00552EAB"/>
    <w:rsid w:val="00593E4E"/>
    <w:rsid w:val="00597DEF"/>
    <w:rsid w:val="005C57D4"/>
    <w:rsid w:val="005D3FAA"/>
    <w:rsid w:val="005E1E19"/>
    <w:rsid w:val="005E3ACE"/>
    <w:rsid w:val="00614429"/>
    <w:rsid w:val="00633AEF"/>
    <w:rsid w:val="00633FB8"/>
    <w:rsid w:val="0064375D"/>
    <w:rsid w:val="00644173"/>
    <w:rsid w:val="0065303E"/>
    <w:rsid w:val="006543D4"/>
    <w:rsid w:val="006649C0"/>
    <w:rsid w:val="00692A8F"/>
    <w:rsid w:val="006932A5"/>
    <w:rsid w:val="006A3BE3"/>
    <w:rsid w:val="006A6186"/>
    <w:rsid w:val="006B7D69"/>
    <w:rsid w:val="006F132F"/>
    <w:rsid w:val="007000AF"/>
    <w:rsid w:val="00720F29"/>
    <w:rsid w:val="007228FF"/>
    <w:rsid w:val="0073472D"/>
    <w:rsid w:val="00735D43"/>
    <w:rsid w:val="00740713"/>
    <w:rsid w:val="007422D3"/>
    <w:rsid w:val="00745408"/>
    <w:rsid w:val="00751F9B"/>
    <w:rsid w:val="00753D2D"/>
    <w:rsid w:val="0076307C"/>
    <w:rsid w:val="00773D42"/>
    <w:rsid w:val="00773E8D"/>
    <w:rsid w:val="00797CE9"/>
    <w:rsid w:val="007B456B"/>
    <w:rsid w:val="007C4A22"/>
    <w:rsid w:val="007E2E0E"/>
    <w:rsid w:val="007F1510"/>
    <w:rsid w:val="007F6124"/>
    <w:rsid w:val="00817009"/>
    <w:rsid w:val="00834FBB"/>
    <w:rsid w:val="008364B0"/>
    <w:rsid w:val="008635CC"/>
    <w:rsid w:val="00874348"/>
    <w:rsid w:val="00883DA9"/>
    <w:rsid w:val="0089527F"/>
    <w:rsid w:val="00895861"/>
    <w:rsid w:val="00895A16"/>
    <w:rsid w:val="008961BC"/>
    <w:rsid w:val="00896E51"/>
    <w:rsid w:val="008B552A"/>
    <w:rsid w:val="008D5836"/>
    <w:rsid w:val="008D76AC"/>
    <w:rsid w:val="008E2F35"/>
    <w:rsid w:val="008F1523"/>
    <w:rsid w:val="009053F8"/>
    <w:rsid w:val="009121CA"/>
    <w:rsid w:val="00921D11"/>
    <w:rsid w:val="00936CA4"/>
    <w:rsid w:val="00942457"/>
    <w:rsid w:val="00944608"/>
    <w:rsid w:val="00954760"/>
    <w:rsid w:val="0096308A"/>
    <w:rsid w:val="0096636A"/>
    <w:rsid w:val="009815BB"/>
    <w:rsid w:val="00982A11"/>
    <w:rsid w:val="009833D2"/>
    <w:rsid w:val="00987CFF"/>
    <w:rsid w:val="009A04DA"/>
    <w:rsid w:val="009A1EBA"/>
    <w:rsid w:val="009A3D09"/>
    <w:rsid w:val="009D4F37"/>
    <w:rsid w:val="009F283E"/>
    <w:rsid w:val="009F2955"/>
    <w:rsid w:val="009F504C"/>
    <w:rsid w:val="00A018A8"/>
    <w:rsid w:val="00A05752"/>
    <w:rsid w:val="00A114C3"/>
    <w:rsid w:val="00A17CBD"/>
    <w:rsid w:val="00A262FC"/>
    <w:rsid w:val="00A45884"/>
    <w:rsid w:val="00A464E3"/>
    <w:rsid w:val="00A520E7"/>
    <w:rsid w:val="00A572AF"/>
    <w:rsid w:val="00A67343"/>
    <w:rsid w:val="00A87DD9"/>
    <w:rsid w:val="00A9378A"/>
    <w:rsid w:val="00A9794A"/>
    <w:rsid w:val="00AB1185"/>
    <w:rsid w:val="00AB32EC"/>
    <w:rsid w:val="00AB56DD"/>
    <w:rsid w:val="00AD13B0"/>
    <w:rsid w:val="00AD3198"/>
    <w:rsid w:val="00AD39C3"/>
    <w:rsid w:val="00AE4D45"/>
    <w:rsid w:val="00B02980"/>
    <w:rsid w:val="00B0440C"/>
    <w:rsid w:val="00B546BE"/>
    <w:rsid w:val="00B62D07"/>
    <w:rsid w:val="00B6347A"/>
    <w:rsid w:val="00B7440D"/>
    <w:rsid w:val="00B91CDB"/>
    <w:rsid w:val="00B9381E"/>
    <w:rsid w:val="00B96986"/>
    <w:rsid w:val="00BB1FEB"/>
    <w:rsid w:val="00BB5E63"/>
    <w:rsid w:val="00BB7BAA"/>
    <w:rsid w:val="00BE1479"/>
    <w:rsid w:val="00BE242C"/>
    <w:rsid w:val="00BF11E1"/>
    <w:rsid w:val="00BF7DB0"/>
    <w:rsid w:val="00C053A8"/>
    <w:rsid w:val="00C14DE6"/>
    <w:rsid w:val="00C17A87"/>
    <w:rsid w:val="00C313C1"/>
    <w:rsid w:val="00C328DD"/>
    <w:rsid w:val="00C36C6B"/>
    <w:rsid w:val="00C4557A"/>
    <w:rsid w:val="00C622FB"/>
    <w:rsid w:val="00C66200"/>
    <w:rsid w:val="00CA611F"/>
    <w:rsid w:val="00CB16FD"/>
    <w:rsid w:val="00CB7B80"/>
    <w:rsid w:val="00CE1643"/>
    <w:rsid w:val="00CE4DC7"/>
    <w:rsid w:val="00CF39B8"/>
    <w:rsid w:val="00CF41D4"/>
    <w:rsid w:val="00D01A2C"/>
    <w:rsid w:val="00D061F7"/>
    <w:rsid w:val="00D06DD2"/>
    <w:rsid w:val="00D07218"/>
    <w:rsid w:val="00D07C9A"/>
    <w:rsid w:val="00D3293A"/>
    <w:rsid w:val="00D35AD3"/>
    <w:rsid w:val="00D6544A"/>
    <w:rsid w:val="00D86020"/>
    <w:rsid w:val="00DA3958"/>
    <w:rsid w:val="00DA4382"/>
    <w:rsid w:val="00DB74E4"/>
    <w:rsid w:val="00DC0F49"/>
    <w:rsid w:val="00DC4BA3"/>
    <w:rsid w:val="00DD1C5F"/>
    <w:rsid w:val="00DD1EAE"/>
    <w:rsid w:val="00DD584D"/>
    <w:rsid w:val="00DE3A33"/>
    <w:rsid w:val="00DF0907"/>
    <w:rsid w:val="00DF175E"/>
    <w:rsid w:val="00DF39D4"/>
    <w:rsid w:val="00DF3CFA"/>
    <w:rsid w:val="00DF3F1A"/>
    <w:rsid w:val="00E07EC5"/>
    <w:rsid w:val="00E12605"/>
    <w:rsid w:val="00E12D84"/>
    <w:rsid w:val="00E21394"/>
    <w:rsid w:val="00E27E37"/>
    <w:rsid w:val="00E3275D"/>
    <w:rsid w:val="00E47859"/>
    <w:rsid w:val="00E527F8"/>
    <w:rsid w:val="00E543A3"/>
    <w:rsid w:val="00E72E98"/>
    <w:rsid w:val="00E73E16"/>
    <w:rsid w:val="00E74F98"/>
    <w:rsid w:val="00E94208"/>
    <w:rsid w:val="00EA10F4"/>
    <w:rsid w:val="00EB2630"/>
    <w:rsid w:val="00ED0582"/>
    <w:rsid w:val="00F04A6F"/>
    <w:rsid w:val="00F077DF"/>
    <w:rsid w:val="00F116F1"/>
    <w:rsid w:val="00F16EAF"/>
    <w:rsid w:val="00F224DE"/>
    <w:rsid w:val="00F413D6"/>
    <w:rsid w:val="00F42216"/>
    <w:rsid w:val="00F4293E"/>
    <w:rsid w:val="00F63595"/>
    <w:rsid w:val="00F67A46"/>
    <w:rsid w:val="00F73060"/>
    <w:rsid w:val="00F76788"/>
    <w:rsid w:val="00F93781"/>
    <w:rsid w:val="00FB37C3"/>
    <w:rsid w:val="00FC02F6"/>
    <w:rsid w:val="00FC47E4"/>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57175"/>
  <w15:docId w15:val="{37C3DD93-A1AC-2F46-9F22-0DB1BFDB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03BB-A408-1943-92FE-7B29F0CE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19</cp:revision>
  <dcterms:created xsi:type="dcterms:W3CDTF">2020-11-12T04:18:00Z</dcterms:created>
  <dcterms:modified xsi:type="dcterms:W3CDTF">2020-11-20T03:23:00Z</dcterms:modified>
</cp:coreProperties>
</file>