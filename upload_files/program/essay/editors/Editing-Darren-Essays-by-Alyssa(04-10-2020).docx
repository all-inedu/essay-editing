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NeutrifStudio-Regular" w:eastAsia="NeutrifStudio-Regular" w:hAnsi="NeutrifStudio-Regular" w:cs="NeutrifStudio-Regular"/>
          <w:b/>
          <w:color w:val="4A4A4A"/>
        </w:rPr>
        <w:t>7. Share an essay on any topic of your choice. It can be one you’ve already written, one that responds to a different prompt, or one of your own design.</w:t>
      </w:r>
    </w:p>
    <w:p w14:paraId="00000002" w14:textId="77777777" w:rsidR="0074183D" w:rsidRDefault="0074183D">
      <w:pPr>
        <w:rPr>
          <w:rFonts w:ascii="Times New Roman" w:eastAsia="Times New Roman" w:hAnsi="Times New Roman" w:cs="Times New Roman"/>
          <w:color w:val="000000"/>
        </w:rPr>
      </w:pPr>
    </w:p>
    <w:p w14:paraId="00000003" w14:textId="77777777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some reason, my brain keeps humming “I’m Lovin It” whenever I swim. McDonalds has been with me my entire life. I </w:t>
      </w:r>
      <w:r>
        <w:rPr>
          <w:rFonts w:ascii="Times New Roman" w:eastAsia="Times New Roman" w:hAnsi="Times New Roman" w:cs="Times New Roman"/>
        </w:rPr>
        <w:t>have to eat McDonalds</w:t>
      </w:r>
      <w:r>
        <w:rPr>
          <w:rFonts w:ascii="Times New Roman" w:eastAsia="Times New Roman" w:hAnsi="Times New Roman" w:cs="Times New Roman"/>
          <w:color w:val="000000"/>
        </w:rPr>
        <w:t xml:space="preserve"> in every country I </w:t>
      </w:r>
      <w:r>
        <w:rPr>
          <w:rFonts w:ascii="Times New Roman" w:eastAsia="Times New Roman" w:hAnsi="Times New Roman" w:cs="Times New Roman"/>
        </w:rPr>
        <w:t>visit, every time</w:t>
      </w:r>
      <w:r>
        <w:rPr>
          <w:rFonts w:ascii="Times New Roman" w:eastAsia="Times New Roman" w:hAnsi="Times New Roman" w:cs="Times New Roman"/>
          <w:color w:val="000000"/>
        </w:rPr>
        <w:t xml:space="preserve"> I win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color w:val="000000"/>
        </w:rPr>
        <w:t xml:space="preserve"> lose, and </w:t>
      </w:r>
      <w:r>
        <w:rPr>
          <w:rFonts w:ascii="Times New Roman" w:eastAsia="Times New Roman" w:hAnsi="Times New Roman" w:cs="Times New Roman"/>
        </w:rPr>
        <w:t>this story begins with a loss</w:t>
      </w:r>
      <w:r>
        <w:rPr>
          <w:rFonts w:ascii="Times New Roman" w:eastAsia="Times New Roman" w:hAnsi="Times New Roman" w:cs="Times New Roman"/>
          <w:color w:val="000000"/>
        </w:rPr>
        <w:t>. </w:t>
      </w:r>
    </w:p>
    <w:p w14:paraId="00000004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05" w14:textId="77777777" w:rsidR="0074183D" w:rsidRDefault="00D914D1">
      <w:pPr>
        <w:rPr>
          <w:rFonts w:ascii="Times New Roman" w:eastAsia="Times New Roman" w:hAnsi="Times New Roman" w:cs="Times New Roman"/>
          <w:color w:val="000000"/>
        </w:rPr>
      </w:pPr>
      <w:commentRangeStart w:id="0"/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color w:val="000000"/>
        </w:rPr>
        <w:t>nter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color w:val="000000"/>
        </w:rPr>
        <w:t xml:space="preserve"> middle school, </w:t>
      </w:r>
      <w:r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  <w:color w:val="000000"/>
        </w:rPr>
        <w:t xml:space="preserve"> school’s swimming coach was scouting out potential candid</w:t>
      </w:r>
      <w:r>
        <w:rPr>
          <w:rFonts w:ascii="Times New Roman" w:eastAsia="Times New Roman" w:hAnsi="Times New Roman" w:cs="Times New Roman"/>
        </w:rPr>
        <w:t>ates. I was immediately excited and signed up for the try outs, but I simply did not make the cut. Days later, I sat down at McDonalds accompanying my friends who returned from swimming practice, and frustratingly listened to all their complaints about practice while munching on my chicken nugget</w:t>
      </w:r>
      <w:commentRangeStart w:id="1"/>
      <w:r>
        <w:rPr>
          <w:rFonts w:ascii="Times New Roman" w:eastAsia="Times New Roman" w:hAnsi="Times New Roman" w:cs="Times New Roman"/>
        </w:rPr>
        <w:t>s</w:t>
      </w:r>
      <w:commentRangeEnd w:id="1"/>
      <w:r w:rsidR="00854AC3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</w:rPr>
        <w:t>.</w:t>
      </w:r>
      <w:commentRangeEnd w:id="0"/>
      <w:r w:rsidR="00D40B1C">
        <w:rPr>
          <w:rStyle w:val="CommentReference"/>
        </w:rPr>
        <w:commentReference w:id="0"/>
      </w:r>
    </w:p>
    <w:p w14:paraId="00000006" w14:textId="77777777" w:rsidR="0074183D" w:rsidRDefault="0074183D">
      <w:pPr>
        <w:rPr>
          <w:rFonts w:ascii="Times New Roman" w:eastAsia="Times New Roman" w:hAnsi="Times New Roman" w:cs="Times New Roman"/>
          <w:color w:val="000000"/>
        </w:rPr>
      </w:pPr>
    </w:p>
    <w:p w14:paraId="00000007" w14:textId="77777777" w:rsidR="0074183D" w:rsidRDefault="00D914D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Ever since I could remember, I was obsessed with the water and would float for hours at the local public pool every day. So to get in, I decided to stop floating and start swimming. I spent lap after lap replicating the movements of Olympic swimmers and grilling my lungs. </w:t>
      </w:r>
      <w:commentRangeStart w:id="2"/>
      <w:r>
        <w:rPr>
          <w:rFonts w:ascii="Times New Roman" w:eastAsia="Times New Roman" w:hAnsi="Times New Roman" w:cs="Times New Roman"/>
          <w:color w:val="000000"/>
        </w:rPr>
        <w:t xml:space="preserve">On one occasion, I had fallen off my bike and badly scraped </w:t>
      </w:r>
      <w:commentRangeStart w:id="3"/>
      <w:r>
        <w:rPr>
          <w:rFonts w:ascii="Times New Roman" w:eastAsia="Times New Roman" w:hAnsi="Times New Roman" w:cs="Times New Roman"/>
          <w:color w:val="000000"/>
        </w:rPr>
        <w:t>my knees</w:t>
      </w:r>
      <w:commentRangeEnd w:id="2"/>
      <w:r w:rsidR="00854AC3">
        <w:rPr>
          <w:rStyle w:val="CommentReference"/>
        </w:rPr>
        <w:commentReference w:id="2"/>
      </w:r>
      <w:commentRangeEnd w:id="3"/>
      <w:r w:rsidR="001805AD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color w:val="000000"/>
        </w:rPr>
        <w:t xml:space="preserve">, yet I still carried on. Chlorine, sweat and pain was not going to stop me from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color w:val="000000"/>
        </w:rPr>
        <w:t xml:space="preserve"> my own passionate ends meet. </w:t>
      </w:r>
    </w:p>
    <w:p w14:paraId="00000008" w14:textId="77777777" w:rsidR="0074183D" w:rsidRDefault="0074183D">
      <w:pPr>
        <w:rPr>
          <w:rFonts w:ascii="Times New Roman" w:eastAsia="Times New Roman" w:hAnsi="Times New Roman" w:cs="Times New Roman"/>
          <w:color w:val="000000"/>
        </w:rPr>
      </w:pPr>
    </w:p>
    <w:p w14:paraId="00000009" w14:textId="77777777" w:rsidR="0074183D" w:rsidRDefault="00D914D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frustration of not making the cut was not unfamiliar. </w:t>
      </w:r>
      <w:commentRangeStart w:id="4"/>
      <w:r>
        <w:rPr>
          <w:rFonts w:ascii="Times New Roman" w:eastAsia="Times New Roman" w:hAnsi="Times New Roman" w:cs="Times New Roman"/>
          <w:color w:val="000000"/>
        </w:rPr>
        <w:t>Tha</w:t>
      </w:r>
      <w:commentRangeEnd w:id="4"/>
      <w:r w:rsidR="00854AC3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color w:val="000000"/>
        </w:rPr>
        <w:t xml:space="preserve">t day </w:t>
      </w:r>
      <w:r>
        <w:rPr>
          <w:rFonts w:ascii="Times New Roman" w:eastAsia="Times New Roman" w:hAnsi="Times New Roman" w:cs="Times New Roman"/>
        </w:rPr>
        <w:t>at McDonalds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commentRangeStart w:id="5"/>
      <w:r>
        <w:rPr>
          <w:rFonts w:ascii="Times New Roman" w:eastAsia="Times New Roman" w:hAnsi="Times New Roman" w:cs="Times New Roman"/>
          <w:color w:val="000000"/>
        </w:rPr>
        <w:t>I remembered</w:t>
      </w:r>
      <w:commentRangeEnd w:id="5"/>
      <w:r w:rsidR="00854AC3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color w:val="000000"/>
        </w:rPr>
        <w:t xml:space="preserve"> the struggles my parents went through, working back to back jobs at the supermarket in the freezing winter without even a coat. Even as we slept on couches, my parents were happy to skip their meals and put their happiness aside so that I could happily eat my chicken nuggets. 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000000A" w14:textId="77777777" w:rsidR="0074183D" w:rsidRDefault="00D914D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 the next try out my heart was racing, but when it was time to jump into the water, I knew that I was at home. </w:t>
      </w:r>
      <w:commentRangeStart w:id="6"/>
      <w:r>
        <w:rPr>
          <w:rFonts w:ascii="Times New Roman" w:eastAsia="Times New Roman" w:hAnsi="Times New Roman" w:cs="Times New Roman"/>
          <w:color w:val="000000"/>
        </w:rPr>
        <w:t>Sprinting</w:t>
      </w:r>
      <w:commentRangeEnd w:id="6"/>
      <w:r w:rsidR="00854AC3">
        <w:rPr>
          <w:rStyle w:val="CommentReference"/>
        </w:rPr>
        <w:commentReference w:id="6"/>
      </w:r>
      <w:r>
        <w:rPr>
          <w:rFonts w:ascii="Times New Roman" w:eastAsia="Times New Roman" w:hAnsi="Times New Roman" w:cs="Times New Roman"/>
          <w:color w:val="000000"/>
        </w:rPr>
        <w:t xml:space="preserve"> suddenly did not feel like anything, and my heart’s excitement just dragged me to the other end. After this hard fought battle, I finally made it into the team and we began training to qualify for regional swim meets. After continuous weekly practices I made it into my region’s top three.</w:t>
      </w:r>
    </w:p>
    <w:p w14:paraId="0000000B" w14:textId="77777777" w:rsidR="0074183D" w:rsidRDefault="0074183D">
      <w:pPr>
        <w:rPr>
          <w:rFonts w:ascii="Times New Roman" w:eastAsia="Times New Roman" w:hAnsi="Times New Roman" w:cs="Times New Roman"/>
          <w:color w:val="000000"/>
        </w:rPr>
      </w:pPr>
    </w:p>
    <w:p w14:paraId="0000000C" w14:textId="237ED6E7" w:rsidR="0074183D" w:rsidRDefault="00D914D1">
      <w:pPr>
        <w:rPr>
          <w:rFonts w:ascii="Times New Roman" w:eastAsia="Times New Roman" w:hAnsi="Times New Roman" w:cs="Times New Roman"/>
        </w:rPr>
      </w:pPr>
      <w:commentRangeStart w:id="7"/>
      <w:r>
        <w:rPr>
          <w:rFonts w:ascii="Times New Roman" w:eastAsia="Times New Roman" w:hAnsi="Times New Roman" w:cs="Times New Roman"/>
          <w:color w:val="000000"/>
        </w:rPr>
        <w:t>But</w:t>
      </w:r>
      <w:commentRangeEnd w:id="7"/>
      <w:r w:rsidR="00854AC3">
        <w:rPr>
          <w:rStyle w:val="CommentReference"/>
        </w:rPr>
        <w:commentReference w:id="7"/>
      </w:r>
      <w:r>
        <w:rPr>
          <w:rFonts w:ascii="Times New Roman" w:eastAsia="Times New Roman" w:hAnsi="Times New Roman" w:cs="Times New Roman"/>
          <w:color w:val="000000"/>
        </w:rPr>
        <w:t xml:space="preserve"> due to financial struggles,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 was unable to attend national and international swim meets</w:t>
      </w:r>
      <w:r>
        <w:rPr>
          <w:rFonts w:ascii="Times New Roman" w:eastAsia="Times New Roman" w:hAnsi="Times New Roman" w:cs="Times New Roman"/>
        </w:rPr>
        <w:t xml:space="preserve">. </w:t>
      </w:r>
      <w:commentRangeStart w:id="8"/>
      <w:r>
        <w:rPr>
          <w:rFonts w:ascii="Times New Roman" w:eastAsia="Times New Roman" w:hAnsi="Times New Roman" w:cs="Times New Roman"/>
        </w:rPr>
        <w:t>Knowing that this would limit my other teammates who could finance these trips</w:t>
      </w:r>
      <w:commentRangeEnd w:id="8"/>
      <w:r w:rsidR="001805AD">
        <w:rPr>
          <w:rStyle w:val="CommentReference"/>
        </w:rPr>
        <w:commentReference w:id="8"/>
      </w:r>
      <w:r>
        <w:rPr>
          <w:rFonts w:ascii="Times New Roman" w:eastAsia="Times New Roman" w:hAnsi="Times New Roman" w:cs="Times New Roman"/>
        </w:rPr>
        <w:t xml:space="preserve">, I knew that letting go of my active role in the team would allow the team to have better results. It was hard to let go, but </w:t>
      </w:r>
      <w:commentRangeStart w:id="9"/>
      <w:r>
        <w:rPr>
          <w:rFonts w:ascii="Times New Roman" w:eastAsia="Times New Roman" w:hAnsi="Times New Roman" w:cs="Times New Roman"/>
        </w:rPr>
        <w:t>after re-watching a video of my coach shouting for me at a race and a glimpse of smile in his face as I touched the finish line, I wondered how it feels like to help someone winning a race</w:t>
      </w:r>
      <w:commentRangeEnd w:id="9"/>
      <w:r w:rsidR="00854AC3">
        <w:rPr>
          <w:rStyle w:val="CommentReference"/>
        </w:rPr>
        <w:commentReference w:id="9"/>
      </w:r>
      <w:r>
        <w:rPr>
          <w:rFonts w:ascii="Times New Roman" w:eastAsia="Times New Roman" w:hAnsi="Times New Roman" w:cs="Times New Roman"/>
        </w:rPr>
        <w:t xml:space="preserve">. Since then, I made it my main priority to motivate my teammates to be at their best. If I can’t help my team in a race, I will help all I can from the side line. </w:t>
      </w:r>
    </w:p>
    <w:p w14:paraId="0000000D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0E" w14:textId="77777777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would show them diving tricks, take their lap times, loudly cheer and commend them while they were swimming, but most importantly I alleviated the mood. Knowing from personal experience all the pressure that the school, team and their families place on their shoulders, I always made sure there was a fun atmosphere when practicing or at races. </w:t>
      </w:r>
    </w:p>
    <w:p w14:paraId="0000000F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10" w14:textId="77777777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always made sure there was music playing around, and I would be the loud one in the group who sang first. I remember at one local swim meet, the venue was playing Michael Jackson’s “Smooth Criminal”, and there I was singing on the top of my lungs and doing the moonwalk in front of strangers and my teammates. It was a great time because the entire team joined in while everyone else was simply confused. </w:t>
      </w:r>
      <w:commentRangeStart w:id="10"/>
      <w:r>
        <w:rPr>
          <w:rFonts w:ascii="Times New Roman" w:eastAsia="Times New Roman" w:hAnsi="Times New Roman" w:cs="Times New Roman"/>
        </w:rPr>
        <w:t xml:space="preserve">I made myself approachable, and because of this </w:t>
      </w:r>
      <w:r>
        <w:rPr>
          <w:rFonts w:ascii="Times New Roman" w:eastAsia="Times New Roman" w:hAnsi="Times New Roman" w:cs="Times New Roman"/>
        </w:rPr>
        <w:lastRenderedPageBreak/>
        <w:t xml:space="preserve">they were able to honestly give me their thoughts that </w:t>
      </w:r>
      <w:commentRangeEnd w:id="10"/>
      <w:r w:rsidR="00854AC3">
        <w:rPr>
          <w:rStyle w:val="CommentReference"/>
        </w:rPr>
        <w:commentReference w:id="10"/>
      </w:r>
      <w:r>
        <w:rPr>
          <w:rFonts w:ascii="Times New Roman" w:eastAsia="Times New Roman" w:hAnsi="Times New Roman" w:cs="Times New Roman"/>
        </w:rPr>
        <w:t xml:space="preserve">I could deliver to the coach, whether it would be about the strategy or our participant list. </w:t>
      </w:r>
      <w:commentRangeStart w:id="11"/>
      <w:r>
        <w:rPr>
          <w:rFonts w:ascii="Times New Roman" w:eastAsia="Times New Roman" w:hAnsi="Times New Roman" w:cs="Times New Roman"/>
        </w:rPr>
        <w:t>I always made whatever happened, we had to come back with a trophy, and we did.</w:t>
      </w:r>
      <w:commentRangeEnd w:id="11"/>
      <w:r w:rsidR="00D40B1C">
        <w:rPr>
          <w:rStyle w:val="CommentReference"/>
        </w:rPr>
        <w:commentReference w:id="11"/>
      </w:r>
      <w:r>
        <w:rPr>
          <w:rFonts w:ascii="Times New Roman" w:eastAsia="Times New Roman" w:hAnsi="Times New Roman" w:cs="Times New Roman"/>
        </w:rPr>
        <w:t xml:space="preserve"> We ended up making the top 3 on both the local and regional level. </w:t>
      </w:r>
    </w:p>
    <w:p w14:paraId="00000011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12" w14:textId="77777777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 the end of day, where we celebrate our wins at McDonalds together, I realize that whether it be </w:t>
      </w:r>
      <w:commentRangeStart w:id="12"/>
      <w:r>
        <w:rPr>
          <w:rFonts w:ascii="Times New Roman" w:eastAsia="Times New Roman" w:hAnsi="Times New Roman" w:cs="Times New Roman"/>
        </w:rPr>
        <w:t xml:space="preserve">my parents letting go of their happiness, </w:t>
      </w:r>
      <w:commentRangeEnd w:id="12"/>
      <w:r w:rsidR="00D40B1C">
        <w:rPr>
          <w:rStyle w:val="CommentReference"/>
        </w:rPr>
        <w:commentReference w:id="12"/>
      </w:r>
      <w:r>
        <w:rPr>
          <w:rFonts w:ascii="Times New Roman" w:eastAsia="Times New Roman" w:hAnsi="Times New Roman" w:cs="Times New Roman"/>
        </w:rPr>
        <w:t xml:space="preserve">or me letting go of my dream, some detours are okay and may lead </w:t>
      </w:r>
      <w:commentRangeStart w:id="13"/>
      <w:r>
        <w:rPr>
          <w:rFonts w:ascii="Times New Roman" w:eastAsia="Times New Roman" w:hAnsi="Times New Roman" w:cs="Times New Roman"/>
        </w:rPr>
        <w:t>us to finding a greater journey to finding a new type of win.</w:t>
      </w:r>
    </w:p>
    <w:commentRangeEnd w:id="13"/>
    <w:p w14:paraId="00000013" w14:textId="77777777" w:rsidR="0074183D" w:rsidRDefault="001805AD">
      <w:pPr>
        <w:rPr>
          <w:rFonts w:ascii="Times New Roman" w:eastAsia="Times New Roman" w:hAnsi="Times New Roman" w:cs="Times New Roman"/>
          <w:color w:val="000000"/>
        </w:rPr>
      </w:pPr>
      <w:r>
        <w:rPr>
          <w:rStyle w:val="CommentReference"/>
        </w:rPr>
        <w:commentReference w:id="13"/>
      </w:r>
    </w:p>
    <w:p w14:paraId="00000014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15" w14:textId="502E8F5E" w:rsidR="0074183D" w:rsidRDefault="00D914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Word count: </w:t>
      </w:r>
      <w:r>
        <w:rPr>
          <w:rFonts w:ascii="Times New Roman" w:eastAsia="Times New Roman" w:hAnsi="Times New Roman" w:cs="Times New Roman"/>
        </w:rPr>
        <w:t>717 (</w:t>
      </w:r>
      <w:proofErr w:type="spellStart"/>
      <w:r>
        <w:rPr>
          <w:rFonts w:ascii="Times New Roman" w:eastAsia="Times New Roman" w:hAnsi="Times New Roman" w:cs="Times New Roman"/>
        </w:rPr>
        <w:t>woop</w:t>
      </w:r>
      <w:proofErr w:type="spellEnd"/>
      <w:r>
        <w:rPr>
          <w:rFonts w:ascii="Times New Roman" w:eastAsia="Times New Roman" w:hAnsi="Times New Roman" w:cs="Times New Roman"/>
        </w:rPr>
        <w:t>) 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dont</w:t>
      </w:r>
      <w:proofErr w:type="spellEnd"/>
      <w:r>
        <w:rPr>
          <w:rFonts w:ascii="Times New Roman" w:eastAsia="Times New Roman" w:hAnsi="Times New Roman" w:cs="Times New Roman"/>
        </w:rPr>
        <w:t xml:space="preserve"> know what to cut dow</w:t>
      </w:r>
      <w:commentRangeStart w:id="14"/>
      <w:r>
        <w:rPr>
          <w:rFonts w:ascii="Times New Roman" w:eastAsia="Times New Roman" w:hAnsi="Times New Roman" w:cs="Times New Roman"/>
        </w:rPr>
        <w:t>n)</w:t>
      </w:r>
      <w:commentRangeEnd w:id="14"/>
      <w:r w:rsidR="00854AC3">
        <w:rPr>
          <w:rStyle w:val="CommentReference"/>
        </w:rPr>
        <w:commentReference w:id="14"/>
      </w:r>
    </w:p>
    <w:p w14:paraId="00000016" w14:textId="77777777" w:rsidR="0074183D" w:rsidRDefault="0074183D">
      <w:pPr>
        <w:rPr>
          <w:rFonts w:ascii="Times New Roman" w:eastAsia="Times New Roman" w:hAnsi="Times New Roman" w:cs="Times New Roman"/>
        </w:rPr>
      </w:pPr>
    </w:p>
    <w:p w14:paraId="00000017" w14:textId="55194877" w:rsidR="0074183D" w:rsidRDefault="00D40B1C">
      <w:pPr>
        <w:rPr>
          <w:ins w:id="15" w:author="Alyssa Manik" w:date="2020-10-04T22:18:00Z"/>
        </w:rPr>
      </w:pPr>
      <w:ins w:id="16" w:author="Alyssa Manik" w:date="2020-10-04T22:16:00Z">
        <w:r>
          <w:t>Hey! I’m glad to see you taking my advices</w:t>
        </w:r>
      </w:ins>
      <w:ins w:id="17" w:author="Alyssa Manik" w:date="2020-10-04T22:31:00Z">
        <w:r w:rsidR="001805AD">
          <w:t>.</w:t>
        </w:r>
      </w:ins>
      <w:ins w:id="18" w:author="Alyssa Manik" w:date="2020-10-04T22:17:00Z">
        <w:r>
          <w:t xml:space="preserve"> </w:t>
        </w:r>
      </w:ins>
      <w:ins w:id="19" w:author="Alyssa Manik" w:date="2020-10-04T22:31:00Z">
        <w:r w:rsidR="001805AD">
          <w:t>G</w:t>
        </w:r>
      </w:ins>
      <w:ins w:id="20" w:author="Alyssa Manik" w:date="2020-10-04T22:25:00Z">
        <w:r>
          <w:t xml:space="preserve">rammar aside, </w:t>
        </w:r>
      </w:ins>
      <w:ins w:id="21" w:author="Alyssa Manik" w:date="2020-10-04T22:17:00Z">
        <w:r>
          <w:t xml:space="preserve">I think the transitions and elaborations definitely made your story clearer, and it gives readers more to think about regarding </w:t>
        </w:r>
      </w:ins>
      <w:ins w:id="22" w:author="Alyssa Manik" w:date="2020-10-04T22:18:00Z">
        <w:r>
          <w:t>how you felt especially when you had to step down due to financial difficulties. One thing I like is that this gives a subtle explanation if ever you want to apply for scholarship or student aid, but that’s up to you.</w:t>
        </w:r>
      </w:ins>
      <w:ins w:id="23" w:author="Alyssa Manik" w:date="2020-10-04T22:24:00Z">
        <w:r>
          <w:t xml:space="preserve"> </w:t>
        </w:r>
      </w:ins>
    </w:p>
    <w:p w14:paraId="2E6FE7F6" w14:textId="16228F67" w:rsidR="00D40B1C" w:rsidRDefault="00D40B1C">
      <w:pPr>
        <w:rPr>
          <w:ins w:id="24" w:author="Alyssa Manik" w:date="2020-10-04T22:18:00Z"/>
        </w:rPr>
      </w:pPr>
    </w:p>
    <w:p w14:paraId="46E41D63" w14:textId="740702EC" w:rsidR="00D40B1C" w:rsidRDefault="00D40B1C">
      <w:pPr>
        <w:rPr>
          <w:ins w:id="25" w:author="Alyssa Manik" w:date="2020-10-04T22:35:00Z"/>
        </w:rPr>
      </w:pPr>
      <w:ins w:id="26" w:author="Alyssa Manik" w:date="2020-10-04T22:18:00Z">
        <w:r>
          <w:t xml:space="preserve">The essay definitely flows </w:t>
        </w:r>
      </w:ins>
      <w:ins w:id="27" w:author="Alyssa Manik" w:date="2020-10-04T22:19:00Z">
        <w:r>
          <w:t xml:space="preserve">more, but at the same time there are a lot of elements in this essay, which is why it is hard to cut down. The </w:t>
        </w:r>
        <w:proofErr w:type="spellStart"/>
        <w:r>
          <w:t>McD</w:t>
        </w:r>
        <w:proofErr w:type="spellEnd"/>
        <w:r>
          <w:t>,</w:t>
        </w:r>
      </w:ins>
      <w:ins w:id="28" w:author="Alyssa Manik" w:date="2020-10-04T22:22:00Z">
        <w:r>
          <w:t xml:space="preserve"> your initial fail,</w:t>
        </w:r>
      </w:ins>
      <w:ins w:id="29" w:author="Alyssa Manik" w:date="2020-10-04T22:19:00Z">
        <w:r>
          <w:t xml:space="preserve"> </w:t>
        </w:r>
      </w:ins>
      <w:ins w:id="30" w:author="Alyssa Manik" w:date="2020-10-04T22:22:00Z">
        <w:r>
          <w:t>then your success a</w:t>
        </w:r>
      </w:ins>
      <w:ins w:id="31" w:author="Alyssa Manik" w:date="2020-10-04T22:20:00Z">
        <w:r>
          <w:t>s a swimmer</w:t>
        </w:r>
      </w:ins>
      <w:ins w:id="32" w:author="Alyssa Manik" w:date="2020-10-04T22:19:00Z">
        <w:r>
          <w:t>, your familial background</w:t>
        </w:r>
      </w:ins>
      <w:ins w:id="33" w:author="Alyssa Manik" w:date="2020-10-04T22:20:00Z">
        <w:r>
          <w:t>, and then your experience as a coach</w:t>
        </w:r>
      </w:ins>
      <w:ins w:id="34" w:author="Alyssa Manik" w:date="2020-10-04T22:19:00Z">
        <w:r>
          <w:t xml:space="preserve">. </w:t>
        </w:r>
      </w:ins>
      <w:ins w:id="35" w:author="Alyssa Manik" w:date="2020-10-04T22:20:00Z">
        <w:r>
          <w:t xml:space="preserve">I can tell that all of these </w:t>
        </w:r>
      </w:ins>
      <w:ins w:id="36" w:author="Alyssa Manik" w:date="2020-10-04T22:21:00Z">
        <w:r>
          <w:t xml:space="preserve">are </w:t>
        </w:r>
      </w:ins>
      <w:ins w:id="37" w:author="Alyssa Manik" w:date="2020-10-04T22:20:00Z">
        <w:r>
          <w:t>important to you, but at the same time it might be an overarching thing to include all.</w:t>
        </w:r>
      </w:ins>
      <w:ins w:id="38" w:author="Alyssa Manik" w:date="2020-10-04T22:21:00Z">
        <w:r>
          <w:t xml:space="preserve"> </w:t>
        </w:r>
      </w:ins>
      <w:ins w:id="39" w:author="Alyssa Manik" w:date="2020-10-04T22:23:00Z">
        <w:r>
          <w:t>It would be easiest to cut an element so you can j</w:t>
        </w:r>
      </w:ins>
      <w:ins w:id="40" w:author="Alyssa Manik" w:date="2020-10-04T22:24:00Z">
        <w:r>
          <w:t>ust focus and add more details to the others. But this isn’t a must.</w:t>
        </w:r>
      </w:ins>
    </w:p>
    <w:p w14:paraId="4C08085A" w14:textId="6B353ED5" w:rsidR="001805AD" w:rsidRDefault="001805AD">
      <w:pPr>
        <w:rPr>
          <w:ins w:id="41" w:author="Alyssa Manik" w:date="2020-10-04T22:35:00Z"/>
        </w:rPr>
      </w:pPr>
    </w:p>
    <w:p w14:paraId="74B85EEC" w14:textId="4E668E85" w:rsidR="001805AD" w:rsidRDefault="001805AD">
      <w:pPr>
        <w:rPr>
          <w:ins w:id="42" w:author="Alyssa Manik" w:date="2020-10-04T22:22:00Z"/>
        </w:rPr>
      </w:pPr>
      <w:ins w:id="43" w:author="Alyssa Manik" w:date="2020-10-04T22:35:00Z">
        <w:r>
          <w:t xml:space="preserve">If you want, you can cut down the </w:t>
        </w:r>
        <w:proofErr w:type="spellStart"/>
        <w:r>
          <w:t>McD</w:t>
        </w:r>
        <w:proofErr w:type="spellEnd"/>
        <w:r>
          <w:t xml:space="preserve"> part and </w:t>
        </w:r>
      </w:ins>
      <w:ins w:id="44" w:author="Alyssa Manik" w:date="2020-10-04T22:36:00Z">
        <w:r>
          <w:t xml:space="preserve">optimize what you wrote for your concluding sentence. That “new type of win” </w:t>
        </w:r>
      </w:ins>
      <w:ins w:id="45" w:author="Alyssa Manik" w:date="2020-10-04T22:39:00Z">
        <w:r w:rsidR="009352A9">
          <w:t xml:space="preserve">approach </w:t>
        </w:r>
      </w:ins>
      <w:ins w:id="46" w:author="Alyssa Manik" w:date="2020-10-04T22:36:00Z">
        <w:r>
          <w:t xml:space="preserve">could be really good. For example, instead of starting with </w:t>
        </w:r>
        <w:r w:rsidR="009352A9">
          <w:t xml:space="preserve">hearing I’m Lovin it when you swim, you could say “Winning was all I ever wanted” and </w:t>
        </w:r>
      </w:ins>
      <w:ins w:id="47" w:author="Alyssa Manik" w:date="2020-10-04T22:37:00Z">
        <w:r w:rsidR="009352A9">
          <w:t>discuss how your perception of winning changed as you went through all obstacles and matured. Again, this is all up to you. You can definitely keep all of it.</w:t>
        </w:r>
      </w:ins>
    </w:p>
    <w:p w14:paraId="5834F8BB" w14:textId="03370438" w:rsidR="00D40B1C" w:rsidRDefault="00D40B1C">
      <w:pPr>
        <w:rPr>
          <w:ins w:id="48" w:author="Alyssa Manik" w:date="2020-10-04T22:22:00Z"/>
        </w:rPr>
      </w:pPr>
    </w:p>
    <w:p w14:paraId="70A97A22" w14:textId="47BF45F6" w:rsidR="00D40B1C" w:rsidRDefault="00D40B1C">
      <w:pPr>
        <w:rPr>
          <w:ins w:id="49" w:author="Alyssa Manik" w:date="2020-10-04T22:21:00Z"/>
        </w:rPr>
      </w:pPr>
      <w:ins w:id="50" w:author="Alyssa Manik" w:date="2020-10-04T22:22:00Z">
        <w:r>
          <w:t xml:space="preserve">If you do want to keep them all, then </w:t>
        </w:r>
      </w:ins>
      <w:ins w:id="51" w:author="Alyssa Manik" w:date="2020-10-04T22:24:00Z">
        <w:r>
          <w:t>I can also s</w:t>
        </w:r>
      </w:ins>
      <w:ins w:id="52" w:author="Alyssa Manik" w:date="2020-10-04T22:22:00Z">
        <w:r>
          <w:t xml:space="preserve">uggest </w:t>
        </w:r>
      </w:ins>
      <w:ins w:id="53" w:author="Alyssa Manik" w:date="2020-10-04T22:24:00Z">
        <w:r>
          <w:t xml:space="preserve">that you </w:t>
        </w:r>
      </w:ins>
      <w:ins w:id="54" w:author="Alyssa Manik" w:date="2020-10-04T22:32:00Z">
        <w:r w:rsidR="001805AD">
          <w:t>be more concise</w:t>
        </w:r>
      </w:ins>
      <w:ins w:id="55" w:author="Alyssa Manik" w:date="2020-10-04T22:23:00Z">
        <w:r>
          <w:t>. For example, I rewrote the second paragraph (</w:t>
        </w:r>
        <w:r w:rsidRPr="009352A9">
          <w:rPr>
            <w:b/>
            <w:bCs/>
          </w:rPr>
          <w:t>please don’t use it</w:t>
        </w:r>
        <w:r>
          <w:t>) so you can see how concise we need your sentences to be.</w:t>
        </w:r>
      </w:ins>
      <w:ins w:id="56" w:author="Alyssa Manik" w:date="2020-10-04T22:29:00Z">
        <w:r w:rsidR="0047522D">
          <w:t xml:space="preserve"> Of course, you don’t have to cut </w:t>
        </w:r>
      </w:ins>
      <w:ins w:id="57" w:author="Alyssa Manik" w:date="2020-10-04T22:32:00Z">
        <w:r w:rsidR="001805AD">
          <w:t xml:space="preserve">nearly </w:t>
        </w:r>
      </w:ins>
      <w:ins w:id="58" w:author="Alyssa Manik" w:date="2020-10-04T22:29:00Z">
        <w:r w:rsidR="0047522D">
          <w:t>this much,</w:t>
        </w:r>
      </w:ins>
      <w:ins w:id="59" w:author="Alyssa Manik" w:date="2020-10-04T22:30:00Z">
        <w:r w:rsidR="0047522D">
          <w:t xml:space="preserve"> keeping your details and your feelings is important. But if you just cut </w:t>
        </w:r>
      </w:ins>
      <w:ins w:id="60" w:author="Alyssa Manik" w:date="2020-10-04T22:31:00Z">
        <w:r w:rsidR="001805AD">
          <w:t>approximately 7</w:t>
        </w:r>
      </w:ins>
      <w:ins w:id="61" w:author="Alyssa Manik" w:date="2020-10-04T22:30:00Z">
        <w:r w:rsidR="0047522D">
          <w:t xml:space="preserve"> words from each paragraph, you can definitely </w:t>
        </w:r>
      </w:ins>
      <w:ins w:id="62" w:author="Alyssa Manik" w:date="2020-10-04T22:31:00Z">
        <w:r w:rsidR="001805AD">
          <w:t>have</w:t>
        </w:r>
      </w:ins>
      <w:ins w:id="63" w:author="Alyssa Manik" w:date="2020-10-04T22:30:00Z">
        <w:r w:rsidR="001805AD">
          <w:t xml:space="preserve"> enough for the limit.</w:t>
        </w:r>
      </w:ins>
    </w:p>
    <w:p w14:paraId="43DE2FA7" w14:textId="3DD6E858" w:rsidR="00D40B1C" w:rsidRDefault="00D40B1C">
      <w:pPr>
        <w:rPr>
          <w:ins w:id="64" w:author="Alyssa Manik" w:date="2020-10-04T22:21:00Z"/>
        </w:rPr>
      </w:pPr>
    </w:p>
    <w:p w14:paraId="789C472A" w14:textId="77777777" w:rsidR="00D40B1C" w:rsidRDefault="00D40B1C"/>
    <w:sectPr w:rsidR="00D40B1C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lyssa Manik" w:date="2020-10-04T22:07:00Z" w:initials="AM">
    <w:p w14:paraId="77BEC0FB" w14:textId="0051AF3A" w:rsidR="00854AC3" w:rsidRDefault="00854AC3">
      <w:pPr>
        <w:pStyle w:val="CommentText"/>
      </w:pPr>
      <w:r>
        <w:rPr>
          <w:rStyle w:val="CommentReference"/>
        </w:rPr>
        <w:annotationRef/>
      </w:r>
      <w:r>
        <w:t>Making a connection; good</w:t>
      </w:r>
    </w:p>
  </w:comment>
  <w:comment w:id="0" w:author="Alyssa Manik" w:date="2020-10-04T22:25:00Z" w:initials="AM">
    <w:p w14:paraId="55896629" w14:textId="0FEBD09A" w:rsidR="00D40B1C" w:rsidRDefault="00D40B1C">
      <w:pPr>
        <w:pStyle w:val="CommentText"/>
      </w:pPr>
      <w:r>
        <w:rPr>
          <w:rStyle w:val="CommentReference"/>
        </w:rPr>
        <w:annotationRef/>
      </w:r>
      <w:r w:rsidR="001805AD">
        <w:t>*</w:t>
      </w:r>
      <w:r>
        <w:t>I</w:t>
      </w:r>
      <w:r w:rsidR="0047522D">
        <w:t xml:space="preserve"> remember my first try out in middle school. Wanting to be part of the team, I excitedly signed up. I didn’t make it, however. All I could do was eat </w:t>
      </w:r>
      <w:proofErr w:type="spellStart"/>
      <w:r w:rsidR="0047522D">
        <w:t>McD’s</w:t>
      </w:r>
      <w:proofErr w:type="spellEnd"/>
      <w:r w:rsidR="0047522D">
        <w:t xml:space="preserve"> nuggets while listening to my fortunate friends complain about their swimming practices. (now 44/ original 61 words)</w:t>
      </w:r>
    </w:p>
  </w:comment>
  <w:comment w:id="2" w:author="Alyssa Manik" w:date="2020-10-04T22:07:00Z" w:initials="AM">
    <w:p w14:paraId="58BBE21E" w14:textId="6CE1A2C3" w:rsidR="00854AC3" w:rsidRDefault="00854AC3">
      <w:pPr>
        <w:pStyle w:val="CommentText"/>
      </w:pPr>
      <w:r>
        <w:rPr>
          <w:rStyle w:val="CommentReference"/>
        </w:rPr>
        <w:annotationRef/>
      </w:r>
      <w:r>
        <w:t>You can paraphrase this to make it focused towards the swimming</w:t>
      </w:r>
      <w:r w:rsidR="001805AD">
        <w:t xml:space="preserve">. </w:t>
      </w:r>
      <w:r>
        <w:t>Make sure that the details are tailored towards swimming, not just extra sentences to explain something.</w:t>
      </w:r>
    </w:p>
  </w:comment>
  <w:comment w:id="3" w:author="Alyssa Manik" w:date="2020-10-04T22:33:00Z" w:initials="AM">
    <w:p w14:paraId="272E0E19" w14:textId="1B21329A" w:rsidR="001805AD" w:rsidRDefault="001805AD">
      <w:pPr>
        <w:pStyle w:val="CommentText"/>
      </w:pPr>
      <w:r>
        <w:rPr>
          <w:rStyle w:val="CommentReference"/>
        </w:rPr>
        <w:annotationRef/>
      </w:r>
      <w:r>
        <w:t>“even the pain of chlorine seeping into the wounds on my knees from a bicycle accident wouldn’t deter me”.</w:t>
      </w:r>
    </w:p>
  </w:comment>
  <w:comment w:id="4" w:author="Alyssa Manik" w:date="2020-10-04T22:10:00Z" w:initials="AM">
    <w:p w14:paraId="6ED0D0AE" w14:textId="6CCE10D8" w:rsidR="00854AC3" w:rsidRDefault="00854AC3">
      <w:pPr>
        <w:pStyle w:val="CommentText"/>
      </w:pPr>
      <w:r>
        <w:rPr>
          <w:rStyle w:val="CommentReference"/>
        </w:rPr>
        <w:annotationRef/>
      </w:r>
      <w:r>
        <w:t xml:space="preserve">It’s a good transition, but could be paraphrased a bit more. Relate the courage and determination from the last sentence of the previous paragraph to this </w:t>
      </w:r>
    </w:p>
  </w:comment>
  <w:comment w:id="5" w:author="Alyssa Manik" w:date="2020-10-04T22:11:00Z" w:initials="AM">
    <w:p w14:paraId="386932DE" w14:textId="3CA1EEAF" w:rsidR="00854AC3" w:rsidRDefault="00854AC3">
      <w:pPr>
        <w:pStyle w:val="CommentText"/>
      </w:pPr>
      <w:r>
        <w:rPr>
          <w:rStyle w:val="CommentReference"/>
        </w:rPr>
        <w:annotationRef/>
      </w:r>
      <w:r>
        <w:t>“That day at McDonalds felt the same as the time I had to see the struggles my parents…”</w:t>
      </w:r>
    </w:p>
  </w:comment>
  <w:comment w:id="6" w:author="Alyssa Manik" w:date="2020-10-04T22:12:00Z" w:initials="AM">
    <w:p w14:paraId="2B4E769C" w14:textId="236C963E" w:rsidR="00854AC3" w:rsidRDefault="00854AC3">
      <w:pPr>
        <w:pStyle w:val="CommentText"/>
      </w:pPr>
      <w:r>
        <w:rPr>
          <w:rStyle w:val="CommentReference"/>
        </w:rPr>
        <w:annotationRef/>
      </w:r>
      <w:r>
        <w:t>Is this a swimming term? Or sprinting as in running?</w:t>
      </w:r>
    </w:p>
  </w:comment>
  <w:comment w:id="7" w:author="Alyssa Manik" w:date="2020-10-04T22:12:00Z" w:initials="AM">
    <w:p w14:paraId="17CC9E05" w14:textId="4B3D431B" w:rsidR="00854AC3" w:rsidRDefault="00854AC3">
      <w:pPr>
        <w:pStyle w:val="CommentText"/>
      </w:pPr>
      <w:r>
        <w:rPr>
          <w:rStyle w:val="CommentReference"/>
        </w:rPr>
        <w:annotationRef/>
      </w:r>
      <w:r>
        <w:t>Unfortunately</w:t>
      </w:r>
    </w:p>
  </w:comment>
  <w:comment w:id="8" w:author="Alyssa Manik" w:date="2020-10-04T22:34:00Z" w:initials="AM">
    <w:p w14:paraId="639EEF52" w14:textId="5ED18E38" w:rsidR="001805AD" w:rsidRDefault="001805AD">
      <w:pPr>
        <w:pStyle w:val="CommentText"/>
      </w:pPr>
      <w:r>
        <w:rPr>
          <w:rStyle w:val="CommentReference"/>
        </w:rPr>
        <w:annotationRef/>
      </w:r>
      <w:r>
        <w:t>The sentence feels a bit awkward, please reword the part starting from “this would limit…”</w:t>
      </w:r>
    </w:p>
  </w:comment>
  <w:comment w:id="9" w:author="Alyssa Manik" w:date="2020-10-04T22:13:00Z" w:initials="AM">
    <w:p w14:paraId="084451DB" w14:textId="7CE5AA9B" w:rsidR="00854AC3" w:rsidRDefault="00854AC3">
      <w:pPr>
        <w:pStyle w:val="CommentText"/>
      </w:pPr>
      <w:r>
        <w:rPr>
          <w:rStyle w:val="CommentReference"/>
        </w:rPr>
        <w:annotationRef/>
      </w:r>
      <w:r>
        <w:t>Yes; love this sentence. Gives a great context to why you decided to be a coach instead</w:t>
      </w:r>
    </w:p>
  </w:comment>
  <w:comment w:id="10" w:author="Alyssa Manik" w:date="2020-10-04T22:14:00Z" w:initials="AM">
    <w:p w14:paraId="11CF0A60" w14:textId="115C47FA" w:rsidR="00854AC3" w:rsidRDefault="00854AC3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11" w:author="Alyssa Manik" w:date="2020-10-04T22:15:00Z" w:initials="AM">
    <w:p w14:paraId="608EDEFA" w14:textId="6DD33789" w:rsidR="00D40B1C" w:rsidRDefault="00D40B1C">
      <w:pPr>
        <w:pStyle w:val="CommentText"/>
      </w:pPr>
      <w:r>
        <w:rPr>
          <w:rStyle w:val="CommentReference"/>
        </w:rPr>
        <w:annotationRef/>
      </w:r>
      <w:r>
        <w:t>*I reiterated/emphasized that whatever happened, might want to paraphrase this part</w:t>
      </w:r>
    </w:p>
  </w:comment>
  <w:comment w:id="12" w:author="Alyssa Manik" w:date="2020-10-04T22:15:00Z" w:initials="AM">
    <w:p w14:paraId="5B0679D4" w14:textId="16DD839E" w:rsidR="00D40B1C" w:rsidRDefault="00D40B1C">
      <w:pPr>
        <w:pStyle w:val="CommentText"/>
      </w:pPr>
      <w:r>
        <w:rPr>
          <w:rStyle w:val="CommentReference"/>
        </w:rPr>
        <w:annotationRef/>
      </w:r>
      <w:r>
        <w:t>This might be a complex statement that could arose a few questions so you might not want to include this</w:t>
      </w:r>
      <w:r w:rsidR="001805AD">
        <w:t>, because it wasn’t fully explained why your parents let go, and what happiness did you mean?</w:t>
      </w:r>
    </w:p>
  </w:comment>
  <w:comment w:id="13" w:author="Alyssa Manik" w:date="2020-10-04T22:35:00Z" w:initials="AM">
    <w:p w14:paraId="4B0F0583" w14:textId="7BAB41C4" w:rsidR="001805AD" w:rsidRDefault="001805AD">
      <w:pPr>
        <w:pStyle w:val="CommentText"/>
      </w:pPr>
      <w:r>
        <w:rPr>
          <w:rStyle w:val="CommentReference"/>
        </w:rPr>
        <w:annotationRef/>
      </w:r>
      <w:r>
        <w:t>Good reflective ending</w:t>
      </w:r>
    </w:p>
  </w:comment>
  <w:comment w:id="14" w:author="Alyssa Manik" w:date="2020-10-04T22:06:00Z" w:initials="AM">
    <w:p w14:paraId="19A8701D" w14:textId="1E27CBB6" w:rsidR="00854AC3" w:rsidRDefault="00854AC3">
      <w:pPr>
        <w:pStyle w:val="CommentText"/>
      </w:pPr>
      <w:r>
        <w:rPr>
          <w:rStyle w:val="CommentReference"/>
        </w:rPr>
        <w:annotationRef/>
      </w:r>
      <w:r>
        <w:t>At least 60 words need to go, so at least four sentences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BEC0FB" w15:done="0"/>
  <w15:commentEx w15:paraId="55896629" w15:done="0"/>
  <w15:commentEx w15:paraId="58BBE21E" w15:done="0"/>
  <w15:commentEx w15:paraId="272E0E19" w15:done="0"/>
  <w15:commentEx w15:paraId="6ED0D0AE" w15:done="0"/>
  <w15:commentEx w15:paraId="386932DE" w15:done="0"/>
  <w15:commentEx w15:paraId="2B4E769C" w15:done="0"/>
  <w15:commentEx w15:paraId="17CC9E05" w15:done="0"/>
  <w15:commentEx w15:paraId="639EEF52" w15:done="0"/>
  <w15:commentEx w15:paraId="084451DB" w15:done="0"/>
  <w15:commentEx w15:paraId="11CF0A60" w15:done="0"/>
  <w15:commentEx w15:paraId="608EDEFA" w15:done="0"/>
  <w15:commentEx w15:paraId="5B0679D4" w15:done="0"/>
  <w15:commentEx w15:paraId="4B0F0583" w15:done="0"/>
  <w15:commentEx w15:paraId="19A870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4C620" w16cex:dateUtc="2020-10-04T15:07:00Z"/>
  <w16cex:commentExtensible w16cex:durableId="2324CA4D" w16cex:dateUtc="2020-10-04T15:25:00Z"/>
  <w16cex:commentExtensible w16cex:durableId="2324C63B" w16cex:dateUtc="2020-10-04T15:07:00Z"/>
  <w16cex:commentExtensible w16cex:durableId="2324CC41" w16cex:dateUtc="2020-10-04T15:33:00Z"/>
  <w16cex:commentExtensible w16cex:durableId="2324C6C5" w16cex:dateUtc="2020-10-04T15:10:00Z"/>
  <w16cex:commentExtensible w16cex:durableId="2324C713" w16cex:dateUtc="2020-10-04T15:11:00Z"/>
  <w16cex:commentExtensible w16cex:durableId="2324C749" w16cex:dateUtc="2020-10-04T15:12:00Z"/>
  <w16cex:commentExtensible w16cex:durableId="2324C766" w16cex:dateUtc="2020-10-04T15:12:00Z"/>
  <w16cex:commentExtensible w16cex:durableId="2324CC5A" w16cex:dateUtc="2020-10-04T15:34:00Z"/>
  <w16cex:commentExtensible w16cex:durableId="2324C795" w16cex:dateUtc="2020-10-04T15:13:00Z"/>
  <w16cex:commentExtensible w16cex:durableId="2324C7D1" w16cex:dateUtc="2020-10-04T15:14:00Z"/>
  <w16cex:commentExtensible w16cex:durableId="2324C7E6" w16cex:dateUtc="2020-10-04T15:15:00Z"/>
  <w16cex:commentExtensible w16cex:durableId="2324C812" w16cex:dateUtc="2020-10-04T15:15:00Z"/>
  <w16cex:commentExtensible w16cex:durableId="2324CCB2" w16cex:dateUtc="2020-10-04T15:35:00Z"/>
  <w16cex:commentExtensible w16cex:durableId="2324C5E1" w16cex:dateUtc="2020-10-04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BEC0FB" w16cid:durableId="2324C620"/>
  <w16cid:commentId w16cid:paraId="55896629" w16cid:durableId="2324CA4D"/>
  <w16cid:commentId w16cid:paraId="58BBE21E" w16cid:durableId="2324C63B"/>
  <w16cid:commentId w16cid:paraId="272E0E19" w16cid:durableId="2324CC41"/>
  <w16cid:commentId w16cid:paraId="6ED0D0AE" w16cid:durableId="2324C6C5"/>
  <w16cid:commentId w16cid:paraId="386932DE" w16cid:durableId="2324C713"/>
  <w16cid:commentId w16cid:paraId="2B4E769C" w16cid:durableId="2324C749"/>
  <w16cid:commentId w16cid:paraId="17CC9E05" w16cid:durableId="2324C766"/>
  <w16cid:commentId w16cid:paraId="639EEF52" w16cid:durableId="2324CC5A"/>
  <w16cid:commentId w16cid:paraId="084451DB" w16cid:durableId="2324C795"/>
  <w16cid:commentId w16cid:paraId="11CF0A60" w16cid:durableId="2324C7D1"/>
  <w16cid:commentId w16cid:paraId="608EDEFA" w16cid:durableId="2324C7E6"/>
  <w16cid:commentId w16cid:paraId="5B0679D4" w16cid:durableId="2324C812"/>
  <w16cid:commentId w16cid:paraId="4B0F0583" w16cid:durableId="2324CCB2"/>
  <w16cid:commentId w16cid:paraId="19A8701D" w16cid:durableId="2324C5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utrifStudio-Regular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3D"/>
    <w:rsid w:val="001805AD"/>
    <w:rsid w:val="0047522D"/>
    <w:rsid w:val="0074183D"/>
    <w:rsid w:val="00854AC3"/>
    <w:rsid w:val="009352A9"/>
    <w:rsid w:val="00D40B1C"/>
    <w:rsid w:val="00D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FD2E5"/>
  <w15:docId w15:val="{859D08B3-633C-2247-96CE-5E623F75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961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72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2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2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2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2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2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6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6w1g2ljyDdJH3bmQPynz016JA==">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51F5D7-338D-CB43-A6B1-DCD8A1D3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Lee</dc:creator>
  <cp:lastModifiedBy>Alyssa Manik</cp:lastModifiedBy>
  <cp:revision>4</cp:revision>
  <dcterms:created xsi:type="dcterms:W3CDTF">2020-09-30T06:03:00Z</dcterms:created>
  <dcterms:modified xsi:type="dcterms:W3CDTF">2020-10-04T15:39:00Z</dcterms:modified>
</cp:coreProperties>
</file>