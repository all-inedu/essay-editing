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DA3258" w14:textId="3B66283A" w:rsidR="003C289E" w:rsidRPr="003C289E" w:rsidRDefault="003C289E" w:rsidP="00074535">
      <w:pPr>
        <w:jc w:val="both"/>
        <w:rPr>
          <w:rFonts w:ascii="Times New Roman" w:eastAsia="Times New Roman" w:hAnsi="Times New Roman" w:cs="Times New Roman"/>
        </w:rPr>
      </w:pPr>
      <w:r>
        <w:rPr>
          <w:rFonts w:ascii="Arial" w:eastAsia="Times New Roman" w:hAnsi="Arial" w:cs="Arial"/>
          <w:color w:val="0000FF"/>
          <w:sz w:val="22"/>
          <w:szCs w:val="22"/>
        </w:rPr>
        <w:t>7</w:t>
      </w:r>
      <w:r w:rsidR="003E498C" w:rsidRPr="003E498C">
        <w:rPr>
          <w:rFonts w:ascii="Arial" w:eastAsia="Times New Roman" w:hAnsi="Arial" w:cs="Arial"/>
          <w:color w:val="0000FF"/>
          <w:sz w:val="22"/>
          <w:szCs w:val="22"/>
        </w:rPr>
        <w:t xml:space="preserve">. </w:t>
      </w:r>
      <w:bookmarkStart w:id="0" w:name="OLE_LINK1"/>
      <w:bookmarkStart w:id="1" w:name="OLE_LINK2"/>
      <w:r w:rsidRPr="003C289E">
        <w:rPr>
          <w:rFonts w:ascii="Arial" w:eastAsia="Times New Roman" w:hAnsi="Arial" w:cs="Arial"/>
          <w:color w:val="0000FF"/>
          <w:sz w:val="22"/>
          <w:szCs w:val="22"/>
        </w:rPr>
        <w:t> What have you done to make your school or your community a better place?</w:t>
      </w:r>
    </w:p>
    <w:p w14:paraId="3FE2BEF3" w14:textId="77CA245F" w:rsidR="00B36311" w:rsidRDefault="00253596" w:rsidP="00074535">
      <w:pPr>
        <w:jc w:val="both"/>
      </w:pPr>
    </w:p>
    <w:bookmarkEnd w:id="0"/>
    <w:bookmarkEnd w:id="1"/>
    <w:p w14:paraId="31AE7B3E" w14:textId="77777777" w:rsidR="00B47EC6" w:rsidRPr="00B47EC6" w:rsidRDefault="00B47EC6" w:rsidP="00074535">
      <w:pPr>
        <w:jc w:val="both"/>
        <w:rPr>
          <w:rFonts w:ascii="Times New Roman" w:eastAsia="Times New Roman" w:hAnsi="Times New Roman" w:cs="Times New Roman"/>
        </w:rPr>
      </w:pPr>
      <w:r w:rsidRPr="00B47EC6">
        <w:rPr>
          <w:rFonts w:ascii="Arial" w:eastAsia="Times New Roman" w:hAnsi="Arial" w:cs="Arial"/>
          <w:color w:val="000000"/>
          <w:sz w:val="22"/>
          <w:szCs w:val="22"/>
        </w:rPr>
        <w:t>My jaw dropped as I processed his words. The girls in my class had erupted in indignation at his declaration that men gave women rights and were superior. Numerous accusatory looks were cast at him, and the rest is history. </w:t>
      </w:r>
    </w:p>
    <w:p w14:paraId="0DBAD324" w14:textId="77777777" w:rsidR="00B47EC6" w:rsidRPr="00B47EC6" w:rsidRDefault="00B47EC6" w:rsidP="00074535">
      <w:pPr>
        <w:jc w:val="both"/>
        <w:rPr>
          <w:rFonts w:ascii="Times New Roman" w:eastAsia="Times New Roman" w:hAnsi="Times New Roman" w:cs="Times New Roman"/>
        </w:rPr>
      </w:pPr>
    </w:p>
    <w:p w14:paraId="5342D458" w14:textId="3969E561" w:rsidR="00B47EC6" w:rsidRPr="00B47EC6" w:rsidRDefault="00B47EC6" w:rsidP="00074535">
      <w:pPr>
        <w:jc w:val="both"/>
        <w:rPr>
          <w:rFonts w:ascii="Times New Roman" w:eastAsia="Times New Roman" w:hAnsi="Times New Roman" w:cs="Times New Roman"/>
        </w:rPr>
      </w:pPr>
      <w:r w:rsidRPr="00B47EC6">
        <w:rPr>
          <w:rFonts w:ascii="Arial" w:eastAsia="Times New Roman" w:hAnsi="Arial" w:cs="Arial"/>
          <w:color w:val="000000"/>
          <w:sz w:val="22"/>
          <w:szCs w:val="22"/>
        </w:rPr>
        <w:t xml:space="preserve">In Indonesia, the issue of a lack of women as leaders who voice out their opinions still persists. Society has seemed to cling on to the idea that women should comply with traditional norms, so </w:t>
      </w:r>
      <w:ins w:id="2" w:author="Fedora Elrica Gracia" w:date="2020-11-29T21:10:00Z">
        <w:r w:rsidR="00253596">
          <w:rPr>
            <w:rFonts w:ascii="Arial" w:eastAsia="Times New Roman" w:hAnsi="Arial" w:cs="Arial"/>
            <w:color w:val="000000"/>
            <w:sz w:val="22"/>
            <w:szCs w:val="22"/>
          </w:rPr>
          <w:t>women are</w:t>
        </w:r>
      </w:ins>
      <w:del w:id="3" w:author="Fedora Elrica Gracia" w:date="2020-11-29T21:10:00Z">
        <w:r w:rsidRPr="00B47EC6" w:rsidDel="00253596">
          <w:rPr>
            <w:rFonts w:ascii="Arial" w:eastAsia="Times New Roman" w:hAnsi="Arial" w:cs="Arial"/>
            <w:color w:val="000000"/>
            <w:sz w:val="22"/>
            <w:szCs w:val="22"/>
          </w:rPr>
          <w:delText>you</w:delText>
        </w:r>
      </w:del>
      <w:r w:rsidRPr="00B47EC6">
        <w:rPr>
          <w:rFonts w:ascii="Arial" w:eastAsia="Times New Roman" w:hAnsi="Arial" w:cs="Arial"/>
          <w:color w:val="000000"/>
          <w:sz w:val="22"/>
          <w:szCs w:val="22"/>
        </w:rPr>
        <w:t xml:space="preserve"> rarely found </w:t>
      </w:r>
      <w:del w:id="4" w:author="Fedora Elrica Gracia" w:date="2020-11-29T21:10:00Z">
        <w:r w:rsidRPr="00B47EC6" w:rsidDel="00253596">
          <w:rPr>
            <w:rFonts w:ascii="Arial" w:eastAsia="Times New Roman" w:hAnsi="Arial" w:cs="Arial"/>
            <w:color w:val="000000"/>
            <w:sz w:val="22"/>
            <w:szCs w:val="22"/>
          </w:rPr>
          <w:delText xml:space="preserve">women </w:delText>
        </w:r>
      </w:del>
      <w:r w:rsidRPr="00B47EC6">
        <w:rPr>
          <w:rFonts w:ascii="Arial" w:eastAsia="Times New Roman" w:hAnsi="Arial" w:cs="Arial"/>
          <w:color w:val="000000"/>
          <w:sz w:val="22"/>
          <w:szCs w:val="22"/>
        </w:rPr>
        <w:t>in leadership positions.</w:t>
      </w:r>
    </w:p>
    <w:p w14:paraId="45D9285F" w14:textId="77777777" w:rsidR="00B47EC6" w:rsidRPr="00B47EC6" w:rsidRDefault="00B47EC6" w:rsidP="00074535">
      <w:pPr>
        <w:jc w:val="both"/>
        <w:rPr>
          <w:rFonts w:ascii="Times New Roman" w:eastAsia="Times New Roman" w:hAnsi="Times New Roman" w:cs="Times New Roman"/>
        </w:rPr>
      </w:pPr>
    </w:p>
    <w:p w14:paraId="36EE91FD" w14:textId="094E1627" w:rsidR="00B47EC6" w:rsidRPr="00B47EC6" w:rsidRDefault="00B47EC6" w:rsidP="00074535">
      <w:pPr>
        <w:jc w:val="both"/>
        <w:rPr>
          <w:rFonts w:ascii="Times New Roman" w:eastAsia="Times New Roman" w:hAnsi="Times New Roman" w:cs="Times New Roman"/>
        </w:rPr>
      </w:pPr>
      <w:r w:rsidRPr="00B47EC6">
        <w:rPr>
          <w:rFonts w:ascii="Arial" w:eastAsia="Times New Roman" w:hAnsi="Arial" w:cs="Arial"/>
          <w:color w:val="000000"/>
          <w:sz w:val="22"/>
          <w:szCs w:val="22"/>
        </w:rPr>
        <w:t xml:space="preserve">I was constantly surrounded with this stereotypical idea. When I was eight, some of my relatives had questioned why I strived to pursue a master’s degree and </w:t>
      </w:r>
      <w:r w:rsidR="00005CB4">
        <w:rPr>
          <w:rFonts w:ascii="Arial" w:eastAsia="Times New Roman" w:hAnsi="Arial" w:cs="Arial"/>
          <w:color w:val="000000"/>
          <w:sz w:val="22"/>
          <w:szCs w:val="22"/>
        </w:rPr>
        <w:t>start up</w:t>
      </w:r>
      <w:r w:rsidRPr="00B47EC6">
        <w:rPr>
          <w:rFonts w:ascii="Arial" w:eastAsia="Times New Roman" w:hAnsi="Arial" w:cs="Arial"/>
          <w:color w:val="000000"/>
          <w:sz w:val="22"/>
          <w:szCs w:val="22"/>
        </w:rPr>
        <w:t xml:space="preserve"> a company as a woman. I wanted to break free of these stereotypical chains and prove to society that females could lead and leave a lasting impact, as we’re all born with equal rights and opportunities. Therefore, when a friend I bonded with during summer camp overseas asked me if I wanted to collaborate on a project, my immediate answer was, “YES!”  </w:t>
      </w:r>
    </w:p>
    <w:p w14:paraId="796369B4" w14:textId="77777777" w:rsidR="00B47EC6" w:rsidRPr="00B47EC6" w:rsidRDefault="00B47EC6" w:rsidP="00074535">
      <w:pPr>
        <w:jc w:val="both"/>
        <w:rPr>
          <w:rFonts w:ascii="Times New Roman" w:eastAsia="Times New Roman" w:hAnsi="Times New Roman" w:cs="Times New Roman"/>
        </w:rPr>
      </w:pPr>
    </w:p>
    <w:p w14:paraId="75DB1393" w14:textId="123EC23C" w:rsidR="00B47EC6" w:rsidRPr="00B47EC6" w:rsidRDefault="00B47EC6" w:rsidP="00074535">
      <w:pPr>
        <w:jc w:val="both"/>
        <w:rPr>
          <w:rFonts w:ascii="Times New Roman" w:eastAsia="Times New Roman" w:hAnsi="Times New Roman" w:cs="Times New Roman"/>
        </w:rPr>
      </w:pPr>
      <w:r w:rsidRPr="00B47EC6">
        <w:rPr>
          <w:rFonts w:ascii="Arial" w:eastAsia="Times New Roman" w:hAnsi="Arial" w:cs="Arial"/>
          <w:color w:val="000000"/>
          <w:sz w:val="22"/>
          <w:szCs w:val="22"/>
        </w:rPr>
        <w:t>Females BOLD began from the idea of female empowerment. It is a multinational female and student-run organization featuring a blog on female stories and topics relevant to our world today. As Managing Editor, I oversee the blog contents and edits to make sure the articles are at their best potential in encouraging women. As a writer, I was able to share my knowledge of the statistical benefits of having women in the workforce, such as a 35% increase in economic size in the U.S. if discriminatory laws were dropped, as well as share empowering tales. </w:t>
      </w:r>
    </w:p>
    <w:p w14:paraId="708AF1E6" w14:textId="77777777" w:rsidR="00B47EC6" w:rsidRPr="00B47EC6" w:rsidRDefault="00B47EC6" w:rsidP="00074535">
      <w:pPr>
        <w:jc w:val="both"/>
        <w:rPr>
          <w:rFonts w:ascii="Times New Roman" w:eastAsia="Times New Roman" w:hAnsi="Times New Roman" w:cs="Times New Roman"/>
        </w:rPr>
      </w:pPr>
    </w:p>
    <w:p w14:paraId="1D6EFC5E" w14:textId="70A9873B" w:rsidR="00B47EC6" w:rsidRPr="00B47EC6" w:rsidRDefault="00B47EC6" w:rsidP="00074535">
      <w:pPr>
        <w:jc w:val="both"/>
        <w:rPr>
          <w:rFonts w:ascii="Times New Roman" w:eastAsia="Times New Roman" w:hAnsi="Times New Roman" w:cs="Times New Roman"/>
        </w:rPr>
      </w:pPr>
      <w:r w:rsidRPr="00B47EC6">
        <w:rPr>
          <w:rFonts w:ascii="Arial" w:eastAsia="Times New Roman" w:hAnsi="Arial" w:cs="Arial"/>
          <w:color w:val="000000"/>
          <w:sz w:val="22"/>
          <w:szCs w:val="22"/>
        </w:rPr>
        <w:t>With an international audience on our website, our team was further encouraged when Shayna Klee, a female artist, had shared one of our articles about her achievements to her followers, allowing us to reach an even wider audience. Through Females BOLD, I have helped create awareness on the importance of female voice and leadership</w:t>
      </w:r>
      <w:ins w:id="5" w:author="Fedora Elrica Gracia" w:date="2020-11-29T21:18:00Z">
        <w:r w:rsidR="00253596">
          <w:rPr>
            <w:rFonts w:ascii="Arial" w:eastAsia="Times New Roman" w:hAnsi="Arial" w:cs="Arial"/>
            <w:color w:val="000000"/>
            <w:sz w:val="22"/>
            <w:szCs w:val="22"/>
          </w:rPr>
          <w:t>. Leading this</w:t>
        </w:r>
      </w:ins>
      <w:del w:id="6" w:author="Fedora Elrica Gracia" w:date="2020-11-29T21:15:00Z">
        <w:r w:rsidRPr="00B47EC6" w:rsidDel="00253596">
          <w:rPr>
            <w:rFonts w:ascii="Arial" w:eastAsia="Times New Roman" w:hAnsi="Arial" w:cs="Arial"/>
            <w:color w:val="000000"/>
            <w:sz w:val="22"/>
            <w:szCs w:val="22"/>
          </w:rPr>
          <w:delText>,</w:delText>
        </w:r>
      </w:del>
      <w:r w:rsidRPr="00B47EC6">
        <w:rPr>
          <w:rFonts w:ascii="Arial" w:eastAsia="Times New Roman" w:hAnsi="Arial" w:cs="Arial"/>
          <w:color w:val="000000"/>
          <w:sz w:val="22"/>
          <w:szCs w:val="22"/>
        </w:rPr>
        <w:t xml:space="preserve"> </w:t>
      </w:r>
      <w:del w:id="7" w:author="Fedora Elrica Gracia" w:date="2020-11-29T21:18:00Z">
        <w:r w:rsidRPr="00B47EC6" w:rsidDel="00253596">
          <w:rPr>
            <w:rFonts w:ascii="Arial" w:eastAsia="Times New Roman" w:hAnsi="Arial" w:cs="Arial"/>
            <w:color w:val="000000"/>
            <w:sz w:val="22"/>
            <w:szCs w:val="22"/>
          </w:rPr>
          <w:delText xml:space="preserve">as well as led a </w:delText>
        </w:r>
      </w:del>
      <w:r w:rsidRPr="00B47EC6">
        <w:rPr>
          <w:rFonts w:ascii="Arial" w:eastAsia="Times New Roman" w:hAnsi="Arial" w:cs="Arial"/>
          <w:color w:val="000000"/>
          <w:sz w:val="22"/>
          <w:szCs w:val="22"/>
        </w:rPr>
        <w:t xml:space="preserve">multinational team </w:t>
      </w:r>
      <w:del w:id="8" w:author="Fedora Elrica Gracia" w:date="2020-11-29T21:18:00Z">
        <w:r w:rsidRPr="00B47EC6" w:rsidDel="00253596">
          <w:rPr>
            <w:rFonts w:ascii="Arial" w:eastAsia="Times New Roman" w:hAnsi="Arial" w:cs="Arial"/>
            <w:color w:val="000000"/>
            <w:sz w:val="22"/>
            <w:szCs w:val="22"/>
          </w:rPr>
          <w:delText>in promoting</w:delText>
        </w:r>
      </w:del>
      <w:ins w:id="9" w:author="Fedora Elrica Gracia" w:date="2020-11-29T21:18:00Z">
        <w:r w:rsidR="00253596">
          <w:rPr>
            <w:rFonts w:ascii="Arial" w:eastAsia="Times New Roman" w:hAnsi="Arial" w:cs="Arial"/>
            <w:color w:val="000000"/>
            <w:sz w:val="22"/>
            <w:szCs w:val="22"/>
          </w:rPr>
          <w:t>that promotes</w:t>
        </w:r>
      </w:ins>
      <w:r w:rsidRPr="00B47EC6">
        <w:rPr>
          <w:rFonts w:ascii="Arial" w:eastAsia="Times New Roman" w:hAnsi="Arial" w:cs="Arial"/>
          <w:color w:val="000000"/>
          <w:sz w:val="22"/>
          <w:szCs w:val="22"/>
        </w:rPr>
        <w:t xml:space="preserve"> female empowerment, </w:t>
      </w:r>
      <w:del w:id="10" w:author="Fedora Elrica Gracia" w:date="2020-11-29T21:18:00Z">
        <w:r w:rsidRPr="00B47EC6" w:rsidDel="00253596">
          <w:rPr>
            <w:rFonts w:ascii="Arial" w:eastAsia="Times New Roman" w:hAnsi="Arial" w:cs="Arial"/>
            <w:color w:val="000000"/>
            <w:sz w:val="22"/>
            <w:szCs w:val="22"/>
          </w:rPr>
          <w:delText>which will</w:delText>
        </w:r>
      </w:del>
      <w:ins w:id="11" w:author="Fedora Elrica Gracia" w:date="2020-11-29T21:18:00Z">
        <w:r w:rsidR="00253596">
          <w:rPr>
            <w:rFonts w:ascii="Arial" w:eastAsia="Times New Roman" w:hAnsi="Arial" w:cs="Arial"/>
            <w:color w:val="000000"/>
            <w:sz w:val="22"/>
            <w:szCs w:val="22"/>
          </w:rPr>
          <w:t>will also</w:t>
        </w:r>
      </w:ins>
      <w:r w:rsidRPr="00B47EC6">
        <w:rPr>
          <w:rFonts w:ascii="Arial" w:eastAsia="Times New Roman" w:hAnsi="Arial" w:cs="Arial"/>
          <w:color w:val="000000"/>
          <w:sz w:val="22"/>
          <w:szCs w:val="22"/>
        </w:rPr>
        <w:t xml:space="preserve"> enable young girls to attain equality and lead to the sustainable development of society. </w:t>
      </w:r>
    </w:p>
    <w:p w14:paraId="45D466B5" w14:textId="77777777" w:rsidR="00B47EC6" w:rsidRDefault="00B47EC6" w:rsidP="00074535">
      <w:pPr>
        <w:pBdr>
          <w:bottom w:val="single" w:sz="6" w:space="1" w:color="auto"/>
        </w:pBdr>
        <w:jc w:val="both"/>
        <w:rPr>
          <w:ins w:id="12" w:author="Fedora Elrica Gracia" w:date="2020-11-29T21:18:00Z"/>
          <w:rFonts w:ascii="Times New Roman" w:eastAsia="Times New Roman" w:hAnsi="Times New Roman" w:cs="Times New Roman"/>
        </w:rPr>
      </w:pPr>
    </w:p>
    <w:p w14:paraId="591712E9" w14:textId="77777777" w:rsidR="00253596" w:rsidRDefault="00253596" w:rsidP="00074535">
      <w:pPr>
        <w:jc w:val="both"/>
        <w:rPr>
          <w:rFonts w:ascii="Times New Roman" w:eastAsia="Times New Roman" w:hAnsi="Times New Roman" w:cs="Times New Roman"/>
        </w:rPr>
      </w:pPr>
    </w:p>
    <w:p w14:paraId="7CD612C2" w14:textId="33D8C3C9" w:rsidR="00253596" w:rsidRDefault="00253596" w:rsidP="00074535">
      <w:pPr>
        <w:jc w:val="both"/>
        <w:rPr>
          <w:rFonts w:ascii="Times New Roman" w:eastAsia="Times New Roman" w:hAnsi="Times New Roman" w:cs="Times New Roman"/>
        </w:rPr>
      </w:pPr>
      <w:r>
        <w:rPr>
          <w:rFonts w:ascii="Times New Roman" w:eastAsia="Times New Roman" w:hAnsi="Times New Roman" w:cs="Times New Roman"/>
        </w:rPr>
        <w:t>Hi Rachel,</w:t>
      </w:r>
    </w:p>
    <w:p w14:paraId="3B9A91D1" w14:textId="05AB64A9" w:rsidR="00253596" w:rsidRDefault="00253596" w:rsidP="00074535">
      <w:pPr>
        <w:jc w:val="both"/>
        <w:rPr>
          <w:rFonts w:ascii="Times New Roman" w:eastAsia="Times New Roman" w:hAnsi="Times New Roman" w:cs="Times New Roman"/>
        </w:rPr>
      </w:pPr>
      <w:r>
        <w:rPr>
          <w:rFonts w:ascii="Times New Roman" w:eastAsia="Times New Roman" w:hAnsi="Times New Roman" w:cs="Times New Roman"/>
        </w:rPr>
        <w:t xml:space="preserve">I think this is better and clearer, good job! </w:t>
      </w:r>
      <w:r w:rsidRPr="00253596">
        <w:rPr>
          <w:rFonts w:ascii="Times New Roman" w:eastAsia="Times New Roman" w:hAnsi="Times New Roman" w:cs="Times New Roman"/>
        </w:rPr>
        <w:sym w:font="Wingdings" w:char="F04A"/>
      </w:r>
    </w:p>
    <w:p w14:paraId="0B6B7F88" w14:textId="364BB4DC" w:rsidR="00253596" w:rsidRDefault="00253596" w:rsidP="00074535">
      <w:pPr>
        <w:jc w:val="both"/>
        <w:rPr>
          <w:rFonts w:ascii="Times New Roman" w:eastAsia="Times New Roman" w:hAnsi="Times New Roman" w:cs="Times New Roman"/>
        </w:rPr>
      </w:pPr>
      <w:r>
        <w:rPr>
          <w:rFonts w:ascii="Times New Roman" w:eastAsia="Times New Roman" w:hAnsi="Times New Roman" w:cs="Times New Roman"/>
        </w:rPr>
        <w:t xml:space="preserve">All the best with Females BOLD, as well as your application! </w:t>
      </w:r>
      <w:r w:rsidRPr="00253596">
        <w:rPr>
          <w:rFonts w:ascii="Times New Roman" w:eastAsia="Times New Roman" w:hAnsi="Times New Roman" w:cs="Times New Roman"/>
        </w:rPr>
        <w:sym w:font="Wingdings" w:char="F04A"/>
      </w:r>
    </w:p>
    <w:p w14:paraId="7FD4AF12" w14:textId="1D4D3735" w:rsidR="00253596" w:rsidRPr="00B47EC6" w:rsidRDefault="00253596" w:rsidP="00074535">
      <w:pPr>
        <w:jc w:val="both"/>
        <w:rPr>
          <w:rFonts w:ascii="Times New Roman" w:eastAsia="Times New Roman" w:hAnsi="Times New Roman" w:cs="Times New Roman"/>
        </w:rPr>
      </w:pPr>
      <w:r>
        <w:rPr>
          <w:rFonts w:ascii="Times New Roman" w:eastAsia="Times New Roman" w:hAnsi="Times New Roman" w:cs="Times New Roman"/>
        </w:rPr>
        <w:t>Good luck!</w:t>
      </w:r>
    </w:p>
    <w:p w14:paraId="6F80CC0F" w14:textId="77777777" w:rsidR="003E498C" w:rsidRDefault="003E498C" w:rsidP="00074535">
      <w:pPr>
        <w:jc w:val="both"/>
      </w:pPr>
      <w:bookmarkStart w:id="13" w:name="_GoBack"/>
      <w:bookmarkEnd w:id="13"/>
    </w:p>
    <w:sectPr w:rsidR="003E498C" w:rsidSect="00A3079B">
      <w:headerReference w:type="default" r:id="rId7"/>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D94470" w14:textId="77777777" w:rsidR="005E0FEB" w:rsidRDefault="005E0FEB" w:rsidP="003E498C">
      <w:r>
        <w:separator/>
      </w:r>
    </w:p>
  </w:endnote>
  <w:endnote w:type="continuationSeparator" w:id="0">
    <w:p w14:paraId="32659120" w14:textId="77777777" w:rsidR="005E0FEB" w:rsidRDefault="005E0FEB" w:rsidP="003E49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55DAA5" w14:textId="77777777" w:rsidR="005E0FEB" w:rsidRDefault="005E0FEB" w:rsidP="003E498C">
      <w:r>
        <w:separator/>
      </w:r>
    </w:p>
  </w:footnote>
  <w:footnote w:type="continuationSeparator" w:id="0">
    <w:p w14:paraId="7287299C" w14:textId="77777777" w:rsidR="005E0FEB" w:rsidRDefault="005E0FEB" w:rsidP="003E498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2E677" w14:textId="54390F9E" w:rsidR="003E498C" w:rsidRDefault="003E498C">
    <w:pPr>
      <w:pStyle w:val="Header"/>
    </w:pPr>
    <w:r>
      <w:t xml:space="preserve">Rachel </w:t>
    </w:r>
    <w:proofErr w:type="spellStart"/>
    <w:r>
      <w:t>Widjajanto</w:t>
    </w:r>
    <w:proofErr w:type="spellEnd"/>
    <w:r>
      <w:t xml:space="preserve"> UC Essays Prompt #</w:t>
    </w:r>
    <w:r w:rsidR="008873CC">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98C"/>
    <w:rsid w:val="00005CB4"/>
    <w:rsid w:val="00074535"/>
    <w:rsid w:val="00197A24"/>
    <w:rsid w:val="001E0A20"/>
    <w:rsid w:val="002167D7"/>
    <w:rsid w:val="00253596"/>
    <w:rsid w:val="002D346D"/>
    <w:rsid w:val="00377E31"/>
    <w:rsid w:val="003C289E"/>
    <w:rsid w:val="003D0172"/>
    <w:rsid w:val="003E498C"/>
    <w:rsid w:val="00482B80"/>
    <w:rsid w:val="004A375B"/>
    <w:rsid w:val="0051243C"/>
    <w:rsid w:val="005211F6"/>
    <w:rsid w:val="005773A8"/>
    <w:rsid w:val="0059000D"/>
    <w:rsid w:val="005A19ED"/>
    <w:rsid w:val="005E0FEB"/>
    <w:rsid w:val="00643738"/>
    <w:rsid w:val="006F7CDD"/>
    <w:rsid w:val="007648B5"/>
    <w:rsid w:val="008873CC"/>
    <w:rsid w:val="008E7A2F"/>
    <w:rsid w:val="00925670"/>
    <w:rsid w:val="009572EC"/>
    <w:rsid w:val="00A3079B"/>
    <w:rsid w:val="00A312F6"/>
    <w:rsid w:val="00A96962"/>
    <w:rsid w:val="00AA3659"/>
    <w:rsid w:val="00AD1669"/>
    <w:rsid w:val="00B241A0"/>
    <w:rsid w:val="00B46662"/>
    <w:rsid w:val="00B47EC6"/>
    <w:rsid w:val="00B62E1F"/>
    <w:rsid w:val="00B7362E"/>
    <w:rsid w:val="00C4043F"/>
    <w:rsid w:val="00C5739C"/>
    <w:rsid w:val="00D05E39"/>
    <w:rsid w:val="00D203A2"/>
    <w:rsid w:val="00D42B74"/>
    <w:rsid w:val="00D80ABD"/>
    <w:rsid w:val="00D859B1"/>
    <w:rsid w:val="00E34284"/>
    <w:rsid w:val="00ED4218"/>
    <w:rsid w:val="00F57E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FD5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98C"/>
    <w:pPr>
      <w:tabs>
        <w:tab w:val="center" w:pos="4680"/>
        <w:tab w:val="right" w:pos="9360"/>
      </w:tabs>
    </w:pPr>
  </w:style>
  <w:style w:type="character" w:customStyle="1" w:styleId="HeaderChar">
    <w:name w:val="Header Char"/>
    <w:basedOn w:val="DefaultParagraphFont"/>
    <w:link w:val="Header"/>
    <w:uiPriority w:val="99"/>
    <w:rsid w:val="003E498C"/>
  </w:style>
  <w:style w:type="paragraph" w:styleId="Footer">
    <w:name w:val="footer"/>
    <w:basedOn w:val="Normal"/>
    <w:link w:val="FooterChar"/>
    <w:uiPriority w:val="99"/>
    <w:unhideWhenUsed/>
    <w:rsid w:val="003E498C"/>
    <w:pPr>
      <w:tabs>
        <w:tab w:val="center" w:pos="4680"/>
        <w:tab w:val="right" w:pos="9360"/>
      </w:tabs>
    </w:pPr>
  </w:style>
  <w:style w:type="character" w:customStyle="1" w:styleId="FooterChar">
    <w:name w:val="Footer Char"/>
    <w:basedOn w:val="DefaultParagraphFont"/>
    <w:link w:val="Footer"/>
    <w:uiPriority w:val="99"/>
    <w:rsid w:val="003E498C"/>
  </w:style>
  <w:style w:type="paragraph" w:styleId="NormalWeb">
    <w:name w:val="Normal (Web)"/>
    <w:basedOn w:val="Normal"/>
    <w:uiPriority w:val="99"/>
    <w:semiHidden/>
    <w:unhideWhenUsed/>
    <w:rsid w:val="005211F6"/>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404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43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43738"/>
    <w:rPr>
      <w:sz w:val="16"/>
      <w:szCs w:val="16"/>
    </w:rPr>
  </w:style>
  <w:style w:type="paragraph" w:styleId="CommentText">
    <w:name w:val="annotation text"/>
    <w:basedOn w:val="Normal"/>
    <w:link w:val="CommentTextChar"/>
    <w:uiPriority w:val="99"/>
    <w:semiHidden/>
    <w:unhideWhenUsed/>
    <w:rsid w:val="00643738"/>
    <w:rPr>
      <w:sz w:val="20"/>
      <w:szCs w:val="20"/>
    </w:rPr>
  </w:style>
  <w:style w:type="character" w:customStyle="1" w:styleId="CommentTextChar">
    <w:name w:val="Comment Text Char"/>
    <w:basedOn w:val="DefaultParagraphFont"/>
    <w:link w:val="CommentText"/>
    <w:uiPriority w:val="99"/>
    <w:semiHidden/>
    <w:rsid w:val="00643738"/>
    <w:rPr>
      <w:sz w:val="20"/>
      <w:szCs w:val="20"/>
    </w:rPr>
  </w:style>
  <w:style w:type="paragraph" w:styleId="CommentSubject">
    <w:name w:val="annotation subject"/>
    <w:basedOn w:val="CommentText"/>
    <w:next w:val="CommentText"/>
    <w:link w:val="CommentSubjectChar"/>
    <w:uiPriority w:val="99"/>
    <w:semiHidden/>
    <w:unhideWhenUsed/>
    <w:rsid w:val="00643738"/>
    <w:rPr>
      <w:b/>
      <w:bCs/>
    </w:rPr>
  </w:style>
  <w:style w:type="character" w:customStyle="1" w:styleId="CommentSubjectChar">
    <w:name w:val="Comment Subject Char"/>
    <w:basedOn w:val="CommentTextChar"/>
    <w:link w:val="CommentSubject"/>
    <w:uiPriority w:val="99"/>
    <w:semiHidden/>
    <w:rsid w:val="0064373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98C"/>
    <w:pPr>
      <w:tabs>
        <w:tab w:val="center" w:pos="4680"/>
        <w:tab w:val="right" w:pos="9360"/>
      </w:tabs>
    </w:pPr>
  </w:style>
  <w:style w:type="character" w:customStyle="1" w:styleId="HeaderChar">
    <w:name w:val="Header Char"/>
    <w:basedOn w:val="DefaultParagraphFont"/>
    <w:link w:val="Header"/>
    <w:uiPriority w:val="99"/>
    <w:rsid w:val="003E498C"/>
  </w:style>
  <w:style w:type="paragraph" w:styleId="Footer">
    <w:name w:val="footer"/>
    <w:basedOn w:val="Normal"/>
    <w:link w:val="FooterChar"/>
    <w:uiPriority w:val="99"/>
    <w:unhideWhenUsed/>
    <w:rsid w:val="003E498C"/>
    <w:pPr>
      <w:tabs>
        <w:tab w:val="center" w:pos="4680"/>
        <w:tab w:val="right" w:pos="9360"/>
      </w:tabs>
    </w:pPr>
  </w:style>
  <w:style w:type="character" w:customStyle="1" w:styleId="FooterChar">
    <w:name w:val="Footer Char"/>
    <w:basedOn w:val="DefaultParagraphFont"/>
    <w:link w:val="Footer"/>
    <w:uiPriority w:val="99"/>
    <w:rsid w:val="003E498C"/>
  </w:style>
  <w:style w:type="paragraph" w:styleId="NormalWeb">
    <w:name w:val="Normal (Web)"/>
    <w:basedOn w:val="Normal"/>
    <w:uiPriority w:val="99"/>
    <w:semiHidden/>
    <w:unhideWhenUsed/>
    <w:rsid w:val="005211F6"/>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4043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43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43738"/>
    <w:rPr>
      <w:sz w:val="16"/>
      <w:szCs w:val="16"/>
    </w:rPr>
  </w:style>
  <w:style w:type="paragraph" w:styleId="CommentText">
    <w:name w:val="annotation text"/>
    <w:basedOn w:val="Normal"/>
    <w:link w:val="CommentTextChar"/>
    <w:uiPriority w:val="99"/>
    <w:semiHidden/>
    <w:unhideWhenUsed/>
    <w:rsid w:val="00643738"/>
    <w:rPr>
      <w:sz w:val="20"/>
      <w:szCs w:val="20"/>
    </w:rPr>
  </w:style>
  <w:style w:type="character" w:customStyle="1" w:styleId="CommentTextChar">
    <w:name w:val="Comment Text Char"/>
    <w:basedOn w:val="DefaultParagraphFont"/>
    <w:link w:val="CommentText"/>
    <w:uiPriority w:val="99"/>
    <w:semiHidden/>
    <w:rsid w:val="00643738"/>
    <w:rPr>
      <w:sz w:val="20"/>
      <w:szCs w:val="20"/>
    </w:rPr>
  </w:style>
  <w:style w:type="paragraph" w:styleId="CommentSubject">
    <w:name w:val="annotation subject"/>
    <w:basedOn w:val="CommentText"/>
    <w:next w:val="CommentText"/>
    <w:link w:val="CommentSubjectChar"/>
    <w:uiPriority w:val="99"/>
    <w:semiHidden/>
    <w:unhideWhenUsed/>
    <w:rsid w:val="00643738"/>
    <w:rPr>
      <w:b/>
      <w:bCs/>
    </w:rPr>
  </w:style>
  <w:style w:type="character" w:customStyle="1" w:styleId="CommentSubjectChar">
    <w:name w:val="Comment Subject Char"/>
    <w:basedOn w:val="CommentTextChar"/>
    <w:link w:val="CommentSubject"/>
    <w:uiPriority w:val="99"/>
    <w:semiHidden/>
    <w:rsid w:val="0064373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665">
      <w:bodyDiv w:val="1"/>
      <w:marLeft w:val="0"/>
      <w:marRight w:val="0"/>
      <w:marTop w:val="0"/>
      <w:marBottom w:val="0"/>
      <w:divBdr>
        <w:top w:val="none" w:sz="0" w:space="0" w:color="auto"/>
        <w:left w:val="none" w:sz="0" w:space="0" w:color="auto"/>
        <w:bottom w:val="none" w:sz="0" w:space="0" w:color="auto"/>
        <w:right w:val="none" w:sz="0" w:space="0" w:color="auto"/>
      </w:divBdr>
    </w:div>
    <w:div w:id="44259182">
      <w:bodyDiv w:val="1"/>
      <w:marLeft w:val="0"/>
      <w:marRight w:val="0"/>
      <w:marTop w:val="0"/>
      <w:marBottom w:val="0"/>
      <w:divBdr>
        <w:top w:val="none" w:sz="0" w:space="0" w:color="auto"/>
        <w:left w:val="none" w:sz="0" w:space="0" w:color="auto"/>
        <w:bottom w:val="none" w:sz="0" w:space="0" w:color="auto"/>
        <w:right w:val="none" w:sz="0" w:space="0" w:color="auto"/>
      </w:divBdr>
    </w:div>
    <w:div w:id="97675345">
      <w:bodyDiv w:val="1"/>
      <w:marLeft w:val="0"/>
      <w:marRight w:val="0"/>
      <w:marTop w:val="0"/>
      <w:marBottom w:val="0"/>
      <w:divBdr>
        <w:top w:val="none" w:sz="0" w:space="0" w:color="auto"/>
        <w:left w:val="none" w:sz="0" w:space="0" w:color="auto"/>
        <w:bottom w:val="none" w:sz="0" w:space="0" w:color="auto"/>
        <w:right w:val="none" w:sz="0" w:space="0" w:color="auto"/>
      </w:divBdr>
    </w:div>
    <w:div w:id="180899409">
      <w:bodyDiv w:val="1"/>
      <w:marLeft w:val="0"/>
      <w:marRight w:val="0"/>
      <w:marTop w:val="0"/>
      <w:marBottom w:val="0"/>
      <w:divBdr>
        <w:top w:val="none" w:sz="0" w:space="0" w:color="auto"/>
        <w:left w:val="none" w:sz="0" w:space="0" w:color="auto"/>
        <w:bottom w:val="none" w:sz="0" w:space="0" w:color="auto"/>
        <w:right w:val="none" w:sz="0" w:space="0" w:color="auto"/>
      </w:divBdr>
    </w:div>
    <w:div w:id="295598936">
      <w:bodyDiv w:val="1"/>
      <w:marLeft w:val="0"/>
      <w:marRight w:val="0"/>
      <w:marTop w:val="0"/>
      <w:marBottom w:val="0"/>
      <w:divBdr>
        <w:top w:val="none" w:sz="0" w:space="0" w:color="auto"/>
        <w:left w:val="none" w:sz="0" w:space="0" w:color="auto"/>
        <w:bottom w:val="none" w:sz="0" w:space="0" w:color="auto"/>
        <w:right w:val="none" w:sz="0" w:space="0" w:color="auto"/>
      </w:divBdr>
    </w:div>
    <w:div w:id="431318355">
      <w:bodyDiv w:val="1"/>
      <w:marLeft w:val="0"/>
      <w:marRight w:val="0"/>
      <w:marTop w:val="0"/>
      <w:marBottom w:val="0"/>
      <w:divBdr>
        <w:top w:val="none" w:sz="0" w:space="0" w:color="auto"/>
        <w:left w:val="none" w:sz="0" w:space="0" w:color="auto"/>
        <w:bottom w:val="none" w:sz="0" w:space="0" w:color="auto"/>
        <w:right w:val="none" w:sz="0" w:space="0" w:color="auto"/>
      </w:divBdr>
    </w:div>
    <w:div w:id="1376466667">
      <w:bodyDiv w:val="1"/>
      <w:marLeft w:val="0"/>
      <w:marRight w:val="0"/>
      <w:marTop w:val="0"/>
      <w:marBottom w:val="0"/>
      <w:divBdr>
        <w:top w:val="none" w:sz="0" w:space="0" w:color="auto"/>
        <w:left w:val="none" w:sz="0" w:space="0" w:color="auto"/>
        <w:bottom w:val="none" w:sz="0" w:space="0" w:color="auto"/>
        <w:right w:val="none" w:sz="0" w:space="0" w:color="auto"/>
      </w:divBdr>
    </w:div>
    <w:div w:id="175639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345</Words>
  <Characters>1967</Characters>
  <Application>Microsoft Macintosh Word</Application>
  <DocSecurity>0</DocSecurity>
  <Lines>16</Lines>
  <Paragraphs>4</Paragraphs>
  <ScaleCrop>false</ScaleCrop>
  <Company/>
  <LinksUpToDate>false</LinksUpToDate>
  <CharactersWithSpaces>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Fedora Elrica Gracia</cp:lastModifiedBy>
  <cp:revision>7</cp:revision>
  <dcterms:created xsi:type="dcterms:W3CDTF">2020-11-28T14:13:00Z</dcterms:created>
  <dcterms:modified xsi:type="dcterms:W3CDTF">2020-11-29T14:20:00Z</dcterms:modified>
</cp:coreProperties>
</file>