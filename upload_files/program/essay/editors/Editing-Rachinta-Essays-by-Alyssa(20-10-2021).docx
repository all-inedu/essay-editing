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6AB919D" w14:textId="75725E1B" w:rsidR="0008781D" w:rsidRPr="0008781D" w:rsidRDefault="0008781D" w:rsidP="0008781D">
      <w:pPr>
        <w:shd w:val="clear" w:color="auto" w:fill="FFFFFF"/>
      </w:pPr>
      <w:r w:rsidRPr="0008781D">
        <w:rPr>
          <w:rFonts w:ascii="Arial" w:hAnsi="Arial" w:cs="Arial"/>
          <w:color w:val="000000"/>
          <w:sz w:val="22"/>
          <w:szCs w:val="22"/>
        </w:rPr>
        <w:t xml:space="preserve">“Hips 40 degrees to the vertical; fingers </w:t>
      </w:r>
      <w:ins w:id="0" w:author="Alyssa Manik" w:date="2021-10-20T00:26:00Z">
        <w:r w:rsidR="0004269D">
          <w:rPr>
            <w:rFonts w:ascii="Arial" w:hAnsi="Arial" w:cs="Arial"/>
            <w:color w:val="000000"/>
            <w:sz w:val="22"/>
            <w:szCs w:val="22"/>
          </w:rPr>
          <w:t xml:space="preserve">should </w:t>
        </w:r>
      </w:ins>
      <w:r w:rsidRPr="0008781D">
        <w:rPr>
          <w:rFonts w:ascii="Arial" w:hAnsi="Arial" w:cs="Arial"/>
          <w:color w:val="000000"/>
          <w:sz w:val="22"/>
          <w:szCs w:val="22"/>
        </w:rPr>
        <w:t xml:space="preserve">quaver ever so slightly to show off my gold fingertips”. This was the mantra I repeated at minute 2:32 of our dance. Every year, together with the girls in the close-knitted Indonesian community in Brunei, I would share one of my country’s many traditional dances </w:t>
      </w:r>
      <w:commentRangeStart w:id="1"/>
      <w:r w:rsidRPr="0008781D">
        <w:rPr>
          <w:rFonts w:ascii="Arial" w:hAnsi="Arial" w:cs="Arial"/>
          <w:color w:val="000000"/>
          <w:sz w:val="22"/>
          <w:szCs w:val="22"/>
        </w:rPr>
        <w:t>on the one day where we could truly show off our culture to my diverse school</w:t>
      </w:r>
      <w:commentRangeEnd w:id="1"/>
      <w:r w:rsidR="0004269D">
        <w:rPr>
          <w:rStyle w:val="CommentReference"/>
        </w:rPr>
        <w:commentReference w:id="1"/>
      </w:r>
      <w:r w:rsidRPr="0008781D">
        <w:rPr>
          <w:rFonts w:ascii="Arial" w:hAnsi="Arial" w:cs="Arial"/>
          <w:color w:val="000000"/>
          <w:sz w:val="22"/>
          <w:szCs w:val="22"/>
        </w:rPr>
        <w:t xml:space="preserve">: International Day. Unlike previous years where we performed a Papuan dance, this year, I had chosen one from Lampung </w:t>
      </w:r>
      <w:commentRangeStart w:id="2"/>
      <w:r w:rsidRPr="0008781D">
        <w:rPr>
          <w:rFonts w:ascii="Arial" w:hAnsi="Arial" w:cs="Arial"/>
          <w:color w:val="000000"/>
          <w:sz w:val="22"/>
          <w:szCs w:val="22"/>
        </w:rPr>
        <w:t>so as to not limit my knowledge of the vast Indonesian culture to that of one island</w:t>
      </w:r>
      <w:commentRangeEnd w:id="2"/>
      <w:r w:rsidR="0004269D">
        <w:rPr>
          <w:rStyle w:val="CommentReference"/>
        </w:rPr>
        <w:commentReference w:id="2"/>
      </w:r>
      <w:r w:rsidRPr="0008781D">
        <w:rPr>
          <w:rFonts w:ascii="Arial" w:hAnsi="Arial" w:cs="Arial"/>
          <w:color w:val="000000"/>
          <w:sz w:val="22"/>
          <w:szCs w:val="22"/>
        </w:rPr>
        <w:t xml:space="preserve">. However, this meant that the powerful, sharp movements of Papua had to be replaced with the delicate movements of </w:t>
      </w:r>
      <w:commentRangeStart w:id="3"/>
      <w:r w:rsidRPr="0008781D">
        <w:rPr>
          <w:rFonts w:ascii="Arial" w:hAnsi="Arial" w:cs="Arial"/>
          <w:color w:val="000000"/>
          <w:sz w:val="22"/>
          <w:szCs w:val="22"/>
        </w:rPr>
        <w:t>Lampung</w:t>
      </w:r>
      <w:commentRangeEnd w:id="3"/>
      <w:r w:rsidR="0004269D">
        <w:rPr>
          <w:rStyle w:val="CommentReference"/>
        </w:rPr>
        <w:commentReference w:id="3"/>
      </w:r>
      <w:ins w:id="4" w:author="Alyssa Manik" w:date="2021-10-20T00:28:00Z">
        <w:r w:rsidR="0004269D">
          <w:rPr>
            <w:rFonts w:ascii="Arial" w:hAnsi="Arial" w:cs="Arial"/>
            <w:color w:val="000000"/>
            <w:sz w:val="22"/>
            <w:szCs w:val="22"/>
          </w:rPr>
          <w:t>-</w:t>
        </w:r>
      </w:ins>
      <w:r w:rsidRPr="0008781D">
        <w:rPr>
          <w:rFonts w:ascii="Arial" w:hAnsi="Arial" w:cs="Arial"/>
          <w:color w:val="000000"/>
          <w:sz w:val="22"/>
          <w:szCs w:val="22"/>
        </w:rPr>
        <w:t xml:space="preserve"> which I wasn’t accustomed to. Nonetheless, </w:t>
      </w:r>
      <w:commentRangeStart w:id="5"/>
      <w:r w:rsidRPr="0008781D">
        <w:rPr>
          <w:rFonts w:ascii="Arial" w:hAnsi="Arial" w:cs="Arial"/>
          <w:color w:val="000000"/>
          <w:sz w:val="22"/>
          <w:szCs w:val="22"/>
        </w:rPr>
        <w:t>my desire to share my mother’s traditional dance with my school meant that every Tuesday, my goal was to not only teach myself, but also help the other girls achieve the dainty, effortless Lampung movements.</w:t>
      </w:r>
      <w:commentRangeEnd w:id="5"/>
      <w:r w:rsidR="0004269D">
        <w:rPr>
          <w:rStyle w:val="CommentReference"/>
        </w:rPr>
        <w:commentReference w:id="5"/>
      </w:r>
    </w:p>
    <w:p w14:paraId="2EFE2208" w14:textId="77777777" w:rsidR="0008781D" w:rsidRPr="0008781D" w:rsidRDefault="0008781D" w:rsidP="0008781D">
      <w:pPr>
        <w:shd w:val="clear" w:color="auto" w:fill="FFFFFF"/>
      </w:pPr>
      <w:r w:rsidRPr="0008781D">
        <w:t> </w:t>
      </w:r>
    </w:p>
    <w:p w14:paraId="666C5942" w14:textId="77777777" w:rsidR="0008781D" w:rsidRPr="0008781D" w:rsidRDefault="0008781D" w:rsidP="0008781D">
      <w:pPr>
        <w:shd w:val="clear" w:color="auto" w:fill="FFFFFF"/>
      </w:pPr>
      <w:r w:rsidRPr="0008781D">
        <w:rPr>
          <w:rFonts w:ascii="Arial" w:hAnsi="Arial" w:cs="Arial"/>
          <w:color w:val="000000"/>
          <w:sz w:val="22"/>
          <w:szCs w:val="22"/>
        </w:rPr>
        <w:t xml:space="preserve">I hope to continue sharing Indonesia’s traditional dances at Columbia. </w:t>
      </w:r>
      <w:commentRangeStart w:id="6"/>
      <w:r w:rsidRPr="0008781D">
        <w:rPr>
          <w:rFonts w:ascii="Arial" w:hAnsi="Arial" w:cs="Arial"/>
          <w:color w:val="000000"/>
          <w:sz w:val="22"/>
          <w:szCs w:val="22"/>
        </w:rPr>
        <w:t xml:space="preserve">At Indonesian student conventions, I hope to provide an additional insight </w:t>
      </w:r>
      <w:commentRangeEnd w:id="6"/>
      <w:r w:rsidR="005E0523">
        <w:rPr>
          <w:rStyle w:val="CommentReference"/>
        </w:rPr>
        <w:commentReference w:id="6"/>
      </w:r>
      <w:r w:rsidRPr="0008781D">
        <w:rPr>
          <w:rFonts w:ascii="Arial" w:hAnsi="Arial" w:cs="Arial"/>
          <w:color w:val="000000"/>
          <w:sz w:val="22"/>
          <w:szCs w:val="22"/>
        </w:rPr>
        <w:t xml:space="preserve">to other students learning Indonesian dances, whether it be dynamic like that of Papua or graceful like that of </w:t>
      </w:r>
      <w:commentRangeStart w:id="7"/>
      <w:r w:rsidRPr="0008781D">
        <w:rPr>
          <w:rFonts w:ascii="Arial" w:hAnsi="Arial" w:cs="Arial"/>
          <w:color w:val="000000"/>
          <w:sz w:val="22"/>
          <w:szCs w:val="22"/>
        </w:rPr>
        <w:t>Lampung</w:t>
      </w:r>
      <w:commentRangeEnd w:id="7"/>
      <w:r w:rsidR="002221FD">
        <w:rPr>
          <w:rStyle w:val="CommentReference"/>
        </w:rPr>
        <w:commentReference w:id="7"/>
      </w:r>
      <w:r w:rsidRPr="0008781D">
        <w:rPr>
          <w:rFonts w:ascii="Arial" w:hAnsi="Arial" w:cs="Arial"/>
          <w:color w:val="000000"/>
          <w:sz w:val="22"/>
          <w:szCs w:val="22"/>
        </w:rPr>
        <w:t xml:space="preserve">.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2221FD"/>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6D488BFE" w14:textId="37A6CEA5" w:rsidR="0008781D" w:rsidRPr="0008781D" w:rsidRDefault="0008781D" w:rsidP="0008781D">
      <w:r w:rsidRPr="000878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stumbled upon Dr. Roger Anderson’s research, </w:t>
      </w:r>
      <w:r w:rsidRPr="0008781D">
        <w:rPr>
          <w:rFonts w:ascii="Arial" w:hAnsi="Arial" w:cs="Arial"/>
          <w:i/>
          <w:iCs/>
          <w:color w:val="000000"/>
          <w:sz w:val="22"/>
          <w:szCs w:val="22"/>
          <w:shd w:val="clear" w:color="auto" w:fill="FFFFFF"/>
        </w:rPr>
        <w:t>Smart Grid The Future of the Electric Energy System</w:t>
      </w:r>
      <w:r w:rsidRPr="0008781D">
        <w:rPr>
          <w:rFonts w:ascii="Arial" w:hAnsi="Arial" w:cs="Arial"/>
          <w:color w:val="000000"/>
          <w:sz w:val="22"/>
          <w:szCs w:val="22"/>
          <w:shd w:val="clear" w:color="auto" w:fill="FFFFFF"/>
        </w:rPr>
        <w:t xml:space="preserve">, where I appreciated his findings on the potential of implementing </w:t>
      </w:r>
      <w:commentRangeStart w:id="8"/>
      <w:r w:rsidRPr="0008781D">
        <w:rPr>
          <w:rFonts w:ascii="Arial" w:hAnsi="Arial" w:cs="Arial"/>
          <w:color w:val="000000"/>
          <w:sz w:val="22"/>
          <w:szCs w:val="22"/>
          <w:shd w:val="clear" w:color="auto" w:fill="FFFFFF"/>
        </w:rPr>
        <w:t>IoT to increase grid reliability and cybersecurity</w:t>
      </w:r>
      <w:commentRangeEnd w:id="8"/>
      <w:r w:rsidR="0004269D">
        <w:rPr>
          <w:rStyle w:val="CommentReference"/>
        </w:rPr>
        <w:commentReference w:id="8"/>
      </w:r>
      <w:r w:rsidRPr="0008781D">
        <w:rPr>
          <w:rFonts w:ascii="Arial" w:hAnsi="Arial" w:cs="Arial"/>
          <w:color w:val="000000"/>
          <w:sz w:val="22"/>
          <w:szCs w:val="22"/>
          <w:shd w:val="clear" w:color="auto" w:fill="FFFFFF"/>
        </w:rPr>
        <w:t xml:space="preserve">. To further explore this concept, I look forward to taking Professor Xiaofan Jiang’s class on IoT: Intelligent and Connected Systems, where I hope to delve deeper into the mechanism behind device-to-device communication. This will give me a better understanding on the </w:t>
      </w:r>
      <w:commentRangeStart w:id="9"/>
      <w:r w:rsidRPr="0008781D">
        <w:rPr>
          <w:rFonts w:ascii="Arial" w:hAnsi="Arial" w:cs="Arial"/>
          <w:color w:val="000000"/>
          <w:sz w:val="22"/>
          <w:szCs w:val="22"/>
          <w:shd w:val="clear" w:color="auto" w:fill="FFFFFF"/>
        </w:rPr>
        <w:t>feasibility of implementing a bidirectional electrical flow in the grid as part of the smart grid. Having received a grant to moderni</w:t>
      </w:r>
      <w:r w:rsidR="00E90812">
        <w:rPr>
          <w:rFonts w:ascii="Arial" w:hAnsi="Arial" w:cs="Arial"/>
          <w:color w:val="000000"/>
          <w:sz w:val="22"/>
          <w:szCs w:val="22"/>
          <w:shd w:val="clear" w:color="auto" w:fill="FFFFFF"/>
        </w:rPr>
        <w:t>z</w:t>
      </w:r>
      <w:r w:rsidRPr="0008781D">
        <w:rPr>
          <w:rFonts w:ascii="Arial" w:hAnsi="Arial" w:cs="Arial"/>
          <w:color w:val="000000"/>
          <w:sz w:val="22"/>
          <w:szCs w:val="22"/>
          <w:shd w:val="clear" w:color="auto" w:fill="FFFFFF"/>
        </w:rPr>
        <w:t>e grid systems</w:t>
      </w:r>
      <w:commentRangeEnd w:id="9"/>
      <w:r w:rsidR="002221FD">
        <w:rPr>
          <w:rStyle w:val="CommentReference"/>
        </w:rPr>
        <w:commentReference w:id="9"/>
      </w:r>
      <w:r w:rsidRPr="0008781D">
        <w:rPr>
          <w:rFonts w:ascii="Arial" w:hAnsi="Arial" w:cs="Arial"/>
          <w:color w:val="000000"/>
          <w:sz w:val="22"/>
          <w:szCs w:val="22"/>
          <w:shd w:val="clear" w:color="auto" w:fill="FFFFFF"/>
        </w:rPr>
        <w:t xml:space="preserve">, I don’t doubt that Columbia is dedicated to creating a more sustainable grid. With a shared desire to optimize energy systems through smart innovations, I am eager to join Columbia’s drive to shift to a less fossil-fuel reliant grid.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 xml:space="preserve">For applicants to Columbia Engineering, please tell us </w:t>
      </w:r>
      <w:r w:rsidRPr="002221FD">
        <w:rPr>
          <w:rFonts w:ascii="Roboto" w:hAnsi="Roboto"/>
          <w:b/>
          <w:bCs/>
          <w:i/>
          <w:iCs/>
          <w:color w:val="00B050"/>
          <w:sz w:val="21"/>
          <w:szCs w:val="21"/>
          <w:shd w:val="clear" w:color="auto" w:fill="FFFFFF"/>
          <w:rPrChange w:id="10" w:author="Alyssa Manik" w:date="2021-10-20T00:39:00Z">
            <w:rPr>
              <w:rFonts w:ascii="Roboto" w:hAnsi="Roboto"/>
              <w:i/>
              <w:iCs/>
              <w:color w:val="00B050"/>
              <w:sz w:val="21"/>
              <w:szCs w:val="21"/>
              <w:shd w:val="clear" w:color="auto" w:fill="FFFFFF"/>
            </w:rPr>
          </w:rPrChange>
        </w:rPr>
        <w:t>what from your current and past experiences (either academic or personal) attracts you specifically</w:t>
      </w:r>
      <w:r w:rsidRPr="0008781D">
        <w:rPr>
          <w:rFonts w:ascii="Roboto" w:hAnsi="Roboto"/>
          <w:i/>
          <w:iCs/>
          <w:color w:val="00B050"/>
          <w:sz w:val="21"/>
          <w:szCs w:val="21"/>
          <w:shd w:val="clear" w:color="auto" w:fill="FFFFFF"/>
        </w:rPr>
        <w:t xml:space="preserve">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46BDA8D2" w14:textId="77777777" w:rsidR="0008781D" w:rsidRPr="0008781D" w:rsidRDefault="0008781D" w:rsidP="0008781D">
      <w:r w:rsidRPr="0008781D">
        <w:rPr>
          <w:rFonts w:ascii="Arial" w:hAnsi="Arial" w:cs="Arial"/>
          <w:color w:val="020609"/>
          <w:sz w:val="22"/>
          <w:szCs w:val="22"/>
          <w:shd w:val="clear" w:color="auto" w:fill="FFFFFF"/>
        </w:rPr>
        <w:t xml:space="preserve">After the oil price plunged in 2016, I revisited my childhood home, Brunei, and witnessed the once vibrant </w:t>
      </w:r>
      <w:commentRangeStart w:id="11"/>
      <w:r w:rsidRPr="0008781D">
        <w:rPr>
          <w:rFonts w:ascii="Arial" w:hAnsi="Arial" w:cs="Arial"/>
          <w:color w:val="020609"/>
          <w:sz w:val="22"/>
          <w:szCs w:val="22"/>
          <w:shd w:val="clear" w:color="auto" w:fill="FFFFFF"/>
        </w:rPr>
        <w:t>orange donkey pump</w:t>
      </w:r>
      <w:commentRangeEnd w:id="11"/>
      <w:r w:rsidR="002221FD">
        <w:rPr>
          <w:rStyle w:val="CommentReference"/>
        </w:rPr>
        <w:commentReference w:id="11"/>
      </w:r>
      <w:r w:rsidRPr="0008781D">
        <w:rPr>
          <w:rFonts w:ascii="Arial" w:hAnsi="Arial" w:cs="Arial"/>
          <w:color w:val="020609"/>
          <w:sz w:val="22"/>
          <w:szCs w:val="22"/>
          <w:shd w:val="clear" w:color="auto" w:fill="FFFFFF"/>
        </w:rPr>
        <w:t xml:space="preserve"> now rusty and stagnant. The downfall of petroleum had </w:t>
      </w:r>
      <w:commentRangeStart w:id="12"/>
      <w:r w:rsidRPr="0008781D">
        <w:rPr>
          <w:rFonts w:ascii="Arial" w:hAnsi="Arial" w:cs="Arial"/>
          <w:color w:val="020609"/>
          <w:sz w:val="22"/>
          <w:szCs w:val="22"/>
          <w:shd w:val="clear" w:color="auto" w:fill="FFFFFF"/>
        </w:rPr>
        <w:t>upended a country's social setting</w:t>
      </w:r>
      <w:commentRangeEnd w:id="12"/>
      <w:r w:rsidR="002221FD">
        <w:rPr>
          <w:rStyle w:val="CommentReference"/>
        </w:rPr>
        <w:commentReference w:id="12"/>
      </w:r>
      <w:r w:rsidRPr="0008781D">
        <w:rPr>
          <w:rFonts w:ascii="Arial" w:hAnsi="Arial" w:cs="Arial"/>
          <w:color w:val="020609"/>
          <w:sz w:val="22"/>
          <w:szCs w:val="22"/>
          <w:shd w:val="clear" w:color="auto" w:fill="FFFFFF"/>
        </w:rPr>
        <w:t>, and at this point, I knew that it was time for the rise of a new form of energy: sustainable energy. </w:t>
      </w:r>
    </w:p>
    <w:p w14:paraId="75026A29" w14:textId="77777777" w:rsidR="0008781D" w:rsidRPr="0008781D" w:rsidRDefault="0008781D" w:rsidP="0008781D"/>
    <w:p w14:paraId="78AF99FB" w14:textId="77777777" w:rsidR="0008781D" w:rsidRPr="0008781D" w:rsidRDefault="0008781D" w:rsidP="0008781D">
      <w:r w:rsidRPr="0008781D">
        <w:rPr>
          <w:rFonts w:ascii="Arial" w:hAnsi="Arial" w:cs="Arial"/>
          <w:color w:val="020609"/>
          <w:sz w:val="22"/>
          <w:szCs w:val="22"/>
          <w:shd w:val="clear" w:color="auto" w:fill="FFFFFF"/>
        </w:rPr>
        <w:t xml:space="preserve">My drive to find a feasible form of renewable penetration to the grid led me to investigate the benefits of ‘smart grid’ technology on the efficiency </w:t>
      </w:r>
      <w:commentRangeStart w:id="13"/>
      <w:r w:rsidRPr="0008781D">
        <w:rPr>
          <w:rFonts w:ascii="Arial" w:hAnsi="Arial" w:cs="Arial"/>
          <w:color w:val="020609"/>
          <w:sz w:val="22"/>
          <w:szCs w:val="22"/>
          <w:shd w:val="clear" w:color="auto" w:fill="FFFFFF"/>
        </w:rPr>
        <w:t>and sustainability of the power grid within my research paper</w:t>
      </w:r>
      <w:commentRangeEnd w:id="13"/>
      <w:r w:rsidR="002221FD">
        <w:rPr>
          <w:rStyle w:val="CommentReference"/>
        </w:rPr>
        <w:commentReference w:id="13"/>
      </w:r>
      <w:r w:rsidRPr="0008781D">
        <w:rPr>
          <w:rFonts w:ascii="Arial" w:hAnsi="Arial" w:cs="Arial"/>
          <w:color w:val="020609"/>
          <w:sz w:val="22"/>
          <w:szCs w:val="22"/>
          <w:shd w:val="clear" w:color="auto" w:fill="FFFFFF"/>
        </w:rPr>
        <w:t xml:space="preserve">. I dove into the potential of integrating new innovations such as the smart </w:t>
      </w:r>
      <w:r w:rsidRPr="0008781D">
        <w:rPr>
          <w:rFonts w:ascii="Arial" w:hAnsi="Arial" w:cs="Arial"/>
          <w:color w:val="020609"/>
          <w:sz w:val="22"/>
          <w:szCs w:val="22"/>
          <w:shd w:val="clear" w:color="auto" w:fill="FFFFFF"/>
        </w:rPr>
        <w:lastRenderedPageBreak/>
        <w:t>meter and high energy-density supercapacitors into our current fossil-fuel powered electrical grids, which sparked my curiosity in implementing such technologies in Indonesia. </w:t>
      </w:r>
    </w:p>
    <w:p w14:paraId="03B33264" w14:textId="7805076A" w:rsidR="0008781D" w:rsidRPr="0008781D" w:rsidRDefault="0008781D" w:rsidP="0008781D">
      <w:r w:rsidRPr="0008781D">
        <w:br/>
      </w:r>
      <w:r w:rsidRPr="0008781D">
        <w:rPr>
          <w:rFonts w:ascii="Arial" w:hAnsi="Arial" w:cs="Arial"/>
          <w:color w:val="020609"/>
          <w:sz w:val="22"/>
          <w:szCs w:val="22"/>
          <w:shd w:val="clear" w:color="auto" w:fill="FFFFFF"/>
        </w:rPr>
        <w:t xml:space="preserve">As a result, I continued </w:t>
      </w:r>
      <w:r w:rsidRPr="0008781D">
        <w:rPr>
          <w:rFonts w:ascii="Arial" w:hAnsi="Arial" w:cs="Arial"/>
          <w:color w:val="000000"/>
          <w:sz w:val="22"/>
          <w:szCs w:val="22"/>
        </w:rPr>
        <w:t xml:space="preserve">my smart grid endeavor by pursuing an internship at a local </w:t>
      </w:r>
      <w:commentRangeStart w:id="14"/>
      <w:r w:rsidRPr="0008781D">
        <w:rPr>
          <w:rFonts w:ascii="Arial" w:hAnsi="Arial" w:cs="Arial"/>
          <w:color w:val="000000"/>
          <w:sz w:val="22"/>
          <w:szCs w:val="22"/>
        </w:rPr>
        <w:t>Indonesian electrical consulting company</w:t>
      </w:r>
      <w:commentRangeEnd w:id="14"/>
      <w:r w:rsidR="002221FD">
        <w:rPr>
          <w:rStyle w:val="CommentReference"/>
        </w:rPr>
        <w:commentReference w:id="14"/>
      </w:r>
      <w:r w:rsidRPr="0008781D">
        <w:rPr>
          <w:rFonts w:ascii="Arial" w:hAnsi="Arial" w:cs="Arial"/>
          <w:color w:val="000000"/>
          <w:sz w:val="22"/>
          <w:szCs w:val="22"/>
        </w:rPr>
        <w:t xml:space="preserve">. While simulating a microgrid for </w:t>
      </w:r>
      <w:commentRangeStart w:id="15"/>
      <w:r w:rsidRPr="0008781D">
        <w:rPr>
          <w:rFonts w:ascii="Arial" w:hAnsi="Arial" w:cs="Arial"/>
          <w:color w:val="000000"/>
          <w:sz w:val="22"/>
          <w:szCs w:val="22"/>
        </w:rPr>
        <w:t xml:space="preserve">a rural Indonesian island, </w:t>
      </w:r>
      <w:commentRangeEnd w:id="15"/>
      <w:r w:rsidR="002221FD">
        <w:rPr>
          <w:rStyle w:val="CommentReference"/>
        </w:rPr>
        <w:commentReference w:id="15"/>
      </w:r>
      <w:r w:rsidRPr="0008781D">
        <w:rPr>
          <w:rFonts w:ascii="Arial" w:hAnsi="Arial" w:cs="Arial"/>
          <w:color w:val="000000"/>
          <w:sz w:val="22"/>
          <w:szCs w:val="22"/>
        </w:rPr>
        <w:t>I reali</w:t>
      </w:r>
      <w:r w:rsidR="00256E6E">
        <w:rPr>
          <w:rFonts w:ascii="Arial" w:hAnsi="Arial" w:cs="Arial"/>
          <w:color w:val="000000"/>
          <w:sz w:val="22"/>
          <w:szCs w:val="22"/>
        </w:rPr>
        <w:t>z</w:t>
      </w:r>
      <w:r w:rsidRPr="0008781D">
        <w:rPr>
          <w:rFonts w:ascii="Arial" w:hAnsi="Arial" w:cs="Arial"/>
          <w:color w:val="000000"/>
          <w:sz w:val="22"/>
          <w:szCs w:val="22"/>
        </w:rPr>
        <w:t xml:space="preserve">ed that the </w:t>
      </w:r>
      <w:commentRangeStart w:id="16"/>
      <w:r w:rsidRPr="0008781D">
        <w:rPr>
          <w:rFonts w:ascii="Arial" w:hAnsi="Arial" w:cs="Arial"/>
          <w:color w:val="000000"/>
          <w:sz w:val="22"/>
          <w:szCs w:val="22"/>
        </w:rPr>
        <w:t xml:space="preserve">cost of electricity is often lower when variable renewable energy is being penetrated into the grid, which to me is an optimistic indicator of the efficacy of renewable penetration on the sustainability </w:t>
      </w:r>
      <w:commentRangeEnd w:id="16"/>
      <w:r w:rsidR="002221FD">
        <w:rPr>
          <w:rStyle w:val="CommentReference"/>
        </w:rPr>
        <w:commentReference w:id="16"/>
      </w:r>
      <w:r w:rsidRPr="0008781D">
        <w:rPr>
          <w:rFonts w:ascii="Arial" w:hAnsi="Arial" w:cs="Arial"/>
          <w:color w:val="000000"/>
          <w:sz w:val="22"/>
          <w:szCs w:val="22"/>
        </w:rPr>
        <w:t xml:space="preserve">of the smart </w:t>
      </w:r>
      <w:commentRangeStart w:id="17"/>
      <w:r w:rsidRPr="0008781D">
        <w:rPr>
          <w:rFonts w:ascii="Arial" w:hAnsi="Arial" w:cs="Arial"/>
          <w:color w:val="000000"/>
          <w:sz w:val="22"/>
          <w:szCs w:val="22"/>
        </w:rPr>
        <w:t>grid</w:t>
      </w:r>
      <w:commentRangeEnd w:id="17"/>
      <w:r w:rsidR="002221FD">
        <w:rPr>
          <w:rStyle w:val="CommentReference"/>
        </w:rPr>
        <w:commentReference w:id="17"/>
      </w:r>
      <w:r w:rsidRPr="0008781D">
        <w:rPr>
          <w:rFonts w:ascii="Arial" w:hAnsi="Arial" w:cs="Arial"/>
          <w:color w:val="000000"/>
          <w:sz w:val="22"/>
          <w:szCs w:val="22"/>
        </w:rPr>
        <w:t xml:space="preserve">. </w:t>
      </w:r>
    </w:p>
    <w:p w14:paraId="700687A4" w14:textId="77777777" w:rsidR="00BA2E8C" w:rsidRDefault="00BA2E8C"/>
    <w:p w14:paraId="6C0E5AA7" w14:textId="73EF56AB" w:rsidR="002221FD" w:rsidRDefault="002221FD">
      <w:pPr>
        <w:rPr>
          <w:ins w:id="18" w:author="Alyssa Manik" w:date="2021-10-20T00:42:00Z"/>
        </w:rPr>
      </w:pPr>
      <w:ins w:id="19" w:author="Alyssa Manik" w:date="2021-10-20T00:39:00Z">
        <w:r>
          <w:t>Hi! The amount of technicalities you go into was impressive, and while I do think it shows your knowledge on the matter, there are some parts I n</w:t>
        </w:r>
      </w:ins>
      <w:ins w:id="20" w:author="Alyssa Manik" w:date="2021-10-20T00:40:00Z">
        <w:r>
          <w:t xml:space="preserve">oted where you could definitely do something else to strengthen your response. I really liked the first anecdote, although there’s a small warning I noted about how your conclusion limits the connection to diverse </w:t>
        </w:r>
      </w:ins>
      <w:ins w:id="21" w:author="Alyssa Manik" w:date="2021-10-20T00:41:00Z">
        <w:r>
          <w:t>environments</w:t>
        </w:r>
      </w:ins>
      <w:ins w:id="22" w:author="Alyssa Manik" w:date="2021-10-20T00:40:00Z">
        <w:r>
          <w:t xml:space="preserve"> you’re capable of.</w:t>
        </w:r>
      </w:ins>
      <w:ins w:id="23" w:author="Alyssa Manik" w:date="2021-10-20T00:41:00Z">
        <w:r>
          <w:t xml:space="preserve"> For the second answer, I liked the jargons because it was relevant to the question</w:t>
        </w:r>
      </w:ins>
      <w:ins w:id="24" w:author="Alyssa Manik" w:date="2021-10-20T00:42:00Z">
        <w:r>
          <w:t>;</w:t>
        </w:r>
      </w:ins>
      <w:ins w:id="25" w:author="Alyssa Manik" w:date="2021-10-20T00:41:00Z">
        <w:r>
          <w:t xml:space="preserve"> </w:t>
        </w:r>
      </w:ins>
      <w:ins w:id="26" w:author="Alyssa Manik" w:date="2021-10-20T00:42:00Z">
        <w:r>
          <w:t xml:space="preserve">for the last question, </w:t>
        </w:r>
      </w:ins>
      <w:ins w:id="27" w:author="Alyssa Manik" w:date="2021-10-20T00:41:00Z">
        <w:r>
          <w:t>just be careful of droning on about scientific explanations because some readers might like it but some might not</w:t>
        </w:r>
      </w:ins>
      <w:ins w:id="28" w:author="Alyssa Manik" w:date="2021-10-20T00:42:00Z">
        <w:r>
          <w:t xml:space="preserve"> (as it takes away your personality and voice and focuses on research). </w:t>
        </w:r>
      </w:ins>
    </w:p>
    <w:p w14:paraId="3FDCC466" w14:textId="0C1260A7" w:rsidR="002221FD" w:rsidRDefault="002221FD">
      <w:pPr>
        <w:rPr>
          <w:ins w:id="29" w:author="Alyssa Manik" w:date="2021-10-20T00:42:00Z"/>
        </w:rPr>
      </w:pPr>
    </w:p>
    <w:p w14:paraId="381297D2" w14:textId="13808231" w:rsidR="002221FD" w:rsidRDefault="002221FD">
      <w:ins w:id="30" w:author="Alyssa Manik" w:date="2021-10-20T00:42:00Z">
        <w:r>
          <w:t>P.S. Don’t forget about the word limits! They’re quite unforgiving</w:t>
        </w:r>
      </w:ins>
      <w:ins w:id="31" w:author="Alyssa Manik" w:date="2021-10-20T00:43:00Z">
        <w:r>
          <w:t>. Good luck!</w:t>
        </w:r>
      </w:ins>
    </w:p>
    <w:sectPr w:rsidR="002221FD"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Manik" w:date="2021-10-20T00:27:00Z" w:initials="AM">
    <w:p w14:paraId="3E4D94A6" w14:textId="7FEBBA6B" w:rsidR="0004269D" w:rsidRDefault="0004269D">
      <w:pPr>
        <w:pStyle w:val="CommentText"/>
      </w:pPr>
      <w:r>
        <w:rPr>
          <w:rStyle w:val="CommentReference"/>
        </w:rPr>
        <w:annotationRef/>
      </w:r>
      <w:r>
        <w:t>Try to cut and make your words more concise so you can optimize this response within the word limit</w:t>
      </w:r>
    </w:p>
  </w:comment>
  <w:comment w:id="2" w:author="Alyssa Manik" w:date="2021-10-20T00:27:00Z" w:initials="AM">
    <w:p w14:paraId="76061C02" w14:textId="16A1A26E" w:rsidR="0004269D" w:rsidRDefault="0004269D">
      <w:pPr>
        <w:pStyle w:val="CommentText"/>
      </w:pPr>
      <w:r>
        <w:rPr>
          <w:rStyle w:val="CommentReference"/>
        </w:rPr>
        <w:annotationRef/>
      </w:r>
      <w:r>
        <w:t>The prepositions are a bit long here, “so as to not” “to that of” I feel like cutting one of them would make it nicer to read.</w:t>
      </w:r>
    </w:p>
  </w:comment>
  <w:comment w:id="3" w:author="Alyssa Manik" w:date="2021-10-20T00:28:00Z" w:initials="AM">
    <w:p w14:paraId="00F3856E" w14:textId="2DB47B24" w:rsidR="0004269D" w:rsidRDefault="0004269D">
      <w:pPr>
        <w:pStyle w:val="CommentText"/>
      </w:pPr>
      <w:r>
        <w:rPr>
          <w:rStyle w:val="CommentReference"/>
        </w:rPr>
        <w:annotationRef/>
      </w:r>
      <w:r>
        <w:t>The connection was kind of abrupt, add a punctuation mark here.</w:t>
      </w:r>
    </w:p>
  </w:comment>
  <w:comment w:id="5" w:author="Alyssa Manik" w:date="2021-10-20T00:29:00Z" w:initials="AM">
    <w:p w14:paraId="53A10E74" w14:textId="036C1153" w:rsidR="0004269D" w:rsidRDefault="0004269D">
      <w:pPr>
        <w:pStyle w:val="CommentText"/>
      </w:pPr>
      <w:r>
        <w:rPr>
          <w:rStyle w:val="CommentReference"/>
        </w:rPr>
        <w:annotationRef/>
      </w:r>
      <w:r>
        <w:t>This particular sentence structure feels very awkward. Either add a connective word between Tuesday and my goal or break it into two different sentences.</w:t>
      </w:r>
    </w:p>
  </w:comment>
  <w:comment w:id="6" w:author="Alyssa Manik" w:date="2021-10-20T00:24:00Z" w:initials="AM">
    <w:p w14:paraId="0C750B10" w14:textId="65CD9AFF" w:rsidR="005E0523" w:rsidRDefault="005E0523">
      <w:pPr>
        <w:pStyle w:val="CommentText"/>
      </w:pPr>
      <w:r>
        <w:rPr>
          <w:rStyle w:val="CommentReference"/>
        </w:rPr>
        <w:annotationRef/>
      </w:r>
      <w:r>
        <w:t>I actually really like this anecdote, that being said, I feel like this limits your capability of contributing to diversity because it’s like you’re isolating yourself to the Columbia Indonesian community.</w:t>
      </w:r>
    </w:p>
  </w:comment>
  <w:comment w:id="7" w:author="Alyssa Manik" w:date="2021-10-20T00:34:00Z" w:initials="AM">
    <w:p w14:paraId="6A443995" w14:textId="2F195EC9" w:rsidR="002221FD" w:rsidRDefault="002221FD">
      <w:pPr>
        <w:pStyle w:val="CommentText"/>
      </w:pPr>
      <w:r>
        <w:rPr>
          <w:rStyle w:val="CommentReference"/>
        </w:rPr>
        <w:annotationRef/>
      </w:r>
      <w:r>
        <w:t>Remember the word limit</w:t>
      </w:r>
    </w:p>
  </w:comment>
  <w:comment w:id="8" w:author="Alyssa Manik" w:date="2021-10-20T00:30:00Z" w:initials="AM">
    <w:p w14:paraId="15525135" w14:textId="70A262C5" w:rsidR="0004269D" w:rsidRDefault="0004269D">
      <w:pPr>
        <w:pStyle w:val="CommentText"/>
      </w:pPr>
      <w:r>
        <w:rPr>
          <w:rStyle w:val="CommentReference"/>
        </w:rPr>
        <w:annotationRef/>
      </w:r>
      <w:r>
        <w:t>Just a warning, the admissions officer reading this might not know the specific jargons or acronyms of some research.</w:t>
      </w:r>
    </w:p>
  </w:comment>
  <w:comment w:id="9" w:author="Alyssa Manik" w:date="2021-10-20T00:32:00Z" w:initials="AM">
    <w:p w14:paraId="1C8A6740" w14:textId="6DF0F403" w:rsidR="002221FD" w:rsidRDefault="002221FD">
      <w:pPr>
        <w:pStyle w:val="CommentText"/>
      </w:pPr>
      <w:r>
        <w:rPr>
          <w:rStyle w:val="CommentReference"/>
        </w:rPr>
        <w:annotationRef/>
      </w:r>
      <w:r>
        <w:t xml:space="preserve">Although the amount of detail you included to describe your goal may be between excessive and impressive, I do like seeing this because it makes you sound very certain about what you want to pursue. </w:t>
      </w:r>
    </w:p>
  </w:comment>
  <w:comment w:id="11" w:author="Alyssa Manik" w:date="2021-10-20T00:34:00Z" w:initials="AM">
    <w:p w14:paraId="0921E43E" w14:textId="0049B785" w:rsidR="002221FD" w:rsidRDefault="002221FD">
      <w:pPr>
        <w:pStyle w:val="CommentText"/>
      </w:pPr>
      <w:r>
        <w:rPr>
          <w:rStyle w:val="CommentReference"/>
        </w:rPr>
        <w:annotationRef/>
      </w:r>
      <w:r>
        <w:t>I don’t understand the reference.</w:t>
      </w:r>
    </w:p>
  </w:comment>
  <w:comment w:id="12" w:author="Alyssa Manik" w:date="2021-10-20T00:35:00Z" w:initials="AM">
    <w:p w14:paraId="4B99DF0F" w14:textId="004F23D9" w:rsidR="002221FD" w:rsidRDefault="002221FD">
      <w:pPr>
        <w:pStyle w:val="CommentText"/>
      </w:pPr>
      <w:r>
        <w:rPr>
          <w:rStyle w:val="CommentReference"/>
        </w:rPr>
        <w:annotationRef/>
      </w:r>
      <w:r>
        <w:t>In what manner?</w:t>
      </w:r>
    </w:p>
  </w:comment>
  <w:comment w:id="13" w:author="Alyssa Manik" w:date="2021-10-20T00:35:00Z" w:initials="AM">
    <w:p w14:paraId="0876558F" w14:textId="726CEBCE" w:rsidR="002221FD" w:rsidRDefault="002221FD">
      <w:pPr>
        <w:pStyle w:val="CommentText"/>
      </w:pPr>
      <w:r>
        <w:rPr>
          <w:rStyle w:val="CommentReference"/>
        </w:rPr>
        <w:annotationRef/>
      </w:r>
      <w:r>
        <w:t>Was this a posted research paper, a school essay, published journal in Indonesia? A bit unclear here.</w:t>
      </w:r>
    </w:p>
  </w:comment>
  <w:comment w:id="14" w:author="Alyssa Manik" w:date="2021-10-20T00:36:00Z" w:initials="AM">
    <w:p w14:paraId="0F9E9965" w14:textId="29E870BA" w:rsidR="002221FD" w:rsidRDefault="002221FD">
      <w:pPr>
        <w:pStyle w:val="CommentText"/>
      </w:pPr>
      <w:r>
        <w:rPr>
          <w:rStyle w:val="CommentReference"/>
        </w:rPr>
        <w:annotationRef/>
      </w:r>
      <w:r>
        <w:t>Called?</w:t>
      </w:r>
    </w:p>
  </w:comment>
  <w:comment w:id="15" w:author="Alyssa Manik" w:date="2021-10-20T00:36:00Z" w:initials="AM">
    <w:p w14:paraId="4180C803" w14:textId="0A0D9EB9" w:rsidR="002221FD" w:rsidRDefault="002221FD">
      <w:pPr>
        <w:pStyle w:val="CommentText"/>
      </w:pPr>
      <w:r>
        <w:rPr>
          <w:rStyle w:val="CommentReference"/>
        </w:rPr>
        <w:annotationRef/>
      </w:r>
      <w:r>
        <w:t>Which one?</w:t>
      </w:r>
    </w:p>
  </w:comment>
  <w:comment w:id="16" w:author="Alyssa Manik" w:date="2021-10-20T00:37:00Z" w:initials="AM">
    <w:p w14:paraId="6432C8E1" w14:textId="4C35447B" w:rsidR="002221FD" w:rsidRDefault="002221FD">
      <w:pPr>
        <w:pStyle w:val="CommentText"/>
      </w:pPr>
      <w:r>
        <w:rPr>
          <w:rStyle w:val="CommentReference"/>
        </w:rPr>
        <w:annotationRef/>
      </w:r>
      <w:r>
        <w:t>To be honest, the technical jargons and electrical evaluations aren’t that relevant in this prompt because you’re supposed to explain and elaborate on WHY you want to choose this major. The beginning was fine, but instead of explaining why you’re interested in sustainable energy grids, you started writing on and on about a research conclusion. I think this part should be rewritten to answer the prompt.</w:t>
      </w:r>
    </w:p>
  </w:comment>
  <w:comment w:id="17" w:author="Alyssa Manik" w:date="2021-10-20T00:36:00Z" w:initials="AM">
    <w:p w14:paraId="03275F34" w14:textId="09F2A5A1" w:rsidR="002221FD" w:rsidRDefault="002221FD">
      <w:pPr>
        <w:pStyle w:val="CommentText"/>
      </w:pPr>
      <w:r>
        <w:rPr>
          <w:rStyle w:val="CommentReference"/>
        </w:rPr>
        <w:annotationRef/>
      </w:r>
      <w:r>
        <w:t>I think this ending is very abrupt compared to your previous responses. Definitely could be modified.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D94A6" w15:done="0"/>
  <w15:commentEx w15:paraId="76061C02" w15:done="0"/>
  <w15:commentEx w15:paraId="00F3856E" w15:done="0"/>
  <w15:commentEx w15:paraId="53A10E74" w15:done="0"/>
  <w15:commentEx w15:paraId="0C750B10" w15:done="0"/>
  <w15:commentEx w15:paraId="6A443995" w15:done="0"/>
  <w15:commentEx w15:paraId="15525135" w15:done="0"/>
  <w15:commentEx w15:paraId="1C8A6740" w15:done="0"/>
  <w15:commentEx w15:paraId="0921E43E" w15:done="0"/>
  <w15:commentEx w15:paraId="4B99DF0F" w15:done="0"/>
  <w15:commentEx w15:paraId="0876558F" w15:done="0"/>
  <w15:commentEx w15:paraId="0F9E9965" w15:done="0"/>
  <w15:commentEx w15:paraId="4180C803" w15:done="0"/>
  <w15:commentEx w15:paraId="6432C8E1" w15:done="0"/>
  <w15:commentEx w15:paraId="03275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E0DD" w16cex:dateUtc="2021-10-20T07:27:00Z"/>
  <w16cex:commentExtensible w16cex:durableId="2519E0F5" w16cex:dateUtc="2021-10-20T07:27:00Z"/>
  <w16cex:commentExtensible w16cex:durableId="2519E131" w16cex:dateUtc="2021-10-20T07:28:00Z"/>
  <w16cex:commentExtensible w16cex:durableId="2519E15B" w16cex:dateUtc="2021-10-20T07:29:00Z"/>
  <w16cex:commentExtensible w16cex:durableId="2519E049" w16cex:dateUtc="2021-10-20T07:24:00Z"/>
  <w16cex:commentExtensible w16cex:durableId="2519E283" w16cex:dateUtc="2021-10-20T07:34:00Z"/>
  <w16cex:commentExtensible w16cex:durableId="2519E1B8" w16cex:dateUtc="2021-10-20T07:30:00Z"/>
  <w16cex:commentExtensible w16cex:durableId="2519E227" w16cex:dateUtc="2021-10-20T07:32:00Z"/>
  <w16cex:commentExtensible w16cex:durableId="2519E2A6" w16cex:dateUtc="2021-10-20T07:34:00Z"/>
  <w16cex:commentExtensible w16cex:durableId="2519E2C3" w16cex:dateUtc="2021-10-20T07:35:00Z"/>
  <w16cex:commentExtensible w16cex:durableId="2519E2E4" w16cex:dateUtc="2021-10-20T07:35:00Z"/>
  <w16cex:commentExtensible w16cex:durableId="2519E321" w16cex:dateUtc="2021-10-20T07:36:00Z"/>
  <w16cex:commentExtensible w16cex:durableId="2519E32A" w16cex:dateUtc="2021-10-20T07:36:00Z"/>
  <w16cex:commentExtensible w16cex:durableId="2519E33C" w16cex:dateUtc="2021-10-20T07:37:00Z"/>
  <w16cex:commentExtensible w16cex:durableId="2519E309" w16cex:dateUtc="2021-10-20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D94A6" w16cid:durableId="2519E0DD"/>
  <w16cid:commentId w16cid:paraId="76061C02" w16cid:durableId="2519E0F5"/>
  <w16cid:commentId w16cid:paraId="00F3856E" w16cid:durableId="2519E131"/>
  <w16cid:commentId w16cid:paraId="53A10E74" w16cid:durableId="2519E15B"/>
  <w16cid:commentId w16cid:paraId="0C750B10" w16cid:durableId="2519E049"/>
  <w16cid:commentId w16cid:paraId="6A443995" w16cid:durableId="2519E283"/>
  <w16cid:commentId w16cid:paraId="15525135" w16cid:durableId="2519E1B8"/>
  <w16cid:commentId w16cid:paraId="1C8A6740" w16cid:durableId="2519E227"/>
  <w16cid:commentId w16cid:paraId="0921E43E" w16cid:durableId="2519E2A6"/>
  <w16cid:commentId w16cid:paraId="4B99DF0F" w16cid:durableId="2519E2C3"/>
  <w16cid:commentId w16cid:paraId="0876558F" w16cid:durableId="2519E2E4"/>
  <w16cid:commentId w16cid:paraId="0F9E9965" w16cid:durableId="2519E321"/>
  <w16cid:commentId w16cid:paraId="4180C803" w16cid:durableId="2519E32A"/>
  <w16cid:commentId w16cid:paraId="6432C8E1" w16cid:durableId="2519E33C"/>
  <w16cid:commentId w16cid:paraId="03275F34" w16cid:durableId="2519E3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4269D"/>
    <w:rsid w:val="0008781D"/>
    <w:rsid w:val="00133381"/>
    <w:rsid w:val="00205B4D"/>
    <w:rsid w:val="002221FD"/>
    <w:rsid w:val="00256E6E"/>
    <w:rsid w:val="002D5CFF"/>
    <w:rsid w:val="003C58AC"/>
    <w:rsid w:val="003E142B"/>
    <w:rsid w:val="004A375B"/>
    <w:rsid w:val="005E0523"/>
    <w:rsid w:val="00685C72"/>
    <w:rsid w:val="006E05DE"/>
    <w:rsid w:val="00906EF5"/>
    <w:rsid w:val="00A3079B"/>
    <w:rsid w:val="00AF5E3B"/>
    <w:rsid w:val="00B30652"/>
    <w:rsid w:val="00B91597"/>
    <w:rsid w:val="00BA2E8C"/>
    <w:rsid w:val="00CB0B1D"/>
    <w:rsid w:val="00D53CE0"/>
    <w:rsid w:val="00E90812"/>
    <w:rsid w:val="00F46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5E0523"/>
    <w:rPr>
      <w:sz w:val="16"/>
      <w:szCs w:val="16"/>
    </w:rPr>
  </w:style>
  <w:style w:type="paragraph" w:styleId="CommentText">
    <w:name w:val="annotation text"/>
    <w:basedOn w:val="Normal"/>
    <w:link w:val="CommentTextChar"/>
    <w:uiPriority w:val="99"/>
    <w:semiHidden/>
    <w:unhideWhenUsed/>
    <w:rsid w:val="005E0523"/>
    <w:rPr>
      <w:sz w:val="20"/>
      <w:szCs w:val="20"/>
    </w:rPr>
  </w:style>
  <w:style w:type="character" w:customStyle="1" w:styleId="CommentTextChar">
    <w:name w:val="Comment Text Char"/>
    <w:basedOn w:val="DefaultParagraphFont"/>
    <w:link w:val="CommentText"/>
    <w:uiPriority w:val="99"/>
    <w:semiHidden/>
    <w:rsid w:val="005E05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E0523"/>
    <w:rPr>
      <w:b/>
      <w:bCs/>
    </w:rPr>
  </w:style>
  <w:style w:type="character" w:customStyle="1" w:styleId="CommentSubjectChar">
    <w:name w:val="Comment Subject Char"/>
    <w:basedOn w:val="CommentTextChar"/>
    <w:link w:val="CommentSubject"/>
    <w:uiPriority w:val="99"/>
    <w:semiHidden/>
    <w:rsid w:val="005E0523"/>
    <w:rPr>
      <w:rFonts w:ascii="Times New Roman" w:eastAsia="Times New Roman" w:hAnsi="Times New Roman" w:cs="Times New Roman"/>
      <w:b/>
      <w:bCs/>
      <w:sz w:val="20"/>
      <w:szCs w:val="20"/>
    </w:rPr>
  </w:style>
  <w:style w:type="paragraph" w:styleId="Revision">
    <w:name w:val="Revision"/>
    <w:hidden/>
    <w:uiPriority w:val="99"/>
    <w:semiHidden/>
    <w:rsid w:val="000426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58AB-1841-9841-A088-BA27211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17</cp:revision>
  <dcterms:created xsi:type="dcterms:W3CDTF">2021-10-12T02:21:00Z</dcterms:created>
  <dcterms:modified xsi:type="dcterms:W3CDTF">2021-10-20T07:43:00Z</dcterms:modified>
</cp:coreProperties>
</file>