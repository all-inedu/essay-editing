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41F21" w14:textId="2FCCDF2F" w:rsidR="00170B87" w:rsidRDefault="003F5741">
      <w:pPr>
        <w:rPr>
          <w:rFonts w:eastAsia="Times New Roman"/>
          <w:b/>
          <w:color w:val="000000" w:themeColor="text1"/>
          <w:shd w:val="clear" w:color="auto" w:fill="FFFFFF"/>
        </w:rPr>
      </w:pPr>
      <w:r w:rsidRPr="00E24DCF">
        <w:rPr>
          <w:rFonts w:eastAsia="Times New Roman"/>
          <w:b/>
          <w:color w:val="000000" w:themeColor="text1"/>
          <w:shd w:val="clear" w:color="auto" w:fill="FFFFFF"/>
        </w:rPr>
        <w:t>What have you done to make your school or your community a better place?</w:t>
      </w:r>
      <w:r w:rsidR="00A73C1C" w:rsidRPr="00E24DCF">
        <w:rPr>
          <w:rFonts w:eastAsia="Times New Roman"/>
          <w:b/>
          <w:color w:val="000000" w:themeColor="text1"/>
          <w:shd w:val="clear" w:color="auto" w:fill="FFFFFF"/>
        </w:rPr>
        <w:t xml:space="preserve"> 250-350 words</w:t>
      </w:r>
    </w:p>
    <w:p w14:paraId="3B4296D5" w14:textId="77777777" w:rsidR="005F19BF" w:rsidRDefault="005F19BF">
      <w:pPr>
        <w:rPr>
          <w:rFonts w:eastAsia="Times New Roman"/>
          <w:b/>
          <w:color w:val="000000" w:themeColor="text1"/>
          <w:shd w:val="clear" w:color="auto" w:fill="FFFFFF"/>
        </w:rPr>
      </w:pPr>
    </w:p>
    <w:p w14:paraId="21C564A7" w14:textId="7CBCC3B4" w:rsidR="004B185F" w:rsidRPr="002065DB" w:rsidRDefault="009D3B09" w:rsidP="00804F93">
      <w:pPr>
        <w:pStyle w:val="Heading3"/>
        <w:rPr>
          <w:rFonts w:ascii="Times" w:hAnsi="Times"/>
          <w:color w:val="000000"/>
          <w:shd w:val="clear" w:color="auto" w:fill="FFFFFF"/>
        </w:rPr>
      </w:pPr>
      <w:r w:rsidRPr="00CC74A6">
        <w:rPr>
          <w:rFonts w:ascii="Times" w:hAnsi="Times"/>
          <w:color w:val="000000"/>
          <w:shd w:val="clear" w:color="auto" w:fill="FFFFFF"/>
        </w:rPr>
        <w:t>Patricia, a six-year-old girl</w:t>
      </w:r>
      <w:r w:rsidR="00BC6AC5">
        <w:rPr>
          <w:rFonts w:ascii="Times" w:hAnsi="Times"/>
          <w:color w:val="000000"/>
          <w:shd w:val="clear" w:color="auto" w:fill="FFFFFF"/>
        </w:rPr>
        <w:t xml:space="preserve"> </w:t>
      </w:r>
      <w:r w:rsidR="009B7144">
        <w:rPr>
          <w:rFonts w:ascii="Times" w:hAnsi="Times"/>
          <w:color w:val="000000"/>
          <w:shd w:val="clear" w:color="auto" w:fill="FFFFFF"/>
        </w:rPr>
        <w:t xml:space="preserve">in Kampung </w:t>
      </w:r>
      <w:proofErr w:type="spellStart"/>
      <w:r w:rsidR="009B7144">
        <w:rPr>
          <w:rFonts w:ascii="Times" w:hAnsi="Times"/>
          <w:color w:val="000000"/>
          <w:shd w:val="clear" w:color="auto" w:fill="FFFFFF"/>
        </w:rPr>
        <w:t>Melayu</w:t>
      </w:r>
      <w:proofErr w:type="spellEnd"/>
      <w:r w:rsidR="009B7144">
        <w:rPr>
          <w:rFonts w:ascii="Times" w:hAnsi="Times"/>
          <w:color w:val="000000"/>
          <w:shd w:val="clear" w:color="auto" w:fill="FFFFFF"/>
        </w:rPr>
        <w:t xml:space="preserve"> Orphanage</w:t>
      </w:r>
      <w:r w:rsidR="00D169AC">
        <w:rPr>
          <w:rFonts w:ascii="Times" w:hAnsi="Times"/>
          <w:color w:val="000000"/>
          <w:shd w:val="clear" w:color="auto" w:fill="FFFFFF"/>
        </w:rPr>
        <w:t xml:space="preserve">, </w:t>
      </w:r>
      <w:r w:rsidR="00566573">
        <w:rPr>
          <w:rFonts w:ascii="Times" w:hAnsi="Times"/>
          <w:color w:val="000000"/>
          <w:shd w:val="clear" w:color="auto" w:fill="FFFFFF"/>
        </w:rPr>
        <w:t xml:space="preserve">caught my attention </w:t>
      </w:r>
      <w:r w:rsidR="00BC44DD">
        <w:rPr>
          <w:rFonts w:ascii="Times" w:hAnsi="Times"/>
          <w:color w:val="000000"/>
          <w:shd w:val="clear" w:color="auto" w:fill="FFFFFF"/>
        </w:rPr>
        <w:t xml:space="preserve">when she asked me to help her read </w:t>
      </w:r>
      <w:r w:rsidR="0044323F">
        <w:rPr>
          <w:rFonts w:ascii="Times" w:hAnsi="Times"/>
          <w:color w:val="000000"/>
          <w:shd w:val="clear" w:color="auto" w:fill="FFFFFF"/>
        </w:rPr>
        <w:t xml:space="preserve">a </w:t>
      </w:r>
      <w:r w:rsidR="00BC44DD">
        <w:rPr>
          <w:rFonts w:ascii="Times" w:hAnsi="Times"/>
          <w:color w:val="000000"/>
          <w:shd w:val="clear" w:color="auto" w:fill="FFFFFF"/>
        </w:rPr>
        <w:t>story</w:t>
      </w:r>
      <w:r w:rsidR="0044323F">
        <w:rPr>
          <w:rFonts w:ascii="Times" w:hAnsi="Times"/>
          <w:color w:val="000000"/>
          <w:shd w:val="clear" w:color="auto" w:fill="FFFFFF"/>
        </w:rPr>
        <w:t xml:space="preserve"> </w:t>
      </w:r>
      <w:r w:rsidR="00BC44DD">
        <w:rPr>
          <w:rFonts w:ascii="Times" w:hAnsi="Times"/>
          <w:color w:val="000000"/>
          <w:shd w:val="clear" w:color="auto" w:fill="FFFFFF"/>
        </w:rPr>
        <w:t>book.</w:t>
      </w:r>
      <w:r w:rsidR="00750977">
        <w:rPr>
          <w:rFonts w:ascii="Times" w:hAnsi="Times"/>
          <w:color w:val="000000"/>
          <w:shd w:val="clear" w:color="auto" w:fill="FFFFFF"/>
        </w:rPr>
        <w:t xml:space="preserve"> </w:t>
      </w:r>
      <w:commentRangeStart w:id="0"/>
      <w:r w:rsidR="00D2130C">
        <w:rPr>
          <w:rFonts w:ascii="Times" w:hAnsi="Times"/>
          <w:color w:val="000000"/>
          <w:shd w:val="clear" w:color="auto" w:fill="FFFFFF"/>
        </w:rPr>
        <w:t xml:space="preserve">I soon realized </w:t>
      </w:r>
      <w:r w:rsidR="0044323F">
        <w:rPr>
          <w:rFonts w:ascii="Times" w:hAnsi="Times"/>
          <w:color w:val="000000"/>
          <w:shd w:val="clear" w:color="auto" w:fill="FFFFFF"/>
        </w:rPr>
        <w:t xml:space="preserve">that </w:t>
      </w:r>
      <w:r w:rsidR="00D2130C">
        <w:rPr>
          <w:rFonts w:ascii="Times" w:hAnsi="Times"/>
          <w:color w:val="000000"/>
          <w:shd w:val="clear" w:color="auto" w:fill="FFFFFF"/>
        </w:rPr>
        <w:t xml:space="preserve">she was </w:t>
      </w:r>
      <w:r w:rsidR="0044323F">
        <w:rPr>
          <w:rFonts w:ascii="Times" w:hAnsi="Times"/>
          <w:color w:val="000000"/>
          <w:shd w:val="clear" w:color="auto" w:fill="FFFFFF"/>
        </w:rPr>
        <w:t>illiterate</w:t>
      </w:r>
      <w:commentRangeEnd w:id="0"/>
      <w:r w:rsidR="006401C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 w:rsidR="00D2130C">
        <w:rPr>
          <w:rFonts w:ascii="Times" w:hAnsi="Times"/>
          <w:color w:val="000000"/>
          <w:shd w:val="clear" w:color="auto" w:fill="FFFFFF"/>
        </w:rPr>
        <w:t xml:space="preserve">. </w:t>
      </w:r>
      <w:r w:rsidR="009604AC">
        <w:rPr>
          <w:rFonts w:ascii="Times" w:hAnsi="Times"/>
          <w:color w:val="000000"/>
          <w:shd w:val="clear" w:color="auto" w:fill="FFFFFF"/>
        </w:rPr>
        <w:t>So</w:t>
      </w:r>
      <w:r w:rsidR="0044323F">
        <w:rPr>
          <w:rFonts w:ascii="Times" w:hAnsi="Times"/>
          <w:color w:val="000000"/>
          <w:shd w:val="clear" w:color="auto" w:fill="FFFFFF"/>
        </w:rPr>
        <w:t>,</w:t>
      </w:r>
      <w:r w:rsidR="009604AC">
        <w:rPr>
          <w:rFonts w:ascii="Times" w:hAnsi="Times"/>
          <w:color w:val="000000"/>
          <w:shd w:val="clear" w:color="auto" w:fill="FFFFFF"/>
        </w:rPr>
        <w:t xml:space="preserve"> e</w:t>
      </w:r>
      <w:r w:rsidR="00A31756" w:rsidRPr="00CC74A6">
        <w:rPr>
          <w:rFonts w:ascii="Times" w:hAnsi="Times"/>
          <w:color w:val="000000"/>
          <w:shd w:val="clear" w:color="auto" w:fill="FFFFFF"/>
        </w:rPr>
        <w:t xml:space="preserve">very month after our visit </w:t>
      </w:r>
      <w:r w:rsidR="00A31756">
        <w:rPr>
          <w:rFonts w:ascii="Times" w:hAnsi="Times"/>
          <w:color w:val="000000"/>
          <w:shd w:val="clear" w:color="auto" w:fill="FFFFFF"/>
        </w:rPr>
        <w:t>there,</w:t>
      </w:r>
      <w:r w:rsidR="00A31756" w:rsidRPr="00CC74A6">
        <w:rPr>
          <w:rFonts w:ascii="Times" w:hAnsi="Times"/>
          <w:color w:val="000000"/>
          <w:shd w:val="clear" w:color="auto" w:fill="FFFFFF"/>
        </w:rPr>
        <w:t xml:space="preserve"> I </w:t>
      </w:r>
      <w:r w:rsidR="00557B98">
        <w:rPr>
          <w:rFonts w:ascii="Times" w:hAnsi="Times"/>
          <w:color w:val="000000"/>
          <w:shd w:val="clear" w:color="auto" w:fill="FFFFFF"/>
        </w:rPr>
        <w:t>stayed</w:t>
      </w:r>
      <w:r w:rsidR="00A31756" w:rsidRPr="00CC74A6">
        <w:rPr>
          <w:rFonts w:ascii="Times" w:hAnsi="Times"/>
          <w:color w:val="000000"/>
          <w:shd w:val="clear" w:color="auto" w:fill="FFFFFF"/>
        </w:rPr>
        <w:t xml:space="preserve"> longer to help her learn the alphabet one letter at a time</w:t>
      </w:r>
      <w:r w:rsidR="00A31756">
        <w:rPr>
          <w:rFonts w:ascii="Times" w:hAnsi="Times"/>
          <w:color w:val="000000"/>
          <w:shd w:val="clear" w:color="auto" w:fill="FFFFFF"/>
        </w:rPr>
        <w:t xml:space="preserve">. Slowly, </w:t>
      </w:r>
      <w:r w:rsidR="004C186B">
        <w:rPr>
          <w:rFonts w:ascii="Times" w:hAnsi="Times"/>
          <w:color w:val="000000"/>
          <w:shd w:val="clear" w:color="auto" w:fill="FFFFFF"/>
        </w:rPr>
        <w:t>she</w:t>
      </w:r>
      <w:r w:rsidR="00A31756" w:rsidRPr="00CC74A6">
        <w:rPr>
          <w:rFonts w:ascii="Times" w:hAnsi="Times"/>
          <w:color w:val="000000"/>
          <w:shd w:val="clear" w:color="auto" w:fill="FFFFFF"/>
        </w:rPr>
        <w:t xml:space="preserve"> </w:t>
      </w:r>
      <w:r w:rsidR="0044323F">
        <w:rPr>
          <w:rFonts w:ascii="Times" w:hAnsi="Times"/>
          <w:color w:val="000000"/>
          <w:shd w:val="clear" w:color="auto" w:fill="FFFFFF"/>
        </w:rPr>
        <w:t>started to</w:t>
      </w:r>
      <w:r w:rsidR="00A31756" w:rsidRPr="00CC74A6">
        <w:rPr>
          <w:rFonts w:ascii="Times" w:hAnsi="Times"/>
          <w:color w:val="000000"/>
          <w:shd w:val="clear" w:color="auto" w:fill="FFFFFF"/>
        </w:rPr>
        <w:t xml:space="preserve"> read simple words. </w:t>
      </w:r>
      <w:r w:rsidRPr="00CC74A6">
        <w:rPr>
          <w:rFonts w:ascii="Times" w:hAnsi="Times"/>
          <w:color w:val="000000"/>
          <w:shd w:val="clear" w:color="auto" w:fill="FFFFFF"/>
        </w:rPr>
        <w:t xml:space="preserve">I’ve met many kids like Patricia </w:t>
      </w:r>
      <w:r w:rsidR="0044323F">
        <w:rPr>
          <w:rFonts w:ascii="Times" w:hAnsi="Times"/>
          <w:color w:val="000000"/>
          <w:shd w:val="clear" w:color="auto" w:fill="FFFFFF"/>
        </w:rPr>
        <w:t xml:space="preserve">during my </w:t>
      </w:r>
      <w:commentRangeStart w:id="1"/>
      <w:r w:rsidR="0044323F">
        <w:rPr>
          <w:rFonts w:ascii="Times" w:hAnsi="Times"/>
          <w:color w:val="000000"/>
          <w:shd w:val="clear" w:color="auto" w:fill="FFFFFF"/>
        </w:rPr>
        <w:t>stint</w:t>
      </w:r>
      <w:commentRangeEnd w:id="1"/>
      <w:r w:rsidR="006401CF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r w:rsidR="0044323F">
        <w:rPr>
          <w:rFonts w:ascii="Times" w:hAnsi="Times"/>
          <w:color w:val="000000"/>
          <w:shd w:val="clear" w:color="auto" w:fill="FFFFFF"/>
        </w:rPr>
        <w:t xml:space="preserve"> as the </w:t>
      </w:r>
      <w:r w:rsidRPr="00CC74A6">
        <w:rPr>
          <w:rFonts w:ascii="Times" w:hAnsi="Times"/>
          <w:color w:val="000000"/>
          <w:shd w:val="clear" w:color="auto" w:fill="FFFFFF"/>
        </w:rPr>
        <w:t xml:space="preserve">head of </w:t>
      </w:r>
      <w:proofErr w:type="spellStart"/>
      <w:r w:rsidRPr="00CC74A6">
        <w:rPr>
          <w:rFonts w:ascii="Times" w:hAnsi="Times"/>
          <w:color w:val="000000"/>
          <w:shd w:val="clear" w:color="auto" w:fill="FFFFFF"/>
        </w:rPr>
        <w:t>Bantuyuk</w:t>
      </w:r>
      <w:proofErr w:type="spellEnd"/>
      <w:r w:rsidRPr="00CC74A6">
        <w:rPr>
          <w:rFonts w:ascii="Times" w:hAnsi="Times"/>
          <w:color w:val="000000"/>
          <w:shd w:val="clear" w:color="auto" w:fill="FFFFFF"/>
        </w:rPr>
        <w:t xml:space="preserve">, a non-profit organization for children in poverty. </w:t>
      </w:r>
      <w:r w:rsidR="003A66DD" w:rsidRPr="00CC74A6">
        <w:rPr>
          <w:rFonts w:ascii="Times" w:hAnsi="Times"/>
          <w:color w:val="000000"/>
          <w:shd w:val="clear" w:color="auto" w:fill="FFFFFF"/>
        </w:rPr>
        <w:t xml:space="preserve">Hundreds of children in Kampung </w:t>
      </w:r>
      <w:proofErr w:type="spellStart"/>
      <w:r w:rsidR="003A66DD" w:rsidRPr="00CC74A6">
        <w:rPr>
          <w:rFonts w:ascii="Times" w:hAnsi="Times"/>
          <w:color w:val="000000"/>
          <w:shd w:val="clear" w:color="auto" w:fill="FFFFFF"/>
        </w:rPr>
        <w:t>Melayu</w:t>
      </w:r>
      <w:proofErr w:type="spellEnd"/>
      <w:r w:rsidR="003A66DD" w:rsidRPr="00CC74A6">
        <w:rPr>
          <w:rFonts w:ascii="Times" w:hAnsi="Times"/>
          <w:color w:val="000000"/>
          <w:shd w:val="clear" w:color="auto" w:fill="FFFFFF"/>
        </w:rPr>
        <w:t xml:space="preserve"> live with no access to education</w:t>
      </w:r>
      <w:commentRangeStart w:id="2"/>
      <w:r w:rsidR="004B185F">
        <w:rPr>
          <w:rFonts w:ascii="Times" w:hAnsi="Times"/>
          <w:color w:val="000000"/>
          <w:shd w:val="clear" w:color="auto" w:fill="FFFFFF"/>
        </w:rPr>
        <w:t xml:space="preserve">. </w:t>
      </w:r>
      <w:commentRangeEnd w:id="2"/>
      <w:r w:rsidR="006401CF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r w:rsidR="004C186B">
        <w:rPr>
          <w:rFonts w:ascii="Times" w:hAnsi="Times"/>
          <w:color w:val="000000"/>
          <w:shd w:val="clear" w:color="auto" w:fill="FFFFFF"/>
        </w:rPr>
        <w:t>Patricia’s</w:t>
      </w:r>
      <w:r w:rsidR="004C186B" w:rsidRPr="00CC74A6">
        <w:rPr>
          <w:rFonts w:ascii="Times" w:hAnsi="Times"/>
          <w:color w:val="000000"/>
          <w:shd w:val="clear" w:color="auto" w:fill="FFFFFF"/>
        </w:rPr>
        <w:t xml:space="preserve"> spirit to never stop learning in spite of her condition inspired me to do more for kids like her,</w:t>
      </w:r>
      <w:r w:rsidR="004C186B">
        <w:rPr>
          <w:rFonts w:ascii="Times" w:hAnsi="Times"/>
          <w:color w:val="000000"/>
          <w:shd w:val="clear" w:color="auto" w:fill="FFFFFF"/>
        </w:rPr>
        <w:t xml:space="preserve"> </w:t>
      </w:r>
      <w:r w:rsidR="004B185F" w:rsidRPr="00CC74A6">
        <w:rPr>
          <w:rFonts w:ascii="Times" w:hAnsi="Times"/>
          <w:color w:val="000000"/>
          <w:shd w:val="clear" w:color="auto" w:fill="FFFFFF"/>
        </w:rPr>
        <w:t xml:space="preserve">so </w:t>
      </w:r>
      <w:r w:rsidR="004B185F" w:rsidRPr="005A6352">
        <w:rPr>
          <w:rFonts w:ascii="Times" w:hAnsi="Times"/>
          <w:color w:val="000000"/>
          <w:shd w:val="clear" w:color="auto" w:fill="FFFFFF"/>
        </w:rPr>
        <w:t>I decided to create a mini library</w:t>
      </w:r>
      <w:r w:rsidR="004B185F" w:rsidRPr="00CC74A6">
        <w:rPr>
          <w:rFonts w:ascii="Times" w:hAnsi="Times"/>
          <w:color w:val="000000"/>
          <w:shd w:val="clear" w:color="auto" w:fill="FFFFFF"/>
        </w:rPr>
        <w:t xml:space="preserve"> near the orphanage </w:t>
      </w:r>
      <w:r w:rsidR="0044323F">
        <w:rPr>
          <w:rFonts w:ascii="Times" w:hAnsi="Times"/>
          <w:color w:val="000000"/>
          <w:shd w:val="clear" w:color="auto" w:fill="FFFFFF"/>
        </w:rPr>
        <w:t xml:space="preserve">as a sanctuary </w:t>
      </w:r>
      <w:r w:rsidR="004B185F">
        <w:rPr>
          <w:rFonts w:ascii="Times" w:hAnsi="Times"/>
          <w:color w:val="000000"/>
          <w:shd w:val="clear" w:color="auto" w:fill="FFFFFF"/>
        </w:rPr>
        <w:t>for</w:t>
      </w:r>
      <w:r w:rsidR="004B185F" w:rsidRPr="00CC74A6">
        <w:rPr>
          <w:rFonts w:ascii="Times" w:hAnsi="Times"/>
          <w:color w:val="000000"/>
          <w:shd w:val="clear" w:color="auto" w:fill="FFFFFF"/>
        </w:rPr>
        <w:t xml:space="preserve"> the children </w:t>
      </w:r>
      <w:r w:rsidR="004B185F">
        <w:rPr>
          <w:rFonts w:ascii="Times" w:hAnsi="Times"/>
          <w:color w:val="000000"/>
          <w:shd w:val="clear" w:color="auto" w:fill="FFFFFF"/>
        </w:rPr>
        <w:t xml:space="preserve">to </w:t>
      </w:r>
      <w:commentRangeStart w:id="3"/>
      <w:r w:rsidR="004B185F">
        <w:rPr>
          <w:rFonts w:ascii="Times" w:hAnsi="Times"/>
          <w:color w:val="000000"/>
          <w:shd w:val="clear" w:color="auto" w:fill="FFFFFF"/>
        </w:rPr>
        <w:t>learn</w:t>
      </w:r>
      <w:commentRangeEnd w:id="3"/>
      <w:r w:rsidR="00FB51DE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  <w:r w:rsidR="004B185F">
        <w:rPr>
          <w:rFonts w:ascii="Times" w:hAnsi="Times"/>
          <w:color w:val="000000"/>
          <w:shd w:val="clear" w:color="auto" w:fill="FFFFFF"/>
        </w:rPr>
        <w:t>.</w:t>
      </w:r>
    </w:p>
    <w:p w14:paraId="5D03168D" w14:textId="5BD58077" w:rsidR="008A7EA5" w:rsidRDefault="00CF67B5" w:rsidP="009D3B09">
      <w:pPr>
        <w:pStyle w:val="NormalWeb"/>
        <w:spacing w:before="240" w:beforeAutospacing="0" w:after="240" w:afterAutospacing="0"/>
        <w:jc w:val="both"/>
        <w:rPr>
          <w:rFonts w:ascii="Times" w:hAnsi="Times"/>
          <w:color w:val="000000"/>
          <w:shd w:val="clear" w:color="auto" w:fill="FFFFFF"/>
        </w:rPr>
      </w:pPr>
      <w:r>
        <w:rPr>
          <w:rFonts w:ascii="Times" w:hAnsi="Times"/>
          <w:color w:val="000000"/>
          <w:shd w:val="clear" w:color="auto" w:fill="FFFFFF"/>
        </w:rPr>
        <w:t xml:space="preserve">Along with </w:t>
      </w:r>
      <w:r w:rsidR="002D24F8">
        <w:rPr>
          <w:rFonts w:ascii="Times" w:hAnsi="Times"/>
          <w:color w:val="000000"/>
          <w:shd w:val="clear" w:color="auto" w:fill="FFFFFF"/>
        </w:rPr>
        <w:t>my team</w:t>
      </w:r>
      <w:r>
        <w:rPr>
          <w:rFonts w:ascii="Times" w:hAnsi="Times"/>
          <w:color w:val="000000"/>
          <w:shd w:val="clear" w:color="auto" w:fill="FFFFFF"/>
        </w:rPr>
        <w:t xml:space="preserve">, </w:t>
      </w:r>
      <w:r w:rsidR="00CE0510">
        <w:rPr>
          <w:rFonts w:ascii="Times" w:hAnsi="Times"/>
          <w:color w:val="000000"/>
          <w:shd w:val="clear" w:color="auto" w:fill="FFFFFF"/>
        </w:rPr>
        <w:t xml:space="preserve">we collected books from </w:t>
      </w:r>
      <w:r w:rsidR="00240006">
        <w:rPr>
          <w:rFonts w:ascii="Times" w:hAnsi="Times"/>
          <w:color w:val="000000"/>
          <w:shd w:val="clear" w:color="auto" w:fill="FFFFFF"/>
        </w:rPr>
        <w:t>donations</w:t>
      </w:r>
      <w:r w:rsidR="0044323F">
        <w:rPr>
          <w:rFonts w:ascii="Times" w:hAnsi="Times"/>
          <w:color w:val="000000"/>
          <w:shd w:val="clear" w:color="auto" w:fill="FFFFFF"/>
        </w:rPr>
        <w:t>.</w:t>
      </w:r>
      <w:r w:rsidR="00240006">
        <w:rPr>
          <w:rFonts w:ascii="Times" w:hAnsi="Times"/>
          <w:color w:val="000000"/>
          <w:shd w:val="clear" w:color="auto" w:fill="FFFFFF"/>
        </w:rPr>
        <w:t xml:space="preserve"> </w:t>
      </w:r>
      <w:r w:rsidR="0044323F">
        <w:rPr>
          <w:rFonts w:ascii="Times" w:hAnsi="Times"/>
          <w:color w:val="000000"/>
          <w:shd w:val="clear" w:color="auto" w:fill="FFFFFF"/>
        </w:rPr>
        <w:t>Children story books</w:t>
      </w:r>
      <w:r w:rsidR="006524BB">
        <w:rPr>
          <w:rFonts w:ascii="Times" w:hAnsi="Times"/>
          <w:color w:val="000000"/>
          <w:shd w:val="clear" w:color="auto" w:fill="FFFFFF"/>
        </w:rPr>
        <w:t>, comic</w:t>
      </w:r>
      <w:r w:rsidR="009B455D">
        <w:rPr>
          <w:rFonts w:ascii="Times" w:hAnsi="Times"/>
          <w:color w:val="000000"/>
          <w:shd w:val="clear" w:color="auto" w:fill="FFFFFF"/>
        </w:rPr>
        <w:t>s</w:t>
      </w:r>
      <w:r w:rsidR="006524BB">
        <w:rPr>
          <w:rFonts w:ascii="Times" w:hAnsi="Times"/>
          <w:color w:val="000000"/>
          <w:shd w:val="clear" w:color="auto" w:fill="FFFFFF"/>
        </w:rPr>
        <w:t xml:space="preserve">, </w:t>
      </w:r>
      <w:r w:rsidR="0044323F">
        <w:rPr>
          <w:rFonts w:ascii="Times" w:hAnsi="Times"/>
          <w:color w:val="000000"/>
          <w:shd w:val="clear" w:color="auto" w:fill="FFFFFF"/>
        </w:rPr>
        <w:t>school text</w:t>
      </w:r>
      <w:r w:rsidR="006524BB">
        <w:rPr>
          <w:rFonts w:ascii="Times" w:hAnsi="Times"/>
          <w:color w:val="000000"/>
          <w:shd w:val="clear" w:color="auto" w:fill="FFFFFF"/>
        </w:rPr>
        <w:t xml:space="preserve">books. </w:t>
      </w:r>
      <w:r w:rsidR="00B30F09">
        <w:rPr>
          <w:rFonts w:ascii="Times" w:hAnsi="Times"/>
          <w:color w:val="000000"/>
          <w:shd w:val="clear" w:color="auto" w:fill="FFFFFF"/>
        </w:rPr>
        <w:t xml:space="preserve">We </w:t>
      </w:r>
      <w:r w:rsidR="00A26FC2">
        <w:rPr>
          <w:rFonts w:ascii="Times" w:hAnsi="Times"/>
          <w:color w:val="000000"/>
          <w:shd w:val="clear" w:color="auto" w:fill="FFFFFF"/>
        </w:rPr>
        <w:t xml:space="preserve">made </w:t>
      </w:r>
      <w:r w:rsidR="00DE3647">
        <w:rPr>
          <w:rFonts w:ascii="Times" w:hAnsi="Times"/>
          <w:color w:val="000000"/>
          <w:shd w:val="clear" w:color="auto" w:fill="FFFFFF"/>
        </w:rPr>
        <w:t xml:space="preserve">simple DIY </w:t>
      </w:r>
      <w:r w:rsidR="00F64BFC">
        <w:rPr>
          <w:rFonts w:ascii="Times" w:hAnsi="Times"/>
          <w:color w:val="000000"/>
          <w:shd w:val="clear" w:color="auto" w:fill="FFFFFF"/>
        </w:rPr>
        <w:t>beanbag</w:t>
      </w:r>
      <w:r w:rsidR="00D04065">
        <w:rPr>
          <w:rFonts w:ascii="Times" w:hAnsi="Times"/>
          <w:color w:val="000000"/>
          <w:shd w:val="clear" w:color="auto" w:fill="FFFFFF"/>
        </w:rPr>
        <w:t xml:space="preserve"> </w:t>
      </w:r>
      <w:r w:rsidR="00C82A98">
        <w:rPr>
          <w:rFonts w:ascii="Times" w:hAnsi="Times"/>
          <w:color w:val="000000"/>
          <w:shd w:val="clear" w:color="auto" w:fill="FFFFFF"/>
        </w:rPr>
        <w:t xml:space="preserve">together </w:t>
      </w:r>
      <w:r w:rsidR="00FF38C3">
        <w:rPr>
          <w:rFonts w:ascii="Times" w:hAnsi="Times"/>
          <w:color w:val="000000"/>
          <w:shd w:val="clear" w:color="auto" w:fill="FFFFFF"/>
        </w:rPr>
        <w:t xml:space="preserve">and </w:t>
      </w:r>
      <w:commentRangeStart w:id="4"/>
      <w:r w:rsidR="00FF38C3">
        <w:rPr>
          <w:rFonts w:ascii="Times" w:hAnsi="Times"/>
          <w:color w:val="000000"/>
          <w:shd w:val="clear" w:color="auto" w:fill="FFFFFF"/>
        </w:rPr>
        <w:t xml:space="preserve">bought picnic mat </w:t>
      </w:r>
      <w:commentRangeEnd w:id="4"/>
      <w:r w:rsidR="006401CF">
        <w:rPr>
          <w:rStyle w:val="CommentReference"/>
          <w:rFonts w:asciiTheme="minorHAnsi" w:hAnsiTheme="minorHAnsi" w:cstheme="minorBidi"/>
        </w:rPr>
        <w:commentReference w:id="4"/>
      </w:r>
      <w:r w:rsidR="003A4A3F">
        <w:rPr>
          <w:rFonts w:ascii="Times" w:hAnsi="Times"/>
          <w:color w:val="000000"/>
          <w:shd w:val="clear" w:color="auto" w:fill="FFFFFF"/>
        </w:rPr>
        <w:t xml:space="preserve">as well as </w:t>
      </w:r>
      <w:r w:rsidR="00FF38C3">
        <w:rPr>
          <w:rFonts w:ascii="Times" w:hAnsi="Times"/>
          <w:color w:val="000000"/>
          <w:shd w:val="clear" w:color="auto" w:fill="FFFFFF"/>
        </w:rPr>
        <w:t>wooden shelves to store the books.</w:t>
      </w:r>
      <w:r w:rsidR="00B658FA">
        <w:rPr>
          <w:rFonts w:ascii="Times" w:hAnsi="Times"/>
          <w:color w:val="000000"/>
          <w:shd w:val="clear" w:color="auto" w:fill="FFFFFF"/>
        </w:rPr>
        <w:t xml:space="preserve"> </w:t>
      </w:r>
      <w:commentRangeStart w:id="5"/>
      <w:r w:rsidR="00C82A98">
        <w:rPr>
          <w:rFonts w:ascii="Times" w:hAnsi="Times"/>
          <w:color w:val="000000"/>
          <w:shd w:val="clear" w:color="auto" w:fill="FFFFFF"/>
        </w:rPr>
        <w:t xml:space="preserve">I </w:t>
      </w:r>
      <w:commentRangeEnd w:id="5"/>
      <w:r w:rsidR="006401CF">
        <w:rPr>
          <w:rStyle w:val="CommentReference"/>
          <w:rFonts w:asciiTheme="minorHAnsi" w:hAnsiTheme="minorHAnsi" w:cstheme="minorBidi"/>
        </w:rPr>
        <w:commentReference w:id="5"/>
      </w:r>
      <w:r w:rsidR="00C82A98">
        <w:rPr>
          <w:rFonts w:ascii="Times" w:hAnsi="Times"/>
          <w:color w:val="000000"/>
          <w:shd w:val="clear" w:color="auto" w:fill="FFFFFF"/>
        </w:rPr>
        <w:t>let the</w:t>
      </w:r>
      <w:r w:rsidR="00DC1A8C">
        <w:rPr>
          <w:rFonts w:ascii="Times" w:hAnsi="Times"/>
          <w:color w:val="000000"/>
          <w:shd w:val="clear" w:color="auto" w:fill="FFFFFF"/>
        </w:rPr>
        <w:t xml:space="preserve"> children</w:t>
      </w:r>
      <w:r w:rsidR="00C82A98">
        <w:rPr>
          <w:rFonts w:ascii="Times" w:hAnsi="Times"/>
          <w:color w:val="000000"/>
          <w:shd w:val="clear" w:color="auto" w:fill="FFFFFF"/>
        </w:rPr>
        <w:t xml:space="preserve"> add decoration</w:t>
      </w:r>
      <w:r w:rsidR="003E755F">
        <w:rPr>
          <w:rFonts w:ascii="Times" w:hAnsi="Times"/>
          <w:color w:val="000000"/>
          <w:shd w:val="clear" w:color="auto" w:fill="FFFFFF"/>
        </w:rPr>
        <w:t xml:space="preserve"> from origami</w:t>
      </w:r>
      <w:r w:rsidR="00C82A98">
        <w:rPr>
          <w:rFonts w:ascii="Times" w:hAnsi="Times"/>
          <w:color w:val="000000"/>
          <w:shd w:val="clear" w:color="auto" w:fill="FFFFFF"/>
        </w:rPr>
        <w:t xml:space="preserve"> to make </w:t>
      </w:r>
      <w:r w:rsidR="00DC1A8C">
        <w:rPr>
          <w:rFonts w:ascii="Times" w:hAnsi="Times"/>
          <w:color w:val="000000"/>
          <w:shd w:val="clear" w:color="auto" w:fill="FFFFFF"/>
        </w:rPr>
        <w:t xml:space="preserve">it look pretty and colorful. We all had fun that day! </w:t>
      </w:r>
      <w:r w:rsidR="00EC7F3F">
        <w:rPr>
          <w:rFonts w:ascii="Times" w:hAnsi="Times"/>
          <w:color w:val="000000"/>
          <w:shd w:val="clear" w:color="auto" w:fill="FFFFFF"/>
        </w:rPr>
        <w:t xml:space="preserve">Weeks after that, we </w:t>
      </w:r>
      <w:r w:rsidR="0044323F">
        <w:rPr>
          <w:rFonts w:ascii="Times" w:hAnsi="Times"/>
          <w:color w:val="000000"/>
          <w:shd w:val="clear" w:color="auto" w:fill="FFFFFF"/>
        </w:rPr>
        <w:t xml:space="preserve">took </w:t>
      </w:r>
      <w:r w:rsidR="00EC7F3F">
        <w:rPr>
          <w:rFonts w:ascii="Times" w:hAnsi="Times"/>
          <w:color w:val="000000"/>
          <w:shd w:val="clear" w:color="auto" w:fill="FFFFFF"/>
        </w:rPr>
        <w:t xml:space="preserve">the children to the library </w:t>
      </w:r>
      <w:r w:rsidR="0044323F">
        <w:rPr>
          <w:rFonts w:ascii="Times" w:hAnsi="Times"/>
          <w:color w:val="000000"/>
          <w:shd w:val="clear" w:color="auto" w:fill="FFFFFF"/>
        </w:rPr>
        <w:t xml:space="preserve">every week </w:t>
      </w:r>
      <w:r w:rsidR="00EC7F3F">
        <w:rPr>
          <w:rFonts w:ascii="Times" w:hAnsi="Times"/>
          <w:color w:val="000000"/>
          <w:shd w:val="clear" w:color="auto" w:fill="FFFFFF"/>
        </w:rPr>
        <w:t xml:space="preserve">to teach them basic Math and English. </w:t>
      </w:r>
    </w:p>
    <w:p w14:paraId="6F82A1A3" w14:textId="73439D44" w:rsidR="003E7ED3" w:rsidRPr="003D2669" w:rsidRDefault="00EA22CB" w:rsidP="009D3B09">
      <w:pPr>
        <w:pStyle w:val="NormalWeb"/>
        <w:spacing w:before="240" w:beforeAutospacing="0" w:after="240" w:afterAutospacing="0"/>
        <w:jc w:val="both"/>
        <w:rPr>
          <w:rFonts w:ascii="Times" w:hAnsi="Times"/>
          <w:color w:val="000000"/>
          <w:shd w:val="clear" w:color="auto" w:fill="FFFFFF"/>
        </w:rPr>
      </w:pPr>
      <w:r>
        <w:rPr>
          <w:rFonts w:ascii="Times" w:hAnsi="Times"/>
          <w:color w:val="000000"/>
          <w:shd w:val="clear" w:color="auto" w:fill="FFFFFF"/>
        </w:rPr>
        <w:t xml:space="preserve">During COVID-19, </w:t>
      </w:r>
      <w:r w:rsidR="00BD6A8A">
        <w:rPr>
          <w:rFonts w:ascii="Times" w:hAnsi="Times"/>
          <w:color w:val="000000"/>
          <w:shd w:val="clear" w:color="auto" w:fill="FFFFFF"/>
        </w:rPr>
        <w:t>we didn’t get the chance to visit them in person, but the library</w:t>
      </w:r>
      <w:r w:rsidR="002618BA">
        <w:rPr>
          <w:rFonts w:ascii="Times" w:hAnsi="Times"/>
          <w:color w:val="000000"/>
          <w:shd w:val="clear" w:color="auto" w:fill="FFFFFF"/>
        </w:rPr>
        <w:t xml:space="preserve"> </w:t>
      </w:r>
      <w:r w:rsidR="00E41852">
        <w:rPr>
          <w:rFonts w:ascii="Times" w:hAnsi="Times"/>
          <w:color w:val="000000"/>
          <w:shd w:val="clear" w:color="auto" w:fill="FFFFFF"/>
        </w:rPr>
        <w:t xml:space="preserve">has </w:t>
      </w:r>
      <w:r w:rsidR="0044323F">
        <w:rPr>
          <w:rFonts w:ascii="Times" w:hAnsi="Times"/>
          <w:color w:val="000000"/>
          <w:shd w:val="clear" w:color="auto" w:fill="FFFFFF"/>
        </w:rPr>
        <w:t xml:space="preserve">become their second home. They continued reading </w:t>
      </w:r>
      <w:r w:rsidR="00FB21D8">
        <w:rPr>
          <w:rFonts w:ascii="Times" w:hAnsi="Times"/>
          <w:color w:val="000000"/>
          <w:shd w:val="clear" w:color="auto" w:fill="FFFFFF"/>
        </w:rPr>
        <w:t xml:space="preserve">even without us by their side. </w:t>
      </w:r>
      <w:r w:rsidR="0044323F">
        <w:rPr>
          <w:rFonts w:ascii="Times" w:hAnsi="Times"/>
          <w:color w:val="000000"/>
          <w:shd w:val="clear" w:color="auto" w:fill="FFFFFF"/>
        </w:rPr>
        <w:t xml:space="preserve">They even called us to send them more books. </w:t>
      </w:r>
      <w:commentRangeStart w:id="6"/>
      <w:r w:rsidR="00E41852">
        <w:rPr>
          <w:rFonts w:ascii="Times" w:hAnsi="Times"/>
          <w:color w:val="000000"/>
          <w:shd w:val="clear" w:color="auto" w:fill="FFFFFF"/>
        </w:rPr>
        <w:t xml:space="preserve">I </w:t>
      </w:r>
      <w:r w:rsidR="0044323F">
        <w:rPr>
          <w:rFonts w:ascii="Times" w:hAnsi="Times"/>
          <w:color w:val="000000"/>
          <w:shd w:val="clear" w:color="auto" w:fill="FFFFFF"/>
        </w:rPr>
        <w:t xml:space="preserve">am glad that our little project served as a big </w:t>
      </w:r>
      <w:r w:rsidR="003918D1">
        <w:rPr>
          <w:rFonts w:ascii="Times" w:hAnsi="Times"/>
          <w:color w:val="000000"/>
          <w:shd w:val="clear" w:color="auto" w:fill="FFFFFF"/>
        </w:rPr>
        <w:t xml:space="preserve">purpose for them -- </w:t>
      </w:r>
      <w:r w:rsidR="00E41852">
        <w:rPr>
          <w:rFonts w:ascii="Times" w:hAnsi="Times"/>
          <w:color w:val="000000"/>
          <w:shd w:val="clear" w:color="auto" w:fill="FFFFFF"/>
        </w:rPr>
        <w:t>a place where they can bond with each other and cultivate their creativity</w:t>
      </w:r>
      <w:commentRangeEnd w:id="6"/>
      <w:r w:rsidR="006401CF">
        <w:rPr>
          <w:rStyle w:val="CommentReference"/>
          <w:rFonts w:asciiTheme="minorHAnsi" w:hAnsiTheme="minorHAnsi" w:cstheme="minorBidi"/>
        </w:rPr>
        <w:commentReference w:id="6"/>
      </w:r>
      <w:r w:rsidR="00E41852">
        <w:rPr>
          <w:rFonts w:ascii="Times" w:hAnsi="Times"/>
          <w:color w:val="000000"/>
          <w:shd w:val="clear" w:color="auto" w:fill="FFFFFF"/>
        </w:rPr>
        <w:t>.</w:t>
      </w:r>
      <w:r w:rsidR="00D542F5">
        <w:rPr>
          <w:rFonts w:ascii="Times" w:hAnsi="Times"/>
          <w:color w:val="000000"/>
          <w:shd w:val="clear" w:color="auto" w:fill="FFFFFF"/>
        </w:rPr>
        <w:t xml:space="preserve"> </w:t>
      </w:r>
      <w:r w:rsidR="002B104C">
        <w:rPr>
          <w:rFonts w:ascii="Times" w:hAnsi="Times"/>
          <w:color w:val="000000"/>
          <w:shd w:val="clear" w:color="auto" w:fill="FFFFFF"/>
        </w:rPr>
        <w:t>My mission</w:t>
      </w:r>
      <w:r w:rsidR="00347F44">
        <w:rPr>
          <w:rFonts w:ascii="Times" w:hAnsi="Times"/>
          <w:color w:val="000000"/>
          <w:shd w:val="clear" w:color="auto" w:fill="FFFFFF"/>
        </w:rPr>
        <w:t xml:space="preserve"> to show them that learning is a fun process was </w:t>
      </w:r>
      <w:commentRangeStart w:id="7"/>
      <w:r w:rsidR="003918D1">
        <w:rPr>
          <w:rFonts w:ascii="Times" w:hAnsi="Times"/>
          <w:color w:val="000000"/>
          <w:shd w:val="clear" w:color="auto" w:fill="FFFFFF"/>
        </w:rPr>
        <w:t>accomplished</w:t>
      </w:r>
      <w:commentRangeEnd w:id="7"/>
      <w:r w:rsidR="006401CF">
        <w:rPr>
          <w:rStyle w:val="CommentReference"/>
          <w:rFonts w:asciiTheme="minorHAnsi" w:hAnsiTheme="minorHAnsi" w:cstheme="minorBidi"/>
        </w:rPr>
        <w:commentReference w:id="7"/>
      </w:r>
      <w:r w:rsidR="00965BD4">
        <w:rPr>
          <w:rFonts w:ascii="Times" w:hAnsi="Times"/>
          <w:color w:val="000000"/>
          <w:shd w:val="clear" w:color="auto" w:fill="FFFFFF"/>
        </w:rPr>
        <w:t>.</w:t>
      </w:r>
      <w:r w:rsidR="00347F44">
        <w:rPr>
          <w:rFonts w:ascii="Times" w:hAnsi="Times"/>
          <w:color w:val="000000"/>
          <w:shd w:val="clear" w:color="auto" w:fill="FFFFFF"/>
        </w:rPr>
        <w:t xml:space="preserve"> </w:t>
      </w:r>
    </w:p>
    <w:p w14:paraId="13E6A64A" w14:textId="70F7D3D2" w:rsidR="009D3B09" w:rsidRDefault="009D3B09" w:rsidP="009D3B09">
      <w:pPr>
        <w:pStyle w:val="NormalWeb"/>
        <w:spacing w:before="240" w:beforeAutospacing="0" w:after="240" w:afterAutospacing="0"/>
        <w:jc w:val="both"/>
        <w:rPr>
          <w:rFonts w:ascii="Times" w:hAnsi="Times"/>
          <w:color w:val="000000"/>
          <w:shd w:val="clear" w:color="auto" w:fill="FFFFFF"/>
        </w:rPr>
      </w:pPr>
      <w:r w:rsidRPr="00CC74A6">
        <w:rPr>
          <w:rFonts w:ascii="Times" w:hAnsi="Times"/>
          <w:color w:val="000000"/>
          <w:shd w:val="clear" w:color="auto" w:fill="FFFFFF"/>
        </w:rPr>
        <w:t>Today, many of them keep in touch with me. They’ve become my best friends and I still visit them every Christmas or Eid al-</w:t>
      </w:r>
      <w:proofErr w:type="spellStart"/>
      <w:r w:rsidRPr="00CC74A6">
        <w:rPr>
          <w:rFonts w:ascii="Times" w:hAnsi="Times"/>
          <w:color w:val="000000"/>
          <w:shd w:val="clear" w:color="auto" w:fill="FFFFFF"/>
        </w:rPr>
        <w:t>Fitr</w:t>
      </w:r>
      <w:proofErr w:type="spellEnd"/>
      <w:r w:rsidRPr="00CC74A6">
        <w:rPr>
          <w:rFonts w:ascii="Times" w:hAnsi="Times"/>
          <w:color w:val="000000"/>
          <w:shd w:val="clear" w:color="auto" w:fill="FFFFFF"/>
        </w:rPr>
        <w:t xml:space="preserve">. Their hugs warm my heart and I love to listen to their </w:t>
      </w:r>
      <w:commentRangeStart w:id="8"/>
      <w:r w:rsidRPr="00CC74A6">
        <w:rPr>
          <w:rFonts w:ascii="Times" w:hAnsi="Times"/>
          <w:color w:val="000000"/>
          <w:shd w:val="clear" w:color="auto" w:fill="FFFFFF"/>
        </w:rPr>
        <w:t>naive stories</w:t>
      </w:r>
      <w:commentRangeEnd w:id="8"/>
      <w:r w:rsidR="006401CF">
        <w:rPr>
          <w:rStyle w:val="CommentReference"/>
          <w:rFonts w:asciiTheme="minorHAnsi" w:hAnsiTheme="minorHAnsi" w:cstheme="minorBidi"/>
        </w:rPr>
        <w:commentReference w:id="8"/>
      </w:r>
      <w:r w:rsidRPr="00CC74A6">
        <w:rPr>
          <w:rFonts w:ascii="Times" w:hAnsi="Times"/>
          <w:color w:val="000000"/>
          <w:shd w:val="clear" w:color="auto" w:fill="FFFFFF"/>
        </w:rPr>
        <w:t>. Seeing our impact has given me the strength to continue doing this in the future. Maybe I can’t change the world, but I can change Patricia’s world</w:t>
      </w:r>
      <w:r w:rsidR="003918D1">
        <w:rPr>
          <w:rFonts w:ascii="Times" w:hAnsi="Times"/>
          <w:color w:val="000000"/>
          <w:shd w:val="clear" w:color="auto" w:fill="FFFFFF"/>
        </w:rPr>
        <w:t xml:space="preserve"> </w:t>
      </w:r>
      <w:r w:rsidRPr="00CC74A6">
        <w:rPr>
          <w:rFonts w:ascii="Times" w:hAnsi="Times"/>
          <w:color w:val="000000"/>
          <w:shd w:val="clear" w:color="auto" w:fill="FFFFFF"/>
        </w:rPr>
        <w:t>and other kids too</w:t>
      </w:r>
      <w:r w:rsidR="003918D1">
        <w:rPr>
          <w:rFonts w:ascii="Times" w:hAnsi="Times"/>
          <w:color w:val="000000"/>
          <w:shd w:val="clear" w:color="auto" w:fill="FFFFFF"/>
        </w:rPr>
        <w:t xml:space="preserve"> – one step at a time. </w:t>
      </w:r>
    </w:p>
    <w:p w14:paraId="40A16097" w14:textId="7D1DCFED" w:rsidR="00025780" w:rsidRDefault="006401CF" w:rsidP="00025780">
      <w:pPr>
        <w:rPr>
          <w:ins w:id="9" w:author="Alyssa Manik" w:date="2020-11-28T00:17:00Z"/>
          <w:rFonts w:eastAsia="Times New Roman"/>
        </w:rPr>
      </w:pPr>
      <w:ins w:id="10" w:author="Alyssa Manik" w:date="2020-11-28T00:16:00Z">
        <w:r>
          <w:rPr>
            <w:rFonts w:eastAsia="Times New Roman"/>
          </w:rPr>
          <w:t>Hey! It’s a lovely response to write about. The concluding statement about how you kept contact with them keeps your tone empathetic throughout the essay. You’re just a lit</w:t>
        </w:r>
      </w:ins>
      <w:ins w:id="11" w:author="Alyssa Manik" w:date="2020-11-28T00:17:00Z">
        <w:r>
          <w:rPr>
            <w:rFonts w:eastAsia="Times New Roman"/>
          </w:rPr>
          <w:t>tle bit above the word limit, so just remember to check and cut it before submitting.</w:t>
        </w:r>
      </w:ins>
      <w:ins w:id="12" w:author="Alyssa Manik" w:date="2020-11-28T00:30:00Z">
        <w:r w:rsidR="00E22F20">
          <w:rPr>
            <w:rFonts w:eastAsia="Times New Roman"/>
          </w:rPr>
          <w:t xml:space="preserve"> Don’t worry! </w:t>
        </w:r>
        <w:proofErr w:type="spellStart"/>
        <w:r w:rsidR="00E22F20">
          <w:rPr>
            <w:rFonts w:eastAsia="Times New Roman"/>
          </w:rPr>
          <w:t>You ca</w:t>
        </w:r>
        <w:proofErr w:type="spellEnd"/>
        <w:r w:rsidR="00E22F20">
          <w:rPr>
            <w:rFonts w:eastAsia="Times New Roman"/>
          </w:rPr>
          <w:t>n just keep your sentences as concise as possible, and include more o</w:t>
        </w:r>
      </w:ins>
      <w:ins w:id="13" w:author="Alyssa Manik" w:date="2020-11-28T00:31:00Z">
        <w:r w:rsidR="00E22F20">
          <w:rPr>
            <w:rFonts w:eastAsia="Times New Roman"/>
          </w:rPr>
          <w:t>f</w:t>
        </w:r>
      </w:ins>
      <w:ins w:id="14" w:author="Alyssa Manik" w:date="2020-11-28T00:30:00Z">
        <w:r w:rsidR="00E22F20">
          <w:rPr>
            <w:rFonts w:eastAsia="Times New Roman"/>
          </w:rPr>
          <w:t xml:space="preserve"> the goal or action you did </w:t>
        </w:r>
      </w:ins>
      <w:ins w:id="15" w:author="Alyssa Manik" w:date="2020-11-28T00:31:00Z">
        <w:r w:rsidR="00E22F20">
          <w:rPr>
            <w:rFonts w:eastAsia="Times New Roman"/>
          </w:rPr>
          <w:t>and less of the</w:t>
        </w:r>
      </w:ins>
      <w:ins w:id="16" w:author="Alyssa Manik" w:date="2020-11-28T00:30:00Z">
        <w:r w:rsidR="00E22F20">
          <w:rPr>
            <w:rFonts w:eastAsia="Times New Roman"/>
          </w:rPr>
          <w:t xml:space="preserve"> context of the story.</w:t>
        </w:r>
      </w:ins>
    </w:p>
    <w:p w14:paraId="78786BB5" w14:textId="3EC8E7CE" w:rsidR="006401CF" w:rsidRDefault="006401CF" w:rsidP="00025780">
      <w:pPr>
        <w:rPr>
          <w:ins w:id="17" w:author="Alyssa Manik" w:date="2020-11-28T00:17:00Z"/>
          <w:rFonts w:eastAsia="Times New Roman"/>
        </w:rPr>
      </w:pPr>
    </w:p>
    <w:p w14:paraId="3C7196CA" w14:textId="78C41396" w:rsidR="006401CF" w:rsidRDefault="006401CF" w:rsidP="00025780">
      <w:pPr>
        <w:rPr>
          <w:rFonts w:eastAsia="Times New Roman"/>
        </w:rPr>
      </w:pPr>
      <w:ins w:id="18" w:author="Alyssa Manik" w:date="2020-11-28T00:17:00Z">
        <w:r>
          <w:rPr>
            <w:rFonts w:eastAsia="Times New Roman"/>
          </w:rPr>
          <w:t xml:space="preserve">I feel like you can change the introduction a bit. Your starting statement is good, but in terms of the story you’re using, I think you can paraphrase it to </w:t>
        </w:r>
      </w:ins>
      <w:ins w:id="19" w:author="Alyssa Manik" w:date="2020-11-28T00:18:00Z">
        <w:r>
          <w:rPr>
            <w:rFonts w:eastAsia="Times New Roman"/>
          </w:rPr>
          <w:t xml:space="preserve">sound stronger. I added the comments so you can see where to improve. </w:t>
        </w:r>
      </w:ins>
    </w:p>
    <w:p w14:paraId="7813A8CF" w14:textId="79D03665" w:rsidR="00FC49BF" w:rsidRPr="00125DD8" w:rsidRDefault="00FC49BF" w:rsidP="0099466F">
      <w:pPr>
        <w:pStyle w:val="NormalWeb"/>
        <w:shd w:val="clear" w:color="auto" w:fill="FFFFFF"/>
        <w:spacing w:before="0" w:beforeAutospacing="0" w:after="0" w:afterAutospacing="0"/>
        <w:jc w:val="both"/>
      </w:pPr>
    </w:p>
    <w:sectPr w:rsidR="00FC49BF" w:rsidRPr="00125DD8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0-11-28T00:10:00Z" w:initials="AM">
    <w:p w14:paraId="30A844E5" w14:textId="4C22A9D6" w:rsidR="006401CF" w:rsidRDefault="006401CF">
      <w:pPr>
        <w:pStyle w:val="CommentText"/>
      </w:pPr>
      <w:r>
        <w:rPr>
          <w:rStyle w:val="CommentReference"/>
        </w:rPr>
        <w:annotationRef/>
      </w:r>
      <w:r>
        <w:t>Considering you mentioned afterwards that you met many kids like her who had no access to education on the sentences below, I think you can paraphrase this, hint at her illiteracy with another way.</w:t>
      </w:r>
    </w:p>
  </w:comment>
  <w:comment w:id="1" w:author="Alyssa Manik" w:date="2020-11-28T00:15:00Z" w:initials="AM">
    <w:p w14:paraId="70BAE842" w14:textId="4DEF5A62" w:rsidR="006401CF" w:rsidRDefault="006401CF">
      <w:pPr>
        <w:pStyle w:val="CommentText"/>
      </w:pPr>
      <w:r>
        <w:rPr>
          <w:rStyle w:val="CommentReference"/>
        </w:rPr>
        <w:annotationRef/>
      </w:r>
      <w:r w:rsidR="00AA02BB">
        <w:t xml:space="preserve">I feel like stint gives the connotation of it having already passed. </w:t>
      </w:r>
      <w:r w:rsidR="007F43F9">
        <w:t>Rephrase it to show how this is a present and ongoing process</w:t>
      </w:r>
      <w:r w:rsidR="00AA02BB">
        <w:t>.</w:t>
      </w:r>
    </w:p>
  </w:comment>
  <w:comment w:id="2" w:author="Alyssa Manik" w:date="2020-11-28T00:11:00Z" w:initials="AM">
    <w:p w14:paraId="68DA4A36" w14:textId="1F6C7651" w:rsidR="006401CF" w:rsidRDefault="006401CF">
      <w:pPr>
        <w:pStyle w:val="CommentText"/>
      </w:pPr>
      <w:r>
        <w:rPr>
          <w:rStyle w:val="CommentReference"/>
        </w:rPr>
        <w:annotationRef/>
      </w:r>
      <w:r>
        <w:t xml:space="preserve">I think there could be a better transition here. Something like </w:t>
      </w:r>
      <w:proofErr w:type="spellStart"/>
      <w:r>
        <w:t>E.g</w:t>
      </w:r>
      <w:proofErr w:type="spellEnd"/>
      <w:r>
        <w:t xml:space="preserve"> the lack of access to education didn’t stop their curiosity</w:t>
      </w:r>
    </w:p>
  </w:comment>
  <w:comment w:id="3" w:author="Alyssa Manik" w:date="2020-11-28T00:29:00Z" w:initials="AM">
    <w:p w14:paraId="74ADB05C" w14:textId="2FE040DA" w:rsidR="00FB51DE" w:rsidRDefault="00FB51DE">
      <w:pPr>
        <w:pStyle w:val="CommentText"/>
      </w:pPr>
      <w:r>
        <w:rPr>
          <w:rStyle w:val="CommentReference"/>
        </w:rPr>
        <w:annotationRef/>
      </w:r>
      <w:r>
        <w:t>It would be great to add a date or some form of timeline to show the recency or length of this process</w:t>
      </w:r>
    </w:p>
  </w:comment>
  <w:comment w:id="4" w:author="Alyssa Manik" w:date="2020-11-28T00:14:00Z" w:initials="AM">
    <w:p w14:paraId="0C88DCDD" w14:textId="7BA979EA" w:rsidR="006401CF" w:rsidRDefault="006401CF">
      <w:pPr>
        <w:pStyle w:val="CommentText"/>
      </w:pPr>
      <w:r>
        <w:rPr>
          <w:rStyle w:val="CommentReference"/>
        </w:rPr>
        <w:annotationRef/>
      </w:r>
      <w:r>
        <w:t>You don’t have to say bought just say arranged</w:t>
      </w:r>
    </w:p>
  </w:comment>
  <w:comment w:id="5" w:author="Alyssa Manik" w:date="2020-11-28T00:14:00Z" w:initials="AM">
    <w:p w14:paraId="2FB6F0C8" w14:textId="3975A154" w:rsidR="006401CF" w:rsidRDefault="006401CF">
      <w:pPr>
        <w:pStyle w:val="CommentText"/>
      </w:pPr>
      <w:r>
        <w:rPr>
          <w:rStyle w:val="CommentReference"/>
        </w:rPr>
        <w:annotationRef/>
      </w:r>
      <w:r>
        <w:t>Let’s be consistent, “we” because you have a team, correct?</w:t>
      </w:r>
    </w:p>
  </w:comment>
  <w:comment w:id="6" w:author="Alyssa Manik" w:date="2020-11-28T00:13:00Z" w:initials="AM">
    <w:p w14:paraId="1F03CC6E" w14:textId="17A99121" w:rsidR="006401CF" w:rsidRDefault="006401CF">
      <w:pPr>
        <w:pStyle w:val="CommentText"/>
      </w:pPr>
      <w:r>
        <w:rPr>
          <w:rStyle w:val="CommentReference"/>
        </w:rPr>
        <w:annotationRef/>
      </w:r>
      <w:r>
        <w:t xml:space="preserve">Great! </w:t>
      </w:r>
    </w:p>
  </w:comment>
  <w:comment w:id="7" w:author="Alyssa Manik" w:date="2020-11-28T00:13:00Z" w:initials="AM">
    <w:p w14:paraId="5F315EE7" w14:textId="398A5FC5" w:rsidR="006401CF" w:rsidRDefault="006401CF">
      <w:pPr>
        <w:pStyle w:val="CommentText"/>
      </w:pPr>
      <w:r>
        <w:rPr>
          <w:rStyle w:val="CommentReference"/>
        </w:rPr>
        <w:annotationRef/>
      </w:r>
      <w:r>
        <w:t>A lot of people make the mistake of overexaggerating what they did “breaking the cycle of poverty” but having tangible goals like this is good</w:t>
      </w:r>
    </w:p>
  </w:comment>
  <w:comment w:id="8" w:author="Alyssa Manik" w:date="2020-11-28T00:09:00Z" w:initials="AM">
    <w:p w14:paraId="483206E1" w14:textId="794A40E3" w:rsidR="006401CF" w:rsidRDefault="006401CF">
      <w:pPr>
        <w:pStyle w:val="CommentText"/>
      </w:pPr>
      <w:r>
        <w:rPr>
          <w:rStyle w:val="CommentReference"/>
        </w:rPr>
        <w:annotationRef/>
      </w:r>
      <w:r>
        <w:t>This doesn’t have a good connotation for this context. Kindly rephrase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A844E5" w15:done="0"/>
  <w15:commentEx w15:paraId="70BAE842" w15:done="0"/>
  <w15:commentEx w15:paraId="68DA4A36" w15:done="0"/>
  <w15:commentEx w15:paraId="74ADB05C" w15:done="0"/>
  <w15:commentEx w15:paraId="0C88DCDD" w15:done="0"/>
  <w15:commentEx w15:paraId="2FB6F0C8" w15:done="0"/>
  <w15:commentEx w15:paraId="1F03CC6E" w15:done="0"/>
  <w15:commentEx w15:paraId="5F315EE7" w15:done="0"/>
  <w15:commentEx w15:paraId="483206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C13EE" w16cex:dateUtc="2020-11-27T17:10:00Z"/>
  <w16cex:commentExtensible w16cex:durableId="236C1537" w16cex:dateUtc="2020-11-27T17:15:00Z"/>
  <w16cex:commentExtensible w16cex:durableId="236C1446" w16cex:dateUtc="2020-11-27T17:11:00Z"/>
  <w16cex:commentExtensible w16cex:durableId="236C185D" w16cex:dateUtc="2020-11-27T17:29:00Z"/>
  <w16cex:commentExtensible w16cex:durableId="236C14DD" w16cex:dateUtc="2020-11-27T17:14:00Z"/>
  <w16cex:commentExtensible w16cex:durableId="236C14F5" w16cex:dateUtc="2020-11-27T17:14:00Z"/>
  <w16cex:commentExtensible w16cex:durableId="236C1496" w16cex:dateUtc="2020-11-27T17:13:00Z"/>
  <w16cex:commentExtensible w16cex:durableId="236C149D" w16cex:dateUtc="2020-11-27T17:13:00Z"/>
  <w16cex:commentExtensible w16cex:durableId="236C13C4" w16cex:dateUtc="2020-11-27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A844E5" w16cid:durableId="236C13EE"/>
  <w16cid:commentId w16cid:paraId="70BAE842" w16cid:durableId="236C1537"/>
  <w16cid:commentId w16cid:paraId="68DA4A36" w16cid:durableId="236C1446"/>
  <w16cid:commentId w16cid:paraId="74ADB05C" w16cid:durableId="236C185D"/>
  <w16cid:commentId w16cid:paraId="0C88DCDD" w16cid:durableId="236C14DD"/>
  <w16cid:commentId w16cid:paraId="2FB6F0C8" w16cid:durableId="236C14F5"/>
  <w16cid:commentId w16cid:paraId="1F03CC6E" w16cid:durableId="236C1496"/>
  <w16cid:commentId w16cid:paraId="5F315EE7" w16cid:durableId="236C149D"/>
  <w16cid:commentId w16cid:paraId="483206E1" w16cid:durableId="236C13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逡ꕈ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D2"/>
    <w:rsid w:val="000108C5"/>
    <w:rsid w:val="000154D2"/>
    <w:rsid w:val="00025780"/>
    <w:rsid w:val="00034B50"/>
    <w:rsid w:val="00043EDC"/>
    <w:rsid w:val="00062655"/>
    <w:rsid w:val="00063806"/>
    <w:rsid w:val="0006585F"/>
    <w:rsid w:val="000814AD"/>
    <w:rsid w:val="0008187B"/>
    <w:rsid w:val="00095B7C"/>
    <w:rsid w:val="000D0090"/>
    <w:rsid w:val="000E49A8"/>
    <w:rsid w:val="000F6AD6"/>
    <w:rsid w:val="00105436"/>
    <w:rsid w:val="00113392"/>
    <w:rsid w:val="00125DD8"/>
    <w:rsid w:val="001448E8"/>
    <w:rsid w:val="00146724"/>
    <w:rsid w:val="00154848"/>
    <w:rsid w:val="00170B87"/>
    <w:rsid w:val="001B4961"/>
    <w:rsid w:val="001B51F1"/>
    <w:rsid w:val="001C1C99"/>
    <w:rsid w:val="001C5944"/>
    <w:rsid w:val="002065DB"/>
    <w:rsid w:val="00206C68"/>
    <w:rsid w:val="00207909"/>
    <w:rsid w:val="00225D65"/>
    <w:rsid w:val="00240006"/>
    <w:rsid w:val="00242733"/>
    <w:rsid w:val="00257719"/>
    <w:rsid w:val="002618BA"/>
    <w:rsid w:val="00261F34"/>
    <w:rsid w:val="00266B69"/>
    <w:rsid w:val="00286E54"/>
    <w:rsid w:val="002A4B04"/>
    <w:rsid w:val="002B104C"/>
    <w:rsid w:val="002C36F0"/>
    <w:rsid w:val="002C4D1B"/>
    <w:rsid w:val="002D24F8"/>
    <w:rsid w:val="002D5AD0"/>
    <w:rsid w:val="002E6FE9"/>
    <w:rsid w:val="002F26EF"/>
    <w:rsid w:val="00310AD5"/>
    <w:rsid w:val="00321DE9"/>
    <w:rsid w:val="00340BB6"/>
    <w:rsid w:val="00347F44"/>
    <w:rsid w:val="0036310C"/>
    <w:rsid w:val="00374569"/>
    <w:rsid w:val="00386C3E"/>
    <w:rsid w:val="0038784A"/>
    <w:rsid w:val="003918D1"/>
    <w:rsid w:val="003A4A3F"/>
    <w:rsid w:val="003A66DD"/>
    <w:rsid w:val="003B7693"/>
    <w:rsid w:val="003C6B23"/>
    <w:rsid w:val="003D2669"/>
    <w:rsid w:val="003E755F"/>
    <w:rsid w:val="003E7ED3"/>
    <w:rsid w:val="003F2C18"/>
    <w:rsid w:val="003F5741"/>
    <w:rsid w:val="00406696"/>
    <w:rsid w:val="0044323F"/>
    <w:rsid w:val="004503C7"/>
    <w:rsid w:val="00461071"/>
    <w:rsid w:val="00470F38"/>
    <w:rsid w:val="00483671"/>
    <w:rsid w:val="004932BF"/>
    <w:rsid w:val="004B185F"/>
    <w:rsid w:val="004C186B"/>
    <w:rsid w:val="004C4697"/>
    <w:rsid w:val="004D2098"/>
    <w:rsid w:val="004D2702"/>
    <w:rsid w:val="004E518D"/>
    <w:rsid w:val="004F25D1"/>
    <w:rsid w:val="0050551E"/>
    <w:rsid w:val="0051639F"/>
    <w:rsid w:val="0053093C"/>
    <w:rsid w:val="0054438F"/>
    <w:rsid w:val="00545BE6"/>
    <w:rsid w:val="00557B98"/>
    <w:rsid w:val="00566573"/>
    <w:rsid w:val="00571052"/>
    <w:rsid w:val="00572B31"/>
    <w:rsid w:val="00581996"/>
    <w:rsid w:val="0058530D"/>
    <w:rsid w:val="005A6352"/>
    <w:rsid w:val="005D0ED1"/>
    <w:rsid w:val="005D30FD"/>
    <w:rsid w:val="005F19BF"/>
    <w:rsid w:val="00604BCE"/>
    <w:rsid w:val="00605602"/>
    <w:rsid w:val="006103EF"/>
    <w:rsid w:val="006210FA"/>
    <w:rsid w:val="00621D1C"/>
    <w:rsid w:val="006240E9"/>
    <w:rsid w:val="006249C6"/>
    <w:rsid w:val="0062774F"/>
    <w:rsid w:val="00631489"/>
    <w:rsid w:val="00631B73"/>
    <w:rsid w:val="006349E8"/>
    <w:rsid w:val="00635457"/>
    <w:rsid w:val="006366A8"/>
    <w:rsid w:val="006401CF"/>
    <w:rsid w:val="00641AE1"/>
    <w:rsid w:val="006504B8"/>
    <w:rsid w:val="006524BB"/>
    <w:rsid w:val="0065777D"/>
    <w:rsid w:val="00660B66"/>
    <w:rsid w:val="006636F7"/>
    <w:rsid w:val="006701D9"/>
    <w:rsid w:val="006853DD"/>
    <w:rsid w:val="00690C0F"/>
    <w:rsid w:val="0069402D"/>
    <w:rsid w:val="006C01F1"/>
    <w:rsid w:val="006C7513"/>
    <w:rsid w:val="006F6E03"/>
    <w:rsid w:val="007002F6"/>
    <w:rsid w:val="00732CCB"/>
    <w:rsid w:val="00734970"/>
    <w:rsid w:val="00735D05"/>
    <w:rsid w:val="00740F91"/>
    <w:rsid w:val="00741C15"/>
    <w:rsid w:val="00750977"/>
    <w:rsid w:val="00756915"/>
    <w:rsid w:val="00786E37"/>
    <w:rsid w:val="0079454C"/>
    <w:rsid w:val="00794680"/>
    <w:rsid w:val="00794F51"/>
    <w:rsid w:val="007A4FEB"/>
    <w:rsid w:val="007C3300"/>
    <w:rsid w:val="007D1034"/>
    <w:rsid w:val="007E0D32"/>
    <w:rsid w:val="007E5411"/>
    <w:rsid w:val="007F43F9"/>
    <w:rsid w:val="007F69F6"/>
    <w:rsid w:val="008020D0"/>
    <w:rsid w:val="00804F93"/>
    <w:rsid w:val="00805D81"/>
    <w:rsid w:val="008166BB"/>
    <w:rsid w:val="008409A9"/>
    <w:rsid w:val="00840D55"/>
    <w:rsid w:val="00845ADE"/>
    <w:rsid w:val="00853F57"/>
    <w:rsid w:val="00856C11"/>
    <w:rsid w:val="00857F57"/>
    <w:rsid w:val="0087145A"/>
    <w:rsid w:val="00887C82"/>
    <w:rsid w:val="00893B1C"/>
    <w:rsid w:val="008A7EA5"/>
    <w:rsid w:val="008B5919"/>
    <w:rsid w:val="008C0387"/>
    <w:rsid w:val="008C19DB"/>
    <w:rsid w:val="008C4970"/>
    <w:rsid w:val="008D2EFD"/>
    <w:rsid w:val="00907A7F"/>
    <w:rsid w:val="00910D15"/>
    <w:rsid w:val="009143F6"/>
    <w:rsid w:val="0091594B"/>
    <w:rsid w:val="0091693F"/>
    <w:rsid w:val="009174F7"/>
    <w:rsid w:val="009337DA"/>
    <w:rsid w:val="00934968"/>
    <w:rsid w:val="009604AC"/>
    <w:rsid w:val="00964B75"/>
    <w:rsid w:val="00965B47"/>
    <w:rsid w:val="00965BD4"/>
    <w:rsid w:val="00966333"/>
    <w:rsid w:val="00972E46"/>
    <w:rsid w:val="00991DB7"/>
    <w:rsid w:val="0099466F"/>
    <w:rsid w:val="00994DC3"/>
    <w:rsid w:val="009A4366"/>
    <w:rsid w:val="009B455D"/>
    <w:rsid w:val="009B7144"/>
    <w:rsid w:val="009C0AF9"/>
    <w:rsid w:val="009C795B"/>
    <w:rsid w:val="009D3B09"/>
    <w:rsid w:val="009E7412"/>
    <w:rsid w:val="00A031E2"/>
    <w:rsid w:val="00A07B4A"/>
    <w:rsid w:val="00A11EFD"/>
    <w:rsid w:val="00A13713"/>
    <w:rsid w:val="00A26FC2"/>
    <w:rsid w:val="00A31756"/>
    <w:rsid w:val="00A64E4A"/>
    <w:rsid w:val="00A71B3C"/>
    <w:rsid w:val="00A73C1C"/>
    <w:rsid w:val="00A74C2E"/>
    <w:rsid w:val="00A8340A"/>
    <w:rsid w:val="00A87086"/>
    <w:rsid w:val="00A96EDC"/>
    <w:rsid w:val="00AA02BB"/>
    <w:rsid w:val="00AC7788"/>
    <w:rsid w:val="00AD2247"/>
    <w:rsid w:val="00AE3347"/>
    <w:rsid w:val="00AE4A17"/>
    <w:rsid w:val="00AF3667"/>
    <w:rsid w:val="00B174E8"/>
    <w:rsid w:val="00B30F09"/>
    <w:rsid w:val="00B462D9"/>
    <w:rsid w:val="00B46DA2"/>
    <w:rsid w:val="00B47CE1"/>
    <w:rsid w:val="00B522D5"/>
    <w:rsid w:val="00B54BA4"/>
    <w:rsid w:val="00B604CE"/>
    <w:rsid w:val="00B658FA"/>
    <w:rsid w:val="00B74AA7"/>
    <w:rsid w:val="00B875BC"/>
    <w:rsid w:val="00B96250"/>
    <w:rsid w:val="00BA0742"/>
    <w:rsid w:val="00BA3712"/>
    <w:rsid w:val="00BB5DFC"/>
    <w:rsid w:val="00BC44DD"/>
    <w:rsid w:val="00BC6AC5"/>
    <w:rsid w:val="00BC74C8"/>
    <w:rsid w:val="00BD6A8A"/>
    <w:rsid w:val="00BF1D8C"/>
    <w:rsid w:val="00C04807"/>
    <w:rsid w:val="00C07A34"/>
    <w:rsid w:val="00C110C8"/>
    <w:rsid w:val="00C26C21"/>
    <w:rsid w:val="00C32418"/>
    <w:rsid w:val="00C32800"/>
    <w:rsid w:val="00C429A3"/>
    <w:rsid w:val="00C44962"/>
    <w:rsid w:val="00C47B6C"/>
    <w:rsid w:val="00C52FE9"/>
    <w:rsid w:val="00C749AF"/>
    <w:rsid w:val="00C77646"/>
    <w:rsid w:val="00C802CC"/>
    <w:rsid w:val="00C82A98"/>
    <w:rsid w:val="00C85193"/>
    <w:rsid w:val="00C862AD"/>
    <w:rsid w:val="00CC3759"/>
    <w:rsid w:val="00CC5036"/>
    <w:rsid w:val="00CC74A6"/>
    <w:rsid w:val="00CE0510"/>
    <w:rsid w:val="00CE4E5A"/>
    <w:rsid w:val="00CE7F4D"/>
    <w:rsid w:val="00CF5631"/>
    <w:rsid w:val="00CF67B5"/>
    <w:rsid w:val="00D04065"/>
    <w:rsid w:val="00D10302"/>
    <w:rsid w:val="00D1043C"/>
    <w:rsid w:val="00D10801"/>
    <w:rsid w:val="00D169AC"/>
    <w:rsid w:val="00D2130C"/>
    <w:rsid w:val="00D22FD2"/>
    <w:rsid w:val="00D30266"/>
    <w:rsid w:val="00D33967"/>
    <w:rsid w:val="00D378DB"/>
    <w:rsid w:val="00D542F5"/>
    <w:rsid w:val="00D5533A"/>
    <w:rsid w:val="00D64376"/>
    <w:rsid w:val="00D65BFB"/>
    <w:rsid w:val="00DA1D85"/>
    <w:rsid w:val="00DA6A9C"/>
    <w:rsid w:val="00DC0500"/>
    <w:rsid w:val="00DC1A8C"/>
    <w:rsid w:val="00DC5A36"/>
    <w:rsid w:val="00DE3647"/>
    <w:rsid w:val="00DF2D38"/>
    <w:rsid w:val="00E00611"/>
    <w:rsid w:val="00E01479"/>
    <w:rsid w:val="00E03617"/>
    <w:rsid w:val="00E04213"/>
    <w:rsid w:val="00E22F20"/>
    <w:rsid w:val="00E24DCF"/>
    <w:rsid w:val="00E26E17"/>
    <w:rsid w:val="00E41852"/>
    <w:rsid w:val="00E45C8E"/>
    <w:rsid w:val="00E46A18"/>
    <w:rsid w:val="00E542DD"/>
    <w:rsid w:val="00E54891"/>
    <w:rsid w:val="00E56B77"/>
    <w:rsid w:val="00E60062"/>
    <w:rsid w:val="00E86417"/>
    <w:rsid w:val="00EA22CB"/>
    <w:rsid w:val="00EB720A"/>
    <w:rsid w:val="00EC4FCF"/>
    <w:rsid w:val="00EC7F3F"/>
    <w:rsid w:val="00ED27B3"/>
    <w:rsid w:val="00F44BCA"/>
    <w:rsid w:val="00F473F5"/>
    <w:rsid w:val="00F630D9"/>
    <w:rsid w:val="00F64BFC"/>
    <w:rsid w:val="00F915BD"/>
    <w:rsid w:val="00F936AF"/>
    <w:rsid w:val="00FA100D"/>
    <w:rsid w:val="00FA46E2"/>
    <w:rsid w:val="00FB1BE9"/>
    <w:rsid w:val="00FB21D8"/>
    <w:rsid w:val="00FB51DE"/>
    <w:rsid w:val="00FB79D7"/>
    <w:rsid w:val="00FC49BF"/>
    <w:rsid w:val="00FC6739"/>
    <w:rsid w:val="00FD703B"/>
    <w:rsid w:val="00FD7C76"/>
    <w:rsid w:val="00FE15EA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72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F0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2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2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4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4DCF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4DC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D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CF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DC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DD8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443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23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Alyssa Manik</cp:lastModifiedBy>
  <cp:revision>14</cp:revision>
  <dcterms:created xsi:type="dcterms:W3CDTF">2020-11-25T14:38:00Z</dcterms:created>
  <dcterms:modified xsi:type="dcterms:W3CDTF">2020-11-27T17:31:00Z</dcterms:modified>
</cp:coreProperties>
</file>