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E4C2A" w:rsidRDefault="00030153">
      <w:pPr>
        <w:pStyle w:val="normal0"/>
        <w:spacing w:line="288" w:lineRule="auto"/>
        <w:rPr>
          <w:b/>
          <w:color w:val="002145"/>
        </w:rPr>
      </w:pPr>
      <w:r>
        <w:rPr>
          <w:b/>
          <w:color w:val="002145"/>
        </w:rPr>
        <w:t>Prompt 2:</w:t>
      </w:r>
    </w:p>
    <w:p w14:paraId="00000002" w14:textId="77777777" w:rsidR="001E4C2A" w:rsidRDefault="00030153">
      <w:pPr>
        <w:pStyle w:val="normal0"/>
        <w:spacing w:line="288" w:lineRule="auto"/>
      </w:pPr>
      <w:r>
        <w:rPr>
          <w:color w:val="9A403E"/>
        </w:rPr>
        <w:t>Give us an example of how the pandemic has changed your involvement in the community or group most important to you. What have you learned from this experience?</w:t>
      </w:r>
    </w:p>
    <w:p w14:paraId="00000003" w14:textId="77777777" w:rsidR="001E4C2A" w:rsidRDefault="001E4C2A">
      <w:pPr>
        <w:pStyle w:val="normal0"/>
        <w:spacing w:line="240" w:lineRule="auto"/>
      </w:pPr>
    </w:p>
    <w:p w14:paraId="00000004" w14:textId="77777777" w:rsidR="001E4C2A" w:rsidRDefault="001E4C2A">
      <w:pPr>
        <w:pStyle w:val="normal0"/>
        <w:spacing w:line="240" w:lineRule="auto"/>
      </w:pPr>
    </w:p>
    <w:p w14:paraId="00000005" w14:textId="77777777" w:rsidR="001E4C2A" w:rsidRDefault="00030153">
      <w:pPr>
        <w:pStyle w:val="normal0"/>
        <w:spacing w:line="288" w:lineRule="auto"/>
        <w:jc w:val="both"/>
      </w:pPr>
      <w:r>
        <w:tab/>
        <w:t xml:space="preserve">With the government issuing a lockdown due to Covid-19, our Bright Knights foundation, a tutoring project focused on teaching underprivileged students, was in jeopardy. </w:t>
      </w:r>
    </w:p>
    <w:p w14:paraId="00000006" w14:textId="77777777" w:rsidR="001E4C2A" w:rsidRDefault="00030153">
      <w:pPr>
        <w:pStyle w:val="normal0"/>
        <w:spacing w:line="288" w:lineRule="auto"/>
        <w:jc w:val="both"/>
      </w:pPr>
      <w:r>
        <w:tab/>
        <w:t>We were at a crossroad</w:t>
      </w:r>
      <w:del w:id="0" w:author="Fedora Elrica Gracia" w:date="2021-11-27T14:28:00Z">
        <w:r w:rsidDel="00030153">
          <w:delText>s</w:delText>
        </w:r>
      </w:del>
      <w:r>
        <w:t xml:space="preserve">. Tutoring offline was convenient as we were accustomed to the methods which have proven crucial to the students’ ability to understand the lessons, but now doing so would risk everyone's health despite social distancing. </w:t>
      </w:r>
    </w:p>
    <w:p w14:paraId="00000007" w14:textId="5517321E" w:rsidR="001E4C2A" w:rsidRDefault="00030153">
      <w:pPr>
        <w:pStyle w:val="normal0"/>
        <w:spacing w:line="288" w:lineRule="auto"/>
        <w:ind w:firstLine="720"/>
        <w:jc w:val="both"/>
      </w:pPr>
      <w:r>
        <w:t>On the other hand, tutoring online would require us to alter our teaching methods, not to mention the lack of stable internet connection and limited devices from the orphanages standpoint</w:t>
      </w:r>
      <w:ins w:id="1" w:author="Fedora Elrica Gracia" w:date="2021-11-27T14:29:00Z">
        <w:r>
          <w:t xml:space="preserve">, </w:t>
        </w:r>
      </w:ins>
      <w:del w:id="2" w:author="Fedora Elrica Gracia" w:date="2021-11-27T14:29:00Z">
        <w:r w:rsidDel="00030153">
          <w:delText xml:space="preserve"> </w:delText>
        </w:r>
      </w:del>
      <w:r>
        <w:t>which pose additional challenges.</w:t>
      </w:r>
    </w:p>
    <w:p w14:paraId="00000008" w14:textId="084701EF" w:rsidR="001E4C2A" w:rsidRDefault="00030153">
      <w:pPr>
        <w:pStyle w:val="normal0"/>
        <w:spacing w:line="288" w:lineRule="auto"/>
        <w:jc w:val="both"/>
      </w:pPr>
      <w:r>
        <w:tab/>
        <w:t xml:space="preserve">We finally decided to make it an online selective tutoring, </w:t>
      </w:r>
      <w:del w:id="3" w:author="Fedora Elrica Gracia" w:date="2021-11-27T14:29:00Z">
        <w:r w:rsidDel="00030153">
          <w:delText xml:space="preserve">which </w:delText>
        </w:r>
      </w:del>
      <w:ins w:id="4" w:author="Fedora Elrica Gracia" w:date="2021-11-27T14:29:00Z">
        <w:r>
          <w:t xml:space="preserve">where the </w:t>
        </w:r>
      </w:ins>
      <w:del w:id="5" w:author="Fedora Elrica Gracia" w:date="2021-11-27T14:29:00Z">
        <w:r w:rsidDel="00030153">
          <w:delText xml:space="preserve">kids </w:delText>
        </w:r>
      </w:del>
      <w:ins w:id="6" w:author="Fedora Elrica Gracia" w:date="2021-11-27T14:29:00Z">
        <w:r>
          <w:t xml:space="preserve">children </w:t>
        </w:r>
      </w:ins>
      <w:r>
        <w:t xml:space="preserve">in the orphanage have the option to join.  </w:t>
      </w:r>
      <w:r>
        <w:rPr>
          <w:highlight w:val="white"/>
        </w:rPr>
        <w:t>The plan was to prioritize motivated students and place them into smaller classes, in hope</w:t>
      </w:r>
      <w:del w:id="7" w:author="Fedora Elrica Gracia" w:date="2021-11-27T14:30:00Z">
        <w:r w:rsidDel="00030153">
          <w:rPr>
            <w:highlight w:val="white"/>
          </w:rPr>
          <w:delText>s</w:delText>
        </w:r>
      </w:del>
      <w:r>
        <w:rPr>
          <w:highlight w:val="white"/>
        </w:rPr>
        <w:t xml:space="preserve"> of increasing their focus throughout the tutoring program.</w:t>
      </w:r>
      <w:r>
        <w:t xml:space="preserve"> At that time, we were unsure, but it looked like the best decision.</w:t>
      </w:r>
    </w:p>
    <w:p w14:paraId="00000009" w14:textId="090EE0D1" w:rsidR="001E4C2A" w:rsidRDefault="00030153">
      <w:pPr>
        <w:pStyle w:val="normal0"/>
        <w:spacing w:line="288" w:lineRule="auto"/>
        <w:jc w:val="both"/>
      </w:pPr>
      <w:r>
        <w:tab/>
        <w:t>After months of tutoring, we were extremely satisfied to know that on average the kids had a five-point increase in their school grades. I was happy for them. Realizing I could help my community despite the circumstances not only challenged my team</w:t>
      </w:r>
      <w:ins w:id="8" w:author="Fedora Elrica Gracia" w:date="2021-11-27T14:30:00Z">
        <w:r>
          <w:t>,</w:t>
        </w:r>
      </w:ins>
      <w:r>
        <w:t xml:space="preserve"> but also showed me a more practical, scalable way of connecting more underprivileged students to our tutoring service,</w:t>
      </w:r>
      <w:ins w:id="9" w:author="Fedora Elrica Gracia" w:date="2021-11-27T14:31:00Z">
        <w:r>
          <w:t xml:space="preserve"> </w:t>
        </w:r>
      </w:ins>
      <w:r>
        <w:t xml:space="preserve"> accelerating the democratization of tutoring and education.</w:t>
      </w:r>
    </w:p>
    <w:p w14:paraId="1AD377C3" w14:textId="77777777" w:rsidR="00030153" w:rsidRDefault="00030153">
      <w:pPr>
        <w:pStyle w:val="normal0"/>
        <w:pBdr>
          <w:bottom w:val="single" w:sz="6" w:space="1" w:color="auto"/>
        </w:pBdr>
        <w:spacing w:line="288" w:lineRule="auto"/>
        <w:jc w:val="both"/>
      </w:pPr>
    </w:p>
    <w:p w14:paraId="2389C890" w14:textId="77777777" w:rsidR="00030153" w:rsidRDefault="00030153">
      <w:pPr>
        <w:pStyle w:val="normal0"/>
        <w:spacing w:line="288" w:lineRule="auto"/>
        <w:jc w:val="both"/>
      </w:pPr>
    </w:p>
    <w:p w14:paraId="6785ACF4" w14:textId="2276180A" w:rsidR="00030153" w:rsidRDefault="00030153">
      <w:pPr>
        <w:pStyle w:val="normal0"/>
        <w:spacing w:line="288" w:lineRule="auto"/>
        <w:jc w:val="both"/>
      </w:pPr>
      <w:r>
        <w:t>Hi Danendra,</w:t>
      </w:r>
    </w:p>
    <w:p w14:paraId="0E4905F4" w14:textId="1E33C34B" w:rsidR="00030153" w:rsidRDefault="00030153">
      <w:pPr>
        <w:pStyle w:val="normal0"/>
        <w:spacing w:line="288" w:lineRule="auto"/>
        <w:jc w:val="both"/>
      </w:pPr>
      <w:r>
        <w:t>I think this is awesome</w:t>
      </w:r>
      <w:r w:rsidR="009609BF">
        <w:t xml:space="preserve"> and good to go</w:t>
      </w:r>
      <w:r>
        <w:t xml:space="preserve">! Although the pandemic affected you and the Bright Knights foundation, you and your team did not give and stop there, but instead figured out a way to breakthrough, which then brought you to even bigger opportunities. </w:t>
      </w:r>
    </w:p>
    <w:p w14:paraId="1B42BE34" w14:textId="77777777" w:rsidR="00030153" w:rsidRDefault="00030153">
      <w:pPr>
        <w:pStyle w:val="normal0"/>
        <w:spacing w:line="288" w:lineRule="auto"/>
        <w:jc w:val="both"/>
      </w:pPr>
    </w:p>
    <w:p w14:paraId="42D7DEB0" w14:textId="6E86DE3D" w:rsidR="009609BF" w:rsidRDefault="009609BF">
      <w:pPr>
        <w:pStyle w:val="normal0"/>
        <w:spacing w:line="288" w:lineRule="auto"/>
        <w:jc w:val="both"/>
      </w:pPr>
      <w:r>
        <w:t>All the best!</w:t>
      </w:r>
      <w:bookmarkStart w:id="10" w:name="_GoBack"/>
      <w:bookmarkEnd w:id="10"/>
    </w:p>
    <w:p w14:paraId="6A8782DE" w14:textId="256B3DEF" w:rsidR="00030153" w:rsidRPr="00030153" w:rsidRDefault="00030153">
      <w:pPr>
        <w:pStyle w:val="normal0"/>
        <w:spacing w:line="288" w:lineRule="auto"/>
        <w:jc w:val="both"/>
      </w:pPr>
    </w:p>
    <w:sectPr w:rsidR="00030153" w:rsidRPr="000301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E4C2A"/>
    <w:rsid w:val="00030153"/>
    <w:rsid w:val="001E4C2A"/>
    <w:rsid w:val="009609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30153"/>
    <w:rPr>
      <w:sz w:val="18"/>
      <w:szCs w:val="18"/>
    </w:rPr>
  </w:style>
  <w:style w:type="paragraph" w:styleId="CommentText">
    <w:name w:val="annotation text"/>
    <w:basedOn w:val="Normal"/>
    <w:link w:val="CommentTextChar"/>
    <w:uiPriority w:val="99"/>
    <w:semiHidden/>
    <w:unhideWhenUsed/>
    <w:rsid w:val="00030153"/>
    <w:pPr>
      <w:spacing w:line="240" w:lineRule="auto"/>
    </w:pPr>
    <w:rPr>
      <w:sz w:val="24"/>
      <w:szCs w:val="24"/>
    </w:rPr>
  </w:style>
  <w:style w:type="character" w:customStyle="1" w:styleId="CommentTextChar">
    <w:name w:val="Comment Text Char"/>
    <w:basedOn w:val="DefaultParagraphFont"/>
    <w:link w:val="CommentText"/>
    <w:uiPriority w:val="99"/>
    <w:semiHidden/>
    <w:rsid w:val="00030153"/>
    <w:rPr>
      <w:sz w:val="24"/>
      <w:szCs w:val="24"/>
    </w:rPr>
  </w:style>
  <w:style w:type="paragraph" w:styleId="CommentSubject">
    <w:name w:val="annotation subject"/>
    <w:basedOn w:val="CommentText"/>
    <w:next w:val="CommentText"/>
    <w:link w:val="CommentSubjectChar"/>
    <w:uiPriority w:val="99"/>
    <w:semiHidden/>
    <w:unhideWhenUsed/>
    <w:rsid w:val="00030153"/>
    <w:rPr>
      <w:b/>
      <w:bCs/>
      <w:sz w:val="20"/>
      <w:szCs w:val="20"/>
    </w:rPr>
  </w:style>
  <w:style w:type="character" w:customStyle="1" w:styleId="CommentSubjectChar">
    <w:name w:val="Comment Subject Char"/>
    <w:basedOn w:val="CommentTextChar"/>
    <w:link w:val="CommentSubject"/>
    <w:uiPriority w:val="99"/>
    <w:semiHidden/>
    <w:rsid w:val="00030153"/>
    <w:rPr>
      <w:b/>
      <w:bCs/>
      <w:sz w:val="20"/>
      <w:szCs w:val="20"/>
    </w:rPr>
  </w:style>
  <w:style w:type="paragraph" w:styleId="BalloonText">
    <w:name w:val="Balloon Text"/>
    <w:basedOn w:val="Normal"/>
    <w:link w:val="BalloonTextChar"/>
    <w:uiPriority w:val="99"/>
    <w:semiHidden/>
    <w:unhideWhenUsed/>
    <w:rsid w:val="000301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1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30153"/>
    <w:rPr>
      <w:sz w:val="18"/>
      <w:szCs w:val="18"/>
    </w:rPr>
  </w:style>
  <w:style w:type="paragraph" w:styleId="CommentText">
    <w:name w:val="annotation text"/>
    <w:basedOn w:val="Normal"/>
    <w:link w:val="CommentTextChar"/>
    <w:uiPriority w:val="99"/>
    <w:semiHidden/>
    <w:unhideWhenUsed/>
    <w:rsid w:val="00030153"/>
    <w:pPr>
      <w:spacing w:line="240" w:lineRule="auto"/>
    </w:pPr>
    <w:rPr>
      <w:sz w:val="24"/>
      <w:szCs w:val="24"/>
    </w:rPr>
  </w:style>
  <w:style w:type="character" w:customStyle="1" w:styleId="CommentTextChar">
    <w:name w:val="Comment Text Char"/>
    <w:basedOn w:val="DefaultParagraphFont"/>
    <w:link w:val="CommentText"/>
    <w:uiPriority w:val="99"/>
    <w:semiHidden/>
    <w:rsid w:val="00030153"/>
    <w:rPr>
      <w:sz w:val="24"/>
      <w:szCs w:val="24"/>
    </w:rPr>
  </w:style>
  <w:style w:type="paragraph" w:styleId="CommentSubject">
    <w:name w:val="annotation subject"/>
    <w:basedOn w:val="CommentText"/>
    <w:next w:val="CommentText"/>
    <w:link w:val="CommentSubjectChar"/>
    <w:uiPriority w:val="99"/>
    <w:semiHidden/>
    <w:unhideWhenUsed/>
    <w:rsid w:val="00030153"/>
    <w:rPr>
      <w:b/>
      <w:bCs/>
      <w:sz w:val="20"/>
      <w:szCs w:val="20"/>
    </w:rPr>
  </w:style>
  <w:style w:type="character" w:customStyle="1" w:styleId="CommentSubjectChar">
    <w:name w:val="Comment Subject Char"/>
    <w:basedOn w:val="CommentTextChar"/>
    <w:link w:val="CommentSubject"/>
    <w:uiPriority w:val="99"/>
    <w:semiHidden/>
    <w:rsid w:val="00030153"/>
    <w:rPr>
      <w:b/>
      <w:bCs/>
      <w:sz w:val="20"/>
      <w:szCs w:val="20"/>
    </w:rPr>
  </w:style>
  <w:style w:type="paragraph" w:styleId="BalloonText">
    <w:name w:val="Balloon Text"/>
    <w:basedOn w:val="Normal"/>
    <w:link w:val="BalloonTextChar"/>
    <w:uiPriority w:val="99"/>
    <w:semiHidden/>
    <w:unhideWhenUsed/>
    <w:rsid w:val="000301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1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281</Words>
  <Characters>1607</Characters>
  <Application>Microsoft Macintosh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2021-11-27T07:22:00Z</dcterms:created>
  <dcterms:modified xsi:type="dcterms:W3CDTF">2021-11-27T07:34:00Z</dcterms:modified>
</cp:coreProperties>
</file>