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1D4A7" w14:textId="791CB341" w:rsidR="006D0465" w:rsidRDefault="006D0465" w:rsidP="006D0465">
      <w:pPr>
        <w:rPr>
          <w:rFonts w:ascii="Arial" w:eastAsia="Times New Roman" w:hAnsi="Arial" w:cs="Times New Roman"/>
          <w:b/>
          <w:bCs/>
          <w:i/>
          <w:iCs/>
          <w:color w:val="E00029"/>
          <w:sz w:val="23"/>
          <w:szCs w:val="23"/>
          <w:shd w:val="clear" w:color="auto" w:fill="FFFFFF"/>
          <w:lang w:val="en-ID"/>
        </w:rPr>
      </w:pPr>
      <w:r w:rsidRPr="006D0465">
        <w:rPr>
          <w:rFonts w:ascii="Arial" w:eastAsia="Times New Roman" w:hAnsi="Arial" w:cs="Times New Roman"/>
          <w:b/>
          <w:bCs/>
          <w:i/>
          <w:iCs/>
          <w:color w:val="222222"/>
          <w:shd w:val="clear" w:color="auto" w:fill="FFFFFF"/>
          <w:lang w:val="en-ID"/>
        </w:rPr>
        <w:t xml:space="preserve">We would like to know more about your interest in NYU. What motivated you to apply to NYU? Why have you applied or expressed interest in a particular campus, school, college, program, and or area of study? If you have applied to more than one, please also tell us why you are interested in these additional areas of study or campuses. We want to understand - Why NYU? (400 word maximum) </w:t>
      </w:r>
      <w:r w:rsidRPr="006D0465">
        <w:rPr>
          <w:rFonts w:ascii="Arial" w:eastAsia="Times New Roman" w:hAnsi="Arial" w:cs="Times New Roman"/>
          <w:b/>
          <w:bCs/>
          <w:i/>
          <w:iCs/>
          <w:color w:val="E00029"/>
          <w:sz w:val="23"/>
          <w:szCs w:val="23"/>
          <w:shd w:val="clear" w:color="auto" w:fill="FFFFFF"/>
          <w:lang w:val="en-ID"/>
        </w:rPr>
        <w:t>*</w:t>
      </w:r>
    </w:p>
    <w:p w14:paraId="5D15CD22" w14:textId="77777777" w:rsidR="006D0465" w:rsidRPr="006D0465" w:rsidRDefault="006D0465" w:rsidP="006D0465">
      <w:pPr>
        <w:rPr>
          <w:rFonts w:ascii="Times New Roman" w:eastAsia="Times New Roman" w:hAnsi="Times New Roman" w:cs="Times New Roman"/>
          <w:lang w:val="en-ID"/>
        </w:rPr>
      </w:pPr>
    </w:p>
    <w:p w14:paraId="0117C664" w14:textId="1B7B7E76" w:rsidR="006D0465" w:rsidRDefault="006D0465" w:rsidP="006D0465">
      <w:pPr>
        <w:shd w:val="clear" w:color="auto" w:fill="FFFFFF"/>
        <w:rPr>
          <w:rFonts w:ascii="Times" w:eastAsia="Times New Roman" w:hAnsi="Times" w:cs="Times New Roman"/>
          <w:color w:val="000000"/>
          <w:lang w:val="en-ID"/>
        </w:rPr>
      </w:pPr>
      <w:r w:rsidRPr="006D0465">
        <w:rPr>
          <w:rFonts w:ascii="Times" w:eastAsia="Times New Roman" w:hAnsi="Times" w:cs="Times New Roman"/>
          <w:color w:val="000000"/>
          <w:lang w:val="en-ID"/>
        </w:rPr>
        <w:t>When Kim Kardashian’s shapewear brand arrived at my door</w:t>
      </w:r>
      <w:ins w:id="0" w:author="Paul Edison" w:date="2021-10-31T22:58:00Z">
        <w:r w:rsidR="00832292">
          <w:rPr>
            <w:rFonts w:ascii="Times" w:eastAsia="Times New Roman" w:hAnsi="Times" w:cs="Times New Roman"/>
            <w:color w:val="000000"/>
            <w:lang w:val="en-ID"/>
          </w:rPr>
          <w:t>,</w:t>
        </w:r>
      </w:ins>
      <w:r w:rsidRPr="006D0465">
        <w:rPr>
          <w:rFonts w:ascii="Times" w:eastAsia="Times New Roman" w:hAnsi="Times" w:cs="Times New Roman"/>
          <w:color w:val="000000"/>
          <w:lang w:val="en-ID"/>
        </w:rPr>
        <w:t xml:space="preserve"> 9,000 miles away from the </w:t>
      </w:r>
      <w:commentRangeStart w:id="1"/>
      <w:r w:rsidRPr="006D0465">
        <w:rPr>
          <w:rFonts w:ascii="Times" w:eastAsia="Times New Roman" w:hAnsi="Times" w:cs="Times New Roman"/>
          <w:color w:val="000000"/>
          <w:lang w:val="en-ID"/>
        </w:rPr>
        <w:t xml:space="preserve">U.S, </w:t>
      </w:r>
      <w:del w:id="2" w:author="Paul Edison" w:date="2021-10-31T22:58:00Z">
        <w:r w:rsidRPr="006D0465" w:rsidDel="00832292">
          <w:rPr>
            <w:rFonts w:ascii="Times" w:eastAsia="Times New Roman" w:hAnsi="Times" w:cs="Times New Roman"/>
            <w:color w:val="000000"/>
            <w:lang w:val="en-ID"/>
          </w:rPr>
          <w:delText>it was the moment that prompted me</w:delText>
        </w:r>
      </w:del>
      <w:ins w:id="3" w:author="Paul Edison" w:date="2021-10-31T22:58:00Z">
        <w:r w:rsidR="00832292">
          <w:rPr>
            <w:rFonts w:ascii="Times" w:eastAsia="Times New Roman" w:hAnsi="Times" w:cs="Times New Roman"/>
            <w:color w:val="000000"/>
            <w:lang w:val="en-ID"/>
          </w:rPr>
          <w:t>I resolved</w:t>
        </w:r>
      </w:ins>
      <w:r w:rsidRPr="006D0465">
        <w:rPr>
          <w:rFonts w:ascii="Times" w:eastAsia="Times New Roman" w:hAnsi="Times" w:cs="Times New Roman"/>
          <w:color w:val="000000"/>
          <w:lang w:val="en-ID"/>
        </w:rPr>
        <w:t xml:space="preserve"> to apply to New York University.</w:t>
      </w:r>
      <w:commentRangeEnd w:id="1"/>
      <w:r w:rsidR="00832292">
        <w:rPr>
          <w:rStyle w:val="CommentReference"/>
        </w:rPr>
        <w:commentReference w:id="1"/>
      </w:r>
    </w:p>
    <w:p w14:paraId="3BB70B94" w14:textId="77777777" w:rsidR="006D0465" w:rsidRPr="006D0465" w:rsidRDefault="006D0465" w:rsidP="006D0465">
      <w:pPr>
        <w:shd w:val="clear" w:color="auto" w:fill="FFFFFF"/>
        <w:rPr>
          <w:rFonts w:ascii="Times New Roman" w:eastAsia="Times New Roman" w:hAnsi="Times New Roman" w:cs="Times New Roman"/>
          <w:lang w:val="en-ID"/>
        </w:rPr>
      </w:pPr>
    </w:p>
    <w:p w14:paraId="082294E5" w14:textId="46F3C1B8" w:rsidR="006D0465" w:rsidRDefault="006D0465" w:rsidP="006D0465">
      <w:pPr>
        <w:shd w:val="clear" w:color="auto" w:fill="FFFFFF"/>
        <w:rPr>
          <w:rFonts w:ascii="Times" w:eastAsia="Times New Roman" w:hAnsi="Times" w:cs="Times New Roman"/>
          <w:color w:val="000000"/>
          <w:lang w:val="en-ID"/>
        </w:rPr>
      </w:pPr>
      <w:commentRangeStart w:id="4"/>
      <w:r w:rsidRPr="006D0465">
        <w:rPr>
          <w:rFonts w:ascii="Times" w:eastAsia="Times New Roman" w:hAnsi="Times" w:cs="Times New Roman"/>
          <w:color w:val="000000"/>
          <w:lang w:val="en-ID"/>
        </w:rPr>
        <w:t xml:space="preserve">The words “I AM NOT PLASTIC” stamped on the surface left me stunned. </w:t>
      </w:r>
      <w:del w:id="5" w:author="Paul Edison" w:date="2021-10-31T22:59:00Z">
        <w:r w:rsidRPr="006D0465" w:rsidDel="00832292">
          <w:rPr>
            <w:rFonts w:ascii="Times" w:eastAsia="Times New Roman" w:hAnsi="Times" w:cs="Times New Roman"/>
            <w:color w:val="000000"/>
            <w:lang w:val="en-ID"/>
          </w:rPr>
          <w:delText xml:space="preserve">After </w:delText>
        </w:r>
      </w:del>
      <w:ins w:id="6" w:author="Paul Edison" w:date="2021-10-31T22:59:00Z">
        <w:r w:rsidR="00832292">
          <w:rPr>
            <w:rFonts w:ascii="Times" w:eastAsia="Times New Roman" w:hAnsi="Times" w:cs="Times New Roman"/>
            <w:color w:val="000000"/>
            <w:lang w:val="en-ID"/>
          </w:rPr>
          <w:t>Only a</w:t>
        </w:r>
        <w:r w:rsidR="00832292" w:rsidRPr="006D0465">
          <w:rPr>
            <w:rFonts w:ascii="Times" w:eastAsia="Times New Roman" w:hAnsi="Times" w:cs="Times New Roman"/>
            <w:color w:val="000000"/>
            <w:lang w:val="en-ID"/>
          </w:rPr>
          <w:t xml:space="preserve">fter </w:t>
        </w:r>
      </w:ins>
      <w:r w:rsidRPr="006D0465">
        <w:rPr>
          <w:rFonts w:ascii="Times" w:eastAsia="Times New Roman" w:hAnsi="Times" w:cs="Times New Roman"/>
          <w:color w:val="000000"/>
          <w:lang w:val="en-ID"/>
        </w:rPr>
        <w:t xml:space="preserve">years </w:t>
      </w:r>
      <w:commentRangeEnd w:id="4"/>
      <w:r w:rsidR="00832292">
        <w:rPr>
          <w:rStyle w:val="CommentReference"/>
        </w:rPr>
        <w:commentReference w:id="4"/>
      </w:r>
      <w:r w:rsidRPr="006D0465">
        <w:rPr>
          <w:rFonts w:ascii="Times" w:eastAsia="Times New Roman" w:hAnsi="Times" w:cs="Times New Roman"/>
          <w:color w:val="000000"/>
          <w:lang w:val="en-ID"/>
        </w:rPr>
        <w:t xml:space="preserve">of helping my grandmother sell glutinous rice, distributing them with countless plastic bags, </w:t>
      </w:r>
      <w:del w:id="7" w:author="Paul Edison" w:date="2021-10-31T22:59:00Z">
        <w:r w:rsidRPr="006D0465" w:rsidDel="00832292">
          <w:rPr>
            <w:rFonts w:ascii="Times" w:eastAsia="Times New Roman" w:hAnsi="Times" w:cs="Times New Roman"/>
            <w:color w:val="000000"/>
            <w:lang w:val="en-ID"/>
          </w:rPr>
          <w:delText>only then</w:delText>
        </w:r>
      </w:del>
      <w:ins w:id="8" w:author="Paul Edison" w:date="2021-10-31T22:59:00Z">
        <w:r w:rsidR="00832292">
          <w:rPr>
            <w:rFonts w:ascii="Times" w:eastAsia="Times New Roman" w:hAnsi="Times" w:cs="Times New Roman"/>
            <w:color w:val="000000"/>
            <w:lang w:val="en-ID"/>
          </w:rPr>
          <w:t>did</w:t>
        </w:r>
      </w:ins>
      <w:r w:rsidRPr="006D0465">
        <w:rPr>
          <w:rFonts w:ascii="Times" w:eastAsia="Times New Roman" w:hAnsi="Times" w:cs="Times New Roman"/>
          <w:color w:val="000000"/>
          <w:lang w:val="en-ID"/>
        </w:rPr>
        <w:t xml:space="preserve"> </w:t>
      </w:r>
      <w:del w:id="9" w:author="Paul Edison" w:date="2021-10-31T22:59:00Z">
        <w:r w:rsidRPr="006D0465" w:rsidDel="00832292">
          <w:rPr>
            <w:rFonts w:ascii="Times" w:eastAsia="Times New Roman" w:hAnsi="Times" w:cs="Times New Roman"/>
            <w:color w:val="000000"/>
            <w:lang w:val="en-ID"/>
          </w:rPr>
          <w:delText xml:space="preserve">came </w:delText>
        </w:r>
      </w:del>
      <w:ins w:id="10" w:author="Paul Edison" w:date="2021-10-31T22:59:00Z">
        <w:r w:rsidR="00832292" w:rsidRPr="006D0465">
          <w:rPr>
            <w:rFonts w:ascii="Times" w:eastAsia="Times New Roman" w:hAnsi="Times" w:cs="Times New Roman"/>
            <w:color w:val="000000"/>
            <w:lang w:val="en-ID"/>
          </w:rPr>
          <w:t>c</w:t>
        </w:r>
        <w:r w:rsidR="00832292">
          <w:rPr>
            <w:rFonts w:ascii="Times" w:eastAsia="Times New Roman" w:hAnsi="Times" w:cs="Times New Roman"/>
            <w:color w:val="000000"/>
            <w:lang w:val="en-ID"/>
          </w:rPr>
          <w:t>o</w:t>
        </w:r>
        <w:r w:rsidR="00832292" w:rsidRPr="006D0465">
          <w:rPr>
            <w:rFonts w:ascii="Times" w:eastAsia="Times New Roman" w:hAnsi="Times" w:cs="Times New Roman"/>
            <w:color w:val="000000"/>
            <w:lang w:val="en-ID"/>
          </w:rPr>
          <w:t xml:space="preserve">me </w:t>
        </w:r>
      </w:ins>
      <w:r w:rsidRPr="006D0465">
        <w:rPr>
          <w:rFonts w:ascii="Times" w:eastAsia="Times New Roman" w:hAnsi="Times" w:cs="Times New Roman"/>
          <w:color w:val="000000"/>
          <w:lang w:val="en-ID"/>
        </w:rPr>
        <w:t xml:space="preserve">the knowledge of “compostable packaging.” This idea is alien in Indonesia, but this eye-opening experience </w:t>
      </w:r>
      <w:proofErr w:type="spellStart"/>
      <w:r w:rsidRPr="006D0465">
        <w:rPr>
          <w:rFonts w:ascii="Times" w:eastAsia="Times New Roman" w:hAnsi="Times" w:cs="Times New Roman"/>
          <w:color w:val="000000"/>
          <w:lang w:val="en-ID"/>
        </w:rPr>
        <w:t>catalyzed</w:t>
      </w:r>
      <w:proofErr w:type="spellEnd"/>
      <w:r w:rsidRPr="006D0465">
        <w:rPr>
          <w:rFonts w:ascii="Times" w:eastAsia="Times New Roman" w:hAnsi="Times" w:cs="Times New Roman"/>
          <w:color w:val="000000"/>
          <w:lang w:val="en-ID"/>
        </w:rPr>
        <w:t xml:space="preserve"> my desire to understand how sustainable alternatives are essential in modern business today. </w:t>
      </w:r>
    </w:p>
    <w:p w14:paraId="624016B0" w14:textId="77777777" w:rsidR="006D0465" w:rsidRPr="006D0465" w:rsidRDefault="006D0465" w:rsidP="006D0465">
      <w:pPr>
        <w:shd w:val="clear" w:color="auto" w:fill="FFFFFF"/>
        <w:rPr>
          <w:rFonts w:ascii="Times New Roman" w:eastAsia="Times New Roman" w:hAnsi="Times New Roman" w:cs="Times New Roman"/>
          <w:lang w:val="en-ID"/>
        </w:rPr>
      </w:pPr>
    </w:p>
    <w:p w14:paraId="31B6BFE5" w14:textId="4FB357D8" w:rsidR="006D0465" w:rsidRDefault="006D0465" w:rsidP="006D0465">
      <w:pPr>
        <w:shd w:val="clear" w:color="auto" w:fill="FFFFFF"/>
        <w:rPr>
          <w:rFonts w:ascii="Times" w:eastAsia="Times New Roman" w:hAnsi="Times" w:cs="Times New Roman"/>
          <w:color w:val="000000"/>
          <w:lang w:val="en-ID"/>
        </w:rPr>
      </w:pPr>
      <w:r w:rsidRPr="006D0465">
        <w:rPr>
          <w:rFonts w:ascii="Times" w:eastAsia="Times New Roman" w:hAnsi="Times" w:cs="Times New Roman"/>
          <w:color w:val="000000"/>
          <w:lang w:val="en-ID"/>
        </w:rPr>
        <w:t xml:space="preserve">Determined to find solutions without purchasing more plastic, I researched alternatives on YouTube. Instead, I stumbled upon Director </w:t>
      </w:r>
      <w:proofErr w:type="spellStart"/>
      <w:r w:rsidRPr="006D0465">
        <w:rPr>
          <w:rFonts w:ascii="Times" w:eastAsia="Times New Roman" w:hAnsi="Times" w:cs="Times New Roman"/>
          <w:color w:val="000000"/>
          <w:lang w:val="en-ID"/>
        </w:rPr>
        <w:t>Tensie</w:t>
      </w:r>
      <w:proofErr w:type="spellEnd"/>
      <w:r w:rsidRPr="006D0465">
        <w:rPr>
          <w:rFonts w:ascii="Times" w:eastAsia="Times New Roman" w:hAnsi="Times" w:cs="Times New Roman"/>
          <w:color w:val="000000"/>
          <w:lang w:val="en-ID"/>
        </w:rPr>
        <w:t xml:space="preserve"> Wheelan’s “10 Minutes to Change the World.” Her speech regarding NYU’s commitment to social impact through business ventures became the very reason why Stern is my first choice. While not many schools offer a comprehensive study in sustainable business, NYU Stern puts great emphasis on flexibility, allowing me to explore other fields such as entrepreneurship and innovation. </w:t>
      </w:r>
      <w:commentRangeStart w:id="11"/>
      <w:r w:rsidRPr="006D0465">
        <w:rPr>
          <w:rFonts w:ascii="Times" w:eastAsia="Times New Roman" w:hAnsi="Times" w:cs="Times New Roman"/>
          <w:color w:val="000000"/>
          <w:lang w:val="en-ID"/>
        </w:rPr>
        <w:t xml:space="preserve">One day I’m selling food with plastic bags, and another day I’m using bamboo leaves with raffia strands instead (compostable materials!); an </w:t>
      </w:r>
      <w:commentRangeEnd w:id="11"/>
      <w:r w:rsidR="00AC137A">
        <w:rPr>
          <w:rStyle w:val="CommentReference"/>
        </w:rPr>
        <w:commentReference w:id="11"/>
      </w:r>
      <w:r w:rsidRPr="006D0465">
        <w:rPr>
          <w:rFonts w:ascii="Times" w:eastAsia="Times New Roman" w:hAnsi="Times" w:cs="Times New Roman"/>
          <w:color w:val="000000"/>
          <w:lang w:val="en-ID"/>
        </w:rPr>
        <w:t>immediate shift reminds me of our rapidly evolving generation to demand more eco-friendly alternatives economically and socially.</w:t>
      </w:r>
    </w:p>
    <w:p w14:paraId="2E3DE79D" w14:textId="77777777" w:rsidR="006D0465" w:rsidRPr="006D0465" w:rsidRDefault="006D0465" w:rsidP="006D0465">
      <w:pPr>
        <w:shd w:val="clear" w:color="auto" w:fill="FFFFFF"/>
        <w:rPr>
          <w:rFonts w:ascii="Times New Roman" w:eastAsia="Times New Roman" w:hAnsi="Times New Roman" w:cs="Times New Roman"/>
          <w:lang w:val="en-ID"/>
        </w:rPr>
      </w:pPr>
    </w:p>
    <w:p w14:paraId="4AEC8F6F" w14:textId="665DFB17" w:rsidR="006D0465" w:rsidRDefault="006D0465" w:rsidP="006D0465">
      <w:pPr>
        <w:shd w:val="clear" w:color="auto" w:fill="FFFFFF"/>
        <w:rPr>
          <w:rFonts w:ascii="Times" w:eastAsia="Times New Roman" w:hAnsi="Times" w:cs="Times New Roman"/>
          <w:color w:val="000000"/>
          <w:lang w:val="en-ID"/>
        </w:rPr>
      </w:pPr>
      <w:r w:rsidRPr="006D0465">
        <w:rPr>
          <w:rFonts w:ascii="Times" w:eastAsia="Times New Roman" w:hAnsi="Times" w:cs="Times New Roman"/>
          <w:color w:val="000000"/>
          <w:lang w:val="en-ID"/>
        </w:rPr>
        <w:t>At NYU, I envision a future contribution to the process of making compostable materials more accessible to countries like Indonesia and selling such products at a lower price.</w:t>
      </w:r>
      <w:r>
        <w:rPr>
          <w:rFonts w:ascii="Times" w:eastAsia="Times New Roman" w:hAnsi="Times" w:cs="Times New Roman"/>
          <w:color w:val="000000"/>
          <w:lang w:val="en-ID"/>
        </w:rPr>
        <w:t xml:space="preserve"> </w:t>
      </w:r>
      <w:r w:rsidRPr="006D0465">
        <w:rPr>
          <w:rFonts w:ascii="Times" w:eastAsia="Times New Roman" w:hAnsi="Times" w:cs="Times New Roman"/>
          <w:color w:val="000000"/>
          <w:lang w:val="en-ID"/>
        </w:rPr>
        <w:t xml:space="preserve">Learning competitive advantage in AP Macroeconomics highlights the ever-evolving market, which is why specific courses such as Social Entrepreneurship (BSPA-UB 41) and Global Economic Trends (ECON-UB 240) will intersect both innovation and sustainability on a macro-scale. </w:t>
      </w:r>
      <w:commentRangeStart w:id="12"/>
      <w:r w:rsidRPr="006D0465">
        <w:rPr>
          <w:rFonts w:ascii="Times" w:eastAsia="Times New Roman" w:hAnsi="Times" w:cs="Times New Roman"/>
          <w:color w:val="000000"/>
          <w:lang w:val="en-ID"/>
        </w:rPr>
        <w:t>Further, Professor Ari Ginsberg’s research on sustainable corporate practices facilitating profitability has intrigued me as an aspiring businesswoman who wishes to implement practical methods to uphold environmental social responsibility and gain revenue.</w:t>
      </w:r>
      <w:commentRangeEnd w:id="12"/>
      <w:r w:rsidR="00AC137A">
        <w:rPr>
          <w:rStyle w:val="CommentReference"/>
        </w:rPr>
        <w:commentReference w:id="12"/>
      </w:r>
    </w:p>
    <w:p w14:paraId="3E769831" w14:textId="77777777" w:rsidR="006D0465" w:rsidRPr="006D0465" w:rsidRDefault="006D0465" w:rsidP="006D0465">
      <w:pPr>
        <w:shd w:val="clear" w:color="auto" w:fill="FFFFFF"/>
        <w:rPr>
          <w:rFonts w:ascii="Times New Roman" w:eastAsia="Times New Roman" w:hAnsi="Times New Roman" w:cs="Times New Roman"/>
          <w:lang w:val="en-ID"/>
        </w:rPr>
      </w:pPr>
    </w:p>
    <w:p w14:paraId="7047802B" w14:textId="615DB28D" w:rsidR="006D0465" w:rsidRDefault="006D0465" w:rsidP="006D0465">
      <w:pPr>
        <w:shd w:val="clear" w:color="auto" w:fill="FFFFFF"/>
        <w:rPr>
          <w:rFonts w:ascii="Times" w:eastAsia="Times New Roman" w:hAnsi="Times" w:cs="Times New Roman"/>
          <w:color w:val="000000"/>
          <w:lang w:val="en-ID"/>
        </w:rPr>
      </w:pPr>
      <w:r w:rsidRPr="006D0465">
        <w:rPr>
          <w:rFonts w:ascii="Times" w:eastAsia="Times New Roman" w:hAnsi="Times" w:cs="Times New Roman"/>
          <w:color w:val="000000"/>
          <w:lang w:val="en-ID"/>
        </w:rPr>
        <w:t>The Stern Program for Undergraduate Research (SPUR) will allow me to gain hands-on experience in my pursuit of researching better alternatives such as compostable packaging to become cheaper and attainable worldwide. Moreover, clubs like Stern Women in Business will enable collaboration with female students who wish to contribute beyond school while advancing in gender equality</w:t>
      </w:r>
      <w:r>
        <w:rPr>
          <w:rFonts w:ascii="Times" w:eastAsia="Times New Roman" w:hAnsi="Times" w:cs="Times New Roman"/>
          <w:color w:val="000000"/>
          <w:lang w:val="en-ID"/>
        </w:rPr>
        <w:t xml:space="preserve"> </w:t>
      </w:r>
      <w:commentRangeStart w:id="13"/>
      <w:r>
        <w:rPr>
          <w:rFonts w:ascii="Times" w:eastAsia="Times New Roman" w:hAnsi="Times" w:cs="Times New Roman"/>
          <w:color w:val="000000"/>
          <w:lang w:val="en-ID"/>
        </w:rPr>
        <w:t>–</w:t>
      </w:r>
      <w:r w:rsidRPr="006D0465">
        <w:rPr>
          <w:rFonts w:ascii="Times" w:eastAsia="Times New Roman" w:hAnsi="Times" w:cs="Times New Roman"/>
          <w:color w:val="000000"/>
          <w:lang w:val="en-ID"/>
        </w:rPr>
        <w:t xml:space="preserve"> </w:t>
      </w:r>
      <w:r>
        <w:rPr>
          <w:rFonts w:ascii="Times" w:eastAsia="Times New Roman" w:hAnsi="Times" w:cs="Times New Roman"/>
          <w:color w:val="000000"/>
          <w:lang w:val="en-ID"/>
        </w:rPr>
        <w:t xml:space="preserve">a </w:t>
      </w:r>
      <w:r w:rsidRPr="006D0465">
        <w:rPr>
          <w:rFonts w:ascii="Times" w:eastAsia="Times New Roman" w:hAnsi="Times" w:cs="Times New Roman"/>
          <w:color w:val="000000"/>
          <w:lang w:val="en-ID"/>
        </w:rPr>
        <w:t>value I hold in high regard. </w:t>
      </w:r>
      <w:commentRangeEnd w:id="13"/>
      <w:r w:rsidR="00832292">
        <w:rPr>
          <w:rStyle w:val="CommentReference"/>
        </w:rPr>
        <w:commentReference w:id="13"/>
      </w:r>
    </w:p>
    <w:p w14:paraId="728F44D1" w14:textId="77777777" w:rsidR="006D0465" w:rsidRPr="006D0465" w:rsidRDefault="006D0465" w:rsidP="006D0465">
      <w:pPr>
        <w:shd w:val="clear" w:color="auto" w:fill="FFFFFF"/>
        <w:rPr>
          <w:rFonts w:ascii="Times New Roman" w:eastAsia="Times New Roman" w:hAnsi="Times New Roman" w:cs="Times New Roman"/>
          <w:lang w:val="en-ID"/>
        </w:rPr>
      </w:pPr>
    </w:p>
    <w:p w14:paraId="020CF294" w14:textId="77777777" w:rsidR="006D0465" w:rsidRPr="006D0465" w:rsidRDefault="006D0465" w:rsidP="006D0465">
      <w:pPr>
        <w:shd w:val="clear" w:color="auto" w:fill="FFFFFF"/>
        <w:spacing w:after="240"/>
        <w:rPr>
          <w:rFonts w:ascii="Times New Roman" w:eastAsia="Times New Roman" w:hAnsi="Times New Roman" w:cs="Times New Roman"/>
          <w:lang w:val="en-ID"/>
        </w:rPr>
      </w:pPr>
      <w:r w:rsidRPr="006D0465">
        <w:rPr>
          <w:rFonts w:ascii="Times" w:eastAsia="Times New Roman" w:hAnsi="Times" w:cs="Times New Roman"/>
          <w:color w:val="000000"/>
          <w:lang w:val="en-ID"/>
        </w:rPr>
        <w:t>Whether it may be short-term immersions to Ghana or a “</w:t>
      </w:r>
      <w:commentRangeStart w:id="14"/>
      <w:r w:rsidRPr="006D0465">
        <w:rPr>
          <w:rFonts w:ascii="Times" w:eastAsia="Times New Roman" w:hAnsi="Times" w:cs="Times New Roman"/>
          <w:color w:val="000000"/>
          <w:lang w:val="en-ID"/>
        </w:rPr>
        <w:t>handshake</w:t>
      </w:r>
      <w:commentRangeEnd w:id="14"/>
      <w:r w:rsidR="00832292">
        <w:rPr>
          <w:rStyle w:val="CommentReference"/>
        </w:rPr>
        <w:commentReference w:id="14"/>
      </w:r>
      <w:r w:rsidRPr="006D0465">
        <w:rPr>
          <w:rFonts w:ascii="Times" w:eastAsia="Times New Roman" w:hAnsi="Times" w:cs="Times New Roman"/>
          <w:color w:val="000000"/>
          <w:lang w:val="en-ID"/>
        </w:rPr>
        <w:t xml:space="preserve">” in the Wasserman </w:t>
      </w:r>
      <w:proofErr w:type="spellStart"/>
      <w:r w:rsidRPr="006D0465">
        <w:rPr>
          <w:rFonts w:ascii="Times" w:eastAsia="Times New Roman" w:hAnsi="Times" w:cs="Times New Roman"/>
          <w:color w:val="000000"/>
          <w:lang w:val="en-ID"/>
        </w:rPr>
        <w:t>Center</w:t>
      </w:r>
      <w:proofErr w:type="spellEnd"/>
      <w:r w:rsidRPr="006D0465">
        <w:rPr>
          <w:rFonts w:ascii="Times" w:eastAsia="Times New Roman" w:hAnsi="Times" w:cs="Times New Roman"/>
          <w:color w:val="000000"/>
          <w:lang w:val="en-ID"/>
        </w:rPr>
        <w:t xml:space="preserve">, </w:t>
      </w:r>
      <w:commentRangeStart w:id="15"/>
      <w:r w:rsidRPr="006D0465">
        <w:rPr>
          <w:rFonts w:ascii="Times" w:eastAsia="Times New Roman" w:hAnsi="Times" w:cs="Times New Roman"/>
          <w:color w:val="000000"/>
          <w:lang w:val="en-ID"/>
        </w:rPr>
        <w:t xml:space="preserve">NYU will facilitate my future beyond </w:t>
      </w:r>
      <w:proofErr w:type="gramStart"/>
      <w:r w:rsidRPr="006D0465">
        <w:rPr>
          <w:rFonts w:ascii="Times" w:eastAsia="Times New Roman" w:hAnsi="Times" w:cs="Times New Roman"/>
          <w:color w:val="000000"/>
          <w:lang w:val="en-ID"/>
        </w:rPr>
        <w:t>academics</w:t>
      </w:r>
      <w:proofErr w:type="gramEnd"/>
      <w:r w:rsidRPr="006D0465">
        <w:rPr>
          <w:rFonts w:ascii="Times" w:eastAsia="Times New Roman" w:hAnsi="Times" w:cs="Times New Roman"/>
          <w:color w:val="000000"/>
          <w:lang w:val="en-ID"/>
        </w:rPr>
        <w:t xml:space="preserve"> and I look forward to being a part of a diverse student body.</w:t>
      </w:r>
      <w:commentRangeEnd w:id="15"/>
      <w:r w:rsidR="00832292">
        <w:rPr>
          <w:rStyle w:val="CommentReference"/>
        </w:rPr>
        <w:commentReference w:id="15"/>
      </w:r>
    </w:p>
    <w:p w14:paraId="45C2BC1B" w14:textId="77777777" w:rsidR="006D0465" w:rsidRPr="006D0465" w:rsidRDefault="006D0465" w:rsidP="006D0465">
      <w:pPr>
        <w:rPr>
          <w:rFonts w:ascii="Times New Roman" w:eastAsia="Times New Roman" w:hAnsi="Times New Roman" w:cs="Times New Roman"/>
          <w:lang w:val="en-ID"/>
        </w:rPr>
      </w:pPr>
    </w:p>
    <w:p w14:paraId="5AB73552" w14:textId="77777777" w:rsidR="00FE56C1" w:rsidRDefault="00AC137A"/>
    <w:sectPr w:rsidR="00FE56C1" w:rsidSect="000E7BE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ul Edison" w:date="2021-10-31T23:03:00Z" w:initials="PE">
    <w:p w14:paraId="71869C29" w14:textId="55D837FD" w:rsidR="00832292" w:rsidRDefault="00832292">
      <w:pPr>
        <w:pStyle w:val="CommentText"/>
      </w:pPr>
      <w:r>
        <w:rPr>
          <w:rStyle w:val="CommentReference"/>
        </w:rPr>
        <w:annotationRef/>
      </w:r>
      <w:r>
        <w:t xml:space="preserve">I’m still not quite sure why this is. Are you inspired by Kim Kardashian? Are you outraged? Does this have anything to do with the cultural appropriation scandal? </w:t>
      </w:r>
    </w:p>
  </w:comment>
  <w:comment w:id="4" w:author="Paul Edison" w:date="2021-10-31T23:05:00Z" w:initials="PE">
    <w:p w14:paraId="764B5CEA" w14:textId="77777777" w:rsidR="00832292" w:rsidRDefault="00832292">
      <w:pPr>
        <w:pStyle w:val="CommentText"/>
      </w:pPr>
      <w:r>
        <w:rPr>
          <w:rStyle w:val="CommentReference"/>
        </w:rPr>
        <w:annotationRef/>
      </w:r>
      <w:r>
        <w:t xml:space="preserve">Same here. As a reader who is unfamiliar with Kim Kardashian, her shapewear line, and fashion in general… I just don’t understand why this left you stunned. </w:t>
      </w:r>
    </w:p>
    <w:p w14:paraId="45145EC7" w14:textId="77777777" w:rsidR="00832292" w:rsidRDefault="00832292">
      <w:pPr>
        <w:pStyle w:val="CommentText"/>
      </w:pPr>
    </w:p>
    <w:p w14:paraId="7B9CB320" w14:textId="77777777" w:rsidR="00832292" w:rsidRDefault="00832292">
      <w:pPr>
        <w:pStyle w:val="CommentText"/>
      </w:pPr>
      <w:r>
        <w:t xml:space="preserve">My current guess is that you’re outraged by the hypocrisy of this brand of shapewear, that even though it claims to say no to plastic, it squanders plastic for its packaging. </w:t>
      </w:r>
    </w:p>
    <w:p w14:paraId="5F1A6A97" w14:textId="77777777" w:rsidR="00832292" w:rsidRDefault="00832292">
      <w:pPr>
        <w:pStyle w:val="CommentText"/>
      </w:pPr>
    </w:p>
    <w:p w14:paraId="62E8B6A8" w14:textId="357FB066" w:rsidR="00832292" w:rsidRDefault="00832292">
      <w:pPr>
        <w:pStyle w:val="CommentText"/>
      </w:pPr>
      <w:r>
        <w:t>If this is the case, I think this sentiment can be made more obvious</w:t>
      </w:r>
      <w:r w:rsidR="00AC137A">
        <w:t xml:space="preserve"> here. </w:t>
      </w:r>
    </w:p>
  </w:comment>
  <w:comment w:id="11" w:author="Paul Edison" w:date="2021-10-31T23:08:00Z" w:initials="PE">
    <w:p w14:paraId="7E9EFC30" w14:textId="36D69529" w:rsidR="00AC137A" w:rsidRDefault="00AC137A">
      <w:pPr>
        <w:pStyle w:val="CommentText"/>
      </w:pPr>
      <w:r>
        <w:rPr>
          <w:rStyle w:val="CommentReference"/>
        </w:rPr>
        <w:annotationRef/>
      </w:r>
      <w:r>
        <w:t xml:space="preserve">I like this! Not only do you explain why you’re inspired by an NYU faculty, but this shows that you’re proactive in seeking ways to take concrete actions. </w:t>
      </w:r>
    </w:p>
  </w:comment>
  <w:comment w:id="12" w:author="Paul Edison" w:date="2021-10-31T23:09:00Z" w:initials="PE">
    <w:p w14:paraId="612514A4" w14:textId="4325BD72" w:rsidR="00AC137A" w:rsidRDefault="00AC137A">
      <w:pPr>
        <w:pStyle w:val="CommentText"/>
      </w:pPr>
      <w:r>
        <w:rPr>
          <w:rStyle w:val="CommentReference"/>
        </w:rPr>
        <w:annotationRef/>
      </w:r>
      <w:r>
        <w:t xml:space="preserve">Is she teaching one of the three classes you mentioned in this paragraph? Is she teaching something else? I think you can be clearer here. </w:t>
      </w:r>
    </w:p>
  </w:comment>
  <w:comment w:id="13" w:author="Paul Edison" w:date="2021-10-31T23:00:00Z" w:initials="PE">
    <w:p w14:paraId="69547CE3" w14:textId="77777777" w:rsidR="00832292" w:rsidRDefault="00832292">
      <w:pPr>
        <w:pStyle w:val="CommentText"/>
      </w:pPr>
      <w:r>
        <w:rPr>
          <w:rStyle w:val="CommentReference"/>
        </w:rPr>
        <w:annotationRef/>
      </w:r>
      <w:r>
        <w:t xml:space="preserve">I recommend omitting this. If this is something you’re interested in, it’s a given that you hold this value in high regard. </w:t>
      </w:r>
    </w:p>
    <w:p w14:paraId="0927EAAA" w14:textId="77777777" w:rsidR="00832292" w:rsidRDefault="00832292">
      <w:pPr>
        <w:pStyle w:val="CommentText"/>
      </w:pPr>
    </w:p>
    <w:p w14:paraId="21CC5B1D" w14:textId="76081C53" w:rsidR="00832292" w:rsidRDefault="00832292">
      <w:pPr>
        <w:pStyle w:val="CommentText"/>
      </w:pPr>
      <w:r>
        <w:t xml:space="preserve">My recommendation is for you to consider what you’d like to do with Stern Women in Business. How will you contribute while advancing gender equality given the resources of the club? </w:t>
      </w:r>
    </w:p>
  </w:comment>
  <w:comment w:id="14" w:author="Paul Edison" w:date="2021-10-31T23:01:00Z" w:initials="PE">
    <w:p w14:paraId="30338248" w14:textId="05C4B0C5" w:rsidR="00832292" w:rsidRDefault="00832292">
      <w:pPr>
        <w:pStyle w:val="CommentText"/>
      </w:pPr>
      <w:r>
        <w:rPr>
          <w:rStyle w:val="CommentReference"/>
        </w:rPr>
        <w:annotationRef/>
      </w:r>
      <w:r>
        <w:t xml:space="preserve">Oh, this is cute! This shows that you’ve done your homework and researched some of their traditions. Nicely done. </w:t>
      </w:r>
    </w:p>
  </w:comment>
  <w:comment w:id="15" w:author="Paul Edison" w:date="2021-10-31T23:02:00Z" w:initials="PE">
    <w:p w14:paraId="701D2946" w14:textId="77777777" w:rsidR="00832292" w:rsidRDefault="00832292">
      <w:pPr>
        <w:pStyle w:val="CommentText"/>
      </w:pPr>
      <w:r>
        <w:rPr>
          <w:rStyle w:val="CommentReference"/>
        </w:rPr>
        <w:annotationRef/>
      </w:r>
      <w:proofErr w:type="gramStart"/>
      <w:r>
        <w:t>As a reader, this</w:t>
      </w:r>
      <w:proofErr w:type="gramEnd"/>
      <w:r>
        <w:t xml:space="preserve"> catches me off guard, as you haven’t really been focusing on NYU’s diversity aspect. </w:t>
      </w:r>
    </w:p>
    <w:p w14:paraId="13577EC2" w14:textId="77777777" w:rsidR="00832292" w:rsidRDefault="00832292">
      <w:pPr>
        <w:pStyle w:val="CommentText"/>
      </w:pPr>
    </w:p>
    <w:p w14:paraId="65BE2EA9" w14:textId="27368485" w:rsidR="00832292" w:rsidRDefault="00832292">
      <w:pPr>
        <w:pStyle w:val="CommentText"/>
      </w:pPr>
      <w:r>
        <w:t xml:space="preserve">My recommendation is for you to connect why you think NYU is the best place for you to explore your interests in sustainability, economics, and social justice.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869C29" w15:done="0"/>
  <w15:commentEx w15:paraId="62E8B6A8" w15:done="0"/>
  <w15:commentEx w15:paraId="7E9EFC30" w15:done="0"/>
  <w15:commentEx w15:paraId="612514A4" w15:done="0"/>
  <w15:commentEx w15:paraId="21CC5B1D" w15:done="0"/>
  <w15:commentEx w15:paraId="30338248" w15:done="0"/>
  <w15:commentEx w15:paraId="65BE2E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99F5F" w16cex:dateUtc="2021-10-31T16:03:00Z"/>
  <w16cex:commentExtensible w16cex:durableId="25299FD5" w16cex:dateUtc="2021-10-31T16:05:00Z"/>
  <w16cex:commentExtensible w16cex:durableId="2529A07A" w16cex:dateUtc="2021-10-31T16:08:00Z"/>
  <w16cex:commentExtensible w16cex:durableId="2529A0C4" w16cex:dateUtc="2021-10-31T16:09:00Z"/>
  <w16cex:commentExtensible w16cex:durableId="25299E86" w16cex:dateUtc="2021-10-31T16:00:00Z"/>
  <w16cex:commentExtensible w16cex:durableId="25299EC7" w16cex:dateUtc="2021-10-31T16:01:00Z"/>
  <w16cex:commentExtensible w16cex:durableId="25299EF0" w16cex:dateUtc="2021-10-31T16: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869C29" w16cid:durableId="25299F5F"/>
  <w16cid:commentId w16cid:paraId="62E8B6A8" w16cid:durableId="25299FD5"/>
  <w16cid:commentId w16cid:paraId="7E9EFC30" w16cid:durableId="2529A07A"/>
  <w16cid:commentId w16cid:paraId="612514A4" w16cid:durableId="2529A0C4"/>
  <w16cid:commentId w16cid:paraId="21CC5B1D" w16cid:durableId="25299E86"/>
  <w16cid:commentId w16cid:paraId="30338248" w16cid:durableId="25299EC7"/>
  <w16cid:commentId w16cid:paraId="65BE2EA9" w16cid:durableId="25299E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465"/>
    <w:rsid w:val="000E7BE2"/>
    <w:rsid w:val="001564FA"/>
    <w:rsid w:val="006B23A6"/>
    <w:rsid w:val="006D0465"/>
    <w:rsid w:val="00832292"/>
    <w:rsid w:val="00935A1E"/>
    <w:rsid w:val="00A101AB"/>
    <w:rsid w:val="00AC137A"/>
    <w:rsid w:val="00B84682"/>
    <w:rsid w:val="00BC74A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27FC7"/>
  <w15:chartTrackingRefBased/>
  <w15:docId w15:val="{F438C22C-728E-614A-8C45-C6B95311B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0465"/>
    <w:pPr>
      <w:spacing w:before="100" w:beforeAutospacing="1" w:after="100" w:afterAutospacing="1"/>
    </w:pPr>
    <w:rPr>
      <w:rFonts w:ascii="Times New Roman" w:eastAsia="Times New Roman" w:hAnsi="Times New Roman" w:cs="Times New Roman"/>
      <w:lang w:val="en-ID"/>
    </w:rPr>
  </w:style>
  <w:style w:type="character" w:styleId="CommentReference">
    <w:name w:val="annotation reference"/>
    <w:basedOn w:val="DefaultParagraphFont"/>
    <w:uiPriority w:val="99"/>
    <w:semiHidden/>
    <w:unhideWhenUsed/>
    <w:rsid w:val="00832292"/>
    <w:rPr>
      <w:sz w:val="16"/>
      <w:szCs w:val="16"/>
    </w:rPr>
  </w:style>
  <w:style w:type="paragraph" w:styleId="CommentText">
    <w:name w:val="annotation text"/>
    <w:basedOn w:val="Normal"/>
    <w:link w:val="CommentTextChar"/>
    <w:uiPriority w:val="99"/>
    <w:semiHidden/>
    <w:unhideWhenUsed/>
    <w:rsid w:val="00832292"/>
    <w:rPr>
      <w:sz w:val="20"/>
      <w:szCs w:val="20"/>
    </w:rPr>
  </w:style>
  <w:style w:type="character" w:customStyle="1" w:styleId="CommentTextChar">
    <w:name w:val="Comment Text Char"/>
    <w:basedOn w:val="DefaultParagraphFont"/>
    <w:link w:val="CommentText"/>
    <w:uiPriority w:val="99"/>
    <w:semiHidden/>
    <w:rsid w:val="00832292"/>
    <w:rPr>
      <w:sz w:val="20"/>
      <w:szCs w:val="20"/>
      <w:lang w:val="en-US"/>
    </w:rPr>
  </w:style>
  <w:style w:type="paragraph" w:styleId="CommentSubject">
    <w:name w:val="annotation subject"/>
    <w:basedOn w:val="CommentText"/>
    <w:next w:val="CommentText"/>
    <w:link w:val="CommentSubjectChar"/>
    <w:uiPriority w:val="99"/>
    <w:semiHidden/>
    <w:unhideWhenUsed/>
    <w:rsid w:val="00832292"/>
    <w:rPr>
      <w:b/>
      <w:bCs/>
    </w:rPr>
  </w:style>
  <w:style w:type="character" w:customStyle="1" w:styleId="CommentSubjectChar">
    <w:name w:val="Comment Subject Char"/>
    <w:basedOn w:val="CommentTextChar"/>
    <w:link w:val="CommentSubject"/>
    <w:uiPriority w:val="99"/>
    <w:semiHidden/>
    <w:rsid w:val="00832292"/>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98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Paul Edison</cp:lastModifiedBy>
  <cp:revision>2</cp:revision>
  <dcterms:created xsi:type="dcterms:W3CDTF">2021-10-29T03:05:00Z</dcterms:created>
  <dcterms:modified xsi:type="dcterms:W3CDTF">2021-10-31T16:10:00Z</dcterms:modified>
</cp:coreProperties>
</file>