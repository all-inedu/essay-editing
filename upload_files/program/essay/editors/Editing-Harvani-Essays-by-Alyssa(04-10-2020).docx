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40E5F" w14:textId="77777777" w:rsidR="00257A42" w:rsidRPr="0075166D" w:rsidRDefault="002C08DF" w:rsidP="006A5912">
      <w:pPr>
        <w:rPr>
          <w:rFonts w:ascii="Arial" w:hAnsi="Arial" w:cs="Arial"/>
          <w:color w:val="C00000"/>
        </w:rPr>
      </w:pPr>
      <w:r w:rsidRPr="0075166D">
        <w:rPr>
          <w:rFonts w:ascii="Arial" w:hAnsi="Arial" w:cs="Arial"/>
          <w:color w:val="C00000"/>
        </w:rPr>
        <w:t>“</w:t>
      </w:r>
      <w:r w:rsidR="001A56C9" w:rsidRPr="0075166D">
        <w:rPr>
          <w:rFonts w:ascii="Arial" w:hAnsi="Arial" w:cs="Arial"/>
          <w:color w:val="C00000"/>
        </w:rPr>
        <w:t xml:space="preserve">Discuss an </w:t>
      </w:r>
      <w:r w:rsidR="00D81F7F" w:rsidRPr="0075166D">
        <w:rPr>
          <w:rFonts w:ascii="Arial" w:hAnsi="Arial" w:cs="Arial"/>
          <w:color w:val="C00000"/>
        </w:rPr>
        <w:t>accomplishment, event, or realisation that sparked a period of personal growth and a new understanding of yourself or others.</w:t>
      </w:r>
      <w:r w:rsidRPr="0075166D">
        <w:rPr>
          <w:rFonts w:ascii="Arial" w:hAnsi="Arial" w:cs="Arial"/>
          <w:color w:val="C00000"/>
        </w:rPr>
        <w:t>”</w:t>
      </w:r>
    </w:p>
    <w:p w14:paraId="791822E8" w14:textId="77777777" w:rsidR="00257A42" w:rsidRDefault="00257A42" w:rsidP="006A5912">
      <w:pPr>
        <w:rPr>
          <w:rFonts w:ascii="Arial" w:hAnsi="Arial" w:cs="Arial"/>
          <w:color w:val="000000" w:themeColor="text1"/>
        </w:rPr>
      </w:pPr>
    </w:p>
    <w:p w14:paraId="2E001AAA" w14:textId="2693FEAB" w:rsidR="006A5912" w:rsidRPr="00462E47" w:rsidRDefault="006A5912" w:rsidP="006A591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0" w:author="Alyssa Manik" w:date="2020-10-04T23:00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r w:rsidRPr="0075166D">
        <w:rPr>
          <w:rFonts w:ascii="Arial" w:hAnsi="Arial" w:cs="Arial"/>
          <w:color w:val="000000" w:themeColor="text1"/>
        </w:rPr>
        <w:t>It’s 2 a.m. I wake up to that characteristic Skype jingle. It</w:t>
      </w:r>
      <w:r w:rsidR="00A24E48" w:rsidRPr="0075166D">
        <w:rPr>
          <w:rFonts w:ascii="Arial" w:hAnsi="Arial" w:cs="Arial"/>
          <w:color w:val="000000" w:themeColor="text1"/>
        </w:rPr>
        <w:t xml:space="preserve">’s </w:t>
      </w:r>
      <w:r w:rsidRPr="0075166D">
        <w:rPr>
          <w:rFonts w:ascii="Arial" w:hAnsi="Arial" w:cs="Arial"/>
          <w:color w:val="000000" w:themeColor="text1"/>
        </w:rPr>
        <w:t>Kath</w:t>
      </w:r>
      <w:ins w:id="1" w:author="Alyssa Manik" w:date="2020-10-04T22:53:00Z">
        <w:r w:rsidR="00462E47">
          <w:rPr>
            <w:rFonts w:ascii="Arial" w:hAnsi="Arial" w:cs="Arial"/>
            <w:color w:val="000000" w:themeColor="text1"/>
          </w:rPr>
          <w:t xml:space="preserve">; </w:t>
        </w:r>
      </w:ins>
      <w:commentRangeStart w:id="2"/>
      <w:del w:id="3" w:author="Alyssa Manik" w:date="2020-10-04T22:52:00Z">
        <w:r w:rsidRPr="00462E47" w:rsidDel="00462E47">
          <w:rPr>
            <w:rFonts w:ascii="Arial" w:hAnsi="Arial" w:cs="Arial"/>
            <w:i/>
            <w:iCs/>
            <w:color w:val="000000" w:themeColor="text1"/>
            <w:rPrChange w:id="4" w:author="Alyssa Manik" w:date="2020-10-04T23:00:00Z">
              <w:rPr>
                <w:rFonts w:ascii="Arial" w:hAnsi="Arial" w:cs="Arial"/>
                <w:color w:val="000000" w:themeColor="text1"/>
              </w:rPr>
            </w:rPrChange>
          </w:rPr>
          <w:delText xml:space="preserve">: </w:delText>
        </w:r>
      </w:del>
      <w:r w:rsidRPr="00462E47">
        <w:rPr>
          <w:rFonts w:ascii="Arial" w:hAnsi="Arial" w:cs="Arial"/>
          <w:i/>
          <w:iCs/>
          <w:color w:val="000000" w:themeColor="text1"/>
          <w:rPrChange w:id="5" w:author="Alyssa Manik" w:date="2020-10-04T23:00:00Z">
            <w:rPr>
              <w:rFonts w:ascii="Arial" w:hAnsi="Arial" w:cs="Arial"/>
              <w:color w:val="000000" w:themeColor="text1"/>
            </w:rPr>
          </w:rPrChange>
        </w:rPr>
        <w:t>I</w:t>
      </w:r>
      <w:r w:rsidR="00F24CE1" w:rsidRPr="00462E47">
        <w:rPr>
          <w:rFonts w:ascii="Arial" w:hAnsi="Arial" w:cs="Arial"/>
          <w:i/>
          <w:iCs/>
          <w:color w:val="000000" w:themeColor="text1"/>
          <w:rPrChange w:id="6" w:author="Alyssa Manik" w:date="2020-10-04T23:00:00Z">
            <w:rPr>
              <w:rFonts w:ascii="Arial" w:hAnsi="Arial" w:cs="Arial"/>
              <w:color w:val="000000" w:themeColor="text1"/>
            </w:rPr>
          </w:rPrChange>
        </w:rPr>
        <w:t xml:space="preserve">’m not </w:t>
      </w:r>
      <w:r w:rsidRPr="00462E47">
        <w:rPr>
          <w:rFonts w:ascii="Arial" w:hAnsi="Arial" w:cs="Arial"/>
          <w:i/>
          <w:iCs/>
          <w:color w:val="000000" w:themeColor="text1"/>
          <w:rPrChange w:id="7" w:author="Alyssa Manik" w:date="2020-10-04T23:00:00Z">
            <w:rPr>
              <w:rFonts w:ascii="Arial" w:hAnsi="Arial" w:cs="Arial"/>
              <w:color w:val="000000" w:themeColor="text1"/>
            </w:rPr>
          </w:rPrChange>
        </w:rPr>
        <w:t>getting much sleep tonight. </w:t>
      </w:r>
      <w:commentRangeEnd w:id="2"/>
      <w:r w:rsidR="00462E47" w:rsidRPr="00462E47">
        <w:rPr>
          <w:rStyle w:val="CommentReference"/>
          <w:i/>
          <w:iCs/>
          <w:rPrChange w:id="8" w:author="Alyssa Manik" w:date="2020-10-04T23:00:00Z">
            <w:rPr>
              <w:rStyle w:val="CommentReference"/>
            </w:rPr>
          </w:rPrChange>
        </w:rPr>
        <w:commentReference w:id="2"/>
      </w:r>
    </w:p>
    <w:p w14:paraId="550BB350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EAEFCF" w14:textId="77777777" w:rsidR="006A5912" w:rsidRPr="0075166D" w:rsidRDefault="006A5912" w:rsidP="006A5912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 xml:space="preserve">Through the painfully pixelated screen, I catch a single tear breaking free. I hear her staggered sniffling between the audio breaks </w:t>
      </w:r>
      <w:commentRangeStart w:id="9"/>
      <w:r w:rsidRPr="0075166D">
        <w:rPr>
          <w:rFonts w:ascii="Arial" w:hAnsi="Arial" w:cs="Arial"/>
          <w:color w:val="000000" w:themeColor="text1"/>
        </w:rPr>
        <w:t>we</w:t>
      </w:r>
      <w:r w:rsidR="000D7FF2" w:rsidRPr="0075166D">
        <w:rPr>
          <w:rFonts w:ascii="Arial" w:hAnsi="Arial" w:cs="Arial"/>
          <w:color w:val="000000" w:themeColor="text1"/>
        </w:rPr>
        <w:t xml:space="preserve">’ve begun </w:t>
      </w:r>
      <w:r w:rsidRPr="0075166D">
        <w:rPr>
          <w:rFonts w:ascii="Arial" w:hAnsi="Arial" w:cs="Arial"/>
          <w:color w:val="000000" w:themeColor="text1"/>
        </w:rPr>
        <w:t>associat</w:t>
      </w:r>
      <w:r w:rsidR="000D7FF2" w:rsidRPr="0075166D">
        <w:rPr>
          <w:rFonts w:ascii="Arial" w:hAnsi="Arial" w:cs="Arial"/>
          <w:color w:val="000000" w:themeColor="text1"/>
        </w:rPr>
        <w:t>ing</w:t>
      </w:r>
      <w:r w:rsidRPr="0075166D">
        <w:rPr>
          <w:rFonts w:ascii="Arial" w:hAnsi="Arial" w:cs="Arial"/>
          <w:color w:val="000000" w:themeColor="text1"/>
        </w:rPr>
        <w:t xml:space="preserve"> </w:t>
      </w:r>
      <w:commentRangeEnd w:id="9"/>
      <w:r w:rsidR="00462E47">
        <w:rPr>
          <w:rStyle w:val="CommentReference"/>
        </w:rPr>
        <w:commentReference w:id="9"/>
      </w:r>
      <w:r w:rsidRPr="0075166D">
        <w:rPr>
          <w:rFonts w:ascii="Arial" w:hAnsi="Arial" w:cs="Arial"/>
          <w:color w:val="000000" w:themeColor="text1"/>
        </w:rPr>
        <w:t xml:space="preserve">with these sessions. </w:t>
      </w:r>
    </w:p>
    <w:p w14:paraId="1BFEB9AF" w14:textId="77777777" w:rsidR="001A4DB7" w:rsidRPr="0075166D" w:rsidRDefault="001A4DB7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262E1E" w14:textId="77777777" w:rsidR="006A5912" w:rsidRPr="0075166D" w:rsidRDefault="006A5912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color w:val="000000" w:themeColor="text1"/>
        </w:rPr>
        <w:t>I muster a soft, “Hey?”</w:t>
      </w:r>
    </w:p>
    <w:p w14:paraId="51C3E993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E47A7A" w14:textId="57D14278" w:rsidR="006A5912" w:rsidRPr="0075166D" w:rsidRDefault="006A5912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color w:val="000000" w:themeColor="text1"/>
        </w:rPr>
        <w:t xml:space="preserve">Kath </w:t>
      </w:r>
      <w:commentRangeStart w:id="10"/>
      <w:r w:rsidR="008F2FF0" w:rsidRPr="0075166D">
        <w:rPr>
          <w:rFonts w:ascii="Arial" w:hAnsi="Arial" w:cs="Arial"/>
          <w:color w:val="000000" w:themeColor="text1"/>
        </w:rPr>
        <w:t>had come</w:t>
      </w:r>
      <w:r w:rsidRPr="0075166D">
        <w:rPr>
          <w:rFonts w:ascii="Arial" w:hAnsi="Arial" w:cs="Arial"/>
          <w:color w:val="000000" w:themeColor="text1"/>
        </w:rPr>
        <w:t xml:space="preserve"> </w:t>
      </w:r>
      <w:commentRangeEnd w:id="10"/>
      <w:r w:rsidR="00462E47">
        <w:rPr>
          <w:rStyle w:val="CommentReference"/>
        </w:rPr>
        <w:commentReference w:id="10"/>
      </w:r>
      <w:r w:rsidRPr="0075166D">
        <w:rPr>
          <w:rFonts w:ascii="Arial" w:hAnsi="Arial" w:cs="Arial"/>
          <w:color w:val="000000" w:themeColor="text1"/>
        </w:rPr>
        <w:t xml:space="preserve">from a foreign land. I’d never had to endure </w:t>
      </w:r>
      <w:r w:rsidR="00AB4555" w:rsidRPr="0075166D">
        <w:rPr>
          <w:rFonts w:ascii="Arial" w:hAnsi="Arial" w:cs="Arial"/>
          <w:color w:val="000000" w:themeColor="text1"/>
        </w:rPr>
        <w:t>my mother’s passing</w:t>
      </w:r>
      <w:r w:rsidRPr="0075166D">
        <w:rPr>
          <w:rFonts w:ascii="Arial" w:hAnsi="Arial" w:cs="Arial"/>
          <w:color w:val="000000" w:themeColor="text1"/>
        </w:rPr>
        <w:t xml:space="preserve">, or </w:t>
      </w:r>
      <w:r w:rsidR="00534943" w:rsidRPr="0075166D">
        <w:rPr>
          <w:rFonts w:ascii="Arial" w:hAnsi="Arial" w:cs="Arial"/>
          <w:color w:val="000000" w:themeColor="text1"/>
        </w:rPr>
        <w:t>seen</w:t>
      </w:r>
      <w:r w:rsidRPr="0075166D">
        <w:rPr>
          <w:rFonts w:ascii="Arial" w:hAnsi="Arial" w:cs="Arial"/>
          <w:color w:val="000000" w:themeColor="text1"/>
        </w:rPr>
        <w:t xml:space="preserve"> it take its toll on those around me. I didn’t have a temperamental father who couldn’t seem to get how he was hurting me. Still, </w:t>
      </w:r>
      <w:r w:rsidR="005E0463" w:rsidRPr="0075166D">
        <w:rPr>
          <w:rFonts w:ascii="Arial" w:hAnsi="Arial" w:cs="Arial"/>
          <w:color w:val="000000" w:themeColor="text1"/>
        </w:rPr>
        <w:t>I did my best to learn her language.</w:t>
      </w:r>
    </w:p>
    <w:p w14:paraId="4F3B7E80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70C8B8" w14:textId="77777777" w:rsidR="006A5912" w:rsidRPr="0075166D" w:rsidRDefault="007F36D1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color w:val="000000" w:themeColor="text1"/>
        </w:rPr>
        <w:t xml:space="preserve">Entering </w:t>
      </w:r>
      <w:r w:rsidR="006A5912" w:rsidRPr="0075166D">
        <w:rPr>
          <w:rFonts w:ascii="Arial" w:hAnsi="Arial" w:cs="Arial"/>
          <w:color w:val="000000" w:themeColor="text1"/>
        </w:rPr>
        <w:t xml:space="preserve">secondary school, I’d never </w:t>
      </w:r>
      <w:r w:rsidR="008D1C4E" w:rsidRPr="0075166D">
        <w:rPr>
          <w:rFonts w:ascii="Arial" w:hAnsi="Arial" w:cs="Arial"/>
          <w:color w:val="000000" w:themeColor="text1"/>
        </w:rPr>
        <w:t>c</w:t>
      </w:r>
      <w:r w:rsidR="009B61E9" w:rsidRPr="0075166D">
        <w:rPr>
          <w:rFonts w:ascii="Arial" w:hAnsi="Arial" w:cs="Arial"/>
          <w:color w:val="000000" w:themeColor="text1"/>
        </w:rPr>
        <w:t>onsidered myself shy</w:t>
      </w:r>
      <w:r w:rsidR="006A5912" w:rsidRPr="0075166D">
        <w:rPr>
          <w:rFonts w:ascii="Arial" w:hAnsi="Arial" w:cs="Arial"/>
          <w:color w:val="000000" w:themeColor="text1"/>
        </w:rPr>
        <w:t xml:space="preserve">—I wouldn’t be doing everything in my power to </w:t>
      </w:r>
      <w:r w:rsidR="006438E3" w:rsidRPr="0075166D">
        <w:rPr>
          <w:rFonts w:ascii="Arial" w:hAnsi="Arial" w:cs="Arial"/>
          <w:color w:val="000000" w:themeColor="text1"/>
        </w:rPr>
        <w:t>escape</w:t>
      </w:r>
      <w:r w:rsidR="006A5912" w:rsidRPr="0075166D">
        <w:rPr>
          <w:rFonts w:ascii="Arial" w:hAnsi="Arial" w:cs="Arial"/>
          <w:color w:val="000000" w:themeColor="text1"/>
        </w:rPr>
        <w:t xml:space="preserve"> that party. Though, I wouldn’t be bouncing </w:t>
      </w:r>
      <w:r w:rsidR="00A97F30" w:rsidRPr="0075166D">
        <w:rPr>
          <w:rFonts w:ascii="Arial" w:hAnsi="Arial" w:cs="Arial"/>
          <w:color w:val="000000" w:themeColor="text1"/>
        </w:rPr>
        <w:t xml:space="preserve">excitedly </w:t>
      </w:r>
      <w:r w:rsidR="006A5912" w:rsidRPr="0075166D">
        <w:rPr>
          <w:rFonts w:ascii="Arial" w:hAnsi="Arial" w:cs="Arial"/>
          <w:color w:val="000000" w:themeColor="text1"/>
        </w:rPr>
        <w:t>either. I found most comfort within myself, walking down hallways of memories, picking up and inspecting the hanging picture frames. I, admittedly</w:t>
      </w:r>
      <w:r w:rsidR="00E41D22" w:rsidRPr="0075166D">
        <w:rPr>
          <w:rFonts w:ascii="Arial" w:hAnsi="Arial" w:cs="Arial"/>
          <w:color w:val="000000" w:themeColor="text1"/>
        </w:rPr>
        <w:t xml:space="preserve"> </w:t>
      </w:r>
      <w:r w:rsidR="006A5912" w:rsidRPr="0075166D">
        <w:rPr>
          <w:rFonts w:ascii="Arial" w:hAnsi="Arial" w:cs="Arial"/>
          <w:color w:val="000000" w:themeColor="text1"/>
        </w:rPr>
        <w:t>too self-absorbed, never felt much need to interact with classmates beyond, “How much homework do you have?”</w:t>
      </w:r>
    </w:p>
    <w:p w14:paraId="59D11AFA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04C462" w14:textId="77777777" w:rsidR="006A5912" w:rsidRPr="0075166D" w:rsidRDefault="006A5912" w:rsidP="006A5912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>That changed four years ago with a passing question I’d asked Kath to fulfill the need for obligatory chit-chat, “</w:t>
      </w:r>
      <w:r w:rsidR="0021606E" w:rsidRPr="0075166D">
        <w:rPr>
          <w:rFonts w:ascii="Arial" w:hAnsi="Arial" w:cs="Arial"/>
          <w:color w:val="000000" w:themeColor="text1"/>
        </w:rPr>
        <w:t xml:space="preserve">Why’re </w:t>
      </w:r>
      <w:r w:rsidRPr="0075166D">
        <w:rPr>
          <w:rFonts w:ascii="Arial" w:hAnsi="Arial" w:cs="Arial"/>
          <w:color w:val="000000" w:themeColor="text1"/>
        </w:rPr>
        <w:t xml:space="preserve">you so excited to leave town?” </w:t>
      </w:r>
      <w:commentRangeStart w:id="11"/>
      <w:r w:rsidRPr="0075166D">
        <w:rPr>
          <w:rFonts w:ascii="Arial" w:hAnsi="Arial" w:cs="Arial"/>
          <w:color w:val="000000" w:themeColor="text1"/>
        </w:rPr>
        <w:t xml:space="preserve">We were </w:t>
      </w:r>
      <w:r w:rsidR="00123DE7" w:rsidRPr="0075166D">
        <w:rPr>
          <w:rFonts w:ascii="Arial" w:hAnsi="Arial" w:cs="Arial"/>
          <w:color w:val="000000" w:themeColor="text1"/>
        </w:rPr>
        <w:t>flying</w:t>
      </w:r>
      <w:r w:rsidR="00CB3F9F" w:rsidRPr="0075166D">
        <w:rPr>
          <w:rFonts w:ascii="Arial" w:hAnsi="Arial" w:cs="Arial"/>
          <w:color w:val="000000" w:themeColor="text1"/>
        </w:rPr>
        <w:t xml:space="preserve"> out</w:t>
      </w:r>
      <w:r w:rsidRPr="0075166D">
        <w:rPr>
          <w:rFonts w:ascii="Arial" w:hAnsi="Arial" w:cs="Arial"/>
          <w:color w:val="000000" w:themeColor="text1"/>
        </w:rPr>
        <w:t xml:space="preserve"> to </w:t>
      </w:r>
      <w:r w:rsidR="004D658A" w:rsidRPr="0075166D">
        <w:rPr>
          <w:rFonts w:ascii="Arial" w:hAnsi="Arial" w:cs="Arial"/>
          <w:color w:val="000000" w:themeColor="text1"/>
        </w:rPr>
        <w:t>perform</w:t>
      </w:r>
      <w:r w:rsidR="00B03C9F" w:rsidRPr="0075166D">
        <w:rPr>
          <w:rFonts w:ascii="Arial" w:hAnsi="Arial" w:cs="Arial"/>
          <w:color w:val="000000" w:themeColor="text1"/>
        </w:rPr>
        <w:t xml:space="preserve"> in </w:t>
      </w:r>
      <w:r w:rsidRPr="0075166D">
        <w:rPr>
          <w:rFonts w:ascii="Arial" w:hAnsi="Arial" w:cs="Arial"/>
          <w:color w:val="000000" w:themeColor="text1"/>
        </w:rPr>
        <w:t>a</w:t>
      </w:r>
      <w:r w:rsidR="002C157A" w:rsidRPr="0075166D">
        <w:rPr>
          <w:rFonts w:ascii="Arial" w:hAnsi="Arial" w:cs="Arial"/>
          <w:color w:val="000000" w:themeColor="text1"/>
        </w:rPr>
        <w:t xml:space="preserve"> </w:t>
      </w:r>
      <w:r w:rsidRPr="0075166D">
        <w:rPr>
          <w:rFonts w:ascii="Arial" w:hAnsi="Arial" w:cs="Arial"/>
          <w:color w:val="000000" w:themeColor="text1"/>
        </w:rPr>
        <w:t>concert</w:t>
      </w:r>
      <w:r w:rsidR="00B03C9F" w:rsidRPr="0075166D">
        <w:rPr>
          <w:rFonts w:ascii="Arial" w:hAnsi="Arial" w:cs="Arial"/>
          <w:color w:val="000000" w:themeColor="text1"/>
        </w:rPr>
        <w:t>.</w:t>
      </w:r>
      <w:commentRangeEnd w:id="11"/>
      <w:r w:rsidR="00462E47">
        <w:rPr>
          <w:rStyle w:val="CommentReference"/>
        </w:rPr>
        <w:commentReference w:id="11"/>
      </w:r>
    </w:p>
    <w:p w14:paraId="3FEEBC18" w14:textId="77777777" w:rsidR="00B03C9F" w:rsidRPr="0075166D" w:rsidRDefault="00B03C9F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B2AC0D" w14:textId="77777777" w:rsidR="006A5912" w:rsidRPr="0075166D" w:rsidRDefault="006A5912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color w:val="000000" w:themeColor="text1"/>
        </w:rPr>
        <w:t xml:space="preserve">“Bored of home, I guess.” </w:t>
      </w:r>
      <w:commentRangeStart w:id="12"/>
      <w:r w:rsidRPr="0075166D">
        <w:rPr>
          <w:rFonts w:ascii="Arial" w:hAnsi="Arial" w:cs="Arial"/>
          <w:color w:val="000000" w:themeColor="text1"/>
        </w:rPr>
        <w:t xml:space="preserve">A lie, but </w:t>
      </w:r>
      <w:r w:rsidR="007378E9" w:rsidRPr="0075166D">
        <w:rPr>
          <w:rFonts w:ascii="Arial" w:hAnsi="Arial" w:cs="Arial"/>
          <w:color w:val="000000" w:themeColor="text1"/>
        </w:rPr>
        <w:t xml:space="preserve">I </w:t>
      </w:r>
      <w:r w:rsidR="003C5286" w:rsidRPr="0075166D">
        <w:rPr>
          <w:rFonts w:ascii="Arial" w:hAnsi="Arial" w:cs="Arial"/>
          <w:color w:val="000000" w:themeColor="text1"/>
        </w:rPr>
        <w:t>avoided</w:t>
      </w:r>
      <w:r w:rsidR="007378E9" w:rsidRPr="0075166D">
        <w:rPr>
          <w:rFonts w:ascii="Arial" w:hAnsi="Arial" w:cs="Arial"/>
          <w:color w:val="000000" w:themeColor="text1"/>
        </w:rPr>
        <w:t xml:space="preserve"> opening that door</w:t>
      </w:r>
      <w:commentRangeEnd w:id="12"/>
      <w:r w:rsidR="00462E47">
        <w:rPr>
          <w:rStyle w:val="CommentReference"/>
        </w:rPr>
        <w:commentReference w:id="12"/>
      </w:r>
      <w:r w:rsidRPr="0075166D">
        <w:rPr>
          <w:rFonts w:ascii="Arial" w:hAnsi="Arial" w:cs="Arial"/>
          <w:color w:val="000000" w:themeColor="text1"/>
        </w:rPr>
        <w:t xml:space="preserve">. </w:t>
      </w:r>
      <w:r w:rsidR="00261807" w:rsidRPr="0075166D">
        <w:rPr>
          <w:rFonts w:ascii="Arial" w:hAnsi="Arial" w:cs="Arial"/>
          <w:color w:val="000000" w:themeColor="text1"/>
        </w:rPr>
        <w:t xml:space="preserve">I got my answer on the ride </w:t>
      </w:r>
      <w:r w:rsidR="00F4757A" w:rsidRPr="0075166D">
        <w:rPr>
          <w:rFonts w:ascii="Arial" w:hAnsi="Arial" w:cs="Arial"/>
          <w:color w:val="000000" w:themeColor="text1"/>
        </w:rPr>
        <w:t>home</w:t>
      </w:r>
      <w:r w:rsidR="00261807" w:rsidRPr="0075166D">
        <w:rPr>
          <w:rFonts w:ascii="Arial" w:hAnsi="Arial" w:cs="Arial"/>
          <w:color w:val="000000" w:themeColor="text1"/>
        </w:rPr>
        <w:t xml:space="preserve">. </w:t>
      </w:r>
    </w:p>
    <w:p w14:paraId="157F4591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9C9328" w14:textId="77777777" w:rsidR="006756ED" w:rsidRPr="0075166D" w:rsidRDefault="006A5912" w:rsidP="006A5912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 xml:space="preserve">I settle down, when I </w:t>
      </w:r>
      <w:r w:rsidR="00F723D1" w:rsidRPr="0075166D">
        <w:rPr>
          <w:rFonts w:ascii="Arial" w:hAnsi="Arial" w:cs="Arial"/>
          <w:color w:val="000000" w:themeColor="text1"/>
        </w:rPr>
        <w:t>hear</w:t>
      </w:r>
      <w:r w:rsidRPr="0075166D">
        <w:rPr>
          <w:rFonts w:ascii="Arial" w:hAnsi="Arial" w:cs="Arial"/>
          <w:color w:val="000000" w:themeColor="text1"/>
        </w:rPr>
        <w:t xml:space="preserve"> commotion</w:t>
      </w:r>
      <w:r w:rsidR="00F94CA6" w:rsidRPr="0075166D">
        <w:rPr>
          <w:rFonts w:ascii="Arial" w:hAnsi="Arial" w:cs="Arial"/>
          <w:color w:val="000000" w:themeColor="text1"/>
        </w:rPr>
        <w:t xml:space="preserve"> </w:t>
      </w:r>
      <w:r w:rsidRPr="0075166D">
        <w:rPr>
          <w:rFonts w:ascii="Arial" w:hAnsi="Arial" w:cs="Arial"/>
          <w:color w:val="000000" w:themeColor="text1"/>
        </w:rPr>
        <w:t xml:space="preserve">behind. </w:t>
      </w:r>
      <w:r w:rsidR="007B0E0A" w:rsidRPr="0075166D">
        <w:rPr>
          <w:rFonts w:ascii="Arial" w:hAnsi="Arial" w:cs="Arial"/>
          <w:color w:val="000000" w:themeColor="text1"/>
        </w:rPr>
        <w:t xml:space="preserve">People </w:t>
      </w:r>
      <w:r w:rsidR="004D6458" w:rsidRPr="0075166D">
        <w:rPr>
          <w:rFonts w:ascii="Arial" w:hAnsi="Arial" w:cs="Arial"/>
          <w:color w:val="000000" w:themeColor="text1"/>
        </w:rPr>
        <w:t xml:space="preserve">frantically </w:t>
      </w:r>
      <w:r w:rsidR="00A55A26" w:rsidRPr="0075166D">
        <w:rPr>
          <w:rFonts w:ascii="Arial" w:hAnsi="Arial" w:cs="Arial"/>
          <w:color w:val="000000" w:themeColor="text1"/>
        </w:rPr>
        <w:t>pace</w:t>
      </w:r>
      <w:r w:rsidR="004D6458" w:rsidRPr="0075166D">
        <w:rPr>
          <w:rFonts w:ascii="Arial" w:hAnsi="Arial" w:cs="Arial"/>
          <w:color w:val="000000" w:themeColor="text1"/>
        </w:rPr>
        <w:t xml:space="preserve"> around </w:t>
      </w:r>
      <w:r w:rsidR="005419A7" w:rsidRPr="0075166D">
        <w:rPr>
          <w:rFonts w:ascii="Arial" w:hAnsi="Arial" w:cs="Arial"/>
          <w:color w:val="000000" w:themeColor="text1"/>
        </w:rPr>
        <w:t>while</w:t>
      </w:r>
      <w:r w:rsidR="004D6458" w:rsidRPr="0075166D">
        <w:rPr>
          <w:rFonts w:ascii="Arial" w:hAnsi="Arial" w:cs="Arial"/>
          <w:color w:val="000000" w:themeColor="text1"/>
        </w:rPr>
        <w:t xml:space="preserve"> others</w:t>
      </w:r>
      <w:r w:rsidR="00474335" w:rsidRPr="0075166D">
        <w:rPr>
          <w:rFonts w:ascii="Arial" w:hAnsi="Arial" w:cs="Arial"/>
          <w:color w:val="000000" w:themeColor="text1"/>
        </w:rPr>
        <w:t xml:space="preserve"> rush</w:t>
      </w:r>
      <w:r w:rsidR="007D7B8C" w:rsidRPr="0075166D">
        <w:rPr>
          <w:rFonts w:ascii="Arial" w:hAnsi="Arial" w:cs="Arial"/>
          <w:color w:val="000000" w:themeColor="text1"/>
        </w:rPr>
        <w:t xml:space="preserve"> to make phone calls</w:t>
      </w:r>
      <w:r w:rsidR="004D6458" w:rsidRPr="0075166D">
        <w:rPr>
          <w:rFonts w:ascii="Arial" w:hAnsi="Arial" w:cs="Arial"/>
          <w:color w:val="000000" w:themeColor="text1"/>
        </w:rPr>
        <w:t xml:space="preserve">. </w:t>
      </w:r>
      <w:r w:rsidRPr="0075166D">
        <w:rPr>
          <w:rFonts w:ascii="Arial" w:hAnsi="Arial" w:cs="Arial"/>
          <w:color w:val="000000" w:themeColor="text1"/>
        </w:rPr>
        <w:t xml:space="preserve">In </w:t>
      </w:r>
      <w:r w:rsidR="00725BD9" w:rsidRPr="0075166D">
        <w:rPr>
          <w:rFonts w:ascii="Arial" w:hAnsi="Arial" w:cs="Arial"/>
          <w:color w:val="000000" w:themeColor="text1"/>
        </w:rPr>
        <w:t xml:space="preserve">its </w:t>
      </w:r>
      <w:commentRangeStart w:id="13"/>
      <w:r w:rsidR="00725BD9" w:rsidRPr="0075166D">
        <w:rPr>
          <w:rFonts w:ascii="Arial" w:hAnsi="Arial" w:cs="Arial"/>
          <w:color w:val="000000" w:themeColor="text1"/>
        </w:rPr>
        <w:t>centre</w:t>
      </w:r>
      <w:commentRangeEnd w:id="13"/>
      <w:r w:rsidR="00462E47">
        <w:rPr>
          <w:rStyle w:val="CommentReference"/>
        </w:rPr>
        <w:commentReference w:id="13"/>
      </w:r>
      <w:r w:rsidRPr="0075166D">
        <w:rPr>
          <w:rFonts w:ascii="Arial" w:hAnsi="Arial" w:cs="Arial"/>
          <w:color w:val="000000" w:themeColor="text1"/>
        </w:rPr>
        <w:t xml:space="preserve"> </w:t>
      </w:r>
      <w:r w:rsidR="00BD637B" w:rsidRPr="0075166D">
        <w:rPr>
          <w:rFonts w:ascii="Arial" w:hAnsi="Arial" w:cs="Arial"/>
          <w:color w:val="000000" w:themeColor="text1"/>
        </w:rPr>
        <w:t>is</w:t>
      </w:r>
      <w:r w:rsidRPr="0075166D">
        <w:rPr>
          <w:rFonts w:ascii="Arial" w:hAnsi="Arial" w:cs="Arial"/>
          <w:color w:val="000000" w:themeColor="text1"/>
        </w:rPr>
        <w:t xml:space="preserve"> Kath, whose pale face turns to me</w:t>
      </w:r>
      <w:r w:rsidR="006756ED" w:rsidRPr="0075166D">
        <w:rPr>
          <w:rFonts w:ascii="Arial" w:hAnsi="Arial" w:cs="Arial"/>
          <w:color w:val="000000" w:themeColor="text1"/>
        </w:rPr>
        <w:t>.</w:t>
      </w:r>
      <w:r w:rsidRPr="0075166D">
        <w:rPr>
          <w:rFonts w:ascii="Arial" w:hAnsi="Arial" w:cs="Arial"/>
          <w:color w:val="000000" w:themeColor="text1"/>
        </w:rPr>
        <w:t xml:space="preserve"> </w:t>
      </w:r>
    </w:p>
    <w:p w14:paraId="67C64A4F" w14:textId="77777777" w:rsidR="006756ED" w:rsidRPr="0075166D" w:rsidRDefault="006756ED" w:rsidP="006A5912">
      <w:pPr>
        <w:rPr>
          <w:rFonts w:ascii="Arial" w:hAnsi="Arial" w:cs="Arial"/>
          <w:color w:val="000000" w:themeColor="text1"/>
        </w:rPr>
      </w:pPr>
    </w:p>
    <w:p w14:paraId="3D1D9E4D" w14:textId="77777777" w:rsidR="006A5912" w:rsidRPr="0075166D" w:rsidRDefault="006A5912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color w:val="000000" w:themeColor="text1"/>
        </w:rPr>
        <w:t>“I can’t find my phone.” </w:t>
      </w:r>
    </w:p>
    <w:p w14:paraId="344ED580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616E0F" w14:textId="77777777" w:rsidR="006A5912" w:rsidRPr="0075166D" w:rsidRDefault="006A5912" w:rsidP="006A5912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 xml:space="preserve">We rummage through compartments, </w:t>
      </w:r>
      <w:r w:rsidR="00AB29C1" w:rsidRPr="0075166D">
        <w:rPr>
          <w:rFonts w:ascii="Arial" w:hAnsi="Arial" w:cs="Arial"/>
          <w:color w:val="000000" w:themeColor="text1"/>
        </w:rPr>
        <w:t>overturn</w:t>
      </w:r>
      <w:r w:rsidRPr="0075166D">
        <w:rPr>
          <w:rFonts w:ascii="Arial" w:hAnsi="Arial" w:cs="Arial"/>
          <w:color w:val="000000" w:themeColor="text1"/>
        </w:rPr>
        <w:t xml:space="preserve"> bags, and trace back her steps—nothing. We’ve held up the </w:t>
      </w:r>
      <w:r w:rsidR="00F86D4E" w:rsidRPr="0075166D">
        <w:rPr>
          <w:rFonts w:ascii="Arial" w:hAnsi="Arial" w:cs="Arial"/>
          <w:color w:val="000000" w:themeColor="text1"/>
        </w:rPr>
        <w:t>flight</w:t>
      </w:r>
      <w:r w:rsidRPr="0075166D">
        <w:rPr>
          <w:rFonts w:ascii="Arial" w:hAnsi="Arial" w:cs="Arial"/>
          <w:color w:val="000000" w:themeColor="text1"/>
        </w:rPr>
        <w:t xml:space="preserve"> for as long as we </w:t>
      </w:r>
      <w:r w:rsidR="00CE42AD" w:rsidRPr="0075166D">
        <w:rPr>
          <w:rFonts w:ascii="Arial" w:hAnsi="Arial" w:cs="Arial"/>
          <w:color w:val="000000" w:themeColor="text1"/>
        </w:rPr>
        <w:t>can</w:t>
      </w:r>
      <w:r w:rsidR="00EB158B" w:rsidRPr="0075166D">
        <w:rPr>
          <w:rFonts w:ascii="Arial" w:hAnsi="Arial" w:cs="Arial"/>
          <w:color w:val="000000" w:themeColor="text1"/>
        </w:rPr>
        <w:t xml:space="preserve">. </w:t>
      </w:r>
      <w:r w:rsidR="00500015" w:rsidRPr="0075166D">
        <w:rPr>
          <w:rFonts w:ascii="Arial" w:hAnsi="Arial" w:cs="Arial"/>
          <w:color w:val="000000" w:themeColor="text1"/>
        </w:rPr>
        <w:t>The plane rumbles</w:t>
      </w:r>
      <w:r w:rsidR="00231173" w:rsidRPr="0075166D">
        <w:rPr>
          <w:rFonts w:ascii="Arial" w:hAnsi="Arial" w:cs="Arial"/>
          <w:color w:val="000000" w:themeColor="text1"/>
        </w:rPr>
        <w:t>.</w:t>
      </w:r>
      <w:r w:rsidR="00302309" w:rsidRPr="0075166D">
        <w:rPr>
          <w:rFonts w:ascii="Arial" w:hAnsi="Arial" w:cs="Arial"/>
          <w:color w:val="000000" w:themeColor="text1"/>
        </w:rPr>
        <w:t xml:space="preserve"> I fall </w:t>
      </w:r>
      <w:r w:rsidR="00AD76AF" w:rsidRPr="0075166D">
        <w:rPr>
          <w:rFonts w:ascii="Arial" w:hAnsi="Arial" w:cs="Arial"/>
          <w:color w:val="000000" w:themeColor="text1"/>
        </w:rPr>
        <w:t>into</w:t>
      </w:r>
      <w:r w:rsidR="00554B42" w:rsidRPr="0075166D">
        <w:rPr>
          <w:rFonts w:ascii="Arial" w:hAnsi="Arial" w:cs="Arial"/>
          <w:color w:val="000000" w:themeColor="text1"/>
        </w:rPr>
        <w:t xml:space="preserve"> the seat</w:t>
      </w:r>
      <w:r w:rsidR="005D7C05" w:rsidRPr="0075166D">
        <w:rPr>
          <w:rFonts w:ascii="Arial" w:hAnsi="Arial" w:cs="Arial"/>
          <w:color w:val="000000" w:themeColor="text1"/>
        </w:rPr>
        <w:t xml:space="preserve"> beside </w:t>
      </w:r>
      <w:r w:rsidR="00500015" w:rsidRPr="0075166D">
        <w:rPr>
          <w:rFonts w:ascii="Arial" w:hAnsi="Arial" w:cs="Arial"/>
          <w:color w:val="000000" w:themeColor="text1"/>
        </w:rPr>
        <w:t>her</w:t>
      </w:r>
      <w:r w:rsidR="005A1E60" w:rsidRPr="0075166D">
        <w:rPr>
          <w:rFonts w:ascii="Arial" w:hAnsi="Arial" w:cs="Arial"/>
          <w:color w:val="000000" w:themeColor="text1"/>
        </w:rPr>
        <w:t>.</w:t>
      </w:r>
      <w:r w:rsidR="00FE597B" w:rsidRPr="0075166D">
        <w:rPr>
          <w:rFonts w:ascii="Arial" w:hAnsi="Arial" w:cs="Arial"/>
          <w:color w:val="000000" w:themeColor="text1"/>
        </w:rPr>
        <w:t xml:space="preserve"> </w:t>
      </w:r>
      <w:r w:rsidR="00951E60" w:rsidRPr="0075166D">
        <w:rPr>
          <w:rFonts w:ascii="Arial" w:hAnsi="Arial" w:cs="Arial"/>
          <w:color w:val="000000" w:themeColor="text1"/>
        </w:rPr>
        <w:t xml:space="preserve">We </w:t>
      </w:r>
      <w:r w:rsidR="000C0A5B" w:rsidRPr="0075166D">
        <w:rPr>
          <w:rFonts w:ascii="Arial" w:hAnsi="Arial" w:cs="Arial"/>
          <w:color w:val="000000" w:themeColor="text1"/>
        </w:rPr>
        <w:t>take</w:t>
      </w:r>
      <w:r w:rsidR="00951E60" w:rsidRPr="0075166D">
        <w:rPr>
          <w:rFonts w:ascii="Arial" w:hAnsi="Arial" w:cs="Arial"/>
          <w:color w:val="000000" w:themeColor="text1"/>
        </w:rPr>
        <w:t xml:space="preserve"> off and</w:t>
      </w:r>
      <w:r w:rsidRPr="0075166D">
        <w:rPr>
          <w:rFonts w:ascii="Arial" w:hAnsi="Arial" w:cs="Arial"/>
          <w:color w:val="000000" w:themeColor="text1"/>
        </w:rPr>
        <w:t xml:space="preserve">, </w:t>
      </w:r>
      <w:r w:rsidR="001636E7" w:rsidRPr="0075166D">
        <w:rPr>
          <w:rFonts w:ascii="Arial" w:hAnsi="Arial" w:cs="Arial"/>
          <w:color w:val="000000" w:themeColor="text1"/>
        </w:rPr>
        <w:t>like</w:t>
      </w:r>
      <w:r w:rsidRPr="0075166D">
        <w:rPr>
          <w:rFonts w:ascii="Arial" w:hAnsi="Arial" w:cs="Arial"/>
          <w:color w:val="000000" w:themeColor="text1"/>
        </w:rPr>
        <w:t xml:space="preserve"> her soul had been </w:t>
      </w:r>
      <w:r w:rsidR="00B0429B" w:rsidRPr="0075166D">
        <w:rPr>
          <w:rFonts w:ascii="Arial" w:hAnsi="Arial" w:cs="Arial"/>
          <w:color w:val="000000" w:themeColor="text1"/>
        </w:rPr>
        <w:t>wrung</w:t>
      </w:r>
      <w:r w:rsidRPr="0075166D">
        <w:rPr>
          <w:rFonts w:ascii="Arial" w:hAnsi="Arial" w:cs="Arial"/>
          <w:color w:val="000000" w:themeColor="text1"/>
        </w:rPr>
        <w:t xml:space="preserve"> out, her head </w:t>
      </w:r>
      <w:r w:rsidR="009D5B98" w:rsidRPr="0075166D">
        <w:rPr>
          <w:rFonts w:ascii="Arial" w:hAnsi="Arial" w:cs="Arial"/>
          <w:color w:val="000000" w:themeColor="text1"/>
        </w:rPr>
        <w:t>collapses onto</w:t>
      </w:r>
      <w:r w:rsidRPr="0075166D">
        <w:rPr>
          <w:rFonts w:ascii="Arial" w:hAnsi="Arial" w:cs="Arial"/>
          <w:color w:val="000000" w:themeColor="text1"/>
        </w:rPr>
        <w:t xml:space="preserve"> my shoulder. </w:t>
      </w:r>
      <w:r w:rsidR="005B3DC5" w:rsidRPr="0075166D">
        <w:rPr>
          <w:rFonts w:ascii="Arial" w:hAnsi="Arial" w:cs="Arial"/>
          <w:color w:val="000000" w:themeColor="text1"/>
        </w:rPr>
        <w:t>My</w:t>
      </w:r>
      <w:r w:rsidRPr="0075166D">
        <w:rPr>
          <w:rFonts w:ascii="Arial" w:hAnsi="Arial" w:cs="Arial"/>
          <w:color w:val="000000" w:themeColor="text1"/>
        </w:rPr>
        <w:t xml:space="preserve"> blood </w:t>
      </w:r>
      <w:r w:rsidR="002507F3" w:rsidRPr="0075166D">
        <w:rPr>
          <w:rFonts w:ascii="Arial" w:hAnsi="Arial" w:cs="Arial"/>
          <w:color w:val="000000" w:themeColor="text1"/>
        </w:rPr>
        <w:t>freezes</w:t>
      </w:r>
      <w:r w:rsidRPr="0075166D">
        <w:rPr>
          <w:rFonts w:ascii="Arial" w:hAnsi="Arial" w:cs="Arial"/>
          <w:color w:val="000000" w:themeColor="text1"/>
        </w:rPr>
        <w:t xml:space="preserve"> the first </w:t>
      </w:r>
      <w:r w:rsidR="00CC07D4" w:rsidRPr="0075166D">
        <w:rPr>
          <w:rFonts w:ascii="Arial" w:hAnsi="Arial" w:cs="Arial"/>
          <w:color w:val="000000" w:themeColor="text1"/>
        </w:rPr>
        <w:t>five</w:t>
      </w:r>
      <w:r w:rsidRPr="0075166D">
        <w:rPr>
          <w:rFonts w:ascii="Arial" w:hAnsi="Arial" w:cs="Arial"/>
          <w:color w:val="000000" w:themeColor="text1"/>
        </w:rPr>
        <w:t xml:space="preserve"> seconds she blacks out. I desperately use the next </w:t>
      </w:r>
      <w:r w:rsidR="00CC07D4" w:rsidRPr="0075166D">
        <w:rPr>
          <w:rFonts w:ascii="Arial" w:hAnsi="Arial" w:cs="Arial"/>
          <w:color w:val="000000" w:themeColor="text1"/>
        </w:rPr>
        <w:t>few</w:t>
      </w:r>
      <w:r w:rsidRPr="0075166D">
        <w:rPr>
          <w:rFonts w:ascii="Arial" w:hAnsi="Arial" w:cs="Arial"/>
          <w:color w:val="000000" w:themeColor="text1"/>
        </w:rPr>
        <w:t xml:space="preserve"> to collect myself before she wakes up.</w:t>
      </w:r>
    </w:p>
    <w:p w14:paraId="67C81821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528C4C" w14:textId="77777777" w:rsidR="006A5912" w:rsidRPr="0075166D" w:rsidRDefault="006A5912" w:rsidP="006A5912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>She</w:t>
      </w:r>
      <w:r w:rsidR="00725656" w:rsidRPr="0075166D">
        <w:rPr>
          <w:rFonts w:ascii="Arial" w:hAnsi="Arial" w:cs="Arial"/>
          <w:color w:val="000000" w:themeColor="text1"/>
        </w:rPr>
        <w:t xml:space="preserve"> </w:t>
      </w:r>
      <w:r w:rsidRPr="0075166D">
        <w:rPr>
          <w:rFonts w:ascii="Arial" w:hAnsi="Arial" w:cs="Arial"/>
          <w:color w:val="000000" w:themeColor="text1"/>
        </w:rPr>
        <w:t xml:space="preserve">stumbles </w:t>
      </w:r>
      <w:r w:rsidR="00B045A0" w:rsidRPr="0075166D">
        <w:rPr>
          <w:rFonts w:ascii="Arial" w:hAnsi="Arial" w:cs="Arial"/>
          <w:color w:val="000000" w:themeColor="text1"/>
        </w:rPr>
        <w:t xml:space="preserve">through </w:t>
      </w:r>
      <w:r w:rsidRPr="0075166D">
        <w:rPr>
          <w:rFonts w:ascii="Arial" w:hAnsi="Arial" w:cs="Arial"/>
          <w:color w:val="000000" w:themeColor="text1"/>
        </w:rPr>
        <w:t>her words</w:t>
      </w:r>
      <w:r w:rsidR="00360F14" w:rsidRPr="0075166D">
        <w:rPr>
          <w:rFonts w:ascii="Arial" w:hAnsi="Arial" w:cs="Arial"/>
          <w:color w:val="000000" w:themeColor="text1"/>
        </w:rPr>
        <w:t xml:space="preserve">. </w:t>
      </w:r>
      <w:r w:rsidRPr="0075166D">
        <w:rPr>
          <w:rFonts w:ascii="Arial" w:hAnsi="Arial" w:cs="Arial"/>
          <w:color w:val="000000" w:themeColor="text1"/>
        </w:rPr>
        <w:t xml:space="preserve">I </w:t>
      </w:r>
      <w:r w:rsidR="00D172DD" w:rsidRPr="0075166D">
        <w:rPr>
          <w:rFonts w:ascii="Arial" w:hAnsi="Arial" w:cs="Arial"/>
          <w:color w:val="000000" w:themeColor="text1"/>
        </w:rPr>
        <w:t>barely</w:t>
      </w:r>
      <w:r w:rsidRPr="0075166D">
        <w:rPr>
          <w:rFonts w:ascii="Arial" w:hAnsi="Arial" w:cs="Arial"/>
          <w:color w:val="000000" w:themeColor="text1"/>
        </w:rPr>
        <w:t xml:space="preserve"> make out that she’s terrified of her dad</w:t>
      </w:r>
      <w:r w:rsidR="00C50911" w:rsidRPr="0075166D">
        <w:rPr>
          <w:rFonts w:ascii="Arial" w:hAnsi="Arial" w:cs="Arial"/>
          <w:color w:val="000000" w:themeColor="text1"/>
        </w:rPr>
        <w:t>,</w:t>
      </w:r>
      <w:r w:rsidR="001757FE" w:rsidRPr="0075166D">
        <w:rPr>
          <w:rFonts w:ascii="Arial" w:hAnsi="Arial" w:cs="Arial"/>
          <w:color w:val="000000" w:themeColor="text1"/>
        </w:rPr>
        <w:t xml:space="preserve"> before </w:t>
      </w:r>
      <w:r w:rsidRPr="0075166D">
        <w:rPr>
          <w:rFonts w:ascii="Arial" w:hAnsi="Arial" w:cs="Arial"/>
          <w:color w:val="000000" w:themeColor="text1"/>
        </w:rPr>
        <w:t xml:space="preserve">the fullstops in her speech </w:t>
      </w:r>
      <w:r w:rsidR="00F62A4C" w:rsidRPr="0075166D">
        <w:rPr>
          <w:rFonts w:ascii="Arial" w:hAnsi="Arial" w:cs="Arial"/>
          <w:color w:val="000000" w:themeColor="text1"/>
        </w:rPr>
        <w:t>begin</w:t>
      </w:r>
      <w:r w:rsidRPr="0075166D">
        <w:rPr>
          <w:rFonts w:ascii="Arial" w:hAnsi="Arial" w:cs="Arial"/>
          <w:color w:val="000000" w:themeColor="text1"/>
        </w:rPr>
        <w:t xml:space="preserve"> disappear</w:t>
      </w:r>
      <w:r w:rsidR="00F62A4C" w:rsidRPr="0075166D">
        <w:rPr>
          <w:rFonts w:ascii="Arial" w:hAnsi="Arial" w:cs="Arial"/>
          <w:color w:val="000000" w:themeColor="text1"/>
        </w:rPr>
        <w:t xml:space="preserve">ing. </w:t>
      </w:r>
    </w:p>
    <w:p w14:paraId="33DCFF13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324FF9" w14:textId="77777777" w:rsidR="006A5912" w:rsidRPr="0075166D" w:rsidRDefault="006A5912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i/>
          <w:iCs/>
          <w:color w:val="000000" w:themeColor="text1"/>
        </w:rPr>
        <w:t>Not good</w:t>
      </w:r>
      <w:r w:rsidRPr="0075166D">
        <w:rPr>
          <w:rFonts w:ascii="Arial" w:hAnsi="Arial" w:cs="Arial"/>
          <w:color w:val="000000" w:themeColor="text1"/>
        </w:rPr>
        <w:t>. </w:t>
      </w:r>
    </w:p>
    <w:p w14:paraId="6532ECA8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ADC3C4" w14:textId="77777777" w:rsidR="006A5912" w:rsidRPr="0075166D" w:rsidRDefault="006A5912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color w:val="000000" w:themeColor="text1"/>
        </w:rPr>
        <w:t xml:space="preserve">“I mean, it can’t be </w:t>
      </w:r>
      <w:r w:rsidR="0075166D" w:rsidRPr="0075166D">
        <w:rPr>
          <w:rFonts w:ascii="Arial" w:hAnsi="Arial" w:cs="Arial"/>
          <w:color w:val="000000" w:themeColor="text1"/>
        </w:rPr>
        <w:t>worse than</w:t>
      </w:r>
      <w:r w:rsidRPr="0075166D">
        <w:rPr>
          <w:rFonts w:ascii="Arial" w:hAnsi="Arial" w:cs="Arial"/>
          <w:color w:val="000000" w:themeColor="text1"/>
        </w:rPr>
        <w:t xml:space="preserve"> Brian confessing to you in the canteen yesterday,” I interject</w:t>
      </w:r>
      <w:r w:rsidR="00FC2C90" w:rsidRPr="0075166D">
        <w:rPr>
          <w:rFonts w:ascii="Arial" w:hAnsi="Arial" w:cs="Arial"/>
          <w:color w:val="000000" w:themeColor="text1"/>
        </w:rPr>
        <w:t xml:space="preserve"> </w:t>
      </w:r>
      <w:r w:rsidR="00CE66A3" w:rsidRPr="0075166D">
        <w:rPr>
          <w:rFonts w:ascii="Arial" w:hAnsi="Arial" w:cs="Arial"/>
          <w:color w:val="000000" w:themeColor="text1"/>
        </w:rPr>
        <w:t>calmly</w:t>
      </w:r>
      <w:r w:rsidRPr="0075166D">
        <w:rPr>
          <w:rFonts w:ascii="Arial" w:hAnsi="Arial" w:cs="Arial"/>
          <w:color w:val="000000" w:themeColor="text1"/>
        </w:rPr>
        <w:t xml:space="preserve">. </w:t>
      </w:r>
      <w:r w:rsidR="00800982" w:rsidRPr="0075166D">
        <w:rPr>
          <w:rFonts w:ascii="Arial" w:hAnsi="Arial" w:cs="Arial"/>
          <w:i/>
          <w:iCs/>
          <w:color w:val="000000" w:themeColor="text1"/>
        </w:rPr>
        <w:t>After all, we</w:t>
      </w:r>
      <w:r w:rsidRPr="0075166D">
        <w:rPr>
          <w:rFonts w:ascii="Arial" w:hAnsi="Arial" w:cs="Arial"/>
          <w:i/>
          <w:iCs/>
          <w:color w:val="000000" w:themeColor="text1"/>
        </w:rPr>
        <w:t xml:space="preserve"> don’t need two panicky people.</w:t>
      </w:r>
      <w:r w:rsidRPr="0075166D">
        <w:rPr>
          <w:rFonts w:ascii="Arial" w:hAnsi="Arial" w:cs="Arial"/>
          <w:color w:val="000000" w:themeColor="text1"/>
        </w:rPr>
        <w:t xml:space="preserve"> </w:t>
      </w:r>
      <w:r w:rsidR="00482026" w:rsidRPr="0075166D">
        <w:rPr>
          <w:rFonts w:ascii="Arial" w:hAnsi="Arial" w:cs="Arial"/>
          <w:color w:val="000000" w:themeColor="text1"/>
        </w:rPr>
        <w:t>In</w:t>
      </w:r>
      <w:r w:rsidRPr="0075166D">
        <w:rPr>
          <w:rFonts w:ascii="Arial" w:hAnsi="Arial" w:cs="Arial"/>
          <w:color w:val="000000" w:themeColor="text1"/>
        </w:rPr>
        <w:t xml:space="preserve"> reality, I’m</w:t>
      </w:r>
      <w:r w:rsidR="00856F4A" w:rsidRPr="0075166D">
        <w:rPr>
          <w:rFonts w:ascii="Arial" w:hAnsi="Arial" w:cs="Arial"/>
          <w:color w:val="000000" w:themeColor="text1"/>
        </w:rPr>
        <w:t xml:space="preserve"> terrified,</w:t>
      </w:r>
      <w:r w:rsidRPr="0075166D">
        <w:rPr>
          <w:rFonts w:ascii="Arial" w:hAnsi="Arial" w:cs="Arial"/>
          <w:color w:val="000000" w:themeColor="text1"/>
        </w:rPr>
        <w:t xml:space="preserve"> walking a tightrope</w:t>
      </w:r>
      <w:r w:rsidR="000D3910" w:rsidRPr="0075166D">
        <w:rPr>
          <w:rFonts w:ascii="Arial" w:hAnsi="Arial" w:cs="Arial"/>
          <w:color w:val="000000" w:themeColor="text1"/>
        </w:rPr>
        <w:t xml:space="preserve"> </w:t>
      </w:r>
      <w:r w:rsidRPr="0075166D">
        <w:rPr>
          <w:rFonts w:ascii="Arial" w:hAnsi="Arial" w:cs="Arial"/>
          <w:color w:val="000000" w:themeColor="text1"/>
        </w:rPr>
        <w:t>between lighthearted and insensitive.</w:t>
      </w:r>
    </w:p>
    <w:p w14:paraId="3E3C3522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F27CE" w14:textId="77777777" w:rsidR="006A5912" w:rsidRPr="0075166D" w:rsidRDefault="006A5912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color w:val="000000" w:themeColor="text1"/>
        </w:rPr>
        <w:t xml:space="preserve">She responds with a mixture of crying and snot-filled laughter. </w:t>
      </w:r>
      <w:r w:rsidRPr="0075166D">
        <w:rPr>
          <w:rFonts w:ascii="Arial" w:hAnsi="Arial" w:cs="Arial"/>
          <w:i/>
          <w:iCs/>
          <w:color w:val="000000" w:themeColor="text1"/>
        </w:rPr>
        <w:t>Phew</w:t>
      </w:r>
      <w:r w:rsidRPr="0075166D">
        <w:rPr>
          <w:rFonts w:ascii="Arial" w:hAnsi="Arial" w:cs="Arial"/>
          <w:color w:val="000000" w:themeColor="text1"/>
        </w:rPr>
        <w:t xml:space="preserve">. </w:t>
      </w:r>
      <w:r w:rsidRPr="0075166D">
        <w:rPr>
          <w:rFonts w:ascii="Arial" w:hAnsi="Arial" w:cs="Arial"/>
          <w:i/>
          <w:iCs/>
          <w:color w:val="000000" w:themeColor="text1"/>
        </w:rPr>
        <w:t>Close call</w:t>
      </w:r>
      <w:r w:rsidRPr="0075166D">
        <w:rPr>
          <w:rFonts w:ascii="Arial" w:hAnsi="Arial" w:cs="Arial"/>
          <w:color w:val="000000" w:themeColor="text1"/>
        </w:rPr>
        <w:t>.</w:t>
      </w:r>
    </w:p>
    <w:p w14:paraId="7436C421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0F0BF6" w14:textId="77777777" w:rsidR="006A5912" w:rsidRPr="0075166D" w:rsidRDefault="006A5912" w:rsidP="006A5912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lastRenderedPageBreak/>
        <w:t xml:space="preserve">She continues </w:t>
      </w:r>
      <w:r w:rsidR="00535BAC" w:rsidRPr="0075166D">
        <w:rPr>
          <w:rFonts w:ascii="Arial" w:hAnsi="Arial" w:cs="Arial"/>
          <w:color w:val="000000" w:themeColor="text1"/>
        </w:rPr>
        <w:t>talking</w:t>
      </w:r>
      <w:r w:rsidRPr="0075166D">
        <w:rPr>
          <w:rFonts w:ascii="Arial" w:hAnsi="Arial" w:cs="Arial"/>
          <w:color w:val="000000" w:themeColor="text1"/>
        </w:rPr>
        <w:t>—of school, the concert, her family—</w:t>
      </w:r>
      <w:r w:rsidR="00430812" w:rsidRPr="0075166D">
        <w:rPr>
          <w:rFonts w:ascii="Arial" w:hAnsi="Arial" w:cs="Arial"/>
          <w:color w:val="000000" w:themeColor="text1"/>
        </w:rPr>
        <w:t>while</w:t>
      </w:r>
      <w:r w:rsidRPr="0075166D">
        <w:rPr>
          <w:rFonts w:ascii="Arial" w:hAnsi="Arial" w:cs="Arial"/>
          <w:color w:val="000000" w:themeColor="text1"/>
        </w:rPr>
        <w:t xml:space="preserve"> I listen. Colour returns to her </w:t>
      </w:r>
      <w:r w:rsidR="00B45FED" w:rsidRPr="0075166D">
        <w:rPr>
          <w:rFonts w:ascii="Arial" w:hAnsi="Arial" w:cs="Arial"/>
          <w:color w:val="000000" w:themeColor="text1"/>
        </w:rPr>
        <w:t xml:space="preserve">face </w:t>
      </w:r>
      <w:r w:rsidR="002822C2" w:rsidRPr="0075166D">
        <w:rPr>
          <w:rFonts w:ascii="Arial" w:hAnsi="Arial" w:cs="Arial"/>
          <w:color w:val="000000" w:themeColor="text1"/>
        </w:rPr>
        <w:t>as</w:t>
      </w:r>
      <w:r w:rsidRPr="0075166D">
        <w:rPr>
          <w:rFonts w:ascii="Arial" w:hAnsi="Arial" w:cs="Arial"/>
          <w:color w:val="000000" w:themeColor="text1"/>
        </w:rPr>
        <w:t xml:space="preserve"> we land. </w:t>
      </w:r>
      <w:r w:rsidR="008C198D" w:rsidRPr="0075166D">
        <w:rPr>
          <w:rFonts w:ascii="Arial" w:hAnsi="Arial" w:cs="Arial"/>
          <w:color w:val="000000" w:themeColor="text1"/>
        </w:rPr>
        <w:t xml:space="preserve">I melt with relief </w:t>
      </w:r>
      <w:r w:rsidRPr="0075166D">
        <w:rPr>
          <w:rFonts w:ascii="Arial" w:hAnsi="Arial" w:cs="Arial"/>
          <w:color w:val="000000" w:themeColor="text1"/>
        </w:rPr>
        <w:t>when we find her phone, before incredulity takes ove</w:t>
      </w:r>
      <w:r w:rsidR="00322B5D" w:rsidRPr="0075166D">
        <w:rPr>
          <w:rFonts w:ascii="Arial" w:hAnsi="Arial" w:cs="Arial"/>
          <w:color w:val="000000" w:themeColor="text1"/>
        </w:rPr>
        <w:t xml:space="preserve">r as I </w:t>
      </w:r>
      <w:r w:rsidRPr="0075166D">
        <w:rPr>
          <w:rFonts w:ascii="Arial" w:hAnsi="Arial" w:cs="Arial"/>
          <w:color w:val="000000" w:themeColor="text1"/>
        </w:rPr>
        <w:t xml:space="preserve">realise where it’d been—under her seat cushion. </w:t>
      </w:r>
      <w:r w:rsidR="00BF015F" w:rsidRPr="0075166D">
        <w:rPr>
          <w:rFonts w:ascii="Arial" w:hAnsi="Arial" w:cs="Arial"/>
          <w:color w:val="000000" w:themeColor="text1"/>
        </w:rPr>
        <w:t>With</w:t>
      </w:r>
      <w:r w:rsidRPr="0075166D">
        <w:rPr>
          <w:rFonts w:ascii="Arial" w:hAnsi="Arial" w:cs="Arial"/>
          <w:color w:val="000000" w:themeColor="text1"/>
        </w:rPr>
        <w:t xml:space="preserve"> a guilty </w:t>
      </w:r>
      <w:r w:rsidR="00D93917" w:rsidRPr="0075166D">
        <w:rPr>
          <w:rFonts w:ascii="Arial" w:hAnsi="Arial" w:cs="Arial"/>
          <w:color w:val="000000" w:themeColor="text1"/>
        </w:rPr>
        <w:t>giggle</w:t>
      </w:r>
      <w:r w:rsidRPr="0075166D">
        <w:rPr>
          <w:rFonts w:ascii="Arial" w:hAnsi="Arial" w:cs="Arial"/>
          <w:color w:val="000000" w:themeColor="text1"/>
        </w:rPr>
        <w:t>, she hugs me. That’s when I feel a warmt</w:t>
      </w:r>
      <w:r w:rsidR="00A55132" w:rsidRPr="0075166D">
        <w:rPr>
          <w:rFonts w:ascii="Arial" w:hAnsi="Arial" w:cs="Arial"/>
          <w:color w:val="000000" w:themeColor="text1"/>
        </w:rPr>
        <w:t>h</w:t>
      </w:r>
      <w:r w:rsidRPr="0075166D">
        <w:rPr>
          <w:rFonts w:ascii="Arial" w:hAnsi="Arial" w:cs="Arial"/>
          <w:color w:val="000000" w:themeColor="text1"/>
        </w:rPr>
        <w:t xml:space="preserve">—a feeling that I’d made a small difference in her life, and </w:t>
      </w:r>
      <w:commentRangeStart w:id="14"/>
      <w:r w:rsidRPr="0075166D">
        <w:rPr>
          <w:rFonts w:ascii="Arial" w:hAnsi="Arial" w:cs="Arial"/>
          <w:color w:val="000000" w:themeColor="text1"/>
        </w:rPr>
        <w:t>a shared one of much-needed serenity. </w:t>
      </w:r>
      <w:commentRangeEnd w:id="14"/>
      <w:r w:rsidR="00462E47">
        <w:rPr>
          <w:rStyle w:val="CommentReference"/>
        </w:rPr>
        <w:commentReference w:id="14"/>
      </w:r>
    </w:p>
    <w:p w14:paraId="004AE4D1" w14:textId="77777777" w:rsidR="006A5912" w:rsidRPr="0075166D" w:rsidRDefault="006A5912" w:rsidP="006A59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38D08F" w14:textId="77777777" w:rsidR="006A5912" w:rsidRPr="0075166D" w:rsidRDefault="006A5912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66D">
        <w:rPr>
          <w:rFonts w:ascii="Arial" w:hAnsi="Arial" w:cs="Arial"/>
          <w:color w:val="000000" w:themeColor="text1"/>
        </w:rPr>
        <w:t>I was walking blind when Kath relied on me to be</w:t>
      </w:r>
      <w:r w:rsidR="001959B3" w:rsidRPr="0075166D">
        <w:rPr>
          <w:rFonts w:ascii="Arial" w:hAnsi="Arial" w:cs="Arial"/>
          <w:color w:val="000000" w:themeColor="text1"/>
        </w:rPr>
        <w:t xml:space="preserve"> there </w:t>
      </w:r>
      <w:r w:rsidR="002B3CAD" w:rsidRPr="0075166D">
        <w:rPr>
          <w:rFonts w:ascii="Arial" w:hAnsi="Arial" w:cs="Arial"/>
          <w:color w:val="000000" w:themeColor="text1"/>
        </w:rPr>
        <w:t>at a vulnerable moment</w:t>
      </w:r>
      <w:r w:rsidRPr="0075166D">
        <w:rPr>
          <w:rFonts w:ascii="Arial" w:hAnsi="Arial" w:cs="Arial"/>
          <w:color w:val="000000" w:themeColor="text1"/>
        </w:rPr>
        <w:t xml:space="preserve">. Having shut the curtains, it was my first time opening a window into </w:t>
      </w:r>
      <w:commentRangeStart w:id="15"/>
      <w:r w:rsidRPr="0075166D">
        <w:rPr>
          <w:rFonts w:ascii="Arial" w:hAnsi="Arial" w:cs="Arial"/>
          <w:color w:val="000000" w:themeColor="text1"/>
        </w:rPr>
        <w:t>the stories that defined another</w:t>
      </w:r>
      <w:r w:rsidR="00E23443" w:rsidRPr="0075166D">
        <w:rPr>
          <w:rFonts w:ascii="Arial" w:hAnsi="Arial" w:cs="Arial"/>
          <w:color w:val="000000" w:themeColor="text1"/>
        </w:rPr>
        <w:t>’s</w:t>
      </w:r>
      <w:r w:rsidRPr="0075166D">
        <w:rPr>
          <w:rFonts w:ascii="Arial" w:hAnsi="Arial" w:cs="Arial"/>
          <w:color w:val="000000" w:themeColor="text1"/>
        </w:rPr>
        <w:t xml:space="preserve"> actions</w:t>
      </w:r>
      <w:commentRangeEnd w:id="15"/>
      <w:r w:rsidR="007B5565">
        <w:rPr>
          <w:rStyle w:val="CommentReference"/>
        </w:rPr>
        <w:commentReference w:id="15"/>
      </w:r>
      <w:r w:rsidRPr="0075166D">
        <w:rPr>
          <w:rFonts w:ascii="Arial" w:hAnsi="Arial" w:cs="Arial"/>
          <w:color w:val="000000" w:themeColor="text1"/>
        </w:rPr>
        <w:t xml:space="preserve">. </w:t>
      </w:r>
      <w:r w:rsidR="00D03FAF" w:rsidRPr="0075166D">
        <w:rPr>
          <w:rFonts w:ascii="Arial" w:hAnsi="Arial" w:cs="Arial"/>
          <w:color w:val="000000" w:themeColor="text1"/>
        </w:rPr>
        <w:t>Only then</w:t>
      </w:r>
      <w:r w:rsidR="00111874" w:rsidRPr="0075166D">
        <w:rPr>
          <w:rFonts w:ascii="Arial" w:hAnsi="Arial" w:cs="Arial"/>
          <w:color w:val="000000" w:themeColor="text1"/>
        </w:rPr>
        <w:t xml:space="preserve"> </w:t>
      </w:r>
      <w:r w:rsidR="00D03FAF" w:rsidRPr="0075166D">
        <w:rPr>
          <w:rFonts w:ascii="Arial" w:hAnsi="Arial" w:cs="Arial"/>
          <w:color w:val="000000" w:themeColor="text1"/>
        </w:rPr>
        <w:t>did</w:t>
      </w:r>
      <w:r w:rsidR="00111874" w:rsidRPr="0075166D">
        <w:rPr>
          <w:rFonts w:ascii="Arial" w:hAnsi="Arial" w:cs="Arial"/>
          <w:color w:val="000000" w:themeColor="text1"/>
        </w:rPr>
        <w:t xml:space="preserve"> I </w:t>
      </w:r>
      <w:r w:rsidR="00D03FAF" w:rsidRPr="0075166D">
        <w:rPr>
          <w:rFonts w:ascii="Arial" w:hAnsi="Arial" w:cs="Arial"/>
          <w:color w:val="000000" w:themeColor="text1"/>
        </w:rPr>
        <w:t>realise</w:t>
      </w:r>
      <w:r w:rsidRPr="0075166D">
        <w:rPr>
          <w:rFonts w:ascii="Arial" w:hAnsi="Arial" w:cs="Arial"/>
          <w:color w:val="000000" w:themeColor="text1"/>
        </w:rPr>
        <w:t>: I</w:t>
      </w:r>
      <w:r w:rsidR="00111874" w:rsidRPr="0075166D">
        <w:rPr>
          <w:rFonts w:ascii="Arial" w:hAnsi="Arial" w:cs="Arial"/>
          <w:color w:val="000000" w:themeColor="text1"/>
        </w:rPr>
        <w:t xml:space="preserve">’d </w:t>
      </w:r>
      <w:r w:rsidRPr="0075166D">
        <w:rPr>
          <w:rFonts w:ascii="Arial" w:hAnsi="Arial" w:cs="Arial"/>
          <w:color w:val="000000" w:themeColor="text1"/>
        </w:rPr>
        <w:t xml:space="preserve">grown exhausted of coasting through without </w:t>
      </w:r>
      <w:r w:rsidR="00B962BA" w:rsidRPr="0075166D">
        <w:rPr>
          <w:rFonts w:ascii="Arial" w:hAnsi="Arial" w:cs="Arial"/>
          <w:color w:val="000000" w:themeColor="text1"/>
        </w:rPr>
        <w:t>leaving</w:t>
      </w:r>
      <w:r w:rsidRPr="0075166D">
        <w:rPr>
          <w:rFonts w:ascii="Arial" w:hAnsi="Arial" w:cs="Arial"/>
          <w:color w:val="000000" w:themeColor="text1"/>
        </w:rPr>
        <w:t xml:space="preserve"> a mark on t</w:t>
      </w:r>
      <w:r w:rsidR="004A46EB" w:rsidRPr="0075166D">
        <w:rPr>
          <w:rFonts w:ascii="Arial" w:hAnsi="Arial" w:cs="Arial"/>
          <w:color w:val="000000" w:themeColor="text1"/>
        </w:rPr>
        <w:t>hose</w:t>
      </w:r>
      <w:r w:rsidRPr="0075166D">
        <w:rPr>
          <w:rFonts w:ascii="Arial" w:hAnsi="Arial" w:cs="Arial"/>
          <w:color w:val="000000" w:themeColor="text1"/>
        </w:rPr>
        <w:t xml:space="preserve"> around me, or them on me. </w:t>
      </w:r>
    </w:p>
    <w:p w14:paraId="22A5E55B" w14:textId="77777777" w:rsidR="00DC15AA" w:rsidRPr="0075166D" w:rsidRDefault="00DC15AA" w:rsidP="006A5912">
      <w:pPr>
        <w:rPr>
          <w:rFonts w:ascii="Arial" w:hAnsi="Arial" w:cs="Arial"/>
          <w:color w:val="000000" w:themeColor="text1"/>
        </w:rPr>
      </w:pPr>
    </w:p>
    <w:p w14:paraId="515C8908" w14:textId="67CC7AED" w:rsidR="00DC15AA" w:rsidRPr="0075166D" w:rsidRDefault="00DC15AA" w:rsidP="00EF1991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>Be it working with prefects long after school</w:t>
      </w:r>
      <w:r w:rsidR="00B962BA" w:rsidRPr="0075166D">
        <w:rPr>
          <w:rFonts w:ascii="Arial" w:hAnsi="Arial" w:cs="Arial"/>
          <w:color w:val="000000" w:themeColor="text1"/>
        </w:rPr>
        <w:t xml:space="preserve"> </w:t>
      </w:r>
      <w:r w:rsidRPr="0075166D">
        <w:rPr>
          <w:rFonts w:ascii="Arial" w:hAnsi="Arial" w:cs="Arial"/>
          <w:color w:val="000000" w:themeColor="text1"/>
        </w:rPr>
        <w:t>ACs have been shut off for the day</w:t>
      </w:r>
      <w:ins w:id="16" w:author="Alyssa Manik" w:date="2020-10-04T23:05:00Z">
        <w:r w:rsidR="007B5565">
          <w:rPr>
            <w:rFonts w:ascii="Arial" w:hAnsi="Arial" w:cs="Arial"/>
            <w:color w:val="000000" w:themeColor="text1"/>
          </w:rPr>
          <w:t>,</w:t>
        </w:r>
      </w:ins>
      <w:r w:rsidRPr="0075166D">
        <w:rPr>
          <w:rFonts w:ascii="Arial" w:hAnsi="Arial" w:cs="Arial"/>
          <w:color w:val="000000" w:themeColor="text1"/>
        </w:rPr>
        <w:t xml:space="preserve"> or tutoring my friends through Zoom, I’ve since actively sought to forge </w:t>
      </w:r>
      <w:r w:rsidR="00EB05E5" w:rsidRPr="0075166D">
        <w:rPr>
          <w:rFonts w:ascii="Arial" w:hAnsi="Arial" w:cs="Arial"/>
          <w:color w:val="000000" w:themeColor="text1"/>
        </w:rPr>
        <w:t>a</w:t>
      </w:r>
      <w:r w:rsidRPr="0075166D">
        <w:rPr>
          <w:rFonts w:ascii="Arial" w:hAnsi="Arial" w:cs="Arial"/>
          <w:color w:val="000000" w:themeColor="text1"/>
        </w:rPr>
        <w:t xml:space="preserve"> meaningful bond with others—to understand the stories behind their answers to everyday passing questions. </w:t>
      </w:r>
      <w:r w:rsidR="00C8191D" w:rsidRPr="0075166D">
        <w:rPr>
          <w:rFonts w:ascii="Arial" w:hAnsi="Arial" w:cs="Arial"/>
          <w:color w:val="000000" w:themeColor="text1"/>
        </w:rPr>
        <w:t>I</w:t>
      </w:r>
      <w:r w:rsidR="00B12C66" w:rsidRPr="0075166D">
        <w:rPr>
          <w:rFonts w:ascii="Arial" w:hAnsi="Arial" w:cs="Arial"/>
          <w:color w:val="000000" w:themeColor="text1"/>
        </w:rPr>
        <w:t xml:space="preserve"> </w:t>
      </w:r>
      <w:r w:rsidRPr="0075166D">
        <w:rPr>
          <w:rFonts w:ascii="Arial" w:hAnsi="Arial" w:cs="Arial"/>
          <w:color w:val="000000" w:themeColor="text1"/>
        </w:rPr>
        <w:t>still visit that hallway I spent so much time in, except I’m glad to find newly</w:t>
      </w:r>
      <w:r w:rsidR="00922893" w:rsidRPr="0075166D">
        <w:rPr>
          <w:rFonts w:ascii="Arial" w:hAnsi="Arial" w:cs="Arial"/>
          <w:color w:val="000000" w:themeColor="text1"/>
        </w:rPr>
        <w:t>-</w:t>
      </w:r>
      <w:r w:rsidRPr="0075166D">
        <w:rPr>
          <w:rFonts w:ascii="Arial" w:hAnsi="Arial" w:cs="Arial"/>
          <w:color w:val="000000" w:themeColor="text1"/>
        </w:rPr>
        <w:t xml:space="preserve">added doors </w:t>
      </w:r>
      <w:r w:rsidR="007A1A27" w:rsidRPr="0075166D">
        <w:rPr>
          <w:rFonts w:ascii="Arial" w:hAnsi="Arial" w:cs="Arial"/>
          <w:color w:val="000000" w:themeColor="text1"/>
        </w:rPr>
        <w:t xml:space="preserve">labelled </w:t>
      </w:r>
      <w:r w:rsidRPr="0075166D">
        <w:rPr>
          <w:rFonts w:ascii="Arial" w:hAnsi="Arial" w:cs="Arial"/>
          <w:color w:val="000000" w:themeColor="text1"/>
        </w:rPr>
        <w:t xml:space="preserve">with my friends’ names, and </w:t>
      </w:r>
      <w:r w:rsidR="003D4D64" w:rsidRPr="0075166D">
        <w:rPr>
          <w:rFonts w:ascii="Arial" w:hAnsi="Arial" w:cs="Arial"/>
          <w:color w:val="000000" w:themeColor="text1"/>
        </w:rPr>
        <w:t>their</w:t>
      </w:r>
      <w:r w:rsidRPr="0075166D">
        <w:rPr>
          <w:rFonts w:ascii="Arial" w:hAnsi="Arial" w:cs="Arial"/>
          <w:color w:val="000000" w:themeColor="text1"/>
        </w:rPr>
        <w:t xml:space="preserve"> photographs beside those dusty picture frames.</w:t>
      </w:r>
    </w:p>
    <w:p w14:paraId="6601E1DA" w14:textId="77777777" w:rsidR="00E23250" w:rsidRPr="0075166D" w:rsidRDefault="00E23250" w:rsidP="00EF1991">
      <w:pPr>
        <w:rPr>
          <w:rFonts w:ascii="Arial" w:hAnsi="Arial" w:cs="Arial"/>
          <w:color w:val="000000" w:themeColor="text1"/>
        </w:rPr>
      </w:pPr>
    </w:p>
    <w:p w14:paraId="71426240" w14:textId="77777777" w:rsidR="00E23250" w:rsidRPr="0075166D" w:rsidRDefault="00E23250" w:rsidP="00EF1991">
      <w:pPr>
        <w:rPr>
          <w:rFonts w:ascii="Arial" w:hAnsi="Arial" w:cs="Arial"/>
          <w:color w:val="000000" w:themeColor="text1"/>
        </w:rPr>
      </w:pPr>
      <w:commentRangeStart w:id="17"/>
      <w:r w:rsidRPr="0075166D">
        <w:rPr>
          <w:rFonts w:ascii="Arial" w:hAnsi="Arial" w:cs="Arial"/>
          <w:color w:val="000000" w:themeColor="text1"/>
        </w:rPr>
        <w:t>From fights to failures, it's my community that saves me from my lows</w:t>
      </w:r>
      <w:commentRangeEnd w:id="17"/>
      <w:r w:rsidR="007B5565">
        <w:rPr>
          <w:rStyle w:val="CommentReference"/>
        </w:rPr>
        <w:commentReference w:id="17"/>
      </w:r>
      <w:r w:rsidRPr="0075166D">
        <w:rPr>
          <w:rFonts w:ascii="Arial" w:hAnsi="Arial" w:cs="Arial"/>
          <w:color w:val="000000" w:themeColor="text1"/>
        </w:rPr>
        <w:t>. It’s with the hope of making their hardships slightly more bearable that I’m listening to Kath, sharing tears and giggles when we should be sleeping.</w:t>
      </w:r>
    </w:p>
    <w:p w14:paraId="1AC02D55" w14:textId="77777777" w:rsidR="00DC15AA" w:rsidRPr="0075166D" w:rsidRDefault="00DC15AA" w:rsidP="006A59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7E7ED" w14:textId="234B7BFB" w:rsidR="006A5912" w:rsidRDefault="007B5565">
      <w:pPr>
        <w:rPr>
          <w:ins w:id="18" w:author="Alyssa Manik" w:date="2020-10-04T23:13:00Z"/>
          <w:color w:val="70AD47" w:themeColor="accent6"/>
        </w:rPr>
      </w:pPr>
      <w:ins w:id="19" w:author="Alyssa Manik" w:date="2020-10-04T23:10:00Z">
        <w:r>
          <w:rPr>
            <w:color w:val="70AD47" w:themeColor="accent6"/>
          </w:rPr>
          <w:t>Hey! First, amazing choices of vocabulary, it definitely makes your essay stand out</w:t>
        </w:r>
      </w:ins>
      <w:ins w:id="20" w:author="Alyssa Manik" w:date="2020-10-04T23:11:00Z">
        <w:r>
          <w:rPr>
            <w:color w:val="70AD47" w:themeColor="accent6"/>
          </w:rPr>
          <w:t xml:space="preserve">. The incorporation of </w:t>
        </w:r>
        <w:proofErr w:type="spellStart"/>
        <w:r>
          <w:rPr>
            <w:color w:val="70AD47" w:themeColor="accent6"/>
          </w:rPr>
          <w:t>itallics</w:t>
        </w:r>
        <w:proofErr w:type="spellEnd"/>
        <w:r>
          <w:rPr>
            <w:color w:val="70AD47" w:themeColor="accent6"/>
          </w:rPr>
          <w:t>, thoughts, and dialogues also keeps your story from being flat so that’s a great thing to do. Making use of your friend’s story to spark your per</w:t>
        </w:r>
      </w:ins>
      <w:ins w:id="21" w:author="Alyssa Manik" w:date="2020-10-04T23:12:00Z">
        <w:r>
          <w:rPr>
            <w:color w:val="70AD47" w:themeColor="accent6"/>
          </w:rPr>
          <w:t>sonal growth is definitely interesting to talk about, but it’s always great not to include too much details</w:t>
        </w:r>
      </w:ins>
      <w:ins w:id="22" w:author="Alyssa Manik" w:date="2020-10-04T23:21:00Z">
        <w:r w:rsidR="00944724">
          <w:rPr>
            <w:color w:val="70AD47" w:themeColor="accent6"/>
          </w:rPr>
          <w:t>, or repeat statements</w:t>
        </w:r>
      </w:ins>
      <w:ins w:id="23" w:author="Alyssa Manik" w:date="2020-10-04T23:12:00Z">
        <w:r>
          <w:rPr>
            <w:color w:val="70AD47" w:themeColor="accent6"/>
          </w:rPr>
          <w:t xml:space="preserve"> regarding insensitivity or self-absorbance, because personality traits aren’t usually easily changeable and we want to make a good impression to the </w:t>
        </w:r>
      </w:ins>
      <w:ins w:id="24" w:author="Alyssa Manik" w:date="2020-10-04T23:13:00Z">
        <w:r>
          <w:rPr>
            <w:color w:val="70AD47" w:themeColor="accent6"/>
          </w:rPr>
          <w:t>admissions officers reading this.</w:t>
        </w:r>
      </w:ins>
      <w:ins w:id="25" w:author="Alyssa Manik" w:date="2020-10-04T23:21:00Z">
        <w:r w:rsidR="00944724">
          <w:rPr>
            <w:color w:val="70AD47" w:themeColor="accent6"/>
          </w:rPr>
          <w:t xml:space="preserve"> Honesty is good, </w:t>
        </w:r>
      </w:ins>
      <w:ins w:id="26" w:author="Alyssa Manik" w:date="2020-10-04T23:22:00Z">
        <w:r w:rsidR="00944724">
          <w:rPr>
            <w:color w:val="70AD47" w:themeColor="accent6"/>
          </w:rPr>
          <w:t>but re-emphasizing it doesn’t sound great.</w:t>
        </w:r>
      </w:ins>
    </w:p>
    <w:p w14:paraId="7640D528" w14:textId="303E58D7" w:rsidR="00944724" w:rsidRDefault="00944724">
      <w:pPr>
        <w:rPr>
          <w:ins w:id="27" w:author="Alyssa Manik" w:date="2020-10-04T23:13:00Z"/>
          <w:color w:val="70AD47" w:themeColor="accent6"/>
        </w:rPr>
      </w:pPr>
    </w:p>
    <w:p w14:paraId="62E30CF1" w14:textId="7AD5974C" w:rsidR="00944724" w:rsidRDefault="00944724">
      <w:pPr>
        <w:rPr>
          <w:ins w:id="28" w:author="Alyssa Manik" w:date="2020-10-04T23:15:00Z"/>
          <w:color w:val="70AD47" w:themeColor="accent6"/>
        </w:rPr>
      </w:pPr>
      <w:ins w:id="29" w:author="Alyssa Manik" w:date="2020-10-04T23:13:00Z">
        <w:r>
          <w:rPr>
            <w:color w:val="70AD47" w:themeColor="accent6"/>
          </w:rPr>
          <w:t>The visual—sometimes auditor</w:t>
        </w:r>
      </w:ins>
      <w:ins w:id="30" w:author="Alyssa Manik" w:date="2020-10-04T23:22:00Z">
        <w:r>
          <w:rPr>
            <w:color w:val="70AD47" w:themeColor="accent6"/>
          </w:rPr>
          <w:t>y</w:t>
        </w:r>
      </w:ins>
      <w:ins w:id="31" w:author="Alyssa Manik" w:date="2020-10-04T23:13:00Z">
        <w:r>
          <w:rPr>
            <w:color w:val="70AD47" w:themeColor="accent6"/>
          </w:rPr>
          <w:t xml:space="preserve">—imagery you include are also nice to read. </w:t>
        </w:r>
      </w:ins>
      <w:ins w:id="32" w:author="Alyssa Manik" w:date="2020-10-04T23:22:00Z">
        <w:r>
          <w:rPr>
            <w:color w:val="70AD47" w:themeColor="accent6"/>
          </w:rPr>
          <w:t>Some</w:t>
        </w:r>
      </w:ins>
      <w:ins w:id="33" w:author="Alyssa Manik" w:date="2020-10-04T23:14:00Z">
        <w:r>
          <w:rPr>
            <w:color w:val="70AD47" w:themeColor="accent6"/>
          </w:rPr>
          <w:t xml:space="preserve"> metaphors you included are still a bit unclear</w:t>
        </w:r>
      </w:ins>
      <w:ins w:id="34" w:author="Alyssa Manik" w:date="2020-10-04T23:22:00Z">
        <w:r>
          <w:rPr>
            <w:color w:val="70AD47" w:themeColor="accent6"/>
          </w:rPr>
          <w:t xml:space="preserve"> but i</w:t>
        </w:r>
      </w:ins>
      <w:ins w:id="35" w:author="Alyssa Manik" w:date="2020-10-04T23:14:00Z">
        <w:r>
          <w:rPr>
            <w:color w:val="70AD47" w:themeColor="accent6"/>
          </w:rPr>
          <w:t>t is definitely great to use them</w:t>
        </w:r>
      </w:ins>
      <w:ins w:id="36" w:author="Alyssa Manik" w:date="2020-10-04T23:22:00Z">
        <w:r>
          <w:rPr>
            <w:color w:val="70AD47" w:themeColor="accent6"/>
          </w:rPr>
          <w:t>.</w:t>
        </w:r>
      </w:ins>
      <w:ins w:id="37" w:author="Alyssa Manik" w:date="2020-10-04T23:14:00Z">
        <w:r>
          <w:rPr>
            <w:color w:val="70AD47" w:themeColor="accent6"/>
          </w:rPr>
          <w:t xml:space="preserve"> </w:t>
        </w:r>
      </w:ins>
      <w:ins w:id="38" w:author="Alyssa Manik" w:date="2020-10-04T23:22:00Z">
        <w:r>
          <w:rPr>
            <w:color w:val="70AD47" w:themeColor="accent6"/>
          </w:rPr>
          <w:t>J</w:t>
        </w:r>
      </w:ins>
      <w:ins w:id="39" w:author="Alyssa Manik" w:date="2020-10-04T23:14:00Z">
        <w:r>
          <w:rPr>
            <w:color w:val="70AD47" w:themeColor="accent6"/>
          </w:rPr>
          <w:t>ust make sure that your readers would understand it in the first read without having to reread them. Kindly keep in mind that most officers</w:t>
        </w:r>
      </w:ins>
      <w:ins w:id="40" w:author="Alyssa Manik" w:date="2020-10-04T23:15:00Z">
        <w:r>
          <w:rPr>
            <w:color w:val="70AD47" w:themeColor="accent6"/>
          </w:rPr>
          <w:t xml:space="preserve"> take 5 minutes to go through your application, and it’s a shame if they cannot understand the intentions behind the essay.</w:t>
        </w:r>
      </w:ins>
      <w:ins w:id="41" w:author="Alyssa Manik" w:date="2020-10-04T23:22:00Z">
        <w:r>
          <w:rPr>
            <w:color w:val="70AD47" w:themeColor="accent6"/>
          </w:rPr>
          <w:t xml:space="preserve"> You could ask a friend, or a parent</w:t>
        </w:r>
      </w:ins>
      <w:ins w:id="42" w:author="Alyssa Manik" w:date="2020-10-04T23:23:00Z">
        <w:r>
          <w:rPr>
            <w:color w:val="70AD47" w:themeColor="accent6"/>
          </w:rPr>
          <w:t>, to read a metaphorical sentence. If they understand, keep it. If they don’t, you could paraphrase.</w:t>
        </w:r>
      </w:ins>
    </w:p>
    <w:p w14:paraId="4E87CC4D" w14:textId="4AB58DE6" w:rsidR="00944724" w:rsidRDefault="00944724">
      <w:pPr>
        <w:rPr>
          <w:ins w:id="43" w:author="Alyssa Manik" w:date="2020-10-04T23:15:00Z"/>
          <w:color w:val="70AD47" w:themeColor="accent6"/>
        </w:rPr>
      </w:pPr>
    </w:p>
    <w:p w14:paraId="321187EC" w14:textId="40B55C9D" w:rsidR="00944724" w:rsidRDefault="00944724">
      <w:pPr>
        <w:rPr>
          <w:ins w:id="44" w:author="Alyssa Manik" w:date="2020-10-04T23:25:00Z"/>
          <w:color w:val="70AD47" w:themeColor="accent6"/>
        </w:rPr>
      </w:pPr>
      <w:ins w:id="45" w:author="Alyssa Manik" w:date="2020-10-04T23:15:00Z">
        <w:r>
          <w:rPr>
            <w:color w:val="70AD47" w:themeColor="accent6"/>
          </w:rPr>
          <w:t>One thing I hope to see from this essay is your feelings and thoughts throughout the e</w:t>
        </w:r>
      </w:ins>
      <w:ins w:id="46" w:author="Alyssa Manik" w:date="2020-10-04T23:16:00Z">
        <w:r>
          <w:rPr>
            <w:color w:val="70AD47" w:themeColor="accent6"/>
          </w:rPr>
          <w:t xml:space="preserve">ssay. I could feel your friend’s frustrations, but I’m not sure what your thoughts were. </w:t>
        </w:r>
      </w:ins>
      <w:ins w:id="47" w:author="Alyssa Manik" w:date="2020-10-04T23:17:00Z">
        <w:r>
          <w:rPr>
            <w:color w:val="70AD47" w:themeColor="accent6"/>
          </w:rPr>
          <w:t xml:space="preserve">I can see what you did to help her or how she affected you, but </w:t>
        </w:r>
        <w:r>
          <w:rPr>
            <w:i/>
            <w:iCs/>
            <w:color w:val="70AD47" w:themeColor="accent6"/>
          </w:rPr>
          <w:t>why</w:t>
        </w:r>
      </w:ins>
      <w:ins w:id="48" w:author="Alyssa Manik" w:date="2020-10-04T23:25:00Z">
        <w:r>
          <w:rPr>
            <w:i/>
            <w:iCs/>
            <w:color w:val="70AD47" w:themeColor="accent6"/>
          </w:rPr>
          <w:t xml:space="preserve"> </w:t>
        </w:r>
        <w:r w:rsidR="000A49C9">
          <w:rPr>
            <w:color w:val="70AD47" w:themeColor="accent6"/>
          </w:rPr>
          <w:t>help</w:t>
        </w:r>
      </w:ins>
      <w:ins w:id="49" w:author="Alyssa Manik" w:date="2020-10-04T23:17:00Z">
        <w:r>
          <w:rPr>
            <w:i/>
            <w:iCs/>
            <w:color w:val="70AD47" w:themeColor="accent6"/>
          </w:rPr>
          <w:t xml:space="preserve"> </w:t>
        </w:r>
        <w:r>
          <w:rPr>
            <w:color w:val="70AD47" w:themeColor="accent6"/>
          </w:rPr>
          <w:t xml:space="preserve">her? </w:t>
        </w:r>
      </w:ins>
      <w:ins w:id="50" w:author="Alyssa Manik" w:date="2020-10-04T23:18:00Z">
        <w:r>
          <w:rPr>
            <w:color w:val="70AD47" w:themeColor="accent6"/>
          </w:rPr>
          <w:t xml:space="preserve">Why did her story resonate to you? After she told you her vulnerabilities, </w:t>
        </w:r>
      </w:ins>
      <w:ins w:id="51" w:author="Alyssa Manik" w:date="2020-10-04T23:23:00Z">
        <w:r>
          <w:rPr>
            <w:color w:val="70AD47" w:themeColor="accent6"/>
          </w:rPr>
          <w:t>what was the res</w:t>
        </w:r>
      </w:ins>
      <w:ins w:id="52" w:author="Alyssa Manik" w:date="2020-10-04T23:24:00Z">
        <w:r>
          <w:rPr>
            <w:color w:val="70AD47" w:themeColor="accent6"/>
          </w:rPr>
          <w:t>t of the story</w:t>
        </w:r>
      </w:ins>
      <w:ins w:id="53" w:author="Alyssa Manik" w:date="2020-10-04T23:19:00Z">
        <w:r>
          <w:rPr>
            <w:color w:val="70AD47" w:themeColor="accent6"/>
          </w:rPr>
          <w:t xml:space="preserve">? </w:t>
        </w:r>
      </w:ins>
      <w:ins w:id="54" w:author="Alyssa Manik" w:date="2020-10-04T23:25:00Z">
        <w:r>
          <w:rPr>
            <w:color w:val="70AD47" w:themeColor="accent6"/>
          </w:rPr>
          <w:t xml:space="preserve">I understand that </w:t>
        </w:r>
      </w:ins>
      <w:ins w:id="55" w:author="Alyssa Manik" w:date="2020-10-04T23:19:00Z">
        <w:r>
          <w:rPr>
            <w:color w:val="70AD47" w:themeColor="accent6"/>
          </w:rPr>
          <w:t xml:space="preserve">listening to her concerns made you more aware of the need for interpersonal relationships, </w:t>
        </w:r>
      </w:ins>
      <w:ins w:id="56" w:author="Alyssa Manik" w:date="2020-10-04T23:25:00Z">
        <w:r>
          <w:rPr>
            <w:color w:val="70AD47" w:themeColor="accent6"/>
          </w:rPr>
          <w:t xml:space="preserve">but </w:t>
        </w:r>
      </w:ins>
      <w:ins w:id="57" w:author="Alyssa Manik" w:date="2020-10-04T23:19:00Z">
        <w:r>
          <w:rPr>
            <w:color w:val="70AD47" w:themeColor="accent6"/>
          </w:rPr>
          <w:t xml:space="preserve">how did you suddenly decide to </w:t>
        </w:r>
      </w:ins>
      <w:ins w:id="58" w:author="Alyssa Manik" w:date="2020-10-04T23:20:00Z">
        <w:r>
          <w:rPr>
            <w:color w:val="70AD47" w:themeColor="accent6"/>
          </w:rPr>
          <w:t>pay more attention to others? The flow of the story, as it is, indicates that your experience from hearing Kath’s story suddenly made you do tutoring</w:t>
        </w:r>
      </w:ins>
      <w:ins w:id="59" w:author="Alyssa Manik" w:date="2020-10-04T23:26:00Z">
        <w:r w:rsidR="000A49C9">
          <w:rPr>
            <w:color w:val="70AD47" w:themeColor="accent6"/>
          </w:rPr>
          <w:t xml:space="preserve"> and help out at school</w:t>
        </w:r>
      </w:ins>
      <w:ins w:id="60" w:author="Alyssa Manik" w:date="2020-10-04T23:20:00Z">
        <w:r>
          <w:rPr>
            <w:color w:val="70AD47" w:themeColor="accent6"/>
          </w:rPr>
          <w:t xml:space="preserve">. What other </w:t>
        </w:r>
      </w:ins>
      <w:ins w:id="61" w:author="Alyssa Manik" w:date="2020-10-04T23:21:00Z">
        <w:r>
          <w:rPr>
            <w:color w:val="70AD47" w:themeColor="accent6"/>
          </w:rPr>
          <w:t>meaningful bonds have you had after</w:t>
        </w:r>
      </w:ins>
      <w:ins w:id="62" w:author="Alyssa Manik" w:date="2020-10-04T23:26:00Z">
        <w:r w:rsidR="000A49C9">
          <w:rPr>
            <w:color w:val="70AD47" w:themeColor="accent6"/>
          </w:rPr>
          <w:t xml:space="preserve">, maybe even outside of school? </w:t>
        </w:r>
      </w:ins>
      <w:ins w:id="63" w:author="Alyssa Manik" w:date="2020-10-04T23:21:00Z">
        <w:r>
          <w:rPr>
            <w:color w:val="70AD47" w:themeColor="accent6"/>
          </w:rPr>
          <w:t>Please elaborate more.</w:t>
        </w:r>
      </w:ins>
      <w:ins w:id="64" w:author="Alyssa Manik" w:date="2020-10-04T23:25:00Z">
        <w:r>
          <w:rPr>
            <w:color w:val="70AD47" w:themeColor="accent6"/>
          </w:rPr>
          <w:t xml:space="preserve"> </w:t>
        </w:r>
      </w:ins>
    </w:p>
    <w:p w14:paraId="577AB841" w14:textId="19FB808A" w:rsidR="00944724" w:rsidRDefault="00944724">
      <w:pPr>
        <w:rPr>
          <w:ins w:id="65" w:author="Alyssa Manik" w:date="2020-10-04T23:25:00Z"/>
          <w:color w:val="70AD47" w:themeColor="accent6"/>
        </w:rPr>
      </w:pPr>
    </w:p>
    <w:p w14:paraId="607EE953" w14:textId="722EA250" w:rsidR="00944724" w:rsidRPr="00944724" w:rsidRDefault="00944724">
      <w:pPr>
        <w:rPr>
          <w:color w:val="70AD47" w:themeColor="accent6"/>
        </w:rPr>
      </w:pPr>
      <w:ins w:id="66" w:author="Alyssa Manik" w:date="2020-10-04T23:25:00Z">
        <w:r>
          <w:rPr>
            <w:color w:val="70AD47" w:themeColor="accent6"/>
          </w:rPr>
          <w:t>Great ref</w:t>
        </w:r>
      </w:ins>
      <w:ins w:id="67" w:author="Alyssa Manik" w:date="2020-10-04T23:26:00Z">
        <w:r w:rsidR="000A49C9">
          <w:rPr>
            <w:color w:val="70AD47" w:themeColor="accent6"/>
          </w:rPr>
          <w:t>lective statement! It’s great to end the essay back to the introductory statement</w:t>
        </w:r>
      </w:ins>
      <w:ins w:id="68" w:author="Alyssa Manik" w:date="2020-10-04T23:29:00Z">
        <w:r w:rsidR="00C86BDC">
          <w:rPr>
            <w:color w:val="70AD47" w:themeColor="accent6"/>
          </w:rPr>
          <w:t>.</w:t>
        </w:r>
      </w:ins>
    </w:p>
    <w:sectPr w:rsidR="00944724" w:rsidRPr="0094472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lyssa Manik" w:date="2020-10-04T22:59:00Z" w:initials="AM">
    <w:p w14:paraId="533DE3A1" w14:textId="745D9984" w:rsidR="00462E47" w:rsidRDefault="00462E47">
      <w:pPr>
        <w:pStyle w:val="CommentText"/>
      </w:pPr>
      <w:r>
        <w:rPr>
          <w:rStyle w:val="CommentReference"/>
        </w:rPr>
        <w:annotationRef/>
      </w:r>
      <w:r>
        <w:t>I noticed below that you use italics for thoughts, to keep it consistent, it would be great to italicize this too</w:t>
      </w:r>
    </w:p>
  </w:comment>
  <w:comment w:id="9" w:author="Alyssa Manik" w:date="2020-10-04T22:53:00Z" w:initials="AM">
    <w:p w14:paraId="169DA54A" w14:textId="648FE9D6" w:rsidR="00462E47" w:rsidRDefault="00462E47">
      <w:pPr>
        <w:pStyle w:val="CommentText"/>
      </w:pPr>
      <w:r>
        <w:rPr>
          <w:rStyle w:val="CommentReference"/>
        </w:rPr>
        <w:annotationRef/>
      </w:r>
      <w:r>
        <w:t>The audio break and the sessions or the tears? A bit unclear here, may require paraphrasing</w:t>
      </w:r>
    </w:p>
  </w:comment>
  <w:comment w:id="10" w:author="Alyssa Manik" w:date="2020-10-04T22:52:00Z" w:initials="AM">
    <w:p w14:paraId="581FF480" w14:textId="4C54A7C9" w:rsidR="00462E47" w:rsidRDefault="00462E47">
      <w:pPr>
        <w:pStyle w:val="CommentText"/>
      </w:pPr>
      <w:r>
        <w:rPr>
          <w:rStyle w:val="CommentReference"/>
        </w:rPr>
        <w:annotationRef/>
      </w:r>
      <w:r>
        <w:t>Came</w:t>
      </w:r>
    </w:p>
  </w:comment>
  <w:comment w:id="11" w:author="Alyssa Manik" w:date="2020-10-04T22:55:00Z" w:initials="AM">
    <w:p w14:paraId="1ED5D98A" w14:textId="04FA42EB" w:rsidR="00462E47" w:rsidRDefault="00462E47">
      <w:pPr>
        <w:pStyle w:val="CommentText"/>
      </w:pPr>
      <w:r>
        <w:rPr>
          <w:rStyle w:val="CommentReference"/>
        </w:rPr>
        <w:annotationRef/>
      </w:r>
      <w:r>
        <w:t>A bit of explanation about what concert, what your role is, and how you came to play with her would be great.</w:t>
      </w:r>
    </w:p>
  </w:comment>
  <w:comment w:id="12" w:author="Alyssa Manik" w:date="2020-10-04T22:56:00Z" w:initials="AM">
    <w:p w14:paraId="0FE5F688" w14:textId="136E0DB8" w:rsidR="00462E47" w:rsidRDefault="00462E47">
      <w:pPr>
        <w:pStyle w:val="CommentText"/>
      </w:pPr>
      <w:r>
        <w:rPr>
          <w:rStyle w:val="CommentReference"/>
        </w:rPr>
        <w:annotationRef/>
      </w:r>
      <w:r>
        <w:t>How did you know this was a lie if you didn’t know her well?</w:t>
      </w:r>
    </w:p>
  </w:comment>
  <w:comment w:id="13" w:author="Alyssa Manik" w:date="2020-10-04T22:58:00Z" w:initials="AM">
    <w:p w14:paraId="0011028C" w14:textId="0C271ADA" w:rsidR="00462E47" w:rsidRDefault="00462E47">
      <w:pPr>
        <w:pStyle w:val="CommentText"/>
      </w:pPr>
      <w:r>
        <w:rPr>
          <w:rStyle w:val="CommentReference"/>
        </w:rPr>
        <w:annotationRef/>
      </w:r>
      <w:r>
        <w:t xml:space="preserve">In American English, it would be </w:t>
      </w:r>
      <w:proofErr w:type="spellStart"/>
      <w:r>
        <w:t>center</w:t>
      </w:r>
      <w:proofErr w:type="spellEnd"/>
      <w:r>
        <w:t>. Just a note to keep a lookout!</w:t>
      </w:r>
    </w:p>
  </w:comment>
  <w:comment w:id="14" w:author="Alyssa Manik" w:date="2020-10-04T23:01:00Z" w:initials="AM">
    <w:p w14:paraId="45D743D4" w14:textId="516EB503" w:rsidR="00462E47" w:rsidRDefault="00462E47">
      <w:pPr>
        <w:pStyle w:val="CommentText"/>
      </w:pPr>
      <w:r>
        <w:rPr>
          <w:rStyle w:val="CommentReference"/>
        </w:rPr>
        <w:annotationRef/>
      </w:r>
      <w:r>
        <w:t xml:space="preserve">This is a bit unclear, sharing the moment or sharing the difference in her life? </w:t>
      </w:r>
    </w:p>
  </w:comment>
  <w:comment w:id="15" w:author="Alyssa Manik" w:date="2020-10-04T23:03:00Z" w:initials="AM">
    <w:p w14:paraId="21C2BE1A" w14:textId="476E269F" w:rsidR="007B5565" w:rsidRDefault="007B5565">
      <w:pPr>
        <w:pStyle w:val="CommentText"/>
      </w:pPr>
      <w:r>
        <w:rPr>
          <w:rStyle w:val="CommentReference"/>
        </w:rPr>
        <w:annotationRef/>
      </w:r>
      <w:r>
        <w:t>It’s great to use metaphors, but it could be a bit ambiguous, might want to paraphrase this</w:t>
      </w:r>
      <w:r>
        <w:t>. Does this refer to how your friend’s stories affected her or how this story affected you&gt;</w:t>
      </w:r>
    </w:p>
  </w:comment>
  <w:comment w:id="17" w:author="Alyssa Manik" w:date="2020-10-04T23:05:00Z" w:initials="AM">
    <w:p w14:paraId="2A94B5C8" w14:textId="3466DC1F" w:rsidR="007B5565" w:rsidRDefault="007B5565">
      <w:pPr>
        <w:pStyle w:val="CommentText"/>
      </w:pPr>
      <w:r>
        <w:rPr>
          <w:rStyle w:val="CommentReference"/>
        </w:rPr>
        <w:annotationRef/>
      </w:r>
      <w:r>
        <w:t>Elaborate a bit more on this fight to failure section?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3DE3A1" w15:done="0"/>
  <w15:commentEx w15:paraId="169DA54A" w15:done="0"/>
  <w15:commentEx w15:paraId="581FF480" w15:done="0"/>
  <w15:commentEx w15:paraId="1ED5D98A" w15:done="0"/>
  <w15:commentEx w15:paraId="0FE5F688" w15:done="0"/>
  <w15:commentEx w15:paraId="0011028C" w15:done="0"/>
  <w15:commentEx w15:paraId="45D743D4" w15:done="0"/>
  <w15:commentEx w15:paraId="21C2BE1A" w15:done="0"/>
  <w15:commentEx w15:paraId="2A94B5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D250" w16cex:dateUtc="2020-10-04T15:59:00Z"/>
  <w16cex:commentExtensible w16cex:durableId="2324D0EF" w16cex:dateUtc="2020-10-04T15:53:00Z"/>
  <w16cex:commentExtensible w16cex:durableId="2324D0A7" w16cex:dateUtc="2020-10-04T15:52:00Z"/>
  <w16cex:commentExtensible w16cex:durableId="2324D178" w16cex:dateUtc="2020-10-04T15:55:00Z"/>
  <w16cex:commentExtensible w16cex:durableId="2324D1B1" w16cex:dateUtc="2020-10-04T15:56:00Z"/>
  <w16cex:commentExtensible w16cex:durableId="2324D211" w16cex:dateUtc="2020-10-04T15:58:00Z"/>
  <w16cex:commentExtensible w16cex:durableId="2324D2DA" w16cex:dateUtc="2020-10-04T16:01:00Z"/>
  <w16cex:commentExtensible w16cex:durableId="2324D343" w16cex:dateUtc="2020-10-04T16:03:00Z"/>
  <w16cex:commentExtensible w16cex:durableId="2324D3D3" w16cex:dateUtc="2020-10-04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3DE3A1" w16cid:durableId="2324D250"/>
  <w16cid:commentId w16cid:paraId="169DA54A" w16cid:durableId="2324D0EF"/>
  <w16cid:commentId w16cid:paraId="581FF480" w16cid:durableId="2324D0A7"/>
  <w16cid:commentId w16cid:paraId="1ED5D98A" w16cid:durableId="2324D178"/>
  <w16cid:commentId w16cid:paraId="0FE5F688" w16cid:durableId="2324D1B1"/>
  <w16cid:commentId w16cid:paraId="0011028C" w16cid:durableId="2324D211"/>
  <w16cid:commentId w16cid:paraId="45D743D4" w16cid:durableId="2324D2DA"/>
  <w16cid:commentId w16cid:paraId="21C2BE1A" w16cid:durableId="2324D343"/>
  <w16cid:commentId w16cid:paraId="2A94B5C8" w16cid:durableId="2324D3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E1B02" w14:textId="77777777" w:rsidR="00B30F2B" w:rsidRDefault="00B30F2B" w:rsidP="006A5912">
      <w:r>
        <w:separator/>
      </w:r>
    </w:p>
  </w:endnote>
  <w:endnote w:type="continuationSeparator" w:id="0">
    <w:p w14:paraId="6EED3442" w14:textId="77777777" w:rsidR="00B30F2B" w:rsidRDefault="00B30F2B" w:rsidP="006A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E8143" w14:textId="77777777" w:rsidR="00B30F2B" w:rsidRDefault="00B30F2B" w:rsidP="006A5912">
      <w:r>
        <w:separator/>
      </w:r>
    </w:p>
  </w:footnote>
  <w:footnote w:type="continuationSeparator" w:id="0">
    <w:p w14:paraId="4A976042" w14:textId="77777777" w:rsidR="00B30F2B" w:rsidRDefault="00B30F2B" w:rsidP="006A5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09027" w14:textId="77777777" w:rsidR="006A5912" w:rsidRDefault="006A5912">
    <w:pPr>
      <w:pStyle w:val="Header"/>
      <w:rPr>
        <w:lang w:val="en-GB"/>
      </w:rPr>
    </w:pPr>
    <w:r>
      <w:rPr>
        <w:lang w:val="en-GB"/>
      </w:rPr>
      <w:t xml:space="preserve">Harvani Common App </w:t>
    </w:r>
    <w:r w:rsidR="002C08DF">
      <w:rPr>
        <w:lang w:val="en-GB"/>
      </w:rPr>
      <w:t>9</w:t>
    </w:r>
  </w:p>
  <w:p w14:paraId="44E6FC8A" w14:textId="77777777" w:rsidR="006A5912" w:rsidRPr="006A5912" w:rsidRDefault="006A5912">
    <w:pPr>
      <w:pStyle w:val="Header"/>
      <w:rPr>
        <w:lang w:val="en-GB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12"/>
    <w:rsid w:val="000221EB"/>
    <w:rsid w:val="00040034"/>
    <w:rsid w:val="00041D99"/>
    <w:rsid w:val="000A49C9"/>
    <w:rsid w:val="000C0A5B"/>
    <w:rsid w:val="000D3910"/>
    <w:rsid w:val="000D3C9C"/>
    <w:rsid w:val="000D59DF"/>
    <w:rsid w:val="000D7FF2"/>
    <w:rsid w:val="000F5CA5"/>
    <w:rsid w:val="000F6848"/>
    <w:rsid w:val="001105A1"/>
    <w:rsid w:val="00111874"/>
    <w:rsid w:val="00123DE7"/>
    <w:rsid w:val="001636E7"/>
    <w:rsid w:val="001718B5"/>
    <w:rsid w:val="001757FE"/>
    <w:rsid w:val="00181637"/>
    <w:rsid w:val="001959B3"/>
    <w:rsid w:val="001A4DB7"/>
    <w:rsid w:val="001A56C9"/>
    <w:rsid w:val="001A7185"/>
    <w:rsid w:val="001B792A"/>
    <w:rsid w:val="001E16BF"/>
    <w:rsid w:val="0021606E"/>
    <w:rsid w:val="002210AE"/>
    <w:rsid w:val="00231173"/>
    <w:rsid w:val="0025037E"/>
    <w:rsid w:val="0025052B"/>
    <w:rsid w:val="002507F3"/>
    <w:rsid w:val="00257A42"/>
    <w:rsid w:val="00261807"/>
    <w:rsid w:val="00271B7F"/>
    <w:rsid w:val="002822C2"/>
    <w:rsid w:val="00292FAB"/>
    <w:rsid w:val="002B0B27"/>
    <w:rsid w:val="002B3CAD"/>
    <w:rsid w:val="002C08DF"/>
    <w:rsid w:val="002C0D55"/>
    <w:rsid w:val="002C157A"/>
    <w:rsid w:val="002D6353"/>
    <w:rsid w:val="002E50CF"/>
    <w:rsid w:val="00302309"/>
    <w:rsid w:val="00317DA7"/>
    <w:rsid w:val="003206D9"/>
    <w:rsid w:val="00322B5D"/>
    <w:rsid w:val="00343D92"/>
    <w:rsid w:val="00360F14"/>
    <w:rsid w:val="003709B4"/>
    <w:rsid w:val="003957E9"/>
    <w:rsid w:val="003B5870"/>
    <w:rsid w:val="003C01F2"/>
    <w:rsid w:val="003C5286"/>
    <w:rsid w:val="003D4D64"/>
    <w:rsid w:val="00425B86"/>
    <w:rsid w:val="00430812"/>
    <w:rsid w:val="0045005D"/>
    <w:rsid w:val="00462E47"/>
    <w:rsid w:val="0046533C"/>
    <w:rsid w:val="00474335"/>
    <w:rsid w:val="00475DC8"/>
    <w:rsid w:val="00482026"/>
    <w:rsid w:val="004A46EB"/>
    <w:rsid w:val="004D6458"/>
    <w:rsid w:val="004D658A"/>
    <w:rsid w:val="004F0B29"/>
    <w:rsid w:val="00500015"/>
    <w:rsid w:val="00514C0B"/>
    <w:rsid w:val="005175DA"/>
    <w:rsid w:val="00520C28"/>
    <w:rsid w:val="00522032"/>
    <w:rsid w:val="00523314"/>
    <w:rsid w:val="0053466D"/>
    <w:rsid w:val="00534943"/>
    <w:rsid w:val="00535BAC"/>
    <w:rsid w:val="00537D24"/>
    <w:rsid w:val="005419A7"/>
    <w:rsid w:val="00554B42"/>
    <w:rsid w:val="00573E74"/>
    <w:rsid w:val="00577592"/>
    <w:rsid w:val="005A1E60"/>
    <w:rsid w:val="005B3DC5"/>
    <w:rsid w:val="005C6546"/>
    <w:rsid w:val="005D4538"/>
    <w:rsid w:val="005D7C05"/>
    <w:rsid w:val="005E0463"/>
    <w:rsid w:val="006035D4"/>
    <w:rsid w:val="006438E3"/>
    <w:rsid w:val="00663E03"/>
    <w:rsid w:val="006756ED"/>
    <w:rsid w:val="006A5912"/>
    <w:rsid w:val="006B379F"/>
    <w:rsid w:val="006C6709"/>
    <w:rsid w:val="006E6DDE"/>
    <w:rsid w:val="00725656"/>
    <w:rsid w:val="00725BD9"/>
    <w:rsid w:val="007378E9"/>
    <w:rsid w:val="00750190"/>
    <w:rsid w:val="0075166D"/>
    <w:rsid w:val="00781982"/>
    <w:rsid w:val="00796D53"/>
    <w:rsid w:val="007A1A27"/>
    <w:rsid w:val="007B0E0A"/>
    <w:rsid w:val="007B33C8"/>
    <w:rsid w:val="007B5565"/>
    <w:rsid w:val="007D7B8C"/>
    <w:rsid w:val="007E015E"/>
    <w:rsid w:val="007F36D1"/>
    <w:rsid w:val="007F4328"/>
    <w:rsid w:val="00800982"/>
    <w:rsid w:val="0083670B"/>
    <w:rsid w:val="00856F4A"/>
    <w:rsid w:val="00885C62"/>
    <w:rsid w:val="008C198D"/>
    <w:rsid w:val="008D1C4E"/>
    <w:rsid w:val="008F2FF0"/>
    <w:rsid w:val="00922893"/>
    <w:rsid w:val="00933C29"/>
    <w:rsid w:val="00942F5A"/>
    <w:rsid w:val="00944724"/>
    <w:rsid w:val="00951E60"/>
    <w:rsid w:val="00962705"/>
    <w:rsid w:val="0096715D"/>
    <w:rsid w:val="009B61E9"/>
    <w:rsid w:val="009D5B98"/>
    <w:rsid w:val="00A026CE"/>
    <w:rsid w:val="00A24E48"/>
    <w:rsid w:val="00A27FEC"/>
    <w:rsid w:val="00A35E2D"/>
    <w:rsid w:val="00A36A36"/>
    <w:rsid w:val="00A55132"/>
    <w:rsid w:val="00A55A26"/>
    <w:rsid w:val="00A61B7B"/>
    <w:rsid w:val="00A70FB3"/>
    <w:rsid w:val="00A77735"/>
    <w:rsid w:val="00A8584F"/>
    <w:rsid w:val="00A97F30"/>
    <w:rsid w:val="00AB29C1"/>
    <w:rsid w:val="00AB4555"/>
    <w:rsid w:val="00AD1352"/>
    <w:rsid w:val="00AD76AF"/>
    <w:rsid w:val="00AE3F38"/>
    <w:rsid w:val="00AE4DE2"/>
    <w:rsid w:val="00B0277B"/>
    <w:rsid w:val="00B03C9F"/>
    <w:rsid w:val="00B0429B"/>
    <w:rsid w:val="00B045A0"/>
    <w:rsid w:val="00B12C66"/>
    <w:rsid w:val="00B12D4A"/>
    <w:rsid w:val="00B21A4E"/>
    <w:rsid w:val="00B30F2B"/>
    <w:rsid w:val="00B45FED"/>
    <w:rsid w:val="00B962BA"/>
    <w:rsid w:val="00BA213C"/>
    <w:rsid w:val="00BC6F55"/>
    <w:rsid w:val="00BD637B"/>
    <w:rsid w:val="00BF015F"/>
    <w:rsid w:val="00BF659B"/>
    <w:rsid w:val="00C01677"/>
    <w:rsid w:val="00C1048E"/>
    <w:rsid w:val="00C12E51"/>
    <w:rsid w:val="00C50911"/>
    <w:rsid w:val="00C8191D"/>
    <w:rsid w:val="00C86BDC"/>
    <w:rsid w:val="00CA0DC0"/>
    <w:rsid w:val="00CA4B04"/>
    <w:rsid w:val="00CB3F9F"/>
    <w:rsid w:val="00CC07D4"/>
    <w:rsid w:val="00CD5566"/>
    <w:rsid w:val="00CE1931"/>
    <w:rsid w:val="00CE42AD"/>
    <w:rsid w:val="00CE66A3"/>
    <w:rsid w:val="00D03FAF"/>
    <w:rsid w:val="00D172DD"/>
    <w:rsid w:val="00D226F9"/>
    <w:rsid w:val="00D44313"/>
    <w:rsid w:val="00D67EA4"/>
    <w:rsid w:val="00D77E6A"/>
    <w:rsid w:val="00D81F7F"/>
    <w:rsid w:val="00D93917"/>
    <w:rsid w:val="00DA30C5"/>
    <w:rsid w:val="00DB54EB"/>
    <w:rsid w:val="00DC15AA"/>
    <w:rsid w:val="00DE109F"/>
    <w:rsid w:val="00DF41EE"/>
    <w:rsid w:val="00E024E7"/>
    <w:rsid w:val="00E23250"/>
    <w:rsid w:val="00E23443"/>
    <w:rsid w:val="00E41D22"/>
    <w:rsid w:val="00E746B1"/>
    <w:rsid w:val="00E964C7"/>
    <w:rsid w:val="00EB05E5"/>
    <w:rsid w:val="00EB158B"/>
    <w:rsid w:val="00ED7CE7"/>
    <w:rsid w:val="00EE0B2B"/>
    <w:rsid w:val="00F07822"/>
    <w:rsid w:val="00F24CE1"/>
    <w:rsid w:val="00F402B3"/>
    <w:rsid w:val="00F4757A"/>
    <w:rsid w:val="00F62A4C"/>
    <w:rsid w:val="00F723D1"/>
    <w:rsid w:val="00F80E9F"/>
    <w:rsid w:val="00F86D4E"/>
    <w:rsid w:val="00F87902"/>
    <w:rsid w:val="00F92E03"/>
    <w:rsid w:val="00F94CA6"/>
    <w:rsid w:val="00FC2C90"/>
    <w:rsid w:val="00FD433F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E5664"/>
  <w15:chartTrackingRefBased/>
  <w15:docId w15:val="{6895A476-4440-D64E-8898-33FEEC3D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91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5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912"/>
  </w:style>
  <w:style w:type="paragraph" w:styleId="Footer">
    <w:name w:val="footer"/>
    <w:basedOn w:val="Normal"/>
    <w:link w:val="FooterChar"/>
    <w:uiPriority w:val="99"/>
    <w:unhideWhenUsed/>
    <w:rsid w:val="006A5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912"/>
  </w:style>
  <w:style w:type="character" w:styleId="CommentReference">
    <w:name w:val="annotation reference"/>
    <w:basedOn w:val="DefaultParagraphFont"/>
    <w:uiPriority w:val="99"/>
    <w:semiHidden/>
    <w:unhideWhenUsed/>
    <w:rsid w:val="00462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E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E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E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E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Harvani Sumawijaya</dc:creator>
  <cp:keywords/>
  <dc:description/>
  <cp:lastModifiedBy>Alyssa Manik</cp:lastModifiedBy>
  <cp:revision>40</cp:revision>
  <dcterms:created xsi:type="dcterms:W3CDTF">2020-10-03T22:16:00Z</dcterms:created>
  <dcterms:modified xsi:type="dcterms:W3CDTF">2020-10-04T16:29:00Z</dcterms:modified>
</cp:coreProperties>
</file>