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660BD" w:rsidRDefault="008A2666">
      <w:pPr>
        <w:jc w:val="both"/>
        <w:rPr>
          <w:b/>
          <w:sz w:val="24"/>
          <w:szCs w:val="24"/>
        </w:rPr>
      </w:pPr>
      <w:proofErr w:type="spellStart"/>
      <w:r>
        <w:rPr>
          <w:b/>
          <w:sz w:val="24"/>
          <w:szCs w:val="24"/>
        </w:rPr>
        <w:t>Self Letter</w:t>
      </w:r>
      <w:proofErr w:type="spellEnd"/>
      <w:r>
        <w:rPr>
          <w:b/>
          <w:sz w:val="24"/>
          <w:szCs w:val="24"/>
        </w:rPr>
        <w:t xml:space="preserve"> of Reference</w:t>
      </w:r>
    </w:p>
    <w:p w14:paraId="00000002" w14:textId="77777777" w:rsidR="003660BD" w:rsidRDefault="008A2666">
      <w:pPr>
        <w:jc w:val="both"/>
        <w:rPr>
          <w:b/>
          <w:sz w:val="24"/>
          <w:szCs w:val="24"/>
        </w:rPr>
      </w:pPr>
      <w:r>
        <w:rPr>
          <w:b/>
          <w:sz w:val="24"/>
          <w:szCs w:val="24"/>
        </w:rPr>
        <w:t xml:space="preserve">The students who are nominated for the Lester B. Pearson International Scholarship are students who have demonstrated exceptional academic achievement and creativity, who are accepted as leaders within their school, and who have the potential to contribute to the global community in the future. They can be distinguished from other students who may have equally high academic results by virtue of their breadth of interest, intellectual energy, and impact on the life of their school and community. Write a letter of reference for yourself in the third person describing how the applicant meets these criteria. The letter should refer to the specific achievements and experiences. It may also comment on any weaknesses. </w:t>
      </w:r>
      <w:commentRangeStart w:id="0"/>
      <w:r>
        <w:rPr>
          <w:b/>
          <w:sz w:val="24"/>
          <w:szCs w:val="24"/>
        </w:rPr>
        <w:t>(300-word maximum)</w:t>
      </w:r>
      <w:commentRangeEnd w:id="0"/>
      <w:r>
        <w:commentReference w:id="0"/>
      </w:r>
    </w:p>
    <w:p w14:paraId="00000003" w14:textId="77777777" w:rsidR="003660BD" w:rsidRDefault="003660BD">
      <w:pPr>
        <w:jc w:val="both"/>
        <w:rPr>
          <w:b/>
          <w:sz w:val="24"/>
          <w:szCs w:val="24"/>
        </w:rPr>
      </w:pPr>
    </w:p>
    <w:p w14:paraId="00000004" w14:textId="77777777" w:rsidR="003660BD" w:rsidRDefault="008A2666">
      <w:pPr>
        <w:jc w:val="both"/>
        <w:rPr>
          <w:b/>
          <w:sz w:val="24"/>
          <w:szCs w:val="24"/>
        </w:rPr>
      </w:pPr>
      <w:r>
        <w:rPr>
          <w:b/>
          <w:sz w:val="24"/>
          <w:szCs w:val="24"/>
        </w:rPr>
        <w:t xml:space="preserve">STRUCTURE </w:t>
      </w:r>
    </w:p>
    <w:p w14:paraId="00000005" w14:textId="77777777" w:rsidR="003660BD" w:rsidRDefault="008A2666">
      <w:pPr>
        <w:jc w:val="both"/>
        <w:rPr>
          <w:sz w:val="24"/>
          <w:szCs w:val="24"/>
        </w:rPr>
      </w:pPr>
      <w:r>
        <w:rPr>
          <w:sz w:val="24"/>
          <w:szCs w:val="24"/>
        </w:rPr>
        <w:t xml:space="preserve">It is with great enthusiasm that I recommend </w:t>
      </w:r>
      <w:commentRangeStart w:id="1"/>
      <w:proofErr w:type="spellStart"/>
      <w:r>
        <w:rPr>
          <w:sz w:val="24"/>
          <w:szCs w:val="24"/>
        </w:rPr>
        <w:t>Kireyna</w:t>
      </w:r>
      <w:proofErr w:type="spellEnd"/>
      <w:r>
        <w:rPr>
          <w:sz w:val="24"/>
          <w:szCs w:val="24"/>
        </w:rPr>
        <w:t xml:space="preserve"> for the Lester B. Pearson Scholarship at the University of Toronto. </w:t>
      </w:r>
      <w:commentRangeEnd w:id="1"/>
      <w:r w:rsidR="0026582F">
        <w:rPr>
          <w:rStyle w:val="CommentReference"/>
        </w:rPr>
        <w:commentReference w:id="1"/>
      </w:r>
    </w:p>
    <w:p w14:paraId="1200AB4C" w14:textId="77777777" w:rsidR="0026582F" w:rsidRDefault="0026582F">
      <w:pPr>
        <w:jc w:val="both"/>
        <w:rPr>
          <w:ins w:id="2" w:author="Alyssa Manik" w:date="2021-01-15T16:46:00Z"/>
          <w:sz w:val="24"/>
          <w:szCs w:val="24"/>
        </w:rPr>
      </w:pPr>
    </w:p>
    <w:p w14:paraId="00000006" w14:textId="24D81DEC" w:rsidR="003660BD" w:rsidRDefault="008A2666">
      <w:pPr>
        <w:jc w:val="both"/>
        <w:rPr>
          <w:sz w:val="24"/>
          <w:szCs w:val="24"/>
        </w:rPr>
      </w:pPr>
      <w:r>
        <w:rPr>
          <w:sz w:val="24"/>
          <w:szCs w:val="24"/>
        </w:rPr>
        <w:t xml:space="preserve">At school, </w:t>
      </w:r>
      <w:proofErr w:type="spellStart"/>
      <w:r>
        <w:rPr>
          <w:sz w:val="24"/>
          <w:szCs w:val="24"/>
        </w:rPr>
        <w:t>Kireyna</w:t>
      </w:r>
      <w:proofErr w:type="spellEnd"/>
      <w:r>
        <w:rPr>
          <w:sz w:val="24"/>
          <w:szCs w:val="24"/>
        </w:rPr>
        <w:t xml:space="preserve"> consistently demonstrates critical thinking and an open mind. Beyond the classroom, she hones her analytical writing by writing economic research papers. Even though econometrics was barely introduced in class, she led her peers to develop tax buoyancy models by observing journals, placing them in top 10 for </w:t>
      </w:r>
      <w:commentRangeStart w:id="3"/>
      <w:r>
        <w:rPr>
          <w:sz w:val="24"/>
          <w:szCs w:val="24"/>
        </w:rPr>
        <w:t xml:space="preserve">the ST </w:t>
      </w:r>
      <w:proofErr w:type="spellStart"/>
      <w:r>
        <w:rPr>
          <w:sz w:val="24"/>
          <w:szCs w:val="24"/>
        </w:rPr>
        <w:t>Yau</w:t>
      </w:r>
      <w:proofErr w:type="spellEnd"/>
      <w:r>
        <w:rPr>
          <w:sz w:val="24"/>
          <w:szCs w:val="24"/>
        </w:rPr>
        <w:t xml:space="preserve"> Award</w:t>
      </w:r>
      <w:commentRangeEnd w:id="3"/>
      <w:r>
        <w:commentReference w:id="3"/>
      </w:r>
      <w:r>
        <w:rPr>
          <w:sz w:val="24"/>
          <w:szCs w:val="24"/>
        </w:rPr>
        <w:t xml:space="preserve">. </w:t>
      </w:r>
      <w:commentRangeStart w:id="4"/>
      <w:r>
        <w:rPr>
          <w:sz w:val="24"/>
          <w:szCs w:val="24"/>
        </w:rPr>
        <w:t>She led the same team to win a national scientific paper competition on resource efficiency</w:t>
      </w:r>
      <w:commentRangeEnd w:id="4"/>
      <w:r w:rsidR="0026582F">
        <w:rPr>
          <w:rStyle w:val="CommentReference"/>
        </w:rPr>
        <w:commentReference w:id="4"/>
      </w:r>
      <w:r>
        <w:rPr>
          <w:sz w:val="24"/>
          <w:szCs w:val="24"/>
        </w:rPr>
        <w:t xml:space="preserve">. Individually, her writing for the John Locke Institute essay competition </w:t>
      </w:r>
      <w:commentRangeStart w:id="5"/>
      <w:r>
        <w:rPr>
          <w:sz w:val="24"/>
          <w:szCs w:val="24"/>
        </w:rPr>
        <w:t>got</w:t>
      </w:r>
      <w:commentRangeEnd w:id="5"/>
      <w:r w:rsidR="0026582F">
        <w:rPr>
          <w:rStyle w:val="CommentReference"/>
        </w:rPr>
        <w:commentReference w:id="5"/>
      </w:r>
      <w:r>
        <w:rPr>
          <w:sz w:val="24"/>
          <w:szCs w:val="24"/>
        </w:rPr>
        <w:t xml:space="preserve"> a high commendation from Oxford and </w:t>
      </w:r>
      <w:commentRangeStart w:id="6"/>
      <w:r>
        <w:rPr>
          <w:sz w:val="24"/>
          <w:szCs w:val="24"/>
        </w:rPr>
        <w:t>Ivy League professors</w:t>
      </w:r>
      <w:commentRangeEnd w:id="6"/>
      <w:r w:rsidR="0026582F">
        <w:rPr>
          <w:rStyle w:val="CommentReference"/>
        </w:rPr>
        <w:commentReference w:id="6"/>
      </w:r>
      <w:r>
        <w:rPr>
          <w:sz w:val="24"/>
          <w:szCs w:val="24"/>
        </w:rPr>
        <w:t xml:space="preserve">. </w:t>
      </w:r>
    </w:p>
    <w:p w14:paraId="3D27CE58" w14:textId="77777777" w:rsidR="0026582F" w:rsidRDefault="0026582F">
      <w:pPr>
        <w:jc w:val="both"/>
        <w:rPr>
          <w:ins w:id="7" w:author="Alyssa Manik" w:date="2021-01-15T16:46:00Z"/>
          <w:sz w:val="24"/>
          <w:szCs w:val="24"/>
        </w:rPr>
      </w:pPr>
    </w:p>
    <w:p w14:paraId="00000007" w14:textId="3EB83DCE" w:rsidR="003660BD" w:rsidRDefault="008A2666">
      <w:pPr>
        <w:jc w:val="both"/>
        <w:rPr>
          <w:sz w:val="24"/>
          <w:szCs w:val="24"/>
        </w:rPr>
      </w:pPr>
      <w:commentRangeStart w:id="8"/>
      <w:r>
        <w:rPr>
          <w:sz w:val="24"/>
          <w:szCs w:val="24"/>
        </w:rPr>
        <w:t xml:space="preserve">Also intrigued </w:t>
      </w:r>
      <w:commentRangeEnd w:id="8"/>
      <w:r w:rsidR="0026582F">
        <w:rPr>
          <w:rStyle w:val="CommentReference"/>
        </w:rPr>
        <w:commentReference w:id="8"/>
      </w:r>
      <w:r>
        <w:rPr>
          <w:sz w:val="24"/>
          <w:szCs w:val="24"/>
        </w:rPr>
        <w:t xml:space="preserve">by STEM, </w:t>
      </w:r>
      <w:proofErr w:type="spellStart"/>
      <w:r>
        <w:rPr>
          <w:sz w:val="24"/>
          <w:szCs w:val="24"/>
        </w:rPr>
        <w:t>Kirey</w:t>
      </w:r>
      <w:proofErr w:type="spellEnd"/>
      <w:r>
        <w:rPr>
          <w:sz w:val="24"/>
          <w:szCs w:val="24"/>
        </w:rPr>
        <w:t xml:space="preserve"> took free online university-level courses on statistics and published a science journal in the IJSR on titratable acidity. </w:t>
      </w:r>
    </w:p>
    <w:p w14:paraId="69DDBEEA" w14:textId="77777777" w:rsidR="0026582F" w:rsidRDefault="0026582F">
      <w:pPr>
        <w:jc w:val="both"/>
        <w:rPr>
          <w:ins w:id="9" w:author="Alyssa Manik" w:date="2021-01-15T16:46:00Z"/>
          <w:sz w:val="24"/>
          <w:szCs w:val="24"/>
        </w:rPr>
      </w:pPr>
    </w:p>
    <w:p w14:paraId="00000008" w14:textId="0ECAC8C9" w:rsidR="003660BD" w:rsidRDefault="008A2666">
      <w:pPr>
        <w:jc w:val="both"/>
        <w:rPr>
          <w:ins w:id="10" w:author="Alyssa Manik" w:date="2021-01-15T16:58:00Z"/>
          <w:sz w:val="24"/>
          <w:szCs w:val="24"/>
        </w:rPr>
      </w:pPr>
      <w:r>
        <w:rPr>
          <w:sz w:val="24"/>
          <w:szCs w:val="24"/>
        </w:rPr>
        <w:t xml:space="preserve">She </w:t>
      </w:r>
      <w:commentRangeStart w:id="11"/>
      <w:r>
        <w:rPr>
          <w:sz w:val="24"/>
          <w:szCs w:val="24"/>
        </w:rPr>
        <w:t xml:space="preserve">also </w:t>
      </w:r>
      <w:commentRangeEnd w:id="11"/>
      <w:r w:rsidR="0026582F">
        <w:rPr>
          <w:rStyle w:val="CommentReference"/>
        </w:rPr>
        <w:commentReference w:id="11"/>
      </w:r>
      <w:r>
        <w:rPr>
          <w:sz w:val="24"/>
          <w:szCs w:val="24"/>
        </w:rPr>
        <w:t xml:space="preserve">demonstrates leadership skills in various environmental NGOs at school and the local regency as head of fundraising and public relations. </w:t>
      </w:r>
      <w:proofErr w:type="spellStart"/>
      <w:r>
        <w:rPr>
          <w:sz w:val="24"/>
          <w:szCs w:val="24"/>
        </w:rPr>
        <w:t>Kirey</w:t>
      </w:r>
      <w:proofErr w:type="spellEnd"/>
      <w:r>
        <w:rPr>
          <w:sz w:val="24"/>
          <w:szCs w:val="24"/>
        </w:rPr>
        <w:t xml:space="preserve"> even founded her own NGO that aids </w:t>
      </w:r>
      <w:commentRangeStart w:id="12"/>
      <w:r>
        <w:rPr>
          <w:sz w:val="24"/>
          <w:szCs w:val="24"/>
        </w:rPr>
        <w:t>restoration of economic value from waste through trash banks</w:t>
      </w:r>
      <w:commentRangeEnd w:id="12"/>
      <w:r w:rsidR="0025206A">
        <w:rPr>
          <w:rStyle w:val="CommentReference"/>
        </w:rPr>
        <w:commentReference w:id="12"/>
      </w:r>
      <w:r>
        <w:rPr>
          <w:sz w:val="24"/>
          <w:szCs w:val="24"/>
        </w:rPr>
        <w:t xml:space="preserve">, in addition to </w:t>
      </w:r>
      <w:commentRangeStart w:id="13"/>
      <w:r>
        <w:rPr>
          <w:sz w:val="24"/>
          <w:szCs w:val="24"/>
        </w:rPr>
        <w:t>proposing programs to the mayor for stricter public policy</w:t>
      </w:r>
      <w:commentRangeEnd w:id="13"/>
      <w:r w:rsidR="0026582F">
        <w:rPr>
          <w:rStyle w:val="CommentReference"/>
        </w:rPr>
        <w:commentReference w:id="13"/>
      </w:r>
      <w:r>
        <w:rPr>
          <w:sz w:val="24"/>
          <w:szCs w:val="24"/>
        </w:rPr>
        <w:t xml:space="preserve">. Her charity organization to materially aid people of all kinds: trash-pickers, street children, and others in need during the Covid-19 pandemic was notably impactful. </w:t>
      </w:r>
    </w:p>
    <w:p w14:paraId="148577BA" w14:textId="77777777" w:rsidR="0025206A" w:rsidRDefault="0025206A">
      <w:pPr>
        <w:jc w:val="both"/>
        <w:rPr>
          <w:sz w:val="24"/>
          <w:szCs w:val="24"/>
        </w:rPr>
      </w:pPr>
    </w:p>
    <w:p w14:paraId="00000009" w14:textId="7FEFD8C0" w:rsidR="003660BD" w:rsidRDefault="008A2666">
      <w:pPr>
        <w:jc w:val="both"/>
        <w:rPr>
          <w:ins w:id="14" w:author="Alyssa Manik" w:date="2021-01-15T16:48:00Z"/>
          <w:sz w:val="24"/>
          <w:szCs w:val="24"/>
        </w:rPr>
      </w:pPr>
      <w:r>
        <w:rPr>
          <w:sz w:val="24"/>
          <w:szCs w:val="24"/>
        </w:rPr>
        <w:t xml:space="preserve">She is very active in her religious organization, participating in interreligious dialogues and editing for a publication of a religious text by the Indonesian ministry of religious </w:t>
      </w:r>
      <w:commentRangeStart w:id="15"/>
      <w:r>
        <w:rPr>
          <w:sz w:val="24"/>
          <w:szCs w:val="24"/>
        </w:rPr>
        <w:t>affairs</w:t>
      </w:r>
      <w:commentRangeEnd w:id="15"/>
      <w:r w:rsidR="0025206A">
        <w:rPr>
          <w:rStyle w:val="CommentReference"/>
        </w:rPr>
        <w:commentReference w:id="15"/>
      </w:r>
      <w:r>
        <w:rPr>
          <w:sz w:val="24"/>
          <w:szCs w:val="24"/>
        </w:rPr>
        <w:t>.</w:t>
      </w:r>
    </w:p>
    <w:p w14:paraId="2F5B4A18" w14:textId="77777777" w:rsidR="0026582F" w:rsidRDefault="0026582F">
      <w:pPr>
        <w:jc w:val="both"/>
        <w:rPr>
          <w:sz w:val="24"/>
          <w:szCs w:val="24"/>
        </w:rPr>
      </w:pPr>
    </w:p>
    <w:p w14:paraId="0000000A" w14:textId="5C36366F" w:rsidR="003660BD" w:rsidRDefault="008A2666">
      <w:pPr>
        <w:jc w:val="both"/>
        <w:rPr>
          <w:ins w:id="16" w:author="Alyssa Manik" w:date="2021-01-15T16:48:00Z"/>
          <w:sz w:val="24"/>
          <w:szCs w:val="24"/>
        </w:rPr>
      </w:pPr>
      <w:r>
        <w:rPr>
          <w:sz w:val="24"/>
          <w:szCs w:val="24"/>
        </w:rPr>
        <w:t xml:space="preserve">Her thoughts were once bounded by tongue, but she built up the courage to improve her communication skills. She took the role as head journalist for the school newspaper, participated in debate, and won in the </w:t>
      </w:r>
      <w:commentRangeStart w:id="17"/>
      <w:r>
        <w:rPr>
          <w:sz w:val="24"/>
          <w:szCs w:val="24"/>
        </w:rPr>
        <w:t>National English Olympics</w:t>
      </w:r>
      <w:commentRangeEnd w:id="17"/>
      <w:r w:rsidR="00F62B32">
        <w:rPr>
          <w:rStyle w:val="CommentReference"/>
        </w:rPr>
        <w:commentReference w:id="17"/>
      </w:r>
      <w:r>
        <w:rPr>
          <w:sz w:val="24"/>
          <w:szCs w:val="24"/>
        </w:rPr>
        <w:t xml:space="preserve">. </w:t>
      </w:r>
      <w:proofErr w:type="spellStart"/>
      <w:r>
        <w:rPr>
          <w:sz w:val="24"/>
          <w:szCs w:val="24"/>
        </w:rPr>
        <w:t>Kirey’s</w:t>
      </w:r>
      <w:proofErr w:type="spellEnd"/>
      <w:r>
        <w:rPr>
          <w:sz w:val="24"/>
          <w:szCs w:val="24"/>
        </w:rPr>
        <w:t xml:space="preserve"> motivation to contribute to society lead me to believe that there will be no limit to her growth in university and beyond. </w:t>
      </w:r>
    </w:p>
    <w:p w14:paraId="26D3379D" w14:textId="77777777" w:rsidR="0026582F" w:rsidRDefault="0026582F">
      <w:pPr>
        <w:jc w:val="both"/>
        <w:rPr>
          <w:sz w:val="24"/>
          <w:szCs w:val="24"/>
        </w:rPr>
      </w:pPr>
    </w:p>
    <w:p w14:paraId="0000000B" w14:textId="3093948F" w:rsidR="003660BD" w:rsidDel="0025206A" w:rsidRDefault="008A2666">
      <w:pPr>
        <w:rPr>
          <w:del w:id="18" w:author="Alyssa Manik" w:date="2021-01-15T16:48:00Z"/>
          <w:sz w:val="24"/>
          <w:szCs w:val="24"/>
        </w:rPr>
      </w:pPr>
      <w:r>
        <w:rPr>
          <w:sz w:val="24"/>
          <w:szCs w:val="24"/>
        </w:rPr>
        <w:lastRenderedPageBreak/>
        <w:t xml:space="preserve">Words: 297 </w:t>
      </w:r>
    </w:p>
    <w:p w14:paraId="28B6F59C" w14:textId="0DF93C57" w:rsidR="0025206A" w:rsidRDefault="0025206A">
      <w:pPr>
        <w:jc w:val="both"/>
        <w:rPr>
          <w:ins w:id="19" w:author="Alyssa Manik" w:date="2021-01-15T16:56:00Z"/>
          <w:sz w:val="24"/>
          <w:szCs w:val="24"/>
        </w:rPr>
      </w:pPr>
    </w:p>
    <w:p w14:paraId="2D8C80D7" w14:textId="039CBDBF" w:rsidR="0025206A" w:rsidRDefault="0025206A">
      <w:pPr>
        <w:jc w:val="both"/>
        <w:rPr>
          <w:ins w:id="20" w:author="Alyssa Manik" w:date="2021-01-15T16:57:00Z"/>
          <w:sz w:val="24"/>
          <w:szCs w:val="24"/>
        </w:rPr>
      </w:pPr>
      <w:ins w:id="21" w:author="Alyssa Manik" w:date="2021-01-15T16:56:00Z">
        <w:r>
          <w:rPr>
            <w:sz w:val="24"/>
            <w:szCs w:val="24"/>
          </w:rPr>
          <w:t xml:space="preserve">Hey! </w:t>
        </w:r>
        <w:proofErr w:type="gramStart"/>
        <w:r>
          <w:rPr>
            <w:sz w:val="24"/>
            <w:szCs w:val="24"/>
          </w:rPr>
          <w:t>So</w:t>
        </w:r>
        <w:proofErr w:type="gramEnd"/>
        <w:r>
          <w:rPr>
            <w:sz w:val="24"/>
            <w:szCs w:val="24"/>
          </w:rPr>
          <w:t xml:space="preserve"> love to see all these experiences you have, it’s definitely impressive. That being said, the way you listed all of these feels not like an essay but more like </w:t>
        </w:r>
      </w:ins>
      <w:ins w:id="22" w:author="Alyssa Manik" w:date="2021-01-15T16:57:00Z">
        <w:r>
          <w:rPr>
            <w:sz w:val="24"/>
            <w:szCs w:val="24"/>
          </w:rPr>
          <w:t>bullet points joined together.</w:t>
        </w:r>
      </w:ins>
    </w:p>
    <w:p w14:paraId="2F280621" w14:textId="2D7FED3E" w:rsidR="0025206A" w:rsidRDefault="0025206A">
      <w:pPr>
        <w:jc w:val="both"/>
        <w:rPr>
          <w:ins w:id="23" w:author="Alyssa Manik" w:date="2021-01-15T16:57:00Z"/>
          <w:sz w:val="24"/>
          <w:szCs w:val="24"/>
        </w:rPr>
      </w:pPr>
    </w:p>
    <w:p w14:paraId="1FBD216B" w14:textId="19416BEC" w:rsidR="0025206A" w:rsidRDefault="0025206A">
      <w:pPr>
        <w:jc w:val="both"/>
        <w:rPr>
          <w:ins w:id="24" w:author="Alyssa Manik" w:date="2021-01-15T16:56:00Z"/>
          <w:sz w:val="24"/>
          <w:szCs w:val="24"/>
        </w:rPr>
      </w:pPr>
      <w:ins w:id="25" w:author="Alyssa Manik" w:date="2021-01-15T16:57:00Z">
        <w:r>
          <w:rPr>
            <w:sz w:val="24"/>
            <w:szCs w:val="24"/>
          </w:rPr>
          <w:t xml:space="preserve">When I read through the essay, I don’t have a timeline, a progression of specific subjects, and I can’t focus on the skill set you’re trying to </w:t>
        </w:r>
      </w:ins>
      <w:ins w:id="26" w:author="Alyssa Manik" w:date="2021-01-15T16:58:00Z">
        <w:r>
          <w:rPr>
            <w:sz w:val="24"/>
            <w:szCs w:val="24"/>
          </w:rPr>
          <w:t>imply. It’s amazing to have a lot of activities, but simply mentioning all of them</w:t>
        </w:r>
      </w:ins>
      <w:ins w:id="27" w:author="Alyssa Manik" w:date="2021-01-15T16:59:00Z">
        <w:r>
          <w:rPr>
            <w:sz w:val="24"/>
            <w:szCs w:val="24"/>
          </w:rPr>
          <w:t xml:space="preserve"> at once</w:t>
        </w:r>
      </w:ins>
      <w:ins w:id="28" w:author="Alyssa Manik" w:date="2021-01-15T16:58:00Z">
        <w:r>
          <w:rPr>
            <w:sz w:val="24"/>
            <w:szCs w:val="24"/>
          </w:rPr>
          <w:t xml:space="preserve"> makes your p</w:t>
        </w:r>
      </w:ins>
      <w:ins w:id="29" w:author="Alyssa Manik" w:date="2021-01-15T16:59:00Z">
        <w:r>
          <w:rPr>
            <w:sz w:val="24"/>
            <w:szCs w:val="24"/>
          </w:rPr>
          <w:t>assion or interest confusing.</w:t>
        </w:r>
      </w:ins>
      <w:ins w:id="30" w:author="Alyssa Manik" w:date="2021-01-15T17:00:00Z">
        <w:r>
          <w:rPr>
            <w:sz w:val="24"/>
            <w:szCs w:val="24"/>
          </w:rPr>
          <w:t xml:space="preserve"> There’s a lot of awards yes, but I don’t see your aspirations or thoughts. Your </w:t>
        </w:r>
      </w:ins>
      <w:ins w:id="31" w:author="Alyssa Manik" w:date="2021-01-15T17:01:00Z">
        <w:r>
          <w:rPr>
            <w:sz w:val="24"/>
            <w:szCs w:val="24"/>
          </w:rPr>
          <w:t xml:space="preserve">“intellectual energy” and “impact” are great, but I don’t see your “breadth of interest.” Why are you intrigued with STEM? Why </w:t>
        </w:r>
        <w:proofErr w:type="gramStart"/>
        <w:r>
          <w:rPr>
            <w:sz w:val="24"/>
            <w:szCs w:val="24"/>
          </w:rPr>
          <w:t>choose</w:t>
        </w:r>
        <w:proofErr w:type="gramEnd"/>
        <w:r>
          <w:rPr>
            <w:sz w:val="24"/>
            <w:szCs w:val="24"/>
          </w:rPr>
          <w:t xml:space="preserve"> economics?</w:t>
        </w:r>
      </w:ins>
      <w:ins w:id="32" w:author="Alyssa Manik" w:date="2021-01-15T17:02:00Z">
        <w:r>
          <w:rPr>
            <w:sz w:val="24"/>
            <w:szCs w:val="24"/>
          </w:rPr>
          <w:t xml:space="preserve"> Why suddenly improve your communication skills?</w:t>
        </w:r>
      </w:ins>
    </w:p>
    <w:p w14:paraId="0000000C" w14:textId="1B6F199D" w:rsidR="003660BD" w:rsidDel="0025206A" w:rsidRDefault="003660BD">
      <w:pPr>
        <w:rPr>
          <w:del w:id="33" w:author="Alyssa Manik" w:date="2021-01-15T16:48:00Z"/>
        </w:rPr>
      </w:pPr>
    </w:p>
    <w:p w14:paraId="103665B1" w14:textId="77777777" w:rsidR="0025206A" w:rsidRDefault="0025206A" w:rsidP="0026582F">
      <w:pPr>
        <w:jc w:val="both"/>
        <w:rPr>
          <w:ins w:id="34" w:author="Alyssa Manik" w:date="2021-01-15T16:59:00Z"/>
        </w:rPr>
        <w:pPrChange w:id="35" w:author="Alyssa Manik" w:date="2021-01-15T16:48:00Z">
          <w:pPr/>
        </w:pPrChange>
      </w:pPr>
    </w:p>
    <w:p w14:paraId="00000012" w14:textId="767DE7F6" w:rsidR="003660BD" w:rsidDel="0026582F" w:rsidRDefault="0025206A">
      <w:pPr>
        <w:jc w:val="both"/>
        <w:rPr>
          <w:del w:id="36" w:author="Alyssa Manik" w:date="2021-01-15T16:48:00Z"/>
          <w:sz w:val="24"/>
          <w:szCs w:val="24"/>
        </w:rPr>
      </w:pPr>
      <w:ins w:id="37" w:author="Alyssa Manik" w:date="2021-01-15T17:02:00Z">
        <w:r>
          <w:rPr>
            <w:sz w:val="24"/>
            <w:szCs w:val="24"/>
          </w:rPr>
          <w:t xml:space="preserve">Let’s put it this way: If I read your resume, will I </w:t>
        </w:r>
      </w:ins>
      <w:ins w:id="38" w:author="Alyssa Manik" w:date="2021-01-15T17:03:00Z">
        <w:r>
          <w:rPr>
            <w:sz w:val="24"/>
            <w:szCs w:val="24"/>
          </w:rPr>
          <w:t xml:space="preserve">also </w:t>
        </w:r>
      </w:ins>
      <w:ins w:id="39" w:author="Alyssa Manik" w:date="2021-01-15T17:02:00Z">
        <w:r>
          <w:rPr>
            <w:sz w:val="24"/>
            <w:szCs w:val="24"/>
          </w:rPr>
          <w:t>see all of this</w:t>
        </w:r>
      </w:ins>
      <w:ins w:id="40" w:author="Alyssa Manik" w:date="2021-01-15T17:03:00Z">
        <w:r>
          <w:rPr>
            <w:sz w:val="24"/>
            <w:szCs w:val="24"/>
          </w:rPr>
          <w:t>? If yes, then change it. Does th</w:t>
        </w:r>
      </w:ins>
      <w:ins w:id="41" w:author="Alyssa Manik" w:date="2021-01-15T17:04:00Z">
        <w:r>
          <w:rPr>
            <w:sz w:val="24"/>
            <w:szCs w:val="24"/>
          </w:rPr>
          <w:t>is</w:t>
        </w:r>
      </w:ins>
      <w:ins w:id="42" w:author="Alyssa Manik" w:date="2021-01-15T17:03:00Z">
        <w:r>
          <w:rPr>
            <w:sz w:val="24"/>
            <w:szCs w:val="24"/>
          </w:rPr>
          <w:t xml:space="preserve"> essay have any</w:t>
        </w:r>
      </w:ins>
      <w:ins w:id="43" w:author="Alyssa Manik" w:date="2021-01-15T17:04:00Z">
        <w:r>
          <w:rPr>
            <w:sz w:val="24"/>
            <w:szCs w:val="24"/>
          </w:rPr>
          <w:t xml:space="preserve"> content</w:t>
        </w:r>
      </w:ins>
      <w:ins w:id="44" w:author="Alyssa Manik" w:date="2021-01-15T17:03:00Z">
        <w:r>
          <w:rPr>
            <w:sz w:val="24"/>
            <w:szCs w:val="24"/>
          </w:rPr>
          <w:t xml:space="preserve"> the resume doesn’t? If no, then change it.</w:t>
        </w:r>
      </w:ins>
    </w:p>
    <w:p w14:paraId="00000013" w14:textId="77777777" w:rsidR="003660BD" w:rsidRDefault="003660BD"/>
    <w:sectPr w:rsidR="003660BD">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Ivana Rachmawati" w:date="2021-01-13T15:39:00Z" w:initials="">
    <w:p w14:paraId="00000015" w14:textId="77777777" w:rsidR="003660BD" w:rsidRDefault="008A2666">
      <w:pPr>
        <w:widowControl w:val="0"/>
        <w:pBdr>
          <w:top w:val="nil"/>
          <w:left w:val="nil"/>
          <w:bottom w:val="nil"/>
          <w:right w:val="nil"/>
          <w:between w:val="nil"/>
        </w:pBdr>
        <w:spacing w:line="240" w:lineRule="auto"/>
        <w:rPr>
          <w:color w:val="000000"/>
        </w:rPr>
      </w:pPr>
      <w:r>
        <w:rPr>
          <w:color w:val="000000"/>
        </w:rPr>
        <w:t xml:space="preserve">Overall, I think it's great. I gathered that </w:t>
      </w:r>
      <w:proofErr w:type="spellStart"/>
      <w:r>
        <w:rPr>
          <w:color w:val="000000"/>
        </w:rPr>
        <w:t>UoT</w:t>
      </w:r>
      <w:proofErr w:type="spellEnd"/>
      <w:r>
        <w:rPr>
          <w:color w:val="000000"/>
        </w:rPr>
        <w:t xml:space="preserve"> is a </w:t>
      </w:r>
      <w:proofErr w:type="gramStart"/>
      <w:r>
        <w:rPr>
          <w:color w:val="000000"/>
        </w:rPr>
        <w:t>research based</w:t>
      </w:r>
      <w:proofErr w:type="gramEnd"/>
      <w:r>
        <w:rPr>
          <w:color w:val="000000"/>
        </w:rPr>
        <w:t xml:space="preserve"> university. And the fact that you have many experiences in research is great.</w:t>
      </w:r>
    </w:p>
  </w:comment>
  <w:comment w:id="1" w:author="Alyssa Manik" w:date="2021-01-15T16:45:00Z" w:initials="AM">
    <w:p w14:paraId="34B28D93" w14:textId="7D368B86" w:rsidR="0026582F" w:rsidRDefault="0026582F">
      <w:pPr>
        <w:pStyle w:val="CommentText"/>
      </w:pPr>
      <w:r>
        <w:rPr>
          <w:rStyle w:val="CommentReference"/>
        </w:rPr>
        <w:annotationRef/>
      </w:r>
      <w:r w:rsidR="0025206A">
        <w:t xml:space="preserve">In </w:t>
      </w:r>
      <w:r>
        <w:t xml:space="preserve">the beginning, include your full name. </w:t>
      </w:r>
    </w:p>
  </w:comment>
  <w:comment w:id="3" w:author="Ivana Rachmawati" w:date="2021-01-13T15:35:00Z" w:initials="">
    <w:p w14:paraId="00000016" w14:textId="77777777" w:rsidR="003660BD" w:rsidRDefault="008A2666">
      <w:pPr>
        <w:widowControl w:val="0"/>
        <w:pBdr>
          <w:top w:val="nil"/>
          <w:left w:val="nil"/>
          <w:bottom w:val="nil"/>
          <w:right w:val="nil"/>
          <w:between w:val="nil"/>
        </w:pBdr>
        <w:spacing w:line="240" w:lineRule="auto"/>
        <w:rPr>
          <w:color w:val="000000"/>
        </w:rPr>
      </w:pPr>
      <w:r>
        <w:rPr>
          <w:color w:val="000000"/>
        </w:rPr>
        <w:t>Maybe add a little bit about what the award is about. For example, international competition on economics. Also mention maybe about the award itself - for instance awarded annually for the best researcher, etc. Her competition was coming from 30 counties (for instance). This aims to convey the prestigiousness of the award.</w:t>
      </w:r>
    </w:p>
  </w:comment>
  <w:comment w:id="4" w:author="Alyssa Manik" w:date="2021-01-15T16:47:00Z" w:initials="AM">
    <w:p w14:paraId="7FF33619" w14:textId="1E9EFF3D" w:rsidR="0026582F" w:rsidRDefault="0026582F">
      <w:pPr>
        <w:pStyle w:val="CommentText"/>
      </w:pPr>
      <w:r>
        <w:rPr>
          <w:rStyle w:val="CommentReference"/>
        </w:rPr>
        <w:annotationRef/>
      </w:r>
      <w:r>
        <w:t>When is this, is it after? Is it before? Include some time prepositions so we have an idea of the chronological timeline.</w:t>
      </w:r>
    </w:p>
  </w:comment>
  <w:comment w:id="5" w:author="Alyssa Manik" w:date="2021-01-15T16:47:00Z" w:initials="AM">
    <w:p w14:paraId="54B27DA2" w14:textId="6E99CC6B" w:rsidR="0026582F" w:rsidRDefault="0026582F">
      <w:pPr>
        <w:pStyle w:val="CommentText"/>
      </w:pPr>
      <w:r>
        <w:rPr>
          <w:rStyle w:val="CommentReference"/>
        </w:rPr>
        <w:annotationRef/>
      </w:r>
      <w:r>
        <w:t>Informal *received</w:t>
      </w:r>
    </w:p>
  </w:comment>
  <w:comment w:id="6" w:author="Alyssa Manik" w:date="2021-01-15T16:48:00Z" w:initials="AM">
    <w:p w14:paraId="1D4425FA" w14:textId="203F11B5" w:rsidR="0026582F" w:rsidRDefault="0026582F">
      <w:pPr>
        <w:pStyle w:val="CommentText"/>
      </w:pPr>
      <w:r>
        <w:rPr>
          <w:rStyle w:val="CommentReference"/>
        </w:rPr>
        <w:annotationRef/>
      </w:r>
      <w:r>
        <w:t xml:space="preserve">Very vague, just name one university </w:t>
      </w:r>
    </w:p>
  </w:comment>
  <w:comment w:id="8" w:author="Alyssa Manik" w:date="2021-01-15T16:48:00Z" w:initials="AM">
    <w:p w14:paraId="2E97045A" w14:textId="265E04EE" w:rsidR="0026582F" w:rsidRDefault="0026582F">
      <w:pPr>
        <w:pStyle w:val="CommentText"/>
      </w:pPr>
      <w:r>
        <w:rPr>
          <w:rStyle w:val="CommentReference"/>
        </w:rPr>
        <w:annotationRef/>
      </w:r>
      <w:r>
        <w:t>This sounds rather awkward, kindly rephrase</w:t>
      </w:r>
    </w:p>
  </w:comment>
  <w:comment w:id="11" w:author="Alyssa Manik" w:date="2021-01-15T16:46:00Z" w:initials="AM">
    <w:p w14:paraId="7AF1F7A9" w14:textId="381E5D6F" w:rsidR="0026582F" w:rsidRDefault="0026582F">
      <w:pPr>
        <w:pStyle w:val="CommentText"/>
      </w:pPr>
      <w:r>
        <w:rPr>
          <w:rStyle w:val="CommentReference"/>
        </w:rPr>
        <w:annotationRef/>
      </w:r>
      <w:r>
        <w:t>This is a lot of “also,” try to rephrase your sentences to use it less.</w:t>
      </w:r>
    </w:p>
  </w:comment>
  <w:comment w:id="12" w:author="Alyssa Manik" w:date="2021-01-15T17:02:00Z" w:initials="AM">
    <w:p w14:paraId="4C42F6F3" w14:textId="1365EB49" w:rsidR="0025206A" w:rsidRDefault="0025206A">
      <w:pPr>
        <w:pStyle w:val="CommentText"/>
      </w:pPr>
      <w:r>
        <w:rPr>
          <w:rStyle w:val="CommentReference"/>
        </w:rPr>
        <w:annotationRef/>
      </w:r>
      <w:r>
        <w:t>I don’t understand this sentence.</w:t>
      </w:r>
    </w:p>
  </w:comment>
  <w:comment w:id="13" w:author="Alyssa Manik" w:date="2021-01-15T16:49:00Z" w:initials="AM">
    <w:p w14:paraId="4D53A8E1" w14:textId="50F23795" w:rsidR="0026582F" w:rsidRDefault="0026582F">
      <w:pPr>
        <w:pStyle w:val="CommentText"/>
      </w:pPr>
      <w:r>
        <w:rPr>
          <w:rStyle w:val="CommentReference"/>
        </w:rPr>
        <w:annotationRef/>
      </w:r>
      <w:r>
        <w:t>This sounds very vague, lack of details, lack of time, what program? Which mayor? Add a bit more elaboration to provide credibility</w:t>
      </w:r>
    </w:p>
  </w:comment>
  <w:comment w:id="15" w:author="Alyssa Manik" w:date="2021-01-15T16:59:00Z" w:initials="AM">
    <w:p w14:paraId="11E7FFFC" w14:textId="7A92BEEF" w:rsidR="0025206A" w:rsidRDefault="0025206A">
      <w:pPr>
        <w:pStyle w:val="CommentText"/>
      </w:pPr>
      <w:r>
        <w:rPr>
          <w:rStyle w:val="CommentReference"/>
        </w:rPr>
        <w:annotationRef/>
      </w:r>
      <w:r>
        <w:t>I personally don’t recommend including any religious or political affairs in an academic application but it’s just me, feel free to include what you love.</w:t>
      </w:r>
    </w:p>
  </w:comment>
  <w:comment w:id="17" w:author="Alyssa Manik" w:date="2021-01-15T17:10:00Z" w:initials="AM">
    <w:p w14:paraId="52959EB9" w14:textId="654CB3B5" w:rsidR="00F62B32" w:rsidRDefault="00F62B32">
      <w:pPr>
        <w:pStyle w:val="CommentText"/>
      </w:pPr>
      <w:r>
        <w:rPr>
          <w:rStyle w:val="CommentReference"/>
        </w:rPr>
        <w:annotationRef/>
      </w:r>
      <w:r>
        <w:t>When???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15" w15:done="0"/>
  <w15:commentEx w15:paraId="34B28D93" w15:done="0"/>
  <w15:commentEx w15:paraId="00000016" w15:done="0"/>
  <w15:commentEx w15:paraId="7FF33619" w15:done="0"/>
  <w15:commentEx w15:paraId="54B27DA2" w15:done="0"/>
  <w15:commentEx w15:paraId="1D4425FA" w15:done="0"/>
  <w15:commentEx w15:paraId="2E97045A" w15:done="0"/>
  <w15:commentEx w15:paraId="7AF1F7A9" w15:done="0"/>
  <w15:commentEx w15:paraId="4C42F6F3" w15:done="0"/>
  <w15:commentEx w15:paraId="4D53A8E1" w15:done="0"/>
  <w15:commentEx w15:paraId="11E7FFFC" w15:done="0"/>
  <w15:commentEx w15:paraId="52959E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C4533" w16cex:dateUtc="2021-01-15T09:45:00Z"/>
  <w16cex:commentExtensible w16cex:durableId="23AC458E" w16cex:dateUtc="2021-01-15T09:47:00Z"/>
  <w16cex:commentExtensible w16cex:durableId="23AC45BB" w16cex:dateUtc="2021-01-15T09:47:00Z"/>
  <w16cex:commentExtensible w16cex:durableId="23AC45C7" w16cex:dateUtc="2021-01-15T09:48:00Z"/>
  <w16cex:commentExtensible w16cex:durableId="23AC45DB" w16cex:dateUtc="2021-01-15T09:48:00Z"/>
  <w16cex:commentExtensible w16cex:durableId="23AC4558" w16cex:dateUtc="2021-01-15T09:46:00Z"/>
  <w16cex:commentExtensible w16cex:durableId="23AC490D" w16cex:dateUtc="2021-01-15T10:02:00Z"/>
  <w16cex:commentExtensible w16cex:durableId="23AC461A" w16cex:dateUtc="2021-01-15T09:49:00Z"/>
  <w16cex:commentExtensible w16cex:durableId="23AC4869" w16cex:dateUtc="2021-01-15T09:59:00Z"/>
  <w16cex:commentExtensible w16cex:durableId="23AC4AF9" w16cex:dateUtc="2021-01-15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15" w16cid:durableId="23AAA8C6"/>
  <w16cid:commentId w16cid:paraId="34B28D93" w16cid:durableId="23AC4533"/>
  <w16cid:commentId w16cid:paraId="00000016" w16cid:durableId="23AAA8C7"/>
  <w16cid:commentId w16cid:paraId="7FF33619" w16cid:durableId="23AC458E"/>
  <w16cid:commentId w16cid:paraId="54B27DA2" w16cid:durableId="23AC45BB"/>
  <w16cid:commentId w16cid:paraId="1D4425FA" w16cid:durableId="23AC45C7"/>
  <w16cid:commentId w16cid:paraId="2E97045A" w16cid:durableId="23AC45DB"/>
  <w16cid:commentId w16cid:paraId="7AF1F7A9" w16cid:durableId="23AC4558"/>
  <w16cid:commentId w16cid:paraId="4C42F6F3" w16cid:durableId="23AC490D"/>
  <w16cid:commentId w16cid:paraId="4D53A8E1" w16cid:durableId="23AC461A"/>
  <w16cid:commentId w16cid:paraId="11E7FFFC" w16cid:durableId="23AC4869"/>
  <w16cid:commentId w16cid:paraId="52959EB9" w16cid:durableId="23AC4A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vana Rachmawati">
    <w15:presenceInfo w15:providerId="AD" w15:userId="S::Ivana.Rachmawati@prospera.or.id::e4d6dc24-154d-48d6-8ba3-5577b6d2fd84"/>
  </w15:person>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0BD"/>
    <w:rsid w:val="0025206A"/>
    <w:rsid w:val="0026582F"/>
    <w:rsid w:val="003660BD"/>
    <w:rsid w:val="008A2666"/>
    <w:rsid w:val="00F62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8B0A"/>
  <w15:docId w15:val="{746CD27B-9D7C-4BCC-8C86-FE5BC8E2E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6582F"/>
    <w:rPr>
      <w:b/>
      <w:bCs/>
    </w:rPr>
  </w:style>
  <w:style w:type="character" w:customStyle="1" w:styleId="CommentSubjectChar">
    <w:name w:val="Comment Subject Char"/>
    <w:basedOn w:val="CommentTextChar"/>
    <w:link w:val="CommentSubject"/>
    <w:uiPriority w:val="99"/>
    <w:semiHidden/>
    <w:rsid w:val="002658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1472F-59DC-5248-8358-8CCF4AA50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Ivana Rachmawati</dc:creator>
  <cp:lastModifiedBy>Alyssa Manik</cp:lastModifiedBy>
  <cp:revision>5</cp:revision>
  <dcterms:created xsi:type="dcterms:W3CDTF">2021-01-14T04:28:00Z</dcterms:created>
  <dcterms:modified xsi:type="dcterms:W3CDTF">2021-01-15T10:11:00Z</dcterms:modified>
</cp:coreProperties>
</file>