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B6758" w14:textId="4CB20B1D" w:rsidR="00B07FB6" w:rsidRDefault="00B07FB6" w:rsidP="001A336C">
      <w:pPr>
        <w:rPr>
          <w:rFonts w:ascii="Arial" w:eastAsia="Times New Roman" w:hAnsi="Arial" w:cs="Arial"/>
          <w:b/>
          <w:bCs/>
          <w:color w:val="4D5156"/>
          <w:sz w:val="21"/>
          <w:szCs w:val="21"/>
          <w:shd w:val="clear" w:color="auto" w:fill="FFFFFF"/>
          <w:lang w:val="en-ID" w:eastAsia="zh-CN"/>
        </w:rPr>
      </w:pPr>
    </w:p>
    <w:p w14:paraId="4AC47982" w14:textId="0BBCE0FA" w:rsidR="00B07FB6" w:rsidRPr="00FE7EC5" w:rsidRDefault="00B07FB6" w:rsidP="001A336C">
      <w:pPr>
        <w:rPr>
          <w:rFonts w:ascii="Times New Roman" w:eastAsia="Times New Roman" w:hAnsi="Times New Roman" w:cs="Times New Roman"/>
          <w:b/>
          <w:bCs/>
          <w:lang w:val="en-ID" w:eastAsia="zh-CN"/>
        </w:rPr>
      </w:pPr>
      <w:r>
        <w:rPr>
          <w:rFonts w:ascii="Times New Roman" w:eastAsia="Times New Roman" w:hAnsi="Times New Roman" w:cs="Times New Roman"/>
          <w:b/>
          <w:bCs/>
          <w:lang w:val="en-ID" w:eastAsia="zh-CN"/>
        </w:rPr>
        <w:t>Submit an essay on a topic of your choice</w:t>
      </w:r>
    </w:p>
    <w:p w14:paraId="1A0E4ED7" w14:textId="77777777" w:rsidR="001A336C" w:rsidRPr="00B604B9" w:rsidRDefault="001A336C" w:rsidP="001A336C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0B09B590" w14:textId="6CD3F498" w:rsidR="00104241" w:rsidRPr="0035677A" w:rsidRDefault="00DB0AEA" w:rsidP="00965CAF">
      <w:pPr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rPrChange w:id="0" w:author="Matthew" w:date="2020-11-12T21:29:00Z">
            <w:rPr>
              <w:rFonts w:ascii="Times New Roman" w:eastAsia="Times New Roman" w:hAnsi="Times New Roman" w:cs="Times New Roman"/>
              <w:color w:val="000000" w:themeColor="text1"/>
              <w:shd w:val="clear" w:color="auto" w:fill="FFFFFF"/>
            </w:rPr>
          </w:rPrChange>
        </w:rPr>
      </w:pPr>
      <w:r w:rsidRPr="0035677A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rPrChange w:id="1" w:author="Matthew" w:date="2020-11-12T21:29:00Z">
            <w:rPr>
              <w:rFonts w:ascii="Times New Roman" w:eastAsia="Times New Roman" w:hAnsi="Times New Roman" w:cs="Times New Roman"/>
              <w:color w:val="000000" w:themeColor="text1"/>
              <w:shd w:val="clear" w:color="auto" w:fill="FFFFFF"/>
            </w:rPr>
          </w:rPrChange>
        </w:rPr>
        <w:t>How do you achieve extraordinary goals as an ordinary person? How do</w:t>
      </w:r>
      <w:ins w:id="2" w:author="Matthew" w:date="2020-11-12T21:18:00Z">
        <w:r w:rsidR="00314A29" w:rsidRPr="0035677A">
          <w:rPr>
            <w:rFonts w:ascii="Times New Roman" w:eastAsia="Times New Roman" w:hAnsi="Times New Roman" w:cs="Times New Roman"/>
            <w:i/>
            <w:iCs/>
            <w:color w:val="000000" w:themeColor="text1"/>
            <w:shd w:val="clear" w:color="auto" w:fill="FFFFFF"/>
            <w:rPrChange w:id="3" w:author="Matthew" w:date="2020-11-12T21:29:00Z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rPrChange>
          </w:rPr>
          <w:t>es pen and paper</w:t>
        </w:r>
      </w:ins>
      <w:del w:id="4" w:author="Matthew" w:date="2020-11-12T21:19:00Z">
        <w:r w:rsidRPr="0035677A" w:rsidDel="00314A29">
          <w:rPr>
            <w:rFonts w:ascii="Times New Roman" w:eastAsia="Times New Roman" w:hAnsi="Times New Roman" w:cs="Times New Roman"/>
            <w:i/>
            <w:iCs/>
            <w:color w:val="000000" w:themeColor="text1"/>
            <w:shd w:val="clear" w:color="auto" w:fill="FFFFFF"/>
            <w:rPrChange w:id="5" w:author="Matthew" w:date="2020-11-12T21:29:00Z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rPrChange>
          </w:rPr>
          <w:delText xml:space="preserve"> </w:delText>
        </w:r>
        <w:r w:rsidR="000548E2" w:rsidRPr="0035677A" w:rsidDel="00314A29">
          <w:rPr>
            <w:rFonts w:ascii="Times New Roman" w:eastAsia="Times New Roman" w:hAnsi="Times New Roman" w:cs="Times New Roman"/>
            <w:i/>
            <w:iCs/>
            <w:color w:val="000000" w:themeColor="text1"/>
            <w:shd w:val="clear" w:color="auto" w:fill="FFFFFF"/>
            <w:rPrChange w:id="6" w:author="Matthew" w:date="2020-11-12T21:29:00Z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rPrChange>
          </w:rPr>
          <w:delText>you</w:delText>
        </w:r>
      </w:del>
      <w:r w:rsidR="000548E2" w:rsidRPr="0035677A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rPrChange w:id="7" w:author="Matthew" w:date="2020-11-12T21:29:00Z">
            <w:rPr>
              <w:rFonts w:ascii="Times New Roman" w:eastAsia="Times New Roman" w:hAnsi="Times New Roman" w:cs="Times New Roman"/>
              <w:color w:val="000000" w:themeColor="text1"/>
              <w:shd w:val="clear" w:color="auto" w:fill="FFFFFF"/>
            </w:rPr>
          </w:rPrChange>
        </w:rPr>
        <w:t xml:space="preserve"> become</w:t>
      </w:r>
      <w:del w:id="8" w:author="Matthew" w:date="2020-11-12T21:23:00Z">
        <w:r w:rsidR="000548E2" w:rsidRPr="0035677A" w:rsidDel="0035677A">
          <w:rPr>
            <w:rFonts w:ascii="Times New Roman" w:eastAsia="Times New Roman" w:hAnsi="Times New Roman" w:cs="Times New Roman"/>
            <w:i/>
            <w:iCs/>
            <w:color w:val="000000" w:themeColor="text1"/>
            <w:shd w:val="clear" w:color="auto" w:fill="FFFFFF"/>
            <w:rPrChange w:id="9" w:author="Matthew" w:date="2020-11-12T21:29:00Z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rPrChange>
          </w:rPr>
          <w:delText xml:space="preserve"> a</w:delText>
        </w:r>
      </w:del>
      <w:r w:rsidR="000548E2" w:rsidRPr="0035677A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rPrChange w:id="10" w:author="Matthew" w:date="2020-11-12T21:29:00Z">
            <w:rPr>
              <w:rFonts w:ascii="Times New Roman" w:eastAsia="Times New Roman" w:hAnsi="Times New Roman" w:cs="Times New Roman"/>
              <w:color w:val="000000" w:themeColor="text1"/>
              <w:shd w:val="clear" w:color="auto" w:fill="FFFFFF"/>
            </w:rPr>
          </w:rPrChange>
        </w:rPr>
        <w:t xml:space="preserve"> math champion when </w:t>
      </w:r>
      <w:del w:id="11" w:author="Matthew" w:date="2020-11-12T21:19:00Z">
        <w:r w:rsidR="000548E2" w:rsidRPr="0035677A" w:rsidDel="00314A29">
          <w:rPr>
            <w:rFonts w:ascii="Times New Roman" w:eastAsia="Times New Roman" w:hAnsi="Times New Roman" w:cs="Times New Roman"/>
            <w:i/>
            <w:iCs/>
            <w:color w:val="000000" w:themeColor="text1"/>
            <w:shd w:val="clear" w:color="auto" w:fill="FFFFFF"/>
            <w:rPrChange w:id="12" w:author="Matthew" w:date="2020-11-12T21:29:00Z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rPrChange>
          </w:rPr>
          <w:delText>you compete</w:delText>
        </w:r>
      </w:del>
      <w:ins w:id="13" w:author="Matthew" w:date="2020-11-12T21:19:00Z">
        <w:r w:rsidR="00314A29" w:rsidRPr="0035677A">
          <w:rPr>
            <w:rFonts w:ascii="Times New Roman" w:eastAsia="Times New Roman" w:hAnsi="Times New Roman" w:cs="Times New Roman"/>
            <w:i/>
            <w:iCs/>
            <w:color w:val="000000" w:themeColor="text1"/>
            <w:shd w:val="clear" w:color="auto" w:fill="FFFFFF"/>
            <w:rPrChange w:id="14" w:author="Matthew" w:date="2020-11-12T21:29:00Z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rPrChange>
          </w:rPr>
          <w:t>competing</w:t>
        </w:r>
      </w:ins>
      <w:r w:rsidR="000548E2" w:rsidRPr="0035677A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rPrChange w:id="15" w:author="Matthew" w:date="2020-11-12T21:29:00Z">
            <w:rPr>
              <w:rFonts w:ascii="Times New Roman" w:eastAsia="Times New Roman" w:hAnsi="Times New Roman" w:cs="Times New Roman"/>
              <w:color w:val="000000" w:themeColor="text1"/>
              <w:shd w:val="clear" w:color="auto" w:fill="FFFFFF"/>
            </w:rPr>
          </w:rPrChange>
        </w:rPr>
        <w:t xml:space="preserve"> against</w:t>
      </w:r>
      <w:del w:id="16" w:author="Matthew" w:date="2020-11-12T21:23:00Z">
        <w:r w:rsidR="000548E2" w:rsidRPr="0035677A" w:rsidDel="0035677A">
          <w:rPr>
            <w:rFonts w:ascii="Times New Roman" w:eastAsia="Times New Roman" w:hAnsi="Times New Roman" w:cs="Times New Roman"/>
            <w:i/>
            <w:iCs/>
            <w:color w:val="000000" w:themeColor="text1"/>
            <w:shd w:val="clear" w:color="auto" w:fill="FFFFFF"/>
            <w:rPrChange w:id="17" w:author="Matthew" w:date="2020-11-12T21:29:00Z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rPrChange>
          </w:rPr>
          <w:delText xml:space="preserve"> a</w:delText>
        </w:r>
      </w:del>
      <w:r w:rsidR="000548E2" w:rsidRPr="0035677A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rPrChange w:id="18" w:author="Matthew" w:date="2020-11-12T21:29:00Z">
            <w:rPr>
              <w:rFonts w:ascii="Times New Roman" w:eastAsia="Times New Roman" w:hAnsi="Times New Roman" w:cs="Times New Roman"/>
              <w:color w:val="000000" w:themeColor="text1"/>
              <w:shd w:val="clear" w:color="auto" w:fill="FFFFFF"/>
            </w:rPr>
          </w:rPrChange>
        </w:rPr>
        <w:t xml:space="preserve"> living calculator</w:t>
      </w:r>
      <w:ins w:id="19" w:author="Matthew" w:date="2020-11-12T21:24:00Z">
        <w:r w:rsidR="0035677A" w:rsidRPr="0035677A">
          <w:rPr>
            <w:rFonts w:ascii="Times New Roman" w:eastAsia="Times New Roman" w:hAnsi="Times New Roman" w:cs="Times New Roman"/>
            <w:i/>
            <w:iCs/>
            <w:color w:val="000000" w:themeColor="text1"/>
            <w:shd w:val="clear" w:color="auto" w:fill="FFFFFF"/>
            <w:rPrChange w:id="20" w:author="Matthew" w:date="2020-11-12T21:29:00Z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rPrChange>
          </w:rPr>
          <w:t>s</w:t>
        </w:r>
      </w:ins>
      <w:r w:rsidR="000548E2" w:rsidRPr="0035677A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rPrChange w:id="21" w:author="Matthew" w:date="2020-11-12T21:29:00Z">
            <w:rPr>
              <w:rFonts w:ascii="Times New Roman" w:eastAsia="Times New Roman" w:hAnsi="Times New Roman" w:cs="Times New Roman"/>
              <w:color w:val="000000" w:themeColor="text1"/>
              <w:shd w:val="clear" w:color="auto" w:fill="FFFFFF"/>
            </w:rPr>
          </w:rPrChange>
        </w:rPr>
        <w:t xml:space="preserve">? This is my story of </w:t>
      </w:r>
      <w:del w:id="22" w:author="Matthew" w:date="2020-11-12T21:22:00Z">
        <w:r w:rsidR="000548E2" w:rsidRPr="0035677A" w:rsidDel="0035677A">
          <w:rPr>
            <w:rFonts w:ascii="Times New Roman" w:eastAsia="Times New Roman" w:hAnsi="Times New Roman" w:cs="Times New Roman"/>
            <w:i/>
            <w:iCs/>
            <w:color w:val="000000" w:themeColor="text1"/>
            <w:shd w:val="clear" w:color="auto" w:fill="FFFFFF"/>
            <w:rPrChange w:id="23" w:author="Matthew" w:date="2020-11-12T21:29:00Z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rPrChange>
          </w:rPr>
          <w:delText xml:space="preserve">achieving my big goal </w:delText>
        </w:r>
      </w:del>
      <w:del w:id="24" w:author="Matthew" w:date="2020-11-12T21:17:00Z">
        <w:r w:rsidR="000548E2" w:rsidRPr="0035677A" w:rsidDel="00314A29">
          <w:rPr>
            <w:rFonts w:ascii="Times New Roman" w:eastAsia="Times New Roman" w:hAnsi="Times New Roman" w:cs="Times New Roman"/>
            <w:i/>
            <w:iCs/>
            <w:color w:val="000000" w:themeColor="text1"/>
            <w:shd w:val="clear" w:color="auto" w:fill="FFFFFF"/>
            <w:rPrChange w:id="25" w:author="Matthew" w:date="2020-11-12T21:29:00Z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rPrChange>
          </w:rPr>
          <w:delText>of winning</w:delText>
        </w:r>
      </w:del>
      <w:ins w:id="26" w:author="Matthew" w:date="2020-11-12T21:22:00Z">
        <w:r w:rsidR="0035677A" w:rsidRPr="0035677A">
          <w:rPr>
            <w:rFonts w:ascii="Times New Roman" w:eastAsia="Times New Roman" w:hAnsi="Times New Roman" w:cs="Times New Roman"/>
            <w:i/>
            <w:iCs/>
            <w:color w:val="000000" w:themeColor="text1"/>
            <w:shd w:val="clear" w:color="auto" w:fill="FFFFFF"/>
            <w:rPrChange w:id="27" w:author="Matthew" w:date="2020-11-12T21:29:00Z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rPrChange>
          </w:rPr>
          <w:t>how a nearly failing music student became</w:t>
        </w:r>
      </w:ins>
      <w:r w:rsidR="000548E2" w:rsidRPr="0035677A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rPrChange w:id="28" w:author="Matthew" w:date="2020-11-12T21:29:00Z">
            <w:rPr>
              <w:rFonts w:ascii="Times New Roman" w:eastAsia="Times New Roman" w:hAnsi="Times New Roman" w:cs="Times New Roman"/>
              <w:color w:val="000000" w:themeColor="text1"/>
              <w:shd w:val="clear" w:color="auto" w:fill="FFFFFF"/>
            </w:rPr>
          </w:rPrChange>
        </w:rPr>
        <w:t xml:space="preserve"> an international piano competition </w:t>
      </w:r>
      <w:ins w:id="29" w:author="Matthew" w:date="2020-11-12T21:17:00Z">
        <w:r w:rsidR="00314A29" w:rsidRPr="0035677A">
          <w:rPr>
            <w:rFonts w:ascii="Times New Roman" w:eastAsia="Times New Roman" w:hAnsi="Times New Roman" w:cs="Times New Roman"/>
            <w:i/>
            <w:iCs/>
            <w:color w:val="000000" w:themeColor="text1"/>
            <w:shd w:val="clear" w:color="auto" w:fill="FFFFFF"/>
            <w:rPrChange w:id="30" w:author="Matthew" w:date="2020-11-12T21:29:00Z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rPrChange>
          </w:rPr>
          <w:t>winner</w:t>
        </w:r>
      </w:ins>
      <w:del w:id="31" w:author="Matthew" w:date="2020-11-12T21:17:00Z">
        <w:r w:rsidR="000548E2" w:rsidRPr="0035677A" w:rsidDel="00314A29">
          <w:rPr>
            <w:rFonts w:ascii="Times New Roman" w:eastAsia="Times New Roman" w:hAnsi="Times New Roman" w:cs="Times New Roman"/>
            <w:i/>
            <w:iCs/>
            <w:color w:val="000000" w:themeColor="text1"/>
            <w:shd w:val="clear" w:color="auto" w:fill="FFFFFF"/>
            <w:rPrChange w:id="32" w:author="Matthew" w:date="2020-11-12T21:29:00Z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rPrChange>
          </w:rPr>
          <w:delText>in foreign</w:delText>
        </w:r>
      </w:del>
      <w:del w:id="33" w:author="Matthew" w:date="2020-11-12T21:18:00Z">
        <w:r w:rsidR="000548E2" w:rsidRPr="0035677A" w:rsidDel="00314A29">
          <w:rPr>
            <w:rFonts w:ascii="Times New Roman" w:eastAsia="Times New Roman" w:hAnsi="Times New Roman" w:cs="Times New Roman"/>
            <w:i/>
            <w:iCs/>
            <w:color w:val="000000" w:themeColor="text1"/>
            <w:shd w:val="clear" w:color="auto" w:fill="FFFFFF"/>
            <w:rPrChange w:id="34" w:author="Matthew" w:date="2020-11-12T21:29:00Z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rPrChange>
          </w:rPr>
          <w:delText xml:space="preserve"> land</w:delText>
        </w:r>
      </w:del>
      <w:r w:rsidR="000548E2" w:rsidRPr="0035677A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rPrChange w:id="35" w:author="Matthew" w:date="2020-11-12T21:29:00Z">
            <w:rPr>
              <w:rFonts w:ascii="Times New Roman" w:eastAsia="Times New Roman" w:hAnsi="Times New Roman" w:cs="Times New Roman"/>
              <w:color w:val="000000" w:themeColor="text1"/>
              <w:shd w:val="clear" w:color="auto" w:fill="FFFFFF"/>
            </w:rPr>
          </w:rPrChange>
        </w:rPr>
        <w:t xml:space="preserve"> </w:t>
      </w:r>
      <w:del w:id="36" w:author="Matthew" w:date="2020-11-12T21:23:00Z">
        <w:r w:rsidR="000548E2" w:rsidRPr="0035677A" w:rsidDel="0035677A">
          <w:rPr>
            <w:rFonts w:ascii="Times New Roman" w:eastAsia="Times New Roman" w:hAnsi="Times New Roman" w:cs="Times New Roman"/>
            <w:i/>
            <w:iCs/>
            <w:color w:val="000000" w:themeColor="text1"/>
            <w:shd w:val="clear" w:color="auto" w:fill="FFFFFF"/>
            <w:rPrChange w:id="37" w:author="Matthew" w:date="2020-11-12T21:29:00Z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rPrChange>
          </w:rPr>
          <w:delText>when my competitors were practically a music box</w:delText>
        </w:r>
      </w:del>
      <w:ins w:id="38" w:author="Matthew" w:date="2020-11-12T21:23:00Z">
        <w:r w:rsidR="0035677A" w:rsidRPr="0035677A">
          <w:rPr>
            <w:rFonts w:ascii="Times New Roman" w:eastAsia="Times New Roman" w:hAnsi="Times New Roman" w:cs="Times New Roman"/>
            <w:i/>
            <w:iCs/>
            <w:color w:val="000000" w:themeColor="text1"/>
            <w:shd w:val="clear" w:color="auto" w:fill="FFFFFF"/>
            <w:rPrChange w:id="39" w:author="Matthew" w:date="2020-11-12T21:29:00Z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rPrChange>
          </w:rPr>
          <w:t>despite the odds</w:t>
        </w:r>
      </w:ins>
      <w:r w:rsidR="000548E2" w:rsidRPr="0035677A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rPrChange w:id="40" w:author="Matthew" w:date="2020-11-12T21:29:00Z">
            <w:rPr>
              <w:rFonts w:ascii="Times New Roman" w:eastAsia="Times New Roman" w:hAnsi="Times New Roman" w:cs="Times New Roman"/>
              <w:color w:val="000000" w:themeColor="text1"/>
              <w:shd w:val="clear" w:color="auto" w:fill="FFFFFF"/>
            </w:rPr>
          </w:rPrChange>
        </w:rPr>
        <w:t xml:space="preserve">. </w:t>
      </w:r>
    </w:p>
    <w:p w14:paraId="4D16EEF9" w14:textId="77777777" w:rsidR="000F1C2C" w:rsidRPr="00FE7EC5" w:rsidRDefault="000F1C2C" w:rsidP="001A336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635CA6A" w14:textId="7EB30CFE" w:rsidR="000F1C2C" w:rsidRPr="00AE053D" w:rsidRDefault="000F1C2C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E7EC5">
        <w:rPr>
          <w:rFonts w:ascii="Times New Roman" w:eastAsia="Times New Roman" w:hAnsi="Times New Roman" w:cs="Times New Roman"/>
          <w:color w:val="000000" w:themeColor="text1"/>
        </w:rPr>
        <w:t>“</w:t>
      </w:r>
      <w:r w:rsidR="00EF5D99" w:rsidRPr="00FE7EC5">
        <w:rPr>
          <w:rFonts w:ascii="Times New Roman" w:eastAsia="Times New Roman" w:hAnsi="Times New Roman" w:cs="Times New Roman"/>
          <w:color w:val="000000" w:themeColor="text1"/>
        </w:rPr>
        <w:t xml:space="preserve">Livia is a </w:t>
      </w:r>
      <w:r w:rsidR="000548E2" w:rsidRPr="00FE7EC5">
        <w:rPr>
          <w:rFonts w:ascii="Times New Roman" w:eastAsia="Times New Roman" w:hAnsi="Times New Roman" w:cs="Times New Roman"/>
          <w:color w:val="000000" w:themeColor="text1"/>
        </w:rPr>
        <w:t>capable</w:t>
      </w:r>
      <w:ins w:id="41" w:author="Matthew" w:date="2020-11-12T21:05:00Z">
        <w:r w:rsidR="005D27AA">
          <w:rPr>
            <w:rFonts w:ascii="Times New Roman" w:eastAsia="Times New Roman" w:hAnsi="Times New Roman" w:cs="Times New Roman"/>
            <w:color w:val="000000" w:themeColor="text1"/>
          </w:rPr>
          <w:t>,</w:t>
        </w:r>
      </w:ins>
      <w:r w:rsidR="00EF5D99" w:rsidRPr="00FE7EC5">
        <w:rPr>
          <w:rFonts w:ascii="Times New Roman" w:eastAsia="Times New Roman" w:hAnsi="Times New Roman" w:cs="Times New Roman"/>
          <w:color w:val="000000" w:themeColor="text1"/>
        </w:rPr>
        <w:t xml:space="preserve"> young girl if only she would stay focus</w:t>
      </w:r>
      <w:r w:rsidR="000548E2" w:rsidRPr="00FE7EC5">
        <w:rPr>
          <w:rFonts w:ascii="Times New Roman" w:eastAsia="Times New Roman" w:hAnsi="Times New Roman" w:cs="Times New Roman"/>
          <w:color w:val="000000" w:themeColor="text1"/>
        </w:rPr>
        <w:t>ed</w:t>
      </w:r>
      <w:r w:rsidR="00EF5D99" w:rsidRPr="00FE7EC5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="000548E2" w:rsidRPr="00FE7EC5">
        <w:rPr>
          <w:rFonts w:ascii="Times New Roman" w:eastAsia="Times New Roman" w:hAnsi="Times New Roman" w:cs="Times New Roman"/>
          <w:color w:val="000000" w:themeColor="text1"/>
        </w:rPr>
        <w:t>concentrate</w:t>
      </w:r>
      <w:r w:rsidR="00EF5D99" w:rsidRPr="00FE7EC5">
        <w:rPr>
          <w:rFonts w:ascii="Times New Roman" w:eastAsia="Times New Roman" w:hAnsi="Times New Roman" w:cs="Times New Roman"/>
          <w:color w:val="000000" w:themeColor="text1"/>
        </w:rPr>
        <w:t>,</w:t>
      </w:r>
      <w:r w:rsidRPr="00FE7EC5">
        <w:rPr>
          <w:rFonts w:ascii="Times New Roman" w:eastAsia="Times New Roman" w:hAnsi="Times New Roman" w:cs="Times New Roman"/>
          <w:color w:val="000000" w:themeColor="text1"/>
        </w:rPr>
        <w:t xml:space="preserve">” </w:t>
      </w:r>
      <w:del w:id="42" w:author="Matthew" w:date="2020-11-12T21:27:00Z">
        <w:r w:rsidR="00EF5D99" w:rsidRPr="00FE7EC5" w:rsidDel="0035677A">
          <w:rPr>
            <w:rFonts w:ascii="Times New Roman" w:eastAsia="Times New Roman" w:hAnsi="Times New Roman" w:cs="Times New Roman"/>
            <w:color w:val="000000" w:themeColor="text1"/>
          </w:rPr>
          <w:delText>said</w:delText>
        </w:r>
        <w:r w:rsidRPr="00FE7EC5" w:rsidDel="0035677A">
          <w:rPr>
            <w:rFonts w:ascii="Times New Roman" w:eastAsia="Times New Roman" w:hAnsi="Times New Roman" w:cs="Times New Roman"/>
            <w:color w:val="000000" w:themeColor="text1"/>
          </w:rPr>
          <w:delText xml:space="preserve"> </w:delText>
        </w:r>
      </w:del>
      <w:r w:rsidRPr="00FE7EC5">
        <w:rPr>
          <w:rFonts w:ascii="Times New Roman" w:eastAsia="Times New Roman" w:hAnsi="Times New Roman" w:cs="Times New Roman"/>
          <w:color w:val="000000" w:themeColor="text1"/>
        </w:rPr>
        <w:t xml:space="preserve">Ms Alice </w:t>
      </w:r>
      <w:del w:id="43" w:author="Matthew" w:date="2020-11-12T21:27:00Z">
        <w:r w:rsidR="00EF5D99" w:rsidRPr="00FE7EC5" w:rsidDel="0035677A">
          <w:rPr>
            <w:rFonts w:ascii="Times New Roman" w:eastAsia="Times New Roman" w:hAnsi="Times New Roman" w:cs="Times New Roman"/>
            <w:color w:val="000000" w:themeColor="text1"/>
          </w:rPr>
          <w:delText xml:space="preserve">as she </w:delText>
        </w:r>
        <w:r w:rsidR="00E82946" w:rsidRPr="00FE7EC5" w:rsidDel="0035677A">
          <w:rPr>
            <w:rFonts w:ascii="Times New Roman" w:eastAsia="Times New Roman" w:hAnsi="Times New Roman" w:cs="Times New Roman"/>
            <w:color w:val="000000" w:themeColor="text1"/>
          </w:rPr>
          <w:delText>handed</w:delText>
        </w:r>
      </w:del>
      <w:ins w:id="44" w:author="Matthew" w:date="2020-11-12T21:27:00Z">
        <w:r w:rsidR="0035677A">
          <w:rPr>
            <w:rFonts w:ascii="Times New Roman" w:eastAsia="Times New Roman" w:hAnsi="Times New Roman" w:cs="Times New Roman"/>
            <w:color w:val="000000" w:themeColor="text1"/>
          </w:rPr>
          <w:t>advised my</w:t>
        </w:r>
      </w:ins>
      <w:r w:rsidR="00E82946" w:rsidRPr="00FE7EC5">
        <w:rPr>
          <w:rFonts w:ascii="Times New Roman" w:eastAsia="Times New Roman" w:hAnsi="Times New Roman" w:cs="Times New Roman"/>
          <w:color w:val="000000" w:themeColor="text1"/>
        </w:rPr>
        <w:t xml:space="preserve"> mom</w:t>
      </w:r>
      <w:r w:rsidRPr="00FE7EC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ins w:id="45" w:author="Matthew" w:date="2020-11-12T21:27:00Z">
        <w:r w:rsidR="0035677A">
          <w:rPr>
            <w:rFonts w:ascii="Times New Roman" w:eastAsia="Times New Roman" w:hAnsi="Times New Roman" w:cs="Times New Roman"/>
            <w:color w:val="000000" w:themeColor="text1"/>
          </w:rPr>
          <w:t xml:space="preserve">as she was handed over </w:t>
        </w:r>
      </w:ins>
      <w:r w:rsidRPr="00FE7EC5">
        <w:rPr>
          <w:rFonts w:ascii="Times New Roman" w:eastAsia="Times New Roman" w:hAnsi="Times New Roman" w:cs="Times New Roman"/>
          <w:color w:val="000000" w:themeColor="text1"/>
        </w:rPr>
        <w:t xml:space="preserve">my piano exam result. </w:t>
      </w:r>
      <w:r w:rsidR="004F16DC" w:rsidRPr="00FE7EC5">
        <w:rPr>
          <w:rFonts w:ascii="Times New Roman" w:eastAsia="Times New Roman" w:hAnsi="Times New Roman" w:cs="Times New Roman"/>
          <w:color w:val="000000" w:themeColor="text1"/>
        </w:rPr>
        <w:t>I failed</w:t>
      </w:r>
      <w:r w:rsidR="000548E2" w:rsidRPr="00FE7EC5">
        <w:rPr>
          <w:rFonts w:ascii="Times New Roman" w:eastAsia="Times New Roman" w:hAnsi="Times New Roman" w:cs="Times New Roman"/>
          <w:color w:val="000000" w:themeColor="text1"/>
        </w:rPr>
        <w:t>, no surprise there</w:t>
      </w:r>
      <w:r w:rsidR="004F16DC" w:rsidRPr="00FE7EC5">
        <w:rPr>
          <w:rFonts w:ascii="Times New Roman" w:eastAsia="Times New Roman" w:hAnsi="Times New Roman" w:cs="Times New Roman"/>
          <w:color w:val="000000" w:themeColor="text1"/>
        </w:rPr>
        <w:t xml:space="preserve">. From </w:t>
      </w:r>
      <w:r w:rsidR="00F313BF" w:rsidRPr="00FE7EC5">
        <w:rPr>
          <w:rFonts w:ascii="Times New Roman" w:eastAsia="Times New Roman" w:hAnsi="Times New Roman" w:cs="Times New Roman"/>
          <w:color w:val="000000" w:themeColor="text1"/>
        </w:rPr>
        <w:t>pre-beginner class all the way thr</w:t>
      </w:r>
      <w:r w:rsidR="00DC346B" w:rsidRPr="00FE7EC5">
        <w:rPr>
          <w:rFonts w:ascii="Times New Roman" w:eastAsia="Times New Roman" w:hAnsi="Times New Roman" w:cs="Times New Roman"/>
          <w:color w:val="000000" w:themeColor="text1"/>
        </w:rPr>
        <w:t>ough</w:t>
      </w:r>
      <w:r w:rsidR="000548E2" w:rsidRPr="00FE7EC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C346B" w:rsidRPr="00FE7EC5">
        <w:rPr>
          <w:rFonts w:ascii="Times New Roman" w:eastAsia="Times New Roman" w:hAnsi="Times New Roman" w:cs="Times New Roman"/>
          <w:color w:val="000000" w:themeColor="text1"/>
        </w:rPr>
        <w:t>early intermediate</w:t>
      </w:r>
      <w:r w:rsidR="00F313BF" w:rsidRPr="00FE7EC5">
        <w:rPr>
          <w:rFonts w:ascii="Times New Roman" w:eastAsia="Times New Roman" w:hAnsi="Times New Roman" w:cs="Times New Roman"/>
          <w:color w:val="000000" w:themeColor="text1"/>
        </w:rPr>
        <w:t>, I was</w:t>
      </w:r>
      <w:r w:rsidR="001D562D" w:rsidRPr="00FE7EC5">
        <w:rPr>
          <w:rFonts w:ascii="Times New Roman" w:eastAsia="Times New Roman" w:hAnsi="Times New Roman" w:cs="Times New Roman"/>
          <w:color w:val="000000" w:themeColor="text1"/>
        </w:rPr>
        <w:t xml:space="preserve"> always a </w:t>
      </w:r>
      <w:r w:rsidR="00E751AE" w:rsidRPr="00FE7EC5">
        <w:rPr>
          <w:rFonts w:ascii="Times New Roman" w:eastAsia="Times New Roman" w:hAnsi="Times New Roman" w:cs="Times New Roman"/>
          <w:color w:val="000000" w:themeColor="text1"/>
        </w:rPr>
        <w:t>barely passing</w:t>
      </w:r>
      <w:r w:rsidR="001D562D" w:rsidRPr="00FE7EC5">
        <w:rPr>
          <w:rFonts w:ascii="Times New Roman" w:eastAsia="Times New Roman" w:hAnsi="Times New Roman" w:cs="Times New Roman"/>
          <w:color w:val="000000" w:themeColor="text1"/>
        </w:rPr>
        <w:t xml:space="preserve"> student. </w:t>
      </w:r>
      <w:del w:id="46" w:author="Matthew" w:date="2020-11-12T21:28:00Z">
        <w:r w:rsidR="001D562D" w:rsidRPr="00FE7EC5" w:rsidDel="0035677A">
          <w:rPr>
            <w:rFonts w:ascii="Times New Roman" w:eastAsia="Times New Roman" w:hAnsi="Times New Roman" w:cs="Times New Roman"/>
            <w:color w:val="000000" w:themeColor="text1"/>
          </w:rPr>
          <w:delText>All my teacher</w:delText>
        </w:r>
        <w:r w:rsidR="00E751AE" w:rsidRPr="00FE7EC5" w:rsidDel="0035677A">
          <w:rPr>
            <w:rFonts w:ascii="Times New Roman" w:eastAsia="Times New Roman" w:hAnsi="Times New Roman" w:cs="Times New Roman"/>
            <w:color w:val="000000" w:themeColor="text1"/>
          </w:rPr>
          <w:delText>s</w:delText>
        </w:r>
        <w:r w:rsidR="001D562D" w:rsidRPr="00FE7EC5" w:rsidDel="0035677A">
          <w:rPr>
            <w:rFonts w:ascii="Times New Roman" w:eastAsia="Times New Roman" w:hAnsi="Times New Roman" w:cs="Times New Roman"/>
            <w:color w:val="000000" w:themeColor="text1"/>
          </w:rPr>
          <w:delText xml:space="preserve"> advi</w:delText>
        </w:r>
        <w:r w:rsidR="00E751AE" w:rsidRPr="00FE7EC5" w:rsidDel="0035677A">
          <w:rPr>
            <w:rFonts w:ascii="Times New Roman" w:eastAsia="Times New Roman" w:hAnsi="Times New Roman" w:cs="Times New Roman"/>
            <w:color w:val="000000" w:themeColor="text1"/>
          </w:rPr>
          <w:delText>s</w:delText>
        </w:r>
        <w:r w:rsidR="001D562D" w:rsidRPr="00FE7EC5" w:rsidDel="0035677A">
          <w:rPr>
            <w:rFonts w:ascii="Times New Roman" w:eastAsia="Times New Roman" w:hAnsi="Times New Roman" w:cs="Times New Roman"/>
            <w:color w:val="000000" w:themeColor="text1"/>
          </w:rPr>
          <w:delText xml:space="preserve">ed me to </w:delText>
        </w:r>
        <w:r w:rsidR="001E40E7" w:rsidRPr="00FE7EC5" w:rsidDel="0035677A">
          <w:rPr>
            <w:rFonts w:ascii="Times New Roman" w:eastAsia="Times New Roman" w:hAnsi="Times New Roman" w:cs="Times New Roman"/>
            <w:color w:val="000000" w:themeColor="text1"/>
          </w:rPr>
          <w:delText>stay focus</w:delText>
        </w:r>
        <w:r w:rsidR="00E751AE" w:rsidRPr="00FE7EC5" w:rsidDel="0035677A">
          <w:rPr>
            <w:rFonts w:ascii="Times New Roman" w:eastAsia="Times New Roman" w:hAnsi="Times New Roman" w:cs="Times New Roman"/>
            <w:color w:val="000000" w:themeColor="text1"/>
          </w:rPr>
          <w:delText>ed</w:delText>
        </w:r>
        <w:r w:rsidR="001E40E7" w:rsidRPr="00FE7EC5" w:rsidDel="0035677A">
          <w:rPr>
            <w:rFonts w:ascii="Times New Roman" w:eastAsia="Times New Roman" w:hAnsi="Times New Roman" w:cs="Times New Roman"/>
            <w:color w:val="000000" w:themeColor="text1"/>
          </w:rPr>
          <w:delText xml:space="preserve"> when practicing, but I just couldn’t. S</w:delText>
        </w:r>
      </w:del>
      <w:ins w:id="47" w:author="Matthew" w:date="2020-11-12T21:28:00Z">
        <w:r w:rsidR="0035677A">
          <w:rPr>
            <w:rFonts w:ascii="Times New Roman" w:eastAsia="Times New Roman" w:hAnsi="Times New Roman" w:cs="Times New Roman"/>
            <w:color w:val="000000" w:themeColor="text1"/>
          </w:rPr>
          <w:t>Struggling to focus, s</w:t>
        </w:r>
      </w:ins>
      <w:r w:rsidR="001E40E7" w:rsidRPr="00FE7EC5">
        <w:rPr>
          <w:rFonts w:ascii="Times New Roman" w:eastAsia="Times New Roman" w:hAnsi="Times New Roman" w:cs="Times New Roman"/>
          <w:color w:val="000000" w:themeColor="text1"/>
        </w:rPr>
        <w:t xml:space="preserve">itting down </w:t>
      </w:r>
      <w:r w:rsidR="00E751AE" w:rsidRPr="00FE7EC5">
        <w:rPr>
          <w:rFonts w:ascii="Times New Roman" w:eastAsia="Times New Roman" w:hAnsi="Times New Roman" w:cs="Times New Roman"/>
          <w:color w:val="000000" w:themeColor="text1"/>
        </w:rPr>
        <w:t>with</w:t>
      </w:r>
      <w:r w:rsidR="001E40E7" w:rsidRPr="00FE7EC5">
        <w:rPr>
          <w:rFonts w:ascii="Times New Roman" w:eastAsia="Times New Roman" w:hAnsi="Times New Roman" w:cs="Times New Roman"/>
          <w:color w:val="000000" w:themeColor="text1"/>
        </w:rPr>
        <w:t xml:space="preserve"> a piano</w:t>
      </w:r>
      <w:r w:rsidR="007117C1" w:rsidRPr="00FE7EC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E40E7" w:rsidRPr="00FE7EC5">
        <w:rPr>
          <w:rFonts w:ascii="Times New Roman" w:eastAsia="Times New Roman" w:hAnsi="Times New Roman" w:cs="Times New Roman"/>
          <w:color w:val="000000" w:themeColor="text1"/>
        </w:rPr>
        <w:t>a</w:t>
      </w:r>
      <w:r w:rsidR="00FE4033" w:rsidRPr="00FE7EC5">
        <w:rPr>
          <w:rFonts w:ascii="Times New Roman" w:eastAsia="Times New Roman" w:hAnsi="Times New Roman" w:cs="Times New Roman"/>
          <w:color w:val="000000" w:themeColor="text1"/>
        </w:rPr>
        <w:t>nd practicing for hours w</w:t>
      </w:r>
      <w:r w:rsidR="0079577E" w:rsidRPr="00FE7EC5">
        <w:rPr>
          <w:rFonts w:ascii="Times New Roman" w:eastAsia="Times New Roman" w:hAnsi="Times New Roman" w:cs="Times New Roman"/>
          <w:color w:val="000000" w:themeColor="text1"/>
        </w:rPr>
        <w:t>ere</w:t>
      </w:r>
      <w:r w:rsidR="00FE4033" w:rsidRPr="00FE7EC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548E2" w:rsidRPr="00FE7EC5">
        <w:rPr>
          <w:rFonts w:ascii="Times New Roman" w:eastAsia="Times New Roman" w:hAnsi="Times New Roman" w:cs="Times New Roman"/>
          <w:color w:val="000000" w:themeColor="text1"/>
        </w:rPr>
        <w:t>painstakingly difficult to say the least</w:t>
      </w:r>
      <w:r w:rsidR="001E40E7" w:rsidRPr="00FE7EC5">
        <w:rPr>
          <w:rFonts w:ascii="Times New Roman" w:eastAsia="Times New Roman" w:hAnsi="Times New Roman" w:cs="Times New Roman"/>
          <w:color w:val="000000" w:themeColor="text1"/>
        </w:rPr>
        <w:t>.</w:t>
      </w:r>
      <w:r w:rsidR="005D45C9" w:rsidRPr="00FE7EC5">
        <w:rPr>
          <w:rFonts w:ascii="Times New Roman" w:eastAsia="Times New Roman" w:hAnsi="Times New Roman" w:cs="Times New Roman"/>
          <w:color w:val="000000" w:themeColor="text1"/>
        </w:rPr>
        <w:t xml:space="preserve"> For me,</w:t>
      </w:r>
      <w:r w:rsidR="001E40E7" w:rsidRPr="00FE7EC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del w:id="48" w:author="Matthew" w:date="2020-11-12T21:28:00Z">
        <w:r w:rsidR="00B07FB6" w:rsidDel="0035677A">
          <w:rPr>
            <w:rFonts w:ascii="Times New Roman" w:eastAsia="Times New Roman" w:hAnsi="Times New Roman" w:cs="Times New Roman"/>
            <w:color w:val="000000" w:themeColor="text1"/>
          </w:rPr>
          <w:delText>i</w:delText>
        </w:r>
        <w:r w:rsidR="00271C46" w:rsidRPr="00AE053D" w:rsidDel="0035677A">
          <w:rPr>
            <w:rFonts w:ascii="Times New Roman" w:eastAsia="Times New Roman" w:hAnsi="Times New Roman" w:cs="Times New Roman"/>
            <w:color w:val="000000" w:themeColor="text1"/>
          </w:rPr>
          <w:delText>t require</w:delText>
        </w:r>
        <w:r w:rsidR="00E751AE" w:rsidRPr="00AE053D" w:rsidDel="0035677A">
          <w:rPr>
            <w:rFonts w:ascii="Times New Roman" w:eastAsia="Times New Roman" w:hAnsi="Times New Roman" w:cs="Times New Roman"/>
            <w:color w:val="000000" w:themeColor="text1"/>
          </w:rPr>
          <w:delText>d</w:delText>
        </w:r>
        <w:r w:rsidR="00271C46" w:rsidRPr="00AE053D" w:rsidDel="0035677A">
          <w:rPr>
            <w:rFonts w:ascii="Times New Roman" w:eastAsia="Times New Roman" w:hAnsi="Times New Roman" w:cs="Times New Roman"/>
            <w:color w:val="000000" w:themeColor="text1"/>
          </w:rPr>
          <w:delText xml:space="preserve"> </w:delText>
        </w:r>
        <w:r w:rsidR="00E751AE" w:rsidRPr="00AE053D" w:rsidDel="0035677A">
          <w:rPr>
            <w:rFonts w:ascii="Times New Roman" w:eastAsia="Times New Roman" w:hAnsi="Times New Roman" w:cs="Times New Roman"/>
            <w:color w:val="000000" w:themeColor="text1"/>
          </w:rPr>
          <w:delText xml:space="preserve">a </w:delText>
        </w:r>
        <w:r w:rsidR="00271C46" w:rsidRPr="00AE053D" w:rsidDel="0035677A">
          <w:rPr>
            <w:rFonts w:ascii="Times New Roman" w:eastAsia="Times New Roman" w:hAnsi="Times New Roman" w:cs="Times New Roman"/>
            <w:color w:val="000000" w:themeColor="text1"/>
          </w:rPr>
          <w:delText>lot of</w:delText>
        </w:r>
      </w:del>
      <w:ins w:id="49" w:author="Matthew" w:date="2020-11-12T21:28:00Z">
        <w:r w:rsidR="0035677A">
          <w:rPr>
            <w:rFonts w:ascii="Times New Roman" w:eastAsia="Times New Roman" w:hAnsi="Times New Roman" w:cs="Times New Roman"/>
            <w:color w:val="000000" w:themeColor="text1"/>
          </w:rPr>
          <w:t>the amoun</w:t>
        </w:r>
      </w:ins>
      <w:ins w:id="50" w:author="Matthew" w:date="2020-11-12T21:29:00Z">
        <w:r w:rsidR="0035677A">
          <w:rPr>
            <w:rFonts w:ascii="Times New Roman" w:eastAsia="Times New Roman" w:hAnsi="Times New Roman" w:cs="Times New Roman"/>
            <w:color w:val="000000" w:themeColor="text1"/>
          </w:rPr>
          <w:t>t of</w:t>
        </w:r>
      </w:ins>
      <w:r w:rsidR="00271C46" w:rsidRPr="00AE053D">
        <w:rPr>
          <w:rFonts w:ascii="Times New Roman" w:eastAsia="Times New Roman" w:hAnsi="Times New Roman" w:cs="Times New Roman"/>
          <w:color w:val="000000" w:themeColor="text1"/>
        </w:rPr>
        <w:t xml:space="preserve"> energy </w:t>
      </w:r>
      <w:del w:id="51" w:author="Matthew" w:date="2020-11-12T21:29:00Z">
        <w:r w:rsidR="00271C46" w:rsidRPr="00AE053D" w:rsidDel="0035677A">
          <w:rPr>
            <w:rFonts w:ascii="Times New Roman" w:eastAsia="Times New Roman" w:hAnsi="Times New Roman" w:cs="Times New Roman"/>
            <w:color w:val="000000" w:themeColor="text1"/>
          </w:rPr>
          <w:delText>and</w:delText>
        </w:r>
        <w:r w:rsidR="00E751AE" w:rsidRPr="00AE053D" w:rsidDel="0035677A">
          <w:rPr>
            <w:rFonts w:ascii="Times New Roman" w:eastAsia="Times New Roman" w:hAnsi="Times New Roman" w:cs="Times New Roman"/>
            <w:color w:val="000000" w:themeColor="text1"/>
          </w:rPr>
          <w:delText xml:space="preserve"> </w:delText>
        </w:r>
        <w:r w:rsidR="00271C46" w:rsidRPr="00AE053D" w:rsidDel="0035677A">
          <w:rPr>
            <w:rFonts w:ascii="Times New Roman" w:eastAsia="Times New Roman" w:hAnsi="Times New Roman" w:cs="Times New Roman"/>
            <w:color w:val="000000" w:themeColor="text1"/>
          </w:rPr>
          <w:delText xml:space="preserve">high </w:delText>
        </w:r>
      </w:del>
      <w:ins w:id="52" w:author="Matthew" w:date="2020-11-12T21:29:00Z">
        <w:r w:rsidR="0035677A">
          <w:rPr>
            <w:rFonts w:ascii="Times New Roman" w:eastAsia="Times New Roman" w:hAnsi="Times New Roman" w:cs="Times New Roman"/>
            <w:color w:val="000000" w:themeColor="text1"/>
          </w:rPr>
          <w:t xml:space="preserve">needed to generate that </w:t>
        </w:r>
      </w:ins>
      <w:r w:rsidR="00271C46" w:rsidRPr="00AE053D">
        <w:rPr>
          <w:rFonts w:ascii="Times New Roman" w:eastAsia="Times New Roman" w:hAnsi="Times New Roman" w:cs="Times New Roman"/>
          <w:color w:val="000000" w:themeColor="text1"/>
        </w:rPr>
        <w:t>level of concentration</w:t>
      </w:r>
      <w:ins w:id="53" w:author="Matthew" w:date="2020-11-12T21:29:00Z">
        <w:r w:rsidR="0035677A">
          <w:rPr>
            <w:rFonts w:ascii="Times New Roman" w:eastAsia="Times New Roman" w:hAnsi="Times New Roman" w:cs="Times New Roman"/>
            <w:color w:val="000000" w:themeColor="text1"/>
          </w:rPr>
          <w:t xml:space="preserve"> seemed an impossible feat</w:t>
        </w:r>
      </w:ins>
      <w:r w:rsidR="00271C46" w:rsidRPr="00AE053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316B5F32" w14:textId="77777777" w:rsidR="00FE4033" w:rsidRPr="00AE053D" w:rsidRDefault="00FE4033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0B4779E" w14:textId="2A82AC66" w:rsidR="00465ECF" w:rsidRPr="00AE053D" w:rsidDel="001E1DE8" w:rsidRDefault="005D45C9" w:rsidP="00FE4033">
      <w:pPr>
        <w:jc w:val="both"/>
        <w:rPr>
          <w:del w:id="54" w:author="Matthew" w:date="2020-11-12T22:50:00Z"/>
          <w:rFonts w:ascii="Times New Roman" w:eastAsia="Times New Roman" w:hAnsi="Times New Roman" w:cs="Times New Roman"/>
          <w:color w:val="000000" w:themeColor="text1"/>
        </w:rPr>
      </w:pPr>
      <w:commentRangeStart w:id="55"/>
      <w:r w:rsidRPr="00AE053D">
        <w:rPr>
          <w:rFonts w:ascii="Times New Roman" w:eastAsia="Times New Roman" w:hAnsi="Times New Roman" w:cs="Times New Roman"/>
          <w:color w:val="000000" w:themeColor="text1"/>
        </w:rPr>
        <w:t>All my</w:t>
      </w:r>
      <w:r w:rsidR="00D5609C" w:rsidRPr="00AE05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95385" w:rsidRPr="00AE053D">
        <w:rPr>
          <w:rFonts w:ascii="Times New Roman" w:eastAsia="Times New Roman" w:hAnsi="Times New Roman" w:cs="Times New Roman"/>
          <w:color w:val="000000" w:themeColor="text1"/>
        </w:rPr>
        <w:t xml:space="preserve">piano </w:t>
      </w:r>
      <w:r w:rsidR="00D5609C" w:rsidRPr="00AE053D">
        <w:rPr>
          <w:rFonts w:ascii="Times New Roman" w:eastAsia="Times New Roman" w:hAnsi="Times New Roman" w:cs="Times New Roman"/>
          <w:color w:val="000000" w:themeColor="text1"/>
        </w:rPr>
        <w:t>exam</w:t>
      </w:r>
      <w:del w:id="56" w:author="Matthew" w:date="2020-11-12T21:29:00Z">
        <w:r w:rsidRPr="00AE053D" w:rsidDel="0035677A">
          <w:rPr>
            <w:rFonts w:ascii="Times New Roman" w:eastAsia="Times New Roman" w:hAnsi="Times New Roman" w:cs="Times New Roman"/>
            <w:color w:val="000000" w:themeColor="text1"/>
          </w:rPr>
          <w:delText>s</w:delText>
        </w:r>
      </w:del>
      <w:r w:rsidRPr="00AE053D">
        <w:rPr>
          <w:rFonts w:ascii="Times New Roman" w:eastAsia="Times New Roman" w:hAnsi="Times New Roman" w:cs="Times New Roman"/>
          <w:color w:val="000000" w:themeColor="text1"/>
        </w:rPr>
        <w:t xml:space="preserve"> results came with </w:t>
      </w:r>
      <w:r w:rsidR="00CF7AB9">
        <w:rPr>
          <w:rFonts w:ascii="Times New Roman" w:eastAsia="Times New Roman" w:hAnsi="Times New Roman" w:cs="Times New Roman"/>
          <w:color w:val="000000" w:themeColor="text1"/>
        </w:rPr>
        <w:t>mediocre grades noting lack of focus as my main weakness</w:t>
      </w:r>
      <w:del w:id="57" w:author="Matthew" w:date="2020-11-12T21:06:00Z">
        <w:r w:rsidRPr="00AE053D" w:rsidDel="005D27AA">
          <w:rPr>
            <w:rFonts w:ascii="Times New Roman" w:eastAsia="Times New Roman" w:hAnsi="Times New Roman" w:cs="Times New Roman"/>
            <w:color w:val="000000" w:themeColor="text1"/>
          </w:rPr>
          <w:delText>.</w:delText>
        </w:r>
      </w:del>
      <w:r w:rsidR="00D5609C" w:rsidRPr="00AE05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ins w:id="58" w:author="Matthew" w:date="2020-11-12T21:06:00Z">
        <w:r w:rsidR="005D27AA">
          <w:rPr>
            <w:rFonts w:ascii="Times New Roman" w:eastAsia="Times New Roman" w:hAnsi="Times New Roman" w:cs="Times New Roman"/>
            <w:color w:val="000000" w:themeColor="text1"/>
          </w:rPr>
          <w:t>u</w:t>
        </w:r>
      </w:ins>
      <w:del w:id="59" w:author="Matthew" w:date="2020-11-12T21:06:00Z">
        <w:r w:rsidRPr="00AE053D" w:rsidDel="005D27AA">
          <w:rPr>
            <w:rFonts w:ascii="Times New Roman" w:eastAsia="Times New Roman" w:hAnsi="Times New Roman" w:cs="Times New Roman"/>
            <w:color w:val="000000" w:themeColor="text1"/>
          </w:rPr>
          <w:delText>U</w:delText>
        </w:r>
      </w:del>
      <w:r w:rsidR="00D5609C" w:rsidRPr="00AE053D">
        <w:rPr>
          <w:rFonts w:ascii="Times New Roman" w:eastAsia="Times New Roman" w:hAnsi="Times New Roman" w:cs="Times New Roman"/>
          <w:color w:val="000000" w:themeColor="text1"/>
        </w:rPr>
        <w:t>ntil I decided to call it a stop</w:t>
      </w:r>
      <w:ins w:id="60" w:author="Matthew" w:date="2020-11-12T21:06:00Z">
        <w:r w:rsidR="005D27AA">
          <w:rPr>
            <w:rFonts w:ascii="Times New Roman" w:eastAsia="Times New Roman" w:hAnsi="Times New Roman" w:cs="Times New Roman"/>
            <w:color w:val="000000" w:themeColor="text1"/>
          </w:rPr>
          <w:t>.</w:t>
        </w:r>
      </w:ins>
      <w:del w:id="61" w:author="Matthew" w:date="2020-11-12T21:06:00Z">
        <w:r w:rsidRPr="00AE053D" w:rsidDel="005D27AA">
          <w:rPr>
            <w:rFonts w:ascii="Times New Roman" w:eastAsia="Times New Roman" w:hAnsi="Times New Roman" w:cs="Times New Roman"/>
            <w:color w:val="000000" w:themeColor="text1"/>
          </w:rPr>
          <w:delText>,</w:delText>
        </w:r>
      </w:del>
      <w:r w:rsidR="00D5609C" w:rsidRPr="00AE05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>“</w:t>
      </w:r>
      <w:r w:rsidRPr="00AE053D">
        <w:rPr>
          <w:rFonts w:ascii="Times New Roman" w:eastAsia="Times New Roman" w:hAnsi="Times New Roman" w:cs="Times New Roman"/>
          <w:color w:val="000000" w:themeColor="text1"/>
        </w:rPr>
        <w:t>Something must be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 xml:space="preserve"> change</w:t>
      </w:r>
      <w:r w:rsidRPr="00AE053D">
        <w:rPr>
          <w:rFonts w:ascii="Times New Roman" w:eastAsia="Times New Roman" w:hAnsi="Times New Roman" w:cs="Times New Roman"/>
          <w:color w:val="000000" w:themeColor="text1"/>
        </w:rPr>
        <w:t>d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>,” I thought.</w:t>
      </w:r>
      <w:commentRangeEnd w:id="55"/>
      <w:r w:rsidR="0035677A">
        <w:rPr>
          <w:rStyle w:val="CommentReference"/>
        </w:rPr>
        <w:commentReference w:id="55"/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95385" w:rsidRPr="00AE053D">
        <w:rPr>
          <w:rFonts w:ascii="Times New Roman" w:eastAsia="Times New Roman" w:hAnsi="Times New Roman" w:cs="Times New Roman"/>
          <w:color w:val="000000" w:themeColor="text1"/>
        </w:rPr>
        <w:t xml:space="preserve">When 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 xml:space="preserve">my </w:t>
      </w:r>
      <w:r w:rsidR="00695385" w:rsidRPr="00AE053D">
        <w:rPr>
          <w:rFonts w:ascii="Times New Roman" w:eastAsia="Times New Roman" w:hAnsi="Times New Roman" w:cs="Times New Roman"/>
          <w:color w:val="000000" w:themeColor="text1"/>
        </w:rPr>
        <w:t>mid-term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 xml:space="preserve"> exam</w:t>
      </w:r>
      <w:r w:rsidR="00695385" w:rsidRPr="00AE053D">
        <w:rPr>
          <w:rFonts w:ascii="Times New Roman" w:eastAsia="Times New Roman" w:hAnsi="Times New Roman" w:cs="Times New Roman"/>
          <w:color w:val="000000" w:themeColor="text1"/>
        </w:rPr>
        <w:t xml:space="preserve"> was coming up that year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>, instead of pretending to sit nicely</w:t>
      </w:r>
      <w:r w:rsidRPr="00AE053D">
        <w:rPr>
          <w:rFonts w:ascii="Times New Roman" w:eastAsia="Times New Roman" w:hAnsi="Times New Roman" w:cs="Times New Roman"/>
          <w:color w:val="000000" w:themeColor="text1"/>
        </w:rPr>
        <w:t xml:space="preserve"> and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 xml:space="preserve"> practic</w:t>
      </w:r>
      <w:r w:rsidRPr="00AE053D">
        <w:rPr>
          <w:rFonts w:ascii="Times New Roman" w:eastAsia="Times New Roman" w:hAnsi="Times New Roman" w:cs="Times New Roman"/>
          <w:color w:val="000000" w:themeColor="text1"/>
        </w:rPr>
        <w:t>e</w:t>
      </w:r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 xml:space="preserve">, I </w:t>
      </w:r>
      <w:ins w:id="62" w:author="Matthew" w:date="2020-11-12T21:34:00Z">
        <w:r w:rsidR="000119B9">
          <w:rPr>
            <w:rFonts w:ascii="Times New Roman" w:eastAsia="Times New Roman" w:hAnsi="Times New Roman" w:cs="Times New Roman"/>
            <w:color w:val="000000" w:themeColor="text1"/>
          </w:rPr>
          <w:t xml:space="preserve">made </w:t>
        </w:r>
      </w:ins>
      <w:ins w:id="63" w:author="Matthew" w:date="2020-11-12T21:35:00Z">
        <w:r w:rsidR="000119B9">
          <w:rPr>
            <w:rFonts w:ascii="Times New Roman" w:eastAsia="Times New Roman" w:hAnsi="Times New Roman" w:cs="Times New Roman"/>
            <w:color w:val="000000" w:themeColor="text1"/>
          </w:rPr>
          <w:t xml:space="preserve">a truce with myself </w:t>
        </w:r>
      </w:ins>
      <w:del w:id="64" w:author="Matthew" w:date="2020-11-12T21:35:00Z">
        <w:r w:rsidR="002273D7" w:rsidRPr="00AE053D" w:rsidDel="000119B9">
          <w:rPr>
            <w:rFonts w:ascii="Times New Roman" w:eastAsia="Times New Roman" w:hAnsi="Times New Roman" w:cs="Times New Roman"/>
            <w:color w:val="000000" w:themeColor="text1"/>
          </w:rPr>
          <w:delText xml:space="preserve">decided to put my best effort to </w:delText>
        </w:r>
        <w:r w:rsidR="000548E2" w:rsidRPr="00AE053D" w:rsidDel="000119B9">
          <w:rPr>
            <w:rFonts w:ascii="Times New Roman" w:eastAsia="Times New Roman" w:hAnsi="Times New Roman" w:cs="Times New Roman"/>
            <w:color w:val="000000" w:themeColor="text1"/>
          </w:rPr>
          <w:delText xml:space="preserve">break </w:delText>
        </w:r>
        <w:r w:rsidR="001926F8" w:rsidDel="000119B9">
          <w:rPr>
            <w:rFonts w:ascii="Times New Roman" w:eastAsia="Times New Roman" w:hAnsi="Times New Roman" w:cs="Times New Roman"/>
            <w:color w:val="000000" w:themeColor="text1"/>
          </w:rPr>
          <w:delText>the</w:delText>
        </w:r>
      </w:del>
      <w:ins w:id="65" w:author="Matthew" w:date="2020-11-12T21:35:00Z">
        <w:r w:rsidR="000119B9">
          <w:rPr>
            <w:rFonts w:ascii="Times New Roman" w:eastAsia="Times New Roman" w:hAnsi="Times New Roman" w:cs="Times New Roman"/>
            <w:color w:val="000000" w:themeColor="text1"/>
          </w:rPr>
          <w:t>by breaking my</w:t>
        </w:r>
      </w:ins>
      <w:r w:rsidR="001926F8">
        <w:rPr>
          <w:rFonts w:ascii="Times New Roman" w:eastAsia="Times New Roman" w:hAnsi="Times New Roman" w:cs="Times New Roman"/>
          <w:color w:val="000000" w:themeColor="text1"/>
        </w:rPr>
        <w:t xml:space="preserve"> practices</w:t>
      </w:r>
      <w:r w:rsidR="000548E2" w:rsidRPr="00AE053D">
        <w:rPr>
          <w:rFonts w:ascii="Times New Roman" w:eastAsia="Times New Roman" w:hAnsi="Times New Roman" w:cs="Times New Roman"/>
          <w:color w:val="000000" w:themeColor="text1"/>
        </w:rPr>
        <w:t xml:space="preserve"> down </w:t>
      </w:r>
      <w:del w:id="66" w:author="Matthew" w:date="2020-11-12T21:35:00Z">
        <w:r w:rsidR="000548E2" w:rsidRPr="00AE053D" w:rsidDel="000119B9">
          <w:rPr>
            <w:rFonts w:ascii="Times New Roman" w:eastAsia="Times New Roman" w:hAnsi="Times New Roman" w:cs="Times New Roman"/>
            <w:color w:val="000000" w:themeColor="text1"/>
          </w:rPr>
          <w:delText xml:space="preserve">and </w:delText>
        </w:r>
        <w:r w:rsidR="002273D7" w:rsidRPr="00AE053D" w:rsidDel="000119B9">
          <w:rPr>
            <w:rFonts w:ascii="Times New Roman" w:eastAsia="Times New Roman" w:hAnsi="Times New Roman" w:cs="Times New Roman"/>
            <w:color w:val="000000" w:themeColor="text1"/>
          </w:rPr>
          <w:delText>stay focus</w:delText>
        </w:r>
        <w:r w:rsidR="000548E2" w:rsidRPr="00AE053D" w:rsidDel="000119B9">
          <w:rPr>
            <w:rFonts w:ascii="Times New Roman" w:eastAsia="Times New Roman" w:hAnsi="Times New Roman" w:cs="Times New Roman"/>
            <w:color w:val="000000" w:themeColor="text1"/>
          </w:rPr>
          <w:delText>ed</w:delText>
        </w:r>
        <w:r w:rsidR="002273D7" w:rsidRPr="00AE053D" w:rsidDel="000119B9">
          <w:rPr>
            <w:rFonts w:ascii="Times New Roman" w:eastAsia="Times New Roman" w:hAnsi="Times New Roman" w:cs="Times New Roman"/>
            <w:color w:val="000000" w:themeColor="text1"/>
          </w:rPr>
          <w:delText xml:space="preserve"> </w:delText>
        </w:r>
        <w:r w:rsidR="000548E2" w:rsidRPr="00AE053D" w:rsidDel="000119B9">
          <w:rPr>
            <w:rFonts w:ascii="Times New Roman" w:eastAsia="Times New Roman" w:hAnsi="Times New Roman" w:cs="Times New Roman"/>
            <w:color w:val="000000" w:themeColor="text1"/>
          </w:rPr>
          <w:delText>for</w:delText>
        </w:r>
        <w:r w:rsidR="002273D7" w:rsidRPr="00AE053D" w:rsidDel="000119B9">
          <w:rPr>
            <w:rFonts w:ascii="Times New Roman" w:eastAsia="Times New Roman" w:hAnsi="Times New Roman" w:cs="Times New Roman"/>
            <w:color w:val="000000" w:themeColor="text1"/>
          </w:rPr>
          <w:delText xml:space="preserve"> </w:delText>
        </w:r>
      </w:del>
      <w:ins w:id="67" w:author="Matthew" w:date="2020-11-12T21:35:00Z">
        <w:r w:rsidR="000119B9">
          <w:rPr>
            <w:rFonts w:ascii="Times New Roman" w:eastAsia="Times New Roman" w:hAnsi="Times New Roman" w:cs="Times New Roman"/>
            <w:color w:val="000000" w:themeColor="text1"/>
          </w:rPr>
          <w:t xml:space="preserve">to </w:t>
        </w:r>
      </w:ins>
      <w:r w:rsidR="002273D7" w:rsidRPr="00AE053D">
        <w:rPr>
          <w:rFonts w:ascii="Times New Roman" w:eastAsia="Times New Roman" w:hAnsi="Times New Roman" w:cs="Times New Roman"/>
          <w:color w:val="000000" w:themeColor="text1"/>
        </w:rPr>
        <w:t>ten minute</w:t>
      </w:r>
      <w:ins w:id="68" w:author="Matthew" w:date="2020-11-12T21:35:00Z">
        <w:r w:rsidR="000119B9">
          <w:rPr>
            <w:rFonts w:ascii="Times New Roman" w:eastAsia="Times New Roman" w:hAnsi="Times New Roman" w:cs="Times New Roman"/>
            <w:color w:val="000000" w:themeColor="text1"/>
          </w:rPr>
          <w:t xml:space="preserve"> </w:t>
        </w:r>
      </w:ins>
      <w:ins w:id="69" w:author="Matthew" w:date="2020-11-12T21:36:00Z">
        <w:r w:rsidR="000119B9">
          <w:rPr>
            <w:rFonts w:ascii="Times New Roman" w:eastAsia="Times New Roman" w:hAnsi="Times New Roman" w:cs="Times New Roman"/>
            <w:color w:val="000000" w:themeColor="text1"/>
          </w:rPr>
          <w:t>intervals</w:t>
        </w:r>
      </w:ins>
      <w:del w:id="70" w:author="Matthew" w:date="2020-11-12T21:35:00Z">
        <w:r w:rsidR="002273D7" w:rsidRPr="00AE053D" w:rsidDel="000119B9">
          <w:rPr>
            <w:rFonts w:ascii="Times New Roman" w:eastAsia="Times New Roman" w:hAnsi="Times New Roman" w:cs="Times New Roman"/>
            <w:color w:val="000000" w:themeColor="text1"/>
          </w:rPr>
          <w:delText>s</w:delText>
        </w:r>
      </w:del>
      <w:r w:rsidR="000548E2" w:rsidRPr="00AE053D">
        <w:rPr>
          <w:rFonts w:ascii="Times New Roman" w:eastAsia="Times New Roman" w:hAnsi="Times New Roman" w:cs="Times New Roman"/>
          <w:color w:val="000000" w:themeColor="text1"/>
        </w:rPr>
        <w:t xml:space="preserve"> at a time</w:t>
      </w:r>
      <w:ins w:id="71" w:author="Matthew" w:date="2020-11-12T21:38:00Z">
        <w:r w:rsidR="000119B9">
          <w:rPr>
            <w:rFonts w:ascii="Times New Roman" w:eastAsia="Times New Roman" w:hAnsi="Times New Roman" w:cs="Times New Roman"/>
            <w:color w:val="000000" w:themeColor="text1"/>
          </w:rPr>
          <w:t>. Looking at the mirror, I nodded with</w:t>
        </w:r>
      </w:ins>
      <w:ins w:id="72" w:author="Matthew" w:date="2020-11-12T21:39:00Z">
        <w:r w:rsidR="000119B9">
          <w:rPr>
            <w:rFonts w:ascii="Times New Roman" w:eastAsia="Times New Roman" w:hAnsi="Times New Roman" w:cs="Times New Roman"/>
            <w:color w:val="000000" w:themeColor="text1"/>
          </w:rPr>
          <w:t xml:space="preserve"> determination</w:t>
        </w:r>
      </w:ins>
      <w:ins w:id="73" w:author="Matthew" w:date="2020-11-12T22:46:00Z">
        <w:r w:rsidR="00465ECF">
          <w:rPr>
            <w:rFonts w:ascii="Times New Roman" w:eastAsia="Times New Roman" w:hAnsi="Times New Roman" w:cs="Times New Roman"/>
            <w:color w:val="000000" w:themeColor="text1"/>
          </w:rPr>
          <w:t xml:space="preserve">, </w:t>
        </w:r>
      </w:ins>
      <w:ins w:id="74" w:author="Matthew" w:date="2020-11-12T21:40:00Z">
        <w:r w:rsidR="000119B9">
          <w:rPr>
            <w:rFonts w:ascii="Times New Roman" w:eastAsia="Times New Roman" w:hAnsi="Times New Roman" w:cs="Times New Roman"/>
            <w:color w:val="000000" w:themeColor="text1"/>
          </w:rPr>
          <w:t xml:space="preserve">owning my unique learning style and </w:t>
        </w:r>
      </w:ins>
      <w:ins w:id="75" w:author="Matthew" w:date="2020-11-12T21:42:00Z">
        <w:r w:rsidR="003B64CB">
          <w:rPr>
            <w:rFonts w:ascii="Times New Roman" w:eastAsia="Times New Roman" w:hAnsi="Times New Roman" w:cs="Times New Roman"/>
            <w:color w:val="000000" w:themeColor="text1"/>
          </w:rPr>
          <w:t>shrugging</w:t>
        </w:r>
      </w:ins>
      <w:ins w:id="76" w:author="Matthew" w:date="2020-11-12T21:41:00Z">
        <w:r w:rsidR="000119B9">
          <w:rPr>
            <w:rFonts w:ascii="Times New Roman" w:eastAsia="Times New Roman" w:hAnsi="Times New Roman" w:cs="Times New Roman"/>
            <w:color w:val="000000" w:themeColor="text1"/>
          </w:rPr>
          <w:t xml:space="preserve"> off </w:t>
        </w:r>
      </w:ins>
      <w:ins w:id="77" w:author="Matthew" w:date="2020-11-12T22:46:00Z">
        <w:r w:rsidR="00465ECF">
          <w:rPr>
            <w:rFonts w:ascii="Times New Roman" w:eastAsia="Times New Roman" w:hAnsi="Times New Roman" w:cs="Times New Roman"/>
            <w:color w:val="000000" w:themeColor="text1"/>
          </w:rPr>
          <w:t>my peer</w:t>
        </w:r>
      </w:ins>
      <w:ins w:id="78" w:author="Matthew" w:date="2020-11-12T21:41:00Z">
        <w:r w:rsidR="000119B9">
          <w:rPr>
            <w:rFonts w:ascii="Times New Roman" w:eastAsia="Times New Roman" w:hAnsi="Times New Roman" w:cs="Times New Roman"/>
            <w:color w:val="000000" w:themeColor="text1"/>
          </w:rPr>
          <w:t>s</w:t>
        </w:r>
      </w:ins>
      <w:ins w:id="79" w:author="Matthew" w:date="2020-11-12T22:46:00Z">
        <w:r w:rsidR="00465ECF">
          <w:rPr>
            <w:rFonts w:ascii="Times New Roman" w:eastAsia="Times New Roman" w:hAnsi="Times New Roman" w:cs="Times New Roman"/>
            <w:color w:val="000000" w:themeColor="text1"/>
          </w:rPr>
          <w:t>’</w:t>
        </w:r>
      </w:ins>
      <w:ins w:id="80" w:author="Matthew" w:date="2020-11-12T21:41:00Z">
        <w:r w:rsidR="000119B9">
          <w:rPr>
            <w:rFonts w:ascii="Times New Roman" w:eastAsia="Times New Roman" w:hAnsi="Times New Roman" w:cs="Times New Roman"/>
            <w:color w:val="000000" w:themeColor="text1"/>
          </w:rPr>
          <w:t xml:space="preserve"> hour</w:t>
        </w:r>
      </w:ins>
      <w:ins w:id="81" w:author="Matthew" w:date="2020-11-12T21:43:00Z">
        <w:r w:rsidR="003B64CB">
          <w:rPr>
            <w:rFonts w:ascii="Times New Roman" w:eastAsia="Times New Roman" w:hAnsi="Times New Roman" w:cs="Times New Roman"/>
            <w:color w:val="000000" w:themeColor="text1"/>
          </w:rPr>
          <w:t>s</w:t>
        </w:r>
      </w:ins>
      <w:ins w:id="82" w:author="Matthew" w:date="2020-11-12T21:41:00Z">
        <w:r w:rsidR="000119B9">
          <w:rPr>
            <w:rFonts w:ascii="Times New Roman" w:eastAsia="Times New Roman" w:hAnsi="Times New Roman" w:cs="Times New Roman"/>
            <w:color w:val="000000" w:themeColor="text1"/>
          </w:rPr>
          <w:t>-long machine</w:t>
        </w:r>
      </w:ins>
      <w:ins w:id="83" w:author="Matthew" w:date="2020-11-12T21:42:00Z">
        <w:r w:rsidR="003B64CB">
          <w:rPr>
            <w:rFonts w:ascii="Times New Roman" w:eastAsia="Times New Roman" w:hAnsi="Times New Roman" w:cs="Times New Roman"/>
            <w:color w:val="000000" w:themeColor="text1"/>
          </w:rPr>
          <w:t>-like metho</w:t>
        </w:r>
      </w:ins>
      <w:ins w:id="84" w:author="Matthew" w:date="2020-11-12T21:43:00Z">
        <w:r w:rsidR="003B64CB">
          <w:rPr>
            <w:rFonts w:ascii="Times New Roman" w:eastAsia="Times New Roman" w:hAnsi="Times New Roman" w:cs="Times New Roman"/>
            <w:color w:val="000000" w:themeColor="text1"/>
          </w:rPr>
          <w:t>d which had previously creeped into me.</w:t>
        </w:r>
      </w:ins>
      <w:del w:id="85" w:author="Matthew" w:date="2020-11-12T21:36:00Z">
        <w:r w:rsidR="002273D7" w:rsidRPr="00AE053D" w:rsidDel="000119B9">
          <w:rPr>
            <w:rFonts w:ascii="Times New Roman" w:eastAsia="Times New Roman" w:hAnsi="Times New Roman" w:cs="Times New Roman"/>
            <w:color w:val="000000" w:themeColor="text1"/>
          </w:rPr>
          <w:delText xml:space="preserve">. </w:delText>
        </w:r>
      </w:del>
      <w:ins w:id="86" w:author="Matthew" w:date="2020-11-12T22:50:00Z">
        <w:r w:rsidR="001E1DE8">
          <w:rPr>
            <w:rFonts w:ascii="Times New Roman" w:eastAsia="Times New Roman" w:hAnsi="Times New Roman" w:cs="Times New Roman"/>
            <w:color w:val="000000" w:themeColor="text1"/>
          </w:rPr>
          <w:t xml:space="preserve"> </w:t>
        </w:r>
      </w:ins>
    </w:p>
    <w:p w14:paraId="3D6E4BF2" w14:textId="77777777" w:rsidR="002273D7" w:rsidRPr="00AE053D" w:rsidDel="001E1DE8" w:rsidRDefault="002273D7" w:rsidP="00FE4033">
      <w:pPr>
        <w:jc w:val="both"/>
        <w:rPr>
          <w:del w:id="87" w:author="Matthew" w:date="2020-11-12T22:50:00Z"/>
          <w:rFonts w:ascii="Times New Roman" w:eastAsia="Times New Roman" w:hAnsi="Times New Roman" w:cs="Times New Roman"/>
          <w:color w:val="000000" w:themeColor="text1"/>
        </w:rPr>
      </w:pPr>
    </w:p>
    <w:p w14:paraId="39DB313E" w14:textId="59FDC19E" w:rsidR="001E1DE8" w:rsidRDefault="002273D7" w:rsidP="00FE4033">
      <w:pPr>
        <w:jc w:val="both"/>
        <w:rPr>
          <w:ins w:id="88" w:author="Matthew" w:date="2020-11-12T22:50:00Z"/>
          <w:rFonts w:ascii="Times New Roman" w:eastAsia="Times New Roman" w:hAnsi="Times New Roman" w:cs="Times New Roman"/>
          <w:color w:val="000000" w:themeColor="text1"/>
        </w:rPr>
      </w:pPr>
      <w:del w:id="89" w:author="Matthew" w:date="2020-11-12T22:49:00Z">
        <w:r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>Every</w:delText>
        </w:r>
        <w:r w:rsidR="00695385"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 xml:space="preserve"> </w:delText>
        </w:r>
        <w:r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>time I practice</w:delText>
        </w:r>
        <w:r w:rsidR="00695385"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>d</w:delText>
        </w:r>
        <w:r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>, I would concentrate for ten minutes</w:delText>
        </w:r>
      </w:del>
      <w:ins w:id="90" w:author="Matthew" w:date="2020-11-12T22:49:00Z">
        <w:r w:rsidR="001E1DE8">
          <w:rPr>
            <w:rFonts w:ascii="Times New Roman" w:eastAsia="Times New Roman" w:hAnsi="Times New Roman" w:cs="Times New Roman"/>
            <w:color w:val="000000" w:themeColor="text1"/>
          </w:rPr>
          <w:t>As I sat down to my authentic self</w:t>
        </w:r>
      </w:ins>
      <w:r w:rsidRPr="00AE053D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ins w:id="91" w:author="Matthew" w:date="2020-11-12T22:49:00Z">
        <w:r w:rsidR="001E1DE8">
          <w:rPr>
            <w:rFonts w:ascii="Times New Roman" w:eastAsia="Times New Roman" w:hAnsi="Times New Roman" w:cs="Times New Roman"/>
            <w:color w:val="000000" w:themeColor="text1"/>
          </w:rPr>
          <w:t xml:space="preserve">I </w:t>
        </w:r>
      </w:ins>
      <w:ins w:id="92" w:author="Matthew" w:date="2020-11-12T22:53:00Z">
        <w:r w:rsidR="001E1DE8">
          <w:rPr>
            <w:rFonts w:ascii="Times New Roman" w:eastAsia="Times New Roman" w:hAnsi="Times New Roman" w:cs="Times New Roman"/>
            <w:color w:val="000000" w:themeColor="text1"/>
          </w:rPr>
          <w:t>would play</w:t>
        </w:r>
      </w:ins>
      <w:del w:id="93" w:author="Matthew" w:date="2020-11-12T22:51:00Z">
        <w:r w:rsidR="00695385"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>play</w:delText>
        </w:r>
      </w:del>
      <w:del w:id="94" w:author="Matthew" w:date="2020-11-12T22:49:00Z">
        <w:r w:rsidR="00695385"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>ing</w:delText>
        </w:r>
      </w:del>
      <w:r w:rsidR="00695385" w:rsidRPr="00AE053D">
        <w:rPr>
          <w:rFonts w:ascii="Times New Roman" w:eastAsia="Times New Roman" w:hAnsi="Times New Roman" w:cs="Times New Roman"/>
          <w:color w:val="000000" w:themeColor="text1"/>
        </w:rPr>
        <w:t xml:space="preserve"> the note</w:t>
      </w:r>
      <w:ins w:id="95" w:author="Matthew" w:date="2020-11-12T22:49:00Z">
        <w:r w:rsidR="001E1DE8">
          <w:rPr>
            <w:rFonts w:ascii="Times New Roman" w:eastAsia="Times New Roman" w:hAnsi="Times New Roman" w:cs="Times New Roman"/>
            <w:color w:val="000000" w:themeColor="text1"/>
          </w:rPr>
          <w:t>s</w:t>
        </w:r>
      </w:ins>
      <w:r w:rsidRPr="00AE05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C6F1B" w:rsidRPr="00AE053D">
        <w:rPr>
          <w:rFonts w:ascii="Times New Roman" w:eastAsia="Times New Roman" w:hAnsi="Times New Roman" w:cs="Times New Roman"/>
          <w:color w:val="000000" w:themeColor="text1"/>
        </w:rPr>
        <w:t>one by one, bar per bar</w:t>
      </w:r>
      <w:ins w:id="96" w:author="Matthew" w:date="2020-11-12T22:50:00Z">
        <w:r w:rsidR="001E1DE8">
          <w:rPr>
            <w:rFonts w:ascii="Times New Roman" w:eastAsia="Times New Roman" w:hAnsi="Times New Roman" w:cs="Times New Roman"/>
            <w:color w:val="000000" w:themeColor="text1"/>
          </w:rPr>
          <w:t>.</w:t>
        </w:r>
      </w:ins>
    </w:p>
    <w:p w14:paraId="1781FF8C" w14:textId="77777777" w:rsidR="001E1DE8" w:rsidRDefault="001E1DE8" w:rsidP="00FE4033">
      <w:pPr>
        <w:jc w:val="both"/>
        <w:rPr>
          <w:ins w:id="97" w:author="Matthew" w:date="2020-11-12T22:50:00Z"/>
          <w:rFonts w:ascii="Times New Roman" w:eastAsia="Times New Roman" w:hAnsi="Times New Roman" w:cs="Times New Roman"/>
          <w:color w:val="000000" w:themeColor="text1"/>
        </w:rPr>
      </w:pPr>
    </w:p>
    <w:p w14:paraId="37768B61" w14:textId="4BD4AC5A" w:rsidR="001E1DE8" w:rsidRPr="001E1DE8" w:rsidRDefault="001E1DE8" w:rsidP="00FE4033">
      <w:pPr>
        <w:jc w:val="both"/>
        <w:rPr>
          <w:ins w:id="98" w:author="Matthew" w:date="2020-11-12T22:50:00Z"/>
          <w:rFonts w:ascii="Times New Roman" w:eastAsia="Times New Roman" w:hAnsi="Times New Roman" w:cs="Times New Roman"/>
          <w:color w:val="000000" w:themeColor="text1"/>
        </w:rPr>
      </w:pPr>
      <w:ins w:id="99" w:author="Matthew" w:date="2020-11-12T22:51:00Z">
        <w:r>
          <w:rPr>
            <w:rFonts w:ascii="Times New Roman" w:eastAsia="Times New Roman" w:hAnsi="Times New Roman" w:cs="Times New Roman"/>
            <w:color w:val="000000" w:themeColor="text1"/>
          </w:rPr>
          <w:t>“Time for break,”</w:t>
        </w:r>
      </w:ins>
      <w:ins w:id="100" w:author="Matthew" w:date="2020-11-12T22:52:00Z">
        <w:r>
          <w:rPr>
            <w:rFonts w:ascii="Times New Roman" w:eastAsia="Times New Roman" w:hAnsi="Times New Roman" w:cs="Times New Roman"/>
            <w:color w:val="000000" w:themeColor="text1"/>
          </w:rPr>
          <w:t xml:space="preserve"> the alarm dozed </w:t>
        </w:r>
      </w:ins>
      <w:ins w:id="101" w:author="Matthew" w:date="2020-11-12T22:53:00Z">
        <w:r>
          <w:rPr>
            <w:rFonts w:ascii="Times New Roman" w:eastAsia="Times New Roman" w:hAnsi="Times New Roman" w:cs="Times New Roman"/>
            <w:color w:val="000000" w:themeColor="text1"/>
          </w:rPr>
          <w:t>off after my first ten.</w:t>
        </w:r>
      </w:ins>
    </w:p>
    <w:p w14:paraId="52EEF05F" w14:textId="77777777" w:rsidR="001E1DE8" w:rsidRDefault="001E1DE8" w:rsidP="00FE4033">
      <w:pPr>
        <w:jc w:val="both"/>
        <w:rPr>
          <w:ins w:id="102" w:author="Matthew" w:date="2020-11-12T22:50:00Z"/>
          <w:rFonts w:ascii="Times New Roman" w:eastAsia="Times New Roman" w:hAnsi="Times New Roman" w:cs="Times New Roman"/>
          <w:color w:val="000000" w:themeColor="text1"/>
        </w:rPr>
      </w:pPr>
    </w:p>
    <w:p w14:paraId="4B6452CA" w14:textId="5303630B" w:rsidR="002273D7" w:rsidRPr="00AE053D" w:rsidRDefault="004C6F1B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del w:id="103" w:author="Matthew" w:date="2020-11-12T22:50:00Z">
        <w:r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>,</w:delText>
        </w:r>
      </w:del>
      <w:del w:id="104" w:author="Matthew" w:date="2020-11-12T22:53:00Z">
        <w:r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 xml:space="preserve"> then stop to take a break. </w:delText>
        </w:r>
      </w:del>
      <w:r w:rsidRPr="00AE053D">
        <w:rPr>
          <w:rFonts w:ascii="Times New Roman" w:eastAsia="Times New Roman" w:hAnsi="Times New Roman" w:cs="Times New Roman"/>
          <w:color w:val="000000" w:themeColor="text1"/>
        </w:rPr>
        <w:t xml:space="preserve">I would play games, have a little chit-chat with </w:t>
      </w:r>
      <w:ins w:id="105" w:author="Matthew" w:date="2020-11-12T22:53:00Z">
        <w:r w:rsidR="001E1DE8">
          <w:rPr>
            <w:rFonts w:ascii="Times New Roman" w:eastAsia="Times New Roman" w:hAnsi="Times New Roman" w:cs="Times New Roman"/>
            <w:color w:val="000000" w:themeColor="text1"/>
          </w:rPr>
          <w:t xml:space="preserve">my </w:t>
        </w:r>
      </w:ins>
      <w:r w:rsidRPr="00AE053D">
        <w:rPr>
          <w:rFonts w:ascii="Times New Roman" w:eastAsia="Times New Roman" w:hAnsi="Times New Roman" w:cs="Times New Roman"/>
          <w:color w:val="000000" w:themeColor="text1"/>
        </w:rPr>
        <w:t>mom</w:t>
      </w:r>
      <w:del w:id="106" w:author="Matthew" w:date="2020-11-12T22:54:00Z">
        <w:r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>, and when I’m done,</w:delText>
        </w:r>
      </w:del>
      <w:ins w:id="107" w:author="Matthew" w:date="2020-11-12T22:54:00Z">
        <w:r w:rsidR="001E1DE8">
          <w:rPr>
            <w:rFonts w:ascii="Times New Roman" w:eastAsia="Times New Roman" w:hAnsi="Times New Roman" w:cs="Times New Roman"/>
            <w:color w:val="000000" w:themeColor="text1"/>
          </w:rPr>
          <w:t xml:space="preserve"> or the next readily available activity </w:t>
        </w:r>
      </w:ins>
      <w:ins w:id="108" w:author="Matthew" w:date="2020-11-12T22:56:00Z">
        <w:r w:rsidR="001E1DE8">
          <w:rPr>
            <w:rFonts w:ascii="Times New Roman" w:eastAsia="Times New Roman" w:hAnsi="Times New Roman" w:cs="Times New Roman"/>
            <w:color w:val="000000" w:themeColor="text1"/>
          </w:rPr>
          <w:t>that would fume off the pressure build-up.</w:t>
        </w:r>
      </w:ins>
      <w:r w:rsidRPr="00AE05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del w:id="109" w:author="Matthew" w:date="2020-11-12T22:57:00Z">
        <w:r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 xml:space="preserve">I would get up and come back for next round of ten minutes. </w:delText>
        </w:r>
        <w:r w:rsidR="00B07FB6" w:rsidRPr="00E6363E" w:rsidDel="001E1DE8">
          <w:rPr>
            <w:rFonts w:ascii="Times New Roman" w:eastAsia="Times New Roman" w:hAnsi="Times New Roman" w:cs="Times New Roman"/>
            <w:color w:val="000000" w:themeColor="text1"/>
          </w:rPr>
          <w:delText>Every time</w:delText>
        </w:r>
        <w:r w:rsidR="00092DF9"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 xml:space="preserve"> I lay in bed, I reminded myself about my big goal</w:delText>
        </w:r>
      </w:del>
      <w:del w:id="110" w:author="Matthew" w:date="2020-11-12T21:08:00Z">
        <w:r w:rsidR="00092DF9" w:rsidRPr="00AE053D" w:rsidDel="005D27AA">
          <w:rPr>
            <w:rFonts w:ascii="Times New Roman" w:eastAsia="Times New Roman" w:hAnsi="Times New Roman" w:cs="Times New Roman"/>
            <w:color w:val="000000" w:themeColor="text1"/>
          </w:rPr>
          <w:delText>,</w:delText>
        </w:r>
      </w:del>
      <w:del w:id="111" w:author="Matthew" w:date="2020-11-12T22:57:00Z">
        <w:r w:rsidR="00092DF9"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 xml:space="preserve"> I got up</w:delText>
        </w:r>
      </w:del>
      <w:del w:id="112" w:author="Matthew" w:date="2020-11-12T22:48:00Z">
        <w:r w:rsidR="00092DF9" w:rsidRPr="00AE053D" w:rsidDel="00465ECF">
          <w:rPr>
            <w:rFonts w:ascii="Times New Roman" w:eastAsia="Times New Roman" w:hAnsi="Times New Roman" w:cs="Times New Roman"/>
            <w:color w:val="000000" w:themeColor="text1"/>
          </w:rPr>
          <w:delText xml:space="preserve">, </w:delText>
        </w:r>
      </w:del>
      <w:del w:id="113" w:author="Matthew" w:date="2020-11-12T22:57:00Z">
        <w:r w:rsidR="00092DF9"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>and</w:delText>
        </w:r>
        <w:r w:rsidR="00A14520"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 xml:space="preserve"> start</w:delText>
        </w:r>
        <w:r w:rsidR="00695385"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>ed</w:delText>
        </w:r>
        <w:r w:rsidR="00A14520"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 xml:space="preserve"> practicing.</w:delText>
        </w:r>
        <w:r w:rsidR="0075236B" w:rsidRPr="00AE053D" w:rsidDel="001E1DE8">
          <w:rPr>
            <w:rFonts w:ascii="Times New Roman" w:eastAsia="Times New Roman" w:hAnsi="Times New Roman" w:cs="Times New Roman"/>
            <w:color w:val="000000" w:themeColor="text1"/>
          </w:rPr>
          <w:delText xml:space="preserve"> </w:delText>
        </w:r>
      </w:del>
      <w:ins w:id="114" w:author="Matthew" w:date="2020-11-12T22:57:00Z">
        <w:r w:rsidR="001E1DE8">
          <w:rPr>
            <w:rFonts w:ascii="Times New Roman" w:eastAsia="Times New Roman" w:hAnsi="Times New Roman" w:cs="Times New Roman"/>
            <w:color w:val="000000" w:themeColor="text1"/>
          </w:rPr>
          <w:t>The second</w:t>
        </w:r>
      </w:ins>
      <w:ins w:id="115" w:author="Matthew" w:date="2020-11-12T22:58:00Z">
        <w:r w:rsidR="001E1DE8">
          <w:rPr>
            <w:rFonts w:ascii="Times New Roman" w:eastAsia="Times New Roman" w:hAnsi="Times New Roman" w:cs="Times New Roman"/>
            <w:color w:val="000000" w:themeColor="text1"/>
          </w:rPr>
          <w:t xml:space="preserve">, third and fourth rep </w:t>
        </w:r>
      </w:ins>
      <w:ins w:id="116" w:author="Matthew" w:date="2020-11-12T22:59:00Z">
        <w:r w:rsidR="001E1DE8">
          <w:rPr>
            <w:rFonts w:ascii="Times New Roman" w:eastAsia="Times New Roman" w:hAnsi="Times New Roman" w:cs="Times New Roman"/>
            <w:color w:val="000000" w:themeColor="text1"/>
          </w:rPr>
          <w:t xml:space="preserve">started until I managed to secure a </w:t>
        </w:r>
      </w:ins>
      <w:ins w:id="117" w:author="Matthew" w:date="2020-11-12T23:00:00Z">
        <w:r w:rsidR="00BE0E03">
          <w:rPr>
            <w:rFonts w:ascii="Times New Roman" w:eastAsia="Times New Roman" w:hAnsi="Times New Roman" w:cs="Times New Roman"/>
            <w:color w:val="000000" w:themeColor="text1"/>
          </w:rPr>
          <w:t xml:space="preserve">sustainable, </w:t>
        </w:r>
      </w:ins>
      <w:ins w:id="118" w:author="Matthew" w:date="2020-11-12T22:59:00Z">
        <w:r w:rsidR="001E1DE8">
          <w:rPr>
            <w:rFonts w:ascii="Times New Roman" w:eastAsia="Times New Roman" w:hAnsi="Times New Roman" w:cs="Times New Roman"/>
            <w:color w:val="000000" w:themeColor="text1"/>
          </w:rPr>
          <w:t>workable rhythm.</w:t>
        </w:r>
      </w:ins>
    </w:p>
    <w:p w14:paraId="4FF5A1FD" w14:textId="77777777" w:rsidR="004C6F1B" w:rsidRPr="00AE053D" w:rsidRDefault="004C6F1B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DE977D8" w14:textId="77777777" w:rsidR="00BE0E03" w:rsidRDefault="005D45C9" w:rsidP="00FE4033">
      <w:pPr>
        <w:jc w:val="both"/>
        <w:rPr>
          <w:ins w:id="119" w:author="Matthew" w:date="2020-11-12T23:00:00Z"/>
          <w:rFonts w:ascii="Times New Roman" w:eastAsia="Times New Roman" w:hAnsi="Times New Roman" w:cs="Times New Roman"/>
          <w:color w:val="000000" w:themeColor="text1"/>
        </w:rPr>
      </w:pPr>
      <w:r w:rsidRPr="00AE053D">
        <w:rPr>
          <w:rFonts w:ascii="Times New Roman" w:eastAsia="Times New Roman" w:hAnsi="Times New Roman" w:cs="Times New Roman"/>
          <w:color w:val="000000" w:themeColor="text1"/>
        </w:rPr>
        <w:t>“You’re an advanced student now, let’s do a</w:t>
      </w:r>
      <w:r w:rsidR="00AE053D">
        <w:rPr>
          <w:rFonts w:ascii="Times New Roman" w:eastAsia="Times New Roman" w:hAnsi="Times New Roman" w:cs="Times New Roman"/>
          <w:color w:val="000000" w:themeColor="text1"/>
        </w:rPr>
        <w:t xml:space="preserve"> Rachmaninoff p</w:t>
      </w:r>
      <w:r w:rsidRPr="006A5628">
        <w:rPr>
          <w:rFonts w:ascii="Times New Roman" w:eastAsia="Times New Roman" w:hAnsi="Times New Roman" w:cs="Times New Roman"/>
          <w:color w:val="000000" w:themeColor="text1"/>
        </w:rPr>
        <w:t>iece</w:t>
      </w:r>
      <w:ins w:id="120" w:author="Matthew" w:date="2020-11-12T21:08:00Z">
        <w:r w:rsidR="005D27AA">
          <w:rPr>
            <w:rFonts w:ascii="Times New Roman" w:eastAsia="Times New Roman" w:hAnsi="Times New Roman" w:cs="Times New Roman"/>
            <w:color w:val="000000" w:themeColor="text1"/>
          </w:rPr>
          <w:t>.</w:t>
        </w:r>
      </w:ins>
      <w:r w:rsidRPr="006A5628">
        <w:rPr>
          <w:rFonts w:ascii="Times New Roman" w:eastAsia="Times New Roman" w:hAnsi="Times New Roman" w:cs="Times New Roman"/>
          <w:color w:val="000000" w:themeColor="text1"/>
        </w:rPr>
        <w:t>”</w:t>
      </w:r>
      <w:del w:id="121" w:author="Matthew" w:date="2020-11-12T21:08:00Z">
        <w:r w:rsidRPr="006A5628" w:rsidDel="005D27AA">
          <w:rPr>
            <w:rFonts w:ascii="Times New Roman" w:eastAsia="Times New Roman" w:hAnsi="Times New Roman" w:cs="Times New Roman"/>
            <w:color w:val="000000" w:themeColor="text1"/>
          </w:rPr>
          <w:delText>.</w:delText>
        </w:r>
      </w:del>
      <w:r w:rsidRPr="006A5628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57CF5AB" w14:textId="77777777" w:rsidR="00BE0E03" w:rsidRDefault="00BE0E03" w:rsidP="00FE4033">
      <w:pPr>
        <w:jc w:val="both"/>
        <w:rPr>
          <w:ins w:id="122" w:author="Matthew" w:date="2020-11-12T23:00:00Z"/>
          <w:rFonts w:ascii="Times New Roman" w:eastAsia="Times New Roman" w:hAnsi="Times New Roman" w:cs="Times New Roman"/>
          <w:color w:val="000000" w:themeColor="text1"/>
        </w:rPr>
      </w:pPr>
    </w:p>
    <w:p w14:paraId="1D5443E6" w14:textId="44D855F2" w:rsidR="004C6F1B" w:rsidRPr="007D7C49" w:rsidRDefault="005D45C9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A5628">
        <w:rPr>
          <w:rFonts w:ascii="Times New Roman" w:eastAsia="Times New Roman" w:hAnsi="Times New Roman" w:cs="Times New Roman"/>
          <w:color w:val="000000" w:themeColor="text1"/>
        </w:rPr>
        <w:t xml:space="preserve">Before I realized it, I was already among one of </w:t>
      </w:r>
      <w:del w:id="123" w:author="Matthew" w:date="2020-11-12T23:01:00Z">
        <w:r w:rsidRPr="006A5628" w:rsidDel="00BE0E03">
          <w:rPr>
            <w:rFonts w:ascii="Times New Roman" w:eastAsia="Times New Roman" w:hAnsi="Times New Roman" w:cs="Times New Roman"/>
            <w:color w:val="000000" w:themeColor="text1"/>
          </w:rPr>
          <w:delText>the highly skilled players</w:delText>
        </w:r>
      </w:del>
      <w:ins w:id="124" w:author="Matthew" w:date="2020-11-12T23:01:00Z">
        <w:r w:rsidR="00BE0E03">
          <w:rPr>
            <w:rFonts w:ascii="Times New Roman" w:eastAsia="Times New Roman" w:hAnsi="Times New Roman" w:cs="Times New Roman"/>
            <w:color w:val="000000" w:themeColor="text1"/>
          </w:rPr>
          <w:t>the most skillful in class</w:t>
        </w:r>
      </w:ins>
      <w:r w:rsidRPr="006A5628">
        <w:rPr>
          <w:rFonts w:ascii="Times New Roman" w:eastAsia="Times New Roman" w:hAnsi="Times New Roman" w:cs="Times New Roman"/>
          <w:color w:val="000000" w:themeColor="text1"/>
        </w:rPr>
        <w:t>. I laid on my bed and asked myself how it</w:t>
      </w:r>
      <w:del w:id="125" w:author="Matthew" w:date="2020-11-12T23:01:00Z">
        <w:r w:rsidRPr="006A5628" w:rsidDel="00BE0E03">
          <w:rPr>
            <w:rFonts w:ascii="Times New Roman" w:eastAsia="Times New Roman" w:hAnsi="Times New Roman" w:cs="Times New Roman"/>
            <w:color w:val="000000" w:themeColor="text1"/>
          </w:rPr>
          <w:delText xml:space="preserve"> had</w:delText>
        </w:r>
      </w:del>
      <w:r w:rsidRPr="006A5628">
        <w:rPr>
          <w:rFonts w:ascii="Times New Roman" w:eastAsia="Times New Roman" w:hAnsi="Times New Roman" w:cs="Times New Roman"/>
          <w:color w:val="000000" w:themeColor="text1"/>
        </w:rPr>
        <w:t xml:space="preserve"> happened.</w:t>
      </w:r>
      <w:r w:rsidR="004C6F1B" w:rsidRPr="006A562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ins w:id="126" w:author="Matthew" w:date="2020-11-12T23:01:00Z">
        <w:r w:rsidR="00BE0E03">
          <w:rPr>
            <w:rFonts w:ascii="Times New Roman" w:eastAsia="Times New Roman" w:hAnsi="Times New Roman" w:cs="Times New Roman"/>
            <w:color w:val="000000" w:themeColor="text1"/>
          </w:rPr>
          <w:t>Yet i</w:t>
        </w:r>
      </w:ins>
      <w:del w:id="127" w:author="Matthew" w:date="2020-11-12T23:01:00Z">
        <w:r w:rsidRPr="006A5628" w:rsidDel="00BE0E03">
          <w:rPr>
            <w:rFonts w:ascii="Times New Roman" w:eastAsia="Times New Roman" w:hAnsi="Times New Roman" w:cs="Times New Roman"/>
            <w:color w:val="000000" w:themeColor="text1"/>
          </w:rPr>
          <w:delText>I</w:delText>
        </w:r>
      </w:del>
      <w:r w:rsidRPr="006A5628">
        <w:rPr>
          <w:rFonts w:ascii="Times New Roman" w:eastAsia="Times New Roman" w:hAnsi="Times New Roman" w:cs="Times New Roman"/>
          <w:color w:val="000000" w:themeColor="text1"/>
        </w:rPr>
        <w:t xml:space="preserve">t wasn’t </w:t>
      </w:r>
      <w:del w:id="128" w:author="Matthew" w:date="2020-11-12T23:02:00Z">
        <w:r w:rsidRPr="006A5628" w:rsidDel="00BE0E03">
          <w:rPr>
            <w:rFonts w:ascii="Times New Roman" w:eastAsia="Times New Roman" w:hAnsi="Times New Roman" w:cs="Times New Roman"/>
            <w:color w:val="000000" w:themeColor="text1"/>
          </w:rPr>
          <w:delText xml:space="preserve">only </w:delText>
        </w:r>
      </w:del>
      <w:ins w:id="129" w:author="Matthew" w:date="2020-11-12T23:02:00Z">
        <w:r w:rsidR="00BE0E03">
          <w:rPr>
            <w:rFonts w:ascii="Times New Roman" w:eastAsia="Times New Roman" w:hAnsi="Times New Roman" w:cs="Times New Roman"/>
            <w:color w:val="000000" w:themeColor="text1"/>
          </w:rPr>
          <w:t>necessarily</w:t>
        </w:r>
        <w:r w:rsidR="00BE0E03" w:rsidRPr="006A5628">
          <w:rPr>
            <w:rFonts w:ascii="Times New Roman" w:eastAsia="Times New Roman" w:hAnsi="Times New Roman" w:cs="Times New Roman"/>
            <w:color w:val="000000" w:themeColor="text1"/>
          </w:rPr>
          <w:t xml:space="preserve"> </w:t>
        </w:r>
      </w:ins>
      <w:r w:rsidRPr="006A5628">
        <w:rPr>
          <w:rFonts w:ascii="Times New Roman" w:eastAsia="Times New Roman" w:hAnsi="Times New Roman" w:cs="Times New Roman"/>
          <w:color w:val="000000" w:themeColor="text1"/>
        </w:rPr>
        <w:t xml:space="preserve">about </w:t>
      </w:r>
      <w:del w:id="130" w:author="Matthew" w:date="2020-11-12T23:02:00Z">
        <w:r w:rsidRPr="006A5628" w:rsidDel="00BE0E03">
          <w:rPr>
            <w:rFonts w:ascii="Times New Roman" w:eastAsia="Times New Roman" w:hAnsi="Times New Roman" w:cs="Times New Roman"/>
            <w:color w:val="000000" w:themeColor="text1"/>
          </w:rPr>
          <w:delText>breaking down tasks to smaller parts</w:delText>
        </w:r>
      </w:del>
      <w:ins w:id="131" w:author="Matthew" w:date="2020-11-12T23:02:00Z">
        <w:r w:rsidR="00BE0E03">
          <w:rPr>
            <w:rFonts w:ascii="Times New Roman" w:eastAsia="Times New Roman" w:hAnsi="Times New Roman" w:cs="Times New Roman"/>
            <w:color w:val="000000" w:themeColor="text1"/>
          </w:rPr>
          <w:t>the strategy that I employed per se</w:t>
        </w:r>
      </w:ins>
      <w:r w:rsidRPr="006A5628">
        <w:rPr>
          <w:rFonts w:ascii="Times New Roman" w:eastAsia="Times New Roman" w:hAnsi="Times New Roman" w:cs="Times New Roman"/>
          <w:color w:val="000000" w:themeColor="text1"/>
        </w:rPr>
        <w:t xml:space="preserve">, it was about facing </w:t>
      </w:r>
      <w:del w:id="132" w:author="Matthew" w:date="2020-11-12T23:03:00Z">
        <w:r w:rsidRPr="006A5628" w:rsidDel="00BE0E03">
          <w:rPr>
            <w:rFonts w:ascii="Times New Roman" w:eastAsia="Times New Roman" w:hAnsi="Times New Roman" w:cs="Times New Roman"/>
            <w:color w:val="000000" w:themeColor="text1"/>
          </w:rPr>
          <w:delText>a challenge one day at a time</w:delText>
        </w:r>
      </w:del>
      <w:ins w:id="133" w:author="Matthew" w:date="2020-11-12T23:03:00Z">
        <w:r w:rsidR="00BE0E03">
          <w:rPr>
            <w:rFonts w:ascii="Times New Roman" w:eastAsia="Times New Roman" w:hAnsi="Times New Roman" w:cs="Times New Roman"/>
            <w:color w:val="000000" w:themeColor="text1"/>
          </w:rPr>
          <w:t>my biggest denial: that I am</w:t>
        </w:r>
      </w:ins>
      <w:ins w:id="134" w:author="Matthew" w:date="2020-11-12T23:09:00Z">
        <w:r w:rsidR="007D7C49">
          <w:rPr>
            <w:rFonts w:ascii="Times New Roman" w:eastAsia="Times New Roman" w:hAnsi="Times New Roman" w:cs="Times New Roman"/>
            <w:color w:val="000000" w:themeColor="text1"/>
          </w:rPr>
          <w:t xml:space="preserve"> </w:t>
        </w:r>
      </w:ins>
      <w:ins w:id="135" w:author="Matthew" w:date="2020-11-12T23:03:00Z">
        <w:r w:rsidR="00BE0E03" w:rsidRPr="00BE0E03">
          <w:rPr>
            <w:rFonts w:ascii="Times New Roman" w:eastAsia="Times New Roman" w:hAnsi="Times New Roman" w:cs="Times New Roman"/>
            <w:i/>
            <w:iCs/>
            <w:color w:val="000000" w:themeColor="text1"/>
            <w:rPrChange w:id="136" w:author="Matthew" w:date="2020-11-12T23:04:00Z">
              <w:rPr>
                <w:rFonts w:ascii="Times New Roman" w:eastAsia="Times New Roman" w:hAnsi="Times New Roman" w:cs="Times New Roman"/>
                <w:color w:val="000000" w:themeColor="text1"/>
              </w:rPr>
            </w:rPrChange>
          </w:rPr>
          <w:t>not</w:t>
        </w:r>
      </w:ins>
      <w:ins w:id="137" w:author="Matthew" w:date="2020-11-12T23:04:00Z">
        <w:r w:rsidR="00BE0E03" w:rsidRPr="00BE0E03">
          <w:rPr>
            <w:rFonts w:ascii="Times New Roman" w:eastAsia="Times New Roman" w:hAnsi="Times New Roman" w:cs="Times New Roman"/>
            <w:i/>
            <w:iCs/>
            <w:color w:val="000000" w:themeColor="text1"/>
            <w:rPrChange w:id="138" w:author="Matthew" w:date="2020-11-12T23:04:00Z">
              <w:rPr>
                <w:rFonts w:ascii="Times New Roman" w:eastAsia="Times New Roman" w:hAnsi="Times New Roman" w:cs="Times New Roman"/>
                <w:color w:val="000000" w:themeColor="text1"/>
              </w:rPr>
            </w:rPrChange>
          </w:rPr>
          <w:t xml:space="preserve"> good</w:t>
        </w:r>
        <w:r w:rsidR="00BE0E03">
          <w:rPr>
            <w:rFonts w:ascii="Times New Roman" w:eastAsia="Times New Roman" w:hAnsi="Times New Roman" w:cs="Times New Roman"/>
            <w:color w:val="000000" w:themeColor="text1"/>
          </w:rPr>
          <w:t xml:space="preserve"> enough</w:t>
        </w:r>
      </w:ins>
      <w:r w:rsidRPr="006A5628">
        <w:rPr>
          <w:rFonts w:ascii="Times New Roman" w:eastAsia="Times New Roman" w:hAnsi="Times New Roman" w:cs="Times New Roman"/>
          <w:color w:val="000000" w:themeColor="text1"/>
        </w:rPr>
        <w:t xml:space="preserve">. I </w:t>
      </w:r>
      <w:ins w:id="139" w:author="Matthew" w:date="2020-11-12T23:05:00Z">
        <w:r w:rsidR="00BE0E03">
          <w:rPr>
            <w:rFonts w:ascii="Times New Roman" w:eastAsia="Times New Roman" w:hAnsi="Times New Roman" w:cs="Times New Roman"/>
            <w:color w:val="000000" w:themeColor="text1"/>
          </w:rPr>
          <w:t xml:space="preserve">would frantically copy someone else’s </w:t>
        </w:r>
      </w:ins>
      <w:ins w:id="140" w:author="Matthew" w:date="2020-11-12T23:06:00Z">
        <w:r w:rsidR="00BE0E03">
          <w:rPr>
            <w:rFonts w:ascii="Times New Roman" w:eastAsia="Times New Roman" w:hAnsi="Times New Roman" w:cs="Times New Roman"/>
            <w:color w:val="000000" w:themeColor="text1"/>
          </w:rPr>
          <w:t xml:space="preserve">successful routine, forcing my body to function just like others could. </w:t>
        </w:r>
      </w:ins>
      <w:ins w:id="141" w:author="Matthew" w:date="2020-11-12T23:07:00Z">
        <w:r w:rsidR="00BE0E03">
          <w:rPr>
            <w:rFonts w:ascii="Times New Roman" w:eastAsia="Times New Roman" w:hAnsi="Times New Roman" w:cs="Times New Roman"/>
            <w:color w:val="000000" w:themeColor="text1"/>
          </w:rPr>
          <w:t xml:space="preserve">But that is exactly where I got it completely wrong. </w:t>
        </w:r>
      </w:ins>
      <w:del w:id="142" w:author="Matthew" w:date="2020-11-12T23:07:00Z">
        <w:r w:rsidRPr="006A5628" w:rsidDel="00BE0E03">
          <w:rPr>
            <w:rFonts w:ascii="Times New Roman" w:eastAsia="Times New Roman" w:hAnsi="Times New Roman" w:cs="Times New Roman"/>
            <w:color w:val="000000" w:themeColor="text1"/>
          </w:rPr>
          <w:delText>realized that an accomplishment or a big change doesn’t come from a giant leap, it comes from the little steps we take every day. I</w:delText>
        </w:r>
        <w:r w:rsidR="004C6F1B" w:rsidRPr="006A5628" w:rsidDel="00BE0E03">
          <w:rPr>
            <w:rFonts w:ascii="Times New Roman" w:eastAsia="Times New Roman" w:hAnsi="Times New Roman" w:cs="Times New Roman"/>
            <w:color w:val="000000" w:themeColor="text1"/>
          </w:rPr>
          <w:delText xml:space="preserve"> began to apply that rule to all</w:delText>
        </w:r>
        <w:r w:rsidR="00695385" w:rsidRPr="006A5628" w:rsidDel="00BE0E03">
          <w:rPr>
            <w:rFonts w:ascii="Times New Roman" w:eastAsia="Times New Roman" w:hAnsi="Times New Roman" w:cs="Times New Roman"/>
            <w:color w:val="000000" w:themeColor="text1"/>
          </w:rPr>
          <w:delText xml:space="preserve"> form of</w:delText>
        </w:r>
        <w:r w:rsidR="004C6F1B" w:rsidRPr="006A5628" w:rsidDel="00BE0E03">
          <w:rPr>
            <w:rFonts w:ascii="Times New Roman" w:eastAsia="Times New Roman" w:hAnsi="Times New Roman" w:cs="Times New Roman"/>
            <w:color w:val="000000" w:themeColor="text1"/>
          </w:rPr>
          <w:delText xml:space="preserve"> challenges I face</w:delText>
        </w:r>
        <w:r w:rsidR="00695385" w:rsidRPr="006A5628" w:rsidDel="00BE0E03">
          <w:rPr>
            <w:rFonts w:ascii="Times New Roman" w:eastAsia="Times New Roman" w:hAnsi="Times New Roman" w:cs="Times New Roman"/>
            <w:color w:val="000000" w:themeColor="text1"/>
          </w:rPr>
          <w:delText>d</w:delText>
        </w:r>
        <w:r w:rsidR="004C6F1B" w:rsidRPr="006A5628" w:rsidDel="00BE0E03">
          <w:rPr>
            <w:rFonts w:ascii="Times New Roman" w:eastAsia="Times New Roman" w:hAnsi="Times New Roman" w:cs="Times New Roman"/>
            <w:color w:val="000000" w:themeColor="text1"/>
          </w:rPr>
          <w:delText xml:space="preserve"> in life</w:delText>
        </w:r>
        <w:r w:rsidRPr="006A5628" w:rsidDel="00BE0E03">
          <w:rPr>
            <w:rFonts w:ascii="Times New Roman" w:eastAsia="Times New Roman" w:hAnsi="Times New Roman" w:cs="Times New Roman"/>
            <w:color w:val="000000" w:themeColor="text1"/>
          </w:rPr>
          <w:delText>: focusing on what’s in front of me, one at a time.</w:delText>
        </w:r>
      </w:del>
      <w:ins w:id="143" w:author="Matthew" w:date="2020-11-12T23:14:00Z">
        <w:r w:rsidR="007D7C49">
          <w:rPr>
            <w:rFonts w:ascii="Times New Roman" w:eastAsia="Times New Roman" w:hAnsi="Times New Roman" w:cs="Times New Roman"/>
            <w:color w:val="000000" w:themeColor="text1"/>
          </w:rPr>
          <w:t>I thought</w:t>
        </w:r>
      </w:ins>
      <w:ins w:id="144" w:author="Matthew" w:date="2020-11-12T23:15:00Z">
        <w:r w:rsidR="007D7C49">
          <w:rPr>
            <w:rFonts w:ascii="Times New Roman" w:eastAsia="Times New Roman" w:hAnsi="Times New Roman" w:cs="Times New Roman"/>
            <w:color w:val="000000" w:themeColor="text1"/>
          </w:rPr>
          <w:t xml:space="preserve"> to be able to beat a calculator in a</w:t>
        </w:r>
      </w:ins>
      <w:ins w:id="145" w:author="Matthew" w:date="2020-11-12T23:16:00Z">
        <w:r w:rsidR="007D7C49">
          <w:rPr>
            <w:rFonts w:ascii="Times New Roman" w:eastAsia="Times New Roman" w:hAnsi="Times New Roman" w:cs="Times New Roman"/>
            <w:color w:val="000000" w:themeColor="text1"/>
          </w:rPr>
          <w:t xml:space="preserve"> math competition, I had to be one too. But </w:t>
        </w:r>
      </w:ins>
      <w:ins w:id="146" w:author="Matthew" w:date="2020-11-12T23:17:00Z">
        <w:r w:rsidR="007D7C49">
          <w:rPr>
            <w:rFonts w:ascii="Times New Roman" w:eastAsia="Times New Roman" w:hAnsi="Times New Roman" w:cs="Times New Roman"/>
            <w:color w:val="000000" w:themeColor="text1"/>
          </w:rPr>
          <w:t>there I was</w:t>
        </w:r>
      </w:ins>
      <w:ins w:id="147" w:author="Matthew" w:date="2020-11-12T23:16:00Z">
        <w:r w:rsidR="007D7C49">
          <w:rPr>
            <w:rFonts w:ascii="Times New Roman" w:eastAsia="Times New Roman" w:hAnsi="Times New Roman" w:cs="Times New Roman"/>
            <w:color w:val="000000" w:themeColor="text1"/>
          </w:rPr>
          <w:t xml:space="preserve"> boxing myself </w:t>
        </w:r>
      </w:ins>
      <w:ins w:id="148" w:author="Matthew" w:date="2020-11-12T23:17:00Z">
        <w:r w:rsidR="007D7C49">
          <w:rPr>
            <w:rFonts w:ascii="Times New Roman" w:eastAsia="Times New Roman" w:hAnsi="Times New Roman" w:cs="Times New Roman"/>
            <w:color w:val="000000" w:themeColor="text1"/>
          </w:rPr>
          <w:t>too hard</w:t>
        </w:r>
      </w:ins>
      <w:ins w:id="149" w:author="Matthew" w:date="2020-11-12T23:18:00Z">
        <w:r w:rsidR="007D7C49">
          <w:rPr>
            <w:rFonts w:ascii="Times New Roman" w:eastAsia="Times New Roman" w:hAnsi="Times New Roman" w:cs="Times New Roman"/>
            <w:color w:val="000000" w:themeColor="text1"/>
          </w:rPr>
          <w:t xml:space="preserve"> and not giving enough credit to all the agile</w:t>
        </w:r>
      </w:ins>
      <w:ins w:id="150" w:author="Matthew" w:date="2020-11-12T23:19:00Z">
        <w:r w:rsidR="007D7C49">
          <w:rPr>
            <w:rFonts w:ascii="Times New Roman" w:eastAsia="Times New Roman" w:hAnsi="Times New Roman" w:cs="Times New Roman"/>
            <w:color w:val="000000" w:themeColor="text1"/>
          </w:rPr>
          <w:t xml:space="preserve"> wooden </w:t>
        </w:r>
        <w:r w:rsidR="007D7C49">
          <w:rPr>
            <w:rFonts w:ascii="Times New Roman" w:eastAsia="Times New Roman" w:hAnsi="Times New Roman" w:cs="Times New Roman"/>
            <w:i/>
            <w:iCs/>
            <w:color w:val="000000" w:themeColor="text1"/>
          </w:rPr>
          <w:t>sempoa</w:t>
        </w:r>
        <w:r w:rsidR="007D7C49">
          <w:rPr>
            <w:rFonts w:ascii="Times New Roman" w:eastAsia="Times New Roman" w:hAnsi="Times New Roman" w:cs="Times New Roman"/>
            <w:color w:val="000000" w:themeColor="text1"/>
          </w:rPr>
          <w:t xml:space="preserve"> block users out there. </w:t>
        </w:r>
        <w:r w:rsidR="00A66C57">
          <w:rPr>
            <w:rFonts w:ascii="Times New Roman" w:eastAsia="Times New Roman" w:hAnsi="Times New Roman" w:cs="Times New Roman"/>
            <w:color w:val="000000" w:themeColor="text1"/>
          </w:rPr>
          <w:t xml:space="preserve">Or simply </w:t>
        </w:r>
      </w:ins>
      <w:ins w:id="151" w:author="Matthew" w:date="2020-11-12T23:20:00Z">
        <w:r w:rsidR="00A66C57">
          <w:rPr>
            <w:rFonts w:ascii="Times New Roman" w:eastAsia="Times New Roman" w:hAnsi="Times New Roman" w:cs="Times New Roman"/>
            <w:color w:val="000000" w:themeColor="text1"/>
          </w:rPr>
          <w:t xml:space="preserve">the pen and paper kind of </w:t>
        </w:r>
      </w:ins>
      <w:ins w:id="152" w:author="Matthew" w:date="2020-11-12T23:25:00Z">
        <w:r w:rsidR="00A66C57">
          <w:rPr>
            <w:rFonts w:ascii="Times New Roman" w:eastAsia="Times New Roman" w:hAnsi="Times New Roman" w:cs="Times New Roman"/>
            <w:color w:val="000000" w:themeColor="text1"/>
          </w:rPr>
          <w:t>contestant</w:t>
        </w:r>
      </w:ins>
      <w:ins w:id="153" w:author="Matthew" w:date="2020-11-12T23:20:00Z">
        <w:r w:rsidR="00A66C57">
          <w:rPr>
            <w:rFonts w:ascii="Times New Roman" w:eastAsia="Times New Roman" w:hAnsi="Times New Roman" w:cs="Times New Roman"/>
            <w:color w:val="000000" w:themeColor="text1"/>
          </w:rPr>
          <w:t xml:space="preserve"> like myself.</w:t>
        </w:r>
      </w:ins>
    </w:p>
    <w:p w14:paraId="3B725795" w14:textId="77777777" w:rsidR="00715727" w:rsidRPr="006A5628" w:rsidDel="00A66C57" w:rsidRDefault="00715727" w:rsidP="00FE4033">
      <w:pPr>
        <w:jc w:val="both"/>
        <w:rPr>
          <w:del w:id="154" w:author="Matthew" w:date="2020-11-12T23:21:00Z"/>
          <w:rFonts w:ascii="Times New Roman" w:eastAsia="Times New Roman" w:hAnsi="Times New Roman" w:cs="Times New Roman"/>
          <w:color w:val="000000" w:themeColor="text1"/>
        </w:rPr>
      </w:pPr>
    </w:p>
    <w:p w14:paraId="2C96D2DC" w14:textId="457C2736" w:rsidR="00715727" w:rsidRPr="006A5628" w:rsidDel="00A66C57" w:rsidRDefault="003845D4" w:rsidP="00FE4033">
      <w:pPr>
        <w:jc w:val="both"/>
        <w:rPr>
          <w:del w:id="155" w:author="Matthew" w:date="2020-11-12T23:21:00Z"/>
          <w:rFonts w:ascii="Times New Roman" w:eastAsia="Times New Roman" w:hAnsi="Times New Roman" w:cs="Times New Roman"/>
          <w:color w:val="000000" w:themeColor="text1"/>
          <w:highlight w:val="yellow"/>
        </w:rPr>
      </w:pPr>
      <w:del w:id="156" w:author="Matthew" w:date="2020-11-12T23:21:00Z">
        <w:r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One day, I </w:delText>
        </w:r>
        <w:r w:rsidR="00E17745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>had a</w:delText>
        </w:r>
        <w:r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 </w:delText>
        </w:r>
        <w:r w:rsidR="00D125A9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>big</w:delText>
        </w:r>
        <w:r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 goal.</w:delText>
        </w:r>
        <w:r w:rsidR="0075236B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 </w:delText>
        </w:r>
        <w:r w:rsidR="00660C3E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>Too big for</w:delText>
        </w:r>
        <w:r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 a girl who couldn’t stay focus</w:delText>
        </w:r>
        <w:r w:rsidR="0075236B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>ed</w:delText>
        </w:r>
        <w:r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 on anything for more than ten minutes at a time</w:delText>
        </w:r>
        <w:r w:rsidR="00660C3E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: </w:delText>
        </w:r>
        <w:r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to win an international piano competition. </w:delText>
        </w:r>
        <w:r w:rsidR="00D125A9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>Winning that competition ha</w:delText>
        </w:r>
        <w:r w:rsidR="00DB0AEA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>d</w:delText>
        </w:r>
        <w:r w:rsidR="00D125A9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 been my dream</w:delText>
        </w:r>
        <w:r w:rsidR="00DB0AEA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 ever</w:delText>
        </w:r>
        <w:r w:rsidR="00D125A9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 since I started playing piano.</w:delText>
        </w:r>
        <w:r w:rsidR="005D45C9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 I was scared by the thought,</w:delText>
        </w:r>
        <w:r w:rsidR="00D125A9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 </w:delText>
        </w:r>
        <w:r w:rsidR="00E6363E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but I kept in mind to just focus on my next step, be persistent, and forget about how big the dream </w:delText>
        </w:r>
      </w:del>
      <w:del w:id="157" w:author="Matthew" w:date="2020-11-12T21:10:00Z">
        <w:r w:rsidR="00E6363E" w:rsidDel="005D27AA">
          <w:rPr>
            <w:rFonts w:ascii="Times New Roman" w:eastAsia="Times New Roman" w:hAnsi="Times New Roman" w:cs="Times New Roman"/>
            <w:color w:val="000000" w:themeColor="text1"/>
          </w:rPr>
          <w:delText>is</w:delText>
        </w:r>
      </w:del>
      <w:del w:id="158" w:author="Matthew" w:date="2020-11-12T23:21:00Z">
        <w:r w:rsidR="00E408EA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>.</w:delText>
        </w:r>
        <w:r w:rsidR="00D504F4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 I had one month left to practice. So for the next 30 days, no matter what time, I was always on the piano</w:delText>
        </w:r>
        <w:r w:rsidR="003B7ADB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>. Bar per bar, page</w:delText>
        </w:r>
      </w:del>
      <w:del w:id="159" w:author="Matthew" w:date="2020-11-12T21:10:00Z">
        <w:r w:rsidR="003B7ADB" w:rsidRPr="006A5628" w:rsidDel="005D27AA">
          <w:rPr>
            <w:rFonts w:ascii="Times New Roman" w:eastAsia="Times New Roman" w:hAnsi="Times New Roman" w:cs="Times New Roman"/>
            <w:color w:val="000000" w:themeColor="text1"/>
          </w:rPr>
          <w:delText>s</w:delText>
        </w:r>
      </w:del>
      <w:del w:id="160" w:author="Matthew" w:date="2020-11-12T23:21:00Z">
        <w:r w:rsidR="003B7ADB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 per page</w:delText>
        </w:r>
      </w:del>
      <w:del w:id="161" w:author="Matthew" w:date="2020-11-12T21:10:00Z">
        <w:r w:rsidR="003B7ADB" w:rsidRPr="006A5628" w:rsidDel="005D27AA">
          <w:rPr>
            <w:rFonts w:ascii="Times New Roman" w:eastAsia="Times New Roman" w:hAnsi="Times New Roman" w:cs="Times New Roman"/>
            <w:color w:val="000000" w:themeColor="text1"/>
          </w:rPr>
          <w:delText>s</w:delText>
        </w:r>
      </w:del>
      <w:del w:id="162" w:author="Matthew" w:date="2020-11-12T23:21:00Z">
        <w:r w:rsidR="003B7ADB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 </w:delText>
        </w:r>
        <w:r w:rsidR="00D504F4"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>at a time.</w:delText>
        </w:r>
      </w:del>
    </w:p>
    <w:p w14:paraId="01091D4E" w14:textId="77777777" w:rsidR="003B7ADB" w:rsidRPr="006A5628" w:rsidRDefault="003B7ADB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5B5DD13" w14:textId="19656789" w:rsidR="003B7ADB" w:rsidRPr="00B035DB" w:rsidRDefault="003B7ADB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del w:id="163" w:author="Matthew" w:date="2020-11-12T23:27:00Z">
        <w:r w:rsidRPr="006A5628" w:rsidDel="00A66C57">
          <w:rPr>
            <w:rFonts w:ascii="Times New Roman" w:eastAsia="Times New Roman" w:hAnsi="Times New Roman" w:cs="Times New Roman"/>
            <w:color w:val="000000" w:themeColor="text1"/>
          </w:rPr>
          <w:delText>In 20</w:delText>
        </w:r>
        <w:r w:rsidR="001926F8" w:rsidDel="00A66C57">
          <w:rPr>
            <w:rFonts w:ascii="Times New Roman" w:eastAsia="Times New Roman" w:hAnsi="Times New Roman" w:cs="Times New Roman"/>
            <w:color w:val="000000" w:themeColor="text1"/>
          </w:rPr>
          <w:delText>18</w:delText>
        </w:r>
      </w:del>
      <w:ins w:id="164" w:author="Matthew" w:date="2020-11-12T23:27:00Z">
        <w:r w:rsidR="00A66C57">
          <w:rPr>
            <w:rFonts w:ascii="Times New Roman" w:eastAsia="Times New Roman" w:hAnsi="Times New Roman" w:cs="Times New Roman"/>
            <w:color w:val="000000" w:themeColor="text1"/>
          </w:rPr>
          <w:t xml:space="preserve">2018 was a momentous year for me. </w:t>
        </w:r>
      </w:ins>
      <w:ins w:id="165" w:author="Matthew" w:date="2020-11-12T23:28:00Z">
        <w:r w:rsidR="00A66C57">
          <w:rPr>
            <w:rFonts w:ascii="Times New Roman" w:eastAsia="Times New Roman" w:hAnsi="Times New Roman" w:cs="Times New Roman"/>
            <w:color w:val="000000" w:themeColor="text1"/>
          </w:rPr>
          <w:t>It would be a lie to say I wasn’t ecstatic when</w:t>
        </w:r>
      </w:ins>
      <w:r w:rsidRPr="00B035DB">
        <w:rPr>
          <w:rFonts w:ascii="Times New Roman" w:eastAsia="Times New Roman" w:hAnsi="Times New Roman" w:cs="Times New Roman"/>
          <w:color w:val="000000" w:themeColor="text1"/>
        </w:rPr>
        <w:t xml:space="preserve"> I received the gold award </w:t>
      </w:r>
      <w:ins w:id="166" w:author="Matthew" w:date="2020-11-12T23:29:00Z">
        <w:r w:rsidR="00A66C57">
          <w:rPr>
            <w:rFonts w:ascii="Times New Roman" w:eastAsia="Times New Roman" w:hAnsi="Times New Roman" w:cs="Times New Roman"/>
            <w:color w:val="000000" w:themeColor="text1"/>
          </w:rPr>
          <w:t xml:space="preserve">on the </w:t>
        </w:r>
      </w:ins>
      <w:del w:id="167" w:author="Matthew" w:date="2020-11-12T23:29:00Z">
        <w:r w:rsidRPr="00B035DB" w:rsidDel="00A66C57">
          <w:rPr>
            <w:rFonts w:ascii="Times New Roman" w:eastAsia="Times New Roman" w:hAnsi="Times New Roman" w:cs="Times New Roman"/>
            <w:color w:val="000000" w:themeColor="text1"/>
          </w:rPr>
          <w:delText xml:space="preserve">in </w:delText>
        </w:r>
      </w:del>
      <w:r w:rsidRPr="00B035DB">
        <w:rPr>
          <w:rFonts w:ascii="Times New Roman" w:eastAsia="Times New Roman" w:hAnsi="Times New Roman" w:cs="Times New Roman"/>
          <w:color w:val="000000" w:themeColor="text1"/>
        </w:rPr>
        <w:t xml:space="preserve">Ars Nova Piano Competition in Singapore. </w:t>
      </w:r>
      <w:ins w:id="168" w:author="Matthew" w:date="2020-11-12T23:29:00Z">
        <w:r w:rsidR="00A66C57">
          <w:rPr>
            <w:rFonts w:ascii="Times New Roman" w:eastAsia="Times New Roman" w:hAnsi="Times New Roman" w:cs="Times New Roman"/>
            <w:color w:val="000000" w:themeColor="text1"/>
          </w:rPr>
          <w:t xml:space="preserve">Yet it was </w:t>
        </w:r>
        <w:r w:rsidR="001E4685">
          <w:rPr>
            <w:rFonts w:ascii="Times New Roman" w:eastAsia="Times New Roman" w:hAnsi="Times New Roman" w:cs="Times New Roman"/>
            <w:color w:val="000000" w:themeColor="text1"/>
          </w:rPr>
          <w:t xml:space="preserve">more so about the </w:t>
        </w:r>
      </w:ins>
      <w:ins w:id="169" w:author="Matthew" w:date="2020-11-12T23:30:00Z">
        <w:r w:rsidR="001E4685">
          <w:rPr>
            <w:rFonts w:ascii="Times New Roman" w:eastAsia="Times New Roman" w:hAnsi="Times New Roman" w:cs="Times New Roman"/>
            <w:color w:val="000000" w:themeColor="text1"/>
          </w:rPr>
          <w:t>justification of braving myself out of the norm</w:t>
        </w:r>
      </w:ins>
      <w:ins w:id="170" w:author="Matthew" w:date="2020-11-12T23:31:00Z">
        <w:r w:rsidR="001E4685">
          <w:rPr>
            <w:rFonts w:ascii="Times New Roman" w:eastAsia="Times New Roman" w:hAnsi="Times New Roman" w:cs="Times New Roman"/>
            <w:color w:val="000000" w:themeColor="text1"/>
          </w:rPr>
          <w:t>.</w:t>
        </w:r>
      </w:ins>
      <w:ins w:id="171" w:author="Matthew" w:date="2020-11-12T23:30:00Z">
        <w:r w:rsidR="001E4685">
          <w:rPr>
            <w:rFonts w:ascii="Times New Roman" w:eastAsia="Times New Roman" w:hAnsi="Times New Roman" w:cs="Times New Roman"/>
            <w:color w:val="000000" w:themeColor="text1"/>
          </w:rPr>
          <w:t xml:space="preserve"> </w:t>
        </w:r>
      </w:ins>
      <w:r w:rsidR="00247C23" w:rsidRPr="00B035DB">
        <w:rPr>
          <w:rFonts w:ascii="Times New Roman" w:eastAsia="Times New Roman" w:hAnsi="Times New Roman" w:cs="Times New Roman"/>
          <w:color w:val="000000" w:themeColor="text1"/>
        </w:rPr>
        <w:t>Competing</w:t>
      </w:r>
      <w:r w:rsidR="001E4B97" w:rsidRPr="00B035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del w:id="172" w:author="Matthew" w:date="2020-11-12T23:33:00Z">
        <w:r w:rsidR="001E4B97" w:rsidRPr="00B035DB" w:rsidDel="001E4685">
          <w:rPr>
            <w:rFonts w:ascii="Times New Roman" w:eastAsia="Times New Roman" w:hAnsi="Times New Roman" w:cs="Times New Roman"/>
            <w:color w:val="000000" w:themeColor="text1"/>
          </w:rPr>
          <w:delText xml:space="preserve">with </w:delText>
        </w:r>
      </w:del>
      <w:del w:id="173" w:author="Matthew" w:date="2020-11-12T23:32:00Z">
        <w:r w:rsidR="001E4B97" w:rsidRPr="00B035DB" w:rsidDel="001E4685">
          <w:rPr>
            <w:rFonts w:ascii="Times New Roman" w:eastAsia="Times New Roman" w:hAnsi="Times New Roman" w:cs="Times New Roman"/>
            <w:color w:val="000000" w:themeColor="text1"/>
          </w:rPr>
          <w:delText>hundreds of talented teenagers around the world</w:delText>
        </w:r>
      </w:del>
      <w:del w:id="174" w:author="Matthew" w:date="2020-11-12T23:33:00Z">
        <w:r w:rsidR="0075236B" w:rsidRPr="00B035DB" w:rsidDel="001E4685">
          <w:rPr>
            <w:rFonts w:ascii="Times New Roman" w:eastAsia="Times New Roman" w:hAnsi="Times New Roman" w:cs="Times New Roman"/>
            <w:color w:val="000000" w:themeColor="text1"/>
          </w:rPr>
          <w:delText xml:space="preserve"> </w:delText>
        </w:r>
      </w:del>
      <w:ins w:id="175" w:author="Matthew" w:date="2020-11-12T23:33:00Z">
        <w:r w:rsidR="001E4685">
          <w:rPr>
            <w:rFonts w:ascii="Times New Roman" w:eastAsia="Times New Roman" w:hAnsi="Times New Roman" w:cs="Times New Roman"/>
            <w:color w:val="000000" w:themeColor="text1"/>
          </w:rPr>
          <w:t xml:space="preserve">heads on with my classmates </w:t>
        </w:r>
      </w:ins>
      <w:r w:rsidR="00247C23" w:rsidRPr="00B035DB">
        <w:rPr>
          <w:rFonts w:ascii="Times New Roman" w:eastAsia="Times New Roman" w:hAnsi="Times New Roman" w:cs="Times New Roman"/>
          <w:color w:val="000000" w:themeColor="text1"/>
        </w:rPr>
        <w:t xml:space="preserve">seemed </w:t>
      </w:r>
      <w:del w:id="176" w:author="Matthew" w:date="2020-11-12T23:32:00Z">
        <w:r w:rsidR="00247C23" w:rsidRPr="00B035DB" w:rsidDel="001E4685">
          <w:rPr>
            <w:rFonts w:ascii="Times New Roman" w:eastAsia="Times New Roman" w:hAnsi="Times New Roman" w:cs="Times New Roman"/>
            <w:color w:val="000000" w:themeColor="text1"/>
          </w:rPr>
          <w:delText>impossible</w:delText>
        </w:r>
        <w:r w:rsidR="0075236B" w:rsidRPr="00B035DB" w:rsidDel="001E4685">
          <w:rPr>
            <w:rFonts w:ascii="Times New Roman" w:eastAsia="Times New Roman" w:hAnsi="Times New Roman" w:cs="Times New Roman"/>
            <w:color w:val="000000" w:themeColor="text1"/>
          </w:rPr>
          <w:delText xml:space="preserve"> when we look</w:delText>
        </w:r>
      </w:del>
      <w:ins w:id="177" w:author="Matthew" w:date="2020-11-12T23:32:00Z">
        <w:r w:rsidR="001E4685">
          <w:rPr>
            <w:rFonts w:ascii="Times New Roman" w:eastAsia="Times New Roman" w:hAnsi="Times New Roman" w:cs="Times New Roman"/>
            <w:color w:val="000000" w:themeColor="text1"/>
          </w:rPr>
          <w:t xml:space="preserve">out </w:t>
        </w:r>
      </w:ins>
      <w:ins w:id="178" w:author="Matthew" w:date="2020-11-12T23:33:00Z">
        <w:r w:rsidR="001E4685">
          <w:rPr>
            <w:rFonts w:ascii="Times New Roman" w:eastAsia="Times New Roman" w:hAnsi="Times New Roman" w:cs="Times New Roman"/>
            <w:color w:val="000000" w:themeColor="text1"/>
          </w:rPr>
          <w:t>of reach when viewed</w:t>
        </w:r>
      </w:ins>
      <w:r w:rsidR="0075236B" w:rsidRPr="00B035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del w:id="179" w:author="Matthew" w:date="2020-11-12T23:33:00Z">
        <w:r w:rsidR="0075236B" w:rsidRPr="00B035DB" w:rsidDel="001E4685">
          <w:rPr>
            <w:rFonts w:ascii="Times New Roman" w:eastAsia="Times New Roman" w:hAnsi="Times New Roman" w:cs="Times New Roman"/>
            <w:color w:val="000000" w:themeColor="text1"/>
          </w:rPr>
          <w:delText xml:space="preserve">at it </w:delText>
        </w:r>
      </w:del>
      <w:r w:rsidR="0075236B" w:rsidRPr="00B035DB">
        <w:rPr>
          <w:rFonts w:ascii="Times New Roman" w:eastAsia="Times New Roman" w:hAnsi="Times New Roman" w:cs="Times New Roman"/>
          <w:color w:val="000000" w:themeColor="text1"/>
        </w:rPr>
        <w:t xml:space="preserve">from where I was sitting a few years </w:t>
      </w:r>
      <w:del w:id="180" w:author="Matthew" w:date="2020-11-12T23:33:00Z">
        <w:r w:rsidR="0075236B" w:rsidRPr="00B035DB" w:rsidDel="001E4685">
          <w:rPr>
            <w:rFonts w:ascii="Times New Roman" w:eastAsia="Times New Roman" w:hAnsi="Times New Roman" w:cs="Times New Roman"/>
            <w:color w:val="000000" w:themeColor="text1"/>
          </w:rPr>
          <w:delText>ago</w:delText>
        </w:r>
      </w:del>
      <w:ins w:id="181" w:author="Matthew" w:date="2020-11-12T23:33:00Z">
        <w:r w:rsidR="001E4685">
          <w:rPr>
            <w:rFonts w:ascii="Times New Roman" w:eastAsia="Times New Roman" w:hAnsi="Times New Roman" w:cs="Times New Roman"/>
            <w:color w:val="000000" w:themeColor="text1"/>
          </w:rPr>
          <w:t>back</w:t>
        </w:r>
      </w:ins>
      <w:r w:rsidR="00247C23" w:rsidRPr="00B035D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del w:id="182" w:author="Matthew" w:date="2020-11-12T23:34:00Z">
        <w:r w:rsidR="0075236B" w:rsidRPr="00B035DB" w:rsidDel="001E4685">
          <w:rPr>
            <w:rFonts w:ascii="Times New Roman" w:eastAsia="Times New Roman" w:hAnsi="Times New Roman" w:cs="Times New Roman"/>
            <w:color w:val="000000" w:themeColor="text1"/>
          </w:rPr>
          <w:delText>but this ordinary girl</w:delText>
        </w:r>
        <w:r w:rsidR="00247C23" w:rsidRPr="00B035DB" w:rsidDel="001E4685">
          <w:rPr>
            <w:rFonts w:ascii="Times New Roman" w:eastAsia="Times New Roman" w:hAnsi="Times New Roman" w:cs="Times New Roman"/>
            <w:color w:val="000000" w:themeColor="text1"/>
          </w:rPr>
          <w:delText xml:space="preserve"> made it</w:delText>
        </w:r>
      </w:del>
      <w:ins w:id="183" w:author="Matthew" w:date="2020-11-12T23:34:00Z">
        <w:r w:rsidR="001E4685">
          <w:rPr>
            <w:rFonts w:ascii="Times New Roman" w:eastAsia="Times New Roman" w:hAnsi="Times New Roman" w:cs="Times New Roman"/>
            <w:color w:val="000000" w:themeColor="text1"/>
          </w:rPr>
          <w:t xml:space="preserve">let alone </w:t>
        </w:r>
        <w:r w:rsidR="001E4685" w:rsidRPr="00B035DB">
          <w:rPr>
            <w:rFonts w:ascii="Times New Roman" w:eastAsia="Times New Roman" w:hAnsi="Times New Roman" w:cs="Times New Roman"/>
            <w:color w:val="000000" w:themeColor="text1"/>
          </w:rPr>
          <w:t xml:space="preserve">with </w:t>
        </w:r>
        <w:r w:rsidR="001E4685">
          <w:rPr>
            <w:rFonts w:ascii="Times New Roman" w:eastAsia="Times New Roman" w:hAnsi="Times New Roman" w:cs="Times New Roman"/>
            <w:color w:val="000000" w:themeColor="text1"/>
          </w:rPr>
          <w:t xml:space="preserve">the world’s </w:t>
        </w:r>
      </w:ins>
      <w:ins w:id="184" w:author="Matthew" w:date="2020-11-12T23:35:00Z">
        <w:r w:rsidR="001E4685">
          <w:rPr>
            <w:rFonts w:ascii="Times New Roman" w:eastAsia="Times New Roman" w:hAnsi="Times New Roman" w:cs="Times New Roman"/>
            <w:i/>
            <w:iCs/>
            <w:color w:val="000000" w:themeColor="text1"/>
          </w:rPr>
          <w:t>crème de la crème</w:t>
        </w:r>
        <w:r w:rsidR="001E4685">
          <w:rPr>
            <w:rFonts w:ascii="Times New Roman" w:eastAsia="Times New Roman" w:hAnsi="Times New Roman" w:cs="Times New Roman"/>
            <w:color w:val="000000" w:themeColor="text1"/>
          </w:rPr>
          <w:t xml:space="preserve"> when it comes to</w:t>
        </w:r>
      </w:ins>
      <w:ins w:id="185" w:author="Matthew" w:date="2020-11-12T23:34:00Z">
        <w:r w:rsidR="001E4685">
          <w:rPr>
            <w:rFonts w:ascii="Times New Roman" w:eastAsia="Times New Roman" w:hAnsi="Times New Roman" w:cs="Times New Roman"/>
            <w:color w:val="000000" w:themeColor="text1"/>
          </w:rPr>
          <w:t xml:space="preserve"> aspiring young pianists</w:t>
        </w:r>
      </w:ins>
      <w:r w:rsidR="00247C23" w:rsidRPr="00B035DB">
        <w:rPr>
          <w:rFonts w:ascii="Times New Roman" w:eastAsia="Times New Roman" w:hAnsi="Times New Roman" w:cs="Times New Roman"/>
          <w:color w:val="000000" w:themeColor="text1"/>
        </w:rPr>
        <w:t>.</w:t>
      </w:r>
      <w:del w:id="186" w:author="Matthew" w:date="2020-11-12T23:36:00Z">
        <w:r w:rsidR="00247C23" w:rsidRPr="00B035DB" w:rsidDel="001E4685">
          <w:rPr>
            <w:rFonts w:ascii="Times New Roman" w:eastAsia="Times New Roman" w:hAnsi="Times New Roman" w:cs="Times New Roman"/>
            <w:color w:val="000000" w:themeColor="text1"/>
          </w:rPr>
          <w:delText xml:space="preserve"> </w:delText>
        </w:r>
      </w:del>
      <w:r w:rsidR="001E4B97" w:rsidRPr="00B035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del w:id="187" w:author="Matthew" w:date="2020-11-12T23:36:00Z">
        <w:r w:rsidRPr="00B035DB" w:rsidDel="001E4685">
          <w:rPr>
            <w:rFonts w:ascii="Times New Roman" w:eastAsia="Times New Roman" w:hAnsi="Times New Roman" w:cs="Times New Roman"/>
            <w:color w:val="000000" w:themeColor="text1"/>
          </w:rPr>
          <w:delText>Of course, I couldn’t control the judges to win me</w:delText>
        </w:r>
      </w:del>
      <w:del w:id="188" w:author="Matthew" w:date="2020-11-12T21:11:00Z">
        <w:r w:rsidRPr="00B035DB" w:rsidDel="005D27AA">
          <w:rPr>
            <w:rFonts w:ascii="Times New Roman" w:eastAsia="Times New Roman" w:hAnsi="Times New Roman" w:cs="Times New Roman"/>
            <w:color w:val="000000" w:themeColor="text1"/>
          </w:rPr>
          <w:delText>, but</w:delText>
        </w:r>
      </w:del>
      <w:del w:id="189" w:author="Matthew" w:date="2020-11-12T23:36:00Z">
        <w:r w:rsidRPr="00B035DB" w:rsidDel="001E4685">
          <w:rPr>
            <w:rFonts w:ascii="Times New Roman" w:eastAsia="Times New Roman" w:hAnsi="Times New Roman" w:cs="Times New Roman"/>
            <w:color w:val="000000" w:themeColor="text1"/>
          </w:rPr>
          <w:delText xml:space="preserve"> I could control the tiny little decisions I made correctly along the way in order to increase the probability in favor of me achieving that goal. </w:delText>
        </w:r>
      </w:del>
      <w:ins w:id="190" w:author="Matthew" w:date="2020-11-12T23:36:00Z">
        <w:r w:rsidR="001E4685">
          <w:rPr>
            <w:rFonts w:ascii="Times New Roman" w:eastAsia="Times New Roman" w:hAnsi="Times New Roman" w:cs="Times New Roman"/>
            <w:color w:val="000000" w:themeColor="text1"/>
          </w:rPr>
          <w:t xml:space="preserve">The award </w:t>
        </w:r>
      </w:ins>
      <w:ins w:id="191" w:author="Matthew" w:date="2020-11-12T23:37:00Z">
        <w:r w:rsidR="001E4685">
          <w:rPr>
            <w:rFonts w:ascii="Times New Roman" w:eastAsia="Times New Roman" w:hAnsi="Times New Roman" w:cs="Times New Roman"/>
            <w:color w:val="000000" w:themeColor="text1"/>
          </w:rPr>
          <w:t xml:space="preserve">ultimately symbolizes the power </w:t>
        </w:r>
      </w:ins>
      <w:ins w:id="192" w:author="Matthew" w:date="2020-11-12T23:38:00Z">
        <w:r w:rsidR="001E4685">
          <w:rPr>
            <w:rFonts w:ascii="Times New Roman" w:eastAsia="Times New Roman" w:hAnsi="Times New Roman" w:cs="Times New Roman"/>
            <w:color w:val="000000" w:themeColor="text1"/>
          </w:rPr>
          <w:t>that</w:t>
        </w:r>
      </w:ins>
      <w:ins w:id="193" w:author="Matthew" w:date="2020-11-12T23:37:00Z">
        <w:r w:rsidR="001E4685">
          <w:rPr>
            <w:rFonts w:ascii="Times New Roman" w:eastAsia="Times New Roman" w:hAnsi="Times New Roman" w:cs="Times New Roman"/>
            <w:color w:val="000000" w:themeColor="text1"/>
          </w:rPr>
          <w:t xml:space="preserve"> self-acceptance </w:t>
        </w:r>
      </w:ins>
      <w:ins w:id="194" w:author="Matthew" w:date="2020-11-12T23:38:00Z">
        <w:r w:rsidR="001E4685">
          <w:rPr>
            <w:rFonts w:ascii="Times New Roman" w:eastAsia="Times New Roman" w:hAnsi="Times New Roman" w:cs="Times New Roman"/>
            <w:color w:val="000000" w:themeColor="text1"/>
          </w:rPr>
          <w:t xml:space="preserve">and believing in one’s self </w:t>
        </w:r>
      </w:ins>
      <w:ins w:id="195" w:author="Matthew" w:date="2020-11-12T23:39:00Z">
        <w:r w:rsidR="001E4685">
          <w:rPr>
            <w:rFonts w:ascii="Times New Roman" w:eastAsia="Times New Roman" w:hAnsi="Times New Roman" w:cs="Times New Roman"/>
            <w:color w:val="000000" w:themeColor="text1"/>
          </w:rPr>
          <w:t xml:space="preserve">could bring forth. </w:t>
        </w:r>
      </w:ins>
    </w:p>
    <w:p w14:paraId="7D96A345" w14:textId="77777777" w:rsidR="003B7ADB" w:rsidRPr="00B035DB" w:rsidRDefault="003B7ADB" w:rsidP="00FE403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8C9C951" w14:textId="1FF1CCC9" w:rsidR="00351EDD" w:rsidRDefault="00DB0AEA" w:rsidP="006A5628">
      <w:pPr>
        <w:jc w:val="both"/>
        <w:rPr>
          <w:ins w:id="196" w:author="Matthew" w:date="2020-11-12T23:46:00Z"/>
          <w:rFonts w:ascii="Times New Roman" w:eastAsia="Times New Roman" w:hAnsi="Times New Roman" w:cs="Times New Roman"/>
          <w:color w:val="000000" w:themeColor="text1"/>
        </w:rPr>
      </w:pPr>
      <w:r w:rsidRPr="00B035DB">
        <w:rPr>
          <w:rFonts w:ascii="Times New Roman" w:eastAsia="Times New Roman" w:hAnsi="Times New Roman" w:cs="Times New Roman"/>
          <w:color w:val="000000" w:themeColor="text1"/>
        </w:rPr>
        <w:t xml:space="preserve">I am </w:t>
      </w:r>
      <w:ins w:id="197" w:author="Matthew" w:date="2020-11-12T23:39:00Z">
        <w:r w:rsidR="001E4685">
          <w:rPr>
            <w:rFonts w:ascii="Times New Roman" w:eastAsia="Times New Roman" w:hAnsi="Times New Roman" w:cs="Times New Roman"/>
            <w:color w:val="000000" w:themeColor="text1"/>
          </w:rPr>
          <w:t xml:space="preserve">indeed </w:t>
        </w:r>
      </w:ins>
      <w:r w:rsidRPr="00B035DB">
        <w:rPr>
          <w:rFonts w:ascii="Times New Roman" w:eastAsia="Times New Roman" w:hAnsi="Times New Roman" w:cs="Times New Roman"/>
          <w:color w:val="000000" w:themeColor="text1"/>
        </w:rPr>
        <w:t>still the same</w:t>
      </w:r>
      <w:r w:rsidR="003B7ADB" w:rsidRPr="00B035DB">
        <w:rPr>
          <w:rFonts w:ascii="Times New Roman" w:eastAsia="Times New Roman" w:hAnsi="Times New Roman" w:cs="Times New Roman"/>
          <w:color w:val="000000" w:themeColor="text1"/>
        </w:rPr>
        <w:t xml:space="preserve"> girl who failed </w:t>
      </w:r>
      <w:r w:rsidR="00434459" w:rsidRPr="00B035DB">
        <w:rPr>
          <w:rFonts w:ascii="Times New Roman" w:eastAsia="Times New Roman" w:hAnsi="Times New Roman" w:cs="Times New Roman"/>
          <w:color w:val="000000" w:themeColor="text1"/>
        </w:rPr>
        <w:t>those</w:t>
      </w:r>
      <w:r w:rsidR="003B7ADB" w:rsidRPr="00B035DB">
        <w:rPr>
          <w:rFonts w:ascii="Times New Roman" w:eastAsia="Times New Roman" w:hAnsi="Times New Roman" w:cs="Times New Roman"/>
          <w:color w:val="000000" w:themeColor="text1"/>
        </w:rPr>
        <w:t xml:space="preserve"> piano exams</w:t>
      </w:r>
      <w:r w:rsidRPr="00B035DB">
        <w:rPr>
          <w:rFonts w:ascii="Times New Roman" w:eastAsia="Times New Roman" w:hAnsi="Times New Roman" w:cs="Times New Roman"/>
          <w:color w:val="000000" w:themeColor="text1"/>
        </w:rPr>
        <w:t xml:space="preserve">, who </w:t>
      </w:r>
      <w:r w:rsidR="003B7ADB" w:rsidRPr="00B035DB">
        <w:rPr>
          <w:rFonts w:ascii="Times New Roman" w:eastAsia="Times New Roman" w:hAnsi="Times New Roman" w:cs="Times New Roman"/>
          <w:color w:val="000000" w:themeColor="text1"/>
        </w:rPr>
        <w:t>possess</w:t>
      </w:r>
      <w:r w:rsidR="00ED0B0D" w:rsidRPr="00B035DB">
        <w:rPr>
          <w:rFonts w:ascii="Times New Roman" w:eastAsia="Times New Roman" w:hAnsi="Times New Roman" w:cs="Times New Roman"/>
          <w:color w:val="000000" w:themeColor="text1"/>
        </w:rPr>
        <w:t xml:space="preserve">es no </w:t>
      </w:r>
      <w:r w:rsidRPr="00B035DB">
        <w:rPr>
          <w:rFonts w:ascii="Times New Roman" w:eastAsia="Times New Roman" w:hAnsi="Times New Roman" w:cs="Times New Roman"/>
          <w:color w:val="000000" w:themeColor="text1"/>
        </w:rPr>
        <w:t xml:space="preserve">extraordinary </w:t>
      </w:r>
      <w:r w:rsidR="00ED0B0D" w:rsidRPr="00B035DB">
        <w:rPr>
          <w:rFonts w:ascii="Times New Roman" w:eastAsia="Times New Roman" w:hAnsi="Times New Roman" w:cs="Times New Roman"/>
          <w:color w:val="000000" w:themeColor="text1"/>
        </w:rPr>
        <w:t xml:space="preserve">talent or skill. </w:t>
      </w:r>
      <w:del w:id="198" w:author="Matthew" w:date="2020-11-12T23:40:00Z">
        <w:r w:rsidRPr="00B035DB" w:rsidDel="00100A9C">
          <w:rPr>
            <w:rFonts w:ascii="Times New Roman" w:eastAsia="Times New Roman" w:hAnsi="Times New Roman" w:cs="Times New Roman"/>
            <w:color w:val="000000" w:themeColor="text1"/>
          </w:rPr>
          <w:delText>But I learn</w:delText>
        </w:r>
        <w:r w:rsidR="006A5628" w:rsidDel="00100A9C">
          <w:rPr>
            <w:rFonts w:ascii="Times New Roman" w:eastAsia="Times New Roman" w:hAnsi="Times New Roman" w:cs="Times New Roman"/>
            <w:color w:val="000000" w:themeColor="text1"/>
          </w:rPr>
          <w:delText>ed</w:delText>
        </w:r>
        <w:r w:rsidRPr="00B035DB" w:rsidDel="00100A9C">
          <w:rPr>
            <w:rFonts w:ascii="Times New Roman" w:eastAsia="Times New Roman" w:hAnsi="Times New Roman" w:cs="Times New Roman"/>
            <w:color w:val="000000" w:themeColor="text1"/>
          </w:rPr>
          <w:delText xml:space="preserve"> to do big things and goals by working with what I have</w:delText>
        </w:r>
        <w:r w:rsidR="00405B8A" w:rsidRPr="00B035DB" w:rsidDel="00100A9C">
          <w:rPr>
            <w:rFonts w:ascii="Times New Roman" w:eastAsia="Times New Roman" w:hAnsi="Times New Roman" w:cs="Times New Roman"/>
            <w:color w:val="000000" w:themeColor="text1"/>
          </w:rPr>
          <w:delText>. I focus on what’s in front of me,</w:delText>
        </w:r>
        <w:r w:rsidR="00ED0B0D" w:rsidRPr="00B035DB" w:rsidDel="00100A9C">
          <w:rPr>
            <w:rFonts w:ascii="Times New Roman" w:eastAsia="Times New Roman" w:hAnsi="Times New Roman" w:cs="Times New Roman"/>
            <w:color w:val="000000" w:themeColor="text1"/>
          </w:rPr>
          <w:delText xml:space="preserve"> break them down to the simplest form</w:delText>
        </w:r>
        <w:r w:rsidRPr="00B035DB" w:rsidDel="00100A9C">
          <w:rPr>
            <w:rFonts w:ascii="Times New Roman" w:eastAsia="Times New Roman" w:hAnsi="Times New Roman" w:cs="Times New Roman"/>
            <w:color w:val="000000" w:themeColor="text1"/>
          </w:rPr>
          <w:delText>s</w:delText>
        </w:r>
        <w:r w:rsidR="00ED0B0D" w:rsidRPr="00B035DB" w:rsidDel="00100A9C">
          <w:rPr>
            <w:rFonts w:ascii="Times New Roman" w:eastAsia="Times New Roman" w:hAnsi="Times New Roman" w:cs="Times New Roman"/>
            <w:color w:val="000000" w:themeColor="text1"/>
          </w:rPr>
          <w:delText xml:space="preserve">, and </w:delText>
        </w:r>
        <w:r w:rsidRPr="00B035DB" w:rsidDel="00100A9C">
          <w:rPr>
            <w:rFonts w:ascii="Times New Roman" w:eastAsia="Times New Roman" w:hAnsi="Times New Roman" w:cs="Times New Roman"/>
            <w:color w:val="000000" w:themeColor="text1"/>
          </w:rPr>
          <w:delText>work through it</w:delText>
        </w:r>
        <w:r w:rsidR="004806F4" w:rsidRPr="00B035DB" w:rsidDel="00100A9C">
          <w:rPr>
            <w:rFonts w:ascii="Times New Roman" w:eastAsia="Times New Roman" w:hAnsi="Times New Roman" w:cs="Times New Roman"/>
            <w:color w:val="000000" w:themeColor="text1"/>
          </w:rPr>
          <w:delText>. Little by little, everyday.</w:delText>
        </w:r>
      </w:del>
      <w:ins w:id="199" w:author="Matthew" w:date="2020-11-12T23:41:00Z">
        <w:r w:rsidR="00100A9C">
          <w:rPr>
            <w:rFonts w:ascii="Times New Roman" w:eastAsia="Times New Roman" w:hAnsi="Times New Roman" w:cs="Times New Roman"/>
            <w:color w:val="000000" w:themeColor="text1"/>
          </w:rPr>
          <w:t xml:space="preserve">Yet being able to redefine </w:t>
        </w:r>
      </w:ins>
      <w:ins w:id="200" w:author="Matthew" w:date="2020-11-12T23:42:00Z">
        <w:r w:rsidR="00100A9C">
          <w:rPr>
            <w:rFonts w:ascii="Times New Roman" w:eastAsia="Times New Roman" w:hAnsi="Times New Roman" w:cs="Times New Roman"/>
            <w:color w:val="000000" w:themeColor="text1"/>
          </w:rPr>
          <w:t xml:space="preserve">‘ordinary people’ as </w:t>
        </w:r>
      </w:ins>
      <w:ins w:id="201" w:author="Matthew" w:date="2020-11-12T23:43:00Z">
        <w:r w:rsidR="00100A9C">
          <w:rPr>
            <w:rFonts w:ascii="Times New Roman" w:eastAsia="Times New Roman" w:hAnsi="Times New Roman" w:cs="Times New Roman"/>
            <w:color w:val="000000" w:themeColor="text1"/>
          </w:rPr>
          <w:t>one who</w:t>
        </w:r>
        <w:r w:rsidR="00100A9C" w:rsidRPr="00100A9C">
          <w:rPr>
            <w:rFonts w:ascii="Times New Roman" w:eastAsia="Times New Roman" w:hAnsi="Times New Roman" w:cs="Times New Roman"/>
            <w:color w:val="000000" w:themeColor="text1"/>
          </w:rPr>
          <w:t xml:space="preserve"> </w:t>
        </w:r>
        <w:r w:rsidR="00100A9C">
          <w:rPr>
            <w:rFonts w:ascii="Times New Roman" w:eastAsia="Times New Roman" w:hAnsi="Times New Roman" w:cs="Times New Roman"/>
            <w:color w:val="000000" w:themeColor="text1"/>
          </w:rPr>
          <w:t>and embraces one’s beautiful flaws and turn it into one’s str</w:t>
        </w:r>
      </w:ins>
      <w:ins w:id="202" w:author="Matthew" w:date="2020-11-12T23:44:00Z">
        <w:r w:rsidR="00100A9C">
          <w:rPr>
            <w:rFonts w:ascii="Times New Roman" w:eastAsia="Times New Roman" w:hAnsi="Times New Roman" w:cs="Times New Roman"/>
            <w:color w:val="000000" w:themeColor="text1"/>
          </w:rPr>
          <w:t>ength</w:t>
        </w:r>
      </w:ins>
      <w:ins w:id="203" w:author="Matthew" w:date="2020-11-12T23:45:00Z">
        <w:r w:rsidR="00100A9C">
          <w:rPr>
            <w:rFonts w:ascii="Times New Roman" w:eastAsia="Times New Roman" w:hAnsi="Times New Roman" w:cs="Times New Roman"/>
            <w:color w:val="000000" w:themeColor="text1"/>
          </w:rPr>
          <w:t>…</w:t>
        </w:r>
      </w:ins>
      <w:ins w:id="204" w:author="Matthew" w:date="2020-11-12T23:44:00Z">
        <w:r w:rsidR="00100A9C">
          <w:rPr>
            <w:rFonts w:ascii="Times New Roman" w:eastAsia="Times New Roman" w:hAnsi="Times New Roman" w:cs="Times New Roman"/>
            <w:color w:val="000000" w:themeColor="text1"/>
          </w:rPr>
          <w:t xml:space="preserve"> </w:t>
        </w:r>
      </w:ins>
      <w:ins w:id="205" w:author="Matthew" w:date="2020-11-12T23:45:00Z">
        <w:r w:rsidR="00100A9C">
          <w:rPr>
            <w:rFonts w:ascii="Times New Roman" w:eastAsia="Times New Roman" w:hAnsi="Times New Roman" w:cs="Times New Roman"/>
            <w:color w:val="000000" w:themeColor="text1"/>
          </w:rPr>
          <w:t>was hands</w:t>
        </w:r>
      </w:ins>
      <w:ins w:id="206" w:author="Matthew" w:date="2020-11-12T23:46:00Z">
        <w:r w:rsidR="00100A9C">
          <w:rPr>
            <w:rFonts w:ascii="Times New Roman" w:eastAsia="Times New Roman" w:hAnsi="Times New Roman" w:cs="Times New Roman"/>
            <w:color w:val="000000" w:themeColor="text1"/>
          </w:rPr>
          <w:t xml:space="preserve"> down</w:t>
        </w:r>
      </w:ins>
      <w:ins w:id="207" w:author="Matthew" w:date="2020-11-12T23:44:00Z">
        <w:r w:rsidR="00100A9C">
          <w:rPr>
            <w:rFonts w:ascii="Times New Roman" w:eastAsia="Times New Roman" w:hAnsi="Times New Roman" w:cs="Times New Roman"/>
            <w:color w:val="000000" w:themeColor="text1"/>
          </w:rPr>
          <w:t xml:space="preserve"> my biggest win to </w:t>
        </w:r>
      </w:ins>
      <w:ins w:id="208" w:author="Matthew" w:date="2020-11-12T23:46:00Z">
        <w:r w:rsidR="00100A9C">
          <w:rPr>
            <w:rFonts w:ascii="Times New Roman" w:eastAsia="Times New Roman" w:hAnsi="Times New Roman" w:cs="Times New Roman"/>
            <w:color w:val="000000" w:themeColor="text1"/>
          </w:rPr>
          <w:t>date</w:t>
        </w:r>
      </w:ins>
      <w:ins w:id="209" w:author="Matthew" w:date="2020-11-12T23:44:00Z">
        <w:r w:rsidR="00100A9C">
          <w:rPr>
            <w:rFonts w:ascii="Times New Roman" w:eastAsia="Times New Roman" w:hAnsi="Times New Roman" w:cs="Times New Roman"/>
            <w:color w:val="000000" w:themeColor="text1"/>
          </w:rPr>
          <w:t xml:space="preserve">. </w:t>
        </w:r>
      </w:ins>
      <w:del w:id="210" w:author="Matthew" w:date="2020-11-12T23:42:00Z">
        <w:r w:rsidR="004806F4" w:rsidRPr="00B035DB" w:rsidDel="00100A9C">
          <w:rPr>
            <w:rFonts w:ascii="Times New Roman" w:eastAsia="Times New Roman" w:hAnsi="Times New Roman" w:cs="Times New Roman"/>
            <w:color w:val="000000" w:themeColor="text1"/>
          </w:rPr>
          <w:delText xml:space="preserve"> </w:delText>
        </w:r>
      </w:del>
    </w:p>
    <w:p w14:paraId="1A4A0C8B" w14:textId="5532B97A" w:rsidR="00CD2F71" w:rsidRDefault="00CD2F71" w:rsidP="006A5628">
      <w:pPr>
        <w:jc w:val="both"/>
        <w:rPr>
          <w:ins w:id="211" w:author="Matthew" w:date="2020-11-12T23:46:00Z"/>
          <w:rFonts w:ascii="Times New Roman" w:eastAsia="Times New Roman" w:hAnsi="Times New Roman" w:cs="Times New Roman"/>
          <w:color w:val="000000" w:themeColor="text1"/>
        </w:rPr>
      </w:pPr>
    </w:p>
    <w:p w14:paraId="16025E48" w14:textId="1B91D46B" w:rsidR="00CD2F71" w:rsidRDefault="00CD2F71" w:rsidP="006A5628">
      <w:pPr>
        <w:jc w:val="both"/>
        <w:rPr>
          <w:ins w:id="212" w:author="Matthew" w:date="2020-11-12T23:46:00Z"/>
          <w:rFonts w:ascii="Times New Roman" w:eastAsia="Times New Roman" w:hAnsi="Times New Roman" w:cs="Times New Roman"/>
          <w:color w:val="000000" w:themeColor="text1"/>
        </w:rPr>
      </w:pPr>
    </w:p>
    <w:p w14:paraId="448EDCBF" w14:textId="4BAF1FD2" w:rsidR="00CD2F71" w:rsidRDefault="00CD2F71" w:rsidP="006A5628">
      <w:pPr>
        <w:jc w:val="both"/>
        <w:rPr>
          <w:ins w:id="213" w:author="Matthew" w:date="2020-11-12T23:46:00Z"/>
          <w:rFonts w:ascii="Times New Roman" w:eastAsia="Times New Roman" w:hAnsi="Times New Roman" w:cs="Times New Roman"/>
          <w:color w:val="000000" w:themeColor="text1"/>
        </w:rPr>
      </w:pPr>
    </w:p>
    <w:p w14:paraId="1864A0BF" w14:textId="3299DF21" w:rsidR="00CD2F71" w:rsidRDefault="00CD2F71" w:rsidP="006A5628">
      <w:pPr>
        <w:jc w:val="both"/>
        <w:rPr>
          <w:ins w:id="214" w:author="Matthew" w:date="2020-11-12T23:46:00Z"/>
          <w:rFonts w:ascii="Times New Roman" w:eastAsia="Times New Roman" w:hAnsi="Times New Roman" w:cs="Times New Roman"/>
          <w:color w:val="000000" w:themeColor="text1"/>
        </w:rPr>
      </w:pPr>
    </w:p>
    <w:p w14:paraId="5411C5AF" w14:textId="19B326D8" w:rsidR="00CD2F71" w:rsidRDefault="00CD2F71" w:rsidP="006A5628">
      <w:pPr>
        <w:jc w:val="both"/>
        <w:rPr>
          <w:ins w:id="215" w:author="Matthew" w:date="2020-11-12T23:46:00Z"/>
          <w:rFonts w:ascii="Times New Roman" w:eastAsia="Times New Roman" w:hAnsi="Times New Roman" w:cs="Times New Roman"/>
          <w:color w:val="000000" w:themeColor="text1"/>
        </w:rPr>
      </w:pPr>
    </w:p>
    <w:p w14:paraId="08E5D9F4" w14:textId="79F05E7F" w:rsidR="00CD2F71" w:rsidRDefault="00CD2F71" w:rsidP="006A5628">
      <w:pPr>
        <w:jc w:val="both"/>
        <w:rPr>
          <w:ins w:id="216" w:author="Matthew" w:date="2020-11-12T23:47:00Z"/>
          <w:rFonts w:ascii="Times New Roman" w:eastAsia="Times New Roman" w:hAnsi="Times New Roman" w:cs="Times New Roman"/>
          <w:i/>
          <w:iCs/>
          <w:color w:val="000000" w:themeColor="text1"/>
        </w:rPr>
      </w:pPr>
      <w:ins w:id="217" w:author="Matthew" w:date="2020-11-12T23:47:00Z">
        <w:r>
          <w:rPr>
            <w:rFonts w:ascii="Times New Roman" w:eastAsia="Times New Roman" w:hAnsi="Times New Roman" w:cs="Times New Roman"/>
            <w:i/>
            <w:iCs/>
            <w:color w:val="000000" w:themeColor="text1"/>
          </w:rPr>
          <w:t>Hi Moni</w:t>
        </w:r>
      </w:ins>
      <w:ins w:id="218" w:author="Matthew" w:date="2020-11-12T23:59:00Z">
        <w:r w:rsidR="00B32D11">
          <w:rPr>
            <w:rFonts w:ascii="Times New Roman" w:eastAsia="Times New Roman" w:hAnsi="Times New Roman" w:cs="Times New Roman"/>
            <w:i/>
            <w:iCs/>
            <w:color w:val="000000" w:themeColor="text1"/>
          </w:rPr>
          <w:t>k</w:t>
        </w:r>
      </w:ins>
      <w:ins w:id="219" w:author="Matthew" w:date="2020-11-12T23:47:00Z">
        <w:r>
          <w:rPr>
            <w:rFonts w:ascii="Times New Roman" w:eastAsia="Times New Roman" w:hAnsi="Times New Roman" w:cs="Times New Roman"/>
            <w:i/>
            <w:iCs/>
            <w:color w:val="000000" w:themeColor="text1"/>
          </w:rPr>
          <w:t>a!</w:t>
        </w:r>
      </w:ins>
    </w:p>
    <w:p w14:paraId="24FB4071" w14:textId="2758F938" w:rsidR="00CD2F71" w:rsidRDefault="00CD2F71" w:rsidP="006A5628">
      <w:pPr>
        <w:jc w:val="both"/>
        <w:rPr>
          <w:ins w:id="220" w:author="Matthew" w:date="2020-11-12T23:47:00Z"/>
          <w:rFonts w:ascii="Times New Roman" w:eastAsia="Times New Roman" w:hAnsi="Times New Roman" w:cs="Times New Roman"/>
          <w:i/>
          <w:iCs/>
          <w:color w:val="000000" w:themeColor="text1"/>
        </w:rPr>
      </w:pPr>
    </w:p>
    <w:p w14:paraId="1B5D9657" w14:textId="03FD6CAD" w:rsidR="00CD2F71" w:rsidRDefault="00CD2F71" w:rsidP="006A5628">
      <w:pPr>
        <w:jc w:val="both"/>
        <w:rPr>
          <w:ins w:id="221" w:author="Matthew" w:date="2020-11-12T23:52:00Z"/>
          <w:rFonts w:ascii="Times New Roman" w:eastAsia="Times New Roman" w:hAnsi="Times New Roman" w:cs="Times New Roman"/>
          <w:i/>
          <w:iCs/>
          <w:color w:val="000000" w:themeColor="text1"/>
        </w:rPr>
      </w:pPr>
      <w:ins w:id="222" w:author="Matthew" w:date="2020-11-12T23:47:00Z">
        <w:r>
          <w:rPr>
            <w:rFonts w:ascii="Times New Roman" w:eastAsia="Times New Roman" w:hAnsi="Times New Roman" w:cs="Times New Roman"/>
            <w:i/>
            <w:iCs/>
            <w:color w:val="000000" w:themeColor="text1"/>
          </w:rPr>
          <w:t xml:space="preserve">Thank you for sharing </w:t>
        </w:r>
      </w:ins>
      <w:ins w:id="223" w:author="Matthew" w:date="2020-11-12T23:48:00Z">
        <w:r>
          <w:rPr>
            <w:rFonts w:ascii="Times New Roman" w:eastAsia="Times New Roman" w:hAnsi="Times New Roman" w:cs="Times New Roman"/>
            <w:i/>
            <w:iCs/>
            <w:color w:val="000000" w:themeColor="text1"/>
          </w:rPr>
          <w:t xml:space="preserve">your personal journey </w:t>
        </w:r>
      </w:ins>
      <w:ins w:id="224" w:author="Matthew" w:date="2020-11-12T23:49:00Z">
        <w:r>
          <w:rPr>
            <w:rFonts w:ascii="Times New Roman" w:eastAsia="Times New Roman" w:hAnsi="Times New Roman" w:cs="Times New Roman"/>
            <w:i/>
            <w:iCs/>
            <w:color w:val="000000" w:themeColor="text1"/>
          </w:rPr>
          <w:t xml:space="preserve">under the beautifully interwoven piano competition setting. </w:t>
        </w:r>
        <w:r w:rsidR="00757A72">
          <w:rPr>
            <w:rFonts w:ascii="Times New Roman" w:eastAsia="Times New Roman" w:hAnsi="Times New Roman" w:cs="Times New Roman"/>
            <w:i/>
            <w:iCs/>
            <w:color w:val="000000" w:themeColor="text1"/>
          </w:rPr>
          <w:t>I th</w:t>
        </w:r>
      </w:ins>
      <w:ins w:id="225" w:author="Matthew" w:date="2020-11-12T23:50:00Z">
        <w:r w:rsidR="00757A72">
          <w:rPr>
            <w:rFonts w:ascii="Times New Roman" w:eastAsia="Times New Roman" w:hAnsi="Times New Roman" w:cs="Times New Roman"/>
            <w:i/>
            <w:iCs/>
            <w:color w:val="000000" w:themeColor="text1"/>
          </w:rPr>
          <w:t xml:space="preserve">ink the thought process that is truly the soul of this piece is inspiring, but </w:t>
        </w:r>
      </w:ins>
      <w:ins w:id="226" w:author="Matthew" w:date="2020-11-12T23:51:00Z">
        <w:r w:rsidR="00757A72">
          <w:rPr>
            <w:rFonts w:ascii="Times New Roman" w:eastAsia="Times New Roman" w:hAnsi="Times New Roman" w:cs="Times New Roman"/>
            <w:i/>
            <w:iCs/>
            <w:color w:val="000000" w:themeColor="text1"/>
          </w:rPr>
          <w:t xml:space="preserve">as a reader I was yearning for the vulnerability aspect that is raw and deep down true to yourself. That’s why </w:t>
        </w:r>
      </w:ins>
      <w:ins w:id="227" w:author="Matthew" w:date="2020-11-12T23:52:00Z">
        <w:r w:rsidR="00757A72">
          <w:rPr>
            <w:rFonts w:ascii="Times New Roman" w:eastAsia="Times New Roman" w:hAnsi="Times New Roman" w:cs="Times New Roman"/>
            <w:i/>
            <w:iCs/>
            <w:color w:val="000000" w:themeColor="text1"/>
          </w:rPr>
          <w:t>this edit came about.</w:t>
        </w:r>
      </w:ins>
    </w:p>
    <w:p w14:paraId="2C3EEE15" w14:textId="638A8A76" w:rsidR="00757A72" w:rsidRDefault="00757A72" w:rsidP="006A5628">
      <w:pPr>
        <w:jc w:val="both"/>
        <w:rPr>
          <w:ins w:id="228" w:author="Matthew" w:date="2020-11-12T23:52:00Z"/>
          <w:rFonts w:ascii="Times New Roman" w:eastAsia="Times New Roman" w:hAnsi="Times New Roman" w:cs="Times New Roman"/>
          <w:i/>
          <w:iCs/>
          <w:color w:val="000000" w:themeColor="text1"/>
        </w:rPr>
      </w:pPr>
    </w:p>
    <w:p w14:paraId="54EEABD4" w14:textId="18ACB9D1" w:rsidR="00757A72" w:rsidRDefault="00757A72" w:rsidP="006A5628">
      <w:pPr>
        <w:jc w:val="both"/>
        <w:rPr>
          <w:ins w:id="229" w:author="Matthew" w:date="2020-11-12T23:53:00Z"/>
          <w:rFonts w:ascii="Times New Roman" w:eastAsia="Times New Roman" w:hAnsi="Times New Roman" w:cs="Times New Roman"/>
          <w:i/>
          <w:iCs/>
          <w:color w:val="000000" w:themeColor="text1"/>
        </w:rPr>
      </w:pPr>
      <w:ins w:id="230" w:author="Matthew" w:date="2020-11-12T23:52:00Z">
        <w:r>
          <w:rPr>
            <w:rFonts w:ascii="Times New Roman" w:eastAsia="Times New Roman" w:hAnsi="Times New Roman" w:cs="Times New Roman"/>
            <w:i/>
            <w:iCs/>
            <w:color w:val="000000" w:themeColor="text1"/>
          </w:rPr>
          <w:t>Perhaps just a little extra elaboration on the above-highlighted comment on your “turning point” would be awesome.</w:t>
        </w:r>
      </w:ins>
      <w:ins w:id="231" w:author="Matthew" w:date="2020-11-12T23:53:00Z">
        <w:r>
          <w:rPr>
            <w:rFonts w:ascii="Times New Roman" w:eastAsia="Times New Roman" w:hAnsi="Times New Roman" w:cs="Times New Roman"/>
            <w:i/>
            <w:iCs/>
            <w:color w:val="000000" w:themeColor="text1"/>
          </w:rPr>
          <w:t xml:space="preserve"> At any rate, </w:t>
        </w:r>
        <w:r w:rsidR="00C20CDA">
          <w:rPr>
            <w:rFonts w:ascii="Times New Roman" w:eastAsia="Times New Roman" w:hAnsi="Times New Roman" w:cs="Times New Roman"/>
            <w:i/>
            <w:iCs/>
            <w:color w:val="000000" w:themeColor="text1"/>
          </w:rPr>
          <w:t>great</w:t>
        </w:r>
        <w:r>
          <w:rPr>
            <w:rFonts w:ascii="Times New Roman" w:eastAsia="Times New Roman" w:hAnsi="Times New Roman" w:cs="Times New Roman"/>
            <w:i/>
            <w:iCs/>
            <w:color w:val="000000" w:themeColor="text1"/>
          </w:rPr>
          <w:t xml:space="preserve"> job and I wish you the best of luck in your admissions application!</w:t>
        </w:r>
      </w:ins>
    </w:p>
    <w:p w14:paraId="06711CD5" w14:textId="43773C9B" w:rsidR="00757A72" w:rsidRDefault="00757A72" w:rsidP="006A5628">
      <w:pPr>
        <w:jc w:val="both"/>
        <w:rPr>
          <w:ins w:id="232" w:author="Matthew" w:date="2020-11-12T23:53:00Z"/>
          <w:rFonts w:ascii="Times New Roman" w:eastAsia="Times New Roman" w:hAnsi="Times New Roman" w:cs="Times New Roman"/>
          <w:i/>
          <w:iCs/>
          <w:color w:val="000000" w:themeColor="text1"/>
        </w:rPr>
      </w:pPr>
    </w:p>
    <w:p w14:paraId="505CDC07" w14:textId="6CF995D9" w:rsidR="00757A72" w:rsidRPr="00CD2F71" w:rsidRDefault="00757A72" w:rsidP="006A5628">
      <w:pPr>
        <w:jc w:val="both"/>
        <w:rPr>
          <w:rFonts w:ascii="Times New Roman" w:eastAsia="Times New Roman" w:hAnsi="Times New Roman" w:cs="Times New Roman"/>
          <w:i/>
          <w:iCs/>
          <w:color w:val="000000" w:themeColor="text1"/>
          <w:rPrChange w:id="233" w:author="Matthew" w:date="2020-11-12T23:47:00Z">
            <w:rPr>
              <w:rFonts w:ascii="Times New Roman" w:eastAsia="Times New Roman" w:hAnsi="Times New Roman" w:cs="Times New Roman"/>
              <w:color w:val="000000" w:themeColor="text1"/>
            </w:rPr>
          </w:rPrChange>
        </w:rPr>
      </w:pPr>
      <w:ins w:id="234" w:author="Matthew" w:date="2020-11-12T23:53:00Z">
        <w:r>
          <w:rPr>
            <w:rFonts w:ascii="Times New Roman" w:eastAsia="Times New Roman" w:hAnsi="Times New Roman" w:cs="Times New Roman"/>
            <w:i/>
            <w:iCs/>
            <w:color w:val="000000" w:themeColor="text1"/>
          </w:rPr>
          <w:t>- Matthew</w:t>
        </w:r>
      </w:ins>
    </w:p>
    <w:sectPr w:rsidR="00757A72" w:rsidRPr="00CD2F71" w:rsidSect="00261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5" w:author="Matthew" w:date="2020-11-12T21:30:00Z" w:initials="M">
    <w:p w14:paraId="2CE733D0" w14:textId="058D7FDF" w:rsidR="0035677A" w:rsidRDefault="0035677A">
      <w:pPr>
        <w:pStyle w:val="CommentText"/>
      </w:pPr>
      <w:r>
        <w:rPr>
          <w:rStyle w:val="CommentReference"/>
        </w:rPr>
        <w:annotationRef/>
      </w:r>
      <w:r>
        <w:t xml:space="preserve">It would be really nice if you could </w:t>
      </w:r>
      <w:r w:rsidR="00A66C57">
        <w:t xml:space="preserve">maybe </w:t>
      </w:r>
      <w:r>
        <w:t>share with your readers what triggered this turning point.</w:t>
      </w:r>
      <w:r w:rsidR="000119B9">
        <w:t xml:space="preserve"> What </w:t>
      </w:r>
      <w:r w:rsidR="00A66C57">
        <w:t>exactly is it that made you say, “OK, I have to do this.”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CE733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82804" w16cex:dateUtc="2020-11-12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CE733D0" w16cid:durableId="235828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494"/>
    <w:rsid w:val="000119B9"/>
    <w:rsid w:val="000548E2"/>
    <w:rsid w:val="00092DF9"/>
    <w:rsid w:val="000F1C2C"/>
    <w:rsid w:val="00100A9C"/>
    <w:rsid w:val="00104241"/>
    <w:rsid w:val="001926F8"/>
    <w:rsid w:val="00194335"/>
    <w:rsid w:val="001A336C"/>
    <w:rsid w:val="001D562D"/>
    <w:rsid w:val="001E1DE8"/>
    <w:rsid w:val="001E40E7"/>
    <w:rsid w:val="001E4685"/>
    <w:rsid w:val="001E4B97"/>
    <w:rsid w:val="0022066B"/>
    <w:rsid w:val="002273D7"/>
    <w:rsid w:val="00247C23"/>
    <w:rsid w:val="00261F34"/>
    <w:rsid w:val="00263820"/>
    <w:rsid w:val="00271C46"/>
    <w:rsid w:val="002A1344"/>
    <w:rsid w:val="003065DD"/>
    <w:rsid w:val="00314A29"/>
    <w:rsid w:val="00351EDD"/>
    <w:rsid w:val="0035677A"/>
    <w:rsid w:val="003845D4"/>
    <w:rsid w:val="00387428"/>
    <w:rsid w:val="003B64CB"/>
    <w:rsid w:val="003B7ADB"/>
    <w:rsid w:val="00405494"/>
    <w:rsid w:val="00405B8A"/>
    <w:rsid w:val="00417C49"/>
    <w:rsid w:val="00434459"/>
    <w:rsid w:val="00465ECF"/>
    <w:rsid w:val="004806F4"/>
    <w:rsid w:val="00497699"/>
    <w:rsid w:val="004979D9"/>
    <w:rsid w:val="004C6F1B"/>
    <w:rsid w:val="004F16DC"/>
    <w:rsid w:val="005263AC"/>
    <w:rsid w:val="005760E6"/>
    <w:rsid w:val="005D27AA"/>
    <w:rsid w:val="005D45C9"/>
    <w:rsid w:val="00616D3A"/>
    <w:rsid w:val="006327F9"/>
    <w:rsid w:val="00651886"/>
    <w:rsid w:val="00660C3E"/>
    <w:rsid w:val="00695385"/>
    <w:rsid w:val="006A5628"/>
    <w:rsid w:val="007117C1"/>
    <w:rsid w:val="00715727"/>
    <w:rsid w:val="007376F7"/>
    <w:rsid w:val="007436EF"/>
    <w:rsid w:val="0074405E"/>
    <w:rsid w:val="0075236B"/>
    <w:rsid w:val="00757A72"/>
    <w:rsid w:val="0077548B"/>
    <w:rsid w:val="0079577E"/>
    <w:rsid w:val="007B137E"/>
    <w:rsid w:val="007D7A39"/>
    <w:rsid w:val="007D7C49"/>
    <w:rsid w:val="008F6B33"/>
    <w:rsid w:val="00934197"/>
    <w:rsid w:val="00965CAF"/>
    <w:rsid w:val="009B0416"/>
    <w:rsid w:val="009C1AD1"/>
    <w:rsid w:val="009F429A"/>
    <w:rsid w:val="00A14520"/>
    <w:rsid w:val="00A33E60"/>
    <w:rsid w:val="00A66C57"/>
    <w:rsid w:val="00A70F74"/>
    <w:rsid w:val="00AE053D"/>
    <w:rsid w:val="00AE312C"/>
    <w:rsid w:val="00B035DB"/>
    <w:rsid w:val="00B07FB6"/>
    <w:rsid w:val="00B21B47"/>
    <w:rsid w:val="00B32D11"/>
    <w:rsid w:val="00B57171"/>
    <w:rsid w:val="00B604B9"/>
    <w:rsid w:val="00BB4B82"/>
    <w:rsid w:val="00BE0E03"/>
    <w:rsid w:val="00BE3FF1"/>
    <w:rsid w:val="00BF753C"/>
    <w:rsid w:val="00C20CDA"/>
    <w:rsid w:val="00CD2F71"/>
    <w:rsid w:val="00CE4E5A"/>
    <w:rsid w:val="00CF7AB9"/>
    <w:rsid w:val="00D125A9"/>
    <w:rsid w:val="00D2068F"/>
    <w:rsid w:val="00D501A5"/>
    <w:rsid w:val="00D504F4"/>
    <w:rsid w:val="00D5609C"/>
    <w:rsid w:val="00D94F31"/>
    <w:rsid w:val="00DA1AF3"/>
    <w:rsid w:val="00DB0AEA"/>
    <w:rsid w:val="00DC346B"/>
    <w:rsid w:val="00E17745"/>
    <w:rsid w:val="00E408EA"/>
    <w:rsid w:val="00E45A36"/>
    <w:rsid w:val="00E6363E"/>
    <w:rsid w:val="00E751AE"/>
    <w:rsid w:val="00E80629"/>
    <w:rsid w:val="00E82946"/>
    <w:rsid w:val="00E850EB"/>
    <w:rsid w:val="00ED0B0D"/>
    <w:rsid w:val="00EE7ABA"/>
    <w:rsid w:val="00EF5D99"/>
    <w:rsid w:val="00F313BF"/>
    <w:rsid w:val="00F326FE"/>
    <w:rsid w:val="00F50E7B"/>
    <w:rsid w:val="00FC65E1"/>
    <w:rsid w:val="00FE4033"/>
    <w:rsid w:val="00FE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05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7A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A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A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A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A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A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A39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35677A"/>
  </w:style>
  <w:style w:type="paragraph" w:styleId="ListParagraph">
    <w:name w:val="List Paragraph"/>
    <w:basedOn w:val="Normal"/>
    <w:uiPriority w:val="34"/>
    <w:qFormat/>
    <w:rsid w:val="0075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Monika</dc:creator>
  <cp:keywords/>
  <dc:description/>
  <cp:lastModifiedBy>Matthew</cp:lastModifiedBy>
  <cp:revision>6</cp:revision>
  <dcterms:created xsi:type="dcterms:W3CDTF">2020-11-10T14:31:00Z</dcterms:created>
  <dcterms:modified xsi:type="dcterms:W3CDTF">2020-11-12T16:59:00Z</dcterms:modified>
</cp:coreProperties>
</file>