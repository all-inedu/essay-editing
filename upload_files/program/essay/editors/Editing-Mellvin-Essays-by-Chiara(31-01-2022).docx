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31DB" w14:textId="744142C1" w:rsidR="003E68CD" w:rsidRDefault="006A6241">
      <w:pPr>
        <w:rPr>
          <w:rFonts w:ascii="Arial" w:eastAsia="Times New Roman" w:hAnsi="Arial" w:cs="Arial"/>
          <w:i/>
          <w:iCs/>
          <w:color w:val="0000FF"/>
          <w:sz w:val="22"/>
          <w:szCs w:val="22"/>
        </w:rPr>
      </w:pPr>
      <w:r w:rsidRPr="006A6241">
        <w:rPr>
          <w:rFonts w:ascii="Arial" w:eastAsia="Times New Roman" w:hAnsi="Arial" w:cs="Arial"/>
          <w:i/>
          <w:iCs/>
          <w:color w:val="0000FF"/>
          <w:sz w:val="22"/>
          <w:szCs w:val="22"/>
        </w:rPr>
        <w:t xml:space="preserve">Describe the unique qualities that attract you to the specific undergraduate College or School (including preferred admission and dual degree programs) to which you are applying at the University of Michigan. How would that curriculum support your </w:t>
      </w:r>
      <w:proofErr w:type="gramStart"/>
      <w:r w:rsidRPr="006A6241">
        <w:rPr>
          <w:rFonts w:ascii="Arial" w:eastAsia="Times New Roman" w:hAnsi="Arial" w:cs="Arial"/>
          <w:i/>
          <w:iCs/>
          <w:color w:val="0000FF"/>
          <w:sz w:val="22"/>
          <w:szCs w:val="22"/>
        </w:rPr>
        <w:t>interests?*</w:t>
      </w:r>
      <w:proofErr w:type="gramEnd"/>
      <w:r w:rsidRPr="006A6241">
        <w:rPr>
          <w:rFonts w:ascii="Arial" w:eastAsia="Times New Roman" w:hAnsi="Arial" w:cs="Arial"/>
          <w:i/>
          <w:iCs/>
          <w:color w:val="0000FF"/>
          <w:sz w:val="22"/>
          <w:szCs w:val="22"/>
        </w:rPr>
        <w:t xml:space="preserve"> 550 Words</w:t>
      </w:r>
    </w:p>
    <w:p w14:paraId="40E83667" w14:textId="77777777" w:rsidR="006A6241" w:rsidRDefault="006A6241"/>
    <w:p w14:paraId="38B650DE"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As a kid who loves cars and aims to preserve the environment, I am confident that the current pace of technological advancement could benefit the environment via improved efficiency: electric vehicles (EV) are one of them. I want to major in Electrical Engineering and explore </w:t>
      </w:r>
      <w:commentRangeStart w:id="0"/>
      <w:r w:rsidRPr="006A6241">
        <w:rPr>
          <w:rFonts w:ascii="Roboto" w:eastAsia="Times New Roman" w:hAnsi="Roboto" w:cs="Times New Roman"/>
          <w:color w:val="000000"/>
          <w:sz w:val="22"/>
          <w:szCs w:val="22"/>
          <w:shd w:val="clear" w:color="auto" w:fill="FFFFFF"/>
        </w:rPr>
        <w:t xml:space="preserve">interdisciplinary programs </w:t>
      </w:r>
      <w:commentRangeEnd w:id="0"/>
      <w:r w:rsidR="004D5B90">
        <w:rPr>
          <w:rStyle w:val="CommentReference"/>
        </w:rPr>
        <w:commentReference w:id="0"/>
      </w:r>
      <w:r w:rsidRPr="006A6241">
        <w:rPr>
          <w:rFonts w:ascii="Roboto" w:eastAsia="Times New Roman" w:hAnsi="Roboto" w:cs="Times New Roman"/>
          <w:color w:val="000000"/>
          <w:sz w:val="22"/>
          <w:szCs w:val="22"/>
          <w:shd w:val="clear" w:color="auto" w:fill="FFFFFF"/>
        </w:rPr>
        <w:t xml:space="preserve">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because I believe that sustainability is a realistic approach for preserving the earth's natural resources.</w:t>
      </w:r>
    </w:p>
    <w:p w14:paraId="45492AAB" w14:textId="77777777" w:rsidR="006A6241" w:rsidRPr="006A6241" w:rsidRDefault="006A6241" w:rsidP="006A6241">
      <w:pPr>
        <w:rPr>
          <w:rFonts w:ascii="Times New Roman" w:eastAsia="Times New Roman" w:hAnsi="Times New Roman" w:cs="Times New Roman"/>
          <w:sz w:val="22"/>
          <w:szCs w:val="22"/>
        </w:rPr>
      </w:pPr>
    </w:p>
    <w:p w14:paraId="22F6A9AE" w14:textId="68BD89C9"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One of my dreams is to develop efficient EV powertrains, which I believe have the potential to be a game-changer because it can reduce energy consumption, thus leading to lower carbon footprint. As such, the Automotive Research Center at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Walter E. Lay Automotive laboratory is something I really look forward to. Its facilities and Prof. Heath Hofmann’s work on novel-high performance powertrain would enable me to develop core competencies in electromechanical systems, which will help me with the development of high-efficiency electric powertrains. Moreover,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“Electric Machinery and Drives” and “Electrical Engineering Systems Design” courses would further aid me in developing, testing, and prototyping the design of electrical systems: the main building blocks that enable the basic functionality of EV. </w:t>
      </w:r>
      <w:commentRangeStart w:id="1"/>
      <w:r w:rsidRPr="006A6241">
        <w:rPr>
          <w:rFonts w:ascii="Roboto" w:eastAsia="Times New Roman" w:hAnsi="Roboto" w:cs="Times New Roman"/>
          <w:color w:val="000000"/>
          <w:sz w:val="22"/>
          <w:szCs w:val="22"/>
          <w:shd w:val="clear" w:color="auto" w:fill="FFFFFF"/>
        </w:rPr>
        <w:t>Through this gained knowledge</w:t>
      </w:r>
      <w:commentRangeEnd w:id="1"/>
      <w:r w:rsidR="004D5B90">
        <w:rPr>
          <w:rStyle w:val="CommentReference"/>
        </w:rPr>
        <w:commentReference w:id="1"/>
      </w:r>
      <w:r w:rsidRPr="006A6241">
        <w:rPr>
          <w:rFonts w:ascii="Roboto" w:eastAsia="Times New Roman" w:hAnsi="Roboto" w:cs="Times New Roman"/>
          <w:color w:val="000000"/>
          <w:sz w:val="22"/>
          <w:szCs w:val="22"/>
          <w:shd w:val="clear" w:color="auto" w:fill="FFFFFF"/>
        </w:rPr>
        <w:t>, my hope is to be able to start an EV powertrain specialty parts manufacturing</w:t>
      </w:r>
      <w:ins w:id="2" w:author="Chiara Situmorang" w:date="2022-01-31T16:14:00Z">
        <w:r w:rsidR="00CA2CA9">
          <w:rPr>
            <w:rFonts w:ascii="Roboto" w:eastAsia="Times New Roman" w:hAnsi="Roboto" w:cs="Times New Roman"/>
            <w:color w:val="000000"/>
            <w:sz w:val="22"/>
            <w:szCs w:val="22"/>
            <w:shd w:val="clear" w:color="auto" w:fill="FFFFFF"/>
          </w:rPr>
          <w:t xml:space="preserve"> company</w:t>
        </w:r>
      </w:ins>
      <w:r w:rsidRPr="006A6241">
        <w:rPr>
          <w:rFonts w:ascii="Roboto" w:eastAsia="Times New Roman" w:hAnsi="Roboto" w:cs="Times New Roman"/>
          <w:color w:val="000000"/>
          <w:sz w:val="22"/>
          <w:szCs w:val="22"/>
          <w:shd w:val="clear" w:color="auto" w:fill="FFFFFF"/>
        </w:rPr>
        <w:t xml:space="preserve"> in Indonesia with the end goal of starting a fully functional end-to-end EV manufacturing company.</w:t>
      </w:r>
    </w:p>
    <w:p w14:paraId="6BD83D98" w14:textId="77777777" w:rsidR="006A6241" w:rsidRPr="006A6241" w:rsidRDefault="006A6241" w:rsidP="006A6241">
      <w:pPr>
        <w:rPr>
          <w:rFonts w:ascii="Times New Roman" w:eastAsia="Times New Roman" w:hAnsi="Times New Roman" w:cs="Times New Roman"/>
          <w:sz w:val="22"/>
          <w:szCs w:val="22"/>
        </w:rPr>
      </w:pPr>
    </w:p>
    <w:p w14:paraId="61BFD1B3" w14:textId="6A30FA36"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In addition,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Summer Undergraduate Research in Engineering (SURE) will prepare and equip me with exciting research internships. I hope to work on numerous interesting research projects under Professor Bogdan </w:t>
      </w:r>
      <w:proofErr w:type="spellStart"/>
      <w:r w:rsidRPr="006A6241">
        <w:rPr>
          <w:rFonts w:ascii="Roboto" w:eastAsia="Times New Roman" w:hAnsi="Roboto" w:cs="Times New Roman"/>
          <w:color w:val="000000"/>
          <w:sz w:val="22"/>
          <w:szCs w:val="22"/>
          <w:shd w:val="clear" w:color="auto" w:fill="FFFFFF"/>
        </w:rPr>
        <w:t>Epureanu</w:t>
      </w:r>
      <w:proofErr w:type="spellEnd"/>
      <w:r w:rsidRPr="006A6241">
        <w:rPr>
          <w:rFonts w:ascii="Roboto" w:eastAsia="Times New Roman" w:hAnsi="Roboto" w:cs="Times New Roman"/>
          <w:color w:val="000000"/>
          <w:sz w:val="22"/>
          <w:szCs w:val="22"/>
          <w:shd w:val="clear" w:color="auto" w:fill="FFFFFF"/>
        </w:rPr>
        <w:t>, who specializes in automotive structures</w:t>
      </w:r>
      <w:ins w:id="3" w:author="Chiara Situmorang" w:date="2022-01-31T16:17:00Z">
        <w:r w:rsidR="00DE194F">
          <w:rPr>
            <w:rFonts w:ascii="Roboto" w:eastAsia="Times New Roman" w:hAnsi="Roboto" w:cs="Times New Roman"/>
            <w:color w:val="000000"/>
            <w:sz w:val="22"/>
            <w:szCs w:val="22"/>
            <w:shd w:val="clear" w:color="auto" w:fill="FFFFFF"/>
          </w:rPr>
          <w:t>,</w:t>
        </w:r>
      </w:ins>
      <w:r w:rsidRPr="006A6241">
        <w:rPr>
          <w:rFonts w:ascii="Roboto" w:eastAsia="Times New Roman" w:hAnsi="Roboto" w:cs="Times New Roman"/>
          <w:color w:val="000000"/>
          <w:sz w:val="22"/>
          <w:szCs w:val="22"/>
          <w:shd w:val="clear" w:color="auto" w:fill="FFFFFF"/>
        </w:rPr>
        <w:t xml:space="preserve"> to widen my knowledge on autonomous vehicles. SURE’s ME Project #5</w:t>
      </w:r>
      <w:ins w:id="4" w:author="Chiara Situmorang" w:date="2022-01-31T16:29:00Z">
        <w:r w:rsidR="00567640">
          <w:rPr>
            <w:rFonts w:ascii="Roboto" w:eastAsia="Times New Roman" w:hAnsi="Roboto" w:cs="Times New Roman"/>
            <w:color w:val="000000"/>
            <w:sz w:val="22"/>
            <w:szCs w:val="22"/>
            <w:shd w:val="clear" w:color="auto" w:fill="FFFFFF"/>
          </w:rPr>
          <w:t>—</w:t>
        </w:r>
      </w:ins>
      <w:del w:id="5" w:author="Chiara Situmorang" w:date="2022-01-31T16:29:00Z">
        <w:r w:rsidRPr="006A6241" w:rsidDel="00567640">
          <w:rPr>
            <w:rFonts w:ascii="Roboto" w:eastAsia="Times New Roman" w:hAnsi="Roboto" w:cs="Times New Roman"/>
            <w:color w:val="000000"/>
            <w:sz w:val="22"/>
            <w:szCs w:val="22"/>
            <w:shd w:val="clear" w:color="auto" w:fill="FFFFFF"/>
          </w:rPr>
          <w:delText xml:space="preserve"> </w:delText>
        </w:r>
      </w:del>
      <w:del w:id="6" w:author="Chiara Situmorang" w:date="2022-01-31T16:28:00Z">
        <w:r w:rsidRPr="006A6241" w:rsidDel="00567640">
          <w:rPr>
            <w:rFonts w:ascii="Roboto" w:eastAsia="Times New Roman" w:hAnsi="Roboto" w:cs="Times New Roman"/>
            <w:color w:val="000000"/>
            <w:sz w:val="22"/>
            <w:szCs w:val="22"/>
            <w:shd w:val="clear" w:color="auto" w:fill="FFFFFF"/>
          </w:rPr>
          <w:delText>-</w:delText>
        </w:r>
      </w:del>
      <w:del w:id="7" w:author="Chiara Situmorang" w:date="2022-01-31T16:29:00Z">
        <w:r w:rsidRPr="006A6241" w:rsidDel="00567640">
          <w:rPr>
            <w:rFonts w:ascii="Roboto" w:eastAsia="Times New Roman" w:hAnsi="Roboto" w:cs="Times New Roman"/>
            <w:color w:val="000000"/>
            <w:sz w:val="22"/>
            <w:szCs w:val="22"/>
            <w:shd w:val="clear" w:color="auto" w:fill="FFFFFF"/>
          </w:rPr>
          <w:delText xml:space="preserve"> </w:delText>
        </w:r>
      </w:del>
      <w:r w:rsidRPr="006A6241">
        <w:rPr>
          <w:rFonts w:ascii="Roboto" w:eastAsia="Times New Roman" w:hAnsi="Roboto" w:cs="Times New Roman"/>
          <w:color w:val="000000"/>
          <w:sz w:val="22"/>
          <w:szCs w:val="22"/>
          <w:shd w:val="clear" w:color="auto" w:fill="FFFFFF"/>
        </w:rPr>
        <w:t>Immersive Environment for Autonomous Vehicles using Unreal Engine Simulations</w:t>
      </w:r>
      <w:ins w:id="8" w:author="Chiara Situmorang" w:date="2022-01-31T16:29:00Z">
        <w:r w:rsidR="00567640">
          <w:rPr>
            <w:rFonts w:ascii="Roboto" w:eastAsia="Times New Roman" w:hAnsi="Roboto" w:cs="Times New Roman"/>
            <w:color w:val="000000"/>
            <w:sz w:val="22"/>
            <w:szCs w:val="22"/>
            <w:shd w:val="clear" w:color="auto" w:fill="FFFFFF"/>
          </w:rPr>
          <w:t>—</w:t>
        </w:r>
      </w:ins>
      <w:del w:id="9" w:author="Chiara Situmorang" w:date="2022-01-31T16:29:00Z">
        <w:r w:rsidRPr="006A6241" w:rsidDel="00567640">
          <w:rPr>
            <w:rFonts w:ascii="Roboto" w:eastAsia="Times New Roman" w:hAnsi="Roboto" w:cs="Times New Roman"/>
            <w:color w:val="000000"/>
            <w:sz w:val="22"/>
            <w:szCs w:val="22"/>
            <w:shd w:val="clear" w:color="auto" w:fill="FFFFFF"/>
          </w:rPr>
          <w:delText> </w:delText>
        </w:r>
      </w:del>
      <w:del w:id="10" w:author="Chiara Situmorang" w:date="2022-01-31T16:28:00Z">
        <w:r w:rsidRPr="006A6241" w:rsidDel="00567640">
          <w:rPr>
            <w:rFonts w:ascii="Roboto" w:eastAsia="Times New Roman" w:hAnsi="Roboto" w:cs="Times New Roman"/>
            <w:color w:val="000000"/>
            <w:sz w:val="22"/>
            <w:szCs w:val="22"/>
            <w:shd w:val="clear" w:color="auto" w:fill="FFFFFF"/>
          </w:rPr>
          <w:delText xml:space="preserve"> - </w:delText>
        </w:r>
      </w:del>
      <w:r w:rsidRPr="006A6241">
        <w:rPr>
          <w:rFonts w:ascii="Roboto" w:eastAsia="Times New Roman" w:hAnsi="Roboto" w:cs="Times New Roman"/>
          <w:color w:val="000000"/>
          <w:sz w:val="22"/>
          <w:szCs w:val="22"/>
          <w:shd w:val="clear" w:color="auto" w:fill="FFFFFF"/>
        </w:rPr>
        <w:t xml:space="preserve">is a program that </w:t>
      </w:r>
      <w:del w:id="11" w:author="Chiara Situmorang" w:date="2022-01-31T16:35:00Z">
        <w:r w:rsidRPr="006A6241" w:rsidDel="00EC1BF7">
          <w:rPr>
            <w:rFonts w:ascii="Roboto" w:eastAsia="Times New Roman" w:hAnsi="Roboto" w:cs="Times New Roman"/>
            <w:color w:val="000000"/>
            <w:sz w:val="22"/>
            <w:szCs w:val="22"/>
            <w:shd w:val="clear" w:color="auto" w:fill="FFFFFF"/>
          </w:rPr>
          <w:delText xml:space="preserve">could </w:delText>
        </w:r>
      </w:del>
      <w:ins w:id="12" w:author="Chiara Situmorang" w:date="2022-01-31T16:35:00Z">
        <w:r w:rsidR="00EC1BF7" w:rsidRPr="006A6241">
          <w:rPr>
            <w:rFonts w:ascii="Roboto" w:eastAsia="Times New Roman" w:hAnsi="Roboto" w:cs="Times New Roman"/>
            <w:color w:val="000000"/>
            <w:sz w:val="22"/>
            <w:szCs w:val="22"/>
            <w:shd w:val="clear" w:color="auto" w:fill="FFFFFF"/>
          </w:rPr>
          <w:t>c</w:t>
        </w:r>
        <w:r w:rsidR="00EC1BF7">
          <w:rPr>
            <w:rFonts w:ascii="Roboto" w:eastAsia="Times New Roman" w:hAnsi="Roboto" w:cs="Times New Roman"/>
            <w:color w:val="000000"/>
            <w:sz w:val="22"/>
            <w:szCs w:val="22"/>
            <w:shd w:val="clear" w:color="auto" w:fill="FFFFFF"/>
          </w:rPr>
          <w:t>an</w:t>
        </w:r>
        <w:r w:rsidR="00EC1BF7" w:rsidRPr="006A6241">
          <w:rPr>
            <w:rFonts w:ascii="Roboto" w:eastAsia="Times New Roman" w:hAnsi="Roboto" w:cs="Times New Roman"/>
            <w:color w:val="000000"/>
            <w:sz w:val="22"/>
            <w:szCs w:val="22"/>
            <w:shd w:val="clear" w:color="auto" w:fill="FFFFFF"/>
          </w:rPr>
          <w:t xml:space="preserve"> </w:t>
        </w:r>
      </w:ins>
      <w:r w:rsidRPr="006A6241">
        <w:rPr>
          <w:rFonts w:ascii="Roboto" w:eastAsia="Times New Roman" w:hAnsi="Roboto" w:cs="Times New Roman"/>
          <w:color w:val="000000"/>
          <w:sz w:val="22"/>
          <w:szCs w:val="22"/>
          <w:shd w:val="clear" w:color="auto" w:fill="FFFFFF"/>
        </w:rPr>
        <w:t xml:space="preserve">only be found 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w:t>
      </w:r>
      <w:del w:id="13" w:author="Chiara Situmorang" w:date="2022-01-31T16:36:00Z">
        <w:r w:rsidRPr="006A6241" w:rsidDel="00EC1BF7">
          <w:rPr>
            <w:rFonts w:ascii="Roboto" w:eastAsia="Times New Roman" w:hAnsi="Roboto" w:cs="Times New Roman"/>
            <w:color w:val="000000"/>
            <w:sz w:val="22"/>
            <w:szCs w:val="22"/>
            <w:shd w:val="clear" w:color="auto" w:fill="FFFFFF"/>
          </w:rPr>
          <w:delText>and this will enable me to</w:delText>
        </w:r>
      </w:del>
      <w:ins w:id="14" w:author="Chiara Situmorang" w:date="2022-01-31T16:36:00Z">
        <w:r w:rsidR="00EC1BF7">
          <w:rPr>
            <w:rFonts w:ascii="Roboto" w:eastAsia="Times New Roman" w:hAnsi="Roboto" w:cs="Times New Roman"/>
            <w:color w:val="000000"/>
            <w:sz w:val="22"/>
            <w:szCs w:val="22"/>
            <w:shd w:val="clear" w:color="auto" w:fill="FFFFFF"/>
          </w:rPr>
          <w:t>and working on it would</w:t>
        </w:r>
      </w:ins>
      <w:r w:rsidRPr="006A6241">
        <w:rPr>
          <w:rFonts w:ascii="Roboto" w:eastAsia="Times New Roman" w:hAnsi="Roboto" w:cs="Times New Roman"/>
          <w:color w:val="000000"/>
          <w:sz w:val="22"/>
          <w:szCs w:val="22"/>
          <w:shd w:val="clear" w:color="auto" w:fill="FFFFFF"/>
        </w:rPr>
        <w:t xml:space="preserve"> enhance </w:t>
      </w:r>
      <w:del w:id="15" w:author="Chiara Situmorang" w:date="2022-01-31T16:35:00Z">
        <w:r w:rsidRPr="006A6241" w:rsidDel="00EC1BF7">
          <w:rPr>
            <w:rFonts w:ascii="Roboto" w:eastAsia="Times New Roman" w:hAnsi="Roboto" w:cs="Times New Roman"/>
            <w:color w:val="000000"/>
            <w:sz w:val="22"/>
            <w:szCs w:val="22"/>
            <w:shd w:val="clear" w:color="auto" w:fill="FFFFFF"/>
          </w:rPr>
          <w:delText xml:space="preserve">the </w:delText>
        </w:r>
      </w:del>
      <w:ins w:id="16" w:author="Chiara Situmorang" w:date="2022-01-31T16:35:00Z">
        <w:r w:rsidR="00EC1BF7">
          <w:rPr>
            <w:rFonts w:ascii="Roboto" w:eastAsia="Times New Roman" w:hAnsi="Roboto" w:cs="Times New Roman"/>
            <w:color w:val="000000"/>
            <w:sz w:val="22"/>
            <w:szCs w:val="22"/>
            <w:shd w:val="clear" w:color="auto" w:fill="FFFFFF"/>
          </w:rPr>
          <w:t>my</w:t>
        </w:r>
        <w:r w:rsidR="00EC1BF7" w:rsidRPr="006A6241">
          <w:rPr>
            <w:rFonts w:ascii="Roboto" w:eastAsia="Times New Roman" w:hAnsi="Roboto" w:cs="Times New Roman"/>
            <w:color w:val="000000"/>
            <w:sz w:val="22"/>
            <w:szCs w:val="22"/>
            <w:shd w:val="clear" w:color="auto" w:fill="FFFFFF"/>
          </w:rPr>
          <w:t xml:space="preserve"> </w:t>
        </w:r>
      </w:ins>
      <w:r w:rsidRPr="006A6241">
        <w:rPr>
          <w:rFonts w:ascii="Roboto" w:eastAsia="Times New Roman" w:hAnsi="Roboto" w:cs="Times New Roman"/>
          <w:color w:val="000000"/>
          <w:sz w:val="22"/>
          <w:szCs w:val="22"/>
          <w:shd w:val="clear" w:color="auto" w:fill="FFFFFF"/>
        </w:rPr>
        <w:t xml:space="preserve">physical and theoretical understanding of vehicle designs. In addition, SURE is a great place to </w:t>
      </w:r>
      <w:del w:id="17" w:author="Chiara Situmorang" w:date="2022-01-31T16:41:00Z">
        <w:r w:rsidRPr="006A6241" w:rsidDel="00EC1BF7">
          <w:rPr>
            <w:rFonts w:ascii="Roboto" w:eastAsia="Times New Roman" w:hAnsi="Roboto" w:cs="Times New Roman"/>
            <w:color w:val="000000"/>
            <w:sz w:val="22"/>
            <w:szCs w:val="22"/>
            <w:shd w:val="clear" w:color="auto" w:fill="FFFFFF"/>
          </w:rPr>
          <w:delText xml:space="preserve">sharpen </w:delText>
        </w:r>
      </w:del>
      <w:ins w:id="18" w:author="Chiara Situmorang" w:date="2022-01-31T16:41:00Z">
        <w:r w:rsidR="00EC1BF7">
          <w:rPr>
            <w:rFonts w:ascii="Roboto" w:eastAsia="Times New Roman" w:hAnsi="Roboto" w:cs="Times New Roman"/>
            <w:color w:val="000000"/>
            <w:sz w:val="22"/>
            <w:szCs w:val="22"/>
            <w:shd w:val="clear" w:color="auto" w:fill="FFFFFF"/>
          </w:rPr>
          <w:t>apply</w:t>
        </w:r>
        <w:r w:rsidR="00EC1BF7" w:rsidRPr="006A6241">
          <w:rPr>
            <w:rFonts w:ascii="Roboto" w:eastAsia="Times New Roman" w:hAnsi="Roboto" w:cs="Times New Roman"/>
            <w:color w:val="000000"/>
            <w:sz w:val="22"/>
            <w:szCs w:val="22"/>
            <w:shd w:val="clear" w:color="auto" w:fill="FFFFFF"/>
          </w:rPr>
          <w:t xml:space="preserve"> </w:t>
        </w:r>
      </w:ins>
      <w:r w:rsidRPr="006A6241">
        <w:rPr>
          <w:rFonts w:ascii="Roboto" w:eastAsia="Times New Roman" w:hAnsi="Roboto" w:cs="Times New Roman"/>
          <w:color w:val="000000"/>
          <w:sz w:val="22"/>
          <w:szCs w:val="22"/>
          <w:shd w:val="clear" w:color="auto" w:fill="FFFFFF"/>
        </w:rPr>
        <w:t xml:space="preserve">my engineering skills </w:t>
      </w:r>
      <w:del w:id="19" w:author="Chiara Situmorang" w:date="2022-01-31T16:40:00Z">
        <w:r w:rsidRPr="006A6241" w:rsidDel="00EC1BF7">
          <w:rPr>
            <w:rFonts w:ascii="Roboto" w:eastAsia="Times New Roman" w:hAnsi="Roboto" w:cs="Times New Roman"/>
            <w:color w:val="000000"/>
            <w:sz w:val="22"/>
            <w:szCs w:val="22"/>
            <w:shd w:val="clear" w:color="auto" w:fill="FFFFFF"/>
          </w:rPr>
          <w:delText>on real-world application</w:delText>
        </w:r>
      </w:del>
      <w:ins w:id="20" w:author="Chiara Situmorang" w:date="2022-01-31T16:40:00Z">
        <w:r w:rsidR="00EC1BF7">
          <w:rPr>
            <w:rFonts w:ascii="Roboto" w:eastAsia="Times New Roman" w:hAnsi="Roboto" w:cs="Times New Roman"/>
            <w:color w:val="000000"/>
            <w:sz w:val="22"/>
            <w:szCs w:val="22"/>
            <w:shd w:val="clear" w:color="auto" w:fill="FFFFFF"/>
          </w:rPr>
          <w:t>in the real world</w:t>
        </w:r>
      </w:ins>
      <w:del w:id="21" w:author="Chiara Situmorang" w:date="2022-01-31T17:09:00Z">
        <w:r w:rsidRPr="006A6241" w:rsidDel="004D5B90">
          <w:rPr>
            <w:rFonts w:ascii="Roboto" w:eastAsia="Times New Roman" w:hAnsi="Roboto" w:cs="Times New Roman"/>
            <w:color w:val="000000"/>
            <w:sz w:val="22"/>
            <w:szCs w:val="22"/>
            <w:shd w:val="clear" w:color="auto" w:fill="FFFFFF"/>
          </w:rPr>
          <w:delText>. For instance, this</w:delText>
        </w:r>
      </w:del>
      <w:ins w:id="22" w:author="Chiara Situmorang" w:date="2022-01-31T17:09:00Z">
        <w:r w:rsidR="004D5B90">
          <w:rPr>
            <w:rFonts w:ascii="Roboto" w:eastAsia="Times New Roman" w:hAnsi="Roboto" w:cs="Times New Roman"/>
            <w:color w:val="000000"/>
            <w:sz w:val="22"/>
            <w:szCs w:val="22"/>
            <w:shd w:val="clear" w:color="auto" w:fill="FFFFFF"/>
          </w:rPr>
          <w:t>, which</w:t>
        </w:r>
      </w:ins>
      <w:r w:rsidRPr="006A6241">
        <w:rPr>
          <w:rFonts w:ascii="Roboto" w:eastAsia="Times New Roman" w:hAnsi="Roboto" w:cs="Times New Roman"/>
          <w:color w:val="000000"/>
          <w:sz w:val="22"/>
          <w:szCs w:val="22"/>
          <w:shd w:val="clear" w:color="auto" w:fill="FFFFFF"/>
        </w:rPr>
        <w:t xml:space="preserve"> will give me fundamental knowledge in implementing the autonomous system of the EV I plan to build. </w:t>
      </w:r>
    </w:p>
    <w:p w14:paraId="16DCA602" w14:textId="77777777" w:rsidR="006A6241" w:rsidRPr="006A6241" w:rsidRDefault="006A6241" w:rsidP="006A6241">
      <w:pPr>
        <w:rPr>
          <w:rFonts w:ascii="Times New Roman" w:eastAsia="Times New Roman" w:hAnsi="Times New Roman" w:cs="Times New Roman"/>
          <w:sz w:val="22"/>
          <w:szCs w:val="22"/>
        </w:rPr>
      </w:pPr>
    </w:p>
    <w:p w14:paraId="29D9565F" w14:textId="312A94D3" w:rsidR="006A6241" w:rsidRPr="006A6241" w:rsidRDefault="006A6241" w:rsidP="006A6241">
      <w:pPr>
        <w:rPr>
          <w:rFonts w:ascii="Times New Roman" w:eastAsia="Times New Roman" w:hAnsi="Times New Roman" w:cs="Times New Roman"/>
          <w:sz w:val="22"/>
          <w:szCs w:val="22"/>
        </w:rPr>
      </w:pPr>
      <w:commentRangeStart w:id="23"/>
      <w:r w:rsidRPr="006A6241">
        <w:rPr>
          <w:rFonts w:ascii="Roboto" w:eastAsia="Times New Roman" w:hAnsi="Roboto" w:cs="Times New Roman"/>
          <w:color w:val="000000"/>
          <w:sz w:val="22"/>
          <w:szCs w:val="22"/>
          <w:shd w:val="clear" w:color="auto" w:fill="FFFFFF"/>
        </w:rPr>
        <w:t xml:space="preserve">Besides engineering skills and knowledge, I strongly believe that innovation is possible when it is coupled with entrepreneurial knowledge because it allows one to create a balance between technological advancement, raw material supplies and management, and market fit. </w:t>
      </w:r>
      <w:commentRangeEnd w:id="23"/>
      <w:r w:rsidR="001D15A5">
        <w:rPr>
          <w:rStyle w:val="CommentReference"/>
        </w:rPr>
        <w:commentReference w:id="23"/>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Center for Entrepreneurship allows me to do just that</w:t>
      </w:r>
      <w:ins w:id="24" w:author="Chiara Situmorang" w:date="2022-01-31T16:54:00Z">
        <w:r w:rsidR="001D15A5">
          <w:rPr>
            <w:rFonts w:ascii="Roboto" w:eastAsia="Times New Roman" w:hAnsi="Roboto" w:cs="Times New Roman"/>
            <w:color w:val="000000"/>
            <w:sz w:val="22"/>
            <w:szCs w:val="22"/>
            <w:shd w:val="clear" w:color="auto" w:fill="FFFFFF"/>
          </w:rPr>
          <w:t>—</w:t>
        </w:r>
      </w:ins>
      <w:del w:id="25" w:author="Chiara Situmorang" w:date="2022-01-31T16:54:00Z">
        <w:r w:rsidRPr="006A6241" w:rsidDel="001D15A5">
          <w:rPr>
            <w:rFonts w:ascii="Roboto" w:eastAsia="Times New Roman" w:hAnsi="Roboto" w:cs="Times New Roman"/>
            <w:color w:val="000000"/>
            <w:sz w:val="22"/>
            <w:szCs w:val="22"/>
            <w:shd w:val="clear" w:color="auto" w:fill="FFFFFF"/>
          </w:rPr>
          <w:delText xml:space="preserve"> - </w:delText>
        </w:r>
      </w:del>
      <w:r w:rsidRPr="006A6241">
        <w:rPr>
          <w:rFonts w:ascii="Roboto" w:eastAsia="Times New Roman" w:hAnsi="Roboto" w:cs="Times New Roman"/>
          <w:color w:val="000000"/>
          <w:sz w:val="22"/>
          <w:szCs w:val="22"/>
          <w:shd w:val="clear" w:color="auto" w:fill="FFFFFF"/>
        </w:rPr>
        <w:t>exposing me to the basic entrepreneurial skills like financial modeling, business sustainability, and market research. The “Business Entrepreneurship in Thought and Action” course will also advance my skills in analyzing a</w:t>
      </w:r>
      <w:ins w:id="26" w:author="Chiara Situmorang" w:date="2022-01-31T16:54:00Z">
        <w:r w:rsidR="001D15A5">
          <w:rPr>
            <w:rFonts w:ascii="Roboto" w:eastAsia="Times New Roman" w:hAnsi="Roboto" w:cs="Times New Roman"/>
            <w:color w:val="000000"/>
            <w:sz w:val="22"/>
            <w:szCs w:val="22"/>
            <w:shd w:val="clear" w:color="auto" w:fill="FFFFFF"/>
          </w:rPr>
          <w:t xml:space="preserve"> real</w:t>
        </w:r>
      </w:ins>
      <w:ins w:id="27" w:author="Chiara Situmorang" w:date="2022-01-31T16:55:00Z">
        <w:r w:rsidR="001D15A5">
          <w:rPr>
            <w:rFonts w:ascii="Roboto" w:eastAsia="Times New Roman" w:hAnsi="Roboto" w:cs="Times New Roman"/>
            <w:color w:val="000000"/>
            <w:sz w:val="22"/>
            <w:szCs w:val="22"/>
            <w:shd w:val="clear" w:color="auto" w:fill="FFFFFF"/>
          </w:rPr>
          <w:t xml:space="preserve"> </w:t>
        </w:r>
      </w:ins>
      <w:del w:id="28" w:author="Chiara Situmorang" w:date="2022-01-31T16:54:00Z">
        <w:r w:rsidRPr="006A6241" w:rsidDel="001D15A5">
          <w:rPr>
            <w:rFonts w:ascii="Roboto" w:eastAsia="Times New Roman" w:hAnsi="Roboto" w:cs="Times New Roman"/>
            <w:color w:val="000000"/>
            <w:sz w:val="22"/>
            <w:szCs w:val="22"/>
            <w:shd w:val="clear" w:color="auto" w:fill="FFFFFF"/>
          </w:rPr>
          <w:delText xml:space="preserve">n actual </w:delText>
        </w:r>
      </w:del>
      <w:r w:rsidRPr="006A6241">
        <w:rPr>
          <w:rFonts w:ascii="Roboto" w:eastAsia="Times New Roman" w:hAnsi="Roboto" w:cs="Times New Roman"/>
          <w:color w:val="000000"/>
          <w:sz w:val="22"/>
          <w:szCs w:val="22"/>
          <w:shd w:val="clear" w:color="auto" w:fill="FFFFFF"/>
        </w:rPr>
        <w:t xml:space="preserve">business </w:t>
      </w:r>
      <w:del w:id="29" w:author="Chiara Situmorang" w:date="2022-01-31T16:55:00Z">
        <w:r w:rsidRPr="006A6241" w:rsidDel="001D15A5">
          <w:rPr>
            <w:rFonts w:ascii="Roboto" w:eastAsia="Times New Roman" w:hAnsi="Roboto" w:cs="Times New Roman"/>
            <w:color w:val="000000"/>
            <w:sz w:val="22"/>
            <w:szCs w:val="22"/>
            <w:shd w:val="clear" w:color="auto" w:fill="FFFFFF"/>
          </w:rPr>
          <w:delText>situation.</w:delText>
        </w:r>
      </w:del>
      <w:ins w:id="30" w:author="Chiara Situmorang" w:date="2022-01-31T16:55:00Z">
        <w:r w:rsidR="001D15A5">
          <w:rPr>
            <w:rFonts w:ascii="Roboto" w:eastAsia="Times New Roman" w:hAnsi="Roboto" w:cs="Times New Roman"/>
            <w:color w:val="000000"/>
            <w:sz w:val="22"/>
            <w:szCs w:val="22"/>
            <w:shd w:val="clear" w:color="auto" w:fill="FFFFFF"/>
          </w:rPr>
          <w:t>case study</w:t>
        </w:r>
      </w:ins>
      <w:ins w:id="31" w:author="Chiara Situmorang" w:date="2022-01-31T16:59:00Z">
        <w:r w:rsidR="001D15A5">
          <w:rPr>
            <w:rFonts w:ascii="Roboto" w:eastAsia="Times New Roman" w:hAnsi="Roboto" w:cs="Times New Roman"/>
            <w:color w:val="000000"/>
            <w:sz w:val="22"/>
            <w:szCs w:val="22"/>
            <w:shd w:val="clear" w:color="auto" w:fill="FFFFFF"/>
          </w:rPr>
          <w:t>.</w:t>
        </w:r>
      </w:ins>
      <w:r w:rsidRPr="006A6241">
        <w:rPr>
          <w:rFonts w:ascii="Roboto" w:eastAsia="Times New Roman" w:hAnsi="Roboto" w:cs="Times New Roman"/>
          <w:color w:val="000000"/>
          <w:sz w:val="22"/>
          <w:szCs w:val="22"/>
          <w:shd w:val="clear" w:color="auto" w:fill="FFFFFF"/>
        </w:rPr>
        <w:t xml:space="preserve"> </w:t>
      </w:r>
      <w:commentRangeStart w:id="32"/>
      <w:r w:rsidRPr="006A6241">
        <w:rPr>
          <w:rFonts w:ascii="Roboto" w:eastAsia="Times New Roman" w:hAnsi="Roboto" w:cs="Times New Roman"/>
          <w:color w:val="000000"/>
          <w:sz w:val="22"/>
          <w:szCs w:val="22"/>
          <w:shd w:val="clear" w:color="auto" w:fill="FFFFFF"/>
        </w:rPr>
        <w:t>Because of this, I also plan to pursue a minor in business.</w:t>
      </w:r>
      <w:commentRangeEnd w:id="32"/>
      <w:r w:rsidR="001D15A5">
        <w:rPr>
          <w:rStyle w:val="CommentReference"/>
        </w:rPr>
        <w:commentReference w:id="32"/>
      </w:r>
    </w:p>
    <w:p w14:paraId="11D34478" w14:textId="77777777" w:rsidR="006A6241" w:rsidRPr="006A6241" w:rsidRDefault="006A6241" w:rsidP="006A6241">
      <w:pPr>
        <w:rPr>
          <w:rFonts w:ascii="Times New Roman" w:eastAsia="Times New Roman" w:hAnsi="Times New Roman" w:cs="Times New Roman"/>
          <w:sz w:val="22"/>
          <w:szCs w:val="22"/>
        </w:rPr>
      </w:pPr>
    </w:p>
    <w:p w14:paraId="70F66DC8" w14:textId="7B476F85"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Furthermore,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will also help me pursue a multitude of activities through the Wilson Student Team Project Center, which offers varying clubs related to my interest. </w:t>
      </w:r>
      <w:ins w:id="33" w:author="Chiara Situmorang" w:date="2022-01-31T17:04:00Z">
        <w:r w:rsidR="000E664E">
          <w:rPr>
            <w:rFonts w:ascii="Roboto" w:eastAsia="Times New Roman" w:hAnsi="Roboto" w:cs="Times New Roman"/>
            <w:color w:val="000000"/>
            <w:sz w:val="22"/>
            <w:szCs w:val="22"/>
            <w:shd w:val="clear" w:color="auto" w:fill="FFFFFF"/>
          </w:rPr>
          <w:t>During my re</w:t>
        </w:r>
      </w:ins>
      <w:ins w:id="34" w:author="Chiara Situmorang" w:date="2022-01-31T17:05:00Z">
        <w:r w:rsidR="000E664E">
          <w:rPr>
            <w:rFonts w:ascii="Roboto" w:eastAsia="Times New Roman" w:hAnsi="Roboto" w:cs="Times New Roman"/>
            <w:color w:val="000000"/>
            <w:sz w:val="22"/>
            <w:szCs w:val="22"/>
            <w:shd w:val="clear" w:color="auto" w:fill="FFFFFF"/>
          </w:rPr>
          <w:t xml:space="preserve">search, </w:t>
        </w:r>
      </w:ins>
      <w:r w:rsidRPr="006A6241">
        <w:rPr>
          <w:rFonts w:ascii="Roboto" w:eastAsia="Times New Roman" w:hAnsi="Roboto" w:cs="Times New Roman"/>
          <w:color w:val="000000"/>
          <w:sz w:val="22"/>
          <w:szCs w:val="22"/>
          <w:shd w:val="clear" w:color="auto" w:fill="FFFFFF"/>
        </w:rPr>
        <w:t xml:space="preserve">I felt an immediate connection with clubs such as Michigan Electric Racing, </w:t>
      </w:r>
      <w:proofErr w:type="spellStart"/>
      <w:r w:rsidRPr="006A6241">
        <w:rPr>
          <w:rFonts w:ascii="Roboto" w:eastAsia="Times New Roman" w:hAnsi="Roboto" w:cs="Times New Roman"/>
          <w:color w:val="000000"/>
          <w:sz w:val="22"/>
          <w:szCs w:val="22"/>
          <w:shd w:val="clear" w:color="auto" w:fill="FFFFFF"/>
        </w:rPr>
        <w:t>Supermileage</w:t>
      </w:r>
      <w:proofErr w:type="spellEnd"/>
      <w:r w:rsidRPr="006A6241">
        <w:rPr>
          <w:rFonts w:ascii="Roboto" w:eastAsia="Times New Roman" w:hAnsi="Roboto" w:cs="Times New Roman"/>
          <w:color w:val="000000"/>
          <w:sz w:val="22"/>
          <w:szCs w:val="22"/>
          <w:shd w:val="clear" w:color="auto" w:fill="FFFFFF"/>
        </w:rPr>
        <w:t xml:space="preserve">, and Solar Car where I can challenge myself and at the same time </w:t>
      </w:r>
      <w:del w:id="35" w:author="Chiara Situmorang" w:date="2022-01-31T17:05:00Z">
        <w:r w:rsidRPr="006A6241" w:rsidDel="000E664E">
          <w:rPr>
            <w:rFonts w:ascii="Roboto" w:eastAsia="Times New Roman" w:hAnsi="Roboto" w:cs="Times New Roman"/>
            <w:color w:val="000000"/>
            <w:sz w:val="22"/>
            <w:szCs w:val="22"/>
            <w:shd w:val="clear" w:color="auto" w:fill="FFFFFF"/>
          </w:rPr>
          <w:delText xml:space="preserve">build </w:delText>
        </w:r>
      </w:del>
      <w:ins w:id="36" w:author="Chiara Situmorang" w:date="2022-01-31T17:05:00Z">
        <w:r w:rsidR="000E664E">
          <w:rPr>
            <w:rFonts w:ascii="Roboto" w:eastAsia="Times New Roman" w:hAnsi="Roboto" w:cs="Times New Roman"/>
            <w:color w:val="000000"/>
            <w:sz w:val="22"/>
            <w:szCs w:val="22"/>
            <w:shd w:val="clear" w:color="auto" w:fill="FFFFFF"/>
          </w:rPr>
          <w:t>develop</w:t>
        </w:r>
        <w:r w:rsidR="000E664E" w:rsidRPr="006A6241">
          <w:rPr>
            <w:rFonts w:ascii="Roboto" w:eastAsia="Times New Roman" w:hAnsi="Roboto" w:cs="Times New Roman"/>
            <w:color w:val="000000"/>
            <w:sz w:val="22"/>
            <w:szCs w:val="22"/>
            <w:shd w:val="clear" w:color="auto" w:fill="FFFFFF"/>
          </w:rPr>
          <w:t xml:space="preserve"> </w:t>
        </w:r>
      </w:ins>
      <w:r w:rsidRPr="006A6241">
        <w:rPr>
          <w:rFonts w:ascii="Roboto" w:eastAsia="Times New Roman" w:hAnsi="Roboto" w:cs="Times New Roman"/>
          <w:color w:val="000000"/>
          <w:sz w:val="22"/>
          <w:szCs w:val="22"/>
          <w:shd w:val="clear" w:color="auto" w:fill="FFFFFF"/>
        </w:rPr>
        <w:t>my engineering skills. </w:t>
      </w:r>
    </w:p>
    <w:p w14:paraId="38DE88B8" w14:textId="77777777" w:rsidR="006A6241" w:rsidRPr="006A6241" w:rsidRDefault="006A6241" w:rsidP="006A6241">
      <w:pPr>
        <w:rPr>
          <w:rFonts w:ascii="Times New Roman" w:eastAsia="Times New Roman" w:hAnsi="Times New Roman" w:cs="Times New Roman"/>
          <w:sz w:val="22"/>
          <w:szCs w:val="22"/>
        </w:rPr>
      </w:pPr>
    </w:p>
    <w:p w14:paraId="4C2FC672" w14:textId="41BEE09F"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With a good mix of electrical engineering and entrepreneurship courses</w:t>
      </w:r>
      <w:ins w:id="37" w:author="Chiara Situmorang" w:date="2022-01-31T17:05:00Z">
        <w:r w:rsidR="000E664E">
          <w:rPr>
            <w:rFonts w:ascii="Roboto" w:eastAsia="Times New Roman" w:hAnsi="Roboto" w:cs="Times New Roman"/>
            <w:color w:val="000000"/>
            <w:sz w:val="22"/>
            <w:szCs w:val="22"/>
            <w:shd w:val="clear" w:color="auto" w:fill="FFFFFF"/>
          </w:rPr>
          <w:t>,</w:t>
        </w:r>
      </w:ins>
      <w:r w:rsidRPr="006A6241">
        <w:rPr>
          <w:rFonts w:ascii="Roboto" w:eastAsia="Times New Roman" w:hAnsi="Roboto" w:cs="Times New Roman"/>
          <w:color w:val="000000"/>
          <w:sz w:val="22"/>
          <w:szCs w:val="22"/>
          <w:shd w:val="clear" w:color="auto" w:fill="FFFFFF"/>
        </w:rPr>
        <w:t xml:space="preserve"> as well as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w:t>
      </w:r>
      <w:proofErr w:type="gramStart"/>
      <w:r w:rsidRPr="006A6241">
        <w:rPr>
          <w:rFonts w:ascii="Roboto" w:eastAsia="Times New Roman" w:hAnsi="Roboto" w:cs="Times New Roman"/>
          <w:color w:val="000000"/>
          <w:sz w:val="22"/>
          <w:szCs w:val="22"/>
          <w:shd w:val="clear" w:color="auto" w:fill="FFFFFF"/>
        </w:rPr>
        <w:t>one of a kind</w:t>
      </w:r>
      <w:proofErr w:type="gramEnd"/>
      <w:r w:rsidRPr="006A6241">
        <w:rPr>
          <w:rFonts w:ascii="Roboto" w:eastAsia="Times New Roman" w:hAnsi="Roboto" w:cs="Times New Roman"/>
          <w:color w:val="000000"/>
          <w:sz w:val="22"/>
          <w:szCs w:val="22"/>
          <w:shd w:val="clear" w:color="auto" w:fill="FFFFFF"/>
        </w:rPr>
        <w:t xml:space="preserve"> programs and facilities, I am confident that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is the perfect institution </w:t>
      </w:r>
      <w:commentRangeStart w:id="38"/>
      <w:r w:rsidRPr="006A6241">
        <w:rPr>
          <w:rFonts w:ascii="Roboto" w:eastAsia="Times New Roman" w:hAnsi="Roboto" w:cs="Times New Roman"/>
          <w:color w:val="000000"/>
          <w:sz w:val="22"/>
          <w:szCs w:val="22"/>
          <w:shd w:val="clear" w:color="auto" w:fill="FFFFFF"/>
        </w:rPr>
        <w:t xml:space="preserve">in supporting my ambition </w:t>
      </w:r>
      <w:commentRangeEnd w:id="38"/>
      <w:r w:rsidR="004D5B90">
        <w:rPr>
          <w:rStyle w:val="CommentReference"/>
        </w:rPr>
        <w:commentReference w:id="38"/>
      </w:r>
      <w:r w:rsidRPr="006A6241">
        <w:rPr>
          <w:rFonts w:ascii="Roboto" w:eastAsia="Times New Roman" w:hAnsi="Roboto" w:cs="Times New Roman"/>
          <w:color w:val="000000"/>
          <w:sz w:val="22"/>
          <w:szCs w:val="22"/>
          <w:shd w:val="clear" w:color="auto" w:fill="FFFFFF"/>
        </w:rPr>
        <w:t xml:space="preserve">to create my own electric vehicle company in Indonesia. </w:t>
      </w:r>
    </w:p>
    <w:p w14:paraId="5FDCE7D1" w14:textId="77777777" w:rsidR="006A6241" w:rsidRPr="006A6241" w:rsidRDefault="006A6241" w:rsidP="006A6241">
      <w:pPr>
        <w:rPr>
          <w:rFonts w:ascii="Times New Roman" w:eastAsia="Times New Roman" w:hAnsi="Times New Roman" w:cs="Times New Roman"/>
          <w:sz w:val="22"/>
          <w:szCs w:val="22"/>
        </w:rPr>
      </w:pPr>
    </w:p>
    <w:p w14:paraId="6952D4CC" w14:textId="115AB8DE" w:rsidR="00250047" w:rsidRDefault="00250047">
      <w:pPr>
        <w:rPr>
          <w:ins w:id="39" w:author="Chiara Situmorang" w:date="2022-01-31T17:10:00Z"/>
        </w:rPr>
      </w:pPr>
    </w:p>
    <w:p w14:paraId="6072E5ED" w14:textId="072BAB92" w:rsidR="004D5B90" w:rsidRDefault="004D5B90">
      <w:pPr>
        <w:rPr>
          <w:ins w:id="40" w:author="Chiara Situmorang" w:date="2022-01-31T17:10:00Z"/>
        </w:rPr>
      </w:pPr>
      <w:ins w:id="41" w:author="Chiara Situmorang" w:date="2022-01-31T17:10:00Z">
        <w:r>
          <w:lastRenderedPageBreak/>
          <w:t xml:space="preserve">Hi </w:t>
        </w:r>
        <w:proofErr w:type="spellStart"/>
        <w:r>
          <w:t>Mellvin</w:t>
        </w:r>
        <w:proofErr w:type="spellEnd"/>
        <w:r>
          <w:t>!</w:t>
        </w:r>
      </w:ins>
    </w:p>
    <w:p w14:paraId="3161A727" w14:textId="0A5655F8" w:rsidR="004D5B90" w:rsidRDefault="004D5B90">
      <w:pPr>
        <w:rPr>
          <w:ins w:id="42" w:author="Chiara Situmorang" w:date="2022-01-31T17:10:00Z"/>
        </w:rPr>
      </w:pPr>
    </w:p>
    <w:p w14:paraId="2D2CB38E" w14:textId="1373AD96" w:rsidR="004D5B90" w:rsidRDefault="00266054">
      <w:pPr>
        <w:rPr>
          <w:ins w:id="43" w:author="Chiara Situmorang" w:date="2022-01-31T17:17:00Z"/>
        </w:rPr>
      </w:pPr>
      <w:ins w:id="44" w:author="Chiara Situmorang" w:date="2022-01-31T17:14:00Z">
        <w:r>
          <w:t xml:space="preserve">This is a pretty good draft. </w:t>
        </w:r>
      </w:ins>
      <w:ins w:id="45" w:author="Chiara Situmorang" w:date="2022-01-31T17:15:00Z">
        <w:r>
          <w:t xml:space="preserve">Most of the edits I made </w:t>
        </w:r>
      </w:ins>
      <w:ins w:id="46" w:author="Chiara Situmorang" w:date="2022-01-31T17:16:00Z">
        <w:r>
          <w:t>we</w:t>
        </w:r>
      </w:ins>
      <w:ins w:id="47" w:author="Chiara Situmorang" w:date="2022-01-31T17:15:00Z">
        <w:r>
          <w:t>re copyedits (diction, missing commas, that kind of thing)</w:t>
        </w:r>
      </w:ins>
      <w:ins w:id="48" w:author="Chiara Situmorang" w:date="2022-01-31T17:16:00Z">
        <w:r>
          <w:t>. I made a few comments that you need to address, but these are also just asking for clarification or rephrasin</w:t>
        </w:r>
      </w:ins>
      <w:ins w:id="49" w:author="Chiara Situmorang" w:date="2022-01-31T17:17:00Z">
        <w:r>
          <w:t xml:space="preserve">g. </w:t>
        </w:r>
        <w:r w:rsidR="00CD4670">
          <w:t>All in all, a great essay—you’ve clearly done your research and it shows. Good luck with your applications!</w:t>
        </w:r>
      </w:ins>
    </w:p>
    <w:p w14:paraId="57D70638" w14:textId="665C9293" w:rsidR="00CD4670" w:rsidRDefault="00CD4670">
      <w:pPr>
        <w:rPr>
          <w:ins w:id="50" w:author="Chiara Situmorang" w:date="2022-01-31T17:17:00Z"/>
        </w:rPr>
      </w:pPr>
    </w:p>
    <w:p w14:paraId="08701115" w14:textId="26315CB4" w:rsidR="00CD4670" w:rsidRDefault="00CD4670">
      <w:ins w:id="51" w:author="Chiara Situmorang" w:date="2022-01-31T17:17:00Z">
        <w:r>
          <w:t>Chiara</w:t>
        </w:r>
      </w:ins>
    </w:p>
    <w:sectPr w:rsidR="00CD467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01-31T17:08:00Z" w:initials="CS">
    <w:p w14:paraId="4E202206" w14:textId="140D422A" w:rsidR="004D5B90" w:rsidRDefault="004D5B90">
      <w:pPr>
        <w:pStyle w:val="CommentText"/>
      </w:pPr>
      <w:r>
        <w:rPr>
          <w:rStyle w:val="CommentReference"/>
        </w:rPr>
        <w:annotationRef/>
      </w:r>
      <w:r>
        <w:t>like what? you didn’t elaborate on this anywhere in the essay, unless by this you meant taking a business minor? if so, I would suggest directly saying you want to take a minor in business.</w:t>
      </w:r>
    </w:p>
  </w:comment>
  <w:comment w:id="1" w:author="Chiara Situmorang" w:date="2022-01-31T17:06:00Z" w:initials="CS">
    <w:p w14:paraId="208DA877" w14:textId="3A224150" w:rsidR="004D5B90" w:rsidRDefault="004D5B90">
      <w:pPr>
        <w:pStyle w:val="CommentText"/>
      </w:pPr>
      <w:r>
        <w:rPr>
          <w:rStyle w:val="CommentReference"/>
        </w:rPr>
        <w:annotationRef/>
      </w:r>
      <w:r>
        <w:t>this phrasing sounds off. I would suggest something like ‘learning all this will help me get that much close to starting an EV powertrain…’</w:t>
      </w:r>
    </w:p>
  </w:comment>
  <w:comment w:id="23" w:author="Chiara Situmorang" w:date="2022-01-31T16:52:00Z" w:initials="CS">
    <w:p w14:paraId="3493D92B" w14:textId="105E548A" w:rsidR="001D15A5" w:rsidRDefault="001D15A5">
      <w:pPr>
        <w:pStyle w:val="CommentText"/>
      </w:pPr>
      <w:r>
        <w:rPr>
          <w:rStyle w:val="CommentReference"/>
        </w:rPr>
        <w:annotationRef/>
      </w:r>
      <w:proofErr w:type="gramStart"/>
      <w:r>
        <w:t>as a reader, this sentence</w:t>
      </w:r>
      <w:proofErr w:type="gramEnd"/>
      <w:r>
        <w:t xml:space="preserve"> confuses me. there needs to be more context as to why you’re suddenly talking about innovation &amp; entrepreneurial knowledge – </w:t>
      </w:r>
      <w:proofErr w:type="spellStart"/>
      <w:r>
        <w:t>eg.</w:t>
      </w:r>
      <w:proofErr w:type="spellEnd"/>
      <w:r>
        <w:t xml:space="preserve"> you need to understand this to learn how to build your business.</w:t>
      </w:r>
    </w:p>
  </w:comment>
  <w:comment w:id="32" w:author="Chiara Situmorang" w:date="2022-01-31T16:59:00Z" w:initials="CS">
    <w:p w14:paraId="5E265EC2" w14:textId="02C70E68" w:rsidR="001D15A5" w:rsidRDefault="001D15A5">
      <w:pPr>
        <w:pStyle w:val="CommentText"/>
      </w:pPr>
      <w:r>
        <w:rPr>
          <w:rStyle w:val="CommentReference"/>
        </w:rPr>
        <w:annotationRef/>
      </w:r>
      <w:r>
        <w:t xml:space="preserve">put this in the beginning of the paragraph! this can be the context I was talking about. you want to pursue a business minor because </w:t>
      </w:r>
      <w:r w:rsidR="000E664E">
        <w:t>X and the center for entrepreneurship will help me do Y.</w:t>
      </w:r>
    </w:p>
  </w:comment>
  <w:comment w:id="38" w:author="Chiara Situmorang" w:date="2022-01-31T17:06:00Z" w:initials="CS">
    <w:p w14:paraId="2FD55762" w14:textId="75B8DFCD" w:rsidR="004D5B90" w:rsidRDefault="004D5B90">
      <w:pPr>
        <w:pStyle w:val="CommentText"/>
      </w:pPr>
      <w:r>
        <w:rPr>
          <w:rStyle w:val="CommentReference"/>
        </w:rPr>
        <w:annotationRef/>
      </w:r>
      <w:r>
        <w:t>this sounds a little awkward; maybe you can change it to something like ‘the perfect institution for me as I try to build my own EV 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02206" w15:done="0"/>
  <w15:commentEx w15:paraId="208DA877" w15:done="0"/>
  <w15:commentEx w15:paraId="3493D92B" w15:done="0"/>
  <w15:commentEx w15:paraId="5E265EC2" w15:done="0"/>
  <w15:commentEx w15:paraId="2FD55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95FC" w16cex:dateUtc="2022-01-31T10:08:00Z"/>
  <w16cex:commentExtensible w16cex:durableId="25A295B3" w16cex:dateUtc="2022-01-31T10:06:00Z"/>
  <w16cex:commentExtensible w16cex:durableId="25A29263" w16cex:dateUtc="2022-01-31T09:52:00Z"/>
  <w16cex:commentExtensible w16cex:durableId="25A293F0" w16cex:dateUtc="2022-01-31T09:59:00Z"/>
  <w16cex:commentExtensible w16cex:durableId="25A2957A" w16cex:dateUtc="2022-01-31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02206" w16cid:durableId="25A295FC"/>
  <w16cid:commentId w16cid:paraId="208DA877" w16cid:durableId="25A295B3"/>
  <w16cid:commentId w16cid:paraId="3493D92B" w16cid:durableId="25A29263"/>
  <w16cid:commentId w16cid:paraId="5E265EC2" w16cid:durableId="25A293F0"/>
  <w16cid:commentId w16cid:paraId="2FD55762" w16cid:durableId="25A29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0E664E"/>
    <w:rsid w:val="001D15A5"/>
    <w:rsid w:val="00250047"/>
    <w:rsid w:val="00266054"/>
    <w:rsid w:val="003E68CD"/>
    <w:rsid w:val="004A375B"/>
    <w:rsid w:val="004A4D10"/>
    <w:rsid w:val="004D5B90"/>
    <w:rsid w:val="00567640"/>
    <w:rsid w:val="0061758C"/>
    <w:rsid w:val="006267AB"/>
    <w:rsid w:val="006A6241"/>
    <w:rsid w:val="00A3079B"/>
    <w:rsid w:val="00AB222A"/>
    <w:rsid w:val="00CA2CA9"/>
    <w:rsid w:val="00CD4670"/>
    <w:rsid w:val="00D55CEA"/>
    <w:rsid w:val="00D94E4B"/>
    <w:rsid w:val="00DE194F"/>
    <w:rsid w:val="00E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A2CA9"/>
  </w:style>
  <w:style w:type="character" w:styleId="CommentReference">
    <w:name w:val="annotation reference"/>
    <w:basedOn w:val="DefaultParagraphFont"/>
    <w:uiPriority w:val="99"/>
    <w:semiHidden/>
    <w:unhideWhenUsed/>
    <w:rsid w:val="00CA2CA9"/>
    <w:rPr>
      <w:sz w:val="16"/>
      <w:szCs w:val="16"/>
    </w:rPr>
  </w:style>
  <w:style w:type="paragraph" w:styleId="CommentText">
    <w:name w:val="annotation text"/>
    <w:basedOn w:val="Normal"/>
    <w:link w:val="CommentTextChar"/>
    <w:uiPriority w:val="99"/>
    <w:semiHidden/>
    <w:unhideWhenUsed/>
    <w:rsid w:val="00CA2CA9"/>
    <w:rPr>
      <w:sz w:val="20"/>
      <w:szCs w:val="20"/>
    </w:rPr>
  </w:style>
  <w:style w:type="character" w:customStyle="1" w:styleId="CommentTextChar">
    <w:name w:val="Comment Text Char"/>
    <w:basedOn w:val="DefaultParagraphFont"/>
    <w:link w:val="CommentText"/>
    <w:uiPriority w:val="99"/>
    <w:semiHidden/>
    <w:rsid w:val="00CA2CA9"/>
    <w:rPr>
      <w:sz w:val="20"/>
      <w:szCs w:val="20"/>
    </w:rPr>
  </w:style>
  <w:style w:type="paragraph" w:styleId="CommentSubject">
    <w:name w:val="annotation subject"/>
    <w:basedOn w:val="CommentText"/>
    <w:next w:val="CommentText"/>
    <w:link w:val="CommentSubjectChar"/>
    <w:uiPriority w:val="99"/>
    <w:semiHidden/>
    <w:unhideWhenUsed/>
    <w:rsid w:val="00CA2CA9"/>
    <w:rPr>
      <w:b/>
      <w:bCs/>
    </w:rPr>
  </w:style>
  <w:style w:type="character" w:customStyle="1" w:styleId="CommentSubjectChar">
    <w:name w:val="Comment Subject Char"/>
    <w:basedOn w:val="CommentTextChar"/>
    <w:link w:val="CommentSubject"/>
    <w:uiPriority w:val="99"/>
    <w:semiHidden/>
    <w:rsid w:val="00CA2C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189284339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2021-10-12T06:49:00Z</dcterms:created>
  <dcterms:modified xsi:type="dcterms:W3CDTF">2022-01-31T10:18:00Z</dcterms:modified>
</cp:coreProperties>
</file>