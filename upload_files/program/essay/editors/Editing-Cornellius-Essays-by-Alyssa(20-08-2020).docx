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08F0" w14:textId="5D1B6B53" w:rsidR="005F75BE" w:rsidRDefault="001055D1" w:rsidP="005F75BE">
      <w:pPr>
        <w:rPr>
          <w:ins w:id="0" w:author="Alyssa Manik" w:date="2020-08-20T00:14:00Z"/>
          <w:rFonts w:ascii="Helvetica" w:hAnsi="Helvetica" w:cs="Times New Roman"/>
          <w:b/>
          <w:bCs/>
          <w:color w:val="000000"/>
          <w:sz w:val="21"/>
          <w:szCs w:val="21"/>
          <w:u w:val="single"/>
          <w:shd w:val="clear" w:color="auto" w:fill="FFFFFF"/>
        </w:rPr>
      </w:pPr>
      <w:r w:rsidRPr="001055D1">
        <w:rPr>
          <w:rFonts w:ascii="Helvetica" w:hAnsi="Helvetica" w:cs="Times New Roman"/>
          <w:b/>
          <w:bCs/>
          <w:color w:val="000000"/>
          <w:sz w:val="21"/>
          <w:szCs w:val="21"/>
          <w:u w:val="single"/>
          <w:shd w:val="clear" w:color="auto" w:fill="FFFFFF"/>
        </w:rPr>
        <w:t>Personal statement </w:t>
      </w:r>
      <w:ins w:id="1" w:author="Alyssa Manik" w:date="2020-08-20T00:14:00Z">
        <w:r w:rsidR="005F75BE">
          <w:rPr>
            <w:rFonts w:ascii="Helvetica" w:hAnsi="Helvetica" w:cs="Times New Roman"/>
            <w:b/>
            <w:bCs/>
            <w:color w:val="000000"/>
            <w:sz w:val="21"/>
            <w:szCs w:val="21"/>
            <w:u w:val="single"/>
            <w:shd w:val="clear" w:color="auto" w:fill="FFFFFF"/>
          </w:rPr>
          <w:t xml:space="preserve">– </w:t>
        </w:r>
      </w:ins>
    </w:p>
    <w:p w14:paraId="64424CF9" w14:textId="77777777" w:rsidR="005F75BE" w:rsidRDefault="005F75BE" w:rsidP="005F75BE">
      <w:pPr>
        <w:rPr>
          <w:ins w:id="2" w:author="Alyssa Manik" w:date="2020-08-20T00:14:00Z"/>
          <w:rFonts w:ascii="Helvetica" w:hAnsi="Helvetica" w:cs="Times New Roman"/>
          <w:b/>
          <w:bCs/>
          <w:color w:val="000000"/>
          <w:sz w:val="21"/>
          <w:szCs w:val="21"/>
          <w:u w:val="single"/>
          <w:shd w:val="clear" w:color="auto" w:fill="FFFFFF"/>
        </w:rPr>
      </w:pPr>
    </w:p>
    <w:p w14:paraId="551E4213" w14:textId="7FF139C6" w:rsidR="005F75BE" w:rsidRPr="005F75BE" w:rsidRDefault="005F75BE" w:rsidP="005F75BE">
      <w:pPr>
        <w:rPr>
          <w:ins w:id="3" w:author="Alyssa Manik" w:date="2020-08-20T00:14:00Z"/>
          <w:rFonts w:ascii="Times New Roman" w:eastAsia="Times New Roman" w:hAnsi="Times New Roman" w:cs="Times New Roman"/>
          <w:lang w:val="en-ID" w:eastAsia="zh-CN"/>
        </w:rPr>
      </w:pPr>
      <w:ins w:id="4" w:author="Alyssa Manik" w:date="2020-08-20T00:14:00Z">
        <w:r w:rsidRPr="005F75BE">
          <w:rPr>
            <w:rFonts w:ascii="Times New Roman" w:eastAsia="Times New Roman" w:hAnsi="Times New Roman" w:cs="Times New Roman"/>
            <w:lang w:val="en-ID" w:eastAsia="zh-CN"/>
          </w:rPr>
          <w:t xml:space="preserve">Tell us about yourself and </w:t>
        </w:r>
        <w:r w:rsidRPr="005F75BE">
          <w:rPr>
            <w:rFonts w:ascii="Times New Roman" w:eastAsia="Times New Roman" w:hAnsi="Times New Roman" w:cs="Times New Roman"/>
            <w:b/>
            <w:bCs/>
            <w:lang w:val="en-ID" w:eastAsia="zh-CN"/>
            <w:rPrChange w:id="5" w:author="Alyssa Manik" w:date="2020-08-20T00:15:00Z">
              <w:rPr>
                <w:rFonts w:ascii="Times New Roman" w:eastAsia="Times New Roman" w:hAnsi="Times New Roman" w:cs="Times New Roman"/>
                <w:lang w:val="en-ID" w:eastAsia="zh-CN"/>
              </w:rPr>
            </w:rPrChange>
          </w:rPr>
          <w:t>why Imperial College of London is the best college for you.</w:t>
        </w:r>
      </w:ins>
    </w:p>
    <w:p w14:paraId="3A576FD3" w14:textId="04D9BF54" w:rsidR="001055D1" w:rsidRPr="001055D1" w:rsidRDefault="001055D1" w:rsidP="001055D1">
      <w:pPr>
        <w:spacing w:line="480" w:lineRule="auto"/>
        <w:rPr>
          <w:rFonts w:ascii="Times" w:hAnsi="Times" w:cs="Times New Roman"/>
          <w:sz w:val="20"/>
          <w:szCs w:val="20"/>
        </w:rPr>
      </w:pPr>
    </w:p>
    <w:p w14:paraId="4769BD1B" w14:textId="77777777"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t xml:space="preserve">Both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physics were two of my favorite subjects. I was really interested in counting simple numbers. </w:t>
      </w:r>
      <w:commentRangeStart w:id="6"/>
      <w:r w:rsidRPr="001055D1">
        <w:rPr>
          <w:rFonts w:ascii="Helvetica" w:hAnsi="Helvetica" w:cs="Times New Roman"/>
          <w:color w:val="000000"/>
          <w:sz w:val="21"/>
          <w:szCs w:val="21"/>
          <w:shd w:val="clear" w:color="auto" w:fill="FFFFFF"/>
        </w:rPr>
        <w:t>Numbers are my ultimate thinking</w:t>
      </w:r>
      <w:commentRangeEnd w:id="6"/>
      <w:r w:rsidR="005F75BE">
        <w:rPr>
          <w:rStyle w:val="CommentReference"/>
        </w:rPr>
        <w:commentReference w:id="6"/>
      </w:r>
      <w:r w:rsidRPr="001055D1">
        <w:rPr>
          <w:rFonts w:ascii="Helvetica" w:hAnsi="Helvetica" w:cs="Times New Roman"/>
          <w:color w:val="000000"/>
          <w:sz w:val="21"/>
          <w:szCs w:val="21"/>
          <w:shd w:val="clear" w:color="auto" w:fill="FFFFFF"/>
        </w:rPr>
        <w:t>. I was really interested when it comes to any problems involving numbers which made me solely consider math my favorite subject. When it comes to physics, my interest comes from astronomy. The fate of our Earth in the future, the age of the universe, life beyond Earth and many other celestial events also motivates me to find out in astronomy.</w:t>
      </w:r>
    </w:p>
    <w:p w14:paraId="3E888B47" w14:textId="77777777" w:rsidR="001055D1" w:rsidRPr="001055D1" w:rsidRDefault="001055D1" w:rsidP="001055D1">
      <w:pPr>
        <w:rPr>
          <w:rFonts w:ascii="Times" w:eastAsia="Times New Roman" w:hAnsi="Times" w:cs="Times New Roman"/>
          <w:sz w:val="20"/>
          <w:szCs w:val="20"/>
        </w:rPr>
      </w:pPr>
    </w:p>
    <w:p w14:paraId="1753EDCD" w14:textId="77777777"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t>One of my huge achievements is my personal project. I was chosen to select any topic that is highly challenging by demonstrating my huge learning throughout middle school. One topic I thought of is a rover that can move by itself without assisting. Making a self-moving rover is one of the challenges I’ve ever conducted. The rover I made is approximately the size of a textbook and is made out of robotic tools and involves a lot of coding. The coding application I used was “</w:t>
      </w:r>
      <w:proofErr w:type="spellStart"/>
      <w:r w:rsidRPr="001055D1">
        <w:rPr>
          <w:rFonts w:ascii="Helvetica" w:hAnsi="Helvetica" w:cs="Times New Roman"/>
          <w:color w:val="000000"/>
          <w:sz w:val="21"/>
          <w:szCs w:val="21"/>
          <w:shd w:val="clear" w:color="auto" w:fill="FFFFFF"/>
        </w:rPr>
        <w:t>arduino</w:t>
      </w:r>
      <w:proofErr w:type="spellEnd"/>
      <w:r w:rsidRPr="001055D1">
        <w:rPr>
          <w:rFonts w:ascii="Helvetica" w:hAnsi="Helvetica" w:cs="Times New Roman"/>
          <w:color w:val="000000"/>
          <w:sz w:val="21"/>
          <w:szCs w:val="21"/>
          <w:shd w:val="clear" w:color="auto" w:fill="FFFFFF"/>
        </w:rPr>
        <w:t xml:space="preserve">”. It was able to even lift light objects such as a piece of wrapped tissue. Humanity </w:t>
      </w:r>
      <w:proofErr w:type="spellStart"/>
      <w:r w:rsidRPr="001055D1">
        <w:rPr>
          <w:rFonts w:ascii="Helvetica" w:hAnsi="Helvetica" w:cs="Times New Roman"/>
          <w:color w:val="000000"/>
          <w:sz w:val="21"/>
          <w:szCs w:val="21"/>
          <w:shd w:val="clear" w:color="auto" w:fill="FFFFFF"/>
        </w:rPr>
        <w:t>broughts</w:t>
      </w:r>
      <w:proofErr w:type="spellEnd"/>
      <w:r w:rsidRPr="001055D1">
        <w:rPr>
          <w:rFonts w:ascii="Helvetica" w:hAnsi="Helvetica" w:cs="Times New Roman"/>
          <w:color w:val="000000"/>
          <w:sz w:val="21"/>
          <w:szCs w:val="21"/>
          <w:shd w:val="clear" w:color="auto" w:fill="FFFFFF"/>
        </w:rPr>
        <w:t xml:space="preserve"> me a huge desire to expand on other planets in the Solar System. Another achievement I’ve made is my extended essay. I created a report about any topic I demonstrated my learning in high school. </w:t>
      </w:r>
      <w:r w:rsidRPr="001055D1">
        <w:rPr>
          <w:rFonts w:ascii="Helvetica" w:hAnsi="Helvetica" w:cs="Times New Roman"/>
          <w:color w:val="000000"/>
          <w:sz w:val="21"/>
          <w:szCs w:val="21"/>
        </w:rPr>
        <w:t>I investigated the relationship between the luminosity of the star and the goldilocks zone in the solar system.</w:t>
      </w:r>
      <w:r w:rsidRPr="001055D1">
        <w:rPr>
          <w:rFonts w:ascii="Helvetica" w:hAnsi="Helvetica" w:cs="Times New Roman"/>
          <w:color w:val="000000"/>
          <w:sz w:val="21"/>
          <w:szCs w:val="21"/>
          <w:shd w:val="clear" w:color="auto" w:fill="FFFFFF"/>
        </w:rPr>
        <w:t xml:space="preserve"> A goldilocks zone is a region where a planet is not too hot or not too cold for water to exist which can sustain life. The Sun will one day die out and will expand. Earth will be engulfed by the Sun whereas other planets in the outer system will be habitable. </w:t>
      </w:r>
      <w:r w:rsidRPr="001055D1">
        <w:rPr>
          <w:rFonts w:ascii="Helvetica" w:hAnsi="Helvetica" w:cs="Times New Roman"/>
          <w:color w:val="000000"/>
          <w:sz w:val="21"/>
          <w:szCs w:val="21"/>
        </w:rPr>
        <w:t xml:space="preserve">I was able to investigate which planets will be habitable in the far future when the Sun expands. The square root relationship between the goldilocks zone and the luminosity of the Sun helps me calculate how far from the distance from the other star is habitable. The luminosity of the Sun determines how much power the Sun radiates into space; it does not determine how hot the </w:t>
      </w:r>
      <w:r w:rsidRPr="001055D1">
        <w:rPr>
          <w:rFonts w:ascii="Helvetica" w:hAnsi="Helvetica" w:cs="Times New Roman"/>
          <w:color w:val="000000"/>
          <w:sz w:val="21"/>
          <w:szCs w:val="21"/>
        </w:rPr>
        <w:lastRenderedPageBreak/>
        <w:t>Sun will be. Doing research was really challenging as I had to search for any trends that relate with the luminosity of the Sun to see whether there is any change in the habitable zone in the future. These projects led me to have a huge interest in astronomy. </w:t>
      </w:r>
    </w:p>
    <w:p w14:paraId="09D67E22" w14:textId="77777777" w:rsidR="001055D1" w:rsidRPr="001055D1" w:rsidRDefault="001055D1" w:rsidP="001055D1">
      <w:pPr>
        <w:rPr>
          <w:rFonts w:ascii="Times" w:eastAsia="Times New Roman" w:hAnsi="Times" w:cs="Times New Roman"/>
          <w:sz w:val="20"/>
          <w:szCs w:val="20"/>
        </w:rPr>
      </w:pPr>
      <w:commentRangeStart w:id="7"/>
    </w:p>
    <w:p w14:paraId="04B19BB9" w14:textId="77777777" w:rsidR="001055D1" w:rsidRPr="001055D1" w:rsidRDefault="001055D1" w:rsidP="001055D1">
      <w:pPr>
        <w:spacing w:line="480" w:lineRule="auto"/>
        <w:ind w:firstLine="720"/>
        <w:jc w:val="both"/>
        <w:rPr>
          <w:rFonts w:ascii="Times" w:hAnsi="Times" w:cs="Times New Roman"/>
          <w:sz w:val="20"/>
          <w:szCs w:val="20"/>
        </w:rPr>
      </w:pPr>
      <w:r w:rsidRPr="001055D1">
        <w:rPr>
          <w:rFonts w:ascii="Helvetica" w:hAnsi="Helvetica" w:cs="Times New Roman"/>
          <w:color w:val="000000"/>
          <w:sz w:val="21"/>
          <w:szCs w:val="21"/>
          <w:shd w:val="clear" w:color="auto" w:fill="FFFFFF"/>
        </w:rPr>
        <w:t xml:space="preserve"> Joining the World </w:t>
      </w:r>
      <w:commentRangeEnd w:id="7"/>
      <w:r w:rsidR="005A4298">
        <w:rPr>
          <w:rStyle w:val="CommentReference"/>
        </w:rPr>
        <w:commentReference w:id="7"/>
      </w:r>
      <w:r w:rsidRPr="001055D1">
        <w:rPr>
          <w:rFonts w:ascii="Helvetica" w:hAnsi="Helvetica" w:cs="Times New Roman"/>
          <w:color w:val="000000"/>
          <w:sz w:val="21"/>
          <w:szCs w:val="21"/>
          <w:shd w:val="clear" w:color="auto" w:fill="FFFFFF"/>
        </w:rPr>
        <w:t xml:space="preserve">Mathematics Competition (WMI) is one of my opportunistic achievements I participated in this competition in 2018 and 2019. </w:t>
      </w:r>
      <w:commentRangeStart w:id="8"/>
      <w:r w:rsidRPr="001055D1">
        <w:rPr>
          <w:rFonts w:ascii="Helvetica" w:hAnsi="Helvetica" w:cs="Times New Roman"/>
          <w:color w:val="000000"/>
          <w:sz w:val="21"/>
          <w:szCs w:val="21"/>
          <w:shd w:val="clear" w:color="auto" w:fill="FFFFFF"/>
        </w:rPr>
        <w:t>It comprised the preliminary and final round. The preliminary round of both 2018 and 2019 was done in Jakarta, Indonesia</w:t>
      </w:r>
      <w:commentRangeEnd w:id="8"/>
      <w:r w:rsidR="005A4298">
        <w:rPr>
          <w:rStyle w:val="CommentReference"/>
        </w:rPr>
        <w:commentReference w:id="8"/>
      </w:r>
      <w:r w:rsidRPr="001055D1">
        <w:rPr>
          <w:rFonts w:ascii="Helvetica" w:hAnsi="Helvetica" w:cs="Times New Roman"/>
          <w:color w:val="000000"/>
          <w:sz w:val="21"/>
          <w:szCs w:val="21"/>
          <w:shd w:val="clear" w:color="auto" w:fill="FFFFFF"/>
        </w:rPr>
        <w:t>. The final round in 2018 occurred in Seoul, South Korea while it occurred in Fukuoka, Japan in 2019. I managed to get a bronze medal (top 30% of the participants) in both of the preliminary rounds and due to that, I moved on to the final round for two consecutive years. I also got bronze medals in both of the final rounds showing that I have a huge interest in mathematics in the future. Approximately 20,000 people had participated throughout the competition every year. Preparing the competition was easy and quick. All I had to do was to do some past papers because the problems in it involve similar concepts. Some questions are critical for me to think such as topics involve higher grade levels such as logarithms and polynomial functions which requires further time for me to solve. Apart from that, I managed to do everything by myself daily in order to finish all of the past papers. </w:t>
      </w:r>
    </w:p>
    <w:p w14:paraId="2CAFB29E" w14:textId="77777777" w:rsidR="001055D1" w:rsidRPr="001055D1" w:rsidRDefault="001055D1" w:rsidP="001055D1">
      <w:pPr>
        <w:rPr>
          <w:rFonts w:ascii="Times" w:eastAsia="Times New Roman" w:hAnsi="Times" w:cs="Times New Roman"/>
          <w:sz w:val="20"/>
          <w:szCs w:val="20"/>
        </w:rPr>
      </w:pPr>
    </w:p>
    <w:p w14:paraId="6B6429E4" w14:textId="77777777" w:rsidR="001055D1" w:rsidRPr="001055D1" w:rsidRDefault="001055D1" w:rsidP="001055D1">
      <w:pPr>
        <w:spacing w:line="480" w:lineRule="auto"/>
        <w:ind w:firstLine="720"/>
        <w:jc w:val="both"/>
        <w:rPr>
          <w:rFonts w:ascii="Times" w:hAnsi="Times" w:cs="Times New Roman"/>
          <w:sz w:val="20"/>
          <w:szCs w:val="20"/>
        </w:rPr>
      </w:pPr>
      <w:r w:rsidRPr="001055D1">
        <w:rPr>
          <w:rFonts w:ascii="Helvetica" w:hAnsi="Helvetica" w:cs="Times New Roman"/>
          <w:color w:val="000000"/>
          <w:sz w:val="21"/>
          <w:szCs w:val="21"/>
          <w:shd w:val="clear" w:color="auto" w:fill="FFFFFF"/>
        </w:rPr>
        <w:t xml:space="preserve">I also attended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ICAS. Accomplishing a distinction certificate each year motivates me strongly into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I was really proud to become a top 10% in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and is the reason I was able to achieve a distinction certificate every year. ICAS helps me to demonstrate my understanding in both of the subjects. </w:t>
      </w:r>
      <w:commentRangeStart w:id="9"/>
      <w:r w:rsidRPr="001055D1">
        <w:rPr>
          <w:rFonts w:ascii="Helvetica" w:hAnsi="Helvetica" w:cs="Times New Roman"/>
          <w:color w:val="000000"/>
          <w:sz w:val="21"/>
          <w:szCs w:val="21"/>
          <w:shd w:val="clear" w:color="auto" w:fill="FFFFFF"/>
        </w:rPr>
        <w:t xml:space="preserve">Being one of the top scorers in mathematical literacy in </w:t>
      </w:r>
      <w:commentRangeEnd w:id="9"/>
      <w:r w:rsidR="005A4298">
        <w:rPr>
          <w:rStyle w:val="CommentReference"/>
        </w:rPr>
        <w:commentReference w:id="9"/>
      </w:r>
      <w:r w:rsidRPr="001055D1">
        <w:rPr>
          <w:rFonts w:ascii="Helvetica" w:hAnsi="Helvetica" w:cs="Times New Roman"/>
          <w:color w:val="000000"/>
          <w:sz w:val="21"/>
          <w:szCs w:val="21"/>
          <w:shd w:val="clear" w:color="auto" w:fill="FFFFFF"/>
        </w:rPr>
        <w:t xml:space="preserve">ISA each year during grades 3-10 further motivates my interest in mathematics with an average score of more than 800 points. By showing a huge achievement in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I was selected as one of the students in STEM </w:t>
      </w:r>
      <w:proofErr w:type="spellStart"/>
      <w:r w:rsidRPr="001055D1">
        <w:rPr>
          <w:rFonts w:ascii="Helvetica" w:hAnsi="Helvetica" w:cs="Times New Roman"/>
          <w:color w:val="000000"/>
          <w:sz w:val="21"/>
          <w:szCs w:val="21"/>
          <w:shd w:val="clear" w:color="auto" w:fill="FFFFFF"/>
        </w:rPr>
        <w:t>honour</w:t>
      </w:r>
      <w:proofErr w:type="spellEnd"/>
      <w:r w:rsidRPr="001055D1">
        <w:rPr>
          <w:rFonts w:ascii="Helvetica" w:hAnsi="Helvetica" w:cs="Times New Roman"/>
          <w:color w:val="000000"/>
          <w:sz w:val="21"/>
          <w:szCs w:val="21"/>
          <w:shd w:val="clear" w:color="auto" w:fill="FFFFFF"/>
        </w:rPr>
        <w:t xml:space="preserve"> class in grade 10. Only 6 out of 100 students in my badge were selected. Some of the advanced topics that were taught include kinematics, </w:t>
      </w:r>
      <w:r w:rsidRPr="001055D1">
        <w:rPr>
          <w:rFonts w:ascii="Helvetica" w:hAnsi="Helvetica" w:cs="Times New Roman"/>
          <w:color w:val="000000"/>
          <w:sz w:val="21"/>
          <w:szCs w:val="21"/>
          <w:shd w:val="clear" w:color="auto" w:fill="FFFFFF"/>
        </w:rPr>
        <w:lastRenderedPageBreak/>
        <w:t xml:space="preserve">trigonometry or motion twice a week. </w:t>
      </w:r>
      <w:commentRangeStart w:id="10"/>
      <w:r w:rsidRPr="001055D1">
        <w:rPr>
          <w:rFonts w:ascii="Helvetica" w:hAnsi="Helvetica" w:cs="Times New Roman"/>
          <w:color w:val="000000"/>
          <w:sz w:val="21"/>
          <w:szCs w:val="21"/>
          <w:shd w:val="clear" w:color="auto" w:fill="FFFFFF"/>
        </w:rPr>
        <w:t>Preparing the competition was relatively easy as I only needed to spend around 1 hour per day. I did not find any difficulties preparing for my test because most of the questions do not involve complex workings</w:t>
      </w:r>
      <w:commentRangeEnd w:id="10"/>
      <w:r w:rsidR="005A4298">
        <w:rPr>
          <w:rStyle w:val="CommentReference"/>
        </w:rPr>
        <w:commentReference w:id="10"/>
      </w:r>
      <w:r w:rsidRPr="001055D1">
        <w:rPr>
          <w:rFonts w:ascii="Helvetica" w:hAnsi="Helvetica" w:cs="Times New Roman"/>
          <w:color w:val="000000"/>
          <w:sz w:val="21"/>
          <w:szCs w:val="21"/>
          <w:shd w:val="clear" w:color="auto" w:fill="FFFFFF"/>
        </w:rPr>
        <w:t xml:space="preserve">. As I reviewed the test, I even asked some teachers to provide additional papers. This went fluent only if there were no school assessments. School assessments sometimes led me to sacrifice my time to do the tests as I </w:t>
      </w:r>
      <w:commentRangeStart w:id="11"/>
      <w:r w:rsidRPr="001055D1">
        <w:rPr>
          <w:rFonts w:ascii="Helvetica" w:hAnsi="Helvetica" w:cs="Times New Roman"/>
          <w:color w:val="000000"/>
          <w:sz w:val="21"/>
          <w:szCs w:val="21"/>
          <w:shd w:val="clear" w:color="auto" w:fill="FFFFFF"/>
        </w:rPr>
        <w:t>usually postpone it all the way at night</w:t>
      </w:r>
      <w:commentRangeEnd w:id="11"/>
      <w:r w:rsidR="004F7C13">
        <w:rPr>
          <w:rStyle w:val="CommentReference"/>
        </w:rPr>
        <w:commentReference w:id="11"/>
      </w:r>
      <w:r w:rsidRPr="001055D1">
        <w:rPr>
          <w:rFonts w:ascii="Helvetica" w:hAnsi="Helvetica" w:cs="Times New Roman"/>
          <w:color w:val="000000"/>
          <w:sz w:val="21"/>
          <w:szCs w:val="21"/>
          <w:shd w:val="clear" w:color="auto" w:fill="FFFFFF"/>
        </w:rPr>
        <w:t>. In order to avoid this, I spent some time in the morning after I woke up to study both ICAS and ISA to keep my momentum. I was able to finish all of the questions confidently and I even rechecked my work before submitting to the teacher. </w:t>
      </w:r>
    </w:p>
    <w:p w14:paraId="7CA80F81" w14:textId="77777777"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r>
    </w:p>
    <w:p w14:paraId="5667B57B" w14:textId="77777777"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t xml:space="preserve">All of these </w:t>
      </w:r>
      <w:commentRangeStart w:id="12"/>
      <w:r w:rsidRPr="001055D1">
        <w:rPr>
          <w:rFonts w:ascii="Helvetica" w:hAnsi="Helvetica" w:cs="Times New Roman"/>
          <w:color w:val="000000"/>
          <w:sz w:val="21"/>
          <w:szCs w:val="21"/>
          <w:shd w:val="clear" w:color="auto" w:fill="FFFFFF"/>
        </w:rPr>
        <w:t>achievements deduce why I am really interested</w:t>
      </w:r>
      <w:commentRangeEnd w:id="12"/>
      <w:r w:rsidR="004F7C13">
        <w:rPr>
          <w:rStyle w:val="CommentReference"/>
        </w:rPr>
        <w:commentReference w:id="12"/>
      </w:r>
      <w:r w:rsidRPr="001055D1">
        <w:rPr>
          <w:rFonts w:ascii="Helvetica" w:hAnsi="Helvetica" w:cs="Times New Roman"/>
          <w:color w:val="000000"/>
          <w:sz w:val="21"/>
          <w:szCs w:val="21"/>
          <w:shd w:val="clear" w:color="auto" w:fill="FFFFFF"/>
        </w:rPr>
        <w:t xml:space="preserve"> in mechanical and electrical engineering, particularly that relates to astronomy. I wanted to expand further knowledge about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physics as I wanted to brainstorm and make a product that will benefit everyone in the future. Participating in guided projects will really help me to prepare a product that will benefit everyone in the society. Both mechanical and electrical engineering have led me to be really motivated to develop new solutions to everyday problems. I have decided to apply to </w:t>
      </w:r>
      <w:commentRangeStart w:id="13"/>
      <w:r w:rsidRPr="001055D1">
        <w:rPr>
          <w:rFonts w:ascii="Helvetica" w:hAnsi="Helvetica" w:cs="Times New Roman"/>
          <w:color w:val="000000"/>
          <w:sz w:val="21"/>
          <w:szCs w:val="21"/>
          <w:shd w:val="clear" w:color="auto" w:fill="FFFFFF"/>
        </w:rPr>
        <w:t>University of ………</w:t>
      </w:r>
      <w:commentRangeEnd w:id="13"/>
      <w:r w:rsidR="005F75BE">
        <w:rPr>
          <w:rStyle w:val="CommentReference"/>
        </w:rPr>
        <w:commentReference w:id="13"/>
      </w:r>
      <w:r w:rsidRPr="001055D1">
        <w:rPr>
          <w:rFonts w:ascii="Helvetica" w:hAnsi="Helvetica" w:cs="Times New Roman"/>
          <w:color w:val="000000"/>
          <w:sz w:val="21"/>
          <w:szCs w:val="21"/>
          <w:shd w:val="clear" w:color="auto" w:fill="FFFFFF"/>
        </w:rPr>
        <w:t xml:space="preserve"> because of its strong academic reputation on mechanical and electrical engineering. </w:t>
      </w:r>
    </w:p>
    <w:p w14:paraId="63AA25FE" w14:textId="77777777" w:rsidR="001055D1" w:rsidRPr="001055D1" w:rsidRDefault="001055D1" w:rsidP="001055D1">
      <w:pPr>
        <w:rPr>
          <w:rFonts w:ascii="Times" w:eastAsia="Times New Roman" w:hAnsi="Times" w:cs="Times New Roman"/>
          <w:sz w:val="20"/>
          <w:szCs w:val="20"/>
        </w:rPr>
      </w:pPr>
    </w:p>
    <w:p w14:paraId="11807A36" w14:textId="799BBEB0" w:rsidR="00B647A3" w:rsidRDefault="005F75BE">
      <w:pPr>
        <w:rPr>
          <w:ins w:id="14" w:author="Alyssa Manik" w:date="2020-08-20T00:38:00Z"/>
          <w:sz w:val="22"/>
          <w:szCs w:val="22"/>
        </w:rPr>
      </w:pPr>
      <w:ins w:id="15" w:author="Alyssa Manik" w:date="2020-08-20T00:15:00Z">
        <w:r w:rsidRPr="005F75BE">
          <w:rPr>
            <w:sz w:val="22"/>
            <w:szCs w:val="22"/>
            <w:rPrChange w:id="16" w:author="Alyssa Manik" w:date="2020-08-20T00:16:00Z">
              <w:rPr/>
            </w:rPrChange>
          </w:rPr>
          <w:t xml:space="preserve">Hey! </w:t>
        </w:r>
      </w:ins>
      <w:ins w:id="17" w:author="Alyssa Manik" w:date="2020-08-20T00:16:00Z">
        <w:r w:rsidRPr="005F75BE">
          <w:rPr>
            <w:sz w:val="22"/>
            <w:szCs w:val="22"/>
            <w:rPrChange w:id="18" w:author="Alyssa Manik" w:date="2020-08-20T00:16:00Z">
              <w:rPr/>
            </w:rPrChange>
          </w:rPr>
          <w:t>So far, I like how concise and straightforward the essay is,</w:t>
        </w:r>
        <w:r>
          <w:rPr>
            <w:sz w:val="22"/>
            <w:szCs w:val="22"/>
          </w:rPr>
          <w:t xml:space="preserve"> it’s great that you kept yourself focused </w:t>
        </w:r>
      </w:ins>
      <w:ins w:id="19" w:author="Alyssa Manik" w:date="2020-08-20T00:17:00Z">
        <w:r>
          <w:rPr>
            <w:sz w:val="22"/>
            <w:szCs w:val="22"/>
          </w:rPr>
          <w:t xml:space="preserve">on the first part of the prompt. That being said, the essay so far hasn’t included Imperial College of London. One of the ways you can improve this part is by cutting down some part of </w:t>
        </w:r>
      </w:ins>
      <w:ins w:id="20" w:author="Alyssa Manik" w:date="2020-08-20T00:18:00Z">
        <w:r>
          <w:rPr>
            <w:sz w:val="22"/>
            <w:szCs w:val="22"/>
          </w:rPr>
          <w:t>your anecdote</w:t>
        </w:r>
        <w:r w:rsidR="005A4298">
          <w:rPr>
            <w:sz w:val="22"/>
            <w:szCs w:val="22"/>
          </w:rPr>
          <w:t xml:space="preserve"> and including more of what you love from Imperial College of London. </w:t>
        </w:r>
      </w:ins>
      <w:ins w:id="21" w:author="Alyssa Manik" w:date="2020-08-20T00:19:00Z">
        <w:r w:rsidR="005A4298">
          <w:rPr>
            <w:sz w:val="22"/>
            <w:szCs w:val="22"/>
          </w:rPr>
          <w:t>Relate what you like and how you want to pursue that passion in the university.</w:t>
        </w:r>
      </w:ins>
      <w:ins w:id="22" w:author="Alyssa Manik" w:date="2020-08-20T00:25:00Z">
        <w:r w:rsidR="005A4298">
          <w:rPr>
            <w:sz w:val="22"/>
            <w:szCs w:val="22"/>
          </w:rPr>
          <w:t xml:space="preserve"> </w:t>
        </w:r>
      </w:ins>
      <w:ins w:id="23" w:author="Alyssa Manik" w:date="2020-08-20T00:26:00Z">
        <w:r w:rsidR="005A4298">
          <w:rPr>
            <w:sz w:val="22"/>
            <w:szCs w:val="22"/>
          </w:rPr>
          <w:t>You could even include speci</w:t>
        </w:r>
      </w:ins>
      <w:ins w:id="24" w:author="Alyssa Manik" w:date="2020-08-20T00:27:00Z">
        <w:r w:rsidR="005A4298">
          <w:rPr>
            <w:sz w:val="22"/>
            <w:szCs w:val="22"/>
          </w:rPr>
          <w:t>fic classes or lecturers/instructors you love from your major.</w:t>
        </w:r>
      </w:ins>
    </w:p>
    <w:p w14:paraId="66EF6670" w14:textId="0939C450" w:rsidR="004F7C13" w:rsidRDefault="004F7C13">
      <w:pPr>
        <w:rPr>
          <w:ins w:id="25" w:author="Alyssa Manik" w:date="2020-08-20T00:38:00Z"/>
          <w:sz w:val="22"/>
          <w:szCs w:val="22"/>
        </w:rPr>
      </w:pPr>
    </w:p>
    <w:p w14:paraId="082CDA94" w14:textId="020CD6EF" w:rsidR="004F7C13" w:rsidRDefault="004F7C13">
      <w:pPr>
        <w:rPr>
          <w:ins w:id="26" w:author="Alyssa Manik" w:date="2020-08-20T00:27:00Z"/>
          <w:sz w:val="22"/>
          <w:szCs w:val="22"/>
        </w:rPr>
      </w:pPr>
      <w:ins w:id="27" w:author="Alyssa Manik" w:date="2020-08-20T00:38:00Z">
        <w:r>
          <w:rPr>
            <w:sz w:val="22"/>
            <w:szCs w:val="22"/>
          </w:rPr>
          <w:t xml:space="preserve">The great thing about personal statements is that </w:t>
        </w:r>
      </w:ins>
      <w:ins w:id="28" w:author="Alyssa Manik" w:date="2020-08-20T00:39:00Z">
        <w:r>
          <w:rPr>
            <w:sz w:val="22"/>
            <w:szCs w:val="22"/>
          </w:rPr>
          <w:t xml:space="preserve">you can add as much personality and </w:t>
        </w:r>
        <w:proofErr w:type="spellStart"/>
        <w:r>
          <w:rPr>
            <w:sz w:val="22"/>
            <w:szCs w:val="22"/>
          </w:rPr>
          <w:t>self expression</w:t>
        </w:r>
        <w:proofErr w:type="spellEnd"/>
        <w:r>
          <w:rPr>
            <w:sz w:val="22"/>
            <w:szCs w:val="22"/>
          </w:rPr>
          <w:t xml:space="preserve"> as you like. But at the same time, you must keep in mind what</w:t>
        </w:r>
        <w:r w:rsidR="0093489C">
          <w:rPr>
            <w:sz w:val="22"/>
            <w:szCs w:val="22"/>
          </w:rPr>
          <w:t xml:space="preserve"> the reader would feel from this essay. </w:t>
        </w:r>
      </w:ins>
      <w:ins w:id="29" w:author="Alyssa Manik" w:date="2020-08-20T00:40:00Z">
        <w:r w:rsidR="0093489C">
          <w:rPr>
            <w:sz w:val="22"/>
            <w:szCs w:val="22"/>
          </w:rPr>
          <w:t xml:space="preserve">Currently, what I see is </w:t>
        </w:r>
      </w:ins>
      <w:ins w:id="30" w:author="Alyssa Manik" w:date="2020-08-20T00:41:00Z">
        <w:r w:rsidR="0093489C">
          <w:rPr>
            <w:sz w:val="22"/>
            <w:szCs w:val="22"/>
          </w:rPr>
          <w:t xml:space="preserve">just </w:t>
        </w:r>
      </w:ins>
      <w:ins w:id="31" w:author="Alyssa Manik" w:date="2020-08-20T00:40:00Z">
        <w:r w:rsidR="0093489C">
          <w:rPr>
            <w:sz w:val="22"/>
            <w:szCs w:val="22"/>
          </w:rPr>
          <w:t xml:space="preserve">a ‘scholar’. </w:t>
        </w:r>
      </w:ins>
      <w:ins w:id="32" w:author="Alyssa Manik" w:date="2020-08-20T00:42:00Z">
        <w:r w:rsidR="0093489C">
          <w:rPr>
            <w:sz w:val="22"/>
            <w:szCs w:val="22"/>
          </w:rPr>
          <w:t>I feel like you focused a lot on showing your study process and habits, but how does this make you different</w:t>
        </w:r>
      </w:ins>
      <w:ins w:id="33" w:author="Alyssa Manik" w:date="2020-08-20T00:43:00Z">
        <w:r w:rsidR="0093489C">
          <w:rPr>
            <w:sz w:val="22"/>
            <w:szCs w:val="22"/>
          </w:rPr>
          <w:t xml:space="preserve"> from another participant, for example? </w:t>
        </w:r>
      </w:ins>
      <w:proofErr w:type="gramStart"/>
      <w:ins w:id="34" w:author="Alyssa Manik" w:date="2020-08-20T00:40:00Z">
        <w:r w:rsidR="0093489C">
          <w:rPr>
            <w:sz w:val="22"/>
            <w:szCs w:val="22"/>
          </w:rPr>
          <w:t>Show</w:t>
        </w:r>
        <w:proofErr w:type="gramEnd"/>
        <w:r w:rsidR="0093489C">
          <w:rPr>
            <w:sz w:val="22"/>
            <w:szCs w:val="22"/>
          </w:rPr>
          <w:t xml:space="preserve"> more of yourself, show adaptiveness, passion, </w:t>
        </w:r>
        <w:r w:rsidR="0093489C">
          <w:rPr>
            <w:sz w:val="22"/>
            <w:szCs w:val="22"/>
          </w:rPr>
          <w:lastRenderedPageBreak/>
          <w:t xml:space="preserve">determination, etc. </w:t>
        </w:r>
      </w:ins>
      <w:ins w:id="35" w:author="Alyssa Manik" w:date="2020-08-20T00:41:00Z">
        <w:r w:rsidR="0093489C">
          <w:rPr>
            <w:sz w:val="22"/>
            <w:szCs w:val="22"/>
          </w:rPr>
          <w:t>What word describes you that you want people to get from this essa</w:t>
        </w:r>
      </w:ins>
      <w:ins w:id="36" w:author="Alyssa Manik" w:date="2020-08-20T00:43:00Z">
        <w:r w:rsidR="0093489C">
          <w:rPr>
            <w:sz w:val="22"/>
            <w:szCs w:val="22"/>
          </w:rPr>
          <w:t>y</w:t>
        </w:r>
      </w:ins>
      <w:ins w:id="37" w:author="Alyssa Manik" w:date="2020-08-20T00:41:00Z">
        <w:r w:rsidR="0093489C">
          <w:rPr>
            <w:sz w:val="22"/>
            <w:szCs w:val="22"/>
          </w:rPr>
          <w:t xml:space="preserve">? </w:t>
        </w:r>
      </w:ins>
      <w:ins w:id="38" w:author="Alyssa Manik" w:date="2020-08-20T00:40:00Z">
        <w:r w:rsidR="0093489C">
          <w:rPr>
            <w:sz w:val="22"/>
            <w:szCs w:val="22"/>
          </w:rPr>
          <w:t xml:space="preserve">Can’t wait to see </w:t>
        </w:r>
      </w:ins>
      <w:ins w:id="39" w:author="Alyssa Manik" w:date="2020-08-20T00:41:00Z">
        <w:r w:rsidR="0093489C">
          <w:rPr>
            <w:sz w:val="22"/>
            <w:szCs w:val="22"/>
          </w:rPr>
          <w:t>your next work!</w:t>
        </w:r>
      </w:ins>
      <w:ins w:id="40" w:author="Alyssa Manik" w:date="2020-08-20T00:40:00Z">
        <w:r w:rsidR="0093489C">
          <w:rPr>
            <w:sz w:val="22"/>
            <w:szCs w:val="22"/>
          </w:rPr>
          <w:t xml:space="preserve"> </w:t>
        </w:r>
      </w:ins>
    </w:p>
    <w:p w14:paraId="17120DAF" w14:textId="77777777" w:rsidR="005A4298" w:rsidRPr="005F75BE" w:rsidRDefault="005A4298">
      <w:pPr>
        <w:rPr>
          <w:sz w:val="22"/>
          <w:szCs w:val="22"/>
          <w:rPrChange w:id="41" w:author="Alyssa Manik" w:date="2020-08-20T00:16:00Z">
            <w:rPr/>
          </w:rPrChange>
        </w:rPr>
      </w:pPr>
    </w:p>
    <w:sectPr w:rsidR="005A4298" w:rsidRPr="005F75BE"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lyssa Manik" w:date="2020-08-20T00:09:00Z" w:initials="AM">
    <w:p w14:paraId="4B27A1DA" w14:textId="6A87EF86" w:rsidR="005F75BE" w:rsidRDefault="005F75BE">
      <w:pPr>
        <w:pStyle w:val="CommentText"/>
      </w:pPr>
      <w:r>
        <w:rPr>
          <w:rStyle w:val="CommentReference"/>
        </w:rPr>
        <w:annotationRef/>
      </w:r>
      <w:r>
        <w:t xml:space="preserve">Please elaborate on what you </w:t>
      </w:r>
      <w:proofErr w:type="gramStart"/>
      <w:r>
        <w:t>mean?</w:t>
      </w:r>
      <w:proofErr w:type="gramEnd"/>
    </w:p>
    <w:p w14:paraId="7745EBC3" w14:textId="77777777" w:rsidR="005F75BE" w:rsidRDefault="005F75BE">
      <w:pPr>
        <w:pStyle w:val="CommentText"/>
      </w:pPr>
    </w:p>
    <w:p w14:paraId="2417FE41" w14:textId="37C63D3A" w:rsidR="005F75BE" w:rsidRDefault="005F75BE">
      <w:pPr>
        <w:pStyle w:val="CommentText"/>
      </w:pPr>
    </w:p>
  </w:comment>
  <w:comment w:id="7" w:author="Alyssa Manik" w:date="2020-08-20T00:19:00Z" w:initials="AM">
    <w:p w14:paraId="4BAA7F79" w14:textId="419E4D64" w:rsidR="005A4298" w:rsidRPr="005A4298" w:rsidRDefault="005A4298">
      <w:pPr>
        <w:pStyle w:val="CommentText"/>
      </w:pPr>
      <w:r>
        <w:rPr>
          <w:rStyle w:val="CommentReference"/>
        </w:rPr>
        <w:annotationRef/>
      </w:r>
      <w:r>
        <w:t xml:space="preserve">Another way to make your essay flow more is by keeping a consistent syntax- that is, if you mentioned math and astronomy in the intro, your body paragraphs should explain your passion in math, </w:t>
      </w:r>
      <w:r>
        <w:rPr>
          <w:b/>
          <w:bCs/>
        </w:rPr>
        <w:t>and then</w:t>
      </w:r>
      <w:r>
        <w:t xml:space="preserve"> astronomy. </w:t>
      </w:r>
    </w:p>
  </w:comment>
  <w:comment w:id="8" w:author="Alyssa Manik" w:date="2020-08-20T00:22:00Z" w:initials="AM">
    <w:p w14:paraId="5AB98BDC" w14:textId="77EB9658" w:rsidR="005A4298" w:rsidRDefault="005A4298">
      <w:pPr>
        <w:pStyle w:val="CommentText"/>
      </w:pPr>
      <w:r>
        <w:rPr>
          <w:rStyle w:val="CommentReference"/>
        </w:rPr>
        <w:annotationRef/>
      </w:r>
      <w:r>
        <w:t>Don’t worry about the officers knowing about the competition! You could focus more on what you learned from the competition or any highlights.</w:t>
      </w:r>
    </w:p>
  </w:comment>
  <w:comment w:id="9" w:author="Alyssa Manik" w:date="2020-08-20T00:27:00Z" w:initials="AM">
    <w:p w14:paraId="2AA3BBC8" w14:textId="684C87D2" w:rsidR="005A4298" w:rsidRDefault="005A4298">
      <w:pPr>
        <w:pStyle w:val="CommentText"/>
      </w:pPr>
      <w:r>
        <w:rPr>
          <w:rStyle w:val="CommentReference"/>
        </w:rPr>
        <w:annotationRef/>
      </w:r>
      <w:r>
        <w:t>Congratulations! Anyway, try not to include things that someone could see on your resume. They can tell you’re skilled and smart, so including more of your personality and what part of mathematics clicks with you would be amazing.</w:t>
      </w:r>
    </w:p>
  </w:comment>
  <w:comment w:id="10" w:author="Alyssa Manik" w:date="2020-08-20T00:29:00Z" w:initials="AM">
    <w:p w14:paraId="5B037674" w14:textId="08CB784E" w:rsidR="005A4298" w:rsidRDefault="005A4298">
      <w:pPr>
        <w:pStyle w:val="CommentText"/>
      </w:pPr>
      <w:r>
        <w:rPr>
          <w:rStyle w:val="CommentReference"/>
        </w:rPr>
        <w:annotationRef/>
      </w:r>
      <w:r w:rsidR="004F7C13">
        <w:t>Remember that you’re trying to paint an image of yourself to the admission officer. Mentioning your credentials is good, but make sure not to include phrases that paint a bad image. “I only needed to spend 1 hour a day” does show you’re smart but it also might sound like you’re putting less effort than optimal.</w:t>
      </w:r>
    </w:p>
  </w:comment>
  <w:comment w:id="11" w:author="Alyssa Manik" w:date="2020-08-20T00:35:00Z" w:initials="AM">
    <w:p w14:paraId="00D30B1A" w14:textId="13F7A655" w:rsidR="004F7C13" w:rsidRDefault="004F7C13">
      <w:pPr>
        <w:pStyle w:val="CommentText"/>
      </w:pPr>
      <w:r>
        <w:rPr>
          <w:rStyle w:val="CommentReference"/>
        </w:rPr>
        <w:annotationRef/>
      </w:r>
      <w:r>
        <w:t>Again, honesty is great. But too much info could be detrimental instead.</w:t>
      </w:r>
    </w:p>
  </w:comment>
  <w:comment w:id="12" w:author="Alyssa Manik" w:date="2020-08-20T00:36:00Z" w:initials="AM">
    <w:p w14:paraId="1EB4C866" w14:textId="6B1AAE40" w:rsidR="004F7C13" w:rsidRDefault="004F7C13">
      <w:pPr>
        <w:pStyle w:val="CommentText"/>
      </w:pPr>
      <w:r>
        <w:rPr>
          <w:rStyle w:val="CommentReference"/>
        </w:rPr>
        <w:annotationRef/>
      </w:r>
      <w:r>
        <w:t>If your motivation came from the personal satisfaction and confidence you feel from winning, mention it! In fact, a great way to make your essay stronger is by providing contrast. You could say how in the beginning, you did not achieve what you wanted, but as time goes by, your achievements piled up because you adapted.</w:t>
      </w:r>
    </w:p>
  </w:comment>
  <w:comment w:id="13" w:author="Alyssa Manik" w:date="2020-08-20T00:12:00Z" w:initials="AM">
    <w:p w14:paraId="5620761F" w14:textId="77777777" w:rsidR="005F75BE" w:rsidRDefault="005F75BE">
      <w:pPr>
        <w:pStyle w:val="CommentText"/>
      </w:pPr>
      <w:r>
        <w:rPr>
          <w:rStyle w:val="CommentReference"/>
        </w:rPr>
        <w:annotationRef/>
      </w:r>
      <w:r>
        <w:t xml:space="preserve">Always make sure to include your university of interest </w:t>
      </w:r>
      <w:r>
        <w:sym w:font="Wingdings" w:char="F04A"/>
      </w:r>
    </w:p>
    <w:p w14:paraId="7378733F" w14:textId="0BC66BC1" w:rsidR="005F75BE" w:rsidRDefault="005F75B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17FE41" w15:done="0"/>
  <w15:commentEx w15:paraId="4BAA7F79" w15:done="0"/>
  <w15:commentEx w15:paraId="5AB98BDC" w15:done="0"/>
  <w15:commentEx w15:paraId="2AA3BBC8" w15:done="0"/>
  <w15:commentEx w15:paraId="5B037674" w15:done="0"/>
  <w15:commentEx w15:paraId="00D30B1A" w15:done="0"/>
  <w15:commentEx w15:paraId="1EB4C866" w15:done="0"/>
  <w15:commentEx w15:paraId="73787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83DA1" w16cex:dateUtc="2020-08-19T17:09:00Z"/>
  <w16cex:commentExtensible w16cex:durableId="22E8402E" w16cex:dateUtc="2020-08-19T17:19:00Z"/>
  <w16cex:commentExtensible w16cex:durableId="22E840AF" w16cex:dateUtc="2020-08-19T17:22:00Z"/>
  <w16cex:commentExtensible w16cex:durableId="22E841F6" w16cex:dateUtc="2020-08-19T17:27:00Z"/>
  <w16cex:commentExtensible w16cex:durableId="22E84258" w16cex:dateUtc="2020-08-19T17:29:00Z"/>
  <w16cex:commentExtensible w16cex:durableId="22E843BA" w16cex:dateUtc="2020-08-19T17:35:00Z"/>
  <w16cex:commentExtensible w16cex:durableId="22E843F6" w16cex:dateUtc="2020-08-19T17:36:00Z"/>
  <w16cex:commentExtensible w16cex:durableId="22E83E74" w16cex:dateUtc="2020-08-19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17FE41" w16cid:durableId="22E83DA1"/>
  <w16cid:commentId w16cid:paraId="4BAA7F79" w16cid:durableId="22E8402E"/>
  <w16cid:commentId w16cid:paraId="5AB98BDC" w16cid:durableId="22E840AF"/>
  <w16cid:commentId w16cid:paraId="2AA3BBC8" w16cid:durableId="22E841F6"/>
  <w16cid:commentId w16cid:paraId="5B037674" w16cid:durableId="22E84258"/>
  <w16cid:commentId w16cid:paraId="00D30B1A" w16cid:durableId="22E843BA"/>
  <w16cid:commentId w16cid:paraId="1EB4C866" w16cid:durableId="22E843F6"/>
  <w16cid:commentId w16cid:paraId="7378733F" w16cid:durableId="22E83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5D1"/>
    <w:rsid w:val="001055D1"/>
    <w:rsid w:val="004F7C13"/>
    <w:rsid w:val="005A4298"/>
    <w:rsid w:val="005F75BE"/>
    <w:rsid w:val="0093489C"/>
    <w:rsid w:val="00B6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92845"/>
  <w14:defaultImageDpi w14:val="300"/>
  <w15:docId w15:val="{E9903941-207D-8541-9DD5-48482117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5D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055D1"/>
  </w:style>
  <w:style w:type="character" w:styleId="CommentReference">
    <w:name w:val="annotation reference"/>
    <w:basedOn w:val="DefaultParagraphFont"/>
    <w:uiPriority w:val="99"/>
    <w:semiHidden/>
    <w:unhideWhenUsed/>
    <w:rsid w:val="005F75BE"/>
    <w:rPr>
      <w:sz w:val="16"/>
      <w:szCs w:val="16"/>
    </w:rPr>
  </w:style>
  <w:style w:type="paragraph" w:styleId="CommentText">
    <w:name w:val="annotation text"/>
    <w:basedOn w:val="Normal"/>
    <w:link w:val="CommentTextChar"/>
    <w:uiPriority w:val="99"/>
    <w:semiHidden/>
    <w:unhideWhenUsed/>
    <w:rsid w:val="005F75BE"/>
    <w:rPr>
      <w:sz w:val="20"/>
      <w:szCs w:val="20"/>
    </w:rPr>
  </w:style>
  <w:style w:type="character" w:customStyle="1" w:styleId="CommentTextChar">
    <w:name w:val="Comment Text Char"/>
    <w:basedOn w:val="DefaultParagraphFont"/>
    <w:link w:val="CommentText"/>
    <w:uiPriority w:val="99"/>
    <w:semiHidden/>
    <w:rsid w:val="005F75BE"/>
    <w:rPr>
      <w:sz w:val="20"/>
      <w:szCs w:val="20"/>
    </w:rPr>
  </w:style>
  <w:style w:type="paragraph" w:styleId="CommentSubject">
    <w:name w:val="annotation subject"/>
    <w:basedOn w:val="CommentText"/>
    <w:next w:val="CommentText"/>
    <w:link w:val="CommentSubjectChar"/>
    <w:uiPriority w:val="99"/>
    <w:semiHidden/>
    <w:unhideWhenUsed/>
    <w:rsid w:val="005F75BE"/>
    <w:rPr>
      <w:b/>
      <w:bCs/>
    </w:rPr>
  </w:style>
  <w:style w:type="character" w:customStyle="1" w:styleId="CommentSubjectChar">
    <w:name w:val="Comment Subject Char"/>
    <w:basedOn w:val="CommentTextChar"/>
    <w:link w:val="CommentSubject"/>
    <w:uiPriority w:val="99"/>
    <w:semiHidden/>
    <w:rsid w:val="005F75BE"/>
    <w:rPr>
      <w:b/>
      <w:bCs/>
      <w:sz w:val="20"/>
      <w:szCs w:val="20"/>
    </w:rPr>
  </w:style>
  <w:style w:type="paragraph" w:styleId="BalloonText">
    <w:name w:val="Balloon Text"/>
    <w:basedOn w:val="Normal"/>
    <w:link w:val="BalloonTextChar"/>
    <w:uiPriority w:val="99"/>
    <w:semiHidden/>
    <w:unhideWhenUsed/>
    <w:rsid w:val="005F75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75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6616">
      <w:bodyDiv w:val="1"/>
      <w:marLeft w:val="0"/>
      <w:marRight w:val="0"/>
      <w:marTop w:val="0"/>
      <w:marBottom w:val="0"/>
      <w:divBdr>
        <w:top w:val="none" w:sz="0" w:space="0" w:color="auto"/>
        <w:left w:val="none" w:sz="0" w:space="0" w:color="auto"/>
        <w:bottom w:val="none" w:sz="0" w:space="0" w:color="auto"/>
        <w:right w:val="none" w:sz="0" w:space="0" w:color="auto"/>
      </w:divBdr>
    </w:div>
    <w:div w:id="1245646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Alyssa Manik</cp:lastModifiedBy>
  <cp:revision>2</cp:revision>
  <dcterms:created xsi:type="dcterms:W3CDTF">2020-08-05T16:59:00Z</dcterms:created>
  <dcterms:modified xsi:type="dcterms:W3CDTF">2020-08-19T17:45:00Z</dcterms:modified>
</cp:coreProperties>
</file>