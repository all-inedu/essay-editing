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2A5D0" w14:textId="1ED590A9" w:rsidR="00EA292E" w:rsidRDefault="009C632A" w:rsidP="00477B1C">
      <w:pPr>
        <w:spacing w:line="360" w:lineRule="auto"/>
        <w:jc w:val="both"/>
        <w:rPr>
          <w:b/>
          <w:bCs/>
          <w:u w:val="single"/>
        </w:rPr>
      </w:pPr>
      <w:r w:rsidRPr="009C632A">
        <w:rPr>
          <w:b/>
          <w:bCs/>
          <w:u w:val="single"/>
        </w:rPr>
        <w:t>Georgia Tech Draft</w:t>
      </w:r>
      <w:r>
        <w:rPr>
          <w:b/>
          <w:bCs/>
          <w:u w:val="single"/>
        </w:rPr>
        <w:t>-Ravi</w:t>
      </w:r>
    </w:p>
    <w:p w14:paraId="0C8FCB8C" w14:textId="653D8EE6" w:rsidR="009C632A" w:rsidRPr="004D3C40" w:rsidRDefault="009C632A" w:rsidP="00477B1C">
      <w:pPr>
        <w:spacing w:line="360" w:lineRule="auto"/>
        <w:jc w:val="both"/>
      </w:pPr>
      <w:r w:rsidRPr="009C632A">
        <w:rPr>
          <w:i/>
          <w:iCs/>
        </w:rPr>
        <w:t>Georgia Tech is committed to creating solutions to some of the world's most pressing challenges. Tell us how you have improved or hope to improve the human conditions in your community?</w:t>
      </w:r>
      <w:r w:rsidR="004D3C40">
        <w:rPr>
          <w:i/>
          <w:iCs/>
        </w:rPr>
        <w:t xml:space="preserve"> </w:t>
      </w:r>
      <w:r w:rsidR="004D3C40">
        <w:t>(300 words)</w:t>
      </w:r>
    </w:p>
    <w:p w14:paraId="70B7B9F6" w14:textId="0317496E" w:rsidR="009C632A" w:rsidRDefault="002961EE" w:rsidP="00477B1C">
      <w:pPr>
        <w:jc w:val="both"/>
      </w:pPr>
      <w:r>
        <w:t>==============================================================================</w:t>
      </w:r>
    </w:p>
    <w:p w14:paraId="5F3DDA18" w14:textId="7F82908C" w:rsidR="002961EE" w:rsidRDefault="00266BCB" w:rsidP="00477B1C">
      <w:pPr>
        <w:spacing w:line="360" w:lineRule="auto"/>
        <w:jc w:val="both"/>
      </w:pPr>
      <w:r>
        <w:t xml:space="preserve">Version </w:t>
      </w:r>
      <w:r w:rsidR="00D072A6">
        <w:t>3</w:t>
      </w:r>
      <w:bookmarkStart w:id="0" w:name="_GoBack"/>
      <w:bookmarkEnd w:id="0"/>
    </w:p>
    <w:p w14:paraId="16A2BD3D" w14:textId="77777777" w:rsidR="00266BCB" w:rsidRDefault="00266BCB" w:rsidP="00477B1C">
      <w:pPr>
        <w:spacing w:line="360" w:lineRule="auto"/>
        <w:jc w:val="both"/>
      </w:pPr>
    </w:p>
    <w:p w14:paraId="7463A4F5" w14:textId="445736FF" w:rsidR="00C32905" w:rsidRDefault="001E1122" w:rsidP="00477B1C">
      <w:pPr>
        <w:spacing w:line="360" w:lineRule="auto"/>
        <w:jc w:val="both"/>
      </w:pPr>
      <w:r>
        <w:t>Five million</w:t>
      </w:r>
      <w:r w:rsidR="00D257E9">
        <w:t>,</w:t>
      </w:r>
      <w:r>
        <w:t xml:space="preserve"> three hundred and fifty-four thousand</w:t>
      </w:r>
      <w:r w:rsidR="00D257E9">
        <w:t>, is the number of</w:t>
      </w:r>
      <w:r>
        <w:t xml:space="preserve"> Indonesians</w:t>
      </w:r>
      <w:r w:rsidR="00D257E9">
        <w:t xml:space="preserve"> who </w:t>
      </w:r>
      <w:r w:rsidR="00D204A2">
        <w:t xml:space="preserve">have yet </w:t>
      </w:r>
      <w:r w:rsidR="00D204A2" w:rsidRPr="005256A6">
        <w:rPr>
          <w:color w:val="000000" w:themeColor="text1"/>
        </w:rPr>
        <w:t>to</w:t>
      </w:r>
      <w:r>
        <w:t xml:space="preserve"> receive adequate electricity in their homes. </w:t>
      </w:r>
      <w:r w:rsidR="003F720E">
        <w:t xml:space="preserve">Even though that’s only 2% of the total </w:t>
      </w:r>
      <w:del w:id="1" w:author="Fedora Elrica Gracia" w:date="2020-12-24T18:22:00Z">
        <w:r w:rsidR="003F720E" w:rsidDel="00052C2E">
          <w:delText xml:space="preserve">Indonesian </w:delText>
        </w:r>
      </w:del>
      <w:r w:rsidR="003F720E">
        <w:t xml:space="preserve">population, it concerns me that </w:t>
      </w:r>
      <w:r w:rsidR="005A6777">
        <w:t>I’ve always lived comfortabl</w:t>
      </w:r>
      <w:r w:rsidR="00D257E9">
        <w:t>y</w:t>
      </w:r>
      <w:r w:rsidR="005A6777">
        <w:t xml:space="preserve"> while millions </w:t>
      </w:r>
      <w:r w:rsidR="00D257E9">
        <w:t xml:space="preserve">still </w:t>
      </w:r>
      <w:r w:rsidR="004E3C24">
        <w:t>have</w:t>
      </w:r>
      <w:r w:rsidR="00D257E9">
        <w:t xml:space="preserve"> to </w:t>
      </w:r>
      <w:r w:rsidR="005A6777">
        <w:t>suffer</w:t>
      </w:r>
      <w:r w:rsidR="00D257E9">
        <w:t xml:space="preserve"> because of</w:t>
      </w:r>
      <w:r w:rsidR="004E3C24">
        <w:t xml:space="preserve"> this.</w:t>
      </w:r>
    </w:p>
    <w:p w14:paraId="2BFCF4BD" w14:textId="77777777" w:rsidR="00C32905" w:rsidRDefault="00C32905" w:rsidP="00477B1C">
      <w:pPr>
        <w:jc w:val="both"/>
      </w:pPr>
    </w:p>
    <w:p w14:paraId="12FECE00" w14:textId="14EA0FF2" w:rsidR="00505A84" w:rsidRDefault="00505A84" w:rsidP="00477B1C">
      <w:pPr>
        <w:spacing w:line="360" w:lineRule="auto"/>
        <w:jc w:val="both"/>
      </w:pPr>
      <w:r>
        <w:t xml:space="preserve">Energy wise, </w:t>
      </w:r>
      <w:r w:rsidR="00D257E9">
        <w:t>Indonesia</w:t>
      </w:r>
      <w:r>
        <w:t xml:space="preserve"> provides tremendous opportunity for renewable energy to thrive. </w:t>
      </w:r>
      <w:r w:rsidR="00D257E9">
        <w:t xml:space="preserve">If </w:t>
      </w:r>
      <w:del w:id="2" w:author="Fedora Elrica Gracia" w:date="2020-12-24T18:12:00Z">
        <w:r w:rsidR="00D257E9" w:rsidDel="00864271">
          <w:delText xml:space="preserve">we </w:delText>
        </w:r>
      </w:del>
      <w:ins w:id="3" w:author="Fedora Elrica Gracia" w:date="2020-12-24T18:12:00Z">
        <w:r w:rsidR="00864271">
          <w:t xml:space="preserve">Indonesia </w:t>
        </w:r>
      </w:ins>
      <w:r w:rsidR="00D257E9">
        <w:t xml:space="preserve">could harness this potential, </w:t>
      </w:r>
      <w:del w:id="4" w:author="Fedora Elrica Gracia" w:date="2020-12-24T18:12:00Z">
        <w:r w:rsidR="00D257E9" w:rsidDel="00864271">
          <w:delText xml:space="preserve">our </w:delText>
        </w:r>
      </w:del>
      <w:ins w:id="5" w:author="Fedora Elrica Gracia" w:date="2020-12-24T18:12:00Z">
        <w:r w:rsidR="00864271">
          <w:t xml:space="preserve">its </w:t>
        </w:r>
      </w:ins>
      <w:r w:rsidR="00D257E9">
        <w:t xml:space="preserve">power supply would be enough to </w:t>
      </w:r>
      <w:r w:rsidR="003F720E">
        <w:t xml:space="preserve">not only meet the </w:t>
      </w:r>
      <w:r w:rsidR="00D257E9">
        <w:t xml:space="preserve">demands </w:t>
      </w:r>
      <w:r w:rsidR="003F720E">
        <w:t xml:space="preserve">of </w:t>
      </w:r>
      <w:r w:rsidR="004E3C24">
        <w:t xml:space="preserve">the </w:t>
      </w:r>
      <w:r w:rsidR="003F720E">
        <w:t xml:space="preserve">people </w:t>
      </w:r>
      <w:r w:rsidR="00D257E9">
        <w:t xml:space="preserve">but </w:t>
      </w:r>
      <w:r w:rsidR="003F720E">
        <w:t>also be independent from international oil prices</w:t>
      </w:r>
      <w:r w:rsidR="00D257E9">
        <w:t xml:space="preserve">. </w:t>
      </w:r>
      <w:r>
        <w:t xml:space="preserve">Sadly, </w:t>
      </w:r>
      <w:r w:rsidR="00D257E9">
        <w:t xml:space="preserve">our energy </w:t>
      </w:r>
      <w:r w:rsidR="00B92D2D">
        <w:t xml:space="preserve">shares </w:t>
      </w:r>
      <w:r w:rsidR="00D257E9">
        <w:t>are still dominated by coal and oil</w:t>
      </w:r>
      <w:r w:rsidR="00B92D2D">
        <w:t>,</w:t>
      </w:r>
      <w:r w:rsidR="00D257E9">
        <w:t xml:space="preserve"> </w:t>
      </w:r>
      <w:r w:rsidR="00B92D2D">
        <w:t>w</w:t>
      </w:r>
      <w:r w:rsidR="003F720E">
        <w:t>hich means we are far from being independent.</w:t>
      </w:r>
    </w:p>
    <w:p w14:paraId="738785FC" w14:textId="47922209" w:rsidR="00247F2D" w:rsidRDefault="00247F2D" w:rsidP="00477B1C">
      <w:pPr>
        <w:spacing w:line="360" w:lineRule="auto"/>
        <w:jc w:val="both"/>
      </w:pPr>
    </w:p>
    <w:p w14:paraId="67D8D8A6" w14:textId="0A17CEDA" w:rsidR="00C32905" w:rsidRDefault="00D204A2" w:rsidP="00477B1C">
      <w:pPr>
        <w:spacing w:line="360" w:lineRule="auto"/>
        <w:jc w:val="both"/>
      </w:pPr>
      <w:r>
        <w:t>For that reason,</w:t>
      </w:r>
      <w:r w:rsidR="003F720E" w:rsidRPr="00266BCB">
        <w:t xml:space="preserve"> </w:t>
      </w:r>
      <w:r w:rsidR="00247F2D" w:rsidRPr="004E3C24">
        <w:t xml:space="preserve">I </w:t>
      </w:r>
      <w:r>
        <w:t>wish</w:t>
      </w:r>
      <w:r w:rsidRPr="004E3C24">
        <w:t xml:space="preserve"> </w:t>
      </w:r>
      <w:r w:rsidR="00247F2D" w:rsidRPr="004E3C24">
        <w:t>to</w:t>
      </w:r>
      <w:r w:rsidR="003F720E" w:rsidRPr="004E3C24">
        <w:t xml:space="preserve"> find a way that would</w:t>
      </w:r>
      <w:r w:rsidR="00247F2D" w:rsidRPr="004E3C24">
        <w:t xml:space="preserve"> bolster</w:t>
      </w:r>
      <w:r w:rsidR="00B73499" w:rsidRPr="004E3C24">
        <w:t xml:space="preserve"> Indonesia’s</w:t>
      </w:r>
      <w:r w:rsidR="00247F2D" w:rsidRPr="004E3C24">
        <w:t xml:space="preserve"> renewable energy growth</w:t>
      </w:r>
      <w:r w:rsidR="003F720E" w:rsidRPr="004E3C24">
        <w:t xml:space="preserve"> in the future.</w:t>
      </w:r>
    </w:p>
    <w:p w14:paraId="3F278BCA" w14:textId="77777777" w:rsidR="00AF50E4" w:rsidRDefault="00AF50E4" w:rsidP="00477B1C">
      <w:pPr>
        <w:spacing w:line="360" w:lineRule="auto"/>
        <w:jc w:val="both"/>
      </w:pPr>
    </w:p>
    <w:p w14:paraId="43E02C31" w14:textId="6F9EEE1C" w:rsidR="008A397C" w:rsidRDefault="00B92D2D" w:rsidP="00477B1C">
      <w:pPr>
        <w:spacing w:line="360" w:lineRule="auto"/>
        <w:jc w:val="both"/>
      </w:pPr>
      <w:del w:id="6" w:author="Fedora Elrica Gracia" w:date="2020-12-24T18:18:00Z">
        <w:r w:rsidDel="00052C2E">
          <w:delText>T</w:delText>
        </w:r>
        <w:r w:rsidR="00164C80" w:rsidDel="00052C2E">
          <w:delText xml:space="preserve">he truth </w:delText>
        </w:r>
        <w:r w:rsidDel="00052C2E">
          <w:delText>is</w:delText>
        </w:r>
      </w:del>
      <w:ins w:id="7" w:author="Fedora Elrica Gracia" w:date="2020-12-24T18:18:00Z">
        <w:r w:rsidR="00052C2E">
          <w:t>In my opinion</w:t>
        </w:r>
      </w:ins>
      <w:r w:rsidR="009A5D40">
        <w:t>,</w:t>
      </w:r>
      <w:r w:rsidR="00164C80">
        <w:t xml:space="preserve"> </w:t>
      </w:r>
      <w:del w:id="8" w:author="Fedora Elrica Gracia" w:date="2020-12-24T18:10:00Z">
        <w:r w:rsidR="00164C80" w:rsidDel="00864271">
          <w:delText>our country</w:delText>
        </w:r>
      </w:del>
      <w:ins w:id="9" w:author="Fedora Elrica Gracia" w:date="2020-12-24T18:10:00Z">
        <w:r w:rsidR="00864271">
          <w:t>Indonesia</w:t>
        </w:r>
      </w:ins>
      <w:r w:rsidR="00164C80">
        <w:t xml:space="preserve"> LACK</w:t>
      </w:r>
      <w:r w:rsidR="00A12E24">
        <w:t>S</w:t>
      </w:r>
      <w:r w:rsidR="00164C80">
        <w:t xml:space="preserve"> the ability to research and manufacture </w:t>
      </w:r>
      <w:r>
        <w:t>green</w:t>
      </w:r>
      <w:r w:rsidR="00164C80">
        <w:t xml:space="preserve"> technology</w:t>
      </w:r>
      <w:r w:rsidR="00231BBA">
        <w:t>, which t</w:t>
      </w:r>
      <w:r w:rsidR="00164C80">
        <w:t>herefore</w:t>
      </w:r>
      <w:r w:rsidR="00231BBA">
        <w:t xml:space="preserve"> limits</w:t>
      </w:r>
      <w:r w:rsidR="00164C80">
        <w:t xml:space="preserve"> </w:t>
      </w:r>
      <w:ins w:id="10" w:author="Fedora Elrica Gracia" w:date="2020-12-24T18:10:00Z">
        <w:r w:rsidR="00864271">
          <w:t>the country’s</w:t>
        </w:r>
      </w:ins>
      <w:del w:id="11" w:author="Fedora Elrica Gracia" w:date="2020-12-24T18:10:00Z">
        <w:r w:rsidR="00164C80" w:rsidDel="00864271">
          <w:delText>our</w:delText>
        </w:r>
      </w:del>
      <w:r w:rsidR="00164C80">
        <w:t xml:space="preserve"> ability to produce ‘renewables’ at a low cost. </w:t>
      </w:r>
      <w:del w:id="12" w:author="Fedora Elrica Gracia" w:date="2020-12-24T18:29:00Z">
        <w:r w:rsidR="00164C80" w:rsidDel="006118B7">
          <w:delText>This is why</w:delText>
        </w:r>
      </w:del>
      <w:ins w:id="13" w:author="Fedora Elrica Gracia" w:date="2020-12-24T18:29:00Z">
        <w:r w:rsidR="006118B7">
          <w:t>Hence,</w:t>
        </w:r>
      </w:ins>
      <w:r w:rsidR="00164C80">
        <w:t xml:space="preserve"> I am interested </w:t>
      </w:r>
      <w:r w:rsidR="00ED0F0C">
        <w:t xml:space="preserve">in </w:t>
      </w:r>
      <w:r w:rsidR="00164C80">
        <w:t xml:space="preserve">creating an </w:t>
      </w:r>
      <w:del w:id="14" w:author="Fedora Elrica Gracia" w:date="2020-12-24T18:19:00Z">
        <w:r w:rsidR="00164C80" w:rsidRPr="004308FE" w:rsidDel="00052C2E">
          <w:rPr>
            <w:b/>
            <w:bCs/>
          </w:rPr>
          <w:delText>in</w:delText>
        </w:r>
        <w:r w:rsidR="004308FE" w:rsidRPr="004308FE" w:rsidDel="00052C2E">
          <w:rPr>
            <w:b/>
            <w:bCs/>
          </w:rPr>
          <w:delText>stitute</w:delText>
        </w:r>
        <w:r w:rsidR="00164C80" w:rsidDel="00052C2E">
          <w:delText xml:space="preserve"> </w:delText>
        </w:r>
      </w:del>
      <w:ins w:id="15" w:author="Fedora Elrica Gracia" w:date="2020-12-24T18:19:00Z">
        <w:r w:rsidR="00052C2E">
          <w:rPr>
            <w:b/>
            <w:bCs/>
          </w:rPr>
          <w:t>institution</w:t>
        </w:r>
        <w:r w:rsidR="00052C2E">
          <w:t xml:space="preserve"> </w:t>
        </w:r>
      </w:ins>
      <w:r w:rsidR="00164C80">
        <w:t>to</w:t>
      </w:r>
      <w:r w:rsidR="004308FE">
        <w:t xml:space="preserve"> boost</w:t>
      </w:r>
      <w:r w:rsidR="00164C80">
        <w:t xml:space="preserve"> renewable energy research in Indonesia. </w:t>
      </w:r>
    </w:p>
    <w:p w14:paraId="2EDDD53E" w14:textId="0F4A6872" w:rsidR="00164C80" w:rsidRDefault="00164C80" w:rsidP="00477B1C">
      <w:pPr>
        <w:spacing w:line="360" w:lineRule="auto"/>
        <w:jc w:val="both"/>
      </w:pPr>
    </w:p>
    <w:p w14:paraId="2A51A80F" w14:textId="53A25DBB" w:rsidR="00AF50E4" w:rsidRPr="00D072A6" w:rsidRDefault="00CC3C2E" w:rsidP="00477B1C">
      <w:pPr>
        <w:spacing w:line="360" w:lineRule="auto"/>
        <w:jc w:val="both"/>
      </w:pPr>
      <w:r w:rsidRPr="00D072A6">
        <w:t xml:space="preserve">This vision projects two main benefits: </w:t>
      </w:r>
      <w:r w:rsidR="007C1AC9" w:rsidRPr="00D072A6">
        <w:t>lower costs and</w:t>
      </w:r>
      <w:r w:rsidR="00F95023" w:rsidRPr="00D072A6">
        <w:t xml:space="preserve"> better welfare</w:t>
      </w:r>
      <w:r w:rsidR="007C1AC9" w:rsidRPr="00D072A6">
        <w:t xml:space="preserve">. </w:t>
      </w:r>
      <w:r w:rsidRPr="00D072A6">
        <w:t xml:space="preserve">For </w:t>
      </w:r>
      <w:r w:rsidR="00B20970" w:rsidRPr="00D072A6">
        <w:t xml:space="preserve">example, </w:t>
      </w:r>
      <w:r w:rsidR="007C1AC9" w:rsidRPr="00D072A6">
        <w:t>if the government were to build a</w:t>
      </w:r>
      <w:r w:rsidR="00A5705E" w:rsidRPr="00D072A6">
        <w:t xml:space="preserve"> wind farm</w:t>
      </w:r>
      <w:r w:rsidR="007C1AC9" w:rsidRPr="00D072A6">
        <w:t>, they’d be looking at constituents tha</w:t>
      </w:r>
      <w:r w:rsidR="00830C90" w:rsidRPr="00D072A6">
        <w:t xml:space="preserve">t </w:t>
      </w:r>
      <w:del w:id="16" w:author="Fedora Elrica Gracia" w:date="2020-12-24T18:12:00Z">
        <w:r w:rsidR="00830C90" w:rsidRPr="00D072A6" w:rsidDel="00864271">
          <w:delText xml:space="preserve">can </w:delText>
        </w:r>
      </w:del>
      <w:ins w:id="17" w:author="Fedora Elrica Gracia" w:date="2020-12-24T18:12:00Z">
        <w:r w:rsidR="00864271">
          <w:t>could</w:t>
        </w:r>
        <w:r w:rsidR="00864271" w:rsidRPr="00D072A6">
          <w:t xml:space="preserve"> </w:t>
        </w:r>
      </w:ins>
      <w:r w:rsidR="00830C90" w:rsidRPr="00D072A6">
        <w:t>provide cost-effective and quality</w:t>
      </w:r>
      <w:r w:rsidR="005256A6">
        <w:t>-</w:t>
      </w:r>
      <w:r w:rsidR="00830C90" w:rsidRPr="00D072A6">
        <w:t xml:space="preserve">proven wind turbines. </w:t>
      </w:r>
      <w:r w:rsidR="00CB0576" w:rsidRPr="00D072A6">
        <w:t xml:space="preserve">This is where my </w:t>
      </w:r>
      <w:del w:id="18" w:author="Fedora Elrica Gracia" w:date="2020-12-24T18:20:00Z">
        <w:r w:rsidR="00CB0576" w:rsidRPr="00D072A6" w:rsidDel="00052C2E">
          <w:delText>institute</w:delText>
        </w:r>
        <w:r w:rsidR="005256A6" w:rsidDel="00052C2E">
          <w:delText xml:space="preserve"> </w:delText>
        </w:r>
      </w:del>
      <w:ins w:id="19" w:author="Fedora Elrica Gracia" w:date="2020-12-24T18:20:00Z">
        <w:r w:rsidR="00052C2E">
          <w:t xml:space="preserve">institution </w:t>
        </w:r>
      </w:ins>
      <w:ins w:id="20" w:author="Fedora Elrica Gracia" w:date="2020-12-24T18:12:00Z">
        <w:r w:rsidR="00864271">
          <w:t>would be</w:t>
        </w:r>
      </w:ins>
      <w:del w:id="21" w:author="Fedora Elrica Gracia" w:date="2020-12-24T18:12:00Z">
        <w:r w:rsidR="005256A6" w:rsidDel="00864271">
          <w:delText>is</w:delText>
        </w:r>
      </w:del>
      <w:r w:rsidR="005256A6">
        <w:t xml:space="preserve"> applicable:</w:t>
      </w:r>
      <w:r w:rsidR="00830C90" w:rsidRPr="00D072A6">
        <w:t xml:space="preserve"> </w:t>
      </w:r>
      <w:r w:rsidR="00CB0576" w:rsidRPr="00D072A6">
        <w:t>conduct</w:t>
      </w:r>
      <w:r w:rsidR="005256A6">
        <w:t>ing</w:t>
      </w:r>
      <w:r w:rsidR="00CB0576" w:rsidRPr="00D072A6">
        <w:t xml:space="preserve"> </w:t>
      </w:r>
      <w:r w:rsidR="009E5BB6">
        <w:t xml:space="preserve">state-of-the-art </w:t>
      </w:r>
      <w:r w:rsidR="00830C90" w:rsidRPr="00D072A6">
        <w:t xml:space="preserve">research </w:t>
      </w:r>
      <w:r w:rsidR="009E5BB6">
        <w:t xml:space="preserve">based in Indonesia </w:t>
      </w:r>
      <w:r w:rsidR="00830C90" w:rsidRPr="00D072A6">
        <w:t xml:space="preserve">and </w:t>
      </w:r>
      <w:r w:rsidR="00CB0576" w:rsidRPr="00D072A6">
        <w:t>collaborat</w:t>
      </w:r>
      <w:r w:rsidR="005256A6">
        <w:t>ing</w:t>
      </w:r>
      <w:r w:rsidR="00CB0576" w:rsidRPr="00D072A6">
        <w:t xml:space="preserve"> with regional manufacturing companies</w:t>
      </w:r>
      <w:r w:rsidR="00A5705E" w:rsidRPr="00D072A6">
        <w:t xml:space="preserve"> to manufactur</w:t>
      </w:r>
      <w:r w:rsidR="005256A6">
        <w:t>e</w:t>
      </w:r>
      <w:r w:rsidR="00A5705E" w:rsidRPr="00D072A6">
        <w:t xml:space="preserve"> turbines at a low cost.</w:t>
      </w:r>
    </w:p>
    <w:p w14:paraId="2B508B01" w14:textId="77777777" w:rsidR="004308FE" w:rsidRPr="00D072A6" w:rsidRDefault="004308FE" w:rsidP="00477B1C">
      <w:pPr>
        <w:spacing w:line="360" w:lineRule="auto"/>
        <w:jc w:val="both"/>
      </w:pPr>
    </w:p>
    <w:p w14:paraId="4C11F87B" w14:textId="0075DACA" w:rsidR="00CC0F3F" w:rsidRDefault="004308FE" w:rsidP="00477B1C">
      <w:pPr>
        <w:spacing w:line="360" w:lineRule="auto"/>
        <w:jc w:val="both"/>
      </w:pPr>
      <w:del w:id="22" w:author="Fedora Elrica Gracia" w:date="2020-12-24T18:13:00Z">
        <w:r w:rsidRPr="00D072A6" w:rsidDel="00864271">
          <w:lastRenderedPageBreak/>
          <w:delText>The impact of this</w:delText>
        </w:r>
      </w:del>
      <w:ins w:id="23" w:author="Fedora Elrica Gracia" w:date="2020-12-24T18:13:00Z">
        <w:r w:rsidR="00864271">
          <w:t>This</w:t>
        </w:r>
      </w:ins>
      <w:r w:rsidRPr="00D072A6">
        <w:t xml:space="preserve"> self-sufficient behavior </w:t>
      </w:r>
      <w:del w:id="24" w:author="Fedora Elrica Gracia" w:date="2020-12-24T18:20:00Z">
        <w:r w:rsidR="00A5705E" w:rsidRPr="00D072A6" w:rsidDel="00052C2E">
          <w:delText xml:space="preserve">will </w:delText>
        </w:r>
      </w:del>
      <w:ins w:id="25" w:author="Fedora Elrica Gracia" w:date="2020-12-24T18:20:00Z">
        <w:r w:rsidR="00052C2E">
          <w:t>would</w:t>
        </w:r>
        <w:r w:rsidR="00052C2E" w:rsidRPr="00D072A6">
          <w:t xml:space="preserve"> </w:t>
        </w:r>
      </w:ins>
      <w:r w:rsidR="00A5705E" w:rsidRPr="00D072A6">
        <w:t>be</w:t>
      </w:r>
      <w:r w:rsidR="00CB0576" w:rsidRPr="00D072A6">
        <w:t xml:space="preserve"> </w:t>
      </w:r>
      <w:del w:id="26" w:author="Fedora Elrica Gracia" w:date="2020-12-24T18:13:00Z">
        <w:r w:rsidR="00CB0576" w:rsidRPr="00D072A6" w:rsidDel="00864271">
          <w:delText>TREMENDOUS</w:delText>
        </w:r>
      </w:del>
      <w:ins w:id="27" w:author="Fedora Elrica Gracia" w:date="2020-12-24T18:13:00Z">
        <w:r w:rsidR="00864271">
          <w:t>impactful</w:t>
        </w:r>
      </w:ins>
      <w:r w:rsidR="00CB0576" w:rsidRPr="00D072A6">
        <w:t xml:space="preserve">. It </w:t>
      </w:r>
      <w:ins w:id="28" w:author="Fedora Elrica Gracia" w:date="2020-12-24T18:21:00Z">
        <w:r w:rsidR="00052C2E">
          <w:t xml:space="preserve">would </w:t>
        </w:r>
      </w:ins>
      <w:r w:rsidR="00CB0576" w:rsidRPr="00D072A6">
        <w:t>provide</w:t>
      </w:r>
      <w:del w:id="29" w:author="Fedora Elrica Gracia" w:date="2020-12-24T18:21:00Z">
        <w:r w:rsidR="00CB0576" w:rsidRPr="00D072A6" w:rsidDel="00052C2E">
          <w:delText>s</w:delText>
        </w:r>
      </w:del>
      <w:r w:rsidR="00CB0576" w:rsidRPr="00D072A6">
        <w:t xml:space="preserve"> welfare to the remaining Indonesians who have yet </w:t>
      </w:r>
      <w:ins w:id="30" w:author="Fedora Elrica Gracia" w:date="2020-12-24T18:13:00Z">
        <w:r w:rsidR="00864271">
          <w:t xml:space="preserve">to </w:t>
        </w:r>
      </w:ins>
      <w:r w:rsidR="00CB0576" w:rsidRPr="00D072A6">
        <w:t xml:space="preserve">receive adequate </w:t>
      </w:r>
      <w:proofErr w:type="gramStart"/>
      <w:r w:rsidR="00CB0576" w:rsidRPr="00D072A6">
        <w:t>electricity</w:t>
      </w:r>
      <w:r w:rsidR="005256A6">
        <w:t>,</w:t>
      </w:r>
      <w:proofErr w:type="gramEnd"/>
      <w:r w:rsidR="005256A6">
        <w:t xml:space="preserve"> </w:t>
      </w:r>
      <w:r w:rsidR="00CB0576" w:rsidRPr="00D072A6">
        <w:t>ensures sustainability in the energy industry</w:t>
      </w:r>
      <w:r w:rsidR="005256A6">
        <w:t>, and, most of all,</w:t>
      </w:r>
      <w:r w:rsidR="00CC0F3F">
        <w:t xml:space="preserve"> strengthens Indonesia</w:t>
      </w:r>
      <w:r w:rsidR="00477B1C">
        <w:t>’s</w:t>
      </w:r>
      <w:r w:rsidR="00CC0F3F">
        <w:t xml:space="preserve"> </w:t>
      </w:r>
      <w:r w:rsidR="00477B1C">
        <w:t>technological contribution to renewable energy</w:t>
      </w:r>
      <w:r w:rsidR="00F95023" w:rsidRPr="00D072A6">
        <w:t xml:space="preserve">. </w:t>
      </w:r>
    </w:p>
    <w:p w14:paraId="23169E30" w14:textId="77777777" w:rsidR="00CC0F3F" w:rsidRDefault="00CC0F3F" w:rsidP="00477B1C">
      <w:pPr>
        <w:spacing w:line="360" w:lineRule="auto"/>
        <w:jc w:val="both"/>
      </w:pPr>
    </w:p>
    <w:p w14:paraId="7FBF00D3" w14:textId="2C6FCC15" w:rsidR="00ED0F0C" w:rsidRDefault="00CB0576" w:rsidP="00477B1C">
      <w:pPr>
        <w:spacing w:line="360" w:lineRule="auto"/>
        <w:jc w:val="both"/>
      </w:pPr>
      <w:del w:id="31" w:author="Fedora Elrica Gracia" w:date="2020-12-24T18:15:00Z">
        <w:r w:rsidDel="00052C2E">
          <w:delText>Obviously,</w:delText>
        </w:r>
      </w:del>
      <w:ins w:id="32" w:author="Fedora Elrica Gracia" w:date="2020-12-24T18:15:00Z">
        <w:r w:rsidR="00052C2E">
          <w:t>I am aware that</w:t>
        </w:r>
      </w:ins>
      <w:r w:rsidR="004308FE">
        <w:t xml:space="preserve"> it takes a lot of steps to achieve such an ambition, but studying at Tech, where the combination of research and entrepreneurship is embraced, </w:t>
      </w:r>
      <w:r w:rsidR="00C05317">
        <w:t>will</w:t>
      </w:r>
      <w:r w:rsidR="004308FE">
        <w:t xml:space="preserve"> be a good start.</w:t>
      </w:r>
    </w:p>
    <w:p w14:paraId="45EEC6D2" w14:textId="77777777" w:rsidR="00864271" w:rsidRDefault="00864271" w:rsidP="00477B1C">
      <w:pPr>
        <w:pBdr>
          <w:bottom w:val="single" w:sz="6" w:space="1" w:color="auto"/>
        </w:pBdr>
        <w:spacing w:line="360" w:lineRule="auto"/>
        <w:jc w:val="both"/>
      </w:pPr>
    </w:p>
    <w:p w14:paraId="776C95C3" w14:textId="77777777" w:rsidR="00864271" w:rsidRDefault="00864271" w:rsidP="00477B1C">
      <w:pPr>
        <w:spacing w:line="360" w:lineRule="auto"/>
        <w:jc w:val="both"/>
      </w:pPr>
    </w:p>
    <w:p w14:paraId="574B27AC" w14:textId="554602F3" w:rsidR="00864271" w:rsidRDefault="00864271" w:rsidP="00477B1C">
      <w:pPr>
        <w:spacing w:line="360" w:lineRule="auto"/>
        <w:jc w:val="both"/>
      </w:pPr>
      <w:r>
        <w:t>Hi Ravi,</w:t>
      </w:r>
    </w:p>
    <w:p w14:paraId="0D5BF202" w14:textId="2F91812D" w:rsidR="00864271" w:rsidRDefault="00864271" w:rsidP="00477B1C">
      <w:pPr>
        <w:spacing w:line="360" w:lineRule="auto"/>
        <w:jc w:val="both"/>
      </w:pPr>
      <w:r>
        <w:t xml:space="preserve">I think this is great! You’ve integrated all your points very well. </w:t>
      </w:r>
    </w:p>
    <w:p w14:paraId="471D6F34" w14:textId="77777777" w:rsidR="00864271" w:rsidRDefault="00864271" w:rsidP="00477B1C">
      <w:pPr>
        <w:spacing w:line="360" w:lineRule="auto"/>
        <w:jc w:val="both"/>
      </w:pPr>
    </w:p>
    <w:p w14:paraId="4F3FFB53" w14:textId="6D6733FC" w:rsidR="00864271" w:rsidRPr="00231BBA" w:rsidRDefault="00864271" w:rsidP="00477B1C">
      <w:pPr>
        <w:spacing w:line="360" w:lineRule="auto"/>
        <w:jc w:val="both"/>
      </w:pPr>
      <w:r>
        <w:t xml:space="preserve">All the best Ravi! </w:t>
      </w:r>
      <w:r>
        <w:sym w:font="Wingdings" w:char="F04A"/>
      </w:r>
    </w:p>
    <w:p w14:paraId="41C14393" w14:textId="77777777" w:rsidR="00B20970" w:rsidRDefault="00B20970" w:rsidP="00477B1C">
      <w:pPr>
        <w:spacing w:line="360" w:lineRule="auto"/>
        <w:jc w:val="both"/>
      </w:pPr>
    </w:p>
    <w:p w14:paraId="69D2B334" w14:textId="1396BBA1" w:rsidR="008A397C" w:rsidRDefault="008A397C" w:rsidP="00477B1C">
      <w:pPr>
        <w:spacing w:line="360" w:lineRule="auto"/>
        <w:jc w:val="both"/>
      </w:pPr>
    </w:p>
    <w:p w14:paraId="0694F3A2" w14:textId="77777777" w:rsidR="004B6323" w:rsidRDefault="004B6323" w:rsidP="00477B1C">
      <w:pPr>
        <w:spacing w:line="360" w:lineRule="auto"/>
        <w:jc w:val="both"/>
      </w:pPr>
    </w:p>
    <w:p w14:paraId="17764A0D" w14:textId="30039802" w:rsidR="00B201E6" w:rsidRDefault="00B201E6" w:rsidP="00477B1C">
      <w:pPr>
        <w:spacing w:line="360" w:lineRule="auto"/>
        <w:jc w:val="both"/>
      </w:pPr>
    </w:p>
    <w:p w14:paraId="50D5672E" w14:textId="25E43A43" w:rsidR="009C632A" w:rsidRDefault="009C632A" w:rsidP="00477B1C">
      <w:pPr>
        <w:jc w:val="both"/>
      </w:pPr>
    </w:p>
    <w:p w14:paraId="3F9BDB0E" w14:textId="592F8333" w:rsidR="009C632A" w:rsidRDefault="009C632A" w:rsidP="00477B1C">
      <w:pPr>
        <w:jc w:val="both"/>
      </w:pPr>
    </w:p>
    <w:p w14:paraId="0EC91093" w14:textId="528D9119" w:rsidR="009C632A" w:rsidRDefault="009C632A" w:rsidP="00477B1C">
      <w:pPr>
        <w:jc w:val="both"/>
      </w:pPr>
    </w:p>
    <w:p w14:paraId="1C0440AE" w14:textId="6A320975" w:rsidR="009C632A" w:rsidRDefault="009C632A" w:rsidP="00477B1C">
      <w:pPr>
        <w:jc w:val="both"/>
      </w:pPr>
    </w:p>
    <w:p w14:paraId="1CA1BAD4" w14:textId="03890B05" w:rsidR="009C632A" w:rsidRDefault="009C632A" w:rsidP="00477B1C">
      <w:pPr>
        <w:jc w:val="both"/>
      </w:pPr>
    </w:p>
    <w:p w14:paraId="3B78748A" w14:textId="171BB50A" w:rsidR="009C632A" w:rsidRDefault="009C632A" w:rsidP="00477B1C">
      <w:pPr>
        <w:jc w:val="both"/>
      </w:pPr>
    </w:p>
    <w:p w14:paraId="1CFD117C" w14:textId="33947526" w:rsidR="009C632A" w:rsidRDefault="009C632A" w:rsidP="00477B1C">
      <w:pPr>
        <w:jc w:val="both"/>
      </w:pPr>
    </w:p>
    <w:p w14:paraId="615F07FF" w14:textId="15C2AFA2" w:rsidR="009C632A" w:rsidRDefault="009C632A" w:rsidP="00477B1C">
      <w:pPr>
        <w:jc w:val="both"/>
      </w:pPr>
    </w:p>
    <w:p w14:paraId="68D8A634" w14:textId="5A6CF640" w:rsidR="009C632A" w:rsidRDefault="009C632A" w:rsidP="00477B1C">
      <w:pPr>
        <w:jc w:val="both"/>
      </w:pPr>
    </w:p>
    <w:p w14:paraId="212FDB88" w14:textId="4405A18F" w:rsidR="009C632A" w:rsidRDefault="009C632A" w:rsidP="00477B1C">
      <w:pPr>
        <w:jc w:val="both"/>
      </w:pPr>
    </w:p>
    <w:p w14:paraId="2713CAC9" w14:textId="3D5740B6" w:rsidR="009C632A" w:rsidRDefault="009C632A" w:rsidP="00477B1C">
      <w:pPr>
        <w:jc w:val="both"/>
      </w:pPr>
    </w:p>
    <w:p w14:paraId="575A48BA" w14:textId="3DA4F3C4" w:rsidR="009C632A" w:rsidRDefault="009C632A" w:rsidP="00477B1C">
      <w:pPr>
        <w:jc w:val="both"/>
      </w:pPr>
    </w:p>
    <w:p w14:paraId="7C288B21" w14:textId="3A6E6487" w:rsidR="009C632A" w:rsidRDefault="009C632A" w:rsidP="00477B1C">
      <w:pPr>
        <w:jc w:val="both"/>
      </w:pPr>
    </w:p>
    <w:p w14:paraId="38136C7B" w14:textId="5C357190" w:rsidR="009C632A" w:rsidRDefault="009C632A" w:rsidP="00477B1C">
      <w:pPr>
        <w:jc w:val="both"/>
      </w:pPr>
    </w:p>
    <w:p w14:paraId="09529B13" w14:textId="4113E1BF" w:rsidR="009C632A" w:rsidRDefault="009C632A" w:rsidP="00477B1C">
      <w:pPr>
        <w:jc w:val="both"/>
      </w:pPr>
    </w:p>
    <w:p w14:paraId="32C83EEB" w14:textId="472291BE" w:rsidR="009C632A" w:rsidRDefault="009C632A" w:rsidP="00477B1C">
      <w:pPr>
        <w:jc w:val="both"/>
      </w:pPr>
    </w:p>
    <w:p w14:paraId="143DEDBC" w14:textId="26D5F241" w:rsidR="009C632A" w:rsidRDefault="009C632A" w:rsidP="00477B1C">
      <w:pPr>
        <w:jc w:val="both"/>
      </w:pPr>
    </w:p>
    <w:p w14:paraId="78BB80DA" w14:textId="4C4B11D9" w:rsidR="009C632A" w:rsidRDefault="009C632A" w:rsidP="00477B1C">
      <w:pPr>
        <w:jc w:val="both"/>
      </w:pPr>
    </w:p>
    <w:p w14:paraId="76F885F9" w14:textId="3738A0FC" w:rsidR="009C632A" w:rsidRDefault="009C632A" w:rsidP="00477B1C">
      <w:pPr>
        <w:jc w:val="both"/>
      </w:pPr>
    </w:p>
    <w:p w14:paraId="1284C362" w14:textId="77777777" w:rsidR="009C632A" w:rsidRPr="009C632A" w:rsidRDefault="009C632A" w:rsidP="00477B1C">
      <w:pPr>
        <w:jc w:val="both"/>
      </w:pPr>
    </w:p>
    <w:sectPr w:rsidR="009C632A" w:rsidRPr="009C6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465A09" w14:textId="77777777" w:rsidR="00052C2E" w:rsidRDefault="00052C2E" w:rsidP="00505A84">
      <w:r>
        <w:separator/>
      </w:r>
    </w:p>
  </w:endnote>
  <w:endnote w:type="continuationSeparator" w:id="0">
    <w:p w14:paraId="164FC4D4" w14:textId="77777777" w:rsidR="00052C2E" w:rsidRDefault="00052C2E" w:rsidP="00505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C85A7" w14:textId="77777777" w:rsidR="00052C2E" w:rsidRDefault="00052C2E" w:rsidP="00505A84">
      <w:r>
        <w:separator/>
      </w:r>
    </w:p>
  </w:footnote>
  <w:footnote w:type="continuationSeparator" w:id="0">
    <w:p w14:paraId="380569CA" w14:textId="77777777" w:rsidR="00052C2E" w:rsidRDefault="00052C2E" w:rsidP="00505A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5354D"/>
    <w:multiLevelType w:val="hybridMultilevel"/>
    <w:tmpl w:val="2C0E7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33696"/>
    <w:multiLevelType w:val="hybridMultilevel"/>
    <w:tmpl w:val="B6CC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32A"/>
    <w:rsid w:val="00052C2E"/>
    <w:rsid w:val="00127411"/>
    <w:rsid w:val="00164C80"/>
    <w:rsid w:val="00182574"/>
    <w:rsid w:val="00185696"/>
    <w:rsid w:val="001D20BF"/>
    <w:rsid w:val="001E1122"/>
    <w:rsid w:val="00231BBA"/>
    <w:rsid w:val="00247F2D"/>
    <w:rsid w:val="00266BCB"/>
    <w:rsid w:val="002961EE"/>
    <w:rsid w:val="003F0CD3"/>
    <w:rsid w:val="003F720E"/>
    <w:rsid w:val="004308FE"/>
    <w:rsid w:val="00432BBA"/>
    <w:rsid w:val="00461194"/>
    <w:rsid w:val="00477B1C"/>
    <w:rsid w:val="004B6323"/>
    <w:rsid w:val="004D3C40"/>
    <w:rsid w:val="004E3C24"/>
    <w:rsid w:val="004F33AB"/>
    <w:rsid w:val="00505A84"/>
    <w:rsid w:val="005256A6"/>
    <w:rsid w:val="005A6777"/>
    <w:rsid w:val="006118B7"/>
    <w:rsid w:val="00720565"/>
    <w:rsid w:val="007220FF"/>
    <w:rsid w:val="007C1AC9"/>
    <w:rsid w:val="00830C90"/>
    <w:rsid w:val="00864271"/>
    <w:rsid w:val="008A397C"/>
    <w:rsid w:val="00964B57"/>
    <w:rsid w:val="009A5D40"/>
    <w:rsid w:val="009C632A"/>
    <w:rsid w:val="009D78DE"/>
    <w:rsid w:val="009E5BB6"/>
    <w:rsid w:val="00A05752"/>
    <w:rsid w:val="00A12E24"/>
    <w:rsid w:val="00A5705E"/>
    <w:rsid w:val="00A676CD"/>
    <w:rsid w:val="00AF50E4"/>
    <w:rsid w:val="00B006B3"/>
    <w:rsid w:val="00B201E6"/>
    <w:rsid w:val="00B20970"/>
    <w:rsid w:val="00B36EE8"/>
    <w:rsid w:val="00B65C8B"/>
    <w:rsid w:val="00B73499"/>
    <w:rsid w:val="00B92D2D"/>
    <w:rsid w:val="00BB762B"/>
    <w:rsid w:val="00C00EC9"/>
    <w:rsid w:val="00C05317"/>
    <w:rsid w:val="00C250AF"/>
    <w:rsid w:val="00C32905"/>
    <w:rsid w:val="00CB0576"/>
    <w:rsid w:val="00CC0F3F"/>
    <w:rsid w:val="00CC3C2E"/>
    <w:rsid w:val="00D072A6"/>
    <w:rsid w:val="00D204A2"/>
    <w:rsid w:val="00D257E9"/>
    <w:rsid w:val="00DA6F3A"/>
    <w:rsid w:val="00DB180C"/>
    <w:rsid w:val="00E63AAE"/>
    <w:rsid w:val="00E93B11"/>
    <w:rsid w:val="00EA292E"/>
    <w:rsid w:val="00ED0F0C"/>
    <w:rsid w:val="00EF3711"/>
    <w:rsid w:val="00F95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42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A84"/>
    <w:pPr>
      <w:tabs>
        <w:tab w:val="center" w:pos="4680"/>
        <w:tab w:val="right" w:pos="9360"/>
      </w:tabs>
    </w:pPr>
  </w:style>
  <w:style w:type="character" w:customStyle="1" w:styleId="HeaderChar">
    <w:name w:val="Header Char"/>
    <w:basedOn w:val="DefaultParagraphFont"/>
    <w:link w:val="Header"/>
    <w:uiPriority w:val="99"/>
    <w:rsid w:val="00505A84"/>
  </w:style>
  <w:style w:type="paragraph" w:styleId="Footer">
    <w:name w:val="footer"/>
    <w:basedOn w:val="Normal"/>
    <w:link w:val="FooterChar"/>
    <w:uiPriority w:val="99"/>
    <w:unhideWhenUsed/>
    <w:rsid w:val="00505A84"/>
    <w:pPr>
      <w:tabs>
        <w:tab w:val="center" w:pos="4680"/>
        <w:tab w:val="right" w:pos="9360"/>
      </w:tabs>
    </w:pPr>
  </w:style>
  <w:style w:type="character" w:customStyle="1" w:styleId="FooterChar">
    <w:name w:val="Footer Char"/>
    <w:basedOn w:val="DefaultParagraphFont"/>
    <w:link w:val="Footer"/>
    <w:uiPriority w:val="99"/>
    <w:rsid w:val="00505A84"/>
  </w:style>
  <w:style w:type="paragraph" w:styleId="BalloonText">
    <w:name w:val="Balloon Text"/>
    <w:basedOn w:val="Normal"/>
    <w:link w:val="BalloonTextChar"/>
    <w:uiPriority w:val="99"/>
    <w:semiHidden/>
    <w:unhideWhenUsed/>
    <w:rsid w:val="00C329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2905"/>
    <w:rPr>
      <w:rFonts w:ascii="Times New Roman" w:hAnsi="Times New Roman" w:cs="Times New Roman"/>
      <w:sz w:val="18"/>
      <w:szCs w:val="18"/>
    </w:rPr>
  </w:style>
  <w:style w:type="paragraph" w:styleId="ListParagraph">
    <w:name w:val="List Paragraph"/>
    <w:basedOn w:val="Normal"/>
    <w:uiPriority w:val="34"/>
    <w:qFormat/>
    <w:rsid w:val="00DB18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A84"/>
    <w:pPr>
      <w:tabs>
        <w:tab w:val="center" w:pos="4680"/>
        <w:tab w:val="right" w:pos="9360"/>
      </w:tabs>
    </w:pPr>
  </w:style>
  <w:style w:type="character" w:customStyle="1" w:styleId="HeaderChar">
    <w:name w:val="Header Char"/>
    <w:basedOn w:val="DefaultParagraphFont"/>
    <w:link w:val="Header"/>
    <w:uiPriority w:val="99"/>
    <w:rsid w:val="00505A84"/>
  </w:style>
  <w:style w:type="paragraph" w:styleId="Footer">
    <w:name w:val="footer"/>
    <w:basedOn w:val="Normal"/>
    <w:link w:val="FooterChar"/>
    <w:uiPriority w:val="99"/>
    <w:unhideWhenUsed/>
    <w:rsid w:val="00505A84"/>
    <w:pPr>
      <w:tabs>
        <w:tab w:val="center" w:pos="4680"/>
        <w:tab w:val="right" w:pos="9360"/>
      </w:tabs>
    </w:pPr>
  </w:style>
  <w:style w:type="character" w:customStyle="1" w:styleId="FooterChar">
    <w:name w:val="Footer Char"/>
    <w:basedOn w:val="DefaultParagraphFont"/>
    <w:link w:val="Footer"/>
    <w:uiPriority w:val="99"/>
    <w:rsid w:val="00505A84"/>
  </w:style>
  <w:style w:type="paragraph" w:styleId="BalloonText">
    <w:name w:val="Balloon Text"/>
    <w:basedOn w:val="Normal"/>
    <w:link w:val="BalloonTextChar"/>
    <w:uiPriority w:val="99"/>
    <w:semiHidden/>
    <w:unhideWhenUsed/>
    <w:rsid w:val="00C329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2905"/>
    <w:rPr>
      <w:rFonts w:ascii="Times New Roman" w:hAnsi="Times New Roman" w:cs="Times New Roman"/>
      <w:sz w:val="18"/>
      <w:szCs w:val="18"/>
    </w:rPr>
  </w:style>
  <w:style w:type="paragraph" w:styleId="ListParagraph">
    <w:name w:val="List Paragraph"/>
    <w:basedOn w:val="Normal"/>
    <w:uiPriority w:val="34"/>
    <w:qFormat/>
    <w:rsid w:val="00DB1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376</Words>
  <Characters>2144</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Fedora Elrica Gracia</cp:lastModifiedBy>
  <cp:revision>3</cp:revision>
  <dcterms:created xsi:type="dcterms:W3CDTF">2020-12-22T03:47:00Z</dcterms:created>
  <dcterms:modified xsi:type="dcterms:W3CDTF">2020-12-24T11:30:00Z</dcterms:modified>
</cp:coreProperties>
</file>