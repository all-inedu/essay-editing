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1BE4" w14:textId="77777777" w:rsidR="003A7178" w:rsidRPr="003A7178" w:rsidRDefault="003A7178" w:rsidP="003A7178">
      <w:pPr>
        <w:rPr>
          <w:rFonts w:ascii="Times New Roman" w:eastAsia="Times New Roman" w:hAnsi="Times New Roman" w:cs="Times New Roman"/>
          <w:lang w:val="en-ID"/>
        </w:rPr>
      </w:pPr>
      <w:r w:rsidRPr="003A7178">
        <w:rPr>
          <w:rFonts w:ascii="Roboto" w:eastAsia="Times New Roman" w:hAnsi="Roboto" w:cs="Times New Roman"/>
          <w:color w:val="222222"/>
          <w:sz w:val="21"/>
          <w:szCs w:val="21"/>
          <w:shd w:val="clear" w:color="auto" w:fill="FFFFFF"/>
          <w:lang w:val="en-ID"/>
        </w:rPr>
        <w:t>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p>
    <w:p w14:paraId="4743B40C" w14:textId="77777777" w:rsidR="003A7178" w:rsidRPr="003A7178" w:rsidRDefault="003A7178" w:rsidP="003A7178">
      <w:pPr>
        <w:rPr>
          <w:rFonts w:ascii="Times New Roman" w:eastAsia="Times New Roman" w:hAnsi="Times New Roman" w:cs="Times New Roman"/>
          <w:lang w:val="en-ID"/>
        </w:rPr>
      </w:pPr>
    </w:p>
    <w:p w14:paraId="181BCA79" w14:textId="7D333D6C" w:rsidR="003A7178" w:rsidRDefault="003A7178" w:rsidP="003A7178">
      <w:pPr>
        <w:rPr>
          <w:rFonts w:ascii="Georgia" w:eastAsia="Times New Roman" w:hAnsi="Georgia" w:cs="Times New Roman"/>
          <w:color w:val="222222"/>
          <w:sz w:val="22"/>
          <w:szCs w:val="22"/>
          <w:lang w:val="en-ID"/>
        </w:rPr>
      </w:pPr>
    </w:p>
    <w:p w14:paraId="31C864A7" w14:textId="77777777" w:rsidR="003A7178" w:rsidRDefault="003A7178" w:rsidP="003A7178">
      <w:pPr>
        <w:rPr>
          <w:rFonts w:ascii="Georgia" w:eastAsia="Times New Roman" w:hAnsi="Georgia" w:cs="Times New Roman"/>
          <w:color w:val="222222"/>
          <w:sz w:val="22"/>
          <w:szCs w:val="22"/>
          <w:lang w:val="en-ID"/>
        </w:rPr>
      </w:pPr>
    </w:p>
    <w:p w14:paraId="194595E9" w14:textId="0CFD28FF"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After </w:t>
      </w:r>
      <w:del w:id="0" w:author="Chiara Situmorang" w:date="2021-12-28T23:01:00Z">
        <w:r w:rsidRPr="003A7178" w:rsidDel="00541B44">
          <w:rPr>
            <w:rFonts w:ascii="Georgia" w:eastAsia="Times New Roman" w:hAnsi="Georgia" w:cs="Times New Roman"/>
            <w:color w:val="222222"/>
            <w:sz w:val="22"/>
            <w:szCs w:val="22"/>
            <w:lang w:val="en-ID"/>
          </w:rPr>
          <w:delText xml:space="preserve">my </w:delText>
        </w:r>
      </w:del>
      <w:ins w:id="1" w:author="Chiara Situmorang" w:date="2021-12-28T23:01:00Z">
        <w:r w:rsidR="00541B44">
          <w:rPr>
            <w:rFonts w:ascii="Georgia" w:eastAsia="Times New Roman" w:hAnsi="Georgia" w:cs="Times New Roman"/>
            <w:color w:val="222222"/>
            <w:sz w:val="22"/>
            <w:szCs w:val="22"/>
            <w:lang w:val="en-ID"/>
          </w:rPr>
          <w:t>an</w:t>
        </w:r>
        <w:r w:rsidR="00541B44" w:rsidRPr="003A7178">
          <w:rPr>
            <w:rFonts w:ascii="Georgia" w:eastAsia="Times New Roman" w:hAnsi="Georgia" w:cs="Times New Roman"/>
            <w:color w:val="222222"/>
            <w:sz w:val="22"/>
            <w:szCs w:val="22"/>
            <w:lang w:val="en-ID"/>
          </w:rPr>
          <w:t xml:space="preserve"> </w:t>
        </w:r>
      </w:ins>
      <w:r w:rsidRPr="003A7178">
        <w:rPr>
          <w:rFonts w:ascii="Georgia" w:eastAsia="Times New Roman" w:hAnsi="Georgia" w:cs="Times New Roman"/>
          <w:color w:val="222222"/>
          <w:sz w:val="22"/>
          <w:szCs w:val="22"/>
          <w:lang w:val="en-ID"/>
        </w:rPr>
        <w:t xml:space="preserve">encounter with a taxi driver on a ride home, seeing how </w:t>
      </w:r>
      <w:del w:id="2" w:author="Chiara Situmorang" w:date="2021-12-28T23:01:00Z">
        <w:r w:rsidRPr="003A7178" w:rsidDel="00541B44">
          <w:rPr>
            <w:rFonts w:ascii="Georgia" w:eastAsia="Times New Roman" w:hAnsi="Georgia" w:cs="Times New Roman"/>
            <w:color w:val="222222"/>
            <w:sz w:val="22"/>
            <w:szCs w:val="22"/>
            <w:lang w:val="en-ID"/>
          </w:rPr>
          <w:delText>an employe</w:delText>
        </w:r>
      </w:del>
      <w:ins w:id="3" w:author="Chiara Situmorang" w:date="2021-12-28T23:02:00Z">
        <w:r w:rsidR="00541B44">
          <w:rPr>
            <w:rFonts w:ascii="Georgia" w:eastAsia="Times New Roman" w:hAnsi="Georgia" w:cs="Times New Roman"/>
            <w:color w:val="222222"/>
            <w:sz w:val="22"/>
            <w:szCs w:val="22"/>
            <w:lang w:val="en-ID"/>
          </w:rPr>
          <w:t>he was</w:t>
        </w:r>
      </w:ins>
      <w:del w:id="4" w:author="Chiara Situmorang" w:date="2021-12-28T23:01:00Z">
        <w:r w:rsidRPr="003A7178" w:rsidDel="00541B44">
          <w:rPr>
            <w:rFonts w:ascii="Georgia" w:eastAsia="Times New Roman" w:hAnsi="Georgia" w:cs="Times New Roman"/>
            <w:color w:val="222222"/>
            <w:sz w:val="22"/>
            <w:szCs w:val="22"/>
            <w:lang w:val="en-ID"/>
          </w:rPr>
          <w:delText>e</w:delText>
        </w:r>
      </w:del>
      <w:del w:id="5" w:author="Chiara Situmorang" w:date="2021-12-28T23:02:00Z">
        <w:r w:rsidRPr="003A7178" w:rsidDel="00541B44">
          <w:rPr>
            <w:rFonts w:ascii="Georgia" w:eastAsia="Times New Roman" w:hAnsi="Georgia" w:cs="Times New Roman"/>
            <w:color w:val="222222"/>
            <w:sz w:val="22"/>
            <w:szCs w:val="22"/>
            <w:lang w:val="en-ID"/>
          </w:rPr>
          <w:delText xml:space="preserve"> was</w:delText>
        </w:r>
      </w:del>
      <w:r w:rsidRPr="003A7178">
        <w:rPr>
          <w:rFonts w:ascii="Georgia" w:eastAsia="Times New Roman" w:hAnsi="Georgia" w:cs="Times New Roman"/>
          <w:color w:val="222222"/>
          <w:sz w:val="22"/>
          <w:szCs w:val="22"/>
          <w:lang w:val="en-ID"/>
        </w:rPr>
        <w:t xml:space="preserve"> more enthusiastic</w:t>
      </w:r>
      <w:r w:rsidRPr="003A7178">
        <w:rPr>
          <w:rFonts w:ascii="Times New Roman" w:eastAsia="Times New Roman" w:hAnsi="Times New Roman" w:cs="Times New Roman"/>
          <w:color w:val="222222"/>
          <w:sz w:val="22"/>
          <w:szCs w:val="22"/>
          <w:lang w:val="en-ID"/>
        </w:rPr>
        <w:t xml:space="preserve"> </w:t>
      </w:r>
      <w:del w:id="6" w:author="Chiara Situmorang" w:date="2021-12-28T23:02:00Z">
        <w:r w:rsidRPr="003A7178" w:rsidDel="00541B44">
          <w:rPr>
            <w:rFonts w:ascii="Georgia" w:eastAsia="Times New Roman" w:hAnsi="Georgia" w:cs="Times New Roman"/>
            <w:color w:val="222222"/>
            <w:sz w:val="22"/>
            <w:szCs w:val="22"/>
            <w:lang w:val="en-ID"/>
          </w:rPr>
          <w:delText xml:space="preserve">with </w:delText>
        </w:r>
      </w:del>
      <w:ins w:id="7" w:author="Chiara Situmorang" w:date="2021-12-28T23:02:00Z">
        <w:r w:rsidR="00541B44">
          <w:rPr>
            <w:rFonts w:ascii="Georgia" w:eastAsia="Times New Roman" w:hAnsi="Georgia" w:cs="Times New Roman"/>
            <w:color w:val="222222"/>
            <w:sz w:val="22"/>
            <w:szCs w:val="22"/>
            <w:lang w:val="en-ID"/>
          </w:rPr>
          <w:t>about</w:t>
        </w:r>
        <w:r w:rsidR="00541B44" w:rsidRPr="003A7178">
          <w:rPr>
            <w:rFonts w:ascii="Georgia" w:eastAsia="Times New Roman" w:hAnsi="Georgia" w:cs="Times New Roman"/>
            <w:color w:val="222222"/>
            <w:sz w:val="22"/>
            <w:szCs w:val="22"/>
            <w:lang w:val="en-ID"/>
          </w:rPr>
          <w:t xml:space="preserve"> </w:t>
        </w:r>
      </w:ins>
      <w:r w:rsidRPr="003A7178">
        <w:rPr>
          <w:rFonts w:ascii="Georgia" w:eastAsia="Times New Roman" w:hAnsi="Georgia" w:cs="Times New Roman"/>
          <w:color w:val="222222"/>
          <w:sz w:val="22"/>
          <w:szCs w:val="22"/>
          <w:lang w:val="en-ID"/>
        </w:rPr>
        <w:t>his job after given a tip, I began to realize how impactful simple incentives could be</w:t>
      </w:r>
      <w:ins w:id="8" w:author="Chiara Situmorang" w:date="2021-12-28T23:02:00Z">
        <w:r w:rsidR="00541B44">
          <w:rPr>
            <w:rFonts w:ascii="Georgia" w:eastAsia="Times New Roman" w:hAnsi="Georgia" w:cs="Times New Roman"/>
            <w:color w:val="222222"/>
            <w:sz w:val="22"/>
            <w:szCs w:val="22"/>
            <w:lang w:val="en-ID"/>
          </w:rPr>
          <w:t>.</w:t>
        </w:r>
      </w:ins>
      <w:ins w:id="9" w:author="Chiara Situmorang" w:date="2021-12-28T23:01:00Z">
        <w:r w:rsidR="00541B44" w:rsidRPr="00541B44">
          <w:rPr>
            <w:rFonts w:ascii="Georgia" w:eastAsia="Times New Roman" w:hAnsi="Georgia" w:cs="Times New Roman"/>
            <w:color w:val="222222"/>
            <w:sz w:val="22"/>
            <w:szCs w:val="22"/>
            <w:lang w:val="en-ID"/>
          </w:rPr>
          <w:t xml:space="preserve"> </w:t>
        </w:r>
      </w:ins>
      <w:moveToRangeStart w:id="10" w:author="Chiara Situmorang" w:date="2021-12-28T23:01:00Z" w:name="move91624911"/>
      <w:moveTo w:id="11" w:author="Chiara Situmorang" w:date="2021-12-28T23:01:00Z">
        <w:r w:rsidR="00541B44" w:rsidRPr="003A7178">
          <w:rPr>
            <w:rFonts w:ascii="Georgia" w:eastAsia="Times New Roman" w:hAnsi="Georgia" w:cs="Times New Roman"/>
            <w:color w:val="222222"/>
            <w:sz w:val="22"/>
            <w:szCs w:val="22"/>
            <w:lang w:val="en-ID"/>
          </w:rPr>
          <w:t xml:space="preserve">This spark of enthusiasm inevitably leads to higher </w:t>
        </w:r>
        <w:proofErr w:type="spellStart"/>
        <w:r w:rsidR="00541B44" w:rsidRPr="003A7178">
          <w:rPr>
            <w:rFonts w:ascii="Georgia" w:eastAsia="Times New Roman" w:hAnsi="Georgia" w:cs="Times New Roman"/>
            <w:color w:val="222222"/>
            <w:sz w:val="22"/>
            <w:szCs w:val="22"/>
            <w:lang w:val="en-ID"/>
          </w:rPr>
          <w:t>labor</w:t>
        </w:r>
        <w:proofErr w:type="spellEnd"/>
        <w:r w:rsidR="00541B44" w:rsidRPr="003A7178">
          <w:rPr>
            <w:rFonts w:ascii="Georgia" w:eastAsia="Times New Roman" w:hAnsi="Georgia" w:cs="Times New Roman"/>
            <w:color w:val="222222"/>
            <w:sz w:val="22"/>
            <w:szCs w:val="22"/>
            <w:lang w:val="en-ID"/>
          </w:rPr>
          <w:t xml:space="preserve"> productivity which, in turn, increases </w:t>
        </w:r>
        <w:del w:id="12" w:author="Chiara Situmorang" w:date="2021-12-28T23:01:00Z">
          <w:r w:rsidR="00541B44" w:rsidRPr="003A7178" w:rsidDel="00541B44">
            <w:rPr>
              <w:rFonts w:ascii="Georgia" w:eastAsia="Times New Roman" w:hAnsi="Georgia" w:cs="Times New Roman"/>
              <w:color w:val="222222"/>
              <w:sz w:val="22"/>
              <w:szCs w:val="22"/>
              <w:lang w:val="en-ID"/>
            </w:rPr>
            <w:delText xml:space="preserve">a company's </w:delText>
          </w:r>
        </w:del>
        <w:r w:rsidR="00541B44" w:rsidRPr="003A7178">
          <w:rPr>
            <w:rFonts w:ascii="Georgia" w:eastAsia="Times New Roman" w:hAnsi="Georgia" w:cs="Times New Roman"/>
            <w:color w:val="222222"/>
            <w:sz w:val="22"/>
            <w:szCs w:val="22"/>
            <w:lang w:val="en-ID"/>
          </w:rPr>
          <w:t>profitability.</w:t>
        </w:r>
      </w:moveTo>
      <w:moveToRangeEnd w:id="10"/>
      <w:del w:id="13" w:author="Chiara Situmorang" w:date="2021-12-28T23:02:00Z">
        <w:r w:rsidRPr="003A7178" w:rsidDel="00541B44">
          <w:rPr>
            <w:rFonts w:ascii="Georgia" w:eastAsia="Times New Roman" w:hAnsi="Georgia" w:cs="Times New Roman"/>
            <w:color w:val="222222"/>
            <w:sz w:val="22"/>
            <w:szCs w:val="22"/>
            <w:lang w:val="en-ID"/>
          </w:rPr>
          <w:delText>.</w:delText>
        </w:r>
      </w:del>
      <w:r w:rsidRPr="003A7178">
        <w:rPr>
          <w:rFonts w:ascii="Georgia" w:eastAsia="Times New Roman" w:hAnsi="Georgia" w:cs="Times New Roman"/>
          <w:color w:val="222222"/>
          <w:sz w:val="22"/>
          <w:szCs w:val="22"/>
          <w:lang w:val="en-ID"/>
        </w:rPr>
        <w:t xml:space="preserve"> </w:t>
      </w:r>
      <w:del w:id="14" w:author="Chiara Situmorang" w:date="2021-12-28T23:07:00Z">
        <w:r w:rsidRPr="003A7178" w:rsidDel="00032E3E">
          <w:rPr>
            <w:rFonts w:ascii="Georgia" w:eastAsia="Times New Roman" w:hAnsi="Georgia" w:cs="Times New Roman"/>
            <w:color w:val="222222"/>
            <w:sz w:val="22"/>
            <w:szCs w:val="22"/>
            <w:lang w:val="en-ID"/>
          </w:rPr>
          <w:delText xml:space="preserve">From </w:delText>
        </w:r>
      </w:del>
      <w:ins w:id="15" w:author="Chiara Situmorang" w:date="2021-12-28T23:07:00Z">
        <w:r w:rsidR="00032E3E">
          <w:rPr>
            <w:rFonts w:ascii="Georgia" w:eastAsia="Times New Roman" w:hAnsi="Georgia" w:cs="Times New Roman"/>
            <w:color w:val="222222"/>
            <w:sz w:val="22"/>
            <w:szCs w:val="22"/>
            <w:lang w:val="en-ID"/>
          </w:rPr>
          <w:t>My limited experience</w:t>
        </w:r>
        <w:r w:rsidR="00032E3E" w:rsidRPr="003A7178">
          <w:rPr>
            <w:rFonts w:ascii="Georgia" w:eastAsia="Times New Roman" w:hAnsi="Georgia" w:cs="Times New Roman"/>
            <w:color w:val="222222"/>
            <w:sz w:val="22"/>
            <w:szCs w:val="22"/>
            <w:lang w:val="en-ID"/>
          </w:rPr>
          <w:t xml:space="preserve"> </w:t>
        </w:r>
      </w:ins>
      <w:r w:rsidRPr="003A7178">
        <w:rPr>
          <w:rFonts w:ascii="Georgia" w:eastAsia="Times New Roman" w:hAnsi="Georgia" w:cs="Times New Roman"/>
          <w:color w:val="222222"/>
          <w:sz w:val="22"/>
          <w:szCs w:val="22"/>
          <w:lang w:val="en-ID"/>
        </w:rPr>
        <w:t xml:space="preserve">exploring the applications of </w:t>
      </w:r>
      <w:proofErr w:type="spellStart"/>
      <w:r w:rsidRPr="003A7178">
        <w:rPr>
          <w:rFonts w:ascii="Georgia" w:eastAsia="Times New Roman" w:hAnsi="Georgia" w:cs="Times New Roman"/>
          <w:color w:val="222222"/>
          <w:sz w:val="22"/>
          <w:szCs w:val="22"/>
          <w:lang w:val="en-ID"/>
        </w:rPr>
        <w:t>behavioral</w:t>
      </w:r>
      <w:proofErr w:type="spellEnd"/>
      <w:r w:rsidRPr="003A7178">
        <w:rPr>
          <w:rFonts w:ascii="Georgia" w:eastAsia="Times New Roman" w:hAnsi="Georgia" w:cs="Times New Roman"/>
          <w:color w:val="222222"/>
          <w:sz w:val="22"/>
          <w:szCs w:val="22"/>
          <w:lang w:val="en-ID"/>
        </w:rPr>
        <w:t xml:space="preserve"> economics </w:t>
      </w:r>
      <w:del w:id="16" w:author="Chiara Situmorang" w:date="2021-12-28T23:07:00Z">
        <w:r w:rsidRPr="003A7178" w:rsidDel="00032E3E">
          <w:rPr>
            <w:rFonts w:ascii="Georgia" w:eastAsia="Times New Roman" w:hAnsi="Georgia" w:cs="Times New Roman"/>
            <w:color w:val="222222"/>
            <w:sz w:val="22"/>
            <w:szCs w:val="22"/>
            <w:lang w:val="en-ID"/>
          </w:rPr>
          <w:delText>outside of school, I</w:delText>
        </w:r>
      </w:del>
      <w:ins w:id="17" w:author="Chiara Situmorang" w:date="2021-12-28T23:07:00Z">
        <w:r w:rsidR="00032E3E">
          <w:rPr>
            <w:rFonts w:ascii="Georgia" w:eastAsia="Times New Roman" w:hAnsi="Georgia" w:cs="Times New Roman"/>
            <w:color w:val="222222"/>
            <w:sz w:val="22"/>
            <w:szCs w:val="22"/>
            <w:lang w:val="en-ID"/>
          </w:rPr>
          <w:t>helped me</w:t>
        </w:r>
      </w:ins>
      <w:r w:rsidRPr="003A7178">
        <w:rPr>
          <w:rFonts w:ascii="Georgia" w:eastAsia="Times New Roman" w:hAnsi="Georgia" w:cs="Times New Roman"/>
          <w:color w:val="222222"/>
          <w:sz w:val="22"/>
          <w:szCs w:val="22"/>
          <w:lang w:val="en-ID"/>
        </w:rPr>
        <w:t xml:space="preserve"> learn</w:t>
      </w:r>
      <w:del w:id="18" w:author="Chiara Situmorang" w:date="2021-12-28T23:07:00Z">
        <w:r w:rsidRPr="003A7178" w:rsidDel="00032E3E">
          <w:rPr>
            <w:rFonts w:ascii="Georgia" w:eastAsia="Times New Roman" w:hAnsi="Georgia" w:cs="Times New Roman"/>
            <w:color w:val="222222"/>
            <w:sz w:val="22"/>
            <w:szCs w:val="22"/>
            <w:lang w:val="en-ID"/>
          </w:rPr>
          <w:delText>t</w:delText>
        </w:r>
      </w:del>
      <w:r w:rsidRPr="003A7178">
        <w:rPr>
          <w:rFonts w:ascii="Georgia" w:eastAsia="Times New Roman" w:hAnsi="Georgia" w:cs="Times New Roman"/>
          <w:color w:val="222222"/>
          <w:sz w:val="22"/>
          <w:szCs w:val="22"/>
          <w:lang w:val="en-ID"/>
        </w:rPr>
        <w:t xml:space="preserve"> the importance of human capital. </w:t>
      </w:r>
      <w:moveFromRangeStart w:id="19" w:author="Chiara Situmorang" w:date="2021-12-28T23:01:00Z" w:name="move91624911"/>
      <w:moveFrom w:id="20" w:author="Chiara Situmorang" w:date="2021-12-28T23:01:00Z">
        <w:r w:rsidRPr="003A7178" w:rsidDel="00541B44">
          <w:rPr>
            <w:rFonts w:ascii="Georgia" w:eastAsia="Times New Roman" w:hAnsi="Georgia" w:cs="Times New Roman"/>
            <w:color w:val="222222"/>
            <w:sz w:val="22"/>
            <w:szCs w:val="22"/>
            <w:lang w:val="en-ID"/>
          </w:rPr>
          <w:t>This spark of enthusiasm inevitably leads to higher labor productivity which, in turn, increases a company's profitability.</w:t>
        </w:r>
      </w:moveFrom>
      <w:moveFromRangeEnd w:id="19"/>
    </w:p>
    <w:p w14:paraId="1D94D766"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72183007" w14:textId="512454C3"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Interning in </w:t>
      </w:r>
      <w:proofErr w:type="spellStart"/>
      <w:r w:rsidRPr="003A7178">
        <w:rPr>
          <w:rFonts w:ascii="Georgia" w:eastAsia="Times New Roman" w:hAnsi="Georgia" w:cs="Times New Roman"/>
          <w:color w:val="222222"/>
          <w:sz w:val="22"/>
          <w:szCs w:val="22"/>
          <w:lang w:val="en-ID"/>
        </w:rPr>
        <w:t>Wagely</w:t>
      </w:r>
      <w:proofErr w:type="spellEnd"/>
      <w:r w:rsidRPr="003A7178">
        <w:rPr>
          <w:rFonts w:ascii="Georgia" w:eastAsia="Times New Roman" w:hAnsi="Georgia" w:cs="Times New Roman"/>
          <w:color w:val="222222"/>
          <w:sz w:val="22"/>
          <w:szCs w:val="22"/>
          <w:lang w:val="en-ID"/>
        </w:rPr>
        <w:t xml:space="preserve"> furthered my knowledge of the role </w:t>
      </w:r>
      <w:ins w:id="21" w:author="Chiara Situmorang" w:date="2021-12-28T23:05:00Z">
        <w:r w:rsidR="00032E3E">
          <w:rPr>
            <w:rFonts w:ascii="Georgia" w:eastAsia="Times New Roman" w:hAnsi="Georgia" w:cs="Times New Roman"/>
            <w:color w:val="222222"/>
            <w:sz w:val="22"/>
            <w:szCs w:val="22"/>
            <w:lang w:val="en-ID"/>
          </w:rPr>
          <w:t xml:space="preserve">that </w:t>
        </w:r>
      </w:ins>
      <w:r w:rsidRPr="003A7178">
        <w:rPr>
          <w:rFonts w:ascii="Georgia" w:eastAsia="Times New Roman" w:hAnsi="Georgia" w:cs="Times New Roman"/>
          <w:color w:val="222222"/>
          <w:sz w:val="22"/>
          <w:szCs w:val="22"/>
          <w:lang w:val="en-ID"/>
        </w:rPr>
        <w:t xml:space="preserve">employee productivity, driven by wellness, plays in a company. </w:t>
      </w:r>
      <w:proofErr w:type="spellStart"/>
      <w:r w:rsidRPr="003A7178">
        <w:rPr>
          <w:rFonts w:ascii="Georgia" w:eastAsia="Times New Roman" w:hAnsi="Georgia" w:cs="Times New Roman"/>
          <w:color w:val="222222"/>
          <w:sz w:val="22"/>
          <w:szCs w:val="22"/>
          <w:lang w:val="en-ID"/>
        </w:rPr>
        <w:t>Wagely</w:t>
      </w:r>
      <w:proofErr w:type="spellEnd"/>
      <w:r w:rsidRPr="003A7178">
        <w:rPr>
          <w:rFonts w:ascii="Georgia" w:eastAsia="Times New Roman" w:hAnsi="Georgia" w:cs="Times New Roman"/>
          <w:color w:val="222222"/>
          <w:sz w:val="22"/>
          <w:szCs w:val="22"/>
          <w:lang w:val="en-ID"/>
        </w:rPr>
        <w:t xml:space="preserve"> enabled employees direct access to earned wage any day within zero cost to the company, resulting in an 88% increase in employee wellness. This got me thinking: Small and medium enterprises alone make up 60% of Indonesia’s GDP. How much could Indonesia’s economy grow had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productivity been prioritized? When I did deeper research, I unfortunately found that employees’ treatment is often overlooked by most Indonesian industries.</w:t>
      </w:r>
    </w:p>
    <w:p w14:paraId="24F783CA"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4687B0FA" w14:textId="533FECB3" w:rsidR="003A7178" w:rsidRPr="003A7178" w:rsidRDefault="00541B44" w:rsidP="003A7178">
      <w:pPr>
        <w:rPr>
          <w:rFonts w:ascii="Times New Roman" w:eastAsia="Times New Roman" w:hAnsi="Times New Roman" w:cs="Times New Roman"/>
          <w:lang w:val="en-ID"/>
        </w:rPr>
      </w:pPr>
      <w:moveToRangeStart w:id="22" w:author="Chiara Situmorang" w:date="2021-12-28T22:57:00Z" w:name="move91624683"/>
      <w:moveTo w:id="23" w:author="Chiara Situmorang" w:date="2021-12-28T22:57:00Z">
        <w:r w:rsidRPr="003A7178">
          <w:rPr>
            <w:rFonts w:ascii="Georgia" w:eastAsia="Times New Roman" w:hAnsi="Georgia" w:cs="Times New Roman"/>
            <w:color w:val="222222"/>
            <w:sz w:val="22"/>
            <w:szCs w:val="22"/>
            <w:shd w:val="clear" w:color="auto" w:fill="FFFFFF"/>
            <w:lang w:val="en-ID"/>
          </w:rPr>
          <w:t>As Dean Peter Henry envisioned through Stern,</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lang w:val="en-ID"/>
          </w:rPr>
          <w:t>I believe that NYU’s emphasis in creating value to society through business, coupled with the</w:t>
        </w:r>
        <w:r w:rsidRPr="003A7178">
          <w:rPr>
            <w:rFonts w:ascii="Georgia" w:eastAsia="Times New Roman" w:hAnsi="Georgia" w:cs="Times New Roman"/>
            <w:color w:val="FF0000"/>
            <w:sz w:val="22"/>
            <w:szCs w:val="22"/>
            <w:lang w:val="en-ID"/>
          </w:rPr>
          <w:t xml:space="preserve"> </w:t>
        </w:r>
        <w:r w:rsidRPr="003A7178">
          <w:rPr>
            <w:rFonts w:ascii="Georgia" w:eastAsia="Times New Roman" w:hAnsi="Georgia" w:cs="Times New Roman"/>
            <w:color w:val="222222"/>
            <w:sz w:val="22"/>
            <w:szCs w:val="22"/>
            <w:lang w:val="en-ID"/>
          </w:rPr>
          <w:t xml:space="preserve">global perspective that it implements </w:t>
        </w:r>
      </w:moveTo>
      <w:ins w:id="24" w:author="Chiara Situmorang" w:date="2021-12-28T22:57:00Z">
        <w:r>
          <w:rPr>
            <w:rFonts w:ascii="Georgia" w:eastAsia="Times New Roman" w:hAnsi="Georgia" w:cs="Times New Roman"/>
            <w:color w:val="222222"/>
            <w:sz w:val="22"/>
            <w:szCs w:val="22"/>
            <w:lang w:val="en-ID"/>
          </w:rPr>
          <w:t>through</w:t>
        </w:r>
      </w:ins>
      <w:moveTo w:id="25" w:author="Chiara Situmorang" w:date="2021-12-28T22:57:00Z">
        <w:del w:id="26" w:author="Chiara Situmorang" w:date="2021-12-28T22:57:00Z">
          <w:r w:rsidRPr="003A7178" w:rsidDel="00541B44">
            <w:rPr>
              <w:rFonts w:ascii="Georgia" w:eastAsia="Times New Roman" w:hAnsi="Georgia" w:cs="Times New Roman"/>
              <w:color w:val="222222"/>
              <w:sz w:val="22"/>
              <w:szCs w:val="22"/>
              <w:lang w:val="en-ID"/>
            </w:rPr>
            <w:delText>to</w:delText>
          </w:r>
        </w:del>
        <w:r w:rsidRPr="003A7178">
          <w:rPr>
            <w:rFonts w:ascii="Georgia" w:eastAsia="Times New Roman" w:hAnsi="Georgia" w:cs="Times New Roman"/>
            <w:color w:val="222222"/>
            <w:sz w:val="22"/>
            <w:szCs w:val="22"/>
            <w:lang w:val="en-ID"/>
          </w:rPr>
          <w:t xml:space="preserve"> its liberal education, resonates best with my goal.</w:t>
        </w:r>
      </w:moveTo>
      <w:moveToRangeEnd w:id="22"/>
      <w:ins w:id="27" w:author="Chiara Situmorang" w:date="2021-12-28T22:57:00Z">
        <w:r>
          <w:rPr>
            <w:rFonts w:ascii="Georgia" w:eastAsia="Times New Roman" w:hAnsi="Georgia" w:cs="Times New Roman"/>
            <w:color w:val="222222"/>
            <w:sz w:val="22"/>
            <w:szCs w:val="22"/>
            <w:lang w:val="en-ID"/>
          </w:rPr>
          <w:t xml:space="preserve"> </w:t>
        </w:r>
      </w:ins>
      <w:commentRangeStart w:id="28"/>
      <w:r w:rsidR="003A7178" w:rsidRPr="003A7178">
        <w:rPr>
          <w:rFonts w:ascii="Georgia" w:eastAsia="Times New Roman" w:hAnsi="Georgia" w:cs="Times New Roman"/>
          <w:color w:val="222222"/>
          <w:sz w:val="22"/>
          <w:szCs w:val="22"/>
          <w:lang w:val="en-ID"/>
        </w:rPr>
        <w:t>As an aspiring entrepreneur</w:t>
      </w:r>
      <w:commentRangeEnd w:id="28"/>
      <w:r>
        <w:rPr>
          <w:rStyle w:val="CommentReference"/>
        </w:rPr>
        <w:commentReference w:id="28"/>
      </w:r>
      <w:r w:rsidR="003A7178" w:rsidRPr="003A7178">
        <w:rPr>
          <w:rFonts w:ascii="Georgia" w:eastAsia="Times New Roman" w:hAnsi="Georgia" w:cs="Times New Roman"/>
          <w:color w:val="222222"/>
          <w:sz w:val="22"/>
          <w:szCs w:val="22"/>
          <w:lang w:val="en-ID"/>
        </w:rPr>
        <w:t xml:space="preserve">, I hope to optimize </w:t>
      </w:r>
      <w:proofErr w:type="spellStart"/>
      <w:r w:rsidR="003A7178" w:rsidRPr="003A7178">
        <w:rPr>
          <w:rFonts w:ascii="Georgia" w:eastAsia="Times New Roman" w:hAnsi="Georgia" w:cs="Times New Roman"/>
          <w:color w:val="222222"/>
          <w:sz w:val="22"/>
          <w:szCs w:val="22"/>
          <w:lang w:val="en-ID"/>
        </w:rPr>
        <w:t>labor</w:t>
      </w:r>
      <w:proofErr w:type="spellEnd"/>
      <w:r w:rsidR="003A7178" w:rsidRPr="003A7178">
        <w:rPr>
          <w:rFonts w:ascii="Georgia" w:eastAsia="Times New Roman" w:hAnsi="Georgia" w:cs="Times New Roman"/>
          <w:color w:val="222222"/>
          <w:sz w:val="22"/>
          <w:szCs w:val="22"/>
          <w:lang w:val="en-ID"/>
        </w:rPr>
        <w:t xml:space="preserve"> activity by providing a healthy and comfortable working environment. </w:t>
      </w:r>
      <w:r w:rsidR="003A7178" w:rsidRPr="003A7178">
        <w:rPr>
          <w:rFonts w:ascii="Georgia" w:eastAsia="Times New Roman" w:hAnsi="Georgia" w:cs="Times New Roman"/>
          <w:color w:val="222222"/>
          <w:sz w:val="22"/>
          <w:szCs w:val="22"/>
          <w:shd w:val="clear" w:color="auto" w:fill="FFFFFF"/>
          <w:lang w:val="en-ID"/>
        </w:rPr>
        <w:t>“Profit and principle must coexist. Citizens and consumers around the globe demand—and deserve—both.”</w:t>
      </w:r>
      <w:r w:rsidR="003A7178" w:rsidRPr="003A7178">
        <w:rPr>
          <w:rFonts w:ascii="Times New Roman" w:eastAsia="Times New Roman" w:hAnsi="Times New Roman" w:cs="Times New Roman"/>
          <w:color w:val="222222"/>
          <w:sz w:val="22"/>
          <w:szCs w:val="22"/>
          <w:lang w:val="en-ID"/>
        </w:rPr>
        <w:t xml:space="preserve"> </w:t>
      </w:r>
      <w:moveFromRangeStart w:id="29" w:author="Chiara Situmorang" w:date="2021-12-28T22:57:00Z" w:name="move91624683"/>
      <w:moveFrom w:id="30" w:author="Chiara Situmorang" w:date="2021-12-28T22:57:00Z">
        <w:r w:rsidR="003A7178" w:rsidRPr="003A7178" w:rsidDel="00541B44">
          <w:rPr>
            <w:rFonts w:ascii="Georgia" w:eastAsia="Times New Roman" w:hAnsi="Georgia" w:cs="Times New Roman"/>
            <w:color w:val="222222"/>
            <w:sz w:val="22"/>
            <w:szCs w:val="22"/>
            <w:shd w:val="clear" w:color="auto" w:fill="FFFFFF"/>
            <w:lang w:val="en-ID"/>
          </w:rPr>
          <w:t>As Dean Peter Henry envisioned through Stern,</w:t>
        </w:r>
        <w:r w:rsidR="003A7178" w:rsidRPr="003A7178" w:rsidDel="00541B44">
          <w:rPr>
            <w:rFonts w:ascii="Times New Roman" w:eastAsia="Times New Roman" w:hAnsi="Times New Roman" w:cs="Times New Roman"/>
            <w:color w:val="222222"/>
            <w:sz w:val="22"/>
            <w:szCs w:val="22"/>
            <w:lang w:val="en-ID"/>
          </w:rPr>
          <w:t xml:space="preserve"> </w:t>
        </w:r>
        <w:r w:rsidR="003A7178" w:rsidRPr="003A7178" w:rsidDel="00541B44">
          <w:rPr>
            <w:rFonts w:ascii="Georgia" w:eastAsia="Times New Roman" w:hAnsi="Georgia" w:cs="Times New Roman"/>
            <w:color w:val="222222"/>
            <w:sz w:val="22"/>
            <w:szCs w:val="22"/>
            <w:lang w:val="en-ID"/>
          </w:rPr>
          <w:t>I believe that NYU’s emphasis in creating value to society through business, coupled with the</w:t>
        </w:r>
        <w:r w:rsidR="003A7178" w:rsidRPr="003A7178" w:rsidDel="00541B44">
          <w:rPr>
            <w:rFonts w:ascii="Georgia" w:eastAsia="Times New Roman" w:hAnsi="Georgia" w:cs="Times New Roman"/>
            <w:color w:val="FF0000"/>
            <w:sz w:val="22"/>
            <w:szCs w:val="22"/>
            <w:lang w:val="en-ID"/>
          </w:rPr>
          <w:t xml:space="preserve"> </w:t>
        </w:r>
        <w:r w:rsidR="003A7178" w:rsidRPr="003A7178" w:rsidDel="00541B44">
          <w:rPr>
            <w:rFonts w:ascii="Georgia" w:eastAsia="Times New Roman" w:hAnsi="Georgia" w:cs="Times New Roman"/>
            <w:color w:val="222222"/>
            <w:sz w:val="22"/>
            <w:szCs w:val="22"/>
            <w:lang w:val="en-ID"/>
          </w:rPr>
          <w:t>global perspective that it implements to its liberal education, resonates best with my goal.</w:t>
        </w:r>
      </w:moveFrom>
      <w:moveFromRangeEnd w:id="29"/>
    </w:p>
    <w:p w14:paraId="5E9D436E"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5230C048" w14:textId="241BE581" w:rsidR="003A7178" w:rsidRPr="003A7178" w:rsidDel="00032E3E" w:rsidRDefault="003A7178" w:rsidP="003A7178">
      <w:pPr>
        <w:rPr>
          <w:del w:id="31" w:author="Chiara Situmorang" w:date="2021-12-28T23:08:00Z"/>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Stern’s Social Impact Core and classes like Global Business and Human Rights </w:t>
      </w:r>
      <w:del w:id="32" w:author="Chiara Situmorang" w:date="2021-12-28T22:59:00Z">
        <w:r w:rsidRPr="003A7178" w:rsidDel="00541B44">
          <w:rPr>
            <w:rFonts w:ascii="Georgia" w:eastAsia="Times New Roman" w:hAnsi="Georgia" w:cs="Times New Roman"/>
            <w:color w:val="222222"/>
            <w:sz w:val="22"/>
            <w:szCs w:val="22"/>
            <w:lang w:val="en-ID"/>
          </w:rPr>
          <w:delText xml:space="preserve">BSPAUB-47 </w:delText>
        </w:r>
      </w:del>
      <w:r w:rsidRPr="003A7178">
        <w:rPr>
          <w:rFonts w:ascii="Georgia" w:eastAsia="Times New Roman" w:hAnsi="Georgia" w:cs="Times New Roman"/>
          <w:color w:val="222222"/>
          <w:sz w:val="22"/>
          <w:szCs w:val="22"/>
          <w:lang w:val="en-ID"/>
        </w:rPr>
        <w:t xml:space="preserve">would introduce me to how laws of human rights </w:t>
      </w:r>
      <w:ins w:id="33" w:author="Chiara Situmorang" w:date="2021-12-28T22:59:00Z">
        <w:r w:rsidR="00541B44">
          <w:rPr>
            <w:rFonts w:ascii="Georgia" w:eastAsia="Times New Roman" w:hAnsi="Georgia" w:cs="Times New Roman"/>
            <w:color w:val="222222"/>
            <w:sz w:val="22"/>
            <w:szCs w:val="22"/>
            <w:lang w:val="en-ID"/>
          </w:rPr>
          <w:t xml:space="preserve">could be </w:t>
        </w:r>
      </w:ins>
      <w:r w:rsidRPr="003A7178">
        <w:rPr>
          <w:rFonts w:ascii="Georgia" w:eastAsia="Times New Roman" w:hAnsi="Georgia" w:cs="Times New Roman"/>
          <w:color w:val="222222"/>
          <w:sz w:val="22"/>
          <w:szCs w:val="22"/>
          <w:lang w:val="en-ID"/>
        </w:rPr>
        <w:t>appl</w:t>
      </w:r>
      <w:ins w:id="34" w:author="Chiara Situmorang" w:date="2021-12-28T22:59:00Z">
        <w:r w:rsidR="00541B44">
          <w:rPr>
            <w:rFonts w:ascii="Georgia" w:eastAsia="Times New Roman" w:hAnsi="Georgia" w:cs="Times New Roman"/>
            <w:color w:val="222222"/>
            <w:sz w:val="22"/>
            <w:szCs w:val="22"/>
            <w:lang w:val="en-ID"/>
          </w:rPr>
          <w:t>ied</w:t>
        </w:r>
      </w:ins>
      <w:del w:id="35" w:author="Chiara Situmorang" w:date="2021-12-28T22:59:00Z">
        <w:r w:rsidRPr="003A7178" w:rsidDel="00541B44">
          <w:rPr>
            <w:rFonts w:ascii="Georgia" w:eastAsia="Times New Roman" w:hAnsi="Georgia" w:cs="Times New Roman"/>
            <w:color w:val="222222"/>
            <w:sz w:val="22"/>
            <w:szCs w:val="22"/>
            <w:lang w:val="en-ID"/>
          </w:rPr>
          <w:delText>y</w:delText>
        </w:r>
      </w:del>
      <w:r w:rsidRPr="003A7178">
        <w:rPr>
          <w:rFonts w:ascii="Georgia" w:eastAsia="Times New Roman" w:hAnsi="Georgia" w:cs="Times New Roman"/>
          <w:color w:val="222222"/>
          <w:sz w:val="22"/>
          <w:szCs w:val="22"/>
          <w:lang w:val="en-ID"/>
        </w:rPr>
        <w:t xml:space="preserve"> in business</w:t>
      </w:r>
      <w:ins w:id="36" w:author="Chiara Situmorang" w:date="2021-12-28T22:58:00Z">
        <w:r w:rsidR="00541B44">
          <w:rPr>
            <w:rFonts w:ascii="Georgia" w:eastAsia="Times New Roman" w:hAnsi="Georgia" w:cs="Times New Roman"/>
            <w:color w:val="222222"/>
            <w:sz w:val="22"/>
            <w:szCs w:val="22"/>
            <w:lang w:val="en-ID"/>
          </w:rPr>
          <w:t>,</w:t>
        </w:r>
      </w:ins>
      <w:r w:rsidRPr="003A7178">
        <w:rPr>
          <w:rFonts w:ascii="Georgia" w:eastAsia="Times New Roman" w:hAnsi="Georgia" w:cs="Times New Roman"/>
          <w:color w:val="222222"/>
          <w:sz w:val="22"/>
          <w:szCs w:val="22"/>
          <w:lang w:val="en-ID"/>
        </w:rPr>
        <w:t xml:space="preserve"> while Sustainability for Competitive Advantage </w:t>
      </w:r>
      <w:del w:id="37" w:author="Chiara Situmorang" w:date="2021-12-28T22:59:00Z">
        <w:r w:rsidRPr="003A7178" w:rsidDel="00541B44">
          <w:rPr>
            <w:rFonts w:ascii="Georgia" w:eastAsia="Times New Roman" w:hAnsi="Georgia" w:cs="Times New Roman"/>
            <w:color w:val="222222"/>
            <w:sz w:val="22"/>
            <w:szCs w:val="22"/>
            <w:lang w:val="en-ID"/>
          </w:rPr>
          <w:delText xml:space="preserve">BSPAUB-68 </w:delText>
        </w:r>
      </w:del>
      <w:r w:rsidRPr="003A7178">
        <w:rPr>
          <w:rFonts w:ascii="Georgia" w:eastAsia="Times New Roman" w:hAnsi="Georgia" w:cs="Times New Roman"/>
          <w:color w:val="222222"/>
          <w:sz w:val="22"/>
          <w:szCs w:val="22"/>
          <w:lang w:val="en-ID"/>
        </w:rPr>
        <w:t xml:space="preserve">would familiarize me with strategies </w:t>
      </w:r>
      <w:ins w:id="38" w:author="Chiara Situmorang" w:date="2021-12-28T22:59:00Z">
        <w:r w:rsidR="00541B44">
          <w:rPr>
            <w:rFonts w:ascii="Georgia" w:eastAsia="Times New Roman" w:hAnsi="Georgia" w:cs="Times New Roman"/>
            <w:color w:val="222222"/>
            <w:sz w:val="22"/>
            <w:szCs w:val="22"/>
            <w:lang w:val="en-ID"/>
          </w:rPr>
          <w:t xml:space="preserve">in </w:t>
        </w:r>
      </w:ins>
      <w:del w:id="39" w:author="Chiara Situmorang" w:date="2021-12-28T22:59:00Z">
        <w:r w:rsidRPr="003A7178" w:rsidDel="00541B44">
          <w:rPr>
            <w:rFonts w:ascii="Georgia" w:eastAsia="Times New Roman" w:hAnsi="Georgia" w:cs="Times New Roman"/>
            <w:color w:val="222222"/>
            <w:sz w:val="22"/>
            <w:szCs w:val="22"/>
            <w:lang w:val="en-ID"/>
          </w:rPr>
          <w:delText xml:space="preserve">of </w:delText>
        </w:r>
      </w:del>
      <w:r w:rsidRPr="003A7178">
        <w:rPr>
          <w:rFonts w:ascii="Georgia" w:eastAsia="Times New Roman" w:hAnsi="Georgia" w:cs="Times New Roman"/>
          <w:color w:val="222222"/>
          <w:sz w:val="22"/>
          <w:szCs w:val="22"/>
          <w:lang w:val="en-ID"/>
        </w:rPr>
        <w:t xml:space="preserve">ensuring effective leadership when advocating for employee wellness. Stern’s </w:t>
      </w:r>
      <w:proofErr w:type="spellStart"/>
      <w:r w:rsidRPr="003A7178">
        <w:rPr>
          <w:rFonts w:ascii="Georgia" w:eastAsia="Times New Roman" w:hAnsi="Georgia" w:cs="Times New Roman"/>
          <w:color w:val="222222"/>
          <w:sz w:val="22"/>
          <w:szCs w:val="22"/>
          <w:lang w:val="en-ID"/>
        </w:rPr>
        <w:t>Center</w:t>
      </w:r>
      <w:proofErr w:type="spellEnd"/>
      <w:r w:rsidRPr="003A7178">
        <w:rPr>
          <w:rFonts w:ascii="Georgia" w:eastAsia="Times New Roman" w:hAnsi="Georgia" w:cs="Times New Roman"/>
          <w:color w:val="222222"/>
          <w:sz w:val="22"/>
          <w:szCs w:val="22"/>
          <w:lang w:val="en-ID"/>
        </w:rPr>
        <w:t xml:space="preserve"> for Business and Human Rights would provide me with the skills and strategies </w:t>
      </w:r>
      <w:ins w:id="40" w:author="Chiara Situmorang" w:date="2021-12-28T23:00:00Z">
        <w:r w:rsidR="00541B44">
          <w:rPr>
            <w:rFonts w:ascii="Georgia" w:eastAsia="Times New Roman" w:hAnsi="Georgia" w:cs="Times New Roman"/>
            <w:color w:val="222222"/>
            <w:sz w:val="22"/>
            <w:szCs w:val="22"/>
            <w:lang w:val="en-ID"/>
          </w:rPr>
          <w:t>for</w:t>
        </w:r>
      </w:ins>
      <w:del w:id="41" w:author="Chiara Situmorang" w:date="2021-12-28T23:00:00Z">
        <w:r w:rsidRPr="003A7178" w:rsidDel="00541B44">
          <w:rPr>
            <w:rFonts w:ascii="Georgia" w:eastAsia="Times New Roman" w:hAnsi="Georgia" w:cs="Times New Roman"/>
            <w:color w:val="222222"/>
            <w:sz w:val="22"/>
            <w:szCs w:val="22"/>
            <w:lang w:val="en-ID"/>
          </w:rPr>
          <w:delText>of</w:delText>
        </w:r>
      </w:del>
      <w:r w:rsidRPr="003A7178">
        <w:rPr>
          <w:rFonts w:ascii="Georgia" w:eastAsia="Times New Roman" w:hAnsi="Georgia" w:cs="Times New Roman"/>
          <w:color w:val="222222"/>
          <w:sz w:val="22"/>
          <w:szCs w:val="22"/>
          <w:lang w:val="en-ID"/>
        </w:rPr>
        <w:t xml:space="preserve"> optimizing ESG values in</w:t>
      </w:r>
      <w:del w:id="42" w:author="Chiara Situmorang" w:date="2021-12-28T23:00:00Z">
        <w:r w:rsidRPr="003A7178" w:rsidDel="00541B44">
          <w:rPr>
            <w:rFonts w:ascii="Georgia" w:eastAsia="Times New Roman" w:hAnsi="Georgia" w:cs="Times New Roman"/>
            <w:color w:val="222222"/>
            <w:sz w:val="22"/>
            <w:szCs w:val="22"/>
            <w:lang w:val="en-ID"/>
          </w:rPr>
          <w:delText>to</w:delText>
        </w:r>
      </w:del>
      <w:r w:rsidRPr="003A7178">
        <w:rPr>
          <w:rFonts w:ascii="Georgia" w:eastAsia="Times New Roman" w:hAnsi="Georgia" w:cs="Times New Roman"/>
          <w:color w:val="222222"/>
          <w:sz w:val="22"/>
          <w:szCs w:val="22"/>
          <w:lang w:val="en-ID"/>
        </w:rPr>
        <w:t xml:space="preserve"> corporations where investors </w:t>
      </w:r>
      <w:commentRangeStart w:id="43"/>
      <w:r w:rsidRPr="003A7178">
        <w:rPr>
          <w:rFonts w:ascii="Georgia" w:eastAsia="Times New Roman" w:hAnsi="Georgia" w:cs="Times New Roman"/>
          <w:color w:val="222222"/>
          <w:sz w:val="22"/>
          <w:szCs w:val="22"/>
          <w:lang w:val="en-ID"/>
        </w:rPr>
        <w:t>help</w:t>
      </w:r>
      <w:commentRangeEnd w:id="43"/>
      <w:r w:rsidR="00541B44">
        <w:rPr>
          <w:rStyle w:val="CommentReference"/>
        </w:rPr>
        <w:commentReference w:id="43"/>
      </w:r>
      <w:r w:rsidRPr="003A7178">
        <w:rPr>
          <w:rFonts w:ascii="Georgia" w:eastAsia="Times New Roman" w:hAnsi="Georgia" w:cs="Times New Roman"/>
          <w:color w:val="222222"/>
          <w:sz w:val="22"/>
          <w:szCs w:val="22"/>
          <w:lang w:val="en-ID"/>
        </w:rPr>
        <w:t xml:space="preserve"> low-wage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in emerging markets. </w:t>
      </w:r>
    </w:p>
    <w:p w14:paraId="334D6485"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3B161E67" w14:textId="7EB44B2F" w:rsidR="003A7178" w:rsidRPr="003A7178" w:rsidDel="00032E3E" w:rsidRDefault="003A7178" w:rsidP="003A7178">
      <w:pPr>
        <w:rPr>
          <w:del w:id="44" w:author="Chiara Situmorang" w:date="2021-12-28T23:08:00Z"/>
          <w:rFonts w:ascii="Times New Roman" w:eastAsia="Times New Roman" w:hAnsi="Times New Roman" w:cs="Times New Roman"/>
          <w:lang w:val="en-ID"/>
        </w:rPr>
      </w:pPr>
      <w:del w:id="45" w:author="Chiara Situmorang" w:date="2021-12-28T23:08:00Z">
        <w:r w:rsidRPr="003A7178" w:rsidDel="00032E3E">
          <w:rPr>
            <w:rFonts w:ascii="Georgia" w:eastAsia="Times New Roman" w:hAnsi="Georgia" w:cs="Times New Roman"/>
            <w:color w:val="222222"/>
            <w:sz w:val="22"/>
            <w:szCs w:val="22"/>
            <w:lang w:val="en-ID"/>
          </w:rPr>
          <w:delText xml:space="preserve">Opportunities from promoting social entrepreneurship and sustainable economic development in Ghana to studying in Shanghai amidst its rapidly growing economy would </w:delText>
        </w:r>
      </w:del>
      <w:del w:id="46" w:author="Chiara Situmorang" w:date="2021-12-28T23:03:00Z">
        <w:r w:rsidRPr="003A7178" w:rsidDel="00032E3E">
          <w:rPr>
            <w:rFonts w:ascii="Georgia" w:eastAsia="Times New Roman" w:hAnsi="Georgia" w:cs="Times New Roman"/>
            <w:color w:val="222222"/>
            <w:sz w:val="22"/>
            <w:szCs w:val="22"/>
            <w:lang w:val="en-ID"/>
          </w:rPr>
          <w:delText>sharpen my skills in adapting</w:delText>
        </w:r>
      </w:del>
      <w:del w:id="47" w:author="Chiara Situmorang" w:date="2021-12-28T23:08:00Z">
        <w:r w:rsidRPr="003A7178" w:rsidDel="00032E3E">
          <w:rPr>
            <w:rFonts w:ascii="Georgia" w:eastAsia="Times New Roman" w:hAnsi="Georgia" w:cs="Times New Roman"/>
            <w:color w:val="222222"/>
            <w:sz w:val="22"/>
            <w:szCs w:val="22"/>
            <w:lang w:val="en-ID"/>
          </w:rPr>
          <w:delText xml:space="preserve"> to different economic environments</w:delText>
        </w:r>
      </w:del>
      <w:del w:id="48" w:author="Chiara Situmorang" w:date="2021-12-28T23:03:00Z">
        <w:r w:rsidRPr="003A7178" w:rsidDel="00032E3E">
          <w:rPr>
            <w:rFonts w:ascii="Georgia" w:eastAsia="Times New Roman" w:hAnsi="Georgia" w:cs="Times New Roman"/>
            <w:color w:val="222222"/>
            <w:sz w:val="22"/>
            <w:szCs w:val="22"/>
            <w:lang w:val="en-ID"/>
          </w:rPr>
          <w:delText>—</w:delText>
        </w:r>
      </w:del>
      <w:del w:id="49" w:author="Chiara Situmorang" w:date="2021-12-28T23:08:00Z">
        <w:r w:rsidRPr="003A7178" w:rsidDel="00032E3E">
          <w:rPr>
            <w:rFonts w:ascii="Georgia" w:eastAsia="Times New Roman" w:hAnsi="Georgia" w:cs="Times New Roman"/>
            <w:color w:val="222222"/>
            <w:sz w:val="22"/>
            <w:szCs w:val="22"/>
            <w:lang w:val="en-ID"/>
          </w:rPr>
          <w:delText>all the while observing </w:delText>
        </w:r>
      </w:del>
    </w:p>
    <w:p w14:paraId="5A993852" w14:textId="60809DCF" w:rsidR="003A7178" w:rsidRPr="003A7178" w:rsidDel="00032E3E" w:rsidRDefault="003A7178" w:rsidP="003A7178">
      <w:pPr>
        <w:rPr>
          <w:del w:id="50" w:author="Chiara Situmorang" w:date="2021-12-28T23:08:00Z"/>
          <w:rFonts w:ascii="Times New Roman" w:eastAsia="Times New Roman" w:hAnsi="Times New Roman" w:cs="Times New Roman"/>
          <w:lang w:val="en-ID"/>
        </w:rPr>
      </w:pPr>
      <w:del w:id="51" w:author="Chiara Situmorang" w:date="2021-12-28T23:08:00Z">
        <w:r w:rsidRPr="003A7178" w:rsidDel="00032E3E">
          <w:rPr>
            <w:rFonts w:ascii="Georgia" w:eastAsia="Times New Roman" w:hAnsi="Georgia" w:cs="Times New Roman"/>
            <w:color w:val="222222"/>
            <w:sz w:val="22"/>
            <w:szCs w:val="22"/>
            <w:lang w:val="en-ID"/>
          </w:rPr>
          <w:delText xml:space="preserve">the </w:delText>
        </w:r>
      </w:del>
      <w:del w:id="52" w:author="Chiara Situmorang" w:date="2021-12-28T23:04:00Z">
        <w:r w:rsidRPr="003A7178" w:rsidDel="00032E3E">
          <w:rPr>
            <w:rFonts w:ascii="Georgia" w:eastAsia="Times New Roman" w:hAnsi="Georgia" w:cs="Times New Roman"/>
            <w:color w:val="222222"/>
            <w:sz w:val="22"/>
            <w:szCs w:val="22"/>
            <w:lang w:val="en-ID"/>
          </w:rPr>
          <w:delText xml:space="preserve">different </w:delText>
        </w:r>
      </w:del>
      <w:del w:id="53" w:author="Chiara Situmorang" w:date="2021-12-28T23:08:00Z">
        <w:r w:rsidRPr="003A7178" w:rsidDel="00032E3E">
          <w:rPr>
            <w:rFonts w:ascii="Georgia" w:eastAsia="Times New Roman" w:hAnsi="Georgia" w:cs="Times New Roman"/>
            <w:color w:val="222222"/>
            <w:sz w:val="22"/>
            <w:szCs w:val="22"/>
            <w:lang w:val="en-ID"/>
          </w:rPr>
          <w:delText>labor productivity in each country I visit.</w:delText>
        </w:r>
      </w:del>
    </w:p>
    <w:p w14:paraId="43129900" w14:textId="77777777" w:rsidR="003A7178" w:rsidRPr="003A7178" w:rsidRDefault="003A7178" w:rsidP="003A7178">
      <w:pPr>
        <w:rPr>
          <w:rFonts w:ascii="Times New Roman" w:eastAsia="Times New Roman" w:hAnsi="Times New Roman" w:cs="Times New Roman"/>
          <w:lang w:val="en-ID"/>
        </w:rPr>
      </w:pPr>
      <w:del w:id="54" w:author="Chiara Situmorang" w:date="2021-12-28T23:08:00Z">
        <w:r w:rsidRPr="003A7178" w:rsidDel="00032E3E">
          <w:rPr>
            <w:rFonts w:ascii="Georgia" w:eastAsia="Times New Roman" w:hAnsi="Georgia" w:cs="Times New Roman"/>
            <w:color w:val="222222"/>
            <w:sz w:val="22"/>
            <w:szCs w:val="22"/>
            <w:lang w:val="en-ID"/>
          </w:rPr>
          <w:delText> </w:delText>
        </w:r>
      </w:del>
    </w:p>
    <w:p w14:paraId="3B846E77" w14:textId="76432793" w:rsidR="003A7178" w:rsidRDefault="003A7178" w:rsidP="003A7178">
      <w:pPr>
        <w:rPr>
          <w:ins w:id="55" w:author="Chiara Situmorang" w:date="2021-12-28T23:08:00Z"/>
          <w:rFonts w:ascii="Georgia" w:eastAsia="Times New Roman" w:hAnsi="Georgia" w:cs="Times New Roman"/>
          <w:color w:val="222222"/>
          <w:sz w:val="22"/>
          <w:szCs w:val="22"/>
          <w:lang w:val="en-ID"/>
        </w:rPr>
      </w:pPr>
      <w:commentRangeStart w:id="56"/>
      <w:r w:rsidRPr="003A7178">
        <w:rPr>
          <w:rFonts w:ascii="Georgia" w:eastAsia="Times New Roman" w:hAnsi="Georgia" w:cs="Times New Roman"/>
          <w:color w:val="222222"/>
          <w:sz w:val="22"/>
          <w:szCs w:val="22"/>
          <w:lang w:val="en-ID"/>
        </w:rPr>
        <w:t xml:space="preserve">Apart from learning about entrepreneurship, </w:t>
      </w:r>
      <w:commentRangeEnd w:id="56"/>
      <w:r w:rsidR="00032E3E">
        <w:rPr>
          <w:rStyle w:val="CommentReference"/>
        </w:rPr>
        <w:commentReference w:id="56"/>
      </w:r>
      <w:r w:rsidRPr="003A7178">
        <w:rPr>
          <w:rFonts w:ascii="Georgia" w:eastAsia="Times New Roman" w:hAnsi="Georgia" w:cs="Times New Roman"/>
          <w:color w:val="222222"/>
          <w:sz w:val="22"/>
          <w:szCs w:val="22"/>
          <w:lang w:val="en-ID"/>
        </w:rPr>
        <w:t>I also realized the importance of financial management, especially in anticipating harsh economic circumstances like the pandemic.</w:t>
      </w:r>
      <w:r w:rsidRPr="003A7178">
        <w:rPr>
          <w:rFonts w:ascii="Times New Roman" w:eastAsia="Times New Roman" w:hAnsi="Times New Roman" w:cs="Times New Roman"/>
          <w:color w:val="222222"/>
          <w:sz w:val="22"/>
          <w:szCs w:val="22"/>
          <w:lang w:val="en-ID"/>
        </w:rPr>
        <w:t xml:space="preserve"> </w:t>
      </w:r>
      <w:r w:rsidRPr="003A7178">
        <w:rPr>
          <w:rFonts w:ascii="Georgia" w:eastAsia="Times New Roman" w:hAnsi="Georgia" w:cs="Times New Roman"/>
          <w:color w:val="222222"/>
          <w:sz w:val="22"/>
          <w:szCs w:val="22"/>
          <w:lang w:val="en-ID"/>
        </w:rPr>
        <w:t xml:space="preserve">NYU’s Business with Finance concentration, more specifically the capital market subfield, would train my skills in </w:t>
      </w:r>
      <w:proofErr w:type="spellStart"/>
      <w:r w:rsidRPr="003A7178">
        <w:rPr>
          <w:rFonts w:ascii="Georgia" w:eastAsia="Times New Roman" w:hAnsi="Georgia" w:cs="Times New Roman"/>
          <w:color w:val="222222"/>
          <w:sz w:val="22"/>
          <w:szCs w:val="22"/>
          <w:lang w:val="en-ID"/>
        </w:rPr>
        <w:t>analyzing</w:t>
      </w:r>
      <w:proofErr w:type="spellEnd"/>
      <w:r w:rsidRPr="003A7178">
        <w:rPr>
          <w:rFonts w:ascii="Georgia" w:eastAsia="Times New Roman" w:hAnsi="Georgia" w:cs="Times New Roman"/>
          <w:color w:val="222222"/>
          <w:sz w:val="22"/>
          <w:szCs w:val="22"/>
          <w:lang w:val="en-ID"/>
        </w:rPr>
        <w:t xml:space="preserve"> robust financial structures. </w:t>
      </w:r>
    </w:p>
    <w:p w14:paraId="095230A9" w14:textId="77777777" w:rsidR="00032E3E" w:rsidRPr="003A7178" w:rsidRDefault="00032E3E" w:rsidP="003A7178">
      <w:pPr>
        <w:rPr>
          <w:rFonts w:ascii="Times New Roman" w:eastAsia="Times New Roman" w:hAnsi="Times New Roman" w:cs="Times New Roman"/>
          <w:lang w:val="en-ID"/>
        </w:rPr>
      </w:pPr>
    </w:p>
    <w:p w14:paraId="4132F587" w14:textId="5AFAFC23" w:rsidR="00032E3E" w:rsidRPr="003A7178" w:rsidRDefault="00032E3E" w:rsidP="00032E3E">
      <w:pPr>
        <w:rPr>
          <w:ins w:id="57" w:author="Chiara Situmorang" w:date="2021-12-28T23:08:00Z"/>
          <w:rFonts w:ascii="Times New Roman" w:eastAsia="Times New Roman" w:hAnsi="Times New Roman" w:cs="Times New Roman"/>
          <w:lang w:val="en-ID"/>
        </w:rPr>
      </w:pPr>
      <w:ins w:id="58" w:author="Chiara Situmorang" w:date="2021-12-28T23:08:00Z">
        <w:r>
          <w:rPr>
            <w:rFonts w:ascii="Georgia" w:eastAsia="Times New Roman" w:hAnsi="Georgia" w:cs="Times New Roman"/>
            <w:color w:val="222222"/>
            <w:sz w:val="22"/>
            <w:szCs w:val="22"/>
            <w:lang w:val="en-ID"/>
          </w:rPr>
          <w:t>Finally, o</w:t>
        </w:r>
      </w:ins>
      <w:del w:id="59" w:author="Chiara Situmorang" w:date="2021-12-28T23:08:00Z">
        <w:r w:rsidR="003A7178" w:rsidRPr="003A7178" w:rsidDel="00032E3E">
          <w:rPr>
            <w:rFonts w:ascii="Georgia" w:eastAsia="Times New Roman" w:hAnsi="Georgia" w:cs="Times New Roman"/>
            <w:color w:val="222222"/>
            <w:sz w:val="22"/>
            <w:szCs w:val="22"/>
            <w:lang w:val="en-ID"/>
          </w:rPr>
          <w:delText> </w:delText>
        </w:r>
      </w:del>
      <w:ins w:id="60" w:author="Chiara Situmorang" w:date="2021-12-28T23:08:00Z">
        <w:r w:rsidRPr="003A7178">
          <w:rPr>
            <w:rFonts w:ascii="Georgia" w:eastAsia="Times New Roman" w:hAnsi="Georgia" w:cs="Times New Roman"/>
            <w:color w:val="222222"/>
            <w:sz w:val="22"/>
            <w:szCs w:val="22"/>
            <w:lang w:val="en-ID"/>
          </w:rPr>
          <w:t xml:space="preserve">pportunities </w:t>
        </w:r>
        <w:r>
          <w:rPr>
            <w:rFonts w:ascii="Georgia" w:eastAsia="Times New Roman" w:hAnsi="Georgia" w:cs="Times New Roman"/>
            <w:color w:val="222222"/>
            <w:sz w:val="22"/>
            <w:szCs w:val="22"/>
            <w:lang w:val="en-ID"/>
          </w:rPr>
          <w:t xml:space="preserve">ranging </w:t>
        </w:r>
        <w:r w:rsidRPr="003A7178">
          <w:rPr>
            <w:rFonts w:ascii="Georgia" w:eastAsia="Times New Roman" w:hAnsi="Georgia" w:cs="Times New Roman"/>
            <w:color w:val="222222"/>
            <w:sz w:val="22"/>
            <w:szCs w:val="22"/>
            <w:lang w:val="en-ID"/>
          </w:rPr>
          <w:t xml:space="preserve">from promoting social entrepreneurship and sustainable economic development in Ghana to studying in Shanghai amidst its rapidly growing economy would </w:t>
        </w:r>
        <w:r>
          <w:rPr>
            <w:rFonts w:ascii="Georgia" w:eastAsia="Times New Roman" w:hAnsi="Georgia" w:cs="Times New Roman"/>
            <w:color w:val="222222"/>
            <w:sz w:val="22"/>
            <w:szCs w:val="22"/>
            <w:lang w:val="en-ID"/>
          </w:rPr>
          <w:t>help me adapt</w:t>
        </w:r>
        <w:r w:rsidRPr="003A7178">
          <w:rPr>
            <w:rFonts w:ascii="Georgia" w:eastAsia="Times New Roman" w:hAnsi="Georgia" w:cs="Times New Roman"/>
            <w:color w:val="222222"/>
            <w:sz w:val="22"/>
            <w:szCs w:val="22"/>
            <w:lang w:val="en-ID"/>
          </w:rPr>
          <w:t xml:space="preserve"> to different economic environments</w:t>
        </w:r>
        <w:r>
          <w:rPr>
            <w:rFonts w:ascii="Georgia" w:eastAsia="Times New Roman" w:hAnsi="Georgia" w:cs="Times New Roman"/>
            <w:color w:val="222222"/>
            <w:sz w:val="22"/>
            <w:szCs w:val="22"/>
            <w:lang w:val="en-ID"/>
          </w:rPr>
          <w:t xml:space="preserve">, </w:t>
        </w:r>
        <w:r w:rsidRPr="003A7178">
          <w:rPr>
            <w:rFonts w:ascii="Georgia" w:eastAsia="Times New Roman" w:hAnsi="Georgia" w:cs="Times New Roman"/>
            <w:color w:val="222222"/>
            <w:sz w:val="22"/>
            <w:szCs w:val="22"/>
            <w:lang w:val="en-ID"/>
          </w:rPr>
          <w:t>all the while observing </w:t>
        </w:r>
      </w:ins>
    </w:p>
    <w:p w14:paraId="5B020206" w14:textId="77777777" w:rsidR="00032E3E" w:rsidRPr="003A7178" w:rsidRDefault="00032E3E" w:rsidP="00032E3E">
      <w:pPr>
        <w:rPr>
          <w:ins w:id="61" w:author="Chiara Situmorang" w:date="2021-12-28T23:08:00Z"/>
          <w:rFonts w:ascii="Times New Roman" w:eastAsia="Times New Roman" w:hAnsi="Times New Roman" w:cs="Times New Roman"/>
          <w:lang w:val="en-ID"/>
        </w:rPr>
      </w:pPr>
      <w:ins w:id="62" w:author="Chiara Situmorang" w:date="2021-12-28T23:08:00Z">
        <w:r w:rsidRPr="003A7178">
          <w:rPr>
            <w:rFonts w:ascii="Georgia" w:eastAsia="Times New Roman" w:hAnsi="Georgia" w:cs="Times New Roman"/>
            <w:color w:val="222222"/>
            <w:sz w:val="22"/>
            <w:szCs w:val="22"/>
            <w:lang w:val="en-ID"/>
          </w:rPr>
          <w:t xml:space="preserve">the </w:t>
        </w:r>
        <w:proofErr w:type="spellStart"/>
        <w:r w:rsidRPr="003A7178">
          <w:rPr>
            <w:rFonts w:ascii="Georgia" w:eastAsia="Times New Roman" w:hAnsi="Georgia" w:cs="Times New Roman"/>
            <w:color w:val="222222"/>
            <w:sz w:val="22"/>
            <w:szCs w:val="22"/>
            <w:lang w:val="en-ID"/>
          </w:rPr>
          <w:t>labor</w:t>
        </w:r>
        <w:proofErr w:type="spellEnd"/>
        <w:r w:rsidRPr="003A7178">
          <w:rPr>
            <w:rFonts w:ascii="Georgia" w:eastAsia="Times New Roman" w:hAnsi="Georgia" w:cs="Times New Roman"/>
            <w:color w:val="222222"/>
            <w:sz w:val="22"/>
            <w:szCs w:val="22"/>
            <w:lang w:val="en-ID"/>
          </w:rPr>
          <w:t xml:space="preserve"> productivity in each country I visit.</w:t>
        </w:r>
      </w:ins>
    </w:p>
    <w:p w14:paraId="628EA06C" w14:textId="7714930B" w:rsidR="003A7178" w:rsidRPr="003A7178" w:rsidRDefault="003A7178" w:rsidP="003A7178">
      <w:pPr>
        <w:rPr>
          <w:rFonts w:ascii="Times New Roman" w:eastAsia="Times New Roman" w:hAnsi="Times New Roman" w:cs="Times New Roman"/>
          <w:lang w:val="en-ID"/>
        </w:rPr>
      </w:pPr>
    </w:p>
    <w:p w14:paraId="14AD3D3B" w14:textId="59D2718B"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xml:space="preserve">At NYU, </w:t>
      </w:r>
      <w:ins w:id="63" w:author="Chiara Situmorang" w:date="2021-12-28T23:05:00Z">
        <w:r w:rsidR="00032E3E">
          <w:rPr>
            <w:rFonts w:ascii="Georgia" w:eastAsia="Times New Roman" w:hAnsi="Georgia" w:cs="Times New Roman"/>
            <w:color w:val="222222"/>
            <w:sz w:val="22"/>
            <w:szCs w:val="22"/>
            <w:lang w:val="en-ID"/>
          </w:rPr>
          <w:t xml:space="preserve">I would have access </w:t>
        </w:r>
      </w:ins>
      <w:del w:id="64" w:author="Chiara Situmorang" w:date="2021-12-28T23:05:00Z">
        <w:r w:rsidRPr="003A7178" w:rsidDel="00032E3E">
          <w:rPr>
            <w:rFonts w:ascii="Georgia" w:eastAsia="Times New Roman" w:hAnsi="Georgia" w:cs="Times New Roman"/>
            <w:color w:val="222222"/>
            <w:sz w:val="22"/>
            <w:szCs w:val="22"/>
            <w:lang w:val="en-ID"/>
          </w:rPr>
          <w:delText xml:space="preserve">I’d be home </w:delText>
        </w:r>
      </w:del>
      <w:r w:rsidRPr="003A7178">
        <w:rPr>
          <w:rFonts w:ascii="Georgia" w:eastAsia="Times New Roman" w:hAnsi="Georgia" w:cs="Times New Roman"/>
          <w:color w:val="222222"/>
          <w:sz w:val="22"/>
          <w:szCs w:val="22"/>
          <w:lang w:val="en-ID"/>
        </w:rPr>
        <w:t>to countless new resources and opportunities, applying knowledge in service to society. </w:t>
      </w:r>
    </w:p>
    <w:p w14:paraId="5512CCC9" w14:textId="77777777" w:rsidR="003A7178" w:rsidRPr="003A7178" w:rsidRDefault="003A7178" w:rsidP="003A7178">
      <w:pPr>
        <w:rPr>
          <w:rFonts w:ascii="Times New Roman" w:eastAsia="Times New Roman" w:hAnsi="Times New Roman" w:cs="Times New Roman"/>
          <w:lang w:val="en-ID"/>
        </w:rPr>
      </w:pPr>
      <w:r w:rsidRPr="003A7178">
        <w:rPr>
          <w:rFonts w:ascii="Georgia" w:eastAsia="Times New Roman" w:hAnsi="Georgia" w:cs="Times New Roman"/>
          <w:color w:val="222222"/>
          <w:sz w:val="22"/>
          <w:szCs w:val="22"/>
          <w:lang w:val="en-ID"/>
        </w:rPr>
        <w:t> </w:t>
      </w:r>
    </w:p>
    <w:p w14:paraId="4D471861" w14:textId="77777777" w:rsidR="003A7178" w:rsidRPr="003A7178" w:rsidRDefault="003A7178" w:rsidP="003A7178">
      <w:pPr>
        <w:rPr>
          <w:rFonts w:ascii="Times New Roman" w:eastAsia="Times New Roman" w:hAnsi="Times New Roman" w:cs="Times New Roman"/>
          <w:lang w:val="en-ID"/>
        </w:rPr>
      </w:pPr>
    </w:p>
    <w:p w14:paraId="62CD8578" w14:textId="77777777" w:rsidR="00FE56C1" w:rsidRDefault="00032E3E"/>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Chiara Situmorang" w:date="2021-12-28T22:58:00Z" w:initials="CS">
    <w:p w14:paraId="6C32ED84" w14:textId="6BF7A84F" w:rsidR="00541B44" w:rsidRDefault="00541B44">
      <w:pPr>
        <w:pStyle w:val="CommentText"/>
      </w:pPr>
      <w:r>
        <w:rPr>
          <w:rStyle w:val="CommentReference"/>
        </w:rPr>
        <w:annotationRef/>
      </w:r>
      <w:r>
        <w:t xml:space="preserve">2 consecutive sentences </w:t>
      </w:r>
      <w:proofErr w:type="spellStart"/>
      <w:r>
        <w:t>startin</w:t>
      </w:r>
      <w:proofErr w:type="spellEnd"/>
      <w:r>
        <w:t xml:space="preserve"> with ‘as…’. try and restructure either one!</w:t>
      </w:r>
    </w:p>
  </w:comment>
  <w:comment w:id="43" w:author="Chiara Situmorang" w:date="2021-12-28T23:00:00Z" w:initials="CS">
    <w:p w14:paraId="5AC6B3BB" w14:textId="64746B6F" w:rsidR="00541B44" w:rsidRDefault="00541B44">
      <w:pPr>
        <w:pStyle w:val="CommentText"/>
      </w:pPr>
      <w:r>
        <w:rPr>
          <w:rStyle w:val="CommentReference"/>
        </w:rPr>
        <w:annotationRef/>
      </w:r>
      <w:r>
        <w:t>I don’t know if ‘help’ is the right word. what are the investors doing exactly?</w:t>
      </w:r>
    </w:p>
  </w:comment>
  <w:comment w:id="56" w:author="Chiara Situmorang" w:date="2021-12-28T23:04:00Z" w:initials="CS">
    <w:p w14:paraId="5999249D" w14:textId="3FCAD763" w:rsidR="00032E3E" w:rsidRDefault="00032E3E">
      <w:pPr>
        <w:pStyle w:val="CommentText"/>
      </w:pPr>
      <w:r>
        <w:rPr>
          <w:rStyle w:val="CommentReference"/>
        </w:rPr>
        <w:annotationRef/>
      </w:r>
      <w:r>
        <w:t>I would use these words to tell us where you learned the importance of financial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2ED84" w15:done="0"/>
  <w15:commentEx w15:paraId="5AC6B3BB" w15:done="0"/>
  <w15:commentEx w15:paraId="59992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14FE" w16cex:dateUtc="2021-12-28T15:58:00Z"/>
  <w16cex:commentExtensible w16cex:durableId="257615A0" w16cex:dateUtc="2021-12-28T16:00:00Z"/>
  <w16cex:commentExtensible w16cex:durableId="25761685" w16cex:dateUtc="2021-12-2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2ED84" w16cid:durableId="257614FE"/>
  <w16cid:commentId w16cid:paraId="5AC6B3BB" w16cid:durableId="257615A0"/>
  <w16cid:commentId w16cid:paraId="5999249D" w16cid:durableId="257616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78"/>
    <w:rsid w:val="00032E3E"/>
    <w:rsid w:val="000E7BE2"/>
    <w:rsid w:val="001564FA"/>
    <w:rsid w:val="003A7178"/>
    <w:rsid w:val="00541B44"/>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3DADD3"/>
  <w15:chartTrackingRefBased/>
  <w15:docId w15:val="{B72EF21A-3D52-3147-822A-264702F8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178"/>
    <w:pPr>
      <w:spacing w:before="100" w:beforeAutospacing="1" w:after="100" w:afterAutospacing="1"/>
    </w:pPr>
    <w:rPr>
      <w:rFonts w:ascii="Times New Roman" w:eastAsia="Times New Roman" w:hAnsi="Times New Roman" w:cs="Times New Roman"/>
      <w:lang w:val="en-ID"/>
    </w:rPr>
  </w:style>
  <w:style w:type="paragraph" w:styleId="Revision">
    <w:name w:val="Revision"/>
    <w:hidden/>
    <w:uiPriority w:val="99"/>
    <w:semiHidden/>
    <w:rsid w:val="00541B44"/>
    <w:rPr>
      <w:lang w:val="en-US"/>
    </w:rPr>
  </w:style>
  <w:style w:type="character" w:styleId="CommentReference">
    <w:name w:val="annotation reference"/>
    <w:basedOn w:val="DefaultParagraphFont"/>
    <w:uiPriority w:val="99"/>
    <w:semiHidden/>
    <w:unhideWhenUsed/>
    <w:rsid w:val="00541B44"/>
    <w:rPr>
      <w:sz w:val="16"/>
      <w:szCs w:val="16"/>
    </w:rPr>
  </w:style>
  <w:style w:type="paragraph" w:styleId="CommentText">
    <w:name w:val="annotation text"/>
    <w:basedOn w:val="Normal"/>
    <w:link w:val="CommentTextChar"/>
    <w:uiPriority w:val="99"/>
    <w:semiHidden/>
    <w:unhideWhenUsed/>
    <w:rsid w:val="00541B44"/>
    <w:rPr>
      <w:sz w:val="20"/>
      <w:szCs w:val="20"/>
    </w:rPr>
  </w:style>
  <w:style w:type="character" w:customStyle="1" w:styleId="CommentTextChar">
    <w:name w:val="Comment Text Char"/>
    <w:basedOn w:val="DefaultParagraphFont"/>
    <w:link w:val="CommentText"/>
    <w:uiPriority w:val="99"/>
    <w:semiHidden/>
    <w:rsid w:val="00541B44"/>
    <w:rPr>
      <w:sz w:val="20"/>
      <w:szCs w:val="20"/>
      <w:lang w:val="en-US"/>
    </w:rPr>
  </w:style>
  <w:style w:type="paragraph" w:styleId="CommentSubject">
    <w:name w:val="annotation subject"/>
    <w:basedOn w:val="CommentText"/>
    <w:next w:val="CommentText"/>
    <w:link w:val="CommentSubjectChar"/>
    <w:uiPriority w:val="99"/>
    <w:semiHidden/>
    <w:unhideWhenUsed/>
    <w:rsid w:val="00541B44"/>
    <w:rPr>
      <w:b/>
      <w:bCs/>
    </w:rPr>
  </w:style>
  <w:style w:type="character" w:customStyle="1" w:styleId="CommentSubjectChar">
    <w:name w:val="Comment Subject Char"/>
    <w:basedOn w:val="CommentTextChar"/>
    <w:link w:val="CommentSubject"/>
    <w:uiPriority w:val="99"/>
    <w:semiHidden/>
    <w:rsid w:val="00541B44"/>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594">
      <w:bodyDiv w:val="1"/>
      <w:marLeft w:val="0"/>
      <w:marRight w:val="0"/>
      <w:marTop w:val="0"/>
      <w:marBottom w:val="0"/>
      <w:divBdr>
        <w:top w:val="none" w:sz="0" w:space="0" w:color="auto"/>
        <w:left w:val="none" w:sz="0" w:space="0" w:color="auto"/>
        <w:bottom w:val="none" w:sz="0" w:space="0" w:color="auto"/>
        <w:right w:val="none" w:sz="0" w:space="0" w:color="auto"/>
      </w:divBdr>
    </w:div>
    <w:div w:id="18560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2</cp:revision>
  <dcterms:created xsi:type="dcterms:W3CDTF">2021-12-25T09:58:00Z</dcterms:created>
  <dcterms:modified xsi:type="dcterms:W3CDTF">2021-12-28T16:08:00Z</dcterms:modified>
</cp:coreProperties>
</file>