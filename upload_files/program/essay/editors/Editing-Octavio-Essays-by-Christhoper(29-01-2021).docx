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521AA" w14:textId="5640B3F0" w:rsidR="00AA0D0C" w:rsidRPr="00DD7D04" w:rsidRDefault="001829C4">
      <w:pPr>
        <w:pStyle w:val="Default"/>
        <w:rPr>
          <w:i/>
          <w:iCs/>
          <w:color w:val="272727"/>
          <w:sz w:val="28"/>
          <w:szCs w:val="28"/>
        </w:rPr>
      </w:pPr>
      <w:r w:rsidRPr="00DD7D04">
        <w:rPr>
          <w:color w:val="272727"/>
          <w:sz w:val="28"/>
          <w:szCs w:val="28"/>
        </w:rPr>
        <w:t xml:space="preserve">Describe the </w:t>
      </w:r>
      <w:r w:rsidRPr="00BC5D63">
        <w:rPr>
          <w:color w:val="272727"/>
          <w:sz w:val="28"/>
          <w:szCs w:val="28"/>
          <w:highlight w:val="yellow"/>
          <w:rPrChange w:id="0" w:author="Matthew" w:date="2021-01-29T23:55:00Z">
            <w:rPr>
              <w:color w:val="272727"/>
              <w:sz w:val="28"/>
              <w:szCs w:val="28"/>
            </w:rPr>
          </w:rPrChange>
        </w:rPr>
        <w:t>unique qualities</w:t>
      </w:r>
      <w:r w:rsidRPr="00DD7D04">
        <w:rPr>
          <w:color w:val="272727"/>
          <w:sz w:val="28"/>
          <w:szCs w:val="28"/>
        </w:rPr>
        <w:t xml:space="preserve"> that attract you to the specific undergraduate College or School (including preferred admission and dual degree programs) to which you are applying at the University of Michigan. How would that curriculum support your interests? (</w:t>
      </w:r>
      <w:r w:rsidR="006276D9" w:rsidRPr="00DD7D04">
        <w:rPr>
          <w:color w:val="272727"/>
          <w:sz w:val="28"/>
          <w:szCs w:val="28"/>
        </w:rPr>
        <w:t>550 words</w:t>
      </w:r>
      <w:r w:rsidRPr="00DD7D04">
        <w:rPr>
          <w:color w:val="272727"/>
          <w:sz w:val="28"/>
          <w:szCs w:val="28"/>
        </w:rPr>
        <w:t>)</w:t>
      </w:r>
    </w:p>
    <w:p w14:paraId="76593F36" w14:textId="77777777" w:rsidR="00AA0D0C" w:rsidRDefault="00AA0D0C">
      <w:pPr>
        <w:pStyle w:val="Default"/>
        <w:rPr>
          <w:rFonts w:ascii="Times New Roman" w:eastAsia="Times New Roman" w:hAnsi="Times New Roman" w:cs="Times New Roman"/>
          <w:i/>
          <w:iCs/>
          <w:color w:val="484848"/>
          <w:sz w:val="24"/>
          <w:szCs w:val="24"/>
          <w:u w:color="383838"/>
          <w:shd w:val="clear" w:color="auto" w:fill="FFFFFF"/>
        </w:rPr>
      </w:pPr>
    </w:p>
    <w:p w14:paraId="58DAED42" w14:textId="77777777" w:rsidR="00AA0D0C" w:rsidRDefault="001829C4">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i/>
          <w:iCs/>
          <w:sz w:val="24"/>
          <w:szCs w:val="24"/>
          <w:u w:color="383838"/>
          <w:shd w:val="clear" w:color="auto" w:fill="FFFFFF"/>
        </w:rPr>
        <w:t>A malfunctioning ammonia sensor and automatic faeces cleaner</w:t>
      </w:r>
      <w:r>
        <w:rPr>
          <w:rFonts w:ascii="Times New Roman" w:hAnsi="Times New Roman"/>
          <w:sz w:val="24"/>
          <w:szCs w:val="24"/>
          <w:u w:color="383838"/>
          <w:shd w:val="clear" w:color="auto" w:fill="FFFFFF"/>
        </w:rPr>
        <w:t xml:space="preserve">: the farm figured it out too little too late. Not until after several batches of chickens contracted diseases making them </w:t>
      </w:r>
      <w:r>
        <w:rPr>
          <w:rFonts w:ascii="Times New Roman" w:hAnsi="Times New Roman"/>
          <w:i/>
          <w:iCs/>
          <w:sz w:val="24"/>
          <w:szCs w:val="24"/>
          <w:u w:color="383838"/>
          <w:shd w:val="clear" w:color="auto" w:fill="FFFFFF"/>
        </w:rPr>
        <w:t>unfit</w:t>
      </w:r>
      <w:r>
        <w:rPr>
          <w:rFonts w:ascii="Times New Roman" w:hAnsi="Times New Roman"/>
          <w:sz w:val="24"/>
          <w:szCs w:val="24"/>
          <w:u w:color="383838"/>
          <w:shd w:val="clear" w:color="auto" w:fill="FFFFFF"/>
        </w:rPr>
        <w:t xml:space="preserve"> for the food industry and leaving my parents’ poultry farm in a huge deficit.</w:t>
      </w:r>
    </w:p>
    <w:p w14:paraId="61CCD384" w14:textId="77777777" w:rsidR="00AA0D0C" w:rsidRDefault="00AA0D0C">
      <w:pPr>
        <w:pStyle w:val="Default"/>
        <w:spacing w:line="360" w:lineRule="auto"/>
        <w:jc w:val="both"/>
        <w:rPr>
          <w:rFonts w:ascii="Times New Roman" w:eastAsia="Times New Roman" w:hAnsi="Times New Roman" w:cs="Times New Roman"/>
          <w:sz w:val="24"/>
          <w:szCs w:val="24"/>
          <w:u w:color="383838"/>
          <w:shd w:val="clear" w:color="auto" w:fill="FFFFFF"/>
        </w:rPr>
      </w:pPr>
    </w:p>
    <w:p w14:paraId="09DB674B" w14:textId="77777777" w:rsidR="00AA0D0C" w:rsidRDefault="001829C4">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I was stunned by how a single pair of equipment malfunction could cause a large-scale setback.</w:t>
      </w:r>
      <w:r>
        <w:t xml:space="preserve"> </w:t>
      </w:r>
      <w:r>
        <w:rPr>
          <w:rFonts w:ascii="Times New Roman" w:hAnsi="Times New Roman"/>
          <w:sz w:val="24"/>
          <w:szCs w:val="24"/>
          <w:u w:color="383838"/>
          <w:shd w:val="clear" w:color="auto" w:fill="FFFFFF"/>
        </w:rPr>
        <w:t>Scouring the web to gain insights on supply chain, logistics, and operations, I came across industrial engineers: those who perform failure analysis and optimize manufacturing processes using math; it captivated me.</w:t>
      </w:r>
    </w:p>
    <w:p w14:paraId="411650C8" w14:textId="77777777" w:rsidR="00AA0D0C" w:rsidRDefault="00AA0D0C">
      <w:pPr>
        <w:pStyle w:val="Default"/>
        <w:spacing w:line="360" w:lineRule="auto"/>
        <w:jc w:val="both"/>
        <w:rPr>
          <w:rFonts w:ascii="Times New Roman" w:eastAsia="Times New Roman" w:hAnsi="Times New Roman" w:cs="Times New Roman"/>
          <w:sz w:val="24"/>
          <w:szCs w:val="24"/>
          <w:u w:color="383838"/>
          <w:shd w:val="clear" w:color="auto" w:fill="FFFFFF"/>
        </w:rPr>
      </w:pPr>
    </w:p>
    <w:p w14:paraId="1025ECC4" w14:textId="4FA10365" w:rsidR="00AA0D0C" w:rsidRDefault="001829C4">
      <w:pPr>
        <w:pStyle w:val="Default"/>
        <w:spacing w:line="360" w:lineRule="auto"/>
        <w:jc w:val="both"/>
        <w:rPr>
          <w:rFonts w:ascii="Times New Roman" w:eastAsia="Times New Roman" w:hAnsi="Times New Roman" w:cs="Times New Roman"/>
          <w:sz w:val="24"/>
          <w:szCs w:val="24"/>
          <w:u w:color="383838"/>
          <w:shd w:val="clear" w:color="auto" w:fill="FFFFFF"/>
        </w:rPr>
      </w:pPr>
      <w:commentRangeStart w:id="1"/>
      <w:r>
        <w:rPr>
          <w:rFonts w:ascii="Times New Roman" w:hAnsi="Times New Roman"/>
          <w:sz w:val="24"/>
          <w:szCs w:val="24"/>
          <w:u w:color="383838"/>
          <w:shd w:val="clear" w:color="auto" w:fill="FFFFFF"/>
        </w:rPr>
        <w:t>Indonesia</w:t>
      </w:r>
      <w:r w:rsidRPr="008272EE">
        <w:rPr>
          <w:rFonts w:ascii="Times New Roman" w:hAnsi="Times New Roman"/>
          <w:sz w:val="24"/>
          <w:szCs w:val="24"/>
          <w:u w:color="383838"/>
          <w:shd w:val="clear" w:color="auto" w:fill="FFFFFF"/>
        </w:rPr>
        <w:t>’s demand for chicken per person per year has increased by roughly</w:t>
      </w:r>
      <w:r w:rsidRPr="008272EE">
        <w:rPr>
          <w:sz w:val="24"/>
          <w:szCs w:val="24"/>
        </w:rPr>
        <w:t xml:space="preserve"> </w:t>
      </w:r>
      <w:r w:rsidRPr="008272EE">
        <w:rPr>
          <w:rFonts w:ascii="Times New Roman" w:hAnsi="Times New Roman"/>
          <w:sz w:val="24"/>
          <w:szCs w:val="24"/>
        </w:rPr>
        <w:t>70% between 2010 and 2019, and will continue to grow</w:t>
      </w:r>
      <w:r w:rsidRPr="008272EE">
        <w:rPr>
          <w:rFonts w:ascii="Times New Roman" w:hAnsi="Times New Roman"/>
          <w:sz w:val="24"/>
          <w:szCs w:val="24"/>
          <w:u w:color="383838"/>
          <w:shd w:val="clear" w:color="auto" w:fill="FFFFFF"/>
        </w:rPr>
        <w:t>. This leads to the high value potential of poultry farms to become one of the fas</w:t>
      </w:r>
      <w:r>
        <w:rPr>
          <w:rFonts w:ascii="Times New Roman" w:hAnsi="Times New Roman"/>
          <w:sz w:val="24"/>
          <w:szCs w:val="24"/>
          <w:u w:color="383838"/>
          <w:shd w:val="clear" w:color="auto" w:fill="FFFFFF"/>
        </w:rPr>
        <w:t xml:space="preserve">test growing industries in Indonesia. As a result, the use of smart technologies in the operations of the poultry industry, such as feeding and storage, have become increasingly more important. As I delved deeper into this topic, I have discovered that automated farms are relatively new to the poultry industry in Indonesia, and not many companies have embraced fully automated farms and are still highly dependent on manual labor. Therefore, I believe that fully automated poultry farms will become the next breakthrough practice and, eventually, become the cornerstone of Indonesia’s poultry industry. </w:t>
      </w:r>
      <w:commentRangeEnd w:id="1"/>
      <w:r w:rsidR="00D34615">
        <w:rPr>
          <w:rStyle w:val="CommentReference"/>
          <w:rFonts w:ascii="Times New Roman" w:hAnsi="Times New Roman" w:cs="Times New Roman"/>
          <w:color w:val="auto"/>
        </w:rPr>
        <w:commentReference w:id="1"/>
      </w:r>
    </w:p>
    <w:p w14:paraId="19F8C218" w14:textId="77777777" w:rsidR="00AA0D0C" w:rsidRDefault="00AA0D0C">
      <w:pPr>
        <w:pStyle w:val="Default"/>
        <w:spacing w:line="360" w:lineRule="auto"/>
        <w:jc w:val="both"/>
        <w:rPr>
          <w:rFonts w:ascii="Times New Roman" w:eastAsia="Times New Roman" w:hAnsi="Times New Roman" w:cs="Times New Roman"/>
          <w:sz w:val="24"/>
          <w:szCs w:val="24"/>
          <w:u w:color="383838"/>
          <w:shd w:val="clear" w:color="auto" w:fill="FFFFFF"/>
        </w:rPr>
      </w:pPr>
    </w:p>
    <w:p w14:paraId="773AD09B" w14:textId="41A476F7" w:rsidR="00AA0D0C" w:rsidRDefault="001829C4">
      <w:pPr>
        <w:pStyle w:val="Default"/>
        <w:spacing w:line="360" w:lineRule="auto"/>
        <w:jc w:val="both"/>
        <w:rPr>
          <w:rFonts w:ascii="Times New Roman" w:eastAsia="Times New Roman" w:hAnsi="Times New Roman" w:cs="Times New Roman"/>
          <w:sz w:val="24"/>
          <w:szCs w:val="24"/>
          <w:u w:color="383838"/>
          <w:shd w:val="clear" w:color="auto" w:fill="FFFFFF"/>
        </w:rPr>
      </w:pPr>
      <w:commentRangeStart w:id="2"/>
      <w:r>
        <w:rPr>
          <w:rFonts w:ascii="Times New Roman" w:hAnsi="Times New Roman"/>
          <w:sz w:val="24"/>
          <w:szCs w:val="24"/>
          <w:u w:color="383838"/>
          <w:shd w:val="clear" w:color="auto" w:fill="FFFFFF"/>
        </w:rPr>
        <w:t xml:space="preserve">I intend to take advantage of this emerging field and prepare ahead of time by learning the necessary engineering methods, skills, and state-of-the-art manufacturing tools, such as quality control and assurance engineering, process optimization, simulation, and project management, through industrial and </w:t>
      </w:r>
      <w:r w:rsidR="008272EE">
        <w:rPr>
          <w:rFonts w:ascii="Times New Roman" w:hAnsi="Times New Roman"/>
          <w:sz w:val="24"/>
          <w:szCs w:val="24"/>
          <w:u w:color="383838"/>
          <w:shd w:val="clear" w:color="auto" w:fill="FFFFFF"/>
        </w:rPr>
        <w:t xml:space="preserve">operations </w:t>
      </w:r>
      <w:r>
        <w:rPr>
          <w:rFonts w:ascii="Times New Roman" w:hAnsi="Times New Roman"/>
          <w:sz w:val="24"/>
          <w:szCs w:val="24"/>
          <w:u w:color="383838"/>
          <w:shd w:val="clear" w:color="auto" w:fill="FFFFFF"/>
        </w:rPr>
        <w:t>engineering. In addition, my vision is to be able to introduce the Indonesian poultry farms to the new cutting-edge technology and innovations that I will learn throughout college to help me in my career to boost productivity, growth and profitability, and gain advantage over competition.</w:t>
      </w:r>
      <w:commentRangeEnd w:id="2"/>
      <w:r w:rsidR="00BC5D63">
        <w:rPr>
          <w:rStyle w:val="CommentReference"/>
          <w:rFonts w:ascii="Times New Roman" w:hAnsi="Times New Roman" w:cs="Times New Roman"/>
          <w:color w:val="auto"/>
        </w:rPr>
        <w:commentReference w:id="2"/>
      </w:r>
    </w:p>
    <w:p w14:paraId="2661CBDD" w14:textId="77777777" w:rsidR="00AA0D0C" w:rsidRDefault="00AA0D0C">
      <w:pPr>
        <w:pStyle w:val="Default"/>
        <w:spacing w:line="360" w:lineRule="auto"/>
        <w:jc w:val="both"/>
        <w:rPr>
          <w:rFonts w:ascii="Times New Roman" w:eastAsia="Times New Roman" w:hAnsi="Times New Roman" w:cs="Times New Roman"/>
          <w:sz w:val="24"/>
          <w:szCs w:val="24"/>
          <w:u w:color="383838"/>
          <w:shd w:val="clear" w:color="auto" w:fill="FFFFFF"/>
        </w:rPr>
      </w:pPr>
    </w:p>
    <w:p w14:paraId="10D69303" w14:textId="77777777" w:rsidR="00AA0D0C" w:rsidRDefault="001829C4">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 xml:space="preserve">University of Michigan’s Industrial and Operations Engineering curriculum would further my dream to integrate technology into Indonesia’s poultry industry, increase the Indonesian citizens’ prosperity by making chicken meat much more affordable to the citizens of Indonesia, and, simultaneously, scale-up my parents’ farm through effective optimization methods of integrated systems. </w:t>
      </w:r>
      <w:commentRangeStart w:id="3"/>
      <w:r>
        <w:rPr>
          <w:rFonts w:ascii="Times New Roman" w:hAnsi="Times New Roman"/>
          <w:sz w:val="24"/>
          <w:szCs w:val="24"/>
          <w:u w:color="383838"/>
          <w:shd w:val="clear" w:color="auto" w:fill="FFFFFF"/>
        </w:rPr>
        <w:t xml:space="preserve">Learning Operations Research would provide me with advanced methods about predicting and optimizing </w:t>
      </w:r>
      <w:r>
        <w:rPr>
          <w:rFonts w:ascii="Times New Roman" w:hAnsi="Times New Roman"/>
          <w:sz w:val="24"/>
          <w:szCs w:val="24"/>
          <w:u w:color="383838"/>
          <w:shd w:val="clear" w:color="auto" w:fill="FFFFFF"/>
        </w:rPr>
        <w:lastRenderedPageBreak/>
        <w:t xml:space="preserve">system performances, as well as using statistics and computation to create data-driven models to tackle real life industrial engineering problems, such as the effectivity of design and optimization in farms, while Entrepreneur course would enhance my ability to turn creativity, and innovation into profit, as well as dealing with adversity in businesses. </w:t>
      </w:r>
      <w:commentRangeEnd w:id="3"/>
      <w:r w:rsidR="00AC7B84">
        <w:rPr>
          <w:rStyle w:val="CommentReference"/>
          <w:rFonts w:ascii="Times New Roman" w:hAnsi="Times New Roman" w:cs="Times New Roman"/>
          <w:color w:val="auto"/>
        </w:rPr>
        <w:commentReference w:id="3"/>
      </w:r>
      <w:r>
        <w:rPr>
          <w:rFonts w:ascii="Times New Roman" w:hAnsi="Times New Roman"/>
          <w:sz w:val="24"/>
          <w:szCs w:val="24"/>
          <w:u w:color="383838"/>
          <w:shd w:val="clear" w:color="auto" w:fill="FFFFFF"/>
        </w:rPr>
        <w:t xml:space="preserve">I also hope to collaborate with Professor Raed Al Kontar in his research on Quality and Applied Statistics and analytics. I am particularly interested in his research on data analytics for smart and connected systems, as I believe he could help inspire me to implement smart data analytics to poultry farms. </w:t>
      </w:r>
    </w:p>
    <w:p w14:paraId="12D296A3" w14:textId="77777777" w:rsidR="00AA0D0C" w:rsidRDefault="00AA0D0C">
      <w:pPr>
        <w:pStyle w:val="Default"/>
        <w:spacing w:line="360" w:lineRule="auto"/>
        <w:jc w:val="both"/>
        <w:rPr>
          <w:rFonts w:ascii="Times New Roman" w:eastAsia="Times New Roman" w:hAnsi="Times New Roman" w:cs="Times New Roman"/>
          <w:sz w:val="24"/>
          <w:szCs w:val="24"/>
          <w:u w:color="383838"/>
          <w:shd w:val="clear" w:color="auto" w:fill="FFFFFF"/>
        </w:rPr>
      </w:pPr>
    </w:p>
    <w:p w14:paraId="33E995B3" w14:textId="77777777" w:rsidR="00AA0D0C" w:rsidRDefault="001829C4">
      <w:pPr>
        <w:pStyle w:val="Default"/>
        <w:spacing w:line="360" w:lineRule="auto"/>
        <w:jc w:val="both"/>
        <w:rPr>
          <w:rFonts w:ascii="Times New Roman" w:eastAsia="Times New Roman" w:hAnsi="Times New Roman" w:cs="Times New Roman"/>
          <w:sz w:val="24"/>
          <w:szCs w:val="24"/>
          <w:u w:color="383838"/>
          <w:shd w:val="clear" w:color="auto" w:fill="FFFFFF"/>
        </w:rPr>
      </w:pPr>
      <w:commentRangeStart w:id="4"/>
      <w:r>
        <w:rPr>
          <w:rFonts w:ascii="Times New Roman" w:hAnsi="Times New Roman"/>
          <w:sz w:val="24"/>
          <w:szCs w:val="24"/>
          <w:u w:color="383838"/>
          <w:shd w:val="clear" w:color="auto" w:fill="FFFFFF"/>
        </w:rPr>
        <w:t xml:space="preserve">At the Data Science Lab, I hope to be involved in cutting-edge research, meet </w:t>
      </w:r>
      <w:commentRangeStart w:id="5"/>
      <w:r>
        <w:rPr>
          <w:rFonts w:ascii="Times New Roman" w:hAnsi="Times New Roman"/>
          <w:sz w:val="24"/>
          <w:szCs w:val="24"/>
          <w:u w:color="383838"/>
          <w:shd w:val="clear" w:color="auto" w:fill="FFFFFF"/>
        </w:rPr>
        <w:t xml:space="preserve">fellow future engineers, and learn from various experts that would certainly broaden my horizon. </w:t>
      </w:r>
      <w:commentRangeEnd w:id="4"/>
      <w:r w:rsidR="00AC7B84">
        <w:rPr>
          <w:rStyle w:val="CommentReference"/>
          <w:rFonts w:ascii="Times New Roman" w:hAnsi="Times New Roman" w:cs="Times New Roman"/>
          <w:color w:val="auto"/>
        </w:rPr>
        <w:commentReference w:id="4"/>
      </w:r>
    </w:p>
    <w:p w14:paraId="459DCC63" w14:textId="77777777" w:rsidR="00DD7D04" w:rsidRDefault="00DD7D04">
      <w:pPr>
        <w:pStyle w:val="Default"/>
        <w:spacing w:line="360" w:lineRule="auto"/>
        <w:jc w:val="both"/>
        <w:rPr>
          <w:rFonts w:ascii="Times New Roman" w:hAnsi="Times New Roman"/>
          <w:sz w:val="24"/>
          <w:szCs w:val="24"/>
          <w:u w:color="383838"/>
          <w:shd w:val="clear" w:color="auto" w:fill="FFFFFF"/>
        </w:rPr>
      </w:pPr>
    </w:p>
    <w:p w14:paraId="2320CD7E" w14:textId="704662AD" w:rsidR="00AA0D0C" w:rsidRDefault="001829C4">
      <w:pPr>
        <w:pStyle w:val="Default"/>
        <w:spacing w:line="360" w:lineRule="auto"/>
        <w:jc w:val="both"/>
        <w:rPr>
          <w:ins w:id="6" w:author="Matthew" w:date="2021-01-30T00:25:00Z"/>
          <w:rFonts w:ascii="Times New Roman" w:hAnsi="Times New Roman"/>
          <w:sz w:val="24"/>
          <w:szCs w:val="24"/>
          <w:u w:color="383838"/>
          <w:shd w:val="clear" w:color="auto" w:fill="FFFFFF"/>
        </w:rPr>
      </w:pPr>
      <w:r>
        <w:rPr>
          <w:rFonts w:ascii="Times New Roman" w:hAnsi="Times New Roman"/>
          <w:sz w:val="24"/>
          <w:szCs w:val="24"/>
          <w:u w:color="383838"/>
          <w:shd w:val="clear" w:color="auto" w:fill="FFFFFF"/>
        </w:rPr>
        <w:t>The Wolverines’ collaborative community would support me to build, think, and pave the way for a bright future unbound by limitations. My experience as a Wolverine would enable me to build essential manufacturing practices, minimize operations error, and scale-up the farm.</w:t>
      </w:r>
      <w:commentRangeEnd w:id="5"/>
      <w:r w:rsidR="00A51D98">
        <w:rPr>
          <w:rStyle w:val="CommentReference"/>
          <w:rFonts w:ascii="Times New Roman" w:hAnsi="Times New Roman" w:cs="Times New Roman"/>
          <w:color w:val="auto"/>
        </w:rPr>
        <w:commentReference w:id="5"/>
      </w:r>
    </w:p>
    <w:p w14:paraId="5744712B" w14:textId="3A81C15F" w:rsidR="00A51D98" w:rsidRDefault="00A51D98">
      <w:pPr>
        <w:pStyle w:val="Default"/>
        <w:spacing w:line="360" w:lineRule="auto"/>
        <w:jc w:val="both"/>
        <w:rPr>
          <w:ins w:id="7" w:author="Matthew" w:date="2021-01-30T00:25:00Z"/>
          <w:rFonts w:ascii="Times New Roman" w:hAnsi="Times New Roman"/>
          <w:sz w:val="24"/>
          <w:szCs w:val="24"/>
          <w:u w:color="383838"/>
          <w:shd w:val="clear" w:color="auto" w:fill="FFFFFF"/>
        </w:rPr>
      </w:pPr>
    </w:p>
    <w:p w14:paraId="1EE42950" w14:textId="3F59CFEB" w:rsidR="00A51D98" w:rsidRDefault="00A51D98">
      <w:pPr>
        <w:pStyle w:val="Default"/>
        <w:spacing w:line="360" w:lineRule="auto"/>
        <w:jc w:val="both"/>
        <w:rPr>
          <w:ins w:id="8" w:author="Matthew" w:date="2021-01-30T00:25:00Z"/>
          <w:rFonts w:ascii="Times New Roman" w:hAnsi="Times New Roman"/>
          <w:sz w:val="24"/>
          <w:szCs w:val="24"/>
          <w:u w:color="383838"/>
          <w:shd w:val="clear" w:color="auto" w:fill="FFFFFF"/>
        </w:rPr>
      </w:pPr>
    </w:p>
    <w:p w14:paraId="738A31ED" w14:textId="66674D97" w:rsidR="00A51D98" w:rsidRDefault="00A51D98">
      <w:pPr>
        <w:pStyle w:val="Default"/>
        <w:spacing w:line="360" w:lineRule="auto"/>
        <w:jc w:val="both"/>
        <w:rPr>
          <w:ins w:id="9" w:author="Matthew" w:date="2021-01-30T00:25:00Z"/>
          <w:rFonts w:ascii="Times New Roman" w:hAnsi="Times New Roman"/>
          <w:sz w:val="24"/>
          <w:szCs w:val="24"/>
          <w:u w:color="383838"/>
          <w:shd w:val="clear" w:color="auto" w:fill="FFFFFF"/>
        </w:rPr>
      </w:pPr>
    </w:p>
    <w:p w14:paraId="241899E9" w14:textId="5A9EE20A" w:rsidR="00A51D98" w:rsidRDefault="00A51D98">
      <w:pPr>
        <w:pStyle w:val="Default"/>
        <w:spacing w:line="360" w:lineRule="auto"/>
        <w:jc w:val="both"/>
        <w:rPr>
          <w:ins w:id="10" w:author="Matthew" w:date="2021-01-30T00:25:00Z"/>
          <w:rFonts w:ascii="Times New Roman" w:hAnsi="Times New Roman"/>
          <w:sz w:val="24"/>
          <w:szCs w:val="24"/>
          <w:u w:color="383838"/>
          <w:shd w:val="clear" w:color="auto" w:fill="FFFFFF"/>
        </w:rPr>
      </w:pPr>
    </w:p>
    <w:p w14:paraId="1C526E9B" w14:textId="431D9829" w:rsidR="00A51D98" w:rsidRDefault="00A51D98">
      <w:pPr>
        <w:pStyle w:val="Default"/>
        <w:spacing w:line="360" w:lineRule="auto"/>
        <w:jc w:val="both"/>
        <w:rPr>
          <w:ins w:id="11" w:author="Matthew" w:date="2021-01-30T00:25:00Z"/>
          <w:rFonts w:ascii="Times New Roman" w:hAnsi="Times New Roman"/>
          <w:i/>
          <w:iCs/>
          <w:sz w:val="24"/>
          <w:szCs w:val="24"/>
          <w:u w:color="383838"/>
          <w:shd w:val="clear" w:color="auto" w:fill="FFFFFF"/>
        </w:rPr>
      </w:pPr>
      <w:ins w:id="12" w:author="Matthew" w:date="2021-01-30T00:25:00Z">
        <w:r>
          <w:rPr>
            <w:rFonts w:ascii="Times New Roman" w:hAnsi="Times New Roman"/>
            <w:i/>
            <w:iCs/>
            <w:sz w:val="24"/>
            <w:szCs w:val="24"/>
            <w:u w:color="383838"/>
            <w:shd w:val="clear" w:color="auto" w:fill="FFFFFF"/>
          </w:rPr>
          <w:t>Hi Octavio,</w:t>
        </w:r>
      </w:ins>
    </w:p>
    <w:p w14:paraId="61633B74" w14:textId="15B16051" w:rsidR="00A51D98" w:rsidRDefault="00A51D98">
      <w:pPr>
        <w:pStyle w:val="Default"/>
        <w:spacing w:line="360" w:lineRule="auto"/>
        <w:jc w:val="both"/>
        <w:rPr>
          <w:ins w:id="13" w:author="Matthew" w:date="2021-01-30T00:25:00Z"/>
          <w:rFonts w:ascii="Times New Roman" w:hAnsi="Times New Roman"/>
          <w:i/>
          <w:iCs/>
          <w:sz w:val="24"/>
          <w:szCs w:val="24"/>
          <w:u w:color="383838"/>
          <w:shd w:val="clear" w:color="auto" w:fill="FFFFFF"/>
        </w:rPr>
      </w:pPr>
    </w:p>
    <w:p w14:paraId="50C8AE5C" w14:textId="13CBC17B" w:rsidR="00A51D98" w:rsidRDefault="00A51D98">
      <w:pPr>
        <w:pStyle w:val="Default"/>
        <w:spacing w:line="360" w:lineRule="auto"/>
        <w:jc w:val="both"/>
        <w:rPr>
          <w:ins w:id="14" w:author="Matthew" w:date="2021-01-30T00:29:00Z"/>
          <w:rFonts w:ascii="Times New Roman" w:hAnsi="Times New Roman" w:cs="Times New Roman"/>
          <w:i/>
          <w:iCs/>
          <w:sz w:val="24"/>
          <w:szCs w:val="24"/>
        </w:rPr>
      </w:pPr>
      <w:ins w:id="15" w:author="Matthew" w:date="2021-01-30T00:26:00Z">
        <w:r w:rsidRPr="00A51D98">
          <w:rPr>
            <w:rFonts w:ascii="Times New Roman" w:hAnsi="Times New Roman" w:cs="Times New Roman"/>
            <w:i/>
            <w:iCs/>
            <w:sz w:val="24"/>
            <w:szCs w:val="24"/>
            <w:rPrChange w:id="16" w:author="Matthew" w:date="2021-01-30T00:26:00Z">
              <w:rPr>
                <w:rFonts w:ascii="Times New Roman" w:hAnsi="Times New Roman" w:cs="Times New Roman"/>
                <w:i/>
                <w:iCs/>
              </w:rPr>
            </w:rPrChange>
          </w:rPr>
          <w:t xml:space="preserve">I </w:t>
        </w:r>
        <w:r>
          <w:rPr>
            <w:rFonts w:ascii="Times New Roman" w:hAnsi="Times New Roman" w:cs="Times New Roman"/>
            <w:i/>
            <w:iCs/>
            <w:sz w:val="24"/>
            <w:szCs w:val="24"/>
          </w:rPr>
          <w:t xml:space="preserve">thoroughly enjoyed </w:t>
        </w:r>
      </w:ins>
      <w:ins w:id="17" w:author="Matthew" w:date="2021-01-30T00:27:00Z">
        <w:r>
          <w:rPr>
            <w:rFonts w:ascii="Times New Roman" w:hAnsi="Times New Roman" w:cs="Times New Roman"/>
            <w:i/>
            <w:iCs/>
            <w:sz w:val="24"/>
            <w:szCs w:val="24"/>
          </w:rPr>
          <w:t>when you talked about your passion in “poultry farms”</w:t>
        </w:r>
        <w:r w:rsidR="00A32007">
          <w:rPr>
            <w:rFonts w:ascii="Times New Roman" w:hAnsi="Times New Roman" w:cs="Times New Roman"/>
            <w:i/>
            <w:iCs/>
            <w:sz w:val="24"/>
            <w:szCs w:val="24"/>
          </w:rPr>
          <w:t xml:space="preserve"> and its operations. </w:t>
        </w:r>
      </w:ins>
      <w:ins w:id="18" w:author="Matthew" w:date="2021-01-30T00:28:00Z">
        <w:r w:rsidR="00A32007">
          <w:rPr>
            <w:rFonts w:ascii="Times New Roman" w:hAnsi="Times New Roman" w:cs="Times New Roman"/>
            <w:i/>
            <w:iCs/>
            <w:sz w:val="24"/>
            <w:szCs w:val="24"/>
          </w:rPr>
          <w:t xml:space="preserve">It’s a niche interest but that’s good because it’ll hook up the eyes of the admissions committee </w:t>
        </w:r>
      </w:ins>
      <w:ins w:id="19" w:author="Matthew" w:date="2021-01-30T00:29:00Z">
        <w:r w:rsidR="00A32007">
          <w:rPr>
            <w:rFonts w:ascii="Times New Roman" w:hAnsi="Times New Roman" w:cs="Times New Roman"/>
            <w:i/>
            <w:iCs/>
            <w:sz w:val="24"/>
            <w:szCs w:val="24"/>
          </w:rPr>
          <w:t>who’s going to read this essay.</w:t>
        </w:r>
      </w:ins>
    </w:p>
    <w:p w14:paraId="0ACA34AC" w14:textId="7D1719AB" w:rsidR="00A32007" w:rsidRDefault="00A32007">
      <w:pPr>
        <w:pStyle w:val="Default"/>
        <w:spacing w:line="360" w:lineRule="auto"/>
        <w:jc w:val="both"/>
        <w:rPr>
          <w:ins w:id="20" w:author="Matthew" w:date="2021-01-30T00:29:00Z"/>
          <w:rFonts w:ascii="Times New Roman" w:hAnsi="Times New Roman" w:cs="Times New Roman"/>
          <w:i/>
          <w:iCs/>
          <w:sz w:val="24"/>
          <w:szCs w:val="24"/>
        </w:rPr>
      </w:pPr>
    </w:p>
    <w:p w14:paraId="7B15DCEF" w14:textId="28F07E0B" w:rsidR="00A32007" w:rsidRDefault="00A32007">
      <w:pPr>
        <w:pStyle w:val="Default"/>
        <w:spacing w:line="360" w:lineRule="auto"/>
        <w:jc w:val="both"/>
        <w:rPr>
          <w:ins w:id="21" w:author="Matthew" w:date="2021-01-30T00:32:00Z"/>
          <w:rFonts w:ascii="Times New Roman" w:hAnsi="Times New Roman" w:cs="Times New Roman"/>
          <w:i/>
          <w:iCs/>
          <w:sz w:val="24"/>
          <w:szCs w:val="24"/>
        </w:rPr>
      </w:pPr>
      <w:ins w:id="22" w:author="Matthew" w:date="2021-01-30T00:29:00Z">
        <w:r>
          <w:rPr>
            <w:rFonts w:ascii="Times New Roman" w:hAnsi="Times New Roman" w:cs="Times New Roman"/>
            <w:i/>
            <w:iCs/>
            <w:sz w:val="24"/>
            <w:szCs w:val="24"/>
          </w:rPr>
          <w:t xml:space="preserve">However, you really need to work on shifting the direction of your content above to where this prompt </w:t>
        </w:r>
      </w:ins>
      <w:ins w:id="23" w:author="Matthew" w:date="2021-01-30T00:30:00Z">
        <w:r>
          <w:rPr>
            <w:rFonts w:ascii="Times New Roman" w:hAnsi="Times New Roman" w:cs="Times New Roman"/>
            <w:i/>
            <w:iCs/>
            <w:sz w:val="24"/>
            <w:szCs w:val="24"/>
          </w:rPr>
          <w:t xml:space="preserve">specifically wants you to go to: ‘unique qualities’ that only UMich’s curriculum has. Afterwards, you want to consolidate your </w:t>
        </w:r>
      </w:ins>
      <w:ins w:id="24" w:author="Matthew" w:date="2021-01-30T00:31:00Z">
        <w:r>
          <w:rPr>
            <w:rFonts w:ascii="Times New Roman" w:hAnsi="Times New Roman" w:cs="Times New Roman"/>
            <w:i/>
            <w:iCs/>
            <w:sz w:val="24"/>
            <w:szCs w:val="24"/>
          </w:rPr>
          <w:t>concrete research on the School by outlining “how” is it exactly that it’ll help you reach your farm</w:t>
        </w:r>
      </w:ins>
      <w:ins w:id="25" w:author="Matthew" w:date="2021-01-30T00:32:00Z">
        <w:r>
          <w:rPr>
            <w:rFonts w:ascii="Times New Roman" w:hAnsi="Times New Roman" w:cs="Times New Roman"/>
            <w:i/>
            <w:iCs/>
            <w:sz w:val="24"/>
            <w:szCs w:val="24"/>
          </w:rPr>
          <w:t xml:space="preserve"> optimization end goal.</w:t>
        </w:r>
      </w:ins>
    </w:p>
    <w:p w14:paraId="2D2042FD" w14:textId="35299FF0" w:rsidR="00A32007" w:rsidRDefault="00A32007">
      <w:pPr>
        <w:pStyle w:val="Default"/>
        <w:spacing w:line="360" w:lineRule="auto"/>
        <w:jc w:val="both"/>
        <w:rPr>
          <w:ins w:id="26" w:author="Matthew" w:date="2021-01-30T00:32:00Z"/>
          <w:rFonts w:ascii="Times New Roman" w:hAnsi="Times New Roman" w:cs="Times New Roman"/>
          <w:i/>
          <w:iCs/>
          <w:sz w:val="24"/>
          <w:szCs w:val="24"/>
        </w:rPr>
      </w:pPr>
    </w:p>
    <w:p w14:paraId="18E986B1" w14:textId="5862686F" w:rsidR="00A32007" w:rsidRDefault="00A32007">
      <w:pPr>
        <w:pStyle w:val="Default"/>
        <w:spacing w:line="360" w:lineRule="auto"/>
        <w:jc w:val="both"/>
        <w:rPr>
          <w:ins w:id="27" w:author="Matthew" w:date="2021-01-30T00:32:00Z"/>
          <w:rFonts w:ascii="Times New Roman" w:hAnsi="Times New Roman" w:cs="Times New Roman"/>
          <w:i/>
          <w:iCs/>
          <w:sz w:val="24"/>
          <w:szCs w:val="24"/>
        </w:rPr>
      </w:pPr>
      <w:ins w:id="28" w:author="Matthew" w:date="2021-01-30T00:32:00Z">
        <w:r>
          <w:rPr>
            <w:rFonts w:ascii="Times New Roman" w:hAnsi="Times New Roman" w:cs="Times New Roman"/>
            <w:i/>
            <w:iCs/>
            <w:sz w:val="24"/>
            <w:szCs w:val="24"/>
          </w:rPr>
          <w:t>Looking forward to reading your next draft!</w:t>
        </w:r>
      </w:ins>
    </w:p>
    <w:p w14:paraId="524D4536" w14:textId="7DBE264B" w:rsidR="00A32007" w:rsidRDefault="00A32007">
      <w:pPr>
        <w:pStyle w:val="Default"/>
        <w:spacing w:line="360" w:lineRule="auto"/>
        <w:jc w:val="both"/>
        <w:rPr>
          <w:ins w:id="29" w:author="Matthew" w:date="2021-01-30T00:32:00Z"/>
          <w:rFonts w:ascii="Times New Roman" w:hAnsi="Times New Roman" w:cs="Times New Roman"/>
          <w:i/>
          <w:iCs/>
          <w:sz w:val="24"/>
          <w:szCs w:val="24"/>
        </w:rPr>
      </w:pPr>
    </w:p>
    <w:p w14:paraId="02D0095B" w14:textId="1C76C5D2" w:rsidR="00A32007" w:rsidRPr="00A51D98" w:rsidRDefault="00A32007">
      <w:pPr>
        <w:pStyle w:val="Default"/>
        <w:spacing w:line="360" w:lineRule="auto"/>
        <w:jc w:val="both"/>
        <w:rPr>
          <w:rFonts w:ascii="Times New Roman" w:hAnsi="Times New Roman" w:cs="Times New Roman"/>
          <w:i/>
          <w:iCs/>
          <w:sz w:val="24"/>
          <w:szCs w:val="24"/>
          <w:rPrChange w:id="30" w:author="Matthew" w:date="2021-01-30T00:26:00Z">
            <w:rPr/>
          </w:rPrChange>
        </w:rPr>
      </w:pPr>
      <w:ins w:id="31" w:author="Matthew" w:date="2021-01-30T00:32:00Z">
        <w:r>
          <w:rPr>
            <w:rFonts w:ascii="Times New Roman" w:hAnsi="Times New Roman" w:cs="Times New Roman"/>
            <w:i/>
            <w:iCs/>
            <w:sz w:val="24"/>
            <w:szCs w:val="24"/>
          </w:rPr>
          <w:t>- Matthew</w:t>
        </w:r>
      </w:ins>
    </w:p>
    <w:sectPr w:rsidR="00A32007" w:rsidRPr="00A51D98">
      <w:headerReference w:type="default" r:id="rId10"/>
      <w:footerReference w:type="default" r:id="rId11"/>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atthew" w:date="2021-01-30T00:05:00Z" w:initials="M">
    <w:p w14:paraId="5D238183" w14:textId="77777777" w:rsidR="00D34615" w:rsidRDefault="00D34615">
      <w:pPr>
        <w:pStyle w:val="CommentText"/>
        <w:rPr>
          <w:rFonts w:ascii="Arial" w:hAnsi="Arial" w:cs="Arial"/>
        </w:rPr>
      </w:pPr>
      <w:r w:rsidRPr="00D34615">
        <w:rPr>
          <w:rStyle w:val="CommentReference"/>
          <w:rFonts w:ascii="Arial" w:hAnsi="Arial" w:cs="Arial"/>
        </w:rPr>
        <w:annotationRef/>
      </w:r>
      <w:r w:rsidRPr="00D34615">
        <w:rPr>
          <w:rFonts w:ascii="Arial" w:hAnsi="Arial" w:cs="Arial"/>
        </w:rPr>
        <w:t xml:space="preserve">I like this paragraph. </w:t>
      </w:r>
      <w:r>
        <w:rPr>
          <w:rFonts w:ascii="Arial" w:hAnsi="Arial" w:cs="Arial"/>
        </w:rPr>
        <w:t>It lays out well the “interest” that you have and would like to develop throughout your undergraduate career at UMich.</w:t>
      </w:r>
    </w:p>
    <w:p w14:paraId="4EACE631" w14:textId="77777777" w:rsidR="00D34615" w:rsidRDefault="00D34615">
      <w:pPr>
        <w:pStyle w:val="CommentText"/>
        <w:rPr>
          <w:rFonts w:ascii="Arial" w:hAnsi="Arial" w:cs="Arial"/>
        </w:rPr>
      </w:pPr>
    </w:p>
    <w:p w14:paraId="2DC0398E" w14:textId="0E40D7D8" w:rsidR="00D34615" w:rsidRPr="00D34615" w:rsidRDefault="00D34615">
      <w:pPr>
        <w:pStyle w:val="CommentText"/>
        <w:rPr>
          <w:rFonts w:ascii="Arial" w:hAnsi="Arial" w:cs="Arial"/>
        </w:rPr>
      </w:pPr>
      <w:r>
        <w:rPr>
          <w:rFonts w:ascii="Arial" w:hAnsi="Arial" w:cs="Arial"/>
        </w:rPr>
        <w:t xml:space="preserve">Readers would then expect the ensuing paragraphs to describe </w:t>
      </w:r>
      <w:r w:rsidR="00AC7B84">
        <w:rPr>
          <w:rFonts w:ascii="Arial" w:hAnsi="Arial" w:cs="Arial"/>
        </w:rPr>
        <w:t>how you can achieve this by studying at UMich instead of other universities also offering Industrial Engineering.</w:t>
      </w:r>
    </w:p>
  </w:comment>
  <w:comment w:id="2" w:author="Matthew" w:date="2021-01-29T23:55:00Z" w:initials="M">
    <w:p w14:paraId="0F1F2844" w14:textId="30FCC666" w:rsidR="00BC5D63" w:rsidRPr="00D34615" w:rsidRDefault="00BC5D63">
      <w:pPr>
        <w:pStyle w:val="CommentText"/>
        <w:rPr>
          <w:rFonts w:ascii="Arial" w:hAnsi="Arial" w:cs="Arial"/>
        </w:rPr>
      </w:pPr>
      <w:r w:rsidRPr="00D34615">
        <w:rPr>
          <w:rStyle w:val="CommentReference"/>
          <w:rFonts w:ascii="Arial" w:hAnsi="Arial" w:cs="Arial"/>
        </w:rPr>
        <w:annotationRef/>
      </w:r>
      <w:r w:rsidRPr="00D34615">
        <w:rPr>
          <w:rFonts w:ascii="Arial" w:hAnsi="Arial" w:cs="Arial"/>
        </w:rPr>
        <w:t xml:space="preserve">I assume this is your response to the “qualities of UMich’s curriculum” </w:t>
      </w:r>
      <w:r w:rsidR="00D34615">
        <w:rPr>
          <w:rFonts w:ascii="Arial" w:hAnsi="Arial" w:cs="Arial"/>
        </w:rPr>
        <w:t>part of the prompt.</w:t>
      </w:r>
    </w:p>
    <w:p w14:paraId="5D62B466" w14:textId="77777777" w:rsidR="00BC5D63" w:rsidRPr="00D34615" w:rsidRDefault="00BC5D63">
      <w:pPr>
        <w:pStyle w:val="CommentText"/>
        <w:rPr>
          <w:rFonts w:ascii="Arial" w:hAnsi="Arial" w:cs="Arial"/>
        </w:rPr>
      </w:pPr>
    </w:p>
    <w:p w14:paraId="787C0DE1" w14:textId="60DB8875" w:rsidR="00BC5D63" w:rsidRPr="00D34615" w:rsidRDefault="00D34615">
      <w:pPr>
        <w:pStyle w:val="CommentText"/>
        <w:rPr>
          <w:rFonts w:ascii="Arial" w:hAnsi="Arial" w:cs="Arial"/>
        </w:rPr>
      </w:pPr>
      <w:r>
        <w:rPr>
          <w:rFonts w:ascii="Arial" w:hAnsi="Arial" w:cs="Arial"/>
        </w:rPr>
        <w:t xml:space="preserve">Sounds fancy, but these aren’t necessarily ‘unique’ areas of teaching research to UMich. Instead </w:t>
      </w:r>
      <w:r w:rsidR="00BC5D63" w:rsidRPr="00D34615">
        <w:rPr>
          <w:rFonts w:ascii="Arial" w:hAnsi="Arial" w:cs="Arial"/>
        </w:rPr>
        <w:t>of just throwing out buzzwords</w:t>
      </w:r>
      <w:r>
        <w:rPr>
          <w:rFonts w:ascii="Arial" w:hAnsi="Arial" w:cs="Arial"/>
        </w:rPr>
        <w:t xml:space="preserve"> vaguely, you can double down on your paragraph with Professor Raed to “show” these qualities instead of just “listing”</w:t>
      </w:r>
      <w:r w:rsidR="00106B36">
        <w:rPr>
          <w:rFonts w:ascii="Arial" w:hAnsi="Arial" w:cs="Arial"/>
        </w:rPr>
        <w:t xml:space="preserve"> them.</w:t>
      </w:r>
      <w:r w:rsidR="00BC5D63" w:rsidRPr="00D34615">
        <w:rPr>
          <w:rFonts w:ascii="Arial" w:hAnsi="Arial" w:cs="Arial"/>
        </w:rPr>
        <w:t xml:space="preserve"> </w:t>
      </w:r>
    </w:p>
  </w:comment>
  <w:comment w:id="3" w:author="Matthew" w:date="2021-01-30T00:10:00Z" w:initials="M">
    <w:p w14:paraId="249FE1EA" w14:textId="77777777" w:rsidR="00AC7B84" w:rsidRDefault="00AC7B84">
      <w:pPr>
        <w:pStyle w:val="CommentText"/>
        <w:rPr>
          <w:rFonts w:ascii="Arial" w:hAnsi="Arial" w:cs="Arial"/>
        </w:rPr>
      </w:pPr>
      <w:r>
        <w:rPr>
          <w:rStyle w:val="CommentReference"/>
        </w:rPr>
        <w:annotationRef/>
      </w:r>
      <w:r>
        <w:rPr>
          <w:rFonts w:ascii="Arial" w:hAnsi="Arial" w:cs="Arial"/>
        </w:rPr>
        <w:t>‘Operations Research’ and ‘Entrepreneurship’ courses on their own are probably offered in other universities as well.</w:t>
      </w:r>
    </w:p>
    <w:p w14:paraId="5FB44628" w14:textId="77777777" w:rsidR="00AC7B84" w:rsidRDefault="00AC7B84">
      <w:pPr>
        <w:pStyle w:val="CommentText"/>
        <w:rPr>
          <w:rFonts w:ascii="Arial" w:hAnsi="Arial" w:cs="Arial"/>
        </w:rPr>
      </w:pPr>
    </w:p>
    <w:p w14:paraId="4D8308B4" w14:textId="77777777" w:rsidR="00AC7B84" w:rsidRDefault="00AC7B84">
      <w:pPr>
        <w:pStyle w:val="CommentText"/>
        <w:rPr>
          <w:rFonts w:ascii="Arial" w:hAnsi="Arial" w:cs="Arial"/>
        </w:rPr>
      </w:pPr>
      <w:r>
        <w:rPr>
          <w:rFonts w:ascii="Arial" w:hAnsi="Arial" w:cs="Arial"/>
        </w:rPr>
        <w:t>What you want to do here is bring up the fact that you will be allowed to take courses outside of your intended School – perhaps a combination unallowed in unis with less flexible curriculums.</w:t>
      </w:r>
    </w:p>
    <w:p w14:paraId="5875A837" w14:textId="77777777" w:rsidR="00AC7B84" w:rsidRDefault="00AC7B84">
      <w:pPr>
        <w:pStyle w:val="CommentText"/>
        <w:rPr>
          <w:rFonts w:ascii="Arial" w:hAnsi="Arial" w:cs="Arial"/>
        </w:rPr>
      </w:pPr>
    </w:p>
    <w:p w14:paraId="3370EA4F" w14:textId="3B6EC690" w:rsidR="00AC7B84" w:rsidRPr="00AC7B84" w:rsidRDefault="00AC7B84">
      <w:pPr>
        <w:pStyle w:val="CommentText"/>
        <w:rPr>
          <w:rFonts w:ascii="Arial" w:hAnsi="Arial" w:cs="Arial"/>
        </w:rPr>
      </w:pPr>
      <w:r>
        <w:rPr>
          <w:rFonts w:ascii="Arial" w:hAnsi="Arial" w:cs="Arial"/>
        </w:rPr>
        <w:t>Here would also be a good space to expand on how the “business side of things” will help you achieve your goal.</w:t>
      </w:r>
    </w:p>
  </w:comment>
  <w:comment w:id="4" w:author="Matthew" w:date="2021-01-30T00:16:00Z" w:initials="M">
    <w:p w14:paraId="756AEEF0" w14:textId="77777777" w:rsidR="00AC7B84" w:rsidRDefault="00AC7B84">
      <w:pPr>
        <w:pStyle w:val="CommentText"/>
        <w:rPr>
          <w:rFonts w:ascii="Arial" w:hAnsi="Arial" w:cs="Arial"/>
        </w:rPr>
      </w:pPr>
      <w:r>
        <w:rPr>
          <w:rStyle w:val="CommentReference"/>
        </w:rPr>
        <w:annotationRef/>
      </w:r>
      <w:r>
        <w:rPr>
          <w:rFonts w:ascii="Arial" w:hAnsi="Arial" w:cs="Arial"/>
        </w:rPr>
        <w:t>This one-liner is very dangerous as you’re trying to show the admissions officers that you don’t know exactly what you’re talking about.</w:t>
      </w:r>
    </w:p>
    <w:p w14:paraId="512E353B" w14:textId="77777777" w:rsidR="00AC7B84" w:rsidRDefault="00AC7B84">
      <w:pPr>
        <w:pStyle w:val="CommentText"/>
        <w:rPr>
          <w:rFonts w:ascii="Arial" w:hAnsi="Arial" w:cs="Arial"/>
        </w:rPr>
      </w:pPr>
    </w:p>
    <w:p w14:paraId="51738E66" w14:textId="59B882DA" w:rsidR="00AC7B84" w:rsidRPr="00AC7B84" w:rsidRDefault="00AC7B84">
      <w:pPr>
        <w:pStyle w:val="CommentText"/>
        <w:rPr>
          <w:rFonts w:ascii="Arial" w:hAnsi="Arial" w:cs="Arial"/>
        </w:rPr>
      </w:pPr>
      <w:r>
        <w:rPr>
          <w:rFonts w:ascii="Arial" w:hAnsi="Arial" w:cs="Arial"/>
        </w:rPr>
        <w:t>You</w:t>
      </w:r>
      <w:r w:rsidR="00A51D98">
        <w:rPr>
          <w:rFonts w:ascii="Arial" w:hAnsi="Arial" w:cs="Arial"/>
        </w:rPr>
        <w:t xml:space="preserve"> don’t have to describe what the Lab is about, but rather integrate the research that you’ll be doing here with your end goal of the poultry biz ops. What exactly is this “cutting-edge” technology that yo’re talking about?</w:t>
      </w:r>
    </w:p>
  </w:comment>
  <w:comment w:id="5" w:author="Matthew" w:date="2021-01-30T00:21:00Z" w:initials="M">
    <w:p w14:paraId="5D755445" w14:textId="77777777" w:rsidR="00A51D98" w:rsidRDefault="00A51D98">
      <w:pPr>
        <w:pStyle w:val="CommentText"/>
        <w:rPr>
          <w:rFonts w:ascii="Arial" w:hAnsi="Arial" w:cs="Arial"/>
        </w:rPr>
      </w:pPr>
      <w:r>
        <w:rPr>
          <w:rStyle w:val="CommentReference"/>
        </w:rPr>
        <w:annotationRef/>
      </w:r>
      <w:r>
        <w:rPr>
          <w:rFonts w:ascii="Arial" w:hAnsi="Arial" w:cs="Arial"/>
        </w:rPr>
        <w:t>Throughout the whole piece, you haven’t really touched upon the specifics of how good of a “collaborator/team worker” that you are – a crucial trait people of your major should possess.</w:t>
      </w:r>
    </w:p>
    <w:p w14:paraId="36112554" w14:textId="77777777" w:rsidR="00A51D98" w:rsidRDefault="00A51D98">
      <w:pPr>
        <w:pStyle w:val="CommentText"/>
        <w:rPr>
          <w:rFonts w:ascii="Arial" w:hAnsi="Arial" w:cs="Arial"/>
        </w:rPr>
      </w:pPr>
    </w:p>
    <w:p w14:paraId="1C50FD9D" w14:textId="42821CB1" w:rsidR="00A51D98" w:rsidRPr="00A51D98" w:rsidRDefault="00A51D98">
      <w:pPr>
        <w:pStyle w:val="CommentText"/>
        <w:rPr>
          <w:rFonts w:ascii="Arial" w:hAnsi="Arial" w:cs="Arial"/>
        </w:rPr>
      </w:pPr>
      <w:r>
        <w:rPr>
          <w:rFonts w:ascii="Arial" w:hAnsi="Arial" w:cs="Arial"/>
        </w:rPr>
        <w:t>Now’s a good time to “show” how UMich’s curriculum supports in this regard (e.g. tech competitions, start-up pitches,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C0398E" w15:done="0"/>
  <w15:commentEx w15:paraId="787C0DE1" w15:done="0"/>
  <w15:commentEx w15:paraId="3370EA4F" w15:done="0"/>
  <w15:commentEx w15:paraId="51738E66" w15:done="0"/>
  <w15:commentEx w15:paraId="1C50FD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F213B" w16cex:dateUtc="2021-01-29T16:05:00Z"/>
  <w16cex:commentExtensible w16cex:durableId="23BF1EFF" w16cex:dateUtc="2021-01-29T15:55:00Z"/>
  <w16cex:commentExtensible w16cex:durableId="23BF2280" w16cex:dateUtc="2021-01-29T16:10:00Z"/>
  <w16cex:commentExtensible w16cex:durableId="23BF23CD" w16cex:dateUtc="2021-01-29T16:16:00Z"/>
  <w16cex:commentExtensible w16cex:durableId="23BF24FE" w16cex:dateUtc="2021-01-29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C0398E" w16cid:durableId="23BF213B"/>
  <w16cid:commentId w16cid:paraId="787C0DE1" w16cid:durableId="23BF1EFF"/>
  <w16cid:commentId w16cid:paraId="3370EA4F" w16cid:durableId="23BF2280"/>
  <w16cid:commentId w16cid:paraId="51738E66" w16cid:durableId="23BF23CD"/>
  <w16cid:commentId w16cid:paraId="1C50FD9D" w16cid:durableId="23BF24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E5CAB" w14:textId="77777777" w:rsidR="00AB7908" w:rsidRDefault="00AB7908">
      <w:r>
        <w:separator/>
      </w:r>
    </w:p>
  </w:endnote>
  <w:endnote w:type="continuationSeparator" w:id="0">
    <w:p w14:paraId="7D4EEF71" w14:textId="77777777" w:rsidR="00AB7908" w:rsidRDefault="00AB7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A57DA" w14:textId="77777777" w:rsidR="00AA0D0C" w:rsidRDefault="00AA0D0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C6A58" w14:textId="77777777" w:rsidR="00AB7908" w:rsidRDefault="00AB7908">
      <w:r>
        <w:separator/>
      </w:r>
    </w:p>
  </w:footnote>
  <w:footnote w:type="continuationSeparator" w:id="0">
    <w:p w14:paraId="2C7E2A7E" w14:textId="77777777" w:rsidR="00AB7908" w:rsidRDefault="00AB7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DABB2" w14:textId="77777777" w:rsidR="00AA0D0C" w:rsidRDefault="00AA0D0C">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D0C"/>
    <w:rsid w:val="00106B36"/>
    <w:rsid w:val="001829C4"/>
    <w:rsid w:val="00331C75"/>
    <w:rsid w:val="00465D13"/>
    <w:rsid w:val="006276D9"/>
    <w:rsid w:val="008272EE"/>
    <w:rsid w:val="009C119C"/>
    <w:rsid w:val="00A32007"/>
    <w:rsid w:val="00A51D98"/>
    <w:rsid w:val="00AA0D0C"/>
    <w:rsid w:val="00AB7908"/>
    <w:rsid w:val="00AC7B84"/>
    <w:rsid w:val="00BC5D63"/>
    <w:rsid w:val="00D34615"/>
    <w:rsid w:val="00DD4826"/>
    <w:rsid w:val="00DD7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F183"/>
  <w15:docId w15:val="{F68217F9-39CA-1D49-9A6A-18B3B3E9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rPr>
      <w:rFonts w:ascii="Helvetica" w:hAnsi="Helvetica" w:cs="Arial Unicode MS"/>
      <w:color w:val="000000"/>
      <w:sz w:val="22"/>
      <w:szCs w:val="22"/>
      <w:u w:color="000000"/>
    </w:rPr>
  </w:style>
  <w:style w:type="character" w:styleId="CommentReference">
    <w:name w:val="annotation reference"/>
    <w:basedOn w:val="DefaultParagraphFont"/>
    <w:uiPriority w:val="99"/>
    <w:semiHidden/>
    <w:unhideWhenUsed/>
    <w:rsid w:val="00BC5D63"/>
    <w:rPr>
      <w:sz w:val="16"/>
      <w:szCs w:val="16"/>
    </w:rPr>
  </w:style>
  <w:style w:type="paragraph" w:styleId="CommentText">
    <w:name w:val="annotation text"/>
    <w:basedOn w:val="Normal"/>
    <w:link w:val="CommentTextChar"/>
    <w:uiPriority w:val="99"/>
    <w:semiHidden/>
    <w:unhideWhenUsed/>
    <w:rsid w:val="00BC5D63"/>
    <w:rPr>
      <w:sz w:val="20"/>
      <w:szCs w:val="20"/>
    </w:rPr>
  </w:style>
  <w:style w:type="character" w:customStyle="1" w:styleId="CommentTextChar">
    <w:name w:val="Comment Text Char"/>
    <w:basedOn w:val="DefaultParagraphFont"/>
    <w:link w:val="CommentText"/>
    <w:uiPriority w:val="99"/>
    <w:semiHidden/>
    <w:rsid w:val="00BC5D63"/>
  </w:style>
  <w:style w:type="paragraph" w:styleId="CommentSubject">
    <w:name w:val="annotation subject"/>
    <w:basedOn w:val="CommentText"/>
    <w:next w:val="CommentText"/>
    <w:link w:val="CommentSubjectChar"/>
    <w:uiPriority w:val="99"/>
    <w:semiHidden/>
    <w:unhideWhenUsed/>
    <w:rsid w:val="00BC5D63"/>
    <w:rPr>
      <w:b/>
      <w:bCs/>
    </w:rPr>
  </w:style>
  <w:style w:type="character" w:customStyle="1" w:styleId="CommentSubjectChar">
    <w:name w:val="Comment Subject Char"/>
    <w:basedOn w:val="CommentTextChar"/>
    <w:link w:val="CommentSubject"/>
    <w:uiPriority w:val="99"/>
    <w:semiHidden/>
    <w:rsid w:val="00BC5D63"/>
    <w:rPr>
      <w:b/>
      <w:bCs/>
    </w:rPr>
  </w:style>
  <w:style w:type="paragraph" w:styleId="Revision">
    <w:name w:val="Revision"/>
    <w:hidden/>
    <w:uiPriority w:val="99"/>
    <w:semiHidden/>
    <w:rsid w:val="00BC5D6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8</cp:revision>
  <dcterms:created xsi:type="dcterms:W3CDTF">2021-01-26T11:15:00Z</dcterms:created>
  <dcterms:modified xsi:type="dcterms:W3CDTF">2021-01-29T16:40:00Z</dcterms:modified>
</cp:coreProperties>
</file>