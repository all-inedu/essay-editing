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7441A" w14:textId="77777777" w:rsidR="00620F50" w:rsidRDefault="00620F50" w:rsidP="00C477A5">
      <w:pPr>
        <w:spacing w:before="240" w:after="240"/>
        <w:jc w:val="both"/>
        <w:rPr>
          <w:rStyle w:val="Strong"/>
        </w:rPr>
      </w:pPr>
      <w:r>
        <w:rPr>
          <w:rStyle w:val="Strong"/>
        </w:rPr>
        <w:t>What have you done to make your school or community a better place?</w:t>
      </w:r>
    </w:p>
    <w:p w14:paraId="0F1C7011" w14:textId="77777777" w:rsidR="00C477A5" w:rsidRPr="00C477A5" w:rsidRDefault="00C477A5" w:rsidP="00C477A5">
      <w:pPr>
        <w:spacing w:before="240" w:after="240"/>
        <w:jc w:val="both"/>
        <w:rPr>
          <w:rFonts w:ascii="Times" w:hAnsi="Times" w:cs="Times New Roman"/>
          <w:sz w:val="20"/>
          <w:szCs w:val="20"/>
        </w:rPr>
      </w:pPr>
      <w:commentRangeStart w:id="0"/>
      <w:r w:rsidRPr="00C477A5">
        <w:rPr>
          <w:rFonts w:ascii="Arial" w:hAnsi="Arial" w:cs="Arial"/>
          <w:color w:val="000000"/>
          <w:sz w:val="22"/>
          <w:szCs w:val="22"/>
        </w:rPr>
        <w:t xml:space="preserve">In grade 11, I moved to a new city and enrolled in an International Baccalaureate Diploma Program. One evening, I went to see a friend who was one grade above me and we talked about </w:t>
      </w:r>
      <w:ins w:id="1" w:author="San" w:date="2019-11-01T10:01:00Z">
        <w:r w:rsidR="008F5708">
          <w:rPr>
            <w:rFonts w:ascii="Arial" w:hAnsi="Arial" w:cs="Arial"/>
            <w:color w:val="000000"/>
            <w:sz w:val="22"/>
            <w:szCs w:val="22"/>
          </w:rPr>
          <w:t xml:space="preserve">the </w:t>
        </w:r>
      </w:ins>
      <w:r w:rsidRPr="00C477A5">
        <w:rPr>
          <w:rFonts w:ascii="Arial" w:hAnsi="Arial" w:cs="Arial"/>
          <w:color w:val="000000"/>
          <w:sz w:val="22"/>
          <w:szCs w:val="22"/>
        </w:rPr>
        <w:t>subjects offered by the school. He asked me what subjects I chose, so I started listing out some. But as soon as I said Computer Science, he interrupted and suggested me to choose something else. I only realized what he meant 3 months into the course. The teacher was new and the unstructured nature of the course required us to aggressively self-study. School started at the end of July, and in October, we had to start working on our projects to code an application. </w:t>
      </w:r>
    </w:p>
    <w:p w14:paraId="5103EEC0" w14:textId="77777777" w:rsidR="00C477A5" w:rsidRPr="00C477A5" w:rsidRDefault="00C477A5" w:rsidP="00C477A5">
      <w:pPr>
        <w:spacing w:before="240" w:after="240"/>
        <w:jc w:val="both"/>
        <w:rPr>
          <w:rFonts w:ascii="Times" w:hAnsi="Times" w:cs="Times New Roman"/>
          <w:sz w:val="20"/>
          <w:szCs w:val="20"/>
        </w:rPr>
      </w:pPr>
      <w:r w:rsidRPr="00C477A5">
        <w:rPr>
          <w:rFonts w:ascii="Arial" w:hAnsi="Arial" w:cs="Arial"/>
          <w:color w:val="000000"/>
          <w:sz w:val="22"/>
          <w:szCs w:val="22"/>
        </w:rPr>
        <w:t>By September 2018, I realized that no one in the class knew how to code except me. There was a vacuum created by the curriculum pace and the unfamiliarity of the class with the self-study structure of the course. I empathized with my classmates’ confusion; learning coding can be intimidating because it is convoluted and filled with jargon. I knew this because I was there once. I wanted to help, but I did not know how to propagate my knowledge to large number of students. </w:t>
      </w:r>
      <w:commentRangeEnd w:id="0"/>
      <w:r w:rsidR="008F5708">
        <w:rPr>
          <w:rStyle w:val="CommentReference"/>
        </w:rPr>
        <w:commentReference w:id="0"/>
      </w:r>
    </w:p>
    <w:p w14:paraId="1EEB2CE5" w14:textId="77777777" w:rsidR="00C477A5" w:rsidRPr="00C477A5" w:rsidRDefault="00C477A5" w:rsidP="00C477A5">
      <w:pPr>
        <w:spacing w:before="240" w:after="240"/>
        <w:jc w:val="both"/>
        <w:rPr>
          <w:rFonts w:ascii="Times" w:hAnsi="Times" w:cs="Times New Roman"/>
          <w:sz w:val="20"/>
          <w:szCs w:val="20"/>
        </w:rPr>
      </w:pPr>
      <w:r w:rsidRPr="00C477A5">
        <w:rPr>
          <w:rFonts w:ascii="Arial" w:hAnsi="Arial" w:cs="Arial"/>
          <w:color w:val="000000"/>
          <w:sz w:val="22"/>
          <w:szCs w:val="22"/>
        </w:rPr>
        <w:t xml:space="preserve">February the following year, having been attending an engineering club my close friend created, the obvious struck me; “I should start a coding club!” It was an epiphany. I asked him to help me with managing it. This was a tedious work that I was afraid I would not have the time to handle, which was confirmed by several teachers’ discouragement. </w:t>
      </w:r>
      <w:bookmarkStart w:id="2" w:name="_GoBack"/>
      <w:bookmarkEnd w:id="2"/>
      <w:r w:rsidRPr="00C477A5">
        <w:rPr>
          <w:rFonts w:ascii="Arial" w:hAnsi="Arial" w:cs="Arial"/>
          <w:color w:val="000000"/>
          <w:sz w:val="22"/>
          <w:szCs w:val="22"/>
        </w:rPr>
        <w:t xml:space="preserve">Nevertheless, </w:t>
      </w:r>
      <w:commentRangeStart w:id="3"/>
      <w:r w:rsidRPr="00C477A5">
        <w:rPr>
          <w:rFonts w:ascii="Arial" w:hAnsi="Arial" w:cs="Arial"/>
          <w:color w:val="000000"/>
          <w:sz w:val="22"/>
          <w:szCs w:val="22"/>
        </w:rPr>
        <w:t>I trudged on</w:t>
      </w:r>
      <w:commentRangeEnd w:id="3"/>
      <w:r w:rsidR="008F5708">
        <w:rPr>
          <w:rStyle w:val="CommentReference"/>
        </w:rPr>
        <w:commentReference w:id="3"/>
      </w:r>
      <w:r w:rsidRPr="00C477A5">
        <w:rPr>
          <w:rFonts w:ascii="Arial" w:hAnsi="Arial" w:cs="Arial"/>
          <w:color w:val="000000"/>
          <w:sz w:val="22"/>
          <w:szCs w:val="22"/>
        </w:rPr>
        <w:t xml:space="preserve">. I had the knowledge to help my classmates who were struggling. How could I not help? What better use is there to the knowledge I gained? I put out a survey to gauge the interest, and much to my surprise, several reached out to me and mentioned that they would invest an hour every week in my club. </w:t>
      </w:r>
      <w:commentRangeStart w:id="4"/>
      <w:r w:rsidRPr="00C477A5">
        <w:rPr>
          <w:rFonts w:ascii="Arial" w:hAnsi="Arial" w:cs="Arial"/>
          <w:color w:val="000000"/>
          <w:sz w:val="22"/>
          <w:szCs w:val="22"/>
        </w:rPr>
        <w:t>I finally realized the gravity of the job I undertook, and at the same time I felt fulfilled. I hoped to at least show them that coding was not as hard as it may seem. If I could spark an interest in them, all the time I spent acquiring knowledge and honing my skills, would have real positive value. </w:t>
      </w:r>
      <w:commentRangeEnd w:id="4"/>
      <w:r w:rsidR="008F5708">
        <w:rPr>
          <w:rStyle w:val="CommentReference"/>
        </w:rPr>
        <w:commentReference w:id="4"/>
      </w:r>
    </w:p>
    <w:p w14:paraId="3F260B4F" w14:textId="77777777" w:rsidR="00C477A5" w:rsidRPr="00C477A5" w:rsidRDefault="00C477A5" w:rsidP="00C477A5">
      <w:pPr>
        <w:rPr>
          <w:rFonts w:ascii="Times" w:eastAsia="Times New Roman" w:hAnsi="Times" w:cs="Times New Roman"/>
          <w:sz w:val="20"/>
          <w:szCs w:val="20"/>
        </w:rPr>
      </w:pPr>
    </w:p>
    <w:p w14:paraId="318C9F6E" w14:textId="77777777" w:rsidR="002E6E6F" w:rsidRPr="002E6E6F" w:rsidRDefault="002E6E6F" w:rsidP="002E6E6F">
      <w:pPr>
        <w:rPr>
          <w:rFonts w:ascii="Times" w:eastAsia="Times New Roman" w:hAnsi="Times" w:cs="Times New Roman"/>
          <w:sz w:val="20"/>
          <w:szCs w:val="20"/>
        </w:rPr>
      </w:pPr>
    </w:p>
    <w:p w14:paraId="7ACD0E9B" w14:textId="77777777" w:rsidR="00B647A3" w:rsidRDefault="00B647A3"/>
    <w:sectPr w:rsidR="00B647A3"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1-01T09:51:00Z" w:initials="R">
    <w:p w14:paraId="440103C5" w14:textId="77777777" w:rsidR="008F5708" w:rsidRDefault="008F5708">
      <w:pPr>
        <w:pStyle w:val="CommentText"/>
      </w:pPr>
      <w:r>
        <w:rPr>
          <w:rStyle w:val="CommentReference"/>
        </w:rPr>
        <w:annotationRef/>
      </w:r>
      <w:r>
        <w:t>If possible, try to consolidate these 2 paragraphs into one paragraph. The focus of the article is on how you make the school a better place, so that should take up the bulk of your essay.</w:t>
      </w:r>
    </w:p>
    <w:p w14:paraId="75FA72A8" w14:textId="77777777" w:rsidR="008F5708" w:rsidRDefault="008F5708">
      <w:pPr>
        <w:pStyle w:val="CommentText"/>
      </w:pPr>
    </w:p>
    <w:p w14:paraId="240D8BEC" w14:textId="77777777" w:rsidR="008F5708" w:rsidRDefault="008F5708">
      <w:pPr>
        <w:pStyle w:val="CommentText"/>
      </w:pPr>
      <w:r>
        <w:t>Think about how you could draw the reader in using your first paragraph as well. “Don’t select Computer Science!” my friend remarked. I stubbornly…</w:t>
      </w:r>
    </w:p>
    <w:p w14:paraId="36BD9DFF" w14:textId="77777777" w:rsidR="008F5708" w:rsidRDefault="008F5708">
      <w:pPr>
        <w:pStyle w:val="CommentText"/>
      </w:pPr>
    </w:p>
    <w:p w14:paraId="43E6E1F7" w14:textId="77777777" w:rsidR="008F5708" w:rsidRDefault="008F5708">
      <w:pPr>
        <w:pStyle w:val="CommentText"/>
      </w:pPr>
    </w:p>
    <w:p w14:paraId="0B7790AF" w14:textId="77777777" w:rsidR="008F5708" w:rsidRDefault="008F5708">
      <w:pPr>
        <w:pStyle w:val="CommentText"/>
      </w:pPr>
      <w:r>
        <w:t>Other than setting up the coding club because you could help your friends who were struggling, what else did you do to make the coding club a fun and engaging club?</w:t>
      </w:r>
    </w:p>
    <w:p w14:paraId="04F635C9" w14:textId="77777777" w:rsidR="008F5708" w:rsidRDefault="008F5708">
      <w:pPr>
        <w:pStyle w:val="CommentText"/>
      </w:pPr>
    </w:p>
    <w:p w14:paraId="747A19F0" w14:textId="77777777" w:rsidR="008F5708" w:rsidRDefault="008F5708">
      <w:pPr>
        <w:pStyle w:val="CommentText"/>
      </w:pPr>
      <w:r>
        <w:t>Did the students who participate in coding club win any prizes or awards? Did their grades improve? What is the rough percentage of students who started to like coding after the club was set up?</w:t>
      </w:r>
    </w:p>
  </w:comment>
  <w:comment w:id="3" w:author="San" w:date="2019-11-01T09:57:00Z" w:initials="R">
    <w:p w14:paraId="0B41F5B1" w14:textId="77777777" w:rsidR="008F5708" w:rsidRDefault="008F5708">
      <w:pPr>
        <w:pStyle w:val="CommentText"/>
      </w:pPr>
      <w:r>
        <w:rPr>
          <w:rStyle w:val="CommentReference"/>
        </w:rPr>
        <w:annotationRef/>
      </w:r>
      <w:r>
        <w:t>What were the things you had to give up in order to pursue the running of the club? Did it take a toll on your results, or was your results still as good?</w:t>
      </w:r>
    </w:p>
  </w:comment>
  <w:comment w:id="4" w:author="San" w:date="2019-11-01T09:59:00Z" w:initials="R">
    <w:p w14:paraId="3DF99BA3" w14:textId="77777777" w:rsidR="00433C76" w:rsidRDefault="008F5708">
      <w:pPr>
        <w:pStyle w:val="CommentText"/>
      </w:pPr>
      <w:r>
        <w:rPr>
          <w:rStyle w:val="CommentReference"/>
        </w:rPr>
        <w:annotationRef/>
      </w:r>
      <w:r w:rsidR="00433C76">
        <w:t xml:space="preserve">It’s cool that you set up a new club, but you must make the reader feel as excited as you at that time. </w:t>
      </w:r>
    </w:p>
    <w:p w14:paraId="7C7B312F" w14:textId="2BD491A2" w:rsidR="008F5708" w:rsidRDefault="008F5708">
      <w:pPr>
        <w:pStyle w:val="CommentText"/>
      </w:pPr>
      <w:r>
        <w:t>The reader would want to know how well the club is after you set it up. Dedicate a few sentences to describe how well the club got after you set it up, and how this club is now a permanent fixture in the school.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A19F0" w15:done="0"/>
  <w15:commentEx w15:paraId="0B41F5B1" w15:done="0"/>
  <w15:commentEx w15:paraId="7C7B31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E6F"/>
    <w:rsid w:val="00014F81"/>
    <w:rsid w:val="002E6E6F"/>
    <w:rsid w:val="00433C76"/>
    <w:rsid w:val="00620F50"/>
    <w:rsid w:val="008F5708"/>
    <w:rsid w:val="00A40108"/>
    <w:rsid w:val="00B647A3"/>
    <w:rsid w:val="00C47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37F47"/>
  <w14:defaultImageDpi w14:val="300"/>
  <w15:docId w15:val="{D9933DC9-8012-4B1E-96CE-EDAAD8C7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6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620F50"/>
    <w:rPr>
      <w:b/>
      <w:bCs/>
    </w:rPr>
  </w:style>
  <w:style w:type="character" w:styleId="CommentReference">
    <w:name w:val="annotation reference"/>
    <w:basedOn w:val="DefaultParagraphFont"/>
    <w:uiPriority w:val="99"/>
    <w:semiHidden/>
    <w:unhideWhenUsed/>
    <w:rsid w:val="008F5708"/>
    <w:rPr>
      <w:sz w:val="16"/>
      <w:szCs w:val="16"/>
    </w:rPr>
  </w:style>
  <w:style w:type="paragraph" w:styleId="CommentText">
    <w:name w:val="annotation text"/>
    <w:basedOn w:val="Normal"/>
    <w:link w:val="CommentTextChar"/>
    <w:uiPriority w:val="99"/>
    <w:semiHidden/>
    <w:unhideWhenUsed/>
    <w:rsid w:val="008F5708"/>
    <w:rPr>
      <w:sz w:val="20"/>
      <w:szCs w:val="20"/>
    </w:rPr>
  </w:style>
  <w:style w:type="character" w:customStyle="1" w:styleId="CommentTextChar">
    <w:name w:val="Comment Text Char"/>
    <w:basedOn w:val="DefaultParagraphFont"/>
    <w:link w:val="CommentText"/>
    <w:uiPriority w:val="99"/>
    <w:semiHidden/>
    <w:rsid w:val="008F5708"/>
    <w:rPr>
      <w:sz w:val="20"/>
      <w:szCs w:val="20"/>
    </w:rPr>
  </w:style>
  <w:style w:type="paragraph" w:styleId="CommentSubject">
    <w:name w:val="annotation subject"/>
    <w:basedOn w:val="CommentText"/>
    <w:next w:val="CommentText"/>
    <w:link w:val="CommentSubjectChar"/>
    <w:uiPriority w:val="99"/>
    <w:semiHidden/>
    <w:unhideWhenUsed/>
    <w:rsid w:val="008F5708"/>
    <w:rPr>
      <w:b/>
      <w:bCs/>
    </w:rPr>
  </w:style>
  <w:style w:type="character" w:customStyle="1" w:styleId="CommentSubjectChar">
    <w:name w:val="Comment Subject Char"/>
    <w:basedOn w:val="CommentTextChar"/>
    <w:link w:val="CommentSubject"/>
    <w:uiPriority w:val="99"/>
    <w:semiHidden/>
    <w:rsid w:val="008F5708"/>
    <w:rPr>
      <w:b/>
      <w:bCs/>
      <w:sz w:val="20"/>
      <w:szCs w:val="20"/>
    </w:rPr>
  </w:style>
  <w:style w:type="paragraph" w:styleId="BalloonText">
    <w:name w:val="Balloon Text"/>
    <w:basedOn w:val="Normal"/>
    <w:link w:val="BalloonTextChar"/>
    <w:uiPriority w:val="99"/>
    <w:semiHidden/>
    <w:unhideWhenUsed/>
    <w:rsid w:val="008F57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178473">
      <w:bodyDiv w:val="1"/>
      <w:marLeft w:val="0"/>
      <w:marRight w:val="0"/>
      <w:marTop w:val="0"/>
      <w:marBottom w:val="0"/>
      <w:divBdr>
        <w:top w:val="none" w:sz="0" w:space="0" w:color="auto"/>
        <w:left w:val="none" w:sz="0" w:space="0" w:color="auto"/>
        <w:bottom w:val="none" w:sz="0" w:space="0" w:color="auto"/>
        <w:right w:val="none" w:sz="0" w:space="0" w:color="auto"/>
      </w:divBdr>
    </w:div>
    <w:div w:id="2044742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San</cp:lastModifiedBy>
  <cp:revision>4</cp:revision>
  <dcterms:created xsi:type="dcterms:W3CDTF">2019-11-01T14:09:00Z</dcterms:created>
  <dcterms:modified xsi:type="dcterms:W3CDTF">2019-11-01T14:11:00Z</dcterms:modified>
</cp:coreProperties>
</file>