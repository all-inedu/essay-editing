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4E4E" w14:textId="77777777" w:rsidR="00A319E4" w:rsidRPr="00A319E4" w:rsidRDefault="00A319E4" w:rsidP="00A319E4">
      <w:pPr>
        <w:rPr>
          <w:rFonts w:ascii="Times New Roman" w:eastAsia="Times New Roman" w:hAnsi="Times New Roman" w:cs="Times New Roman"/>
          <w:lang w:val="en-ID"/>
        </w:rPr>
      </w:pPr>
      <w:r w:rsidRPr="00A319E4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  <w:lang w:val="en-ID"/>
        </w:rPr>
        <w:t>What is it about Yale that has led you to apply? (125 words or fewer)</w:t>
      </w:r>
      <w:r w:rsidRPr="00A319E4">
        <w:rPr>
          <w:rFonts w:ascii="Roboto" w:eastAsia="Times New Roman" w:hAnsi="Roboto" w:cs="Times New Roman"/>
          <w:b/>
          <w:bCs/>
          <w:color w:val="E00029"/>
          <w:sz w:val="21"/>
          <w:szCs w:val="21"/>
          <w:shd w:val="clear" w:color="auto" w:fill="FFFFFF"/>
          <w:lang w:val="en-ID"/>
        </w:rPr>
        <w:t>*</w:t>
      </w:r>
    </w:p>
    <w:p w14:paraId="1A7AE845" w14:textId="77777777" w:rsidR="00A319E4" w:rsidRPr="00A319E4" w:rsidRDefault="00A319E4" w:rsidP="00A319E4">
      <w:pPr>
        <w:rPr>
          <w:rFonts w:ascii="Times New Roman" w:eastAsia="Times New Roman" w:hAnsi="Times New Roman" w:cs="Times New Roman"/>
          <w:lang w:val="en-ID"/>
        </w:rPr>
      </w:pPr>
    </w:p>
    <w:p w14:paraId="782D620D" w14:textId="53E6A55F" w:rsidR="00A319E4" w:rsidRPr="00A319E4" w:rsidRDefault="002A2303" w:rsidP="00A319E4">
      <w:pPr>
        <w:rPr>
          <w:rFonts w:ascii="Times New Roman" w:eastAsia="Times New Roman" w:hAnsi="Times New Roman" w:cs="Times New Roman"/>
          <w:lang w:val="en-ID"/>
        </w:rPr>
      </w:pPr>
      <w:ins w:id="0" w:author="Matthew" w:date="2020-12-30T21:48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It is </w:t>
        </w:r>
      </w:ins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Yale’s strong take on mentorship. Having experienced being </w:t>
      </w:r>
      <w:del w:id="1" w:author="Matthew" w:date="2020-12-30T21:59:00Z">
        <w:r w:rsidR="00A319E4" w:rsidRPr="00A319E4" w:rsidDel="001178F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both </w:delText>
        </w:r>
      </w:del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a minority and majority in different cultures, I am intrigued to join the Yale Genocide Studies program under Professor David </w:t>
      </w:r>
      <w:proofErr w:type="spellStart"/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Simonsto</w:t>
      </w:r>
      <w:proofErr w:type="spellEnd"/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 </w:t>
      </w:r>
      <w:ins w:id="2" w:author="Matthew" w:date="2020-12-30T21:42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t</w:t>
        </w:r>
      </w:ins>
      <w:ins w:id="3" w:author="Matthew" w:date="2020-12-30T21:43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o </w:t>
        </w:r>
      </w:ins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learn the impact of minorities in different religions </w:t>
      </w:r>
      <w:del w:id="4" w:author="Matthew" w:date="2020-12-30T21:46:00Z">
        <w:r w:rsidR="00A319E4" w:rsidRPr="00A319E4" w:rsidDel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in </w:delText>
        </w:r>
      </w:del>
      <w:ins w:id="5" w:author="Matthew" w:date="2020-12-30T21:46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through</w:t>
        </w:r>
        <w:r w:rsidRPr="00A319E4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 </w:t>
        </w:r>
      </w:ins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a historical context. Growing up in a society where </w:t>
      </w:r>
      <w:commentRangeStart w:id="6"/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wealth disparity is a norm</w:t>
      </w:r>
      <w:commentRangeEnd w:id="6"/>
      <w:r w:rsidR="001178F1">
        <w:rPr>
          <w:rStyle w:val="CommentReference"/>
        </w:rPr>
        <w:commentReference w:id="6"/>
      </w:r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, </w:t>
      </w:r>
      <w:del w:id="7" w:author="Matthew" w:date="2020-12-30T21:47:00Z">
        <w:r w:rsidR="00A319E4" w:rsidRPr="00A319E4" w:rsidDel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I am inquisitive to investigate how the religious system integrated into this culture plays a role. Hence, </w:delText>
        </w:r>
      </w:del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I </w:t>
      </w:r>
      <w:ins w:id="8" w:author="Matthew" w:date="2020-12-30T21:59:00Z">
        <w:r w:rsidR="001178F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plan to draw from</w:t>
        </w:r>
      </w:ins>
      <w:del w:id="9" w:author="Matthew" w:date="2020-12-30T21:54:00Z">
        <w:r w:rsidR="00A319E4" w:rsidRPr="00A319E4" w:rsidDel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hope to further research</w:delText>
        </w:r>
      </w:del>
      <w:ins w:id="10" w:author="Matthew" w:date="2020-12-30T21:55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 the multiple social sciences perspectives </w:t>
        </w:r>
      </w:ins>
      <w:del w:id="11" w:author="Matthew" w:date="2020-12-30T21:55:00Z">
        <w:r w:rsidR="00A319E4" w:rsidRPr="00A319E4" w:rsidDel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 the Sociology </w:delText>
        </w:r>
      </w:del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of Religion in relation to the social-conflict theory </w:t>
      </w:r>
      <w:ins w:id="12" w:author="Matthew" w:date="2020-12-30T21:43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for</w:t>
        </w:r>
      </w:ins>
      <w:del w:id="13" w:author="Matthew" w:date="2020-12-30T21:43:00Z">
        <w:r w:rsidR="00A319E4" w:rsidRPr="00A319E4" w:rsidDel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in</w:delText>
        </w:r>
      </w:del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 my senior essay. </w:t>
      </w:r>
    </w:p>
    <w:p w14:paraId="00177567" w14:textId="333E6147" w:rsidR="00A319E4" w:rsidRDefault="00A319E4" w:rsidP="00A319E4">
      <w:pPr>
        <w:rPr>
          <w:ins w:id="14" w:author="Matthew" w:date="2020-12-30T21:57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</w:pPr>
      <w:r w:rsidRPr="00A319E4">
        <w:rPr>
          <w:rFonts w:ascii="Times New Roman" w:eastAsia="Times New Roman" w:hAnsi="Times New Roman" w:cs="Times New Roman"/>
          <w:lang w:val="en-ID"/>
        </w:rPr>
        <w:br/>
      </w:r>
      <w:r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Coupled by the residential college system and </w:t>
      </w:r>
      <w:del w:id="15" w:author="Matthew" w:date="2020-12-30T21:47:00Z">
        <w:r w:rsidRPr="00A319E4" w:rsidDel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college seminar</w:delText>
        </w:r>
      </w:del>
      <w:ins w:id="16" w:author="Matthew" w:date="2020-12-30T21:47:00Z">
        <w:r w:rsidR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seminar-style discourses</w:t>
        </w:r>
      </w:ins>
      <w:r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, the </w:t>
      </w:r>
      <w:del w:id="17" w:author="Matthew" w:date="2020-12-30T21:44:00Z">
        <w:r w:rsidRPr="00A319E4" w:rsidDel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college </w:delText>
        </w:r>
      </w:del>
      <w:r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community will allow me to work closely with potential mentors and mentees to evaluate Marx’s critical argument on </w:t>
      </w:r>
      <w:proofErr w:type="gramStart"/>
      <w:r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whether or not</w:t>
      </w:r>
      <w:proofErr w:type="gramEnd"/>
      <w:r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 “</w:t>
      </w:r>
      <w:r w:rsidRPr="00A319E4">
        <w:rPr>
          <w:rFonts w:ascii="Roboto" w:eastAsia="Times New Roman" w:hAnsi="Roboto" w:cs="Times New Roman"/>
          <w:i/>
          <w:iCs/>
          <w:color w:val="000000"/>
          <w:sz w:val="21"/>
          <w:szCs w:val="21"/>
          <w:shd w:val="clear" w:color="auto" w:fill="FFFFFF"/>
          <w:lang w:val="en-ID"/>
        </w:rPr>
        <w:t xml:space="preserve">religion is the opiate of the masses”, </w:t>
      </w:r>
      <w:r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further investigating the claims and counterclaims applicable to today’s society. </w:t>
      </w:r>
    </w:p>
    <w:p w14:paraId="7B26A918" w14:textId="153208CA" w:rsidR="002D741C" w:rsidRDefault="002D741C" w:rsidP="00A319E4">
      <w:pPr>
        <w:rPr>
          <w:ins w:id="18" w:author="Matthew" w:date="2020-12-30T21:57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</w:pPr>
    </w:p>
    <w:p w14:paraId="3B87E5A8" w14:textId="67822151" w:rsidR="002D741C" w:rsidRDefault="002D741C" w:rsidP="00A319E4">
      <w:pPr>
        <w:rPr>
          <w:ins w:id="19" w:author="Matthew" w:date="2020-12-30T21:57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</w:pPr>
    </w:p>
    <w:p w14:paraId="0644FE9D" w14:textId="1FE88CE0" w:rsidR="002D741C" w:rsidRDefault="002D741C" w:rsidP="00A319E4">
      <w:pPr>
        <w:rPr>
          <w:ins w:id="20" w:author="Matthew" w:date="2020-12-30T21:57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</w:pPr>
    </w:p>
    <w:p w14:paraId="37713DEC" w14:textId="0E616AB1" w:rsidR="002D741C" w:rsidRDefault="002D741C" w:rsidP="00A319E4">
      <w:pPr>
        <w:rPr>
          <w:ins w:id="21" w:author="Matthew" w:date="2020-12-30T21:57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</w:pPr>
    </w:p>
    <w:p w14:paraId="4A46C79D" w14:textId="3A89E0D0" w:rsidR="002D741C" w:rsidRDefault="002D741C" w:rsidP="00A319E4">
      <w:pPr>
        <w:rPr>
          <w:ins w:id="22" w:author="Matthew" w:date="2020-12-30T21:57:00Z"/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lang w:val="en-ID"/>
        </w:rPr>
      </w:pPr>
      <w:ins w:id="23" w:author="Matthew" w:date="2020-12-30T21:57:00Z">
        <w:r>
          <w:rPr>
            <w:rFonts w:ascii="Times New Roman" w:eastAsia="Times New Roman" w:hAnsi="Times New Roman" w:cs="Times New Roman"/>
            <w:i/>
            <w:iCs/>
            <w:color w:val="000000"/>
            <w:sz w:val="21"/>
            <w:szCs w:val="21"/>
            <w:shd w:val="clear" w:color="auto" w:fill="FFFFFF"/>
            <w:lang w:val="en-ID"/>
          </w:rPr>
          <w:t>Hi Raisa!</w:t>
        </w:r>
      </w:ins>
    </w:p>
    <w:p w14:paraId="56826600" w14:textId="638FF10E" w:rsidR="002D741C" w:rsidRDefault="002D741C" w:rsidP="00A319E4">
      <w:pPr>
        <w:rPr>
          <w:ins w:id="24" w:author="Matthew" w:date="2020-12-30T21:57:00Z"/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lang w:val="en-ID"/>
        </w:rPr>
      </w:pPr>
    </w:p>
    <w:p w14:paraId="241F84DF" w14:textId="0F08B803" w:rsidR="002D741C" w:rsidRDefault="002D741C" w:rsidP="00A319E4">
      <w:pPr>
        <w:rPr>
          <w:ins w:id="25" w:author="Matthew" w:date="2020-12-30T21:58:00Z"/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lang w:val="en-ID"/>
        </w:rPr>
      </w:pPr>
      <w:ins w:id="26" w:author="Matthew" w:date="2020-12-30T21:57:00Z">
        <w:r>
          <w:rPr>
            <w:rFonts w:ascii="Times New Roman" w:eastAsia="Times New Roman" w:hAnsi="Times New Roman" w:cs="Times New Roman"/>
            <w:i/>
            <w:iCs/>
            <w:color w:val="000000"/>
            <w:sz w:val="21"/>
            <w:szCs w:val="21"/>
            <w:shd w:val="clear" w:color="auto" w:fill="FFFFFF"/>
            <w:lang w:val="en-ID"/>
          </w:rPr>
          <w:t xml:space="preserve">I think taking an academic approach to this prompt is a smart </w:t>
        </w:r>
      </w:ins>
      <w:ins w:id="27" w:author="Matthew" w:date="2020-12-30T22:02:00Z">
        <w:r w:rsidR="00C13ABD">
          <w:rPr>
            <w:rFonts w:ascii="Times New Roman" w:eastAsia="Times New Roman" w:hAnsi="Times New Roman" w:cs="Times New Roman"/>
            <w:i/>
            <w:iCs/>
            <w:color w:val="000000"/>
            <w:sz w:val="21"/>
            <w:szCs w:val="21"/>
            <w:shd w:val="clear" w:color="auto" w:fill="FFFFFF"/>
            <w:lang w:val="en-ID"/>
          </w:rPr>
          <w:t>one</w:t>
        </w:r>
      </w:ins>
      <w:ins w:id="28" w:author="Matthew" w:date="2020-12-30T21:58:00Z">
        <w:r>
          <w:rPr>
            <w:rFonts w:ascii="Times New Roman" w:eastAsia="Times New Roman" w:hAnsi="Times New Roman" w:cs="Times New Roman"/>
            <w:i/>
            <w:iCs/>
            <w:color w:val="000000"/>
            <w:sz w:val="21"/>
            <w:szCs w:val="21"/>
            <w:shd w:val="clear" w:color="auto" w:fill="FFFFFF"/>
            <w:lang w:val="en-ID"/>
          </w:rPr>
          <w:t xml:space="preserve"> given the maximum length of the response. Good job!</w:t>
        </w:r>
      </w:ins>
    </w:p>
    <w:p w14:paraId="58B93E6E" w14:textId="559CE730" w:rsidR="002D741C" w:rsidRDefault="002D741C" w:rsidP="00A319E4">
      <w:pPr>
        <w:rPr>
          <w:ins w:id="29" w:author="Matthew" w:date="2020-12-30T21:58:00Z"/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lang w:val="en-ID"/>
        </w:rPr>
      </w:pPr>
    </w:p>
    <w:p w14:paraId="7F5E057C" w14:textId="533426B0" w:rsidR="002D741C" w:rsidRPr="002D741C" w:rsidRDefault="002D741C" w:rsidP="00A319E4">
      <w:pPr>
        <w:rPr>
          <w:rFonts w:ascii="Times New Roman" w:eastAsia="Times New Roman" w:hAnsi="Times New Roman" w:cs="Times New Roman"/>
          <w:i/>
          <w:iCs/>
          <w:lang w:val="en-ID"/>
          <w:rPrChange w:id="30" w:author="Matthew" w:date="2020-12-30T21:57:00Z">
            <w:rPr>
              <w:rFonts w:ascii="Times New Roman" w:eastAsia="Times New Roman" w:hAnsi="Times New Roman" w:cs="Times New Roman"/>
              <w:lang w:val="en-ID"/>
            </w:rPr>
          </w:rPrChange>
        </w:rPr>
      </w:pPr>
      <w:ins w:id="31" w:author="Matthew" w:date="2020-12-30T21:58:00Z">
        <w:r>
          <w:rPr>
            <w:rFonts w:ascii="Times New Roman" w:eastAsia="Times New Roman" w:hAnsi="Times New Roman" w:cs="Times New Roman"/>
            <w:i/>
            <w:iCs/>
            <w:color w:val="000000"/>
            <w:sz w:val="21"/>
            <w:szCs w:val="21"/>
            <w:shd w:val="clear" w:color="auto" w:fill="FFFFFF"/>
            <w:lang w:val="en-ID"/>
          </w:rPr>
          <w:t>- Matthew</w:t>
        </w:r>
      </w:ins>
    </w:p>
    <w:p w14:paraId="6BF9C52E" w14:textId="77777777" w:rsidR="00FE56C1" w:rsidRDefault="00C13ABD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Matthew" w:date="2020-12-30T22:00:00Z" w:initials="M">
    <w:p w14:paraId="3ED57A12" w14:textId="5EF0CD48" w:rsidR="001178F1" w:rsidRDefault="001178F1">
      <w:pPr>
        <w:pStyle w:val="CommentText"/>
      </w:pPr>
      <w:r>
        <w:rPr>
          <w:rStyle w:val="CommentReference"/>
        </w:rPr>
        <w:annotationRef/>
      </w:r>
      <w:r w:rsidR="00C13ABD">
        <w:rPr>
          <w:noProof/>
        </w:rPr>
        <w:t>I think this refers to e</w:t>
      </w:r>
      <w:r w:rsidR="00C13ABD">
        <w:rPr>
          <w:noProof/>
        </w:rPr>
        <w:t xml:space="preserve">conomics, which is why I changed 'sociology' to </w:t>
      </w:r>
      <w:r w:rsidR="00C13ABD">
        <w:rPr>
          <w:noProof/>
        </w:rPr>
        <w:t xml:space="preserve">'social sciences' </w:t>
      </w:r>
      <w:r w:rsidR="00C13ABD">
        <w:rPr>
          <w:noProof/>
        </w:rPr>
        <w:t>for the con</w:t>
      </w:r>
      <w:r w:rsidR="00C13ABD">
        <w:rPr>
          <w:noProof/>
        </w:rPr>
        <w:t>tinuum of the sentence.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D57A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776F2" w16cex:dateUtc="2020-12-30T1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D57A12" w16cid:durableId="239776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E4"/>
    <w:rsid w:val="000E7BE2"/>
    <w:rsid w:val="001178F1"/>
    <w:rsid w:val="001564FA"/>
    <w:rsid w:val="00171652"/>
    <w:rsid w:val="002A2303"/>
    <w:rsid w:val="002D741C"/>
    <w:rsid w:val="006B23A6"/>
    <w:rsid w:val="00935A1E"/>
    <w:rsid w:val="00A101AB"/>
    <w:rsid w:val="00A319E4"/>
    <w:rsid w:val="00B84682"/>
    <w:rsid w:val="00BC74AE"/>
    <w:rsid w:val="00BE5D70"/>
    <w:rsid w:val="00C1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3E6B"/>
  <w15:chartTrackingRefBased/>
  <w15:docId w15:val="{FABAC6FD-5220-E04B-BCDC-E8113426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9E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ListParagraph">
    <w:name w:val="List Paragraph"/>
    <w:basedOn w:val="Normal"/>
    <w:uiPriority w:val="34"/>
    <w:qFormat/>
    <w:rsid w:val="002D74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8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8F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8F1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1178F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8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8F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Matthew</cp:lastModifiedBy>
  <cp:revision>5</cp:revision>
  <dcterms:created xsi:type="dcterms:W3CDTF">2020-12-29T02:58:00Z</dcterms:created>
  <dcterms:modified xsi:type="dcterms:W3CDTF">2020-12-30T14:02:00Z</dcterms:modified>
</cp:coreProperties>
</file>