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E0F2A" w14:textId="77777777" w:rsidR="008560C1" w:rsidRDefault="008560C1" w:rsidP="00AD2429">
      <w:pPr>
        <w:spacing w:line="360" w:lineRule="auto"/>
        <w:ind w:left="-360"/>
        <w:rPr>
          <w:rStyle w:val="Strong"/>
          <w:rFonts w:ascii="Arial" w:hAnsi="Arial" w:cs="Arial"/>
          <w:b w:val="0"/>
          <w:bCs w:val="0"/>
          <w:color w:val="4B4B4B"/>
          <w:spacing w:val="2"/>
          <w:sz w:val="28"/>
          <w:szCs w:val="28"/>
          <w:u w:val="single"/>
          <w:shd w:val="clear" w:color="auto" w:fill="FAFAFA"/>
        </w:rPr>
      </w:pPr>
    </w:p>
    <w:p w14:paraId="1CA725AD" w14:textId="6CB7E0AA" w:rsidR="00471578" w:rsidRDefault="00471578" w:rsidP="00AD2429">
      <w:pPr>
        <w:spacing w:line="360" w:lineRule="auto"/>
        <w:ind w:left="-360"/>
        <w:rPr>
          <w:rStyle w:val="Strong"/>
          <w:rFonts w:ascii="Arial" w:hAnsi="Arial" w:cs="Arial"/>
          <w:b w:val="0"/>
          <w:bCs w:val="0"/>
          <w:color w:val="000000" w:themeColor="text1"/>
          <w:spacing w:val="2"/>
          <w:sz w:val="28"/>
          <w:szCs w:val="28"/>
          <w:u w:val="single"/>
          <w:shd w:val="clear" w:color="auto" w:fill="FAFAFA"/>
        </w:rPr>
      </w:pPr>
      <w:r>
        <w:rPr>
          <w:rStyle w:val="Strong"/>
          <w:rFonts w:ascii="Arial" w:hAnsi="Arial" w:cs="Arial"/>
          <w:b w:val="0"/>
          <w:bCs w:val="0"/>
          <w:color w:val="000000" w:themeColor="text1"/>
          <w:spacing w:val="2"/>
          <w:sz w:val="28"/>
          <w:szCs w:val="28"/>
          <w:u w:val="single"/>
          <w:shd w:val="clear" w:color="auto" w:fill="FAFAFA"/>
        </w:rPr>
        <w:t>Ravi Common App Draft</w:t>
      </w:r>
    </w:p>
    <w:p w14:paraId="7EADDF86" w14:textId="20C65EC2" w:rsidR="00AD2429" w:rsidRPr="0012035E" w:rsidRDefault="00793C86" w:rsidP="00AD2429">
      <w:pPr>
        <w:spacing w:line="360" w:lineRule="auto"/>
        <w:ind w:left="-360"/>
        <w:rPr>
          <w:rStyle w:val="Strong"/>
          <w:rFonts w:ascii="Arial" w:hAnsi="Arial" w:cs="Arial"/>
          <w:b w:val="0"/>
          <w:bCs w:val="0"/>
          <w:color w:val="000000" w:themeColor="text1"/>
          <w:spacing w:val="2"/>
          <w:sz w:val="24"/>
          <w:szCs w:val="24"/>
          <w:shd w:val="clear" w:color="auto" w:fill="FAFAFA"/>
        </w:rPr>
      </w:pPr>
      <w:r>
        <w:rPr>
          <w:rFonts w:ascii="Arial" w:hAnsi="Arial" w:cs="Arial"/>
          <w:noProof/>
          <w:color w:val="000000" w:themeColor="text1"/>
          <w:spacing w:val="2"/>
          <w:sz w:val="24"/>
          <w:szCs w:val="24"/>
          <w:shd w:val="clear" w:color="auto" w:fill="FAFAFA"/>
        </w:rPr>
        <w:drawing>
          <wp:anchor distT="0" distB="0" distL="114300" distR="114300" simplePos="0" relativeHeight="251658240" behindDoc="1" locked="0" layoutInCell="1" allowOverlap="1" wp14:anchorId="13386FBE" wp14:editId="6CE6B6B2">
            <wp:simplePos x="0" y="0"/>
            <wp:positionH relativeFrom="column">
              <wp:posOffset>352884</wp:posOffset>
            </wp:positionH>
            <wp:positionV relativeFrom="paragraph">
              <wp:posOffset>97551</wp:posOffset>
            </wp:positionV>
            <wp:extent cx="5006340" cy="1171575"/>
            <wp:effectExtent l="0" t="0" r="0" b="0"/>
            <wp:wrapTight wrapText="bothSides">
              <wp:wrapPolygon edited="0">
                <wp:start x="0" y="0"/>
                <wp:lineTo x="0" y="21307"/>
                <wp:lineTo x="21534" y="21307"/>
                <wp:lineTo x="21534" y="0"/>
                <wp:lineTo x="0" y="0"/>
              </wp:wrapPolygon>
            </wp:wrapTight>
            <wp:docPr id="5" name="Picture 5" descr="A picture containing indoor,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knif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6340" cy="1171575"/>
                    </a:xfrm>
                    <a:prstGeom prst="rect">
                      <a:avLst/>
                    </a:prstGeom>
                  </pic:spPr>
                </pic:pic>
              </a:graphicData>
            </a:graphic>
            <wp14:sizeRelH relativeFrom="page">
              <wp14:pctWidth>0</wp14:pctWidth>
            </wp14:sizeRelH>
            <wp14:sizeRelV relativeFrom="page">
              <wp14:pctHeight>0</wp14:pctHeight>
            </wp14:sizeRelV>
          </wp:anchor>
        </w:drawing>
      </w:r>
      <w:r w:rsidR="00471578" w:rsidRPr="00471578">
        <w:rPr>
          <w:rStyle w:val="Strong"/>
          <w:rFonts w:ascii="Arial" w:hAnsi="Arial" w:cs="Arial"/>
          <w:i/>
          <w:iCs/>
          <w:color w:val="000000" w:themeColor="text1"/>
          <w:spacing w:val="2"/>
          <w:sz w:val="24"/>
          <w:szCs w:val="24"/>
          <w:shd w:val="clear" w:color="auto" w:fill="FAFAFA"/>
        </w:rPr>
        <w:t xml:space="preserve"> </w:t>
      </w:r>
    </w:p>
    <w:p w14:paraId="35AB5731" w14:textId="5BBA3F17" w:rsidR="0012035E" w:rsidRDefault="00A736C2" w:rsidP="00903B82">
      <w:pPr>
        <w:spacing w:line="360" w:lineRule="auto"/>
        <w:ind w:left="-360"/>
        <w:rPr>
          <w:rStyle w:val="Strong"/>
          <w:rFonts w:ascii="Arial" w:hAnsi="Arial" w:cs="Arial"/>
          <w:b w:val="0"/>
          <w:bCs w:val="0"/>
          <w:color w:val="000000" w:themeColor="text1"/>
          <w:spacing w:val="2"/>
          <w:sz w:val="24"/>
          <w:szCs w:val="24"/>
          <w:shd w:val="clear" w:color="auto" w:fill="FAFAFA"/>
        </w:rPr>
      </w:pPr>
      <w:r w:rsidRPr="0012035E">
        <w:rPr>
          <w:rStyle w:val="Strong"/>
          <w:rFonts w:ascii="Arial" w:hAnsi="Arial" w:cs="Arial"/>
          <w:b w:val="0"/>
          <w:bCs w:val="0"/>
          <w:color w:val="000000" w:themeColor="text1"/>
          <w:spacing w:val="2"/>
          <w:sz w:val="24"/>
          <w:szCs w:val="24"/>
          <w:shd w:val="clear" w:color="auto" w:fill="FAFAFA"/>
        </w:rPr>
        <w:softHyphen/>
      </w:r>
      <w:r w:rsidRPr="0012035E">
        <w:rPr>
          <w:rStyle w:val="Strong"/>
          <w:rFonts w:ascii="Arial" w:hAnsi="Arial" w:cs="Arial"/>
          <w:b w:val="0"/>
          <w:bCs w:val="0"/>
          <w:color w:val="000000" w:themeColor="text1"/>
          <w:spacing w:val="2"/>
          <w:sz w:val="24"/>
          <w:szCs w:val="24"/>
          <w:shd w:val="clear" w:color="auto" w:fill="FAFAFA"/>
        </w:rPr>
        <w:softHyphen/>
      </w:r>
      <w:r w:rsidRPr="0012035E">
        <w:rPr>
          <w:rStyle w:val="Strong"/>
          <w:rFonts w:ascii="Arial" w:hAnsi="Arial" w:cs="Arial"/>
          <w:b w:val="0"/>
          <w:bCs w:val="0"/>
          <w:color w:val="000000" w:themeColor="text1"/>
          <w:spacing w:val="2"/>
          <w:sz w:val="24"/>
          <w:szCs w:val="24"/>
          <w:shd w:val="clear" w:color="auto" w:fill="FAFAFA"/>
        </w:rPr>
        <w:softHyphen/>
      </w:r>
    </w:p>
    <w:p w14:paraId="102E4DC1" w14:textId="69FBC458" w:rsidR="00471578" w:rsidRDefault="00471578" w:rsidP="00B33E7D">
      <w:pPr>
        <w:spacing w:line="360" w:lineRule="auto"/>
        <w:ind w:left="-360"/>
        <w:rPr>
          <w:rStyle w:val="Strong"/>
          <w:rFonts w:ascii="Arial" w:hAnsi="Arial" w:cs="Arial"/>
          <w:b w:val="0"/>
          <w:bCs w:val="0"/>
          <w:color w:val="000000" w:themeColor="text1"/>
          <w:spacing w:val="2"/>
          <w:sz w:val="24"/>
          <w:szCs w:val="24"/>
          <w:shd w:val="clear" w:color="auto" w:fill="FAFAFA"/>
        </w:rPr>
      </w:pPr>
    </w:p>
    <w:p w14:paraId="08EA672B" w14:textId="77777777" w:rsidR="00793C86" w:rsidRDefault="00793C86" w:rsidP="00793C86">
      <w:pPr>
        <w:spacing w:line="360" w:lineRule="auto"/>
        <w:rPr>
          <w:rStyle w:val="Strong"/>
          <w:rFonts w:ascii="Arial" w:hAnsi="Arial" w:cs="Arial"/>
          <w:b w:val="0"/>
          <w:bCs w:val="0"/>
          <w:color w:val="000000" w:themeColor="text1"/>
          <w:spacing w:val="2"/>
          <w:sz w:val="24"/>
          <w:szCs w:val="24"/>
          <w:shd w:val="clear" w:color="auto" w:fill="FAFAFA"/>
        </w:rPr>
      </w:pPr>
    </w:p>
    <w:p w14:paraId="75ECFE6F" w14:textId="67720C0D" w:rsidR="001E5083" w:rsidRDefault="00793C86" w:rsidP="00B33E7D">
      <w:pPr>
        <w:spacing w:line="360" w:lineRule="auto"/>
        <w:ind w:left="-360"/>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ab/>
      </w:r>
    </w:p>
    <w:p w14:paraId="7881FF31" w14:textId="2E27F430" w:rsidR="00AC76EE" w:rsidRDefault="00855F2C" w:rsidP="00AC76EE">
      <w:pPr>
        <w:spacing w:line="360" w:lineRule="auto"/>
        <w:ind w:left="-360"/>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Version </w:t>
      </w:r>
      <w:r w:rsidR="00AC76EE">
        <w:rPr>
          <w:rStyle w:val="Strong"/>
          <w:rFonts w:ascii="Arial" w:hAnsi="Arial" w:cs="Arial"/>
          <w:b w:val="0"/>
          <w:bCs w:val="0"/>
          <w:color w:val="000000" w:themeColor="text1"/>
          <w:spacing w:val="2"/>
          <w:sz w:val="24"/>
          <w:szCs w:val="24"/>
          <w:shd w:val="clear" w:color="auto" w:fill="FAFAFA"/>
        </w:rPr>
        <w:t>3</w:t>
      </w:r>
    </w:p>
    <w:p w14:paraId="3565EE01" w14:textId="33FD1F14" w:rsidR="00DE16B7" w:rsidRDefault="00793C86" w:rsidP="00053E83">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“How are you supposed to take a good picture with that </w:t>
      </w:r>
      <w:del w:id="0" w:author="Matthew" w:date="2020-10-13T23:53:00Z">
        <w:r w:rsidDel="00424984">
          <w:rPr>
            <w:rStyle w:val="Strong"/>
            <w:rFonts w:ascii="Arial" w:hAnsi="Arial" w:cs="Arial"/>
            <w:b w:val="0"/>
            <w:bCs w:val="0"/>
            <w:color w:val="000000" w:themeColor="text1"/>
            <w:spacing w:val="2"/>
            <w:sz w:val="24"/>
            <w:szCs w:val="24"/>
            <w:shd w:val="clear" w:color="auto" w:fill="FAFAFA"/>
          </w:rPr>
          <w:delText xml:space="preserve">crappy </w:delText>
        </w:r>
      </w:del>
      <w:ins w:id="1" w:author="Matthew" w:date="2020-10-13T23:53:00Z">
        <w:r w:rsidR="00424984">
          <w:rPr>
            <w:rStyle w:val="Strong"/>
            <w:rFonts w:ascii="Arial" w:hAnsi="Arial" w:cs="Arial"/>
            <w:b w:val="0"/>
            <w:bCs w:val="0"/>
            <w:color w:val="000000" w:themeColor="text1"/>
            <w:spacing w:val="2"/>
            <w:sz w:val="24"/>
            <w:szCs w:val="24"/>
            <w:shd w:val="clear" w:color="auto" w:fill="FAFAFA"/>
          </w:rPr>
          <w:t xml:space="preserve">beaten </w:t>
        </w:r>
      </w:ins>
      <w:r>
        <w:rPr>
          <w:rStyle w:val="Strong"/>
          <w:rFonts w:ascii="Arial" w:hAnsi="Arial" w:cs="Arial"/>
          <w:b w:val="0"/>
          <w:bCs w:val="0"/>
          <w:color w:val="000000" w:themeColor="text1"/>
          <w:spacing w:val="2"/>
          <w:sz w:val="24"/>
          <w:szCs w:val="24"/>
          <w:shd w:val="clear" w:color="auto" w:fill="FAFAFA"/>
        </w:rPr>
        <w:t xml:space="preserve">camera?” </w:t>
      </w:r>
      <w:r w:rsidR="00BB066E">
        <w:rPr>
          <w:rStyle w:val="Strong"/>
          <w:rFonts w:ascii="Arial" w:hAnsi="Arial" w:cs="Arial"/>
          <w:b w:val="0"/>
          <w:bCs w:val="0"/>
          <w:color w:val="000000" w:themeColor="text1"/>
          <w:spacing w:val="2"/>
          <w:sz w:val="24"/>
          <w:szCs w:val="24"/>
          <w:shd w:val="clear" w:color="auto" w:fill="FAFAFA"/>
        </w:rPr>
        <w:t xml:space="preserve">asked </w:t>
      </w:r>
      <w:r>
        <w:rPr>
          <w:rStyle w:val="Strong"/>
          <w:rFonts w:ascii="Arial" w:hAnsi="Arial" w:cs="Arial"/>
          <w:b w:val="0"/>
          <w:bCs w:val="0"/>
          <w:color w:val="000000" w:themeColor="text1"/>
          <w:spacing w:val="2"/>
          <w:sz w:val="24"/>
          <w:szCs w:val="24"/>
          <w:shd w:val="clear" w:color="auto" w:fill="FAFAFA"/>
        </w:rPr>
        <w:t xml:space="preserve">my friend </w:t>
      </w:r>
      <w:r w:rsidR="00E07AAE">
        <w:rPr>
          <w:rStyle w:val="Strong"/>
          <w:rFonts w:ascii="Arial" w:hAnsi="Arial" w:cs="Arial"/>
          <w:b w:val="0"/>
          <w:bCs w:val="0"/>
          <w:color w:val="000000" w:themeColor="text1"/>
          <w:spacing w:val="2"/>
          <w:sz w:val="24"/>
          <w:szCs w:val="24"/>
          <w:shd w:val="clear" w:color="auto" w:fill="FAFAFA"/>
        </w:rPr>
        <w:t>in 8</w:t>
      </w:r>
      <w:r w:rsidR="00E07AAE" w:rsidRPr="00E07AAE">
        <w:rPr>
          <w:rStyle w:val="Strong"/>
          <w:rFonts w:ascii="Arial" w:hAnsi="Arial" w:cs="Arial"/>
          <w:b w:val="0"/>
          <w:bCs w:val="0"/>
          <w:color w:val="000000" w:themeColor="text1"/>
          <w:spacing w:val="2"/>
          <w:sz w:val="24"/>
          <w:szCs w:val="24"/>
          <w:shd w:val="clear" w:color="auto" w:fill="FAFAFA"/>
          <w:vertAlign w:val="superscript"/>
        </w:rPr>
        <w:t>th</w:t>
      </w:r>
      <w:r w:rsidR="00E07AAE">
        <w:rPr>
          <w:rStyle w:val="Strong"/>
          <w:rFonts w:ascii="Arial" w:hAnsi="Arial" w:cs="Arial"/>
          <w:b w:val="0"/>
          <w:bCs w:val="0"/>
          <w:color w:val="000000" w:themeColor="text1"/>
          <w:spacing w:val="2"/>
          <w:sz w:val="24"/>
          <w:szCs w:val="24"/>
          <w:shd w:val="clear" w:color="auto" w:fill="FAFAFA"/>
        </w:rPr>
        <w:t xml:space="preserve"> grade. </w:t>
      </w:r>
      <w:r w:rsidR="00CC245F">
        <w:rPr>
          <w:rStyle w:val="Strong"/>
          <w:rFonts w:ascii="Arial" w:hAnsi="Arial" w:cs="Arial"/>
          <w:b w:val="0"/>
          <w:bCs w:val="0"/>
          <w:color w:val="000000" w:themeColor="text1"/>
          <w:spacing w:val="2"/>
          <w:sz w:val="24"/>
          <w:szCs w:val="24"/>
          <w:shd w:val="clear" w:color="auto" w:fill="FAFAFA"/>
        </w:rPr>
        <w:t xml:space="preserve">In part, he was right. </w:t>
      </w:r>
      <w:r w:rsidR="00237FF1">
        <w:rPr>
          <w:rStyle w:val="Strong"/>
          <w:rFonts w:ascii="Arial" w:hAnsi="Arial" w:cs="Arial"/>
          <w:b w:val="0"/>
          <w:bCs w:val="0"/>
          <w:color w:val="000000" w:themeColor="text1"/>
          <w:spacing w:val="2"/>
          <w:sz w:val="24"/>
          <w:szCs w:val="24"/>
          <w:shd w:val="clear" w:color="auto" w:fill="FAFAFA"/>
        </w:rPr>
        <w:t xml:space="preserve">It was a hand-me-down </w:t>
      </w:r>
      <w:r w:rsidR="00CC245F">
        <w:rPr>
          <w:rStyle w:val="Strong"/>
          <w:rFonts w:ascii="Arial" w:hAnsi="Arial" w:cs="Arial"/>
          <w:b w:val="0"/>
          <w:bCs w:val="0"/>
          <w:color w:val="000000" w:themeColor="text1"/>
          <w:spacing w:val="2"/>
          <w:sz w:val="24"/>
          <w:szCs w:val="24"/>
          <w:shd w:val="clear" w:color="auto" w:fill="FAFAFA"/>
        </w:rPr>
        <w:t>from my dad</w:t>
      </w:r>
      <w:r w:rsidR="00237FF1">
        <w:rPr>
          <w:rStyle w:val="Strong"/>
          <w:rFonts w:ascii="Arial" w:hAnsi="Arial" w:cs="Arial"/>
          <w:b w:val="0"/>
          <w:bCs w:val="0"/>
          <w:color w:val="000000" w:themeColor="text1"/>
          <w:spacing w:val="2"/>
          <w:sz w:val="24"/>
          <w:szCs w:val="24"/>
          <w:shd w:val="clear" w:color="auto" w:fill="FAFAFA"/>
        </w:rPr>
        <w:t xml:space="preserve">: </w:t>
      </w:r>
      <w:r w:rsidR="00CC245F">
        <w:rPr>
          <w:rStyle w:val="Strong"/>
          <w:rFonts w:ascii="Arial" w:hAnsi="Arial" w:cs="Arial"/>
          <w:b w:val="0"/>
          <w:bCs w:val="0"/>
          <w:color w:val="000000" w:themeColor="text1"/>
          <w:spacing w:val="2"/>
          <w:sz w:val="24"/>
          <w:szCs w:val="24"/>
          <w:shd w:val="clear" w:color="auto" w:fill="FAFAFA"/>
        </w:rPr>
        <w:t xml:space="preserve">a handheld </w:t>
      </w:r>
      <w:r w:rsidR="00053E83">
        <w:rPr>
          <w:rStyle w:val="Strong"/>
          <w:rFonts w:ascii="Arial" w:hAnsi="Arial" w:cs="Arial"/>
          <w:b w:val="0"/>
          <w:bCs w:val="0"/>
          <w:color w:val="000000" w:themeColor="text1"/>
          <w:spacing w:val="2"/>
          <w:sz w:val="24"/>
          <w:szCs w:val="24"/>
          <w:shd w:val="clear" w:color="auto" w:fill="FAFAFA"/>
        </w:rPr>
        <w:t>camera</w:t>
      </w:r>
      <w:r w:rsidR="00CC245F">
        <w:rPr>
          <w:rStyle w:val="Strong"/>
          <w:rFonts w:ascii="Arial" w:hAnsi="Arial" w:cs="Arial"/>
          <w:b w:val="0"/>
          <w:bCs w:val="0"/>
          <w:color w:val="000000" w:themeColor="text1"/>
          <w:spacing w:val="2"/>
          <w:sz w:val="24"/>
          <w:szCs w:val="24"/>
          <w:shd w:val="clear" w:color="auto" w:fill="FAFAFA"/>
        </w:rPr>
        <w:t xml:space="preserve"> </w:t>
      </w:r>
      <w:del w:id="2" w:author="Matthew" w:date="2020-10-13T23:14:00Z">
        <w:r w:rsidR="00486FFA" w:rsidDel="00865365">
          <w:rPr>
            <w:rStyle w:val="Strong"/>
            <w:rFonts w:ascii="Arial" w:hAnsi="Arial" w:cs="Arial"/>
            <w:b w:val="0"/>
            <w:bCs w:val="0"/>
            <w:color w:val="000000" w:themeColor="text1"/>
            <w:spacing w:val="2"/>
            <w:sz w:val="24"/>
            <w:szCs w:val="24"/>
            <w:shd w:val="clear" w:color="auto" w:fill="FAFAFA"/>
          </w:rPr>
          <w:delText xml:space="preserve">covered </w:delText>
        </w:r>
        <w:r w:rsidR="00CC245F" w:rsidDel="00865365">
          <w:rPr>
            <w:rStyle w:val="Strong"/>
            <w:rFonts w:ascii="Arial" w:hAnsi="Arial" w:cs="Arial"/>
            <w:b w:val="0"/>
            <w:bCs w:val="0"/>
            <w:color w:val="000000" w:themeColor="text1"/>
            <w:spacing w:val="2"/>
            <w:sz w:val="24"/>
            <w:szCs w:val="24"/>
            <w:shd w:val="clear" w:color="auto" w:fill="FAFAFA"/>
          </w:rPr>
          <w:delText>w</w:delText>
        </w:r>
        <w:r w:rsidR="00486FFA" w:rsidDel="00865365">
          <w:rPr>
            <w:rStyle w:val="Strong"/>
            <w:rFonts w:ascii="Arial" w:hAnsi="Arial" w:cs="Arial"/>
            <w:b w:val="0"/>
            <w:bCs w:val="0"/>
            <w:color w:val="000000" w:themeColor="text1"/>
            <w:spacing w:val="2"/>
            <w:sz w:val="24"/>
            <w:szCs w:val="24"/>
            <w:shd w:val="clear" w:color="auto" w:fill="FAFAFA"/>
          </w:rPr>
          <w:delText>ith</w:delText>
        </w:r>
        <w:r w:rsidR="00CC245F" w:rsidDel="00865365">
          <w:rPr>
            <w:rStyle w:val="Strong"/>
            <w:rFonts w:ascii="Arial" w:hAnsi="Arial" w:cs="Arial"/>
            <w:b w:val="0"/>
            <w:bCs w:val="0"/>
            <w:color w:val="000000" w:themeColor="text1"/>
            <w:spacing w:val="2"/>
            <w:sz w:val="24"/>
            <w:szCs w:val="24"/>
            <w:shd w:val="clear" w:color="auto" w:fill="FAFAFA"/>
          </w:rPr>
          <w:delText xml:space="preserve"> </w:delText>
        </w:r>
        <w:r w:rsidR="00B44BA0" w:rsidDel="00865365">
          <w:rPr>
            <w:rStyle w:val="Strong"/>
            <w:rFonts w:ascii="Arial" w:hAnsi="Arial" w:cs="Arial"/>
            <w:b w:val="0"/>
            <w:bCs w:val="0"/>
            <w:color w:val="000000" w:themeColor="text1"/>
            <w:spacing w:val="2"/>
            <w:sz w:val="24"/>
            <w:szCs w:val="24"/>
            <w:shd w:val="clear" w:color="auto" w:fill="FAFAFA"/>
          </w:rPr>
          <w:delText>slight</w:delText>
        </w:r>
      </w:del>
      <w:ins w:id="3" w:author="Matthew" w:date="2020-10-13T23:14:00Z">
        <w:r w:rsidR="00865365">
          <w:rPr>
            <w:rStyle w:val="Strong"/>
            <w:rFonts w:ascii="Arial" w:hAnsi="Arial" w:cs="Arial"/>
            <w:b w:val="0"/>
            <w:bCs w:val="0"/>
            <w:color w:val="000000" w:themeColor="text1"/>
            <w:spacing w:val="2"/>
            <w:sz w:val="24"/>
            <w:szCs w:val="24"/>
            <w:shd w:val="clear" w:color="auto" w:fill="FAFAFA"/>
          </w:rPr>
          <w:t>preloved by</w:t>
        </w:r>
      </w:ins>
      <w:r w:rsidR="00B44BA0">
        <w:rPr>
          <w:rStyle w:val="Strong"/>
          <w:rFonts w:ascii="Arial" w:hAnsi="Arial" w:cs="Arial"/>
          <w:b w:val="0"/>
          <w:bCs w:val="0"/>
          <w:color w:val="000000" w:themeColor="text1"/>
          <w:spacing w:val="2"/>
          <w:sz w:val="24"/>
          <w:szCs w:val="24"/>
          <w:shd w:val="clear" w:color="auto" w:fill="FAFAFA"/>
        </w:rPr>
        <w:t xml:space="preserve"> </w:t>
      </w:r>
      <w:r w:rsidR="00CC245F">
        <w:rPr>
          <w:rStyle w:val="Strong"/>
          <w:rFonts w:ascii="Arial" w:hAnsi="Arial" w:cs="Arial"/>
          <w:b w:val="0"/>
          <w:bCs w:val="0"/>
          <w:color w:val="000000" w:themeColor="text1"/>
          <w:spacing w:val="2"/>
          <w:sz w:val="24"/>
          <w:szCs w:val="24"/>
          <w:shd w:val="clear" w:color="auto" w:fill="FAFAFA"/>
        </w:rPr>
        <w:t xml:space="preserve">scratches and </w:t>
      </w:r>
      <w:r w:rsidR="00486FFA">
        <w:rPr>
          <w:rStyle w:val="Strong"/>
          <w:rFonts w:ascii="Arial" w:hAnsi="Arial" w:cs="Arial"/>
          <w:b w:val="0"/>
          <w:bCs w:val="0"/>
          <w:color w:val="000000" w:themeColor="text1"/>
          <w:spacing w:val="2"/>
          <w:sz w:val="24"/>
          <w:szCs w:val="24"/>
          <w:shd w:val="clear" w:color="auto" w:fill="FAFAFA"/>
        </w:rPr>
        <w:t>visible dents. Nonetheless, I</w:t>
      </w:r>
      <w:r w:rsidR="00E90850">
        <w:rPr>
          <w:rStyle w:val="Strong"/>
          <w:rFonts w:ascii="Arial" w:hAnsi="Arial" w:cs="Arial"/>
          <w:b w:val="0"/>
          <w:bCs w:val="0"/>
          <w:color w:val="000000" w:themeColor="text1"/>
          <w:spacing w:val="2"/>
          <w:sz w:val="24"/>
          <w:szCs w:val="24"/>
          <w:shd w:val="clear" w:color="auto" w:fill="FAFAFA"/>
        </w:rPr>
        <w:t xml:space="preserve"> felt moved by</w:t>
      </w:r>
      <w:r w:rsidR="00486FFA">
        <w:rPr>
          <w:rStyle w:val="Strong"/>
          <w:rFonts w:ascii="Arial" w:hAnsi="Arial" w:cs="Arial"/>
          <w:b w:val="0"/>
          <w:bCs w:val="0"/>
          <w:color w:val="000000" w:themeColor="text1"/>
          <w:spacing w:val="2"/>
          <w:sz w:val="24"/>
          <w:szCs w:val="24"/>
          <w:shd w:val="clear" w:color="auto" w:fill="FAFAFA"/>
        </w:rPr>
        <w:t xml:space="preserve"> the idea of creating a “masterpiece” with just </w:t>
      </w:r>
      <w:del w:id="4" w:author="Matthew" w:date="2020-10-13T23:14:00Z">
        <w:r w:rsidR="00486FFA" w:rsidDel="00865365">
          <w:rPr>
            <w:rStyle w:val="Strong"/>
            <w:rFonts w:ascii="Arial" w:hAnsi="Arial" w:cs="Arial"/>
            <w:b w:val="0"/>
            <w:bCs w:val="0"/>
            <w:color w:val="000000" w:themeColor="text1"/>
            <w:spacing w:val="2"/>
            <w:sz w:val="24"/>
            <w:szCs w:val="24"/>
            <w:shd w:val="clear" w:color="auto" w:fill="FAFAFA"/>
          </w:rPr>
          <w:delText xml:space="preserve">a </w:delText>
        </w:r>
      </w:del>
      <w:ins w:id="5" w:author="Matthew" w:date="2020-10-13T23:14:00Z">
        <w:r w:rsidR="00865365">
          <w:rPr>
            <w:rStyle w:val="Strong"/>
            <w:rFonts w:ascii="Arial" w:hAnsi="Arial" w:cs="Arial"/>
            <w:b w:val="0"/>
            <w:bCs w:val="0"/>
            <w:color w:val="000000" w:themeColor="text1"/>
            <w:spacing w:val="2"/>
            <w:sz w:val="24"/>
            <w:szCs w:val="24"/>
            <w:shd w:val="clear" w:color="auto" w:fill="FAFAFA"/>
          </w:rPr>
          <w:t>the</w:t>
        </w:r>
        <w:r w:rsidR="00865365">
          <w:rPr>
            <w:rStyle w:val="Strong"/>
            <w:rFonts w:ascii="Arial" w:hAnsi="Arial" w:cs="Arial"/>
            <w:b w:val="0"/>
            <w:bCs w:val="0"/>
            <w:color w:val="000000" w:themeColor="text1"/>
            <w:spacing w:val="2"/>
            <w:sz w:val="24"/>
            <w:szCs w:val="24"/>
            <w:shd w:val="clear" w:color="auto" w:fill="FAFAFA"/>
          </w:rPr>
          <w:t xml:space="preserve"> </w:t>
        </w:r>
      </w:ins>
      <w:r w:rsidR="00486FFA">
        <w:rPr>
          <w:rStyle w:val="Strong"/>
          <w:rFonts w:ascii="Arial" w:hAnsi="Arial" w:cs="Arial"/>
          <w:b w:val="0"/>
          <w:bCs w:val="0"/>
          <w:color w:val="000000" w:themeColor="text1"/>
          <w:spacing w:val="2"/>
          <w:sz w:val="24"/>
          <w:szCs w:val="24"/>
          <w:shd w:val="clear" w:color="auto" w:fill="FAFAFA"/>
        </w:rPr>
        <w:t>push of a button</w:t>
      </w:r>
      <w:r w:rsidR="00DE16B7">
        <w:rPr>
          <w:rStyle w:val="Strong"/>
          <w:rFonts w:ascii="Arial" w:hAnsi="Arial" w:cs="Arial"/>
          <w:b w:val="0"/>
          <w:bCs w:val="0"/>
          <w:color w:val="000000" w:themeColor="text1"/>
          <w:spacing w:val="2"/>
          <w:sz w:val="24"/>
          <w:szCs w:val="24"/>
          <w:shd w:val="clear" w:color="auto" w:fill="FAFAFA"/>
        </w:rPr>
        <w:t xml:space="preserve">. </w:t>
      </w:r>
    </w:p>
    <w:p w14:paraId="0A72A2CE" w14:textId="7D6C3071" w:rsidR="00CC245F" w:rsidRDefault="008D58FA" w:rsidP="00053E83">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This was the beginning of my photography journey.</w:t>
      </w:r>
    </w:p>
    <w:p w14:paraId="01930368" w14:textId="1752D4AE" w:rsidR="003C531A" w:rsidRDefault="003C0C19" w:rsidP="00053E83">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B</w:t>
      </w:r>
      <w:r w:rsidR="00486FFA">
        <w:rPr>
          <w:rStyle w:val="Strong"/>
          <w:rFonts w:ascii="Arial" w:hAnsi="Arial" w:cs="Arial"/>
          <w:b w:val="0"/>
          <w:bCs w:val="0"/>
          <w:color w:val="000000" w:themeColor="text1"/>
          <w:spacing w:val="2"/>
          <w:sz w:val="24"/>
          <w:szCs w:val="24"/>
          <w:shd w:val="clear" w:color="auto" w:fill="FAFAFA"/>
        </w:rPr>
        <w:t>ack then, bringing my camera with me whe</w:t>
      </w:r>
      <w:r>
        <w:rPr>
          <w:rStyle w:val="Strong"/>
          <w:rFonts w:ascii="Arial" w:hAnsi="Arial" w:cs="Arial"/>
          <w:b w:val="0"/>
          <w:bCs w:val="0"/>
          <w:color w:val="000000" w:themeColor="text1"/>
          <w:spacing w:val="2"/>
          <w:sz w:val="24"/>
          <w:szCs w:val="24"/>
          <w:shd w:val="clear" w:color="auto" w:fill="FAFAFA"/>
        </w:rPr>
        <w:t>n</w:t>
      </w:r>
      <w:r w:rsidR="00486FFA">
        <w:rPr>
          <w:rStyle w:val="Strong"/>
          <w:rFonts w:ascii="Arial" w:hAnsi="Arial" w:cs="Arial"/>
          <w:b w:val="0"/>
          <w:bCs w:val="0"/>
          <w:color w:val="000000" w:themeColor="text1"/>
          <w:spacing w:val="2"/>
          <w:sz w:val="24"/>
          <w:szCs w:val="24"/>
          <w:shd w:val="clear" w:color="auto" w:fill="FAFAFA"/>
        </w:rPr>
        <w:t xml:space="preserve">ever I travel wasn’t </w:t>
      </w:r>
      <w:r w:rsidR="00774062">
        <w:rPr>
          <w:rStyle w:val="Strong"/>
          <w:rFonts w:ascii="Arial" w:hAnsi="Arial" w:cs="Arial"/>
          <w:b w:val="0"/>
          <w:bCs w:val="0"/>
          <w:color w:val="000000" w:themeColor="text1"/>
          <w:spacing w:val="2"/>
          <w:sz w:val="24"/>
          <w:szCs w:val="24"/>
          <w:shd w:val="clear" w:color="auto" w:fill="FAFAFA"/>
        </w:rPr>
        <w:t xml:space="preserve">a regular </w:t>
      </w:r>
      <w:r w:rsidR="003C531A">
        <w:rPr>
          <w:rStyle w:val="Strong"/>
          <w:rFonts w:ascii="Arial" w:hAnsi="Arial" w:cs="Arial"/>
          <w:b w:val="0"/>
          <w:bCs w:val="0"/>
          <w:color w:val="000000" w:themeColor="text1"/>
          <w:spacing w:val="2"/>
          <w:sz w:val="24"/>
          <w:szCs w:val="24"/>
          <w:shd w:val="clear" w:color="auto" w:fill="FAFAFA"/>
        </w:rPr>
        <w:t>occurrence</w:t>
      </w:r>
      <w:r w:rsidR="00486FFA">
        <w:rPr>
          <w:rStyle w:val="Strong"/>
          <w:rFonts w:ascii="Arial" w:hAnsi="Arial" w:cs="Arial"/>
          <w:b w:val="0"/>
          <w:bCs w:val="0"/>
          <w:color w:val="000000" w:themeColor="text1"/>
          <w:spacing w:val="2"/>
          <w:sz w:val="24"/>
          <w:szCs w:val="24"/>
          <w:shd w:val="clear" w:color="auto" w:fill="FAFAFA"/>
        </w:rPr>
        <w:t xml:space="preserve">. </w:t>
      </w:r>
      <w:r w:rsidR="003C531A">
        <w:rPr>
          <w:rStyle w:val="Strong"/>
          <w:rFonts w:ascii="Arial" w:hAnsi="Arial" w:cs="Arial"/>
          <w:b w:val="0"/>
          <w:bCs w:val="0"/>
          <w:color w:val="000000" w:themeColor="text1"/>
          <w:spacing w:val="2"/>
          <w:sz w:val="24"/>
          <w:szCs w:val="24"/>
          <w:shd w:val="clear" w:color="auto" w:fill="FAFAFA"/>
        </w:rPr>
        <w:t xml:space="preserve">At least not </w:t>
      </w:r>
      <w:del w:id="6" w:author="Matthew" w:date="2020-10-13T23:05:00Z">
        <w:r w:rsidR="003C531A" w:rsidDel="00865365">
          <w:rPr>
            <w:rStyle w:val="Strong"/>
            <w:rFonts w:ascii="Arial" w:hAnsi="Arial" w:cs="Arial"/>
            <w:b w:val="0"/>
            <w:bCs w:val="0"/>
            <w:color w:val="000000" w:themeColor="text1"/>
            <w:spacing w:val="2"/>
            <w:sz w:val="24"/>
            <w:szCs w:val="24"/>
            <w:shd w:val="clear" w:color="auto" w:fill="FAFAFA"/>
          </w:rPr>
          <w:delText xml:space="preserve">yet </w:delText>
        </w:r>
      </w:del>
      <w:r w:rsidR="003C531A">
        <w:rPr>
          <w:rStyle w:val="Strong"/>
          <w:rFonts w:ascii="Arial" w:hAnsi="Arial" w:cs="Arial"/>
          <w:b w:val="0"/>
          <w:bCs w:val="0"/>
          <w:color w:val="000000" w:themeColor="text1"/>
          <w:spacing w:val="2"/>
          <w:sz w:val="24"/>
          <w:szCs w:val="24"/>
          <w:shd w:val="clear" w:color="auto" w:fill="FAFAFA"/>
        </w:rPr>
        <w:t>u</w:t>
      </w:r>
      <w:r w:rsidR="00486FFA">
        <w:rPr>
          <w:rStyle w:val="Strong"/>
          <w:rFonts w:ascii="Arial" w:hAnsi="Arial" w:cs="Arial"/>
          <w:b w:val="0"/>
          <w:bCs w:val="0"/>
          <w:color w:val="000000" w:themeColor="text1"/>
          <w:spacing w:val="2"/>
          <w:sz w:val="24"/>
          <w:szCs w:val="24"/>
          <w:shd w:val="clear" w:color="auto" w:fill="FAFAFA"/>
        </w:rPr>
        <w:t xml:space="preserve">ntil </w:t>
      </w:r>
      <w:r w:rsidR="003C531A">
        <w:rPr>
          <w:rStyle w:val="Strong"/>
          <w:rFonts w:ascii="Arial" w:hAnsi="Arial" w:cs="Arial"/>
          <w:b w:val="0"/>
          <w:bCs w:val="0"/>
          <w:color w:val="000000" w:themeColor="text1"/>
          <w:spacing w:val="2"/>
          <w:sz w:val="24"/>
          <w:szCs w:val="24"/>
          <w:shd w:val="clear" w:color="auto" w:fill="FAFAFA"/>
        </w:rPr>
        <w:t xml:space="preserve">our family decided to go to Australia </w:t>
      </w:r>
      <w:r w:rsidR="001E3166">
        <w:rPr>
          <w:rStyle w:val="Strong"/>
          <w:rFonts w:ascii="Arial" w:hAnsi="Arial" w:cs="Arial"/>
          <w:b w:val="0"/>
          <w:bCs w:val="0"/>
          <w:color w:val="000000" w:themeColor="text1"/>
          <w:spacing w:val="2"/>
          <w:sz w:val="24"/>
          <w:szCs w:val="24"/>
          <w:shd w:val="clear" w:color="auto" w:fill="FAFAFA"/>
        </w:rPr>
        <w:t>during</w:t>
      </w:r>
      <w:r w:rsidR="003C531A">
        <w:rPr>
          <w:rStyle w:val="Strong"/>
          <w:rFonts w:ascii="Arial" w:hAnsi="Arial" w:cs="Arial"/>
          <w:b w:val="0"/>
          <w:bCs w:val="0"/>
          <w:color w:val="000000" w:themeColor="text1"/>
          <w:spacing w:val="2"/>
          <w:sz w:val="24"/>
          <w:szCs w:val="24"/>
          <w:shd w:val="clear" w:color="auto" w:fill="FAFAFA"/>
        </w:rPr>
        <w:t xml:space="preserve"> summer</w:t>
      </w:r>
      <w:r w:rsidR="001E3166">
        <w:rPr>
          <w:rStyle w:val="Strong"/>
          <w:rFonts w:ascii="Arial" w:hAnsi="Arial" w:cs="Arial"/>
          <w:b w:val="0"/>
          <w:bCs w:val="0"/>
          <w:color w:val="000000" w:themeColor="text1"/>
          <w:spacing w:val="2"/>
          <w:sz w:val="24"/>
          <w:szCs w:val="24"/>
          <w:shd w:val="clear" w:color="auto" w:fill="FAFAFA"/>
        </w:rPr>
        <w:t xml:space="preserve"> break</w:t>
      </w:r>
      <w:r w:rsidR="003C531A">
        <w:rPr>
          <w:rStyle w:val="Strong"/>
          <w:rFonts w:ascii="Arial" w:hAnsi="Arial" w:cs="Arial"/>
          <w:b w:val="0"/>
          <w:bCs w:val="0"/>
          <w:color w:val="000000" w:themeColor="text1"/>
          <w:spacing w:val="2"/>
          <w:sz w:val="24"/>
          <w:szCs w:val="24"/>
          <w:shd w:val="clear" w:color="auto" w:fill="FAFAFA"/>
        </w:rPr>
        <w:t>.</w:t>
      </w:r>
    </w:p>
    <w:p w14:paraId="6546AF71" w14:textId="7C836924" w:rsidR="00EA6985" w:rsidRDefault="003C0C19" w:rsidP="00053E83">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As a </w:t>
      </w:r>
      <w:r w:rsidR="00961851">
        <w:rPr>
          <w:rStyle w:val="Strong"/>
          <w:rFonts w:ascii="Arial" w:hAnsi="Arial" w:cs="Arial"/>
          <w:b w:val="0"/>
          <w:bCs w:val="0"/>
          <w:color w:val="000000" w:themeColor="text1"/>
          <w:spacing w:val="2"/>
          <w:sz w:val="24"/>
          <w:szCs w:val="24"/>
          <w:shd w:val="clear" w:color="auto" w:fill="FAFAFA"/>
        </w:rPr>
        <w:t>curious</w:t>
      </w:r>
      <w:r>
        <w:rPr>
          <w:rStyle w:val="Strong"/>
          <w:rFonts w:ascii="Arial" w:hAnsi="Arial" w:cs="Arial"/>
          <w:b w:val="0"/>
          <w:bCs w:val="0"/>
          <w:color w:val="000000" w:themeColor="text1"/>
          <w:spacing w:val="2"/>
          <w:sz w:val="24"/>
          <w:szCs w:val="24"/>
          <w:shd w:val="clear" w:color="auto" w:fill="FAFAFA"/>
        </w:rPr>
        <w:t xml:space="preserve"> 15-year-old, I felt the urge to travel the streets of Sydne</w:t>
      </w:r>
      <w:r w:rsidR="00165E1C">
        <w:rPr>
          <w:rStyle w:val="Strong"/>
          <w:rFonts w:ascii="Arial" w:hAnsi="Arial" w:cs="Arial"/>
          <w:b w:val="0"/>
          <w:bCs w:val="0"/>
          <w:color w:val="000000" w:themeColor="text1"/>
          <w:spacing w:val="2"/>
          <w:sz w:val="24"/>
          <w:szCs w:val="24"/>
          <w:shd w:val="clear" w:color="auto" w:fill="FAFAFA"/>
        </w:rPr>
        <w:t>y</w:t>
      </w:r>
      <w:r w:rsidR="00EA6985">
        <w:rPr>
          <w:rStyle w:val="Strong"/>
          <w:rFonts w:ascii="Arial" w:hAnsi="Arial" w:cs="Arial"/>
          <w:b w:val="0"/>
          <w:bCs w:val="0"/>
          <w:color w:val="000000" w:themeColor="text1"/>
          <w:spacing w:val="2"/>
          <w:sz w:val="24"/>
          <w:szCs w:val="24"/>
          <w:shd w:val="clear" w:color="auto" w:fill="FAFAFA"/>
        </w:rPr>
        <w:t xml:space="preserve"> alone</w:t>
      </w:r>
      <w:r w:rsidR="00165E1C">
        <w:rPr>
          <w:rStyle w:val="Strong"/>
          <w:rFonts w:ascii="Arial" w:hAnsi="Arial" w:cs="Arial"/>
          <w:b w:val="0"/>
          <w:bCs w:val="0"/>
          <w:color w:val="000000" w:themeColor="text1"/>
          <w:spacing w:val="2"/>
          <w:sz w:val="24"/>
          <w:szCs w:val="24"/>
          <w:shd w:val="clear" w:color="auto" w:fill="FAFAFA"/>
        </w:rPr>
        <w:t xml:space="preserve"> and document all of </w:t>
      </w:r>
      <w:r w:rsidR="00EA6985">
        <w:rPr>
          <w:rStyle w:val="Strong"/>
          <w:rFonts w:ascii="Arial" w:hAnsi="Arial" w:cs="Arial"/>
          <w:b w:val="0"/>
          <w:bCs w:val="0"/>
          <w:color w:val="000000" w:themeColor="text1"/>
          <w:spacing w:val="2"/>
          <w:sz w:val="24"/>
          <w:szCs w:val="24"/>
          <w:shd w:val="clear" w:color="auto" w:fill="FAFAFA"/>
        </w:rPr>
        <w:t>it</w:t>
      </w:r>
      <w:r w:rsidR="00165E1C">
        <w:rPr>
          <w:rStyle w:val="Strong"/>
          <w:rFonts w:ascii="Arial" w:hAnsi="Arial" w:cs="Arial"/>
          <w:b w:val="0"/>
          <w:bCs w:val="0"/>
          <w:color w:val="000000" w:themeColor="text1"/>
          <w:spacing w:val="2"/>
          <w:sz w:val="24"/>
          <w:szCs w:val="24"/>
          <w:shd w:val="clear" w:color="auto" w:fill="FAFAFA"/>
        </w:rPr>
        <w:t xml:space="preserve"> with </w:t>
      </w:r>
      <w:r w:rsidR="007B6C72">
        <w:rPr>
          <w:rStyle w:val="Strong"/>
          <w:rFonts w:ascii="Arial" w:hAnsi="Arial" w:cs="Arial"/>
          <w:b w:val="0"/>
          <w:bCs w:val="0"/>
          <w:color w:val="000000" w:themeColor="text1"/>
          <w:spacing w:val="2"/>
          <w:sz w:val="24"/>
          <w:szCs w:val="24"/>
          <w:shd w:val="clear" w:color="auto" w:fill="FAFAFA"/>
        </w:rPr>
        <w:t>my</w:t>
      </w:r>
      <w:r w:rsidR="00165E1C">
        <w:rPr>
          <w:rStyle w:val="Strong"/>
          <w:rFonts w:ascii="Arial" w:hAnsi="Arial" w:cs="Arial"/>
          <w:b w:val="0"/>
          <w:bCs w:val="0"/>
          <w:color w:val="000000" w:themeColor="text1"/>
          <w:spacing w:val="2"/>
          <w:sz w:val="24"/>
          <w:szCs w:val="24"/>
          <w:shd w:val="clear" w:color="auto" w:fill="FAFAFA"/>
        </w:rPr>
        <w:t xml:space="preserve"> new camera</w:t>
      </w:r>
      <w:r w:rsidR="00CD61CD">
        <w:rPr>
          <w:rStyle w:val="Strong"/>
          <w:rFonts w:ascii="Arial" w:hAnsi="Arial" w:cs="Arial"/>
          <w:b w:val="0"/>
          <w:bCs w:val="0"/>
          <w:color w:val="000000" w:themeColor="text1"/>
          <w:spacing w:val="2"/>
          <w:sz w:val="24"/>
          <w:szCs w:val="24"/>
          <w:shd w:val="clear" w:color="auto" w:fill="FAFAFA"/>
        </w:rPr>
        <w:t xml:space="preserve"> –</w:t>
      </w:r>
      <w:r w:rsidR="00165E1C">
        <w:rPr>
          <w:rStyle w:val="Strong"/>
          <w:rFonts w:ascii="Arial" w:hAnsi="Arial" w:cs="Arial"/>
          <w:b w:val="0"/>
          <w:bCs w:val="0"/>
          <w:color w:val="000000" w:themeColor="text1"/>
          <w:spacing w:val="2"/>
          <w:sz w:val="24"/>
          <w:szCs w:val="24"/>
          <w:shd w:val="clear" w:color="auto" w:fill="FAFAFA"/>
        </w:rPr>
        <w:t xml:space="preserve"> the Sony A60</w:t>
      </w:r>
      <w:r w:rsidR="00383D7D">
        <w:rPr>
          <w:rStyle w:val="Strong"/>
          <w:rFonts w:ascii="Arial" w:hAnsi="Arial" w:cs="Arial"/>
          <w:b w:val="0"/>
          <w:bCs w:val="0"/>
          <w:color w:val="000000" w:themeColor="text1"/>
          <w:spacing w:val="2"/>
          <w:sz w:val="24"/>
          <w:szCs w:val="24"/>
          <w:shd w:val="clear" w:color="auto" w:fill="FAFAFA"/>
        </w:rPr>
        <w:t>0</w:t>
      </w:r>
      <w:r w:rsidR="00165E1C">
        <w:rPr>
          <w:rStyle w:val="Strong"/>
          <w:rFonts w:ascii="Arial" w:hAnsi="Arial" w:cs="Arial"/>
          <w:b w:val="0"/>
          <w:bCs w:val="0"/>
          <w:color w:val="000000" w:themeColor="text1"/>
          <w:spacing w:val="2"/>
          <w:sz w:val="24"/>
          <w:szCs w:val="24"/>
          <w:shd w:val="clear" w:color="auto" w:fill="FAFAFA"/>
        </w:rPr>
        <w:t>0</w:t>
      </w:r>
      <w:r w:rsidR="00DE16B7">
        <w:rPr>
          <w:rStyle w:val="Strong"/>
          <w:rFonts w:ascii="Arial" w:hAnsi="Arial" w:cs="Arial"/>
          <w:b w:val="0"/>
          <w:bCs w:val="0"/>
          <w:color w:val="000000" w:themeColor="text1"/>
          <w:spacing w:val="2"/>
          <w:sz w:val="24"/>
          <w:szCs w:val="24"/>
          <w:shd w:val="clear" w:color="auto" w:fill="FAFAFA"/>
        </w:rPr>
        <w:t>.</w:t>
      </w:r>
      <w:r w:rsidR="007B6C72">
        <w:rPr>
          <w:rStyle w:val="Strong"/>
          <w:rFonts w:ascii="Arial" w:hAnsi="Arial" w:cs="Arial"/>
          <w:b w:val="0"/>
          <w:bCs w:val="0"/>
          <w:color w:val="000000" w:themeColor="text1"/>
          <w:spacing w:val="2"/>
          <w:sz w:val="24"/>
          <w:szCs w:val="24"/>
          <w:shd w:val="clear" w:color="auto" w:fill="FAFAFA"/>
        </w:rPr>
        <w:t xml:space="preserve"> Actually,</w:t>
      </w:r>
      <w:r w:rsidR="00EA6985">
        <w:rPr>
          <w:rStyle w:val="Strong"/>
          <w:rFonts w:ascii="Arial" w:hAnsi="Arial" w:cs="Arial"/>
          <w:b w:val="0"/>
          <w:bCs w:val="0"/>
          <w:color w:val="000000" w:themeColor="text1"/>
          <w:spacing w:val="2"/>
          <w:sz w:val="24"/>
          <w:szCs w:val="24"/>
          <w:shd w:val="clear" w:color="auto" w:fill="FAFAFA"/>
        </w:rPr>
        <w:t xml:space="preserve"> </w:t>
      </w:r>
      <w:del w:id="7" w:author="Matthew" w:date="2020-10-13T23:16:00Z">
        <w:r w:rsidR="00EA6985" w:rsidDel="006D7DD7">
          <w:rPr>
            <w:rStyle w:val="Strong"/>
            <w:rFonts w:ascii="Arial" w:hAnsi="Arial" w:cs="Arial"/>
            <w:b w:val="0"/>
            <w:bCs w:val="0"/>
            <w:color w:val="000000" w:themeColor="text1"/>
            <w:spacing w:val="2"/>
            <w:sz w:val="24"/>
            <w:szCs w:val="24"/>
            <w:shd w:val="clear" w:color="auto" w:fill="FAFAFA"/>
          </w:rPr>
          <w:delText xml:space="preserve">I had borrowed this </w:delText>
        </w:r>
      </w:del>
      <w:del w:id="8" w:author="Matthew" w:date="2020-10-13T23:07:00Z">
        <w:r w:rsidR="00EA6985" w:rsidDel="00865365">
          <w:rPr>
            <w:rStyle w:val="Strong"/>
            <w:rFonts w:ascii="Arial" w:hAnsi="Arial" w:cs="Arial"/>
            <w:b w:val="0"/>
            <w:bCs w:val="0"/>
            <w:color w:val="000000" w:themeColor="text1"/>
            <w:spacing w:val="2"/>
            <w:sz w:val="24"/>
            <w:szCs w:val="24"/>
            <w:shd w:val="clear" w:color="auto" w:fill="FAFAFA"/>
          </w:rPr>
          <w:delText xml:space="preserve">sophisticated </w:delText>
        </w:r>
      </w:del>
      <w:del w:id="9" w:author="Matthew" w:date="2020-10-13T23:16:00Z">
        <w:r w:rsidR="00EA6985" w:rsidDel="006D7DD7">
          <w:rPr>
            <w:rStyle w:val="Strong"/>
            <w:rFonts w:ascii="Arial" w:hAnsi="Arial" w:cs="Arial"/>
            <w:b w:val="0"/>
            <w:bCs w:val="0"/>
            <w:color w:val="000000" w:themeColor="text1"/>
            <w:spacing w:val="2"/>
            <w:sz w:val="24"/>
            <w:szCs w:val="24"/>
            <w:shd w:val="clear" w:color="auto" w:fill="FAFAFA"/>
          </w:rPr>
          <w:delText>camera</w:delText>
        </w:r>
      </w:del>
      <w:ins w:id="10" w:author="Matthew" w:date="2020-10-13T23:16:00Z">
        <w:r w:rsidR="006D7DD7">
          <w:rPr>
            <w:rStyle w:val="Strong"/>
            <w:rFonts w:ascii="Arial" w:hAnsi="Arial" w:cs="Arial"/>
            <w:b w:val="0"/>
            <w:bCs w:val="0"/>
            <w:color w:val="000000" w:themeColor="text1"/>
            <w:spacing w:val="2"/>
            <w:sz w:val="24"/>
            <w:szCs w:val="24"/>
            <w:shd w:val="clear" w:color="auto" w:fill="FAFAFA"/>
          </w:rPr>
          <w:t xml:space="preserve">this major upgrade was </w:t>
        </w:r>
      </w:ins>
      <w:ins w:id="11" w:author="Matthew" w:date="2020-10-13T23:17:00Z">
        <w:r w:rsidR="006D7DD7">
          <w:rPr>
            <w:rStyle w:val="Strong"/>
            <w:rFonts w:ascii="Arial" w:hAnsi="Arial" w:cs="Arial"/>
            <w:b w:val="0"/>
            <w:bCs w:val="0"/>
            <w:color w:val="000000" w:themeColor="text1"/>
            <w:spacing w:val="2"/>
            <w:sz w:val="24"/>
            <w:szCs w:val="24"/>
            <w:shd w:val="clear" w:color="auto" w:fill="FAFAFA"/>
          </w:rPr>
          <w:t>only to be lent ou</w:t>
        </w:r>
      </w:ins>
      <w:ins w:id="12" w:author="Matthew" w:date="2020-10-13T23:18:00Z">
        <w:r w:rsidR="006D7DD7">
          <w:rPr>
            <w:rStyle w:val="Strong"/>
            <w:rFonts w:ascii="Arial" w:hAnsi="Arial" w:cs="Arial"/>
            <w:b w:val="0"/>
            <w:bCs w:val="0"/>
            <w:color w:val="000000" w:themeColor="text1"/>
            <w:spacing w:val="2"/>
            <w:sz w:val="24"/>
            <w:szCs w:val="24"/>
            <w:shd w:val="clear" w:color="auto" w:fill="FAFAFA"/>
          </w:rPr>
          <w:t>t</w:t>
        </w:r>
      </w:ins>
      <w:r w:rsidR="00EA6985">
        <w:rPr>
          <w:rStyle w:val="Strong"/>
          <w:rFonts w:ascii="Arial" w:hAnsi="Arial" w:cs="Arial"/>
          <w:b w:val="0"/>
          <w:bCs w:val="0"/>
          <w:color w:val="000000" w:themeColor="text1"/>
          <w:spacing w:val="2"/>
          <w:sz w:val="24"/>
          <w:szCs w:val="24"/>
          <w:shd w:val="clear" w:color="auto" w:fill="FAFAFA"/>
        </w:rPr>
        <w:t xml:space="preserve"> </w:t>
      </w:r>
      <w:del w:id="13" w:author="Matthew" w:date="2020-10-13T23:18:00Z">
        <w:r w:rsidR="00EA6985" w:rsidDel="006D7DD7">
          <w:rPr>
            <w:rStyle w:val="Strong"/>
            <w:rFonts w:ascii="Arial" w:hAnsi="Arial" w:cs="Arial"/>
            <w:b w:val="0"/>
            <w:bCs w:val="0"/>
            <w:color w:val="000000" w:themeColor="text1"/>
            <w:spacing w:val="2"/>
            <w:sz w:val="24"/>
            <w:szCs w:val="24"/>
            <w:shd w:val="clear" w:color="auto" w:fill="FAFAFA"/>
          </w:rPr>
          <w:delText xml:space="preserve">from </w:delText>
        </w:r>
      </w:del>
      <w:ins w:id="14" w:author="Matthew" w:date="2020-10-13T23:18:00Z">
        <w:r w:rsidR="006D7DD7">
          <w:rPr>
            <w:rStyle w:val="Strong"/>
            <w:rFonts w:ascii="Arial" w:hAnsi="Arial" w:cs="Arial"/>
            <w:b w:val="0"/>
            <w:bCs w:val="0"/>
            <w:color w:val="000000" w:themeColor="text1"/>
            <w:spacing w:val="2"/>
            <w:sz w:val="24"/>
            <w:szCs w:val="24"/>
            <w:shd w:val="clear" w:color="auto" w:fill="FAFAFA"/>
          </w:rPr>
          <w:t>by</w:t>
        </w:r>
        <w:r w:rsidR="006D7DD7">
          <w:rPr>
            <w:rStyle w:val="Strong"/>
            <w:rFonts w:ascii="Arial" w:hAnsi="Arial" w:cs="Arial"/>
            <w:b w:val="0"/>
            <w:bCs w:val="0"/>
            <w:color w:val="000000" w:themeColor="text1"/>
            <w:spacing w:val="2"/>
            <w:sz w:val="24"/>
            <w:szCs w:val="24"/>
            <w:shd w:val="clear" w:color="auto" w:fill="FAFAFA"/>
          </w:rPr>
          <w:t xml:space="preserve"> </w:t>
        </w:r>
      </w:ins>
      <w:r w:rsidR="00EA6985">
        <w:rPr>
          <w:rStyle w:val="Strong"/>
          <w:rFonts w:ascii="Arial" w:hAnsi="Arial" w:cs="Arial"/>
          <w:b w:val="0"/>
          <w:bCs w:val="0"/>
          <w:color w:val="000000" w:themeColor="text1"/>
          <w:spacing w:val="2"/>
          <w:sz w:val="24"/>
          <w:szCs w:val="24"/>
          <w:shd w:val="clear" w:color="auto" w:fill="FAFAFA"/>
        </w:rPr>
        <w:t xml:space="preserve">my dad </w:t>
      </w:r>
      <w:ins w:id="15" w:author="Matthew" w:date="2020-10-13T23:18:00Z">
        <w:r w:rsidR="006D7DD7">
          <w:rPr>
            <w:rStyle w:val="Strong"/>
            <w:rFonts w:ascii="Arial" w:hAnsi="Arial" w:cs="Arial"/>
            <w:b w:val="0"/>
            <w:bCs w:val="0"/>
            <w:color w:val="000000" w:themeColor="text1"/>
            <w:spacing w:val="2"/>
            <w:sz w:val="24"/>
            <w:szCs w:val="24"/>
            <w:shd w:val="clear" w:color="auto" w:fill="FAFAFA"/>
          </w:rPr>
          <w:t xml:space="preserve">for the trip, </w:t>
        </w:r>
      </w:ins>
      <w:r w:rsidR="00EA6985">
        <w:rPr>
          <w:rStyle w:val="Strong"/>
          <w:rFonts w:ascii="Arial" w:hAnsi="Arial" w:cs="Arial"/>
          <w:b w:val="0"/>
          <w:bCs w:val="0"/>
          <w:color w:val="000000" w:themeColor="text1"/>
          <w:spacing w:val="2"/>
          <w:sz w:val="24"/>
          <w:szCs w:val="24"/>
          <w:shd w:val="clear" w:color="auto" w:fill="FAFAFA"/>
        </w:rPr>
        <w:t>not expecting a permanent ownership of it</w:t>
      </w:r>
      <w:ins w:id="16" w:author="Matthew" w:date="2020-10-13T23:19:00Z">
        <w:r w:rsidR="006D7DD7">
          <w:rPr>
            <w:rStyle w:val="Strong"/>
            <w:rFonts w:ascii="Arial" w:hAnsi="Arial" w:cs="Arial"/>
            <w:b w:val="0"/>
            <w:bCs w:val="0"/>
            <w:color w:val="000000" w:themeColor="text1"/>
            <w:spacing w:val="2"/>
            <w:sz w:val="24"/>
            <w:szCs w:val="24"/>
            <w:shd w:val="clear" w:color="auto" w:fill="FAFAFA"/>
          </w:rPr>
          <w:t xml:space="preserve"> afterwards</w:t>
        </w:r>
      </w:ins>
      <w:r w:rsidR="00EA6985">
        <w:rPr>
          <w:rStyle w:val="Strong"/>
          <w:rFonts w:ascii="Arial" w:hAnsi="Arial" w:cs="Arial"/>
          <w:b w:val="0"/>
          <w:bCs w:val="0"/>
          <w:color w:val="000000" w:themeColor="text1"/>
          <w:spacing w:val="2"/>
          <w:sz w:val="24"/>
          <w:szCs w:val="24"/>
          <w:shd w:val="clear" w:color="auto" w:fill="FAFAFA"/>
        </w:rPr>
        <w:t xml:space="preserve">. </w:t>
      </w:r>
      <w:r w:rsidR="00165E1C">
        <w:rPr>
          <w:rStyle w:val="Strong"/>
          <w:rFonts w:ascii="Arial" w:hAnsi="Arial" w:cs="Arial"/>
          <w:b w:val="0"/>
          <w:bCs w:val="0"/>
          <w:color w:val="000000" w:themeColor="text1"/>
          <w:spacing w:val="2"/>
          <w:sz w:val="24"/>
          <w:szCs w:val="24"/>
          <w:shd w:val="clear" w:color="auto" w:fill="FAFAFA"/>
        </w:rPr>
        <w:t>Little did I know,</w:t>
      </w:r>
      <w:r w:rsidR="00EA6985">
        <w:rPr>
          <w:rStyle w:val="Strong"/>
          <w:rFonts w:ascii="Arial" w:hAnsi="Arial" w:cs="Arial"/>
          <w:b w:val="0"/>
          <w:bCs w:val="0"/>
          <w:color w:val="000000" w:themeColor="text1"/>
          <w:spacing w:val="2"/>
          <w:sz w:val="24"/>
          <w:szCs w:val="24"/>
          <w:shd w:val="clear" w:color="auto" w:fill="FAFAFA"/>
        </w:rPr>
        <w:t xml:space="preserve"> the</w:t>
      </w:r>
      <w:r w:rsidR="00165E1C">
        <w:rPr>
          <w:rStyle w:val="Strong"/>
          <w:rFonts w:ascii="Arial" w:hAnsi="Arial" w:cs="Arial"/>
          <w:b w:val="0"/>
          <w:bCs w:val="0"/>
          <w:color w:val="000000" w:themeColor="text1"/>
          <w:spacing w:val="2"/>
          <w:sz w:val="24"/>
          <w:szCs w:val="24"/>
          <w:shd w:val="clear" w:color="auto" w:fill="FAFAFA"/>
        </w:rPr>
        <w:t xml:space="preserve"> camera kept me busy at all times</w:t>
      </w:r>
      <w:r w:rsidR="00EA6985">
        <w:rPr>
          <w:rStyle w:val="Strong"/>
          <w:rFonts w:ascii="Arial" w:hAnsi="Arial" w:cs="Arial"/>
          <w:b w:val="0"/>
          <w:bCs w:val="0"/>
          <w:color w:val="000000" w:themeColor="text1"/>
          <w:spacing w:val="2"/>
          <w:sz w:val="24"/>
          <w:szCs w:val="24"/>
          <w:shd w:val="clear" w:color="auto" w:fill="FAFAFA"/>
        </w:rPr>
        <w:t xml:space="preserve">, </w:t>
      </w:r>
      <w:del w:id="17" w:author="Matthew" w:date="2020-10-13T23:19:00Z">
        <w:r w:rsidR="00165E1C" w:rsidDel="006D7DD7">
          <w:rPr>
            <w:rStyle w:val="Strong"/>
            <w:rFonts w:ascii="Arial" w:hAnsi="Arial" w:cs="Arial"/>
            <w:b w:val="0"/>
            <w:bCs w:val="0"/>
            <w:color w:val="000000" w:themeColor="text1"/>
            <w:spacing w:val="2"/>
            <w:sz w:val="24"/>
            <w:szCs w:val="24"/>
            <w:shd w:val="clear" w:color="auto" w:fill="FAFAFA"/>
          </w:rPr>
          <w:delText>which made</w:delText>
        </w:r>
      </w:del>
      <w:ins w:id="18" w:author="Matthew" w:date="2020-10-13T23:19:00Z">
        <w:r w:rsidR="006D7DD7">
          <w:rPr>
            <w:rStyle w:val="Strong"/>
            <w:rFonts w:ascii="Arial" w:hAnsi="Arial" w:cs="Arial"/>
            <w:b w:val="0"/>
            <w:bCs w:val="0"/>
            <w:color w:val="000000" w:themeColor="text1"/>
            <w:spacing w:val="2"/>
            <w:sz w:val="24"/>
            <w:szCs w:val="24"/>
            <w:shd w:val="clear" w:color="auto" w:fill="FAFAFA"/>
          </w:rPr>
          <w:t>making</w:t>
        </w:r>
      </w:ins>
      <w:r w:rsidR="00165E1C">
        <w:rPr>
          <w:rStyle w:val="Strong"/>
          <w:rFonts w:ascii="Arial" w:hAnsi="Arial" w:cs="Arial"/>
          <w:b w:val="0"/>
          <w:bCs w:val="0"/>
          <w:color w:val="000000" w:themeColor="text1"/>
          <w:spacing w:val="2"/>
          <w:sz w:val="24"/>
          <w:szCs w:val="24"/>
          <w:shd w:val="clear" w:color="auto" w:fill="FAFAFA"/>
        </w:rPr>
        <w:t xml:space="preserve"> me </w:t>
      </w:r>
      <w:r w:rsidR="00EA6985">
        <w:rPr>
          <w:rStyle w:val="Strong"/>
          <w:rFonts w:ascii="Arial" w:hAnsi="Arial" w:cs="Arial"/>
          <w:b w:val="0"/>
          <w:bCs w:val="0"/>
          <w:color w:val="000000" w:themeColor="text1"/>
          <w:spacing w:val="2"/>
          <w:sz w:val="24"/>
          <w:szCs w:val="24"/>
          <w:shd w:val="clear" w:color="auto" w:fill="FAFAFA"/>
        </w:rPr>
        <w:t xml:space="preserve">feel </w:t>
      </w:r>
      <w:r w:rsidR="002B12A6">
        <w:rPr>
          <w:rStyle w:val="Strong"/>
          <w:rFonts w:ascii="Arial" w:hAnsi="Arial" w:cs="Arial"/>
          <w:b w:val="0"/>
          <w:bCs w:val="0"/>
          <w:color w:val="000000" w:themeColor="text1"/>
          <w:spacing w:val="2"/>
          <w:sz w:val="24"/>
          <w:szCs w:val="24"/>
          <w:shd w:val="clear" w:color="auto" w:fill="FAFAFA"/>
        </w:rPr>
        <w:t>accompanied and comfortable. “</w:t>
      </w:r>
      <w:r w:rsidR="00CD61CD">
        <w:rPr>
          <w:rStyle w:val="Strong"/>
          <w:rFonts w:ascii="Arial" w:hAnsi="Arial" w:cs="Arial"/>
          <w:b w:val="0"/>
          <w:bCs w:val="0"/>
          <w:color w:val="000000" w:themeColor="text1"/>
          <w:spacing w:val="2"/>
          <w:sz w:val="24"/>
          <w:szCs w:val="24"/>
          <w:shd w:val="clear" w:color="auto" w:fill="FAFAFA"/>
        </w:rPr>
        <w:t>T</w:t>
      </w:r>
      <w:r w:rsidR="002B12A6">
        <w:rPr>
          <w:rStyle w:val="Strong"/>
          <w:rFonts w:ascii="Arial" w:hAnsi="Arial" w:cs="Arial"/>
          <w:b w:val="0"/>
          <w:bCs w:val="0"/>
          <w:color w:val="000000" w:themeColor="text1"/>
          <w:spacing w:val="2"/>
          <w:sz w:val="24"/>
          <w:szCs w:val="24"/>
          <w:shd w:val="clear" w:color="auto" w:fill="FAFAFA"/>
        </w:rPr>
        <w:t>his is the right camera for you</w:t>
      </w:r>
      <w:r w:rsidR="00CD61CD">
        <w:rPr>
          <w:rStyle w:val="Strong"/>
          <w:rFonts w:ascii="Arial" w:hAnsi="Arial" w:cs="Arial"/>
          <w:b w:val="0"/>
          <w:bCs w:val="0"/>
          <w:color w:val="000000" w:themeColor="text1"/>
          <w:spacing w:val="2"/>
          <w:sz w:val="24"/>
          <w:szCs w:val="24"/>
          <w:shd w:val="clear" w:color="auto" w:fill="FAFAFA"/>
        </w:rPr>
        <w:t>,</w:t>
      </w:r>
      <w:r w:rsidR="002B12A6">
        <w:rPr>
          <w:rStyle w:val="Strong"/>
          <w:rFonts w:ascii="Arial" w:hAnsi="Arial" w:cs="Arial"/>
          <w:b w:val="0"/>
          <w:bCs w:val="0"/>
          <w:color w:val="000000" w:themeColor="text1"/>
          <w:spacing w:val="2"/>
          <w:sz w:val="24"/>
          <w:szCs w:val="24"/>
          <w:shd w:val="clear" w:color="auto" w:fill="FAFAFA"/>
        </w:rPr>
        <w:t>”</w:t>
      </w:r>
      <w:r w:rsidR="00CD61CD">
        <w:rPr>
          <w:rStyle w:val="Strong"/>
          <w:rFonts w:ascii="Arial" w:hAnsi="Arial" w:cs="Arial"/>
          <w:b w:val="0"/>
          <w:bCs w:val="0"/>
          <w:color w:val="000000" w:themeColor="text1"/>
          <w:spacing w:val="2"/>
          <w:sz w:val="24"/>
          <w:szCs w:val="24"/>
          <w:shd w:val="clear" w:color="auto" w:fill="FAFAFA"/>
        </w:rPr>
        <w:t xml:space="preserve"> </w:t>
      </w:r>
      <w:r w:rsidR="00E90850">
        <w:rPr>
          <w:rStyle w:val="Strong"/>
          <w:rFonts w:ascii="Arial" w:hAnsi="Arial" w:cs="Arial"/>
          <w:b w:val="0"/>
          <w:bCs w:val="0"/>
          <w:color w:val="000000" w:themeColor="text1"/>
          <w:spacing w:val="2"/>
          <w:sz w:val="24"/>
          <w:szCs w:val="24"/>
          <w:shd w:val="clear" w:color="auto" w:fill="FAFAFA"/>
        </w:rPr>
        <w:t>I said to myself</w:t>
      </w:r>
      <w:r w:rsidR="00CD61CD">
        <w:rPr>
          <w:rStyle w:val="Strong"/>
          <w:rFonts w:ascii="Arial" w:hAnsi="Arial" w:cs="Arial"/>
          <w:b w:val="0"/>
          <w:bCs w:val="0"/>
          <w:color w:val="000000" w:themeColor="text1"/>
          <w:spacing w:val="2"/>
          <w:sz w:val="24"/>
          <w:szCs w:val="24"/>
          <w:shd w:val="clear" w:color="auto" w:fill="FAFAFA"/>
        </w:rPr>
        <w:t>.</w:t>
      </w:r>
    </w:p>
    <w:p w14:paraId="4ADF4558" w14:textId="73C7BFCD" w:rsidR="003C0C19" w:rsidDel="00424984" w:rsidRDefault="00242FB8" w:rsidP="00053E83">
      <w:pPr>
        <w:spacing w:line="360" w:lineRule="auto"/>
        <w:ind w:left="-360"/>
        <w:jc w:val="both"/>
        <w:rPr>
          <w:del w:id="19" w:author="Matthew" w:date="2020-10-13T23:54:00Z"/>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Obviously, a trip to Sydney wouldn’t be complete without a visit to the Sydney Opera House</w:t>
      </w:r>
      <w:r w:rsidR="009316DD">
        <w:rPr>
          <w:rStyle w:val="Strong"/>
          <w:rFonts w:ascii="Arial" w:hAnsi="Arial" w:cs="Arial"/>
          <w:b w:val="0"/>
          <w:bCs w:val="0"/>
          <w:color w:val="000000" w:themeColor="text1"/>
          <w:spacing w:val="2"/>
          <w:sz w:val="24"/>
          <w:szCs w:val="24"/>
          <w:shd w:val="clear" w:color="auto" w:fill="FAFAFA"/>
        </w:rPr>
        <w:t xml:space="preserve"> and its </w:t>
      </w:r>
      <w:r w:rsidR="008F4741">
        <w:rPr>
          <w:rStyle w:val="Strong"/>
          <w:rFonts w:ascii="Arial" w:hAnsi="Arial" w:cs="Arial"/>
          <w:b w:val="0"/>
          <w:bCs w:val="0"/>
          <w:color w:val="000000" w:themeColor="text1"/>
          <w:spacing w:val="2"/>
          <w:sz w:val="24"/>
          <w:szCs w:val="24"/>
          <w:shd w:val="clear" w:color="auto" w:fill="FAFAFA"/>
        </w:rPr>
        <w:t>evening light show</w:t>
      </w:r>
      <w:r>
        <w:rPr>
          <w:rStyle w:val="Strong"/>
          <w:rFonts w:ascii="Arial" w:hAnsi="Arial" w:cs="Arial"/>
          <w:b w:val="0"/>
          <w:bCs w:val="0"/>
          <w:color w:val="000000" w:themeColor="text1"/>
          <w:spacing w:val="2"/>
          <w:sz w:val="24"/>
          <w:szCs w:val="24"/>
          <w:shd w:val="clear" w:color="auto" w:fill="FAFAFA"/>
        </w:rPr>
        <w:t xml:space="preserve">. </w:t>
      </w:r>
      <w:del w:id="20" w:author="Matthew" w:date="2020-10-13T23:54:00Z">
        <w:r w:rsidDel="00424984">
          <w:rPr>
            <w:rStyle w:val="Strong"/>
            <w:rFonts w:ascii="Arial" w:hAnsi="Arial" w:cs="Arial"/>
            <w:b w:val="0"/>
            <w:bCs w:val="0"/>
            <w:color w:val="000000" w:themeColor="text1"/>
            <w:spacing w:val="2"/>
            <w:sz w:val="24"/>
            <w:szCs w:val="24"/>
            <w:shd w:val="clear" w:color="auto" w:fill="FAFAFA"/>
          </w:rPr>
          <w:delText xml:space="preserve">So I </w:delText>
        </w:r>
        <w:r w:rsidR="00F232B8" w:rsidDel="00424984">
          <w:rPr>
            <w:rStyle w:val="Strong"/>
            <w:rFonts w:ascii="Arial" w:hAnsi="Arial" w:cs="Arial"/>
            <w:b w:val="0"/>
            <w:bCs w:val="0"/>
            <w:color w:val="000000" w:themeColor="text1"/>
            <w:spacing w:val="2"/>
            <w:sz w:val="24"/>
            <w:szCs w:val="24"/>
            <w:shd w:val="clear" w:color="auto" w:fill="FAFAFA"/>
          </w:rPr>
          <w:delText>went there right after dusk</w:delText>
        </w:r>
      </w:del>
      <w:del w:id="21" w:author="Matthew" w:date="2020-10-13T23:20:00Z">
        <w:r w:rsidR="00D273F5" w:rsidDel="006D7DD7">
          <w:rPr>
            <w:rStyle w:val="Strong"/>
            <w:rFonts w:ascii="Arial" w:hAnsi="Arial" w:cs="Arial"/>
            <w:b w:val="0"/>
            <w:bCs w:val="0"/>
            <w:color w:val="000000" w:themeColor="text1"/>
            <w:spacing w:val="2"/>
            <w:sz w:val="24"/>
            <w:szCs w:val="24"/>
            <w:shd w:val="clear" w:color="auto" w:fill="FAFAFA"/>
          </w:rPr>
          <w:delText>.</w:delText>
        </w:r>
        <w:r w:rsidDel="006D7DD7">
          <w:rPr>
            <w:rStyle w:val="Strong"/>
            <w:rFonts w:ascii="Arial" w:hAnsi="Arial" w:cs="Arial"/>
            <w:b w:val="0"/>
            <w:bCs w:val="0"/>
            <w:color w:val="000000" w:themeColor="text1"/>
            <w:spacing w:val="2"/>
            <w:sz w:val="24"/>
            <w:szCs w:val="24"/>
            <w:shd w:val="clear" w:color="auto" w:fill="FAFAFA"/>
          </w:rPr>
          <w:delText xml:space="preserve"> </w:delText>
        </w:r>
        <w:r w:rsidR="009316DD" w:rsidDel="006D7DD7">
          <w:rPr>
            <w:rStyle w:val="Strong"/>
            <w:rFonts w:ascii="Arial" w:hAnsi="Arial" w:cs="Arial"/>
            <w:b w:val="0"/>
            <w:bCs w:val="0"/>
            <w:color w:val="000000" w:themeColor="text1"/>
            <w:spacing w:val="2"/>
            <w:sz w:val="24"/>
            <w:szCs w:val="24"/>
            <w:shd w:val="clear" w:color="auto" w:fill="FAFAFA"/>
          </w:rPr>
          <w:delText xml:space="preserve">I figured </w:delText>
        </w:r>
        <w:r w:rsidR="00F232B8" w:rsidDel="006D7DD7">
          <w:rPr>
            <w:rStyle w:val="Strong"/>
            <w:rFonts w:ascii="Arial" w:hAnsi="Arial" w:cs="Arial"/>
            <w:b w:val="0"/>
            <w:bCs w:val="0"/>
            <w:color w:val="000000" w:themeColor="text1"/>
            <w:spacing w:val="2"/>
            <w:sz w:val="24"/>
            <w:szCs w:val="24"/>
            <w:shd w:val="clear" w:color="auto" w:fill="FAFAFA"/>
          </w:rPr>
          <w:delText xml:space="preserve">the show would be an </w:delText>
        </w:r>
      </w:del>
      <w:del w:id="22" w:author="Matthew" w:date="2020-10-13T23:54:00Z">
        <w:r w:rsidR="00F232B8" w:rsidDel="00424984">
          <w:rPr>
            <w:rStyle w:val="Strong"/>
            <w:rFonts w:ascii="Arial" w:hAnsi="Arial" w:cs="Arial"/>
            <w:b w:val="0"/>
            <w:bCs w:val="0"/>
            <w:color w:val="000000" w:themeColor="text1"/>
            <w:spacing w:val="2"/>
            <w:sz w:val="24"/>
            <w:szCs w:val="24"/>
            <w:shd w:val="clear" w:color="auto" w:fill="FAFAFA"/>
          </w:rPr>
          <w:delText>incredible shot</w:delText>
        </w:r>
      </w:del>
      <w:del w:id="23" w:author="Matthew" w:date="2020-10-13T23:20:00Z">
        <w:r w:rsidR="00F232B8" w:rsidDel="006D7DD7">
          <w:rPr>
            <w:rStyle w:val="Strong"/>
            <w:rFonts w:ascii="Arial" w:hAnsi="Arial" w:cs="Arial"/>
            <w:b w:val="0"/>
            <w:bCs w:val="0"/>
            <w:color w:val="000000" w:themeColor="text1"/>
            <w:spacing w:val="2"/>
            <w:sz w:val="24"/>
            <w:szCs w:val="24"/>
            <w:shd w:val="clear" w:color="auto" w:fill="FAFAFA"/>
          </w:rPr>
          <w:delText>, b</w:delText>
        </w:r>
        <w:r w:rsidR="001B65E0" w:rsidDel="006D7DD7">
          <w:rPr>
            <w:rStyle w:val="Strong"/>
            <w:rFonts w:ascii="Arial" w:hAnsi="Arial" w:cs="Arial"/>
            <w:b w:val="0"/>
            <w:bCs w:val="0"/>
            <w:color w:val="000000" w:themeColor="text1"/>
            <w:spacing w:val="2"/>
            <w:sz w:val="24"/>
            <w:szCs w:val="24"/>
            <w:shd w:val="clear" w:color="auto" w:fill="FAFAFA"/>
          </w:rPr>
          <w:delText xml:space="preserve">ut I </w:delText>
        </w:r>
        <w:r w:rsidR="00C80C6E" w:rsidDel="006D7DD7">
          <w:rPr>
            <w:rStyle w:val="Strong"/>
            <w:rFonts w:ascii="Arial" w:hAnsi="Arial" w:cs="Arial"/>
            <w:b w:val="0"/>
            <w:bCs w:val="0"/>
            <w:color w:val="000000" w:themeColor="text1"/>
            <w:spacing w:val="2"/>
            <w:sz w:val="24"/>
            <w:szCs w:val="24"/>
            <w:shd w:val="clear" w:color="auto" w:fill="FAFAFA"/>
          </w:rPr>
          <w:delText xml:space="preserve">really </w:delText>
        </w:r>
        <w:r w:rsidR="001B65E0" w:rsidDel="006D7DD7">
          <w:rPr>
            <w:rStyle w:val="Strong"/>
            <w:rFonts w:ascii="Arial" w:hAnsi="Arial" w:cs="Arial"/>
            <w:b w:val="0"/>
            <w:bCs w:val="0"/>
            <w:color w:val="000000" w:themeColor="text1"/>
            <w:spacing w:val="2"/>
            <w:sz w:val="24"/>
            <w:szCs w:val="24"/>
            <w:shd w:val="clear" w:color="auto" w:fill="FAFAFA"/>
          </w:rPr>
          <w:delText>didn’t anticipate the excitement</w:delText>
        </w:r>
      </w:del>
      <w:del w:id="24" w:author="Matthew" w:date="2020-10-13T23:54:00Z">
        <w:r w:rsidR="001B65E0" w:rsidDel="00424984">
          <w:rPr>
            <w:rStyle w:val="Strong"/>
            <w:rFonts w:ascii="Arial" w:hAnsi="Arial" w:cs="Arial"/>
            <w:b w:val="0"/>
            <w:bCs w:val="0"/>
            <w:color w:val="000000" w:themeColor="text1"/>
            <w:spacing w:val="2"/>
            <w:sz w:val="24"/>
            <w:szCs w:val="24"/>
            <w:shd w:val="clear" w:color="auto" w:fill="FAFAFA"/>
          </w:rPr>
          <w:delText>.</w:delText>
        </w:r>
      </w:del>
    </w:p>
    <w:p w14:paraId="719CB370" w14:textId="35B48C72" w:rsidR="00D10016" w:rsidRDefault="00B33E7D" w:rsidP="00424984">
      <w:pPr>
        <w:spacing w:line="360" w:lineRule="auto"/>
        <w:ind w:left="-360"/>
        <w:jc w:val="both"/>
        <w:rPr>
          <w:rStyle w:val="Strong"/>
          <w:rFonts w:ascii="Arial" w:hAnsi="Arial" w:cs="Arial"/>
          <w:b w:val="0"/>
          <w:bCs w:val="0"/>
          <w:color w:val="000000" w:themeColor="text1"/>
          <w:spacing w:val="2"/>
          <w:sz w:val="24"/>
          <w:szCs w:val="24"/>
          <w:shd w:val="clear" w:color="auto" w:fill="FAFAFA"/>
        </w:rPr>
        <w:pPrChange w:id="25" w:author="Matthew" w:date="2020-10-13T23:54:00Z">
          <w:pPr>
            <w:spacing w:line="360" w:lineRule="auto"/>
            <w:ind w:left="-360"/>
            <w:jc w:val="both"/>
          </w:pPr>
        </w:pPrChange>
      </w:pPr>
      <w:r>
        <w:rPr>
          <w:rStyle w:val="Strong"/>
          <w:rFonts w:ascii="Arial" w:hAnsi="Arial" w:cs="Arial"/>
          <w:b w:val="0"/>
          <w:bCs w:val="0"/>
          <w:color w:val="000000" w:themeColor="text1"/>
          <w:spacing w:val="2"/>
          <w:sz w:val="24"/>
          <w:szCs w:val="24"/>
          <w:shd w:val="clear" w:color="auto" w:fill="FAFAFA"/>
        </w:rPr>
        <w:t>Th</w:t>
      </w:r>
      <w:r w:rsidR="00C80C6E">
        <w:rPr>
          <w:rStyle w:val="Strong"/>
          <w:rFonts w:ascii="Arial" w:hAnsi="Arial" w:cs="Arial"/>
          <w:b w:val="0"/>
          <w:bCs w:val="0"/>
          <w:color w:val="000000" w:themeColor="text1"/>
          <w:spacing w:val="2"/>
          <w:sz w:val="24"/>
          <w:szCs w:val="24"/>
          <w:shd w:val="clear" w:color="auto" w:fill="FAFAFA"/>
        </w:rPr>
        <w:t xml:space="preserve">e </w:t>
      </w:r>
      <w:r>
        <w:rPr>
          <w:rStyle w:val="Strong"/>
          <w:rFonts w:ascii="Arial" w:hAnsi="Arial" w:cs="Arial"/>
          <w:b w:val="0"/>
          <w:bCs w:val="0"/>
          <w:color w:val="000000" w:themeColor="text1"/>
          <w:spacing w:val="2"/>
          <w:sz w:val="24"/>
          <w:szCs w:val="24"/>
          <w:shd w:val="clear" w:color="auto" w:fill="FAFAFA"/>
        </w:rPr>
        <w:t xml:space="preserve">excitement </w:t>
      </w:r>
      <w:r w:rsidR="00CB7A9C">
        <w:rPr>
          <w:rStyle w:val="Strong"/>
          <w:rFonts w:ascii="Arial" w:hAnsi="Arial" w:cs="Arial"/>
          <w:b w:val="0"/>
          <w:bCs w:val="0"/>
          <w:color w:val="000000" w:themeColor="text1"/>
          <w:spacing w:val="2"/>
          <w:sz w:val="24"/>
          <w:szCs w:val="24"/>
          <w:shd w:val="clear" w:color="auto" w:fill="FAFAFA"/>
        </w:rPr>
        <w:t xml:space="preserve">that </w:t>
      </w:r>
      <w:r>
        <w:rPr>
          <w:rStyle w:val="Strong"/>
          <w:rFonts w:ascii="Arial" w:hAnsi="Arial" w:cs="Arial"/>
          <w:b w:val="0"/>
          <w:bCs w:val="0"/>
          <w:color w:val="000000" w:themeColor="text1"/>
          <w:spacing w:val="2"/>
          <w:sz w:val="24"/>
          <w:szCs w:val="24"/>
          <w:shd w:val="clear" w:color="auto" w:fill="FAFAFA"/>
        </w:rPr>
        <w:t xml:space="preserve">rushed through </w:t>
      </w:r>
      <w:r w:rsidR="005E3F35">
        <w:rPr>
          <w:rStyle w:val="Strong"/>
          <w:rFonts w:ascii="Arial" w:hAnsi="Arial" w:cs="Arial"/>
          <w:b w:val="0"/>
          <w:bCs w:val="0"/>
          <w:color w:val="000000" w:themeColor="text1"/>
          <w:spacing w:val="2"/>
          <w:sz w:val="24"/>
          <w:szCs w:val="24"/>
          <w:shd w:val="clear" w:color="auto" w:fill="FAFAFA"/>
        </w:rPr>
        <w:t>me</w:t>
      </w:r>
      <w:r>
        <w:rPr>
          <w:rStyle w:val="Strong"/>
          <w:rFonts w:ascii="Arial" w:hAnsi="Arial" w:cs="Arial"/>
          <w:b w:val="0"/>
          <w:bCs w:val="0"/>
          <w:color w:val="000000" w:themeColor="text1"/>
          <w:spacing w:val="2"/>
          <w:sz w:val="24"/>
          <w:szCs w:val="24"/>
          <w:shd w:val="clear" w:color="auto" w:fill="FAFAFA"/>
        </w:rPr>
        <w:t xml:space="preserve"> </w:t>
      </w:r>
      <w:r w:rsidR="00CB7A9C">
        <w:rPr>
          <w:rStyle w:val="Strong"/>
          <w:rFonts w:ascii="Arial" w:hAnsi="Arial" w:cs="Arial"/>
          <w:b w:val="0"/>
          <w:bCs w:val="0"/>
          <w:color w:val="000000" w:themeColor="text1"/>
          <w:spacing w:val="2"/>
          <w:sz w:val="24"/>
          <w:szCs w:val="24"/>
          <w:shd w:val="clear" w:color="auto" w:fill="FAFAFA"/>
        </w:rPr>
        <w:t xml:space="preserve">at the “Click!” wasn’t dissimilar from the anticipation of </w:t>
      </w:r>
      <w:r w:rsidR="003C2485">
        <w:rPr>
          <w:rStyle w:val="Strong"/>
          <w:rFonts w:ascii="Arial" w:hAnsi="Arial" w:cs="Arial"/>
          <w:b w:val="0"/>
          <w:bCs w:val="0"/>
          <w:color w:val="000000" w:themeColor="text1"/>
          <w:spacing w:val="2"/>
          <w:sz w:val="24"/>
          <w:szCs w:val="24"/>
          <w:shd w:val="clear" w:color="auto" w:fill="FAFAFA"/>
        </w:rPr>
        <w:t>open</w:t>
      </w:r>
      <w:r w:rsidR="00CB7A9C">
        <w:rPr>
          <w:rStyle w:val="Strong"/>
          <w:rFonts w:ascii="Arial" w:hAnsi="Arial" w:cs="Arial"/>
          <w:b w:val="0"/>
          <w:bCs w:val="0"/>
          <w:color w:val="000000" w:themeColor="text1"/>
          <w:spacing w:val="2"/>
          <w:sz w:val="24"/>
          <w:szCs w:val="24"/>
          <w:shd w:val="clear" w:color="auto" w:fill="FAFAFA"/>
        </w:rPr>
        <w:t>ing</w:t>
      </w:r>
      <w:r w:rsidR="003C2485">
        <w:rPr>
          <w:rStyle w:val="Strong"/>
          <w:rFonts w:ascii="Arial" w:hAnsi="Arial" w:cs="Arial"/>
          <w:b w:val="0"/>
          <w:bCs w:val="0"/>
          <w:color w:val="000000" w:themeColor="text1"/>
          <w:spacing w:val="2"/>
          <w:sz w:val="24"/>
          <w:szCs w:val="24"/>
          <w:shd w:val="clear" w:color="auto" w:fill="FAFAFA"/>
        </w:rPr>
        <w:t xml:space="preserve"> a birthday present. </w:t>
      </w:r>
      <w:r w:rsidR="00D10016">
        <w:rPr>
          <w:rStyle w:val="Strong"/>
          <w:rFonts w:ascii="Arial" w:hAnsi="Arial" w:cs="Arial"/>
          <w:b w:val="0"/>
          <w:bCs w:val="0"/>
          <w:color w:val="000000" w:themeColor="text1"/>
          <w:spacing w:val="2"/>
          <w:sz w:val="24"/>
          <w:szCs w:val="24"/>
          <w:shd w:val="clear" w:color="auto" w:fill="FAFAFA"/>
        </w:rPr>
        <w:t xml:space="preserve">The </w:t>
      </w:r>
      <w:del w:id="26" w:author="Matthew" w:date="2020-10-13T23:24:00Z">
        <w:r w:rsidR="00D10016" w:rsidDel="006D7DD7">
          <w:rPr>
            <w:rStyle w:val="Strong"/>
            <w:rFonts w:ascii="Arial" w:hAnsi="Arial" w:cs="Arial"/>
            <w:b w:val="0"/>
            <w:bCs w:val="0"/>
            <w:color w:val="000000" w:themeColor="text1"/>
            <w:spacing w:val="2"/>
            <w:sz w:val="24"/>
            <w:szCs w:val="24"/>
            <w:shd w:val="clear" w:color="auto" w:fill="FAFAFA"/>
          </w:rPr>
          <w:delText>aftereffect</w:delText>
        </w:r>
        <w:r w:rsidR="00D273F5" w:rsidDel="006D7DD7">
          <w:rPr>
            <w:rStyle w:val="Strong"/>
            <w:rFonts w:ascii="Arial" w:hAnsi="Arial" w:cs="Arial"/>
            <w:b w:val="0"/>
            <w:bCs w:val="0"/>
            <w:color w:val="000000" w:themeColor="text1"/>
            <w:spacing w:val="2"/>
            <w:sz w:val="24"/>
            <w:szCs w:val="24"/>
            <w:shd w:val="clear" w:color="auto" w:fill="FAFAFA"/>
          </w:rPr>
          <w:delText>s</w:delText>
        </w:r>
        <w:r w:rsidR="00D10016" w:rsidDel="006D7DD7">
          <w:rPr>
            <w:rStyle w:val="Strong"/>
            <w:rFonts w:ascii="Arial" w:hAnsi="Arial" w:cs="Arial"/>
            <w:b w:val="0"/>
            <w:bCs w:val="0"/>
            <w:color w:val="000000" w:themeColor="text1"/>
            <w:spacing w:val="2"/>
            <w:sz w:val="24"/>
            <w:szCs w:val="24"/>
            <w:shd w:val="clear" w:color="auto" w:fill="FAFAFA"/>
          </w:rPr>
          <w:delText xml:space="preserve"> of </w:delText>
        </w:r>
        <w:r w:rsidR="00E157C4" w:rsidDel="006D7DD7">
          <w:rPr>
            <w:rStyle w:val="Strong"/>
            <w:rFonts w:ascii="Arial" w:hAnsi="Arial" w:cs="Arial"/>
            <w:b w:val="0"/>
            <w:bCs w:val="0"/>
            <w:color w:val="000000" w:themeColor="text1"/>
            <w:spacing w:val="2"/>
            <w:sz w:val="24"/>
            <w:szCs w:val="24"/>
            <w:shd w:val="clear" w:color="auto" w:fill="FAFAFA"/>
          </w:rPr>
          <w:delText>these</w:delText>
        </w:r>
        <w:r w:rsidR="00D10016" w:rsidDel="006D7DD7">
          <w:rPr>
            <w:rStyle w:val="Strong"/>
            <w:rFonts w:ascii="Arial" w:hAnsi="Arial" w:cs="Arial"/>
            <w:b w:val="0"/>
            <w:bCs w:val="0"/>
            <w:color w:val="000000" w:themeColor="text1"/>
            <w:spacing w:val="2"/>
            <w:sz w:val="24"/>
            <w:szCs w:val="24"/>
            <w:shd w:val="clear" w:color="auto" w:fill="FAFAFA"/>
          </w:rPr>
          <w:delText xml:space="preserve"> clicks</w:delText>
        </w:r>
      </w:del>
      <w:ins w:id="27" w:author="Matthew" w:date="2020-10-13T23:24:00Z">
        <w:r w:rsidR="006D7DD7">
          <w:rPr>
            <w:rStyle w:val="Strong"/>
            <w:rFonts w:ascii="Arial" w:hAnsi="Arial" w:cs="Arial"/>
            <w:b w:val="0"/>
            <w:bCs w:val="0"/>
            <w:color w:val="000000" w:themeColor="text1"/>
            <w:spacing w:val="2"/>
            <w:sz w:val="24"/>
            <w:szCs w:val="24"/>
            <w:shd w:val="clear" w:color="auto" w:fill="FAFAFA"/>
          </w:rPr>
          <w:t xml:space="preserve">processed images which encapsulated the lighting </w:t>
        </w:r>
      </w:ins>
      <w:ins w:id="28" w:author="Matthew" w:date="2020-10-13T23:26:00Z">
        <w:r w:rsidR="00F41C72">
          <w:rPr>
            <w:rStyle w:val="Strong"/>
            <w:rFonts w:ascii="Arial" w:hAnsi="Arial" w:cs="Arial"/>
            <w:b w:val="0"/>
            <w:bCs w:val="0"/>
            <w:color w:val="000000" w:themeColor="text1"/>
            <w:spacing w:val="2"/>
            <w:sz w:val="24"/>
            <w:szCs w:val="24"/>
            <w:shd w:val="clear" w:color="auto" w:fill="FAFAFA"/>
          </w:rPr>
          <w:t>so effortlessly</w:t>
        </w:r>
      </w:ins>
      <w:r w:rsidR="00D10016">
        <w:rPr>
          <w:rStyle w:val="Strong"/>
          <w:rFonts w:ascii="Arial" w:hAnsi="Arial" w:cs="Arial"/>
          <w:b w:val="0"/>
          <w:bCs w:val="0"/>
          <w:color w:val="000000" w:themeColor="text1"/>
          <w:spacing w:val="2"/>
          <w:sz w:val="24"/>
          <w:szCs w:val="24"/>
          <w:shd w:val="clear" w:color="auto" w:fill="FAFAFA"/>
        </w:rPr>
        <w:t xml:space="preserve"> moved me: a “masterpiece” </w:t>
      </w:r>
      <w:r w:rsidR="009255A1">
        <w:rPr>
          <w:rStyle w:val="Strong"/>
          <w:rFonts w:ascii="Arial" w:hAnsi="Arial" w:cs="Arial"/>
          <w:b w:val="0"/>
          <w:bCs w:val="0"/>
          <w:color w:val="000000" w:themeColor="text1"/>
          <w:spacing w:val="2"/>
          <w:sz w:val="24"/>
          <w:szCs w:val="24"/>
          <w:shd w:val="clear" w:color="auto" w:fill="FAFAFA"/>
        </w:rPr>
        <w:t xml:space="preserve">of </w:t>
      </w:r>
      <w:r w:rsidR="00D10016">
        <w:rPr>
          <w:rStyle w:val="Strong"/>
          <w:rFonts w:ascii="Arial" w:hAnsi="Arial" w:cs="Arial"/>
          <w:b w:val="0"/>
          <w:bCs w:val="0"/>
          <w:color w:val="000000" w:themeColor="text1"/>
          <w:spacing w:val="2"/>
          <w:sz w:val="24"/>
          <w:szCs w:val="24"/>
          <w:shd w:val="clear" w:color="auto" w:fill="FAFAFA"/>
        </w:rPr>
        <w:t>a beginner</w:t>
      </w:r>
      <w:r w:rsidR="00E157C4">
        <w:rPr>
          <w:rStyle w:val="Strong"/>
          <w:rFonts w:ascii="Arial" w:hAnsi="Arial" w:cs="Arial"/>
          <w:b w:val="0"/>
          <w:bCs w:val="0"/>
          <w:color w:val="000000" w:themeColor="text1"/>
          <w:spacing w:val="2"/>
          <w:sz w:val="24"/>
          <w:szCs w:val="24"/>
          <w:shd w:val="clear" w:color="auto" w:fill="FAFAFA"/>
        </w:rPr>
        <w:t>’</w:t>
      </w:r>
      <w:r w:rsidR="00D10016">
        <w:rPr>
          <w:rStyle w:val="Strong"/>
          <w:rFonts w:ascii="Arial" w:hAnsi="Arial" w:cs="Arial"/>
          <w:b w:val="0"/>
          <w:bCs w:val="0"/>
          <w:color w:val="000000" w:themeColor="text1"/>
          <w:spacing w:val="2"/>
          <w:sz w:val="24"/>
          <w:szCs w:val="24"/>
          <w:shd w:val="clear" w:color="auto" w:fill="FAFAFA"/>
        </w:rPr>
        <w:t>s luck</w:t>
      </w:r>
      <w:r w:rsidR="00676922">
        <w:rPr>
          <w:rStyle w:val="Strong"/>
          <w:rFonts w:ascii="Arial" w:hAnsi="Arial" w:cs="Arial"/>
          <w:b w:val="0"/>
          <w:bCs w:val="0"/>
          <w:color w:val="000000" w:themeColor="text1"/>
          <w:spacing w:val="2"/>
          <w:sz w:val="24"/>
          <w:szCs w:val="24"/>
          <w:shd w:val="clear" w:color="auto" w:fill="FAFAFA"/>
        </w:rPr>
        <w:t xml:space="preserve">, </w:t>
      </w:r>
      <w:r w:rsidR="00147E2A">
        <w:rPr>
          <w:rStyle w:val="Strong"/>
          <w:rFonts w:ascii="Arial" w:hAnsi="Arial" w:cs="Arial"/>
          <w:b w:val="0"/>
          <w:bCs w:val="0"/>
          <w:color w:val="000000" w:themeColor="text1"/>
          <w:spacing w:val="2"/>
          <w:sz w:val="24"/>
          <w:szCs w:val="24"/>
          <w:shd w:val="clear" w:color="auto" w:fill="FAFAFA"/>
        </w:rPr>
        <w:t>a “beaut</w:t>
      </w:r>
      <w:r w:rsidR="00335A20">
        <w:rPr>
          <w:rStyle w:val="Strong"/>
          <w:rFonts w:ascii="Arial" w:hAnsi="Arial" w:cs="Arial"/>
          <w:b w:val="0"/>
          <w:bCs w:val="0"/>
          <w:color w:val="000000" w:themeColor="text1"/>
          <w:spacing w:val="2"/>
          <w:sz w:val="24"/>
          <w:szCs w:val="24"/>
          <w:shd w:val="clear" w:color="auto" w:fill="FAFAFA"/>
        </w:rPr>
        <w:t>y</w:t>
      </w:r>
      <w:r w:rsidR="00147E2A">
        <w:rPr>
          <w:rStyle w:val="Strong"/>
          <w:rFonts w:ascii="Arial" w:hAnsi="Arial" w:cs="Arial"/>
          <w:b w:val="0"/>
          <w:bCs w:val="0"/>
          <w:color w:val="000000" w:themeColor="text1"/>
          <w:spacing w:val="2"/>
          <w:sz w:val="24"/>
          <w:szCs w:val="24"/>
          <w:shd w:val="clear" w:color="auto" w:fill="FAFAFA"/>
        </w:rPr>
        <w:t xml:space="preserve">” </w:t>
      </w:r>
      <w:r w:rsidR="009255A1">
        <w:rPr>
          <w:rStyle w:val="Strong"/>
          <w:rFonts w:ascii="Arial" w:hAnsi="Arial" w:cs="Arial"/>
          <w:b w:val="0"/>
          <w:bCs w:val="0"/>
          <w:color w:val="000000" w:themeColor="text1"/>
          <w:spacing w:val="2"/>
          <w:sz w:val="24"/>
          <w:szCs w:val="24"/>
          <w:shd w:val="clear" w:color="auto" w:fill="FAFAFA"/>
        </w:rPr>
        <w:t xml:space="preserve">of the </w:t>
      </w:r>
      <w:r w:rsidR="00335A20">
        <w:rPr>
          <w:rStyle w:val="Strong"/>
          <w:rFonts w:ascii="Arial" w:hAnsi="Arial" w:cs="Arial"/>
          <w:b w:val="0"/>
          <w:bCs w:val="0"/>
          <w:color w:val="000000" w:themeColor="text1"/>
          <w:spacing w:val="2"/>
          <w:sz w:val="24"/>
          <w:szCs w:val="24"/>
          <w:shd w:val="clear" w:color="auto" w:fill="FAFAFA"/>
        </w:rPr>
        <w:t>Sydney Opera House</w:t>
      </w:r>
      <w:r w:rsidR="00D10016">
        <w:rPr>
          <w:rStyle w:val="Strong"/>
          <w:rFonts w:ascii="Arial" w:hAnsi="Arial" w:cs="Arial"/>
          <w:b w:val="0"/>
          <w:bCs w:val="0"/>
          <w:color w:val="000000" w:themeColor="text1"/>
          <w:spacing w:val="2"/>
          <w:sz w:val="24"/>
          <w:szCs w:val="24"/>
          <w:shd w:val="clear" w:color="auto" w:fill="FAFAFA"/>
        </w:rPr>
        <w:t>.</w:t>
      </w:r>
    </w:p>
    <w:p w14:paraId="3C4E4E8F" w14:textId="37899D3A" w:rsidR="0043268A" w:rsidRDefault="002243E3" w:rsidP="00053E83">
      <w:pPr>
        <w:spacing w:line="360" w:lineRule="auto"/>
        <w:ind w:left="-360"/>
        <w:jc w:val="both"/>
        <w:rPr>
          <w:rStyle w:val="Strong"/>
          <w:rFonts w:ascii="Arial" w:hAnsi="Arial" w:cs="Arial"/>
          <w:b w:val="0"/>
          <w:bCs w:val="0"/>
          <w:color w:val="000000" w:themeColor="text1"/>
          <w:spacing w:val="2"/>
          <w:sz w:val="24"/>
          <w:szCs w:val="24"/>
          <w:shd w:val="clear" w:color="auto" w:fill="FAFAFA"/>
        </w:rPr>
      </w:pPr>
      <w:del w:id="29" w:author="Matthew" w:date="2020-10-13T23:27:00Z">
        <w:r w:rsidDel="00F41C72">
          <w:rPr>
            <w:rStyle w:val="Strong"/>
            <w:rFonts w:ascii="Arial" w:hAnsi="Arial" w:cs="Arial"/>
            <w:b w:val="0"/>
            <w:bCs w:val="0"/>
            <w:color w:val="000000" w:themeColor="text1"/>
            <w:spacing w:val="2"/>
            <w:sz w:val="24"/>
            <w:szCs w:val="24"/>
            <w:shd w:val="clear" w:color="auto" w:fill="FAFAFA"/>
          </w:rPr>
          <w:lastRenderedPageBreak/>
          <w:delText xml:space="preserve">This </w:delText>
        </w:r>
        <w:r w:rsidR="000A1ED8" w:rsidDel="00F41C72">
          <w:rPr>
            <w:rStyle w:val="Strong"/>
            <w:rFonts w:ascii="Arial" w:hAnsi="Arial" w:cs="Arial"/>
            <w:b w:val="0"/>
            <w:bCs w:val="0"/>
            <w:color w:val="000000" w:themeColor="text1"/>
            <w:spacing w:val="2"/>
            <w:sz w:val="24"/>
            <w:szCs w:val="24"/>
            <w:shd w:val="clear" w:color="auto" w:fill="FAFAFA"/>
          </w:rPr>
          <w:delText>time was different</w:delText>
        </w:r>
        <w:r w:rsidR="006F1045" w:rsidDel="00F41C72">
          <w:rPr>
            <w:rStyle w:val="Strong"/>
            <w:rFonts w:ascii="Arial" w:hAnsi="Arial" w:cs="Arial"/>
            <w:b w:val="0"/>
            <w:bCs w:val="0"/>
            <w:color w:val="000000" w:themeColor="text1"/>
            <w:spacing w:val="2"/>
            <w:sz w:val="24"/>
            <w:szCs w:val="24"/>
            <w:shd w:val="clear" w:color="auto" w:fill="FAFAFA"/>
          </w:rPr>
          <w:delText>.</w:delText>
        </w:r>
      </w:del>
      <w:ins w:id="30" w:author="Matthew" w:date="2020-10-13T23:27:00Z">
        <w:r w:rsidR="00F41C72">
          <w:rPr>
            <w:rStyle w:val="Strong"/>
            <w:rFonts w:ascii="Arial" w:hAnsi="Arial" w:cs="Arial"/>
            <w:b w:val="0"/>
            <w:bCs w:val="0"/>
            <w:color w:val="000000" w:themeColor="text1"/>
            <w:spacing w:val="2"/>
            <w:sz w:val="24"/>
            <w:szCs w:val="24"/>
            <w:shd w:val="clear" w:color="auto" w:fill="FAFAFA"/>
          </w:rPr>
          <w:t xml:space="preserve">Ever since </w:t>
        </w:r>
      </w:ins>
      <w:ins w:id="31" w:author="Matthew" w:date="2020-10-13T23:28:00Z">
        <w:r w:rsidR="00F41C72">
          <w:rPr>
            <w:rStyle w:val="Strong"/>
            <w:rFonts w:ascii="Arial" w:hAnsi="Arial" w:cs="Arial"/>
            <w:b w:val="0"/>
            <w:bCs w:val="0"/>
            <w:color w:val="000000" w:themeColor="text1"/>
            <w:spacing w:val="2"/>
            <w:sz w:val="24"/>
            <w:szCs w:val="24"/>
            <w:shd w:val="clear" w:color="auto" w:fill="FAFAFA"/>
          </w:rPr>
          <w:t>that magical moment,</w:t>
        </w:r>
      </w:ins>
      <w:r w:rsidR="000A1ED8">
        <w:rPr>
          <w:rStyle w:val="Strong"/>
          <w:rFonts w:ascii="Arial" w:hAnsi="Arial" w:cs="Arial"/>
          <w:b w:val="0"/>
          <w:bCs w:val="0"/>
          <w:color w:val="000000" w:themeColor="text1"/>
          <w:spacing w:val="2"/>
          <w:sz w:val="24"/>
          <w:szCs w:val="24"/>
          <w:shd w:val="clear" w:color="auto" w:fill="FAFAFA"/>
        </w:rPr>
        <w:t xml:space="preserve"> I constantly brought “Sony” with me</w:t>
      </w:r>
      <w:ins w:id="32" w:author="Matthew" w:date="2020-10-13T23:28:00Z">
        <w:r w:rsidR="00F41C72">
          <w:rPr>
            <w:rStyle w:val="Strong"/>
            <w:rFonts w:ascii="Arial" w:hAnsi="Arial" w:cs="Arial"/>
            <w:b w:val="0"/>
            <w:bCs w:val="0"/>
            <w:color w:val="000000" w:themeColor="text1"/>
            <w:spacing w:val="2"/>
            <w:sz w:val="24"/>
            <w:szCs w:val="24"/>
            <w:shd w:val="clear" w:color="auto" w:fill="FAFAFA"/>
          </w:rPr>
          <w:t>.</w:t>
        </w:r>
      </w:ins>
      <w:del w:id="33" w:author="Matthew" w:date="2020-10-13T23:28:00Z">
        <w:r w:rsidR="000A1ED8" w:rsidDel="00F41C72">
          <w:rPr>
            <w:rStyle w:val="Strong"/>
            <w:rFonts w:ascii="Arial" w:hAnsi="Arial" w:cs="Arial"/>
            <w:b w:val="0"/>
            <w:bCs w:val="0"/>
            <w:color w:val="000000" w:themeColor="text1"/>
            <w:spacing w:val="2"/>
            <w:sz w:val="24"/>
            <w:szCs w:val="24"/>
            <w:shd w:val="clear" w:color="auto" w:fill="FAFAFA"/>
          </w:rPr>
          <w:delText>,</w:delText>
        </w:r>
      </w:del>
      <w:r w:rsidR="000A1ED8">
        <w:rPr>
          <w:rStyle w:val="Strong"/>
          <w:rFonts w:ascii="Arial" w:hAnsi="Arial" w:cs="Arial"/>
          <w:b w:val="0"/>
          <w:bCs w:val="0"/>
          <w:color w:val="000000" w:themeColor="text1"/>
          <w:spacing w:val="2"/>
          <w:sz w:val="24"/>
          <w:szCs w:val="24"/>
          <w:shd w:val="clear" w:color="auto" w:fill="FAFAFA"/>
        </w:rPr>
        <w:t xml:space="preserve"> I </w:t>
      </w:r>
      <w:r w:rsidR="00B75EFD">
        <w:rPr>
          <w:rStyle w:val="Strong"/>
          <w:rFonts w:ascii="Arial" w:hAnsi="Arial" w:cs="Arial"/>
          <w:b w:val="0"/>
          <w:bCs w:val="0"/>
          <w:color w:val="000000" w:themeColor="text1"/>
          <w:spacing w:val="2"/>
          <w:sz w:val="24"/>
          <w:szCs w:val="24"/>
          <w:shd w:val="clear" w:color="auto" w:fill="FAFAFA"/>
        </w:rPr>
        <w:t xml:space="preserve">began to care about </w:t>
      </w:r>
      <w:r w:rsidR="000A1ED8">
        <w:rPr>
          <w:rStyle w:val="Strong"/>
          <w:rFonts w:ascii="Arial" w:hAnsi="Arial" w:cs="Arial"/>
          <w:b w:val="0"/>
          <w:bCs w:val="0"/>
          <w:color w:val="000000" w:themeColor="text1"/>
          <w:spacing w:val="2"/>
          <w:sz w:val="24"/>
          <w:szCs w:val="24"/>
          <w:shd w:val="clear" w:color="auto" w:fill="FAFAFA"/>
        </w:rPr>
        <w:t>its</w:t>
      </w:r>
      <w:r w:rsidR="00B75EFD">
        <w:rPr>
          <w:rStyle w:val="Strong"/>
          <w:rFonts w:ascii="Arial" w:hAnsi="Arial" w:cs="Arial"/>
          <w:b w:val="0"/>
          <w:bCs w:val="0"/>
          <w:color w:val="000000" w:themeColor="text1"/>
          <w:spacing w:val="2"/>
          <w:sz w:val="24"/>
          <w:szCs w:val="24"/>
          <w:shd w:val="clear" w:color="auto" w:fill="FAFAFA"/>
        </w:rPr>
        <w:t xml:space="preserve"> features</w:t>
      </w:r>
      <w:r w:rsidR="000A1ED8">
        <w:rPr>
          <w:rStyle w:val="Strong"/>
          <w:rFonts w:ascii="Arial" w:hAnsi="Arial" w:cs="Arial"/>
          <w:b w:val="0"/>
          <w:bCs w:val="0"/>
          <w:color w:val="000000" w:themeColor="text1"/>
          <w:spacing w:val="2"/>
          <w:sz w:val="24"/>
          <w:szCs w:val="24"/>
          <w:shd w:val="clear" w:color="auto" w:fill="FAFAFA"/>
        </w:rPr>
        <w:t xml:space="preserve">, </w:t>
      </w:r>
      <w:r w:rsidR="00903623">
        <w:rPr>
          <w:rStyle w:val="Strong"/>
          <w:rFonts w:ascii="Arial" w:hAnsi="Arial" w:cs="Arial"/>
          <w:b w:val="0"/>
          <w:bCs w:val="0"/>
          <w:color w:val="000000" w:themeColor="text1"/>
          <w:spacing w:val="2"/>
          <w:sz w:val="24"/>
          <w:szCs w:val="24"/>
          <w:shd w:val="clear" w:color="auto" w:fill="FAFAFA"/>
        </w:rPr>
        <w:t xml:space="preserve">and </w:t>
      </w:r>
      <w:r w:rsidR="000A1ED8">
        <w:rPr>
          <w:rStyle w:val="Strong"/>
          <w:rFonts w:ascii="Arial" w:hAnsi="Arial" w:cs="Arial"/>
          <w:b w:val="0"/>
          <w:bCs w:val="0"/>
          <w:color w:val="000000" w:themeColor="text1"/>
          <w:spacing w:val="2"/>
          <w:sz w:val="24"/>
          <w:szCs w:val="24"/>
          <w:shd w:val="clear" w:color="auto" w:fill="FAFAFA"/>
        </w:rPr>
        <w:t xml:space="preserve">I started </w:t>
      </w:r>
      <w:r w:rsidR="006F1045">
        <w:rPr>
          <w:rStyle w:val="Strong"/>
          <w:rFonts w:ascii="Arial" w:hAnsi="Arial" w:cs="Arial"/>
          <w:b w:val="0"/>
          <w:bCs w:val="0"/>
          <w:color w:val="000000" w:themeColor="text1"/>
          <w:spacing w:val="2"/>
          <w:sz w:val="24"/>
          <w:szCs w:val="24"/>
          <w:shd w:val="clear" w:color="auto" w:fill="FAFAFA"/>
        </w:rPr>
        <w:t xml:space="preserve">to seriously </w:t>
      </w:r>
      <w:r w:rsidR="000A1ED8">
        <w:rPr>
          <w:rStyle w:val="Strong"/>
          <w:rFonts w:ascii="Arial" w:hAnsi="Arial" w:cs="Arial"/>
          <w:b w:val="0"/>
          <w:bCs w:val="0"/>
          <w:color w:val="000000" w:themeColor="text1"/>
          <w:spacing w:val="2"/>
          <w:sz w:val="24"/>
          <w:szCs w:val="24"/>
          <w:shd w:val="clear" w:color="auto" w:fill="FAFAFA"/>
        </w:rPr>
        <w:t xml:space="preserve">learn </w:t>
      </w:r>
      <w:r w:rsidR="003F1CAC">
        <w:rPr>
          <w:rStyle w:val="Strong"/>
          <w:rFonts w:ascii="Arial" w:hAnsi="Arial" w:cs="Arial"/>
          <w:b w:val="0"/>
          <w:bCs w:val="0"/>
          <w:color w:val="000000" w:themeColor="text1"/>
          <w:spacing w:val="2"/>
          <w:sz w:val="24"/>
          <w:szCs w:val="24"/>
          <w:shd w:val="clear" w:color="auto" w:fill="FAFAFA"/>
        </w:rPr>
        <w:t xml:space="preserve">the “three musketeers”: </w:t>
      </w:r>
      <w:r w:rsidR="006657C6">
        <w:rPr>
          <w:rStyle w:val="Strong"/>
          <w:rFonts w:ascii="Arial" w:hAnsi="Arial" w:cs="Arial"/>
          <w:b w:val="0"/>
          <w:bCs w:val="0"/>
          <w:color w:val="000000" w:themeColor="text1"/>
          <w:spacing w:val="2"/>
          <w:sz w:val="24"/>
          <w:szCs w:val="24"/>
          <w:shd w:val="clear" w:color="auto" w:fill="FAFAFA"/>
        </w:rPr>
        <w:t>E</w:t>
      </w:r>
      <w:r w:rsidR="003F1CAC">
        <w:rPr>
          <w:rStyle w:val="Strong"/>
          <w:rFonts w:ascii="Arial" w:hAnsi="Arial" w:cs="Arial"/>
          <w:b w:val="0"/>
          <w:bCs w:val="0"/>
          <w:color w:val="000000" w:themeColor="text1"/>
          <w:spacing w:val="2"/>
          <w:sz w:val="24"/>
          <w:szCs w:val="24"/>
          <w:shd w:val="clear" w:color="auto" w:fill="FAFAFA"/>
        </w:rPr>
        <w:t xml:space="preserve">xposure, ISO, and </w:t>
      </w:r>
      <w:r w:rsidR="006657C6">
        <w:rPr>
          <w:rStyle w:val="Strong"/>
          <w:rFonts w:ascii="Arial" w:hAnsi="Arial" w:cs="Arial"/>
          <w:b w:val="0"/>
          <w:bCs w:val="0"/>
          <w:color w:val="000000" w:themeColor="text1"/>
          <w:spacing w:val="2"/>
          <w:sz w:val="24"/>
          <w:szCs w:val="24"/>
          <w:shd w:val="clear" w:color="auto" w:fill="FAFAFA"/>
        </w:rPr>
        <w:t>F</w:t>
      </w:r>
      <w:r w:rsidR="003F1CAC">
        <w:rPr>
          <w:rStyle w:val="Strong"/>
          <w:rFonts w:ascii="Arial" w:hAnsi="Arial" w:cs="Arial"/>
          <w:b w:val="0"/>
          <w:bCs w:val="0"/>
          <w:color w:val="000000" w:themeColor="text1"/>
          <w:spacing w:val="2"/>
          <w:sz w:val="24"/>
          <w:szCs w:val="24"/>
          <w:shd w:val="clear" w:color="auto" w:fill="FAFAFA"/>
        </w:rPr>
        <w:t>ocus</w:t>
      </w:r>
      <w:r w:rsidR="00F95A62">
        <w:rPr>
          <w:rStyle w:val="Strong"/>
          <w:rFonts w:ascii="Arial" w:hAnsi="Arial" w:cs="Arial"/>
          <w:b w:val="0"/>
          <w:bCs w:val="0"/>
          <w:color w:val="000000" w:themeColor="text1"/>
          <w:spacing w:val="2"/>
          <w:sz w:val="24"/>
          <w:szCs w:val="24"/>
          <w:shd w:val="clear" w:color="auto" w:fill="FAFAFA"/>
        </w:rPr>
        <w:t xml:space="preserve"> as </w:t>
      </w:r>
      <w:r w:rsidR="00B75D55">
        <w:rPr>
          <w:rStyle w:val="Strong"/>
          <w:rFonts w:ascii="Arial" w:hAnsi="Arial" w:cs="Arial"/>
          <w:b w:val="0"/>
          <w:bCs w:val="0"/>
          <w:color w:val="000000" w:themeColor="text1"/>
          <w:spacing w:val="2"/>
          <w:sz w:val="24"/>
          <w:szCs w:val="24"/>
          <w:shd w:val="clear" w:color="auto" w:fill="FAFAFA"/>
        </w:rPr>
        <w:t>I d</w:t>
      </w:r>
      <w:r w:rsidR="009255A1">
        <w:rPr>
          <w:rStyle w:val="Strong"/>
          <w:rFonts w:ascii="Arial" w:hAnsi="Arial" w:cs="Arial"/>
          <w:b w:val="0"/>
          <w:bCs w:val="0"/>
          <w:color w:val="000000" w:themeColor="text1"/>
          <w:spacing w:val="2"/>
          <w:sz w:val="24"/>
          <w:szCs w:val="24"/>
          <w:shd w:val="clear" w:color="auto" w:fill="FAFAFA"/>
        </w:rPr>
        <w:t>o</w:t>
      </w:r>
      <w:r w:rsidR="00B75D55">
        <w:rPr>
          <w:rStyle w:val="Strong"/>
          <w:rFonts w:ascii="Arial" w:hAnsi="Arial" w:cs="Arial"/>
          <w:b w:val="0"/>
          <w:bCs w:val="0"/>
          <w:color w:val="000000" w:themeColor="text1"/>
          <w:spacing w:val="2"/>
          <w:sz w:val="24"/>
          <w:szCs w:val="24"/>
          <w:shd w:val="clear" w:color="auto" w:fill="FAFAFA"/>
        </w:rPr>
        <w:t>ve deep into the free content of the internet to up my</w:t>
      </w:r>
      <w:r w:rsidR="002B41F6">
        <w:rPr>
          <w:rStyle w:val="Strong"/>
          <w:rFonts w:ascii="Arial" w:hAnsi="Arial" w:cs="Arial"/>
          <w:b w:val="0"/>
          <w:bCs w:val="0"/>
          <w:color w:val="000000" w:themeColor="text1"/>
          <w:spacing w:val="2"/>
          <w:sz w:val="24"/>
          <w:szCs w:val="24"/>
          <w:shd w:val="clear" w:color="auto" w:fill="FAFAFA"/>
        </w:rPr>
        <w:t xml:space="preserve"> flair</w:t>
      </w:r>
      <w:r w:rsidR="00B75D55">
        <w:rPr>
          <w:rStyle w:val="Strong"/>
          <w:rFonts w:ascii="Arial" w:hAnsi="Arial" w:cs="Arial"/>
          <w:b w:val="0"/>
          <w:bCs w:val="0"/>
          <w:color w:val="000000" w:themeColor="text1"/>
          <w:spacing w:val="2"/>
          <w:sz w:val="24"/>
          <w:szCs w:val="24"/>
          <w:shd w:val="clear" w:color="auto" w:fill="FAFAFA"/>
        </w:rPr>
        <w:t>.</w:t>
      </w:r>
    </w:p>
    <w:p w14:paraId="6F365EE1" w14:textId="74EEE6E6" w:rsidR="00567929" w:rsidRDefault="00E10908" w:rsidP="00053E83">
      <w:pPr>
        <w:spacing w:line="360" w:lineRule="auto"/>
        <w:ind w:left="-360"/>
        <w:jc w:val="both"/>
        <w:rPr>
          <w:ins w:id="34" w:author="Matthew" w:date="2020-10-13T23:42:00Z"/>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After</w:t>
      </w:r>
      <w:r w:rsidR="0043268A">
        <w:rPr>
          <w:rStyle w:val="Strong"/>
          <w:rFonts w:ascii="Arial" w:hAnsi="Arial" w:cs="Arial"/>
          <w:b w:val="0"/>
          <w:bCs w:val="0"/>
          <w:color w:val="000000" w:themeColor="text1"/>
          <w:spacing w:val="2"/>
          <w:sz w:val="24"/>
          <w:szCs w:val="24"/>
          <w:shd w:val="clear" w:color="auto" w:fill="FAFAFA"/>
        </w:rPr>
        <w:t xml:space="preserve"> </w:t>
      </w:r>
      <w:r w:rsidR="009F2B7C">
        <w:rPr>
          <w:rStyle w:val="Strong"/>
          <w:rFonts w:ascii="Arial" w:hAnsi="Arial" w:cs="Arial"/>
          <w:b w:val="0"/>
          <w:bCs w:val="0"/>
          <w:color w:val="000000" w:themeColor="text1"/>
          <w:spacing w:val="2"/>
          <w:sz w:val="24"/>
          <w:szCs w:val="24"/>
          <w:shd w:val="clear" w:color="auto" w:fill="FAFAFA"/>
        </w:rPr>
        <w:t>learning</w:t>
      </w:r>
      <w:r w:rsidR="0043268A">
        <w:rPr>
          <w:rStyle w:val="Strong"/>
          <w:rFonts w:ascii="Arial" w:hAnsi="Arial" w:cs="Arial"/>
          <w:b w:val="0"/>
          <w:bCs w:val="0"/>
          <w:color w:val="000000" w:themeColor="text1"/>
          <w:spacing w:val="2"/>
          <w:sz w:val="24"/>
          <w:szCs w:val="24"/>
          <w:shd w:val="clear" w:color="auto" w:fill="FAFAFA"/>
        </w:rPr>
        <w:t xml:space="preserve"> the </w:t>
      </w:r>
      <w:del w:id="35" w:author="Matthew" w:date="2020-10-13T23:28:00Z">
        <w:r w:rsidR="0043268A" w:rsidDel="00F41C72">
          <w:rPr>
            <w:rStyle w:val="Strong"/>
            <w:rFonts w:ascii="Arial" w:hAnsi="Arial" w:cs="Arial"/>
            <w:b w:val="0"/>
            <w:bCs w:val="0"/>
            <w:color w:val="000000" w:themeColor="text1"/>
            <w:spacing w:val="2"/>
            <w:sz w:val="24"/>
            <w:szCs w:val="24"/>
            <w:shd w:val="clear" w:color="auto" w:fill="FAFAFA"/>
          </w:rPr>
          <w:delText>basics</w:delText>
        </w:r>
      </w:del>
      <w:ins w:id="36" w:author="Matthew" w:date="2020-10-13T23:28:00Z">
        <w:r w:rsidR="00F41C72">
          <w:rPr>
            <w:rStyle w:val="Strong"/>
            <w:rFonts w:ascii="Arial" w:hAnsi="Arial" w:cs="Arial"/>
            <w:b w:val="0"/>
            <w:bCs w:val="0"/>
            <w:color w:val="000000" w:themeColor="text1"/>
            <w:spacing w:val="2"/>
            <w:sz w:val="24"/>
            <w:szCs w:val="24"/>
            <w:shd w:val="clear" w:color="auto" w:fill="FAFAFA"/>
          </w:rPr>
          <w:t>fundamentals</w:t>
        </w:r>
      </w:ins>
      <w:r w:rsidR="0043268A">
        <w:rPr>
          <w:rStyle w:val="Strong"/>
          <w:rFonts w:ascii="Arial" w:hAnsi="Arial" w:cs="Arial"/>
          <w:b w:val="0"/>
          <w:bCs w:val="0"/>
          <w:color w:val="000000" w:themeColor="text1"/>
          <w:spacing w:val="2"/>
          <w:sz w:val="24"/>
          <w:szCs w:val="24"/>
          <w:shd w:val="clear" w:color="auto" w:fill="FAFAFA"/>
        </w:rPr>
        <w:t xml:space="preserve">, I </w:t>
      </w:r>
      <w:ins w:id="37" w:author="Matthew" w:date="2020-10-13T23:50:00Z">
        <w:r w:rsidR="00424984">
          <w:rPr>
            <w:rStyle w:val="Strong"/>
            <w:rFonts w:ascii="Arial" w:hAnsi="Arial" w:cs="Arial"/>
            <w:b w:val="0"/>
            <w:bCs w:val="0"/>
            <w:color w:val="000000" w:themeColor="text1"/>
            <w:spacing w:val="2"/>
            <w:sz w:val="24"/>
            <w:szCs w:val="24"/>
            <w:shd w:val="clear" w:color="auto" w:fill="FAFAFA"/>
          </w:rPr>
          <w:t xml:space="preserve">would </w:t>
        </w:r>
      </w:ins>
      <w:r w:rsidR="0043268A">
        <w:rPr>
          <w:rStyle w:val="Strong"/>
          <w:rFonts w:ascii="Arial" w:hAnsi="Arial" w:cs="Arial"/>
          <w:b w:val="0"/>
          <w:bCs w:val="0"/>
          <w:color w:val="000000" w:themeColor="text1"/>
          <w:spacing w:val="2"/>
          <w:sz w:val="24"/>
          <w:szCs w:val="24"/>
          <w:shd w:val="clear" w:color="auto" w:fill="FAFAFA"/>
        </w:rPr>
        <w:t>photo</w:t>
      </w:r>
      <w:del w:id="38" w:author="Matthew" w:date="2020-10-13T23:50:00Z">
        <w:r w:rsidR="0043268A" w:rsidDel="00424984">
          <w:rPr>
            <w:rStyle w:val="Strong"/>
            <w:rFonts w:ascii="Arial" w:hAnsi="Arial" w:cs="Arial"/>
            <w:b w:val="0"/>
            <w:bCs w:val="0"/>
            <w:color w:val="000000" w:themeColor="text1"/>
            <w:spacing w:val="2"/>
            <w:sz w:val="24"/>
            <w:szCs w:val="24"/>
            <w:shd w:val="clear" w:color="auto" w:fill="FAFAFA"/>
          </w:rPr>
          <w:delText>-hunt</w:delText>
        </w:r>
        <w:r w:rsidR="00EF4709" w:rsidDel="00424984">
          <w:rPr>
            <w:rStyle w:val="Strong"/>
            <w:rFonts w:ascii="Arial" w:hAnsi="Arial" w:cs="Arial"/>
            <w:b w:val="0"/>
            <w:bCs w:val="0"/>
            <w:color w:val="000000" w:themeColor="text1"/>
            <w:spacing w:val="2"/>
            <w:sz w:val="24"/>
            <w:szCs w:val="24"/>
            <w:shd w:val="clear" w:color="auto" w:fill="FAFAFA"/>
          </w:rPr>
          <w:delText>ed</w:delText>
        </w:r>
      </w:del>
      <w:r w:rsidR="00C37711">
        <w:rPr>
          <w:rStyle w:val="Strong"/>
          <w:rFonts w:ascii="Arial" w:hAnsi="Arial" w:cs="Arial"/>
          <w:b w:val="0"/>
          <w:bCs w:val="0"/>
          <w:color w:val="000000" w:themeColor="text1"/>
          <w:spacing w:val="2"/>
          <w:sz w:val="24"/>
          <w:szCs w:val="24"/>
          <w:shd w:val="clear" w:color="auto" w:fill="FAFAFA"/>
        </w:rPr>
        <w:t xml:space="preserve"> in</w:t>
      </w:r>
      <w:r w:rsidR="0043268A">
        <w:rPr>
          <w:rStyle w:val="Strong"/>
          <w:rFonts w:ascii="Arial" w:hAnsi="Arial" w:cs="Arial"/>
          <w:b w:val="0"/>
          <w:bCs w:val="0"/>
          <w:color w:val="000000" w:themeColor="text1"/>
          <w:spacing w:val="2"/>
          <w:sz w:val="24"/>
          <w:szCs w:val="24"/>
          <w:shd w:val="clear" w:color="auto" w:fill="FAFAFA"/>
        </w:rPr>
        <w:t xml:space="preserve"> my metropolitan </w:t>
      </w:r>
      <w:del w:id="39" w:author="Matthew" w:date="2020-10-13T23:29:00Z">
        <w:r w:rsidR="0043268A" w:rsidDel="00F41C72">
          <w:rPr>
            <w:rStyle w:val="Strong"/>
            <w:rFonts w:ascii="Arial" w:hAnsi="Arial" w:cs="Arial"/>
            <w:b w:val="0"/>
            <w:bCs w:val="0"/>
            <w:color w:val="000000" w:themeColor="text1"/>
            <w:spacing w:val="2"/>
            <w:sz w:val="24"/>
            <w:szCs w:val="24"/>
            <w:shd w:val="clear" w:color="auto" w:fill="FAFAFA"/>
          </w:rPr>
          <w:delText xml:space="preserve">city </w:delText>
        </w:r>
      </w:del>
      <w:ins w:id="40" w:author="Matthew" w:date="2020-10-13T23:29:00Z">
        <w:r w:rsidR="00F41C72">
          <w:rPr>
            <w:rStyle w:val="Strong"/>
            <w:rFonts w:ascii="Arial" w:hAnsi="Arial" w:cs="Arial"/>
            <w:b w:val="0"/>
            <w:bCs w:val="0"/>
            <w:color w:val="000000" w:themeColor="text1"/>
            <w:spacing w:val="2"/>
            <w:sz w:val="24"/>
            <w:szCs w:val="24"/>
            <w:shd w:val="clear" w:color="auto" w:fill="FAFAFA"/>
          </w:rPr>
          <w:t>home capi</w:t>
        </w:r>
      </w:ins>
      <w:ins w:id="41" w:author="Matthew" w:date="2020-10-13T23:30:00Z">
        <w:r w:rsidR="00F41C72">
          <w:rPr>
            <w:rStyle w:val="Strong"/>
            <w:rFonts w:ascii="Arial" w:hAnsi="Arial" w:cs="Arial"/>
            <w:b w:val="0"/>
            <w:bCs w:val="0"/>
            <w:color w:val="000000" w:themeColor="text1"/>
            <w:spacing w:val="2"/>
            <w:sz w:val="24"/>
            <w:szCs w:val="24"/>
            <w:shd w:val="clear" w:color="auto" w:fill="FAFAFA"/>
          </w:rPr>
          <w:t>tal</w:t>
        </w:r>
      </w:ins>
      <w:ins w:id="42" w:author="Matthew" w:date="2020-10-13T23:29:00Z">
        <w:r w:rsidR="00F41C72">
          <w:rPr>
            <w:rStyle w:val="Strong"/>
            <w:rFonts w:ascii="Arial" w:hAnsi="Arial" w:cs="Arial"/>
            <w:b w:val="0"/>
            <w:bCs w:val="0"/>
            <w:color w:val="000000" w:themeColor="text1"/>
            <w:spacing w:val="2"/>
            <w:sz w:val="24"/>
            <w:szCs w:val="24"/>
            <w:shd w:val="clear" w:color="auto" w:fill="FAFAFA"/>
          </w:rPr>
          <w:t xml:space="preserve"> </w:t>
        </w:r>
      </w:ins>
      <w:r w:rsidR="0043268A">
        <w:rPr>
          <w:rStyle w:val="Strong"/>
          <w:rFonts w:ascii="Arial" w:hAnsi="Arial" w:cs="Arial"/>
          <w:b w:val="0"/>
          <w:bCs w:val="0"/>
          <w:color w:val="000000" w:themeColor="text1"/>
          <w:spacing w:val="2"/>
          <w:sz w:val="24"/>
          <w:szCs w:val="24"/>
          <w:shd w:val="clear" w:color="auto" w:fill="FAFAFA"/>
        </w:rPr>
        <w:t>of Jakarta</w:t>
      </w:r>
      <w:r w:rsidR="002129F2">
        <w:rPr>
          <w:rStyle w:val="Strong"/>
          <w:rFonts w:ascii="Arial" w:hAnsi="Arial" w:cs="Arial"/>
          <w:b w:val="0"/>
          <w:bCs w:val="0"/>
          <w:color w:val="000000" w:themeColor="text1"/>
          <w:spacing w:val="2"/>
          <w:sz w:val="24"/>
          <w:szCs w:val="24"/>
          <w:shd w:val="clear" w:color="auto" w:fill="FAFAFA"/>
        </w:rPr>
        <w:t xml:space="preserve"> on my way to and from school</w:t>
      </w:r>
      <w:ins w:id="43" w:author="Matthew" w:date="2020-10-13T23:31:00Z">
        <w:r w:rsidR="00F41C72">
          <w:rPr>
            <w:rStyle w:val="Strong"/>
            <w:rFonts w:ascii="Arial" w:hAnsi="Arial" w:cs="Arial"/>
            <w:b w:val="0"/>
            <w:bCs w:val="0"/>
            <w:color w:val="000000" w:themeColor="text1"/>
            <w:spacing w:val="2"/>
            <w:sz w:val="24"/>
            <w:szCs w:val="24"/>
            <w:shd w:val="clear" w:color="auto" w:fill="FAFAFA"/>
          </w:rPr>
          <w:t>.</w:t>
        </w:r>
      </w:ins>
      <w:del w:id="44" w:author="Matthew" w:date="2020-10-13T23:30:00Z">
        <w:r w:rsidR="002129F2" w:rsidDel="00F41C72">
          <w:rPr>
            <w:rStyle w:val="Strong"/>
            <w:rFonts w:ascii="Arial" w:hAnsi="Arial" w:cs="Arial"/>
            <w:b w:val="0"/>
            <w:bCs w:val="0"/>
            <w:color w:val="000000" w:themeColor="text1"/>
            <w:spacing w:val="2"/>
            <w:sz w:val="24"/>
            <w:szCs w:val="24"/>
            <w:shd w:val="clear" w:color="auto" w:fill="FAFAFA"/>
          </w:rPr>
          <w:delText>.</w:delText>
        </w:r>
      </w:del>
      <w:r w:rsidR="002129F2">
        <w:rPr>
          <w:rStyle w:val="Strong"/>
          <w:rFonts w:ascii="Arial" w:hAnsi="Arial" w:cs="Arial"/>
          <w:b w:val="0"/>
          <w:bCs w:val="0"/>
          <w:color w:val="000000" w:themeColor="text1"/>
          <w:spacing w:val="2"/>
          <w:sz w:val="24"/>
          <w:szCs w:val="24"/>
          <w:shd w:val="clear" w:color="auto" w:fill="FAFAFA"/>
        </w:rPr>
        <w:t xml:space="preserve"> </w:t>
      </w:r>
      <w:del w:id="45" w:author="Matthew" w:date="2020-10-13T23:31:00Z">
        <w:r w:rsidR="004F46A8" w:rsidDel="00F41C72">
          <w:rPr>
            <w:rStyle w:val="Strong"/>
            <w:rFonts w:ascii="Arial" w:hAnsi="Arial" w:cs="Arial"/>
            <w:b w:val="0"/>
            <w:bCs w:val="0"/>
            <w:color w:val="000000" w:themeColor="text1"/>
            <w:spacing w:val="2"/>
            <w:sz w:val="24"/>
            <w:szCs w:val="24"/>
            <w:shd w:val="clear" w:color="auto" w:fill="FAFAFA"/>
          </w:rPr>
          <w:delText>There is something about Jakarta that’s different than other cities.</w:delText>
        </w:r>
        <w:r w:rsidR="009D2CE0" w:rsidDel="00F41C72">
          <w:rPr>
            <w:rStyle w:val="Strong"/>
            <w:rFonts w:ascii="Arial" w:hAnsi="Arial" w:cs="Arial"/>
            <w:b w:val="0"/>
            <w:bCs w:val="0"/>
            <w:color w:val="000000" w:themeColor="text1"/>
            <w:spacing w:val="2"/>
            <w:sz w:val="24"/>
            <w:szCs w:val="24"/>
            <w:shd w:val="clear" w:color="auto" w:fill="FAFAFA"/>
          </w:rPr>
          <w:delText xml:space="preserve"> </w:delText>
        </w:r>
      </w:del>
      <w:r w:rsidR="009D2CE0">
        <w:rPr>
          <w:rStyle w:val="Strong"/>
          <w:rFonts w:ascii="Arial" w:hAnsi="Arial" w:cs="Arial"/>
          <w:b w:val="0"/>
          <w:bCs w:val="0"/>
          <w:color w:val="000000" w:themeColor="text1"/>
          <w:spacing w:val="2"/>
          <w:sz w:val="24"/>
          <w:szCs w:val="24"/>
          <w:shd w:val="clear" w:color="auto" w:fill="FAFAFA"/>
        </w:rPr>
        <w:t>D</w:t>
      </w:r>
      <w:r w:rsidR="00684F40">
        <w:rPr>
          <w:rStyle w:val="Strong"/>
          <w:rFonts w:ascii="Arial" w:hAnsi="Arial" w:cs="Arial"/>
          <w:b w:val="0"/>
          <w:bCs w:val="0"/>
          <w:color w:val="000000" w:themeColor="text1"/>
          <w:spacing w:val="2"/>
          <w:sz w:val="24"/>
          <w:szCs w:val="24"/>
          <w:shd w:val="clear" w:color="auto" w:fill="FAFAFA"/>
        </w:rPr>
        <w:t>uring</w:t>
      </w:r>
      <w:r w:rsidR="004F46A8">
        <w:rPr>
          <w:rStyle w:val="Strong"/>
          <w:rFonts w:ascii="Arial" w:hAnsi="Arial" w:cs="Arial"/>
          <w:b w:val="0"/>
          <w:bCs w:val="0"/>
          <w:color w:val="000000" w:themeColor="text1"/>
          <w:spacing w:val="2"/>
          <w:sz w:val="24"/>
          <w:szCs w:val="24"/>
          <w:shd w:val="clear" w:color="auto" w:fill="FAFAFA"/>
        </w:rPr>
        <w:t xml:space="preserve"> vacation</w:t>
      </w:r>
      <w:r w:rsidR="009D2CE0">
        <w:rPr>
          <w:rStyle w:val="Strong"/>
          <w:rFonts w:ascii="Arial" w:hAnsi="Arial" w:cs="Arial"/>
          <w:b w:val="0"/>
          <w:bCs w:val="0"/>
          <w:color w:val="000000" w:themeColor="text1"/>
          <w:spacing w:val="2"/>
          <w:sz w:val="24"/>
          <w:szCs w:val="24"/>
          <w:shd w:val="clear" w:color="auto" w:fill="FAFAFA"/>
        </w:rPr>
        <w:t>s</w:t>
      </w:r>
      <w:ins w:id="46" w:author="Matthew" w:date="2020-10-13T23:31:00Z">
        <w:r w:rsidR="00F41C72">
          <w:rPr>
            <w:rStyle w:val="Strong"/>
            <w:rFonts w:ascii="Arial" w:hAnsi="Arial" w:cs="Arial"/>
            <w:b w:val="0"/>
            <w:bCs w:val="0"/>
            <w:color w:val="000000" w:themeColor="text1"/>
            <w:spacing w:val="2"/>
            <w:sz w:val="24"/>
            <w:szCs w:val="24"/>
            <w:shd w:val="clear" w:color="auto" w:fill="FAFAFA"/>
          </w:rPr>
          <w:t xml:space="preserve"> outside the city</w:t>
        </w:r>
      </w:ins>
      <w:r w:rsidR="004F46A8">
        <w:rPr>
          <w:rStyle w:val="Strong"/>
          <w:rFonts w:ascii="Arial" w:hAnsi="Arial" w:cs="Arial"/>
          <w:b w:val="0"/>
          <w:bCs w:val="0"/>
          <w:color w:val="000000" w:themeColor="text1"/>
          <w:spacing w:val="2"/>
          <w:sz w:val="24"/>
          <w:szCs w:val="24"/>
          <w:shd w:val="clear" w:color="auto" w:fill="FAFAFA"/>
        </w:rPr>
        <w:t xml:space="preserve">, I </w:t>
      </w:r>
      <w:del w:id="47" w:author="Matthew" w:date="2020-10-13T23:32:00Z">
        <w:r w:rsidR="00DE41B8" w:rsidDel="00F41C72">
          <w:rPr>
            <w:rStyle w:val="Strong"/>
            <w:rFonts w:ascii="Arial" w:hAnsi="Arial" w:cs="Arial"/>
            <w:b w:val="0"/>
            <w:bCs w:val="0"/>
            <w:color w:val="000000" w:themeColor="text1"/>
            <w:spacing w:val="2"/>
            <w:sz w:val="24"/>
            <w:szCs w:val="24"/>
            <w:shd w:val="clear" w:color="auto" w:fill="FAFAFA"/>
          </w:rPr>
          <w:delText xml:space="preserve">hunted </w:delText>
        </w:r>
      </w:del>
      <w:ins w:id="48" w:author="Matthew" w:date="2020-10-13T23:32:00Z">
        <w:r w:rsidR="00F41C72">
          <w:rPr>
            <w:rStyle w:val="Strong"/>
            <w:rFonts w:ascii="Arial" w:hAnsi="Arial" w:cs="Arial"/>
            <w:b w:val="0"/>
            <w:bCs w:val="0"/>
            <w:color w:val="000000" w:themeColor="text1"/>
            <w:spacing w:val="2"/>
            <w:sz w:val="24"/>
            <w:szCs w:val="24"/>
            <w:shd w:val="clear" w:color="auto" w:fill="FAFAFA"/>
          </w:rPr>
          <w:t>would hunt</w:t>
        </w:r>
        <w:r w:rsidR="00F41C72">
          <w:rPr>
            <w:rStyle w:val="Strong"/>
            <w:rFonts w:ascii="Arial" w:hAnsi="Arial" w:cs="Arial"/>
            <w:b w:val="0"/>
            <w:bCs w:val="0"/>
            <w:color w:val="000000" w:themeColor="text1"/>
            <w:spacing w:val="2"/>
            <w:sz w:val="24"/>
            <w:szCs w:val="24"/>
            <w:shd w:val="clear" w:color="auto" w:fill="FAFAFA"/>
          </w:rPr>
          <w:t xml:space="preserve"> </w:t>
        </w:r>
      </w:ins>
      <w:r w:rsidR="00DE41B8">
        <w:rPr>
          <w:rStyle w:val="Strong"/>
          <w:rFonts w:ascii="Arial" w:hAnsi="Arial" w:cs="Arial"/>
          <w:b w:val="0"/>
          <w:bCs w:val="0"/>
          <w:color w:val="000000" w:themeColor="text1"/>
          <w:spacing w:val="2"/>
          <w:sz w:val="24"/>
          <w:szCs w:val="24"/>
          <w:shd w:val="clear" w:color="auto" w:fill="FAFAFA"/>
        </w:rPr>
        <w:t>for</w:t>
      </w:r>
      <w:r w:rsidR="004F46A8">
        <w:rPr>
          <w:rStyle w:val="Strong"/>
          <w:rFonts w:ascii="Arial" w:hAnsi="Arial" w:cs="Arial"/>
          <w:b w:val="0"/>
          <w:bCs w:val="0"/>
          <w:color w:val="000000" w:themeColor="text1"/>
          <w:spacing w:val="2"/>
          <w:sz w:val="24"/>
          <w:szCs w:val="24"/>
          <w:shd w:val="clear" w:color="auto" w:fill="FAFAFA"/>
        </w:rPr>
        <w:t xml:space="preserve"> nature shots</w:t>
      </w:r>
      <w:r w:rsidR="00A04DA8">
        <w:rPr>
          <w:rStyle w:val="Strong"/>
          <w:rFonts w:ascii="Arial" w:hAnsi="Arial" w:cs="Arial"/>
          <w:b w:val="0"/>
          <w:bCs w:val="0"/>
          <w:color w:val="000000" w:themeColor="text1"/>
          <w:spacing w:val="2"/>
          <w:sz w:val="24"/>
          <w:szCs w:val="24"/>
          <w:shd w:val="clear" w:color="auto" w:fill="FAFAFA"/>
        </w:rPr>
        <w:t>:</w:t>
      </w:r>
      <w:r w:rsidR="004F46A8">
        <w:rPr>
          <w:rStyle w:val="Strong"/>
          <w:rFonts w:ascii="Arial" w:hAnsi="Arial" w:cs="Arial"/>
          <w:b w:val="0"/>
          <w:bCs w:val="0"/>
          <w:color w:val="000000" w:themeColor="text1"/>
          <w:spacing w:val="2"/>
          <w:sz w:val="24"/>
          <w:szCs w:val="24"/>
          <w:shd w:val="clear" w:color="auto" w:fill="FAFAFA"/>
        </w:rPr>
        <w:t xml:space="preserve"> beaches, mountains, and forests</w:t>
      </w:r>
      <w:r w:rsidR="00166B34">
        <w:rPr>
          <w:rStyle w:val="Strong"/>
          <w:rFonts w:ascii="Arial" w:hAnsi="Arial" w:cs="Arial"/>
          <w:b w:val="0"/>
          <w:bCs w:val="0"/>
          <w:color w:val="000000" w:themeColor="text1"/>
          <w:spacing w:val="2"/>
          <w:sz w:val="24"/>
          <w:szCs w:val="24"/>
          <w:shd w:val="clear" w:color="auto" w:fill="FAFAFA"/>
        </w:rPr>
        <w:t>.</w:t>
      </w:r>
      <w:r w:rsidR="004F46A8">
        <w:rPr>
          <w:rStyle w:val="Strong"/>
          <w:rFonts w:ascii="Arial" w:hAnsi="Arial" w:cs="Arial"/>
          <w:b w:val="0"/>
          <w:bCs w:val="0"/>
          <w:color w:val="000000" w:themeColor="text1"/>
          <w:spacing w:val="2"/>
          <w:sz w:val="24"/>
          <w:szCs w:val="24"/>
          <w:shd w:val="clear" w:color="auto" w:fill="FAFAFA"/>
        </w:rPr>
        <w:t xml:space="preserve"> </w:t>
      </w:r>
      <w:del w:id="49" w:author="Matthew" w:date="2020-10-13T23:32:00Z">
        <w:r w:rsidR="002129F2" w:rsidDel="00F41C72">
          <w:rPr>
            <w:rStyle w:val="Strong"/>
            <w:rFonts w:ascii="Arial" w:hAnsi="Arial" w:cs="Arial"/>
            <w:b w:val="0"/>
            <w:bCs w:val="0"/>
            <w:color w:val="000000" w:themeColor="text1"/>
            <w:spacing w:val="2"/>
            <w:sz w:val="24"/>
            <w:szCs w:val="24"/>
            <w:shd w:val="clear" w:color="auto" w:fill="FAFAFA"/>
          </w:rPr>
          <w:delText>Meanwhile, my home city is totally different as it is filled with</w:delText>
        </w:r>
      </w:del>
      <w:ins w:id="50" w:author="Matthew" w:date="2020-10-13T23:33:00Z">
        <w:r w:rsidR="00F41C72">
          <w:rPr>
            <w:rStyle w:val="Strong"/>
            <w:rFonts w:ascii="Arial" w:hAnsi="Arial" w:cs="Arial"/>
            <w:b w:val="0"/>
            <w:bCs w:val="0"/>
            <w:color w:val="000000" w:themeColor="text1"/>
            <w:spacing w:val="2"/>
            <w:sz w:val="24"/>
            <w:szCs w:val="24"/>
            <w:shd w:val="clear" w:color="auto" w:fill="FAFAFA"/>
          </w:rPr>
          <w:t>An e</w:t>
        </w:r>
      </w:ins>
      <w:ins w:id="51" w:author="Matthew" w:date="2020-10-13T23:32:00Z">
        <w:r w:rsidR="00F41C72">
          <w:rPr>
            <w:rStyle w:val="Strong"/>
            <w:rFonts w:ascii="Arial" w:hAnsi="Arial" w:cs="Arial"/>
            <w:b w:val="0"/>
            <w:bCs w:val="0"/>
            <w:color w:val="000000" w:themeColor="text1"/>
            <w:spacing w:val="2"/>
            <w:sz w:val="24"/>
            <w:szCs w:val="24"/>
            <w:shd w:val="clear" w:color="auto" w:fill="FAFAFA"/>
          </w:rPr>
          <w:t xml:space="preserve">xtreme contrast to </w:t>
        </w:r>
      </w:ins>
      <w:ins w:id="52" w:author="Matthew" w:date="2020-10-13T23:33:00Z">
        <w:r w:rsidR="00F41C72">
          <w:rPr>
            <w:rStyle w:val="Strong"/>
            <w:rFonts w:ascii="Arial" w:hAnsi="Arial" w:cs="Arial"/>
            <w:b w:val="0"/>
            <w:bCs w:val="0"/>
            <w:color w:val="000000" w:themeColor="text1"/>
            <w:spacing w:val="2"/>
            <w:sz w:val="24"/>
            <w:szCs w:val="24"/>
            <w:shd w:val="clear" w:color="auto" w:fill="FAFAFA"/>
          </w:rPr>
          <w:t>my usual set of</w:t>
        </w:r>
      </w:ins>
      <w:r w:rsidR="002129F2">
        <w:rPr>
          <w:rStyle w:val="Strong"/>
          <w:rFonts w:ascii="Arial" w:hAnsi="Arial" w:cs="Arial"/>
          <w:b w:val="0"/>
          <w:bCs w:val="0"/>
          <w:color w:val="000000" w:themeColor="text1"/>
          <w:spacing w:val="2"/>
          <w:sz w:val="24"/>
          <w:szCs w:val="24"/>
          <w:shd w:val="clear" w:color="auto" w:fill="FAFAFA"/>
        </w:rPr>
        <w:t xml:space="preserve"> “grey” skies, </w:t>
      </w:r>
      <w:r w:rsidR="00B82197">
        <w:rPr>
          <w:rStyle w:val="Strong"/>
          <w:rFonts w:ascii="Arial" w:hAnsi="Arial" w:cs="Arial"/>
          <w:b w:val="0"/>
          <w:bCs w:val="0"/>
          <w:color w:val="000000" w:themeColor="text1"/>
          <w:spacing w:val="2"/>
          <w:sz w:val="24"/>
          <w:szCs w:val="24"/>
          <w:shd w:val="clear" w:color="auto" w:fill="FAFAFA"/>
        </w:rPr>
        <w:t>tall</w:t>
      </w:r>
      <w:r w:rsidR="002129F2">
        <w:rPr>
          <w:rStyle w:val="Strong"/>
          <w:rFonts w:ascii="Arial" w:hAnsi="Arial" w:cs="Arial"/>
          <w:b w:val="0"/>
          <w:bCs w:val="0"/>
          <w:color w:val="000000" w:themeColor="text1"/>
          <w:spacing w:val="2"/>
          <w:sz w:val="24"/>
          <w:szCs w:val="24"/>
          <w:shd w:val="clear" w:color="auto" w:fill="FAFAFA"/>
        </w:rPr>
        <w:t xml:space="preserve"> skyscrapers, and heavy traffic</w:t>
      </w:r>
      <w:ins w:id="53" w:author="Matthew" w:date="2020-10-13T23:33:00Z">
        <w:r w:rsidR="00F41C72">
          <w:rPr>
            <w:rStyle w:val="Strong"/>
            <w:rFonts w:ascii="Arial" w:hAnsi="Arial" w:cs="Arial"/>
            <w:b w:val="0"/>
            <w:bCs w:val="0"/>
            <w:color w:val="000000" w:themeColor="text1"/>
            <w:spacing w:val="2"/>
            <w:sz w:val="24"/>
            <w:szCs w:val="24"/>
            <w:shd w:val="clear" w:color="auto" w:fill="FAFAFA"/>
          </w:rPr>
          <w:t>,</w:t>
        </w:r>
      </w:ins>
      <w:del w:id="54" w:author="Matthew" w:date="2020-10-13T23:33:00Z">
        <w:r w:rsidR="002129F2" w:rsidDel="00F41C72">
          <w:rPr>
            <w:rStyle w:val="Strong"/>
            <w:rFonts w:ascii="Arial" w:hAnsi="Arial" w:cs="Arial"/>
            <w:b w:val="0"/>
            <w:bCs w:val="0"/>
            <w:color w:val="000000" w:themeColor="text1"/>
            <w:spacing w:val="2"/>
            <w:sz w:val="24"/>
            <w:szCs w:val="24"/>
            <w:shd w:val="clear" w:color="auto" w:fill="FAFAFA"/>
          </w:rPr>
          <w:delText xml:space="preserve">. </w:delText>
        </w:r>
      </w:del>
      <w:r w:rsidR="002129F2">
        <w:rPr>
          <w:rStyle w:val="Strong"/>
          <w:rFonts w:ascii="Arial" w:hAnsi="Arial" w:cs="Arial"/>
          <w:b w:val="0"/>
          <w:bCs w:val="0"/>
          <w:color w:val="000000" w:themeColor="text1"/>
          <w:spacing w:val="2"/>
          <w:sz w:val="24"/>
          <w:szCs w:val="24"/>
          <w:shd w:val="clear" w:color="auto" w:fill="FAFAFA"/>
        </w:rPr>
        <w:t xml:space="preserve"> </w:t>
      </w:r>
      <w:ins w:id="55" w:author="Matthew" w:date="2020-10-13T23:33:00Z">
        <w:r w:rsidR="00F41C72">
          <w:rPr>
            <w:rStyle w:val="Strong"/>
            <w:rFonts w:ascii="Arial" w:hAnsi="Arial" w:cs="Arial"/>
            <w:b w:val="0"/>
            <w:bCs w:val="0"/>
            <w:color w:val="000000" w:themeColor="text1"/>
            <w:spacing w:val="2"/>
            <w:sz w:val="24"/>
            <w:szCs w:val="24"/>
            <w:shd w:val="clear" w:color="auto" w:fill="FAFAFA"/>
          </w:rPr>
          <w:t>t</w:t>
        </w:r>
      </w:ins>
      <w:del w:id="56" w:author="Matthew" w:date="2020-10-13T23:33:00Z">
        <w:r w:rsidR="004F46A8" w:rsidDel="00F41C72">
          <w:rPr>
            <w:rStyle w:val="Strong"/>
            <w:rFonts w:ascii="Arial" w:hAnsi="Arial" w:cs="Arial"/>
            <w:b w:val="0"/>
            <w:bCs w:val="0"/>
            <w:color w:val="000000" w:themeColor="text1"/>
            <w:spacing w:val="2"/>
            <w:sz w:val="24"/>
            <w:szCs w:val="24"/>
            <w:shd w:val="clear" w:color="auto" w:fill="FAFAFA"/>
          </w:rPr>
          <w:delText>T</w:delText>
        </w:r>
      </w:del>
      <w:r w:rsidR="004F46A8">
        <w:rPr>
          <w:rStyle w:val="Strong"/>
          <w:rFonts w:ascii="Arial" w:hAnsi="Arial" w:cs="Arial"/>
          <w:b w:val="0"/>
          <w:bCs w:val="0"/>
          <w:color w:val="000000" w:themeColor="text1"/>
          <w:spacing w:val="2"/>
          <w:sz w:val="24"/>
          <w:szCs w:val="24"/>
          <w:shd w:val="clear" w:color="auto" w:fill="FAFAFA"/>
        </w:rPr>
        <w:t xml:space="preserve">his </w:t>
      </w:r>
      <w:del w:id="57" w:author="Matthew" w:date="2020-10-13T23:34:00Z">
        <w:r w:rsidR="004F46A8" w:rsidDel="00F41C72">
          <w:rPr>
            <w:rStyle w:val="Strong"/>
            <w:rFonts w:ascii="Arial" w:hAnsi="Arial" w:cs="Arial"/>
            <w:b w:val="0"/>
            <w:bCs w:val="0"/>
            <w:color w:val="000000" w:themeColor="text1"/>
            <w:spacing w:val="2"/>
            <w:sz w:val="24"/>
            <w:szCs w:val="24"/>
            <w:shd w:val="clear" w:color="auto" w:fill="FAFAFA"/>
          </w:rPr>
          <w:delText xml:space="preserve">was part of my </w:delText>
        </w:r>
        <w:r w:rsidR="004A63A1" w:rsidDel="00F41C72">
          <w:rPr>
            <w:rStyle w:val="Strong"/>
            <w:rFonts w:ascii="Arial" w:hAnsi="Arial" w:cs="Arial"/>
            <w:b w:val="0"/>
            <w:bCs w:val="0"/>
            <w:color w:val="000000" w:themeColor="text1"/>
            <w:spacing w:val="2"/>
            <w:sz w:val="24"/>
            <w:szCs w:val="24"/>
            <w:shd w:val="clear" w:color="auto" w:fill="FAFAFA"/>
          </w:rPr>
          <w:delText>journey</w:delText>
        </w:r>
      </w:del>
      <w:ins w:id="58" w:author="Matthew" w:date="2020-10-13T23:34:00Z">
        <w:r w:rsidR="00F41C72">
          <w:rPr>
            <w:rStyle w:val="Strong"/>
            <w:rFonts w:ascii="Arial" w:hAnsi="Arial" w:cs="Arial"/>
            <w:b w:val="0"/>
            <w:bCs w:val="0"/>
            <w:color w:val="000000" w:themeColor="text1"/>
            <w:spacing w:val="2"/>
            <w:sz w:val="24"/>
            <w:szCs w:val="24"/>
            <w:shd w:val="clear" w:color="auto" w:fill="FAFAFA"/>
          </w:rPr>
          <w:t>iterative process</w:t>
        </w:r>
      </w:ins>
      <w:r w:rsidR="004A63A1">
        <w:rPr>
          <w:rStyle w:val="Strong"/>
          <w:rFonts w:ascii="Arial" w:hAnsi="Arial" w:cs="Arial"/>
          <w:b w:val="0"/>
          <w:bCs w:val="0"/>
          <w:color w:val="000000" w:themeColor="text1"/>
          <w:spacing w:val="2"/>
          <w:sz w:val="24"/>
          <w:szCs w:val="24"/>
          <w:shd w:val="clear" w:color="auto" w:fill="FAFAFA"/>
        </w:rPr>
        <w:t xml:space="preserve"> </w:t>
      </w:r>
      <w:del w:id="59" w:author="Matthew" w:date="2020-10-13T23:34:00Z">
        <w:r w:rsidR="004F46A8" w:rsidDel="00F41C72">
          <w:rPr>
            <w:rStyle w:val="Strong"/>
            <w:rFonts w:ascii="Arial" w:hAnsi="Arial" w:cs="Arial"/>
            <w:b w:val="0"/>
            <w:bCs w:val="0"/>
            <w:color w:val="000000" w:themeColor="text1"/>
            <w:spacing w:val="2"/>
            <w:sz w:val="24"/>
            <w:szCs w:val="24"/>
            <w:shd w:val="clear" w:color="auto" w:fill="FAFAFA"/>
          </w:rPr>
          <w:delText xml:space="preserve">in </w:delText>
        </w:r>
      </w:del>
      <w:ins w:id="60" w:author="Matthew" w:date="2020-10-13T23:34:00Z">
        <w:r w:rsidR="00F41C72">
          <w:rPr>
            <w:rStyle w:val="Strong"/>
            <w:rFonts w:ascii="Arial" w:hAnsi="Arial" w:cs="Arial"/>
            <w:b w:val="0"/>
            <w:bCs w:val="0"/>
            <w:color w:val="000000" w:themeColor="text1"/>
            <w:spacing w:val="2"/>
            <w:sz w:val="24"/>
            <w:szCs w:val="24"/>
            <w:shd w:val="clear" w:color="auto" w:fill="FAFAFA"/>
          </w:rPr>
          <w:t xml:space="preserve">of </w:t>
        </w:r>
      </w:ins>
      <w:r w:rsidR="004F46A8">
        <w:rPr>
          <w:rStyle w:val="Strong"/>
          <w:rFonts w:ascii="Arial" w:hAnsi="Arial" w:cs="Arial"/>
          <w:b w:val="0"/>
          <w:bCs w:val="0"/>
          <w:color w:val="000000" w:themeColor="text1"/>
          <w:spacing w:val="2"/>
          <w:sz w:val="24"/>
          <w:szCs w:val="24"/>
          <w:shd w:val="clear" w:color="auto" w:fill="FAFAFA"/>
        </w:rPr>
        <w:t>finding my favorite subjects</w:t>
      </w:r>
      <w:ins w:id="61" w:author="Matthew" w:date="2020-10-13T23:51:00Z">
        <w:r w:rsidR="00424984">
          <w:rPr>
            <w:rStyle w:val="Strong"/>
            <w:rFonts w:ascii="Arial" w:hAnsi="Arial" w:cs="Arial"/>
            <w:b w:val="0"/>
            <w:bCs w:val="0"/>
            <w:color w:val="000000" w:themeColor="text1"/>
            <w:spacing w:val="2"/>
            <w:sz w:val="24"/>
            <w:szCs w:val="24"/>
            <w:shd w:val="clear" w:color="auto" w:fill="FAFAFA"/>
          </w:rPr>
          <w:t xml:space="preserve"> has</w:t>
        </w:r>
      </w:ins>
      <w:ins w:id="62" w:author="Matthew" w:date="2020-10-13T23:34:00Z">
        <w:r w:rsidR="00F41C72">
          <w:rPr>
            <w:rStyle w:val="Strong"/>
            <w:rFonts w:ascii="Arial" w:hAnsi="Arial" w:cs="Arial"/>
            <w:b w:val="0"/>
            <w:bCs w:val="0"/>
            <w:color w:val="000000" w:themeColor="text1"/>
            <w:spacing w:val="2"/>
            <w:sz w:val="24"/>
            <w:szCs w:val="24"/>
            <w:shd w:val="clear" w:color="auto" w:fill="FAFAFA"/>
          </w:rPr>
          <w:t xml:space="preserve"> made me realize </w:t>
        </w:r>
      </w:ins>
      <w:ins w:id="63" w:author="Matthew" w:date="2020-10-13T23:36:00Z">
        <w:r w:rsidR="00567929">
          <w:rPr>
            <w:rStyle w:val="Strong"/>
            <w:rFonts w:ascii="Arial" w:hAnsi="Arial" w:cs="Arial"/>
            <w:b w:val="0"/>
            <w:bCs w:val="0"/>
            <w:color w:val="000000" w:themeColor="text1"/>
            <w:spacing w:val="2"/>
            <w:sz w:val="24"/>
            <w:szCs w:val="24"/>
            <w:shd w:val="clear" w:color="auto" w:fill="FAFAFA"/>
          </w:rPr>
          <w:t>a trend</w:t>
        </w:r>
      </w:ins>
      <w:ins w:id="64" w:author="Matthew" w:date="2020-10-13T23:34:00Z">
        <w:r w:rsidR="00F41C72">
          <w:rPr>
            <w:rStyle w:val="Strong"/>
            <w:rFonts w:ascii="Arial" w:hAnsi="Arial" w:cs="Arial"/>
            <w:b w:val="0"/>
            <w:bCs w:val="0"/>
            <w:color w:val="000000" w:themeColor="text1"/>
            <w:spacing w:val="2"/>
            <w:sz w:val="24"/>
            <w:szCs w:val="24"/>
            <w:shd w:val="clear" w:color="auto" w:fill="FAFAFA"/>
          </w:rPr>
          <w:t>.</w:t>
        </w:r>
      </w:ins>
      <w:del w:id="65" w:author="Matthew" w:date="2020-10-13T23:34:00Z">
        <w:r w:rsidR="004F46A8" w:rsidDel="00F41C72">
          <w:rPr>
            <w:rStyle w:val="Strong"/>
            <w:rFonts w:ascii="Arial" w:hAnsi="Arial" w:cs="Arial"/>
            <w:b w:val="0"/>
            <w:bCs w:val="0"/>
            <w:color w:val="000000" w:themeColor="text1"/>
            <w:spacing w:val="2"/>
            <w:sz w:val="24"/>
            <w:szCs w:val="24"/>
            <w:shd w:val="clear" w:color="auto" w:fill="FAFAFA"/>
          </w:rPr>
          <w:delText xml:space="preserve">. In the process, I find it interesting how different it is to edit the </w:delText>
        </w:r>
        <w:r w:rsidR="00166B34" w:rsidDel="00F41C72">
          <w:rPr>
            <w:rStyle w:val="Strong"/>
            <w:rFonts w:ascii="Arial" w:hAnsi="Arial" w:cs="Arial"/>
            <w:b w:val="0"/>
            <w:bCs w:val="0"/>
            <w:color w:val="000000" w:themeColor="text1"/>
            <w:spacing w:val="2"/>
            <w:sz w:val="24"/>
            <w:szCs w:val="24"/>
            <w:shd w:val="clear" w:color="auto" w:fill="FAFAFA"/>
          </w:rPr>
          <w:delText xml:space="preserve">city </w:delText>
        </w:r>
      </w:del>
      <w:del w:id="66" w:author="Matthew" w:date="2020-10-13T22:59:00Z">
        <w:r w:rsidR="0015009D" w:rsidDel="00AA7D59">
          <w:rPr>
            <w:rStyle w:val="Strong"/>
            <w:rFonts w:ascii="Arial" w:hAnsi="Arial" w:cs="Arial"/>
            <w:b w:val="0"/>
            <w:bCs w:val="0"/>
            <w:color w:val="000000" w:themeColor="text1"/>
            <w:spacing w:val="2"/>
            <w:sz w:val="24"/>
            <w:szCs w:val="24"/>
            <w:shd w:val="clear" w:color="auto" w:fill="FAFAFA"/>
          </w:rPr>
          <w:delText>vs.</w:delText>
        </w:r>
        <w:r w:rsidR="00166B34" w:rsidDel="00AA7D59">
          <w:rPr>
            <w:rStyle w:val="Strong"/>
            <w:rFonts w:ascii="Arial" w:hAnsi="Arial" w:cs="Arial"/>
            <w:b w:val="0"/>
            <w:bCs w:val="0"/>
            <w:color w:val="000000" w:themeColor="text1"/>
            <w:spacing w:val="2"/>
            <w:sz w:val="24"/>
            <w:szCs w:val="24"/>
            <w:shd w:val="clear" w:color="auto" w:fill="FAFAFA"/>
          </w:rPr>
          <w:delText xml:space="preserve"> </w:delText>
        </w:r>
      </w:del>
      <w:del w:id="67" w:author="Matthew" w:date="2020-10-13T23:34:00Z">
        <w:r w:rsidR="004F46A8" w:rsidDel="00F41C72">
          <w:rPr>
            <w:rStyle w:val="Strong"/>
            <w:rFonts w:ascii="Arial" w:hAnsi="Arial" w:cs="Arial"/>
            <w:b w:val="0"/>
            <w:bCs w:val="0"/>
            <w:color w:val="000000" w:themeColor="text1"/>
            <w:spacing w:val="2"/>
            <w:sz w:val="24"/>
            <w:szCs w:val="24"/>
            <w:shd w:val="clear" w:color="auto" w:fill="FAFAFA"/>
          </w:rPr>
          <w:delText>nature.</w:delText>
        </w:r>
      </w:del>
      <w:ins w:id="68" w:author="Matthew" w:date="2020-10-13T23:34:00Z">
        <w:r w:rsidR="00F41C72">
          <w:rPr>
            <w:rStyle w:val="Strong"/>
            <w:rFonts w:ascii="Arial" w:hAnsi="Arial" w:cs="Arial"/>
            <w:b w:val="0"/>
            <w:bCs w:val="0"/>
            <w:color w:val="000000" w:themeColor="text1"/>
            <w:spacing w:val="2"/>
            <w:sz w:val="24"/>
            <w:szCs w:val="24"/>
            <w:shd w:val="clear" w:color="auto" w:fill="FAFAFA"/>
          </w:rPr>
          <w:t xml:space="preserve"> </w:t>
        </w:r>
      </w:ins>
    </w:p>
    <w:p w14:paraId="3409BEE2" w14:textId="3DC7E698" w:rsidR="004F6F1C" w:rsidRDefault="004F46A8" w:rsidP="00053E83">
      <w:pPr>
        <w:spacing w:line="360" w:lineRule="auto"/>
        <w:ind w:left="-360"/>
        <w:jc w:val="both"/>
        <w:rPr>
          <w:rStyle w:val="Strong"/>
          <w:rFonts w:ascii="Arial" w:hAnsi="Arial" w:cs="Arial"/>
          <w:b w:val="0"/>
          <w:bCs w:val="0"/>
          <w:color w:val="000000" w:themeColor="text1"/>
          <w:spacing w:val="2"/>
          <w:sz w:val="24"/>
          <w:szCs w:val="24"/>
          <w:shd w:val="clear" w:color="auto" w:fill="FAFAFA"/>
        </w:rPr>
      </w:pPr>
      <w:del w:id="69" w:author="Matthew" w:date="2020-10-13T23:34:00Z">
        <w:r w:rsidDel="00F41C72">
          <w:rPr>
            <w:rStyle w:val="Strong"/>
            <w:rFonts w:ascii="Arial" w:hAnsi="Arial" w:cs="Arial"/>
            <w:b w:val="0"/>
            <w:bCs w:val="0"/>
            <w:color w:val="000000" w:themeColor="text1"/>
            <w:spacing w:val="2"/>
            <w:sz w:val="24"/>
            <w:szCs w:val="24"/>
            <w:shd w:val="clear" w:color="auto" w:fill="FAFAFA"/>
          </w:rPr>
          <w:delText xml:space="preserve"> </w:delText>
        </w:r>
      </w:del>
      <w:r w:rsidR="004B285C">
        <w:rPr>
          <w:rStyle w:val="Strong"/>
          <w:rFonts w:ascii="Arial" w:hAnsi="Arial" w:cs="Arial"/>
          <w:b w:val="0"/>
          <w:bCs w:val="0"/>
          <w:color w:val="000000" w:themeColor="text1"/>
          <w:spacing w:val="2"/>
          <w:sz w:val="24"/>
          <w:szCs w:val="24"/>
          <w:shd w:val="clear" w:color="auto" w:fill="FAFAFA"/>
        </w:rPr>
        <w:t>W</w:t>
      </w:r>
      <w:r>
        <w:rPr>
          <w:rStyle w:val="Strong"/>
          <w:rFonts w:ascii="Arial" w:hAnsi="Arial" w:cs="Arial"/>
          <w:b w:val="0"/>
          <w:bCs w:val="0"/>
          <w:color w:val="000000" w:themeColor="text1"/>
          <w:spacing w:val="2"/>
          <w:sz w:val="24"/>
          <w:szCs w:val="24"/>
          <w:shd w:val="clear" w:color="auto" w:fill="FAFAFA"/>
        </w:rPr>
        <w:t>hen</w:t>
      </w:r>
      <w:del w:id="70" w:author="Matthew" w:date="2020-10-13T23:35:00Z">
        <w:r w:rsidDel="00F41C72">
          <w:rPr>
            <w:rStyle w:val="Strong"/>
            <w:rFonts w:ascii="Arial" w:hAnsi="Arial" w:cs="Arial"/>
            <w:b w:val="0"/>
            <w:bCs w:val="0"/>
            <w:color w:val="000000" w:themeColor="text1"/>
            <w:spacing w:val="2"/>
            <w:sz w:val="24"/>
            <w:szCs w:val="24"/>
            <w:shd w:val="clear" w:color="auto" w:fill="FAFAFA"/>
          </w:rPr>
          <w:delText xml:space="preserve"> I </w:delText>
        </w:r>
        <w:r w:rsidR="004B285C" w:rsidDel="00F41C72">
          <w:rPr>
            <w:rStyle w:val="Strong"/>
            <w:rFonts w:ascii="Arial" w:hAnsi="Arial" w:cs="Arial"/>
            <w:b w:val="0"/>
            <w:bCs w:val="0"/>
            <w:color w:val="000000" w:themeColor="text1"/>
            <w:spacing w:val="2"/>
            <w:sz w:val="24"/>
            <w:szCs w:val="24"/>
            <w:shd w:val="clear" w:color="auto" w:fill="FAFAFA"/>
          </w:rPr>
          <w:delText>attempted</w:delText>
        </w:r>
      </w:del>
      <w:ins w:id="71" w:author="Matthew" w:date="2020-10-13T23:35:00Z">
        <w:r w:rsidR="00F41C72">
          <w:rPr>
            <w:rStyle w:val="Strong"/>
            <w:rFonts w:ascii="Arial" w:hAnsi="Arial" w:cs="Arial"/>
            <w:b w:val="0"/>
            <w:bCs w:val="0"/>
            <w:color w:val="000000" w:themeColor="text1"/>
            <w:spacing w:val="2"/>
            <w:sz w:val="24"/>
            <w:szCs w:val="24"/>
            <w:shd w:val="clear" w:color="auto" w:fill="FAFAFA"/>
          </w:rPr>
          <w:t>ever I attempt</w:t>
        </w:r>
      </w:ins>
      <w:r w:rsidR="004B285C">
        <w:rPr>
          <w:rStyle w:val="Strong"/>
          <w:rFonts w:ascii="Arial" w:hAnsi="Arial" w:cs="Arial"/>
          <w:b w:val="0"/>
          <w:bCs w:val="0"/>
          <w:color w:val="000000" w:themeColor="text1"/>
          <w:spacing w:val="2"/>
          <w:sz w:val="24"/>
          <w:szCs w:val="24"/>
          <w:shd w:val="clear" w:color="auto" w:fill="FAFAFA"/>
        </w:rPr>
        <w:t xml:space="preserve"> </w:t>
      </w:r>
      <w:r>
        <w:rPr>
          <w:rStyle w:val="Strong"/>
          <w:rFonts w:ascii="Arial" w:hAnsi="Arial" w:cs="Arial"/>
          <w:b w:val="0"/>
          <w:bCs w:val="0"/>
          <w:color w:val="000000" w:themeColor="text1"/>
          <w:spacing w:val="2"/>
          <w:sz w:val="24"/>
          <w:szCs w:val="24"/>
          <w:shd w:val="clear" w:color="auto" w:fill="FAFAFA"/>
        </w:rPr>
        <w:t xml:space="preserve">to edit city shots, there </w:t>
      </w:r>
      <w:del w:id="72" w:author="Matthew" w:date="2020-10-13T23:51:00Z">
        <w:r w:rsidR="004B285C" w:rsidDel="00424984">
          <w:rPr>
            <w:rStyle w:val="Strong"/>
            <w:rFonts w:ascii="Arial" w:hAnsi="Arial" w:cs="Arial"/>
            <w:b w:val="0"/>
            <w:bCs w:val="0"/>
            <w:color w:val="000000" w:themeColor="text1"/>
            <w:spacing w:val="2"/>
            <w:sz w:val="24"/>
            <w:szCs w:val="24"/>
            <w:shd w:val="clear" w:color="auto" w:fill="FAFAFA"/>
          </w:rPr>
          <w:delText xml:space="preserve">were </w:delText>
        </w:r>
      </w:del>
      <w:ins w:id="73" w:author="Matthew" w:date="2020-10-13T23:51:00Z">
        <w:r w:rsidR="00424984">
          <w:rPr>
            <w:rStyle w:val="Strong"/>
            <w:rFonts w:ascii="Arial" w:hAnsi="Arial" w:cs="Arial"/>
            <w:b w:val="0"/>
            <w:bCs w:val="0"/>
            <w:color w:val="000000" w:themeColor="text1"/>
            <w:spacing w:val="2"/>
            <w:sz w:val="24"/>
            <w:szCs w:val="24"/>
            <w:shd w:val="clear" w:color="auto" w:fill="FAFAFA"/>
          </w:rPr>
          <w:t>would</w:t>
        </w:r>
        <w:r w:rsidR="00424984">
          <w:rPr>
            <w:rStyle w:val="Strong"/>
            <w:rFonts w:ascii="Arial" w:hAnsi="Arial" w:cs="Arial"/>
            <w:b w:val="0"/>
            <w:bCs w:val="0"/>
            <w:color w:val="000000" w:themeColor="text1"/>
            <w:spacing w:val="2"/>
            <w:sz w:val="24"/>
            <w:szCs w:val="24"/>
            <w:shd w:val="clear" w:color="auto" w:fill="FAFAFA"/>
          </w:rPr>
          <w:t xml:space="preserve"> </w:t>
        </w:r>
      </w:ins>
      <w:r>
        <w:rPr>
          <w:rStyle w:val="Strong"/>
          <w:rFonts w:ascii="Arial" w:hAnsi="Arial" w:cs="Arial"/>
          <w:b w:val="0"/>
          <w:bCs w:val="0"/>
          <w:color w:val="000000" w:themeColor="text1"/>
          <w:spacing w:val="2"/>
          <w:sz w:val="24"/>
          <w:szCs w:val="24"/>
          <w:shd w:val="clear" w:color="auto" w:fill="FAFAFA"/>
        </w:rPr>
        <w:t>alway</w:t>
      </w:r>
      <w:r w:rsidR="004B285C">
        <w:rPr>
          <w:rStyle w:val="Strong"/>
          <w:rFonts w:ascii="Arial" w:hAnsi="Arial" w:cs="Arial"/>
          <w:b w:val="0"/>
          <w:bCs w:val="0"/>
          <w:color w:val="000000" w:themeColor="text1"/>
          <w:spacing w:val="2"/>
          <w:sz w:val="24"/>
          <w:szCs w:val="24"/>
          <w:shd w:val="clear" w:color="auto" w:fill="FAFAFA"/>
        </w:rPr>
        <w:t>s</w:t>
      </w:r>
      <w:r>
        <w:rPr>
          <w:rStyle w:val="Strong"/>
          <w:rFonts w:ascii="Arial" w:hAnsi="Arial" w:cs="Arial"/>
          <w:b w:val="0"/>
          <w:bCs w:val="0"/>
          <w:color w:val="000000" w:themeColor="text1"/>
          <w:spacing w:val="2"/>
          <w:sz w:val="24"/>
          <w:szCs w:val="24"/>
          <w:shd w:val="clear" w:color="auto" w:fill="FAFAFA"/>
        </w:rPr>
        <w:t xml:space="preserve"> </w:t>
      </w:r>
      <w:ins w:id="74" w:author="Matthew" w:date="2020-10-13T23:51:00Z">
        <w:r w:rsidR="00424984">
          <w:rPr>
            <w:rStyle w:val="Strong"/>
            <w:rFonts w:ascii="Arial" w:hAnsi="Arial" w:cs="Arial"/>
            <w:b w:val="0"/>
            <w:bCs w:val="0"/>
            <w:color w:val="000000" w:themeColor="text1"/>
            <w:spacing w:val="2"/>
            <w:sz w:val="24"/>
            <w:szCs w:val="24"/>
            <w:shd w:val="clear" w:color="auto" w:fill="FAFAFA"/>
          </w:rPr>
          <w:t xml:space="preserve">be </w:t>
        </w:r>
      </w:ins>
      <w:r>
        <w:rPr>
          <w:rStyle w:val="Strong"/>
          <w:rFonts w:ascii="Arial" w:hAnsi="Arial" w:cs="Arial"/>
          <w:b w:val="0"/>
          <w:bCs w:val="0"/>
          <w:color w:val="000000" w:themeColor="text1"/>
          <w:spacing w:val="2"/>
          <w:sz w:val="24"/>
          <w:szCs w:val="24"/>
          <w:shd w:val="clear" w:color="auto" w:fill="FAFAFA"/>
        </w:rPr>
        <w:t>unwanted detail</w:t>
      </w:r>
      <w:r w:rsidR="004B285C">
        <w:rPr>
          <w:rStyle w:val="Strong"/>
          <w:rFonts w:ascii="Arial" w:hAnsi="Arial" w:cs="Arial"/>
          <w:b w:val="0"/>
          <w:bCs w:val="0"/>
          <w:color w:val="000000" w:themeColor="text1"/>
          <w:spacing w:val="2"/>
          <w:sz w:val="24"/>
          <w:szCs w:val="24"/>
          <w:shd w:val="clear" w:color="auto" w:fill="FAFAFA"/>
        </w:rPr>
        <w:t>s,</w:t>
      </w:r>
      <w:r>
        <w:rPr>
          <w:rStyle w:val="Strong"/>
          <w:rFonts w:ascii="Arial" w:hAnsi="Arial" w:cs="Arial"/>
          <w:b w:val="0"/>
          <w:bCs w:val="0"/>
          <w:color w:val="000000" w:themeColor="text1"/>
          <w:spacing w:val="2"/>
          <w:sz w:val="24"/>
          <w:szCs w:val="24"/>
          <w:shd w:val="clear" w:color="auto" w:fill="FAFAFA"/>
        </w:rPr>
        <w:t xml:space="preserve"> such as </w:t>
      </w:r>
      <w:del w:id="75" w:author="Matthew" w:date="2020-10-13T23:36:00Z">
        <w:r w:rsidDel="00567929">
          <w:rPr>
            <w:rStyle w:val="Strong"/>
            <w:rFonts w:ascii="Arial" w:hAnsi="Arial" w:cs="Arial"/>
            <w:b w:val="0"/>
            <w:bCs w:val="0"/>
            <w:color w:val="000000" w:themeColor="text1"/>
            <w:spacing w:val="2"/>
            <w:sz w:val="24"/>
            <w:szCs w:val="24"/>
            <w:shd w:val="clear" w:color="auto" w:fill="FAFAFA"/>
          </w:rPr>
          <w:delText xml:space="preserve">trash </w:delText>
        </w:r>
      </w:del>
      <w:ins w:id="76" w:author="Matthew" w:date="2020-10-13T23:36:00Z">
        <w:r w:rsidR="00567929">
          <w:rPr>
            <w:rStyle w:val="Strong"/>
            <w:rFonts w:ascii="Arial" w:hAnsi="Arial" w:cs="Arial"/>
            <w:b w:val="0"/>
            <w:bCs w:val="0"/>
            <w:color w:val="000000" w:themeColor="text1"/>
            <w:spacing w:val="2"/>
            <w:sz w:val="24"/>
            <w:szCs w:val="24"/>
            <w:shd w:val="clear" w:color="auto" w:fill="FAFAFA"/>
          </w:rPr>
          <w:t>litter</w:t>
        </w:r>
        <w:r w:rsidR="00567929">
          <w:rPr>
            <w:rStyle w:val="Strong"/>
            <w:rFonts w:ascii="Arial" w:hAnsi="Arial" w:cs="Arial"/>
            <w:b w:val="0"/>
            <w:bCs w:val="0"/>
            <w:color w:val="000000" w:themeColor="text1"/>
            <w:spacing w:val="2"/>
            <w:sz w:val="24"/>
            <w:szCs w:val="24"/>
            <w:shd w:val="clear" w:color="auto" w:fill="FAFAFA"/>
          </w:rPr>
          <w:t xml:space="preserve"> </w:t>
        </w:r>
      </w:ins>
      <w:r w:rsidR="004B285C">
        <w:rPr>
          <w:rStyle w:val="Strong"/>
          <w:rFonts w:ascii="Arial" w:hAnsi="Arial" w:cs="Arial"/>
          <w:b w:val="0"/>
          <w:bCs w:val="0"/>
          <w:color w:val="000000" w:themeColor="text1"/>
          <w:spacing w:val="2"/>
          <w:sz w:val="24"/>
          <w:szCs w:val="24"/>
          <w:shd w:val="clear" w:color="auto" w:fill="FAFAFA"/>
        </w:rPr>
        <w:t xml:space="preserve">on the street </w:t>
      </w:r>
      <w:r w:rsidR="002129F2">
        <w:rPr>
          <w:rStyle w:val="Strong"/>
          <w:rFonts w:ascii="Arial" w:hAnsi="Arial" w:cs="Arial"/>
          <w:b w:val="0"/>
          <w:bCs w:val="0"/>
          <w:color w:val="000000" w:themeColor="text1"/>
          <w:spacing w:val="2"/>
          <w:sz w:val="24"/>
          <w:szCs w:val="24"/>
          <w:shd w:val="clear" w:color="auto" w:fill="FAFAFA"/>
        </w:rPr>
        <w:t>or</w:t>
      </w:r>
      <w:r w:rsidR="004B285C">
        <w:rPr>
          <w:rStyle w:val="Strong"/>
          <w:rFonts w:ascii="Arial" w:hAnsi="Arial" w:cs="Arial"/>
          <w:b w:val="0"/>
          <w:bCs w:val="0"/>
          <w:color w:val="000000" w:themeColor="text1"/>
          <w:spacing w:val="2"/>
          <w:sz w:val="24"/>
          <w:szCs w:val="24"/>
          <w:shd w:val="clear" w:color="auto" w:fill="FAFAFA"/>
        </w:rPr>
        <w:t xml:space="preserve"> </w:t>
      </w:r>
      <w:ins w:id="77" w:author="Matthew" w:date="2020-10-13T23:38:00Z">
        <w:r w:rsidR="00567929">
          <w:rPr>
            <w:rStyle w:val="Strong"/>
            <w:rFonts w:ascii="Arial" w:hAnsi="Arial" w:cs="Arial"/>
            <w:b w:val="0"/>
            <w:bCs w:val="0"/>
            <w:color w:val="000000" w:themeColor="text1"/>
            <w:spacing w:val="2"/>
            <w:sz w:val="24"/>
            <w:szCs w:val="24"/>
            <w:shd w:val="clear" w:color="auto" w:fill="FAFAFA"/>
          </w:rPr>
          <w:t>random people on th</w:t>
        </w:r>
      </w:ins>
      <w:ins w:id="78" w:author="Matthew" w:date="2020-10-13T23:39:00Z">
        <w:r w:rsidR="00567929">
          <w:rPr>
            <w:rStyle w:val="Strong"/>
            <w:rFonts w:ascii="Arial" w:hAnsi="Arial" w:cs="Arial"/>
            <w:b w:val="0"/>
            <w:bCs w:val="0"/>
            <w:color w:val="000000" w:themeColor="text1"/>
            <w:spacing w:val="2"/>
            <w:sz w:val="24"/>
            <w:szCs w:val="24"/>
            <w:shd w:val="clear" w:color="auto" w:fill="FAFAFA"/>
          </w:rPr>
          <w:t>e background</w:t>
        </w:r>
      </w:ins>
      <w:del w:id="79" w:author="Matthew" w:date="2020-10-13T23:37:00Z">
        <w:r w:rsidDel="00567929">
          <w:rPr>
            <w:rStyle w:val="Strong"/>
            <w:rFonts w:ascii="Arial" w:hAnsi="Arial" w:cs="Arial"/>
            <w:b w:val="0"/>
            <w:bCs w:val="0"/>
            <w:color w:val="000000" w:themeColor="text1"/>
            <w:spacing w:val="2"/>
            <w:sz w:val="24"/>
            <w:szCs w:val="24"/>
            <w:shd w:val="clear" w:color="auto" w:fill="FAFAFA"/>
          </w:rPr>
          <w:delText>sewage</w:delText>
        </w:r>
        <w:r w:rsidR="004B285C" w:rsidDel="00567929">
          <w:rPr>
            <w:rStyle w:val="Strong"/>
            <w:rFonts w:ascii="Arial" w:hAnsi="Arial" w:cs="Arial"/>
            <w:b w:val="0"/>
            <w:bCs w:val="0"/>
            <w:color w:val="000000" w:themeColor="text1"/>
            <w:spacing w:val="2"/>
            <w:sz w:val="24"/>
            <w:szCs w:val="24"/>
            <w:shd w:val="clear" w:color="auto" w:fill="FAFAFA"/>
          </w:rPr>
          <w:delText xml:space="preserve"> or smog</w:delText>
        </w:r>
      </w:del>
      <w:r>
        <w:rPr>
          <w:rStyle w:val="Strong"/>
          <w:rFonts w:ascii="Arial" w:hAnsi="Arial" w:cs="Arial"/>
          <w:b w:val="0"/>
          <w:bCs w:val="0"/>
          <w:color w:val="000000" w:themeColor="text1"/>
          <w:spacing w:val="2"/>
          <w:sz w:val="24"/>
          <w:szCs w:val="24"/>
          <w:shd w:val="clear" w:color="auto" w:fill="FAFAFA"/>
        </w:rPr>
        <w:t xml:space="preserve">. </w:t>
      </w:r>
      <w:del w:id="80" w:author="Matthew" w:date="2020-10-13T23:39:00Z">
        <w:r w:rsidDel="00567929">
          <w:rPr>
            <w:rStyle w:val="Strong"/>
            <w:rFonts w:ascii="Arial" w:hAnsi="Arial" w:cs="Arial"/>
            <w:b w:val="0"/>
            <w:bCs w:val="0"/>
            <w:color w:val="000000" w:themeColor="text1"/>
            <w:spacing w:val="2"/>
            <w:sz w:val="24"/>
            <w:szCs w:val="24"/>
            <w:shd w:val="clear" w:color="auto" w:fill="FAFAFA"/>
          </w:rPr>
          <w:delText>Even if I got the best possible city shots</w:delText>
        </w:r>
        <w:r w:rsidR="00435397" w:rsidDel="00567929">
          <w:rPr>
            <w:rStyle w:val="Strong"/>
            <w:rFonts w:ascii="Arial" w:hAnsi="Arial" w:cs="Arial"/>
            <w:b w:val="0"/>
            <w:bCs w:val="0"/>
            <w:color w:val="000000" w:themeColor="text1"/>
            <w:spacing w:val="2"/>
            <w:sz w:val="24"/>
            <w:szCs w:val="24"/>
            <w:shd w:val="clear" w:color="auto" w:fill="FAFAFA"/>
          </w:rPr>
          <w:delText xml:space="preserve">, </w:delText>
        </w:r>
        <w:r w:rsidDel="00567929">
          <w:rPr>
            <w:rStyle w:val="Strong"/>
            <w:rFonts w:ascii="Arial" w:hAnsi="Arial" w:cs="Arial"/>
            <w:b w:val="0"/>
            <w:bCs w:val="0"/>
            <w:color w:val="000000" w:themeColor="text1"/>
            <w:spacing w:val="2"/>
            <w:sz w:val="24"/>
            <w:szCs w:val="24"/>
            <w:shd w:val="clear" w:color="auto" w:fill="FAFAFA"/>
          </w:rPr>
          <w:delText xml:space="preserve">I’d always spend more time editing those than that of nature shots. </w:delText>
        </w:r>
        <w:r w:rsidR="002B41F6" w:rsidDel="00567929">
          <w:rPr>
            <w:rStyle w:val="Strong"/>
            <w:rFonts w:ascii="Arial" w:hAnsi="Arial" w:cs="Arial"/>
            <w:b w:val="0"/>
            <w:bCs w:val="0"/>
            <w:color w:val="000000" w:themeColor="text1"/>
            <w:spacing w:val="2"/>
            <w:sz w:val="24"/>
            <w:szCs w:val="24"/>
            <w:shd w:val="clear" w:color="auto" w:fill="FAFAFA"/>
          </w:rPr>
          <w:delText>B</w:delText>
        </w:r>
        <w:r w:rsidR="00D91296" w:rsidDel="00567929">
          <w:rPr>
            <w:rStyle w:val="Strong"/>
            <w:rFonts w:ascii="Arial" w:hAnsi="Arial" w:cs="Arial"/>
            <w:b w:val="0"/>
            <w:bCs w:val="0"/>
            <w:color w:val="000000" w:themeColor="text1"/>
            <w:spacing w:val="2"/>
            <w:sz w:val="24"/>
            <w:szCs w:val="24"/>
            <w:shd w:val="clear" w:color="auto" w:fill="FAFAFA"/>
          </w:rPr>
          <w:delText xml:space="preserve">y my </w:delText>
        </w:r>
        <w:r w:rsidR="008D32FB" w:rsidDel="00567929">
          <w:rPr>
            <w:rStyle w:val="Strong"/>
            <w:rFonts w:ascii="Arial" w:hAnsi="Arial" w:cs="Arial"/>
            <w:b w:val="0"/>
            <w:bCs w:val="0"/>
            <w:color w:val="000000" w:themeColor="text1"/>
            <w:spacing w:val="2"/>
            <w:sz w:val="24"/>
            <w:szCs w:val="24"/>
            <w:shd w:val="clear" w:color="auto" w:fill="FAFAFA"/>
          </w:rPr>
          <w:delText>preference</w:delText>
        </w:r>
        <w:r w:rsidR="00D91296" w:rsidDel="00567929">
          <w:rPr>
            <w:rStyle w:val="Strong"/>
            <w:rFonts w:ascii="Arial" w:hAnsi="Arial" w:cs="Arial"/>
            <w:b w:val="0"/>
            <w:bCs w:val="0"/>
            <w:color w:val="000000" w:themeColor="text1"/>
            <w:spacing w:val="2"/>
            <w:sz w:val="24"/>
            <w:szCs w:val="24"/>
            <w:shd w:val="clear" w:color="auto" w:fill="FAFAFA"/>
          </w:rPr>
          <w:delText>, I wanted</w:delText>
        </w:r>
      </w:del>
      <w:ins w:id="81" w:author="Matthew" w:date="2020-10-13T23:39:00Z">
        <w:r w:rsidR="00567929">
          <w:rPr>
            <w:rStyle w:val="Strong"/>
            <w:rFonts w:ascii="Arial" w:hAnsi="Arial" w:cs="Arial"/>
            <w:b w:val="0"/>
            <w:bCs w:val="0"/>
            <w:color w:val="000000" w:themeColor="text1"/>
            <w:spacing w:val="2"/>
            <w:sz w:val="24"/>
            <w:szCs w:val="24"/>
            <w:shd w:val="clear" w:color="auto" w:fill="FAFAFA"/>
          </w:rPr>
          <w:t>Wanting</w:t>
        </w:r>
      </w:ins>
      <w:r w:rsidR="00D91296">
        <w:rPr>
          <w:rStyle w:val="Strong"/>
          <w:rFonts w:ascii="Arial" w:hAnsi="Arial" w:cs="Arial"/>
          <w:b w:val="0"/>
          <w:bCs w:val="0"/>
          <w:color w:val="000000" w:themeColor="text1"/>
          <w:spacing w:val="2"/>
          <w:sz w:val="24"/>
          <w:szCs w:val="24"/>
          <w:shd w:val="clear" w:color="auto" w:fill="FAFAFA"/>
        </w:rPr>
        <w:t xml:space="preserve"> </w:t>
      </w:r>
      <w:del w:id="82" w:author="Matthew" w:date="2020-10-13T23:51:00Z">
        <w:r w:rsidR="00D91296" w:rsidDel="00424984">
          <w:rPr>
            <w:rStyle w:val="Strong"/>
            <w:rFonts w:ascii="Arial" w:hAnsi="Arial" w:cs="Arial"/>
            <w:b w:val="0"/>
            <w:bCs w:val="0"/>
            <w:color w:val="000000" w:themeColor="text1"/>
            <w:spacing w:val="2"/>
            <w:sz w:val="24"/>
            <w:szCs w:val="24"/>
            <w:shd w:val="clear" w:color="auto" w:fill="FAFAFA"/>
          </w:rPr>
          <w:delText xml:space="preserve">my </w:delText>
        </w:r>
        <w:r w:rsidR="00526733" w:rsidDel="00424984">
          <w:rPr>
            <w:rStyle w:val="Strong"/>
            <w:rFonts w:ascii="Arial" w:hAnsi="Arial" w:cs="Arial"/>
            <w:b w:val="0"/>
            <w:bCs w:val="0"/>
            <w:color w:val="000000" w:themeColor="text1"/>
            <w:spacing w:val="2"/>
            <w:sz w:val="24"/>
            <w:szCs w:val="24"/>
            <w:shd w:val="clear" w:color="auto" w:fill="FAFAFA"/>
          </w:rPr>
          <w:delText>city shots</w:delText>
        </w:r>
        <w:r w:rsidR="002B41F6" w:rsidDel="00424984">
          <w:rPr>
            <w:rStyle w:val="Strong"/>
            <w:rFonts w:ascii="Arial" w:hAnsi="Arial" w:cs="Arial"/>
            <w:b w:val="0"/>
            <w:bCs w:val="0"/>
            <w:color w:val="000000" w:themeColor="text1"/>
            <w:spacing w:val="2"/>
            <w:sz w:val="24"/>
            <w:szCs w:val="24"/>
            <w:shd w:val="clear" w:color="auto" w:fill="FAFAFA"/>
          </w:rPr>
          <w:delText xml:space="preserve"> </w:delText>
        </w:r>
      </w:del>
      <w:ins w:id="83" w:author="Matthew" w:date="2020-10-13T23:51:00Z">
        <w:r w:rsidR="00424984">
          <w:rPr>
            <w:rStyle w:val="Strong"/>
            <w:rFonts w:ascii="Arial" w:hAnsi="Arial" w:cs="Arial"/>
            <w:b w:val="0"/>
            <w:bCs w:val="0"/>
            <w:color w:val="000000" w:themeColor="text1"/>
            <w:spacing w:val="2"/>
            <w:sz w:val="24"/>
            <w:szCs w:val="24"/>
            <w:shd w:val="clear" w:color="auto" w:fill="FAFAFA"/>
          </w:rPr>
          <w:t xml:space="preserve">them </w:t>
        </w:r>
      </w:ins>
      <w:r w:rsidR="002B41F6">
        <w:rPr>
          <w:rStyle w:val="Strong"/>
          <w:rFonts w:ascii="Arial" w:hAnsi="Arial" w:cs="Arial"/>
          <w:b w:val="0"/>
          <w:bCs w:val="0"/>
          <w:color w:val="000000" w:themeColor="text1"/>
          <w:spacing w:val="2"/>
          <w:sz w:val="24"/>
          <w:szCs w:val="24"/>
          <w:shd w:val="clear" w:color="auto" w:fill="FAFAFA"/>
        </w:rPr>
        <w:t>to be</w:t>
      </w:r>
      <w:r w:rsidR="00526733">
        <w:rPr>
          <w:rStyle w:val="Strong"/>
          <w:rFonts w:ascii="Arial" w:hAnsi="Arial" w:cs="Arial"/>
          <w:b w:val="0"/>
          <w:bCs w:val="0"/>
          <w:color w:val="000000" w:themeColor="text1"/>
          <w:spacing w:val="2"/>
          <w:sz w:val="24"/>
          <w:szCs w:val="24"/>
          <w:shd w:val="clear" w:color="auto" w:fill="FAFAFA"/>
        </w:rPr>
        <w:t xml:space="preserve"> seamless</w:t>
      </w:r>
      <w:del w:id="84" w:author="Matthew" w:date="2020-10-13T23:39:00Z">
        <w:r w:rsidR="002129F2" w:rsidDel="00567929">
          <w:rPr>
            <w:rStyle w:val="Strong"/>
            <w:rFonts w:ascii="Arial" w:hAnsi="Arial" w:cs="Arial"/>
            <w:b w:val="0"/>
            <w:bCs w:val="0"/>
            <w:color w:val="000000" w:themeColor="text1"/>
            <w:spacing w:val="2"/>
            <w:sz w:val="24"/>
            <w:szCs w:val="24"/>
            <w:shd w:val="clear" w:color="auto" w:fill="FAFAFA"/>
          </w:rPr>
          <w:delText>,</w:delText>
        </w:r>
      </w:del>
      <w:r w:rsidR="002129F2">
        <w:rPr>
          <w:rStyle w:val="Strong"/>
          <w:rFonts w:ascii="Arial" w:hAnsi="Arial" w:cs="Arial"/>
          <w:b w:val="0"/>
          <w:bCs w:val="0"/>
          <w:color w:val="000000" w:themeColor="text1"/>
          <w:spacing w:val="2"/>
          <w:sz w:val="24"/>
          <w:szCs w:val="24"/>
          <w:shd w:val="clear" w:color="auto" w:fill="FAFAFA"/>
        </w:rPr>
        <w:t xml:space="preserve"> just like any other shots that I take</w:t>
      </w:r>
      <w:del w:id="85" w:author="Matthew" w:date="2020-10-13T23:39:00Z">
        <w:r w:rsidR="002129F2" w:rsidDel="00567929">
          <w:rPr>
            <w:rStyle w:val="Strong"/>
            <w:rFonts w:ascii="Arial" w:hAnsi="Arial" w:cs="Arial"/>
            <w:b w:val="0"/>
            <w:bCs w:val="0"/>
            <w:color w:val="000000" w:themeColor="text1"/>
            <w:spacing w:val="2"/>
            <w:sz w:val="24"/>
            <w:szCs w:val="24"/>
            <w:shd w:val="clear" w:color="auto" w:fill="FAFAFA"/>
          </w:rPr>
          <w:delText>.</w:delText>
        </w:r>
        <w:r w:rsidR="002B41F6" w:rsidDel="00567929">
          <w:rPr>
            <w:rStyle w:val="Strong"/>
            <w:rFonts w:ascii="Arial" w:hAnsi="Arial" w:cs="Arial"/>
            <w:b w:val="0"/>
            <w:bCs w:val="0"/>
            <w:color w:val="000000" w:themeColor="text1"/>
            <w:spacing w:val="2"/>
            <w:sz w:val="24"/>
            <w:szCs w:val="24"/>
            <w:shd w:val="clear" w:color="auto" w:fill="FAFAFA"/>
          </w:rPr>
          <w:delText xml:space="preserve"> I can </w:delText>
        </w:r>
      </w:del>
      <w:ins w:id="86" w:author="Matthew" w:date="2020-10-13T23:39:00Z">
        <w:r w:rsidR="00567929">
          <w:rPr>
            <w:rStyle w:val="Strong"/>
            <w:rFonts w:ascii="Arial" w:hAnsi="Arial" w:cs="Arial"/>
            <w:b w:val="0"/>
            <w:bCs w:val="0"/>
            <w:color w:val="000000" w:themeColor="text1"/>
            <w:spacing w:val="2"/>
            <w:sz w:val="24"/>
            <w:szCs w:val="24"/>
            <w:shd w:val="clear" w:color="auto" w:fill="FAFAFA"/>
          </w:rPr>
          <w:t xml:space="preserve">, I would </w:t>
        </w:r>
      </w:ins>
      <w:del w:id="87" w:author="Matthew" w:date="2020-10-13T23:52:00Z">
        <w:r w:rsidR="002B41F6" w:rsidDel="00424984">
          <w:rPr>
            <w:rStyle w:val="Strong"/>
            <w:rFonts w:ascii="Arial" w:hAnsi="Arial" w:cs="Arial"/>
            <w:b w:val="0"/>
            <w:bCs w:val="0"/>
            <w:color w:val="000000" w:themeColor="text1"/>
            <w:spacing w:val="2"/>
            <w:sz w:val="24"/>
            <w:szCs w:val="24"/>
            <w:shd w:val="clear" w:color="auto" w:fill="FAFAFA"/>
          </w:rPr>
          <w:delText>achieve th</w:delText>
        </w:r>
        <w:r w:rsidR="000B4FB9" w:rsidDel="00424984">
          <w:rPr>
            <w:rStyle w:val="Strong"/>
            <w:rFonts w:ascii="Arial" w:hAnsi="Arial" w:cs="Arial"/>
            <w:b w:val="0"/>
            <w:bCs w:val="0"/>
            <w:color w:val="000000" w:themeColor="text1"/>
            <w:spacing w:val="2"/>
            <w:sz w:val="24"/>
            <w:szCs w:val="24"/>
            <w:shd w:val="clear" w:color="auto" w:fill="FAFAFA"/>
          </w:rPr>
          <w:delText>is</w:delText>
        </w:r>
        <w:r w:rsidR="00526733" w:rsidDel="00424984">
          <w:rPr>
            <w:rStyle w:val="Strong"/>
            <w:rFonts w:ascii="Arial" w:hAnsi="Arial" w:cs="Arial"/>
            <w:b w:val="0"/>
            <w:bCs w:val="0"/>
            <w:color w:val="000000" w:themeColor="text1"/>
            <w:spacing w:val="2"/>
            <w:sz w:val="24"/>
            <w:szCs w:val="24"/>
            <w:shd w:val="clear" w:color="auto" w:fill="FAFAFA"/>
          </w:rPr>
          <w:delText xml:space="preserve"> </w:delText>
        </w:r>
        <w:r w:rsidR="002B41F6" w:rsidDel="00424984">
          <w:rPr>
            <w:rStyle w:val="Strong"/>
            <w:rFonts w:ascii="Arial" w:hAnsi="Arial" w:cs="Arial"/>
            <w:b w:val="0"/>
            <w:bCs w:val="0"/>
            <w:color w:val="000000" w:themeColor="text1"/>
            <w:spacing w:val="2"/>
            <w:sz w:val="24"/>
            <w:szCs w:val="24"/>
            <w:shd w:val="clear" w:color="auto" w:fill="FAFAFA"/>
          </w:rPr>
          <w:delText xml:space="preserve">by </w:delText>
        </w:r>
      </w:del>
      <w:r w:rsidR="003060FE" w:rsidRPr="003060FE">
        <w:rPr>
          <w:rStyle w:val="Strong"/>
          <w:rFonts w:ascii="Arial" w:hAnsi="Arial" w:cs="Arial"/>
          <w:b w:val="0"/>
          <w:bCs w:val="0"/>
          <w:color w:val="000000" w:themeColor="text1"/>
          <w:spacing w:val="2"/>
          <w:sz w:val="24"/>
          <w:szCs w:val="24"/>
          <w:shd w:val="clear" w:color="auto" w:fill="FAFAFA"/>
        </w:rPr>
        <w:t>“</w:t>
      </w:r>
      <w:r w:rsidR="003060FE">
        <w:rPr>
          <w:rStyle w:val="Strong"/>
          <w:rFonts w:ascii="Arial" w:hAnsi="Arial" w:cs="Arial"/>
          <w:b w:val="0"/>
          <w:bCs w:val="0"/>
          <w:color w:val="000000" w:themeColor="text1"/>
          <w:spacing w:val="2"/>
          <w:sz w:val="24"/>
          <w:szCs w:val="24"/>
          <w:shd w:val="clear" w:color="auto" w:fill="FAFAFA"/>
        </w:rPr>
        <w:t>heal</w:t>
      </w:r>
      <w:del w:id="88" w:author="Matthew" w:date="2020-10-13T23:52:00Z">
        <w:r w:rsidR="003060FE" w:rsidDel="00424984">
          <w:rPr>
            <w:rStyle w:val="Strong"/>
            <w:rFonts w:ascii="Arial" w:hAnsi="Arial" w:cs="Arial"/>
            <w:b w:val="0"/>
            <w:bCs w:val="0"/>
            <w:color w:val="000000" w:themeColor="text1"/>
            <w:spacing w:val="2"/>
            <w:sz w:val="24"/>
            <w:szCs w:val="24"/>
            <w:shd w:val="clear" w:color="auto" w:fill="FAFAFA"/>
          </w:rPr>
          <w:delText>ing</w:delText>
        </w:r>
      </w:del>
      <w:r w:rsidR="003060FE">
        <w:rPr>
          <w:rStyle w:val="Strong"/>
          <w:rFonts w:ascii="Arial" w:hAnsi="Arial" w:cs="Arial"/>
          <w:b w:val="0"/>
          <w:bCs w:val="0"/>
          <w:color w:val="000000" w:themeColor="text1"/>
          <w:spacing w:val="2"/>
          <w:sz w:val="24"/>
          <w:szCs w:val="24"/>
          <w:shd w:val="clear" w:color="auto" w:fill="FAFAFA"/>
        </w:rPr>
        <w:t>”</w:t>
      </w:r>
      <w:r w:rsidR="00526733">
        <w:rPr>
          <w:rStyle w:val="Strong"/>
          <w:rFonts w:ascii="Arial" w:hAnsi="Arial" w:cs="Arial"/>
          <w:b w:val="0"/>
          <w:bCs w:val="0"/>
          <w:i/>
          <w:iCs/>
          <w:color w:val="000000" w:themeColor="text1"/>
          <w:spacing w:val="2"/>
          <w:sz w:val="24"/>
          <w:szCs w:val="24"/>
          <w:shd w:val="clear" w:color="auto" w:fill="FAFAFA"/>
        </w:rPr>
        <w:t xml:space="preserve"> </w:t>
      </w:r>
      <w:r w:rsidR="00526733">
        <w:rPr>
          <w:rStyle w:val="Strong"/>
          <w:rFonts w:ascii="Arial" w:hAnsi="Arial" w:cs="Arial"/>
          <w:b w:val="0"/>
          <w:bCs w:val="0"/>
          <w:color w:val="000000" w:themeColor="text1"/>
          <w:spacing w:val="2"/>
          <w:sz w:val="24"/>
          <w:szCs w:val="24"/>
          <w:shd w:val="clear" w:color="auto" w:fill="FAFAFA"/>
        </w:rPr>
        <w:t>unwanted detail</w:t>
      </w:r>
      <w:ins w:id="89" w:author="Matthew" w:date="2020-10-13T23:41:00Z">
        <w:r w:rsidR="00567929">
          <w:rPr>
            <w:rStyle w:val="Strong"/>
            <w:rFonts w:ascii="Arial" w:hAnsi="Arial" w:cs="Arial"/>
            <w:b w:val="0"/>
            <w:bCs w:val="0"/>
            <w:color w:val="000000" w:themeColor="text1"/>
            <w:spacing w:val="2"/>
            <w:sz w:val="24"/>
            <w:szCs w:val="24"/>
            <w:shd w:val="clear" w:color="auto" w:fill="FAFAFA"/>
          </w:rPr>
          <w:t xml:space="preserve"> </w:t>
        </w:r>
      </w:ins>
      <w:ins w:id="90" w:author="Matthew" w:date="2020-10-13T23:42:00Z">
        <w:r w:rsidR="00567929">
          <w:rPr>
            <w:rStyle w:val="Strong"/>
            <w:rFonts w:ascii="Arial" w:hAnsi="Arial" w:cs="Arial"/>
            <w:b w:val="0"/>
            <w:bCs w:val="0"/>
            <w:color w:val="000000" w:themeColor="text1"/>
            <w:spacing w:val="2"/>
            <w:sz w:val="24"/>
            <w:szCs w:val="24"/>
            <w:shd w:val="clear" w:color="auto" w:fill="FAFAFA"/>
          </w:rPr>
          <w:t>and</w:t>
        </w:r>
      </w:ins>
      <w:del w:id="91" w:author="Matthew" w:date="2020-10-13T23:41:00Z">
        <w:r w:rsidR="001409D3" w:rsidDel="00567929">
          <w:rPr>
            <w:rStyle w:val="Strong"/>
            <w:rFonts w:ascii="Arial" w:hAnsi="Arial" w:cs="Arial"/>
            <w:b w:val="0"/>
            <w:bCs w:val="0"/>
            <w:color w:val="000000" w:themeColor="text1"/>
            <w:spacing w:val="2"/>
            <w:sz w:val="24"/>
            <w:szCs w:val="24"/>
            <w:shd w:val="clear" w:color="auto" w:fill="FAFAFA"/>
          </w:rPr>
          <w:delText>,</w:delText>
        </w:r>
      </w:del>
      <w:r w:rsidR="002B41F6">
        <w:rPr>
          <w:rStyle w:val="Strong"/>
          <w:rFonts w:ascii="Arial" w:hAnsi="Arial" w:cs="Arial"/>
          <w:b w:val="0"/>
          <w:bCs w:val="0"/>
          <w:color w:val="000000" w:themeColor="text1"/>
          <w:spacing w:val="2"/>
          <w:sz w:val="24"/>
          <w:szCs w:val="24"/>
          <w:shd w:val="clear" w:color="auto" w:fill="FAFAFA"/>
        </w:rPr>
        <w:t xml:space="preserve"> </w:t>
      </w:r>
      <w:r w:rsidR="00526733">
        <w:rPr>
          <w:rStyle w:val="Strong"/>
          <w:rFonts w:ascii="Arial" w:hAnsi="Arial" w:cs="Arial"/>
          <w:b w:val="0"/>
          <w:bCs w:val="0"/>
          <w:color w:val="000000" w:themeColor="text1"/>
          <w:spacing w:val="2"/>
          <w:sz w:val="24"/>
          <w:szCs w:val="24"/>
          <w:shd w:val="clear" w:color="auto" w:fill="FAFAFA"/>
        </w:rPr>
        <w:t>color-contrast</w:t>
      </w:r>
      <w:del w:id="92" w:author="Matthew" w:date="2020-10-13T23:52:00Z">
        <w:r w:rsidR="00526733" w:rsidDel="00424984">
          <w:rPr>
            <w:rStyle w:val="Strong"/>
            <w:rFonts w:ascii="Arial" w:hAnsi="Arial" w:cs="Arial"/>
            <w:b w:val="0"/>
            <w:bCs w:val="0"/>
            <w:color w:val="000000" w:themeColor="text1"/>
            <w:spacing w:val="2"/>
            <w:sz w:val="24"/>
            <w:szCs w:val="24"/>
            <w:shd w:val="clear" w:color="auto" w:fill="FAFAFA"/>
          </w:rPr>
          <w:delText>ing</w:delText>
        </w:r>
      </w:del>
      <w:r w:rsidR="00526733">
        <w:rPr>
          <w:rStyle w:val="Strong"/>
          <w:rFonts w:ascii="Arial" w:hAnsi="Arial" w:cs="Arial"/>
          <w:b w:val="0"/>
          <w:bCs w:val="0"/>
          <w:color w:val="000000" w:themeColor="text1"/>
          <w:spacing w:val="2"/>
          <w:sz w:val="24"/>
          <w:szCs w:val="24"/>
          <w:shd w:val="clear" w:color="auto" w:fill="FAFAFA"/>
        </w:rPr>
        <w:t xml:space="preserve"> subjects</w:t>
      </w:r>
      <w:del w:id="93" w:author="Matthew" w:date="2020-10-13T23:41:00Z">
        <w:r w:rsidR="001409D3" w:rsidDel="00567929">
          <w:rPr>
            <w:rStyle w:val="Strong"/>
            <w:rFonts w:ascii="Arial" w:hAnsi="Arial" w:cs="Arial"/>
            <w:b w:val="0"/>
            <w:bCs w:val="0"/>
            <w:color w:val="000000" w:themeColor="text1"/>
            <w:spacing w:val="2"/>
            <w:sz w:val="24"/>
            <w:szCs w:val="24"/>
            <w:shd w:val="clear" w:color="auto" w:fill="FAFAFA"/>
          </w:rPr>
          <w:delText>,</w:delText>
        </w:r>
        <w:r w:rsidR="002B41F6" w:rsidDel="00567929">
          <w:rPr>
            <w:rStyle w:val="Strong"/>
            <w:rFonts w:ascii="Arial" w:hAnsi="Arial" w:cs="Arial"/>
            <w:b w:val="0"/>
            <w:bCs w:val="0"/>
            <w:color w:val="000000" w:themeColor="text1"/>
            <w:spacing w:val="2"/>
            <w:sz w:val="24"/>
            <w:szCs w:val="24"/>
            <w:shd w:val="clear" w:color="auto" w:fill="FAFAFA"/>
          </w:rPr>
          <w:delText xml:space="preserve"> </w:delText>
        </w:r>
        <w:r w:rsidR="001409D3" w:rsidDel="00567929">
          <w:rPr>
            <w:rStyle w:val="Strong"/>
            <w:rFonts w:ascii="Arial" w:hAnsi="Arial" w:cs="Arial"/>
            <w:b w:val="0"/>
            <w:bCs w:val="0"/>
            <w:color w:val="000000" w:themeColor="text1"/>
            <w:spacing w:val="2"/>
            <w:sz w:val="24"/>
            <w:szCs w:val="24"/>
            <w:shd w:val="clear" w:color="auto" w:fill="FAFAFA"/>
          </w:rPr>
          <w:delText>a</w:delText>
        </w:r>
        <w:r w:rsidR="002B41F6" w:rsidDel="00567929">
          <w:rPr>
            <w:rStyle w:val="Strong"/>
            <w:rFonts w:ascii="Arial" w:hAnsi="Arial" w:cs="Arial"/>
            <w:b w:val="0"/>
            <w:bCs w:val="0"/>
            <w:color w:val="000000" w:themeColor="text1"/>
            <w:spacing w:val="2"/>
            <w:sz w:val="24"/>
            <w:szCs w:val="24"/>
            <w:shd w:val="clear" w:color="auto" w:fill="FAFAFA"/>
          </w:rPr>
          <w:delText>nd Voila!</w:delText>
        </w:r>
      </w:del>
      <w:ins w:id="94" w:author="Matthew" w:date="2020-10-13T23:41:00Z">
        <w:r w:rsidR="00567929">
          <w:rPr>
            <w:rStyle w:val="Strong"/>
            <w:rFonts w:ascii="Arial" w:hAnsi="Arial" w:cs="Arial"/>
            <w:b w:val="0"/>
            <w:bCs w:val="0"/>
            <w:color w:val="000000" w:themeColor="text1"/>
            <w:spacing w:val="2"/>
            <w:sz w:val="24"/>
            <w:szCs w:val="24"/>
            <w:shd w:val="clear" w:color="auto" w:fill="FAFAFA"/>
          </w:rPr>
          <w:t>.</w:t>
        </w:r>
      </w:ins>
      <w:ins w:id="95" w:author="Matthew" w:date="2020-10-13T23:42:00Z">
        <w:r w:rsidR="00567929">
          <w:rPr>
            <w:rStyle w:val="Strong"/>
            <w:rFonts w:ascii="Arial" w:hAnsi="Arial" w:cs="Arial"/>
            <w:b w:val="0"/>
            <w:bCs w:val="0"/>
            <w:color w:val="000000" w:themeColor="text1"/>
            <w:spacing w:val="2"/>
            <w:sz w:val="24"/>
            <w:szCs w:val="24"/>
            <w:shd w:val="clear" w:color="auto" w:fill="FAFAFA"/>
          </w:rPr>
          <w:t xml:space="preserve"> </w:t>
        </w:r>
      </w:ins>
      <w:ins w:id="96" w:author="Matthew" w:date="2020-10-13T23:43:00Z">
        <w:r w:rsidR="00567929">
          <w:rPr>
            <w:rStyle w:val="Strong"/>
            <w:rFonts w:ascii="Arial" w:hAnsi="Arial" w:cs="Arial"/>
            <w:b w:val="0"/>
            <w:bCs w:val="0"/>
            <w:color w:val="000000" w:themeColor="text1"/>
            <w:spacing w:val="2"/>
            <w:sz w:val="24"/>
            <w:szCs w:val="24"/>
            <w:shd w:val="clear" w:color="auto" w:fill="FAFAFA"/>
          </w:rPr>
          <w:t xml:space="preserve">All </w:t>
        </w:r>
      </w:ins>
      <w:ins w:id="97" w:author="Matthew" w:date="2020-10-13T23:42:00Z">
        <w:r w:rsidR="00567929">
          <w:rPr>
            <w:rStyle w:val="Strong"/>
            <w:rFonts w:ascii="Arial" w:hAnsi="Arial" w:cs="Arial"/>
            <w:b w:val="0"/>
            <w:bCs w:val="0"/>
            <w:color w:val="000000" w:themeColor="text1"/>
            <w:spacing w:val="2"/>
            <w:sz w:val="24"/>
            <w:szCs w:val="24"/>
            <w:shd w:val="clear" w:color="auto" w:fill="FAFAFA"/>
          </w:rPr>
          <w:t xml:space="preserve">of this masking </w:t>
        </w:r>
      </w:ins>
      <w:ins w:id="98" w:author="Matthew" w:date="2020-10-13T23:43:00Z">
        <w:r w:rsidR="00567929">
          <w:rPr>
            <w:rStyle w:val="Strong"/>
            <w:rFonts w:ascii="Arial" w:hAnsi="Arial" w:cs="Arial"/>
            <w:b w:val="0"/>
            <w:bCs w:val="0"/>
            <w:color w:val="000000" w:themeColor="text1"/>
            <w:spacing w:val="2"/>
            <w:sz w:val="24"/>
            <w:szCs w:val="24"/>
            <w:shd w:val="clear" w:color="auto" w:fill="FAFAFA"/>
          </w:rPr>
          <w:t>may have made me feel accepted by the number of likes and positive comments on my so</w:t>
        </w:r>
      </w:ins>
      <w:ins w:id="99" w:author="Matthew" w:date="2020-10-13T23:44:00Z">
        <w:r w:rsidR="00567929">
          <w:rPr>
            <w:rStyle w:val="Strong"/>
            <w:rFonts w:ascii="Arial" w:hAnsi="Arial" w:cs="Arial"/>
            <w:b w:val="0"/>
            <w:bCs w:val="0"/>
            <w:color w:val="000000" w:themeColor="text1"/>
            <w:spacing w:val="2"/>
            <w:sz w:val="24"/>
            <w:szCs w:val="24"/>
            <w:shd w:val="clear" w:color="auto" w:fill="FAFAFA"/>
          </w:rPr>
          <w:t>cial media pages. Yet deep down, I know that I have lost a touch of that magic that made me fall in love with photography in the first place.</w:t>
        </w:r>
      </w:ins>
    </w:p>
    <w:p w14:paraId="30212AB2" w14:textId="3493C8EC" w:rsidR="00567929" w:rsidRDefault="00567929" w:rsidP="00567929">
      <w:pPr>
        <w:spacing w:line="360" w:lineRule="auto"/>
        <w:ind w:left="-360"/>
        <w:jc w:val="both"/>
        <w:rPr>
          <w:ins w:id="100" w:author="Matthew" w:date="2020-10-13T23:41:00Z"/>
          <w:rStyle w:val="Strong"/>
          <w:rFonts w:ascii="Arial" w:hAnsi="Arial" w:cs="Arial"/>
          <w:b w:val="0"/>
          <w:bCs w:val="0"/>
          <w:color w:val="000000" w:themeColor="text1"/>
          <w:spacing w:val="2"/>
          <w:sz w:val="24"/>
          <w:szCs w:val="24"/>
          <w:shd w:val="clear" w:color="auto" w:fill="FAFAFA"/>
        </w:rPr>
        <w:pPrChange w:id="101" w:author="Matthew" w:date="2020-10-13T23:41:00Z">
          <w:pPr>
            <w:spacing w:line="360" w:lineRule="auto"/>
            <w:ind w:left="-360"/>
            <w:jc w:val="both"/>
          </w:pPr>
        </w:pPrChange>
      </w:pPr>
      <w:ins w:id="102" w:author="Matthew" w:date="2020-10-13T23:41:00Z">
        <w:r>
          <w:rPr>
            <w:rStyle w:val="Strong"/>
            <w:rFonts w:ascii="Arial" w:hAnsi="Arial" w:cs="Arial"/>
            <w:b w:val="0"/>
            <w:bCs w:val="0"/>
            <w:color w:val="000000" w:themeColor="text1"/>
            <w:spacing w:val="2"/>
            <w:sz w:val="24"/>
            <w:szCs w:val="24"/>
            <w:shd w:val="clear" w:color="auto" w:fill="FAFAFA"/>
          </w:rPr>
          <w:t>The journey</w:t>
        </w:r>
        <w:r>
          <w:rPr>
            <w:rStyle w:val="Strong"/>
            <w:rFonts w:ascii="Arial" w:hAnsi="Arial" w:cs="Arial"/>
            <w:b w:val="0"/>
            <w:bCs w:val="0"/>
            <w:color w:val="000000" w:themeColor="text1"/>
            <w:spacing w:val="2"/>
            <w:sz w:val="24"/>
            <w:szCs w:val="24"/>
            <w:shd w:val="clear" w:color="auto" w:fill="FAFAFA"/>
          </w:rPr>
          <w:t xml:space="preserve"> </w:t>
        </w:r>
        <w:r>
          <w:rPr>
            <w:rStyle w:val="Strong"/>
            <w:rFonts w:ascii="Arial" w:hAnsi="Arial" w:cs="Arial"/>
            <w:b w:val="0"/>
            <w:bCs w:val="0"/>
            <w:color w:val="000000" w:themeColor="text1"/>
            <w:spacing w:val="2"/>
            <w:sz w:val="24"/>
            <w:szCs w:val="24"/>
            <w:shd w:val="clear" w:color="auto" w:fill="FAFAFA"/>
          </w:rPr>
          <w:t>from having a hand-me-down camera and being in love with it, to using a more sophisticated camera and being careful enough to abuse it every day for my personal adventures of photo hunting, is a priceless joy.</w:t>
        </w:r>
      </w:ins>
    </w:p>
    <w:p w14:paraId="4C528959" w14:textId="4A959CAB" w:rsidR="00424984" w:rsidRDefault="00424984" w:rsidP="00424984">
      <w:pPr>
        <w:spacing w:line="360" w:lineRule="auto"/>
        <w:ind w:left="-360"/>
        <w:jc w:val="both"/>
        <w:rPr>
          <w:ins w:id="103" w:author="Matthew" w:date="2020-10-13T23:46:00Z"/>
          <w:rStyle w:val="Strong"/>
          <w:rFonts w:ascii="Arial" w:hAnsi="Arial" w:cs="Arial"/>
          <w:b w:val="0"/>
          <w:bCs w:val="0"/>
          <w:color w:val="000000" w:themeColor="text1"/>
          <w:spacing w:val="2"/>
          <w:sz w:val="24"/>
          <w:szCs w:val="24"/>
          <w:shd w:val="clear" w:color="auto" w:fill="FAFAFA"/>
        </w:rPr>
        <w:pPrChange w:id="104" w:author="Matthew" w:date="2020-10-13T23:46:00Z">
          <w:pPr>
            <w:spacing w:line="360" w:lineRule="auto"/>
            <w:ind w:left="-360"/>
            <w:jc w:val="both"/>
          </w:pPr>
        </w:pPrChange>
      </w:pPr>
      <w:ins w:id="105" w:author="Matthew" w:date="2020-10-13T23:46:00Z">
        <w:r>
          <w:rPr>
            <w:rStyle w:val="Strong"/>
            <w:rFonts w:ascii="Arial" w:hAnsi="Arial" w:cs="Arial"/>
            <w:b w:val="0"/>
            <w:bCs w:val="0"/>
            <w:color w:val="000000" w:themeColor="text1"/>
            <w:spacing w:val="2"/>
            <w:sz w:val="24"/>
            <w:szCs w:val="24"/>
            <w:shd w:val="clear" w:color="auto" w:fill="FAFAFA"/>
          </w:rPr>
          <w:t>Photography makes me feel free like a bird that finally learns how to fly out of its nest and explore new places, which doesn’t necessarily indicate real places, but also that of personal milestones in my process of maturi</w:t>
        </w:r>
      </w:ins>
      <w:ins w:id="106" w:author="Matthew" w:date="2020-10-13T23:47:00Z">
        <w:r>
          <w:rPr>
            <w:rStyle w:val="Strong"/>
            <w:rFonts w:ascii="Arial" w:hAnsi="Arial" w:cs="Arial"/>
            <w:b w:val="0"/>
            <w:bCs w:val="0"/>
            <w:color w:val="000000" w:themeColor="text1"/>
            <w:spacing w:val="2"/>
            <w:sz w:val="24"/>
            <w:szCs w:val="24"/>
            <w:shd w:val="clear" w:color="auto" w:fill="FAFAFA"/>
          </w:rPr>
          <w:t>ng</w:t>
        </w:r>
      </w:ins>
      <w:ins w:id="107" w:author="Matthew" w:date="2020-10-13T23:46:00Z">
        <w:r>
          <w:rPr>
            <w:rStyle w:val="Strong"/>
            <w:rFonts w:ascii="Arial" w:hAnsi="Arial" w:cs="Arial"/>
            <w:b w:val="0"/>
            <w:bCs w:val="0"/>
            <w:color w:val="000000" w:themeColor="text1"/>
            <w:spacing w:val="2"/>
            <w:sz w:val="24"/>
            <w:szCs w:val="24"/>
            <w:shd w:val="clear" w:color="auto" w:fill="FAFAFA"/>
          </w:rPr>
          <w:t>. I</w:t>
        </w:r>
      </w:ins>
      <w:ins w:id="108" w:author="Matthew" w:date="2020-10-13T23:47:00Z">
        <w:r>
          <w:rPr>
            <w:rStyle w:val="Strong"/>
            <w:rFonts w:ascii="Arial" w:hAnsi="Arial" w:cs="Arial"/>
            <w:b w:val="0"/>
            <w:bCs w:val="0"/>
            <w:color w:val="000000" w:themeColor="text1"/>
            <w:spacing w:val="2"/>
            <w:sz w:val="24"/>
            <w:szCs w:val="24"/>
            <w:shd w:val="clear" w:color="auto" w:fill="FAFAFA"/>
          </w:rPr>
          <w:t xml:space="preserve"> have </w:t>
        </w:r>
      </w:ins>
      <w:ins w:id="109" w:author="Matthew" w:date="2020-10-13T23:46:00Z">
        <w:r>
          <w:rPr>
            <w:rStyle w:val="Strong"/>
            <w:rFonts w:ascii="Arial" w:hAnsi="Arial" w:cs="Arial"/>
            <w:b w:val="0"/>
            <w:bCs w:val="0"/>
            <w:color w:val="000000" w:themeColor="text1"/>
            <w:spacing w:val="2"/>
            <w:sz w:val="24"/>
            <w:szCs w:val="24"/>
            <w:shd w:val="clear" w:color="auto" w:fill="FAFAFA"/>
          </w:rPr>
          <w:t xml:space="preserve">become more independent mentally as I learn to prioritize what’s truly important to me, resulting in better </w:t>
        </w:r>
      </w:ins>
      <w:ins w:id="110" w:author="Matthew" w:date="2020-10-13T23:47:00Z">
        <w:r>
          <w:rPr>
            <w:rStyle w:val="Strong"/>
            <w:rFonts w:ascii="Arial" w:hAnsi="Arial" w:cs="Arial"/>
            <w:b w:val="0"/>
            <w:bCs w:val="0"/>
            <w:color w:val="000000" w:themeColor="text1"/>
            <w:spacing w:val="2"/>
            <w:sz w:val="24"/>
            <w:szCs w:val="24"/>
            <w:shd w:val="clear" w:color="auto" w:fill="FAFAFA"/>
          </w:rPr>
          <w:t>time</w:t>
        </w:r>
      </w:ins>
      <w:ins w:id="111" w:author="Matthew" w:date="2020-10-13T23:46:00Z">
        <w:r>
          <w:rPr>
            <w:rStyle w:val="Strong"/>
            <w:rFonts w:ascii="Arial" w:hAnsi="Arial" w:cs="Arial"/>
            <w:b w:val="0"/>
            <w:bCs w:val="0"/>
            <w:color w:val="000000" w:themeColor="text1"/>
            <w:spacing w:val="2"/>
            <w:sz w:val="24"/>
            <w:szCs w:val="24"/>
            <w:shd w:val="clear" w:color="auto" w:fill="FAFAFA"/>
          </w:rPr>
          <w:t xml:space="preserve"> management and self-care. In short, photography enables me to love myself. </w:t>
        </w:r>
      </w:ins>
    </w:p>
    <w:p w14:paraId="7A8A323D" w14:textId="0531B127" w:rsidR="001B65E0" w:rsidRDefault="002027F7" w:rsidP="00053E83">
      <w:pPr>
        <w:spacing w:line="360" w:lineRule="auto"/>
        <w:ind w:left="-360"/>
        <w:jc w:val="both"/>
        <w:rPr>
          <w:rStyle w:val="Strong"/>
          <w:rFonts w:ascii="Arial" w:hAnsi="Arial" w:cs="Arial"/>
          <w:b w:val="0"/>
          <w:bCs w:val="0"/>
          <w:color w:val="000000" w:themeColor="text1"/>
          <w:spacing w:val="2"/>
          <w:sz w:val="24"/>
          <w:szCs w:val="24"/>
          <w:shd w:val="clear" w:color="auto" w:fill="FAFAFA"/>
        </w:rPr>
      </w:pPr>
      <w:del w:id="112" w:author="Matthew" w:date="2020-10-13T23:48:00Z">
        <w:r w:rsidDel="00424984">
          <w:rPr>
            <w:rStyle w:val="Strong"/>
            <w:rFonts w:ascii="Arial" w:hAnsi="Arial" w:cs="Arial"/>
            <w:b w:val="0"/>
            <w:bCs w:val="0"/>
            <w:color w:val="000000" w:themeColor="text1"/>
            <w:spacing w:val="2"/>
            <w:sz w:val="24"/>
            <w:szCs w:val="24"/>
            <w:shd w:val="clear" w:color="auto" w:fill="FAFAFA"/>
          </w:rPr>
          <w:delText>T</w:delText>
        </w:r>
        <w:r w:rsidR="00C37711" w:rsidDel="00424984">
          <w:rPr>
            <w:rStyle w:val="Strong"/>
            <w:rFonts w:ascii="Arial" w:hAnsi="Arial" w:cs="Arial"/>
            <w:b w:val="0"/>
            <w:bCs w:val="0"/>
            <w:color w:val="000000" w:themeColor="text1"/>
            <w:spacing w:val="2"/>
            <w:sz w:val="24"/>
            <w:szCs w:val="24"/>
            <w:shd w:val="clear" w:color="auto" w:fill="FAFAFA"/>
          </w:rPr>
          <w:delText>he thing</w:delText>
        </w:r>
      </w:del>
      <w:ins w:id="113" w:author="Matthew" w:date="2020-10-13T23:48:00Z">
        <w:r w:rsidR="00424984">
          <w:rPr>
            <w:rStyle w:val="Strong"/>
            <w:rFonts w:ascii="Arial" w:hAnsi="Arial" w:cs="Arial"/>
            <w:b w:val="0"/>
            <w:bCs w:val="0"/>
            <w:color w:val="000000" w:themeColor="text1"/>
            <w:spacing w:val="2"/>
            <w:sz w:val="24"/>
            <w:szCs w:val="24"/>
            <w:shd w:val="clear" w:color="auto" w:fill="FAFAFA"/>
          </w:rPr>
          <w:t>An equally important aspect</w:t>
        </w:r>
      </w:ins>
      <w:r w:rsidR="00C37711">
        <w:rPr>
          <w:rStyle w:val="Strong"/>
          <w:rFonts w:ascii="Arial" w:hAnsi="Arial" w:cs="Arial"/>
          <w:b w:val="0"/>
          <w:bCs w:val="0"/>
          <w:color w:val="000000" w:themeColor="text1"/>
          <w:spacing w:val="2"/>
          <w:sz w:val="24"/>
          <w:szCs w:val="24"/>
          <w:shd w:val="clear" w:color="auto" w:fill="FAFAFA"/>
        </w:rPr>
        <w:t xml:space="preserve"> </w:t>
      </w:r>
      <w:del w:id="114" w:author="Matthew" w:date="2020-10-13T23:48:00Z">
        <w:r w:rsidR="00C37711" w:rsidDel="00424984">
          <w:rPr>
            <w:rStyle w:val="Strong"/>
            <w:rFonts w:ascii="Arial" w:hAnsi="Arial" w:cs="Arial"/>
            <w:b w:val="0"/>
            <w:bCs w:val="0"/>
            <w:color w:val="000000" w:themeColor="text1"/>
            <w:spacing w:val="2"/>
            <w:sz w:val="24"/>
            <w:szCs w:val="24"/>
            <w:shd w:val="clear" w:color="auto" w:fill="FAFAFA"/>
          </w:rPr>
          <w:delText xml:space="preserve">I love the most about </w:delText>
        </w:r>
      </w:del>
      <w:ins w:id="115" w:author="Matthew" w:date="2020-10-13T23:49:00Z">
        <w:r w:rsidR="00424984">
          <w:rPr>
            <w:rStyle w:val="Strong"/>
            <w:rFonts w:ascii="Arial" w:hAnsi="Arial" w:cs="Arial"/>
            <w:b w:val="0"/>
            <w:bCs w:val="0"/>
            <w:color w:val="000000" w:themeColor="text1"/>
            <w:spacing w:val="2"/>
            <w:sz w:val="24"/>
            <w:szCs w:val="24"/>
            <w:shd w:val="clear" w:color="auto" w:fill="FAFAFA"/>
          </w:rPr>
          <w:t>that I believe I have reaped throughout the process</w:t>
        </w:r>
      </w:ins>
      <w:del w:id="116" w:author="Matthew" w:date="2020-10-13T23:49:00Z">
        <w:r w:rsidR="00C37711" w:rsidDel="00424984">
          <w:rPr>
            <w:rStyle w:val="Strong"/>
            <w:rFonts w:ascii="Arial" w:hAnsi="Arial" w:cs="Arial"/>
            <w:b w:val="0"/>
            <w:bCs w:val="0"/>
            <w:color w:val="000000" w:themeColor="text1"/>
            <w:spacing w:val="2"/>
            <w:sz w:val="24"/>
            <w:szCs w:val="24"/>
            <w:shd w:val="clear" w:color="auto" w:fill="FAFAFA"/>
          </w:rPr>
          <w:delText>photography</w:delText>
        </w:r>
      </w:del>
      <w:r w:rsidR="00C37711">
        <w:rPr>
          <w:rStyle w:val="Strong"/>
          <w:rFonts w:ascii="Arial" w:hAnsi="Arial" w:cs="Arial"/>
          <w:b w:val="0"/>
          <w:bCs w:val="0"/>
          <w:color w:val="000000" w:themeColor="text1"/>
          <w:spacing w:val="2"/>
          <w:sz w:val="24"/>
          <w:szCs w:val="24"/>
          <w:shd w:val="clear" w:color="auto" w:fill="FAFAFA"/>
        </w:rPr>
        <w:t xml:space="preserve"> is how it helped me express my authenticity.</w:t>
      </w:r>
      <w:del w:id="117" w:author="Matthew" w:date="2020-10-13T23:49:00Z">
        <w:r w:rsidR="002F5CE3" w:rsidDel="00424984">
          <w:rPr>
            <w:rStyle w:val="Strong"/>
            <w:rFonts w:ascii="Arial" w:hAnsi="Arial" w:cs="Arial"/>
            <w:b w:val="0"/>
            <w:bCs w:val="0"/>
            <w:color w:val="000000" w:themeColor="text1"/>
            <w:spacing w:val="2"/>
            <w:sz w:val="24"/>
            <w:szCs w:val="24"/>
            <w:shd w:val="clear" w:color="auto" w:fill="FAFAFA"/>
          </w:rPr>
          <w:delText xml:space="preserve"> </w:delText>
        </w:r>
      </w:del>
      <w:r w:rsidR="008D58FA">
        <w:rPr>
          <w:rStyle w:val="Strong"/>
          <w:rFonts w:ascii="Arial" w:hAnsi="Arial" w:cs="Arial"/>
          <w:b w:val="0"/>
          <w:bCs w:val="0"/>
          <w:color w:val="000000" w:themeColor="text1"/>
          <w:spacing w:val="2"/>
          <w:sz w:val="24"/>
          <w:szCs w:val="24"/>
          <w:shd w:val="clear" w:color="auto" w:fill="FAFAFA"/>
        </w:rPr>
        <w:t xml:space="preserve"> </w:t>
      </w:r>
      <w:r>
        <w:rPr>
          <w:rStyle w:val="Strong"/>
          <w:rFonts w:ascii="Arial" w:hAnsi="Arial" w:cs="Arial"/>
          <w:b w:val="0"/>
          <w:bCs w:val="0"/>
          <w:color w:val="000000" w:themeColor="text1"/>
          <w:spacing w:val="2"/>
          <w:sz w:val="24"/>
          <w:szCs w:val="24"/>
          <w:shd w:val="clear" w:color="auto" w:fill="FAFAFA"/>
        </w:rPr>
        <w:t>E</w:t>
      </w:r>
      <w:r w:rsidR="008D58FA">
        <w:rPr>
          <w:rStyle w:val="Strong"/>
          <w:rFonts w:ascii="Arial" w:hAnsi="Arial" w:cs="Arial"/>
          <w:b w:val="0"/>
          <w:bCs w:val="0"/>
          <w:color w:val="000000" w:themeColor="text1"/>
          <w:spacing w:val="2"/>
          <w:sz w:val="24"/>
          <w:szCs w:val="24"/>
          <w:shd w:val="clear" w:color="auto" w:fill="FAFAFA"/>
        </w:rPr>
        <w:t xml:space="preserve">very shot I take has a </w:t>
      </w:r>
      <w:r w:rsidR="00F73624">
        <w:rPr>
          <w:rStyle w:val="Strong"/>
          <w:rFonts w:ascii="Arial" w:hAnsi="Arial" w:cs="Arial"/>
          <w:b w:val="0"/>
          <w:bCs w:val="0"/>
          <w:color w:val="000000" w:themeColor="text1"/>
          <w:spacing w:val="2"/>
          <w:sz w:val="24"/>
          <w:szCs w:val="24"/>
          <w:shd w:val="clear" w:color="auto" w:fill="FAFAFA"/>
        </w:rPr>
        <w:t>story</w:t>
      </w:r>
      <w:r>
        <w:rPr>
          <w:rStyle w:val="Strong"/>
          <w:rFonts w:ascii="Arial" w:hAnsi="Arial" w:cs="Arial"/>
          <w:b w:val="0"/>
          <w:bCs w:val="0"/>
          <w:color w:val="000000" w:themeColor="text1"/>
          <w:spacing w:val="2"/>
          <w:sz w:val="24"/>
          <w:szCs w:val="24"/>
          <w:shd w:val="clear" w:color="auto" w:fill="FAFAFA"/>
        </w:rPr>
        <w:t>:</w:t>
      </w:r>
      <w:r w:rsidR="00F73624">
        <w:rPr>
          <w:rStyle w:val="Strong"/>
          <w:rFonts w:ascii="Arial" w:hAnsi="Arial" w:cs="Arial"/>
          <w:b w:val="0"/>
          <w:bCs w:val="0"/>
          <w:color w:val="000000" w:themeColor="text1"/>
          <w:spacing w:val="2"/>
          <w:sz w:val="24"/>
          <w:szCs w:val="24"/>
          <w:shd w:val="clear" w:color="auto" w:fill="FAFAFA"/>
        </w:rPr>
        <w:t xml:space="preserve"> </w:t>
      </w:r>
      <w:r>
        <w:rPr>
          <w:rStyle w:val="Strong"/>
          <w:rFonts w:ascii="Arial" w:hAnsi="Arial" w:cs="Arial"/>
          <w:b w:val="0"/>
          <w:bCs w:val="0"/>
          <w:color w:val="000000" w:themeColor="text1"/>
          <w:spacing w:val="2"/>
          <w:sz w:val="24"/>
          <w:szCs w:val="24"/>
          <w:shd w:val="clear" w:color="auto" w:fill="FAFAFA"/>
        </w:rPr>
        <w:t>a</w:t>
      </w:r>
      <w:r w:rsidR="00F73624">
        <w:rPr>
          <w:rStyle w:val="Strong"/>
          <w:rFonts w:ascii="Arial" w:hAnsi="Arial" w:cs="Arial"/>
          <w:b w:val="0"/>
          <w:bCs w:val="0"/>
          <w:color w:val="000000" w:themeColor="text1"/>
          <w:spacing w:val="2"/>
          <w:sz w:val="24"/>
          <w:szCs w:val="24"/>
          <w:shd w:val="clear" w:color="auto" w:fill="FAFAFA"/>
        </w:rPr>
        <w:t xml:space="preserve"> story of hardship, patience, tenacity</w:t>
      </w:r>
      <w:r>
        <w:rPr>
          <w:rStyle w:val="Strong"/>
          <w:rFonts w:ascii="Arial" w:hAnsi="Arial" w:cs="Arial"/>
          <w:b w:val="0"/>
          <w:bCs w:val="0"/>
          <w:color w:val="000000" w:themeColor="text1"/>
          <w:spacing w:val="2"/>
          <w:sz w:val="24"/>
          <w:szCs w:val="24"/>
          <w:shd w:val="clear" w:color="auto" w:fill="FAFAFA"/>
        </w:rPr>
        <w:t>,</w:t>
      </w:r>
      <w:r w:rsidR="00F73624">
        <w:rPr>
          <w:rStyle w:val="Strong"/>
          <w:rFonts w:ascii="Arial" w:hAnsi="Arial" w:cs="Arial"/>
          <w:b w:val="0"/>
          <w:bCs w:val="0"/>
          <w:color w:val="000000" w:themeColor="text1"/>
          <w:spacing w:val="2"/>
          <w:sz w:val="24"/>
          <w:szCs w:val="24"/>
          <w:shd w:val="clear" w:color="auto" w:fill="FAFAFA"/>
        </w:rPr>
        <w:t xml:space="preserve"> and discipline</w:t>
      </w:r>
      <w:r>
        <w:rPr>
          <w:rStyle w:val="Strong"/>
          <w:rFonts w:ascii="Arial" w:hAnsi="Arial" w:cs="Arial"/>
          <w:b w:val="0"/>
          <w:bCs w:val="0"/>
          <w:color w:val="000000" w:themeColor="text1"/>
          <w:spacing w:val="2"/>
          <w:sz w:val="24"/>
          <w:szCs w:val="24"/>
          <w:shd w:val="clear" w:color="auto" w:fill="FAFAFA"/>
        </w:rPr>
        <w:t>. The integration of these factors</w:t>
      </w:r>
      <w:r w:rsidR="00F73624">
        <w:rPr>
          <w:rStyle w:val="Strong"/>
          <w:rFonts w:ascii="Arial" w:hAnsi="Arial" w:cs="Arial"/>
          <w:b w:val="0"/>
          <w:bCs w:val="0"/>
          <w:color w:val="000000" w:themeColor="text1"/>
          <w:spacing w:val="2"/>
          <w:sz w:val="24"/>
          <w:szCs w:val="24"/>
          <w:shd w:val="clear" w:color="auto" w:fill="FAFAFA"/>
        </w:rPr>
        <w:t xml:space="preserve"> </w:t>
      </w:r>
      <w:r>
        <w:rPr>
          <w:rStyle w:val="Strong"/>
          <w:rFonts w:ascii="Arial" w:hAnsi="Arial" w:cs="Arial"/>
          <w:b w:val="0"/>
          <w:bCs w:val="0"/>
          <w:color w:val="000000" w:themeColor="text1"/>
          <w:spacing w:val="2"/>
          <w:sz w:val="24"/>
          <w:szCs w:val="24"/>
          <w:shd w:val="clear" w:color="auto" w:fill="FAFAFA"/>
        </w:rPr>
        <w:t>resulted</w:t>
      </w:r>
      <w:r w:rsidR="00F73624">
        <w:rPr>
          <w:rStyle w:val="Strong"/>
          <w:rFonts w:ascii="Arial" w:hAnsi="Arial" w:cs="Arial"/>
          <w:b w:val="0"/>
          <w:bCs w:val="0"/>
          <w:color w:val="000000" w:themeColor="text1"/>
          <w:spacing w:val="2"/>
          <w:sz w:val="24"/>
          <w:szCs w:val="24"/>
          <w:shd w:val="clear" w:color="auto" w:fill="FAFAFA"/>
        </w:rPr>
        <w:t xml:space="preserve"> in one beautiful image</w:t>
      </w:r>
      <w:r w:rsidR="002B12A6">
        <w:rPr>
          <w:rStyle w:val="Strong"/>
          <w:rFonts w:ascii="Arial" w:hAnsi="Arial" w:cs="Arial"/>
          <w:b w:val="0"/>
          <w:bCs w:val="0"/>
          <w:color w:val="000000" w:themeColor="text1"/>
          <w:spacing w:val="2"/>
          <w:sz w:val="24"/>
          <w:szCs w:val="24"/>
          <w:shd w:val="clear" w:color="auto" w:fill="FAFAFA"/>
        </w:rPr>
        <w:t xml:space="preserve"> with </w:t>
      </w:r>
      <w:r w:rsidR="007B6C72">
        <w:rPr>
          <w:rStyle w:val="Strong"/>
          <w:rFonts w:ascii="Arial" w:hAnsi="Arial" w:cs="Arial"/>
          <w:b w:val="0"/>
          <w:bCs w:val="0"/>
          <w:color w:val="000000" w:themeColor="text1"/>
          <w:spacing w:val="2"/>
          <w:sz w:val="24"/>
          <w:szCs w:val="24"/>
          <w:shd w:val="clear" w:color="auto" w:fill="FAFAFA"/>
        </w:rPr>
        <w:t xml:space="preserve">a </w:t>
      </w:r>
      <w:r w:rsidR="002B12A6">
        <w:rPr>
          <w:rStyle w:val="Strong"/>
          <w:rFonts w:ascii="Arial" w:hAnsi="Arial" w:cs="Arial"/>
          <w:b w:val="0"/>
          <w:bCs w:val="0"/>
          <w:color w:val="000000" w:themeColor="text1"/>
          <w:spacing w:val="2"/>
          <w:sz w:val="24"/>
          <w:szCs w:val="24"/>
          <w:shd w:val="clear" w:color="auto" w:fill="FAFAFA"/>
        </w:rPr>
        <w:t>meaning unique to my name.</w:t>
      </w:r>
      <w:r w:rsidR="007B6C72">
        <w:rPr>
          <w:rStyle w:val="Strong"/>
          <w:rFonts w:ascii="Arial" w:hAnsi="Arial" w:cs="Arial"/>
          <w:b w:val="0"/>
          <w:bCs w:val="0"/>
          <w:color w:val="000000" w:themeColor="text1"/>
          <w:spacing w:val="2"/>
          <w:sz w:val="24"/>
          <w:szCs w:val="24"/>
          <w:shd w:val="clear" w:color="auto" w:fill="FAFAFA"/>
        </w:rPr>
        <w:t xml:space="preserve"> </w:t>
      </w:r>
    </w:p>
    <w:p w14:paraId="2D79C6E3" w14:textId="209C9BF0" w:rsidR="00037C2D" w:rsidDel="00424984" w:rsidRDefault="00F6694C" w:rsidP="00053E83">
      <w:pPr>
        <w:spacing w:line="360" w:lineRule="auto"/>
        <w:ind w:left="-360"/>
        <w:jc w:val="both"/>
        <w:rPr>
          <w:del w:id="118" w:author="Matthew" w:date="2020-10-13T23:46:00Z"/>
          <w:rStyle w:val="Strong"/>
          <w:rFonts w:ascii="Arial" w:hAnsi="Arial" w:cs="Arial"/>
          <w:b w:val="0"/>
          <w:bCs w:val="0"/>
          <w:color w:val="000000" w:themeColor="text1"/>
          <w:spacing w:val="2"/>
          <w:sz w:val="24"/>
          <w:szCs w:val="24"/>
          <w:shd w:val="clear" w:color="auto" w:fill="FAFAFA"/>
        </w:rPr>
      </w:pPr>
      <w:del w:id="119" w:author="Matthew" w:date="2020-10-13T23:46:00Z">
        <w:r w:rsidDel="00424984">
          <w:rPr>
            <w:rStyle w:val="Strong"/>
            <w:rFonts w:ascii="Arial" w:hAnsi="Arial" w:cs="Arial"/>
            <w:b w:val="0"/>
            <w:bCs w:val="0"/>
            <w:color w:val="000000" w:themeColor="text1"/>
            <w:spacing w:val="2"/>
            <w:sz w:val="24"/>
            <w:szCs w:val="24"/>
            <w:shd w:val="clear" w:color="auto" w:fill="FAFAFA"/>
          </w:rPr>
          <w:delText>Photography makes me</w:delText>
        </w:r>
        <w:r w:rsidR="006222B6" w:rsidDel="00424984">
          <w:rPr>
            <w:rStyle w:val="Strong"/>
            <w:rFonts w:ascii="Arial" w:hAnsi="Arial" w:cs="Arial"/>
            <w:b w:val="0"/>
            <w:bCs w:val="0"/>
            <w:color w:val="000000" w:themeColor="text1"/>
            <w:spacing w:val="2"/>
            <w:sz w:val="24"/>
            <w:szCs w:val="24"/>
            <w:shd w:val="clear" w:color="auto" w:fill="FAFAFA"/>
          </w:rPr>
          <w:delText xml:space="preserve"> f</w:delText>
        </w:r>
        <w:r w:rsidR="00037C2D" w:rsidDel="00424984">
          <w:rPr>
            <w:rStyle w:val="Strong"/>
            <w:rFonts w:ascii="Arial" w:hAnsi="Arial" w:cs="Arial"/>
            <w:b w:val="0"/>
            <w:bCs w:val="0"/>
            <w:color w:val="000000" w:themeColor="text1"/>
            <w:spacing w:val="2"/>
            <w:sz w:val="24"/>
            <w:szCs w:val="24"/>
            <w:shd w:val="clear" w:color="auto" w:fill="FAFAFA"/>
          </w:rPr>
          <w:delText>eel</w:delText>
        </w:r>
        <w:r w:rsidR="00C84DF9" w:rsidDel="00424984">
          <w:rPr>
            <w:rStyle w:val="Strong"/>
            <w:rFonts w:ascii="Arial" w:hAnsi="Arial" w:cs="Arial"/>
            <w:b w:val="0"/>
            <w:bCs w:val="0"/>
            <w:color w:val="000000" w:themeColor="text1"/>
            <w:spacing w:val="2"/>
            <w:sz w:val="24"/>
            <w:szCs w:val="24"/>
            <w:shd w:val="clear" w:color="auto" w:fill="FAFAFA"/>
          </w:rPr>
          <w:delText xml:space="preserve"> fre</w:delText>
        </w:r>
        <w:r w:rsidR="002F5CE3" w:rsidDel="00424984">
          <w:rPr>
            <w:rStyle w:val="Strong"/>
            <w:rFonts w:ascii="Arial" w:hAnsi="Arial" w:cs="Arial"/>
            <w:b w:val="0"/>
            <w:bCs w:val="0"/>
            <w:color w:val="000000" w:themeColor="text1"/>
            <w:spacing w:val="2"/>
            <w:sz w:val="24"/>
            <w:szCs w:val="24"/>
            <w:shd w:val="clear" w:color="auto" w:fill="FAFAFA"/>
          </w:rPr>
          <w:delText>e</w:delText>
        </w:r>
        <w:r w:rsidR="00C84DF9" w:rsidDel="00424984">
          <w:rPr>
            <w:rStyle w:val="Strong"/>
            <w:rFonts w:ascii="Arial" w:hAnsi="Arial" w:cs="Arial"/>
            <w:b w:val="0"/>
            <w:bCs w:val="0"/>
            <w:color w:val="000000" w:themeColor="text1"/>
            <w:spacing w:val="2"/>
            <w:sz w:val="24"/>
            <w:szCs w:val="24"/>
            <w:shd w:val="clear" w:color="auto" w:fill="FAFAFA"/>
          </w:rPr>
          <w:delText xml:space="preserve"> like a bird that finally learns how to fly out of its nest</w:delText>
        </w:r>
        <w:r w:rsidR="006222B6" w:rsidDel="00424984">
          <w:rPr>
            <w:rStyle w:val="Strong"/>
            <w:rFonts w:ascii="Arial" w:hAnsi="Arial" w:cs="Arial"/>
            <w:b w:val="0"/>
            <w:bCs w:val="0"/>
            <w:color w:val="000000" w:themeColor="text1"/>
            <w:spacing w:val="2"/>
            <w:sz w:val="24"/>
            <w:szCs w:val="24"/>
            <w:shd w:val="clear" w:color="auto" w:fill="FAFAFA"/>
          </w:rPr>
          <w:delText xml:space="preserve"> and explore new places</w:delText>
        </w:r>
        <w:r w:rsidR="00037C2D" w:rsidDel="00424984">
          <w:rPr>
            <w:rStyle w:val="Strong"/>
            <w:rFonts w:ascii="Arial" w:hAnsi="Arial" w:cs="Arial"/>
            <w:b w:val="0"/>
            <w:bCs w:val="0"/>
            <w:color w:val="000000" w:themeColor="text1"/>
            <w:spacing w:val="2"/>
            <w:sz w:val="24"/>
            <w:szCs w:val="24"/>
            <w:shd w:val="clear" w:color="auto" w:fill="FAFAFA"/>
          </w:rPr>
          <w:delText xml:space="preserve">, which </w:delText>
        </w:r>
        <w:r w:rsidR="00C84DF9" w:rsidDel="00424984">
          <w:rPr>
            <w:rStyle w:val="Strong"/>
            <w:rFonts w:ascii="Arial" w:hAnsi="Arial" w:cs="Arial"/>
            <w:b w:val="0"/>
            <w:bCs w:val="0"/>
            <w:color w:val="000000" w:themeColor="text1"/>
            <w:spacing w:val="2"/>
            <w:sz w:val="24"/>
            <w:szCs w:val="24"/>
            <w:shd w:val="clear" w:color="auto" w:fill="FAFAFA"/>
          </w:rPr>
          <w:delText>doesn’t necessarily indicate real places, but</w:delText>
        </w:r>
        <w:r w:rsidR="006222B6" w:rsidDel="00424984">
          <w:rPr>
            <w:rStyle w:val="Strong"/>
            <w:rFonts w:ascii="Arial" w:hAnsi="Arial" w:cs="Arial"/>
            <w:b w:val="0"/>
            <w:bCs w:val="0"/>
            <w:color w:val="000000" w:themeColor="text1"/>
            <w:spacing w:val="2"/>
            <w:sz w:val="24"/>
            <w:szCs w:val="24"/>
            <w:shd w:val="clear" w:color="auto" w:fill="FAFAFA"/>
          </w:rPr>
          <w:delText xml:space="preserve"> </w:delText>
        </w:r>
        <w:r w:rsidR="00C84DF9" w:rsidDel="00424984">
          <w:rPr>
            <w:rStyle w:val="Strong"/>
            <w:rFonts w:ascii="Arial" w:hAnsi="Arial" w:cs="Arial"/>
            <w:b w:val="0"/>
            <w:bCs w:val="0"/>
            <w:color w:val="000000" w:themeColor="text1"/>
            <w:spacing w:val="2"/>
            <w:sz w:val="24"/>
            <w:szCs w:val="24"/>
            <w:shd w:val="clear" w:color="auto" w:fill="FAFAFA"/>
          </w:rPr>
          <w:delText xml:space="preserve">also personal milestones in my process of maturity. </w:delText>
        </w:r>
        <w:r w:rsidR="006222B6" w:rsidDel="00424984">
          <w:rPr>
            <w:rStyle w:val="Strong"/>
            <w:rFonts w:ascii="Arial" w:hAnsi="Arial" w:cs="Arial"/>
            <w:b w:val="0"/>
            <w:bCs w:val="0"/>
            <w:color w:val="000000" w:themeColor="text1"/>
            <w:spacing w:val="2"/>
            <w:sz w:val="24"/>
            <w:szCs w:val="24"/>
            <w:shd w:val="clear" w:color="auto" w:fill="FAFAFA"/>
          </w:rPr>
          <w:delText>I’ve become more independent mentally</w:delText>
        </w:r>
        <w:r w:rsidR="00037C2D" w:rsidDel="00424984">
          <w:rPr>
            <w:rStyle w:val="Strong"/>
            <w:rFonts w:ascii="Arial" w:hAnsi="Arial" w:cs="Arial"/>
            <w:b w:val="0"/>
            <w:bCs w:val="0"/>
            <w:color w:val="000000" w:themeColor="text1"/>
            <w:spacing w:val="2"/>
            <w:sz w:val="24"/>
            <w:szCs w:val="24"/>
            <w:shd w:val="clear" w:color="auto" w:fill="FAFAFA"/>
          </w:rPr>
          <w:delText xml:space="preserve"> as I learn to prioritize what’s truly important to me</w:delText>
        </w:r>
        <w:r w:rsidR="00F00DC7" w:rsidDel="00424984">
          <w:rPr>
            <w:rStyle w:val="Strong"/>
            <w:rFonts w:ascii="Arial" w:hAnsi="Arial" w:cs="Arial"/>
            <w:b w:val="0"/>
            <w:bCs w:val="0"/>
            <w:color w:val="000000" w:themeColor="text1"/>
            <w:spacing w:val="2"/>
            <w:sz w:val="24"/>
            <w:szCs w:val="24"/>
            <w:shd w:val="clear" w:color="auto" w:fill="FAFAFA"/>
          </w:rPr>
          <w:delText xml:space="preserve">, resulting in better man management and self-care. </w:delText>
        </w:r>
        <w:r w:rsidDel="00424984">
          <w:rPr>
            <w:rStyle w:val="Strong"/>
            <w:rFonts w:ascii="Arial" w:hAnsi="Arial" w:cs="Arial"/>
            <w:b w:val="0"/>
            <w:bCs w:val="0"/>
            <w:color w:val="000000" w:themeColor="text1"/>
            <w:spacing w:val="2"/>
            <w:sz w:val="24"/>
            <w:szCs w:val="24"/>
            <w:shd w:val="clear" w:color="auto" w:fill="FAFAFA"/>
          </w:rPr>
          <w:delText>In short</w:delText>
        </w:r>
        <w:r w:rsidR="00037C2D" w:rsidDel="00424984">
          <w:rPr>
            <w:rStyle w:val="Strong"/>
            <w:rFonts w:ascii="Arial" w:hAnsi="Arial" w:cs="Arial"/>
            <w:b w:val="0"/>
            <w:bCs w:val="0"/>
            <w:color w:val="000000" w:themeColor="text1"/>
            <w:spacing w:val="2"/>
            <w:sz w:val="24"/>
            <w:szCs w:val="24"/>
            <w:shd w:val="clear" w:color="auto" w:fill="FAFAFA"/>
          </w:rPr>
          <w:delText xml:space="preserve">, </w:delText>
        </w:r>
        <w:r w:rsidDel="00424984">
          <w:rPr>
            <w:rStyle w:val="Strong"/>
            <w:rFonts w:ascii="Arial" w:hAnsi="Arial" w:cs="Arial"/>
            <w:b w:val="0"/>
            <w:bCs w:val="0"/>
            <w:color w:val="000000" w:themeColor="text1"/>
            <w:spacing w:val="2"/>
            <w:sz w:val="24"/>
            <w:szCs w:val="24"/>
            <w:shd w:val="clear" w:color="auto" w:fill="FAFAFA"/>
          </w:rPr>
          <w:delText xml:space="preserve">photography enables me </w:delText>
        </w:r>
        <w:r w:rsidR="00037C2D" w:rsidDel="00424984">
          <w:rPr>
            <w:rStyle w:val="Strong"/>
            <w:rFonts w:ascii="Arial" w:hAnsi="Arial" w:cs="Arial"/>
            <w:b w:val="0"/>
            <w:bCs w:val="0"/>
            <w:color w:val="000000" w:themeColor="text1"/>
            <w:spacing w:val="2"/>
            <w:sz w:val="24"/>
            <w:szCs w:val="24"/>
            <w:shd w:val="clear" w:color="auto" w:fill="FAFAFA"/>
          </w:rPr>
          <w:delText>to love myself.</w:delText>
        </w:r>
        <w:r w:rsidR="006222B6" w:rsidDel="00424984">
          <w:rPr>
            <w:rStyle w:val="Strong"/>
            <w:rFonts w:ascii="Arial" w:hAnsi="Arial" w:cs="Arial"/>
            <w:b w:val="0"/>
            <w:bCs w:val="0"/>
            <w:color w:val="000000" w:themeColor="text1"/>
            <w:spacing w:val="2"/>
            <w:sz w:val="24"/>
            <w:szCs w:val="24"/>
            <w:shd w:val="clear" w:color="auto" w:fill="FAFAFA"/>
          </w:rPr>
          <w:delText xml:space="preserve"> </w:delText>
        </w:r>
      </w:del>
    </w:p>
    <w:p w14:paraId="1C5FE908" w14:textId="1E5E5FE3" w:rsidR="006657C6" w:rsidDel="00567929" w:rsidRDefault="00E43051" w:rsidP="00053E83">
      <w:pPr>
        <w:spacing w:line="360" w:lineRule="auto"/>
        <w:ind w:left="-360"/>
        <w:jc w:val="both"/>
        <w:rPr>
          <w:del w:id="120" w:author="Matthew" w:date="2020-10-13T23:40:00Z"/>
          <w:rStyle w:val="Strong"/>
          <w:rFonts w:ascii="Arial" w:hAnsi="Arial" w:cs="Arial"/>
          <w:b w:val="0"/>
          <w:bCs w:val="0"/>
          <w:color w:val="000000" w:themeColor="text1"/>
          <w:spacing w:val="2"/>
          <w:sz w:val="24"/>
          <w:szCs w:val="24"/>
          <w:shd w:val="clear" w:color="auto" w:fill="FAFAFA"/>
        </w:rPr>
      </w:pPr>
      <w:del w:id="121" w:author="Matthew" w:date="2020-10-13T23:40:00Z">
        <w:r w:rsidDel="00567929">
          <w:rPr>
            <w:rStyle w:val="Strong"/>
            <w:rFonts w:ascii="Arial" w:hAnsi="Arial" w:cs="Arial"/>
            <w:b w:val="0"/>
            <w:bCs w:val="0"/>
            <w:color w:val="000000" w:themeColor="text1"/>
            <w:spacing w:val="2"/>
            <w:sz w:val="24"/>
            <w:szCs w:val="24"/>
            <w:shd w:val="clear" w:color="auto" w:fill="FAFAFA"/>
          </w:rPr>
          <w:delText xml:space="preserve">The </w:delText>
        </w:r>
      </w:del>
      <w:del w:id="122" w:author="Matthew" w:date="2020-10-13T23:04:00Z">
        <w:r w:rsidDel="00AA7D59">
          <w:rPr>
            <w:rStyle w:val="Strong"/>
            <w:rFonts w:ascii="Arial" w:hAnsi="Arial" w:cs="Arial"/>
            <w:b w:val="0"/>
            <w:bCs w:val="0"/>
            <w:color w:val="000000" w:themeColor="text1"/>
            <w:spacing w:val="2"/>
            <w:sz w:val="24"/>
            <w:szCs w:val="24"/>
            <w:shd w:val="clear" w:color="auto" w:fill="FAFAFA"/>
          </w:rPr>
          <w:delText xml:space="preserve">process </w:delText>
        </w:r>
      </w:del>
      <w:del w:id="123" w:author="Matthew" w:date="2020-10-13T23:40:00Z">
        <w:r w:rsidDel="00567929">
          <w:rPr>
            <w:rStyle w:val="Strong"/>
            <w:rFonts w:ascii="Arial" w:hAnsi="Arial" w:cs="Arial"/>
            <w:b w:val="0"/>
            <w:bCs w:val="0"/>
            <w:color w:val="000000" w:themeColor="text1"/>
            <w:spacing w:val="2"/>
            <w:sz w:val="24"/>
            <w:szCs w:val="24"/>
            <w:shd w:val="clear" w:color="auto" w:fill="FAFAFA"/>
          </w:rPr>
          <w:delText xml:space="preserve">from having a </w:delText>
        </w:r>
        <w:r w:rsidR="00324D6D" w:rsidDel="00567929">
          <w:rPr>
            <w:rStyle w:val="Strong"/>
            <w:rFonts w:ascii="Arial" w:hAnsi="Arial" w:cs="Arial"/>
            <w:b w:val="0"/>
            <w:bCs w:val="0"/>
            <w:color w:val="000000" w:themeColor="text1"/>
            <w:spacing w:val="2"/>
            <w:sz w:val="24"/>
            <w:szCs w:val="24"/>
            <w:shd w:val="clear" w:color="auto" w:fill="FAFAFA"/>
          </w:rPr>
          <w:delText xml:space="preserve">hand-me-down </w:delText>
        </w:r>
        <w:r w:rsidDel="00567929">
          <w:rPr>
            <w:rStyle w:val="Strong"/>
            <w:rFonts w:ascii="Arial" w:hAnsi="Arial" w:cs="Arial"/>
            <w:b w:val="0"/>
            <w:bCs w:val="0"/>
            <w:color w:val="000000" w:themeColor="text1"/>
            <w:spacing w:val="2"/>
            <w:sz w:val="24"/>
            <w:szCs w:val="24"/>
            <w:shd w:val="clear" w:color="auto" w:fill="FAFAFA"/>
          </w:rPr>
          <w:delText>camera and being in love with it</w:delText>
        </w:r>
        <w:r w:rsidR="00F00DC7" w:rsidDel="00567929">
          <w:rPr>
            <w:rStyle w:val="Strong"/>
            <w:rFonts w:ascii="Arial" w:hAnsi="Arial" w:cs="Arial"/>
            <w:b w:val="0"/>
            <w:bCs w:val="0"/>
            <w:color w:val="000000" w:themeColor="text1"/>
            <w:spacing w:val="2"/>
            <w:sz w:val="24"/>
            <w:szCs w:val="24"/>
            <w:shd w:val="clear" w:color="auto" w:fill="FAFAFA"/>
          </w:rPr>
          <w:delText>,</w:delText>
        </w:r>
        <w:r w:rsidDel="00567929">
          <w:rPr>
            <w:rStyle w:val="Strong"/>
            <w:rFonts w:ascii="Arial" w:hAnsi="Arial" w:cs="Arial"/>
            <w:b w:val="0"/>
            <w:bCs w:val="0"/>
            <w:color w:val="000000" w:themeColor="text1"/>
            <w:spacing w:val="2"/>
            <w:sz w:val="24"/>
            <w:szCs w:val="24"/>
            <w:shd w:val="clear" w:color="auto" w:fill="FAFAFA"/>
          </w:rPr>
          <w:delText xml:space="preserve"> to using a more sophisticated camera and being careful enough to abuse it every day for </w:delText>
        </w:r>
        <w:r w:rsidR="002F5CE3" w:rsidDel="00567929">
          <w:rPr>
            <w:rStyle w:val="Strong"/>
            <w:rFonts w:ascii="Arial" w:hAnsi="Arial" w:cs="Arial"/>
            <w:b w:val="0"/>
            <w:bCs w:val="0"/>
            <w:color w:val="000000" w:themeColor="text1"/>
            <w:spacing w:val="2"/>
            <w:sz w:val="24"/>
            <w:szCs w:val="24"/>
            <w:shd w:val="clear" w:color="auto" w:fill="FAFAFA"/>
          </w:rPr>
          <w:delText>my personal adventures of photo hunting</w:delText>
        </w:r>
        <w:r w:rsidR="00CB2511" w:rsidDel="00567929">
          <w:rPr>
            <w:rStyle w:val="Strong"/>
            <w:rFonts w:ascii="Arial" w:hAnsi="Arial" w:cs="Arial"/>
            <w:b w:val="0"/>
            <w:bCs w:val="0"/>
            <w:color w:val="000000" w:themeColor="text1"/>
            <w:spacing w:val="2"/>
            <w:sz w:val="24"/>
            <w:szCs w:val="24"/>
            <w:shd w:val="clear" w:color="auto" w:fill="FAFAFA"/>
          </w:rPr>
          <w:delText>, is</w:delText>
        </w:r>
        <w:r w:rsidR="00324D6D" w:rsidDel="00567929">
          <w:rPr>
            <w:rStyle w:val="Strong"/>
            <w:rFonts w:ascii="Arial" w:hAnsi="Arial" w:cs="Arial"/>
            <w:b w:val="0"/>
            <w:bCs w:val="0"/>
            <w:color w:val="000000" w:themeColor="text1"/>
            <w:spacing w:val="2"/>
            <w:sz w:val="24"/>
            <w:szCs w:val="24"/>
            <w:shd w:val="clear" w:color="auto" w:fill="FAFAFA"/>
          </w:rPr>
          <w:delText xml:space="preserve"> a</w:delText>
        </w:r>
        <w:r w:rsidR="00CB2511" w:rsidDel="00567929">
          <w:rPr>
            <w:rStyle w:val="Strong"/>
            <w:rFonts w:ascii="Arial" w:hAnsi="Arial" w:cs="Arial"/>
            <w:b w:val="0"/>
            <w:bCs w:val="0"/>
            <w:color w:val="000000" w:themeColor="text1"/>
            <w:spacing w:val="2"/>
            <w:sz w:val="24"/>
            <w:szCs w:val="24"/>
            <w:shd w:val="clear" w:color="auto" w:fill="FAFAFA"/>
          </w:rPr>
          <w:delText xml:space="preserve"> priceless joy.</w:delText>
        </w:r>
      </w:del>
    </w:p>
    <w:p w14:paraId="02F6A092" w14:textId="5116129C" w:rsidR="00F07BB2" w:rsidRDefault="002F5CE3" w:rsidP="00053E83">
      <w:pPr>
        <w:spacing w:line="360" w:lineRule="auto"/>
        <w:ind w:left="-360"/>
        <w:jc w:val="both"/>
        <w:rPr>
          <w:ins w:id="124" w:author="Matthew" w:date="2020-10-13T23:55:00Z"/>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That’s why p</w:t>
      </w:r>
      <w:r w:rsidR="00C37711">
        <w:rPr>
          <w:rStyle w:val="Strong"/>
          <w:rFonts w:ascii="Arial" w:hAnsi="Arial" w:cs="Arial"/>
          <w:b w:val="0"/>
          <w:bCs w:val="0"/>
          <w:color w:val="000000" w:themeColor="text1"/>
          <w:spacing w:val="2"/>
          <w:sz w:val="24"/>
          <w:szCs w:val="24"/>
          <w:shd w:val="clear" w:color="auto" w:fill="FAFAFA"/>
        </w:rPr>
        <w:t>hotography</w:t>
      </w:r>
      <w:r>
        <w:rPr>
          <w:rStyle w:val="Strong"/>
          <w:rFonts w:ascii="Arial" w:hAnsi="Arial" w:cs="Arial"/>
          <w:b w:val="0"/>
          <w:bCs w:val="0"/>
          <w:color w:val="000000" w:themeColor="text1"/>
          <w:spacing w:val="2"/>
          <w:sz w:val="24"/>
          <w:szCs w:val="24"/>
          <w:shd w:val="clear" w:color="auto" w:fill="FAFAFA"/>
        </w:rPr>
        <w:t xml:space="preserve"> has become</w:t>
      </w:r>
      <w:r w:rsidR="00C37711">
        <w:rPr>
          <w:rStyle w:val="Strong"/>
          <w:rFonts w:ascii="Arial" w:hAnsi="Arial" w:cs="Arial"/>
          <w:b w:val="0"/>
          <w:bCs w:val="0"/>
          <w:color w:val="000000" w:themeColor="text1"/>
          <w:spacing w:val="2"/>
          <w:sz w:val="24"/>
          <w:szCs w:val="24"/>
          <w:shd w:val="clear" w:color="auto" w:fill="FAFAFA"/>
        </w:rPr>
        <w:t xml:space="preserve"> a part of who I am. </w:t>
      </w:r>
      <w:r>
        <w:rPr>
          <w:rStyle w:val="Strong"/>
          <w:rFonts w:ascii="Arial" w:hAnsi="Arial" w:cs="Arial"/>
          <w:b w:val="0"/>
          <w:bCs w:val="0"/>
          <w:color w:val="000000" w:themeColor="text1"/>
          <w:spacing w:val="2"/>
          <w:sz w:val="24"/>
          <w:szCs w:val="24"/>
          <w:shd w:val="clear" w:color="auto" w:fill="FAFAFA"/>
        </w:rPr>
        <w:t>I</w:t>
      </w:r>
      <w:r w:rsidR="001B65E0">
        <w:rPr>
          <w:rStyle w:val="Strong"/>
          <w:rFonts w:ascii="Arial" w:hAnsi="Arial" w:cs="Arial"/>
          <w:b w:val="0"/>
          <w:bCs w:val="0"/>
          <w:color w:val="000000" w:themeColor="text1"/>
          <w:spacing w:val="2"/>
          <w:sz w:val="24"/>
          <w:szCs w:val="24"/>
          <w:shd w:val="clear" w:color="auto" w:fill="FAFAFA"/>
        </w:rPr>
        <w:t>t taught me to love mysel</w:t>
      </w:r>
      <w:r w:rsidR="00272077">
        <w:rPr>
          <w:rStyle w:val="Strong"/>
          <w:rFonts w:ascii="Arial" w:hAnsi="Arial" w:cs="Arial"/>
          <w:b w:val="0"/>
          <w:bCs w:val="0"/>
          <w:color w:val="000000" w:themeColor="text1"/>
          <w:spacing w:val="2"/>
          <w:sz w:val="24"/>
          <w:szCs w:val="24"/>
          <w:shd w:val="clear" w:color="auto" w:fill="FAFAFA"/>
        </w:rPr>
        <w:t>f</w:t>
      </w:r>
      <w:r w:rsidR="001B65E0">
        <w:rPr>
          <w:rStyle w:val="Strong"/>
          <w:rFonts w:ascii="Arial" w:hAnsi="Arial" w:cs="Arial"/>
          <w:b w:val="0"/>
          <w:bCs w:val="0"/>
          <w:color w:val="000000" w:themeColor="text1"/>
          <w:spacing w:val="2"/>
          <w:sz w:val="24"/>
          <w:szCs w:val="24"/>
          <w:shd w:val="clear" w:color="auto" w:fill="FAFAFA"/>
        </w:rPr>
        <w:t xml:space="preserve">. </w:t>
      </w:r>
      <w:r w:rsidR="00CB2511">
        <w:rPr>
          <w:rStyle w:val="Strong"/>
          <w:rFonts w:ascii="Arial" w:hAnsi="Arial" w:cs="Arial"/>
          <w:b w:val="0"/>
          <w:bCs w:val="0"/>
          <w:color w:val="000000" w:themeColor="text1"/>
          <w:spacing w:val="2"/>
          <w:sz w:val="24"/>
          <w:szCs w:val="24"/>
          <w:shd w:val="clear" w:color="auto" w:fill="FAFAFA"/>
        </w:rPr>
        <w:t>It taught me to stay classy. But most importantly, it taught me to</w:t>
      </w:r>
      <w:r w:rsidR="00CB2511" w:rsidDel="00CB2511">
        <w:rPr>
          <w:rStyle w:val="Strong"/>
          <w:rFonts w:ascii="Arial" w:hAnsi="Arial" w:cs="Arial"/>
          <w:b w:val="0"/>
          <w:bCs w:val="0"/>
          <w:color w:val="000000" w:themeColor="text1"/>
          <w:spacing w:val="2"/>
          <w:sz w:val="24"/>
          <w:szCs w:val="24"/>
          <w:shd w:val="clear" w:color="auto" w:fill="FAFAFA"/>
        </w:rPr>
        <w:t xml:space="preserve"> </w:t>
      </w:r>
      <w:r w:rsidR="00CB2511">
        <w:rPr>
          <w:rStyle w:val="Strong"/>
          <w:rFonts w:ascii="Arial" w:hAnsi="Arial" w:cs="Arial"/>
          <w:b w:val="0"/>
          <w:bCs w:val="0"/>
          <w:color w:val="000000" w:themeColor="text1"/>
          <w:spacing w:val="2"/>
          <w:sz w:val="24"/>
          <w:szCs w:val="24"/>
          <w:shd w:val="clear" w:color="auto" w:fill="FAFAFA"/>
        </w:rPr>
        <w:t>look forward no matter what.</w:t>
      </w:r>
    </w:p>
    <w:p w14:paraId="56D4BD51" w14:textId="2CD1DFC9" w:rsidR="00424984" w:rsidRDefault="00424984" w:rsidP="00053E83">
      <w:pPr>
        <w:spacing w:line="360" w:lineRule="auto"/>
        <w:ind w:left="-360"/>
        <w:jc w:val="both"/>
        <w:rPr>
          <w:ins w:id="125" w:author="Matthew" w:date="2020-10-13T23:55:00Z"/>
          <w:rStyle w:val="Strong"/>
          <w:rFonts w:ascii="Times New Roman" w:hAnsi="Times New Roman" w:cs="Times New Roman"/>
          <w:b w:val="0"/>
          <w:bCs w:val="0"/>
          <w:i/>
          <w:iCs/>
          <w:color w:val="000000" w:themeColor="text1"/>
          <w:spacing w:val="2"/>
          <w:sz w:val="24"/>
          <w:szCs w:val="24"/>
          <w:shd w:val="clear" w:color="auto" w:fill="FAFAFA"/>
        </w:rPr>
      </w:pPr>
      <w:ins w:id="126" w:author="Matthew" w:date="2020-10-13T23:55:00Z">
        <w:r>
          <w:rPr>
            <w:rStyle w:val="Strong"/>
            <w:rFonts w:ascii="Times New Roman" w:hAnsi="Times New Roman" w:cs="Times New Roman"/>
            <w:b w:val="0"/>
            <w:bCs w:val="0"/>
            <w:i/>
            <w:iCs/>
            <w:color w:val="000000" w:themeColor="text1"/>
            <w:spacing w:val="2"/>
            <w:sz w:val="24"/>
            <w:szCs w:val="24"/>
            <w:shd w:val="clear" w:color="auto" w:fill="FAFAFA"/>
          </w:rPr>
          <w:lastRenderedPageBreak/>
          <w:t>Hi Ravi!</w:t>
        </w:r>
      </w:ins>
    </w:p>
    <w:p w14:paraId="7FE0D5B6" w14:textId="4209DDEC" w:rsidR="00424984" w:rsidRDefault="00424984" w:rsidP="00053E83">
      <w:pPr>
        <w:spacing w:line="360" w:lineRule="auto"/>
        <w:ind w:left="-360"/>
        <w:jc w:val="both"/>
        <w:rPr>
          <w:ins w:id="127" w:author="Matthew" w:date="2020-10-13T23:58:00Z"/>
          <w:rStyle w:val="Strong"/>
          <w:rFonts w:ascii="Times New Roman" w:hAnsi="Times New Roman" w:cs="Times New Roman"/>
          <w:b w:val="0"/>
          <w:bCs w:val="0"/>
          <w:i/>
          <w:iCs/>
          <w:color w:val="000000" w:themeColor="text1"/>
          <w:spacing w:val="2"/>
          <w:sz w:val="24"/>
          <w:szCs w:val="24"/>
          <w:shd w:val="clear" w:color="auto" w:fill="FAFAFA"/>
        </w:rPr>
      </w:pPr>
      <w:ins w:id="128" w:author="Matthew" w:date="2020-10-13T23:55:00Z">
        <w:r>
          <w:rPr>
            <w:rStyle w:val="Strong"/>
            <w:rFonts w:ascii="Times New Roman" w:hAnsi="Times New Roman" w:cs="Times New Roman"/>
            <w:b w:val="0"/>
            <w:bCs w:val="0"/>
            <w:i/>
            <w:iCs/>
            <w:color w:val="000000" w:themeColor="text1"/>
            <w:spacing w:val="2"/>
            <w:sz w:val="24"/>
            <w:szCs w:val="24"/>
            <w:shd w:val="clear" w:color="auto" w:fill="FAFAFA"/>
          </w:rPr>
          <w:t>Essay looks</w:t>
        </w:r>
      </w:ins>
      <w:ins w:id="129" w:author="Matthew" w:date="2020-10-13T23:56:00Z">
        <w:r w:rsidR="000053C9">
          <w:rPr>
            <w:rStyle w:val="Strong"/>
            <w:rFonts w:ascii="Times New Roman" w:hAnsi="Times New Roman" w:cs="Times New Roman"/>
            <w:b w:val="0"/>
            <w:bCs w:val="0"/>
            <w:i/>
            <w:iCs/>
            <w:color w:val="000000" w:themeColor="text1"/>
            <w:spacing w:val="2"/>
            <w:sz w:val="24"/>
            <w:szCs w:val="24"/>
            <w:shd w:val="clear" w:color="auto" w:fill="FAFAFA"/>
          </w:rPr>
          <w:t xml:space="preserve"> great! The content flows beautifully</w:t>
        </w:r>
      </w:ins>
      <w:ins w:id="130" w:author="Matthew" w:date="2020-10-13T23:57:00Z">
        <w:r w:rsidR="000053C9">
          <w:rPr>
            <w:rStyle w:val="Strong"/>
            <w:rFonts w:ascii="Times New Roman" w:hAnsi="Times New Roman" w:cs="Times New Roman"/>
            <w:b w:val="0"/>
            <w:bCs w:val="0"/>
            <w:i/>
            <w:iCs/>
            <w:color w:val="000000" w:themeColor="text1"/>
            <w:spacing w:val="2"/>
            <w:sz w:val="24"/>
            <w:szCs w:val="24"/>
            <w:shd w:val="clear" w:color="auto" w:fill="FAFAFA"/>
          </w:rPr>
          <w:t xml:space="preserve"> and answers the prompt on point. Very minor edits here and there are just to ensure precision in the use of vocabulary </w:t>
        </w:r>
      </w:ins>
      <w:ins w:id="131" w:author="Matthew" w:date="2020-10-13T23:58:00Z">
        <w:r w:rsidR="000053C9">
          <w:rPr>
            <w:rStyle w:val="Strong"/>
            <w:rFonts w:ascii="Times New Roman" w:hAnsi="Times New Roman" w:cs="Times New Roman"/>
            <w:b w:val="0"/>
            <w:bCs w:val="0"/>
            <w:i/>
            <w:iCs/>
            <w:color w:val="000000" w:themeColor="text1"/>
            <w:spacing w:val="2"/>
            <w:sz w:val="24"/>
            <w:szCs w:val="24"/>
            <w:shd w:val="clear" w:color="auto" w:fill="FAFAFA"/>
          </w:rPr>
          <w:t>to further solidify your essay. Good job!</w:t>
        </w:r>
      </w:ins>
    </w:p>
    <w:p w14:paraId="0F9391A9" w14:textId="2B47BB97" w:rsidR="000053C9" w:rsidRDefault="000053C9" w:rsidP="00053E83">
      <w:pPr>
        <w:spacing w:line="360" w:lineRule="auto"/>
        <w:ind w:left="-360"/>
        <w:jc w:val="both"/>
        <w:rPr>
          <w:ins w:id="132" w:author="Matthew" w:date="2020-10-13T23:58:00Z"/>
          <w:rStyle w:val="Strong"/>
          <w:rFonts w:ascii="Times New Roman" w:hAnsi="Times New Roman" w:cs="Times New Roman"/>
          <w:b w:val="0"/>
          <w:bCs w:val="0"/>
          <w:i/>
          <w:iCs/>
          <w:color w:val="000000" w:themeColor="text1"/>
          <w:spacing w:val="2"/>
          <w:sz w:val="24"/>
          <w:szCs w:val="24"/>
          <w:shd w:val="clear" w:color="auto" w:fill="FAFAFA"/>
        </w:rPr>
      </w:pPr>
    </w:p>
    <w:p w14:paraId="79F4565C" w14:textId="04EA9F10" w:rsidR="000053C9" w:rsidRPr="000053C9" w:rsidRDefault="000053C9" w:rsidP="000053C9">
      <w:pPr>
        <w:pStyle w:val="ListParagraph"/>
        <w:numPr>
          <w:ilvl w:val="0"/>
          <w:numId w:val="3"/>
        </w:numPr>
        <w:spacing w:line="360" w:lineRule="auto"/>
        <w:jc w:val="both"/>
        <w:rPr>
          <w:rFonts w:ascii="Times New Roman" w:hAnsi="Times New Roman" w:cs="Times New Roman"/>
          <w:i/>
          <w:iCs/>
          <w:color w:val="000000" w:themeColor="text1"/>
          <w:spacing w:val="2"/>
          <w:sz w:val="24"/>
          <w:szCs w:val="24"/>
          <w:shd w:val="clear" w:color="auto" w:fill="FAFAFA"/>
          <w:rPrChange w:id="133" w:author="Matthew" w:date="2020-10-13T23:58:00Z">
            <w:rPr>
              <w:rFonts w:ascii="Arial" w:hAnsi="Arial" w:cs="Arial"/>
              <w:color w:val="000000" w:themeColor="text1"/>
              <w:spacing w:val="2"/>
              <w:sz w:val="24"/>
              <w:szCs w:val="24"/>
              <w:shd w:val="clear" w:color="auto" w:fill="FAFAFA"/>
            </w:rPr>
          </w:rPrChange>
        </w:rPr>
        <w:pPrChange w:id="134" w:author="Matthew" w:date="2020-10-13T23:58:00Z">
          <w:pPr>
            <w:spacing w:line="360" w:lineRule="auto"/>
            <w:ind w:left="-360"/>
            <w:jc w:val="both"/>
          </w:pPr>
        </w:pPrChange>
      </w:pPr>
      <w:ins w:id="135" w:author="Matthew" w:date="2020-10-13T23:58:00Z">
        <w:r>
          <w:rPr>
            <w:rFonts w:ascii="Times New Roman" w:hAnsi="Times New Roman" w:cs="Times New Roman"/>
            <w:i/>
            <w:iCs/>
            <w:color w:val="000000" w:themeColor="text1"/>
            <w:spacing w:val="2"/>
            <w:sz w:val="24"/>
            <w:szCs w:val="24"/>
            <w:shd w:val="clear" w:color="auto" w:fill="FAFAFA"/>
          </w:rPr>
          <w:t>Matthew</w:t>
        </w:r>
      </w:ins>
    </w:p>
    <w:sectPr w:rsidR="000053C9" w:rsidRPr="00005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A2A73" w14:textId="77777777" w:rsidR="00A8425E" w:rsidRDefault="00A8425E" w:rsidP="00634842">
      <w:pPr>
        <w:spacing w:after="0" w:line="240" w:lineRule="auto"/>
      </w:pPr>
      <w:r>
        <w:separator/>
      </w:r>
    </w:p>
  </w:endnote>
  <w:endnote w:type="continuationSeparator" w:id="0">
    <w:p w14:paraId="6DDD5A62" w14:textId="77777777" w:rsidR="00A8425E" w:rsidRDefault="00A8425E" w:rsidP="0063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098F0" w14:textId="77777777" w:rsidR="00A8425E" w:rsidRDefault="00A8425E" w:rsidP="00634842">
      <w:pPr>
        <w:spacing w:after="0" w:line="240" w:lineRule="auto"/>
      </w:pPr>
      <w:r>
        <w:separator/>
      </w:r>
    </w:p>
  </w:footnote>
  <w:footnote w:type="continuationSeparator" w:id="0">
    <w:p w14:paraId="4F060739" w14:textId="77777777" w:rsidR="00A8425E" w:rsidRDefault="00A8425E" w:rsidP="00634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B542C"/>
    <w:multiLevelType w:val="hybridMultilevel"/>
    <w:tmpl w:val="C0527B90"/>
    <w:lvl w:ilvl="0" w:tplc="32624FB2">
      <w:numFmt w:val="bullet"/>
      <w:lvlText w:val="-"/>
      <w:lvlJc w:val="left"/>
      <w:pPr>
        <w:ind w:left="0" w:hanging="360"/>
      </w:pPr>
      <w:rPr>
        <w:rFonts w:ascii="Times New Roman" w:eastAsiaTheme="minorHAnsi" w:hAnsi="Times New Roman" w:cs="Times New Roman"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1" w15:restartNumberingAfterBreak="0">
    <w:nsid w:val="51B67626"/>
    <w:multiLevelType w:val="hybridMultilevel"/>
    <w:tmpl w:val="7CB2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871F3"/>
    <w:multiLevelType w:val="hybridMultilevel"/>
    <w:tmpl w:val="E5B4CC7A"/>
    <w:lvl w:ilvl="0" w:tplc="EFB0BD18">
      <w:start w:val="2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29"/>
    <w:rsid w:val="000053C9"/>
    <w:rsid w:val="00023261"/>
    <w:rsid w:val="00034FA6"/>
    <w:rsid w:val="00037C2D"/>
    <w:rsid w:val="00041573"/>
    <w:rsid w:val="00053E83"/>
    <w:rsid w:val="00071055"/>
    <w:rsid w:val="00081CCF"/>
    <w:rsid w:val="000A1ED8"/>
    <w:rsid w:val="000A31C6"/>
    <w:rsid w:val="000B4FB9"/>
    <w:rsid w:val="00101417"/>
    <w:rsid w:val="0012035E"/>
    <w:rsid w:val="001409D3"/>
    <w:rsid w:val="00147E2A"/>
    <w:rsid w:val="0015009D"/>
    <w:rsid w:val="00163297"/>
    <w:rsid w:val="00165E1C"/>
    <w:rsid w:val="00166B34"/>
    <w:rsid w:val="00185696"/>
    <w:rsid w:val="001B2980"/>
    <w:rsid w:val="001B60E8"/>
    <w:rsid w:val="001B65E0"/>
    <w:rsid w:val="001C7C01"/>
    <w:rsid w:val="001E3166"/>
    <w:rsid w:val="001E5083"/>
    <w:rsid w:val="002027F7"/>
    <w:rsid w:val="00210321"/>
    <w:rsid w:val="002129F2"/>
    <w:rsid w:val="002243E3"/>
    <w:rsid w:val="00237FF1"/>
    <w:rsid w:val="00242FB8"/>
    <w:rsid w:val="00251981"/>
    <w:rsid w:val="00272077"/>
    <w:rsid w:val="002B12A6"/>
    <w:rsid w:val="002B41F6"/>
    <w:rsid w:val="002B634A"/>
    <w:rsid w:val="002C7C91"/>
    <w:rsid w:val="002F3856"/>
    <w:rsid w:val="002F5CE3"/>
    <w:rsid w:val="003060FE"/>
    <w:rsid w:val="0031687E"/>
    <w:rsid w:val="00324D6D"/>
    <w:rsid w:val="00335A20"/>
    <w:rsid w:val="0035070D"/>
    <w:rsid w:val="003509EE"/>
    <w:rsid w:val="003628D2"/>
    <w:rsid w:val="00370A46"/>
    <w:rsid w:val="00383D7D"/>
    <w:rsid w:val="00390F7C"/>
    <w:rsid w:val="003930B5"/>
    <w:rsid w:val="003B0AF1"/>
    <w:rsid w:val="003C0C19"/>
    <w:rsid w:val="003C2485"/>
    <w:rsid w:val="003C531A"/>
    <w:rsid w:val="003D283D"/>
    <w:rsid w:val="003D483D"/>
    <w:rsid w:val="003E4773"/>
    <w:rsid w:val="003F1CAC"/>
    <w:rsid w:val="003F24C3"/>
    <w:rsid w:val="003F5E48"/>
    <w:rsid w:val="00424984"/>
    <w:rsid w:val="0043268A"/>
    <w:rsid w:val="00435397"/>
    <w:rsid w:val="00471578"/>
    <w:rsid w:val="00476241"/>
    <w:rsid w:val="00486FFA"/>
    <w:rsid w:val="004A2A30"/>
    <w:rsid w:val="004A63A1"/>
    <w:rsid w:val="004B0E0B"/>
    <w:rsid w:val="004B285C"/>
    <w:rsid w:val="004D048D"/>
    <w:rsid w:val="004F46A8"/>
    <w:rsid w:val="004F6F1C"/>
    <w:rsid w:val="0050327D"/>
    <w:rsid w:val="00521B32"/>
    <w:rsid w:val="00526733"/>
    <w:rsid w:val="00531336"/>
    <w:rsid w:val="005441C3"/>
    <w:rsid w:val="00567929"/>
    <w:rsid w:val="005704AF"/>
    <w:rsid w:val="0059094D"/>
    <w:rsid w:val="005E3F35"/>
    <w:rsid w:val="005F45F2"/>
    <w:rsid w:val="006222B6"/>
    <w:rsid w:val="00631BD9"/>
    <w:rsid w:val="00634842"/>
    <w:rsid w:val="006454CA"/>
    <w:rsid w:val="006560AA"/>
    <w:rsid w:val="006657C6"/>
    <w:rsid w:val="00676922"/>
    <w:rsid w:val="00684F40"/>
    <w:rsid w:val="006A1B26"/>
    <w:rsid w:val="006A657D"/>
    <w:rsid w:val="006D7DD7"/>
    <w:rsid w:val="006E0FCE"/>
    <w:rsid w:val="006E27B4"/>
    <w:rsid w:val="006E2B6A"/>
    <w:rsid w:val="006F1045"/>
    <w:rsid w:val="00733867"/>
    <w:rsid w:val="00754534"/>
    <w:rsid w:val="00755FDA"/>
    <w:rsid w:val="00774062"/>
    <w:rsid w:val="00785ED5"/>
    <w:rsid w:val="00793C86"/>
    <w:rsid w:val="007B6C72"/>
    <w:rsid w:val="0082494E"/>
    <w:rsid w:val="00825B43"/>
    <w:rsid w:val="00855F2C"/>
    <w:rsid w:val="008560C1"/>
    <w:rsid w:val="00865365"/>
    <w:rsid w:val="0086686B"/>
    <w:rsid w:val="008C4BBF"/>
    <w:rsid w:val="008D32FB"/>
    <w:rsid w:val="008D58FA"/>
    <w:rsid w:val="008D7FCE"/>
    <w:rsid w:val="008E367A"/>
    <w:rsid w:val="008E526A"/>
    <w:rsid w:val="008F4741"/>
    <w:rsid w:val="00903623"/>
    <w:rsid w:val="00903B82"/>
    <w:rsid w:val="0092133D"/>
    <w:rsid w:val="009255A1"/>
    <w:rsid w:val="009316DD"/>
    <w:rsid w:val="00951B48"/>
    <w:rsid w:val="00961851"/>
    <w:rsid w:val="00973484"/>
    <w:rsid w:val="00986A8C"/>
    <w:rsid w:val="009940CE"/>
    <w:rsid w:val="009A4CC6"/>
    <w:rsid w:val="009D2CE0"/>
    <w:rsid w:val="009D37A8"/>
    <w:rsid w:val="009E1A1B"/>
    <w:rsid w:val="009F2B7C"/>
    <w:rsid w:val="00A04DA8"/>
    <w:rsid w:val="00A05752"/>
    <w:rsid w:val="00A52EDC"/>
    <w:rsid w:val="00A63C16"/>
    <w:rsid w:val="00A736C2"/>
    <w:rsid w:val="00A8425E"/>
    <w:rsid w:val="00AA7D59"/>
    <w:rsid w:val="00AC76EE"/>
    <w:rsid w:val="00AD2429"/>
    <w:rsid w:val="00B057BA"/>
    <w:rsid w:val="00B14BC8"/>
    <w:rsid w:val="00B14CC9"/>
    <w:rsid w:val="00B23B2D"/>
    <w:rsid w:val="00B33E7D"/>
    <w:rsid w:val="00B44BA0"/>
    <w:rsid w:val="00B47A4A"/>
    <w:rsid w:val="00B53EB7"/>
    <w:rsid w:val="00B75D55"/>
    <w:rsid w:val="00B75EFD"/>
    <w:rsid w:val="00B82197"/>
    <w:rsid w:val="00B8551A"/>
    <w:rsid w:val="00BA5362"/>
    <w:rsid w:val="00BB066E"/>
    <w:rsid w:val="00BC2890"/>
    <w:rsid w:val="00BE3448"/>
    <w:rsid w:val="00C1672A"/>
    <w:rsid w:val="00C32910"/>
    <w:rsid w:val="00C37711"/>
    <w:rsid w:val="00C45FD0"/>
    <w:rsid w:val="00C80C6E"/>
    <w:rsid w:val="00C84DF9"/>
    <w:rsid w:val="00CB2511"/>
    <w:rsid w:val="00CB5E77"/>
    <w:rsid w:val="00CB7A9C"/>
    <w:rsid w:val="00CC245F"/>
    <w:rsid w:val="00CC4396"/>
    <w:rsid w:val="00CD61CD"/>
    <w:rsid w:val="00CE4C6E"/>
    <w:rsid w:val="00D10016"/>
    <w:rsid w:val="00D1599A"/>
    <w:rsid w:val="00D273F5"/>
    <w:rsid w:val="00D40AC4"/>
    <w:rsid w:val="00D86CEA"/>
    <w:rsid w:val="00D91296"/>
    <w:rsid w:val="00DE16B7"/>
    <w:rsid w:val="00DE41B8"/>
    <w:rsid w:val="00E07AAE"/>
    <w:rsid w:val="00E10908"/>
    <w:rsid w:val="00E157C4"/>
    <w:rsid w:val="00E43051"/>
    <w:rsid w:val="00E77C03"/>
    <w:rsid w:val="00E90850"/>
    <w:rsid w:val="00EA575E"/>
    <w:rsid w:val="00EA6985"/>
    <w:rsid w:val="00ED57A9"/>
    <w:rsid w:val="00EE5E64"/>
    <w:rsid w:val="00EE748E"/>
    <w:rsid w:val="00EF4709"/>
    <w:rsid w:val="00F00DC7"/>
    <w:rsid w:val="00F161C4"/>
    <w:rsid w:val="00F232B8"/>
    <w:rsid w:val="00F34406"/>
    <w:rsid w:val="00F41C72"/>
    <w:rsid w:val="00F6694C"/>
    <w:rsid w:val="00F73624"/>
    <w:rsid w:val="00F803D4"/>
    <w:rsid w:val="00F95A62"/>
    <w:rsid w:val="00FB0BD3"/>
    <w:rsid w:val="00FB3D21"/>
    <w:rsid w:val="00FD67B3"/>
    <w:rsid w:val="00FF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DF91"/>
  <w15:chartTrackingRefBased/>
  <w15:docId w15:val="{217FAB65-AD38-204F-8E49-BF6307F5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2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2429"/>
    <w:rPr>
      <w:b/>
      <w:bCs/>
    </w:rPr>
  </w:style>
  <w:style w:type="paragraph" w:styleId="BalloonText">
    <w:name w:val="Balloon Text"/>
    <w:basedOn w:val="Normal"/>
    <w:link w:val="BalloonTextChar"/>
    <w:uiPriority w:val="99"/>
    <w:semiHidden/>
    <w:unhideWhenUsed/>
    <w:rsid w:val="00AD24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2429"/>
    <w:rPr>
      <w:rFonts w:ascii="Times New Roman" w:hAnsi="Times New Roman" w:cs="Times New Roman"/>
      <w:sz w:val="18"/>
      <w:szCs w:val="18"/>
    </w:rPr>
  </w:style>
  <w:style w:type="paragraph" w:styleId="ListParagraph">
    <w:name w:val="List Paragraph"/>
    <w:basedOn w:val="Normal"/>
    <w:uiPriority w:val="34"/>
    <w:qFormat/>
    <w:rsid w:val="00AD2429"/>
    <w:pPr>
      <w:ind w:left="720"/>
      <w:contextualSpacing/>
    </w:pPr>
  </w:style>
  <w:style w:type="character" w:styleId="CommentReference">
    <w:name w:val="annotation reference"/>
    <w:basedOn w:val="DefaultParagraphFont"/>
    <w:uiPriority w:val="99"/>
    <w:semiHidden/>
    <w:unhideWhenUsed/>
    <w:rsid w:val="003930B5"/>
    <w:rPr>
      <w:sz w:val="16"/>
      <w:szCs w:val="16"/>
    </w:rPr>
  </w:style>
  <w:style w:type="paragraph" w:styleId="CommentText">
    <w:name w:val="annotation text"/>
    <w:basedOn w:val="Normal"/>
    <w:link w:val="CommentTextChar"/>
    <w:uiPriority w:val="99"/>
    <w:semiHidden/>
    <w:unhideWhenUsed/>
    <w:rsid w:val="003930B5"/>
    <w:pPr>
      <w:spacing w:line="240" w:lineRule="auto"/>
    </w:pPr>
    <w:rPr>
      <w:sz w:val="20"/>
      <w:szCs w:val="20"/>
    </w:rPr>
  </w:style>
  <w:style w:type="character" w:customStyle="1" w:styleId="CommentTextChar">
    <w:name w:val="Comment Text Char"/>
    <w:basedOn w:val="DefaultParagraphFont"/>
    <w:link w:val="CommentText"/>
    <w:uiPriority w:val="99"/>
    <w:semiHidden/>
    <w:rsid w:val="003930B5"/>
    <w:rPr>
      <w:sz w:val="20"/>
      <w:szCs w:val="20"/>
    </w:rPr>
  </w:style>
  <w:style w:type="paragraph" w:styleId="CommentSubject">
    <w:name w:val="annotation subject"/>
    <w:basedOn w:val="CommentText"/>
    <w:next w:val="CommentText"/>
    <w:link w:val="CommentSubjectChar"/>
    <w:uiPriority w:val="99"/>
    <w:semiHidden/>
    <w:unhideWhenUsed/>
    <w:rsid w:val="003930B5"/>
    <w:rPr>
      <w:b/>
      <w:bCs/>
    </w:rPr>
  </w:style>
  <w:style w:type="character" w:customStyle="1" w:styleId="CommentSubjectChar">
    <w:name w:val="Comment Subject Char"/>
    <w:basedOn w:val="CommentTextChar"/>
    <w:link w:val="CommentSubject"/>
    <w:uiPriority w:val="99"/>
    <w:semiHidden/>
    <w:rsid w:val="003930B5"/>
    <w:rPr>
      <w:b/>
      <w:bCs/>
      <w:sz w:val="20"/>
      <w:szCs w:val="20"/>
    </w:rPr>
  </w:style>
  <w:style w:type="paragraph" w:styleId="Revision">
    <w:name w:val="Revision"/>
    <w:hidden/>
    <w:uiPriority w:val="99"/>
    <w:semiHidden/>
    <w:rsid w:val="00DE16B7"/>
    <w:rPr>
      <w:sz w:val="22"/>
      <w:szCs w:val="22"/>
    </w:rPr>
  </w:style>
  <w:style w:type="paragraph" w:styleId="Header">
    <w:name w:val="header"/>
    <w:basedOn w:val="Normal"/>
    <w:link w:val="HeaderChar"/>
    <w:uiPriority w:val="99"/>
    <w:unhideWhenUsed/>
    <w:rsid w:val="00634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842"/>
    <w:rPr>
      <w:sz w:val="22"/>
      <w:szCs w:val="22"/>
    </w:rPr>
  </w:style>
  <w:style w:type="paragraph" w:styleId="Footer">
    <w:name w:val="footer"/>
    <w:basedOn w:val="Normal"/>
    <w:link w:val="FooterChar"/>
    <w:uiPriority w:val="99"/>
    <w:unhideWhenUsed/>
    <w:rsid w:val="00634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84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cp:lastModifiedBy>
  <cp:revision>7</cp:revision>
  <dcterms:created xsi:type="dcterms:W3CDTF">2020-10-06T09:06:00Z</dcterms:created>
  <dcterms:modified xsi:type="dcterms:W3CDTF">2020-10-13T16:58:00Z</dcterms:modified>
</cp:coreProperties>
</file>