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A05D20A" w:rsidR="00A8655B" w:rsidRDefault="00801FC9">
      <w:pPr>
        <w:rPr>
          <w:b/>
          <w:color w:val="4B4B4B"/>
          <w:sz w:val="24"/>
          <w:szCs w:val="24"/>
          <w:shd w:val="clear" w:color="auto" w:fill="FAFAFA"/>
        </w:rPr>
      </w:pPr>
      <w:r>
        <w:rPr>
          <w:b/>
          <w:color w:val="4B4B4B"/>
          <w:sz w:val="24"/>
          <w:szCs w:val="24"/>
          <w:shd w:val="clear" w:color="auto" w:fill="FAFAFA"/>
        </w:rPr>
        <w:t>Describe the most significant challenge you have faced and the steps you have taken to overcome this challenge. How has this challenge affected your academic achievement? (350 words)</w:t>
      </w:r>
    </w:p>
    <w:p w14:paraId="00000002" w14:textId="77777777" w:rsidR="00A8655B" w:rsidRDefault="00A8655B"/>
    <w:p w14:paraId="00000003" w14:textId="44982779" w:rsidR="00A8655B" w:rsidRDefault="00801FC9">
      <w:r>
        <w:t xml:space="preserve">Staring at the </w:t>
      </w:r>
      <w:del w:id="0" w:author="Matthew" w:date="2020-11-25T14:47:00Z">
        <w:r w:rsidDel="002762A1">
          <w:delText xml:space="preserve">paint chipping off the </w:delText>
        </w:r>
      </w:del>
      <w:ins w:id="1" w:author="Matthew" w:date="2020-11-25T14:47:00Z">
        <w:r w:rsidR="002762A1">
          <w:t>off-</w:t>
        </w:r>
      </w:ins>
      <w:r>
        <w:t>white wall</w:t>
      </w:r>
      <w:del w:id="2" w:author="Matthew" w:date="2020-11-25T14:48:00Z">
        <w:r w:rsidDel="002762A1">
          <w:delText>s</w:delText>
        </w:r>
      </w:del>
      <w:r>
        <w:t xml:space="preserve"> washed out by </w:t>
      </w:r>
      <w:del w:id="3" w:author="Matthew" w:date="2020-11-25T14:47:00Z">
        <w:r w:rsidDel="002762A1">
          <w:delText xml:space="preserve">the </w:delText>
        </w:r>
      </w:del>
      <w:ins w:id="4" w:author="Matthew" w:date="2020-11-25T14:47:00Z">
        <w:r w:rsidR="002762A1">
          <w:t xml:space="preserve">medical grade </w:t>
        </w:r>
      </w:ins>
      <w:r>
        <w:t xml:space="preserve">LED lights, I </w:t>
      </w:r>
      <w:ins w:id="5" w:author="Matthew" w:date="2020-11-25T14:49:00Z">
        <w:r w:rsidR="002762A1">
          <w:t xml:space="preserve">anxiously </w:t>
        </w:r>
      </w:ins>
      <w:r>
        <w:t xml:space="preserve">sat with my mom next to me as the sterility of the room overwhelmed me. </w:t>
      </w:r>
      <w:ins w:id="6" w:author="Matthew" w:date="2020-11-25T14:49:00Z">
        <w:r w:rsidR="002762A1">
          <w:t>Nerved</w:t>
        </w:r>
      </w:ins>
      <w:ins w:id="7" w:author="Matthew" w:date="2020-11-25T14:46:00Z">
        <w:r w:rsidR="002762A1">
          <w:t xml:space="preserve"> s</w:t>
        </w:r>
      </w:ins>
      <w:del w:id="8" w:author="Matthew" w:date="2020-11-25T14:46:00Z">
        <w:r w:rsidDel="002762A1">
          <w:delText>S</w:delText>
        </w:r>
      </w:del>
      <w:r>
        <w:t>ilence filled the room</w:t>
      </w:r>
      <w:ins w:id="9" w:author="Matthew" w:date="2020-11-25T14:46:00Z">
        <w:r w:rsidR="002762A1">
          <w:t xml:space="preserve"> until my nightmare was confirmed</w:t>
        </w:r>
      </w:ins>
      <w:del w:id="10" w:author="Matthew" w:date="2020-11-25T14:46:00Z">
        <w:r w:rsidDel="002762A1">
          <w:delText xml:space="preserve">. Anxiously awaiting the doctor to say something. </w:delText>
        </w:r>
      </w:del>
      <w:ins w:id="11" w:author="Matthew" w:date="2020-11-25T14:46:00Z">
        <w:r w:rsidR="002762A1">
          <w:t xml:space="preserve">, </w:t>
        </w:r>
      </w:ins>
      <w:r>
        <w:t>“</w:t>
      </w:r>
      <w:ins w:id="12" w:author="Matthew" w:date="2020-11-25T14:46:00Z">
        <w:r w:rsidR="002762A1">
          <w:t>y</w:t>
        </w:r>
      </w:ins>
      <w:del w:id="13" w:author="Matthew" w:date="2020-11-25T14:46:00Z">
        <w:r w:rsidDel="002762A1">
          <w:delText>Y</w:delText>
        </w:r>
      </w:del>
      <w:r>
        <w:t>our daughter has an ovarian tumor”.</w:t>
      </w:r>
    </w:p>
    <w:p w14:paraId="00000004" w14:textId="77777777" w:rsidR="00A8655B" w:rsidRDefault="00801FC9">
      <w:r>
        <w:t xml:space="preserve"> </w:t>
      </w:r>
    </w:p>
    <w:p w14:paraId="00000005" w14:textId="1B8D582F" w:rsidR="00A8655B" w:rsidDel="00DB4F07" w:rsidRDefault="00801FC9">
      <w:pPr>
        <w:rPr>
          <w:del w:id="14" w:author="Matthew" w:date="2020-11-25T14:56:00Z"/>
        </w:rPr>
      </w:pPr>
      <w:r>
        <w:t>It felt as though</w:t>
      </w:r>
      <w:del w:id="15" w:author="Matthew" w:date="2020-11-25T15:24:00Z">
        <w:r w:rsidDel="00D00DD3">
          <w:delText xml:space="preserve"> an</w:delText>
        </w:r>
      </w:del>
      <w:r>
        <w:t xml:space="preserve"> </w:t>
      </w:r>
      <w:ins w:id="16" w:author="Matthew" w:date="2020-11-25T15:24:00Z">
        <w:r w:rsidR="00D00DD3">
          <w:t xml:space="preserve">an </w:t>
        </w:r>
      </w:ins>
      <w:r>
        <w:t xml:space="preserve">alternate reality came into play </w:t>
      </w:r>
      <w:del w:id="17" w:author="Matthew" w:date="2020-11-25T15:24:00Z">
        <w:r w:rsidDel="00D00DD3">
          <w:delText xml:space="preserve">in a snap </w:delText>
        </w:r>
      </w:del>
      <w:r>
        <w:t xml:space="preserve">as </w:t>
      </w:r>
      <w:del w:id="18" w:author="Matthew" w:date="2020-11-25T14:50:00Z">
        <w:r w:rsidDel="002762A1">
          <w:delText xml:space="preserve">I </w:delText>
        </w:r>
      </w:del>
      <w:ins w:id="19" w:author="Matthew" w:date="2020-11-25T14:55:00Z">
        <w:r w:rsidR="00DB4F07">
          <w:t>I</w:t>
        </w:r>
      </w:ins>
      <w:ins w:id="20" w:author="Matthew" w:date="2020-11-25T14:50:00Z">
        <w:r w:rsidR="002762A1">
          <w:t xml:space="preserve"> </w:t>
        </w:r>
      </w:ins>
      <w:r>
        <w:t xml:space="preserve">walked out of </w:t>
      </w:r>
      <w:del w:id="21" w:author="Matthew" w:date="2020-11-25T14:50:00Z">
        <w:r w:rsidDel="002762A1">
          <w:delText>those doors</w:delText>
        </w:r>
      </w:del>
      <w:ins w:id="22" w:author="Matthew" w:date="2020-11-25T14:50:00Z">
        <w:r w:rsidR="002762A1">
          <w:t>the doctor’s room</w:t>
        </w:r>
      </w:ins>
      <w:ins w:id="23" w:author="Matthew" w:date="2020-11-25T14:55:00Z">
        <w:r w:rsidR="00DB4F07">
          <w:t xml:space="preserve"> with the diagnosis</w:t>
        </w:r>
      </w:ins>
      <w:r>
        <w:t>.</w:t>
      </w:r>
      <w:ins w:id="24" w:author="Matthew" w:date="2020-11-25T14:56:00Z">
        <w:r w:rsidR="00DB4F07">
          <w:t xml:space="preserve"> </w:t>
        </w:r>
      </w:ins>
    </w:p>
    <w:p w14:paraId="00000006" w14:textId="77777777" w:rsidR="00A8655B" w:rsidDel="00DB4F07" w:rsidRDefault="00801FC9">
      <w:pPr>
        <w:rPr>
          <w:del w:id="25" w:author="Matthew" w:date="2020-11-25T14:56:00Z"/>
        </w:rPr>
      </w:pPr>
      <w:del w:id="26" w:author="Matthew" w:date="2020-11-25T14:56:00Z">
        <w:r w:rsidDel="00DB4F07">
          <w:delText xml:space="preserve"> </w:delText>
        </w:r>
      </w:del>
    </w:p>
    <w:p w14:paraId="098B1A65" w14:textId="77777777" w:rsidR="00DB4F07" w:rsidRDefault="00801FC9">
      <w:pPr>
        <w:rPr>
          <w:ins w:id="27" w:author="Matthew" w:date="2020-11-25T14:56:00Z"/>
        </w:rPr>
      </w:pPr>
      <w:r>
        <w:t xml:space="preserve">The next few months were filled with fear and uncertainty, having to abruptly move back from my boarding school in England. Stomach cramps, heavy medication, and doctor visits seem to be the common cycle. </w:t>
      </w:r>
      <w:del w:id="28" w:author="Matthew" w:date="2020-11-25T14:52:00Z">
        <w:r w:rsidDel="002762A1">
          <w:delText>Burdened by the pressure of having exams in 7 months time</w:delText>
        </w:r>
      </w:del>
      <w:ins w:id="29" w:author="Matthew" w:date="2020-11-25T14:52:00Z">
        <w:r w:rsidR="002762A1">
          <w:t>It was not necessarily the seven</w:t>
        </w:r>
      </w:ins>
      <w:ins w:id="30" w:author="Matthew" w:date="2020-11-25T14:53:00Z">
        <w:r w:rsidR="002762A1">
          <w:t xml:space="preserve"> months I had left (out of a normal twenty</w:t>
        </w:r>
      </w:ins>
      <w:ins w:id="31" w:author="Matthew" w:date="2020-11-25T14:54:00Z">
        <w:r w:rsidR="00DB4F07">
          <w:t>-</w:t>
        </w:r>
      </w:ins>
      <w:ins w:id="32" w:author="Matthew" w:date="2020-11-25T14:53:00Z">
        <w:r w:rsidR="002762A1">
          <w:t xml:space="preserve">four) </w:t>
        </w:r>
        <w:r w:rsidR="00DB4F07">
          <w:t>to prepare for my now IGCS</w:t>
        </w:r>
      </w:ins>
      <w:ins w:id="33" w:author="Matthew" w:date="2020-11-25T14:54:00Z">
        <w:r w:rsidR="00DB4F07">
          <w:t>Es</w:t>
        </w:r>
      </w:ins>
      <w:r>
        <w:t xml:space="preserve">. </w:t>
      </w:r>
      <w:ins w:id="34" w:author="Matthew" w:date="2020-11-25T14:54:00Z">
        <w:r w:rsidR="00DB4F07">
          <w:t xml:space="preserve">It was the ‘I’ that was added to the GCSEs. </w:t>
        </w:r>
      </w:ins>
    </w:p>
    <w:p w14:paraId="2A5DC251" w14:textId="77777777" w:rsidR="00DB4F07" w:rsidRDefault="00DB4F07">
      <w:pPr>
        <w:rPr>
          <w:ins w:id="35" w:author="Matthew" w:date="2020-11-25T14:56:00Z"/>
        </w:rPr>
      </w:pPr>
    </w:p>
    <w:p w14:paraId="00000007" w14:textId="3B6C3655" w:rsidR="00A8655B" w:rsidRDefault="00801FC9">
      <w:del w:id="36" w:author="Matthew" w:date="2020-11-25T14:56:00Z">
        <w:r w:rsidDel="00DB4F07">
          <w:delText>Yet neither able exercise nor spend my</w:delText>
        </w:r>
      </w:del>
      <w:ins w:id="37" w:author="Matthew" w:date="2020-11-25T14:56:00Z">
        <w:r w:rsidR="00DB4F07">
          <w:t xml:space="preserve">Be it </w:t>
        </w:r>
      </w:ins>
      <w:ins w:id="38" w:author="Matthew" w:date="2020-11-25T15:24:00Z">
        <w:r w:rsidR="00BC6CE8">
          <w:t xml:space="preserve">the </w:t>
        </w:r>
      </w:ins>
      <w:ins w:id="39" w:author="Matthew" w:date="2020-11-25T14:56:00Z">
        <w:r w:rsidR="00DB4F07">
          <w:t>Sunday morning meditation</w:t>
        </w:r>
      </w:ins>
      <w:ins w:id="40" w:author="Matthew" w:date="2020-11-25T14:57:00Z">
        <w:r w:rsidR="00DB4F07">
          <w:t>s or afternoon baking sessions</w:t>
        </w:r>
      </w:ins>
      <w:ins w:id="41" w:author="Matthew" w:date="2020-11-25T14:56:00Z">
        <w:r w:rsidR="00DB4F07">
          <w:t xml:space="preserve"> </w:t>
        </w:r>
      </w:ins>
      <w:ins w:id="42" w:author="Matthew" w:date="2020-11-25T14:57:00Z">
        <w:r w:rsidR="00DB4F07">
          <w:t>with friends</w:t>
        </w:r>
      </w:ins>
      <w:del w:id="43" w:author="Matthew" w:date="2020-11-25T14:57:00Z">
        <w:r w:rsidDel="00DB4F07">
          <w:delText xml:space="preserve"> Sunday afternoons baking in the kitchen</w:delText>
        </w:r>
      </w:del>
      <w:ins w:id="44" w:author="Matthew" w:date="2020-11-25T14:57:00Z">
        <w:r w:rsidR="00DB4F07">
          <w:t>,</w:t>
        </w:r>
      </w:ins>
      <w:del w:id="45" w:author="Matthew" w:date="2020-11-25T14:57:00Z">
        <w:r w:rsidDel="00DB4F07">
          <w:delText>.</w:delText>
        </w:r>
      </w:del>
      <w:r>
        <w:t xml:space="preserve"> I felt as though this body of mine was soullessly degrading, </w:t>
      </w:r>
      <w:del w:id="46" w:author="Matthew" w:date="2020-11-25T14:58:00Z">
        <w:r w:rsidDel="00DB4F07">
          <w:delText>a darkening sorrow slowly creeping my heart</w:delText>
        </w:r>
      </w:del>
      <w:ins w:id="47" w:author="Matthew" w:date="2020-11-25T14:58:00Z">
        <w:r w:rsidR="00DB4F07">
          <w:t>drifting away into a</w:t>
        </w:r>
      </w:ins>
      <w:ins w:id="48" w:author="Matthew" w:date="2020-11-25T14:59:00Z">
        <w:r w:rsidR="00DB4F07">
          <w:t>n eerie dungeon</w:t>
        </w:r>
      </w:ins>
      <w:r>
        <w:t xml:space="preserve">. </w:t>
      </w:r>
      <w:ins w:id="49" w:author="Matthew" w:date="2020-11-25T15:00:00Z">
        <w:r w:rsidR="00DB4F07">
          <w:t xml:space="preserve">Not exactly sure what I had done wrong to the universe, </w:t>
        </w:r>
      </w:ins>
      <w:del w:id="50" w:author="Matthew" w:date="2020-11-25T15:00:00Z">
        <w:r w:rsidDel="00DB4F07">
          <w:delText xml:space="preserve">A sorrow </w:delText>
        </w:r>
      </w:del>
      <w:r>
        <w:t xml:space="preserve">I had to </w:t>
      </w:r>
      <w:ins w:id="51" w:author="Matthew" w:date="2020-11-25T15:00:00Z">
        <w:r w:rsidR="00DB4F07">
          <w:t xml:space="preserve">painfully </w:t>
        </w:r>
      </w:ins>
      <w:r>
        <w:t xml:space="preserve">mask behind a smile </w:t>
      </w:r>
      <w:del w:id="52" w:author="Matthew" w:date="2020-11-25T15:01:00Z">
        <w:r w:rsidDel="00DB4F07">
          <w:delText xml:space="preserve">because I couldn’t stand </w:delText>
        </w:r>
      </w:del>
      <w:ins w:id="53" w:author="Matthew" w:date="2020-11-25T15:01:00Z">
        <w:r w:rsidR="00DB4F07">
          <w:t xml:space="preserve">as </w:t>
        </w:r>
      </w:ins>
      <w:r>
        <w:t>watching people pity m</w:t>
      </w:r>
      <w:ins w:id="54" w:author="Matthew" w:date="2020-11-25T15:01:00Z">
        <w:r w:rsidR="00DB4F07">
          <w:t>y condition was the last spectacle I needed</w:t>
        </w:r>
      </w:ins>
      <w:del w:id="55" w:author="Matthew" w:date="2020-11-25T15:01:00Z">
        <w:r w:rsidDel="00DB4F07">
          <w:delText>e</w:delText>
        </w:r>
      </w:del>
      <w:r>
        <w:t>.</w:t>
      </w:r>
    </w:p>
    <w:p w14:paraId="00000008" w14:textId="77777777" w:rsidR="00A8655B" w:rsidRDefault="00801FC9">
      <w:r>
        <w:t xml:space="preserve"> </w:t>
      </w:r>
    </w:p>
    <w:p w14:paraId="55C3A701" w14:textId="45DD62D6" w:rsidR="00A45346" w:rsidRDefault="00801FC9">
      <w:pPr>
        <w:rPr>
          <w:ins w:id="56" w:author="Matthew" w:date="2020-11-25T15:08:00Z"/>
        </w:rPr>
      </w:pPr>
      <w:r>
        <w:t xml:space="preserve">I was adamant not to victimize myself, especially in front of my parents. Determined not to worry about them, I resorted to constant prayers and meditation as </w:t>
      </w:r>
      <w:del w:id="57" w:author="Matthew" w:date="2020-11-25T15:02:00Z">
        <w:r w:rsidDel="00DB4F07">
          <w:delText xml:space="preserve">a </w:delText>
        </w:r>
      </w:del>
      <w:r>
        <w:t>way</w:t>
      </w:r>
      <w:ins w:id="58" w:author="Matthew" w:date="2020-11-25T15:02:00Z">
        <w:r w:rsidR="00DB4F07">
          <w:t>s</w:t>
        </w:r>
      </w:ins>
      <w:r>
        <w:t xml:space="preserve"> to cope. I imagined </w:t>
      </w:r>
      <w:del w:id="59" w:author="Matthew" w:date="2020-11-25T15:06:00Z">
        <w:r w:rsidDel="00A45346">
          <w:delText xml:space="preserve">the </w:delText>
        </w:r>
      </w:del>
      <w:ins w:id="60" w:author="Matthew" w:date="2020-11-25T15:06:00Z">
        <w:r w:rsidR="00A45346">
          <w:t>the</w:t>
        </w:r>
        <w:r w:rsidR="00A45346">
          <w:t xml:space="preserve"> </w:t>
        </w:r>
        <w:r w:rsidR="00A45346">
          <w:t xml:space="preserve">post-exam </w:t>
        </w:r>
      </w:ins>
      <w:r>
        <w:t xml:space="preserve">trip to Bali </w:t>
      </w:r>
      <w:del w:id="61" w:author="Matthew" w:date="2020-11-25T15:06:00Z">
        <w:r w:rsidDel="00A45346">
          <w:delText>I planned with</w:delText>
        </w:r>
      </w:del>
      <w:ins w:id="62" w:author="Matthew" w:date="2020-11-25T15:06:00Z">
        <w:r w:rsidR="00A45346">
          <w:t>me and</w:t>
        </w:r>
      </w:ins>
      <w:r>
        <w:t xml:space="preserve"> my friends </w:t>
      </w:r>
      <w:del w:id="63" w:author="Matthew" w:date="2020-11-25T15:06:00Z">
        <w:r w:rsidDel="00A45346">
          <w:delText>as soon as our IGCSE exams were over</w:delText>
        </w:r>
      </w:del>
      <w:ins w:id="64" w:author="Matthew" w:date="2020-11-25T15:06:00Z">
        <w:r w:rsidR="00A45346">
          <w:t xml:space="preserve">have meticulously planned </w:t>
        </w:r>
      </w:ins>
      <w:ins w:id="65" w:author="Matthew" w:date="2020-11-25T15:07:00Z">
        <w:r w:rsidR="00A45346">
          <w:t xml:space="preserve">over </w:t>
        </w:r>
      </w:ins>
      <w:ins w:id="66" w:author="Matthew" w:date="2020-11-25T15:06:00Z">
        <w:r w:rsidR="00A45346">
          <w:t>the past year</w:t>
        </w:r>
      </w:ins>
      <w:r>
        <w:t xml:space="preserve">. </w:t>
      </w:r>
      <w:del w:id="67" w:author="Matthew" w:date="2020-11-25T15:07:00Z">
        <w:r w:rsidDel="00A45346">
          <w:delText xml:space="preserve">Sitting </w:delText>
        </w:r>
      </w:del>
      <w:ins w:id="68" w:author="Matthew" w:date="2020-11-25T15:07:00Z">
        <w:r w:rsidR="00A45346">
          <w:t>Lounging</w:t>
        </w:r>
        <w:r w:rsidR="00A45346">
          <w:t xml:space="preserve"> </w:t>
        </w:r>
      </w:ins>
      <w:r>
        <w:t>on Seminyak beach with</w:t>
      </w:r>
      <w:del w:id="69" w:author="Matthew" w:date="2020-11-25T15:07:00Z">
        <w:r w:rsidDel="00A45346">
          <w:delText xml:space="preserve"> a</w:delText>
        </w:r>
      </w:del>
      <w:r>
        <w:t xml:space="preserve"> fresh coconut</w:t>
      </w:r>
      <w:ins w:id="70" w:author="Matthew" w:date="2020-11-25T15:07:00Z">
        <w:r w:rsidR="00A45346">
          <w:t>s</w:t>
        </w:r>
      </w:ins>
      <w:r>
        <w:t>, jet skiing in Nusa Dua</w:t>
      </w:r>
      <w:ins w:id="71" w:author="Matthew" w:date="2020-11-25T15:07:00Z">
        <w:r w:rsidR="00A45346">
          <w:t xml:space="preserve"> and</w:t>
        </w:r>
      </w:ins>
      <w:del w:id="72" w:author="Matthew" w:date="2020-11-25T15:07:00Z">
        <w:r w:rsidDel="00A45346">
          <w:delText>,</w:delText>
        </w:r>
      </w:del>
      <w:r>
        <w:t xml:space="preserve"> photoshoots by the hanging gardens in Ubud. The only thing </w:t>
      </w:r>
      <w:del w:id="73" w:author="Matthew" w:date="2020-11-25T15:08:00Z">
        <w:r w:rsidDel="00A45346">
          <w:delText>separating me from these moments being</w:delText>
        </w:r>
      </w:del>
      <w:ins w:id="74" w:author="Matthew" w:date="2020-11-25T15:08:00Z">
        <w:r w:rsidR="00A45346">
          <w:t xml:space="preserve">constantly snapping me back from </w:t>
        </w:r>
      </w:ins>
      <w:ins w:id="75" w:author="Matthew" w:date="2020-11-25T15:09:00Z">
        <w:r w:rsidR="00A45346">
          <w:t>this pain relief was the</w:t>
        </w:r>
      </w:ins>
      <w:r>
        <w:t xml:space="preserve"> 25 </w:t>
      </w:r>
      <w:del w:id="76" w:author="Matthew" w:date="2020-11-25T15:09:00Z">
        <w:r w:rsidDel="00A45346">
          <w:delText xml:space="preserve">exam </w:delText>
        </w:r>
      </w:del>
      <w:r>
        <w:t xml:space="preserve">papers I had to sit. </w:t>
      </w:r>
    </w:p>
    <w:p w14:paraId="3F7752E6" w14:textId="77777777" w:rsidR="00A45346" w:rsidRDefault="00A45346">
      <w:pPr>
        <w:rPr>
          <w:ins w:id="77" w:author="Matthew" w:date="2020-11-25T15:08:00Z"/>
        </w:rPr>
      </w:pPr>
    </w:p>
    <w:p w14:paraId="00000009" w14:textId="3B40ECFB" w:rsidR="00A8655B" w:rsidDel="00A45346" w:rsidRDefault="00A45346">
      <w:pPr>
        <w:rPr>
          <w:del w:id="78" w:author="Matthew" w:date="2020-11-25T15:10:00Z"/>
        </w:rPr>
      </w:pPr>
      <w:ins w:id="79" w:author="Matthew" w:date="2020-11-25T15:12:00Z">
        <w:r>
          <w:t xml:space="preserve">Challenged physically and emotionally, coupled by </w:t>
        </w:r>
      </w:ins>
      <w:ins w:id="80" w:author="Matthew" w:date="2020-11-25T15:13:00Z">
        <w:r>
          <w:t xml:space="preserve">the study downtime I had </w:t>
        </w:r>
      </w:ins>
      <w:ins w:id="81" w:author="Matthew" w:date="2020-11-25T15:19:00Z">
        <w:r w:rsidR="00D00DD3">
          <w:t xml:space="preserve">critically </w:t>
        </w:r>
      </w:ins>
      <w:ins w:id="82" w:author="Matthew" w:date="2020-11-25T15:13:00Z">
        <w:r>
          <w:t xml:space="preserve">missed, </w:t>
        </w:r>
      </w:ins>
      <w:ins w:id="83" w:author="Matthew" w:date="2020-11-25T15:12:00Z">
        <w:r>
          <w:t xml:space="preserve">I knew I had to strategize. </w:t>
        </w:r>
      </w:ins>
      <w:del w:id="84" w:author="Matthew" w:date="2020-11-25T15:10:00Z">
        <w:r w:rsidR="00801FC9" w:rsidDel="00A45346">
          <w:delText>My trial ultimately became my fuel: daily doses of motivation injected into my veins, slowly but surely leveraging the effect of my actual medication intake. What does not kill me makes me stronger, literally.</w:delText>
        </w:r>
      </w:del>
    </w:p>
    <w:p w14:paraId="0000000A" w14:textId="1BCBE142" w:rsidR="00A8655B" w:rsidDel="00A45346" w:rsidRDefault="00A8655B">
      <w:pPr>
        <w:rPr>
          <w:del w:id="85" w:author="Matthew" w:date="2020-11-25T15:10:00Z"/>
        </w:rPr>
      </w:pPr>
    </w:p>
    <w:p w14:paraId="0000000B" w14:textId="1805EDCE" w:rsidR="00A8655B" w:rsidRDefault="00801FC9" w:rsidP="00D00DD3">
      <w:pPr>
        <w:rPr>
          <w:ins w:id="86" w:author="Matthew" w:date="2020-11-25T15:26:00Z"/>
        </w:rPr>
      </w:pPr>
      <w:del w:id="87" w:author="Matthew" w:date="2020-11-25T15:14:00Z">
        <w:r w:rsidDel="00D00DD3">
          <w:delText>The next few months filled with countless hours on my desk. Back to back lessons 5 days a week, hundreds of pages of past papers</w:delText>
        </w:r>
      </w:del>
      <w:ins w:id="88" w:author="Matthew" w:date="2020-11-25T15:14:00Z">
        <w:r w:rsidR="00D00DD3">
          <w:t xml:space="preserve">Knowing that </w:t>
        </w:r>
      </w:ins>
      <w:ins w:id="89" w:author="Matthew" w:date="2020-11-25T15:16:00Z">
        <w:r w:rsidR="00D00DD3">
          <w:t>all the hectic hospital madness would happen in the evenings</w:t>
        </w:r>
      </w:ins>
      <w:r>
        <w:t xml:space="preserve">, </w:t>
      </w:r>
      <w:del w:id="90" w:author="Matthew" w:date="2020-11-25T15:16:00Z">
        <w:r w:rsidDel="00D00DD3">
          <w:delText xml:space="preserve">waking </w:delText>
        </w:r>
      </w:del>
      <w:ins w:id="91" w:author="Matthew" w:date="2020-11-25T15:16:00Z">
        <w:r w:rsidR="00D00DD3">
          <w:t xml:space="preserve">I </w:t>
        </w:r>
      </w:ins>
      <w:ins w:id="92" w:author="Matthew" w:date="2020-11-25T15:17:00Z">
        <w:r w:rsidR="00D00DD3">
          <w:t>figured that waking</w:t>
        </w:r>
      </w:ins>
      <w:ins w:id="93" w:author="Matthew" w:date="2020-11-25T15:16:00Z">
        <w:r w:rsidR="00D00DD3">
          <w:t xml:space="preserve"> </w:t>
        </w:r>
      </w:ins>
      <w:r>
        <w:t xml:space="preserve">up at 4am </w:t>
      </w:r>
      <w:ins w:id="94" w:author="Matthew" w:date="2020-11-25T15:23:00Z">
        <w:r w:rsidR="00D00DD3">
          <w:t xml:space="preserve">daily </w:t>
        </w:r>
      </w:ins>
      <w:ins w:id="95" w:author="Matthew" w:date="2020-11-25T15:17:00Z">
        <w:r w:rsidR="00D00DD3">
          <w:t xml:space="preserve">was the sweet spot </w:t>
        </w:r>
      </w:ins>
      <w:del w:id="96" w:author="Matthew" w:date="2020-11-25T15:17:00Z">
        <w:r w:rsidDel="00D00DD3">
          <w:delText>to get extra study time</w:delText>
        </w:r>
      </w:del>
      <w:ins w:id="97" w:author="Matthew" w:date="2020-11-25T15:17:00Z">
        <w:r w:rsidR="00D00DD3">
          <w:t>to crunch in a c</w:t>
        </w:r>
      </w:ins>
      <w:ins w:id="98" w:author="Matthew" w:date="2020-11-25T15:18:00Z">
        <w:r w:rsidR="00D00DD3">
          <w:t>hapter</w:t>
        </w:r>
      </w:ins>
      <w:ins w:id="99" w:author="Matthew" w:date="2020-11-25T15:17:00Z">
        <w:r w:rsidR="00D00DD3">
          <w:t xml:space="preserve"> or two</w:t>
        </w:r>
      </w:ins>
      <w:r>
        <w:t>.</w:t>
      </w:r>
      <w:ins w:id="100" w:author="Matthew" w:date="2020-11-25T15:18:00Z">
        <w:r w:rsidR="00D00DD3">
          <w:t xml:space="preserve"> </w:t>
        </w:r>
      </w:ins>
      <w:del w:id="101" w:author="Matthew" w:date="2020-11-25T15:18:00Z">
        <w:r w:rsidDel="00D00DD3">
          <w:delText xml:space="preserve"> The side of the knuckle of my middle finger bruised and bulging from writing too much. Constantly reapplying counterpain to soothe my neck pains from the countless hours on my desk. Caffeine constantly running through my bloodstream. Where most get 2 years to prepare, I had to do it in a mere 7 months. </w:delText>
        </w:r>
      </w:del>
      <w:del w:id="102" w:author="Matthew" w:date="2020-11-25T15:19:00Z">
        <w:r w:rsidDel="00D00DD3">
          <w:delText xml:space="preserve">I was determined to accomplish my best. </w:delText>
        </w:r>
      </w:del>
      <w:ins w:id="103" w:author="Matthew" w:date="2020-11-25T15:23:00Z">
        <w:r w:rsidR="00D00DD3">
          <w:t>It was o</w:t>
        </w:r>
      </w:ins>
      <w:del w:id="104" w:author="Matthew" w:date="2020-11-25T15:23:00Z">
        <w:r w:rsidDel="00D00DD3">
          <w:delText>O</w:delText>
        </w:r>
      </w:del>
      <w:r>
        <w:t xml:space="preserve">n </w:t>
      </w:r>
      <w:ins w:id="105" w:author="Matthew" w:date="2020-11-25T15:23:00Z">
        <w:r w:rsidR="00D00DD3">
          <w:t>August 7</w:t>
        </w:r>
      </w:ins>
      <w:del w:id="106" w:author="Matthew" w:date="2020-11-25T15:23:00Z">
        <w:r w:rsidDel="00D00DD3">
          <w:delText>7th of August</w:delText>
        </w:r>
      </w:del>
      <w:ins w:id="107" w:author="Matthew" w:date="2020-11-25T15:20:00Z">
        <w:r w:rsidR="00D00DD3">
          <w:t>,</w:t>
        </w:r>
      </w:ins>
      <w:r>
        <w:t xml:space="preserve"> 201</w:t>
      </w:r>
      <w:ins w:id="108" w:author="Matthew" w:date="2020-11-25T15:23:00Z">
        <w:r w:rsidR="00D00DD3">
          <w:t xml:space="preserve">9 that </w:t>
        </w:r>
      </w:ins>
      <w:del w:id="109" w:author="Matthew" w:date="2020-11-25T15:23:00Z">
        <w:r w:rsidDel="00D00DD3">
          <w:delText xml:space="preserve">9, </w:delText>
        </w:r>
      </w:del>
      <w:del w:id="110" w:author="Matthew" w:date="2020-11-25T15:20:00Z">
        <w:r w:rsidDel="00D00DD3">
          <w:delText>opening my results, receiving</w:delText>
        </w:r>
      </w:del>
      <w:ins w:id="111" w:author="Matthew" w:date="2020-11-25T15:20:00Z">
        <w:r w:rsidR="00D00DD3">
          <w:t>I fervently smiled at my</w:t>
        </w:r>
      </w:ins>
      <w:r>
        <w:t xml:space="preserve"> straight A*’s/A’s</w:t>
      </w:r>
      <w:ins w:id="112" w:author="Matthew" w:date="2020-11-25T15:24:00Z">
        <w:r w:rsidR="00BC6CE8">
          <w:t>:</w:t>
        </w:r>
      </w:ins>
      <w:r>
        <w:t xml:space="preserve"> </w:t>
      </w:r>
      <w:del w:id="113" w:author="Matthew" w:date="2020-11-25T15:21:00Z">
        <w:r w:rsidDel="00D00DD3">
          <w:delText>was the moment I knew everything was worth it.</w:delText>
        </w:r>
      </w:del>
      <w:ins w:id="114" w:author="Matthew" w:date="2020-11-25T15:22:00Z">
        <w:r w:rsidR="00D00DD3">
          <w:t xml:space="preserve">the stars </w:t>
        </w:r>
      </w:ins>
      <w:ins w:id="115" w:author="Matthew" w:date="2020-11-25T15:25:00Z">
        <w:r w:rsidR="00BC6CE8">
          <w:t>have rose</w:t>
        </w:r>
      </w:ins>
      <w:ins w:id="116" w:author="Matthew" w:date="2020-11-25T15:22:00Z">
        <w:r w:rsidR="00D00DD3">
          <w:t xml:space="preserve"> above the blinding lights.</w:t>
        </w:r>
      </w:ins>
    </w:p>
    <w:p w14:paraId="3680B487" w14:textId="029A7DD5" w:rsidR="00DE4BD3" w:rsidRDefault="00DE4BD3" w:rsidP="00D00DD3">
      <w:pPr>
        <w:rPr>
          <w:ins w:id="117" w:author="Matthew" w:date="2020-11-25T15:26:00Z"/>
        </w:rPr>
      </w:pPr>
    </w:p>
    <w:p w14:paraId="7BD9FF3C" w14:textId="75219D1A" w:rsidR="00DE4BD3" w:rsidRDefault="00DE4BD3" w:rsidP="00D00DD3">
      <w:pPr>
        <w:rPr>
          <w:ins w:id="118" w:author="Matthew" w:date="2020-11-25T15:26:00Z"/>
        </w:rPr>
      </w:pPr>
    </w:p>
    <w:p w14:paraId="2594EC67" w14:textId="5D3DEBEE" w:rsidR="00DE4BD3" w:rsidRDefault="00DE4BD3" w:rsidP="00D00DD3">
      <w:pPr>
        <w:rPr>
          <w:ins w:id="119" w:author="Matthew" w:date="2020-11-25T15:26:00Z"/>
        </w:rPr>
      </w:pPr>
    </w:p>
    <w:p w14:paraId="2B90F25D" w14:textId="72AE98A6" w:rsidR="00DE4BD3" w:rsidRDefault="00DE4BD3" w:rsidP="00D00DD3">
      <w:pPr>
        <w:rPr>
          <w:ins w:id="120" w:author="Matthew" w:date="2020-11-25T15:26:00Z"/>
        </w:rPr>
      </w:pPr>
    </w:p>
    <w:p w14:paraId="2F23015B" w14:textId="08B9526B" w:rsidR="00DE4BD3" w:rsidRDefault="00DE4BD3" w:rsidP="00D00DD3">
      <w:pPr>
        <w:rPr>
          <w:ins w:id="121" w:author="Matthew" w:date="2020-11-25T15:26:00Z"/>
          <w:rFonts w:ascii="Times New Roman" w:hAnsi="Times New Roman" w:cs="Times New Roman"/>
          <w:i/>
          <w:iCs/>
        </w:rPr>
      </w:pPr>
      <w:ins w:id="122" w:author="Matthew" w:date="2020-11-25T15:26:00Z">
        <w:r>
          <w:rPr>
            <w:rFonts w:ascii="Times New Roman" w:hAnsi="Times New Roman" w:cs="Times New Roman"/>
            <w:i/>
            <w:iCs/>
          </w:rPr>
          <w:t>Hi Raisa!</w:t>
        </w:r>
      </w:ins>
    </w:p>
    <w:p w14:paraId="489B7F27" w14:textId="1069E26C" w:rsidR="00DE4BD3" w:rsidRDefault="00DE4BD3" w:rsidP="00D00DD3">
      <w:pPr>
        <w:rPr>
          <w:ins w:id="123" w:author="Matthew" w:date="2020-11-25T15:26:00Z"/>
          <w:rFonts w:ascii="Times New Roman" w:hAnsi="Times New Roman" w:cs="Times New Roman"/>
          <w:i/>
          <w:iCs/>
        </w:rPr>
      </w:pPr>
    </w:p>
    <w:p w14:paraId="49200840" w14:textId="47EA2E88" w:rsidR="00DE4BD3" w:rsidRDefault="00DE4BD3" w:rsidP="00D00DD3">
      <w:pPr>
        <w:rPr>
          <w:ins w:id="124" w:author="Matthew" w:date="2020-11-25T15:29:00Z"/>
          <w:rFonts w:ascii="Times New Roman" w:hAnsi="Times New Roman" w:cs="Times New Roman"/>
          <w:i/>
          <w:iCs/>
        </w:rPr>
      </w:pPr>
      <w:ins w:id="125" w:author="Matthew" w:date="2020-11-25T15:26:00Z">
        <w:r>
          <w:rPr>
            <w:rFonts w:ascii="Times New Roman" w:hAnsi="Times New Roman" w:cs="Times New Roman"/>
            <w:i/>
            <w:iCs/>
          </w:rPr>
          <w:t>I</w:t>
        </w:r>
      </w:ins>
      <w:ins w:id="126" w:author="Matthew" w:date="2020-11-25T15:27:00Z">
        <w:r>
          <w:rPr>
            <w:rFonts w:ascii="Times New Roman" w:hAnsi="Times New Roman" w:cs="Times New Roman"/>
            <w:i/>
            <w:iCs/>
          </w:rPr>
          <w:t xml:space="preserve"> was pleasantly surprised, being able to see a different side of the story with your academics. I </w:t>
        </w:r>
      </w:ins>
      <w:ins w:id="127" w:author="Matthew" w:date="2020-11-25T15:29:00Z">
        <w:r>
          <w:rPr>
            <w:rFonts w:ascii="Times New Roman" w:hAnsi="Times New Roman" w:cs="Times New Roman"/>
            <w:i/>
            <w:iCs/>
          </w:rPr>
          <w:t xml:space="preserve">cannot </w:t>
        </w:r>
      </w:ins>
      <w:ins w:id="128" w:author="Matthew" w:date="2020-11-25T15:28:00Z">
        <w:r>
          <w:rPr>
            <w:rFonts w:ascii="Times New Roman" w:hAnsi="Times New Roman" w:cs="Times New Roman"/>
            <w:i/>
            <w:iCs/>
          </w:rPr>
          <w:t xml:space="preserve">imagine how I would survive, let alone excel in the exams if I were in your position. </w:t>
        </w:r>
      </w:ins>
    </w:p>
    <w:p w14:paraId="24A81FA1" w14:textId="60D22BA4" w:rsidR="00DE4BD3" w:rsidRDefault="00DE4BD3" w:rsidP="00D00DD3">
      <w:pPr>
        <w:rPr>
          <w:ins w:id="129" w:author="Matthew" w:date="2020-11-25T15:29:00Z"/>
          <w:rFonts w:ascii="Times New Roman" w:hAnsi="Times New Roman" w:cs="Times New Roman"/>
          <w:i/>
          <w:iCs/>
        </w:rPr>
      </w:pPr>
    </w:p>
    <w:p w14:paraId="79E12FB5" w14:textId="7A8C348A" w:rsidR="00DE4BD3" w:rsidRDefault="00DE4BD3" w:rsidP="00D00DD3">
      <w:pPr>
        <w:rPr>
          <w:ins w:id="130" w:author="Matthew" w:date="2020-11-25T15:29:00Z"/>
          <w:rFonts w:ascii="Times New Roman" w:hAnsi="Times New Roman" w:cs="Times New Roman"/>
          <w:i/>
          <w:iCs/>
        </w:rPr>
      </w:pPr>
      <w:ins w:id="131" w:author="Matthew" w:date="2020-11-25T15:29:00Z">
        <w:r>
          <w:rPr>
            <w:rFonts w:ascii="Times New Roman" w:hAnsi="Times New Roman" w:cs="Times New Roman"/>
            <w:i/>
            <w:iCs/>
          </w:rPr>
          <w:t>At any rate, keep up the excellent work!</w:t>
        </w:r>
      </w:ins>
    </w:p>
    <w:p w14:paraId="6FC88D8A" w14:textId="7BEAC743" w:rsidR="00DE4BD3" w:rsidRDefault="00DE4BD3" w:rsidP="00D00DD3">
      <w:pPr>
        <w:rPr>
          <w:ins w:id="132" w:author="Matthew" w:date="2020-11-25T15:29:00Z"/>
          <w:rFonts w:ascii="Times New Roman" w:hAnsi="Times New Roman" w:cs="Times New Roman"/>
          <w:i/>
          <w:iCs/>
        </w:rPr>
      </w:pPr>
    </w:p>
    <w:p w14:paraId="78EB5756" w14:textId="44D1CDB6" w:rsidR="00DE4BD3" w:rsidRPr="00DE4BD3" w:rsidRDefault="00DE4BD3" w:rsidP="00D00DD3">
      <w:pPr>
        <w:rPr>
          <w:rFonts w:ascii="Times New Roman" w:hAnsi="Times New Roman" w:cs="Times New Roman"/>
          <w:i/>
          <w:iCs/>
          <w:rPrChange w:id="133" w:author="Matthew" w:date="2020-11-25T15:26:00Z">
            <w:rPr/>
          </w:rPrChange>
        </w:rPr>
        <w:pPrChange w:id="134" w:author="Matthew" w:date="2020-11-25T15:14:00Z">
          <w:pPr/>
        </w:pPrChange>
      </w:pPr>
      <w:ins w:id="135" w:author="Matthew" w:date="2020-11-25T15:29:00Z">
        <w:r>
          <w:rPr>
            <w:rFonts w:ascii="Times New Roman" w:hAnsi="Times New Roman" w:cs="Times New Roman"/>
            <w:i/>
            <w:iCs/>
          </w:rPr>
          <w:t>- Matthew</w:t>
        </w:r>
      </w:ins>
    </w:p>
    <w:p w14:paraId="0000000C" w14:textId="77777777" w:rsidR="00A8655B" w:rsidRDefault="00A8655B"/>
    <w:p w14:paraId="0000000D" w14:textId="77777777" w:rsidR="00A8655B" w:rsidRDefault="00A8655B">
      <w:pPr>
        <w:rPr>
          <w:color w:val="4B4B4B"/>
          <w:sz w:val="24"/>
          <w:szCs w:val="24"/>
          <w:shd w:val="clear" w:color="auto" w:fill="FAFAFA"/>
        </w:rPr>
      </w:pPr>
    </w:p>
    <w:p w14:paraId="0000000E" w14:textId="77777777" w:rsidR="00A8655B" w:rsidRDefault="00A8655B">
      <w:pPr>
        <w:rPr>
          <w:color w:val="4B4B4B"/>
          <w:sz w:val="24"/>
          <w:szCs w:val="24"/>
          <w:shd w:val="clear" w:color="auto" w:fill="FAFAFA"/>
        </w:rPr>
      </w:pPr>
    </w:p>
    <w:sectPr w:rsidR="00A865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55B"/>
    <w:rsid w:val="002762A1"/>
    <w:rsid w:val="00801FC9"/>
    <w:rsid w:val="00A45346"/>
    <w:rsid w:val="00A8655B"/>
    <w:rsid w:val="00BC6CE8"/>
    <w:rsid w:val="00CF6F55"/>
    <w:rsid w:val="00D00DD3"/>
    <w:rsid w:val="00DB4F07"/>
    <w:rsid w:val="00DE4BD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C6EC"/>
  <w15:docId w15:val="{93C7F211-7705-074B-8C19-91DA7D2C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4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5</cp:revision>
  <dcterms:created xsi:type="dcterms:W3CDTF">2020-11-24T01:23:00Z</dcterms:created>
  <dcterms:modified xsi:type="dcterms:W3CDTF">2020-11-25T07:29:00Z</dcterms:modified>
</cp:coreProperties>
</file>