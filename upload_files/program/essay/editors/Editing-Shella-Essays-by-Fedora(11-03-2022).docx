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DBF0D" w14:textId="54177F36" w:rsidR="00862BFA" w:rsidRPr="00862BFA" w:rsidRDefault="00914DFC" w:rsidP="00862BFA">
      <w:pPr>
        <w:rPr>
          <w:rFonts w:ascii="Times New Roman" w:eastAsia="Times New Roman" w:hAnsi="Times New Roman" w:cs="Times New Roman"/>
        </w:rPr>
      </w:pPr>
      <w:r w:rsidRPr="00914DFC">
        <w:rPr>
          <w:rFonts w:ascii="Roboto" w:eastAsia="Times New Roman" w:hAnsi="Roboto" w:cs="Times New Roman"/>
          <w:color w:val="0000FF"/>
          <w:sz w:val="23"/>
          <w:szCs w:val="23"/>
          <w:shd w:val="clear" w:color="auto" w:fill="FFFFFF"/>
        </w:rPr>
        <w:t>Your moment has arrived. Share with us the moments or experiences that have led you to apply to Babson College (500 words maximum).</w:t>
      </w:r>
    </w:p>
    <w:p w14:paraId="61B7600A" w14:textId="77777777" w:rsidR="00862BFA" w:rsidRPr="00862BFA" w:rsidRDefault="00862BFA" w:rsidP="00862BFA">
      <w:pPr>
        <w:rPr>
          <w:rFonts w:ascii="Times New Roman" w:eastAsia="Times New Roman" w:hAnsi="Times New Roman" w:cs="Times New Roman"/>
        </w:rPr>
      </w:pPr>
    </w:p>
    <w:p w14:paraId="19EF1525" w14:textId="2E610A59" w:rsidR="003F4224" w:rsidRPr="003F4224" w:rsidRDefault="003F4224" w:rsidP="003F4224">
      <w:pPr>
        <w:rPr>
          <w:rFonts w:ascii="Times New Roman" w:eastAsia="Times New Roman" w:hAnsi="Times New Roman" w:cs="Times New Roman"/>
        </w:rPr>
      </w:pPr>
      <w:r w:rsidRPr="003F4224">
        <w:rPr>
          <w:rFonts w:ascii="Arial" w:eastAsia="Times New Roman" w:hAnsi="Arial" w:cs="Arial"/>
          <w:color w:val="000000"/>
          <w:sz w:val="22"/>
          <w:szCs w:val="22"/>
          <w:shd w:val="clear" w:color="auto" w:fill="FFFFFF"/>
        </w:rPr>
        <w:t>I’m a “VIP” - the term used for “Big Bang” fans (a famous K-pop band in the 2010s). VIPs are so devoted that we don’t want to be generalized as just a K-pop fan. As a result, we would get ‘eaten’ by the products that have “Big Bang’s” face on them, including me. I was so obsessed with G-Dragon (a “Big Bang” member) that I went above and beyond to buy all the things that he endorses, even when they’re not sold in Indo. I would buy merchandise on any available e-commerce platform and gladly pay the overseas shipping cost, which sometimes cost more than the product</w:t>
      </w:r>
      <w:ins w:id="0" w:author="Fedora Elrica Gracia" w:date="2022-03-11T16:46:00Z">
        <w:r w:rsidR="00B73541">
          <w:rPr>
            <w:rFonts w:ascii="Arial" w:eastAsia="Times New Roman" w:hAnsi="Arial" w:cs="Arial"/>
            <w:color w:val="000000"/>
            <w:sz w:val="22"/>
            <w:szCs w:val="22"/>
            <w:shd w:val="clear" w:color="auto" w:fill="FFFFFF"/>
          </w:rPr>
          <w:t xml:space="preserve">, and got </w:t>
        </w:r>
      </w:ins>
      <w:del w:id="1" w:author="Fedora Elrica Gracia" w:date="2022-03-11T16:46:00Z">
        <w:r w:rsidRPr="003F4224" w:rsidDel="00B73541">
          <w:rPr>
            <w:rFonts w:ascii="Arial" w:eastAsia="Times New Roman" w:hAnsi="Arial" w:cs="Arial"/>
            <w:color w:val="000000"/>
            <w:sz w:val="22"/>
            <w:szCs w:val="22"/>
            <w:shd w:val="clear" w:color="auto" w:fill="FFFFFF"/>
          </w:rPr>
          <w:delText xml:space="preserve"> getting </w:delText>
        </w:r>
      </w:del>
      <w:r w:rsidRPr="003F4224">
        <w:rPr>
          <w:rFonts w:ascii="Arial" w:eastAsia="Times New Roman" w:hAnsi="Arial" w:cs="Arial"/>
          <w:color w:val="000000"/>
          <w:sz w:val="22"/>
          <w:szCs w:val="22"/>
          <w:shd w:val="clear" w:color="auto" w:fill="FFFFFF"/>
        </w:rPr>
        <w:t>me into trouble. </w:t>
      </w:r>
    </w:p>
    <w:p w14:paraId="040AE371" w14:textId="77777777" w:rsidR="003F4224" w:rsidRPr="003F4224" w:rsidRDefault="003F4224" w:rsidP="003F4224">
      <w:pPr>
        <w:rPr>
          <w:rFonts w:ascii="Times New Roman" w:eastAsia="Times New Roman" w:hAnsi="Times New Roman" w:cs="Times New Roman"/>
        </w:rPr>
      </w:pPr>
    </w:p>
    <w:p w14:paraId="30C425F7" w14:textId="5BD6BFAA" w:rsidR="003F4224" w:rsidRPr="003F4224" w:rsidRDefault="003F4224" w:rsidP="003F4224">
      <w:pPr>
        <w:rPr>
          <w:rFonts w:ascii="Times New Roman" w:eastAsia="Times New Roman" w:hAnsi="Times New Roman" w:cs="Times New Roman"/>
        </w:rPr>
      </w:pPr>
      <w:commentRangeStart w:id="2"/>
      <w:r w:rsidRPr="003F4224">
        <w:rPr>
          <w:rFonts w:ascii="Arial" w:eastAsia="Times New Roman" w:hAnsi="Arial" w:cs="Arial"/>
          <w:color w:val="000000"/>
          <w:sz w:val="22"/>
          <w:szCs w:val="22"/>
          <w:shd w:val="clear" w:color="auto" w:fill="FFFFFF"/>
        </w:rPr>
        <w:t>As I got older, I immersed myself into marketing. This was when I realized that the people behind the “Big Bang” marketing campaign were geniuses: How did the marketing campaign</w:t>
      </w:r>
      <w:del w:id="3" w:author="Fedora Elrica Gracia" w:date="2022-03-11T16:48:00Z">
        <w:r w:rsidRPr="003F4224" w:rsidDel="00B73541">
          <w:rPr>
            <w:rFonts w:ascii="Arial" w:eastAsia="Times New Roman" w:hAnsi="Arial" w:cs="Arial"/>
            <w:color w:val="000000"/>
            <w:sz w:val="22"/>
            <w:szCs w:val="22"/>
            <w:shd w:val="clear" w:color="auto" w:fill="FFFFFF"/>
          </w:rPr>
          <w:delText>s</w:delText>
        </w:r>
      </w:del>
      <w:r w:rsidRPr="003F4224">
        <w:rPr>
          <w:rFonts w:ascii="Arial" w:eastAsia="Times New Roman" w:hAnsi="Arial" w:cs="Arial"/>
          <w:color w:val="000000"/>
          <w:sz w:val="22"/>
          <w:szCs w:val="22"/>
          <w:shd w:val="clear" w:color="auto" w:fill="FFFFFF"/>
        </w:rPr>
        <w:t xml:space="preserve"> team</w:t>
      </w:r>
      <w:ins w:id="4" w:author="Fedora Elrica Gracia" w:date="2022-03-11T16:48:00Z">
        <w:r w:rsidR="00B73541">
          <w:rPr>
            <w:rFonts w:ascii="Arial" w:eastAsia="Times New Roman" w:hAnsi="Arial" w:cs="Arial"/>
            <w:color w:val="000000"/>
            <w:sz w:val="22"/>
            <w:szCs w:val="22"/>
            <w:shd w:val="clear" w:color="auto" w:fill="FFFFFF"/>
          </w:rPr>
          <w:t>s</w:t>
        </w:r>
      </w:ins>
      <w:r w:rsidRPr="003F4224">
        <w:rPr>
          <w:rFonts w:ascii="Arial" w:eastAsia="Times New Roman" w:hAnsi="Arial" w:cs="Arial"/>
          <w:color w:val="000000"/>
          <w:sz w:val="22"/>
          <w:szCs w:val="22"/>
          <w:shd w:val="clear" w:color="auto" w:fill="FFFFFF"/>
        </w:rPr>
        <w:t xml:space="preserve"> catch the fans’ hearts?</w:t>
      </w:r>
      <w:r w:rsidRPr="003F4224">
        <w:rPr>
          <w:rFonts w:ascii="Calibri" w:eastAsia="Times New Roman" w:hAnsi="Calibri" w:cs="Calibri"/>
          <w:color w:val="000000"/>
          <w:sz w:val="16"/>
          <w:szCs w:val="16"/>
          <w:shd w:val="clear" w:color="auto" w:fill="FFFFFF"/>
        </w:rPr>
        <w:t xml:space="preserve"> </w:t>
      </w:r>
      <w:r w:rsidRPr="003F4224">
        <w:rPr>
          <w:rFonts w:ascii="Arial" w:eastAsia="Times New Roman" w:hAnsi="Arial" w:cs="Arial"/>
          <w:color w:val="000000"/>
          <w:sz w:val="22"/>
          <w:szCs w:val="22"/>
          <w:shd w:val="clear" w:color="auto" w:fill="FFFFFF"/>
        </w:rPr>
        <w:t xml:space="preserve">How were they able to build successful campaigns every single time? These questions pondered me, which encouraged me to start an </w:t>
      </w:r>
      <w:proofErr w:type="spellStart"/>
      <w:r w:rsidRPr="003F4224">
        <w:rPr>
          <w:rFonts w:ascii="Arial" w:eastAsia="Times New Roman" w:hAnsi="Arial" w:cs="Arial"/>
          <w:color w:val="000000"/>
          <w:sz w:val="22"/>
          <w:szCs w:val="22"/>
          <w:shd w:val="clear" w:color="auto" w:fill="FFFFFF"/>
        </w:rPr>
        <w:t>Instagram</w:t>
      </w:r>
      <w:proofErr w:type="spellEnd"/>
      <w:r w:rsidRPr="003F4224">
        <w:rPr>
          <w:rFonts w:ascii="Arial" w:eastAsia="Times New Roman" w:hAnsi="Arial" w:cs="Arial"/>
          <w:color w:val="000000"/>
          <w:sz w:val="22"/>
          <w:szCs w:val="22"/>
          <w:shd w:val="clear" w:color="auto" w:fill="FFFFFF"/>
        </w:rPr>
        <w:t>-based K-pop online store called “</w:t>
      </w:r>
      <w:proofErr w:type="spellStart"/>
      <w:r w:rsidRPr="003F4224">
        <w:rPr>
          <w:rFonts w:ascii="Arial" w:eastAsia="Times New Roman" w:hAnsi="Arial" w:cs="Arial"/>
          <w:color w:val="000000"/>
          <w:sz w:val="22"/>
          <w:szCs w:val="22"/>
          <w:shd w:val="clear" w:color="auto" w:fill="FFFFFF"/>
        </w:rPr>
        <w:t>ShopZutter</w:t>
      </w:r>
      <w:proofErr w:type="spellEnd"/>
      <w:r w:rsidRPr="003F4224">
        <w:rPr>
          <w:rFonts w:ascii="Arial" w:eastAsia="Times New Roman" w:hAnsi="Arial" w:cs="Arial"/>
          <w:color w:val="000000"/>
          <w:sz w:val="22"/>
          <w:szCs w:val="22"/>
          <w:shd w:val="clear" w:color="auto" w:fill="FFFFFF"/>
        </w:rPr>
        <w:t xml:space="preserve">” with a fellow VIP classmate. Our aim was to cater to the fans’ K-pop needs so they won’t get in trouble like me. </w:t>
      </w:r>
      <w:commentRangeStart w:id="5"/>
      <w:r w:rsidRPr="003F4224">
        <w:rPr>
          <w:rFonts w:ascii="Arial" w:eastAsia="Times New Roman" w:hAnsi="Arial" w:cs="Arial"/>
          <w:color w:val="000000"/>
          <w:sz w:val="22"/>
          <w:szCs w:val="22"/>
          <w:shd w:val="clear" w:color="auto" w:fill="FFFFFF"/>
        </w:rPr>
        <w:t>However, several weeks in, we didn’t get any customers. We failed because we lacked knowledge in marketing strategies. </w:t>
      </w:r>
      <w:commentRangeEnd w:id="5"/>
      <w:r w:rsidR="00B73541">
        <w:rPr>
          <w:rStyle w:val="CommentReference"/>
        </w:rPr>
        <w:commentReference w:id="5"/>
      </w:r>
      <w:commentRangeEnd w:id="2"/>
      <w:r w:rsidR="003F4FB0">
        <w:rPr>
          <w:rStyle w:val="CommentReference"/>
        </w:rPr>
        <w:commentReference w:id="2"/>
      </w:r>
    </w:p>
    <w:p w14:paraId="6FF14C3E" w14:textId="77777777" w:rsidR="003F4224" w:rsidRPr="003F4224" w:rsidRDefault="003F4224" w:rsidP="003F4224">
      <w:pPr>
        <w:rPr>
          <w:rFonts w:ascii="Times New Roman" w:eastAsia="Times New Roman" w:hAnsi="Times New Roman" w:cs="Times New Roman"/>
        </w:rPr>
      </w:pPr>
    </w:p>
    <w:p w14:paraId="1706ECB9" w14:textId="77777777" w:rsidR="003F4224" w:rsidRPr="003F4224" w:rsidRDefault="003F4224" w:rsidP="003F4224">
      <w:pPr>
        <w:rPr>
          <w:rFonts w:ascii="Times New Roman" w:eastAsia="Times New Roman" w:hAnsi="Times New Roman" w:cs="Times New Roman"/>
        </w:rPr>
      </w:pPr>
      <w:r w:rsidRPr="003F4224">
        <w:rPr>
          <w:rFonts w:ascii="Arial" w:eastAsia="Times New Roman" w:hAnsi="Arial" w:cs="Arial"/>
          <w:color w:val="000000"/>
          <w:sz w:val="22"/>
          <w:szCs w:val="22"/>
          <w:shd w:val="clear" w:color="auto" w:fill="FFFFFF"/>
        </w:rPr>
        <w:t xml:space="preserve">Ever since, I’m more determined than ever to learn more about marketing. </w:t>
      </w:r>
      <w:commentRangeStart w:id="6"/>
      <w:r w:rsidRPr="003F4224">
        <w:rPr>
          <w:rFonts w:ascii="Arial" w:eastAsia="Times New Roman" w:hAnsi="Arial" w:cs="Arial"/>
          <w:color w:val="000000"/>
          <w:sz w:val="22"/>
          <w:szCs w:val="22"/>
          <w:shd w:val="clear" w:color="auto" w:fill="FFFFFF"/>
        </w:rPr>
        <w:t xml:space="preserve">I would observe things like my neighbor’s T-shirt as he walks his dogs, the commercial banners’ designs found in Jakarta’s traffic, and even the angle of the face of a famous idol in the box of </w:t>
      </w:r>
      <w:proofErr w:type="gramStart"/>
      <w:r w:rsidRPr="003F4224">
        <w:rPr>
          <w:rFonts w:ascii="Arial" w:eastAsia="Times New Roman" w:hAnsi="Arial" w:cs="Arial"/>
          <w:color w:val="000000"/>
          <w:sz w:val="22"/>
          <w:szCs w:val="22"/>
          <w:shd w:val="clear" w:color="auto" w:fill="FFFFFF"/>
        </w:rPr>
        <w:t>a Korean</w:t>
      </w:r>
      <w:proofErr w:type="gramEnd"/>
      <w:r w:rsidRPr="003F4224">
        <w:rPr>
          <w:rFonts w:ascii="Arial" w:eastAsia="Times New Roman" w:hAnsi="Arial" w:cs="Arial"/>
          <w:color w:val="000000"/>
          <w:sz w:val="22"/>
          <w:szCs w:val="22"/>
          <w:shd w:val="clear" w:color="auto" w:fill="FFFFFF"/>
        </w:rPr>
        <w:t xml:space="preserve"> banana milk. I would analyze why the T-shirt has a big logo, why the banners use simple catch phrases, and why they use Lee Min Ho’s left side of the face. </w:t>
      </w:r>
      <w:commentRangeEnd w:id="6"/>
      <w:r w:rsidR="00360EAB">
        <w:rPr>
          <w:rStyle w:val="CommentReference"/>
        </w:rPr>
        <w:commentReference w:id="6"/>
      </w:r>
      <w:r w:rsidRPr="003F4224">
        <w:rPr>
          <w:rFonts w:ascii="Arial" w:eastAsia="Times New Roman" w:hAnsi="Arial" w:cs="Arial"/>
          <w:color w:val="000000"/>
          <w:sz w:val="22"/>
          <w:szCs w:val="22"/>
          <w:shd w:val="clear" w:color="auto" w:fill="FFFFFF"/>
        </w:rPr>
        <w:t>This led me to dive into the “science” of marketing, read Jonah Berger’s and Nicholas Webb’s marketing books, and took up practical experience through internships and volunteers. </w:t>
      </w:r>
    </w:p>
    <w:p w14:paraId="7FB434F8" w14:textId="77777777" w:rsidR="003F4224" w:rsidRPr="003F4224" w:rsidRDefault="003F4224" w:rsidP="003F4224">
      <w:pPr>
        <w:rPr>
          <w:rFonts w:ascii="Times New Roman" w:eastAsia="Times New Roman" w:hAnsi="Times New Roman" w:cs="Times New Roman"/>
        </w:rPr>
      </w:pPr>
    </w:p>
    <w:p w14:paraId="3F60FE09" w14:textId="265554F3" w:rsidR="003F4224" w:rsidRPr="003F4224" w:rsidRDefault="003F4224" w:rsidP="003F4224">
      <w:pPr>
        <w:rPr>
          <w:rFonts w:ascii="Times New Roman" w:eastAsia="Times New Roman" w:hAnsi="Times New Roman" w:cs="Times New Roman"/>
        </w:rPr>
      </w:pPr>
      <w:r w:rsidRPr="003F4224">
        <w:rPr>
          <w:rFonts w:ascii="Arial" w:eastAsia="Times New Roman" w:hAnsi="Arial" w:cs="Arial"/>
          <w:color w:val="000000"/>
          <w:sz w:val="22"/>
          <w:szCs w:val="22"/>
          <w:shd w:val="clear" w:color="auto" w:fill="FFFFFF"/>
        </w:rPr>
        <w:t xml:space="preserve">My venture into the marketing world inspired me to specialize in digital marketing. Babson’s rigorous marketing program in digital and marketing communications would enable me to pursue a career in marketing and create a successful marketing campaign like that of Big Bang’s. Marketing is a perfect balance between arts and science, and Prof. Mike </w:t>
      </w:r>
      <w:proofErr w:type="spellStart"/>
      <w:r w:rsidRPr="003F4224">
        <w:rPr>
          <w:rFonts w:ascii="Arial" w:eastAsia="Times New Roman" w:hAnsi="Arial" w:cs="Arial"/>
          <w:color w:val="000000"/>
          <w:sz w:val="22"/>
          <w:szCs w:val="22"/>
          <w:shd w:val="clear" w:color="auto" w:fill="FFFFFF"/>
        </w:rPr>
        <w:t>McGuirk’s</w:t>
      </w:r>
      <w:proofErr w:type="spellEnd"/>
      <w:r w:rsidRPr="003F4224">
        <w:rPr>
          <w:rFonts w:ascii="Arial" w:eastAsia="Times New Roman" w:hAnsi="Arial" w:cs="Arial"/>
          <w:color w:val="000000"/>
          <w:sz w:val="22"/>
          <w:szCs w:val="22"/>
          <w:shd w:val="clear" w:color="auto" w:fill="FFFFFF"/>
        </w:rPr>
        <w:t xml:space="preserve"> years of experience in marketing and customer analytics </w:t>
      </w:r>
      <w:del w:id="7" w:author="Fedora Elrica Gracia" w:date="2022-03-11T16:58:00Z">
        <w:r w:rsidRPr="003F4224" w:rsidDel="00360EAB">
          <w:rPr>
            <w:rFonts w:ascii="Arial" w:eastAsia="Times New Roman" w:hAnsi="Arial" w:cs="Arial"/>
            <w:color w:val="000000"/>
            <w:sz w:val="22"/>
            <w:szCs w:val="22"/>
            <w:shd w:val="clear" w:color="auto" w:fill="FFFFFF"/>
          </w:rPr>
          <w:delText xml:space="preserve">could </w:delText>
        </w:r>
      </w:del>
      <w:ins w:id="8" w:author="Fedora Elrica Gracia" w:date="2022-03-11T16:58:00Z">
        <w:r w:rsidR="00360EAB">
          <w:rPr>
            <w:rFonts w:ascii="Arial" w:eastAsia="Times New Roman" w:hAnsi="Arial" w:cs="Arial"/>
            <w:color w:val="000000"/>
            <w:sz w:val="22"/>
            <w:szCs w:val="22"/>
            <w:shd w:val="clear" w:color="auto" w:fill="FFFFFF"/>
          </w:rPr>
          <w:t>would</w:t>
        </w:r>
        <w:r w:rsidR="00360EAB" w:rsidRPr="003F4224">
          <w:rPr>
            <w:rFonts w:ascii="Arial" w:eastAsia="Times New Roman" w:hAnsi="Arial" w:cs="Arial"/>
            <w:color w:val="000000"/>
            <w:sz w:val="22"/>
            <w:szCs w:val="22"/>
            <w:shd w:val="clear" w:color="auto" w:fill="FFFFFF"/>
          </w:rPr>
          <w:t xml:space="preserve"> </w:t>
        </w:r>
      </w:ins>
      <w:r w:rsidRPr="003F4224">
        <w:rPr>
          <w:rFonts w:ascii="Arial" w:eastAsia="Times New Roman" w:hAnsi="Arial" w:cs="Arial"/>
          <w:color w:val="000000"/>
          <w:sz w:val="22"/>
          <w:szCs w:val="22"/>
          <w:shd w:val="clear" w:color="auto" w:fill="FFFFFF"/>
        </w:rPr>
        <w:t xml:space="preserve">equip me with strong marketing fundamentals. His </w:t>
      </w:r>
      <w:ins w:id="9" w:author="Fedora Elrica Gracia" w:date="2022-03-11T16:59:00Z">
        <w:r w:rsidR="00360EAB">
          <w:rPr>
            <w:rFonts w:ascii="Arial" w:eastAsia="Times New Roman" w:hAnsi="Arial" w:cs="Arial"/>
            <w:color w:val="000000"/>
            <w:sz w:val="22"/>
            <w:szCs w:val="22"/>
            <w:shd w:val="clear" w:color="auto" w:fill="FFFFFF"/>
          </w:rPr>
          <w:t xml:space="preserve">wide </w:t>
        </w:r>
      </w:ins>
      <w:proofErr w:type="gramStart"/>
      <w:r w:rsidRPr="003F4224">
        <w:rPr>
          <w:rFonts w:ascii="Arial" w:eastAsia="Times New Roman" w:hAnsi="Arial" w:cs="Arial"/>
          <w:color w:val="000000"/>
          <w:sz w:val="22"/>
          <w:szCs w:val="22"/>
          <w:shd w:val="clear" w:color="auto" w:fill="FFFFFF"/>
        </w:rPr>
        <w:t>range of experiences in assisting businesses uncover</w:t>
      </w:r>
      <w:proofErr w:type="gramEnd"/>
      <w:r w:rsidRPr="003F4224">
        <w:rPr>
          <w:rFonts w:ascii="Arial" w:eastAsia="Times New Roman" w:hAnsi="Arial" w:cs="Arial"/>
          <w:color w:val="000000"/>
          <w:sz w:val="22"/>
          <w:szCs w:val="22"/>
          <w:shd w:val="clear" w:color="auto" w:fill="FFFFFF"/>
        </w:rPr>
        <w:t xml:space="preserve"> consumer insights to construct marketing campaigns and customer experience is what I want to learn at Babson. </w:t>
      </w:r>
    </w:p>
    <w:p w14:paraId="06FE8780" w14:textId="77777777" w:rsidR="003F4224" w:rsidRPr="003F4224" w:rsidRDefault="003F4224" w:rsidP="003F4224">
      <w:pPr>
        <w:rPr>
          <w:rFonts w:ascii="Times New Roman" w:eastAsia="Times New Roman" w:hAnsi="Times New Roman" w:cs="Times New Roman"/>
        </w:rPr>
      </w:pPr>
    </w:p>
    <w:p w14:paraId="6DA0E003" w14:textId="77777777" w:rsidR="003F4224" w:rsidRPr="003F4224" w:rsidRDefault="003F4224" w:rsidP="003F4224">
      <w:pPr>
        <w:rPr>
          <w:rFonts w:ascii="Times New Roman" w:eastAsia="Times New Roman" w:hAnsi="Times New Roman" w:cs="Times New Roman"/>
        </w:rPr>
      </w:pPr>
      <w:commentRangeStart w:id="10"/>
      <w:r w:rsidRPr="003F4224">
        <w:rPr>
          <w:rFonts w:ascii="Arial" w:eastAsia="Times New Roman" w:hAnsi="Arial" w:cs="Arial"/>
          <w:color w:val="000000"/>
          <w:sz w:val="22"/>
          <w:szCs w:val="22"/>
          <w:shd w:val="clear" w:color="auto" w:fill="FFFFFF"/>
        </w:rPr>
        <w:t>At</w:t>
      </w:r>
      <w:commentRangeEnd w:id="10"/>
      <w:r w:rsidR="00360EAB">
        <w:rPr>
          <w:rStyle w:val="CommentReference"/>
        </w:rPr>
        <w:commentReference w:id="10"/>
      </w:r>
      <w:r w:rsidRPr="003F4224">
        <w:rPr>
          <w:rFonts w:ascii="Arial" w:eastAsia="Times New Roman" w:hAnsi="Arial" w:cs="Arial"/>
          <w:color w:val="000000"/>
          <w:sz w:val="22"/>
          <w:szCs w:val="22"/>
          <w:shd w:val="clear" w:color="auto" w:fill="FFFFFF"/>
        </w:rPr>
        <w:t xml:space="preserve"> Babson, I would have access to the </w:t>
      </w:r>
      <w:commentRangeStart w:id="11"/>
      <w:r w:rsidRPr="003F4224">
        <w:rPr>
          <w:rFonts w:ascii="Arial" w:eastAsia="Times New Roman" w:hAnsi="Arial" w:cs="Arial"/>
          <w:color w:val="000000"/>
          <w:sz w:val="22"/>
          <w:szCs w:val="22"/>
          <w:shd w:val="clear" w:color="auto" w:fill="FFFFFF"/>
        </w:rPr>
        <w:t xml:space="preserve">facilities </w:t>
      </w:r>
      <w:commentRangeEnd w:id="11"/>
      <w:r w:rsidR="00360EAB">
        <w:rPr>
          <w:rStyle w:val="CommentReference"/>
        </w:rPr>
        <w:commentReference w:id="11"/>
      </w:r>
      <w:r w:rsidRPr="003F4224">
        <w:rPr>
          <w:rFonts w:ascii="Arial" w:eastAsia="Times New Roman" w:hAnsi="Arial" w:cs="Arial"/>
          <w:color w:val="000000"/>
          <w:sz w:val="22"/>
          <w:szCs w:val="22"/>
          <w:shd w:val="clear" w:color="auto" w:fill="FFFFFF"/>
        </w:rPr>
        <w:t>to learn about media, technology, and systems that can be utilized in digital marketing. Furthermore, I can see that Babson’s “Social Media and Advertising Strategy” and “Consumer Psychology and Shopper Marketing” would allow me to keep up with the continuously evolving digital marketing strategies, thus, enabling me to revive “</w:t>
      </w:r>
      <w:proofErr w:type="spellStart"/>
      <w:r w:rsidRPr="003F4224">
        <w:rPr>
          <w:rFonts w:ascii="Arial" w:eastAsia="Times New Roman" w:hAnsi="Arial" w:cs="Arial"/>
          <w:color w:val="000000"/>
          <w:sz w:val="22"/>
          <w:szCs w:val="22"/>
          <w:shd w:val="clear" w:color="auto" w:fill="FFFFFF"/>
        </w:rPr>
        <w:t>ShopZutter</w:t>
      </w:r>
      <w:proofErr w:type="spellEnd"/>
      <w:r w:rsidRPr="003F4224">
        <w:rPr>
          <w:rFonts w:ascii="Arial" w:eastAsia="Times New Roman" w:hAnsi="Arial" w:cs="Arial"/>
          <w:color w:val="000000"/>
          <w:sz w:val="22"/>
          <w:szCs w:val="22"/>
          <w:shd w:val="clear" w:color="auto" w:fill="FFFFFF"/>
        </w:rPr>
        <w:t xml:space="preserve">.” Through past experiences, I understand the struggles of a small business and the importance of marketing. </w:t>
      </w:r>
      <w:commentRangeStart w:id="12"/>
      <w:r w:rsidRPr="003F4224">
        <w:rPr>
          <w:rFonts w:ascii="Arial" w:eastAsia="Times New Roman" w:hAnsi="Arial" w:cs="Arial"/>
          <w:color w:val="000000"/>
          <w:sz w:val="22"/>
          <w:szCs w:val="22"/>
          <w:shd w:val="clear" w:color="auto" w:fill="FFFFFF"/>
        </w:rPr>
        <w:t>I am determined to use my gained skills to not only build the foundation for my future career, but also the future of underrepresented small businesses.</w:t>
      </w:r>
      <w:commentRangeEnd w:id="12"/>
      <w:r w:rsidR="00ED42A7">
        <w:rPr>
          <w:rStyle w:val="CommentReference"/>
        </w:rPr>
        <w:commentReference w:id="12"/>
      </w:r>
      <w:r w:rsidRPr="003F4224">
        <w:rPr>
          <w:rFonts w:ascii="Arial" w:eastAsia="Times New Roman" w:hAnsi="Arial" w:cs="Arial"/>
          <w:color w:val="000000"/>
          <w:sz w:val="22"/>
          <w:szCs w:val="22"/>
          <w:shd w:val="clear" w:color="auto" w:fill="FFFFFF"/>
        </w:rPr>
        <w:t xml:space="preserve"> Thus, I am confident that Babson’s multitude of courses and environments would seamlessly integrate my interest and career aspirations. </w:t>
      </w:r>
    </w:p>
    <w:p w14:paraId="4FBEBADD" w14:textId="77777777" w:rsidR="003F4224" w:rsidRPr="003F4224" w:rsidRDefault="003F4224" w:rsidP="003F4224">
      <w:pPr>
        <w:pBdr>
          <w:bottom w:val="single" w:sz="6" w:space="1" w:color="auto"/>
        </w:pBdr>
        <w:rPr>
          <w:rFonts w:ascii="Times New Roman" w:eastAsia="Times New Roman" w:hAnsi="Times New Roman" w:cs="Times New Roman"/>
        </w:rPr>
      </w:pPr>
    </w:p>
    <w:p w14:paraId="6DAD6FA9" w14:textId="77777777" w:rsidR="00FE5DFE" w:rsidRDefault="00FE5DFE" w:rsidP="0075681F">
      <w:pPr>
        <w:rPr>
          <w:rFonts w:ascii="Times New Roman" w:eastAsia="Times New Roman" w:hAnsi="Times New Roman" w:cs="Times New Roman"/>
        </w:rPr>
      </w:pPr>
    </w:p>
    <w:p w14:paraId="1F0E6986" w14:textId="06F303B6" w:rsidR="00FE5DFE" w:rsidRDefault="00FE5DFE" w:rsidP="0075681F">
      <w:pPr>
        <w:rPr>
          <w:rFonts w:ascii="Times New Roman" w:eastAsia="Times New Roman" w:hAnsi="Times New Roman" w:cs="Times New Roman"/>
        </w:rPr>
      </w:pPr>
      <w:r>
        <w:rPr>
          <w:rFonts w:ascii="Times New Roman" w:eastAsia="Times New Roman" w:hAnsi="Times New Roman" w:cs="Times New Roman"/>
        </w:rPr>
        <w:t xml:space="preserve">Hi </w:t>
      </w:r>
      <w:proofErr w:type="spellStart"/>
      <w:r>
        <w:rPr>
          <w:rFonts w:ascii="Times New Roman" w:eastAsia="Times New Roman" w:hAnsi="Times New Roman" w:cs="Times New Roman"/>
        </w:rPr>
        <w:t>Shella</w:t>
      </w:r>
      <w:proofErr w:type="spellEnd"/>
      <w:r>
        <w:rPr>
          <w:rFonts w:ascii="Times New Roman" w:eastAsia="Times New Roman" w:hAnsi="Times New Roman" w:cs="Times New Roman"/>
        </w:rPr>
        <w:t xml:space="preserve">, </w:t>
      </w:r>
    </w:p>
    <w:p w14:paraId="33E22247" w14:textId="0F6788D2" w:rsidR="00FE5DFE" w:rsidRDefault="00FE5DFE" w:rsidP="0075681F">
      <w:pPr>
        <w:rPr>
          <w:rFonts w:ascii="Times New Roman" w:eastAsia="Times New Roman" w:hAnsi="Times New Roman" w:cs="Times New Roman"/>
        </w:rPr>
      </w:pPr>
      <w:r>
        <w:rPr>
          <w:rFonts w:ascii="Times New Roman" w:eastAsia="Times New Roman" w:hAnsi="Times New Roman" w:cs="Times New Roman"/>
        </w:rPr>
        <w:t>I think you’ve responded to the prompt well. There are just a few things that I have noted in the comment section that I think would help make it stronger. Please make sure the 2</w:t>
      </w:r>
      <w:r w:rsidRPr="00FE5DFE">
        <w:rPr>
          <w:rFonts w:ascii="Times New Roman" w:eastAsia="Times New Roman" w:hAnsi="Times New Roman" w:cs="Times New Roman"/>
          <w:vertAlign w:val="superscript"/>
        </w:rPr>
        <w:t>nd</w:t>
      </w:r>
      <w:r>
        <w:rPr>
          <w:rFonts w:ascii="Times New Roman" w:eastAsia="Times New Roman" w:hAnsi="Times New Roman" w:cs="Times New Roman"/>
        </w:rPr>
        <w:t xml:space="preserve"> paragraph shows a clear connection between your introduction (experience as a VIP that buys all sort of merchandises) and your pursuit of marketing. </w:t>
      </w:r>
    </w:p>
    <w:p w14:paraId="11F8A2FA" w14:textId="0A911DA0" w:rsidR="00FE5DFE" w:rsidRPr="004D1F35" w:rsidRDefault="00FE5DFE" w:rsidP="0075681F">
      <w:pPr>
        <w:rPr>
          <w:rFonts w:ascii="Times New Roman" w:eastAsia="Times New Roman" w:hAnsi="Times New Roman" w:cs="Times New Roman"/>
        </w:rPr>
      </w:pPr>
      <w:r>
        <w:rPr>
          <w:rFonts w:ascii="Times New Roman" w:eastAsia="Times New Roman" w:hAnsi="Times New Roman" w:cs="Times New Roman"/>
        </w:rPr>
        <w:lastRenderedPageBreak/>
        <w:t>All the best!</w:t>
      </w:r>
      <w:bookmarkStart w:id="13" w:name="_GoBack"/>
      <w:bookmarkEnd w:id="13"/>
    </w:p>
    <w:sectPr w:rsidR="00FE5DFE" w:rsidRPr="004D1F35"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dora Elrica Gracia" w:date="2022-03-11T16:54:00Z" w:initials="FE">
    <w:p w14:paraId="5E3AFAE6" w14:textId="63E0C3C7" w:rsidR="003F4FB0" w:rsidRDefault="003F4FB0">
      <w:pPr>
        <w:pStyle w:val="CommentText"/>
      </w:pPr>
      <w:r>
        <w:rPr>
          <w:rStyle w:val="CommentReference"/>
        </w:rPr>
        <w:annotationRef/>
      </w:r>
      <w:r>
        <w:t xml:space="preserve">As </w:t>
      </w:r>
      <w:proofErr w:type="spellStart"/>
      <w:r>
        <w:t>ShopZutter</w:t>
      </w:r>
      <w:proofErr w:type="spellEnd"/>
      <w:r>
        <w:t xml:space="preserve"> was a ‘result’ of your experience as a fan and realization of the effective campaigns, I think it’s good to include some of the strategies you tried implementing, </w:t>
      </w:r>
    </w:p>
    <w:p w14:paraId="40C387B4" w14:textId="63485CF6" w:rsidR="003F4FB0" w:rsidRDefault="003F4FB0">
      <w:pPr>
        <w:pStyle w:val="CommentText"/>
      </w:pPr>
      <w:r>
        <w:t>What did you implement as a result of your experience and realization?</w:t>
      </w:r>
    </w:p>
    <w:p w14:paraId="6A2344C6" w14:textId="7CC74546" w:rsidR="003F4FB0" w:rsidRDefault="003F4FB0">
      <w:pPr>
        <w:pStyle w:val="CommentText"/>
      </w:pPr>
      <w:r>
        <w:t>Did you try anything similar to Big Bang’s?</w:t>
      </w:r>
    </w:p>
    <w:p w14:paraId="51471E9D" w14:textId="5CEF2A6A" w:rsidR="003F4FB0" w:rsidRDefault="003F4FB0">
      <w:pPr>
        <w:pStyle w:val="CommentText"/>
      </w:pPr>
    </w:p>
  </w:comment>
  <w:comment w:id="2" w:author="Fedora Elrica Gracia" w:date="2022-03-11T17:11:00Z" w:initials="FE">
    <w:p w14:paraId="041986F6" w14:textId="466208BA" w:rsidR="003F4FB0" w:rsidRDefault="003F4FB0">
      <w:pPr>
        <w:pStyle w:val="CommentText"/>
      </w:pPr>
      <w:r>
        <w:rPr>
          <w:rStyle w:val="CommentReference"/>
        </w:rPr>
        <w:annotationRef/>
      </w:r>
      <w:r>
        <w:t>This 2</w:t>
      </w:r>
      <w:r w:rsidRPr="003F4FB0">
        <w:rPr>
          <w:vertAlign w:val="superscript"/>
        </w:rPr>
        <w:t>nd</w:t>
      </w:r>
      <w:r>
        <w:t xml:space="preserve"> paragraph should show a clear connection between your experience as a VIP and your interest in marketing.</w:t>
      </w:r>
    </w:p>
    <w:p w14:paraId="492FB5E6" w14:textId="3F5D102F" w:rsidR="003F4FB0" w:rsidRDefault="003F4FB0">
      <w:pPr>
        <w:pStyle w:val="CommentText"/>
      </w:pPr>
      <w:r>
        <w:t>Did you get interested in marketing because of your experience as a VIP? If yes, please include it here to show clearer flow and connection.</w:t>
      </w:r>
    </w:p>
  </w:comment>
  <w:comment w:id="6" w:author="Fedora Elrica Gracia" w:date="2022-03-11T17:12:00Z" w:initials="FE">
    <w:p w14:paraId="59A3C90B" w14:textId="30709B36" w:rsidR="003F4FB0" w:rsidRDefault="003F4FB0">
      <w:pPr>
        <w:pStyle w:val="CommentText"/>
      </w:pPr>
      <w:r>
        <w:rPr>
          <w:rStyle w:val="CommentReference"/>
        </w:rPr>
        <w:annotationRef/>
      </w:r>
      <w:r>
        <w:t>Try to combine these two sentences to make a more effective one.</w:t>
      </w:r>
    </w:p>
    <w:p w14:paraId="5D737E68" w14:textId="77777777" w:rsidR="003F4FB0" w:rsidRDefault="003F4FB0">
      <w:pPr>
        <w:pStyle w:val="CommentText"/>
      </w:pPr>
      <w:r>
        <w:t>For example,</w:t>
      </w:r>
    </w:p>
    <w:p w14:paraId="03B98F29" w14:textId="62C1B9EF" w:rsidR="003F4FB0" w:rsidRDefault="003F4FB0">
      <w:pPr>
        <w:pStyle w:val="CommentText"/>
      </w:pPr>
      <w:r>
        <w:t>“I would analyze the big logo on my neighbor’s T-shirt as he walks his dogs….”</w:t>
      </w:r>
    </w:p>
  </w:comment>
  <w:comment w:id="10" w:author="Fedora Elrica Gracia" w:date="2022-03-11T17:01:00Z" w:initials="FE">
    <w:p w14:paraId="54639353" w14:textId="274F8D8D" w:rsidR="003F4FB0" w:rsidRDefault="003F4FB0">
      <w:pPr>
        <w:pStyle w:val="CommentText"/>
      </w:pPr>
      <w:r>
        <w:rPr>
          <w:rStyle w:val="CommentReference"/>
        </w:rPr>
        <w:annotationRef/>
      </w:r>
      <w:r>
        <w:t>Add a transition word to make it flow better.</w:t>
      </w:r>
    </w:p>
  </w:comment>
  <w:comment w:id="11" w:author="Fedora Elrica Gracia" w:date="2022-03-11T17:01:00Z" w:initials="FE">
    <w:p w14:paraId="31F61A96" w14:textId="06FE9A9D" w:rsidR="003F4FB0" w:rsidRDefault="003F4FB0">
      <w:pPr>
        <w:pStyle w:val="CommentText"/>
      </w:pPr>
      <w:r>
        <w:rPr>
          <w:rStyle w:val="CommentReference"/>
        </w:rPr>
        <w:annotationRef/>
      </w:r>
      <w:r>
        <w:t>Any specific example of the facilities?</w:t>
      </w:r>
    </w:p>
  </w:comment>
  <w:comment w:id="12" w:author="Fedora Elrica Gracia" w:date="2022-03-11T17:13:00Z" w:initials="FE">
    <w:p w14:paraId="4FE856F4" w14:textId="539DF42E" w:rsidR="003F4FB0" w:rsidRDefault="003F4FB0">
      <w:pPr>
        <w:pStyle w:val="CommentText"/>
      </w:pPr>
      <w:r>
        <w:rPr>
          <w:rStyle w:val="CommentReference"/>
        </w:rPr>
        <w:annotationRef/>
      </w:r>
      <w:r>
        <w:t>This is such a strong statement. It shows that you care about your surroundings.</w:t>
      </w:r>
      <w:r w:rsidR="00FE5DFE">
        <w:t xml:space="preserve"> </w:t>
      </w:r>
      <w:r w:rsidR="00FE5DFE">
        <w:sym w:font="Wingdings" w:char="F04A"/>
      </w:r>
      <w:r w:rsidR="00FE5DFE">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BFA"/>
    <w:rsid w:val="00360EAB"/>
    <w:rsid w:val="003F4224"/>
    <w:rsid w:val="003F4FB0"/>
    <w:rsid w:val="004A375B"/>
    <w:rsid w:val="004D1F35"/>
    <w:rsid w:val="0075681F"/>
    <w:rsid w:val="00862BFA"/>
    <w:rsid w:val="00914DFC"/>
    <w:rsid w:val="00A3079B"/>
    <w:rsid w:val="00B73541"/>
    <w:rsid w:val="00DD52C9"/>
    <w:rsid w:val="00ED42A7"/>
    <w:rsid w:val="00FE5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7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735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541"/>
    <w:rPr>
      <w:rFonts w:ascii="Lucida Grande" w:hAnsi="Lucida Grande" w:cs="Lucida Grande"/>
      <w:sz w:val="18"/>
      <w:szCs w:val="18"/>
    </w:rPr>
  </w:style>
  <w:style w:type="character" w:styleId="CommentReference">
    <w:name w:val="annotation reference"/>
    <w:basedOn w:val="DefaultParagraphFont"/>
    <w:uiPriority w:val="99"/>
    <w:semiHidden/>
    <w:unhideWhenUsed/>
    <w:rsid w:val="00B73541"/>
    <w:rPr>
      <w:sz w:val="18"/>
      <w:szCs w:val="18"/>
    </w:rPr>
  </w:style>
  <w:style w:type="paragraph" w:styleId="CommentText">
    <w:name w:val="annotation text"/>
    <w:basedOn w:val="Normal"/>
    <w:link w:val="CommentTextChar"/>
    <w:uiPriority w:val="99"/>
    <w:semiHidden/>
    <w:unhideWhenUsed/>
    <w:rsid w:val="00B73541"/>
  </w:style>
  <w:style w:type="character" w:customStyle="1" w:styleId="CommentTextChar">
    <w:name w:val="Comment Text Char"/>
    <w:basedOn w:val="DefaultParagraphFont"/>
    <w:link w:val="CommentText"/>
    <w:uiPriority w:val="99"/>
    <w:semiHidden/>
    <w:rsid w:val="00B73541"/>
  </w:style>
  <w:style w:type="paragraph" w:styleId="CommentSubject">
    <w:name w:val="annotation subject"/>
    <w:basedOn w:val="CommentText"/>
    <w:next w:val="CommentText"/>
    <w:link w:val="CommentSubjectChar"/>
    <w:uiPriority w:val="99"/>
    <w:semiHidden/>
    <w:unhideWhenUsed/>
    <w:rsid w:val="00B73541"/>
    <w:rPr>
      <w:b/>
      <w:bCs/>
      <w:sz w:val="20"/>
      <w:szCs w:val="20"/>
    </w:rPr>
  </w:style>
  <w:style w:type="character" w:customStyle="1" w:styleId="CommentSubjectChar">
    <w:name w:val="Comment Subject Char"/>
    <w:basedOn w:val="CommentTextChar"/>
    <w:link w:val="CommentSubject"/>
    <w:uiPriority w:val="99"/>
    <w:semiHidden/>
    <w:rsid w:val="00B7354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735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541"/>
    <w:rPr>
      <w:rFonts w:ascii="Lucida Grande" w:hAnsi="Lucida Grande" w:cs="Lucida Grande"/>
      <w:sz w:val="18"/>
      <w:szCs w:val="18"/>
    </w:rPr>
  </w:style>
  <w:style w:type="character" w:styleId="CommentReference">
    <w:name w:val="annotation reference"/>
    <w:basedOn w:val="DefaultParagraphFont"/>
    <w:uiPriority w:val="99"/>
    <w:semiHidden/>
    <w:unhideWhenUsed/>
    <w:rsid w:val="00B73541"/>
    <w:rPr>
      <w:sz w:val="18"/>
      <w:szCs w:val="18"/>
    </w:rPr>
  </w:style>
  <w:style w:type="paragraph" w:styleId="CommentText">
    <w:name w:val="annotation text"/>
    <w:basedOn w:val="Normal"/>
    <w:link w:val="CommentTextChar"/>
    <w:uiPriority w:val="99"/>
    <w:semiHidden/>
    <w:unhideWhenUsed/>
    <w:rsid w:val="00B73541"/>
  </w:style>
  <w:style w:type="character" w:customStyle="1" w:styleId="CommentTextChar">
    <w:name w:val="Comment Text Char"/>
    <w:basedOn w:val="DefaultParagraphFont"/>
    <w:link w:val="CommentText"/>
    <w:uiPriority w:val="99"/>
    <w:semiHidden/>
    <w:rsid w:val="00B73541"/>
  </w:style>
  <w:style w:type="paragraph" w:styleId="CommentSubject">
    <w:name w:val="annotation subject"/>
    <w:basedOn w:val="CommentText"/>
    <w:next w:val="CommentText"/>
    <w:link w:val="CommentSubjectChar"/>
    <w:uiPriority w:val="99"/>
    <w:semiHidden/>
    <w:unhideWhenUsed/>
    <w:rsid w:val="00B73541"/>
    <w:rPr>
      <w:b/>
      <w:bCs/>
      <w:sz w:val="20"/>
      <w:szCs w:val="20"/>
    </w:rPr>
  </w:style>
  <w:style w:type="character" w:customStyle="1" w:styleId="CommentSubjectChar">
    <w:name w:val="Comment Subject Char"/>
    <w:basedOn w:val="CommentTextChar"/>
    <w:link w:val="CommentSubject"/>
    <w:uiPriority w:val="99"/>
    <w:semiHidden/>
    <w:rsid w:val="00B735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820778111">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804425184">
      <w:bodyDiv w:val="1"/>
      <w:marLeft w:val="0"/>
      <w:marRight w:val="0"/>
      <w:marTop w:val="0"/>
      <w:marBottom w:val="0"/>
      <w:divBdr>
        <w:top w:val="none" w:sz="0" w:space="0" w:color="auto"/>
        <w:left w:val="none" w:sz="0" w:space="0" w:color="auto"/>
        <w:bottom w:val="none" w:sz="0" w:space="0" w:color="auto"/>
        <w:right w:val="none" w:sz="0" w:space="0" w:color="auto"/>
      </w:divBdr>
    </w:div>
    <w:div w:id="1839879311">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563</Words>
  <Characters>3214</Characters>
  <Application>Microsoft Macintosh Word</Application>
  <DocSecurity>0</DocSecurity>
  <Lines>26</Lines>
  <Paragraphs>7</Paragraphs>
  <ScaleCrop>false</ScaleCrop>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8</cp:revision>
  <dcterms:created xsi:type="dcterms:W3CDTF">2022-01-24T07:58:00Z</dcterms:created>
  <dcterms:modified xsi:type="dcterms:W3CDTF">2022-03-11T10:21:00Z</dcterms:modified>
</cp:coreProperties>
</file>