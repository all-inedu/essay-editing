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DC78" w14:textId="77777777" w:rsidR="00F7397B" w:rsidRPr="00F7397B" w:rsidRDefault="00F7397B" w:rsidP="00F7397B">
      <w:pPr>
        <w:numPr>
          <w:ilvl w:val="0"/>
          <w:numId w:val="1"/>
        </w:numPr>
        <w:shd w:val="clear" w:color="auto" w:fill="FFFFFF"/>
        <w:spacing w:after="240"/>
        <w:textAlignment w:val="baseline"/>
        <w:rPr>
          <w:rFonts w:ascii="Arial" w:eastAsia="Times New Roman" w:hAnsi="Arial" w:cs="Arial"/>
          <w:color w:val="4A4A4A"/>
        </w:rPr>
      </w:pPr>
      <w:r w:rsidRPr="00F7397B">
        <w:rPr>
          <w:rFonts w:ascii="Arial" w:eastAsia="Times New Roman" w:hAnsi="Arial" w:cs="Arial"/>
          <w:color w:val="4A4A4A"/>
        </w:rPr>
        <w:t>Reflect on a time when you questioned or challenged a belief or idea. What prompted your thinking? What was the outcome?</w:t>
      </w:r>
    </w:p>
    <w:p w14:paraId="1A0A8F88" w14:textId="77777777" w:rsidR="00F7397B" w:rsidRPr="00F7397B" w:rsidRDefault="00F7397B" w:rsidP="00F7397B">
      <w:pPr>
        <w:rPr>
          <w:rFonts w:ascii="Times New Roman" w:eastAsia="Times New Roman" w:hAnsi="Times New Roman" w:cs="Times New Roman"/>
        </w:rPr>
      </w:pPr>
    </w:p>
    <w:p w14:paraId="22312721" w14:textId="77777777" w:rsidR="00F7397B" w:rsidRPr="00F7397B" w:rsidRDefault="00F7397B" w:rsidP="00F7397B">
      <w:pPr>
        <w:ind w:firstLine="720"/>
        <w:rPr>
          <w:rFonts w:ascii="Times New Roman" w:eastAsia="Times New Roman" w:hAnsi="Times New Roman" w:cs="Times New Roman"/>
        </w:rPr>
      </w:pPr>
      <w:r w:rsidRPr="00F7397B">
        <w:rPr>
          <w:rFonts w:ascii="Arial" w:eastAsia="Times New Roman" w:hAnsi="Arial" w:cs="Arial"/>
          <w:color w:val="000000"/>
          <w:sz w:val="22"/>
          <w:szCs w:val="22"/>
        </w:rPr>
        <w:t>The meaning of life is to escape death.</w:t>
      </w:r>
    </w:p>
    <w:p w14:paraId="52B6E4D8" w14:textId="77777777" w:rsidR="00F7397B" w:rsidRPr="00F7397B" w:rsidRDefault="00F7397B" w:rsidP="00F7397B">
      <w:pPr>
        <w:rPr>
          <w:rFonts w:ascii="Times New Roman" w:eastAsia="Times New Roman" w:hAnsi="Times New Roman" w:cs="Times New Roman"/>
        </w:rPr>
      </w:pPr>
    </w:p>
    <w:p w14:paraId="4D7613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It’s pessimistic to most people, myself included. How can something as precious as life be nothing but an endless struggle against the inevitable? Throughout time, humankind has always comforted themselves by nominating other meanings to existence: enlightenment, ascension, or salvation. Growing up in a catholic household, I am no stranger to this cliche.</w:t>
      </w:r>
    </w:p>
    <w:p w14:paraId="45DF9791" w14:textId="77777777" w:rsidR="00F7397B" w:rsidRPr="00F7397B" w:rsidRDefault="00F7397B" w:rsidP="00F7397B">
      <w:pPr>
        <w:rPr>
          <w:rFonts w:ascii="Times New Roman" w:eastAsia="Times New Roman" w:hAnsi="Times New Roman" w:cs="Times New Roman"/>
        </w:rPr>
      </w:pPr>
    </w:p>
    <w:p w14:paraId="2DC67D14"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However, as I grew older and learnt about the world, this bleak meaning seemed ever truer. I learnt that life evolved to flee from </w:t>
      </w:r>
      <w:commentRangeStart w:id="0"/>
      <w:r w:rsidRPr="00F7397B">
        <w:rPr>
          <w:rFonts w:ascii="Arial" w:eastAsia="Times New Roman" w:hAnsi="Arial" w:cs="Arial"/>
          <w:color w:val="000000"/>
          <w:sz w:val="22"/>
          <w:szCs w:val="22"/>
        </w:rPr>
        <w:t xml:space="preserve">their </w:t>
      </w:r>
      <w:commentRangeEnd w:id="0"/>
      <w:r w:rsidR="001B3040">
        <w:rPr>
          <w:rStyle w:val="CommentReference"/>
        </w:rPr>
        <w:commentReference w:id="0"/>
      </w:r>
      <w:r w:rsidRPr="00F7397B">
        <w:rPr>
          <w:rFonts w:ascii="Arial" w:eastAsia="Times New Roman" w:hAnsi="Arial" w:cs="Arial"/>
          <w:color w:val="000000"/>
          <w:sz w:val="22"/>
          <w:szCs w:val="22"/>
        </w:rPr>
        <w:t xml:space="preserve">demise, whether by intricate immune-systems, adaptable brains, or the </w:t>
      </w:r>
      <w:commentRangeStart w:id="1"/>
      <w:r w:rsidRPr="00F7397B">
        <w:rPr>
          <w:rFonts w:ascii="Arial" w:eastAsia="Times New Roman" w:hAnsi="Arial" w:cs="Arial"/>
          <w:color w:val="000000"/>
          <w:sz w:val="22"/>
          <w:szCs w:val="22"/>
        </w:rPr>
        <w:t xml:space="preserve">fears that haunt humanity: </w:t>
      </w:r>
      <w:commentRangeEnd w:id="1"/>
      <w:r w:rsidR="001B3040">
        <w:rPr>
          <w:rStyle w:val="CommentReference"/>
        </w:rPr>
        <w:commentReference w:id="1"/>
      </w:r>
      <w:r w:rsidRPr="00F7397B">
        <w:rPr>
          <w:rFonts w:ascii="Arial" w:eastAsia="Times New Roman" w:hAnsi="Arial" w:cs="Arial"/>
          <w:color w:val="000000"/>
          <w:sz w:val="22"/>
          <w:szCs w:val="22"/>
        </w:rPr>
        <w:t>of snakes and spiders, thunder and lightning, or failure and death. I learnt</w:t>
      </w:r>
      <w:commentRangeStart w:id="2"/>
      <w:r w:rsidRPr="00F7397B">
        <w:rPr>
          <w:rFonts w:ascii="Arial" w:eastAsia="Times New Roman" w:hAnsi="Arial" w:cs="Arial"/>
          <w:color w:val="000000"/>
          <w:sz w:val="22"/>
          <w:szCs w:val="22"/>
        </w:rPr>
        <w:t xml:space="preserve"> </w:t>
      </w:r>
      <w:commentRangeEnd w:id="2"/>
      <w:r w:rsidR="001B3040">
        <w:rPr>
          <w:rStyle w:val="CommentReference"/>
        </w:rPr>
        <w:commentReference w:id="2"/>
      </w:r>
      <w:r w:rsidRPr="00F7397B">
        <w:rPr>
          <w:rFonts w:ascii="Arial" w:eastAsia="Times New Roman" w:hAnsi="Arial" w:cs="Arial"/>
          <w:color w:val="000000"/>
          <w:sz w:val="22"/>
          <w:szCs w:val="22"/>
        </w:rPr>
        <w:t xml:space="preserve">that the earliest stories ever written described an ancient king wandering the world searching for a cheat to death. I learnt that Chinese alchemists sought to concoct a </w:t>
      </w:r>
      <w:proofErr w:type="spellStart"/>
      <w:r w:rsidRPr="00F7397B">
        <w:rPr>
          <w:rFonts w:ascii="Arial" w:eastAsia="Times New Roman" w:hAnsi="Arial" w:cs="Arial"/>
          <w:color w:val="000000"/>
          <w:sz w:val="22"/>
          <w:szCs w:val="22"/>
        </w:rPr>
        <w:t>potion</w:t>
      </w:r>
      <w:proofErr w:type="spellEnd"/>
      <w:r w:rsidRPr="00F7397B">
        <w:rPr>
          <w:rFonts w:ascii="Arial" w:eastAsia="Times New Roman" w:hAnsi="Arial" w:cs="Arial"/>
          <w:color w:val="000000"/>
          <w:sz w:val="22"/>
          <w:szCs w:val="22"/>
        </w:rPr>
        <w:t xml:space="preserve"> of immortality. I learnt that even scientists and visionaries of today spend billions to develop cures for aging, cancer, and heart disease. </w:t>
      </w:r>
      <w:commentRangeStart w:id="3"/>
      <w:r w:rsidRPr="00F7397B">
        <w:rPr>
          <w:rFonts w:ascii="Arial" w:eastAsia="Times New Roman" w:hAnsi="Arial" w:cs="Arial"/>
          <w:color w:val="000000"/>
          <w:sz w:val="22"/>
          <w:szCs w:val="22"/>
        </w:rPr>
        <w:t>The meaning of life, it appears, is to escape death.</w:t>
      </w:r>
      <w:commentRangeEnd w:id="3"/>
      <w:r w:rsidR="001B3040">
        <w:rPr>
          <w:rStyle w:val="CommentReference"/>
        </w:rPr>
        <w:commentReference w:id="3"/>
      </w:r>
    </w:p>
    <w:p w14:paraId="32B93538" w14:textId="77777777" w:rsidR="00F7397B" w:rsidRPr="00F7397B" w:rsidRDefault="00F7397B" w:rsidP="00F7397B">
      <w:pPr>
        <w:rPr>
          <w:rFonts w:ascii="Times New Roman" w:eastAsia="Times New Roman" w:hAnsi="Times New Roman" w:cs="Times New Roman"/>
        </w:rPr>
      </w:pPr>
    </w:p>
    <w:p w14:paraId="063B6D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But does that mean that all are destined to fail? If existence is futile against the universal constant that is entropy, decay, and death, is it all for nothing? I refuse to accept it.</w:t>
      </w:r>
    </w:p>
    <w:p w14:paraId="30ED3DE1" w14:textId="77777777" w:rsidR="00F7397B" w:rsidRPr="00F7397B" w:rsidRDefault="00F7397B" w:rsidP="00F7397B">
      <w:pPr>
        <w:rPr>
          <w:rFonts w:ascii="Times New Roman" w:eastAsia="Times New Roman" w:hAnsi="Times New Roman" w:cs="Times New Roman"/>
        </w:rPr>
      </w:pPr>
    </w:p>
    <w:p w14:paraId="186BBB4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r>
      <w:commentRangeStart w:id="4"/>
      <w:r w:rsidRPr="00F7397B">
        <w:rPr>
          <w:rFonts w:ascii="Arial" w:eastAsia="Times New Roman" w:hAnsi="Arial" w:cs="Arial"/>
          <w:color w:val="000000"/>
          <w:sz w:val="22"/>
          <w:szCs w:val="22"/>
        </w:rPr>
        <w:t>I am ambitious</w:t>
      </w:r>
      <w:commentRangeEnd w:id="4"/>
      <w:r w:rsidR="001B3040">
        <w:rPr>
          <w:rStyle w:val="CommentReference"/>
        </w:rPr>
        <w:commentReference w:id="4"/>
      </w:r>
      <w:r w:rsidRPr="00F7397B">
        <w:rPr>
          <w:rFonts w:ascii="Arial" w:eastAsia="Times New Roman" w:hAnsi="Arial" w:cs="Arial"/>
          <w:color w:val="000000"/>
          <w:sz w:val="22"/>
          <w:szCs w:val="22"/>
        </w:rPr>
        <w:t xml:space="preserve">. If you asked me what I wanted to do in my life, I would say: everything. </w:t>
      </w:r>
      <w:commentRangeStart w:id="5"/>
      <w:r w:rsidRPr="00F7397B">
        <w:rPr>
          <w:rFonts w:ascii="Arial" w:eastAsia="Times New Roman" w:hAnsi="Arial" w:cs="Arial"/>
          <w:color w:val="000000"/>
          <w:sz w:val="22"/>
          <w:szCs w:val="22"/>
        </w:rPr>
        <w:t>Yet I believe it is not naivety</w:t>
      </w:r>
      <w:commentRangeEnd w:id="5"/>
      <w:r w:rsidR="001B3040">
        <w:rPr>
          <w:rStyle w:val="CommentReference"/>
        </w:rPr>
        <w:commentReference w:id="5"/>
      </w:r>
      <w:r w:rsidRPr="00F7397B">
        <w:rPr>
          <w:rFonts w:ascii="Arial" w:eastAsia="Times New Roman" w:hAnsi="Arial" w:cs="Arial"/>
          <w:color w:val="000000"/>
          <w:sz w:val="22"/>
          <w:szCs w:val="22"/>
        </w:rPr>
        <w:t xml:space="preserve">, but an optimistic determination against the desperate odds of reality. I want to enroll into the best institution I could </w:t>
      </w:r>
      <w:proofErr w:type="gramStart"/>
      <w:r w:rsidRPr="00F7397B">
        <w:rPr>
          <w:rFonts w:ascii="Arial" w:eastAsia="Times New Roman" w:hAnsi="Arial" w:cs="Arial"/>
          <w:color w:val="000000"/>
          <w:sz w:val="22"/>
          <w:szCs w:val="22"/>
        </w:rPr>
        <w:t>reach, and</w:t>
      </w:r>
      <w:proofErr w:type="gramEnd"/>
      <w:r w:rsidRPr="00F7397B">
        <w:rPr>
          <w:rFonts w:ascii="Arial" w:eastAsia="Times New Roman" w:hAnsi="Arial" w:cs="Arial"/>
          <w:color w:val="000000"/>
          <w:sz w:val="22"/>
          <w:szCs w:val="22"/>
        </w:rPr>
        <w:t xml:space="preserve"> attain as much knowledge and experience as possible: </w:t>
      </w:r>
      <w:commentRangeStart w:id="6"/>
      <w:r w:rsidRPr="00F7397B">
        <w:rPr>
          <w:rFonts w:ascii="Arial" w:eastAsia="Times New Roman" w:hAnsi="Arial" w:cs="Arial"/>
          <w:color w:val="000000"/>
          <w:sz w:val="22"/>
          <w:szCs w:val="22"/>
        </w:rPr>
        <w:t>to learn and teach more about the universe</w:t>
      </w:r>
      <w:commentRangeEnd w:id="6"/>
      <w:r w:rsidR="003D06E8">
        <w:rPr>
          <w:rStyle w:val="CommentReference"/>
        </w:rPr>
        <w:commentReference w:id="6"/>
      </w:r>
      <w:r w:rsidRPr="00F7397B">
        <w:rPr>
          <w:rFonts w:ascii="Arial" w:eastAsia="Times New Roman" w:hAnsi="Arial" w:cs="Arial"/>
          <w:color w:val="000000"/>
          <w:sz w:val="22"/>
          <w:szCs w:val="22"/>
        </w:rPr>
        <w:t xml:space="preserve">. I want to invent, and build new wonders of the world, to write books and paint masterpieces. I want to explore the depths of the Earth, and venture towards the stars. </w:t>
      </w:r>
      <w:commentRangeStart w:id="7"/>
      <w:r w:rsidRPr="00F7397B">
        <w:rPr>
          <w:rFonts w:ascii="Arial" w:eastAsia="Times New Roman" w:hAnsi="Arial" w:cs="Arial"/>
          <w:color w:val="000000"/>
          <w:sz w:val="22"/>
          <w:szCs w:val="22"/>
        </w:rPr>
        <w:t>I want to live a humble life and one of abundance. I want to see more of the past and experience the future. I want to do everything, but I know that I lack the time: for life is short and the universe eternal. The only way to do all that is to live forever, but that has thus far been impossible.</w:t>
      </w:r>
    </w:p>
    <w:commentRangeEnd w:id="7"/>
    <w:p w14:paraId="77FB7045" w14:textId="77777777" w:rsidR="00F7397B" w:rsidRPr="00F7397B" w:rsidRDefault="003D06E8" w:rsidP="00F7397B">
      <w:pPr>
        <w:rPr>
          <w:rFonts w:ascii="Times New Roman" w:eastAsia="Times New Roman" w:hAnsi="Times New Roman" w:cs="Times New Roman"/>
        </w:rPr>
      </w:pPr>
      <w:r>
        <w:rPr>
          <w:rStyle w:val="CommentReference"/>
        </w:rPr>
        <w:commentReference w:id="7"/>
      </w:r>
    </w:p>
    <w:p w14:paraId="040F0819"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r>
      <w:commentRangeStart w:id="8"/>
      <w:r w:rsidRPr="00F7397B">
        <w:rPr>
          <w:rFonts w:ascii="Arial" w:eastAsia="Times New Roman" w:hAnsi="Arial" w:cs="Arial"/>
          <w:color w:val="000000"/>
          <w:sz w:val="22"/>
          <w:szCs w:val="22"/>
        </w:rPr>
        <w:t>One fateful night</w:t>
      </w:r>
      <w:commentRangeEnd w:id="8"/>
      <w:r w:rsidR="0032713A">
        <w:rPr>
          <w:rStyle w:val="CommentReference"/>
        </w:rPr>
        <w:commentReference w:id="8"/>
      </w:r>
      <w:r w:rsidRPr="00F7397B">
        <w:rPr>
          <w:rFonts w:ascii="Arial" w:eastAsia="Times New Roman" w:hAnsi="Arial" w:cs="Arial"/>
          <w:color w:val="000000"/>
          <w:sz w:val="22"/>
          <w:szCs w:val="22"/>
        </w:rPr>
        <w:t>, I partook in a philosophical discourse with my peers. Given the opportunity, I asked whether they would take a chance to live forever. To my astonishment, the majority answered no. They told me all that mattered was to live for a while, to make some memories. Some wished to join the scientific endeavor, some dreamed to entertain, while others merely desired to settle down with their loved ones. Although these aspirations weren’t alien to me, a part of me was baffled. Do they not want to discover the universe: to learn its inner-workings or to visit the planets and nearby stars? Do they not want to innovate: to build a new world? Do they not want to see the fruits of their labor with their own eyes?</w:t>
      </w:r>
    </w:p>
    <w:p w14:paraId="4FB65277" w14:textId="77777777" w:rsidR="00F7397B" w:rsidRPr="00F7397B" w:rsidRDefault="00F7397B" w:rsidP="00F7397B">
      <w:pPr>
        <w:rPr>
          <w:rFonts w:ascii="Times New Roman" w:eastAsia="Times New Roman" w:hAnsi="Times New Roman" w:cs="Times New Roman"/>
        </w:rPr>
      </w:pPr>
    </w:p>
    <w:p w14:paraId="20867F97"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Then it came to me. Maybe that really is all there is to it: you live, you do something for the world, and you move on. 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I am not too different from everyone else. The purpose of my pursuit for science, literature, and art was to contribute, to leave a mark on the world. I wanted to explore the cosmos to create </w:t>
      </w:r>
      <w:proofErr w:type="gramStart"/>
      <w:r w:rsidRPr="00F7397B">
        <w:rPr>
          <w:rFonts w:ascii="Arial" w:eastAsia="Times New Roman" w:hAnsi="Arial" w:cs="Arial"/>
          <w:color w:val="000000"/>
          <w:sz w:val="22"/>
          <w:szCs w:val="22"/>
        </w:rPr>
        <w:t>memories, and</w:t>
      </w:r>
      <w:proofErr w:type="gramEnd"/>
      <w:r w:rsidRPr="00F7397B">
        <w:rPr>
          <w:rFonts w:ascii="Arial" w:eastAsia="Times New Roman" w:hAnsi="Arial" w:cs="Arial"/>
          <w:color w:val="000000"/>
          <w:sz w:val="22"/>
          <w:szCs w:val="22"/>
        </w:rPr>
        <w:t xml:space="preserve"> prosper to help those I met along the way. </w:t>
      </w:r>
      <w:commentRangeStart w:id="9"/>
      <w:r w:rsidRPr="00F7397B">
        <w:rPr>
          <w:rFonts w:ascii="Arial" w:eastAsia="Times New Roman" w:hAnsi="Arial" w:cs="Arial"/>
          <w:color w:val="000000"/>
          <w:sz w:val="22"/>
          <w:szCs w:val="22"/>
        </w:rPr>
        <w:t xml:space="preserve">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that I want to be remembered, and I want to live to see that I was.</w:t>
      </w:r>
      <w:commentRangeEnd w:id="9"/>
      <w:r w:rsidR="003D06E8">
        <w:rPr>
          <w:rStyle w:val="CommentReference"/>
        </w:rPr>
        <w:commentReference w:id="9"/>
      </w:r>
    </w:p>
    <w:p w14:paraId="62D98DF5" w14:textId="77777777" w:rsidR="00F7397B" w:rsidRPr="00F7397B" w:rsidRDefault="00F7397B" w:rsidP="00F7397B">
      <w:pPr>
        <w:rPr>
          <w:rFonts w:ascii="Times New Roman" w:eastAsia="Times New Roman" w:hAnsi="Times New Roman" w:cs="Times New Roman"/>
        </w:rPr>
      </w:pPr>
    </w:p>
    <w:p w14:paraId="4F27E2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The meaning of life is to be remembered.</w:t>
      </w:r>
    </w:p>
    <w:p w14:paraId="4828EA98" w14:textId="77777777" w:rsidR="00F7397B" w:rsidRPr="00F7397B" w:rsidRDefault="00F7397B" w:rsidP="00F7397B">
      <w:pPr>
        <w:rPr>
          <w:rFonts w:ascii="Times New Roman" w:eastAsia="Times New Roman" w:hAnsi="Times New Roman" w:cs="Times New Roman"/>
        </w:rPr>
      </w:pPr>
    </w:p>
    <w:p w14:paraId="64BC95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lastRenderedPageBreak/>
        <w:tab/>
        <w:t xml:space="preserve">That is a better one, and it seemed ever truer. Life never evolved to cheat death, only to preserve their genetic information so that they would be remembered. I thought about those we find in history books: whether it be Caesar, Shakespeare, Mozart, or Einstein, they all contributed to humanity so that we would remember them. </w:t>
      </w:r>
      <w:commentRangeStart w:id="10"/>
      <w:r w:rsidRPr="00F7397B">
        <w:rPr>
          <w:rFonts w:ascii="Arial" w:eastAsia="Times New Roman" w:hAnsi="Arial" w:cs="Arial"/>
          <w:color w:val="000000"/>
          <w:sz w:val="22"/>
          <w:szCs w:val="22"/>
        </w:rPr>
        <w:t>Humanity itself lives upon a grain of sand amidst an infinite ocean, and that is why we reach for the stars</w:t>
      </w:r>
      <w:commentRangeEnd w:id="10"/>
      <w:r w:rsidR="0032713A">
        <w:rPr>
          <w:rStyle w:val="CommentReference"/>
        </w:rPr>
        <w:commentReference w:id="10"/>
      </w:r>
      <w:r w:rsidRPr="00F7397B">
        <w:rPr>
          <w:rFonts w:ascii="Arial" w:eastAsia="Times New Roman" w:hAnsi="Arial" w:cs="Arial"/>
          <w:color w:val="000000"/>
          <w:sz w:val="22"/>
          <w:szCs w:val="22"/>
        </w:rPr>
        <w:t>: so that one day, even within the unfathomable scale of creation, we might be remembered.</w:t>
      </w:r>
    </w:p>
    <w:p w14:paraId="31BFFF88" w14:textId="77777777" w:rsidR="00F7397B" w:rsidRPr="00F7397B" w:rsidRDefault="00F7397B" w:rsidP="00F7397B">
      <w:pPr>
        <w:rPr>
          <w:rFonts w:ascii="Times New Roman" w:eastAsia="Times New Roman" w:hAnsi="Times New Roman" w:cs="Times New Roman"/>
        </w:rPr>
      </w:pPr>
    </w:p>
    <w:p w14:paraId="2DBAC87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 think this is my meaning of life. I want to amass as much wisdom as possible and explore the universe.</w:t>
      </w:r>
      <w:commentRangeStart w:id="11"/>
      <w:commentRangeStart w:id="12"/>
      <w:r w:rsidRPr="00F7397B">
        <w:rPr>
          <w:rFonts w:ascii="Arial" w:eastAsia="Times New Roman" w:hAnsi="Arial" w:cs="Arial"/>
          <w:color w:val="000000"/>
          <w:sz w:val="22"/>
          <w:szCs w:val="22"/>
        </w:rPr>
        <w:t xml:space="preserve"> I want to create new wonders for the </w:t>
      </w:r>
      <w:proofErr w:type="gramStart"/>
      <w:r w:rsidRPr="00F7397B">
        <w:rPr>
          <w:rFonts w:ascii="Arial" w:eastAsia="Times New Roman" w:hAnsi="Arial" w:cs="Arial"/>
          <w:color w:val="000000"/>
          <w:sz w:val="22"/>
          <w:szCs w:val="22"/>
        </w:rPr>
        <w:t>world, and</w:t>
      </w:r>
      <w:proofErr w:type="gramEnd"/>
      <w:r w:rsidRPr="00F7397B">
        <w:rPr>
          <w:rFonts w:ascii="Arial" w:eastAsia="Times New Roman" w:hAnsi="Arial" w:cs="Arial"/>
          <w:color w:val="000000"/>
          <w:sz w:val="22"/>
          <w:szCs w:val="22"/>
        </w:rPr>
        <w:t xml:space="preserve"> help humanity voyage beyond the stars.</w:t>
      </w:r>
      <w:commentRangeEnd w:id="11"/>
      <w:r w:rsidR="003D06E8">
        <w:rPr>
          <w:rStyle w:val="CommentReference"/>
        </w:rPr>
        <w:commentReference w:id="11"/>
      </w:r>
      <w:commentRangeEnd w:id="12"/>
      <w:r w:rsidR="003D06E8">
        <w:rPr>
          <w:rStyle w:val="CommentReference"/>
        </w:rPr>
        <w:commentReference w:id="12"/>
      </w:r>
      <w:r w:rsidRPr="00F7397B">
        <w:rPr>
          <w:rFonts w:ascii="Arial" w:eastAsia="Times New Roman" w:hAnsi="Arial" w:cs="Arial"/>
          <w:color w:val="000000"/>
          <w:sz w:val="22"/>
          <w:szCs w:val="22"/>
        </w:rPr>
        <w:t xml:space="preserve"> I want to create memories, within papers, pixels, or everyday life. I want to be remembered, and maybe in that way I could live forever.</w:t>
      </w:r>
    </w:p>
    <w:p w14:paraId="71A86E31" w14:textId="77777777" w:rsidR="00F7397B" w:rsidRPr="00F7397B" w:rsidRDefault="00F7397B" w:rsidP="00F7397B">
      <w:pPr>
        <w:rPr>
          <w:rFonts w:ascii="Times New Roman" w:eastAsia="Times New Roman" w:hAnsi="Times New Roman" w:cs="Times New Roman"/>
        </w:rPr>
      </w:pPr>
    </w:p>
    <w:p w14:paraId="637A965E" w14:textId="1069AF15" w:rsidR="00B36311" w:rsidRDefault="0032713A">
      <w:pPr>
        <w:rPr>
          <w:ins w:id="13" w:author="Alyssa Manik" w:date="2021-09-19T17:23:00Z"/>
        </w:rPr>
      </w:pPr>
    </w:p>
    <w:p w14:paraId="5DB340B3" w14:textId="64F7B9E1" w:rsidR="0032713A" w:rsidRPr="0032713A" w:rsidRDefault="0032713A">
      <w:pPr>
        <w:rPr>
          <w:ins w:id="14" w:author="Alyssa Manik" w:date="2021-09-19T17:35:00Z"/>
          <w:sz w:val="22"/>
          <w:szCs w:val="22"/>
        </w:rPr>
      </w:pPr>
      <w:ins w:id="15" w:author="Alyssa Manik" w:date="2021-09-19T17:35:00Z">
        <w:r w:rsidRPr="0032713A">
          <w:rPr>
            <w:sz w:val="22"/>
            <w:szCs w:val="22"/>
          </w:rPr>
          <w:t>Great work. Your use</w:t>
        </w:r>
      </w:ins>
      <w:ins w:id="16" w:author="Alyssa Manik" w:date="2021-09-19T17:36:00Z">
        <w:r w:rsidRPr="0032713A">
          <w:rPr>
            <w:sz w:val="22"/>
            <w:szCs w:val="22"/>
          </w:rPr>
          <w:t xml:space="preserve"> of vocabulary is </w:t>
        </w:r>
        <w:proofErr w:type="gramStart"/>
        <w:r w:rsidRPr="0032713A">
          <w:rPr>
            <w:sz w:val="22"/>
            <w:szCs w:val="22"/>
          </w:rPr>
          <w:t>definitely extensive</w:t>
        </w:r>
        <w:proofErr w:type="gramEnd"/>
        <w:r w:rsidRPr="0032713A">
          <w:rPr>
            <w:sz w:val="22"/>
            <w:szCs w:val="22"/>
          </w:rPr>
          <w:t xml:space="preserve"> and interesting to read. However, I feel as though your content isn’t specific enough to you. Hypothetically, if someone else were to write about the effects of death in their liv</w:t>
        </w:r>
      </w:ins>
      <w:ins w:id="17" w:author="Alyssa Manik" w:date="2021-09-19T17:37:00Z">
        <w:r w:rsidRPr="0032713A">
          <w:rPr>
            <w:sz w:val="22"/>
            <w:szCs w:val="22"/>
          </w:rPr>
          <w:t xml:space="preserve">es, their experience going through </w:t>
        </w:r>
      </w:ins>
      <w:ins w:id="18" w:author="Alyssa Manik" w:date="2021-09-19T17:39:00Z">
        <w:r>
          <w:rPr>
            <w:sz w:val="22"/>
            <w:szCs w:val="22"/>
          </w:rPr>
          <w:t>and accepting it</w:t>
        </w:r>
      </w:ins>
      <w:ins w:id="19" w:author="Alyssa Manik" w:date="2021-09-19T17:37:00Z">
        <w:r w:rsidRPr="0032713A">
          <w:rPr>
            <w:sz w:val="22"/>
            <w:szCs w:val="22"/>
          </w:rPr>
          <w:t xml:space="preserve">, and learning to become stronger, that would be </w:t>
        </w:r>
      </w:ins>
      <w:ins w:id="20" w:author="Alyssa Manik" w:date="2021-09-19T17:39:00Z">
        <w:r>
          <w:rPr>
            <w:sz w:val="22"/>
            <w:szCs w:val="22"/>
          </w:rPr>
          <w:t>a more unique applicant</w:t>
        </w:r>
      </w:ins>
      <w:ins w:id="21" w:author="Alyssa Manik" w:date="2021-09-19T17:37:00Z">
        <w:r w:rsidRPr="0032713A">
          <w:rPr>
            <w:sz w:val="22"/>
            <w:szCs w:val="22"/>
          </w:rPr>
          <w:t xml:space="preserve">. Right now, this </w:t>
        </w:r>
        <w:r>
          <w:rPr>
            <w:sz w:val="22"/>
            <w:szCs w:val="22"/>
          </w:rPr>
          <w:t xml:space="preserve">essay sounds amazing, but I can’t understand you from it. Essentially, this essay is </w:t>
        </w:r>
      </w:ins>
      <w:ins w:id="22" w:author="Alyssa Manik" w:date="2021-09-19T17:38:00Z">
        <w:r>
          <w:rPr>
            <w:sz w:val="22"/>
            <w:szCs w:val="22"/>
          </w:rPr>
          <w:t xml:space="preserve">saying “I want to be remembered.” I’m sure you have so much more to you that you can show, and you can </w:t>
        </w:r>
        <w:proofErr w:type="gramStart"/>
        <w:r>
          <w:rPr>
            <w:sz w:val="22"/>
            <w:szCs w:val="22"/>
          </w:rPr>
          <w:t>definitely use</w:t>
        </w:r>
        <w:proofErr w:type="gramEnd"/>
        <w:r>
          <w:rPr>
            <w:sz w:val="22"/>
            <w:szCs w:val="22"/>
          </w:rPr>
          <w:t xml:space="preserve"> this prompt, it’s great. It would be better though, if you can </w:t>
        </w:r>
        <w:proofErr w:type="gramStart"/>
        <w:r>
          <w:rPr>
            <w:sz w:val="22"/>
            <w:szCs w:val="22"/>
          </w:rPr>
          <w:t>actually add</w:t>
        </w:r>
        <w:proofErr w:type="gramEnd"/>
        <w:r>
          <w:rPr>
            <w:sz w:val="22"/>
            <w:szCs w:val="22"/>
          </w:rPr>
          <w:t xml:space="preserve"> life experiences: a day in school, a </w:t>
        </w:r>
      </w:ins>
      <w:ins w:id="23" w:author="Alyssa Manik" w:date="2021-09-19T17:39:00Z">
        <w:r>
          <w:rPr>
            <w:sz w:val="22"/>
            <w:szCs w:val="22"/>
          </w:rPr>
          <w:t xml:space="preserve">monologue in your head right after you see an inspiring </w:t>
        </w:r>
        <w:proofErr w:type="spellStart"/>
        <w:r>
          <w:rPr>
            <w:sz w:val="22"/>
            <w:szCs w:val="22"/>
          </w:rPr>
          <w:t>talkshow</w:t>
        </w:r>
        <w:proofErr w:type="spellEnd"/>
        <w:r>
          <w:rPr>
            <w:sz w:val="22"/>
            <w:szCs w:val="22"/>
          </w:rPr>
          <w:t>, or something that could really add a more personal touch to this.</w:t>
        </w:r>
      </w:ins>
    </w:p>
    <w:p w14:paraId="0395B867" w14:textId="77777777" w:rsidR="0032713A" w:rsidRPr="0032713A" w:rsidRDefault="0032713A">
      <w:pPr>
        <w:rPr>
          <w:ins w:id="24" w:author="Alyssa Manik" w:date="2021-09-19T17:35:00Z"/>
          <w:sz w:val="22"/>
          <w:szCs w:val="22"/>
        </w:rPr>
      </w:pPr>
    </w:p>
    <w:p w14:paraId="416E7924" w14:textId="40C5E958" w:rsidR="003D06E8" w:rsidRPr="0032713A" w:rsidRDefault="003D06E8">
      <w:pPr>
        <w:rPr>
          <w:sz w:val="22"/>
          <w:szCs w:val="22"/>
        </w:rPr>
      </w:pPr>
      <w:ins w:id="25" w:author="Alyssa Manik" w:date="2021-09-19T17:23:00Z">
        <w:r w:rsidRPr="0032713A">
          <w:rPr>
            <w:sz w:val="22"/>
            <w:szCs w:val="22"/>
          </w:rPr>
          <w:t xml:space="preserve">If I’m not mistaken, this exceeds the </w:t>
        </w:r>
        <w:proofErr w:type="gramStart"/>
        <w:r w:rsidRPr="0032713A">
          <w:rPr>
            <w:sz w:val="22"/>
            <w:szCs w:val="22"/>
          </w:rPr>
          <w:t>650 word</w:t>
        </w:r>
        <w:proofErr w:type="gramEnd"/>
        <w:r w:rsidRPr="0032713A">
          <w:rPr>
            <w:sz w:val="22"/>
            <w:szCs w:val="22"/>
          </w:rPr>
          <w:t xml:space="preserve"> limit of the comm app essays so just watch out for any lengthy sentences. Try to use less words </w:t>
        </w:r>
      </w:ins>
      <w:ins w:id="26" w:author="Alyssa Manik" w:date="2021-09-19T17:24:00Z">
        <w:r w:rsidRPr="0032713A">
          <w:rPr>
            <w:sz w:val="22"/>
            <w:szCs w:val="22"/>
          </w:rPr>
          <w:t xml:space="preserve">for stylistic </w:t>
        </w:r>
        <w:proofErr w:type="gramStart"/>
        <w:r w:rsidRPr="0032713A">
          <w:rPr>
            <w:sz w:val="22"/>
            <w:szCs w:val="22"/>
          </w:rPr>
          <w:t>purposes</w:t>
        </w:r>
      </w:ins>
      <w:ins w:id="27" w:author="Alyssa Manik" w:date="2021-09-19T17:23:00Z">
        <w:r w:rsidRPr="0032713A">
          <w:rPr>
            <w:sz w:val="22"/>
            <w:szCs w:val="22"/>
          </w:rPr>
          <w:t>, an</w:t>
        </w:r>
      </w:ins>
      <w:ins w:id="28" w:author="Alyssa Manik" w:date="2021-09-19T17:24:00Z">
        <w:r w:rsidRPr="0032713A">
          <w:rPr>
            <w:sz w:val="22"/>
            <w:szCs w:val="22"/>
          </w:rPr>
          <w:t>d</w:t>
        </w:r>
        <w:proofErr w:type="gramEnd"/>
        <w:r w:rsidRPr="0032713A">
          <w:rPr>
            <w:sz w:val="22"/>
            <w:szCs w:val="22"/>
          </w:rPr>
          <w:t xml:space="preserve"> use more words to add on your content and describe your thoughts or ideas. </w:t>
        </w:r>
      </w:ins>
    </w:p>
    <w:sectPr w:rsidR="003D06E8" w:rsidRPr="0032713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09-19T17:15:00Z" w:initials="AM">
    <w:p w14:paraId="66FA98C5" w14:textId="7FDC80BC" w:rsidR="001B3040" w:rsidRDefault="001B3040">
      <w:pPr>
        <w:pStyle w:val="CommentText"/>
      </w:pPr>
      <w:r>
        <w:rPr>
          <w:rStyle w:val="CommentReference"/>
        </w:rPr>
        <w:annotationRef/>
      </w:r>
      <w:r>
        <w:t>Not sure why Life is made plural, I understand the reason behind giving a plural pronoun to a “concept</w:t>
      </w:r>
      <w:proofErr w:type="gramStart"/>
      <w:r>
        <w:t>”</w:t>
      </w:r>
      <w:proofErr w:type="gramEnd"/>
      <w:r>
        <w:t xml:space="preserve"> but it sounds a bit awkward.</w:t>
      </w:r>
    </w:p>
  </w:comment>
  <w:comment w:id="1" w:author="Alyssa Manik" w:date="2021-09-19T17:16:00Z" w:initials="AM">
    <w:p w14:paraId="4943A1B6" w14:textId="41F3DBC6" w:rsidR="001B3040" w:rsidRDefault="001B3040">
      <w:pPr>
        <w:pStyle w:val="CommentText"/>
      </w:pPr>
      <w:r>
        <w:rPr>
          <w:rStyle w:val="CommentReference"/>
        </w:rPr>
        <w:annotationRef/>
      </w:r>
      <w:r>
        <w:t>Now it’s getting confusing because you’re referring to life’s evolution and suddenly giving a parallel to humanity. Is it only humans that are alive? Are other living creatures not evolved? You’re trying to make a connection from evolution theory to our instinct to fear any threats, but it’s starting to sound generalized and fairytale like.</w:t>
      </w:r>
    </w:p>
  </w:comment>
  <w:comment w:id="2" w:author="Alyssa Manik" w:date="2021-09-19T17:14:00Z" w:initials="AM">
    <w:p w14:paraId="4530CE45" w14:textId="74C93B73" w:rsidR="001B3040" w:rsidRDefault="001B3040">
      <w:pPr>
        <w:pStyle w:val="CommentText"/>
      </w:pPr>
      <w:r>
        <w:rPr>
          <w:rStyle w:val="CommentReference"/>
        </w:rPr>
        <w:annotationRef/>
      </w:r>
      <w:r>
        <w:t>I just wanted to point out that this is British English, so just make sure if you wanted to do this to remain consistent throughout the essay. Otherwise, the American equivalent is Learned.</w:t>
      </w:r>
    </w:p>
  </w:comment>
  <w:comment w:id="3" w:author="Alyssa Manik" w:date="2021-09-19T17:18:00Z" w:initials="AM">
    <w:p w14:paraId="43431E96" w14:textId="0EC39A59" w:rsidR="001B3040" w:rsidRDefault="001B3040">
      <w:pPr>
        <w:pStyle w:val="CommentText"/>
      </w:pPr>
      <w:r>
        <w:rPr>
          <w:rStyle w:val="CommentReference"/>
        </w:rPr>
        <w:annotationRef/>
      </w:r>
      <w:r>
        <w:t>I don’t mind the re-statement to emphasize, but maybe say this again with a different structure. E.g. (not to copy) “It appears to me that life is all about escaping death”</w:t>
      </w:r>
    </w:p>
  </w:comment>
  <w:comment w:id="4" w:author="Alyssa Manik" w:date="2021-09-19T17:20:00Z" w:initials="AM">
    <w:p w14:paraId="01050FE5" w14:textId="304AFDBF" w:rsidR="001B3040" w:rsidRDefault="001B3040">
      <w:pPr>
        <w:pStyle w:val="CommentText"/>
      </w:pPr>
      <w:r>
        <w:rPr>
          <w:rStyle w:val="CommentReference"/>
        </w:rPr>
        <w:annotationRef/>
      </w:r>
      <w:r>
        <w:t xml:space="preserve">I try to steer from “stating” instead of showing. “I am ambitious” vs. “I’ve fallen many times, and I count my failures as </w:t>
      </w:r>
      <w:proofErr w:type="gramStart"/>
      <w:r>
        <w:t>stepping stones</w:t>
      </w:r>
      <w:proofErr w:type="gramEnd"/>
      <w:r>
        <w:t xml:space="preserve"> to reach my goal” are very different.</w:t>
      </w:r>
    </w:p>
  </w:comment>
  <w:comment w:id="5" w:author="Alyssa Manik" w:date="2021-09-19T17:21:00Z" w:initials="AM">
    <w:p w14:paraId="47F558DC" w14:textId="5FF6D12E" w:rsidR="001B3040" w:rsidRDefault="001B3040">
      <w:pPr>
        <w:pStyle w:val="CommentText"/>
      </w:pPr>
      <w:r>
        <w:rPr>
          <w:rStyle w:val="CommentReference"/>
        </w:rPr>
        <w:annotationRef/>
      </w:r>
      <w:r>
        <w:t xml:space="preserve">Sentence structure a bit off as a transition from the previous statement. E.g. “This isn’t </w:t>
      </w:r>
      <w:proofErr w:type="spellStart"/>
      <w:r>
        <w:t>naiverty</w:t>
      </w:r>
      <w:proofErr w:type="spellEnd"/>
      <w:r>
        <w:t xml:space="preserve">, but </w:t>
      </w:r>
      <w:proofErr w:type="gramStart"/>
      <w:r>
        <w:t>an..</w:t>
      </w:r>
      <w:proofErr w:type="gramEnd"/>
      <w:r>
        <w:t>”</w:t>
      </w:r>
    </w:p>
  </w:comment>
  <w:comment w:id="6" w:author="Alyssa Manik" w:date="2021-09-19T17:24:00Z" w:initials="AM">
    <w:p w14:paraId="00C233E4" w14:textId="696EDD2B" w:rsidR="003D06E8" w:rsidRDefault="003D06E8">
      <w:pPr>
        <w:pStyle w:val="CommentText"/>
      </w:pPr>
      <w:r>
        <w:rPr>
          <w:rStyle w:val="CommentReference"/>
        </w:rPr>
        <w:annotationRef/>
      </w:r>
      <w:r>
        <w:t>Teach about the universe? Not sure what this sentence means</w:t>
      </w:r>
    </w:p>
  </w:comment>
  <w:comment w:id="7" w:author="Alyssa Manik" w:date="2021-09-19T17:25:00Z" w:initials="AM">
    <w:p w14:paraId="5D27A35F" w14:textId="0EBE353E" w:rsidR="003D06E8" w:rsidRDefault="003D06E8">
      <w:pPr>
        <w:pStyle w:val="CommentText"/>
      </w:pPr>
      <w:r>
        <w:rPr>
          <w:rStyle w:val="CommentReference"/>
        </w:rPr>
        <w:annotationRef/>
      </w:r>
      <w:r>
        <w:t xml:space="preserve">I’m glad you’re trying to show your endless curiosity for the world, its </w:t>
      </w:r>
      <w:proofErr w:type="gramStart"/>
      <w:r>
        <w:t>history</w:t>
      </w:r>
      <w:proofErr w:type="gramEnd"/>
      <w:r>
        <w:t xml:space="preserve"> and experiences. However, this is very generalized. I can’t tell what part of this paragraph makes your experiences unique. As a rule of thumb: read your paragraph; if someone else can easily say the same or say it applies to them, then it’s too generalized.</w:t>
      </w:r>
    </w:p>
  </w:comment>
  <w:comment w:id="8" w:author="Alyssa Manik" w:date="2021-09-19T17:33:00Z" w:initials="AM">
    <w:p w14:paraId="527B71A1" w14:textId="4E5480D1" w:rsidR="0032713A" w:rsidRDefault="0032713A">
      <w:pPr>
        <w:pStyle w:val="CommentText"/>
      </w:pPr>
      <w:r>
        <w:rPr>
          <w:rStyle w:val="CommentReference"/>
        </w:rPr>
        <w:annotationRef/>
      </w:r>
      <w:r>
        <w:t xml:space="preserve">Try to keep your story grounded by adding your actual timeline. This kind of diction sounds </w:t>
      </w:r>
      <w:proofErr w:type="gramStart"/>
      <w:r>
        <w:t>good, but</w:t>
      </w:r>
      <w:proofErr w:type="gramEnd"/>
      <w:r>
        <w:t xml:space="preserve"> doesn’t tell me much about your life experiences. Is this even real? How recent was it? </w:t>
      </w:r>
    </w:p>
  </w:comment>
  <w:comment w:id="9" w:author="Alyssa Manik" w:date="2021-09-19T17:29:00Z" w:initials="AM">
    <w:p w14:paraId="320D3A94" w14:textId="0C4ACB72" w:rsidR="003D06E8" w:rsidRDefault="003D06E8">
      <w:pPr>
        <w:pStyle w:val="CommentText"/>
      </w:pPr>
      <w:r>
        <w:rPr>
          <w:rStyle w:val="CommentReference"/>
        </w:rPr>
        <w:annotationRef/>
      </w:r>
      <w:r>
        <w:t>The second half of the sentence sounds a bit off, please paraphrase it a bit.</w:t>
      </w:r>
    </w:p>
  </w:comment>
  <w:comment w:id="10" w:author="Alyssa Manik" w:date="2021-09-19T17:35:00Z" w:initials="AM">
    <w:p w14:paraId="54BB48BB" w14:textId="0BBA0667" w:rsidR="0032713A" w:rsidRDefault="0032713A">
      <w:pPr>
        <w:pStyle w:val="CommentText"/>
      </w:pPr>
      <w:r>
        <w:rPr>
          <w:rStyle w:val="CommentReference"/>
        </w:rPr>
        <w:annotationRef/>
      </w:r>
    </w:p>
  </w:comment>
  <w:comment w:id="11" w:author="Alyssa Manik" w:date="2021-09-19T17:30:00Z" w:initials="AM">
    <w:p w14:paraId="2C6B9A79" w14:textId="5447685C" w:rsidR="003D06E8" w:rsidRDefault="003D06E8">
      <w:pPr>
        <w:pStyle w:val="CommentText"/>
      </w:pPr>
      <w:r>
        <w:rPr>
          <w:rStyle w:val="CommentReference"/>
        </w:rPr>
        <w:annotationRef/>
      </w:r>
      <w:r>
        <w:t xml:space="preserve">This sounds the same from before your </w:t>
      </w:r>
      <w:proofErr w:type="gramStart"/>
      <w:r>
        <w:t>realization?</w:t>
      </w:r>
      <w:proofErr w:type="gramEnd"/>
      <w:r>
        <w:t xml:space="preserve"> It feels a bit inconsistent. Like you changed your beliefs, but your actions and goals didn’t? </w:t>
      </w:r>
      <w:r w:rsidR="0032713A">
        <w:t xml:space="preserve"> </w:t>
      </w:r>
      <w:proofErr w:type="gramStart"/>
      <w:r w:rsidR="0032713A">
        <w:t>Check  the</w:t>
      </w:r>
      <w:proofErr w:type="gramEnd"/>
      <w:r w:rsidR="0032713A">
        <w:t xml:space="preserve"> middle of par. 5, you said the same thing. </w:t>
      </w:r>
      <w:proofErr w:type="gramStart"/>
      <w:r>
        <w:t>So</w:t>
      </w:r>
      <w:proofErr w:type="gramEnd"/>
      <w:r>
        <w:t xml:space="preserve"> I’m not sure what the impact of that change was.</w:t>
      </w:r>
    </w:p>
  </w:comment>
  <w:comment w:id="12" w:author="Alyssa Manik" w:date="2021-09-19T17:30:00Z" w:initials="AM">
    <w:p w14:paraId="1C9B205D" w14:textId="42FB5680" w:rsidR="003D06E8" w:rsidRDefault="003D06E8">
      <w:pPr>
        <w:pStyle w:val="CommentText"/>
      </w:pPr>
      <w:r>
        <w:rPr>
          <w:rStyle w:val="CommentReference"/>
        </w:rPr>
        <w:annotationRef/>
      </w:r>
      <w:r>
        <w:t xml:space="preserve">I like the last sentence, because it ties your old belief and your new belief, but the preceding sentences could </w:t>
      </w:r>
      <w:proofErr w:type="gramStart"/>
      <w:r>
        <w:t>definitely be</w:t>
      </w:r>
      <w:proofErr w:type="gramEnd"/>
      <w:r>
        <w:t xml:space="preserve"> improved.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A98C5" w15:done="0"/>
  <w15:commentEx w15:paraId="4943A1B6" w15:done="0"/>
  <w15:commentEx w15:paraId="4530CE45" w15:done="0"/>
  <w15:commentEx w15:paraId="43431E96" w15:done="0"/>
  <w15:commentEx w15:paraId="01050FE5" w15:done="0"/>
  <w15:commentEx w15:paraId="47F558DC" w15:done="0"/>
  <w15:commentEx w15:paraId="00C233E4" w15:done="0"/>
  <w15:commentEx w15:paraId="5D27A35F" w15:done="0"/>
  <w15:commentEx w15:paraId="527B71A1" w15:done="0"/>
  <w15:commentEx w15:paraId="320D3A94" w15:done="0"/>
  <w15:commentEx w15:paraId="54BB48BB" w15:done="0"/>
  <w15:commentEx w15:paraId="2C6B9A79" w15:done="0"/>
  <w15:commentEx w15:paraId="1C9B205D" w15:paraIdParent="2C6B9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EEB5" w16cex:dateUtc="2021-09-20T00:15:00Z"/>
  <w16cex:commentExtensible w16cex:durableId="24F1EEED" w16cex:dateUtc="2021-09-20T00:16:00Z"/>
  <w16cex:commentExtensible w16cex:durableId="24F1EE6E" w16cex:dateUtc="2021-09-20T00:14:00Z"/>
  <w16cex:commentExtensible w16cex:durableId="24F1EF72" w16cex:dateUtc="2021-09-20T00:18:00Z"/>
  <w16cex:commentExtensible w16cex:durableId="24F1EFCD" w16cex:dateUtc="2021-09-20T00:20:00Z"/>
  <w16cex:commentExtensible w16cex:durableId="24F1F021" w16cex:dateUtc="2021-09-20T00:21:00Z"/>
  <w16cex:commentExtensible w16cex:durableId="24F1F0DD" w16cex:dateUtc="2021-09-20T00:24:00Z"/>
  <w16cex:commentExtensible w16cex:durableId="24F1F10B" w16cex:dateUtc="2021-09-20T00:25:00Z"/>
  <w16cex:commentExtensible w16cex:durableId="24F1F2E2" w16cex:dateUtc="2021-09-20T00:33:00Z"/>
  <w16cex:commentExtensible w16cex:durableId="24F1F1F7" w16cex:dateUtc="2021-09-20T00:29:00Z"/>
  <w16cex:commentExtensible w16cex:durableId="24F1F34C" w16cex:dateUtc="2021-09-20T00:35:00Z"/>
  <w16cex:commentExtensible w16cex:durableId="24F1F228" w16cex:dateUtc="2021-09-20T00:30:00Z"/>
  <w16cex:commentExtensible w16cex:durableId="24F1F239" w16cex:dateUtc="2021-09-20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A98C5" w16cid:durableId="24F1EEB5"/>
  <w16cid:commentId w16cid:paraId="4943A1B6" w16cid:durableId="24F1EEED"/>
  <w16cid:commentId w16cid:paraId="4530CE45" w16cid:durableId="24F1EE6E"/>
  <w16cid:commentId w16cid:paraId="43431E96" w16cid:durableId="24F1EF72"/>
  <w16cid:commentId w16cid:paraId="01050FE5" w16cid:durableId="24F1EFCD"/>
  <w16cid:commentId w16cid:paraId="47F558DC" w16cid:durableId="24F1F021"/>
  <w16cid:commentId w16cid:paraId="00C233E4" w16cid:durableId="24F1F0DD"/>
  <w16cid:commentId w16cid:paraId="5D27A35F" w16cid:durableId="24F1F10B"/>
  <w16cid:commentId w16cid:paraId="527B71A1" w16cid:durableId="24F1F2E2"/>
  <w16cid:commentId w16cid:paraId="320D3A94" w16cid:durableId="24F1F1F7"/>
  <w16cid:commentId w16cid:paraId="54BB48BB" w16cid:durableId="24F1F34C"/>
  <w16cid:commentId w16cid:paraId="2C6B9A79" w16cid:durableId="24F1F228"/>
  <w16cid:commentId w16cid:paraId="1C9B205D" w16cid:durableId="24F1F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1B3040"/>
    <w:rsid w:val="0032713A"/>
    <w:rsid w:val="003D06E8"/>
    <w:rsid w:val="004A375B"/>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1B3040"/>
    <w:rPr>
      <w:sz w:val="16"/>
      <w:szCs w:val="16"/>
    </w:rPr>
  </w:style>
  <w:style w:type="paragraph" w:styleId="CommentText">
    <w:name w:val="annotation text"/>
    <w:basedOn w:val="Normal"/>
    <w:link w:val="CommentTextChar"/>
    <w:uiPriority w:val="99"/>
    <w:semiHidden/>
    <w:unhideWhenUsed/>
    <w:rsid w:val="001B3040"/>
    <w:rPr>
      <w:sz w:val="20"/>
      <w:szCs w:val="20"/>
    </w:rPr>
  </w:style>
  <w:style w:type="character" w:customStyle="1" w:styleId="CommentTextChar">
    <w:name w:val="Comment Text Char"/>
    <w:basedOn w:val="DefaultParagraphFont"/>
    <w:link w:val="CommentText"/>
    <w:uiPriority w:val="99"/>
    <w:semiHidden/>
    <w:rsid w:val="001B3040"/>
    <w:rPr>
      <w:sz w:val="20"/>
      <w:szCs w:val="20"/>
    </w:rPr>
  </w:style>
  <w:style w:type="paragraph" w:styleId="CommentSubject">
    <w:name w:val="annotation subject"/>
    <w:basedOn w:val="CommentText"/>
    <w:next w:val="CommentText"/>
    <w:link w:val="CommentSubjectChar"/>
    <w:uiPriority w:val="99"/>
    <w:semiHidden/>
    <w:unhideWhenUsed/>
    <w:rsid w:val="001B3040"/>
    <w:rPr>
      <w:b/>
      <w:bCs/>
    </w:rPr>
  </w:style>
  <w:style w:type="character" w:customStyle="1" w:styleId="CommentSubjectChar">
    <w:name w:val="Comment Subject Char"/>
    <w:basedOn w:val="CommentTextChar"/>
    <w:link w:val="CommentSubject"/>
    <w:uiPriority w:val="99"/>
    <w:semiHidden/>
    <w:rsid w:val="001B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2</cp:revision>
  <dcterms:created xsi:type="dcterms:W3CDTF">2021-09-15T10:15:00Z</dcterms:created>
  <dcterms:modified xsi:type="dcterms:W3CDTF">2021-09-20T00:40:00Z</dcterms:modified>
</cp:coreProperties>
</file>