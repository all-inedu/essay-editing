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2A5D0" w14:textId="1ED590A9" w:rsidR="00EA292E" w:rsidRDefault="009C632A" w:rsidP="009C632A">
      <w:pPr>
        <w:spacing w:line="360" w:lineRule="auto"/>
        <w:rPr>
          <w:b/>
          <w:bCs/>
          <w:u w:val="single"/>
        </w:rPr>
      </w:pPr>
      <w:r w:rsidRPr="009C632A">
        <w:rPr>
          <w:b/>
          <w:bCs/>
          <w:u w:val="single"/>
        </w:rPr>
        <w:t>Georgia Tech Draft</w:t>
      </w:r>
      <w:r>
        <w:rPr>
          <w:b/>
          <w:bCs/>
          <w:u w:val="single"/>
        </w:rPr>
        <w:t>-Ravi</w:t>
      </w:r>
    </w:p>
    <w:p w14:paraId="0C8FCB8C" w14:textId="653D8EE6" w:rsidR="009C632A" w:rsidRPr="004D3C40" w:rsidRDefault="009C632A" w:rsidP="00505A84">
      <w:pPr>
        <w:spacing w:line="360" w:lineRule="auto"/>
      </w:pPr>
      <w:r w:rsidRPr="009C632A">
        <w:rPr>
          <w:i/>
          <w:iCs/>
        </w:rPr>
        <w:t>Georgia Tech is committed to creating solutions to some of the world's most pressing challenges. Tell us how you have improved or hope to improve the human conditions in your community?</w:t>
      </w:r>
      <w:r w:rsidR="004D3C40">
        <w:rPr>
          <w:i/>
          <w:iCs/>
        </w:rPr>
        <w:t xml:space="preserve"> </w:t>
      </w:r>
      <w:r w:rsidR="004D3C40">
        <w:t>(300 words)</w:t>
      </w:r>
    </w:p>
    <w:p w14:paraId="70B7B9F6" w14:textId="0317496E" w:rsidR="009C632A" w:rsidRDefault="002961EE">
      <w:r>
        <w:t>==============================================================================</w:t>
      </w:r>
    </w:p>
    <w:p w14:paraId="5F3DDA18" w14:textId="7C4277DC" w:rsidR="002961EE" w:rsidRDefault="00266BCB" w:rsidP="00C00EC9">
      <w:pPr>
        <w:spacing w:line="360" w:lineRule="auto"/>
      </w:pPr>
      <w:r>
        <w:t>Version 2</w:t>
      </w:r>
    </w:p>
    <w:p w14:paraId="16A2BD3D" w14:textId="77777777" w:rsidR="00266BCB" w:rsidRDefault="00266BCB" w:rsidP="004E3C24">
      <w:pPr>
        <w:spacing w:line="360" w:lineRule="auto"/>
      </w:pPr>
    </w:p>
    <w:p w14:paraId="7463A4F5" w14:textId="7FEB0424" w:rsidR="00C32905" w:rsidRDefault="001E1122" w:rsidP="009D78DE">
      <w:pPr>
        <w:spacing w:line="360" w:lineRule="auto"/>
      </w:pPr>
      <w:r>
        <w:t>Five million</w:t>
      </w:r>
      <w:r w:rsidR="00D257E9">
        <w:t>,</w:t>
      </w:r>
      <w:r>
        <w:t xml:space="preserve"> three hundred and fifty-four thousand</w:t>
      </w:r>
      <w:r w:rsidR="00D257E9">
        <w:t>, is the number of</w:t>
      </w:r>
      <w:r>
        <w:t xml:space="preserve"> Indonesians</w:t>
      </w:r>
      <w:r w:rsidR="00D257E9">
        <w:t xml:space="preserve"> who </w:t>
      </w:r>
      <w:del w:id="0" w:author="Fedora Elrica Gracia" w:date="2020-12-20T21:19:00Z">
        <w:r w:rsidR="00D257E9" w:rsidDel="00D204A2">
          <w:delText>do</w:delText>
        </w:r>
        <w:r w:rsidDel="00D204A2">
          <w:delText xml:space="preserve"> not</w:delText>
        </w:r>
      </w:del>
      <w:ins w:id="1" w:author="Fedora Elrica Gracia" w:date="2020-12-20T21:19:00Z">
        <w:r w:rsidR="00D204A2">
          <w:t>have yet to</w:t>
        </w:r>
      </w:ins>
      <w:r>
        <w:t xml:space="preserve"> receive adequate electricity in their homes. </w:t>
      </w:r>
      <w:r w:rsidR="003F720E">
        <w:t xml:space="preserve">Even though that’s only 2% of the total Indonesian population, it concerns me that </w:t>
      </w:r>
      <w:r w:rsidR="005A6777">
        <w:t>I’ve always lived comfortabl</w:t>
      </w:r>
      <w:r w:rsidR="00D257E9">
        <w:t>y</w:t>
      </w:r>
      <w:r w:rsidR="005A6777">
        <w:t xml:space="preserve"> while millions </w:t>
      </w:r>
      <w:r w:rsidR="00D257E9">
        <w:t xml:space="preserve">still </w:t>
      </w:r>
      <w:r w:rsidR="004E3C24">
        <w:t>have</w:t>
      </w:r>
      <w:r w:rsidR="00D257E9">
        <w:t xml:space="preserve"> to </w:t>
      </w:r>
      <w:r w:rsidR="005A6777">
        <w:t>suffer</w:t>
      </w:r>
      <w:r w:rsidR="00D257E9">
        <w:t xml:space="preserve"> because of</w:t>
      </w:r>
      <w:r w:rsidR="004E3C24">
        <w:t xml:space="preserve"> this.</w:t>
      </w:r>
    </w:p>
    <w:p w14:paraId="2BFCF4BD" w14:textId="77777777" w:rsidR="00C32905" w:rsidRDefault="00C32905"/>
    <w:p w14:paraId="12FECE00" w14:textId="7294D94D" w:rsidR="00505A84" w:rsidRDefault="00505A84" w:rsidP="00505A84">
      <w:pPr>
        <w:spacing w:line="360" w:lineRule="auto"/>
      </w:pPr>
      <w:r>
        <w:t xml:space="preserve">Energy wise, </w:t>
      </w:r>
      <w:r w:rsidR="00D257E9">
        <w:t>Indonesia</w:t>
      </w:r>
      <w:r>
        <w:t xml:space="preserve"> provides tremendous opportunity for renewable energy to thrive. </w:t>
      </w:r>
      <w:r w:rsidR="00D257E9">
        <w:t xml:space="preserve">If we could harness this potential, our power supply would be enough to </w:t>
      </w:r>
      <w:r w:rsidR="003F720E">
        <w:t xml:space="preserve">not only meet the </w:t>
      </w:r>
      <w:r w:rsidR="00D257E9">
        <w:t xml:space="preserve">demands </w:t>
      </w:r>
      <w:r w:rsidR="003F720E">
        <w:t xml:space="preserve">of </w:t>
      </w:r>
      <w:r w:rsidR="004E3C24">
        <w:t xml:space="preserve">the </w:t>
      </w:r>
      <w:r w:rsidR="003F720E">
        <w:t xml:space="preserve">people </w:t>
      </w:r>
      <w:r w:rsidR="00D257E9">
        <w:t xml:space="preserve">but </w:t>
      </w:r>
      <w:r w:rsidR="003F720E">
        <w:t>also be independent from international oil prices</w:t>
      </w:r>
      <w:r w:rsidR="00D257E9">
        <w:t xml:space="preserve">. </w:t>
      </w:r>
      <w:r>
        <w:t xml:space="preserve">Sadly, </w:t>
      </w:r>
      <w:r w:rsidR="00D257E9">
        <w:t xml:space="preserve">our energy </w:t>
      </w:r>
      <w:r w:rsidR="00B92D2D">
        <w:t xml:space="preserve">shares </w:t>
      </w:r>
      <w:r w:rsidR="00D257E9">
        <w:t>are still dominated by coal and oil</w:t>
      </w:r>
      <w:r w:rsidR="00B92D2D">
        <w:t>,</w:t>
      </w:r>
      <w:r w:rsidR="00D257E9">
        <w:t xml:space="preserve"> </w:t>
      </w:r>
      <w:r w:rsidR="00B92D2D">
        <w:t>w</w:t>
      </w:r>
      <w:r w:rsidR="003F720E">
        <w:t>hich means we are far from being independent.</w:t>
      </w:r>
    </w:p>
    <w:p w14:paraId="738785FC" w14:textId="47922209" w:rsidR="00247F2D" w:rsidRDefault="00247F2D" w:rsidP="00505A84">
      <w:pPr>
        <w:spacing w:line="360" w:lineRule="auto"/>
      </w:pPr>
    </w:p>
    <w:p w14:paraId="67D8D8A6" w14:textId="7623C9AE" w:rsidR="00C32905" w:rsidRDefault="003F720E" w:rsidP="00505A84">
      <w:pPr>
        <w:spacing w:line="360" w:lineRule="auto"/>
      </w:pPr>
      <w:del w:id="2" w:author="Fedora Elrica Gracia" w:date="2020-12-20T21:20:00Z">
        <w:r w:rsidRPr="009D78DE" w:rsidDel="00D204A2">
          <w:delText>That</w:delText>
        </w:r>
        <w:r w:rsidRPr="00266BCB" w:rsidDel="00D204A2">
          <w:delText>’s why</w:delText>
        </w:r>
      </w:del>
      <w:ins w:id="3" w:author="Fedora Elrica Gracia" w:date="2020-12-20T21:20:00Z">
        <w:r w:rsidR="00D204A2">
          <w:t>For that reason,</w:t>
        </w:r>
      </w:ins>
      <w:r w:rsidRPr="00266BCB">
        <w:t xml:space="preserve"> </w:t>
      </w:r>
      <w:r w:rsidR="00247F2D" w:rsidRPr="004E3C24">
        <w:t xml:space="preserve">I </w:t>
      </w:r>
      <w:del w:id="4" w:author="Fedora Elrica Gracia" w:date="2020-12-20T21:20:00Z">
        <w:r w:rsidR="00247F2D" w:rsidRPr="004E3C24" w:rsidDel="00D204A2">
          <w:delText xml:space="preserve">aim </w:delText>
        </w:r>
      </w:del>
      <w:ins w:id="5" w:author="Fedora Elrica Gracia" w:date="2020-12-20T21:20:00Z">
        <w:r w:rsidR="00D204A2">
          <w:t>wish</w:t>
        </w:r>
        <w:r w:rsidR="00D204A2" w:rsidRPr="004E3C24">
          <w:t xml:space="preserve"> </w:t>
        </w:r>
      </w:ins>
      <w:r w:rsidR="00247F2D" w:rsidRPr="004E3C24">
        <w:t>to</w:t>
      </w:r>
      <w:r w:rsidRPr="004E3C24">
        <w:t xml:space="preserve"> find a way that would</w:t>
      </w:r>
      <w:r w:rsidR="00247F2D" w:rsidRPr="004E3C24">
        <w:t xml:space="preserve"> bolster</w:t>
      </w:r>
      <w:r w:rsidR="00B73499" w:rsidRPr="004E3C24">
        <w:t xml:space="preserve"> Indonesia’s</w:t>
      </w:r>
      <w:r w:rsidR="00247F2D" w:rsidRPr="004E3C24">
        <w:t xml:space="preserve"> renewable energy growth</w:t>
      </w:r>
      <w:r w:rsidRPr="004E3C24">
        <w:t xml:space="preserve"> in the future.</w:t>
      </w:r>
    </w:p>
    <w:p w14:paraId="3F278BCA" w14:textId="77777777" w:rsidR="00AF50E4" w:rsidRDefault="00AF50E4" w:rsidP="00505A84">
      <w:pPr>
        <w:spacing w:line="360" w:lineRule="auto"/>
      </w:pPr>
    </w:p>
    <w:p w14:paraId="43E02C31" w14:textId="083797EC" w:rsidR="008A397C" w:rsidRDefault="00B92D2D" w:rsidP="00505A84">
      <w:pPr>
        <w:spacing w:line="360" w:lineRule="auto"/>
      </w:pPr>
      <w:r>
        <w:t>T</w:t>
      </w:r>
      <w:r w:rsidR="00164C80">
        <w:t xml:space="preserve">he truth </w:t>
      </w:r>
      <w:r>
        <w:t>is</w:t>
      </w:r>
      <w:ins w:id="6" w:author="Fedora Elrica Gracia" w:date="2020-12-20T21:43:00Z">
        <w:r w:rsidR="009A5D40">
          <w:t>,</w:t>
        </w:r>
      </w:ins>
      <w:r w:rsidR="00164C80">
        <w:t xml:space="preserve"> our country LACK</w:t>
      </w:r>
      <w:r w:rsidR="00A12E24">
        <w:t>S</w:t>
      </w:r>
      <w:r w:rsidR="00164C80">
        <w:t xml:space="preserve"> the ability to research and manufacture </w:t>
      </w:r>
      <w:r>
        <w:t>green</w:t>
      </w:r>
      <w:r w:rsidR="00164C80">
        <w:t xml:space="preserve"> technology</w:t>
      </w:r>
      <w:ins w:id="7" w:author="Fedora Elrica Gracia" w:date="2020-12-20T21:44:00Z">
        <w:r w:rsidR="00231BBA">
          <w:t xml:space="preserve">, which </w:t>
        </w:r>
      </w:ins>
      <w:del w:id="8" w:author="Fedora Elrica Gracia" w:date="2020-12-20T21:44:00Z">
        <w:r w:rsidR="00164C80" w:rsidDel="00231BBA">
          <w:delText xml:space="preserve">. </w:delText>
        </w:r>
      </w:del>
      <w:ins w:id="9" w:author="Fedora Elrica Gracia" w:date="2020-12-20T21:44:00Z">
        <w:r w:rsidR="00231BBA">
          <w:t>t</w:t>
        </w:r>
      </w:ins>
      <w:del w:id="10" w:author="Fedora Elrica Gracia" w:date="2020-12-20T21:44:00Z">
        <w:r w:rsidR="00164C80" w:rsidDel="00231BBA">
          <w:delText>T</w:delText>
        </w:r>
      </w:del>
      <w:r w:rsidR="00164C80">
        <w:t>herefore</w:t>
      </w:r>
      <w:ins w:id="11" w:author="Fedora Elrica Gracia" w:date="2020-12-20T21:44:00Z">
        <w:r w:rsidR="00231BBA">
          <w:t xml:space="preserve"> limits</w:t>
        </w:r>
      </w:ins>
      <w:del w:id="12" w:author="Fedora Elrica Gracia" w:date="2020-12-20T21:44:00Z">
        <w:r w:rsidR="00164C80" w:rsidDel="00231BBA">
          <w:delText>, limiting</w:delText>
        </w:r>
      </w:del>
      <w:r w:rsidR="00164C80">
        <w:t xml:space="preserve"> our ability to produce ‘renewables’ at a low cost. This is why I am interested </w:t>
      </w:r>
      <w:r w:rsidR="00ED0F0C">
        <w:t xml:space="preserve">in </w:t>
      </w:r>
      <w:r w:rsidR="00164C80">
        <w:t xml:space="preserve">creating an initiative to start renewable energy research in Indonesia. </w:t>
      </w:r>
    </w:p>
    <w:p w14:paraId="2EDDD53E" w14:textId="0F4A6872" w:rsidR="00164C80" w:rsidRDefault="00164C80" w:rsidP="00505A84">
      <w:pPr>
        <w:spacing w:line="360" w:lineRule="auto"/>
      </w:pPr>
    </w:p>
    <w:p w14:paraId="2A51A80F" w14:textId="36C7C9DA" w:rsidR="00AF50E4" w:rsidRPr="009A5D40" w:rsidRDefault="00127411" w:rsidP="00505A84">
      <w:pPr>
        <w:spacing w:line="360" w:lineRule="auto"/>
        <w:rPr>
          <w:highlight w:val="yellow"/>
        </w:rPr>
      </w:pPr>
      <w:r w:rsidRPr="009A5D40">
        <w:rPr>
          <w:highlight w:val="yellow"/>
        </w:rPr>
        <w:t>S</w:t>
      </w:r>
      <w:r w:rsidR="00ED0F0C" w:rsidRPr="009A5D40">
        <w:rPr>
          <w:highlight w:val="yellow"/>
        </w:rPr>
        <w:t xml:space="preserve">tarting a business that focuses on renewable energy </w:t>
      </w:r>
      <w:r w:rsidR="009D78DE" w:rsidRPr="009A5D40">
        <w:rPr>
          <w:highlight w:val="yellow"/>
        </w:rPr>
        <w:t>would make it friendlier for any government to develop new sources of sustainable energy</w:t>
      </w:r>
      <w:r w:rsidR="00AF50E4" w:rsidRPr="009A5D40">
        <w:rPr>
          <w:highlight w:val="yellow"/>
        </w:rPr>
        <w:t xml:space="preserve">. </w:t>
      </w:r>
      <w:r w:rsidR="00B20970" w:rsidRPr="009A5D40">
        <w:rPr>
          <w:highlight w:val="yellow"/>
        </w:rPr>
        <w:t xml:space="preserve">For example, if we’re talking about building an extensive solar farm that would provide power to hundreds of households, </w:t>
      </w:r>
      <w:r w:rsidR="00AF50E4" w:rsidRPr="009A5D40">
        <w:rPr>
          <w:highlight w:val="yellow"/>
        </w:rPr>
        <w:t xml:space="preserve">it would be </w:t>
      </w:r>
      <w:r w:rsidR="00B20970" w:rsidRPr="009A5D40">
        <w:rPr>
          <w:highlight w:val="yellow"/>
        </w:rPr>
        <w:t>nice if the government can rely on locally produced solar panels</w:t>
      </w:r>
      <w:r w:rsidR="00B92D2D" w:rsidRPr="009A5D40">
        <w:rPr>
          <w:highlight w:val="yellow"/>
        </w:rPr>
        <w:t xml:space="preserve">. </w:t>
      </w:r>
    </w:p>
    <w:p w14:paraId="51D4E5EF" w14:textId="77777777" w:rsidR="00B92D2D" w:rsidRPr="009A5D40" w:rsidRDefault="00B92D2D" w:rsidP="00505A84">
      <w:pPr>
        <w:spacing w:line="360" w:lineRule="auto"/>
        <w:rPr>
          <w:highlight w:val="yellow"/>
        </w:rPr>
      </w:pPr>
    </w:p>
    <w:p w14:paraId="3C97E9FC" w14:textId="49557FD6" w:rsidR="00B92D2D" w:rsidRPr="009A5D40" w:rsidRDefault="004E3C24" w:rsidP="00505A84">
      <w:pPr>
        <w:spacing w:line="360" w:lineRule="auto"/>
        <w:rPr>
          <w:highlight w:val="yellow"/>
        </w:rPr>
      </w:pPr>
      <w:r w:rsidRPr="009A5D40">
        <w:rPr>
          <w:highlight w:val="yellow"/>
        </w:rPr>
        <w:lastRenderedPageBreak/>
        <w:t>When those things happen</w:t>
      </w:r>
      <w:r w:rsidR="00B92D2D" w:rsidRPr="009A5D40">
        <w:rPr>
          <w:highlight w:val="yellow"/>
        </w:rPr>
        <w:t xml:space="preserve">, it indicates </w:t>
      </w:r>
      <w:r w:rsidR="00266BCB" w:rsidRPr="009A5D40">
        <w:rPr>
          <w:highlight w:val="yellow"/>
        </w:rPr>
        <w:t>that the country is ready to EMBRACE</w:t>
      </w:r>
      <w:r w:rsidR="00B92D2D" w:rsidRPr="009A5D40">
        <w:rPr>
          <w:highlight w:val="yellow"/>
        </w:rPr>
        <w:t xml:space="preserve"> </w:t>
      </w:r>
      <w:r w:rsidR="00266BCB" w:rsidRPr="009A5D40">
        <w:rPr>
          <w:highlight w:val="yellow"/>
        </w:rPr>
        <w:t>their own</w:t>
      </w:r>
      <w:r w:rsidR="00B92D2D" w:rsidRPr="009A5D40">
        <w:rPr>
          <w:highlight w:val="yellow"/>
        </w:rPr>
        <w:t xml:space="preserve"> manpower in doing research and developing </w:t>
      </w:r>
      <w:proofErr w:type="gramStart"/>
      <w:r w:rsidR="00B92D2D" w:rsidRPr="009A5D40">
        <w:rPr>
          <w:highlight w:val="yellow"/>
        </w:rPr>
        <w:t>ground-breaking</w:t>
      </w:r>
      <w:proofErr w:type="gramEnd"/>
      <w:r w:rsidR="00B92D2D" w:rsidRPr="009A5D40">
        <w:rPr>
          <w:highlight w:val="yellow"/>
        </w:rPr>
        <w:t xml:space="preserve"> technology that would put </w:t>
      </w:r>
      <w:r w:rsidR="00266BCB" w:rsidRPr="009A5D40">
        <w:rPr>
          <w:highlight w:val="yellow"/>
        </w:rPr>
        <w:t>them</w:t>
      </w:r>
      <w:r w:rsidR="00B92D2D" w:rsidRPr="009A5D40">
        <w:rPr>
          <w:highlight w:val="yellow"/>
        </w:rPr>
        <w:t xml:space="preserve"> at the forefront of a sustainable economy in the future.</w:t>
      </w:r>
    </w:p>
    <w:p w14:paraId="5FB4C756" w14:textId="690BAB7E" w:rsidR="00AF50E4" w:rsidRPr="009A5D40" w:rsidRDefault="00AF50E4" w:rsidP="00505A84">
      <w:pPr>
        <w:spacing w:line="360" w:lineRule="auto"/>
        <w:rPr>
          <w:highlight w:val="yellow"/>
        </w:rPr>
      </w:pPr>
    </w:p>
    <w:p w14:paraId="7FBF00D3" w14:textId="53615642" w:rsidR="00ED0F0C" w:rsidRPr="00231BBA" w:rsidRDefault="00ED0F0C" w:rsidP="00505A84">
      <w:pPr>
        <w:spacing w:line="360" w:lineRule="auto"/>
      </w:pPr>
      <w:r w:rsidRPr="009A5D40">
        <w:rPr>
          <w:highlight w:val="yellow"/>
        </w:rPr>
        <w:t>I aspire t</w:t>
      </w:r>
      <w:r w:rsidR="004E3C24" w:rsidRPr="009A5D40">
        <w:rPr>
          <w:highlight w:val="yellow"/>
        </w:rPr>
        <w:t xml:space="preserve">o make such scenarios possible. </w:t>
      </w:r>
      <w:r w:rsidR="009D78DE" w:rsidRPr="009A5D40">
        <w:rPr>
          <w:highlight w:val="yellow"/>
        </w:rPr>
        <w:t xml:space="preserve">By studying and doing research in </w:t>
      </w:r>
      <w:r w:rsidR="00266BCB" w:rsidRPr="009A5D40">
        <w:rPr>
          <w:highlight w:val="yellow"/>
        </w:rPr>
        <w:t>a research</w:t>
      </w:r>
      <w:r w:rsidR="009D78DE" w:rsidRPr="009A5D40">
        <w:rPr>
          <w:highlight w:val="yellow"/>
        </w:rPr>
        <w:t xml:space="preserve"> </w:t>
      </w:r>
      <w:r w:rsidR="00266BCB" w:rsidRPr="009A5D40">
        <w:rPr>
          <w:highlight w:val="yellow"/>
        </w:rPr>
        <w:t xml:space="preserve">friendly </w:t>
      </w:r>
      <w:r w:rsidR="009D78DE" w:rsidRPr="009A5D40">
        <w:rPr>
          <w:highlight w:val="yellow"/>
        </w:rPr>
        <w:t>university like Georgia Tech</w:t>
      </w:r>
      <w:r w:rsidR="009D78DE" w:rsidRPr="00231BBA">
        <w:rPr>
          <w:highlight w:val="green"/>
        </w:rPr>
        <w:t xml:space="preserve">, I believe I can influence many promising Indonesian youths just like me to </w:t>
      </w:r>
      <w:r w:rsidR="004E3C24" w:rsidRPr="00231BBA">
        <w:rPr>
          <w:highlight w:val="green"/>
        </w:rPr>
        <w:t>make</w:t>
      </w:r>
      <w:r w:rsidR="009D78DE" w:rsidRPr="00231BBA">
        <w:rPr>
          <w:highlight w:val="green"/>
        </w:rPr>
        <w:t xml:space="preserve"> </w:t>
      </w:r>
      <w:r w:rsidR="004E3C24" w:rsidRPr="00231BBA">
        <w:rPr>
          <w:highlight w:val="green"/>
        </w:rPr>
        <w:t>Indonesia more sustainable.</w:t>
      </w:r>
    </w:p>
    <w:p w14:paraId="0F1906E4" w14:textId="77777777" w:rsidR="00EA292E" w:rsidRDefault="00EA292E" w:rsidP="00505A84">
      <w:pPr>
        <w:pBdr>
          <w:bottom w:val="single" w:sz="6" w:space="1" w:color="auto"/>
        </w:pBdr>
        <w:spacing w:line="360" w:lineRule="auto"/>
      </w:pPr>
    </w:p>
    <w:p w14:paraId="4151798A" w14:textId="77777777" w:rsidR="00EA292E" w:rsidRDefault="00EA292E" w:rsidP="00505A84">
      <w:pPr>
        <w:spacing w:line="360" w:lineRule="auto"/>
      </w:pPr>
    </w:p>
    <w:p w14:paraId="24F6C24E" w14:textId="07021494" w:rsidR="00EA292E" w:rsidRDefault="00EA292E" w:rsidP="00505A84">
      <w:pPr>
        <w:spacing w:line="360" w:lineRule="auto"/>
      </w:pPr>
      <w:r>
        <w:t>Hi Ravi,</w:t>
      </w:r>
    </w:p>
    <w:p w14:paraId="2988FA96" w14:textId="067F68B3" w:rsidR="00EA292E" w:rsidRDefault="00DB180C" w:rsidP="00505A84">
      <w:pPr>
        <w:spacing w:line="360" w:lineRule="auto"/>
      </w:pPr>
      <w:r>
        <w:t>I think this is such a great plan to have that will definitely make a difference!</w:t>
      </w:r>
    </w:p>
    <w:p w14:paraId="504F1FAF" w14:textId="29B55497" w:rsidR="00DB180C" w:rsidRDefault="00D204A2" w:rsidP="00505A84">
      <w:pPr>
        <w:spacing w:line="360" w:lineRule="auto"/>
      </w:pPr>
      <w:r>
        <w:t>If possible, I think</w:t>
      </w:r>
      <w:r w:rsidR="004F33AB">
        <w:t xml:space="preserve"> it would be better if more details could be added about your plan to depict it clearer. A</w:t>
      </w:r>
      <w:r w:rsidR="00DB180C">
        <w:t xml:space="preserve"> few details that could possible be added are:</w:t>
      </w:r>
    </w:p>
    <w:p w14:paraId="6093A042" w14:textId="77777777" w:rsidR="00D204A2" w:rsidRDefault="00DB180C" w:rsidP="00D204A2">
      <w:pPr>
        <w:pStyle w:val="ListParagraph"/>
        <w:numPr>
          <w:ilvl w:val="0"/>
          <w:numId w:val="1"/>
        </w:numPr>
        <w:spacing w:line="360" w:lineRule="auto"/>
      </w:pPr>
      <w:r>
        <w:t>Do you have any specific renewable energy you are more interested in?</w:t>
      </w:r>
    </w:p>
    <w:p w14:paraId="79BB6734" w14:textId="1A77FBDD" w:rsidR="00DB180C" w:rsidRDefault="00DB180C" w:rsidP="00D204A2">
      <w:pPr>
        <w:pStyle w:val="ListParagraph"/>
        <w:numPr>
          <w:ilvl w:val="1"/>
          <w:numId w:val="1"/>
        </w:numPr>
        <w:spacing w:line="360" w:lineRule="auto"/>
      </w:pPr>
      <w:r>
        <w:t>Is building an extensive solar farm part of your plan? If this is, maybe you could claim it more by mentioning, “One of my aims is to build an extensive solar farm…”</w:t>
      </w:r>
    </w:p>
    <w:p w14:paraId="080618BE" w14:textId="291DE97C" w:rsidR="00D204A2" w:rsidRDefault="00D204A2" w:rsidP="00D204A2">
      <w:pPr>
        <w:pStyle w:val="ListParagraph"/>
        <w:numPr>
          <w:ilvl w:val="0"/>
          <w:numId w:val="1"/>
        </w:numPr>
        <w:spacing w:line="360" w:lineRule="auto"/>
      </w:pPr>
      <w:r>
        <w:t>What ways do you have in mind to achieve this goal?</w:t>
      </w:r>
    </w:p>
    <w:p w14:paraId="7B930CEA" w14:textId="57131830" w:rsidR="00D204A2" w:rsidRDefault="00D204A2" w:rsidP="00D204A2">
      <w:pPr>
        <w:pStyle w:val="ListParagraph"/>
        <w:numPr>
          <w:ilvl w:val="1"/>
          <w:numId w:val="1"/>
        </w:numPr>
        <w:spacing w:line="360" w:lineRule="auto"/>
      </w:pPr>
      <w:r>
        <w:t>Any collaboration with other parties for example, or working together with the government?</w:t>
      </w:r>
    </w:p>
    <w:p w14:paraId="357CD391" w14:textId="77777777" w:rsidR="00DB180C" w:rsidRDefault="00DB180C" w:rsidP="00DB180C">
      <w:pPr>
        <w:spacing w:line="360" w:lineRule="auto"/>
      </w:pPr>
    </w:p>
    <w:p w14:paraId="6EB245F0" w14:textId="765D6138" w:rsidR="009A5D40" w:rsidRDefault="009A5D40" w:rsidP="00DB180C">
      <w:pPr>
        <w:spacing w:line="360" w:lineRule="auto"/>
      </w:pPr>
      <w:r>
        <w:t xml:space="preserve">Also, from what I read here, I think there are 2 reasons why you want to start a business that focuses on renewable energy: improve the lives of people that have yet to have electricity and for Indonesia to develop and be more sustainable. </w:t>
      </w:r>
    </w:p>
    <w:p w14:paraId="77679268" w14:textId="1C174F8E" w:rsidR="009A5D40" w:rsidRDefault="009A5D40" w:rsidP="00DB180C">
      <w:pPr>
        <w:spacing w:line="360" w:lineRule="auto"/>
      </w:pPr>
      <w:r>
        <w:t>I think in this case, there are a few possibilities:</w:t>
      </w:r>
    </w:p>
    <w:p w14:paraId="2BDEC423" w14:textId="1BB7C50D" w:rsidR="009A5D40" w:rsidRDefault="009A5D40" w:rsidP="009A5D40">
      <w:pPr>
        <w:pStyle w:val="ListParagraph"/>
        <w:numPr>
          <w:ilvl w:val="0"/>
          <w:numId w:val="2"/>
        </w:numPr>
        <w:spacing w:line="360" w:lineRule="auto"/>
      </w:pPr>
      <w:r>
        <w:t>Explain both reasons:</w:t>
      </w:r>
    </w:p>
    <w:p w14:paraId="353A6169" w14:textId="6C59F5FB" w:rsidR="009A5D40" w:rsidRDefault="009A5D40" w:rsidP="009A5D40">
      <w:pPr>
        <w:pStyle w:val="ListParagraph"/>
        <w:numPr>
          <w:ilvl w:val="1"/>
          <w:numId w:val="2"/>
        </w:numPr>
        <w:spacing w:line="360" w:lineRule="auto"/>
      </w:pPr>
      <w:r>
        <w:t>I would suggest adding more details on the impact your plan would bring in terms of helping people so that you explain both reasons reasonably fair. (Include it in your two last paragraphs – highlighted yellow)</w:t>
      </w:r>
    </w:p>
    <w:p w14:paraId="740F3745" w14:textId="63F157AB" w:rsidR="009A5D40" w:rsidRDefault="009A5D40" w:rsidP="009A5D40">
      <w:pPr>
        <w:pStyle w:val="ListParagraph"/>
        <w:numPr>
          <w:ilvl w:val="0"/>
          <w:numId w:val="2"/>
        </w:numPr>
        <w:spacing w:line="360" w:lineRule="auto"/>
      </w:pPr>
      <w:r>
        <w:lastRenderedPageBreak/>
        <w:t>Focus on one of the reasons.</w:t>
      </w:r>
    </w:p>
    <w:p w14:paraId="4DDAF4E2" w14:textId="31DA10B4" w:rsidR="009A5D40" w:rsidRDefault="009A5D40" w:rsidP="009A5D40">
      <w:pPr>
        <w:pStyle w:val="ListParagraph"/>
        <w:numPr>
          <w:ilvl w:val="1"/>
          <w:numId w:val="2"/>
        </w:numPr>
        <w:spacing w:line="360" w:lineRule="auto"/>
      </w:pPr>
      <w:r>
        <w:t>If you choose to focus on helping people to have electricity, I think you could just briefly explain Indonesia’s condition as background information, or vice versa to focus on a specific issue.</w:t>
      </w:r>
    </w:p>
    <w:p w14:paraId="57CBDAAD" w14:textId="77777777" w:rsidR="00231BBA" w:rsidRDefault="00231BBA" w:rsidP="00231BBA">
      <w:pPr>
        <w:spacing w:line="360" w:lineRule="auto"/>
      </w:pPr>
      <w:bookmarkStart w:id="13" w:name="_GoBack"/>
      <w:bookmarkEnd w:id="13"/>
    </w:p>
    <w:p w14:paraId="2DBF5561" w14:textId="0362EA29" w:rsidR="00231BBA" w:rsidRDefault="00231BBA" w:rsidP="00231BBA">
      <w:pPr>
        <w:spacing w:line="360" w:lineRule="auto"/>
      </w:pPr>
      <w:r>
        <w:t xml:space="preserve">And as for the last paragraph, I would suggest to mention something that could be more applicable to the general environment of the university as an alternative to just Indonesian youths – if possible (highlighted green). </w:t>
      </w:r>
      <w:r>
        <w:sym w:font="Wingdings" w:char="F04A"/>
      </w:r>
      <w:r>
        <w:t xml:space="preserve"> </w:t>
      </w:r>
    </w:p>
    <w:p w14:paraId="1293D15E" w14:textId="77777777" w:rsidR="00D204A2" w:rsidRDefault="00D204A2" w:rsidP="00DB180C">
      <w:pPr>
        <w:spacing w:line="360" w:lineRule="auto"/>
      </w:pPr>
    </w:p>
    <w:p w14:paraId="4BD3B427" w14:textId="13B30E11" w:rsidR="00D204A2" w:rsidRDefault="00D204A2" w:rsidP="00DB180C">
      <w:pPr>
        <w:spacing w:line="360" w:lineRule="auto"/>
      </w:pPr>
      <w:r>
        <w:t>All the best, Ravi!</w:t>
      </w:r>
    </w:p>
    <w:p w14:paraId="780C71EF" w14:textId="107BC4EE" w:rsidR="00AF50E4" w:rsidRDefault="00AF50E4" w:rsidP="00505A84">
      <w:pPr>
        <w:spacing w:line="360" w:lineRule="auto"/>
      </w:pPr>
    </w:p>
    <w:p w14:paraId="41C14393" w14:textId="77777777" w:rsidR="00B20970" w:rsidRDefault="00B20970" w:rsidP="00505A84">
      <w:pPr>
        <w:spacing w:line="360" w:lineRule="auto"/>
      </w:pPr>
    </w:p>
    <w:p w14:paraId="69D2B334" w14:textId="1396BBA1" w:rsidR="008A397C" w:rsidRDefault="008A397C" w:rsidP="008A397C">
      <w:pPr>
        <w:spacing w:line="360" w:lineRule="auto"/>
      </w:pPr>
    </w:p>
    <w:p w14:paraId="0694F3A2" w14:textId="77777777" w:rsidR="004B6323" w:rsidRDefault="004B6323" w:rsidP="008A397C">
      <w:pPr>
        <w:spacing w:line="360" w:lineRule="auto"/>
      </w:pPr>
    </w:p>
    <w:p w14:paraId="17764A0D" w14:textId="30039802" w:rsidR="00B201E6" w:rsidRDefault="00B201E6" w:rsidP="008A397C">
      <w:pPr>
        <w:spacing w:line="360" w:lineRule="auto"/>
      </w:pPr>
    </w:p>
    <w:p w14:paraId="50D5672E" w14:textId="25E43A43" w:rsidR="009C632A" w:rsidRDefault="009C632A"/>
    <w:p w14:paraId="3F9BDB0E" w14:textId="592F8333" w:rsidR="009C632A" w:rsidRDefault="009C632A"/>
    <w:p w14:paraId="0EC91093" w14:textId="528D9119" w:rsidR="009C632A" w:rsidRDefault="009C632A"/>
    <w:p w14:paraId="1C0440AE" w14:textId="6A320975" w:rsidR="009C632A" w:rsidRDefault="009C632A"/>
    <w:p w14:paraId="1CA1BAD4" w14:textId="03890B05" w:rsidR="009C632A" w:rsidRDefault="009C632A"/>
    <w:p w14:paraId="3B78748A" w14:textId="171BB50A" w:rsidR="009C632A" w:rsidRDefault="009C632A"/>
    <w:p w14:paraId="1CFD117C" w14:textId="33947526" w:rsidR="009C632A" w:rsidRDefault="009C632A"/>
    <w:p w14:paraId="615F07FF" w14:textId="15C2AFA2" w:rsidR="009C632A" w:rsidRDefault="009C632A"/>
    <w:p w14:paraId="68D8A634" w14:textId="5A6CF640" w:rsidR="009C632A" w:rsidRDefault="009C632A"/>
    <w:p w14:paraId="212FDB88" w14:textId="4405A18F" w:rsidR="009C632A" w:rsidRDefault="009C632A"/>
    <w:p w14:paraId="2713CAC9" w14:textId="3D5740B6" w:rsidR="009C632A" w:rsidRDefault="009C632A"/>
    <w:p w14:paraId="575A48BA" w14:textId="3DA4F3C4" w:rsidR="009C632A" w:rsidRDefault="009C632A"/>
    <w:p w14:paraId="7C288B21" w14:textId="3A6E6487" w:rsidR="009C632A" w:rsidRDefault="009C632A"/>
    <w:p w14:paraId="38136C7B" w14:textId="5C357190" w:rsidR="009C632A" w:rsidRDefault="009C632A"/>
    <w:p w14:paraId="09529B13" w14:textId="4113E1BF" w:rsidR="009C632A" w:rsidRDefault="009C632A"/>
    <w:p w14:paraId="32C83EEB" w14:textId="472291BE" w:rsidR="009C632A" w:rsidRDefault="009C632A"/>
    <w:p w14:paraId="143DEDBC" w14:textId="26D5F241" w:rsidR="009C632A" w:rsidRDefault="009C632A"/>
    <w:p w14:paraId="78BB80DA" w14:textId="4C4B11D9" w:rsidR="009C632A" w:rsidRDefault="009C632A"/>
    <w:p w14:paraId="76F885F9" w14:textId="3738A0FC" w:rsidR="009C632A" w:rsidRDefault="009C632A"/>
    <w:p w14:paraId="1284C362" w14:textId="77777777" w:rsidR="009C632A" w:rsidRPr="009C632A" w:rsidRDefault="009C632A"/>
    <w:sectPr w:rsidR="009C632A" w:rsidRPr="009C6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A775B" w14:textId="77777777" w:rsidR="009A5D40" w:rsidRDefault="009A5D40" w:rsidP="00505A84">
      <w:r>
        <w:separator/>
      </w:r>
    </w:p>
  </w:endnote>
  <w:endnote w:type="continuationSeparator" w:id="0">
    <w:p w14:paraId="436DCC70" w14:textId="77777777" w:rsidR="009A5D40" w:rsidRDefault="009A5D40" w:rsidP="0050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9FC7B" w14:textId="77777777" w:rsidR="009A5D40" w:rsidRDefault="009A5D40" w:rsidP="00505A84">
      <w:r>
        <w:separator/>
      </w:r>
    </w:p>
  </w:footnote>
  <w:footnote w:type="continuationSeparator" w:id="0">
    <w:p w14:paraId="010E703C" w14:textId="77777777" w:rsidR="009A5D40" w:rsidRDefault="009A5D40" w:rsidP="00505A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354D"/>
    <w:multiLevelType w:val="hybridMultilevel"/>
    <w:tmpl w:val="2C0E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33696"/>
    <w:multiLevelType w:val="hybridMultilevel"/>
    <w:tmpl w:val="B6CC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2A"/>
    <w:rsid w:val="00127411"/>
    <w:rsid w:val="00164C80"/>
    <w:rsid w:val="00182574"/>
    <w:rsid w:val="00185696"/>
    <w:rsid w:val="001D20BF"/>
    <w:rsid w:val="001E1122"/>
    <w:rsid w:val="00231BBA"/>
    <w:rsid w:val="00247F2D"/>
    <w:rsid w:val="00266BCB"/>
    <w:rsid w:val="002961EE"/>
    <w:rsid w:val="003F720E"/>
    <w:rsid w:val="00432BBA"/>
    <w:rsid w:val="00461194"/>
    <w:rsid w:val="004B6323"/>
    <w:rsid w:val="004D3C40"/>
    <w:rsid w:val="004E3C24"/>
    <w:rsid w:val="004F33AB"/>
    <w:rsid w:val="00505A84"/>
    <w:rsid w:val="005A6777"/>
    <w:rsid w:val="00720565"/>
    <w:rsid w:val="007220FF"/>
    <w:rsid w:val="008A397C"/>
    <w:rsid w:val="009A5D40"/>
    <w:rsid w:val="009C632A"/>
    <w:rsid w:val="009D78DE"/>
    <w:rsid w:val="00A05752"/>
    <w:rsid w:val="00A12E24"/>
    <w:rsid w:val="00AF50E4"/>
    <w:rsid w:val="00B006B3"/>
    <w:rsid w:val="00B201E6"/>
    <w:rsid w:val="00B20970"/>
    <w:rsid w:val="00B36EE8"/>
    <w:rsid w:val="00B65C8B"/>
    <w:rsid w:val="00B73499"/>
    <w:rsid w:val="00B92D2D"/>
    <w:rsid w:val="00C00EC9"/>
    <w:rsid w:val="00C32905"/>
    <w:rsid w:val="00D204A2"/>
    <w:rsid w:val="00D257E9"/>
    <w:rsid w:val="00DB180C"/>
    <w:rsid w:val="00E63AAE"/>
    <w:rsid w:val="00E93B11"/>
    <w:rsid w:val="00EA292E"/>
    <w:rsid w:val="00ED0F0C"/>
    <w:rsid w:val="00EF3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2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 w:type="paragraph" w:styleId="ListParagraph">
    <w:name w:val="List Paragraph"/>
    <w:basedOn w:val="Normal"/>
    <w:uiPriority w:val="34"/>
    <w:qFormat/>
    <w:rsid w:val="00DB18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 w:type="paragraph" w:styleId="ListParagraph">
    <w:name w:val="List Paragraph"/>
    <w:basedOn w:val="Normal"/>
    <w:uiPriority w:val="34"/>
    <w:qFormat/>
    <w:rsid w:val="00DB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576</Words>
  <Characters>3284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8</cp:revision>
  <dcterms:created xsi:type="dcterms:W3CDTF">2020-12-16T17:44:00Z</dcterms:created>
  <dcterms:modified xsi:type="dcterms:W3CDTF">2020-12-20T14:50:00Z</dcterms:modified>
</cp:coreProperties>
</file>