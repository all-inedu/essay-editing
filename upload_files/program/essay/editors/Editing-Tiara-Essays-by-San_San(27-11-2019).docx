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B84E2" w14:textId="40CF8FF5" w:rsidR="00377158" w:rsidRPr="00786ED6" w:rsidRDefault="002046A0" w:rsidP="00F5139A">
      <w:pPr>
        <w:rPr>
          <w:b/>
          <w:bCs/>
          <w:color w:val="000000" w:themeColor="text1"/>
        </w:rPr>
      </w:pPr>
      <w:r w:rsidRPr="00786ED6">
        <w:rPr>
          <w:b/>
          <w:bCs/>
          <w:color w:val="000000" w:themeColor="text1"/>
        </w:rPr>
        <w:t>Describe an example of your leadership experience in which you have positively influenced others, helped resolve disputes, or contributed to group efforts over time.</w:t>
      </w:r>
    </w:p>
    <w:p w14:paraId="58652DA0" w14:textId="77777777" w:rsidR="00F5139A" w:rsidRDefault="00F5139A" w:rsidP="002046A0">
      <w:pPr>
        <w:rPr>
          <w:b/>
          <w:bCs/>
          <w:color w:val="000000" w:themeColor="text1"/>
        </w:rPr>
      </w:pPr>
    </w:p>
    <w:p w14:paraId="6C9723CE" w14:textId="2E4860D8" w:rsidR="002046A0" w:rsidRPr="00786ED6" w:rsidRDefault="00377158" w:rsidP="002046A0">
      <w:pPr>
        <w:rPr>
          <w:color w:val="000000" w:themeColor="text1"/>
        </w:rPr>
      </w:pPr>
      <w:r w:rsidRPr="00786ED6">
        <w:rPr>
          <w:b/>
          <w:bCs/>
          <w:color w:val="000000" w:themeColor="text1"/>
        </w:rPr>
        <w:t>Word limit: 350 words</w:t>
      </w:r>
    </w:p>
    <w:p w14:paraId="7D458A45" w14:textId="77777777" w:rsidR="002046A0" w:rsidRPr="00786ED6" w:rsidRDefault="002046A0" w:rsidP="002046A0">
      <w:pPr>
        <w:rPr>
          <w:color w:val="000000" w:themeColor="text1"/>
        </w:rPr>
      </w:pPr>
    </w:p>
    <w:p w14:paraId="05E9D46C" w14:textId="4793500A" w:rsidR="00CC19DC" w:rsidRPr="00786ED6" w:rsidRDefault="00CC19DC" w:rsidP="00AF5601">
      <w:pPr>
        <w:jc w:val="both"/>
        <w:rPr>
          <w:color w:val="000000" w:themeColor="text1"/>
        </w:rPr>
        <w:pPrChange w:id="0" w:author="San" w:date="2019-11-27T08:52:00Z">
          <w:pPr/>
        </w:pPrChange>
      </w:pPr>
      <w:commentRangeStart w:id="1"/>
      <w:r w:rsidRPr="00786ED6">
        <w:rPr>
          <w:color w:val="000000" w:themeColor="text1"/>
        </w:rPr>
        <w:t xml:space="preserve">Helping others while having a voice of my own </w:t>
      </w:r>
      <w:r w:rsidR="005060F6" w:rsidRPr="00786ED6">
        <w:rPr>
          <w:color w:val="000000" w:themeColor="text1"/>
        </w:rPr>
        <w:t>was one of the things on my bucket list</w:t>
      </w:r>
      <w:r w:rsidRPr="00786ED6">
        <w:rPr>
          <w:color w:val="000000" w:themeColor="text1"/>
        </w:rPr>
        <w:t xml:space="preserve">. It is unfair how many people live their lives of underachievement because they are afraid to have their own voice for success. I believe being able to visualize and share my ideas with others and making a positive impact simultaneously is a remarkable thing. </w:t>
      </w:r>
      <w:commentRangeEnd w:id="1"/>
      <w:r w:rsidR="00AF5601">
        <w:rPr>
          <w:rStyle w:val="CommentReference"/>
        </w:rPr>
        <w:commentReference w:id="1"/>
      </w:r>
      <w:r w:rsidR="002D547F" w:rsidRPr="00786ED6">
        <w:rPr>
          <w:color w:val="000000" w:themeColor="text1"/>
        </w:rPr>
        <w:t xml:space="preserve">With my desire to achieve this, I created Raisondetre. </w:t>
      </w:r>
    </w:p>
    <w:p w14:paraId="21888F86" w14:textId="77777777" w:rsidR="00694EF7" w:rsidRPr="00786ED6" w:rsidRDefault="00694EF7" w:rsidP="00AF5601">
      <w:pPr>
        <w:jc w:val="both"/>
        <w:rPr>
          <w:color w:val="000000" w:themeColor="text1"/>
        </w:rPr>
        <w:pPrChange w:id="2" w:author="San" w:date="2019-11-27T08:52:00Z">
          <w:pPr/>
        </w:pPrChange>
      </w:pPr>
      <w:bookmarkStart w:id="3" w:name="_GoBack"/>
      <w:bookmarkEnd w:id="3"/>
    </w:p>
    <w:p w14:paraId="6FD1AC3D" w14:textId="03F0A324" w:rsidR="004A28A2" w:rsidRDefault="00A7359D" w:rsidP="00AF5601">
      <w:pPr>
        <w:jc w:val="both"/>
        <w:rPr>
          <w:ins w:id="4" w:author="San" w:date="2019-11-27T09:12:00Z"/>
          <w:color w:val="000000" w:themeColor="text1"/>
        </w:rPr>
        <w:pPrChange w:id="5" w:author="San" w:date="2019-11-27T08:52:00Z">
          <w:pPr/>
        </w:pPrChange>
      </w:pPr>
      <w:del w:id="6" w:author="San" w:date="2019-11-27T08:53:00Z">
        <w:r w:rsidRPr="00786ED6" w:rsidDel="00AF5601">
          <w:rPr>
            <w:color w:val="000000" w:themeColor="text1"/>
          </w:rPr>
          <w:delText>.</w:delText>
        </w:r>
      </w:del>
      <w:proofErr w:type="spellStart"/>
      <w:r w:rsidR="002D547F" w:rsidRPr="00786ED6">
        <w:rPr>
          <w:color w:val="000000" w:themeColor="text1"/>
        </w:rPr>
        <w:t>Raisondetre</w:t>
      </w:r>
      <w:proofErr w:type="spellEnd"/>
      <w:r w:rsidR="002D547F" w:rsidRPr="00786ED6">
        <w:rPr>
          <w:color w:val="000000" w:themeColor="text1"/>
        </w:rPr>
        <w:t xml:space="preserve"> is a community service club that organizes visits to </w:t>
      </w:r>
      <w:commentRangeStart w:id="7"/>
      <w:proofErr w:type="spellStart"/>
      <w:r w:rsidR="005218BA" w:rsidRPr="00786ED6">
        <w:rPr>
          <w:color w:val="000000" w:themeColor="text1"/>
        </w:rPr>
        <w:t>Yayasan</w:t>
      </w:r>
      <w:proofErr w:type="spellEnd"/>
      <w:r w:rsidR="005218BA" w:rsidRPr="00786ED6">
        <w:rPr>
          <w:color w:val="000000" w:themeColor="text1"/>
        </w:rPr>
        <w:t xml:space="preserve"> </w:t>
      </w:r>
      <w:proofErr w:type="spellStart"/>
      <w:r w:rsidR="005218BA" w:rsidRPr="00786ED6">
        <w:rPr>
          <w:color w:val="000000" w:themeColor="text1"/>
        </w:rPr>
        <w:t>Kasih</w:t>
      </w:r>
      <w:proofErr w:type="spellEnd"/>
      <w:r w:rsidR="005218BA" w:rsidRPr="00786ED6">
        <w:rPr>
          <w:color w:val="000000" w:themeColor="text1"/>
        </w:rPr>
        <w:t xml:space="preserve"> </w:t>
      </w:r>
      <w:proofErr w:type="spellStart"/>
      <w:r w:rsidR="005218BA" w:rsidRPr="00786ED6">
        <w:rPr>
          <w:color w:val="000000" w:themeColor="text1"/>
        </w:rPr>
        <w:t>Anak</w:t>
      </w:r>
      <w:proofErr w:type="spellEnd"/>
      <w:r w:rsidR="005218BA" w:rsidRPr="00786ED6">
        <w:rPr>
          <w:color w:val="000000" w:themeColor="text1"/>
        </w:rPr>
        <w:t xml:space="preserve"> </w:t>
      </w:r>
      <w:proofErr w:type="spellStart"/>
      <w:r w:rsidR="005218BA" w:rsidRPr="00786ED6">
        <w:rPr>
          <w:color w:val="000000" w:themeColor="text1"/>
        </w:rPr>
        <w:t>Kanker</w:t>
      </w:r>
      <w:proofErr w:type="spellEnd"/>
      <w:r w:rsidR="005218BA" w:rsidRPr="00786ED6">
        <w:rPr>
          <w:color w:val="000000" w:themeColor="text1"/>
        </w:rPr>
        <w:t xml:space="preserve"> Indonesia (YKAKI)</w:t>
      </w:r>
      <w:commentRangeEnd w:id="7"/>
      <w:r w:rsidR="00AF5601">
        <w:rPr>
          <w:rStyle w:val="CommentReference"/>
        </w:rPr>
        <w:commentReference w:id="7"/>
      </w:r>
      <w:r w:rsidR="002D547F" w:rsidRPr="00786ED6">
        <w:rPr>
          <w:color w:val="000000" w:themeColor="text1"/>
        </w:rPr>
        <w:t xml:space="preserve">. As the founder, </w:t>
      </w:r>
      <w:r w:rsidR="005218BA" w:rsidRPr="00786ED6">
        <w:rPr>
          <w:color w:val="000000" w:themeColor="text1"/>
        </w:rPr>
        <w:t xml:space="preserve">my goal was not only </w:t>
      </w:r>
      <w:del w:id="8" w:author="San" w:date="2019-11-27T09:07:00Z">
        <w:r w:rsidR="005218BA" w:rsidRPr="00786ED6" w:rsidDel="00AF5601">
          <w:rPr>
            <w:color w:val="000000" w:themeColor="text1"/>
          </w:rPr>
          <w:delText>to make a successful visit to YKAKI</w:delText>
        </w:r>
      </w:del>
      <w:ins w:id="9" w:author="San" w:date="2019-11-27T09:07:00Z">
        <w:r w:rsidR="00AF5601">
          <w:rPr>
            <w:color w:val="000000" w:themeColor="text1"/>
          </w:rPr>
          <w:t>to get the group to contribute to YKAKI,</w:t>
        </w:r>
      </w:ins>
      <w:r w:rsidR="005218BA" w:rsidRPr="00786ED6">
        <w:rPr>
          <w:color w:val="000000" w:themeColor="text1"/>
        </w:rPr>
        <w:t xml:space="preserve"> but also </w:t>
      </w:r>
      <w:ins w:id="10" w:author="San" w:date="2019-11-27T09:08:00Z">
        <w:r w:rsidR="00AF5601">
          <w:rPr>
            <w:color w:val="000000" w:themeColor="text1"/>
          </w:rPr>
          <w:t xml:space="preserve">to </w:t>
        </w:r>
      </w:ins>
      <w:ins w:id="11" w:author="San" w:date="2019-11-27T09:10:00Z">
        <w:r w:rsidR="004A28A2">
          <w:t>g</w:t>
        </w:r>
        <w:r w:rsidR="004A28A2">
          <w:t>et my group to participate</w:t>
        </w:r>
      </w:ins>
      <w:ins w:id="12" w:author="San" w:date="2019-11-27T09:22:00Z">
        <w:r w:rsidR="00594164">
          <w:t xml:space="preserve"> actively</w:t>
        </w:r>
      </w:ins>
      <w:ins w:id="13" w:author="San" w:date="2019-11-27T09:10:00Z">
        <w:r w:rsidR="004A28A2" w:rsidRPr="004A28A2">
          <w:rPr>
            <w:rPrChange w:id="14" w:author="San" w:date="2019-11-27T09:10:00Z">
              <w:rPr/>
            </w:rPrChange>
          </w:rPr>
          <w:t>.</w:t>
        </w:r>
      </w:ins>
      <w:commentRangeStart w:id="15"/>
      <w:del w:id="16" w:author="San" w:date="2019-11-27T09:10:00Z">
        <w:r w:rsidR="005218BA" w:rsidRPr="004A28A2" w:rsidDel="004A28A2">
          <w:rPr>
            <w:color w:val="000000" w:themeColor="text1"/>
            <w:rPrChange w:id="17" w:author="San" w:date="2019-11-27T09:10:00Z">
              <w:rPr>
                <w:color w:val="000000" w:themeColor="text1"/>
              </w:rPr>
            </w:rPrChange>
          </w:rPr>
          <w:delText>share my vision with other group members</w:delText>
        </w:r>
        <w:r w:rsidR="002D547F" w:rsidRPr="004A28A2" w:rsidDel="004A28A2">
          <w:rPr>
            <w:color w:val="000000" w:themeColor="text1"/>
            <w:rPrChange w:id="18" w:author="San" w:date="2019-11-27T09:10:00Z">
              <w:rPr>
                <w:color w:val="000000" w:themeColor="text1"/>
              </w:rPr>
            </w:rPrChange>
          </w:rPr>
          <w:delText>.</w:delText>
        </w:r>
        <w:commentRangeEnd w:id="15"/>
        <w:r w:rsidR="00AF5601" w:rsidRPr="004A28A2" w:rsidDel="004A28A2">
          <w:rPr>
            <w:rStyle w:val="CommentReference"/>
            <w:rPrChange w:id="19" w:author="San" w:date="2019-11-27T09:10:00Z">
              <w:rPr>
                <w:rStyle w:val="CommentReference"/>
              </w:rPr>
            </w:rPrChange>
          </w:rPr>
          <w:commentReference w:id="15"/>
        </w:r>
      </w:del>
      <w:r w:rsidR="002D547F" w:rsidRPr="00786ED6">
        <w:rPr>
          <w:color w:val="000000" w:themeColor="text1"/>
        </w:rPr>
        <w:t xml:space="preserve"> </w:t>
      </w:r>
      <w:ins w:id="20" w:author="San" w:date="2019-11-27T09:13:00Z">
        <w:r w:rsidR="004A28A2">
          <w:rPr>
            <w:color w:val="000000" w:themeColor="text1"/>
          </w:rPr>
          <w:t xml:space="preserve">In order to create a safe </w:t>
        </w:r>
      </w:ins>
      <w:ins w:id="21" w:author="San" w:date="2019-11-27T09:14:00Z">
        <w:r w:rsidR="004A28A2">
          <w:rPr>
            <w:color w:val="000000" w:themeColor="text1"/>
          </w:rPr>
          <w:t>environment</w:t>
        </w:r>
      </w:ins>
      <w:ins w:id="22" w:author="San" w:date="2019-11-27T09:13:00Z">
        <w:r w:rsidR="004A28A2">
          <w:rPr>
            <w:color w:val="000000" w:themeColor="text1"/>
          </w:rPr>
          <w:t xml:space="preserve"> </w:t>
        </w:r>
      </w:ins>
      <w:ins w:id="23" w:author="San" w:date="2019-11-27T09:14:00Z">
        <w:r w:rsidR="004A28A2">
          <w:rPr>
            <w:color w:val="000000" w:themeColor="text1"/>
          </w:rPr>
          <w:t xml:space="preserve">where everyone could share their opinions without judgment, I started to share my personal story that led me to create </w:t>
        </w:r>
        <w:proofErr w:type="spellStart"/>
        <w:r w:rsidR="004A28A2">
          <w:rPr>
            <w:color w:val="000000" w:themeColor="text1"/>
          </w:rPr>
          <w:t>Raisondetre</w:t>
        </w:r>
        <w:proofErr w:type="spellEnd"/>
        <w:r w:rsidR="004A28A2">
          <w:rPr>
            <w:color w:val="000000" w:themeColor="text1"/>
          </w:rPr>
          <w:t>.</w:t>
        </w:r>
      </w:ins>
      <w:ins w:id="24" w:author="San" w:date="2019-11-27T09:18:00Z">
        <w:r w:rsidR="004A28A2">
          <w:rPr>
            <w:color w:val="000000" w:themeColor="text1"/>
          </w:rPr>
          <w:t xml:space="preserve"> This allowed them to </w:t>
        </w:r>
      </w:ins>
      <w:ins w:id="25" w:author="San" w:date="2019-11-27T09:19:00Z">
        <w:r w:rsidR="004A28A2">
          <w:rPr>
            <w:color w:val="000000" w:themeColor="text1"/>
          </w:rPr>
          <w:t>understand that</w:t>
        </w:r>
      </w:ins>
      <w:ins w:id="26" w:author="San" w:date="2019-11-27T09:18:00Z">
        <w:r w:rsidR="004A28A2">
          <w:rPr>
            <w:color w:val="000000" w:themeColor="text1"/>
          </w:rPr>
          <w:t xml:space="preserve"> they were not just there to participate passively, but to be active in terms of thinking of the ideas to contribute to YKAKI.</w:t>
        </w:r>
      </w:ins>
      <w:ins w:id="27" w:author="San" w:date="2019-11-27T09:19:00Z">
        <w:r w:rsidR="00594164">
          <w:rPr>
            <w:color w:val="000000" w:themeColor="text1"/>
          </w:rPr>
          <w:t xml:space="preserve"> </w:t>
        </w:r>
      </w:ins>
      <w:ins w:id="28" w:author="San" w:date="2019-11-27T09:21:00Z">
        <w:r w:rsidR="00594164">
          <w:rPr>
            <w:color w:val="000000" w:themeColor="text1"/>
          </w:rPr>
          <w:t xml:space="preserve">At the end of each meeting, </w:t>
        </w:r>
      </w:ins>
      <w:ins w:id="29" w:author="San" w:date="2019-11-27T09:19:00Z">
        <w:r w:rsidR="00594164">
          <w:rPr>
            <w:color w:val="000000" w:themeColor="text1"/>
          </w:rPr>
          <w:t>I</w:t>
        </w:r>
      </w:ins>
      <w:ins w:id="30" w:author="San" w:date="2019-11-27T09:21:00Z">
        <w:r w:rsidR="00594164">
          <w:rPr>
            <w:color w:val="000000" w:themeColor="text1"/>
          </w:rPr>
          <w:t xml:space="preserve"> would</w:t>
        </w:r>
      </w:ins>
      <w:ins w:id="31" w:author="San" w:date="2019-11-27T09:19:00Z">
        <w:r w:rsidR="00594164">
          <w:rPr>
            <w:color w:val="000000" w:themeColor="text1"/>
          </w:rPr>
          <w:t xml:space="preserve"> also </w:t>
        </w:r>
      </w:ins>
      <w:ins w:id="32" w:author="San" w:date="2019-11-27T09:21:00Z">
        <w:r w:rsidR="00594164">
          <w:rPr>
            <w:color w:val="000000" w:themeColor="text1"/>
          </w:rPr>
          <w:t>play some</w:t>
        </w:r>
      </w:ins>
      <w:ins w:id="33" w:author="San" w:date="2019-11-27T09:19:00Z">
        <w:r w:rsidR="00594164">
          <w:rPr>
            <w:color w:val="000000" w:themeColor="text1"/>
          </w:rPr>
          <w:t xml:space="preserve"> </w:t>
        </w:r>
      </w:ins>
      <w:ins w:id="34" w:author="San" w:date="2019-11-27T09:21:00Z">
        <w:r w:rsidR="00594164">
          <w:rPr>
            <w:color w:val="000000" w:themeColor="text1"/>
          </w:rPr>
          <w:t xml:space="preserve">positive </w:t>
        </w:r>
      </w:ins>
      <w:ins w:id="35" w:author="San" w:date="2019-11-27T09:19:00Z">
        <w:r w:rsidR="00594164">
          <w:rPr>
            <w:color w:val="000000" w:themeColor="text1"/>
          </w:rPr>
          <w:t xml:space="preserve">upbeat music </w:t>
        </w:r>
      </w:ins>
      <w:ins w:id="36" w:author="San" w:date="2019-11-27T09:21:00Z">
        <w:r w:rsidR="00594164">
          <w:rPr>
            <w:color w:val="000000" w:themeColor="text1"/>
          </w:rPr>
          <w:t xml:space="preserve">to create an environment where everyone could spend time bonding </w:t>
        </w:r>
      </w:ins>
      <w:ins w:id="37" w:author="San" w:date="2019-11-27T09:38:00Z">
        <w:r w:rsidR="009B2C39">
          <w:rPr>
            <w:color w:val="000000" w:themeColor="text1"/>
          </w:rPr>
          <w:t>and</w:t>
        </w:r>
      </w:ins>
      <w:ins w:id="38" w:author="San" w:date="2019-11-27T09:21:00Z">
        <w:r w:rsidR="00594164">
          <w:rPr>
            <w:color w:val="000000" w:themeColor="text1"/>
          </w:rPr>
          <w:t xml:space="preserve"> to break down barriers that prevent</w:t>
        </w:r>
      </w:ins>
      <w:ins w:id="39" w:author="San" w:date="2019-11-27T09:25:00Z">
        <w:r w:rsidR="00594164">
          <w:rPr>
            <w:color w:val="000000" w:themeColor="text1"/>
          </w:rPr>
          <w:t>ed</w:t>
        </w:r>
      </w:ins>
      <w:ins w:id="40" w:author="San" w:date="2019-11-27T09:21:00Z">
        <w:r w:rsidR="00594164">
          <w:rPr>
            <w:color w:val="000000" w:themeColor="text1"/>
          </w:rPr>
          <w:t xml:space="preserve"> them from </w:t>
        </w:r>
      </w:ins>
      <w:ins w:id="41" w:author="San" w:date="2019-11-27T09:25:00Z">
        <w:r w:rsidR="00594164">
          <w:rPr>
            <w:color w:val="000000" w:themeColor="text1"/>
          </w:rPr>
          <w:t>speaking</w:t>
        </w:r>
      </w:ins>
      <w:ins w:id="42" w:author="San" w:date="2019-11-27T09:21:00Z">
        <w:r w:rsidR="00594164">
          <w:rPr>
            <w:color w:val="000000" w:themeColor="text1"/>
          </w:rPr>
          <w:t xml:space="preserve"> </w:t>
        </w:r>
      </w:ins>
      <w:ins w:id="43" w:author="San" w:date="2019-11-27T09:25:00Z">
        <w:r w:rsidR="00594164">
          <w:rPr>
            <w:color w:val="000000" w:themeColor="text1"/>
          </w:rPr>
          <w:t>out.</w:t>
        </w:r>
      </w:ins>
    </w:p>
    <w:p w14:paraId="7BF262BC" w14:textId="421FD7D2" w:rsidR="00A6670A" w:rsidRPr="00786ED6" w:rsidDel="00594164" w:rsidRDefault="00A25381" w:rsidP="00AF5601">
      <w:pPr>
        <w:jc w:val="both"/>
        <w:rPr>
          <w:del w:id="44" w:author="San" w:date="2019-11-27T09:20:00Z"/>
          <w:color w:val="000000" w:themeColor="text1"/>
        </w:rPr>
        <w:pPrChange w:id="45" w:author="San" w:date="2019-11-27T08:52:00Z">
          <w:pPr/>
        </w:pPrChange>
      </w:pPr>
      <w:del w:id="46" w:author="San" w:date="2019-11-27T09:11:00Z">
        <w:r w:rsidRPr="00786ED6" w:rsidDel="004A28A2">
          <w:rPr>
            <w:color w:val="000000" w:themeColor="text1"/>
          </w:rPr>
          <w:delText xml:space="preserve">I wanted my group members to learn something from the visit and from what I do. </w:delText>
        </w:r>
      </w:del>
      <w:del w:id="47" w:author="San" w:date="2019-11-27T09:17:00Z">
        <w:r w:rsidR="007F3B2D" w:rsidRPr="00786ED6" w:rsidDel="004A28A2">
          <w:rPr>
            <w:color w:val="000000" w:themeColor="text1"/>
          </w:rPr>
          <w:delText>To make the visit memorable for these children</w:delText>
        </w:r>
        <w:r w:rsidR="00BF2FEC" w:rsidRPr="00786ED6" w:rsidDel="004A28A2">
          <w:rPr>
            <w:color w:val="000000" w:themeColor="text1"/>
          </w:rPr>
          <w:delText>, I wanted to everyone to support each other and be positive</w:delText>
        </w:r>
        <w:r w:rsidR="005218BA" w:rsidRPr="00786ED6" w:rsidDel="004A28A2">
          <w:rPr>
            <w:color w:val="000000" w:themeColor="text1"/>
          </w:rPr>
          <w:delText xml:space="preserve">. So during group meetings, I encouraged everyone to not be afraid to speak up. </w:delText>
        </w:r>
        <w:r w:rsidRPr="00786ED6" w:rsidDel="004A28A2">
          <w:rPr>
            <w:color w:val="000000" w:themeColor="text1"/>
          </w:rPr>
          <w:delText xml:space="preserve">My goal was trying to have a family rather than a team. </w:delText>
        </w:r>
      </w:del>
      <w:del w:id="48" w:author="San" w:date="2019-11-27T09:20:00Z">
        <w:r w:rsidR="005218BA" w:rsidRPr="00786ED6" w:rsidDel="00594164">
          <w:rPr>
            <w:color w:val="000000" w:themeColor="text1"/>
          </w:rPr>
          <w:delText xml:space="preserve">At the end of the meeting, I would </w:delText>
        </w:r>
        <w:r w:rsidRPr="00786ED6" w:rsidDel="00594164">
          <w:rPr>
            <w:color w:val="000000" w:themeColor="text1"/>
          </w:rPr>
          <w:delText>share personal stories that lead me to creating Raisondetre</w:delText>
        </w:r>
        <w:r w:rsidR="007F3B2D" w:rsidRPr="00786ED6" w:rsidDel="00594164">
          <w:rPr>
            <w:color w:val="000000" w:themeColor="text1"/>
          </w:rPr>
          <w:delText>, blast some music, and</w:delText>
        </w:r>
        <w:r w:rsidRPr="00786ED6" w:rsidDel="00594164">
          <w:rPr>
            <w:color w:val="000000" w:themeColor="text1"/>
          </w:rPr>
          <w:delText xml:space="preserve"> </w:delText>
        </w:r>
        <w:r w:rsidR="007F3B2D" w:rsidRPr="00786ED6" w:rsidDel="00594164">
          <w:rPr>
            <w:color w:val="000000" w:themeColor="text1"/>
          </w:rPr>
          <w:delText>create a good bonding time and spread positive energy</w:delText>
        </w:r>
        <w:r w:rsidRPr="00786ED6" w:rsidDel="00594164">
          <w:rPr>
            <w:color w:val="000000" w:themeColor="text1"/>
          </w:rPr>
          <w:delText xml:space="preserve">. </w:delText>
        </w:r>
        <w:r w:rsidR="005218BA" w:rsidRPr="00786ED6" w:rsidDel="00594164">
          <w:rPr>
            <w:color w:val="000000" w:themeColor="text1"/>
          </w:rPr>
          <w:delText xml:space="preserve"> </w:delText>
        </w:r>
      </w:del>
    </w:p>
    <w:p w14:paraId="0271DB89" w14:textId="77777777" w:rsidR="00A6670A" w:rsidRPr="00786ED6" w:rsidRDefault="00A6670A" w:rsidP="00AF5601">
      <w:pPr>
        <w:jc w:val="both"/>
        <w:rPr>
          <w:color w:val="000000" w:themeColor="text1"/>
        </w:rPr>
        <w:pPrChange w:id="49" w:author="San" w:date="2019-11-27T08:52:00Z">
          <w:pPr/>
        </w:pPrChange>
      </w:pPr>
    </w:p>
    <w:p w14:paraId="4BC20EC0" w14:textId="5107F671" w:rsidR="009C52D2" w:rsidRPr="00786ED6" w:rsidRDefault="00594164" w:rsidP="00AF5601">
      <w:pPr>
        <w:jc w:val="both"/>
        <w:rPr>
          <w:color w:val="000000" w:themeColor="text1"/>
        </w:rPr>
        <w:pPrChange w:id="50" w:author="San" w:date="2019-11-27T08:52:00Z">
          <w:pPr/>
        </w:pPrChange>
      </w:pPr>
      <w:ins w:id="51" w:author="San" w:date="2019-11-27T09:25:00Z">
        <w:r>
          <w:rPr>
            <w:color w:val="000000" w:themeColor="text1"/>
          </w:rPr>
          <w:t xml:space="preserve">Creating an open environment for everyone to voice out their opinions was not without obstacles. </w:t>
        </w:r>
      </w:ins>
      <w:ins w:id="52" w:author="San" w:date="2019-11-27T09:26:00Z">
        <w:r>
          <w:rPr>
            <w:color w:val="000000" w:themeColor="text1"/>
          </w:rPr>
          <w:t xml:space="preserve">We had to </w:t>
        </w:r>
      </w:ins>
      <w:del w:id="53" w:author="San" w:date="2019-11-27T09:26:00Z">
        <w:r w:rsidR="00A6670A" w:rsidRPr="00786ED6" w:rsidDel="00594164">
          <w:rPr>
            <w:color w:val="000000" w:themeColor="text1"/>
          </w:rPr>
          <w:delText xml:space="preserve">During meetings my team members and I faced lots of obstacles. </w:delText>
        </w:r>
        <w:r w:rsidR="007B65B5" w:rsidRPr="00786ED6" w:rsidDel="00594164">
          <w:rPr>
            <w:color w:val="000000" w:themeColor="text1"/>
          </w:rPr>
          <w:delText xml:space="preserve">Trying to </w:delText>
        </w:r>
      </w:del>
      <w:ins w:id="54" w:author="San" w:date="2019-11-27T09:27:00Z">
        <w:r>
          <w:rPr>
            <w:color w:val="000000" w:themeColor="text1"/>
          </w:rPr>
          <w:t>constantly find mi</w:t>
        </w:r>
        <w:r w:rsidR="009B2C39">
          <w:rPr>
            <w:color w:val="000000" w:themeColor="text1"/>
          </w:rPr>
          <w:t xml:space="preserve">ddle ground when everyone had </w:t>
        </w:r>
      </w:ins>
      <w:del w:id="55" w:author="San" w:date="2019-11-27T09:27:00Z">
        <w:r w:rsidR="007B65B5" w:rsidRPr="00786ED6" w:rsidDel="00594164">
          <w:rPr>
            <w:color w:val="000000" w:themeColor="text1"/>
          </w:rPr>
          <w:delText xml:space="preserve">find a middle ground </w:delText>
        </w:r>
      </w:del>
      <w:del w:id="56" w:author="San" w:date="2019-11-27T09:26:00Z">
        <w:r w:rsidR="007B65B5" w:rsidRPr="00786ED6" w:rsidDel="00594164">
          <w:rPr>
            <w:color w:val="000000" w:themeColor="text1"/>
          </w:rPr>
          <w:delText xml:space="preserve">was hard </w:delText>
        </w:r>
      </w:del>
      <w:del w:id="57" w:author="San" w:date="2019-11-27T09:27:00Z">
        <w:r w:rsidR="009B29CA" w:rsidRPr="00786ED6" w:rsidDel="00594164">
          <w:rPr>
            <w:color w:val="000000" w:themeColor="text1"/>
          </w:rPr>
          <w:delText xml:space="preserve">as all of us has </w:delText>
        </w:r>
      </w:del>
      <w:r w:rsidR="009B29CA" w:rsidRPr="00786ED6">
        <w:rPr>
          <w:color w:val="000000" w:themeColor="text1"/>
        </w:rPr>
        <w:t>different opinion</w:t>
      </w:r>
      <w:ins w:id="58" w:author="San" w:date="2019-11-27T09:38:00Z">
        <w:r w:rsidR="009B2C39">
          <w:rPr>
            <w:color w:val="000000" w:themeColor="text1"/>
          </w:rPr>
          <w:t>s</w:t>
        </w:r>
      </w:ins>
      <w:del w:id="59" w:author="San" w:date="2019-11-27T09:38:00Z">
        <w:r w:rsidR="009B29CA" w:rsidRPr="00786ED6" w:rsidDel="009B2C39">
          <w:rPr>
            <w:color w:val="000000" w:themeColor="text1"/>
          </w:rPr>
          <w:delText xml:space="preserve"> and wants to speak up</w:delText>
        </w:r>
      </w:del>
      <w:r w:rsidR="00A6670A" w:rsidRPr="00786ED6">
        <w:rPr>
          <w:color w:val="000000" w:themeColor="text1"/>
        </w:rPr>
        <w:t>.</w:t>
      </w:r>
      <w:r w:rsidR="009B29CA" w:rsidRPr="00786ED6">
        <w:rPr>
          <w:color w:val="000000" w:themeColor="text1"/>
        </w:rPr>
        <w:t xml:space="preserve"> </w:t>
      </w:r>
      <w:r w:rsidR="00A6670A" w:rsidRPr="00786ED6">
        <w:rPr>
          <w:color w:val="000000" w:themeColor="text1"/>
        </w:rPr>
        <w:t>B</w:t>
      </w:r>
      <w:r w:rsidR="007B65B5" w:rsidRPr="00786ED6">
        <w:rPr>
          <w:color w:val="000000" w:themeColor="text1"/>
        </w:rPr>
        <w:t>ut</w:t>
      </w:r>
      <w:r w:rsidR="00A6670A" w:rsidRPr="00786ED6">
        <w:rPr>
          <w:color w:val="000000" w:themeColor="text1"/>
        </w:rPr>
        <w:t xml:space="preserve"> by</w:t>
      </w:r>
      <w:r w:rsidR="007B65B5" w:rsidRPr="00786ED6">
        <w:rPr>
          <w:color w:val="000000" w:themeColor="text1"/>
        </w:rPr>
        <w:t xml:space="preserve"> </w:t>
      </w:r>
      <w:r w:rsidR="009B29CA" w:rsidRPr="00786ED6">
        <w:rPr>
          <w:color w:val="000000" w:themeColor="text1"/>
        </w:rPr>
        <w:t xml:space="preserve">slowly </w:t>
      </w:r>
      <w:r w:rsidR="007B65B5" w:rsidRPr="00786ED6">
        <w:rPr>
          <w:color w:val="000000" w:themeColor="text1"/>
        </w:rPr>
        <w:t>listening</w:t>
      </w:r>
      <w:ins w:id="60" w:author="San" w:date="2019-11-27T09:28:00Z">
        <w:r>
          <w:rPr>
            <w:color w:val="000000" w:themeColor="text1"/>
          </w:rPr>
          <w:t xml:space="preserve">, </w:t>
        </w:r>
      </w:ins>
      <w:del w:id="61" w:author="San" w:date="2019-11-27T09:28:00Z">
        <w:r w:rsidR="007B65B5" w:rsidRPr="00786ED6" w:rsidDel="00594164">
          <w:rPr>
            <w:color w:val="000000" w:themeColor="text1"/>
          </w:rPr>
          <w:delText xml:space="preserve"> </w:delText>
        </w:r>
        <w:r w:rsidR="009B29CA" w:rsidRPr="00786ED6" w:rsidDel="00594164">
          <w:rPr>
            <w:color w:val="000000" w:themeColor="text1"/>
          </w:rPr>
          <w:delText>and</w:delText>
        </w:r>
      </w:del>
      <w:r w:rsidR="009B29CA" w:rsidRPr="00786ED6">
        <w:rPr>
          <w:color w:val="000000" w:themeColor="text1"/>
        </w:rPr>
        <w:t xml:space="preserve"> understanding </w:t>
      </w:r>
      <w:ins w:id="62" w:author="San" w:date="2019-11-27T09:28:00Z">
        <w:r>
          <w:rPr>
            <w:color w:val="000000" w:themeColor="text1"/>
          </w:rPr>
          <w:t>and taking critical advices from one another,</w:t>
        </w:r>
      </w:ins>
      <w:del w:id="63" w:author="San" w:date="2019-11-27T09:28:00Z">
        <w:r w:rsidR="007B65B5" w:rsidRPr="00786ED6" w:rsidDel="00594164">
          <w:rPr>
            <w:color w:val="000000" w:themeColor="text1"/>
          </w:rPr>
          <w:delText>to one another’s advices and take critics from one another</w:delText>
        </w:r>
        <w:r w:rsidR="00A6670A" w:rsidRPr="00786ED6" w:rsidDel="00594164">
          <w:rPr>
            <w:color w:val="000000" w:themeColor="text1"/>
          </w:rPr>
          <w:delText xml:space="preserve">, </w:delText>
        </w:r>
      </w:del>
      <w:ins w:id="64" w:author="San" w:date="2019-11-27T09:28:00Z">
        <w:r>
          <w:rPr>
            <w:color w:val="000000" w:themeColor="text1"/>
          </w:rPr>
          <w:t xml:space="preserve"> </w:t>
        </w:r>
      </w:ins>
      <w:r w:rsidR="00A6670A" w:rsidRPr="00786ED6">
        <w:rPr>
          <w:color w:val="000000" w:themeColor="text1"/>
        </w:rPr>
        <w:t xml:space="preserve">we </w:t>
      </w:r>
      <w:ins w:id="65" w:author="San" w:date="2019-11-27T09:29:00Z">
        <w:r>
          <w:rPr>
            <w:color w:val="000000" w:themeColor="text1"/>
          </w:rPr>
          <w:t xml:space="preserve">managed to </w:t>
        </w:r>
      </w:ins>
      <w:r w:rsidR="00A6670A" w:rsidRPr="00786ED6">
        <w:rPr>
          <w:color w:val="000000" w:themeColor="text1"/>
        </w:rPr>
        <w:t>resolve</w:t>
      </w:r>
      <w:del w:id="66" w:author="San" w:date="2019-11-27T09:29:00Z">
        <w:r w:rsidR="00A6670A" w:rsidRPr="00786ED6" w:rsidDel="00594164">
          <w:rPr>
            <w:color w:val="000000" w:themeColor="text1"/>
          </w:rPr>
          <w:delText>d</w:delText>
        </w:r>
      </w:del>
      <w:r w:rsidR="00A6670A" w:rsidRPr="00786ED6">
        <w:rPr>
          <w:color w:val="000000" w:themeColor="text1"/>
        </w:rPr>
        <w:t xml:space="preserve"> our disputes</w:t>
      </w:r>
      <w:ins w:id="67" w:author="San" w:date="2019-11-27T09:29:00Z">
        <w:r>
          <w:rPr>
            <w:color w:val="000000" w:themeColor="text1"/>
          </w:rPr>
          <w:t xml:space="preserve">. At the end of the discussions, we </w:t>
        </w:r>
      </w:ins>
      <w:del w:id="68" w:author="San" w:date="2019-11-27T09:29:00Z">
        <w:r w:rsidR="00A6670A" w:rsidRPr="00786ED6" w:rsidDel="00594164">
          <w:rPr>
            <w:color w:val="000000" w:themeColor="text1"/>
          </w:rPr>
          <w:delText xml:space="preserve"> and </w:delText>
        </w:r>
      </w:del>
      <w:r w:rsidR="00A6670A" w:rsidRPr="00786ED6">
        <w:rPr>
          <w:color w:val="000000" w:themeColor="text1"/>
        </w:rPr>
        <w:t xml:space="preserve">decided to </w:t>
      </w:r>
      <w:ins w:id="69" w:author="San" w:date="2019-11-27T09:29:00Z">
        <w:r>
          <w:rPr>
            <w:color w:val="000000" w:themeColor="text1"/>
          </w:rPr>
          <w:t xml:space="preserve">not only visit YKAKI, but </w:t>
        </w:r>
      </w:ins>
      <w:ins w:id="70" w:author="San" w:date="2019-11-27T09:31:00Z">
        <w:r w:rsidR="009B2C39">
          <w:rPr>
            <w:color w:val="000000" w:themeColor="text1"/>
          </w:rPr>
          <w:t>donate</w:t>
        </w:r>
      </w:ins>
      <w:ins w:id="71" w:author="San" w:date="2019-11-27T09:30:00Z">
        <w:r w:rsidR="009B2C39">
          <w:rPr>
            <w:color w:val="000000" w:themeColor="text1"/>
          </w:rPr>
          <w:t xml:space="preserve"> </w:t>
        </w:r>
      </w:ins>
      <w:ins w:id="72" w:author="San" w:date="2019-11-27T09:31:00Z">
        <w:r w:rsidR="009B2C39">
          <w:rPr>
            <w:color w:val="000000" w:themeColor="text1"/>
          </w:rPr>
          <w:t xml:space="preserve">a monetary contribution </w:t>
        </w:r>
      </w:ins>
      <w:ins w:id="73" w:author="San" w:date="2019-11-27T09:30:00Z">
        <w:r w:rsidR="009B2C39">
          <w:rPr>
            <w:color w:val="000000" w:themeColor="text1"/>
          </w:rPr>
          <w:t xml:space="preserve">as well. </w:t>
        </w:r>
      </w:ins>
      <w:ins w:id="74" w:author="San" w:date="2019-11-27T09:31:00Z">
        <w:r w:rsidR="009B2C39">
          <w:rPr>
            <w:color w:val="000000" w:themeColor="text1"/>
          </w:rPr>
          <w:t xml:space="preserve">To do that, we </w:t>
        </w:r>
      </w:ins>
      <w:del w:id="75" w:author="San" w:date="2019-11-27T09:31:00Z">
        <w:r w:rsidR="00A6670A" w:rsidRPr="00786ED6" w:rsidDel="009B2C39">
          <w:rPr>
            <w:color w:val="000000" w:themeColor="text1"/>
          </w:rPr>
          <w:delText>also sell</w:delText>
        </w:r>
      </w:del>
      <w:ins w:id="76" w:author="San" w:date="2019-11-27T09:31:00Z">
        <w:r w:rsidR="009B2C39">
          <w:rPr>
            <w:color w:val="000000" w:themeColor="text1"/>
          </w:rPr>
          <w:t>sold</w:t>
        </w:r>
      </w:ins>
      <w:r w:rsidR="00A6670A" w:rsidRPr="00786ED6">
        <w:rPr>
          <w:color w:val="000000" w:themeColor="text1"/>
        </w:rPr>
        <w:t xml:space="preserve"> self-designed t-shirts and donate</w:t>
      </w:r>
      <w:ins w:id="77" w:author="San" w:date="2019-11-27T09:32:00Z">
        <w:r w:rsidR="009B2C39">
          <w:rPr>
            <w:color w:val="000000" w:themeColor="text1"/>
          </w:rPr>
          <w:t>d</w:t>
        </w:r>
      </w:ins>
      <w:r w:rsidR="00A6670A" w:rsidRPr="00786ED6">
        <w:rPr>
          <w:color w:val="000000" w:themeColor="text1"/>
        </w:rPr>
        <w:t xml:space="preserve"> all the profit</w:t>
      </w:r>
      <w:ins w:id="78" w:author="San" w:date="2019-11-27T09:32:00Z">
        <w:r w:rsidR="009B2C39">
          <w:rPr>
            <w:color w:val="000000" w:themeColor="text1"/>
          </w:rPr>
          <w:t>s</w:t>
        </w:r>
      </w:ins>
      <w:r w:rsidR="00A6670A" w:rsidRPr="00786ED6">
        <w:rPr>
          <w:color w:val="000000" w:themeColor="text1"/>
        </w:rPr>
        <w:t xml:space="preserve"> to YKAKI.</w:t>
      </w:r>
      <w:r w:rsidR="007B65B5" w:rsidRPr="00786ED6">
        <w:rPr>
          <w:color w:val="000000" w:themeColor="text1"/>
        </w:rPr>
        <w:t xml:space="preserve"> </w:t>
      </w:r>
      <w:del w:id="79" w:author="San" w:date="2019-11-27T09:32:00Z">
        <w:r w:rsidR="007B65B5" w:rsidRPr="00786ED6" w:rsidDel="009B2C39">
          <w:rPr>
            <w:color w:val="000000" w:themeColor="text1"/>
          </w:rPr>
          <w:delText>In a time span of</w:delText>
        </w:r>
      </w:del>
      <w:ins w:id="80" w:author="San" w:date="2019-11-27T09:32:00Z">
        <w:r w:rsidR="009B2C39">
          <w:rPr>
            <w:color w:val="000000" w:themeColor="text1"/>
          </w:rPr>
          <w:t>Within</w:t>
        </w:r>
      </w:ins>
      <w:r w:rsidR="007B65B5" w:rsidRPr="00786ED6">
        <w:rPr>
          <w:color w:val="000000" w:themeColor="text1"/>
        </w:rPr>
        <w:t xml:space="preserve"> 4 months, we </w:t>
      </w:r>
      <w:del w:id="81" w:author="San" w:date="2019-11-27T09:32:00Z">
        <w:r w:rsidR="007B65B5" w:rsidRPr="00786ED6" w:rsidDel="009B2C39">
          <w:rPr>
            <w:color w:val="000000" w:themeColor="text1"/>
          </w:rPr>
          <w:delText xml:space="preserve">successfully </w:delText>
        </w:r>
      </w:del>
      <w:r w:rsidR="007B65B5" w:rsidRPr="00786ED6">
        <w:rPr>
          <w:color w:val="000000" w:themeColor="text1"/>
        </w:rPr>
        <w:t xml:space="preserve">earned a profit </w:t>
      </w:r>
      <w:del w:id="82" w:author="San" w:date="2019-11-27T09:32:00Z">
        <w:r w:rsidR="007B65B5" w:rsidRPr="00786ED6" w:rsidDel="009B2C39">
          <w:rPr>
            <w:color w:val="000000" w:themeColor="text1"/>
          </w:rPr>
          <w:delText xml:space="preserve">worth </w:delText>
        </w:r>
      </w:del>
      <w:r w:rsidR="007B65B5" w:rsidRPr="00786ED6">
        <w:rPr>
          <w:color w:val="000000" w:themeColor="text1"/>
        </w:rPr>
        <w:t>of 15 million</w:t>
      </w:r>
      <w:del w:id="83" w:author="San" w:date="2019-11-27T09:33:00Z">
        <w:r w:rsidR="007B65B5" w:rsidRPr="00786ED6" w:rsidDel="009B2C39">
          <w:rPr>
            <w:color w:val="000000" w:themeColor="text1"/>
          </w:rPr>
          <w:delText xml:space="preserve"> and donate all of it to the foundation</w:delText>
        </w:r>
      </w:del>
      <w:ins w:id="84" w:author="San" w:date="2019-11-27T09:33:00Z">
        <w:r w:rsidR="009B2C39">
          <w:rPr>
            <w:color w:val="000000" w:themeColor="text1"/>
          </w:rPr>
          <w:t xml:space="preserve"> and planned a successful visit to YKAKI.</w:t>
        </w:r>
      </w:ins>
      <w:del w:id="85" w:author="San" w:date="2019-11-27T09:33:00Z">
        <w:r w:rsidR="007B65B5" w:rsidRPr="00786ED6" w:rsidDel="009B2C39">
          <w:rPr>
            <w:color w:val="000000" w:themeColor="text1"/>
          </w:rPr>
          <w:delText>.</w:delText>
        </w:r>
      </w:del>
      <w:r w:rsidR="007B65B5" w:rsidRPr="00786ED6">
        <w:rPr>
          <w:color w:val="000000" w:themeColor="text1"/>
        </w:rPr>
        <w:t xml:space="preserve"> </w:t>
      </w:r>
      <w:del w:id="86" w:author="San" w:date="2019-11-27T09:33:00Z">
        <w:r w:rsidR="007B65B5" w:rsidRPr="00786ED6" w:rsidDel="009B2C39">
          <w:rPr>
            <w:color w:val="000000" w:themeColor="text1"/>
          </w:rPr>
          <w:delText xml:space="preserve">In the next 2 months, we also successfully </w:delText>
        </w:r>
        <w:r w:rsidR="00A6670A" w:rsidRPr="00786ED6" w:rsidDel="009B2C39">
          <w:rPr>
            <w:color w:val="000000" w:themeColor="text1"/>
          </w:rPr>
          <w:delText xml:space="preserve">visited YKAKI.  </w:delText>
        </w:r>
      </w:del>
    </w:p>
    <w:p w14:paraId="440A8006" w14:textId="77777777" w:rsidR="0091216B" w:rsidRPr="00786ED6" w:rsidRDefault="0091216B" w:rsidP="00AF5601">
      <w:pPr>
        <w:jc w:val="both"/>
        <w:rPr>
          <w:color w:val="000000" w:themeColor="text1"/>
        </w:rPr>
        <w:pPrChange w:id="87" w:author="San" w:date="2019-11-27T08:52:00Z">
          <w:pPr/>
        </w:pPrChange>
      </w:pPr>
    </w:p>
    <w:p w14:paraId="0EF6BAC9" w14:textId="4D96B893" w:rsidR="00694EF7" w:rsidRPr="009B2C39" w:rsidRDefault="009B2451" w:rsidP="00AF5601">
      <w:pPr>
        <w:jc w:val="both"/>
        <w:rPr>
          <w:color w:val="000000" w:themeColor="text1"/>
          <w:rPrChange w:id="88" w:author="San" w:date="2019-11-27T09:36:00Z">
            <w:rPr/>
          </w:rPrChange>
        </w:rPr>
        <w:pPrChange w:id="89" w:author="San" w:date="2019-11-27T08:52:00Z">
          <w:pPr/>
        </w:pPrChange>
      </w:pPr>
      <w:r w:rsidRPr="00786ED6">
        <w:rPr>
          <w:color w:val="000000" w:themeColor="text1"/>
        </w:rPr>
        <w:t xml:space="preserve">Having the opportunity to start Raisondetre, it made me realize that leadership is </w:t>
      </w:r>
      <w:ins w:id="90" w:author="San" w:date="2019-11-27T09:35:00Z">
        <w:r w:rsidR="009B2C39">
          <w:rPr>
            <w:color w:val="000000" w:themeColor="text1"/>
          </w:rPr>
          <w:t xml:space="preserve">not about </w:t>
        </w:r>
      </w:ins>
      <w:del w:id="91" w:author="San" w:date="2019-11-27T09:35:00Z">
        <w:r w:rsidRPr="00786ED6" w:rsidDel="009B2C39">
          <w:rPr>
            <w:color w:val="000000" w:themeColor="text1"/>
          </w:rPr>
          <w:delText xml:space="preserve">not </w:delText>
        </w:r>
      </w:del>
      <w:del w:id="92" w:author="San" w:date="2019-11-27T09:34:00Z">
        <w:r w:rsidRPr="00786ED6" w:rsidDel="009B2C39">
          <w:rPr>
            <w:color w:val="000000" w:themeColor="text1"/>
          </w:rPr>
          <w:delText>having control but</w:delText>
        </w:r>
      </w:del>
      <w:ins w:id="93" w:author="San" w:date="2019-11-27T09:34:00Z">
        <w:r w:rsidR="009B2C39">
          <w:rPr>
            <w:color w:val="000000" w:themeColor="text1"/>
          </w:rPr>
          <w:t xml:space="preserve">control, but </w:t>
        </w:r>
      </w:ins>
      <w:ins w:id="94" w:author="San" w:date="2019-11-27T09:36:00Z">
        <w:r w:rsidR="009B2C39">
          <w:rPr>
            <w:color w:val="000000" w:themeColor="text1"/>
          </w:rPr>
          <w:t xml:space="preserve">it is about </w:t>
        </w:r>
      </w:ins>
      <w:ins w:id="95" w:author="San" w:date="2019-11-27T09:40:00Z">
        <w:r w:rsidR="00C67479">
          <w:rPr>
            <w:color w:val="000000" w:themeColor="text1"/>
          </w:rPr>
          <w:t>creating a safe environment for the team</w:t>
        </w:r>
      </w:ins>
      <w:ins w:id="96" w:author="San" w:date="2019-11-27T09:36:00Z">
        <w:r w:rsidR="009B2C39">
          <w:rPr>
            <w:color w:val="000000" w:themeColor="text1"/>
          </w:rPr>
          <w:t xml:space="preserve"> to voice out their opinions and </w:t>
        </w:r>
      </w:ins>
      <w:ins w:id="97" w:author="San" w:date="2019-11-27T09:40:00Z">
        <w:r w:rsidR="00C67479">
          <w:rPr>
            <w:color w:val="000000" w:themeColor="text1"/>
          </w:rPr>
          <w:t>come up with solutions as a team</w:t>
        </w:r>
      </w:ins>
      <w:ins w:id="98" w:author="San" w:date="2019-11-27T09:34:00Z">
        <w:r w:rsidR="009B2C39">
          <w:rPr>
            <w:color w:val="000000" w:themeColor="text1"/>
          </w:rPr>
          <w:t>.</w:t>
        </w:r>
      </w:ins>
      <w:r w:rsidRPr="00786ED6">
        <w:rPr>
          <w:color w:val="000000" w:themeColor="text1"/>
        </w:rPr>
        <w:t xml:space="preserve"> </w:t>
      </w:r>
      <w:del w:id="99" w:author="San" w:date="2019-11-27T09:35:00Z">
        <w:r w:rsidRPr="00786ED6" w:rsidDel="009B2C39">
          <w:rPr>
            <w:color w:val="000000" w:themeColor="text1"/>
          </w:rPr>
          <w:delText xml:space="preserve">being the motivation why everyone is not afraid to speak up and lift others up. </w:delText>
        </w:r>
      </w:del>
      <w:del w:id="100" w:author="San" w:date="2019-11-27T09:36:00Z">
        <w:r w:rsidRPr="00786ED6" w:rsidDel="009B2C39">
          <w:rPr>
            <w:color w:val="000000" w:themeColor="text1"/>
          </w:rPr>
          <w:delText>Through this experience, I had learnt to be more independent and flexi</w:delText>
        </w:r>
        <w:r w:rsidRPr="00786ED6" w:rsidDel="009B2C39">
          <w:delText xml:space="preserve">ble. </w:delText>
        </w:r>
      </w:del>
    </w:p>
    <w:sectPr w:rsidR="00694EF7" w:rsidRPr="009B2C39" w:rsidSect="006E0BA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 w:date="2019-11-27T08:57:00Z" w:initials="R">
    <w:p w14:paraId="2289A2D1" w14:textId="77777777" w:rsidR="00AF5601" w:rsidRDefault="00AF5601">
      <w:pPr>
        <w:pStyle w:val="CommentText"/>
      </w:pPr>
      <w:r>
        <w:rPr>
          <w:rStyle w:val="CommentReference"/>
        </w:rPr>
        <w:annotationRef/>
      </w:r>
      <w:r>
        <w:t>I could not really understand what you mean by helping others while having a voice of your own as a bucket list wish. It would not be much of an effort to have a voice of your own and it doesn’t really go hand in hand with helping others. Perhaps this would be what you are trying to say:</w:t>
      </w:r>
    </w:p>
    <w:p w14:paraId="7DEEF6A8" w14:textId="77777777" w:rsidR="00AF5601" w:rsidRDefault="00AF5601">
      <w:pPr>
        <w:pStyle w:val="CommentText"/>
      </w:pPr>
    </w:p>
    <w:p w14:paraId="7177848D" w14:textId="29FB4A5D" w:rsidR="00AF5601" w:rsidRDefault="00AF5601">
      <w:pPr>
        <w:pStyle w:val="CommentText"/>
      </w:pPr>
      <w:r>
        <w:t xml:space="preserve">Many a times people go by their lives knowing that there are people out there who needs our help. However, not many people would actually stop and voice out their opinions about such matters. I believe that in order to make a positive impact in our society, we </w:t>
      </w:r>
      <w:r w:rsidR="004A28A2">
        <w:t xml:space="preserve">need to actively voice out our opinions and </w:t>
      </w:r>
      <w:r w:rsidR="009B2C39">
        <w:t>bring</w:t>
      </w:r>
      <w:r w:rsidR="004A28A2">
        <w:t xml:space="preserve"> solutions to the table.</w:t>
      </w:r>
    </w:p>
  </w:comment>
  <w:comment w:id="7" w:author="San" w:date="2019-11-27T09:06:00Z" w:initials="R">
    <w:p w14:paraId="58053FFA" w14:textId="79EF1DF6" w:rsidR="00AF5601" w:rsidRDefault="00AF5601">
      <w:pPr>
        <w:pStyle w:val="CommentText"/>
      </w:pPr>
      <w:r>
        <w:rPr>
          <w:rStyle w:val="CommentReference"/>
        </w:rPr>
        <w:annotationRef/>
      </w:r>
      <w:r>
        <w:t>You might want to give a brief explanation of this organization.</w:t>
      </w:r>
    </w:p>
  </w:comment>
  <w:comment w:id="15" w:author="San" w:date="2019-11-27T09:09:00Z" w:initials="R">
    <w:p w14:paraId="150CA063" w14:textId="5CE2DA73" w:rsidR="00AF5601" w:rsidRDefault="00AF5601">
      <w:pPr>
        <w:pStyle w:val="CommentText"/>
      </w:pPr>
      <w:r>
        <w:rPr>
          <w:rStyle w:val="CommentReference"/>
        </w:rPr>
        <w:annotationRef/>
      </w:r>
      <w:r>
        <w:t>Get my group to participate actively by voicing out their opinions.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7848D" w15:done="0"/>
  <w15:commentEx w15:paraId="58053FFA" w15:done="0"/>
  <w15:commentEx w15:paraId="150CA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04"/>
    <w:rsid w:val="002046A0"/>
    <w:rsid w:val="002D1A47"/>
    <w:rsid w:val="002D547F"/>
    <w:rsid w:val="00377158"/>
    <w:rsid w:val="004A28A2"/>
    <w:rsid w:val="005060F6"/>
    <w:rsid w:val="005218BA"/>
    <w:rsid w:val="00532004"/>
    <w:rsid w:val="00555724"/>
    <w:rsid w:val="00594164"/>
    <w:rsid w:val="005D026E"/>
    <w:rsid w:val="00614BA4"/>
    <w:rsid w:val="00623FDC"/>
    <w:rsid w:val="0063557C"/>
    <w:rsid w:val="00694EF7"/>
    <w:rsid w:val="006E0BA6"/>
    <w:rsid w:val="00786ED6"/>
    <w:rsid w:val="007B65B5"/>
    <w:rsid w:val="007F3B2D"/>
    <w:rsid w:val="0091216B"/>
    <w:rsid w:val="00937E60"/>
    <w:rsid w:val="009B2451"/>
    <w:rsid w:val="009B29CA"/>
    <w:rsid w:val="009B2C39"/>
    <w:rsid w:val="009C52D2"/>
    <w:rsid w:val="00A25381"/>
    <w:rsid w:val="00A56777"/>
    <w:rsid w:val="00A6670A"/>
    <w:rsid w:val="00A7359D"/>
    <w:rsid w:val="00AF5601"/>
    <w:rsid w:val="00BA2A4C"/>
    <w:rsid w:val="00BB52C6"/>
    <w:rsid w:val="00BE7333"/>
    <w:rsid w:val="00BF2FEC"/>
    <w:rsid w:val="00C67479"/>
    <w:rsid w:val="00CC19DC"/>
    <w:rsid w:val="00E30C3A"/>
    <w:rsid w:val="00E534C0"/>
    <w:rsid w:val="00E60779"/>
    <w:rsid w:val="00F1286C"/>
    <w:rsid w:val="00F51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1F5D5"/>
  <w14:defaultImageDpi w14:val="300"/>
  <w15:docId w15:val="{D16595DF-38AE-4EE8-8D88-E5EF07E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2A4C"/>
    <w:rPr>
      <w:sz w:val="16"/>
      <w:szCs w:val="16"/>
    </w:rPr>
  </w:style>
  <w:style w:type="paragraph" w:styleId="CommentText">
    <w:name w:val="annotation text"/>
    <w:basedOn w:val="Normal"/>
    <w:link w:val="CommentTextChar"/>
    <w:uiPriority w:val="99"/>
    <w:semiHidden/>
    <w:unhideWhenUsed/>
    <w:rsid w:val="00BA2A4C"/>
    <w:rPr>
      <w:sz w:val="20"/>
      <w:szCs w:val="20"/>
    </w:rPr>
  </w:style>
  <w:style w:type="character" w:customStyle="1" w:styleId="CommentTextChar">
    <w:name w:val="Comment Text Char"/>
    <w:basedOn w:val="DefaultParagraphFont"/>
    <w:link w:val="CommentText"/>
    <w:uiPriority w:val="99"/>
    <w:semiHidden/>
    <w:rsid w:val="00BA2A4C"/>
    <w:rPr>
      <w:sz w:val="20"/>
      <w:szCs w:val="20"/>
    </w:rPr>
  </w:style>
  <w:style w:type="paragraph" w:styleId="CommentSubject">
    <w:name w:val="annotation subject"/>
    <w:basedOn w:val="CommentText"/>
    <w:next w:val="CommentText"/>
    <w:link w:val="CommentSubjectChar"/>
    <w:uiPriority w:val="99"/>
    <w:semiHidden/>
    <w:unhideWhenUsed/>
    <w:rsid w:val="00BA2A4C"/>
    <w:rPr>
      <w:b/>
      <w:bCs/>
    </w:rPr>
  </w:style>
  <w:style w:type="character" w:customStyle="1" w:styleId="CommentSubjectChar">
    <w:name w:val="Comment Subject Char"/>
    <w:basedOn w:val="CommentTextChar"/>
    <w:link w:val="CommentSubject"/>
    <w:uiPriority w:val="99"/>
    <w:semiHidden/>
    <w:rsid w:val="00BA2A4C"/>
    <w:rPr>
      <w:b/>
      <w:bCs/>
      <w:sz w:val="20"/>
      <w:szCs w:val="20"/>
    </w:rPr>
  </w:style>
  <w:style w:type="paragraph" w:styleId="BalloonText">
    <w:name w:val="Balloon Text"/>
    <w:basedOn w:val="Normal"/>
    <w:link w:val="BalloonTextChar"/>
    <w:uiPriority w:val="99"/>
    <w:semiHidden/>
    <w:unhideWhenUsed/>
    <w:rsid w:val="00BA2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A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D5678-B3B0-41E0-AD33-F9A38BD2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San</cp:lastModifiedBy>
  <cp:revision>2</cp:revision>
  <dcterms:created xsi:type="dcterms:W3CDTF">2019-11-27T14:41:00Z</dcterms:created>
  <dcterms:modified xsi:type="dcterms:W3CDTF">2019-11-27T14:41:00Z</dcterms:modified>
</cp:coreProperties>
</file>