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99F75" w14:textId="77777777" w:rsidR="009759FD" w:rsidRDefault="00061698">
      <w:pPr>
        <w:pStyle w:val="Body"/>
        <w:jc w:val="both"/>
        <w:rPr>
          <w:b/>
          <w:bCs/>
        </w:rPr>
      </w:pPr>
      <w:r>
        <w:rPr>
          <w:b/>
          <w:bCs/>
          <w:color w:val="212529"/>
          <w:u w:color="212529"/>
          <w:shd w:val="clear" w:color="auto" w:fill="FFFFFF"/>
        </w:rPr>
        <w:t>Explain your interest in the major you selected and describe how you have recently explored or developed this interest inside and/or outside the classroom. You may also explain how this major relates to your future career goals. If you're applying to the </w:t>
      </w:r>
      <w:hyperlink r:id="rId6" w:history="1">
        <w:r>
          <w:rPr>
            <w:rStyle w:val="Hyperlink0"/>
            <w:rFonts w:eastAsia="Arial Unicode MS"/>
          </w:rPr>
          <w:t>Division of General Studies</w:t>
        </w:r>
      </w:hyperlink>
      <w:r>
        <w:rPr>
          <w:b/>
          <w:bCs/>
          <w:color w:val="212529"/>
          <w:u w:color="212529"/>
          <w:shd w:val="clear" w:color="auto" w:fill="FFFFFF"/>
        </w:rPr>
        <w:t>, explain your academic interests and strengths or your future career goals. You may include any majors or areas of study you're currently considering. (300 to 400 words)</w:t>
      </w:r>
    </w:p>
    <w:p w14:paraId="67F6FDA1" w14:textId="77777777" w:rsidR="009759FD" w:rsidRDefault="009759FD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</w:p>
    <w:p w14:paraId="096CF730" w14:textId="2F665E53" w:rsidR="009759FD" w:rsidRDefault="00061698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  <w:r>
        <w:rPr>
          <w:rFonts w:ascii="Times New Roman" w:hAnsi="Times New Roman"/>
          <w:i/>
          <w:iCs/>
          <w:color w:val="383838"/>
          <w:sz w:val="24"/>
          <w:szCs w:val="24"/>
          <w:u w:color="383838"/>
          <w:shd w:val="clear" w:color="auto" w:fill="FFFFFF"/>
        </w:rPr>
        <w:t>A malfunctioning ammonia sensor and automatic feces cleaner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: the farm figured it out </w:t>
      </w:r>
      <w:del w:id="0" w:author="Matthew" w:date="2020-12-30T22:05:00Z">
        <w:r w:rsidDel="007B7CF2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too </w:delText>
        </w:r>
      </w:del>
      <w:ins w:id="1" w:author="Matthew" w:date="2020-12-30T22:05:00Z">
        <w:r w:rsidR="007B7CF2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a </w:t>
        </w:r>
      </w:ins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little too late. </w:t>
      </w:r>
      <w:ins w:id="2" w:author="Matthew" w:date="2020-12-30T23:12:00Z">
        <w:r w:rsidR="004C2A3C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At least n</w:t>
        </w:r>
      </w:ins>
      <w:del w:id="3" w:author="Matthew" w:date="2020-12-30T23:12:00Z">
        <w:r w:rsidDel="004C2A3C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>N</w:delText>
        </w:r>
      </w:del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ot until after several batches of chickens contracted </w:t>
      </w:r>
      <w:ins w:id="4" w:author="Matthew" w:date="2020-12-30T23:11:00Z">
        <w:r w:rsidR="004C2A3C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a </w:t>
        </w:r>
      </w:ins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disease </w:t>
      </w:r>
      <w:del w:id="5" w:author="Matthew" w:date="2020-12-30T23:11:00Z">
        <w:r w:rsidDel="004C2A3C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making them </w:delText>
        </w:r>
        <w:r w:rsidDel="004C2A3C">
          <w:rPr>
            <w:rFonts w:ascii="Times New Roman" w:hAnsi="Times New Roman"/>
            <w:i/>
            <w:iCs/>
            <w:color w:val="383838"/>
            <w:sz w:val="24"/>
            <w:szCs w:val="24"/>
            <w:u w:color="383838"/>
            <w:shd w:val="clear" w:color="auto" w:fill="FFFFFF"/>
          </w:rPr>
          <w:delText>unfit</w:delText>
        </w:r>
        <w:r w:rsidDel="004C2A3C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 for the food industry</w:delText>
        </w:r>
      </w:del>
      <w:ins w:id="6" w:author="Matthew" w:date="2020-12-30T23:11:00Z">
        <w:r w:rsidR="004C2A3C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and w</w:t>
        </w:r>
      </w:ins>
      <w:ins w:id="7" w:author="Matthew" w:date="2020-12-30T23:15:00Z">
        <w:r w:rsidR="004C2A3C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ere</w:t>
        </w:r>
      </w:ins>
      <w:ins w:id="8" w:author="Matthew" w:date="2020-12-30T23:11:00Z">
        <w:r w:rsidR="004C2A3C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 made unfit to be sold</w:t>
        </w:r>
      </w:ins>
      <w:ins w:id="9" w:author="Matthew" w:date="2020-12-30T23:12:00Z">
        <w:r w:rsidR="004C2A3C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, </w:t>
        </w:r>
      </w:ins>
      <w:del w:id="10" w:author="Matthew" w:date="2020-12-30T23:12:00Z">
        <w:r w:rsidDel="004C2A3C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 and </w:delText>
        </w:r>
      </w:del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leaving my parents’ poultry farm in a huge deficit right before my internship there.</w:t>
      </w:r>
    </w:p>
    <w:p w14:paraId="34539CEB" w14:textId="77777777" w:rsidR="009759FD" w:rsidRDefault="009759FD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</w:p>
    <w:p w14:paraId="06B7AADB" w14:textId="245C503B" w:rsidR="009759FD" w:rsidRDefault="00061698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I</w:t>
      </w:r>
      <w:del w:id="11" w:author="Matthew" w:date="2020-12-30T23:16:00Z">
        <w:r w:rsidDel="004C2A3C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’ve been visiting </w:delText>
        </w:r>
      </w:del>
      <w:ins w:id="12" w:author="Matthew" w:date="2020-12-30T23:16:00Z">
        <w:r w:rsidR="004C2A3C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 </w:t>
        </w:r>
      </w:ins>
      <w:ins w:id="13" w:author="Matthew" w:date="2020-12-30T23:17:00Z">
        <w:r w:rsidR="006B6B14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am a regular visitor to the farm myself,</w:t>
        </w:r>
      </w:ins>
      <w:ins w:id="14" w:author="Matthew" w:date="2020-12-30T23:18:00Z">
        <w:r w:rsidR="006B6B14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 though mainly to</w:t>
        </w:r>
      </w:ins>
      <w:del w:id="15" w:author="Matthew" w:date="2020-12-30T23:17:00Z">
        <w:r w:rsidDel="006B6B14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>the farm regularly</w:delText>
        </w:r>
      </w:del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 either</w:t>
      </w:r>
      <w:del w:id="16" w:author="Matthew" w:date="2020-12-30T23:18:00Z">
        <w:r w:rsidDel="006B6B14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 to</w:delText>
        </w:r>
      </w:del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 </w:t>
      </w:r>
      <w:ins w:id="17" w:author="Matthew" w:date="2020-12-30T23:34:00Z">
        <w:r w:rsidR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drop-off</w:t>
        </w:r>
        <w:r w:rsidR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 or</w:t>
        </w:r>
        <w:r w:rsidR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 </w:t>
        </w:r>
      </w:ins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pick-up</w:t>
      </w:r>
      <w:del w:id="18" w:author="Matthew" w:date="2020-12-30T23:34:00Z">
        <w:r w:rsidDel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 </w:delText>
        </w:r>
      </w:del>
      <w:del w:id="19" w:author="Matthew" w:date="2020-12-30T23:18:00Z">
        <w:r w:rsidDel="006B6B14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>and</w:delText>
        </w:r>
      </w:del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 </w:t>
      </w:r>
      <w:del w:id="20" w:author="Matthew" w:date="2020-12-30T23:34:00Z">
        <w:r w:rsidDel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drop-off </w:delText>
        </w:r>
      </w:del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my parents</w:t>
      </w:r>
      <w:ins w:id="21" w:author="Matthew" w:date="2020-12-30T23:18:00Z">
        <w:r w:rsidR="006B6B14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. </w:t>
        </w:r>
      </w:ins>
      <w:del w:id="22" w:author="Matthew" w:date="2020-12-30T23:18:00Z">
        <w:r w:rsidDel="006B6B14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 or to </w:delText>
        </w:r>
      </w:del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observe its operations, and everything is always in tip-top shape. </w:t>
      </w:r>
      <w:ins w:id="23" w:author="Matthew" w:date="2020-12-30T23:18:00Z">
        <w:r w:rsidR="006B6B14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To witness how </w:t>
        </w:r>
      </w:ins>
      <w:ins w:id="24" w:author="Matthew" w:date="2020-12-30T23:35:00Z">
        <w:r w:rsidR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the</w:t>
        </w:r>
      </w:ins>
      <w:del w:id="25" w:author="Matthew" w:date="2020-12-30T23:18:00Z">
        <w:r w:rsidDel="006B6B14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>T</w:delText>
        </w:r>
      </w:del>
      <w:del w:id="26" w:author="Matthew" w:date="2020-12-30T23:19:00Z">
        <w:r w:rsidDel="006B6B14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>he</w:delText>
        </w:r>
      </w:del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 incident put a dent </w:t>
      </w:r>
      <w:ins w:id="27" w:author="Matthew" w:date="2020-12-30T23:35:00Z">
        <w:r w:rsidR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o</w:t>
        </w:r>
      </w:ins>
      <w:del w:id="28" w:author="Matthew" w:date="2020-12-30T23:35:00Z">
        <w:r w:rsidDel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>i</w:delText>
        </w:r>
      </w:del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n the farm’s finances</w:t>
      </w:r>
      <w:ins w:id="29" w:author="Matthew" w:date="2020-12-30T23:35:00Z">
        <w:r w:rsidR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 I have always known to be intact</w:t>
        </w:r>
      </w:ins>
      <w:del w:id="30" w:author="Matthew" w:date="2020-12-30T23:36:00Z">
        <w:r w:rsidDel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>, but not enough to bring the farm down</w:delText>
        </w:r>
      </w:del>
      <w:ins w:id="31" w:author="Matthew" w:date="2020-12-30T23:36:00Z">
        <w:r w:rsidR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 triggered my train of thought</w:t>
        </w:r>
      </w:ins>
      <w:del w:id="32" w:author="Matthew" w:date="2020-12-30T23:36:00Z">
        <w:r w:rsidDel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. I was stunned </w:delText>
        </w:r>
      </w:del>
      <w:ins w:id="33" w:author="Matthew" w:date="2020-12-30T23:37:00Z">
        <w:r w:rsidR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. How a </w:t>
        </w:r>
      </w:ins>
      <w:del w:id="34" w:author="Matthew" w:date="2020-12-30T23:37:00Z">
        <w:r w:rsidDel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>how</w:delText>
        </w:r>
      </w:del>
      <w:del w:id="35" w:author="Matthew" w:date="2020-12-30T23:36:00Z">
        <w:r w:rsidDel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 </w:delText>
        </w:r>
      </w:del>
      <w:del w:id="36" w:author="Matthew" w:date="2020-12-30T23:37:00Z">
        <w:r w:rsidDel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a </w:delText>
        </w:r>
      </w:del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single pair of equipment malfunction </w:t>
      </w:r>
      <w:del w:id="37" w:author="Matthew" w:date="2020-12-30T23:36:00Z">
        <w:r w:rsidDel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could </w:delText>
        </w:r>
      </w:del>
      <w:ins w:id="38" w:author="Matthew" w:date="2020-12-30T23:36:00Z">
        <w:r w:rsidR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was able to</w:t>
        </w:r>
        <w:r w:rsidR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 </w:t>
        </w:r>
      </w:ins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cause a large-scale setback</w:t>
      </w:r>
      <w:del w:id="39" w:author="Matthew" w:date="2020-12-30T23:37:00Z">
        <w:r w:rsidDel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>. I scoured</w:delText>
        </w:r>
      </w:del>
      <w:ins w:id="40" w:author="Matthew" w:date="2020-12-30T23:37:00Z">
        <w:r w:rsidR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 made me scour</w:t>
        </w:r>
      </w:ins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 the web to gain insights on supply chain, logistics, and operations. Reading journals about poultry farm operations, I found Industrial Engineers who perform</w:t>
      </w:r>
      <w:ins w:id="41" w:author="Matthew" w:date="2020-12-30T23:38:00Z">
        <w:r w:rsidR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ed</w:t>
        </w:r>
      </w:ins>
      <w:del w:id="42" w:author="Matthew" w:date="2020-12-30T23:38:00Z">
        <w:r w:rsidDel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>s</w:delText>
        </w:r>
      </w:del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 failure analysis</w:t>
      </w:r>
      <w:ins w:id="43" w:author="Matthew" w:date="2020-12-30T23:38:00Z">
        <w:r w:rsidR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 as means of</w:t>
        </w:r>
      </w:ins>
      <w:del w:id="44" w:author="Matthew" w:date="2020-12-30T23:38:00Z">
        <w:r w:rsidDel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 and</w:delText>
        </w:r>
      </w:del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 optimiz</w:t>
      </w:r>
      <w:ins w:id="45" w:author="Matthew" w:date="2020-12-30T23:38:00Z">
        <w:r w:rsidR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ing</w:t>
        </w:r>
      </w:ins>
      <w:del w:id="46" w:author="Matthew" w:date="2020-12-30T23:38:00Z">
        <w:r w:rsidDel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>es</w:delText>
        </w:r>
      </w:del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 manufacturing processes using Math; I was obsessed.</w:t>
      </w:r>
    </w:p>
    <w:p w14:paraId="4F2251F9" w14:textId="77777777" w:rsidR="009759FD" w:rsidRDefault="009759FD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</w:p>
    <w:p w14:paraId="03486475" w14:textId="201DE930" w:rsidR="009759FD" w:rsidRDefault="00061698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The Grainger College of Engineering’s Industrial </w:t>
      </w:r>
      <w:ins w:id="47" w:author="Matthew" w:date="2020-12-30T23:14:00Z">
        <w:r w:rsidR="004C2A3C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E</w:t>
        </w:r>
      </w:ins>
      <w:del w:id="48" w:author="Matthew" w:date="2020-12-30T23:14:00Z">
        <w:r w:rsidDel="004C2A3C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>e</w:delText>
        </w:r>
      </w:del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ngineering curriculum would further my dream to scale-up my parents’ farm through </w:t>
      </w:r>
      <w:del w:id="49" w:author="Matthew" w:date="2020-12-30T23:39:00Z">
        <w:r w:rsidDel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effective </w:delText>
        </w:r>
      </w:del>
      <w:ins w:id="50" w:author="Matthew" w:date="2020-12-30T23:39:00Z">
        <w:r w:rsidR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the efficient</w:t>
        </w:r>
        <w:r w:rsidR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 </w:t>
        </w:r>
      </w:ins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problem</w:t>
      </w:r>
      <w:ins w:id="51" w:author="Matthew" w:date="2020-12-30T23:39:00Z">
        <w:r w:rsidR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-</w:t>
        </w:r>
      </w:ins>
      <w:del w:id="52" w:author="Matthew" w:date="2020-12-30T23:39:00Z">
        <w:r w:rsidDel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 </w:delText>
        </w:r>
      </w:del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solving of integrated systems. The Facilities Planning and Design course</w:t>
      </w:r>
      <w:ins w:id="53" w:author="Matthew" w:date="2020-12-30T23:39:00Z">
        <w:r w:rsidR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, for instance,</w:t>
        </w:r>
      </w:ins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 would provide me with the essential knowledge in facilities operation, logistics, and computational analysis that </w:t>
      </w:r>
      <w:r w:rsidR="00434541"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c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ould prevent setbacks like automated system failures. </w:t>
      </w:r>
      <w:del w:id="54" w:author="Matthew" w:date="2020-12-30T23:40:00Z">
        <w:r w:rsidDel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>Moreover</w:delText>
        </w:r>
      </w:del>
      <w:ins w:id="55" w:author="Matthew" w:date="2020-12-30T23:40:00Z">
        <w:r w:rsidR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On the other side of the equation</w:t>
        </w:r>
      </w:ins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, </w:t>
      </w:r>
      <w:r w:rsidR="00434541"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the 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Business Side of Engineering course would equip me with engineering economics and finance-based</w:t>
      </w:r>
      <w:ins w:id="56" w:author="Matthew" w:date="2020-12-30T23:41:00Z">
        <w:r w:rsidR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,</w:t>
        </w:r>
      </w:ins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 decision</w:t>
      </w:r>
      <w:ins w:id="57" w:author="Matthew" w:date="2020-12-30T23:41:00Z">
        <w:r w:rsidR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-</w:t>
        </w:r>
      </w:ins>
      <w:del w:id="58" w:author="Matthew" w:date="2020-12-30T23:41:00Z">
        <w:r w:rsidDel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 </w:delText>
        </w:r>
      </w:del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making skills to minimize loss</w:t>
      </w:r>
      <w:ins w:id="59" w:author="Matthew" w:date="2020-12-30T23:41:00Z">
        <w:r w:rsidR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es</w:t>
        </w:r>
      </w:ins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 result</w:t>
      </w:r>
      <w:ins w:id="60" w:author="Matthew" w:date="2020-12-30T23:41:00Z">
        <w:r w:rsidR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ing</w:t>
        </w:r>
      </w:ins>
      <w:del w:id="61" w:author="Matthew" w:date="2020-12-30T23:41:00Z">
        <w:r w:rsidDel="008C2357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>ed</w:delText>
        </w:r>
      </w:del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 from operation</w:t>
      </w:r>
      <w:del w:id="62" w:author="Matthew" w:date="2020-12-30T23:46:00Z">
        <w:r w:rsidDel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 </w:delText>
        </w:r>
      </w:del>
      <w:ins w:id="63" w:author="Matthew" w:date="2020-12-30T23:46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al setbacks</w:t>
        </w:r>
      </w:ins>
      <w:del w:id="64" w:author="Matthew" w:date="2020-12-30T23:46:00Z">
        <w:r w:rsidDel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>failures</w:delText>
        </w:r>
      </w:del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. </w:t>
      </w:r>
    </w:p>
    <w:p w14:paraId="0B429FCB" w14:textId="77777777" w:rsidR="009759FD" w:rsidRDefault="009759FD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</w:p>
    <w:p w14:paraId="15F8E693" w14:textId="78EBE2BC" w:rsidR="009759FD" w:rsidRDefault="00061698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  <w:del w:id="65" w:author="Matthew" w:date="2020-12-30T23:41:00Z">
        <w:r w:rsidDel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>The livestock industry revolves</w:delText>
        </w:r>
      </w:del>
      <w:ins w:id="66" w:author="Matthew" w:date="2020-12-30T23:41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Revolving</w:t>
        </w:r>
      </w:ins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 around the production of livestock, the Production Planning &amp; Control Course would </w:t>
      </w:r>
      <w:del w:id="67" w:author="Matthew" w:date="2020-12-30T23:42:00Z">
        <w:r w:rsidDel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also </w:delText>
        </w:r>
      </w:del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serve as a source of inspiration </w:t>
      </w:r>
      <w:del w:id="68" w:author="Matthew" w:date="2020-12-30T23:42:00Z">
        <w:r w:rsidDel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allowing me </w:delText>
        </w:r>
      </w:del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to </w:t>
      </w:r>
      <w:ins w:id="69" w:author="Matthew" w:date="2020-12-30T23:42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allow me </w:t>
        </w:r>
      </w:ins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translate Engineering planning and control principles to </w:t>
      </w:r>
      <w:del w:id="70" w:author="Matthew" w:date="2020-12-30T23:43:00Z">
        <w:r w:rsidDel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>enable smoother and more optimized</w:delText>
        </w:r>
      </w:del>
      <w:ins w:id="71" w:author="Matthew" w:date="2020-12-30T23:43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a robust yet streamlined</w:t>
        </w:r>
      </w:ins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 manufacturing process </w:t>
      </w:r>
      <w:del w:id="72" w:author="Matthew" w:date="2020-12-30T23:43:00Z">
        <w:r w:rsidDel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of </w:delText>
        </w:r>
      </w:del>
      <w:ins w:id="73" w:author="Matthew" w:date="2020-12-30T23:43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for </w:t>
        </w:r>
      </w:ins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my parents’ poultry farm. I also hope to collaborate with Professor Xin Chen due to his expertise on Applications for Logistics and Supply Chain Management, </w:t>
      </w:r>
      <w:del w:id="74" w:author="Matthew" w:date="2020-12-30T23:44:00Z">
        <w:r w:rsidDel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>in order to create</w:delText>
        </w:r>
      </w:del>
      <w:ins w:id="75" w:author="Matthew" w:date="2020-12-30T23:44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a</w:t>
        </w:r>
      </w:ins>
      <w:ins w:id="76" w:author="Matthew" w:date="2020-12-30T23:46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n influential</w:t>
        </w:r>
      </w:ins>
      <w:ins w:id="77" w:author="Matthew" w:date="2020-12-30T23:44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 area of research involving</w:t>
        </w:r>
      </w:ins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 innovative techniques </w:t>
      </w:r>
      <w:ins w:id="78" w:author="Matthew" w:date="2020-12-30T23:44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I am keen </w:t>
        </w:r>
      </w:ins>
      <w:ins w:id="79" w:author="Matthew" w:date="2020-12-30T23:46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on learn</w:t>
        </w:r>
      </w:ins>
      <w:ins w:id="80" w:author="Matthew" w:date="2020-12-30T23:47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ing</w:t>
        </w:r>
      </w:ins>
      <w:del w:id="81" w:author="Matthew" w:date="2020-12-30T23:45:00Z">
        <w:r w:rsidDel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>to solve</w:delText>
        </w:r>
      </w:del>
      <w:ins w:id="82" w:author="Matthew" w:date="2020-12-30T23:45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 to address</w:t>
        </w:r>
      </w:ins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 large scale optimization problems.</w:t>
      </w:r>
    </w:p>
    <w:p w14:paraId="08B245E0" w14:textId="77777777" w:rsidR="009759FD" w:rsidRDefault="009759FD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</w:p>
    <w:p w14:paraId="3A2F5A9C" w14:textId="3863A507" w:rsidR="009759FD" w:rsidRDefault="00061698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  <w:del w:id="83" w:author="Matthew" w:date="2020-12-30T23:48:00Z">
        <w:r w:rsidDel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lastRenderedPageBreak/>
          <w:delText>I believe that I would be able to thrive under UIUC’s innovative and diverse nature. Interning</w:delText>
        </w:r>
      </w:del>
      <w:ins w:id="84" w:author="Matthew" w:date="2020-12-30T23:48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To be able to intern</w:t>
        </w:r>
      </w:ins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 </w:t>
      </w:r>
      <w:ins w:id="85" w:author="Matthew" w:date="2020-12-30T23:48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in the</w:t>
        </w:r>
      </w:ins>
      <w:del w:id="86" w:author="Matthew" w:date="2020-12-30T23:48:00Z">
        <w:r w:rsidDel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>at the</w:delText>
        </w:r>
      </w:del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 state-of-the-art</w:t>
      </w:r>
      <w:ins w:id="87" w:author="Matthew" w:date="2020-12-30T23:48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,</w:t>
        </w:r>
      </w:ins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 Poultry Research Facility </w:t>
      </w:r>
      <w:ins w:id="88" w:author="Matthew" w:date="2020-12-30T23:48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at UIUC </w:t>
        </w:r>
      </w:ins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would </w:t>
      </w:r>
      <w:del w:id="89" w:author="Matthew" w:date="2020-12-30T23:48:00Z">
        <w:r w:rsidR="00376C18" w:rsidDel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enable me with practical </w:delText>
        </w:r>
        <w:r w:rsidDel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knowledge </w:delText>
        </w:r>
      </w:del>
      <w:ins w:id="90" w:author="Matthew" w:date="2020-12-30T23:48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equip </w:t>
        </w:r>
      </w:ins>
      <w:ins w:id="91" w:author="Matthew" w:date="2020-12-30T23:49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me </w:t>
        </w:r>
      </w:ins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in all aspects </w:t>
      </w:r>
      <w:ins w:id="92" w:author="Matthew" w:date="2020-12-30T23:49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concerning </w:t>
        </w:r>
      </w:ins>
      <w:del w:id="93" w:author="Matthew" w:date="2020-12-30T23:49:00Z">
        <w:r w:rsidDel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of </w:delText>
        </w:r>
      </w:del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poultry </w:t>
      </w:r>
      <w:ins w:id="94" w:author="Matthew" w:date="2020-12-30T23:49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management</w:t>
        </w:r>
      </w:ins>
      <w:del w:id="95" w:author="Matthew" w:date="2020-12-30T23:49:00Z">
        <w:r w:rsidDel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>farm</w:delText>
        </w:r>
      </w:del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 </w:t>
      </w:r>
      <w:del w:id="96" w:author="Matthew" w:date="2020-12-30T23:49:00Z">
        <w:r w:rsidDel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and </w:delText>
        </w:r>
      </w:del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research </w:t>
      </w:r>
      <w:del w:id="97" w:author="Matthew" w:date="2020-12-30T23:49:00Z">
        <w:r w:rsidDel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>includ</w:delText>
        </w:r>
        <w:r w:rsidR="00376C18" w:rsidDel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>ing</w:delText>
        </w:r>
        <w:r w:rsidDel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 </w:delText>
        </w:r>
      </w:del>
      <w:ins w:id="98" w:author="Matthew" w:date="2020-12-30T23:49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from </w:t>
        </w:r>
      </w:ins>
      <w:ins w:id="99" w:author="Matthew" w:date="2020-12-30T23:50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the </w:t>
        </w:r>
      </w:ins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production</w:t>
      </w:r>
      <w:ins w:id="100" w:author="Matthew" w:date="2020-12-30T23:50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 side</w:t>
        </w:r>
      </w:ins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, environmental management</w:t>
      </w:r>
      <w:ins w:id="101" w:author="Matthew" w:date="2020-12-30T23:50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, </w:t>
        </w:r>
      </w:ins>
      <w:del w:id="102" w:author="Matthew" w:date="2020-12-30T23:50:00Z">
        <w:r w:rsidDel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, </w:delText>
        </w:r>
        <w:r w:rsidR="00376C18" w:rsidDel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and </w:delText>
        </w:r>
      </w:del>
      <w:ins w:id="103" w:author="Matthew" w:date="2020-12-30T23:49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al</w:t>
        </w:r>
      </w:ins>
      <w:ins w:id="104" w:author="Matthew" w:date="2020-12-30T23:50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l the way to </w:t>
        </w:r>
      </w:ins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biosecurity </w:t>
      </w:r>
      <w:del w:id="105" w:author="Matthew" w:date="2020-12-30T23:50:00Z">
        <w:r w:rsidDel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as well as </w:delText>
        </w:r>
      </w:del>
      <w:ins w:id="106" w:author="Matthew" w:date="2020-12-30T23:50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and other </w:t>
        </w:r>
      </w:ins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emerging</w:t>
      </w:r>
      <w:ins w:id="107" w:author="Matthew" w:date="2020-12-30T23:51:00Z">
        <w:r w:rsidR="00900C11">
          <w:rPr>
            <w:rFonts w:ascii="Times New Roman" w:hAnsi="Times New Roman"/>
            <w:color w:val="383838"/>
            <w:sz w:val="24"/>
            <w:szCs w:val="24"/>
            <w:u w:color="383838"/>
            <w:shd w:val="clear" w:color="auto" w:fill="FFFFFF"/>
          </w:rPr>
          <w:t>,</w:t>
        </w:r>
      </w:ins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 technological trends.</w:t>
      </w:r>
    </w:p>
    <w:p w14:paraId="5C5A2C8D" w14:textId="77777777" w:rsidR="004C2A3C" w:rsidRDefault="004C2A3C">
      <w:pPr>
        <w:pStyle w:val="Default"/>
        <w:spacing w:line="360" w:lineRule="auto"/>
        <w:jc w:val="both"/>
        <w:rPr>
          <w:ins w:id="108" w:author="Matthew" w:date="2020-12-30T23:14:00Z"/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</w:p>
    <w:p w14:paraId="217E2B0F" w14:textId="7C357A7C" w:rsidR="009759FD" w:rsidRDefault="00061698">
      <w:pPr>
        <w:pStyle w:val="Default"/>
        <w:spacing w:line="360" w:lineRule="auto"/>
        <w:jc w:val="both"/>
        <w:rPr>
          <w:ins w:id="109" w:author="Matthew" w:date="2020-12-30T23:57:00Z"/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  <w:del w:id="110" w:author="Matthew" w:date="2020-12-30T23:14:00Z">
        <w:r w:rsidDel="004C2A3C">
          <w:rPr>
            <w:rFonts w:ascii="Times New Roman" w:eastAsia="Times New Roman" w:hAnsi="Times New Roman" w:cs="Times New Roman"/>
            <w:color w:val="383838"/>
            <w:sz w:val="24"/>
            <w:szCs w:val="24"/>
            <w:u w:color="383838"/>
            <w:shd w:val="clear" w:color="auto" w:fill="FFFFFF"/>
          </w:rPr>
          <w:tab/>
        </w:r>
      </w:del>
      <w:del w:id="111" w:author="Matthew" w:date="2020-12-30T23:52:00Z">
        <w:r w:rsidDel="00900C11">
          <w:rPr>
            <w:rFonts w:ascii="Times New Roman" w:eastAsia="Times New Roman" w:hAnsi="Times New Roman" w:cs="Times New Roman"/>
            <w:color w:val="383838"/>
            <w:sz w:val="24"/>
            <w:szCs w:val="24"/>
            <w:u w:color="383838"/>
            <w:shd w:val="clear" w:color="auto" w:fill="FFFFFF"/>
          </w:rPr>
          <w:delText>At UIUC, I would feel at Home as a</w:delText>
        </w:r>
      </w:del>
      <w:ins w:id="112" w:author="Matthew" w:date="2020-12-30T23:52:00Z">
        <w:r w:rsidR="00BC7FD5">
          <w:rPr>
            <w:rFonts w:ascii="Times New Roman" w:eastAsia="Times New Roman" w:hAnsi="Times New Roman" w:cs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From pursuing </w:t>
        </w:r>
      </w:ins>
      <w:ins w:id="113" w:author="Matthew" w:date="2020-12-30T23:53:00Z">
        <w:r w:rsidR="00BC7FD5">
          <w:rPr>
            <w:rFonts w:ascii="Times New Roman" w:eastAsia="Times New Roman" w:hAnsi="Times New Roman" w:cs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empirical research </w:t>
        </w:r>
      </w:ins>
      <w:ins w:id="114" w:author="Matthew" w:date="2020-12-30T23:59:00Z">
        <w:r w:rsidR="008E0638">
          <w:rPr>
            <w:rFonts w:ascii="Times New Roman" w:eastAsia="Times New Roman" w:hAnsi="Times New Roman" w:cs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under the supervision of </w:t>
        </w:r>
      </w:ins>
      <w:ins w:id="115" w:author="Matthew" w:date="2020-12-31T00:00:00Z">
        <w:r w:rsidR="008E0638">
          <w:rPr>
            <w:rFonts w:ascii="Times New Roman" w:eastAsia="Times New Roman" w:hAnsi="Times New Roman" w:cs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globally-renowned academics and </w:t>
        </w:r>
      </w:ins>
      <w:ins w:id="116" w:author="Matthew" w:date="2020-12-30T23:53:00Z">
        <w:r w:rsidR="00BC7FD5">
          <w:rPr>
            <w:rFonts w:ascii="Times New Roman" w:eastAsia="Times New Roman" w:hAnsi="Times New Roman" w:cs="Times New Roman"/>
            <w:color w:val="383838"/>
            <w:sz w:val="24"/>
            <w:szCs w:val="24"/>
            <w:u w:color="383838"/>
            <w:shd w:val="clear" w:color="auto" w:fill="FFFFFF"/>
          </w:rPr>
          <w:t>all the way to leveraging my fami</w:t>
        </w:r>
      </w:ins>
      <w:ins w:id="117" w:author="Matthew" w:date="2020-12-30T23:55:00Z">
        <w:r w:rsidR="00BC7FD5">
          <w:rPr>
            <w:rFonts w:ascii="Times New Roman" w:eastAsia="Times New Roman" w:hAnsi="Times New Roman" w:cs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ly-owned, poultry farm’s systemic processes back home, </w:t>
        </w:r>
      </w:ins>
      <w:ins w:id="118" w:author="Matthew" w:date="2020-12-30T23:56:00Z">
        <w:r w:rsidR="00BC7FD5">
          <w:rPr>
            <w:rFonts w:ascii="Times New Roman" w:eastAsia="Times New Roman" w:hAnsi="Times New Roman" w:cs="Times New Roman"/>
            <w:color w:val="383838"/>
            <w:sz w:val="24"/>
            <w:szCs w:val="24"/>
            <w:u w:color="383838"/>
            <w:shd w:val="clear" w:color="auto" w:fill="FFFFFF"/>
          </w:rPr>
          <w:t>I look forward to the holistic</w:t>
        </w:r>
      </w:ins>
      <w:ins w:id="119" w:author="Matthew" w:date="2020-12-30T23:57:00Z">
        <w:r w:rsidR="00BC7FD5">
          <w:rPr>
            <w:rFonts w:ascii="Times New Roman" w:eastAsia="Times New Roman" w:hAnsi="Times New Roman" w:cs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 education being a</w:t>
        </w:r>
      </w:ins>
      <w:r>
        <w:rPr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  <w:t xml:space="preserve"> Fighting Illini</w:t>
      </w:r>
      <w:ins w:id="120" w:author="Matthew" w:date="2020-12-30T23:57:00Z">
        <w:r w:rsidR="00BC7FD5">
          <w:rPr>
            <w:rFonts w:ascii="Times New Roman" w:eastAsia="Times New Roman" w:hAnsi="Times New Roman" w:cs="Times New Roman"/>
            <w:color w:val="383838"/>
            <w:sz w:val="24"/>
            <w:szCs w:val="24"/>
            <w:u w:color="383838"/>
            <w:shd w:val="clear" w:color="auto" w:fill="FFFFFF"/>
          </w:rPr>
          <w:t xml:space="preserve"> brings about</w:t>
        </w:r>
      </w:ins>
      <w:del w:id="121" w:author="Matthew" w:date="2020-12-30T23:56:00Z">
        <w:r w:rsidDel="00BC7FD5">
          <w:rPr>
            <w:rFonts w:ascii="Times New Roman" w:eastAsia="Times New Roman" w:hAnsi="Times New Roman" w:cs="Times New Roman"/>
            <w:color w:val="383838"/>
            <w:sz w:val="24"/>
            <w:szCs w:val="24"/>
            <w:u w:color="383838"/>
            <w:shd w:val="clear" w:color="auto" w:fill="FFFFFF"/>
          </w:rPr>
          <w:delText xml:space="preserve"> in their collaborative community to build, think, and hack our way to a bright future unbound by limitations</w:delText>
        </w:r>
      </w:del>
      <w:r>
        <w:rPr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  <w:t>.</w:t>
      </w:r>
    </w:p>
    <w:p w14:paraId="401906EA" w14:textId="1B2B1062" w:rsidR="008E0638" w:rsidRDefault="008E0638">
      <w:pPr>
        <w:pStyle w:val="Default"/>
        <w:spacing w:line="360" w:lineRule="auto"/>
        <w:jc w:val="both"/>
        <w:rPr>
          <w:ins w:id="122" w:author="Matthew" w:date="2020-12-30T23:57:00Z"/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</w:p>
    <w:p w14:paraId="5E203D1E" w14:textId="15D5869C" w:rsidR="008E0638" w:rsidRDefault="008E0638">
      <w:pPr>
        <w:pStyle w:val="Default"/>
        <w:spacing w:line="360" w:lineRule="auto"/>
        <w:jc w:val="both"/>
        <w:rPr>
          <w:ins w:id="123" w:author="Matthew" w:date="2020-12-30T23:57:00Z"/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</w:p>
    <w:p w14:paraId="6CB8D9E5" w14:textId="0A8C0DBF" w:rsidR="008E0638" w:rsidRDefault="008E0638">
      <w:pPr>
        <w:pStyle w:val="Default"/>
        <w:spacing w:line="360" w:lineRule="auto"/>
        <w:jc w:val="both"/>
        <w:rPr>
          <w:ins w:id="124" w:author="Matthew" w:date="2020-12-30T23:57:00Z"/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</w:p>
    <w:p w14:paraId="39F80D10" w14:textId="6F05F7D2" w:rsidR="008E0638" w:rsidRDefault="008E0638">
      <w:pPr>
        <w:pStyle w:val="Default"/>
        <w:spacing w:line="360" w:lineRule="auto"/>
        <w:jc w:val="both"/>
        <w:rPr>
          <w:ins w:id="125" w:author="Matthew" w:date="2020-12-30T23:58:00Z"/>
          <w:rFonts w:ascii="Times New Roman" w:eastAsia="Times New Roman" w:hAnsi="Times New Roman" w:cs="Times New Roman"/>
          <w:i/>
          <w:iCs/>
          <w:color w:val="383838"/>
          <w:sz w:val="24"/>
          <w:szCs w:val="24"/>
          <w:u w:color="383838"/>
          <w:shd w:val="clear" w:color="auto" w:fill="FFFFFF"/>
        </w:rPr>
      </w:pPr>
      <w:ins w:id="126" w:author="Matthew" w:date="2020-12-30T23:58:00Z">
        <w:r>
          <w:rPr>
            <w:rFonts w:ascii="Times New Roman" w:eastAsia="Times New Roman" w:hAnsi="Times New Roman" w:cs="Times New Roman"/>
            <w:i/>
            <w:iCs/>
            <w:color w:val="383838"/>
            <w:sz w:val="24"/>
            <w:szCs w:val="24"/>
            <w:u w:color="383838"/>
            <w:shd w:val="clear" w:color="auto" w:fill="FFFFFF"/>
          </w:rPr>
          <w:t>Hi Octavio</w:t>
        </w:r>
      </w:ins>
      <w:ins w:id="127" w:author="Matthew" w:date="2020-12-31T00:01:00Z">
        <w:r>
          <w:rPr>
            <w:rFonts w:ascii="Times New Roman" w:eastAsia="Times New Roman" w:hAnsi="Times New Roman" w:cs="Times New Roman"/>
            <w:i/>
            <w:iCs/>
            <w:color w:val="383838"/>
            <w:sz w:val="24"/>
            <w:szCs w:val="24"/>
            <w:u w:color="383838"/>
            <w:shd w:val="clear" w:color="auto" w:fill="FFFFFF"/>
          </w:rPr>
          <w:t>,</w:t>
        </w:r>
      </w:ins>
    </w:p>
    <w:p w14:paraId="1E67679B" w14:textId="0896DC15" w:rsidR="008E0638" w:rsidRDefault="008E0638">
      <w:pPr>
        <w:pStyle w:val="Default"/>
        <w:spacing w:line="360" w:lineRule="auto"/>
        <w:jc w:val="both"/>
        <w:rPr>
          <w:ins w:id="128" w:author="Matthew" w:date="2020-12-31T00:01:00Z"/>
          <w:rFonts w:ascii="Times New Roman" w:eastAsia="Times New Roman" w:hAnsi="Times New Roman" w:cs="Times New Roman"/>
          <w:i/>
          <w:iCs/>
          <w:color w:val="383838"/>
          <w:sz w:val="24"/>
          <w:szCs w:val="24"/>
          <w:u w:color="383838"/>
          <w:shd w:val="clear" w:color="auto" w:fill="FFFFFF"/>
        </w:rPr>
      </w:pPr>
    </w:p>
    <w:p w14:paraId="70A2769A" w14:textId="3E3E7CD8" w:rsidR="00A664AE" w:rsidRDefault="008E0638">
      <w:pPr>
        <w:pStyle w:val="Default"/>
        <w:spacing w:line="360" w:lineRule="auto"/>
        <w:jc w:val="both"/>
        <w:rPr>
          <w:ins w:id="129" w:author="Matthew" w:date="2020-12-31T00:03:00Z"/>
          <w:rFonts w:ascii="Times New Roman" w:eastAsia="Times New Roman" w:hAnsi="Times New Roman" w:cs="Times New Roman"/>
          <w:i/>
          <w:iCs/>
          <w:color w:val="383838"/>
          <w:sz w:val="24"/>
          <w:szCs w:val="24"/>
          <w:u w:color="383838"/>
          <w:shd w:val="clear" w:color="auto" w:fill="FFFFFF"/>
        </w:rPr>
      </w:pPr>
      <w:ins w:id="130" w:author="Matthew" w:date="2020-12-31T00:01:00Z">
        <w:r>
          <w:rPr>
            <w:rFonts w:ascii="Times New Roman" w:eastAsia="Times New Roman" w:hAnsi="Times New Roman" w:cs="Times New Roman"/>
            <w:i/>
            <w:iCs/>
            <w:color w:val="383838"/>
            <w:sz w:val="24"/>
            <w:szCs w:val="24"/>
            <w:u w:color="383838"/>
            <w:shd w:val="clear" w:color="auto" w:fill="FFFFFF"/>
          </w:rPr>
          <w:t>An interesting background you have there! It’s really cool that you’ve been exposed to the farm cult</w:t>
        </w:r>
      </w:ins>
      <w:ins w:id="131" w:author="Matthew" w:date="2020-12-31T00:02:00Z">
        <w:r>
          <w:rPr>
            <w:rFonts w:ascii="Times New Roman" w:eastAsia="Times New Roman" w:hAnsi="Times New Roman" w:cs="Times New Roman"/>
            <w:i/>
            <w:iCs/>
            <w:color w:val="383838"/>
            <w:sz w:val="24"/>
            <w:szCs w:val="24"/>
            <w:u w:color="383838"/>
            <w:shd w:val="clear" w:color="auto" w:fill="FFFFFF"/>
          </w:rPr>
          <w:t>ure for a long time and I think the passion you have to</w:t>
        </w:r>
        <w:r w:rsidR="00A664AE">
          <w:rPr>
            <w:rFonts w:ascii="Times New Roman" w:eastAsia="Times New Roman" w:hAnsi="Times New Roman" w:cs="Times New Roman"/>
            <w:i/>
            <w:iCs/>
            <w:color w:val="383838"/>
            <w:sz w:val="24"/>
            <w:szCs w:val="24"/>
            <w:u w:color="383838"/>
            <w:shd w:val="clear" w:color="auto" w:fill="FFFFFF"/>
          </w:rPr>
          <w:t xml:space="preserve"> grow and expand your family’s business really shines in this piece.</w:t>
        </w:r>
      </w:ins>
      <w:ins w:id="132" w:author="Matthew" w:date="2020-12-31T00:03:00Z">
        <w:r w:rsidR="00A664AE">
          <w:rPr>
            <w:rFonts w:ascii="Times New Roman" w:eastAsia="Times New Roman" w:hAnsi="Times New Roman" w:cs="Times New Roman"/>
            <w:i/>
            <w:iCs/>
            <w:color w:val="383838"/>
            <w:sz w:val="24"/>
            <w:szCs w:val="24"/>
            <w:u w:color="383838"/>
            <w:shd w:val="clear" w:color="auto" w:fill="FFFFFF"/>
          </w:rPr>
          <w:t xml:space="preserve"> Great job!</w:t>
        </w:r>
      </w:ins>
    </w:p>
    <w:p w14:paraId="7E482CED" w14:textId="31F084B9" w:rsidR="00A664AE" w:rsidRDefault="00A664AE">
      <w:pPr>
        <w:pStyle w:val="Default"/>
        <w:spacing w:line="360" w:lineRule="auto"/>
        <w:jc w:val="both"/>
        <w:rPr>
          <w:ins w:id="133" w:author="Matthew" w:date="2020-12-31T00:03:00Z"/>
          <w:rFonts w:ascii="Times New Roman" w:eastAsia="Times New Roman" w:hAnsi="Times New Roman" w:cs="Times New Roman"/>
          <w:i/>
          <w:iCs/>
          <w:color w:val="383838"/>
          <w:sz w:val="24"/>
          <w:szCs w:val="24"/>
          <w:u w:color="383838"/>
          <w:shd w:val="clear" w:color="auto" w:fill="FFFFFF"/>
        </w:rPr>
      </w:pPr>
    </w:p>
    <w:p w14:paraId="73207429" w14:textId="0E740100" w:rsidR="00A664AE" w:rsidRDefault="00A664AE">
      <w:pPr>
        <w:pStyle w:val="Default"/>
        <w:spacing w:line="360" w:lineRule="auto"/>
        <w:jc w:val="both"/>
        <w:rPr>
          <w:ins w:id="134" w:author="Matthew" w:date="2020-12-30T23:58:00Z"/>
          <w:rFonts w:ascii="Times New Roman" w:eastAsia="Times New Roman" w:hAnsi="Times New Roman" w:cs="Times New Roman"/>
          <w:i/>
          <w:iCs/>
          <w:color w:val="383838"/>
          <w:sz w:val="24"/>
          <w:szCs w:val="24"/>
          <w:u w:color="383838"/>
          <w:shd w:val="clear" w:color="auto" w:fill="FFFFFF"/>
        </w:rPr>
      </w:pPr>
      <w:ins w:id="135" w:author="Matthew" w:date="2020-12-31T00:03:00Z">
        <w:r>
          <w:rPr>
            <w:rFonts w:ascii="Times New Roman" w:eastAsia="Times New Roman" w:hAnsi="Times New Roman" w:cs="Times New Roman"/>
            <w:i/>
            <w:iCs/>
            <w:color w:val="383838"/>
            <w:sz w:val="24"/>
            <w:szCs w:val="24"/>
            <w:u w:color="383838"/>
            <w:shd w:val="clear" w:color="auto" w:fill="FFFFFF"/>
          </w:rPr>
          <w:t>- Matthew</w:t>
        </w:r>
      </w:ins>
    </w:p>
    <w:p w14:paraId="5E69C89E" w14:textId="77777777" w:rsidR="008E0638" w:rsidRPr="008E0638" w:rsidRDefault="008E0638">
      <w:pPr>
        <w:pStyle w:val="Default"/>
        <w:spacing w:line="360" w:lineRule="auto"/>
        <w:jc w:val="both"/>
        <w:rPr>
          <w:i/>
          <w:iCs/>
          <w:rPrChange w:id="136" w:author="Matthew" w:date="2020-12-30T23:57:00Z">
            <w:rPr/>
          </w:rPrChange>
        </w:rPr>
      </w:pPr>
    </w:p>
    <w:sectPr w:rsidR="008E0638" w:rsidRPr="008E0638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8F021" w14:textId="77777777" w:rsidR="00F30BE4" w:rsidRDefault="00F30BE4">
      <w:r>
        <w:separator/>
      </w:r>
    </w:p>
  </w:endnote>
  <w:endnote w:type="continuationSeparator" w:id="0">
    <w:p w14:paraId="3EB24A58" w14:textId="77777777" w:rsidR="00F30BE4" w:rsidRDefault="00F30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02390" w14:textId="77777777" w:rsidR="006B6B14" w:rsidRDefault="006B6B1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89DB8" w14:textId="77777777" w:rsidR="00F30BE4" w:rsidRDefault="00F30BE4">
      <w:r>
        <w:separator/>
      </w:r>
    </w:p>
  </w:footnote>
  <w:footnote w:type="continuationSeparator" w:id="0">
    <w:p w14:paraId="304397AF" w14:textId="77777777" w:rsidR="00F30BE4" w:rsidRDefault="00F30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19D4E" w14:textId="77777777" w:rsidR="006B6B14" w:rsidRDefault="006B6B14">
    <w:pPr>
      <w:pStyle w:val="HeaderFoot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9FD"/>
    <w:rsid w:val="00061698"/>
    <w:rsid w:val="00376C18"/>
    <w:rsid w:val="00434541"/>
    <w:rsid w:val="00445026"/>
    <w:rsid w:val="004C2A3C"/>
    <w:rsid w:val="006B6B14"/>
    <w:rsid w:val="007B7CF2"/>
    <w:rsid w:val="008C2357"/>
    <w:rsid w:val="008E0638"/>
    <w:rsid w:val="00900C11"/>
    <w:rsid w:val="009759FD"/>
    <w:rsid w:val="00A664AE"/>
    <w:rsid w:val="00AA0C13"/>
    <w:rsid w:val="00B7135A"/>
    <w:rsid w:val="00BC7FD5"/>
    <w:rsid w:val="00F30BE4"/>
    <w:rsid w:val="00FB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EC79C"/>
  <w15:docId w15:val="{CC281F37-F4D0-1342-A2F3-AD8CA9F0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b/>
      <w:bCs/>
      <w:color w:val="222222"/>
      <w:u w:val="single" w:color="222222"/>
      <w:shd w:val="clear" w:color="auto" w:fill="FFFFFF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A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A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gs.illinois.edu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</cp:lastModifiedBy>
  <cp:revision>9</cp:revision>
  <dcterms:created xsi:type="dcterms:W3CDTF">2020-12-29T12:27:00Z</dcterms:created>
  <dcterms:modified xsi:type="dcterms:W3CDTF">2020-12-30T16:03:00Z</dcterms:modified>
</cp:coreProperties>
</file>