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446C" w:rsidRDefault="00D00889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USC faculty place an </w:t>
      </w:r>
      <w:commentRangeStart w:id="0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emphasis on interdisciplinary academic opportunities</w:t>
      </w:r>
      <w:commentRangeEnd w:id="0"/>
      <w:r w:rsidR="00B10BAF">
        <w:rPr>
          <w:rStyle w:val="CommentReference"/>
        </w:rPr>
        <w:commentReference w:id="0"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Describe something outside of your intended academic focus about which you are interested in learning.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2A446C" w:rsidRDefault="002A446C">
      <w:pPr>
        <w:rPr>
          <w:color w:val="333333"/>
          <w:highlight w:val="white"/>
        </w:rPr>
      </w:pPr>
    </w:p>
    <w:p w14:paraId="00000003" w14:textId="77777777" w:rsidR="002A446C" w:rsidRDefault="00D00889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The environment had always piqued my interest, but especially so when I entered high school. </w:t>
      </w:r>
      <w:commentRangeStart w:id="1"/>
      <w:r>
        <w:t xml:space="preserve">It was when a surge of articles covering the deaths of whales due to the consumption of marine litter were published; this was a huge wake-up call to the distressing state of our environment. </w:t>
      </w:r>
      <w:r>
        <w:rPr>
          <w:color w:val="333333"/>
          <w:highlight w:val="white"/>
        </w:rPr>
        <w:t>The common idea “If not us, then who?” in the community struck a chord and established a great sense of responsibility.</w:t>
      </w:r>
      <w:commentRangeEnd w:id="1"/>
      <w:r w:rsidR="00F73F3B">
        <w:rPr>
          <w:rStyle w:val="CommentReference"/>
        </w:rPr>
        <w:commentReference w:id="1"/>
      </w:r>
      <w:r>
        <w:rPr>
          <w:color w:val="333333"/>
          <w:highlight w:val="white"/>
        </w:rPr>
        <w:t xml:space="preserve"> It prompted me to not only make lifestyle changes, but also to protest in the streets to push for systemic change. </w:t>
      </w:r>
    </w:p>
    <w:p w14:paraId="00000004" w14:textId="77777777" w:rsidR="002A446C" w:rsidRDefault="002A446C">
      <w:pPr>
        <w:rPr>
          <w:color w:val="333333"/>
          <w:highlight w:val="white"/>
        </w:rPr>
      </w:pPr>
    </w:p>
    <w:p w14:paraId="00000005" w14:textId="77777777" w:rsidR="002A446C" w:rsidRDefault="00D00889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Discovering that my school provided Environmental Systems &amp; Societies as an IBDP class further amplified this interest; I burst with excitement about how the knowledge I obtained there could be implemented in everyday life. For instance, </w:t>
      </w:r>
      <w:proofErr w:type="gramStart"/>
      <w:r>
        <w:rPr>
          <w:color w:val="333333"/>
          <w:highlight w:val="white"/>
        </w:rPr>
        <w:t>I’ve</w:t>
      </w:r>
      <w:proofErr w:type="gramEnd"/>
      <w:r>
        <w:rPr>
          <w:color w:val="333333"/>
          <w:highlight w:val="white"/>
        </w:rPr>
        <w:t xml:space="preserve"> become vegan, I bring reusable bags everywhere, and even formed a clean-up crew in the Jakarta area. To further my studies, I plan to take GE-C courses like “Climate Change: Science, History &amp; Solutions” at USC. </w:t>
      </w:r>
      <w:proofErr w:type="gramStart"/>
      <w:r>
        <w:rPr>
          <w:color w:val="333333"/>
          <w:highlight w:val="white"/>
        </w:rPr>
        <w:t>Furthermore,  I</w:t>
      </w:r>
      <w:proofErr w:type="gramEnd"/>
      <w:r>
        <w:rPr>
          <w:color w:val="333333"/>
          <w:highlight w:val="white"/>
        </w:rPr>
        <w:t xml:space="preserve"> hope to continue my advocacy for environmental awareness through participation in student groups like the Environmental Student Assembly and collaboration with others to create sustainable initiatives like the </w:t>
      </w:r>
      <w:proofErr w:type="spellStart"/>
      <w:r>
        <w:rPr>
          <w:color w:val="333333"/>
          <w:highlight w:val="white"/>
        </w:rPr>
        <w:t>VegFest</w:t>
      </w:r>
      <w:proofErr w:type="spellEnd"/>
      <w:r>
        <w:rPr>
          <w:color w:val="333333"/>
          <w:highlight w:val="white"/>
        </w:rPr>
        <w:t>.</w:t>
      </w:r>
    </w:p>
    <w:p w14:paraId="00000006" w14:textId="77777777" w:rsidR="002A446C" w:rsidRDefault="002A446C">
      <w:pPr>
        <w:rPr>
          <w:color w:val="333333"/>
          <w:highlight w:val="white"/>
        </w:rPr>
      </w:pPr>
    </w:p>
    <w:p w14:paraId="00000007" w14:textId="3F410E19" w:rsidR="002A446C" w:rsidRDefault="00D00889">
      <w:pPr>
        <w:rPr>
          <w:ins w:id="2" w:author="Matthew" w:date="2020-11-03T11:02:00Z"/>
          <w:color w:val="333333"/>
        </w:rPr>
      </w:pPr>
      <w:r>
        <w:rPr>
          <w:color w:val="333333"/>
          <w:highlight w:val="white"/>
        </w:rPr>
        <w:t>Though I may not solely direct my focus towards pursuing a career in the environmental industry, it is one of my desires want to learn and participate in the global society as a well-informed citizen, one that holistically understands the consequences of one’s actions on the environment and what one can do to contribute to sustainable change.</w:t>
      </w:r>
    </w:p>
    <w:p w14:paraId="3DC6B4FE" w14:textId="0B1A3AEF" w:rsidR="00D6339E" w:rsidRDefault="00D6339E">
      <w:pPr>
        <w:rPr>
          <w:ins w:id="3" w:author="Matthew" w:date="2020-11-03T11:02:00Z"/>
          <w:color w:val="333333"/>
        </w:rPr>
      </w:pPr>
    </w:p>
    <w:p w14:paraId="0853A151" w14:textId="0B6066A3" w:rsidR="00D6339E" w:rsidRDefault="00D6339E">
      <w:pPr>
        <w:rPr>
          <w:ins w:id="4" w:author="Matthew" w:date="2020-11-03T11:02:00Z"/>
          <w:color w:val="333333"/>
        </w:rPr>
      </w:pPr>
    </w:p>
    <w:p w14:paraId="0C4E3643" w14:textId="2F8460E9" w:rsidR="00D6339E" w:rsidRDefault="00D6339E">
      <w:pPr>
        <w:rPr>
          <w:ins w:id="5" w:author="Matthew" w:date="2020-11-03T11:02:00Z"/>
          <w:color w:val="333333"/>
        </w:rPr>
      </w:pPr>
    </w:p>
    <w:p w14:paraId="0486A9CF" w14:textId="3D2D1189" w:rsidR="00D6339E" w:rsidRDefault="00D6339E">
      <w:pPr>
        <w:rPr>
          <w:ins w:id="6" w:author="Matthew" w:date="2020-11-03T11:02:00Z"/>
          <w:color w:val="333333"/>
        </w:rPr>
      </w:pPr>
    </w:p>
    <w:p w14:paraId="05069C79" w14:textId="6136FA35" w:rsidR="00D6339E" w:rsidRDefault="00D6339E">
      <w:pPr>
        <w:rPr>
          <w:ins w:id="7" w:author="Matthew" w:date="2020-11-03T11:02:00Z"/>
          <w:rFonts w:ascii="Times New Roman" w:hAnsi="Times New Roman" w:cs="Times New Roman"/>
          <w:i/>
          <w:iCs/>
          <w:color w:val="333333"/>
        </w:rPr>
      </w:pPr>
      <w:ins w:id="8" w:author="Matthew" w:date="2020-11-03T11:02:00Z">
        <w:r>
          <w:rPr>
            <w:rFonts w:ascii="Times New Roman" w:hAnsi="Times New Roman" w:cs="Times New Roman"/>
            <w:i/>
            <w:iCs/>
            <w:color w:val="333333"/>
          </w:rPr>
          <w:t>Hi Alysha!</w:t>
        </w:r>
      </w:ins>
    </w:p>
    <w:p w14:paraId="1529A018" w14:textId="78EF6E37" w:rsidR="00D6339E" w:rsidRDefault="00D6339E">
      <w:pPr>
        <w:rPr>
          <w:ins w:id="9" w:author="Matthew" w:date="2020-11-03T11:02:00Z"/>
          <w:rFonts w:ascii="Times New Roman" w:hAnsi="Times New Roman" w:cs="Times New Roman"/>
          <w:i/>
          <w:iCs/>
          <w:color w:val="333333"/>
        </w:rPr>
      </w:pPr>
    </w:p>
    <w:p w14:paraId="14642859" w14:textId="7113EAAA" w:rsidR="00D6339E" w:rsidRDefault="00D00889">
      <w:pPr>
        <w:rPr>
          <w:ins w:id="10" w:author="Matthew" w:date="2020-11-03T14:44:00Z"/>
          <w:rFonts w:ascii="Times New Roman" w:hAnsi="Times New Roman" w:cs="Times New Roman"/>
          <w:i/>
          <w:iCs/>
          <w:color w:val="333333"/>
        </w:rPr>
      </w:pPr>
      <w:proofErr w:type="gramStart"/>
      <w:ins w:id="11" w:author="Matthew" w:date="2020-11-03T11:03:00Z">
        <w:r>
          <w:rPr>
            <w:rFonts w:ascii="Times New Roman" w:hAnsi="Times New Roman" w:cs="Times New Roman"/>
            <w:i/>
            <w:iCs/>
            <w:color w:val="333333"/>
          </w:rPr>
          <w:t>First of all</w:t>
        </w:r>
      </w:ins>
      <w:proofErr w:type="gramEnd"/>
      <w:ins w:id="12" w:author="Matthew" w:date="2020-11-03T14:42:00Z">
        <w:r w:rsidR="005C4627">
          <w:rPr>
            <w:rFonts w:ascii="Times New Roman" w:hAnsi="Times New Roman" w:cs="Times New Roman"/>
            <w:i/>
            <w:iCs/>
            <w:color w:val="333333"/>
          </w:rPr>
          <w:t>,</w:t>
        </w:r>
      </w:ins>
      <w:ins w:id="13" w:author="Matthew" w:date="2020-11-03T11:03:00Z">
        <w:r>
          <w:rPr>
            <w:rFonts w:ascii="Times New Roman" w:hAnsi="Times New Roman" w:cs="Times New Roman"/>
            <w:i/>
            <w:iCs/>
            <w:color w:val="333333"/>
          </w:rPr>
          <w:t xml:space="preserve"> I’d like to say I’m wowed by your commitment for </w:t>
        </w:r>
      </w:ins>
      <w:ins w:id="14" w:author="Matthew" w:date="2020-11-03T11:04:00Z">
        <w:r>
          <w:rPr>
            <w:rFonts w:ascii="Times New Roman" w:hAnsi="Times New Roman" w:cs="Times New Roman"/>
            <w:i/>
            <w:iCs/>
            <w:color w:val="333333"/>
          </w:rPr>
          <w:t xml:space="preserve">environmental sustainability/protection; it really is a testament </w:t>
        </w:r>
      </w:ins>
      <w:ins w:id="15" w:author="Matthew" w:date="2020-11-03T14:44:00Z">
        <w:r w:rsidR="005C4627">
          <w:rPr>
            <w:rFonts w:ascii="Times New Roman" w:hAnsi="Times New Roman" w:cs="Times New Roman"/>
            <w:i/>
            <w:iCs/>
            <w:color w:val="333333"/>
          </w:rPr>
          <w:t>to the respect and seriousness with which</w:t>
        </w:r>
      </w:ins>
      <w:ins w:id="16" w:author="Matthew" w:date="2020-11-03T11:05:00Z">
        <w:r>
          <w:rPr>
            <w:rFonts w:ascii="Times New Roman" w:hAnsi="Times New Roman" w:cs="Times New Roman"/>
            <w:i/>
            <w:iCs/>
            <w:color w:val="333333"/>
          </w:rPr>
          <w:t xml:space="preserve"> you treat your passion and interests</w:t>
        </w:r>
      </w:ins>
      <w:ins w:id="17" w:author="Matthew" w:date="2020-11-03T14:44:00Z">
        <w:r w:rsidR="005C4627">
          <w:rPr>
            <w:rFonts w:ascii="Times New Roman" w:hAnsi="Times New Roman" w:cs="Times New Roman"/>
            <w:i/>
            <w:iCs/>
            <w:color w:val="333333"/>
          </w:rPr>
          <w:t>.</w:t>
        </w:r>
      </w:ins>
    </w:p>
    <w:p w14:paraId="241E5D3E" w14:textId="3BEBD323" w:rsidR="005C4627" w:rsidRDefault="005C4627">
      <w:pPr>
        <w:rPr>
          <w:ins w:id="18" w:author="Matthew" w:date="2020-11-03T14:44:00Z"/>
          <w:rFonts w:ascii="Times New Roman" w:hAnsi="Times New Roman" w:cs="Times New Roman"/>
          <w:i/>
          <w:iCs/>
          <w:color w:val="333333"/>
        </w:rPr>
      </w:pPr>
    </w:p>
    <w:p w14:paraId="610FC7B8" w14:textId="78B992F1" w:rsidR="005C4627" w:rsidRDefault="005C4627">
      <w:pPr>
        <w:rPr>
          <w:ins w:id="19" w:author="Matthew" w:date="2020-11-03T14:54:00Z"/>
          <w:rFonts w:ascii="Times New Roman" w:hAnsi="Times New Roman" w:cs="Times New Roman"/>
          <w:i/>
          <w:iCs/>
          <w:color w:val="333333"/>
        </w:rPr>
      </w:pPr>
      <w:ins w:id="20" w:author="Matthew" w:date="2020-11-03T14:44:00Z">
        <w:r>
          <w:rPr>
            <w:rFonts w:ascii="Times New Roman" w:hAnsi="Times New Roman" w:cs="Times New Roman"/>
            <w:i/>
            <w:iCs/>
            <w:color w:val="333333"/>
          </w:rPr>
          <w:t xml:space="preserve">However, </w:t>
        </w:r>
      </w:ins>
      <w:ins w:id="21" w:author="Matthew" w:date="2020-11-03T14:47:00Z">
        <w:r>
          <w:rPr>
            <w:rFonts w:ascii="Times New Roman" w:hAnsi="Times New Roman" w:cs="Times New Roman"/>
            <w:i/>
            <w:iCs/>
            <w:color w:val="333333"/>
          </w:rPr>
          <w:t xml:space="preserve">even though your response directly answers the prompt, I think </w:t>
        </w:r>
      </w:ins>
      <w:ins w:id="22" w:author="Matthew" w:date="2020-11-03T14:48:00Z">
        <w:r>
          <w:rPr>
            <w:rFonts w:ascii="Times New Roman" w:hAnsi="Times New Roman" w:cs="Times New Roman"/>
            <w:i/>
            <w:iCs/>
            <w:color w:val="333333"/>
          </w:rPr>
          <w:t>the</w:t>
        </w:r>
      </w:ins>
      <w:ins w:id="23" w:author="Matthew" w:date="2020-11-03T14:47:00Z">
        <w:r>
          <w:rPr>
            <w:rFonts w:ascii="Times New Roman" w:hAnsi="Times New Roman" w:cs="Times New Roman"/>
            <w:i/>
            <w:iCs/>
            <w:color w:val="333333"/>
          </w:rPr>
          <w:t xml:space="preserve"> substance is still not there (</w:t>
        </w:r>
      </w:ins>
      <w:ins w:id="24" w:author="Matthew" w:date="2020-11-03T14:48:00Z">
        <w:r>
          <w:rPr>
            <w:rFonts w:ascii="Times New Roman" w:hAnsi="Times New Roman" w:cs="Times New Roman"/>
            <w:i/>
            <w:iCs/>
            <w:color w:val="333333"/>
          </w:rPr>
          <w:t xml:space="preserve">see comment above). </w:t>
        </w:r>
      </w:ins>
      <w:ins w:id="25" w:author="Matthew" w:date="2020-11-03T14:49:00Z">
        <w:r>
          <w:rPr>
            <w:rFonts w:ascii="Times New Roman" w:hAnsi="Times New Roman" w:cs="Times New Roman"/>
            <w:i/>
            <w:iCs/>
            <w:color w:val="333333"/>
          </w:rPr>
          <w:t xml:space="preserve">I want your content to be more directed towards “how can my passion for </w:t>
        </w:r>
      </w:ins>
      <w:ins w:id="26" w:author="Matthew" w:date="2020-11-03T14:50:00Z">
        <w:r>
          <w:rPr>
            <w:rFonts w:ascii="Times New Roman" w:hAnsi="Times New Roman" w:cs="Times New Roman"/>
            <w:i/>
            <w:iCs/>
            <w:color w:val="333333"/>
          </w:rPr>
          <w:t xml:space="preserve">environmental sustainability </w:t>
        </w:r>
      </w:ins>
      <w:ins w:id="27" w:author="Matthew" w:date="2020-11-03T14:51:00Z">
        <w:r>
          <w:rPr>
            <w:rFonts w:ascii="Times New Roman" w:hAnsi="Times New Roman" w:cs="Times New Roman"/>
            <w:i/>
            <w:iCs/>
            <w:color w:val="333333"/>
          </w:rPr>
          <w:t xml:space="preserve">be integrated to and leverage my </w:t>
        </w:r>
      </w:ins>
      <w:ins w:id="28" w:author="Matthew" w:date="2020-11-03T14:52:00Z">
        <w:r>
          <w:rPr>
            <w:rFonts w:ascii="Times New Roman" w:hAnsi="Times New Roman" w:cs="Times New Roman"/>
            <w:i/>
            <w:iCs/>
            <w:color w:val="333333"/>
          </w:rPr>
          <w:t xml:space="preserve">intended </w:t>
        </w:r>
      </w:ins>
      <w:ins w:id="29" w:author="Matthew" w:date="2020-11-03T14:51:00Z">
        <w:r>
          <w:rPr>
            <w:rFonts w:ascii="Times New Roman" w:hAnsi="Times New Roman" w:cs="Times New Roman"/>
            <w:i/>
            <w:iCs/>
            <w:color w:val="333333"/>
          </w:rPr>
          <w:t xml:space="preserve">core studies of Film &amp; Television,” rather than just listing </w:t>
        </w:r>
      </w:ins>
      <w:ins w:id="30" w:author="Matthew" w:date="2020-11-03T14:52:00Z">
        <w:r>
          <w:rPr>
            <w:rFonts w:ascii="Times New Roman" w:hAnsi="Times New Roman" w:cs="Times New Roman"/>
            <w:i/>
            <w:iCs/>
            <w:color w:val="333333"/>
          </w:rPr>
          <w:t xml:space="preserve">the ABCs you </w:t>
        </w:r>
      </w:ins>
      <w:ins w:id="31" w:author="Matthew" w:date="2020-11-03T14:53:00Z">
        <w:r w:rsidR="00B10BAF">
          <w:rPr>
            <w:rFonts w:ascii="Times New Roman" w:hAnsi="Times New Roman" w:cs="Times New Roman"/>
            <w:i/>
            <w:iCs/>
            <w:color w:val="333333"/>
          </w:rPr>
          <w:t>did.</w:t>
        </w:r>
      </w:ins>
    </w:p>
    <w:p w14:paraId="02470D02" w14:textId="7ACAB71A" w:rsidR="00B10BAF" w:rsidRDefault="00B10BAF">
      <w:pPr>
        <w:rPr>
          <w:ins w:id="32" w:author="Matthew" w:date="2020-11-03T14:54:00Z"/>
          <w:rFonts w:ascii="Times New Roman" w:hAnsi="Times New Roman" w:cs="Times New Roman"/>
          <w:i/>
          <w:iCs/>
          <w:color w:val="333333"/>
        </w:rPr>
      </w:pPr>
    </w:p>
    <w:p w14:paraId="4DDF552F" w14:textId="61D78600" w:rsidR="00B10BAF" w:rsidRDefault="00B10BAF">
      <w:pPr>
        <w:rPr>
          <w:ins w:id="33" w:author="Matthew" w:date="2020-11-03T14:55:00Z"/>
          <w:rFonts w:ascii="Times New Roman" w:hAnsi="Times New Roman" w:cs="Times New Roman"/>
          <w:i/>
          <w:iCs/>
          <w:color w:val="333333"/>
        </w:rPr>
      </w:pPr>
      <w:ins w:id="34" w:author="Matthew" w:date="2020-11-03T14:55:00Z">
        <w:r>
          <w:rPr>
            <w:rFonts w:ascii="Times New Roman" w:hAnsi="Times New Roman" w:cs="Times New Roman"/>
            <w:i/>
            <w:iCs/>
            <w:color w:val="333333"/>
          </w:rPr>
          <w:t>Keep up the good work and I look forward to seeing a stronger draft next!</w:t>
        </w:r>
      </w:ins>
    </w:p>
    <w:p w14:paraId="243C94F4" w14:textId="432B1E25" w:rsidR="00B10BAF" w:rsidRDefault="00B10BAF">
      <w:pPr>
        <w:rPr>
          <w:ins w:id="35" w:author="Matthew" w:date="2020-11-03T14:55:00Z"/>
          <w:rFonts w:ascii="Times New Roman" w:hAnsi="Times New Roman" w:cs="Times New Roman"/>
          <w:i/>
          <w:iCs/>
          <w:color w:val="333333"/>
        </w:rPr>
      </w:pPr>
    </w:p>
    <w:p w14:paraId="6830528C" w14:textId="1651F2CA" w:rsidR="00B10BAF" w:rsidRPr="00D6339E" w:rsidRDefault="00B10BAF">
      <w:pPr>
        <w:rPr>
          <w:rFonts w:ascii="Times New Roman" w:hAnsi="Times New Roman" w:cs="Times New Roman"/>
          <w:b/>
          <w:i/>
          <w:iCs/>
          <w:rPrChange w:id="36" w:author="Matthew" w:date="2020-11-03T11:02:00Z">
            <w:rPr>
              <w:b/>
            </w:rPr>
          </w:rPrChange>
        </w:rPr>
      </w:pPr>
      <w:ins w:id="37" w:author="Matthew" w:date="2020-11-03T14:55:00Z">
        <w:r>
          <w:rPr>
            <w:rFonts w:ascii="Times New Roman" w:hAnsi="Times New Roman" w:cs="Times New Roman"/>
            <w:i/>
            <w:iCs/>
            <w:color w:val="333333"/>
          </w:rPr>
          <w:t>- Matthew</w:t>
        </w:r>
      </w:ins>
    </w:p>
    <w:sectPr w:rsidR="00B10BAF" w:rsidRPr="00D633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thew" w:date="2020-11-03T14:56:00Z" w:initials="M">
    <w:p w14:paraId="0E462BDA" w14:textId="77777777" w:rsidR="00B10BAF" w:rsidRDefault="00B10BAF">
      <w:pPr>
        <w:pStyle w:val="CommentText"/>
      </w:pPr>
      <w:r>
        <w:rPr>
          <w:rStyle w:val="CommentReference"/>
        </w:rPr>
        <w:annotationRef/>
      </w:r>
      <w:r>
        <w:t xml:space="preserve">By ‘interdisciplinary,’ the admissions committee is expecting you to tell them how you can draw in other disciplines </w:t>
      </w:r>
      <w:r>
        <w:rPr>
          <w:i/>
          <w:iCs/>
        </w:rPr>
        <w:t>on top of</w:t>
      </w:r>
      <w:r>
        <w:t xml:space="preserve"> your core major.</w:t>
      </w:r>
    </w:p>
    <w:p w14:paraId="4D97CABA" w14:textId="77777777" w:rsidR="00B10BAF" w:rsidRDefault="00B10BAF">
      <w:pPr>
        <w:pStyle w:val="CommentText"/>
      </w:pPr>
    </w:p>
    <w:p w14:paraId="6F6F9A05" w14:textId="7E5590AC" w:rsidR="00B10BAF" w:rsidRPr="00B10BAF" w:rsidRDefault="00B10BAF">
      <w:pPr>
        <w:pStyle w:val="CommentText"/>
      </w:pPr>
      <w:r>
        <w:t xml:space="preserve">Think of it as your DIY ice cream. In your case, </w:t>
      </w:r>
      <w:r>
        <w:rPr>
          <w:i/>
          <w:iCs/>
        </w:rPr>
        <w:t>Film &amp; Television</w:t>
      </w:r>
      <w:r>
        <w:t xml:space="preserve"> is your plain vanilla ice and environmental sustainability the rainbow sprinkles on top</w:t>
      </w:r>
      <w:r w:rsidR="00F73F3B">
        <w:t xml:space="preserve"> – that indulging on plain ice itself is already good, but that </w:t>
      </w:r>
      <w:proofErr w:type="gramStart"/>
      <w:r w:rsidR="00F73F3B">
        <w:t>it’d</w:t>
      </w:r>
      <w:proofErr w:type="gramEnd"/>
      <w:r w:rsidR="00F73F3B">
        <w:t xml:space="preserve"> be so much tastier with the additional toppings.</w:t>
      </w:r>
    </w:p>
  </w:comment>
  <w:comment w:id="1" w:author="Matthew" w:date="2020-11-03T15:05:00Z" w:initials="M">
    <w:p w14:paraId="10E9F541" w14:textId="77777777" w:rsidR="00F73F3B" w:rsidRDefault="00F73F3B">
      <w:pPr>
        <w:pStyle w:val="CommentText"/>
      </w:pPr>
      <w:r>
        <w:rPr>
          <w:rStyle w:val="CommentReference"/>
        </w:rPr>
        <w:annotationRef/>
      </w:r>
      <w:r>
        <w:t>It truly is commendable what people would generally consider as mere news made you drastically change your lifestyle in a click.</w:t>
      </w:r>
    </w:p>
    <w:p w14:paraId="132DF26D" w14:textId="77777777" w:rsidR="00F73F3B" w:rsidRDefault="00F73F3B">
      <w:pPr>
        <w:pStyle w:val="CommentText"/>
      </w:pPr>
    </w:p>
    <w:p w14:paraId="3D855F5A" w14:textId="3DD22BB0" w:rsidR="00F73F3B" w:rsidRDefault="00F73F3B">
      <w:pPr>
        <w:pStyle w:val="CommentText"/>
      </w:pPr>
      <w:r>
        <w:t xml:space="preserve">Just a little suggestion but it would be awesome if you perhaps have a real-life encounter that justified the articles – say, you went on a trip to a beach/island and </w:t>
      </w:r>
      <w:r w:rsidR="0026610A">
        <w:t>was horrified by the amount of litter there were, or maybe you have talked face-to-face with an environmentalist that ignited the “responsibility” you’ve always wanted to take up as a perhaps wasteful resident of the Earth.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6F9A05" w15:done="0"/>
  <w15:commentEx w15:paraId="3D855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BEE14" w16cex:dateUtc="2020-11-03T07:56:00Z"/>
  <w16cex:commentExtensible w16cex:durableId="234BF051" w16cex:dateUtc="2020-11-03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6F9A05" w16cid:durableId="234BEE14"/>
  <w16cid:commentId w16cid:paraId="3D855F5A" w16cid:durableId="234BF0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35A"/>
    <w:multiLevelType w:val="multilevel"/>
    <w:tmpl w:val="FE968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6C"/>
    <w:rsid w:val="0026610A"/>
    <w:rsid w:val="002A446C"/>
    <w:rsid w:val="005C4627"/>
    <w:rsid w:val="00B10BAF"/>
    <w:rsid w:val="00D00889"/>
    <w:rsid w:val="00D6339E"/>
    <w:rsid w:val="00F7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999"/>
  <w15:docId w15:val="{D3A9F36A-1F5C-4EDF-B41E-027F6F80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0B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0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B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2</cp:revision>
  <dcterms:created xsi:type="dcterms:W3CDTF">2020-11-03T03:52:00Z</dcterms:created>
  <dcterms:modified xsi:type="dcterms:W3CDTF">2020-11-03T08:16:00Z</dcterms:modified>
</cp:coreProperties>
</file>