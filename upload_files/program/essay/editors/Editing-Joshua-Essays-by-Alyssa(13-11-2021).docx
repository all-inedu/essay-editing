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2C10" w14:textId="5F462112" w:rsidR="0037775B" w:rsidRPr="0037775B" w:rsidRDefault="0037775B" w:rsidP="0037775B">
      <w:pPr>
        <w:rPr>
          <w:rFonts w:ascii="Times New Roman" w:eastAsia="Times New Roman" w:hAnsi="Times New Roman" w:cs="Times New Roman"/>
          <w:lang w:val="en-ID"/>
        </w:rPr>
      </w:pPr>
      <w:r w:rsidRPr="0037775B">
        <w:rPr>
          <w:rFonts w:ascii="Arial" w:eastAsia="Times New Roman" w:hAnsi="Arial" w:cs="Arial"/>
          <w:b/>
          <w:bCs/>
          <w:color w:val="4B4B4B"/>
          <w:spacing w:val="2"/>
          <w:shd w:val="clear" w:color="auto" w:fill="FAFAFA"/>
          <w:lang w:val="en-ID"/>
        </w:rPr>
        <w:t>6.  Think about an academic subject that inspires you. Describe how you have furthered this interest inside and/or outside of the classroom. </w:t>
      </w:r>
    </w:p>
    <w:p w14:paraId="37E9DEAD" w14:textId="77777777" w:rsidR="0037775B" w:rsidRDefault="0037775B" w:rsidP="0037775B"/>
    <w:p w14:paraId="3A6C8535" w14:textId="551C40AC" w:rsidR="0037775B" w:rsidRDefault="0037775B" w:rsidP="0037775B">
      <w:r>
        <w:t xml:space="preserve">It was my sophomore year of high school, and Extended Mathematics was finally available as a subject. Prior to this, I've only perceived mathematics as a school subject that I was good at. I was never as interested </w:t>
      </w:r>
      <w:commentRangeStart w:id="0"/>
      <w:r>
        <w:t xml:space="preserve">in </w:t>
      </w:r>
      <w:proofErr w:type="spellStart"/>
      <w:r>
        <w:t>maths</w:t>
      </w:r>
      <w:proofErr w:type="spellEnd"/>
      <w:r>
        <w:t xml:space="preserve"> as when the topic of frequency distribution was introduced</w:t>
      </w:r>
      <w:commentRangeEnd w:id="0"/>
      <w:r w:rsidR="00A16FAF">
        <w:rPr>
          <w:rStyle w:val="CommentReference"/>
        </w:rPr>
        <w:commentReference w:id="0"/>
      </w:r>
      <w:r>
        <w:t xml:space="preserve">. </w:t>
      </w:r>
      <w:commentRangeStart w:id="1"/>
      <w:r>
        <w:t xml:space="preserve">I always considered data as an individual value, but with probability distribution, data was grouped and </w:t>
      </w:r>
      <w:commentRangeStart w:id="2"/>
      <w:proofErr w:type="spellStart"/>
      <w:r>
        <w:t>analysed</w:t>
      </w:r>
      <w:proofErr w:type="spellEnd"/>
      <w:r>
        <w:t xml:space="preserve"> as a data set. Studying this intrigued me because I had never considered </w:t>
      </w:r>
      <w:proofErr w:type="spellStart"/>
      <w:r>
        <w:t>analysing</w:t>
      </w:r>
      <w:proofErr w:type="spellEnd"/>
      <w:r>
        <w:t xml:space="preserve"> multiple profiles of numerical information together could help us achieve a deeper understanding of essentially anything that could be quantified. </w:t>
      </w:r>
      <w:commentRangeEnd w:id="1"/>
      <w:r w:rsidR="00A16FAF">
        <w:rPr>
          <w:rStyle w:val="CommentReference"/>
        </w:rPr>
        <w:commentReference w:id="1"/>
      </w:r>
    </w:p>
    <w:p w14:paraId="703F0EC1" w14:textId="77777777" w:rsidR="0037775B" w:rsidRDefault="0037775B" w:rsidP="0037775B"/>
    <w:p w14:paraId="3E25ED69" w14:textId="77777777" w:rsidR="0037775B" w:rsidRDefault="0037775B" w:rsidP="0037775B">
      <w:r>
        <w:t xml:space="preserve">As a result of my </w:t>
      </w:r>
      <w:proofErr w:type="gramStart"/>
      <w:r>
        <w:t>new found</w:t>
      </w:r>
      <w:proofErr w:type="gramEnd"/>
      <w:r>
        <w:t xml:space="preserve"> interest, I turned every non-academic hobby I adopted to something </w:t>
      </w:r>
      <w:commentRangeStart w:id="3"/>
      <w:r>
        <w:t xml:space="preserve">I could place numerical values on. </w:t>
      </w:r>
      <w:commentRangeEnd w:id="3"/>
      <w:r w:rsidR="00A16FAF">
        <w:rPr>
          <w:rStyle w:val="CommentReference"/>
        </w:rPr>
        <w:commentReference w:id="3"/>
      </w:r>
      <w:r>
        <w:t xml:space="preserve">One example of this was when I started playing and watching Basketball, I would always be the one in the family who would constantly bring up quantitative inputs to the sport, such as field goal percentage and points scored per minute on the floor. I pictured the sport of Basketball as a game of multiple numerical profiles proving their values in a sport where the victor was determined by numbers. It turns out everything about basketball could be quantified and </w:t>
      </w:r>
      <w:proofErr w:type="spellStart"/>
      <w:r>
        <w:t>analysed</w:t>
      </w:r>
      <w:proofErr w:type="spellEnd"/>
      <w:r>
        <w:t xml:space="preserve"> as data, which helped me understand the sport even deeper. </w:t>
      </w:r>
      <w:commentRangeStart w:id="4"/>
      <w:r>
        <w:t xml:space="preserve">After exploring videos on the internet, I could finally determine a player’s ability with phrases such as “player A is in the 12% percentile in defense amongst players 25 years old or under” instead of “he’s good at defense for his age”, something that I never knew I would take a liking to. </w:t>
      </w:r>
      <w:commentRangeEnd w:id="4"/>
      <w:r w:rsidR="00DB41B8">
        <w:rPr>
          <w:rStyle w:val="CommentReference"/>
        </w:rPr>
        <w:commentReference w:id="4"/>
      </w:r>
      <w:r>
        <w:t xml:space="preserve">This information is significant because it can help coaches determine each individual player’s strengths and weaknesses, to help them </w:t>
      </w:r>
      <w:commentRangeStart w:id="5"/>
      <w:r>
        <w:t>devise a more suited training plan for every player, improving the team’s overall skill level efficiently.</w:t>
      </w:r>
      <w:commentRangeEnd w:id="5"/>
      <w:r w:rsidR="00C74A23">
        <w:rPr>
          <w:rStyle w:val="CommentReference"/>
        </w:rPr>
        <w:commentReference w:id="5"/>
      </w:r>
      <w:commentRangeEnd w:id="2"/>
      <w:r w:rsidR="00DB41B8">
        <w:rPr>
          <w:rStyle w:val="CommentReference"/>
        </w:rPr>
        <w:commentReference w:id="2"/>
      </w:r>
    </w:p>
    <w:p w14:paraId="5011B32E" w14:textId="77777777" w:rsidR="0037775B" w:rsidRDefault="0037775B" w:rsidP="0037775B"/>
    <w:p w14:paraId="5213C3FA" w14:textId="77777777" w:rsidR="0037775B" w:rsidRDefault="0037775B" w:rsidP="0037775B">
      <w:commentRangeStart w:id="6"/>
      <w:r>
        <w:t xml:space="preserve">Feeling good from using mathematics for my passion for basketball, I decided to pursue something more advanced and useful for the community. </w:t>
      </w:r>
      <w:commentRangeEnd w:id="6"/>
      <w:r w:rsidR="00C74A23">
        <w:rPr>
          <w:rStyle w:val="CommentReference"/>
        </w:rPr>
        <w:commentReference w:id="6"/>
      </w:r>
      <w:r>
        <w:t xml:space="preserve">In the second half of my Junior year, I matched up with a peer to work on a mathematics research paper. The goal of the paper was to determine the factors that most commonly correlate to the diagnosis of heart disease. After going through multiple medical profiles that contained varying data of patients, we then sorted and </w:t>
      </w:r>
      <w:commentRangeStart w:id="7"/>
      <w:proofErr w:type="spellStart"/>
      <w:r>
        <w:t>analysed</w:t>
      </w:r>
      <w:commentRangeEnd w:id="7"/>
      <w:proofErr w:type="spellEnd"/>
      <w:r w:rsidR="00C74A23">
        <w:rPr>
          <w:rStyle w:val="CommentReference"/>
        </w:rPr>
        <w:commentReference w:id="7"/>
      </w:r>
      <w:r>
        <w:t xml:space="preserve"> the data to get a mathematical model. Since there were almost 2,000 medical profiles that we had to </w:t>
      </w:r>
      <w:proofErr w:type="spellStart"/>
      <w:r>
        <w:t>analyse</w:t>
      </w:r>
      <w:proofErr w:type="spellEnd"/>
      <w:r>
        <w:t xml:space="preserve">, my partner suggested that we incorporate </w:t>
      </w:r>
      <w:commentRangeStart w:id="8"/>
      <w:r>
        <w:t xml:space="preserve">computer programming </w:t>
      </w:r>
      <w:commentRangeEnd w:id="8"/>
      <w:r w:rsidR="00C74A23">
        <w:rPr>
          <w:rStyle w:val="CommentReference"/>
        </w:rPr>
        <w:commentReference w:id="8"/>
      </w:r>
      <w:r>
        <w:t>to streamline and speed up the process of data analysis.</w:t>
      </w:r>
    </w:p>
    <w:p w14:paraId="5B52269C" w14:textId="77777777" w:rsidR="0037775B" w:rsidRDefault="0037775B" w:rsidP="0037775B"/>
    <w:p w14:paraId="39B0327C" w14:textId="44E37FF8" w:rsidR="00FE56C1" w:rsidRDefault="0037775B" w:rsidP="0037775B">
      <w:pPr>
        <w:rPr>
          <w:ins w:id="9" w:author="Alyssa Manik" w:date="2021-11-12T17:54:00Z"/>
        </w:rPr>
      </w:pPr>
      <w:r>
        <w:t xml:space="preserve">Due to my inexperience with computer programming, I decided to look for help. </w:t>
      </w:r>
      <w:commentRangeStart w:id="10"/>
      <w:r>
        <w:t>I found an expert in mathematics that was studying to obtain his PhD degree in pure mathematics. He offered to let me in on his knowledge by allowing me to shadow his research process,</w:t>
      </w:r>
      <w:commentRangeEnd w:id="10"/>
      <w:r w:rsidR="00C74A23">
        <w:rPr>
          <w:rStyle w:val="CommentReference"/>
        </w:rPr>
        <w:commentReference w:id="10"/>
      </w:r>
      <w:r>
        <w:t xml:space="preserve"> which involved a whole array of tools to support him. After 2 months of weekly sessions, I learned that the processes of research involved significant usage of computer software, which was something I knew I had to learn to proceed with my passion for statistics. </w:t>
      </w:r>
      <w:commentRangeStart w:id="11"/>
      <w:r>
        <w:t>All these experiences led me to discover that I loved exploring information in terms of numbers, which is why I plan to pursue a career that involves calculations, quantifications, and mathematical analysis.</w:t>
      </w:r>
      <w:commentRangeEnd w:id="11"/>
      <w:r w:rsidR="00C74A23">
        <w:rPr>
          <w:rStyle w:val="CommentReference"/>
        </w:rPr>
        <w:commentReference w:id="11"/>
      </w:r>
    </w:p>
    <w:p w14:paraId="66B1170C" w14:textId="63BDE4FD" w:rsidR="007067F7" w:rsidRDefault="007067F7" w:rsidP="0037775B">
      <w:pPr>
        <w:rPr>
          <w:ins w:id="12" w:author="Alyssa Manik" w:date="2021-11-12T17:54:00Z"/>
        </w:rPr>
      </w:pPr>
    </w:p>
    <w:p w14:paraId="3BF24EC1" w14:textId="35D5F92D" w:rsidR="007067F7" w:rsidRDefault="007067F7" w:rsidP="0037775B">
      <w:pPr>
        <w:rPr>
          <w:ins w:id="13" w:author="Alyssa Manik" w:date="2021-11-12T17:59:00Z"/>
        </w:rPr>
      </w:pPr>
      <w:ins w:id="14" w:author="Alyssa Manik" w:date="2021-11-12T17:54:00Z">
        <w:r>
          <w:lastRenderedPageBreak/>
          <w:t>Hey Joshua, interesting take on the mathematical field of study. I think it would be great if you brainstormed a bit on how to connect</w:t>
        </w:r>
      </w:ins>
      <w:ins w:id="15" w:author="Alyssa Manik" w:date="2021-11-12T17:56:00Z">
        <w:r>
          <w:t xml:space="preserve"> your </w:t>
        </w:r>
      </w:ins>
      <w:ins w:id="16" w:author="Alyssa Manik" w:date="2021-11-12T17:54:00Z">
        <w:r>
          <w:t xml:space="preserve">various ideas with each other. Right now, </w:t>
        </w:r>
      </w:ins>
      <w:ins w:id="17" w:author="Alyssa Manik" w:date="2021-11-12T17:55:00Z">
        <w:r>
          <w:t>you mentioned different aspec</w:t>
        </w:r>
      </w:ins>
      <w:ins w:id="18" w:author="Alyssa Manik" w:date="2021-11-12T17:56:00Z">
        <w:r>
          <w:t xml:space="preserve">ts of mathematics that doesn’t exactly flow cohesively with each other. I can’t tell </w:t>
        </w:r>
      </w:ins>
      <w:ins w:id="19" w:author="Alyssa Manik" w:date="2021-11-12T17:57:00Z">
        <w:r>
          <w:t xml:space="preserve">why the basketball story is significant to the interest in math, and I can’t tell </w:t>
        </w:r>
      </w:ins>
      <w:ins w:id="20" w:author="Alyssa Manik" w:date="2021-11-12T17:58:00Z">
        <w:r>
          <w:t>if you’re highlighting the importance of skills in computer science related to mathematics or if you’</w:t>
        </w:r>
      </w:ins>
      <w:ins w:id="21" w:author="Alyssa Manik" w:date="2021-11-12T17:59:00Z">
        <w:r>
          <w:t xml:space="preserve">re majoring in computer science.  Not to mention, try to add more </w:t>
        </w:r>
        <w:proofErr w:type="gramStart"/>
        <w:r>
          <w:t>details</w:t>
        </w:r>
        <w:proofErr w:type="gramEnd"/>
        <w:r>
          <w:t xml:space="preserve"> when possible, especially for the peer research story, because it’s very unique but it’s no</w:t>
        </w:r>
      </w:ins>
      <w:ins w:id="22" w:author="Alyssa Manik" w:date="2021-11-12T18:00:00Z">
        <w:r>
          <w:t>t highlighted enough.</w:t>
        </w:r>
      </w:ins>
    </w:p>
    <w:p w14:paraId="56C2DC6B" w14:textId="6EC85571" w:rsidR="007067F7" w:rsidRDefault="007067F7" w:rsidP="0037775B">
      <w:pPr>
        <w:rPr>
          <w:ins w:id="23" w:author="Alyssa Manik" w:date="2021-11-12T17:59:00Z"/>
        </w:rPr>
      </w:pPr>
    </w:p>
    <w:p w14:paraId="1682C790" w14:textId="3211A18B" w:rsidR="007067F7" w:rsidRDefault="007067F7" w:rsidP="0037775B">
      <w:ins w:id="24" w:author="Alyssa Manik" w:date="2021-11-12T18:00:00Z">
        <w:r>
          <w:t>Math is such a broad subject, so try to make it more clear which aspect you’re focusing on, if for example, you’re interested in data analytics, then make the distinction obvious. You only have 350 words to make the readers understand your a</w:t>
        </w:r>
      </w:ins>
      <w:ins w:id="25" w:author="Alyssa Manik" w:date="2021-11-12T18:01:00Z">
        <w:r>
          <w:t>mbition for the major, so make sure your language is concise. Don’t make the sentences too long because it could be utilized better somewhere else. Good luck!</w:t>
        </w:r>
      </w:ins>
      <w:ins w:id="26" w:author="Alyssa Manik" w:date="2021-11-12T17:59:00Z">
        <w:r>
          <w:t xml:space="preserve"> </w:t>
        </w:r>
      </w:ins>
    </w:p>
    <w:sectPr w:rsidR="007067F7"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1-12T17:29:00Z" w:initials="AM">
    <w:p w14:paraId="50AB6D5C" w14:textId="21BF2BE1" w:rsidR="00A16FAF" w:rsidRDefault="00A16FAF">
      <w:pPr>
        <w:pStyle w:val="CommentText"/>
      </w:pPr>
      <w:r>
        <w:rPr>
          <w:rStyle w:val="CommentReference"/>
        </w:rPr>
        <w:annotationRef/>
      </w:r>
      <w:r>
        <w:t>Sentence structure here feels off. Try to rewrite it.</w:t>
      </w:r>
    </w:p>
  </w:comment>
  <w:comment w:id="1" w:author="Alyssa Manik" w:date="2021-11-12T17:29:00Z" w:initials="AM">
    <w:p w14:paraId="3C3CE9F0" w14:textId="6CF8A370" w:rsidR="00A16FAF" w:rsidRDefault="00A16FAF">
      <w:pPr>
        <w:pStyle w:val="CommentText"/>
      </w:pPr>
      <w:r>
        <w:rPr>
          <w:rStyle w:val="CommentReference"/>
        </w:rPr>
        <w:annotationRef/>
      </w:r>
      <w:r>
        <w:t>I understand the theory but don’t know how this applies to the prompt. Analyze different numerical data so you can quantify it? It’s not a smooth translation into basketball.</w:t>
      </w:r>
    </w:p>
  </w:comment>
  <w:comment w:id="3" w:author="Alyssa Manik" w:date="2021-11-12T17:31:00Z" w:initials="AM">
    <w:p w14:paraId="0D994E16" w14:textId="6FF95432" w:rsidR="00A16FAF" w:rsidRDefault="00A16FAF">
      <w:pPr>
        <w:pStyle w:val="CommentText"/>
      </w:pPr>
      <w:r>
        <w:rPr>
          <w:rStyle w:val="CommentReference"/>
        </w:rPr>
        <w:annotationRef/>
      </w:r>
      <w:r w:rsidR="00C74A23">
        <w:t>Analyzing</w:t>
      </w:r>
      <w:r>
        <w:t xml:space="preserve"> a data set </w:t>
      </w:r>
      <w:r w:rsidR="00C74A23">
        <w:t>created through probability distribution and numerical valuation doesn’t seem to be the same.</w:t>
      </w:r>
    </w:p>
  </w:comment>
  <w:comment w:id="4" w:author="Alyssa Manik" w:date="2021-11-12T17:47:00Z" w:initials="AM">
    <w:p w14:paraId="6865B577" w14:textId="7FF78E9C" w:rsidR="00DB41B8" w:rsidRDefault="00DB41B8">
      <w:pPr>
        <w:pStyle w:val="CommentText"/>
      </w:pPr>
      <w:r>
        <w:rPr>
          <w:rStyle w:val="CommentReference"/>
        </w:rPr>
        <w:annotationRef/>
      </w:r>
      <w:r>
        <w:t>This makes it sound as if your interest in analytical observations for basketball was driven by the internet instead of the math aspect. I feel like this part could be changed.</w:t>
      </w:r>
    </w:p>
  </w:comment>
  <w:comment w:id="5" w:author="Alyssa Manik" w:date="2021-11-12T17:32:00Z" w:initials="AM">
    <w:p w14:paraId="57A6CE2C" w14:textId="701C2ECD" w:rsidR="00C74A23" w:rsidRDefault="00C74A23">
      <w:pPr>
        <w:pStyle w:val="CommentText"/>
      </w:pPr>
      <w:r>
        <w:rPr>
          <w:rStyle w:val="CommentReference"/>
        </w:rPr>
        <w:annotationRef/>
      </w:r>
      <w:r>
        <w:t>I can’t exactly tell how the percentile would accurately affect this. For example, saying how “Students who score 1550 in the SAT is in the 90</w:t>
      </w:r>
      <w:r w:rsidRPr="00C74A23">
        <w:rPr>
          <w:vertAlign w:val="superscript"/>
        </w:rPr>
        <w:t>th</w:t>
      </w:r>
      <w:r>
        <w:t xml:space="preserve"> percentile” doesn’t mean a teacher would devise a better suited math lesson for them? I just can’t connect the body paragraphs.</w:t>
      </w:r>
    </w:p>
  </w:comment>
  <w:comment w:id="2" w:author="Alyssa Manik" w:date="2021-11-12T17:49:00Z" w:initials="AM">
    <w:p w14:paraId="41DC7128" w14:textId="31199FD1" w:rsidR="00DB41B8" w:rsidRDefault="00DB41B8">
      <w:pPr>
        <w:pStyle w:val="CommentText"/>
      </w:pPr>
      <w:r>
        <w:rPr>
          <w:rStyle w:val="CommentReference"/>
        </w:rPr>
        <w:annotationRef/>
      </w:r>
      <w:r>
        <w:t>I think this part could be made more concise. It doesn’t feel too relevant to the academic subject part, so I think less emphasis could be placed here. More details in the paragraph about the peer research might be better.</w:t>
      </w:r>
    </w:p>
  </w:comment>
  <w:comment w:id="6" w:author="Alyssa Manik" w:date="2021-11-12T17:35:00Z" w:initials="AM">
    <w:p w14:paraId="16FA3CFB" w14:textId="469F0029" w:rsidR="00C74A23" w:rsidRDefault="00C74A23">
      <w:pPr>
        <w:pStyle w:val="CommentText"/>
      </w:pPr>
      <w:r>
        <w:rPr>
          <w:rStyle w:val="CommentReference"/>
        </w:rPr>
        <w:annotationRef/>
      </w:r>
      <w:r>
        <w:t>Were you part of the basketball team? Were you an instructor? A student advisor? I’m not sure how the basketball analogy connected to community engagement. Add more details to it.</w:t>
      </w:r>
    </w:p>
  </w:comment>
  <w:comment w:id="7" w:author="Alyssa Manik" w:date="2021-11-12T17:37:00Z" w:initials="AM">
    <w:p w14:paraId="05702FC6" w14:textId="43209AC0" w:rsidR="00C74A23" w:rsidRDefault="00C74A23">
      <w:pPr>
        <w:pStyle w:val="CommentText"/>
      </w:pPr>
      <w:r>
        <w:rPr>
          <w:rStyle w:val="CommentReference"/>
        </w:rPr>
        <w:annotationRef/>
      </w:r>
      <w:r>
        <w:t>Just a note, this is British English so make sure it’s consistent if you’re planning on using this.</w:t>
      </w:r>
    </w:p>
  </w:comment>
  <w:comment w:id="8" w:author="Alyssa Manik" w:date="2021-11-12T17:39:00Z" w:initials="AM">
    <w:p w14:paraId="09C0AEDF" w14:textId="7B40C4ED" w:rsidR="00C74A23" w:rsidRDefault="00C74A23">
      <w:pPr>
        <w:pStyle w:val="CommentText"/>
      </w:pPr>
      <w:r>
        <w:rPr>
          <w:rStyle w:val="CommentReference"/>
        </w:rPr>
        <w:annotationRef/>
      </w:r>
      <w:r>
        <w:t xml:space="preserve">This extra detail kind of takes away the focus from </w:t>
      </w:r>
      <w:proofErr w:type="spellStart"/>
      <w:r>
        <w:t>maths</w:t>
      </w:r>
      <w:proofErr w:type="spellEnd"/>
      <w:r>
        <w:t>, I might assume you’re interested in data analytics or instead of statistics, or math.</w:t>
      </w:r>
    </w:p>
  </w:comment>
  <w:comment w:id="10" w:author="Alyssa Manik" w:date="2021-11-12T17:40:00Z" w:initials="AM">
    <w:p w14:paraId="136FFF1C" w14:textId="5C4D8C4F" w:rsidR="00C74A23" w:rsidRDefault="00C74A23">
      <w:pPr>
        <w:pStyle w:val="CommentText"/>
      </w:pPr>
      <w:r>
        <w:rPr>
          <w:rStyle w:val="CommentReference"/>
        </w:rPr>
        <w:annotationRef/>
      </w:r>
      <w:r>
        <w:t xml:space="preserve">What’s his name? What university is he from? Any details on what his research process was? What tool </w:t>
      </w:r>
      <w:proofErr w:type="spellStart"/>
      <w:r>
        <w:t>edxactly</w:t>
      </w:r>
      <w:proofErr w:type="spellEnd"/>
      <w:r>
        <w:t xml:space="preserve"> did he use? It’s kind of vague.</w:t>
      </w:r>
    </w:p>
  </w:comment>
  <w:comment w:id="11" w:author="Alyssa Manik" w:date="2021-11-12T17:37:00Z" w:initials="AM">
    <w:p w14:paraId="58EFAD08" w14:textId="26392DAD" w:rsidR="00C74A23" w:rsidRDefault="00C74A23">
      <w:pPr>
        <w:pStyle w:val="CommentText"/>
      </w:pPr>
      <w:r>
        <w:rPr>
          <w:rStyle w:val="CommentReference"/>
        </w:rPr>
        <w:annotationRef/>
      </w:r>
      <w:r>
        <w:t>I do think this is a solid way to show your interest, by giving various experiences that adds up. But right now, the way it’s written makes the reader confused. I can’t get a conscious flow as to how these experiences inspires you and how you furthered the interest aside from the peer research paper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B6D5C" w15:done="0"/>
  <w15:commentEx w15:paraId="3C3CE9F0" w15:done="0"/>
  <w15:commentEx w15:paraId="0D994E16" w15:done="0"/>
  <w15:commentEx w15:paraId="6865B577" w15:done="0"/>
  <w15:commentEx w15:paraId="57A6CE2C" w15:done="0"/>
  <w15:commentEx w15:paraId="41DC7128" w15:done="0"/>
  <w15:commentEx w15:paraId="16FA3CFB" w15:done="0"/>
  <w15:commentEx w15:paraId="05702FC6" w15:done="0"/>
  <w15:commentEx w15:paraId="09C0AEDF" w15:done="0"/>
  <w15:commentEx w15:paraId="136FFF1C" w15:done="0"/>
  <w15:commentEx w15:paraId="58EFA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22E7" w16cex:dateUtc="2021-11-13T01:29:00Z"/>
  <w16cex:commentExtensible w16cex:durableId="25392309" w16cex:dateUtc="2021-11-13T01:29:00Z"/>
  <w16cex:commentExtensible w16cex:durableId="25392368" w16cex:dateUtc="2021-11-13T01:31:00Z"/>
  <w16cex:commentExtensible w16cex:durableId="25392739" w16cex:dateUtc="2021-11-13T01:47:00Z"/>
  <w16cex:commentExtensible w16cex:durableId="253923B1" w16cex:dateUtc="2021-11-13T01:32:00Z"/>
  <w16cex:commentExtensible w16cex:durableId="25392796" w16cex:dateUtc="2021-11-13T01:49:00Z"/>
  <w16cex:commentExtensible w16cex:durableId="25392446" w16cex:dateUtc="2021-11-13T01:35:00Z"/>
  <w16cex:commentExtensible w16cex:durableId="253924C6" w16cex:dateUtc="2021-11-13T01:37:00Z"/>
  <w16cex:commentExtensible w16cex:durableId="2539253D" w16cex:dateUtc="2021-11-13T01:39:00Z"/>
  <w16cex:commentExtensible w16cex:durableId="2539257E" w16cex:dateUtc="2021-11-13T01:40:00Z"/>
  <w16cex:commentExtensible w16cex:durableId="253924F2" w16cex:dateUtc="2021-11-13T0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B6D5C" w16cid:durableId="253922E7"/>
  <w16cid:commentId w16cid:paraId="3C3CE9F0" w16cid:durableId="25392309"/>
  <w16cid:commentId w16cid:paraId="0D994E16" w16cid:durableId="25392368"/>
  <w16cid:commentId w16cid:paraId="6865B577" w16cid:durableId="25392739"/>
  <w16cid:commentId w16cid:paraId="57A6CE2C" w16cid:durableId="253923B1"/>
  <w16cid:commentId w16cid:paraId="41DC7128" w16cid:durableId="25392796"/>
  <w16cid:commentId w16cid:paraId="16FA3CFB" w16cid:durableId="25392446"/>
  <w16cid:commentId w16cid:paraId="05702FC6" w16cid:durableId="253924C6"/>
  <w16cid:commentId w16cid:paraId="09C0AEDF" w16cid:durableId="2539253D"/>
  <w16cid:commentId w16cid:paraId="136FFF1C" w16cid:durableId="2539257E"/>
  <w16cid:commentId w16cid:paraId="58EFAD08" w16cid:durableId="253924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5B"/>
    <w:rsid w:val="000E7BE2"/>
    <w:rsid w:val="001564FA"/>
    <w:rsid w:val="00180F5B"/>
    <w:rsid w:val="0037775B"/>
    <w:rsid w:val="00662DA0"/>
    <w:rsid w:val="006B23A6"/>
    <w:rsid w:val="007067F7"/>
    <w:rsid w:val="00935A1E"/>
    <w:rsid w:val="00A101AB"/>
    <w:rsid w:val="00A16FAF"/>
    <w:rsid w:val="00B84682"/>
    <w:rsid w:val="00BC74AE"/>
    <w:rsid w:val="00C74A23"/>
    <w:rsid w:val="00DB41B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FE04D3"/>
  <w15:chartTrackingRefBased/>
  <w15:docId w15:val="{34D73ECF-5AAC-E549-8718-0B171F7D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75B"/>
    <w:rPr>
      <w:b/>
      <w:bCs/>
    </w:rPr>
  </w:style>
  <w:style w:type="paragraph" w:styleId="Revision">
    <w:name w:val="Revision"/>
    <w:hidden/>
    <w:uiPriority w:val="99"/>
    <w:semiHidden/>
    <w:rsid w:val="00A16FAF"/>
    <w:rPr>
      <w:lang w:val="en-US"/>
    </w:rPr>
  </w:style>
  <w:style w:type="character" w:styleId="CommentReference">
    <w:name w:val="annotation reference"/>
    <w:basedOn w:val="DefaultParagraphFont"/>
    <w:uiPriority w:val="99"/>
    <w:semiHidden/>
    <w:unhideWhenUsed/>
    <w:rsid w:val="00A16FAF"/>
    <w:rPr>
      <w:sz w:val="16"/>
      <w:szCs w:val="16"/>
    </w:rPr>
  </w:style>
  <w:style w:type="paragraph" w:styleId="CommentText">
    <w:name w:val="annotation text"/>
    <w:basedOn w:val="Normal"/>
    <w:link w:val="CommentTextChar"/>
    <w:uiPriority w:val="99"/>
    <w:semiHidden/>
    <w:unhideWhenUsed/>
    <w:rsid w:val="00A16FAF"/>
    <w:rPr>
      <w:sz w:val="20"/>
      <w:szCs w:val="20"/>
    </w:rPr>
  </w:style>
  <w:style w:type="character" w:customStyle="1" w:styleId="CommentTextChar">
    <w:name w:val="Comment Text Char"/>
    <w:basedOn w:val="DefaultParagraphFont"/>
    <w:link w:val="CommentText"/>
    <w:uiPriority w:val="99"/>
    <w:semiHidden/>
    <w:rsid w:val="00A16FAF"/>
    <w:rPr>
      <w:sz w:val="20"/>
      <w:szCs w:val="20"/>
      <w:lang w:val="en-US"/>
    </w:rPr>
  </w:style>
  <w:style w:type="paragraph" w:styleId="CommentSubject">
    <w:name w:val="annotation subject"/>
    <w:basedOn w:val="CommentText"/>
    <w:next w:val="CommentText"/>
    <w:link w:val="CommentSubjectChar"/>
    <w:uiPriority w:val="99"/>
    <w:semiHidden/>
    <w:unhideWhenUsed/>
    <w:rsid w:val="00A16FAF"/>
    <w:rPr>
      <w:b/>
      <w:bCs/>
    </w:rPr>
  </w:style>
  <w:style w:type="character" w:customStyle="1" w:styleId="CommentSubjectChar">
    <w:name w:val="Comment Subject Char"/>
    <w:basedOn w:val="CommentTextChar"/>
    <w:link w:val="CommentSubject"/>
    <w:uiPriority w:val="99"/>
    <w:semiHidden/>
    <w:rsid w:val="00A16FA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Alyssa Manik</cp:lastModifiedBy>
  <cp:revision>11</cp:revision>
  <dcterms:created xsi:type="dcterms:W3CDTF">2021-11-11T13:40:00Z</dcterms:created>
  <dcterms:modified xsi:type="dcterms:W3CDTF">2021-11-13T02:03:00Z</dcterms:modified>
</cp:coreProperties>
</file>