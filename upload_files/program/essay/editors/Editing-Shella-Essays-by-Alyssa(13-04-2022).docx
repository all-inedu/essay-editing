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D2EE" w14:textId="1062DCDD" w:rsidR="00651490" w:rsidRPr="00651490" w:rsidRDefault="00310956" w:rsidP="00651490">
      <w:pPr>
        <w:rPr>
          <w:rFonts w:ascii="Times New Roman" w:eastAsia="Times New Roman" w:hAnsi="Times New Roman" w:cs="Times New Roman"/>
          <w:color w:val="0070C0"/>
        </w:rPr>
      </w:pPr>
      <w:r w:rsidRPr="00310956">
        <w:rPr>
          <w:rFonts w:ascii="Arial" w:eastAsia="Times New Roman" w:hAnsi="Arial" w:cs="Arial"/>
          <w:b/>
          <w:bCs/>
          <w:color w:val="0070C0"/>
          <w:sz w:val="22"/>
          <w:szCs w:val="22"/>
          <w:shd w:val="clear" w:color="auto" w:fill="FFFFFF"/>
        </w:rPr>
        <w:t xml:space="preserve">Please provide a statement that addresses your </w:t>
      </w:r>
      <w:r w:rsidRPr="00127540">
        <w:rPr>
          <w:rFonts w:ascii="Arial" w:eastAsia="Times New Roman" w:hAnsi="Arial" w:cs="Arial"/>
          <w:b/>
          <w:bCs/>
          <w:color w:val="0070C0"/>
          <w:sz w:val="22"/>
          <w:szCs w:val="22"/>
          <w:highlight w:val="yellow"/>
          <w:shd w:val="clear" w:color="auto" w:fill="FFFFFF"/>
          <w:rPrChange w:id="0" w:author="Alyssa Manik" w:date="2022-04-12T12:42:00Z">
            <w:rPr>
              <w:rFonts w:ascii="Arial" w:eastAsia="Times New Roman" w:hAnsi="Arial" w:cs="Arial"/>
              <w:b/>
              <w:bCs/>
              <w:color w:val="0070C0"/>
              <w:sz w:val="22"/>
              <w:szCs w:val="22"/>
              <w:shd w:val="clear" w:color="auto" w:fill="FFFFFF"/>
            </w:rPr>
          </w:rPrChange>
        </w:rPr>
        <w:t>educational journey, your reasons for transferring, and the objectives</w:t>
      </w:r>
      <w:r w:rsidRPr="00310956">
        <w:rPr>
          <w:rFonts w:ascii="Arial" w:eastAsia="Times New Roman" w:hAnsi="Arial" w:cs="Arial"/>
          <w:b/>
          <w:bCs/>
          <w:color w:val="0070C0"/>
          <w:sz w:val="22"/>
          <w:szCs w:val="22"/>
          <w:shd w:val="clear" w:color="auto" w:fill="FFFFFF"/>
        </w:rPr>
        <w:t xml:space="preserve"> you hope to achieve. (Respond in 250-650 words.)</w:t>
      </w:r>
    </w:p>
    <w:p w14:paraId="260DF544" w14:textId="77777777" w:rsidR="00651490" w:rsidRPr="00651490" w:rsidRDefault="00651490" w:rsidP="00651490">
      <w:pPr>
        <w:rPr>
          <w:rFonts w:ascii="Times New Roman" w:eastAsia="Times New Roman" w:hAnsi="Times New Roman" w:cs="Times New Roman"/>
        </w:rPr>
      </w:pPr>
    </w:p>
    <w:p w14:paraId="44591F53" w14:textId="7C167CE3" w:rsidR="00310956" w:rsidRDefault="00310956" w:rsidP="00E77ECF">
      <w:pPr>
        <w:jc w:val="both"/>
        <w:rPr>
          <w:rFonts w:ascii="Times New Roman" w:eastAsia="Times New Roman" w:hAnsi="Times New Roman" w:cs="Times New Roman"/>
        </w:rPr>
      </w:pPr>
      <w:r w:rsidRPr="00310956">
        <w:rPr>
          <w:rFonts w:ascii="Arial" w:eastAsia="Times New Roman" w:hAnsi="Arial" w:cs="Arial"/>
          <w:color w:val="000000"/>
          <w:sz w:val="22"/>
          <w:szCs w:val="22"/>
          <w:shd w:val="clear" w:color="auto" w:fill="FFFFFF"/>
        </w:rPr>
        <w:t xml:space="preserve">I’m a “VIP” </w:t>
      </w:r>
      <w:r w:rsidRPr="00310956">
        <w:rPr>
          <w:rFonts w:ascii="Roboto" w:eastAsia="Times New Roman" w:hAnsi="Roboto" w:cs="Times New Roman"/>
          <w:color w:val="000000"/>
          <w:sz w:val="22"/>
          <w:szCs w:val="22"/>
          <w:shd w:val="clear" w:color="auto" w:fill="FFFFFF"/>
        </w:rPr>
        <w:t>–</w:t>
      </w:r>
      <w:r w:rsidRPr="00310956">
        <w:rPr>
          <w:rFonts w:ascii="Arial" w:eastAsia="Times New Roman" w:hAnsi="Arial" w:cs="Arial"/>
          <w:color w:val="000000"/>
          <w:sz w:val="22"/>
          <w:szCs w:val="22"/>
          <w:shd w:val="clear" w:color="auto" w:fill="FFFFFF"/>
        </w:rPr>
        <w:t xml:space="preserve"> the term coined for “Big Bang” fans. I’m so devoted to them that, despite its massive shipping costs, I would find myself constantly splurging on their merchandise. Realizing this costly shipping cost as a business opportunity, my fellow VIP best friend and I started “ShopZutter” to cater to the Indonesian market’s K-po</w:t>
      </w:r>
      <w:commentRangeStart w:id="1"/>
      <w:r w:rsidRPr="00310956">
        <w:rPr>
          <w:rFonts w:ascii="Arial" w:eastAsia="Times New Roman" w:hAnsi="Arial" w:cs="Arial"/>
          <w:color w:val="000000"/>
          <w:sz w:val="22"/>
          <w:szCs w:val="22"/>
          <w:shd w:val="clear" w:color="auto" w:fill="FFFFFF"/>
        </w:rPr>
        <w:t>p needs by shortening delivery time as well as minimizing both shipping and overhead costs. However, we failed because we lacked the operations and legal knowledge in marketing. </w:t>
      </w:r>
      <w:commentRangeEnd w:id="1"/>
      <w:r w:rsidR="00127540">
        <w:rPr>
          <w:rStyle w:val="CommentReference"/>
        </w:rPr>
        <w:commentReference w:id="1"/>
      </w:r>
    </w:p>
    <w:p w14:paraId="05C21012" w14:textId="77777777" w:rsidR="00E77ECF" w:rsidRPr="00310956" w:rsidRDefault="00E77ECF" w:rsidP="00E77ECF">
      <w:pPr>
        <w:jc w:val="both"/>
        <w:rPr>
          <w:rFonts w:ascii="Times New Roman" w:eastAsia="Times New Roman" w:hAnsi="Times New Roman" w:cs="Times New Roman"/>
        </w:rPr>
      </w:pPr>
    </w:p>
    <w:p w14:paraId="2A1390E4" w14:textId="63F6EB61" w:rsidR="00310956" w:rsidRPr="00310956" w:rsidRDefault="00310956" w:rsidP="00310956">
      <w:pPr>
        <w:jc w:val="both"/>
        <w:rPr>
          <w:rFonts w:ascii="Times New Roman" w:eastAsia="Times New Roman" w:hAnsi="Times New Roman" w:cs="Times New Roman"/>
        </w:rPr>
      </w:pPr>
      <w:r w:rsidRPr="00310956">
        <w:rPr>
          <w:rFonts w:ascii="Arial" w:eastAsia="Times New Roman" w:hAnsi="Arial" w:cs="Arial"/>
          <w:color w:val="000000"/>
          <w:sz w:val="22"/>
          <w:szCs w:val="22"/>
          <w:shd w:val="clear" w:color="auto" w:fill="FFFFFF"/>
        </w:rPr>
        <w:t xml:space="preserve">Ever since, I’ve been more determined than ever to learn more about marketing. </w:t>
      </w:r>
      <w:commentRangeStart w:id="2"/>
      <w:r w:rsidRPr="00310956">
        <w:rPr>
          <w:rFonts w:ascii="Arial" w:eastAsia="Times New Roman" w:hAnsi="Arial" w:cs="Arial"/>
          <w:color w:val="000000"/>
          <w:sz w:val="22"/>
          <w:szCs w:val="22"/>
          <w:shd w:val="clear" w:color="auto" w:fill="FFFFFF"/>
        </w:rPr>
        <w:t xml:space="preserve">I would observe why they used Lee Min Ho’s left side of the face on a Ginseng supplement </w:t>
      </w:r>
      <w:commentRangeEnd w:id="2"/>
      <w:r w:rsidR="00FC00C5">
        <w:rPr>
          <w:rStyle w:val="CommentReference"/>
        </w:rPr>
        <w:commentReference w:id="2"/>
      </w:r>
      <w:r w:rsidRPr="00310956">
        <w:rPr>
          <w:rFonts w:ascii="Arial" w:eastAsia="Times New Roman" w:hAnsi="Arial" w:cs="Arial"/>
          <w:color w:val="000000"/>
          <w:sz w:val="22"/>
          <w:szCs w:val="22"/>
          <w:shd w:val="clear" w:color="auto" w:fill="FFFFFF"/>
        </w:rPr>
        <w:t xml:space="preserve">packaging and study </w:t>
      </w:r>
      <w:commentRangeStart w:id="3"/>
      <w:r w:rsidRPr="00310956">
        <w:rPr>
          <w:rFonts w:ascii="Arial" w:eastAsia="Times New Roman" w:hAnsi="Arial" w:cs="Arial"/>
          <w:color w:val="000000"/>
          <w:sz w:val="22"/>
          <w:szCs w:val="22"/>
          <w:shd w:val="clear" w:color="auto" w:fill="FFFFFF"/>
        </w:rPr>
        <w:t xml:space="preserve">Big Bang’s international marketing efforts - to which I was amazed by their digital marketing campaigns and their ability to build global hype that captured millions of hearts. </w:t>
      </w:r>
      <w:r w:rsidRPr="00310956">
        <w:rPr>
          <w:rFonts w:ascii="Roboto" w:eastAsia="Times New Roman" w:hAnsi="Roboto" w:cs="Times New Roman"/>
          <w:color w:val="000000"/>
          <w:sz w:val="22"/>
          <w:szCs w:val="22"/>
          <w:shd w:val="clear" w:color="auto" w:fill="FFFFFF"/>
        </w:rPr>
        <w:t>This led me to dive into the “science” of marketing</w:t>
      </w:r>
      <w:commentRangeEnd w:id="3"/>
      <w:r w:rsidR="00B63BDD">
        <w:rPr>
          <w:rStyle w:val="CommentReference"/>
        </w:rPr>
        <w:commentReference w:id="3"/>
      </w:r>
      <w:r w:rsidRPr="00310956">
        <w:rPr>
          <w:rFonts w:ascii="Roboto" w:eastAsia="Times New Roman" w:hAnsi="Roboto" w:cs="Times New Roman"/>
          <w:color w:val="000000"/>
          <w:sz w:val="22"/>
          <w:szCs w:val="22"/>
          <w:shd w:val="clear" w:color="auto" w:fill="FFFFFF"/>
        </w:rPr>
        <w:t>, read</w:t>
      </w:r>
      <w:ins w:id="4" w:author="Alyssa Manik" w:date="2022-04-12T12:48:00Z">
        <w:r w:rsidR="00B63BDD">
          <w:rPr>
            <w:rFonts w:ascii="Roboto" w:eastAsia="Times New Roman" w:hAnsi="Roboto" w:cs="Times New Roman"/>
            <w:color w:val="000000"/>
            <w:sz w:val="22"/>
            <w:szCs w:val="22"/>
            <w:shd w:val="clear" w:color="auto" w:fill="FFFFFF"/>
          </w:rPr>
          <w:t>ing</w:t>
        </w:r>
      </w:ins>
      <w:r w:rsidRPr="00310956">
        <w:rPr>
          <w:rFonts w:ascii="Roboto" w:eastAsia="Times New Roman" w:hAnsi="Roboto" w:cs="Times New Roman"/>
          <w:color w:val="000000"/>
          <w:sz w:val="22"/>
          <w:szCs w:val="22"/>
          <w:shd w:val="clear" w:color="auto" w:fill="FFFFFF"/>
        </w:rPr>
        <w:t xml:space="preserve"> Jonah Berger’s and Nicholas Webb’s marketing books, and pursued practical experience through internships and volunteers. </w:t>
      </w:r>
    </w:p>
    <w:p w14:paraId="4BAA3738" w14:textId="77777777" w:rsidR="00310956" w:rsidRPr="00310956" w:rsidRDefault="00310956" w:rsidP="00310956">
      <w:pPr>
        <w:rPr>
          <w:rFonts w:ascii="Times New Roman" w:eastAsia="Times New Roman" w:hAnsi="Times New Roman" w:cs="Times New Roman"/>
        </w:rPr>
      </w:pPr>
    </w:p>
    <w:p w14:paraId="5C15489E" w14:textId="77777777" w:rsidR="00310956" w:rsidRPr="00310956" w:rsidRDefault="00310956" w:rsidP="00310956">
      <w:pPr>
        <w:jc w:val="both"/>
        <w:rPr>
          <w:rFonts w:ascii="Times New Roman" w:eastAsia="Times New Roman" w:hAnsi="Times New Roman" w:cs="Times New Roman"/>
        </w:rPr>
      </w:pPr>
      <w:r w:rsidRPr="00310956">
        <w:rPr>
          <w:rFonts w:ascii="Roboto" w:eastAsia="Times New Roman" w:hAnsi="Roboto" w:cs="Times New Roman"/>
          <w:color w:val="000000"/>
          <w:sz w:val="22"/>
          <w:szCs w:val="22"/>
          <w:shd w:val="clear" w:color="auto" w:fill="FFFFFF"/>
        </w:rPr>
        <w:t>K</w:t>
      </w:r>
      <w:commentRangeStart w:id="5"/>
      <w:r w:rsidRPr="00310956">
        <w:rPr>
          <w:rFonts w:ascii="Roboto" w:eastAsia="Times New Roman" w:hAnsi="Roboto" w:cs="Times New Roman"/>
          <w:color w:val="000000"/>
          <w:sz w:val="22"/>
          <w:szCs w:val="22"/>
          <w:shd w:val="clear" w:color="auto" w:fill="FFFFFF"/>
        </w:rPr>
        <w:t>-pop and Big Bang sparked my interest in marketing and communication</w:t>
      </w:r>
      <w:commentRangeEnd w:id="5"/>
      <w:r w:rsidR="00F50757">
        <w:rPr>
          <w:rStyle w:val="CommentReference"/>
        </w:rPr>
        <w:commentReference w:id="5"/>
      </w:r>
      <w:r w:rsidRPr="00310956">
        <w:rPr>
          <w:rFonts w:ascii="Roboto" w:eastAsia="Times New Roman" w:hAnsi="Roboto" w:cs="Times New Roman"/>
          <w:color w:val="000000"/>
          <w:sz w:val="22"/>
          <w:szCs w:val="22"/>
          <w:shd w:val="clear" w:color="auto" w:fill="FFFFFF"/>
        </w:rPr>
        <w:t xml:space="preserve">, </w:t>
      </w:r>
      <w:commentRangeStart w:id="6"/>
      <w:r w:rsidRPr="00310956">
        <w:rPr>
          <w:rFonts w:ascii="Roboto" w:eastAsia="Times New Roman" w:hAnsi="Roboto" w:cs="Times New Roman"/>
          <w:color w:val="000000"/>
          <w:sz w:val="22"/>
          <w:szCs w:val="22"/>
          <w:shd w:val="clear" w:color="auto" w:fill="FFFFFF"/>
        </w:rPr>
        <w:t xml:space="preserve">which has led me to pursue both fields at CUHK Shenzhen, China </w:t>
      </w:r>
      <w:commentRangeEnd w:id="6"/>
      <w:r w:rsidR="00F50757">
        <w:rPr>
          <w:rStyle w:val="CommentReference"/>
        </w:rPr>
        <w:commentReference w:id="6"/>
      </w:r>
      <w:r w:rsidRPr="00310956">
        <w:rPr>
          <w:rFonts w:ascii="Roboto" w:eastAsia="Times New Roman" w:hAnsi="Roboto" w:cs="Times New Roman"/>
          <w:color w:val="000000"/>
          <w:sz w:val="22"/>
          <w:szCs w:val="22"/>
          <w:shd w:val="clear" w:color="auto" w:fill="FFFFFF"/>
        </w:rPr>
        <w:t>- as I wanted to stay close to home: Indonesia, and simultaneously have an overseas college experience. They have a good business program, and all courses are taught in English, so this was the perfect fit for me at the time. </w:t>
      </w:r>
    </w:p>
    <w:p w14:paraId="378FB71B" w14:textId="77777777" w:rsidR="00310956" w:rsidRPr="00310956" w:rsidRDefault="00310956" w:rsidP="00310956">
      <w:pPr>
        <w:rPr>
          <w:rFonts w:ascii="Times New Roman" w:eastAsia="Times New Roman" w:hAnsi="Times New Roman" w:cs="Times New Roman"/>
        </w:rPr>
      </w:pPr>
    </w:p>
    <w:p w14:paraId="1F705B41" w14:textId="77777777" w:rsidR="00310956" w:rsidRPr="00310956" w:rsidRDefault="00310956" w:rsidP="00310956">
      <w:pPr>
        <w:jc w:val="both"/>
        <w:rPr>
          <w:rFonts w:ascii="Times New Roman" w:eastAsia="Times New Roman" w:hAnsi="Times New Roman" w:cs="Times New Roman"/>
        </w:rPr>
      </w:pPr>
      <w:commentRangeStart w:id="7"/>
      <w:r w:rsidRPr="00310956">
        <w:rPr>
          <w:rFonts w:ascii="Roboto" w:eastAsia="Times New Roman" w:hAnsi="Roboto" w:cs="Times New Roman"/>
          <w:color w:val="000000"/>
          <w:sz w:val="22"/>
          <w:szCs w:val="22"/>
          <w:shd w:val="clear" w:color="auto" w:fill="FFFFFF"/>
        </w:rPr>
        <w:t>Starting my second year, my expectations were not met</w:t>
      </w:r>
      <w:commentRangeEnd w:id="7"/>
      <w:r w:rsidR="00F50757">
        <w:rPr>
          <w:rStyle w:val="CommentReference"/>
        </w:rPr>
        <w:commentReference w:id="7"/>
      </w:r>
      <w:r w:rsidRPr="00310956">
        <w:rPr>
          <w:rFonts w:ascii="Roboto" w:eastAsia="Times New Roman" w:hAnsi="Roboto" w:cs="Times New Roman"/>
          <w:color w:val="000000"/>
          <w:sz w:val="22"/>
          <w:szCs w:val="22"/>
          <w:shd w:val="clear" w:color="auto" w:fill="FFFFFF"/>
        </w:rPr>
        <w:t xml:space="preserve">. Thus, I was eager to find a program that better fit me. Through words of mouth, I was enticed by Purdue’s </w:t>
      </w:r>
      <w:r w:rsidRPr="00310956">
        <w:rPr>
          <w:rFonts w:ascii="Roboto" w:eastAsia="Times New Roman" w:hAnsi="Roboto" w:cs="Times New Roman"/>
          <w:color w:val="0F1111"/>
          <w:sz w:val="22"/>
          <w:szCs w:val="22"/>
          <w:shd w:val="clear" w:color="auto" w:fill="FFFFFF"/>
        </w:rPr>
        <w:t>marketing program. I get</w:t>
      </w:r>
      <w:r w:rsidRPr="00310956">
        <w:rPr>
          <w:rFonts w:ascii="Roboto" w:eastAsia="Times New Roman" w:hAnsi="Roboto" w:cs="Times New Roman"/>
          <w:color w:val="000000"/>
          <w:sz w:val="22"/>
          <w:szCs w:val="22"/>
          <w:shd w:val="clear" w:color="auto" w:fill="FFFFFF"/>
        </w:rPr>
        <w:t xml:space="preserve"> to expand my knowledge in this field through its courses and career development opportunities, which can then be put to practice through Purdue’s co-op programs and internships. </w:t>
      </w:r>
    </w:p>
    <w:p w14:paraId="34699B4A" w14:textId="77777777" w:rsidR="00310956" w:rsidRPr="00310956" w:rsidRDefault="00310956" w:rsidP="00310956">
      <w:pPr>
        <w:rPr>
          <w:rFonts w:ascii="Times New Roman" w:eastAsia="Times New Roman" w:hAnsi="Times New Roman" w:cs="Times New Roman"/>
        </w:rPr>
      </w:pPr>
    </w:p>
    <w:p w14:paraId="52773515" w14:textId="77777777" w:rsidR="00310956" w:rsidRPr="00310956" w:rsidRDefault="00310956" w:rsidP="00310956">
      <w:pPr>
        <w:jc w:val="both"/>
        <w:rPr>
          <w:rFonts w:ascii="Times New Roman" w:eastAsia="Times New Roman" w:hAnsi="Times New Roman" w:cs="Times New Roman"/>
        </w:rPr>
      </w:pPr>
      <w:commentRangeStart w:id="8"/>
      <w:r w:rsidRPr="00310956">
        <w:rPr>
          <w:rFonts w:ascii="Roboto" w:eastAsia="Times New Roman" w:hAnsi="Roboto" w:cs="Times New Roman"/>
          <w:color w:val="0F1111"/>
          <w:sz w:val="22"/>
          <w:szCs w:val="22"/>
          <w:shd w:val="clear" w:color="auto" w:fill="FFFFFF"/>
        </w:rPr>
        <w:t>Because of this, I made sure to obtain practical experiences through internships and volunteering programs before starting my journey at Purdue</w:t>
      </w:r>
      <w:commentRangeEnd w:id="8"/>
      <w:r w:rsidR="00B116C7">
        <w:rPr>
          <w:rStyle w:val="CommentReference"/>
        </w:rPr>
        <w:commentReference w:id="8"/>
      </w:r>
      <w:r w:rsidRPr="00310956">
        <w:rPr>
          <w:rFonts w:ascii="Roboto" w:eastAsia="Times New Roman" w:hAnsi="Roboto" w:cs="Times New Roman"/>
          <w:color w:val="0F1111"/>
          <w:sz w:val="22"/>
          <w:szCs w:val="22"/>
          <w:shd w:val="clear" w:color="auto" w:fill="FFFFFF"/>
        </w:rPr>
        <w:t xml:space="preserve">. </w:t>
      </w:r>
      <w:r w:rsidRPr="00310956">
        <w:rPr>
          <w:rFonts w:ascii="Roboto" w:eastAsia="Times New Roman" w:hAnsi="Roboto" w:cs="Times New Roman"/>
          <w:color w:val="0F1111"/>
          <w:sz w:val="22"/>
          <w:szCs w:val="22"/>
        </w:rPr>
        <w:t>I enjoyed helping the marketing of real companies, where I was able to lead several successful marketing campaigns</w:t>
      </w:r>
      <w:commentRangeStart w:id="9"/>
      <w:r w:rsidRPr="00310956">
        <w:rPr>
          <w:rFonts w:ascii="Roboto" w:eastAsia="Times New Roman" w:hAnsi="Roboto" w:cs="Times New Roman"/>
          <w:color w:val="0F1111"/>
          <w:sz w:val="22"/>
          <w:szCs w:val="22"/>
        </w:rPr>
        <w:t xml:space="preserve">. </w:t>
      </w:r>
      <w:r w:rsidRPr="00310956">
        <w:rPr>
          <w:rFonts w:ascii="Roboto" w:eastAsia="Times New Roman" w:hAnsi="Roboto" w:cs="Times New Roman"/>
          <w:color w:val="000000"/>
          <w:sz w:val="22"/>
          <w:szCs w:val="22"/>
          <w:shd w:val="clear" w:color="auto" w:fill="FFFFFF"/>
        </w:rPr>
        <w:t xml:space="preserve">My internship experiences as a B2C Junior Associate at LingoTalk: an e-learning start-up, and a Public Relations Intern at Vanantara Communication: a communication advisory firm, </w:t>
      </w:r>
      <w:r w:rsidRPr="00310956">
        <w:rPr>
          <w:rFonts w:ascii="Roboto" w:eastAsia="Times New Roman" w:hAnsi="Roboto" w:cs="Times New Roman"/>
          <w:color w:val="0F1111"/>
          <w:sz w:val="22"/>
          <w:szCs w:val="22"/>
        </w:rPr>
        <w:t>double-confirmed my transfer decision as I learned how valuable on-the-field experiences are to me</w:t>
      </w:r>
      <w:r w:rsidRPr="00310956">
        <w:rPr>
          <w:rFonts w:ascii="Roboto" w:eastAsia="Times New Roman" w:hAnsi="Roboto" w:cs="Times New Roman"/>
          <w:color w:val="000000"/>
          <w:sz w:val="22"/>
          <w:szCs w:val="22"/>
          <w:shd w:val="clear" w:color="auto" w:fill="FFFFFF"/>
        </w:rPr>
        <w:t xml:space="preserve">. From these two experiences, I learned and developed my own </w:t>
      </w:r>
      <w:r w:rsidRPr="00310956">
        <w:rPr>
          <w:rFonts w:ascii="Arial" w:eastAsia="Times New Roman" w:hAnsi="Arial" w:cs="Arial"/>
          <w:color w:val="000000"/>
          <w:sz w:val="22"/>
          <w:szCs w:val="22"/>
          <w:shd w:val="clear" w:color="auto" w:fill="FFFFFF"/>
        </w:rPr>
        <w:t>effective marketing strategy: timed and targeted client contacts, interactive social media campaigns, and implementing program teasers to take a fresh approach to social engagements.</w:t>
      </w:r>
      <w:r w:rsidRPr="00310956">
        <w:rPr>
          <w:rFonts w:ascii="Roboto" w:eastAsia="Times New Roman" w:hAnsi="Roboto" w:cs="Times New Roman"/>
          <w:color w:val="000000"/>
          <w:sz w:val="22"/>
          <w:szCs w:val="22"/>
          <w:shd w:val="clear" w:color="auto" w:fill="FFFFFF"/>
        </w:rPr>
        <w:t xml:space="preserve"> </w:t>
      </w:r>
      <w:r w:rsidRPr="00310956">
        <w:rPr>
          <w:rFonts w:ascii="Roboto" w:eastAsia="Times New Roman" w:hAnsi="Roboto" w:cs="Times New Roman"/>
          <w:color w:val="0F1111"/>
          <w:sz w:val="22"/>
          <w:szCs w:val="22"/>
        </w:rPr>
        <w:t xml:space="preserve">Purdue’s wide variety of marketing courses and co-op programs would enhance the skills I currently </w:t>
      </w:r>
      <w:commentRangeEnd w:id="9"/>
      <w:r w:rsidR="00B116C7">
        <w:rPr>
          <w:rStyle w:val="CommentReference"/>
        </w:rPr>
        <w:commentReference w:id="9"/>
      </w:r>
      <w:r w:rsidRPr="00310956">
        <w:rPr>
          <w:rFonts w:ascii="Roboto" w:eastAsia="Times New Roman" w:hAnsi="Roboto" w:cs="Times New Roman"/>
          <w:color w:val="0F1111"/>
          <w:sz w:val="22"/>
          <w:szCs w:val="22"/>
        </w:rPr>
        <w:t>have, and enable me to fast-track my marketing career through these opportunities.</w:t>
      </w:r>
    </w:p>
    <w:p w14:paraId="423C403E" w14:textId="77777777" w:rsidR="00310956" w:rsidRPr="00310956" w:rsidRDefault="00310956" w:rsidP="00310956">
      <w:pPr>
        <w:rPr>
          <w:rFonts w:ascii="Times New Roman" w:eastAsia="Times New Roman" w:hAnsi="Times New Roman" w:cs="Times New Roman"/>
        </w:rPr>
      </w:pPr>
    </w:p>
    <w:p w14:paraId="1C796DA8" w14:textId="77777777" w:rsidR="00310956" w:rsidRPr="00310956" w:rsidRDefault="00310956" w:rsidP="00310956">
      <w:pPr>
        <w:rPr>
          <w:rFonts w:ascii="Times New Roman" w:eastAsia="Times New Roman" w:hAnsi="Times New Roman" w:cs="Times New Roman"/>
        </w:rPr>
      </w:pPr>
      <w:commentRangeStart w:id="10"/>
      <w:r w:rsidRPr="00310956">
        <w:rPr>
          <w:rFonts w:ascii="Roboto" w:eastAsia="Times New Roman" w:hAnsi="Roboto" w:cs="Times New Roman"/>
          <w:color w:val="000000"/>
          <w:sz w:val="22"/>
          <w:szCs w:val="22"/>
          <w:shd w:val="clear" w:color="auto" w:fill="FFFFFF"/>
        </w:rPr>
        <w:t>Marketing is a perfect balance between arts and science, and Prof. Jinsuh Lee’s years of professional experience in marketing and customer analytics would equip me with strong marketing fundamentals.</w:t>
      </w:r>
      <w:r w:rsidRPr="00310956">
        <w:rPr>
          <w:rFonts w:ascii="Roboto" w:eastAsia="Times New Roman" w:hAnsi="Roboto" w:cs="Times New Roman"/>
          <w:color w:val="000000"/>
          <w:sz w:val="22"/>
          <w:szCs w:val="22"/>
        </w:rPr>
        <w:t xml:space="preserve"> </w:t>
      </w:r>
      <w:r w:rsidRPr="00310956">
        <w:rPr>
          <w:rFonts w:ascii="Roboto" w:eastAsia="Times New Roman" w:hAnsi="Roboto" w:cs="Times New Roman"/>
          <w:color w:val="000000"/>
          <w:sz w:val="22"/>
          <w:szCs w:val="22"/>
          <w:shd w:val="clear" w:color="auto" w:fill="FFFFFF"/>
        </w:rPr>
        <w:t>His breadth of experience and knowledge in examining the effects of new digital technologies and social media on advertising effectiveness and competitive marketing strategies is exactly what I'm looking for at Purdue.</w:t>
      </w:r>
      <w:commentRangeEnd w:id="10"/>
      <w:r w:rsidR="00B116C7">
        <w:rPr>
          <w:rStyle w:val="CommentReference"/>
        </w:rPr>
        <w:commentReference w:id="10"/>
      </w:r>
    </w:p>
    <w:p w14:paraId="7970856B" w14:textId="77777777" w:rsidR="00310956" w:rsidRPr="00310956" w:rsidRDefault="00310956" w:rsidP="00310956">
      <w:pPr>
        <w:rPr>
          <w:rFonts w:ascii="Times New Roman" w:eastAsia="Times New Roman" w:hAnsi="Times New Roman" w:cs="Times New Roman"/>
        </w:rPr>
      </w:pPr>
    </w:p>
    <w:p w14:paraId="6CBB4D55" w14:textId="77777777" w:rsidR="00310956" w:rsidRPr="00310956" w:rsidRDefault="00310956" w:rsidP="00310956">
      <w:pPr>
        <w:rPr>
          <w:rFonts w:ascii="Times New Roman" w:eastAsia="Times New Roman" w:hAnsi="Times New Roman" w:cs="Times New Roman"/>
        </w:rPr>
      </w:pPr>
      <w:r w:rsidRPr="00310956">
        <w:rPr>
          <w:rFonts w:ascii="Roboto" w:eastAsia="Times New Roman" w:hAnsi="Roboto" w:cs="Times New Roman"/>
          <w:color w:val="000000"/>
          <w:sz w:val="22"/>
          <w:szCs w:val="22"/>
          <w:shd w:val="clear" w:color="auto" w:fill="FFFFFF"/>
        </w:rPr>
        <w:t>Purdue’s marketing program would enable me to pursue a career in digital and marketing communications, and create a successful digital marketing campaign like that of Big Bang’s. Furthermore, I would be able to experienc</w:t>
      </w:r>
      <w:r w:rsidRPr="00310956">
        <w:rPr>
          <w:rFonts w:ascii="Roboto" w:eastAsia="Times New Roman" w:hAnsi="Roboto" w:cs="Times New Roman"/>
          <w:color w:val="0F1111"/>
          <w:sz w:val="22"/>
          <w:szCs w:val="22"/>
          <w:shd w:val="clear" w:color="auto" w:fill="FFFFFF"/>
        </w:rPr>
        <w:t>e learning more about media and technologies utilized in digital marketing from Purdue’s “</w:t>
      </w:r>
      <w:hyperlink r:id="rId8" w:history="1">
        <w:r w:rsidRPr="00310956">
          <w:rPr>
            <w:rFonts w:ascii="Roboto" w:eastAsia="Times New Roman" w:hAnsi="Roboto" w:cs="Times New Roman"/>
            <w:color w:val="000000"/>
            <w:sz w:val="23"/>
            <w:szCs w:val="23"/>
            <w:u w:val="single"/>
            <w:shd w:val="clear" w:color="auto" w:fill="FFFFFF"/>
          </w:rPr>
          <w:t>MGMT 42710 - Digital Marketing Strategy</w:t>
        </w:r>
      </w:hyperlink>
      <w:r w:rsidRPr="00310956">
        <w:rPr>
          <w:rFonts w:ascii="Roboto" w:eastAsia="Times New Roman" w:hAnsi="Roboto" w:cs="Times New Roman"/>
          <w:color w:val="0F1111"/>
          <w:sz w:val="22"/>
          <w:szCs w:val="22"/>
          <w:shd w:val="clear" w:color="auto" w:fill="FFFFFF"/>
        </w:rPr>
        <w:t>”, “</w:t>
      </w:r>
      <w:r w:rsidRPr="00310956">
        <w:rPr>
          <w:rFonts w:ascii="Roboto" w:eastAsia="Times New Roman" w:hAnsi="Roboto" w:cs="Times New Roman"/>
          <w:color w:val="0F1111"/>
          <w:sz w:val="23"/>
          <w:szCs w:val="23"/>
          <w:shd w:val="clear" w:color="auto" w:fill="FFFFFF"/>
        </w:rPr>
        <w:t>MGMT 43700 - Social Media Marketing</w:t>
      </w:r>
      <w:r w:rsidRPr="00310956">
        <w:rPr>
          <w:rFonts w:ascii="Roboto" w:eastAsia="Times New Roman" w:hAnsi="Roboto" w:cs="Times New Roman"/>
          <w:color w:val="0F1111"/>
          <w:sz w:val="22"/>
          <w:szCs w:val="22"/>
          <w:shd w:val="clear" w:color="auto" w:fill="FFFFFF"/>
        </w:rPr>
        <w:t>”, and “</w:t>
      </w:r>
      <w:r w:rsidRPr="00310956">
        <w:rPr>
          <w:rFonts w:ascii="Roboto" w:eastAsia="Times New Roman" w:hAnsi="Roboto" w:cs="Times New Roman"/>
          <w:color w:val="0F1111"/>
          <w:sz w:val="23"/>
          <w:szCs w:val="23"/>
          <w:shd w:val="clear" w:color="auto" w:fill="FFFFFF"/>
        </w:rPr>
        <w:t>MGMT 42910 - Experiential Marketing</w:t>
      </w:r>
      <w:r w:rsidRPr="00310956">
        <w:rPr>
          <w:rFonts w:ascii="Roboto" w:eastAsia="Times New Roman" w:hAnsi="Roboto" w:cs="Times New Roman"/>
          <w:color w:val="0F1111"/>
          <w:sz w:val="22"/>
          <w:szCs w:val="22"/>
          <w:shd w:val="clear" w:color="auto" w:fill="FFFFFF"/>
        </w:rPr>
        <w:t xml:space="preserve">” to allow me to keep up with the continuously evolving marketing and communication strategies, </w:t>
      </w:r>
      <w:r w:rsidRPr="00310956">
        <w:rPr>
          <w:rFonts w:ascii="Roboto" w:eastAsia="Times New Roman" w:hAnsi="Roboto" w:cs="Times New Roman"/>
          <w:color w:val="000000"/>
          <w:sz w:val="22"/>
          <w:szCs w:val="22"/>
          <w:shd w:val="clear" w:color="auto" w:fill="FFFFFF"/>
        </w:rPr>
        <w:t xml:space="preserve">and </w:t>
      </w:r>
      <w:commentRangeStart w:id="11"/>
      <w:r w:rsidRPr="00310956">
        <w:rPr>
          <w:rFonts w:ascii="Roboto" w:eastAsia="Times New Roman" w:hAnsi="Roboto" w:cs="Times New Roman"/>
          <w:color w:val="000000"/>
          <w:sz w:val="22"/>
          <w:szCs w:val="22"/>
          <w:shd w:val="clear" w:color="auto" w:fill="FFFFFF"/>
        </w:rPr>
        <w:t>apply them to climb the corporate ladders.</w:t>
      </w:r>
      <w:commentRangeEnd w:id="11"/>
      <w:r w:rsidR="00B116C7">
        <w:rPr>
          <w:rStyle w:val="CommentReference"/>
        </w:rPr>
        <w:commentReference w:id="11"/>
      </w:r>
    </w:p>
    <w:p w14:paraId="6892B2A2" w14:textId="77777777" w:rsidR="00310956" w:rsidRPr="00310956" w:rsidRDefault="00310956" w:rsidP="00310956">
      <w:pPr>
        <w:rPr>
          <w:rFonts w:ascii="Times New Roman" w:eastAsia="Times New Roman" w:hAnsi="Times New Roman" w:cs="Times New Roman"/>
        </w:rPr>
      </w:pPr>
      <w:r w:rsidRPr="00310956">
        <w:rPr>
          <w:rFonts w:ascii="Times New Roman" w:eastAsia="Times New Roman" w:hAnsi="Times New Roman" w:cs="Times New Roman"/>
        </w:rPr>
        <w:lastRenderedPageBreak/>
        <w:br/>
      </w:r>
      <w:commentRangeStart w:id="12"/>
      <w:r w:rsidRPr="00310956">
        <w:rPr>
          <w:rFonts w:ascii="Roboto" w:eastAsia="Times New Roman" w:hAnsi="Roboto" w:cs="Times New Roman"/>
          <w:color w:val="0F1111"/>
          <w:sz w:val="22"/>
          <w:szCs w:val="22"/>
          <w:shd w:val="clear" w:color="auto" w:fill="FFFFFF"/>
        </w:rPr>
        <w:t xml:space="preserve">My ShopZutter experience has shed a light on the struggles of small businesses and the importance of strong marketing to sustain business growth. </w:t>
      </w:r>
      <w:r w:rsidRPr="00310956">
        <w:rPr>
          <w:rFonts w:ascii="Roboto" w:eastAsia="Times New Roman" w:hAnsi="Roboto" w:cs="Times New Roman"/>
          <w:color w:val="000000"/>
          <w:sz w:val="22"/>
          <w:szCs w:val="22"/>
          <w:shd w:val="clear" w:color="auto" w:fill="FFFFFF"/>
        </w:rPr>
        <w:t xml:space="preserve">I’m determined to use my gained skills to not only build the foundation for my future career, </w:t>
      </w:r>
      <w:commentRangeEnd w:id="12"/>
      <w:r w:rsidR="00B116C7">
        <w:rPr>
          <w:rStyle w:val="CommentReference"/>
        </w:rPr>
        <w:commentReference w:id="12"/>
      </w:r>
      <w:r w:rsidRPr="00310956">
        <w:rPr>
          <w:rFonts w:ascii="Roboto" w:eastAsia="Times New Roman" w:hAnsi="Roboto" w:cs="Times New Roman"/>
          <w:color w:val="000000"/>
          <w:sz w:val="22"/>
          <w:szCs w:val="22"/>
          <w:shd w:val="clear" w:color="auto" w:fill="FFFFFF"/>
        </w:rPr>
        <w:t xml:space="preserve">but also for the future of </w:t>
      </w:r>
      <w:commentRangeStart w:id="13"/>
      <w:r w:rsidRPr="00310956">
        <w:rPr>
          <w:rFonts w:ascii="Roboto" w:eastAsia="Times New Roman" w:hAnsi="Roboto" w:cs="Times New Roman"/>
          <w:color w:val="000000"/>
          <w:sz w:val="22"/>
          <w:szCs w:val="22"/>
          <w:shd w:val="clear" w:color="auto" w:fill="FFFFFF"/>
        </w:rPr>
        <w:t>underrepresented small businesses</w:t>
      </w:r>
      <w:commentRangeEnd w:id="13"/>
      <w:r w:rsidR="00B116C7">
        <w:rPr>
          <w:rStyle w:val="CommentReference"/>
        </w:rPr>
        <w:commentReference w:id="13"/>
      </w:r>
      <w:r w:rsidRPr="00310956">
        <w:rPr>
          <w:rFonts w:ascii="Roboto" w:eastAsia="Times New Roman" w:hAnsi="Roboto" w:cs="Times New Roman"/>
          <w:color w:val="000000"/>
          <w:sz w:val="22"/>
          <w:szCs w:val="22"/>
          <w:shd w:val="clear" w:color="auto" w:fill="FFFFFF"/>
        </w:rPr>
        <w:t>. Thus, I’m confident that Purdue’s multitude of courses and environments would seamlessly integrate with my interest and career aspirations.</w:t>
      </w:r>
    </w:p>
    <w:p w14:paraId="774D53CD" w14:textId="1A115AE4" w:rsidR="00862BFA" w:rsidRDefault="00862BFA" w:rsidP="0075681F">
      <w:pPr>
        <w:rPr>
          <w:ins w:id="14" w:author="Alyssa Manik" w:date="2022-04-12T13:02:00Z"/>
          <w:rFonts w:ascii="Times New Roman" w:eastAsia="Times New Roman" w:hAnsi="Times New Roman" w:cs="Times New Roman"/>
        </w:rPr>
      </w:pPr>
    </w:p>
    <w:p w14:paraId="26D88F7B" w14:textId="271F75B4" w:rsidR="00B116C7" w:rsidRDefault="00B116C7" w:rsidP="0075681F">
      <w:pPr>
        <w:rPr>
          <w:ins w:id="15" w:author="Alyssa Manik" w:date="2022-04-12T13:02:00Z"/>
          <w:rFonts w:ascii="Times New Roman" w:eastAsia="Times New Roman" w:hAnsi="Times New Roman" w:cs="Times New Roman"/>
        </w:rPr>
      </w:pPr>
    </w:p>
    <w:p w14:paraId="7CF35187" w14:textId="638A478E" w:rsidR="00B116C7" w:rsidRDefault="00B116C7" w:rsidP="0075681F">
      <w:pPr>
        <w:rPr>
          <w:ins w:id="16" w:author="Alyssa Manik" w:date="2022-04-12T13:02:00Z"/>
          <w:rFonts w:ascii="Times New Roman" w:eastAsia="Times New Roman" w:hAnsi="Times New Roman" w:cs="Times New Roman"/>
        </w:rPr>
      </w:pPr>
      <w:ins w:id="17" w:author="Alyssa Manik" w:date="2022-04-12T13:02:00Z">
        <w:r>
          <w:rPr>
            <w:rFonts w:ascii="Times New Roman" w:eastAsia="Times New Roman" w:hAnsi="Times New Roman" w:cs="Times New Roman"/>
          </w:rPr>
          <w:t>Hi! Great job on all the content and experiences you put in. There’s a lot of very interesting content I think you can capitalize on, especially when it comes to the internships and maybe even what you learned from CUHK.</w:t>
        </w:r>
      </w:ins>
    </w:p>
    <w:p w14:paraId="4AE80560" w14:textId="42231834" w:rsidR="00B116C7" w:rsidRDefault="00B116C7" w:rsidP="0075681F">
      <w:pPr>
        <w:rPr>
          <w:ins w:id="18" w:author="Alyssa Manik" w:date="2022-04-12T13:02:00Z"/>
          <w:rFonts w:ascii="Times New Roman" w:eastAsia="Times New Roman" w:hAnsi="Times New Roman" w:cs="Times New Roman"/>
        </w:rPr>
      </w:pPr>
    </w:p>
    <w:p w14:paraId="5764650C" w14:textId="76896F1E" w:rsidR="00B116C7" w:rsidRDefault="00B116C7" w:rsidP="0075681F">
      <w:pPr>
        <w:rPr>
          <w:ins w:id="19" w:author="Alyssa Manik" w:date="2022-04-12T13:05:00Z"/>
          <w:rFonts w:ascii="Times New Roman" w:eastAsia="Times New Roman" w:hAnsi="Times New Roman" w:cs="Times New Roman"/>
        </w:rPr>
      </w:pPr>
      <w:ins w:id="20" w:author="Alyssa Manik" w:date="2022-04-12T13:02:00Z">
        <w:r>
          <w:rPr>
            <w:rFonts w:ascii="Times New Roman" w:eastAsia="Times New Roman" w:hAnsi="Times New Roman" w:cs="Times New Roman"/>
          </w:rPr>
          <w:t>The main reason I’m a bit confused with the flow of the essay is because of the emphasis on Big Bang and how much you’re passionate a</w:t>
        </w:r>
      </w:ins>
      <w:ins w:id="21" w:author="Alyssa Manik" w:date="2022-04-12T13:03:00Z">
        <w:r>
          <w:rPr>
            <w:rFonts w:ascii="Times New Roman" w:eastAsia="Times New Roman" w:hAnsi="Times New Roman" w:cs="Times New Roman"/>
          </w:rPr>
          <w:t xml:space="preserve">bout it. Certainly, there’s nothing wrong with that, </w:t>
        </w:r>
        <w:r w:rsidR="006F7BA4">
          <w:rPr>
            <w:rFonts w:ascii="Times New Roman" w:eastAsia="Times New Roman" w:hAnsi="Times New Roman" w:cs="Times New Roman"/>
          </w:rPr>
          <w:t>and that’s fine to put into the essay. It was, however, mentioned a lot of times, which is why it’s hard to connect that with a corporate, underrepresented small business -type of marketing that you mentioned in your concluding statements. It ma</w:t>
        </w:r>
      </w:ins>
      <w:ins w:id="22" w:author="Alyssa Manik" w:date="2022-04-12T13:04:00Z">
        <w:r w:rsidR="006F7BA4">
          <w:rPr>
            <w:rFonts w:ascii="Times New Roman" w:eastAsia="Times New Roman" w:hAnsi="Times New Roman" w:cs="Times New Roman"/>
          </w:rPr>
          <w:t xml:space="preserve">de the overall arching message of your response a bit confusing. I can’t tell if you’re interested in making a digital marketing campaign for the music industry, if you’re trying to market small businesses, or </w:t>
        </w:r>
      </w:ins>
      <w:ins w:id="23" w:author="Alyssa Manik" w:date="2022-04-12T13:05:00Z">
        <w:r w:rsidR="006F7BA4">
          <w:rPr>
            <w:rFonts w:ascii="Times New Roman" w:eastAsia="Times New Roman" w:hAnsi="Times New Roman" w:cs="Times New Roman"/>
          </w:rPr>
          <w:t xml:space="preserve">if you wanted to work for a large corporate marketing firm. </w:t>
        </w:r>
      </w:ins>
    </w:p>
    <w:p w14:paraId="1178C212" w14:textId="34AFB271" w:rsidR="006F7BA4" w:rsidRDefault="006F7BA4" w:rsidP="0075681F">
      <w:pPr>
        <w:rPr>
          <w:ins w:id="24" w:author="Alyssa Manik" w:date="2022-04-12T13:05:00Z"/>
          <w:rFonts w:ascii="Times New Roman" w:eastAsia="Times New Roman" w:hAnsi="Times New Roman" w:cs="Times New Roman"/>
        </w:rPr>
      </w:pPr>
    </w:p>
    <w:p w14:paraId="535D6314" w14:textId="2C045080" w:rsidR="006F7BA4" w:rsidRDefault="006F7BA4" w:rsidP="0075681F">
      <w:pPr>
        <w:rPr>
          <w:ins w:id="25" w:author="Alyssa Manik" w:date="2022-04-12T13:06:00Z"/>
          <w:rFonts w:ascii="Times New Roman" w:eastAsia="Times New Roman" w:hAnsi="Times New Roman" w:cs="Times New Roman"/>
        </w:rPr>
      </w:pPr>
      <w:ins w:id="26" w:author="Alyssa Manik" w:date="2022-04-12T13:05:00Z">
        <w:r>
          <w:rPr>
            <w:rFonts w:ascii="Times New Roman" w:eastAsia="Times New Roman" w:hAnsi="Times New Roman" w:cs="Times New Roman"/>
          </w:rPr>
          <w:t>I feel like you can make the essay stronger by having a clearer sense of growth and progression. By this, I mean that the objective of what you want to achieve</w:t>
        </w:r>
      </w:ins>
      <w:ins w:id="27" w:author="Alyssa Manik" w:date="2022-04-12T13:06:00Z">
        <w:r>
          <w:rPr>
            <w:rFonts w:ascii="Times New Roman" w:eastAsia="Times New Roman" w:hAnsi="Times New Roman" w:cs="Times New Roman"/>
          </w:rPr>
          <w:t xml:space="preserve"> can be more emphasized. Focus on what the end goal is, make that your conclusion, and you can use your experiences as part of the body. Right now, it sounds like you’re dipping your toes everywhere, which is okay, but in an essay it’s very hard to follow.</w:t>
        </w:r>
      </w:ins>
    </w:p>
    <w:p w14:paraId="3C91089B" w14:textId="7206D660" w:rsidR="006F7BA4" w:rsidRDefault="006F7BA4" w:rsidP="0075681F">
      <w:pPr>
        <w:rPr>
          <w:ins w:id="28" w:author="Alyssa Manik" w:date="2022-04-12T13:06:00Z"/>
          <w:rFonts w:ascii="Times New Roman" w:eastAsia="Times New Roman" w:hAnsi="Times New Roman" w:cs="Times New Roman"/>
        </w:rPr>
      </w:pPr>
    </w:p>
    <w:p w14:paraId="0B5B1AB6" w14:textId="4F74A76E" w:rsidR="006F7BA4" w:rsidRDefault="006F7BA4" w:rsidP="0075681F">
      <w:pPr>
        <w:rPr>
          <w:ins w:id="29" w:author="Alyssa Manik" w:date="2022-04-12T13:08:00Z"/>
          <w:rFonts w:ascii="Times New Roman" w:eastAsia="Times New Roman" w:hAnsi="Times New Roman" w:cs="Times New Roman"/>
        </w:rPr>
      </w:pPr>
      <w:ins w:id="30" w:author="Alyssa Manik" w:date="2022-04-12T13:06:00Z">
        <w:r>
          <w:rPr>
            <w:rFonts w:ascii="Times New Roman" w:eastAsia="Times New Roman" w:hAnsi="Times New Roman" w:cs="Times New Roman"/>
          </w:rPr>
          <w:t>The prompt requ</w:t>
        </w:r>
      </w:ins>
      <w:ins w:id="31" w:author="Alyssa Manik" w:date="2022-04-12T13:07:00Z">
        <w:r>
          <w:rPr>
            <w:rFonts w:ascii="Times New Roman" w:eastAsia="Times New Roman" w:hAnsi="Times New Roman" w:cs="Times New Roman"/>
          </w:rPr>
          <w:t>ests: 1. Educational journey so far (CUHK, internships, etc), 2. Reason for transferring (why exactly is CUHK not enough compared to Purdue, this part I’m also unclear on), 3. Objectives (be sure of what you’re aiming exactly for</w:t>
        </w:r>
      </w:ins>
      <w:ins w:id="32" w:author="Alyssa Manik" w:date="2022-04-12T13:08:00Z">
        <w:r>
          <w:rPr>
            <w:rFonts w:ascii="Times New Roman" w:eastAsia="Times New Roman" w:hAnsi="Times New Roman" w:cs="Times New Roman"/>
          </w:rPr>
          <w:t>)</w:t>
        </w:r>
      </w:ins>
    </w:p>
    <w:p w14:paraId="4947FCFA" w14:textId="5471913D" w:rsidR="006F7BA4" w:rsidRDefault="006F7BA4" w:rsidP="0075681F">
      <w:pPr>
        <w:rPr>
          <w:ins w:id="33" w:author="Alyssa Manik" w:date="2022-04-12T13:08:00Z"/>
          <w:rFonts w:ascii="Times New Roman" w:eastAsia="Times New Roman" w:hAnsi="Times New Roman" w:cs="Times New Roman"/>
        </w:rPr>
      </w:pPr>
    </w:p>
    <w:p w14:paraId="23DDA216" w14:textId="0BF5FA7F" w:rsidR="006F7BA4" w:rsidRPr="004D1F35" w:rsidRDefault="006F7BA4" w:rsidP="0075681F">
      <w:pPr>
        <w:rPr>
          <w:rFonts w:ascii="Times New Roman" w:eastAsia="Times New Roman" w:hAnsi="Times New Roman" w:cs="Times New Roman"/>
        </w:rPr>
      </w:pPr>
      <w:ins w:id="34" w:author="Alyssa Manik" w:date="2022-04-12T13:08:00Z">
        <w:r>
          <w:rPr>
            <w:rFonts w:ascii="Times New Roman" w:eastAsia="Times New Roman" w:hAnsi="Times New Roman" w:cs="Times New Roman"/>
          </w:rPr>
          <w:t>You can do it! Good luck.</w:t>
        </w:r>
      </w:ins>
    </w:p>
    <w:sectPr w:rsidR="006F7BA4" w:rsidRPr="004D1F35"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yssa Manik" w:date="2022-04-12T12:43:00Z" w:initials="AM">
    <w:p w14:paraId="2A168080" w14:textId="0B8915CD" w:rsidR="00127540" w:rsidRDefault="00127540">
      <w:pPr>
        <w:pStyle w:val="CommentText"/>
      </w:pPr>
      <w:r>
        <w:rPr>
          <w:rStyle w:val="CommentReference"/>
        </w:rPr>
        <w:annotationRef/>
      </w:r>
      <w:r>
        <w:t>Why was it a failure? Elaborate just a bit more on why your business plan wasn’t a success and what you went through.</w:t>
      </w:r>
      <w:r w:rsidR="00B116C7">
        <w:t xml:space="preserve"> Also, I feel like this intro could be better, simply because you focused a lot on marketing, but the shipping example is more towards logistics than smarketing.</w:t>
      </w:r>
    </w:p>
  </w:comment>
  <w:comment w:id="2" w:author="Alyssa Manik" w:date="2022-04-12T12:45:00Z" w:initials="AM">
    <w:p w14:paraId="2E0BF1E5" w14:textId="26C81211" w:rsidR="00FC00C5" w:rsidRDefault="00FC00C5">
      <w:pPr>
        <w:pStyle w:val="CommentText"/>
      </w:pPr>
      <w:r>
        <w:rPr>
          <w:rStyle w:val="CommentReference"/>
        </w:rPr>
        <w:annotationRef/>
      </w:r>
      <w:r>
        <w:t xml:space="preserve">Why? This detail was mentioned so I’d assume there was a significant importance to it, but it wasn’t elaborated on. </w:t>
      </w:r>
    </w:p>
  </w:comment>
  <w:comment w:id="3" w:author="Alyssa Manik" w:date="2022-04-12T12:48:00Z" w:initials="AM">
    <w:p w14:paraId="62F240EA" w14:textId="68AEB516" w:rsidR="00B63BDD" w:rsidRDefault="00B63BDD">
      <w:pPr>
        <w:pStyle w:val="CommentText"/>
      </w:pPr>
      <w:r>
        <w:rPr>
          <w:rStyle w:val="CommentReference"/>
        </w:rPr>
        <w:annotationRef/>
      </w:r>
      <w:r>
        <w:t>I’m not sure about the transition from Big Bang to the interest in the science of marketing. It seems abrupt.</w:t>
      </w:r>
    </w:p>
  </w:comment>
  <w:comment w:id="5" w:author="Alyssa Manik" w:date="2022-04-12T12:54:00Z" w:initials="AM">
    <w:p w14:paraId="54B3B2F4" w14:textId="064F5F13" w:rsidR="00F50757" w:rsidRDefault="00F50757">
      <w:pPr>
        <w:pStyle w:val="CommentText"/>
      </w:pPr>
      <w:r>
        <w:rPr>
          <w:rStyle w:val="CommentReference"/>
        </w:rPr>
        <w:annotationRef/>
      </w:r>
      <w:r>
        <w:t>This part is redundant because you made it clear above.</w:t>
      </w:r>
    </w:p>
  </w:comment>
  <w:comment w:id="6" w:author="Alyssa Manik" w:date="2022-04-12T12:53:00Z" w:initials="AM">
    <w:p w14:paraId="437C6627" w14:textId="79DC3E5F" w:rsidR="00F50757" w:rsidRDefault="00F50757">
      <w:pPr>
        <w:pStyle w:val="CommentText"/>
      </w:pPr>
      <w:r>
        <w:rPr>
          <w:rStyle w:val="CommentReference"/>
        </w:rPr>
        <w:annotationRef/>
      </w:r>
      <w:r>
        <w:t>The transition here is a bit abrupt, because above, you mentioned the internships and volunteers stemming from the KPOP interest, so it should flow from those practical experiences to the school.</w:t>
      </w:r>
    </w:p>
  </w:comment>
  <w:comment w:id="7" w:author="Alyssa Manik" w:date="2022-04-12T12:54:00Z" w:initials="AM">
    <w:p w14:paraId="4DB3D50D" w14:textId="1B2C80AD" w:rsidR="00F50757" w:rsidRDefault="00F50757">
      <w:pPr>
        <w:pStyle w:val="CommentText"/>
      </w:pPr>
      <w:r>
        <w:rPr>
          <w:rStyle w:val="CommentReference"/>
        </w:rPr>
        <w:annotationRef/>
      </w:r>
      <w:r>
        <w:t>In what way? Don’t mention the flaws of the school or things you dislike about it, but focus on what you wanted to learn that Purdue specifically has that CUHK doesn’t.</w:t>
      </w:r>
    </w:p>
  </w:comment>
  <w:comment w:id="8" w:author="Alyssa Manik" w:date="2022-04-12T12:56:00Z" w:initials="AM">
    <w:p w14:paraId="0F4E89CA" w14:textId="7F027EC3" w:rsidR="00B116C7" w:rsidRDefault="00B116C7">
      <w:pPr>
        <w:pStyle w:val="CommentText"/>
      </w:pPr>
      <w:r>
        <w:rPr>
          <w:rStyle w:val="CommentReference"/>
        </w:rPr>
        <w:annotationRef/>
      </w:r>
      <w:r>
        <w:t>I feel like this paragraph should have gone before, because you also mentioned the internships briefly above. Right now, it’s a bit of a jumping back and forth.</w:t>
      </w:r>
    </w:p>
  </w:comment>
  <w:comment w:id="9" w:author="Alyssa Manik" w:date="2022-04-12T12:57:00Z" w:initials="AM">
    <w:p w14:paraId="22DF238B" w14:textId="44E8784F" w:rsidR="00B116C7" w:rsidRDefault="00B116C7">
      <w:pPr>
        <w:pStyle w:val="CommentText"/>
      </w:pPr>
      <w:r>
        <w:rPr>
          <w:rStyle w:val="CommentReference"/>
        </w:rPr>
        <w:annotationRef/>
      </w:r>
      <w:r>
        <w:t>This part’s good!</w:t>
      </w:r>
    </w:p>
  </w:comment>
  <w:comment w:id="10" w:author="Alyssa Manik" w:date="2022-04-12T12:57:00Z" w:initials="AM">
    <w:p w14:paraId="7B51F306" w14:textId="4AFED668" w:rsidR="00B116C7" w:rsidRDefault="00B116C7">
      <w:pPr>
        <w:pStyle w:val="CommentText"/>
      </w:pPr>
      <w:r>
        <w:rPr>
          <w:rStyle w:val="CommentReference"/>
        </w:rPr>
        <w:annotationRef/>
      </w:r>
      <w:r>
        <w:t>This part is good, but since on the bottom you mentioned a few classes, you should mention that you want to be in his specific class. The admission officer may or may not know the class code for his, so cite it if possible.</w:t>
      </w:r>
    </w:p>
  </w:comment>
  <w:comment w:id="11" w:author="Alyssa Manik" w:date="2022-04-12T12:59:00Z" w:initials="AM">
    <w:p w14:paraId="40C71022" w14:textId="08BDA09C" w:rsidR="00B116C7" w:rsidRDefault="00B116C7">
      <w:pPr>
        <w:pStyle w:val="CommentText"/>
      </w:pPr>
      <w:r>
        <w:rPr>
          <w:rStyle w:val="CommentReference"/>
        </w:rPr>
        <w:annotationRef/>
      </w:r>
      <w:r>
        <w:t>I’m a bit confused, while the classes definitely apply to both music industry marketing and corporate marketing, I don’t understand the relation between “a successful digital marketing campaign like Big Bang’s” and “corporate ladder.”</w:t>
      </w:r>
    </w:p>
  </w:comment>
  <w:comment w:id="12" w:author="Alyssa Manik" w:date="2022-04-12T13:01:00Z" w:initials="AM">
    <w:p w14:paraId="1E987E86" w14:textId="402FC7EB" w:rsidR="00B116C7" w:rsidRDefault="00B116C7">
      <w:pPr>
        <w:pStyle w:val="CommentText"/>
      </w:pPr>
      <w:r>
        <w:rPr>
          <w:rStyle w:val="CommentReference"/>
        </w:rPr>
        <w:annotationRef/>
      </w:r>
      <w:r>
        <w:t>Since you mentioned classes above instead of the internship, it was hard to follow. I feel like this part of the conclusion would have been stronger if you discussed more of the internship, but there was a lot of content above.</w:t>
      </w:r>
    </w:p>
  </w:comment>
  <w:comment w:id="13" w:author="Alyssa Manik" w:date="2022-04-12T13:01:00Z" w:initials="AM">
    <w:p w14:paraId="6B0DA0ED" w14:textId="28E530F5" w:rsidR="00B116C7" w:rsidRDefault="00B116C7">
      <w:pPr>
        <w:pStyle w:val="CommentText"/>
      </w:pPr>
      <w:r>
        <w:rPr>
          <w:rStyle w:val="CommentReference"/>
        </w:rPr>
        <w:annotationRef/>
      </w:r>
      <w:r>
        <w:t>Again, I’m not sure of the connection it has with Big Bang.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168080" w15:done="0"/>
  <w15:commentEx w15:paraId="2E0BF1E5" w15:done="0"/>
  <w15:commentEx w15:paraId="62F240EA" w15:done="0"/>
  <w15:commentEx w15:paraId="54B3B2F4" w15:done="0"/>
  <w15:commentEx w15:paraId="437C6627" w15:done="0"/>
  <w15:commentEx w15:paraId="4DB3D50D" w15:done="0"/>
  <w15:commentEx w15:paraId="0F4E89CA" w15:done="0"/>
  <w15:commentEx w15:paraId="22DF238B" w15:done="0"/>
  <w15:commentEx w15:paraId="7B51F306" w15:done="0"/>
  <w15:commentEx w15:paraId="40C71022" w15:done="0"/>
  <w15:commentEx w15:paraId="1E987E86" w15:done="0"/>
  <w15:commentEx w15:paraId="6B0DA0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FF273" w16cex:dateUtc="2022-04-12T19:43:00Z"/>
  <w16cex:commentExtensible w16cex:durableId="25FFF2E6" w16cex:dateUtc="2022-04-12T19:45:00Z"/>
  <w16cex:commentExtensible w16cex:durableId="25FFF3B1" w16cex:dateUtc="2022-04-12T19:48:00Z"/>
  <w16cex:commentExtensible w16cex:durableId="25FFF509" w16cex:dateUtc="2022-04-12T19:54:00Z"/>
  <w16cex:commentExtensible w16cex:durableId="25FFF4D9" w16cex:dateUtc="2022-04-12T19:53:00Z"/>
  <w16cex:commentExtensible w16cex:durableId="25FFF51E" w16cex:dateUtc="2022-04-12T19:54:00Z"/>
  <w16cex:commentExtensible w16cex:durableId="25FFF57A" w16cex:dateUtc="2022-04-12T19:56:00Z"/>
  <w16cex:commentExtensible w16cex:durableId="25FFF59F" w16cex:dateUtc="2022-04-12T19:57:00Z"/>
  <w16cex:commentExtensible w16cex:durableId="25FFF5B6" w16cex:dateUtc="2022-04-12T19:57:00Z"/>
  <w16cex:commentExtensible w16cex:durableId="25FFF63E" w16cex:dateUtc="2022-04-12T19:59:00Z"/>
  <w16cex:commentExtensible w16cex:durableId="25FFF68E" w16cex:dateUtc="2022-04-12T20:01:00Z"/>
  <w16cex:commentExtensible w16cex:durableId="25FFF6BD" w16cex:dateUtc="2022-04-12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168080" w16cid:durableId="25FFF273"/>
  <w16cid:commentId w16cid:paraId="2E0BF1E5" w16cid:durableId="25FFF2E6"/>
  <w16cid:commentId w16cid:paraId="62F240EA" w16cid:durableId="25FFF3B1"/>
  <w16cid:commentId w16cid:paraId="54B3B2F4" w16cid:durableId="25FFF509"/>
  <w16cid:commentId w16cid:paraId="437C6627" w16cid:durableId="25FFF4D9"/>
  <w16cid:commentId w16cid:paraId="4DB3D50D" w16cid:durableId="25FFF51E"/>
  <w16cid:commentId w16cid:paraId="0F4E89CA" w16cid:durableId="25FFF57A"/>
  <w16cid:commentId w16cid:paraId="22DF238B" w16cid:durableId="25FFF59F"/>
  <w16cid:commentId w16cid:paraId="7B51F306" w16cid:durableId="25FFF5B6"/>
  <w16cid:commentId w16cid:paraId="40C71022" w16cid:durableId="25FFF63E"/>
  <w16cid:commentId w16cid:paraId="1E987E86" w16cid:durableId="25FFF68E"/>
  <w16cid:commentId w16cid:paraId="6B0DA0ED" w16cid:durableId="25FFF6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127540"/>
    <w:rsid w:val="00310956"/>
    <w:rsid w:val="004A2987"/>
    <w:rsid w:val="004A375B"/>
    <w:rsid w:val="004D1F35"/>
    <w:rsid w:val="00651490"/>
    <w:rsid w:val="006F7BA4"/>
    <w:rsid w:val="0075681F"/>
    <w:rsid w:val="00862BFA"/>
    <w:rsid w:val="00A3079B"/>
    <w:rsid w:val="00B116C7"/>
    <w:rsid w:val="00B63BDD"/>
    <w:rsid w:val="00DD52C9"/>
    <w:rsid w:val="00E77ECF"/>
    <w:rsid w:val="00F50757"/>
    <w:rsid w:val="00FC0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10956"/>
    <w:rPr>
      <w:color w:val="0000FF"/>
      <w:u w:val="single"/>
    </w:rPr>
  </w:style>
  <w:style w:type="paragraph" w:styleId="Revision">
    <w:name w:val="Revision"/>
    <w:hidden/>
    <w:uiPriority w:val="99"/>
    <w:semiHidden/>
    <w:rsid w:val="00E77ECF"/>
  </w:style>
  <w:style w:type="character" w:styleId="CommentReference">
    <w:name w:val="annotation reference"/>
    <w:basedOn w:val="DefaultParagraphFont"/>
    <w:uiPriority w:val="99"/>
    <w:semiHidden/>
    <w:unhideWhenUsed/>
    <w:rsid w:val="00127540"/>
    <w:rPr>
      <w:sz w:val="16"/>
      <w:szCs w:val="16"/>
    </w:rPr>
  </w:style>
  <w:style w:type="paragraph" w:styleId="CommentText">
    <w:name w:val="annotation text"/>
    <w:basedOn w:val="Normal"/>
    <w:link w:val="CommentTextChar"/>
    <w:uiPriority w:val="99"/>
    <w:semiHidden/>
    <w:unhideWhenUsed/>
    <w:rsid w:val="00127540"/>
    <w:rPr>
      <w:sz w:val="20"/>
      <w:szCs w:val="20"/>
    </w:rPr>
  </w:style>
  <w:style w:type="character" w:customStyle="1" w:styleId="CommentTextChar">
    <w:name w:val="Comment Text Char"/>
    <w:basedOn w:val="DefaultParagraphFont"/>
    <w:link w:val="CommentText"/>
    <w:uiPriority w:val="99"/>
    <w:semiHidden/>
    <w:rsid w:val="00127540"/>
    <w:rPr>
      <w:sz w:val="20"/>
      <w:szCs w:val="20"/>
    </w:rPr>
  </w:style>
  <w:style w:type="paragraph" w:styleId="CommentSubject">
    <w:name w:val="annotation subject"/>
    <w:basedOn w:val="CommentText"/>
    <w:next w:val="CommentText"/>
    <w:link w:val="CommentSubjectChar"/>
    <w:uiPriority w:val="99"/>
    <w:semiHidden/>
    <w:unhideWhenUsed/>
    <w:rsid w:val="00127540"/>
    <w:rPr>
      <w:b/>
      <w:bCs/>
    </w:rPr>
  </w:style>
  <w:style w:type="character" w:customStyle="1" w:styleId="CommentSubjectChar">
    <w:name w:val="Comment Subject Char"/>
    <w:basedOn w:val="CommentTextChar"/>
    <w:link w:val="CommentSubject"/>
    <w:uiPriority w:val="99"/>
    <w:semiHidden/>
    <w:rsid w:val="001275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983700566">
      <w:bodyDiv w:val="1"/>
      <w:marLeft w:val="0"/>
      <w:marRight w:val="0"/>
      <w:marTop w:val="0"/>
      <w:marBottom w:val="0"/>
      <w:divBdr>
        <w:top w:val="none" w:sz="0" w:space="0" w:color="auto"/>
        <w:left w:val="none" w:sz="0" w:space="0" w:color="auto"/>
        <w:bottom w:val="none" w:sz="0" w:space="0" w:color="auto"/>
        <w:right w:val="none" w:sz="0" w:space="0" w:color="auto"/>
      </w:divBdr>
    </w:div>
    <w:div w:id="999894099">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2083142056">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purdue.edu/preview_program.php?catoid=14&amp;poid=18698&amp;_ga=2.158388851.81966990.1649063131-961152297.1646390411"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10</cp:revision>
  <dcterms:created xsi:type="dcterms:W3CDTF">2022-01-24T07:58:00Z</dcterms:created>
  <dcterms:modified xsi:type="dcterms:W3CDTF">2022-04-12T20:08:00Z</dcterms:modified>
</cp:coreProperties>
</file>