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7992556A" w14:textId="08E5EB5F" w:rsidR="00F12836" w:rsidRDefault="00F12836" w:rsidP="00F12836">
      <w:pPr>
        <w:spacing w:line="276" w:lineRule="auto"/>
        <w:rPr>
          <w:rFonts w:ascii="Arial" w:eastAsia="Times New Roman" w:hAnsi="Arial" w:cs="Arial"/>
          <w:color w:val="000000"/>
          <w:sz w:val="22"/>
          <w:szCs w:val="22"/>
        </w:rPr>
      </w:pPr>
      <w:r w:rsidRPr="00F12836">
        <w:rPr>
          <w:rFonts w:ascii="Arial" w:eastAsia="Times New Roman" w:hAnsi="Arial" w:cs="Arial"/>
          <w:color w:val="000000"/>
          <w:sz w:val="22"/>
          <w:szCs w:val="22"/>
          <w:highlight w:val="yellow"/>
        </w:rPr>
        <w:t>Version 3</w:t>
      </w:r>
    </w:p>
    <w:p w14:paraId="2293746D" w14:textId="77777777" w:rsidR="00F12836" w:rsidRDefault="00F12836" w:rsidP="00F12836">
      <w:pPr>
        <w:spacing w:line="276" w:lineRule="auto"/>
        <w:rPr>
          <w:rFonts w:ascii="Arial" w:eastAsia="Times New Roman" w:hAnsi="Arial" w:cs="Arial"/>
          <w:color w:val="000000"/>
          <w:sz w:val="22"/>
          <w:szCs w:val="22"/>
        </w:rPr>
      </w:pPr>
    </w:p>
    <w:p w14:paraId="3EFB7546" w14:textId="77234C77" w:rsidR="00F12836" w:rsidRPr="00F12836" w:rsidRDefault="00F12836" w:rsidP="0006629B">
      <w:pPr>
        <w:spacing w:line="360" w:lineRule="auto"/>
        <w:jc w:val="both"/>
        <w:rPr>
          <w:rFonts w:ascii="Times New Roman" w:eastAsia="Times New Roman" w:hAnsi="Times New Roman" w:cs="Times New Roman"/>
        </w:rPr>
      </w:pPr>
      <w:r w:rsidRPr="00F12836">
        <w:rPr>
          <w:rFonts w:ascii="Arial" w:eastAsia="Times New Roman" w:hAnsi="Arial" w:cs="Arial"/>
          <w:color w:val="000000"/>
          <w:sz w:val="22"/>
          <w:szCs w:val="22"/>
        </w:rPr>
        <w:t xml:space="preserve">Chemical engineering is not a major set to one specific subject, and its career prospects are wide, ranging from the field of bioengineering to pharmaceuticals. Following my passion to learn and combine theories of science and math, I found the studies in chemical engineering to be an exemplary fit. Growing up with parents who run a pharmaceutical company, I’ve witnessed the production of pharmaceutical products from well-designed, high yield processes, </w:t>
      </w:r>
      <w:commentRangeStart w:id="0"/>
      <w:r w:rsidRPr="00F12836">
        <w:rPr>
          <w:rFonts w:ascii="Arial" w:eastAsia="Times New Roman" w:hAnsi="Arial" w:cs="Arial"/>
          <w:color w:val="000000"/>
          <w:sz w:val="22"/>
          <w:szCs w:val="22"/>
        </w:rPr>
        <w:t>but</w:t>
      </w:r>
      <w:commentRangeEnd w:id="0"/>
      <w:r w:rsidR="00C074B9">
        <w:rPr>
          <w:rStyle w:val="CommentReference"/>
        </w:rPr>
        <w:commentReference w:id="0"/>
      </w:r>
      <w:r w:rsidRPr="00F12836">
        <w:rPr>
          <w:rFonts w:ascii="Arial" w:eastAsia="Times New Roman" w:hAnsi="Arial" w:cs="Arial"/>
          <w:color w:val="000000"/>
          <w:sz w:val="22"/>
          <w:szCs w:val="22"/>
        </w:rPr>
        <w:t xml:space="preserve"> I sought to learn to perform them. Once I’m capable of designing such p</w:t>
      </w:r>
      <w:commentRangeStart w:id="1"/>
      <w:r w:rsidRPr="00F12836">
        <w:rPr>
          <w:rFonts w:ascii="Arial" w:eastAsia="Times New Roman" w:hAnsi="Arial" w:cs="Arial"/>
          <w:color w:val="000000"/>
          <w:sz w:val="22"/>
          <w:szCs w:val="22"/>
        </w:rPr>
        <w:t>roces</w:t>
      </w:r>
      <w:commentRangeEnd w:id="1"/>
      <w:r w:rsidR="00C074B9">
        <w:rPr>
          <w:rStyle w:val="CommentReference"/>
        </w:rPr>
        <w:commentReference w:id="1"/>
      </w:r>
      <w:r w:rsidRPr="00F12836">
        <w:rPr>
          <w:rFonts w:ascii="Arial" w:eastAsia="Times New Roman" w:hAnsi="Arial" w:cs="Arial"/>
          <w:color w:val="000000"/>
          <w:sz w:val="22"/>
          <w:szCs w:val="22"/>
        </w:rPr>
        <w:t xml:space="preserve">ses and formulating a product, </w:t>
      </w:r>
      <w:commentRangeStart w:id="2"/>
      <w:r w:rsidRPr="00F12836">
        <w:rPr>
          <w:rFonts w:ascii="Arial" w:eastAsia="Times New Roman" w:hAnsi="Arial" w:cs="Arial"/>
          <w:color w:val="000000"/>
          <w:sz w:val="22"/>
          <w:szCs w:val="22"/>
        </w:rPr>
        <w:t>I can use the skills gained from the university to develop my own company.</w:t>
      </w:r>
      <w:commentRangeEnd w:id="2"/>
      <w:r w:rsidR="003828B9">
        <w:rPr>
          <w:rStyle w:val="CommentReference"/>
        </w:rPr>
        <w:commentReference w:id="2"/>
      </w:r>
      <w:r w:rsidRPr="00F12836">
        <w:rPr>
          <w:rFonts w:ascii="Arial" w:eastAsia="Times New Roman" w:hAnsi="Arial" w:cs="Arial"/>
          <w:color w:val="000000"/>
          <w:sz w:val="22"/>
          <w:szCs w:val="22"/>
        </w:rPr>
        <w:t xml:space="preserve"> To gain experience, I participated in summer programs on laboratory research and the manufacturing of </w:t>
      </w:r>
      <w:commentRangeStart w:id="3"/>
      <w:r w:rsidRPr="00F12836">
        <w:rPr>
          <w:rFonts w:ascii="Arial" w:eastAsia="Times New Roman" w:hAnsi="Arial" w:cs="Arial"/>
          <w:color w:val="000000"/>
          <w:sz w:val="22"/>
          <w:szCs w:val="22"/>
        </w:rPr>
        <w:t>goods before experimenting with different ingredients to formulate my own hygienic product</w:t>
      </w:r>
      <w:commentRangeEnd w:id="3"/>
      <w:r w:rsidR="00C074B9">
        <w:rPr>
          <w:rStyle w:val="CommentReference"/>
        </w:rPr>
        <w:commentReference w:id="3"/>
      </w:r>
      <w:r w:rsidRPr="00F12836">
        <w:rPr>
          <w:rFonts w:ascii="Arial" w:eastAsia="Times New Roman" w:hAnsi="Arial" w:cs="Arial"/>
          <w:color w:val="000000"/>
          <w:sz w:val="22"/>
          <w:szCs w:val="22"/>
        </w:rPr>
        <w:t xml:space="preserve">s. Through the University of Minnesota, I seek to </w:t>
      </w:r>
      <w:commentRangeStart w:id="4"/>
      <w:r w:rsidRPr="00F12836">
        <w:rPr>
          <w:rFonts w:ascii="Arial" w:eastAsia="Times New Roman" w:hAnsi="Arial" w:cs="Arial"/>
          <w:color w:val="000000"/>
          <w:sz w:val="22"/>
          <w:szCs w:val="22"/>
        </w:rPr>
        <w:t>enhance my knowledge and experience</w:t>
      </w:r>
      <w:commentRangeEnd w:id="4"/>
      <w:r w:rsidR="00C074B9">
        <w:rPr>
          <w:rStyle w:val="CommentReference"/>
        </w:rPr>
        <w:commentReference w:id="4"/>
      </w:r>
      <w:r w:rsidRPr="00F12836">
        <w:rPr>
          <w:rFonts w:ascii="Arial" w:eastAsia="Times New Roman" w:hAnsi="Arial" w:cs="Arial"/>
          <w:color w:val="000000"/>
          <w:sz w:val="22"/>
          <w:szCs w:val="22"/>
        </w:rPr>
        <w:t xml:space="preserve"> to someday develop my own pharmaceutical company. </w:t>
      </w:r>
    </w:p>
    <w:p w14:paraId="4FCEC6E2" w14:textId="77777777" w:rsidR="00F12836" w:rsidRPr="00F12836" w:rsidRDefault="00F12836" w:rsidP="00F12836">
      <w:pPr>
        <w:rPr>
          <w:rFonts w:ascii="Times New Roman" w:eastAsia="Times New Roman" w:hAnsi="Times New Roman" w:cs="Times New Roman"/>
        </w:rPr>
      </w:pPr>
    </w:p>
    <w:p w14:paraId="12BD917B" w14:textId="29EB33E8" w:rsidR="00B36311" w:rsidRDefault="00414ADF" w:rsidP="008F4F72">
      <w:pPr>
        <w:spacing w:line="360" w:lineRule="auto"/>
      </w:pPr>
      <w:ins w:id="5" w:author="Alyssa Manik" w:date="2020-12-31T00:27:00Z">
        <w:r>
          <w:t>H</w:t>
        </w:r>
      </w:ins>
      <w:ins w:id="6" w:author="Alyssa Manik" w:date="2020-12-31T00:28:00Z">
        <w:r>
          <w:t xml:space="preserve">ey! You’re getting close, the content and structure is fine now. </w:t>
        </w:r>
      </w:ins>
      <w:ins w:id="7" w:author="Alyssa Manik" w:date="2020-12-31T00:31:00Z">
        <w:r w:rsidR="003828B9">
          <w:t xml:space="preserve">It would be good to rephrase the concluding statement though. </w:t>
        </w:r>
      </w:ins>
      <w:proofErr w:type="spellStart"/>
      <w:ins w:id="8" w:author="Alyssa Manik" w:date="2020-12-31T00:28:00Z">
        <w:r>
          <w:t>While</w:t>
        </w:r>
        <w:proofErr w:type="spellEnd"/>
        <w:r>
          <w:t xml:space="preserve"> keeping within the word limit is important, keep in mind to reread the essay and polish it to your own style! Add your writing style, flair, or what</w:t>
        </w:r>
      </w:ins>
      <w:ins w:id="9" w:author="Alyssa Manik" w:date="2020-12-31T00:29:00Z">
        <w:r>
          <w:t>ever stylistic feature you want them to associate you with. I understand that it gets tiring to rewrite and edit essays, but you came a long way- might as well go all out.</w:t>
        </w:r>
      </w:ins>
    </w:p>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31T00:25:00Z" w:initials="AM">
    <w:p w14:paraId="20395F4D" w14:textId="461D7DD7" w:rsidR="00C074B9" w:rsidRDefault="00C074B9">
      <w:pPr>
        <w:pStyle w:val="CommentText"/>
      </w:pPr>
      <w:r>
        <w:rPr>
          <w:rStyle w:val="CommentReference"/>
        </w:rPr>
        <w:annotationRef/>
      </w:r>
      <w:r>
        <w:t>Here it should be a connecting word, not contradicting. Because you mentioned how you saw pharmaceutical production, and then how you want to perform them too, it would sound better to make it a cause-and-effect form.</w:t>
      </w:r>
    </w:p>
  </w:comment>
  <w:comment w:id="1" w:author="Alyssa Manik" w:date="2020-12-31T00:23:00Z" w:initials="AM">
    <w:p w14:paraId="3CFA476C" w14:textId="7711509D" w:rsidR="00C074B9" w:rsidRDefault="00C074B9">
      <w:pPr>
        <w:pStyle w:val="CommentText"/>
      </w:pPr>
      <w:r>
        <w:rPr>
          <w:rStyle w:val="CommentReference"/>
        </w:rPr>
        <w:annotationRef/>
      </w:r>
      <w:r>
        <w:t xml:space="preserve">While I’m glad that you managed to cut a lot of words, I think it starts to become vague here. </w:t>
      </w:r>
    </w:p>
  </w:comment>
  <w:comment w:id="2" w:author="Alyssa Manik" w:date="2020-12-31T00:31:00Z" w:initials="AM">
    <w:p w14:paraId="77F43331" w14:textId="2551C014" w:rsidR="003828B9" w:rsidRDefault="003828B9" w:rsidP="003828B9">
      <w:pPr>
        <w:pStyle w:val="CommentText"/>
      </w:pPr>
      <w:r>
        <w:rPr>
          <w:rStyle w:val="CommentReference"/>
        </w:rPr>
        <w:annotationRef/>
      </w:r>
      <w:r>
        <w:t>^^ This is a repeat of your concluding statement</w:t>
      </w:r>
    </w:p>
  </w:comment>
  <w:comment w:id="3" w:author="Alyssa Manik" w:date="2020-12-31T00:24:00Z" w:initials="AM">
    <w:p w14:paraId="6E4E9B95" w14:textId="54A41575" w:rsidR="00C074B9" w:rsidRDefault="00C074B9">
      <w:pPr>
        <w:pStyle w:val="CommentText"/>
      </w:pPr>
      <w:r>
        <w:rPr>
          <w:rStyle w:val="CommentReference"/>
        </w:rPr>
        <w:annotationRef/>
      </w:r>
      <w:r>
        <w:t>They can read the summer program details on your resume, but I think you could discuss a bit more about your own processes, what are your products made of, just add a bit.</w:t>
      </w:r>
    </w:p>
  </w:comment>
  <w:comment w:id="4" w:author="Alyssa Manik" w:date="2020-12-31T00:27:00Z" w:initials="AM">
    <w:p w14:paraId="74717A58" w14:textId="61AFBAAF" w:rsidR="00C074B9" w:rsidRDefault="00C074B9">
      <w:pPr>
        <w:pStyle w:val="CommentText"/>
      </w:pPr>
      <w:r>
        <w:rPr>
          <w:rStyle w:val="CommentReference"/>
        </w:rPr>
        <w:annotationRef/>
      </w:r>
      <w:r>
        <w:t>Try to rephrase this. It’s not bad, but I think you can use some “fancy” words or detailed/lengthy words just to make this conclusion stronger.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395F4D" w15:done="0"/>
  <w15:commentEx w15:paraId="3CFA476C" w15:done="0"/>
  <w15:commentEx w15:paraId="77F43331" w15:done="0"/>
  <w15:commentEx w15:paraId="6E4E9B95" w15:done="0"/>
  <w15:commentEx w15:paraId="74717A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9905" w16cex:dateUtc="2020-12-30T17:25:00Z"/>
  <w16cex:commentExtensible w16cex:durableId="23979886" w16cex:dateUtc="2020-12-30T17:23:00Z"/>
  <w16cex:commentExtensible w16cex:durableId="23979A56" w16cex:dateUtc="2020-12-30T17:31:00Z"/>
  <w16cex:commentExtensible w16cex:durableId="239798C0" w16cex:dateUtc="2020-12-30T17:24:00Z"/>
  <w16cex:commentExtensible w16cex:durableId="23979958" w16cex:dateUtc="2020-12-30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395F4D" w16cid:durableId="23979905"/>
  <w16cid:commentId w16cid:paraId="3CFA476C" w16cid:durableId="23979886"/>
  <w16cid:commentId w16cid:paraId="77F43331" w16cid:durableId="23979A56"/>
  <w16cid:commentId w16cid:paraId="6E4E9B95" w16cid:durableId="239798C0"/>
  <w16cid:commentId w16cid:paraId="74717A58" w16cid:durableId="23979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354A1"/>
    <w:multiLevelType w:val="hybridMultilevel"/>
    <w:tmpl w:val="141E1E1E"/>
    <w:lvl w:ilvl="0" w:tplc="1E6EB3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06629B"/>
    <w:rsid w:val="003828B9"/>
    <w:rsid w:val="003C1DF3"/>
    <w:rsid w:val="00414ADF"/>
    <w:rsid w:val="004A375B"/>
    <w:rsid w:val="008F4F72"/>
    <w:rsid w:val="00967280"/>
    <w:rsid w:val="009C084E"/>
    <w:rsid w:val="009F1A49"/>
    <w:rsid w:val="00A3079B"/>
    <w:rsid w:val="00C074B9"/>
    <w:rsid w:val="00DA5E12"/>
    <w:rsid w:val="00E95A4D"/>
    <w:rsid w:val="00F1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1A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A4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74B9"/>
    <w:rPr>
      <w:sz w:val="16"/>
      <w:szCs w:val="16"/>
    </w:rPr>
  </w:style>
  <w:style w:type="paragraph" w:styleId="CommentText">
    <w:name w:val="annotation text"/>
    <w:basedOn w:val="Normal"/>
    <w:link w:val="CommentTextChar"/>
    <w:uiPriority w:val="99"/>
    <w:semiHidden/>
    <w:unhideWhenUsed/>
    <w:rsid w:val="00C074B9"/>
    <w:rPr>
      <w:sz w:val="20"/>
      <w:szCs w:val="20"/>
    </w:rPr>
  </w:style>
  <w:style w:type="character" w:customStyle="1" w:styleId="CommentTextChar">
    <w:name w:val="Comment Text Char"/>
    <w:basedOn w:val="DefaultParagraphFont"/>
    <w:link w:val="CommentText"/>
    <w:uiPriority w:val="99"/>
    <w:semiHidden/>
    <w:rsid w:val="00C074B9"/>
    <w:rPr>
      <w:sz w:val="20"/>
      <w:szCs w:val="20"/>
    </w:rPr>
  </w:style>
  <w:style w:type="paragraph" w:styleId="CommentSubject">
    <w:name w:val="annotation subject"/>
    <w:basedOn w:val="CommentText"/>
    <w:next w:val="CommentText"/>
    <w:link w:val="CommentSubjectChar"/>
    <w:uiPriority w:val="99"/>
    <w:semiHidden/>
    <w:unhideWhenUsed/>
    <w:rsid w:val="00C074B9"/>
    <w:rPr>
      <w:b/>
      <w:bCs/>
    </w:rPr>
  </w:style>
  <w:style w:type="character" w:customStyle="1" w:styleId="CommentSubjectChar">
    <w:name w:val="Comment Subject Char"/>
    <w:basedOn w:val="CommentTextChar"/>
    <w:link w:val="CommentSubject"/>
    <w:uiPriority w:val="99"/>
    <w:semiHidden/>
    <w:rsid w:val="00C07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958644">
      <w:bodyDiv w:val="1"/>
      <w:marLeft w:val="0"/>
      <w:marRight w:val="0"/>
      <w:marTop w:val="0"/>
      <w:marBottom w:val="0"/>
      <w:divBdr>
        <w:top w:val="none" w:sz="0" w:space="0" w:color="auto"/>
        <w:left w:val="none" w:sz="0" w:space="0" w:color="auto"/>
        <w:bottom w:val="none" w:sz="0" w:space="0" w:color="auto"/>
        <w:right w:val="none" w:sz="0" w:space="0" w:color="auto"/>
      </w:divBdr>
    </w:div>
    <w:div w:id="1548951818">
      <w:bodyDiv w:val="1"/>
      <w:marLeft w:val="0"/>
      <w:marRight w:val="0"/>
      <w:marTop w:val="0"/>
      <w:marBottom w:val="0"/>
      <w:divBdr>
        <w:top w:val="none" w:sz="0" w:space="0" w:color="auto"/>
        <w:left w:val="none" w:sz="0" w:space="0" w:color="auto"/>
        <w:bottom w:val="none" w:sz="0" w:space="0" w:color="auto"/>
        <w:right w:val="none" w:sz="0" w:space="0" w:color="auto"/>
      </w:divBdr>
    </w:div>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8</cp:revision>
  <dcterms:created xsi:type="dcterms:W3CDTF">2020-12-29T04:30:00Z</dcterms:created>
  <dcterms:modified xsi:type="dcterms:W3CDTF">2020-12-30T17:32:00Z</dcterms:modified>
</cp:coreProperties>
</file>