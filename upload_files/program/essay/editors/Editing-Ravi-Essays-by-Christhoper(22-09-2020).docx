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0F2A" w14:textId="77777777" w:rsidR="008560C1" w:rsidRDefault="008560C1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4B4B4B"/>
          <w:spacing w:val="2"/>
          <w:sz w:val="28"/>
          <w:szCs w:val="28"/>
          <w:u w:val="single"/>
          <w:shd w:val="clear" w:color="auto" w:fill="FAFAFA"/>
        </w:rPr>
      </w:pPr>
    </w:p>
    <w:p w14:paraId="5451CE1C" w14:textId="1EBEEC5B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</w:rPr>
        <w:t>Ravi UC Essay Draft</w:t>
      </w:r>
    </w:p>
    <w:p w14:paraId="1F176D12" w14:textId="77777777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</w:rPr>
        <w:t>Prompt #2</w:t>
      </w:r>
    </w:p>
    <w:p w14:paraId="76C5AED4" w14:textId="7737FAF9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i/>
          <w:iCs/>
          <w:color w:val="000000" w:themeColor="text1"/>
          <w:spacing w:val="2"/>
          <w:sz w:val="28"/>
          <w:szCs w:val="28"/>
        </w:rPr>
      </w:pPr>
      <w:r w:rsidRPr="009D4CA3">
        <w:rPr>
          <w:rStyle w:val="Strong"/>
          <w:rFonts w:ascii="Arial" w:hAnsi="Arial" w:cs="Arial"/>
          <w:i/>
          <w:iCs/>
          <w:color w:val="000000" w:themeColor="text1"/>
          <w:spacing w:val="2"/>
          <w:sz w:val="24"/>
          <w:szCs w:val="24"/>
        </w:rPr>
        <w:t>Every person has a creative side, and it can be expressed in many ways: problem solving, original and innovative thinking, and artistically, to name a few. Describe how you express your creative side.</w:t>
      </w:r>
      <w:r w:rsidRPr="009D4CA3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</w:rPr>
        <w:t>  </w:t>
      </w:r>
    </w:p>
    <w:p w14:paraId="7EADDF86" w14:textId="47D37902" w:rsidR="00AD2429" w:rsidRPr="009D4CA3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=============================================================</w:t>
      </w:r>
      <w:r w:rsidR="001C7C0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======</w:t>
      </w:r>
    </w:p>
    <w:p w14:paraId="3110B3F1" w14:textId="71D73AA3" w:rsidR="008560C1" w:rsidRPr="009D4CA3" w:rsidRDefault="00A736C2" w:rsidP="008560C1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Fonts w:ascii="Arial" w:hAnsi="Arial" w:cs="Arial"/>
          <w:noProof/>
          <w:color w:val="000000" w:themeColor="text1"/>
          <w:spacing w:val="2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09813A8" wp14:editId="367473DD">
            <wp:simplePos x="0" y="0"/>
            <wp:positionH relativeFrom="column">
              <wp:posOffset>2979420</wp:posOffset>
            </wp:positionH>
            <wp:positionV relativeFrom="paragraph">
              <wp:posOffset>290531</wp:posOffset>
            </wp:positionV>
            <wp:extent cx="3217545" cy="2151380"/>
            <wp:effectExtent l="0" t="0" r="0" b="0"/>
            <wp:wrapTight wrapText="bothSides">
              <wp:wrapPolygon edited="0">
                <wp:start x="0" y="0"/>
                <wp:lineTo x="0" y="21421"/>
                <wp:lineTo x="21485" y="21421"/>
                <wp:lineTo x="21485" y="0"/>
                <wp:lineTo x="0" y="0"/>
              </wp:wrapPolygon>
            </wp:wrapTight>
            <wp:docPr id="2" name="Picture 2" descr="A picture containing person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4CA3">
        <w:rPr>
          <w:rFonts w:ascii="Arial" w:hAnsi="Arial" w:cs="Arial"/>
          <w:noProof/>
          <w:color w:val="000000" w:themeColor="text1"/>
          <w:spacing w:val="2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D592C0" wp14:editId="4A3F2A24">
            <wp:simplePos x="0" y="0"/>
            <wp:positionH relativeFrom="column">
              <wp:posOffset>-290830</wp:posOffset>
            </wp:positionH>
            <wp:positionV relativeFrom="paragraph">
              <wp:posOffset>285563</wp:posOffset>
            </wp:positionV>
            <wp:extent cx="3205480" cy="2143125"/>
            <wp:effectExtent l="0" t="0" r="0" b="3175"/>
            <wp:wrapTight wrapText="bothSides">
              <wp:wrapPolygon edited="0">
                <wp:start x="0" y="0"/>
                <wp:lineTo x="0" y="21504"/>
                <wp:lineTo x="21480" y="21504"/>
                <wp:lineTo x="21480" y="0"/>
                <wp:lineTo x="0" y="0"/>
              </wp:wrapPolygon>
            </wp:wrapTight>
            <wp:docPr id="1" name="Picture 1" descr="A picture containing cak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ke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C0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Version </w:t>
      </w:r>
      <w:ins w:id="0" w:author="Microsoft Office User" w:date="2020-09-17T17:26:00Z">
        <w:r w:rsidR="003D483D" w:rsidRPr="009D4CA3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</w:rPr>
          <w:t>4</w:t>
        </w:r>
      </w:ins>
    </w:p>
    <w:p w14:paraId="35AB5731" w14:textId="4BFA1B22" w:rsidR="0012035E" w:rsidRPr="009D4CA3" w:rsidRDefault="00A736C2" w:rsidP="00903B82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softHyphen/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softHyphen/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softHyphen/>
      </w:r>
    </w:p>
    <w:p w14:paraId="55EE4FDC" w14:textId="534C4C3C" w:rsidR="002B41F6" w:rsidRPr="009D4CA3" w:rsidRDefault="002B41F6" w:rsidP="00B33E7D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 </w:t>
      </w:r>
      <w:r w:rsidR="00EE5E6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flawless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EE5E6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white-colored structure with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sail-like roof-shells by day; a </w:t>
      </w:r>
      <w:r w:rsidR="008C4BBF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bright-colored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giant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“sail-shells” </w:t>
      </w:r>
      <w:r w:rsidR="008C4BBF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of multiple spectrums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by night. The exquisite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HD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show reflected upon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them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has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turned this structure into something</w:t>
      </w:r>
      <w:r w:rsidR="00A52ED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organic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: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 story of our relations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hip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with nature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 In this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cold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2017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Sydney winter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 I talked to myself,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“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Flash? No Flash? Night Vision? Just take a shot!” I </w:t>
      </w:r>
      <w:proofErr w:type="gramStart"/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couldn’t</w:t>
      </w:r>
      <w:proofErr w:type="gramEnd"/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decide 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which!?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So</w:t>
      </w:r>
      <w:proofErr w:type="gramEnd"/>
      <w:r w:rsidR="00C45FD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I just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Click! Click! And… another Click</w:t>
      </w:r>
      <w:r w:rsidR="00B057B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  <w:r w:rsidRPr="009D4CA3" w:rsidDel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</w:p>
    <w:p w14:paraId="719CB370" w14:textId="26A57F2B" w:rsidR="00D10016" w:rsidRPr="009D4CA3" w:rsidRDefault="00B33E7D" w:rsidP="00CB7A9C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commentRangeStart w:id="1"/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</w:t>
      </w:r>
      <w:r w:rsidR="00CB7A9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is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excitement </w:t>
      </w:r>
      <w:r w:rsidR="00CB7A9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that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rushed through my arteries </w:t>
      </w:r>
      <w:r w:rsidR="00CB7A9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at the “Click!” wasn’t dissimilar from the anticipation of </w:t>
      </w:r>
      <w:r w:rsidR="003C248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open</w:t>
      </w:r>
      <w:r w:rsidR="00CB7A9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ing</w:t>
      </w:r>
      <w:r w:rsidR="003C248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 birthday present.</w:t>
      </w:r>
      <w:commentRangeEnd w:id="1"/>
      <w:r w:rsidR="00753942">
        <w:rPr>
          <w:rStyle w:val="CommentReference"/>
        </w:rPr>
        <w:commentReference w:id="1"/>
      </w:r>
      <w:r w:rsidR="003C248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The aftereffect of </w:t>
      </w:r>
      <w:r w:rsidR="00E157C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these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clicks moved me: a “masterpiece” 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of 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a beginner</w:t>
      </w:r>
      <w:r w:rsidR="00E157C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’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 luck</w:t>
      </w:r>
      <w:r w:rsidR="00676922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</w:t>
      </w:r>
      <w:r w:rsidR="00147E2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a “beaut</w:t>
      </w:r>
      <w:r w:rsidR="00335A2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y</w:t>
      </w:r>
      <w:r w:rsidR="00147E2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” 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of the </w:t>
      </w:r>
      <w:r w:rsidR="00335A2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Sydney Opera House</w:t>
      </w:r>
      <w:r w:rsidR="00D1001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</w:p>
    <w:p w14:paraId="3C4E4E8F" w14:textId="2BDB843F" w:rsidR="0043268A" w:rsidRPr="009D4CA3" w:rsidRDefault="002243E3" w:rsidP="002B41F6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lastRenderedPageBreak/>
        <w:t xml:space="preserve">This is the </w:t>
      </w:r>
      <w:r w:rsidR="00B47A4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end of the beginning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. </w:t>
      </w:r>
      <w:r w:rsidR="00B47A4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 time</w:t>
      </w:r>
      <w:r w:rsidR="00B75EFD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I began to care about the features of my</w:t>
      </w:r>
      <w:r w:rsidR="00D86CE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Sony Alpha 6000</w:t>
      </w:r>
      <w:r w:rsidR="0090362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and </w:t>
      </w:r>
      <w:r w:rsidR="003F1CA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the “three musketeers”: exposure, ISO, and focus</w:t>
      </w:r>
      <w:r w:rsidR="00F95A62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as </w:t>
      </w:r>
      <w:r w:rsidR="00B75D5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 took a leap of faith and d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</w:t>
      </w:r>
      <w:r w:rsidR="00B75D5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ve deep into the free content of the internet to up my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flair</w:t>
      </w:r>
      <w:r w:rsidR="00B75D55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</w:p>
    <w:p w14:paraId="3409BEE2" w14:textId="28ACEC34" w:rsidR="004F6F1C" w:rsidRPr="009D4CA3" w:rsidRDefault="00E77C03" w:rsidP="009D2CE0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As </w:t>
      </w:r>
      <w:proofErr w:type="gramStart"/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’ve</w:t>
      </w:r>
      <w:proofErr w:type="gramEnd"/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learned the basics, I photo-hunt</w:t>
      </w:r>
      <w:r w:rsidR="00EF4709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ed</w:t>
      </w:r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my metropolitan city of Jakarta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filled with</w:t>
      </w:r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EF4709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“grey” </w:t>
      </w:r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sk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ies</w:t>
      </w:r>
      <w:r w:rsidR="0043268A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massive skyscrapers, and heavy traffic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</w:t>
      </w:r>
      <w:r w:rsidR="00684F4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on my way to and from school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 There is something about Jakarta that’s different than other cities.</w:t>
      </w:r>
      <w:r w:rsidR="009D2CE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D</w:t>
      </w:r>
      <w:r w:rsidR="00684F4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uring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vacation</w:t>
      </w:r>
      <w:r w:rsidR="009D2CE0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I </w:t>
      </w:r>
      <w:r w:rsidR="00DE41B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hunted for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nature shots</w:t>
      </w:r>
      <w:r w:rsidR="00DE41B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such as beaches, mountains, and forests</w:t>
      </w:r>
      <w:r w:rsidR="00166B3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This was part of my </w:t>
      </w:r>
      <w:r w:rsidR="004A63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journey 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in finding my favorite subjects. In the process, I find it quite interesting how different it is to edit the two subjects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: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166B34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city and 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nature. 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W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hen I 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attempted 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to edit city shots, there 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were 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alway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unwanted detail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s,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such as trash 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on the street and 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sewage</w:t>
      </w:r>
      <w:r w:rsidR="004B285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or smog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. </w:t>
      </w:r>
      <w:commentRangeStart w:id="2"/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Even if I got the best possible city shots</w:t>
      </w:r>
      <w:r w:rsidR="0043539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</w:t>
      </w:r>
      <w:proofErr w:type="gramStart"/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I’d</w:t>
      </w:r>
      <w:proofErr w:type="gramEnd"/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always spend more time editing those than that of nature</w:t>
      </w:r>
      <w:r w:rsidR="00796EB9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’s</w:t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</w:t>
      </w:r>
      <w:commentRangeEnd w:id="2"/>
      <w:r w:rsidR="00B978B7">
        <w:rPr>
          <w:rStyle w:val="CommentReference"/>
        </w:rPr>
        <w:commentReference w:id="2"/>
      </w:r>
      <w:r w:rsidR="004F46A8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B</w:t>
      </w:r>
      <w:r w:rsidR="00D9129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y my </w:t>
      </w:r>
      <w:r w:rsidR="008D32FB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preference</w:t>
      </w:r>
      <w:r w:rsidR="00D9129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I wanted my 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city shots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to be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seamless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. I can achieve th</w:t>
      </w:r>
      <w:r w:rsidR="000B4FB9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is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by </w:t>
      </w:r>
      <w:r w:rsidR="00F46F2E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“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healing</w:t>
      </w:r>
      <w:r w:rsidR="00F46F2E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”</w:t>
      </w:r>
      <w:r w:rsidR="00526733" w:rsidRPr="009D4CA3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unwanted detail</w:t>
      </w:r>
      <w:r w:rsidR="001409D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color-contrasting subjects</w:t>
      </w:r>
      <w:r w:rsidR="001409D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,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1409D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a</w:t>
      </w:r>
      <w:r w:rsidR="002B41F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nd Voila!</w:t>
      </w:r>
    </w:p>
    <w:p w14:paraId="1D16B795" w14:textId="25050074" w:rsidR="00B75D55" w:rsidDel="00753942" w:rsidRDefault="00951B48" w:rsidP="004F6F1C">
      <w:pPr>
        <w:spacing w:line="360" w:lineRule="auto"/>
        <w:ind w:left="-360"/>
        <w:rPr>
          <w:del w:id="3" w:author="Matthew" w:date="2020-09-22T18:19:00Z"/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  <w:commentRangeStart w:id="4"/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With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time, I developed a fond relationship with my </w:t>
      </w:r>
      <w:r w:rsidR="0043539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S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ony A600</w:t>
      </w:r>
      <w:r w:rsidR="005F35D2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0</w:t>
      </w:r>
      <w:r w:rsidR="006125C2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allowing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me to take better pictures </w:t>
      </w:r>
      <w:r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to 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eas</w:t>
      </w:r>
      <w:r w:rsidR="0043539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e</w:t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my editing efforts.</w:t>
      </w:r>
      <w:commentRangeEnd w:id="4"/>
      <w:r w:rsidR="00B978B7">
        <w:rPr>
          <w:rStyle w:val="CommentReference"/>
        </w:rPr>
        <w:commentReference w:id="4"/>
      </w:r>
      <w:r w:rsidR="0052673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</w:t>
      </w:r>
      <w:r w:rsidR="0053133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P</w:t>
      </w:r>
      <w:r w:rsidR="004F6F1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hotography </w:t>
      </w:r>
      <w:r w:rsidR="0053133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taught me the meaning of </w:t>
      </w:r>
      <w:r w:rsidR="004F6F1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discipline</w:t>
      </w:r>
      <w:r w:rsidR="0053133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</w:t>
      </w:r>
      <w:r w:rsidR="004F6F1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tenacity</w:t>
      </w:r>
      <w:r w:rsidR="0053133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, and eventually in taking </w:t>
      </w:r>
      <w:r w:rsidR="004F6F1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pride </w:t>
      </w:r>
      <w:r w:rsidR="0053133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of </w:t>
      </w:r>
      <w:r w:rsidR="009255A1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my </w:t>
      </w:r>
      <w:r w:rsidR="0010141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creativity and </w:t>
      </w:r>
      <w:r w:rsidR="004F6F1C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authenticity. </w:t>
      </w:r>
      <w:r w:rsidR="0043539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I learned that creativity is </w:t>
      </w:r>
      <w:r w:rsidR="000A31C6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NOT </w:t>
      </w:r>
      <w:r w:rsidR="00435397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a</w:t>
      </w:r>
      <w:r w:rsidR="005441C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talent </w:t>
      </w:r>
      <w:proofErr w:type="gramStart"/>
      <w:r w:rsidR="005441C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>you’re</w:t>
      </w:r>
      <w:proofErr w:type="gramEnd"/>
      <w:r w:rsidR="005441C3" w:rsidRPr="009D4CA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t xml:space="preserve"> born with, but a testament of how you can work through challenges that hone your creativity even further.</w:t>
      </w:r>
    </w:p>
    <w:p w14:paraId="4BEF2713" w14:textId="30BAE1F0" w:rsidR="009D4CA3" w:rsidDel="00753942" w:rsidRDefault="009D4CA3" w:rsidP="004F6F1C">
      <w:pPr>
        <w:spacing w:line="360" w:lineRule="auto"/>
        <w:ind w:left="-360"/>
        <w:rPr>
          <w:del w:id="5" w:author="Matthew" w:date="2020-09-22T18:19:00Z"/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</w:p>
    <w:p w14:paraId="0C7A8C75" w14:textId="546B16EE" w:rsidR="009D4CA3" w:rsidRDefault="009D4CA3" w:rsidP="00753942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</w:pPr>
    </w:p>
    <w:p w14:paraId="2F2A60A7" w14:textId="7463CBFB" w:rsidR="00753942" w:rsidRDefault="00753942" w:rsidP="00753942">
      <w:pPr>
        <w:spacing w:after="0" w:line="360" w:lineRule="auto"/>
        <w:ind w:left="-360"/>
        <w:rPr>
          <w:ins w:id="6" w:author="Matthew" w:date="2020-09-22T18:20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11E079B0" w14:textId="7784C7C1" w:rsidR="00753942" w:rsidRDefault="00753942" w:rsidP="00753942">
      <w:pPr>
        <w:spacing w:after="0" w:line="360" w:lineRule="auto"/>
        <w:ind w:left="-360"/>
        <w:rPr>
          <w:ins w:id="7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3BF0246F" w14:textId="06B290C4" w:rsidR="00753942" w:rsidRDefault="00753942" w:rsidP="00753942">
      <w:pPr>
        <w:spacing w:after="0" w:line="360" w:lineRule="auto"/>
        <w:ind w:left="-360"/>
        <w:rPr>
          <w:ins w:id="8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0B686BE6" w14:textId="40000EFA" w:rsidR="00753942" w:rsidRDefault="00753942" w:rsidP="00753942">
      <w:pPr>
        <w:spacing w:after="0" w:line="360" w:lineRule="auto"/>
        <w:ind w:left="-360"/>
        <w:rPr>
          <w:ins w:id="9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5D4B5E0B" w14:textId="2F63A1F1" w:rsidR="00753942" w:rsidRDefault="00753942" w:rsidP="00753942">
      <w:pPr>
        <w:spacing w:after="0" w:line="360" w:lineRule="auto"/>
        <w:ind w:left="-360"/>
        <w:rPr>
          <w:ins w:id="10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1C485B24" w14:textId="1EDD3D96" w:rsidR="00753942" w:rsidRDefault="00753942" w:rsidP="00753942">
      <w:pPr>
        <w:spacing w:after="0" w:line="360" w:lineRule="auto"/>
        <w:ind w:left="-360"/>
        <w:rPr>
          <w:ins w:id="11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28905E3D" w14:textId="457C0D39" w:rsidR="00753942" w:rsidRDefault="00753942" w:rsidP="00753942">
      <w:pPr>
        <w:spacing w:after="0" w:line="360" w:lineRule="auto"/>
        <w:ind w:left="-360"/>
        <w:rPr>
          <w:ins w:id="12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43140CFD" w14:textId="7343121C" w:rsidR="00753942" w:rsidRDefault="00753942" w:rsidP="00753942">
      <w:pPr>
        <w:spacing w:after="0" w:line="360" w:lineRule="auto"/>
        <w:ind w:left="-360"/>
        <w:rPr>
          <w:ins w:id="13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6F1AB1F5" w14:textId="6E29F285" w:rsidR="00753942" w:rsidRDefault="00753942" w:rsidP="00753942">
      <w:pPr>
        <w:spacing w:after="0" w:line="360" w:lineRule="auto"/>
        <w:ind w:left="-360"/>
        <w:rPr>
          <w:ins w:id="14" w:author="Matthew" w:date="2020-09-22T18:22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0578F52D" w14:textId="77777777" w:rsidR="00B978B7" w:rsidRDefault="00B978B7" w:rsidP="00B978B7">
      <w:pPr>
        <w:spacing w:line="360" w:lineRule="auto"/>
        <w:ind w:left="-284"/>
        <w:rPr>
          <w:ins w:id="15" w:author="Matthew" w:date="2020-09-22T18:36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225F5357" w14:textId="77777777" w:rsidR="00B978B7" w:rsidRDefault="00B978B7" w:rsidP="00B978B7">
      <w:pPr>
        <w:spacing w:line="360" w:lineRule="auto"/>
        <w:ind w:left="-284"/>
        <w:rPr>
          <w:ins w:id="16" w:author="Matthew" w:date="2020-09-22T18:36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</w:pPr>
    </w:p>
    <w:p w14:paraId="4B80FB5C" w14:textId="63ED5193" w:rsidR="00753942" w:rsidRDefault="009D4CA3" w:rsidP="00B978B7">
      <w:pPr>
        <w:spacing w:line="360" w:lineRule="auto"/>
        <w:ind w:left="-284"/>
        <w:rPr>
          <w:ins w:id="17" w:author="Matthew" w:date="2020-09-22T18:21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  <w:pPrChange w:id="18" w:author="Matthew" w:date="2020-09-22T18:35:00Z">
          <w:pPr>
            <w:spacing w:line="360" w:lineRule="auto"/>
            <w:ind w:left="-360"/>
          </w:pPr>
        </w:pPrChange>
      </w:pPr>
      <w:ins w:id="19" w:author="Matthew" w:date="2020-09-22T16:49:00Z">
        <w:r w:rsidRPr="009D4CA3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Hi Ravi</w:t>
        </w:r>
      </w:ins>
      <w:ins w:id="20" w:author="Matthew" w:date="2020-09-22T16:50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!</w:t>
        </w:r>
      </w:ins>
    </w:p>
    <w:p w14:paraId="4C246E3D" w14:textId="4171F2EB" w:rsidR="009D4CA3" w:rsidRDefault="009D4CA3" w:rsidP="00753942">
      <w:pPr>
        <w:spacing w:line="360" w:lineRule="auto"/>
        <w:ind w:left="-360"/>
        <w:rPr>
          <w:ins w:id="21" w:author="Matthew" w:date="2020-09-22T16:54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  <w:pPrChange w:id="22" w:author="Matthew" w:date="2020-09-22T18:21:00Z">
          <w:pPr>
            <w:spacing w:after="0" w:line="240" w:lineRule="auto"/>
            <w:ind w:left="-360"/>
          </w:pPr>
        </w:pPrChange>
      </w:pPr>
      <w:ins w:id="23" w:author="Matthew" w:date="2020-09-22T16:51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Overall a well-thought draft where readers can see the big picture </w:t>
        </w:r>
      </w:ins>
      <w:ins w:id="24" w:author="Matthew" w:date="2020-09-22T16:52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and follow through you</w:t>
        </w:r>
      </w:ins>
      <w:ins w:id="25" w:author="Matthew" w:date="2020-09-22T16:53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r piece with ease. With only 350 words max to nail the prompt, I want you to </w:t>
        </w:r>
      </w:ins>
      <w:ins w:id="26" w:author="Matthew" w:date="2020-09-22T16:54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focus on the second half of </w:t>
        </w:r>
        <w:bookmarkStart w:id="27" w:name="_Hlk51686688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the</w:t>
        </w:r>
        <w:bookmarkEnd w:id="27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 essay and elaborate more on:</w:t>
        </w:r>
      </w:ins>
    </w:p>
    <w:p w14:paraId="305C70E2" w14:textId="4BCEBD73" w:rsidR="009D4CA3" w:rsidRDefault="009D4CA3" w:rsidP="00753942">
      <w:pPr>
        <w:pStyle w:val="ListParagraph"/>
        <w:numPr>
          <w:ilvl w:val="0"/>
          <w:numId w:val="2"/>
        </w:numPr>
        <w:spacing w:line="360" w:lineRule="auto"/>
        <w:rPr>
          <w:ins w:id="28" w:author="Matthew" w:date="2020-09-22T16:58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  <w:pPrChange w:id="29" w:author="Matthew" w:date="2020-09-22T18:23:00Z">
          <w:pPr>
            <w:pStyle w:val="ListParagraph"/>
            <w:numPr>
              <w:numId w:val="2"/>
            </w:numPr>
            <w:spacing w:line="276" w:lineRule="auto"/>
            <w:ind w:left="360" w:hanging="360"/>
          </w:pPr>
        </w:pPrChange>
      </w:pPr>
      <w:ins w:id="30" w:author="Matthew" w:date="2020-09-22T16:56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How you got from</w:t>
        </w:r>
      </w:ins>
      <w:ins w:id="31" w:author="Matthew" w:date="2020-09-22T16:59:00Z">
        <w:r w:rsidR="00235A49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 meticulous</w:t>
        </w:r>
      </w:ins>
      <w:ins w:id="32" w:author="Matthew" w:date="2020-09-22T16:57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 spot-editing to embracing </w:t>
        </w:r>
      </w:ins>
      <w:ins w:id="33" w:author="Matthew" w:date="2020-09-22T16:58:00Z">
        <w:r w:rsidR="00235A49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imperfection because there’s authenticity and power in your un</w:t>
        </w:r>
      </w:ins>
      <w:ins w:id="34" w:author="Matthew" w:date="2020-09-22T16:59:00Z">
        <w:r w:rsidR="00235A49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/less-</w:t>
        </w:r>
      </w:ins>
      <w:ins w:id="35" w:author="Matthew" w:date="2020-09-22T16:58:00Z">
        <w:r w:rsidR="00235A49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filtered shots</w:t>
        </w:r>
      </w:ins>
      <w:ins w:id="36" w:author="Matthew" w:date="2020-09-22T17:01:00Z">
        <w:r w:rsidR="00235A49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, and</w:t>
        </w:r>
      </w:ins>
    </w:p>
    <w:p w14:paraId="399A53BA" w14:textId="77777777" w:rsidR="00235A49" w:rsidRDefault="00235A49" w:rsidP="00753942">
      <w:pPr>
        <w:pStyle w:val="ListParagraph"/>
        <w:numPr>
          <w:ilvl w:val="0"/>
          <w:numId w:val="2"/>
        </w:numPr>
        <w:spacing w:line="360" w:lineRule="auto"/>
        <w:rPr>
          <w:ins w:id="37" w:author="Matthew" w:date="2020-09-22T17:04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</w:rPr>
        <w:pPrChange w:id="38" w:author="Matthew" w:date="2020-09-22T18:23:00Z">
          <w:pPr>
            <w:pStyle w:val="ListParagraph"/>
            <w:numPr>
              <w:numId w:val="2"/>
            </w:numPr>
            <w:spacing w:line="276" w:lineRule="auto"/>
            <w:ind w:left="360" w:hanging="360"/>
          </w:pPr>
        </w:pPrChange>
      </w:pPr>
      <w:ins w:id="39" w:author="Matthew" w:date="2020-09-22T17:01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How photo</w:t>
        </w:r>
      </w:ins>
      <w:ins w:id="40" w:author="Matthew" w:date="2020-09-22T17:02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graphy became your su</w:t>
        </w:r>
      </w:ins>
      <w:ins w:id="41" w:author="Matthew" w:date="2020-09-22T17:03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pport system in shaping how you view the world/your surroundings back then vs now.</w:t>
        </w:r>
      </w:ins>
    </w:p>
    <w:p w14:paraId="5BC9D3B0" w14:textId="4B2ABBC3" w:rsidR="00235A49" w:rsidRPr="00235A49" w:rsidDel="0034375F" w:rsidRDefault="00753942" w:rsidP="00753942">
      <w:pPr>
        <w:pStyle w:val="ListParagraph"/>
        <w:spacing w:line="360" w:lineRule="auto"/>
        <w:ind w:left="-426"/>
        <w:rPr>
          <w:del w:id="42" w:author="Matthew" w:date="2020-09-22T18:14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  <w:rPrChange w:id="43" w:author="Matthew" w:date="2020-09-22T17:04:00Z">
            <w:rPr>
              <w:del w:id="44" w:author="Matthew" w:date="2020-09-22T18:14:00Z"/>
              <w:rStyle w:val="Strong"/>
              <w:rFonts w:ascii="Arial" w:hAnsi="Arial" w:cs="Arial"/>
              <w:b w:val="0"/>
              <w:bCs w:val="0"/>
              <w:color w:val="000000" w:themeColor="text1"/>
              <w:spacing w:val="2"/>
              <w:sz w:val="24"/>
              <w:szCs w:val="24"/>
            </w:rPr>
          </w:rPrChange>
        </w:rPr>
        <w:pPrChange w:id="45" w:author="Matthew" w:date="2020-09-22T18:23:00Z">
          <w:pPr>
            <w:spacing w:line="360" w:lineRule="auto"/>
            <w:ind w:left="-360"/>
          </w:pPr>
        </w:pPrChange>
      </w:pPr>
      <w:ins w:id="46" w:author="Matthew" w:date="2020-09-22T18:17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I want you to dig deeper </w:t>
        </w:r>
      </w:ins>
      <w:ins w:id="47" w:author="Matthew" w:date="2020-09-22T18:18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and </w:t>
        </w:r>
        <w:proofErr w:type="gramStart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I’m</w:t>
        </w:r>
        <w:proofErr w:type="gramEnd"/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 sure that the </w:t>
        </w:r>
      </w:ins>
      <w:ins w:id="48" w:author="Matthew" w:date="2020-09-22T18:16:00Z">
        <w:r w:rsidR="0034375F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admissions committee </w:t>
        </w:r>
      </w:ins>
      <w:ins w:id="49" w:author="Matthew" w:date="2020-09-22T18:18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would find it compelling as well</w:t>
        </w:r>
      </w:ins>
      <w:ins w:id="50" w:author="Matthew" w:date="2020-09-22T18:19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. At any rate, keep up the good work and I expect to see a</w:t>
        </w:r>
      </w:ins>
      <w:ins w:id="51" w:author="Matthew" w:date="2020-09-22T18:21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>n even</w:t>
        </w:r>
      </w:ins>
      <w:ins w:id="52" w:author="Matthew" w:date="2020-09-22T18:19:00Z">
        <w:r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</w:rPr>
          <w:t xml:space="preserve"> stronger draft next!</w:t>
        </w:r>
      </w:ins>
    </w:p>
    <w:p w14:paraId="10839CBF" w14:textId="77777777" w:rsidR="0012035E" w:rsidRPr="009D4CA3" w:rsidRDefault="0012035E" w:rsidP="00753942">
      <w:pPr>
        <w:spacing w:line="360" w:lineRule="auto"/>
        <w:ind w:left="-426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</w:rPr>
        <w:pPrChange w:id="53" w:author="Matthew" w:date="2020-09-22T18:23:00Z">
          <w:pPr>
            <w:spacing w:line="360" w:lineRule="auto"/>
          </w:pPr>
        </w:pPrChange>
      </w:pPr>
    </w:p>
    <w:p w14:paraId="1FFD8993" w14:textId="394C465B" w:rsidR="00A736C2" w:rsidRPr="00753942" w:rsidDel="00753942" w:rsidRDefault="00753942" w:rsidP="00753942">
      <w:pPr>
        <w:spacing w:line="276" w:lineRule="auto"/>
        <w:ind w:left="-284" w:hanging="142"/>
        <w:rPr>
          <w:del w:id="54" w:author="Matthew" w:date="2020-09-22T18:20:00Z"/>
          <w:rStyle w:val="Strong"/>
          <w:rFonts w:ascii="Times New Roman" w:hAnsi="Times New Roman" w:cs="Times New Roman"/>
          <w:b w:val="0"/>
          <w:bCs w:val="0"/>
          <w:i/>
          <w:iCs/>
          <w:color w:val="000000" w:themeColor="text1"/>
          <w:spacing w:val="2"/>
          <w:sz w:val="24"/>
          <w:szCs w:val="24"/>
          <w:rPrChange w:id="55" w:author="Matthew" w:date="2020-09-22T18:20:00Z">
            <w:rPr>
              <w:del w:id="56" w:author="Matthew" w:date="2020-09-22T18:20:00Z"/>
              <w:rStyle w:val="Strong"/>
              <w:rFonts w:ascii="Arial" w:hAnsi="Arial" w:cs="Arial"/>
              <w:b w:val="0"/>
              <w:bCs w:val="0"/>
              <w:color w:val="FF0000"/>
              <w:spacing w:val="2"/>
              <w:sz w:val="24"/>
              <w:szCs w:val="24"/>
            </w:rPr>
          </w:rPrChange>
        </w:rPr>
        <w:pPrChange w:id="57" w:author="Matthew" w:date="2020-09-22T18:23:00Z">
          <w:pPr>
            <w:spacing w:line="360" w:lineRule="auto"/>
            <w:ind w:left="-360"/>
          </w:pPr>
        </w:pPrChange>
      </w:pPr>
      <w:ins w:id="58" w:author="Matthew" w:date="2020-09-22T18:20:00Z">
        <w:r w:rsidRPr="00753942">
          <w:rPr>
            <w:rStyle w:val="Strong"/>
            <w:rFonts w:ascii="Times New Roman" w:hAnsi="Times New Roman" w:cs="Times New Roman"/>
            <w:b w:val="0"/>
            <w:bCs w:val="0"/>
            <w:i/>
            <w:iCs/>
            <w:color w:val="000000" w:themeColor="text1"/>
            <w:spacing w:val="2"/>
            <w:sz w:val="24"/>
            <w:szCs w:val="24"/>
            <w:rPrChange w:id="59" w:author="Matthew" w:date="2020-09-22T18:20:00Z">
              <w:rPr>
                <w:rStyle w:val="Strong"/>
                <w:rFonts w:ascii="Arial" w:hAnsi="Arial" w:cs="Arial"/>
                <w:b w:val="0"/>
                <w:bCs w:val="0"/>
                <w:color w:val="FF0000"/>
                <w:spacing w:val="2"/>
                <w:sz w:val="24"/>
                <w:szCs w:val="24"/>
              </w:rPr>
            </w:rPrChange>
          </w:rPr>
          <w:t>Matthew</w:t>
        </w:r>
      </w:ins>
    </w:p>
    <w:p w14:paraId="02F6A092" w14:textId="77777777" w:rsidR="000D66F1" w:rsidRPr="009D4CA3" w:rsidRDefault="000D66F1" w:rsidP="00753942">
      <w:pPr>
        <w:pStyle w:val="ListParagraph"/>
        <w:numPr>
          <w:ilvl w:val="0"/>
          <w:numId w:val="3"/>
        </w:numPr>
        <w:ind w:left="-284" w:hanging="142"/>
        <w:pPrChange w:id="60" w:author="Matthew" w:date="2020-09-22T18:23:00Z">
          <w:pPr/>
        </w:pPrChange>
      </w:pPr>
    </w:p>
    <w:sectPr w:rsidR="000D66F1" w:rsidRPr="009D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tthew" w:date="2020-09-22T18:25:00Z" w:initials="M">
    <w:p w14:paraId="6C68EC86" w14:textId="77777777" w:rsidR="00753942" w:rsidRPr="00B978B7" w:rsidRDefault="00753942">
      <w:pPr>
        <w:pStyle w:val="CommentText"/>
        <w:rPr>
          <w:sz w:val="22"/>
          <w:szCs w:val="22"/>
        </w:rPr>
      </w:pPr>
      <w:r>
        <w:rPr>
          <w:rStyle w:val="CommentReference"/>
        </w:rPr>
        <w:annotationRef/>
      </w:r>
      <w:r w:rsidRPr="00B978B7">
        <w:rPr>
          <w:sz w:val="22"/>
          <w:szCs w:val="22"/>
        </w:rPr>
        <w:t xml:space="preserve">An avid photography enthusiast myself, I can </w:t>
      </w:r>
      <w:proofErr w:type="gramStart"/>
      <w:r w:rsidRPr="00B978B7">
        <w:rPr>
          <w:sz w:val="22"/>
          <w:szCs w:val="22"/>
        </w:rPr>
        <w:t>definitely relate</w:t>
      </w:r>
      <w:proofErr w:type="gramEnd"/>
      <w:r w:rsidRPr="00B978B7">
        <w:rPr>
          <w:sz w:val="22"/>
          <w:szCs w:val="22"/>
        </w:rPr>
        <w:t xml:space="preserve"> to this!</w:t>
      </w:r>
    </w:p>
    <w:p w14:paraId="0B76F837" w14:textId="77777777" w:rsidR="00B978B7" w:rsidRPr="00B978B7" w:rsidRDefault="00B978B7">
      <w:pPr>
        <w:pStyle w:val="CommentText"/>
        <w:rPr>
          <w:sz w:val="22"/>
          <w:szCs w:val="22"/>
        </w:rPr>
      </w:pPr>
    </w:p>
    <w:p w14:paraId="671AC5C9" w14:textId="41F0B626" w:rsidR="00B978B7" w:rsidRDefault="00B978B7">
      <w:pPr>
        <w:pStyle w:val="CommentText"/>
      </w:pPr>
      <w:r w:rsidRPr="00B978B7">
        <w:rPr>
          <w:sz w:val="22"/>
          <w:szCs w:val="22"/>
        </w:rPr>
        <w:t>I recommend you summarize</w:t>
      </w:r>
      <w:r>
        <w:rPr>
          <w:sz w:val="22"/>
          <w:szCs w:val="22"/>
        </w:rPr>
        <w:t xml:space="preserve"> the 1</w:t>
      </w:r>
      <w:r w:rsidRPr="00B978B7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and this 2</w:t>
      </w:r>
      <w:r w:rsidRPr="00B978B7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paragraph into a sentence or two to immediately grab readers’ attention.</w:t>
      </w:r>
      <w:r w:rsidRPr="00B978B7">
        <w:rPr>
          <w:sz w:val="22"/>
          <w:szCs w:val="22"/>
        </w:rPr>
        <w:t xml:space="preserve"> </w:t>
      </w:r>
    </w:p>
  </w:comment>
  <w:comment w:id="2" w:author="Matthew" w:date="2020-09-22T18:29:00Z" w:initials="M">
    <w:p w14:paraId="1349002D" w14:textId="58582E43" w:rsidR="00B978B7" w:rsidRDefault="00B978B7">
      <w:pPr>
        <w:pStyle w:val="CommentText"/>
      </w:pPr>
      <w:r>
        <w:rPr>
          <w:rStyle w:val="CommentReference"/>
        </w:rPr>
        <w:annotationRef/>
      </w:r>
      <w:r>
        <w:t>This is a very interesting observation. Elaborate more on this through the reflective narrative guideline I gave you on the bottom of this document!</w:t>
      </w:r>
    </w:p>
  </w:comment>
  <w:comment w:id="4" w:author="Matthew" w:date="2020-09-22T18:31:00Z" w:initials="M">
    <w:p w14:paraId="1797EE55" w14:textId="264DE5C4" w:rsidR="00B978B7" w:rsidRDefault="00B978B7">
      <w:pPr>
        <w:pStyle w:val="CommentText"/>
      </w:pPr>
      <w:r>
        <w:rPr>
          <w:rStyle w:val="CommentReference"/>
        </w:rPr>
        <w:annotationRef/>
      </w:r>
      <w:r>
        <w:t xml:space="preserve">Just an idea, but perhaps you can build up a punchier ending by tying it to the ‘start’ of your creative journey in Sydney </w:t>
      </w:r>
      <w:proofErr w:type="spellStart"/>
      <w:r>
        <w:t>Harbour</w:t>
      </w:r>
      <w:proofErr w:type="spellEnd"/>
      <w:r>
        <w:t xml:space="preserve"> (e.g. how nature and city can beautifully coexist, etc.)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71AC5C9" w15:done="0"/>
  <w15:commentEx w15:paraId="1349002D" w15:done="0"/>
  <w15:commentEx w15:paraId="1797EE5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4C01B" w16cex:dateUtc="2020-09-22T11:25:00Z"/>
  <w16cex:commentExtensible w16cex:durableId="2314C105" w16cex:dateUtc="2020-09-22T11:29:00Z"/>
  <w16cex:commentExtensible w16cex:durableId="2314C164" w16cex:dateUtc="2020-09-22T11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71AC5C9" w16cid:durableId="2314C01B"/>
  <w16cid:commentId w16cid:paraId="1349002D" w16cid:durableId="2314C105"/>
  <w16cid:commentId w16cid:paraId="1797EE55" w16cid:durableId="2314C1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67626"/>
    <w:multiLevelType w:val="hybridMultilevel"/>
    <w:tmpl w:val="7CB2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770D1"/>
    <w:multiLevelType w:val="hybridMultilevel"/>
    <w:tmpl w:val="582AA536"/>
    <w:lvl w:ilvl="0" w:tplc="8DC67552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21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2" w15:restartNumberingAfterBreak="0">
    <w:nsid w:val="6FD630A3"/>
    <w:multiLevelType w:val="hybridMultilevel"/>
    <w:tmpl w:val="318AD244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9"/>
    <w:rsid w:val="00041573"/>
    <w:rsid w:val="000A31C6"/>
    <w:rsid w:val="000B37BD"/>
    <w:rsid w:val="000B4FB9"/>
    <w:rsid w:val="000D66F1"/>
    <w:rsid w:val="00101417"/>
    <w:rsid w:val="0012035E"/>
    <w:rsid w:val="001409D3"/>
    <w:rsid w:val="00147E2A"/>
    <w:rsid w:val="00163297"/>
    <w:rsid w:val="00166B34"/>
    <w:rsid w:val="00185696"/>
    <w:rsid w:val="001B60E8"/>
    <w:rsid w:val="001C7C01"/>
    <w:rsid w:val="001D790A"/>
    <w:rsid w:val="002243E3"/>
    <w:rsid w:val="00235A49"/>
    <w:rsid w:val="00251981"/>
    <w:rsid w:val="002B41F6"/>
    <w:rsid w:val="002F3856"/>
    <w:rsid w:val="0031687E"/>
    <w:rsid w:val="00335A20"/>
    <w:rsid w:val="0034375F"/>
    <w:rsid w:val="0035070D"/>
    <w:rsid w:val="00390F7C"/>
    <w:rsid w:val="003930B5"/>
    <w:rsid w:val="003C2485"/>
    <w:rsid w:val="003D283D"/>
    <w:rsid w:val="003D483D"/>
    <w:rsid w:val="003F1CAC"/>
    <w:rsid w:val="003F24C3"/>
    <w:rsid w:val="003F5E48"/>
    <w:rsid w:val="0043268A"/>
    <w:rsid w:val="00435397"/>
    <w:rsid w:val="004A2A30"/>
    <w:rsid w:val="004A63A1"/>
    <w:rsid w:val="004B0E0B"/>
    <w:rsid w:val="004B285C"/>
    <w:rsid w:val="004D048D"/>
    <w:rsid w:val="004F46A8"/>
    <w:rsid w:val="004F6F1C"/>
    <w:rsid w:val="0050327D"/>
    <w:rsid w:val="00521B32"/>
    <w:rsid w:val="00526733"/>
    <w:rsid w:val="00531336"/>
    <w:rsid w:val="005441C3"/>
    <w:rsid w:val="005704AF"/>
    <w:rsid w:val="0059094D"/>
    <w:rsid w:val="005F35D2"/>
    <w:rsid w:val="006125C2"/>
    <w:rsid w:val="006560AA"/>
    <w:rsid w:val="00676922"/>
    <w:rsid w:val="00684F40"/>
    <w:rsid w:val="006A657D"/>
    <w:rsid w:val="006E27B4"/>
    <w:rsid w:val="006E2B6A"/>
    <w:rsid w:val="00753942"/>
    <w:rsid w:val="00754534"/>
    <w:rsid w:val="00755FDA"/>
    <w:rsid w:val="00785ED5"/>
    <w:rsid w:val="00796EB9"/>
    <w:rsid w:val="0082494E"/>
    <w:rsid w:val="008560C1"/>
    <w:rsid w:val="008C4BBF"/>
    <w:rsid w:val="008D32FB"/>
    <w:rsid w:val="008D7FCE"/>
    <w:rsid w:val="008E367A"/>
    <w:rsid w:val="008E526A"/>
    <w:rsid w:val="00903623"/>
    <w:rsid w:val="00903B82"/>
    <w:rsid w:val="009255A1"/>
    <w:rsid w:val="00951B48"/>
    <w:rsid w:val="009940CE"/>
    <w:rsid w:val="009A4CC6"/>
    <w:rsid w:val="009D2CE0"/>
    <w:rsid w:val="009D37A8"/>
    <w:rsid w:val="009D4CA3"/>
    <w:rsid w:val="009E1A1B"/>
    <w:rsid w:val="00A05752"/>
    <w:rsid w:val="00A52EDC"/>
    <w:rsid w:val="00A736C2"/>
    <w:rsid w:val="00AD2429"/>
    <w:rsid w:val="00B057BA"/>
    <w:rsid w:val="00B33E7D"/>
    <w:rsid w:val="00B47A4A"/>
    <w:rsid w:val="00B75D55"/>
    <w:rsid w:val="00B75EFD"/>
    <w:rsid w:val="00B978B7"/>
    <w:rsid w:val="00BA5362"/>
    <w:rsid w:val="00BE3448"/>
    <w:rsid w:val="00C32910"/>
    <w:rsid w:val="00C45FD0"/>
    <w:rsid w:val="00CB7A9C"/>
    <w:rsid w:val="00CC4396"/>
    <w:rsid w:val="00D10016"/>
    <w:rsid w:val="00D40AC4"/>
    <w:rsid w:val="00D86CEA"/>
    <w:rsid w:val="00D91296"/>
    <w:rsid w:val="00DB3231"/>
    <w:rsid w:val="00DE41B8"/>
    <w:rsid w:val="00E157C4"/>
    <w:rsid w:val="00E77C03"/>
    <w:rsid w:val="00EE5E64"/>
    <w:rsid w:val="00EE748E"/>
    <w:rsid w:val="00EF4709"/>
    <w:rsid w:val="00F161C4"/>
    <w:rsid w:val="00F46F2E"/>
    <w:rsid w:val="00F95A62"/>
    <w:rsid w:val="00FB0BD3"/>
    <w:rsid w:val="00FB3D21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0DF91"/>
  <w15:chartTrackingRefBased/>
  <w15:docId w15:val="{217FAB65-AD38-204F-8E49-BF6307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2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3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6EB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Matthew</cp:lastModifiedBy>
  <cp:revision>10</cp:revision>
  <dcterms:created xsi:type="dcterms:W3CDTF">2020-09-17T10:27:00Z</dcterms:created>
  <dcterms:modified xsi:type="dcterms:W3CDTF">2020-09-22T11:36:00Z</dcterms:modified>
</cp:coreProperties>
</file>