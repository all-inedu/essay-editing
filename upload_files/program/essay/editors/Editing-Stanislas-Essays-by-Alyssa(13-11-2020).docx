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65EEA" w:rsidRDefault="0047502C">
      <w:pPr>
        <w:rPr>
          <w:b/>
          <w:color w:val="333333"/>
          <w:highlight w:val="white"/>
        </w:rPr>
      </w:pPr>
      <w:r>
        <w:rPr>
          <w:rFonts w:ascii="Roboto" w:eastAsia="Roboto" w:hAnsi="Roboto" w:cs="Roboto"/>
          <w:b/>
          <w:color w:val="333333"/>
          <w:sz w:val="24"/>
          <w:szCs w:val="24"/>
          <w:highlight w:val="white"/>
        </w:rPr>
        <w:t>Discuss</w:t>
      </w:r>
      <w:r>
        <w:rPr>
          <w:rFonts w:ascii="Roboto" w:eastAsia="Roboto" w:hAnsi="Roboto" w:cs="Roboto"/>
          <w:b/>
          <w:color w:val="333333"/>
          <w:sz w:val="24"/>
          <w:szCs w:val="24"/>
          <w:highlight w:val="white"/>
        </w:rPr>
        <w:t xml:space="preserve"> an accomplishment, event, or realization that sparked a period of personal growth and a new understanding of yourself or others.</w:t>
      </w:r>
    </w:p>
    <w:p w14:paraId="00000002" w14:textId="77777777" w:rsidR="00965EEA" w:rsidRDefault="00965EEA">
      <w:pPr>
        <w:rPr>
          <w:color w:val="333333"/>
          <w:highlight w:val="white"/>
        </w:rPr>
      </w:pPr>
    </w:p>
    <w:p w14:paraId="00000003" w14:textId="77777777" w:rsidR="00965EEA" w:rsidRDefault="0047502C">
      <w:pPr>
        <w:rPr>
          <w:color w:val="333333"/>
          <w:highlight w:val="white"/>
        </w:rPr>
      </w:pPr>
      <w:r>
        <w:rPr>
          <w:color w:val="333333"/>
          <w:highlight w:val="white"/>
        </w:rPr>
        <w:t xml:space="preserve">The school bell rang at 2.45 p.m., </w:t>
      </w:r>
      <w:commentRangeStart w:id="0"/>
      <w:r>
        <w:rPr>
          <w:color w:val="333333"/>
          <w:highlight w:val="white"/>
        </w:rPr>
        <w:t xml:space="preserve">as it does </w:t>
      </w:r>
      <w:proofErr w:type="spellStart"/>
      <w:r>
        <w:rPr>
          <w:color w:val="333333"/>
          <w:highlight w:val="white"/>
        </w:rPr>
        <w:t>everyday</w:t>
      </w:r>
      <w:commentRangeEnd w:id="0"/>
      <w:proofErr w:type="spellEnd"/>
      <w:r w:rsidR="00574084">
        <w:rPr>
          <w:rStyle w:val="CommentReference"/>
        </w:rPr>
        <w:commentReference w:id="0"/>
      </w:r>
      <w:r>
        <w:rPr>
          <w:color w:val="333333"/>
          <w:highlight w:val="white"/>
        </w:rPr>
        <w:t xml:space="preserve">. As per usual, I packed my bags and left the classroom with my </w:t>
      </w:r>
      <w:r>
        <w:rPr>
          <w:color w:val="333333"/>
          <w:highlight w:val="white"/>
        </w:rPr>
        <w:t xml:space="preserve">friends. When I caught up to my swim teammates in the stairway, they yelled, “Bye Alysha!” </w:t>
      </w:r>
    </w:p>
    <w:p w14:paraId="00000004" w14:textId="77777777" w:rsidR="00965EEA" w:rsidRDefault="00965EEA">
      <w:pPr>
        <w:rPr>
          <w:color w:val="333333"/>
          <w:highlight w:val="white"/>
        </w:rPr>
      </w:pPr>
    </w:p>
    <w:p w14:paraId="00000005" w14:textId="77777777" w:rsidR="00965EEA" w:rsidRDefault="0047502C">
      <w:pPr>
        <w:rPr>
          <w:color w:val="333333"/>
          <w:highlight w:val="white"/>
        </w:rPr>
      </w:pPr>
      <w:commentRangeStart w:id="1"/>
      <w:r>
        <w:rPr>
          <w:color w:val="333333"/>
          <w:highlight w:val="white"/>
        </w:rPr>
        <w:t>It was odd.</w:t>
      </w:r>
      <w:commentRangeEnd w:id="1"/>
      <w:r w:rsidR="00FC58CE">
        <w:rPr>
          <w:rStyle w:val="CommentReference"/>
        </w:rPr>
        <w:commentReference w:id="1"/>
      </w:r>
    </w:p>
    <w:p w14:paraId="00000006" w14:textId="77777777" w:rsidR="00965EEA" w:rsidRDefault="00965EEA">
      <w:pPr>
        <w:rPr>
          <w:color w:val="333333"/>
          <w:highlight w:val="white"/>
        </w:rPr>
      </w:pPr>
    </w:p>
    <w:p w14:paraId="00000007" w14:textId="77777777" w:rsidR="00965EEA" w:rsidRDefault="0047502C">
      <w:pPr>
        <w:rPr>
          <w:color w:val="333333"/>
          <w:highlight w:val="white"/>
        </w:rPr>
      </w:pPr>
      <w:r>
        <w:rPr>
          <w:color w:val="333333"/>
          <w:highlight w:val="white"/>
        </w:rPr>
        <w:t>For the past 3 years, I had regularly walked down together with them to the swimming pool. This was the first time I had gone upstairs to the dance st</w:t>
      </w:r>
      <w:r>
        <w:rPr>
          <w:color w:val="333333"/>
          <w:highlight w:val="white"/>
        </w:rPr>
        <w:t xml:space="preserve">udio instead of going down with them. </w:t>
      </w:r>
      <w:commentRangeStart w:id="2"/>
      <w:r>
        <w:rPr>
          <w:color w:val="333333"/>
          <w:highlight w:val="white"/>
        </w:rPr>
        <w:t>I laughed and waved goodbye.</w:t>
      </w:r>
      <w:commentRangeEnd w:id="2"/>
      <w:r w:rsidR="006C67F5">
        <w:rPr>
          <w:rStyle w:val="CommentReference"/>
        </w:rPr>
        <w:commentReference w:id="2"/>
      </w:r>
      <w:r>
        <w:rPr>
          <w:color w:val="333333"/>
          <w:highlight w:val="white"/>
        </w:rPr>
        <w:t xml:space="preserve"> I would certainly miss the routine, but I looked forward to the new change. </w:t>
      </w:r>
    </w:p>
    <w:p w14:paraId="00000008" w14:textId="77777777" w:rsidR="00965EEA" w:rsidRDefault="00965EEA">
      <w:pPr>
        <w:rPr>
          <w:color w:val="333333"/>
          <w:highlight w:val="white"/>
        </w:rPr>
      </w:pPr>
    </w:p>
    <w:p w14:paraId="00000009" w14:textId="77777777" w:rsidR="00965EEA" w:rsidRDefault="0047502C">
      <w:pPr>
        <w:rPr>
          <w:color w:val="333333"/>
          <w:highlight w:val="white"/>
        </w:rPr>
      </w:pPr>
      <w:r>
        <w:rPr>
          <w:color w:val="333333"/>
          <w:highlight w:val="white"/>
        </w:rPr>
        <w:t>I was the youngest in my K-pop dance collective and didn’t have the most experience in this field in comparison</w:t>
      </w:r>
      <w:r>
        <w:rPr>
          <w:color w:val="333333"/>
          <w:highlight w:val="white"/>
        </w:rPr>
        <w:t xml:space="preserve"> to my teammates. I had to play catch-up for quite a while to match their level of technique and expertise, but I didn’t mind; my love for performing drove me to constantly improve and grow. In grade 10, the IB MYP personal project provided me with the per</w:t>
      </w:r>
      <w:r>
        <w:rPr>
          <w:color w:val="333333"/>
          <w:highlight w:val="white"/>
        </w:rPr>
        <w:t xml:space="preserve">fect opportunity to return to </w:t>
      </w:r>
      <w:commentRangeStart w:id="3"/>
      <w:r>
        <w:rPr>
          <w:color w:val="333333"/>
          <w:highlight w:val="white"/>
        </w:rPr>
        <w:t xml:space="preserve">my roots </w:t>
      </w:r>
      <w:commentRangeEnd w:id="3"/>
      <w:r w:rsidR="00A5407C">
        <w:rPr>
          <w:rStyle w:val="CommentReference"/>
        </w:rPr>
        <w:commentReference w:id="3"/>
      </w:r>
      <w:r>
        <w:rPr>
          <w:color w:val="333333"/>
          <w:highlight w:val="white"/>
        </w:rPr>
        <w:t xml:space="preserve">and refine </w:t>
      </w:r>
      <w:commentRangeStart w:id="4"/>
      <w:r>
        <w:rPr>
          <w:color w:val="333333"/>
          <w:highlight w:val="white"/>
        </w:rPr>
        <w:t>my dancing skills</w:t>
      </w:r>
      <w:commentRangeEnd w:id="4"/>
      <w:r w:rsidR="006C67F5">
        <w:rPr>
          <w:rStyle w:val="CommentReference"/>
        </w:rPr>
        <w:commentReference w:id="4"/>
      </w:r>
      <w:r>
        <w:rPr>
          <w:color w:val="333333"/>
          <w:highlight w:val="white"/>
        </w:rPr>
        <w:t xml:space="preserve">. </w:t>
      </w:r>
    </w:p>
    <w:p w14:paraId="0000000A" w14:textId="77777777" w:rsidR="00965EEA" w:rsidRDefault="00965EEA">
      <w:pPr>
        <w:rPr>
          <w:color w:val="333333"/>
          <w:highlight w:val="white"/>
        </w:rPr>
      </w:pPr>
    </w:p>
    <w:p w14:paraId="0000000B" w14:textId="77777777" w:rsidR="00965EEA" w:rsidRDefault="0047502C">
      <w:pPr>
        <w:rPr>
          <w:color w:val="333333"/>
          <w:highlight w:val="white"/>
        </w:rPr>
      </w:pPr>
      <w:r>
        <w:rPr>
          <w:color w:val="333333"/>
          <w:highlight w:val="white"/>
        </w:rPr>
        <w:t xml:space="preserve">The journey to accomplish this goal was not an easy one. Up until this point, I had only done K-pop dance covers for the past 5 or 6 years. </w:t>
      </w:r>
      <w:commentRangeStart w:id="5"/>
      <w:r>
        <w:rPr>
          <w:color w:val="333333"/>
          <w:highlight w:val="white"/>
        </w:rPr>
        <w:t>Sole focus was placed on replicating the orig</w:t>
      </w:r>
      <w:r>
        <w:rPr>
          <w:color w:val="333333"/>
          <w:highlight w:val="white"/>
        </w:rPr>
        <w:t>inal K-pop idol group exactly, rather than technique.</w:t>
      </w:r>
      <w:commentRangeEnd w:id="5"/>
      <w:r w:rsidR="00574084">
        <w:rPr>
          <w:rStyle w:val="CommentReference"/>
        </w:rPr>
        <w:commentReference w:id="5"/>
      </w:r>
      <w:r>
        <w:rPr>
          <w:color w:val="333333"/>
          <w:highlight w:val="white"/>
        </w:rPr>
        <w:t xml:space="preserve"> I set forth and selected </w:t>
      </w:r>
      <w:r>
        <w:rPr>
          <w:color w:val="333333"/>
          <w:highlight w:val="white"/>
        </w:rPr>
        <w:t>three choreographies made by three choreographers with distinct styles.</w:t>
      </w:r>
      <w:r>
        <w:rPr>
          <w:color w:val="333333"/>
          <w:highlight w:val="white"/>
        </w:rPr>
        <w:t xml:space="preserve"> “I want to step outside the bubble I’ve been confined in,” I thought, “and I want to </w:t>
      </w:r>
      <w:commentRangeStart w:id="6"/>
      <w:r>
        <w:rPr>
          <w:color w:val="333333"/>
          <w:highlight w:val="white"/>
        </w:rPr>
        <w:t>apply my refined bas</w:t>
      </w:r>
      <w:r>
        <w:rPr>
          <w:color w:val="333333"/>
          <w:highlight w:val="white"/>
        </w:rPr>
        <w:t xml:space="preserve">ics </w:t>
      </w:r>
      <w:commentRangeEnd w:id="6"/>
      <w:r w:rsidR="00574084">
        <w:rPr>
          <w:rStyle w:val="CommentReference"/>
        </w:rPr>
        <w:commentReference w:id="6"/>
      </w:r>
      <w:r>
        <w:rPr>
          <w:color w:val="333333"/>
          <w:highlight w:val="white"/>
        </w:rPr>
        <w:t xml:space="preserve">to these challenging choreographies.” The process entailed dedicating one to two hours to </w:t>
      </w:r>
      <w:commentRangeStart w:id="7"/>
      <w:r>
        <w:rPr>
          <w:color w:val="333333"/>
          <w:highlight w:val="white"/>
        </w:rPr>
        <w:t xml:space="preserve">practice those three choreographies in the school studio </w:t>
      </w:r>
      <w:proofErr w:type="spellStart"/>
      <w:r>
        <w:rPr>
          <w:color w:val="333333"/>
          <w:highlight w:val="white"/>
        </w:rPr>
        <w:t>everyday</w:t>
      </w:r>
      <w:proofErr w:type="spellEnd"/>
      <w:r>
        <w:rPr>
          <w:color w:val="333333"/>
          <w:highlight w:val="white"/>
        </w:rPr>
        <w:t xml:space="preserve"> for six consecutive months</w:t>
      </w:r>
      <w:commentRangeEnd w:id="7"/>
      <w:r w:rsidR="00574084">
        <w:rPr>
          <w:rStyle w:val="CommentReference"/>
        </w:rPr>
        <w:commentReference w:id="7"/>
      </w:r>
      <w:r>
        <w:rPr>
          <w:color w:val="333333"/>
          <w:highlight w:val="white"/>
        </w:rPr>
        <w:t xml:space="preserve">. It was a huge commitment, but I’d do anything to get better at it. </w:t>
      </w:r>
    </w:p>
    <w:p w14:paraId="0000000C" w14:textId="77777777" w:rsidR="00965EEA" w:rsidRDefault="00965EEA">
      <w:pPr>
        <w:rPr>
          <w:color w:val="333333"/>
          <w:highlight w:val="white"/>
        </w:rPr>
      </w:pPr>
    </w:p>
    <w:p w14:paraId="0000000D" w14:textId="77777777" w:rsidR="00965EEA" w:rsidRDefault="0047502C">
      <w:pPr>
        <w:rPr>
          <w:color w:val="333333"/>
          <w:highlight w:val="white"/>
        </w:rPr>
      </w:pPr>
      <w:r>
        <w:rPr>
          <w:color w:val="333333"/>
          <w:highlight w:val="white"/>
        </w:rPr>
        <w:t xml:space="preserve">However, taking this route made me realize that I had to sacrifice an aspect that had been ever-present in my </w:t>
      </w:r>
      <w:proofErr w:type="gramStart"/>
      <w:r>
        <w:rPr>
          <w:color w:val="333333"/>
          <w:highlight w:val="white"/>
        </w:rPr>
        <w:t>life;</w:t>
      </w:r>
      <w:proofErr w:type="gramEnd"/>
      <w:r>
        <w:rPr>
          <w:color w:val="333333"/>
          <w:highlight w:val="white"/>
        </w:rPr>
        <w:t xml:space="preserve"> competitive swimming. Beginning at the age of seven, I was signed up to compete at a community </w:t>
      </w:r>
      <w:proofErr w:type="gramStart"/>
      <w:r>
        <w:rPr>
          <w:color w:val="333333"/>
          <w:highlight w:val="white"/>
        </w:rPr>
        <w:t>level, and</w:t>
      </w:r>
      <w:proofErr w:type="gramEnd"/>
      <w:r>
        <w:rPr>
          <w:color w:val="333333"/>
          <w:highlight w:val="white"/>
        </w:rPr>
        <w:t xml:space="preserve"> continued to participate in inter</w:t>
      </w:r>
      <w:r>
        <w:rPr>
          <w:color w:val="333333"/>
          <w:highlight w:val="white"/>
        </w:rPr>
        <w:t xml:space="preserve">-school competitions throughout primary school all the while constantly working to reduce my time and learning other styles like the butterfly and the backstroke. In middle and high school, I became a member of the school swimming team. We trained </w:t>
      </w:r>
      <w:proofErr w:type="gramStart"/>
      <w:r>
        <w:rPr>
          <w:color w:val="333333"/>
          <w:highlight w:val="white"/>
        </w:rPr>
        <w:t>daily, a</w:t>
      </w:r>
      <w:r>
        <w:rPr>
          <w:color w:val="333333"/>
          <w:highlight w:val="white"/>
        </w:rPr>
        <w:t>nd</w:t>
      </w:r>
      <w:proofErr w:type="gramEnd"/>
      <w:r>
        <w:rPr>
          <w:color w:val="333333"/>
          <w:highlight w:val="white"/>
        </w:rPr>
        <w:t xml:space="preserve"> competed monthly. I loved every second of my time spent swimming — the exhilaration a </w:t>
      </w:r>
      <w:proofErr w:type="gramStart"/>
      <w:r>
        <w:rPr>
          <w:color w:val="333333"/>
          <w:highlight w:val="white"/>
        </w:rPr>
        <w:t>50 meter</w:t>
      </w:r>
      <w:proofErr w:type="gramEnd"/>
      <w:r>
        <w:rPr>
          <w:color w:val="333333"/>
          <w:highlight w:val="white"/>
        </w:rPr>
        <w:t xml:space="preserve"> sprint gave me, the breaks of laughter shared between teammates, and the thrill that came when I broke a personal record. </w:t>
      </w:r>
    </w:p>
    <w:p w14:paraId="0000000E" w14:textId="77777777" w:rsidR="00965EEA" w:rsidRDefault="00965EEA">
      <w:pPr>
        <w:rPr>
          <w:color w:val="333333"/>
          <w:highlight w:val="white"/>
        </w:rPr>
      </w:pPr>
    </w:p>
    <w:p w14:paraId="0000000F" w14:textId="58BFC7A6" w:rsidR="00965EEA" w:rsidRDefault="0047502C">
      <w:pPr>
        <w:rPr>
          <w:color w:val="333333"/>
          <w:highlight w:val="white"/>
        </w:rPr>
      </w:pPr>
      <w:commentRangeStart w:id="8"/>
      <w:r>
        <w:rPr>
          <w:color w:val="333333"/>
          <w:highlight w:val="white"/>
        </w:rPr>
        <w:t>The dance project meant that I cou</w:t>
      </w:r>
      <w:r>
        <w:rPr>
          <w:color w:val="333333"/>
          <w:highlight w:val="white"/>
        </w:rPr>
        <w:t xml:space="preserve">ld no longer attend these daily training sessions, and I practically had to leave the team altogether. </w:t>
      </w:r>
      <w:commentRangeEnd w:id="8"/>
      <w:r w:rsidR="00574084">
        <w:rPr>
          <w:rStyle w:val="CommentReference"/>
        </w:rPr>
        <w:commentReference w:id="8"/>
      </w:r>
      <w:r>
        <w:rPr>
          <w:color w:val="333333"/>
          <w:highlight w:val="white"/>
        </w:rPr>
        <w:t>Sure, I could attend swim training sessions after school first and then practice dance after that, but I would need to split my dedication and commitment</w:t>
      </w:r>
      <w:r>
        <w:rPr>
          <w:color w:val="333333"/>
          <w:highlight w:val="white"/>
        </w:rPr>
        <w:t xml:space="preserve"> between these two passions. That would </w:t>
      </w:r>
      <w:commentRangeStart w:id="9"/>
      <w:r>
        <w:rPr>
          <w:color w:val="333333"/>
          <w:highlight w:val="white"/>
        </w:rPr>
        <w:t>stymie</w:t>
      </w:r>
      <w:commentRangeEnd w:id="9"/>
      <w:r w:rsidR="00574084">
        <w:rPr>
          <w:rStyle w:val="CommentReference"/>
        </w:rPr>
        <w:commentReference w:id="9"/>
      </w:r>
      <w:r>
        <w:rPr>
          <w:color w:val="333333"/>
          <w:highlight w:val="white"/>
        </w:rPr>
        <w:t xml:space="preserve"> my ability to maximize my performances in both. I didn’t want to burden my swim team by my half-hearted participation, nor did I want to continue lagging behind in my dance collective. I was torn; swimming had</w:t>
      </w:r>
      <w:r>
        <w:rPr>
          <w:color w:val="333333"/>
          <w:highlight w:val="white"/>
        </w:rPr>
        <w:t xml:space="preserve"> been </w:t>
      </w:r>
      <w:r>
        <w:rPr>
          <w:color w:val="333333"/>
          <w:highlight w:val="white"/>
        </w:rPr>
        <w:lastRenderedPageBreak/>
        <w:t xml:space="preserve">a defining trait of my identity for the longest time. I don’t know if I was just ready to sacrifice it yet. However, dance was something I had fallen in love with over the years. It was my medium for artistic </w:t>
      </w:r>
      <w:del w:id="10" w:author="Alyssa Manik" w:date="2020-11-13T14:07:00Z">
        <w:r w:rsidDel="00574084">
          <w:rPr>
            <w:color w:val="333333"/>
            <w:highlight w:val="white"/>
          </w:rPr>
          <w:delText>self expression</w:delText>
        </w:r>
      </w:del>
      <w:ins w:id="11" w:author="Alyssa Manik" w:date="2020-11-13T14:07:00Z">
        <w:r w:rsidR="00574084">
          <w:rPr>
            <w:color w:val="333333"/>
            <w:highlight w:val="white"/>
          </w:rPr>
          <w:t>self-expression</w:t>
        </w:r>
      </w:ins>
      <w:r>
        <w:rPr>
          <w:color w:val="333333"/>
          <w:highlight w:val="white"/>
        </w:rPr>
        <w:t xml:space="preserve"> where my creative mind co</w:t>
      </w:r>
      <w:r>
        <w:rPr>
          <w:color w:val="333333"/>
          <w:highlight w:val="white"/>
        </w:rPr>
        <w:t>uld run wild</w:t>
      </w:r>
      <w:ins w:id="12" w:author="Alyssa Manik" w:date="2020-11-13T14:07:00Z">
        <w:r w:rsidR="00574084">
          <w:rPr>
            <w:color w:val="333333"/>
            <w:highlight w:val="white"/>
          </w:rPr>
          <w:t xml:space="preserve">; </w:t>
        </w:r>
      </w:ins>
      <w:del w:id="13" w:author="Alyssa Manik" w:date="2020-11-13T14:07:00Z">
        <w:r w:rsidDel="00574084">
          <w:rPr>
            <w:color w:val="333333"/>
            <w:highlight w:val="white"/>
          </w:rPr>
          <w:delText xml:space="preserve"> - </w:delText>
        </w:r>
      </w:del>
      <w:r>
        <w:rPr>
          <w:color w:val="333333"/>
          <w:highlight w:val="white"/>
        </w:rPr>
        <w:t xml:space="preserve">let the rhythm of the music take over my body, and escape for a bit. </w:t>
      </w:r>
      <w:commentRangeStart w:id="14"/>
      <w:r>
        <w:rPr>
          <w:color w:val="333333"/>
          <w:highlight w:val="white"/>
        </w:rPr>
        <w:t xml:space="preserve">I wanted to do better not just for myself, but for my team as well. </w:t>
      </w:r>
      <w:commentRangeEnd w:id="14"/>
      <w:r w:rsidR="00574084">
        <w:rPr>
          <w:rStyle w:val="CommentReference"/>
        </w:rPr>
        <w:commentReference w:id="14"/>
      </w:r>
    </w:p>
    <w:p w14:paraId="00000010" w14:textId="77777777" w:rsidR="00965EEA" w:rsidRDefault="00965EEA">
      <w:pPr>
        <w:rPr>
          <w:color w:val="333333"/>
          <w:highlight w:val="white"/>
        </w:rPr>
      </w:pPr>
    </w:p>
    <w:p w14:paraId="00000011" w14:textId="77777777" w:rsidR="00965EEA" w:rsidRDefault="0047502C">
      <w:pPr>
        <w:rPr>
          <w:color w:val="333333"/>
          <w:highlight w:val="white"/>
        </w:rPr>
      </w:pPr>
      <w:commentRangeStart w:id="15"/>
      <w:r>
        <w:rPr>
          <w:color w:val="333333"/>
          <w:highlight w:val="white"/>
        </w:rPr>
        <w:t xml:space="preserve">I couldn’t get the best of both worlds. </w:t>
      </w:r>
      <w:commentRangeEnd w:id="15"/>
      <w:r w:rsidR="00A5407C">
        <w:rPr>
          <w:rStyle w:val="CommentReference"/>
        </w:rPr>
        <w:commentReference w:id="15"/>
      </w:r>
      <w:r>
        <w:rPr>
          <w:color w:val="333333"/>
          <w:highlight w:val="white"/>
        </w:rPr>
        <w:t>Sometimes, things just don’t work that way, and that’s okay. D</w:t>
      </w:r>
      <w:r>
        <w:rPr>
          <w:color w:val="333333"/>
          <w:highlight w:val="white"/>
        </w:rPr>
        <w:t xml:space="preserve">ance called my name, and it was time to prioritize and let go. </w:t>
      </w:r>
      <w:commentRangeStart w:id="16"/>
      <w:r>
        <w:rPr>
          <w:color w:val="333333"/>
          <w:highlight w:val="white"/>
        </w:rPr>
        <w:t xml:space="preserve">To let go of swimming, and the negative thoughts that came with the idea of leaving. </w:t>
      </w:r>
      <w:commentRangeEnd w:id="16"/>
      <w:r w:rsidR="00574084">
        <w:rPr>
          <w:rStyle w:val="CommentReference"/>
        </w:rPr>
        <w:commentReference w:id="16"/>
      </w:r>
      <w:commentRangeStart w:id="17"/>
      <w:r>
        <w:rPr>
          <w:color w:val="333333"/>
          <w:highlight w:val="white"/>
        </w:rPr>
        <w:t>That doesn’t mean I don’t care about it anymore, of course</w:t>
      </w:r>
      <w:commentRangeEnd w:id="17"/>
      <w:r w:rsidR="00574084">
        <w:rPr>
          <w:rStyle w:val="CommentReference"/>
        </w:rPr>
        <w:commentReference w:id="17"/>
      </w:r>
      <w:r>
        <w:rPr>
          <w:color w:val="333333"/>
          <w:highlight w:val="white"/>
        </w:rPr>
        <w:t>; as my coach said: “Once a swimmer, always a swim</w:t>
      </w:r>
      <w:r>
        <w:rPr>
          <w:color w:val="333333"/>
          <w:highlight w:val="white"/>
        </w:rPr>
        <w:t xml:space="preserve">mer.” As attached as I was to the sport, I deeply wanted to grow and explore my capabilities, strengths, and weaknesses as a dancer. Letting go meant creating space for fresh beginnings </w:t>
      </w:r>
      <w:commentRangeStart w:id="18"/>
      <w:proofErr w:type="gramStart"/>
      <w:r>
        <w:rPr>
          <w:color w:val="333333"/>
          <w:highlight w:val="white"/>
        </w:rPr>
        <w:t>-  this</w:t>
      </w:r>
      <w:proofErr w:type="gramEnd"/>
      <w:r>
        <w:rPr>
          <w:color w:val="333333"/>
          <w:highlight w:val="white"/>
        </w:rPr>
        <w:t xml:space="preserve"> project would be a stepping stone for me, and open a new chapt</w:t>
      </w:r>
      <w:r>
        <w:rPr>
          <w:color w:val="333333"/>
          <w:highlight w:val="white"/>
        </w:rPr>
        <w:t xml:space="preserve">er in my journey to master the art of performing. </w:t>
      </w:r>
      <w:commentRangeEnd w:id="18"/>
      <w:r w:rsidR="00574084">
        <w:rPr>
          <w:rStyle w:val="CommentReference"/>
        </w:rPr>
        <w:commentReference w:id="18"/>
      </w:r>
    </w:p>
    <w:p w14:paraId="00000012" w14:textId="77777777" w:rsidR="00965EEA" w:rsidRDefault="00965EEA">
      <w:pPr>
        <w:rPr>
          <w:rFonts w:ascii="Georgia" w:eastAsia="Georgia" w:hAnsi="Georgia" w:cs="Georgia"/>
          <w:color w:val="282828"/>
          <w:sz w:val="26"/>
          <w:szCs w:val="26"/>
          <w:highlight w:val="white"/>
        </w:rPr>
      </w:pPr>
    </w:p>
    <w:p w14:paraId="00000013" w14:textId="2D4BFC6E" w:rsidR="00965EEA" w:rsidRDefault="006C67F5">
      <w:pPr>
        <w:rPr>
          <w:ins w:id="19" w:author="Alyssa Manik" w:date="2020-11-13T14:14:00Z"/>
          <w:rFonts w:ascii="Georgia" w:eastAsia="Georgia" w:hAnsi="Georgia" w:cs="Georgia"/>
          <w:color w:val="282828"/>
          <w:highlight w:val="white"/>
        </w:rPr>
      </w:pPr>
      <w:ins w:id="20" w:author="Alyssa Manik" w:date="2020-11-13T14:13:00Z">
        <w:r w:rsidRPr="00FC58CE">
          <w:rPr>
            <w:rFonts w:ascii="Georgia" w:eastAsia="Georgia" w:hAnsi="Georgia" w:cs="Georgia"/>
            <w:color w:val="282828"/>
            <w:highlight w:val="white"/>
            <w:rPrChange w:id="21" w:author="Alyssa Manik" w:date="2020-11-13T14:14:00Z">
              <w:rPr>
                <w:rFonts w:ascii="Georgia" w:eastAsia="Georgia" w:hAnsi="Georgia" w:cs="Georgia"/>
                <w:color w:val="282828"/>
                <w:sz w:val="26"/>
                <w:szCs w:val="26"/>
                <w:highlight w:val="white"/>
              </w:rPr>
            </w:rPrChange>
          </w:rPr>
          <w:t xml:space="preserve">Hey! </w:t>
        </w:r>
        <w:r w:rsidRPr="00FC58CE">
          <w:rPr>
            <w:rFonts w:ascii="Georgia" w:eastAsia="Georgia" w:hAnsi="Georgia" w:cs="Georgia"/>
            <w:color w:val="282828"/>
            <w:highlight w:val="white"/>
            <w:rPrChange w:id="22" w:author="Alyssa Manik" w:date="2020-11-13T14:14:00Z">
              <w:rPr>
                <w:rFonts w:ascii="Georgia" w:eastAsia="Georgia" w:hAnsi="Georgia" w:cs="Georgia"/>
                <w:color w:val="282828"/>
                <w:sz w:val="24"/>
                <w:szCs w:val="24"/>
                <w:highlight w:val="white"/>
              </w:rPr>
            </w:rPrChange>
          </w:rPr>
          <w:t xml:space="preserve">So exciting to hear about your application. I think you really love </w:t>
        </w:r>
        <w:proofErr w:type="gramStart"/>
        <w:r w:rsidRPr="00FC58CE">
          <w:rPr>
            <w:rFonts w:ascii="Georgia" w:eastAsia="Georgia" w:hAnsi="Georgia" w:cs="Georgia"/>
            <w:color w:val="282828"/>
            <w:highlight w:val="white"/>
            <w:rPrChange w:id="23" w:author="Alyssa Manik" w:date="2020-11-13T14:14:00Z">
              <w:rPr>
                <w:rFonts w:ascii="Georgia" w:eastAsia="Georgia" w:hAnsi="Georgia" w:cs="Georgia"/>
                <w:color w:val="282828"/>
                <w:sz w:val="24"/>
                <w:szCs w:val="24"/>
                <w:highlight w:val="white"/>
              </w:rPr>
            </w:rPrChange>
          </w:rPr>
          <w:t>dance</w:t>
        </w:r>
        <w:proofErr w:type="gramEnd"/>
        <w:r w:rsidRPr="00FC58CE">
          <w:rPr>
            <w:rFonts w:ascii="Georgia" w:eastAsia="Georgia" w:hAnsi="Georgia" w:cs="Georgia"/>
            <w:color w:val="282828"/>
            <w:highlight w:val="white"/>
            <w:rPrChange w:id="24" w:author="Alyssa Manik" w:date="2020-11-13T14:14:00Z">
              <w:rPr>
                <w:rFonts w:ascii="Georgia" w:eastAsia="Georgia" w:hAnsi="Georgia" w:cs="Georgia"/>
                <w:color w:val="282828"/>
                <w:sz w:val="24"/>
                <w:szCs w:val="24"/>
                <w:highlight w:val="white"/>
              </w:rPr>
            </w:rPrChange>
          </w:rPr>
          <w:t xml:space="preserve"> and this can definitely be seen from your comm app and supplementals. </w:t>
        </w:r>
      </w:ins>
      <w:ins w:id="25" w:author="Alyssa Manik" w:date="2020-11-13T14:14:00Z">
        <w:r w:rsidRPr="00FC58CE">
          <w:rPr>
            <w:rFonts w:ascii="Georgia" w:eastAsia="Georgia" w:hAnsi="Georgia" w:cs="Georgia"/>
            <w:color w:val="282828"/>
            <w:highlight w:val="white"/>
            <w:rPrChange w:id="26" w:author="Alyssa Manik" w:date="2020-11-13T14:14:00Z">
              <w:rPr>
                <w:rFonts w:ascii="Georgia" w:eastAsia="Georgia" w:hAnsi="Georgia" w:cs="Georgia"/>
                <w:color w:val="282828"/>
                <w:sz w:val="24"/>
                <w:szCs w:val="24"/>
                <w:highlight w:val="white"/>
              </w:rPr>
            </w:rPrChange>
          </w:rPr>
          <w:t>I’m glad you</w:t>
        </w:r>
        <w:r w:rsidR="00FC58CE" w:rsidRPr="00FC58CE">
          <w:rPr>
            <w:rFonts w:ascii="Georgia" w:eastAsia="Georgia" w:hAnsi="Georgia" w:cs="Georgia"/>
            <w:color w:val="282828"/>
            <w:highlight w:val="white"/>
            <w:rPrChange w:id="27" w:author="Alyssa Manik" w:date="2020-11-13T14:14:00Z">
              <w:rPr>
                <w:rFonts w:ascii="Georgia" w:eastAsia="Georgia" w:hAnsi="Georgia" w:cs="Georgia"/>
                <w:color w:val="282828"/>
                <w:sz w:val="24"/>
                <w:szCs w:val="24"/>
                <w:highlight w:val="white"/>
              </w:rPr>
            </w:rPrChange>
          </w:rPr>
          <w:t xml:space="preserve"> worded your essays with your own style, because it keeps you from being emotionless sounding.</w:t>
        </w:r>
      </w:ins>
    </w:p>
    <w:p w14:paraId="571FC986" w14:textId="7982F10B" w:rsidR="00FC58CE" w:rsidRDefault="00FC58CE">
      <w:pPr>
        <w:rPr>
          <w:ins w:id="28" w:author="Alyssa Manik" w:date="2020-11-13T14:14:00Z"/>
          <w:rFonts w:ascii="Georgia" w:eastAsia="Georgia" w:hAnsi="Georgia" w:cs="Georgia"/>
          <w:color w:val="282828"/>
          <w:highlight w:val="white"/>
        </w:rPr>
      </w:pPr>
    </w:p>
    <w:p w14:paraId="2F662B42" w14:textId="0BB6FCDA" w:rsidR="00FC58CE" w:rsidRDefault="00FC58CE">
      <w:pPr>
        <w:rPr>
          <w:ins w:id="29" w:author="Alyssa Manik" w:date="2020-11-13T14:17:00Z"/>
          <w:rFonts w:ascii="Georgia" w:eastAsia="Georgia" w:hAnsi="Georgia" w:cs="Georgia"/>
          <w:color w:val="282828"/>
          <w:highlight w:val="white"/>
        </w:rPr>
      </w:pPr>
      <w:ins w:id="30" w:author="Alyssa Manik" w:date="2020-11-13T14:14:00Z">
        <w:r>
          <w:rPr>
            <w:rFonts w:ascii="Georgia" w:eastAsia="Georgia" w:hAnsi="Georgia" w:cs="Georgia"/>
            <w:color w:val="282828"/>
            <w:highlight w:val="white"/>
          </w:rPr>
          <w:t xml:space="preserve">That being said, I do want to say that I don’t think this essay targets the prompt fully. Yes, it </w:t>
        </w:r>
      </w:ins>
      <w:ins w:id="31" w:author="Alyssa Manik" w:date="2020-11-13T14:15:00Z">
        <w:r>
          <w:rPr>
            <w:rFonts w:ascii="Georgia" w:eastAsia="Georgia" w:hAnsi="Georgia" w:cs="Georgia"/>
            <w:color w:val="282828"/>
            <w:highlight w:val="white"/>
          </w:rPr>
          <w:t xml:space="preserve">answered the question of what </w:t>
        </w:r>
      </w:ins>
      <w:ins w:id="32" w:author="Alyssa Manik" w:date="2020-11-13T14:16:00Z">
        <w:r>
          <w:rPr>
            <w:rFonts w:ascii="Georgia" w:eastAsia="Georgia" w:hAnsi="Georgia" w:cs="Georgia"/>
            <w:color w:val="282828"/>
            <w:highlight w:val="white"/>
          </w:rPr>
          <w:t>event,</w:t>
        </w:r>
      </w:ins>
      <w:ins w:id="33" w:author="Alyssa Manik" w:date="2020-11-13T14:15:00Z">
        <w:r>
          <w:rPr>
            <w:rFonts w:ascii="Georgia" w:eastAsia="Georgia" w:hAnsi="Georgia" w:cs="Georgia"/>
            <w:color w:val="282828"/>
            <w:highlight w:val="white"/>
          </w:rPr>
          <w:t xml:space="preserve"> but I couldn’t really dive deep into why and how. The comments </w:t>
        </w:r>
      </w:ins>
      <w:ins w:id="34" w:author="Alyssa Manik" w:date="2020-11-13T14:16:00Z">
        <w:r>
          <w:rPr>
            <w:rFonts w:ascii="Georgia" w:eastAsia="Georgia" w:hAnsi="Georgia" w:cs="Georgia"/>
            <w:color w:val="282828"/>
            <w:highlight w:val="white"/>
          </w:rPr>
          <w:t>encapsulate</w:t>
        </w:r>
      </w:ins>
      <w:ins w:id="35" w:author="Alyssa Manik" w:date="2020-11-13T14:15:00Z">
        <w:r>
          <w:rPr>
            <w:rFonts w:ascii="Georgia" w:eastAsia="Georgia" w:hAnsi="Georgia" w:cs="Georgia"/>
            <w:color w:val="282828"/>
            <w:highlight w:val="white"/>
          </w:rPr>
          <w:t xml:space="preserve"> most of what I’m trying to say.</w:t>
        </w:r>
      </w:ins>
      <w:ins w:id="36" w:author="Alyssa Manik" w:date="2020-11-13T14:16:00Z">
        <w:r>
          <w:rPr>
            <w:rFonts w:ascii="Georgia" w:eastAsia="Georgia" w:hAnsi="Georgia" w:cs="Georgia"/>
            <w:color w:val="282828"/>
            <w:highlight w:val="white"/>
          </w:rPr>
          <w:t xml:space="preserve"> To summarize: I can’t tell what your focus is. The IB MYP project is what sparked that understanding, correct? But why is this specific project more significant than other projects, like the </w:t>
        </w:r>
        <w:proofErr w:type="spellStart"/>
        <w:r>
          <w:rPr>
            <w:rFonts w:ascii="Georgia" w:eastAsia="Georgia" w:hAnsi="Georgia" w:cs="Georgia"/>
            <w:color w:val="282828"/>
            <w:highlight w:val="white"/>
          </w:rPr>
          <w:t>kpop</w:t>
        </w:r>
        <w:proofErr w:type="spellEnd"/>
        <w:r>
          <w:rPr>
            <w:rFonts w:ascii="Georgia" w:eastAsia="Georgia" w:hAnsi="Georgia" w:cs="Georgia"/>
            <w:color w:val="282828"/>
            <w:highlight w:val="white"/>
          </w:rPr>
          <w:t xml:space="preserve"> on</w:t>
        </w:r>
      </w:ins>
      <w:ins w:id="37" w:author="Alyssa Manik" w:date="2020-11-13T14:17:00Z">
        <w:r>
          <w:rPr>
            <w:rFonts w:ascii="Georgia" w:eastAsia="Georgia" w:hAnsi="Georgia" w:cs="Georgia"/>
            <w:color w:val="282828"/>
            <w:highlight w:val="white"/>
          </w:rPr>
          <w:t>e? From what I’m reading, it sounds like the K-pop dances are too replicating, and you wanted to learn new choreography, and the project gave you a motivation to do so.</w:t>
        </w:r>
      </w:ins>
    </w:p>
    <w:p w14:paraId="060EDE3D" w14:textId="03706FA1" w:rsidR="00FC58CE" w:rsidRDefault="00FC58CE">
      <w:pPr>
        <w:rPr>
          <w:ins w:id="38" w:author="Alyssa Manik" w:date="2020-11-13T14:17:00Z"/>
          <w:rFonts w:ascii="Georgia" w:eastAsia="Georgia" w:hAnsi="Georgia" w:cs="Georgia"/>
          <w:color w:val="282828"/>
          <w:highlight w:val="white"/>
        </w:rPr>
      </w:pPr>
    </w:p>
    <w:p w14:paraId="0B772013" w14:textId="6458F576" w:rsidR="00FC58CE" w:rsidRPr="00FC58CE" w:rsidRDefault="00FC58CE">
      <w:pPr>
        <w:rPr>
          <w:rFonts w:ascii="Georgia" w:eastAsia="Georgia" w:hAnsi="Georgia" w:cs="Georgia"/>
          <w:color w:val="282828"/>
          <w:highlight w:val="white"/>
          <w:rPrChange w:id="39" w:author="Alyssa Manik" w:date="2020-11-13T14:14:00Z">
            <w:rPr>
              <w:rFonts w:ascii="Georgia" w:eastAsia="Georgia" w:hAnsi="Georgia" w:cs="Georgia"/>
              <w:color w:val="282828"/>
              <w:sz w:val="26"/>
              <w:szCs w:val="26"/>
              <w:highlight w:val="white"/>
            </w:rPr>
          </w:rPrChange>
        </w:rPr>
      </w:pPr>
      <w:ins w:id="40" w:author="Alyssa Manik" w:date="2020-11-13T14:17:00Z">
        <w:r>
          <w:rPr>
            <w:rFonts w:ascii="Georgia" w:eastAsia="Georgia" w:hAnsi="Georgia" w:cs="Georgia"/>
            <w:color w:val="282828"/>
            <w:highlight w:val="white"/>
          </w:rPr>
          <w:t xml:space="preserve">I </w:t>
        </w:r>
      </w:ins>
      <w:ins w:id="41" w:author="Alyssa Manik" w:date="2020-11-13T14:24:00Z">
        <w:r w:rsidR="00A5407C">
          <w:rPr>
            <w:rFonts w:ascii="Georgia" w:eastAsia="Georgia" w:hAnsi="Georgia" w:cs="Georgia"/>
            <w:color w:val="282828"/>
            <w:highlight w:val="white"/>
          </w:rPr>
          <w:t xml:space="preserve">personally </w:t>
        </w:r>
      </w:ins>
      <w:ins w:id="42" w:author="Alyssa Manik" w:date="2020-11-13T14:17:00Z">
        <w:r>
          <w:rPr>
            <w:rFonts w:ascii="Georgia" w:eastAsia="Georgia" w:hAnsi="Georgia" w:cs="Georgia"/>
            <w:color w:val="282828"/>
            <w:highlight w:val="white"/>
          </w:rPr>
          <w:t xml:space="preserve">don’t understand how the swimming ties into this </w:t>
        </w:r>
        <w:proofErr w:type="gramStart"/>
        <w:r>
          <w:rPr>
            <w:rFonts w:ascii="Georgia" w:eastAsia="Georgia" w:hAnsi="Georgia" w:cs="Georgia"/>
            <w:color w:val="282828"/>
            <w:highlight w:val="white"/>
          </w:rPr>
          <w:t>event?</w:t>
        </w:r>
        <w:proofErr w:type="gramEnd"/>
        <w:r>
          <w:rPr>
            <w:rFonts w:ascii="Georgia" w:eastAsia="Georgia" w:hAnsi="Georgia" w:cs="Georgia"/>
            <w:color w:val="282828"/>
            <w:highlight w:val="white"/>
          </w:rPr>
          <w:t xml:space="preserve"> Unless your focus isn</w:t>
        </w:r>
      </w:ins>
      <w:ins w:id="43" w:author="Alyssa Manik" w:date="2020-11-13T14:18:00Z">
        <w:r>
          <w:rPr>
            <w:rFonts w:ascii="Georgia" w:eastAsia="Georgia" w:hAnsi="Georgia" w:cs="Georgia"/>
            <w:color w:val="282828"/>
            <w:highlight w:val="white"/>
          </w:rPr>
          <w:t>’t the event but the realization that you needed to give 120% on either dance or swim and you chose dance. It’s a bit vague right now. You should make it clear whether you’re discussing an event, realization or the accomplishment?</w:t>
        </w:r>
      </w:ins>
      <w:ins w:id="44" w:author="Alyssa Manik" w:date="2020-11-13T14:19:00Z">
        <w:r>
          <w:rPr>
            <w:rFonts w:ascii="Georgia" w:eastAsia="Georgia" w:hAnsi="Georgia" w:cs="Georgia"/>
            <w:color w:val="282828"/>
            <w:highlight w:val="white"/>
          </w:rPr>
          <w:t xml:space="preserve"> </w:t>
        </w:r>
      </w:ins>
      <w:ins w:id="45" w:author="Alyssa Manik" w:date="2020-11-13T14:20:00Z">
        <w:r>
          <w:rPr>
            <w:rFonts w:ascii="Georgia" w:eastAsia="Georgia" w:hAnsi="Georgia" w:cs="Georgia"/>
            <w:color w:val="282828"/>
            <w:highlight w:val="white"/>
          </w:rPr>
          <w:t xml:space="preserve">I think some statements need elaboration, but keep in mind you’re above your word limit. </w:t>
        </w:r>
      </w:ins>
      <w:ins w:id="46" w:author="Alyssa Manik" w:date="2020-11-13T14:25:00Z">
        <w:r w:rsidR="00A5407C">
          <w:rPr>
            <w:rFonts w:ascii="Georgia" w:eastAsia="Georgia" w:hAnsi="Georgia" w:cs="Georgia"/>
            <w:color w:val="282828"/>
            <w:highlight w:val="white"/>
          </w:rPr>
          <w:t xml:space="preserve">For example, </w:t>
        </w:r>
      </w:ins>
      <w:ins w:id="47" w:author="Alyssa Manik" w:date="2020-11-13T14:20:00Z">
        <w:r>
          <w:rPr>
            <w:rFonts w:ascii="Georgia" w:eastAsia="Georgia" w:hAnsi="Georgia" w:cs="Georgia"/>
            <w:color w:val="282828"/>
            <w:highlight w:val="white"/>
          </w:rPr>
          <w:t>I think par 5 can be cut, simply because our focus isn’t on the swimming- but the dancing,</w:t>
        </w:r>
      </w:ins>
      <w:ins w:id="48" w:author="Alyssa Manik" w:date="2020-11-13T14:21:00Z">
        <w:r>
          <w:rPr>
            <w:rFonts w:ascii="Georgia" w:eastAsia="Georgia" w:hAnsi="Georgia" w:cs="Georgia"/>
            <w:color w:val="282828"/>
            <w:highlight w:val="white"/>
          </w:rPr>
          <w:t xml:space="preserve"> yes?</w:t>
        </w:r>
      </w:ins>
    </w:p>
    <w:sectPr w:rsidR="00FC58CE" w:rsidRPr="00FC58CE">
      <w:foot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1-13T14:02:00Z" w:initials="AM">
    <w:p w14:paraId="7C1F5901" w14:textId="200178BE" w:rsidR="00574084" w:rsidRDefault="00574084">
      <w:pPr>
        <w:pStyle w:val="CommentText"/>
      </w:pPr>
      <w:r>
        <w:rPr>
          <w:rStyle w:val="CommentReference"/>
        </w:rPr>
        <w:annotationRef/>
      </w:r>
      <w:r>
        <w:t xml:space="preserve">I think this is a bit </w:t>
      </w:r>
      <w:proofErr w:type="gramStart"/>
      <w:r>
        <w:t>obvious?</w:t>
      </w:r>
      <w:proofErr w:type="gramEnd"/>
    </w:p>
  </w:comment>
  <w:comment w:id="1" w:author="Alyssa Manik" w:date="2020-11-13T14:19:00Z" w:initials="AM">
    <w:p w14:paraId="57D39F10" w14:textId="71B33B97" w:rsidR="00FC58CE" w:rsidRDefault="00FC58CE">
      <w:pPr>
        <w:pStyle w:val="CommentText"/>
      </w:pPr>
      <w:r>
        <w:rPr>
          <w:rStyle w:val="CommentReference"/>
        </w:rPr>
        <w:annotationRef/>
      </w:r>
      <w:r>
        <w:t xml:space="preserve">Their words were </w:t>
      </w:r>
      <w:proofErr w:type="gramStart"/>
      <w:r>
        <w:t>odd</w:t>
      </w:r>
      <w:proofErr w:type="gramEnd"/>
      <w:r>
        <w:t xml:space="preserve"> or did you feel odd that you</w:t>
      </w:r>
      <w:r w:rsidR="00A5407C">
        <w:t xml:space="preserve"> didn’t follow them</w:t>
      </w:r>
      <w:r>
        <w:t xml:space="preserve">? </w:t>
      </w:r>
    </w:p>
  </w:comment>
  <w:comment w:id="2" w:author="Alyssa Manik" w:date="2020-11-13T14:11:00Z" w:initials="AM">
    <w:p w14:paraId="7A9BDB77" w14:textId="77701A7F" w:rsidR="006C67F5" w:rsidRDefault="006C67F5">
      <w:pPr>
        <w:pStyle w:val="CommentText"/>
      </w:pPr>
      <w:r>
        <w:rPr>
          <w:rStyle w:val="CommentReference"/>
        </w:rPr>
        <w:annotationRef/>
      </w:r>
      <w:r>
        <w:t xml:space="preserve">I’d like to see a bit more adjectives or emotive language, especially since we want to show you do care about your team. It’s not easy to just cut them </w:t>
      </w:r>
      <w:proofErr w:type="gramStart"/>
      <w:r>
        <w:t>off?</w:t>
      </w:r>
      <w:proofErr w:type="gramEnd"/>
    </w:p>
  </w:comment>
  <w:comment w:id="3" w:author="Alyssa Manik" w:date="2020-11-13T14:22:00Z" w:initials="AM">
    <w:p w14:paraId="262B9A3B" w14:textId="4D287780" w:rsidR="00A5407C" w:rsidRDefault="00A5407C">
      <w:pPr>
        <w:pStyle w:val="CommentText"/>
      </w:pPr>
      <w:r>
        <w:rPr>
          <w:rStyle w:val="CommentReference"/>
        </w:rPr>
        <w:annotationRef/>
      </w:r>
      <w:r>
        <w:t>This sounds a bit cliché, but also what roots? Hip-</w:t>
      </w:r>
      <w:proofErr w:type="gramStart"/>
      <w:r>
        <w:t>hop?:</w:t>
      </w:r>
      <w:proofErr w:type="gramEnd"/>
      <w:r>
        <w:t xml:space="preserve"> Street dance?</w:t>
      </w:r>
    </w:p>
  </w:comment>
  <w:comment w:id="4" w:author="Alyssa Manik" w:date="2020-11-13T14:12:00Z" w:initials="AM">
    <w:p w14:paraId="22B5613D" w14:textId="6C05C166" w:rsidR="006C67F5" w:rsidRDefault="006C67F5">
      <w:pPr>
        <w:pStyle w:val="CommentText"/>
      </w:pPr>
      <w:r>
        <w:rPr>
          <w:rStyle w:val="CommentReference"/>
        </w:rPr>
        <w:annotationRef/>
      </w:r>
      <w:r>
        <w:t>Here I can see your focus is dance. Not enough emphasis on the event “IB MYP personal project” and how exactly did it spark a period of growth.</w:t>
      </w:r>
    </w:p>
  </w:comment>
  <w:comment w:id="5" w:author="Alyssa Manik" w:date="2020-11-13T14:04:00Z" w:initials="AM">
    <w:p w14:paraId="7381D162" w14:textId="4B5424F8" w:rsidR="00574084" w:rsidRDefault="00574084">
      <w:pPr>
        <w:pStyle w:val="CommentText"/>
      </w:pPr>
      <w:r>
        <w:rPr>
          <w:rStyle w:val="CommentReference"/>
        </w:rPr>
        <w:annotationRef/>
      </w:r>
      <w:r>
        <w:t>So here you mentioned about replicating choreographies.</w:t>
      </w:r>
    </w:p>
  </w:comment>
  <w:comment w:id="6" w:author="Alyssa Manik" w:date="2020-11-13T14:05:00Z" w:initials="AM">
    <w:p w14:paraId="761B1A54" w14:textId="0D5C3B93" w:rsidR="00574084" w:rsidRDefault="00574084">
      <w:pPr>
        <w:pStyle w:val="CommentText"/>
      </w:pPr>
      <w:r>
        <w:rPr>
          <w:rStyle w:val="CommentReference"/>
        </w:rPr>
        <w:annotationRef/>
      </w:r>
      <w:r>
        <w:t>I can tell you tried to emphasize technical improvement</w:t>
      </w:r>
    </w:p>
  </w:comment>
  <w:comment w:id="7" w:author="Alyssa Manik" w:date="2020-11-13T14:04:00Z" w:initials="AM">
    <w:p w14:paraId="3DAF901D" w14:textId="6FCCCA8B" w:rsidR="00574084" w:rsidRDefault="00574084">
      <w:pPr>
        <w:pStyle w:val="CommentText"/>
      </w:pPr>
      <w:r>
        <w:rPr>
          <w:rStyle w:val="CommentReference"/>
        </w:rPr>
        <w:annotationRef/>
      </w:r>
      <w:r>
        <w:t xml:space="preserve">Isn’t this also replicating? Unless you’re taking only certain phrases and making them your own. Right </w:t>
      </w:r>
      <w:proofErr w:type="gramStart"/>
      <w:r>
        <w:t>now</w:t>
      </w:r>
      <w:proofErr w:type="gramEnd"/>
      <w:r>
        <w:t xml:space="preserve"> it sounds like it’s replicating too.</w:t>
      </w:r>
    </w:p>
  </w:comment>
  <w:comment w:id="8" w:author="Alyssa Manik" w:date="2020-11-13T14:05:00Z" w:initials="AM">
    <w:p w14:paraId="1E8333B4" w14:textId="6A3F744F" w:rsidR="00574084" w:rsidRDefault="00574084">
      <w:pPr>
        <w:pStyle w:val="CommentText"/>
      </w:pPr>
      <w:r>
        <w:rPr>
          <w:rStyle w:val="CommentReference"/>
        </w:rPr>
        <w:annotationRef/>
      </w:r>
      <w:r>
        <w:t xml:space="preserve">I think you can definitely include more transition here. This would sound great connected with the point you made before. Like a dialogue or the </w:t>
      </w:r>
      <w:proofErr w:type="gramStart"/>
      <w:r>
        <w:t>scene</w:t>
      </w:r>
      <w:proofErr w:type="gramEnd"/>
      <w:r>
        <w:t xml:space="preserve"> you mentioned above when your swim friends said “Bye!”</w:t>
      </w:r>
    </w:p>
  </w:comment>
  <w:comment w:id="9" w:author="Alyssa Manik" w:date="2020-11-13T14:07:00Z" w:initials="AM">
    <w:p w14:paraId="1F5DE5ED" w14:textId="713045DB" w:rsidR="00574084" w:rsidRDefault="00574084">
      <w:pPr>
        <w:pStyle w:val="CommentText"/>
      </w:pPr>
      <w:r>
        <w:rPr>
          <w:rStyle w:val="CommentReference"/>
        </w:rPr>
        <w:annotationRef/>
      </w:r>
      <w:r>
        <w:t>?</w:t>
      </w:r>
    </w:p>
  </w:comment>
  <w:comment w:id="14" w:author="Alyssa Manik" w:date="2020-11-13T14:07:00Z" w:initials="AM">
    <w:p w14:paraId="505B1075" w14:textId="11A6D96F" w:rsidR="00574084" w:rsidRDefault="00574084">
      <w:pPr>
        <w:pStyle w:val="CommentText"/>
      </w:pPr>
      <w:r>
        <w:rPr>
          <w:rStyle w:val="CommentReference"/>
        </w:rPr>
        <w:annotationRef/>
      </w:r>
      <w:r>
        <w:t>There is the swim team and dance team, I think you should make a distinction but don’t forget to briefly discuss your swim team. You spent so much time with both teams it feels a bit cold to just focus on the dancers.</w:t>
      </w:r>
    </w:p>
  </w:comment>
  <w:comment w:id="15" w:author="Alyssa Manik" w:date="2020-11-13T14:23:00Z" w:initials="AM">
    <w:p w14:paraId="6B4E3A5A" w14:textId="4632003A" w:rsidR="00A5407C" w:rsidRDefault="00A5407C">
      <w:pPr>
        <w:pStyle w:val="CommentText"/>
      </w:pPr>
      <w:r>
        <w:rPr>
          <w:rStyle w:val="CommentReference"/>
        </w:rPr>
        <w:annotationRef/>
      </w:r>
      <w:proofErr w:type="spellStart"/>
      <w:r>
        <w:t>Nevermind</w:t>
      </w:r>
      <w:proofErr w:type="spellEnd"/>
      <w:r>
        <w:t xml:space="preserve">, so this is the realization? Not the </w:t>
      </w:r>
      <w:proofErr w:type="spellStart"/>
      <w:r>
        <w:t>ib</w:t>
      </w:r>
      <w:proofErr w:type="spellEnd"/>
      <w:r>
        <w:t xml:space="preserve"> project?</w:t>
      </w:r>
    </w:p>
  </w:comment>
  <w:comment w:id="16" w:author="Alyssa Manik" w:date="2020-11-13T14:08:00Z" w:initials="AM">
    <w:p w14:paraId="48F02DCD" w14:textId="5B2A07B9" w:rsidR="00574084" w:rsidRDefault="00574084">
      <w:pPr>
        <w:pStyle w:val="CommentText"/>
      </w:pPr>
      <w:r>
        <w:rPr>
          <w:rStyle w:val="CommentReference"/>
        </w:rPr>
        <w:annotationRef/>
      </w:r>
      <w:r>
        <w:t xml:space="preserve">I think I’m not sure why exactly you left swimming. It would be great to just hint at something </w:t>
      </w:r>
      <w:proofErr w:type="spellStart"/>
      <w:r>
        <w:t>e.g</w:t>
      </w:r>
      <w:proofErr w:type="spellEnd"/>
      <w:r>
        <w:t xml:space="preserve"> “the practices felt monotone” “I did not feel the same amount of satisfaction”</w:t>
      </w:r>
    </w:p>
  </w:comment>
  <w:comment w:id="17" w:author="Alyssa Manik" w:date="2020-11-13T14:09:00Z" w:initials="AM">
    <w:p w14:paraId="767718F3" w14:textId="2F7B3DBB" w:rsidR="00574084" w:rsidRDefault="00574084">
      <w:pPr>
        <w:pStyle w:val="CommentText"/>
      </w:pPr>
      <w:r>
        <w:rPr>
          <w:rStyle w:val="CommentReference"/>
        </w:rPr>
        <w:annotationRef/>
      </w:r>
      <w:r>
        <w:t>The reader can’t tell if you’re dropping swimming altogether or not. It’s a statement but not really proven</w:t>
      </w:r>
    </w:p>
  </w:comment>
  <w:comment w:id="18" w:author="Alyssa Manik" w:date="2020-11-13T14:10:00Z" w:initials="AM">
    <w:p w14:paraId="25FC07CD" w14:textId="4AE8670C" w:rsidR="00574084" w:rsidRDefault="00574084">
      <w:pPr>
        <w:pStyle w:val="CommentText"/>
      </w:pPr>
      <w:r>
        <w:rPr>
          <w:rStyle w:val="CommentReference"/>
        </w:rPr>
        <w:annotationRef/>
      </w:r>
      <w:r>
        <w:t>I don’t think you should end with the project, because you mentioned it once and didn’t really discuss what it was about or even the prompt. You mentioned you learned three different choreographies, which is all I know about the project.</w:t>
      </w:r>
      <w:r w:rsidR="00A5407C">
        <w:t xml:space="preserve"> I assumed you were talking about “I couldn’t get the best of both worlds” and answering a realization instead of event.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1F5901" w15:done="0"/>
  <w15:commentEx w15:paraId="57D39F10" w15:done="0"/>
  <w15:commentEx w15:paraId="7A9BDB77" w15:done="0"/>
  <w15:commentEx w15:paraId="262B9A3B" w15:done="0"/>
  <w15:commentEx w15:paraId="22B5613D" w15:done="0"/>
  <w15:commentEx w15:paraId="7381D162" w15:done="0"/>
  <w15:commentEx w15:paraId="761B1A54" w15:done="0"/>
  <w15:commentEx w15:paraId="3DAF901D" w15:done="0"/>
  <w15:commentEx w15:paraId="1E8333B4" w15:done="0"/>
  <w15:commentEx w15:paraId="1F5DE5ED" w15:done="0"/>
  <w15:commentEx w15:paraId="505B1075" w15:done="0"/>
  <w15:commentEx w15:paraId="6B4E3A5A" w15:done="0"/>
  <w15:commentEx w15:paraId="48F02DCD" w15:done="0"/>
  <w15:commentEx w15:paraId="767718F3" w15:done="0"/>
  <w15:commentEx w15:paraId="25FC07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9107C" w16cex:dateUtc="2020-11-13T07:02:00Z"/>
  <w16cex:commentExtensible w16cex:durableId="23591487" w16cex:dateUtc="2020-11-13T07:19:00Z"/>
  <w16cex:commentExtensible w16cex:durableId="235912AE" w16cex:dateUtc="2020-11-13T07:11:00Z"/>
  <w16cex:commentExtensible w16cex:durableId="2359152E" w16cex:dateUtc="2020-11-13T07:22:00Z"/>
  <w16cex:commentExtensible w16cex:durableId="235912E6" w16cex:dateUtc="2020-11-13T07:12:00Z"/>
  <w16cex:commentExtensible w16cex:durableId="235910D1" w16cex:dateUtc="2020-11-13T07:04:00Z"/>
  <w16cex:commentExtensible w16cex:durableId="23591113" w16cex:dateUtc="2020-11-13T07:05:00Z"/>
  <w16cex:commentExtensible w16cex:durableId="235910E8" w16cex:dateUtc="2020-11-13T07:04:00Z"/>
  <w16cex:commentExtensible w16cex:durableId="23591141" w16cex:dateUtc="2020-11-13T07:05:00Z"/>
  <w16cex:commentExtensible w16cex:durableId="23591193" w16cex:dateUtc="2020-11-13T07:07:00Z"/>
  <w16cex:commentExtensible w16cex:durableId="235911B4" w16cex:dateUtc="2020-11-13T07:07:00Z"/>
  <w16cex:commentExtensible w16cex:durableId="2359156B" w16cex:dateUtc="2020-11-13T07:23:00Z"/>
  <w16cex:commentExtensible w16cex:durableId="235911F3" w16cex:dateUtc="2020-11-13T07:08:00Z"/>
  <w16cex:commentExtensible w16cex:durableId="2359122B" w16cex:dateUtc="2020-11-13T07:09:00Z"/>
  <w16cex:commentExtensible w16cex:durableId="23591271" w16cex:dateUtc="2020-11-13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1F5901" w16cid:durableId="2359107C"/>
  <w16cid:commentId w16cid:paraId="57D39F10" w16cid:durableId="23591487"/>
  <w16cid:commentId w16cid:paraId="7A9BDB77" w16cid:durableId="235912AE"/>
  <w16cid:commentId w16cid:paraId="262B9A3B" w16cid:durableId="2359152E"/>
  <w16cid:commentId w16cid:paraId="22B5613D" w16cid:durableId="235912E6"/>
  <w16cid:commentId w16cid:paraId="7381D162" w16cid:durableId="235910D1"/>
  <w16cid:commentId w16cid:paraId="761B1A54" w16cid:durableId="23591113"/>
  <w16cid:commentId w16cid:paraId="3DAF901D" w16cid:durableId="235910E8"/>
  <w16cid:commentId w16cid:paraId="1E8333B4" w16cid:durableId="23591141"/>
  <w16cid:commentId w16cid:paraId="1F5DE5ED" w16cid:durableId="23591193"/>
  <w16cid:commentId w16cid:paraId="505B1075" w16cid:durableId="235911B4"/>
  <w16cid:commentId w16cid:paraId="6B4E3A5A" w16cid:durableId="2359156B"/>
  <w16cid:commentId w16cid:paraId="48F02DCD" w16cid:durableId="235911F3"/>
  <w16cid:commentId w16cid:paraId="767718F3" w16cid:durableId="2359122B"/>
  <w16cid:commentId w16cid:paraId="25FC07CD" w16cid:durableId="235912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8194B" w14:textId="77777777" w:rsidR="0047502C" w:rsidRDefault="0047502C">
      <w:pPr>
        <w:spacing w:line="240" w:lineRule="auto"/>
      </w:pPr>
      <w:r>
        <w:separator/>
      </w:r>
    </w:p>
  </w:endnote>
  <w:endnote w:type="continuationSeparator" w:id="0">
    <w:p w14:paraId="282DC7E0" w14:textId="77777777" w:rsidR="0047502C" w:rsidRDefault="004750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default"/>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4" w14:textId="77777777" w:rsidR="00965EEA" w:rsidRDefault="00965E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C907B" w14:textId="77777777" w:rsidR="0047502C" w:rsidRDefault="0047502C">
      <w:pPr>
        <w:spacing w:line="240" w:lineRule="auto"/>
      </w:pPr>
      <w:r>
        <w:separator/>
      </w:r>
    </w:p>
  </w:footnote>
  <w:footnote w:type="continuationSeparator" w:id="0">
    <w:p w14:paraId="367C67FB" w14:textId="77777777" w:rsidR="0047502C" w:rsidRDefault="0047502C">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EEA"/>
    <w:rsid w:val="0047502C"/>
    <w:rsid w:val="00574084"/>
    <w:rsid w:val="006C67F5"/>
    <w:rsid w:val="00965EEA"/>
    <w:rsid w:val="00A5407C"/>
    <w:rsid w:val="00FC58C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D904"/>
  <w15:docId w15:val="{BBD94023-5503-6A45-8AFA-FE156C6C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74084"/>
    <w:rPr>
      <w:sz w:val="16"/>
      <w:szCs w:val="16"/>
    </w:rPr>
  </w:style>
  <w:style w:type="paragraph" w:styleId="CommentText">
    <w:name w:val="annotation text"/>
    <w:basedOn w:val="Normal"/>
    <w:link w:val="CommentTextChar"/>
    <w:uiPriority w:val="99"/>
    <w:semiHidden/>
    <w:unhideWhenUsed/>
    <w:rsid w:val="00574084"/>
    <w:pPr>
      <w:spacing w:line="240" w:lineRule="auto"/>
    </w:pPr>
    <w:rPr>
      <w:sz w:val="20"/>
      <w:szCs w:val="20"/>
    </w:rPr>
  </w:style>
  <w:style w:type="character" w:customStyle="1" w:styleId="CommentTextChar">
    <w:name w:val="Comment Text Char"/>
    <w:basedOn w:val="DefaultParagraphFont"/>
    <w:link w:val="CommentText"/>
    <w:uiPriority w:val="99"/>
    <w:semiHidden/>
    <w:rsid w:val="00574084"/>
    <w:rPr>
      <w:sz w:val="20"/>
      <w:szCs w:val="20"/>
    </w:rPr>
  </w:style>
  <w:style w:type="paragraph" w:styleId="CommentSubject">
    <w:name w:val="annotation subject"/>
    <w:basedOn w:val="CommentText"/>
    <w:next w:val="CommentText"/>
    <w:link w:val="CommentSubjectChar"/>
    <w:uiPriority w:val="99"/>
    <w:semiHidden/>
    <w:unhideWhenUsed/>
    <w:rsid w:val="00574084"/>
    <w:rPr>
      <w:b/>
      <w:bCs/>
    </w:rPr>
  </w:style>
  <w:style w:type="character" w:customStyle="1" w:styleId="CommentSubjectChar">
    <w:name w:val="Comment Subject Char"/>
    <w:basedOn w:val="CommentTextChar"/>
    <w:link w:val="CommentSubject"/>
    <w:uiPriority w:val="99"/>
    <w:semiHidden/>
    <w:rsid w:val="00574084"/>
    <w:rPr>
      <w:b/>
      <w:bCs/>
      <w:sz w:val="20"/>
      <w:szCs w:val="20"/>
    </w:rPr>
  </w:style>
  <w:style w:type="paragraph" w:styleId="BalloonText">
    <w:name w:val="Balloon Text"/>
    <w:basedOn w:val="Normal"/>
    <w:link w:val="BalloonTextChar"/>
    <w:uiPriority w:val="99"/>
    <w:semiHidden/>
    <w:unhideWhenUsed/>
    <w:rsid w:val="0057408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408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823B5-A5E2-DF41-B4F0-39253C1B4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6</cp:revision>
  <dcterms:created xsi:type="dcterms:W3CDTF">2020-11-13T07:00:00Z</dcterms:created>
  <dcterms:modified xsi:type="dcterms:W3CDTF">2020-11-13T07:25:00Z</dcterms:modified>
</cp:coreProperties>
</file>