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ABE92" w14:textId="77777777" w:rsidR="005529A2" w:rsidRPr="005529A2" w:rsidRDefault="005529A2" w:rsidP="005529A2">
      <w:pPr>
        <w:numPr>
          <w:ilvl w:val="0"/>
          <w:numId w:val="1"/>
        </w:numPr>
        <w:shd w:val="clear" w:color="auto" w:fill="FFFFFF"/>
        <w:spacing w:after="240"/>
        <w:textAlignment w:val="baseline"/>
        <w:rPr>
          <w:rFonts w:ascii="Times New Roman" w:eastAsia="Times New Roman" w:hAnsi="Times New Roman" w:cs="Times New Roman"/>
          <w:b/>
          <w:bCs/>
          <w:color w:val="4A4A4A"/>
          <w:sz w:val="27"/>
          <w:szCs w:val="27"/>
          <w:lang w:val="en-ID"/>
        </w:rPr>
      </w:pPr>
      <w:r w:rsidRPr="005529A2">
        <w:rPr>
          <w:rFonts w:ascii="Times New Roman" w:eastAsia="Times New Roman" w:hAnsi="Times New Roman" w:cs="Times New Roman"/>
          <w:b/>
          <w:bCs/>
          <w:color w:val="4A4A4A"/>
          <w:sz w:val="27"/>
          <w:szCs w:val="27"/>
          <w:shd w:val="clear" w:color="auto" w:fill="FFFF00"/>
          <w:lang w:val="en-ID"/>
        </w:rPr>
        <w:t>The lessons we take from obstacles we encounter can be fundamental to later success. Recount a time when you faced a challenge, setback, or failure. How did it affect you, and what did you learn from the experience?</w:t>
      </w:r>
    </w:p>
    <w:p w14:paraId="752DCD8A" w14:textId="77777777" w:rsidR="005529A2" w:rsidRPr="005529A2" w:rsidRDefault="005529A2" w:rsidP="005529A2">
      <w:pPr>
        <w:spacing w:before="240" w:after="240"/>
        <w:rPr>
          <w:rFonts w:ascii="Times New Roman" w:eastAsia="Times New Roman" w:hAnsi="Times New Roman" w:cs="Times New Roman"/>
          <w:lang w:val="en-ID"/>
        </w:rPr>
      </w:pPr>
      <w:r w:rsidRPr="005529A2">
        <w:rPr>
          <w:rFonts w:ascii="Times New Roman" w:eastAsia="Times New Roman" w:hAnsi="Times New Roman" w:cs="Times New Roman"/>
          <w:i/>
          <w:iCs/>
          <w:color w:val="000000"/>
          <w:lang w:val="en-ID"/>
        </w:rPr>
        <w:t>“Can you help me? I don’t understand this.”</w:t>
      </w:r>
    </w:p>
    <w:p w14:paraId="7933138D" w14:textId="6A237774" w:rsidR="005529A2" w:rsidRPr="005529A2" w:rsidRDefault="005529A2" w:rsidP="005529A2">
      <w:pPr>
        <w:spacing w:before="240" w:after="240"/>
        <w:rPr>
          <w:rFonts w:ascii="Times New Roman" w:eastAsia="Times New Roman" w:hAnsi="Times New Roman" w:cs="Times New Roman"/>
          <w:lang w:val="en-ID"/>
        </w:rPr>
      </w:pPr>
      <w:del w:id="0" w:author="ALL-in Eduspace" w:date="2022-01-04T10:16:00Z">
        <w:r w:rsidRPr="005529A2" w:rsidDel="001419C9">
          <w:rPr>
            <w:rFonts w:ascii="Times New Roman" w:eastAsia="Times New Roman" w:hAnsi="Times New Roman" w:cs="Times New Roman"/>
            <w:color w:val="000000"/>
            <w:lang w:val="en-ID"/>
          </w:rPr>
          <w:delText>Were the</w:delText>
        </w:r>
      </w:del>
      <w:ins w:id="1" w:author="ALL-in Eduspace" w:date="2022-01-04T10:16:00Z">
        <w:r w:rsidR="001419C9">
          <w:rPr>
            <w:rFonts w:ascii="Times New Roman" w:eastAsia="Times New Roman" w:hAnsi="Times New Roman" w:cs="Times New Roman"/>
            <w:color w:val="000000"/>
            <w:lang w:val="en-ID"/>
          </w:rPr>
          <w:t>Eight</w:t>
        </w:r>
      </w:ins>
      <w:r w:rsidRPr="005529A2">
        <w:rPr>
          <w:rFonts w:ascii="Times New Roman" w:eastAsia="Times New Roman" w:hAnsi="Times New Roman" w:cs="Times New Roman"/>
          <w:color w:val="000000"/>
          <w:lang w:val="en-ID"/>
        </w:rPr>
        <w:t xml:space="preserve"> words I wished I said to my seatmate who knew how to answer </w:t>
      </w:r>
      <w:commentRangeStart w:id="2"/>
      <w:r w:rsidRPr="005529A2">
        <w:rPr>
          <w:rFonts w:ascii="Times New Roman" w:eastAsia="Times New Roman" w:hAnsi="Times New Roman" w:cs="Times New Roman"/>
          <w:color w:val="000000"/>
          <w:lang w:val="en-ID"/>
        </w:rPr>
        <w:t>those 10 logarithmic questions</w:t>
      </w:r>
      <w:commentRangeEnd w:id="2"/>
      <w:r w:rsidR="001419C9">
        <w:rPr>
          <w:rStyle w:val="CommentReference"/>
        </w:rPr>
        <w:commentReference w:id="2"/>
      </w:r>
      <w:r w:rsidRPr="005529A2">
        <w:rPr>
          <w:rFonts w:ascii="Times New Roman" w:eastAsia="Times New Roman" w:hAnsi="Times New Roman" w:cs="Times New Roman"/>
          <w:color w:val="000000"/>
          <w:lang w:val="en-ID"/>
        </w:rPr>
        <w:t xml:space="preserve">. Instead, my mouth was shut tight by an imaginary chain. The defendant here pleads guilty: I confess, I was wrong and terrified. </w:t>
      </w:r>
      <w:commentRangeStart w:id="3"/>
      <w:r w:rsidRPr="005529A2">
        <w:rPr>
          <w:rFonts w:ascii="Times New Roman" w:eastAsia="Times New Roman" w:hAnsi="Times New Roman" w:cs="Times New Roman"/>
          <w:color w:val="000000"/>
          <w:lang w:val="en-ID"/>
        </w:rPr>
        <w:t>It was my responsibility to understand the topic, but I was clueless. So how could I ask someone who’s already busy for help?</w:t>
      </w:r>
      <w:commentRangeEnd w:id="3"/>
      <w:r w:rsidR="001419C9">
        <w:rPr>
          <w:rStyle w:val="CommentReference"/>
        </w:rPr>
        <w:commentReference w:id="3"/>
      </w:r>
      <w:r w:rsidRPr="005529A2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commentRangeStart w:id="4"/>
      <w:r w:rsidRPr="005529A2">
        <w:rPr>
          <w:rFonts w:ascii="Times New Roman" w:eastAsia="Times New Roman" w:hAnsi="Times New Roman" w:cs="Times New Roman"/>
          <w:color w:val="000000"/>
          <w:lang w:val="en-ID"/>
        </w:rPr>
        <w:t>The case closed, with me, in my personal jail, getting all the answers wrong. </w:t>
      </w:r>
      <w:commentRangeEnd w:id="4"/>
      <w:r w:rsidR="001419C9">
        <w:rPr>
          <w:rStyle w:val="CommentReference"/>
        </w:rPr>
        <w:commentReference w:id="4"/>
      </w:r>
    </w:p>
    <w:p w14:paraId="37820222" w14:textId="77777777" w:rsidR="005529A2" w:rsidRPr="005529A2" w:rsidRDefault="005529A2" w:rsidP="005529A2">
      <w:pPr>
        <w:spacing w:before="240" w:after="240"/>
        <w:rPr>
          <w:rFonts w:ascii="Times New Roman" w:eastAsia="Times New Roman" w:hAnsi="Times New Roman" w:cs="Times New Roman"/>
          <w:lang w:val="en-ID"/>
        </w:rPr>
      </w:pPr>
      <w:r w:rsidRPr="005529A2">
        <w:rPr>
          <w:rFonts w:ascii="Times New Roman" w:eastAsia="Times New Roman" w:hAnsi="Times New Roman" w:cs="Times New Roman"/>
          <w:color w:val="000000"/>
          <w:lang w:val="en-ID"/>
        </w:rPr>
        <w:t>That day, I didn’t just redeem myself by studying logarithms for hours, I went further and studied the chapter after. </w:t>
      </w:r>
    </w:p>
    <w:p w14:paraId="11989A36" w14:textId="218BE3ED" w:rsidR="005529A2" w:rsidRPr="005529A2" w:rsidRDefault="005529A2" w:rsidP="005529A2">
      <w:pPr>
        <w:spacing w:before="240" w:after="240"/>
        <w:rPr>
          <w:rFonts w:ascii="Times New Roman" w:eastAsia="Times New Roman" w:hAnsi="Times New Roman" w:cs="Times New Roman"/>
          <w:lang w:val="en-ID"/>
        </w:rPr>
      </w:pPr>
      <w:del w:id="5" w:author="ALL-in Eduspace" w:date="2022-01-04T10:20:00Z">
        <w:r w:rsidRPr="005529A2" w:rsidDel="001419C9">
          <w:rPr>
            <w:rFonts w:ascii="Times New Roman" w:eastAsia="Times New Roman" w:hAnsi="Times New Roman" w:cs="Times New Roman"/>
            <w:color w:val="000000"/>
            <w:lang w:val="en-ID"/>
          </w:rPr>
          <w:delText>This process happened a lot of times with different situations and, eventually</w:delText>
        </w:r>
        <w:commentRangeStart w:id="6"/>
        <w:r w:rsidRPr="005529A2" w:rsidDel="001419C9">
          <w:rPr>
            <w:rFonts w:ascii="Times New Roman" w:eastAsia="Times New Roman" w:hAnsi="Times New Roman" w:cs="Times New Roman"/>
            <w:color w:val="000000"/>
            <w:lang w:val="en-ID"/>
          </w:rPr>
          <w:delText xml:space="preserve">, </w:delText>
        </w:r>
      </w:del>
      <w:r w:rsidRPr="005529A2">
        <w:rPr>
          <w:rFonts w:ascii="Times New Roman" w:eastAsia="Times New Roman" w:hAnsi="Times New Roman" w:cs="Times New Roman"/>
          <w:color w:val="000000"/>
          <w:lang w:val="en-ID"/>
        </w:rPr>
        <w:t>I figured that if I did everything myself, I wouldn’t need to ask for help and be a hindrance.</w:t>
      </w:r>
      <w:commentRangeEnd w:id="6"/>
      <w:r w:rsidR="001419C9">
        <w:rPr>
          <w:rStyle w:val="CommentReference"/>
        </w:rPr>
        <w:commentReference w:id="6"/>
      </w:r>
      <w:r w:rsidRPr="005529A2">
        <w:rPr>
          <w:rFonts w:ascii="Times New Roman" w:eastAsia="Times New Roman" w:hAnsi="Times New Roman" w:cs="Times New Roman"/>
          <w:color w:val="000000"/>
          <w:lang w:val="en-ID"/>
        </w:rPr>
        <w:t xml:space="preserve"> It’s tattooed onto my brain until it was my motto: “Do everything yourself”. So with school, extracurricular, family, friends, homework and self-studies, I placed them all within my hands. I was managing my time efficiently, challenging myself and placing every piece perfectly into my own puzzle. </w:t>
      </w:r>
    </w:p>
    <w:p w14:paraId="6FD19CE8" w14:textId="77777777" w:rsidR="00D41305" w:rsidRDefault="005529A2" w:rsidP="005529A2">
      <w:pPr>
        <w:spacing w:before="240" w:after="240"/>
        <w:rPr>
          <w:ins w:id="7" w:author="ALL-in Eduspace" w:date="2022-01-04T10:30:00Z"/>
          <w:rFonts w:ascii="Times New Roman" w:eastAsia="Times New Roman" w:hAnsi="Times New Roman" w:cs="Times New Roman"/>
          <w:color w:val="000000"/>
          <w:lang w:val="en-ID"/>
        </w:rPr>
      </w:pPr>
      <w:r w:rsidRPr="005529A2">
        <w:rPr>
          <w:rFonts w:ascii="Times New Roman" w:eastAsia="Times New Roman" w:hAnsi="Times New Roman" w:cs="Times New Roman"/>
          <w:color w:val="000000"/>
          <w:lang w:val="en-ID"/>
        </w:rPr>
        <w:t xml:space="preserve">But my supposedly bulletproof strategy didn’t work for everything. When my sister was diagnosed with cancer, she and my parents had to leave for treatment in Singapore. I stayed at home </w:t>
      </w:r>
      <w:del w:id="8" w:author="ALL-in Eduspace" w:date="2022-01-04T10:23:00Z">
        <w:r w:rsidRPr="005529A2" w:rsidDel="00A212D0">
          <w:rPr>
            <w:rFonts w:ascii="Times New Roman" w:eastAsia="Times New Roman" w:hAnsi="Times New Roman" w:cs="Times New Roman"/>
            <w:color w:val="000000"/>
            <w:lang w:val="en-ID"/>
          </w:rPr>
          <w:delText xml:space="preserve">where I completed my responsibilities </w:delText>
        </w:r>
      </w:del>
      <w:r w:rsidRPr="005529A2">
        <w:rPr>
          <w:rFonts w:ascii="Times New Roman" w:eastAsia="Times New Roman" w:hAnsi="Times New Roman" w:cs="Times New Roman"/>
          <w:color w:val="000000"/>
          <w:lang w:val="en-ID"/>
        </w:rPr>
        <w:t>because I thought they would be back in a month, but I quickly learned that cancer is complex: every small step forward</w:t>
      </w:r>
      <w:ins w:id="9" w:author="ALL-in Eduspace" w:date="2022-01-04T10:23:00Z">
        <w:r w:rsidR="00A212D0">
          <w:rPr>
            <w:rFonts w:ascii="Times New Roman" w:eastAsia="Times New Roman" w:hAnsi="Times New Roman" w:cs="Times New Roman"/>
            <w:color w:val="000000"/>
            <w:lang w:val="en-ID"/>
          </w:rPr>
          <w:t xml:space="preserve"> </w:t>
        </w:r>
        <w:proofErr w:type="gramStart"/>
        <w:r w:rsidR="00A212D0">
          <w:rPr>
            <w:rFonts w:ascii="Times New Roman" w:eastAsia="Times New Roman" w:hAnsi="Times New Roman" w:cs="Times New Roman"/>
            <w:color w:val="000000"/>
            <w:lang w:val="en-ID"/>
          </w:rPr>
          <w:t>were</w:t>
        </w:r>
      </w:ins>
      <w:proofErr w:type="gramEnd"/>
      <w:r w:rsidRPr="005529A2">
        <w:rPr>
          <w:rFonts w:ascii="Times New Roman" w:eastAsia="Times New Roman" w:hAnsi="Times New Roman" w:cs="Times New Roman"/>
          <w:color w:val="000000"/>
          <w:lang w:val="en-ID"/>
        </w:rPr>
        <w:t xml:space="preserve"> often</w:t>
      </w:r>
      <w:del w:id="10" w:author="ALL-in Eduspace" w:date="2022-01-04T10:23:00Z">
        <w:r w:rsidRPr="005529A2" w:rsidDel="00A212D0">
          <w:rPr>
            <w:rFonts w:ascii="Times New Roman" w:eastAsia="Times New Roman" w:hAnsi="Times New Roman" w:cs="Times New Roman"/>
            <w:color w:val="000000"/>
            <w:lang w:val="en-ID"/>
          </w:rPr>
          <w:delText xml:space="preserve"> came</w:delText>
        </w:r>
      </w:del>
      <w:r w:rsidRPr="005529A2">
        <w:rPr>
          <w:rFonts w:ascii="Times New Roman" w:eastAsia="Times New Roman" w:hAnsi="Times New Roman" w:cs="Times New Roman"/>
          <w:color w:val="000000"/>
          <w:lang w:val="en-ID"/>
        </w:rPr>
        <w:t xml:space="preserve"> accompanied by one or two setbacks. </w:t>
      </w:r>
    </w:p>
    <w:p w14:paraId="2660C483" w14:textId="1466EA54" w:rsidR="005529A2" w:rsidRPr="005529A2" w:rsidDel="00D41305" w:rsidRDefault="00A212D0" w:rsidP="005529A2">
      <w:pPr>
        <w:spacing w:before="240" w:after="240"/>
        <w:rPr>
          <w:del w:id="11" w:author="ALL-in Eduspace" w:date="2022-01-04T10:30:00Z"/>
          <w:rFonts w:ascii="Times New Roman" w:eastAsia="Times New Roman" w:hAnsi="Times New Roman" w:cs="Times New Roman"/>
          <w:lang w:val="en-ID"/>
        </w:rPr>
      </w:pPr>
      <w:commentRangeStart w:id="12"/>
      <w:ins w:id="13" w:author="ALL-in Eduspace" w:date="2022-01-04T10:24:00Z">
        <w:r>
          <w:rPr>
            <w:rFonts w:ascii="Times New Roman" w:eastAsia="Times New Roman" w:hAnsi="Times New Roman" w:cs="Times New Roman"/>
            <w:color w:val="000000"/>
            <w:lang w:val="en-ID"/>
          </w:rPr>
          <w:t xml:space="preserve">As time went on, I started running myself ragged trying to manage all my responsibilities alone. </w:t>
        </w:r>
      </w:ins>
      <w:del w:id="14" w:author="ALL-in Eduspace" w:date="2022-01-04T10:24:00Z">
        <w:r w:rsidR="005529A2" w:rsidRPr="005529A2" w:rsidDel="00A212D0">
          <w:rPr>
            <w:rFonts w:ascii="Times New Roman" w:eastAsia="Times New Roman" w:hAnsi="Times New Roman" w:cs="Times New Roman"/>
            <w:color w:val="000000"/>
            <w:lang w:val="en-ID"/>
          </w:rPr>
          <w:delText xml:space="preserve">My hope for this to end became limited and quickly diminished. </w:delText>
        </w:r>
      </w:del>
      <w:moveToRangeStart w:id="15" w:author="ALL-in Eduspace" w:date="2022-01-04T10:24:00Z" w:name="move92184300"/>
      <w:moveTo w:id="16" w:author="ALL-in Eduspace" w:date="2022-01-04T10:24:00Z">
        <w:r w:rsidRPr="005529A2">
          <w:rPr>
            <w:rFonts w:ascii="Times New Roman" w:eastAsia="Times New Roman" w:hAnsi="Times New Roman" w:cs="Times New Roman"/>
            <w:color w:val="000000"/>
            <w:lang w:val="en-ID"/>
          </w:rPr>
          <w:t xml:space="preserve">I didn’t </w:t>
        </w:r>
        <w:del w:id="17" w:author="ALL-in Eduspace" w:date="2022-01-04T10:24:00Z">
          <w:r w:rsidRPr="005529A2" w:rsidDel="00A212D0">
            <w:rPr>
              <w:rFonts w:ascii="Times New Roman" w:eastAsia="Times New Roman" w:hAnsi="Times New Roman" w:cs="Times New Roman"/>
              <w:color w:val="000000"/>
              <w:lang w:val="en-ID"/>
            </w:rPr>
            <w:delText>recognize the number of</w:delText>
          </w:r>
        </w:del>
      </w:moveTo>
      <w:ins w:id="18" w:author="ALL-in Eduspace" w:date="2022-01-04T10:24:00Z">
        <w:r>
          <w:rPr>
            <w:rFonts w:ascii="Times New Roman" w:eastAsia="Times New Roman" w:hAnsi="Times New Roman" w:cs="Times New Roman"/>
            <w:color w:val="000000"/>
            <w:lang w:val="en-ID"/>
          </w:rPr>
          <w:t>know how many</w:t>
        </w:r>
      </w:ins>
      <w:moveTo w:id="19" w:author="ALL-in Eduspace" w:date="2022-01-04T10:24:00Z">
        <w:r w:rsidRPr="005529A2">
          <w:rPr>
            <w:rFonts w:ascii="Times New Roman" w:eastAsia="Times New Roman" w:hAnsi="Times New Roman" w:cs="Times New Roman"/>
            <w:color w:val="000000"/>
            <w:lang w:val="en-ID"/>
          </w:rPr>
          <w:t xml:space="preserve"> times I stayed past 3 </w:t>
        </w:r>
        <w:proofErr w:type="spellStart"/>
        <w:r w:rsidRPr="005529A2">
          <w:rPr>
            <w:rFonts w:ascii="Times New Roman" w:eastAsia="Times New Roman" w:hAnsi="Times New Roman" w:cs="Times New Roman"/>
            <w:color w:val="000000"/>
            <w:lang w:val="en-ID"/>
          </w:rPr>
          <w:t>a.m</w:t>
        </w:r>
        <w:proofErr w:type="spellEnd"/>
        <w:r w:rsidRPr="005529A2">
          <w:rPr>
            <w:rFonts w:ascii="Times New Roman" w:eastAsia="Times New Roman" w:hAnsi="Times New Roman" w:cs="Times New Roman"/>
            <w:color w:val="000000"/>
            <w:lang w:val="en-ID"/>
          </w:rPr>
          <w:t xml:space="preserve"> trying to do everything at once. </w:t>
        </w:r>
      </w:moveTo>
      <w:moveToRangeEnd w:id="15"/>
      <w:r w:rsidR="005529A2" w:rsidRPr="005529A2">
        <w:rPr>
          <w:rFonts w:ascii="Times New Roman" w:eastAsia="Times New Roman" w:hAnsi="Times New Roman" w:cs="Times New Roman"/>
          <w:color w:val="000000"/>
          <w:lang w:val="en-ID"/>
        </w:rPr>
        <w:t>I didn’t recognize words on the whiteboard, or</w:t>
      </w:r>
      <w:ins w:id="20" w:author="ALL-in Eduspace" w:date="2022-01-04T10:25:00Z">
        <w:r>
          <w:rPr>
            <w:rFonts w:ascii="Times New Roman" w:eastAsia="Times New Roman" w:hAnsi="Times New Roman" w:cs="Times New Roman"/>
            <w:color w:val="000000"/>
            <w:lang w:val="en-ID"/>
          </w:rPr>
          <w:t xml:space="preserve"> remember</w:t>
        </w:r>
      </w:ins>
      <w:r w:rsidR="005529A2" w:rsidRPr="005529A2">
        <w:rPr>
          <w:rFonts w:ascii="Times New Roman" w:eastAsia="Times New Roman" w:hAnsi="Times New Roman" w:cs="Times New Roman"/>
          <w:color w:val="000000"/>
          <w:lang w:val="en-ID"/>
        </w:rPr>
        <w:t xml:space="preserve"> scheduled meetings. </w:t>
      </w:r>
      <w:moveFromRangeStart w:id="21" w:author="ALL-in Eduspace" w:date="2022-01-04T10:24:00Z" w:name="move92184300"/>
      <w:moveFrom w:id="22" w:author="ALL-in Eduspace" w:date="2022-01-04T10:24:00Z">
        <w:r w:rsidR="005529A2" w:rsidRPr="005529A2" w:rsidDel="00A212D0">
          <w:rPr>
            <w:rFonts w:ascii="Times New Roman" w:eastAsia="Times New Roman" w:hAnsi="Times New Roman" w:cs="Times New Roman"/>
            <w:color w:val="000000"/>
            <w:lang w:val="en-ID"/>
          </w:rPr>
          <w:t xml:space="preserve">I didn’t recognize the number of times I stayed past 3 a.m trying to do everything at once. </w:t>
        </w:r>
      </w:moveFrom>
      <w:moveFromRangeEnd w:id="21"/>
      <w:r w:rsidR="005529A2" w:rsidRPr="005529A2">
        <w:rPr>
          <w:rFonts w:ascii="Times New Roman" w:eastAsia="Times New Roman" w:hAnsi="Times New Roman" w:cs="Times New Roman"/>
          <w:color w:val="000000"/>
          <w:lang w:val="en-ID"/>
        </w:rPr>
        <w:t>I was</w:t>
      </w:r>
      <w:del w:id="23" w:author="ALL-in Eduspace" w:date="2022-01-04T10:26:00Z">
        <w:r w:rsidR="005529A2" w:rsidRPr="005529A2" w:rsidDel="00A212D0">
          <w:rPr>
            <w:rFonts w:ascii="Times New Roman" w:eastAsia="Times New Roman" w:hAnsi="Times New Roman" w:cs="Times New Roman"/>
            <w:color w:val="000000"/>
            <w:lang w:val="en-ID"/>
          </w:rPr>
          <w:delText xml:space="preserve"> a</w:delText>
        </w:r>
      </w:del>
      <w:r w:rsidR="005529A2" w:rsidRPr="005529A2">
        <w:rPr>
          <w:rFonts w:ascii="Times New Roman" w:eastAsia="Times New Roman" w:hAnsi="Times New Roman" w:cs="Times New Roman"/>
          <w:color w:val="000000"/>
          <w:lang w:val="en-ID"/>
        </w:rPr>
        <w:t xml:space="preserve"> dying</w:t>
      </w:r>
      <w:ins w:id="24" w:author="ALL-in Eduspace" w:date="2022-01-04T10:26:00Z">
        <w:r>
          <w:rPr>
            <w:rFonts w:ascii="Times New Roman" w:eastAsia="Times New Roman" w:hAnsi="Times New Roman" w:cs="Times New Roman"/>
            <w:color w:val="000000"/>
            <w:lang w:val="en-ID"/>
          </w:rPr>
          <w:t>,</w:t>
        </w:r>
      </w:ins>
      <w:del w:id="25" w:author="ALL-in Eduspace" w:date="2022-01-04T10:26:00Z">
        <w:r w:rsidR="005529A2" w:rsidRPr="005529A2" w:rsidDel="00A212D0">
          <w:rPr>
            <w:rFonts w:ascii="Times New Roman" w:eastAsia="Times New Roman" w:hAnsi="Times New Roman" w:cs="Times New Roman"/>
            <w:color w:val="000000"/>
            <w:lang w:val="en-ID"/>
          </w:rPr>
          <w:delText xml:space="preserve"> prisoner</w:delText>
        </w:r>
      </w:del>
      <w:r w:rsidR="005529A2" w:rsidRPr="005529A2">
        <w:rPr>
          <w:rFonts w:ascii="Times New Roman" w:eastAsia="Times New Roman" w:hAnsi="Times New Roman" w:cs="Times New Roman"/>
          <w:color w:val="000000"/>
          <w:lang w:val="en-ID"/>
        </w:rPr>
        <w:t xml:space="preserve"> trying to hold everything together but </w:t>
      </w:r>
      <w:proofErr w:type="spellStart"/>
      <w:r w:rsidR="005529A2" w:rsidRPr="005529A2">
        <w:rPr>
          <w:rFonts w:ascii="Times New Roman" w:eastAsia="Times New Roman" w:hAnsi="Times New Roman" w:cs="Times New Roman"/>
          <w:color w:val="000000"/>
          <w:lang w:val="en-ID"/>
        </w:rPr>
        <w:t>myself.</w:t>
      </w:r>
    </w:p>
    <w:p w14:paraId="695FA696" w14:textId="338F22E3" w:rsidR="005529A2" w:rsidRPr="005529A2" w:rsidRDefault="005529A2" w:rsidP="005529A2">
      <w:pPr>
        <w:spacing w:before="240" w:after="240"/>
        <w:rPr>
          <w:rFonts w:ascii="Times New Roman" w:eastAsia="Times New Roman" w:hAnsi="Times New Roman" w:cs="Times New Roman"/>
          <w:lang w:val="en-ID"/>
        </w:rPr>
      </w:pPr>
      <w:r w:rsidRPr="005529A2">
        <w:rPr>
          <w:rFonts w:ascii="Times New Roman" w:eastAsia="Times New Roman" w:hAnsi="Times New Roman" w:cs="Times New Roman"/>
          <w:color w:val="000000"/>
          <w:lang w:val="en-ID"/>
        </w:rPr>
        <w:t>It</w:t>
      </w:r>
      <w:proofErr w:type="spellEnd"/>
      <w:r w:rsidRPr="005529A2">
        <w:rPr>
          <w:rFonts w:ascii="Times New Roman" w:eastAsia="Times New Roman" w:hAnsi="Times New Roman" w:cs="Times New Roman"/>
          <w:color w:val="000000"/>
          <w:lang w:val="en-ID"/>
        </w:rPr>
        <w:t xml:space="preserve"> didn’t take long for me to notice that I c</w:t>
      </w:r>
      <w:ins w:id="26" w:author="ALL-in Eduspace" w:date="2022-01-04T10:28:00Z">
        <w:r w:rsidR="00D41305">
          <w:rPr>
            <w:rFonts w:ascii="Times New Roman" w:eastAsia="Times New Roman" w:hAnsi="Times New Roman" w:cs="Times New Roman"/>
            <w:color w:val="000000"/>
            <w:lang w:val="en-ID"/>
          </w:rPr>
          <w:t>ould</w:t>
        </w:r>
      </w:ins>
      <w:del w:id="27" w:author="ALL-in Eduspace" w:date="2022-01-04T10:28:00Z">
        <w:r w:rsidRPr="005529A2" w:rsidDel="00D41305">
          <w:rPr>
            <w:rFonts w:ascii="Times New Roman" w:eastAsia="Times New Roman" w:hAnsi="Times New Roman" w:cs="Times New Roman"/>
            <w:color w:val="000000"/>
            <w:lang w:val="en-ID"/>
          </w:rPr>
          <w:delText>a</w:delText>
        </w:r>
      </w:del>
      <w:r w:rsidRPr="005529A2">
        <w:rPr>
          <w:rFonts w:ascii="Times New Roman" w:eastAsia="Times New Roman" w:hAnsi="Times New Roman" w:cs="Times New Roman"/>
          <w:color w:val="000000"/>
          <w:lang w:val="en-ID"/>
        </w:rPr>
        <w:t xml:space="preserve">n’t do it alone anymore; I </w:t>
      </w:r>
      <w:del w:id="28" w:author="ALL-in Eduspace" w:date="2022-01-04T10:28:00Z">
        <w:r w:rsidRPr="005529A2" w:rsidDel="00D41305">
          <w:rPr>
            <w:rFonts w:ascii="Times New Roman" w:eastAsia="Times New Roman" w:hAnsi="Times New Roman" w:cs="Times New Roman"/>
            <w:color w:val="000000"/>
            <w:lang w:val="en-ID"/>
          </w:rPr>
          <w:delText>couldn't focus</w:delText>
        </w:r>
      </w:del>
      <w:ins w:id="29" w:author="ALL-in Eduspace" w:date="2022-01-04T10:28:00Z">
        <w:r w:rsidR="00D41305">
          <w:rPr>
            <w:rFonts w:ascii="Times New Roman" w:eastAsia="Times New Roman" w:hAnsi="Times New Roman" w:cs="Times New Roman"/>
            <w:color w:val="000000"/>
            <w:lang w:val="en-ID"/>
          </w:rPr>
          <w:t>wasn’t coping</w:t>
        </w:r>
      </w:ins>
      <w:r w:rsidRPr="005529A2">
        <w:rPr>
          <w:rFonts w:ascii="Times New Roman" w:eastAsia="Times New Roman" w:hAnsi="Times New Roman" w:cs="Times New Roman"/>
          <w:color w:val="000000"/>
          <w:lang w:val="en-ID"/>
        </w:rPr>
        <w:t xml:space="preserve">. No matter how hard I tried to juggle school, clubs and </w:t>
      </w:r>
      <w:ins w:id="30" w:author="ALL-in Eduspace" w:date="2022-01-04T10:28:00Z">
        <w:r w:rsidR="00D41305">
          <w:rPr>
            <w:rFonts w:ascii="Times New Roman" w:eastAsia="Times New Roman" w:hAnsi="Times New Roman" w:cs="Times New Roman"/>
            <w:color w:val="000000"/>
            <w:lang w:val="en-ID"/>
          </w:rPr>
          <w:t xml:space="preserve">my </w:t>
        </w:r>
      </w:ins>
      <w:r w:rsidRPr="005529A2">
        <w:rPr>
          <w:rFonts w:ascii="Times New Roman" w:eastAsia="Times New Roman" w:hAnsi="Times New Roman" w:cs="Times New Roman"/>
          <w:color w:val="000000"/>
          <w:lang w:val="en-ID"/>
        </w:rPr>
        <w:t>household</w:t>
      </w:r>
      <w:del w:id="31" w:author="ALL-in Eduspace" w:date="2022-01-04T10:28:00Z">
        <w:r w:rsidRPr="005529A2" w:rsidDel="00D41305">
          <w:rPr>
            <w:rFonts w:ascii="Times New Roman" w:eastAsia="Times New Roman" w:hAnsi="Times New Roman" w:cs="Times New Roman"/>
            <w:color w:val="000000"/>
            <w:lang w:val="en-ID"/>
          </w:rPr>
          <w:delText>s</w:delText>
        </w:r>
      </w:del>
      <w:r w:rsidRPr="005529A2">
        <w:rPr>
          <w:rFonts w:ascii="Times New Roman" w:eastAsia="Times New Roman" w:hAnsi="Times New Roman" w:cs="Times New Roman"/>
          <w:color w:val="000000"/>
          <w:lang w:val="en-ID"/>
        </w:rPr>
        <w:t>, I wasn’t able to catch up with time. No matter how hard I wanted to have 2 brains at once, I had to admit there was only one Shelby.</w:t>
      </w:r>
      <w:commentRangeEnd w:id="12"/>
      <w:r w:rsidR="00D41305">
        <w:rPr>
          <w:rStyle w:val="CommentReference"/>
        </w:rPr>
        <w:commentReference w:id="12"/>
      </w:r>
      <w:r w:rsidRPr="005529A2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commentRangeStart w:id="32"/>
      <w:r w:rsidRPr="005529A2">
        <w:rPr>
          <w:rFonts w:ascii="Times New Roman" w:eastAsia="Times New Roman" w:hAnsi="Times New Roman" w:cs="Times New Roman"/>
          <w:color w:val="000000"/>
          <w:lang w:val="en-ID"/>
        </w:rPr>
        <w:t>So, I did the inevitable.</w:t>
      </w:r>
      <w:commentRangeEnd w:id="32"/>
      <w:r w:rsidR="00D41305">
        <w:rPr>
          <w:rStyle w:val="CommentReference"/>
        </w:rPr>
        <w:commentReference w:id="32"/>
      </w:r>
    </w:p>
    <w:p w14:paraId="1586AFE5" w14:textId="77777777" w:rsidR="005529A2" w:rsidRPr="005529A2" w:rsidRDefault="005529A2" w:rsidP="005529A2">
      <w:pPr>
        <w:spacing w:before="240" w:after="240"/>
        <w:rPr>
          <w:rFonts w:ascii="Times New Roman" w:eastAsia="Times New Roman" w:hAnsi="Times New Roman" w:cs="Times New Roman"/>
          <w:lang w:val="en-ID"/>
        </w:rPr>
      </w:pPr>
      <w:r w:rsidRPr="005529A2">
        <w:rPr>
          <w:rFonts w:ascii="Times New Roman" w:eastAsia="Times New Roman" w:hAnsi="Times New Roman" w:cs="Times New Roman"/>
          <w:color w:val="000000"/>
          <w:lang w:val="en-ID"/>
        </w:rPr>
        <w:t>I asked for help. </w:t>
      </w:r>
    </w:p>
    <w:p w14:paraId="6B16B124" w14:textId="77777777" w:rsidR="005529A2" w:rsidRPr="005529A2" w:rsidRDefault="005529A2" w:rsidP="005529A2">
      <w:pPr>
        <w:spacing w:before="240" w:after="240"/>
        <w:rPr>
          <w:rFonts w:ascii="Times New Roman" w:eastAsia="Times New Roman" w:hAnsi="Times New Roman" w:cs="Times New Roman"/>
          <w:lang w:val="en-ID"/>
        </w:rPr>
      </w:pPr>
      <w:r w:rsidRPr="005529A2">
        <w:rPr>
          <w:rFonts w:ascii="Times New Roman" w:eastAsia="Times New Roman" w:hAnsi="Times New Roman" w:cs="Times New Roman"/>
          <w:color w:val="000000"/>
          <w:lang w:val="en-ID"/>
        </w:rPr>
        <w:t xml:space="preserve">I started with small things like “can you help me grab that?”. </w:t>
      </w:r>
      <w:commentRangeStart w:id="33"/>
      <w:r w:rsidRPr="005529A2">
        <w:rPr>
          <w:rFonts w:ascii="Times New Roman" w:eastAsia="Times New Roman" w:hAnsi="Times New Roman" w:cs="Times New Roman"/>
          <w:color w:val="000000"/>
          <w:lang w:val="en-ID"/>
        </w:rPr>
        <w:t xml:space="preserve">Then I went along with larger things. I asked my friends for a study group and I finally asked my math seatmate for help. </w:t>
      </w:r>
      <w:commentRangeEnd w:id="33"/>
      <w:r w:rsidR="002C346A">
        <w:rPr>
          <w:rStyle w:val="CommentReference"/>
        </w:rPr>
        <w:commentReference w:id="33"/>
      </w:r>
      <w:r w:rsidRPr="005529A2">
        <w:rPr>
          <w:rFonts w:ascii="Times New Roman" w:eastAsia="Times New Roman" w:hAnsi="Times New Roman" w:cs="Times New Roman"/>
          <w:color w:val="000000"/>
          <w:lang w:val="en-ID"/>
        </w:rPr>
        <w:t xml:space="preserve">I thought that I would be engulfed in guilt. I took a risk, and although I was prepared for the consequences, it still scared me. However, everyone around welcomed me with open arms, boosting my confidence. </w:t>
      </w:r>
      <w:commentRangeStart w:id="34"/>
      <w:r w:rsidRPr="005529A2">
        <w:rPr>
          <w:rFonts w:ascii="Times New Roman" w:eastAsia="Times New Roman" w:hAnsi="Times New Roman" w:cs="Times New Roman"/>
          <w:color w:val="000000"/>
          <w:lang w:val="en-ID"/>
        </w:rPr>
        <w:t>I felt relieved. I didn’t feel the need to bear all my responsibilities alone, I had support.</w:t>
      </w:r>
      <w:commentRangeEnd w:id="34"/>
      <w:r w:rsidR="002C346A">
        <w:rPr>
          <w:rStyle w:val="CommentReference"/>
        </w:rPr>
        <w:commentReference w:id="34"/>
      </w:r>
    </w:p>
    <w:p w14:paraId="6096A0D2" w14:textId="5611425A" w:rsidR="005529A2" w:rsidRPr="005529A2" w:rsidRDefault="005529A2" w:rsidP="005529A2">
      <w:pPr>
        <w:spacing w:before="240" w:after="240"/>
        <w:rPr>
          <w:rFonts w:ascii="Times New Roman" w:eastAsia="Times New Roman" w:hAnsi="Times New Roman" w:cs="Times New Roman"/>
          <w:lang w:val="en-ID"/>
        </w:rPr>
      </w:pPr>
      <w:r w:rsidRPr="005529A2">
        <w:rPr>
          <w:rFonts w:ascii="Times New Roman" w:eastAsia="Times New Roman" w:hAnsi="Times New Roman" w:cs="Times New Roman"/>
          <w:color w:val="000000"/>
          <w:lang w:val="en-ID"/>
        </w:rPr>
        <w:t xml:space="preserve">In a different universe, I might have tried doing everything myself, but even now, I don’t regret asking for help. It created a new world; I began to appreciate and connect with people. </w:t>
      </w:r>
      <w:r w:rsidRPr="005529A2">
        <w:rPr>
          <w:rFonts w:ascii="Times New Roman" w:eastAsia="Times New Roman" w:hAnsi="Times New Roman" w:cs="Times New Roman"/>
          <w:color w:val="000000"/>
          <w:lang w:val="en-ID"/>
        </w:rPr>
        <w:lastRenderedPageBreak/>
        <w:t>The times I asked for help to understand things,</w:t>
      </w:r>
      <w:commentRangeStart w:id="35"/>
      <w:r w:rsidRPr="005529A2">
        <w:rPr>
          <w:rFonts w:ascii="Times New Roman" w:eastAsia="Times New Roman" w:hAnsi="Times New Roman" w:cs="Times New Roman"/>
          <w:color w:val="000000"/>
          <w:lang w:val="en-ID"/>
        </w:rPr>
        <w:t xml:space="preserve"> opened my mind to new perspectives and experiences. </w:t>
      </w:r>
      <w:commentRangeEnd w:id="35"/>
      <w:r w:rsidR="002C346A">
        <w:rPr>
          <w:rStyle w:val="CommentReference"/>
        </w:rPr>
        <w:commentReference w:id="35"/>
      </w:r>
    </w:p>
    <w:p w14:paraId="0DA4841D" w14:textId="03F77DDA" w:rsidR="005529A2" w:rsidRPr="005529A2" w:rsidRDefault="005529A2" w:rsidP="005529A2">
      <w:pPr>
        <w:spacing w:before="240" w:after="240"/>
        <w:rPr>
          <w:rFonts w:ascii="Times New Roman" w:eastAsia="Times New Roman" w:hAnsi="Times New Roman" w:cs="Times New Roman"/>
          <w:lang w:val="en-ID"/>
        </w:rPr>
      </w:pPr>
      <w:commentRangeStart w:id="36"/>
      <w:r w:rsidRPr="005529A2">
        <w:rPr>
          <w:rFonts w:ascii="Times New Roman" w:eastAsia="Times New Roman" w:hAnsi="Times New Roman" w:cs="Times New Roman"/>
          <w:color w:val="000000"/>
          <w:lang w:val="en-ID"/>
        </w:rPr>
        <w:t xml:space="preserve">Before, I cowered on the thought of asking for help, but now I’m interested to understand people’s views, encouraging me to collaborate more. Instead of preparing alone for math competitions, now I </w:t>
      </w:r>
      <w:del w:id="37" w:author="ALL-in Eduspace" w:date="2022-01-04T10:35:00Z">
        <w:r w:rsidRPr="005529A2" w:rsidDel="002C346A">
          <w:rPr>
            <w:rFonts w:ascii="Times New Roman" w:eastAsia="Times New Roman" w:hAnsi="Times New Roman" w:cs="Times New Roman"/>
            <w:color w:val="000000"/>
            <w:lang w:val="en-ID"/>
          </w:rPr>
          <w:delText xml:space="preserve">would </w:delText>
        </w:r>
      </w:del>
      <w:r w:rsidRPr="005529A2">
        <w:rPr>
          <w:rFonts w:ascii="Times New Roman" w:eastAsia="Times New Roman" w:hAnsi="Times New Roman" w:cs="Times New Roman"/>
          <w:color w:val="000000"/>
          <w:lang w:val="en-ID"/>
        </w:rPr>
        <w:t xml:space="preserve">study with friends, sharing new concepts to eventually winning medals. </w:t>
      </w:r>
      <w:commentRangeEnd w:id="36"/>
      <w:r w:rsidR="00AD2924">
        <w:rPr>
          <w:rStyle w:val="CommentReference"/>
        </w:rPr>
        <w:commentReference w:id="36"/>
      </w:r>
      <w:r w:rsidRPr="005529A2">
        <w:rPr>
          <w:rFonts w:ascii="Times New Roman" w:eastAsia="Times New Roman" w:hAnsi="Times New Roman" w:cs="Times New Roman"/>
          <w:color w:val="000000"/>
          <w:lang w:val="en-ID"/>
        </w:rPr>
        <w:t xml:space="preserve">Even my organization, </w:t>
      </w:r>
      <w:proofErr w:type="spellStart"/>
      <w:proofErr w:type="gramStart"/>
      <w:r w:rsidRPr="005529A2">
        <w:rPr>
          <w:rFonts w:ascii="Times New Roman" w:eastAsia="Times New Roman" w:hAnsi="Times New Roman" w:cs="Times New Roman"/>
          <w:color w:val="000000"/>
          <w:lang w:val="en-ID"/>
        </w:rPr>
        <w:t>love.achelois</w:t>
      </w:r>
      <w:proofErr w:type="spellEnd"/>
      <w:proofErr w:type="gramEnd"/>
      <w:r w:rsidRPr="005529A2">
        <w:rPr>
          <w:rFonts w:ascii="Times New Roman" w:eastAsia="Times New Roman" w:hAnsi="Times New Roman" w:cs="Times New Roman"/>
          <w:color w:val="000000"/>
          <w:lang w:val="en-ID"/>
        </w:rPr>
        <w:t xml:space="preserve">, which actually started out as a </w:t>
      </w:r>
      <w:commentRangeStart w:id="38"/>
      <w:r w:rsidRPr="005529A2">
        <w:rPr>
          <w:rFonts w:ascii="Times New Roman" w:eastAsia="Times New Roman" w:hAnsi="Times New Roman" w:cs="Times New Roman"/>
          <w:color w:val="000000"/>
          <w:lang w:val="en-ID"/>
        </w:rPr>
        <w:t xml:space="preserve">personal blog </w:t>
      </w:r>
      <w:commentRangeEnd w:id="38"/>
      <w:r w:rsidR="002C346A">
        <w:rPr>
          <w:rStyle w:val="CommentReference"/>
        </w:rPr>
        <w:commentReference w:id="38"/>
      </w:r>
      <w:r w:rsidRPr="005529A2">
        <w:rPr>
          <w:rFonts w:ascii="Times New Roman" w:eastAsia="Times New Roman" w:hAnsi="Times New Roman" w:cs="Times New Roman"/>
          <w:color w:val="000000"/>
          <w:lang w:val="en-ID"/>
        </w:rPr>
        <w:t xml:space="preserve">grew to become an international community of youths </w:t>
      </w:r>
      <w:commentRangeStart w:id="39"/>
      <w:r w:rsidRPr="005529A2">
        <w:rPr>
          <w:rFonts w:ascii="Times New Roman" w:eastAsia="Times New Roman" w:hAnsi="Times New Roman" w:cs="Times New Roman"/>
          <w:color w:val="000000"/>
          <w:lang w:val="en-ID"/>
        </w:rPr>
        <w:t>helping one another thanks to the power of collaboration. </w:t>
      </w:r>
      <w:commentRangeEnd w:id="39"/>
      <w:r w:rsidR="002C346A">
        <w:rPr>
          <w:rStyle w:val="CommentReference"/>
        </w:rPr>
        <w:commentReference w:id="39"/>
      </w:r>
    </w:p>
    <w:p w14:paraId="7B6D0E9E" w14:textId="263D2683" w:rsidR="005529A2" w:rsidRPr="005529A2" w:rsidRDefault="005529A2" w:rsidP="005529A2">
      <w:pPr>
        <w:spacing w:before="240" w:after="240"/>
        <w:rPr>
          <w:rFonts w:ascii="Times New Roman" w:eastAsia="Times New Roman" w:hAnsi="Times New Roman" w:cs="Times New Roman"/>
          <w:lang w:val="en-ID"/>
        </w:rPr>
      </w:pPr>
      <w:r w:rsidRPr="005529A2">
        <w:rPr>
          <w:rFonts w:ascii="Times New Roman" w:eastAsia="Times New Roman" w:hAnsi="Times New Roman" w:cs="Times New Roman"/>
          <w:color w:val="000000"/>
          <w:lang w:val="en-ID"/>
        </w:rPr>
        <w:t xml:space="preserve">Don’t get me wrong, I still love to be independent, but now I feel </w:t>
      </w:r>
      <w:del w:id="40" w:author="ALL-in Eduspace" w:date="2022-01-04T10:36:00Z">
        <w:r w:rsidRPr="005529A2" w:rsidDel="002C346A">
          <w:rPr>
            <w:rFonts w:ascii="Times New Roman" w:eastAsia="Times New Roman" w:hAnsi="Times New Roman" w:cs="Times New Roman"/>
            <w:color w:val="000000"/>
            <w:lang w:val="en-ID"/>
          </w:rPr>
          <w:delText xml:space="preserve">like a released prisoner, </w:delText>
        </w:r>
      </w:del>
      <w:r w:rsidRPr="005529A2">
        <w:rPr>
          <w:rFonts w:ascii="Times New Roman" w:eastAsia="Times New Roman" w:hAnsi="Times New Roman" w:cs="Times New Roman"/>
          <w:color w:val="000000"/>
          <w:lang w:val="en-ID"/>
        </w:rPr>
        <w:t>free of the shackles that bound me to a lifetime of handling everything alone. I realized the great potential of different ideas and perspectives with collaboration, creating such a monumental outcome that it could outweigh what one does. </w:t>
      </w:r>
    </w:p>
    <w:p w14:paraId="21D6CB8C" w14:textId="77777777" w:rsidR="005529A2" w:rsidRPr="005529A2" w:rsidRDefault="005529A2" w:rsidP="005529A2">
      <w:pPr>
        <w:rPr>
          <w:rFonts w:ascii="Times New Roman" w:eastAsia="Times New Roman" w:hAnsi="Times New Roman" w:cs="Times New Roman"/>
          <w:lang w:val="en-ID"/>
        </w:rPr>
      </w:pPr>
    </w:p>
    <w:p w14:paraId="555E5C6F" w14:textId="77777777" w:rsidR="00FE56C1" w:rsidRDefault="00FF50B0"/>
    <w:sectPr w:rsidR="00FE56C1" w:rsidSect="000E7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LL-in Eduspace" w:date="2022-01-04T10:16:00Z" w:initials="AE">
    <w:p w14:paraId="1E3C3ABA" w14:textId="2EF558BF" w:rsidR="001419C9" w:rsidRDefault="001419C9">
      <w:pPr>
        <w:pStyle w:val="CommentText"/>
      </w:pPr>
      <w:r>
        <w:rPr>
          <w:rStyle w:val="CommentReference"/>
        </w:rPr>
        <w:annotationRef/>
      </w:r>
      <w:r>
        <w:t>Context please! Is this a class exercise? Groupwork?</w:t>
      </w:r>
    </w:p>
  </w:comment>
  <w:comment w:id="3" w:author="ALL-in Eduspace" w:date="2022-01-04T10:17:00Z" w:initials="AE">
    <w:p w14:paraId="765B602A" w14:textId="44B79140" w:rsidR="001419C9" w:rsidRDefault="001419C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Why did you feel responsible for understanding the topic? Again, context will help here.</w:t>
      </w:r>
    </w:p>
  </w:comment>
  <w:comment w:id="4" w:author="ALL-in Eduspace" w:date="2022-01-04T10:19:00Z" w:initials="AE">
    <w:p w14:paraId="2AC17D05" w14:textId="2892F0B2" w:rsidR="001419C9" w:rsidRDefault="001419C9">
      <w:pPr>
        <w:pStyle w:val="CommentText"/>
      </w:pPr>
      <w:r>
        <w:rPr>
          <w:rStyle w:val="CommentReference"/>
        </w:rPr>
        <w:annotationRef/>
      </w:r>
      <w:r>
        <w:t>I do love the rhythm and style of this paragraph though!</w:t>
      </w:r>
    </w:p>
  </w:comment>
  <w:comment w:id="6" w:author="ALL-in Eduspace" w:date="2022-01-04T10:20:00Z" w:initials="AE">
    <w:p w14:paraId="04713029" w14:textId="38232B45" w:rsidR="001419C9" w:rsidRDefault="001419C9">
      <w:pPr>
        <w:pStyle w:val="CommentText"/>
      </w:pPr>
      <w:r>
        <w:rPr>
          <w:rStyle w:val="CommentReference"/>
        </w:rPr>
        <w:annotationRef/>
      </w:r>
      <w:r>
        <w:t>It seems like you’ve had this belief long before this incident. Can you pinpoint a specific event that led to</w:t>
      </w:r>
      <w:r w:rsidR="00A212D0">
        <w:t xml:space="preserve"> </w:t>
      </w:r>
      <w:r>
        <w:t>this belief? For instance</w:t>
      </w:r>
      <w:r w:rsidR="00A212D0">
        <w:t>, you were</w:t>
      </w:r>
      <w:r>
        <w:t xml:space="preserve"> taught</w:t>
      </w:r>
      <w:r w:rsidR="00A212D0">
        <w:t xml:space="preserve"> at home</w:t>
      </w:r>
      <w:r>
        <w:t xml:space="preserve"> to do everything yourself</w:t>
      </w:r>
      <w:r w:rsidR="00A212D0">
        <w:t>.</w:t>
      </w:r>
    </w:p>
  </w:comment>
  <w:comment w:id="12" w:author="ALL-in Eduspace" w:date="2022-01-04T10:31:00Z" w:initials="AE">
    <w:p w14:paraId="7C7F15CC" w14:textId="1255C178" w:rsidR="00D41305" w:rsidRDefault="00D41305">
      <w:pPr>
        <w:pStyle w:val="CommentText"/>
      </w:pPr>
      <w:r>
        <w:rPr>
          <w:rStyle w:val="CommentReference"/>
        </w:rPr>
        <w:annotationRef/>
      </w:r>
      <w:r>
        <w:t>This section is quite repetitive. Shorten it so you have more words to reflect on your thought process (next comment).</w:t>
      </w:r>
    </w:p>
  </w:comment>
  <w:comment w:id="32" w:author="ALL-in Eduspace" w:date="2022-01-04T10:28:00Z" w:initials="AE">
    <w:p w14:paraId="15C6962D" w14:textId="2EA93EAE" w:rsidR="00D41305" w:rsidRDefault="00D4130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Tell us your thought process leading up to this, warring against your long-held belief. Did you feel like you had to admit defeat? </w:t>
      </w:r>
    </w:p>
  </w:comment>
  <w:comment w:id="33" w:author="ALL-in Eduspace" w:date="2022-01-04T10:32:00Z" w:initials="AE">
    <w:p w14:paraId="79EE41F2" w14:textId="2577480E" w:rsidR="002C346A" w:rsidRDefault="002C346A">
      <w:pPr>
        <w:pStyle w:val="CommentText"/>
      </w:pPr>
      <w:r>
        <w:rPr>
          <w:rStyle w:val="CommentReference"/>
        </w:rPr>
        <w:annotationRef/>
      </w:r>
      <w:r>
        <w:t>Were these things that you needed to help you juggle your responsibilities? How did they help?</w:t>
      </w:r>
    </w:p>
  </w:comment>
  <w:comment w:id="34" w:author="ALL-in Eduspace" w:date="2022-01-04T10:33:00Z" w:initials="AE">
    <w:p w14:paraId="11AB557F" w14:textId="51573DE7" w:rsidR="002C346A" w:rsidRDefault="002C346A">
      <w:pPr>
        <w:pStyle w:val="CommentText"/>
      </w:pPr>
      <w:r>
        <w:rPr>
          <w:rStyle w:val="CommentReference"/>
        </w:rPr>
        <w:annotationRef/>
      </w:r>
      <w:r w:rsidR="00AD2924">
        <w:t>This is q</w:t>
      </w:r>
      <w:r>
        <w:t>uite a quick change in attitude. I would talk</w:t>
      </w:r>
      <w:r w:rsidR="00FF50B0">
        <w:t xml:space="preserve"> more</w:t>
      </w:r>
      <w:r>
        <w:t xml:space="preserve"> about how you changed your mindset.</w:t>
      </w:r>
    </w:p>
  </w:comment>
  <w:comment w:id="35" w:author="ALL-in Eduspace" w:date="2022-01-04T10:34:00Z" w:initials="AE">
    <w:p w14:paraId="02170ADD" w14:textId="474C3310" w:rsidR="002C346A" w:rsidRDefault="002C346A">
      <w:pPr>
        <w:pStyle w:val="CommentText"/>
      </w:pPr>
      <w:r>
        <w:rPr>
          <w:rStyle w:val="CommentReference"/>
        </w:rPr>
        <w:annotationRef/>
      </w:r>
      <w:r w:rsidR="00AD2924">
        <w:t>This is going off-topic. How does this relate to your new understanding of your limited capacity alone vs. your ability to do more things together?</w:t>
      </w:r>
      <w:r w:rsidR="004C44A2">
        <w:t xml:space="preserve"> </w:t>
      </w:r>
    </w:p>
  </w:comment>
  <w:comment w:id="36" w:author="ALL-in Eduspace" w:date="2022-01-04T10:44:00Z" w:initials="AE">
    <w:p w14:paraId="54F81A78" w14:textId="51D4F96C" w:rsidR="00AD2924" w:rsidRDefault="00AD2924">
      <w:pPr>
        <w:pStyle w:val="CommentText"/>
      </w:pPr>
      <w:r>
        <w:rPr>
          <w:rStyle w:val="CommentReference"/>
        </w:rPr>
        <w:annotationRef/>
      </w:r>
      <w:r w:rsidRPr="004C44A2">
        <w:rPr>
          <w:b/>
          <w:bCs/>
        </w:rPr>
        <w:t xml:space="preserve">You need to </w:t>
      </w:r>
      <w:r>
        <w:rPr>
          <w:b/>
          <w:bCs/>
        </w:rPr>
        <w:t>remember</w:t>
      </w:r>
      <w:r w:rsidRPr="004C44A2">
        <w:rPr>
          <w:b/>
          <w:bCs/>
        </w:rPr>
        <w:t xml:space="preserve"> what </w:t>
      </w:r>
      <w:r>
        <w:rPr>
          <w:b/>
          <w:bCs/>
        </w:rPr>
        <w:t>your message is</w:t>
      </w:r>
      <w:r w:rsidRPr="004C44A2">
        <w:rPr>
          <w:b/>
          <w:bCs/>
        </w:rPr>
        <w:t>:</w:t>
      </w:r>
      <w:r>
        <w:t xml:space="preserve"> accepting help to cope, and creating something in collaboration that far exceeds what each individual can do.</w:t>
      </w:r>
      <w:r>
        <w:t xml:space="preserve"> These anecdotes should reflect this.</w:t>
      </w:r>
    </w:p>
  </w:comment>
  <w:comment w:id="38" w:author="ALL-in Eduspace" w:date="2022-01-04T10:35:00Z" w:initials="AE">
    <w:p w14:paraId="7F02E4FA" w14:textId="5CFA2C3E" w:rsidR="002C346A" w:rsidRDefault="002C346A">
      <w:pPr>
        <w:pStyle w:val="CommentText"/>
      </w:pPr>
      <w:r>
        <w:rPr>
          <w:rStyle w:val="CommentReference"/>
        </w:rPr>
        <w:annotationRef/>
      </w:r>
      <w:r>
        <w:t>About?</w:t>
      </w:r>
    </w:p>
  </w:comment>
  <w:comment w:id="39" w:author="ALL-in Eduspace" w:date="2022-01-04T10:35:00Z" w:initials="AE">
    <w:p w14:paraId="2FBB5EBF" w14:textId="3A222092" w:rsidR="002C346A" w:rsidRDefault="002C346A">
      <w:pPr>
        <w:pStyle w:val="CommentText"/>
      </w:pPr>
      <w:r>
        <w:rPr>
          <w:rStyle w:val="CommentReference"/>
        </w:rPr>
        <w:annotationRef/>
      </w:r>
      <w:r>
        <w:t>Specify how please!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3C3ABA" w15:done="0"/>
  <w15:commentEx w15:paraId="765B602A" w15:done="0"/>
  <w15:commentEx w15:paraId="2AC17D05" w15:done="0"/>
  <w15:commentEx w15:paraId="04713029" w15:done="0"/>
  <w15:commentEx w15:paraId="7C7F15CC" w15:done="0"/>
  <w15:commentEx w15:paraId="15C6962D" w15:done="0"/>
  <w15:commentEx w15:paraId="79EE41F2" w15:done="0"/>
  <w15:commentEx w15:paraId="11AB557F" w15:done="0"/>
  <w15:commentEx w15:paraId="02170ADD" w15:done="0"/>
  <w15:commentEx w15:paraId="54F81A78" w15:done="0"/>
  <w15:commentEx w15:paraId="7F02E4FA" w15:done="0"/>
  <w15:commentEx w15:paraId="2FBB5E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E9D05" w16cex:dateUtc="2022-01-04T03:16:00Z"/>
  <w16cex:commentExtensible w16cex:durableId="257E9D3E" w16cex:dateUtc="2022-01-04T03:17:00Z"/>
  <w16cex:commentExtensible w16cex:durableId="257E9DA0" w16cex:dateUtc="2022-01-04T03:19:00Z"/>
  <w16cex:commentExtensible w16cex:durableId="257E9DFC" w16cex:dateUtc="2022-01-04T03:20:00Z"/>
  <w16cex:commentExtensible w16cex:durableId="257EA068" w16cex:dateUtc="2022-01-04T03:31:00Z"/>
  <w16cex:commentExtensible w16cex:durableId="257E9FD6" w16cex:dateUtc="2022-01-04T03:28:00Z"/>
  <w16cex:commentExtensible w16cex:durableId="257EA0A3" w16cex:dateUtc="2022-01-04T03:32:00Z"/>
  <w16cex:commentExtensible w16cex:durableId="257EA107" w16cex:dateUtc="2022-01-04T03:33:00Z"/>
  <w16cex:commentExtensible w16cex:durableId="257EA144" w16cex:dateUtc="2022-01-04T03:34:00Z"/>
  <w16cex:commentExtensible w16cex:durableId="257EA3A1" w16cex:dateUtc="2022-01-04T03:44:00Z"/>
  <w16cex:commentExtensible w16cex:durableId="257EA16B" w16cex:dateUtc="2022-01-04T03:35:00Z"/>
  <w16cex:commentExtensible w16cex:durableId="257EA179" w16cex:dateUtc="2022-01-04T03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3C3ABA" w16cid:durableId="257E9D05"/>
  <w16cid:commentId w16cid:paraId="765B602A" w16cid:durableId="257E9D3E"/>
  <w16cid:commentId w16cid:paraId="2AC17D05" w16cid:durableId="257E9DA0"/>
  <w16cid:commentId w16cid:paraId="04713029" w16cid:durableId="257E9DFC"/>
  <w16cid:commentId w16cid:paraId="7C7F15CC" w16cid:durableId="257EA068"/>
  <w16cid:commentId w16cid:paraId="15C6962D" w16cid:durableId="257E9FD6"/>
  <w16cid:commentId w16cid:paraId="79EE41F2" w16cid:durableId="257EA0A3"/>
  <w16cid:commentId w16cid:paraId="11AB557F" w16cid:durableId="257EA107"/>
  <w16cid:commentId w16cid:paraId="02170ADD" w16cid:durableId="257EA144"/>
  <w16cid:commentId w16cid:paraId="54F81A78" w16cid:durableId="257EA3A1"/>
  <w16cid:commentId w16cid:paraId="7F02E4FA" w16cid:durableId="257EA16B"/>
  <w16cid:commentId w16cid:paraId="2FBB5EBF" w16cid:durableId="257EA1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1C66"/>
    <w:multiLevelType w:val="multilevel"/>
    <w:tmpl w:val="65ACD5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L-in Eduspace">
    <w15:presenceInfo w15:providerId="Windows Live" w15:userId="606cc61fb58c1e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A2"/>
    <w:rsid w:val="000E7BE2"/>
    <w:rsid w:val="001419C9"/>
    <w:rsid w:val="001564FA"/>
    <w:rsid w:val="002C346A"/>
    <w:rsid w:val="004C44A2"/>
    <w:rsid w:val="005529A2"/>
    <w:rsid w:val="006B23A6"/>
    <w:rsid w:val="00935A1E"/>
    <w:rsid w:val="00A101AB"/>
    <w:rsid w:val="00A212D0"/>
    <w:rsid w:val="00AD2924"/>
    <w:rsid w:val="00B84682"/>
    <w:rsid w:val="00BC74AE"/>
    <w:rsid w:val="00D41305"/>
    <w:rsid w:val="00FF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25138"/>
  <w15:chartTrackingRefBased/>
  <w15:docId w15:val="{12BB99E5-5E3E-AB49-8BFE-0F9DDB53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9A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/>
    </w:rPr>
  </w:style>
  <w:style w:type="paragraph" w:styleId="Revision">
    <w:name w:val="Revision"/>
    <w:hidden/>
    <w:uiPriority w:val="99"/>
    <w:semiHidden/>
    <w:rsid w:val="001419C9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419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19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19C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9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9C9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ALL-in Eduspace</cp:lastModifiedBy>
  <cp:revision>2</cp:revision>
  <dcterms:created xsi:type="dcterms:W3CDTF">2022-01-03T04:27:00Z</dcterms:created>
  <dcterms:modified xsi:type="dcterms:W3CDTF">2022-01-04T03:47:00Z</dcterms:modified>
</cp:coreProperties>
</file>