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8DDB0" w14:textId="77777777" w:rsidR="00B32E71" w:rsidRDefault="00B32E71" w:rsidP="002E6E6F">
      <w:pPr>
        <w:spacing w:before="240" w:after="240"/>
        <w:jc w:val="both"/>
        <w:rPr>
          <w:rStyle w:val="Strong"/>
        </w:rPr>
      </w:pPr>
      <w:r>
        <w:rPr>
          <w:rStyle w:val="Strong"/>
        </w:rPr>
        <w:t>Describe how you have taken advantage of a significant educational opportunity or worked to overcome an educational barrier you have faced.</w:t>
      </w:r>
    </w:p>
    <w:p w14:paraId="494D9DC0" w14:textId="77777777" w:rsidR="002E6E6F" w:rsidRPr="002E6E6F" w:rsidRDefault="002E6E6F" w:rsidP="002E6E6F">
      <w:pPr>
        <w:spacing w:before="240" w:after="240"/>
        <w:jc w:val="both"/>
        <w:rPr>
          <w:rFonts w:ascii="Times" w:hAnsi="Times" w:cs="Times New Roman"/>
          <w:sz w:val="20"/>
          <w:szCs w:val="20"/>
        </w:rPr>
      </w:pPr>
      <w:commentRangeStart w:id="0"/>
      <w:r w:rsidRPr="002E6E6F">
        <w:rPr>
          <w:rFonts w:ascii="Arial" w:hAnsi="Arial" w:cs="Times New Roman"/>
          <w:color w:val="000000"/>
          <w:sz w:val="22"/>
          <w:szCs w:val="22"/>
        </w:rPr>
        <w:t>The greatest barrier that I have faced was in grade 9, when I reached Java in my Computer Science syllabus.</w:t>
      </w:r>
      <w:commentRangeEnd w:id="0"/>
      <w:r w:rsidR="00024ED4">
        <w:rPr>
          <w:rStyle w:val="CommentReference"/>
        </w:rPr>
        <w:commentReference w:id="0"/>
      </w:r>
      <w:r w:rsidRPr="002E6E6F">
        <w:rPr>
          <w:rFonts w:ascii="Arial" w:hAnsi="Arial" w:cs="Times New Roman"/>
          <w:color w:val="000000"/>
          <w:sz w:val="22"/>
          <w:szCs w:val="22"/>
        </w:rPr>
        <w:t xml:space="preserve"> At th</w:t>
      </w:r>
      <w:ins w:id="1" w:author="San" w:date="2019-10-31T16:32:00Z">
        <w:r w:rsidR="00024ED4">
          <w:rPr>
            <w:rFonts w:ascii="Arial" w:hAnsi="Arial" w:cs="Times New Roman"/>
            <w:color w:val="000000"/>
            <w:sz w:val="22"/>
            <w:szCs w:val="22"/>
          </w:rPr>
          <w:t>at</w:t>
        </w:r>
      </w:ins>
      <w:del w:id="2" w:author="San" w:date="2019-10-31T16:32:00Z">
        <w:r w:rsidRPr="002E6E6F" w:rsidDel="00024ED4">
          <w:rPr>
            <w:rFonts w:ascii="Arial" w:hAnsi="Arial" w:cs="Times New Roman"/>
            <w:color w:val="000000"/>
            <w:sz w:val="22"/>
            <w:szCs w:val="22"/>
          </w:rPr>
          <w:delText>e</w:delText>
        </w:r>
      </w:del>
      <w:r w:rsidRPr="002E6E6F">
        <w:rPr>
          <w:rFonts w:ascii="Arial" w:hAnsi="Arial" w:cs="Times New Roman"/>
          <w:color w:val="000000"/>
          <w:sz w:val="22"/>
          <w:szCs w:val="22"/>
        </w:rPr>
        <w:t xml:space="preserve"> time, my school had no teacher for the course and the curriculum was not well-developed. Instead of being proactive, </w:t>
      </w:r>
      <w:del w:id="3" w:author="San" w:date="2019-10-31T16:32:00Z">
        <w:r w:rsidRPr="002E6E6F" w:rsidDel="00024ED4">
          <w:rPr>
            <w:rFonts w:ascii="Arial" w:hAnsi="Arial" w:cs="Times New Roman"/>
            <w:color w:val="000000"/>
            <w:sz w:val="22"/>
            <w:szCs w:val="22"/>
          </w:rPr>
          <w:delText xml:space="preserve">I </w:delText>
        </w:r>
      </w:del>
      <w:ins w:id="4" w:author="San" w:date="2019-10-31T16:32:00Z">
        <w:r w:rsidR="00024ED4">
          <w:rPr>
            <w:rFonts w:ascii="Arial" w:hAnsi="Arial" w:cs="Times New Roman"/>
            <w:color w:val="000000"/>
            <w:sz w:val="22"/>
            <w:szCs w:val="22"/>
          </w:rPr>
          <w:t xml:space="preserve">the young me </w:t>
        </w:r>
      </w:ins>
      <w:r w:rsidRPr="002E6E6F">
        <w:rPr>
          <w:rFonts w:ascii="Arial" w:hAnsi="Arial" w:cs="Times New Roman"/>
          <w:color w:val="000000"/>
          <w:sz w:val="22"/>
          <w:szCs w:val="22"/>
        </w:rPr>
        <w:t>spent no effort trying to learn it</w:t>
      </w:r>
      <w:del w:id="5" w:author="San" w:date="2019-10-31T16:33:00Z">
        <w:r w:rsidRPr="002E6E6F" w:rsidDel="00024ED4">
          <w:rPr>
            <w:rFonts w:ascii="Arial" w:hAnsi="Arial" w:cs="Times New Roman"/>
            <w:color w:val="000000"/>
            <w:sz w:val="22"/>
            <w:szCs w:val="22"/>
          </w:rPr>
          <w:delText xml:space="preserve"> myself</w:delText>
        </w:r>
      </w:del>
      <w:r w:rsidRPr="002E6E6F">
        <w:rPr>
          <w:rFonts w:ascii="Arial" w:hAnsi="Arial" w:cs="Times New Roman"/>
          <w:color w:val="000000"/>
          <w:sz w:val="22"/>
          <w:szCs w:val="22"/>
        </w:rPr>
        <w:t xml:space="preserve">. Before I knew it, I was in grade 10 and a new teacher finally came. He was not well-versed in Java, and </w:t>
      </w:r>
      <w:ins w:id="6" w:author="San" w:date="2019-10-31T16:33:00Z">
        <w:r w:rsidR="00024ED4">
          <w:rPr>
            <w:rFonts w:ascii="Arial" w:hAnsi="Arial" w:cs="Times New Roman"/>
            <w:color w:val="000000"/>
            <w:sz w:val="22"/>
            <w:szCs w:val="22"/>
          </w:rPr>
          <w:t xml:space="preserve">was </w:t>
        </w:r>
      </w:ins>
      <w:r w:rsidRPr="002E6E6F">
        <w:rPr>
          <w:rFonts w:ascii="Arial" w:hAnsi="Arial" w:cs="Times New Roman"/>
          <w:color w:val="000000"/>
          <w:sz w:val="22"/>
          <w:szCs w:val="22"/>
        </w:rPr>
        <w:t xml:space="preserve">more </w:t>
      </w:r>
      <w:ins w:id="7" w:author="San" w:date="2019-10-31T16:33:00Z">
        <w:r w:rsidR="00024ED4">
          <w:rPr>
            <w:rFonts w:ascii="Arial" w:hAnsi="Arial" w:cs="Times New Roman"/>
            <w:color w:val="000000"/>
            <w:sz w:val="22"/>
            <w:szCs w:val="22"/>
          </w:rPr>
          <w:t xml:space="preserve">of </w:t>
        </w:r>
      </w:ins>
      <w:r w:rsidRPr="002E6E6F">
        <w:rPr>
          <w:rFonts w:ascii="Arial" w:hAnsi="Arial" w:cs="Times New Roman"/>
          <w:color w:val="000000"/>
          <w:sz w:val="22"/>
          <w:szCs w:val="22"/>
        </w:rPr>
        <w:t xml:space="preserve">a specialist in C++. Although the unstructured nature of the class required us to self-study, I </w:t>
      </w:r>
      <w:del w:id="8" w:author="San" w:date="2019-10-31T16:34:00Z">
        <w:r w:rsidRPr="002E6E6F" w:rsidDel="00024ED4">
          <w:rPr>
            <w:rFonts w:ascii="Arial" w:hAnsi="Arial" w:cs="Times New Roman"/>
            <w:color w:val="000000"/>
            <w:sz w:val="22"/>
            <w:szCs w:val="22"/>
          </w:rPr>
          <w:delText xml:space="preserve">did </w:delText>
        </w:r>
      </w:del>
      <w:ins w:id="9" w:author="San" w:date="2019-10-31T16:34:00Z">
        <w:r w:rsidR="00024ED4">
          <w:rPr>
            <w:rFonts w:ascii="Arial" w:hAnsi="Arial" w:cs="Times New Roman"/>
            <w:color w:val="000000"/>
            <w:sz w:val="22"/>
            <w:szCs w:val="22"/>
          </w:rPr>
          <w:t>could</w:t>
        </w:r>
        <w:r w:rsidR="00024ED4" w:rsidRPr="002E6E6F">
          <w:rPr>
            <w:rFonts w:ascii="Arial" w:hAnsi="Arial" w:cs="Times New Roman"/>
            <w:color w:val="000000"/>
            <w:sz w:val="22"/>
            <w:szCs w:val="22"/>
          </w:rPr>
          <w:t xml:space="preserve"> </w:t>
        </w:r>
      </w:ins>
      <w:r w:rsidRPr="002E6E6F">
        <w:rPr>
          <w:rFonts w:ascii="Arial" w:hAnsi="Arial" w:cs="Times New Roman"/>
          <w:color w:val="000000"/>
          <w:sz w:val="22"/>
          <w:szCs w:val="22"/>
        </w:rPr>
        <w:t>not keep up with the curriculum pace</w:t>
      </w:r>
      <w:commentRangeStart w:id="10"/>
      <w:r w:rsidRPr="002E6E6F">
        <w:rPr>
          <w:rFonts w:ascii="Arial" w:hAnsi="Arial" w:cs="Times New Roman"/>
          <w:color w:val="000000"/>
          <w:sz w:val="22"/>
          <w:szCs w:val="22"/>
        </w:rPr>
        <w:t xml:space="preserve">. I failed the mid-semester test and realized that it was a wake-up-call. </w:t>
      </w:r>
      <w:commentRangeEnd w:id="10"/>
      <w:r w:rsidR="00024ED4">
        <w:rPr>
          <w:rStyle w:val="CommentReference"/>
        </w:rPr>
        <w:commentReference w:id="10"/>
      </w:r>
      <w:r w:rsidRPr="002E6E6F">
        <w:rPr>
          <w:rFonts w:ascii="Arial" w:hAnsi="Arial" w:cs="Times New Roman"/>
          <w:color w:val="000000"/>
          <w:sz w:val="22"/>
          <w:szCs w:val="22"/>
        </w:rPr>
        <w:t>I asked my friends for help</w:t>
      </w:r>
      <w:ins w:id="12" w:author="San" w:date="2019-10-31T16:34:00Z">
        <w:r w:rsidR="00024ED4">
          <w:rPr>
            <w:rFonts w:ascii="Arial" w:hAnsi="Arial" w:cs="Times New Roman"/>
            <w:color w:val="000000"/>
            <w:sz w:val="22"/>
            <w:szCs w:val="22"/>
          </w:rPr>
          <w:t>,</w:t>
        </w:r>
      </w:ins>
      <w:r w:rsidRPr="002E6E6F">
        <w:rPr>
          <w:rFonts w:ascii="Arial" w:hAnsi="Arial" w:cs="Times New Roman"/>
          <w:color w:val="000000"/>
          <w:sz w:val="22"/>
          <w:szCs w:val="22"/>
        </w:rPr>
        <w:t xml:space="preserve"> but they, too, were struggling. So, I read the textbook over and over, until I knew how Java worked as a compiler and the theory behind it. I also found a </w:t>
      </w:r>
      <w:proofErr w:type="spellStart"/>
      <w:r w:rsidRPr="002E6E6F">
        <w:rPr>
          <w:rFonts w:ascii="Arial" w:hAnsi="Arial" w:cs="Times New Roman"/>
          <w:color w:val="000000"/>
          <w:sz w:val="22"/>
          <w:szCs w:val="22"/>
        </w:rPr>
        <w:t>Youtube</w:t>
      </w:r>
      <w:proofErr w:type="spellEnd"/>
      <w:r w:rsidRPr="002E6E6F">
        <w:rPr>
          <w:rFonts w:ascii="Arial" w:hAnsi="Arial" w:cs="Times New Roman"/>
          <w:color w:val="000000"/>
          <w:sz w:val="22"/>
          <w:szCs w:val="22"/>
        </w:rPr>
        <w:t xml:space="preserve"> channel</w:t>
      </w:r>
      <w:ins w:id="13" w:author="San" w:date="2019-10-31T16:37:00Z">
        <w:r w:rsidR="00024ED4">
          <w:rPr>
            <w:rFonts w:ascii="Arial" w:hAnsi="Arial" w:cs="Times New Roman"/>
            <w:color w:val="000000"/>
            <w:sz w:val="22"/>
            <w:szCs w:val="22"/>
          </w:rPr>
          <w:t>,</w:t>
        </w:r>
      </w:ins>
      <w:r w:rsidRPr="002E6E6F">
        <w:rPr>
          <w:rFonts w:ascii="Arial" w:hAnsi="Arial" w:cs="Times New Roman"/>
          <w:color w:val="000000"/>
          <w:sz w:val="22"/>
          <w:szCs w:val="22"/>
        </w:rPr>
        <w:t xml:space="preserve"> </w:t>
      </w:r>
      <w:proofErr w:type="spellStart"/>
      <w:r w:rsidRPr="002E6E6F">
        <w:rPr>
          <w:rFonts w:ascii="Arial" w:hAnsi="Arial" w:cs="Times New Roman"/>
          <w:color w:val="000000"/>
          <w:sz w:val="22"/>
          <w:szCs w:val="22"/>
        </w:rPr>
        <w:t>Thenewboston</w:t>
      </w:r>
      <w:proofErr w:type="spellEnd"/>
      <w:r w:rsidRPr="002E6E6F">
        <w:rPr>
          <w:rFonts w:ascii="Arial" w:hAnsi="Arial" w:cs="Times New Roman"/>
          <w:color w:val="000000"/>
          <w:sz w:val="22"/>
          <w:szCs w:val="22"/>
        </w:rPr>
        <w:t xml:space="preserve">, where I learned how to code. </w:t>
      </w:r>
      <w:ins w:id="14" w:author="San" w:date="2019-10-31T16:38:00Z">
        <w:r w:rsidR="00024ED4">
          <w:rPr>
            <w:rFonts w:ascii="Arial" w:hAnsi="Arial" w:cs="Times New Roman"/>
            <w:color w:val="000000"/>
            <w:sz w:val="22"/>
            <w:szCs w:val="22"/>
          </w:rPr>
          <w:t>I</w:t>
        </w:r>
      </w:ins>
      <w:ins w:id="15" w:author="San" w:date="2019-10-31T16:39:00Z">
        <w:r w:rsidR="00024ED4">
          <w:rPr>
            <w:rFonts w:ascii="Arial" w:hAnsi="Arial" w:cs="Times New Roman"/>
            <w:color w:val="000000"/>
            <w:sz w:val="22"/>
            <w:szCs w:val="22"/>
          </w:rPr>
          <w:t xml:space="preserve">nstead of just reading and watching videos on how to code, I decided to install a </w:t>
        </w:r>
        <w:r w:rsidR="00024ED4" w:rsidRPr="002E6E6F">
          <w:rPr>
            <w:rFonts w:ascii="Arial" w:hAnsi="Arial" w:cs="Times New Roman"/>
            <w:color w:val="000000"/>
            <w:sz w:val="22"/>
            <w:szCs w:val="22"/>
          </w:rPr>
          <w:t xml:space="preserve">Java IDE called </w:t>
        </w:r>
        <w:proofErr w:type="spellStart"/>
        <w:r w:rsidR="00024ED4" w:rsidRPr="002E6E6F">
          <w:rPr>
            <w:rFonts w:ascii="Arial" w:hAnsi="Arial" w:cs="Times New Roman"/>
            <w:color w:val="000000"/>
            <w:sz w:val="22"/>
            <w:szCs w:val="22"/>
          </w:rPr>
          <w:t>BlueJ</w:t>
        </w:r>
        <w:proofErr w:type="spellEnd"/>
        <w:r w:rsidR="00024ED4" w:rsidRPr="002E6E6F">
          <w:rPr>
            <w:rFonts w:ascii="Arial" w:hAnsi="Arial" w:cs="Times New Roman"/>
            <w:color w:val="000000"/>
            <w:sz w:val="22"/>
            <w:szCs w:val="22"/>
          </w:rPr>
          <w:t xml:space="preserve"> </w:t>
        </w:r>
      </w:ins>
      <w:ins w:id="16" w:author="San" w:date="2019-10-31T16:40:00Z">
        <w:r w:rsidR="00024ED4">
          <w:rPr>
            <w:rFonts w:ascii="Arial" w:hAnsi="Arial" w:cs="Times New Roman"/>
            <w:color w:val="000000"/>
            <w:sz w:val="22"/>
            <w:szCs w:val="22"/>
          </w:rPr>
          <w:t xml:space="preserve">on my computer </w:t>
        </w:r>
      </w:ins>
      <w:del w:id="17" w:author="San" w:date="2019-10-31T16:39:00Z">
        <w:r w:rsidRPr="002E6E6F" w:rsidDel="00024ED4">
          <w:rPr>
            <w:rFonts w:ascii="Arial" w:hAnsi="Arial" w:cs="Times New Roman"/>
            <w:color w:val="000000"/>
            <w:sz w:val="22"/>
            <w:szCs w:val="22"/>
          </w:rPr>
          <w:delText>I practiced on my computer after installing a Java IDE called BlueJ</w:delText>
        </w:r>
      </w:del>
      <w:ins w:id="18" w:author="San" w:date="2019-10-31T16:39:00Z">
        <w:r w:rsidR="00024ED4">
          <w:rPr>
            <w:rFonts w:ascii="Arial" w:hAnsi="Arial" w:cs="Times New Roman"/>
            <w:color w:val="000000"/>
            <w:sz w:val="22"/>
            <w:szCs w:val="22"/>
          </w:rPr>
          <w:t xml:space="preserve">to </w:t>
        </w:r>
      </w:ins>
      <w:ins w:id="19" w:author="San" w:date="2019-10-31T16:40:00Z">
        <w:r w:rsidR="00024ED4">
          <w:rPr>
            <w:rFonts w:ascii="Arial" w:hAnsi="Arial" w:cs="Times New Roman"/>
            <w:color w:val="000000"/>
            <w:sz w:val="22"/>
            <w:szCs w:val="22"/>
          </w:rPr>
          <w:t>practice what I’ve learned</w:t>
        </w:r>
      </w:ins>
      <w:r w:rsidRPr="002E6E6F">
        <w:rPr>
          <w:rFonts w:ascii="Arial" w:hAnsi="Arial" w:cs="Times New Roman"/>
          <w:color w:val="000000"/>
          <w:sz w:val="22"/>
          <w:szCs w:val="22"/>
        </w:rPr>
        <w:t>. </w:t>
      </w:r>
    </w:p>
    <w:p w14:paraId="41A9AF68" w14:textId="77777777" w:rsidR="002E6E6F" w:rsidRPr="002E6E6F" w:rsidRDefault="002E6E6F" w:rsidP="002E6E6F">
      <w:pPr>
        <w:spacing w:before="240" w:after="240"/>
        <w:jc w:val="both"/>
        <w:rPr>
          <w:rFonts w:ascii="Times" w:hAnsi="Times" w:cs="Times New Roman"/>
          <w:sz w:val="20"/>
          <w:szCs w:val="20"/>
        </w:rPr>
      </w:pPr>
      <w:r w:rsidRPr="002E6E6F">
        <w:rPr>
          <w:rFonts w:ascii="Arial" w:hAnsi="Arial" w:cs="Times New Roman"/>
          <w:color w:val="000000"/>
          <w:sz w:val="22"/>
          <w:szCs w:val="22"/>
        </w:rPr>
        <w:t>Months of intense self-learning led me to do programs that most of my classmates could not, and the few who could, were my close friends. These friends and I constantly studied together outside of class, and we kept pushing the boundaries of our abilities, and ameliorated our algorithms. We became adept at coding and could solve virtually any problem that our teacher threw at us. The best part of it all was that these questions involve</w:t>
      </w:r>
      <w:ins w:id="20" w:author="San" w:date="2019-10-31T16:41:00Z">
        <w:r w:rsidR="00024ED4">
          <w:rPr>
            <w:rFonts w:ascii="Arial" w:hAnsi="Arial" w:cs="Times New Roman"/>
            <w:color w:val="000000"/>
            <w:sz w:val="22"/>
            <w:szCs w:val="22"/>
          </w:rPr>
          <w:t>d</w:t>
        </w:r>
      </w:ins>
      <w:r w:rsidRPr="002E6E6F">
        <w:rPr>
          <w:rFonts w:ascii="Arial" w:hAnsi="Arial" w:cs="Times New Roman"/>
          <w:color w:val="000000"/>
          <w:sz w:val="22"/>
          <w:szCs w:val="22"/>
        </w:rPr>
        <w:t xml:space="preserve"> the use of complicated logic. The exhilaration I got from solving the toughest questions from the syllabus was unearthly. </w:t>
      </w:r>
      <w:ins w:id="21" w:author="San" w:date="2019-10-31T16:42:00Z">
        <w:r w:rsidR="00024ED4">
          <w:rPr>
            <w:rFonts w:ascii="Arial" w:hAnsi="Arial" w:cs="Times New Roman"/>
            <w:color w:val="000000"/>
            <w:sz w:val="22"/>
            <w:szCs w:val="22"/>
          </w:rPr>
          <w:t>It started off as a small spark, but my</w:t>
        </w:r>
      </w:ins>
      <w:del w:id="22" w:author="San" w:date="2019-10-31T16:42:00Z">
        <w:r w:rsidRPr="002E6E6F" w:rsidDel="00024ED4">
          <w:rPr>
            <w:rFonts w:ascii="Arial" w:hAnsi="Arial" w:cs="Times New Roman"/>
            <w:color w:val="000000"/>
            <w:sz w:val="22"/>
            <w:szCs w:val="22"/>
          </w:rPr>
          <w:delText>My</w:delText>
        </w:r>
      </w:del>
      <w:r w:rsidRPr="002E6E6F">
        <w:rPr>
          <w:rFonts w:ascii="Arial" w:hAnsi="Arial" w:cs="Times New Roman"/>
          <w:color w:val="000000"/>
          <w:sz w:val="22"/>
          <w:szCs w:val="22"/>
        </w:rPr>
        <w:t xml:space="preserve"> passion for coding was b</w:t>
      </w:r>
      <w:ins w:id="23" w:author="San" w:date="2019-10-31T16:42:00Z">
        <w:r w:rsidR="00024ED4">
          <w:rPr>
            <w:rFonts w:ascii="Arial" w:hAnsi="Arial" w:cs="Times New Roman"/>
            <w:color w:val="000000"/>
            <w:sz w:val="22"/>
            <w:szCs w:val="22"/>
          </w:rPr>
          <w:t>urning at this point</w:t>
        </w:r>
      </w:ins>
      <w:del w:id="24" w:author="San" w:date="2019-10-31T16:42:00Z">
        <w:r w:rsidRPr="002E6E6F" w:rsidDel="00024ED4">
          <w:rPr>
            <w:rFonts w:ascii="Arial" w:hAnsi="Arial" w:cs="Times New Roman"/>
            <w:color w:val="000000"/>
            <w:sz w:val="22"/>
            <w:szCs w:val="22"/>
          </w:rPr>
          <w:delText>orn there</w:delText>
        </w:r>
      </w:del>
      <w:r w:rsidRPr="002E6E6F">
        <w:rPr>
          <w:rFonts w:ascii="Arial" w:hAnsi="Arial" w:cs="Times New Roman"/>
          <w:color w:val="000000"/>
          <w:sz w:val="22"/>
          <w:szCs w:val="22"/>
        </w:rPr>
        <w:t>. I enjoyed coding so much that it never felt like work, and I found myself in a state of “flow”. </w:t>
      </w:r>
    </w:p>
    <w:p w14:paraId="25BB0EC3" w14:textId="77777777" w:rsidR="002E6E6F" w:rsidRPr="002E6E6F" w:rsidRDefault="002E6E6F" w:rsidP="002E6E6F">
      <w:pPr>
        <w:spacing w:before="240" w:after="240"/>
        <w:jc w:val="both"/>
        <w:rPr>
          <w:rFonts w:ascii="Times" w:hAnsi="Times" w:cs="Times New Roman"/>
          <w:sz w:val="20"/>
          <w:szCs w:val="20"/>
        </w:rPr>
      </w:pPr>
      <w:r w:rsidRPr="002E6E6F">
        <w:rPr>
          <w:rFonts w:ascii="Arial" w:hAnsi="Arial" w:cs="Times New Roman"/>
          <w:color w:val="000000"/>
          <w:sz w:val="22"/>
          <w:szCs w:val="22"/>
        </w:rPr>
        <w:t xml:space="preserve">In summer 2017, I pursued </w:t>
      </w:r>
      <w:commentRangeStart w:id="25"/>
      <w:r w:rsidRPr="002E6E6F">
        <w:rPr>
          <w:rFonts w:ascii="Arial" w:hAnsi="Arial" w:cs="Times New Roman"/>
          <w:color w:val="000000"/>
          <w:sz w:val="22"/>
          <w:szCs w:val="22"/>
        </w:rPr>
        <w:t>challenging projects</w:t>
      </w:r>
      <w:commentRangeEnd w:id="25"/>
      <w:r w:rsidR="00024ED4">
        <w:rPr>
          <w:rStyle w:val="CommentReference"/>
        </w:rPr>
        <w:commentReference w:id="25"/>
      </w:r>
      <w:r w:rsidRPr="002E6E6F">
        <w:rPr>
          <w:rFonts w:ascii="Arial" w:hAnsi="Arial" w:cs="Times New Roman"/>
          <w:color w:val="000000"/>
          <w:sz w:val="22"/>
          <w:szCs w:val="22"/>
        </w:rPr>
        <w:t xml:space="preserve"> that went beyond what the curriculum covered. This perpetual hunger for improvement and the enjoyment I got from coding put me in a positive reinforcement loop that pushed me to learn even more. Looking back at this whole episode, I </w:t>
      </w:r>
      <w:del w:id="26" w:author="San" w:date="2019-10-31T16:45:00Z">
        <w:r w:rsidRPr="002E6E6F" w:rsidDel="00024ED4">
          <w:rPr>
            <w:rFonts w:ascii="Arial" w:hAnsi="Arial" w:cs="Times New Roman"/>
            <w:color w:val="000000"/>
            <w:sz w:val="22"/>
            <w:szCs w:val="22"/>
          </w:rPr>
          <w:delText>come to the conclusion</w:delText>
        </w:r>
      </w:del>
      <w:ins w:id="27" w:author="San" w:date="2019-10-31T16:45:00Z">
        <w:r w:rsidR="00024ED4">
          <w:rPr>
            <w:rFonts w:ascii="Arial" w:hAnsi="Arial" w:cs="Times New Roman"/>
            <w:color w:val="000000"/>
            <w:sz w:val="22"/>
            <w:szCs w:val="22"/>
          </w:rPr>
          <w:t>concluded</w:t>
        </w:r>
      </w:ins>
      <w:r w:rsidRPr="002E6E6F">
        <w:rPr>
          <w:rFonts w:ascii="Arial" w:hAnsi="Arial" w:cs="Times New Roman"/>
          <w:color w:val="000000"/>
          <w:sz w:val="22"/>
          <w:szCs w:val="22"/>
        </w:rPr>
        <w:t xml:space="preserve"> that </w:t>
      </w:r>
      <w:ins w:id="28" w:author="San" w:date="2019-10-31T16:46:00Z">
        <w:r w:rsidR="00024ED4">
          <w:rPr>
            <w:rFonts w:ascii="Arial" w:hAnsi="Arial" w:cs="Times New Roman"/>
            <w:color w:val="000000"/>
            <w:sz w:val="22"/>
            <w:szCs w:val="22"/>
          </w:rPr>
          <w:t xml:space="preserve">we cannot control our surroundings but we can control our attitudes, and in this case </w:t>
        </w:r>
      </w:ins>
      <w:ins w:id="29" w:author="San" w:date="2019-10-31T16:48:00Z">
        <w:r w:rsidR="00024ED4">
          <w:rPr>
            <w:rFonts w:ascii="Arial" w:hAnsi="Arial" w:cs="Times New Roman"/>
            <w:color w:val="000000"/>
            <w:sz w:val="22"/>
            <w:szCs w:val="22"/>
          </w:rPr>
          <w:t>it turned my barrier</w:t>
        </w:r>
      </w:ins>
      <w:ins w:id="30" w:author="San" w:date="2019-10-31T16:46:00Z">
        <w:r w:rsidR="00024ED4">
          <w:rPr>
            <w:rFonts w:ascii="Arial" w:hAnsi="Arial" w:cs="Times New Roman"/>
            <w:color w:val="000000"/>
            <w:sz w:val="22"/>
            <w:szCs w:val="22"/>
          </w:rPr>
          <w:t xml:space="preserve"> </w:t>
        </w:r>
      </w:ins>
      <w:ins w:id="31" w:author="San" w:date="2019-10-31T16:47:00Z">
        <w:r w:rsidR="00024ED4">
          <w:rPr>
            <w:rFonts w:ascii="Arial" w:hAnsi="Arial" w:cs="Times New Roman"/>
            <w:color w:val="000000"/>
            <w:sz w:val="22"/>
            <w:szCs w:val="22"/>
          </w:rPr>
          <w:t>into</w:t>
        </w:r>
      </w:ins>
      <w:ins w:id="32" w:author="San" w:date="2019-10-31T16:46:00Z">
        <w:r w:rsidR="00024ED4">
          <w:rPr>
            <w:rFonts w:ascii="Arial" w:hAnsi="Arial" w:cs="Times New Roman"/>
            <w:color w:val="000000"/>
            <w:sz w:val="22"/>
            <w:szCs w:val="22"/>
          </w:rPr>
          <w:t xml:space="preserve"> an opportunity</w:t>
        </w:r>
      </w:ins>
      <w:del w:id="33" w:author="San" w:date="2019-10-31T16:47:00Z">
        <w:r w:rsidRPr="002E6E6F" w:rsidDel="00024ED4">
          <w:rPr>
            <w:rFonts w:ascii="Arial" w:hAnsi="Arial" w:cs="Times New Roman"/>
            <w:color w:val="000000"/>
            <w:sz w:val="22"/>
            <w:szCs w:val="22"/>
          </w:rPr>
          <w:delText>one can turn a barrier into an opportunity that thrusts him to greater heights.</w:delText>
        </w:r>
      </w:del>
      <w:ins w:id="34" w:author="San" w:date="2019-10-31T16:47:00Z">
        <w:r w:rsidR="00024ED4">
          <w:rPr>
            <w:rFonts w:ascii="Arial" w:hAnsi="Arial" w:cs="Times New Roman"/>
            <w:color w:val="000000"/>
            <w:sz w:val="22"/>
            <w:szCs w:val="22"/>
          </w:rPr>
          <w:t xml:space="preserve"> for me to discover my passion for coding.</w:t>
        </w:r>
      </w:ins>
    </w:p>
    <w:p w14:paraId="14320A7C" w14:textId="77777777" w:rsidR="002E6E6F" w:rsidRPr="002E6E6F" w:rsidRDefault="002E6E6F" w:rsidP="002E6E6F">
      <w:pPr>
        <w:rPr>
          <w:rFonts w:ascii="Times" w:eastAsia="Times New Roman" w:hAnsi="Times" w:cs="Times New Roman"/>
          <w:sz w:val="20"/>
          <w:szCs w:val="20"/>
        </w:rPr>
      </w:pPr>
    </w:p>
    <w:p w14:paraId="5EC90100" w14:textId="77777777" w:rsidR="00B647A3" w:rsidRDefault="00B647A3"/>
    <w:sectPr w:rsidR="00B647A3" w:rsidSect="00B647A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n" w:date="2019-10-31T16:23:00Z" w:initials="R">
    <w:p w14:paraId="6937B548" w14:textId="77777777" w:rsidR="00024ED4" w:rsidRDefault="00024ED4">
      <w:pPr>
        <w:pStyle w:val="CommentText"/>
      </w:pPr>
      <w:r>
        <w:rPr>
          <w:rStyle w:val="CommentReference"/>
        </w:rPr>
        <w:annotationRef/>
      </w:r>
      <w:r>
        <w:t>You can start with a description of how you first felt when Java came into the picture instead of listing Java as your barrier immediately.</w:t>
      </w:r>
    </w:p>
  </w:comment>
  <w:comment w:id="10" w:author="San" w:date="2019-10-31T16:28:00Z" w:initials="R">
    <w:p w14:paraId="19327D0D" w14:textId="77777777" w:rsidR="00024ED4" w:rsidRDefault="00024ED4">
      <w:pPr>
        <w:pStyle w:val="CommentText"/>
      </w:pPr>
      <w:r>
        <w:rPr>
          <w:rStyle w:val="CommentReference"/>
        </w:rPr>
        <w:annotationRef/>
      </w:r>
      <w:r>
        <w:t xml:space="preserve">Perhaps you can start the essay with this wake up call, how you felt when you first saw your score on your report card (the crushing feeling </w:t>
      </w:r>
      <w:proofErr w:type="spellStart"/>
      <w:r>
        <w:t>etc</w:t>
      </w:r>
      <w:proofErr w:type="spellEnd"/>
      <w:r>
        <w:t xml:space="preserve">), and how you realize that you need to overcome this barrier. </w:t>
      </w:r>
    </w:p>
    <w:p w14:paraId="40F412CC" w14:textId="77777777" w:rsidR="00024ED4" w:rsidRDefault="00024ED4">
      <w:pPr>
        <w:pStyle w:val="CommentText"/>
      </w:pPr>
      <w:r>
        <w:t>This would allow the reader to be captivated from the first sentence of your essay.</w:t>
      </w:r>
    </w:p>
    <w:p w14:paraId="3969B6DD" w14:textId="77777777" w:rsidR="00E76B0E" w:rsidRDefault="00E76B0E">
      <w:pPr>
        <w:pStyle w:val="CommentText"/>
      </w:pPr>
    </w:p>
    <w:p w14:paraId="27991407" w14:textId="5E3EC065" w:rsidR="00E76B0E" w:rsidRDefault="00E76B0E">
      <w:pPr>
        <w:pStyle w:val="CommentText"/>
      </w:pPr>
      <w:r>
        <w:t>You essay is pretty good but I think it could be better, try to rewrite your first paragraph with the comments that I have given.</w:t>
      </w:r>
      <w:bookmarkStart w:id="11" w:name="_GoBack"/>
      <w:bookmarkEnd w:id="11"/>
    </w:p>
  </w:comment>
  <w:comment w:id="25" w:author="San" w:date="2019-10-31T16:30:00Z" w:initials="R">
    <w:p w14:paraId="6E81E2FD" w14:textId="77777777" w:rsidR="00024ED4" w:rsidRDefault="00024ED4">
      <w:pPr>
        <w:pStyle w:val="CommentText"/>
      </w:pPr>
      <w:r>
        <w:rPr>
          <w:rStyle w:val="CommentReference"/>
        </w:rPr>
        <w:annotationRef/>
      </w:r>
      <w:r>
        <w:t>Is there one particular challenging project that would be interesting to the reader?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37B548" w15:done="0"/>
  <w15:commentEx w15:paraId="27991407" w15:done="0"/>
  <w15:commentEx w15:paraId="6E81E2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
    <w15:presenceInfo w15:providerId="None" w15:userId="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E6F"/>
    <w:rsid w:val="00014F81"/>
    <w:rsid w:val="00024ED4"/>
    <w:rsid w:val="002E6E6F"/>
    <w:rsid w:val="00B32E71"/>
    <w:rsid w:val="00B647A3"/>
    <w:rsid w:val="00E76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D7DEA"/>
  <w14:defaultImageDpi w14:val="300"/>
  <w15:docId w15:val="{5E911526-CCB7-4D4F-9785-578A183D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E6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32E71"/>
    <w:rPr>
      <w:b/>
      <w:bCs/>
    </w:rPr>
  </w:style>
  <w:style w:type="character" w:styleId="CommentReference">
    <w:name w:val="annotation reference"/>
    <w:basedOn w:val="DefaultParagraphFont"/>
    <w:uiPriority w:val="99"/>
    <w:semiHidden/>
    <w:unhideWhenUsed/>
    <w:rsid w:val="00024ED4"/>
    <w:rPr>
      <w:sz w:val="16"/>
      <w:szCs w:val="16"/>
    </w:rPr>
  </w:style>
  <w:style w:type="paragraph" w:styleId="CommentText">
    <w:name w:val="annotation text"/>
    <w:basedOn w:val="Normal"/>
    <w:link w:val="CommentTextChar"/>
    <w:uiPriority w:val="99"/>
    <w:semiHidden/>
    <w:unhideWhenUsed/>
    <w:rsid w:val="00024ED4"/>
    <w:rPr>
      <w:sz w:val="20"/>
      <w:szCs w:val="20"/>
    </w:rPr>
  </w:style>
  <w:style w:type="character" w:customStyle="1" w:styleId="CommentTextChar">
    <w:name w:val="Comment Text Char"/>
    <w:basedOn w:val="DefaultParagraphFont"/>
    <w:link w:val="CommentText"/>
    <w:uiPriority w:val="99"/>
    <w:semiHidden/>
    <w:rsid w:val="00024ED4"/>
    <w:rPr>
      <w:sz w:val="20"/>
      <w:szCs w:val="20"/>
    </w:rPr>
  </w:style>
  <w:style w:type="paragraph" w:styleId="CommentSubject">
    <w:name w:val="annotation subject"/>
    <w:basedOn w:val="CommentText"/>
    <w:next w:val="CommentText"/>
    <w:link w:val="CommentSubjectChar"/>
    <w:uiPriority w:val="99"/>
    <w:semiHidden/>
    <w:unhideWhenUsed/>
    <w:rsid w:val="00024ED4"/>
    <w:rPr>
      <w:b/>
      <w:bCs/>
    </w:rPr>
  </w:style>
  <w:style w:type="character" w:customStyle="1" w:styleId="CommentSubjectChar">
    <w:name w:val="Comment Subject Char"/>
    <w:basedOn w:val="CommentTextChar"/>
    <w:link w:val="CommentSubject"/>
    <w:uiPriority w:val="99"/>
    <w:semiHidden/>
    <w:rsid w:val="00024ED4"/>
    <w:rPr>
      <w:b/>
      <w:bCs/>
      <w:sz w:val="20"/>
      <w:szCs w:val="20"/>
    </w:rPr>
  </w:style>
  <w:style w:type="paragraph" w:styleId="BalloonText">
    <w:name w:val="Balloon Text"/>
    <w:basedOn w:val="Normal"/>
    <w:link w:val="BalloonTextChar"/>
    <w:uiPriority w:val="99"/>
    <w:semiHidden/>
    <w:unhideWhenUsed/>
    <w:rsid w:val="00024E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E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7429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Kurniawan</dc:creator>
  <cp:keywords/>
  <dc:description/>
  <cp:lastModifiedBy>San</cp:lastModifiedBy>
  <cp:revision>3</cp:revision>
  <dcterms:created xsi:type="dcterms:W3CDTF">2019-10-31T20:50:00Z</dcterms:created>
  <dcterms:modified xsi:type="dcterms:W3CDTF">2019-10-31T20:52:00Z</dcterms:modified>
</cp:coreProperties>
</file>