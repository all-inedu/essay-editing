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C3096" w14:textId="77777777" w:rsidR="00087CB8" w:rsidRDefault="00C41599">
      <w:pPr>
        <w:rPr>
          <w:b/>
          <w:highlight w:val="white"/>
        </w:rPr>
      </w:pPr>
      <w:r>
        <w:rPr>
          <w:b/>
          <w:highlight w:val="white"/>
        </w:rPr>
        <w:t>Why NYU?</w:t>
      </w:r>
    </w:p>
    <w:p w14:paraId="47F0A16A" w14:textId="77777777" w:rsidR="00087CB8" w:rsidRDefault="00C41599">
      <w:pPr>
        <w:rPr>
          <w:color w:val="E00029"/>
          <w:highlight w:val="white"/>
        </w:rPr>
      </w:pPr>
      <w:r>
        <w:rPr>
          <w:highlight w:val="white"/>
        </w:rPr>
        <w:t xml:space="preserve">We would like to know more about your interest in NYU. </w:t>
      </w:r>
      <w:r>
        <w:rPr>
          <w:b/>
          <w:highlight w:val="white"/>
        </w:rPr>
        <w:t xml:space="preserve">What </w:t>
      </w:r>
      <w:commentRangeStart w:id="0"/>
      <w:r>
        <w:rPr>
          <w:b/>
          <w:highlight w:val="white"/>
        </w:rPr>
        <w:t>motivated you to apply to NYU</w:t>
      </w:r>
      <w:commentRangeEnd w:id="0"/>
      <w:r w:rsidR="00EE68E8">
        <w:rPr>
          <w:rStyle w:val="CommentReference"/>
        </w:rPr>
        <w:commentReference w:id="0"/>
      </w:r>
      <w:r>
        <w:rPr>
          <w:b/>
          <w:highlight w:val="white"/>
        </w:rPr>
        <w:t>?</w:t>
      </w:r>
      <w:r>
        <w:rPr>
          <w:highlight w:val="white"/>
        </w:rPr>
        <w:t xml:space="preserve"> </w:t>
      </w:r>
      <w:r>
        <w:rPr>
          <w:b/>
          <w:highlight w:val="white"/>
        </w:rPr>
        <w:t>Why have you applied or expressed interest in a particular campus, school, college, program, and or area of study?</w:t>
      </w:r>
      <w:r>
        <w:rPr>
          <w:highlight w:val="white"/>
        </w:rPr>
        <w:t xml:space="preserve"> We want to understand - Why NYU? (400 word maximum)</w:t>
      </w:r>
      <w:r>
        <w:rPr>
          <w:color w:val="222222"/>
          <w:highlight w:val="white"/>
        </w:rPr>
        <w:t xml:space="preserve"> </w:t>
      </w:r>
      <w:r>
        <w:rPr>
          <w:color w:val="E00029"/>
          <w:highlight w:val="white"/>
        </w:rPr>
        <w:t>*</w:t>
      </w:r>
    </w:p>
    <w:p w14:paraId="756D3ED0" w14:textId="77777777" w:rsidR="00087CB8" w:rsidRDefault="00087CB8">
      <w:pPr>
        <w:shd w:val="clear" w:color="auto" w:fill="FFFFFF"/>
        <w:rPr>
          <w:color w:val="E00029"/>
          <w:highlight w:val="white"/>
        </w:rPr>
      </w:pPr>
    </w:p>
    <w:p w14:paraId="7B0FB38F" w14:textId="77777777" w:rsidR="00087CB8" w:rsidRDefault="00C41599">
      <w:pPr>
        <w:shd w:val="clear" w:color="auto" w:fill="FFFFFF"/>
      </w:pPr>
      <w:r>
        <w:t>Volunteering to become a liaison officer for a small event called the K-pop Hit the St</w:t>
      </w:r>
      <w:r>
        <w:t xml:space="preserve">age dance competition was one of the best decisions I’ve made in my short 17-year-old life. So far. The crew’s synergy made me realize that it was in this setting that I could celebrate artistry from </w:t>
      </w:r>
      <w:commentRangeStart w:id="1"/>
      <w:r>
        <w:t xml:space="preserve">behind the curtains; I knew I wanted to pursue a career </w:t>
      </w:r>
      <w:r>
        <w:t xml:space="preserve">in the media and entertainment industry. </w:t>
      </w:r>
      <w:commentRangeEnd w:id="1"/>
      <w:r w:rsidR="00156727">
        <w:rPr>
          <w:rStyle w:val="CommentReference"/>
        </w:rPr>
        <w:commentReference w:id="1"/>
      </w:r>
      <w:r>
        <w:t>Being involved in various photo and Korean dance video productions since then and even becoming an international liaison officer for Java Jazz Festival, one of Indonesia’s largest music festivals, my penchant for pr</w:t>
      </w:r>
      <w:r>
        <w:t xml:space="preserve">oducing media grew stronger. </w:t>
      </w:r>
    </w:p>
    <w:p w14:paraId="24687AD9" w14:textId="77777777" w:rsidR="00087CB8" w:rsidRDefault="00087CB8">
      <w:pPr>
        <w:shd w:val="clear" w:color="auto" w:fill="FFFFFF"/>
      </w:pPr>
    </w:p>
    <w:p w14:paraId="573DA116" w14:textId="77777777" w:rsidR="00087CB8" w:rsidRDefault="00C41599">
      <w:pPr>
        <w:shd w:val="clear" w:color="auto" w:fill="FFFFFF"/>
      </w:pPr>
      <w:commentRangeStart w:id="2"/>
      <w:r>
        <w:t xml:space="preserve">Studying at New York University’s Steinhardt School </w:t>
      </w:r>
      <w:commentRangeEnd w:id="2"/>
      <w:r w:rsidR="009A1121">
        <w:rPr>
          <w:rStyle w:val="CommentReference"/>
        </w:rPr>
        <w:commentReference w:id="2"/>
      </w:r>
      <w:r>
        <w:t>of Culture, Education, and Human Development,</w:t>
      </w:r>
      <w:commentRangeStart w:id="3"/>
      <w:r>
        <w:t xml:space="preserve"> I intend </w:t>
      </w:r>
      <w:commentRangeEnd w:id="3"/>
      <w:r w:rsidR="009A1121">
        <w:rPr>
          <w:rStyle w:val="CommentReference"/>
        </w:rPr>
        <w:commentReference w:id="3"/>
      </w:r>
      <w:r>
        <w:t xml:space="preserve">to major in Media, Culture and Communications (MCC). MCC would enable me to take a broad approach in how I advance in </w:t>
      </w:r>
      <w:r>
        <w:t xml:space="preserve">my career and explore different areas of study. Finding out that NYU provides a cross school minor in Business of Entertainment, Media and Technology (BEMT) felt like a eureka moment. It was a match made in heaven! </w:t>
      </w:r>
    </w:p>
    <w:p w14:paraId="7259A30E" w14:textId="77777777" w:rsidR="00087CB8" w:rsidRDefault="00C41599">
      <w:pPr>
        <w:shd w:val="clear" w:color="auto" w:fill="FFFFFF"/>
      </w:pPr>
      <w:r>
        <w:t>As someone with a long list of career as</w:t>
      </w:r>
      <w:r>
        <w:t xml:space="preserve">pirations–from being a film producer, to working in music and film festivals like Sundance or SXSW, and even managing artists–MCC and BEMT felt like the right combination for me. I’ve always longed for an academic and insider understanding about media and </w:t>
      </w:r>
      <w:r>
        <w:t xml:space="preserve">entertainment every time I get involved in productions and events. This was my opportunity to receive that. </w:t>
      </w:r>
      <w:commentRangeStart w:id="4"/>
      <w:r>
        <w:t xml:space="preserve">“How did they do all this from scratch? And get the word out properly…?” </w:t>
      </w:r>
      <w:commentRangeEnd w:id="4"/>
      <w:r w:rsidR="009A1121">
        <w:rPr>
          <w:rStyle w:val="CommentReference"/>
        </w:rPr>
        <w:commentReference w:id="4"/>
      </w:r>
      <w:commentRangeStart w:id="5"/>
      <w:r>
        <w:t xml:space="preserve">I </w:t>
      </w:r>
      <w:proofErr w:type="spellStart"/>
      <w:r>
        <w:t>marvelled</w:t>
      </w:r>
      <w:proofErr w:type="spellEnd"/>
      <w:r>
        <w:t>, strolling past the bustling concert halls of Java Jazz Festiva</w:t>
      </w:r>
      <w:r>
        <w:t xml:space="preserve">l. </w:t>
      </w:r>
      <w:commentRangeEnd w:id="5"/>
      <w:r w:rsidR="009A1121">
        <w:rPr>
          <w:rStyle w:val="CommentReference"/>
        </w:rPr>
        <w:commentReference w:id="5"/>
      </w:r>
      <w:r>
        <w:t>I can finally dedicate the entirety of time to exploring the nuts and bolts of media and the business side of the industry through courses like ‘Business of Media’ in the MCC curriculum, as well as ‘Managing in Creative Industries’ and ‘Producing for Fi</w:t>
      </w:r>
      <w:r>
        <w:t xml:space="preserve">lm and Television’ through the BEMT minor. </w:t>
      </w:r>
    </w:p>
    <w:p w14:paraId="73D136A9" w14:textId="77777777" w:rsidR="00087CB8" w:rsidRDefault="00C41599">
      <w:pPr>
        <w:shd w:val="clear" w:color="auto" w:fill="FFFFFF"/>
      </w:pPr>
      <w:r>
        <w:t xml:space="preserve"> </w:t>
      </w:r>
    </w:p>
    <w:p w14:paraId="3C2AE4DC" w14:textId="77777777" w:rsidR="00087CB8" w:rsidRDefault="00C41599">
      <w:pPr>
        <w:shd w:val="clear" w:color="auto" w:fill="FFFFFF"/>
      </w:pPr>
      <w:r>
        <w:t xml:space="preserve">I make it a goal of mine to shed more </w:t>
      </w:r>
      <w:commentRangeStart w:id="6"/>
      <w:r>
        <w:t>light to underrepresented stories</w:t>
      </w:r>
      <w:commentRangeEnd w:id="6"/>
      <w:r w:rsidR="009A1121">
        <w:rPr>
          <w:rStyle w:val="CommentReference"/>
        </w:rPr>
        <w:commentReference w:id="6"/>
      </w:r>
      <w:r>
        <w:t>; NYU’s emphasis on diversity and inclusion, evident in the global student body and faculty, would expose me to the multitude of perspectiv</w:t>
      </w:r>
      <w:r>
        <w:t>es that I believe are vital to accomplish said goal</w:t>
      </w:r>
      <w:commentRangeStart w:id="7"/>
      <w:r>
        <w:t>. Enrolling in the Global Media Scholars program would prove advantageous</w:t>
      </w:r>
      <w:commentRangeEnd w:id="7"/>
      <w:r w:rsidR="009A1121">
        <w:rPr>
          <w:rStyle w:val="CommentReference"/>
        </w:rPr>
        <w:commentReference w:id="7"/>
      </w:r>
      <w:r>
        <w:t xml:space="preserve"> as it would allow me to broaden my horizons about people, culture and media. </w:t>
      </w:r>
      <w:commentRangeStart w:id="8"/>
      <w:r>
        <w:t xml:space="preserve">I could study art in the </w:t>
      </w:r>
      <w:commentRangeStart w:id="9"/>
      <w:r>
        <w:t>numerous</w:t>
      </w:r>
      <w:commentRangeEnd w:id="9"/>
      <w:r w:rsidR="00156727">
        <w:rPr>
          <w:rStyle w:val="CommentReference"/>
        </w:rPr>
        <w:commentReference w:id="9"/>
      </w:r>
      <w:r>
        <w:t xml:space="preserve"> museums in </w:t>
      </w:r>
      <w:proofErr w:type="gramStart"/>
      <w:r>
        <w:t>Paris, an</w:t>
      </w:r>
      <w:r>
        <w:t>d</w:t>
      </w:r>
      <w:proofErr w:type="gramEnd"/>
      <w:r>
        <w:t xml:space="preserve"> investigate how the past and present merge in historical neighborhoods in Shanghai.</w:t>
      </w:r>
      <w:commentRangeEnd w:id="8"/>
      <w:r w:rsidR="009A1121">
        <w:rPr>
          <w:rStyle w:val="CommentReference"/>
        </w:rPr>
        <w:commentReference w:id="8"/>
      </w:r>
    </w:p>
    <w:p w14:paraId="549AA250" w14:textId="77777777" w:rsidR="00087CB8" w:rsidRDefault="00C41599">
      <w:pPr>
        <w:shd w:val="clear" w:color="auto" w:fill="FFFFFF"/>
      </w:pPr>
      <w:r>
        <w:t>Furthermore</w:t>
      </w:r>
      <w:commentRangeStart w:id="10"/>
      <w:r>
        <w:t xml:space="preserve">, I plan to continue the events management I’ve done in NYU </w:t>
      </w:r>
      <w:commentRangeEnd w:id="10"/>
      <w:r w:rsidR="00156727">
        <w:rPr>
          <w:rStyle w:val="CommentReference"/>
        </w:rPr>
        <w:commentReference w:id="10"/>
      </w:r>
      <w:r>
        <w:t>through Program Board; I would not only be able to refine my skills in this field, but also connect</w:t>
      </w:r>
      <w:r>
        <w:t xml:space="preserve"> with fellow students through a shared love of arts and entertainment. </w:t>
      </w:r>
    </w:p>
    <w:p w14:paraId="4B51C176" w14:textId="77777777" w:rsidR="00087CB8" w:rsidRDefault="00087CB8">
      <w:pPr>
        <w:shd w:val="clear" w:color="auto" w:fill="FFFFFF"/>
      </w:pPr>
    </w:p>
    <w:p w14:paraId="1A77A303" w14:textId="77777777" w:rsidR="00087CB8" w:rsidRDefault="00C41599">
      <w:pPr>
        <w:shd w:val="clear" w:color="auto" w:fill="FFFFFF"/>
      </w:pPr>
      <w:r>
        <w:t xml:space="preserve">The sky’s the limit at NYU. I can envision myself returning from a study away trip in Paris, or an internship at </w:t>
      </w:r>
      <w:commentRangeStart w:id="11"/>
      <w:r>
        <w:t>Sony Pictures to Greenwich Village</w:t>
      </w:r>
      <w:commentRangeEnd w:id="11"/>
      <w:r w:rsidR="00156727">
        <w:rPr>
          <w:rStyle w:val="CommentReference"/>
        </w:rPr>
        <w:commentReference w:id="11"/>
      </w:r>
      <w:r>
        <w:t>. Greeted by the welcoming streaks o</w:t>
      </w:r>
      <w:r>
        <w:t xml:space="preserve">f the familiar purple flag, there would be a definite spring in my step, having realized that my 17-year-old self has made her next best decision by attending NYU. </w:t>
      </w:r>
    </w:p>
    <w:p w14:paraId="1A5B5EB6" w14:textId="45508398" w:rsidR="00EE68E8" w:rsidRDefault="00156727">
      <w:pPr>
        <w:shd w:val="clear" w:color="auto" w:fill="FFFFFF"/>
        <w:rPr>
          <w:ins w:id="12" w:author="Alyssa Manik" w:date="2020-12-15T22:29:00Z"/>
        </w:rPr>
      </w:pPr>
      <w:ins w:id="13" w:author="Alyssa Manik" w:date="2020-12-15T22:23:00Z">
        <w:r>
          <w:lastRenderedPageBreak/>
          <w:t xml:space="preserve">Hey! It’s a good first draft. </w:t>
        </w:r>
      </w:ins>
      <w:ins w:id="14" w:author="Alyssa Manik" w:date="2020-12-15T22:29:00Z">
        <w:r w:rsidR="00EE68E8">
          <w:t xml:space="preserve">Great job recycling ideas, this time you should be able to spend more time on editing rather than writing new ideas. I noticed that there was not a specific event or realization why you </w:t>
        </w:r>
      </w:ins>
      <w:ins w:id="15" w:author="Alyssa Manik" w:date="2020-12-15T22:30:00Z">
        <w:r w:rsidR="00EE68E8">
          <w:t xml:space="preserve">decided on </w:t>
        </w:r>
        <w:proofErr w:type="gramStart"/>
        <w:r w:rsidR="00EE68E8">
          <w:t>NYU, but</w:t>
        </w:r>
        <w:proofErr w:type="gramEnd"/>
        <w:r w:rsidR="00EE68E8">
          <w:t xml:space="preserve"> given that you’re above the word limit. I think it’ll be fine if you could elaborate more and focus on the 2</w:t>
        </w:r>
        <w:r w:rsidR="00EE68E8" w:rsidRPr="00EE68E8">
          <w:rPr>
            <w:vertAlign w:val="superscript"/>
            <w:rPrChange w:id="16" w:author="Alyssa Manik" w:date="2020-12-15T22:30:00Z">
              <w:rPr/>
            </w:rPrChange>
          </w:rPr>
          <w:t>nd</w:t>
        </w:r>
        <w:r w:rsidR="00EE68E8">
          <w:t xml:space="preserve"> and 3</w:t>
        </w:r>
        <w:r w:rsidR="00EE68E8" w:rsidRPr="00EE68E8">
          <w:rPr>
            <w:vertAlign w:val="superscript"/>
            <w:rPrChange w:id="17" w:author="Alyssa Manik" w:date="2020-12-15T22:30:00Z">
              <w:rPr/>
            </w:rPrChange>
          </w:rPr>
          <w:t>rd</w:t>
        </w:r>
        <w:r w:rsidR="00EE68E8">
          <w:t xml:space="preserve"> paragraph.</w:t>
        </w:r>
      </w:ins>
    </w:p>
    <w:p w14:paraId="53EFEEBB" w14:textId="77777777" w:rsidR="00EE68E8" w:rsidRDefault="00EE68E8">
      <w:pPr>
        <w:shd w:val="clear" w:color="auto" w:fill="FFFFFF"/>
        <w:rPr>
          <w:ins w:id="18" w:author="Alyssa Manik" w:date="2020-12-15T22:29:00Z"/>
        </w:rPr>
      </w:pPr>
    </w:p>
    <w:p w14:paraId="7AB56714" w14:textId="4B1085F5" w:rsidR="00087CB8" w:rsidRDefault="00156727">
      <w:pPr>
        <w:shd w:val="clear" w:color="auto" w:fill="FFFFFF"/>
        <w:rPr>
          <w:ins w:id="19" w:author="Alyssa Manik" w:date="2020-12-15T22:27:00Z"/>
        </w:rPr>
      </w:pPr>
      <w:ins w:id="20" w:author="Alyssa Manik" w:date="2020-12-15T22:23:00Z">
        <w:r>
          <w:t>I think you’re getting the Why NYU and how you’ll benefit from it, but I think your ideas are still phrased a bit randomly. By this, I mean</w:t>
        </w:r>
      </w:ins>
      <w:ins w:id="21" w:author="Alyssa Manik" w:date="2020-12-15T22:24:00Z">
        <w:r>
          <w:t xml:space="preserve"> the transition between ideas is quite confusing. You mentioned past experiences, then the classes </w:t>
        </w:r>
      </w:ins>
      <w:ins w:id="22" w:author="Alyssa Manik" w:date="2020-12-15T22:25:00Z">
        <w:r>
          <w:t xml:space="preserve">you wanted to take, then having an insider perspective, then interest in underrepresentation, then a study abroad program. I understand that all of these are different reasons for Why </w:t>
        </w:r>
        <w:proofErr w:type="gramStart"/>
        <w:r>
          <w:t>NYU</w:t>
        </w:r>
        <w:proofErr w:type="gramEnd"/>
        <w:r>
          <w:t xml:space="preserve"> but I’d like for you </w:t>
        </w:r>
      </w:ins>
      <w:ins w:id="23" w:author="Alyssa Manik" w:date="2020-12-15T22:26:00Z">
        <w:r>
          <w:t xml:space="preserve">to take the time to polish the essay in terms of wording instead of content. You have great </w:t>
        </w:r>
        <w:proofErr w:type="gramStart"/>
        <w:r>
          <w:t>content,</w:t>
        </w:r>
        <w:proofErr w:type="gramEnd"/>
        <w:r>
          <w:t xml:space="preserve"> it’s just I don’t think you’re utilizing the right imagery and s</w:t>
        </w:r>
      </w:ins>
      <w:ins w:id="24" w:author="Alyssa Manik" w:date="2020-12-15T22:27:00Z">
        <w:r>
          <w:t>entence structure</w:t>
        </w:r>
      </w:ins>
      <w:ins w:id="25" w:author="Alyssa Manik" w:date="2020-12-15T22:26:00Z">
        <w:r>
          <w:t xml:space="preserve"> that would exhibit your passion and skill that allows you a spot. </w:t>
        </w:r>
      </w:ins>
      <w:ins w:id="26" w:author="Alyssa Manik" w:date="2020-12-15T22:27:00Z">
        <w:r>
          <w:t xml:space="preserve"> </w:t>
        </w:r>
      </w:ins>
    </w:p>
    <w:p w14:paraId="5376BF0F" w14:textId="6F75D426" w:rsidR="00156727" w:rsidRDefault="00156727">
      <w:pPr>
        <w:shd w:val="clear" w:color="auto" w:fill="FFFFFF"/>
        <w:rPr>
          <w:ins w:id="27" w:author="Alyssa Manik" w:date="2020-12-15T22:27:00Z"/>
        </w:rPr>
      </w:pPr>
    </w:p>
    <w:p w14:paraId="1658B064" w14:textId="673B8A2A" w:rsidR="00156727" w:rsidRDefault="00EE68E8">
      <w:pPr>
        <w:shd w:val="clear" w:color="auto" w:fill="FFFFFF"/>
      </w:pPr>
      <w:ins w:id="28" w:author="Alyssa Manik" w:date="2020-12-15T22:27:00Z">
        <w:r>
          <w:t xml:space="preserve">The good thing is that the way this prompt is structured almost sounds like a question. Be careful not to sound like a monologue, but you want your essay to be continuous and fluent. It should sound like a </w:t>
        </w:r>
      </w:ins>
      <w:ins w:id="29" w:author="Alyssa Manik" w:date="2020-12-15T22:28:00Z">
        <w:r>
          <w:t>well-detailed lengthy answer to the question, not a bunch of different ideas and reasons.</w:t>
        </w:r>
      </w:ins>
      <w:ins w:id="30" w:author="Alyssa Manik" w:date="2020-12-15T22:34:00Z">
        <w:r w:rsidR="00C41599">
          <w:t xml:space="preserve"> I think the skeleton below sounds good, pay more attention on the transition between ideas.</w:t>
        </w:r>
      </w:ins>
    </w:p>
    <w:p w14:paraId="1C4064ED" w14:textId="77777777" w:rsidR="00087CB8" w:rsidRDefault="00087CB8">
      <w:pPr>
        <w:shd w:val="clear" w:color="auto" w:fill="FFFFFF"/>
      </w:pPr>
    </w:p>
    <w:p w14:paraId="6D6C98E8" w14:textId="77777777" w:rsidR="00087CB8" w:rsidRDefault="00C41599">
      <w:pPr>
        <w:shd w:val="clear" w:color="auto" w:fill="FFFFFF"/>
        <w:rPr>
          <w:b/>
          <w:color w:val="0000FF"/>
        </w:rPr>
      </w:pPr>
      <w:r>
        <w:rPr>
          <w:b/>
          <w:color w:val="0000FF"/>
        </w:rPr>
        <w:t>Overall comment:</w:t>
      </w:r>
    </w:p>
    <w:p w14:paraId="7A33010D" w14:textId="77777777" w:rsidR="00087CB8" w:rsidRDefault="00C41599">
      <w:pPr>
        <w:shd w:val="clear" w:color="auto" w:fill="FFFFFF"/>
      </w:pPr>
      <w:r>
        <w:t xml:space="preserve">Great first draft!! </w:t>
      </w:r>
    </w:p>
    <w:p w14:paraId="11BC4AD5" w14:textId="77777777" w:rsidR="00087CB8" w:rsidRDefault="00087CB8">
      <w:pPr>
        <w:shd w:val="clear" w:color="auto" w:fill="FFFFFF"/>
      </w:pPr>
    </w:p>
    <w:p w14:paraId="7F8F91A3" w14:textId="77777777" w:rsidR="00087CB8" w:rsidRDefault="00C41599">
      <w:pPr>
        <w:shd w:val="clear" w:color="auto" w:fill="FFFFFF"/>
      </w:pPr>
      <w:r>
        <w:t>I want to see a better connection between your PER</w:t>
      </w:r>
      <w:r>
        <w:t xml:space="preserve">SONAL experiences and your ideal learning experience at NYU </w:t>
      </w:r>
      <w:proofErr w:type="spellStart"/>
      <w:r>
        <w:t>tho</w:t>
      </w:r>
      <w:proofErr w:type="spellEnd"/>
      <w:r>
        <w:t xml:space="preserve">. So that your “WHY NYU” reasoning becomes a lot more personal and unique to you. </w:t>
      </w:r>
    </w:p>
    <w:p w14:paraId="41D30643" w14:textId="77777777" w:rsidR="00087CB8" w:rsidRDefault="00087CB8">
      <w:pPr>
        <w:shd w:val="clear" w:color="auto" w:fill="FFFFFF"/>
      </w:pPr>
    </w:p>
    <w:p w14:paraId="57A40F7B" w14:textId="77777777" w:rsidR="00087CB8" w:rsidRDefault="00C41599">
      <w:pPr>
        <w:shd w:val="clear" w:color="auto" w:fill="FFFFFF"/>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When answering “Why X </w:t>
      </w:r>
      <w:proofErr w:type="spellStart"/>
      <w:r>
        <w:rPr>
          <w:rFonts w:ascii="Times New Roman" w:eastAsia="Times New Roman" w:hAnsi="Times New Roman" w:cs="Times New Roman"/>
          <w:color w:val="222222"/>
          <w:sz w:val="24"/>
          <w:szCs w:val="24"/>
          <w:highlight w:val="white"/>
        </w:rPr>
        <w:t>uni</w:t>
      </w:r>
      <w:proofErr w:type="spellEnd"/>
      <w:r>
        <w:rPr>
          <w:rFonts w:ascii="Times New Roman" w:eastAsia="Times New Roman" w:hAnsi="Times New Roman" w:cs="Times New Roman"/>
          <w:color w:val="222222"/>
          <w:sz w:val="24"/>
          <w:szCs w:val="24"/>
          <w:highlight w:val="white"/>
        </w:rPr>
        <w:t>” essay, your purposes are:</w:t>
      </w:r>
    </w:p>
    <w:p w14:paraId="4BF2C50A" w14:textId="77777777" w:rsidR="00087CB8" w:rsidRDefault="00C41599">
      <w:pPr>
        <w:shd w:val="clear" w:color="auto" w:fill="FFFFFF"/>
        <w:ind w:left="1800" w:hanging="360"/>
        <w:rPr>
          <w:rFonts w:ascii="Times New Roman" w:eastAsia="Times New Roman" w:hAnsi="Times New Roman" w:cs="Times New Roman"/>
          <w:b/>
          <w:color w:val="222222"/>
          <w:sz w:val="24"/>
          <w:szCs w:val="24"/>
          <w:highlight w:val="white"/>
        </w:rPr>
      </w:pPr>
      <w:r>
        <w:rPr>
          <w:color w:val="222222"/>
          <w:sz w:val="24"/>
          <w:szCs w:val="24"/>
        </w:rPr>
        <w:t>•</w:t>
      </w:r>
      <w:r>
        <w:rPr>
          <w:rFonts w:ascii="Times New Roman" w:eastAsia="Times New Roman" w:hAnsi="Times New Roman" w:cs="Times New Roman"/>
          <w:color w:val="222222"/>
          <w:sz w:val="14"/>
          <w:szCs w:val="14"/>
        </w:rPr>
        <w:t xml:space="preserve">   </w:t>
      </w:r>
      <w:r>
        <w:rPr>
          <w:rFonts w:ascii="Times New Roman" w:eastAsia="Times New Roman" w:hAnsi="Times New Roman" w:cs="Times New Roman"/>
          <w:color w:val="222222"/>
          <w:sz w:val="14"/>
          <w:szCs w:val="14"/>
        </w:rPr>
        <w:tab/>
      </w:r>
      <w:r>
        <w:rPr>
          <w:rFonts w:ascii="Times New Roman" w:eastAsia="Times New Roman" w:hAnsi="Times New Roman" w:cs="Times New Roman"/>
          <w:color w:val="222222"/>
          <w:sz w:val="24"/>
          <w:szCs w:val="24"/>
          <w:highlight w:val="white"/>
        </w:rPr>
        <w:t xml:space="preserve">Reveal more about </w:t>
      </w:r>
      <w:r>
        <w:rPr>
          <w:rFonts w:ascii="Times New Roman" w:eastAsia="Times New Roman" w:hAnsi="Times New Roman" w:cs="Times New Roman"/>
          <w:b/>
          <w:color w:val="222222"/>
          <w:sz w:val="24"/>
          <w:szCs w:val="24"/>
          <w:highlight w:val="white"/>
        </w:rPr>
        <w:t>YOUR goal and interest</w:t>
      </w:r>
    </w:p>
    <w:p w14:paraId="3B7DE4EE" w14:textId="77777777" w:rsidR="00087CB8" w:rsidRDefault="00C41599">
      <w:pPr>
        <w:shd w:val="clear" w:color="auto" w:fill="FFFFFF"/>
        <w:ind w:left="1800" w:hanging="360"/>
        <w:rPr>
          <w:rFonts w:ascii="Times New Roman" w:eastAsia="Times New Roman" w:hAnsi="Times New Roman" w:cs="Times New Roman"/>
          <w:color w:val="222222"/>
          <w:sz w:val="24"/>
          <w:szCs w:val="24"/>
          <w:highlight w:val="white"/>
        </w:rPr>
      </w:pPr>
      <w:r>
        <w:rPr>
          <w:color w:val="222222"/>
          <w:sz w:val="24"/>
          <w:szCs w:val="24"/>
        </w:rPr>
        <w:t>•</w:t>
      </w:r>
      <w:r>
        <w:rPr>
          <w:rFonts w:ascii="Times New Roman" w:eastAsia="Times New Roman" w:hAnsi="Times New Roman" w:cs="Times New Roman"/>
          <w:color w:val="222222"/>
          <w:sz w:val="14"/>
          <w:szCs w:val="14"/>
        </w:rPr>
        <w:t xml:space="preserve">   </w:t>
      </w:r>
      <w:r>
        <w:rPr>
          <w:rFonts w:ascii="Times New Roman" w:eastAsia="Times New Roman" w:hAnsi="Times New Roman" w:cs="Times New Roman"/>
          <w:color w:val="222222"/>
          <w:sz w:val="14"/>
          <w:szCs w:val="14"/>
        </w:rPr>
        <w:tab/>
      </w:r>
      <w:r>
        <w:rPr>
          <w:rFonts w:ascii="Times New Roman" w:eastAsia="Times New Roman" w:hAnsi="Times New Roman" w:cs="Times New Roman"/>
          <w:color w:val="222222"/>
          <w:sz w:val="24"/>
          <w:szCs w:val="24"/>
          <w:highlight w:val="white"/>
        </w:rPr>
        <w:t xml:space="preserve">Describe how the school can help develop your interests and reach your goals, </w:t>
      </w:r>
      <w:r>
        <w:rPr>
          <w:rFonts w:ascii="Times New Roman" w:eastAsia="Times New Roman" w:hAnsi="Times New Roman" w:cs="Times New Roman"/>
          <w:b/>
          <w:color w:val="222222"/>
          <w:sz w:val="24"/>
          <w:szCs w:val="24"/>
          <w:highlight w:val="white"/>
        </w:rPr>
        <w:t xml:space="preserve">by naming </w:t>
      </w:r>
      <w:proofErr w:type="gramStart"/>
      <w:r>
        <w:rPr>
          <w:rFonts w:ascii="Times New Roman" w:eastAsia="Times New Roman" w:hAnsi="Times New Roman" w:cs="Times New Roman"/>
          <w:b/>
          <w:color w:val="222222"/>
          <w:sz w:val="24"/>
          <w:szCs w:val="24"/>
          <w:highlight w:val="white"/>
        </w:rPr>
        <w:t>highly-specific</w:t>
      </w:r>
      <w:proofErr w:type="gramEnd"/>
      <w:r>
        <w:rPr>
          <w:rFonts w:ascii="Times New Roman" w:eastAsia="Times New Roman" w:hAnsi="Times New Roman" w:cs="Times New Roman"/>
          <w:b/>
          <w:color w:val="222222"/>
          <w:sz w:val="24"/>
          <w:szCs w:val="24"/>
          <w:highlight w:val="white"/>
        </w:rPr>
        <w:t xml:space="preserve"> and unique campus resources both academic and extracurricular</w:t>
      </w:r>
      <w:r>
        <w:rPr>
          <w:rFonts w:ascii="Times New Roman" w:eastAsia="Times New Roman" w:hAnsi="Times New Roman" w:cs="Times New Roman"/>
          <w:color w:val="222222"/>
          <w:sz w:val="24"/>
          <w:szCs w:val="24"/>
          <w:highlight w:val="white"/>
        </w:rPr>
        <w:t>.</w:t>
      </w:r>
    </w:p>
    <w:p w14:paraId="67C43F32" w14:textId="77777777" w:rsidR="00087CB8" w:rsidRDefault="00C41599">
      <w:pPr>
        <w:shd w:val="clear" w:color="auto" w:fill="FFFFFF"/>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 </w:t>
      </w:r>
    </w:p>
    <w:p w14:paraId="6EB95EF7" w14:textId="77777777" w:rsidR="00087CB8" w:rsidRDefault="00C41599">
      <w:pPr>
        <w:shd w:val="clear" w:color="auto" w:fill="FFFFFF"/>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 key is “specificity”.</w:t>
      </w:r>
    </w:p>
    <w:p w14:paraId="587D28F5" w14:textId="77777777" w:rsidR="00087CB8" w:rsidRDefault="00C41599">
      <w:pPr>
        <w:shd w:val="clear" w:color="auto" w:fill="FFFFFF"/>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Three elements that you can keep </w:t>
      </w:r>
      <w:r>
        <w:rPr>
          <w:rFonts w:ascii="Times New Roman" w:eastAsia="Times New Roman" w:hAnsi="Times New Roman" w:cs="Times New Roman"/>
          <w:color w:val="222222"/>
          <w:sz w:val="24"/>
          <w:szCs w:val="24"/>
          <w:highlight w:val="white"/>
        </w:rPr>
        <w:t>in mind while writing this essay:</w:t>
      </w:r>
    </w:p>
    <w:p w14:paraId="54992954" w14:textId="77777777" w:rsidR="00087CB8" w:rsidRDefault="00C41599">
      <w:pPr>
        <w:shd w:val="clear" w:color="auto" w:fill="FFFFFF"/>
        <w:ind w:left="1080" w:hanging="36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1.</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14"/>
          <w:szCs w:val="14"/>
          <w:highlight w:val="white"/>
        </w:rPr>
        <w:tab/>
      </w:r>
      <w:r>
        <w:rPr>
          <w:rFonts w:ascii="Times New Roman" w:eastAsia="Times New Roman" w:hAnsi="Times New Roman" w:cs="Times New Roman"/>
          <w:color w:val="222222"/>
          <w:sz w:val="24"/>
          <w:szCs w:val="24"/>
          <w:highlight w:val="white"/>
        </w:rPr>
        <w:t xml:space="preserve">Make a </w:t>
      </w:r>
      <w:r>
        <w:rPr>
          <w:rFonts w:ascii="Times New Roman" w:eastAsia="Times New Roman" w:hAnsi="Times New Roman" w:cs="Times New Roman"/>
          <w:b/>
          <w:color w:val="222222"/>
          <w:sz w:val="24"/>
          <w:szCs w:val="24"/>
          <w:highlight w:val="white"/>
        </w:rPr>
        <w:t xml:space="preserve">list of reasons </w:t>
      </w:r>
      <w:r>
        <w:rPr>
          <w:rFonts w:ascii="Times New Roman" w:eastAsia="Times New Roman" w:hAnsi="Times New Roman" w:cs="Times New Roman"/>
          <w:color w:val="222222"/>
          <w:sz w:val="24"/>
          <w:szCs w:val="24"/>
          <w:highlight w:val="white"/>
        </w:rPr>
        <w:t>you decided to apply</w:t>
      </w:r>
    </w:p>
    <w:p w14:paraId="12D34BB1" w14:textId="77777777" w:rsidR="00087CB8" w:rsidRDefault="00C41599">
      <w:pPr>
        <w:shd w:val="clear" w:color="auto" w:fill="FFFFFF"/>
        <w:ind w:left="1080" w:hanging="36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2.</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14"/>
          <w:szCs w:val="14"/>
          <w:highlight w:val="white"/>
        </w:rPr>
        <w:tab/>
      </w:r>
      <w:r>
        <w:rPr>
          <w:rFonts w:ascii="Times New Roman" w:eastAsia="Times New Roman" w:hAnsi="Times New Roman" w:cs="Times New Roman"/>
          <w:color w:val="222222"/>
          <w:sz w:val="24"/>
          <w:szCs w:val="24"/>
          <w:highlight w:val="white"/>
        </w:rPr>
        <w:t xml:space="preserve">Research </w:t>
      </w:r>
      <w:r>
        <w:rPr>
          <w:rFonts w:ascii="Times New Roman" w:eastAsia="Times New Roman" w:hAnsi="Times New Roman" w:cs="Times New Roman"/>
          <w:b/>
          <w:color w:val="222222"/>
          <w:sz w:val="24"/>
          <w:szCs w:val="24"/>
          <w:highlight w:val="white"/>
        </w:rPr>
        <w:t>unique opportunities</w:t>
      </w:r>
      <w:r>
        <w:rPr>
          <w:rFonts w:ascii="Times New Roman" w:eastAsia="Times New Roman" w:hAnsi="Times New Roman" w:cs="Times New Roman"/>
          <w:color w:val="222222"/>
          <w:sz w:val="24"/>
          <w:szCs w:val="24"/>
          <w:highlight w:val="white"/>
        </w:rPr>
        <w:t xml:space="preserve"> related to your academic and extracurricular interests</w:t>
      </w:r>
    </w:p>
    <w:p w14:paraId="4F0B866A" w14:textId="77777777" w:rsidR="00087CB8" w:rsidRDefault="00C41599">
      <w:pPr>
        <w:shd w:val="clear" w:color="auto" w:fill="FFFFFF"/>
        <w:ind w:left="1080" w:hanging="36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3.</w:t>
      </w:r>
      <w:r>
        <w:rPr>
          <w:rFonts w:ascii="Times New Roman" w:eastAsia="Times New Roman" w:hAnsi="Times New Roman" w:cs="Times New Roman"/>
          <w:color w:val="222222"/>
          <w:sz w:val="14"/>
          <w:szCs w:val="14"/>
          <w:highlight w:val="white"/>
        </w:rPr>
        <w:t xml:space="preserve"> </w:t>
      </w:r>
      <w:r>
        <w:rPr>
          <w:rFonts w:ascii="Times New Roman" w:eastAsia="Times New Roman" w:hAnsi="Times New Roman" w:cs="Times New Roman"/>
          <w:color w:val="222222"/>
          <w:sz w:val="14"/>
          <w:szCs w:val="14"/>
          <w:highlight w:val="white"/>
        </w:rPr>
        <w:tab/>
      </w:r>
      <w:r>
        <w:rPr>
          <w:rFonts w:ascii="Times New Roman" w:eastAsia="Times New Roman" w:hAnsi="Times New Roman" w:cs="Times New Roman"/>
          <w:color w:val="222222"/>
          <w:sz w:val="24"/>
          <w:szCs w:val="24"/>
          <w:highlight w:val="white"/>
        </w:rPr>
        <w:t xml:space="preserve">Pick your </w:t>
      </w:r>
      <w:r>
        <w:rPr>
          <w:rFonts w:ascii="Times New Roman" w:eastAsia="Times New Roman" w:hAnsi="Times New Roman" w:cs="Times New Roman"/>
          <w:b/>
          <w:color w:val="222222"/>
          <w:sz w:val="24"/>
          <w:szCs w:val="24"/>
          <w:highlight w:val="white"/>
        </w:rPr>
        <w:t xml:space="preserve">top academic reasons </w:t>
      </w:r>
      <w:r>
        <w:rPr>
          <w:rFonts w:ascii="Times New Roman" w:eastAsia="Times New Roman" w:hAnsi="Times New Roman" w:cs="Times New Roman"/>
          <w:color w:val="222222"/>
          <w:sz w:val="24"/>
          <w:szCs w:val="24"/>
          <w:highlight w:val="white"/>
        </w:rPr>
        <w:t xml:space="preserve">for applying, and </w:t>
      </w:r>
      <w:r>
        <w:rPr>
          <w:rFonts w:ascii="Times New Roman" w:eastAsia="Times New Roman" w:hAnsi="Times New Roman" w:cs="Times New Roman"/>
          <w:b/>
          <w:color w:val="222222"/>
          <w:sz w:val="24"/>
          <w:szCs w:val="24"/>
          <w:highlight w:val="white"/>
        </w:rPr>
        <w:t>your top extracurricular/social reasons.</w:t>
      </w:r>
    </w:p>
    <w:p w14:paraId="0830646E" w14:textId="77777777" w:rsidR="00087CB8" w:rsidRDefault="00C41599">
      <w:pPr>
        <w:shd w:val="clear" w:color="auto" w:fill="FFFFFF"/>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pls keep in mind that the focus of the essay is still YOU. So try to brainstorm your experiences and your ideal </w:t>
      </w:r>
      <w:proofErr w:type="spellStart"/>
      <w:r>
        <w:rPr>
          <w:rFonts w:ascii="Times New Roman" w:eastAsia="Times New Roman" w:hAnsi="Times New Roman" w:cs="Times New Roman"/>
          <w:color w:val="222222"/>
          <w:sz w:val="24"/>
          <w:szCs w:val="24"/>
          <w:highlight w:val="white"/>
        </w:rPr>
        <w:t>uni</w:t>
      </w:r>
      <w:proofErr w:type="spellEnd"/>
      <w:r>
        <w:rPr>
          <w:rFonts w:ascii="Times New Roman" w:eastAsia="Times New Roman" w:hAnsi="Times New Roman" w:cs="Times New Roman"/>
          <w:color w:val="222222"/>
          <w:sz w:val="24"/>
          <w:szCs w:val="24"/>
          <w:highlight w:val="white"/>
        </w:rPr>
        <w:t xml:space="preserve"> </w:t>
      </w:r>
      <w:proofErr w:type="gramStart"/>
      <w:r>
        <w:rPr>
          <w:rFonts w:ascii="Times New Roman" w:eastAsia="Times New Roman" w:hAnsi="Times New Roman" w:cs="Times New Roman"/>
          <w:color w:val="222222"/>
          <w:sz w:val="24"/>
          <w:szCs w:val="24"/>
          <w:highlight w:val="white"/>
        </w:rPr>
        <w:t>experiences..</w:t>
      </w:r>
      <w:proofErr w:type="gramEnd"/>
      <w:r>
        <w:rPr>
          <w:rFonts w:ascii="Times New Roman" w:eastAsia="Times New Roman" w:hAnsi="Times New Roman" w:cs="Times New Roman"/>
          <w:color w:val="222222"/>
          <w:sz w:val="24"/>
          <w:szCs w:val="24"/>
          <w:highlight w:val="white"/>
        </w:rPr>
        <w:t xml:space="preserve"> and then find some matches there. Both ideas should be connected</w:t>
      </w:r>
    </w:p>
    <w:p w14:paraId="43899439" w14:textId="77777777" w:rsidR="00087CB8" w:rsidRDefault="00087CB8">
      <w:pPr>
        <w:shd w:val="clear" w:color="auto" w:fill="FFFFFF"/>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87CB8" w14:paraId="0EA27A36" w14:textId="77777777">
        <w:tc>
          <w:tcPr>
            <w:tcW w:w="4680" w:type="dxa"/>
            <w:shd w:val="clear" w:color="auto" w:fill="auto"/>
            <w:tcMar>
              <w:top w:w="100" w:type="dxa"/>
              <w:left w:w="100" w:type="dxa"/>
              <w:bottom w:w="100" w:type="dxa"/>
              <w:right w:w="100" w:type="dxa"/>
            </w:tcMar>
          </w:tcPr>
          <w:p w14:paraId="10081465" w14:textId="77777777" w:rsidR="00087CB8" w:rsidRDefault="00C41599">
            <w:pPr>
              <w:widowControl w:val="0"/>
              <w:pBdr>
                <w:top w:val="nil"/>
                <w:left w:val="nil"/>
                <w:bottom w:val="nil"/>
                <w:right w:val="nil"/>
                <w:between w:val="nil"/>
              </w:pBdr>
              <w:spacing w:line="240" w:lineRule="auto"/>
            </w:pPr>
            <w:r>
              <w:lastRenderedPageBreak/>
              <w:t>You (interests, bac</w:t>
            </w:r>
            <w:r>
              <w:t>kground, experiences, community, identity)</w:t>
            </w:r>
          </w:p>
        </w:tc>
        <w:tc>
          <w:tcPr>
            <w:tcW w:w="4680" w:type="dxa"/>
            <w:shd w:val="clear" w:color="auto" w:fill="auto"/>
            <w:tcMar>
              <w:top w:w="100" w:type="dxa"/>
              <w:left w:w="100" w:type="dxa"/>
              <w:bottom w:w="100" w:type="dxa"/>
              <w:right w:w="100" w:type="dxa"/>
            </w:tcMar>
          </w:tcPr>
          <w:p w14:paraId="21031752" w14:textId="77777777" w:rsidR="00087CB8" w:rsidRDefault="00C41599">
            <w:pPr>
              <w:widowControl w:val="0"/>
              <w:pBdr>
                <w:top w:val="nil"/>
                <w:left w:val="nil"/>
                <w:bottom w:val="nil"/>
                <w:right w:val="nil"/>
                <w:between w:val="nil"/>
              </w:pBdr>
              <w:spacing w:line="240" w:lineRule="auto"/>
            </w:pPr>
            <w:r>
              <w:t>Your X University Experiences (Academic + Social)</w:t>
            </w:r>
          </w:p>
        </w:tc>
      </w:tr>
      <w:tr w:rsidR="00087CB8" w14:paraId="3A6400C8" w14:textId="77777777">
        <w:tc>
          <w:tcPr>
            <w:tcW w:w="4680" w:type="dxa"/>
            <w:shd w:val="clear" w:color="auto" w:fill="auto"/>
            <w:tcMar>
              <w:top w:w="100" w:type="dxa"/>
              <w:left w:w="100" w:type="dxa"/>
              <w:bottom w:w="100" w:type="dxa"/>
              <w:right w:w="100" w:type="dxa"/>
            </w:tcMar>
          </w:tcPr>
          <w:p w14:paraId="0A371FCB" w14:textId="77777777" w:rsidR="00087CB8" w:rsidRDefault="00C41599">
            <w:pPr>
              <w:widowControl w:val="0"/>
              <w:numPr>
                <w:ilvl w:val="0"/>
                <w:numId w:val="3"/>
              </w:numPr>
              <w:pBdr>
                <w:top w:val="nil"/>
                <w:left w:val="nil"/>
                <w:bottom w:val="nil"/>
                <w:right w:val="nil"/>
                <w:between w:val="nil"/>
              </w:pBdr>
              <w:spacing w:line="240" w:lineRule="auto"/>
            </w:pPr>
            <w:r>
              <w:t xml:space="preserve">You have SO MANY career interests. This is great for </w:t>
            </w:r>
            <w:proofErr w:type="spellStart"/>
            <w:r>
              <w:t>ya</w:t>
            </w:r>
            <w:proofErr w:type="spellEnd"/>
            <w:r>
              <w:t xml:space="preserve">. </w:t>
            </w:r>
          </w:p>
        </w:tc>
        <w:tc>
          <w:tcPr>
            <w:tcW w:w="4680" w:type="dxa"/>
            <w:shd w:val="clear" w:color="auto" w:fill="auto"/>
            <w:tcMar>
              <w:top w:w="100" w:type="dxa"/>
              <w:left w:w="100" w:type="dxa"/>
              <w:bottom w:w="100" w:type="dxa"/>
              <w:right w:w="100" w:type="dxa"/>
            </w:tcMar>
          </w:tcPr>
          <w:p w14:paraId="7FCB6EBB" w14:textId="77777777" w:rsidR="00087CB8" w:rsidRDefault="00C41599">
            <w:pPr>
              <w:widowControl w:val="0"/>
              <w:numPr>
                <w:ilvl w:val="0"/>
                <w:numId w:val="2"/>
              </w:numPr>
              <w:pBdr>
                <w:top w:val="nil"/>
                <w:left w:val="nil"/>
                <w:bottom w:val="nil"/>
                <w:right w:val="nil"/>
                <w:between w:val="nil"/>
              </w:pBdr>
              <w:spacing w:line="240" w:lineRule="auto"/>
            </w:pPr>
            <w:r>
              <w:t>MCC, broad major, can enter various industries</w:t>
            </w:r>
          </w:p>
        </w:tc>
      </w:tr>
      <w:tr w:rsidR="00087CB8" w14:paraId="0287B55C" w14:textId="77777777">
        <w:tc>
          <w:tcPr>
            <w:tcW w:w="4680" w:type="dxa"/>
            <w:shd w:val="clear" w:color="auto" w:fill="auto"/>
            <w:tcMar>
              <w:top w:w="100" w:type="dxa"/>
              <w:left w:w="100" w:type="dxa"/>
              <w:bottom w:w="100" w:type="dxa"/>
              <w:right w:w="100" w:type="dxa"/>
            </w:tcMar>
          </w:tcPr>
          <w:p w14:paraId="297ED472" w14:textId="77777777" w:rsidR="00087CB8" w:rsidRDefault="00C41599">
            <w:pPr>
              <w:widowControl w:val="0"/>
              <w:numPr>
                <w:ilvl w:val="0"/>
                <w:numId w:val="1"/>
              </w:numPr>
              <w:pBdr>
                <w:top w:val="nil"/>
                <w:left w:val="nil"/>
                <w:bottom w:val="nil"/>
                <w:right w:val="nil"/>
                <w:between w:val="nil"/>
              </w:pBdr>
              <w:spacing w:line="240" w:lineRule="auto"/>
            </w:pPr>
            <w:r>
              <w:t>Focus on exploring the business side of things</w:t>
            </w:r>
          </w:p>
          <w:p w14:paraId="01A8E073" w14:textId="77777777" w:rsidR="00087CB8" w:rsidRDefault="00C41599">
            <w:pPr>
              <w:widowControl w:val="0"/>
              <w:numPr>
                <w:ilvl w:val="0"/>
                <w:numId w:val="1"/>
              </w:numPr>
              <w:pBdr>
                <w:top w:val="nil"/>
                <w:left w:val="nil"/>
                <w:bottom w:val="nil"/>
                <w:right w:val="nil"/>
                <w:between w:val="nil"/>
              </w:pBdr>
              <w:spacing w:line="240" w:lineRule="auto"/>
            </w:pPr>
            <w:r>
              <w:t xml:space="preserve">Goal to become a film producer, work in festivals, artist management, </w:t>
            </w:r>
            <w:proofErr w:type="spellStart"/>
            <w:r>
              <w:t>etc</w:t>
            </w:r>
            <w:proofErr w:type="spellEnd"/>
          </w:p>
        </w:tc>
        <w:tc>
          <w:tcPr>
            <w:tcW w:w="4680" w:type="dxa"/>
            <w:shd w:val="clear" w:color="auto" w:fill="auto"/>
            <w:tcMar>
              <w:top w:w="100" w:type="dxa"/>
              <w:left w:w="100" w:type="dxa"/>
              <w:bottom w:w="100" w:type="dxa"/>
              <w:right w:w="100" w:type="dxa"/>
            </w:tcMar>
          </w:tcPr>
          <w:p w14:paraId="46B756BF" w14:textId="77777777" w:rsidR="00087CB8" w:rsidRDefault="00C41599">
            <w:pPr>
              <w:widowControl w:val="0"/>
              <w:numPr>
                <w:ilvl w:val="0"/>
                <w:numId w:val="7"/>
              </w:numPr>
              <w:pBdr>
                <w:top w:val="nil"/>
                <w:left w:val="nil"/>
                <w:bottom w:val="nil"/>
                <w:right w:val="nil"/>
                <w:between w:val="nil"/>
              </w:pBdr>
              <w:spacing w:line="240" w:lineRule="auto"/>
            </w:pPr>
            <w:r>
              <w:t>BEMT minor</w:t>
            </w:r>
          </w:p>
        </w:tc>
      </w:tr>
      <w:tr w:rsidR="00087CB8" w14:paraId="16729A26" w14:textId="77777777">
        <w:tc>
          <w:tcPr>
            <w:tcW w:w="4680" w:type="dxa"/>
            <w:shd w:val="clear" w:color="auto" w:fill="auto"/>
            <w:tcMar>
              <w:top w:w="100" w:type="dxa"/>
              <w:left w:w="100" w:type="dxa"/>
              <w:bottom w:w="100" w:type="dxa"/>
              <w:right w:w="100" w:type="dxa"/>
            </w:tcMar>
          </w:tcPr>
          <w:p w14:paraId="2B452C71" w14:textId="77777777" w:rsidR="00087CB8" w:rsidRDefault="00C41599">
            <w:pPr>
              <w:widowControl w:val="0"/>
              <w:numPr>
                <w:ilvl w:val="0"/>
                <w:numId w:val="5"/>
              </w:numPr>
              <w:pBdr>
                <w:top w:val="nil"/>
                <w:left w:val="nil"/>
                <w:bottom w:val="nil"/>
                <w:right w:val="nil"/>
                <w:between w:val="nil"/>
              </w:pBdr>
              <w:spacing w:line="240" w:lineRule="auto"/>
            </w:pPr>
            <w:r>
              <w:t>Continue event &amp; production management (what you’ve done in Jakarta</w:t>
            </w:r>
          </w:p>
          <w:p w14:paraId="17C6B05D" w14:textId="77777777" w:rsidR="00087CB8" w:rsidRDefault="00C41599">
            <w:pPr>
              <w:widowControl w:val="0"/>
              <w:numPr>
                <w:ilvl w:val="0"/>
                <w:numId w:val="5"/>
              </w:numPr>
              <w:pBdr>
                <w:top w:val="nil"/>
                <w:left w:val="nil"/>
                <w:bottom w:val="nil"/>
                <w:right w:val="nil"/>
                <w:between w:val="nil"/>
              </w:pBdr>
              <w:spacing w:line="240" w:lineRule="auto"/>
            </w:pPr>
            <w:r>
              <w:t>Desire to connect with more people who possess a shared enthusiasm for the arts and entertainment</w:t>
            </w:r>
          </w:p>
        </w:tc>
        <w:tc>
          <w:tcPr>
            <w:tcW w:w="4680" w:type="dxa"/>
            <w:shd w:val="clear" w:color="auto" w:fill="auto"/>
            <w:tcMar>
              <w:top w:w="100" w:type="dxa"/>
              <w:left w:w="100" w:type="dxa"/>
              <w:bottom w:w="100" w:type="dxa"/>
              <w:right w:w="100" w:type="dxa"/>
            </w:tcMar>
          </w:tcPr>
          <w:p w14:paraId="3C68AAF0" w14:textId="77777777" w:rsidR="00087CB8" w:rsidRDefault="00C41599">
            <w:pPr>
              <w:widowControl w:val="0"/>
              <w:numPr>
                <w:ilvl w:val="0"/>
                <w:numId w:val="8"/>
              </w:numPr>
              <w:pBdr>
                <w:top w:val="nil"/>
                <w:left w:val="nil"/>
                <w:bottom w:val="nil"/>
                <w:right w:val="nil"/>
                <w:between w:val="nil"/>
              </w:pBdr>
              <w:spacing w:line="240" w:lineRule="auto"/>
            </w:pPr>
            <w:r>
              <w:t>Program Board</w:t>
            </w:r>
          </w:p>
        </w:tc>
      </w:tr>
      <w:tr w:rsidR="00087CB8" w14:paraId="0F161478" w14:textId="77777777">
        <w:tc>
          <w:tcPr>
            <w:tcW w:w="4680" w:type="dxa"/>
            <w:shd w:val="clear" w:color="auto" w:fill="auto"/>
            <w:tcMar>
              <w:top w:w="100" w:type="dxa"/>
              <w:left w:w="100" w:type="dxa"/>
              <w:bottom w:w="100" w:type="dxa"/>
              <w:right w:w="100" w:type="dxa"/>
            </w:tcMar>
          </w:tcPr>
          <w:p w14:paraId="459058EE" w14:textId="77777777" w:rsidR="00087CB8" w:rsidRDefault="00C41599">
            <w:pPr>
              <w:widowControl w:val="0"/>
              <w:numPr>
                <w:ilvl w:val="0"/>
                <w:numId w:val="6"/>
              </w:numPr>
              <w:pBdr>
                <w:top w:val="nil"/>
                <w:left w:val="nil"/>
                <w:bottom w:val="nil"/>
                <w:right w:val="nil"/>
                <w:between w:val="nil"/>
              </w:pBdr>
              <w:spacing w:line="240" w:lineRule="auto"/>
            </w:pPr>
            <w:r>
              <w:t>Storyteller for underrepresented perspectives</w:t>
            </w:r>
          </w:p>
          <w:p w14:paraId="4DB073FB" w14:textId="77777777" w:rsidR="00087CB8" w:rsidRDefault="00C41599">
            <w:pPr>
              <w:widowControl w:val="0"/>
              <w:numPr>
                <w:ilvl w:val="0"/>
                <w:numId w:val="6"/>
              </w:numPr>
              <w:pBdr>
                <w:top w:val="nil"/>
                <w:left w:val="nil"/>
                <w:bottom w:val="nil"/>
                <w:right w:val="nil"/>
                <w:between w:val="nil"/>
              </w:pBdr>
              <w:spacing w:line="240" w:lineRule="auto"/>
            </w:pPr>
            <w:r>
              <w:t>Shed light to more overlooked stories</w:t>
            </w:r>
          </w:p>
        </w:tc>
        <w:tc>
          <w:tcPr>
            <w:tcW w:w="4680" w:type="dxa"/>
            <w:shd w:val="clear" w:color="auto" w:fill="auto"/>
            <w:tcMar>
              <w:top w:w="100" w:type="dxa"/>
              <w:left w:w="100" w:type="dxa"/>
              <w:bottom w:w="100" w:type="dxa"/>
              <w:right w:w="100" w:type="dxa"/>
            </w:tcMar>
          </w:tcPr>
          <w:p w14:paraId="055E5601" w14:textId="77777777" w:rsidR="00087CB8" w:rsidRDefault="00C41599">
            <w:pPr>
              <w:widowControl w:val="0"/>
              <w:numPr>
                <w:ilvl w:val="0"/>
                <w:numId w:val="4"/>
              </w:numPr>
              <w:pBdr>
                <w:top w:val="nil"/>
                <w:left w:val="nil"/>
                <w:bottom w:val="nil"/>
                <w:right w:val="nil"/>
                <w:between w:val="nil"/>
              </w:pBdr>
              <w:spacing w:line="240" w:lineRule="auto"/>
            </w:pPr>
            <w:r>
              <w:t>Study away programs (GMS)</w:t>
            </w:r>
          </w:p>
        </w:tc>
      </w:tr>
    </w:tbl>
    <w:p w14:paraId="5D1C0A98" w14:textId="77777777" w:rsidR="00087CB8" w:rsidRDefault="00087CB8">
      <w:pPr>
        <w:shd w:val="clear" w:color="auto" w:fill="FFFFFF"/>
      </w:pPr>
    </w:p>
    <w:p w14:paraId="17CF629B" w14:textId="77777777" w:rsidR="00087CB8" w:rsidRDefault="00087CB8">
      <w:pPr>
        <w:shd w:val="clear" w:color="auto" w:fill="FFFFFF"/>
      </w:pPr>
    </w:p>
    <w:p w14:paraId="0A0691AE" w14:textId="77777777" w:rsidR="00087CB8" w:rsidRDefault="00087CB8">
      <w:pPr>
        <w:shd w:val="clear" w:color="auto" w:fill="FFFFFF"/>
      </w:pPr>
    </w:p>
    <w:p w14:paraId="390F6A9F" w14:textId="77777777" w:rsidR="00087CB8" w:rsidRDefault="00087CB8">
      <w:pPr>
        <w:shd w:val="clear" w:color="auto" w:fill="FFFFFF"/>
      </w:pPr>
    </w:p>
    <w:sectPr w:rsidR="00087CB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yssa Manik" w:date="2020-12-15T22:28:00Z" w:initials="AM">
    <w:p w14:paraId="2194D6FC" w14:textId="339AB245" w:rsidR="00EE68E8" w:rsidRDefault="00EE68E8">
      <w:pPr>
        <w:pStyle w:val="CommentText"/>
      </w:pPr>
      <w:r>
        <w:rPr>
          <w:rStyle w:val="CommentReference"/>
        </w:rPr>
        <w:annotationRef/>
      </w:r>
      <w:r>
        <w:t>I don’t think I saw the answer to this question yet.</w:t>
      </w:r>
    </w:p>
  </w:comment>
  <w:comment w:id="1" w:author="Alyssa Manik" w:date="2020-12-15T22:19:00Z" w:initials="AM">
    <w:p w14:paraId="57DBB7B0" w14:textId="17E3F3AF" w:rsidR="00156727" w:rsidRDefault="00156727">
      <w:pPr>
        <w:pStyle w:val="CommentText"/>
      </w:pPr>
      <w:r>
        <w:rPr>
          <w:rStyle w:val="CommentReference"/>
        </w:rPr>
        <w:annotationRef/>
      </w:r>
      <w:r>
        <w:t>Rephrase this sentence, the connection between the previous sentence and “I knew I wanted to” is a bit abrupt.</w:t>
      </w:r>
    </w:p>
  </w:comment>
  <w:comment w:id="2" w:author="Alyssa Manik" w:date="2020-12-15T22:07:00Z" w:initials="AM">
    <w:p w14:paraId="564B262C" w14:textId="4E44ADA2" w:rsidR="009A1121" w:rsidRDefault="009A1121">
      <w:pPr>
        <w:pStyle w:val="CommentText"/>
      </w:pPr>
      <w:r>
        <w:rPr>
          <w:rStyle w:val="CommentReference"/>
        </w:rPr>
        <w:annotationRef/>
      </w:r>
      <w:r>
        <w:t xml:space="preserve">*To study </w:t>
      </w:r>
      <w:proofErr w:type="gramStart"/>
      <w:r>
        <w:t>at..?</w:t>
      </w:r>
      <w:proofErr w:type="gramEnd"/>
      <w:r>
        <w:t xml:space="preserve"> The tenses are currently confusing because studying is present continuous and since you’re not a student </w:t>
      </w:r>
      <w:proofErr w:type="gramStart"/>
      <w:r>
        <w:t>there</w:t>
      </w:r>
      <w:proofErr w:type="gramEnd"/>
      <w:r>
        <w:t xml:space="preserve"> yet it sounds weird.</w:t>
      </w:r>
    </w:p>
  </w:comment>
  <w:comment w:id="3" w:author="Alyssa Manik" w:date="2020-12-15T22:09:00Z" w:initials="AM">
    <w:p w14:paraId="3AC2F132" w14:textId="190BD093" w:rsidR="009A1121" w:rsidRDefault="009A1121">
      <w:pPr>
        <w:pStyle w:val="CommentText"/>
      </w:pPr>
      <w:r>
        <w:rPr>
          <w:rStyle w:val="CommentReference"/>
        </w:rPr>
        <w:annotationRef/>
      </w:r>
      <w:r>
        <w:t>Especially since this one has a future implication</w:t>
      </w:r>
    </w:p>
  </w:comment>
  <w:comment w:id="4" w:author="Alyssa Manik" w:date="2020-12-15T22:10:00Z" w:initials="AM">
    <w:p w14:paraId="3F09F535" w14:textId="073C57C2" w:rsidR="009A1121" w:rsidRDefault="009A1121">
      <w:pPr>
        <w:pStyle w:val="CommentText"/>
      </w:pPr>
      <w:r>
        <w:rPr>
          <w:rStyle w:val="CommentReference"/>
        </w:rPr>
        <w:annotationRef/>
      </w:r>
      <w:r>
        <w:t>I think this question is a bit vague and general, it would be a good idea to pull some previous major events NYU has done in relations to film production or whatever interest you have</w:t>
      </w:r>
    </w:p>
  </w:comment>
  <w:comment w:id="5" w:author="Alyssa Manik" w:date="2020-12-15T22:11:00Z" w:initials="AM">
    <w:p w14:paraId="406CF285" w14:textId="7E3292DA" w:rsidR="009A1121" w:rsidRDefault="009A1121">
      <w:pPr>
        <w:pStyle w:val="CommentText"/>
      </w:pPr>
      <w:r>
        <w:rPr>
          <w:rStyle w:val="CommentReference"/>
        </w:rPr>
        <w:annotationRef/>
      </w:r>
      <w:r>
        <w:t xml:space="preserve">The par structure becomes confusing here because you didn’t indicate a </w:t>
      </w:r>
      <w:proofErr w:type="gramStart"/>
      <w:r>
        <w:t>flashback</w:t>
      </w:r>
      <w:proofErr w:type="gramEnd"/>
      <w:r>
        <w:t xml:space="preserve"> but you added this.</w:t>
      </w:r>
    </w:p>
  </w:comment>
  <w:comment w:id="6" w:author="Alyssa Manik" w:date="2020-12-15T22:14:00Z" w:initials="AM">
    <w:p w14:paraId="6F294185" w14:textId="66B6FF39" w:rsidR="009A1121" w:rsidRDefault="009A1121">
      <w:pPr>
        <w:pStyle w:val="CommentText"/>
      </w:pPr>
      <w:r>
        <w:rPr>
          <w:rStyle w:val="CommentReference"/>
        </w:rPr>
        <w:annotationRef/>
      </w:r>
      <w:r>
        <w:t>I don’t remember if you explained your interest in diversity in your common app, otherwise elaboration would be required for them to understand where you’re coming from with this.</w:t>
      </w:r>
    </w:p>
  </w:comment>
  <w:comment w:id="7" w:author="Alyssa Manik" w:date="2020-12-15T22:12:00Z" w:initials="AM">
    <w:p w14:paraId="7C4A11E2" w14:textId="79791A09" w:rsidR="009A1121" w:rsidRDefault="009A1121">
      <w:pPr>
        <w:pStyle w:val="CommentText"/>
      </w:pPr>
      <w:r>
        <w:rPr>
          <w:rStyle w:val="CommentReference"/>
        </w:rPr>
        <w:annotationRef/>
      </w:r>
      <w:r>
        <w:t>It wouldn’t prove anything, you’re supposed to prove how you’re going to be an asset to NYU too, not only what NYU can provide for you- which was already present above.</w:t>
      </w:r>
    </w:p>
  </w:comment>
  <w:comment w:id="9" w:author="Alyssa Manik" w:date="2020-12-15T22:21:00Z" w:initials="AM">
    <w:p w14:paraId="2602FF10" w14:textId="348F7615" w:rsidR="00156727" w:rsidRDefault="00156727">
      <w:pPr>
        <w:pStyle w:val="CommentText"/>
      </w:pPr>
      <w:r>
        <w:rPr>
          <w:rStyle w:val="CommentReference"/>
        </w:rPr>
        <w:annotationRef/>
      </w:r>
      <w:r>
        <w:t xml:space="preserve">Also, since you talked about diversity, wouldn’t it be better to discuss exposure to cultures, people, languages, and underrepresentation in Paris or Shanghai? Rather than studying museums which I’m unsure how </w:t>
      </w:r>
      <w:proofErr w:type="gramStart"/>
      <w:r>
        <w:t>it</w:t>
      </w:r>
      <w:proofErr w:type="gramEnd"/>
      <w:r>
        <w:t xml:space="preserve"> benefits media production?</w:t>
      </w:r>
    </w:p>
  </w:comment>
  <w:comment w:id="8" w:author="Alyssa Manik" w:date="2020-12-15T22:16:00Z" w:initials="AM">
    <w:p w14:paraId="0CD714D1" w14:textId="5254764F" w:rsidR="009A1121" w:rsidRDefault="009A1121">
      <w:pPr>
        <w:pStyle w:val="CommentText"/>
      </w:pPr>
      <w:r>
        <w:rPr>
          <w:rStyle w:val="CommentReference"/>
        </w:rPr>
        <w:annotationRef/>
      </w:r>
      <w:r>
        <w:t xml:space="preserve">I think this is a volatile thing to include, because they might just ask why not apply to NYU Shanghai then. Try to put more emphasis </w:t>
      </w:r>
      <w:r w:rsidR="00156727">
        <w:t>the New York scene rather than international scene because they have campuses outside of US too.</w:t>
      </w:r>
    </w:p>
  </w:comment>
  <w:comment w:id="10" w:author="Alyssa Manik" w:date="2020-12-15T22:17:00Z" w:initials="AM">
    <w:p w14:paraId="7A0785E6" w14:textId="2217D62F" w:rsidR="00156727" w:rsidRDefault="00156727">
      <w:pPr>
        <w:pStyle w:val="CommentText"/>
      </w:pPr>
      <w:r>
        <w:rPr>
          <w:rStyle w:val="CommentReference"/>
        </w:rPr>
        <w:annotationRef/>
      </w:r>
      <w:r>
        <w:t>Again, this sounds past perfect. Did you do a summer camp in NYU? If so, feel free to keep it.</w:t>
      </w:r>
    </w:p>
  </w:comment>
  <w:comment w:id="11" w:author="Alyssa Manik" w:date="2020-12-15T22:19:00Z" w:initials="AM">
    <w:p w14:paraId="7D1B8363" w14:textId="27F0E0CD" w:rsidR="00156727" w:rsidRDefault="00156727">
      <w:pPr>
        <w:pStyle w:val="CommentText"/>
      </w:pPr>
      <w:r>
        <w:rPr>
          <w:rStyle w:val="CommentReference"/>
        </w:rPr>
        <w:annotationRef/>
      </w:r>
      <w:r>
        <w:t>?? Like, an internship in Greenwich village?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194D6FC" w15:done="0"/>
  <w15:commentEx w15:paraId="57DBB7B0" w15:done="0"/>
  <w15:commentEx w15:paraId="564B262C" w15:done="0"/>
  <w15:commentEx w15:paraId="3AC2F132" w15:done="0"/>
  <w15:commentEx w15:paraId="3F09F535" w15:done="0"/>
  <w15:commentEx w15:paraId="406CF285" w15:done="0"/>
  <w15:commentEx w15:paraId="6F294185" w15:done="0"/>
  <w15:commentEx w15:paraId="7C4A11E2" w15:done="0"/>
  <w15:commentEx w15:paraId="2602FF10" w15:done="0"/>
  <w15:commentEx w15:paraId="0CD714D1" w15:done="0"/>
  <w15:commentEx w15:paraId="7A0785E6" w15:done="0"/>
  <w15:commentEx w15:paraId="7D1B83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3B714" w16cex:dateUtc="2020-12-15T15:28:00Z"/>
  <w16cex:commentExtensible w16cex:durableId="2383B509" w16cex:dateUtc="2020-12-15T15:19:00Z"/>
  <w16cex:commentExtensible w16cex:durableId="2383B23B" w16cex:dateUtc="2020-12-15T15:07:00Z"/>
  <w16cex:commentExtensible w16cex:durableId="2383B293" w16cex:dateUtc="2020-12-15T15:09:00Z"/>
  <w16cex:commentExtensible w16cex:durableId="2383B2CF" w16cex:dateUtc="2020-12-15T15:10:00Z"/>
  <w16cex:commentExtensible w16cex:durableId="2383B2FD" w16cex:dateUtc="2020-12-15T15:11:00Z"/>
  <w16cex:commentExtensible w16cex:durableId="2383B3B1" w16cex:dateUtc="2020-12-15T15:14:00Z"/>
  <w16cex:commentExtensible w16cex:durableId="2383B33D" w16cex:dateUtc="2020-12-15T15:12:00Z"/>
  <w16cex:commentExtensible w16cex:durableId="2383B571" w16cex:dateUtc="2020-12-15T15:21:00Z"/>
  <w16cex:commentExtensible w16cex:durableId="2383B42D" w16cex:dateUtc="2020-12-15T15:16:00Z"/>
  <w16cex:commentExtensible w16cex:durableId="2383B482" w16cex:dateUtc="2020-12-15T15:17:00Z"/>
  <w16cex:commentExtensible w16cex:durableId="2383B4D4" w16cex:dateUtc="2020-12-15T15: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94D6FC" w16cid:durableId="2383B714"/>
  <w16cid:commentId w16cid:paraId="57DBB7B0" w16cid:durableId="2383B509"/>
  <w16cid:commentId w16cid:paraId="564B262C" w16cid:durableId="2383B23B"/>
  <w16cid:commentId w16cid:paraId="3AC2F132" w16cid:durableId="2383B293"/>
  <w16cid:commentId w16cid:paraId="3F09F535" w16cid:durableId="2383B2CF"/>
  <w16cid:commentId w16cid:paraId="406CF285" w16cid:durableId="2383B2FD"/>
  <w16cid:commentId w16cid:paraId="6F294185" w16cid:durableId="2383B3B1"/>
  <w16cid:commentId w16cid:paraId="7C4A11E2" w16cid:durableId="2383B33D"/>
  <w16cid:commentId w16cid:paraId="2602FF10" w16cid:durableId="2383B571"/>
  <w16cid:commentId w16cid:paraId="0CD714D1" w16cid:durableId="2383B42D"/>
  <w16cid:commentId w16cid:paraId="7A0785E6" w16cid:durableId="2383B482"/>
  <w16cid:commentId w16cid:paraId="7D1B8363" w16cid:durableId="2383B4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03A5B"/>
    <w:multiLevelType w:val="multilevel"/>
    <w:tmpl w:val="CCFC9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FC2F52"/>
    <w:multiLevelType w:val="multilevel"/>
    <w:tmpl w:val="51B2A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9E7E4B"/>
    <w:multiLevelType w:val="multilevel"/>
    <w:tmpl w:val="CEB24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70607F"/>
    <w:multiLevelType w:val="multilevel"/>
    <w:tmpl w:val="5436F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3F14E1"/>
    <w:multiLevelType w:val="multilevel"/>
    <w:tmpl w:val="58E81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070925"/>
    <w:multiLevelType w:val="multilevel"/>
    <w:tmpl w:val="F9C24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001153"/>
    <w:multiLevelType w:val="multilevel"/>
    <w:tmpl w:val="98102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09135A"/>
    <w:multiLevelType w:val="multilevel"/>
    <w:tmpl w:val="21A89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4"/>
  </w:num>
  <w:num w:numId="4">
    <w:abstractNumId w:val="7"/>
  </w:num>
  <w:num w:numId="5">
    <w:abstractNumId w:val="0"/>
  </w:num>
  <w:num w:numId="6">
    <w:abstractNumId w:val="6"/>
  </w:num>
  <w:num w:numId="7">
    <w:abstractNumId w:val="5"/>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CB8"/>
    <w:rsid w:val="00087CB8"/>
    <w:rsid w:val="00156727"/>
    <w:rsid w:val="009A1121"/>
    <w:rsid w:val="00C41599"/>
    <w:rsid w:val="00EE68E8"/>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67454B"/>
  <w15:docId w15:val="{E5385011-91A4-1142-96F8-691269CCC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9A1121"/>
    <w:pPr>
      <w:spacing w:line="240" w:lineRule="auto"/>
    </w:pPr>
  </w:style>
  <w:style w:type="character" w:styleId="CommentReference">
    <w:name w:val="annotation reference"/>
    <w:basedOn w:val="DefaultParagraphFont"/>
    <w:uiPriority w:val="99"/>
    <w:semiHidden/>
    <w:unhideWhenUsed/>
    <w:rsid w:val="009A1121"/>
    <w:rPr>
      <w:sz w:val="16"/>
      <w:szCs w:val="16"/>
    </w:rPr>
  </w:style>
  <w:style w:type="paragraph" w:styleId="CommentText">
    <w:name w:val="annotation text"/>
    <w:basedOn w:val="Normal"/>
    <w:link w:val="CommentTextChar"/>
    <w:uiPriority w:val="99"/>
    <w:semiHidden/>
    <w:unhideWhenUsed/>
    <w:rsid w:val="009A1121"/>
    <w:pPr>
      <w:spacing w:line="240" w:lineRule="auto"/>
    </w:pPr>
    <w:rPr>
      <w:sz w:val="20"/>
      <w:szCs w:val="20"/>
    </w:rPr>
  </w:style>
  <w:style w:type="character" w:customStyle="1" w:styleId="CommentTextChar">
    <w:name w:val="Comment Text Char"/>
    <w:basedOn w:val="DefaultParagraphFont"/>
    <w:link w:val="CommentText"/>
    <w:uiPriority w:val="99"/>
    <w:semiHidden/>
    <w:rsid w:val="009A1121"/>
    <w:rPr>
      <w:sz w:val="20"/>
      <w:szCs w:val="20"/>
    </w:rPr>
  </w:style>
  <w:style w:type="paragraph" w:styleId="CommentSubject">
    <w:name w:val="annotation subject"/>
    <w:basedOn w:val="CommentText"/>
    <w:next w:val="CommentText"/>
    <w:link w:val="CommentSubjectChar"/>
    <w:uiPriority w:val="99"/>
    <w:semiHidden/>
    <w:unhideWhenUsed/>
    <w:rsid w:val="009A1121"/>
    <w:rPr>
      <w:b/>
      <w:bCs/>
    </w:rPr>
  </w:style>
  <w:style w:type="character" w:customStyle="1" w:styleId="CommentSubjectChar">
    <w:name w:val="Comment Subject Char"/>
    <w:basedOn w:val="CommentTextChar"/>
    <w:link w:val="CommentSubject"/>
    <w:uiPriority w:val="99"/>
    <w:semiHidden/>
    <w:rsid w:val="009A1121"/>
    <w:rPr>
      <w:b/>
      <w:bCs/>
      <w:sz w:val="20"/>
      <w:szCs w:val="20"/>
    </w:rPr>
  </w:style>
  <w:style w:type="paragraph" w:styleId="BalloonText">
    <w:name w:val="Balloon Text"/>
    <w:basedOn w:val="Normal"/>
    <w:link w:val="BalloonTextChar"/>
    <w:uiPriority w:val="99"/>
    <w:semiHidden/>
    <w:unhideWhenUsed/>
    <w:rsid w:val="009A112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112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Alyssa Manik</cp:lastModifiedBy>
  <cp:revision>3</cp:revision>
  <dcterms:created xsi:type="dcterms:W3CDTF">2020-12-15T15:05:00Z</dcterms:created>
  <dcterms:modified xsi:type="dcterms:W3CDTF">2020-12-15T15:34:00Z</dcterms:modified>
</cp:coreProperties>
</file>