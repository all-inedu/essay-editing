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D66B2" w14:textId="77777777" w:rsidR="00FD299C" w:rsidRDefault="00FD299C" w:rsidP="00FD299C">
      <w:pPr>
        <w:numPr>
          <w:ilvl w:val="0"/>
          <w:numId w:val="1"/>
        </w:numPr>
        <w:spacing w:before="160"/>
        <w:ind w:left="1020"/>
        <w:rPr>
          <w:b/>
        </w:rPr>
      </w:pPr>
      <w:r>
        <w:rPr>
          <w:b/>
          <w:color w:val="4D4D4D"/>
          <w:sz w:val="21"/>
          <w:szCs w:val="21"/>
        </w:rPr>
        <w:t>What have you done to make your school or your community a better place?</w:t>
      </w:r>
    </w:p>
    <w:p w14:paraId="62188413" w14:textId="334EDF29" w:rsidR="007F38E1" w:rsidRDefault="007F38E1" w:rsidP="00FD299C">
      <w:pPr>
        <w:shd w:val="clear" w:color="auto" w:fill="FFFFFF"/>
        <w:spacing w:before="160" w:line="352" w:lineRule="auto"/>
        <w:rPr>
          <w:ins w:id="0" w:author="Matthew" w:date="2020-09-12T19:03:00Z"/>
          <w:color w:val="4D4D4D"/>
          <w:sz w:val="20"/>
          <w:szCs w:val="20"/>
          <w:highlight w:val="white"/>
        </w:rPr>
      </w:pPr>
      <w:ins w:id="1" w:author="Matthew" w:date="2020-09-12T19:04:00Z">
        <w:r>
          <w:rPr>
            <w:color w:val="4D4D4D"/>
            <w:sz w:val="20"/>
            <w:szCs w:val="20"/>
            <w:highlight w:val="white"/>
          </w:rPr>
          <w:t>“46</w:t>
        </w:r>
        <w:r w:rsidRPr="007F38E1">
          <w:rPr>
            <w:color w:val="4D4D4D"/>
            <w:sz w:val="20"/>
            <w:szCs w:val="20"/>
            <w:highlight w:val="white"/>
            <w:vertAlign w:val="superscript"/>
            <w:rPrChange w:id="2" w:author="Matthew" w:date="2020-09-12T19:04:00Z">
              <w:rPr>
                <w:color w:val="4D4D4D"/>
                <w:sz w:val="20"/>
                <w:szCs w:val="20"/>
                <w:highlight w:val="white"/>
              </w:rPr>
            </w:rPrChange>
          </w:rPr>
          <w:t>th</w:t>
        </w:r>
        <w:r>
          <w:rPr>
            <w:color w:val="4D4D4D"/>
            <w:sz w:val="20"/>
            <w:szCs w:val="20"/>
            <w:highlight w:val="white"/>
          </w:rPr>
          <w:t xml:space="preserve"> email sent,” I </w:t>
        </w:r>
      </w:ins>
      <w:ins w:id="3" w:author="Matthew" w:date="2020-09-12T19:05:00Z">
        <w:r>
          <w:rPr>
            <w:color w:val="4D4D4D"/>
            <w:sz w:val="20"/>
            <w:szCs w:val="20"/>
            <w:highlight w:val="white"/>
          </w:rPr>
          <w:t xml:space="preserve">bubbled a sigh as I </w:t>
        </w:r>
      </w:ins>
      <w:ins w:id="4" w:author="Matthew" w:date="2020-09-12T19:06:00Z">
        <w:r>
          <w:rPr>
            <w:color w:val="4D4D4D"/>
            <w:sz w:val="20"/>
            <w:szCs w:val="20"/>
            <w:highlight w:val="white"/>
          </w:rPr>
          <w:t xml:space="preserve">journeyed on pioneering </w:t>
        </w:r>
      </w:ins>
      <w:ins w:id="5" w:author="Matthew" w:date="2020-09-12T19:07:00Z">
        <w:r>
          <w:rPr>
            <w:color w:val="4D4D4D"/>
            <w:sz w:val="20"/>
            <w:szCs w:val="20"/>
            <w:highlight w:val="white"/>
          </w:rPr>
          <w:t>a student-led club, a</w:t>
        </w:r>
      </w:ins>
      <w:ins w:id="6" w:author="Matthew" w:date="2020-09-12T20:43:00Z">
        <w:r w:rsidR="00836152">
          <w:rPr>
            <w:color w:val="4D4D4D"/>
            <w:sz w:val="20"/>
            <w:szCs w:val="20"/>
            <w:highlight w:val="white"/>
          </w:rPr>
          <w:t xml:space="preserve">n </w:t>
        </w:r>
      </w:ins>
      <w:ins w:id="7" w:author="Matthew" w:date="2020-09-12T19:07:00Z">
        <w:r>
          <w:rPr>
            <w:color w:val="4D4D4D"/>
            <w:sz w:val="20"/>
            <w:szCs w:val="20"/>
            <w:highlight w:val="white"/>
          </w:rPr>
          <w:t xml:space="preserve">aspect of my school </w:t>
        </w:r>
      </w:ins>
      <w:ins w:id="8" w:author="Matthew" w:date="2020-09-12T20:43:00Z">
        <w:r w:rsidR="00836152">
          <w:rPr>
            <w:color w:val="4D4D4D"/>
            <w:sz w:val="20"/>
            <w:szCs w:val="20"/>
            <w:highlight w:val="white"/>
          </w:rPr>
          <w:t>which</w:t>
        </w:r>
      </w:ins>
      <w:ins w:id="9" w:author="Matthew" w:date="2020-09-12T19:07:00Z">
        <w:r>
          <w:rPr>
            <w:color w:val="4D4D4D"/>
            <w:sz w:val="20"/>
            <w:szCs w:val="20"/>
            <w:highlight w:val="white"/>
          </w:rPr>
          <w:t xml:space="preserve"> has never existed</w:t>
        </w:r>
      </w:ins>
      <w:ins w:id="10" w:author="Matthew" w:date="2020-09-12T19:08:00Z">
        <w:r>
          <w:rPr>
            <w:color w:val="4D4D4D"/>
            <w:sz w:val="20"/>
            <w:szCs w:val="20"/>
            <w:highlight w:val="white"/>
          </w:rPr>
          <w:t xml:space="preserve"> and imagined </w:t>
        </w:r>
      </w:ins>
      <w:ins w:id="11" w:author="Matthew" w:date="2020-09-12T19:09:00Z">
        <w:r>
          <w:rPr>
            <w:color w:val="4D4D4D"/>
            <w:sz w:val="20"/>
            <w:szCs w:val="20"/>
            <w:highlight w:val="white"/>
          </w:rPr>
          <w:t>by its students.</w:t>
        </w:r>
      </w:ins>
    </w:p>
    <w:p w14:paraId="618BFB35" w14:textId="77777777" w:rsidR="007F38E1" w:rsidRDefault="007F38E1" w:rsidP="00FD299C">
      <w:pPr>
        <w:shd w:val="clear" w:color="auto" w:fill="FFFFFF"/>
        <w:spacing w:before="160" w:line="352" w:lineRule="auto"/>
        <w:rPr>
          <w:ins w:id="12" w:author="Matthew" w:date="2020-09-12T19:03:00Z"/>
          <w:color w:val="4D4D4D"/>
          <w:sz w:val="20"/>
          <w:szCs w:val="20"/>
          <w:highlight w:val="white"/>
        </w:rPr>
      </w:pPr>
    </w:p>
    <w:p w14:paraId="18397CC1" w14:textId="52FCDF79" w:rsidR="00FD299C" w:rsidRDefault="00FD299C" w:rsidP="00FD299C">
      <w:pPr>
        <w:shd w:val="clear" w:color="auto" w:fill="FFFFFF"/>
        <w:spacing w:before="160" w:line="352" w:lineRule="auto"/>
        <w:rPr>
          <w:color w:val="4D4D4D"/>
          <w:sz w:val="20"/>
          <w:szCs w:val="20"/>
          <w:highlight w:val="white"/>
        </w:rPr>
      </w:pPr>
      <w:del w:id="13" w:author="Matthew" w:date="2020-09-12T19:09:00Z">
        <w:r w:rsidDel="007F38E1">
          <w:rPr>
            <w:color w:val="4D4D4D"/>
            <w:sz w:val="20"/>
            <w:szCs w:val="20"/>
            <w:highlight w:val="white"/>
          </w:rPr>
          <w:delText>Aftering b</w:delText>
        </w:r>
      </w:del>
      <w:ins w:id="14" w:author="Matthew" w:date="2020-09-12T20:43:00Z">
        <w:r w:rsidR="00836152">
          <w:rPr>
            <w:color w:val="4D4D4D"/>
            <w:sz w:val="20"/>
            <w:szCs w:val="20"/>
            <w:highlight w:val="white"/>
          </w:rPr>
          <w:t>Being</w:t>
        </w:r>
      </w:ins>
      <w:del w:id="15" w:author="Matthew" w:date="2020-09-12T19:10:00Z">
        <w:r w:rsidDel="007F38E1">
          <w:rPr>
            <w:color w:val="4D4D4D"/>
            <w:sz w:val="20"/>
            <w:szCs w:val="20"/>
            <w:highlight w:val="white"/>
          </w:rPr>
          <w:delText>eing</w:delText>
        </w:r>
      </w:del>
      <w:r>
        <w:rPr>
          <w:color w:val="4D4D4D"/>
          <w:sz w:val="20"/>
          <w:szCs w:val="20"/>
          <w:highlight w:val="white"/>
        </w:rPr>
        <w:t xml:space="preserve"> part of the </w:t>
      </w:r>
      <w:del w:id="16" w:author="Matthew" w:date="2020-09-12T19:40:00Z">
        <w:r w:rsidDel="00DC71BA">
          <w:rPr>
            <w:color w:val="4D4D4D"/>
            <w:sz w:val="20"/>
            <w:szCs w:val="20"/>
            <w:highlight w:val="white"/>
          </w:rPr>
          <w:delText xml:space="preserve">school’s </w:delText>
        </w:r>
      </w:del>
      <w:r>
        <w:rPr>
          <w:color w:val="4D4D4D"/>
          <w:sz w:val="20"/>
          <w:szCs w:val="20"/>
          <w:highlight w:val="white"/>
        </w:rPr>
        <w:t xml:space="preserve">student council </w:t>
      </w:r>
      <w:del w:id="17" w:author="Matthew" w:date="2020-09-12T19:10:00Z">
        <w:r w:rsidDel="007F38E1">
          <w:rPr>
            <w:color w:val="4D4D4D"/>
            <w:sz w:val="20"/>
            <w:szCs w:val="20"/>
            <w:highlight w:val="white"/>
          </w:rPr>
          <w:delText>and community</w:delText>
        </w:r>
      </w:del>
      <w:ins w:id="18" w:author="Matthew" w:date="2020-09-12T19:10:00Z">
        <w:r w:rsidR="007F38E1">
          <w:rPr>
            <w:color w:val="4D4D4D"/>
            <w:sz w:val="20"/>
            <w:szCs w:val="20"/>
            <w:highlight w:val="white"/>
          </w:rPr>
          <w:t>committee</w:t>
        </w:r>
      </w:ins>
      <w:r>
        <w:rPr>
          <w:color w:val="4D4D4D"/>
          <w:sz w:val="20"/>
          <w:szCs w:val="20"/>
          <w:highlight w:val="white"/>
        </w:rPr>
        <w:t xml:space="preserve"> for </w:t>
      </w:r>
      <w:del w:id="19" w:author="Matthew" w:date="2020-09-12T19:11:00Z">
        <w:r w:rsidDel="007F38E1">
          <w:rPr>
            <w:color w:val="4D4D4D"/>
            <w:sz w:val="20"/>
            <w:szCs w:val="20"/>
            <w:highlight w:val="white"/>
          </w:rPr>
          <w:delText>half a decade</w:delText>
        </w:r>
      </w:del>
      <w:ins w:id="20" w:author="Matthew" w:date="2020-09-12T19:11:00Z">
        <w:r w:rsidR="007F38E1">
          <w:rPr>
            <w:color w:val="4D4D4D"/>
            <w:sz w:val="20"/>
            <w:szCs w:val="20"/>
            <w:highlight w:val="white"/>
          </w:rPr>
          <w:t xml:space="preserve">over five </w:t>
        </w:r>
      </w:ins>
      <w:ins w:id="21" w:author="Matthew" w:date="2020-09-12T19:40:00Z">
        <w:r w:rsidR="00DC71BA">
          <w:rPr>
            <w:color w:val="4D4D4D"/>
            <w:sz w:val="20"/>
            <w:szCs w:val="20"/>
            <w:highlight w:val="white"/>
          </w:rPr>
          <w:t>out of the six</w:t>
        </w:r>
      </w:ins>
      <w:ins w:id="22" w:author="Matthew" w:date="2020-09-12T19:11:00Z">
        <w:r w:rsidR="007F38E1">
          <w:rPr>
            <w:color w:val="4D4D4D"/>
            <w:sz w:val="20"/>
            <w:szCs w:val="20"/>
            <w:highlight w:val="white"/>
          </w:rPr>
          <w:t xml:space="preserve"> years </w:t>
        </w:r>
      </w:ins>
      <w:ins w:id="23" w:author="Matthew" w:date="2020-09-12T19:40:00Z">
        <w:r w:rsidR="00DC71BA">
          <w:rPr>
            <w:color w:val="4D4D4D"/>
            <w:sz w:val="20"/>
            <w:szCs w:val="20"/>
            <w:highlight w:val="white"/>
          </w:rPr>
          <w:t>that I will be in seconda</w:t>
        </w:r>
      </w:ins>
      <w:ins w:id="24" w:author="Matthew" w:date="2020-09-12T19:41:00Z">
        <w:r w:rsidR="00DC71BA">
          <w:rPr>
            <w:color w:val="4D4D4D"/>
            <w:sz w:val="20"/>
            <w:szCs w:val="20"/>
            <w:highlight w:val="white"/>
          </w:rPr>
          <w:t>ry school</w:t>
        </w:r>
      </w:ins>
      <w:r>
        <w:rPr>
          <w:color w:val="4D4D4D"/>
          <w:sz w:val="20"/>
          <w:szCs w:val="20"/>
          <w:highlight w:val="white"/>
        </w:rPr>
        <w:t xml:space="preserve">, I </w:t>
      </w:r>
      <w:del w:id="25" w:author="Matthew" w:date="2020-09-12T19:41:00Z">
        <w:r w:rsidDel="00DC71BA">
          <w:rPr>
            <w:color w:val="4D4D4D"/>
            <w:sz w:val="20"/>
            <w:szCs w:val="20"/>
            <w:highlight w:val="white"/>
          </w:rPr>
          <w:delText>had begun to get a better understanding of how the procedures work around the school</w:delText>
        </w:r>
      </w:del>
      <w:ins w:id="26" w:author="Matthew" w:date="2020-09-12T19:41:00Z">
        <w:r w:rsidR="00DC71BA">
          <w:rPr>
            <w:color w:val="4D4D4D"/>
            <w:sz w:val="20"/>
            <w:szCs w:val="20"/>
            <w:highlight w:val="white"/>
          </w:rPr>
          <w:t xml:space="preserve">have </w:t>
        </w:r>
      </w:ins>
      <w:ins w:id="27" w:author="Matthew" w:date="2020-09-12T19:42:00Z">
        <w:r w:rsidR="00DC71BA">
          <w:rPr>
            <w:color w:val="4D4D4D"/>
            <w:sz w:val="20"/>
            <w:szCs w:val="20"/>
            <w:highlight w:val="white"/>
          </w:rPr>
          <w:t xml:space="preserve">grown to </w:t>
        </w:r>
      </w:ins>
      <w:ins w:id="28" w:author="Matthew" w:date="2020-09-12T20:44:00Z">
        <w:r w:rsidR="00836152">
          <w:rPr>
            <w:color w:val="4D4D4D"/>
            <w:sz w:val="20"/>
            <w:szCs w:val="20"/>
            <w:highlight w:val="white"/>
          </w:rPr>
          <w:t>understand</w:t>
        </w:r>
      </w:ins>
      <w:ins w:id="29" w:author="Matthew" w:date="2020-09-12T19:41:00Z">
        <w:r w:rsidR="00DC71BA">
          <w:rPr>
            <w:color w:val="4D4D4D"/>
            <w:sz w:val="20"/>
            <w:szCs w:val="20"/>
            <w:highlight w:val="white"/>
          </w:rPr>
          <w:t xml:space="preserve"> its bureaucracy</w:t>
        </w:r>
      </w:ins>
      <w:del w:id="30" w:author="Matthew" w:date="2020-09-12T19:42:00Z">
        <w:r w:rsidDel="00DC71BA">
          <w:rPr>
            <w:color w:val="4D4D4D"/>
            <w:sz w:val="20"/>
            <w:szCs w:val="20"/>
            <w:highlight w:val="white"/>
          </w:rPr>
          <w:delText>, as well as the expectations of the students</w:delText>
        </w:r>
      </w:del>
      <w:ins w:id="31" w:author="Matthew" w:date="2020-09-12T19:42:00Z">
        <w:r w:rsidR="00DC71BA">
          <w:rPr>
            <w:color w:val="4D4D4D"/>
            <w:sz w:val="20"/>
            <w:szCs w:val="20"/>
            <w:highlight w:val="white"/>
          </w:rPr>
          <w:t xml:space="preserve"> inside out</w:t>
        </w:r>
      </w:ins>
      <w:r>
        <w:rPr>
          <w:color w:val="4D4D4D"/>
          <w:sz w:val="20"/>
          <w:szCs w:val="20"/>
          <w:highlight w:val="white"/>
        </w:rPr>
        <w:t xml:space="preserve">. </w:t>
      </w:r>
      <w:ins w:id="32" w:author="Matthew" w:date="2020-09-12T19:44:00Z">
        <w:r w:rsidR="00DC71BA">
          <w:rPr>
            <w:color w:val="4D4D4D"/>
            <w:sz w:val="20"/>
            <w:szCs w:val="20"/>
            <w:highlight w:val="white"/>
          </w:rPr>
          <w:t xml:space="preserve">As part of the IB curriculum, </w:t>
        </w:r>
      </w:ins>
      <w:del w:id="33" w:author="Matthew" w:date="2020-09-12T19:44:00Z">
        <w:r w:rsidDel="00DC71BA">
          <w:rPr>
            <w:color w:val="4D4D4D"/>
            <w:sz w:val="20"/>
            <w:szCs w:val="20"/>
            <w:highlight w:val="white"/>
          </w:rPr>
          <w:delText xml:space="preserve">For many years, our </w:delText>
        </w:r>
      </w:del>
      <w:ins w:id="34" w:author="Matthew" w:date="2020-09-12T19:44:00Z">
        <w:r w:rsidR="00DC71BA">
          <w:rPr>
            <w:color w:val="4D4D4D"/>
            <w:sz w:val="20"/>
            <w:szCs w:val="20"/>
            <w:highlight w:val="white"/>
          </w:rPr>
          <w:t xml:space="preserve">the </w:t>
        </w:r>
      </w:ins>
      <w:r>
        <w:rPr>
          <w:color w:val="4D4D4D"/>
          <w:sz w:val="20"/>
          <w:szCs w:val="20"/>
          <w:highlight w:val="white"/>
        </w:rPr>
        <w:t xml:space="preserve">school </w:t>
      </w:r>
      <w:del w:id="35" w:author="Matthew" w:date="2020-09-12T20:46:00Z">
        <w:r w:rsidDel="00836152">
          <w:rPr>
            <w:color w:val="4D4D4D"/>
            <w:sz w:val="20"/>
            <w:szCs w:val="20"/>
            <w:highlight w:val="white"/>
          </w:rPr>
          <w:delText>has been planning our service events for us</w:delText>
        </w:r>
      </w:del>
      <w:ins w:id="36" w:author="Matthew" w:date="2020-09-12T20:46:00Z">
        <w:r w:rsidR="00836152">
          <w:rPr>
            <w:color w:val="4D4D4D"/>
            <w:sz w:val="20"/>
            <w:szCs w:val="20"/>
            <w:highlight w:val="white"/>
          </w:rPr>
          <w:t>was always one to plan out our ser</w:t>
        </w:r>
      </w:ins>
      <w:ins w:id="37" w:author="Matthew" w:date="2020-09-12T20:47:00Z">
        <w:r w:rsidR="00836152">
          <w:rPr>
            <w:color w:val="4D4D4D"/>
            <w:sz w:val="20"/>
            <w:szCs w:val="20"/>
            <w:highlight w:val="white"/>
          </w:rPr>
          <w:t>vice component</w:t>
        </w:r>
      </w:ins>
      <w:ins w:id="38" w:author="Matthew" w:date="2020-09-12T19:47:00Z">
        <w:r w:rsidR="00DC71BA">
          <w:rPr>
            <w:color w:val="4D4D4D"/>
            <w:sz w:val="20"/>
            <w:szCs w:val="20"/>
            <w:highlight w:val="white"/>
          </w:rPr>
          <w:t xml:space="preserve">. This </w:t>
        </w:r>
      </w:ins>
      <w:ins w:id="39" w:author="Matthew" w:date="2020-09-12T20:46:00Z">
        <w:r w:rsidR="00836152">
          <w:rPr>
            <w:color w:val="4D4D4D"/>
            <w:sz w:val="20"/>
            <w:szCs w:val="20"/>
            <w:highlight w:val="white"/>
          </w:rPr>
          <w:t xml:space="preserve">sort of spoon-feeding </w:t>
        </w:r>
      </w:ins>
      <w:ins w:id="40" w:author="Matthew" w:date="2020-09-12T19:47:00Z">
        <w:r w:rsidR="00DC71BA">
          <w:rPr>
            <w:color w:val="4D4D4D"/>
            <w:sz w:val="20"/>
            <w:szCs w:val="20"/>
            <w:highlight w:val="white"/>
          </w:rPr>
          <w:t xml:space="preserve">saddens me because I know </w:t>
        </w:r>
      </w:ins>
      <w:ins w:id="41" w:author="Matthew" w:date="2020-09-12T20:54:00Z">
        <w:r w:rsidR="00D11F09">
          <w:rPr>
            <w:color w:val="4D4D4D"/>
            <w:sz w:val="20"/>
            <w:szCs w:val="20"/>
            <w:highlight w:val="white"/>
          </w:rPr>
          <w:t>of</w:t>
        </w:r>
      </w:ins>
      <w:ins w:id="42" w:author="Matthew" w:date="2020-09-12T19:47:00Z">
        <w:r w:rsidR="00DC71BA">
          <w:rPr>
            <w:color w:val="4D4D4D"/>
            <w:sz w:val="20"/>
            <w:szCs w:val="20"/>
            <w:highlight w:val="white"/>
          </w:rPr>
          <w:t xml:space="preserve"> passionate students out there </w:t>
        </w:r>
      </w:ins>
      <w:ins w:id="43" w:author="Matthew" w:date="2020-09-12T19:48:00Z">
        <w:r w:rsidR="00DC71BA">
          <w:rPr>
            <w:color w:val="4D4D4D"/>
            <w:sz w:val="20"/>
            <w:szCs w:val="20"/>
            <w:highlight w:val="white"/>
          </w:rPr>
          <w:t>who would have loved to partake in the planning stage of these types of events.</w:t>
        </w:r>
      </w:ins>
      <w:del w:id="44" w:author="Matthew" w:date="2020-09-12T19:46:00Z">
        <w:r w:rsidDel="00DC71BA">
          <w:rPr>
            <w:color w:val="4D4D4D"/>
            <w:sz w:val="20"/>
            <w:szCs w:val="20"/>
            <w:highlight w:val="white"/>
          </w:rPr>
          <w:delText>, which weren’t that bad, except that they could have been better if the students were more involved in the planning stage. The same goes for the students though who choose to complain instead of taking action.</w:delText>
        </w:r>
      </w:del>
    </w:p>
    <w:p w14:paraId="7073B387" w14:textId="77777777" w:rsidR="00FD299C" w:rsidRDefault="00FD299C" w:rsidP="00FD299C">
      <w:pPr>
        <w:shd w:val="clear" w:color="auto" w:fill="FFFFFF"/>
        <w:spacing w:before="160" w:line="352" w:lineRule="auto"/>
        <w:rPr>
          <w:color w:val="4D4D4D"/>
          <w:sz w:val="20"/>
          <w:szCs w:val="20"/>
          <w:highlight w:val="white"/>
        </w:rPr>
      </w:pPr>
    </w:p>
    <w:p w14:paraId="1A23A5E4" w14:textId="71871678" w:rsidR="00E51A1E" w:rsidRDefault="00FD299C" w:rsidP="00FD299C">
      <w:pPr>
        <w:shd w:val="clear" w:color="auto" w:fill="FFFFFF"/>
        <w:spacing w:before="160" w:line="352" w:lineRule="auto"/>
        <w:rPr>
          <w:ins w:id="45" w:author="Matthew" w:date="2020-09-12T19:58:00Z"/>
          <w:color w:val="4D4D4D"/>
          <w:sz w:val="20"/>
          <w:szCs w:val="20"/>
          <w:highlight w:val="white"/>
        </w:rPr>
      </w:pPr>
      <w:del w:id="46" w:author="Matthew" w:date="2020-09-12T19:48:00Z">
        <w:r w:rsidDel="00DC71BA">
          <w:rPr>
            <w:color w:val="4D4D4D"/>
            <w:sz w:val="20"/>
            <w:szCs w:val="20"/>
            <w:highlight w:val="white"/>
          </w:rPr>
          <w:delText>As a result, I decided to draft</w:delText>
        </w:r>
      </w:del>
      <w:ins w:id="47" w:author="Matthew" w:date="2020-09-12T19:48:00Z">
        <w:r w:rsidR="00DC71BA">
          <w:rPr>
            <w:color w:val="4D4D4D"/>
            <w:sz w:val="20"/>
            <w:szCs w:val="20"/>
            <w:highlight w:val="white"/>
          </w:rPr>
          <w:t xml:space="preserve">Coming out of a yearning </w:t>
        </w:r>
      </w:ins>
      <w:ins w:id="48" w:author="Matthew" w:date="2020-09-12T19:49:00Z">
        <w:r w:rsidR="00DC71BA">
          <w:rPr>
            <w:color w:val="4D4D4D"/>
            <w:sz w:val="20"/>
            <w:szCs w:val="20"/>
            <w:highlight w:val="white"/>
          </w:rPr>
          <w:t>to serve these students justice, I drafted</w:t>
        </w:r>
      </w:ins>
      <w:r>
        <w:rPr>
          <w:color w:val="4D4D4D"/>
          <w:sz w:val="20"/>
          <w:szCs w:val="20"/>
          <w:highlight w:val="white"/>
        </w:rPr>
        <w:t xml:space="preserve"> </w:t>
      </w:r>
      <w:del w:id="49" w:author="Matthew" w:date="2020-09-12T19:49:00Z">
        <w:r w:rsidDel="00E51A1E">
          <w:rPr>
            <w:color w:val="4D4D4D"/>
            <w:sz w:val="20"/>
            <w:szCs w:val="20"/>
            <w:highlight w:val="white"/>
          </w:rPr>
          <w:delText xml:space="preserve">up a plan called the </w:delText>
        </w:r>
      </w:del>
      <w:ins w:id="50" w:author="Matthew" w:date="2020-09-12T19:49:00Z">
        <w:r w:rsidR="00E51A1E">
          <w:rPr>
            <w:color w:val="4D4D4D"/>
            <w:sz w:val="20"/>
            <w:szCs w:val="20"/>
            <w:highlight w:val="white"/>
          </w:rPr>
          <w:t xml:space="preserve">my ambitious yet </w:t>
        </w:r>
      </w:ins>
      <w:ins w:id="51" w:author="Matthew" w:date="2020-09-12T19:50:00Z">
        <w:r w:rsidR="00E51A1E">
          <w:rPr>
            <w:color w:val="4D4D4D"/>
            <w:sz w:val="20"/>
            <w:szCs w:val="20"/>
            <w:highlight w:val="white"/>
          </w:rPr>
          <w:t>carefully-crafted plan</w:t>
        </w:r>
      </w:ins>
      <w:ins w:id="52" w:author="Matthew" w:date="2020-09-12T20:49:00Z">
        <w:r w:rsidR="00836152">
          <w:rPr>
            <w:color w:val="4D4D4D"/>
            <w:sz w:val="20"/>
            <w:szCs w:val="20"/>
            <w:highlight w:val="white"/>
          </w:rPr>
          <w:t xml:space="preserve">: </w:t>
        </w:r>
      </w:ins>
      <w:ins w:id="53" w:author="Matthew" w:date="2020-09-12T19:50:00Z">
        <w:r w:rsidR="00E51A1E">
          <w:rPr>
            <w:color w:val="4D4D4D"/>
            <w:sz w:val="20"/>
            <w:szCs w:val="20"/>
            <w:highlight w:val="white"/>
          </w:rPr>
          <w:t>the ‘</w:t>
        </w:r>
      </w:ins>
      <w:del w:id="54" w:author="Matthew" w:date="2020-09-12T19:50:00Z">
        <w:r w:rsidDel="00E51A1E">
          <w:rPr>
            <w:color w:val="4D4D4D"/>
            <w:sz w:val="20"/>
            <w:szCs w:val="20"/>
            <w:highlight w:val="white"/>
          </w:rPr>
          <w:delText>“</w:delText>
        </w:r>
      </w:del>
      <w:r>
        <w:rPr>
          <w:color w:val="4D4D4D"/>
          <w:sz w:val="20"/>
          <w:szCs w:val="20"/>
          <w:highlight w:val="white"/>
        </w:rPr>
        <w:t>Service Exploration Club</w:t>
      </w:r>
      <w:ins w:id="55" w:author="Matthew" w:date="2020-09-12T19:50:00Z">
        <w:r w:rsidR="00E51A1E">
          <w:rPr>
            <w:color w:val="4D4D4D"/>
            <w:sz w:val="20"/>
            <w:szCs w:val="20"/>
            <w:highlight w:val="white"/>
          </w:rPr>
          <w:t>.’</w:t>
        </w:r>
      </w:ins>
      <w:del w:id="56" w:author="Matthew" w:date="2020-09-12T19:50:00Z">
        <w:r w:rsidDel="00E51A1E">
          <w:rPr>
            <w:color w:val="4D4D4D"/>
            <w:sz w:val="20"/>
            <w:szCs w:val="20"/>
            <w:highlight w:val="white"/>
          </w:rPr>
          <w:delText>”.</w:delText>
        </w:r>
      </w:del>
      <w:r>
        <w:rPr>
          <w:color w:val="4D4D4D"/>
          <w:sz w:val="20"/>
          <w:szCs w:val="20"/>
          <w:highlight w:val="white"/>
        </w:rPr>
        <w:t xml:space="preserve"> </w:t>
      </w:r>
      <w:del w:id="57" w:author="Matthew" w:date="2020-09-12T19:53:00Z">
        <w:r w:rsidDel="00E51A1E">
          <w:rPr>
            <w:color w:val="4D4D4D"/>
            <w:sz w:val="20"/>
            <w:szCs w:val="20"/>
            <w:highlight w:val="white"/>
          </w:rPr>
          <w:delText>This firstly began as a way for</w:delText>
        </w:r>
      </w:del>
      <w:ins w:id="58" w:author="Matthew" w:date="2020-09-12T19:53:00Z">
        <w:r w:rsidR="00E51A1E">
          <w:rPr>
            <w:color w:val="4D4D4D"/>
            <w:sz w:val="20"/>
            <w:szCs w:val="20"/>
            <w:highlight w:val="white"/>
          </w:rPr>
          <w:t>With its main purpose of</w:t>
        </w:r>
      </w:ins>
      <w:r>
        <w:rPr>
          <w:color w:val="4D4D4D"/>
          <w:sz w:val="20"/>
          <w:szCs w:val="20"/>
          <w:highlight w:val="white"/>
        </w:rPr>
        <w:t xml:space="preserve"> </w:t>
      </w:r>
      <w:ins w:id="59" w:author="Matthew" w:date="2020-09-12T19:53:00Z">
        <w:r w:rsidR="00E51A1E">
          <w:rPr>
            <w:color w:val="4D4D4D"/>
            <w:sz w:val="20"/>
            <w:szCs w:val="20"/>
            <w:highlight w:val="white"/>
          </w:rPr>
          <w:t xml:space="preserve">evoking </w:t>
        </w:r>
      </w:ins>
      <w:r>
        <w:rPr>
          <w:color w:val="4D4D4D"/>
          <w:sz w:val="20"/>
          <w:szCs w:val="20"/>
          <w:highlight w:val="white"/>
        </w:rPr>
        <w:t>students</w:t>
      </w:r>
      <w:ins w:id="60" w:author="Matthew" w:date="2020-09-12T19:53:00Z">
        <w:r w:rsidR="00E51A1E">
          <w:rPr>
            <w:color w:val="4D4D4D"/>
            <w:sz w:val="20"/>
            <w:szCs w:val="20"/>
            <w:highlight w:val="white"/>
          </w:rPr>
          <w:t>’ critical think</w:t>
        </w:r>
      </w:ins>
      <w:ins w:id="61" w:author="Matthew" w:date="2020-09-12T19:54:00Z">
        <w:r w:rsidR="00E51A1E">
          <w:rPr>
            <w:color w:val="4D4D4D"/>
            <w:sz w:val="20"/>
            <w:szCs w:val="20"/>
            <w:highlight w:val="white"/>
          </w:rPr>
          <w:t>ing through</w:t>
        </w:r>
      </w:ins>
      <w:r>
        <w:rPr>
          <w:color w:val="4D4D4D"/>
          <w:sz w:val="20"/>
          <w:szCs w:val="20"/>
          <w:highlight w:val="white"/>
        </w:rPr>
        <w:t xml:space="preserve"> </w:t>
      </w:r>
      <w:del w:id="62" w:author="Matthew" w:date="2020-09-12T19:54:00Z">
        <w:r w:rsidDel="00E51A1E">
          <w:rPr>
            <w:color w:val="4D4D4D"/>
            <w:sz w:val="20"/>
            <w:szCs w:val="20"/>
            <w:highlight w:val="white"/>
          </w:rPr>
          <w:delText xml:space="preserve">to become more involved in </w:delText>
        </w:r>
      </w:del>
      <w:ins w:id="63" w:author="Matthew" w:date="2020-09-12T19:54:00Z">
        <w:r w:rsidR="00E51A1E">
          <w:rPr>
            <w:color w:val="4D4D4D"/>
            <w:sz w:val="20"/>
            <w:szCs w:val="20"/>
            <w:highlight w:val="white"/>
          </w:rPr>
          <w:t xml:space="preserve">the proactive act of </w:t>
        </w:r>
      </w:ins>
      <w:del w:id="64" w:author="Matthew" w:date="2020-09-12T20:53:00Z">
        <w:r w:rsidDel="00D11F09">
          <w:rPr>
            <w:color w:val="4D4D4D"/>
            <w:sz w:val="20"/>
            <w:szCs w:val="20"/>
            <w:highlight w:val="white"/>
          </w:rPr>
          <w:delText xml:space="preserve">developing </w:delText>
        </w:r>
      </w:del>
      <w:ins w:id="65" w:author="Matthew" w:date="2020-09-12T20:53:00Z">
        <w:r w:rsidR="00D11F09">
          <w:rPr>
            <w:color w:val="4D4D4D"/>
            <w:sz w:val="20"/>
            <w:szCs w:val="20"/>
            <w:highlight w:val="white"/>
          </w:rPr>
          <w:t>curating</w:t>
        </w:r>
        <w:r w:rsidR="00D11F09">
          <w:rPr>
            <w:color w:val="4D4D4D"/>
            <w:sz w:val="20"/>
            <w:szCs w:val="20"/>
            <w:highlight w:val="white"/>
          </w:rPr>
          <w:t xml:space="preserve"> </w:t>
        </w:r>
      </w:ins>
      <w:r>
        <w:rPr>
          <w:color w:val="4D4D4D"/>
          <w:sz w:val="20"/>
          <w:szCs w:val="20"/>
          <w:highlight w:val="white"/>
        </w:rPr>
        <w:t xml:space="preserve">their own personal service projects, </w:t>
      </w:r>
      <w:del w:id="66" w:author="Matthew" w:date="2020-09-12T19:55:00Z">
        <w:r w:rsidDel="00E51A1E">
          <w:rPr>
            <w:color w:val="4D4D4D"/>
            <w:sz w:val="20"/>
            <w:szCs w:val="20"/>
            <w:highlight w:val="white"/>
          </w:rPr>
          <w:delText>such as but not limited to</w:delText>
        </w:r>
      </w:del>
      <w:ins w:id="67" w:author="Matthew" w:date="2020-09-12T19:55:00Z">
        <w:r w:rsidR="00E51A1E">
          <w:rPr>
            <w:color w:val="4D4D4D"/>
            <w:sz w:val="20"/>
            <w:szCs w:val="20"/>
            <w:highlight w:val="white"/>
          </w:rPr>
          <w:t xml:space="preserve">we </w:t>
        </w:r>
      </w:ins>
      <w:ins w:id="68" w:author="Matthew" w:date="2020-09-12T20:53:00Z">
        <w:r w:rsidR="00D11F09">
          <w:rPr>
            <w:color w:val="4D4D4D"/>
            <w:sz w:val="20"/>
            <w:szCs w:val="20"/>
            <w:highlight w:val="white"/>
          </w:rPr>
          <w:t>aim to be</w:t>
        </w:r>
      </w:ins>
      <w:ins w:id="69" w:author="Matthew" w:date="2020-09-12T19:56:00Z">
        <w:r w:rsidR="00E51A1E">
          <w:rPr>
            <w:color w:val="4D4D4D"/>
            <w:sz w:val="20"/>
            <w:szCs w:val="20"/>
            <w:highlight w:val="white"/>
          </w:rPr>
          <w:t xml:space="preserve"> home base </w:t>
        </w:r>
      </w:ins>
      <w:ins w:id="70" w:author="Matthew" w:date="2020-09-12T19:57:00Z">
        <w:r w:rsidR="00E51A1E">
          <w:rPr>
            <w:color w:val="4D4D4D"/>
            <w:sz w:val="20"/>
            <w:szCs w:val="20"/>
            <w:highlight w:val="white"/>
          </w:rPr>
          <w:t>for not only</w:t>
        </w:r>
      </w:ins>
      <w:r>
        <w:rPr>
          <w:color w:val="4D4D4D"/>
          <w:sz w:val="20"/>
          <w:szCs w:val="20"/>
          <w:highlight w:val="white"/>
        </w:rPr>
        <w:t xml:space="preserve"> </w:t>
      </w:r>
      <w:del w:id="71" w:author="Matthew" w:date="2020-09-12T19:56:00Z">
        <w:r w:rsidDel="00E51A1E">
          <w:rPr>
            <w:color w:val="4D4D4D"/>
            <w:sz w:val="20"/>
            <w:szCs w:val="20"/>
            <w:highlight w:val="white"/>
          </w:rPr>
          <w:delText>tutoring students</w:delText>
        </w:r>
      </w:del>
      <w:ins w:id="72" w:author="Matthew" w:date="2020-09-12T19:56:00Z">
        <w:r w:rsidR="00E51A1E">
          <w:rPr>
            <w:color w:val="4D4D4D"/>
            <w:sz w:val="20"/>
            <w:szCs w:val="20"/>
            <w:highlight w:val="white"/>
          </w:rPr>
          <w:t>academic tutoring</w:t>
        </w:r>
      </w:ins>
      <w:del w:id="73" w:author="Matthew" w:date="2020-09-12T19:56:00Z">
        <w:r w:rsidDel="00E51A1E">
          <w:rPr>
            <w:color w:val="4D4D4D"/>
            <w:sz w:val="20"/>
            <w:szCs w:val="20"/>
            <w:highlight w:val="white"/>
          </w:rPr>
          <w:delText xml:space="preserve">, </w:delText>
        </w:r>
      </w:del>
      <w:ins w:id="74" w:author="Matthew" w:date="2020-09-12T19:56:00Z">
        <w:r w:rsidR="00E51A1E">
          <w:rPr>
            <w:color w:val="4D4D4D"/>
            <w:sz w:val="20"/>
            <w:szCs w:val="20"/>
            <w:highlight w:val="white"/>
          </w:rPr>
          <w:t xml:space="preserve"> but </w:t>
        </w:r>
      </w:ins>
      <w:del w:id="75" w:author="Matthew" w:date="2020-09-12T19:57:00Z">
        <w:r w:rsidDel="00E51A1E">
          <w:rPr>
            <w:color w:val="4D4D4D"/>
            <w:sz w:val="20"/>
            <w:szCs w:val="20"/>
            <w:highlight w:val="white"/>
          </w:rPr>
          <w:delText>creating student-led organizations or developing a campaign</w:delText>
        </w:r>
      </w:del>
      <w:ins w:id="76" w:author="Matthew" w:date="2020-09-12T19:57:00Z">
        <w:r w:rsidR="00E51A1E">
          <w:rPr>
            <w:color w:val="4D4D4D"/>
            <w:sz w:val="20"/>
            <w:szCs w:val="20"/>
            <w:highlight w:val="white"/>
          </w:rPr>
          <w:t xml:space="preserve">also potentially sub-clubs </w:t>
        </w:r>
      </w:ins>
      <w:ins w:id="77" w:author="Matthew" w:date="2020-09-12T19:58:00Z">
        <w:r w:rsidR="00E51A1E">
          <w:rPr>
            <w:color w:val="4D4D4D"/>
            <w:sz w:val="20"/>
            <w:szCs w:val="20"/>
            <w:highlight w:val="white"/>
          </w:rPr>
          <w:t>slash interest groups – all initiated by students, for students</w:t>
        </w:r>
      </w:ins>
      <w:r>
        <w:rPr>
          <w:color w:val="4D4D4D"/>
          <w:sz w:val="20"/>
          <w:szCs w:val="20"/>
          <w:highlight w:val="white"/>
        </w:rPr>
        <w:t xml:space="preserve">. </w:t>
      </w:r>
    </w:p>
    <w:p w14:paraId="6658C189" w14:textId="77777777" w:rsidR="00E51A1E" w:rsidRDefault="00E51A1E" w:rsidP="00FD299C">
      <w:pPr>
        <w:shd w:val="clear" w:color="auto" w:fill="FFFFFF"/>
        <w:spacing w:before="160" w:line="352" w:lineRule="auto"/>
        <w:rPr>
          <w:ins w:id="78" w:author="Matthew" w:date="2020-09-12T19:58:00Z"/>
          <w:color w:val="4D4D4D"/>
          <w:sz w:val="20"/>
          <w:szCs w:val="20"/>
          <w:highlight w:val="white"/>
        </w:rPr>
      </w:pPr>
    </w:p>
    <w:p w14:paraId="21BB43D2" w14:textId="57230F49" w:rsidR="00FD299C" w:rsidRDefault="00032591" w:rsidP="00FD299C">
      <w:pPr>
        <w:shd w:val="clear" w:color="auto" w:fill="FFFFFF"/>
        <w:spacing w:before="160" w:line="352" w:lineRule="auto"/>
        <w:rPr>
          <w:color w:val="4D4D4D"/>
          <w:sz w:val="20"/>
          <w:szCs w:val="20"/>
          <w:highlight w:val="white"/>
        </w:rPr>
      </w:pPr>
      <w:ins w:id="79" w:author="Matthew" w:date="2020-09-12T20:01:00Z">
        <w:r>
          <w:rPr>
            <w:color w:val="4D4D4D"/>
            <w:sz w:val="20"/>
            <w:szCs w:val="20"/>
            <w:highlight w:val="white"/>
          </w:rPr>
          <w:t xml:space="preserve">Yet as I </w:t>
        </w:r>
      </w:ins>
      <w:ins w:id="80" w:author="Matthew" w:date="2020-09-12T20:19:00Z">
        <w:r w:rsidR="00D67FC1">
          <w:rPr>
            <w:color w:val="4D4D4D"/>
            <w:sz w:val="20"/>
            <w:szCs w:val="20"/>
            <w:highlight w:val="white"/>
          </w:rPr>
          <w:t>zoomed out of</w:t>
        </w:r>
      </w:ins>
      <w:ins w:id="81" w:author="Matthew" w:date="2020-09-12T20:01:00Z">
        <w:r>
          <w:rPr>
            <w:color w:val="4D4D4D"/>
            <w:sz w:val="20"/>
            <w:szCs w:val="20"/>
            <w:highlight w:val="white"/>
          </w:rPr>
          <w:t xml:space="preserve"> the </w:t>
        </w:r>
      </w:ins>
      <w:ins w:id="82" w:author="Matthew" w:date="2020-09-12T20:19:00Z">
        <w:r w:rsidR="00B5687A">
          <w:rPr>
            <w:color w:val="4D4D4D"/>
            <w:sz w:val="20"/>
            <w:szCs w:val="20"/>
            <w:highlight w:val="white"/>
          </w:rPr>
          <w:t>interwoven</w:t>
        </w:r>
      </w:ins>
      <w:ins w:id="83" w:author="Matthew" w:date="2020-09-12T20:20:00Z">
        <w:r w:rsidR="00B5687A">
          <w:rPr>
            <w:color w:val="4D4D4D"/>
            <w:sz w:val="20"/>
            <w:szCs w:val="20"/>
            <w:highlight w:val="white"/>
          </w:rPr>
          <w:t xml:space="preserve"> brainstorm in my head</w:t>
        </w:r>
      </w:ins>
      <w:ins w:id="84" w:author="Matthew" w:date="2020-09-12T20:02:00Z">
        <w:r>
          <w:rPr>
            <w:color w:val="4D4D4D"/>
            <w:sz w:val="20"/>
            <w:szCs w:val="20"/>
            <w:highlight w:val="white"/>
          </w:rPr>
          <w:t xml:space="preserve">, the thought of </w:t>
        </w:r>
      </w:ins>
      <w:ins w:id="85" w:author="Matthew" w:date="2020-09-12T20:03:00Z">
        <w:r>
          <w:rPr>
            <w:color w:val="4D4D4D"/>
            <w:sz w:val="20"/>
            <w:szCs w:val="20"/>
            <w:highlight w:val="white"/>
          </w:rPr>
          <w:t xml:space="preserve">“just another kid trying to meddle with the school’s system” lurked my mind. </w:t>
        </w:r>
      </w:ins>
      <w:del w:id="86" w:author="Matthew" w:date="2020-09-12T20:04:00Z">
        <w:r w:rsidR="00FD299C" w:rsidDel="00032591">
          <w:rPr>
            <w:color w:val="4D4D4D"/>
            <w:sz w:val="20"/>
            <w:szCs w:val="20"/>
            <w:highlight w:val="white"/>
          </w:rPr>
          <w:delText xml:space="preserve">At first, the club went through a lot of board meetings and administrative discussions. I sent back and forth almost 50 emails, but the club eventually got the green light, which was history in the making since it was the first student initiated club to be approved by the school. </w:delText>
        </w:r>
      </w:del>
      <w:ins w:id="87" w:author="Matthew" w:date="2020-09-12T20:48:00Z">
        <w:r w:rsidR="00836152">
          <w:rPr>
            <w:color w:val="4D4D4D"/>
            <w:sz w:val="20"/>
            <w:szCs w:val="20"/>
            <w:highlight w:val="white"/>
          </w:rPr>
          <w:t>Going through</w:t>
        </w:r>
      </w:ins>
      <w:ins w:id="88" w:author="Matthew" w:date="2020-09-12T20:05:00Z">
        <w:r>
          <w:rPr>
            <w:color w:val="4D4D4D"/>
            <w:sz w:val="20"/>
            <w:szCs w:val="20"/>
            <w:highlight w:val="white"/>
          </w:rPr>
          <w:t xml:space="preserve"> </w:t>
        </w:r>
      </w:ins>
      <w:ins w:id="89" w:author="Matthew" w:date="2020-09-12T20:39:00Z">
        <w:r w:rsidR="00072D57">
          <w:rPr>
            <w:color w:val="4D4D4D"/>
            <w:sz w:val="20"/>
            <w:szCs w:val="20"/>
            <w:highlight w:val="white"/>
          </w:rPr>
          <w:t>multiple rounds</w:t>
        </w:r>
      </w:ins>
      <w:ins w:id="90" w:author="Matthew" w:date="2020-09-12T20:05:00Z">
        <w:r>
          <w:rPr>
            <w:color w:val="4D4D4D"/>
            <w:sz w:val="20"/>
            <w:szCs w:val="20"/>
            <w:highlight w:val="white"/>
          </w:rPr>
          <w:t xml:space="preserve"> of meetings and approvals from both teachers and the school’s boa</w:t>
        </w:r>
      </w:ins>
      <w:ins w:id="91" w:author="Matthew" w:date="2020-09-12T20:06:00Z">
        <w:r>
          <w:rPr>
            <w:color w:val="4D4D4D"/>
            <w:sz w:val="20"/>
            <w:szCs w:val="20"/>
            <w:highlight w:val="white"/>
          </w:rPr>
          <w:t>rd</w:t>
        </w:r>
      </w:ins>
      <w:ins w:id="92" w:author="Matthew" w:date="2020-09-12T20:09:00Z">
        <w:r>
          <w:rPr>
            <w:color w:val="4D4D4D"/>
            <w:sz w:val="20"/>
            <w:szCs w:val="20"/>
            <w:highlight w:val="white"/>
          </w:rPr>
          <w:t xml:space="preserve"> while still </w:t>
        </w:r>
        <w:r w:rsidR="00D67FC1">
          <w:rPr>
            <w:color w:val="4D4D4D"/>
            <w:sz w:val="20"/>
            <w:szCs w:val="20"/>
            <w:highlight w:val="white"/>
          </w:rPr>
          <w:t>staying on top of</w:t>
        </w:r>
      </w:ins>
      <w:ins w:id="93" w:author="Matthew" w:date="2020-09-12T20:12:00Z">
        <w:r w:rsidR="00D67FC1">
          <w:rPr>
            <w:color w:val="4D4D4D"/>
            <w:sz w:val="20"/>
            <w:szCs w:val="20"/>
            <w:highlight w:val="white"/>
          </w:rPr>
          <w:t xml:space="preserve"> past papers and </w:t>
        </w:r>
      </w:ins>
      <w:ins w:id="94" w:author="Matthew" w:date="2020-09-12T20:13:00Z">
        <w:r w:rsidR="00D67FC1">
          <w:rPr>
            <w:color w:val="4D4D4D"/>
            <w:sz w:val="20"/>
            <w:szCs w:val="20"/>
            <w:highlight w:val="white"/>
          </w:rPr>
          <w:t xml:space="preserve">rigorous revision materials </w:t>
        </w:r>
      </w:ins>
      <w:ins w:id="95" w:author="Matthew" w:date="2020-09-12T20:48:00Z">
        <w:r w:rsidR="00836152">
          <w:rPr>
            <w:color w:val="4D4D4D"/>
            <w:sz w:val="20"/>
            <w:szCs w:val="20"/>
            <w:highlight w:val="white"/>
          </w:rPr>
          <w:t xml:space="preserve">was tough </w:t>
        </w:r>
      </w:ins>
      <w:ins w:id="96" w:author="Matthew" w:date="2020-09-12T20:13:00Z">
        <w:r w:rsidR="00D67FC1">
          <w:rPr>
            <w:color w:val="4D4D4D"/>
            <w:sz w:val="20"/>
            <w:szCs w:val="20"/>
            <w:highlight w:val="white"/>
          </w:rPr>
          <w:t xml:space="preserve">as I </w:t>
        </w:r>
      </w:ins>
      <w:ins w:id="97" w:author="Matthew" w:date="2020-09-12T20:48:00Z">
        <w:r w:rsidR="00836152">
          <w:rPr>
            <w:color w:val="4D4D4D"/>
            <w:sz w:val="20"/>
            <w:szCs w:val="20"/>
            <w:highlight w:val="white"/>
          </w:rPr>
          <w:t>entered my</w:t>
        </w:r>
      </w:ins>
      <w:ins w:id="98" w:author="Matthew" w:date="2020-09-12T20:13:00Z">
        <w:r w:rsidR="00D67FC1">
          <w:rPr>
            <w:color w:val="4D4D4D"/>
            <w:sz w:val="20"/>
            <w:szCs w:val="20"/>
            <w:highlight w:val="white"/>
          </w:rPr>
          <w:t xml:space="preserve"> senior year.</w:t>
        </w:r>
      </w:ins>
      <w:ins w:id="99" w:author="Matthew" w:date="2020-09-12T20:08:00Z">
        <w:r>
          <w:rPr>
            <w:color w:val="4D4D4D"/>
            <w:sz w:val="20"/>
            <w:szCs w:val="20"/>
            <w:highlight w:val="white"/>
          </w:rPr>
          <w:t xml:space="preserve"> </w:t>
        </w:r>
      </w:ins>
      <w:ins w:id="100" w:author="Matthew" w:date="2020-09-12T20:21:00Z">
        <w:r w:rsidR="00B5687A">
          <w:rPr>
            <w:color w:val="4D4D4D"/>
            <w:sz w:val="20"/>
            <w:szCs w:val="20"/>
            <w:highlight w:val="white"/>
          </w:rPr>
          <w:t>How</w:t>
        </w:r>
      </w:ins>
      <w:ins w:id="101" w:author="Matthew" w:date="2020-09-12T20:22:00Z">
        <w:r w:rsidR="00B5687A">
          <w:rPr>
            <w:color w:val="4D4D4D"/>
            <w:sz w:val="20"/>
            <w:szCs w:val="20"/>
            <w:highlight w:val="white"/>
          </w:rPr>
          <w:t xml:space="preserve">ever, </w:t>
        </w:r>
      </w:ins>
      <w:ins w:id="102" w:author="Matthew" w:date="2020-09-12T20:50:00Z">
        <w:r w:rsidR="00D11F09">
          <w:rPr>
            <w:color w:val="4D4D4D"/>
            <w:sz w:val="20"/>
            <w:szCs w:val="20"/>
            <w:highlight w:val="white"/>
          </w:rPr>
          <w:t xml:space="preserve">I knew it would be a </w:t>
        </w:r>
      </w:ins>
      <w:ins w:id="103" w:author="Matthew" w:date="2020-09-12T20:51:00Z">
        <w:r w:rsidR="00D11F09">
          <w:rPr>
            <w:color w:val="4D4D4D"/>
            <w:sz w:val="20"/>
            <w:szCs w:val="20"/>
            <w:highlight w:val="white"/>
          </w:rPr>
          <w:t>milestone</w:t>
        </w:r>
      </w:ins>
      <w:ins w:id="104" w:author="Matthew" w:date="2020-09-12T20:22:00Z">
        <w:r w:rsidR="00B5687A">
          <w:rPr>
            <w:color w:val="4D4D4D"/>
            <w:sz w:val="20"/>
            <w:szCs w:val="20"/>
            <w:highlight w:val="white"/>
          </w:rPr>
          <w:t xml:space="preserve"> </w:t>
        </w:r>
      </w:ins>
      <w:ins w:id="105" w:author="Matthew" w:date="2020-09-12T20:51:00Z">
        <w:r w:rsidR="00D11F09">
          <w:rPr>
            <w:color w:val="4D4D4D"/>
            <w:sz w:val="20"/>
            <w:szCs w:val="20"/>
            <w:highlight w:val="white"/>
          </w:rPr>
          <w:t xml:space="preserve">to remember </w:t>
        </w:r>
      </w:ins>
      <w:ins w:id="106" w:author="Matthew" w:date="2020-09-12T20:23:00Z">
        <w:r w:rsidR="00B5687A">
          <w:rPr>
            <w:color w:val="4D4D4D"/>
            <w:sz w:val="20"/>
            <w:szCs w:val="20"/>
            <w:highlight w:val="white"/>
          </w:rPr>
          <w:t>as I opened my 47</w:t>
        </w:r>
        <w:r w:rsidR="00B5687A" w:rsidRPr="00B5687A">
          <w:rPr>
            <w:color w:val="4D4D4D"/>
            <w:sz w:val="20"/>
            <w:szCs w:val="20"/>
            <w:highlight w:val="white"/>
            <w:vertAlign w:val="superscript"/>
            <w:rPrChange w:id="107" w:author="Matthew" w:date="2020-09-12T20:23:00Z">
              <w:rPr>
                <w:color w:val="4D4D4D"/>
                <w:sz w:val="20"/>
                <w:szCs w:val="20"/>
                <w:highlight w:val="white"/>
              </w:rPr>
            </w:rPrChange>
          </w:rPr>
          <w:t>th</w:t>
        </w:r>
        <w:r w:rsidR="00B5687A">
          <w:rPr>
            <w:color w:val="4D4D4D"/>
            <w:sz w:val="20"/>
            <w:szCs w:val="20"/>
            <w:highlight w:val="white"/>
          </w:rPr>
          <w:t xml:space="preserve"> email</w:t>
        </w:r>
      </w:ins>
      <w:ins w:id="108" w:author="Matthew" w:date="2020-09-12T20:24:00Z">
        <w:r w:rsidR="00B5687A">
          <w:rPr>
            <w:color w:val="4D4D4D"/>
            <w:sz w:val="20"/>
            <w:szCs w:val="20"/>
            <w:highlight w:val="white"/>
          </w:rPr>
          <w:t xml:space="preserve"> with a content heart. </w:t>
        </w:r>
      </w:ins>
    </w:p>
    <w:p w14:paraId="282599D8" w14:textId="77777777" w:rsidR="00FD299C" w:rsidRDefault="00FD299C" w:rsidP="00FD299C">
      <w:pPr>
        <w:shd w:val="clear" w:color="auto" w:fill="FFFFFF"/>
        <w:spacing w:before="160" w:line="352" w:lineRule="auto"/>
        <w:rPr>
          <w:color w:val="4D4D4D"/>
          <w:sz w:val="20"/>
          <w:szCs w:val="20"/>
          <w:highlight w:val="white"/>
        </w:rPr>
      </w:pPr>
    </w:p>
    <w:p w14:paraId="209D2531" w14:textId="4B6B2799" w:rsidR="00072D57" w:rsidRDefault="00FD299C" w:rsidP="00FD299C">
      <w:pPr>
        <w:shd w:val="clear" w:color="auto" w:fill="FFFFFF"/>
        <w:spacing w:before="160" w:line="352" w:lineRule="auto"/>
        <w:rPr>
          <w:ins w:id="109" w:author="Matthew" w:date="2020-09-12T20:34:00Z"/>
          <w:color w:val="4D4D4D"/>
          <w:sz w:val="20"/>
          <w:szCs w:val="20"/>
          <w:highlight w:val="white"/>
        </w:rPr>
      </w:pPr>
      <w:del w:id="110" w:author="Matthew" w:date="2020-09-12T20:25:00Z">
        <w:r w:rsidDel="00B5687A">
          <w:rPr>
            <w:color w:val="4D4D4D"/>
            <w:sz w:val="20"/>
            <w:szCs w:val="20"/>
            <w:highlight w:val="white"/>
          </w:rPr>
          <w:delText>The club started off with only myself, but slowly transformed into a club that has been i</w:delText>
        </w:r>
      </w:del>
      <w:ins w:id="111" w:author="Matthew" w:date="2020-09-12T20:25:00Z">
        <w:r w:rsidR="00B5687A">
          <w:rPr>
            <w:color w:val="4D4D4D"/>
            <w:sz w:val="20"/>
            <w:szCs w:val="20"/>
            <w:highlight w:val="white"/>
          </w:rPr>
          <w:t>I</w:t>
        </w:r>
      </w:ins>
      <w:r>
        <w:rPr>
          <w:color w:val="4D4D4D"/>
          <w:sz w:val="20"/>
          <w:szCs w:val="20"/>
          <w:highlight w:val="white"/>
        </w:rPr>
        <w:t xml:space="preserve">ntegrated into </w:t>
      </w:r>
      <w:ins w:id="112" w:author="Matthew" w:date="2020-09-12T20:26:00Z">
        <w:r w:rsidR="00B5687A">
          <w:rPr>
            <w:color w:val="4D4D4D"/>
            <w:sz w:val="20"/>
            <w:szCs w:val="20"/>
            <w:highlight w:val="white"/>
          </w:rPr>
          <w:t xml:space="preserve">the </w:t>
        </w:r>
      </w:ins>
      <w:del w:id="113" w:author="Matthew" w:date="2020-09-12T20:25:00Z">
        <w:r w:rsidDel="00B5687A">
          <w:rPr>
            <w:color w:val="4D4D4D"/>
            <w:sz w:val="20"/>
            <w:szCs w:val="20"/>
            <w:highlight w:val="white"/>
          </w:rPr>
          <w:delText>part of the school’s department</w:delText>
        </w:r>
      </w:del>
      <w:ins w:id="114" w:author="Matthew" w:date="2020-09-12T20:31:00Z">
        <w:r w:rsidR="00072D57">
          <w:rPr>
            <w:color w:val="4D4D4D"/>
            <w:sz w:val="20"/>
            <w:szCs w:val="20"/>
            <w:highlight w:val="white"/>
          </w:rPr>
          <w:t xml:space="preserve">school’s </w:t>
        </w:r>
      </w:ins>
      <w:ins w:id="115" w:author="Matthew" w:date="2020-09-12T20:51:00Z">
        <w:r w:rsidR="00D11F09">
          <w:rPr>
            <w:color w:val="4D4D4D"/>
            <w:sz w:val="20"/>
            <w:szCs w:val="20"/>
            <w:highlight w:val="white"/>
          </w:rPr>
          <w:t>departments</w:t>
        </w:r>
      </w:ins>
      <w:r>
        <w:rPr>
          <w:color w:val="4D4D4D"/>
          <w:sz w:val="20"/>
          <w:szCs w:val="20"/>
          <w:highlight w:val="white"/>
        </w:rPr>
        <w:t xml:space="preserve">, </w:t>
      </w:r>
      <w:ins w:id="116" w:author="Matthew" w:date="2020-09-12T20:25:00Z">
        <w:r w:rsidR="00B5687A">
          <w:rPr>
            <w:color w:val="4D4D4D"/>
            <w:sz w:val="20"/>
            <w:szCs w:val="20"/>
            <w:highlight w:val="white"/>
          </w:rPr>
          <w:t xml:space="preserve">the club </w:t>
        </w:r>
      </w:ins>
      <w:ins w:id="117" w:author="Matthew" w:date="2020-09-12T20:52:00Z">
        <w:r w:rsidR="00D11F09">
          <w:rPr>
            <w:color w:val="4D4D4D"/>
            <w:sz w:val="20"/>
            <w:szCs w:val="20"/>
            <w:highlight w:val="white"/>
          </w:rPr>
          <w:t>gradually shifted</w:t>
        </w:r>
      </w:ins>
      <w:ins w:id="118" w:author="Matthew" w:date="2020-09-12T20:26:00Z">
        <w:r w:rsidR="00B5687A">
          <w:rPr>
            <w:color w:val="4D4D4D"/>
            <w:sz w:val="20"/>
            <w:szCs w:val="20"/>
            <w:highlight w:val="white"/>
          </w:rPr>
          <w:t xml:space="preserve"> </w:t>
        </w:r>
      </w:ins>
      <w:ins w:id="119" w:author="Matthew" w:date="2020-09-12T20:27:00Z">
        <w:r w:rsidR="00B5687A">
          <w:rPr>
            <w:color w:val="4D4D4D"/>
            <w:sz w:val="20"/>
            <w:szCs w:val="20"/>
            <w:highlight w:val="white"/>
          </w:rPr>
          <w:t xml:space="preserve">students’ </w:t>
        </w:r>
      </w:ins>
      <w:ins w:id="120" w:author="Matthew" w:date="2020-09-12T20:52:00Z">
        <w:r w:rsidR="00D11F09">
          <w:rPr>
            <w:color w:val="4D4D4D"/>
            <w:sz w:val="20"/>
            <w:szCs w:val="20"/>
            <w:highlight w:val="white"/>
          </w:rPr>
          <w:t xml:space="preserve">paradigm </w:t>
        </w:r>
      </w:ins>
      <w:ins w:id="121" w:author="Matthew" w:date="2020-09-12T20:27:00Z">
        <w:r w:rsidR="00B5687A">
          <w:rPr>
            <w:color w:val="4D4D4D"/>
            <w:sz w:val="20"/>
            <w:szCs w:val="20"/>
            <w:highlight w:val="white"/>
          </w:rPr>
          <w:t xml:space="preserve">in line with the </w:t>
        </w:r>
      </w:ins>
      <w:del w:id="122" w:author="Matthew" w:date="2020-09-12T20:27:00Z">
        <w:r w:rsidDel="00B5687A">
          <w:rPr>
            <w:color w:val="4D4D4D"/>
            <w:sz w:val="20"/>
            <w:szCs w:val="20"/>
            <w:highlight w:val="white"/>
          </w:rPr>
          <w:delText xml:space="preserve">where we’ve helped to develop programs in accordance to our curriculum’s service requirements and our </w:delText>
        </w:r>
      </w:del>
      <w:r>
        <w:rPr>
          <w:color w:val="4D4D4D"/>
          <w:sz w:val="20"/>
          <w:szCs w:val="20"/>
          <w:highlight w:val="white"/>
        </w:rPr>
        <w:t xml:space="preserve">school’s humanistic philosophy. </w:t>
      </w:r>
      <w:del w:id="123" w:author="Matthew" w:date="2020-09-12T20:28:00Z">
        <w:r w:rsidDel="00B5687A">
          <w:rPr>
            <w:color w:val="4D4D4D"/>
            <w:sz w:val="20"/>
            <w:szCs w:val="20"/>
            <w:highlight w:val="white"/>
          </w:rPr>
          <w:delText>In our first year, we now have more than</w:delText>
        </w:r>
      </w:del>
      <w:ins w:id="124" w:author="Matthew" w:date="2020-09-12T20:28:00Z">
        <w:r w:rsidR="00B5687A">
          <w:rPr>
            <w:color w:val="4D4D4D"/>
            <w:sz w:val="20"/>
            <w:szCs w:val="20"/>
            <w:highlight w:val="white"/>
          </w:rPr>
          <w:t>We started off with a little over</w:t>
        </w:r>
      </w:ins>
      <w:del w:id="125" w:author="Matthew" w:date="2020-09-12T20:28:00Z">
        <w:r w:rsidDel="00B5687A">
          <w:rPr>
            <w:color w:val="4D4D4D"/>
            <w:sz w:val="20"/>
            <w:szCs w:val="20"/>
            <w:highlight w:val="white"/>
          </w:rPr>
          <w:delText xml:space="preserve"> 20 </w:delText>
        </w:r>
      </w:del>
      <w:ins w:id="126" w:author="Matthew" w:date="2020-09-12T20:28:00Z">
        <w:r w:rsidR="00B5687A">
          <w:rPr>
            <w:color w:val="4D4D4D"/>
            <w:sz w:val="20"/>
            <w:szCs w:val="20"/>
            <w:highlight w:val="white"/>
          </w:rPr>
          <w:t xml:space="preserve"> twenty </w:t>
        </w:r>
      </w:ins>
      <w:r>
        <w:rPr>
          <w:color w:val="4D4D4D"/>
          <w:sz w:val="20"/>
          <w:szCs w:val="20"/>
          <w:highlight w:val="white"/>
        </w:rPr>
        <w:t xml:space="preserve">participants spanning </w:t>
      </w:r>
      <w:del w:id="127" w:author="Matthew" w:date="2020-09-12T20:29:00Z">
        <w:r w:rsidDel="00B5687A">
          <w:rPr>
            <w:color w:val="4D4D4D"/>
            <w:sz w:val="20"/>
            <w:szCs w:val="20"/>
            <w:highlight w:val="white"/>
          </w:rPr>
          <w:delText xml:space="preserve">from </w:delText>
        </w:r>
      </w:del>
      <w:ins w:id="128" w:author="Matthew" w:date="2020-09-12T20:29:00Z">
        <w:r w:rsidR="00B5687A">
          <w:rPr>
            <w:color w:val="4D4D4D"/>
            <w:sz w:val="20"/>
            <w:szCs w:val="20"/>
            <w:highlight w:val="white"/>
          </w:rPr>
          <w:t xml:space="preserve">across </w:t>
        </w:r>
      </w:ins>
      <w:r>
        <w:rPr>
          <w:color w:val="4D4D4D"/>
          <w:sz w:val="20"/>
          <w:szCs w:val="20"/>
          <w:highlight w:val="white"/>
        </w:rPr>
        <w:t xml:space="preserve">all grade levels, </w:t>
      </w:r>
      <w:del w:id="129" w:author="Matthew" w:date="2020-09-12T20:29:00Z">
        <w:r w:rsidDel="00B5687A">
          <w:rPr>
            <w:color w:val="4D4D4D"/>
            <w:sz w:val="20"/>
            <w:szCs w:val="20"/>
            <w:highlight w:val="white"/>
          </w:rPr>
          <w:delText>where we have been able to create joint</w:delText>
        </w:r>
      </w:del>
      <w:ins w:id="130" w:author="Matthew" w:date="2020-09-12T20:29:00Z">
        <w:r w:rsidR="00B5687A">
          <w:rPr>
            <w:color w:val="4D4D4D"/>
            <w:sz w:val="20"/>
            <w:szCs w:val="20"/>
            <w:highlight w:val="white"/>
          </w:rPr>
          <w:t>co-creating</w:t>
        </w:r>
      </w:ins>
      <w:r>
        <w:rPr>
          <w:color w:val="4D4D4D"/>
          <w:sz w:val="20"/>
          <w:szCs w:val="20"/>
          <w:highlight w:val="white"/>
        </w:rPr>
        <w:t xml:space="preserve"> service events </w:t>
      </w:r>
      <w:del w:id="131" w:author="Matthew" w:date="2020-09-12T20:29:00Z">
        <w:r w:rsidDel="00B5687A">
          <w:rPr>
            <w:color w:val="4D4D4D"/>
            <w:sz w:val="20"/>
            <w:szCs w:val="20"/>
            <w:highlight w:val="white"/>
          </w:rPr>
          <w:delText xml:space="preserve">with the school. Our events have included </w:delText>
        </w:r>
      </w:del>
      <w:ins w:id="132" w:author="Matthew" w:date="2020-09-12T20:29:00Z">
        <w:r w:rsidR="00B5687A">
          <w:rPr>
            <w:color w:val="4D4D4D"/>
            <w:sz w:val="20"/>
            <w:szCs w:val="20"/>
            <w:highlight w:val="white"/>
          </w:rPr>
          <w:t xml:space="preserve">such as </w:t>
        </w:r>
      </w:ins>
      <w:del w:id="133" w:author="Matthew" w:date="2020-09-12T20:31:00Z">
        <w:r w:rsidDel="00072D57">
          <w:rPr>
            <w:color w:val="4D4D4D"/>
            <w:sz w:val="20"/>
            <w:szCs w:val="20"/>
            <w:highlight w:val="white"/>
          </w:rPr>
          <w:delText>meet</w:delText>
        </w:r>
      </w:del>
      <w:del w:id="134" w:author="Matthew" w:date="2020-09-12T20:29:00Z">
        <w:r w:rsidDel="00B5687A">
          <w:rPr>
            <w:color w:val="4D4D4D"/>
            <w:sz w:val="20"/>
            <w:szCs w:val="20"/>
            <w:highlight w:val="white"/>
          </w:rPr>
          <w:delText xml:space="preserve"> </w:delText>
        </w:r>
      </w:del>
      <w:del w:id="135" w:author="Matthew" w:date="2020-09-12T20:31:00Z">
        <w:r w:rsidDel="00072D57">
          <w:rPr>
            <w:color w:val="4D4D4D"/>
            <w:sz w:val="20"/>
            <w:szCs w:val="20"/>
            <w:highlight w:val="white"/>
          </w:rPr>
          <w:delText>and</w:delText>
        </w:r>
      </w:del>
      <w:del w:id="136" w:author="Matthew" w:date="2020-09-12T20:29:00Z">
        <w:r w:rsidDel="00B5687A">
          <w:rPr>
            <w:color w:val="4D4D4D"/>
            <w:sz w:val="20"/>
            <w:szCs w:val="20"/>
            <w:highlight w:val="white"/>
          </w:rPr>
          <w:delText xml:space="preserve"> </w:delText>
        </w:r>
      </w:del>
      <w:del w:id="137" w:author="Matthew" w:date="2020-09-12T20:31:00Z">
        <w:r w:rsidDel="00072D57">
          <w:rPr>
            <w:color w:val="4D4D4D"/>
            <w:sz w:val="20"/>
            <w:szCs w:val="20"/>
            <w:highlight w:val="white"/>
          </w:rPr>
          <w:delText>greets</w:delText>
        </w:r>
      </w:del>
      <w:ins w:id="138" w:author="Matthew" w:date="2020-09-12T20:31:00Z">
        <w:r w:rsidR="00072D57">
          <w:rPr>
            <w:color w:val="4D4D4D"/>
            <w:sz w:val="20"/>
            <w:szCs w:val="20"/>
            <w:highlight w:val="white"/>
          </w:rPr>
          <w:t>joint seminars</w:t>
        </w:r>
      </w:ins>
      <w:r>
        <w:rPr>
          <w:color w:val="4D4D4D"/>
          <w:sz w:val="20"/>
          <w:szCs w:val="20"/>
          <w:highlight w:val="white"/>
        </w:rPr>
        <w:t xml:space="preserve"> with various student-led organizations around the </w:t>
      </w:r>
      <w:del w:id="139" w:author="Matthew" w:date="2020-09-12T20:30:00Z">
        <w:r w:rsidDel="00072D57">
          <w:rPr>
            <w:color w:val="4D4D4D"/>
            <w:sz w:val="20"/>
            <w:szCs w:val="20"/>
            <w:highlight w:val="white"/>
          </w:rPr>
          <w:delText>city</w:delText>
        </w:r>
      </w:del>
      <w:ins w:id="140" w:author="Matthew" w:date="2020-09-12T20:30:00Z">
        <w:r w:rsidR="00072D57">
          <w:rPr>
            <w:color w:val="4D4D4D"/>
            <w:sz w:val="20"/>
            <w:szCs w:val="20"/>
            <w:highlight w:val="white"/>
          </w:rPr>
          <w:t>Greater Jakarta area</w:t>
        </w:r>
      </w:ins>
      <w:r>
        <w:rPr>
          <w:color w:val="4D4D4D"/>
          <w:sz w:val="20"/>
          <w:szCs w:val="20"/>
          <w:highlight w:val="white"/>
        </w:rPr>
        <w:t>, English tutoring services for less fortunate students</w:t>
      </w:r>
      <w:ins w:id="141" w:author="Matthew" w:date="2020-09-12T20:32:00Z">
        <w:r w:rsidR="00072D57">
          <w:rPr>
            <w:color w:val="4D4D4D"/>
            <w:sz w:val="20"/>
            <w:szCs w:val="20"/>
            <w:highlight w:val="white"/>
          </w:rPr>
          <w:t xml:space="preserve"> as well as developing </w:t>
        </w:r>
      </w:ins>
      <w:del w:id="142" w:author="Matthew" w:date="2020-09-12T20:32:00Z">
        <w:r w:rsidDel="00072D57">
          <w:rPr>
            <w:color w:val="4D4D4D"/>
            <w:sz w:val="20"/>
            <w:szCs w:val="20"/>
            <w:highlight w:val="white"/>
          </w:rPr>
          <w:delText>, and development of campaigns</w:delText>
        </w:r>
      </w:del>
      <w:del w:id="143" w:author="Matthew" w:date="2020-09-12T20:33:00Z">
        <w:r w:rsidDel="00072D57">
          <w:rPr>
            <w:color w:val="4D4D4D"/>
            <w:sz w:val="20"/>
            <w:szCs w:val="20"/>
            <w:highlight w:val="white"/>
          </w:rPr>
          <w:delText xml:space="preserve"> related to </w:delText>
        </w:r>
      </w:del>
      <w:ins w:id="144" w:author="Matthew" w:date="2020-09-12T20:33:00Z">
        <w:r w:rsidR="00072D57">
          <w:rPr>
            <w:color w:val="4D4D4D"/>
            <w:sz w:val="20"/>
            <w:szCs w:val="20"/>
            <w:highlight w:val="white"/>
          </w:rPr>
          <w:t xml:space="preserve">campaigns revolving around the current theme of </w:t>
        </w:r>
      </w:ins>
      <w:r>
        <w:rPr>
          <w:color w:val="4D4D4D"/>
          <w:sz w:val="20"/>
          <w:szCs w:val="20"/>
          <w:highlight w:val="white"/>
        </w:rPr>
        <w:t xml:space="preserve">mental health. </w:t>
      </w:r>
      <w:del w:id="145" w:author="Matthew" w:date="2020-09-12T20:34:00Z">
        <w:r w:rsidDel="00072D57">
          <w:rPr>
            <w:color w:val="4D4D4D"/>
            <w:sz w:val="20"/>
            <w:szCs w:val="20"/>
            <w:highlight w:val="white"/>
          </w:rPr>
          <w:delText xml:space="preserve">This decreasing gap between our two </w:delText>
        </w:r>
      </w:del>
    </w:p>
    <w:p w14:paraId="2954F7B2" w14:textId="77777777" w:rsidR="00072D57" w:rsidRDefault="00072D57" w:rsidP="00FD299C">
      <w:pPr>
        <w:shd w:val="clear" w:color="auto" w:fill="FFFFFF"/>
        <w:spacing w:before="160" w:line="352" w:lineRule="auto"/>
        <w:rPr>
          <w:ins w:id="146" w:author="Matthew" w:date="2020-09-12T20:34:00Z"/>
          <w:color w:val="4D4D4D"/>
          <w:sz w:val="20"/>
          <w:szCs w:val="20"/>
          <w:highlight w:val="white"/>
        </w:rPr>
      </w:pPr>
    </w:p>
    <w:p w14:paraId="458BC30B" w14:textId="6A1048EA" w:rsidR="00FD299C" w:rsidDel="00072D57" w:rsidRDefault="00072D57" w:rsidP="00FD299C">
      <w:pPr>
        <w:shd w:val="clear" w:color="auto" w:fill="FFFFFF"/>
        <w:spacing w:before="160" w:line="352" w:lineRule="auto"/>
        <w:rPr>
          <w:del w:id="147" w:author="Matthew" w:date="2020-09-12T20:33:00Z"/>
          <w:color w:val="4D4D4D"/>
          <w:sz w:val="20"/>
          <w:szCs w:val="20"/>
          <w:highlight w:val="white"/>
        </w:rPr>
      </w:pPr>
      <w:ins w:id="148" w:author="Matthew" w:date="2020-09-12T20:34:00Z">
        <w:r>
          <w:rPr>
            <w:color w:val="4D4D4D"/>
            <w:sz w:val="20"/>
            <w:szCs w:val="20"/>
            <w:highlight w:val="white"/>
          </w:rPr>
          <w:t xml:space="preserve">It brings me joy to see </w:t>
        </w:r>
      </w:ins>
      <w:ins w:id="149" w:author="Matthew" w:date="2020-09-12T20:35:00Z">
        <w:r>
          <w:rPr>
            <w:color w:val="4D4D4D"/>
            <w:sz w:val="20"/>
            <w:szCs w:val="20"/>
            <w:highlight w:val="white"/>
          </w:rPr>
          <w:t>the teacher-student hierarchy flatten</w:t>
        </w:r>
      </w:ins>
      <w:ins w:id="150" w:author="Matthew" w:date="2020-09-12T20:36:00Z">
        <w:r>
          <w:rPr>
            <w:color w:val="4D4D4D"/>
            <w:sz w:val="20"/>
            <w:szCs w:val="20"/>
            <w:highlight w:val="white"/>
          </w:rPr>
          <w:t>ing</w:t>
        </w:r>
      </w:ins>
      <w:del w:id="151" w:author="Matthew" w:date="2020-09-12T20:35:00Z">
        <w:r w:rsidR="00FD299C" w:rsidDel="00072D57">
          <w:rPr>
            <w:color w:val="4D4D4D"/>
            <w:sz w:val="20"/>
            <w:szCs w:val="20"/>
            <w:highlight w:val="white"/>
          </w:rPr>
          <w:delText>parties</w:delText>
        </w:r>
      </w:del>
      <w:del w:id="152" w:author="Matthew" w:date="2020-09-12T20:36:00Z">
        <w:r w:rsidR="00FD299C" w:rsidDel="00072D57">
          <w:rPr>
            <w:color w:val="4D4D4D"/>
            <w:sz w:val="20"/>
            <w:szCs w:val="20"/>
            <w:highlight w:val="white"/>
          </w:rPr>
          <w:delText xml:space="preserve"> has now proved successful in its first year, and it plans to get smaller for </w:delText>
        </w:r>
      </w:del>
      <w:ins w:id="153" w:author="Matthew" w:date="2020-09-12T20:36:00Z">
        <w:r>
          <w:rPr>
            <w:color w:val="4D4D4D"/>
            <w:sz w:val="20"/>
            <w:szCs w:val="20"/>
            <w:highlight w:val="white"/>
          </w:rPr>
          <w:t xml:space="preserve"> as </w:t>
        </w:r>
      </w:ins>
      <w:ins w:id="154" w:author="Matthew" w:date="2020-09-12T20:38:00Z">
        <w:r>
          <w:rPr>
            <w:color w:val="4D4D4D"/>
            <w:sz w:val="20"/>
            <w:szCs w:val="20"/>
            <w:highlight w:val="white"/>
          </w:rPr>
          <w:t>the</w:t>
        </w:r>
      </w:ins>
      <w:ins w:id="155" w:author="Matthew" w:date="2020-09-12T20:36:00Z">
        <w:r>
          <w:rPr>
            <w:color w:val="4D4D4D"/>
            <w:sz w:val="20"/>
            <w:szCs w:val="20"/>
            <w:highlight w:val="white"/>
          </w:rPr>
          <w:t xml:space="preserve"> Service Exploration Club hopes to </w:t>
        </w:r>
      </w:ins>
      <w:ins w:id="156" w:author="Matthew" w:date="2020-09-12T20:37:00Z">
        <w:r>
          <w:rPr>
            <w:color w:val="4D4D4D"/>
            <w:sz w:val="20"/>
            <w:szCs w:val="20"/>
            <w:highlight w:val="white"/>
          </w:rPr>
          <w:t xml:space="preserve">continue </w:t>
        </w:r>
      </w:ins>
      <w:ins w:id="157" w:author="Matthew" w:date="2020-09-12T20:36:00Z">
        <w:r>
          <w:rPr>
            <w:color w:val="4D4D4D"/>
            <w:sz w:val="20"/>
            <w:szCs w:val="20"/>
            <w:highlight w:val="white"/>
          </w:rPr>
          <w:t xml:space="preserve">maintain in </w:t>
        </w:r>
      </w:ins>
      <w:r w:rsidR="00FD299C">
        <w:rPr>
          <w:color w:val="4D4D4D"/>
          <w:sz w:val="20"/>
          <w:szCs w:val="20"/>
          <w:highlight w:val="white"/>
        </w:rPr>
        <w:t>the foreseeable future</w:t>
      </w:r>
      <w:ins w:id="158" w:author="Matthew" w:date="2020-09-12T20:38:00Z">
        <w:r>
          <w:rPr>
            <w:color w:val="4D4D4D"/>
            <w:sz w:val="20"/>
            <w:szCs w:val="20"/>
            <w:highlight w:val="white"/>
          </w:rPr>
          <w:t xml:space="preserve"> with its new successors.</w:t>
        </w:r>
      </w:ins>
      <w:del w:id="159" w:author="Matthew" w:date="2020-09-12T20:38:00Z">
        <w:r w:rsidR="00FD299C" w:rsidDel="00072D57">
          <w:rPr>
            <w:color w:val="4D4D4D"/>
            <w:sz w:val="20"/>
            <w:szCs w:val="20"/>
            <w:highlight w:val="white"/>
          </w:rPr>
          <w:delText>.</w:delText>
        </w:r>
      </w:del>
    </w:p>
    <w:p w14:paraId="1DC65317" w14:textId="05A57322" w:rsidR="00FD299C" w:rsidDel="00072D57" w:rsidRDefault="00FD299C" w:rsidP="00FD299C">
      <w:pPr>
        <w:shd w:val="clear" w:color="auto" w:fill="FFFFFF"/>
        <w:spacing w:before="160" w:line="352" w:lineRule="auto"/>
        <w:rPr>
          <w:del w:id="160" w:author="Matthew" w:date="2020-09-12T20:33:00Z"/>
          <w:color w:val="4D4D4D"/>
          <w:sz w:val="20"/>
          <w:szCs w:val="20"/>
          <w:highlight w:val="white"/>
        </w:rPr>
      </w:pPr>
    </w:p>
    <w:p w14:paraId="5C6E67E1" w14:textId="6946E57B" w:rsidR="00FD299C" w:rsidDel="00072D57" w:rsidRDefault="00FD299C" w:rsidP="00FD299C">
      <w:pPr>
        <w:shd w:val="clear" w:color="auto" w:fill="FFFFFF"/>
        <w:spacing w:before="160" w:line="352" w:lineRule="auto"/>
        <w:rPr>
          <w:del w:id="161" w:author="Matthew" w:date="2020-09-12T20:33:00Z"/>
          <w:color w:val="4D4D4D"/>
          <w:sz w:val="20"/>
          <w:szCs w:val="20"/>
          <w:highlight w:val="white"/>
        </w:rPr>
      </w:pPr>
      <w:del w:id="162" w:author="Matthew" w:date="2020-09-12T20:33:00Z">
        <w:r w:rsidDel="00072D57">
          <w:rPr>
            <w:color w:val="4D4D4D"/>
            <w:sz w:val="20"/>
            <w:szCs w:val="20"/>
            <w:highlight w:val="white"/>
          </w:rPr>
          <w:delText xml:space="preserve">This change finally allowed students to have a platform to contribute in the planning service events with the school, while also allowing the students the help to expand on their own personal service ideas. On the other hand, the school finally now has a way to teach the students the procedure to turn their ideas into their reality. </w:delText>
        </w:r>
      </w:del>
    </w:p>
    <w:p w14:paraId="12940A5E" w14:textId="77777777" w:rsidR="00FD299C" w:rsidRDefault="00FD299C" w:rsidP="00FD299C">
      <w:pPr>
        <w:shd w:val="clear" w:color="auto" w:fill="FFFFFF"/>
        <w:spacing w:before="160" w:line="352" w:lineRule="auto"/>
        <w:rPr>
          <w:color w:val="4D4D4D"/>
          <w:sz w:val="20"/>
          <w:szCs w:val="20"/>
          <w:highlight w:val="white"/>
        </w:rPr>
      </w:pPr>
    </w:p>
    <w:p w14:paraId="545E73A4" w14:textId="4A160D55" w:rsidR="00FD299C" w:rsidDel="00D11F09" w:rsidRDefault="00FD299C">
      <w:pPr>
        <w:rPr>
          <w:del w:id="163" w:author="Matthew" w:date="2020-09-12T19:51:00Z"/>
          <w:color w:val="4D4D4D"/>
          <w:sz w:val="20"/>
          <w:szCs w:val="20"/>
        </w:rPr>
      </w:pPr>
      <w:r>
        <w:rPr>
          <w:color w:val="4D4D4D"/>
          <w:sz w:val="20"/>
          <w:szCs w:val="20"/>
          <w:highlight w:val="white"/>
        </w:rPr>
        <w:t xml:space="preserve"> </w:t>
      </w:r>
    </w:p>
    <w:p w14:paraId="4B0A50B1" w14:textId="65C675D5" w:rsidR="00D11F09" w:rsidRDefault="00D11F09" w:rsidP="00FD299C">
      <w:pPr>
        <w:rPr>
          <w:ins w:id="164" w:author="Matthew" w:date="2020-09-12T20:54:00Z"/>
          <w:color w:val="4D4D4D"/>
          <w:sz w:val="20"/>
          <w:szCs w:val="20"/>
        </w:rPr>
      </w:pPr>
    </w:p>
    <w:p w14:paraId="09A35CED" w14:textId="5B309CD4" w:rsidR="00D11F09" w:rsidRDefault="00D11F09" w:rsidP="00FD299C">
      <w:pPr>
        <w:rPr>
          <w:ins w:id="165" w:author="Matthew" w:date="2020-09-12T20:54:00Z"/>
          <w:color w:val="4D4D4D"/>
          <w:sz w:val="20"/>
          <w:szCs w:val="20"/>
        </w:rPr>
      </w:pPr>
    </w:p>
    <w:p w14:paraId="72FD5BB6" w14:textId="7CB44821" w:rsidR="00D11F09" w:rsidRDefault="00D11F09" w:rsidP="00FD299C">
      <w:pPr>
        <w:rPr>
          <w:ins w:id="166" w:author="Matthew" w:date="2020-09-12T20:54:00Z"/>
          <w:color w:val="4D4D4D"/>
          <w:sz w:val="20"/>
          <w:szCs w:val="20"/>
        </w:rPr>
      </w:pPr>
    </w:p>
    <w:p w14:paraId="2B40134C" w14:textId="7D3DED65" w:rsidR="00D11F09" w:rsidRDefault="00D11F09" w:rsidP="00FD299C">
      <w:pPr>
        <w:rPr>
          <w:ins w:id="167" w:author="Matthew" w:date="2020-09-12T20:55:00Z"/>
          <w:rFonts w:ascii="Times New Roman" w:hAnsi="Times New Roman" w:cs="Times New Roman"/>
          <w:i/>
          <w:iCs/>
          <w:color w:val="4D4D4D"/>
          <w:sz w:val="20"/>
          <w:szCs w:val="20"/>
        </w:rPr>
      </w:pPr>
      <w:ins w:id="168" w:author="Matthew" w:date="2020-09-12T20:54:00Z">
        <w:r>
          <w:rPr>
            <w:rFonts w:ascii="Times New Roman" w:hAnsi="Times New Roman" w:cs="Times New Roman"/>
            <w:i/>
            <w:iCs/>
            <w:color w:val="4D4D4D"/>
            <w:sz w:val="20"/>
            <w:szCs w:val="20"/>
          </w:rPr>
          <w:lastRenderedPageBreak/>
          <w:t>Hi Darren</w:t>
        </w:r>
      </w:ins>
      <w:ins w:id="169" w:author="Matthew" w:date="2020-09-12T20:56:00Z">
        <w:r>
          <w:rPr>
            <w:rFonts w:ascii="Times New Roman" w:hAnsi="Times New Roman" w:cs="Times New Roman"/>
            <w:i/>
            <w:iCs/>
            <w:color w:val="4D4D4D"/>
            <w:sz w:val="20"/>
            <w:szCs w:val="20"/>
          </w:rPr>
          <w:t>!</w:t>
        </w:r>
      </w:ins>
    </w:p>
    <w:p w14:paraId="17B0099C" w14:textId="576D5AA5" w:rsidR="00D11F09" w:rsidRDefault="00D11F09" w:rsidP="00FD299C">
      <w:pPr>
        <w:rPr>
          <w:ins w:id="170" w:author="Matthew" w:date="2020-09-12T20:55:00Z"/>
          <w:rFonts w:ascii="Times New Roman" w:hAnsi="Times New Roman" w:cs="Times New Roman"/>
          <w:i/>
          <w:iCs/>
          <w:color w:val="4D4D4D"/>
          <w:sz w:val="20"/>
          <w:szCs w:val="20"/>
        </w:rPr>
      </w:pPr>
    </w:p>
    <w:p w14:paraId="193B55E5" w14:textId="6FB2ECBE" w:rsidR="00D11F09" w:rsidRDefault="00D11F09" w:rsidP="00FD299C">
      <w:pPr>
        <w:rPr>
          <w:ins w:id="171" w:author="Matthew" w:date="2020-09-12T21:01:00Z"/>
          <w:rFonts w:ascii="Times New Roman" w:hAnsi="Times New Roman" w:cs="Times New Roman"/>
          <w:i/>
          <w:iCs/>
        </w:rPr>
      </w:pPr>
      <w:ins w:id="172" w:author="Matthew" w:date="2020-09-12T20:56:00Z">
        <w:r>
          <w:rPr>
            <w:rFonts w:ascii="Times New Roman" w:hAnsi="Times New Roman" w:cs="Times New Roman"/>
            <w:i/>
            <w:iCs/>
          </w:rPr>
          <w:t xml:space="preserve">Thoroughly enjoyed your content and </w:t>
        </w:r>
      </w:ins>
      <w:ins w:id="173" w:author="Matthew" w:date="2020-09-12T20:57:00Z">
        <w:r>
          <w:rPr>
            <w:rFonts w:ascii="Times New Roman" w:hAnsi="Times New Roman" w:cs="Times New Roman"/>
            <w:i/>
            <w:iCs/>
          </w:rPr>
          <w:t xml:space="preserve">am glad to see some concrete instances </w:t>
        </w:r>
      </w:ins>
      <w:ins w:id="174" w:author="Matthew" w:date="2020-09-12T20:58:00Z">
        <w:r>
          <w:rPr>
            <w:rFonts w:ascii="Times New Roman" w:hAnsi="Times New Roman" w:cs="Times New Roman"/>
            <w:i/>
            <w:iCs/>
          </w:rPr>
          <w:t>with which you wrote about your journey of starting the Service Exploration Club. I believe it took a lot of dedication and th</w:t>
        </w:r>
      </w:ins>
      <w:ins w:id="175" w:author="Matthew" w:date="2020-09-12T20:59:00Z">
        <w:r>
          <w:rPr>
            <w:rFonts w:ascii="Times New Roman" w:hAnsi="Times New Roman" w:cs="Times New Roman"/>
            <w:i/>
            <w:iCs/>
          </w:rPr>
          <w:t xml:space="preserve">e spirit of not giving up easily to be able to stand up for what you believe in </w:t>
        </w:r>
        <w:r w:rsidR="000640C4">
          <w:rPr>
            <w:rFonts w:ascii="Times New Roman" w:hAnsi="Times New Roman" w:cs="Times New Roman"/>
            <w:i/>
            <w:iCs/>
          </w:rPr>
          <w:t>all th</w:t>
        </w:r>
      </w:ins>
      <w:ins w:id="176" w:author="Matthew" w:date="2020-09-12T21:00:00Z">
        <w:r w:rsidR="000640C4">
          <w:rPr>
            <w:rFonts w:ascii="Times New Roman" w:hAnsi="Times New Roman" w:cs="Times New Roman"/>
            <w:i/>
            <w:iCs/>
          </w:rPr>
          <w:t xml:space="preserve">e while curating a solid solution </w:t>
        </w:r>
      </w:ins>
      <w:ins w:id="177" w:author="Matthew" w:date="2020-09-12T21:02:00Z">
        <w:r w:rsidR="000640C4">
          <w:rPr>
            <w:rFonts w:ascii="Times New Roman" w:hAnsi="Times New Roman" w:cs="Times New Roman"/>
            <w:i/>
            <w:iCs/>
          </w:rPr>
          <w:t xml:space="preserve">for your school community. </w:t>
        </w:r>
      </w:ins>
      <w:ins w:id="178" w:author="Matthew" w:date="2020-09-12T21:03:00Z">
        <w:r w:rsidR="000640C4">
          <w:rPr>
            <w:rFonts w:ascii="Times New Roman" w:hAnsi="Times New Roman" w:cs="Times New Roman"/>
            <w:i/>
            <w:iCs/>
          </w:rPr>
          <w:t>A standing applause for that!</w:t>
        </w:r>
      </w:ins>
    </w:p>
    <w:p w14:paraId="3DEA0EA8" w14:textId="574127F5" w:rsidR="000640C4" w:rsidRDefault="000640C4" w:rsidP="00FD299C">
      <w:pPr>
        <w:rPr>
          <w:ins w:id="179" w:author="Matthew" w:date="2020-09-12T21:01:00Z"/>
          <w:rFonts w:ascii="Times New Roman" w:hAnsi="Times New Roman" w:cs="Times New Roman"/>
          <w:i/>
          <w:iCs/>
        </w:rPr>
      </w:pPr>
    </w:p>
    <w:p w14:paraId="79A6D58A" w14:textId="0DCED5A8" w:rsidR="000640C4" w:rsidRDefault="000640C4" w:rsidP="00FD299C">
      <w:pPr>
        <w:rPr>
          <w:ins w:id="180" w:author="Matthew" w:date="2020-09-12T21:10:00Z"/>
          <w:rFonts w:ascii="Times New Roman" w:hAnsi="Times New Roman" w:cs="Times New Roman"/>
          <w:i/>
          <w:iCs/>
        </w:rPr>
      </w:pPr>
      <w:ins w:id="181" w:author="Matthew" w:date="2020-09-12T21:01:00Z">
        <w:r>
          <w:rPr>
            <w:rFonts w:ascii="Times New Roman" w:hAnsi="Times New Roman" w:cs="Times New Roman"/>
            <w:i/>
            <w:iCs/>
          </w:rPr>
          <w:t xml:space="preserve">As you can see, </w:t>
        </w:r>
      </w:ins>
      <w:ins w:id="182" w:author="Matthew" w:date="2020-09-12T21:03:00Z">
        <w:r>
          <w:rPr>
            <w:rFonts w:ascii="Times New Roman" w:hAnsi="Times New Roman" w:cs="Times New Roman"/>
            <w:i/>
            <w:iCs/>
          </w:rPr>
          <w:t xml:space="preserve">I </w:t>
        </w:r>
      </w:ins>
      <w:ins w:id="183" w:author="Matthew" w:date="2020-09-12T21:07:00Z">
        <w:r>
          <w:rPr>
            <w:rFonts w:ascii="Times New Roman" w:hAnsi="Times New Roman" w:cs="Times New Roman"/>
            <w:i/>
            <w:iCs/>
          </w:rPr>
          <w:t xml:space="preserve">have modified most of the </w:t>
        </w:r>
      </w:ins>
      <w:ins w:id="184" w:author="Matthew" w:date="2020-09-12T21:08:00Z">
        <w:r>
          <w:rPr>
            <w:rFonts w:ascii="Times New Roman" w:hAnsi="Times New Roman" w:cs="Times New Roman"/>
            <w:i/>
            <w:iCs/>
          </w:rPr>
          <w:t>sentence order</w:t>
        </w:r>
      </w:ins>
      <w:ins w:id="185" w:author="Matthew" w:date="2020-09-12T21:07:00Z">
        <w:r>
          <w:rPr>
            <w:rFonts w:ascii="Times New Roman" w:hAnsi="Times New Roman" w:cs="Times New Roman"/>
            <w:i/>
            <w:iCs/>
          </w:rPr>
          <w:t xml:space="preserve"> to add a little more spice </w:t>
        </w:r>
      </w:ins>
      <w:ins w:id="186" w:author="Matthew" w:date="2020-09-12T21:08:00Z">
        <w:r>
          <w:rPr>
            <w:rFonts w:ascii="Times New Roman" w:hAnsi="Times New Roman" w:cs="Times New Roman"/>
            <w:i/>
            <w:iCs/>
          </w:rPr>
          <w:t xml:space="preserve">to the storytelling aspect of this piece. But of course feel free to make </w:t>
        </w:r>
      </w:ins>
      <w:ins w:id="187" w:author="Matthew" w:date="2020-09-12T21:09:00Z">
        <w:r>
          <w:rPr>
            <w:rFonts w:ascii="Times New Roman" w:hAnsi="Times New Roman" w:cs="Times New Roman"/>
            <w:i/>
            <w:iCs/>
          </w:rPr>
          <w:t xml:space="preserve">further edits if you feel </w:t>
        </w:r>
      </w:ins>
      <w:ins w:id="188" w:author="Matthew" w:date="2020-09-12T21:11:00Z">
        <w:r w:rsidR="00BC32BA">
          <w:rPr>
            <w:rFonts w:ascii="Times New Roman" w:hAnsi="Times New Roman" w:cs="Times New Roman"/>
            <w:i/>
            <w:iCs/>
          </w:rPr>
          <w:t xml:space="preserve">that </w:t>
        </w:r>
      </w:ins>
      <w:ins w:id="189" w:author="Matthew" w:date="2020-09-12T21:09:00Z">
        <w:r>
          <w:rPr>
            <w:rFonts w:ascii="Times New Roman" w:hAnsi="Times New Roman" w:cs="Times New Roman"/>
            <w:i/>
            <w:iCs/>
          </w:rPr>
          <w:t>it’ll match your writing style a bit more</w:t>
        </w:r>
      </w:ins>
      <w:ins w:id="190" w:author="Matthew" w:date="2020-09-12T21:11:00Z">
        <w:r w:rsidR="00BC32BA">
          <w:rPr>
            <w:rFonts w:ascii="Times New Roman" w:hAnsi="Times New Roman" w:cs="Times New Roman"/>
            <w:i/>
            <w:iCs/>
          </w:rPr>
          <w:t xml:space="preserve">. Overall a solid </w:t>
        </w:r>
      </w:ins>
      <w:ins w:id="191" w:author="Matthew" w:date="2020-09-12T21:12:00Z">
        <w:r w:rsidR="00BC32BA">
          <w:rPr>
            <w:rFonts w:ascii="Times New Roman" w:hAnsi="Times New Roman" w:cs="Times New Roman"/>
            <w:i/>
            <w:iCs/>
          </w:rPr>
          <w:t>essay, keep up the good work!</w:t>
        </w:r>
      </w:ins>
    </w:p>
    <w:p w14:paraId="799B72A4" w14:textId="5B8A007A" w:rsidR="00BC32BA" w:rsidRDefault="00BC32BA" w:rsidP="00FD299C">
      <w:pPr>
        <w:rPr>
          <w:ins w:id="192" w:author="Matthew" w:date="2020-09-12T21:10:00Z"/>
          <w:rFonts w:ascii="Times New Roman" w:hAnsi="Times New Roman" w:cs="Times New Roman"/>
          <w:i/>
          <w:iCs/>
        </w:rPr>
      </w:pPr>
    </w:p>
    <w:p w14:paraId="58412EBF" w14:textId="5552571D" w:rsidR="00BC32BA" w:rsidRPr="00D11F09" w:rsidRDefault="00BC32BA" w:rsidP="00FD299C">
      <w:pPr>
        <w:rPr>
          <w:ins w:id="193" w:author="Matthew" w:date="2020-09-12T20:54:00Z"/>
          <w:rFonts w:ascii="Times New Roman" w:hAnsi="Times New Roman" w:cs="Times New Roman"/>
          <w:i/>
          <w:iCs/>
          <w:rPrChange w:id="194" w:author="Matthew" w:date="2020-09-12T20:54:00Z">
            <w:rPr>
              <w:ins w:id="195" w:author="Matthew" w:date="2020-09-12T20:54:00Z"/>
            </w:rPr>
          </w:rPrChange>
        </w:rPr>
      </w:pPr>
      <w:ins w:id="196" w:author="Matthew" w:date="2020-09-12T21:11:00Z">
        <w:r>
          <w:rPr>
            <w:rFonts w:ascii="Times New Roman" w:hAnsi="Times New Roman" w:cs="Times New Roman"/>
            <w:i/>
            <w:iCs/>
          </w:rPr>
          <w:t>- Matthew</w:t>
        </w:r>
      </w:ins>
    </w:p>
    <w:p w14:paraId="46873CF5" w14:textId="77777777" w:rsidR="00FD299C" w:rsidDel="00E51A1E" w:rsidRDefault="00FD299C" w:rsidP="00FD299C">
      <w:pPr>
        <w:rPr>
          <w:del w:id="197" w:author="Matthew" w:date="2020-09-12T19:51:00Z"/>
        </w:rPr>
      </w:pPr>
    </w:p>
    <w:p w14:paraId="2C3D771D" w14:textId="77777777" w:rsidR="00C35414" w:rsidRDefault="00C35414"/>
    <w:sectPr w:rsidR="00C35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425C7"/>
    <w:multiLevelType w:val="multilevel"/>
    <w:tmpl w:val="05060A78"/>
    <w:lvl w:ilvl="0">
      <w:start w:val="7"/>
      <w:numFmt w:val="decimal"/>
      <w:lvlText w:val="%1."/>
      <w:lvlJc w:val="left"/>
      <w:pPr>
        <w:ind w:left="720" w:hanging="360"/>
      </w:pPr>
      <w:rPr>
        <w:color w:val="4D4D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w15:presenceInfo w15:providerId="None" w15:userId="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C"/>
    <w:rsid w:val="00032591"/>
    <w:rsid w:val="000640C4"/>
    <w:rsid w:val="00072D57"/>
    <w:rsid w:val="00153AF7"/>
    <w:rsid w:val="006375D2"/>
    <w:rsid w:val="007F38E1"/>
    <w:rsid w:val="00836152"/>
    <w:rsid w:val="00B35D8B"/>
    <w:rsid w:val="00B5687A"/>
    <w:rsid w:val="00BC32BA"/>
    <w:rsid w:val="00C35414"/>
    <w:rsid w:val="00D11F09"/>
    <w:rsid w:val="00D67FC1"/>
    <w:rsid w:val="00DC71BA"/>
    <w:rsid w:val="00E51A1E"/>
    <w:rsid w:val="00FD299C"/>
    <w:rsid w:val="00FE7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A5022"/>
  <w15:chartTrackingRefBased/>
  <w15:docId w15:val="{4ECDBBE4-0143-45E4-8FB9-FD26C5799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99C"/>
    <w:pPr>
      <w:spacing w:after="0" w:line="276" w:lineRule="auto"/>
    </w:pPr>
    <w:rPr>
      <w:rFonts w:ascii="Arial" w:eastAsia="Arial" w:hAnsi="Arial" w:cs="Arial"/>
      <w:lang w:val="e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38E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8E1"/>
    <w:rPr>
      <w:rFonts w:ascii="Segoe UI" w:eastAsia="Arial" w:hAnsi="Segoe UI" w:cs="Segoe UI"/>
      <w:sz w:val="18"/>
      <w:szCs w:val="18"/>
      <w:lang w:val="en" w:eastAsia="zh-CN"/>
    </w:rPr>
  </w:style>
  <w:style w:type="paragraph" w:styleId="ListParagraph">
    <w:name w:val="List Paragraph"/>
    <w:basedOn w:val="Normal"/>
    <w:uiPriority w:val="34"/>
    <w:qFormat/>
    <w:rsid w:val="00BC32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150DA-600C-458A-A437-0F775FF43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2</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khosasi</dc:creator>
  <cp:keywords/>
  <dc:description/>
  <cp:lastModifiedBy>Matthew</cp:lastModifiedBy>
  <cp:revision>2</cp:revision>
  <dcterms:created xsi:type="dcterms:W3CDTF">2020-09-09T14:34:00Z</dcterms:created>
  <dcterms:modified xsi:type="dcterms:W3CDTF">2020-09-12T14:12:00Z</dcterms:modified>
</cp:coreProperties>
</file>