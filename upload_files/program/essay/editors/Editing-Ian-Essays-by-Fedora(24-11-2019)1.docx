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425F0" w14:textId="64976B8B" w:rsidR="001050A8" w:rsidRPr="001050A8" w:rsidRDefault="001050A8" w:rsidP="001050A8">
      <w:pPr>
        <w:rPr>
          <w:rFonts w:ascii="Arial" w:hAnsi="Arial"/>
          <w:b/>
          <w:bCs/>
        </w:rPr>
      </w:pPr>
      <w:r w:rsidRPr="001050A8">
        <w:rPr>
          <w:rFonts w:ascii="Arial" w:hAnsi="Arial"/>
          <w:b/>
          <w:bCs/>
        </w:rPr>
        <w:t>Describe your post-Masters in Financial Analysis Career goals, telling us your ideal sector, role and function; and your motivation for this goal.</w:t>
      </w:r>
    </w:p>
    <w:p w14:paraId="7377CF72" w14:textId="095D7DEE" w:rsidR="00306A29" w:rsidRPr="00306A29" w:rsidRDefault="00306A29" w:rsidP="00306A29">
      <w:pPr>
        <w:tabs>
          <w:tab w:val="left" w:pos="720"/>
        </w:tabs>
        <w:rPr>
          <w:rFonts w:ascii="Arial" w:hAnsi="Arial"/>
          <w:b/>
          <w:bCs/>
        </w:rPr>
      </w:pPr>
      <w:r w:rsidRPr="00306A29">
        <w:rPr>
          <w:rFonts w:ascii="Arial" w:hAnsi="Arial"/>
          <w:b/>
          <w:bCs/>
        </w:rPr>
        <w:t>The word limit is 300 please help shorten this essay.</w:t>
      </w:r>
    </w:p>
    <w:p w14:paraId="6140DA62" w14:textId="273C6BE3" w:rsidR="00306A29" w:rsidRDefault="00306A29" w:rsidP="003B4885">
      <w:pPr>
        <w:tabs>
          <w:tab w:val="left" w:pos="720"/>
        </w:tabs>
        <w:jc w:val="both"/>
      </w:pPr>
      <w:r w:rsidRPr="00306A29">
        <w:rPr>
          <w:rFonts w:ascii="Arial" w:hAnsi="Arial"/>
        </w:rPr>
        <w:t xml:space="preserve">Upon completing my master program, I plan to continue building my career in corporate finance and strategy within </w:t>
      </w:r>
      <w:ins w:id="0" w:author="Fedora Elrica Gracia" w:date="2019-11-09T16:40:00Z">
        <w:r w:rsidR="00112F99">
          <w:rPr>
            <w:rFonts w:ascii="Arial" w:hAnsi="Arial"/>
          </w:rPr>
          <w:t>the</w:t>
        </w:r>
        <w:r w:rsidR="001B10CA">
          <w:rPr>
            <w:rFonts w:ascii="Arial" w:hAnsi="Arial"/>
          </w:rPr>
          <w:t xml:space="preserve"> </w:t>
        </w:r>
      </w:ins>
      <w:r w:rsidRPr="00306A29">
        <w:rPr>
          <w:rFonts w:ascii="Arial" w:hAnsi="Arial"/>
        </w:rPr>
        <w:t>E-commerce sector and eventually aim for the Chief Financial Officer (CFO) position, which has been a personal ambition of mine.  CFO is an interesting position as it has the best seat in the company to monitor and manage the overall financial structure of the corporate</w:t>
      </w:r>
      <w:ins w:id="1" w:author="Fedora Elrica Gracia" w:date="2019-11-09T16:36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intertwined with the company</w:t>
      </w:r>
      <w:ins w:id="2" w:author="Fedora Elrica Gracia" w:date="2019-11-09T16:42:00Z">
        <w:r w:rsidR="001B10CA">
          <w:rPr>
            <w:rFonts w:ascii="Arial" w:hAnsi="Arial"/>
          </w:rPr>
          <w:t>’s</w:t>
        </w:r>
      </w:ins>
      <w:r w:rsidRPr="00306A29">
        <w:rPr>
          <w:rFonts w:ascii="Arial" w:hAnsi="Arial"/>
        </w:rPr>
        <w:t xml:space="preserve"> long term strategy</w:t>
      </w:r>
      <w:ins w:id="3" w:author="Fedora Elrica Gracia" w:date="2019-11-09T16:36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crucial for </w:t>
      </w:r>
      <w:ins w:id="4" w:author="Fedora Elrica Gracia" w:date="2019-11-09T16:42:00Z">
        <w:r w:rsidR="001B10CA">
          <w:rPr>
            <w:rFonts w:ascii="Arial" w:hAnsi="Arial"/>
          </w:rPr>
          <w:t xml:space="preserve">the </w:t>
        </w:r>
      </w:ins>
      <w:r w:rsidRPr="00306A29">
        <w:rPr>
          <w:rFonts w:ascii="Arial" w:hAnsi="Arial"/>
        </w:rPr>
        <w:t>company’s sustainability. Working within M&amp;A has allowed me to meet various CFOs from various industries and I have always admired CFOs that completely understands their company’s competitive strategy and make wise business decisions accordingly. A head start in corporate finance will help me build a strong foundation in understanding of how the business operates</w:t>
      </w:r>
      <w:ins w:id="5" w:author="Fedora Elrica Gracia" w:date="2019-11-09T16:37:00Z">
        <w:r w:rsidR="00112F99">
          <w:rPr>
            <w:rFonts w:ascii="Arial" w:hAnsi="Arial"/>
          </w:rPr>
          <w:t xml:space="preserve">, </w:t>
        </w:r>
      </w:ins>
      <w:del w:id="6" w:author="Fedora Elrica Gracia" w:date="2019-11-09T16:37:00Z">
        <w:r w:rsidRPr="00306A29" w:rsidDel="00112F99">
          <w:rPr>
            <w:rFonts w:ascii="Arial" w:hAnsi="Arial"/>
          </w:rPr>
          <w:delText xml:space="preserve"> and </w:delText>
        </w:r>
      </w:del>
      <w:r w:rsidRPr="00306A29">
        <w:rPr>
          <w:rFonts w:ascii="Arial" w:hAnsi="Arial"/>
        </w:rPr>
        <w:t>best manage its funds and allocating it optimally.</w:t>
      </w:r>
      <w:del w:id="7" w:author="Fedora Elrica Gracia" w:date="2019-11-09T16:41:00Z">
        <w:r w:rsidRPr="00306A29" w:rsidDel="001B10CA">
          <w:rPr>
            <w:rFonts w:ascii="Arial" w:hAnsi="Arial"/>
          </w:rPr>
          <w:delText xml:space="preserve"> In this role, I will have to stay updated with the industry and comprehend the impacts on the company</w:delText>
        </w:r>
      </w:del>
      <w:r w:rsidRPr="00306A29">
        <w:rPr>
          <w:rFonts w:ascii="Arial" w:hAnsi="Arial"/>
        </w:rPr>
        <w:t xml:space="preserve">. </w:t>
      </w:r>
      <w:ins w:id="8" w:author="Fedora Elrica Gracia" w:date="2019-11-09T16:38:00Z">
        <w:r w:rsidR="00112F99">
          <w:rPr>
            <w:rFonts w:ascii="Arial" w:hAnsi="Arial"/>
          </w:rPr>
          <w:t xml:space="preserve">As </w:t>
        </w:r>
      </w:ins>
      <w:r w:rsidRPr="00306A29">
        <w:rPr>
          <w:rFonts w:ascii="Arial" w:hAnsi="Arial"/>
        </w:rPr>
        <w:t xml:space="preserve">E-commerce </w:t>
      </w:r>
      <w:del w:id="9" w:author="Fedora Elrica Gracia" w:date="2019-11-09T16:38:00Z">
        <w:r w:rsidRPr="00306A29" w:rsidDel="00112F99">
          <w:rPr>
            <w:rFonts w:ascii="Arial" w:hAnsi="Arial"/>
          </w:rPr>
          <w:delText xml:space="preserve">being </w:delText>
        </w:r>
      </w:del>
      <w:ins w:id="10" w:author="Fedora Elrica Gracia" w:date="2019-11-09T16:38:00Z">
        <w:r w:rsidR="00112F99">
          <w:rPr>
            <w:rFonts w:ascii="Arial" w:hAnsi="Arial"/>
          </w:rPr>
          <w:t>is</w:t>
        </w:r>
        <w:r w:rsidR="00112F99" w:rsidRPr="00306A29">
          <w:rPr>
            <w:rFonts w:ascii="Arial" w:hAnsi="Arial"/>
          </w:rPr>
          <w:t xml:space="preserve"> </w:t>
        </w:r>
      </w:ins>
      <w:r w:rsidRPr="00306A29">
        <w:rPr>
          <w:rFonts w:ascii="Arial" w:hAnsi="Arial"/>
        </w:rPr>
        <w:t>one of the most rapidly growing sector with tremendous potentials in Indonesia, I am confident that with my expertise in finance</w:t>
      </w:r>
      <w:ins w:id="11" w:author="Fedora Elrica Gracia" w:date="2019-11-09T16:38:00Z">
        <w:r w:rsidR="00112F99">
          <w:rPr>
            <w:rFonts w:ascii="Arial" w:hAnsi="Arial"/>
          </w:rPr>
          <w:t>, I</w:t>
        </w:r>
      </w:ins>
      <w:r w:rsidRPr="00306A29">
        <w:rPr>
          <w:rFonts w:ascii="Arial" w:hAnsi="Arial"/>
        </w:rPr>
        <w:t xml:space="preserve"> will</w:t>
      </w:r>
      <w:ins w:id="12" w:author="Fedora Elrica Gracia" w:date="2019-11-09T16:46:00Z">
        <w:r w:rsidR="001B10CA">
          <w:rPr>
            <w:rFonts w:ascii="Arial" w:hAnsi="Arial"/>
          </w:rPr>
          <w:t xml:space="preserve"> competently</w:t>
        </w:r>
      </w:ins>
      <w:r w:rsidRPr="00306A29">
        <w:rPr>
          <w:rFonts w:ascii="Arial" w:hAnsi="Arial"/>
        </w:rPr>
        <w:t xml:space="preserve"> improve sectors </w:t>
      </w:r>
      <w:ins w:id="13" w:author="Fedora Elrica Gracia" w:date="2019-11-09T16:46:00Z">
        <w:r w:rsidR="001B10CA">
          <w:rPr>
            <w:rFonts w:ascii="Arial" w:hAnsi="Arial"/>
          </w:rPr>
          <w:t xml:space="preserve">in my home country </w:t>
        </w:r>
      </w:ins>
      <w:r w:rsidRPr="00306A29">
        <w:rPr>
          <w:rFonts w:ascii="Arial" w:hAnsi="Arial"/>
        </w:rPr>
        <w:t xml:space="preserve">through technological advancement. This sector market is expected </w:t>
      </w:r>
      <w:ins w:id="14" w:author="Fedora Elrica Gracia" w:date="2019-11-09T16:39:00Z">
        <w:r w:rsidR="00112F99">
          <w:rPr>
            <w:rFonts w:ascii="Arial" w:hAnsi="Arial"/>
          </w:rPr>
          <w:t>to rise up to</w:t>
        </w:r>
      </w:ins>
      <w:del w:id="15" w:author="Fedora Elrica Gracia" w:date="2019-11-09T16:39:00Z">
        <w:r w:rsidRPr="00306A29" w:rsidDel="00112F99">
          <w:rPr>
            <w:rFonts w:ascii="Arial" w:hAnsi="Arial"/>
          </w:rPr>
          <w:delText>up to</w:delText>
        </w:r>
      </w:del>
      <w:r w:rsidRPr="00306A29">
        <w:rPr>
          <w:rFonts w:ascii="Arial" w:hAnsi="Arial"/>
        </w:rPr>
        <w:t xml:space="preserve"> $65 billion by 2022 and will represent est. 20% of the total workforce. To ensure</w:t>
      </w:r>
      <w:ins w:id="16" w:author="Fedora Elrica Gracia" w:date="2019-11-09T16:39:00Z">
        <w:r w:rsidR="00112F99">
          <w:rPr>
            <w:rFonts w:ascii="Arial" w:hAnsi="Arial"/>
          </w:rPr>
          <w:t xml:space="preserve"> </w:t>
        </w:r>
      </w:ins>
      <w:del w:id="17" w:author="Fedora Elrica Gracia" w:date="2019-11-09T16:39:00Z">
        <w:r w:rsidRPr="00306A29" w:rsidDel="00112F99">
          <w:rPr>
            <w:rFonts w:ascii="Arial" w:hAnsi="Arial"/>
          </w:rPr>
          <w:delText xml:space="preserve"> that </w:delText>
        </w:r>
      </w:del>
      <w:r w:rsidRPr="00306A29">
        <w:rPr>
          <w:rFonts w:ascii="Arial" w:hAnsi="Arial"/>
        </w:rPr>
        <w:t>the success of digitalization of Indonesia’s economy, one of the major criteria is having the right talents</w:t>
      </w:r>
      <w:ins w:id="18" w:author="Fedora Elrica Gracia" w:date="2019-11-09T16:39:00Z">
        <w:r w:rsidR="00112F99">
          <w:rPr>
            <w:rFonts w:ascii="Arial" w:hAnsi="Arial"/>
          </w:rPr>
          <w:t>,</w:t>
        </w:r>
      </w:ins>
      <w:r w:rsidRPr="00306A29">
        <w:rPr>
          <w:rFonts w:ascii="Arial" w:hAnsi="Arial"/>
        </w:rPr>
        <w:t xml:space="preserve"> and small and midscale start-ups have to appropriately allocate its funds to its best usage. My working experience made me realize that while I deeply enjoy investment analysis and problem solving, I plan to take it further </w:t>
      </w:r>
      <w:del w:id="19" w:author="Fedora Elrica Gracia" w:date="2019-11-09T16:44:00Z">
        <w:r w:rsidRPr="00306A29" w:rsidDel="001B10CA">
          <w:rPr>
            <w:rFonts w:ascii="Arial" w:hAnsi="Arial"/>
          </w:rPr>
          <w:delText xml:space="preserve">and </w:delText>
        </w:r>
      </w:del>
      <w:ins w:id="20" w:author="Fedora Elrica Gracia" w:date="2019-11-09T16:44:00Z">
        <w:r w:rsidR="001B10CA">
          <w:rPr>
            <w:rFonts w:ascii="Arial" w:hAnsi="Arial"/>
          </w:rPr>
          <w:t>to</w:t>
        </w:r>
        <w:r w:rsidR="001B10CA" w:rsidRPr="00306A29">
          <w:rPr>
            <w:rFonts w:ascii="Arial" w:hAnsi="Arial"/>
          </w:rPr>
          <w:t xml:space="preserve"> </w:t>
        </w:r>
      </w:ins>
      <w:r w:rsidRPr="00306A29">
        <w:rPr>
          <w:rFonts w:ascii="Arial" w:hAnsi="Arial"/>
        </w:rPr>
        <w:t xml:space="preserve">become a CFO to manage a firm’s overall financial strategy and direct it to optimize investment value. I am confident that by pursuing this career path, I will be able to fulfill my personal ambitions in contributing to the sophistication of corporate finance in Indonesia. </w:t>
      </w:r>
    </w:p>
    <w:p w14:paraId="7C578E5F" w14:textId="77777777" w:rsidR="008C6D0F" w:rsidRDefault="008C6D0F">
      <w:pPr>
        <w:pBdr>
          <w:bottom w:val="single" w:sz="6" w:space="1" w:color="auto"/>
        </w:pBdr>
        <w:rPr>
          <w:ins w:id="21" w:author="Fedora Elrica Gracia" w:date="2019-11-09T16:47:00Z"/>
          <w:lang w:val="en-US"/>
        </w:rPr>
      </w:pPr>
    </w:p>
    <w:p w14:paraId="1BD660DC" w14:textId="01A2C11A" w:rsidR="001B10CA" w:rsidRDefault="001B10CA" w:rsidP="001B10CA">
      <w:pPr>
        <w:rPr>
          <w:ins w:id="22" w:author="Fedora Elrica Gracia" w:date="2019-11-09T16:48:00Z"/>
        </w:rPr>
      </w:pPr>
      <w:ins w:id="23" w:author="Fedora Elrica Gracia" w:date="2019-11-09T16:48:00Z">
        <w:r>
          <w:t xml:space="preserve">Hi Ian! </w:t>
        </w:r>
      </w:ins>
    </w:p>
    <w:p w14:paraId="0A4E8721" w14:textId="353D1B66" w:rsidR="001B10CA" w:rsidRDefault="001B10CA" w:rsidP="001B10CA">
      <w:pPr>
        <w:rPr>
          <w:ins w:id="24" w:author="Fedora Elrica Gracia" w:date="2019-11-09T16:48:00Z"/>
        </w:rPr>
      </w:pPr>
      <w:ins w:id="25" w:author="Fedora Elrica Gracia" w:date="2019-11-09T16:48:00Z">
        <w:r>
          <w:t xml:space="preserve">I can see that you are very passionate and focused in achieving your aim </w:t>
        </w:r>
      </w:ins>
      <w:ins w:id="26" w:author="Fedora Elrica Gracia" w:date="2019-11-09T16:50:00Z">
        <w:r w:rsidR="007F25F8">
          <w:t>on</w:t>
        </w:r>
      </w:ins>
      <w:ins w:id="27" w:author="Fedora Elrica Gracia" w:date="2019-11-09T16:48:00Z">
        <w:r>
          <w:t xml:space="preserve"> becoming the CFO of an E-commerce company. I think your goal is great, and you answered the prompt very well. </w:t>
        </w:r>
      </w:ins>
    </w:p>
    <w:p w14:paraId="624C6B11" w14:textId="13D425ED" w:rsidR="001B10CA" w:rsidRDefault="00016CD7" w:rsidP="001B10CA">
      <w:pPr>
        <w:rPr>
          <w:ins w:id="28" w:author="Fedora Elrica Gracia" w:date="2019-11-09T16:50:00Z"/>
        </w:rPr>
      </w:pPr>
      <w:ins w:id="29" w:author="Fedora Elrica Gracia" w:date="2019-11-09T16:48:00Z">
        <w:r>
          <w:t xml:space="preserve">I cut a part that I think could be ommitted, </w:t>
        </w:r>
        <w:r w:rsidR="001B10CA">
          <w:t xml:space="preserve">so that it makes it to the word count. </w:t>
        </w:r>
      </w:ins>
    </w:p>
    <w:p w14:paraId="0450EAA1" w14:textId="77777777" w:rsidR="007F25F8" w:rsidRDefault="007F25F8" w:rsidP="001B10CA">
      <w:pPr>
        <w:rPr>
          <w:ins w:id="30" w:author="Fedora Elrica Gracia" w:date="2019-11-09T16:50:00Z"/>
        </w:rPr>
      </w:pPr>
      <w:bookmarkStart w:id="31" w:name="_GoBack"/>
      <w:bookmarkEnd w:id="31"/>
    </w:p>
    <w:p w14:paraId="2F45DC69" w14:textId="5BEB52DC" w:rsidR="007F25F8" w:rsidRDefault="007F25F8" w:rsidP="001B10CA">
      <w:pPr>
        <w:rPr>
          <w:ins w:id="32" w:author="Fedora Elrica Gracia" w:date="2019-11-09T16:48:00Z"/>
        </w:rPr>
      </w:pPr>
      <w:ins w:id="33" w:author="Fedora Elrica Gracia" w:date="2019-11-09T16:50:00Z">
        <w:r>
          <w:t xml:space="preserve">I wish you all the best! </w:t>
        </w:r>
        <w:r>
          <w:sym w:font="Wingdings" w:char="F04A"/>
        </w:r>
      </w:ins>
    </w:p>
    <w:p w14:paraId="15BDE6CB" w14:textId="77777777" w:rsidR="001B10CA" w:rsidRPr="00306A29" w:rsidRDefault="001B10CA">
      <w:pPr>
        <w:rPr>
          <w:lang w:val="en-US"/>
        </w:rPr>
      </w:pPr>
    </w:p>
    <w:sectPr w:rsidR="001B10CA" w:rsidRPr="0030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2593"/>
    <w:multiLevelType w:val="hybridMultilevel"/>
    <w:tmpl w:val="CC8A3EDE"/>
    <w:numStyleLink w:val="ImportedStyle1"/>
  </w:abstractNum>
  <w:abstractNum w:abstractNumId="1">
    <w:nsid w:val="340C5C80"/>
    <w:multiLevelType w:val="hybridMultilevel"/>
    <w:tmpl w:val="CC8A3EDE"/>
    <w:styleLink w:val="ImportedStyle1"/>
    <w:lvl w:ilvl="0" w:tplc="1ADAA76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E22E5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AE46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568F9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C97A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CF6EC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BEC2C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9CFA1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A88BB0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29"/>
    <w:rsid w:val="00016CD7"/>
    <w:rsid w:val="001050A8"/>
    <w:rsid w:val="00112F99"/>
    <w:rsid w:val="001B10CA"/>
    <w:rsid w:val="00306A29"/>
    <w:rsid w:val="003B4885"/>
    <w:rsid w:val="006947A5"/>
    <w:rsid w:val="007F25F8"/>
    <w:rsid w:val="008C6D0F"/>
    <w:rsid w:val="00A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24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306A2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306A2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F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306A2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306A2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F9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F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Fedora Elrica Gracia</cp:lastModifiedBy>
  <cp:revision>6</cp:revision>
  <dcterms:created xsi:type="dcterms:W3CDTF">2019-11-05T15:22:00Z</dcterms:created>
  <dcterms:modified xsi:type="dcterms:W3CDTF">2019-11-09T10:25:00Z</dcterms:modified>
</cp:coreProperties>
</file>