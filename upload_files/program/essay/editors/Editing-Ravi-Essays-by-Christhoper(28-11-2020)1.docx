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BE952" w14:textId="51245608" w:rsidR="00247B47" w:rsidRPr="00DF3CFA" w:rsidRDefault="00DF3CFA" w:rsidP="00247B47">
      <w:pPr>
        <w:ind w:left="-360"/>
        <w:rPr>
          <w:rStyle w:val="Strong"/>
          <w:rFonts w:ascii="Arial" w:hAnsi="Arial" w:cs="Arial"/>
          <w:b w:val="0"/>
          <w:bCs w:val="0"/>
          <w:color w:val="000000" w:themeColor="text1"/>
          <w:spacing w:val="2"/>
          <w:sz w:val="28"/>
          <w:szCs w:val="28"/>
          <w:u w:val="single"/>
          <w:shd w:val="clear" w:color="auto" w:fill="FAFAFA"/>
        </w:rPr>
      </w:pPr>
      <w:r w:rsidRPr="00DF3CFA">
        <w:rPr>
          <w:rStyle w:val="Strong"/>
          <w:rFonts w:ascii="Arial" w:hAnsi="Arial" w:cs="Arial"/>
          <w:b w:val="0"/>
          <w:bCs w:val="0"/>
          <w:color w:val="000000" w:themeColor="text1"/>
          <w:spacing w:val="2"/>
          <w:sz w:val="28"/>
          <w:szCs w:val="28"/>
          <w:u w:val="single"/>
          <w:shd w:val="clear" w:color="auto" w:fill="FAFAFA"/>
        </w:rPr>
        <w:t>Ravi UC Essay Draft</w:t>
      </w:r>
    </w:p>
    <w:p w14:paraId="6C8EB7CB" w14:textId="2C50A408" w:rsidR="00247B47" w:rsidRPr="00DF3CFA" w:rsidRDefault="00DF3CFA" w:rsidP="00247B47">
      <w:pPr>
        <w:ind w:left="-360"/>
        <w:rPr>
          <w:rStyle w:val="Strong"/>
          <w:rFonts w:ascii="Arial" w:hAnsi="Arial" w:cs="Arial"/>
          <w:color w:val="000000" w:themeColor="text1"/>
          <w:spacing w:val="2"/>
          <w:sz w:val="24"/>
          <w:szCs w:val="24"/>
          <w:shd w:val="clear" w:color="auto" w:fill="FAFAFA"/>
        </w:rPr>
      </w:pPr>
      <w:r w:rsidRPr="00DF3CFA">
        <w:rPr>
          <w:rStyle w:val="Strong"/>
          <w:rFonts w:ascii="Arial" w:hAnsi="Arial" w:cs="Arial"/>
          <w:color w:val="000000" w:themeColor="text1"/>
          <w:spacing w:val="2"/>
          <w:sz w:val="24"/>
          <w:szCs w:val="24"/>
          <w:shd w:val="clear" w:color="auto" w:fill="FAFAFA"/>
        </w:rPr>
        <w:t>P</w:t>
      </w:r>
      <w:r w:rsidR="00247B47" w:rsidRPr="00DF3CFA">
        <w:rPr>
          <w:rStyle w:val="Strong"/>
          <w:rFonts w:ascii="Arial" w:hAnsi="Arial" w:cs="Arial"/>
          <w:color w:val="000000" w:themeColor="text1"/>
          <w:spacing w:val="2"/>
          <w:sz w:val="24"/>
          <w:szCs w:val="24"/>
          <w:shd w:val="clear" w:color="auto" w:fill="FAFAFA"/>
        </w:rPr>
        <w:t>rompt #5</w:t>
      </w:r>
    </w:p>
    <w:p w14:paraId="70C90716" w14:textId="77777777" w:rsidR="00247B47" w:rsidRPr="00FC47E4" w:rsidRDefault="00247B47" w:rsidP="00247B47">
      <w:pPr>
        <w:ind w:left="-360"/>
        <w:rPr>
          <w:rStyle w:val="Strong"/>
          <w:rFonts w:ascii="Arial" w:hAnsi="Arial" w:cs="Arial"/>
          <w:i/>
          <w:iCs/>
          <w:color w:val="000000" w:themeColor="text1"/>
          <w:spacing w:val="2"/>
          <w:sz w:val="24"/>
          <w:szCs w:val="24"/>
          <w:shd w:val="clear" w:color="auto" w:fill="FAFAFA"/>
        </w:rPr>
      </w:pPr>
      <w:r w:rsidRPr="00FC47E4">
        <w:rPr>
          <w:rStyle w:val="Strong"/>
          <w:rFonts w:ascii="Arial" w:hAnsi="Arial" w:cs="Arial"/>
          <w:i/>
          <w:iCs/>
          <w:color w:val="000000" w:themeColor="text1"/>
          <w:spacing w:val="2"/>
          <w:sz w:val="24"/>
          <w:szCs w:val="24"/>
          <w:shd w:val="clear" w:color="auto" w:fill="FAFAFA"/>
        </w:rPr>
        <w:t>Describe the most significant challenge you have faced and the steps you have taken to overcome this challenge. How has this challenge affected your academic achievement?</w:t>
      </w:r>
    </w:p>
    <w:p w14:paraId="6179D51E" w14:textId="77777777" w:rsidR="00247B47" w:rsidRPr="00DF3CFA" w:rsidRDefault="00247B47" w:rsidP="00247B47">
      <w:pPr>
        <w:ind w:left="-360"/>
        <w:rPr>
          <w:rFonts w:ascii="Arial" w:hAnsi="Arial" w:cs="Arial"/>
          <w:sz w:val="20"/>
          <w:szCs w:val="20"/>
        </w:rPr>
      </w:pPr>
      <w:r w:rsidRPr="00DF3CFA">
        <w:rPr>
          <w:rFonts w:ascii="Arial" w:hAnsi="Arial" w:cs="Arial"/>
          <w:sz w:val="20"/>
          <w:szCs w:val="20"/>
        </w:rPr>
        <w:t xml:space="preserve">A challenge could be personal, or something you have faced in your community or school. Why was the challenge significant to you? This is a good opportunity to talk about any obstacles you’ve faced and what you’ve learned from the experience. </w:t>
      </w:r>
    </w:p>
    <w:p w14:paraId="478CD3C5" w14:textId="3DB3FFC4" w:rsidR="00247B47" w:rsidRPr="00DF3CFA" w:rsidRDefault="00247B47" w:rsidP="00247B47">
      <w:pPr>
        <w:ind w:left="-360"/>
        <w:rPr>
          <w:rFonts w:ascii="Arial" w:hAnsi="Arial" w:cs="Arial"/>
          <w:sz w:val="20"/>
          <w:szCs w:val="20"/>
        </w:rPr>
      </w:pPr>
      <w:r w:rsidRPr="00DF3CFA">
        <w:rPr>
          <w:rFonts w:ascii="Arial" w:hAnsi="Arial" w:cs="Arial"/>
          <w:sz w:val="20"/>
          <w:szCs w:val="20"/>
        </w:rPr>
        <w:t>Did you have support from someone else or did you handle it alone?</w:t>
      </w:r>
      <w:r w:rsidR="00150C6D">
        <w:rPr>
          <w:rFonts w:ascii="Arial" w:hAnsi="Arial" w:cs="Arial"/>
          <w:sz w:val="20"/>
          <w:szCs w:val="20"/>
        </w:rPr>
        <w:t xml:space="preserve"> </w:t>
      </w:r>
      <w:r w:rsidRPr="00DF3CFA">
        <w:rPr>
          <w:rFonts w:ascii="Arial" w:hAnsi="Arial" w:cs="Arial"/>
          <w:sz w:val="20"/>
          <w:szCs w:val="20"/>
        </w:rPr>
        <w:t>If you’re currently working your way through a challenge, what are you doing now, and does that affect different aspects of your life? For example, ask yourself, “How has my life changed at home, at my school, with my friends or with my family?”</w:t>
      </w:r>
    </w:p>
    <w:p w14:paraId="79D02A92" w14:textId="2F9313D9" w:rsidR="000358A9" w:rsidRDefault="000358A9" w:rsidP="00247B47">
      <w:pPr>
        <w:ind w:left="-360"/>
        <w:rPr>
          <w:rFonts w:ascii="Arial" w:hAnsi="Arial" w:cs="Arial"/>
        </w:rPr>
      </w:pPr>
      <w:r>
        <w:rPr>
          <w:rFonts w:ascii="Arial" w:hAnsi="Arial" w:cs="Arial"/>
        </w:rPr>
        <w:t>===========================================================================</w:t>
      </w:r>
    </w:p>
    <w:p w14:paraId="10210060" w14:textId="77777777" w:rsidR="00D6544A" w:rsidRDefault="00D6544A" w:rsidP="00247B47">
      <w:pPr>
        <w:ind w:left="-360"/>
        <w:rPr>
          <w:rStyle w:val="Strong"/>
          <w:rFonts w:ascii="Arial" w:hAnsi="Arial" w:cs="Arial"/>
          <w:b w:val="0"/>
          <w:bCs w:val="0"/>
          <w:color w:val="4B4B4B"/>
          <w:spacing w:val="2"/>
          <w:sz w:val="24"/>
          <w:szCs w:val="24"/>
          <w:shd w:val="clear" w:color="auto" w:fill="FAFAFA"/>
        </w:rPr>
      </w:pPr>
    </w:p>
    <w:p w14:paraId="1969A534" w14:textId="0C53CD8A" w:rsidR="008B552A" w:rsidDel="005C2890" w:rsidRDefault="00BF11E1" w:rsidP="001D56DC">
      <w:pPr>
        <w:spacing w:line="360" w:lineRule="auto"/>
        <w:ind w:left="-360"/>
        <w:jc w:val="both"/>
        <w:rPr>
          <w:moveFrom w:id="0" w:author="Matthew" w:date="2020-11-28T21:21:00Z"/>
          <w:rStyle w:val="Strong"/>
          <w:rFonts w:ascii="Arial" w:hAnsi="Arial" w:cs="Arial"/>
          <w:b w:val="0"/>
          <w:bCs w:val="0"/>
          <w:color w:val="4B4B4B"/>
          <w:spacing w:val="2"/>
          <w:sz w:val="24"/>
          <w:szCs w:val="24"/>
          <w:shd w:val="clear" w:color="auto" w:fill="FAFAFA"/>
        </w:rPr>
      </w:pPr>
      <w:moveFromRangeStart w:id="1" w:author="Matthew" w:date="2020-11-28T21:21:00Z" w:name="move57490886"/>
      <w:moveFrom w:id="2" w:author="Matthew" w:date="2020-11-28T21:21:00Z">
        <w:r w:rsidDel="005C2890">
          <w:rPr>
            <w:rStyle w:val="Strong"/>
            <w:rFonts w:ascii="Arial" w:hAnsi="Arial" w:cs="Arial"/>
            <w:b w:val="0"/>
            <w:bCs w:val="0"/>
            <w:color w:val="4B4B4B"/>
            <w:spacing w:val="2"/>
            <w:sz w:val="24"/>
            <w:szCs w:val="24"/>
            <w:shd w:val="clear" w:color="auto" w:fill="FAFAFA"/>
          </w:rPr>
          <w:t>“</w:t>
        </w:r>
        <w:r w:rsidRPr="00BF11E1" w:rsidDel="005C2890">
          <w:rPr>
            <w:rStyle w:val="Strong"/>
            <w:rFonts w:ascii="Arial" w:hAnsi="Arial" w:cs="Arial"/>
            <w:b w:val="0"/>
            <w:bCs w:val="0"/>
            <w:color w:val="4B4B4B"/>
            <w:spacing w:val="2"/>
            <w:sz w:val="24"/>
            <w:szCs w:val="24"/>
            <w:shd w:val="clear" w:color="auto" w:fill="FAFAFA"/>
          </w:rPr>
          <w:t>The way we habitually think of our surroundings and ourselves create the worlds that each of us inhabit</w:t>
        </w:r>
        <w:r w:rsidDel="005C2890">
          <w:rPr>
            <w:rStyle w:val="Strong"/>
            <w:rFonts w:ascii="Arial" w:hAnsi="Arial" w:cs="Arial"/>
            <w:b w:val="0"/>
            <w:bCs w:val="0"/>
            <w:color w:val="4B4B4B"/>
            <w:spacing w:val="2"/>
            <w:sz w:val="24"/>
            <w:szCs w:val="24"/>
            <w:shd w:val="clear" w:color="auto" w:fill="FAFAFA"/>
          </w:rPr>
          <w:t xml:space="preserve">.” </w:t>
        </w:r>
        <w:r w:rsidR="000265B8" w:rsidDel="005C2890">
          <w:rPr>
            <w:rStyle w:val="Strong"/>
            <w:rFonts w:ascii="Arial" w:hAnsi="Arial" w:cs="Arial"/>
            <w:b w:val="0"/>
            <w:bCs w:val="0"/>
            <w:color w:val="4B4B4B"/>
            <w:spacing w:val="2"/>
            <w:sz w:val="24"/>
            <w:szCs w:val="24"/>
            <w:shd w:val="clear" w:color="auto" w:fill="FAFAFA"/>
          </w:rPr>
          <w:t>~ Charles Duhigg</w:t>
        </w:r>
      </w:moveFrom>
    </w:p>
    <w:moveFromRangeEnd w:id="1"/>
    <w:p w14:paraId="5A5E250F" w14:textId="0BEB512A" w:rsidR="000265B8" w:rsidRDefault="00834FBB" w:rsidP="001D56DC">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This is</w:t>
      </w:r>
      <w:r w:rsidR="000265B8">
        <w:rPr>
          <w:rStyle w:val="Strong"/>
          <w:rFonts w:ascii="Arial" w:hAnsi="Arial" w:cs="Arial"/>
          <w:b w:val="0"/>
          <w:bCs w:val="0"/>
          <w:color w:val="4B4B4B"/>
          <w:spacing w:val="2"/>
          <w:sz w:val="24"/>
          <w:szCs w:val="24"/>
          <w:shd w:val="clear" w:color="auto" w:fill="FAFAFA"/>
        </w:rPr>
        <w:t xml:space="preserve"> a story</w:t>
      </w:r>
      <w:r>
        <w:rPr>
          <w:rStyle w:val="Strong"/>
          <w:rFonts w:ascii="Arial" w:hAnsi="Arial" w:cs="Arial"/>
          <w:b w:val="0"/>
          <w:bCs w:val="0"/>
          <w:color w:val="4B4B4B"/>
          <w:spacing w:val="2"/>
          <w:sz w:val="24"/>
          <w:szCs w:val="24"/>
          <w:shd w:val="clear" w:color="auto" w:fill="FAFAFA"/>
        </w:rPr>
        <w:t xml:space="preserve"> of </w:t>
      </w:r>
      <w:r w:rsidR="00E543A3">
        <w:rPr>
          <w:rStyle w:val="Strong"/>
          <w:rFonts w:ascii="Arial" w:hAnsi="Arial" w:cs="Arial"/>
          <w:b w:val="0"/>
          <w:bCs w:val="0"/>
          <w:color w:val="4B4B4B"/>
          <w:spacing w:val="2"/>
          <w:sz w:val="24"/>
          <w:szCs w:val="24"/>
          <w:shd w:val="clear" w:color="auto" w:fill="FAFAFA"/>
        </w:rPr>
        <w:t xml:space="preserve">how I </w:t>
      </w:r>
      <w:del w:id="3" w:author="Matthew" w:date="2020-11-28T21:21:00Z">
        <w:r w:rsidR="00E543A3" w:rsidDel="005C2890">
          <w:rPr>
            <w:rStyle w:val="Strong"/>
            <w:rFonts w:ascii="Arial" w:hAnsi="Arial" w:cs="Arial"/>
            <w:b w:val="0"/>
            <w:bCs w:val="0"/>
            <w:color w:val="4B4B4B"/>
            <w:spacing w:val="2"/>
            <w:sz w:val="24"/>
            <w:szCs w:val="24"/>
            <w:shd w:val="clear" w:color="auto" w:fill="FAFAFA"/>
          </w:rPr>
          <w:delText xml:space="preserve">found </w:delText>
        </w:r>
      </w:del>
      <w:ins w:id="4" w:author="Matthew" w:date="2020-11-28T21:21:00Z">
        <w:r w:rsidR="005C2890">
          <w:rPr>
            <w:rStyle w:val="Strong"/>
            <w:rFonts w:ascii="Arial" w:hAnsi="Arial" w:cs="Arial"/>
            <w:b w:val="0"/>
            <w:bCs w:val="0"/>
            <w:color w:val="4B4B4B"/>
            <w:spacing w:val="2"/>
            <w:sz w:val="24"/>
            <w:szCs w:val="24"/>
            <w:shd w:val="clear" w:color="auto" w:fill="FAFAFA"/>
          </w:rPr>
          <w:t xml:space="preserve">earned </w:t>
        </w:r>
      </w:ins>
      <w:r w:rsidR="00E543A3">
        <w:rPr>
          <w:rStyle w:val="Strong"/>
          <w:rFonts w:ascii="Arial" w:hAnsi="Arial" w:cs="Arial"/>
          <w:b w:val="0"/>
          <w:bCs w:val="0"/>
          <w:color w:val="4B4B4B"/>
          <w:spacing w:val="2"/>
          <w:sz w:val="24"/>
          <w:szCs w:val="24"/>
          <w:shd w:val="clear" w:color="auto" w:fill="FAFAFA"/>
        </w:rPr>
        <w:t>my safe haven</w:t>
      </w:r>
      <w:ins w:id="5" w:author="Matthew" w:date="2020-11-28T21:22:00Z">
        <w:r w:rsidR="005C2890">
          <w:rPr>
            <w:rStyle w:val="Strong"/>
            <w:rFonts w:ascii="Arial" w:hAnsi="Arial" w:cs="Arial"/>
            <w:b w:val="0"/>
            <w:bCs w:val="0"/>
            <w:color w:val="4B4B4B"/>
            <w:spacing w:val="2"/>
            <w:sz w:val="24"/>
            <w:szCs w:val="24"/>
            <w:shd w:val="clear" w:color="auto" w:fill="FAFAFA"/>
          </w:rPr>
          <w:t xml:space="preserve"> – emotionally in my head.</w:t>
        </w:r>
      </w:ins>
    </w:p>
    <w:p w14:paraId="37B160AD" w14:textId="3A971358" w:rsidR="00E47859" w:rsidRDefault="00D061F7" w:rsidP="001D56DC">
      <w:pPr>
        <w:spacing w:line="360" w:lineRule="auto"/>
        <w:ind w:left="-360"/>
        <w:jc w:val="both"/>
        <w:rPr>
          <w:rStyle w:val="Strong"/>
          <w:rFonts w:ascii="Arial" w:hAnsi="Arial" w:cs="Arial"/>
          <w:b w:val="0"/>
          <w:bCs w:val="0"/>
          <w:color w:val="4B4B4B"/>
          <w:spacing w:val="2"/>
          <w:sz w:val="24"/>
          <w:szCs w:val="24"/>
          <w:shd w:val="clear" w:color="auto" w:fill="FAFAFA"/>
        </w:rPr>
      </w:pPr>
      <w:del w:id="6" w:author="Matthew" w:date="2020-11-28T21:23:00Z">
        <w:r w:rsidDel="005C2890">
          <w:rPr>
            <w:rStyle w:val="Strong"/>
            <w:rFonts w:ascii="Arial" w:hAnsi="Arial" w:cs="Arial"/>
            <w:b w:val="0"/>
            <w:bCs w:val="0"/>
            <w:color w:val="4B4B4B"/>
            <w:spacing w:val="2"/>
            <w:sz w:val="24"/>
            <w:szCs w:val="24"/>
            <w:shd w:val="clear" w:color="auto" w:fill="FAFAFA"/>
          </w:rPr>
          <w:delText>I</w:delText>
        </w:r>
        <w:r w:rsidR="00E47859" w:rsidDel="005C2890">
          <w:rPr>
            <w:rStyle w:val="Strong"/>
            <w:rFonts w:ascii="Arial" w:hAnsi="Arial" w:cs="Arial"/>
            <w:b w:val="0"/>
            <w:bCs w:val="0"/>
            <w:color w:val="4B4B4B"/>
            <w:spacing w:val="2"/>
            <w:sz w:val="24"/>
            <w:szCs w:val="24"/>
            <w:shd w:val="clear" w:color="auto" w:fill="FAFAFA"/>
          </w:rPr>
          <w:delText xml:space="preserve">n </w:delText>
        </w:r>
      </w:del>
      <w:ins w:id="7" w:author="Matthew" w:date="2020-11-28T22:13:00Z">
        <w:r w:rsidR="0046084F">
          <w:rPr>
            <w:rStyle w:val="Strong"/>
            <w:rFonts w:ascii="Arial" w:hAnsi="Arial" w:cs="Arial"/>
            <w:b w:val="0"/>
            <w:bCs w:val="0"/>
            <w:color w:val="4B4B4B"/>
            <w:spacing w:val="2"/>
            <w:sz w:val="24"/>
            <w:szCs w:val="24"/>
            <w:shd w:val="clear" w:color="auto" w:fill="FAFAFA"/>
          </w:rPr>
          <w:t>M</w:t>
        </w:r>
      </w:ins>
      <w:del w:id="8" w:author="Matthew" w:date="2020-11-28T22:13:00Z">
        <w:r w:rsidR="00E47859" w:rsidDel="0046084F">
          <w:rPr>
            <w:rStyle w:val="Strong"/>
            <w:rFonts w:ascii="Arial" w:hAnsi="Arial" w:cs="Arial"/>
            <w:b w:val="0"/>
            <w:bCs w:val="0"/>
            <w:color w:val="4B4B4B"/>
            <w:spacing w:val="2"/>
            <w:sz w:val="24"/>
            <w:szCs w:val="24"/>
            <w:shd w:val="clear" w:color="auto" w:fill="FAFAFA"/>
          </w:rPr>
          <w:delText>m</w:delText>
        </w:r>
      </w:del>
      <w:r w:rsidR="00E47859">
        <w:rPr>
          <w:rStyle w:val="Strong"/>
          <w:rFonts w:ascii="Arial" w:hAnsi="Arial" w:cs="Arial"/>
          <w:b w:val="0"/>
          <w:bCs w:val="0"/>
          <w:color w:val="4B4B4B"/>
          <w:spacing w:val="2"/>
          <w:sz w:val="24"/>
          <w:szCs w:val="24"/>
          <w:shd w:val="clear" w:color="auto" w:fill="FAFAFA"/>
        </w:rPr>
        <w:t>iddle school</w:t>
      </w:r>
      <w:ins w:id="9" w:author="Matthew" w:date="2020-11-28T21:23:00Z">
        <w:r w:rsidR="005C2890">
          <w:rPr>
            <w:rStyle w:val="Strong"/>
            <w:rFonts w:ascii="Arial" w:hAnsi="Arial" w:cs="Arial"/>
            <w:b w:val="0"/>
            <w:bCs w:val="0"/>
            <w:color w:val="4B4B4B"/>
            <w:spacing w:val="2"/>
            <w:sz w:val="24"/>
            <w:szCs w:val="24"/>
            <w:shd w:val="clear" w:color="auto" w:fill="FAFAFA"/>
          </w:rPr>
          <w:t xml:space="preserve"> </w:t>
        </w:r>
      </w:ins>
      <w:ins w:id="10" w:author="Matthew" w:date="2020-11-28T22:27:00Z">
        <w:r w:rsidR="00785F08">
          <w:rPr>
            <w:rStyle w:val="Strong"/>
            <w:rFonts w:ascii="Arial" w:hAnsi="Arial" w:cs="Arial"/>
            <w:b w:val="0"/>
            <w:bCs w:val="0"/>
            <w:color w:val="4B4B4B"/>
            <w:spacing w:val="2"/>
            <w:sz w:val="24"/>
            <w:szCs w:val="24"/>
            <w:shd w:val="clear" w:color="auto" w:fill="FAFAFA"/>
          </w:rPr>
          <w:t>b</w:t>
        </w:r>
      </w:ins>
      <w:ins w:id="11" w:author="Matthew" w:date="2020-11-28T21:23:00Z">
        <w:r w:rsidR="005C2890">
          <w:rPr>
            <w:rStyle w:val="Strong"/>
            <w:rFonts w:ascii="Arial" w:hAnsi="Arial" w:cs="Arial"/>
            <w:b w:val="0"/>
            <w:bCs w:val="0"/>
            <w:color w:val="4B4B4B"/>
            <w:spacing w:val="2"/>
            <w:sz w:val="24"/>
            <w:szCs w:val="24"/>
            <w:shd w:val="clear" w:color="auto" w:fill="FAFAFA"/>
          </w:rPr>
          <w:t>ell rang</w:t>
        </w:r>
      </w:ins>
      <w:del w:id="12" w:author="Matthew" w:date="2020-11-28T21:23:00Z">
        <w:r w:rsidR="00E47859" w:rsidDel="005C2890">
          <w:rPr>
            <w:rStyle w:val="Strong"/>
            <w:rFonts w:ascii="Arial" w:hAnsi="Arial" w:cs="Arial"/>
            <w:b w:val="0"/>
            <w:bCs w:val="0"/>
            <w:color w:val="4B4B4B"/>
            <w:spacing w:val="2"/>
            <w:sz w:val="24"/>
            <w:szCs w:val="24"/>
            <w:shd w:val="clear" w:color="auto" w:fill="FAFAFA"/>
          </w:rPr>
          <w:delText xml:space="preserve">, </w:delText>
        </w:r>
      </w:del>
      <w:ins w:id="13" w:author="Matthew" w:date="2020-11-28T21:23:00Z">
        <w:r w:rsidR="005C2890">
          <w:rPr>
            <w:rStyle w:val="Strong"/>
            <w:rFonts w:ascii="Arial" w:hAnsi="Arial" w:cs="Arial"/>
            <w:b w:val="0"/>
            <w:bCs w:val="0"/>
            <w:color w:val="4B4B4B"/>
            <w:spacing w:val="2"/>
            <w:sz w:val="24"/>
            <w:szCs w:val="24"/>
            <w:shd w:val="clear" w:color="auto" w:fill="FAFAFA"/>
          </w:rPr>
          <w:t xml:space="preserve"> and </w:t>
        </w:r>
      </w:ins>
      <w:r w:rsidR="00F413D6">
        <w:rPr>
          <w:rStyle w:val="Strong"/>
          <w:rFonts w:ascii="Arial" w:hAnsi="Arial" w:cs="Arial"/>
          <w:b w:val="0"/>
          <w:bCs w:val="0"/>
          <w:color w:val="4B4B4B"/>
          <w:spacing w:val="2"/>
          <w:sz w:val="24"/>
          <w:szCs w:val="24"/>
          <w:shd w:val="clear" w:color="auto" w:fill="FAFAFA"/>
        </w:rPr>
        <w:t xml:space="preserve">I </w:t>
      </w:r>
      <w:del w:id="14" w:author="Matthew" w:date="2020-11-28T21:23:00Z">
        <w:r w:rsidR="00F413D6" w:rsidDel="005C2890">
          <w:rPr>
            <w:rStyle w:val="Strong"/>
            <w:rFonts w:ascii="Arial" w:hAnsi="Arial" w:cs="Arial"/>
            <w:b w:val="0"/>
            <w:bCs w:val="0"/>
            <w:color w:val="4B4B4B"/>
            <w:spacing w:val="2"/>
            <w:sz w:val="24"/>
            <w:szCs w:val="24"/>
            <w:shd w:val="clear" w:color="auto" w:fill="FAFAFA"/>
          </w:rPr>
          <w:delText>was TH</w:delText>
        </w:r>
        <w:r w:rsidR="00CE4DC7" w:rsidDel="005C2890">
          <w:rPr>
            <w:rStyle w:val="Strong"/>
            <w:rFonts w:ascii="Arial" w:hAnsi="Arial" w:cs="Arial"/>
            <w:b w:val="0"/>
            <w:bCs w:val="0"/>
            <w:color w:val="4B4B4B"/>
            <w:spacing w:val="2"/>
            <w:sz w:val="24"/>
            <w:szCs w:val="24"/>
            <w:shd w:val="clear" w:color="auto" w:fill="FAFAFA"/>
          </w:rPr>
          <w:delText>AT</w:delText>
        </w:r>
        <w:r w:rsidR="00F413D6" w:rsidDel="005C2890">
          <w:rPr>
            <w:rStyle w:val="Strong"/>
            <w:rFonts w:ascii="Arial" w:hAnsi="Arial" w:cs="Arial"/>
            <w:b w:val="0"/>
            <w:bCs w:val="0"/>
            <w:color w:val="4B4B4B"/>
            <w:spacing w:val="2"/>
            <w:sz w:val="24"/>
            <w:szCs w:val="24"/>
            <w:shd w:val="clear" w:color="auto" w:fill="FAFAFA"/>
          </w:rPr>
          <w:delText xml:space="preserve"> guy </w:delText>
        </w:r>
        <w:r w:rsidR="00322629" w:rsidDel="005C2890">
          <w:rPr>
            <w:rStyle w:val="Strong"/>
            <w:rFonts w:ascii="Arial" w:hAnsi="Arial" w:cs="Arial"/>
            <w:b w:val="0"/>
            <w:bCs w:val="0"/>
            <w:color w:val="4B4B4B"/>
            <w:spacing w:val="2"/>
            <w:sz w:val="24"/>
            <w:szCs w:val="24"/>
            <w:shd w:val="clear" w:color="auto" w:fill="FAFAFA"/>
          </w:rPr>
          <w:delText xml:space="preserve">who </w:delText>
        </w:r>
        <w:r w:rsidR="00F413D6" w:rsidDel="005C2890">
          <w:rPr>
            <w:rStyle w:val="Strong"/>
            <w:rFonts w:ascii="Arial" w:hAnsi="Arial" w:cs="Arial"/>
            <w:b w:val="0"/>
            <w:bCs w:val="0"/>
            <w:color w:val="4B4B4B"/>
            <w:spacing w:val="2"/>
            <w:sz w:val="24"/>
            <w:szCs w:val="24"/>
            <w:shd w:val="clear" w:color="auto" w:fill="FAFAFA"/>
          </w:rPr>
          <w:delText>goes with the flow</w:delText>
        </w:r>
      </w:del>
      <w:ins w:id="15" w:author="Matthew" w:date="2020-11-28T21:23:00Z">
        <w:r w:rsidR="005C2890">
          <w:rPr>
            <w:rStyle w:val="Strong"/>
            <w:rFonts w:ascii="Arial" w:hAnsi="Arial" w:cs="Arial"/>
            <w:b w:val="0"/>
            <w:bCs w:val="0"/>
            <w:color w:val="4B4B4B"/>
            <w:spacing w:val="2"/>
            <w:sz w:val="24"/>
            <w:szCs w:val="24"/>
            <w:shd w:val="clear" w:color="auto" w:fill="FAFAFA"/>
          </w:rPr>
          <w:t xml:space="preserve">came out of </w:t>
        </w:r>
      </w:ins>
      <w:ins w:id="16" w:author="Matthew" w:date="2020-11-28T22:14:00Z">
        <w:r w:rsidR="0046084F">
          <w:rPr>
            <w:rStyle w:val="Strong"/>
            <w:rFonts w:ascii="Arial" w:hAnsi="Arial" w:cs="Arial"/>
            <w:b w:val="0"/>
            <w:bCs w:val="0"/>
            <w:color w:val="4B4B4B"/>
            <w:spacing w:val="2"/>
            <w:sz w:val="24"/>
            <w:szCs w:val="24"/>
            <w:shd w:val="clear" w:color="auto" w:fill="FAFAFA"/>
          </w:rPr>
          <w:t xml:space="preserve">my </w:t>
        </w:r>
      </w:ins>
      <w:ins w:id="17" w:author="Matthew" w:date="2020-11-28T21:23:00Z">
        <w:r w:rsidR="005C2890">
          <w:rPr>
            <w:rStyle w:val="Strong"/>
            <w:rFonts w:ascii="Arial" w:hAnsi="Arial" w:cs="Arial"/>
            <w:b w:val="0"/>
            <w:bCs w:val="0"/>
            <w:color w:val="4B4B4B"/>
            <w:spacing w:val="2"/>
            <w:sz w:val="24"/>
            <w:szCs w:val="24"/>
            <w:shd w:val="clear" w:color="auto" w:fill="FAFAFA"/>
          </w:rPr>
          <w:t xml:space="preserve">classroom to a </w:t>
        </w:r>
      </w:ins>
      <w:ins w:id="18" w:author="Matthew" w:date="2020-11-28T21:24:00Z">
        <w:r w:rsidR="005C2890">
          <w:rPr>
            <w:rStyle w:val="Strong"/>
            <w:rFonts w:ascii="Arial" w:hAnsi="Arial" w:cs="Arial"/>
            <w:b w:val="0"/>
            <w:bCs w:val="0"/>
            <w:color w:val="4B4B4B"/>
            <w:spacing w:val="2"/>
            <w:sz w:val="24"/>
            <w:szCs w:val="24"/>
            <w:shd w:val="clear" w:color="auto" w:fill="FAFAFA"/>
          </w:rPr>
          <w:t>highly energized sea of students</w:t>
        </w:r>
      </w:ins>
      <w:r w:rsidR="00F413D6">
        <w:rPr>
          <w:rStyle w:val="Strong"/>
          <w:rFonts w:ascii="Arial" w:hAnsi="Arial" w:cs="Arial"/>
          <w:b w:val="0"/>
          <w:bCs w:val="0"/>
          <w:color w:val="4B4B4B"/>
          <w:spacing w:val="2"/>
          <w:sz w:val="24"/>
          <w:szCs w:val="24"/>
          <w:shd w:val="clear" w:color="auto" w:fill="FAFAFA"/>
        </w:rPr>
        <w:t xml:space="preserve">. </w:t>
      </w:r>
      <w:r w:rsidR="00E47859">
        <w:rPr>
          <w:rStyle w:val="Strong"/>
          <w:rFonts w:ascii="Arial" w:hAnsi="Arial" w:cs="Arial"/>
          <w:b w:val="0"/>
          <w:bCs w:val="0"/>
          <w:color w:val="4B4B4B"/>
          <w:spacing w:val="2"/>
          <w:sz w:val="24"/>
          <w:szCs w:val="24"/>
          <w:shd w:val="clear" w:color="auto" w:fill="FAFAFA"/>
        </w:rPr>
        <w:t>I had no</w:t>
      </w:r>
      <w:r w:rsidR="00210800">
        <w:rPr>
          <w:rStyle w:val="Strong"/>
          <w:rFonts w:ascii="Arial" w:hAnsi="Arial" w:cs="Arial"/>
          <w:b w:val="0"/>
          <w:bCs w:val="0"/>
          <w:color w:val="4B4B4B"/>
          <w:spacing w:val="2"/>
          <w:sz w:val="24"/>
          <w:szCs w:val="24"/>
          <w:shd w:val="clear" w:color="auto" w:fill="FAFAFA"/>
        </w:rPr>
        <w:t xml:space="preserve"> outstanding </w:t>
      </w:r>
      <w:r w:rsidR="007F6124">
        <w:rPr>
          <w:rStyle w:val="Strong"/>
          <w:rFonts w:ascii="Arial" w:hAnsi="Arial" w:cs="Arial"/>
          <w:b w:val="0"/>
          <w:bCs w:val="0"/>
          <w:color w:val="4B4B4B"/>
          <w:spacing w:val="2"/>
          <w:sz w:val="24"/>
          <w:szCs w:val="24"/>
          <w:shd w:val="clear" w:color="auto" w:fill="FAFAFA"/>
        </w:rPr>
        <w:t>records</w:t>
      </w:r>
      <w:ins w:id="19" w:author="Matthew" w:date="2020-11-28T21:25:00Z">
        <w:r w:rsidR="005C2890">
          <w:rPr>
            <w:rStyle w:val="Strong"/>
            <w:rFonts w:ascii="Arial" w:hAnsi="Arial" w:cs="Arial"/>
            <w:b w:val="0"/>
            <w:bCs w:val="0"/>
            <w:color w:val="4B4B4B"/>
            <w:spacing w:val="2"/>
            <w:sz w:val="24"/>
            <w:szCs w:val="24"/>
            <w:shd w:val="clear" w:color="auto" w:fill="FAFAFA"/>
          </w:rPr>
          <w:t>, n</w:t>
        </w:r>
      </w:ins>
      <w:del w:id="20" w:author="Matthew" w:date="2020-11-28T21:25:00Z">
        <w:r w:rsidR="00EB2630" w:rsidDel="005C2890">
          <w:rPr>
            <w:rStyle w:val="Strong"/>
            <w:rFonts w:ascii="Arial" w:hAnsi="Arial" w:cs="Arial"/>
            <w:b w:val="0"/>
            <w:bCs w:val="0"/>
            <w:color w:val="4B4B4B"/>
            <w:spacing w:val="2"/>
            <w:sz w:val="24"/>
            <w:szCs w:val="24"/>
            <w:shd w:val="clear" w:color="auto" w:fill="FAFAFA"/>
          </w:rPr>
          <w:delText>. N</w:delText>
        </w:r>
      </w:del>
      <w:r w:rsidR="00E47859">
        <w:rPr>
          <w:rStyle w:val="Strong"/>
          <w:rFonts w:ascii="Arial" w:hAnsi="Arial" w:cs="Arial"/>
          <w:b w:val="0"/>
          <w:bCs w:val="0"/>
          <w:color w:val="4B4B4B"/>
          <w:spacing w:val="2"/>
          <w:sz w:val="24"/>
          <w:szCs w:val="24"/>
          <w:shd w:val="clear" w:color="auto" w:fill="FAFAFA"/>
        </w:rPr>
        <w:t>o credibility to my name</w:t>
      </w:r>
      <w:ins w:id="21" w:author="Matthew" w:date="2020-11-28T21:25:00Z">
        <w:r w:rsidR="005C2890">
          <w:rPr>
            <w:rStyle w:val="Strong"/>
            <w:rFonts w:ascii="Arial" w:hAnsi="Arial" w:cs="Arial"/>
            <w:b w:val="0"/>
            <w:bCs w:val="0"/>
            <w:color w:val="4B4B4B"/>
            <w:spacing w:val="2"/>
            <w:sz w:val="24"/>
            <w:szCs w:val="24"/>
            <w:shd w:val="clear" w:color="auto" w:fill="FAFAFA"/>
          </w:rPr>
          <w:t xml:space="preserve"> as the guy who just went with the flow.</w:t>
        </w:r>
      </w:ins>
      <w:del w:id="22" w:author="Matthew" w:date="2020-11-28T21:25:00Z">
        <w:r w:rsidR="00F413D6" w:rsidDel="005C2890">
          <w:rPr>
            <w:rStyle w:val="Strong"/>
            <w:rFonts w:ascii="Arial" w:hAnsi="Arial" w:cs="Arial"/>
            <w:b w:val="0"/>
            <w:bCs w:val="0"/>
            <w:color w:val="4B4B4B"/>
            <w:spacing w:val="2"/>
            <w:sz w:val="24"/>
            <w:szCs w:val="24"/>
            <w:shd w:val="clear" w:color="auto" w:fill="FAFAFA"/>
          </w:rPr>
          <w:delText>.</w:delText>
        </w:r>
        <w:r w:rsidR="00E47859" w:rsidDel="005C2890">
          <w:rPr>
            <w:rStyle w:val="Strong"/>
            <w:rFonts w:ascii="Arial" w:hAnsi="Arial" w:cs="Arial"/>
            <w:b w:val="0"/>
            <w:bCs w:val="0"/>
            <w:color w:val="4B4B4B"/>
            <w:spacing w:val="2"/>
            <w:sz w:val="24"/>
            <w:szCs w:val="24"/>
            <w:shd w:val="clear" w:color="auto" w:fill="FAFAFA"/>
          </w:rPr>
          <w:delText xml:space="preserve"> </w:delText>
        </w:r>
      </w:del>
      <w:r w:rsidR="00E47859">
        <w:rPr>
          <w:rStyle w:val="Strong"/>
          <w:rFonts w:ascii="Arial" w:hAnsi="Arial" w:cs="Arial"/>
          <w:b w:val="0"/>
          <w:bCs w:val="0"/>
          <w:color w:val="4B4B4B"/>
          <w:spacing w:val="2"/>
          <w:sz w:val="24"/>
          <w:szCs w:val="24"/>
          <w:shd w:val="clear" w:color="auto" w:fill="FAFAFA"/>
        </w:rPr>
        <w:t xml:space="preserve">  </w:t>
      </w:r>
    </w:p>
    <w:p w14:paraId="32CBC076" w14:textId="5E3F8D4A" w:rsidR="00AD3737" w:rsidRDefault="00191ECC" w:rsidP="004F0210">
      <w:pPr>
        <w:spacing w:line="360" w:lineRule="auto"/>
        <w:ind w:left="-360"/>
        <w:jc w:val="both"/>
        <w:rPr>
          <w:rStyle w:val="Strong"/>
          <w:rFonts w:ascii="Arial" w:hAnsi="Arial" w:cs="Arial"/>
          <w:b w:val="0"/>
          <w:bCs w:val="0"/>
          <w:color w:val="4B4B4B"/>
          <w:spacing w:val="2"/>
          <w:sz w:val="24"/>
          <w:szCs w:val="24"/>
          <w:shd w:val="clear" w:color="auto" w:fill="FAFAFA"/>
        </w:rPr>
      </w:pPr>
      <w:del w:id="23" w:author="Matthew" w:date="2020-11-28T21:26:00Z">
        <w:r w:rsidDel="005C2890">
          <w:rPr>
            <w:rStyle w:val="Strong"/>
            <w:rFonts w:ascii="Arial" w:hAnsi="Arial" w:cs="Arial"/>
            <w:b w:val="0"/>
            <w:bCs w:val="0"/>
            <w:color w:val="4B4B4B"/>
            <w:spacing w:val="2"/>
            <w:sz w:val="24"/>
            <w:szCs w:val="24"/>
            <w:shd w:val="clear" w:color="auto" w:fill="FAFAFA"/>
          </w:rPr>
          <w:delText>E</w:delText>
        </w:r>
        <w:r w:rsidR="001636B8" w:rsidDel="005C2890">
          <w:rPr>
            <w:rStyle w:val="Strong"/>
            <w:rFonts w:ascii="Arial" w:hAnsi="Arial" w:cs="Arial"/>
            <w:b w:val="0"/>
            <w:bCs w:val="0"/>
            <w:color w:val="4B4B4B"/>
            <w:spacing w:val="2"/>
            <w:sz w:val="24"/>
            <w:szCs w:val="24"/>
            <w:shd w:val="clear" w:color="auto" w:fill="FAFAFA"/>
          </w:rPr>
          <w:delText>ntering</w:delText>
        </w:r>
        <w:r w:rsidR="00E47859" w:rsidDel="005C2890">
          <w:rPr>
            <w:rStyle w:val="Strong"/>
            <w:rFonts w:ascii="Arial" w:hAnsi="Arial" w:cs="Arial"/>
            <w:b w:val="0"/>
            <w:bCs w:val="0"/>
            <w:color w:val="4B4B4B"/>
            <w:spacing w:val="2"/>
            <w:sz w:val="24"/>
            <w:szCs w:val="24"/>
            <w:shd w:val="clear" w:color="auto" w:fill="FAFAFA"/>
          </w:rPr>
          <w:delText xml:space="preserve"> </w:delText>
        </w:r>
      </w:del>
      <w:ins w:id="24" w:author="Matthew" w:date="2020-11-28T21:26:00Z">
        <w:r w:rsidR="005C2890">
          <w:rPr>
            <w:rStyle w:val="Strong"/>
            <w:rFonts w:ascii="Arial" w:hAnsi="Arial" w:cs="Arial"/>
            <w:b w:val="0"/>
            <w:bCs w:val="0"/>
            <w:color w:val="4B4B4B"/>
            <w:spacing w:val="2"/>
            <w:sz w:val="24"/>
            <w:szCs w:val="24"/>
            <w:shd w:val="clear" w:color="auto" w:fill="FAFAFA"/>
          </w:rPr>
          <w:t xml:space="preserve">It was then a fresh new page as I entered </w:t>
        </w:r>
      </w:ins>
      <w:r w:rsidR="00E47859">
        <w:rPr>
          <w:rStyle w:val="Strong"/>
          <w:rFonts w:ascii="Arial" w:hAnsi="Arial" w:cs="Arial"/>
          <w:b w:val="0"/>
          <w:bCs w:val="0"/>
          <w:color w:val="4B4B4B"/>
          <w:spacing w:val="2"/>
          <w:sz w:val="24"/>
          <w:szCs w:val="24"/>
          <w:shd w:val="clear" w:color="auto" w:fill="FAFAFA"/>
        </w:rPr>
        <w:t xml:space="preserve">high school, </w:t>
      </w:r>
      <w:ins w:id="25" w:author="Matthew" w:date="2020-11-28T21:27:00Z">
        <w:r w:rsidR="005C2890">
          <w:rPr>
            <w:rStyle w:val="Strong"/>
            <w:rFonts w:ascii="Arial" w:hAnsi="Arial" w:cs="Arial"/>
            <w:b w:val="0"/>
            <w:bCs w:val="0"/>
            <w:color w:val="4B4B4B"/>
            <w:spacing w:val="2"/>
            <w:sz w:val="24"/>
            <w:szCs w:val="24"/>
            <w:shd w:val="clear" w:color="auto" w:fill="FAFAFA"/>
          </w:rPr>
          <w:t xml:space="preserve">or so was the narrative in every average and even slacking middle school graduates </w:t>
        </w:r>
      </w:ins>
      <w:r w:rsidR="000545EA">
        <w:rPr>
          <w:rStyle w:val="Strong"/>
          <w:rFonts w:ascii="Arial" w:hAnsi="Arial" w:cs="Arial"/>
          <w:b w:val="0"/>
          <w:bCs w:val="0"/>
          <w:color w:val="4B4B4B"/>
          <w:spacing w:val="2"/>
          <w:sz w:val="24"/>
          <w:szCs w:val="24"/>
          <w:shd w:val="clear" w:color="auto" w:fill="FAFAFA"/>
        </w:rPr>
        <w:t xml:space="preserve">determined </w:t>
      </w:r>
      <w:r>
        <w:rPr>
          <w:rStyle w:val="Strong"/>
          <w:rFonts w:ascii="Arial" w:hAnsi="Arial" w:cs="Arial"/>
          <w:b w:val="0"/>
          <w:bCs w:val="0"/>
          <w:color w:val="4B4B4B"/>
          <w:spacing w:val="2"/>
          <w:sz w:val="24"/>
          <w:szCs w:val="24"/>
          <w:shd w:val="clear" w:color="auto" w:fill="FAFAFA"/>
        </w:rPr>
        <w:t xml:space="preserve">to </w:t>
      </w:r>
      <w:ins w:id="26" w:author="Matthew" w:date="2020-11-28T21:28:00Z">
        <w:r w:rsidR="005C2890">
          <w:rPr>
            <w:rStyle w:val="Strong"/>
            <w:rFonts w:ascii="Arial" w:hAnsi="Arial" w:cs="Arial"/>
            <w:b w:val="0"/>
            <w:bCs w:val="0"/>
            <w:color w:val="4B4B4B"/>
            <w:spacing w:val="2"/>
            <w:sz w:val="24"/>
            <w:szCs w:val="24"/>
            <w:shd w:val="clear" w:color="auto" w:fill="FAFAFA"/>
          </w:rPr>
          <w:t>up their game.</w:t>
        </w:r>
      </w:ins>
      <w:del w:id="27" w:author="Matthew" w:date="2020-11-28T21:28:00Z">
        <w:r w:rsidR="000545EA" w:rsidDel="005C2890">
          <w:rPr>
            <w:rStyle w:val="Strong"/>
            <w:rFonts w:ascii="Arial" w:hAnsi="Arial" w:cs="Arial"/>
            <w:b w:val="0"/>
            <w:bCs w:val="0"/>
            <w:color w:val="4B4B4B"/>
            <w:spacing w:val="2"/>
            <w:sz w:val="24"/>
            <w:szCs w:val="24"/>
            <w:shd w:val="clear" w:color="auto" w:fill="FAFAFA"/>
          </w:rPr>
          <w:delText>change</w:delText>
        </w:r>
        <w:r w:rsidR="00DC4BA3" w:rsidDel="005C2890">
          <w:rPr>
            <w:rStyle w:val="Strong"/>
            <w:rFonts w:ascii="Arial" w:hAnsi="Arial" w:cs="Arial"/>
            <w:b w:val="0"/>
            <w:bCs w:val="0"/>
            <w:color w:val="4B4B4B"/>
            <w:spacing w:val="2"/>
            <w:sz w:val="24"/>
            <w:szCs w:val="24"/>
            <w:shd w:val="clear" w:color="auto" w:fill="FAFAFA"/>
          </w:rPr>
          <w:delText>,</w:delText>
        </w:r>
      </w:del>
      <w:r>
        <w:rPr>
          <w:rStyle w:val="Strong"/>
          <w:rFonts w:ascii="Arial" w:hAnsi="Arial" w:cs="Arial"/>
          <w:b w:val="0"/>
          <w:bCs w:val="0"/>
          <w:color w:val="4B4B4B"/>
          <w:spacing w:val="2"/>
          <w:sz w:val="24"/>
          <w:szCs w:val="24"/>
          <w:shd w:val="clear" w:color="auto" w:fill="FAFAFA"/>
        </w:rPr>
        <w:t xml:space="preserve"> </w:t>
      </w:r>
      <w:del w:id="28" w:author="Matthew" w:date="2020-11-28T21:28:00Z">
        <w:r w:rsidR="00E47859" w:rsidDel="005C2890">
          <w:rPr>
            <w:rStyle w:val="Strong"/>
            <w:rFonts w:ascii="Arial" w:hAnsi="Arial" w:cs="Arial"/>
            <w:b w:val="0"/>
            <w:bCs w:val="0"/>
            <w:color w:val="4B4B4B"/>
            <w:spacing w:val="2"/>
            <w:sz w:val="24"/>
            <w:szCs w:val="24"/>
            <w:shd w:val="clear" w:color="auto" w:fill="FAFAFA"/>
          </w:rPr>
          <w:delText xml:space="preserve">I </w:delText>
        </w:r>
        <w:r w:rsidR="00BF7DB0" w:rsidDel="005C2890">
          <w:rPr>
            <w:rStyle w:val="Strong"/>
            <w:rFonts w:ascii="Arial" w:hAnsi="Arial" w:cs="Arial"/>
            <w:b w:val="0"/>
            <w:bCs w:val="0"/>
            <w:color w:val="4B4B4B"/>
            <w:spacing w:val="2"/>
            <w:sz w:val="24"/>
            <w:szCs w:val="24"/>
            <w:shd w:val="clear" w:color="auto" w:fill="FAFAFA"/>
          </w:rPr>
          <w:delText xml:space="preserve">immersed myself </w:delText>
        </w:r>
      </w:del>
      <w:ins w:id="29" w:author="Matthew" w:date="2020-11-28T21:28:00Z">
        <w:r w:rsidR="005C2890">
          <w:rPr>
            <w:rStyle w:val="Strong"/>
            <w:rFonts w:ascii="Arial" w:hAnsi="Arial" w:cs="Arial"/>
            <w:b w:val="0"/>
            <w:bCs w:val="0"/>
            <w:color w:val="4B4B4B"/>
            <w:spacing w:val="2"/>
            <w:sz w:val="24"/>
            <w:szCs w:val="24"/>
            <w:shd w:val="clear" w:color="auto" w:fill="FAFAFA"/>
          </w:rPr>
          <w:t xml:space="preserve">Thankfully, I </w:t>
        </w:r>
      </w:ins>
      <w:ins w:id="30" w:author="Matthew" w:date="2020-11-28T21:29:00Z">
        <w:r w:rsidR="005C2890">
          <w:rPr>
            <w:rStyle w:val="Strong"/>
            <w:rFonts w:ascii="Arial" w:hAnsi="Arial" w:cs="Arial"/>
            <w:b w:val="0"/>
            <w:bCs w:val="0"/>
            <w:color w:val="4B4B4B"/>
            <w:spacing w:val="2"/>
            <w:sz w:val="24"/>
            <w:szCs w:val="24"/>
            <w:shd w:val="clear" w:color="auto" w:fill="FAFAFA"/>
          </w:rPr>
          <w:t xml:space="preserve">started my </w:t>
        </w:r>
        <w:r w:rsidR="005C2890">
          <w:rPr>
            <w:rStyle w:val="Strong"/>
            <w:rFonts w:ascii="Arial" w:hAnsi="Arial" w:cs="Arial"/>
            <w:b w:val="0"/>
            <w:bCs w:val="0"/>
            <w:i/>
            <w:iCs/>
            <w:color w:val="4B4B4B"/>
            <w:spacing w:val="2"/>
            <w:sz w:val="24"/>
            <w:szCs w:val="24"/>
            <w:shd w:val="clear" w:color="auto" w:fill="FAFAFA"/>
          </w:rPr>
          <w:t>seaventure</w:t>
        </w:r>
        <w:r w:rsidR="005C2890">
          <w:rPr>
            <w:rStyle w:val="Strong"/>
            <w:rFonts w:ascii="Arial" w:hAnsi="Arial" w:cs="Arial"/>
            <w:b w:val="0"/>
            <w:bCs w:val="0"/>
            <w:color w:val="4B4B4B"/>
            <w:spacing w:val="2"/>
            <w:sz w:val="24"/>
            <w:szCs w:val="24"/>
            <w:shd w:val="clear" w:color="auto" w:fill="FAFAFA"/>
          </w:rPr>
          <w:t xml:space="preserve"> right by throwing</w:t>
        </w:r>
      </w:ins>
      <w:ins w:id="31" w:author="Matthew" w:date="2020-11-28T21:28:00Z">
        <w:r w:rsidR="005C2890">
          <w:rPr>
            <w:rStyle w:val="Strong"/>
            <w:rFonts w:ascii="Arial" w:hAnsi="Arial" w:cs="Arial"/>
            <w:b w:val="0"/>
            <w:bCs w:val="0"/>
            <w:color w:val="4B4B4B"/>
            <w:spacing w:val="2"/>
            <w:sz w:val="24"/>
            <w:szCs w:val="24"/>
            <w:shd w:val="clear" w:color="auto" w:fill="FAFAFA"/>
          </w:rPr>
          <w:t xml:space="preserve"> myself into a pool of sharks </w:t>
        </w:r>
      </w:ins>
      <w:r w:rsidR="007000AF">
        <w:rPr>
          <w:rStyle w:val="Strong"/>
          <w:rFonts w:ascii="Arial" w:hAnsi="Arial" w:cs="Arial"/>
          <w:b w:val="0"/>
          <w:bCs w:val="0"/>
          <w:color w:val="4B4B4B"/>
          <w:spacing w:val="2"/>
          <w:sz w:val="24"/>
          <w:szCs w:val="24"/>
          <w:shd w:val="clear" w:color="auto" w:fill="FAFAFA"/>
        </w:rPr>
        <w:t xml:space="preserve">in </w:t>
      </w:r>
      <w:r w:rsidR="00BF7DB0">
        <w:rPr>
          <w:rStyle w:val="Strong"/>
          <w:rFonts w:ascii="Arial" w:hAnsi="Arial" w:cs="Arial"/>
          <w:b w:val="0"/>
          <w:bCs w:val="0"/>
          <w:color w:val="4B4B4B"/>
          <w:spacing w:val="2"/>
          <w:sz w:val="24"/>
          <w:szCs w:val="24"/>
          <w:shd w:val="clear" w:color="auto" w:fill="FAFAFA"/>
        </w:rPr>
        <w:t>Debate</w:t>
      </w:r>
      <w:r>
        <w:rPr>
          <w:rStyle w:val="Strong"/>
          <w:rFonts w:ascii="Arial" w:hAnsi="Arial" w:cs="Arial"/>
          <w:b w:val="0"/>
          <w:bCs w:val="0"/>
          <w:color w:val="4B4B4B"/>
          <w:spacing w:val="2"/>
          <w:sz w:val="24"/>
          <w:szCs w:val="24"/>
          <w:shd w:val="clear" w:color="auto" w:fill="FAFAFA"/>
        </w:rPr>
        <w:t xml:space="preserve"> Club</w:t>
      </w:r>
      <w:r w:rsidR="00D6212F">
        <w:rPr>
          <w:rStyle w:val="Strong"/>
          <w:rFonts w:ascii="Arial" w:hAnsi="Arial" w:cs="Arial"/>
          <w:b w:val="0"/>
          <w:bCs w:val="0"/>
          <w:color w:val="4B4B4B"/>
          <w:spacing w:val="2"/>
          <w:sz w:val="24"/>
          <w:szCs w:val="24"/>
          <w:shd w:val="clear" w:color="auto" w:fill="FAFAFA"/>
        </w:rPr>
        <w:t xml:space="preserve">: </w:t>
      </w:r>
      <w:del w:id="32" w:author="Matthew" w:date="2020-11-28T21:30:00Z">
        <w:r w:rsidR="0009085D" w:rsidDel="003F0718">
          <w:rPr>
            <w:rStyle w:val="Strong"/>
            <w:rFonts w:ascii="Arial" w:hAnsi="Arial" w:cs="Arial"/>
            <w:b w:val="0"/>
            <w:bCs w:val="0"/>
            <w:color w:val="4B4B4B"/>
            <w:spacing w:val="2"/>
            <w:sz w:val="24"/>
            <w:szCs w:val="24"/>
            <w:shd w:val="clear" w:color="auto" w:fill="FAFAFA"/>
          </w:rPr>
          <w:delText>broaden</w:delText>
        </w:r>
        <w:r w:rsidR="00D6212F" w:rsidDel="003F0718">
          <w:rPr>
            <w:rStyle w:val="Strong"/>
            <w:rFonts w:ascii="Arial" w:hAnsi="Arial" w:cs="Arial"/>
            <w:b w:val="0"/>
            <w:bCs w:val="0"/>
            <w:color w:val="4B4B4B"/>
            <w:spacing w:val="2"/>
            <w:sz w:val="24"/>
            <w:szCs w:val="24"/>
            <w:shd w:val="clear" w:color="auto" w:fill="FAFAFA"/>
          </w:rPr>
          <w:delText xml:space="preserve">ing </w:delText>
        </w:r>
        <w:r w:rsidR="0009085D" w:rsidDel="003F0718">
          <w:rPr>
            <w:rStyle w:val="Strong"/>
            <w:rFonts w:ascii="Arial" w:hAnsi="Arial" w:cs="Arial"/>
            <w:b w:val="0"/>
            <w:bCs w:val="0"/>
            <w:color w:val="4B4B4B"/>
            <w:spacing w:val="2"/>
            <w:sz w:val="24"/>
            <w:szCs w:val="24"/>
            <w:shd w:val="clear" w:color="auto" w:fill="FAFAFA"/>
          </w:rPr>
          <w:delText xml:space="preserve">my </w:delText>
        </w:r>
        <w:r w:rsidR="00753D2D" w:rsidDel="003F0718">
          <w:rPr>
            <w:rStyle w:val="Strong"/>
            <w:rFonts w:ascii="Arial" w:hAnsi="Arial" w:cs="Arial"/>
            <w:b w:val="0"/>
            <w:bCs w:val="0"/>
            <w:color w:val="4B4B4B"/>
            <w:spacing w:val="2"/>
            <w:sz w:val="24"/>
            <w:szCs w:val="24"/>
            <w:shd w:val="clear" w:color="auto" w:fill="FAFAFA"/>
          </w:rPr>
          <w:delText>achievements</w:delText>
        </w:r>
        <w:r w:rsidR="0009085D" w:rsidDel="003F0718">
          <w:rPr>
            <w:rStyle w:val="Strong"/>
            <w:rFonts w:ascii="Arial" w:hAnsi="Arial" w:cs="Arial"/>
            <w:b w:val="0"/>
            <w:bCs w:val="0"/>
            <w:color w:val="4B4B4B"/>
            <w:spacing w:val="2"/>
            <w:sz w:val="24"/>
            <w:szCs w:val="24"/>
            <w:shd w:val="clear" w:color="auto" w:fill="FAFAFA"/>
          </w:rPr>
          <w:delText xml:space="preserve"> and social circle</w:delText>
        </w:r>
        <w:r w:rsidR="00753D2D" w:rsidDel="003F0718">
          <w:rPr>
            <w:rStyle w:val="Strong"/>
            <w:rFonts w:ascii="Arial" w:hAnsi="Arial" w:cs="Arial"/>
            <w:b w:val="0"/>
            <w:bCs w:val="0"/>
            <w:color w:val="4B4B4B"/>
            <w:spacing w:val="2"/>
            <w:sz w:val="24"/>
            <w:szCs w:val="24"/>
            <w:shd w:val="clear" w:color="auto" w:fill="FAFAFA"/>
          </w:rPr>
          <w:delText xml:space="preserve">. </w:delText>
        </w:r>
        <w:r w:rsidR="00DF175E" w:rsidDel="003F0718">
          <w:rPr>
            <w:rStyle w:val="Strong"/>
            <w:rFonts w:ascii="Arial" w:hAnsi="Arial" w:cs="Arial"/>
            <w:b w:val="0"/>
            <w:bCs w:val="0"/>
            <w:color w:val="4B4B4B"/>
            <w:spacing w:val="2"/>
            <w:sz w:val="24"/>
            <w:szCs w:val="24"/>
            <w:shd w:val="clear" w:color="auto" w:fill="FAFAFA"/>
          </w:rPr>
          <w:delText xml:space="preserve">I </w:delText>
        </w:r>
        <w:r w:rsidR="00D6212F" w:rsidDel="003F0718">
          <w:rPr>
            <w:rStyle w:val="Strong"/>
            <w:rFonts w:ascii="Arial" w:hAnsi="Arial" w:cs="Arial"/>
            <w:b w:val="0"/>
            <w:bCs w:val="0"/>
            <w:color w:val="4B4B4B"/>
            <w:spacing w:val="2"/>
            <w:sz w:val="24"/>
            <w:szCs w:val="24"/>
            <w:shd w:val="clear" w:color="auto" w:fill="FAFAFA"/>
          </w:rPr>
          <w:delText xml:space="preserve">also </w:delText>
        </w:r>
        <w:r w:rsidR="00895A16" w:rsidDel="003F0718">
          <w:rPr>
            <w:rStyle w:val="Strong"/>
            <w:rFonts w:ascii="Arial" w:hAnsi="Arial" w:cs="Arial"/>
            <w:b w:val="0"/>
            <w:bCs w:val="0"/>
            <w:color w:val="4B4B4B"/>
            <w:spacing w:val="2"/>
            <w:sz w:val="24"/>
            <w:szCs w:val="24"/>
            <w:shd w:val="clear" w:color="auto" w:fill="FAFAFA"/>
          </w:rPr>
          <w:delText>fel</w:delText>
        </w:r>
        <w:r w:rsidR="004F0210" w:rsidDel="003F0718">
          <w:rPr>
            <w:rStyle w:val="Strong"/>
            <w:rFonts w:ascii="Arial" w:hAnsi="Arial" w:cs="Arial"/>
            <w:b w:val="0"/>
            <w:bCs w:val="0"/>
            <w:color w:val="4B4B4B"/>
            <w:spacing w:val="2"/>
            <w:sz w:val="24"/>
            <w:szCs w:val="24"/>
            <w:shd w:val="clear" w:color="auto" w:fill="FAFAFA"/>
          </w:rPr>
          <w:delText>t</w:delText>
        </w:r>
        <w:r w:rsidR="00895A16" w:rsidDel="003F0718">
          <w:rPr>
            <w:rStyle w:val="Strong"/>
            <w:rFonts w:ascii="Arial" w:hAnsi="Arial" w:cs="Arial"/>
            <w:b w:val="0"/>
            <w:bCs w:val="0"/>
            <w:color w:val="4B4B4B"/>
            <w:spacing w:val="2"/>
            <w:sz w:val="24"/>
            <w:szCs w:val="24"/>
            <w:shd w:val="clear" w:color="auto" w:fill="FAFAFA"/>
          </w:rPr>
          <w:delText xml:space="preserve"> accomplished</w:delText>
        </w:r>
        <w:r w:rsidR="00D6212F" w:rsidDel="003F0718">
          <w:rPr>
            <w:rStyle w:val="Strong"/>
            <w:rFonts w:ascii="Arial" w:hAnsi="Arial" w:cs="Arial"/>
            <w:b w:val="0"/>
            <w:bCs w:val="0"/>
            <w:color w:val="4B4B4B"/>
            <w:spacing w:val="2"/>
            <w:sz w:val="24"/>
            <w:szCs w:val="24"/>
            <w:shd w:val="clear" w:color="auto" w:fill="FAFAFA"/>
          </w:rPr>
          <w:delText xml:space="preserve"> with my high grades</w:delText>
        </w:r>
        <w:r w:rsidR="00895A16" w:rsidDel="003F0718">
          <w:rPr>
            <w:rStyle w:val="Strong"/>
            <w:rFonts w:ascii="Arial" w:hAnsi="Arial" w:cs="Arial"/>
            <w:b w:val="0"/>
            <w:bCs w:val="0"/>
            <w:color w:val="4B4B4B"/>
            <w:spacing w:val="2"/>
            <w:sz w:val="24"/>
            <w:szCs w:val="24"/>
            <w:shd w:val="clear" w:color="auto" w:fill="FAFAFA"/>
          </w:rPr>
          <w:delText>.</w:delText>
        </w:r>
      </w:del>
      <w:ins w:id="33" w:author="Matthew" w:date="2020-11-28T21:30:00Z">
        <w:r w:rsidR="003F0718">
          <w:rPr>
            <w:rStyle w:val="Strong"/>
            <w:rFonts w:ascii="Arial" w:hAnsi="Arial" w:cs="Arial"/>
            <w:b w:val="0"/>
            <w:bCs w:val="0"/>
            <w:color w:val="4B4B4B"/>
            <w:spacing w:val="2"/>
            <w:sz w:val="24"/>
            <w:szCs w:val="24"/>
            <w:shd w:val="clear" w:color="auto" w:fill="FAFAFA"/>
          </w:rPr>
          <w:t>the inner, competiti</w:t>
        </w:r>
      </w:ins>
      <w:ins w:id="34" w:author="Matthew" w:date="2020-11-28T21:31:00Z">
        <w:r w:rsidR="003F0718">
          <w:rPr>
            <w:rStyle w:val="Strong"/>
            <w:rFonts w:ascii="Arial" w:hAnsi="Arial" w:cs="Arial"/>
            <w:b w:val="0"/>
            <w:bCs w:val="0"/>
            <w:color w:val="4B4B4B"/>
            <w:spacing w:val="2"/>
            <w:sz w:val="24"/>
            <w:szCs w:val="24"/>
            <w:shd w:val="clear" w:color="auto" w:fill="FAFAFA"/>
          </w:rPr>
          <w:t xml:space="preserve">ve beast in me came out, as was reflected by my </w:t>
        </w:r>
      </w:ins>
      <w:ins w:id="35" w:author="Matthew" w:date="2020-11-28T21:32:00Z">
        <w:r w:rsidR="003F0718">
          <w:rPr>
            <w:rStyle w:val="Strong"/>
            <w:rFonts w:ascii="Arial" w:hAnsi="Arial" w:cs="Arial"/>
            <w:b w:val="0"/>
            <w:bCs w:val="0"/>
            <w:color w:val="4B4B4B"/>
            <w:spacing w:val="2"/>
            <w:sz w:val="24"/>
            <w:szCs w:val="24"/>
            <w:shd w:val="clear" w:color="auto" w:fill="FAFAFA"/>
          </w:rPr>
          <w:t>propelled academics and stronger social circle.</w:t>
        </w:r>
      </w:ins>
      <w:r w:rsidR="0096636A">
        <w:rPr>
          <w:rStyle w:val="Strong"/>
          <w:rFonts w:ascii="Arial" w:hAnsi="Arial" w:cs="Arial"/>
          <w:b w:val="0"/>
          <w:bCs w:val="0"/>
          <w:color w:val="4B4B4B"/>
          <w:spacing w:val="2"/>
          <w:sz w:val="24"/>
          <w:szCs w:val="24"/>
          <w:shd w:val="clear" w:color="auto" w:fill="FAFAFA"/>
        </w:rPr>
        <w:t xml:space="preserve"> </w:t>
      </w:r>
    </w:p>
    <w:p w14:paraId="7BC97F7F" w14:textId="3AD69311" w:rsidR="004F0210" w:rsidRDefault="0009085D" w:rsidP="004F0210">
      <w:pPr>
        <w:spacing w:line="360" w:lineRule="auto"/>
        <w:ind w:left="-360"/>
        <w:jc w:val="both"/>
        <w:rPr>
          <w:rStyle w:val="Strong"/>
          <w:rFonts w:ascii="Arial" w:hAnsi="Arial" w:cs="Arial"/>
          <w:b w:val="0"/>
          <w:bCs w:val="0"/>
          <w:color w:val="4B4B4B"/>
          <w:spacing w:val="2"/>
          <w:sz w:val="24"/>
          <w:szCs w:val="24"/>
          <w:shd w:val="clear" w:color="auto" w:fill="FAFAFA"/>
        </w:rPr>
      </w:pPr>
      <w:del w:id="36" w:author="Matthew" w:date="2020-11-28T21:33:00Z">
        <w:r w:rsidDel="003F0718">
          <w:rPr>
            <w:rStyle w:val="Strong"/>
            <w:rFonts w:ascii="Arial" w:hAnsi="Arial" w:cs="Arial"/>
            <w:b w:val="0"/>
            <w:bCs w:val="0"/>
            <w:color w:val="4B4B4B"/>
            <w:spacing w:val="2"/>
            <w:sz w:val="24"/>
            <w:szCs w:val="24"/>
            <w:shd w:val="clear" w:color="auto" w:fill="FAFAFA"/>
          </w:rPr>
          <w:delText xml:space="preserve">But I knew something was </w:delText>
        </w:r>
        <w:r w:rsidR="00D6212F" w:rsidDel="003F0718">
          <w:rPr>
            <w:rStyle w:val="Strong"/>
            <w:rFonts w:ascii="Arial" w:hAnsi="Arial" w:cs="Arial"/>
            <w:b w:val="0"/>
            <w:bCs w:val="0"/>
            <w:color w:val="4B4B4B"/>
            <w:spacing w:val="2"/>
            <w:sz w:val="24"/>
            <w:szCs w:val="24"/>
            <w:shd w:val="clear" w:color="auto" w:fill="FAFAFA"/>
          </w:rPr>
          <w:delText>coming.</w:delText>
        </w:r>
      </w:del>
      <w:ins w:id="37" w:author="Matthew" w:date="2020-11-28T21:33:00Z">
        <w:r w:rsidR="003F0718">
          <w:rPr>
            <w:rStyle w:val="Strong"/>
            <w:rFonts w:ascii="Arial" w:hAnsi="Arial" w:cs="Arial"/>
            <w:b w:val="0"/>
            <w:bCs w:val="0"/>
            <w:color w:val="4B4B4B"/>
            <w:spacing w:val="2"/>
            <w:sz w:val="24"/>
            <w:szCs w:val="24"/>
            <w:shd w:val="clear" w:color="auto" w:fill="FAFAFA"/>
          </w:rPr>
          <w:t xml:space="preserve">Yet just as </w:t>
        </w:r>
      </w:ins>
      <w:ins w:id="38" w:author="Matthew" w:date="2020-11-28T21:35:00Z">
        <w:r w:rsidR="003F0718">
          <w:rPr>
            <w:rStyle w:val="Strong"/>
            <w:rFonts w:ascii="Arial" w:hAnsi="Arial" w:cs="Arial"/>
            <w:b w:val="0"/>
            <w:bCs w:val="0"/>
            <w:color w:val="4B4B4B"/>
            <w:spacing w:val="2"/>
            <w:sz w:val="24"/>
            <w:szCs w:val="24"/>
            <w:shd w:val="clear" w:color="auto" w:fill="FAFAFA"/>
          </w:rPr>
          <w:t xml:space="preserve">I thought I was starting to </w:t>
        </w:r>
      </w:ins>
      <w:ins w:id="39" w:author="Matthew" w:date="2020-11-28T22:15:00Z">
        <w:r w:rsidR="0046084F">
          <w:rPr>
            <w:rStyle w:val="Strong"/>
            <w:rFonts w:ascii="Arial" w:hAnsi="Arial" w:cs="Arial"/>
            <w:b w:val="0"/>
            <w:bCs w:val="0"/>
            <w:color w:val="4B4B4B"/>
            <w:spacing w:val="2"/>
            <w:sz w:val="24"/>
            <w:szCs w:val="24"/>
            <w:shd w:val="clear" w:color="auto" w:fill="FAFAFA"/>
          </w:rPr>
          <w:t>conquer the currents</w:t>
        </w:r>
      </w:ins>
      <w:ins w:id="40" w:author="Matthew" w:date="2020-11-28T21:34:00Z">
        <w:r w:rsidR="003F0718">
          <w:rPr>
            <w:rStyle w:val="Strong"/>
            <w:rFonts w:ascii="Arial" w:hAnsi="Arial" w:cs="Arial"/>
            <w:b w:val="0"/>
            <w:bCs w:val="0"/>
            <w:color w:val="4B4B4B"/>
            <w:spacing w:val="2"/>
            <w:sz w:val="24"/>
            <w:szCs w:val="24"/>
            <w:shd w:val="clear" w:color="auto" w:fill="FAFAFA"/>
          </w:rPr>
          <w:t>, I sensed a dark void luring in the waters.</w:t>
        </w:r>
      </w:ins>
    </w:p>
    <w:p w14:paraId="74C0698B" w14:textId="690358E8" w:rsidR="00942457" w:rsidDel="003F0718" w:rsidRDefault="00906DEB" w:rsidP="004F0210">
      <w:pPr>
        <w:spacing w:line="360" w:lineRule="auto"/>
        <w:ind w:left="-360"/>
        <w:jc w:val="both"/>
        <w:rPr>
          <w:del w:id="41" w:author="Matthew" w:date="2020-11-28T21:35:00Z"/>
          <w:rStyle w:val="Strong"/>
          <w:rFonts w:ascii="Arial" w:hAnsi="Arial" w:cs="Arial"/>
          <w:b w:val="0"/>
          <w:bCs w:val="0"/>
          <w:color w:val="4B4B4B"/>
          <w:spacing w:val="2"/>
          <w:sz w:val="24"/>
          <w:szCs w:val="24"/>
          <w:shd w:val="clear" w:color="auto" w:fill="FAFAFA"/>
        </w:rPr>
      </w:pPr>
      <w:del w:id="42" w:author="Matthew" w:date="2020-11-28T21:35:00Z">
        <w:r w:rsidDel="003F0718">
          <w:rPr>
            <w:rStyle w:val="Strong"/>
            <w:rFonts w:ascii="Arial" w:hAnsi="Arial" w:cs="Arial"/>
            <w:b w:val="0"/>
            <w:bCs w:val="0"/>
            <w:color w:val="4B4B4B"/>
            <w:spacing w:val="2"/>
            <w:sz w:val="24"/>
            <w:szCs w:val="24"/>
            <w:shd w:val="clear" w:color="auto" w:fill="FAFAFA"/>
          </w:rPr>
          <w:delText xml:space="preserve">My </w:delText>
        </w:r>
        <w:r w:rsidR="00810257" w:rsidDel="003F0718">
          <w:rPr>
            <w:rStyle w:val="Strong"/>
            <w:rFonts w:ascii="Arial" w:hAnsi="Arial" w:cs="Arial"/>
            <w:b w:val="0"/>
            <w:bCs w:val="0"/>
            <w:color w:val="4B4B4B"/>
            <w:spacing w:val="2"/>
            <w:sz w:val="24"/>
            <w:szCs w:val="24"/>
            <w:shd w:val="clear" w:color="auto" w:fill="FAFAFA"/>
          </w:rPr>
          <w:delText>development</w:delText>
        </w:r>
        <w:r w:rsidDel="003F0718">
          <w:rPr>
            <w:rStyle w:val="Strong"/>
            <w:rFonts w:ascii="Arial" w:hAnsi="Arial" w:cs="Arial"/>
            <w:b w:val="0"/>
            <w:bCs w:val="0"/>
            <w:color w:val="4B4B4B"/>
            <w:spacing w:val="2"/>
            <w:sz w:val="24"/>
            <w:szCs w:val="24"/>
            <w:shd w:val="clear" w:color="auto" w:fill="FAFAFA"/>
          </w:rPr>
          <w:delText xml:space="preserve"> </w:delText>
        </w:r>
        <w:r w:rsidR="000926BE" w:rsidDel="003F0718">
          <w:rPr>
            <w:rStyle w:val="Strong"/>
            <w:rFonts w:ascii="Arial" w:hAnsi="Arial" w:cs="Arial"/>
            <w:b w:val="0"/>
            <w:bCs w:val="0"/>
            <w:color w:val="4B4B4B"/>
            <w:spacing w:val="2"/>
            <w:sz w:val="24"/>
            <w:szCs w:val="24"/>
            <w:shd w:val="clear" w:color="auto" w:fill="FAFAFA"/>
          </w:rPr>
          <w:delText xml:space="preserve">have </w:delText>
        </w:r>
        <w:r w:rsidR="0009085D" w:rsidDel="003F0718">
          <w:rPr>
            <w:rStyle w:val="Strong"/>
            <w:rFonts w:ascii="Arial" w:hAnsi="Arial" w:cs="Arial"/>
            <w:b w:val="0"/>
            <w:bCs w:val="0"/>
            <w:color w:val="4B4B4B"/>
            <w:spacing w:val="2"/>
            <w:sz w:val="24"/>
            <w:szCs w:val="24"/>
            <w:shd w:val="clear" w:color="auto" w:fill="FAFAFA"/>
          </w:rPr>
          <w:delText xml:space="preserve">never </w:delText>
        </w:r>
        <w:r w:rsidR="000926BE" w:rsidDel="003F0718">
          <w:rPr>
            <w:rStyle w:val="Strong"/>
            <w:rFonts w:ascii="Arial" w:hAnsi="Arial" w:cs="Arial"/>
            <w:b w:val="0"/>
            <w:bCs w:val="0"/>
            <w:color w:val="4B4B4B"/>
            <w:spacing w:val="2"/>
            <w:sz w:val="24"/>
            <w:szCs w:val="24"/>
            <w:shd w:val="clear" w:color="auto" w:fill="FAFAFA"/>
          </w:rPr>
          <w:delText xml:space="preserve">made me </w:delText>
        </w:r>
        <w:r w:rsidR="0009085D" w:rsidDel="003F0718">
          <w:rPr>
            <w:rStyle w:val="Strong"/>
            <w:rFonts w:ascii="Arial" w:hAnsi="Arial" w:cs="Arial"/>
            <w:b w:val="0"/>
            <w:bCs w:val="0"/>
            <w:color w:val="4B4B4B"/>
            <w:spacing w:val="2"/>
            <w:sz w:val="24"/>
            <w:szCs w:val="24"/>
            <w:shd w:val="clear" w:color="auto" w:fill="FAFAFA"/>
          </w:rPr>
          <w:delText>felt so alive before</w:delText>
        </w:r>
        <w:r w:rsidR="00D226FA" w:rsidDel="003F0718">
          <w:rPr>
            <w:rStyle w:val="Strong"/>
            <w:rFonts w:ascii="Arial" w:hAnsi="Arial" w:cs="Arial"/>
            <w:b w:val="0"/>
            <w:bCs w:val="0"/>
            <w:color w:val="4B4B4B"/>
            <w:spacing w:val="2"/>
            <w:sz w:val="24"/>
            <w:szCs w:val="24"/>
            <w:shd w:val="clear" w:color="auto" w:fill="FAFAFA"/>
          </w:rPr>
          <w:delText xml:space="preserve">. Ironically, this is also when </w:delText>
        </w:r>
        <w:r w:rsidR="0009085D" w:rsidDel="003F0718">
          <w:rPr>
            <w:rStyle w:val="Strong"/>
            <w:rFonts w:ascii="Arial" w:hAnsi="Arial" w:cs="Arial"/>
            <w:b w:val="0"/>
            <w:bCs w:val="0"/>
            <w:color w:val="4B4B4B"/>
            <w:spacing w:val="2"/>
            <w:sz w:val="24"/>
            <w:szCs w:val="24"/>
            <w:shd w:val="clear" w:color="auto" w:fill="FAFAFA"/>
          </w:rPr>
          <w:delText xml:space="preserve">I </w:delText>
        </w:r>
        <w:r w:rsidR="00CF5B19" w:rsidDel="003F0718">
          <w:rPr>
            <w:rStyle w:val="Strong"/>
            <w:rFonts w:ascii="Arial" w:hAnsi="Arial" w:cs="Arial"/>
            <w:b w:val="0"/>
            <w:bCs w:val="0"/>
            <w:color w:val="4B4B4B"/>
            <w:spacing w:val="2"/>
            <w:sz w:val="24"/>
            <w:szCs w:val="24"/>
            <w:shd w:val="clear" w:color="auto" w:fill="FAFAFA"/>
          </w:rPr>
          <w:delText>became</w:delText>
        </w:r>
        <w:r w:rsidR="00942457" w:rsidDel="003F0718">
          <w:rPr>
            <w:rStyle w:val="Strong"/>
            <w:rFonts w:ascii="Arial" w:hAnsi="Arial" w:cs="Arial"/>
            <w:b w:val="0"/>
            <w:bCs w:val="0"/>
            <w:color w:val="4B4B4B"/>
            <w:spacing w:val="2"/>
            <w:sz w:val="24"/>
            <w:szCs w:val="24"/>
            <w:shd w:val="clear" w:color="auto" w:fill="FAFAFA"/>
          </w:rPr>
          <w:delText xml:space="preserve"> a </w:delText>
        </w:r>
        <w:r w:rsidR="0009085D" w:rsidDel="003F0718">
          <w:rPr>
            <w:rStyle w:val="Strong"/>
            <w:rFonts w:ascii="Arial" w:hAnsi="Arial" w:cs="Arial"/>
            <w:b w:val="0"/>
            <w:bCs w:val="0"/>
            <w:color w:val="4B4B4B"/>
            <w:spacing w:val="2"/>
            <w:sz w:val="24"/>
            <w:szCs w:val="24"/>
            <w:shd w:val="clear" w:color="auto" w:fill="FAFAFA"/>
          </w:rPr>
          <w:delText>worrywar</w:delText>
        </w:r>
        <w:r w:rsidR="00D6212F" w:rsidDel="003F0718">
          <w:rPr>
            <w:rStyle w:val="Strong"/>
            <w:rFonts w:ascii="Arial" w:hAnsi="Arial" w:cs="Arial"/>
            <w:b w:val="0"/>
            <w:bCs w:val="0"/>
            <w:color w:val="4B4B4B"/>
            <w:spacing w:val="2"/>
            <w:sz w:val="24"/>
            <w:szCs w:val="24"/>
            <w:shd w:val="clear" w:color="auto" w:fill="FAFAFA"/>
          </w:rPr>
          <w:delText xml:space="preserve">t. What if all this was just temporary?  </w:delText>
        </w:r>
        <w:r w:rsidR="005317E4" w:rsidDel="003F0718">
          <w:rPr>
            <w:rStyle w:val="Strong"/>
            <w:rFonts w:ascii="Arial" w:hAnsi="Arial" w:cs="Arial"/>
            <w:b w:val="0"/>
            <w:bCs w:val="0"/>
            <w:color w:val="4B4B4B"/>
            <w:spacing w:val="2"/>
            <w:sz w:val="24"/>
            <w:szCs w:val="24"/>
            <w:shd w:val="clear" w:color="auto" w:fill="FAFAFA"/>
          </w:rPr>
          <w:delText>W</w:delText>
        </w:r>
        <w:r w:rsidR="00D6212F" w:rsidDel="003F0718">
          <w:rPr>
            <w:rStyle w:val="Strong"/>
            <w:rFonts w:ascii="Arial" w:hAnsi="Arial" w:cs="Arial"/>
            <w:b w:val="0"/>
            <w:bCs w:val="0"/>
            <w:color w:val="4B4B4B"/>
            <w:spacing w:val="2"/>
            <w:sz w:val="24"/>
            <w:szCs w:val="24"/>
            <w:shd w:val="clear" w:color="auto" w:fill="FAFAFA"/>
          </w:rPr>
          <w:delText xml:space="preserve">as </w:delText>
        </w:r>
        <w:r w:rsidR="005317E4" w:rsidDel="003F0718">
          <w:rPr>
            <w:rStyle w:val="Strong"/>
            <w:rFonts w:ascii="Arial" w:hAnsi="Arial" w:cs="Arial"/>
            <w:b w:val="0"/>
            <w:bCs w:val="0"/>
            <w:color w:val="4B4B4B"/>
            <w:spacing w:val="2"/>
            <w:sz w:val="24"/>
            <w:szCs w:val="24"/>
            <w:shd w:val="clear" w:color="auto" w:fill="FAFAFA"/>
          </w:rPr>
          <w:delText xml:space="preserve">it </w:delText>
        </w:r>
        <w:r w:rsidR="00D6212F" w:rsidDel="003F0718">
          <w:rPr>
            <w:rStyle w:val="Strong"/>
            <w:rFonts w:ascii="Arial" w:hAnsi="Arial" w:cs="Arial"/>
            <w:b w:val="0"/>
            <w:bCs w:val="0"/>
            <w:color w:val="4B4B4B"/>
            <w:spacing w:val="2"/>
            <w:sz w:val="24"/>
            <w:szCs w:val="24"/>
            <w:shd w:val="clear" w:color="auto" w:fill="FAFAFA"/>
          </w:rPr>
          <w:delText xml:space="preserve">just luck? </w:delText>
        </w:r>
        <w:r w:rsidR="0067262A" w:rsidDel="003F0718">
          <w:rPr>
            <w:rStyle w:val="Strong"/>
            <w:rFonts w:ascii="Arial" w:hAnsi="Arial" w:cs="Arial"/>
            <w:b w:val="0"/>
            <w:bCs w:val="0"/>
            <w:color w:val="4B4B4B"/>
            <w:spacing w:val="2"/>
            <w:sz w:val="24"/>
            <w:szCs w:val="24"/>
            <w:shd w:val="clear" w:color="auto" w:fill="FAFAFA"/>
          </w:rPr>
          <w:delText xml:space="preserve">These </w:delText>
        </w:r>
        <w:r w:rsidR="00797FBA" w:rsidDel="003F0718">
          <w:rPr>
            <w:rStyle w:val="Strong"/>
            <w:rFonts w:ascii="Arial" w:hAnsi="Arial" w:cs="Arial"/>
            <w:b w:val="0"/>
            <w:bCs w:val="0"/>
            <w:color w:val="4B4B4B"/>
            <w:spacing w:val="2"/>
            <w:sz w:val="24"/>
            <w:szCs w:val="24"/>
            <w:shd w:val="clear" w:color="auto" w:fill="FAFAFA"/>
          </w:rPr>
          <w:delText xml:space="preserve">questions </w:delText>
        </w:r>
        <w:r w:rsidR="0067262A" w:rsidDel="003F0718">
          <w:rPr>
            <w:rStyle w:val="Strong"/>
            <w:rFonts w:ascii="Arial" w:hAnsi="Arial" w:cs="Arial"/>
            <w:b w:val="0"/>
            <w:bCs w:val="0"/>
            <w:color w:val="4B4B4B"/>
            <w:spacing w:val="2"/>
            <w:sz w:val="24"/>
            <w:szCs w:val="24"/>
            <w:shd w:val="clear" w:color="auto" w:fill="FAFAFA"/>
          </w:rPr>
          <w:delText>made me</w:delText>
        </w:r>
        <w:r w:rsidR="00D6212F" w:rsidDel="003F0718">
          <w:rPr>
            <w:rStyle w:val="Strong"/>
            <w:rFonts w:ascii="Arial" w:hAnsi="Arial" w:cs="Arial"/>
            <w:b w:val="0"/>
            <w:bCs w:val="0"/>
            <w:color w:val="4B4B4B"/>
            <w:spacing w:val="2"/>
            <w:sz w:val="24"/>
            <w:szCs w:val="24"/>
            <w:shd w:val="clear" w:color="auto" w:fill="FAFAFA"/>
          </w:rPr>
          <w:delText xml:space="preserve"> very ANXIOUS about going back to </w:delText>
        </w:r>
        <w:r w:rsidR="00132B9D" w:rsidDel="003F0718">
          <w:rPr>
            <w:rStyle w:val="Strong"/>
            <w:rFonts w:ascii="Arial" w:hAnsi="Arial" w:cs="Arial"/>
            <w:b w:val="0"/>
            <w:bCs w:val="0"/>
            <w:color w:val="4B4B4B"/>
            <w:spacing w:val="2"/>
            <w:sz w:val="24"/>
            <w:szCs w:val="24"/>
            <w:shd w:val="clear" w:color="auto" w:fill="FAFAFA"/>
          </w:rPr>
          <w:delText>my old self</w:delText>
        </w:r>
        <w:r w:rsidR="00D6212F" w:rsidDel="003F0718">
          <w:rPr>
            <w:rStyle w:val="Strong"/>
            <w:rFonts w:ascii="Arial" w:hAnsi="Arial" w:cs="Arial"/>
            <w:b w:val="0"/>
            <w:bCs w:val="0"/>
            <w:color w:val="4B4B4B"/>
            <w:spacing w:val="2"/>
            <w:sz w:val="24"/>
            <w:szCs w:val="24"/>
            <w:shd w:val="clear" w:color="auto" w:fill="FAFAFA"/>
          </w:rPr>
          <w:delText xml:space="preserve">.  </w:delText>
        </w:r>
      </w:del>
    </w:p>
    <w:p w14:paraId="632EC1B3" w14:textId="5652B81B" w:rsidR="00BB7BAA" w:rsidRDefault="0067262A" w:rsidP="00AE4D45">
      <w:pPr>
        <w:spacing w:line="360" w:lineRule="auto"/>
        <w:ind w:left="-360"/>
        <w:jc w:val="both"/>
        <w:rPr>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lastRenderedPageBreak/>
        <w:t>A</w:t>
      </w:r>
      <w:r w:rsidR="00210800" w:rsidRPr="00A520E7">
        <w:rPr>
          <w:rStyle w:val="Strong"/>
          <w:rFonts w:ascii="Arial" w:hAnsi="Arial" w:cs="Arial"/>
          <w:b w:val="0"/>
          <w:bCs w:val="0"/>
          <w:color w:val="4B4B4B"/>
          <w:spacing w:val="2"/>
          <w:sz w:val="24"/>
          <w:szCs w:val="24"/>
          <w:shd w:val="clear" w:color="auto" w:fill="FAFAFA"/>
        </w:rPr>
        <w:t xml:space="preserve"> </w:t>
      </w:r>
      <w:r w:rsidR="004F758E">
        <w:rPr>
          <w:rStyle w:val="Strong"/>
          <w:rFonts w:ascii="Arial" w:hAnsi="Arial" w:cs="Arial"/>
          <w:b w:val="0"/>
          <w:bCs w:val="0"/>
          <w:color w:val="4B4B4B"/>
          <w:spacing w:val="2"/>
          <w:sz w:val="24"/>
          <w:szCs w:val="24"/>
          <w:shd w:val="clear" w:color="auto" w:fill="FAFAFA"/>
        </w:rPr>
        <w:t>flick</w:t>
      </w:r>
      <w:r w:rsidR="00210800" w:rsidRPr="00A520E7">
        <w:rPr>
          <w:rStyle w:val="Strong"/>
          <w:rFonts w:ascii="Arial" w:hAnsi="Arial" w:cs="Arial"/>
          <w:b w:val="0"/>
          <w:bCs w:val="0"/>
          <w:color w:val="4B4B4B"/>
          <w:spacing w:val="2"/>
          <w:sz w:val="24"/>
          <w:szCs w:val="24"/>
          <w:shd w:val="clear" w:color="auto" w:fill="FAFAFA"/>
        </w:rPr>
        <w:t xml:space="preserve"> to my ego </w:t>
      </w:r>
      <w:r w:rsidR="00FD7642">
        <w:rPr>
          <w:rStyle w:val="Strong"/>
          <w:rFonts w:ascii="Arial" w:hAnsi="Arial" w:cs="Arial"/>
          <w:b w:val="0"/>
          <w:bCs w:val="0"/>
          <w:color w:val="4B4B4B"/>
          <w:spacing w:val="2"/>
          <w:sz w:val="24"/>
          <w:szCs w:val="24"/>
          <w:shd w:val="clear" w:color="auto" w:fill="FAFAFA"/>
        </w:rPr>
        <w:t>would compromise</w:t>
      </w:r>
      <w:r w:rsidR="00210800" w:rsidRPr="00A520E7">
        <w:rPr>
          <w:rStyle w:val="Strong"/>
          <w:rFonts w:ascii="Arial" w:hAnsi="Arial" w:cs="Arial"/>
          <w:b w:val="0"/>
          <w:bCs w:val="0"/>
          <w:color w:val="4B4B4B"/>
          <w:spacing w:val="2"/>
          <w:sz w:val="24"/>
          <w:szCs w:val="24"/>
          <w:shd w:val="clear" w:color="auto" w:fill="FAFAFA"/>
        </w:rPr>
        <w:t xml:space="preserve"> a week</w:t>
      </w:r>
      <w:r w:rsidR="00FD7642">
        <w:rPr>
          <w:rStyle w:val="Strong"/>
          <w:rFonts w:ascii="Arial" w:hAnsi="Arial" w:cs="Arial"/>
          <w:b w:val="0"/>
          <w:bCs w:val="0"/>
          <w:color w:val="4B4B4B"/>
          <w:spacing w:val="2"/>
          <w:sz w:val="24"/>
          <w:szCs w:val="24"/>
          <w:shd w:val="clear" w:color="auto" w:fill="FAFAFA"/>
        </w:rPr>
        <w:t>’s worth</w:t>
      </w:r>
      <w:r w:rsidR="00210800" w:rsidRPr="00A520E7">
        <w:rPr>
          <w:rStyle w:val="Strong"/>
          <w:rFonts w:ascii="Arial" w:hAnsi="Arial" w:cs="Arial"/>
          <w:b w:val="0"/>
          <w:bCs w:val="0"/>
          <w:color w:val="4B4B4B"/>
          <w:spacing w:val="2"/>
          <w:sz w:val="24"/>
          <w:szCs w:val="24"/>
          <w:shd w:val="clear" w:color="auto" w:fill="FAFAFA"/>
        </w:rPr>
        <w:t xml:space="preserve"> of productivity</w:t>
      </w:r>
      <w:r>
        <w:rPr>
          <w:rStyle w:val="Strong"/>
          <w:rFonts w:ascii="Arial" w:hAnsi="Arial" w:cs="Arial"/>
          <w:b w:val="0"/>
          <w:bCs w:val="0"/>
          <w:color w:val="4B4B4B"/>
          <w:spacing w:val="2"/>
          <w:sz w:val="24"/>
          <w:szCs w:val="24"/>
          <w:shd w:val="clear" w:color="auto" w:fill="FAFAFA"/>
        </w:rPr>
        <w:t xml:space="preserve">, </w:t>
      </w:r>
      <w:del w:id="43" w:author="Matthew" w:date="2020-11-28T21:36:00Z">
        <w:r w:rsidDel="003F0718">
          <w:rPr>
            <w:rStyle w:val="Strong"/>
            <w:rFonts w:ascii="Arial" w:hAnsi="Arial" w:cs="Arial"/>
            <w:b w:val="0"/>
            <w:bCs w:val="0"/>
            <w:color w:val="4B4B4B"/>
            <w:spacing w:val="2"/>
            <w:sz w:val="24"/>
            <w:szCs w:val="24"/>
            <w:shd w:val="clear" w:color="auto" w:fill="FAFAFA"/>
          </w:rPr>
          <w:delText>which had me</w:delText>
        </w:r>
        <w:r w:rsidR="00840FE6" w:rsidDel="003F0718">
          <w:rPr>
            <w:rStyle w:val="Strong"/>
            <w:rFonts w:ascii="Arial" w:hAnsi="Arial" w:cs="Arial"/>
            <w:b w:val="0"/>
            <w:bCs w:val="0"/>
            <w:color w:val="4B4B4B"/>
            <w:spacing w:val="2"/>
            <w:sz w:val="24"/>
            <w:szCs w:val="24"/>
            <w:shd w:val="clear" w:color="auto" w:fill="FAFAFA"/>
          </w:rPr>
          <w:delText xml:space="preserve"> stranded</w:delText>
        </w:r>
      </w:del>
      <w:ins w:id="44" w:author="Matthew" w:date="2020-11-28T21:36:00Z">
        <w:r w:rsidR="003F0718">
          <w:rPr>
            <w:rStyle w:val="Strong"/>
            <w:rFonts w:ascii="Arial" w:hAnsi="Arial" w:cs="Arial"/>
            <w:b w:val="0"/>
            <w:bCs w:val="0"/>
            <w:color w:val="4B4B4B"/>
            <w:spacing w:val="2"/>
            <w:sz w:val="24"/>
            <w:szCs w:val="24"/>
            <w:shd w:val="clear" w:color="auto" w:fill="FAFAFA"/>
          </w:rPr>
          <w:t>stranding me</w:t>
        </w:r>
      </w:ins>
      <w:r w:rsidR="00840FE6">
        <w:rPr>
          <w:rStyle w:val="Strong"/>
          <w:rFonts w:ascii="Arial" w:hAnsi="Arial" w:cs="Arial"/>
          <w:b w:val="0"/>
          <w:bCs w:val="0"/>
          <w:color w:val="4B4B4B"/>
          <w:spacing w:val="2"/>
          <w:sz w:val="24"/>
          <w:szCs w:val="24"/>
          <w:shd w:val="clear" w:color="auto" w:fill="FAFAFA"/>
        </w:rPr>
        <w:t xml:space="preserve"> on no man’s land</w:t>
      </w:r>
      <w:r>
        <w:rPr>
          <w:rStyle w:val="Strong"/>
          <w:rFonts w:ascii="Arial" w:hAnsi="Arial" w:cs="Arial"/>
          <w:b w:val="0"/>
          <w:bCs w:val="0"/>
          <w:color w:val="4B4B4B"/>
          <w:spacing w:val="2"/>
          <w:sz w:val="24"/>
          <w:szCs w:val="24"/>
          <w:shd w:val="clear" w:color="auto" w:fill="FAFAFA"/>
        </w:rPr>
        <w:t>.</w:t>
      </w:r>
      <w:r w:rsidR="00840FE6">
        <w:rPr>
          <w:rStyle w:val="Strong"/>
          <w:rFonts w:ascii="Arial" w:hAnsi="Arial" w:cs="Arial"/>
          <w:b w:val="0"/>
          <w:bCs w:val="0"/>
          <w:color w:val="4B4B4B"/>
          <w:spacing w:val="2"/>
          <w:sz w:val="24"/>
          <w:szCs w:val="24"/>
          <w:shd w:val="clear" w:color="auto" w:fill="FAFAFA"/>
        </w:rPr>
        <w:t xml:space="preserve"> I</w:t>
      </w:r>
      <w:ins w:id="45" w:author="Matthew" w:date="2020-11-28T21:36:00Z">
        <w:r w:rsidR="003F0718">
          <w:rPr>
            <w:rStyle w:val="Strong"/>
            <w:rFonts w:ascii="Arial" w:hAnsi="Arial" w:cs="Arial"/>
            <w:b w:val="0"/>
            <w:bCs w:val="0"/>
            <w:color w:val="4B4B4B"/>
            <w:spacing w:val="2"/>
            <w:sz w:val="24"/>
            <w:szCs w:val="24"/>
            <w:shd w:val="clear" w:color="auto" w:fill="FAFAFA"/>
          </w:rPr>
          <w:t xml:space="preserve"> had</w:t>
        </w:r>
      </w:ins>
      <w:del w:id="46" w:author="Matthew" w:date="2020-11-28T21:36:00Z">
        <w:r w:rsidR="00840FE6" w:rsidDel="003F0718">
          <w:rPr>
            <w:rStyle w:val="Strong"/>
            <w:rFonts w:ascii="Arial" w:hAnsi="Arial" w:cs="Arial"/>
            <w:b w:val="0"/>
            <w:bCs w:val="0"/>
            <w:color w:val="4B4B4B"/>
            <w:spacing w:val="2"/>
            <w:sz w:val="24"/>
            <w:szCs w:val="24"/>
            <w:shd w:val="clear" w:color="auto" w:fill="FAFAFA"/>
          </w:rPr>
          <w:delText>’</w:delText>
        </w:r>
        <w:r w:rsidR="00E36983" w:rsidDel="003F0718">
          <w:rPr>
            <w:rStyle w:val="Strong"/>
            <w:rFonts w:ascii="Arial" w:hAnsi="Arial" w:cs="Arial"/>
            <w:b w:val="0"/>
            <w:bCs w:val="0"/>
            <w:color w:val="4B4B4B"/>
            <w:spacing w:val="2"/>
            <w:sz w:val="24"/>
            <w:szCs w:val="24"/>
            <w:shd w:val="clear" w:color="auto" w:fill="FAFAFA"/>
          </w:rPr>
          <w:delText>d</w:delText>
        </w:r>
      </w:del>
      <w:r w:rsidR="00840FE6">
        <w:rPr>
          <w:rStyle w:val="Strong"/>
          <w:rFonts w:ascii="Arial" w:hAnsi="Arial" w:cs="Arial"/>
          <w:b w:val="0"/>
          <w:bCs w:val="0"/>
          <w:color w:val="4B4B4B"/>
          <w:spacing w:val="2"/>
          <w:sz w:val="24"/>
          <w:szCs w:val="24"/>
          <w:shd w:val="clear" w:color="auto" w:fill="FAFAFA"/>
        </w:rPr>
        <w:t xml:space="preserve"> become so dependent on what people think of me</w:t>
      </w:r>
      <w:r w:rsidR="00AD33DC">
        <w:rPr>
          <w:rStyle w:val="Strong"/>
          <w:rFonts w:ascii="Arial" w:hAnsi="Arial" w:cs="Arial"/>
          <w:b w:val="0"/>
          <w:bCs w:val="0"/>
          <w:color w:val="4B4B4B"/>
          <w:spacing w:val="2"/>
          <w:sz w:val="24"/>
          <w:szCs w:val="24"/>
          <w:shd w:val="clear" w:color="auto" w:fill="FAFAFA"/>
        </w:rPr>
        <w:t xml:space="preserve"> that I </w:t>
      </w:r>
      <w:del w:id="47" w:author="Matthew" w:date="2020-11-28T21:39:00Z">
        <w:r w:rsidR="00AD33DC" w:rsidDel="003F0718">
          <w:rPr>
            <w:rStyle w:val="Strong"/>
            <w:rFonts w:ascii="Arial" w:hAnsi="Arial" w:cs="Arial"/>
            <w:b w:val="0"/>
            <w:bCs w:val="0"/>
            <w:color w:val="4B4B4B"/>
            <w:spacing w:val="2"/>
            <w:sz w:val="24"/>
            <w:szCs w:val="24"/>
            <w:shd w:val="clear" w:color="auto" w:fill="FAFAFA"/>
          </w:rPr>
          <w:delText xml:space="preserve">would </w:delText>
        </w:r>
      </w:del>
      <w:del w:id="48" w:author="Matthew" w:date="2020-11-28T21:37:00Z">
        <w:r w:rsidR="00AD33DC" w:rsidDel="003F0718">
          <w:rPr>
            <w:rStyle w:val="Strong"/>
            <w:rFonts w:ascii="Arial" w:hAnsi="Arial" w:cs="Arial"/>
            <w:b w:val="0"/>
            <w:bCs w:val="0"/>
            <w:color w:val="4B4B4B"/>
            <w:spacing w:val="2"/>
            <w:sz w:val="24"/>
            <w:szCs w:val="24"/>
            <w:shd w:val="clear" w:color="auto" w:fill="FAFAFA"/>
          </w:rPr>
          <w:delText>lose</w:delText>
        </w:r>
        <w:r w:rsidR="00006FBE" w:rsidDel="003F0718">
          <w:rPr>
            <w:rStyle w:val="Strong"/>
            <w:rFonts w:ascii="Arial" w:hAnsi="Arial" w:cs="Arial"/>
            <w:b w:val="0"/>
            <w:bCs w:val="0"/>
            <w:color w:val="4B4B4B"/>
            <w:spacing w:val="2"/>
            <w:sz w:val="24"/>
            <w:szCs w:val="24"/>
            <w:shd w:val="clear" w:color="auto" w:fill="FAFAFA"/>
          </w:rPr>
          <w:delText xml:space="preserve"> the</w:delText>
        </w:r>
        <w:r w:rsidR="00E36983" w:rsidDel="003F0718">
          <w:rPr>
            <w:rStyle w:val="Strong"/>
            <w:rFonts w:ascii="Arial" w:hAnsi="Arial" w:cs="Arial"/>
            <w:b w:val="0"/>
            <w:bCs w:val="0"/>
            <w:color w:val="4B4B4B"/>
            <w:spacing w:val="2"/>
            <w:sz w:val="24"/>
            <w:szCs w:val="24"/>
            <w:shd w:val="clear" w:color="auto" w:fill="FAFAFA"/>
          </w:rPr>
          <w:delText xml:space="preserve"> </w:delText>
        </w:r>
        <w:r w:rsidR="00AD33DC" w:rsidDel="003F0718">
          <w:rPr>
            <w:rStyle w:val="Strong"/>
            <w:rFonts w:ascii="Arial" w:hAnsi="Arial" w:cs="Arial"/>
            <w:b w:val="0"/>
            <w:bCs w:val="0"/>
            <w:color w:val="4B4B4B"/>
            <w:spacing w:val="2"/>
            <w:sz w:val="24"/>
            <w:szCs w:val="24"/>
            <w:shd w:val="clear" w:color="auto" w:fill="FAFAFA"/>
          </w:rPr>
          <w:delText xml:space="preserve">ability </w:delText>
        </w:r>
        <w:r w:rsidR="00E36983" w:rsidDel="003F0718">
          <w:rPr>
            <w:rStyle w:val="Strong"/>
            <w:rFonts w:ascii="Arial" w:hAnsi="Arial" w:cs="Arial"/>
            <w:b w:val="0"/>
            <w:bCs w:val="0"/>
            <w:color w:val="4B4B4B"/>
            <w:spacing w:val="2"/>
            <w:sz w:val="24"/>
            <w:szCs w:val="24"/>
            <w:shd w:val="clear" w:color="auto" w:fill="FAFAFA"/>
          </w:rPr>
          <w:delText xml:space="preserve">to </w:delText>
        </w:r>
        <w:r w:rsidR="00006FBE" w:rsidDel="003F0718">
          <w:rPr>
            <w:rStyle w:val="Strong"/>
            <w:rFonts w:ascii="Arial" w:hAnsi="Arial" w:cs="Arial"/>
            <w:b w:val="0"/>
            <w:bCs w:val="0"/>
            <w:color w:val="4B4B4B"/>
            <w:spacing w:val="2"/>
            <w:sz w:val="24"/>
            <w:szCs w:val="24"/>
            <w:shd w:val="clear" w:color="auto" w:fill="FAFAFA"/>
          </w:rPr>
          <w:delText>appreciate</w:delText>
        </w:r>
        <w:r w:rsidR="00E36983" w:rsidDel="003F0718">
          <w:rPr>
            <w:rStyle w:val="Strong"/>
            <w:rFonts w:ascii="Arial" w:hAnsi="Arial" w:cs="Arial"/>
            <w:b w:val="0"/>
            <w:bCs w:val="0"/>
            <w:color w:val="4B4B4B"/>
            <w:spacing w:val="2"/>
            <w:sz w:val="24"/>
            <w:szCs w:val="24"/>
            <w:shd w:val="clear" w:color="auto" w:fill="FAFAFA"/>
          </w:rPr>
          <w:delText xml:space="preserve"> </w:delText>
        </w:r>
        <w:r w:rsidR="005E275D" w:rsidDel="003F0718">
          <w:rPr>
            <w:rStyle w:val="Strong"/>
            <w:rFonts w:ascii="Arial" w:hAnsi="Arial" w:cs="Arial"/>
            <w:b w:val="0"/>
            <w:bCs w:val="0"/>
            <w:color w:val="4B4B4B"/>
            <w:spacing w:val="2"/>
            <w:sz w:val="24"/>
            <w:szCs w:val="24"/>
            <w:shd w:val="clear" w:color="auto" w:fill="FAFAFA"/>
          </w:rPr>
          <w:delText>my</w:delText>
        </w:r>
        <w:r w:rsidR="00E36983" w:rsidDel="003F0718">
          <w:rPr>
            <w:rStyle w:val="Strong"/>
            <w:rFonts w:ascii="Arial" w:hAnsi="Arial" w:cs="Arial"/>
            <w:b w:val="0"/>
            <w:bCs w:val="0"/>
            <w:color w:val="4B4B4B"/>
            <w:spacing w:val="2"/>
            <w:sz w:val="24"/>
            <w:szCs w:val="24"/>
            <w:shd w:val="clear" w:color="auto" w:fill="FAFAFA"/>
          </w:rPr>
          <w:delText xml:space="preserve"> development</w:delText>
        </w:r>
        <w:r w:rsidDel="003F0718">
          <w:rPr>
            <w:rStyle w:val="Strong"/>
            <w:rFonts w:ascii="Arial" w:hAnsi="Arial" w:cs="Arial"/>
            <w:b w:val="0"/>
            <w:bCs w:val="0"/>
            <w:color w:val="4B4B4B"/>
            <w:spacing w:val="2"/>
            <w:sz w:val="24"/>
            <w:szCs w:val="24"/>
            <w:shd w:val="clear" w:color="auto" w:fill="FAFAFA"/>
          </w:rPr>
          <w:delText xml:space="preserve">, and </w:delText>
        </w:r>
        <w:r w:rsidR="00DC31C6" w:rsidDel="003F0718">
          <w:rPr>
            <w:rStyle w:val="Strong"/>
            <w:rFonts w:ascii="Arial" w:hAnsi="Arial" w:cs="Arial"/>
            <w:b w:val="0"/>
            <w:bCs w:val="0"/>
            <w:color w:val="4B4B4B"/>
            <w:spacing w:val="2"/>
            <w:sz w:val="24"/>
            <w:szCs w:val="24"/>
            <w:shd w:val="clear" w:color="auto" w:fill="FAFAFA"/>
          </w:rPr>
          <w:delText xml:space="preserve">constantly </w:delText>
        </w:r>
        <w:r w:rsidR="00006FBE" w:rsidDel="003F0718">
          <w:rPr>
            <w:rStyle w:val="Strong"/>
            <w:rFonts w:ascii="Arial" w:hAnsi="Arial" w:cs="Arial"/>
            <w:b w:val="0"/>
            <w:bCs w:val="0"/>
            <w:color w:val="4B4B4B"/>
            <w:spacing w:val="2"/>
            <w:sz w:val="24"/>
            <w:szCs w:val="24"/>
            <w:shd w:val="clear" w:color="auto" w:fill="FAFAFA"/>
          </w:rPr>
          <w:delText>compare myself with others</w:delText>
        </w:r>
      </w:del>
      <w:ins w:id="49" w:author="Matthew" w:date="2020-11-28T21:41:00Z">
        <w:r w:rsidR="005D2AF5">
          <w:rPr>
            <w:rStyle w:val="Strong"/>
            <w:rFonts w:ascii="Arial" w:hAnsi="Arial" w:cs="Arial"/>
            <w:b w:val="0"/>
            <w:bCs w:val="0"/>
            <w:color w:val="4B4B4B"/>
            <w:spacing w:val="2"/>
            <w:sz w:val="24"/>
            <w:szCs w:val="24"/>
            <w:shd w:val="clear" w:color="auto" w:fill="FAFAFA"/>
          </w:rPr>
          <w:t>was</w:t>
        </w:r>
      </w:ins>
      <w:ins w:id="50" w:author="Matthew" w:date="2020-11-28T21:37:00Z">
        <w:r w:rsidR="003F0718">
          <w:rPr>
            <w:rStyle w:val="Strong"/>
            <w:rFonts w:ascii="Arial" w:hAnsi="Arial" w:cs="Arial"/>
            <w:b w:val="0"/>
            <w:bCs w:val="0"/>
            <w:color w:val="4B4B4B"/>
            <w:spacing w:val="2"/>
            <w:sz w:val="24"/>
            <w:szCs w:val="24"/>
            <w:shd w:val="clear" w:color="auto" w:fill="FAFAFA"/>
          </w:rPr>
          <w:t xml:space="preserve"> doubting myself when</w:t>
        </w:r>
      </w:ins>
      <w:ins w:id="51" w:author="Matthew" w:date="2020-11-28T21:39:00Z">
        <w:r w:rsidR="003F0718">
          <w:rPr>
            <w:rStyle w:val="Strong"/>
            <w:rFonts w:ascii="Arial" w:hAnsi="Arial" w:cs="Arial"/>
            <w:b w:val="0"/>
            <w:bCs w:val="0"/>
            <w:color w:val="4B4B4B"/>
            <w:spacing w:val="2"/>
            <w:sz w:val="24"/>
            <w:szCs w:val="24"/>
            <w:shd w:val="clear" w:color="auto" w:fill="FAFAFA"/>
          </w:rPr>
          <w:t>ever I</w:t>
        </w:r>
      </w:ins>
      <w:ins w:id="52" w:author="Matthew" w:date="2020-11-28T22:15:00Z">
        <w:r w:rsidR="0046084F">
          <w:rPr>
            <w:rStyle w:val="Strong"/>
            <w:rFonts w:ascii="Arial" w:hAnsi="Arial" w:cs="Arial"/>
            <w:b w:val="0"/>
            <w:bCs w:val="0"/>
            <w:color w:val="4B4B4B"/>
            <w:spacing w:val="2"/>
            <w:sz w:val="24"/>
            <w:szCs w:val="24"/>
            <w:shd w:val="clear" w:color="auto" w:fill="FAFAFA"/>
          </w:rPr>
          <w:t>’d</w:t>
        </w:r>
      </w:ins>
      <w:ins w:id="53" w:author="Matthew" w:date="2020-11-28T21:39:00Z">
        <w:r w:rsidR="003F0718">
          <w:rPr>
            <w:rStyle w:val="Strong"/>
            <w:rFonts w:ascii="Arial" w:hAnsi="Arial" w:cs="Arial"/>
            <w:b w:val="0"/>
            <w:bCs w:val="0"/>
            <w:color w:val="4B4B4B"/>
            <w:spacing w:val="2"/>
            <w:sz w:val="24"/>
            <w:szCs w:val="24"/>
            <w:shd w:val="clear" w:color="auto" w:fill="FAFAFA"/>
          </w:rPr>
          <w:t xml:space="preserve"> </w:t>
        </w:r>
      </w:ins>
      <w:ins w:id="54" w:author="Matthew" w:date="2020-11-28T21:40:00Z">
        <w:r w:rsidR="003F0718">
          <w:rPr>
            <w:rStyle w:val="Strong"/>
            <w:rFonts w:ascii="Arial" w:hAnsi="Arial" w:cs="Arial"/>
            <w:b w:val="0"/>
            <w:bCs w:val="0"/>
            <w:color w:val="4B4B4B"/>
            <w:spacing w:val="2"/>
            <w:sz w:val="24"/>
            <w:szCs w:val="24"/>
            <w:shd w:val="clear" w:color="auto" w:fill="FAFAFA"/>
          </w:rPr>
          <w:t>shed a skin or two</w:t>
        </w:r>
      </w:ins>
      <w:r w:rsidR="00006FBE">
        <w:rPr>
          <w:rStyle w:val="Strong"/>
          <w:rFonts w:ascii="Arial" w:hAnsi="Arial" w:cs="Arial"/>
          <w:b w:val="0"/>
          <w:bCs w:val="0"/>
          <w:color w:val="4B4B4B"/>
          <w:spacing w:val="2"/>
          <w:sz w:val="24"/>
          <w:szCs w:val="24"/>
          <w:shd w:val="clear" w:color="auto" w:fill="FAFAFA"/>
        </w:rPr>
        <w:t xml:space="preserve">. </w:t>
      </w:r>
    </w:p>
    <w:p w14:paraId="0600EF4B" w14:textId="16DEC9D5" w:rsidR="005C2890" w:rsidDel="005D2AF5" w:rsidRDefault="005D2AF5" w:rsidP="005D2AF5">
      <w:pPr>
        <w:spacing w:line="360" w:lineRule="auto"/>
        <w:ind w:left="-360"/>
        <w:jc w:val="both"/>
        <w:rPr>
          <w:del w:id="55" w:author="Matthew" w:date="2020-11-28T21:46:00Z"/>
          <w:rStyle w:val="Strong"/>
          <w:rFonts w:ascii="Arial" w:hAnsi="Arial" w:cs="Arial"/>
          <w:b w:val="0"/>
          <w:bCs w:val="0"/>
          <w:color w:val="4B4B4B"/>
          <w:spacing w:val="2"/>
          <w:sz w:val="24"/>
          <w:szCs w:val="24"/>
          <w:shd w:val="clear" w:color="auto" w:fill="FAFAFA"/>
        </w:rPr>
      </w:pPr>
      <w:ins w:id="56" w:author="Matthew" w:date="2020-11-28T21:41:00Z">
        <w:r>
          <w:rPr>
            <w:rStyle w:val="Strong"/>
            <w:rFonts w:ascii="Arial" w:hAnsi="Arial" w:cs="Arial"/>
            <w:b w:val="0"/>
            <w:bCs w:val="0"/>
            <w:color w:val="4B4B4B"/>
            <w:spacing w:val="2"/>
            <w:sz w:val="24"/>
            <w:szCs w:val="24"/>
            <w:shd w:val="clear" w:color="auto" w:fill="FAFAFA"/>
          </w:rPr>
          <w:t xml:space="preserve">It was this little nook </w:t>
        </w:r>
      </w:ins>
      <w:del w:id="57" w:author="Matthew" w:date="2020-11-28T21:41:00Z">
        <w:r w:rsidR="002B0DF9" w:rsidDel="005D2AF5">
          <w:rPr>
            <w:rStyle w:val="Strong"/>
            <w:rFonts w:ascii="Arial" w:hAnsi="Arial" w:cs="Arial"/>
            <w:b w:val="0"/>
            <w:bCs w:val="0"/>
            <w:color w:val="4B4B4B"/>
            <w:spacing w:val="2"/>
            <w:sz w:val="24"/>
            <w:szCs w:val="24"/>
            <w:shd w:val="clear" w:color="auto" w:fill="FAFAFA"/>
          </w:rPr>
          <w:delText>A</w:delText>
        </w:r>
        <w:r w:rsidR="0018755A" w:rsidDel="005D2AF5">
          <w:rPr>
            <w:rStyle w:val="Strong"/>
            <w:rFonts w:ascii="Arial" w:hAnsi="Arial" w:cs="Arial"/>
            <w:b w:val="0"/>
            <w:bCs w:val="0"/>
            <w:color w:val="4B4B4B"/>
            <w:spacing w:val="2"/>
            <w:sz w:val="24"/>
            <w:szCs w:val="24"/>
            <w:shd w:val="clear" w:color="auto" w:fill="FAFAFA"/>
          </w:rPr>
          <w:delText>s I self-reflect,</w:delText>
        </w:r>
        <w:r w:rsidR="005E275D" w:rsidDel="005D2AF5">
          <w:rPr>
            <w:rStyle w:val="Strong"/>
            <w:rFonts w:ascii="Arial" w:hAnsi="Arial" w:cs="Arial"/>
            <w:b w:val="0"/>
            <w:bCs w:val="0"/>
            <w:color w:val="4B4B4B"/>
            <w:spacing w:val="2"/>
            <w:sz w:val="24"/>
            <w:szCs w:val="24"/>
            <w:shd w:val="clear" w:color="auto" w:fill="FAFAFA"/>
          </w:rPr>
          <w:delText xml:space="preserve"> I realized that</w:delText>
        </w:r>
        <w:r w:rsidR="00E36983" w:rsidDel="005D2AF5">
          <w:rPr>
            <w:rStyle w:val="Strong"/>
            <w:rFonts w:ascii="Arial" w:hAnsi="Arial" w:cs="Arial"/>
            <w:b w:val="0"/>
            <w:bCs w:val="0"/>
            <w:color w:val="4B4B4B"/>
            <w:spacing w:val="2"/>
            <w:sz w:val="24"/>
            <w:szCs w:val="24"/>
            <w:shd w:val="clear" w:color="auto" w:fill="FAFAFA"/>
          </w:rPr>
          <w:delText xml:space="preserve"> I </w:delText>
        </w:r>
        <w:r w:rsidR="005E275D" w:rsidDel="005D2AF5">
          <w:rPr>
            <w:rStyle w:val="Strong"/>
            <w:rFonts w:ascii="Arial" w:hAnsi="Arial" w:cs="Arial"/>
            <w:b w:val="0"/>
            <w:bCs w:val="0"/>
            <w:color w:val="4B4B4B"/>
            <w:spacing w:val="2"/>
            <w:sz w:val="24"/>
            <w:szCs w:val="24"/>
            <w:shd w:val="clear" w:color="auto" w:fill="FAFAFA"/>
          </w:rPr>
          <w:delText>didn’t know how to understand myself.</w:delText>
        </w:r>
        <w:r w:rsidR="00AD3737" w:rsidDel="005D2AF5">
          <w:rPr>
            <w:rStyle w:val="Strong"/>
            <w:rFonts w:ascii="Arial" w:hAnsi="Arial" w:cs="Arial"/>
            <w:b w:val="0"/>
            <w:bCs w:val="0"/>
            <w:color w:val="4B4B4B"/>
            <w:spacing w:val="2"/>
            <w:sz w:val="24"/>
            <w:szCs w:val="24"/>
            <w:shd w:val="clear" w:color="auto" w:fill="FAFAFA"/>
          </w:rPr>
          <w:delText xml:space="preserve"> This came to me when </w:delText>
        </w:r>
        <w:r w:rsidR="00375CEF" w:rsidDel="005D2AF5">
          <w:rPr>
            <w:rStyle w:val="Strong"/>
            <w:rFonts w:ascii="Arial" w:hAnsi="Arial" w:cs="Arial"/>
            <w:b w:val="0"/>
            <w:bCs w:val="0"/>
            <w:color w:val="4B4B4B"/>
            <w:spacing w:val="2"/>
            <w:sz w:val="24"/>
            <w:szCs w:val="24"/>
            <w:shd w:val="clear" w:color="auto" w:fill="FAFAFA"/>
          </w:rPr>
          <w:delText>I</w:delText>
        </w:r>
        <w:r w:rsidR="00DF3F1A" w:rsidRPr="007000AF" w:rsidDel="005D2AF5">
          <w:rPr>
            <w:rStyle w:val="Strong"/>
            <w:rFonts w:ascii="Arial" w:hAnsi="Arial" w:cs="Arial"/>
            <w:b w:val="0"/>
            <w:bCs w:val="0"/>
            <w:color w:val="4B4B4B"/>
            <w:spacing w:val="2"/>
            <w:sz w:val="24"/>
            <w:szCs w:val="24"/>
            <w:shd w:val="clear" w:color="auto" w:fill="FAFAFA"/>
          </w:rPr>
          <w:delText xml:space="preserve"> </w:delText>
        </w:r>
        <w:r w:rsidR="00194805" w:rsidRPr="007000AF" w:rsidDel="005D2AF5">
          <w:rPr>
            <w:rStyle w:val="Strong"/>
            <w:rFonts w:ascii="Arial" w:hAnsi="Arial" w:cs="Arial"/>
            <w:b w:val="0"/>
            <w:bCs w:val="0"/>
            <w:color w:val="4B4B4B"/>
            <w:spacing w:val="2"/>
            <w:sz w:val="24"/>
            <w:szCs w:val="24"/>
            <w:shd w:val="clear" w:color="auto" w:fill="FAFAFA"/>
          </w:rPr>
          <w:delText>picked up</w:delText>
        </w:r>
        <w:r w:rsidR="00AD3737" w:rsidDel="005D2AF5">
          <w:rPr>
            <w:rStyle w:val="Strong"/>
            <w:rFonts w:ascii="Arial" w:hAnsi="Arial" w:cs="Arial"/>
            <w:b w:val="0"/>
            <w:bCs w:val="0"/>
            <w:color w:val="4B4B4B"/>
            <w:spacing w:val="2"/>
            <w:sz w:val="24"/>
            <w:szCs w:val="24"/>
            <w:shd w:val="clear" w:color="auto" w:fill="FAFAFA"/>
          </w:rPr>
          <w:delText xml:space="preserve"> a new hobby</w:delText>
        </w:r>
      </w:del>
      <w:ins w:id="58" w:author="Matthew" w:date="2020-11-28T21:41:00Z">
        <w:r>
          <w:rPr>
            <w:rStyle w:val="Strong"/>
            <w:rFonts w:ascii="Arial" w:hAnsi="Arial" w:cs="Arial"/>
            <w:b w:val="0"/>
            <w:bCs w:val="0"/>
            <w:color w:val="4B4B4B"/>
            <w:spacing w:val="2"/>
            <w:sz w:val="24"/>
            <w:szCs w:val="24"/>
            <w:shd w:val="clear" w:color="auto" w:fill="FAFAFA"/>
          </w:rPr>
          <w:t>that I start</w:t>
        </w:r>
      </w:ins>
      <w:ins w:id="59" w:author="Matthew" w:date="2020-11-28T21:42:00Z">
        <w:r>
          <w:rPr>
            <w:rStyle w:val="Strong"/>
            <w:rFonts w:ascii="Arial" w:hAnsi="Arial" w:cs="Arial"/>
            <w:b w:val="0"/>
            <w:bCs w:val="0"/>
            <w:color w:val="4B4B4B"/>
            <w:spacing w:val="2"/>
            <w:sz w:val="24"/>
            <w:szCs w:val="24"/>
            <w:shd w:val="clear" w:color="auto" w:fill="FAFAFA"/>
          </w:rPr>
          <w:t xml:space="preserve">ed visiting </w:t>
        </w:r>
      </w:ins>
      <w:ins w:id="60" w:author="Matthew" w:date="2020-11-28T21:43:00Z">
        <w:r>
          <w:rPr>
            <w:rStyle w:val="Strong"/>
            <w:rFonts w:ascii="Arial" w:hAnsi="Arial" w:cs="Arial"/>
            <w:b w:val="0"/>
            <w:bCs w:val="0"/>
            <w:color w:val="4B4B4B"/>
            <w:spacing w:val="2"/>
            <w:sz w:val="24"/>
            <w:szCs w:val="24"/>
            <w:shd w:val="clear" w:color="auto" w:fill="FAFAFA"/>
          </w:rPr>
          <w:t>that really embraced my true face</w:t>
        </w:r>
      </w:ins>
      <w:r w:rsidR="00AD3737">
        <w:rPr>
          <w:rStyle w:val="Strong"/>
          <w:rFonts w:ascii="Arial" w:hAnsi="Arial" w:cs="Arial"/>
          <w:b w:val="0"/>
          <w:bCs w:val="0"/>
          <w:color w:val="4B4B4B"/>
          <w:spacing w:val="2"/>
          <w:sz w:val="24"/>
          <w:szCs w:val="24"/>
          <w:shd w:val="clear" w:color="auto" w:fill="FAFAFA"/>
        </w:rPr>
        <w:t>:</w:t>
      </w:r>
      <w:r w:rsidR="00194805" w:rsidRPr="007000AF">
        <w:rPr>
          <w:rStyle w:val="Strong"/>
          <w:rFonts w:ascii="Arial" w:hAnsi="Arial" w:cs="Arial"/>
          <w:b w:val="0"/>
          <w:bCs w:val="0"/>
          <w:color w:val="4B4B4B"/>
          <w:spacing w:val="2"/>
          <w:sz w:val="24"/>
          <w:szCs w:val="24"/>
          <w:shd w:val="clear" w:color="auto" w:fill="FAFAFA"/>
        </w:rPr>
        <w:t xml:space="preserve"> </w:t>
      </w:r>
      <w:r w:rsidR="0065303E" w:rsidRPr="007000AF">
        <w:rPr>
          <w:rStyle w:val="Strong"/>
          <w:rFonts w:ascii="Arial" w:hAnsi="Arial" w:cs="Arial"/>
          <w:b w:val="0"/>
          <w:bCs w:val="0"/>
          <w:color w:val="4B4B4B"/>
          <w:spacing w:val="2"/>
          <w:sz w:val="24"/>
          <w:szCs w:val="24"/>
          <w:shd w:val="clear" w:color="auto" w:fill="FAFAFA"/>
        </w:rPr>
        <w:t>reading</w:t>
      </w:r>
      <w:r w:rsidR="00AD3737">
        <w:rPr>
          <w:rStyle w:val="Strong"/>
          <w:rFonts w:ascii="Arial" w:hAnsi="Arial" w:cs="Arial"/>
          <w:b w:val="0"/>
          <w:bCs w:val="0"/>
          <w:color w:val="4B4B4B"/>
          <w:spacing w:val="2"/>
          <w:sz w:val="24"/>
          <w:szCs w:val="24"/>
          <w:shd w:val="clear" w:color="auto" w:fill="FAFAFA"/>
        </w:rPr>
        <w:t>.</w:t>
      </w:r>
      <w:r w:rsidR="004D56F4">
        <w:rPr>
          <w:rStyle w:val="Strong"/>
          <w:rFonts w:ascii="Arial" w:hAnsi="Arial" w:cs="Arial"/>
          <w:b w:val="0"/>
          <w:bCs w:val="0"/>
          <w:color w:val="4B4B4B"/>
          <w:spacing w:val="2"/>
          <w:sz w:val="24"/>
          <w:szCs w:val="24"/>
          <w:shd w:val="clear" w:color="auto" w:fill="FAFAFA"/>
        </w:rPr>
        <w:t xml:space="preserve"> </w:t>
      </w:r>
      <w:r w:rsidR="00AD3737">
        <w:rPr>
          <w:rStyle w:val="Strong"/>
          <w:rFonts w:ascii="Arial" w:hAnsi="Arial" w:cs="Arial"/>
          <w:b w:val="0"/>
          <w:bCs w:val="0"/>
          <w:color w:val="4B4B4B"/>
          <w:spacing w:val="2"/>
          <w:sz w:val="24"/>
          <w:szCs w:val="24"/>
          <w:shd w:val="clear" w:color="auto" w:fill="FAFAFA"/>
        </w:rPr>
        <w:t xml:space="preserve">Self-development books really remodeled my </w:t>
      </w:r>
      <w:del w:id="61" w:author="Matthew" w:date="2020-11-28T21:44:00Z">
        <w:r w:rsidR="00AD3737" w:rsidDel="005D2AF5">
          <w:rPr>
            <w:rStyle w:val="Strong"/>
            <w:rFonts w:ascii="Arial" w:hAnsi="Arial" w:cs="Arial"/>
            <w:b w:val="0"/>
            <w:bCs w:val="0"/>
            <w:color w:val="4B4B4B"/>
            <w:spacing w:val="2"/>
            <w:sz w:val="24"/>
            <w:szCs w:val="24"/>
            <w:shd w:val="clear" w:color="auto" w:fill="FAFAFA"/>
          </w:rPr>
          <w:delText>thoughts</w:delText>
        </w:r>
        <w:r w:rsidR="00927174" w:rsidDel="005D2AF5">
          <w:rPr>
            <w:rStyle w:val="Strong"/>
            <w:rFonts w:ascii="Arial" w:hAnsi="Arial" w:cs="Arial"/>
            <w:b w:val="0"/>
            <w:bCs w:val="0"/>
            <w:color w:val="4B4B4B"/>
            <w:spacing w:val="2"/>
            <w:sz w:val="24"/>
            <w:szCs w:val="24"/>
            <w:shd w:val="clear" w:color="auto" w:fill="FAFAFA"/>
          </w:rPr>
          <w:delText xml:space="preserve"> reveal</w:delText>
        </w:r>
        <w:r w:rsidR="00C64BC2" w:rsidDel="005D2AF5">
          <w:rPr>
            <w:rStyle w:val="Strong"/>
            <w:rFonts w:ascii="Arial" w:hAnsi="Arial" w:cs="Arial"/>
            <w:b w:val="0"/>
            <w:bCs w:val="0"/>
            <w:color w:val="4B4B4B"/>
            <w:spacing w:val="2"/>
            <w:sz w:val="24"/>
            <w:szCs w:val="24"/>
            <w:shd w:val="clear" w:color="auto" w:fill="FAFAFA"/>
          </w:rPr>
          <w:delText>ing</w:delText>
        </w:r>
        <w:r w:rsidR="00927174" w:rsidDel="005D2AF5">
          <w:rPr>
            <w:rStyle w:val="Strong"/>
            <w:rFonts w:ascii="Arial" w:hAnsi="Arial" w:cs="Arial"/>
            <w:b w:val="0"/>
            <w:bCs w:val="0"/>
            <w:color w:val="4B4B4B"/>
            <w:spacing w:val="2"/>
            <w:sz w:val="24"/>
            <w:szCs w:val="24"/>
            <w:shd w:val="clear" w:color="auto" w:fill="FAFAFA"/>
          </w:rPr>
          <w:delText xml:space="preserve"> that </w:delText>
        </w:r>
        <w:r w:rsidR="00C64BC2" w:rsidDel="005D2AF5">
          <w:rPr>
            <w:rStyle w:val="Strong"/>
            <w:rFonts w:ascii="Arial" w:hAnsi="Arial" w:cs="Arial"/>
            <w:b w:val="0"/>
            <w:bCs w:val="0"/>
            <w:color w:val="4B4B4B"/>
            <w:spacing w:val="2"/>
            <w:sz w:val="24"/>
            <w:szCs w:val="24"/>
            <w:shd w:val="clear" w:color="auto" w:fill="FAFAFA"/>
          </w:rPr>
          <w:delText>emotional</w:delText>
        </w:r>
        <w:r w:rsidR="00927174" w:rsidDel="005D2AF5">
          <w:rPr>
            <w:rStyle w:val="Strong"/>
            <w:rFonts w:ascii="Arial" w:hAnsi="Arial" w:cs="Arial"/>
            <w:b w:val="0"/>
            <w:bCs w:val="0"/>
            <w:color w:val="4B4B4B"/>
            <w:spacing w:val="2"/>
            <w:sz w:val="24"/>
            <w:szCs w:val="24"/>
            <w:shd w:val="clear" w:color="auto" w:fill="FAFAFA"/>
          </w:rPr>
          <w:delText xml:space="preserve">-success is </w:delText>
        </w:r>
        <w:r w:rsidR="00913723" w:rsidDel="005D2AF5">
          <w:rPr>
            <w:rStyle w:val="Strong"/>
            <w:rFonts w:ascii="Arial" w:hAnsi="Arial" w:cs="Arial"/>
            <w:b w:val="0"/>
            <w:bCs w:val="0"/>
            <w:color w:val="4B4B4B"/>
            <w:spacing w:val="2"/>
            <w:sz w:val="24"/>
            <w:szCs w:val="24"/>
            <w:shd w:val="clear" w:color="auto" w:fill="FAFAFA"/>
          </w:rPr>
          <w:delText>purely</w:delText>
        </w:r>
        <w:r w:rsidR="00927174" w:rsidDel="005D2AF5">
          <w:rPr>
            <w:rStyle w:val="Strong"/>
            <w:rFonts w:ascii="Arial" w:hAnsi="Arial" w:cs="Arial"/>
            <w:b w:val="0"/>
            <w:bCs w:val="0"/>
            <w:color w:val="4B4B4B"/>
            <w:spacing w:val="2"/>
            <w:sz w:val="24"/>
            <w:szCs w:val="24"/>
            <w:shd w:val="clear" w:color="auto" w:fill="FAFAFA"/>
          </w:rPr>
          <w:delText xml:space="preserve"> determined by </w:delText>
        </w:r>
        <w:r w:rsidR="00AD33DC" w:rsidDel="005D2AF5">
          <w:rPr>
            <w:rStyle w:val="Strong"/>
            <w:rFonts w:ascii="Arial" w:hAnsi="Arial" w:cs="Arial"/>
            <w:b w:val="0"/>
            <w:bCs w:val="0"/>
            <w:color w:val="4B4B4B"/>
            <w:spacing w:val="2"/>
            <w:sz w:val="24"/>
            <w:szCs w:val="24"/>
            <w:shd w:val="clear" w:color="auto" w:fill="FAFAFA"/>
          </w:rPr>
          <w:delText xml:space="preserve">how I </w:delText>
        </w:r>
        <w:r w:rsidR="00C64BC2" w:rsidDel="005D2AF5">
          <w:rPr>
            <w:rStyle w:val="Strong"/>
            <w:rFonts w:ascii="Arial" w:hAnsi="Arial" w:cs="Arial"/>
            <w:b w:val="0"/>
            <w:bCs w:val="0"/>
            <w:color w:val="4B4B4B"/>
            <w:spacing w:val="2"/>
            <w:sz w:val="24"/>
            <w:szCs w:val="24"/>
            <w:shd w:val="clear" w:color="auto" w:fill="FAFAFA"/>
          </w:rPr>
          <w:delText>understand</w:delText>
        </w:r>
        <w:r w:rsidR="00AD33DC" w:rsidDel="005D2AF5">
          <w:rPr>
            <w:rStyle w:val="Strong"/>
            <w:rFonts w:ascii="Arial" w:hAnsi="Arial" w:cs="Arial"/>
            <w:b w:val="0"/>
            <w:bCs w:val="0"/>
            <w:color w:val="4B4B4B"/>
            <w:spacing w:val="2"/>
            <w:sz w:val="24"/>
            <w:szCs w:val="24"/>
            <w:shd w:val="clear" w:color="auto" w:fill="FAFAFA"/>
          </w:rPr>
          <w:delText xml:space="preserve"> my thoughts and interests</w:delText>
        </w:r>
      </w:del>
      <w:ins w:id="62" w:author="Matthew" w:date="2020-11-28T21:44:00Z">
        <w:r>
          <w:rPr>
            <w:rStyle w:val="Strong"/>
            <w:rFonts w:ascii="Arial" w:hAnsi="Arial" w:cs="Arial"/>
            <w:b w:val="0"/>
            <w:bCs w:val="0"/>
            <w:color w:val="4B4B4B"/>
            <w:spacing w:val="2"/>
            <w:sz w:val="24"/>
            <w:szCs w:val="24"/>
            <w:shd w:val="clear" w:color="auto" w:fill="FAFAFA"/>
          </w:rPr>
          <w:t>thought process when it comes to finding that balance between mental he</w:t>
        </w:r>
      </w:ins>
      <w:ins w:id="63" w:author="Matthew" w:date="2020-11-28T21:45:00Z">
        <w:r>
          <w:rPr>
            <w:rStyle w:val="Strong"/>
            <w:rFonts w:ascii="Arial" w:hAnsi="Arial" w:cs="Arial"/>
            <w:b w:val="0"/>
            <w:bCs w:val="0"/>
            <w:color w:val="4B4B4B"/>
            <w:spacing w:val="2"/>
            <w:sz w:val="24"/>
            <w:szCs w:val="24"/>
            <w:shd w:val="clear" w:color="auto" w:fill="FAFAFA"/>
          </w:rPr>
          <w:t>alth and physical success</w:t>
        </w:r>
      </w:ins>
      <w:r w:rsidR="00AD33DC">
        <w:rPr>
          <w:rStyle w:val="Strong"/>
          <w:rFonts w:ascii="Arial" w:hAnsi="Arial" w:cs="Arial"/>
          <w:b w:val="0"/>
          <w:bCs w:val="0"/>
          <w:color w:val="4B4B4B"/>
          <w:spacing w:val="2"/>
          <w:sz w:val="24"/>
          <w:szCs w:val="24"/>
          <w:shd w:val="clear" w:color="auto" w:fill="FAFAFA"/>
        </w:rPr>
        <w:t xml:space="preserve">. </w:t>
      </w:r>
      <w:ins w:id="64" w:author="Matthew" w:date="2020-11-28T21:45:00Z">
        <w:r>
          <w:rPr>
            <w:rStyle w:val="Strong"/>
            <w:rFonts w:ascii="Arial" w:hAnsi="Arial" w:cs="Arial"/>
            <w:b w:val="0"/>
            <w:bCs w:val="0"/>
            <w:color w:val="4B4B4B"/>
            <w:spacing w:val="2"/>
            <w:sz w:val="24"/>
            <w:szCs w:val="24"/>
            <w:shd w:val="clear" w:color="auto" w:fill="FAFAFA"/>
          </w:rPr>
          <w:t xml:space="preserve">I really like and hold on to this one observation made by Charles Duhigg who said that </w:t>
        </w:r>
      </w:ins>
      <w:moveToRangeStart w:id="65" w:author="Matthew" w:date="2020-11-28T21:21:00Z" w:name="move57490886"/>
      <w:moveTo w:id="66" w:author="Matthew" w:date="2020-11-28T21:21:00Z">
        <w:r w:rsidR="005C2890">
          <w:rPr>
            <w:rStyle w:val="Strong"/>
            <w:rFonts w:ascii="Arial" w:hAnsi="Arial" w:cs="Arial"/>
            <w:b w:val="0"/>
            <w:bCs w:val="0"/>
            <w:color w:val="4B4B4B"/>
            <w:spacing w:val="2"/>
            <w:sz w:val="24"/>
            <w:szCs w:val="24"/>
            <w:shd w:val="clear" w:color="auto" w:fill="FAFAFA"/>
          </w:rPr>
          <w:t>“</w:t>
        </w:r>
      </w:moveTo>
      <w:ins w:id="67" w:author="Matthew" w:date="2020-11-28T21:46:00Z">
        <w:r>
          <w:rPr>
            <w:rStyle w:val="Strong"/>
            <w:rFonts w:ascii="Arial" w:hAnsi="Arial" w:cs="Arial"/>
            <w:b w:val="0"/>
            <w:bCs w:val="0"/>
            <w:color w:val="4B4B4B"/>
            <w:spacing w:val="2"/>
            <w:sz w:val="24"/>
            <w:szCs w:val="24"/>
            <w:shd w:val="clear" w:color="auto" w:fill="FAFAFA"/>
          </w:rPr>
          <w:t>t</w:t>
        </w:r>
      </w:ins>
      <w:moveTo w:id="68" w:author="Matthew" w:date="2020-11-28T21:21:00Z">
        <w:del w:id="69" w:author="Matthew" w:date="2020-11-28T21:46:00Z">
          <w:r w:rsidR="005C2890" w:rsidRPr="00BF11E1" w:rsidDel="005D2AF5">
            <w:rPr>
              <w:rStyle w:val="Strong"/>
              <w:rFonts w:ascii="Arial" w:hAnsi="Arial" w:cs="Arial"/>
              <w:b w:val="0"/>
              <w:bCs w:val="0"/>
              <w:color w:val="4B4B4B"/>
              <w:spacing w:val="2"/>
              <w:sz w:val="24"/>
              <w:szCs w:val="24"/>
              <w:shd w:val="clear" w:color="auto" w:fill="FAFAFA"/>
            </w:rPr>
            <w:delText>T</w:delText>
          </w:r>
        </w:del>
        <w:r w:rsidR="005C2890" w:rsidRPr="00BF11E1">
          <w:rPr>
            <w:rStyle w:val="Strong"/>
            <w:rFonts w:ascii="Arial" w:hAnsi="Arial" w:cs="Arial"/>
            <w:b w:val="0"/>
            <w:bCs w:val="0"/>
            <w:color w:val="4B4B4B"/>
            <w:spacing w:val="2"/>
            <w:sz w:val="24"/>
            <w:szCs w:val="24"/>
            <w:shd w:val="clear" w:color="auto" w:fill="FAFAFA"/>
          </w:rPr>
          <w:t>he way we habitually think of our surroundings and ourselves create the worlds that each of us inhabit</w:t>
        </w:r>
        <w:r w:rsidR="005C2890">
          <w:rPr>
            <w:rStyle w:val="Strong"/>
            <w:rFonts w:ascii="Arial" w:hAnsi="Arial" w:cs="Arial"/>
            <w:b w:val="0"/>
            <w:bCs w:val="0"/>
            <w:color w:val="4B4B4B"/>
            <w:spacing w:val="2"/>
            <w:sz w:val="24"/>
            <w:szCs w:val="24"/>
            <w:shd w:val="clear" w:color="auto" w:fill="FAFAFA"/>
          </w:rPr>
          <w:t xml:space="preserve">.” </w:t>
        </w:r>
        <w:del w:id="70" w:author="Matthew" w:date="2020-11-28T21:46:00Z">
          <w:r w:rsidR="005C2890" w:rsidDel="005D2AF5">
            <w:rPr>
              <w:rStyle w:val="Strong"/>
              <w:rFonts w:ascii="Arial" w:hAnsi="Arial" w:cs="Arial"/>
              <w:b w:val="0"/>
              <w:bCs w:val="0"/>
              <w:color w:val="4B4B4B"/>
              <w:spacing w:val="2"/>
              <w:sz w:val="24"/>
              <w:szCs w:val="24"/>
              <w:shd w:val="clear" w:color="auto" w:fill="FAFAFA"/>
            </w:rPr>
            <w:delText>~ Charles Duhigg</w:delText>
          </w:r>
        </w:del>
      </w:moveTo>
    </w:p>
    <w:p w14:paraId="7BF1BE87" w14:textId="77777777" w:rsidR="005D2AF5" w:rsidRDefault="005D2AF5" w:rsidP="005C2890">
      <w:pPr>
        <w:spacing w:line="360" w:lineRule="auto"/>
        <w:ind w:left="-360"/>
        <w:jc w:val="both"/>
        <w:rPr>
          <w:ins w:id="71" w:author="Matthew" w:date="2020-11-28T21:46:00Z"/>
          <w:moveTo w:id="72" w:author="Matthew" w:date="2020-11-28T21:21:00Z"/>
          <w:rStyle w:val="Strong"/>
          <w:rFonts w:ascii="Arial" w:hAnsi="Arial" w:cs="Arial"/>
          <w:b w:val="0"/>
          <w:bCs w:val="0"/>
          <w:color w:val="4B4B4B"/>
          <w:spacing w:val="2"/>
          <w:sz w:val="24"/>
          <w:szCs w:val="24"/>
          <w:shd w:val="clear" w:color="auto" w:fill="FAFAFA"/>
        </w:rPr>
      </w:pPr>
    </w:p>
    <w:moveToRangeEnd w:id="65"/>
    <w:p w14:paraId="36A3E946" w14:textId="6CE8C0A6" w:rsidR="00D31FB2" w:rsidDel="005D2AF5" w:rsidRDefault="00D31FB2" w:rsidP="005E275D">
      <w:pPr>
        <w:spacing w:line="360" w:lineRule="auto"/>
        <w:ind w:left="-360"/>
        <w:jc w:val="both"/>
        <w:rPr>
          <w:del w:id="73" w:author="Matthew" w:date="2020-11-28T21:46:00Z"/>
          <w:rStyle w:val="Strong"/>
          <w:rFonts w:ascii="Arial" w:hAnsi="Arial" w:cs="Arial"/>
          <w:b w:val="0"/>
          <w:bCs w:val="0"/>
          <w:color w:val="4B4B4B"/>
          <w:spacing w:val="2"/>
          <w:sz w:val="24"/>
          <w:szCs w:val="24"/>
          <w:shd w:val="clear" w:color="auto" w:fill="FAFAFA"/>
        </w:rPr>
      </w:pPr>
    </w:p>
    <w:p w14:paraId="40D8F119" w14:textId="480C00D4" w:rsidR="00266AAD" w:rsidRDefault="00913723" w:rsidP="00F96AB3">
      <w:pPr>
        <w:spacing w:line="360" w:lineRule="auto"/>
        <w:ind w:left="-360"/>
        <w:jc w:val="both"/>
        <w:rPr>
          <w:rStyle w:val="Strong"/>
          <w:rFonts w:ascii="Arial" w:hAnsi="Arial" w:cs="Arial"/>
          <w:b w:val="0"/>
          <w:bCs w:val="0"/>
          <w:color w:val="4B4B4B"/>
          <w:spacing w:val="2"/>
          <w:sz w:val="24"/>
          <w:szCs w:val="24"/>
          <w:shd w:val="clear" w:color="auto" w:fill="FAFAFA"/>
        </w:rPr>
      </w:pPr>
      <w:del w:id="74" w:author="Matthew" w:date="2020-11-28T21:46:00Z">
        <w:r w:rsidDel="005D2AF5">
          <w:rPr>
            <w:rStyle w:val="Strong"/>
            <w:rFonts w:ascii="Arial" w:hAnsi="Arial" w:cs="Arial"/>
            <w:b w:val="0"/>
            <w:bCs w:val="0"/>
            <w:color w:val="4B4B4B"/>
            <w:spacing w:val="2"/>
            <w:sz w:val="24"/>
            <w:szCs w:val="24"/>
            <w:shd w:val="clear" w:color="auto" w:fill="FAFAFA"/>
          </w:rPr>
          <w:delText>Therefore, I went back to</w:delText>
        </w:r>
      </w:del>
      <w:ins w:id="75" w:author="Matthew" w:date="2020-11-28T21:46:00Z">
        <w:r w:rsidR="005D2AF5">
          <w:rPr>
            <w:rStyle w:val="Strong"/>
            <w:rFonts w:ascii="Arial" w:hAnsi="Arial" w:cs="Arial"/>
            <w:b w:val="0"/>
            <w:bCs w:val="0"/>
            <w:color w:val="4B4B4B"/>
            <w:spacing w:val="2"/>
            <w:sz w:val="24"/>
            <w:szCs w:val="24"/>
            <w:shd w:val="clear" w:color="auto" w:fill="FAFAFA"/>
          </w:rPr>
          <w:t>And that’s when I returned to m</w:t>
        </w:r>
      </w:ins>
      <w:ins w:id="76" w:author="Matthew" w:date="2020-11-28T22:22:00Z">
        <w:r w:rsidR="00D24255">
          <w:rPr>
            <w:rStyle w:val="Strong"/>
            <w:rFonts w:ascii="Arial" w:hAnsi="Arial" w:cs="Arial"/>
            <w:b w:val="0"/>
            <w:bCs w:val="0"/>
            <w:color w:val="4B4B4B"/>
            <w:spacing w:val="2"/>
            <w:sz w:val="24"/>
            <w:szCs w:val="24"/>
            <w:shd w:val="clear" w:color="auto" w:fill="FAFAFA"/>
          </w:rPr>
          <w:t>y</w:t>
        </w:r>
      </w:ins>
      <w:ins w:id="77" w:author="Matthew" w:date="2020-11-28T21:46:00Z">
        <w:r w:rsidR="005D2AF5">
          <w:rPr>
            <w:rStyle w:val="Strong"/>
            <w:rFonts w:ascii="Arial" w:hAnsi="Arial" w:cs="Arial"/>
            <w:b w:val="0"/>
            <w:bCs w:val="0"/>
            <w:color w:val="4B4B4B"/>
            <w:spacing w:val="2"/>
            <w:sz w:val="24"/>
            <w:szCs w:val="24"/>
            <w:shd w:val="clear" w:color="auto" w:fill="FAFAFA"/>
          </w:rPr>
          <w:t xml:space="preserve"> roots;</w:t>
        </w:r>
      </w:ins>
      <w:r>
        <w:rPr>
          <w:rStyle w:val="Strong"/>
          <w:rFonts w:ascii="Arial" w:hAnsi="Arial" w:cs="Arial"/>
          <w:b w:val="0"/>
          <w:bCs w:val="0"/>
          <w:color w:val="4B4B4B"/>
          <w:spacing w:val="2"/>
          <w:sz w:val="24"/>
          <w:szCs w:val="24"/>
          <w:shd w:val="clear" w:color="auto" w:fill="FAFAFA"/>
        </w:rPr>
        <w:t xml:space="preserve"> the things I </w:t>
      </w:r>
      <w:del w:id="78" w:author="Matthew" w:date="2020-11-28T21:47:00Z">
        <w:r w:rsidDel="005D2AF5">
          <w:rPr>
            <w:rStyle w:val="Strong"/>
            <w:rFonts w:ascii="Arial" w:hAnsi="Arial" w:cs="Arial"/>
            <w:b w:val="0"/>
            <w:bCs w:val="0"/>
            <w:color w:val="4B4B4B"/>
            <w:spacing w:val="2"/>
            <w:sz w:val="24"/>
            <w:szCs w:val="24"/>
            <w:shd w:val="clear" w:color="auto" w:fill="FAFAFA"/>
          </w:rPr>
          <w:delText>love</w:delText>
        </w:r>
      </w:del>
      <w:ins w:id="79" w:author="Matthew" w:date="2020-11-28T21:47:00Z">
        <w:r w:rsidR="005D2AF5">
          <w:rPr>
            <w:rStyle w:val="Strong"/>
            <w:rFonts w:ascii="Arial" w:hAnsi="Arial" w:cs="Arial"/>
            <w:b w:val="0"/>
            <w:bCs w:val="0"/>
            <w:color w:val="4B4B4B"/>
            <w:spacing w:val="2"/>
            <w:sz w:val="24"/>
            <w:szCs w:val="24"/>
            <w:shd w:val="clear" w:color="auto" w:fill="FAFAFA"/>
          </w:rPr>
          <w:t>truly care and am passionate about</w:t>
        </w:r>
      </w:ins>
      <w:r w:rsidR="00210B71">
        <w:rPr>
          <w:rStyle w:val="Strong"/>
          <w:rFonts w:ascii="Arial" w:hAnsi="Arial" w:cs="Arial"/>
          <w:b w:val="0"/>
          <w:bCs w:val="0"/>
          <w:color w:val="4B4B4B"/>
          <w:spacing w:val="2"/>
          <w:sz w:val="24"/>
          <w:szCs w:val="24"/>
          <w:shd w:val="clear" w:color="auto" w:fill="FAFAFA"/>
        </w:rPr>
        <w:t xml:space="preserve">: </w:t>
      </w:r>
      <w:r>
        <w:rPr>
          <w:rStyle w:val="Strong"/>
          <w:rFonts w:ascii="Arial" w:hAnsi="Arial" w:cs="Arial"/>
          <w:b w:val="0"/>
          <w:bCs w:val="0"/>
          <w:color w:val="4B4B4B"/>
          <w:spacing w:val="2"/>
          <w:sz w:val="24"/>
          <w:szCs w:val="24"/>
          <w:shd w:val="clear" w:color="auto" w:fill="FAFAFA"/>
        </w:rPr>
        <w:t>debate and photography.</w:t>
      </w:r>
    </w:p>
    <w:p w14:paraId="7A0B8AB9" w14:textId="33BB67C5" w:rsidR="00A9378A" w:rsidDel="005D2AF5" w:rsidRDefault="004C4830" w:rsidP="000265B8">
      <w:pPr>
        <w:spacing w:line="360" w:lineRule="auto"/>
        <w:ind w:left="-360"/>
        <w:jc w:val="both"/>
        <w:rPr>
          <w:del w:id="80" w:author="Matthew" w:date="2020-11-28T21:48:00Z"/>
          <w:rStyle w:val="Strong"/>
          <w:rFonts w:ascii="Arial" w:hAnsi="Arial" w:cs="Arial"/>
          <w:b w:val="0"/>
          <w:bCs w:val="0"/>
          <w:color w:val="4B4B4B"/>
          <w:spacing w:val="2"/>
          <w:sz w:val="24"/>
          <w:szCs w:val="24"/>
          <w:shd w:val="clear" w:color="auto" w:fill="FAFAFA"/>
        </w:rPr>
      </w:pPr>
      <w:del w:id="81" w:author="Matthew" w:date="2020-11-28T21:48:00Z">
        <w:r w:rsidDel="005D2AF5">
          <w:rPr>
            <w:rStyle w:val="Strong"/>
            <w:rFonts w:ascii="Arial" w:hAnsi="Arial" w:cs="Arial"/>
            <w:b w:val="0"/>
            <w:bCs w:val="0"/>
            <w:color w:val="4B4B4B"/>
            <w:spacing w:val="2"/>
            <w:sz w:val="24"/>
            <w:szCs w:val="24"/>
            <w:shd w:val="clear" w:color="auto" w:fill="FAFAFA"/>
          </w:rPr>
          <w:delText>Over</w:delText>
        </w:r>
        <w:r w:rsidR="00C52652" w:rsidDel="005D2AF5">
          <w:rPr>
            <w:rStyle w:val="Strong"/>
            <w:rFonts w:ascii="Arial" w:hAnsi="Arial" w:cs="Arial"/>
            <w:b w:val="0"/>
            <w:bCs w:val="0"/>
            <w:color w:val="4B4B4B"/>
            <w:spacing w:val="2"/>
            <w:sz w:val="24"/>
            <w:szCs w:val="24"/>
            <w:shd w:val="clear" w:color="auto" w:fill="FAFAFA"/>
          </w:rPr>
          <w:delText xml:space="preserve"> </w:delText>
        </w:r>
        <w:r w:rsidDel="005D2AF5">
          <w:rPr>
            <w:rStyle w:val="Strong"/>
            <w:rFonts w:ascii="Arial" w:hAnsi="Arial" w:cs="Arial"/>
            <w:b w:val="0"/>
            <w:bCs w:val="0"/>
            <w:color w:val="4B4B4B"/>
            <w:spacing w:val="2"/>
            <w:sz w:val="24"/>
            <w:szCs w:val="24"/>
            <w:shd w:val="clear" w:color="auto" w:fill="FAFAFA"/>
          </w:rPr>
          <w:delText xml:space="preserve">time, </w:delText>
        </w:r>
        <w:r w:rsidR="005F2B20" w:rsidDel="005D2AF5">
          <w:rPr>
            <w:rStyle w:val="Strong"/>
            <w:rFonts w:ascii="Arial" w:hAnsi="Arial" w:cs="Arial"/>
            <w:b w:val="0"/>
            <w:bCs w:val="0"/>
            <w:color w:val="4B4B4B"/>
            <w:spacing w:val="2"/>
            <w:sz w:val="24"/>
            <w:szCs w:val="24"/>
            <w:shd w:val="clear" w:color="auto" w:fill="FAFAFA"/>
          </w:rPr>
          <w:delText>r</w:delText>
        </w:r>
        <w:r w:rsidR="00C64BC2" w:rsidDel="005D2AF5">
          <w:rPr>
            <w:rStyle w:val="Strong"/>
            <w:rFonts w:ascii="Arial" w:hAnsi="Arial" w:cs="Arial"/>
            <w:b w:val="0"/>
            <w:bCs w:val="0"/>
            <w:color w:val="4B4B4B"/>
            <w:spacing w:val="2"/>
            <w:sz w:val="24"/>
            <w:szCs w:val="24"/>
            <w:shd w:val="clear" w:color="auto" w:fill="FAFAFA"/>
          </w:rPr>
          <w:delText xml:space="preserve">eaching for emotional safe haven was my goal. </w:delText>
        </w:r>
        <w:r w:rsidR="00C977CA" w:rsidDel="005D2AF5">
          <w:rPr>
            <w:rStyle w:val="Strong"/>
            <w:rFonts w:ascii="Arial" w:hAnsi="Arial" w:cs="Arial"/>
            <w:b w:val="0"/>
            <w:bCs w:val="0"/>
            <w:color w:val="4B4B4B"/>
            <w:spacing w:val="2"/>
            <w:sz w:val="24"/>
            <w:szCs w:val="24"/>
            <w:shd w:val="clear" w:color="auto" w:fill="FAFAFA"/>
          </w:rPr>
          <w:delText>Step by step</w:delText>
        </w:r>
        <w:r w:rsidR="00DF3F1A" w:rsidDel="005D2AF5">
          <w:rPr>
            <w:rStyle w:val="Strong"/>
            <w:rFonts w:ascii="Arial" w:hAnsi="Arial" w:cs="Arial"/>
            <w:b w:val="0"/>
            <w:bCs w:val="0"/>
            <w:color w:val="4B4B4B"/>
            <w:spacing w:val="2"/>
            <w:sz w:val="24"/>
            <w:szCs w:val="24"/>
            <w:shd w:val="clear" w:color="auto" w:fill="FAFAFA"/>
          </w:rPr>
          <w:delText xml:space="preserve">, I </w:delText>
        </w:r>
        <w:r w:rsidR="002E5FBF" w:rsidDel="005D2AF5">
          <w:rPr>
            <w:rStyle w:val="Strong"/>
            <w:rFonts w:ascii="Arial" w:hAnsi="Arial" w:cs="Arial"/>
            <w:b w:val="0"/>
            <w:bCs w:val="0"/>
            <w:color w:val="4B4B4B"/>
            <w:spacing w:val="2"/>
            <w:sz w:val="24"/>
            <w:szCs w:val="24"/>
            <w:shd w:val="clear" w:color="auto" w:fill="FAFAFA"/>
          </w:rPr>
          <w:delText xml:space="preserve">was able to </w:delText>
        </w:r>
        <w:r w:rsidR="00DF3F1A" w:rsidDel="005D2AF5">
          <w:rPr>
            <w:rStyle w:val="Strong"/>
            <w:rFonts w:ascii="Arial" w:hAnsi="Arial" w:cs="Arial"/>
            <w:b w:val="0"/>
            <w:bCs w:val="0"/>
            <w:color w:val="4B4B4B"/>
            <w:spacing w:val="2"/>
            <w:sz w:val="24"/>
            <w:szCs w:val="24"/>
            <w:shd w:val="clear" w:color="auto" w:fill="FAFAFA"/>
          </w:rPr>
          <w:delText>slowly but surely purged out the</w:delText>
        </w:r>
        <w:r w:rsidR="00927174" w:rsidDel="005D2AF5">
          <w:rPr>
            <w:rStyle w:val="Strong"/>
            <w:rFonts w:ascii="Arial" w:hAnsi="Arial" w:cs="Arial"/>
            <w:b w:val="0"/>
            <w:bCs w:val="0"/>
            <w:color w:val="4B4B4B"/>
            <w:spacing w:val="2"/>
            <w:sz w:val="24"/>
            <w:szCs w:val="24"/>
            <w:shd w:val="clear" w:color="auto" w:fill="FAFAFA"/>
          </w:rPr>
          <w:delText xml:space="preserve"> insecurities </w:delText>
        </w:r>
        <w:r w:rsidR="00DF3F1A" w:rsidDel="005D2AF5">
          <w:rPr>
            <w:rStyle w:val="Strong"/>
            <w:rFonts w:ascii="Arial" w:hAnsi="Arial" w:cs="Arial"/>
            <w:b w:val="0"/>
            <w:bCs w:val="0"/>
            <w:color w:val="4B4B4B"/>
            <w:spacing w:val="2"/>
            <w:sz w:val="24"/>
            <w:szCs w:val="24"/>
            <w:shd w:val="clear" w:color="auto" w:fill="FAFAFA"/>
          </w:rPr>
          <w:delText>in me</w:delText>
        </w:r>
        <w:r w:rsidR="002D18E9" w:rsidDel="005D2AF5">
          <w:rPr>
            <w:rStyle w:val="Strong"/>
            <w:rFonts w:ascii="Arial" w:hAnsi="Arial" w:cs="Arial"/>
            <w:b w:val="0"/>
            <w:bCs w:val="0"/>
            <w:color w:val="4B4B4B"/>
            <w:spacing w:val="2"/>
            <w:sz w:val="24"/>
            <w:szCs w:val="24"/>
            <w:shd w:val="clear" w:color="auto" w:fill="FAFAFA"/>
          </w:rPr>
          <w:delText xml:space="preserve"> and</w:delText>
        </w:r>
        <w:r w:rsidR="003546A1" w:rsidDel="005D2AF5">
          <w:rPr>
            <w:rStyle w:val="Strong"/>
            <w:rFonts w:ascii="Arial" w:hAnsi="Arial" w:cs="Arial"/>
            <w:b w:val="0"/>
            <w:bCs w:val="0"/>
            <w:color w:val="4B4B4B"/>
            <w:spacing w:val="2"/>
            <w:sz w:val="24"/>
            <w:szCs w:val="24"/>
            <w:shd w:val="clear" w:color="auto" w:fill="FAFAFA"/>
          </w:rPr>
          <w:delText xml:space="preserve"> </w:delText>
        </w:r>
        <w:r w:rsidR="00016D8B" w:rsidDel="005D2AF5">
          <w:rPr>
            <w:rStyle w:val="Strong"/>
            <w:rFonts w:ascii="Arial" w:hAnsi="Arial" w:cs="Arial"/>
            <w:b w:val="0"/>
            <w:bCs w:val="0"/>
            <w:color w:val="4B4B4B"/>
            <w:spacing w:val="2"/>
            <w:sz w:val="24"/>
            <w:szCs w:val="24"/>
            <w:shd w:val="clear" w:color="auto" w:fill="FAFAFA"/>
          </w:rPr>
          <w:delText>learned “How to Think Big</w:delText>
        </w:r>
        <w:r w:rsidR="002D18E9" w:rsidDel="005D2AF5">
          <w:rPr>
            <w:rStyle w:val="Strong"/>
            <w:rFonts w:ascii="Arial" w:hAnsi="Arial" w:cs="Arial"/>
            <w:b w:val="0"/>
            <w:bCs w:val="0"/>
            <w:color w:val="4B4B4B"/>
            <w:spacing w:val="2"/>
            <w:sz w:val="24"/>
            <w:szCs w:val="24"/>
            <w:shd w:val="clear" w:color="auto" w:fill="FAFAFA"/>
          </w:rPr>
          <w:delText>,</w:delText>
        </w:r>
        <w:r w:rsidR="00266AAD" w:rsidDel="005D2AF5">
          <w:rPr>
            <w:rStyle w:val="Strong"/>
            <w:rFonts w:ascii="Arial" w:hAnsi="Arial" w:cs="Arial"/>
            <w:b w:val="0"/>
            <w:bCs w:val="0"/>
            <w:color w:val="4B4B4B"/>
            <w:spacing w:val="2"/>
            <w:sz w:val="24"/>
            <w:szCs w:val="24"/>
            <w:shd w:val="clear" w:color="auto" w:fill="FAFAFA"/>
          </w:rPr>
          <w:delText>”</w:delText>
        </w:r>
        <w:r w:rsidR="003546A1" w:rsidDel="005D2AF5">
          <w:rPr>
            <w:rStyle w:val="Strong"/>
            <w:rFonts w:ascii="Arial" w:hAnsi="Arial" w:cs="Arial"/>
            <w:b w:val="0"/>
            <w:bCs w:val="0"/>
            <w:color w:val="4B4B4B"/>
            <w:spacing w:val="2"/>
            <w:sz w:val="24"/>
            <w:szCs w:val="24"/>
            <w:shd w:val="clear" w:color="auto" w:fill="FAFAFA"/>
          </w:rPr>
          <w:delText xml:space="preserve"> </w:delText>
        </w:r>
        <w:r w:rsidR="002D18E9" w:rsidDel="005D2AF5">
          <w:rPr>
            <w:rStyle w:val="Strong"/>
            <w:rFonts w:ascii="Arial" w:hAnsi="Arial" w:cs="Arial"/>
            <w:b w:val="0"/>
            <w:bCs w:val="0"/>
            <w:color w:val="4B4B4B"/>
            <w:spacing w:val="2"/>
            <w:sz w:val="24"/>
            <w:szCs w:val="24"/>
            <w:shd w:val="clear" w:color="auto" w:fill="FAFAFA"/>
          </w:rPr>
          <w:delText>which</w:delText>
        </w:r>
        <w:r w:rsidR="00944608" w:rsidDel="005D2AF5">
          <w:rPr>
            <w:rStyle w:val="Strong"/>
            <w:rFonts w:ascii="Arial" w:hAnsi="Arial" w:cs="Arial"/>
            <w:b w:val="0"/>
            <w:bCs w:val="0"/>
            <w:color w:val="4B4B4B"/>
            <w:spacing w:val="2"/>
            <w:sz w:val="24"/>
            <w:szCs w:val="24"/>
            <w:shd w:val="clear" w:color="auto" w:fill="FAFAFA"/>
          </w:rPr>
          <w:delText xml:space="preserve"> </w:delText>
        </w:r>
        <w:r w:rsidR="00597DEF" w:rsidDel="005D2AF5">
          <w:rPr>
            <w:rStyle w:val="Strong"/>
            <w:rFonts w:ascii="Arial" w:hAnsi="Arial" w:cs="Arial"/>
            <w:b w:val="0"/>
            <w:bCs w:val="0"/>
            <w:color w:val="4B4B4B"/>
            <w:spacing w:val="2"/>
            <w:sz w:val="24"/>
            <w:szCs w:val="24"/>
            <w:shd w:val="clear" w:color="auto" w:fill="FAFAFA"/>
          </w:rPr>
          <w:delText xml:space="preserve">materialized </w:delText>
        </w:r>
        <w:r w:rsidR="003546A1" w:rsidDel="005D2AF5">
          <w:rPr>
            <w:rStyle w:val="Strong"/>
            <w:rFonts w:ascii="Arial" w:hAnsi="Arial" w:cs="Arial"/>
            <w:b w:val="0"/>
            <w:bCs w:val="0"/>
            <w:color w:val="4B4B4B"/>
            <w:spacing w:val="2"/>
            <w:sz w:val="24"/>
            <w:szCs w:val="24"/>
            <w:shd w:val="clear" w:color="auto" w:fill="FAFAFA"/>
          </w:rPr>
          <w:delText>in</w:delText>
        </w:r>
        <w:r w:rsidR="00597DEF" w:rsidDel="005D2AF5">
          <w:rPr>
            <w:rStyle w:val="Strong"/>
            <w:rFonts w:ascii="Arial" w:hAnsi="Arial" w:cs="Arial"/>
            <w:b w:val="0"/>
            <w:bCs w:val="0"/>
            <w:color w:val="4B4B4B"/>
            <w:spacing w:val="2"/>
            <w:sz w:val="24"/>
            <w:szCs w:val="24"/>
            <w:shd w:val="clear" w:color="auto" w:fill="FAFAFA"/>
          </w:rPr>
          <w:delText xml:space="preserve">to a better balance </w:delText>
        </w:r>
        <w:r w:rsidR="000265B8" w:rsidDel="005D2AF5">
          <w:rPr>
            <w:rStyle w:val="Strong"/>
            <w:rFonts w:ascii="Arial" w:hAnsi="Arial" w:cs="Arial"/>
            <w:b w:val="0"/>
            <w:bCs w:val="0"/>
            <w:color w:val="4B4B4B"/>
            <w:spacing w:val="2"/>
            <w:sz w:val="24"/>
            <w:szCs w:val="24"/>
            <w:shd w:val="clear" w:color="auto" w:fill="FAFAFA"/>
          </w:rPr>
          <w:delText>between</w:delText>
        </w:r>
        <w:r w:rsidR="00913723" w:rsidDel="005D2AF5">
          <w:rPr>
            <w:rStyle w:val="Strong"/>
            <w:rFonts w:ascii="Arial" w:hAnsi="Arial" w:cs="Arial"/>
            <w:b w:val="0"/>
            <w:bCs w:val="0"/>
            <w:color w:val="4B4B4B"/>
            <w:spacing w:val="2"/>
            <w:sz w:val="24"/>
            <w:szCs w:val="24"/>
            <w:shd w:val="clear" w:color="auto" w:fill="FAFAFA"/>
          </w:rPr>
          <w:delText xml:space="preserve"> my</w:delText>
        </w:r>
        <w:r w:rsidR="00927174" w:rsidDel="005D2AF5">
          <w:rPr>
            <w:rStyle w:val="Strong"/>
            <w:rFonts w:ascii="Arial" w:hAnsi="Arial" w:cs="Arial"/>
            <w:b w:val="0"/>
            <w:bCs w:val="0"/>
            <w:color w:val="4B4B4B"/>
            <w:spacing w:val="2"/>
            <w:sz w:val="24"/>
            <w:szCs w:val="24"/>
            <w:shd w:val="clear" w:color="auto" w:fill="FAFAFA"/>
          </w:rPr>
          <w:delText xml:space="preserve"> anxieties</w:delText>
        </w:r>
        <w:r w:rsidR="00597DEF" w:rsidDel="005D2AF5">
          <w:rPr>
            <w:rStyle w:val="Strong"/>
            <w:rFonts w:ascii="Arial" w:hAnsi="Arial" w:cs="Arial"/>
            <w:b w:val="0"/>
            <w:bCs w:val="0"/>
            <w:color w:val="4B4B4B"/>
            <w:spacing w:val="2"/>
            <w:sz w:val="24"/>
            <w:szCs w:val="24"/>
            <w:shd w:val="clear" w:color="auto" w:fill="FAFAFA"/>
          </w:rPr>
          <w:delText xml:space="preserve"> and </w:delText>
        </w:r>
        <w:r w:rsidR="000265B8" w:rsidDel="005D2AF5">
          <w:rPr>
            <w:rStyle w:val="Strong"/>
            <w:rFonts w:ascii="Arial" w:hAnsi="Arial" w:cs="Arial"/>
            <w:b w:val="0"/>
            <w:bCs w:val="0"/>
            <w:color w:val="4B4B4B"/>
            <w:spacing w:val="2"/>
            <w:sz w:val="24"/>
            <w:szCs w:val="24"/>
            <w:shd w:val="clear" w:color="auto" w:fill="FAFAFA"/>
          </w:rPr>
          <w:delText>responsibilities.</w:delText>
        </w:r>
        <w:r w:rsidR="00927174" w:rsidDel="005D2AF5">
          <w:rPr>
            <w:rStyle w:val="Strong"/>
            <w:rFonts w:ascii="Arial" w:hAnsi="Arial" w:cs="Arial"/>
            <w:b w:val="0"/>
            <w:bCs w:val="0"/>
            <w:color w:val="4B4B4B"/>
            <w:spacing w:val="2"/>
            <w:sz w:val="24"/>
            <w:szCs w:val="24"/>
            <w:shd w:val="clear" w:color="auto" w:fill="FAFAFA"/>
          </w:rPr>
          <w:delText xml:space="preserve"> </w:delText>
        </w:r>
      </w:del>
    </w:p>
    <w:p w14:paraId="7018EC6A" w14:textId="3C6C98F8" w:rsidR="00266AAD" w:rsidDel="00F96AB3" w:rsidRDefault="001A547B" w:rsidP="00F96AB3">
      <w:pPr>
        <w:spacing w:line="360" w:lineRule="auto"/>
        <w:ind w:left="-360"/>
        <w:jc w:val="both"/>
        <w:rPr>
          <w:del w:id="82" w:author="Matthew" w:date="2020-11-28T21:58:00Z"/>
          <w:rStyle w:val="Strong"/>
          <w:rFonts w:ascii="Arial" w:hAnsi="Arial" w:cs="Arial"/>
          <w:b w:val="0"/>
          <w:bCs w:val="0"/>
          <w:color w:val="4B4B4B"/>
          <w:spacing w:val="2"/>
          <w:sz w:val="24"/>
          <w:szCs w:val="24"/>
          <w:shd w:val="clear" w:color="auto" w:fill="FAFAFA"/>
        </w:rPr>
      </w:pPr>
      <w:del w:id="83" w:author="Matthew" w:date="2020-11-28T21:51:00Z">
        <w:r w:rsidDel="00F96AB3">
          <w:rPr>
            <w:rStyle w:val="Strong"/>
            <w:rFonts w:ascii="Arial" w:hAnsi="Arial" w:cs="Arial"/>
            <w:b w:val="0"/>
            <w:bCs w:val="0"/>
            <w:color w:val="4B4B4B"/>
            <w:spacing w:val="2"/>
            <w:sz w:val="24"/>
            <w:szCs w:val="24"/>
            <w:shd w:val="clear" w:color="auto" w:fill="FAFAFA"/>
          </w:rPr>
          <w:delText>N</w:delText>
        </w:r>
        <w:r w:rsidR="00CB16FD" w:rsidDel="00F96AB3">
          <w:rPr>
            <w:rStyle w:val="Strong"/>
            <w:rFonts w:ascii="Arial" w:hAnsi="Arial" w:cs="Arial"/>
            <w:b w:val="0"/>
            <w:bCs w:val="0"/>
            <w:color w:val="4B4B4B"/>
            <w:spacing w:val="2"/>
            <w:sz w:val="24"/>
            <w:szCs w:val="24"/>
            <w:shd w:val="clear" w:color="auto" w:fill="FAFAFA"/>
          </w:rPr>
          <w:delText xml:space="preserve">othing </w:delText>
        </w:r>
        <w:r w:rsidDel="00F96AB3">
          <w:rPr>
            <w:rStyle w:val="Strong"/>
            <w:rFonts w:ascii="Arial" w:hAnsi="Arial" w:cs="Arial"/>
            <w:b w:val="0"/>
            <w:bCs w:val="0"/>
            <w:color w:val="4B4B4B"/>
            <w:spacing w:val="2"/>
            <w:sz w:val="24"/>
            <w:szCs w:val="24"/>
            <w:shd w:val="clear" w:color="auto" w:fill="FAFAFA"/>
          </w:rPr>
          <w:delText xml:space="preserve">is </w:delText>
        </w:r>
        <w:r w:rsidR="00CB16FD" w:rsidDel="00F96AB3">
          <w:rPr>
            <w:rStyle w:val="Strong"/>
            <w:rFonts w:ascii="Arial" w:hAnsi="Arial" w:cs="Arial"/>
            <w:b w:val="0"/>
            <w:bCs w:val="0"/>
            <w:color w:val="4B4B4B"/>
            <w:spacing w:val="2"/>
            <w:sz w:val="24"/>
            <w:szCs w:val="24"/>
            <w:shd w:val="clear" w:color="auto" w:fill="FAFAFA"/>
          </w:rPr>
          <w:delText>new</w:delText>
        </w:r>
      </w:del>
      <w:ins w:id="84" w:author="Matthew" w:date="2020-11-28T21:51:00Z">
        <w:r w:rsidR="00F96AB3">
          <w:rPr>
            <w:rStyle w:val="Strong"/>
            <w:rFonts w:ascii="Arial" w:hAnsi="Arial" w:cs="Arial"/>
            <w:b w:val="0"/>
            <w:bCs w:val="0"/>
            <w:color w:val="4B4B4B"/>
            <w:spacing w:val="2"/>
            <w:sz w:val="24"/>
            <w:szCs w:val="24"/>
            <w:shd w:val="clear" w:color="auto" w:fill="FAFAFA"/>
          </w:rPr>
          <w:t>Same old routine,</w:t>
        </w:r>
      </w:ins>
      <w:ins w:id="85" w:author="Matthew" w:date="2020-11-28T21:52:00Z">
        <w:r w:rsidR="00F96AB3">
          <w:rPr>
            <w:rStyle w:val="Strong"/>
            <w:rFonts w:ascii="Arial" w:hAnsi="Arial" w:cs="Arial"/>
            <w:b w:val="0"/>
            <w:bCs w:val="0"/>
            <w:color w:val="4B4B4B"/>
            <w:spacing w:val="2"/>
            <w:sz w:val="24"/>
            <w:szCs w:val="24"/>
            <w:shd w:val="clear" w:color="auto" w:fill="FAFAFA"/>
          </w:rPr>
          <w:t xml:space="preserve"> new mindset</w:t>
        </w:r>
      </w:ins>
      <w:r w:rsidR="00CB16FD">
        <w:rPr>
          <w:rStyle w:val="Strong"/>
          <w:rFonts w:ascii="Arial" w:hAnsi="Arial" w:cs="Arial"/>
          <w:b w:val="0"/>
          <w:bCs w:val="0"/>
          <w:color w:val="4B4B4B"/>
          <w:spacing w:val="2"/>
          <w:sz w:val="24"/>
          <w:szCs w:val="24"/>
          <w:shd w:val="clear" w:color="auto" w:fill="FAFAFA"/>
        </w:rPr>
        <w:t xml:space="preserve">. The solution to my personal </w:t>
      </w:r>
      <w:r w:rsidR="00072001">
        <w:rPr>
          <w:rStyle w:val="Strong"/>
          <w:rFonts w:ascii="Arial" w:hAnsi="Arial" w:cs="Arial"/>
          <w:b w:val="0"/>
          <w:bCs w:val="0"/>
          <w:color w:val="4B4B4B"/>
          <w:spacing w:val="2"/>
          <w:sz w:val="24"/>
          <w:szCs w:val="24"/>
          <w:shd w:val="clear" w:color="auto" w:fill="FAFAFA"/>
        </w:rPr>
        <w:t>struggle</w:t>
      </w:r>
      <w:r w:rsidR="00CB16FD">
        <w:rPr>
          <w:rStyle w:val="Strong"/>
          <w:rFonts w:ascii="Arial" w:hAnsi="Arial" w:cs="Arial"/>
          <w:b w:val="0"/>
          <w:bCs w:val="0"/>
          <w:color w:val="4B4B4B"/>
          <w:spacing w:val="2"/>
          <w:sz w:val="24"/>
          <w:szCs w:val="24"/>
          <w:shd w:val="clear" w:color="auto" w:fill="FAFAFA"/>
        </w:rPr>
        <w:t xml:space="preserve"> </w:t>
      </w:r>
      <w:del w:id="86" w:author="Matthew" w:date="2020-11-28T21:52:00Z">
        <w:r w:rsidR="00CB16FD" w:rsidDel="00F96AB3">
          <w:rPr>
            <w:rStyle w:val="Strong"/>
            <w:rFonts w:ascii="Arial" w:hAnsi="Arial" w:cs="Arial"/>
            <w:b w:val="0"/>
            <w:bCs w:val="0"/>
            <w:color w:val="4B4B4B"/>
            <w:spacing w:val="2"/>
            <w:sz w:val="24"/>
            <w:szCs w:val="24"/>
            <w:shd w:val="clear" w:color="auto" w:fill="FAFAFA"/>
          </w:rPr>
          <w:delText>is simple</w:delText>
        </w:r>
      </w:del>
      <w:ins w:id="87" w:author="Matthew" w:date="2020-11-28T21:52:00Z">
        <w:r w:rsidR="00F96AB3">
          <w:rPr>
            <w:rStyle w:val="Strong"/>
            <w:rFonts w:ascii="Arial" w:hAnsi="Arial" w:cs="Arial"/>
            <w:b w:val="0"/>
            <w:bCs w:val="0"/>
            <w:color w:val="4B4B4B"/>
            <w:spacing w:val="2"/>
            <w:sz w:val="24"/>
            <w:szCs w:val="24"/>
            <w:shd w:val="clear" w:color="auto" w:fill="FAFAFA"/>
          </w:rPr>
          <w:t>follows this framework</w:t>
        </w:r>
      </w:ins>
      <w:r w:rsidR="00CB16FD">
        <w:rPr>
          <w:rStyle w:val="Strong"/>
          <w:rFonts w:ascii="Arial" w:hAnsi="Arial" w:cs="Arial"/>
          <w:b w:val="0"/>
          <w:bCs w:val="0"/>
          <w:color w:val="4B4B4B"/>
          <w:spacing w:val="2"/>
          <w:sz w:val="24"/>
          <w:szCs w:val="24"/>
          <w:shd w:val="clear" w:color="auto" w:fill="FAFAFA"/>
        </w:rPr>
        <w:t xml:space="preserve">: </w:t>
      </w:r>
      <w:del w:id="88" w:author="Matthew" w:date="2020-11-28T21:53:00Z">
        <w:r w:rsidR="00CB16FD" w:rsidDel="00F96AB3">
          <w:rPr>
            <w:rStyle w:val="Strong"/>
            <w:rFonts w:ascii="Arial" w:hAnsi="Arial" w:cs="Arial"/>
            <w:b w:val="0"/>
            <w:bCs w:val="0"/>
            <w:color w:val="4B4B4B"/>
            <w:spacing w:val="2"/>
            <w:sz w:val="24"/>
            <w:szCs w:val="24"/>
            <w:shd w:val="clear" w:color="auto" w:fill="FAFAFA"/>
          </w:rPr>
          <w:delText>Believe and Act</w:delText>
        </w:r>
      </w:del>
      <w:ins w:id="89" w:author="Matthew" w:date="2020-11-28T21:53:00Z">
        <w:r w:rsidR="00F96AB3">
          <w:rPr>
            <w:rStyle w:val="Strong"/>
            <w:rFonts w:ascii="Arial" w:hAnsi="Arial" w:cs="Arial"/>
            <w:b w:val="0"/>
            <w:bCs w:val="0"/>
            <w:color w:val="4B4B4B"/>
            <w:spacing w:val="2"/>
            <w:sz w:val="24"/>
            <w:szCs w:val="24"/>
            <w:shd w:val="clear" w:color="auto" w:fill="FAFAFA"/>
          </w:rPr>
          <w:t xml:space="preserve">to </w:t>
        </w:r>
      </w:ins>
      <w:ins w:id="90" w:author="Matthew" w:date="2020-11-28T21:55:00Z">
        <w:r w:rsidR="00F96AB3">
          <w:rPr>
            <w:rStyle w:val="Strong"/>
            <w:rFonts w:ascii="Arial" w:hAnsi="Arial" w:cs="Arial"/>
            <w:b w:val="0"/>
            <w:bCs w:val="0"/>
            <w:color w:val="4B4B4B"/>
            <w:spacing w:val="2"/>
            <w:sz w:val="24"/>
            <w:szCs w:val="24"/>
            <w:shd w:val="clear" w:color="auto" w:fill="FAFAFA"/>
          </w:rPr>
          <w:t xml:space="preserve">internally </w:t>
        </w:r>
      </w:ins>
      <w:ins w:id="91" w:author="Matthew" w:date="2020-11-28T21:53:00Z">
        <w:r w:rsidR="00F96AB3">
          <w:rPr>
            <w:rStyle w:val="Strong"/>
            <w:rFonts w:ascii="Arial" w:hAnsi="Arial" w:cs="Arial"/>
            <w:b w:val="0"/>
            <w:bCs w:val="0"/>
            <w:color w:val="4B4B4B"/>
            <w:spacing w:val="2"/>
            <w:sz w:val="24"/>
            <w:szCs w:val="24"/>
            <w:shd w:val="clear" w:color="auto" w:fill="FAFAFA"/>
          </w:rPr>
          <w:t>believe</w:t>
        </w:r>
      </w:ins>
      <w:ins w:id="92" w:author="Matthew" w:date="2020-11-28T21:55:00Z">
        <w:r w:rsidR="00F96AB3">
          <w:rPr>
            <w:rStyle w:val="Strong"/>
            <w:rFonts w:ascii="Arial" w:hAnsi="Arial" w:cs="Arial"/>
            <w:b w:val="0"/>
            <w:bCs w:val="0"/>
            <w:color w:val="4B4B4B"/>
            <w:spacing w:val="2"/>
            <w:sz w:val="24"/>
            <w:szCs w:val="24"/>
            <w:shd w:val="clear" w:color="auto" w:fill="FAFAFA"/>
          </w:rPr>
          <w:t xml:space="preserve"> </w:t>
        </w:r>
      </w:ins>
      <w:ins w:id="93" w:author="Matthew" w:date="2020-11-28T22:13:00Z">
        <w:r w:rsidR="0046084F">
          <w:rPr>
            <w:rStyle w:val="Strong"/>
            <w:rFonts w:ascii="Arial" w:hAnsi="Arial" w:cs="Arial"/>
            <w:b w:val="0"/>
            <w:bCs w:val="0"/>
            <w:color w:val="4B4B4B"/>
            <w:spacing w:val="2"/>
            <w:sz w:val="24"/>
            <w:szCs w:val="24"/>
            <w:shd w:val="clear" w:color="auto" w:fill="FAFAFA"/>
          </w:rPr>
          <w:t>and live it out,</w:t>
        </w:r>
      </w:ins>
      <w:del w:id="94" w:author="Matthew" w:date="2020-11-28T21:53:00Z">
        <w:r w:rsidR="00016D8B" w:rsidDel="00F96AB3">
          <w:rPr>
            <w:rStyle w:val="Strong"/>
            <w:rFonts w:ascii="Arial" w:hAnsi="Arial" w:cs="Arial"/>
            <w:b w:val="0"/>
            <w:bCs w:val="0"/>
            <w:color w:val="4B4B4B"/>
            <w:spacing w:val="2"/>
            <w:sz w:val="24"/>
            <w:szCs w:val="24"/>
            <w:shd w:val="clear" w:color="auto" w:fill="FAFAFA"/>
          </w:rPr>
          <w:delText xml:space="preserve">, which embodies </w:delText>
        </w:r>
      </w:del>
      <w:del w:id="95" w:author="Matthew" w:date="2020-11-28T22:13:00Z">
        <w:r w:rsidR="00016D8B" w:rsidDel="0046084F">
          <w:rPr>
            <w:rStyle w:val="Strong"/>
            <w:rFonts w:ascii="Arial" w:hAnsi="Arial" w:cs="Arial"/>
            <w:b w:val="0"/>
            <w:bCs w:val="0"/>
            <w:color w:val="4B4B4B"/>
            <w:spacing w:val="2"/>
            <w:sz w:val="24"/>
            <w:szCs w:val="24"/>
            <w:shd w:val="clear" w:color="auto" w:fill="FAFAFA"/>
          </w:rPr>
          <w:delText xml:space="preserve">the strength to </w:delText>
        </w:r>
        <w:r w:rsidR="000265B8" w:rsidDel="0046084F">
          <w:rPr>
            <w:rStyle w:val="Strong"/>
            <w:rFonts w:ascii="Arial" w:hAnsi="Arial" w:cs="Arial"/>
            <w:b w:val="0"/>
            <w:bCs w:val="0"/>
            <w:color w:val="4B4B4B"/>
            <w:spacing w:val="2"/>
            <w:sz w:val="24"/>
            <w:szCs w:val="24"/>
            <w:shd w:val="clear" w:color="auto" w:fill="FAFAFA"/>
          </w:rPr>
          <w:delText xml:space="preserve">positively </w:delText>
        </w:r>
        <w:r w:rsidR="00016D8B" w:rsidRPr="00F96AB3" w:rsidDel="0046084F">
          <w:rPr>
            <w:rStyle w:val="Strong"/>
            <w:rFonts w:ascii="Arial" w:hAnsi="Arial" w:cs="Arial"/>
            <w:b w:val="0"/>
            <w:bCs w:val="0"/>
            <w:color w:val="4B4B4B"/>
            <w:spacing w:val="2"/>
            <w:sz w:val="24"/>
            <w:szCs w:val="24"/>
            <w:shd w:val="clear" w:color="auto" w:fill="FAFAFA"/>
            <w:rPrChange w:id="96" w:author="Matthew" w:date="2020-11-28T21:54:00Z">
              <w:rPr>
                <w:rStyle w:val="Strong"/>
                <w:rFonts w:ascii="Arial" w:hAnsi="Arial" w:cs="Arial"/>
                <w:color w:val="4B4B4B"/>
                <w:spacing w:val="2"/>
                <w:sz w:val="24"/>
                <w:szCs w:val="24"/>
                <w:shd w:val="clear" w:color="auto" w:fill="FAFAFA"/>
              </w:rPr>
            </w:rPrChange>
          </w:rPr>
          <w:delText>change</w:delText>
        </w:r>
        <w:r w:rsidR="00016D8B" w:rsidDel="0046084F">
          <w:rPr>
            <w:rStyle w:val="Strong"/>
            <w:rFonts w:ascii="Arial" w:hAnsi="Arial" w:cs="Arial"/>
            <w:b w:val="0"/>
            <w:bCs w:val="0"/>
            <w:color w:val="4B4B4B"/>
            <w:spacing w:val="2"/>
            <w:sz w:val="24"/>
            <w:szCs w:val="24"/>
            <w:shd w:val="clear" w:color="auto" w:fill="FAFAFA"/>
          </w:rPr>
          <w:delText xml:space="preserve"> how I view my surroundings</w:delText>
        </w:r>
      </w:del>
      <w:ins w:id="97" w:author="Matthew" w:date="2020-11-28T21:54:00Z">
        <w:r w:rsidR="00F96AB3">
          <w:rPr>
            <w:rStyle w:val="Strong"/>
            <w:rFonts w:ascii="Arial" w:hAnsi="Arial" w:cs="Arial"/>
            <w:b w:val="0"/>
            <w:bCs w:val="0"/>
            <w:color w:val="4B4B4B"/>
            <w:spacing w:val="2"/>
            <w:sz w:val="24"/>
            <w:szCs w:val="24"/>
            <w:shd w:val="clear" w:color="auto" w:fill="FAFAFA"/>
          </w:rPr>
          <w:t xml:space="preserve"> </w:t>
        </w:r>
      </w:ins>
      <w:ins w:id="98" w:author="Matthew" w:date="2020-11-28T22:13:00Z">
        <w:r w:rsidR="0046084F">
          <w:rPr>
            <w:rStyle w:val="Strong"/>
            <w:rFonts w:ascii="Arial" w:hAnsi="Arial" w:cs="Arial"/>
            <w:b w:val="0"/>
            <w:bCs w:val="0"/>
            <w:color w:val="4B4B4B"/>
            <w:spacing w:val="2"/>
            <w:sz w:val="24"/>
            <w:szCs w:val="24"/>
            <w:shd w:val="clear" w:color="auto" w:fill="FAFAFA"/>
          </w:rPr>
          <w:t xml:space="preserve">materializing the positive outlook </w:t>
        </w:r>
      </w:ins>
      <w:del w:id="99" w:author="Matthew" w:date="2020-11-28T21:54:00Z">
        <w:r w:rsidR="00DD584D" w:rsidRPr="00F96AB3" w:rsidDel="00F96AB3">
          <w:rPr>
            <w:rStyle w:val="Strong"/>
            <w:rFonts w:ascii="Arial" w:hAnsi="Arial" w:cs="Arial"/>
            <w:b w:val="0"/>
            <w:bCs w:val="0"/>
            <w:color w:val="4B4B4B"/>
            <w:spacing w:val="2"/>
            <w:sz w:val="24"/>
            <w:szCs w:val="24"/>
            <w:shd w:val="clear" w:color="auto" w:fill="FAFAFA"/>
          </w:rPr>
          <w:delText xml:space="preserve">, </w:delText>
        </w:r>
      </w:del>
      <w:del w:id="100" w:author="Matthew" w:date="2020-11-28T21:55:00Z">
        <w:r w:rsidR="00C36C6B" w:rsidRPr="00F96AB3" w:rsidDel="00F96AB3">
          <w:rPr>
            <w:rStyle w:val="Strong"/>
            <w:rFonts w:ascii="Arial" w:hAnsi="Arial" w:cs="Arial"/>
            <w:b w:val="0"/>
            <w:bCs w:val="0"/>
            <w:color w:val="4B4B4B"/>
            <w:spacing w:val="2"/>
            <w:sz w:val="24"/>
            <w:szCs w:val="24"/>
            <w:shd w:val="clear" w:color="auto" w:fill="FAFAFA"/>
            <w:rPrChange w:id="101" w:author="Matthew" w:date="2020-11-28T21:54:00Z">
              <w:rPr>
                <w:rStyle w:val="Strong"/>
                <w:rFonts w:ascii="Arial" w:hAnsi="Arial" w:cs="Arial"/>
                <w:color w:val="4B4B4B"/>
                <w:spacing w:val="2"/>
                <w:sz w:val="24"/>
                <w:szCs w:val="24"/>
                <w:shd w:val="clear" w:color="auto" w:fill="FAFAFA"/>
              </w:rPr>
            </w:rPrChange>
          </w:rPr>
          <w:delText>control</w:delText>
        </w:r>
      </w:del>
      <w:del w:id="102" w:author="Matthew" w:date="2020-11-28T22:13:00Z">
        <w:r w:rsidR="005E1E19" w:rsidRPr="00F96AB3" w:rsidDel="0046084F">
          <w:rPr>
            <w:rStyle w:val="Strong"/>
            <w:rFonts w:ascii="Arial" w:hAnsi="Arial" w:cs="Arial"/>
            <w:b w:val="0"/>
            <w:bCs w:val="0"/>
            <w:color w:val="4B4B4B"/>
            <w:spacing w:val="2"/>
            <w:sz w:val="24"/>
            <w:szCs w:val="24"/>
            <w:shd w:val="clear" w:color="auto" w:fill="FAFAFA"/>
          </w:rPr>
          <w:delText xml:space="preserve"> </w:delText>
        </w:r>
        <w:r w:rsidR="00016D8B" w:rsidRPr="00F96AB3" w:rsidDel="0046084F">
          <w:rPr>
            <w:rStyle w:val="Strong"/>
            <w:rFonts w:ascii="Arial" w:hAnsi="Arial" w:cs="Arial"/>
            <w:b w:val="0"/>
            <w:bCs w:val="0"/>
            <w:color w:val="4B4B4B"/>
            <w:spacing w:val="2"/>
            <w:sz w:val="24"/>
            <w:szCs w:val="24"/>
            <w:shd w:val="clear" w:color="auto" w:fill="FAFAFA"/>
          </w:rPr>
          <w:delText xml:space="preserve">the </w:delText>
        </w:r>
        <w:r w:rsidR="005E1E19" w:rsidRPr="00F96AB3" w:rsidDel="0046084F">
          <w:rPr>
            <w:rStyle w:val="Strong"/>
            <w:rFonts w:ascii="Arial" w:hAnsi="Arial" w:cs="Arial"/>
            <w:b w:val="0"/>
            <w:bCs w:val="0"/>
            <w:color w:val="4B4B4B"/>
            <w:spacing w:val="2"/>
            <w:sz w:val="24"/>
            <w:szCs w:val="24"/>
            <w:shd w:val="clear" w:color="auto" w:fill="FAFAFA"/>
          </w:rPr>
          <w:delText>life</w:delText>
        </w:r>
        <w:r w:rsidR="00016D8B" w:rsidRPr="00F96AB3" w:rsidDel="0046084F">
          <w:rPr>
            <w:rStyle w:val="Strong"/>
            <w:rFonts w:ascii="Arial" w:hAnsi="Arial" w:cs="Arial"/>
            <w:b w:val="0"/>
            <w:bCs w:val="0"/>
            <w:color w:val="4B4B4B"/>
            <w:spacing w:val="2"/>
            <w:sz w:val="24"/>
            <w:szCs w:val="24"/>
            <w:shd w:val="clear" w:color="auto" w:fill="FAFAFA"/>
          </w:rPr>
          <w:delText xml:space="preserve"> </w:delText>
        </w:r>
      </w:del>
      <w:r w:rsidR="00016D8B" w:rsidRPr="00F96AB3">
        <w:rPr>
          <w:rStyle w:val="Strong"/>
          <w:rFonts w:ascii="Arial" w:hAnsi="Arial" w:cs="Arial"/>
          <w:b w:val="0"/>
          <w:bCs w:val="0"/>
          <w:color w:val="4B4B4B"/>
          <w:spacing w:val="2"/>
          <w:sz w:val="24"/>
          <w:szCs w:val="24"/>
          <w:shd w:val="clear" w:color="auto" w:fill="FAFAFA"/>
        </w:rPr>
        <w:t xml:space="preserve">I </w:t>
      </w:r>
      <w:r w:rsidR="006649C0" w:rsidRPr="00F96AB3">
        <w:rPr>
          <w:rStyle w:val="Strong"/>
          <w:rFonts w:ascii="Arial" w:hAnsi="Arial" w:cs="Arial"/>
          <w:b w:val="0"/>
          <w:bCs w:val="0"/>
          <w:color w:val="4B4B4B"/>
          <w:spacing w:val="2"/>
          <w:sz w:val="24"/>
          <w:szCs w:val="24"/>
          <w:shd w:val="clear" w:color="auto" w:fill="FAFAFA"/>
        </w:rPr>
        <w:t>desire</w:t>
      </w:r>
      <w:del w:id="103" w:author="Matthew" w:date="2020-11-28T21:55:00Z">
        <w:r w:rsidR="00DD584D" w:rsidRPr="00F96AB3" w:rsidDel="00F96AB3">
          <w:rPr>
            <w:rStyle w:val="Strong"/>
            <w:rFonts w:ascii="Arial" w:hAnsi="Arial" w:cs="Arial"/>
            <w:b w:val="0"/>
            <w:bCs w:val="0"/>
            <w:color w:val="4B4B4B"/>
            <w:spacing w:val="2"/>
            <w:sz w:val="24"/>
            <w:szCs w:val="24"/>
            <w:shd w:val="clear" w:color="auto" w:fill="FAFAFA"/>
          </w:rPr>
          <w:delText xml:space="preserve">, and </w:delText>
        </w:r>
      </w:del>
      <w:ins w:id="104" w:author="Matthew" w:date="2020-11-28T21:55:00Z">
        <w:r w:rsidR="00F96AB3">
          <w:rPr>
            <w:rStyle w:val="Strong"/>
            <w:rFonts w:ascii="Arial" w:hAnsi="Arial" w:cs="Arial"/>
            <w:b w:val="0"/>
            <w:bCs w:val="0"/>
            <w:color w:val="4B4B4B"/>
            <w:spacing w:val="2"/>
            <w:sz w:val="24"/>
            <w:szCs w:val="24"/>
            <w:shd w:val="clear" w:color="auto" w:fill="FAFAFA"/>
          </w:rPr>
          <w:t xml:space="preserve"> and ultimately </w:t>
        </w:r>
      </w:ins>
      <w:r w:rsidR="00DD584D" w:rsidRPr="00F96AB3">
        <w:rPr>
          <w:rStyle w:val="Strong"/>
          <w:rFonts w:ascii="Arial" w:hAnsi="Arial" w:cs="Arial"/>
          <w:b w:val="0"/>
          <w:bCs w:val="0"/>
          <w:color w:val="4B4B4B"/>
          <w:spacing w:val="2"/>
          <w:sz w:val="24"/>
          <w:szCs w:val="24"/>
          <w:shd w:val="clear" w:color="auto" w:fill="FAFAFA"/>
        </w:rPr>
        <w:t>creat</w:t>
      </w:r>
      <w:ins w:id="105" w:author="Matthew" w:date="2020-11-28T22:13:00Z">
        <w:r w:rsidR="0046084F">
          <w:rPr>
            <w:rStyle w:val="Strong"/>
            <w:rFonts w:ascii="Arial" w:hAnsi="Arial" w:cs="Arial"/>
            <w:b w:val="0"/>
            <w:bCs w:val="0"/>
            <w:color w:val="4B4B4B"/>
            <w:spacing w:val="2"/>
            <w:sz w:val="24"/>
            <w:szCs w:val="24"/>
            <w:shd w:val="clear" w:color="auto" w:fill="FAFAFA"/>
          </w:rPr>
          <w:t>ing</w:t>
        </w:r>
      </w:ins>
      <w:del w:id="106" w:author="Matthew" w:date="2020-11-28T22:13:00Z">
        <w:r w:rsidR="00DD584D" w:rsidRPr="00F96AB3" w:rsidDel="0046084F">
          <w:rPr>
            <w:rStyle w:val="Strong"/>
            <w:rFonts w:ascii="Arial" w:hAnsi="Arial" w:cs="Arial"/>
            <w:b w:val="0"/>
            <w:bCs w:val="0"/>
            <w:color w:val="4B4B4B"/>
            <w:spacing w:val="2"/>
            <w:sz w:val="24"/>
            <w:szCs w:val="24"/>
            <w:shd w:val="clear" w:color="auto" w:fill="FAFAFA"/>
          </w:rPr>
          <w:delText>e</w:delText>
        </w:r>
      </w:del>
      <w:r w:rsidR="00DD584D">
        <w:rPr>
          <w:rStyle w:val="Strong"/>
          <w:rFonts w:ascii="Arial" w:hAnsi="Arial" w:cs="Arial"/>
          <w:b w:val="0"/>
          <w:bCs w:val="0"/>
          <w:color w:val="4B4B4B"/>
          <w:spacing w:val="2"/>
          <w:sz w:val="24"/>
          <w:szCs w:val="24"/>
          <w:shd w:val="clear" w:color="auto" w:fill="FAFAFA"/>
        </w:rPr>
        <w:t xml:space="preserve"> the world I want to inhabit</w:t>
      </w:r>
      <w:ins w:id="107" w:author="Matthew" w:date="2020-11-28T21:55:00Z">
        <w:r w:rsidR="00F96AB3">
          <w:rPr>
            <w:rStyle w:val="Strong"/>
            <w:rFonts w:ascii="Arial" w:hAnsi="Arial" w:cs="Arial"/>
            <w:b w:val="0"/>
            <w:bCs w:val="0"/>
            <w:color w:val="4B4B4B"/>
            <w:spacing w:val="2"/>
            <w:sz w:val="24"/>
            <w:szCs w:val="24"/>
            <w:shd w:val="clear" w:color="auto" w:fill="FAFAFA"/>
          </w:rPr>
          <w:t>,</w:t>
        </w:r>
      </w:ins>
      <w:del w:id="108" w:author="Matthew" w:date="2020-11-28T21:55:00Z">
        <w:r w:rsidR="00DD584D" w:rsidDel="00F96AB3">
          <w:rPr>
            <w:rStyle w:val="Strong"/>
            <w:rFonts w:ascii="Arial" w:hAnsi="Arial" w:cs="Arial"/>
            <w:b w:val="0"/>
            <w:bCs w:val="0"/>
            <w:color w:val="4B4B4B"/>
            <w:spacing w:val="2"/>
            <w:sz w:val="24"/>
            <w:szCs w:val="24"/>
            <w:shd w:val="clear" w:color="auto" w:fill="FAFAFA"/>
          </w:rPr>
          <w:delText xml:space="preserve"> </w:delText>
        </w:r>
        <w:r w:rsidR="001C081D" w:rsidDel="00F96AB3">
          <w:rPr>
            <w:rStyle w:val="Strong"/>
            <w:rFonts w:ascii="Arial" w:hAnsi="Arial" w:cs="Arial"/>
            <w:b w:val="0"/>
            <w:bCs w:val="0"/>
            <w:color w:val="4B4B4B"/>
            <w:spacing w:val="2"/>
            <w:sz w:val="24"/>
            <w:szCs w:val="24"/>
            <w:shd w:val="clear" w:color="auto" w:fill="FAFAFA"/>
          </w:rPr>
          <w:delText>–</w:delText>
        </w:r>
      </w:del>
      <w:r w:rsidR="001C081D">
        <w:rPr>
          <w:rStyle w:val="Strong"/>
          <w:rFonts w:ascii="Arial" w:hAnsi="Arial" w:cs="Arial"/>
          <w:b w:val="0"/>
          <w:bCs w:val="0"/>
          <w:color w:val="4B4B4B"/>
          <w:spacing w:val="2"/>
          <w:sz w:val="24"/>
          <w:szCs w:val="24"/>
          <w:shd w:val="clear" w:color="auto" w:fill="FAFAFA"/>
        </w:rPr>
        <w:t xml:space="preserve"> </w:t>
      </w:r>
      <w:r w:rsidR="00DD584D">
        <w:rPr>
          <w:rStyle w:val="Strong"/>
          <w:rFonts w:ascii="Arial" w:hAnsi="Arial" w:cs="Arial"/>
          <w:b w:val="0"/>
          <w:bCs w:val="0"/>
          <w:color w:val="4B4B4B"/>
          <w:spacing w:val="2"/>
          <w:sz w:val="24"/>
          <w:szCs w:val="24"/>
          <w:shd w:val="clear" w:color="auto" w:fill="FAFAFA"/>
        </w:rPr>
        <w:t>just like what Duhigg</w:t>
      </w:r>
      <w:r w:rsidR="00614429">
        <w:rPr>
          <w:rStyle w:val="Strong"/>
          <w:rFonts w:ascii="Arial" w:hAnsi="Arial" w:cs="Arial"/>
          <w:b w:val="0"/>
          <w:bCs w:val="0"/>
          <w:color w:val="4B4B4B"/>
          <w:spacing w:val="2"/>
          <w:sz w:val="24"/>
          <w:szCs w:val="24"/>
          <w:shd w:val="clear" w:color="auto" w:fill="FAFAFA"/>
        </w:rPr>
        <w:t xml:space="preserve"> </w:t>
      </w:r>
      <w:r w:rsidR="00DD584D">
        <w:rPr>
          <w:rStyle w:val="Strong"/>
          <w:rFonts w:ascii="Arial" w:hAnsi="Arial" w:cs="Arial"/>
          <w:b w:val="0"/>
          <w:bCs w:val="0"/>
          <w:color w:val="4B4B4B"/>
          <w:spacing w:val="2"/>
          <w:sz w:val="24"/>
          <w:szCs w:val="24"/>
          <w:shd w:val="clear" w:color="auto" w:fill="FAFAFA"/>
        </w:rPr>
        <w:t>taught me.</w:t>
      </w:r>
    </w:p>
    <w:p w14:paraId="7D605361" w14:textId="77777777" w:rsidR="00F96AB3" w:rsidRDefault="00F96AB3" w:rsidP="005E1E19">
      <w:pPr>
        <w:spacing w:line="360" w:lineRule="auto"/>
        <w:ind w:left="-360"/>
        <w:jc w:val="both"/>
        <w:rPr>
          <w:ins w:id="109" w:author="Matthew" w:date="2020-11-28T21:58:00Z"/>
          <w:rStyle w:val="Strong"/>
          <w:rFonts w:ascii="Arial" w:hAnsi="Arial" w:cs="Arial"/>
          <w:b w:val="0"/>
          <w:bCs w:val="0"/>
          <w:color w:val="4B4B4B"/>
          <w:spacing w:val="2"/>
          <w:sz w:val="24"/>
          <w:szCs w:val="24"/>
          <w:shd w:val="clear" w:color="auto" w:fill="FAFAFA"/>
        </w:rPr>
      </w:pPr>
    </w:p>
    <w:p w14:paraId="6A62B2BC" w14:textId="3E6DD4F3" w:rsidR="007B456B" w:rsidDel="0046084F" w:rsidRDefault="00CB16FD" w:rsidP="00F96AB3">
      <w:pPr>
        <w:spacing w:line="360" w:lineRule="auto"/>
        <w:ind w:left="-360"/>
        <w:jc w:val="both"/>
        <w:rPr>
          <w:del w:id="110" w:author="Matthew" w:date="2020-11-28T21:58:00Z"/>
          <w:rStyle w:val="Strong"/>
          <w:rFonts w:ascii="Arial" w:hAnsi="Arial" w:cs="Arial"/>
          <w:b w:val="0"/>
          <w:bCs w:val="0"/>
          <w:color w:val="4B4B4B"/>
          <w:spacing w:val="2"/>
          <w:sz w:val="24"/>
          <w:szCs w:val="24"/>
          <w:shd w:val="clear" w:color="auto" w:fill="FAFAFA"/>
        </w:rPr>
      </w:pPr>
      <w:r>
        <w:rPr>
          <w:rStyle w:val="Strong"/>
          <w:rFonts w:ascii="Arial" w:hAnsi="Arial" w:cs="Arial"/>
          <w:b w:val="0"/>
          <w:bCs w:val="0"/>
          <w:color w:val="4B4B4B"/>
          <w:spacing w:val="2"/>
          <w:sz w:val="24"/>
          <w:szCs w:val="24"/>
          <w:shd w:val="clear" w:color="auto" w:fill="FAFAFA"/>
        </w:rPr>
        <w:t xml:space="preserve">This </w:t>
      </w:r>
      <w:del w:id="111" w:author="Matthew" w:date="2020-11-28T21:57:00Z">
        <w:r w:rsidDel="00F96AB3">
          <w:rPr>
            <w:rStyle w:val="Strong"/>
            <w:rFonts w:ascii="Arial" w:hAnsi="Arial" w:cs="Arial"/>
            <w:b w:val="0"/>
            <w:bCs w:val="0"/>
            <w:color w:val="4B4B4B"/>
            <w:spacing w:val="2"/>
            <w:sz w:val="24"/>
            <w:szCs w:val="24"/>
            <w:shd w:val="clear" w:color="auto" w:fill="FAFAFA"/>
          </w:rPr>
          <w:delText>ordinary yet</w:delText>
        </w:r>
        <w:r w:rsidR="00597DEF" w:rsidDel="00F96AB3">
          <w:rPr>
            <w:rStyle w:val="Strong"/>
            <w:rFonts w:ascii="Arial" w:hAnsi="Arial" w:cs="Arial"/>
            <w:b w:val="0"/>
            <w:bCs w:val="0"/>
            <w:color w:val="4B4B4B"/>
            <w:spacing w:val="2"/>
            <w:sz w:val="24"/>
            <w:szCs w:val="24"/>
            <w:shd w:val="clear" w:color="auto" w:fill="FAFAFA"/>
          </w:rPr>
          <w:delText xml:space="preserve"> </w:delText>
        </w:r>
        <w:r w:rsidDel="00F96AB3">
          <w:rPr>
            <w:rStyle w:val="Strong"/>
            <w:rFonts w:ascii="Arial" w:hAnsi="Arial" w:cs="Arial"/>
            <w:b w:val="0"/>
            <w:bCs w:val="0"/>
            <w:color w:val="4B4B4B"/>
            <w:spacing w:val="2"/>
            <w:sz w:val="24"/>
            <w:szCs w:val="24"/>
            <w:shd w:val="clear" w:color="auto" w:fill="FAFAFA"/>
          </w:rPr>
          <w:delText xml:space="preserve">priceless </w:delText>
        </w:r>
        <w:r w:rsidR="00597DEF" w:rsidDel="00F96AB3">
          <w:rPr>
            <w:rStyle w:val="Strong"/>
            <w:rFonts w:ascii="Arial" w:hAnsi="Arial" w:cs="Arial"/>
            <w:b w:val="0"/>
            <w:bCs w:val="0"/>
            <w:color w:val="4B4B4B"/>
            <w:spacing w:val="2"/>
            <w:sz w:val="24"/>
            <w:szCs w:val="24"/>
            <w:shd w:val="clear" w:color="auto" w:fill="FAFAFA"/>
          </w:rPr>
          <w:delText>personal</w:delText>
        </w:r>
      </w:del>
      <w:ins w:id="112" w:author="Matthew" w:date="2020-11-28T21:57:00Z">
        <w:r w:rsidR="00F96AB3">
          <w:rPr>
            <w:rStyle w:val="Strong"/>
            <w:rFonts w:ascii="Arial" w:hAnsi="Arial" w:cs="Arial"/>
            <w:b w:val="0"/>
            <w:bCs w:val="0"/>
            <w:color w:val="4B4B4B"/>
            <w:spacing w:val="2"/>
            <w:sz w:val="24"/>
            <w:szCs w:val="24"/>
            <w:shd w:val="clear" w:color="auto" w:fill="FAFAFA"/>
          </w:rPr>
          <w:t xml:space="preserve">might have been </w:t>
        </w:r>
      </w:ins>
      <w:ins w:id="113" w:author="Matthew" w:date="2020-11-28T21:58:00Z">
        <w:r w:rsidR="00F96AB3">
          <w:rPr>
            <w:rStyle w:val="Strong"/>
            <w:rFonts w:ascii="Arial" w:hAnsi="Arial" w:cs="Arial"/>
            <w:b w:val="0"/>
            <w:bCs w:val="0"/>
            <w:color w:val="4B4B4B"/>
            <w:spacing w:val="2"/>
            <w:sz w:val="24"/>
            <w:szCs w:val="24"/>
            <w:shd w:val="clear" w:color="auto" w:fill="FAFAFA"/>
          </w:rPr>
          <w:t xml:space="preserve">the same, </w:t>
        </w:r>
      </w:ins>
      <w:ins w:id="114" w:author="Matthew" w:date="2020-11-28T21:59:00Z">
        <w:r w:rsidR="00F96AB3">
          <w:rPr>
            <w:rStyle w:val="Strong"/>
            <w:rFonts w:ascii="Arial" w:hAnsi="Arial" w:cs="Arial"/>
            <w:b w:val="0"/>
            <w:bCs w:val="0"/>
            <w:color w:val="4B4B4B"/>
            <w:spacing w:val="2"/>
            <w:sz w:val="24"/>
            <w:szCs w:val="24"/>
            <w:shd w:val="clear" w:color="auto" w:fill="FAFAFA"/>
          </w:rPr>
          <w:t>cliché</w:t>
        </w:r>
      </w:ins>
      <w:ins w:id="115" w:author="Matthew" w:date="2020-11-28T21:58:00Z">
        <w:r w:rsidR="00F96AB3">
          <w:rPr>
            <w:rStyle w:val="Strong"/>
            <w:rFonts w:ascii="Arial" w:hAnsi="Arial" w:cs="Arial"/>
            <w:b w:val="0"/>
            <w:bCs w:val="0"/>
            <w:color w:val="4B4B4B"/>
            <w:spacing w:val="2"/>
            <w:sz w:val="24"/>
            <w:szCs w:val="24"/>
            <w:shd w:val="clear" w:color="auto" w:fill="FAFAFA"/>
          </w:rPr>
          <w:t xml:space="preserve"> storyline as that of a superhero movie, but </w:t>
        </w:r>
      </w:ins>
      <w:ins w:id="116" w:author="Matthew" w:date="2020-11-28T21:59:00Z">
        <w:r w:rsidR="00F96AB3">
          <w:rPr>
            <w:rStyle w:val="Strong"/>
            <w:rFonts w:ascii="Arial" w:hAnsi="Arial" w:cs="Arial"/>
            <w:b w:val="0"/>
            <w:bCs w:val="0"/>
            <w:color w:val="4B4B4B"/>
            <w:spacing w:val="2"/>
            <w:sz w:val="24"/>
            <w:szCs w:val="24"/>
            <w:shd w:val="clear" w:color="auto" w:fill="FAFAFA"/>
          </w:rPr>
          <w:t xml:space="preserve">I </w:t>
        </w:r>
      </w:ins>
      <w:ins w:id="117" w:author="Matthew" w:date="2020-11-28T22:00:00Z">
        <w:r w:rsidR="00F96AB3">
          <w:rPr>
            <w:rStyle w:val="Strong"/>
            <w:rFonts w:ascii="Arial" w:hAnsi="Arial" w:cs="Arial"/>
            <w:b w:val="0"/>
            <w:bCs w:val="0"/>
            <w:color w:val="4B4B4B"/>
            <w:spacing w:val="2"/>
            <w:sz w:val="24"/>
            <w:szCs w:val="24"/>
            <w:shd w:val="clear" w:color="auto" w:fill="FAFAFA"/>
          </w:rPr>
          <w:t>can proudly</w:t>
        </w:r>
      </w:ins>
      <w:ins w:id="118" w:author="Matthew" w:date="2020-11-28T21:59:00Z">
        <w:r w:rsidR="00F96AB3">
          <w:rPr>
            <w:rStyle w:val="Strong"/>
            <w:rFonts w:ascii="Arial" w:hAnsi="Arial" w:cs="Arial"/>
            <w:b w:val="0"/>
            <w:bCs w:val="0"/>
            <w:color w:val="4B4B4B"/>
            <w:spacing w:val="2"/>
            <w:sz w:val="24"/>
            <w:szCs w:val="24"/>
            <w:shd w:val="clear" w:color="auto" w:fill="FAFAFA"/>
          </w:rPr>
          <w:t xml:space="preserve"> say that </w:t>
        </w:r>
      </w:ins>
      <w:ins w:id="119" w:author="Matthew" w:date="2020-11-28T22:00:00Z">
        <w:r w:rsidR="00F96AB3">
          <w:rPr>
            <w:rStyle w:val="Strong"/>
            <w:rFonts w:ascii="Arial" w:hAnsi="Arial" w:cs="Arial"/>
            <w:b w:val="0"/>
            <w:bCs w:val="0"/>
            <w:color w:val="4B4B4B"/>
            <w:spacing w:val="2"/>
            <w:sz w:val="24"/>
            <w:szCs w:val="24"/>
            <w:shd w:val="clear" w:color="auto" w:fill="FAFAFA"/>
          </w:rPr>
          <w:t xml:space="preserve">I </w:t>
        </w:r>
      </w:ins>
      <w:ins w:id="120" w:author="Matthew" w:date="2020-11-28T22:01:00Z">
        <w:r w:rsidR="004E02E0">
          <w:rPr>
            <w:rStyle w:val="Strong"/>
            <w:rFonts w:ascii="Arial" w:hAnsi="Arial" w:cs="Arial"/>
            <w:b w:val="0"/>
            <w:bCs w:val="0"/>
            <w:color w:val="4B4B4B"/>
            <w:spacing w:val="2"/>
            <w:sz w:val="24"/>
            <w:szCs w:val="24"/>
            <w:shd w:val="clear" w:color="auto" w:fill="FAFAFA"/>
          </w:rPr>
          <w:t xml:space="preserve">have never been more prepared to </w:t>
        </w:r>
      </w:ins>
      <w:ins w:id="121" w:author="Matthew" w:date="2020-11-28T22:02:00Z">
        <w:r w:rsidR="004E02E0">
          <w:rPr>
            <w:rStyle w:val="Strong"/>
            <w:rFonts w:ascii="Arial" w:hAnsi="Arial" w:cs="Arial"/>
            <w:b w:val="0"/>
            <w:bCs w:val="0"/>
            <w:color w:val="4B4B4B"/>
            <w:spacing w:val="2"/>
            <w:sz w:val="24"/>
            <w:szCs w:val="24"/>
            <w:shd w:val="clear" w:color="auto" w:fill="FAFAFA"/>
          </w:rPr>
          <w:t xml:space="preserve">collect my gold as I </w:t>
        </w:r>
      </w:ins>
      <w:ins w:id="122" w:author="Matthew" w:date="2020-11-28T22:01:00Z">
        <w:r w:rsidR="004E02E0">
          <w:rPr>
            <w:rStyle w:val="Strong"/>
            <w:rFonts w:ascii="Arial" w:hAnsi="Arial" w:cs="Arial"/>
            <w:b w:val="0"/>
            <w:bCs w:val="0"/>
            <w:color w:val="4B4B4B"/>
            <w:spacing w:val="2"/>
            <w:sz w:val="24"/>
            <w:szCs w:val="24"/>
            <w:shd w:val="clear" w:color="auto" w:fill="FAFAFA"/>
          </w:rPr>
          <w:t xml:space="preserve">traverse </w:t>
        </w:r>
      </w:ins>
      <w:ins w:id="123" w:author="Matthew" w:date="2020-11-28T22:02:00Z">
        <w:r w:rsidR="004E02E0">
          <w:rPr>
            <w:rStyle w:val="Strong"/>
            <w:rFonts w:ascii="Arial" w:hAnsi="Arial" w:cs="Arial"/>
            <w:b w:val="0"/>
            <w:bCs w:val="0"/>
            <w:color w:val="4B4B4B"/>
            <w:spacing w:val="2"/>
            <w:sz w:val="24"/>
            <w:szCs w:val="24"/>
            <w:shd w:val="clear" w:color="auto" w:fill="FAFAFA"/>
          </w:rPr>
          <w:t xml:space="preserve">through </w:t>
        </w:r>
      </w:ins>
      <w:ins w:id="124" w:author="Matthew" w:date="2020-11-28T22:01:00Z">
        <w:r w:rsidR="004E02E0">
          <w:rPr>
            <w:rStyle w:val="Strong"/>
            <w:rFonts w:ascii="Arial" w:hAnsi="Arial" w:cs="Arial"/>
            <w:b w:val="0"/>
            <w:bCs w:val="0"/>
            <w:color w:val="4B4B4B"/>
            <w:spacing w:val="2"/>
            <w:sz w:val="24"/>
            <w:szCs w:val="24"/>
            <w:shd w:val="clear" w:color="auto" w:fill="FAFAFA"/>
          </w:rPr>
          <w:t>unchartered waters.</w:t>
        </w:r>
      </w:ins>
      <w:del w:id="125" w:author="Matthew" w:date="2020-11-28T21:58:00Z">
        <w:r w:rsidR="00597DEF" w:rsidDel="00F96AB3">
          <w:rPr>
            <w:rStyle w:val="Strong"/>
            <w:rFonts w:ascii="Arial" w:hAnsi="Arial" w:cs="Arial"/>
            <w:b w:val="0"/>
            <w:bCs w:val="0"/>
            <w:color w:val="4B4B4B"/>
            <w:spacing w:val="2"/>
            <w:sz w:val="24"/>
            <w:szCs w:val="24"/>
            <w:shd w:val="clear" w:color="auto" w:fill="FAFAFA"/>
          </w:rPr>
          <w:delText xml:space="preserve"> </w:delText>
        </w:r>
        <w:r w:rsidDel="00F96AB3">
          <w:rPr>
            <w:rStyle w:val="Strong"/>
            <w:rFonts w:ascii="Arial" w:hAnsi="Arial" w:cs="Arial"/>
            <w:b w:val="0"/>
            <w:bCs w:val="0"/>
            <w:color w:val="4B4B4B"/>
            <w:spacing w:val="2"/>
            <w:sz w:val="24"/>
            <w:szCs w:val="24"/>
            <w:shd w:val="clear" w:color="auto" w:fill="FAFAFA"/>
          </w:rPr>
          <w:delText xml:space="preserve">lesson has given me a glimpse of what I can </w:delText>
        </w:r>
        <w:r w:rsidR="00B0440C" w:rsidDel="00F96AB3">
          <w:rPr>
            <w:rStyle w:val="Strong"/>
            <w:rFonts w:ascii="Arial" w:hAnsi="Arial" w:cs="Arial"/>
            <w:b w:val="0"/>
            <w:bCs w:val="0"/>
            <w:color w:val="4B4B4B"/>
            <w:spacing w:val="2"/>
            <w:sz w:val="24"/>
            <w:szCs w:val="24"/>
            <w:shd w:val="clear" w:color="auto" w:fill="FAFAFA"/>
          </w:rPr>
          <w:lastRenderedPageBreak/>
          <w:delText xml:space="preserve">become: </w:delText>
        </w:r>
        <w:r w:rsidR="00644173" w:rsidDel="00F96AB3">
          <w:rPr>
            <w:rStyle w:val="Strong"/>
            <w:rFonts w:ascii="Arial" w:hAnsi="Arial" w:cs="Arial"/>
            <w:b w:val="0"/>
            <w:bCs w:val="0"/>
            <w:color w:val="4B4B4B"/>
            <w:spacing w:val="2"/>
            <w:sz w:val="24"/>
            <w:szCs w:val="24"/>
            <w:shd w:val="clear" w:color="auto" w:fill="FAFAFA"/>
          </w:rPr>
          <w:delText>someone</w:delText>
        </w:r>
        <w:r w:rsidR="00B0440C" w:rsidDel="00F96AB3">
          <w:rPr>
            <w:rStyle w:val="Strong"/>
            <w:rFonts w:ascii="Arial" w:hAnsi="Arial" w:cs="Arial"/>
            <w:b w:val="0"/>
            <w:bCs w:val="0"/>
            <w:color w:val="4B4B4B"/>
            <w:spacing w:val="2"/>
            <w:sz w:val="24"/>
            <w:szCs w:val="24"/>
            <w:shd w:val="clear" w:color="auto" w:fill="FAFAFA"/>
          </w:rPr>
          <w:delText xml:space="preserve"> with endless possibilities</w:delText>
        </w:r>
        <w:r w:rsidR="00B0440C" w:rsidRPr="007000AF" w:rsidDel="00F96AB3">
          <w:rPr>
            <w:rStyle w:val="Strong"/>
            <w:rFonts w:ascii="Arial" w:hAnsi="Arial" w:cs="Arial"/>
            <w:b w:val="0"/>
            <w:bCs w:val="0"/>
            <w:color w:val="4B4B4B"/>
            <w:spacing w:val="2"/>
            <w:sz w:val="24"/>
            <w:szCs w:val="24"/>
            <w:shd w:val="clear" w:color="auto" w:fill="FAFAFA"/>
          </w:rPr>
          <w:delText xml:space="preserve">. Now, I’m </w:delText>
        </w:r>
        <w:r w:rsidR="00597DEF" w:rsidDel="00F96AB3">
          <w:rPr>
            <w:rStyle w:val="Strong"/>
            <w:rFonts w:ascii="Arial" w:hAnsi="Arial" w:cs="Arial"/>
            <w:b w:val="0"/>
            <w:bCs w:val="0"/>
            <w:color w:val="4B4B4B"/>
            <w:spacing w:val="2"/>
            <w:sz w:val="24"/>
            <w:szCs w:val="24"/>
            <w:shd w:val="clear" w:color="auto" w:fill="FAFAFA"/>
          </w:rPr>
          <w:delText xml:space="preserve">hungrier </w:delText>
        </w:r>
        <w:r w:rsidR="00B0440C" w:rsidRPr="007000AF" w:rsidDel="00F96AB3">
          <w:rPr>
            <w:rStyle w:val="Strong"/>
            <w:rFonts w:ascii="Arial" w:hAnsi="Arial" w:cs="Arial"/>
            <w:b w:val="0"/>
            <w:bCs w:val="0"/>
            <w:color w:val="4B4B4B"/>
            <w:spacing w:val="2"/>
            <w:sz w:val="24"/>
            <w:szCs w:val="24"/>
            <w:shd w:val="clear" w:color="auto" w:fill="FAFAFA"/>
          </w:rPr>
          <w:delText>than ever to take on new challenges.</w:delText>
        </w:r>
      </w:del>
    </w:p>
    <w:p w14:paraId="168F52C2" w14:textId="1366A636" w:rsidR="0046084F" w:rsidRDefault="0046084F" w:rsidP="00F96AB3">
      <w:pPr>
        <w:spacing w:line="360" w:lineRule="auto"/>
        <w:ind w:left="-360"/>
        <w:jc w:val="both"/>
        <w:rPr>
          <w:ins w:id="126" w:author="Matthew" w:date="2020-11-28T22:15:00Z"/>
          <w:rStyle w:val="Strong"/>
          <w:rFonts w:ascii="Arial" w:hAnsi="Arial" w:cs="Arial"/>
          <w:b w:val="0"/>
          <w:bCs w:val="0"/>
          <w:color w:val="4B4B4B"/>
          <w:spacing w:val="2"/>
          <w:sz w:val="24"/>
          <w:szCs w:val="24"/>
          <w:shd w:val="clear" w:color="auto" w:fill="FAFAFA"/>
        </w:rPr>
      </w:pPr>
    </w:p>
    <w:p w14:paraId="64030EE7" w14:textId="645F90FA" w:rsidR="0046084F" w:rsidRDefault="0046084F" w:rsidP="00F96AB3">
      <w:pPr>
        <w:spacing w:line="360" w:lineRule="auto"/>
        <w:ind w:left="-360"/>
        <w:jc w:val="both"/>
        <w:rPr>
          <w:ins w:id="127" w:author="Matthew" w:date="2020-11-28T22:15:00Z"/>
          <w:rStyle w:val="Strong"/>
          <w:rFonts w:ascii="Arial" w:hAnsi="Arial" w:cs="Arial"/>
          <w:b w:val="0"/>
          <w:bCs w:val="0"/>
          <w:color w:val="4B4B4B"/>
          <w:spacing w:val="2"/>
          <w:sz w:val="24"/>
          <w:szCs w:val="24"/>
          <w:shd w:val="clear" w:color="auto" w:fill="FAFAFA"/>
        </w:rPr>
      </w:pPr>
    </w:p>
    <w:p w14:paraId="4149B796" w14:textId="4414DD7E" w:rsidR="0046084F" w:rsidRDefault="0046084F" w:rsidP="00F96AB3">
      <w:pPr>
        <w:spacing w:line="360" w:lineRule="auto"/>
        <w:ind w:left="-360"/>
        <w:jc w:val="both"/>
        <w:rPr>
          <w:ins w:id="128" w:author="Matthew" w:date="2020-11-28T22:15:00Z"/>
          <w:rStyle w:val="Strong"/>
          <w:rFonts w:ascii="Arial" w:hAnsi="Arial" w:cs="Arial"/>
          <w:b w:val="0"/>
          <w:bCs w:val="0"/>
          <w:color w:val="4B4B4B"/>
          <w:spacing w:val="2"/>
          <w:sz w:val="24"/>
          <w:szCs w:val="24"/>
          <w:shd w:val="clear" w:color="auto" w:fill="FAFAFA"/>
        </w:rPr>
      </w:pPr>
    </w:p>
    <w:p w14:paraId="6F82091B" w14:textId="48BACFDE" w:rsidR="0046084F" w:rsidRDefault="0046084F" w:rsidP="00F96AB3">
      <w:pPr>
        <w:spacing w:line="360" w:lineRule="auto"/>
        <w:ind w:left="-360"/>
        <w:jc w:val="both"/>
        <w:rPr>
          <w:ins w:id="129" w:author="Matthew" w:date="2020-11-28T22:16:00Z"/>
          <w:rStyle w:val="Strong"/>
          <w:rFonts w:ascii="Times New Roman" w:hAnsi="Times New Roman" w:cs="Times New Roman"/>
          <w:b w:val="0"/>
          <w:bCs w:val="0"/>
          <w:i/>
          <w:iCs/>
          <w:color w:val="4B4B4B"/>
          <w:spacing w:val="2"/>
          <w:sz w:val="24"/>
          <w:szCs w:val="24"/>
          <w:shd w:val="clear" w:color="auto" w:fill="FAFAFA"/>
        </w:rPr>
      </w:pPr>
      <w:ins w:id="130" w:author="Matthew" w:date="2020-11-28T22:16:00Z">
        <w:r>
          <w:rPr>
            <w:rStyle w:val="Strong"/>
            <w:rFonts w:ascii="Times New Roman" w:hAnsi="Times New Roman" w:cs="Times New Roman"/>
            <w:b w:val="0"/>
            <w:bCs w:val="0"/>
            <w:i/>
            <w:iCs/>
            <w:color w:val="4B4B4B"/>
            <w:spacing w:val="2"/>
            <w:sz w:val="24"/>
            <w:szCs w:val="24"/>
            <w:shd w:val="clear" w:color="auto" w:fill="FAFAFA"/>
          </w:rPr>
          <w:t>Hi Ravi!</w:t>
        </w:r>
      </w:ins>
    </w:p>
    <w:p w14:paraId="38C1BD39" w14:textId="11A58691" w:rsidR="0046084F" w:rsidRDefault="0046084F" w:rsidP="00F96AB3">
      <w:pPr>
        <w:spacing w:line="360" w:lineRule="auto"/>
        <w:ind w:left="-360"/>
        <w:jc w:val="both"/>
        <w:rPr>
          <w:ins w:id="131" w:author="Matthew" w:date="2020-11-28T22:17:00Z"/>
          <w:rStyle w:val="Strong"/>
          <w:rFonts w:ascii="Times New Roman" w:hAnsi="Times New Roman" w:cs="Times New Roman"/>
          <w:b w:val="0"/>
          <w:bCs w:val="0"/>
          <w:i/>
          <w:iCs/>
          <w:color w:val="4B4B4B"/>
          <w:spacing w:val="2"/>
          <w:sz w:val="24"/>
          <w:szCs w:val="24"/>
          <w:shd w:val="clear" w:color="auto" w:fill="FAFAFA"/>
        </w:rPr>
      </w:pPr>
      <w:ins w:id="132" w:author="Matthew" w:date="2020-11-28T22:16:00Z">
        <w:r>
          <w:rPr>
            <w:rStyle w:val="Strong"/>
            <w:rFonts w:ascii="Times New Roman" w:hAnsi="Times New Roman" w:cs="Times New Roman"/>
            <w:b w:val="0"/>
            <w:bCs w:val="0"/>
            <w:i/>
            <w:iCs/>
            <w:color w:val="4B4B4B"/>
            <w:spacing w:val="2"/>
            <w:sz w:val="24"/>
            <w:szCs w:val="24"/>
            <w:shd w:val="clear" w:color="auto" w:fill="FAFAFA"/>
          </w:rPr>
          <w:t xml:space="preserve">Thank you for opening up a bit more on your mental health journey, I </w:t>
        </w:r>
      </w:ins>
      <w:ins w:id="133" w:author="Matthew" w:date="2020-11-28T22:17:00Z">
        <w:r>
          <w:rPr>
            <w:rStyle w:val="Strong"/>
            <w:rFonts w:ascii="Times New Roman" w:hAnsi="Times New Roman" w:cs="Times New Roman"/>
            <w:b w:val="0"/>
            <w:bCs w:val="0"/>
            <w:i/>
            <w:iCs/>
            <w:color w:val="4B4B4B"/>
            <w:spacing w:val="2"/>
            <w:sz w:val="24"/>
            <w:szCs w:val="24"/>
            <w:shd w:val="clear" w:color="auto" w:fill="FAFAFA"/>
          </w:rPr>
          <w:t xml:space="preserve">really </w:t>
        </w:r>
      </w:ins>
      <w:ins w:id="134" w:author="Matthew" w:date="2020-11-28T22:16:00Z">
        <w:r>
          <w:rPr>
            <w:rStyle w:val="Strong"/>
            <w:rFonts w:ascii="Times New Roman" w:hAnsi="Times New Roman" w:cs="Times New Roman"/>
            <w:b w:val="0"/>
            <w:bCs w:val="0"/>
            <w:i/>
            <w:iCs/>
            <w:color w:val="4B4B4B"/>
            <w:spacing w:val="2"/>
            <w:sz w:val="24"/>
            <w:szCs w:val="24"/>
            <w:shd w:val="clear" w:color="auto" w:fill="FAFAFA"/>
          </w:rPr>
          <w:t>appreciate it.</w:t>
        </w:r>
      </w:ins>
    </w:p>
    <w:p w14:paraId="231A2D7B" w14:textId="55A4B8C6" w:rsidR="0046084F" w:rsidRDefault="0046084F" w:rsidP="00F96AB3">
      <w:pPr>
        <w:spacing w:line="360" w:lineRule="auto"/>
        <w:ind w:left="-360"/>
        <w:jc w:val="both"/>
        <w:rPr>
          <w:ins w:id="135" w:author="Matthew" w:date="2020-11-28T22:18:00Z"/>
          <w:rStyle w:val="Strong"/>
          <w:rFonts w:ascii="Times New Roman" w:hAnsi="Times New Roman" w:cs="Times New Roman"/>
          <w:b w:val="0"/>
          <w:bCs w:val="0"/>
          <w:i/>
          <w:iCs/>
          <w:color w:val="4B4B4B"/>
          <w:spacing w:val="2"/>
          <w:sz w:val="24"/>
          <w:szCs w:val="24"/>
          <w:shd w:val="clear" w:color="auto" w:fill="FAFAFA"/>
        </w:rPr>
      </w:pPr>
      <w:ins w:id="136" w:author="Matthew" w:date="2020-11-28T22:17:00Z">
        <w:r>
          <w:rPr>
            <w:rStyle w:val="Strong"/>
            <w:rFonts w:ascii="Times New Roman" w:hAnsi="Times New Roman" w:cs="Times New Roman"/>
            <w:b w:val="0"/>
            <w:bCs w:val="0"/>
            <w:i/>
            <w:iCs/>
            <w:color w:val="4B4B4B"/>
            <w:spacing w:val="2"/>
            <w:sz w:val="24"/>
            <w:szCs w:val="24"/>
            <w:shd w:val="clear" w:color="auto" w:fill="FAFAFA"/>
          </w:rPr>
          <w:t xml:space="preserve">The way I look at it, you were on the cocoon stage to becoming the </w:t>
        </w:r>
      </w:ins>
      <w:ins w:id="137" w:author="Matthew" w:date="2020-11-28T22:18:00Z">
        <w:r>
          <w:rPr>
            <w:rStyle w:val="Strong"/>
            <w:rFonts w:ascii="Times New Roman" w:hAnsi="Times New Roman" w:cs="Times New Roman"/>
            <w:b w:val="0"/>
            <w:bCs w:val="0"/>
            <w:i/>
            <w:iCs/>
            <w:color w:val="4B4B4B"/>
            <w:spacing w:val="2"/>
            <w:sz w:val="24"/>
            <w:szCs w:val="24"/>
            <w:shd w:val="clear" w:color="auto" w:fill="FAFAFA"/>
          </w:rPr>
          <w:t>powerful butterfly that you are now. Good job on this piece and all the best for your applications!</w:t>
        </w:r>
      </w:ins>
    </w:p>
    <w:p w14:paraId="299D7714" w14:textId="18EE04D2" w:rsidR="0046084F" w:rsidRDefault="0046084F" w:rsidP="00F96AB3">
      <w:pPr>
        <w:spacing w:line="360" w:lineRule="auto"/>
        <w:ind w:left="-360"/>
        <w:jc w:val="both"/>
        <w:rPr>
          <w:ins w:id="138" w:author="Matthew" w:date="2020-11-28T22:18:00Z"/>
          <w:rStyle w:val="Strong"/>
          <w:rFonts w:ascii="Times New Roman" w:hAnsi="Times New Roman" w:cs="Times New Roman"/>
          <w:b w:val="0"/>
          <w:bCs w:val="0"/>
          <w:i/>
          <w:iCs/>
          <w:color w:val="4B4B4B"/>
          <w:spacing w:val="2"/>
          <w:sz w:val="24"/>
          <w:szCs w:val="24"/>
          <w:shd w:val="clear" w:color="auto" w:fill="FAFAFA"/>
        </w:rPr>
      </w:pPr>
    </w:p>
    <w:p w14:paraId="7E3BBBDC" w14:textId="6BB8D4E8" w:rsidR="0046084F" w:rsidRPr="0046084F" w:rsidRDefault="0046084F">
      <w:pPr>
        <w:spacing w:line="360" w:lineRule="auto"/>
        <w:ind w:left="-360"/>
        <w:jc w:val="both"/>
        <w:rPr>
          <w:ins w:id="139" w:author="Matthew" w:date="2020-11-28T22:15:00Z"/>
          <w:rFonts w:ascii="Times New Roman" w:hAnsi="Times New Roman" w:cs="Times New Roman"/>
          <w:i/>
          <w:iCs/>
          <w:color w:val="000000" w:themeColor="text1"/>
          <w:shd w:val="clear" w:color="auto" w:fill="FAFAFA"/>
          <w:rPrChange w:id="140" w:author="Matthew" w:date="2020-11-28T22:16:00Z">
            <w:rPr>
              <w:ins w:id="141" w:author="Matthew" w:date="2020-11-28T22:15:00Z"/>
              <w:color w:val="000000" w:themeColor="text1"/>
              <w:shd w:val="clear" w:color="auto" w:fill="FAFAFA"/>
            </w:rPr>
          </w:rPrChange>
        </w:rPr>
      </w:pPr>
      <w:ins w:id="142" w:author="Matthew" w:date="2020-11-28T22:18:00Z">
        <w:r>
          <w:rPr>
            <w:rStyle w:val="Strong"/>
            <w:rFonts w:ascii="Times New Roman" w:hAnsi="Times New Roman" w:cs="Times New Roman"/>
            <w:b w:val="0"/>
            <w:bCs w:val="0"/>
            <w:i/>
            <w:iCs/>
            <w:color w:val="4B4B4B"/>
            <w:spacing w:val="2"/>
            <w:sz w:val="24"/>
            <w:szCs w:val="24"/>
            <w:shd w:val="clear" w:color="auto" w:fill="FAFAFA"/>
          </w:rPr>
          <w:t>- Matthew</w:t>
        </w:r>
      </w:ins>
    </w:p>
    <w:p w14:paraId="2A7A13C4" w14:textId="563AA806" w:rsidR="00BE242C" w:rsidRPr="00BB37AB" w:rsidRDefault="00BE242C">
      <w:pPr>
        <w:spacing w:line="360" w:lineRule="auto"/>
        <w:ind w:left="-360"/>
        <w:jc w:val="both"/>
        <w:rPr>
          <w:rFonts w:ascii="Times New Roman" w:hAnsi="Times New Roman" w:cs="Times New Roman"/>
          <w:i/>
          <w:iCs/>
          <w:color w:val="4B4B4B"/>
          <w:spacing w:val="2"/>
          <w:sz w:val="24"/>
          <w:szCs w:val="24"/>
          <w:shd w:val="clear" w:color="auto" w:fill="FAFAFA"/>
        </w:rPr>
        <w:pPrChange w:id="143" w:author="Matthew" w:date="2020-11-28T21:58:00Z">
          <w:pPr>
            <w:pStyle w:val="ListParagraph"/>
            <w:spacing w:line="360" w:lineRule="auto"/>
            <w:ind w:left="0"/>
            <w:jc w:val="both"/>
          </w:pPr>
        </w:pPrChange>
      </w:pPr>
    </w:p>
    <w:sectPr w:rsidR="00BE242C" w:rsidRPr="00BB3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C4CA4"/>
    <w:multiLevelType w:val="hybridMultilevel"/>
    <w:tmpl w:val="87C8694C"/>
    <w:lvl w:ilvl="0" w:tplc="52DE7C2E">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8621578"/>
    <w:multiLevelType w:val="hybridMultilevel"/>
    <w:tmpl w:val="BAFAA1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AF2142D"/>
    <w:multiLevelType w:val="hybridMultilevel"/>
    <w:tmpl w:val="E27671DA"/>
    <w:lvl w:ilvl="0" w:tplc="B05661F2">
      <w:numFmt w:val="bullet"/>
      <w:lvlText w:val="-"/>
      <w:lvlJc w:val="left"/>
      <w:pPr>
        <w:ind w:left="0" w:hanging="360"/>
      </w:pPr>
      <w:rPr>
        <w:rFonts w:ascii="Times New Roman" w:eastAsiaTheme="minorHAnsi" w:hAnsi="Times New Roman" w:cs="Times New Roman" w:hint="default"/>
      </w:rPr>
    </w:lvl>
    <w:lvl w:ilvl="1" w:tplc="04210003" w:tentative="1">
      <w:start w:val="1"/>
      <w:numFmt w:val="bullet"/>
      <w:lvlText w:val="o"/>
      <w:lvlJc w:val="left"/>
      <w:pPr>
        <w:ind w:left="720" w:hanging="360"/>
      </w:pPr>
      <w:rPr>
        <w:rFonts w:ascii="Courier New" w:hAnsi="Courier New" w:cs="Courier New" w:hint="default"/>
      </w:rPr>
    </w:lvl>
    <w:lvl w:ilvl="2" w:tplc="04210005" w:tentative="1">
      <w:start w:val="1"/>
      <w:numFmt w:val="bullet"/>
      <w:lvlText w:val=""/>
      <w:lvlJc w:val="left"/>
      <w:pPr>
        <w:ind w:left="1440" w:hanging="360"/>
      </w:pPr>
      <w:rPr>
        <w:rFonts w:ascii="Wingdings" w:hAnsi="Wingdings" w:hint="default"/>
      </w:rPr>
    </w:lvl>
    <w:lvl w:ilvl="3" w:tplc="04210001" w:tentative="1">
      <w:start w:val="1"/>
      <w:numFmt w:val="bullet"/>
      <w:lvlText w:val=""/>
      <w:lvlJc w:val="left"/>
      <w:pPr>
        <w:ind w:left="2160" w:hanging="360"/>
      </w:pPr>
      <w:rPr>
        <w:rFonts w:ascii="Symbol" w:hAnsi="Symbol" w:hint="default"/>
      </w:rPr>
    </w:lvl>
    <w:lvl w:ilvl="4" w:tplc="04210003" w:tentative="1">
      <w:start w:val="1"/>
      <w:numFmt w:val="bullet"/>
      <w:lvlText w:val="o"/>
      <w:lvlJc w:val="left"/>
      <w:pPr>
        <w:ind w:left="2880" w:hanging="360"/>
      </w:pPr>
      <w:rPr>
        <w:rFonts w:ascii="Courier New" w:hAnsi="Courier New" w:cs="Courier New" w:hint="default"/>
      </w:rPr>
    </w:lvl>
    <w:lvl w:ilvl="5" w:tplc="04210005" w:tentative="1">
      <w:start w:val="1"/>
      <w:numFmt w:val="bullet"/>
      <w:lvlText w:val=""/>
      <w:lvlJc w:val="left"/>
      <w:pPr>
        <w:ind w:left="3600" w:hanging="360"/>
      </w:pPr>
      <w:rPr>
        <w:rFonts w:ascii="Wingdings" w:hAnsi="Wingdings" w:hint="default"/>
      </w:rPr>
    </w:lvl>
    <w:lvl w:ilvl="6" w:tplc="04210001" w:tentative="1">
      <w:start w:val="1"/>
      <w:numFmt w:val="bullet"/>
      <w:lvlText w:val=""/>
      <w:lvlJc w:val="left"/>
      <w:pPr>
        <w:ind w:left="4320" w:hanging="360"/>
      </w:pPr>
      <w:rPr>
        <w:rFonts w:ascii="Symbol" w:hAnsi="Symbol" w:hint="default"/>
      </w:rPr>
    </w:lvl>
    <w:lvl w:ilvl="7" w:tplc="04210003" w:tentative="1">
      <w:start w:val="1"/>
      <w:numFmt w:val="bullet"/>
      <w:lvlText w:val="o"/>
      <w:lvlJc w:val="left"/>
      <w:pPr>
        <w:ind w:left="5040" w:hanging="360"/>
      </w:pPr>
      <w:rPr>
        <w:rFonts w:ascii="Courier New" w:hAnsi="Courier New" w:cs="Courier New" w:hint="default"/>
      </w:rPr>
    </w:lvl>
    <w:lvl w:ilvl="8" w:tplc="04210005" w:tentative="1">
      <w:start w:val="1"/>
      <w:numFmt w:val="bullet"/>
      <w:lvlText w:val=""/>
      <w:lvlJc w:val="left"/>
      <w:pPr>
        <w:ind w:left="576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47"/>
    <w:rsid w:val="00006FBE"/>
    <w:rsid w:val="0001386B"/>
    <w:rsid w:val="00016D8B"/>
    <w:rsid w:val="00024CEF"/>
    <w:rsid w:val="000265B8"/>
    <w:rsid w:val="000358A9"/>
    <w:rsid w:val="00036E9A"/>
    <w:rsid w:val="000407D4"/>
    <w:rsid w:val="000545EA"/>
    <w:rsid w:val="00056F1E"/>
    <w:rsid w:val="0006167E"/>
    <w:rsid w:val="00064B84"/>
    <w:rsid w:val="0006708A"/>
    <w:rsid w:val="00072001"/>
    <w:rsid w:val="0009085D"/>
    <w:rsid w:val="000926BE"/>
    <w:rsid w:val="000A22C6"/>
    <w:rsid w:val="000C5BCD"/>
    <w:rsid w:val="000D52E7"/>
    <w:rsid w:val="00101FCB"/>
    <w:rsid w:val="00110230"/>
    <w:rsid w:val="00116A7C"/>
    <w:rsid w:val="00132B9D"/>
    <w:rsid w:val="00132F88"/>
    <w:rsid w:val="001403BF"/>
    <w:rsid w:val="00141A19"/>
    <w:rsid w:val="00150C6D"/>
    <w:rsid w:val="00161870"/>
    <w:rsid w:val="001636B8"/>
    <w:rsid w:val="00174987"/>
    <w:rsid w:val="00185696"/>
    <w:rsid w:val="0018755A"/>
    <w:rsid w:val="00191ECC"/>
    <w:rsid w:val="00194805"/>
    <w:rsid w:val="001A547B"/>
    <w:rsid w:val="001C081D"/>
    <w:rsid w:val="001D3BA9"/>
    <w:rsid w:val="001D56DC"/>
    <w:rsid w:val="001E4834"/>
    <w:rsid w:val="001E66CA"/>
    <w:rsid w:val="001E7951"/>
    <w:rsid w:val="001F1C4B"/>
    <w:rsid w:val="001F54C8"/>
    <w:rsid w:val="0020188C"/>
    <w:rsid w:val="00207E7C"/>
    <w:rsid w:val="00210800"/>
    <w:rsid w:val="00210B71"/>
    <w:rsid w:val="00212D09"/>
    <w:rsid w:val="00214378"/>
    <w:rsid w:val="00221387"/>
    <w:rsid w:val="0022435D"/>
    <w:rsid w:val="0023127C"/>
    <w:rsid w:val="0023196A"/>
    <w:rsid w:val="00247B47"/>
    <w:rsid w:val="00266AAD"/>
    <w:rsid w:val="002706F1"/>
    <w:rsid w:val="00281E28"/>
    <w:rsid w:val="002A4F58"/>
    <w:rsid w:val="002B0DF9"/>
    <w:rsid w:val="002D18E9"/>
    <w:rsid w:val="002E5FBF"/>
    <w:rsid w:val="002F56E1"/>
    <w:rsid w:val="00301835"/>
    <w:rsid w:val="00305559"/>
    <w:rsid w:val="003062A3"/>
    <w:rsid w:val="00322629"/>
    <w:rsid w:val="00337E18"/>
    <w:rsid w:val="003546A1"/>
    <w:rsid w:val="00355210"/>
    <w:rsid w:val="003642D9"/>
    <w:rsid w:val="003758C9"/>
    <w:rsid w:val="00375CEF"/>
    <w:rsid w:val="003773D4"/>
    <w:rsid w:val="00382E44"/>
    <w:rsid w:val="003877EE"/>
    <w:rsid w:val="00397C67"/>
    <w:rsid w:val="003B393F"/>
    <w:rsid w:val="003C231F"/>
    <w:rsid w:val="003C31A0"/>
    <w:rsid w:val="003C413C"/>
    <w:rsid w:val="003C5426"/>
    <w:rsid w:val="003D157A"/>
    <w:rsid w:val="003E016D"/>
    <w:rsid w:val="003F0718"/>
    <w:rsid w:val="0040374B"/>
    <w:rsid w:val="00417289"/>
    <w:rsid w:val="004250F0"/>
    <w:rsid w:val="00453861"/>
    <w:rsid w:val="00455BCF"/>
    <w:rsid w:val="0046084F"/>
    <w:rsid w:val="00460A13"/>
    <w:rsid w:val="0048265F"/>
    <w:rsid w:val="00484A5B"/>
    <w:rsid w:val="004A2D28"/>
    <w:rsid w:val="004A53CF"/>
    <w:rsid w:val="004B0C4B"/>
    <w:rsid w:val="004C4830"/>
    <w:rsid w:val="004D08A7"/>
    <w:rsid w:val="004D56F4"/>
    <w:rsid w:val="004E02E0"/>
    <w:rsid w:val="004E6BB7"/>
    <w:rsid w:val="004F0210"/>
    <w:rsid w:val="004F758E"/>
    <w:rsid w:val="00523070"/>
    <w:rsid w:val="005317E4"/>
    <w:rsid w:val="005349F3"/>
    <w:rsid w:val="0055249D"/>
    <w:rsid w:val="00552EAB"/>
    <w:rsid w:val="00593E4E"/>
    <w:rsid w:val="00597DEF"/>
    <w:rsid w:val="005C2890"/>
    <w:rsid w:val="005C57D4"/>
    <w:rsid w:val="005D2AF5"/>
    <w:rsid w:val="005D3FAA"/>
    <w:rsid w:val="005E1E19"/>
    <w:rsid w:val="005E275D"/>
    <w:rsid w:val="005E3ACE"/>
    <w:rsid w:val="005F2B20"/>
    <w:rsid w:val="00614429"/>
    <w:rsid w:val="00633AEF"/>
    <w:rsid w:val="00633FB8"/>
    <w:rsid w:val="00635AC9"/>
    <w:rsid w:val="00636F5B"/>
    <w:rsid w:val="0064375D"/>
    <w:rsid w:val="00644173"/>
    <w:rsid w:val="0065303E"/>
    <w:rsid w:val="006543D4"/>
    <w:rsid w:val="006649C0"/>
    <w:rsid w:val="0067262A"/>
    <w:rsid w:val="00677F23"/>
    <w:rsid w:val="00692A8F"/>
    <w:rsid w:val="006932A5"/>
    <w:rsid w:val="006A3BE3"/>
    <w:rsid w:val="006A6186"/>
    <w:rsid w:val="006B7D69"/>
    <w:rsid w:val="006C74AB"/>
    <w:rsid w:val="006E6D0A"/>
    <w:rsid w:val="006F132F"/>
    <w:rsid w:val="007000AF"/>
    <w:rsid w:val="00720F29"/>
    <w:rsid w:val="007228FF"/>
    <w:rsid w:val="0073472D"/>
    <w:rsid w:val="00735D43"/>
    <w:rsid w:val="00740713"/>
    <w:rsid w:val="007422D3"/>
    <w:rsid w:val="00744D35"/>
    <w:rsid w:val="00745408"/>
    <w:rsid w:val="00751F9B"/>
    <w:rsid w:val="00753D2D"/>
    <w:rsid w:val="0076307C"/>
    <w:rsid w:val="00773D42"/>
    <w:rsid w:val="00773E8D"/>
    <w:rsid w:val="00785F08"/>
    <w:rsid w:val="00797CE9"/>
    <w:rsid w:val="00797FBA"/>
    <w:rsid w:val="007B456B"/>
    <w:rsid w:val="007C4A22"/>
    <w:rsid w:val="007E2E0E"/>
    <w:rsid w:val="007F1510"/>
    <w:rsid w:val="007F6124"/>
    <w:rsid w:val="00810257"/>
    <w:rsid w:val="00817009"/>
    <w:rsid w:val="00834FBB"/>
    <w:rsid w:val="008364B0"/>
    <w:rsid w:val="00840FE6"/>
    <w:rsid w:val="008635CC"/>
    <w:rsid w:val="00874348"/>
    <w:rsid w:val="00883DA9"/>
    <w:rsid w:val="00885291"/>
    <w:rsid w:val="0089527F"/>
    <w:rsid w:val="00895861"/>
    <w:rsid w:val="00895A16"/>
    <w:rsid w:val="008961BC"/>
    <w:rsid w:val="00896E51"/>
    <w:rsid w:val="008B552A"/>
    <w:rsid w:val="008D5836"/>
    <w:rsid w:val="008D76AC"/>
    <w:rsid w:val="008E2F35"/>
    <w:rsid w:val="008F1523"/>
    <w:rsid w:val="009053F8"/>
    <w:rsid w:val="00906DEB"/>
    <w:rsid w:val="009121CA"/>
    <w:rsid w:val="00913723"/>
    <w:rsid w:val="00921D11"/>
    <w:rsid w:val="00927174"/>
    <w:rsid w:val="00936CA4"/>
    <w:rsid w:val="00942457"/>
    <w:rsid w:val="00944608"/>
    <w:rsid w:val="00954760"/>
    <w:rsid w:val="0096308A"/>
    <w:rsid w:val="0096636A"/>
    <w:rsid w:val="009815BB"/>
    <w:rsid w:val="00982A11"/>
    <w:rsid w:val="009833D2"/>
    <w:rsid w:val="00987CFF"/>
    <w:rsid w:val="00991798"/>
    <w:rsid w:val="009A04DA"/>
    <w:rsid w:val="009A1EBA"/>
    <w:rsid w:val="009A3D09"/>
    <w:rsid w:val="009D4F37"/>
    <w:rsid w:val="009F283E"/>
    <w:rsid w:val="009F2955"/>
    <w:rsid w:val="009F504C"/>
    <w:rsid w:val="00A018A8"/>
    <w:rsid w:val="00A05752"/>
    <w:rsid w:val="00A114C3"/>
    <w:rsid w:val="00A17CBD"/>
    <w:rsid w:val="00A262FC"/>
    <w:rsid w:val="00A45884"/>
    <w:rsid w:val="00A464E3"/>
    <w:rsid w:val="00A520E7"/>
    <w:rsid w:val="00A572AF"/>
    <w:rsid w:val="00A67343"/>
    <w:rsid w:val="00A87DD9"/>
    <w:rsid w:val="00A9378A"/>
    <w:rsid w:val="00A9794A"/>
    <w:rsid w:val="00AB1185"/>
    <w:rsid w:val="00AB32EC"/>
    <w:rsid w:val="00AB56DD"/>
    <w:rsid w:val="00AD13B0"/>
    <w:rsid w:val="00AD3198"/>
    <w:rsid w:val="00AD33DC"/>
    <w:rsid w:val="00AD3737"/>
    <w:rsid w:val="00AD39C3"/>
    <w:rsid w:val="00AE4D45"/>
    <w:rsid w:val="00B02980"/>
    <w:rsid w:val="00B0440C"/>
    <w:rsid w:val="00B241F6"/>
    <w:rsid w:val="00B546BE"/>
    <w:rsid w:val="00B62D07"/>
    <w:rsid w:val="00B6347A"/>
    <w:rsid w:val="00B7440D"/>
    <w:rsid w:val="00B87526"/>
    <w:rsid w:val="00B91CDB"/>
    <w:rsid w:val="00B9381E"/>
    <w:rsid w:val="00B96986"/>
    <w:rsid w:val="00BB1FEB"/>
    <w:rsid w:val="00BB37AB"/>
    <w:rsid w:val="00BB5E63"/>
    <w:rsid w:val="00BB7BAA"/>
    <w:rsid w:val="00BE1479"/>
    <w:rsid w:val="00BE242C"/>
    <w:rsid w:val="00BF11E1"/>
    <w:rsid w:val="00BF7DB0"/>
    <w:rsid w:val="00C053A8"/>
    <w:rsid w:val="00C14DE6"/>
    <w:rsid w:val="00C17A87"/>
    <w:rsid w:val="00C313C1"/>
    <w:rsid w:val="00C328DD"/>
    <w:rsid w:val="00C36C6B"/>
    <w:rsid w:val="00C4557A"/>
    <w:rsid w:val="00C52652"/>
    <w:rsid w:val="00C622FB"/>
    <w:rsid w:val="00C64BC2"/>
    <w:rsid w:val="00C66200"/>
    <w:rsid w:val="00C977CA"/>
    <w:rsid w:val="00CA611F"/>
    <w:rsid w:val="00CB16FD"/>
    <w:rsid w:val="00CB7B80"/>
    <w:rsid w:val="00CE1643"/>
    <w:rsid w:val="00CE4DC7"/>
    <w:rsid w:val="00CF39B8"/>
    <w:rsid w:val="00CF41D4"/>
    <w:rsid w:val="00CF5B19"/>
    <w:rsid w:val="00D01A2C"/>
    <w:rsid w:val="00D061F7"/>
    <w:rsid w:val="00D06DD2"/>
    <w:rsid w:val="00D07218"/>
    <w:rsid w:val="00D07C9A"/>
    <w:rsid w:val="00D226FA"/>
    <w:rsid w:val="00D24255"/>
    <w:rsid w:val="00D26BFD"/>
    <w:rsid w:val="00D31FB2"/>
    <w:rsid w:val="00D3293A"/>
    <w:rsid w:val="00D35AD3"/>
    <w:rsid w:val="00D6212F"/>
    <w:rsid w:val="00D6544A"/>
    <w:rsid w:val="00D67DFA"/>
    <w:rsid w:val="00D86020"/>
    <w:rsid w:val="00DA3958"/>
    <w:rsid w:val="00DA4382"/>
    <w:rsid w:val="00DB74E4"/>
    <w:rsid w:val="00DC0F49"/>
    <w:rsid w:val="00DC31C6"/>
    <w:rsid w:val="00DC4BA3"/>
    <w:rsid w:val="00DD1C5F"/>
    <w:rsid w:val="00DD1EAE"/>
    <w:rsid w:val="00DD584D"/>
    <w:rsid w:val="00DE3A33"/>
    <w:rsid w:val="00DF0907"/>
    <w:rsid w:val="00DF175E"/>
    <w:rsid w:val="00DF39D4"/>
    <w:rsid w:val="00DF3BD2"/>
    <w:rsid w:val="00DF3CFA"/>
    <w:rsid w:val="00DF3E1D"/>
    <w:rsid w:val="00DF3F1A"/>
    <w:rsid w:val="00E0012A"/>
    <w:rsid w:val="00E07EC5"/>
    <w:rsid w:val="00E12605"/>
    <w:rsid w:val="00E12D84"/>
    <w:rsid w:val="00E21394"/>
    <w:rsid w:val="00E27E37"/>
    <w:rsid w:val="00E3275D"/>
    <w:rsid w:val="00E36983"/>
    <w:rsid w:val="00E4738B"/>
    <w:rsid w:val="00E47859"/>
    <w:rsid w:val="00E527F8"/>
    <w:rsid w:val="00E543A3"/>
    <w:rsid w:val="00E72E98"/>
    <w:rsid w:val="00E73E16"/>
    <w:rsid w:val="00E74F98"/>
    <w:rsid w:val="00E94208"/>
    <w:rsid w:val="00EA10F4"/>
    <w:rsid w:val="00EB2630"/>
    <w:rsid w:val="00ED0582"/>
    <w:rsid w:val="00F04A6F"/>
    <w:rsid w:val="00F077DF"/>
    <w:rsid w:val="00F116F1"/>
    <w:rsid w:val="00F16EAF"/>
    <w:rsid w:val="00F224DE"/>
    <w:rsid w:val="00F413D6"/>
    <w:rsid w:val="00F42216"/>
    <w:rsid w:val="00F4293E"/>
    <w:rsid w:val="00F63595"/>
    <w:rsid w:val="00F67A46"/>
    <w:rsid w:val="00F73060"/>
    <w:rsid w:val="00F76788"/>
    <w:rsid w:val="00F91EAC"/>
    <w:rsid w:val="00F93781"/>
    <w:rsid w:val="00F96AB3"/>
    <w:rsid w:val="00FB37C3"/>
    <w:rsid w:val="00FC02F6"/>
    <w:rsid w:val="00FC47E4"/>
    <w:rsid w:val="00FD7642"/>
    <w:rsid w:val="00FE14D1"/>
    <w:rsid w:val="00FE21C9"/>
    <w:rsid w:val="00FE4431"/>
    <w:rsid w:val="00FF6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B57175"/>
  <w15:docId w15:val="{37C3DD93-A1AC-2F46-9F22-0DB1BFDB7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B47"/>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B4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7B47"/>
    <w:rPr>
      <w:rFonts w:ascii="Times New Roman" w:hAnsi="Times New Roman" w:cs="Times New Roman"/>
      <w:sz w:val="18"/>
      <w:szCs w:val="18"/>
    </w:rPr>
  </w:style>
  <w:style w:type="character" w:styleId="Strong">
    <w:name w:val="Strong"/>
    <w:basedOn w:val="DefaultParagraphFont"/>
    <w:uiPriority w:val="22"/>
    <w:qFormat/>
    <w:rsid w:val="00247B47"/>
    <w:rPr>
      <w:b/>
      <w:bCs/>
    </w:rPr>
  </w:style>
  <w:style w:type="paragraph" w:styleId="NormalWeb">
    <w:name w:val="Normal (Web)"/>
    <w:basedOn w:val="Normal"/>
    <w:uiPriority w:val="99"/>
    <w:semiHidden/>
    <w:unhideWhenUsed/>
    <w:rsid w:val="00247B4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F283E"/>
    <w:rPr>
      <w:sz w:val="16"/>
      <w:szCs w:val="16"/>
    </w:rPr>
  </w:style>
  <w:style w:type="paragraph" w:styleId="CommentText">
    <w:name w:val="annotation text"/>
    <w:basedOn w:val="Normal"/>
    <w:link w:val="CommentTextChar"/>
    <w:uiPriority w:val="99"/>
    <w:semiHidden/>
    <w:unhideWhenUsed/>
    <w:rsid w:val="009F283E"/>
    <w:pPr>
      <w:spacing w:line="240" w:lineRule="auto"/>
    </w:pPr>
    <w:rPr>
      <w:sz w:val="20"/>
      <w:szCs w:val="20"/>
    </w:rPr>
  </w:style>
  <w:style w:type="character" w:customStyle="1" w:styleId="CommentTextChar">
    <w:name w:val="Comment Text Char"/>
    <w:basedOn w:val="DefaultParagraphFont"/>
    <w:link w:val="CommentText"/>
    <w:uiPriority w:val="99"/>
    <w:semiHidden/>
    <w:rsid w:val="009F283E"/>
    <w:rPr>
      <w:sz w:val="20"/>
      <w:szCs w:val="20"/>
    </w:rPr>
  </w:style>
  <w:style w:type="paragraph" w:styleId="CommentSubject">
    <w:name w:val="annotation subject"/>
    <w:basedOn w:val="CommentText"/>
    <w:next w:val="CommentText"/>
    <w:link w:val="CommentSubjectChar"/>
    <w:uiPriority w:val="99"/>
    <w:semiHidden/>
    <w:unhideWhenUsed/>
    <w:rsid w:val="009F283E"/>
    <w:rPr>
      <w:b/>
      <w:bCs/>
    </w:rPr>
  </w:style>
  <w:style w:type="character" w:customStyle="1" w:styleId="CommentSubjectChar">
    <w:name w:val="Comment Subject Char"/>
    <w:basedOn w:val="CommentTextChar"/>
    <w:link w:val="CommentSubject"/>
    <w:uiPriority w:val="99"/>
    <w:semiHidden/>
    <w:rsid w:val="009F283E"/>
    <w:rPr>
      <w:b/>
      <w:bCs/>
      <w:sz w:val="20"/>
      <w:szCs w:val="20"/>
    </w:rPr>
  </w:style>
  <w:style w:type="paragraph" w:styleId="Revision">
    <w:name w:val="Revision"/>
    <w:hidden/>
    <w:uiPriority w:val="99"/>
    <w:semiHidden/>
    <w:rsid w:val="001E66CA"/>
    <w:rPr>
      <w:sz w:val="22"/>
      <w:szCs w:val="22"/>
    </w:rPr>
  </w:style>
  <w:style w:type="paragraph" w:styleId="ListParagraph">
    <w:name w:val="List Paragraph"/>
    <w:basedOn w:val="Normal"/>
    <w:uiPriority w:val="34"/>
    <w:qFormat/>
    <w:rsid w:val="00F76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79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A03BB-A408-1943-92FE-7B29F0CE0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cp:lastModifiedBy>
  <cp:revision>17</cp:revision>
  <dcterms:created xsi:type="dcterms:W3CDTF">2020-11-26T04:46:00Z</dcterms:created>
  <dcterms:modified xsi:type="dcterms:W3CDTF">2020-11-28T14:28:00Z</dcterms:modified>
</cp:coreProperties>
</file>