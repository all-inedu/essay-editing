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6A65" w:rsidRDefault="002A178A">
      <w:pPr>
        <w:rPr>
          <w:b/>
        </w:rPr>
      </w:pPr>
      <w:r>
        <w:rPr>
          <w:b/>
        </w:rPr>
        <w:t>Why NYU ESSAY</w:t>
      </w:r>
    </w:p>
    <w:p w14:paraId="00000002" w14:textId="77777777" w:rsidR="00246A65" w:rsidRDefault="002A178A">
      <w:pPr>
        <w:rPr>
          <w:color w:val="222222"/>
          <w:highlight w:val="white"/>
        </w:rPr>
      </w:pPr>
      <w:r>
        <w:rPr>
          <w:color w:val="222222"/>
          <w:highlight w:val="white"/>
        </w:rPr>
        <w:t xml:space="preserve"> </w:t>
      </w:r>
    </w:p>
    <w:p w14:paraId="421C9835" w14:textId="77777777" w:rsidR="00311B7A" w:rsidRDefault="002A178A" w:rsidP="00311B7A">
      <w:pPr>
        <w:rPr>
          <w:b/>
          <w:color w:val="E00029"/>
        </w:rPr>
      </w:pPr>
      <w:r>
        <w:rPr>
          <w:b/>
          <w:color w:val="222222"/>
          <w:highlight w:val="white"/>
        </w:rPr>
        <w:t xml:space="preserve">We would like to know more about your interest in NYU. What motivated you to apply to NYU? Why have you applied or expressed interest in a particular campus, school, college, program, and or area of study? If you have applied to more than one, please also tell us why you are interested in these additional areas of study or campuses. We want to understand - Why NYU? (400 word maximum) </w:t>
      </w:r>
      <w:r>
        <w:rPr>
          <w:b/>
          <w:color w:val="E00029"/>
          <w:highlight w:val="white"/>
        </w:rPr>
        <w:t>*</w:t>
      </w:r>
    </w:p>
    <w:p w14:paraId="738E2B59" w14:textId="77777777" w:rsidR="00311B7A" w:rsidRDefault="00311B7A" w:rsidP="00311B7A">
      <w:pPr>
        <w:rPr>
          <w:b/>
          <w:color w:val="E00029"/>
        </w:rPr>
      </w:pPr>
    </w:p>
    <w:p w14:paraId="5A02BBB6" w14:textId="3CC7518A" w:rsidR="00311B7A" w:rsidRPr="00311B7A" w:rsidRDefault="00311B7A" w:rsidP="00311B7A">
      <w:pPr>
        <w:rPr>
          <w:b/>
          <w:color w:val="E00029"/>
          <w:highlight w:val="white"/>
        </w:rPr>
      </w:pPr>
      <w:moveFromRangeStart w:id="0" w:author="Paul Edison" w:date="2021-12-30T22:38:00Z" w:name="move91796340"/>
      <w:moveFrom w:id="1" w:author="Paul Edison" w:date="2021-12-30T22:38:00Z">
        <w:r w:rsidDel="00246D8F">
          <w:t>I stood wide-eyed in front of the kaleidoscopic display of metal containers lining against the wall.</w:t>
        </w:r>
      </w:moveFrom>
      <w:moveFromRangeEnd w:id="0"/>
      <w:del w:id="2" w:author="Paul Edison" w:date="2021-12-30T22:38:00Z">
        <w:r w:rsidDel="00246D8F">
          <w:delText> </w:delText>
        </w:r>
      </w:del>
    </w:p>
    <w:p w14:paraId="234A9667" w14:textId="5E710F5D" w:rsidR="00311B7A" w:rsidDel="00246D8F" w:rsidRDefault="00311B7A" w:rsidP="00311B7A">
      <w:pPr>
        <w:pStyle w:val="NormalWeb"/>
        <w:rPr>
          <w:moveFrom w:id="3" w:author="Paul Edison" w:date="2021-12-30T22:39:00Z"/>
        </w:rPr>
      </w:pPr>
      <w:moveFromRangeStart w:id="4" w:author="Paul Edison" w:date="2021-12-30T22:39:00Z" w:name="move91796380"/>
      <w:moveFrom w:id="5" w:author="Paul Edison" w:date="2021-12-30T22:39:00Z">
        <w:r w:rsidDel="00246D8F">
          <w:rPr>
            <w:i/>
            <w:iCs/>
          </w:rPr>
          <w:t>Red. Orange. Green. Blue.</w:t>
        </w:r>
      </w:moveFrom>
    </w:p>
    <w:moveFromRangeEnd w:id="4"/>
    <w:p w14:paraId="0E735460" w14:textId="527A0F3B" w:rsidR="00246D8F" w:rsidDel="00246D8F" w:rsidRDefault="00311B7A" w:rsidP="00246D8F">
      <w:pPr>
        <w:pStyle w:val="NormalWeb"/>
        <w:rPr>
          <w:del w:id="6" w:author="Paul Edison" w:date="2021-12-30T22:39:00Z"/>
          <w:moveTo w:id="7" w:author="Paul Edison" w:date="2021-12-30T22:39:00Z"/>
        </w:rPr>
      </w:pPr>
      <w:commentRangeStart w:id="8"/>
      <w:r>
        <w:t xml:space="preserve">It was a scorching day in the Shibuya Station, and </w:t>
      </w:r>
      <w:moveToRangeStart w:id="9" w:author="Paul Edison" w:date="2021-12-30T22:38:00Z" w:name="move91796340"/>
      <w:moveTo w:id="10" w:author="Paul Edison" w:date="2021-12-30T22:38:00Z">
        <w:r w:rsidR="00246D8F">
          <w:t>I stood wide-eyed in front of the kaleidoscopic display of metal containers lining against the wall.</w:t>
        </w:r>
      </w:moveTo>
      <w:moveToRangeEnd w:id="9"/>
      <w:commentRangeEnd w:id="8"/>
      <w:r w:rsidR="00246D8F">
        <w:rPr>
          <w:rStyle w:val="CommentReference"/>
          <w:rFonts w:ascii="Arial" w:eastAsia="Arial" w:hAnsi="Arial" w:cs="Arial"/>
          <w:lang w:val="en"/>
        </w:rPr>
        <w:commentReference w:id="8"/>
      </w:r>
      <w:ins w:id="11" w:author="Paul Edison" w:date="2021-12-30T22:39:00Z">
        <w:r w:rsidR="00246D8F">
          <w:t xml:space="preserve"> </w:t>
        </w:r>
      </w:ins>
      <w:moveToRangeStart w:id="12" w:author="Paul Edison" w:date="2021-12-30T22:39:00Z" w:name="move91796380"/>
      <w:moveTo w:id="13" w:author="Paul Edison" w:date="2021-12-30T22:39:00Z">
        <w:r w:rsidR="00246D8F">
          <w:rPr>
            <w:i/>
            <w:iCs/>
          </w:rPr>
          <w:t>Red. Orange. Green. Blue.</w:t>
        </w:r>
      </w:moveTo>
    </w:p>
    <w:moveToRangeEnd w:id="12"/>
    <w:p w14:paraId="54E34A37" w14:textId="6EDE87FC" w:rsidR="00246D8F" w:rsidRDefault="00246D8F" w:rsidP="00311B7A">
      <w:pPr>
        <w:pStyle w:val="NormalWeb"/>
        <w:rPr>
          <w:ins w:id="14" w:author="Paul Edison" w:date="2021-12-30T22:38:00Z"/>
        </w:rPr>
      </w:pPr>
      <w:ins w:id="15" w:author="Paul Edison" w:date="2021-12-30T22:39:00Z">
        <w:r>
          <w:t xml:space="preserve"> </w:t>
        </w:r>
      </w:ins>
      <w:del w:id="16" w:author="Paul Edison" w:date="2021-12-30T22:39:00Z">
        <w:r w:rsidR="00311B7A" w:rsidDel="00246D8F">
          <w:delText xml:space="preserve">never </w:delText>
        </w:r>
      </w:del>
      <w:ins w:id="17" w:author="Paul Edison" w:date="2021-12-30T22:39:00Z">
        <w:r>
          <w:t>N</w:t>
        </w:r>
        <w:r>
          <w:t xml:space="preserve">ever </w:t>
        </w:r>
      </w:ins>
      <w:r w:rsidR="00311B7A">
        <w:t xml:space="preserve">was I more prompted to make a decision over which recycling bin deserves the empty can of </w:t>
      </w:r>
      <w:r w:rsidR="00311B7A">
        <w:rPr>
          <w:i/>
          <w:iCs/>
        </w:rPr>
        <w:t>Geinmacha</w:t>
      </w:r>
      <w:r w:rsidR="00311B7A">
        <w:t xml:space="preserve"> I was holding. It wasn’t </w:t>
      </w:r>
      <w:ins w:id="18" w:author="Paul Edison" w:date="2021-12-30T22:39:00Z">
        <w:r>
          <w:t xml:space="preserve">until </w:t>
        </w:r>
      </w:ins>
      <w:r w:rsidR="00311B7A">
        <w:t xml:space="preserve">later in the trip I realized that </w:t>
      </w:r>
      <w:ins w:id="19" w:author="Paul Edison" w:date="2021-12-30T22:37:00Z">
        <w:r>
          <w:t>compared to my fellow Indonesians,</w:t>
        </w:r>
      </w:ins>
      <w:del w:id="20" w:author="Paul Edison" w:date="2021-12-30T22:37:00Z">
        <w:r w:rsidR="00311B7A" w:rsidDel="00246D8F">
          <w:delText>the</w:delText>
        </w:r>
      </w:del>
      <w:r w:rsidR="00311B7A">
        <w:t xml:space="preserve"> </w:t>
      </w:r>
      <w:ins w:id="21" w:author="Paul Edison" w:date="2021-12-30T22:40:00Z">
        <w:r>
          <w:t xml:space="preserve">the </w:t>
        </w:r>
      </w:ins>
      <w:r w:rsidR="00311B7A">
        <w:t>Japanese take their recycling seriously</w:t>
      </w:r>
      <w:del w:id="22" w:author="Paul Edison" w:date="2021-12-30T22:37:00Z">
        <w:r w:rsidR="00311B7A" w:rsidDel="00246D8F">
          <w:delText xml:space="preserve"> (contrasting to that of Indonesians)</w:delText>
        </w:r>
      </w:del>
      <w:r w:rsidR="00311B7A">
        <w:t>, color-coding them into four categories</w:t>
      </w:r>
      <w:del w:id="23" w:author="Paul Edison" w:date="2021-12-30T22:38:00Z">
        <w:r w:rsidR="00311B7A" w:rsidDel="00246D8F">
          <w:delText>: Combustible, Incombustible, Recyclable, and Oversized</w:delText>
        </w:r>
      </w:del>
      <w:ins w:id="24" w:author="Paul Edison" w:date="2021-12-30T22:38:00Z">
        <w:r>
          <w:t>.</w:t>
        </w:r>
      </w:ins>
      <w:del w:id="25" w:author="Paul Edison" w:date="2021-12-30T22:38:00Z">
        <w:r w:rsidR="00311B7A" w:rsidDel="00246D8F">
          <w:delText>.</w:delText>
        </w:r>
      </w:del>
      <w:r w:rsidR="00311B7A">
        <w:t xml:space="preserve"> </w:t>
      </w:r>
    </w:p>
    <w:p w14:paraId="7F78A53C" w14:textId="0A034302" w:rsidR="00311B7A" w:rsidDel="00605667" w:rsidRDefault="00311B7A" w:rsidP="00311B7A">
      <w:pPr>
        <w:pStyle w:val="NormalWeb"/>
        <w:rPr>
          <w:del w:id="26" w:author="Paul Edison" w:date="2021-12-30T22:41:00Z"/>
        </w:rPr>
      </w:pPr>
      <w:r>
        <w:t xml:space="preserve">Moreover, their sophisticated waste management systems stem from the Japanese expression </w:t>
      </w:r>
      <w:r>
        <w:rPr>
          <w:i/>
          <w:iCs/>
        </w:rPr>
        <w:t xml:space="preserve">“monttanai” </w:t>
      </w:r>
      <w:commentRangeStart w:id="27"/>
      <w:r>
        <w:t>which loosely means 'wasteful' but in its full sense conveys a feeling of awe and appreciation for the gifts of nature or the sincere conduct of other people.</w:t>
      </w:r>
      <w:commentRangeEnd w:id="27"/>
      <w:r w:rsidR="00246D8F">
        <w:rPr>
          <w:rStyle w:val="CommentReference"/>
          <w:rFonts w:ascii="Arial" w:eastAsia="Arial" w:hAnsi="Arial" w:cs="Arial"/>
          <w:lang w:val="en"/>
        </w:rPr>
        <w:commentReference w:id="27"/>
      </w:r>
      <w:ins w:id="28" w:author="Paul Edison" w:date="2021-12-30T22:41:00Z">
        <w:r w:rsidR="00605667">
          <w:t xml:space="preserve"> </w:t>
        </w:r>
      </w:ins>
    </w:p>
    <w:p w14:paraId="23CE51CD" w14:textId="77777777" w:rsidR="00605667" w:rsidRDefault="00311B7A" w:rsidP="00311B7A">
      <w:pPr>
        <w:pStyle w:val="NormalWeb"/>
        <w:rPr>
          <w:ins w:id="29" w:author="Paul Edison" w:date="2021-12-30T22:41:00Z"/>
        </w:rPr>
      </w:pPr>
      <w:del w:id="30" w:author="Paul Edison" w:date="2021-12-30T22:38:00Z">
        <w:r w:rsidDel="00246D8F">
          <w:br/>
        </w:r>
      </w:del>
      <w:r>
        <w:t>It wasn’t long after that I started applying the “monttanai” principle to all aspects of my life–whether it involves being the sole recipient of my family’s hand-</w:t>
      </w:r>
      <w:ins w:id="31" w:author="Paul Edison" w:date="2021-12-30T22:41:00Z">
        <w:r w:rsidR="00605667">
          <w:t>me-</w:t>
        </w:r>
      </w:ins>
      <w:r>
        <w:t xml:space="preserve">down electronic products or repackaging leftover dinner meals to the nearby local shelter. </w:t>
      </w:r>
    </w:p>
    <w:p w14:paraId="6B673C1B" w14:textId="12DC2D9B" w:rsidR="00246D8F" w:rsidRDefault="00311B7A" w:rsidP="00311B7A">
      <w:pPr>
        <w:pStyle w:val="NormalWeb"/>
        <w:rPr>
          <w:ins w:id="32" w:author="Paul Edison" w:date="2021-12-30T22:36:00Z"/>
        </w:rPr>
      </w:pPr>
      <w:r>
        <w:t xml:space="preserve">As the fastest-growing university for green initiatives, NYU is the ideal place where I can further cultivate </w:t>
      </w:r>
      <w:r>
        <w:rPr>
          <w:i/>
          <w:iCs/>
        </w:rPr>
        <w:t xml:space="preserve">monttanai </w:t>
      </w:r>
      <w:r>
        <w:t xml:space="preserve">in a much more practical and larger setting. </w:t>
      </w:r>
    </w:p>
    <w:p w14:paraId="65EF7D74" w14:textId="77777777" w:rsidR="00605667" w:rsidRDefault="00311B7A" w:rsidP="00311B7A">
      <w:pPr>
        <w:pStyle w:val="NormalWeb"/>
        <w:rPr>
          <w:ins w:id="33" w:author="Paul Edison" w:date="2021-12-30T22:41:00Z"/>
        </w:rPr>
      </w:pPr>
      <w:r>
        <w:t xml:space="preserve">Having spearheaded several recycling projects and business seminars on sustainable waste management, my experience, and scope of impact with regard to environmental issues are limited to the local scene. However, an undergraduate degree in Environmental Studies, in conjunction with NYU’s Study Abroad Program, can help me adopt a broader view on the intersection between political considerations, public policy, and environmental challenges that stem beyond the Indonesian or the New York community. </w:t>
      </w:r>
    </w:p>
    <w:p w14:paraId="15B9A038" w14:textId="7A8F48F9" w:rsidR="00246D8F" w:rsidRDefault="00311B7A" w:rsidP="00311B7A">
      <w:pPr>
        <w:pStyle w:val="NormalWeb"/>
        <w:rPr>
          <w:ins w:id="34" w:author="Paul Edison" w:date="2021-12-30T22:36:00Z"/>
        </w:rPr>
      </w:pPr>
      <w:r>
        <w:t>Whether this means embarking on a waste management expedition with NYU Earth Matters in Washington Square Park or grappling with larger environmental concepts with partner firms through Stern Net Impact’s consulting team, I am excited to be a part of a student body that promotes social impact to surrounding communities. </w:t>
      </w:r>
    </w:p>
    <w:p w14:paraId="2B73F99B" w14:textId="77777777" w:rsidR="00246D8F" w:rsidRDefault="00311B7A" w:rsidP="00311B7A">
      <w:pPr>
        <w:pStyle w:val="NormalWeb"/>
        <w:rPr>
          <w:ins w:id="35" w:author="Paul Edison" w:date="2021-12-30T22:36:00Z"/>
        </w:rPr>
      </w:pPr>
      <w:del w:id="36" w:author="Paul Edison" w:date="2021-12-30T22:36:00Z">
        <w:r w:rsidDel="00246D8F">
          <w:delText xml:space="preserve"> </w:delText>
        </w:r>
      </w:del>
      <w:r>
        <w:t xml:space="preserve">From pursuing the major’s internship course to participating in NYU’s annual Green Grant initiative, I look forward to interacting with faculty such as Professor Jennifer Jacquet and professionals through a university that prioritizes green, sustainable behavior. Perhaps in the midst of all, I am constantly curating an eco-friendly closet to sell during NYU’s semesterly Waste Expo Fair or drafting a personal memorandum post a Green Zone training over Zoom. </w:t>
      </w:r>
    </w:p>
    <w:p w14:paraId="5267FB5D" w14:textId="60796065" w:rsidR="00311B7A" w:rsidRDefault="00311B7A" w:rsidP="00311B7A">
      <w:pPr>
        <w:pStyle w:val="NormalWeb"/>
      </w:pPr>
      <w:commentRangeStart w:id="37"/>
      <w:r>
        <w:t xml:space="preserve">In NYU, where people and green converge, it turns out, I need not look far to seek out </w:t>
      </w:r>
      <w:r>
        <w:rPr>
          <w:i/>
          <w:iCs/>
        </w:rPr>
        <w:t>monttanai</w:t>
      </w:r>
      <w:r>
        <w:t>.</w:t>
      </w:r>
      <w:commentRangeEnd w:id="37"/>
      <w:r w:rsidR="00605667">
        <w:rPr>
          <w:rStyle w:val="CommentReference"/>
          <w:rFonts w:ascii="Arial" w:eastAsia="Arial" w:hAnsi="Arial" w:cs="Arial"/>
          <w:lang w:val="en"/>
        </w:rPr>
        <w:commentReference w:id="37"/>
      </w:r>
    </w:p>
    <w:p w14:paraId="0000000C" w14:textId="77777777" w:rsidR="00246A65" w:rsidRDefault="00D93EDA">
      <w:pPr>
        <w:jc w:val="center"/>
      </w:pPr>
      <w:r>
        <w:rPr>
          <w:noProof/>
        </w:rPr>
        <w:lastRenderedPageBreak/>
        <w:pict w14:anchorId="74501B2A">
          <v:rect id="_x0000_i1025" alt="" style="width:468pt;height:.05pt;mso-width-percent:0;mso-height-percent:0;mso-width-percent:0;mso-height-percent:0" o:hralign="center" o:hrstd="t" o:hr="t" fillcolor="#a0a0a0" stroked="f"/>
        </w:pict>
      </w:r>
    </w:p>
    <w:p w14:paraId="0000000D" w14:textId="77777777" w:rsidR="00246A65" w:rsidRDefault="002A178A">
      <w:pPr>
        <w:rPr>
          <w:b/>
          <w:u w:val="single"/>
        </w:rPr>
      </w:pPr>
      <w:r>
        <w:rPr>
          <w:b/>
          <w:u w:val="single"/>
        </w:rPr>
        <w:t xml:space="preserve"> </w:t>
      </w:r>
    </w:p>
    <w:p w14:paraId="00000018" w14:textId="0A8ECD78" w:rsidR="00246A65" w:rsidRDefault="00605667">
      <w:r>
        <w:t xml:space="preserve">Hey Kenji! </w:t>
      </w:r>
    </w:p>
    <w:p w14:paraId="236D1D6F" w14:textId="1CDE58C3" w:rsidR="00605667" w:rsidRDefault="00605667">
      <w:r>
        <w:t xml:space="preserve">This is a memorable essay that will stick in the reader’s mind for quite a while! </w:t>
      </w:r>
    </w:p>
    <w:p w14:paraId="3B4EF77B" w14:textId="77777777" w:rsidR="00D93EDA" w:rsidRDefault="00D93EDA"/>
    <w:p w14:paraId="18FFE538" w14:textId="5A77A703" w:rsidR="00605667" w:rsidRDefault="00605667">
      <w:r>
        <w:t xml:space="preserve">There are some sections that can be improved in terms of clarity, but I think you’re almost done with this essay here. </w:t>
      </w:r>
    </w:p>
    <w:p w14:paraId="21E14743" w14:textId="77777777" w:rsidR="00D93EDA" w:rsidRDefault="00D93EDA"/>
    <w:p w14:paraId="6787F68D" w14:textId="1BAEF45D" w:rsidR="00605667" w:rsidRDefault="00605667">
      <w:r>
        <w:t>One more idea that I’d like you to think about is this: my impression of you right now is that you’re a lot more interested in the non-academic side of NYU than the academic side. Is this done intentionally? If not, I’d recommend balancing your discussion a little bit more by mentioning a few sustainability-related courses you are interested in taking and how they + your experience</w:t>
      </w:r>
      <w:r w:rsidR="00D93EDA">
        <w:t xml:space="preserve">s will help you produce a greater environmental impact in the future. </w:t>
      </w:r>
    </w:p>
    <w:p w14:paraId="1677A19E" w14:textId="067FE033" w:rsidR="00D93EDA" w:rsidRDefault="00D93EDA"/>
    <w:p w14:paraId="72C8C809" w14:textId="246F5255" w:rsidR="00D93EDA" w:rsidRDefault="00D93EDA">
      <w:r>
        <w:t xml:space="preserve">All the best with your essays! </w:t>
      </w:r>
    </w:p>
    <w:p w14:paraId="5DB648D0" w14:textId="35144DC6" w:rsidR="00D93EDA" w:rsidRDefault="00D93EDA"/>
    <w:p w14:paraId="66F86238" w14:textId="34C2D5A7" w:rsidR="00D93EDA" w:rsidRDefault="00D93EDA">
      <w:r>
        <w:t>Paul</w:t>
      </w:r>
    </w:p>
    <w:p w14:paraId="318B2C27" w14:textId="1F7E697B" w:rsidR="00D93EDA" w:rsidRDefault="00D93EDA">
      <w:r>
        <w:t>ALL-in Essay Editor</w:t>
      </w:r>
    </w:p>
    <w:sectPr w:rsidR="00D93ED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aul Edison" w:date="2021-12-30T22:38:00Z" w:initials="PE">
    <w:p w14:paraId="095964EC" w14:textId="416B4284" w:rsidR="00246D8F" w:rsidRDefault="00246D8F">
      <w:pPr>
        <w:pStyle w:val="CommentText"/>
      </w:pPr>
      <w:r>
        <w:rPr>
          <w:rStyle w:val="CommentReference"/>
        </w:rPr>
        <w:annotationRef/>
      </w:r>
      <w:r>
        <w:t xml:space="preserve">Reordering this to immediately give away the Shibuya Station setting to add clarity. </w:t>
      </w:r>
    </w:p>
  </w:comment>
  <w:comment w:id="27" w:author="Paul Edison" w:date="2021-12-30T22:40:00Z" w:initials="PE">
    <w:p w14:paraId="2AD9CFC2" w14:textId="62EDB270" w:rsidR="00246D8F" w:rsidRDefault="00246D8F">
      <w:pPr>
        <w:pStyle w:val="CommentText"/>
      </w:pPr>
      <w:r>
        <w:rPr>
          <w:rStyle w:val="CommentReference"/>
        </w:rPr>
        <w:annotationRef/>
      </w:r>
      <w:r>
        <w:t xml:space="preserve">This can be explained clearer, especially since you’re using this </w:t>
      </w:r>
      <w:r w:rsidR="00605667">
        <w:t xml:space="preserve">throughout </w:t>
      </w:r>
      <w:r>
        <w:t xml:space="preserve">your essay. </w:t>
      </w:r>
      <w:r w:rsidR="00605667">
        <w:t xml:space="preserve">How would you explain monttanai to a five-year-old? </w:t>
      </w:r>
    </w:p>
  </w:comment>
  <w:comment w:id="37" w:author="Paul Edison" w:date="2021-12-30T22:42:00Z" w:initials="PE">
    <w:p w14:paraId="03A5ABEE" w14:textId="0447CE61" w:rsidR="00605667" w:rsidRDefault="00605667">
      <w:pPr>
        <w:pStyle w:val="CommentText"/>
      </w:pPr>
      <w:r>
        <w:rPr>
          <w:rStyle w:val="CommentReference"/>
        </w:rPr>
        <w:annotationRef/>
      </w:r>
      <w:r>
        <w:rPr>
          <w:rStyle w:val="CommentReference"/>
        </w:rPr>
        <w:t xml:space="preserve">As a reader, I’m not sure what you mean here. Probably because I’m not sure I quite get the explanation of this philosophical concept.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5964EC" w15:done="0"/>
  <w15:commentEx w15:paraId="2AD9CFC2" w15:done="0"/>
  <w15:commentEx w15:paraId="03A5AB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8B378" w16cex:dateUtc="2021-12-30T15:38:00Z"/>
  <w16cex:commentExtensible w16cex:durableId="2578B3CC" w16cex:dateUtc="2021-12-30T15:40:00Z"/>
  <w16cex:commentExtensible w16cex:durableId="2578B450" w16cex:dateUtc="2021-12-30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5964EC" w16cid:durableId="2578B378"/>
  <w16cid:commentId w16cid:paraId="2AD9CFC2" w16cid:durableId="2578B3CC"/>
  <w16cid:commentId w16cid:paraId="03A5ABEE" w16cid:durableId="2578B4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A65"/>
    <w:rsid w:val="00246A65"/>
    <w:rsid w:val="00246D8F"/>
    <w:rsid w:val="002A178A"/>
    <w:rsid w:val="00311B7A"/>
    <w:rsid w:val="00605667"/>
    <w:rsid w:val="00D93EDA"/>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413C"/>
  <w15:docId w15:val="{B0AE963A-FBDF-0241-97FC-139C13D1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11B7A"/>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Revision">
    <w:name w:val="Revision"/>
    <w:hidden/>
    <w:uiPriority w:val="99"/>
    <w:semiHidden/>
    <w:rsid w:val="00246D8F"/>
    <w:pPr>
      <w:spacing w:line="240" w:lineRule="auto"/>
    </w:pPr>
  </w:style>
  <w:style w:type="character" w:styleId="CommentReference">
    <w:name w:val="annotation reference"/>
    <w:basedOn w:val="DefaultParagraphFont"/>
    <w:uiPriority w:val="99"/>
    <w:semiHidden/>
    <w:unhideWhenUsed/>
    <w:rsid w:val="00246D8F"/>
    <w:rPr>
      <w:sz w:val="16"/>
      <w:szCs w:val="16"/>
    </w:rPr>
  </w:style>
  <w:style w:type="paragraph" w:styleId="CommentText">
    <w:name w:val="annotation text"/>
    <w:basedOn w:val="Normal"/>
    <w:link w:val="CommentTextChar"/>
    <w:uiPriority w:val="99"/>
    <w:semiHidden/>
    <w:unhideWhenUsed/>
    <w:rsid w:val="00246D8F"/>
    <w:pPr>
      <w:spacing w:line="240" w:lineRule="auto"/>
    </w:pPr>
    <w:rPr>
      <w:sz w:val="20"/>
      <w:szCs w:val="20"/>
    </w:rPr>
  </w:style>
  <w:style w:type="character" w:customStyle="1" w:styleId="CommentTextChar">
    <w:name w:val="Comment Text Char"/>
    <w:basedOn w:val="DefaultParagraphFont"/>
    <w:link w:val="CommentText"/>
    <w:uiPriority w:val="99"/>
    <w:semiHidden/>
    <w:rsid w:val="00246D8F"/>
    <w:rPr>
      <w:sz w:val="20"/>
      <w:szCs w:val="20"/>
    </w:rPr>
  </w:style>
  <w:style w:type="paragraph" w:styleId="CommentSubject">
    <w:name w:val="annotation subject"/>
    <w:basedOn w:val="CommentText"/>
    <w:next w:val="CommentText"/>
    <w:link w:val="CommentSubjectChar"/>
    <w:uiPriority w:val="99"/>
    <w:semiHidden/>
    <w:unhideWhenUsed/>
    <w:rsid w:val="00246D8F"/>
    <w:rPr>
      <w:b/>
      <w:bCs/>
    </w:rPr>
  </w:style>
  <w:style w:type="character" w:customStyle="1" w:styleId="CommentSubjectChar">
    <w:name w:val="Comment Subject Char"/>
    <w:basedOn w:val="CommentTextChar"/>
    <w:link w:val="CommentSubject"/>
    <w:uiPriority w:val="99"/>
    <w:semiHidden/>
    <w:rsid w:val="00246D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2021-12-29T05:46:00Z</dcterms:created>
  <dcterms:modified xsi:type="dcterms:W3CDTF">2021-12-30T15:46:00Z</dcterms:modified>
</cp:coreProperties>
</file>