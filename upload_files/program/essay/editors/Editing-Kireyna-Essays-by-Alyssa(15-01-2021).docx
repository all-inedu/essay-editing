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CAD03" w14:textId="77777777" w:rsidR="00C36A80" w:rsidRDefault="00C36A80" w:rsidP="00C36A80">
      <w:pPr>
        <w:jc w:val="both"/>
        <w:rPr>
          <w:b/>
          <w:sz w:val="24"/>
          <w:szCs w:val="24"/>
        </w:rPr>
      </w:pPr>
      <w:r>
        <w:rPr>
          <w:b/>
          <w:sz w:val="24"/>
          <w:szCs w:val="24"/>
        </w:rPr>
        <w:t xml:space="preserve">If you are not awarded a Lester B. Pearson International Scholarship, what are your plans for the </w:t>
      </w:r>
      <w:commentRangeStart w:id="0"/>
      <w:r>
        <w:rPr>
          <w:b/>
          <w:sz w:val="24"/>
          <w:szCs w:val="24"/>
        </w:rPr>
        <w:t>next four years</w:t>
      </w:r>
      <w:commentRangeEnd w:id="0"/>
      <w:r w:rsidR="00255739">
        <w:rPr>
          <w:rStyle w:val="CommentReference"/>
        </w:rPr>
        <w:commentReference w:id="0"/>
      </w:r>
      <w:r>
        <w:rPr>
          <w:b/>
          <w:sz w:val="24"/>
          <w:szCs w:val="24"/>
        </w:rPr>
        <w:t xml:space="preserve">? </w:t>
      </w:r>
      <w:commentRangeStart w:id="1"/>
      <w:commentRangeStart w:id="2"/>
      <w:r>
        <w:rPr>
          <w:b/>
          <w:sz w:val="24"/>
          <w:szCs w:val="24"/>
        </w:rPr>
        <w:t>(100-word maximum)</w:t>
      </w:r>
      <w:commentRangeEnd w:id="1"/>
      <w:r>
        <w:commentReference w:id="1"/>
      </w:r>
      <w:commentRangeEnd w:id="2"/>
      <w:r w:rsidR="00255739">
        <w:rPr>
          <w:rStyle w:val="CommentReference"/>
        </w:rPr>
        <w:commentReference w:id="2"/>
      </w:r>
    </w:p>
    <w:p w14:paraId="710E11CC" w14:textId="77777777" w:rsidR="00C36A80" w:rsidRDefault="00C36A80" w:rsidP="00C36A80">
      <w:pPr>
        <w:jc w:val="both"/>
        <w:rPr>
          <w:sz w:val="24"/>
          <w:szCs w:val="24"/>
        </w:rPr>
      </w:pPr>
    </w:p>
    <w:p w14:paraId="0D56469A" w14:textId="1DC6DCB7" w:rsidR="00C36A80" w:rsidRDefault="00C36A80" w:rsidP="00C36A80">
      <w:pPr>
        <w:jc w:val="both"/>
        <w:rPr>
          <w:sz w:val="24"/>
          <w:szCs w:val="24"/>
        </w:rPr>
      </w:pPr>
      <w:r>
        <w:rPr>
          <w:sz w:val="24"/>
          <w:szCs w:val="24"/>
        </w:rPr>
        <w:t xml:space="preserve">Getting this scholarship would be my way of </w:t>
      </w:r>
      <w:commentRangeStart w:id="3"/>
      <w:r>
        <w:rPr>
          <w:sz w:val="24"/>
          <w:szCs w:val="24"/>
        </w:rPr>
        <w:t xml:space="preserve">giving a gift to </w:t>
      </w:r>
      <w:commentRangeEnd w:id="3"/>
      <w:r w:rsidR="00255739">
        <w:rPr>
          <w:rStyle w:val="CommentReference"/>
        </w:rPr>
        <w:commentReference w:id="3"/>
      </w:r>
      <w:r>
        <w:rPr>
          <w:sz w:val="24"/>
          <w:szCs w:val="24"/>
        </w:rPr>
        <w:t xml:space="preserve">my parents. However, even if I am not suitable to be a recipient of this scholarship, I plan to keep pursuing my studies to strive for self-improvement, </w:t>
      </w:r>
      <w:proofErr w:type="spellStart"/>
      <w:r>
        <w:rPr>
          <w:sz w:val="24"/>
          <w:szCs w:val="24"/>
        </w:rPr>
        <w:t>fulfill</w:t>
      </w:r>
      <w:proofErr w:type="spellEnd"/>
      <w:r>
        <w:rPr>
          <w:sz w:val="24"/>
          <w:szCs w:val="24"/>
        </w:rPr>
        <w:t xml:space="preserve"> my purpose of serving others and find other ways to make my parents happy. </w:t>
      </w:r>
      <w:commentRangeStart w:id="4"/>
      <w:r>
        <w:rPr>
          <w:sz w:val="24"/>
          <w:szCs w:val="24"/>
        </w:rPr>
        <w:t xml:space="preserve">I acknowledge that this scholarship does not determine my worth and I would work just as hard in my university coursework. </w:t>
      </w:r>
      <w:commentRangeEnd w:id="4"/>
      <w:r w:rsidR="00255739">
        <w:rPr>
          <w:rStyle w:val="CommentReference"/>
        </w:rPr>
        <w:commentReference w:id="4"/>
      </w:r>
      <w:r>
        <w:rPr>
          <w:sz w:val="24"/>
          <w:szCs w:val="24"/>
        </w:rPr>
        <w:t>Like I mentioned, once I have a “why” in life, no questions of “how” will deter my aspirations or willingness to contribute to society.</w:t>
      </w:r>
    </w:p>
    <w:p w14:paraId="41DF34D2" w14:textId="77777777" w:rsidR="00C36A80" w:rsidRDefault="00C36A80" w:rsidP="00C36A80">
      <w:pPr>
        <w:jc w:val="both"/>
        <w:rPr>
          <w:sz w:val="24"/>
          <w:szCs w:val="24"/>
        </w:rPr>
      </w:pPr>
    </w:p>
    <w:p w14:paraId="2AFA42F1" w14:textId="77777777" w:rsidR="00C36A80" w:rsidRDefault="00C36A80" w:rsidP="00C36A80">
      <w:pPr>
        <w:jc w:val="both"/>
        <w:rPr>
          <w:sz w:val="24"/>
          <w:szCs w:val="24"/>
        </w:rPr>
      </w:pPr>
      <w:r>
        <w:rPr>
          <w:sz w:val="24"/>
          <w:szCs w:val="24"/>
        </w:rPr>
        <w:t>Word Count: 99</w:t>
      </w:r>
    </w:p>
    <w:p w14:paraId="5DE6EB8B" w14:textId="5E8E5121" w:rsidR="00C36A80" w:rsidRDefault="00C36A80" w:rsidP="00C36A80">
      <w:pPr>
        <w:jc w:val="both"/>
        <w:rPr>
          <w:sz w:val="24"/>
          <w:szCs w:val="24"/>
        </w:rPr>
      </w:pPr>
    </w:p>
    <w:p w14:paraId="14CB4053" w14:textId="06AF5F4C" w:rsidR="00255739" w:rsidRDefault="00255739" w:rsidP="00C36A80">
      <w:pPr>
        <w:jc w:val="both"/>
        <w:rPr>
          <w:sz w:val="24"/>
          <w:szCs w:val="24"/>
        </w:rPr>
      </w:pPr>
      <w:ins w:id="5" w:author="Alyssa Manik" w:date="2021-01-15T16:29:00Z">
        <w:r>
          <w:rPr>
            <w:sz w:val="24"/>
            <w:szCs w:val="24"/>
          </w:rPr>
          <w:t xml:space="preserve">That sounds great! </w:t>
        </w:r>
      </w:ins>
      <w:ins w:id="6" w:author="Alyssa Manik" w:date="2021-01-15T16:30:00Z">
        <w:r>
          <w:rPr>
            <w:sz w:val="24"/>
            <w:szCs w:val="24"/>
          </w:rPr>
          <w:t>I think your essay shows how much you like to help others in your community.</w:t>
        </w:r>
      </w:ins>
    </w:p>
    <w:p w14:paraId="7F07366D" w14:textId="6BF29604" w:rsidR="00CD5C97" w:rsidRDefault="00255739">
      <w:pPr>
        <w:rPr>
          <w:ins w:id="7" w:author="Alyssa Manik" w:date="2021-01-15T16:32:00Z"/>
        </w:rPr>
      </w:pPr>
    </w:p>
    <w:p w14:paraId="54720EBD" w14:textId="6351FB28" w:rsidR="00255739" w:rsidRDefault="00255739">
      <w:pPr>
        <w:rPr>
          <w:ins w:id="8" w:author="Alyssa Manik" w:date="2021-01-15T16:36:00Z"/>
        </w:rPr>
      </w:pPr>
      <w:ins w:id="9" w:author="Alyssa Manik" w:date="2021-01-15T16:34:00Z">
        <w:r>
          <w:t>However, I think yo</w:t>
        </w:r>
      </w:ins>
      <w:ins w:id="10" w:author="Alyssa Manik" w:date="2021-01-15T16:35:00Z">
        <w:r>
          <w:t xml:space="preserve">u missed out on the “next four years” part. By this, it doesn’t mean you need to list out what you want to do each semester or each </w:t>
        </w:r>
        <w:proofErr w:type="gramStart"/>
        <w:r>
          <w:t>grade, but</w:t>
        </w:r>
        <w:proofErr w:type="gramEnd"/>
        <w:r>
          <w:t xml:space="preserve"> see this essay as your image of your college year. All I can take from your current essay is that you’ll “work hard </w:t>
        </w:r>
      </w:ins>
      <w:ins w:id="11" w:author="Alyssa Manik" w:date="2021-01-15T16:36:00Z">
        <w:r>
          <w:t>even without the scholarship.”</w:t>
        </w:r>
      </w:ins>
    </w:p>
    <w:p w14:paraId="5B1D0D5D" w14:textId="04968ED7" w:rsidR="00255739" w:rsidRDefault="00255739">
      <w:pPr>
        <w:rPr>
          <w:ins w:id="12" w:author="Alyssa Manik" w:date="2021-01-15T16:36:00Z"/>
        </w:rPr>
      </w:pPr>
    </w:p>
    <w:p w14:paraId="1EF290B8" w14:textId="66C9AC5E" w:rsidR="00255739" w:rsidRDefault="00255739">
      <w:ins w:id="13" w:author="Alyssa Manik" w:date="2021-01-15T16:36:00Z">
        <w:r>
          <w:t>That shouldn’t be the case. They want to see how you can navigate even without this scholarship, but keep in mind that you do want the scholarship. Try to imply that you’re going to find new resources</w:t>
        </w:r>
      </w:ins>
      <w:ins w:id="14" w:author="Alyssa Manik" w:date="2021-01-15T16:37:00Z">
        <w:r>
          <w:t xml:space="preserve"> or leverage your skills to find</w:t>
        </w:r>
      </w:ins>
      <w:ins w:id="15" w:author="Alyssa Manik" w:date="2021-01-15T16:36:00Z">
        <w:r>
          <w:t xml:space="preserve"> “other financia</w:t>
        </w:r>
      </w:ins>
      <w:ins w:id="16" w:author="Alyssa Manik" w:date="2021-01-15T16:37:00Z">
        <w:r>
          <w:t>l aid, etc.” as if to show that you’re confident you can obtain a merit-based aid.</w:t>
        </w:r>
      </w:ins>
    </w:p>
    <w:sectPr w:rsidR="00255739" w:rsidSect="00E04B5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1-01-15T16:29:00Z" w:initials="AM">
    <w:p w14:paraId="1218C659" w14:textId="6A29BEEC" w:rsidR="00255739" w:rsidRDefault="00255739">
      <w:pPr>
        <w:pStyle w:val="CommentText"/>
      </w:pPr>
      <w:r>
        <w:rPr>
          <w:rStyle w:val="CommentReference"/>
        </w:rPr>
        <w:annotationRef/>
      </w:r>
      <w:r>
        <w:t>I think this is something you’re missing.</w:t>
      </w:r>
    </w:p>
  </w:comment>
  <w:comment w:id="1" w:author="Ivana Rachmawati" w:date="2021-01-13T15:31:00Z" w:initials="">
    <w:p w14:paraId="7EE72515" w14:textId="4F68C8D6" w:rsidR="00C36A80" w:rsidRDefault="00C36A80" w:rsidP="00C36A80">
      <w:pPr>
        <w:widowControl w:val="0"/>
        <w:pBdr>
          <w:top w:val="nil"/>
          <w:left w:val="nil"/>
          <w:bottom w:val="nil"/>
          <w:right w:val="nil"/>
          <w:between w:val="nil"/>
        </w:pBdr>
        <w:spacing w:line="240" w:lineRule="auto"/>
        <w:rPr>
          <w:color w:val="000000"/>
        </w:rPr>
      </w:pPr>
      <w:proofErr w:type="spellStart"/>
      <w:r>
        <w:rPr>
          <w:color w:val="000000"/>
        </w:rPr>
        <w:t>Kirey</w:t>
      </w:r>
      <w:proofErr w:type="spellEnd"/>
      <w:r>
        <w:rPr>
          <w:color w:val="000000"/>
        </w:rPr>
        <w:t xml:space="preserve">, Devi said (which I agree) that it is better to be more specific about </w:t>
      </w:r>
      <w:proofErr w:type="spellStart"/>
      <w:r>
        <w:rPr>
          <w:color w:val="000000"/>
        </w:rPr>
        <w:t>UoT</w:t>
      </w:r>
      <w:proofErr w:type="spellEnd"/>
      <w:r>
        <w:rPr>
          <w:color w:val="000000"/>
        </w:rPr>
        <w:t xml:space="preserve">. For example, why u choose </w:t>
      </w:r>
      <w:r w:rsidR="00255739">
        <w:rPr>
          <w:color w:val="000000"/>
        </w:rPr>
        <w:t xml:space="preserve">to </w:t>
      </w:r>
      <w:r>
        <w:rPr>
          <w:color w:val="000000"/>
        </w:rPr>
        <w:t xml:space="preserve">study in </w:t>
      </w:r>
      <w:proofErr w:type="spellStart"/>
      <w:r>
        <w:rPr>
          <w:color w:val="000000"/>
        </w:rPr>
        <w:t>UoT</w:t>
      </w:r>
      <w:proofErr w:type="spellEnd"/>
      <w:r>
        <w:rPr>
          <w:color w:val="000000"/>
        </w:rPr>
        <w:t xml:space="preserve">, what are the coursework that you'd like to take, etc. </w:t>
      </w:r>
      <w:proofErr w:type="gramStart"/>
      <w:r>
        <w:rPr>
          <w:color w:val="000000"/>
        </w:rPr>
        <w:t>Basically</w:t>
      </w:r>
      <w:proofErr w:type="gramEnd"/>
      <w:r>
        <w:rPr>
          <w:color w:val="000000"/>
        </w:rPr>
        <w:t xml:space="preserve"> it's like a mini personal statement - and getting the scholarship means that 'you're giving back to your parent' (I like this). </w:t>
      </w:r>
      <w:proofErr w:type="gramStart"/>
      <w:r>
        <w:rPr>
          <w:color w:val="000000"/>
        </w:rPr>
        <w:t>Also</w:t>
      </w:r>
      <w:proofErr w:type="gramEnd"/>
      <w:r>
        <w:rPr>
          <w:color w:val="000000"/>
        </w:rPr>
        <w:t xml:space="preserve"> </w:t>
      </w:r>
      <w:proofErr w:type="spellStart"/>
      <w:r>
        <w:rPr>
          <w:color w:val="000000"/>
        </w:rPr>
        <w:t>dont</w:t>
      </w:r>
      <w:proofErr w:type="spellEnd"/>
      <w:r>
        <w:rPr>
          <w:color w:val="000000"/>
        </w:rPr>
        <w:t xml:space="preserve"> worry to give back to others too - mentioning one contribution you'd like to give back to </w:t>
      </w:r>
      <w:proofErr w:type="spellStart"/>
      <w:r>
        <w:rPr>
          <w:color w:val="000000"/>
        </w:rPr>
        <w:t>UoT</w:t>
      </w:r>
      <w:proofErr w:type="spellEnd"/>
      <w:r>
        <w:rPr>
          <w:color w:val="000000"/>
        </w:rPr>
        <w:t xml:space="preserve"> would be good.</w:t>
      </w:r>
    </w:p>
  </w:comment>
  <w:comment w:id="2" w:author="Alyssa Manik" w:date="2021-01-15T16:27:00Z" w:initials="AM">
    <w:p w14:paraId="7606BBFD" w14:textId="2E1B64B1" w:rsidR="00255739" w:rsidRDefault="00255739">
      <w:pPr>
        <w:pStyle w:val="CommentText"/>
      </w:pPr>
      <w:r>
        <w:rPr>
          <w:rStyle w:val="CommentReference"/>
        </w:rPr>
        <w:annotationRef/>
      </w:r>
      <w:r>
        <w:t>I agree with this comment as well, but no need to include coursework- it’ll take too much space.</w:t>
      </w:r>
    </w:p>
  </w:comment>
  <w:comment w:id="3" w:author="Alyssa Manik" w:date="2021-01-15T16:28:00Z" w:initials="AM">
    <w:p w14:paraId="1502A535" w14:textId="49335E19" w:rsidR="00255739" w:rsidRDefault="00255739">
      <w:pPr>
        <w:pStyle w:val="CommentText"/>
      </w:pPr>
      <w:r>
        <w:rPr>
          <w:rStyle w:val="CommentReference"/>
        </w:rPr>
        <w:annotationRef/>
      </w:r>
      <w:r>
        <w:t xml:space="preserve">*gifting, try to be as concise as possible with essays with </w:t>
      </w:r>
      <w:proofErr w:type="gramStart"/>
      <w:r>
        <w:t>100 word</w:t>
      </w:r>
      <w:proofErr w:type="gramEnd"/>
      <w:r>
        <w:t xml:space="preserve"> limits like these</w:t>
      </w:r>
    </w:p>
  </w:comment>
  <w:comment w:id="4" w:author="Alyssa Manik" w:date="2021-01-15T16:29:00Z" w:initials="AM">
    <w:p w14:paraId="52ADB58E" w14:textId="688359CC" w:rsidR="00255739" w:rsidRDefault="00255739">
      <w:pPr>
        <w:pStyle w:val="CommentText"/>
      </w:pPr>
      <w:r>
        <w:rPr>
          <w:rStyle w:val="CommentReference"/>
        </w:rPr>
        <w:annotationRef/>
      </w:r>
      <w:r>
        <w:t>I think this is a great statement, but try to be more subtle rather than explicitly telling them that you’ll work hard even without the scholarship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18C659" w15:done="0"/>
  <w15:commentEx w15:paraId="7EE72515" w15:done="0"/>
  <w15:commentEx w15:paraId="7606BBFD" w15:paraIdParent="7EE72515" w15:done="0"/>
  <w15:commentEx w15:paraId="1502A535" w15:done="0"/>
  <w15:commentEx w15:paraId="52ADB5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416D" w16cex:dateUtc="2021-01-15T09:29:00Z"/>
  <w16cex:commentExtensible w16cex:durableId="23AC40FF" w16cex:dateUtc="2021-01-15T09:27:00Z"/>
  <w16cex:commentExtensible w16cex:durableId="23AC4119" w16cex:dateUtc="2021-01-15T09:28:00Z"/>
  <w16cex:commentExtensible w16cex:durableId="23AC414C" w16cex:dateUtc="2021-01-15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18C659" w16cid:durableId="23AC416D"/>
  <w16cid:commentId w16cid:paraId="7EE72515" w16cid:durableId="23AAA8C8"/>
  <w16cid:commentId w16cid:paraId="7606BBFD" w16cid:durableId="23AC40FF"/>
  <w16cid:commentId w16cid:paraId="1502A535" w16cid:durableId="23AC4119"/>
  <w16cid:commentId w16cid:paraId="52ADB58E" w16cid:durableId="23AC41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rson w15:author="Ivana Rachmawati">
    <w15:presenceInfo w15:providerId="AD" w15:userId="S::Ivana.Rachmawati@prospera.or.id::e4d6dc24-154d-48d6-8ba3-5577b6d2f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80"/>
    <w:rsid w:val="00255739"/>
    <w:rsid w:val="004133D3"/>
    <w:rsid w:val="00B06AED"/>
    <w:rsid w:val="00BD3CD2"/>
    <w:rsid w:val="00C36A80"/>
    <w:rsid w:val="00E04B5A"/>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6587"/>
  <w15:chartTrackingRefBased/>
  <w15:docId w15:val="{5255E58F-EBC9-40A0-B317-069669C9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A80"/>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55739"/>
    <w:rPr>
      <w:b/>
      <w:bCs/>
    </w:rPr>
  </w:style>
  <w:style w:type="character" w:customStyle="1" w:styleId="CommentSubjectChar">
    <w:name w:val="Comment Subject Char"/>
    <w:basedOn w:val="CommentTextChar"/>
    <w:link w:val="CommentSubject"/>
    <w:uiPriority w:val="99"/>
    <w:semiHidden/>
    <w:rsid w:val="00255739"/>
    <w:rPr>
      <w:rFonts w:ascii="Arial" w:eastAsia="Arial" w:hAnsi="Arial" w:cs="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Rachmawati</dc:creator>
  <cp:keywords/>
  <dc:description/>
  <cp:lastModifiedBy>Alyssa Manik</cp:lastModifiedBy>
  <cp:revision>3</cp:revision>
  <dcterms:created xsi:type="dcterms:W3CDTF">2021-01-14T04:27:00Z</dcterms:created>
  <dcterms:modified xsi:type="dcterms:W3CDTF">2021-01-15T09:37:00Z</dcterms:modified>
</cp:coreProperties>
</file>