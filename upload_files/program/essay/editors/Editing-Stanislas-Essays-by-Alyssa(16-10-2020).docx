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75D7" w:rsidRDefault="001155E5">
      <w:pPr>
        <w:numPr>
          <w:ilvl w:val="0"/>
          <w:numId w:val="1"/>
        </w:numPr>
        <w:shd w:val="clear" w:color="auto" w:fill="FFFFFF"/>
        <w:spacing w:before="240" w:after="240"/>
        <w:rPr>
          <w:color w:val="1A1A1A"/>
          <w:highlight w:val="white"/>
        </w:rPr>
      </w:pPr>
      <w:r>
        <w:rPr>
          <w:b/>
          <w:color w:val="1A1A1A"/>
          <w:highlight w:val="white"/>
        </w:rPr>
        <w:t>Describe how you plan to pursue your academic interests and why you want to explore them at USC specifically.</w:t>
      </w:r>
      <w:r>
        <w:rPr>
          <w:color w:val="1A1A1A"/>
          <w:highlight w:val="white"/>
        </w:rPr>
        <w:t xml:space="preserve"> Please feel free to address your first- and second-choice major selections. (Approximately 250 words)</w:t>
      </w:r>
    </w:p>
    <w:p w14:paraId="00000002" w14:textId="77777777" w:rsidR="00E475D7" w:rsidRDefault="001155E5">
      <w:pPr>
        <w:shd w:val="clear" w:color="auto" w:fill="FFFFFF"/>
      </w:pPr>
      <w:r>
        <w:t xml:space="preserve">The moment I watched the behind-the-scenes video of A Wrinkle in Time (2018), specifically the </w:t>
      </w:r>
    </w:p>
    <w:p w14:paraId="00000003" w14:textId="77777777" w:rsidR="00E475D7" w:rsidRDefault="001155E5">
      <w:pPr>
        <w:shd w:val="clear" w:color="auto" w:fill="FFFFFF"/>
      </w:pPr>
      <w:r>
        <w:t>hundreds of hours that went into actualizing a concept fo</w:t>
      </w:r>
      <w:r>
        <w:t xml:space="preserve">r the set, I knew I wanted to pursue a career in the entertainment industry. Having involved myself in various video and photo </w:t>
      </w:r>
      <w:r>
        <w:t>production</w:t>
      </w:r>
      <w:commentRangeStart w:id="0"/>
      <w:r>
        <w:t>s</w:t>
      </w:r>
      <w:commentRangeEnd w:id="0"/>
      <w:r w:rsidR="00687781">
        <w:rPr>
          <w:rStyle w:val="CommentReference"/>
        </w:rPr>
        <w:commentReference w:id="0"/>
      </w:r>
      <w:r>
        <w:t>, my penchant for managing projects from the inception of an idea to its realization rapidly grew all the while having</w:t>
      </w:r>
      <w:r>
        <w:t xml:space="preserve"> identified the </w:t>
      </w:r>
      <w:proofErr w:type="gramStart"/>
      <w:r>
        <w:t>role</w:t>
      </w:r>
      <w:proofErr w:type="gramEnd"/>
      <w:r>
        <w:t xml:space="preserve"> I resonate with most: </w:t>
      </w:r>
      <w:commentRangeStart w:id="1"/>
      <w:r>
        <w:t>film producing</w:t>
      </w:r>
      <w:commentRangeEnd w:id="1"/>
      <w:r w:rsidR="00AA01A7">
        <w:rPr>
          <w:rStyle w:val="CommentReference"/>
        </w:rPr>
        <w:commentReference w:id="1"/>
      </w:r>
      <w:r>
        <w:t>.</w:t>
      </w:r>
    </w:p>
    <w:p w14:paraId="00000004" w14:textId="77777777" w:rsidR="00E475D7" w:rsidRDefault="00E475D7">
      <w:pPr>
        <w:shd w:val="clear" w:color="auto" w:fill="FFFFFF"/>
      </w:pPr>
    </w:p>
    <w:p w14:paraId="00000005" w14:textId="77777777" w:rsidR="00E475D7" w:rsidRDefault="001155E5">
      <w:pPr>
        <w:shd w:val="clear" w:color="auto" w:fill="FFFFFF"/>
      </w:pPr>
      <w:r>
        <w:t>At USC, I intend to major in Film &amp; Television Production, a first-rate curriculum I find fundamental to nailing the nuanced aspects of a production. For instance, the course “</w:t>
      </w:r>
      <w:r>
        <w:t>Pra</w:t>
      </w:r>
      <w:commentRangeStart w:id="2"/>
      <w:r>
        <w:t>ctic</w:t>
      </w:r>
      <w:commentRangeEnd w:id="2"/>
      <w:r w:rsidR="00687781">
        <w:rPr>
          <w:rStyle w:val="CommentReference"/>
        </w:rPr>
        <w:commentReference w:id="2"/>
      </w:r>
      <w:r>
        <w:t xml:space="preserve">um </w:t>
      </w:r>
      <w:r>
        <w:t>in Produci</w:t>
      </w:r>
      <w:r>
        <w:t>ng” would expose me to the nuts and bolts of producing in a practical environment, while “Gender, Sexuality &amp; Media” would aid my aspiration to tell underrepresented stories. Admiring seasoned producers like Nina Y</w:t>
      </w:r>
      <w:commentRangeStart w:id="3"/>
      <w:r>
        <w:t>ang</w:t>
      </w:r>
      <w:commentRangeEnd w:id="3"/>
      <w:r w:rsidR="00687781">
        <w:rPr>
          <w:rStyle w:val="CommentReference"/>
        </w:rPr>
        <w:commentReference w:id="3"/>
      </w:r>
      <w:r>
        <w:t xml:space="preserve"> </w:t>
      </w:r>
      <w:proofErr w:type="spellStart"/>
      <w:r>
        <w:t>Bongiovi</w:t>
      </w:r>
      <w:proofErr w:type="spellEnd"/>
      <w:r>
        <w:t xml:space="preserve"> &amp; Kevin </w:t>
      </w:r>
      <w:proofErr w:type="spellStart"/>
      <w:r>
        <w:t>Feige</w:t>
      </w:r>
      <w:proofErr w:type="spellEnd"/>
      <w:r>
        <w:t>, I have an appr</w:t>
      </w:r>
      <w:r>
        <w:t xml:space="preserve">eciation for the artistic and managerial expertise with which they actualize a vision to critical success, one of many processes I hope to get exposure </w:t>
      </w:r>
      <w:commentRangeStart w:id="4"/>
      <w:r>
        <w:t>to</w:t>
      </w:r>
      <w:commentRangeEnd w:id="4"/>
      <w:r w:rsidR="00687781">
        <w:rPr>
          <w:rStyle w:val="CommentReference"/>
        </w:rPr>
        <w:commentReference w:id="4"/>
      </w:r>
      <w:r>
        <w:t xml:space="preserve"> </w:t>
      </w:r>
      <w:r>
        <w:t>at USC.</w:t>
      </w:r>
    </w:p>
    <w:p w14:paraId="00000006" w14:textId="77777777" w:rsidR="00E475D7" w:rsidRDefault="00E475D7">
      <w:pPr>
        <w:shd w:val="clear" w:color="auto" w:fill="FFFFFF"/>
      </w:pPr>
    </w:p>
    <w:p w14:paraId="00000007" w14:textId="77777777" w:rsidR="00E475D7" w:rsidRDefault="001155E5">
      <w:pPr>
        <w:shd w:val="clear" w:color="auto" w:fill="FFFFFF"/>
      </w:pPr>
      <w:r>
        <w:t>As a Trojan, I would like to constantly engage in higher-thinking conversations when it come</w:t>
      </w:r>
      <w:r>
        <w:t xml:space="preserve">s to the subtleties of media production as supported by SCA’s exceptional faculty &amp; state-of-the-art facilities. Further intrigued by their </w:t>
      </w:r>
      <w:commentRangeStart w:id="5"/>
      <w:r>
        <w:t>Summer Program</w:t>
      </w:r>
      <w:commentRangeEnd w:id="5"/>
      <w:r w:rsidR="00687781">
        <w:rPr>
          <w:rStyle w:val="CommentReference"/>
        </w:rPr>
        <w:commentReference w:id="5"/>
      </w:r>
      <w:r>
        <w:t xml:space="preserve">, I hope to leverage on the school’s prime </w:t>
      </w:r>
      <w:commentRangeStart w:id="6"/>
      <w:r>
        <w:t>location</w:t>
      </w:r>
      <w:commentRangeEnd w:id="6"/>
      <w:r w:rsidR="00687781">
        <w:rPr>
          <w:rStyle w:val="CommentReference"/>
        </w:rPr>
        <w:commentReference w:id="6"/>
      </w:r>
      <w:r>
        <w:t xml:space="preserve"> through exposure to the entrepreneurial aspect of </w:t>
      </w:r>
      <w:r>
        <w:t>the industry, honing my finesse in collaborating with the myriad of parties I will be involved with as an aspiring producer.</w:t>
      </w:r>
    </w:p>
    <w:p w14:paraId="00000008" w14:textId="406CAD26" w:rsidR="00E475D7" w:rsidRDefault="00E475D7">
      <w:pPr>
        <w:rPr>
          <w:ins w:id="7" w:author="Alyssa Manik" w:date="2020-10-16T23:25:00Z"/>
        </w:rPr>
      </w:pPr>
    </w:p>
    <w:p w14:paraId="3B865BD7" w14:textId="2984B2F5" w:rsidR="009B1035" w:rsidRDefault="009B1035">
      <w:pPr>
        <w:rPr>
          <w:ins w:id="8" w:author="Alyssa Manik" w:date="2020-10-16T23:34:00Z"/>
        </w:rPr>
      </w:pPr>
      <w:ins w:id="9" w:author="Alyssa Manik" w:date="2020-10-16T23:25:00Z">
        <w:r>
          <w:t>Hi! So exciting to hear your interest in USC, if you’re only going to do a major and no minor, this is alright, but if you’re choosing a minor as well it would be best to include them. One thing I’m glad you did was actually research and include courses spec</w:t>
        </w:r>
      </w:ins>
      <w:ins w:id="10" w:author="Alyssa Manik" w:date="2020-10-16T23:26:00Z">
        <w:r>
          <w:t>ific to SCA, they’re great, and a lot of my friends in SCA enjoys them. That being said, the third paragraph could definitely be modified to sound more USC-central. Citing faculty and facilities sounds very flattering but also vague, so it would</w:t>
        </w:r>
      </w:ins>
      <w:ins w:id="11" w:author="Alyssa Manik" w:date="2020-10-16T23:27:00Z">
        <w:r>
          <w:t xml:space="preserve"> be stronger for you to include programs or clubs related to film production. </w:t>
        </w:r>
      </w:ins>
      <w:ins w:id="12" w:author="Alyssa Manik" w:date="2020-10-16T23:32:00Z">
        <w:r>
          <w:t xml:space="preserve">You can mention student orgs, or mentorship programs, or anything that ONLY a Trojan could have. Networking with producers in LA is not USC-specific, most universities with a cinematic program offers them. </w:t>
        </w:r>
      </w:ins>
      <w:ins w:id="13" w:author="Alyssa Manik" w:date="2020-10-16T23:34:00Z">
        <w:r>
          <w:t>Maybe you can research an event USC did, and briefly mention that you DID keep track, it would make you sound more dedicated.</w:t>
        </w:r>
      </w:ins>
    </w:p>
    <w:p w14:paraId="24AFDD44" w14:textId="77777777" w:rsidR="009B1035" w:rsidRDefault="009B1035">
      <w:pPr>
        <w:rPr>
          <w:ins w:id="14" w:author="Alyssa Manik" w:date="2020-10-16T23:34:00Z"/>
        </w:rPr>
      </w:pPr>
    </w:p>
    <w:p w14:paraId="3F6CAEA4" w14:textId="4E61C027" w:rsidR="009B1035" w:rsidRDefault="009B1035">
      <w:ins w:id="15" w:author="Alyssa Manik" w:date="2020-10-16T23:30:00Z">
        <w:r>
          <w:t xml:space="preserve">A career path is one of the things USC really wants their students to be 100% about, so if possible, include an instance where you really knew you wanted to be a producer. Of course, being inspired by a behind-the-scenes </w:t>
        </w:r>
      </w:ins>
      <w:ins w:id="16" w:author="Alyssa Manik" w:date="2020-10-16T23:31:00Z">
        <w:r>
          <w:t xml:space="preserve">is fine, but you would </w:t>
        </w:r>
      </w:ins>
      <w:ins w:id="17" w:author="Alyssa Manik" w:date="2020-10-16T23:34:00Z">
        <w:r>
          <w:t>sound</w:t>
        </w:r>
      </w:ins>
      <w:ins w:id="18" w:author="Alyssa Manik" w:date="2020-10-16T23:31:00Z">
        <w:r>
          <w:t xml:space="preserve"> more determined if there’s a story that directly relates into how you see yourself in USC. So far, what I </w:t>
        </w:r>
      </w:ins>
      <w:ins w:id="19" w:author="Alyssa Manik" w:date="2020-10-16T23:32:00Z">
        <w:r>
          <w:t>find the strongest are th</w:t>
        </w:r>
      </w:ins>
      <w:ins w:id="20" w:author="Alyssa Manik" w:date="2020-10-16T23:33:00Z">
        <w:r>
          <w:t xml:space="preserve">e way you mentioned the two courses and what specific skills you want in the future. Have this flow and content throughout the essay and you’ll do great. </w:t>
        </w:r>
      </w:ins>
      <w:ins w:id="21" w:author="Alyssa Manik" w:date="2020-10-16T23:36:00Z">
        <w:r w:rsidR="00AA01A7">
          <w:t xml:space="preserve">Keep in mind that the SCA is one of the most competitive </w:t>
        </w:r>
      </w:ins>
      <w:ins w:id="22" w:author="Alyssa Manik" w:date="2020-10-16T23:37:00Z">
        <w:r w:rsidR="001155E5">
          <w:t>schools</w:t>
        </w:r>
      </w:ins>
      <w:ins w:id="23" w:author="Alyssa Manik" w:date="2020-10-16T23:36:00Z">
        <w:r w:rsidR="001155E5">
          <w:t xml:space="preserve"> in the uni</w:t>
        </w:r>
      </w:ins>
      <w:ins w:id="24" w:author="Alyssa Manik" w:date="2020-10-16T23:37:00Z">
        <w:r w:rsidR="001155E5">
          <w:t>versity</w:t>
        </w:r>
      </w:ins>
      <w:ins w:id="25" w:author="Alyssa Manik" w:date="2020-10-16T23:36:00Z">
        <w:r w:rsidR="00AA01A7">
          <w:t xml:space="preserve">, all students </w:t>
        </w:r>
      </w:ins>
      <w:ins w:id="26" w:author="Alyssa Manik" w:date="2020-10-16T23:37:00Z">
        <w:r w:rsidR="001155E5">
          <w:t>are either</w:t>
        </w:r>
      </w:ins>
      <w:ins w:id="27" w:author="Alyssa Manik" w:date="2020-10-16T23:36:00Z">
        <w:r w:rsidR="00AA01A7">
          <w:t xml:space="preserve"> really experienced or really ambitious. Show this side of yourself.</w:t>
        </w:r>
      </w:ins>
    </w:p>
    <w:sectPr w:rsidR="009B10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0-16T23:16:00Z" w:initials="AM">
    <w:p w14:paraId="29CB1F11" w14:textId="13FCCE01" w:rsidR="00687781" w:rsidRDefault="00687781">
      <w:pPr>
        <w:pStyle w:val="CommentText"/>
      </w:pPr>
      <w:r>
        <w:rPr>
          <w:rStyle w:val="CommentReference"/>
        </w:rPr>
        <w:annotationRef/>
      </w:r>
      <w:r>
        <w:t>Such as? Be a bit more detailed, “involved myself in musical/documentary video producing”</w:t>
      </w:r>
    </w:p>
  </w:comment>
  <w:comment w:id="1" w:author="Alyssa Manik" w:date="2020-10-16T23:35:00Z" w:initials="AM">
    <w:p w14:paraId="10116E1D" w14:textId="6ADE4F2C" w:rsidR="00AA01A7" w:rsidRDefault="00AA01A7">
      <w:pPr>
        <w:pStyle w:val="CommentText"/>
      </w:pPr>
      <w:r>
        <w:rPr>
          <w:rStyle w:val="CommentReference"/>
        </w:rPr>
        <w:annotationRef/>
      </w:r>
      <w:r>
        <w:t>From what I understand, film producing entails writing, directing, financing, editing, do we have an idea of which concentration?</w:t>
      </w:r>
    </w:p>
  </w:comment>
  <w:comment w:id="2" w:author="Alyssa Manik" w:date="2020-10-16T23:16:00Z" w:initials="AM">
    <w:p w14:paraId="25136EA4" w14:textId="4A766A14" w:rsidR="00687781" w:rsidRDefault="00687781">
      <w:pPr>
        <w:pStyle w:val="CommentText"/>
      </w:pPr>
      <w:r>
        <w:rPr>
          <w:rStyle w:val="CommentReference"/>
        </w:rPr>
        <w:annotationRef/>
      </w:r>
      <w:r>
        <w:t>Yes! It’s always great to cite specific courses and what you seek from each of these that would relate to your major</w:t>
      </w:r>
    </w:p>
  </w:comment>
  <w:comment w:id="3" w:author="Alyssa Manik" w:date="2020-10-16T23:17:00Z" w:initials="AM">
    <w:p w14:paraId="3BD06E83" w14:textId="7F425960" w:rsidR="00687781" w:rsidRDefault="00687781">
      <w:pPr>
        <w:pStyle w:val="CommentText"/>
      </w:pPr>
      <w:r>
        <w:rPr>
          <w:rStyle w:val="CommentReference"/>
        </w:rPr>
        <w:annotationRef/>
      </w:r>
      <w:r>
        <w:t xml:space="preserve">I’m personally not sure, but are they USC alumni? If so, you can briefly note “seasoned alumni </w:t>
      </w:r>
      <w:proofErr w:type="gramStart"/>
      <w:r>
        <w:t>like..</w:t>
      </w:r>
      <w:proofErr w:type="gramEnd"/>
      <w:r>
        <w:t>”</w:t>
      </w:r>
    </w:p>
  </w:comment>
  <w:comment w:id="4" w:author="Alyssa Manik" w:date="2020-10-16T23:19:00Z" w:initials="AM">
    <w:p w14:paraId="408AD852" w14:textId="0439A81D" w:rsidR="00687781" w:rsidRDefault="00687781">
      <w:pPr>
        <w:pStyle w:val="CommentText"/>
      </w:pPr>
      <w:r>
        <w:rPr>
          <w:rStyle w:val="CommentReference"/>
        </w:rPr>
        <w:annotationRef/>
      </w:r>
      <w:r>
        <w:t>of</w:t>
      </w:r>
    </w:p>
  </w:comment>
  <w:comment w:id="5" w:author="Alyssa Manik" w:date="2020-10-16T23:19:00Z" w:initials="AM">
    <w:p w14:paraId="32F309AC" w14:textId="19ECB69E" w:rsidR="00687781" w:rsidRDefault="00687781">
      <w:pPr>
        <w:pStyle w:val="CommentText"/>
      </w:pPr>
      <w:r>
        <w:rPr>
          <w:rStyle w:val="CommentReference"/>
        </w:rPr>
        <w:annotationRef/>
      </w:r>
      <w:r>
        <w:t>If you’ve enrolled in their summer program or is for sure going to, feel free to include this. Otherwise if it’s just an “interest” and didn’t come through, it wouldn’t look good.</w:t>
      </w:r>
    </w:p>
  </w:comment>
  <w:comment w:id="6" w:author="Alyssa Manik" w:date="2020-10-16T23:23:00Z" w:initials="AM">
    <w:p w14:paraId="2B33EBCD" w14:textId="65B70423" w:rsidR="00687781" w:rsidRDefault="00687781">
      <w:pPr>
        <w:pStyle w:val="CommentText"/>
      </w:pPr>
      <w:r>
        <w:rPr>
          <w:rStyle w:val="CommentReference"/>
        </w:rPr>
        <w:annotationRef/>
      </w:r>
      <w:r>
        <w:t xml:space="preserve">Location is fine, if you’re talking about the campus being close to Hollywood and so on, but I try to steer from citing location just because LMU also has a great cinematics </w:t>
      </w:r>
      <w:r w:rsidR="009B1035">
        <w:t xml:space="preserve">program and they’re also in LA.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CB1F11" w15:done="0"/>
  <w15:commentEx w15:paraId="10116E1D" w15:done="0"/>
  <w15:commentEx w15:paraId="25136EA4" w15:done="0"/>
  <w15:commentEx w15:paraId="3BD06E83" w15:done="0"/>
  <w15:commentEx w15:paraId="408AD852" w15:done="0"/>
  <w15:commentEx w15:paraId="32F309AC" w15:done="0"/>
  <w15:commentEx w15:paraId="2B33EB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A83B" w16cex:dateUtc="2020-10-16T16:16:00Z"/>
  <w16cex:commentExtensible w16cex:durableId="2334ACD3" w16cex:dateUtc="2020-10-16T16:35:00Z"/>
  <w16cex:commentExtensible w16cex:durableId="2334A86B" w16cex:dateUtc="2020-10-16T16:16:00Z"/>
  <w16cex:commentExtensible w16cex:durableId="2334A88C" w16cex:dateUtc="2020-10-16T16:17:00Z"/>
  <w16cex:commentExtensible w16cex:durableId="2334A8EA" w16cex:dateUtc="2020-10-16T16:19:00Z"/>
  <w16cex:commentExtensible w16cex:durableId="2334A8FD" w16cex:dateUtc="2020-10-16T16:19:00Z"/>
  <w16cex:commentExtensible w16cex:durableId="2334AA02" w16cex:dateUtc="2020-10-16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CB1F11" w16cid:durableId="2334A83B"/>
  <w16cid:commentId w16cid:paraId="10116E1D" w16cid:durableId="2334ACD3"/>
  <w16cid:commentId w16cid:paraId="25136EA4" w16cid:durableId="2334A86B"/>
  <w16cid:commentId w16cid:paraId="3BD06E83" w16cid:durableId="2334A88C"/>
  <w16cid:commentId w16cid:paraId="408AD852" w16cid:durableId="2334A8EA"/>
  <w16cid:commentId w16cid:paraId="32F309AC" w16cid:durableId="2334A8FD"/>
  <w16cid:commentId w16cid:paraId="2B33EBCD" w16cid:durableId="2334AA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D4F"/>
    <w:multiLevelType w:val="multilevel"/>
    <w:tmpl w:val="1494E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D7"/>
    <w:rsid w:val="001155E5"/>
    <w:rsid w:val="00687781"/>
    <w:rsid w:val="009B1035"/>
    <w:rsid w:val="00AA01A7"/>
    <w:rsid w:val="00E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B5825"/>
  <w15:docId w15:val="{26E068B2-CB36-5F4D-90A1-F10B435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8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7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778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5</cp:revision>
  <dcterms:created xsi:type="dcterms:W3CDTF">2020-10-16T16:14:00Z</dcterms:created>
  <dcterms:modified xsi:type="dcterms:W3CDTF">2020-10-16T16:37:00Z</dcterms:modified>
</cp:coreProperties>
</file>