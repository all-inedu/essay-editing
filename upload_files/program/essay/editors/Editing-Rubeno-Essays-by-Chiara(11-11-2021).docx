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D36F8" w:rsidRDefault="005A6305">
      <w:pPr>
        <w:jc w:val="both"/>
      </w:pPr>
      <w:r>
        <w:t>Discuss an accomplishment, event or realization that sparked a period of personal growth and a new understanding of yourself or others.</w:t>
      </w:r>
    </w:p>
    <w:p w14:paraId="00000002" w14:textId="77777777" w:rsidR="009D36F8" w:rsidRDefault="005A6305">
      <w:pPr>
        <w:jc w:val="both"/>
      </w:pPr>
      <w:r>
        <w:t>Max words: 650</w:t>
      </w:r>
    </w:p>
    <w:p w14:paraId="00000003" w14:textId="77777777" w:rsidR="009D36F8" w:rsidRDefault="009D36F8">
      <w:pPr>
        <w:jc w:val="both"/>
      </w:pPr>
    </w:p>
    <w:p w14:paraId="00000004" w14:textId="77777777" w:rsidR="009D36F8" w:rsidRDefault="005A6305">
      <w:pPr>
        <w:jc w:val="both"/>
      </w:pPr>
      <w:commentRangeStart w:id="0"/>
      <w:r>
        <w:t>I remember vividly around a year ago, on a snack break one day I got called by my mom into her room. I w</w:t>
      </w:r>
      <w:r>
        <w:t xml:space="preserve">as on my phone when I went in because it seems like my mom is just going to talk about something small, so I was not really paying attention -- until she said that her and my dad’s relationship isn’t working out </w:t>
      </w:r>
      <w:proofErr w:type="gramStart"/>
      <w:r>
        <w:t>at the moment</w:t>
      </w:r>
      <w:proofErr w:type="gramEnd"/>
      <w:r>
        <w:t>. She didn't think that she des</w:t>
      </w:r>
      <w:r>
        <w:t xml:space="preserve">erves to be with my father due to the contrast in her financial </w:t>
      </w:r>
      <w:proofErr w:type="gramStart"/>
      <w:r>
        <w:t>background, and</w:t>
      </w:r>
      <w:proofErr w:type="gramEnd"/>
      <w:r>
        <w:t xml:space="preserve"> felt like she isn’t good enough as a mother. It really breaks me especially when she said that while sobbing, causing my eyes to tear for the first time in years. A while later</w:t>
      </w:r>
      <w:r>
        <w:t xml:space="preserve"> that day, she told me that my brothers and I should go visit my dad while she stays at home. My youngest brother is about 3 years old, and to be separated was hard - seeing a kid crying hysterically for his mom was something, especially when both people a</w:t>
      </w:r>
      <w:r>
        <w:t xml:space="preserve">re someone I really cared for. Despite the heartbreaking situation I followed what my mom told me to do and went with all my brothers to my </w:t>
      </w:r>
      <w:proofErr w:type="gramStart"/>
      <w:r>
        <w:t>dad, and</w:t>
      </w:r>
      <w:proofErr w:type="gramEnd"/>
      <w:r>
        <w:t xml:space="preserve"> moved into an apartment he bought a few years back.</w:t>
      </w:r>
      <w:commentRangeEnd w:id="0"/>
      <w:r w:rsidR="00DC36C1">
        <w:rPr>
          <w:rStyle w:val="CommentReference"/>
        </w:rPr>
        <w:commentReference w:id="0"/>
      </w:r>
    </w:p>
    <w:p w14:paraId="00000005" w14:textId="77777777" w:rsidR="009D36F8" w:rsidRDefault="009D36F8">
      <w:pPr>
        <w:jc w:val="both"/>
      </w:pPr>
    </w:p>
    <w:p w14:paraId="00000006" w14:textId="77777777" w:rsidR="009D36F8" w:rsidRDefault="005A6305">
      <w:pPr>
        <w:jc w:val="both"/>
      </w:pPr>
      <w:r>
        <w:t xml:space="preserve">Fortunately, the separation only lasted a few days as </w:t>
      </w:r>
      <w:r>
        <w:t xml:space="preserve">my mom went to the apartment and came to a mutual understanding with my father, hence being able to get and live together again. </w:t>
      </w:r>
      <w:commentRangeStart w:id="1"/>
      <w:r>
        <w:t xml:space="preserve">Although I was only separated from my mother for a few days, those few days are some of the most tiring times as I’ve realized </w:t>
      </w:r>
      <w:r>
        <w:t xml:space="preserve">the key role my mother is </w:t>
      </w:r>
      <w:proofErr w:type="gramStart"/>
      <w:r>
        <w:t>actually playing</w:t>
      </w:r>
      <w:proofErr w:type="gramEnd"/>
      <w:r>
        <w:t xml:space="preserve"> in my family. Therefore, those few days of separation were filled with contemplation about how I’ve been so tough with my mother despite her being a very </w:t>
      </w:r>
      <w:proofErr w:type="gramStart"/>
      <w:r>
        <w:t>hard working</w:t>
      </w:r>
      <w:proofErr w:type="gramEnd"/>
      <w:r>
        <w:t xml:space="preserve"> housewife taking care of her 4 sons, and mysel</w:t>
      </w:r>
      <w:r>
        <w:t xml:space="preserve">f on the other hand, taking those things for granted. </w:t>
      </w:r>
      <w:commentRangeEnd w:id="1"/>
      <w:r w:rsidR="00592630">
        <w:rPr>
          <w:rStyle w:val="CommentReference"/>
        </w:rPr>
        <w:commentReference w:id="1"/>
      </w:r>
    </w:p>
    <w:p w14:paraId="00000007" w14:textId="77777777" w:rsidR="009D36F8" w:rsidRDefault="009D36F8">
      <w:pPr>
        <w:jc w:val="both"/>
      </w:pPr>
    </w:p>
    <w:p w14:paraId="00000008" w14:textId="77777777" w:rsidR="009D36F8" w:rsidRDefault="005A6305">
      <w:pPr>
        <w:jc w:val="both"/>
      </w:pPr>
      <w:r>
        <w:t>With my mother’s return, I’m able to have a second chance at being a better son, thankful about the existence of my mother and how great she is. Acknowledging her effort to take care of her children a</w:t>
      </w:r>
      <w:r>
        <w:t xml:space="preserve">nd the house, </w:t>
      </w:r>
      <w:commentRangeStart w:id="2"/>
      <w:r>
        <w:t xml:space="preserve">I now have a healthier relationship with my mother, </w:t>
      </w:r>
      <w:proofErr w:type="gramStart"/>
      <w:r>
        <w:t>opening up</w:t>
      </w:r>
      <w:proofErr w:type="gramEnd"/>
      <w:r>
        <w:t xml:space="preserve"> about my life and obstacles. For instance, recently, I’ve been really demotivated by the absence of purpose in my life. Then my mother comforted me by sharing her own experiences </w:t>
      </w:r>
      <w:r>
        <w:t xml:space="preserve">and advice to be able to get through the stage of life I’m experiencing, which is </w:t>
      </w:r>
      <w:proofErr w:type="gramStart"/>
      <w:r>
        <w:t>really helpful</w:t>
      </w:r>
      <w:proofErr w:type="gramEnd"/>
      <w:r>
        <w:t xml:space="preserve"> as now I’m able to have someone to share my struggles with.</w:t>
      </w:r>
      <w:commentRangeEnd w:id="2"/>
      <w:r w:rsidR="00642D38">
        <w:rPr>
          <w:rStyle w:val="CommentReference"/>
        </w:rPr>
        <w:commentReference w:id="2"/>
      </w:r>
    </w:p>
    <w:p w14:paraId="00000009" w14:textId="77777777" w:rsidR="009D36F8" w:rsidRDefault="009D36F8">
      <w:pPr>
        <w:jc w:val="both"/>
      </w:pPr>
    </w:p>
    <w:p w14:paraId="0000000A" w14:textId="77777777" w:rsidR="009D36F8" w:rsidRDefault="005A6305">
      <w:pPr>
        <w:jc w:val="both"/>
      </w:pPr>
      <w:commentRangeStart w:id="3"/>
      <w:r>
        <w:t>This experience has changed me in developing empathy towards others, not just to my mother. Not wa</w:t>
      </w:r>
      <w:r>
        <w:t xml:space="preserve">nting what happened to my mother to happen to my friends, I now feel like I’m more self-aware regarding my words and actions to my friends as well, ensuring that I wouldn’t unintentionally hurt them. This is because I believe that my relationships with my </w:t>
      </w:r>
      <w:r>
        <w:t>friends are very important. One of the most common scenarios I stumble upon is when my friend is unconfident with their results on an exam, this usually leaves them feeling down. Not wanting them to feel bad about themselves, I always try to comfort them b</w:t>
      </w:r>
      <w:r>
        <w:t>y ensuring that they know that they’ve tried their best and are still able to improve for future exams. Therefore, allowing them to not lose hope and stay confident.</w:t>
      </w:r>
      <w:commentRangeEnd w:id="3"/>
      <w:r w:rsidR="00642D38">
        <w:rPr>
          <w:rStyle w:val="CommentReference"/>
        </w:rPr>
        <w:commentReference w:id="3"/>
      </w:r>
    </w:p>
    <w:p w14:paraId="0000000B" w14:textId="77777777" w:rsidR="009D36F8" w:rsidRDefault="009D36F8">
      <w:pPr>
        <w:jc w:val="both"/>
      </w:pPr>
    </w:p>
    <w:p w14:paraId="0000000C" w14:textId="77777777" w:rsidR="009D36F8" w:rsidRDefault="005A6305">
      <w:pPr>
        <w:jc w:val="both"/>
      </w:pPr>
      <w:r>
        <w:lastRenderedPageBreak/>
        <w:t>Through this experience, I’ve learned how crucial relationships are, as we often take tho</w:t>
      </w:r>
      <w:r>
        <w:t>se with important roles in our lives for granted.</w:t>
      </w:r>
      <w:r>
        <w:t xml:space="preserve"> </w:t>
      </w:r>
      <w:commentRangeStart w:id="4"/>
      <w:r>
        <w:t xml:space="preserve">In my case, I was being very </w:t>
      </w:r>
      <w:proofErr w:type="gramStart"/>
      <w:r>
        <w:t>selfish</w:t>
      </w:r>
      <w:proofErr w:type="gramEnd"/>
      <w:r>
        <w:t xml:space="preserve"> and which has ultimately resulted in my mother’s separation</w:t>
      </w:r>
      <w:r>
        <w:t>.</w:t>
      </w:r>
      <w:commentRangeEnd w:id="4"/>
      <w:r w:rsidR="009D539F">
        <w:rPr>
          <w:rStyle w:val="CommentReference"/>
        </w:rPr>
        <w:commentReference w:id="4"/>
      </w:r>
      <w:r>
        <w:t xml:space="preserve"> This has taught me that it’s key that we cherish and maintain our relationships with our loved </w:t>
      </w:r>
      <w:proofErr w:type="spellStart"/>
      <w:r>
        <w:t>one's</w:t>
      </w:r>
      <w:proofErr w:type="spellEnd"/>
      <w:r>
        <w:t>, especi</w:t>
      </w:r>
      <w:r>
        <w:t xml:space="preserve">ally those who are responsible for our </w:t>
      </w:r>
      <w:proofErr w:type="spellStart"/>
      <w:r>
        <w:t>well being</w:t>
      </w:r>
      <w:proofErr w:type="spellEnd"/>
      <w:r>
        <w:t xml:space="preserve"> as a human.</w:t>
      </w:r>
    </w:p>
    <w:p w14:paraId="0000000D" w14:textId="77777777" w:rsidR="009D36F8" w:rsidRDefault="009D36F8">
      <w:pPr>
        <w:jc w:val="both"/>
      </w:pPr>
    </w:p>
    <w:p w14:paraId="0000000E" w14:textId="77777777" w:rsidR="009D36F8" w:rsidRDefault="009D36F8">
      <w:pPr>
        <w:jc w:val="both"/>
      </w:pPr>
    </w:p>
    <w:p w14:paraId="0000000F" w14:textId="2D22CEF2" w:rsidR="009D36F8" w:rsidRDefault="009D539F">
      <w:pPr>
        <w:jc w:val="both"/>
        <w:rPr>
          <w:ins w:id="5" w:author="Chiara Situmorang" w:date="2021-11-11T10:41:00Z"/>
        </w:rPr>
      </w:pPr>
      <w:ins w:id="6" w:author="Chiara Situmorang" w:date="2021-11-11T10:41:00Z">
        <w:r>
          <w:t xml:space="preserve">Hi </w:t>
        </w:r>
        <w:proofErr w:type="spellStart"/>
        <w:r>
          <w:t>Rubeno</w:t>
        </w:r>
        <w:proofErr w:type="spellEnd"/>
        <w:r>
          <w:t>,</w:t>
        </w:r>
      </w:ins>
    </w:p>
    <w:p w14:paraId="2B69EB83" w14:textId="197CD303" w:rsidR="009D539F" w:rsidRDefault="009D539F">
      <w:pPr>
        <w:jc w:val="both"/>
        <w:rPr>
          <w:ins w:id="7" w:author="Chiara Situmorang" w:date="2021-11-11T10:41:00Z"/>
        </w:rPr>
      </w:pPr>
    </w:p>
    <w:p w14:paraId="64B7EC6F" w14:textId="0A9623B5" w:rsidR="009D539F" w:rsidRDefault="009D539F">
      <w:pPr>
        <w:jc w:val="both"/>
        <w:rPr>
          <w:ins w:id="8" w:author="Chiara Situmorang" w:date="2021-11-11T10:48:00Z"/>
        </w:rPr>
      </w:pPr>
      <w:ins w:id="9" w:author="Chiara Situmorang" w:date="2021-11-11T10:42:00Z">
        <w:r>
          <w:t>I love the subject of this essay – what an impact it must have made on you and your siblings!</w:t>
        </w:r>
      </w:ins>
    </w:p>
    <w:p w14:paraId="3CE49073" w14:textId="2808FCC0" w:rsidR="00A014DB" w:rsidRDefault="00A014DB">
      <w:pPr>
        <w:jc w:val="both"/>
        <w:rPr>
          <w:ins w:id="10" w:author="Chiara Situmorang" w:date="2021-11-11T10:48:00Z"/>
        </w:rPr>
      </w:pPr>
    </w:p>
    <w:p w14:paraId="7BD526F1" w14:textId="1AB3566A" w:rsidR="00A014DB" w:rsidRDefault="00A014DB">
      <w:pPr>
        <w:jc w:val="both"/>
        <w:rPr>
          <w:ins w:id="11" w:author="Chiara Situmorang" w:date="2021-11-11T10:49:00Z"/>
        </w:rPr>
      </w:pPr>
      <w:ins w:id="12" w:author="Chiara Situmorang" w:date="2021-11-11T10:48:00Z">
        <w:r>
          <w:t xml:space="preserve">I think this is a very good start, but it might benefit from some restructuring and clarification. I’ve written some comments in-text about what </w:t>
        </w:r>
      </w:ins>
      <w:ins w:id="13" w:author="Chiara Situmorang" w:date="2021-11-11T10:49:00Z">
        <w:r>
          <w:t>I think could use some more explanation. I would suggest structuring your essay as below:</w:t>
        </w:r>
      </w:ins>
    </w:p>
    <w:p w14:paraId="6D06EF1B" w14:textId="3E7410B6" w:rsidR="00A014DB" w:rsidRDefault="00A014DB">
      <w:pPr>
        <w:jc w:val="both"/>
        <w:rPr>
          <w:ins w:id="14" w:author="Chiara Situmorang" w:date="2021-11-11T10:49:00Z"/>
        </w:rPr>
      </w:pPr>
    </w:p>
    <w:p w14:paraId="18D8BD0C" w14:textId="23152015" w:rsidR="00A014DB" w:rsidRDefault="00A014DB" w:rsidP="00A014DB">
      <w:pPr>
        <w:pStyle w:val="ListParagraph"/>
        <w:numPr>
          <w:ilvl w:val="0"/>
          <w:numId w:val="1"/>
        </w:numPr>
        <w:jc w:val="both"/>
        <w:rPr>
          <w:ins w:id="15" w:author="Chiara Situmorang" w:date="2021-11-11T10:52:00Z"/>
        </w:rPr>
      </w:pPr>
      <w:ins w:id="16" w:author="Chiara Situmorang" w:date="2021-11-11T10:49:00Z">
        <w:r>
          <w:t>Introducti</w:t>
        </w:r>
      </w:ins>
      <w:ins w:id="17" w:author="Chiara Situmorang" w:date="2021-11-11T10:50:00Z">
        <w:r>
          <w:t>on: The setting of the scene, the announcement by your mom</w:t>
        </w:r>
      </w:ins>
    </w:p>
    <w:p w14:paraId="05B1E193" w14:textId="5FC3C3F2" w:rsidR="00A014DB" w:rsidRDefault="00A014DB" w:rsidP="00A014DB">
      <w:pPr>
        <w:pStyle w:val="ListParagraph"/>
        <w:numPr>
          <w:ilvl w:val="1"/>
          <w:numId w:val="1"/>
        </w:numPr>
        <w:jc w:val="both"/>
        <w:rPr>
          <w:ins w:id="18" w:author="Chiara Situmorang" w:date="2021-11-11T10:52:00Z"/>
        </w:rPr>
      </w:pPr>
      <w:ins w:id="19" w:author="Chiara Situmorang" w:date="2021-11-11T10:50:00Z">
        <w:r>
          <w:t xml:space="preserve">Here, I felt it was </w:t>
        </w:r>
      </w:ins>
      <w:ins w:id="20" w:author="Chiara Situmorang" w:date="2021-11-11T10:53:00Z">
        <w:r>
          <w:t xml:space="preserve">a good description of what </w:t>
        </w:r>
        <w:proofErr w:type="gramStart"/>
        <w:r>
          <w:t>happened</w:t>
        </w:r>
      </w:ins>
      <w:ins w:id="21" w:author="Chiara Situmorang" w:date="2021-11-11T10:50:00Z">
        <w:r>
          <w:t>, but</w:t>
        </w:r>
        <w:proofErr w:type="gramEnd"/>
        <w:r>
          <w:t xml:space="preserve"> lacked insight into your own inner tho</w:t>
        </w:r>
      </w:ins>
      <w:ins w:id="22" w:author="Chiara Situmorang" w:date="2021-11-11T10:51:00Z">
        <w:r>
          <w:t xml:space="preserve">ughts and feelings. </w:t>
        </w:r>
      </w:ins>
      <w:ins w:id="23" w:author="Chiara Situmorang" w:date="2021-11-11T10:54:00Z">
        <w:r>
          <w:t>Just a couple sentences about your initial reaction should be enough.</w:t>
        </w:r>
      </w:ins>
    </w:p>
    <w:p w14:paraId="23BDDE1C" w14:textId="1DB424B4" w:rsidR="00A014DB" w:rsidRDefault="00A014DB" w:rsidP="00A014DB">
      <w:pPr>
        <w:pStyle w:val="ListParagraph"/>
        <w:numPr>
          <w:ilvl w:val="0"/>
          <w:numId w:val="1"/>
        </w:numPr>
        <w:jc w:val="both"/>
        <w:rPr>
          <w:ins w:id="24" w:author="Chiara Situmorang" w:date="2021-11-11T10:55:00Z"/>
        </w:rPr>
      </w:pPr>
      <w:ins w:id="25" w:author="Chiara Situmorang" w:date="2021-11-11T10:55:00Z">
        <w:r>
          <w:t>Your thoughts and feelings</w:t>
        </w:r>
      </w:ins>
      <w:ins w:id="26" w:author="Chiara Situmorang" w:date="2021-11-11T10:57:00Z">
        <w:r w:rsidR="00642D38">
          <w:t xml:space="preserve"> &amp; any epiphanies you might have gotten</w:t>
        </w:r>
      </w:ins>
      <w:ins w:id="27" w:author="Chiara Situmorang" w:date="2021-11-11T10:55:00Z">
        <w:r>
          <w:t xml:space="preserve"> during the separation</w:t>
        </w:r>
        <w:proofErr w:type="spellStart"/>
      </w:ins>
    </w:p>
    <w:p w14:paraId="51287542" w14:textId="0265F7FA" w:rsidR="00A014DB" w:rsidRDefault="00A014DB" w:rsidP="00A014DB">
      <w:pPr>
        <w:pStyle w:val="ListParagraph"/>
        <w:numPr>
          <w:ilvl w:val="1"/>
          <w:numId w:val="1"/>
        </w:numPr>
        <w:jc w:val="both"/>
        <w:rPr>
          <w:ins w:id="28" w:author="Chiara Situmorang" w:date="2021-11-11T10:53:00Z"/>
        </w:rPr>
      </w:pPr>
      <w:proofErr w:type="spellEnd"/>
      <w:ins w:id="29" w:author="Chiara Situmorang" w:date="2021-11-11T10:53:00Z">
        <w:r>
          <w:t xml:space="preserve">Because of the personal nature of the essay, it might be a bit difficult to write about this </w:t>
        </w:r>
        <w:proofErr w:type="gramStart"/>
        <w:r>
          <w:t>openly, but</w:t>
        </w:r>
        <w:proofErr w:type="gramEnd"/>
        <w:r>
          <w:t xml:space="preserve"> try and be honest with yourself. You can write confessionally first (just for yourself), and then edit it to what you feel comfortable with sharing</w:t>
        </w:r>
      </w:ins>
      <w:ins w:id="30" w:author="Chiara Situmorang" w:date="2021-11-11T10:55:00Z">
        <w:r>
          <w:t xml:space="preserve"> in the essay</w:t>
        </w:r>
      </w:ins>
      <w:ins w:id="31" w:author="Chiara Situmorang" w:date="2021-11-11T10:53:00Z">
        <w:r>
          <w:t>.</w:t>
        </w:r>
      </w:ins>
      <w:ins w:id="32" w:author="Chiara Situmorang" w:date="2021-11-11T10:55:00Z">
        <w:r>
          <w:t xml:space="preserve"> </w:t>
        </w:r>
      </w:ins>
      <w:ins w:id="33" w:author="Chiara Situmorang" w:date="2021-11-11T10:56:00Z">
        <w:r>
          <w:t xml:space="preserve">It’s important to strike a balance between honesty and upholding your image. </w:t>
        </w:r>
      </w:ins>
      <w:ins w:id="34" w:author="Chiara Situmorang" w:date="2021-11-11T11:01:00Z">
        <w:r w:rsidR="00642D38">
          <w:t xml:space="preserve">You want </w:t>
        </w:r>
      </w:ins>
      <w:ins w:id="35" w:author="Chiara Situmorang" w:date="2021-11-11T13:06:00Z">
        <w:r w:rsidR="0075049B">
          <w:t>to impress the people reading this</w:t>
        </w:r>
      </w:ins>
      <w:ins w:id="36" w:author="Chiara Situmorang" w:date="2021-11-11T11:01:00Z">
        <w:r w:rsidR="00642D38">
          <w:t>, after all!</w:t>
        </w:r>
      </w:ins>
    </w:p>
    <w:p w14:paraId="60D42080" w14:textId="7A9564B9" w:rsidR="00A014DB" w:rsidRDefault="00A014DB" w:rsidP="00A014DB">
      <w:pPr>
        <w:pStyle w:val="ListParagraph"/>
        <w:numPr>
          <w:ilvl w:val="0"/>
          <w:numId w:val="1"/>
        </w:numPr>
        <w:jc w:val="both"/>
        <w:rPr>
          <w:ins w:id="37" w:author="Chiara Situmorang" w:date="2021-11-11T10:58:00Z"/>
        </w:rPr>
      </w:pPr>
      <w:ins w:id="38" w:author="Chiara Situmorang" w:date="2021-11-11T10:57:00Z">
        <w:r>
          <w:t xml:space="preserve">The Change: Your parents getting back together, </w:t>
        </w:r>
        <w:r w:rsidR="00642D38">
          <w:t>how</w:t>
        </w:r>
      </w:ins>
      <w:ins w:id="39" w:author="Chiara Situmorang" w:date="2021-11-11T10:58:00Z">
        <w:r w:rsidR="00642D38">
          <w:t xml:space="preserve"> you’ve grown</w:t>
        </w:r>
      </w:ins>
    </w:p>
    <w:p w14:paraId="75606C6B" w14:textId="72F0DC11" w:rsidR="00642D38" w:rsidRDefault="00642D38" w:rsidP="00642D38">
      <w:pPr>
        <w:pStyle w:val="ListParagraph"/>
        <w:numPr>
          <w:ilvl w:val="1"/>
          <w:numId w:val="1"/>
        </w:numPr>
        <w:jc w:val="both"/>
        <w:rPr>
          <w:ins w:id="40" w:author="Chiara Situmorang" w:date="2021-11-11T13:09:00Z"/>
        </w:rPr>
      </w:pPr>
      <w:ins w:id="41" w:author="Chiara Situmorang" w:date="2021-11-11T11:01:00Z">
        <w:r>
          <w:t>At this point, the changes that you’ve experienced should be no s</w:t>
        </w:r>
      </w:ins>
      <w:ins w:id="42" w:author="Chiara Situmorang" w:date="2021-11-11T11:02:00Z">
        <w:r>
          <w:t>urprise. This is where you talk about becoming closer to your mom</w:t>
        </w:r>
      </w:ins>
      <w:ins w:id="43" w:author="Chiara Situmorang" w:date="2021-11-11T11:03:00Z">
        <w:r>
          <w:t xml:space="preserve">. </w:t>
        </w:r>
      </w:ins>
    </w:p>
    <w:p w14:paraId="1D377349" w14:textId="54749271" w:rsidR="0075049B" w:rsidRDefault="0075049B" w:rsidP="0075049B">
      <w:pPr>
        <w:pStyle w:val="ListParagraph"/>
        <w:numPr>
          <w:ilvl w:val="0"/>
          <w:numId w:val="1"/>
        </w:numPr>
        <w:jc w:val="both"/>
        <w:rPr>
          <w:ins w:id="44" w:author="Chiara Situmorang" w:date="2021-11-11T13:13:00Z"/>
        </w:rPr>
      </w:pPr>
      <w:ins w:id="45" w:author="Chiara Situmorang" w:date="2021-11-11T13:09:00Z">
        <w:r>
          <w:t>Conclusion</w:t>
        </w:r>
      </w:ins>
    </w:p>
    <w:p w14:paraId="1722EB3F" w14:textId="77927CF7" w:rsidR="00EA55C2" w:rsidRDefault="00EA55C2" w:rsidP="00EA55C2">
      <w:pPr>
        <w:jc w:val="both"/>
        <w:rPr>
          <w:ins w:id="46" w:author="Chiara Situmorang" w:date="2021-11-11T13:13:00Z"/>
        </w:rPr>
      </w:pPr>
    </w:p>
    <w:p w14:paraId="690E8FFD" w14:textId="77777777" w:rsidR="00EA55C2" w:rsidRDefault="00EA55C2" w:rsidP="00EA55C2">
      <w:pPr>
        <w:jc w:val="both"/>
        <w:rPr>
          <w:ins w:id="47" w:author="Chiara Situmorang" w:date="2021-11-11T13:14:00Z"/>
        </w:rPr>
      </w:pPr>
      <w:ins w:id="48" w:author="Chiara Situmorang" w:date="2021-11-11T13:13:00Z">
        <w:r>
          <w:t>I like where it’s going s</w:t>
        </w:r>
      </w:ins>
      <w:ins w:id="49" w:author="Chiara Situmorang" w:date="2021-11-11T13:14:00Z">
        <w:r>
          <w:t>o far. I’m excited to see what you do with it!</w:t>
        </w:r>
      </w:ins>
    </w:p>
    <w:p w14:paraId="5E6D006D" w14:textId="77777777" w:rsidR="00EA55C2" w:rsidRDefault="00EA55C2" w:rsidP="00EA55C2">
      <w:pPr>
        <w:jc w:val="both"/>
        <w:rPr>
          <w:ins w:id="50" w:author="Chiara Situmorang" w:date="2021-11-11T13:14:00Z"/>
        </w:rPr>
      </w:pPr>
    </w:p>
    <w:p w14:paraId="49D0F987" w14:textId="5DBA8184" w:rsidR="00EA55C2" w:rsidRDefault="00EA55C2" w:rsidP="00EA55C2">
      <w:pPr>
        <w:ind w:firstLine="720"/>
        <w:jc w:val="both"/>
      </w:pPr>
      <w:ins w:id="51" w:author="Chiara Situmorang" w:date="2021-11-11T13:14:00Z">
        <w:r>
          <w:t>Chiara</w:t>
        </w:r>
      </w:ins>
    </w:p>
    <w:sectPr w:rsidR="00EA55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1-11-10T12:30:00Z" w:initials="CS">
    <w:p w14:paraId="4F1FA5E4" w14:textId="53A7829F" w:rsidR="00DC36C1" w:rsidRDefault="00DC36C1">
      <w:pPr>
        <w:pStyle w:val="CommentText"/>
      </w:pPr>
      <w:r>
        <w:rPr>
          <w:rStyle w:val="CommentReference"/>
        </w:rPr>
        <w:annotationRef/>
      </w:r>
      <w:r w:rsidR="00592630">
        <w:t>While this is a great chronological summary of what happened, I would love to read more about how you felt in that moment. What was going through your mind when your mom told you she was separating from your dad? Were you confused? Surprised? Resigned?</w:t>
      </w:r>
    </w:p>
  </w:comment>
  <w:comment w:id="1" w:author="Chiara Situmorang" w:date="2021-11-11T10:26:00Z" w:initials="CS">
    <w:p w14:paraId="5B028EF4" w14:textId="6736CBC6" w:rsidR="00592630" w:rsidRDefault="00592630">
      <w:pPr>
        <w:pStyle w:val="CommentText"/>
      </w:pPr>
      <w:r>
        <w:rPr>
          <w:rStyle w:val="CommentReference"/>
        </w:rPr>
        <w:annotationRef/>
      </w:r>
      <w:r>
        <w:t>Since this essay is about personal growth, it’s important to show how you were before</w:t>
      </w:r>
      <w:r w:rsidR="009D539F">
        <w:t xml:space="preserve"> this happened</w:t>
      </w:r>
      <w:r>
        <w:t xml:space="preserve"> to see the impact of the event on you</w:t>
      </w:r>
      <w:r w:rsidR="009D539F">
        <w:t>. Be explicit about what it was you realized during the separation.</w:t>
      </w:r>
      <w:r w:rsidR="00642D38">
        <w:t xml:space="preserve"> How were you tough on your mom?</w:t>
      </w:r>
      <w:r w:rsidR="009D539F">
        <w:t xml:space="preserve"> What made you realize this? Talk about this </w:t>
      </w:r>
      <w:r w:rsidR="00642D38">
        <w:t>BEFORE</w:t>
      </w:r>
      <w:r w:rsidR="009D539F">
        <w:t xml:space="preserve"> you mention that they got back together</w:t>
      </w:r>
      <w:r w:rsidR="00984837">
        <w:t xml:space="preserve"> – I’ve proposed a structure below.</w:t>
      </w:r>
    </w:p>
  </w:comment>
  <w:comment w:id="2" w:author="Chiara Situmorang" w:date="2021-11-11T11:02:00Z" w:initials="CS">
    <w:p w14:paraId="0D5A9FC9" w14:textId="21C23E6A" w:rsidR="00642D38" w:rsidRDefault="00642D38">
      <w:pPr>
        <w:pStyle w:val="CommentText"/>
      </w:pPr>
      <w:r>
        <w:rPr>
          <w:rStyle w:val="CommentReference"/>
        </w:rPr>
        <w:annotationRef/>
      </w:r>
      <w:r w:rsidR="00EA55C2">
        <w:t xml:space="preserve">Such a </w:t>
      </w:r>
      <w:r>
        <w:t>sweet outcome</w:t>
      </w:r>
      <w:r w:rsidR="0075049B">
        <w:t>! Maybe you can elaborate on this a little bit – how was your relationship before? Why/how did it change? Was there an instance where you tried to reach out to her?</w:t>
      </w:r>
    </w:p>
  </w:comment>
  <w:comment w:id="3" w:author="Chiara Situmorang" w:date="2021-11-11T11:03:00Z" w:initials="CS">
    <w:p w14:paraId="7CC4254D" w14:textId="192F3605" w:rsidR="00642D38" w:rsidRDefault="00642D38">
      <w:pPr>
        <w:pStyle w:val="CommentText"/>
      </w:pPr>
      <w:r>
        <w:rPr>
          <w:rStyle w:val="CommentReference"/>
        </w:rPr>
        <w:annotationRef/>
      </w:r>
      <w:r>
        <w:t xml:space="preserve">In my opinion, the example above (you </w:t>
      </w:r>
      <w:proofErr w:type="gramStart"/>
      <w:r>
        <w:t>becoming</w:t>
      </w:r>
      <w:proofErr w:type="gramEnd"/>
      <w:r>
        <w:t xml:space="preserve"> closer to your mom) is enough. </w:t>
      </w:r>
      <w:r w:rsidR="00EA55C2">
        <w:t>The focus of the essay is family, so it’s better to stick to that</w:t>
      </w:r>
      <w:r>
        <w:t xml:space="preserve">. Instead, maybe you can take the ideas of this paragraph and apply it to </w:t>
      </w:r>
      <w:r w:rsidR="00EA55C2">
        <w:t>the previous one.</w:t>
      </w:r>
    </w:p>
  </w:comment>
  <w:comment w:id="4" w:author="Chiara Situmorang" w:date="2021-11-11T10:43:00Z" w:initials="CS">
    <w:p w14:paraId="3EEC69CE" w14:textId="7DF3F0F5" w:rsidR="009D539F" w:rsidRDefault="009D539F">
      <w:pPr>
        <w:pStyle w:val="CommentText"/>
      </w:pPr>
      <w:r>
        <w:rPr>
          <w:rStyle w:val="CommentReference"/>
        </w:rPr>
        <w:annotationRef/>
      </w:r>
      <w:r>
        <w:t xml:space="preserve">Was this what happened? You mentioned in the beginning that your mom felt like she wasn’t a good mother or wife, but there wasn’t really any further explanation. Perhaps you can clarify a bit more how you felt that it might partly have been your fault. You can even talk about it when you’re talking about how you felt during those few days of separation. Did you blame yourself? If you did, how did you change </w:t>
      </w:r>
      <w:proofErr w:type="gramStart"/>
      <w:r>
        <w:t>as a result of</w:t>
      </w:r>
      <w:proofErr w:type="gramEnd"/>
      <w:r>
        <w:t xml:space="preserve"> that </w:t>
      </w:r>
      <w:proofErr w:type="spellStart"/>
      <w:r>
        <w:t>realization</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1FA5E4" w15:done="0"/>
  <w15:commentEx w15:paraId="5B028EF4" w15:done="0"/>
  <w15:commentEx w15:paraId="0D5A9FC9" w15:done="0"/>
  <w15:commentEx w15:paraId="7CC4254D" w15:done="0"/>
  <w15:commentEx w15:paraId="3EEC6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639E9" w16cex:dateUtc="2021-11-10T05:30:00Z"/>
  <w16cex:commentExtensible w16cex:durableId="25376E40" w16cex:dateUtc="2021-11-11T03:26:00Z"/>
  <w16cex:commentExtensible w16cex:durableId="253776DC" w16cex:dateUtc="2021-11-11T04:02:00Z"/>
  <w16cex:commentExtensible w16cex:durableId="253776FC" w16cex:dateUtc="2021-11-11T04:03:00Z"/>
  <w16cex:commentExtensible w16cex:durableId="25377251" w16cex:dateUtc="2021-11-11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1FA5E4" w16cid:durableId="253639E9"/>
  <w16cid:commentId w16cid:paraId="5B028EF4" w16cid:durableId="25376E40"/>
  <w16cid:commentId w16cid:paraId="0D5A9FC9" w16cid:durableId="253776DC"/>
  <w16cid:commentId w16cid:paraId="7CC4254D" w16cid:durableId="253776FC"/>
  <w16cid:commentId w16cid:paraId="3EEC69CE" w16cid:durableId="25377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0985" w14:textId="77777777" w:rsidR="005A6305" w:rsidRDefault="005A6305" w:rsidP="00DC36C1">
      <w:pPr>
        <w:spacing w:line="240" w:lineRule="auto"/>
      </w:pPr>
      <w:r>
        <w:separator/>
      </w:r>
    </w:p>
  </w:endnote>
  <w:endnote w:type="continuationSeparator" w:id="0">
    <w:p w14:paraId="0E951529" w14:textId="77777777" w:rsidR="005A6305" w:rsidRDefault="005A6305" w:rsidP="00DC3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5959" w14:textId="77777777" w:rsidR="00DC36C1" w:rsidRDefault="00DC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954D" w14:textId="77777777" w:rsidR="00DC36C1" w:rsidRDefault="00DC3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77C1" w14:textId="77777777" w:rsidR="00DC36C1" w:rsidRDefault="00D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681D" w14:textId="77777777" w:rsidR="005A6305" w:rsidRDefault="005A6305" w:rsidP="00DC36C1">
      <w:pPr>
        <w:spacing w:line="240" w:lineRule="auto"/>
      </w:pPr>
      <w:r>
        <w:separator/>
      </w:r>
    </w:p>
  </w:footnote>
  <w:footnote w:type="continuationSeparator" w:id="0">
    <w:p w14:paraId="1D45532B" w14:textId="77777777" w:rsidR="005A6305" w:rsidRDefault="005A6305" w:rsidP="00DC3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5F7A" w14:textId="77777777" w:rsidR="00DC36C1" w:rsidRDefault="00DC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02A2" w14:textId="77777777" w:rsidR="00DC36C1" w:rsidRDefault="00DC3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ABB1" w14:textId="77777777" w:rsidR="00DC36C1" w:rsidRDefault="00DC3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26F"/>
    <w:multiLevelType w:val="hybridMultilevel"/>
    <w:tmpl w:val="C2D29534"/>
    <w:lvl w:ilvl="0" w:tplc="A3AC722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F8"/>
    <w:rsid w:val="00592630"/>
    <w:rsid w:val="005A6305"/>
    <w:rsid w:val="00642D38"/>
    <w:rsid w:val="0075049B"/>
    <w:rsid w:val="007C24A5"/>
    <w:rsid w:val="00984837"/>
    <w:rsid w:val="009D36F8"/>
    <w:rsid w:val="009D539F"/>
    <w:rsid w:val="00A014DB"/>
    <w:rsid w:val="00DC36C1"/>
    <w:rsid w:val="00EA5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EEFA9"/>
  <w15:docId w15:val="{993C1292-74CE-194A-868D-531AE87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36C1"/>
    <w:pPr>
      <w:tabs>
        <w:tab w:val="center" w:pos="4680"/>
        <w:tab w:val="right" w:pos="9360"/>
      </w:tabs>
      <w:spacing w:line="240" w:lineRule="auto"/>
    </w:pPr>
  </w:style>
  <w:style w:type="character" w:customStyle="1" w:styleId="HeaderChar">
    <w:name w:val="Header Char"/>
    <w:basedOn w:val="DefaultParagraphFont"/>
    <w:link w:val="Header"/>
    <w:uiPriority w:val="99"/>
    <w:rsid w:val="00DC36C1"/>
  </w:style>
  <w:style w:type="paragraph" w:styleId="Footer">
    <w:name w:val="footer"/>
    <w:basedOn w:val="Normal"/>
    <w:link w:val="FooterChar"/>
    <w:uiPriority w:val="99"/>
    <w:unhideWhenUsed/>
    <w:rsid w:val="00DC36C1"/>
    <w:pPr>
      <w:tabs>
        <w:tab w:val="center" w:pos="4680"/>
        <w:tab w:val="right" w:pos="9360"/>
      </w:tabs>
      <w:spacing w:line="240" w:lineRule="auto"/>
    </w:pPr>
  </w:style>
  <w:style w:type="character" w:customStyle="1" w:styleId="FooterChar">
    <w:name w:val="Footer Char"/>
    <w:basedOn w:val="DefaultParagraphFont"/>
    <w:link w:val="Footer"/>
    <w:uiPriority w:val="99"/>
    <w:rsid w:val="00DC36C1"/>
  </w:style>
  <w:style w:type="character" w:styleId="CommentReference">
    <w:name w:val="annotation reference"/>
    <w:basedOn w:val="DefaultParagraphFont"/>
    <w:uiPriority w:val="99"/>
    <w:semiHidden/>
    <w:unhideWhenUsed/>
    <w:rsid w:val="00DC36C1"/>
    <w:rPr>
      <w:sz w:val="16"/>
      <w:szCs w:val="16"/>
    </w:rPr>
  </w:style>
  <w:style w:type="paragraph" w:styleId="CommentText">
    <w:name w:val="annotation text"/>
    <w:basedOn w:val="Normal"/>
    <w:link w:val="CommentTextChar"/>
    <w:uiPriority w:val="99"/>
    <w:semiHidden/>
    <w:unhideWhenUsed/>
    <w:rsid w:val="00DC36C1"/>
    <w:pPr>
      <w:spacing w:line="240" w:lineRule="auto"/>
    </w:pPr>
    <w:rPr>
      <w:sz w:val="20"/>
      <w:szCs w:val="20"/>
    </w:rPr>
  </w:style>
  <w:style w:type="character" w:customStyle="1" w:styleId="CommentTextChar">
    <w:name w:val="Comment Text Char"/>
    <w:basedOn w:val="DefaultParagraphFont"/>
    <w:link w:val="CommentText"/>
    <w:uiPriority w:val="99"/>
    <w:semiHidden/>
    <w:rsid w:val="00DC36C1"/>
    <w:rPr>
      <w:sz w:val="20"/>
      <w:szCs w:val="20"/>
    </w:rPr>
  </w:style>
  <w:style w:type="paragraph" w:styleId="CommentSubject">
    <w:name w:val="annotation subject"/>
    <w:basedOn w:val="CommentText"/>
    <w:next w:val="CommentText"/>
    <w:link w:val="CommentSubjectChar"/>
    <w:uiPriority w:val="99"/>
    <w:semiHidden/>
    <w:unhideWhenUsed/>
    <w:rsid w:val="00DC36C1"/>
    <w:rPr>
      <w:b/>
      <w:bCs/>
    </w:rPr>
  </w:style>
  <w:style w:type="character" w:customStyle="1" w:styleId="CommentSubjectChar">
    <w:name w:val="Comment Subject Char"/>
    <w:basedOn w:val="CommentTextChar"/>
    <w:link w:val="CommentSubject"/>
    <w:uiPriority w:val="99"/>
    <w:semiHidden/>
    <w:rsid w:val="00DC36C1"/>
    <w:rPr>
      <w:b/>
      <w:bCs/>
      <w:sz w:val="20"/>
      <w:szCs w:val="20"/>
    </w:rPr>
  </w:style>
  <w:style w:type="paragraph" w:styleId="Revision">
    <w:name w:val="Revision"/>
    <w:hidden/>
    <w:uiPriority w:val="99"/>
    <w:semiHidden/>
    <w:rsid w:val="00DC36C1"/>
    <w:pPr>
      <w:spacing w:line="240" w:lineRule="auto"/>
    </w:pPr>
  </w:style>
  <w:style w:type="paragraph" w:styleId="ListParagraph">
    <w:name w:val="List Paragraph"/>
    <w:basedOn w:val="Normal"/>
    <w:uiPriority w:val="34"/>
    <w:qFormat/>
    <w:rsid w:val="00A0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7</cp:revision>
  <dcterms:created xsi:type="dcterms:W3CDTF">2021-11-09T03:05:00Z</dcterms:created>
  <dcterms:modified xsi:type="dcterms:W3CDTF">2021-11-11T06:18:00Z</dcterms:modified>
</cp:coreProperties>
</file>