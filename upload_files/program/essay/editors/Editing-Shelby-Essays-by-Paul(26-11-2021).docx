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6824" w14:textId="19FFB8C3" w:rsidR="00051985" w:rsidRPr="00051985" w:rsidRDefault="00051985" w:rsidP="00051985">
      <w:pPr>
        <w:pStyle w:val="ListParagraph"/>
        <w:numPr>
          <w:ilvl w:val="0"/>
          <w:numId w:val="1"/>
        </w:numPr>
        <w:shd w:val="clear" w:color="auto" w:fill="FAFAFA"/>
        <w:rPr>
          <w:rFonts w:ascii="Arial" w:eastAsia="Times New Roman" w:hAnsi="Arial" w:cs="Arial"/>
          <w:color w:val="4B4B4B"/>
          <w:lang w:val="en-ID"/>
        </w:rPr>
      </w:pPr>
      <w:r w:rsidRPr="00051985">
        <w:rPr>
          <w:rFonts w:ascii="Arial" w:eastAsia="Times New Roman" w:hAnsi="Arial" w:cs="Arial"/>
          <w:color w:val="4B4B4B"/>
          <w:shd w:val="clear" w:color="auto" w:fill="FFFF00"/>
          <w:lang w:val="en-ID"/>
        </w:rPr>
        <w:t>Describe an example of your leadership experience in which you have positively influenced others, helped resolve disputes or contributed to group efforts over time</w:t>
      </w:r>
      <w:r w:rsidRPr="00051985">
        <w:rPr>
          <w:rFonts w:ascii="Arial" w:eastAsia="Times New Roman" w:hAnsi="Arial" w:cs="Arial"/>
          <w:color w:val="4B4B4B"/>
          <w:lang w:val="en-ID"/>
        </w:rPr>
        <w:t>.  </w:t>
      </w:r>
    </w:p>
    <w:p w14:paraId="5B7B0871" w14:textId="77777777" w:rsidR="00051985" w:rsidRPr="00051985" w:rsidRDefault="00051985" w:rsidP="00051985">
      <w:pPr>
        <w:pStyle w:val="ListParagraph"/>
        <w:shd w:val="clear" w:color="auto" w:fill="FAFAFA"/>
        <w:ind w:left="420"/>
        <w:rPr>
          <w:rFonts w:ascii="Times New Roman" w:eastAsia="Times New Roman" w:hAnsi="Times New Roman" w:cs="Times New Roman"/>
          <w:lang w:val="en-ID"/>
        </w:rPr>
      </w:pPr>
    </w:p>
    <w:p w14:paraId="3987EEA4" w14:textId="4E038694" w:rsidR="00051985" w:rsidRDefault="00051985" w:rsidP="00051985">
      <w:pPr>
        <w:shd w:val="clear" w:color="auto" w:fill="FAFAFA"/>
        <w:rPr>
          <w:rFonts w:ascii="Arial" w:eastAsia="Times New Roman" w:hAnsi="Arial" w:cs="Arial"/>
          <w:color w:val="383838"/>
          <w:lang w:val="en-ID"/>
        </w:rPr>
      </w:pPr>
      <w:commentRangeStart w:id="0"/>
      <w:r w:rsidRPr="00051985">
        <w:rPr>
          <w:rFonts w:ascii="Arial" w:eastAsia="Times New Roman" w:hAnsi="Arial" w:cs="Arial"/>
          <w:color w:val="383838"/>
          <w:lang w:val="en-ID"/>
        </w:rPr>
        <w:t>At the start of my organisation</w:t>
      </w:r>
      <w:commentRangeEnd w:id="0"/>
      <w:r w:rsidR="008F4B17">
        <w:rPr>
          <w:rStyle w:val="CommentReference"/>
        </w:rPr>
        <w:commentReference w:id="0"/>
      </w:r>
      <w:r w:rsidRPr="00051985">
        <w:rPr>
          <w:rFonts w:ascii="Arial" w:eastAsia="Times New Roman" w:hAnsi="Arial" w:cs="Arial"/>
          <w:color w:val="383838"/>
          <w:lang w:val="en-ID"/>
        </w:rPr>
        <w:t xml:space="preserve">, </w:t>
      </w:r>
      <w:proofErr w:type="spellStart"/>
      <w:r w:rsidRPr="00051985">
        <w:rPr>
          <w:rFonts w:ascii="Arial" w:eastAsia="Times New Roman" w:hAnsi="Arial" w:cs="Arial"/>
          <w:i/>
          <w:iCs/>
          <w:color w:val="383838"/>
          <w:lang w:val="en-ID"/>
        </w:rPr>
        <w:t>love.achelois</w:t>
      </w:r>
      <w:proofErr w:type="spellEnd"/>
      <w:r w:rsidRPr="00051985">
        <w:rPr>
          <w:rFonts w:ascii="Arial" w:eastAsia="Times New Roman" w:hAnsi="Arial" w:cs="Arial"/>
          <w:i/>
          <w:iCs/>
          <w:color w:val="383838"/>
          <w:lang w:val="en-ID"/>
        </w:rPr>
        <w:t xml:space="preserve">, </w:t>
      </w:r>
      <w:r w:rsidRPr="00051985">
        <w:rPr>
          <w:rFonts w:ascii="Arial" w:eastAsia="Times New Roman" w:hAnsi="Arial" w:cs="Arial"/>
          <w:color w:val="383838"/>
          <w:lang w:val="en-ID"/>
        </w:rPr>
        <w:t xml:space="preserve">my team grew to </w:t>
      </w:r>
      <w:del w:id="1" w:author="Paul Edison" w:date="2021-11-26T15:38:00Z">
        <w:r w:rsidRPr="00051985" w:rsidDel="008F4B17">
          <w:rPr>
            <w:rFonts w:ascii="Arial" w:eastAsia="Times New Roman" w:hAnsi="Arial" w:cs="Arial"/>
            <w:color w:val="383838"/>
            <w:lang w:val="en-ID"/>
          </w:rPr>
          <w:delText xml:space="preserve">compose of </w:delText>
        </w:r>
      </w:del>
      <w:r w:rsidRPr="00051985">
        <w:rPr>
          <w:rFonts w:ascii="Arial" w:eastAsia="Times New Roman" w:hAnsi="Arial" w:cs="Arial"/>
          <w:color w:val="383838"/>
          <w:lang w:val="en-ID"/>
        </w:rPr>
        <w:t>over 20 people. We were extremely productive, publishing content thrice a week, but we weren’t a “team”. Everyone was divided in a way</w:t>
      </w:r>
      <w:del w:id="2" w:author="Paul Edison" w:date="2021-11-26T15:39:00Z">
        <w:r w:rsidRPr="00051985" w:rsidDel="008F4B17">
          <w:rPr>
            <w:rFonts w:ascii="Arial" w:eastAsia="Times New Roman" w:hAnsi="Arial" w:cs="Arial"/>
            <w:color w:val="383838"/>
            <w:lang w:val="en-ID"/>
          </w:rPr>
          <w:delText xml:space="preserve">, </w:delText>
        </w:r>
      </w:del>
      <w:ins w:id="3" w:author="Paul Edison" w:date="2021-11-26T15:39:00Z">
        <w:r w:rsidR="008F4B17">
          <w:rPr>
            <w:rFonts w:ascii="Arial" w:eastAsia="Times New Roman" w:hAnsi="Arial" w:cs="Arial"/>
            <w:color w:val="383838"/>
            <w:lang w:val="en-ID"/>
          </w:rPr>
          <w:t>.</w:t>
        </w:r>
        <w:r w:rsidR="008F4B17" w:rsidRPr="00051985">
          <w:rPr>
            <w:rFonts w:ascii="Arial" w:eastAsia="Times New Roman" w:hAnsi="Arial" w:cs="Arial"/>
            <w:color w:val="383838"/>
            <w:lang w:val="en-ID"/>
          </w:rPr>
          <w:t xml:space="preserve"> </w:t>
        </w:r>
      </w:ins>
      <w:del w:id="4" w:author="Paul Edison" w:date="2021-11-26T15:39:00Z">
        <w:r w:rsidRPr="00051985" w:rsidDel="008F4B17">
          <w:rPr>
            <w:rFonts w:ascii="Arial" w:eastAsia="Times New Roman" w:hAnsi="Arial" w:cs="Arial"/>
            <w:color w:val="383838"/>
            <w:lang w:val="en-ID"/>
          </w:rPr>
          <w:delText xml:space="preserve">some </w:delText>
        </w:r>
      </w:del>
      <w:ins w:id="5" w:author="Paul Edison" w:date="2021-11-26T15:39:00Z">
        <w:r w:rsidR="008F4B17">
          <w:rPr>
            <w:rFonts w:ascii="Arial" w:eastAsia="Times New Roman" w:hAnsi="Arial" w:cs="Arial"/>
            <w:color w:val="383838"/>
            <w:lang w:val="en-ID"/>
          </w:rPr>
          <w:t>S</w:t>
        </w:r>
        <w:r w:rsidR="008F4B17" w:rsidRPr="00051985">
          <w:rPr>
            <w:rFonts w:ascii="Arial" w:eastAsia="Times New Roman" w:hAnsi="Arial" w:cs="Arial"/>
            <w:color w:val="383838"/>
            <w:lang w:val="en-ID"/>
          </w:rPr>
          <w:t xml:space="preserve">ome </w:t>
        </w:r>
      </w:ins>
      <w:r w:rsidRPr="00051985">
        <w:rPr>
          <w:rFonts w:ascii="Arial" w:eastAsia="Times New Roman" w:hAnsi="Arial" w:cs="Arial"/>
          <w:color w:val="383838"/>
          <w:lang w:val="en-ID"/>
        </w:rPr>
        <w:t xml:space="preserve">people barely knew or talked with </w:t>
      </w:r>
      <w:del w:id="6" w:author="Paul Edison" w:date="2021-11-26T15:39:00Z">
        <w:r w:rsidRPr="00051985" w:rsidDel="008F4B17">
          <w:rPr>
            <w:rFonts w:ascii="Arial" w:eastAsia="Times New Roman" w:hAnsi="Arial" w:cs="Arial"/>
            <w:color w:val="383838"/>
            <w:lang w:val="en-ID"/>
          </w:rPr>
          <w:delText>each other</w:delText>
        </w:r>
      </w:del>
      <w:ins w:id="7" w:author="Paul Edison" w:date="2021-11-26T15:39:00Z">
        <w:r w:rsidR="008F4B17" w:rsidRPr="00051985">
          <w:rPr>
            <w:rFonts w:ascii="Arial" w:eastAsia="Times New Roman" w:hAnsi="Arial" w:cs="Arial"/>
            <w:color w:val="383838"/>
            <w:lang w:val="en-ID"/>
          </w:rPr>
          <w:t>each other,</w:t>
        </w:r>
      </w:ins>
      <w:r w:rsidRPr="00051985">
        <w:rPr>
          <w:rFonts w:ascii="Arial" w:eastAsia="Times New Roman" w:hAnsi="Arial" w:cs="Arial"/>
          <w:color w:val="383838"/>
          <w:lang w:val="en-ID"/>
        </w:rPr>
        <w:t xml:space="preserve"> and our communication was limited to only publishing content. Although at that time, it didn’t seem as </w:t>
      </w:r>
      <w:del w:id="8" w:author="Paul Edison" w:date="2021-11-26T15:39:00Z">
        <w:r w:rsidRPr="00051985" w:rsidDel="008F4B17">
          <w:rPr>
            <w:rFonts w:ascii="Arial" w:eastAsia="Times New Roman" w:hAnsi="Arial" w:cs="Arial"/>
            <w:color w:val="383838"/>
            <w:lang w:val="en-ID"/>
          </w:rPr>
          <w:delText xml:space="preserve"> </w:delText>
        </w:r>
      </w:del>
      <w:r w:rsidRPr="00051985">
        <w:rPr>
          <w:rFonts w:ascii="Arial" w:eastAsia="Times New Roman" w:hAnsi="Arial" w:cs="Arial"/>
          <w:color w:val="383838"/>
          <w:lang w:val="en-ID"/>
        </w:rPr>
        <w:t xml:space="preserve">big of an issue, I was scared this would lead to something more: my team could fall apart </w:t>
      </w:r>
      <w:commentRangeStart w:id="9"/>
      <w:r w:rsidRPr="00051985">
        <w:rPr>
          <w:rFonts w:ascii="Arial" w:eastAsia="Times New Roman" w:hAnsi="Arial" w:cs="Arial"/>
          <w:color w:val="383838"/>
          <w:lang w:val="en-ID"/>
        </w:rPr>
        <w:t>in front of my eyes</w:t>
      </w:r>
      <w:commentRangeEnd w:id="9"/>
      <w:r w:rsidR="008F4B17">
        <w:rPr>
          <w:rStyle w:val="CommentReference"/>
        </w:rPr>
        <w:commentReference w:id="9"/>
      </w:r>
      <w:r w:rsidRPr="00051985">
        <w:rPr>
          <w:rFonts w:ascii="Arial" w:eastAsia="Times New Roman" w:hAnsi="Arial" w:cs="Arial"/>
          <w:color w:val="383838"/>
          <w:lang w:val="en-ID"/>
        </w:rPr>
        <w:t xml:space="preserve">. So, to prevent </w:t>
      </w:r>
      <w:commentRangeStart w:id="10"/>
      <w:r w:rsidRPr="00051985">
        <w:rPr>
          <w:rFonts w:ascii="Arial" w:eastAsia="Times New Roman" w:hAnsi="Arial" w:cs="Arial"/>
          <w:color w:val="383838"/>
          <w:lang w:val="en-ID"/>
        </w:rPr>
        <w:t>the cause</w:t>
      </w:r>
      <w:commentRangeEnd w:id="10"/>
      <w:r w:rsidR="008F4B17">
        <w:rPr>
          <w:rStyle w:val="CommentReference"/>
        </w:rPr>
        <w:commentReference w:id="10"/>
      </w:r>
      <w:r w:rsidRPr="00051985">
        <w:rPr>
          <w:rFonts w:ascii="Arial" w:eastAsia="Times New Roman" w:hAnsi="Arial" w:cs="Arial"/>
          <w:color w:val="383838"/>
          <w:lang w:val="en-ID"/>
        </w:rPr>
        <w:t>, I wanted to fix the problem immediately. </w:t>
      </w:r>
    </w:p>
    <w:p w14:paraId="533C7E85" w14:textId="77777777" w:rsidR="00051985" w:rsidRPr="00051985" w:rsidRDefault="00051985" w:rsidP="00051985">
      <w:pPr>
        <w:shd w:val="clear" w:color="auto" w:fill="FAFAFA"/>
        <w:rPr>
          <w:rFonts w:ascii="Times New Roman" w:eastAsia="Times New Roman" w:hAnsi="Times New Roman" w:cs="Times New Roman"/>
          <w:lang w:val="en-ID"/>
        </w:rPr>
      </w:pPr>
    </w:p>
    <w:p w14:paraId="1406D85F" w14:textId="77777777" w:rsidR="00B51F0C" w:rsidRDefault="00051985" w:rsidP="00051985">
      <w:pPr>
        <w:shd w:val="clear" w:color="auto" w:fill="FFFFFF"/>
        <w:rPr>
          <w:ins w:id="11" w:author="Paul Edison" w:date="2021-11-26T15:42:00Z"/>
          <w:rFonts w:ascii="Arial" w:eastAsia="Times New Roman" w:hAnsi="Arial" w:cs="Arial"/>
          <w:color w:val="383838"/>
          <w:lang w:val="en-ID"/>
        </w:rPr>
      </w:pPr>
      <w:r w:rsidRPr="00051985">
        <w:rPr>
          <w:rFonts w:ascii="Arial" w:eastAsia="Times New Roman" w:hAnsi="Arial" w:cs="Arial"/>
          <w:color w:val="383838"/>
          <w:lang w:val="en-ID"/>
        </w:rPr>
        <w:t xml:space="preserve">It was hard at first. In order to bond with one another, I initially set up optional meetings once every two weeks for members to join, but barely 5 people came. It dawned on me that with time zone differences and us barely talking, some people might be a bit shy. </w:t>
      </w:r>
    </w:p>
    <w:p w14:paraId="0A518DC7" w14:textId="77777777" w:rsidR="00B51F0C" w:rsidRDefault="00B51F0C" w:rsidP="00051985">
      <w:pPr>
        <w:shd w:val="clear" w:color="auto" w:fill="FFFFFF"/>
        <w:rPr>
          <w:ins w:id="12" w:author="Paul Edison" w:date="2021-11-26T15:42:00Z"/>
          <w:rFonts w:ascii="Arial" w:eastAsia="Times New Roman" w:hAnsi="Arial" w:cs="Arial"/>
          <w:color w:val="383838"/>
          <w:lang w:val="en-ID"/>
        </w:rPr>
      </w:pPr>
    </w:p>
    <w:p w14:paraId="2EDAE0F2" w14:textId="098AAFE8" w:rsidR="00051985" w:rsidRDefault="00051985" w:rsidP="00051985">
      <w:pPr>
        <w:shd w:val="clear" w:color="auto" w:fill="FFFFFF"/>
        <w:rPr>
          <w:rFonts w:ascii="Arial" w:eastAsia="Times New Roman" w:hAnsi="Arial" w:cs="Arial"/>
          <w:color w:val="383838"/>
          <w:lang w:val="en-ID"/>
        </w:rPr>
      </w:pPr>
      <w:r w:rsidRPr="00051985">
        <w:rPr>
          <w:rFonts w:ascii="Arial" w:eastAsia="Times New Roman" w:hAnsi="Arial" w:cs="Arial"/>
          <w:color w:val="383838"/>
          <w:lang w:val="en-ID"/>
        </w:rPr>
        <w:t xml:space="preserve">To overcome that, I started to </w:t>
      </w:r>
      <w:commentRangeStart w:id="13"/>
      <w:r w:rsidRPr="00051985">
        <w:rPr>
          <w:rFonts w:ascii="Arial" w:eastAsia="Times New Roman" w:hAnsi="Arial" w:cs="Arial"/>
          <w:color w:val="383838"/>
          <w:lang w:val="en-ID"/>
        </w:rPr>
        <w:t xml:space="preserve">move </w:t>
      </w:r>
      <w:commentRangeEnd w:id="13"/>
      <w:r w:rsidR="00B51F0C">
        <w:rPr>
          <w:rStyle w:val="CommentReference"/>
        </w:rPr>
        <w:commentReference w:id="13"/>
      </w:r>
      <w:r w:rsidRPr="00051985">
        <w:rPr>
          <w:rFonts w:ascii="Arial" w:eastAsia="Times New Roman" w:hAnsi="Arial" w:cs="Arial"/>
          <w:color w:val="383838"/>
          <w:lang w:val="en-ID"/>
        </w:rPr>
        <w:t>the events in our group chat, hosting mini-debates, based on both controversial and miscellaneous topics. One being the everlasting debate, “pineapple on pizza”. This was a big hit! Although there were some heated conversations, it made us closer together and I even came to know that most of my members didn’t like pineapple pizza</w:t>
      </w:r>
      <w:del w:id="14" w:author="Paul Edison" w:date="2021-11-26T15:45:00Z">
        <w:r w:rsidRPr="00051985" w:rsidDel="00B51F0C">
          <w:rPr>
            <w:rFonts w:ascii="Arial" w:eastAsia="Times New Roman" w:hAnsi="Arial" w:cs="Arial"/>
            <w:color w:val="383838"/>
            <w:lang w:val="en-ID"/>
          </w:rPr>
          <w:delText>...</w:delText>
        </w:r>
      </w:del>
      <w:ins w:id="15" w:author="Paul Edison" w:date="2021-11-26T15:45:00Z">
        <w:r w:rsidR="00B51F0C">
          <w:rPr>
            <w:rFonts w:ascii="Arial" w:eastAsia="Times New Roman" w:hAnsi="Arial" w:cs="Arial"/>
            <w:color w:val="383838"/>
            <w:lang w:val="en-ID"/>
          </w:rPr>
          <w:t>.</w:t>
        </w:r>
        <w:r w:rsidR="00B51F0C">
          <w:rPr>
            <w:rFonts w:ascii="Arial" w:eastAsia="Times New Roman" w:hAnsi="Arial" w:cs="Arial"/>
            <w:color w:val="383838"/>
            <w:lang w:val="en-ID"/>
          </w:rPr>
          <w:t xml:space="preserve"> </w:t>
        </w:r>
      </w:ins>
      <w:commentRangeStart w:id="16"/>
      <w:del w:id="17" w:author="Paul Edison" w:date="2021-11-26T15:45:00Z">
        <w:r w:rsidRPr="00051985" w:rsidDel="00B51F0C">
          <w:rPr>
            <w:rFonts w:ascii="Arial" w:eastAsia="Times New Roman" w:hAnsi="Arial" w:cs="Arial"/>
            <w:color w:val="383838"/>
            <w:lang w:val="en-ID"/>
          </w:rPr>
          <w:delText>traitors</w:delText>
        </w:r>
      </w:del>
      <w:ins w:id="18" w:author="Paul Edison" w:date="2021-11-26T15:45:00Z">
        <w:r w:rsidR="00B51F0C">
          <w:rPr>
            <w:rFonts w:ascii="Arial" w:eastAsia="Times New Roman" w:hAnsi="Arial" w:cs="Arial"/>
            <w:color w:val="383838"/>
            <w:lang w:val="en-ID"/>
          </w:rPr>
          <w:t>T</w:t>
        </w:r>
        <w:r w:rsidR="00B51F0C" w:rsidRPr="00051985">
          <w:rPr>
            <w:rFonts w:ascii="Arial" w:eastAsia="Times New Roman" w:hAnsi="Arial" w:cs="Arial"/>
            <w:color w:val="383838"/>
            <w:lang w:val="en-ID"/>
          </w:rPr>
          <w:t>raitors</w:t>
        </w:r>
      </w:ins>
      <w:r w:rsidRPr="00051985">
        <w:rPr>
          <w:rFonts w:ascii="Arial" w:eastAsia="Times New Roman" w:hAnsi="Arial" w:cs="Arial"/>
          <w:color w:val="383838"/>
          <w:lang w:val="en-ID"/>
        </w:rPr>
        <w:t>! </w:t>
      </w:r>
      <w:commentRangeEnd w:id="16"/>
      <w:r w:rsidR="00B51F0C">
        <w:rPr>
          <w:rStyle w:val="CommentReference"/>
        </w:rPr>
        <w:commentReference w:id="16"/>
      </w:r>
    </w:p>
    <w:p w14:paraId="57F9F42B" w14:textId="77777777" w:rsidR="00051985" w:rsidRPr="00051985" w:rsidRDefault="00051985" w:rsidP="00051985">
      <w:pPr>
        <w:shd w:val="clear" w:color="auto" w:fill="FFFFFF"/>
        <w:rPr>
          <w:rFonts w:ascii="Times New Roman" w:eastAsia="Times New Roman" w:hAnsi="Times New Roman" w:cs="Times New Roman"/>
          <w:lang w:val="en-ID"/>
        </w:rPr>
      </w:pPr>
    </w:p>
    <w:p w14:paraId="1DF475D0" w14:textId="2B190617" w:rsidR="00051985" w:rsidRDefault="00051985" w:rsidP="00051985">
      <w:pPr>
        <w:shd w:val="clear" w:color="auto" w:fill="FFFFFF"/>
        <w:rPr>
          <w:rFonts w:ascii="Arial" w:eastAsia="Times New Roman" w:hAnsi="Arial" w:cs="Arial"/>
          <w:color w:val="383838"/>
          <w:lang w:val="en-ID"/>
        </w:rPr>
      </w:pPr>
      <w:r w:rsidRPr="00051985">
        <w:rPr>
          <w:rFonts w:ascii="Arial" w:eastAsia="Times New Roman" w:hAnsi="Arial" w:cs="Arial"/>
          <w:color w:val="383838"/>
          <w:lang w:val="en-ID"/>
        </w:rPr>
        <w:t xml:space="preserve">With more members joining, I began appointing new head positions to help me manage the bonding events. Eventually, the team culture started to evolve into one of sharing opinions and ideas to improve </w:t>
      </w:r>
      <w:commentRangeStart w:id="19"/>
      <w:r w:rsidRPr="00051985">
        <w:rPr>
          <w:rFonts w:ascii="Arial" w:eastAsia="Times New Roman" w:hAnsi="Arial" w:cs="Arial"/>
          <w:color w:val="383838"/>
          <w:lang w:val="en-ID"/>
        </w:rPr>
        <w:t>people’s work</w:t>
      </w:r>
      <w:commentRangeEnd w:id="19"/>
      <w:r w:rsidR="00B51F0C">
        <w:rPr>
          <w:rStyle w:val="CommentReference"/>
        </w:rPr>
        <w:commentReference w:id="19"/>
      </w:r>
      <w:r w:rsidRPr="00051985">
        <w:rPr>
          <w:rFonts w:ascii="Arial" w:eastAsia="Times New Roman" w:hAnsi="Arial" w:cs="Arial"/>
          <w:color w:val="383838"/>
          <w:lang w:val="en-ID"/>
        </w:rPr>
        <w:t>. As a result, our following grew and so did we. We all collectively even decided to initiate a pen-pal program that would aid our followers to experience and understand different perspectives like we did.</w:t>
      </w:r>
    </w:p>
    <w:p w14:paraId="7A0B6C7B" w14:textId="77777777" w:rsidR="00051985" w:rsidRPr="00051985" w:rsidRDefault="00051985" w:rsidP="00051985">
      <w:pPr>
        <w:shd w:val="clear" w:color="auto" w:fill="FFFFFF"/>
        <w:rPr>
          <w:rFonts w:ascii="Times New Roman" w:eastAsia="Times New Roman" w:hAnsi="Times New Roman" w:cs="Times New Roman"/>
          <w:lang w:val="en-ID"/>
        </w:rPr>
      </w:pPr>
    </w:p>
    <w:p w14:paraId="4658747E" w14:textId="11DAF320" w:rsidR="00051985" w:rsidRPr="00051985" w:rsidRDefault="00051985" w:rsidP="00051985">
      <w:pPr>
        <w:shd w:val="clear" w:color="auto" w:fill="FFFFFF"/>
        <w:spacing w:after="240"/>
        <w:rPr>
          <w:rFonts w:ascii="Times New Roman" w:eastAsia="Times New Roman" w:hAnsi="Times New Roman" w:cs="Times New Roman"/>
          <w:lang w:val="en-ID"/>
        </w:rPr>
      </w:pPr>
      <w:r w:rsidRPr="00051985">
        <w:rPr>
          <w:rFonts w:ascii="Arial" w:eastAsia="Times New Roman" w:hAnsi="Arial" w:cs="Arial"/>
          <w:color w:val="383838"/>
          <w:lang w:val="en-ID"/>
        </w:rPr>
        <w:t>I found that a team is not just composed of people working together</w:t>
      </w:r>
      <w:del w:id="20" w:author="Paul Edison" w:date="2021-11-26T15:49:00Z">
        <w:r w:rsidRPr="00051985" w:rsidDel="004C4B2A">
          <w:rPr>
            <w:rFonts w:ascii="Arial" w:eastAsia="Times New Roman" w:hAnsi="Arial" w:cs="Arial"/>
            <w:color w:val="383838"/>
            <w:lang w:val="en-ID"/>
          </w:rPr>
          <w:delText xml:space="preserve">, </w:delText>
        </w:r>
      </w:del>
      <w:ins w:id="21" w:author="Paul Edison" w:date="2021-11-26T15:49:00Z">
        <w:r w:rsidR="004C4B2A">
          <w:rPr>
            <w:rFonts w:ascii="Arial" w:eastAsia="Times New Roman" w:hAnsi="Arial" w:cs="Arial"/>
            <w:color w:val="383838"/>
            <w:lang w:val="en-ID"/>
          </w:rPr>
          <w:t>.</w:t>
        </w:r>
        <w:r w:rsidR="004C4B2A" w:rsidRPr="00051985">
          <w:rPr>
            <w:rFonts w:ascii="Arial" w:eastAsia="Times New Roman" w:hAnsi="Arial" w:cs="Arial"/>
            <w:color w:val="383838"/>
            <w:lang w:val="en-ID"/>
          </w:rPr>
          <w:t xml:space="preserve"> </w:t>
        </w:r>
      </w:ins>
      <w:del w:id="22" w:author="Paul Edison" w:date="2021-11-26T15:49:00Z">
        <w:r w:rsidRPr="00051985" w:rsidDel="004C4B2A">
          <w:rPr>
            <w:rFonts w:ascii="Arial" w:eastAsia="Times New Roman" w:hAnsi="Arial" w:cs="Arial"/>
            <w:color w:val="383838"/>
            <w:lang w:val="en-ID"/>
          </w:rPr>
          <w:delText xml:space="preserve">it's </w:delText>
        </w:r>
      </w:del>
      <w:ins w:id="23" w:author="Paul Edison" w:date="2021-11-26T15:49:00Z">
        <w:r w:rsidR="004C4B2A">
          <w:rPr>
            <w:rFonts w:ascii="Arial" w:eastAsia="Times New Roman" w:hAnsi="Arial" w:cs="Arial"/>
            <w:color w:val="383838"/>
            <w:lang w:val="en-ID"/>
          </w:rPr>
          <w:t>I</w:t>
        </w:r>
        <w:r w:rsidR="004C4B2A" w:rsidRPr="00051985">
          <w:rPr>
            <w:rFonts w:ascii="Arial" w:eastAsia="Times New Roman" w:hAnsi="Arial" w:cs="Arial"/>
            <w:color w:val="383838"/>
            <w:lang w:val="en-ID"/>
          </w:rPr>
          <w:t xml:space="preserve">t's </w:t>
        </w:r>
      </w:ins>
      <w:r w:rsidRPr="00051985">
        <w:rPr>
          <w:rFonts w:ascii="Arial" w:eastAsia="Times New Roman" w:hAnsi="Arial" w:cs="Arial"/>
          <w:color w:val="383838"/>
          <w:lang w:val="en-ID"/>
        </w:rPr>
        <w:t>more of people</w:t>
      </w:r>
      <w:del w:id="24" w:author="Paul Edison" w:date="2021-11-26T15:49:00Z">
        <w:r w:rsidRPr="00051985" w:rsidDel="004C4B2A">
          <w:rPr>
            <w:rFonts w:ascii="Arial" w:eastAsia="Times New Roman" w:hAnsi="Arial" w:cs="Arial"/>
            <w:color w:val="383838"/>
            <w:lang w:val="en-ID"/>
          </w:rPr>
          <w:delText> </w:delText>
        </w:r>
      </w:del>
      <w:r w:rsidRPr="00051985">
        <w:rPr>
          <w:rFonts w:ascii="Arial" w:eastAsia="Times New Roman" w:hAnsi="Arial" w:cs="Arial"/>
          <w:color w:val="383838"/>
          <w:lang w:val="en-ID"/>
        </w:rPr>
        <w:t xml:space="preserve"> trusting one another. As a leader, I strive to achieve that </w:t>
      </w:r>
      <w:proofErr w:type="spellStart"/>
      <w:r w:rsidRPr="00051985">
        <w:rPr>
          <w:rFonts w:ascii="Arial" w:eastAsia="Times New Roman" w:hAnsi="Arial" w:cs="Arial"/>
          <w:color w:val="383838"/>
          <w:lang w:val="en-ID"/>
        </w:rPr>
        <w:t>very</w:t>
      </w:r>
      <w:proofErr w:type="spellEnd"/>
      <w:r w:rsidRPr="00051985">
        <w:rPr>
          <w:rFonts w:ascii="Arial" w:eastAsia="Times New Roman" w:hAnsi="Arial" w:cs="Arial"/>
          <w:color w:val="383838"/>
          <w:lang w:val="en-ID"/>
        </w:rPr>
        <w:t xml:space="preserve"> aspect of a team, helping my team in </w:t>
      </w:r>
      <w:proofErr w:type="spellStart"/>
      <w:r w:rsidRPr="00051985">
        <w:rPr>
          <w:rFonts w:ascii="Arial" w:eastAsia="Times New Roman" w:hAnsi="Arial" w:cs="Arial"/>
          <w:i/>
          <w:iCs/>
          <w:color w:val="383838"/>
          <w:lang w:val="en-ID"/>
        </w:rPr>
        <w:t>love.achelois</w:t>
      </w:r>
      <w:proofErr w:type="spellEnd"/>
      <w:r w:rsidRPr="00051985">
        <w:rPr>
          <w:rFonts w:ascii="Arial" w:eastAsia="Times New Roman" w:hAnsi="Arial" w:cs="Arial"/>
          <w:i/>
          <w:iCs/>
          <w:color w:val="383838"/>
          <w:lang w:val="en-ID"/>
        </w:rPr>
        <w:t xml:space="preserve"> </w:t>
      </w:r>
      <w:r w:rsidRPr="00051985">
        <w:rPr>
          <w:rFonts w:ascii="Arial" w:eastAsia="Times New Roman" w:hAnsi="Arial" w:cs="Arial"/>
          <w:color w:val="383838"/>
          <w:lang w:val="en-ID"/>
        </w:rPr>
        <w:t>grow and care for one another to achieve our goals. </w:t>
      </w:r>
    </w:p>
    <w:p w14:paraId="4A79EE00" w14:textId="77777777" w:rsidR="00051985" w:rsidRPr="00051985" w:rsidRDefault="00051985" w:rsidP="00051985">
      <w:pPr>
        <w:rPr>
          <w:rFonts w:ascii="Times New Roman" w:eastAsia="Times New Roman" w:hAnsi="Times New Roman" w:cs="Times New Roman"/>
          <w:lang w:val="en-ID"/>
        </w:rPr>
      </w:pPr>
    </w:p>
    <w:p w14:paraId="42AC42E0" w14:textId="6B1FD34D" w:rsidR="00FE56C1" w:rsidRDefault="000E072B"/>
    <w:p w14:paraId="3EFA11B5" w14:textId="01F6A01A" w:rsidR="004C4B2A" w:rsidRDefault="004C4B2A">
      <w:r>
        <w:t xml:space="preserve">Hi Shelby! </w:t>
      </w:r>
    </w:p>
    <w:p w14:paraId="6D68B7DF" w14:textId="77009FCE" w:rsidR="004C4B2A" w:rsidRDefault="004C4B2A">
      <w:r>
        <w:t xml:space="preserve">This is already a strong essay that’s enjoyable to read. I can see you as a leader who is proactive rather than reactive. You take initiative that might be unpopular because you strongly believe in the cause. Your idealism also shines through. You’re not one to feel content with a team that just works. You want a team that feels great, where people actually like one another enough to help each other grow. I feel the world needs more leaders like that. </w:t>
      </w:r>
    </w:p>
    <w:p w14:paraId="6DFF9419" w14:textId="00E18370" w:rsidR="00FE759F" w:rsidRDefault="00FE759F"/>
    <w:p w14:paraId="667C1901" w14:textId="0DC3C063" w:rsidR="00FE759F" w:rsidRDefault="00FE759F">
      <w:r>
        <w:t xml:space="preserve">If you want to optimize this even further, I’d like to dig a little deeper to the moment when you started these bonding events. Were there some members who were more reluctant than others? What kind of push back did you experience? How did you </w:t>
      </w:r>
      <w:r w:rsidR="00541057">
        <w:t xml:space="preserve">convince them to buy into this vision of the work culture you wanted? </w:t>
      </w:r>
    </w:p>
    <w:p w14:paraId="1F1D3503" w14:textId="3E877ECB" w:rsidR="00FE759F" w:rsidRDefault="00FE759F"/>
    <w:p w14:paraId="6F180F41" w14:textId="4A46487C" w:rsidR="00FE759F" w:rsidRDefault="00FE759F">
      <w:r>
        <w:t>In other words</w:t>
      </w:r>
      <w:r w:rsidR="00623D68">
        <w:t xml:space="preserve">, I’d like to see the cost of your decision. What was the risk? What was at stake? What did you sacrifice personally to make you earn this </w:t>
      </w:r>
      <w:proofErr w:type="spellStart"/>
      <w:r w:rsidR="00623D68">
        <w:t>achelois</w:t>
      </w:r>
      <w:proofErr w:type="spellEnd"/>
      <w:r w:rsidR="00623D68">
        <w:t xml:space="preserve"> team 2.0? </w:t>
      </w:r>
    </w:p>
    <w:p w14:paraId="143B6E5C" w14:textId="2D7C2A10" w:rsidR="004C4B2A" w:rsidRDefault="004C4B2A"/>
    <w:p w14:paraId="0F667F1B" w14:textId="69BE8FF4" w:rsidR="000E072B" w:rsidRDefault="000E072B">
      <w:r>
        <w:t xml:space="preserve">Paul </w:t>
      </w:r>
    </w:p>
    <w:p w14:paraId="4EA56C04" w14:textId="7E190AEF" w:rsidR="000E072B" w:rsidRDefault="000E072B">
      <w:proofErr w:type="spellStart"/>
      <w:r>
        <w:t>ALL-in</w:t>
      </w:r>
      <w:proofErr w:type="spellEnd"/>
      <w:r>
        <w:t xml:space="preserve"> Essay Editor </w:t>
      </w:r>
    </w:p>
    <w:p w14:paraId="2227C791" w14:textId="77777777" w:rsidR="004C4B2A" w:rsidRDefault="004C4B2A"/>
    <w:sectPr w:rsidR="004C4B2A"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1-26T15:38:00Z" w:initials="PE">
    <w:p w14:paraId="5CAF4AB8" w14:textId="25A95C2E" w:rsidR="008F4B17" w:rsidRDefault="008F4B17">
      <w:pPr>
        <w:pStyle w:val="CommentText"/>
      </w:pPr>
      <w:r>
        <w:rPr>
          <w:rStyle w:val="CommentReference"/>
        </w:rPr>
        <w:annotationRef/>
      </w:r>
      <w:r>
        <w:t xml:space="preserve">Hi Shelby! As a reader, this feels a little strange to use the phrase, “My team grew…” when it all happened at the start. </w:t>
      </w:r>
    </w:p>
    <w:p w14:paraId="6D420ED3" w14:textId="1FD24BA0" w:rsidR="008F4B17" w:rsidRDefault="008F4B17">
      <w:pPr>
        <w:pStyle w:val="CommentText"/>
      </w:pPr>
    </w:p>
    <w:p w14:paraId="61ABF165" w14:textId="2C742F22" w:rsidR="008F4B17" w:rsidRDefault="008F4B17">
      <w:pPr>
        <w:pStyle w:val="CommentText"/>
      </w:pPr>
      <w:r>
        <w:t xml:space="preserve">How </w:t>
      </w:r>
      <w:proofErr w:type="spellStart"/>
      <w:r>
        <w:t>bout</w:t>
      </w:r>
      <w:proofErr w:type="spellEnd"/>
      <w:r>
        <w:t xml:space="preserve"> something like… </w:t>
      </w:r>
      <w:r>
        <w:t>Within the first week? Or within an [x] period of time?</w:t>
      </w:r>
    </w:p>
    <w:p w14:paraId="55300A84" w14:textId="77777777" w:rsidR="008F4B17" w:rsidRDefault="008F4B17">
      <w:pPr>
        <w:pStyle w:val="CommentText"/>
      </w:pPr>
    </w:p>
    <w:p w14:paraId="144DDC3E" w14:textId="609D3F60" w:rsidR="008F4B17" w:rsidRDefault="008F4B17">
      <w:pPr>
        <w:pStyle w:val="CommentText"/>
      </w:pPr>
      <w:r>
        <w:t xml:space="preserve">Another approach would be to just say that your team started with 20 people. </w:t>
      </w:r>
    </w:p>
  </w:comment>
  <w:comment w:id="9" w:author="Paul Edison" w:date="2021-11-26T15:40:00Z" w:initials="PE">
    <w:p w14:paraId="5B421FFE" w14:textId="702FDAEE" w:rsidR="008F4B17" w:rsidRDefault="008F4B17">
      <w:pPr>
        <w:pStyle w:val="CommentText"/>
      </w:pPr>
      <w:r>
        <w:rPr>
          <w:rStyle w:val="CommentReference"/>
        </w:rPr>
        <w:annotationRef/>
      </w:r>
      <w:r>
        <w:t xml:space="preserve">Is the most significant problem the fact that you might witness your team fall apart? Or is it that your team might fall apart in the blink of an eye (emphasis on speed)? Or that it might fall apart over the most insignificant of issues (emphasis on fragility)? </w:t>
      </w:r>
    </w:p>
  </w:comment>
  <w:comment w:id="10" w:author="Paul Edison" w:date="2021-11-26T15:40:00Z" w:initials="PE">
    <w:p w14:paraId="0BC2A489" w14:textId="77777777" w:rsidR="008F4B17" w:rsidRDefault="008F4B17">
      <w:pPr>
        <w:pStyle w:val="CommentText"/>
      </w:pPr>
      <w:r>
        <w:rPr>
          <w:rStyle w:val="CommentReference"/>
        </w:rPr>
        <w:annotationRef/>
      </w:r>
      <w:r>
        <w:t xml:space="preserve">To prevent this from happening. </w:t>
      </w:r>
    </w:p>
    <w:p w14:paraId="570D8EFA" w14:textId="77777777" w:rsidR="008F4B17" w:rsidRDefault="008F4B17">
      <w:pPr>
        <w:pStyle w:val="CommentText"/>
      </w:pPr>
    </w:p>
    <w:p w14:paraId="037D5FF8" w14:textId="6311AF0C" w:rsidR="008F4B17" w:rsidRDefault="008F4B17">
      <w:pPr>
        <w:pStyle w:val="CommentText"/>
      </w:pPr>
      <w:r>
        <w:t xml:space="preserve">Or, “So, to address the root cause, I [did something].” </w:t>
      </w:r>
    </w:p>
  </w:comment>
  <w:comment w:id="13" w:author="Paul Edison" w:date="2021-11-26T15:42:00Z" w:initials="PE">
    <w:p w14:paraId="44E502F5" w14:textId="77777777" w:rsidR="00B51F0C" w:rsidRDefault="00B51F0C">
      <w:pPr>
        <w:pStyle w:val="CommentText"/>
      </w:pPr>
      <w:r>
        <w:rPr>
          <w:rStyle w:val="CommentReference"/>
        </w:rPr>
        <w:annotationRef/>
      </w:r>
      <w:r>
        <w:t xml:space="preserve">Host? </w:t>
      </w:r>
    </w:p>
    <w:p w14:paraId="18BB6154" w14:textId="77777777" w:rsidR="00B51F0C" w:rsidRDefault="00B51F0C">
      <w:pPr>
        <w:pStyle w:val="CommentText"/>
      </w:pPr>
    </w:p>
    <w:p w14:paraId="6D7CA741" w14:textId="77777777" w:rsidR="00B51F0C" w:rsidRDefault="00B51F0C">
      <w:pPr>
        <w:pStyle w:val="CommentText"/>
      </w:pPr>
      <w:r>
        <w:t xml:space="preserve">I feel this sentence can be more direct and more concise. </w:t>
      </w:r>
    </w:p>
    <w:p w14:paraId="6AB20AA2" w14:textId="77777777" w:rsidR="00B51F0C" w:rsidRDefault="00B51F0C">
      <w:pPr>
        <w:pStyle w:val="CommentText"/>
      </w:pPr>
    </w:p>
    <w:p w14:paraId="7F06F50D" w14:textId="21F6CCA0" w:rsidR="00B51F0C" w:rsidRDefault="00B51F0C">
      <w:pPr>
        <w:pStyle w:val="CommentText"/>
      </w:pPr>
      <w:r>
        <w:t xml:space="preserve">For instance, “I started hosting mini-debates on both controversial and miscellaneous topics in our group chat.” </w:t>
      </w:r>
    </w:p>
  </w:comment>
  <w:comment w:id="16" w:author="Paul Edison" w:date="2021-11-26T15:44:00Z" w:initials="PE">
    <w:p w14:paraId="02079735" w14:textId="77777777" w:rsidR="00B51F0C" w:rsidRDefault="00B51F0C">
      <w:pPr>
        <w:pStyle w:val="CommentText"/>
      </w:pPr>
      <w:r>
        <w:rPr>
          <w:rStyle w:val="CommentReference"/>
        </w:rPr>
        <w:annotationRef/>
      </w:r>
      <w:r>
        <w:t xml:space="preserve">*gasps in horror* the audacity of some people! </w:t>
      </w:r>
    </w:p>
    <w:p w14:paraId="7B740740" w14:textId="77777777" w:rsidR="00B51F0C" w:rsidRDefault="00B51F0C">
      <w:pPr>
        <w:pStyle w:val="CommentText"/>
      </w:pPr>
    </w:p>
    <w:p w14:paraId="7EFE26FF" w14:textId="5D537F0B" w:rsidR="00B51F0C" w:rsidRDefault="00B51F0C">
      <w:pPr>
        <w:pStyle w:val="CommentText"/>
      </w:pPr>
      <w:proofErr w:type="spellStart"/>
      <w:r>
        <w:t>Anywho</w:t>
      </w:r>
      <w:proofErr w:type="spellEnd"/>
      <w:r>
        <w:t xml:space="preserve">, I love how your personality really shines here. This gives me a glimpse of what it must feel like to be a member of </w:t>
      </w:r>
      <w:proofErr w:type="spellStart"/>
      <w:r>
        <w:t>love.achelois</w:t>
      </w:r>
      <w:proofErr w:type="spellEnd"/>
      <w:r>
        <w:t xml:space="preserve">. </w:t>
      </w:r>
    </w:p>
  </w:comment>
  <w:comment w:id="19" w:author="Paul Edison" w:date="2021-11-26T15:46:00Z" w:initials="PE">
    <w:p w14:paraId="69590745" w14:textId="04A7169E" w:rsidR="00B51F0C" w:rsidRDefault="00B51F0C">
      <w:pPr>
        <w:pStyle w:val="CommentText"/>
      </w:pPr>
      <w:r>
        <w:rPr>
          <w:rStyle w:val="CommentReference"/>
        </w:rPr>
        <w:annotationRef/>
      </w:r>
      <w:r>
        <w:t xml:space="preserve">I’m not sure what this means exactly. Whose work? Your team’s? Other people’s? What does this look like?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4DDC3E" w15:done="0"/>
  <w15:commentEx w15:paraId="5B421FFE" w15:done="0"/>
  <w15:commentEx w15:paraId="037D5FF8" w15:done="0"/>
  <w15:commentEx w15:paraId="7F06F50D" w15:done="0"/>
  <w15:commentEx w15:paraId="7EFE26FF" w15:done="0"/>
  <w15:commentEx w15:paraId="69590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7DF2" w16cex:dateUtc="2021-11-26T08:38:00Z"/>
  <w16cex:commentExtensible w16cex:durableId="254B7E77" w16cex:dateUtc="2021-11-26T08:40:00Z"/>
  <w16cex:commentExtensible w16cex:durableId="254B7E58" w16cex:dateUtc="2021-11-26T08:40:00Z"/>
  <w16cex:commentExtensible w16cex:durableId="254B7F01" w16cex:dateUtc="2021-11-26T08:42:00Z"/>
  <w16cex:commentExtensible w16cex:durableId="254B7F60" w16cex:dateUtc="2021-11-26T08:44:00Z"/>
  <w16cex:commentExtensible w16cex:durableId="254B7FC2" w16cex:dateUtc="2021-11-26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4DDC3E" w16cid:durableId="254B7DF2"/>
  <w16cid:commentId w16cid:paraId="5B421FFE" w16cid:durableId="254B7E77"/>
  <w16cid:commentId w16cid:paraId="037D5FF8" w16cid:durableId="254B7E58"/>
  <w16cid:commentId w16cid:paraId="7F06F50D" w16cid:durableId="254B7F01"/>
  <w16cid:commentId w16cid:paraId="7EFE26FF" w16cid:durableId="254B7F60"/>
  <w16cid:commentId w16cid:paraId="69590745" w16cid:durableId="254B7F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E2B"/>
    <w:multiLevelType w:val="hybridMultilevel"/>
    <w:tmpl w:val="0B70294C"/>
    <w:lvl w:ilvl="0" w:tplc="12AA8BD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85"/>
    <w:rsid w:val="00051985"/>
    <w:rsid w:val="000E072B"/>
    <w:rsid w:val="000E7BE2"/>
    <w:rsid w:val="001564FA"/>
    <w:rsid w:val="004C4B2A"/>
    <w:rsid w:val="00541057"/>
    <w:rsid w:val="00623D68"/>
    <w:rsid w:val="006B23A6"/>
    <w:rsid w:val="008F4B17"/>
    <w:rsid w:val="00935A1E"/>
    <w:rsid w:val="00A101AB"/>
    <w:rsid w:val="00B51F0C"/>
    <w:rsid w:val="00B84682"/>
    <w:rsid w:val="00BC74AE"/>
    <w:rsid w:val="00EC0DFC"/>
    <w:rsid w:val="00FE759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9E"/>
  <w15:chartTrackingRefBased/>
  <w15:docId w15:val="{38492609-86CF-AC4E-AA20-D86C77D9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985"/>
    <w:pPr>
      <w:spacing w:before="100" w:beforeAutospacing="1" w:after="100" w:afterAutospacing="1"/>
    </w:pPr>
    <w:rPr>
      <w:rFonts w:ascii="Times New Roman" w:eastAsia="Times New Roman" w:hAnsi="Times New Roman" w:cs="Times New Roman"/>
      <w:lang w:val="en-ID"/>
    </w:rPr>
  </w:style>
  <w:style w:type="paragraph" w:styleId="ListParagraph">
    <w:name w:val="List Paragraph"/>
    <w:basedOn w:val="Normal"/>
    <w:uiPriority w:val="34"/>
    <w:qFormat/>
    <w:rsid w:val="00051985"/>
    <w:pPr>
      <w:ind w:left="720"/>
      <w:contextualSpacing/>
    </w:pPr>
  </w:style>
  <w:style w:type="paragraph" w:styleId="Revision">
    <w:name w:val="Revision"/>
    <w:hidden/>
    <w:uiPriority w:val="99"/>
    <w:semiHidden/>
    <w:rsid w:val="008F4B17"/>
    <w:rPr>
      <w:lang w:val="en-US"/>
    </w:rPr>
  </w:style>
  <w:style w:type="character" w:styleId="CommentReference">
    <w:name w:val="annotation reference"/>
    <w:basedOn w:val="DefaultParagraphFont"/>
    <w:uiPriority w:val="99"/>
    <w:semiHidden/>
    <w:unhideWhenUsed/>
    <w:rsid w:val="008F4B17"/>
    <w:rPr>
      <w:sz w:val="16"/>
      <w:szCs w:val="16"/>
    </w:rPr>
  </w:style>
  <w:style w:type="paragraph" w:styleId="CommentText">
    <w:name w:val="annotation text"/>
    <w:basedOn w:val="Normal"/>
    <w:link w:val="CommentTextChar"/>
    <w:uiPriority w:val="99"/>
    <w:semiHidden/>
    <w:unhideWhenUsed/>
    <w:rsid w:val="008F4B17"/>
    <w:rPr>
      <w:sz w:val="20"/>
      <w:szCs w:val="20"/>
    </w:rPr>
  </w:style>
  <w:style w:type="character" w:customStyle="1" w:styleId="CommentTextChar">
    <w:name w:val="Comment Text Char"/>
    <w:basedOn w:val="DefaultParagraphFont"/>
    <w:link w:val="CommentText"/>
    <w:uiPriority w:val="99"/>
    <w:semiHidden/>
    <w:rsid w:val="008F4B17"/>
    <w:rPr>
      <w:sz w:val="20"/>
      <w:szCs w:val="20"/>
      <w:lang w:val="en-US"/>
    </w:rPr>
  </w:style>
  <w:style w:type="paragraph" w:styleId="CommentSubject">
    <w:name w:val="annotation subject"/>
    <w:basedOn w:val="CommentText"/>
    <w:next w:val="CommentText"/>
    <w:link w:val="CommentSubjectChar"/>
    <w:uiPriority w:val="99"/>
    <w:semiHidden/>
    <w:unhideWhenUsed/>
    <w:rsid w:val="008F4B17"/>
    <w:rPr>
      <w:b/>
      <w:bCs/>
    </w:rPr>
  </w:style>
  <w:style w:type="character" w:customStyle="1" w:styleId="CommentSubjectChar">
    <w:name w:val="Comment Subject Char"/>
    <w:basedOn w:val="CommentTextChar"/>
    <w:link w:val="CommentSubject"/>
    <w:uiPriority w:val="99"/>
    <w:semiHidden/>
    <w:rsid w:val="008F4B1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55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Paul Edison</cp:lastModifiedBy>
  <cp:revision>4</cp:revision>
  <dcterms:created xsi:type="dcterms:W3CDTF">2021-11-26T06:24:00Z</dcterms:created>
  <dcterms:modified xsi:type="dcterms:W3CDTF">2021-11-26T10:45:00Z</dcterms:modified>
</cp:coreProperties>
</file>