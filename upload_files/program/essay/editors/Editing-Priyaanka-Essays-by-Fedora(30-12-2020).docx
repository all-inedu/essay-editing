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AD399" w14:textId="77777777" w:rsidR="00642C31" w:rsidRPr="0023141F" w:rsidRDefault="00642C31" w:rsidP="00642C3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4"/>
          <w:szCs w:val="24"/>
          <w:lang w:val="en-US"/>
        </w:rPr>
      </w:pPr>
      <w:r w:rsidRPr="00406AA7">
        <w:rPr>
          <w:rFonts w:eastAsia="Times New Roman"/>
          <w:b/>
          <w:color w:val="000000"/>
          <w:sz w:val="24"/>
          <w:szCs w:val="24"/>
          <w:lang w:val="en-US"/>
        </w:rPr>
        <w:t>What excites you?</w:t>
      </w:r>
      <w:r w:rsidRPr="0023141F">
        <w:rPr>
          <w:rFonts w:eastAsia="Times New Roman"/>
          <w:b/>
          <w:color w:val="000000"/>
          <w:sz w:val="24"/>
          <w:szCs w:val="24"/>
          <w:lang w:val="en-US"/>
        </w:rPr>
        <w:t xml:space="preserve"> (250-300 words)</w:t>
      </w:r>
    </w:p>
    <w:p w14:paraId="6AE067F0" w14:textId="2CCEBED6" w:rsidR="0013043E" w:rsidRPr="00755F0A" w:rsidRDefault="0013043E" w:rsidP="0013043E">
      <w:pPr>
        <w:pStyle w:val="NormalWeb"/>
        <w:rPr>
          <w:rFonts w:ascii="Arial" w:hAnsi="Arial" w:cs="Arial"/>
        </w:rPr>
      </w:pPr>
      <w:r w:rsidRPr="00755F0A">
        <w:rPr>
          <w:rFonts w:ascii="Arial" w:hAnsi="Arial" w:cs="Arial"/>
        </w:rPr>
        <w:t>Unlike others who pay attention to the plot of Jurassic Park, I</w:t>
      </w:r>
      <w:ins w:id="0" w:author="Fedora Elrica Gracia" w:date="2020-12-30T21:21:00Z">
        <w:r w:rsidR="003E29D4">
          <w:rPr>
            <w:rFonts w:ascii="Arial" w:hAnsi="Arial" w:cs="Arial"/>
          </w:rPr>
          <w:t xml:space="preserve"> was drawn </w:t>
        </w:r>
      </w:ins>
      <w:del w:id="1" w:author="Fedora Elrica Gracia" w:date="2020-12-30T21:21:00Z">
        <w:r w:rsidRPr="00755F0A" w:rsidDel="003E29D4">
          <w:rPr>
            <w:rFonts w:ascii="Arial" w:hAnsi="Arial" w:cs="Arial"/>
          </w:rPr>
          <w:delText xml:space="preserve"> pay attention </w:delText>
        </w:r>
      </w:del>
      <w:r w:rsidRPr="00755F0A">
        <w:rPr>
          <w:rFonts w:ascii="Arial" w:hAnsi="Arial" w:cs="Arial"/>
        </w:rPr>
        <w:t xml:space="preserve">to the music that John Williams </w:t>
      </w:r>
      <w:del w:id="2" w:author="Fedora Elrica Gracia" w:date="2020-12-30T21:21:00Z">
        <w:r w:rsidRPr="00755F0A" w:rsidDel="003E29D4">
          <w:rPr>
            <w:rFonts w:ascii="Arial" w:hAnsi="Arial" w:cs="Arial"/>
          </w:rPr>
          <w:delText xml:space="preserve">has </w:delText>
        </w:r>
      </w:del>
      <w:r w:rsidRPr="00755F0A">
        <w:rPr>
          <w:rFonts w:ascii="Arial" w:hAnsi="Arial" w:cs="Arial"/>
        </w:rPr>
        <w:t xml:space="preserve">incorporated in the scene of Welcome to Jurassic Park. From the dark horns that symbolize large dinosaurs, to the voice of the piccolo that reminds us of the serene nature, I </w:t>
      </w:r>
      <w:del w:id="3" w:author="Fedora Elrica Gracia" w:date="2020-12-30T21:23:00Z">
        <w:r w:rsidRPr="00755F0A" w:rsidDel="003E29D4">
          <w:rPr>
            <w:rFonts w:ascii="Arial" w:hAnsi="Arial" w:cs="Arial"/>
          </w:rPr>
          <w:delText xml:space="preserve">try </w:delText>
        </w:r>
      </w:del>
      <w:ins w:id="4" w:author="Fedora Elrica Gracia" w:date="2020-12-30T21:23:00Z">
        <w:r w:rsidR="003E29D4">
          <w:rPr>
            <w:rFonts w:ascii="Arial" w:hAnsi="Arial" w:cs="Arial"/>
          </w:rPr>
          <w:t>was excited</w:t>
        </w:r>
        <w:r w:rsidR="003E29D4" w:rsidRPr="00755F0A">
          <w:rPr>
            <w:rFonts w:ascii="Arial" w:hAnsi="Arial" w:cs="Arial"/>
          </w:rPr>
          <w:t xml:space="preserve"> </w:t>
        </w:r>
      </w:ins>
      <w:r w:rsidRPr="00755F0A">
        <w:rPr>
          <w:rFonts w:ascii="Arial" w:hAnsi="Arial" w:cs="Arial"/>
        </w:rPr>
        <w:t>to examine every single detail of the scor</w:t>
      </w:r>
      <w:r>
        <w:rPr>
          <w:rFonts w:ascii="Arial" w:hAnsi="Arial" w:cs="Arial"/>
        </w:rPr>
        <w:t>e</w:t>
      </w:r>
      <w:r w:rsidRPr="00755F0A">
        <w:rPr>
          <w:rFonts w:ascii="Arial" w:hAnsi="Arial" w:cs="Arial"/>
        </w:rPr>
        <w:t>.</w:t>
      </w:r>
    </w:p>
    <w:p w14:paraId="3E0046D1" w14:textId="513FEE02" w:rsidR="0013043E" w:rsidRDefault="0013043E" w:rsidP="0013043E">
      <w:pPr>
        <w:pStyle w:val="NormalWeb"/>
        <w:rPr>
          <w:rFonts w:ascii="Arial" w:hAnsi="Arial" w:cs="Arial"/>
        </w:rPr>
      </w:pPr>
      <w:r w:rsidRPr="00755F0A">
        <w:rPr>
          <w:rFonts w:ascii="Arial" w:hAnsi="Arial" w:cs="Arial"/>
        </w:rPr>
        <w:t xml:space="preserve">Analyzing </w:t>
      </w:r>
      <w:del w:id="5" w:author="Fedora Elrica Gracia" w:date="2020-12-30T21:23:00Z">
        <w:r w:rsidRPr="00755F0A" w:rsidDel="003E29D4">
          <w:rPr>
            <w:rFonts w:ascii="Arial" w:hAnsi="Arial" w:cs="Arial"/>
          </w:rPr>
          <w:delText xml:space="preserve">the </w:delText>
        </w:r>
      </w:del>
      <w:r w:rsidRPr="00755F0A">
        <w:rPr>
          <w:rFonts w:ascii="Arial" w:hAnsi="Arial" w:cs="Arial"/>
        </w:rPr>
        <w:t>music score</w:t>
      </w:r>
      <w:ins w:id="6" w:author="Fedora Elrica Gracia" w:date="2020-12-30T21:23:00Z">
        <w:r w:rsidR="003E29D4">
          <w:rPr>
            <w:rFonts w:ascii="Arial" w:hAnsi="Arial" w:cs="Arial"/>
          </w:rPr>
          <w:t>s</w:t>
        </w:r>
      </w:ins>
      <w:r w:rsidRPr="00755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beforehand</w:t>
      </w:r>
      <w:r w:rsidRPr="00755F0A">
        <w:rPr>
          <w:rFonts w:ascii="Arial" w:hAnsi="Arial" w:cs="Arial"/>
        </w:rPr>
        <w:t xml:space="preserve"> feels like a treasure hunt</w:t>
      </w:r>
      <w:ins w:id="7" w:author="Fedora Elrica Gracia" w:date="2020-12-30T21:23:00Z">
        <w:r w:rsidR="003E29D4">
          <w:rPr>
            <w:rFonts w:ascii="Arial" w:hAnsi="Arial" w:cs="Arial"/>
          </w:rPr>
          <w:t xml:space="preserve"> to me as </w:t>
        </w:r>
      </w:ins>
      <w:del w:id="8" w:author="Fedora Elrica Gracia" w:date="2020-12-30T21:23:00Z">
        <w:r w:rsidRPr="00755F0A" w:rsidDel="003E29D4">
          <w:rPr>
            <w:rFonts w:ascii="Arial" w:hAnsi="Arial" w:cs="Arial"/>
          </w:rPr>
          <w:delText xml:space="preserve">, where </w:delText>
        </w:r>
      </w:del>
      <w:r w:rsidRPr="00755F0A">
        <w:rPr>
          <w:rFonts w:ascii="Arial" w:hAnsi="Arial" w:cs="Arial"/>
        </w:rPr>
        <w:t xml:space="preserve">I try to find the hidden meaning behind the </w:t>
      </w:r>
      <w:r>
        <w:rPr>
          <w:rFonts w:ascii="Arial" w:hAnsi="Arial" w:cs="Arial"/>
        </w:rPr>
        <w:t>piece</w:t>
      </w:r>
      <w:r w:rsidRPr="00755F0A">
        <w:rPr>
          <w:rFonts w:ascii="Arial" w:hAnsi="Arial" w:cs="Arial"/>
        </w:rPr>
        <w:t xml:space="preserve">. As a pianist, studying music scores is a way to respond to the piece the composer has created: my own emotional acknowledgment towards it. If the music is </w:t>
      </w:r>
      <w:r>
        <w:rPr>
          <w:rFonts w:ascii="Arial" w:hAnsi="Arial" w:cs="Arial"/>
        </w:rPr>
        <w:t>delivering</w:t>
      </w:r>
      <w:r w:rsidRPr="00755F0A">
        <w:rPr>
          <w:rFonts w:ascii="Arial" w:hAnsi="Arial" w:cs="Arial"/>
        </w:rPr>
        <w:t xml:space="preserve"> a contempt tone, I’ll respond by strong dynamics and lyrical melodies. </w:t>
      </w:r>
    </w:p>
    <w:p w14:paraId="2BA997AB" w14:textId="694EAFDE" w:rsidR="0013043E" w:rsidRDefault="0013043E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my orchestra group, I directed and played my own rendition of pieces such as John Williams’ Harry Potter score. </w:t>
      </w:r>
      <w:del w:id="9" w:author="Fedora Elrica Gracia" w:date="2020-12-30T21:24:00Z">
        <w:r w:rsidDel="003E29D4">
          <w:rPr>
            <w:rFonts w:ascii="Arial" w:hAnsi="Arial" w:cs="Arial"/>
          </w:rPr>
          <w:delText xml:space="preserve">Analyzing </w:delText>
        </w:r>
      </w:del>
      <w:ins w:id="10" w:author="Fedora Elrica Gracia" w:date="2020-12-30T21:24:00Z">
        <w:r w:rsidR="003E29D4">
          <w:rPr>
            <w:rFonts w:ascii="Arial" w:hAnsi="Arial" w:cs="Arial"/>
          </w:rPr>
          <w:t>Examining</w:t>
        </w:r>
        <w:r w:rsidR="003E29D4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the score beforehand, I found the violin symbolizes hope and innocence while cello means darkness and danger. Being obsessed with the movies myself, I watched numerous scenes multiple times and I would notice tiny details of music such as the sound of the triangle when a glimmer of magic was casted from wands. With that, </w:t>
      </w:r>
      <w:r w:rsidRPr="0013043E">
        <w:rPr>
          <w:rFonts w:ascii="Arial" w:hAnsi="Arial" w:cs="Arial"/>
        </w:rPr>
        <w:t>I added more instruments and backing melodies compared to the original piece to give my own touch towards the piece.</w:t>
      </w:r>
      <w:r>
        <w:rPr>
          <w:rFonts w:ascii="Arial" w:hAnsi="Arial" w:cs="Arial"/>
        </w:rPr>
        <w:t xml:space="preserve"> </w:t>
      </w:r>
    </w:p>
    <w:p w14:paraId="242C4980" w14:textId="305F09E6" w:rsidR="0013043E" w:rsidRDefault="0013043E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continued </w:t>
      </w:r>
      <w:ins w:id="11" w:author="Fedora Elrica Gracia" w:date="2020-12-30T21:27:00Z">
        <w:r w:rsidR="003E29D4">
          <w:rPr>
            <w:rFonts w:ascii="Arial" w:hAnsi="Arial" w:cs="Arial"/>
          </w:rPr>
          <w:t xml:space="preserve">my passion to </w:t>
        </w:r>
      </w:ins>
      <w:del w:id="12" w:author="Fedora Elrica Gracia" w:date="2020-12-30T21:27:00Z">
        <w:r w:rsidDel="003E29D4">
          <w:rPr>
            <w:rFonts w:ascii="Arial" w:hAnsi="Arial" w:cs="Arial"/>
          </w:rPr>
          <w:delText xml:space="preserve">exploring </w:delText>
        </w:r>
      </w:del>
      <w:ins w:id="13" w:author="Fedora Elrica Gracia" w:date="2020-12-30T21:27:00Z">
        <w:r w:rsidR="003E29D4">
          <w:rPr>
            <w:rFonts w:ascii="Arial" w:hAnsi="Arial" w:cs="Arial"/>
          </w:rPr>
          <w:t>explore</w:t>
        </w:r>
        <w:r w:rsidR="003E29D4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music beyond its role in entertainment. This was when I connected the dots between the two areas I love the most: music and psychology. In high school, my piano teacher and I started a psychological therapy project where we would play calming pieces at various mental institutions around Jakarta. I look forward to study the scientific concepts of music therapy and further develop positive impacts on healing psychological disorders at Dartmouth. </w:t>
      </w:r>
    </w:p>
    <w:p w14:paraId="1CCC0DC5" w14:textId="36A9B3A1" w:rsidR="003E29D4" w:rsidRDefault="003E29D4" w:rsidP="0013043E">
      <w:pPr>
        <w:pStyle w:val="NormalWeb"/>
        <w:pBdr>
          <w:bottom w:val="single" w:sz="6" w:space="1" w:color="auto"/>
        </w:pBdr>
        <w:rPr>
          <w:rFonts w:ascii="Arial" w:hAnsi="Arial" w:cs="Arial"/>
        </w:rPr>
      </w:pPr>
    </w:p>
    <w:p w14:paraId="34931600" w14:textId="059DD24F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Hi </w:t>
      </w:r>
      <w:proofErr w:type="spellStart"/>
      <w:r>
        <w:rPr>
          <w:rFonts w:ascii="Arial" w:hAnsi="Arial" w:cs="Arial"/>
        </w:rPr>
        <w:t>Priyaanka</w:t>
      </w:r>
      <w:proofErr w:type="spellEnd"/>
      <w:r>
        <w:rPr>
          <w:rFonts w:ascii="Arial" w:hAnsi="Arial" w:cs="Arial"/>
        </w:rPr>
        <w:t>,</w:t>
      </w:r>
    </w:p>
    <w:p w14:paraId="1F8327E2" w14:textId="6BAEC888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Overall, I think this is great. I can really tell that music really excites you and you elaborated it well. </w:t>
      </w:r>
      <w:r w:rsidRPr="003E29D4">
        <w:rPr>
          <w:rFonts w:ascii="Arial" w:hAnsi="Arial" w:cs="Arial"/>
        </w:rPr>
        <w:sym w:font="Wingdings" w:char="F04A"/>
      </w:r>
    </w:p>
    <w:p w14:paraId="10610A54" w14:textId="7F35A4B5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only edited a few words to hopefully help show your excitement towards it more.</w:t>
      </w:r>
    </w:p>
    <w:p w14:paraId="47FCB754" w14:textId="22994EAE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the best! </w:t>
      </w:r>
      <w:r w:rsidRPr="003E29D4">
        <w:rPr>
          <w:rFonts w:ascii="Arial" w:hAnsi="Arial" w:cs="Arial"/>
        </w:rPr>
        <w:sym w:font="Wingdings" w:char="F04A"/>
      </w:r>
    </w:p>
    <w:p w14:paraId="7F070430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4B38B214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591480DB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187E8334" w14:textId="77777777" w:rsidR="00FE56C1" w:rsidRDefault="003E29D4">
      <w:bookmarkStart w:id="14" w:name="_GoBack"/>
      <w:bookmarkEnd w:id="14"/>
    </w:p>
    <w:sectPr w:rsidR="00FE56C1" w:rsidSect="00BE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A11A3"/>
    <w:multiLevelType w:val="hybridMultilevel"/>
    <w:tmpl w:val="E7765A12"/>
    <w:lvl w:ilvl="0" w:tplc="26B8E38A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31"/>
    <w:rsid w:val="000E7BE2"/>
    <w:rsid w:val="0013043E"/>
    <w:rsid w:val="001564FA"/>
    <w:rsid w:val="003E29D4"/>
    <w:rsid w:val="00642C31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29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3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C31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D4"/>
    <w:rPr>
      <w:rFonts w:ascii="Lucida Grande" w:eastAsia="Arial" w:hAnsi="Lucida Grande" w:cs="Lucida Grande"/>
      <w:sz w:val="18"/>
      <w:szCs w:val="18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3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C31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D4"/>
    <w:rPr>
      <w:rFonts w:ascii="Lucida Grande" w:eastAsia="Arial" w:hAnsi="Lucida Grande" w:cs="Lucida Grande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1700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Fedora Elrica Gracia</cp:lastModifiedBy>
  <cp:revision>2</cp:revision>
  <dcterms:created xsi:type="dcterms:W3CDTF">2020-12-30T02:09:00Z</dcterms:created>
  <dcterms:modified xsi:type="dcterms:W3CDTF">2020-12-30T14:27:00Z</dcterms:modified>
</cp:coreProperties>
</file>