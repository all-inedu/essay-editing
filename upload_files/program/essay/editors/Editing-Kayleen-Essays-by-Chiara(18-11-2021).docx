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1F85" w14:textId="6206FA6A" w:rsidR="00B64F20" w:rsidRDefault="00B64F20" w:rsidP="00B64F20">
      <w:pPr>
        <w:pStyle w:val="NormalWeb"/>
        <w:shd w:val="clear" w:color="auto" w:fill="FFFFFF"/>
        <w:spacing w:before="300" w:beforeAutospacing="0" w:after="0" w:afterAutospacing="0"/>
        <w:ind w:firstLine="720"/>
        <w:rPr>
          <w:rFonts w:ascii="Georgia" w:hAnsi="Georgia"/>
          <w:color w:val="000000"/>
          <w:sz w:val="22"/>
          <w:szCs w:val="22"/>
        </w:rPr>
      </w:pPr>
      <w:r>
        <w:rPr>
          <w:rFonts w:ascii="Arial" w:hAnsi="Arial" w:cs="Arial"/>
          <w:color w:val="000000"/>
          <w:sz w:val="40"/>
          <w:szCs w:val="40"/>
        </w:rPr>
        <w:t xml:space="preserve">Prompt #3: </w:t>
      </w:r>
      <w:r>
        <w:rPr>
          <w:rFonts w:ascii="Arial" w:hAnsi="Arial" w:cs="Arial"/>
          <w:color w:val="4B4B4B"/>
          <w:shd w:val="clear" w:color="auto" w:fill="FAFAFA"/>
        </w:rPr>
        <w:t>What would you say is your greatest talent or skill? How have you developed and demonstrated that talent over time? </w:t>
      </w:r>
    </w:p>
    <w:p w14:paraId="6E921F7E" w14:textId="1492D56B" w:rsidR="00B64F20" w:rsidRDefault="00B64F20" w:rsidP="00B64F20">
      <w:pPr>
        <w:pStyle w:val="NormalWeb"/>
        <w:shd w:val="clear" w:color="auto" w:fill="FFFFFF"/>
        <w:spacing w:before="300" w:beforeAutospacing="0" w:after="0" w:afterAutospacing="0"/>
        <w:ind w:firstLine="720"/>
      </w:pPr>
      <w:commentRangeStart w:id="0"/>
      <w:r>
        <w:rPr>
          <w:rFonts w:ascii="Georgia" w:hAnsi="Georgia"/>
          <w:color w:val="000000"/>
          <w:sz w:val="22"/>
          <w:szCs w:val="22"/>
        </w:rPr>
        <w:t>My discovery of baking had begun when I first joined a cupcake decorating contest back in first grade during my family’s first restaurant grand opening.</w:t>
      </w:r>
      <w:commentRangeEnd w:id="0"/>
      <w:r w:rsidR="0013557F">
        <w:rPr>
          <w:rStyle w:val="CommentReference"/>
          <w:rFonts w:asciiTheme="minorHAnsi" w:eastAsiaTheme="minorEastAsia" w:hAnsiTheme="minorHAnsi" w:cstheme="minorBidi"/>
        </w:rPr>
        <w:commentReference w:id="0"/>
      </w:r>
      <w:r>
        <w:rPr>
          <w:rFonts w:ascii="Georgia" w:hAnsi="Georgia"/>
          <w:color w:val="000000"/>
          <w:sz w:val="22"/>
          <w:szCs w:val="22"/>
        </w:rPr>
        <w:t xml:space="preserve"> My mom pulled me out of bed at 8 a.m. and got me fitted into the white flowy dress with a bunch of flowers stamped across. </w:t>
      </w:r>
    </w:p>
    <w:p w14:paraId="76CF140A" w14:textId="59E0A43F" w:rsidR="00B64F20" w:rsidRDefault="00B64F20" w:rsidP="00B64F20">
      <w:pPr>
        <w:pStyle w:val="NormalWeb"/>
        <w:shd w:val="clear" w:color="auto" w:fill="FFFFFF"/>
        <w:spacing w:before="0" w:beforeAutospacing="0" w:after="0" w:afterAutospacing="0"/>
        <w:ind w:firstLine="720"/>
        <w:rPr>
          <w:rFonts w:ascii="Georgia" w:hAnsi="Georgia"/>
          <w:color w:val="000000"/>
          <w:sz w:val="22"/>
          <w:szCs w:val="22"/>
        </w:rPr>
      </w:pPr>
      <w:r>
        <w:rPr>
          <w:rFonts w:ascii="Georgia" w:hAnsi="Georgia"/>
          <w:color w:val="000000"/>
          <w:sz w:val="22"/>
          <w:szCs w:val="22"/>
        </w:rPr>
        <w:t xml:space="preserve">While my cousins left their working area to go get cotton candy and face painting, I was wasting fondants sculpting detailed body structures and scaly fins. Which resulted in me making merman instead of mermaids (didn't have enough fondant for the hair) so I gathered my confidence to ask the girl next to me. Which I felt guilty about </w:t>
      </w:r>
      <w:proofErr w:type="spellStart"/>
      <w:r>
        <w:rPr>
          <w:rFonts w:ascii="Georgia" w:hAnsi="Georgia"/>
          <w:color w:val="000000"/>
          <w:sz w:val="22"/>
          <w:szCs w:val="22"/>
        </w:rPr>
        <w:t>cuz</w:t>
      </w:r>
      <w:proofErr w:type="spellEnd"/>
      <w:r>
        <w:rPr>
          <w:rFonts w:ascii="Georgia" w:hAnsi="Georgia"/>
          <w:color w:val="000000"/>
          <w:sz w:val="22"/>
          <w:szCs w:val="22"/>
        </w:rPr>
        <w:t xml:space="preserve"> I ended up beating her to first place (but I always thought it's because I was related to the owner and they were being biased). I shared the winning price </w:t>
      </w:r>
      <w:proofErr w:type="spellStart"/>
      <w:r>
        <w:rPr>
          <w:rFonts w:ascii="Georgia" w:hAnsi="Georgia"/>
          <w:color w:val="000000"/>
          <w:sz w:val="22"/>
          <w:szCs w:val="22"/>
        </w:rPr>
        <w:t>tho</w:t>
      </w:r>
      <w:proofErr w:type="spellEnd"/>
      <w:r>
        <w:rPr>
          <w:rFonts w:ascii="Georgia" w:hAnsi="Georgia"/>
          <w:color w:val="000000"/>
          <w:sz w:val="22"/>
          <w:szCs w:val="22"/>
        </w:rPr>
        <w:t>, box of cupcakes. </w:t>
      </w:r>
    </w:p>
    <w:p w14:paraId="1A09EFBD" w14:textId="77777777" w:rsidR="00B64F20" w:rsidRDefault="00B64F20" w:rsidP="00B64F20">
      <w:pPr>
        <w:pStyle w:val="NormalWeb"/>
        <w:shd w:val="clear" w:color="auto" w:fill="FFFFFF"/>
        <w:spacing w:before="0" w:beforeAutospacing="0" w:after="0" w:afterAutospacing="0"/>
        <w:ind w:firstLine="720"/>
      </w:pPr>
    </w:p>
    <w:p w14:paraId="0140B9CD" w14:textId="0A3ED9E4"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Days after that were spent with me waking up at 6 to help butter each pan, pouring rainbow cake batter, and piping buttercream making dozens of rainbow cake jars. My childhood days of disastrous decorating and burnt cakes in my aunt’s bakery eventually transformed into my own </w:t>
      </w:r>
      <w:commentRangeStart w:id="1"/>
      <w:r>
        <w:rPr>
          <w:rFonts w:ascii="Georgia" w:hAnsi="Georgia"/>
          <w:color w:val="000000"/>
          <w:sz w:val="22"/>
          <w:szCs w:val="22"/>
        </w:rPr>
        <w:t>small baking business</w:t>
      </w:r>
      <w:commentRangeEnd w:id="1"/>
      <w:r w:rsidR="00FF65CB">
        <w:rPr>
          <w:rStyle w:val="CommentReference"/>
          <w:rFonts w:asciiTheme="minorHAnsi" w:eastAsiaTheme="minorEastAsia" w:hAnsiTheme="minorHAnsi" w:cstheme="minorBidi"/>
        </w:rPr>
        <w:commentReference w:id="1"/>
      </w:r>
      <w:r>
        <w:rPr>
          <w:rFonts w:ascii="Georgia" w:hAnsi="Georgia"/>
          <w:color w:val="000000"/>
          <w:sz w:val="22"/>
          <w:szCs w:val="22"/>
        </w:rPr>
        <w:t xml:space="preserve">, selling Valrhona eclair topped with orange zest, all the way to creamy </w:t>
      </w:r>
      <w:proofErr w:type="spellStart"/>
      <w:r>
        <w:rPr>
          <w:rFonts w:ascii="Georgia" w:hAnsi="Georgia"/>
          <w:color w:val="000000"/>
          <w:sz w:val="22"/>
          <w:szCs w:val="22"/>
        </w:rPr>
        <w:t>Pasteis</w:t>
      </w:r>
      <w:proofErr w:type="spellEnd"/>
      <w:r>
        <w:rPr>
          <w:rFonts w:ascii="Georgia" w:hAnsi="Georgia"/>
          <w:color w:val="000000"/>
          <w:sz w:val="22"/>
          <w:szCs w:val="22"/>
        </w:rPr>
        <w:t xml:space="preserve"> de Nata (Portuguese egg tarts, my fav!). Burnt fingertips from flimsy gloves became the norm as a rush of hot air erupted. </w:t>
      </w:r>
    </w:p>
    <w:p w14:paraId="2839A418" w14:textId="77777777" w:rsidR="00B64F20" w:rsidRDefault="00B64F20" w:rsidP="00B64F20">
      <w:pPr>
        <w:pStyle w:val="NormalWeb"/>
        <w:shd w:val="clear" w:color="auto" w:fill="FFFFFF"/>
        <w:spacing w:before="0" w:beforeAutospacing="0" w:after="0" w:afterAutospacing="0"/>
      </w:pPr>
    </w:p>
    <w:p w14:paraId="2B248BD2" w14:textId="46590343" w:rsidR="00B64F20" w:rsidRDefault="00B64F20" w:rsidP="00B64F20">
      <w:pPr>
        <w:pStyle w:val="NormalWeb"/>
        <w:shd w:val="clear" w:color="auto" w:fill="FFFFFF"/>
        <w:spacing w:before="0" w:beforeAutospacing="0" w:after="0" w:afterAutospacing="0"/>
        <w:rPr>
          <w:rFonts w:ascii="Georgia" w:hAnsi="Georgia"/>
          <w:color w:val="000000"/>
          <w:sz w:val="22"/>
          <w:szCs w:val="22"/>
        </w:rPr>
      </w:pPr>
      <w:commentRangeStart w:id="2"/>
      <w:r>
        <w:rPr>
          <w:rFonts w:ascii="Georgia" w:hAnsi="Georgia"/>
          <w:color w:val="000000"/>
          <w:sz w:val="22"/>
          <w:szCs w:val="22"/>
        </w:rPr>
        <w:t xml:space="preserve">Fast forward 10 years later: </w:t>
      </w:r>
      <w:commentRangeEnd w:id="2"/>
      <w:r w:rsidR="00FF65CB">
        <w:rPr>
          <w:rStyle w:val="CommentReference"/>
          <w:rFonts w:asciiTheme="minorHAnsi" w:eastAsiaTheme="minorEastAsia" w:hAnsiTheme="minorHAnsi" w:cstheme="minorBidi"/>
        </w:rPr>
        <w:commentReference w:id="2"/>
      </w:r>
      <w:r>
        <w:rPr>
          <w:rFonts w:ascii="Georgia" w:hAnsi="Georgia"/>
          <w:color w:val="000000"/>
          <w:sz w:val="22"/>
          <w:szCs w:val="22"/>
        </w:rPr>
        <w:t xml:space="preserve">Making my first attempt on pineapple cookies, my whole family loved it and told me to sell it during </w:t>
      </w:r>
      <w:proofErr w:type="spellStart"/>
      <w:r>
        <w:rPr>
          <w:rFonts w:ascii="Georgia" w:hAnsi="Georgia"/>
          <w:color w:val="000000"/>
          <w:sz w:val="22"/>
          <w:szCs w:val="22"/>
        </w:rPr>
        <w:t>cny</w:t>
      </w:r>
      <w:proofErr w:type="spellEnd"/>
      <w:r>
        <w:rPr>
          <w:rFonts w:ascii="Georgia" w:hAnsi="Georgia"/>
          <w:color w:val="000000"/>
          <w:sz w:val="22"/>
          <w:szCs w:val="22"/>
        </w:rPr>
        <w:t xml:space="preserve"> and so I did. I took in so many orders (200 cookies) without realizing I only had a week to complete it. </w:t>
      </w:r>
    </w:p>
    <w:p w14:paraId="5FDEF34F" w14:textId="77777777" w:rsidR="00B64F20" w:rsidRDefault="00B64F20" w:rsidP="00B64F20">
      <w:pPr>
        <w:pStyle w:val="NormalWeb"/>
        <w:shd w:val="clear" w:color="auto" w:fill="FFFFFF"/>
        <w:spacing w:before="0" w:beforeAutospacing="0" w:after="0" w:afterAutospacing="0"/>
      </w:pPr>
    </w:p>
    <w:p w14:paraId="3414C06C" w14:textId="77777777" w:rsidR="00B64F20" w:rsidRDefault="00B64F20" w:rsidP="00B64F20">
      <w:pPr>
        <w:pStyle w:val="NormalWeb"/>
        <w:shd w:val="clear" w:color="auto" w:fill="FFFFFF"/>
        <w:spacing w:before="0" w:beforeAutospacing="0" w:after="0" w:afterAutospacing="0"/>
      </w:pPr>
      <w:commentRangeStart w:id="3"/>
      <w:r>
        <w:rPr>
          <w:rFonts w:ascii="Georgia" w:hAnsi="Georgia"/>
          <w:color w:val="000000"/>
          <w:sz w:val="22"/>
          <w:szCs w:val="22"/>
        </w:rPr>
        <w:t xml:space="preserve">I only succeeded 2 attempts before opening a </w:t>
      </w:r>
      <w:proofErr w:type="spellStart"/>
      <w:r>
        <w:rPr>
          <w:rFonts w:ascii="Georgia" w:hAnsi="Georgia"/>
          <w:color w:val="000000"/>
          <w:sz w:val="22"/>
          <w:szCs w:val="22"/>
        </w:rPr>
        <w:t>preorder</w:t>
      </w:r>
      <w:proofErr w:type="spellEnd"/>
      <w:r>
        <w:rPr>
          <w:rFonts w:ascii="Georgia" w:hAnsi="Georgia"/>
          <w:color w:val="000000"/>
          <w:sz w:val="22"/>
          <w:szCs w:val="22"/>
        </w:rPr>
        <w:t>. I did 8 more attempts then all fail</w:t>
      </w:r>
    </w:p>
    <w:p w14:paraId="1B26B901" w14:textId="072912F7"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3 weeks prior to the delivery dates, everything failed. </w:t>
      </w:r>
      <w:commentRangeEnd w:id="3"/>
      <w:r w:rsidR="00FF65CB">
        <w:rPr>
          <w:rStyle w:val="CommentReference"/>
          <w:rFonts w:asciiTheme="minorHAnsi" w:eastAsiaTheme="minorEastAsia" w:hAnsiTheme="minorHAnsi" w:cstheme="minorBidi"/>
        </w:rPr>
        <w:commentReference w:id="3"/>
      </w:r>
      <w:r>
        <w:rPr>
          <w:rFonts w:ascii="Georgia" w:hAnsi="Georgia"/>
          <w:color w:val="000000"/>
          <w:sz w:val="22"/>
          <w:szCs w:val="22"/>
        </w:rPr>
        <w:t xml:space="preserve">My cookies were crumbling, dry. I spend my days weighing ingredients, piping batters, mentally mixed and matching ingredients like a professional shopper choosing clothes. On the verge of giving up and refunding, I lost motivation and didn't bake for a couple days, then tried again I succeeded </w:t>
      </w:r>
      <w:commentRangeStart w:id="4"/>
      <w:r>
        <w:rPr>
          <w:rFonts w:ascii="Georgia" w:hAnsi="Georgia"/>
          <w:color w:val="000000"/>
          <w:sz w:val="22"/>
          <w:szCs w:val="22"/>
        </w:rPr>
        <w:t>(like overworking yourself = bad results). </w:t>
      </w:r>
      <w:commentRangeEnd w:id="4"/>
      <w:r w:rsidR="00FF65CB">
        <w:rPr>
          <w:rStyle w:val="CommentReference"/>
          <w:rFonts w:asciiTheme="minorHAnsi" w:eastAsiaTheme="minorEastAsia" w:hAnsiTheme="minorHAnsi" w:cstheme="minorBidi"/>
        </w:rPr>
        <w:commentReference w:id="4"/>
      </w:r>
    </w:p>
    <w:p w14:paraId="4DC94B79" w14:textId="77777777" w:rsidR="00B64F20" w:rsidRDefault="00B64F20" w:rsidP="00B64F20">
      <w:pPr>
        <w:pStyle w:val="NormalWeb"/>
        <w:shd w:val="clear" w:color="auto" w:fill="FFFFFF"/>
        <w:spacing w:before="0" w:beforeAutospacing="0" w:after="0" w:afterAutospacing="0"/>
      </w:pPr>
    </w:p>
    <w:p w14:paraId="37941B51" w14:textId="3E612E35" w:rsidR="00B64F20" w:rsidRDefault="00B64F20" w:rsidP="00B64F20">
      <w:pPr>
        <w:pStyle w:val="NormalWeb"/>
        <w:shd w:val="clear" w:color="auto" w:fill="FFFFFF"/>
        <w:spacing w:before="0" w:beforeAutospacing="0" w:after="0" w:afterAutospacing="0"/>
        <w:rPr>
          <w:rFonts w:ascii="Georgia" w:hAnsi="Georgia"/>
          <w:color w:val="000000"/>
          <w:sz w:val="22"/>
          <w:szCs w:val="22"/>
        </w:rPr>
      </w:pPr>
      <w:commentRangeStart w:id="5"/>
      <w:r>
        <w:rPr>
          <w:rFonts w:ascii="Georgia" w:hAnsi="Georgia"/>
          <w:color w:val="000000"/>
          <w:sz w:val="22"/>
          <w:szCs w:val="22"/>
        </w:rPr>
        <w:t xml:space="preserve">Waking up at 5 and sleeping at 1, juggling between school and baking, using my ninja-stealth hands to do the mixing to avoid the heavy noise from the mixers became a routine for days. In the end, I completed all the others. </w:t>
      </w:r>
      <w:commentRangeEnd w:id="5"/>
      <w:r w:rsidR="00FF65CB">
        <w:rPr>
          <w:rStyle w:val="CommentReference"/>
          <w:rFonts w:asciiTheme="minorHAnsi" w:eastAsiaTheme="minorEastAsia" w:hAnsiTheme="minorHAnsi" w:cstheme="minorBidi"/>
        </w:rPr>
        <w:commentReference w:id="5"/>
      </w:r>
      <w:r>
        <w:rPr>
          <w:rFonts w:ascii="Georgia" w:hAnsi="Georgia"/>
          <w:color w:val="000000"/>
          <w:sz w:val="22"/>
          <w:szCs w:val="22"/>
        </w:rPr>
        <w:t xml:space="preserve">All the hard work eventually paid off when some asked when’s my next </w:t>
      </w:r>
      <w:proofErr w:type="spellStart"/>
      <w:r>
        <w:rPr>
          <w:rFonts w:ascii="Georgia" w:hAnsi="Georgia"/>
          <w:color w:val="000000"/>
          <w:sz w:val="22"/>
          <w:szCs w:val="22"/>
        </w:rPr>
        <w:t>preorder</w:t>
      </w:r>
      <w:proofErr w:type="spellEnd"/>
      <w:r>
        <w:rPr>
          <w:rFonts w:ascii="Georgia" w:hAnsi="Georgia"/>
          <w:color w:val="000000"/>
          <w:sz w:val="22"/>
          <w:szCs w:val="22"/>
        </w:rPr>
        <w:t>. </w:t>
      </w:r>
    </w:p>
    <w:p w14:paraId="31368B82" w14:textId="77777777" w:rsidR="00B64F20" w:rsidRDefault="00B64F20" w:rsidP="00B64F20">
      <w:pPr>
        <w:pStyle w:val="NormalWeb"/>
        <w:shd w:val="clear" w:color="auto" w:fill="FFFFFF"/>
        <w:spacing w:before="0" w:beforeAutospacing="0" w:after="0" w:afterAutospacing="0"/>
      </w:pPr>
    </w:p>
    <w:p w14:paraId="0216449F" w14:textId="7B6B63DB" w:rsidR="00FF65CB" w:rsidRDefault="00B64F20" w:rsidP="00FF65CB">
      <w:pPr>
        <w:pStyle w:val="NormalWeb"/>
        <w:shd w:val="clear" w:color="auto" w:fill="FFFFFF"/>
        <w:spacing w:before="0" w:beforeAutospacing="0" w:after="300" w:afterAutospacing="0"/>
      </w:pPr>
      <w:r>
        <w:rPr>
          <w:rFonts w:ascii="Georgia" w:hAnsi="Georgia"/>
          <w:color w:val="000000"/>
          <w:sz w:val="22"/>
          <w:szCs w:val="22"/>
        </w:rPr>
        <w:t>Beurre noisette (</w:t>
      </w:r>
      <w:proofErr w:type="spellStart"/>
      <w:r>
        <w:rPr>
          <w:rFonts w:ascii="Georgia" w:hAnsi="Georgia"/>
          <w:color w:val="000000"/>
          <w:sz w:val="22"/>
          <w:szCs w:val="22"/>
        </w:rPr>
        <w:t>sth</w:t>
      </w:r>
      <w:proofErr w:type="spellEnd"/>
      <w:r>
        <w:rPr>
          <w:rFonts w:ascii="Georgia" w:hAnsi="Georgia"/>
          <w:color w:val="000000"/>
          <w:sz w:val="22"/>
          <w:szCs w:val="22"/>
        </w:rPr>
        <w:t xml:space="preserve"> that makes everything taste 100000x richer, brown butter) </w:t>
      </w:r>
      <w:r>
        <w:rPr>
          <w:color w:val="000000"/>
          <w:sz w:val="22"/>
          <w:szCs w:val="22"/>
        </w:rPr>
        <w:t>→</w:t>
      </w:r>
      <w:r>
        <w:rPr>
          <w:rFonts w:ascii="Georgia" w:hAnsi="Georgia"/>
          <w:color w:val="000000"/>
          <w:sz w:val="22"/>
          <w:szCs w:val="22"/>
        </w:rPr>
        <w:t xml:space="preserve"> used it in cookies. Like in life, we have to be careful. </w:t>
      </w:r>
      <w:commentRangeStart w:id="6"/>
      <w:r>
        <w:rPr>
          <w:rFonts w:ascii="Georgia" w:hAnsi="Georgia"/>
          <w:color w:val="000000"/>
          <w:sz w:val="22"/>
          <w:szCs w:val="22"/>
        </w:rPr>
        <w:t>If you brown butter for too long just by a second it'll get burnt. Just like us, if we keep pushing ourselves too much, we’ll get burnt out, and it’ll be no use.</w:t>
      </w:r>
      <w:commentRangeEnd w:id="6"/>
      <w:r w:rsidR="00FF65CB">
        <w:rPr>
          <w:rStyle w:val="CommentReference"/>
          <w:rFonts w:asciiTheme="minorHAnsi" w:eastAsiaTheme="minorEastAsia" w:hAnsiTheme="minorHAnsi" w:cstheme="minorBidi"/>
        </w:rPr>
        <w:commentReference w:id="6"/>
      </w:r>
    </w:p>
    <w:p w14:paraId="4B9E5D03" w14:textId="3465EEED" w:rsidR="00FF65CB" w:rsidRDefault="00FF65CB">
      <w:pPr>
        <w:rPr>
          <w:ins w:id="7" w:author="Chiara Situmorang" w:date="2021-11-18T13:42:00Z"/>
        </w:rPr>
      </w:pPr>
      <w:ins w:id="8" w:author="Chiara Situmorang" w:date="2021-11-18T13:42:00Z">
        <w:r>
          <w:t>Hi Kayleen,</w:t>
        </w:r>
      </w:ins>
    </w:p>
    <w:p w14:paraId="3D2E75EC" w14:textId="0CAFCE8E" w:rsidR="00FF65CB" w:rsidRDefault="00FF65CB">
      <w:pPr>
        <w:rPr>
          <w:ins w:id="9" w:author="Chiara Situmorang" w:date="2021-11-18T13:47:00Z"/>
        </w:rPr>
      </w:pPr>
      <w:ins w:id="10" w:author="Chiara Situmorang" w:date="2021-11-18T13:42:00Z">
        <w:r>
          <w:t xml:space="preserve">What a great </w:t>
        </w:r>
      </w:ins>
      <w:ins w:id="11" w:author="Chiara Situmorang" w:date="2021-11-18T13:43:00Z">
        <w:r>
          <w:t>essay! You’ve written a compelling story that really shows your passion and hard work over the years</w:t>
        </w:r>
      </w:ins>
      <w:ins w:id="12" w:author="Chiara Situmorang" w:date="2021-11-18T13:44:00Z">
        <w:r>
          <w:t xml:space="preserve">. I know you’re not done with the essay yet, but I’ve just </w:t>
        </w:r>
      </w:ins>
      <w:ins w:id="13" w:author="Chiara Situmorang" w:date="2021-11-18T13:45:00Z">
        <w:r>
          <w:t xml:space="preserve">written a few suggestions that might help tighten the structure and timeline so that it reads more clearly. </w:t>
        </w:r>
      </w:ins>
      <w:ins w:id="14" w:author="Chiara Situmorang" w:date="2021-11-18T13:46:00Z">
        <w:r>
          <w:t>Don’t worry about the word count yet.</w:t>
        </w:r>
      </w:ins>
      <w:ins w:id="15" w:author="Chiara Situmorang" w:date="2021-11-18T13:47:00Z">
        <w:r>
          <w:t xml:space="preserve"> Overall, it’s a really good start and with some revision, it can be a strong essay.</w:t>
        </w:r>
      </w:ins>
    </w:p>
    <w:p w14:paraId="2606A895" w14:textId="77777777" w:rsidR="00FF65CB" w:rsidRDefault="00FF65CB">
      <w:pPr>
        <w:rPr>
          <w:ins w:id="16" w:author="Chiara Situmorang" w:date="2021-11-18T13:50:00Z"/>
        </w:rPr>
      </w:pPr>
      <w:ins w:id="17" w:author="Chiara Situmorang" w:date="2021-11-18T13:48:00Z">
        <w:r>
          <w:t>I wish you luck on your revision</w:t>
        </w:r>
      </w:ins>
      <w:ins w:id="18" w:author="Chiara Situmorang" w:date="2021-11-18T13:50:00Z">
        <w:r>
          <w:t>!</w:t>
        </w:r>
      </w:ins>
    </w:p>
    <w:p w14:paraId="140E0B7E" w14:textId="2770440C" w:rsidR="00FF65CB" w:rsidRDefault="00FF65CB">
      <w:ins w:id="19" w:author="Chiara Situmorang" w:date="2021-11-18T13:50:00Z">
        <w:r>
          <w:t>Chiara</w:t>
        </w:r>
      </w:ins>
      <w:ins w:id="20" w:author="Chiara Situmorang" w:date="2021-11-18T13:46:00Z">
        <w:r>
          <w:t xml:space="preserve"> </w:t>
        </w:r>
      </w:ins>
    </w:p>
    <w:sectPr w:rsidR="00FF65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8T12:22:00Z" w:initials="CS">
    <w:p w14:paraId="51AFEAF4" w14:textId="05A5354F" w:rsidR="0013557F" w:rsidRDefault="0013557F">
      <w:pPr>
        <w:pStyle w:val="CommentText"/>
      </w:pPr>
      <w:r>
        <w:rPr>
          <w:rStyle w:val="CommentReference"/>
        </w:rPr>
        <w:annotationRef/>
      </w:r>
      <w:r>
        <w:t>This is such a great anecdote! I love the details and the humour</w:t>
      </w:r>
      <w:r w:rsidR="009F4DC6">
        <w:t>;</w:t>
      </w:r>
      <w:r>
        <w:t xml:space="preserve"> your voice and personality really come across in your writing.</w:t>
      </w:r>
    </w:p>
  </w:comment>
  <w:comment w:id="1" w:author="Chiara Situmorang" w:date="2021-11-18T12:35:00Z" w:initials="CS">
    <w:p w14:paraId="1B5EFAB6" w14:textId="0CAD321A" w:rsidR="00FF65CB" w:rsidRDefault="00FF65CB">
      <w:pPr>
        <w:pStyle w:val="CommentText"/>
      </w:pPr>
      <w:r>
        <w:rPr>
          <w:rStyle w:val="CommentReference"/>
        </w:rPr>
        <w:annotationRef/>
      </w:r>
      <w:r>
        <w:t>Can you clarify when you started your own baking business? This would help readers make sense of the timeline</w:t>
      </w:r>
    </w:p>
  </w:comment>
  <w:comment w:id="2" w:author="Chiara Situmorang" w:date="2021-11-18T12:38:00Z" w:initials="CS">
    <w:p w14:paraId="5CF3DE8C" w14:textId="57DC6A46" w:rsidR="00FF65CB" w:rsidRDefault="00FF65CB">
      <w:pPr>
        <w:pStyle w:val="CommentText"/>
      </w:pPr>
      <w:r>
        <w:rPr>
          <w:rStyle w:val="CommentReference"/>
        </w:rPr>
        <w:annotationRef/>
      </w:r>
      <w:r>
        <w:rPr>
          <w:rStyle w:val="CommentReference"/>
        </w:rPr>
        <w:t xml:space="preserve">At this point, it’s unclear how long you’ve had your business and how big it’s grown. It would help if you also add a little context here, especially if this happened a few years after you’d started your business - was this your first big </w:t>
      </w:r>
      <w:proofErr w:type="spellStart"/>
      <w:r>
        <w:rPr>
          <w:rStyle w:val="CommentReference"/>
        </w:rPr>
        <w:t>preorder</w:t>
      </w:r>
      <w:proofErr w:type="spellEnd"/>
      <w:r>
        <w:rPr>
          <w:rStyle w:val="CommentReference"/>
        </w:rPr>
        <w:t xml:space="preserve"> event? </w:t>
      </w:r>
    </w:p>
  </w:comment>
  <w:comment w:id="3" w:author="Chiara Situmorang" w:date="2021-11-18T13:14:00Z" w:initials="CS">
    <w:p w14:paraId="3DE5F72A" w14:textId="0899574D" w:rsidR="00FF65CB" w:rsidRDefault="00FF65CB">
      <w:pPr>
        <w:pStyle w:val="CommentText"/>
      </w:pPr>
      <w:r>
        <w:rPr>
          <w:rStyle w:val="CommentReference"/>
        </w:rPr>
        <w:annotationRef/>
      </w:r>
      <w:r>
        <w:t>I’m a little confused about this… I thought you’d opened orders a week before delivery? Can you please rewrite this chronologically?</w:t>
      </w:r>
    </w:p>
  </w:comment>
  <w:comment w:id="4" w:author="Chiara Situmorang" w:date="2021-11-18T13:15:00Z" w:initials="CS">
    <w:p w14:paraId="3C556A1F" w14:textId="25E292DB" w:rsidR="00FF65CB" w:rsidRDefault="00FF65CB">
      <w:pPr>
        <w:pStyle w:val="CommentText"/>
      </w:pPr>
      <w:r>
        <w:rPr>
          <w:rStyle w:val="CommentReference"/>
        </w:rPr>
        <w:annotationRef/>
      </w:r>
      <w:proofErr w:type="spellStart"/>
      <w:r>
        <w:t>Haha</w:t>
      </w:r>
      <w:proofErr w:type="spellEnd"/>
      <w:r>
        <w:t>, since this is the point of the paragraph, this should be worked into a sentence. Highlight your struggles and how you felt when you kept failing, so that we understand this point without you having to spell it out for us!</w:t>
      </w:r>
    </w:p>
  </w:comment>
  <w:comment w:id="5" w:author="Chiara Situmorang" w:date="2021-11-18T13:18:00Z" w:initials="CS">
    <w:p w14:paraId="0028B1BB" w14:textId="60471C5B" w:rsidR="00FF65CB" w:rsidRDefault="00FF65CB">
      <w:pPr>
        <w:pStyle w:val="CommentText"/>
      </w:pPr>
      <w:r>
        <w:rPr>
          <w:rStyle w:val="CommentReference"/>
        </w:rPr>
        <w:annotationRef/>
      </w:r>
      <w:r>
        <w:t>I think this can be put in the previous paragraph, before you reflect on the experience.</w:t>
      </w:r>
    </w:p>
  </w:comment>
  <w:comment w:id="6" w:author="Chiara Situmorang" w:date="2021-11-18T13:21:00Z" w:initials="CS">
    <w:p w14:paraId="2317BBDB" w14:textId="163E5B9B" w:rsidR="00FF65CB" w:rsidRDefault="00FF65CB">
      <w:pPr>
        <w:pStyle w:val="CommentText"/>
      </w:pPr>
      <w:r>
        <w:rPr>
          <w:rStyle w:val="CommentReference"/>
        </w:rPr>
        <w:annotationRef/>
      </w:r>
      <w:r>
        <w:t xml:space="preserve">I love this analogy! </w:t>
      </w:r>
      <w:r w:rsidR="009F4DC6">
        <w:t>But remember</w:t>
      </w:r>
      <w:r>
        <w:t>, the essay is about your discovery of your love of baking just as much as it is about your journey in developing that skill. Focus the conclusion on yourself – how YOU got burnout because you pushed yourself too hard, but now you know better (hopefully!).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FEAF4" w15:done="0"/>
  <w15:commentEx w15:paraId="1B5EFAB6" w15:done="0"/>
  <w15:commentEx w15:paraId="5CF3DE8C" w15:done="0"/>
  <w15:commentEx w15:paraId="3DE5F72A" w15:done="0"/>
  <w15:commentEx w15:paraId="3C556A1F" w15:done="0"/>
  <w15:commentEx w15:paraId="0028B1BB" w15:done="0"/>
  <w15:commentEx w15:paraId="2317B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C3F7" w16cex:dateUtc="2021-11-18T05:22:00Z"/>
  <w16cex:commentExtensible w16cex:durableId="2540C72D" w16cex:dateUtc="2021-11-18T05:35:00Z"/>
  <w16cex:commentExtensible w16cex:durableId="2540C7AB" w16cex:dateUtc="2021-11-18T05:38:00Z"/>
  <w16cex:commentExtensible w16cex:durableId="2540D026" w16cex:dateUtc="2021-11-18T06:14:00Z"/>
  <w16cex:commentExtensible w16cex:durableId="2540D07D" w16cex:dateUtc="2021-11-18T06:15:00Z"/>
  <w16cex:commentExtensible w16cex:durableId="2540D128" w16cex:dateUtc="2021-11-18T06:18:00Z"/>
  <w16cex:commentExtensible w16cex:durableId="2540D1E8" w16cex:dateUtc="2021-11-18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FEAF4" w16cid:durableId="2540C3F7"/>
  <w16cid:commentId w16cid:paraId="1B5EFAB6" w16cid:durableId="2540C72D"/>
  <w16cid:commentId w16cid:paraId="5CF3DE8C" w16cid:durableId="2540C7AB"/>
  <w16cid:commentId w16cid:paraId="3DE5F72A" w16cid:durableId="2540D026"/>
  <w16cid:commentId w16cid:paraId="3C556A1F" w16cid:durableId="2540D07D"/>
  <w16cid:commentId w16cid:paraId="0028B1BB" w16cid:durableId="2540D128"/>
  <w16cid:commentId w16cid:paraId="2317BBDB" w16cid:durableId="2540D1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20"/>
    <w:rsid w:val="0013557F"/>
    <w:rsid w:val="002B12A4"/>
    <w:rsid w:val="00943722"/>
    <w:rsid w:val="009F4DC6"/>
    <w:rsid w:val="00B64F20"/>
    <w:rsid w:val="00DB7294"/>
    <w:rsid w:val="00FF65C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5865"/>
  <w15:chartTrackingRefBased/>
  <w15:docId w15:val="{CFC97264-4C43-48CE-899E-D628F0BE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F2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3557F"/>
    <w:rPr>
      <w:sz w:val="16"/>
      <w:szCs w:val="16"/>
    </w:rPr>
  </w:style>
  <w:style w:type="paragraph" w:styleId="CommentText">
    <w:name w:val="annotation text"/>
    <w:basedOn w:val="Normal"/>
    <w:link w:val="CommentTextChar"/>
    <w:uiPriority w:val="99"/>
    <w:semiHidden/>
    <w:unhideWhenUsed/>
    <w:rsid w:val="0013557F"/>
    <w:pPr>
      <w:spacing w:line="240" w:lineRule="auto"/>
    </w:pPr>
    <w:rPr>
      <w:sz w:val="20"/>
      <w:szCs w:val="20"/>
    </w:rPr>
  </w:style>
  <w:style w:type="character" w:customStyle="1" w:styleId="CommentTextChar">
    <w:name w:val="Comment Text Char"/>
    <w:basedOn w:val="DefaultParagraphFont"/>
    <w:link w:val="CommentText"/>
    <w:uiPriority w:val="99"/>
    <w:semiHidden/>
    <w:rsid w:val="0013557F"/>
    <w:rPr>
      <w:sz w:val="20"/>
      <w:szCs w:val="20"/>
    </w:rPr>
  </w:style>
  <w:style w:type="paragraph" w:styleId="CommentSubject">
    <w:name w:val="annotation subject"/>
    <w:basedOn w:val="CommentText"/>
    <w:next w:val="CommentText"/>
    <w:link w:val="CommentSubjectChar"/>
    <w:uiPriority w:val="99"/>
    <w:semiHidden/>
    <w:unhideWhenUsed/>
    <w:rsid w:val="0013557F"/>
    <w:rPr>
      <w:b/>
      <w:bCs/>
    </w:rPr>
  </w:style>
  <w:style w:type="character" w:customStyle="1" w:styleId="CommentSubjectChar">
    <w:name w:val="Comment Subject Char"/>
    <w:basedOn w:val="CommentTextChar"/>
    <w:link w:val="CommentSubject"/>
    <w:uiPriority w:val="99"/>
    <w:semiHidden/>
    <w:rsid w:val="001355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Chiara Situmorang</cp:lastModifiedBy>
  <cp:revision>7</cp:revision>
  <dcterms:created xsi:type="dcterms:W3CDTF">2021-11-17T04:28:00Z</dcterms:created>
  <dcterms:modified xsi:type="dcterms:W3CDTF">2021-11-18T08:21:00Z</dcterms:modified>
</cp:coreProperties>
</file>