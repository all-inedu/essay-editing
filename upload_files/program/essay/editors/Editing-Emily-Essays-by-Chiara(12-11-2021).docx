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D4ED" w14:textId="77777777" w:rsidR="00833D18" w:rsidRPr="00833D18" w:rsidRDefault="00833D18" w:rsidP="00833D18">
      <w:pPr>
        <w:rPr>
          <w:b/>
          <w:bCs/>
        </w:rPr>
      </w:pPr>
      <w:r w:rsidRPr="00833D18">
        <w:rPr>
          <w:b/>
          <w:bCs/>
        </w:rPr>
        <w:t xml:space="preserve">Our families and communities often define us and our individual worlds. The community might refer to your cultural group, extended family, religious group, neighborhood or school, sports team or club, co-workers, etc. Describe the world you come from and how you, as a product of it, might add to the diversity of the University of Washington. Max 300 words. </w:t>
      </w:r>
    </w:p>
    <w:p w14:paraId="184173D9" w14:textId="77777777" w:rsidR="00833D18" w:rsidRDefault="00833D18" w:rsidP="00833D18"/>
    <w:p w14:paraId="710685BF" w14:textId="04B26E7E" w:rsidR="00833D18" w:rsidRDefault="00833D18" w:rsidP="00833D18">
      <w:r>
        <w:t>I have a total of 17 cousins from my mother’s side, 18 if you include me.</w:t>
      </w:r>
      <w:r w:rsidR="00F915C6">
        <w:t xml:space="preserve"> We are a close-knit group</w:t>
      </w:r>
      <w:r>
        <w:t>,</w:t>
      </w:r>
      <w:r w:rsidR="00F915C6">
        <w:t xml:space="preserve"> but being in a large family,</w:t>
      </w:r>
      <w:r>
        <w:t xml:space="preserve"> we</w:t>
      </w:r>
      <w:r w:rsidR="00F915C6">
        <w:t xml:space="preserve"> </w:t>
      </w:r>
      <w:r>
        <w:t xml:space="preserve">often </w:t>
      </w:r>
      <w:r w:rsidR="00F915C6">
        <w:t xml:space="preserve">have </w:t>
      </w:r>
      <w:r>
        <w:t>disputes</w:t>
      </w:r>
      <w:ins w:id="0" w:author="Chiara Situmorang" w:date="2021-11-12T15:44:00Z">
        <w:r w:rsidR="0013271D">
          <w:t xml:space="preserve"> – f</w:t>
        </w:r>
      </w:ins>
      <w:del w:id="1" w:author="Chiara Situmorang" w:date="2021-11-12T15:44:00Z">
        <w:r w:rsidDel="0013271D">
          <w:delText>. F</w:delText>
        </w:r>
      </w:del>
      <w:r>
        <w:t xml:space="preserve">rom simple arguments like who to sit with on the bus </w:t>
      </w:r>
      <w:r w:rsidR="00731D51">
        <w:t>or who</w:t>
      </w:r>
      <w:r>
        <w:t xml:space="preserve"> to hang out with to big ones that could harm our relationship. </w:t>
      </w:r>
    </w:p>
    <w:p w14:paraId="2540499A" w14:textId="3A9A2E0A" w:rsidR="00833D18" w:rsidRDefault="00833D18" w:rsidP="00833D18"/>
    <w:p w14:paraId="4A9287E9" w14:textId="661A7F8B" w:rsidR="00F915C6" w:rsidRDefault="00833D18" w:rsidP="00833D18">
      <w:r>
        <w:t xml:space="preserve">During the pandemic, my cousin saw </w:t>
      </w:r>
      <w:r w:rsidR="00D22756">
        <w:t xml:space="preserve">that </w:t>
      </w:r>
      <w:r>
        <w:t xml:space="preserve">my grandfather became </w:t>
      </w:r>
      <w:commentRangeStart w:id="2"/>
      <w:r>
        <w:t xml:space="preserve">very cheerless </w:t>
      </w:r>
      <w:commentRangeEnd w:id="2"/>
      <w:r w:rsidR="0013271D">
        <w:rPr>
          <w:rStyle w:val="CommentReference"/>
        </w:rPr>
        <w:commentReference w:id="2"/>
      </w:r>
      <w:r w:rsidR="00D22756">
        <w:t>from being quarantined</w:t>
      </w:r>
      <w:r>
        <w:t xml:space="preserve">. </w:t>
      </w:r>
      <w:r w:rsidR="00F915C6">
        <w:t>Some of my cousins insisted that he resume his daily activities as he did pre-</w:t>
      </w:r>
      <w:del w:id="3" w:author="Chiara Situmorang" w:date="2021-11-12T15:45:00Z">
        <w:r w:rsidR="00F915C6" w:rsidDel="0013271D">
          <w:delText>covid</w:delText>
        </w:r>
      </w:del>
      <w:ins w:id="4" w:author="Chiara Situmorang" w:date="2021-11-12T15:45:00Z">
        <w:r w:rsidR="0013271D">
          <w:t>COVID</w:t>
        </w:r>
      </w:ins>
      <w:r w:rsidR="00F915C6">
        <w:t xml:space="preserve">, while some others maintained that he waited </w:t>
      </w:r>
      <w:ins w:id="5" w:author="Chiara Situmorang" w:date="2021-11-12T15:45:00Z">
        <w:r w:rsidR="0013271D">
          <w:t xml:space="preserve">it </w:t>
        </w:r>
      </w:ins>
      <w:r w:rsidR="00F915C6">
        <w:t xml:space="preserve">out. Gradually, our discussion turned into an argument, and finally a screaming match. We stopped talking for a week. </w:t>
      </w:r>
    </w:p>
    <w:p w14:paraId="27880AEB" w14:textId="77777777" w:rsidR="00F915C6" w:rsidRDefault="00F915C6" w:rsidP="00833D18"/>
    <w:p w14:paraId="0158961B" w14:textId="4BFB7985" w:rsidR="00F262A7" w:rsidRDefault="00F915C6" w:rsidP="00833D18">
      <w:del w:id="6" w:author="Chiara Situmorang" w:date="2021-11-12T15:46:00Z">
        <w:r w:rsidDel="0013271D">
          <w:delText>Being the second eldest</w:delText>
        </w:r>
        <w:r w:rsidR="00833D18" w:rsidDel="0013271D">
          <w:delText xml:space="preserve">, </w:delText>
        </w:r>
      </w:del>
      <w:r w:rsidR="00833D18">
        <w:t xml:space="preserve">I </w:t>
      </w:r>
      <w:r>
        <w:t xml:space="preserve">couldn’t bear </w:t>
      </w:r>
      <w:del w:id="7" w:author="Chiara Situmorang" w:date="2021-11-12T15:46:00Z">
        <w:r w:rsidDel="0013271D">
          <w:delText xml:space="preserve">to see </w:delText>
        </w:r>
        <w:r w:rsidR="00F262A7" w:rsidDel="0013271D">
          <w:delText xml:space="preserve">such </w:delText>
        </w:r>
      </w:del>
      <w:ins w:id="8" w:author="Chiara Situmorang" w:date="2021-11-12T15:46:00Z">
        <w:r w:rsidR="0013271D">
          <w:t xml:space="preserve">the </w:t>
        </w:r>
      </w:ins>
      <w:r w:rsidR="00F262A7">
        <w:t>suspense any longer</w:t>
      </w:r>
      <w:r w:rsidR="00833D18">
        <w:t xml:space="preserve">. </w:t>
      </w:r>
      <w:del w:id="9" w:author="Chiara Situmorang" w:date="2021-11-12T15:46:00Z">
        <w:r w:rsidR="00F262A7" w:rsidDel="0013271D">
          <w:delText>Thus</w:delText>
        </w:r>
      </w:del>
      <w:ins w:id="10" w:author="Chiara Situmorang" w:date="2021-11-12T15:46:00Z">
        <w:r w:rsidR="0013271D">
          <w:t>As the second eldest in the family</w:t>
        </w:r>
      </w:ins>
      <w:r w:rsidR="00F262A7">
        <w:t xml:space="preserve">, I called a meeting with all my cousins and communicated </w:t>
      </w:r>
      <w:r w:rsidR="007F051B">
        <w:t xml:space="preserve">that </w:t>
      </w:r>
      <w:r w:rsidR="00F262A7">
        <w:t xml:space="preserve">we must be solid and work as a team if we were to help our grandfather. </w:t>
      </w:r>
      <w:r w:rsidR="007F051B">
        <w:t xml:space="preserve">Voicing opinions is </w:t>
      </w:r>
      <w:proofErr w:type="gramStart"/>
      <w:r w:rsidR="007F051B">
        <w:t>great</w:t>
      </w:r>
      <w:ins w:id="11" w:author="Chiara Situmorang" w:date="2021-11-12T15:47:00Z">
        <w:r w:rsidR="0013271D">
          <w:t>,</w:t>
        </w:r>
      </w:ins>
      <w:r w:rsidR="007F051B">
        <w:t xml:space="preserve"> but</w:t>
      </w:r>
      <w:proofErr w:type="gramEnd"/>
      <w:r w:rsidR="007F051B">
        <w:t xml:space="preserve"> listening to each other’s ideas is equally critical. </w:t>
      </w:r>
      <w:r w:rsidR="00F262A7">
        <w:t xml:space="preserve">I tried to highlight the positive aspects of each side’s arguments, and </w:t>
      </w:r>
      <w:r w:rsidR="007F051B">
        <w:t xml:space="preserve">we agreed </w:t>
      </w:r>
      <w:r w:rsidR="00F262A7">
        <w:t xml:space="preserve">that both physical and mental health are important for our grandfather. </w:t>
      </w:r>
      <w:r w:rsidR="007F051B">
        <w:t>Thus, we started to add onto one another’s ideas instead of shooting them down. Together, we decided to organize a virtual family competition in which we did at-home exercises with increasing difficulty.</w:t>
      </w:r>
    </w:p>
    <w:p w14:paraId="390FE4FC" w14:textId="020E5C06" w:rsidR="00F262A7" w:rsidRDefault="00F262A7" w:rsidP="00833D18"/>
    <w:p w14:paraId="1045C4BC" w14:textId="4EC31F06" w:rsidR="00833D18" w:rsidRDefault="007F051B" w:rsidP="00833D18">
      <w:r>
        <w:t>This experience taught me that, in a large group, friction</w:t>
      </w:r>
      <w:del w:id="12" w:author="Chiara Situmorang" w:date="2021-11-12T15:42:00Z">
        <w:r w:rsidDel="0013271D">
          <w:delText xml:space="preserve">s are </w:delText>
        </w:r>
      </w:del>
      <w:ins w:id="13" w:author="Chiara Situmorang" w:date="2021-11-12T15:42:00Z">
        <w:r w:rsidR="0013271D">
          <w:t xml:space="preserve"> </w:t>
        </w:r>
        <w:proofErr w:type="spellStart"/>
        <w:r w:rsidR="0013271D">
          <w:t xml:space="preserve">is </w:t>
        </w:r>
      </w:ins>
      <w:r>
        <w:t>inevitabl</w:t>
      </w:r>
      <w:proofErr w:type="spellEnd"/>
      <w:r>
        <w:t>e, but we must put our ego</w:t>
      </w:r>
      <w:ins w:id="14" w:author="Chiara Situmorang" w:date="2021-11-12T15:50:00Z">
        <w:r w:rsidR="0013271D">
          <w:t>s</w:t>
        </w:r>
      </w:ins>
      <w:r>
        <w:t xml:space="preserve"> aside to achieve compromise and the greater good. At UW, I </w:t>
      </w:r>
      <w:del w:id="15" w:author="Chiara Situmorang" w:date="2021-11-12T15:42:00Z">
        <w:r w:rsidDel="0013271D">
          <w:delText xml:space="preserve">would </w:delText>
        </w:r>
      </w:del>
      <w:ins w:id="16" w:author="Chiara Situmorang" w:date="2021-11-12T15:42:00Z">
        <w:r w:rsidR="0013271D">
          <w:t>w</w:t>
        </w:r>
        <w:r w:rsidR="0013271D">
          <w:t>ill</w:t>
        </w:r>
        <w:r w:rsidR="0013271D">
          <w:t xml:space="preserve"> </w:t>
        </w:r>
      </w:ins>
      <w:r>
        <w:t xml:space="preserve">continue to empathize with my peers and improve my communication skills, whether </w:t>
      </w:r>
      <w:ins w:id="17" w:author="Chiara Situmorang" w:date="2021-11-12T15:43:00Z">
        <w:r w:rsidR="0013271D">
          <w:t xml:space="preserve">it be </w:t>
        </w:r>
      </w:ins>
      <w:r>
        <w:t xml:space="preserve">at the Huskies Badminton Club or the Asian Business Student Association. There will always be disagreements in a large group. </w:t>
      </w:r>
      <w:r w:rsidR="00833D18">
        <w:t>But when we stick together</w:t>
      </w:r>
      <w:r w:rsidR="00D22756">
        <w:t>, we can conquer any obstacle</w:t>
      </w:r>
      <w:r w:rsidR="00833D18">
        <w:t xml:space="preserve">. </w:t>
      </w:r>
    </w:p>
    <w:p w14:paraId="5F991259" w14:textId="77777777" w:rsidR="00833D18" w:rsidRDefault="00833D18" w:rsidP="00833D18"/>
    <w:p w14:paraId="54AFE829" w14:textId="2E8A1467" w:rsidR="00833D18" w:rsidRDefault="00833D18" w:rsidP="00833D18">
      <w:pPr>
        <w:rPr>
          <w:ins w:id="18" w:author="Chiara Situmorang" w:date="2021-11-12T15:50:00Z"/>
        </w:rPr>
      </w:pPr>
    </w:p>
    <w:p w14:paraId="023D8A7D" w14:textId="0E6AA96F" w:rsidR="0013271D" w:rsidRDefault="0013271D" w:rsidP="00833D18">
      <w:pPr>
        <w:rPr>
          <w:ins w:id="19" w:author="Chiara Situmorang" w:date="2021-11-12T15:50:00Z"/>
        </w:rPr>
      </w:pPr>
      <w:ins w:id="20" w:author="Chiara Situmorang" w:date="2021-11-12T15:50:00Z">
        <w:r>
          <w:t>Hi Emily!</w:t>
        </w:r>
      </w:ins>
    </w:p>
    <w:p w14:paraId="2CF2B33C" w14:textId="75D2C934" w:rsidR="0013271D" w:rsidRDefault="0013271D" w:rsidP="00833D18">
      <w:pPr>
        <w:rPr>
          <w:ins w:id="21" w:author="Chiara Situmorang" w:date="2021-11-12T15:50:00Z"/>
        </w:rPr>
      </w:pPr>
    </w:p>
    <w:p w14:paraId="327DC9E0" w14:textId="0BF1CA21" w:rsidR="0013271D" w:rsidRDefault="0013271D" w:rsidP="00833D18">
      <w:pPr>
        <w:rPr>
          <w:ins w:id="22" w:author="Chiara Situmorang" w:date="2021-11-12T15:52:00Z"/>
        </w:rPr>
      </w:pPr>
      <w:ins w:id="23" w:author="Chiara Situmorang" w:date="2021-11-12T15:50:00Z">
        <w:r>
          <w:t>Congratulations on fi</w:t>
        </w:r>
      </w:ins>
      <w:ins w:id="24" w:author="Chiara Situmorang" w:date="2021-11-12T15:51:00Z">
        <w:r>
          <w:t>nishing this essay! You’ve worked hard on this – you should feel proud!</w:t>
        </w:r>
      </w:ins>
    </w:p>
    <w:p w14:paraId="55E41579" w14:textId="2A18B9B8" w:rsidR="0013271D" w:rsidRDefault="0013271D" w:rsidP="00833D18">
      <w:pPr>
        <w:rPr>
          <w:ins w:id="25" w:author="Chiara Situmorang" w:date="2021-11-12T15:52:00Z"/>
        </w:rPr>
      </w:pPr>
    </w:p>
    <w:p w14:paraId="11999DDD" w14:textId="368C457A" w:rsidR="0013271D" w:rsidRDefault="0013271D" w:rsidP="00833D18">
      <w:pPr>
        <w:rPr>
          <w:ins w:id="26" w:author="Chiara Situmorang" w:date="2021-11-12T15:54:00Z"/>
        </w:rPr>
      </w:pPr>
      <w:ins w:id="27" w:author="Chiara Situmorang" w:date="2021-11-12T15:52:00Z">
        <w:r>
          <w:t>Overall, the essay is structured well. I’ve made a few suggestions related to grammar</w:t>
        </w:r>
      </w:ins>
      <w:ins w:id="28" w:author="Chiara Situmorang" w:date="2021-11-12T15:53:00Z">
        <w:r w:rsidR="00373846">
          <w:t>, wording,</w:t>
        </w:r>
      </w:ins>
      <w:ins w:id="29" w:author="Chiara Situmorang" w:date="2021-11-12T15:52:00Z">
        <w:r>
          <w:t xml:space="preserve"> and sentence structure</w:t>
        </w:r>
      </w:ins>
      <w:ins w:id="30" w:author="Chiara Situmorang" w:date="2021-11-12T15:53:00Z">
        <w:r w:rsidR="00373846">
          <w:t xml:space="preserve">, but </w:t>
        </w:r>
      </w:ins>
      <w:ins w:id="31" w:author="Chiara Situmorang" w:date="2021-11-12T15:54:00Z">
        <w:r w:rsidR="00373846">
          <w:t>otherwise you’re pretty much done. We wish you all the best with the rest of the application process!</w:t>
        </w:r>
      </w:ins>
    </w:p>
    <w:p w14:paraId="3E523362" w14:textId="728A1D2D" w:rsidR="00373846" w:rsidRDefault="00373846" w:rsidP="00833D18">
      <w:pPr>
        <w:rPr>
          <w:ins w:id="32" w:author="Chiara Situmorang" w:date="2021-11-12T15:54:00Z"/>
        </w:rPr>
      </w:pPr>
    </w:p>
    <w:p w14:paraId="378E3ABD" w14:textId="75AAA9F3" w:rsidR="00373846" w:rsidRDefault="00373846" w:rsidP="00373846">
      <w:pPr>
        <w:ind w:firstLine="720"/>
      </w:pPr>
      <w:ins w:id="33" w:author="Chiara Situmorang" w:date="2021-11-12T15:54:00Z">
        <w:r>
          <w:t>Chiara</w:t>
        </w:r>
      </w:ins>
    </w:p>
    <w:sectPr w:rsidR="00373846"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iara Situmorang" w:date="2021-11-12T15:48:00Z" w:initials="CS">
    <w:p w14:paraId="6DD6BDA7" w14:textId="7302D570" w:rsidR="0013271D" w:rsidRDefault="0013271D">
      <w:pPr>
        <w:pStyle w:val="CommentText"/>
      </w:pPr>
      <w:r>
        <w:rPr>
          <w:rStyle w:val="CommentReference"/>
        </w:rPr>
        <w:annotationRef/>
      </w:r>
      <w:r>
        <w:t>‘Cheerless’ doesn’t feel like the right word. Maybe ‘downcast’ or ‘depressed’ is a better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D6BD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B3A" w16cex:dateUtc="2021-11-12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D6BDA7" w16cid:durableId="25390B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65B29"/>
    <w:multiLevelType w:val="hybridMultilevel"/>
    <w:tmpl w:val="FA309F44"/>
    <w:lvl w:ilvl="0" w:tplc="43928C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18"/>
    <w:rsid w:val="000E7BE2"/>
    <w:rsid w:val="0013271D"/>
    <w:rsid w:val="001564FA"/>
    <w:rsid w:val="00373846"/>
    <w:rsid w:val="006B23A6"/>
    <w:rsid w:val="00731D51"/>
    <w:rsid w:val="007F051B"/>
    <w:rsid w:val="00833D18"/>
    <w:rsid w:val="00935A1E"/>
    <w:rsid w:val="00A101AB"/>
    <w:rsid w:val="00B84682"/>
    <w:rsid w:val="00BC74AE"/>
    <w:rsid w:val="00D22756"/>
    <w:rsid w:val="00F262A7"/>
    <w:rsid w:val="00F915C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074F66"/>
  <w15:chartTrackingRefBased/>
  <w15:docId w15:val="{0766A4A1-B1EC-6F4A-8D64-E9802F20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33D18"/>
    <w:rPr>
      <w:lang w:val="en-US"/>
    </w:rPr>
  </w:style>
  <w:style w:type="character" w:styleId="CommentReference">
    <w:name w:val="annotation reference"/>
    <w:basedOn w:val="DefaultParagraphFont"/>
    <w:uiPriority w:val="99"/>
    <w:semiHidden/>
    <w:unhideWhenUsed/>
    <w:rsid w:val="0013271D"/>
    <w:rPr>
      <w:sz w:val="16"/>
      <w:szCs w:val="16"/>
    </w:rPr>
  </w:style>
  <w:style w:type="paragraph" w:styleId="CommentText">
    <w:name w:val="annotation text"/>
    <w:basedOn w:val="Normal"/>
    <w:link w:val="CommentTextChar"/>
    <w:uiPriority w:val="99"/>
    <w:semiHidden/>
    <w:unhideWhenUsed/>
    <w:rsid w:val="0013271D"/>
    <w:rPr>
      <w:sz w:val="20"/>
      <w:szCs w:val="20"/>
    </w:rPr>
  </w:style>
  <w:style w:type="character" w:customStyle="1" w:styleId="CommentTextChar">
    <w:name w:val="Comment Text Char"/>
    <w:basedOn w:val="DefaultParagraphFont"/>
    <w:link w:val="CommentText"/>
    <w:uiPriority w:val="99"/>
    <w:semiHidden/>
    <w:rsid w:val="0013271D"/>
    <w:rPr>
      <w:sz w:val="20"/>
      <w:szCs w:val="20"/>
      <w:lang w:val="en-US"/>
    </w:rPr>
  </w:style>
  <w:style w:type="paragraph" w:styleId="CommentSubject">
    <w:name w:val="annotation subject"/>
    <w:basedOn w:val="CommentText"/>
    <w:next w:val="CommentText"/>
    <w:link w:val="CommentSubjectChar"/>
    <w:uiPriority w:val="99"/>
    <w:semiHidden/>
    <w:unhideWhenUsed/>
    <w:rsid w:val="0013271D"/>
    <w:rPr>
      <w:b/>
      <w:bCs/>
    </w:rPr>
  </w:style>
  <w:style w:type="character" w:customStyle="1" w:styleId="CommentSubjectChar">
    <w:name w:val="Comment Subject Char"/>
    <w:basedOn w:val="CommentTextChar"/>
    <w:link w:val="CommentSubject"/>
    <w:uiPriority w:val="99"/>
    <w:semiHidden/>
    <w:rsid w:val="0013271D"/>
    <w:rPr>
      <w:b/>
      <w:bCs/>
      <w:sz w:val="20"/>
      <w:szCs w:val="20"/>
      <w:lang w:val="en-US"/>
    </w:rPr>
  </w:style>
  <w:style w:type="paragraph" w:styleId="ListParagraph">
    <w:name w:val="List Paragraph"/>
    <w:basedOn w:val="Normal"/>
    <w:uiPriority w:val="34"/>
    <w:qFormat/>
    <w:rsid w:val="00373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Chiara Situmorang</cp:lastModifiedBy>
  <cp:revision>3</cp:revision>
  <dcterms:created xsi:type="dcterms:W3CDTF">2021-11-12T01:13:00Z</dcterms:created>
  <dcterms:modified xsi:type="dcterms:W3CDTF">2021-11-12T08:55:00Z</dcterms:modified>
</cp:coreProperties>
</file>