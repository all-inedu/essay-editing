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085C" w14:textId="56C238C1" w:rsidR="002C1DBF" w:rsidRPr="00AB51C0" w:rsidRDefault="00AB51C0">
      <w:pPr>
        <w:pStyle w:val="Body"/>
        <w:jc w:val="both"/>
        <w:rPr>
          <w:b/>
          <w:bCs/>
          <w:color w:val="000000" w:themeColor="text1"/>
        </w:rPr>
      </w:pPr>
      <w:r w:rsidRPr="00AB51C0">
        <w:rPr>
          <w:b/>
          <w:bCs/>
          <w:color w:val="000000" w:themeColor="text1"/>
        </w:rPr>
        <w:t xml:space="preserve">Briefly discuss your reasons for pursuing the major you have </w:t>
      </w:r>
      <w:commentRangeStart w:id="0"/>
      <w:r w:rsidRPr="00AB51C0">
        <w:rPr>
          <w:b/>
          <w:bCs/>
          <w:color w:val="000000" w:themeColor="text1"/>
        </w:rPr>
        <w:t>selected</w:t>
      </w:r>
      <w:commentRangeEnd w:id="0"/>
      <w:r w:rsidR="00CF04A4">
        <w:rPr>
          <w:rStyle w:val="CommentReference"/>
          <w:rFonts w:cs="Times New Roman"/>
          <w:color w:val="auto"/>
        </w:rPr>
        <w:commentReference w:id="0"/>
      </w:r>
    </w:p>
    <w:p w14:paraId="46FC96E0" w14:textId="77777777" w:rsidR="002C1DBF" w:rsidRPr="00AB51C0" w:rsidRDefault="002C1DBF">
      <w:pPr>
        <w:pStyle w:val="Defaul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</w:pPr>
    </w:p>
    <w:p w14:paraId="6334E71D" w14:textId="07F7CEB6" w:rsidR="002C1DBF" w:rsidRPr="00AB51C0" w:rsidRDefault="001D757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383838"/>
          <w:shd w:val="clear" w:color="auto" w:fill="FFFFFF"/>
        </w:rPr>
      </w:pPr>
      <w:r w:rsidRPr="00AB51C0">
        <w:rPr>
          <w:rFonts w:ascii="Times New Roman" w:hAnsi="Times New Roman"/>
          <w:i/>
          <w:iCs/>
          <w:color w:val="000000" w:themeColor="text1"/>
          <w:sz w:val="24"/>
          <w:szCs w:val="24"/>
          <w:u w:color="383838"/>
          <w:shd w:val="clear" w:color="auto" w:fill="FFFFFF"/>
        </w:rPr>
        <w:t>A malfunctioning ammonia sensor and automatic feces cleaner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: the farm figured it out too little too late</w:t>
      </w:r>
      <w:ins w:id="1" w:author="Alyssa Manik" w:date="2021-01-06T23:46:00Z">
        <w:r w:rsidR="00CF04A4">
          <w:rPr>
            <w:rFonts w:ascii="Times New Roman" w:hAnsi="Times New Roman"/>
            <w:color w:val="000000" w:themeColor="text1"/>
            <w:sz w:val="24"/>
            <w:szCs w:val="24"/>
            <w:u w:color="383838"/>
            <w:shd w:val="clear" w:color="auto" w:fill="FFFFFF"/>
          </w:rPr>
          <w:t>;</w:t>
        </w:r>
      </w:ins>
      <w:del w:id="2" w:author="Alyssa Manik" w:date="2021-01-06T23:46:00Z">
        <w:r w:rsidRPr="00AB51C0" w:rsidDel="00CF04A4">
          <w:rPr>
            <w:rFonts w:ascii="Times New Roman" w:hAnsi="Times New Roman"/>
            <w:color w:val="000000" w:themeColor="text1"/>
            <w:sz w:val="24"/>
            <w:szCs w:val="24"/>
            <w:u w:color="383838"/>
            <w:shd w:val="clear" w:color="auto" w:fill="FFFFFF"/>
          </w:rPr>
          <w:delText>.</w:delText>
        </w:r>
      </w:del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 Not </w:t>
      </w:r>
      <w:commentRangeStart w:id="3"/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until after </w:t>
      </w:r>
      <w:commentRangeEnd w:id="3"/>
      <w:r w:rsidR="00CF04A4">
        <w:rPr>
          <w:rStyle w:val="CommentReference"/>
          <w:rFonts w:ascii="Times New Roman" w:hAnsi="Times New Roman" w:cs="Times New Roman"/>
          <w:color w:val="auto"/>
        </w:rPr>
        <w:commentReference w:id="3"/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several batches of chickens contracted </w:t>
      </w:r>
      <w:ins w:id="4" w:author="Alyssa Manik" w:date="2021-01-06T23:46:00Z">
        <w:r w:rsidR="00CF04A4">
          <w:rPr>
            <w:rFonts w:ascii="Times New Roman" w:hAnsi="Times New Roman"/>
            <w:color w:val="000000" w:themeColor="text1"/>
            <w:sz w:val="24"/>
            <w:szCs w:val="24"/>
            <w:u w:color="383838"/>
            <w:shd w:val="clear" w:color="auto" w:fill="FFFFFF"/>
          </w:rPr>
          <w:t xml:space="preserve">a </w:t>
        </w:r>
      </w:ins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disease making them </w:t>
      </w:r>
      <w:r w:rsidRPr="00AB51C0">
        <w:rPr>
          <w:rFonts w:ascii="Times New Roman" w:hAnsi="Times New Roman"/>
          <w:i/>
          <w:iCs/>
          <w:color w:val="000000" w:themeColor="text1"/>
          <w:sz w:val="24"/>
          <w:szCs w:val="24"/>
          <w:u w:color="383838"/>
          <w:shd w:val="clear" w:color="auto" w:fill="FFFFFF"/>
        </w:rPr>
        <w:t>unfit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 for the food industry and leaving my parents’ poultry farm in a huge deficit right before my internship there.</w:t>
      </w:r>
    </w:p>
    <w:p w14:paraId="7F933845" w14:textId="77777777" w:rsidR="002C1DBF" w:rsidRPr="00AB51C0" w:rsidRDefault="002C1DB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383838"/>
          <w:shd w:val="clear" w:color="auto" w:fill="FFFFFF"/>
        </w:rPr>
      </w:pPr>
    </w:p>
    <w:p w14:paraId="4DE2AF1E" w14:textId="0FC3528C" w:rsidR="002C1DBF" w:rsidRPr="00AB51C0" w:rsidRDefault="001D7570">
      <w:pPr>
        <w:pStyle w:val="Default"/>
        <w:spacing w:line="360" w:lineRule="auto"/>
        <w:jc w:val="both"/>
        <w:rPr>
          <w:color w:val="000000" w:themeColor="text1"/>
        </w:rPr>
      </w:pP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I was stunned how a single pair of equipment malfunction could cause a large-scale setback. I </w:t>
      </w:r>
      <w:commentRangeStart w:id="5"/>
      <w:commentRangeStart w:id="6"/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scoured</w:t>
      </w:r>
      <w:commentRangeEnd w:id="5"/>
      <w:r w:rsidR="00CF04A4">
        <w:rPr>
          <w:rStyle w:val="CommentReference"/>
          <w:rFonts w:ascii="Times New Roman" w:hAnsi="Times New Roman" w:cs="Times New Roman"/>
          <w:color w:val="auto"/>
        </w:rPr>
        <w:commentReference w:id="5"/>
      </w:r>
      <w:commentRangeEnd w:id="6"/>
      <w:r w:rsidR="00CF04A4">
        <w:rPr>
          <w:rStyle w:val="CommentReference"/>
          <w:rFonts w:ascii="Times New Roman" w:hAnsi="Times New Roman" w:cs="Times New Roman"/>
          <w:color w:val="auto"/>
        </w:rPr>
        <w:commentReference w:id="6"/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 the web to gain insights on supply chain, logistics, and operations. Reading journals about poultry farm operations, I found Industrial Engineers who performs failure analysis and optimizes manufacturing processes using Mat</w:t>
      </w:r>
      <w:commentRangeStart w:id="7"/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h; I was obsessed. </w:t>
      </w:r>
      <w:commentRangeEnd w:id="7"/>
      <w:r w:rsidR="00CF04A4">
        <w:rPr>
          <w:rStyle w:val="CommentReference"/>
          <w:rFonts w:ascii="Times New Roman" w:hAnsi="Times New Roman" w:cs="Times New Roman"/>
          <w:color w:val="auto"/>
        </w:rPr>
        <w:commentReference w:id="7"/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Purdue’s Industrial engineering curriculum would further my dream to scale-up my parents’ farm through effective problem solving of integrated systems.</w:t>
      </w:r>
    </w:p>
    <w:sectPr w:rsidR="002C1DBF" w:rsidRPr="00AB51C0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1-01-06T23:52:00Z" w:initials="AM">
    <w:p w14:paraId="0192C05B" w14:textId="1AD8A10E" w:rsidR="00CF04A4" w:rsidRDefault="00CF04A4">
      <w:pPr>
        <w:pStyle w:val="CommentText"/>
      </w:pPr>
      <w:r>
        <w:rPr>
          <w:rStyle w:val="CommentReference"/>
        </w:rPr>
        <w:annotationRef/>
      </w:r>
      <w:r>
        <w:t>You’re at 20 words in excess, that being said, I do think the content of your essay flows well and is relevant, so maybe focus on making the sentences shorter or using one word nouns and less adjectives.</w:t>
      </w:r>
    </w:p>
  </w:comment>
  <w:comment w:id="3" w:author="Alyssa Manik" w:date="2021-01-06T23:47:00Z" w:initials="AM">
    <w:p w14:paraId="4DCA3173" w14:textId="5A602B04" w:rsidR="00CF04A4" w:rsidRDefault="00CF04A4">
      <w:pPr>
        <w:pStyle w:val="CommentText"/>
      </w:pPr>
      <w:r>
        <w:rPr>
          <w:rStyle w:val="CommentReference"/>
        </w:rPr>
        <w:annotationRef/>
      </w:r>
      <w:r>
        <w:t>Delete ‘after,’ it’s redundant</w:t>
      </w:r>
    </w:p>
  </w:comment>
  <w:comment w:id="5" w:author="Alyssa Manik" w:date="2021-01-06T23:48:00Z" w:initials="AM">
    <w:p w14:paraId="7727C1FB" w14:textId="2E07FD9B" w:rsidR="00CF04A4" w:rsidRDefault="00CF04A4">
      <w:pPr>
        <w:pStyle w:val="CommentText"/>
      </w:pPr>
      <w:r>
        <w:rPr>
          <w:rStyle w:val="CommentReference"/>
        </w:rPr>
        <w:annotationRef/>
      </w:r>
      <w:r>
        <w:t xml:space="preserve">To make the essay flow more, try to use less “I” statements because they make the transition from one sentence to another </w:t>
      </w:r>
      <w:proofErr w:type="gramStart"/>
      <w:r>
        <w:t>more messy</w:t>
      </w:r>
      <w:proofErr w:type="gramEnd"/>
      <w:r>
        <w:t>.</w:t>
      </w:r>
    </w:p>
  </w:comment>
  <w:comment w:id="6" w:author="Alyssa Manik" w:date="2021-01-06T23:49:00Z" w:initials="AM">
    <w:p w14:paraId="1F796960" w14:textId="448D185F" w:rsidR="00CF04A4" w:rsidRDefault="00CF04A4">
      <w:pPr>
        <w:pStyle w:val="CommentText"/>
      </w:pPr>
      <w:r>
        <w:rPr>
          <w:rStyle w:val="CommentReference"/>
        </w:rPr>
        <w:annotationRef/>
      </w:r>
      <w:proofErr w:type="gramStart"/>
      <w:r>
        <w:t>E.g.</w:t>
      </w:r>
      <w:proofErr w:type="gramEnd"/>
      <w:r>
        <w:t xml:space="preserve"> “Scouring the web to gain insight on the farm logistics, reading journals on the poultry industry and technological advancements, I became aware of Industrial engineers- those who perform failure analysis and optimize the manufacturing process through pure Math”</w:t>
      </w:r>
    </w:p>
  </w:comment>
  <w:comment w:id="7" w:author="Alyssa Manik" w:date="2021-01-06T23:50:00Z" w:initials="AM">
    <w:p w14:paraId="73ECDB16" w14:textId="01F3D082" w:rsidR="00CF04A4" w:rsidRDefault="00CF04A4">
      <w:pPr>
        <w:pStyle w:val="CommentText"/>
      </w:pPr>
      <w:r>
        <w:rPr>
          <w:rStyle w:val="CommentReference"/>
        </w:rPr>
        <w:annotationRef/>
      </w:r>
      <w:r>
        <w:t xml:space="preserve">I’d like to see more variances in the sentence structure or syntax, something that makes the essay less of a “I </w:t>
      </w:r>
      <w:proofErr w:type="gramStart"/>
      <w:r>
        <w:t>will..</w:t>
      </w:r>
      <w:proofErr w:type="gramEnd"/>
      <w:r>
        <w:t xml:space="preserve"> I </w:t>
      </w:r>
      <w:proofErr w:type="gramStart"/>
      <w:r>
        <w:t>think..</w:t>
      </w:r>
      <w:proofErr w:type="gramEnd"/>
      <w:r>
        <w:t xml:space="preserve"> I </w:t>
      </w:r>
      <w:proofErr w:type="gramStart"/>
      <w:r>
        <w:t>believe..</w:t>
      </w:r>
      <w:proofErr w:type="gram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92C05B" w15:done="0"/>
  <w15:commentEx w15:paraId="4DCA3173" w15:done="0"/>
  <w15:commentEx w15:paraId="7727C1FB" w15:done="0"/>
  <w15:commentEx w15:paraId="1F796960" w15:paraIdParent="7727C1FB" w15:done="0"/>
  <w15:commentEx w15:paraId="73ECDB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0CBB4" w16cex:dateUtc="2021-01-06T16:52:00Z"/>
  <w16cex:commentExtensible w16cex:durableId="23A0CA74" w16cex:dateUtc="2021-01-06T16:47:00Z"/>
  <w16cex:commentExtensible w16cex:durableId="23A0CAD3" w16cex:dateUtc="2021-01-06T16:48:00Z"/>
  <w16cex:commentExtensible w16cex:durableId="23A0CB13" w16cex:dateUtc="2021-01-06T16:49:00Z"/>
  <w16cex:commentExtensible w16cex:durableId="23A0CB63" w16cex:dateUtc="2021-01-06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92C05B" w16cid:durableId="23A0CBB4"/>
  <w16cid:commentId w16cid:paraId="4DCA3173" w16cid:durableId="23A0CA74"/>
  <w16cid:commentId w16cid:paraId="7727C1FB" w16cid:durableId="23A0CAD3"/>
  <w16cid:commentId w16cid:paraId="1F796960" w16cid:durableId="23A0CB13"/>
  <w16cid:commentId w16cid:paraId="73ECDB16" w16cid:durableId="23A0CB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8D3C3" w14:textId="77777777" w:rsidR="0076410C" w:rsidRDefault="0076410C">
      <w:r>
        <w:separator/>
      </w:r>
    </w:p>
  </w:endnote>
  <w:endnote w:type="continuationSeparator" w:id="0">
    <w:p w14:paraId="1D3A2A62" w14:textId="77777777" w:rsidR="0076410C" w:rsidRDefault="0076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E2DB2" w14:textId="77777777" w:rsidR="002C1DBF" w:rsidRDefault="002C1DB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74CEF" w14:textId="77777777" w:rsidR="0076410C" w:rsidRDefault="0076410C">
      <w:r>
        <w:separator/>
      </w:r>
    </w:p>
  </w:footnote>
  <w:footnote w:type="continuationSeparator" w:id="0">
    <w:p w14:paraId="362F33AF" w14:textId="77777777" w:rsidR="0076410C" w:rsidRDefault="00764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B2E36" w14:textId="77777777" w:rsidR="002C1DBF" w:rsidRDefault="002C1DBF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DBF"/>
    <w:rsid w:val="001D7570"/>
    <w:rsid w:val="002C1DBF"/>
    <w:rsid w:val="0076410C"/>
    <w:rsid w:val="008428D1"/>
    <w:rsid w:val="00AB51C0"/>
    <w:rsid w:val="00C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D0730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F0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4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4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Manik</cp:lastModifiedBy>
  <cp:revision>4</cp:revision>
  <dcterms:created xsi:type="dcterms:W3CDTF">2021-01-05T13:56:00Z</dcterms:created>
  <dcterms:modified xsi:type="dcterms:W3CDTF">2021-01-06T16:53:00Z</dcterms:modified>
</cp:coreProperties>
</file>