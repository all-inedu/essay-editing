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71DEA" w14:textId="3EBCE357" w:rsidR="00D50EC4" w:rsidRPr="00D50EC4" w:rsidRDefault="00D50EC4" w:rsidP="00AE299D">
      <w:pPr>
        <w:jc w:val="both"/>
        <w:rPr>
          <w:rFonts w:ascii="Times New Roman" w:eastAsia="Times New Roman" w:hAnsi="Times New Roman" w:cs="Times New Roman"/>
          <w:b/>
        </w:rPr>
      </w:pPr>
      <w:r w:rsidRPr="00D50EC4">
        <w:rPr>
          <w:rFonts w:ascii="Times New Roman" w:eastAsia="Times New Roman" w:hAnsi="Times New Roman" w:cs="Times New Roman"/>
          <w:b/>
        </w:rPr>
        <w:t>USC faculty place an emphasis on interdisciplinary academic opportunities. Describe something outside of your intended academic focus about which you are interested in learning.</w:t>
      </w:r>
      <w:r w:rsidRPr="00393567">
        <w:rPr>
          <w:rFonts w:ascii="Times New Roman" w:eastAsia="Times New Roman" w:hAnsi="Times New Roman" w:cs="Times New Roman"/>
          <w:b/>
        </w:rPr>
        <w:t xml:space="preserve"> Max </w:t>
      </w:r>
      <w:r w:rsidRPr="000B36A2">
        <w:rPr>
          <w:rFonts w:ascii="Times New Roman" w:eastAsia="Times New Roman" w:hAnsi="Times New Roman" w:cs="Times New Roman"/>
          <w:b/>
          <w:u w:val="single"/>
          <w:rPrChange w:id="0" w:author="Alyssa Manik" w:date="2021-01-13T01:45:00Z">
            <w:rPr>
              <w:rFonts w:ascii="Times New Roman" w:eastAsia="Times New Roman" w:hAnsi="Times New Roman" w:cs="Times New Roman"/>
              <w:b/>
            </w:rPr>
          </w:rPrChange>
        </w:rPr>
        <w:t>250 words</w:t>
      </w:r>
    </w:p>
    <w:p w14:paraId="48B0861E" w14:textId="77777777" w:rsidR="00D50EC4" w:rsidRDefault="00D50EC4"/>
    <w:p w14:paraId="600065E0" w14:textId="35AE5178" w:rsidR="000A7D68" w:rsidRDefault="009A3713" w:rsidP="00E01E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Selected a</w:t>
      </w:r>
      <w:r w:rsidR="00D7087A" w:rsidRPr="000764B7">
        <w:rPr>
          <w:rFonts w:ascii="Times New Roman" w:hAnsi="Times New Roman" w:cs="Times New Roman"/>
        </w:rPr>
        <w:t xml:space="preserve">s a GADIS </w:t>
      </w:r>
      <w:proofErr w:type="spellStart"/>
      <w:r w:rsidR="00D7087A" w:rsidRPr="000764B7">
        <w:rPr>
          <w:rFonts w:ascii="Times New Roman" w:hAnsi="Times New Roman" w:cs="Times New Roman"/>
        </w:rPr>
        <w:t>Sampul</w:t>
      </w:r>
      <w:proofErr w:type="spellEnd"/>
      <w:r w:rsidR="00D7087A" w:rsidRPr="000764B7">
        <w:rPr>
          <w:rFonts w:ascii="Times New Roman" w:hAnsi="Times New Roman" w:cs="Times New Roman"/>
        </w:rPr>
        <w:t xml:space="preserve"> beauty pageant finalist</w:t>
      </w:r>
      <w:r>
        <w:rPr>
          <w:rFonts w:ascii="Times New Roman" w:hAnsi="Times New Roman" w:cs="Times New Roman"/>
        </w:rPr>
        <w:t xml:space="preserve"> out of 3000 participants across Indonesia</w:t>
      </w:r>
      <w:r w:rsidR="00D7087A" w:rsidRPr="000764B7">
        <w:rPr>
          <w:rFonts w:ascii="Times New Roman" w:hAnsi="Times New Roman" w:cs="Times New Roman"/>
        </w:rPr>
        <w:t>, I am used to talking in interviews and magazines, advocating issues close to my heart like children in poverty.</w:t>
      </w:r>
      <w:r w:rsidR="00582EDD">
        <w:rPr>
          <w:rFonts w:ascii="Times New Roman" w:hAnsi="Times New Roman" w:cs="Times New Roman"/>
        </w:rPr>
        <w:t xml:space="preserve"> </w:t>
      </w:r>
      <w:r w:rsidR="00DD3FF5" w:rsidRPr="00DD3FF5">
        <w:rPr>
          <w:rFonts w:ascii="Times New Roman" w:hAnsi="Times New Roman" w:cs="Times New Roman"/>
        </w:rPr>
        <w:t>Through my speeches, I invited people to act</w:t>
      </w:r>
      <w:r w:rsidR="004A5BD6">
        <w:rPr>
          <w:rFonts w:ascii="Times New Roman" w:hAnsi="Times New Roman" w:cs="Times New Roman"/>
        </w:rPr>
        <w:t>,</w:t>
      </w:r>
      <w:r w:rsidR="00DD3FF5" w:rsidRPr="00DD3FF5">
        <w:rPr>
          <w:rFonts w:ascii="Times New Roman" w:hAnsi="Times New Roman" w:cs="Times New Roman"/>
        </w:rPr>
        <w:t xml:space="preserve"> which has led to many teenagers start</w:t>
      </w:r>
      <w:ins w:id="1" w:author="Alyssa Manik" w:date="2021-01-13T01:45:00Z">
        <w:r w:rsidR="000B36A2">
          <w:rPr>
            <w:rFonts w:ascii="Times New Roman" w:hAnsi="Times New Roman" w:cs="Times New Roman"/>
          </w:rPr>
          <w:t>ing</w:t>
        </w:r>
      </w:ins>
      <w:del w:id="2" w:author="Alyssa Manik" w:date="2021-01-13T01:45:00Z">
        <w:r w:rsidR="00DD3FF5" w:rsidRPr="00DD3FF5" w:rsidDel="000B36A2">
          <w:rPr>
            <w:rFonts w:ascii="Times New Roman" w:hAnsi="Times New Roman" w:cs="Times New Roman"/>
          </w:rPr>
          <w:delText>ed</w:delText>
        </w:r>
      </w:del>
      <w:r w:rsidR="00DD3FF5" w:rsidRPr="00DD3FF5">
        <w:rPr>
          <w:rFonts w:ascii="Times New Roman" w:hAnsi="Times New Roman" w:cs="Times New Roman"/>
        </w:rPr>
        <w:t xml:space="preserve"> their own projects to raise funds </w:t>
      </w:r>
      <w:commentRangeStart w:id="3"/>
      <w:r w:rsidR="00E657E2">
        <w:rPr>
          <w:rFonts w:ascii="Times New Roman" w:hAnsi="Times New Roman" w:cs="Times New Roman"/>
        </w:rPr>
        <w:t xml:space="preserve">for child labor </w:t>
      </w:r>
      <w:commentRangeEnd w:id="3"/>
      <w:r w:rsidR="000B36A2">
        <w:rPr>
          <w:rStyle w:val="CommentReference"/>
        </w:rPr>
        <w:commentReference w:id="3"/>
      </w:r>
      <w:r w:rsidR="008B5FA6">
        <w:rPr>
          <w:rFonts w:ascii="Times New Roman" w:hAnsi="Times New Roman" w:cs="Times New Roman"/>
        </w:rPr>
        <w:t xml:space="preserve">together </w:t>
      </w:r>
      <w:r w:rsidR="00DD3FF5" w:rsidRPr="00DD3FF5">
        <w:rPr>
          <w:rFonts w:ascii="Times New Roman" w:hAnsi="Times New Roman" w:cs="Times New Roman"/>
        </w:rPr>
        <w:t xml:space="preserve">with me. </w:t>
      </w:r>
      <w:commentRangeStart w:id="4"/>
      <w:r w:rsidR="00DD3FF5" w:rsidRPr="00DD3FF5">
        <w:rPr>
          <w:rFonts w:ascii="Times New Roman" w:hAnsi="Times New Roman" w:cs="Times New Roman"/>
        </w:rPr>
        <w:t xml:space="preserve">This </w:t>
      </w:r>
      <w:r w:rsidR="00D7736D">
        <w:rPr>
          <w:rFonts w:ascii="Times New Roman" w:hAnsi="Times New Roman" w:cs="Times New Roman"/>
        </w:rPr>
        <w:t xml:space="preserve">has </w:t>
      </w:r>
      <w:r w:rsidR="00474FC7">
        <w:rPr>
          <w:rFonts w:ascii="Times New Roman" w:hAnsi="Times New Roman" w:cs="Times New Roman"/>
        </w:rPr>
        <w:t>opened my eyes</w:t>
      </w:r>
      <w:r w:rsidR="00DD3FF5" w:rsidRPr="00DD3FF5">
        <w:rPr>
          <w:rFonts w:ascii="Times New Roman" w:hAnsi="Times New Roman" w:cs="Times New Roman"/>
        </w:rPr>
        <w:t xml:space="preserve"> </w:t>
      </w:r>
      <w:r w:rsidR="00985494">
        <w:rPr>
          <w:rFonts w:ascii="Times New Roman" w:hAnsi="Times New Roman" w:cs="Times New Roman"/>
        </w:rPr>
        <w:t xml:space="preserve">about </w:t>
      </w:r>
      <w:r w:rsidR="00597A06">
        <w:rPr>
          <w:rFonts w:ascii="Times New Roman" w:hAnsi="Times New Roman" w:cs="Times New Roman"/>
        </w:rPr>
        <w:t xml:space="preserve">how </w:t>
      </w:r>
      <w:r w:rsidR="00B35409">
        <w:rPr>
          <w:rFonts w:ascii="Times New Roman" w:hAnsi="Times New Roman" w:cs="Times New Roman"/>
        </w:rPr>
        <w:t xml:space="preserve">much </w:t>
      </w:r>
      <w:r w:rsidR="005D0855">
        <w:rPr>
          <w:rFonts w:ascii="Times New Roman" w:hAnsi="Times New Roman" w:cs="Times New Roman"/>
        </w:rPr>
        <w:t xml:space="preserve">people’s </w:t>
      </w:r>
      <w:r w:rsidR="00597A06">
        <w:rPr>
          <w:rFonts w:ascii="Times New Roman" w:hAnsi="Times New Roman" w:cs="Times New Roman"/>
        </w:rPr>
        <w:t xml:space="preserve">decision could be influenced. </w:t>
      </w:r>
      <w:commentRangeEnd w:id="4"/>
      <w:r w:rsidR="00EF54C0">
        <w:rPr>
          <w:rStyle w:val="CommentReference"/>
        </w:rPr>
        <w:commentReference w:id="4"/>
      </w:r>
      <w:r w:rsidR="00596D3E">
        <w:rPr>
          <w:rFonts w:ascii="Times New Roman" w:hAnsi="Times New Roman" w:cs="Times New Roman"/>
        </w:rPr>
        <w:t>Hence, the art of understanding people</w:t>
      </w:r>
      <w:r w:rsidR="00DC6F24">
        <w:rPr>
          <w:rFonts w:ascii="Times New Roman" w:hAnsi="Times New Roman" w:cs="Times New Roman"/>
        </w:rPr>
        <w:t xml:space="preserve"> and their decision-makin</w:t>
      </w:r>
      <w:r w:rsidR="00250716">
        <w:rPr>
          <w:rFonts w:ascii="Times New Roman" w:hAnsi="Times New Roman" w:cs="Times New Roman"/>
        </w:rPr>
        <w:t>g process always captivated me</w:t>
      </w:r>
      <w:commentRangeStart w:id="5"/>
      <w:r w:rsidR="00250716">
        <w:rPr>
          <w:rFonts w:ascii="Times New Roman" w:hAnsi="Times New Roman" w:cs="Times New Roman"/>
        </w:rPr>
        <w:t>: the world of psychology.</w:t>
      </w:r>
      <w:commentRangeEnd w:id="5"/>
      <w:r w:rsidR="000B36A2">
        <w:rPr>
          <w:rStyle w:val="CommentReference"/>
        </w:rPr>
        <w:commentReference w:id="5"/>
      </w:r>
    </w:p>
    <w:p w14:paraId="48760093" w14:textId="05EABD16" w:rsidR="003B739D" w:rsidRDefault="003B739D" w:rsidP="00E01E59">
      <w:pPr>
        <w:jc w:val="both"/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14:paraId="2628212A" w14:textId="67D5F1D6" w:rsidR="00CB6A02" w:rsidRDefault="00CB6A02" w:rsidP="00CB6A0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Specifically, what </w:t>
      </w:r>
      <w:commentRangeStart w:id="6"/>
      <w:r>
        <w:rPr>
          <w:rFonts w:ascii="Times New Roman" w:hAnsi="Times New Roman" w:cs="Times New Roman"/>
        </w:rPr>
        <w:t xml:space="preserve">triggered me </w:t>
      </w:r>
      <w:commentRangeEnd w:id="6"/>
      <w:r w:rsidR="000B36A2">
        <w:rPr>
          <w:rStyle w:val="CommentReference"/>
        </w:rPr>
        <w:commentReference w:id="6"/>
      </w:r>
      <w:r>
        <w:rPr>
          <w:rFonts w:ascii="Times New Roman" w:hAnsi="Times New Roman" w:cs="Times New Roman"/>
        </w:rPr>
        <w:t xml:space="preserve">was when I held a campaign at school to provide children in poverty with better education access. On my first day, I presented a </w:t>
      </w:r>
      <w:commentRangeStart w:id="7"/>
      <w:r>
        <w:rPr>
          <w:rFonts w:ascii="Times New Roman" w:hAnsi="Times New Roman" w:cs="Times New Roman"/>
        </w:rPr>
        <w:t>group of random children who live in rural areas through video</w:t>
      </w:r>
      <w:commentRangeEnd w:id="7"/>
      <w:r w:rsidR="00EF54C0">
        <w:rPr>
          <w:rStyle w:val="CommentReference"/>
        </w:rPr>
        <w:commentReference w:id="7"/>
      </w:r>
      <w:r>
        <w:rPr>
          <w:rFonts w:ascii="Times New Roman" w:hAnsi="Times New Roman" w:cs="Times New Roman"/>
        </w:rPr>
        <w:t xml:space="preserve">, </w:t>
      </w:r>
      <w:r w:rsidR="00A2468C">
        <w:rPr>
          <w:rFonts w:ascii="Times New Roman" w:hAnsi="Times New Roman" w:cs="Times New Roman"/>
        </w:rPr>
        <w:t>resulting</w:t>
      </w:r>
      <w:r>
        <w:rPr>
          <w:rFonts w:ascii="Times New Roman" w:hAnsi="Times New Roman" w:cs="Times New Roman"/>
        </w:rPr>
        <w:t xml:space="preserve"> in only a few student</w:t>
      </w:r>
      <w:ins w:id="8" w:author="Alyssa Manik" w:date="2021-01-13T01:48:00Z">
        <w:r w:rsidR="000B36A2">
          <w:rPr>
            <w:rFonts w:ascii="Times New Roman" w:hAnsi="Times New Roman" w:cs="Times New Roman"/>
          </w:rPr>
          <w:t xml:space="preserve"> </w:t>
        </w:r>
      </w:ins>
      <w:del w:id="9" w:author="Alyssa Manik" w:date="2021-01-13T01:48:00Z">
        <w:r w:rsidDel="000B36A2">
          <w:rPr>
            <w:rFonts w:ascii="Times New Roman" w:hAnsi="Times New Roman" w:cs="Times New Roman"/>
          </w:rPr>
          <w:delText xml:space="preserve">s </w:delText>
        </w:r>
      </w:del>
      <w:r>
        <w:rPr>
          <w:rFonts w:ascii="Times New Roman" w:hAnsi="Times New Roman" w:cs="Times New Roman"/>
        </w:rPr>
        <w:t>donat</w:t>
      </w:r>
      <w:ins w:id="10" w:author="Alyssa Manik" w:date="2021-01-13T01:48:00Z">
        <w:r w:rsidR="000B36A2">
          <w:rPr>
            <w:rFonts w:ascii="Times New Roman" w:hAnsi="Times New Roman" w:cs="Times New Roman"/>
          </w:rPr>
          <w:t>ions</w:t>
        </w:r>
      </w:ins>
      <w:del w:id="11" w:author="Alyssa Manik" w:date="2021-01-13T01:48:00Z">
        <w:r w:rsidDel="000B36A2">
          <w:rPr>
            <w:rFonts w:ascii="Times New Roman" w:hAnsi="Times New Roman" w:cs="Times New Roman"/>
          </w:rPr>
          <w:delText>ed</w:delText>
        </w:r>
      </w:del>
      <w:r>
        <w:rPr>
          <w:rFonts w:ascii="Times New Roman" w:hAnsi="Times New Roman" w:cs="Times New Roman"/>
        </w:rPr>
        <w:t xml:space="preserve">. On </w:t>
      </w:r>
      <w:ins w:id="12" w:author="Alyssa Manik" w:date="2021-01-13T01:48:00Z">
        <w:r w:rsidR="000B36A2">
          <w:rPr>
            <w:rFonts w:ascii="Times New Roman" w:hAnsi="Times New Roman" w:cs="Times New Roman"/>
          </w:rPr>
          <w:t>the</w:t>
        </w:r>
      </w:ins>
      <w:del w:id="13" w:author="Alyssa Manik" w:date="2021-01-13T01:48:00Z">
        <w:r w:rsidDel="000B36A2">
          <w:rPr>
            <w:rFonts w:ascii="Times New Roman" w:hAnsi="Times New Roman" w:cs="Times New Roman"/>
          </w:rPr>
          <w:delText>my</w:delText>
        </w:r>
      </w:del>
      <w:r>
        <w:rPr>
          <w:rFonts w:ascii="Times New Roman" w:hAnsi="Times New Roman" w:cs="Times New Roman"/>
        </w:rPr>
        <w:t xml:space="preserve"> second day, I changed plan to tell </w:t>
      </w:r>
      <w:ins w:id="14" w:author="Alyssa Manik" w:date="2021-01-13T01:48:00Z">
        <w:r w:rsidR="000B36A2">
          <w:rPr>
            <w:rFonts w:ascii="Times New Roman" w:hAnsi="Times New Roman" w:cs="Times New Roman"/>
          </w:rPr>
          <w:t>the</w:t>
        </w:r>
      </w:ins>
      <w:del w:id="15" w:author="Alyssa Manik" w:date="2021-01-13T01:48:00Z">
        <w:r w:rsidDel="000B36A2">
          <w:rPr>
            <w:rFonts w:ascii="Times New Roman" w:hAnsi="Times New Roman" w:cs="Times New Roman"/>
          </w:rPr>
          <w:delText>a</w:delText>
        </w:r>
      </w:del>
      <w:r>
        <w:rPr>
          <w:rFonts w:ascii="Times New Roman" w:hAnsi="Times New Roman" w:cs="Times New Roman"/>
        </w:rPr>
        <w:t xml:space="preserve"> story of just one child and how she couldn’t go to school due to her financial background. Surprisingly, this resulting in three times more </w:t>
      </w:r>
      <w:ins w:id="16" w:author="Alyssa Manik" w:date="2021-01-13T01:48:00Z">
        <w:r w:rsidR="000B36A2">
          <w:rPr>
            <w:rFonts w:ascii="Times New Roman" w:hAnsi="Times New Roman" w:cs="Times New Roman"/>
          </w:rPr>
          <w:t xml:space="preserve">amount of </w:t>
        </w:r>
      </w:ins>
      <w:r>
        <w:rPr>
          <w:rFonts w:ascii="Times New Roman" w:hAnsi="Times New Roman" w:cs="Times New Roman"/>
        </w:rPr>
        <w:t>studen</w:t>
      </w:r>
      <w:r w:rsidR="00476182">
        <w:rPr>
          <w:rFonts w:ascii="Times New Roman" w:hAnsi="Times New Roman" w:cs="Times New Roman"/>
        </w:rPr>
        <w:t>t</w:t>
      </w:r>
      <w:del w:id="17" w:author="Alyssa Manik" w:date="2021-01-13T01:48:00Z">
        <w:r w:rsidR="00476182" w:rsidDel="000B36A2">
          <w:rPr>
            <w:rFonts w:ascii="Times New Roman" w:hAnsi="Times New Roman" w:cs="Times New Roman"/>
          </w:rPr>
          <w:delText>s</w:delText>
        </w:r>
      </w:del>
      <w:r w:rsidR="00476182">
        <w:rPr>
          <w:rFonts w:ascii="Times New Roman" w:hAnsi="Times New Roman" w:cs="Times New Roman"/>
        </w:rPr>
        <w:t xml:space="preserve"> donat</w:t>
      </w:r>
      <w:ins w:id="18" w:author="Alyssa Manik" w:date="2021-01-13T01:48:00Z">
        <w:r w:rsidR="000B36A2">
          <w:rPr>
            <w:rFonts w:ascii="Times New Roman" w:hAnsi="Times New Roman" w:cs="Times New Roman"/>
          </w:rPr>
          <w:t>ions</w:t>
        </w:r>
      </w:ins>
      <w:del w:id="19" w:author="Alyssa Manik" w:date="2021-01-13T01:48:00Z">
        <w:r w:rsidR="00476182" w:rsidDel="000B36A2">
          <w:rPr>
            <w:rFonts w:ascii="Times New Roman" w:hAnsi="Times New Roman" w:cs="Times New Roman"/>
          </w:rPr>
          <w:delText>ed</w:delText>
        </w:r>
      </w:del>
      <w:r w:rsidR="00476182">
        <w:rPr>
          <w:rFonts w:ascii="Times New Roman" w:hAnsi="Times New Roman" w:cs="Times New Roman"/>
        </w:rPr>
        <w:t xml:space="preserve">. </w:t>
      </w:r>
      <w:commentRangeStart w:id="20"/>
      <w:r w:rsidR="00476182">
        <w:rPr>
          <w:rFonts w:ascii="Times New Roman" w:hAnsi="Times New Roman" w:cs="Times New Roman"/>
        </w:rPr>
        <w:t>Through this experie</w:t>
      </w:r>
      <w:r>
        <w:rPr>
          <w:rFonts w:ascii="Times New Roman" w:hAnsi="Times New Roman" w:cs="Times New Roman"/>
        </w:rPr>
        <w:t>nce, I learned that our audience needs a single character for them to emotionally connect with instead of presenting them with a group of characters</w:t>
      </w:r>
      <w:commentRangeEnd w:id="20"/>
      <w:r w:rsidR="000B36A2">
        <w:rPr>
          <w:rStyle w:val="CommentReference"/>
        </w:rPr>
        <w:commentReference w:id="20"/>
      </w:r>
      <w:r>
        <w:rPr>
          <w:rFonts w:ascii="Times New Roman" w:hAnsi="Times New Roman" w:cs="Times New Roman"/>
        </w:rPr>
        <w:t xml:space="preserve">. This leaves a deep impression for me and </w:t>
      </w:r>
      <w:commentRangeStart w:id="21"/>
      <w:r>
        <w:rPr>
          <w:rFonts w:ascii="Times New Roman" w:hAnsi="Times New Roman" w:cs="Times New Roman"/>
        </w:rPr>
        <w:t xml:space="preserve">made me </w:t>
      </w:r>
      <w:r w:rsidR="00120D4C">
        <w:rPr>
          <w:rFonts w:ascii="Times New Roman" w:hAnsi="Times New Roman" w:cs="Times New Roman"/>
        </w:rPr>
        <w:t>realize</w:t>
      </w:r>
      <w:r>
        <w:rPr>
          <w:rFonts w:ascii="Times New Roman" w:hAnsi="Times New Roman" w:cs="Times New Roman"/>
        </w:rPr>
        <w:t xml:space="preserve"> how actions could be influenced psychologically.  </w:t>
      </w:r>
      <w:commentRangeEnd w:id="21"/>
      <w:r w:rsidR="000B36A2">
        <w:rPr>
          <w:rStyle w:val="CommentReference"/>
        </w:rPr>
        <w:commentReference w:id="21"/>
      </w:r>
    </w:p>
    <w:p w14:paraId="1B75368F" w14:textId="77777777" w:rsidR="009928A1" w:rsidRDefault="009928A1" w:rsidP="00D7087A">
      <w:pPr>
        <w:jc w:val="both"/>
        <w:rPr>
          <w:rFonts w:ascii="Times New Roman" w:hAnsi="Times New Roman" w:cs="Times New Roman"/>
        </w:rPr>
      </w:pPr>
    </w:p>
    <w:p w14:paraId="397FE3D0" w14:textId="7E23C900" w:rsidR="00437062" w:rsidRDefault="003272CF" w:rsidP="00D7087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That is why </w:t>
      </w:r>
      <w:r w:rsidR="00336584">
        <w:rPr>
          <w:rFonts w:ascii="Times New Roman" w:hAnsi="Times New Roman" w:cs="Times New Roman"/>
        </w:rPr>
        <w:t>I can’t wait to delve</w:t>
      </w:r>
      <w:r w:rsidR="004E4BC1">
        <w:rPr>
          <w:rFonts w:ascii="Times New Roman" w:hAnsi="Times New Roman" w:cs="Times New Roman"/>
        </w:rPr>
        <w:t xml:space="preserve"> into the </w:t>
      </w:r>
      <w:commentRangeStart w:id="22"/>
      <w:r w:rsidR="004E4BC1">
        <w:rPr>
          <w:rFonts w:ascii="Times New Roman" w:hAnsi="Times New Roman" w:cs="Times New Roman"/>
        </w:rPr>
        <w:t>world of psychology</w:t>
      </w:r>
      <w:commentRangeEnd w:id="22"/>
      <w:r w:rsidR="000B36A2">
        <w:rPr>
          <w:rStyle w:val="CommentReference"/>
        </w:rPr>
        <w:commentReference w:id="22"/>
      </w:r>
      <w:r w:rsidR="004E4BC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commentRangeStart w:id="23"/>
      <w:r>
        <w:rPr>
          <w:rFonts w:ascii="Times New Roman" w:hAnsi="Times New Roman" w:cs="Times New Roman"/>
        </w:rPr>
        <w:t>Whether it’</w:t>
      </w:r>
      <w:r w:rsidR="004361DE">
        <w:rPr>
          <w:rFonts w:ascii="Times New Roman" w:hAnsi="Times New Roman" w:cs="Times New Roman"/>
        </w:rPr>
        <w:t>d be the compl</w:t>
      </w:r>
      <w:r w:rsidR="00854908">
        <w:rPr>
          <w:rFonts w:ascii="Times New Roman" w:hAnsi="Times New Roman" w:cs="Times New Roman"/>
        </w:rPr>
        <w:t>exity of our thought processes or comprehend why people act in a certain way to respond to the world around them.</w:t>
      </w:r>
      <w:commentRangeEnd w:id="23"/>
      <w:r w:rsidR="000B36A2">
        <w:rPr>
          <w:rStyle w:val="CommentReference"/>
        </w:rPr>
        <w:commentReference w:id="23"/>
      </w:r>
      <w:r w:rsidR="00854908">
        <w:rPr>
          <w:rFonts w:ascii="Times New Roman" w:hAnsi="Times New Roman" w:cs="Times New Roman"/>
        </w:rPr>
        <w:t xml:space="preserve"> </w:t>
      </w:r>
      <w:r w:rsidR="008A3513">
        <w:rPr>
          <w:rFonts w:ascii="Times New Roman" w:hAnsi="Times New Roman" w:cs="Times New Roman"/>
        </w:rPr>
        <w:t xml:space="preserve">At USC, </w:t>
      </w:r>
      <w:r w:rsidR="006E15CE">
        <w:rPr>
          <w:rFonts w:ascii="Times New Roman" w:hAnsi="Times New Roman" w:cs="Times New Roman"/>
        </w:rPr>
        <w:t xml:space="preserve">I will use this </w:t>
      </w:r>
      <w:r w:rsidR="00DE2A03">
        <w:rPr>
          <w:rFonts w:ascii="Times New Roman" w:hAnsi="Times New Roman" w:cs="Times New Roman"/>
        </w:rPr>
        <w:t xml:space="preserve">knowledge to help me better interact with my community, as </w:t>
      </w:r>
      <w:commentRangeStart w:id="24"/>
      <w:r w:rsidR="00DE2A03">
        <w:rPr>
          <w:rFonts w:ascii="Times New Roman" w:hAnsi="Times New Roman" w:cs="Times New Roman"/>
        </w:rPr>
        <w:t>I could understand their point of view</w:t>
      </w:r>
      <w:r w:rsidR="0009233F">
        <w:rPr>
          <w:rFonts w:ascii="Times New Roman" w:hAnsi="Times New Roman" w:cs="Times New Roman"/>
        </w:rPr>
        <w:t xml:space="preserve"> </w:t>
      </w:r>
      <w:commentRangeEnd w:id="24"/>
      <w:r w:rsidR="001F2454">
        <w:rPr>
          <w:rStyle w:val="CommentReference"/>
        </w:rPr>
        <w:commentReference w:id="24"/>
      </w:r>
      <w:r w:rsidR="0009233F">
        <w:rPr>
          <w:rFonts w:ascii="Times New Roman" w:hAnsi="Times New Roman" w:cs="Times New Roman"/>
        </w:rPr>
        <w:t xml:space="preserve">and listen to </w:t>
      </w:r>
      <w:commentRangeStart w:id="25"/>
      <w:r w:rsidR="0009233F">
        <w:rPr>
          <w:rFonts w:ascii="Times New Roman" w:hAnsi="Times New Roman" w:cs="Times New Roman"/>
        </w:rPr>
        <w:t>their struggle</w:t>
      </w:r>
      <w:r w:rsidR="002054D7">
        <w:rPr>
          <w:rFonts w:ascii="Times New Roman" w:hAnsi="Times New Roman" w:cs="Times New Roman"/>
        </w:rPr>
        <w:t>s</w:t>
      </w:r>
      <w:r w:rsidR="00DE2A03">
        <w:rPr>
          <w:rFonts w:ascii="Times New Roman" w:hAnsi="Times New Roman" w:cs="Times New Roman"/>
        </w:rPr>
        <w:t xml:space="preserve">, </w:t>
      </w:r>
      <w:r w:rsidR="00D52042">
        <w:rPr>
          <w:rFonts w:ascii="Times New Roman" w:hAnsi="Times New Roman" w:cs="Times New Roman"/>
        </w:rPr>
        <w:t xml:space="preserve">or </w:t>
      </w:r>
      <w:r w:rsidR="002054D7">
        <w:rPr>
          <w:rFonts w:ascii="Times New Roman" w:hAnsi="Times New Roman" w:cs="Times New Roman"/>
        </w:rPr>
        <w:t xml:space="preserve">be </w:t>
      </w:r>
      <w:r w:rsidR="00D52042">
        <w:rPr>
          <w:rFonts w:ascii="Times New Roman" w:hAnsi="Times New Roman" w:cs="Times New Roman"/>
        </w:rPr>
        <w:t xml:space="preserve">their voice to speak up when they lose heart. </w:t>
      </w:r>
      <w:commentRangeEnd w:id="25"/>
      <w:r w:rsidR="000B36A2">
        <w:rPr>
          <w:rStyle w:val="CommentReference"/>
        </w:rPr>
        <w:commentReference w:id="25"/>
      </w:r>
    </w:p>
    <w:p w14:paraId="67577425" w14:textId="77777777" w:rsidR="00DB5B78" w:rsidRDefault="00DB5B78" w:rsidP="00D7087A">
      <w:pPr>
        <w:jc w:val="both"/>
        <w:rPr>
          <w:rFonts w:ascii="Times New Roman" w:hAnsi="Times New Roman" w:cs="Times New Roman"/>
        </w:rPr>
      </w:pPr>
    </w:p>
    <w:p w14:paraId="6BF5B9D6" w14:textId="77777777" w:rsidR="00437062" w:rsidRDefault="00437062" w:rsidP="00D7087A">
      <w:pPr>
        <w:jc w:val="both"/>
        <w:rPr>
          <w:rFonts w:ascii="Times New Roman" w:hAnsi="Times New Roman" w:cs="Times New Roman"/>
        </w:rPr>
      </w:pPr>
    </w:p>
    <w:p w14:paraId="586ED6F6" w14:textId="4099B94F" w:rsidR="0099179C" w:rsidRPr="000764B7" w:rsidRDefault="00EF54C0" w:rsidP="0033208E">
      <w:pPr>
        <w:rPr>
          <w:rFonts w:ascii="Times New Roman" w:hAnsi="Times New Roman" w:cs="Times New Roman"/>
        </w:rPr>
      </w:pPr>
      <w:ins w:id="26" w:author="Alyssa Manik" w:date="2021-01-13T02:02:00Z">
        <w:r>
          <w:rPr>
            <w:rFonts w:ascii="Times New Roman" w:hAnsi="Times New Roman" w:cs="Times New Roman"/>
          </w:rPr>
          <w:t xml:space="preserve">Hi! So I understand that your interdisciplinary topic is psychology. But to be honest, I don’t understand how you came into that conclusion even with your beauty pageant speeches. Also, </w:t>
        </w:r>
      </w:ins>
      <w:ins w:id="27" w:author="Alyssa Manik" w:date="2021-01-13T02:03:00Z">
        <w:r>
          <w:rPr>
            <w:rFonts w:ascii="Times New Roman" w:hAnsi="Times New Roman" w:cs="Times New Roman"/>
          </w:rPr>
          <w:t xml:space="preserve">while the education rights and poverty issue sounds good, it made the psychology part more like a detail instead of the focus. This is definitely a great “volunteer” or </w:t>
        </w:r>
      </w:ins>
      <w:ins w:id="28" w:author="Alyssa Manik" w:date="2021-01-13T02:04:00Z">
        <w:r>
          <w:rPr>
            <w:rFonts w:ascii="Times New Roman" w:hAnsi="Times New Roman" w:cs="Times New Roman"/>
          </w:rPr>
          <w:t>“passion project” essay but it doesn’t really fit the prompt the way it is now.</w:t>
        </w:r>
      </w:ins>
      <w:ins w:id="29" w:author="Alyssa Manik" w:date="2021-01-13T02:06:00Z">
        <w:r>
          <w:rPr>
            <w:rFonts w:ascii="Times New Roman" w:hAnsi="Times New Roman" w:cs="Times New Roman"/>
          </w:rPr>
          <w:t xml:space="preserve"> Try to refocus your essay into psychology and how it’s useful or something you love.</w:t>
        </w:r>
      </w:ins>
    </w:p>
    <w:sectPr w:rsidR="0099179C" w:rsidRPr="000764B7" w:rsidSect="00261F3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Alyssa Manik" w:date="2021-01-13T01:45:00Z" w:initials="AM">
    <w:p w14:paraId="4D1B4AB5" w14:textId="0D8AA95E" w:rsidR="000B36A2" w:rsidRDefault="000B36A2">
      <w:pPr>
        <w:pStyle w:val="CommentText"/>
      </w:pPr>
      <w:r>
        <w:rPr>
          <w:rStyle w:val="CommentReference"/>
        </w:rPr>
        <w:annotationRef/>
      </w:r>
      <w:r>
        <w:t>“for” child labor??? This sounds wrong, kindly rephrase this.</w:t>
      </w:r>
    </w:p>
  </w:comment>
  <w:comment w:id="4" w:author="Alyssa Manik" w:date="2021-01-13T01:58:00Z" w:initials="AM">
    <w:p w14:paraId="1257E81F" w14:textId="7E5806E8" w:rsidR="00EF54C0" w:rsidRDefault="00EF54C0">
      <w:pPr>
        <w:pStyle w:val="CommentText"/>
      </w:pPr>
      <w:r>
        <w:rPr>
          <w:rStyle w:val="CommentReference"/>
        </w:rPr>
        <w:annotationRef/>
      </w:r>
      <w:r>
        <w:t xml:space="preserve">This sounds a bit scary </w:t>
      </w:r>
      <w:proofErr w:type="spellStart"/>
      <w:r>
        <w:t>haha</w:t>
      </w:r>
      <w:proofErr w:type="spellEnd"/>
      <w:r>
        <w:t>, could you rephrase it?</w:t>
      </w:r>
    </w:p>
  </w:comment>
  <w:comment w:id="5" w:author="Alyssa Manik" w:date="2021-01-13T01:46:00Z" w:initials="AM">
    <w:p w14:paraId="1B902749" w14:textId="6A4EECF9" w:rsidR="000B36A2" w:rsidRDefault="000B36A2">
      <w:pPr>
        <w:pStyle w:val="CommentText"/>
      </w:pPr>
      <w:r>
        <w:rPr>
          <w:rStyle w:val="CommentReference"/>
        </w:rPr>
        <w:annotationRef/>
      </w:r>
      <w:r>
        <w:t>This part is grammatically incorrect, as in the wrong punctuation and sentence fragment.</w:t>
      </w:r>
    </w:p>
  </w:comment>
  <w:comment w:id="6" w:author="Alyssa Manik" w:date="2021-01-13T01:47:00Z" w:initials="AM">
    <w:p w14:paraId="70E5F9B3" w14:textId="1AC72047" w:rsidR="000B36A2" w:rsidRDefault="000B36A2">
      <w:pPr>
        <w:pStyle w:val="CommentText"/>
      </w:pPr>
      <w:r>
        <w:rPr>
          <w:rStyle w:val="CommentReference"/>
        </w:rPr>
        <w:annotationRef/>
      </w:r>
      <w:r>
        <w:t>Informal, use of slang.</w:t>
      </w:r>
    </w:p>
  </w:comment>
  <w:comment w:id="7" w:author="Alyssa Manik" w:date="2021-01-13T02:07:00Z" w:initials="AM">
    <w:p w14:paraId="6466E430" w14:textId="08A1129D" w:rsidR="00EF54C0" w:rsidRDefault="00EF54C0">
      <w:pPr>
        <w:pStyle w:val="CommentText"/>
      </w:pPr>
      <w:r>
        <w:rPr>
          <w:rStyle w:val="CommentReference"/>
        </w:rPr>
        <w:annotationRef/>
      </w:r>
      <w:r>
        <w:t>The random part makes it sound like your video was a random video that you found, which sounds weird because this is your campaign.</w:t>
      </w:r>
    </w:p>
  </w:comment>
  <w:comment w:id="20" w:author="Alyssa Manik" w:date="2021-01-13T01:49:00Z" w:initials="AM">
    <w:p w14:paraId="209A5E2F" w14:textId="408DCEF4" w:rsidR="000B36A2" w:rsidRDefault="000B36A2">
      <w:pPr>
        <w:pStyle w:val="CommentText"/>
      </w:pPr>
      <w:r>
        <w:rPr>
          <w:rStyle w:val="CommentReference"/>
        </w:rPr>
        <w:annotationRef/>
      </w:r>
      <w:r>
        <w:t>Kindly rephrase this sentence, right not it sounds a bit weird, I understand what you mean but grammatically this sounds vague. This experience shows that the audience needs a single person not a group of people as an example? It sounds crass.</w:t>
      </w:r>
    </w:p>
  </w:comment>
  <w:comment w:id="21" w:author="Alyssa Manik" w:date="2021-01-13T01:49:00Z" w:initials="AM">
    <w:p w14:paraId="15AB986E" w14:textId="2DB55569" w:rsidR="000B36A2" w:rsidRDefault="000B36A2">
      <w:pPr>
        <w:pStyle w:val="CommentText"/>
      </w:pPr>
      <w:r>
        <w:rPr>
          <w:rStyle w:val="CommentReference"/>
        </w:rPr>
        <w:annotationRef/>
      </w:r>
      <w:r>
        <w:t>Kindly rephrase because this sounds like a repetition to the previous paragraph’s last sentence.</w:t>
      </w:r>
    </w:p>
  </w:comment>
  <w:comment w:id="22" w:author="Alyssa Manik" w:date="2021-01-13T01:51:00Z" w:initials="AM">
    <w:p w14:paraId="1B493D1C" w14:textId="5F49C7B1" w:rsidR="000B36A2" w:rsidRDefault="000B36A2">
      <w:pPr>
        <w:pStyle w:val="CommentText"/>
      </w:pPr>
      <w:r>
        <w:rPr>
          <w:rStyle w:val="CommentReference"/>
        </w:rPr>
        <w:annotationRef/>
      </w:r>
      <w:r>
        <w:t>Have you ever had any experience with psychology? Any articles read, or any psychological term or theory that can relate to your second paragraph?</w:t>
      </w:r>
    </w:p>
  </w:comment>
  <w:comment w:id="23" w:author="Alyssa Manik" w:date="2021-01-13T01:52:00Z" w:initials="AM">
    <w:p w14:paraId="2C7EB16F" w14:textId="04368C5B" w:rsidR="000B36A2" w:rsidRDefault="000B36A2">
      <w:pPr>
        <w:pStyle w:val="CommentText"/>
      </w:pPr>
      <w:r>
        <w:rPr>
          <w:rStyle w:val="CommentReference"/>
        </w:rPr>
        <w:annotationRef/>
      </w:r>
      <w:r>
        <w:t>This is a sentence fragment, kindly rewrite the structure.</w:t>
      </w:r>
    </w:p>
  </w:comment>
  <w:comment w:id="24" w:author="Alyssa Manik" w:date="2021-01-13T02:09:00Z" w:initials="AM">
    <w:p w14:paraId="70E524FD" w14:textId="5DD090B6" w:rsidR="001F2454" w:rsidRDefault="001F2454">
      <w:pPr>
        <w:pStyle w:val="CommentText"/>
      </w:pPr>
      <w:r>
        <w:rPr>
          <w:rStyle w:val="CommentReference"/>
        </w:rPr>
        <w:annotationRef/>
      </w:r>
      <w:r>
        <w:t>This sounds very vague especially because of the current diversity issues, so try to be more specific.</w:t>
      </w:r>
    </w:p>
  </w:comment>
  <w:comment w:id="25" w:author="Alyssa Manik" w:date="2021-01-13T01:52:00Z" w:initials="AM">
    <w:p w14:paraId="3BB31F94" w14:textId="41AAF1C1" w:rsidR="000B36A2" w:rsidRDefault="000B36A2">
      <w:pPr>
        <w:pStyle w:val="CommentText"/>
      </w:pPr>
      <w:r>
        <w:rPr>
          <w:rStyle w:val="CommentReference"/>
        </w:rPr>
        <w:annotationRef/>
      </w:r>
      <w:r>
        <w:t>Community and “they” is not complementary, when I read this I’m not sure who they is. The students? Professors? Staff?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D1B4AB5" w15:done="0"/>
  <w15:commentEx w15:paraId="1257E81F" w15:done="0"/>
  <w15:commentEx w15:paraId="1B902749" w15:done="0"/>
  <w15:commentEx w15:paraId="70E5F9B3" w15:done="0"/>
  <w15:commentEx w15:paraId="6466E430" w15:done="0"/>
  <w15:commentEx w15:paraId="209A5E2F" w15:done="0"/>
  <w15:commentEx w15:paraId="15AB986E" w15:done="0"/>
  <w15:commentEx w15:paraId="1B493D1C" w15:done="0"/>
  <w15:commentEx w15:paraId="2C7EB16F" w15:done="0"/>
  <w15:commentEx w15:paraId="70E524FD" w15:done="0"/>
  <w15:commentEx w15:paraId="3BB31F9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A8CF56" w16cex:dateUtc="2021-01-12T18:45:00Z"/>
  <w16cex:commentExtensible w16cex:durableId="23A8D23F" w16cex:dateUtc="2021-01-12T18:58:00Z"/>
  <w16cex:commentExtensible w16cex:durableId="23A8CF79" w16cex:dateUtc="2021-01-12T18:46:00Z"/>
  <w16cex:commentExtensible w16cex:durableId="23A8CFA0" w16cex:dateUtc="2021-01-12T18:47:00Z"/>
  <w16cex:commentExtensible w16cex:durableId="23A8D44F" w16cex:dateUtc="2021-01-12T19:07:00Z"/>
  <w16cex:commentExtensible w16cex:durableId="23A8D02B" w16cex:dateUtc="2021-01-12T18:49:00Z"/>
  <w16cex:commentExtensible w16cex:durableId="23A8D00F" w16cex:dateUtc="2021-01-12T18:49:00Z"/>
  <w16cex:commentExtensible w16cex:durableId="23A8D084" w16cex:dateUtc="2021-01-12T18:51:00Z"/>
  <w16cex:commentExtensible w16cex:durableId="23A8D0C1" w16cex:dateUtc="2021-01-12T18:52:00Z"/>
  <w16cex:commentExtensible w16cex:durableId="23A8D4E1" w16cex:dateUtc="2021-01-12T19:09:00Z"/>
  <w16cex:commentExtensible w16cex:durableId="23A8D0E1" w16cex:dateUtc="2021-01-12T18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D1B4AB5" w16cid:durableId="23A8CF56"/>
  <w16cid:commentId w16cid:paraId="1257E81F" w16cid:durableId="23A8D23F"/>
  <w16cid:commentId w16cid:paraId="1B902749" w16cid:durableId="23A8CF79"/>
  <w16cid:commentId w16cid:paraId="70E5F9B3" w16cid:durableId="23A8CFA0"/>
  <w16cid:commentId w16cid:paraId="6466E430" w16cid:durableId="23A8D44F"/>
  <w16cid:commentId w16cid:paraId="209A5E2F" w16cid:durableId="23A8D02B"/>
  <w16cid:commentId w16cid:paraId="15AB986E" w16cid:durableId="23A8D00F"/>
  <w16cid:commentId w16cid:paraId="1B493D1C" w16cid:durableId="23A8D084"/>
  <w16cid:commentId w16cid:paraId="2C7EB16F" w16cid:durableId="23A8D0C1"/>
  <w16cid:commentId w16cid:paraId="70E524FD" w16cid:durableId="23A8D4E1"/>
  <w16cid:commentId w16cid:paraId="3BB31F94" w16cid:durableId="23A8D0E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2454B"/>
    <w:multiLevelType w:val="hybridMultilevel"/>
    <w:tmpl w:val="67B40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lyssa Manik">
    <w15:presenceInfo w15:providerId="AD" w15:userId="S::amanik@usc.edu::610a775b-7ea5-4e4a-9923-56bbfc2375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9E6"/>
    <w:rsid w:val="00002B0B"/>
    <w:rsid w:val="00022E78"/>
    <w:rsid w:val="00026E52"/>
    <w:rsid w:val="00035634"/>
    <w:rsid w:val="00063444"/>
    <w:rsid w:val="00065D80"/>
    <w:rsid w:val="000764B7"/>
    <w:rsid w:val="0009233F"/>
    <w:rsid w:val="000951A6"/>
    <w:rsid w:val="00096C07"/>
    <w:rsid w:val="000A5194"/>
    <w:rsid w:val="000A7D68"/>
    <w:rsid w:val="000B36A2"/>
    <w:rsid w:val="000C5E30"/>
    <w:rsid w:val="001042C5"/>
    <w:rsid w:val="00120D4C"/>
    <w:rsid w:val="00125746"/>
    <w:rsid w:val="00132CC8"/>
    <w:rsid w:val="00147B71"/>
    <w:rsid w:val="00165A5F"/>
    <w:rsid w:val="00166B1B"/>
    <w:rsid w:val="00180618"/>
    <w:rsid w:val="001809E6"/>
    <w:rsid w:val="001E5BE5"/>
    <w:rsid w:val="001F2454"/>
    <w:rsid w:val="00200C51"/>
    <w:rsid w:val="002054D7"/>
    <w:rsid w:val="00210A01"/>
    <w:rsid w:val="00223C63"/>
    <w:rsid w:val="002327B2"/>
    <w:rsid w:val="002404E8"/>
    <w:rsid w:val="00240581"/>
    <w:rsid w:val="00242AB3"/>
    <w:rsid w:val="00250716"/>
    <w:rsid w:val="00261F34"/>
    <w:rsid w:val="00277AB8"/>
    <w:rsid w:val="00284638"/>
    <w:rsid w:val="002A45DE"/>
    <w:rsid w:val="002B27A4"/>
    <w:rsid w:val="002C2FD0"/>
    <w:rsid w:val="002E24D9"/>
    <w:rsid w:val="002E25A5"/>
    <w:rsid w:val="002E5482"/>
    <w:rsid w:val="00307A3A"/>
    <w:rsid w:val="003251F8"/>
    <w:rsid w:val="003272CF"/>
    <w:rsid w:val="0033208E"/>
    <w:rsid w:val="00336584"/>
    <w:rsid w:val="003409CD"/>
    <w:rsid w:val="00361C0F"/>
    <w:rsid w:val="00393567"/>
    <w:rsid w:val="00397748"/>
    <w:rsid w:val="003B42EE"/>
    <w:rsid w:val="003B739D"/>
    <w:rsid w:val="003F6A44"/>
    <w:rsid w:val="00412F3A"/>
    <w:rsid w:val="004361DE"/>
    <w:rsid w:val="004365FF"/>
    <w:rsid w:val="00437062"/>
    <w:rsid w:val="0045485B"/>
    <w:rsid w:val="0045733A"/>
    <w:rsid w:val="0047444E"/>
    <w:rsid w:val="00474FC7"/>
    <w:rsid w:val="00476182"/>
    <w:rsid w:val="00493E3A"/>
    <w:rsid w:val="00495184"/>
    <w:rsid w:val="004A5BD6"/>
    <w:rsid w:val="004B76FC"/>
    <w:rsid w:val="004E4BC1"/>
    <w:rsid w:val="00540DE1"/>
    <w:rsid w:val="005451BF"/>
    <w:rsid w:val="005601ED"/>
    <w:rsid w:val="00560A13"/>
    <w:rsid w:val="00573E74"/>
    <w:rsid w:val="00582EDD"/>
    <w:rsid w:val="00596D3E"/>
    <w:rsid w:val="00597A06"/>
    <w:rsid w:val="005A4BB3"/>
    <w:rsid w:val="005A5B31"/>
    <w:rsid w:val="005B766C"/>
    <w:rsid w:val="005D0855"/>
    <w:rsid w:val="005F4EC3"/>
    <w:rsid w:val="00605213"/>
    <w:rsid w:val="006055BB"/>
    <w:rsid w:val="0062473E"/>
    <w:rsid w:val="006302EA"/>
    <w:rsid w:val="00632E11"/>
    <w:rsid w:val="00681A63"/>
    <w:rsid w:val="006A13F5"/>
    <w:rsid w:val="006A3A1B"/>
    <w:rsid w:val="006B5951"/>
    <w:rsid w:val="006D3C5F"/>
    <w:rsid w:val="006E15CE"/>
    <w:rsid w:val="006E4C68"/>
    <w:rsid w:val="006E50BC"/>
    <w:rsid w:val="006E6E36"/>
    <w:rsid w:val="00735CD1"/>
    <w:rsid w:val="00750FAE"/>
    <w:rsid w:val="007673B7"/>
    <w:rsid w:val="007674C1"/>
    <w:rsid w:val="007732F2"/>
    <w:rsid w:val="007770FD"/>
    <w:rsid w:val="007D5EFF"/>
    <w:rsid w:val="007E5671"/>
    <w:rsid w:val="007F4E20"/>
    <w:rsid w:val="00802A96"/>
    <w:rsid w:val="0080507A"/>
    <w:rsid w:val="00824F6A"/>
    <w:rsid w:val="008317C0"/>
    <w:rsid w:val="00847DC8"/>
    <w:rsid w:val="00851A94"/>
    <w:rsid w:val="00854908"/>
    <w:rsid w:val="00861A23"/>
    <w:rsid w:val="00866867"/>
    <w:rsid w:val="008A3513"/>
    <w:rsid w:val="008B5FA6"/>
    <w:rsid w:val="008E5213"/>
    <w:rsid w:val="009307EA"/>
    <w:rsid w:val="00931329"/>
    <w:rsid w:val="00931CDD"/>
    <w:rsid w:val="00932CF4"/>
    <w:rsid w:val="0094572D"/>
    <w:rsid w:val="00945B36"/>
    <w:rsid w:val="009641DB"/>
    <w:rsid w:val="009707C0"/>
    <w:rsid w:val="00972DB4"/>
    <w:rsid w:val="00975574"/>
    <w:rsid w:val="009805DF"/>
    <w:rsid w:val="00985494"/>
    <w:rsid w:val="0099179C"/>
    <w:rsid w:val="009928A1"/>
    <w:rsid w:val="00996059"/>
    <w:rsid w:val="009A3713"/>
    <w:rsid w:val="009B6D59"/>
    <w:rsid w:val="009B74DB"/>
    <w:rsid w:val="009C4D5F"/>
    <w:rsid w:val="009C6B1E"/>
    <w:rsid w:val="00A11A0E"/>
    <w:rsid w:val="00A244C3"/>
    <w:rsid w:val="00A2468C"/>
    <w:rsid w:val="00A52E58"/>
    <w:rsid w:val="00A66034"/>
    <w:rsid w:val="00A80D15"/>
    <w:rsid w:val="00AB5F0E"/>
    <w:rsid w:val="00AC36B8"/>
    <w:rsid w:val="00AC5679"/>
    <w:rsid w:val="00AD1E17"/>
    <w:rsid w:val="00AE299D"/>
    <w:rsid w:val="00AE398F"/>
    <w:rsid w:val="00AE628F"/>
    <w:rsid w:val="00AF381C"/>
    <w:rsid w:val="00AF5E5A"/>
    <w:rsid w:val="00B17A42"/>
    <w:rsid w:val="00B223BD"/>
    <w:rsid w:val="00B35409"/>
    <w:rsid w:val="00B52EE5"/>
    <w:rsid w:val="00B910BF"/>
    <w:rsid w:val="00BA7A06"/>
    <w:rsid w:val="00C11F71"/>
    <w:rsid w:val="00C26E23"/>
    <w:rsid w:val="00C55085"/>
    <w:rsid w:val="00C757B9"/>
    <w:rsid w:val="00C84BDA"/>
    <w:rsid w:val="00C95836"/>
    <w:rsid w:val="00CA47EA"/>
    <w:rsid w:val="00CB4FD0"/>
    <w:rsid w:val="00CB6A02"/>
    <w:rsid w:val="00CB6C1E"/>
    <w:rsid w:val="00CC0774"/>
    <w:rsid w:val="00D140E8"/>
    <w:rsid w:val="00D150A8"/>
    <w:rsid w:val="00D23F56"/>
    <w:rsid w:val="00D36C03"/>
    <w:rsid w:val="00D36FDE"/>
    <w:rsid w:val="00D50EC4"/>
    <w:rsid w:val="00D52042"/>
    <w:rsid w:val="00D5626A"/>
    <w:rsid w:val="00D7087A"/>
    <w:rsid w:val="00D75661"/>
    <w:rsid w:val="00D7736D"/>
    <w:rsid w:val="00DB0D9C"/>
    <w:rsid w:val="00DB5B78"/>
    <w:rsid w:val="00DC6F24"/>
    <w:rsid w:val="00DD3FF5"/>
    <w:rsid w:val="00DD4C6F"/>
    <w:rsid w:val="00DE2A03"/>
    <w:rsid w:val="00DF40A3"/>
    <w:rsid w:val="00E01E59"/>
    <w:rsid w:val="00E16408"/>
    <w:rsid w:val="00E30995"/>
    <w:rsid w:val="00E43F26"/>
    <w:rsid w:val="00E5406C"/>
    <w:rsid w:val="00E6240C"/>
    <w:rsid w:val="00E657E2"/>
    <w:rsid w:val="00E83989"/>
    <w:rsid w:val="00E942A1"/>
    <w:rsid w:val="00E97951"/>
    <w:rsid w:val="00EF54C0"/>
    <w:rsid w:val="00F00E85"/>
    <w:rsid w:val="00F16585"/>
    <w:rsid w:val="00F21A6D"/>
    <w:rsid w:val="00F321A8"/>
    <w:rsid w:val="00F3399E"/>
    <w:rsid w:val="00F5121A"/>
    <w:rsid w:val="00F603A6"/>
    <w:rsid w:val="00F6627B"/>
    <w:rsid w:val="00F977C2"/>
    <w:rsid w:val="00F97930"/>
    <w:rsid w:val="00FC1E1A"/>
    <w:rsid w:val="00FD0C71"/>
    <w:rsid w:val="00FE6B61"/>
    <w:rsid w:val="00FF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164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708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08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087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87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87A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42AB3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D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4D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9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Monika</dc:creator>
  <cp:keywords/>
  <dc:description/>
  <cp:lastModifiedBy>Alyssa Manik</cp:lastModifiedBy>
  <cp:revision>7</cp:revision>
  <dcterms:created xsi:type="dcterms:W3CDTF">2021-01-11T14:44:00Z</dcterms:created>
  <dcterms:modified xsi:type="dcterms:W3CDTF">2021-01-12T19:10:00Z</dcterms:modified>
</cp:coreProperties>
</file>