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99B4" w14:textId="5F56AD94" w:rsidR="00FF7E0C" w:rsidRDefault="00FF7E0C" w:rsidP="00C2656F">
      <w:pPr>
        <w:jc w:val="both"/>
      </w:pPr>
      <w:r>
        <w:t>Here he comes</w:t>
      </w:r>
      <w:r w:rsidR="00C2656F">
        <w:t>…</w:t>
      </w:r>
    </w:p>
    <w:p w14:paraId="498A8089" w14:textId="6ED9601D" w:rsidR="00FF7E0C" w:rsidRDefault="00FF7E0C" w:rsidP="00C2656F">
      <w:pPr>
        <w:jc w:val="both"/>
      </w:pPr>
      <w:r>
        <w:t>“OH MY WORD!”, screamed the commentator in harmony with my scream.</w:t>
      </w:r>
    </w:p>
    <w:p w14:paraId="79603B55" w14:textId="379D9CD4" w:rsidR="00FF7E0C" w:rsidRDefault="00FF7E0C" w:rsidP="00C2656F">
      <w:pPr>
        <w:jc w:val="both"/>
      </w:pPr>
      <w:r>
        <w:t>I stood and held my head in disbelief. C</w:t>
      </w:r>
      <w:del w:id="0" w:author="Paul Edison" w:date="2021-11-13T07:29:00Z">
        <w:r w:rsidDel="00D62B48">
          <w:delText>h</w:delText>
        </w:r>
      </w:del>
      <w:r>
        <w:t xml:space="preserve">ristiano Ronaldo, my </w:t>
      </w:r>
      <w:del w:id="1" w:author="Paul Edison" w:date="2021-11-13T07:33:00Z">
        <w:r w:rsidDel="00D62B48">
          <w:delText>all time</w:delText>
        </w:r>
      </w:del>
      <w:ins w:id="2" w:author="Paul Edison" w:date="2021-11-13T07:33:00Z">
        <w:r w:rsidR="00D62B48">
          <w:t>all-time</w:t>
        </w:r>
      </w:ins>
      <w:r>
        <w:t xml:space="preserve"> soccer idol, just scored a freekick goal from 30 yards away.</w:t>
      </w:r>
    </w:p>
    <w:p w14:paraId="71744EEA" w14:textId="77247F13" w:rsidR="00E464CE" w:rsidRDefault="00E464CE" w:rsidP="00C2656F">
      <w:pPr>
        <w:jc w:val="both"/>
      </w:pPr>
      <w:del w:id="3" w:author="Paul Edison" w:date="2021-11-13T07:33:00Z">
        <w:r w:rsidDel="00D62B48">
          <w:delText xml:space="preserve">I’ve </w:delText>
        </w:r>
      </w:del>
      <w:ins w:id="4" w:author="Paul Edison" w:date="2021-11-13T07:33:00Z">
        <w:r w:rsidR="00D62B48">
          <w:t>I</w:t>
        </w:r>
        <w:r w:rsidR="00D62B48">
          <w:t xml:space="preserve"> had</w:t>
        </w:r>
        <w:r w:rsidR="00D62B48">
          <w:t xml:space="preserve"> </w:t>
        </w:r>
      </w:ins>
      <w:r>
        <w:t xml:space="preserve">always dreamed of becoming a professional soccer player </w:t>
      </w:r>
      <w:ins w:id="5" w:author="Paul Edison" w:date="2021-11-13T07:30:00Z">
        <w:r w:rsidR="00D62B48">
          <w:t xml:space="preserve">ever </w:t>
        </w:r>
      </w:ins>
      <w:r w:rsidR="00FF7E0C">
        <w:t>since</w:t>
      </w:r>
      <w:r>
        <w:t xml:space="preserve"> I </w:t>
      </w:r>
      <w:r w:rsidR="00FF7E0C">
        <w:t>could remember</w:t>
      </w:r>
      <w:r>
        <w:t>. To pursue my dream</w:t>
      </w:r>
      <w:del w:id="6" w:author="Paul Edison" w:date="2021-11-13T07:34:00Z">
        <w:r w:rsidDel="00D62B48">
          <w:delText>s</w:delText>
        </w:r>
      </w:del>
      <w:r>
        <w:t xml:space="preserve">, I </w:t>
      </w:r>
      <w:r w:rsidR="00FF7E0C">
        <w:t xml:space="preserve">played for my school team and </w:t>
      </w:r>
      <w:proofErr w:type="spellStart"/>
      <w:r>
        <w:t>Asiop</w:t>
      </w:r>
      <w:proofErr w:type="spellEnd"/>
      <w:r w:rsidR="00FF7E0C">
        <w:t xml:space="preserve"> –</w:t>
      </w:r>
      <w:r>
        <w:t xml:space="preserve"> a soccer academy </w:t>
      </w:r>
      <w:r w:rsidR="00FF7E0C">
        <w:t>and the birthplace of countless</w:t>
      </w:r>
      <w:r>
        <w:t xml:space="preserve"> Indonesian national team players. However, life in </w:t>
      </w:r>
      <w:proofErr w:type="spellStart"/>
      <w:r>
        <w:t>Asiop</w:t>
      </w:r>
      <w:proofErr w:type="spellEnd"/>
      <w:r>
        <w:t xml:space="preserve"> completely </w:t>
      </w:r>
      <w:del w:id="7" w:author="Paul Edison" w:date="2021-11-13T07:34:00Z">
        <w:r w:rsidDel="00D62B48">
          <w:delText xml:space="preserve">contrasts </w:delText>
        </w:r>
      </w:del>
      <w:ins w:id="8" w:author="Paul Edison" w:date="2021-11-13T07:34:00Z">
        <w:r w:rsidR="00D62B48">
          <w:t>contrast</w:t>
        </w:r>
        <w:r w:rsidR="00D62B48">
          <w:t>ed</w:t>
        </w:r>
        <w:r w:rsidR="00D62B48">
          <w:t xml:space="preserve"> </w:t>
        </w:r>
      </w:ins>
      <w:r w:rsidR="00FF7E0C">
        <w:t xml:space="preserve">with life </w:t>
      </w:r>
      <w:ins w:id="9" w:author="Paul Edison" w:date="2021-11-13T07:34:00Z">
        <w:r w:rsidR="00517C01">
          <w:t xml:space="preserve">in </w:t>
        </w:r>
      </w:ins>
      <w:r w:rsidR="00FF7E0C">
        <w:t>my school team.</w:t>
      </w:r>
      <w:r>
        <w:t xml:space="preserve"> </w:t>
      </w:r>
      <w:r w:rsidR="00FF7E0C">
        <w:t>While</w:t>
      </w:r>
      <w:r>
        <w:t xml:space="preserve"> </w:t>
      </w:r>
      <w:proofErr w:type="spellStart"/>
      <w:r>
        <w:t>Asiop</w:t>
      </w:r>
      <w:proofErr w:type="spellEnd"/>
      <w:r>
        <w:t xml:space="preserve"> </w:t>
      </w:r>
      <w:del w:id="10" w:author="Paul Edison" w:date="2021-11-13T07:34:00Z">
        <w:r w:rsidDel="00517C01">
          <w:delText xml:space="preserve">is </w:delText>
        </w:r>
      </w:del>
      <w:ins w:id="11" w:author="Paul Edison" w:date="2021-11-13T07:34:00Z">
        <w:r w:rsidR="00517C01">
          <w:t>wa</w:t>
        </w:r>
        <w:r w:rsidR="00517C01">
          <w:t xml:space="preserve">s </w:t>
        </w:r>
      </w:ins>
      <w:r>
        <w:t xml:space="preserve">filled with </w:t>
      </w:r>
      <w:del w:id="12" w:author="Paul Edison" w:date="2021-11-13T07:34:00Z">
        <w:r w:rsidR="00FF7E0C" w:rsidDel="00517C01">
          <w:delText xml:space="preserve">extremely </w:delText>
        </w:r>
      </w:del>
      <w:r w:rsidR="00FF7E0C">
        <w:t xml:space="preserve">diligent </w:t>
      </w:r>
      <w:r w:rsidR="00C2656F">
        <w:t>hard workers</w:t>
      </w:r>
      <w:r w:rsidR="00FF7E0C">
        <w:t xml:space="preserve"> </w:t>
      </w:r>
      <w:del w:id="13" w:author="Paul Edison" w:date="2021-11-13T07:34:00Z">
        <w:r w:rsidR="00FF7E0C" w:rsidDel="00517C01">
          <w:delText>in</w:delText>
        </w:r>
        <w:r w:rsidDel="00517C01">
          <w:delText xml:space="preserve"> </w:delText>
        </w:r>
      </w:del>
      <w:ins w:id="14" w:author="Paul Edison" w:date="2021-11-13T07:34:00Z">
        <w:r w:rsidR="00517C01">
          <w:t>aiming</w:t>
        </w:r>
        <w:r w:rsidR="00517C01">
          <w:t xml:space="preserve"> </w:t>
        </w:r>
      </w:ins>
      <w:del w:id="15" w:author="Paul Edison" w:date="2021-11-13T07:34:00Z">
        <w:r w:rsidDel="00517C01">
          <w:delText>becom</w:delText>
        </w:r>
        <w:r w:rsidR="00FF7E0C" w:rsidDel="00517C01">
          <w:delText>ing</w:delText>
        </w:r>
        <w:r w:rsidDel="00517C01">
          <w:delText xml:space="preserve"> </w:delText>
        </w:r>
      </w:del>
      <w:ins w:id="16" w:author="Paul Edison" w:date="2021-11-13T07:34:00Z">
        <w:r w:rsidR="00517C01">
          <w:t>to become</w:t>
        </w:r>
        <w:r w:rsidR="00517C01">
          <w:t xml:space="preserve"> </w:t>
        </w:r>
      </w:ins>
      <w:del w:id="17" w:author="Paul Edison" w:date="2021-11-13T07:34:00Z">
        <w:r w:rsidDel="00517C01">
          <w:delText xml:space="preserve">a </w:delText>
        </w:r>
      </w:del>
      <w:r>
        <w:t>professional athlete</w:t>
      </w:r>
      <w:ins w:id="18" w:author="Paul Edison" w:date="2021-11-13T07:34:00Z">
        <w:r w:rsidR="00517C01">
          <w:t>s</w:t>
        </w:r>
      </w:ins>
      <w:r w:rsidR="00FF7E0C">
        <w:t>,</w:t>
      </w:r>
      <w:r>
        <w:t xml:space="preserve"> my school </w:t>
      </w:r>
      <w:ins w:id="19" w:author="Paul Edison" w:date="2021-11-13T07:34:00Z">
        <w:r w:rsidR="00517C01">
          <w:t>team was</w:t>
        </w:r>
      </w:ins>
      <w:del w:id="20" w:author="Paul Edison" w:date="2021-11-13T07:34:00Z">
        <w:r w:rsidDel="00517C01">
          <w:delText>it’s</w:delText>
        </w:r>
      </w:del>
      <w:r>
        <w:t xml:space="preserve"> filled with </w:t>
      </w:r>
      <w:del w:id="21" w:author="Paul Edison" w:date="2021-11-13T07:34:00Z">
        <w:r w:rsidDel="00517C01">
          <w:delText xml:space="preserve">kids </w:delText>
        </w:r>
      </w:del>
      <w:ins w:id="22" w:author="Paul Edison" w:date="2021-11-13T07:34:00Z">
        <w:r w:rsidR="00517C01">
          <w:t>teenagers</w:t>
        </w:r>
        <w:r w:rsidR="00517C01">
          <w:t xml:space="preserve"> </w:t>
        </w:r>
      </w:ins>
      <w:del w:id="23" w:author="Paul Edison" w:date="2021-11-13T07:35:00Z">
        <w:r w:rsidDel="00517C01">
          <w:delText>who play</w:delText>
        </w:r>
      </w:del>
      <w:ins w:id="24" w:author="Paul Edison" w:date="2021-11-13T07:35:00Z">
        <w:r w:rsidR="00517C01">
          <w:t>playing</w:t>
        </w:r>
      </w:ins>
      <w:r>
        <w:t xml:space="preserve"> </w:t>
      </w:r>
      <w:r w:rsidR="00C2656F">
        <w:t>for</w:t>
      </w:r>
      <w:r>
        <w:t xml:space="preserve"> fun. </w:t>
      </w:r>
      <w:r w:rsidR="00C2656F">
        <w:t>Anyone including myself would</w:t>
      </w:r>
      <w:ins w:id="25" w:author="Paul Edison" w:date="2021-11-13T07:35:00Z">
        <w:r w:rsidR="00517C01">
          <w:t xml:space="preserve"> ha</w:t>
        </w:r>
      </w:ins>
      <w:del w:id="26" w:author="Paul Edison" w:date="2021-11-13T07:35:00Z">
        <w:r w:rsidR="00C2656F" w:rsidDel="00517C01">
          <w:delText>’</w:delText>
        </w:r>
      </w:del>
      <w:r w:rsidR="00C2656F">
        <w:t xml:space="preserve">ve thought that I would learn much more from </w:t>
      </w:r>
      <w:proofErr w:type="spellStart"/>
      <w:r w:rsidR="00C2656F">
        <w:t>Asiop</w:t>
      </w:r>
      <w:proofErr w:type="spellEnd"/>
      <w:r w:rsidR="00C2656F">
        <w:t xml:space="preserve"> than from my school team. </w:t>
      </w:r>
      <w:del w:id="27" w:author="Paul Edison" w:date="2021-11-13T07:35:00Z">
        <w:r w:rsidR="00C2656F" w:rsidDel="00517C01">
          <w:delText>But i</w:delText>
        </w:r>
      </w:del>
      <w:ins w:id="28" w:author="Paul Edison" w:date="2021-11-13T07:35:00Z">
        <w:r w:rsidR="00517C01">
          <w:t>I</w:t>
        </w:r>
      </w:ins>
      <w:r w:rsidR="00C2656F">
        <w:t xml:space="preserve">nstead, </w:t>
      </w:r>
      <w:r w:rsidR="004E5DEE">
        <w:t xml:space="preserve">the most precious lesson </w:t>
      </w:r>
      <w:r w:rsidR="00C2656F">
        <w:t>I learned</w:t>
      </w:r>
      <w:r w:rsidR="004E5DEE">
        <w:t xml:space="preserve"> was</w:t>
      </w:r>
      <w:r w:rsidR="00C2656F">
        <w:t xml:space="preserve"> </w:t>
      </w:r>
      <w:r w:rsidR="004E5DEE">
        <w:t xml:space="preserve">with </w:t>
      </w:r>
      <w:r w:rsidR="00C2656F">
        <w:t>my school team.</w:t>
      </w:r>
    </w:p>
    <w:p w14:paraId="40B3830E" w14:textId="0A2208FA" w:rsidR="00E464CE" w:rsidRDefault="00C2656F" w:rsidP="00C2656F">
      <w:pPr>
        <w:jc w:val="both"/>
      </w:pPr>
      <w:del w:id="29" w:author="Paul Edison" w:date="2021-11-13T07:35:00Z">
        <w:r w:rsidDel="00517C01">
          <w:delText>It was the</w:delText>
        </w:r>
      </w:del>
      <w:ins w:id="30" w:author="Paul Edison" w:date="2021-11-13T07:35:00Z">
        <w:r w:rsidR="00517C01">
          <w:t>The</w:t>
        </w:r>
      </w:ins>
      <w:r>
        <w:t xml:space="preserve"> beginning of t</w:t>
      </w:r>
      <w:r w:rsidR="00E464CE">
        <w:t>he soccer season</w:t>
      </w:r>
      <w:ins w:id="31" w:author="Paul Edison" w:date="2021-11-13T07:35:00Z">
        <w:r w:rsidR="00517C01">
          <w:t>.</w:t>
        </w:r>
      </w:ins>
      <w:r w:rsidR="00E464CE">
        <w:t xml:space="preserve"> </w:t>
      </w:r>
      <w:del w:id="32" w:author="Paul Edison" w:date="2021-11-13T07:35:00Z">
        <w:r w:rsidR="00E464CE" w:rsidDel="00517C01">
          <w:delText>of f</w:delText>
        </w:r>
      </w:del>
      <w:ins w:id="33" w:author="Paul Edison" w:date="2021-11-13T07:35:00Z">
        <w:r w:rsidR="00517C01">
          <w:t>F</w:t>
        </w:r>
      </w:ins>
      <w:r w:rsidR="00E464CE">
        <w:t xml:space="preserve">reshman year. As the </w:t>
      </w:r>
      <w:r>
        <w:t>team captain</w:t>
      </w:r>
      <w:r w:rsidR="00E464CE">
        <w:t xml:space="preserve">, I discussed my worries with my coach. The quality of </w:t>
      </w:r>
      <w:r>
        <w:t>our</w:t>
      </w:r>
      <w:r w:rsidR="00E464CE">
        <w:t xml:space="preserve"> school team was mediocre at best. The team composition was unbalanced with better players in attackers than defenders. Disappointing scores such as 5-1, 6-0, 4-0, were common. </w:t>
      </w:r>
      <w:commentRangeStart w:id="34"/>
      <w:r>
        <w:t xml:space="preserve">Scores we would get whipped for in </w:t>
      </w:r>
      <w:proofErr w:type="spellStart"/>
      <w:r>
        <w:t>Asiop</w:t>
      </w:r>
      <w:proofErr w:type="spellEnd"/>
      <w:r>
        <w:t>.</w:t>
      </w:r>
      <w:commentRangeEnd w:id="34"/>
      <w:r w:rsidR="00517C01">
        <w:rPr>
          <w:rStyle w:val="CommentReference"/>
        </w:rPr>
        <w:commentReference w:id="34"/>
      </w:r>
      <w:r>
        <w:t xml:space="preserve"> </w:t>
      </w:r>
      <w:r w:rsidR="00E464CE">
        <w:t>Coach and I both knew that for the team to have a chance, we need</w:t>
      </w:r>
      <w:ins w:id="35" w:author="Paul Edison" w:date="2021-11-13T07:37:00Z">
        <w:r w:rsidR="00517C01">
          <w:t>ed</w:t>
        </w:r>
      </w:ins>
      <w:r w:rsidR="00E464CE">
        <w:t xml:space="preserve"> someone to be a defender. I was the captain and by far the best attacker in the team. It would</w:t>
      </w:r>
      <w:ins w:id="36" w:author="Paul Edison" w:date="2021-11-13T07:37:00Z">
        <w:r w:rsidR="00517C01">
          <w:t xml:space="preserve"> </w:t>
        </w:r>
      </w:ins>
      <w:r w:rsidR="00E464CE">
        <w:t>n</w:t>
      </w:r>
      <w:del w:id="37" w:author="Paul Edison" w:date="2021-11-13T07:37:00Z">
        <w:r w:rsidR="00E464CE" w:rsidDel="00517C01">
          <w:delText>’</w:delText>
        </w:r>
      </w:del>
      <w:ins w:id="38" w:author="Paul Edison" w:date="2021-11-13T07:37:00Z">
        <w:r w:rsidR="00517C01">
          <w:t>o</w:t>
        </w:r>
      </w:ins>
      <w:r w:rsidR="00E464CE">
        <w:t xml:space="preserve">t make sense for me to play </w:t>
      </w:r>
      <w:proofErr w:type="spellStart"/>
      <w:r w:rsidR="00E464CE">
        <w:t>defen</w:t>
      </w:r>
      <w:r>
        <w:t>s</w:t>
      </w:r>
      <w:r w:rsidR="00E464CE">
        <w:t>e</w:t>
      </w:r>
      <w:proofErr w:type="spellEnd"/>
      <w:r w:rsidR="00E464CE">
        <w:t>.</w:t>
      </w:r>
    </w:p>
    <w:p w14:paraId="41B7765E" w14:textId="30FCBE86" w:rsidR="00E464CE" w:rsidRDefault="00E464CE" w:rsidP="00C2656F">
      <w:pPr>
        <w:jc w:val="both"/>
      </w:pPr>
      <w:r>
        <w:t>As an avid fan of Cristiano Ronaldo</w:t>
      </w:r>
      <w:ins w:id="39" w:author="Paul Edison" w:date="2021-11-13T07:37:00Z">
        <w:r w:rsidR="00517C01">
          <w:t>,</w:t>
        </w:r>
      </w:ins>
      <w:del w:id="40" w:author="Paul Edison" w:date="2021-11-13T07:37:00Z">
        <w:r w:rsidDel="00517C01">
          <w:delText xml:space="preserve">, I’ve always wanted to play in attack and to score goals like him. </w:delText>
        </w:r>
      </w:del>
      <w:ins w:id="41" w:author="Paul Edison" w:date="2021-11-13T07:37:00Z">
        <w:r w:rsidR="00517C01">
          <w:t xml:space="preserve"> </w:t>
        </w:r>
      </w:ins>
      <w:r>
        <w:t xml:space="preserve">I trained night and day for years as a striker. I wanted to break my own records, the school records, and to steal the show in games. To carve a legacy with individual glory. </w:t>
      </w:r>
      <w:commentRangeStart w:id="42"/>
      <w:r>
        <w:t>But as</w:t>
      </w:r>
      <w:r w:rsidR="00C2656F">
        <w:t xml:space="preserve"> </w:t>
      </w:r>
      <w:ins w:id="43" w:author="Paul Edison" w:date="2021-11-13T07:37:00Z">
        <w:r w:rsidR="00517C01">
          <w:t xml:space="preserve">the </w:t>
        </w:r>
      </w:ins>
      <w:r w:rsidR="00C2656F">
        <w:t>team</w:t>
      </w:r>
      <w:r>
        <w:t xml:space="preserve"> captain, my </w:t>
      </w:r>
      <w:r w:rsidR="00602DB8">
        <w:t>duty</w:t>
      </w:r>
      <w:r>
        <w:t xml:space="preserve"> </w:t>
      </w:r>
      <w:del w:id="44" w:author="Paul Edison" w:date="2021-11-13T07:37:00Z">
        <w:r w:rsidDel="00517C01">
          <w:delText xml:space="preserve">is </w:delText>
        </w:r>
      </w:del>
      <w:ins w:id="45" w:author="Paul Edison" w:date="2021-11-13T07:42:00Z">
        <w:r w:rsidR="001365B1">
          <w:t>is</w:t>
        </w:r>
      </w:ins>
      <w:ins w:id="46" w:author="Paul Edison" w:date="2021-11-13T07:37:00Z">
        <w:r w:rsidR="00517C01">
          <w:t xml:space="preserve"> </w:t>
        </w:r>
      </w:ins>
      <w:r>
        <w:t xml:space="preserve">to get my team, not just myself, to the finish line. My team </w:t>
      </w:r>
      <w:del w:id="47" w:author="Paul Edison" w:date="2021-11-13T07:38:00Z">
        <w:r w:rsidDel="00517C01">
          <w:delText xml:space="preserve">comes </w:delText>
        </w:r>
      </w:del>
      <w:ins w:id="48" w:author="Paul Edison" w:date="2021-11-13T07:38:00Z">
        <w:r w:rsidR="00517C01">
          <w:t>c</w:t>
        </w:r>
      </w:ins>
      <w:ins w:id="49" w:author="Paul Edison" w:date="2021-11-13T07:42:00Z">
        <w:r w:rsidR="001365B1">
          <w:t>o</w:t>
        </w:r>
      </w:ins>
      <w:ins w:id="50" w:author="Paul Edison" w:date="2021-11-13T07:38:00Z">
        <w:r w:rsidR="00517C01">
          <w:t>me</w:t>
        </w:r>
      </w:ins>
      <w:ins w:id="51" w:author="Paul Edison" w:date="2021-11-13T07:42:00Z">
        <w:r w:rsidR="001365B1">
          <w:t>s</w:t>
        </w:r>
      </w:ins>
      <w:ins w:id="52" w:author="Paul Edison" w:date="2021-11-13T07:38:00Z">
        <w:r w:rsidR="00517C01">
          <w:t xml:space="preserve"> </w:t>
        </w:r>
      </w:ins>
      <w:r>
        <w:t xml:space="preserve">first, and my team </w:t>
      </w:r>
      <w:del w:id="53" w:author="Paul Edison" w:date="2021-11-13T07:38:00Z">
        <w:r w:rsidDel="00517C01">
          <w:delText xml:space="preserve">is </w:delText>
        </w:r>
      </w:del>
      <w:ins w:id="54" w:author="Paul Edison" w:date="2021-11-13T07:42:00Z">
        <w:r w:rsidR="001365B1">
          <w:t>is</w:t>
        </w:r>
      </w:ins>
      <w:ins w:id="55" w:author="Paul Edison" w:date="2021-11-13T07:38:00Z">
        <w:r w:rsidR="00517C01">
          <w:t xml:space="preserve"> </w:t>
        </w:r>
      </w:ins>
      <w:r>
        <w:t>bigger than any individual in the team, includ</w:t>
      </w:r>
      <w:r w:rsidR="00C2656F">
        <w:t>ing</w:t>
      </w:r>
      <w:r>
        <w:t xml:space="preserve"> me and my ego.</w:t>
      </w:r>
      <w:commentRangeEnd w:id="42"/>
      <w:r w:rsidR="00517C01">
        <w:rPr>
          <w:rStyle w:val="CommentReference"/>
        </w:rPr>
        <w:commentReference w:id="42"/>
      </w:r>
    </w:p>
    <w:p w14:paraId="3644DC86" w14:textId="46CC0B4A" w:rsidR="00E464CE" w:rsidRDefault="00E464CE" w:rsidP="00C2656F">
      <w:pPr>
        <w:jc w:val="both"/>
      </w:pPr>
      <w:r>
        <w:t xml:space="preserve">I lost sleep contemplating sacrificing my position to play </w:t>
      </w:r>
      <w:proofErr w:type="spellStart"/>
      <w:r>
        <w:t>defen</w:t>
      </w:r>
      <w:r w:rsidR="00C2656F">
        <w:t>s</w:t>
      </w:r>
      <w:r>
        <w:t>e</w:t>
      </w:r>
      <w:proofErr w:type="spellEnd"/>
      <w:r>
        <w:t xml:space="preserve">. </w:t>
      </w:r>
      <w:r w:rsidR="00321D43">
        <w:t>But I knew that it</w:t>
      </w:r>
      <w:ins w:id="56" w:author="Paul Edison" w:date="2021-11-13T07:38:00Z">
        <w:r w:rsidR="00517C01">
          <w:t xml:space="preserve"> wa</w:t>
        </w:r>
      </w:ins>
      <w:del w:id="57" w:author="Paul Edison" w:date="2021-11-13T07:38:00Z">
        <w:r w:rsidR="00321D43" w:rsidDel="00517C01">
          <w:delText>’</w:delText>
        </w:r>
      </w:del>
      <w:r w:rsidR="00321D43">
        <w:t>s the right thing for my team.</w:t>
      </w:r>
      <w:r>
        <w:t xml:space="preserve"> </w:t>
      </w:r>
      <w:r w:rsidR="00321D43">
        <w:t>To others, switching such positions might not seem like a big deal</w:t>
      </w:r>
      <w:del w:id="58" w:author="Paul Edison" w:date="2021-11-13T07:39:00Z">
        <w:r w:rsidR="00321D43" w:rsidDel="00517C01">
          <w:delText xml:space="preserve">; </w:delText>
        </w:r>
      </w:del>
      <w:ins w:id="59" w:author="Paul Edison" w:date="2021-11-13T07:39:00Z">
        <w:r w:rsidR="00517C01">
          <w:t>,</w:t>
        </w:r>
        <w:r w:rsidR="00517C01">
          <w:t xml:space="preserve"> </w:t>
        </w:r>
      </w:ins>
      <w:r w:rsidR="00321D43">
        <w:t>but i</w:t>
      </w:r>
      <w:r>
        <w:t>t was a big tournament</w:t>
      </w:r>
      <w:r w:rsidR="00321D43">
        <w:t xml:space="preserve"> and my only chance to</w:t>
      </w:r>
      <w:r>
        <w:t xml:space="preserve"> showcas</w:t>
      </w:r>
      <w:r w:rsidR="00321D43">
        <w:t>e</w:t>
      </w:r>
      <w:r>
        <w:t xml:space="preserve"> my ability in playing upfront would help me</w:t>
      </w:r>
      <w:r w:rsidR="00321D43">
        <w:t xml:space="preserve"> get</w:t>
      </w:r>
      <w:r>
        <w:t xml:space="preserve"> scou</w:t>
      </w:r>
      <w:r w:rsidR="00321D43">
        <w:t>ted</w:t>
      </w:r>
      <w:r>
        <w:t xml:space="preserve"> into better teams.</w:t>
      </w:r>
    </w:p>
    <w:p w14:paraId="0ACCDB7F" w14:textId="4E3C4FAE" w:rsidR="00E464CE" w:rsidRDefault="00E464CE" w:rsidP="00C2656F">
      <w:pPr>
        <w:jc w:val="both"/>
      </w:pPr>
      <w:r>
        <w:t>One day, I stumbled upon an article about Alessandro Del Piero, the captain of Juventus, wh</w:t>
      </w:r>
      <w:r w:rsidR="00321D43">
        <w:t>o</w:t>
      </w:r>
      <w:r>
        <w:t xml:space="preserve"> decided to stay when </w:t>
      </w:r>
      <w:r w:rsidR="00321D43">
        <w:t>his team</w:t>
      </w:r>
      <w:r>
        <w:t xml:space="preserve"> got relegated to Serie B because of </w:t>
      </w:r>
      <w:commentRangeStart w:id="60"/>
      <w:r w:rsidR="00321D43">
        <w:t>the</w:t>
      </w:r>
      <w:r>
        <w:t xml:space="preserve"> </w:t>
      </w:r>
      <w:proofErr w:type="spellStart"/>
      <w:r>
        <w:t>Calciopoli</w:t>
      </w:r>
      <w:proofErr w:type="spellEnd"/>
      <w:r>
        <w:t xml:space="preserve"> </w:t>
      </w:r>
      <w:commentRangeEnd w:id="60"/>
      <w:r w:rsidR="001365B1">
        <w:rPr>
          <w:rStyle w:val="CommentReference"/>
        </w:rPr>
        <w:commentReference w:id="60"/>
      </w:r>
      <w:r>
        <w:t xml:space="preserve">scandal. He stayed in the club while all his teammates left, and Juventus collapsed. He </w:t>
      </w:r>
      <w:del w:id="61" w:author="Paul Edison" w:date="2021-11-13T07:40:00Z">
        <w:r w:rsidR="00321D43" w:rsidDel="001365B1">
          <w:delText>was</w:delText>
        </w:r>
        <w:r w:rsidDel="001365B1">
          <w:delText xml:space="preserve"> willing to s</w:delText>
        </w:r>
      </w:del>
      <w:ins w:id="62" w:author="Paul Edison" w:date="2021-11-13T07:40:00Z">
        <w:r w:rsidR="001365B1">
          <w:t>s</w:t>
        </w:r>
      </w:ins>
      <w:r>
        <w:t>acrifice</w:t>
      </w:r>
      <w:ins w:id="63" w:author="Paul Edison" w:date="2021-11-13T07:40:00Z">
        <w:r w:rsidR="001365B1">
          <w:t>d</w:t>
        </w:r>
      </w:ins>
      <w:r>
        <w:t xml:space="preserve"> his career playing in </w:t>
      </w:r>
      <w:ins w:id="64" w:author="Paul Edison" w:date="2021-11-13T07:41:00Z">
        <w:r w:rsidR="001365B1">
          <w:t xml:space="preserve">the </w:t>
        </w:r>
      </w:ins>
      <w:r>
        <w:t xml:space="preserve">lower tier </w:t>
      </w:r>
      <w:del w:id="65" w:author="Paul Edison" w:date="2021-11-13T07:41:00Z">
        <w:r w:rsidDel="001365B1">
          <w:delText xml:space="preserve">in </w:delText>
        </w:r>
      </w:del>
      <w:ins w:id="66" w:author="Paul Edison" w:date="2021-11-13T07:41:00Z">
        <w:r w:rsidR="001365B1">
          <w:t>with</w:t>
        </w:r>
        <w:r w:rsidR="001365B1">
          <w:t xml:space="preserve"> </w:t>
        </w:r>
      </w:ins>
      <w:r>
        <w:t>a weaker team despite being one of the best players in the world</w:t>
      </w:r>
      <w:del w:id="67" w:author="Paul Edison" w:date="2021-11-13T07:41:00Z">
        <w:r w:rsidDel="001365B1">
          <w:delText xml:space="preserve"> at the time</w:delText>
        </w:r>
      </w:del>
      <w:r>
        <w:t>.</w:t>
      </w:r>
      <w:r w:rsidR="00321D43">
        <w:t xml:space="preserve"> His story resonated with me, and I read his career story trembling </w:t>
      </w:r>
      <w:del w:id="68" w:author="Paul Edison" w:date="2021-11-13T07:41:00Z">
        <w:r w:rsidR="00321D43" w:rsidDel="001365B1">
          <w:delText>out of</w:delText>
        </w:r>
      </w:del>
      <w:ins w:id="69" w:author="Paul Edison" w:date="2021-11-13T07:41:00Z">
        <w:r w:rsidR="001365B1">
          <w:t>with</w:t>
        </w:r>
      </w:ins>
      <w:r w:rsidR="00321D43">
        <w:t xml:space="preserve"> admiration. </w:t>
      </w:r>
    </w:p>
    <w:p w14:paraId="23E5A635" w14:textId="77777777" w:rsidR="001365B1" w:rsidRDefault="00E464CE" w:rsidP="00C2656F">
      <w:pPr>
        <w:jc w:val="both"/>
        <w:rPr>
          <w:ins w:id="70" w:author="Paul Edison" w:date="2021-11-13T07:41:00Z"/>
        </w:rPr>
      </w:pPr>
      <w:r>
        <w:t xml:space="preserve">His story inspired me to see sacrifices for the team as a responsibility, not an option. I realized that for a captain, </w:t>
      </w:r>
      <w:del w:id="71" w:author="Paul Edison" w:date="2021-11-13T07:31:00Z">
        <w:r w:rsidDel="00D62B48">
          <w:delText xml:space="preserve">is </w:delText>
        </w:r>
      </w:del>
      <w:ins w:id="72" w:author="Paul Edison" w:date="2021-11-13T07:31:00Z">
        <w:r w:rsidR="00D62B48">
          <w:t>it is</w:t>
        </w:r>
        <w:r w:rsidR="00D62B48">
          <w:t xml:space="preserve"> </w:t>
        </w:r>
      </w:ins>
      <w:r>
        <w:t xml:space="preserve">not about being the top scorer or winning the </w:t>
      </w:r>
      <w:proofErr w:type="spellStart"/>
      <w:r>
        <w:t>Ballon</w:t>
      </w:r>
      <w:proofErr w:type="spellEnd"/>
      <w:r>
        <w:t xml:space="preserve"> d’Or</w:t>
      </w:r>
      <w:r w:rsidR="00602DB8">
        <w:t xml:space="preserve">. </w:t>
      </w:r>
      <w:commentRangeStart w:id="73"/>
      <w:commentRangeEnd w:id="73"/>
      <w:r w:rsidR="001365B1">
        <w:rPr>
          <w:rStyle w:val="CommentReference"/>
        </w:rPr>
        <w:commentReference w:id="73"/>
      </w:r>
    </w:p>
    <w:p w14:paraId="700D504E" w14:textId="3C26059D" w:rsidR="00E464CE" w:rsidRDefault="00E464CE" w:rsidP="00C2656F">
      <w:pPr>
        <w:jc w:val="both"/>
      </w:pPr>
      <w:r>
        <w:t xml:space="preserve">I sacrificed my position to be a defender for the whole year. I played with all my heart and eventually </w:t>
      </w:r>
      <w:r w:rsidR="00321D43">
        <w:t>excelled as</w:t>
      </w:r>
      <w:r>
        <w:t xml:space="preserve"> the heart of the </w:t>
      </w:r>
      <w:proofErr w:type="spellStart"/>
      <w:r w:rsidR="00C2656F">
        <w:t>defense</w:t>
      </w:r>
      <w:proofErr w:type="spellEnd"/>
      <w:r>
        <w:t xml:space="preserve"> through blocking attacks and supplying long balls forward. </w:t>
      </w:r>
      <w:r w:rsidR="00321D43">
        <w:t xml:space="preserve">Playing </w:t>
      </w:r>
      <w:proofErr w:type="spellStart"/>
      <w:r w:rsidR="00321D43">
        <w:t>defense</w:t>
      </w:r>
      <w:proofErr w:type="spellEnd"/>
      <w:r>
        <w:t xml:space="preserve"> </w:t>
      </w:r>
      <w:r w:rsidR="00321D43">
        <w:t>was no</w:t>
      </w:r>
      <w:r>
        <w:t xml:space="preserve"> longer a sacrifice anymore.</w:t>
      </w:r>
      <w:r w:rsidR="00602DB8">
        <w:t xml:space="preserve"> I finally understood the joy that Del Piero felt.</w:t>
      </w:r>
    </w:p>
    <w:p w14:paraId="4B370F6E" w14:textId="295A9CDE" w:rsidR="00E464CE" w:rsidRDefault="00E464CE" w:rsidP="00C2656F">
      <w:pPr>
        <w:jc w:val="both"/>
      </w:pPr>
      <w:r>
        <w:t xml:space="preserve">Despite switching positions, we still lost many games. But </w:t>
      </w:r>
      <w:ins w:id="74" w:author="Paul Edison" w:date="2021-11-13T07:31:00Z">
        <w:r w:rsidR="00D62B48">
          <w:t xml:space="preserve">my </w:t>
        </w:r>
      </w:ins>
      <w:r>
        <w:t>coach and I were proud because we played much better than if I had stayed a striker. The score</w:t>
      </w:r>
      <w:ins w:id="75" w:author="Paul Edison" w:date="2021-11-13T07:42:00Z">
        <w:r w:rsidR="001365B1">
          <w:t>board</w:t>
        </w:r>
      </w:ins>
      <w:r>
        <w:t xml:space="preserve"> may tell us that we lost, but we </w:t>
      </w:r>
      <w:del w:id="76" w:author="Paul Edison" w:date="2021-11-13T07:31:00Z">
        <w:r w:rsidDel="00D62B48">
          <w:delText xml:space="preserve">inherently </w:delText>
        </w:r>
      </w:del>
      <w:r>
        <w:t>won</w:t>
      </w:r>
      <w:ins w:id="77" w:author="Paul Edison" w:date="2021-11-13T07:31:00Z">
        <w:r w:rsidR="00D62B48">
          <w:t xml:space="preserve"> a different victory</w:t>
        </w:r>
      </w:ins>
      <w:r>
        <w:t>.</w:t>
      </w:r>
      <w:commentRangeStart w:id="78"/>
      <w:r>
        <w:t xml:space="preserve"> </w:t>
      </w:r>
      <w:commentRangeEnd w:id="78"/>
      <w:r w:rsidR="00D62B48">
        <w:rPr>
          <w:rStyle w:val="CommentReference"/>
        </w:rPr>
        <w:commentReference w:id="78"/>
      </w:r>
      <w:r>
        <w:t>I am proud that I have done not what a true striker would, but what a true captain</w:t>
      </w:r>
      <w:ins w:id="79" w:author="Paul Edison" w:date="2021-11-13T07:32:00Z">
        <w:r w:rsidR="00D62B48">
          <w:t xml:space="preserve"> should</w:t>
        </w:r>
      </w:ins>
      <w:r>
        <w:t xml:space="preserve">. I learned what it meant </w:t>
      </w:r>
      <w:commentRangeStart w:id="80"/>
      <w:r>
        <w:t>to be a leader that year</w:t>
      </w:r>
      <w:r w:rsidR="00C2656F">
        <w:t>.</w:t>
      </w:r>
      <w:commentRangeEnd w:id="80"/>
      <w:r w:rsidR="00D62B48">
        <w:rPr>
          <w:rStyle w:val="CommentReference"/>
        </w:rPr>
        <w:commentReference w:id="80"/>
      </w:r>
    </w:p>
    <w:p w14:paraId="4D52288F" w14:textId="1440C911" w:rsidR="00321D43" w:rsidRDefault="00321D43" w:rsidP="00C2656F">
      <w:pPr>
        <w:jc w:val="both"/>
      </w:pPr>
      <w:r>
        <w:t xml:space="preserve">As a player, a legendary striker like Ronaldo gets the spotlight. But </w:t>
      </w:r>
      <w:r w:rsidR="00602DB8">
        <w:t>at heart</w:t>
      </w:r>
      <w:r>
        <w:t>, I prefer to be a leader like Del Piero.</w:t>
      </w:r>
    </w:p>
    <w:p w14:paraId="146E518B" w14:textId="673AF618" w:rsidR="001365B1" w:rsidRDefault="001365B1" w:rsidP="00C2656F">
      <w:pPr>
        <w:jc w:val="both"/>
      </w:pPr>
    </w:p>
    <w:p w14:paraId="5BFFE430" w14:textId="0C002B6C" w:rsidR="001365B1" w:rsidRDefault="001365B1" w:rsidP="00C2656F">
      <w:pPr>
        <w:jc w:val="both"/>
      </w:pPr>
      <w:r>
        <w:t xml:space="preserve">Hey </w:t>
      </w:r>
      <w:proofErr w:type="spellStart"/>
      <w:r>
        <w:t>Jibran</w:t>
      </w:r>
      <w:proofErr w:type="spellEnd"/>
      <w:r>
        <w:t xml:space="preserve">! </w:t>
      </w:r>
    </w:p>
    <w:p w14:paraId="7D8E97CF" w14:textId="585DFFA5" w:rsidR="001365B1" w:rsidRDefault="001365B1" w:rsidP="00C2656F">
      <w:pPr>
        <w:jc w:val="both"/>
      </w:pPr>
      <w:r>
        <w:t xml:space="preserve">This is a strong essay that’s really pleasant to read. It’s like watching one of those feel-good Christmas movies! </w:t>
      </w:r>
    </w:p>
    <w:p w14:paraId="29254DC9" w14:textId="763D1F38" w:rsidR="001365B1" w:rsidRDefault="001365B1" w:rsidP="00C2656F">
      <w:pPr>
        <w:jc w:val="both"/>
      </w:pPr>
      <w:r>
        <w:t>I’ve m</w:t>
      </w:r>
      <w:r w:rsidR="00B365D2">
        <w:t xml:space="preserve">ade some suggestions in terms of phrasing and grammar that you can review. </w:t>
      </w:r>
    </w:p>
    <w:p w14:paraId="21E3AAD8" w14:textId="5D5FF0F7" w:rsidR="00B365D2" w:rsidRDefault="00B365D2" w:rsidP="00C2656F">
      <w:pPr>
        <w:jc w:val="both"/>
      </w:pPr>
      <w:r>
        <w:t xml:space="preserve">More importantly, there’s one section that can be moved and some sections that need more explanation for added clarity. The ending needs a bit more oomph! What is this new victory you’re talking about? What does it mean to be a leader? </w:t>
      </w:r>
    </w:p>
    <w:p w14:paraId="3E3C0ED6" w14:textId="77777777" w:rsidR="00036AE1" w:rsidRDefault="00B365D2" w:rsidP="00C2656F">
      <w:pPr>
        <w:jc w:val="both"/>
      </w:pPr>
      <w:r>
        <w:t xml:space="preserve">With that said, reading your essay has been enjoyable. You come across as humble, hardworking, and sacrificial, and I think you’ve done a good job in conveying those qualities through your essay for the Admissions Officer to see. All the best with your application and your academic and life, ahem, goals! </w:t>
      </w:r>
    </w:p>
    <w:p w14:paraId="4A5DA81A" w14:textId="77777777" w:rsidR="00036AE1" w:rsidRDefault="00036AE1" w:rsidP="00C2656F">
      <w:pPr>
        <w:jc w:val="both"/>
      </w:pPr>
    </w:p>
    <w:p w14:paraId="74E29500" w14:textId="7F72C24C" w:rsidR="00B365D2" w:rsidRDefault="00036AE1" w:rsidP="00C2656F">
      <w:pPr>
        <w:jc w:val="both"/>
      </w:pPr>
      <w:r>
        <w:t xml:space="preserve">Paul </w:t>
      </w:r>
      <w:r>
        <w:br/>
      </w:r>
      <w:proofErr w:type="spellStart"/>
      <w:r>
        <w:t>ALL-in</w:t>
      </w:r>
      <w:proofErr w:type="spellEnd"/>
      <w:r>
        <w:t xml:space="preserve"> Essay Editor</w:t>
      </w:r>
      <w:r w:rsidR="00B365D2">
        <w:t xml:space="preserve"> </w:t>
      </w:r>
    </w:p>
    <w:p w14:paraId="1648331F" w14:textId="6ADDDADD" w:rsidR="00B365D2" w:rsidRDefault="00B365D2" w:rsidP="00C2656F">
      <w:pPr>
        <w:jc w:val="both"/>
      </w:pPr>
    </w:p>
    <w:p w14:paraId="5C224FBD" w14:textId="4A931B76" w:rsidR="00B365D2" w:rsidRPr="00E464CE" w:rsidRDefault="00B365D2" w:rsidP="00C2656F">
      <w:pPr>
        <w:jc w:val="both"/>
      </w:pPr>
      <w:r>
        <w:t>Word count: 645</w:t>
      </w:r>
    </w:p>
    <w:sectPr w:rsidR="00B365D2" w:rsidRPr="00E464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4" w:author="Paul Edison" w:date="2021-11-13T07:36:00Z" w:initials="PE">
    <w:p w14:paraId="49C57CF2" w14:textId="4C042CF2" w:rsidR="00517C01" w:rsidRDefault="00517C01">
      <w:pPr>
        <w:pStyle w:val="CommentText"/>
      </w:pPr>
      <w:r>
        <w:rPr>
          <w:rStyle w:val="CommentReference"/>
        </w:rPr>
        <w:annotationRef/>
      </w:r>
      <w:r>
        <w:t>Unless this was a literal whipping, consider clarifying this into something less prone for misinterpretation (that might not propel someone to call child services)</w:t>
      </w:r>
    </w:p>
  </w:comment>
  <w:comment w:id="42" w:author="Paul Edison" w:date="2021-11-13T07:38:00Z" w:initials="PE">
    <w:p w14:paraId="031203FE" w14:textId="1CCF19D2" w:rsidR="00517C01" w:rsidRDefault="00517C01">
      <w:pPr>
        <w:pStyle w:val="CommentText"/>
      </w:pPr>
      <w:r>
        <w:rPr>
          <w:rStyle w:val="CommentReference"/>
        </w:rPr>
        <w:annotationRef/>
      </w:r>
      <w:r>
        <w:t>Move this to the part after you’ve learned from Del Piero</w:t>
      </w:r>
    </w:p>
  </w:comment>
  <w:comment w:id="60" w:author="Paul Edison" w:date="2021-11-13T07:39:00Z" w:initials="PE">
    <w:p w14:paraId="049BA949" w14:textId="051E3468" w:rsidR="001365B1" w:rsidRDefault="001365B1">
      <w:pPr>
        <w:pStyle w:val="CommentText"/>
      </w:pPr>
      <w:r>
        <w:rPr>
          <w:rStyle w:val="CommentReference"/>
        </w:rPr>
        <w:annotationRef/>
      </w:r>
      <w:r>
        <w:t>Briefly, very briefly explain this. If it’s too complicated to be stated in a few words, just say ‘his team got relegated to Serie B.’</w:t>
      </w:r>
    </w:p>
  </w:comment>
  <w:comment w:id="73" w:author="Paul Edison" w:date="2021-11-13T07:41:00Z" w:initials="PE">
    <w:p w14:paraId="61A96D25" w14:textId="735C0277" w:rsidR="001365B1" w:rsidRDefault="001365B1">
      <w:pPr>
        <w:pStyle w:val="CommentText"/>
      </w:pPr>
      <w:r>
        <w:rPr>
          <w:rStyle w:val="CommentReference"/>
        </w:rPr>
        <w:annotationRef/>
      </w:r>
      <w:r>
        <w:t>This would be the perfect place for the ‘my team comes first’ section</w:t>
      </w:r>
    </w:p>
  </w:comment>
  <w:comment w:id="78" w:author="Paul Edison" w:date="2021-11-13T07:31:00Z" w:initials="PE">
    <w:p w14:paraId="0EC15F46" w14:textId="07FCA908" w:rsidR="00D62B48" w:rsidRDefault="00D62B48">
      <w:pPr>
        <w:pStyle w:val="CommentText"/>
      </w:pPr>
      <w:r>
        <w:rPr>
          <w:rStyle w:val="CommentReference"/>
        </w:rPr>
        <w:annotationRef/>
      </w:r>
      <w:r>
        <w:t xml:space="preserve">What victory was that? </w:t>
      </w:r>
    </w:p>
  </w:comment>
  <w:comment w:id="80" w:author="Paul Edison" w:date="2021-11-13T07:32:00Z" w:initials="PE">
    <w:p w14:paraId="5EE58A92" w14:textId="633E819E" w:rsidR="00D62B48" w:rsidRDefault="00D62B48">
      <w:pPr>
        <w:pStyle w:val="CommentText"/>
      </w:pPr>
      <w:r>
        <w:rPr>
          <w:rStyle w:val="CommentReference"/>
        </w:rPr>
        <w:annotationRef/>
      </w:r>
      <w:r>
        <w:t>Explicitly summarize what that means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C57CF2" w15:done="0"/>
  <w15:commentEx w15:paraId="031203FE" w15:done="0"/>
  <w15:commentEx w15:paraId="049BA949" w15:done="0"/>
  <w15:commentEx w15:paraId="61A96D25" w15:done="0"/>
  <w15:commentEx w15:paraId="0EC15F46" w15:done="0"/>
  <w15:commentEx w15:paraId="5EE58A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E979" w16cex:dateUtc="2021-11-13T00:36:00Z"/>
  <w16cex:commentExtensible w16cex:durableId="2539E9FB" w16cex:dateUtc="2021-11-13T00:38:00Z"/>
  <w16cex:commentExtensible w16cex:durableId="2539EA3F" w16cex:dateUtc="2021-11-13T00:39:00Z"/>
  <w16cex:commentExtensible w16cex:durableId="2539EABA" w16cex:dateUtc="2021-11-13T00:41:00Z"/>
  <w16cex:commentExtensible w16cex:durableId="2539E86F" w16cex:dateUtc="2021-11-13T00:31:00Z"/>
  <w16cex:commentExtensible w16cex:durableId="2539E8A7" w16cex:dateUtc="2021-11-13T0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C57CF2" w16cid:durableId="2539E979"/>
  <w16cid:commentId w16cid:paraId="031203FE" w16cid:durableId="2539E9FB"/>
  <w16cid:commentId w16cid:paraId="049BA949" w16cid:durableId="2539EA3F"/>
  <w16cid:commentId w16cid:paraId="61A96D25" w16cid:durableId="2539EABA"/>
  <w16cid:commentId w16cid:paraId="0EC15F46" w16cid:durableId="2539E86F"/>
  <w16cid:commentId w16cid:paraId="5EE58A92" w16cid:durableId="2539E8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CE"/>
    <w:rsid w:val="00036AE1"/>
    <w:rsid w:val="001365B1"/>
    <w:rsid w:val="00321D43"/>
    <w:rsid w:val="00325EBB"/>
    <w:rsid w:val="004E5DEE"/>
    <w:rsid w:val="00517C01"/>
    <w:rsid w:val="00602DB8"/>
    <w:rsid w:val="009922E7"/>
    <w:rsid w:val="00B365D2"/>
    <w:rsid w:val="00C2656F"/>
    <w:rsid w:val="00D62B48"/>
    <w:rsid w:val="00DF1A9C"/>
    <w:rsid w:val="00E464CE"/>
    <w:rsid w:val="00E735A2"/>
    <w:rsid w:val="00F44D7A"/>
    <w:rsid w:val="00F77CE2"/>
    <w:rsid w:val="00FA4D65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D0AA"/>
  <w15:chartTrackingRefBased/>
  <w15:docId w15:val="{F599DB77-2716-4904-88F0-916807FE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2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B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B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B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sanjaya</dc:creator>
  <cp:keywords/>
  <dc:description/>
  <cp:lastModifiedBy>Paul Edison</cp:lastModifiedBy>
  <cp:revision>7</cp:revision>
  <dcterms:created xsi:type="dcterms:W3CDTF">2021-11-10T13:48:00Z</dcterms:created>
  <dcterms:modified xsi:type="dcterms:W3CDTF">2021-11-13T00:49:00Z</dcterms:modified>
</cp:coreProperties>
</file>