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A0F5" w14:textId="77777777" w:rsidR="0011432E" w:rsidRPr="0011432E" w:rsidRDefault="0011432E" w:rsidP="0011432E">
      <w:pPr>
        <w:spacing w:after="240"/>
        <w:rPr>
          <w:rFonts w:ascii="Times New Roman" w:eastAsia="Times New Roman" w:hAnsi="Times New Roman" w:cs="Times New Roman"/>
          <w:lang w:val="en-ID"/>
        </w:rPr>
      </w:pPr>
      <w:r w:rsidRPr="0011432E">
        <w:rPr>
          <w:rFonts w:ascii="Calibri" w:eastAsia="Times New Roman" w:hAnsi="Calibri" w:cs="Times New Roman"/>
          <w:b/>
          <w:bCs/>
          <w:color w:val="000000"/>
          <w:lang w:val="en-ID"/>
        </w:rPr>
        <w:t>1. Describe an example of your leadership experience in which you have positively influenced others, helped resolve disputes, or contributed to group efforts over time. (346 words)</w:t>
      </w:r>
    </w:p>
    <w:p w14:paraId="1F7C9965" w14:textId="547E5582" w:rsidR="0011432E" w:rsidRPr="0011432E" w:rsidRDefault="0011432E" w:rsidP="0011432E">
      <w:pPr>
        <w:rPr>
          <w:rFonts w:ascii="Times New Roman" w:eastAsia="Times New Roman" w:hAnsi="Times New Roman" w:cs="Times New Roman"/>
          <w:lang w:val="en-ID"/>
        </w:rPr>
      </w:pPr>
      <w:commentRangeStart w:id="0"/>
      <w:r w:rsidRPr="0011432E">
        <w:rPr>
          <w:rFonts w:ascii="Calibri" w:eastAsia="Times New Roman" w:hAnsi="Calibri" w:cs="Times New Roman"/>
          <w:color w:val="000000"/>
          <w:lang w:val="en-ID"/>
        </w:rPr>
        <w:t>During the pandemic, my 80-year old grandfather stayed home with strict precautionary measures and became highly lethargic.</w:t>
      </w:r>
      <w:commentRangeEnd w:id="0"/>
      <w:r w:rsidR="006439FE">
        <w:rPr>
          <w:rStyle w:val="CommentReference"/>
        </w:rPr>
        <w:commentReference w:id="0"/>
      </w:r>
      <w:r w:rsidRPr="0011432E">
        <w:rPr>
          <w:rFonts w:ascii="Calibri" w:eastAsia="Times New Roman" w:hAnsi="Calibri" w:cs="Times New Roman"/>
          <w:color w:val="000000"/>
          <w:lang w:val="en-ID"/>
        </w:rPr>
        <w:t xml:space="preserve"> Some of my cousins insisted that he resume his daily activities as he did pre-COVID, while others maintained that he should wait it out. With 18 people talking all at once, </w:t>
      </w:r>
      <w:del w:id="1" w:author="Chiara Situmorang" w:date="2021-11-29T14:57:00Z">
        <w:r w:rsidRPr="0011432E" w:rsidDel="001B5628">
          <w:rPr>
            <w:rFonts w:ascii="Calibri" w:eastAsia="Times New Roman" w:hAnsi="Calibri" w:cs="Times New Roman"/>
            <w:color w:val="000000"/>
            <w:lang w:val="en-ID"/>
          </w:rPr>
          <w:delText xml:space="preserve">we focused on </w:delText>
        </w:r>
      </w:del>
      <w:r w:rsidRPr="0011432E">
        <w:rPr>
          <w:rFonts w:ascii="Calibri" w:eastAsia="Times New Roman" w:hAnsi="Calibri" w:cs="Times New Roman"/>
          <w:color w:val="000000"/>
          <w:lang w:val="en-ID"/>
        </w:rPr>
        <w:t xml:space="preserve">pushing our own ideas, </w:t>
      </w:r>
      <w:del w:id="2" w:author="Chiara Situmorang" w:date="2021-11-29T14:57:00Z">
        <w:r w:rsidRPr="0011432E" w:rsidDel="001B5628">
          <w:rPr>
            <w:rFonts w:ascii="Calibri" w:eastAsia="Times New Roman" w:hAnsi="Calibri" w:cs="Times New Roman"/>
            <w:color w:val="000000"/>
            <w:lang w:val="en-ID"/>
          </w:rPr>
          <w:delText xml:space="preserve">and </w:delText>
        </w:r>
      </w:del>
      <w:r w:rsidRPr="0011432E">
        <w:rPr>
          <w:rFonts w:ascii="Calibri" w:eastAsia="Times New Roman" w:hAnsi="Calibri" w:cs="Times New Roman"/>
          <w:color w:val="000000"/>
          <w:lang w:val="en-ID"/>
        </w:rPr>
        <w:t>the discussion gradually turned into heated arguments and finally a </w:t>
      </w:r>
      <w:del w:id="3" w:author="Chiara Situmorang" w:date="2021-11-29T14:57:00Z">
        <w:r w:rsidRPr="0011432E" w:rsidDel="001B5628">
          <w:rPr>
            <w:rFonts w:ascii="Calibri" w:eastAsia="Times New Roman" w:hAnsi="Calibri" w:cs="Times New Roman"/>
            <w:color w:val="000000"/>
            <w:lang w:val="en-ID"/>
          </w:rPr>
          <w:delText xml:space="preserve"> </w:delText>
        </w:r>
      </w:del>
      <w:r w:rsidRPr="0011432E">
        <w:rPr>
          <w:rFonts w:ascii="Calibri" w:eastAsia="Times New Roman" w:hAnsi="Calibri" w:cs="Times New Roman"/>
          <w:color w:val="000000"/>
          <w:lang w:val="en-ID"/>
        </w:rPr>
        <w:t>shouting match. </w:t>
      </w:r>
    </w:p>
    <w:p w14:paraId="0A1568A0" w14:textId="77777777" w:rsidR="0011432E" w:rsidRPr="0011432E" w:rsidRDefault="0011432E" w:rsidP="0011432E">
      <w:pPr>
        <w:rPr>
          <w:rFonts w:ascii="Times New Roman" w:eastAsia="Times New Roman" w:hAnsi="Times New Roman" w:cs="Times New Roman"/>
          <w:lang w:val="en-ID"/>
        </w:rPr>
      </w:pPr>
    </w:p>
    <w:p w14:paraId="725B66B0" w14:textId="7B1A6C50" w:rsidR="0011432E" w:rsidRPr="0011432E" w:rsidRDefault="0011432E" w:rsidP="0011432E">
      <w:pPr>
        <w:rPr>
          <w:rFonts w:ascii="Times New Roman" w:eastAsia="Times New Roman" w:hAnsi="Times New Roman" w:cs="Times New Roman"/>
          <w:lang w:val="en-ID"/>
        </w:rPr>
      </w:pPr>
      <w:r w:rsidRPr="0011432E">
        <w:rPr>
          <w:rFonts w:ascii="Calibri" w:eastAsia="Times New Roman" w:hAnsi="Calibri" w:cs="Times New Roman"/>
          <w:color w:val="000000"/>
          <w:lang w:val="en-ID"/>
        </w:rPr>
        <w:t>After a week of not talking to one another, I couldn’t bear the suspense any longer. As the second eldest in the family, I felt the responsibility to take action and reunite my 17 cousins. I called a meeting with all of them and communicated that we must be solid and work as a team towards our common goal</w:t>
      </w:r>
      <w:del w:id="4" w:author="Chiara Situmorang" w:date="2021-11-29T14:58:00Z">
        <w:r w:rsidRPr="0011432E" w:rsidDel="001B5628">
          <w:rPr>
            <w:rFonts w:ascii="Calibri" w:eastAsia="Times New Roman" w:hAnsi="Calibri" w:cs="Times New Roman"/>
            <w:color w:val="000000"/>
            <w:lang w:val="en-ID"/>
          </w:rPr>
          <w:delText xml:space="preserve"> </w:delText>
        </w:r>
      </w:del>
      <w:ins w:id="5" w:author="Chiara Situmorang" w:date="2021-11-29T14:58:00Z">
        <w:r w:rsidR="001B5628">
          <w:rPr>
            <w:rFonts w:ascii="Calibri" w:eastAsia="Times New Roman" w:hAnsi="Calibri" w:cs="Times New Roman"/>
            <w:color w:val="000000"/>
            <w:lang w:val="en-ID"/>
          </w:rPr>
          <w:t>—</w:t>
        </w:r>
      </w:ins>
      <w:del w:id="6" w:author="Chiara Situmorang" w:date="2021-11-29T14:58:00Z">
        <w:r w:rsidR="001B5628" w:rsidDel="001B5628">
          <w:rPr>
            <w:rFonts w:ascii="Calibri" w:eastAsia="Times New Roman" w:hAnsi="Calibri" w:cs="Times New Roman"/>
            <w:color w:val="000000"/>
            <w:lang w:val="en-ID"/>
          </w:rPr>
          <w:delText>–</w:delText>
        </w:r>
        <w:r w:rsidRPr="0011432E" w:rsidDel="001B5628">
          <w:rPr>
            <w:rFonts w:ascii="Calibri" w:eastAsia="Times New Roman" w:hAnsi="Calibri" w:cs="Times New Roman"/>
            <w:color w:val="000000"/>
            <w:lang w:val="en-ID"/>
          </w:rPr>
          <w:delText xml:space="preserve"> </w:delText>
        </w:r>
      </w:del>
      <w:r w:rsidRPr="0011432E">
        <w:rPr>
          <w:rFonts w:ascii="Calibri" w:eastAsia="Times New Roman" w:hAnsi="Calibri" w:cs="Times New Roman"/>
          <w:color w:val="000000"/>
          <w:lang w:val="en-ID"/>
        </w:rPr>
        <w:t>keeping</w:t>
      </w:r>
      <w:ins w:id="7" w:author="Chiara Situmorang" w:date="2021-11-29T14:58:00Z">
        <w:r w:rsidR="001B5628">
          <w:rPr>
            <w:rFonts w:ascii="Calibri" w:eastAsia="Times New Roman" w:hAnsi="Calibri" w:cs="Times New Roman"/>
            <w:color w:val="000000"/>
            <w:lang w:val="en-ID"/>
          </w:rPr>
          <w:t xml:space="preserve"> our</w:t>
        </w:r>
      </w:ins>
      <w:r w:rsidRPr="0011432E">
        <w:rPr>
          <w:rFonts w:ascii="Calibri" w:eastAsia="Times New Roman" w:hAnsi="Calibri" w:cs="Times New Roman"/>
          <w:color w:val="000000"/>
          <w:lang w:val="en-ID"/>
        </w:rPr>
        <w:t xml:space="preserve"> grandfather active. The call started</w:t>
      </w:r>
      <w:ins w:id="8" w:author="Chiara Situmorang" w:date="2021-11-29T14:58:00Z">
        <w:r w:rsidR="001B5628">
          <w:rPr>
            <w:rFonts w:ascii="Calibri" w:eastAsia="Times New Roman" w:hAnsi="Calibri" w:cs="Times New Roman"/>
            <w:color w:val="000000"/>
            <w:lang w:val="en-ID"/>
          </w:rPr>
          <w:t xml:space="preserve"> off</w:t>
        </w:r>
      </w:ins>
      <w:r w:rsidRPr="0011432E">
        <w:rPr>
          <w:rFonts w:ascii="Calibri" w:eastAsia="Times New Roman" w:hAnsi="Calibri" w:cs="Times New Roman"/>
          <w:color w:val="000000"/>
          <w:lang w:val="en-ID"/>
        </w:rPr>
        <w:t xml:space="preserve"> tense</w:t>
      </w:r>
      <w:ins w:id="9" w:author="Chiara Situmorang" w:date="2021-11-29T14:58:00Z">
        <w:r w:rsidR="001B5628">
          <w:rPr>
            <w:rFonts w:ascii="Calibri" w:eastAsia="Times New Roman" w:hAnsi="Calibri" w:cs="Times New Roman"/>
            <w:color w:val="000000"/>
            <w:lang w:val="en-ID"/>
          </w:rPr>
          <w:t>.</w:t>
        </w:r>
      </w:ins>
      <w:del w:id="10" w:author="Chiara Situmorang" w:date="2021-11-29T14:58:00Z">
        <w:r w:rsidRPr="0011432E" w:rsidDel="001B5628">
          <w:rPr>
            <w:rFonts w:ascii="Calibri" w:eastAsia="Times New Roman" w:hAnsi="Calibri" w:cs="Times New Roman"/>
            <w:color w:val="000000"/>
            <w:lang w:val="en-ID"/>
          </w:rPr>
          <w:delText>;</w:delText>
        </w:r>
      </w:del>
      <w:r w:rsidRPr="0011432E">
        <w:rPr>
          <w:rFonts w:ascii="Calibri" w:eastAsia="Times New Roman" w:hAnsi="Calibri" w:cs="Times New Roman"/>
          <w:color w:val="000000"/>
          <w:lang w:val="en-ID"/>
        </w:rPr>
        <w:t xml:space="preserve"> </w:t>
      </w:r>
      <w:del w:id="11" w:author="Chiara Situmorang" w:date="2021-11-29T14:58:00Z">
        <w:r w:rsidRPr="0011432E" w:rsidDel="001B5628">
          <w:rPr>
            <w:rFonts w:ascii="Calibri" w:eastAsia="Times New Roman" w:hAnsi="Calibri" w:cs="Times New Roman"/>
            <w:color w:val="000000"/>
            <w:lang w:val="en-ID"/>
          </w:rPr>
          <w:delText xml:space="preserve">and </w:delText>
        </w:r>
      </w:del>
      <w:r w:rsidRPr="0011432E">
        <w:rPr>
          <w:rFonts w:ascii="Calibri" w:eastAsia="Times New Roman" w:hAnsi="Calibri" w:cs="Times New Roman"/>
          <w:color w:val="000000"/>
          <w:lang w:val="en-ID"/>
        </w:rPr>
        <w:t>I apologized to my cousins for not listening to their opinions. It broke the tension, and my cousins started to apologize to one another. During the call, I made sure that everyone got the opportunity to share their opinions without getting interrupted, and I highlighted the positive aspects of each side’s arguments. Voicing opinions is great</w:t>
      </w:r>
      <w:ins w:id="12" w:author="Chiara Situmorang" w:date="2021-11-29T14:58:00Z">
        <w:r w:rsidR="001B5628">
          <w:rPr>
            <w:rFonts w:ascii="Calibri" w:eastAsia="Times New Roman" w:hAnsi="Calibri" w:cs="Times New Roman"/>
            <w:color w:val="000000"/>
            <w:lang w:val="en-ID"/>
          </w:rPr>
          <w:t>,</w:t>
        </w:r>
      </w:ins>
      <w:r w:rsidRPr="0011432E">
        <w:rPr>
          <w:rFonts w:ascii="Calibri" w:eastAsia="Times New Roman" w:hAnsi="Calibri" w:cs="Times New Roman"/>
          <w:color w:val="000000"/>
          <w:lang w:val="en-ID"/>
        </w:rPr>
        <w:t xml:space="preserve"> but listening to each other’s ideas is equally critical. </w:t>
      </w:r>
    </w:p>
    <w:p w14:paraId="377F605B" w14:textId="77777777" w:rsidR="0011432E" w:rsidRPr="0011432E" w:rsidRDefault="0011432E" w:rsidP="0011432E">
      <w:pPr>
        <w:rPr>
          <w:rFonts w:ascii="Times New Roman" w:eastAsia="Times New Roman" w:hAnsi="Times New Roman" w:cs="Times New Roman"/>
          <w:lang w:val="en-ID"/>
        </w:rPr>
      </w:pPr>
    </w:p>
    <w:p w14:paraId="2CA0449F" w14:textId="77777777" w:rsidR="0011432E" w:rsidRPr="0011432E" w:rsidRDefault="0011432E" w:rsidP="0011432E">
      <w:pPr>
        <w:rPr>
          <w:rFonts w:ascii="Times New Roman" w:eastAsia="Times New Roman" w:hAnsi="Times New Roman" w:cs="Times New Roman"/>
          <w:lang w:val="en-ID"/>
        </w:rPr>
      </w:pPr>
      <w:r w:rsidRPr="0011432E">
        <w:rPr>
          <w:rFonts w:ascii="Calibri" w:eastAsia="Times New Roman" w:hAnsi="Calibri" w:cs="Times New Roman"/>
          <w:color w:val="000000"/>
          <w:lang w:val="en-ID"/>
        </w:rPr>
        <w:t xml:space="preserve">We agreed that our grandfather’s mental health is as important as his physical health. Thus, we started to add to one another’s ideas instead of shooting them down. Together, we decided to organize a virtual family competition in which we did at-home exercises with increasing difficulty. </w:t>
      </w:r>
      <w:r w:rsidRPr="0011432E">
        <w:rPr>
          <w:rFonts w:ascii="Calibri" w:eastAsia="Times New Roman" w:hAnsi="Calibri" w:cs="Times New Roman"/>
          <w:color w:val="000000"/>
          <w:shd w:val="clear" w:color="auto" w:fill="FFFFFF"/>
          <w:lang w:val="en-ID"/>
        </w:rPr>
        <w:t>As a result, my grandfather’s health and mood improved. </w:t>
      </w:r>
    </w:p>
    <w:p w14:paraId="1B755F21" w14:textId="77777777" w:rsidR="0011432E" w:rsidRPr="0011432E" w:rsidRDefault="0011432E" w:rsidP="0011432E">
      <w:pPr>
        <w:rPr>
          <w:rFonts w:ascii="Times New Roman" w:eastAsia="Times New Roman" w:hAnsi="Times New Roman" w:cs="Times New Roman"/>
          <w:lang w:val="en-ID"/>
        </w:rPr>
      </w:pPr>
    </w:p>
    <w:p w14:paraId="00CF46E4" w14:textId="77777777" w:rsidR="0011432E" w:rsidRPr="0011432E" w:rsidRDefault="0011432E" w:rsidP="0011432E">
      <w:pPr>
        <w:rPr>
          <w:rFonts w:ascii="Times New Roman" w:eastAsia="Times New Roman" w:hAnsi="Times New Roman" w:cs="Times New Roman"/>
          <w:lang w:val="en-ID"/>
        </w:rPr>
      </w:pPr>
      <w:r w:rsidRPr="0011432E">
        <w:rPr>
          <w:rFonts w:ascii="Calibri" w:eastAsia="Times New Roman" w:hAnsi="Calibri" w:cs="Times New Roman"/>
          <w:color w:val="000000"/>
          <w:lang w:val="en-ID"/>
        </w:rPr>
        <w:t xml:space="preserve">This experience taught me that, in a large group, friction is inevitable, but we must put our egos aside to achieve compromise for the greater good. </w:t>
      </w:r>
      <w:commentRangeStart w:id="13"/>
      <w:r w:rsidRPr="0011432E">
        <w:rPr>
          <w:rFonts w:ascii="Calibri" w:eastAsia="Times New Roman" w:hAnsi="Calibri" w:cs="Times New Roman"/>
          <w:color w:val="000000"/>
          <w:lang w:val="en-ID"/>
        </w:rPr>
        <w:t>As a leader</w:t>
      </w:r>
      <w:commentRangeEnd w:id="13"/>
      <w:r w:rsidR="001B5628">
        <w:rPr>
          <w:rStyle w:val="CommentReference"/>
        </w:rPr>
        <w:commentReference w:id="13"/>
      </w:r>
      <w:r w:rsidRPr="0011432E">
        <w:rPr>
          <w:rFonts w:ascii="Calibri" w:eastAsia="Times New Roman" w:hAnsi="Calibri" w:cs="Times New Roman"/>
          <w:color w:val="000000"/>
          <w:lang w:val="en-ID"/>
        </w:rPr>
        <w:t>,</w:t>
      </w:r>
      <w:r w:rsidRPr="0011432E">
        <w:rPr>
          <w:rFonts w:ascii="Calibri" w:eastAsia="Times New Roman" w:hAnsi="Calibri" w:cs="Times New Roman"/>
          <w:color w:val="000000"/>
          <w:shd w:val="clear" w:color="auto" w:fill="FFFFFF"/>
          <w:lang w:val="en-ID"/>
        </w:rPr>
        <w:t xml:space="preserve"> I have learned the importance of active listening to better understand others’ motives. </w:t>
      </w:r>
      <w:r w:rsidRPr="0011432E">
        <w:rPr>
          <w:rFonts w:ascii="Calibri" w:eastAsia="Times New Roman" w:hAnsi="Calibri" w:cs="Times New Roman"/>
          <w:color w:val="000000"/>
          <w:lang w:val="en-ID"/>
        </w:rPr>
        <w:t xml:space="preserve">At UC, I will continue to </w:t>
      </w:r>
      <w:commentRangeStart w:id="14"/>
      <w:r w:rsidRPr="0011432E">
        <w:rPr>
          <w:rFonts w:ascii="Calibri" w:eastAsia="Times New Roman" w:hAnsi="Calibri" w:cs="Times New Roman"/>
          <w:color w:val="000000"/>
          <w:lang w:val="en-ID"/>
        </w:rPr>
        <w:t>empathize with my peers and improve my communication skills</w:t>
      </w:r>
      <w:commentRangeEnd w:id="14"/>
      <w:r w:rsidR="001B5628">
        <w:rPr>
          <w:rStyle w:val="CommentReference"/>
        </w:rPr>
        <w:commentReference w:id="14"/>
      </w:r>
      <w:r w:rsidRPr="0011432E">
        <w:rPr>
          <w:rFonts w:ascii="Calibri" w:eastAsia="Times New Roman" w:hAnsi="Calibri" w:cs="Times New Roman"/>
          <w:color w:val="000000"/>
          <w:lang w:val="en-ID"/>
        </w:rPr>
        <w:t xml:space="preserve">, whether it be in the Recreational Sports Program or in the Asian Students Societies. </w:t>
      </w:r>
      <w:commentRangeStart w:id="15"/>
      <w:r w:rsidRPr="0011432E">
        <w:rPr>
          <w:rFonts w:ascii="Calibri" w:eastAsia="Times New Roman" w:hAnsi="Calibri" w:cs="Times New Roman"/>
          <w:color w:val="000000"/>
          <w:lang w:val="en-ID"/>
        </w:rPr>
        <w:t>There will always be disagreements in a large group. But when we stick together, we can overcome any obstacle.</w:t>
      </w:r>
      <w:commentRangeEnd w:id="15"/>
      <w:r w:rsidR="001B5628">
        <w:rPr>
          <w:rStyle w:val="CommentReference"/>
        </w:rPr>
        <w:commentReference w:id="15"/>
      </w:r>
    </w:p>
    <w:p w14:paraId="2ADF3A66" w14:textId="77777777" w:rsidR="0011432E" w:rsidRPr="0011432E" w:rsidRDefault="0011432E" w:rsidP="0011432E">
      <w:pPr>
        <w:rPr>
          <w:rFonts w:ascii="Times New Roman" w:eastAsia="Times New Roman" w:hAnsi="Times New Roman" w:cs="Times New Roman"/>
          <w:lang w:val="en-ID"/>
        </w:rPr>
      </w:pPr>
    </w:p>
    <w:p w14:paraId="6E5A7D98" w14:textId="77777777" w:rsidR="00FE56C1" w:rsidRDefault="006439FE"/>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1-11-29T15:04:00Z" w:initials="CS">
    <w:p w14:paraId="78DBCE1E" w14:textId="6F6DAB6E" w:rsidR="006439FE" w:rsidRDefault="006439FE">
      <w:pPr>
        <w:pStyle w:val="CommentText"/>
      </w:pPr>
      <w:r>
        <w:rPr>
          <w:rStyle w:val="CommentReference"/>
        </w:rPr>
        <w:annotationRef/>
      </w:r>
      <w:r>
        <w:t>Great revisions for this essay!</w:t>
      </w:r>
    </w:p>
  </w:comment>
  <w:comment w:id="13" w:author="Chiara Situmorang" w:date="2021-11-29T15:00:00Z" w:initials="CS">
    <w:p w14:paraId="69529999" w14:textId="62026B5D" w:rsidR="001B5628" w:rsidRDefault="001B5628">
      <w:pPr>
        <w:pStyle w:val="CommentText"/>
      </w:pPr>
      <w:r>
        <w:rPr>
          <w:rStyle w:val="CommentReference"/>
        </w:rPr>
        <w:annotationRef/>
      </w:r>
      <w:r>
        <w:t>Of what?</w:t>
      </w:r>
    </w:p>
  </w:comment>
  <w:comment w:id="14" w:author="Chiara Situmorang" w:date="2021-11-29T15:00:00Z" w:initials="CS">
    <w:p w14:paraId="11DDAD59" w14:textId="4DB96DF9" w:rsidR="001B5628" w:rsidRDefault="001B5628">
      <w:pPr>
        <w:pStyle w:val="CommentText"/>
      </w:pPr>
      <w:r>
        <w:rPr>
          <w:rStyle w:val="CommentReference"/>
        </w:rPr>
        <w:annotationRef/>
      </w:r>
      <w:r>
        <w:t>I’d suggest elaborating on using active listening and your learned communication skills at UC, and then putting this part about empathy in the next sentence to close it out.</w:t>
      </w:r>
    </w:p>
  </w:comment>
  <w:comment w:id="15" w:author="Chiara Situmorang" w:date="2021-11-29T14:59:00Z" w:initials="CS">
    <w:p w14:paraId="6464EC58" w14:textId="0CE9B6CE" w:rsidR="001B5628" w:rsidRDefault="001B5628">
      <w:pPr>
        <w:pStyle w:val="CommentText"/>
      </w:pPr>
      <w:r>
        <w:rPr>
          <w:rStyle w:val="CommentReference"/>
        </w:rPr>
        <w:annotationRef/>
      </w:r>
      <w:r>
        <w:t xml:space="preserve">This is a bit cliché. Like my previous comment, maybe you can write something about empathy here instead, and how it’s the most important thing to have and remember, especially during a conflict.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BCE1E" w15:done="0"/>
  <w15:commentEx w15:paraId="69529999" w15:done="0"/>
  <w15:commentEx w15:paraId="11DDAD59" w15:done="0"/>
  <w15:commentEx w15:paraId="6464EC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6A63" w16cex:dateUtc="2021-11-29T08:04:00Z"/>
  <w16cex:commentExtensible w16cex:durableId="254F6997" w16cex:dateUtc="2021-11-29T08:00:00Z"/>
  <w16cex:commentExtensible w16cex:durableId="254F69A9" w16cex:dateUtc="2021-11-29T08:00:00Z"/>
  <w16cex:commentExtensible w16cex:durableId="254F6966" w16cex:dateUtc="2021-11-29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BCE1E" w16cid:durableId="254F6A63"/>
  <w16cid:commentId w16cid:paraId="69529999" w16cid:durableId="254F6997"/>
  <w16cid:commentId w16cid:paraId="11DDAD59" w16cid:durableId="254F69A9"/>
  <w16cid:commentId w16cid:paraId="6464EC58" w16cid:durableId="254F69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9"/>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2E"/>
    <w:rsid w:val="000E7BE2"/>
    <w:rsid w:val="0011432E"/>
    <w:rsid w:val="001564FA"/>
    <w:rsid w:val="001B5628"/>
    <w:rsid w:val="006439FE"/>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C555F7"/>
  <w15:chartTrackingRefBased/>
  <w15:docId w15:val="{D0E7567A-0F45-2E44-A839-69B734A4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32E"/>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1B5628"/>
    <w:rPr>
      <w:sz w:val="16"/>
      <w:szCs w:val="16"/>
    </w:rPr>
  </w:style>
  <w:style w:type="paragraph" w:styleId="CommentText">
    <w:name w:val="annotation text"/>
    <w:basedOn w:val="Normal"/>
    <w:link w:val="CommentTextChar"/>
    <w:uiPriority w:val="99"/>
    <w:semiHidden/>
    <w:unhideWhenUsed/>
    <w:rsid w:val="001B5628"/>
    <w:rPr>
      <w:sz w:val="20"/>
      <w:szCs w:val="20"/>
    </w:rPr>
  </w:style>
  <w:style w:type="character" w:customStyle="1" w:styleId="CommentTextChar">
    <w:name w:val="Comment Text Char"/>
    <w:basedOn w:val="DefaultParagraphFont"/>
    <w:link w:val="CommentText"/>
    <w:uiPriority w:val="99"/>
    <w:semiHidden/>
    <w:rsid w:val="001B5628"/>
    <w:rPr>
      <w:sz w:val="20"/>
      <w:szCs w:val="20"/>
      <w:lang w:val="en-US"/>
    </w:rPr>
  </w:style>
  <w:style w:type="paragraph" w:styleId="CommentSubject">
    <w:name w:val="annotation subject"/>
    <w:basedOn w:val="CommentText"/>
    <w:next w:val="CommentText"/>
    <w:link w:val="CommentSubjectChar"/>
    <w:uiPriority w:val="99"/>
    <w:semiHidden/>
    <w:unhideWhenUsed/>
    <w:rsid w:val="001B5628"/>
    <w:rPr>
      <w:b/>
      <w:bCs/>
    </w:rPr>
  </w:style>
  <w:style w:type="character" w:customStyle="1" w:styleId="CommentSubjectChar">
    <w:name w:val="Comment Subject Char"/>
    <w:basedOn w:val="CommentTextChar"/>
    <w:link w:val="CommentSubject"/>
    <w:uiPriority w:val="99"/>
    <w:semiHidden/>
    <w:rsid w:val="001B562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Chiara Situmorang</cp:lastModifiedBy>
  <cp:revision>3</cp:revision>
  <dcterms:created xsi:type="dcterms:W3CDTF">2021-11-27T04:09:00Z</dcterms:created>
  <dcterms:modified xsi:type="dcterms:W3CDTF">2021-11-29T08:04:00Z</dcterms:modified>
</cp:coreProperties>
</file>