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B3A1F" w14:textId="77777777" w:rsidR="005D777F" w:rsidRPr="005D777F" w:rsidRDefault="005D777F" w:rsidP="005D777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5D777F">
        <w:rPr>
          <w:rFonts w:ascii="Arial" w:eastAsia="Times New Roman" w:hAnsi="Arial" w:cs="Arial"/>
          <w:b/>
          <w:bCs/>
          <w:color w:val="4B4B4B"/>
          <w:spacing w:val="2"/>
          <w:bdr w:val="none" w:sz="0" w:space="0" w:color="auto"/>
          <w:shd w:val="clear" w:color="auto" w:fill="FAFAFA"/>
        </w:rPr>
        <w:t>What have you done to make your school or your community a better place?  </w:t>
      </w:r>
    </w:p>
    <w:p w14:paraId="5120F480" w14:textId="77777777" w:rsidR="005D777F" w:rsidRDefault="005D777F" w:rsidP="009C1FAD">
      <w:pPr>
        <w:pStyle w:val="BodyA"/>
        <w:jc w:val="both"/>
        <w:rPr>
          <w:rFonts w:ascii="Times New Roman" w:hAnsi="Times New Roman"/>
          <w:sz w:val="24"/>
          <w:szCs w:val="24"/>
          <w:u w:color="00B050"/>
        </w:rPr>
      </w:pPr>
    </w:p>
    <w:p w14:paraId="4DAD8C36" w14:textId="77777777" w:rsidR="005D777F" w:rsidRDefault="005D777F" w:rsidP="009C1FAD">
      <w:pPr>
        <w:pStyle w:val="BodyA"/>
        <w:jc w:val="both"/>
        <w:rPr>
          <w:rFonts w:ascii="Times New Roman" w:hAnsi="Times New Roman"/>
          <w:sz w:val="24"/>
          <w:szCs w:val="24"/>
          <w:u w:color="00B050"/>
        </w:rPr>
      </w:pPr>
    </w:p>
    <w:p w14:paraId="79E85AF8" w14:textId="5FCC1062" w:rsidR="00EF0E9E" w:rsidRDefault="00DC04B1" w:rsidP="009C1FAD">
      <w:pPr>
        <w:pStyle w:val="BodyA"/>
        <w:jc w:val="both"/>
        <w:rPr>
          <w:rFonts w:ascii="Times New Roman" w:hAnsi="Times New Roman"/>
          <w:sz w:val="24"/>
          <w:szCs w:val="24"/>
          <w:u w:color="00B050"/>
        </w:rPr>
      </w:pPr>
      <w:r>
        <w:rPr>
          <w:rFonts w:ascii="Times New Roman" w:hAnsi="Times New Roman"/>
          <w:sz w:val="24"/>
          <w:szCs w:val="24"/>
          <w:u w:color="00B050"/>
        </w:rPr>
        <w:t xml:space="preserve">Annoyance, </w:t>
      </w:r>
      <w:r w:rsidR="00670755">
        <w:rPr>
          <w:rFonts w:ascii="Times New Roman" w:hAnsi="Times New Roman"/>
          <w:sz w:val="24"/>
          <w:szCs w:val="24"/>
          <w:u w:color="00B050"/>
        </w:rPr>
        <w:t>d</w:t>
      </w:r>
      <w:r w:rsidR="009E6173">
        <w:rPr>
          <w:rFonts w:ascii="Times New Roman" w:hAnsi="Times New Roman"/>
          <w:sz w:val="24"/>
          <w:szCs w:val="24"/>
          <w:u w:color="00B050"/>
        </w:rPr>
        <w:t>istaste,</w:t>
      </w:r>
      <w:r>
        <w:rPr>
          <w:rFonts w:ascii="Times New Roman" w:hAnsi="Times New Roman"/>
          <w:sz w:val="24"/>
          <w:szCs w:val="24"/>
          <w:u w:color="00B050"/>
        </w:rPr>
        <w:t xml:space="preserve"> and</w:t>
      </w:r>
      <w:r w:rsidR="009E6173">
        <w:rPr>
          <w:rFonts w:ascii="Times New Roman" w:hAnsi="Times New Roman"/>
          <w:sz w:val="24"/>
          <w:szCs w:val="24"/>
          <w:u w:color="00B050"/>
        </w:rPr>
        <w:t xml:space="preserve"> ununited</w:t>
      </w:r>
      <w:ins w:id="0" w:author="Alyssa Manik" w:date="2020-09-28T20:17:00Z">
        <w:r w:rsidR="00F356B7">
          <w:rPr>
            <w:rFonts w:ascii="Times New Roman" w:hAnsi="Times New Roman"/>
            <w:sz w:val="24"/>
            <w:szCs w:val="24"/>
            <w:u w:color="00B050"/>
          </w:rPr>
          <w:t>- t</w:t>
        </w:r>
      </w:ins>
      <w:del w:id="1" w:author="Alyssa Manik" w:date="2020-09-28T20:17:00Z">
        <w:r w:rsidR="009E6173" w:rsidDel="00F356B7">
          <w:rPr>
            <w:rFonts w:ascii="Times New Roman" w:hAnsi="Times New Roman"/>
            <w:sz w:val="24"/>
            <w:szCs w:val="24"/>
            <w:u w:color="00B050"/>
          </w:rPr>
          <w:delText>. T</w:delText>
        </w:r>
      </w:del>
      <w:r w:rsidR="009E6173">
        <w:rPr>
          <w:rFonts w:ascii="Times New Roman" w:hAnsi="Times New Roman"/>
          <w:sz w:val="24"/>
          <w:szCs w:val="24"/>
          <w:u w:color="00B050"/>
        </w:rPr>
        <w:t>h</w:t>
      </w:r>
      <w:r w:rsidR="00FD6988">
        <w:rPr>
          <w:rFonts w:ascii="Times New Roman" w:hAnsi="Times New Roman"/>
          <w:sz w:val="24"/>
          <w:szCs w:val="24"/>
          <w:u w:color="00B050"/>
        </w:rPr>
        <w:t>ose</w:t>
      </w:r>
      <w:r w:rsidR="009E6173">
        <w:rPr>
          <w:rFonts w:ascii="Times New Roman" w:hAnsi="Times New Roman"/>
          <w:sz w:val="24"/>
          <w:szCs w:val="24"/>
          <w:u w:color="00B050"/>
        </w:rPr>
        <w:t xml:space="preserve"> w</w:t>
      </w:r>
      <w:r w:rsidR="00FD6988">
        <w:rPr>
          <w:rFonts w:ascii="Times New Roman" w:hAnsi="Times New Roman"/>
          <w:sz w:val="24"/>
          <w:szCs w:val="24"/>
          <w:u w:color="00B050"/>
        </w:rPr>
        <w:t>ere</w:t>
      </w:r>
      <w:r w:rsidR="009E6173">
        <w:rPr>
          <w:rFonts w:ascii="Times New Roman" w:hAnsi="Times New Roman"/>
          <w:sz w:val="24"/>
          <w:szCs w:val="24"/>
          <w:u w:color="00B050"/>
        </w:rPr>
        <w:t xml:space="preserve"> </w:t>
      </w:r>
      <w:r w:rsidR="00541A84">
        <w:rPr>
          <w:rFonts w:ascii="Times New Roman" w:hAnsi="Times New Roman"/>
          <w:sz w:val="24"/>
          <w:szCs w:val="24"/>
          <w:u w:color="00B050"/>
        </w:rPr>
        <w:t>our feelings</w:t>
      </w:r>
      <w:r w:rsidR="009E6173">
        <w:rPr>
          <w:rFonts w:ascii="Times New Roman" w:hAnsi="Times New Roman"/>
          <w:sz w:val="24"/>
          <w:szCs w:val="24"/>
          <w:u w:color="00B050"/>
        </w:rPr>
        <w:t xml:space="preserve"> </w:t>
      </w:r>
      <w:r w:rsidR="00EF0E9E">
        <w:rPr>
          <w:rFonts w:ascii="Times New Roman" w:hAnsi="Times New Roman"/>
          <w:sz w:val="24"/>
          <w:szCs w:val="24"/>
          <w:u w:color="00B050"/>
        </w:rPr>
        <w:t xml:space="preserve">every Friday </w:t>
      </w:r>
      <w:r w:rsidR="00FB5DA7">
        <w:rPr>
          <w:rFonts w:ascii="Times New Roman" w:hAnsi="Times New Roman"/>
          <w:sz w:val="24"/>
          <w:szCs w:val="24"/>
          <w:u w:color="00B050"/>
        </w:rPr>
        <w:t xml:space="preserve">at </w:t>
      </w:r>
      <w:r w:rsidR="00EF0E9E">
        <w:rPr>
          <w:rFonts w:ascii="Times New Roman" w:hAnsi="Times New Roman"/>
          <w:sz w:val="24"/>
          <w:szCs w:val="24"/>
          <w:u w:color="00B050"/>
        </w:rPr>
        <w:t xml:space="preserve">2:30 pm. It was our school’s weekly student-teacher games </w:t>
      </w:r>
      <w:r w:rsidR="00D050DF">
        <w:rPr>
          <w:rFonts w:ascii="Times New Roman" w:hAnsi="Times New Roman"/>
          <w:sz w:val="24"/>
          <w:szCs w:val="24"/>
          <w:u w:color="00B050"/>
        </w:rPr>
        <w:t>event</w:t>
      </w:r>
      <w:r w:rsidR="00EF0E9E">
        <w:rPr>
          <w:rFonts w:ascii="Times New Roman" w:hAnsi="Times New Roman"/>
          <w:sz w:val="24"/>
          <w:szCs w:val="24"/>
          <w:u w:color="00B050"/>
        </w:rPr>
        <w:t>. What was meant to strengthen</w:t>
      </w:r>
      <w:del w:id="2" w:author="Alyssa Manik" w:date="2020-09-28T19:59:00Z">
        <w:r w:rsidR="00EF0E9E" w:rsidDel="00F75F4E">
          <w:rPr>
            <w:rFonts w:ascii="Times New Roman" w:hAnsi="Times New Roman"/>
            <w:sz w:val="24"/>
            <w:szCs w:val="24"/>
            <w:u w:color="00B050"/>
          </w:rPr>
          <w:delText>ed</w:delText>
        </w:r>
      </w:del>
      <w:r w:rsidR="00EF0E9E">
        <w:rPr>
          <w:rFonts w:ascii="Times New Roman" w:hAnsi="Times New Roman"/>
          <w:sz w:val="24"/>
          <w:szCs w:val="24"/>
          <w:u w:color="00B050"/>
        </w:rPr>
        <w:t xml:space="preserve"> our relationship turned out to be the opposite</w:t>
      </w:r>
      <w:r w:rsidR="00741499">
        <w:rPr>
          <w:rFonts w:ascii="Times New Roman" w:hAnsi="Times New Roman"/>
          <w:sz w:val="24"/>
          <w:szCs w:val="24"/>
          <w:u w:color="00B050"/>
        </w:rPr>
        <w:t>: only about half of the students show</w:t>
      </w:r>
      <w:r w:rsidR="001E756D">
        <w:rPr>
          <w:rFonts w:ascii="Times New Roman" w:hAnsi="Times New Roman"/>
          <w:sz w:val="24"/>
          <w:szCs w:val="24"/>
          <w:u w:color="00B050"/>
        </w:rPr>
        <w:t>ed</w:t>
      </w:r>
      <w:r w:rsidR="00741499">
        <w:rPr>
          <w:rFonts w:ascii="Times New Roman" w:hAnsi="Times New Roman"/>
          <w:sz w:val="24"/>
          <w:szCs w:val="24"/>
          <w:u w:color="00B050"/>
        </w:rPr>
        <w:t xml:space="preserve"> up, while the rest left to enjoy their weekend 45 minutes early.</w:t>
      </w:r>
      <w:ins w:id="3" w:author="Alyssa Manik" w:date="2020-09-28T20:17:00Z">
        <w:r w:rsidR="00F356B7">
          <w:rPr>
            <w:rFonts w:ascii="Times New Roman" w:hAnsi="Times New Roman"/>
            <w:sz w:val="24"/>
            <w:szCs w:val="24"/>
            <w:u w:color="00B050"/>
          </w:rPr>
          <w:t xml:space="preserve"> </w:t>
        </w:r>
      </w:ins>
    </w:p>
    <w:p w14:paraId="7CF8B563" w14:textId="77777777" w:rsidR="00692E4F" w:rsidRDefault="009E6173" w:rsidP="009C1FAD">
      <w:pPr>
        <w:pStyle w:val="BodyA"/>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2777F76" w14:textId="7D8D773B" w:rsidR="00A8231B" w:rsidRDefault="00541A84" w:rsidP="009C1FAD">
      <w:pPr>
        <w:pStyle w:val="BodyA"/>
        <w:jc w:val="both"/>
        <w:rPr>
          <w:rFonts w:ascii="Times New Roman" w:hAnsi="Times New Roman"/>
          <w:sz w:val="24"/>
          <w:szCs w:val="24"/>
          <w:u w:color="FF0000"/>
        </w:rPr>
      </w:pPr>
      <w:r>
        <w:rPr>
          <w:rFonts w:ascii="Times New Roman" w:hAnsi="Times New Roman"/>
          <w:sz w:val="24"/>
          <w:szCs w:val="24"/>
        </w:rPr>
        <w:t>T</w:t>
      </w:r>
      <w:r w:rsidR="009E6173">
        <w:rPr>
          <w:rFonts w:ascii="Times New Roman" w:hAnsi="Times New Roman"/>
          <w:sz w:val="24"/>
          <w:szCs w:val="24"/>
        </w:rPr>
        <w:t xml:space="preserve">he teachers would set up games and have us </w:t>
      </w:r>
      <w:r w:rsidR="004E7ACA">
        <w:rPr>
          <w:rFonts w:ascii="Times New Roman" w:hAnsi="Times New Roman"/>
          <w:sz w:val="24"/>
          <w:szCs w:val="24"/>
        </w:rPr>
        <w:t>form groups</w:t>
      </w:r>
      <w:r w:rsidR="009E6173">
        <w:rPr>
          <w:rFonts w:ascii="Times New Roman" w:hAnsi="Times New Roman"/>
          <w:sz w:val="24"/>
          <w:szCs w:val="24"/>
        </w:rPr>
        <w:t xml:space="preserve"> to compete by class. It</w:t>
      </w:r>
      <w:ins w:id="4" w:author="Alyssa Manik" w:date="2020-09-28T20:00:00Z">
        <w:r w:rsidR="00F75F4E">
          <w:rPr>
            <w:rFonts w:ascii="Times New Roman" w:hAnsi="Times New Roman"/>
            <w:sz w:val="24"/>
            <w:szCs w:val="24"/>
          </w:rPr>
          <w:t xml:space="preserve"> was</w:t>
        </w:r>
      </w:ins>
      <w:del w:id="5" w:author="Alyssa Manik" w:date="2020-09-28T20:00:00Z">
        <w:r w:rsidR="009E6173" w:rsidDel="00F75F4E">
          <w:rPr>
            <w:rFonts w:ascii="Times New Roman" w:hAnsi="Times New Roman"/>
            <w:sz w:val="24"/>
            <w:szCs w:val="24"/>
          </w:rPr>
          <w:delText>’s</w:delText>
        </w:r>
      </w:del>
      <w:r w:rsidR="009E6173">
        <w:rPr>
          <w:rFonts w:ascii="Times New Roman" w:hAnsi="Times New Roman"/>
          <w:sz w:val="24"/>
          <w:szCs w:val="24"/>
        </w:rPr>
        <w:t xml:space="preserve"> a good concept</w:t>
      </w:r>
      <w:r w:rsidR="00CF2786">
        <w:rPr>
          <w:rFonts w:ascii="Times New Roman" w:hAnsi="Times New Roman"/>
          <w:sz w:val="24"/>
          <w:szCs w:val="24"/>
        </w:rPr>
        <w:t>,</w:t>
      </w:r>
      <w:r w:rsidR="009E6173">
        <w:rPr>
          <w:rFonts w:ascii="Times New Roman" w:hAnsi="Times New Roman"/>
          <w:sz w:val="24"/>
          <w:szCs w:val="24"/>
        </w:rPr>
        <w:t xml:space="preserve"> but the games were too cheesy and childish for us. </w:t>
      </w:r>
      <w:r w:rsidR="00306749">
        <w:rPr>
          <w:rFonts w:ascii="Times New Roman" w:hAnsi="Times New Roman"/>
          <w:sz w:val="24"/>
          <w:szCs w:val="24"/>
        </w:rPr>
        <w:t>After years of th</w:t>
      </w:r>
      <w:ins w:id="6" w:author="Alyssa Manik" w:date="2020-09-28T20:29:00Z">
        <w:r w:rsidR="003D27D9">
          <w:rPr>
            <w:rFonts w:ascii="Times New Roman" w:hAnsi="Times New Roman"/>
            <w:sz w:val="24"/>
            <w:szCs w:val="24"/>
          </w:rPr>
          <w:t>is</w:t>
        </w:r>
      </w:ins>
      <w:del w:id="7" w:author="Alyssa Manik" w:date="2020-09-28T20:29:00Z">
        <w:r w:rsidR="00306749" w:rsidDel="003D27D9">
          <w:rPr>
            <w:rFonts w:ascii="Times New Roman" w:hAnsi="Times New Roman"/>
            <w:sz w:val="24"/>
            <w:szCs w:val="24"/>
          </w:rPr>
          <w:delText>ese</w:delText>
        </w:r>
      </w:del>
      <w:r w:rsidR="00306749">
        <w:rPr>
          <w:rFonts w:ascii="Times New Roman" w:hAnsi="Times New Roman"/>
          <w:sz w:val="24"/>
          <w:szCs w:val="24"/>
        </w:rPr>
        <w:t>, I</w:t>
      </w:r>
      <w:r w:rsidR="009E6173">
        <w:rPr>
          <w:rFonts w:ascii="Times New Roman" w:hAnsi="Times New Roman"/>
          <w:sz w:val="24"/>
          <w:szCs w:val="24"/>
        </w:rPr>
        <w:t xml:space="preserve"> </w:t>
      </w:r>
      <w:r w:rsidR="00E70F41">
        <w:rPr>
          <w:rFonts w:ascii="Times New Roman" w:hAnsi="Times New Roman"/>
          <w:sz w:val="24"/>
          <w:szCs w:val="24"/>
        </w:rPr>
        <w:t>was</w:t>
      </w:r>
      <w:r w:rsidR="00306749">
        <w:rPr>
          <w:rFonts w:ascii="Times New Roman" w:hAnsi="Times New Roman"/>
          <w:sz w:val="24"/>
          <w:szCs w:val="24"/>
        </w:rPr>
        <w:t xml:space="preserve"> </w:t>
      </w:r>
      <w:r w:rsidR="009E6173">
        <w:rPr>
          <w:rFonts w:ascii="Times New Roman" w:hAnsi="Times New Roman"/>
          <w:sz w:val="24"/>
          <w:szCs w:val="24"/>
        </w:rPr>
        <w:t>fed up</w:t>
      </w:r>
      <w:r w:rsidR="00306749">
        <w:rPr>
          <w:rFonts w:ascii="Times New Roman" w:hAnsi="Times New Roman"/>
          <w:sz w:val="24"/>
          <w:szCs w:val="24"/>
        </w:rPr>
        <w:t xml:space="preserve">. </w:t>
      </w:r>
      <w:r w:rsidR="00207FF4">
        <w:rPr>
          <w:rFonts w:ascii="Times New Roman" w:hAnsi="Times New Roman"/>
          <w:sz w:val="24"/>
          <w:szCs w:val="24"/>
          <w:u w:color="FF0000"/>
        </w:rPr>
        <w:t>A</w:t>
      </w:r>
      <w:r w:rsidR="009E6173">
        <w:rPr>
          <w:rFonts w:ascii="Times New Roman" w:hAnsi="Times New Roman"/>
          <w:sz w:val="24"/>
          <w:szCs w:val="24"/>
          <w:u w:color="FF0000"/>
        </w:rPr>
        <w:t xml:space="preserve">s </w:t>
      </w:r>
      <w:r w:rsidR="00306749">
        <w:rPr>
          <w:rFonts w:ascii="Times New Roman" w:hAnsi="Times New Roman"/>
          <w:sz w:val="24"/>
          <w:szCs w:val="24"/>
          <w:u w:color="FF0000"/>
        </w:rPr>
        <w:t>the</w:t>
      </w:r>
      <w:r w:rsidR="009E6173">
        <w:rPr>
          <w:rFonts w:ascii="Times New Roman" w:hAnsi="Times New Roman"/>
          <w:sz w:val="24"/>
          <w:szCs w:val="24"/>
          <w:u w:color="FF0000"/>
        </w:rPr>
        <w:t xml:space="preserve"> student council</w:t>
      </w:r>
      <w:r w:rsidR="00306749">
        <w:rPr>
          <w:rFonts w:ascii="Times New Roman" w:hAnsi="Times New Roman"/>
          <w:sz w:val="24"/>
          <w:szCs w:val="24"/>
          <w:u w:color="FF0000"/>
        </w:rPr>
        <w:t>’s VP</w:t>
      </w:r>
      <w:r w:rsidR="009E6173">
        <w:rPr>
          <w:rFonts w:ascii="Times New Roman" w:hAnsi="Times New Roman"/>
          <w:sz w:val="24"/>
          <w:szCs w:val="24"/>
          <w:u w:color="FF0000"/>
        </w:rPr>
        <w:t xml:space="preserve">, I </w:t>
      </w:r>
      <w:r w:rsidR="00CF2786">
        <w:rPr>
          <w:rFonts w:ascii="Times New Roman" w:hAnsi="Times New Roman"/>
          <w:sz w:val="24"/>
          <w:szCs w:val="24"/>
          <w:u w:color="FF0000"/>
        </w:rPr>
        <w:t>wanted</w:t>
      </w:r>
      <w:r w:rsidR="009E6173">
        <w:rPr>
          <w:rFonts w:ascii="Times New Roman" w:hAnsi="Times New Roman"/>
          <w:sz w:val="24"/>
          <w:szCs w:val="24"/>
          <w:u w:color="FF0000"/>
        </w:rPr>
        <w:t xml:space="preserve"> to make a change </w:t>
      </w:r>
      <w:r w:rsidR="00306749">
        <w:rPr>
          <w:rFonts w:ascii="Times New Roman" w:hAnsi="Times New Roman"/>
          <w:sz w:val="24"/>
          <w:szCs w:val="24"/>
          <w:u w:color="FF0000"/>
        </w:rPr>
        <w:t>for the better; something that would really strengthen</w:t>
      </w:r>
      <w:del w:id="8" w:author="Alyssa Manik" w:date="2020-09-28T20:00:00Z">
        <w:r w:rsidR="00306749" w:rsidDel="00F75F4E">
          <w:rPr>
            <w:rFonts w:ascii="Times New Roman" w:hAnsi="Times New Roman"/>
            <w:sz w:val="24"/>
            <w:szCs w:val="24"/>
            <w:u w:color="FF0000"/>
          </w:rPr>
          <w:delText>ed</w:delText>
        </w:r>
      </w:del>
      <w:r w:rsidR="00306749">
        <w:rPr>
          <w:rFonts w:ascii="Times New Roman" w:hAnsi="Times New Roman"/>
          <w:sz w:val="24"/>
          <w:szCs w:val="24"/>
          <w:u w:color="FF0000"/>
        </w:rPr>
        <w:t xml:space="preserve"> the student</w:t>
      </w:r>
      <w:del w:id="9" w:author="Alyssa Manik" w:date="2020-09-28T20:00:00Z">
        <w:r w:rsidR="00306749" w:rsidDel="00F75F4E">
          <w:rPr>
            <w:rFonts w:ascii="Times New Roman" w:hAnsi="Times New Roman"/>
            <w:sz w:val="24"/>
            <w:szCs w:val="24"/>
            <w:u w:color="FF0000"/>
          </w:rPr>
          <w:delText xml:space="preserve"> </w:delText>
        </w:r>
      </w:del>
      <w:r w:rsidR="00306749">
        <w:rPr>
          <w:rFonts w:ascii="Times New Roman" w:hAnsi="Times New Roman"/>
          <w:sz w:val="24"/>
          <w:szCs w:val="24"/>
          <w:u w:color="FF0000"/>
        </w:rPr>
        <w:t>–</w:t>
      </w:r>
      <w:del w:id="10" w:author="Alyssa Manik" w:date="2020-09-28T20:00:00Z">
        <w:r w:rsidR="00306749" w:rsidDel="00F75F4E">
          <w:rPr>
            <w:rFonts w:ascii="Times New Roman" w:hAnsi="Times New Roman"/>
            <w:sz w:val="24"/>
            <w:szCs w:val="24"/>
            <w:u w:color="FF0000"/>
          </w:rPr>
          <w:delText xml:space="preserve"> </w:delText>
        </w:r>
      </w:del>
      <w:r w:rsidR="00306749">
        <w:rPr>
          <w:rFonts w:ascii="Times New Roman" w:hAnsi="Times New Roman"/>
          <w:sz w:val="24"/>
          <w:szCs w:val="24"/>
          <w:u w:color="FF0000"/>
        </w:rPr>
        <w:t>teacher relationship.</w:t>
      </w:r>
      <w:r w:rsidR="009E6173">
        <w:rPr>
          <w:rFonts w:ascii="Times New Roman" w:hAnsi="Times New Roman"/>
          <w:sz w:val="24"/>
          <w:szCs w:val="24"/>
          <w:u w:color="FF0000"/>
        </w:rPr>
        <w:t xml:space="preserve"> </w:t>
      </w:r>
      <w:r w:rsidR="005B18BD">
        <w:rPr>
          <w:rFonts w:ascii="Times New Roman" w:hAnsi="Times New Roman"/>
          <w:sz w:val="24"/>
          <w:szCs w:val="24"/>
          <w:u w:color="FF0000"/>
        </w:rPr>
        <w:t xml:space="preserve">So, </w:t>
      </w:r>
      <w:r w:rsidR="009E6173">
        <w:rPr>
          <w:rFonts w:ascii="Times New Roman" w:hAnsi="Times New Roman"/>
          <w:sz w:val="24"/>
          <w:szCs w:val="24"/>
          <w:u w:color="FF0000"/>
        </w:rPr>
        <w:t xml:space="preserve">I voiced </w:t>
      </w:r>
      <w:r w:rsidR="00306749">
        <w:rPr>
          <w:rFonts w:ascii="Times New Roman" w:hAnsi="Times New Roman"/>
          <w:sz w:val="24"/>
          <w:szCs w:val="24"/>
          <w:u w:color="FF0000"/>
        </w:rPr>
        <w:t xml:space="preserve">my </w:t>
      </w:r>
      <w:r w:rsidR="009E6173">
        <w:rPr>
          <w:rFonts w:ascii="Times New Roman" w:hAnsi="Times New Roman"/>
          <w:sz w:val="24"/>
          <w:szCs w:val="24"/>
          <w:u w:color="FF0000"/>
        </w:rPr>
        <w:t>concerns to the</w:t>
      </w:r>
      <w:commentRangeStart w:id="11"/>
      <w:r w:rsidR="009E6173">
        <w:rPr>
          <w:rFonts w:ascii="Times New Roman" w:hAnsi="Times New Roman"/>
          <w:sz w:val="24"/>
          <w:szCs w:val="24"/>
          <w:u w:color="FF0000"/>
        </w:rPr>
        <w:t xml:space="preserve"> </w:t>
      </w:r>
      <w:commentRangeEnd w:id="11"/>
      <w:r w:rsidR="00F75F4E">
        <w:rPr>
          <w:rStyle w:val="CommentReference"/>
          <w:rFonts w:ascii="Times New Roman" w:hAnsi="Times New Roman" w:cs="Times New Roman"/>
          <w:color w:val="auto"/>
        </w:rPr>
        <w:commentReference w:id="11"/>
      </w:r>
      <w:r w:rsidR="009E6173">
        <w:rPr>
          <w:rFonts w:ascii="Times New Roman" w:hAnsi="Times New Roman"/>
          <w:sz w:val="24"/>
          <w:szCs w:val="24"/>
          <w:u w:color="FF0000"/>
        </w:rPr>
        <w:t>student council</w:t>
      </w:r>
      <w:r w:rsidR="00306749">
        <w:rPr>
          <w:rFonts w:ascii="Times New Roman" w:hAnsi="Times New Roman"/>
          <w:sz w:val="24"/>
          <w:szCs w:val="24"/>
          <w:u w:color="FF0000"/>
        </w:rPr>
        <w:t>.</w:t>
      </w:r>
      <w:r w:rsidR="009E6173">
        <w:rPr>
          <w:rFonts w:ascii="Times New Roman" w:hAnsi="Times New Roman"/>
          <w:sz w:val="24"/>
          <w:szCs w:val="24"/>
          <w:u w:color="FF0000"/>
        </w:rPr>
        <w:t xml:space="preserve"> </w:t>
      </w:r>
      <w:r w:rsidR="009759CF">
        <w:rPr>
          <w:rFonts w:ascii="Times New Roman" w:hAnsi="Times New Roman"/>
          <w:sz w:val="24"/>
          <w:szCs w:val="24"/>
          <w:u w:color="FF0000"/>
        </w:rPr>
        <w:t>With t</w:t>
      </w:r>
      <w:r w:rsidR="00A8231B">
        <w:rPr>
          <w:rFonts w:ascii="Times New Roman" w:hAnsi="Times New Roman"/>
          <w:sz w:val="24"/>
          <w:szCs w:val="24"/>
          <w:u w:color="FF0000"/>
        </w:rPr>
        <w:t xml:space="preserve">he </w:t>
      </w:r>
      <w:commentRangeStart w:id="12"/>
      <w:r w:rsidR="00A8231B">
        <w:rPr>
          <w:rFonts w:ascii="Times New Roman" w:hAnsi="Times New Roman"/>
          <w:sz w:val="24"/>
          <w:szCs w:val="24"/>
          <w:u w:color="FF0000"/>
        </w:rPr>
        <w:t>student</w:t>
      </w:r>
      <w:r w:rsidR="00DD5FD4">
        <w:rPr>
          <w:rFonts w:ascii="Times New Roman" w:hAnsi="Times New Roman"/>
          <w:sz w:val="24"/>
          <w:szCs w:val="24"/>
          <w:u w:color="FF0000"/>
        </w:rPr>
        <w:t>s</w:t>
      </w:r>
      <w:r w:rsidR="00A8231B">
        <w:rPr>
          <w:rFonts w:ascii="Times New Roman" w:hAnsi="Times New Roman"/>
          <w:sz w:val="24"/>
          <w:szCs w:val="24"/>
          <w:u w:color="FF0000"/>
        </w:rPr>
        <w:t xml:space="preserve"> attendance record</w:t>
      </w:r>
      <w:r w:rsidR="009759CF">
        <w:rPr>
          <w:rFonts w:ascii="Times New Roman" w:hAnsi="Times New Roman"/>
          <w:sz w:val="24"/>
          <w:szCs w:val="24"/>
          <w:u w:color="FF0000"/>
        </w:rPr>
        <w:t>s</w:t>
      </w:r>
      <w:r w:rsidR="00A8231B">
        <w:rPr>
          <w:rFonts w:ascii="Times New Roman" w:hAnsi="Times New Roman"/>
          <w:sz w:val="24"/>
          <w:szCs w:val="24"/>
          <w:u w:color="FF0000"/>
        </w:rPr>
        <w:t xml:space="preserve"> </w:t>
      </w:r>
      <w:commentRangeEnd w:id="12"/>
      <w:r w:rsidR="00F75F4E">
        <w:rPr>
          <w:rStyle w:val="CommentReference"/>
          <w:rFonts w:ascii="Times New Roman" w:hAnsi="Times New Roman" w:cs="Times New Roman"/>
          <w:color w:val="auto"/>
        </w:rPr>
        <w:commentReference w:id="12"/>
      </w:r>
      <w:r w:rsidR="00A8231B">
        <w:rPr>
          <w:rFonts w:ascii="Times New Roman" w:hAnsi="Times New Roman"/>
          <w:sz w:val="24"/>
          <w:szCs w:val="24"/>
          <w:u w:color="FF0000"/>
        </w:rPr>
        <w:t xml:space="preserve">and </w:t>
      </w:r>
      <w:r w:rsidR="009759CF">
        <w:rPr>
          <w:rFonts w:ascii="Times New Roman" w:hAnsi="Times New Roman"/>
          <w:sz w:val="24"/>
          <w:szCs w:val="24"/>
          <w:u w:color="FF0000"/>
        </w:rPr>
        <w:t xml:space="preserve">a </w:t>
      </w:r>
      <w:r w:rsidR="00A8231B">
        <w:rPr>
          <w:rFonts w:ascii="Times New Roman" w:hAnsi="Times New Roman"/>
          <w:sz w:val="24"/>
          <w:szCs w:val="24"/>
          <w:u w:color="FF0000"/>
        </w:rPr>
        <w:t>school-wide survey of the weekly event</w:t>
      </w:r>
      <w:r w:rsidR="009759CF">
        <w:rPr>
          <w:rFonts w:ascii="Times New Roman" w:hAnsi="Times New Roman"/>
          <w:sz w:val="24"/>
          <w:szCs w:val="24"/>
          <w:u w:color="FF0000"/>
        </w:rPr>
        <w:t>, I</w:t>
      </w:r>
      <w:r w:rsidR="00A8231B">
        <w:rPr>
          <w:rFonts w:ascii="Times New Roman" w:hAnsi="Times New Roman"/>
          <w:sz w:val="24"/>
          <w:szCs w:val="24"/>
          <w:u w:color="FF0000"/>
        </w:rPr>
        <w:t xml:space="preserve"> finally received the school</w:t>
      </w:r>
      <w:r w:rsidR="00DD5FD4">
        <w:rPr>
          <w:rFonts w:ascii="Times New Roman" w:hAnsi="Times New Roman"/>
          <w:sz w:val="24"/>
          <w:szCs w:val="24"/>
          <w:u w:color="FF0000"/>
        </w:rPr>
        <w:t>’s</w:t>
      </w:r>
      <w:r w:rsidR="00A8231B">
        <w:rPr>
          <w:rFonts w:ascii="Times New Roman" w:hAnsi="Times New Roman"/>
          <w:sz w:val="24"/>
          <w:szCs w:val="24"/>
          <w:u w:color="FF0000"/>
        </w:rPr>
        <w:t xml:space="preserve"> approval for reforming this event.</w:t>
      </w:r>
    </w:p>
    <w:p w14:paraId="5A8E0463" w14:textId="77777777" w:rsidR="00692E4F" w:rsidRDefault="00692E4F" w:rsidP="009C1FAD">
      <w:pPr>
        <w:pStyle w:val="BodyA"/>
        <w:jc w:val="both"/>
        <w:rPr>
          <w:rFonts w:ascii="Times New Roman" w:eastAsia="Times New Roman" w:hAnsi="Times New Roman" w:cs="Times New Roman"/>
          <w:sz w:val="24"/>
          <w:szCs w:val="24"/>
          <w:u w:color="FF0000"/>
        </w:rPr>
      </w:pPr>
    </w:p>
    <w:p w14:paraId="56F5C3FB" w14:textId="54C02C20" w:rsidR="005F1D39" w:rsidRDefault="009E6173" w:rsidP="009C1FAD">
      <w:pPr>
        <w:pStyle w:val="BodyA"/>
        <w:jc w:val="both"/>
        <w:rPr>
          <w:rFonts w:ascii="Times New Roman" w:hAnsi="Times New Roman"/>
          <w:sz w:val="24"/>
          <w:szCs w:val="24"/>
          <w:u w:color="FF0000"/>
        </w:rPr>
      </w:pPr>
      <w:r>
        <w:rPr>
          <w:rFonts w:ascii="Times New Roman" w:hAnsi="Times New Roman"/>
          <w:sz w:val="24"/>
          <w:szCs w:val="24"/>
          <w:u w:color="FF0000"/>
        </w:rPr>
        <w:t>Empathizing with the student</w:t>
      </w:r>
      <w:r w:rsidR="007A3EA8">
        <w:rPr>
          <w:rFonts w:ascii="Times New Roman" w:hAnsi="Times New Roman"/>
          <w:sz w:val="24"/>
          <w:szCs w:val="24"/>
          <w:u w:color="FF0000"/>
        </w:rPr>
        <w:t xml:space="preserve"> body</w:t>
      </w:r>
      <w:r>
        <w:rPr>
          <w:rFonts w:ascii="Times New Roman" w:hAnsi="Times New Roman"/>
          <w:sz w:val="24"/>
          <w:szCs w:val="24"/>
          <w:u w:color="FF0000"/>
        </w:rPr>
        <w:t xml:space="preserve"> </w:t>
      </w:r>
      <w:r w:rsidR="007A3EA8">
        <w:rPr>
          <w:rFonts w:ascii="Times New Roman" w:hAnsi="Times New Roman"/>
          <w:sz w:val="24"/>
          <w:szCs w:val="24"/>
          <w:u w:color="FF0000"/>
        </w:rPr>
        <w:t xml:space="preserve">came first: surveys and interviews were done to gain insights on the most appropriate activities that could accomplish the event’s goals. Identifying the problem </w:t>
      </w:r>
      <w:r w:rsidR="00E70F41">
        <w:rPr>
          <w:rFonts w:ascii="Times New Roman" w:hAnsi="Times New Roman"/>
          <w:sz w:val="24"/>
          <w:szCs w:val="24"/>
          <w:u w:color="FF0000"/>
        </w:rPr>
        <w:t>came</w:t>
      </w:r>
      <w:r w:rsidR="007A3EA8">
        <w:rPr>
          <w:rFonts w:ascii="Times New Roman" w:hAnsi="Times New Roman"/>
          <w:sz w:val="24"/>
          <w:szCs w:val="24"/>
          <w:u w:color="FF0000"/>
        </w:rPr>
        <w:t xml:space="preserve"> next once the data was collected</w:t>
      </w:r>
      <w:commentRangeStart w:id="13"/>
      <w:r w:rsidR="00E85D25">
        <w:rPr>
          <w:rFonts w:ascii="Times New Roman" w:hAnsi="Times New Roman"/>
          <w:sz w:val="24"/>
          <w:szCs w:val="24"/>
          <w:u w:color="FF0000"/>
        </w:rPr>
        <w:t xml:space="preserve">: </w:t>
      </w:r>
      <w:r>
        <w:rPr>
          <w:rFonts w:ascii="Times New Roman" w:hAnsi="Times New Roman"/>
          <w:sz w:val="24"/>
          <w:szCs w:val="24"/>
          <w:u w:color="FF0000"/>
        </w:rPr>
        <w:t>sports, arts, culinary, and trivial games</w:t>
      </w:r>
      <w:r w:rsidR="009759CF">
        <w:rPr>
          <w:rFonts w:ascii="Times New Roman" w:hAnsi="Times New Roman"/>
          <w:sz w:val="24"/>
          <w:szCs w:val="24"/>
          <w:u w:color="FF0000"/>
        </w:rPr>
        <w:t xml:space="preserve"> (</w:t>
      </w:r>
      <w:r w:rsidR="002F5447">
        <w:rPr>
          <w:rFonts w:ascii="Times New Roman" w:hAnsi="Times New Roman"/>
          <w:sz w:val="24"/>
          <w:szCs w:val="24"/>
          <w:u w:color="FF0000"/>
        </w:rPr>
        <w:t>Jenga</w:t>
      </w:r>
      <w:r w:rsidR="009759CF">
        <w:rPr>
          <w:rFonts w:ascii="Times New Roman" w:hAnsi="Times New Roman"/>
          <w:sz w:val="24"/>
          <w:szCs w:val="24"/>
          <w:u w:color="FF0000"/>
        </w:rPr>
        <w:t xml:space="preserve">, </w:t>
      </w:r>
      <w:r w:rsidR="002F5447">
        <w:rPr>
          <w:rFonts w:ascii="Times New Roman" w:hAnsi="Times New Roman"/>
          <w:sz w:val="24"/>
          <w:szCs w:val="24"/>
          <w:u w:color="FF0000"/>
        </w:rPr>
        <w:t>Twister</w:t>
      </w:r>
      <w:r w:rsidR="009759CF">
        <w:rPr>
          <w:rFonts w:ascii="Times New Roman" w:hAnsi="Times New Roman"/>
          <w:sz w:val="24"/>
          <w:szCs w:val="24"/>
          <w:u w:color="FF0000"/>
        </w:rPr>
        <w:t>, etc.)</w:t>
      </w:r>
      <w:r>
        <w:rPr>
          <w:rFonts w:ascii="Times New Roman" w:hAnsi="Times New Roman"/>
          <w:sz w:val="24"/>
          <w:szCs w:val="24"/>
          <w:u w:color="FF0000"/>
        </w:rPr>
        <w:t xml:space="preserve"> </w:t>
      </w:r>
      <w:r w:rsidR="00AD53A3">
        <w:rPr>
          <w:rFonts w:ascii="Times New Roman" w:hAnsi="Times New Roman"/>
          <w:sz w:val="24"/>
          <w:szCs w:val="24"/>
          <w:u w:color="FF0000"/>
        </w:rPr>
        <w:t xml:space="preserve">were the most popular activities preferred by both students and teachers. </w:t>
      </w:r>
      <w:commentRangeEnd w:id="13"/>
      <w:r w:rsidR="00F75F4E">
        <w:rPr>
          <w:rStyle w:val="CommentReference"/>
          <w:rFonts w:ascii="Times New Roman" w:hAnsi="Times New Roman" w:cs="Times New Roman"/>
          <w:color w:val="auto"/>
        </w:rPr>
        <w:commentReference w:id="13"/>
      </w:r>
      <w:r w:rsidR="00BB0E1D">
        <w:rPr>
          <w:rFonts w:ascii="Times New Roman" w:hAnsi="Times New Roman"/>
          <w:sz w:val="24"/>
          <w:szCs w:val="24"/>
          <w:u w:color="FF0000"/>
        </w:rPr>
        <w:t>Too many activity options for</w:t>
      </w:r>
      <w:r w:rsidR="00736C82">
        <w:rPr>
          <w:rFonts w:ascii="Times New Roman" w:hAnsi="Times New Roman"/>
          <w:sz w:val="24"/>
          <w:szCs w:val="24"/>
          <w:u w:color="FF0000"/>
        </w:rPr>
        <w:t xml:space="preserve"> a</w:t>
      </w:r>
      <w:r w:rsidR="00BB0E1D">
        <w:rPr>
          <w:rFonts w:ascii="Times New Roman" w:hAnsi="Times New Roman"/>
          <w:sz w:val="24"/>
          <w:szCs w:val="24"/>
          <w:u w:color="FF0000"/>
        </w:rPr>
        <w:t xml:space="preserve"> 45-minute event were not practical</w:t>
      </w:r>
      <w:r w:rsidR="00330B4C">
        <w:rPr>
          <w:rFonts w:ascii="Times New Roman" w:hAnsi="Times New Roman"/>
          <w:sz w:val="24"/>
          <w:szCs w:val="24"/>
          <w:u w:color="FF0000"/>
        </w:rPr>
        <w:t>.</w:t>
      </w:r>
      <w:r w:rsidR="00BB0E1D">
        <w:rPr>
          <w:rFonts w:ascii="Times New Roman" w:hAnsi="Times New Roman"/>
          <w:sz w:val="24"/>
          <w:szCs w:val="24"/>
          <w:u w:color="FF0000"/>
        </w:rPr>
        <w:t xml:space="preserve"> </w:t>
      </w:r>
      <w:r w:rsidR="00330B4C">
        <w:rPr>
          <w:rFonts w:ascii="Times New Roman" w:hAnsi="Times New Roman"/>
          <w:sz w:val="24"/>
          <w:szCs w:val="24"/>
          <w:u w:color="FF0000"/>
        </w:rPr>
        <w:t>T</w:t>
      </w:r>
      <w:r w:rsidR="00BB0E1D">
        <w:rPr>
          <w:rFonts w:ascii="Times New Roman" w:hAnsi="Times New Roman"/>
          <w:sz w:val="24"/>
          <w:szCs w:val="24"/>
          <w:u w:color="FF0000"/>
        </w:rPr>
        <w:t>he student council and I need to brainstorm for the best solution</w:t>
      </w:r>
      <w:r w:rsidR="00330B4C">
        <w:rPr>
          <w:rFonts w:ascii="Times New Roman" w:hAnsi="Times New Roman"/>
          <w:sz w:val="24"/>
          <w:szCs w:val="24"/>
          <w:u w:color="FF0000"/>
        </w:rPr>
        <w:t>:</w:t>
      </w:r>
      <w:r w:rsidR="005F1D39">
        <w:rPr>
          <w:rFonts w:ascii="Times New Roman" w:hAnsi="Times New Roman"/>
          <w:sz w:val="24"/>
          <w:szCs w:val="24"/>
          <w:u w:color="FF0000"/>
        </w:rPr>
        <w:t xml:space="preserve"> </w:t>
      </w:r>
      <w:r w:rsidR="00330B4C">
        <w:rPr>
          <w:rFonts w:ascii="Times New Roman" w:hAnsi="Times New Roman"/>
          <w:sz w:val="24"/>
          <w:szCs w:val="24"/>
          <w:u w:color="FF0000"/>
        </w:rPr>
        <w:t>a</w:t>
      </w:r>
      <w:r w:rsidR="005F1D39">
        <w:rPr>
          <w:rFonts w:ascii="Times New Roman" w:hAnsi="Times New Roman"/>
          <w:sz w:val="24"/>
          <w:szCs w:val="24"/>
          <w:u w:color="FF0000"/>
        </w:rPr>
        <w:t xml:space="preserve">fter </w:t>
      </w:r>
      <w:r w:rsidR="00330B4C">
        <w:rPr>
          <w:rFonts w:ascii="Times New Roman" w:hAnsi="Times New Roman"/>
          <w:sz w:val="24"/>
          <w:szCs w:val="24"/>
          <w:u w:color="FF0000"/>
        </w:rPr>
        <w:t>simulating</w:t>
      </w:r>
      <w:r w:rsidR="005F1D39">
        <w:rPr>
          <w:rFonts w:ascii="Times New Roman" w:hAnsi="Times New Roman"/>
          <w:sz w:val="24"/>
          <w:szCs w:val="24"/>
          <w:u w:color="FF0000"/>
        </w:rPr>
        <w:t xml:space="preserve"> endless scenarios, we proposed </w:t>
      </w:r>
      <w:r>
        <w:rPr>
          <w:rFonts w:ascii="Times New Roman" w:hAnsi="Times New Roman"/>
          <w:sz w:val="24"/>
          <w:szCs w:val="24"/>
          <w:u w:color="FF0000"/>
        </w:rPr>
        <w:t>a full-day “Games Day” before mid-semester break</w:t>
      </w:r>
      <w:r w:rsidR="005F1D39">
        <w:rPr>
          <w:rFonts w:ascii="Times New Roman" w:hAnsi="Times New Roman"/>
          <w:sz w:val="24"/>
          <w:szCs w:val="24"/>
          <w:u w:color="FF0000"/>
        </w:rPr>
        <w:t xml:space="preserve"> instead of weekly event</w:t>
      </w:r>
      <w:r w:rsidR="00251645">
        <w:rPr>
          <w:rFonts w:ascii="Times New Roman" w:hAnsi="Times New Roman"/>
          <w:sz w:val="24"/>
          <w:szCs w:val="24"/>
          <w:u w:color="FF0000"/>
        </w:rPr>
        <w:t>s.</w:t>
      </w:r>
      <w:r w:rsidR="005F1D39">
        <w:rPr>
          <w:rFonts w:ascii="Times New Roman" w:hAnsi="Times New Roman"/>
          <w:sz w:val="24"/>
          <w:szCs w:val="24"/>
          <w:u w:color="FF0000"/>
        </w:rPr>
        <w:t xml:space="preserve"> </w:t>
      </w:r>
      <w:r w:rsidR="00251645">
        <w:rPr>
          <w:rFonts w:ascii="Times New Roman" w:hAnsi="Times New Roman"/>
          <w:sz w:val="24"/>
          <w:szCs w:val="24"/>
          <w:u w:color="FF0000"/>
        </w:rPr>
        <w:t>Th</w:t>
      </w:r>
      <w:r w:rsidR="00545D3D">
        <w:rPr>
          <w:rFonts w:ascii="Times New Roman" w:hAnsi="Times New Roman"/>
          <w:sz w:val="24"/>
          <w:szCs w:val="24"/>
          <w:u w:color="FF0000"/>
        </w:rPr>
        <w:t>is event</w:t>
      </w:r>
      <w:r w:rsidR="00251645">
        <w:rPr>
          <w:rFonts w:ascii="Times New Roman" w:hAnsi="Times New Roman"/>
          <w:sz w:val="24"/>
          <w:szCs w:val="24"/>
          <w:u w:color="FF0000"/>
        </w:rPr>
        <w:t xml:space="preserve"> </w:t>
      </w:r>
      <w:r w:rsidR="00545D3D">
        <w:rPr>
          <w:rFonts w:ascii="Times New Roman" w:hAnsi="Times New Roman"/>
          <w:sz w:val="24"/>
          <w:szCs w:val="24"/>
          <w:u w:color="FF0000"/>
        </w:rPr>
        <w:t>comprised of</w:t>
      </w:r>
      <w:r w:rsidR="00251645">
        <w:rPr>
          <w:rFonts w:ascii="Times New Roman" w:hAnsi="Times New Roman"/>
          <w:sz w:val="24"/>
          <w:szCs w:val="24"/>
          <w:u w:color="FF0000"/>
        </w:rPr>
        <w:t xml:space="preserve"> a</w:t>
      </w:r>
      <w:r w:rsidR="005F1D39">
        <w:rPr>
          <w:rFonts w:ascii="Times New Roman" w:hAnsi="Times New Roman"/>
          <w:sz w:val="24"/>
          <w:szCs w:val="24"/>
          <w:u w:color="FF0000"/>
        </w:rPr>
        <w:t xml:space="preserve"> </w:t>
      </w:r>
      <w:commentRangeStart w:id="14"/>
      <w:r w:rsidR="005F1D39">
        <w:rPr>
          <w:rFonts w:ascii="Times New Roman" w:hAnsi="Times New Roman"/>
          <w:sz w:val="24"/>
          <w:szCs w:val="24"/>
          <w:u w:color="FF0000"/>
        </w:rPr>
        <w:t xml:space="preserve">“Harry Potter” style “house” competition </w:t>
      </w:r>
      <w:commentRangeEnd w:id="14"/>
      <w:r w:rsidR="00F356B7">
        <w:rPr>
          <w:rStyle w:val="CommentReference"/>
          <w:rFonts w:ascii="Times New Roman" w:hAnsi="Times New Roman" w:cs="Times New Roman"/>
          <w:color w:val="auto"/>
        </w:rPr>
        <w:commentReference w:id="14"/>
      </w:r>
      <w:r w:rsidR="005F1D39">
        <w:rPr>
          <w:rFonts w:ascii="Times New Roman" w:hAnsi="Times New Roman"/>
          <w:sz w:val="24"/>
          <w:szCs w:val="24"/>
          <w:u w:color="FF0000"/>
        </w:rPr>
        <w:t>and point system</w:t>
      </w:r>
      <w:r w:rsidR="00251645">
        <w:rPr>
          <w:rFonts w:ascii="Times New Roman" w:hAnsi="Times New Roman"/>
          <w:sz w:val="24"/>
          <w:szCs w:val="24"/>
          <w:u w:color="FF0000"/>
        </w:rPr>
        <w:t xml:space="preserve"> plus “winner takes all” incentive to build excitement</w:t>
      </w:r>
      <w:r w:rsidR="008F2E4C">
        <w:rPr>
          <w:rFonts w:ascii="Times New Roman" w:hAnsi="Times New Roman"/>
          <w:sz w:val="24"/>
          <w:szCs w:val="24"/>
          <w:u w:color="FF0000"/>
        </w:rPr>
        <w:t xml:space="preserve"> and</w:t>
      </w:r>
      <w:r w:rsidR="00251645">
        <w:rPr>
          <w:rFonts w:ascii="Times New Roman" w:hAnsi="Times New Roman"/>
          <w:sz w:val="24"/>
          <w:szCs w:val="24"/>
          <w:u w:color="FF0000"/>
        </w:rPr>
        <w:t xml:space="preserve"> camaraderie. Google form was used to </w:t>
      </w:r>
      <w:r w:rsidR="00664F54">
        <w:rPr>
          <w:rFonts w:ascii="Times New Roman" w:hAnsi="Times New Roman"/>
          <w:sz w:val="24"/>
          <w:szCs w:val="24"/>
          <w:u w:color="FF0000"/>
        </w:rPr>
        <w:t xml:space="preserve">keep track of students’ activities and attendance. </w:t>
      </w:r>
    </w:p>
    <w:p w14:paraId="1B932A46" w14:textId="77777777" w:rsidR="005F1D39" w:rsidRDefault="005F1D39" w:rsidP="009C1FAD">
      <w:pPr>
        <w:pStyle w:val="BodyA"/>
        <w:jc w:val="both"/>
        <w:rPr>
          <w:rFonts w:ascii="Times New Roman" w:hAnsi="Times New Roman"/>
          <w:sz w:val="24"/>
          <w:szCs w:val="24"/>
          <w:u w:color="FF0000"/>
        </w:rPr>
      </w:pPr>
    </w:p>
    <w:p w14:paraId="5BD72BFC" w14:textId="0016C3D2" w:rsidR="00AB76B6" w:rsidRDefault="009F7ABA" w:rsidP="009C1FAD">
      <w:pPr>
        <w:pStyle w:val="BodyA"/>
        <w:jc w:val="both"/>
        <w:rPr>
          <w:rFonts w:ascii="Times New Roman" w:hAnsi="Times New Roman"/>
          <w:sz w:val="24"/>
          <w:szCs w:val="24"/>
          <w:u w:color="FF0000"/>
        </w:rPr>
      </w:pPr>
      <w:r>
        <w:rPr>
          <w:rFonts w:ascii="Times New Roman" w:hAnsi="Times New Roman"/>
          <w:sz w:val="24"/>
          <w:szCs w:val="24"/>
          <w:u w:color="FF0000"/>
        </w:rPr>
        <w:t xml:space="preserve">As I nervously inquire the </w:t>
      </w:r>
      <w:commentRangeStart w:id="15"/>
      <w:r>
        <w:rPr>
          <w:rFonts w:ascii="Times New Roman" w:hAnsi="Times New Roman"/>
          <w:sz w:val="24"/>
          <w:szCs w:val="24"/>
          <w:u w:color="FF0000"/>
        </w:rPr>
        <w:t>stakeholders’</w:t>
      </w:r>
      <w:commentRangeEnd w:id="15"/>
      <w:r w:rsidR="00F75F4E">
        <w:rPr>
          <w:rStyle w:val="CommentReference"/>
          <w:rFonts w:ascii="Times New Roman" w:hAnsi="Times New Roman" w:cs="Times New Roman"/>
          <w:color w:val="auto"/>
        </w:rPr>
        <w:commentReference w:id="15"/>
      </w:r>
      <w:r>
        <w:rPr>
          <w:rFonts w:ascii="Times New Roman" w:hAnsi="Times New Roman"/>
          <w:sz w:val="24"/>
          <w:szCs w:val="24"/>
          <w:u w:color="FF0000"/>
        </w:rPr>
        <w:t xml:space="preserve"> response, t</w:t>
      </w:r>
      <w:r w:rsidR="009E6173">
        <w:rPr>
          <w:rFonts w:ascii="Times New Roman" w:hAnsi="Times New Roman"/>
          <w:sz w:val="24"/>
          <w:szCs w:val="24"/>
          <w:u w:color="FF0000"/>
        </w:rPr>
        <w:t xml:space="preserve">he </w:t>
      </w:r>
      <w:r w:rsidR="00664F54">
        <w:rPr>
          <w:rFonts w:ascii="Times New Roman" w:hAnsi="Times New Roman"/>
          <w:sz w:val="24"/>
          <w:szCs w:val="24"/>
          <w:u w:color="FF0000"/>
        </w:rPr>
        <w:t>reformed student</w:t>
      </w:r>
      <w:del w:id="16" w:author="Alyssa Manik" w:date="2020-09-28T20:05:00Z">
        <w:r w:rsidR="00664F54" w:rsidDel="00F75F4E">
          <w:rPr>
            <w:rFonts w:ascii="Times New Roman" w:hAnsi="Times New Roman"/>
            <w:sz w:val="24"/>
            <w:szCs w:val="24"/>
            <w:u w:color="FF0000"/>
          </w:rPr>
          <w:delText xml:space="preserve"> </w:delText>
        </w:r>
      </w:del>
      <w:r w:rsidR="00664F54">
        <w:rPr>
          <w:rFonts w:ascii="Times New Roman" w:hAnsi="Times New Roman"/>
          <w:sz w:val="24"/>
          <w:szCs w:val="24"/>
          <w:u w:color="FF0000"/>
        </w:rPr>
        <w:t>–</w:t>
      </w:r>
      <w:del w:id="17" w:author="Alyssa Manik" w:date="2020-09-28T20:05:00Z">
        <w:r w:rsidR="00664F54" w:rsidDel="00F75F4E">
          <w:rPr>
            <w:rFonts w:ascii="Times New Roman" w:hAnsi="Times New Roman"/>
            <w:sz w:val="24"/>
            <w:szCs w:val="24"/>
            <w:u w:color="FF0000"/>
          </w:rPr>
          <w:delText xml:space="preserve"> </w:delText>
        </w:r>
      </w:del>
      <w:r w:rsidR="00664F54">
        <w:rPr>
          <w:rFonts w:ascii="Times New Roman" w:hAnsi="Times New Roman"/>
          <w:sz w:val="24"/>
          <w:szCs w:val="24"/>
          <w:u w:color="FF0000"/>
        </w:rPr>
        <w:t xml:space="preserve">teacher event </w:t>
      </w:r>
      <w:r>
        <w:rPr>
          <w:rFonts w:ascii="Times New Roman" w:hAnsi="Times New Roman"/>
          <w:sz w:val="24"/>
          <w:szCs w:val="24"/>
          <w:u w:color="FF0000"/>
        </w:rPr>
        <w:t>received positive reviews</w:t>
      </w:r>
      <w:r w:rsidR="00F137C6">
        <w:rPr>
          <w:rFonts w:ascii="Times New Roman" w:hAnsi="Times New Roman"/>
          <w:sz w:val="24"/>
          <w:szCs w:val="24"/>
          <w:u w:color="FF0000"/>
        </w:rPr>
        <w:t>; e</w:t>
      </w:r>
      <w:r>
        <w:rPr>
          <w:rFonts w:ascii="Times New Roman" w:hAnsi="Times New Roman"/>
          <w:sz w:val="24"/>
          <w:szCs w:val="24"/>
          <w:u w:color="FF0000"/>
        </w:rPr>
        <w:t xml:space="preserve">ven the school principal </w:t>
      </w:r>
      <w:r w:rsidR="00AB76B6">
        <w:rPr>
          <w:rFonts w:ascii="Times New Roman" w:hAnsi="Times New Roman"/>
          <w:sz w:val="24"/>
          <w:szCs w:val="24"/>
          <w:u w:color="FF0000"/>
        </w:rPr>
        <w:t>agree</w:t>
      </w:r>
      <w:r w:rsidR="00F137C6">
        <w:rPr>
          <w:rFonts w:ascii="Times New Roman" w:hAnsi="Times New Roman"/>
          <w:sz w:val="24"/>
          <w:szCs w:val="24"/>
          <w:u w:color="FF0000"/>
        </w:rPr>
        <w:t>d</w:t>
      </w:r>
      <w:r w:rsidR="00AB76B6">
        <w:rPr>
          <w:rFonts w:ascii="Times New Roman" w:hAnsi="Times New Roman"/>
          <w:sz w:val="24"/>
          <w:szCs w:val="24"/>
          <w:u w:color="FF0000"/>
        </w:rPr>
        <w:t xml:space="preserve"> to make this a permanent new tradition. </w:t>
      </w:r>
      <w:r w:rsidR="009E6173">
        <w:rPr>
          <w:rFonts w:ascii="Times New Roman" w:hAnsi="Times New Roman"/>
          <w:sz w:val="24"/>
          <w:szCs w:val="24"/>
          <w:u w:color="FF0000"/>
        </w:rPr>
        <w:t xml:space="preserve">A strong togetherness </w:t>
      </w:r>
      <w:r w:rsidR="00DC0FFA">
        <w:rPr>
          <w:rFonts w:ascii="Times New Roman" w:hAnsi="Times New Roman"/>
          <w:sz w:val="24"/>
          <w:szCs w:val="24"/>
          <w:u w:color="FF0000"/>
        </w:rPr>
        <w:t>started to form from the</w:t>
      </w:r>
      <w:r w:rsidR="009E6173">
        <w:rPr>
          <w:rFonts w:ascii="Times New Roman" w:hAnsi="Times New Roman"/>
          <w:sz w:val="24"/>
          <w:szCs w:val="24"/>
          <w:u w:color="FF0000"/>
        </w:rPr>
        <w:t xml:space="preserve"> </w:t>
      </w:r>
      <w:r w:rsidR="00DD3634">
        <w:rPr>
          <w:rFonts w:ascii="Times New Roman" w:hAnsi="Times New Roman"/>
          <w:sz w:val="24"/>
          <w:szCs w:val="24"/>
          <w:u w:color="FF0000"/>
        </w:rPr>
        <w:t xml:space="preserve">students’ and teachers’ </w:t>
      </w:r>
      <w:r w:rsidR="009E6173">
        <w:rPr>
          <w:rFonts w:ascii="Times New Roman" w:hAnsi="Times New Roman"/>
          <w:sz w:val="24"/>
          <w:szCs w:val="24"/>
          <w:u w:color="FF0000"/>
        </w:rPr>
        <w:t>competitive spirit throughout the day.</w:t>
      </w:r>
      <w:r w:rsidR="00DF2C62">
        <w:rPr>
          <w:rFonts w:ascii="Times New Roman" w:hAnsi="Times New Roman"/>
          <w:sz w:val="24"/>
          <w:szCs w:val="24"/>
          <w:u w:color="FF0000"/>
        </w:rPr>
        <w:t xml:space="preserve"> </w:t>
      </w:r>
      <w:r w:rsidR="00C15AA4">
        <w:rPr>
          <w:rFonts w:ascii="Times New Roman" w:hAnsi="Times New Roman"/>
          <w:sz w:val="24"/>
          <w:szCs w:val="24"/>
          <w:u w:color="FF0000"/>
        </w:rPr>
        <w:t xml:space="preserve">Who would’ve thought that the </w:t>
      </w:r>
      <w:commentRangeStart w:id="18"/>
      <w:r w:rsidR="00C15AA4">
        <w:rPr>
          <w:rFonts w:ascii="Times New Roman" w:hAnsi="Times New Roman"/>
          <w:sz w:val="24"/>
          <w:szCs w:val="24"/>
          <w:u w:color="FF0000"/>
        </w:rPr>
        <w:t>scientific problem solving approach I learned in my Science</w:t>
      </w:r>
      <w:commentRangeEnd w:id="18"/>
      <w:r w:rsidR="00F75F4E">
        <w:rPr>
          <w:rStyle w:val="CommentReference"/>
          <w:rFonts w:ascii="Times New Roman" w:hAnsi="Times New Roman" w:cs="Times New Roman"/>
          <w:color w:val="auto"/>
        </w:rPr>
        <w:commentReference w:id="18"/>
      </w:r>
      <w:r w:rsidR="00C15AA4">
        <w:rPr>
          <w:rFonts w:ascii="Times New Roman" w:hAnsi="Times New Roman"/>
          <w:sz w:val="24"/>
          <w:szCs w:val="24"/>
          <w:u w:color="FF0000"/>
        </w:rPr>
        <w:t xml:space="preserve"> classes could be applied to </w:t>
      </w:r>
      <w:r w:rsidR="00A65DE0">
        <w:rPr>
          <w:rFonts w:ascii="Times New Roman" w:hAnsi="Times New Roman"/>
          <w:sz w:val="24"/>
          <w:szCs w:val="24"/>
          <w:u w:color="FF0000"/>
        </w:rPr>
        <w:t xml:space="preserve">making my school a </w:t>
      </w:r>
      <w:r w:rsidR="00E46C7F">
        <w:rPr>
          <w:rFonts w:ascii="Times New Roman" w:hAnsi="Times New Roman"/>
          <w:sz w:val="24"/>
          <w:szCs w:val="24"/>
          <w:u w:color="FF0000"/>
        </w:rPr>
        <w:t>more fun and unified environment.</w:t>
      </w:r>
    </w:p>
    <w:p w14:paraId="0F7325FD" w14:textId="77777777" w:rsidR="00AB76B6" w:rsidRDefault="00AB76B6" w:rsidP="009C1FAD">
      <w:pPr>
        <w:pStyle w:val="BodyA"/>
        <w:jc w:val="both"/>
        <w:rPr>
          <w:rFonts w:ascii="Times New Roman" w:hAnsi="Times New Roman"/>
          <w:sz w:val="24"/>
          <w:szCs w:val="24"/>
          <w:u w:color="FF0000"/>
        </w:rPr>
      </w:pPr>
    </w:p>
    <w:p w14:paraId="3EEA591C" w14:textId="77777777" w:rsidR="00AB76B6" w:rsidRDefault="00AB76B6" w:rsidP="009C1FAD">
      <w:pPr>
        <w:pStyle w:val="BodyA"/>
        <w:jc w:val="both"/>
        <w:rPr>
          <w:rFonts w:ascii="Times New Roman" w:hAnsi="Times New Roman"/>
          <w:sz w:val="24"/>
          <w:szCs w:val="24"/>
          <w:u w:color="FF0000"/>
        </w:rPr>
      </w:pPr>
    </w:p>
    <w:p w14:paraId="6D18AF95" w14:textId="69451F78" w:rsidR="00664F54" w:rsidRDefault="00F356B7" w:rsidP="009C1FAD">
      <w:pPr>
        <w:pStyle w:val="BodyA"/>
        <w:jc w:val="both"/>
        <w:rPr>
          <w:ins w:id="19" w:author="Alyssa Manik" w:date="2020-09-28T20:18:00Z"/>
        </w:rPr>
      </w:pPr>
      <w:ins w:id="20" w:author="Alyssa Manik" w:date="2020-09-28T20:15:00Z">
        <w:r>
          <w:t>Hi! It was fun to read this essay; you clearly knew the angle you’re going for</w:t>
        </w:r>
      </w:ins>
      <w:ins w:id="21" w:author="Alyssa Manik" w:date="2020-09-28T20:16:00Z">
        <w:r>
          <w:t>.</w:t>
        </w:r>
      </w:ins>
      <w:ins w:id="22" w:author="Alyssa Manik" w:date="2020-09-28T20:15:00Z">
        <w:r>
          <w:t xml:space="preserve"> the story and how </w:t>
        </w:r>
      </w:ins>
      <w:ins w:id="23" w:author="Alyssa Manik" w:date="2020-09-28T20:16:00Z">
        <w:r>
          <w:t xml:space="preserve">it answered the prompt. I think your language skills are great as well, there were minimal spelling or grammar errors. </w:t>
        </w:r>
      </w:ins>
      <w:ins w:id="24" w:author="Alyssa Manik" w:date="2020-09-28T20:17:00Z">
        <w:r>
          <w:t>I</w:t>
        </w:r>
      </w:ins>
      <w:ins w:id="25" w:author="Alyssa Manik" w:date="2020-09-28T20:18:00Z">
        <w:r>
          <w:t>t’s great that you’re incorporating scientific problem solving into the solution you came up with to help your community. That being said, I feel like there are a few ways you could make your intentions more clear.</w:t>
        </w:r>
      </w:ins>
    </w:p>
    <w:p w14:paraId="1BD53402" w14:textId="5D38FC67" w:rsidR="00F356B7" w:rsidRDefault="00F356B7" w:rsidP="009C1FAD">
      <w:pPr>
        <w:pStyle w:val="BodyA"/>
        <w:jc w:val="both"/>
        <w:rPr>
          <w:ins w:id="26" w:author="Alyssa Manik" w:date="2020-09-28T20:18:00Z"/>
        </w:rPr>
      </w:pPr>
    </w:p>
    <w:p w14:paraId="6E37E6CA" w14:textId="0F975737" w:rsidR="00F356B7" w:rsidRDefault="00F356B7" w:rsidP="009C1FAD">
      <w:pPr>
        <w:pStyle w:val="BodyA"/>
        <w:jc w:val="both"/>
        <w:rPr>
          <w:ins w:id="27" w:author="Alyssa Manik" w:date="2020-09-28T20:20:00Z"/>
        </w:rPr>
      </w:pPr>
      <w:ins w:id="28" w:author="Alyssa Manik" w:date="2020-09-28T20:18:00Z">
        <w:r>
          <w:t xml:space="preserve">First, </w:t>
        </w:r>
      </w:ins>
      <w:ins w:id="29" w:author="Alyssa Manik" w:date="2020-09-28T20:19:00Z">
        <w:r>
          <w:t>the scientific problem solving approach reflection on the conclusion could have been mentioned a bit earlier in the introduction. While it’s great to identify yo</w:t>
        </w:r>
      </w:ins>
      <w:ins w:id="30" w:author="Alyssa Manik" w:date="2020-09-28T20:20:00Z">
        <w:r>
          <w:t xml:space="preserve">ur methods, it felt a bit disconnected with the rest of your essay. From my understanding, the previous paragraphs leveraged emotions such as mentioning how you felt, then how you empathized with the student body, but </w:t>
        </w:r>
        <w:r w:rsidR="00600B34">
          <w:t>including scientific elements in your reflection affects the tone of the essay.</w:t>
        </w:r>
      </w:ins>
    </w:p>
    <w:p w14:paraId="3BF97FF2" w14:textId="6DAE2BC5" w:rsidR="00600B34" w:rsidRDefault="00600B34" w:rsidP="009C1FAD">
      <w:pPr>
        <w:pStyle w:val="BodyA"/>
        <w:jc w:val="both"/>
        <w:rPr>
          <w:ins w:id="31" w:author="Alyssa Manik" w:date="2020-09-28T20:20:00Z"/>
        </w:rPr>
      </w:pPr>
    </w:p>
    <w:p w14:paraId="0527B965" w14:textId="60001A9A" w:rsidR="00600B34" w:rsidRDefault="00600B34" w:rsidP="009C1FAD">
      <w:pPr>
        <w:pStyle w:val="BodyA"/>
        <w:jc w:val="both"/>
        <w:rPr>
          <w:ins w:id="32" w:author="Alyssa Manik" w:date="2020-09-28T20:25:00Z"/>
        </w:rPr>
      </w:pPr>
      <w:ins w:id="33" w:author="Alyssa Manik" w:date="2020-09-28T20:21:00Z">
        <w:r>
          <w:t xml:space="preserve">Second, </w:t>
        </w:r>
      </w:ins>
      <w:ins w:id="34" w:author="Alyssa Manik" w:date="2020-09-28T20:22:00Z">
        <w:r>
          <w:t xml:space="preserve">I’d love it if you could discuss a bit more about the student-teacher relationship you’re trying to strengthen. I’m well aware that the </w:t>
        </w:r>
      </w:ins>
      <w:ins w:id="35" w:author="Alyssa Manik" w:date="2020-09-28T20:23:00Z">
        <w:r>
          <w:t xml:space="preserve">word limit could be frustrating, but depending on how concise you write, you could cut a bit of the second paragraph and </w:t>
        </w:r>
      </w:ins>
      <w:ins w:id="36" w:author="Alyssa Manik" w:date="2020-09-28T20:24:00Z">
        <w:r>
          <w:t xml:space="preserve">modify the explanation on the survey, interview, and data collection process. Since this essay is meant to show how much you care about your community and improving inter-personal relations, it’s fine not to discuss scientific problem solving in </w:t>
        </w:r>
      </w:ins>
      <w:ins w:id="37" w:author="Alyssa Manik" w:date="2020-09-28T20:25:00Z">
        <w:r>
          <w:t>detail, As I mentioned in the comments, I’m unsure how the house competition affects the student-teacher relation. A full day of games sounds like great bonding for the students, but does not ex</w:t>
        </w:r>
      </w:ins>
      <w:ins w:id="38" w:author="Alyssa Manik" w:date="2020-09-28T20:26:00Z">
        <w:r>
          <w:t>plain how you strengthened relations with teachers.</w:t>
        </w:r>
      </w:ins>
    </w:p>
    <w:p w14:paraId="11F7E65D" w14:textId="6E4D4677" w:rsidR="00600B34" w:rsidRDefault="00600B34" w:rsidP="009C1FAD">
      <w:pPr>
        <w:pStyle w:val="BodyA"/>
        <w:jc w:val="both"/>
        <w:rPr>
          <w:ins w:id="39" w:author="Alyssa Manik" w:date="2020-09-28T20:25:00Z"/>
        </w:rPr>
      </w:pPr>
    </w:p>
    <w:p w14:paraId="2595246A" w14:textId="0B6B4B2C" w:rsidR="00600B34" w:rsidRDefault="00600B34" w:rsidP="009C1FAD">
      <w:pPr>
        <w:pStyle w:val="BodyA"/>
        <w:jc w:val="both"/>
      </w:pPr>
      <w:ins w:id="40" w:author="Alyssa Manik" w:date="2020-09-28T20:26:00Z">
        <w:r>
          <w:lastRenderedPageBreak/>
          <w:t xml:space="preserve">I’m glad that there are a lot of things about yourself and your strengths </w:t>
        </w:r>
      </w:ins>
      <w:ins w:id="41" w:author="Alyssa Manik" w:date="2020-09-28T20:27:00Z">
        <w:r>
          <w:t>as a leader in the school, but keep in mind that there are other essays where you can capitalize on your strengths. Focusing on either empathy or rational decision making as your re</w:t>
        </w:r>
      </w:ins>
      <w:ins w:id="42" w:author="Alyssa Manik" w:date="2020-09-28T20:28:00Z">
        <w:r>
          <w:t xml:space="preserve">sponse to this prompt would make your prompt clearer. </w:t>
        </w:r>
      </w:ins>
    </w:p>
    <w:sectPr w:rsidR="00600B34">
      <w:headerReference w:type="default" r:id="rId11"/>
      <w:footerReference w:type="default" r:id="rId12"/>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Alyssa Manik" w:date="2020-09-28T20:01:00Z" w:initials="AM">
    <w:p w14:paraId="7884F028" w14:textId="4CEA1397" w:rsidR="00F75F4E" w:rsidRDefault="00F75F4E">
      <w:pPr>
        <w:pStyle w:val="CommentText"/>
      </w:pPr>
      <w:r>
        <w:rPr>
          <w:rStyle w:val="CommentReference"/>
        </w:rPr>
        <w:annotationRef/>
      </w:r>
      <w:r>
        <w:t>Would be nice to paraphrase it,</w:t>
      </w:r>
      <w:r w:rsidR="00600B34">
        <w:t xml:space="preserve"> include </w:t>
      </w:r>
      <w:r>
        <w:t>yourself into the “student council.”</w:t>
      </w:r>
    </w:p>
  </w:comment>
  <w:comment w:id="12" w:author="Alyssa Manik" w:date="2020-09-28T20:02:00Z" w:initials="AM">
    <w:p w14:paraId="698EEC71" w14:textId="39C32942" w:rsidR="00F75F4E" w:rsidRDefault="00F75F4E">
      <w:pPr>
        <w:pStyle w:val="CommentText"/>
      </w:pPr>
      <w:r>
        <w:rPr>
          <w:rStyle w:val="CommentReference"/>
        </w:rPr>
        <w:annotationRef/>
      </w:r>
      <w:r>
        <w:t xml:space="preserve">This part is a bit unclear, </w:t>
      </w:r>
      <w:r w:rsidR="00F356B7">
        <w:t>are you talking abou</w:t>
      </w:r>
      <w:r>
        <w:t>t</w:t>
      </w:r>
      <w:r w:rsidR="00F356B7">
        <w:t xml:space="preserve"> the lack of attendance or just general attendance</w:t>
      </w:r>
      <w:r>
        <w:t>?</w:t>
      </w:r>
    </w:p>
  </w:comment>
  <w:comment w:id="13" w:author="Alyssa Manik" w:date="2020-09-28T20:04:00Z" w:initials="AM">
    <w:p w14:paraId="70F78CB1" w14:textId="74549886" w:rsidR="00F75F4E" w:rsidRDefault="00F75F4E">
      <w:pPr>
        <w:pStyle w:val="CommentText"/>
      </w:pPr>
      <w:r>
        <w:rPr>
          <w:rStyle w:val="CommentReference"/>
        </w:rPr>
        <w:annotationRef/>
      </w:r>
      <w:r>
        <w:t>This sentence could be switched with the next sentence. You mentioned “the problem” but then mentioned the preferences or solutions posed by the survey. A bit disconnected here.</w:t>
      </w:r>
    </w:p>
  </w:comment>
  <w:comment w:id="14" w:author="Alyssa Manik" w:date="2020-09-28T20:10:00Z" w:initials="AM">
    <w:p w14:paraId="4A6B0B8B" w14:textId="152FEC05" w:rsidR="00F356B7" w:rsidRDefault="00F356B7">
      <w:pPr>
        <w:pStyle w:val="CommentText"/>
      </w:pPr>
      <w:r>
        <w:rPr>
          <w:rStyle w:val="CommentReference"/>
        </w:rPr>
        <w:annotationRef/>
      </w:r>
      <w:r>
        <w:t>If it was a house competition between students, how did it affect student-teacher relations? And what were the differences between the games you decided on vs. the games from the weekly student-teacher games?</w:t>
      </w:r>
    </w:p>
  </w:comment>
  <w:comment w:id="15" w:author="Alyssa Manik" w:date="2020-09-28T20:05:00Z" w:initials="AM">
    <w:p w14:paraId="6C6C3BDF" w14:textId="5CD84A20" w:rsidR="00F75F4E" w:rsidRDefault="00F75F4E">
      <w:pPr>
        <w:pStyle w:val="CommentText"/>
      </w:pPr>
      <w:r>
        <w:rPr>
          <w:rStyle w:val="CommentReference"/>
        </w:rPr>
        <w:annotationRef/>
      </w:r>
      <w:r>
        <w:t xml:space="preserve">Stakeholders as in the teachers, board of directors, owner of the school? </w:t>
      </w:r>
      <w:r w:rsidR="00F356B7">
        <w:t xml:space="preserve">It would also be great to include how </w:t>
      </w:r>
      <w:r w:rsidR="003D27D9">
        <w:t>you took the teachers into account, did you ask them as well, or was everything based on how the students felt?</w:t>
      </w:r>
    </w:p>
  </w:comment>
  <w:comment w:id="18" w:author="Alyssa Manik" w:date="2020-09-28T20:06:00Z" w:initials="AM">
    <w:p w14:paraId="0873BF6A" w14:textId="5EB54A0B" w:rsidR="00F75F4E" w:rsidRDefault="00F75F4E">
      <w:pPr>
        <w:pStyle w:val="CommentText"/>
      </w:pPr>
      <w:r>
        <w:rPr>
          <w:rStyle w:val="CommentReference"/>
        </w:rPr>
        <w:annotationRef/>
      </w:r>
      <w:r>
        <w:t>While I am well aware that you’re referring to the survey and interview, it wasn’t really obvious unless someone reread the previous paragraphs. Maybe a brief mention of “who knew science would help build teamwork” in the beginning paragraphs could help.</w:t>
      </w:r>
      <w:r w:rsidR="00600B34">
        <w:t xml:space="preserve"> Depending on the angle you’re trying to go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84F028" w15:done="0"/>
  <w15:commentEx w15:paraId="698EEC71" w15:done="0"/>
  <w15:commentEx w15:paraId="70F78CB1" w15:done="0"/>
  <w15:commentEx w15:paraId="4A6B0B8B" w15:done="0"/>
  <w15:commentEx w15:paraId="6C6C3BDF" w15:done="0"/>
  <w15:commentEx w15:paraId="0873BF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CBF91" w16cex:dateUtc="2020-09-28T13:01:00Z"/>
  <w16cex:commentExtensible w16cex:durableId="231CBFE9" w16cex:dateUtc="2020-09-28T13:02:00Z"/>
  <w16cex:commentExtensible w16cex:durableId="231CC044" w16cex:dateUtc="2020-09-28T13:04:00Z"/>
  <w16cex:commentExtensible w16cex:durableId="231CC1B2" w16cex:dateUtc="2020-09-28T13:10:00Z"/>
  <w16cex:commentExtensible w16cex:durableId="231CC08C" w16cex:dateUtc="2020-09-28T13:05:00Z"/>
  <w16cex:commentExtensible w16cex:durableId="231CC0C0" w16cex:dateUtc="2020-09-28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84F028" w16cid:durableId="231CBF91"/>
  <w16cid:commentId w16cid:paraId="698EEC71" w16cid:durableId="231CBFE9"/>
  <w16cid:commentId w16cid:paraId="70F78CB1" w16cid:durableId="231CC044"/>
  <w16cid:commentId w16cid:paraId="4A6B0B8B" w16cid:durableId="231CC1B2"/>
  <w16cid:commentId w16cid:paraId="6C6C3BDF" w16cid:durableId="231CC08C"/>
  <w16cid:commentId w16cid:paraId="0873BF6A" w16cid:durableId="231CC0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F9960" w14:textId="77777777" w:rsidR="007440F1" w:rsidRDefault="007440F1">
      <w:r>
        <w:separator/>
      </w:r>
    </w:p>
  </w:endnote>
  <w:endnote w:type="continuationSeparator" w:id="0">
    <w:p w14:paraId="415F9709" w14:textId="77777777" w:rsidR="007440F1" w:rsidRDefault="00744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CDDDB" w14:textId="77777777" w:rsidR="00692E4F" w:rsidRDefault="00692E4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AD75B" w14:textId="77777777" w:rsidR="007440F1" w:rsidRDefault="007440F1">
      <w:r>
        <w:separator/>
      </w:r>
    </w:p>
  </w:footnote>
  <w:footnote w:type="continuationSeparator" w:id="0">
    <w:p w14:paraId="4B1D4038" w14:textId="77777777" w:rsidR="007440F1" w:rsidRDefault="00744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44808" w14:textId="77777777" w:rsidR="00692E4F" w:rsidRDefault="00692E4F">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E4F"/>
    <w:rsid w:val="001E756D"/>
    <w:rsid w:val="00207FF4"/>
    <w:rsid w:val="00233B63"/>
    <w:rsid w:val="00251645"/>
    <w:rsid w:val="002B6F52"/>
    <w:rsid w:val="002F5447"/>
    <w:rsid w:val="00306749"/>
    <w:rsid w:val="00330B4C"/>
    <w:rsid w:val="003D27D9"/>
    <w:rsid w:val="00405105"/>
    <w:rsid w:val="004A2A29"/>
    <w:rsid w:val="004A6C4A"/>
    <w:rsid w:val="004E0878"/>
    <w:rsid w:val="004E7ACA"/>
    <w:rsid w:val="00541A84"/>
    <w:rsid w:val="00545D3D"/>
    <w:rsid w:val="005704EE"/>
    <w:rsid w:val="005B18BD"/>
    <w:rsid w:val="005D777F"/>
    <w:rsid w:val="005F1D39"/>
    <w:rsid w:val="00600B34"/>
    <w:rsid w:val="00664F54"/>
    <w:rsid w:val="00670755"/>
    <w:rsid w:val="00692E4F"/>
    <w:rsid w:val="006A71D3"/>
    <w:rsid w:val="00736C82"/>
    <w:rsid w:val="00741499"/>
    <w:rsid w:val="007440F1"/>
    <w:rsid w:val="007A0419"/>
    <w:rsid w:val="007A3EA8"/>
    <w:rsid w:val="007F5B05"/>
    <w:rsid w:val="008A50CA"/>
    <w:rsid w:val="008F2E4C"/>
    <w:rsid w:val="00915A31"/>
    <w:rsid w:val="009759CF"/>
    <w:rsid w:val="009C1FAD"/>
    <w:rsid w:val="009E6173"/>
    <w:rsid w:val="009E745F"/>
    <w:rsid w:val="009F7ABA"/>
    <w:rsid w:val="00A21119"/>
    <w:rsid w:val="00A65DE0"/>
    <w:rsid w:val="00A8231B"/>
    <w:rsid w:val="00AB76B6"/>
    <w:rsid w:val="00AD53A3"/>
    <w:rsid w:val="00AE68AB"/>
    <w:rsid w:val="00BB0E1D"/>
    <w:rsid w:val="00C15AA4"/>
    <w:rsid w:val="00CF2786"/>
    <w:rsid w:val="00D050DF"/>
    <w:rsid w:val="00D17BF2"/>
    <w:rsid w:val="00DC04B1"/>
    <w:rsid w:val="00DC0FFA"/>
    <w:rsid w:val="00DD3634"/>
    <w:rsid w:val="00DD5FD4"/>
    <w:rsid w:val="00DF2C62"/>
    <w:rsid w:val="00E46C7F"/>
    <w:rsid w:val="00E70F41"/>
    <w:rsid w:val="00E85D25"/>
    <w:rsid w:val="00EF0E9E"/>
    <w:rsid w:val="00F137C6"/>
    <w:rsid w:val="00F356B7"/>
    <w:rsid w:val="00F75F4E"/>
    <w:rsid w:val="00FB5DA7"/>
    <w:rsid w:val="00FD6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2F5C"/>
  <w15:docId w15:val="{B5442867-2CCB-BE4A-8948-BB238F3D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character" w:styleId="CommentReference">
    <w:name w:val="annotation reference"/>
    <w:basedOn w:val="DefaultParagraphFont"/>
    <w:uiPriority w:val="99"/>
    <w:semiHidden/>
    <w:unhideWhenUsed/>
    <w:rsid w:val="005704EE"/>
    <w:rPr>
      <w:sz w:val="16"/>
      <w:szCs w:val="16"/>
    </w:rPr>
  </w:style>
  <w:style w:type="paragraph" w:styleId="CommentText">
    <w:name w:val="annotation text"/>
    <w:basedOn w:val="Normal"/>
    <w:link w:val="CommentTextChar"/>
    <w:uiPriority w:val="99"/>
    <w:semiHidden/>
    <w:unhideWhenUsed/>
    <w:rsid w:val="005704EE"/>
    <w:rPr>
      <w:sz w:val="20"/>
      <w:szCs w:val="20"/>
    </w:rPr>
  </w:style>
  <w:style w:type="character" w:customStyle="1" w:styleId="CommentTextChar">
    <w:name w:val="Comment Text Char"/>
    <w:basedOn w:val="DefaultParagraphFont"/>
    <w:link w:val="CommentText"/>
    <w:uiPriority w:val="99"/>
    <w:semiHidden/>
    <w:rsid w:val="005704EE"/>
  </w:style>
  <w:style w:type="paragraph" w:styleId="CommentSubject">
    <w:name w:val="annotation subject"/>
    <w:basedOn w:val="CommentText"/>
    <w:next w:val="CommentText"/>
    <w:link w:val="CommentSubjectChar"/>
    <w:uiPriority w:val="99"/>
    <w:semiHidden/>
    <w:unhideWhenUsed/>
    <w:rsid w:val="005704EE"/>
    <w:rPr>
      <w:b/>
      <w:bCs/>
    </w:rPr>
  </w:style>
  <w:style w:type="character" w:customStyle="1" w:styleId="CommentSubjectChar">
    <w:name w:val="Comment Subject Char"/>
    <w:basedOn w:val="CommentTextChar"/>
    <w:link w:val="CommentSubject"/>
    <w:uiPriority w:val="99"/>
    <w:semiHidden/>
    <w:rsid w:val="005704EE"/>
    <w:rPr>
      <w:b/>
      <w:bCs/>
    </w:rPr>
  </w:style>
  <w:style w:type="paragraph" w:styleId="BalloonText">
    <w:name w:val="Balloon Text"/>
    <w:basedOn w:val="Normal"/>
    <w:link w:val="BalloonTextChar"/>
    <w:uiPriority w:val="99"/>
    <w:semiHidden/>
    <w:unhideWhenUsed/>
    <w:rsid w:val="005704EE"/>
    <w:rPr>
      <w:sz w:val="18"/>
      <w:szCs w:val="18"/>
    </w:rPr>
  </w:style>
  <w:style w:type="character" w:customStyle="1" w:styleId="BalloonTextChar">
    <w:name w:val="Balloon Text Char"/>
    <w:basedOn w:val="DefaultParagraphFont"/>
    <w:link w:val="BalloonText"/>
    <w:uiPriority w:val="99"/>
    <w:semiHidden/>
    <w:rsid w:val="005704EE"/>
    <w:rPr>
      <w:sz w:val="18"/>
      <w:szCs w:val="18"/>
    </w:rPr>
  </w:style>
  <w:style w:type="character" w:styleId="Strong">
    <w:name w:val="Strong"/>
    <w:basedOn w:val="DefaultParagraphFont"/>
    <w:uiPriority w:val="22"/>
    <w:qFormat/>
    <w:rsid w:val="005D7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567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DEF89-008D-D646-8CB8-185218DC0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27</cp:revision>
  <dcterms:created xsi:type="dcterms:W3CDTF">2020-09-21T07:02:00Z</dcterms:created>
  <dcterms:modified xsi:type="dcterms:W3CDTF">2020-09-28T13:30:00Z</dcterms:modified>
</cp:coreProperties>
</file>