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2CA6" w14:textId="77777777" w:rsidR="00412B84" w:rsidRPr="00412B84" w:rsidRDefault="00412B84" w:rsidP="00412B84">
      <w:pPr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Arial" w:eastAsia="Times New Roman" w:hAnsi="Arial" w:cs="Arial"/>
          <w:color w:val="4B4B4B"/>
          <w:shd w:val="clear" w:color="auto" w:fill="FFFF00"/>
          <w:lang w:val="en-ID"/>
        </w:rPr>
        <w:t>5. Describe the most significant challenge you have faced and the steps you have taken to overcome this challenge. How has this challenge affected your academic achievement?</w:t>
      </w:r>
    </w:p>
    <w:p w14:paraId="6720D1A5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Times New Roman" w:eastAsia="Times New Roman" w:hAnsi="Times New Roman" w:cs="Times New Roman"/>
          <w:lang w:val="en-ID"/>
        </w:rPr>
        <w:t> </w:t>
      </w:r>
    </w:p>
    <w:p w14:paraId="711782A7" w14:textId="7D91CB3A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“We’ll be back in a month</w:t>
      </w:r>
      <w:del w:id="0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.” </w:delText>
        </w:r>
      </w:del>
      <w:ins w:id="1" w:author="Paul Edison" w:date="2021-11-29T05:34:00Z">
        <w:r w:rsidR="00013CB4">
          <w:rPr>
            <w:rFonts w:ascii="Arial" w:eastAsia="Times New Roman" w:hAnsi="Arial" w:cs="Arial"/>
            <w:color w:val="000000"/>
            <w:lang w:val="en-ID"/>
          </w:rPr>
          <w:t>,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”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my </w:t>
      </w:r>
      <w:del w:id="2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mom </w:delText>
        </w:r>
      </w:del>
      <w:ins w:id="3" w:author="Paul Edison" w:date="2021-11-29T05:34:00Z">
        <w:r w:rsidR="00013CB4">
          <w:rPr>
            <w:rFonts w:ascii="Arial" w:eastAsia="Times New Roman" w:hAnsi="Arial" w:cs="Arial"/>
            <w:color w:val="000000"/>
            <w:lang w:val="en-ID"/>
          </w:rPr>
          <w:t>M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om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said. </w:t>
      </w:r>
      <w:del w:id="4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>With news</w:delText>
        </w:r>
      </w:del>
      <w:ins w:id="5" w:author="Paul Edison" w:date="2021-11-29T05:34:00Z">
        <w:r w:rsidR="00013CB4">
          <w:rPr>
            <w:rFonts w:ascii="Arial" w:eastAsia="Times New Roman" w:hAnsi="Arial" w:cs="Arial"/>
            <w:color w:val="000000"/>
            <w:lang w:val="en-ID"/>
          </w:rPr>
          <w:t>Hearing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 that my sister </w:t>
      </w:r>
      <w:del w:id="6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has </w:delText>
        </w:r>
      </w:del>
      <w:ins w:id="7" w:author="Paul Edison" w:date="2021-11-29T05:34:00Z">
        <w:r w:rsidR="00013CB4" w:rsidRPr="00412B84">
          <w:rPr>
            <w:rFonts w:ascii="Arial" w:eastAsia="Times New Roman" w:hAnsi="Arial" w:cs="Arial"/>
            <w:color w:val="000000"/>
            <w:lang w:val="en-ID"/>
          </w:rPr>
          <w:t>ha</w:t>
        </w:r>
        <w:r w:rsidR="00013CB4">
          <w:rPr>
            <w:rFonts w:ascii="Arial" w:eastAsia="Times New Roman" w:hAnsi="Arial" w:cs="Arial"/>
            <w:color w:val="000000"/>
            <w:lang w:val="en-ID"/>
          </w:rPr>
          <w:t>d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been diagnosed with cancer, my family immediately raced to Singapore for treatment. Since we figured it would be over in a month, </w:t>
      </w:r>
      <w:del w:id="8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We </w:delText>
        </w:r>
      </w:del>
      <w:ins w:id="9" w:author="Paul Edison" w:date="2021-11-29T05:34:00Z">
        <w:r w:rsidR="00013CB4">
          <w:rPr>
            <w:rFonts w:ascii="Arial" w:eastAsia="Times New Roman" w:hAnsi="Arial" w:cs="Arial"/>
            <w:color w:val="000000"/>
            <w:lang w:val="en-ID"/>
          </w:rPr>
          <w:t>w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e </w:t>
        </w:r>
      </w:ins>
      <w:del w:id="10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quickly 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 xml:space="preserve">hugged goodbyes </w:t>
      </w:r>
      <w:del w:id="11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and </w:delText>
        </w:r>
      </w:del>
      <w:ins w:id="12" w:author="Paul Edison" w:date="2021-11-29T05:34:00Z">
        <w:r w:rsidR="00013CB4" w:rsidRPr="00412B84">
          <w:rPr>
            <w:rFonts w:ascii="Arial" w:eastAsia="Times New Roman" w:hAnsi="Arial" w:cs="Arial"/>
            <w:color w:val="000000"/>
            <w:lang w:val="en-ID"/>
          </w:rPr>
          <w:t>a</w:t>
        </w:r>
        <w:r w:rsidR="00013CB4">
          <w:rPr>
            <w:rFonts w:ascii="Arial" w:eastAsia="Times New Roman" w:hAnsi="Arial" w:cs="Arial"/>
            <w:color w:val="000000"/>
            <w:lang w:val="en-ID"/>
          </w:rPr>
          <w:t>s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I </w:t>
      </w:r>
      <w:ins w:id="13" w:author="Paul Edison" w:date="2021-11-29T05:34:00Z">
        <w:r w:rsidR="00013CB4">
          <w:rPr>
            <w:rFonts w:ascii="Arial" w:eastAsia="Times New Roman" w:hAnsi="Arial" w:cs="Arial"/>
            <w:color w:val="000000"/>
            <w:lang w:val="en-ID"/>
          </w:rPr>
          <w:t xml:space="preserve">had to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>stay</w:t>
      </w:r>
      <w:del w:id="14" w:author="Paul Edison" w:date="2021-11-29T05:34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>ed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 xml:space="preserve"> in Indonesia for school. </w:t>
      </w:r>
    </w:p>
    <w:p w14:paraId="4D2D9B24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2DFC2719" w14:textId="56D88D22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del w:id="15" w:author="Paul Edison" w:date="2021-11-29T05:35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Taking matters into my own hands, </w:delText>
        </w:r>
      </w:del>
      <w:ins w:id="16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 xml:space="preserve">At home,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I ensured both schoolwork and household duties were </w:t>
      </w:r>
      <w:del w:id="17" w:author="Paul Edison" w:date="2021-11-29T05:35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>organised</w:delText>
        </w:r>
      </w:del>
      <w:ins w:id="18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>completed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. But I quickly learned that cancer </w:t>
      </w:r>
      <w:del w:id="19" w:author="Paul Edison" w:date="2021-11-29T05:35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is </w:delText>
        </w:r>
      </w:del>
      <w:ins w:id="20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>wa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s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complex: </w:t>
      </w:r>
      <w:r w:rsidR="00547939">
        <w:rPr>
          <w:rFonts w:ascii="Arial" w:eastAsia="Times New Roman" w:hAnsi="Arial" w:cs="Arial"/>
          <w:color w:val="000000"/>
          <w:lang w:val="en-ID"/>
        </w:rPr>
        <w:t>every few</w:t>
      </w:r>
      <w:r w:rsidRPr="00412B84">
        <w:rPr>
          <w:rFonts w:ascii="Arial" w:eastAsia="Times New Roman" w:hAnsi="Arial" w:cs="Arial"/>
          <w:color w:val="000000"/>
          <w:lang w:val="en-ID"/>
        </w:rPr>
        <w:t xml:space="preserve"> small step</w:t>
      </w:r>
      <w:ins w:id="21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>s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 forward </w:t>
      </w:r>
      <w:r w:rsidR="00547939">
        <w:rPr>
          <w:rFonts w:ascii="Arial" w:eastAsia="Times New Roman" w:hAnsi="Arial" w:cs="Arial"/>
          <w:color w:val="000000"/>
          <w:lang w:val="en-ID"/>
        </w:rPr>
        <w:t>often come accompanied by</w:t>
      </w:r>
      <w:r w:rsidRPr="00412B84">
        <w:rPr>
          <w:rFonts w:ascii="Arial" w:eastAsia="Times New Roman" w:hAnsi="Arial" w:cs="Arial"/>
          <w:color w:val="000000"/>
          <w:lang w:val="en-ID"/>
        </w:rPr>
        <w:t xml:space="preserve"> </w:t>
      </w:r>
      <w:del w:id="22" w:author="Paul Edison" w:date="2021-11-29T05:35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>a force holding us</w:delText>
        </w:r>
      </w:del>
      <w:ins w:id="23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>one or two set</w:t>
        </w:r>
      </w:ins>
      <w:del w:id="24" w:author="Paul Edison" w:date="2021-11-29T05:35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 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>back</w:t>
      </w:r>
      <w:ins w:id="25" w:author="Paul Edison" w:date="2021-11-29T05:35:00Z">
        <w:r w:rsidR="00013CB4">
          <w:rPr>
            <w:rFonts w:ascii="Arial" w:eastAsia="Times New Roman" w:hAnsi="Arial" w:cs="Arial"/>
            <w:color w:val="000000"/>
            <w:lang w:val="en-ID"/>
          </w:rPr>
          <w:t>s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. A month's stay became two years and counting, as though there </w:t>
      </w:r>
      <w:del w:id="26" w:author="Paul Edison" w:date="2021-11-29T05:36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is </w:delText>
        </w:r>
      </w:del>
      <w:ins w:id="27" w:author="Paul Edison" w:date="2021-11-29T05:36:00Z">
        <w:r w:rsidR="00013CB4">
          <w:rPr>
            <w:rFonts w:ascii="Arial" w:eastAsia="Times New Roman" w:hAnsi="Arial" w:cs="Arial"/>
            <w:color w:val="000000"/>
            <w:lang w:val="en-ID"/>
          </w:rPr>
          <w:t>wa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s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>no finishing line. My optimism started to diminish and I was losing hope, shattering my independent front.  </w:t>
      </w:r>
    </w:p>
    <w:p w14:paraId="0EF1C5AB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D74A93F" w14:textId="45F22AED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 xml:space="preserve">After a while, juggling </w:t>
      </w:r>
      <w:del w:id="28" w:author="Paul Edison" w:date="2021-11-29T05:38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both 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>school and household chores alone drained me. I couldn’t focus</w:t>
      </w:r>
      <w:del w:id="29" w:author="Paul Edison" w:date="2021-11-29T05:38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 and time passed by in an instant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>. I missed deadlines and my grades started slipping. It didn’t take long for me to notice that no matter how hard I tried to do two tasks at once</w:t>
      </w:r>
      <w:del w:id="30" w:author="Paul Edison" w:date="2021-11-29T05:38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>, having two brains at once</w:delText>
        </w:r>
      </w:del>
      <w:r w:rsidRPr="00412B84">
        <w:rPr>
          <w:rFonts w:ascii="Arial" w:eastAsia="Times New Roman" w:hAnsi="Arial" w:cs="Arial"/>
          <w:color w:val="000000"/>
          <w:lang w:val="en-ID"/>
        </w:rPr>
        <w:t>, there was only one Shelby. </w:t>
      </w:r>
    </w:p>
    <w:p w14:paraId="5DA0D383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F8DB472" w14:textId="7DDF2A38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Unwilling to let this continue, I decided to reach out for help. </w:t>
      </w:r>
    </w:p>
    <w:p w14:paraId="75639A2E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A505C18" w14:textId="48766E80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I started to ask my aunt if she could help me with the household, my classmates for a study group</w:t>
      </w:r>
      <w:ins w:id="31" w:author="Paul Edison" w:date="2021-11-29T05:36:00Z">
        <w:r w:rsidR="00013CB4">
          <w:rPr>
            <w:rFonts w:ascii="Arial" w:eastAsia="Times New Roman" w:hAnsi="Arial" w:cs="Arial"/>
            <w:color w:val="000000"/>
            <w:lang w:val="en-ID"/>
          </w:rPr>
          <w:t>,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 and my teachers for extensions. I admit I was scared. Asking for help was new to me and I feared getting rejected. To my surprise, people around me were very welcoming and it increased my confidence. I slowly started to catch up with deadlines, took care of the house</w:t>
      </w:r>
      <w:ins w:id="32" w:author="Paul Edison" w:date="2021-11-29T05:36:00Z">
        <w:r w:rsidR="00013CB4">
          <w:rPr>
            <w:rFonts w:ascii="Arial" w:eastAsia="Times New Roman" w:hAnsi="Arial" w:cs="Arial"/>
            <w:color w:val="000000"/>
            <w:lang w:val="en-ID"/>
          </w:rPr>
          <w:t>,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 and continued my club activities. </w:t>
      </w:r>
    </w:p>
    <w:p w14:paraId="7E1F2CA6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7E9E707" w14:textId="4B45F944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This sparked a big change, I began to understand the importance of collaboration. Instead of preparing alone for math competitions, now I would study with friends, sharing new concepts</w:t>
      </w:r>
      <w:del w:id="33" w:author="Paul Edison" w:date="2021-11-29T05:37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; </w:delText>
        </w:r>
      </w:del>
      <w:ins w:id="34" w:author="Paul Edison" w:date="2021-11-29T05:37:00Z">
        <w:r w:rsidR="00013CB4">
          <w:rPr>
            <w:rFonts w:ascii="Arial" w:eastAsia="Times New Roman" w:hAnsi="Arial" w:cs="Arial"/>
            <w:color w:val="000000"/>
            <w:lang w:val="en-ID"/>
          </w:rPr>
          <w:t>,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 </w:t>
        </w:r>
        <w:r w:rsidR="00013CB4">
          <w:rPr>
            <w:rFonts w:ascii="Arial" w:eastAsia="Times New Roman" w:hAnsi="Arial" w:cs="Arial"/>
            <w:color w:val="000000"/>
            <w:lang w:val="en-ID"/>
          </w:rPr>
          <w:t xml:space="preserve">to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>eventually winning medals! Even my organisation, love.achelois, which started out as a personal blog, grew to become an international community of youths helping one another</w:t>
      </w:r>
      <w:ins w:id="35" w:author="Paul Edison" w:date="2021-11-29T05:37:00Z">
        <w:r w:rsidR="00013CB4">
          <w:rPr>
            <w:rFonts w:ascii="Arial" w:eastAsia="Times New Roman" w:hAnsi="Arial" w:cs="Arial"/>
            <w:color w:val="000000"/>
            <w:lang w:val="en-ID"/>
          </w:rPr>
          <w:t xml:space="preserve"> thanks to the power of collaboration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>. </w:t>
      </w:r>
    </w:p>
    <w:p w14:paraId="7565D58E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2350B702" w14:textId="17E4B997" w:rsidR="00412B84" w:rsidRPr="00412B84" w:rsidRDefault="00412B84" w:rsidP="00412B84">
      <w:pPr>
        <w:shd w:val="clear" w:color="auto" w:fill="FAFAFA"/>
        <w:spacing w:after="240"/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 xml:space="preserve">With my sister’s diagnosis, I handled it all myself thinking </w:t>
      </w:r>
      <w:del w:id="36" w:author="Paul Edison" w:date="2021-11-29T05:37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it’s </w:delText>
        </w:r>
      </w:del>
      <w:ins w:id="37" w:author="Paul Edison" w:date="2021-11-29T05:37:00Z">
        <w:r w:rsidR="00013CB4" w:rsidRPr="00412B84">
          <w:rPr>
            <w:rFonts w:ascii="Arial" w:eastAsia="Times New Roman" w:hAnsi="Arial" w:cs="Arial"/>
            <w:color w:val="000000"/>
            <w:lang w:val="en-ID"/>
          </w:rPr>
          <w:t>it</w:t>
        </w:r>
        <w:r w:rsidR="00013CB4">
          <w:rPr>
            <w:rFonts w:ascii="Arial" w:eastAsia="Times New Roman" w:hAnsi="Arial" w:cs="Arial"/>
            <w:color w:val="000000"/>
            <w:lang w:val="en-ID"/>
          </w:rPr>
          <w:t xml:space="preserve"> wa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s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the best way. Clearly, I was wrong. I realised the combined potential of working together can create such a monumental outcome, that it </w:t>
      </w:r>
      <w:del w:id="38" w:author="Paul Edison" w:date="2021-11-29T05:37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overweighs </w:delText>
        </w:r>
      </w:del>
      <w:ins w:id="39" w:author="Paul Edison" w:date="2021-11-29T05:37:00Z">
        <w:r w:rsidR="00013CB4">
          <w:rPr>
            <w:rFonts w:ascii="Arial" w:eastAsia="Times New Roman" w:hAnsi="Arial" w:cs="Arial"/>
            <w:color w:val="000000"/>
            <w:lang w:val="en-ID"/>
          </w:rPr>
          <w:t>out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weighs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 xml:space="preserve">what one </w:t>
      </w:r>
      <w:del w:id="40" w:author="Paul Edison" w:date="2021-11-29T05:37:00Z">
        <w:r w:rsidRPr="00412B84" w:rsidDel="00013CB4">
          <w:rPr>
            <w:rFonts w:ascii="Arial" w:eastAsia="Times New Roman" w:hAnsi="Arial" w:cs="Arial"/>
            <w:color w:val="000000"/>
            <w:lang w:val="en-ID"/>
          </w:rPr>
          <w:delText xml:space="preserve">does </w:delText>
        </w:r>
      </w:del>
      <w:ins w:id="41" w:author="Paul Edison" w:date="2021-11-29T05:37:00Z">
        <w:r w:rsidR="00013CB4">
          <w:rPr>
            <w:rFonts w:ascii="Arial" w:eastAsia="Times New Roman" w:hAnsi="Arial" w:cs="Arial"/>
            <w:color w:val="000000"/>
            <w:lang w:val="en-ID"/>
          </w:rPr>
          <w:t>can do</w:t>
        </w:r>
        <w:r w:rsidR="00013CB4" w:rsidRPr="00412B84">
          <w:rPr>
            <w:rFonts w:ascii="Arial" w:eastAsia="Times New Roman" w:hAnsi="Arial" w:cs="Arial"/>
            <w:color w:val="000000"/>
            <w:lang w:val="en-ID"/>
          </w:rPr>
          <w:t xml:space="preserve"> </w:t>
        </w:r>
      </w:ins>
      <w:r w:rsidRPr="00412B84">
        <w:rPr>
          <w:rFonts w:ascii="Arial" w:eastAsia="Times New Roman" w:hAnsi="Arial" w:cs="Arial"/>
          <w:color w:val="000000"/>
          <w:lang w:val="en-ID"/>
        </w:rPr>
        <w:t>alone.</w:t>
      </w:r>
    </w:p>
    <w:p w14:paraId="6A899BCB" w14:textId="77777777" w:rsidR="00412B84" w:rsidRPr="00412B84" w:rsidRDefault="00412B84" w:rsidP="00412B84">
      <w:pPr>
        <w:rPr>
          <w:rFonts w:ascii="Times New Roman" w:eastAsia="Times New Roman" w:hAnsi="Times New Roman" w:cs="Times New Roman"/>
          <w:lang w:val="en-ID"/>
        </w:rPr>
      </w:pPr>
    </w:p>
    <w:p w14:paraId="3221D1CC" w14:textId="40CCE7F9" w:rsidR="00FE56C1" w:rsidRDefault="00293CCE"/>
    <w:p w14:paraId="0FEC062A" w14:textId="47478605" w:rsidR="00013CB4" w:rsidRDefault="00013CB4">
      <w:r>
        <w:t xml:space="preserve">Hi Shelby, </w:t>
      </w:r>
    </w:p>
    <w:p w14:paraId="1DED4C3A" w14:textId="77395109" w:rsidR="00013CB4" w:rsidRDefault="00013CB4">
      <w:r>
        <w:t>Very sorry to hear about your sister. I hope her condition has improved since</w:t>
      </w:r>
      <w:r w:rsidR="00547939">
        <w:t xml:space="preserve">, and that she’s making progress towards complete remission, no matter how slowly. </w:t>
      </w:r>
    </w:p>
    <w:p w14:paraId="6CE6CE7D" w14:textId="6D8C73F0" w:rsidR="00547939" w:rsidRDefault="00547939"/>
    <w:p w14:paraId="4048B8FF" w14:textId="2FD3C0A0" w:rsidR="00547939" w:rsidRDefault="00293CCE">
      <w:r>
        <w:t xml:space="preserve">Your essay is ready for submission! These are a few changes I suggest you make to improve the accuracy and clarity of your sentences. </w:t>
      </w:r>
    </w:p>
    <w:p w14:paraId="699173E4" w14:textId="0C17F3C2" w:rsidR="00293CCE" w:rsidRDefault="00293CCE"/>
    <w:p w14:paraId="0DEF0B9B" w14:textId="67CCF8A8" w:rsidR="00293CCE" w:rsidRDefault="00293CCE">
      <w:r>
        <w:t xml:space="preserve">All the best with your UCs application! </w:t>
      </w:r>
    </w:p>
    <w:p w14:paraId="3D6C2517" w14:textId="78D7B7F2" w:rsidR="00293CCE" w:rsidRDefault="00293CCE"/>
    <w:p w14:paraId="06B8C1E4" w14:textId="7254784B" w:rsidR="00293CCE" w:rsidRDefault="00293CCE">
      <w:r>
        <w:t xml:space="preserve">Paul </w:t>
      </w:r>
    </w:p>
    <w:p w14:paraId="2D97C9C3" w14:textId="2173088A" w:rsidR="00293CCE" w:rsidRDefault="00293CCE">
      <w:r>
        <w:lastRenderedPageBreak/>
        <w:t>ALL-in Essay Editor</w:t>
      </w:r>
    </w:p>
    <w:sectPr w:rsidR="00293CCE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84"/>
    <w:rsid w:val="00013CB4"/>
    <w:rsid w:val="000E7BE2"/>
    <w:rsid w:val="001564FA"/>
    <w:rsid w:val="00293CCE"/>
    <w:rsid w:val="00412B84"/>
    <w:rsid w:val="00547939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0F99"/>
  <w15:chartTrackingRefBased/>
  <w15:docId w15:val="{C6105BC7-3C0F-884C-81C6-B0847F4D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4</cp:revision>
  <dcterms:created xsi:type="dcterms:W3CDTF">2021-11-26T12:31:00Z</dcterms:created>
  <dcterms:modified xsi:type="dcterms:W3CDTF">2021-11-28T22:43:00Z</dcterms:modified>
</cp:coreProperties>
</file>