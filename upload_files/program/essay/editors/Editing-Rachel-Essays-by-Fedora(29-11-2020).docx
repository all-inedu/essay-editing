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BBA27" w14:textId="77777777" w:rsidR="004960AE" w:rsidRPr="00E122EC" w:rsidRDefault="004960AE" w:rsidP="00947BD3">
      <w:pPr>
        <w:jc w:val="both"/>
        <w:rPr>
          <w:rFonts w:ascii="Times New Roman" w:eastAsia="Times New Roman" w:hAnsi="Times New Roman" w:cs="Times New Roman"/>
          <w:b/>
          <w:bCs/>
        </w:rPr>
      </w:pPr>
      <w:r w:rsidRPr="00E122EC">
        <w:rPr>
          <w:rFonts w:ascii="Arial" w:eastAsia="Times New Roman" w:hAnsi="Arial" w:cs="Arial"/>
          <w:b/>
          <w:bCs/>
          <w:color w:val="0000FF"/>
          <w:sz w:val="22"/>
          <w:szCs w:val="22"/>
        </w:rPr>
        <w:t>6. Think about an academic subject that inspires you. Describe how you have furthered this interest inside and/or outside of the classroom. </w:t>
      </w:r>
    </w:p>
    <w:p w14:paraId="4A511374" w14:textId="77777777" w:rsidR="004960AE" w:rsidRPr="00E122EC" w:rsidRDefault="004960AE" w:rsidP="00947BD3">
      <w:pPr>
        <w:jc w:val="both"/>
        <w:rPr>
          <w:rFonts w:ascii="Times New Roman" w:eastAsia="Times New Roman" w:hAnsi="Times New Roman" w:cs="Times New Roman"/>
        </w:rPr>
      </w:pPr>
    </w:p>
    <w:p w14:paraId="16552F1E" w14:textId="2A84DA22" w:rsidR="007661A9" w:rsidRPr="007661A9" w:rsidRDefault="007661A9" w:rsidP="00947BD3">
      <w:pPr>
        <w:spacing w:before="240" w:after="240"/>
        <w:jc w:val="both"/>
        <w:rPr>
          <w:rFonts w:ascii="Times New Roman" w:eastAsia="Times New Roman" w:hAnsi="Times New Roman" w:cs="Times New Roman"/>
        </w:rPr>
      </w:pPr>
      <w:r w:rsidRPr="007661A9">
        <w:rPr>
          <w:rFonts w:ascii="Arial" w:eastAsia="Times New Roman" w:hAnsi="Arial" w:cs="Arial"/>
          <w:color w:val="000000"/>
          <w:sz w:val="22"/>
          <w:szCs w:val="22"/>
        </w:rPr>
        <w:t>I can still recall the day my six-year-old self was given a rather disturbing image of my favorite food: strawberry yoghurt. As a child who grew up learning that bacteria was both living and harmful, the alarming image of trillions of tiny insects swimming within the yoghurt’s pools had been imprinted within my mind. Years later, I understood the benefits of good bacteria and was finally able to consume yoghurt again.</w:t>
      </w:r>
    </w:p>
    <w:p w14:paraId="5CFD4D04" w14:textId="77777777" w:rsidR="007661A9" w:rsidRPr="007661A9" w:rsidRDefault="007661A9" w:rsidP="00947BD3">
      <w:pPr>
        <w:spacing w:before="240" w:after="240"/>
        <w:jc w:val="both"/>
        <w:rPr>
          <w:rFonts w:ascii="Times New Roman" w:eastAsia="Times New Roman" w:hAnsi="Times New Roman" w:cs="Times New Roman"/>
        </w:rPr>
      </w:pPr>
      <w:r w:rsidRPr="007661A9">
        <w:rPr>
          <w:rFonts w:ascii="Arial" w:eastAsia="Times New Roman" w:hAnsi="Arial" w:cs="Arial"/>
          <w:color w:val="000000"/>
          <w:sz w:val="22"/>
          <w:szCs w:val="22"/>
        </w:rPr>
        <w:t>As I sat reading my AP Biology textbook, I had constantly reread the section describing bacteria, which are unicellular organisms lacking a nucleus. However, the mere two pages in that book were not enough to satisfy my curiosity. </w:t>
      </w:r>
    </w:p>
    <w:p w14:paraId="7C80785A" w14:textId="0D249B9D" w:rsidR="007661A9" w:rsidRPr="00E45B10" w:rsidRDefault="007661A9" w:rsidP="00947BD3">
      <w:pPr>
        <w:spacing w:before="240" w:after="240"/>
        <w:jc w:val="both"/>
        <w:rPr>
          <w:rFonts w:ascii="Times New Roman" w:eastAsia="Times New Roman" w:hAnsi="Times New Roman" w:cs="Times New Roman"/>
          <w:highlight w:val="yellow"/>
        </w:rPr>
      </w:pPr>
      <w:r w:rsidRPr="00E45B10">
        <w:rPr>
          <w:rFonts w:ascii="Arial" w:eastAsia="Times New Roman" w:hAnsi="Arial" w:cs="Arial"/>
          <w:color w:val="000000"/>
          <w:sz w:val="22"/>
          <w:szCs w:val="22"/>
          <w:highlight w:val="yellow"/>
        </w:rPr>
        <w:t>My interests in expanding my knowledge within a laboratory context had led to my discovery of the “Introduction to Laboratory Research” summer program at Johns Hopkins University. This course introduced me to the concept of bacterial transformation, which describes a gene transfer process where bacteria take hold of DNA from external environment</w:t>
      </w:r>
      <w:r w:rsidR="0009645D" w:rsidRPr="00E45B10">
        <w:rPr>
          <w:rFonts w:ascii="Arial" w:eastAsia="Times New Roman" w:hAnsi="Arial" w:cs="Arial"/>
          <w:color w:val="000000"/>
          <w:sz w:val="22"/>
          <w:szCs w:val="22"/>
          <w:highlight w:val="yellow"/>
        </w:rPr>
        <w:t>s</w:t>
      </w:r>
      <w:r w:rsidRPr="00E45B10">
        <w:rPr>
          <w:rFonts w:ascii="Arial" w:eastAsia="Times New Roman" w:hAnsi="Arial" w:cs="Arial"/>
          <w:color w:val="000000"/>
          <w:sz w:val="22"/>
          <w:szCs w:val="22"/>
          <w:highlight w:val="yellow"/>
        </w:rPr>
        <w:t>.</w:t>
      </w:r>
    </w:p>
    <w:p w14:paraId="67961618" w14:textId="5831544F" w:rsidR="007661A9" w:rsidRPr="007661A9" w:rsidRDefault="007661A9" w:rsidP="00947BD3">
      <w:pPr>
        <w:spacing w:before="240" w:after="240"/>
        <w:jc w:val="both"/>
        <w:rPr>
          <w:rFonts w:ascii="Times New Roman" w:eastAsia="Times New Roman" w:hAnsi="Times New Roman" w:cs="Times New Roman"/>
        </w:rPr>
      </w:pPr>
      <w:r w:rsidRPr="00E45B10">
        <w:rPr>
          <w:rFonts w:ascii="Arial" w:eastAsia="Times New Roman" w:hAnsi="Arial" w:cs="Arial"/>
          <w:color w:val="000000"/>
          <w:sz w:val="22"/>
          <w:szCs w:val="22"/>
          <w:highlight w:val="yellow"/>
        </w:rPr>
        <w:t>We encounter trillions of bacteria every</w:t>
      </w:r>
      <w:r w:rsidR="009426A8" w:rsidRPr="00E45B10">
        <w:rPr>
          <w:rFonts w:ascii="Arial" w:eastAsia="Times New Roman" w:hAnsi="Arial" w:cs="Arial"/>
          <w:color w:val="000000"/>
          <w:sz w:val="22"/>
          <w:szCs w:val="22"/>
          <w:highlight w:val="yellow"/>
        </w:rPr>
        <w:t xml:space="preserve"> </w:t>
      </w:r>
      <w:r w:rsidRPr="00E45B10">
        <w:rPr>
          <w:rFonts w:ascii="Arial" w:eastAsia="Times New Roman" w:hAnsi="Arial" w:cs="Arial"/>
          <w:color w:val="000000"/>
          <w:sz w:val="22"/>
          <w:szCs w:val="22"/>
          <w:highlight w:val="yellow"/>
        </w:rPr>
        <w:t xml:space="preserve">day, though we’re not always aware of it. With the drastic arrival of Covid-19, I began to view things in a new light and sought to use what I’ve learned about bacterial germs for practical applications. Upon attending a seminar by the Director </w:t>
      </w:r>
      <w:r w:rsidR="00FC4395" w:rsidRPr="00E45B10">
        <w:rPr>
          <w:rFonts w:ascii="Arial" w:eastAsia="Times New Roman" w:hAnsi="Arial" w:cs="Arial"/>
          <w:color w:val="000000"/>
          <w:sz w:val="22"/>
          <w:szCs w:val="22"/>
          <w:highlight w:val="yellow"/>
        </w:rPr>
        <w:t xml:space="preserve">of </w:t>
      </w:r>
      <w:r w:rsidRPr="00E45B10">
        <w:rPr>
          <w:rFonts w:ascii="Arial" w:eastAsia="Times New Roman" w:hAnsi="Arial" w:cs="Arial"/>
          <w:color w:val="000000"/>
          <w:sz w:val="22"/>
          <w:szCs w:val="22"/>
          <w:highlight w:val="yellow"/>
        </w:rPr>
        <w:t>Indonesia International Institute for Life Sciences, I gained more insight</w:t>
      </w:r>
      <w:r w:rsidR="00BC3D30" w:rsidRPr="00E45B10">
        <w:rPr>
          <w:rFonts w:ascii="Arial" w:eastAsia="Times New Roman" w:hAnsi="Arial" w:cs="Arial"/>
          <w:color w:val="000000"/>
          <w:sz w:val="22"/>
          <w:szCs w:val="22"/>
          <w:highlight w:val="yellow"/>
        </w:rPr>
        <w:t>s</w:t>
      </w:r>
      <w:r w:rsidRPr="00E45B10">
        <w:rPr>
          <w:rFonts w:ascii="Arial" w:eastAsia="Times New Roman" w:hAnsi="Arial" w:cs="Arial"/>
          <w:color w:val="000000"/>
          <w:sz w:val="22"/>
          <w:szCs w:val="22"/>
          <w:highlight w:val="yellow"/>
        </w:rPr>
        <w:t xml:space="preserve"> on skin bacteria and how it can help prevent disease transmission.</w:t>
      </w:r>
      <w:r w:rsidRPr="007661A9">
        <w:rPr>
          <w:rFonts w:ascii="Arial" w:eastAsia="Times New Roman" w:hAnsi="Arial" w:cs="Arial"/>
          <w:color w:val="000000"/>
          <w:sz w:val="22"/>
          <w:szCs w:val="22"/>
        </w:rPr>
        <w:t> </w:t>
      </w:r>
    </w:p>
    <w:p w14:paraId="03DA8B3C" w14:textId="2DAA88B5" w:rsidR="007661A9" w:rsidRPr="007661A9" w:rsidRDefault="00E45B10" w:rsidP="00947BD3">
      <w:pPr>
        <w:spacing w:before="240" w:after="240"/>
        <w:jc w:val="both"/>
        <w:rPr>
          <w:rFonts w:ascii="Times New Roman" w:eastAsia="Times New Roman" w:hAnsi="Times New Roman" w:cs="Times New Roman"/>
        </w:rPr>
      </w:pPr>
      <w:moveToRangeStart w:id="0" w:author="Fedora Elrica Gracia" w:date="2020-11-29T20:35:00Z" w:name="move468301439"/>
      <w:moveTo w:id="1" w:author="Fedora Elrica Gracia" w:date="2020-11-29T20:35:00Z">
        <w:r w:rsidRPr="007661A9">
          <w:rPr>
            <w:rFonts w:ascii="Arial" w:eastAsia="Times New Roman" w:hAnsi="Arial" w:cs="Arial"/>
            <w:color w:val="000000"/>
            <w:sz w:val="22"/>
            <w:szCs w:val="22"/>
          </w:rPr>
          <w:t>Through my experience volunteering in service trips to other areas of Indonesia, I had witnessed the lack of proper hygienic facilities and products there.</w:t>
        </w:r>
      </w:moveTo>
      <w:moveToRangeEnd w:id="0"/>
      <w:ins w:id="2" w:author="Fedora Elrica Gracia" w:date="2020-11-29T20:35:00Z">
        <w:r>
          <w:rPr>
            <w:rFonts w:ascii="Arial" w:eastAsia="Times New Roman" w:hAnsi="Arial" w:cs="Arial"/>
            <w:color w:val="000000"/>
            <w:sz w:val="22"/>
            <w:szCs w:val="22"/>
          </w:rPr>
          <w:t xml:space="preserve"> </w:t>
        </w:r>
      </w:ins>
      <w:r w:rsidR="007661A9" w:rsidRPr="007661A9">
        <w:rPr>
          <w:rFonts w:ascii="Arial" w:eastAsia="Times New Roman" w:hAnsi="Arial" w:cs="Arial"/>
          <w:color w:val="000000"/>
          <w:sz w:val="22"/>
          <w:szCs w:val="22"/>
        </w:rPr>
        <w:t>This</w:t>
      </w:r>
      <w:ins w:id="3" w:author="Fedora Elrica Gracia" w:date="2020-11-29T20:35:00Z">
        <w:r>
          <w:rPr>
            <w:rFonts w:ascii="Arial" w:eastAsia="Times New Roman" w:hAnsi="Arial" w:cs="Arial"/>
            <w:color w:val="000000"/>
            <w:sz w:val="22"/>
            <w:szCs w:val="22"/>
          </w:rPr>
          <w:t xml:space="preserve">, along with taking my passion in </w:t>
        </w:r>
      </w:ins>
      <w:ins w:id="4" w:author="Fedora Elrica Gracia" w:date="2020-11-29T20:36:00Z">
        <w:r>
          <w:rPr>
            <w:rFonts w:ascii="Arial" w:eastAsia="Times New Roman" w:hAnsi="Arial" w:cs="Arial"/>
            <w:color w:val="000000"/>
            <w:sz w:val="22"/>
            <w:szCs w:val="22"/>
          </w:rPr>
          <w:t>bacteria further,</w:t>
        </w:r>
      </w:ins>
      <w:r w:rsidR="007661A9" w:rsidRPr="007661A9">
        <w:rPr>
          <w:rFonts w:ascii="Arial" w:eastAsia="Times New Roman" w:hAnsi="Arial" w:cs="Arial"/>
          <w:color w:val="000000"/>
          <w:sz w:val="22"/>
          <w:szCs w:val="22"/>
        </w:rPr>
        <w:t xml:space="preserve"> inspired the creation of </w:t>
      </w:r>
      <w:proofErr w:type="spellStart"/>
      <w:r w:rsidR="007661A9" w:rsidRPr="007661A9">
        <w:rPr>
          <w:rFonts w:ascii="Arial" w:eastAsia="Times New Roman" w:hAnsi="Arial" w:cs="Arial"/>
          <w:color w:val="000000"/>
          <w:sz w:val="22"/>
          <w:szCs w:val="22"/>
        </w:rPr>
        <w:t>Eurelia</w:t>
      </w:r>
      <w:proofErr w:type="spellEnd"/>
      <w:r w:rsidR="007661A9" w:rsidRPr="007661A9">
        <w:rPr>
          <w:rFonts w:ascii="Arial" w:eastAsia="Times New Roman" w:hAnsi="Arial" w:cs="Arial"/>
          <w:color w:val="000000"/>
          <w:sz w:val="22"/>
          <w:szCs w:val="22"/>
        </w:rPr>
        <w:t xml:space="preserve"> Co, where I formulated natural hygienic products through extensive research to protect my society against harmful bacteria, and educat</w:t>
      </w:r>
      <w:ins w:id="5" w:author="Fedora Elrica Gracia" w:date="2020-11-29T20:37:00Z">
        <w:r>
          <w:rPr>
            <w:rFonts w:ascii="Arial" w:eastAsia="Times New Roman" w:hAnsi="Arial" w:cs="Arial"/>
            <w:color w:val="000000"/>
            <w:sz w:val="22"/>
            <w:szCs w:val="22"/>
          </w:rPr>
          <w:t>ing</w:t>
        </w:r>
      </w:ins>
      <w:del w:id="6" w:author="Fedora Elrica Gracia" w:date="2020-11-29T20:37:00Z">
        <w:r w:rsidR="007661A9" w:rsidRPr="007661A9" w:rsidDel="00E45B10">
          <w:rPr>
            <w:rFonts w:ascii="Arial" w:eastAsia="Times New Roman" w:hAnsi="Arial" w:cs="Arial"/>
            <w:color w:val="000000"/>
            <w:sz w:val="22"/>
            <w:szCs w:val="22"/>
          </w:rPr>
          <w:delText>ed</w:delText>
        </w:r>
      </w:del>
      <w:r w:rsidR="007661A9" w:rsidRPr="007661A9">
        <w:rPr>
          <w:rFonts w:ascii="Arial" w:eastAsia="Times New Roman" w:hAnsi="Arial" w:cs="Arial"/>
          <w:color w:val="000000"/>
          <w:sz w:val="22"/>
          <w:szCs w:val="22"/>
        </w:rPr>
        <w:t xml:space="preserve"> society on it through an online page. </w:t>
      </w:r>
      <w:moveFromRangeStart w:id="7" w:author="Fedora Elrica Gracia" w:date="2020-11-29T20:35:00Z" w:name="move468301439"/>
      <w:moveFrom w:id="8" w:author="Fedora Elrica Gracia" w:date="2020-11-29T20:35:00Z">
        <w:r w:rsidR="007661A9" w:rsidRPr="007661A9" w:rsidDel="00E45B10">
          <w:rPr>
            <w:rFonts w:ascii="Arial" w:eastAsia="Times New Roman" w:hAnsi="Arial" w:cs="Arial"/>
            <w:color w:val="000000"/>
            <w:sz w:val="22"/>
            <w:szCs w:val="22"/>
          </w:rPr>
          <w:t xml:space="preserve">Through my experience volunteering in service trips to other areas of Indonesia, I had witnessed the lack of proper hygienic facilities and products there. </w:t>
        </w:r>
      </w:moveFrom>
      <w:moveFromRangeEnd w:id="7"/>
      <w:r w:rsidR="007661A9" w:rsidRPr="007661A9">
        <w:rPr>
          <w:rFonts w:ascii="Arial" w:eastAsia="Times New Roman" w:hAnsi="Arial" w:cs="Arial"/>
          <w:color w:val="000000"/>
          <w:sz w:val="22"/>
          <w:szCs w:val="22"/>
        </w:rPr>
        <w:t>I plan to expand into a larger business and gather donations to help local communities. </w:t>
      </w:r>
    </w:p>
    <w:p w14:paraId="721C4194" w14:textId="5B14529F" w:rsidR="007661A9" w:rsidRPr="007661A9" w:rsidRDefault="007661A9" w:rsidP="00947BD3">
      <w:pPr>
        <w:spacing w:before="240" w:after="240"/>
        <w:jc w:val="both"/>
        <w:rPr>
          <w:rFonts w:ascii="Times New Roman" w:eastAsia="Times New Roman" w:hAnsi="Times New Roman" w:cs="Times New Roman"/>
        </w:rPr>
      </w:pPr>
      <w:r w:rsidRPr="007661A9">
        <w:rPr>
          <w:rFonts w:ascii="Arial" w:eastAsia="Times New Roman" w:hAnsi="Arial" w:cs="Arial"/>
          <w:color w:val="000000"/>
          <w:sz w:val="22"/>
          <w:szCs w:val="22"/>
        </w:rPr>
        <w:t xml:space="preserve">My fascination with bacteria had driven me from words on a page, to the laboratory, and to my own product creation. It was this experience that it </w:t>
      </w:r>
      <w:r w:rsidR="00CC1933">
        <w:rPr>
          <w:rFonts w:ascii="Arial" w:eastAsia="Times New Roman" w:hAnsi="Arial" w:cs="Arial"/>
          <w:color w:val="000000"/>
          <w:sz w:val="22"/>
          <w:szCs w:val="22"/>
        </w:rPr>
        <w:t>inspired me not</w:t>
      </w:r>
      <w:r w:rsidRPr="007661A9">
        <w:rPr>
          <w:rFonts w:ascii="Arial" w:eastAsia="Times New Roman" w:hAnsi="Arial" w:cs="Arial"/>
          <w:color w:val="000000"/>
          <w:sz w:val="22"/>
          <w:szCs w:val="22"/>
        </w:rPr>
        <w:t xml:space="preserve"> be restricted to theoretical knowledge, </w:t>
      </w:r>
      <w:r w:rsidR="00CC1933">
        <w:rPr>
          <w:rFonts w:ascii="Arial" w:eastAsia="Times New Roman" w:hAnsi="Arial" w:cs="Arial"/>
          <w:color w:val="000000"/>
          <w:sz w:val="22"/>
          <w:szCs w:val="22"/>
        </w:rPr>
        <w:t>but also</w:t>
      </w:r>
      <w:r w:rsidRPr="007661A9">
        <w:rPr>
          <w:rFonts w:ascii="Arial" w:eastAsia="Times New Roman" w:hAnsi="Arial" w:cs="Arial"/>
          <w:color w:val="000000"/>
          <w:sz w:val="22"/>
          <w:szCs w:val="22"/>
        </w:rPr>
        <w:t xml:space="preserve"> to implement practical applications to benefit </w:t>
      </w:r>
      <w:r w:rsidR="00CC1933">
        <w:rPr>
          <w:rFonts w:ascii="Arial" w:eastAsia="Times New Roman" w:hAnsi="Arial" w:cs="Arial"/>
          <w:color w:val="000000"/>
          <w:sz w:val="22"/>
          <w:szCs w:val="22"/>
        </w:rPr>
        <w:t>my surroundings</w:t>
      </w:r>
      <w:r w:rsidRPr="007661A9">
        <w:rPr>
          <w:rFonts w:ascii="Arial" w:eastAsia="Times New Roman" w:hAnsi="Arial" w:cs="Arial"/>
          <w:color w:val="000000"/>
          <w:sz w:val="22"/>
          <w:szCs w:val="22"/>
        </w:rPr>
        <w:t xml:space="preserve">, </w:t>
      </w:r>
      <w:r w:rsidR="00F53294">
        <w:rPr>
          <w:rFonts w:ascii="Arial" w:eastAsia="Times New Roman" w:hAnsi="Arial" w:cs="Arial"/>
          <w:color w:val="000000"/>
          <w:sz w:val="22"/>
          <w:szCs w:val="22"/>
        </w:rPr>
        <w:t xml:space="preserve">which </w:t>
      </w:r>
      <w:r w:rsidRPr="007661A9">
        <w:rPr>
          <w:rFonts w:ascii="Arial" w:eastAsia="Times New Roman" w:hAnsi="Arial" w:cs="Arial"/>
          <w:color w:val="000000"/>
          <w:sz w:val="22"/>
          <w:szCs w:val="22"/>
        </w:rPr>
        <w:t>greatly influenced my decision to pursue chemical engineering.</w:t>
      </w:r>
    </w:p>
    <w:p w14:paraId="410CC13A" w14:textId="77777777" w:rsidR="007661A9" w:rsidRPr="007661A9" w:rsidRDefault="007661A9" w:rsidP="00947BD3">
      <w:pPr>
        <w:jc w:val="both"/>
        <w:rPr>
          <w:rFonts w:ascii="Times New Roman" w:eastAsia="Times New Roman" w:hAnsi="Times New Roman" w:cs="Times New Roman"/>
        </w:rPr>
      </w:pPr>
    </w:p>
    <w:p w14:paraId="4B053301" w14:textId="146912F7" w:rsidR="00F11C50" w:rsidRDefault="00F11C50" w:rsidP="00947BD3">
      <w:pPr>
        <w:jc w:val="both"/>
      </w:pPr>
      <w:r>
        <w:t>--</w:t>
      </w:r>
    </w:p>
    <w:p w14:paraId="6E7B89F9" w14:textId="65874F5F" w:rsidR="00F11C50" w:rsidRDefault="00F11C50" w:rsidP="00947BD3">
      <w:pPr>
        <w:jc w:val="both"/>
      </w:pPr>
      <w:r>
        <w:t>Hi Rachel!</w:t>
      </w:r>
    </w:p>
    <w:p w14:paraId="1E094ACD" w14:textId="2E0CAEB6" w:rsidR="00F11C50" w:rsidRDefault="00F11C50" w:rsidP="00947BD3">
      <w:pPr>
        <w:jc w:val="both"/>
      </w:pPr>
      <w:r>
        <w:t>I think this is great. The fact that you took time to pursue additional knowledge and insights beyond school and actually created something out of your research is awesome.</w:t>
      </w:r>
    </w:p>
    <w:p w14:paraId="052E832F" w14:textId="77777777" w:rsidR="00F11C50" w:rsidRDefault="00F11C50" w:rsidP="00947BD3">
      <w:pPr>
        <w:jc w:val="both"/>
      </w:pPr>
    </w:p>
    <w:p w14:paraId="646B4849" w14:textId="77777777" w:rsidR="00F11C50" w:rsidRDefault="00F11C50" w:rsidP="00947BD3">
      <w:pPr>
        <w:jc w:val="both"/>
      </w:pPr>
      <w:r>
        <w:t xml:space="preserve">Upon reading this, I only have 1 suggestion that I think could make this prompt clearer. </w:t>
      </w:r>
    </w:p>
    <w:p w14:paraId="07F4D529" w14:textId="77777777" w:rsidR="00E45B10" w:rsidRDefault="00F11C50" w:rsidP="00947BD3">
      <w:pPr>
        <w:jc w:val="both"/>
      </w:pPr>
      <w:r>
        <w:t xml:space="preserve">You mentioned how “This inspired the creation of </w:t>
      </w:r>
      <w:proofErr w:type="spellStart"/>
      <w:r>
        <w:t>Eurelia</w:t>
      </w:r>
      <w:proofErr w:type="spellEnd"/>
      <w:r>
        <w:t xml:space="preserve"> Co</w:t>
      </w:r>
      <w:proofErr w:type="gramStart"/>
      <w:r>
        <w:t>..</w:t>
      </w:r>
      <w:proofErr w:type="gramEnd"/>
      <w:r>
        <w:t>” –</w:t>
      </w:r>
      <w:r w:rsidR="00E45B10">
        <w:t xml:space="preserve"> I think it is important to elaborate more on </w:t>
      </w:r>
      <w:proofErr w:type="spellStart"/>
      <w:r w:rsidR="00E45B10">
        <w:t>Eurelia</w:t>
      </w:r>
      <w:proofErr w:type="spellEnd"/>
      <w:r w:rsidR="00E45B10">
        <w:t xml:space="preserve"> Co.</w:t>
      </w:r>
    </w:p>
    <w:p w14:paraId="44262D67" w14:textId="77777777" w:rsidR="00E45B10" w:rsidRDefault="00E45B10" w:rsidP="00947BD3">
      <w:pPr>
        <w:jc w:val="both"/>
      </w:pPr>
      <w:r>
        <w:t xml:space="preserve">I think </w:t>
      </w:r>
      <w:proofErr w:type="spellStart"/>
      <w:r>
        <w:t>Eurelia</w:t>
      </w:r>
      <w:proofErr w:type="spellEnd"/>
      <w:r>
        <w:t xml:space="preserve"> Co is a notable experience that you should focus on as it’ll really shines on your ability to take this interest not just into daily life – but also to help others.  A few details I think could be added would be:</w:t>
      </w:r>
    </w:p>
    <w:p w14:paraId="68B0CED0" w14:textId="6EC15A0E" w:rsidR="00E45B10" w:rsidRDefault="00E45B10" w:rsidP="00E45B10">
      <w:pPr>
        <w:pStyle w:val="ListParagraph"/>
        <w:numPr>
          <w:ilvl w:val="0"/>
          <w:numId w:val="1"/>
        </w:numPr>
        <w:jc w:val="both"/>
      </w:pPr>
      <w:r>
        <w:t>Is it a company/non-profit organization/collaboration with another party?</w:t>
      </w:r>
    </w:p>
    <w:p w14:paraId="42C79AEF" w14:textId="09297803" w:rsidR="00F11C50" w:rsidRDefault="00E45B10" w:rsidP="00947BD3">
      <w:pPr>
        <w:pStyle w:val="ListParagraph"/>
        <w:numPr>
          <w:ilvl w:val="0"/>
          <w:numId w:val="1"/>
        </w:numPr>
        <w:jc w:val="both"/>
      </w:pPr>
      <w:r>
        <w:t>What kind of specific product does it produce (disinfectant sprays/others)</w:t>
      </w:r>
    </w:p>
    <w:p w14:paraId="211E3D43" w14:textId="3A69AA33" w:rsidR="00E45B10" w:rsidRDefault="00E45B10" w:rsidP="00947BD3">
      <w:pPr>
        <w:pStyle w:val="ListParagraph"/>
        <w:numPr>
          <w:ilvl w:val="0"/>
          <w:numId w:val="1"/>
        </w:numPr>
        <w:jc w:val="both"/>
      </w:pPr>
      <w:r>
        <w:t>Has it currently been produced/still in proposal?</w:t>
      </w:r>
    </w:p>
    <w:p w14:paraId="1529BA97" w14:textId="6448C032" w:rsidR="00F11C50" w:rsidRDefault="00F11C50" w:rsidP="00947BD3">
      <w:pPr>
        <w:jc w:val="both"/>
      </w:pPr>
      <w:r>
        <w:lastRenderedPageBreak/>
        <w:t>As you add this, I think it’ll go over the word limit.  I would suggest cutting a few words from the</w:t>
      </w:r>
      <w:r w:rsidR="00E45B10">
        <w:t xml:space="preserve"> 2 paragraphs I highlighted yellow (this should serve as a </w:t>
      </w:r>
      <w:r w:rsidR="00C97880">
        <w:t xml:space="preserve">brief </w:t>
      </w:r>
      <w:r w:rsidR="00E45B10">
        <w:t xml:space="preserve">context and how you got to </w:t>
      </w:r>
      <w:proofErr w:type="spellStart"/>
      <w:r w:rsidR="00E45B10">
        <w:t>Eurelia</w:t>
      </w:r>
      <w:proofErr w:type="spellEnd"/>
      <w:r w:rsidR="00E45B10">
        <w:t xml:space="preserve"> Co) and emphasize on </w:t>
      </w:r>
      <w:proofErr w:type="spellStart"/>
      <w:r w:rsidR="00E45B10">
        <w:t>Eurelia</w:t>
      </w:r>
      <w:proofErr w:type="spellEnd"/>
      <w:r w:rsidR="00E45B10">
        <w:t xml:space="preserve"> Co. </w:t>
      </w:r>
    </w:p>
    <w:p w14:paraId="1C2FC81B" w14:textId="77777777" w:rsidR="00F11C50" w:rsidRDefault="00F11C50" w:rsidP="00947BD3">
      <w:pPr>
        <w:jc w:val="both"/>
      </w:pPr>
    </w:p>
    <w:p w14:paraId="701C7299" w14:textId="5C61FFC1" w:rsidR="00F11C50" w:rsidRDefault="00F11C50" w:rsidP="00947BD3">
      <w:pPr>
        <w:jc w:val="both"/>
      </w:pPr>
      <w:r>
        <w:t>Other than that, I think everything is awesome!</w:t>
      </w:r>
    </w:p>
    <w:p w14:paraId="0E6539AB" w14:textId="77777777" w:rsidR="00F11C50" w:rsidRDefault="00F11C50" w:rsidP="00947BD3">
      <w:pPr>
        <w:jc w:val="both"/>
      </w:pPr>
    </w:p>
    <w:p w14:paraId="369D7684" w14:textId="01BD2FF2" w:rsidR="00F11C50" w:rsidRDefault="00F11C50" w:rsidP="00947BD3">
      <w:pPr>
        <w:jc w:val="both"/>
      </w:pPr>
      <w:r>
        <w:t xml:space="preserve">All the best! </w:t>
      </w:r>
      <w:r>
        <w:sym w:font="Wingdings" w:char="F04A"/>
      </w:r>
      <w:r>
        <w:t xml:space="preserve"> </w:t>
      </w:r>
      <w:bookmarkStart w:id="9" w:name="_GoBack"/>
      <w:bookmarkEnd w:id="9"/>
    </w:p>
    <w:sectPr w:rsidR="00F11C50"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A74C9"/>
    <w:multiLevelType w:val="hybridMultilevel"/>
    <w:tmpl w:val="2C3C5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42"/>
    <w:rsid w:val="000139C1"/>
    <w:rsid w:val="0009645D"/>
    <w:rsid w:val="0037290D"/>
    <w:rsid w:val="004960AE"/>
    <w:rsid w:val="004A375B"/>
    <w:rsid w:val="00721747"/>
    <w:rsid w:val="007661A9"/>
    <w:rsid w:val="007F1292"/>
    <w:rsid w:val="008D4F42"/>
    <w:rsid w:val="009255E5"/>
    <w:rsid w:val="009426A8"/>
    <w:rsid w:val="00947BD3"/>
    <w:rsid w:val="00A3079B"/>
    <w:rsid w:val="00BC3D30"/>
    <w:rsid w:val="00C41246"/>
    <w:rsid w:val="00C97880"/>
    <w:rsid w:val="00CC1933"/>
    <w:rsid w:val="00E45B10"/>
    <w:rsid w:val="00EC220E"/>
    <w:rsid w:val="00F11C50"/>
    <w:rsid w:val="00F24583"/>
    <w:rsid w:val="00F53294"/>
    <w:rsid w:val="00FC4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89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0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60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60AE"/>
    <w:rPr>
      <w:rFonts w:ascii="Times New Roman" w:hAnsi="Times New Roman" w:cs="Times New Roman"/>
      <w:sz w:val="18"/>
      <w:szCs w:val="18"/>
    </w:rPr>
  </w:style>
  <w:style w:type="paragraph" w:styleId="NormalWeb">
    <w:name w:val="Normal (Web)"/>
    <w:basedOn w:val="Normal"/>
    <w:uiPriority w:val="99"/>
    <w:semiHidden/>
    <w:unhideWhenUsed/>
    <w:rsid w:val="007661A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45B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0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60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60AE"/>
    <w:rPr>
      <w:rFonts w:ascii="Times New Roman" w:hAnsi="Times New Roman" w:cs="Times New Roman"/>
      <w:sz w:val="18"/>
      <w:szCs w:val="18"/>
    </w:rPr>
  </w:style>
  <w:style w:type="paragraph" w:styleId="NormalWeb">
    <w:name w:val="Normal (Web)"/>
    <w:basedOn w:val="Normal"/>
    <w:uiPriority w:val="99"/>
    <w:semiHidden/>
    <w:unhideWhenUsed/>
    <w:rsid w:val="007661A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45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39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555</Words>
  <Characters>3167</Characters>
  <Application>Microsoft Macintosh Word</Application>
  <DocSecurity>0</DocSecurity>
  <Lines>26</Lines>
  <Paragraphs>7</Paragraphs>
  <ScaleCrop>false</ScaleCrop>
  <Company/>
  <LinksUpToDate>false</LinksUpToDate>
  <CharactersWithSpaces>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4</cp:revision>
  <dcterms:created xsi:type="dcterms:W3CDTF">2020-11-27T07:34:00Z</dcterms:created>
  <dcterms:modified xsi:type="dcterms:W3CDTF">2020-11-29T13:43:00Z</dcterms:modified>
</cp:coreProperties>
</file>