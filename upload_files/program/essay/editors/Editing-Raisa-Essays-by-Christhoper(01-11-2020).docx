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4C" w14:textId="77777777" w:rsidR="00D745AC" w:rsidRDefault="00034DB8">
      <w:r>
        <w:rPr>
          <w:noProof/>
        </w:rPr>
        <w:pict w14:anchorId="54527230">
          <v:rect id="_x0000_i1025" alt="" style="width:468pt;height:.05pt;mso-width-percent:0;mso-height-percent:0;mso-width-percent:0;mso-height-percent:0" o:hralign="center" o:hrstd="t" o:hr="t" fillcolor="#a0a0a0" stroked="f"/>
        </w:pict>
      </w:r>
    </w:p>
    <w:p w14:paraId="0000004D" w14:textId="77777777" w:rsidR="00D745AC" w:rsidRDefault="005C315F">
      <w:pPr>
        <w:pStyle w:val="Heading2"/>
      </w:pPr>
      <w:bookmarkStart w:id="0" w:name="_c80xdyojgoz4" w:colFirst="0" w:colLast="0"/>
      <w:bookmarkEnd w:id="0"/>
      <w:r>
        <w:t>ESSAY</w:t>
      </w:r>
    </w:p>
    <w:p w14:paraId="0000004E" w14:textId="77777777" w:rsidR="00D745AC" w:rsidRDefault="00D745AC"/>
    <w:p w14:paraId="0000004F" w14:textId="77777777" w:rsidR="00D745AC" w:rsidRDefault="005C315F">
      <w:pPr>
        <w:rPr>
          <w:b/>
        </w:rPr>
      </w:pPr>
      <w:r>
        <w:rPr>
          <w:b/>
          <w:color w:val="4A4A4A"/>
          <w:sz w:val="24"/>
          <w:szCs w:val="24"/>
          <w:highlight w:val="white"/>
        </w:rPr>
        <w:t>The lessons we take from obstacles we encounter can be fundamental to later success. Recount a time when you faced a challenge, setback, or failure. How did it affect you, and what did you learn from the experience?</w:t>
      </w:r>
    </w:p>
    <w:p w14:paraId="00000050" w14:textId="77777777" w:rsidR="00D745AC" w:rsidRDefault="00D745AC"/>
    <w:p w14:paraId="00000051" w14:textId="77777777" w:rsidR="00D745AC" w:rsidRDefault="00D745AC"/>
    <w:p w14:paraId="00000052" w14:textId="482A3C87" w:rsidR="00D745AC" w:rsidRDefault="005C315F">
      <w:r>
        <w:t>A pair of aged</w:t>
      </w:r>
      <w:ins w:id="1" w:author="Matthew" w:date="2020-11-01T03:25:00Z">
        <w:r w:rsidR="006E03E3">
          <w:t>,</w:t>
        </w:r>
      </w:ins>
      <w:r>
        <w:t xml:space="preserve"> beige curtains attempted to block the sunlight from creeping in. The sterility of the room overwhelmed my senses, forcing me to confront my discomfort. As the coldness of the gel coated my torso, I watched the doctor whisper to the nurse as they called my mom. I listened to my heart throbbing against the cage of my chest, synchronizing with the ticking of the wall clock, counting my life away. Dazed and confused, I sat with my mom next to me. “Your daughter has an ovarian tumor”. </w:t>
      </w:r>
    </w:p>
    <w:p w14:paraId="00000053" w14:textId="77777777" w:rsidR="00D745AC" w:rsidRDefault="00D745AC"/>
    <w:p w14:paraId="00000054" w14:textId="71475BC9" w:rsidR="00D745AC" w:rsidRDefault="005C315F">
      <w:r>
        <w:t xml:space="preserve">It felt </w:t>
      </w:r>
      <w:ins w:id="2" w:author="Matthew" w:date="2020-11-01T03:25:00Z">
        <w:r w:rsidR="006E03E3">
          <w:t xml:space="preserve">as though </w:t>
        </w:r>
      </w:ins>
      <w:del w:id="3" w:author="Matthew" w:date="2020-11-01T03:26:00Z">
        <w:r w:rsidDel="006E03E3">
          <w:delText xml:space="preserve">my life change the moment </w:delText>
        </w:r>
      </w:del>
      <w:ins w:id="4" w:author="Matthew" w:date="2020-11-01T03:26:00Z">
        <w:r w:rsidR="006E03E3">
          <w:t xml:space="preserve">an alternate reality came into play </w:t>
        </w:r>
      </w:ins>
      <w:ins w:id="5" w:author="Matthew" w:date="2020-11-01T03:27:00Z">
        <w:r w:rsidR="006E03E3">
          <w:t xml:space="preserve">in a snap </w:t>
        </w:r>
      </w:ins>
      <w:ins w:id="6" w:author="Matthew" w:date="2020-11-01T03:26:00Z">
        <w:r w:rsidR="006E03E3">
          <w:t xml:space="preserve">as </w:t>
        </w:r>
      </w:ins>
      <w:r>
        <w:t xml:space="preserve">I walked out of those doors. </w:t>
      </w:r>
    </w:p>
    <w:p w14:paraId="00000055" w14:textId="77777777" w:rsidR="00D745AC" w:rsidRDefault="00D745AC"/>
    <w:p w14:paraId="00000056" w14:textId="2A13FFC5" w:rsidR="00D745AC" w:rsidRDefault="005C315F">
      <w:r>
        <w:t xml:space="preserve">The next few months were filled with fear and uncertainty. </w:t>
      </w:r>
      <w:del w:id="7" w:author="Matthew" w:date="2020-11-01T03:28:00Z">
        <w:r w:rsidDel="006E03E3">
          <w:delText>After my surgery I felt that nothing could ever be the same again</w:delText>
        </w:r>
      </w:del>
      <w:ins w:id="8" w:author="Matthew" w:date="2020-11-01T03:28:00Z">
        <w:r w:rsidR="006E03E3">
          <w:t>Faced with the fact that th</w:t>
        </w:r>
      </w:ins>
      <w:ins w:id="9" w:author="Matthew" w:date="2020-11-01T03:29:00Z">
        <w:r w:rsidR="006E03E3">
          <w:t>e</w:t>
        </w:r>
      </w:ins>
      <w:ins w:id="10" w:author="Matthew" w:date="2020-11-01T03:28:00Z">
        <w:r w:rsidR="006E03E3">
          <w:t xml:space="preserve"> pain could </w:t>
        </w:r>
      </w:ins>
      <w:ins w:id="11" w:author="Matthew" w:date="2020-11-01T03:29:00Z">
        <w:r w:rsidR="006E03E3">
          <w:t xml:space="preserve">crawl in </w:t>
        </w:r>
      </w:ins>
      <w:ins w:id="12" w:author="Matthew" w:date="2020-11-01T03:28:00Z">
        <w:r w:rsidR="006E03E3">
          <w:t>anytime</w:t>
        </w:r>
      </w:ins>
      <w:ins w:id="13" w:author="Matthew" w:date="2020-11-01T03:29:00Z">
        <w:r w:rsidR="006E03E3">
          <w:t xml:space="preserve"> made me close to breaking up</w:t>
        </w:r>
      </w:ins>
      <w:r>
        <w:t xml:space="preserve">.  </w:t>
      </w:r>
      <w:del w:id="14" w:author="Matthew" w:date="2020-11-01T03:30:00Z">
        <w:r w:rsidDel="006E03E3">
          <w:delText xml:space="preserve">Doctor visits, </w:delText>
        </w:r>
      </w:del>
      <w:ins w:id="15" w:author="Matthew" w:date="2020-11-01T03:30:00Z">
        <w:r w:rsidR="006E03E3">
          <w:t>S</w:t>
        </w:r>
      </w:ins>
      <w:del w:id="16" w:author="Matthew" w:date="2020-11-01T03:30:00Z">
        <w:r w:rsidDel="006E03E3">
          <w:delText>s</w:delText>
        </w:r>
      </w:del>
      <w:r>
        <w:t>tomach cramps</w:t>
      </w:r>
      <w:del w:id="17" w:author="Matthew" w:date="2020-11-01T03:30:00Z">
        <w:r w:rsidDel="006E03E3">
          <w:delText xml:space="preserve"> and </w:delText>
        </w:r>
      </w:del>
      <w:ins w:id="18" w:author="Matthew" w:date="2020-11-01T03:30:00Z">
        <w:r w:rsidR="006E03E3">
          <w:t xml:space="preserve">, heavy </w:t>
        </w:r>
      </w:ins>
      <w:r>
        <w:t>medication</w:t>
      </w:r>
      <w:ins w:id="19" w:author="Matthew" w:date="2020-11-01T03:30:00Z">
        <w:r w:rsidR="006E03E3">
          <w:t xml:space="preserve"> and doctor visits</w:t>
        </w:r>
      </w:ins>
      <w:r>
        <w:t xml:space="preserve"> </w:t>
      </w:r>
      <w:del w:id="20" w:author="Matthew" w:date="2020-11-01T03:30:00Z">
        <w:r w:rsidDel="006E03E3">
          <w:delText>became my routine</w:delText>
        </w:r>
      </w:del>
      <w:ins w:id="21" w:author="Matthew" w:date="2020-11-01T03:30:00Z">
        <w:r w:rsidR="006E03E3">
          <w:t xml:space="preserve">seem to be the </w:t>
        </w:r>
      </w:ins>
      <w:ins w:id="22" w:author="Matthew" w:date="2020-11-01T03:31:00Z">
        <w:r w:rsidR="006E03E3">
          <w:t xml:space="preserve">common </w:t>
        </w:r>
      </w:ins>
      <w:ins w:id="23" w:author="Matthew" w:date="2020-11-01T03:30:00Z">
        <w:r w:rsidR="006E03E3">
          <w:t>cycle</w:t>
        </w:r>
      </w:ins>
      <w:r>
        <w:t xml:space="preserve">. Mundane tasks like walking to the bathroom became a privilege. I felt like a liability, unable to fill my days doing the things I love most. I could neither exercise nor spend my Sunday afternoons baking in the kitchen. I felt as though </w:t>
      </w:r>
      <w:del w:id="24" w:author="Matthew" w:date="2020-11-01T03:32:00Z">
        <w:r w:rsidDel="003E2F9E">
          <w:delText>everything I knew was taken away</w:delText>
        </w:r>
      </w:del>
      <w:ins w:id="25" w:author="Matthew" w:date="2020-11-01T03:32:00Z">
        <w:r w:rsidR="003E2F9E">
          <w:t xml:space="preserve">this body of mine </w:t>
        </w:r>
      </w:ins>
      <w:ins w:id="26" w:author="Matthew" w:date="2020-11-01T03:33:00Z">
        <w:r w:rsidR="003E2F9E">
          <w:t>was soullessly degrading</w:t>
        </w:r>
      </w:ins>
      <w:del w:id="27" w:author="Matthew" w:date="2020-11-01T03:34:00Z">
        <w:r w:rsidDel="003E2F9E">
          <w:delText>. Every day I felt like I was carrying sorrow in my heart</w:delText>
        </w:r>
      </w:del>
      <w:ins w:id="28" w:author="Matthew" w:date="2020-11-01T03:34:00Z">
        <w:r w:rsidR="003E2F9E">
          <w:t xml:space="preserve">, a darkening sorrow </w:t>
        </w:r>
      </w:ins>
      <w:ins w:id="29" w:author="Matthew" w:date="2020-11-01T03:35:00Z">
        <w:r w:rsidR="003E2F9E">
          <w:t xml:space="preserve">slowly </w:t>
        </w:r>
      </w:ins>
      <w:ins w:id="30" w:author="Matthew" w:date="2020-11-01T03:34:00Z">
        <w:r w:rsidR="003E2F9E">
          <w:t>creeping my heart</w:t>
        </w:r>
      </w:ins>
      <w:r>
        <w:t>. A sorrow I had to mask behind a smile because I couldn’t stand watching people pity me.</w:t>
      </w:r>
    </w:p>
    <w:p w14:paraId="00000057" w14:textId="77777777" w:rsidR="00D745AC" w:rsidRDefault="00D745AC"/>
    <w:p w14:paraId="00000058" w14:textId="55782C7A" w:rsidR="00D745AC" w:rsidRDefault="005C315F">
      <w:r>
        <w:t xml:space="preserve">I was adamant not to victimize myself, especially in front of my parents. Determined not to worry </w:t>
      </w:r>
      <w:ins w:id="31" w:author="Matthew" w:date="2020-11-01T03:36:00Z">
        <w:r w:rsidR="003E2F9E">
          <w:t xml:space="preserve">about </w:t>
        </w:r>
      </w:ins>
      <w:r>
        <w:t>them,</w:t>
      </w:r>
      <w:del w:id="32" w:author="Matthew" w:date="2020-11-01T03:14:00Z">
        <w:r w:rsidDel="00C823A8">
          <w:delText xml:space="preserve"> </w:delText>
        </w:r>
      </w:del>
      <w:r>
        <w:t xml:space="preserve"> I resorted to constant prayers and meditation as way to cope. I imagined all the milestones </w:t>
      </w:r>
      <w:del w:id="33" w:author="Matthew" w:date="2020-11-01T03:36:00Z">
        <w:r w:rsidDel="003E2F9E">
          <w:delText xml:space="preserve">in my life to </w:delText>
        </w:r>
      </w:del>
      <w:ins w:id="34" w:author="Matthew" w:date="2020-11-01T03:36:00Z">
        <w:r w:rsidR="003E2F9E">
          <w:t xml:space="preserve">I </w:t>
        </w:r>
      </w:ins>
      <w:r>
        <w:t>look forward to</w:t>
      </w:r>
      <w:ins w:id="35" w:author="Matthew" w:date="2020-11-01T03:36:00Z">
        <w:r w:rsidR="003E2F9E">
          <w:t xml:space="preserve"> in life</w:t>
        </w:r>
      </w:ins>
      <w:r>
        <w:t xml:space="preserve">: going to Bali with my friends after graduation, drinking hot chocolate at the Christmas markets in Europe, </w:t>
      </w:r>
      <w:del w:id="36" w:author="Matthew" w:date="2020-11-01T03:36:00Z">
        <w:r w:rsidDel="003E2F9E">
          <w:delText xml:space="preserve">getting </w:delText>
        </w:r>
      </w:del>
      <w:ins w:id="37" w:author="Matthew" w:date="2020-11-01T03:36:00Z">
        <w:r w:rsidR="003E2F9E">
          <w:t>scouting for</w:t>
        </w:r>
        <w:r w:rsidR="003E2F9E">
          <w:t xml:space="preserve"> </w:t>
        </w:r>
      </w:ins>
      <w:r>
        <w:t xml:space="preserve">my first apartment. </w:t>
      </w:r>
      <w:del w:id="38" w:author="Matthew" w:date="2020-11-01T03:37:00Z">
        <w:r w:rsidDel="003E2F9E">
          <w:delText xml:space="preserve">There were so many moments ahead of me which became </w:delText>
        </w:r>
      </w:del>
      <w:del w:id="39" w:author="Matthew" w:date="2020-11-01T03:15:00Z">
        <w:r w:rsidDel="00C823A8">
          <w:delText xml:space="preserve">a </w:delText>
        </w:r>
      </w:del>
      <w:del w:id="40" w:author="Matthew" w:date="2020-11-01T03:37:00Z">
        <w:r w:rsidDel="003E2F9E">
          <w:delText>source of inspiration</w:delText>
        </w:r>
      </w:del>
      <w:ins w:id="41" w:author="Matthew" w:date="2020-11-01T03:37:00Z">
        <w:r w:rsidR="003E2F9E">
          <w:t xml:space="preserve">I was glad that these bubble of </w:t>
        </w:r>
      </w:ins>
      <w:ins w:id="42" w:author="Matthew" w:date="2020-11-01T03:38:00Z">
        <w:r w:rsidR="003E2F9E">
          <w:t>thoughts cleared the withered room off of its dust</w:t>
        </w:r>
      </w:ins>
      <w:r>
        <w:t>.</w:t>
      </w:r>
      <w:del w:id="43" w:author="Matthew" w:date="2020-11-01T03:39:00Z">
        <w:r w:rsidDel="003E2F9E">
          <w:delText xml:space="preserve"> I began to see the bigger picture, realizing that this challenge is what will make me stronger.</w:delText>
        </w:r>
      </w:del>
      <w:r>
        <w:t xml:space="preserve"> My trial </w:t>
      </w:r>
      <w:ins w:id="44" w:author="Matthew" w:date="2020-11-01T03:39:00Z">
        <w:r w:rsidR="003E2F9E">
          <w:t xml:space="preserve">ultimately </w:t>
        </w:r>
      </w:ins>
      <w:r>
        <w:t xml:space="preserve">became my fuel: </w:t>
      </w:r>
      <w:del w:id="45" w:author="Matthew" w:date="2020-11-01T03:40:00Z">
        <w:r w:rsidDel="003E2F9E">
          <w:delText xml:space="preserve">determined to work towards moments of triumph </w:delText>
        </w:r>
      </w:del>
      <w:del w:id="46" w:author="Matthew" w:date="2020-11-01T03:16:00Z">
        <w:r w:rsidDel="00C823A8">
          <w:delText xml:space="preserve">and </w:delText>
        </w:r>
      </w:del>
      <w:del w:id="47" w:author="Matthew" w:date="2020-11-01T03:40:00Z">
        <w:r w:rsidDel="003E2F9E">
          <w:delText>success yet to come</w:delText>
        </w:r>
      </w:del>
      <w:ins w:id="48" w:author="Matthew" w:date="2020-11-01T03:40:00Z">
        <w:r w:rsidR="003E2F9E">
          <w:t>daily dose</w:t>
        </w:r>
      </w:ins>
      <w:ins w:id="49" w:author="Matthew" w:date="2020-11-01T03:41:00Z">
        <w:r w:rsidR="003E2F9E">
          <w:t>s</w:t>
        </w:r>
      </w:ins>
      <w:ins w:id="50" w:author="Matthew" w:date="2020-11-01T03:40:00Z">
        <w:r w:rsidR="003E2F9E">
          <w:t xml:space="preserve"> of purpose injected into my veins</w:t>
        </w:r>
      </w:ins>
      <w:ins w:id="51" w:author="Matthew" w:date="2020-11-01T03:41:00Z">
        <w:r w:rsidR="003E2F9E">
          <w:t>, sl</w:t>
        </w:r>
      </w:ins>
      <w:ins w:id="52" w:author="Matthew" w:date="2020-11-01T03:42:00Z">
        <w:r w:rsidR="003E2F9E">
          <w:t xml:space="preserve">owly but surely </w:t>
        </w:r>
        <w:r w:rsidR="00AD2A92">
          <w:t>leveraging the effect of my actual medication intake</w:t>
        </w:r>
      </w:ins>
      <w:r>
        <w:t>.</w:t>
      </w:r>
      <w:ins w:id="53" w:author="Matthew" w:date="2020-11-01T03:42:00Z">
        <w:r w:rsidR="00AD2A92">
          <w:t xml:space="preserve"> What does not kill me makes me stronger, literally.</w:t>
        </w:r>
      </w:ins>
    </w:p>
    <w:p w14:paraId="00000059" w14:textId="77777777" w:rsidR="00D745AC" w:rsidRDefault="00D745AC"/>
    <w:p w14:paraId="0000005A" w14:textId="5499BBED" w:rsidR="00D745AC" w:rsidRDefault="005C315F">
      <w:del w:id="54" w:author="Matthew" w:date="2020-11-01T03:20:00Z">
        <w:r w:rsidDel="00C823A8">
          <w:delText>Hence, inspiring me to strive towards my greatest dreams. One of them being to start</w:delText>
        </w:r>
      </w:del>
      <w:ins w:id="55" w:author="Matthew" w:date="2020-11-01T03:44:00Z">
        <w:r w:rsidR="00AD2A92">
          <w:t>Amongst one of many goals I set my mind on was</w:t>
        </w:r>
      </w:ins>
      <w:ins w:id="56" w:author="Matthew" w:date="2020-11-01T03:20:00Z">
        <w:r w:rsidR="00C823A8">
          <w:t xml:space="preserve"> starting</w:t>
        </w:r>
      </w:ins>
      <w:r>
        <w:t xml:space="preserve"> a business. I decided to invest </w:t>
      </w:r>
      <w:del w:id="57" w:author="Matthew" w:date="2020-11-01T03:45:00Z">
        <w:r w:rsidDel="00AD2A92">
          <w:delText>my time and savings</w:delText>
        </w:r>
      </w:del>
      <w:ins w:id="58" w:author="Matthew" w:date="2020-11-01T03:45:00Z">
        <w:r w:rsidR="00AD2A92">
          <w:t>what savings and conscious hours I had</w:t>
        </w:r>
      </w:ins>
      <w:r>
        <w:t xml:space="preserve"> into growing “Ourdrobe”, an online fashion </w:t>
      </w:r>
      <w:r>
        <w:lastRenderedPageBreak/>
        <w:t xml:space="preserve">marketplace. I always saw fashion </w:t>
      </w:r>
      <w:del w:id="59" w:author="Matthew" w:date="2020-11-01T03:45:00Z">
        <w:r w:rsidDel="00AD2A92">
          <w:delText>as something more than</w:delText>
        </w:r>
      </w:del>
      <w:ins w:id="60" w:author="Matthew" w:date="2020-11-01T03:45:00Z">
        <w:r w:rsidR="00AD2A92">
          <w:t>beyond</w:t>
        </w:r>
      </w:ins>
      <w:r>
        <w:t xml:space="preserve"> aesthetics </w:t>
      </w:r>
      <w:ins w:id="61" w:author="Matthew" w:date="2020-11-01T03:45:00Z">
        <w:r w:rsidR="00AD2A92">
          <w:t>and the synthe</w:t>
        </w:r>
      </w:ins>
      <w:ins w:id="62" w:author="Matthew" w:date="2020-11-01T03:46:00Z">
        <w:r w:rsidR="00AD2A92">
          <w:t xml:space="preserve">tic buzz that oftentimes it entails; </w:t>
        </w:r>
      </w:ins>
      <w:del w:id="63" w:author="Matthew" w:date="2020-11-01T03:46:00Z">
        <w:r w:rsidDel="00AD2A92">
          <w:delText xml:space="preserve">so </w:delText>
        </w:r>
      </w:del>
      <w:ins w:id="64" w:author="Matthew" w:date="2020-11-01T03:46:00Z">
        <w:r w:rsidR="00AD2A92">
          <w:t xml:space="preserve">thus </w:t>
        </w:r>
      </w:ins>
      <w:r>
        <w:t xml:space="preserve">I </w:t>
      </w:r>
      <w:del w:id="65" w:author="Matthew" w:date="2020-11-01T03:47:00Z">
        <w:r w:rsidDel="00AD2A92">
          <w:delText xml:space="preserve">was determined </w:delText>
        </w:r>
      </w:del>
      <w:ins w:id="66" w:author="Matthew" w:date="2020-11-01T03:47:00Z">
        <w:r w:rsidR="00AD2A92">
          <w:t xml:space="preserve">challenged myself </w:t>
        </w:r>
      </w:ins>
      <w:r>
        <w:t>to</w:t>
      </w:r>
      <w:ins w:id="67" w:author="Matthew" w:date="2020-11-01T03:47:00Z">
        <w:r w:rsidR="00AD2A92">
          <w:t xml:space="preserve"> devise </w:t>
        </w:r>
      </w:ins>
      <w:ins w:id="68" w:author="Matthew" w:date="2020-11-01T03:48:00Z">
        <w:r w:rsidR="00AD2A92">
          <w:t xml:space="preserve">a fresh interface and user experience </w:t>
        </w:r>
      </w:ins>
      <w:del w:id="69" w:author="Matthew" w:date="2020-11-01T03:47:00Z">
        <w:r w:rsidDel="00AD2A92">
          <w:delText xml:space="preserve"> </w:delText>
        </w:r>
      </w:del>
      <w:del w:id="70" w:author="Matthew" w:date="2020-11-01T03:48:00Z">
        <w:r w:rsidDel="00AD2A92">
          <w:delText xml:space="preserve">share how much </w:delText>
        </w:r>
      </w:del>
      <w:ins w:id="71" w:author="Matthew" w:date="2020-11-01T03:48:00Z">
        <w:r w:rsidR="00AD2A92">
          <w:t xml:space="preserve">such that genuine </w:t>
        </w:r>
      </w:ins>
      <w:r>
        <w:t xml:space="preserve">happiness and value </w:t>
      </w:r>
      <w:del w:id="72" w:author="Matthew" w:date="2020-11-01T03:48:00Z">
        <w:r w:rsidDel="00AD2A92">
          <w:delText>this can bring to people</w:delText>
        </w:r>
      </w:del>
      <w:ins w:id="73" w:author="Matthew" w:date="2020-11-01T03:48:00Z">
        <w:r w:rsidR="00AD2A92">
          <w:t>can be gene</w:t>
        </w:r>
      </w:ins>
      <w:ins w:id="74" w:author="Matthew" w:date="2020-11-01T03:49:00Z">
        <w:r w:rsidR="00AD2A92">
          <w:t>rated for and by all my stakeholders,</w:t>
        </w:r>
      </w:ins>
      <w:ins w:id="75" w:author="Matthew" w:date="2020-11-01T03:50:00Z">
        <w:r w:rsidR="00AD2A92">
          <w:t xml:space="preserve"> from sellers to buyers</w:t>
        </w:r>
      </w:ins>
      <w:r>
        <w:t xml:space="preserve">. Receiving new clothes in the mail and playing dress up in my mom’s closet were always something that brought me </w:t>
      </w:r>
      <w:ins w:id="76" w:author="Matthew" w:date="2020-11-01T03:51:00Z">
        <w:r w:rsidR="00AD2A92">
          <w:t>th</w:t>
        </w:r>
      </w:ins>
      <w:ins w:id="77" w:author="Matthew" w:date="2020-11-01T03:52:00Z">
        <w:r w:rsidR="00AD2A92">
          <w:t>is</w:t>
        </w:r>
      </w:ins>
      <w:del w:id="78" w:author="Matthew" w:date="2020-11-01T03:51:00Z">
        <w:r w:rsidDel="00AD2A92">
          <w:delText>a</w:delText>
        </w:r>
      </w:del>
      <w:r>
        <w:t xml:space="preserve"> rush of excitement</w:t>
      </w:r>
      <w:ins w:id="79" w:author="Matthew" w:date="2020-11-01T03:51:00Z">
        <w:r w:rsidR="00AD2A92">
          <w:t>:</w:t>
        </w:r>
      </w:ins>
      <w:del w:id="80" w:author="Matthew" w:date="2020-11-01T03:51:00Z">
        <w:r w:rsidDel="00AD2A92">
          <w:delText>,</w:delText>
        </w:r>
      </w:del>
      <w:r>
        <w:t xml:space="preserve"> a</w:t>
      </w:r>
      <w:ins w:id="81" w:author="Matthew" w:date="2020-11-01T03:51:00Z">
        <w:r w:rsidR="00AD2A92">
          <w:t xml:space="preserve">n adrenaline </w:t>
        </w:r>
      </w:ins>
      <w:del w:id="82" w:author="Matthew" w:date="2020-11-01T03:51:00Z">
        <w:r w:rsidDel="00AD2A92">
          <w:delText xml:space="preserve"> feeling </w:delText>
        </w:r>
      </w:del>
      <w:r>
        <w:t xml:space="preserve">I wanted to </w:t>
      </w:r>
      <w:del w:id="83" w:author="Matthew" w:date="2020-11-01T03:52:00Z">
        <w:r w:rsidDel="00990527">
          <w:delText xml:space="preserve">spread through </w:delText>
        </w:r>
      </w:del>
      <w:ins w:id="84" w:author="Matthew" w:date="2020-11-01T03:52:00Z">
        <w:r w:rsidR="00990527">
          <w:t xml:space="preserve">be present </w:t>
        </w:r>
      </w:ins>
      <w:ins w:id="85" w:author="Matthew" w:date="2020-11-01T03:53:00Z">
        <w:r w:rsidR="00990527">
          <w:t>on the buyer’s end</w:t>
        </w:r>
      </w:ins>
      <w:del w:id="86" w:author="Matthew" w:date="2020-11-01T03:53:00Z">
        <w:r w:rsidDel="00990527">
          <w:delText>th</w:delText>
        </w:r>
      </w:del>
      <w:del w:id="87" w:author="Matthew" w:date="2020-11-01T03:52:00Z">
        <w:r w:rsidDel="00990527">
          <w:delText>is</w:delText>
        </w:r>
      </w:del>
      <w:del w:id="88" w:author="Matthew" w:date="2020-11-01T03:53:00Z">
        <w:r w:rsidDel="00990527">
          <w:delText xml:space="preserve"> app</w:delText>
        </w:r>
      </w:del>
      <w:r>
        <w:t xml:space="preserve">. </w:t>
      </w:r>
      <w:del w:id="89" w:author="Matthew" w:date="2020-11-01T03:53:00Z">
        <w:r w:rsidDel="00990527">
          <w:delText>Building this business became something which kept</w:delText>
        </w:r>
      </w:del>
      <w:ins w:id="90" w:author="Matthew" w:date="2020-11-01T03:53:00Z">
        <w:r w:rsidR="00990527">
          <w:t>What this ultimately did was stashin</w:t>
        </w:r>
      </w:ins>
      <w:ins w:id="91" w:author="Matthew" w:date="2020-11-01T03:54:00Z">
        <w:r w:rsidR="00990527">
          <w:t xml:space="preserve">g </w:t>
        </w:r>
      </w:ins>
      <w:del w:id="92" w:author="Matthew" w:date="2020-11-01T03:53:00Z">
        <w:r w:rsidDel="00990527">
          <w:delText xml:space="preserve"> </w:delText>
        </w:r>
      </w:del>
      <w:r>
        <w:t xml:space="preserve">my mind away from the negativity </w:t>
      </w:r>
      <w:del w:id="93" w:author="Matthew" w:date="2020-11-01T03:55:00Z">
        <w:r w:rsidDel="00990527">
          <w:delText>by sharing something I love with the world</w:delText>
        </w:r>
      </w:del>
      <w:ins w:id="94" w:author="Matthew" w:date="2020-11-01T03:55:00Z">
        <w:r w:rsidR="00990527">
          <w:t xml:space="preserve">and feeding it with </w:t>
        </w:r>
      </w:ins>
      <w:ins w:id="95" w:author="Matthew" w:date="2020-11-01T03:56:00Z">
        <w:r w:rsidR="00990527">
          <w:t>hope and joy in utilization room</w:t>
        </w:r>
      </w:ins>
      <w:r>
        <w:t xml:space="preserve">. </w:t>
      </w:r>
    </w:p>
    <w:p w14:paraId="0000005B" w14:textId="77777777" w:rsidR="00D745AC" w:rsidRDefault="00D745AC"/>
    <w:p w14:paraId="12F457F3" w14:textId="77777777" w:rsidR="00635A7E" w:rsidRDefault="005C315F">
      <w:pPr>
        <w:rPr>
          <w:ins w:id="96" w:author="Matthew" w:date="2020-11-01T04:08:00Z"/>
        </w:rPr>
      </w:pPr>
      <w:del w:id="97" w:author="Matthew" w:date="2020-11-01T03:57:00Z">
        <w:r w:rsidDel="00990527">
          <w:delText>Seeing the finished</w:delText>
        </w:r>
      </w:del>
      <w:ins w:id="98" w:author="Matthew" w:date="2020-11-01T03:57:00Z">
        <w:r w:rsidR="00990527">
          <w:t xml:space="preserve">From </w:t>
        </w:r>
      </w:ins>
      <w:ins w:id="99" w:author="Matthew" w:date="2020-11-01T03:58:00Z">
        <w:r w:rsidR="00990527">
          <w:t>that proud moment of seeing the final iteration of Ourdrobe’s</w:t>
        </w:r>
      </w:ins>
      <w:r>
        <w:t xml:space="preserve"> </w:t>
      </w:r>
      <w:del w:id="100" w:author="Matthew" w:date="2020-11-01T03:58:00Z">
        <w:r w:rsidDel="00990527">
          <w:delText>logo</w:delText>
        </w:r>
      </w:del>
      <w:ins w:id="101" w:author="Matthew" w:date="2020-11-01T03:58:00Z">
        <w:r w:rsidR="00990527">
          <w:t xml:space="preserve">icon set in place to the love and positive feedback </w:t>
        </w:r>
      </w:ins>
      <w:ins w:id="102" w:author="Matthew" w:date="2020-11-01T03:59:00Z">
        <w:r w:rsidR="00990527">
          <w:t>we received from our social media channels</w:t>
        </w:r>
      </w:ins>
      <w:del w:id="103" w:author="Matthew" w:date="2020-11-01T03:58:00Z">
        <w:r w:rsidDel="00990527">
          <w:delText>, the first instagram posts and</w:delText>
        </w:r>
      </w:del>
      <w:r>
        <w:t xml:space="preserve"> </w:t>
      </w:r>
      <w:del w:id="104" w:author="Matthew" w:date="2020-11-01T03:59:00Z">
        <w:r w:rsidDel="00990527">
          <w:delText>each partnership we made sparked more and more hope and determination</w:delText>
        </w:r>
      </w:del>
      <w:ins w:id="105" w:author="Matthew" w:date="2020-11-01T03:59:00Z">
        <w:r w:rsidR="00990527">
          <w:t xml:space="preserve">as more </w:t>
        </w:r>
      </w:ins>
      <w:ins w:id="106" w:author="Matthew" w:date="2020-11-01T04:00:00Z">
        <w:r w:rsidR="00990527">
          <w:t xml:space="preserve">partnerships came to fruition, </w:t>
        </w:r>
      </w:ins>
      <w:ins w:id="107" w:author="Matthew" w:date="2020-11-01T04:01:00Z">
        <w:r w:rsidR="00990527">
          <w:t xml:space="preserve">the organic growth I try to sustain with </w:t>
        </w:r>
      </w:ins>
      <w:ins w:id="108" w:author="Matthew" w:date="2020-11-01T04:02:00Z">
        <w:r w:rsidR="00635A7E">
          <w:t>my venture seem to be reflected on both my mental an</w:t>
        </w:r>
      </w:ins>
      <w:ins w:id="109" w:author="Matthew" w:date="2020-11-01T04:03:00Z">
        <w:r w:rsidR="00635A7E">
          <w:t>d physical health as well</w:t>
        </w:r>
      </w:ins>
      <w:r>
        <w:t xml:space="preserve">. </w:t>
      </w:r>
      <w:del w:id="110" w:author="Matthew" w:date="2020-11-01T04:03:00Z">
        <w:r w:rsidDel="00635A7E">
          <w:delText xml:space="preserve">Each progress made </w:delText>
        </w:r>
      </w:del>
      <w:del w:id="111" w:author="Matthew" w:date="2020-11-01T03:22:00Z">
        <w:r w:rsidDel="006E03E3">
          <w:delText>brought it with</w:delText>
        </w:r>
      </w:del>
      <w:del w:id="112" w:author="Matthew" w:date="2020-11-01T04:03:00Z">
        <w:r w:rsidDel="00635A7E">
          <w:delText xml:space="preserve"> more and more fuel to keep me going through the difficult times. Each time </w:delText>
        </w:r>
      </w:del>
      <w:ins w:id="113" w:author="Matthew" w:date="2020-11-01T04:03:00Z">
        <w:r w:rsidR="00635A7E">
          <w:t xml:space="preserve">Every time </w:t>
        </w:r>
      </w:ins>
      <w:r>
        <w:t xml:space="preserve">I </w:t>
      </w:r>
      <w:del w:id="114" w:author="Matthew" w:date="2020-11-01T04:03:00Z">
        <w:r w:rsidDel="00635A7E">
          <w:delText xml:space="preserve">was nervous </w:delText>
        </w:r>
      </w:del>
      <w:ins w:id="115" w:author="Matthew" w:date="2020-11-01T04:03:00Z">
        <w:r w:rsidR="00635A7E">
          <w:t xml:space="preserve">got the jitters </w:t>
        </w:r>
      </w:ins>
      <w:r>
        <w:t>before a doctor</w:t>
      </w:r>
      <w:ins w:id="116" w:author="Matthew" w:date="2020-11-01T03:22:00Z">
        <w:r w:rsidR="006E03E3">
          <w:t>’</w:t>
        </w:r>
      </w:ins>
      <w:r>
        <w:t xml:space="preserve">s appointment, I </w:t>
      </w:r>
      <w:del w:id="117" w:author="Matthew" w:date="2020-11-01T04:04:00Z">
        <w:r w:rsidDel="00635A7E">
          <w:delText xml:space="preserve">distracted myself </w:delText>
        </w:r>
      </w:del>
      <w:ins w:id="118" w:author="Matthew" w:date="2020-11-01T04:04:00Z">
        <w:r w:rsidR="00635A7E">
          <w:t xml:space="preserve">redirected </w:t>
        </w:r>
      </w:ins>
      <w:ins w:id="119" w:author="Matthew" w:date="2020-11-01T04:05:00Z">
        <w:r w:rsidR="00635A7E">
          <w:t xml:space="preserve">that butterfly energy </w:t>
        </w:r>
      </w:ins>
      <w:del w:id="120" w:author="Matthew" w:date="2020-11-01T04:05:00Z">
        <w:r w:rsidDel="00635A7E">
          <w:delText xml:space="preserve">by creating more </w:delText>
        </w:r>
      </w:del>
      <w:ins w:id="121" w:author="Matthew" w:date="2020-11-01T04:05:00Z">
        <w:r w:rsidR="00635A7E">
          <w:t xml:space="preserve">into developing more </w:t>
        </w:r>
      </w:ins>
      <w:r>
        <w:t>social media content</w:t>
      </w:r>
      <w:ins w:id="122" w:author="Matthew" w:date="2020-11-01T04:06:00Z">
        <w:r w:rsidR="00635A7E">
          <w:t xml:space="preserve"> instead</w:t>
        </w:r>
      </w:ins>
      <w:r>
        <w:t xml:space="preserve">. Whenever I felt pain which I couldn’t handle, I imagined Ourdrobe advertisements on </w:t>
      </w:r>
      <w:del w:id="123" w:author="Matthew" w:date="2020-11-01T04:06:00Z">
        <w:r w:rsidDel="00635A7E">
          <w:delText>bus stations</w:delText>
        </w:r>
      </w:del>
      <w:ins w:id="124" w:author="Matthew" w:date="2020-11-01T04:06:00Z">
        <w:r w:rsidR="00635A7E">
          <w:t>top of Google SEO</w:t>
        </w:r>
      </w:ins>
      <w:ins w:id="125" w:author="Matthew" w:date="2020-11-01T04:07:00Z">
        <w:r w:rsidR="00635A7E">
          <w:t>s</w:t>
        </w:r>
      </w:ins>
      <w:r>
        <w:t xml:space="preserve"> </w:t>
      </w:r>
      <w:del w:id="126" w:author="Matthew" w:date="2020-11-01T04:07:00Z">
        <w:r w:rsidDel="00635A7E">
          <w:delText>to distract myself</w:delText>
        </w:r>
      </w:del>
      <w:ins w:id="127" w:author="Matthew" w:date="2020-11-01T04:07:00Z">
        <w:r w:rsidR="00635A7E">
          <w:t>as I play buzzwords in my head</w:t>
        </w:r>
      </w:ins>
      <w:r>
        <w:t xml:space="preserve">. </w:t>
      </w:r>
    </w:p>
    <w:p w14:paraId="7867D2FE" w14:textId="77777777" w:rsidR="00635A7E" w:rsidRDefault="00635A7E">
      <w:pPr>
        <w:rPr>
          <w:ins w:id="128" w:author="Matthew" w:date="2020-11-01T04:08:00Z"/>
        </w:rPr>
      </w:pPr>
    </w:p>
    <w:p w14:paraId="56503296" w14:textId="77777777" w:rsidR="005E21F7" w:rsidRDefault="005E21F7" w:rsidP="005E21F7">
      <w:pPr>
        <w:rPr>
          <w:ins w:id="129" w:author="Matthew" w:date="2020-11-01T04:15:00Z"/>
          <w:color w:val="181818"/>
          <w:highlight w:val="white"/>
        </w:rPr>
      </w:pPr>
      <w:ins w:id="130" w:author="Matthew" w:date="2020-11-01T04:15:00Z">
        <w:r>
          <w:t>It was definitely a moment when my doctor declared that my tumor was no longer in me. Yet it was the push and grit that I eternally thank for the strong and smart mentality I now possess.</w:t>
        </w:r>
      </w:ins>
    </w:p>
    <w:p w14:paraId="0000005C" w14:textId="66A23513" w:rsidR="00D745AC" w:rsidRDefault="005C315F">
      <w:pPr>
        <w:rPr>
          <w:ins w:id="131" w:author="Matthew" w:date="2020-11-01T04:17:00Z"/>
        </w:rPr>
      </w:pPr>
      <w:del w:id="132" w:author="Matthew" w:date="2020-11-01T04:07:00Z">
        <w:r w:rsidDel="00635A7E">
          <w:delText xml:space="preserve">As </w:delText>
        </w:r>
      </w:del>
      <w:ins w:id="133" w:author="Matthew" w:date="2020-11-01T04:07:00Z">
        <w:r w:rsidR="00635A7E">
          <w:t xml:space="preserve">Being </w:t>
        </w:r>
      </w:ins>
      <w:r>
        <w:t>a secondhand marketplace, Ourdrobe highlights the value of old clothes</w:t>
      </w:r>
      <w:del w:id="134" w:author="Matthew" w:date="2020-11-01T03:23:00Z">
        <w:r w:rsidDel="006E03E3">
          <w:delText>,</w:delText>
        </w:r>
      </w:del>
      <w:r>
        <w:t xml:space="preserve"> </w:t>
      </w:r>
      <w:del w:id="135" w:author="Matthew" w:date="2020-11-01T04:15:00Z">
        <w:r w:rsidDel="005E21F7">
          <w:delText>to give</w:delText>
        </w:r>
      </w:del>
      <w:ins w:id="136" w:author="Matthew" w:date="2020-11-01T04:15:00Z">
        <w:r w:rsidR="005E21F7">
          <w:t>by giving</w:t>
        </w:r>
      </w:ins>
      <w:r>
        <w:t xml:space="preserve"> them new life and </w:t>
      </w:r>
      <w:del w:id="137" w:author="Matthew" w:date="2020-11-01T03:23:00Z">
        <w:r w:rsidDel="006E03E3">
          <w:delText xml:space="preserve">new </w:delText>
        </w:r>
      </w:del>
      <w:r>
        <w:t>meaning</w:t>
      </w:r>
      <w:ins w:id="138" w:author="Matthew" w:date="2020-11-01T04:16:00Z">
        <w:r w:rsidR="005E21F7">
          <w:t>.</w:t>
        </w:r>
      </w:ins>
      <w:ins w:id="139" w:author="Matthew" w:date="2020-11-01T03:23:00Z">
        <w:r w:rsidR="006E03E3">
          <w:t xml:space="preserve"> </w:t>
        </w:r>
      </w:ins>
      <w:del w:id="140" w:author="Matthew" w:date="2020-11-01T03:23:00Z">
        <w:r w:rsidDel="006E03E3">
          <w:delText xml:space="preserve">. </w:delText>
        </w:r>
      </w:del>
      <w:ins w:id="141" w:author="Matthew" w:date="2020-11-01T04:16:00Z">
        <w:r w:rsidR="005E21F7">
          <w:t xml:space="preserve">This is indeed a testament </w:t>
        </w:r>
      </w:ins>
      <w:del w:id="142" w:author="Matthew" w:date="2020-11-01T03:23:00Z">
        <w:r w:rsidDel="006E03E3">
          <w:delText>R</w:delText>
        </w:r>
      </w:del>
      <w:del w:id="143" w:author="Matthew" w:date="2020-11-01T04:16:00Z">
        <w:r w:rsidDel="005E21F7">
          <w:delText xml:space="preserve">eminding me that </w:delText>
        </w:r>
      </w:del>
      <w:ins w:id="144" w:author="Matthew" w:date="2020-11-01T04:16:00Z">
        <w:r w:rsidR="005E21F7">
          <w:t xml:space="preserve">as to how </w:t>
        </w:r>
      </w:ins>
      <w:r>
        <w:t xml:space="preserve">everything deserves a second chance, </w:t>
      </w:r>
      <w:del w:id="145" w:author="Matthew" w:date="2020-11-01T04:17:00Z">
        <w:r w:rsidDel="005E21F7">
          <w:delText>including myself.</w:delText>
        </w:r>
      </w:del>
      <w:ins w:id="146" w:author="Matthew" w:date="2020-11-01T04:17:00Z">
        <w:r w:rsidR="005E21F7">
          <w:t>myself included.</w:t>
        </w:r>
      </w:ins>
      <w:del w:id="147" w:author="Matthew" w:date="2020-11-01T04:16:00Z">
        <w:r w:rsidDel="005E21F7">
          <w:delText xml:space="preserve"> It kept my faith up.</w:delText>
        </w:r>
      </w:del>
    </w:p>
    <w:p w14:paraId="77DB1468" w14:textId="2AAAD950" w:rsidR="005E21F7" w:rsidRDefault="005E21F7">
      <w:pPr>
        <w:rPr>
          <w:ins w:id="148" w:author="Matthew" w:date="2020-11-01T04:17:00Z"/>
        </w:rPr>
      </w:pPr>
    </w:p>
    <w:p w14:paraId="775F8B88" w14:textId="2778C676" w:rsidR="005E21F7" w:rsidRDefault="005E21F7">
      <w:pPr>
        <w:rPr>
          <w:ins w:id="149" w:author="Matthew" w:date="2020-11-01T04:17:00Z"/>
        </w:rPr>
      </w:pPr>
    </w:p>
    <w:p w14:paraId="5F625FA0" w14:textId="5BFB7742" w:rsidR="005E21F7" w:rsidRDefault="005E21F7">
      <w:pPr>
        <w:rPr>
          <w:ins w:id="150" w:author="Matthew" w:date="2020-11-01T04:17:00Z"/>
        </w:rPr>
      </w:pPr>
    </w:p>
    <w:p w14:paraId="591AFBA9" w14:textId="7B3576AE" w:rsidR="005E21F7" w:rsidRDefault="005E21F7">
      <w:pPr>
        <w:rPr>
          <w:ins w:id="151" w:author="Matthew" w:date="2020-11-01T04:17:00Z"/>
        </w:rPr>
      </w:pPr>
    </w:p>
    <w:p w14:paraId="4D16EDD1" w14:textId="5C9FC510" w:rsidR="005E21F7" w:rsidRDefault="005E21F7">
      <w:pPr>
        <w:rPr>
          <w:ins w:id="152" w:author="Matthew" w:date="2020-11-01T04:17:00Z"/>
          <w:rFonts w:ascii="Times New Roman" w:hAnsi="Times New Roman" w:cs="Times New Roman"/>
          <w:i/>
          <w:iCs/>
        </w:rPr>
      </w:pPr>
      <w:ins w:id="153" w:author="Matthew" w:date="2020-11-01T04:17:00Z">
        <w:r>
          <w:rPr>
            <w:rFonts w:ascii="Times New Roman" w:hAnsi="Times New Roman" w:cs="Times New Roman"/>
            <w:i/>
            <w:iCs/>
          </w:rPr>
          <w:t>Hi Raisa!</w:t>
        </w:r>
      </w:ins>
    </w:p>
    <w:p w14:paraId="7857EC72" w14:textId="6016D85C" w:rsidR="005E21F7" w:rsidRDefault="005E21F7">
      <w:pPr>
        <w:rPr>
          <w:ins w:id="154" w:author="Matthew" w:date="2020-11-01T04:18:00Z"/>
          <w:rFonts w:ascii="Times New Roman" w:hAnsi="Times New Roman" w:cs="Times New Roman"/>
          <w:i/>
          <w:iCs/>
        </w:rPr>
      </w:pPr>
    </w:p>
    <w:p w14:paraId="7538750D" w14:textId="77777777" w:rsidR="005E21F7" w:rsidRDefault="005E21F7">
      <w:pPr>
        <w:rPr>
          <w:ins w:id="155" w:author="Matthew" w:date="2020-11-01T04:20:00Z"/>
          <w:rFonts w:ascii="Times New Roman" w:hAnsi="Times New Roman" w:cs="Times New Roman"/>
          <w:i/>
          <w:iCs/>
        </w:rPr>
      </w:pPr>
      <w:ins w:id="156" w:author="Matthew" w:date="2020-11-01T04:18:00Z">
        <w:r>
          <w:rPr>
            <w:rFonts w:ascii="Times New Roman" w:hAnsi="Times New Roman" w:cs="Times New Roman"/>
            <w:i/>
            <w:iCs/>
          </w:rPr>
          <w:t xml:space="preserve">I applaud you for </w:t>
        </w:r>
      </w:ins>
      <w:ins w:id="157" w:author="Matthew" w:date="2020-11-01T04:19:00Z">
        <w:r>
          <w:rPr>
            <w:rFonts w:ascii="Times New Roman" w:hAnsi="Times New Roman" w:cs="Times New Roman"/>
            <w:i/>
            <w:iCs/>
          </w:rPr>
          <w:t>having gone through this tough journey coming out victorious. Congra</w:t>
        </w:r>
      </w:ins>
      <w:ins w:id="158" w:author="Matthew" w:date="2020-11-01T04:20:00Z">
        <w:r>
          <w:rPr>
            <w:rFonts w:ascii="Times New Roman" w:hAnsi="Times New Roman" w:cs="Times New Roman"/>
            <w:i/>
            <w:iCs/>
          </w:rPr>
          <w:t>tulations!</w:t>
        </w:r>
      </w:ins>
    </w:p>
    <w:p w14:paraId="2AFCD44F" w14:textId="77777777" w:rsidR="005E21F7" w:rsidRDefault="005E21F7">
      <w:pPr>
        <w:rPr>
          <w:ins w:id="159" w:author="Matthew" w:date="2020-11-01T04:20:00Z"/>
          <w:rFonts w:ascii="Times New Roman" w:hAnsi="Times New Roman" w:cs="Times New Roman"/>
          <w:i/>
          <w:iCs/>
        </w:rPr>
      </w:pPr>
    </w:p>
    <w:p w14:paraId="7CEA435B" w14:textId="6452A5A5" w:rsidR="00E519D2" w:rsidRDefault="005E21F7">
      <w:pPr>
        <w:rPr>
          <w:ins w:id="160" w:author="Matthew" w:date="2020-11-01T04:22:00Z"/>
          <w:rFonts w:ascii="Times New Roman" w:hAnsi="Times New Roman" w:cs="Times New Roman"/>
          <w:i/>
          <w:iCs/>
        </w:rPr>
      </w:pPr>
      <w:ins w:id="161" w:author="Matthew" w:date="2020-11-01T04:21:00Z">
        <w:r>
          <w:rPr>
            <w:rFonts w:ascii="Times New Roman" w:hAnsi="Times New Roman" w:cs="Times New Roman"/>
            <w:i/>
            <w:iCs/>
          </w:rPr>
          <w:t xml:space="preserve">This edit simply serves to polish the tiniest bit that this </w:t>
        </w:r>
      </w:ins>
      <w:ins w:id="162" w:author="Matthew" w:date="2020-11-01T04:22:00Z">
        <w:r>
          <w:rPr>
            <w:rFonts w:ascii="Times New Roman" w:hAnsi="Times New Roman" w:cs="Times New Roman"/>
            <w:i/>
            <w:iCs/>
          </w:rPr>
          <w:t>solid piece already is</w:t>
        </w:r>
      </w:ins>
      <w:ins w:id="163" w:author="Matthew" w:date="2020-11-01T04:23:00Z">
        <w:r w:rsidR="00034DB8">
          <w:rPr>
            <w:rFonts w:ascii="Times New Roman" w:hAnsi="Times New Roman" w:cs="Times New Roman"/>
            <w:i/>
            <w:iCs/>
          </w:rPr>
          <w:t>.</w:t>
        </w:r>
      </w:ins>
      <w:ins w:id="164" w:author="Matthew" w:date="2020-11-01T04:22:00Z">
        <w:r w:rsidR="00E519D2">
          <w:rPr>
            <w:rFonts w:ascii="Times New Roman" w:hAnsi="Times New Roman" w:cs="Times New Roman"/>
            <w:i/>
            <w:iCs/>
          </w:rPr>
          <w:t xml:space="preserve"> I wish you the best of luck in your application!</w:t>
        </w:r>
      </w:ins>
    </w:p>
    <w:p w14:paraId="6A7E838D" w14:textId="77777777" w:rsidR="00E519D2" w:rsidRDefault="00E519D2">
      <w:pPr>
        <w:rPr>
          <w:ins w:id="165" w:author="Matthew" w:date="2020-11-01T04:22:00Z"/>
          <w:rFonts w:ascii="Times New Roman" w:hAnsi="Times New Roman" w:cs="Times New Roman"/>
          <w:i/>
          <w:iCs/>
        </w:rPr>
      </w:pPr>
    </w:p>
    <w:p w14:paraId="67772081" w14:textId="077CC9EA" w:rsidR="005E21F7" w:rsidRPr="005E21F7" w:rsidRDefault="00E519D2">
      <w:pPr>
        <w:rPr>
          <w:rFonts w:ascii="Times New Roman" w:hAnsi="Times New Roman" w:cs="Times New Roman"/>
          <w:i/>
          <w:iCs/>
          <w:rPrChange w:id="166" w:author="Matthew" w:date="2020-11-01T04:17:00Z">
            <w:rPr/>
          </w:rPrChange>
        </w:rPr>
      </w:pPr>
      <w:ins w:id="167" w:author="Matthew" w:date="2020-11-01T04:22:00Z">
        <w:r>
          <w:rPr>
            <w:rFonts w:ascii="Times New Roman" w:hAnsi="Times New Roman" w:cs="Times New Roman"/>
            <w:i/>
            <w:iCs/>
          </w:rPr>
          <w:t>- Matthew</w:t>
        </w:r>
      </w:ins>
      <w:ins w:id="168" w:author="Matthew" w:date="2020-11-01T04:18:00Z">
        <w:r w:rsidR="005E21F7">
          <w:rPr>
            <w:rFonts w:ascii="Times New Roman" w:hAnsi="Times New Roman" w:cs="Times New Roman"/>
            <w:i/>
            <w:iCs/>
          </w:rPr>
          <w:t xml:space="preserve"> </w:t>
        </w:r>
      </w:ins>
    </w:p>
    <w:p w14:paraId="0000005D" w14:textId="77777777" w:rsidR="00D745AC" w:rsidRDefault="00D745AC"/>
    <w:p w14:paraId="0000005E" w14:textId="3F41B1D6" w:rsidR="00D745AC" w:rsidDel="005E21F7" w:rsidRDefault="005C315F">
      <w:pPr>
        <w:rPr>
          <w:del w:id="169" w:author="Matthew" w:date="2020-11-01T04:15:00Z"/>
          <w:color w:val="181818"/>
          <w:highlight w:val="white"/>
        </w:rPr>
      </w:pPr>
      <w:commentRangeStart w:id="170"/>
      <w:del w:id="171" w:author="Matthew" w:date="2020-11-01T04:09:00Z">
        <w:r w:rsidDel="00635A7E">
          <w:delText>Though physically gone,</w:delText>
        </w:r>
      </w:del>
      <w:del w:id="172" w:author="Matthew" w:date="2020-11-01T04:10:00Z">
        <w:r w:rsidDel="00635A7E">
          <w:delText xml:space="preserve"> my</w:delText>
        </w:r>
      </w:del>
      <w:del w:id="173" w:author="Matthew" w:date="2020-11-01T04:15:00Z">
        <w:r w:rsidDel="005E21F7">
          <w:delText xml:space="preserve"> tumor </w:delText>
        </w:r>
      </w:del>
      <w:del w:id="174" w:author="Matthew" w:date="2020-11-01T04:12:00Z">
        <w:r w:rsidDel="005E21F7">
          <w:delText xml:space="preserve">left a long-lasting impression on me mentally. </w:delText>
        </w:r>
        <w:r w:rsidDel="005E21F7">
          <w:rPr>
            <w:color w:val="181818"/>
            <w:highlight w:val="white"/>
          </w:rPr>
          <w:delText>Overcoming all the fear and pain for what felt like an eternity taught me that every adversity contains within it the seeds of opportunity and growth.</w:delText>
        </w:r>
        <w:r w:rsidDel="005E21F7">
          <w:delText xml:space="preserve"> I now understand how the extent of pain which life can throw on me which engineered me to have a stronger mentality. I have evolved, now </w:delText>
        </w:r>
        <w:r w:rsidDel="005E21F7">
          <w:rPr>
            <w:color w:val="181818"/>
            <w:highlight w:val="white"/>
          </w:rPr>
          <w:delText xml:space="preserve">ready to face any challenges awaiting me in the next chapter of my life. </w:delText>
        </w:r>
        <w:commentRangeEnd w:id="170"/>
        <w:r w:rsidR="00857736" w:rsidDel="005E21F7">
          <w:rPr>
            <w:rStyle w:val="CommentReference"/>
          </w:rPr>
          <w:commentReference w:id="170"/>
        </w:r>
      </w:del>
    </w:p>
    <w:p w14:paraId="0000005F" w14:textId="77777777" w:rsidR="00D745AC" w:rsidRDefault="00D745AC">
      <w:pPr>
        <w:rPr>
          <w:color w:val="181818"/>
          <w:highlight w:val="white"/>
        </w:rPr>
      </w:pPr>
    </w:p>
    <w:p w14:paraId="00000060" w14:textId="77777777" w:rsidR="00D745AC" w:rsidRDefault="00D745AC">
      <w:pPr>
        <w:rPr>
          <w:color w:val="181818"/>
          <w:highlight w:val="white"/>
        </w:rPr>
      </w:pPr>
    </w:p>
    <w:p w14:paraId="00000061" w14:textId="77777777" w:rsidR="00D745AC" w:rsidRDefault="00D745AC"/>
    <w:p w14:paraId="00000062" w14:textId="77777777" w:rsidR="00D745AC" w:rsidRDefault="00D745AC"/>
    <w:p w14:paraId="00000063" w14:textId="77777777" w:rsidR="00D745AC" w:rsidRDefault="00D745AC"/>
    <w:p w14:paraId="00000064" w14:textId="77777777" w:rsidR="00D745AC" w:rsidRDefault="00D745AC"/>
    <w:p w14:paraId="00000065" w14:textId="77777777" w:rsidR="00D745AC" w:rsidRDefault="00D745AC"/>
    <w:p w14:paraId="00000066" w14:textId="77777777" w:rsidR="00D745AC" w:rsidRDefault="00D745AC"/>
    <w:sectPr w:rsidR="00D745A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70" w:author="Devi Kasih" w:date="2020-10-31T20:15:00Z" w:initials="DK">
    <w:p w14:paraId="4ED86973" w14:textId="69495B1E" w:rsidR="00857736" w:rsidRDefault="00857736">
      <w:pPr>
        <w:pStyle w:val="CommentText"/>
      </w:pPr>
      <w:r>
        <w:rPr>
          <w:rStyle w:val="CommentReference"/>
        </w:rPr>
        <w:annotationRef/>
      </w:r>
      <w:r>
        <w:t>Need much help for the closing T.T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ED869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84452" w16cex:dateUtc="2020-10-31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D86973" w16cid:durableId="234844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245EE"/>
    <w:multiLevelType w:val="multilevel"/>
    <w:tmpl w:val="F8102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2E7462"/>
    <w:multiLevelType w:val="multilevel"/>
    <w:tmpl w:val="27962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0B3B21"/>
    <w:multiLevelType w:val="multilevel"/>
    <w:tmpl w:val="5644D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214BD6"/>
    <w:multiLevelType w:val="multilevel"/>
    <w:tmpl w:val="0C8483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w15:presenceInfo w15:providerId="None" w15:userId="Matthew"/>
  </w15:person>
  <w15:person w15:author="Devi Kasih">
    <w15:presenceInfo w15:providerId="Windows Live" w15:userId="c8f5e971bc88c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5AC"/>
    <w:rsid w:val="00034DB8"/>
    <w:rsid w:val="003E2F9E"/>
    <w:rsid w:val="005C315F"/>
    <w:rsid w:val="005E21F7"/>
    <w:rsid w:val="00635A7E"/>
    <w:rsid w:val="006E03E3"/>
    <w:rsid w:val="00857736"/>
    <w:rsid w:val="00990527"/>
    <w:rsid w:val="00AD2A92"/>
    <w:rsid w:val="00C823A8"/>
    <w:rsid w:val="00D745AC"/>
    <w:rsid w:val="00E519D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83E6E"/>
  <w15:docId w15:val="{826F1B46-D32D-344F-B9AD-44242ED3F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857736"/>
    <w:rPr>
      <w:sz w:val="16"/>
      <w:szCs w:val="16"/>
    </w:rPr>
  </w:style>
  <w:style w:type="paragraph" w:styleId="CommentText">
    <w:name w:val="annotation text"/>
    <w:basedOn w:val="Normal"/>
    <w:link w:val="CommentTextChar"/>
    <w:uiPriority w:val="99"/>
    <w:semiHidden/>
    <w:unhideWhenUsed/>
    <w:rsid w:val="00857736"/>
    <w:pPr>
      <w:spacing w:line="240" w:lineRule="auto"/>
    </w:pPr>
    <w:rPr>
      <w:sz w:val="20"/>
      <w:szCs w:val="20"/>
    </w:rPr>
  </w:style>
  <w:style w:type="character" w:customStyle="1" w:styleId="CommentTextChar">
    <w:name w:val="Comment Text Char"/>
    <w:basedOn w:val="DefaultParagraphFont"/>
    <w:link w:val="CommentText"/>
    <w:uiPriority w:val="99"/>
    <w:semiHidden/>
    <w:rsid w:val="00857736"/>
    <w:rPr>
      <w:sz w:val="20"/>
      <w:szCs w:val="20"/>
    </w:rPr>
  </w:style>
  <w:style w:type="paragraph" w:styleId="CommentSubject">
    <w:name w:val="annotation subject"/>
    <w:basedOn w:val="CommentText"/>
    <w:next w:val="CommentText"/>
    <w:link w:val="CommentSubjectChar"/>
    <w:uiPriority w:val="99"/>
    <w:semiHidden/>
    <w:unhideWhenUsed/>
    <w:rsid w:val="00857736"/>
    <w:rPr>
      <w:b/>
      <w:bCs/>
    </w:rPr>
  </w:style>
  <w:style w:type="character" w:customStyle="1" w:styleId="CommentSubjectChar">
    <w:name w:val="Comment Subject Char"/>
    <w:basedOn w:val="CommentTextChar"/>
    <w:link w:val="CommentSubject"/>
    <w:uiPriority w:val="99"/>
    <w:semiHidden/>
    <w:rsid w:val="00857736"/>
    <w:rPr>
      <w:b/>
      <w:bCs/>
      <w:sz w:val="20"/>
      <w:szCs w:val="20"/>
    </w:rPr>
  </w:style>
  <w:style w:type="paragraph" w:styleId="BalloonText">
    <w:name w:val="Balloon Text"/>
    <w:basedOn w:val="Normal"/>
    <w:link w:val="BalloonTextChar"/>
    <w:uiPriority w:val="99"/>
    <w:semiHidden/>
    <w:unhideWhenUsed/>
    <w:rsid w:val="0085773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7736"/>
    <w:rPr>
      <w:rFonts w:ascii="Times New Roman" w:hAnsi="Times New Roman" w:cs="Times New Roman"/>
      <w:sz w:val="18"/>
      <w:szCs w:val="18"/>
    </w:rPr>
  </w:style>
  <w:style w:type="paragraph" w:styleId="ListParagraph">
    <w:name w:val="List Paragraph"/>
    <w:basedOn w:val="Normal"/>
    <w:uiPriority w:val="34"/>
    <w:qFormat/>
    <w:rsid w:val="00E51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cp:lastModifiedBy>
  <cp:revision>5</cp:revision>
  <dcterms:created xsi:type="dcterms:W3CDTF">2020-10-31T13:14:00Z</dcterms:created>
  <dcterms:modified xsi:type="dcterms:W3CDTF">2020-10-31T21:24:00Z</dcterms:modified>
</cp:coreProperties>
</file>