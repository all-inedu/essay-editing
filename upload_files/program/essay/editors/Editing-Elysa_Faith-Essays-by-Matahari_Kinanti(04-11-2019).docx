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u w:val="none"/>
          <w:shd w:fill="f9f9f9" w:val="clear"/>
          <w:vertAlign w:val="baseline"/>
          <w:rtl w:val="0"/>
        </w:rPr>
        <w:t xml:space="preserve">2. Every person has a creative side, and it can be expressed in many ways: problem solving, original and innovative thinking, and artistically, to name a few. Describe how you express your creative side.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6ba"/>
          <w:sz w:val="26"/>
          <w:szCs w:val="26"/>
          <w:u w:val="none"/>
          <w:shd w:fill="f9f9f9" w:val="clear"/>
          <w:vertAlign w:val="baseline"/>
          <w:rtl w:val="0"/>
        </w:rPr>
        <w:t xml:space="preserve">Things to consider: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u w:val="none"/>
          <w:shd w:fill="f9f9f9" w:val="clear"/>
          <w:vertAlign w:val="baseline"/>
          <w:rtl w:val="0"/>
        </w:rPr>
        <w:t xml:space="preserve">What does creativity mean to you? Do you have a creative skill that is important to you? What have you been able to do with that skill? If you used creativity to solve a problem, what was your solution? What are the steps you took to solve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u w:val="none"/>
          <w:shd w:fill="f9f9f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6ba"/>
          <w:sz w:val="26"/>
          <w:szCs w:val="26"/>
          <w:u w:val="none"/>
          <w:shd w:fill="f9f9f9" w:val="clear"/>
          <w:vertAlign w:val="baseline"/>
          <w:rtl w:val="0"/>
        </w:rPr>
        <w:t xml:space="preserve">How does your creativity influence your decisions inside or outside the classroom? Does your creativity relate to your major or a future career?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“As a tiger, it </w:t>
      </w:r>
      <w:ins w:author="Matahari Kinanti" w:id="0" w:date="2019-11-03T19:49:10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i</w:t>
        </w:r>
      </w:ins>
      <w:del w:author="Matahari Kinanti" w:id="0" w:date="2019-11-03T19:49:10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wa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sn’t my job to worry about those things. There</w:t>
      </w:r>
      <w:ins w:author="Matahari Kinanti" w:id="1" w:date="2019-11-03T19:49:18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’s</w:t>
        </w:r>
      </w:ins>
      <w:del w:author="Matahari Kinanti" w:id="1" w:date="2019-11-03T19:49:18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 was</w:delText>
        </w:r>
      </w:del>
      <w:ins w:author="Matahari Kinanti" w:id="1" w:date="2019-11-03T19:49:18Z">
        <w:del w:author="Matahari Kinanti" w:id="1" w:date="2019-11-03T19:49:18Z"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1d2228"/>
              <w:sz w:val="26"/>
              <w:szCs w:val="26"/>
              <w:highlight w:val="white"/>
              <w:u w:val="none"/>
              <w:vertAlign w:val="baseline"/>
              <w:rtl w:val="0"/>
            </w:rPr>
            <w:delText xml:space="preserve"> </w:delText>
          </w:r>
        </w:del>
      </w:ins>
      <w:del w:author="Matahari Kinanti" w:id="1" w:date="2019-11-03T19:49:18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 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always going to be a tomorrow where I ha</w:t>
      </w:r>
      <w:ins w:author="Matahari Kinanti" w:id="2" w:date="2019-11-03T19:49:12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ve</w:t>
        </w:r>
      </w:ins>
      <w:del w:author="Matahari Kinanti" w:id="2" w:date="2019-11-03T19:49:12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d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to take care of my cubs, hunt, kill and repeat.”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It's a fine afternoon when I finished writing the final draft for the Ministry of Education And Culture. The Indonesian office had explained beforehand that the novella would be used to educate Indonesian high schooler</w:t>
      </w:r>
      <w:ins w:author="Matahari Kinanti" w:id="3" w:date="2019-11-03T19:49:36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s</w:t>
        </w:r>
      </w:ins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and would be distributed to a number of </w:t>
      </w:r>
      <w:ins w:author="Matahari Kinanti" w:id="4" w:date="2019-11-03T19:49:4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public</w:t>
        </w:r>
      </w:ins>
      <w:del w:author="Matahari Kinanti" w:id="4" w:date="2019-11-03T19:49:4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national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schools.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I based my writing on this big idea: </w:t>
      </w:r>
      <w:ins w:author="Matahari Kinanti" w:id="5" w:date="2019-11-03T19:49:5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a</w:t>
        </w:r>
      </w:ins>
      <w:del w:author="Matahari Kinanti" w:id="5" w:date="2019-11-03T19:49:5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A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zoologist and some high school students trying to trace back the Javan tiger that went extinct in </w:t>
      </w:r>
      <w:ins w:author="Matahari Kinanti" w:id="6" w:date="2019-11-03T19:48:42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the 70s</w:t>
        </w:r>
      </w:ins>
      <w:del w:author="Matahari Kinanti" w:id="6" w:date="2019-11-03T19:48:42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1970s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I decided to use multiple </w:t>
      </w:r>
      <w:ins w:author="Matahari Kinanti" w:id="7" w:date="2019-11-03T19:51:11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points</w:t>
        </w:r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 of view in the story </w:t>
        </w:r>
      </w:ins>
      <w:del w:author="Matahari Kinanti" w:id="7" w:date="2019-11-03T19:51:11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narrators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del w:author="Matahari Kinanti" w:id="8" w:date="2019-11-03T19:51:24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who were telling the story from different angles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 to keep the readers engaged. While I wanted my readers to relate with the curious high-school student, Kenaya, I also wanted a figure that would be trusted. It was through Rosey, the zoologist, a figure that the readers would learn from. </w:t>
      </w:r>
      <w:ins w:author="Matahari Kinanti" w:id="9" w:date="2019-11-03T19:52:29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The final </w:t>
        </w:r>
      </w:ins>
      <w:del w:author="Matahari Kinanti" w:id="9" w:date="2019-11-03T19:52:29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Finally, the third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perspective came from </w:t>
      </w:r>
      <w:ins w:author="Matahari Kinanti" w:id="10" w:date="2019-11-03T19:52:37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a</w:t>
        </w:r>
      </w:ins>
      <w:del w:author="Matahari Kinanti" w:id="10" w:date="2019-11-03T19:52:37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the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Javan tiger who was trying to survive in a world with humans and no prey. It would garner pathos from the readers and give a fresh perspective into the mix. The Javan tiger was telling us what life in the forest was like, and meet the other creatures that shared the forest with her.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I wanted the high</w:t>
      </w:r>
      <w:ins w:author="Matahari Kinanti" w:id="11" w:date="2019-11-03T19:52:53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 </w:t>
        </w:r>
      </w:ins>
      <w:del w:author="Matahari Kinanti" w:id="11" w:date="2019-11-03T19:52:53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-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school students to be able to see biology in a different light. The Javan tigers were extinct now, and that's because of human</w:t>
      </w:r>
      <w:ins w:author="Matahari Kinanti" w:id="12" w:date="2019-11-03T19:48:53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s</w:t>
        </w:r>
      </w:ins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. I didn’t hold back from gruesome details, like the scene where the Javan tiger cub lost her mother to human, and her brother to starvation. It wasn’t to scare my readers, I wanted to inspire </w:t>
      </w:r>
      <w:del w:author="Matahari Kinanti" w:id="13" w:date="2019-11-03T19:53:19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the </w:delText>
        </w:r>
      </w:del>
      <w:ins w:author="Matahari Kinanti" w:id="13" w:date="2019-11-03T19:53:19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them </w:t>
        </w:r>
      </w:ins>
      <w:del w:author="Matahari Kinanti" w:id="13" w:date="2019-11-03T19:53:19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high-school student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to protect</w:t>
      </w:r>
      <w:del w:author="Matahari Kinanti" w:id="14" w:date="2019-11-03T19:54:42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ing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 the remaining Indonesian national animals.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By the time I submitted my final draft to the Ministry, I was proud of my</w:t>
      </w:r>
      <w:ins w:author="Matahari Kinanti" w:id="15" w:date="2019-11-03T19:59:27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self</w:t>
        </w:r>
      </w:ins>
      <w:del w:author="Matahari Kinanti" w:id="15" w:date="2019-11-03T19:59:27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 work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. My passion to make a change had grown. </w:t>
      </w:r>
      <w:del w:author="Matahari Kinanti" w:id="16" w:date="2019-11-03T19:56:2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 Sure enough, the email back confirmed this.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“Hello Elysa, thank you for your </w:t>
      </w:r>
      <w:ins w:author="Matahari Kinanti" w:id="17" w:date="2019-11-03T19:57:0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submission</w:t>
        </w:r>
      </w:ins>
      <w:del w:author="Matahari Kinanti" w:id="17" w:date="2019-11-03T19:57:0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draft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. We loved it. </w:t>
      </w:r>
      <w:ins w:author="Matahari Kinanti" w:id="18" w:date="2019-11-03T19:57:4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We hope that this </w:t>
        </w:r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will</w:t>
        </w:r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t xml:space="preserve"> inspire teenagers to protect our animals.</w:t>
        </w:r>
      </w:ins>
      <w:del w:author="Matahari Kinanti" w:id="18" w:date="2019-11-03T19:57:45Z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1d2228"/>
            <w:sz w:val="26"/>
            <w:szCs w:val="26"/>
            <w:highlight w:val="white"/>
            <w:u w:val="none"/>
            <w:vertAlign w:val="baseline"/>
            <w:rtl w:val="0"/>
          </w:rPr>
          <w:delText xml:space="preserve">I’m sure the other Indonesian children would too</w:delText>
        </w:r>
      </w:del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2228"/>
          <w:sz w:val="26"/>
          <w:szCs w:val="26"/>
          <w:highlight w:val="white"/>
          <w:u w:val="none"/>
          <w:vertAlign w:val="baseline"/>
          <w:rtl w:val="0"/>
        </w:rPr>
        <w:t xml:space="preserve">I smiled.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