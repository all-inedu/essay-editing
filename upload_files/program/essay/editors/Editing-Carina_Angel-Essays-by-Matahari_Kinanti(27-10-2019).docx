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Georgia" w:cs="Georgia" w:eastAsia="Georgia" w:hAnsi="Georgia"/>
          <w:color w:val="00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Briefly </w:t>
      </w: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(approximately one-half page, single-spaced) </w:t>
      </w: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discuss the significance to you of the school or summer activity in which you have been most involved.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Throughout my life,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 was surrounded by doctors – my parents and almost all extended family members. </w:t>
      </w:r>
      <w:del w:author="Matahari Kinanti" w:id="0" w:date="2019-10-26T13:23:03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delText xml:space="preserve">In fact, </w:delText>
        </w:r>
      </w:del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grew up in a hospital environment, watching everything that happened in it. I listened to meetings among surgeons about the best approach to treat kidney complications. I saw people crying over their loved ones’ death. I saw delighted parents looking over their newborn babies in the chamber. I understand the patient cycle inside out. </w:t>
      </w:r>
      <w:commentRangeStart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 often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that I became numb of the hospital scenes.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commentRangeStart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Until I found a medical NGO named DoctorShare early this year. I took part in some of their medical outreach in Jakarta. And in the summer, I flew 2000km away to Kei Island, Maluku, with the medical team to serve the local village there. 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Once I got there, I was really sad to see how people suffer in all aspects, mostly healthcare. There was no hospital but only a small health center that was lacking medical facilities.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commentRangeStart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 was this man, Pak Andi, who was suffering in pain because of his hernia disease.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He came in pain and asking for help from the DoctorShare team. I approached him and took care of all his registration, screening, and scheduling for his operation. I</w:t>
      </w:r>
      <w:ins w:author="Matahari Kinanti" w:id="1" w:date="2019-10-26T13:30:04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also had</w:t>
        </w:r>
      </w:ins>
      <w:del w:author="Matahari Kinanti" w:id="1" w:date="2019-10-26T13:30:04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delText xml:space="preserve"> was also given</w:delText>
        </w:r>
      </w:del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opportunity to assist the doctor who performed the surgery for him. After the operation was completed, he came to me with a drastic change on his face. The “in pain” expression suddenly changed into a happy face. He brought me a bunch of traditional food to share with the team. I was really touched by his action, especially when he said, “thank you”. Subconsciously, I smiled too.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commentRangeStart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didn’t know that I could be so happy helping people. The rundown hostel, the dirty water, the buzzing mosquito</w:t>
      </w:r>
      <w:ins w:author="Matahari Kinanti" w:id="2" w:date="2019-10-26T13:26:49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e</w:t>
        </w:r>
      </w:ins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 became nothing compared to the satisfaction </w:t>
      </w:r>
      <w:ins w:author="Matahari Kinanti" w:id="3" w:date="2019-10-26T13:30:31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of </w:t>
        </w:r>
      </w:ins>
      <w:del w:author="Matahari Kinanti" w:id="3" w:date="2019-10-26T13:30:31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delText xml:space="preserve">from </w:delText>
        </w:r>
      </w:del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seeing </w:t>
      </w:r>
      <w:del w:author="Matahari Kinanti" w:id="4" w:date="2019-10-26T13:26:44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delText xml:space="preserve">the </w:delText>
        </w:r>
      </w:del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people’s grateful faces.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Speaking to the senior doctors from the team, I found that those faces have been their driving force to work relentlessly, even </w:t>
      </w:r>
      <w:ins w:author="Matahari Kinanti" w:id="5" w:date="2019-10-26T13:31:35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in </w:t>
        </w:r>
      </w:ins>
      <w:del w:author="Matahari Kinanti" w:id="5" w:date="2019-10-26T13:31:35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delText xml:space="preserve">at</w:delText>
        </w:r>
      </w:del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most inaccessible areas and most inconvenient times. That summer opened my eyes </w:t>
      </w:r>
      <w:ins w:author="Matahari Kinanti" w:id="6" w:date="2019-10-26T13:31:46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to </w:t>
        </w:r>
      </w:ins>
      <w:del w:author="Matahari Kinanti" w:id="6" w:date="2019-10-26T13:31:46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delText xml:space="preserve">about </w:delText>
        </w:r>
      </w:del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it truly means to become a doctor.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commentRangeStart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 perspective changed. I used to think that becoming a doctor would lead you to a comfortable life as it is a well-paid job. But, in fact, a doctor is a person who helps people with a sincere heart without expecting anything in return. </w:t>
      </w:r>
      <w:del w:author="Matahari Kinanti" w:id="7" w:date="2019-10-26T13:27:49Z">
        <w:commentRangeStart w:id="6"/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delText xml:space="preserve">Sometimes, not even get paid.</w:delText>
        </w:r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delText xml:space="preserve"> </w:delText>
        </w:r>
      </w:del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summer, I developed my own values as an aspiring doctor. It’s about making sacrifices for the good of others.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 Carina!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Great job! This is a strong draft and it shines a positive light on you.  Please find the comments and suggestions that I have for you on the right side of the document. Looking forward to reading your next draft.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Matahari Kinanti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All-in Essay Editor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16"/>
          <w:szCs w:val="16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6"/>
            <w:szCs w:val="16"/>
            <w:u w:val="single"/>
            <w:rtl w:val="0"/>
          </w:rPr>
          <w:t xml:space="preserve">matahari@nyu.edu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/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6"/>
            <w:szCs w:val="16"/>
            <w:u w:val="single"/>
            <w:rtl w:val="0"/>
          </w:rPr>
          <w:t xml:space="preserve">mataharikinanti@gmail.com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40" w:w="11900"/>
      <w:pgMar w:bottom="1440" w:top="1440" w:left="1440" w:right="144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tahari Kinanti" w:id="3" w:date="2019-10-26T13:34:59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already used the word "there" in the previous sentence, consider changing it to avoid redundancy. A suggestion: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met a man called pak Andi who was suffering because of his hernia. He came in pain asking the DoctorShare team for help."</w:t>
      </w:r>
    </w:p>
  </w:comment>
  <w:comment w:author="Matahari Kinanti" w:id="0" w:date="2019-10-26T23:24:04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great opening paragraph!</w:t>
      </w:r>
    </w:p>
  </w:comment>
  <w:comment w:author="Matahari Kinanti" w:id="6" w:date="2019-10-26T23:28:10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think you really need this sentence because you've already mentioned that doctors help people without expecting anything in return.</w:t>
      </w:r>
    </w:p>
  </w:comment>
  <w:comment w:author="Matahari Kinanti" w:id="5" w:date="2019-10-26T23:31:07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closing paragraph is good, but I think you can make it stronger. You can talk more about your character development or talk about what’s truly important to you.</w:t>
      </w:r>
    </w:p>
  </w:comment>
  <w:comment w:author="Matahari Kinanti" w:id="1" w:date="2019-10-26T13:24:16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sentence seems a little incomplete though, maybe you should try rephrasing it or adding something preceding the "so often".</w:t>
      </w:r>
    </w:p>
  </w:comment>
  <w:comment w:author="Matahari Kinanti" w:id="2" w:date="2019-10-26T13:25:23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sentence seems a little bit choppy, I suggest rephrasing it to make it flow better. A suggestion:</w:t>
      </w:r>
    </w:p>
  </w:comment>
  <w:comment w:author="Matahari Kinanti" w:id="4" w:date="2019-10-26T14:32:46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sentence seems a little mundane, I get what you're trying to say maybe try to say it in another way?? Hehehe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mailto:matahari@nyu.edu" TargetMode="External"/><Relationship Id="rId8" Type="http://schemas.openxmlformats.org/officeDocument/2006/relationships/hyperlink" Target="mailto:mataharikinant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