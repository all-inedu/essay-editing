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0BF7D" w14:textId="77777777" w:rsidR="00E44287" w:rsidRDefault="00E44287" w:rsidP="00E44287">
      <w:pPr>
        <w:rPr>
          <w:sz w:val="24"/>
          <w:szCs w:val="24"/>
        </w:rPr>
      </w:pPr>
      <w:r>
        <w:rPr>
          <w:sz w:val="24"/>
          <w:szCs w:val="24"/>
        </w:rPr>
        <w:t>Georgia Tech is committed to developing leaders to improve the global human condition. Tell us how you have improved or hope to improve the human condition in your community. (max. 300 words)</w:t>
      </w:r>
    </w:p>
    <w:p w14:paraId="206ED08A" w14:textId="77777777" w:rsidR="00E44287" w:rsidRDefault="00E44287" w:rsidP="00E44287">
      <w:pPr>
        <w:ind w:left="720"/>
        <w:rPr>
          <w:sz w:val="24"/>
          <w:szCs w:val="24"/>
        </w:rPr>
      </w:pPr>
      <w:r>
        <w:rPr>
          <w:sz w:val="24"/>
          <w:szCs w:val="24"/>
          <w:shd w:val="clear" w:color="auto" w:fill="FF9900"/>
        </w:rPr>
        <w:t>Word Count: 302</w:t>
      </w:r>
    </w:p>
    <w:p w14:paraId="56430577" w14:textId="77777777" w:rsidR="00E44287" w:rsidRDefault="00E44287" w:rsidP="00E44287">
      <w:pPr>
        <w:shd w:val="clear" w:color="auto" w:fill="FAFAFA"/>
        <w:rPr>
          <w:sz w:val="24"/>
          <w:szCs w:val="24"/>
        </w:rPr>
      </w:pPr>
    </w:p>
    <w:p w14:paraId="64357D12" w14:textId="77777777" w:rsidR="00E44287" w:rsidRDefault="00E44287" w:rsidP="00E44287">
      <w:pPr>
        <w:shd w:val="clear" w:color="auto" w:fill="FAFAFA"/>
        <w:ind w:firstLine="720"/>
        <w:rPr>
          <w:sz w:val="24"/>
          <w:szCs w:val="24"/>
          <w:shd w:val="clear" w:color="auto" w:fill="FEFEFE"/>
        </w:rPr>
      </w:pPr>
      <w:commentRangeStart w:id="0"/>
      <w:r>
        <w:rPr>
          <w:sz w:val="24"/>
          <w:szCs w:val="24"/>
          <w:shd w:val="clear" w:color="auto" w:fill="FEFEFE"/>
        </w:rPr>
        <w:t>The sweltering sun beat down on my teammates and me as we surveyed Cuntel Village for a charity project.</w:t>
      </w:r>
      <w:commentRangeEnd w:id="0"/>
      <w:r w:rsidR="00922885">
        <w:rPr>
          <w:rStyle w:val="CommentReference"/>
        </w:rPr>
        <w:commentReference w:id="0"/>
      </w:r>
      <w:r>
        <w:rPr>
          <w:sz w:val="24"/>
          <w:szCs w:val="24"/>
          <w:shd w:val="clear" w:color="auto" w:fill="FEFEFE"/>
        </w:rPr>
        <w:t xml:space="preserve"> Pointing at that peculiar area, I asked the village leader, “What is that mess over there?” My curiosity turned to heartbreak. It was a half-built school abandoned by the government due to a shortage in financial support.</w:t>
      </w:r>
    </w:p>
    <w:p w14:paraId="730C0962" w14:textId="1F479C3C" w:rsidR="00E44287" w:rsidRDefault="00E44287" w:rsidP="00E44287">
      <w:pPr>
        <w:shd w:val="clear" w:color="auto" w:fill="FAFAFA"/>
        <w:ind w:firstLine="720"/>
        <w:rPr>
          <w:sz w:val="24"/>
          <w:szCs w:val="24"/>
          <w:shd w:val="clear" w:color="auto" w:fill="FEFEFE"/>
        </w:rPr>
      </w:pPr>
      <w:commentRangeStart w:id="1"/>
      <w:r>
        <w:rPr>
          <w:sz w:val="24"/>
          <w:szCs w:val="24"/>
          <w:shd w:val="clear" w:color="auto" w:fill="FEFEFE"/>
        </w:rPr>
        <w:t xml:space="preserve">Few minutes later, I </w:t>
      </w:r>
      <w:del w:id="2" w:author="Matthew" w:date="2021-02-23T14:43:00Z">
        <w:r w:rsidDel="00922885">
          <w:rPr>
            <w:sz w:val="24"/>
            <w:szCs w:val="24"/>
            <w:shd w:val="clear" w:color="auto" w:fill="FEFEFE"/>
          </w:rPr>
          <w:delText xml:space="preserve">immediately </w:delText>
        </w:r>
      </w:del>
      <w:r>
        <w:rPr>
          <w:sz w:val="24"/>
          <w:szCs w:val="24"/>
          <w:shd w:val="clear" w:color="auto" w:fill="FEFEFE"/>
        </w:rPr>
        <w:t xml:space="preserve">gathered my teammates and called for a meeting. I pitched to </w:t>
      </w:r>
      <w:del w:id="3" w:author="Matthew" w:date="2021-02-23T14:43:00Z">
        <w:r w:rsidDel="00922885">
          <w:rPr>
            <w:sz w:val="24"/>
            <w:szCs w:val="24"/>
            <w:shd w:val="clear" w:color="auto" w:fill="FEFEFE"/>
          </w:rPr>
          <w:delText>my teammates</w:delText>
        </w:r>
      </w:del>
      <w:ins w:id="4" w:author="Matthew" w:date="2021-02-23T14:43:00Z">
        <w:r w:rsidR="00922885">
          <w:rPr>
            <w:sz w:val="24"/>
            <w:szCs w:val="24"/>
            <w:shd w:val="clear" w:color="auto" w:fill="FEFEFE"/>
          </w:rPr>
          <w:t>them</w:t>
        </w:r>
      </w:ins>
      <w:r>
        <w:rPr>
          <w:sz w:val="24"/>
          <w:szCs w:val="24"/>
          <w:shd w:val="clear" w:color="auto" w:fill="FEFEFE"/>
        </w:rPr>
        <w:t xml:space="preserve"> the idea of splitting the group into two: the construction and education teams. The construction team would focus on finishing building the school, while the education team would teach the villagers’ children numbers and alphabets. My teammates enthusiastically agreed!</w:t>
      </w:r>
    </w:p>
    <w:p w14:paraId="2FD0D962"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Along with my eight members, I scoured the village collecting used paints, triplex boards, nails, and hammers. We gathered the triplex boards together to form a solid roof and hammered the nails that connected woods to form a shelf. We asked our friends in school to donate books to fill the shelves and paint the furniture. Bodies sore, I encouraged my team to persevere through the scorching weather; we completed our tasks in two days.</w:t>
      </w:r>
    </w:p>
    <w:p w14:paraId="7A3043EA" w14:textId="77777777" w:rsidR="00E44287" w:rsidRDefault="00E44287" w:rsidP="00E44287">
      <w:pPr>
        <w:shd w:val="clear" w:color="auto" w:fill="FAFAFA"/>
        <w:ind w:firstLine="720"/>
        <w:rPr>
          <w:sz w:val="24"/>
          <w:szCs w:val="24"/>
          <w:shd w:val="clear" w:color="auto" w:fill="FEFEFE"/>
        </w:rPr>
      </w:pPr>
      <w:r>
        <w:rPr>
          <w:sz w:val="24"/>
          <w:szCs w:val="24"/>
          <w:shd w:val="clear" w:color="auto" w:fill="FEFEFE"/>
        </w:rPr>
        <w:t xml:space="preserve">As the villagers strolled around the freshly built school, their eyes glittered in awe. They thanked us and asked that we continue to teach them. Their laughs of joy strengthened our exhausted bodies. Knowing that we shared our knowledge to help the villagers survive the ever-changing world was worth it. We pledged to return. </w:t>
      </w:r>
      <w:commentRangeEnd w:id="1"/>
      <w:r w:rsidR="007514DC">
        <w:rPr>
          <w:rStyle w:val="CommentReference"/>
        </w:rPr>
        <w:commentReference w:id="1"/>
      </w:r>
    </w:p>
    <w:p w14:paraId="28AA5481" w14:textId="77777777" w:rsidR="00E44287" w:rsidRDefault="00E44287" w:rsidP="00E44287">
      <w:pPr>
        <w:shd w:val="clear" w:color="auto" w:fill="FAFAFA"/>
        <w:ind w:firstLine="720"/>
        <w:rPr>
          <w:sz w:val="24"/>
          <w:szCs w:val="24"/>
          <w:shd w:val="clear" w:color="auto" w:fill="FEFEFE"/>
        </w:rPr>
      </w:pPr>
      <w:commentRangeStart w:id="5"/>
      <w:r>
        <w:rPr>
          <w:sz w:val="24"/>
          <w:szCs w:val="24"/>
          <w:shd w:val="clear" w:color="auto" w:fill="FEFEFE"/>
        </w:rPr>
        <w:t xml:space="preserve">My interactions in the village were both eye opening and bittersweet. Despite the satisfaction of bettering the village’s school condition, I realized that it was just a momentary help. To achieve broad community change, a sustainable foundation of education is essential. Within me lies a lifelong devotion to open more doors in improving the issue of education wherever I go. </w:t>
      </w:r>
      <w:commentRangeEnd w:id="5"/>
      <w:r w:rsidR="005F5070">
        <w:rPr>
          <w:rStyle w:val="CommentReference"/>
        </w:rPr>
        <w:commentReference w:id="5"/>
      </w:r>
    </w:p>
    <w:p w14:paraId="2978B34E" w14:textId="77777777" w:rsidR="00E44287" w:rsidRDefault="00E44287" w:rsidP="00E44287">
      <w:pPr>
        <w:shd w:val="clear" w:color="auto" w:fill="FAFAFA"/>
        <w:ind w:firstLine="720"/>
        <w:rPr>
          <w:sz w:val="24"/>
          <w:szCs w:val="24"/>
        </w:rPr>
      </w:pPr>
    </w:p>
    <w:p w14:paraId="78D396E5" w14:textId="13EF43A6" w:rsidR="00FE56C1" w:rsidRDefault="00F8347D">
      <w:pPr>
        <w:rPr>
          <w:ins w:id="6" w:author="Matthew" w:date="2021-02-23T15:16:00Z"/>
        </w:rPr>
      </w:pPr>
    </w:p>
    <w:p w14:paraId="5D0304A1" w14:textId="58BD6B10" w:rsidR="00E11336" w:rsidRDefault="00E11336">
      <w:pPr>
        <w:rPr>
          <w:ins w:id="7" w:author="Matthew" w:date="2021-02-23T15:16:00Z"/>
        </w:rPr>
      </w:pPr>
    </w:p>
    <w:p w14:paraId="75C13248" w14:textId="6E0E9DD9" w:rsidR="00E11336" w:rsidRDefault="00E11336">
      <w:pPr>
        <w:rPr>
          <w:ins w:id="8" w:author="Matthew" w:date="2021-02-23T15:16:00Z"/>
        </w:rPr>
      </w:pPr>
    </w:p>
    <w:p w14:paraId="41CA72B0" w14:textId="12B829A0" w:rsidR="00E11336" w:rsidRPr="00E11336" w:rsidRDefault="00E11336">
      <w:pPr>
        <w:rPr>
          <w:ins w:id="9" w:author="Matthew" w:date="2021-02-23T15:16:00Z"/>
          <w:rFonts w:ascii="Times New Roman" w:hAnsi="Times New Roman" w:cs="Times New Roman"/>
          <w:i/>
          <w:iCs/>
          <w:rPrChange w:id="10" w:author="Matthew" w:date="2021-02-23T15:16:00Z">
            <w:rPr>
              <w:ins w:id="11" w:author="Matthew" w:date="2021-02-23T15:16:00Z"/>
            </w:rPr>
          </w:rPrChange>
        </w:rPr>
      </w:pPr>
      <w:ins w:id="12" w:author="Matthew" w:date="2021-02-23T15:16:00Z">
        <w:r w:rsidRPr="00E11336">
          <w:rPr>
            <w:rFonts w:ascii="Times New Roman" w:hAnsi="Times New Roman" w:cs="Times New Roman"/>
            <w:i/>
            <w:iCs/>
            <w:rPrChange w:id="13" w:author="Matthew" w:date="2021-02-23T15:16:00Z">
              <w:rPr/>
            </w:rPrChange>
          </w:rPr>
          <w:t>Hi Michael,</w:t>
        </w:r>
      </w:ins>
    </w:p>
    <w:p w14:paraId="3E21A7E1" w14:textId="4C26E834" w:rsidR="00E11336" w:rsidRPr="00E11336" w:rsidRDefault="00E11336">
      <w:pPr>
        <w:rPr>
          <w:ins w:id="14" w:author="Matthew" w:date="2021-02-23T15:16:00Z"/>
          <w:rFonts w:ascii="Times New Roman" w:hAnsi="Times New Roman" w:cs="Times New Roman"/>
          <w:i/>
          <w:iCs/>
          <w:rPrChange w:id="15" w:author="Matthew" w:date="2021-02-23T15:16:00Z">
            <w:rPr>
              <w:ins w:id="16" w:author="Matthew" w:date="2021-02-23T15:16:00Z"/>
            </w:rPr>
          </w:rPrChange>
        </w:rPr>
      </w:pPr>
    </w:p>
    <w:p w14:paraId="0BA6E47E" w14:textId="1AA45752" w:rsidR="00E11336" w:rsidRDefault="00E11336">
      <w:pPr>
        <w:rPr>
          <w:ins w:id="17" w:author="Matthew" w:date="2021-02-23T15:19:00Z"/>
          <w:rFonts w:ascii="Times New Roman" w:hAnsi="Times New Roman" w:cs="Times New Roman"/>
          <w:i/>
          <w:iCs/>
        </w:rPr>
      </w:pPr>
      <w:ins w:id="18" w:author="Matthew" w:date="2021-02-23T15:16:00Z">
        <w:r w:rsidRPr="00E11336">
          <w:rPr>
            <w:rFonts w:ascii="Times New Roman" w:hAnsi="Times New Roman" w:cs="Times New Roman"/>
            <w:i/>
            <w:iCs/>
            <w:rPrChange w:id="19" w:author="Matthew" w:date="2021-02-23T15:16:00Z">
              <w:rPr/>
            </w:rPrChange>
          </w:rPr>
          <w:t>I think</w:t>
        </w:r>
      </w:ins>
      <w:ins w:id="20" w:author="Matthew" w:date="2021-02-23T15:17:00Z">
        <w:r>
          <w:rPr>
            <w:rFonts w:ascii="Times New Roman" w:hAnsi="Times New Roman" w:cs="Times New Roman"/>
            <w:i/>
            <w:iCs/>
          </w:rPr>
          <w:t xml:space="preserve"> that your overall theme of “education to improve human condition” is already very good – it’s just that now you have to curate your piece in a </w:t>
        </w:r>
      </w:ins>
      <w:ins w:id="21" w:author="Matthew" w:date="2021-02-23T15:18:00Z">
        <w:r>
          <w:rPr>
            <w:rFonts w:ascii="Times New Roman" w:hAnsi="Times New Roman" w:cs="Times New Roman"/>
            <w:i/>
            <w:iCs/>
          </w:rPr>
          <w:t>logical and real</w:t>
        </w:r>
      </w:ins>
      <w:ins w:id="22" w:author="Matthew" w:date="2021-02-23T15:19:00Z">
        <w:r>
          <w:rPr>
            <w:rFonts w:ascii="Times New Roman" w:hAnsi="Times New Roman" w:cs="Times New Roman"/>
            <w:i/>
            <w:iCs/>
          </w:rPr>
          <w:t>istic sense.</w:t>
        </w:r>
      </w:ins>
    </w:p>
    <w:p w14:paraId="2DB6AF6B" w14:textId="1B90503A" w:rsidR="00E11336" w:rsidRDefault="00E11336">
      <w:pPr>
        <w:rPr>
          <w:ins w:id="23" w:author="Matthew" w:date="2021-02-23T15:19:00Z"/>
          <w:rFonts w:ascii="Times New Roman" w:hAnsi="Times New Roman" w:cs="Times New Roman"/>
          <w:i/>
          <w:iCs/>
        </w:rPr>
      </w:pPr>
    </w:p>
    <w:p w14:paraId="0A62767F" w14:textId="6DAEAD0E" w:rsidR="00E11336" w:rsidRDefault="00E11336">
      <w:pPr>
        <w:rPr>
          <w:ins w:id="24" w:author="Matthew" w:date="2021-02-23T15:19:00Z"/>
          <w:rFonts w:ascii="Times New Roman" w:hAnsi="Times New Roman" w:cs="Times New Roman"/>
          <w:i/>
          <w:iCs/>
        </w:rPr>
      </w:pPr>
      <w:ins w:id="25" w:author="Matthew" w:date="2021-02-23T15:19:00Z">
        <w:r>
          <w:rPr>
            <w:rFonts w:ascii="Times New Roman" w:hAnsi="Times New Roman" w:cs="Times New Roman"/>
            <w:i/>
            <w:iCs/>
          </w:rPr>
          <w:t>Keep up the good work and I look forward to a stronger draft next!</w:t>
        </w:r>
      </w:ins>
    </w:p>
    <w:p w14:paraId="6131EF70" w14:textId="53BB978B" w:rsidR="00E11336" w:rsidRDefault="00E11336">
      <w:pPr>
        <w:rPr>
          <w:ins w:id="26" w:author="Matthew" w:date="2021-02-23T15:19:00Z"/>
          <w:rFonts w:ascii="Times New Roman" w:hAnsi="Times New Roman" w:cs="Times New Roman"/>
          <w:i/>
          <w:iCs/>
        </w:rPr>
      </w:pPr>
    </w:p>
    <w:p w14:paraId="5EB19300" w14:textId="3D41BFFD" w:rsidR="00E11336" w:rsidRPr="00E11336" w:rsidRDefault="00E11336">
      <w:pPr>
        <w:rPr>
          <w:rFonts w:ascii="Times New Roman" w:hAnsi="Times New Roman" w:cs="Times New Roman"/>
          <w:i/>
          <w:iCs/>
          <w:rPrChange w:id="27" w:author="Matthew" w:date="2021-02-23T15:16:00Z">
            <w:rPr/>
          </w:rPrChange>
        </w:rPr>
      </w:pPr>
      <w:ins w:id="28" w:author="Matthew" w:date="2021-02-23T15:19:00Z">
        <w:r>
          <w:rPr>
            <w:rFonts w:ascii="Times New Roman" w:hAnsi="Times New Roman" w:cs="Times New Roman"/>
            <w:i/>
            <w:iCs/>
          </w:rPr>
          <w:t>- Matthew</w:t>
        </w:r>
      </w:ins>
    </w:p>
    <w:sectPr w:rsidR="00E11336" w:rsidRPr="00E113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w:date="2021-02-23T14:47:00Z" w:initials="M">
    <w:p w14:paraId="62B9D116" w14:textId="51CAB52E" w:rsidR="00922885" w:rsidRDefault="00922885" w:rsidP="00922885">
      <w:pPr>
        <w:pStyle w:val="CommentText"/>
        <w:numPr>
          <w:ilvl w:val="0"/>
          <w:numId w:val="3"/>
        </w:numPr>
      </w:pPr>
      <w:r>
        <w:rPr>
          <w:rStyle w:val="CommentReference"/>
        </w:rPr>
        <w:annotationRef/>
      </w:r>
      <w:r>
        <w:t xml:space="preserve"> How did Cuntel Village come about? Was it part of your school’s initiative or your own? </w:t>
      </w:r>
    </w:p>
    <w:p w14:paraId="6895865E" w14:textId="77777777" w:rsidR="00922885" w:rsidRDefault="00922885" w:rsidP="00922885">
      <w:pPr>
        <w:pStyle w:val="CommentText"/>
      </w:pPr>
    </w:p>
    <w:p w14:paraId="4D193E8F" w14:textId="4EB9A289" w:rsidR="00922885" w:rsidRDefault="00922885" w:rsidP="00922885">
      <w:pPr>
        <w:pStyle w:val="CommentText"/>
        <w:numPr>
          <w:ilvl w:val="0"/>
          <w:numId w:val="3"/>
        </w:numPr>
      </w:pPr>
      <w:r>
        <w:t xml:space="preserve"> Charity project? Did your team already have the money or were you just about to start fundraising?</w:t>
      </w:r>
    </w:p>
    <w:p w14:paraId="429D389D" w14:textId="77777777" w:rsidR="00922885" w:rsidRDefault="00922885" w:rsidP="00922885">
      <w:pPr>
        <w:pStyle w:val="CommentText"/>
      </w:pPr>
    </w:p>
    <w:p w14:paraId="7EDA331C" w14:textId="4C07EEBC" w:rsidR="00922885" w:rsidRDefault="00922885" w:rsidP="007514DC">
      <w:pPr>
        <w:pStyle w:val="CommentText"/>
        <w:numPr>
          <w:ilvl w:val="0"/>
          <w:numId w:val="3"/>
        </w:numPr>
      </w:pPr>
      <w:r>
        <w:t xml:space="preserve"> How did you arrive at the decision to personally get “hands on” with the rebuilding of the school? You mentioned about “scouring” for used materials – </w:t>
      </w:r>
      <w:r w:rsidR="007514DC">
        <w:t>where</w:t>
      </w:r>
      <w:r>
        <w:t xml:space="preserve"> </w:t>
      </w:r>
      <w:r w:rsidR="007514DC">
        <w:t xml:space="preserve">did </w:t>
      </w:r>
      <w:r>
        <w:t xml:space="preserve">the “money” gathered from the charity </w:t>
      </w:r>
      <w:r w:rsidR="007514DC">
        <w:t xml:space="preserve">go to? Or was this a “charity project” turned into an act of “volunteering?” You want to be precise with your wording. </w:t>
      </w:r>
    </w:p>
  </w:comment>
  <w:comment w:id="1" w:author="Matthew" w:date="2021-02-23T14:54:00Z" w:initials="M">
    <w:p w14:paraId="414B6D99" w14:textId="4CAB8A65" w:rsidR="007514DC" w:rsidRDefault="007514DC">
      <w:pPr>
        <w:pStyle w:val="CommentText"/>
      </w:pPr>
      <w:r>
        <w:rPr>
          <w:rStyle w:val="CommentReference"/>
        </w:rPr>
        <w:annotationRef/>
      </w:r>
      <w:r>
        <w:t>All in all, this piece felt too rushed and “immature” – so to speak – as you jumped straight to the “action scenes” of the “movie” and neglected the intro and closure that a good film deserves.</w:t>
      </w:r>
    </w:p>
    <w:p w14:paraId="14AB092A" w14:textId="77777777" w:rsidR="007514DC" w:rsidRDefault="007514DC">
      <w:pPr>
        <w:pStyle w:val="CommentText"/>
      </w:pPr>
    </w:p>
    <w:p w14:paraId="1B69A301" w14:textId="77777777" w:rsidR="007514DC" w:rsidRDefault="007514DC">
      <w:pPr>
        <w:pStyle w:val="CommentText"/>
      </w:pPr>
      <w:r>
        <w:t>Even though the word limit is indeed limited, you should still provide proper context to your audience – even if it’s just 1/2 sentences.</w:t>
      </w:r>
    </w:p>
    <w:p w14:paraId="4B6D7A3F" w14:textId="77777777" w:rsidR="005F5070" w:rsidRDefault="005F5070">
      <w:pPr>
        <w:pStyle w:val="CommentText"/>
      </w:pPr>
    </w:p>
    <w:p w14:paraId="217145A8" w14:textId="49C2C355" w:rsidR="005F5070" w:rsidRDefault="005F5070" w:rsidP="005F5070">
      <w:pPr>
        <w:pStyle w:val="CommentText"/>
      </w:pPr>
      <w:r>
        <w:t xml:space="preserve">I think it’s good that you tried highlighting some aspects of your leadership capabilities like the ability to delegate tasks with effective communication and creativity with limited resources. However, it lacks the emotional attachment with what you’re doing – which could be nicely laid out in the concluding paragraph. </w:t>
      </w:r>
    </w:p>
  </w:comment>
  <w:comment w:id="5" w:author="Matthew" w:date="2021-02-23T15:12:00Z" w:initials="M">
    <w:p w14:paraId="23CC0EF2" w14:textId="77777777" w:rsidR="005F5070" w:rsidRDefault="005F5070">
      <w:pPr>
        <w:pStyle w:val="CommentText"/>
      </w:pPr>
      <w:r>
        <w:rPr>
          <w:rStyle w:val="CommentReference"/>
        </w:rPr>
        <w:annotationRef/>
      </w:r>
      <w:r>
        <w:t xml:space="preserve">You want to </w:t>
      </w:r>
      <w:r w:rsidR="00E11336">
        <w:t>make a statement here</w:t>
      </w:r>
      <w:r>
        <w:t xml:space="preserve"> that you</w:t>
      </w:r>
      <w:r w:rsidR="00E11336">
        <w:t>’re doing this not just to impress the admissions committee, but rather a long-term vision for which you at least already have a rough set of actionable steps with which you can reach your end goal.</w:t>
      </w:r>
    </w:p>
    <w:p w14:paraId="7AAE0E45" w14:textId="77777777" w:rsidR="00E11336" w:rsidRDefault="00E11336">
      <w:pPr>
        <w:pStyle w:val="CommentText"/>
      </w:pPr>
    </w:p>
    <w:p w14:paraId="47711B79" w14:textId="54B41E33" w:rsidR="00E11336" w:rsidRDefault="00E11336">
      <w:pPr>
        <w:pStyle w:val="CommentText"/>
      </w:pPr>
      <w:r>
        <w:t>For instance, maybe you’ve had a personal experience in the past where you were helped – and that now you’re accepting the baton to help others as well</w:t>
      </w:r>
      <w:r w:rsidR="00F8347D">
        <w:t>,</w:t>
      </w:r>
      <w:r>
        <w:t xml:space="preser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DA331C" w15:done="0"/>
  <w15:commentEx w15:paraId="217145A8" w15:done="0"/>
  <w15:commentEx w15:paraId="47711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3EC" w16cex:dateUtc="2021-02-23T06:47:00Z"/>
  <w16cex:commentExtensible w16cex:durableId="23DF9592" w16cex:dateUtc="2021-02-23T06:54:00Z"/>
  <w16cex:commentExtensible w16cex:durableId="23DF99CD" w16cex:dateUtc="2021-02-23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DA331C" w16cid:durableId="23DF93EC"/>
  <w16cid:commentId w16cid:paraId="217145A8" w16cid:durableId="23DF9592"/>
  <w16cid:commentId w16cid:paraId="47711B79" w16cid:durableId="23DF9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C7625"/>
    <w:multiLevelType w:val="hybridMultilevel"/>
    <w:tmpl w:val="5426B7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D3B5CED"/>
    <w:multiLevelType w:val="hybridMultilevel"/>
    <w:tmpl w:val="3556A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2C66D95"/>
    <w:multiLevelType w:val="hybridMultilevel"/>
    <w:tmpl w:val="10025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AD9088D"/>
    <w:multiLevelType w:val="multilevel"/>
    <w:tmpl w:val="5706D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87"/>
    <w:rsid w:val="000E7BE2"/>
    <w:rsid w:val="001564FA"/>
    <w:rsid w:val="005F5070"/>
    <w:rsid w:val="006B23A6"/>
    <w:rsid w:val="007514DC"/>
    <w:rsid w:val="00922885"/>
    <w:rsid w:val="00935A1E"/>
    <w:rsid w:val="00A101AB"/>
    <w:rsid w:val="00B84682"/>
    <w:rsid w:val="00BC74AE"/>
    <w:rsid w:val="00E11336"/>
    <w:rsid w:val="00E44287"/>
    <w:rsid w:val="00F8347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7A51"/>
  <w15:chartTrackingRefBased/>
  <w15:docId w15:val="{968A5522-8BE3-E341-ACA0-4F0905C1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8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2885"/>
    <w:rPr>
      <w:sz w:val="16"/>
      <w:szCs w:val="16"/>
    </w:rPr>
  </w:style>
  <w:style w:type="paragraph" w:styleId="CommentText">
    <w:name w:val="annotation text"/>
    <w:basedOn w:val="Normal"/>
    <w:link w:val="CommentTextChar"/>
    <w:uiPriority w:val="99"/>
    <w:semiHidden/>
    <w:unhideWhenUsed/>
    <w:rsid w:val="00922885"/>
    <w:pPr>
      <w:spacing w:line="240" w:lineRule="auto"/>
    </w:pPr>
    <w:rPr>
      <w:sz w:val="20"/>
      <w:szCs w:val="20"/>
    </w:rPr>
  </w:style>
  <w:style w:type="character" w:customStyle="1" w:styleId="CommentTextChar">
    <w:name w:val="Comment Text Char"/>
    <w:basedOn w:val="DefaultParagraphFont"/>
    <w:link w:val="CommentText"/>
    <w:uiPriority w:val="99"/>
    <w:semiHidden/>
    <w:rsid w:val="00922885"/>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922885"/>
    <w:rPr>
      <w:b/>
      <w:bCs/>
    </w:rPr>
  </w:style>
  <w:style w:type="character" w:customStyle="1" w:styleId="CommentSubjectChar">
    <w:name w:val="Comment Subject Char"/>
    <w:basedOn w:val="CommentTextChar"/>
    <w:link w:val="CommentSubject"/>
    <w:uiPriority w:val="99"/>
    <w:semiHidden/>
    <w:rsid w:val="00922885"/>
    <w:rPr>
      <w:rFonts w:ascii="Arial" w:eastAsia="Arial" w:hAnsi="Arial" w:cs="Arial"/>
      <w:b/>
      <w:bCs/>
      <w:sz w:val="20"/>
      <w:szCs w:val="20"/>
      <w:lang w:val="en"/>
    </w:rPr>
  </w:style>
  <w:style w:type="paragraph" w:styleId="Revision">
    <w:name w:val="Revision"/>
    <w:hidden/>
    <w:uiPriority w:val="99"/>
    <w:semiHidden/>
    <w:rsid w:val="00922885"/>
    <w:rPr>
      <w:rFonts w:ascii="Arial" w:eastAsia="Arial" w:hAnsi="Arial" w:cs="Arial"/>
      <w:sz w:val="22"/>
      <w:szCs w:val="22"/>
      <w:lang w:val="en"/>
    </w:rPr>
  </w:style>
  <w:style w:type="paragraph" w:styleId="ListParagraph">
    <w:name w:val="List Paragraph"/>
    <w:basedOn w:val="Normal"/>
    <w:uiPriority w:val="34"/>
    <w:qFormat/>
    <w:rsid w:val="0092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Matthew</cp:lastModifiedBy>
  <cp:revision>3</cp:revision>
  <dcterms:created xsi:type="dcterms:W3CDTF">2021-02-21T15:48:00Z</dcterms:created>
  <dcterms:modified xsi:type="dcterms:W3CDTF">2021-02-23T07:30:00Z</dcterms:modified>
</cp:coreProperties>
</file>