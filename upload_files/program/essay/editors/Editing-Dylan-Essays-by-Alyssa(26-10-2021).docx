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0BCD1" w14:textId="6AB60864" w:rsidR="00404C00" w:rsidRPr="00404C00" w:rsidRDefault="00404C00" w:rsidP="00404C00">
      <w:pPr>
        <w:spacing w:after="0" w:line="240" w:lineRule="auto"/>
        <w:jc w:val="center"/>
        <w:rPr>
          <w:rFonts w:ascii="Times New Roman" w:eastAsia="Times New Roman" w:hAnsi="Times New Roman" w:cs="Times New Roman"/>
          <w:sz w:val="24"/>
          <w:szCs w:val="24"/>
          <w:lang w:eastAsia="en-ID"/>
        </w:rPr>
      </w:pPr>
      <w:r w:rsidRPr="00404C00">
        <w:rPr>
          <w:rFonts w:ascii="Times New Roman" w:eastAsia="Times New Roman" w:hAnsi="Times New Roman" w:cs="Times New Roman"/>
          <w:color w:val="000000"/>
          <w:sz w:val="24"/>
          <w:szCs w:val="24"/>
          <w:lang w:eastAsia="en-ID"/>
        </w:rPr>
        <w:t xml:space="preserve">Common </w:t>
      </w:r>
      <w:ins w:id="0" w:author="Alyssa Manik" w:date="2021-10-26T00:17:00Z">
        <w:r w:rsidR="003E5027">
          <w:rPr>
            <w:rFonts w:ascii="Times New Roman" w:eastAsia="Times New Roman" w:hAnsi="Times New Roman" w:cs="Times New Roman"/>
            <w:color w:val="000000"/>
            <w:sz w:val="24"/>
            <w:szCs w:val="24"/>
            <w:lang w:eastAsia="en-ID"/>
          </w:rPr>
          <w:t xml:space="preserve">App </w:t>
        </w:r>
      </w:ins>
      <w:r w:rsidRPr="00404C00">
        <w:rPr>
          <w:rFonts w:ascii="Times New Roman" w:eastAsia="Times New Roman" w:hAnsi="Times New Roman" w:cs="Times New Roman"/>
          <w:color w:val="000000"/>
          <w:sz w:val="24"/>
          <w:szCs w:val="24"/>
          <w:lang w:eastAsia="en-ID"/>
        </w:rPr>
        <w:t>Essay</w:t>
      </w:r>
    </w:p>
    <w:p w14:paraId="1B186A94" w14:textId="77777777" w:rsidR="00404C00" w:rsidRPr="00404C00" w:rsidRDefault="00404C00" w:rsidP="00404C00">
      <w:pPr>
        <w:spacing w:after="0" w:line="240" w:lineRule="auto"/>
        <w:rPr>
          <w:rFonts w:ascii="Times New Roman" w:eastAsia="Times New Roman" w:hAnsi="Times New Roman" w:cs="Times New Roman"/>
          <w:sz w:val="24"/>
          <w:szCs w:val="24"/>
          <w:lang w:eastAsia="en-ID"/>
        </w:rPr>
      </w:pPr>
    </w:p>
    <w:p w14:paraId="44B4F412" w14:textId="42B528E1" w:rsidR="003E5027" w:rsidRPr="003E5027" w:rsidRDefault="003E5027" w:rsidP="003E5027">
      <w:pPr>
        <w:rPr>
          <w:ins w:id="1" w:author="Alyssa Manik" w:date="2021-10-26T00:18:00Z"/>
          <w:rFonts w:ascii="Times New Roman" w:eastAsia="Times New Roman" w:hAnsi="Times New Roman" w:cs="Times New Roman"/>
          <w:sz w:val="24"/>
          <w:szCs w:val="24"/>
          <w:lang w:eastAsia="zh-CN"/>
        </w:rPr>
      </w:pPr>
      <w:ins w:id="2" w:author="Alyssa Manik" w:date="2021-10-26T00:17:00Z">
        <w:r>
          <w:rPr>
            <w:rFonts w:ascii="Times New Roman" w:eastAsia="Times New Roman" w:hAnsi="Times New Roman" w:cs="Times New Roman"/>
            <w:color w:val="000000"/>
            <w:sz w:val="24"/>
            <w:szCs w:val="24"/>
            <w:lang w:eastAsia="en-ID"/>
          </w:rPr>
          <w:t>Prompt:</w:t>
        </w:r>
      </w:ins>
      <w:ins w:id="3" w:author="Alyssa Manik" w:date="2021-10-26T00:18:00Z">
        <w:r w:rsidRPr="003E5027">
          <w:rPr>
            <w:rFonts w:ascii="Roboto" w:hAnsi="Roboto"/>
            <w:color w:val="5A5C69"/>
            <w:sz w:val="20"/>
            <w:szCs w:val="20"/>
            <w:shd w:val="clear" w:color="auto" w:fill="FFFFFF"/>
          </w:rPr>
          <w:t xml:space="preserve"> </w:t>
        </w:r>
        <w:r>
          <w:rPr>
            <w:rFonts w:ascii="Roboto" w:hAnsi="Roboto"/>
            <w:color w:val="5A5C69"/>
            <w:sz w:val="20"/>
            <w:szCs w:val="20"/>
            <w:shd w:val="clear" w:color="auto" w:fill="FFFFFF"/>
          </w:rPr>
          <w:t xml:space="preserve"> </w:t>
        </w:r>
        <w:r w:rsidRPr="003E5027">
          <w:rPr>
            <w:rFonts w:ascii="Roboto" w:eastAsia="Times New Roman" w:hAnsi="Roboto" w:cs="Times New Roman"/>
            <w:color w:val="5A5C69"/>
            <w:sz w:val="20"/>
            <w:szCs w:val="20"/>
            <w:shd w:val="clear" w:color="auto" w:fill="FFFFFF"/>
            <w:lang w:eastAsia="zh-CN"/>
          </w:rPr>
          <w:t xml:space="preserve">The lessons we take from obstacles we encounter can be fundamental to later success. Recount a time when you faced a challenge, setback, or failure. </w:t>
        </w:r>
        <w:commentRangeStart w:id="4"/>
        <w:r w:rsidRPr="003E5027">
          <w:rPr>
            <w:rFonts w:ascii="Roboto" w:eastAsia="Times New Roman" w:hAnsi="Roboto" w:cs="Times New Roman"/>
            <w:b/>
            <w:bCs/>
            <w:color w:val="5A5C69"/>
            <w:sz w:val="20"/>
            <w:szCs w:val="20"/>
            <w:shd w:val="clear" w:color="auto" w:fill="FFFFFF"/>
            <w:lang w:eastAsia="zh-CN"/>
            <w:rPrChange w:id="5" w:author="Alyssa Manik" w:date="2021-10-26T00:24:00Z">
              <w:rPr>
                <w:rFonts w:ascii="Roboto" w:eastAsia="Times New Roman" w:hAnsi="Roboto" w:cs="Times New Roman"/>
                <w:color w:val="5A5C69"/>
                <w:sz w:val="20"/>
                <w:szCs w:val="20"/>
                <w:shd w:val="clear" w:color="auto" w:fill="FFFFFF"/>
                <w:lang w:eastAsia="zh-CN"/>
              </w:rPr>
            </w:rPrChange>
          </w:rPr>
          <w:t>How did it affect you</w:t>
        </w:r>
      </w:ins>
      <w:commentRangeEnd w:id="4"/>
      <w:ins w:id="6" w:author="Alyssa Manik" w:date="2021-10-26T00:24:00Z">
        <w:r>
          <w:rPr>
            <w:rStyle w:val="CommentReference"/>
          </w:rPr>
          <w:commentReference w:id="4"/>
        </w:r>
      </w:ins>
      <w:ins w:id="7" w:author="Alyssa Manik" w:date="2021-10-26T00:18:00Z">
        <w:r w:rsidRPr="003E5027">
          <w:rPr>
            <w:rFonts w:ascii="Roboto" w:eastAsia="Times New Roman" w:hAnsi="Roboto" w:cs="Times New Roman"/>
            <w:color w:val="5A5C69"/>
            <w:sz w:val="20"/>
            <w:szCs w:val="20"/>
            <w:shd w:val="clear" w:color="auto" w:fill="FFFFFF"/>
            <w:lang w:eastAsia="zh-CN"/>
          </w:rPr>
          <w:t>, and what did you learn from the experience?</w:t>
        </w:r>
      </w:ins>
    </w:p>
    <w:p w14:paraId="551C2C3F" w14:textId="6D043EB0" w:rsidR="003E5027" w:rsidRDefault="003E5027" w:rsidP="0001175E">
      <w:pPr>
        <w:spacing w:after="0" w:line="240" w:lineRule="auto"/>
        <w:jc w:val="both"/>
        <w:rPr>
          <w:ins w:id="8" w:author="Alyssa Manik" w:date="2021-10-26T00:17:00Z"/>
          <w:rFonts w:ascii="Times New Roman" w:eastAsia="Times New Roman" w:hAnsi="Times New Roman" w:cs="Times New Roman"/>
          <w:color w:val="000000"/>
          <w:sz w:val="24"/>
          <w:szCs w:val="24"/>
          <w:lang w:eastAsia="en-ID"/>
        </w:rPr>
      </w:pPr>
    </w:p>
    <w:p w14:paraId="0CFD1CF9" w14:textId="77777777" w:rsidR="003E5027" w:rsidRDefault="003E5027" w:rsidP="0001175E">
      <w:pPr>
        <w:spacing w:after="0" w:line="240" w:lineRule="auto"/>
        <w:jc w:val="both"/>
        <w:rPr>
          <w:ins w:id="9" w:author="Alyssa Manik" w:date="2021-10-26T00:17:00Z"/>
          <w:rFonts w:ascii="Times New Roman" w:eastAsia="Times New Roman" w:hAnsi="Times New Roman" w:cs="Times New Roman"/>
          <w:color w:val="000000"/>
          <w:sz w:val="24"/>
          <w:szCs w:val="24"/>
          <w:lang w:eastAsia="en-ID"/>
        </w:rPr>
      </w:pPr>
    </w:p>
    <w:p w14:paraId="7FE9361D" w14:textId="5CF3B895" w:rsidR="0001175E" w:rsidRPr="0001175E" w:rsidRDefault="0001175E" w:rsidP="0001175E">
      <w:pPr>
        <w:spacing w:after="0" w:line="240" w:lineRule="auto"/>
        <w:jc w:val="both"/>
        <w:rPr>
          <w:rFonts w:ascii="Times New Roman" w:eastAsia="Times New Roman" w:hAnsi="Times New Roman" w:cs="Times New Roman"/>
          <w:color w:val="000000"/>
          <w:sz w:val="24"/>
          <w:szCs w:val="24"/>
          <w:lang w:eastAsia="en-ID"/>
        </w:rPr>
      </w:pPr>
      <w:r w:rsidRPr="0001175E">
        <w:rPr>
          <w:rFonts w:ascii="Times New Roman" w:eastAsia="Times New Roman" w:hAnsi="Times New Roman" w:cs="Times New Roman"/>
          <w:color w:val="000000"/>
          <w:sz w:val="24"/>
          <w:szCs w:val="24"/>
          <w:lang w:eastAsia="en-ID"/>
        </w:rPr>
        <w:t xml:space="preserve">It was a casual Sunday evening; I was relaxing in my chair, painting my Warhammer figurines. Suddenly, my mother knocked on my door, and to my shock—there were tears in her eyes. </w:t>
      </w:r>
    </w:p>
    <w:p w14:paraId="30CDE641" w14:textId="77777777" w:rsidR="0001175E" w:rsidRPr="0001175E" w:rsidRDefault="0001175E" w:rsidP="0001175E">
      <w:pPr>
        <w:spacing w:after="0" w:line="240" w:lineRule="auto"/>
        <w:jc w:val="both"/>
        <w:rPr>
          <w:rFonts w:ascii="Times New Roman" w:eastAsia="Times New Roman" w:hAnsi="Times New Roman" w:cs="Times New Roman"/>
          <w:color w:val="000000"/>
          <w:sz w:val="24"/>
          <w:szCs w:val="24"/>
          <w:lang w:eastAsia="en-ID"/>
        </w:rPr>
      </w:pPr>
    </w:p>
    <w:p w14:paraId="66071EDB" w14:textId="07D9F502" w:rsidR="0001175E" w:rsidRPr="0001175E" w:rsidRDefault="0001175E" w:rsidP="0001175E">
      <w:pPr>
        <w:spacing w:after="0" w:line="240" w:lineRule="auto"/>
        <w:jc w:val="both"/>
        <w:rPr>
          <w:rFonts w:ascii="Times New Roman" w:eastAsia="Times New Roman" w:hAnsi="Times New Roman" w:cs="Times New Roman"/>
          <w:color w:val="000000"/>
          <w:sz w:val="24"/>
          <w:szCs w:val="24"/>
          <w:lang w:eastAsia="en-ID"/>
        </w:rPr>
      </w:pPr>
      <w:r w:rsidRPr="0001175E">
        <w:rPr>
          <w:rFonts w:ascii="Times New Roman" w:eastAsia="Times New Roman" w:hAnsi="Times New Roman" w:cs="Times New Roman"/>
          <w:color w:val="000000"/>
          <w:sz w:val="24"/>
          <w:szCs w:val="24"/>
          <w:lang w:eastAsia="en-ID"/>
        </w:rPr>
        <w:t>"Grandmother had been diagnosed with cancer</w:t>
      </w:r>
      <w:ins w:id="10" w:author="Alyssa Manik" w:date="2021-10-26T00:18:00Z">
        <w:r w:rsidR="003E5027">
          <w:rPr>
            <w:rFonts w:ascii="Times New Roman" w:eastAsia="Times New Roman" w:hAnsi="Times New Roman" w:cs="Times New Roman"/>
            <w:color w:val="000000"/>
            <w:sz w:val="24"/>
            <w:szCs w:val="24"/>
            <w:lang w:eastAsia="en-ID"/>
          </w:rPr>
          <w:t>.</w:t>
        </w:r>
      </w:ins>
      <w:r w:rsidRPr="0001175E">
        <w:rPr>
          <w:rFonts w:ascii="Times New Roman" w:eastAsia="Times New Roman" w:hAnsi="Times New Roman" w:cs="Times New Roman"/>
          <w:color w:val="000000"/>
          <w:sz w:val="24"/>
          <w:szCs w:val="24"/>
          <w:lang w:eastAsia="en-ID"/>
        </w:rPr>
        <w:t>"</w:t>
      </w:r>
    </w:p>
    <w:p w14:paraId="3A37B032" w14:textId="77777777" w:rsidR="0001175E" w:rsidRPr="0001175E" w:rsidRDefault="0001175E" w:rsidP="0001175E">
      <w:pPr>
        <w:spacing w:after="0" w:line="240" w:lineRule="auto"/>
        <w:jc w:val="both"/>
        <w:rPr>
          <w:rFonts w:ascii="Times New Roman" w:eastAsia="Times New Roman" w:hAnsi="Times New Roman" w:cs="Times New Roman"/>
          <w:color w:val="000000"/>
          <w:sz w:val="24"/>
          <w:szCs w:val="24"/>
          <w:lang w:eastAsia="en-ID"/>
        </w:rPr>
      </w:pPr>
    </w:p>
    <w:p w14:paraId="056F3294" w14:textId="77777777" w:rsidR="0001175E" w:rsidRPr="0001175E" w:rsidRDefault="0001175E" w:rsidP="0001175E">
      <w:pPr>
        <w:spacing w:after="0" w:line="240" w:lineRule="auto"/>
        <w:jc w:val="both"/>
        <w:rPr>
          <w:rFonts w:ascii="Times New Roman" w:eastAsia="Times New Roman" w:hAnsi="Times New Roman" w:cs="Times New Roman"/>
          <w:color w:val="000000"/>
          <w:sz w:val="24"/>
          <w:szCs w:val="24"/>
          <w:lang w:eastAsia="en-ID"/>
        </w:rPr>
      </w:pPr>
      <w:r w:rsidRPr="0001175E">
        <w:rPr>
          <w:rFonts w:ascii="Times New Roman" w:eastAsia="Times New Roman" w:hAnsi="Times New Roman" w:cs="Times New Roman"/>
          <w:color w:val="000000"/>
          <w:sz w:val="24"/>
          <w:szCs w:val="24"/>
          <w:lang w:eastAsia="en-ID"/>
        </w:rPr>
        <w:t xml:space="preserve">I was scared, and I didn't know how to react. I was left speechless. Cancer </w:t>
      </w:r>
      <w:commentRangeStart w:id="11"/>
      <w:r w:rsidRPr="0001175E">
        <w:rPr>
          <w:rFonts w:ascii="Times New Roman" w:eastAsia="Times New Roman" w:hAnsi="Times New Roman" w:cs="Times New Roman"/>
          <w:color w:val="000000"/>
          <w:sz w:val="24"/>
          <w:szCs w:val="24"/>
          <w:lang w:eastAsia="en-ID"/>
        </w:rPr>
        <w:t xml:space="preserve">has just </w:t>
      </w:r>
      <w:commentRangeEnd w:id="11"/>
      <w:r w:rsidR="003E5027">
        <w:rPr>
          <w:rStyle w:val="CommentReference"/>
        </w:rPr>
        <w:commentReference w:id="11"/>
      </w:r>
      <w:r w:rsidRPr="0001175E">
        <w:rPr>
          <w:rFonts w:ascii="Times New Roman" w:eastAsia="Times New Roman" w:hAnsi="Times New Roman" w:cs="Times New Roman"/>
          <w:color w:val="000000"/>
          <w:sz w:val="24"/>
          <w:szCs w:val="24"/>
          <w:lang w:eastAsia="en-ID"/>
        </w:rPr>
        <w:t>appeared to a close family member of mine.</w:t>
      </w:r>
    </w:p>
    <w:p w14:paraId="15F40506" w14:textId="77777777" w:rsidR="0001175E" w:rsidRPr="0001175E" w:rsidRDefault="0001175E" w:rsidP="0001175E">
      <w:pPr>
        <w:spacing w:after="0" w:line="240" w:lineRule="auto"/>
        <w:jc w:val="both"/>
        <w:rPr>
          <w:rFonts w:ascii="Times New Roman" w:eastAsia="Times New Roman" w:hAnsi="Times New Roman" w:cs="Times New Roman"/>
          <w:color w:val="000000"/>
          <w:sz w:val="24"/>
          <w:szCs w:val="24"/>
          <w:lang w:eastAsia="en-ID"/>
        </w:rPr>
      </w:pPr>
    </w:p>
    <w:p w14:paraId="4D7185EE" w14:textId="77777777" w:rsidR="0001175E" w:rsidRPr="0001175E" w:rsidRDefault="0001175E" w:rsidP="0001175E">
      <w:pPr>
        <w:spacing w:after="0" w:line="240" w:lineRule="auto"/>
        <w:jc w:val="both"/>
        <w:rPr>
          <w:rFonts w:ascii="Times New Roman" w:eastAsia="Times New Roman" w:hAnsi="Times New Roman" w:cs="Times New Roman"/>
          <w:color w:val="000000"/>
          <w:sz w:val="24"/>
          <w:szCs w:val="24"/>
          <w:lang w:eastAsia="en-ID"/>
        </w:rPr>
      </w:pPr>
      <w:r w:rsidRPr="0001175E">
        <w:rPr>
          <w:rFonts w:ascii="Times New Roman" w:eastAsia="Times New Roman" w:hAnsi="Times New Roman" w:cs="Times New Roman"/>
          <w:color w:val="000000"/>
          <w:sz w:val="24"/>
          <w:szCs w:val="24"/>
          <w:lang w:eastAsia="en-ID"/>
        </w:rPr>
        <w:t xml:space="preserve">Several weeks later, my grandmother was </w:t>
      </w:r>
      <w:commentRangeStart w:id="12"/>
      <w:r w:rsidRPr="0001175E">
        <w:rPr>
          <w:rFonts w:ascii="Times New Roman" w:eastAsia="Times New Roman" w:hAnsi="Times New Roman" w:cs="Times New Roman"/>
          <w:color w:val="000000"/>
          <w:sz w:val="24"/>
          <w:szCs w:val="24"/>
          <w:lang w:eastAsia="en-ID"/>
        </w:rPr>
        <w:t xml:space="preserve">brought back </w:t>
      </w:r>
      <w:commentRangeEnd w:id="12"/>
      <w:r w:rsidR="003E5027">
        <w:rPr>
          <w:rStyle w:val="CommentReference"/>
        </w:rPr>
        <w:commentReference w:id="12"/>
      </w:r>
      <w:r w:rsidRPr="0001175E">
        <w:rPr>
          <w:rFonts w:ascii="Times New Roman" w:eastAsia="Times New Roman" w:hAnsi="Times New Roman" w:cs="Times New Roman"/>
          <w:color w:val="000000"/>
          <w:sz w:val="24"/>
          <w:szCs w:val="24"/>
          <w:lang w:eastAsia="en-ID"/>
        </w:rPr>
        <w:t>from Surabaya. I finally got to meet her, but she was in a vegetative state. I was immensely devastated.</w:t>
      </w:r>
    </w:p>
    <w:p w14:paraId="172BD1A2" w14:textId="77777777" w:rsidR="0001175E" w:rsidRPr="0001175E" w:rsidRDefault="0001175E" w:rsidP="0001175E">
      <w:pPr>
        <w:spacing w:after="0" w:line="240" w:lineRule="auto"/>
        <w:jc w:val="both"/>
        <w:rPr>
          <w:rFonts w:ascii="Times New Roman" w:eastAsia="Times New Roman" w:hAnsi="Times New Roman" w:cs="Times New Roman"/>
          <w:color w:val="000000"/>
          <w:sz w:val="24"/>
          <w:szCs w:val="24"/>
          <w:lang w:eastAsia="en-ID"/>
        </w:rPr>
      </w:pPr>
    </w:p>
    <w:p w14:paraId="0715E2FC" w14:textId="37F62021" w:rsidR="0001175E" w:rsidRPr="0001175E" w:rsidRDefault="0001175E" w:rsidP="0001175E">
      <w:pPr>
        <w:spacing w:after="0" w:line="240" w:lineRule="auto"/>
        <w:jc w:val="both"/>
        <w:rPr>
          <w:rFonts w:ascii="Times New Roman" w:eastAsia="Times New Roman" w:hAnsi="Times New Roman" w:cs="Times New Roman"/>
          <w:color w:val="000000"/>
          <w:sz w:val="24"/>
          <w:szCs w:val="24"/>
          <w:lang w:eastAsia="en-ID"/>
        </w:rPr>
      </w:pPr>
      <w:r w:rsidRPr="0001175E">
        <w:rPr>
          <w:rFonts w:ascii="Times New Roman" w:eastAsia="Times New Roman" w:hAnsi="Times New Roman" w:cs="Times New Roman"/>
          <w:color w:val="000000"/>
          <w:sz w:val="24"/>
          <w:szCs w:val="24"/>
          <w:lang w:eastAsia="en-ID"/>
        </w:rPr>
        <w:t xml:space="preserve">When I last saw her, she was full of life, and as always, was very talkative. However, when I saw her in that state, I couldn't believe my own eyes. I cried for a </w:t>
      </w:r>
      <w:r w:rsidR="00162EA4">
        <w:rPr>
          <w:rFonts w:ascii="Times New Roman" w:eastAsia="Times New Roman" w:hAnsi="Times New Roman" w:cs="Times New Roman"/>
          <w:color w:val="000000"/>
          <w:sz w:val="24"/>
          <w:szCs w:val="24"/>
          <w:lang w:eastAsia="en-ID"/>
        </w:rPr>
        <w:t>while</w:t>
      </w:r>
      <w:r w:rsidRPr="0001175E">
        <w:rPr>
          <w:rFonts w:ascii="Times New Roman" w:eastAsia="Times New Roman" w:hAnsi="Times New Roman" w:cs="Times New Roman"/>
          <w:color w:val="000000"/>
          <w:sz w:val="24"/>
          <w:szCs w:val="24"/>
          <w:lang w:eastAsia="en-ID"/>
        </w:rPr>
        <w:t xml:space="preserve">. I realized that I hadn't talked to her at all in a very long time. </w:t>
      </w:r>
      <w:commentRangeStart w:id="13"/>
      <w:r w:rsidRPr="0001175E">
        <w:rPr>
          <w:rFonts w:ascii="Times New Roman" w:eastAsia="Times New Roman" w:hAnsi="Times New Roman" w:cs="Times New Roman"/>
          <w:color w:val="000000"/>
          <w:sz w:val="24"/>
          <w:szCs w:val="24"/>
          <w:lang w:eastAsia="en-ID"/>
        </w:rPr>
        <w:t>While I was looking at her, all the memories came back to me. Every time she visited our home, we would always play card games and watch movies with her. None of that is going to happen now.</w:t>
      </w:r>
      <w:commentRangeEnd w:id="13"/>
      <w:r w:rsidR="003E5027">
        <w:rPr>
          <w:rStyle w:val="CommentReference"/>
        </w:rPr>
        <w:commentReference w:id="13"/>
      </w:r>
    </w:p>
    <w:p w14:paraId="6DB19AB0" w14:textId="77777777" w:rsidR="0001175E" w:rsidRPr="0001175E" w:rsidRDefault="0001175E" w:rsidP="0001175E">
      <w:pPr>
        <w:spacing w:after="0" w:line="240" w:lineRule="auto"/>
        <w:jc w:val="both"/>
        <w:rPr>
          <w:rFonts w:ascii="Times New Roman" w:eastAsia="Times New Roman" w:hAnsi="Times New Roman" w:cs="Times New Roman"/>
          <w:color w:val="000000"/>
          <w:sz w:val="24"/>
          <w:szCs w:val="24"/>
          <w:lang w:eastAsia="en-ID"/>
        </w:rPr>
      </w:pPr>
    </w:p>
    <w:p w14:paraId="5188342B" w14:textId="77777777" w:rsidR="0001175E" w:rsidRPr="0001175E" w:rsidRDefault="0001175E" w:rsidP="0001175E">
      <w:pPr>
        <w:spacing w:after="0" w:line="240" w:lineRule="auto"/>
        <w:jc w:val="both"/>
        <w:rPr>
          <w:rFonts w:ascii="Times New Roman" w:eastAsia="Times New Roman" w:hAnsi="Times New Roman" w:cs="Times New Roman"/>
          <w:color w:val="000000"/>
          <w:sz w:val="24"/>
          <w:szCs w:val="24"/>
          <w:lang w:eastAsia="en-ID"/>
        </w:rPr>
      </w:pPr>
      <w:r w:rsidRPr="0001175E">
        <w:rPr>
          <w:rFonts w:ascii="Times New Roman" w:eastAsia="Times New Roman" w:hAnsi="Times New Roman" w:cs="Times New Roman"/>
          <w:color w:val="000000"/>
          <w:sz w:val="24"/>
          <w:szCs w:val="24"/>
          <w:lang w:eastAsia="en-ID"/>
        </w:rPr>
        <w:t>Not long after that, the doctor told my family that she only had three months to live. Being busy with school is one thing, but having to handle this is another. Every night, I would always visit my grandmother to chat with her; I would always caress her hand and calm her down. I reminisced the past with her as we talked about our overseas trips and our time together when I was a child. I would always stay beside her side until she fell asleep.</w:t>
      </w:r>
    </w:p>
    <w:p w14:paraId="7146348D" w14:textId="77777777" w:rsidR="0001175E" w:rsidRPr="0001175E" w:rsidRDefault="0001175E" w:rsidP="0001175E">
      <w:pPr>
        <w:spacing w:after="0" w:line="240" w:lineRule="auto"/>
        <w:jc w:val="both"/>
        <w:rPr>
          <w:rFonts w:ascii="Times New Roman" w:eastAsia="Times New Roman" w:hAnsi="Times New Roman" w:cs="Times New Roman"/>
          <w:color w:val="000000"/>
          <w:sz w:val="24"/>
          <w:szCs w:val="24"/>
          <w:lang w:eastAsia="en-ID"/>
        </w:rPr>
      </w:pPr>
    </w:p>
    <w:p w14:paraId="2D5B0ABF" w14:textId="77777777" w:rsidR="0001175E" w:rsidRPr="0001175E" w:rsidRDefault="0001175E" w:rsidP="0001175E">
      <w:pPr>
        <w:spacing w:after="0" w:line="240" w:lineRule="auto"/>
        <w:jc w:val="both"/>
        <w:rPr>
          <w:rFonts w:ascii="Times New Roman" w:eastAsia="Times New Roman" w:hAnsi="Times New Roman" w:cs="Times New Roman"/>
          <w:color w:val="000000"/>
          <w:sz w:val="24"/>
          <w:szCs w:val="24"/>
          <w:lang w:eastAsia="en-ID"/>
        </w:rPr>
      </w:pPr>
      <w:r w:rsidRPr="0001175E">
        <w:rPr>
          <w:rFonts w:ascii="Times New Roman" w:eastAsia="Times New Roman" w:hAnsi="Times New Roman" w:cs="Times New Roman"/>
          <w:color w:val="000000"/>
          <w:sz w:val="24"/>
          <w:szCs w:val="24"/>
          <w:lang w:eastAsia="en-ID"/>
        </w:rPr>
        <w:t xml:space="preserve">Having gone through this, I realized the value of time. I want to make more quality memories with my family, and I want to live a fulfilling life with my loved ones. </w:t>
      </w:r>
      <w:commentRangeStart w:id="14"/>
      <w:r w:rsidRPr="0001175E">
        <w:rPr>
          <w:rFonts w:ascii="Times New Roman" w:eastAsia="Times New Roman" w:hAnsi="Times New Roman" w:cs="Times New Roman"/>
          <w:color w:val="000000"/>
          <w:sz w:val="24"/>
          <w:szCs w:val="24"/>
          <w:lang w:eastAsia="en-ID"/>
        </w:rPr>
        <w:t xml:space="preserve">One of the ways to do that is </w:t>
      </w:r>
      <w:commentRangeEnd w:id="14"/>
      <w:r w:rsidR="00371625">
        <w:rPr>
          <w:rStyle w:val="CommentReference"/>
        </w:rPr>
        <w:commentReference w:id="14"/>
      </w:r>
      <w:r w:rsidRPr="0001175E">
        <w:rPr>
          <w:rFonts w:ascii="Times New Roman" w:eastAsia="Times New Roman" w:hAnsi="Times New Roman" w:cs="Times New Roman"/>
          <w:color w:val="000000"/>
          <w:sz w:val="24"/>
          <w:szCs w:val="24"/>
          <w:lang w:eastAsia="en-ID"/>
        </w:rPr>
        <w:t>to live life in a much healthier way; I have been determined to change my lifestyle. I learned how to exercise more, eat healthier food, and have much more self-control.</w:t>
      </w:r>
    </w:p>
    <w:p w14:paraId="18B80F3D" w14:textId="77777777" w:rsidR="0001175E" w:rsidRPr="0001175E" w:rsidRDefault="0001175E" w:rsidP="0001175E">
      <w:pPr>
        <w:spacing w:after="0" w:line="240" w:lineRule="auto"/>
        <w:jc w:val="both"/>
        <w:rPr>
          <w:rFonts w:ascii="Times New Roman" w:eastAsia="Times New Roman" w:hAnsi="Times New Roman" w:cs="Times New Roman"/>
          <w:color w:val="000000"/>
          <w:sz w:val="24"/>
          <w:szCs w:val="24"/>
          <w:lang w:eastAsia="en-ID"/>
        </w:rPr>
      </w:pPr>
    </w:p>
    <w:p w14:paraId="682D666F" w14:textId="0C559F10" w:rsidR="0001175E" w:rsidRPr="0001175E" w:rsidRDefault="0001175E" w:rsidP="0001175E">
      <w:pPr>
        <w:spacing w:after="0" w:line="240" w:lineRule="auto"/>
        <w:jc w:val="both"/>
        <w:rPr>
          <w:rFonts w:ascii="Times New Roman" w:eastAsia="Times New Roman" w:hAnsi="Times New Roman" w:cs="Times New Roman"/>
          <w:color w:val="000000"/>
          <w:sz w:val="24"/>
          <w:szCs w:val="24"/>
          <w:lang w:eastAsia="en-ID"/>
        </w:rPr>
      </w:pPr>
      <w:r w:rsidRPr="0001175E">
        <w:rPr>
          <w:rFonts w:ascii="Times New Roman" w:eastAsia="Times New Roman" w:hAnsi="Times New Roman" w:cs="Times New Roman"/>
          <w:color w:val="000000"/>
          <w:sz w:val="24"/>
          <w:szCs w:val="24"/>
          <w:lang w:eastAsia="en-ID"/>
        </w:rPr>
        <w:t>Since then, cycling every night ha</w:t>
      </w:r>
      <w:ins w:id="15" w:author="Alyssa Manik" w:date="2021-10-26T00:22:00Z">
        <w:r w:rsidR="003E5027">
          <w:rPr>
            <w:rFonts w:ascii="Times New Roman" w:eastAsia="Times New Roman" w:hAnsi="Times New Roman" w:cs="Times New Roman"/>
            <w:color w:val="000000"/>
            <w:sz w:val="24"/>
            <w:szCs w:val="24"/>
            <w:lang w:eastAsia="en-ID"/>
          </w:rPr>
          <w:t>d</w:t>
        </w:r>
      </w:ins>
      <w:del w:id="16" w:author="Alyssa Manik" w:date="2021-10-26T00:22:00Z">
        <w:r w:rsidRPr="0001175E" w:rsidDel="003E5027">
          <w:rPr>
            <w:rFonts w:ascii="Times New Roman" w:eastAsia="Times New Roman" w:hAnsi="Times New Roman" w:cs="Times New Roman"/>
            <w:color w:val="000000"/>
            <w:sz w:val="24"/>
            <w:szCs w:val="24"/>
            <w:lang w:eastAsia="en-ID"/>
          </w:rPr>
          <w:delText>s</w:delText>
        </w:r>
      </w:del>
      <w:r w:rsidRPr="0001175E">
        <w:rPr>
          <w:rFonts w:ascii="Times New Roman" w:eastAsia="Times New Roman" w:hAnsi="Times New Roman" w:cs="Times New Roman"/>
          <w:color w:val="000000"/>
          <w:sz w:val="24"/>
          <w:szCs w:val="24"/>
          <w:lang w:eastAsia="en-ID"/>
        </w:rPr>
        <w:t xml:space="preserve"> become a habit. I hated every moment of my exercise session, but I knew</w:t>
      </w:r>
      <w:del w:id="17" w:author="Alyssa Manik" w:date="2021-10-26T00:36:00Z">
        <w:r w:rsidRPr="0001175E" w:rsidDel="00CF07B6">
          <w:rPr>
            <w:rFonts w:ascii="Times New Roman" w:eastAsia="Times New Roman" w:hAnsi="Times New Roman" w:cs="Times New Roman"/>
            <w:color w:val="000000"/>
            <w:sz w:val="24"/>
            <w:szCs w:val="24"/>
            <w:lang w:eastAsia="en-ID"/>
          </w:rPr>
          <w:delText xml:space="preserve"> that</w:delText>
        </w:r>
      </w:del>
      <w:r w:rsidRPr="0001175E">
        <w:rPr>
          <w:rFonts w:ascii="Times New Roman" w:eastAsia="Times New Roman" w:hAnsi="Times New Roman" w:cs="Times New Roman"/>
          <w:color w:val="000000"/>
          <w:sz w:val="24"/>
          <w:szCs w:val="24"/>
          <w:lang w:eastAsia="en-ID"/>
        </w:rPr>
        <w:t xml:space="preserve"> it was for the best. </w:t>
      </w:r>
      <w:commentRangeStart w:id="18"/>
      <w:r w:rsidRPr="0001175E">
        <w:rPr>
          <w:rFonts w:ascii="Times New Roman" w:eastAsia="Times New Roman" w:hAnsi="Times New Roman" w:cs="Times New Roman"/>
          <w:color w:val="000000"/>
          <w:sz w:val="24"/>
          <w:szCs w:val="24"/>
          <w:lang w:eastAsia="en-ID"/>
        </w:rPr>
        <w:t>Slowly but surely, I started to embrace and enjoy it. I have also tried several other changes to my life, such as sleeping early, and making sure I wake up rested and full of energy the next day.</w:t>
      </w:r>
      <w:commentRangeEnd w:id="18"/>
      <w:r w:rsidR="003E5027">
        <w:rPr>
          <w:rStyle w:val="CommentReference"/>
        </w:rPr>
        <w:commentReference w:id="18"/>
      </w:r>
    </w:p>
    <w:p w14:paraId="30BF90E8" w14:textId="77777777" w:rsidR="0001175E" w:rsidRPr="0001175E" w:rsidRDefault="0001175E" w:rsidP="0001175E">
      <w:pPr>
        <w:spacing w:after="0" w:line="240" w:lineRule="auto"/>
        <w:jc w:val="both"/>
        <w:rPr>
          <w:rFonts w:ascii="Times New Roman" w:eastAsia="Times New Roman" w:hAnsi="Times New Roman" w:cs="Times New Roman"/>
          <w:color w:val="000000"/>
          <w:sz w:val="24"/>
          <w:szCs w:val="24"/>
          <w:lang w:eastAsia="en-ID"/>
        </w:rPr>
      </w:pPr>
    </w:p>
    <w:p w14:paraId="4026F34A" w14:textId="28877A44" w:rsidR="0001175E" w:rsidRPr="0001175E" w:rsidRDefault="0001175E" w:rsidP="0001175E">
      <w:pPr>
        <w:spacing w:after="0" w:line="240" w:lineRule="auto"/>
        <w:jc w:val="both"/>
        <w:rPr>
          <w:rFonts w:ascii="Times New Roman" w:eastAsia="Times New Roman" w:hAnsi="Times New Roman" w:cs="Times New Roman"/>
          <w:color w:val="000000"/>
          <w:sz w:val="24"/>
          <w:szCs w:val="24"/>
          <w:lang w:eastAsia="en-ID"/>
        </w:rPr>
      </w:pPr>
      <w:r w:rsidRPr="0001175E">
        <w:rPr>
          <w:rFonts w:ascii="Times New Roman" w:eastAsia="Times New Roman" w:hAnsi="Times New Roman" w:cs="Times New Roman"/>
          <w:color w:val="000000"/>
          <w:sz w:val="24"/>
          <w:szCs w:val="24"/>
          <w:lang w:eastAsia="en-ID"/>
        </w:rPr>
        <w:t>Through these sm</w:t>
      </w:r>
      <w:commentRangeStart w:id="19"/>
      <w:r w:rsidRPr="0001175E">
        <w:rPr>
          <w:rFonts w:ascii="Times New Roman" w:eastAsia="Times New Roman" w:hAnsi="Times New Roman" w:cs="Times New Roman"/>
          <w:color w:val="000000"/>
          <w:sz w:val="24"/>
          <w:szCs w:val="24"/>
          <w:lang w:eastAsia="en-ID"/>
        </w:rPr>
        <w:t xml:space="preserve">all changes, I </w:t>
      </w:r>
      <w:r w:rsidR="00B94216">
        <w:rPr>
          <w:rFonts w:ascii="Times New Roman" w:eastAsia="Times New Roman" w:hAnsi="Times New Roman" w:cs="Times New Roman"/>
          <w:color w:val="000000"/>
          <w:sz w:val="24"/>
          <w:szCs w:val="24"/>
          <w:lang w:eastAsia="en-ID"/>
        </w:rPr>
        <w:t>am gaining</w:t>
      </w:r>
      <w:r w:rsidRPr="0001175E">
        <w:rPr>
          <w:rFonts w:ascii="Times New Roman" w:eastAsia="Times New Roman" w:hAnsi="Times New Roman" w:cs="Times New Roman"/>
          <w:color w:val="000000"/>
          <w:sz w:val="24"/>
          <w:szCs w:val="24"/>
          <w:lang w:eastAsia="en-ID"/>
        </w:rPr>
        <w:t xml:space="preserve"> more control over myself. I balanced between my hobbies and schoolwork and managed my relationships with friends and family members well. </w:t>
      </w:r>
      <w:commentRangeStart w:id="20"/>
      <w:r w:rsidRPr="0001175E">
        <w:rPr>
          <w:rFonts w:ascii="Times New Roman" w:eastAsia="Times New Roman" w:hAnsi="Times New Roman" w:cs="Times New Roman"/>
          <w:color w:val="000000"/>
          <w:sz w:val="24"/>
          <w:szCs w:val="24"/>
          <w:lang w:eastAsia="en-ID"/>
        </w:rPr>
        <w:t xml:space="preserve">Apparently, improving my lifestyle has also positively impacted how I interact with others. </w:t>
      </w:r>
      <w:commentRangeEnd w:id="20"/>
      <w:r w:rsidR="003E5027">
        <w:rPr>
          <w:rStyle w:val="CommentReference"/>
        </w:rPr>
        <w:commentReference w:id="20"/>
      </w:r>
      <w:r w:rsidRPr="0001175E">
        <w:rPr>
          <w:rFonts w:ascii="Times New Roman" w:eastAsia="Times New Roman" w:hAnsi="Times New Roman" w:cs="Times New Roman"/>
          <w:color w:val="000000"/>
          <w:sz w:val="24"/>
          <w:szCs w:val="24"/>
          <w:lang w:eastAsia="en-ID"/>
        </w:rPr>
        <w:t xml:space="preserve">I learned that any tragedy or adversity in life could also propel me to be better, and eventually, build my character. </w:t>
      </w:r>
      <w:commentRangeEnd w:id="19"/>
      <w:r w:rsidR="003E5027">
        <w:rPr>
          <w:rStyle w:val="CommentReference"/>
        </w:rPr>
        <w:commentReference w:id="19"/>
      </w:r>
    </w:p>
    <w:p w14:paraId="37240E5C" w14:textId="270682DF" w:rsidR="00012D03" w:rsidRDefault="00A17A54" w:rsidP="0001175E">
      <w:pPr>
        <w:spacing w:after="0" w:line="240" w:lineRule="auto"/>
        <w:jc w:val="both"/>
        <w:rPr>
          <w:ins w:id="21" w:author="Alyssa Manik" w:date="2021-10-26T00:24:00Z"/>
        </w:rPr>
      </w:pPr>
    </w:p>
    <w:p w14:paraId="3FD76CB8" w14:textId="1AF3F55E" w:rsidR="003E5027" w:rsidRDefault="003E5027" w:rsidP="0001175E">
      <w:pPr>
        <w:spacing w:after="0" w:line="240" w:lineRule="auto"/>
        <w:jc w:val="both"/>
        <w:rPr>
          <w:ins w:id="22" w:author="Alyssa Manik" w:date="2021-10-26T00:25:00Z"/>
        </w:rPr>
      </w:pPr>
      <w:ins w:id="23" w:author="Alyssa Manik" w:date="2021-10-26T00:24:00Z">
        <w:r>
          <w:t xml:space="preserve">Hello. My condolences for your loss, </w:t>
        </w:r>
      </w:ins>
      <w:ins w:id="24" w:author="Alyssa Manik" w:date="2021-10-26T00:25:00Z">
        <w:r>
          <w:t>it was brave of you to discuss something so personal in the essay.</w:t>
        </w:r>
      </w:ins>
    </w:p>
    <w:p w14:paraId="1C18E1DB" w14:textId="443929BE" w:rsidR="003E5027" w:rsidRDefault="003E5027" w:rsidP="0001175E">
      <w:pPr>
        <w:spacing w:after="0" w:line="240" w:lineRule="auto"/>
        <w:jc w:val="both"/>
        <w:rPr>
          <w:ins w:id="25" w:author="Alyssa Manik" w:date="2021-10-26T00:25:00Z"/>
        </w:rPr>
      </w:pPr>
    </w:p>
    <w:p w14:paraId="60033B4F" w14:textId="52288665" w:rsidR="003E5027" w:rsidRDefault="003E5027" w:rsidP="0001175E">
      <w:pPr>
        <w:spacing w:after="0" w:line="240" w:lineRule="auto"/>
        <w:jc w:val="both"/>
        <w:rPr>
          <w:ins w:id="26" w:author="Alyssa Manik" w:date="2021-10-26T00:26:00Z"/>
        </w:rPr>
      </w:pPr>
      <w:ins w:id="27" w:author="Alyssa Manik" w:date="2021-10-26T00:25:00Z">
        <w:r>
          <w:t xml:space="preserve">Overall, your language is quite good and I understood the points you were trying to make. I know what it’s like to lose a grandparents as well, which is why I </w:t>
        </w:r>
      </w:ins>
      <w:ins w:id="28" w:author="Alyssa Manik" w:date="2021-10-26T00:26:00Z">
        <w:r>
          <w:t xml:space="preserve">feel like you could articulate your emotions </w:t>
        </w:r>
        <w:r>
          <w:lastRenderedPageBreak/>
          <w:t xml:space="preserve">better. Currently, the second half of the essay feels almost nonchalant and the tone of the essay felt more flat compared to the first half. </w:t>
        </w:r>
      </w:ins>
    </w:p>
    <w:p w14:paraId="77B8B64B" w14:textId="043640C7" w:rsidR="003E5027" w:rsidRDefault="003E5027" w:rsidP="0001175E">
      <w:pPr>
        <w:spacing w:after="0" w:line="240" w:lineRule="auto"/>
        <w:jc w:val="both"/>
        <w:rPr>
          <w:ins w:id="29" w:author="Alyssa Manik" w:date="2021-10-26T00:26:00Z"/>
        </w:rPr>
      </w:pPr>
    </w:p>
    <w:p w14:paraId="305FCA91" w14:textId="6DADA955" w:rsidR="003E5027" w:rsidRDefault="003E5027" w:rsidP="0001175E">
      <w:pPr>
        <w:spacing w:after="0" w:line="240" w:lineRule="auto"/>
        <w:jc w:val="both"/>
        <w:rPr>
          <w:ins w:id="30" w:author="Alyssa Manik" w:date="2021-10-26T00:28:00Z"/>
        </w:rPr>
      </w:pPr>
      <w:ins w:id="31" w:author="Alyssa Manik" w:date="2021-10-26T00:26:00Z">
        <w:r>
          <w:t>I understood the reflective, “I want to live healthy and spend more time with my parents” but I don’</w:t>
        </w:r>
      </w:ins>
      <w:ins w:id="32" w:author="Alyssa Manik" w:date="2021-10-26T00:27:00Z">
        <w:r>
          <w:t xml:space="preserve">t know if this is enough to describe </w:t>
        </w:r>
        <w:proofErr w:type="spellStart"/>
        <w:r>
          <w:t>your self</w:t>
        </w:r>
        <w:proofErr w:type="spellEnd"/>
        <w:r>
          <w:t xml:space="preserve"> and personality. I would like to hear more about your thoughts, motivations, how this shifted your sense of value for time, love, family. The part about cycling definitely ties into your dedication to living a healthier live, but while it tells me you grew to like cycling, I c</w:t>
        </w:r>
      </w:ins>
      <w:ins w:id="33" w:author="Alyssa Manik" w:date="2021-10-26T00:28:00Z">
        <w:r>
          <w:t>an’t tell “how the lessons from obstacles you encounter affected you.” There’s a lot of “I” statements, so many of the things I read is a ‘tell’ not much of a ‘show.’</w:t>
        </w:r>
      </w:ins>
    </w:p>
    <w:p w14:paraId="3A4611E6" w14:textId="59A47DE5" w:rsidR="003E5027" w:rsidRDefault="003E5027" w:rsidP="0001175E">
      <w:pPr>
        <w:spacing w:after="0" w:line="240" w:lineRule="auto"/>
        <w:jc w:val="both"/>
        <w:rPr>
          <w:ins w:id="34" w:author="Alyssa Manik" w:date="2021-10-26T00:28:00Z"/>
        </w:rPr>
      </w:pPr>
    </w:p>
    <w:p w14:paraId="167E9156" w14:textId="47EB9766" w:rsidR="003E5027" w:rsidRDefault="003E5027" w:rsidP="0001175E">
      <w:pPr>
        <w:spacing w:after="0" w:line="240" w:lineRule="auto"/>
        <w:jc w:val="both"/>
      </w:pPr>
      <w:ins w:id="35" w:author="Alyssa Manik" w:date="2021-10-26T00:29:00Z">
        <w:r>
          <w:t>I believe the common app essay allows up to 650 words, so you definitely could write a bit more, elaborate a little on the effect of your grandmother on who you are as a person now, and how you view the world and how you spend your time. Good luck.</w:t>
        </w:r>
      </w:ins>
    </w:p>
    <w:sectPr w:rsidR="003E5027">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lyssa Manik" w:date="2021-10-26T00:24:00Z" w:initials="AM">
    <w:p w14:paraId="7A64BDF5" w14:textId="1952DB24" w:rsidR="003E5027" w:rsidRDefault="003E5027">
      <w:pPr>
        <w:pStyle w:val="CommentText"/>
      </w:pPr>
      <w:r>
        <w:rPr>
          <w:rStyle w:val="CommentReference"/>
        </w:rPr>
        <w:annotationRef/>
      </w:r>
      <w:r>
        <w:t>This part is still weak in the essay. The second part is okay.</w:t>
      </w:r>
    </w:p>
  </w:comment>
  <w:comment w:id="11" w:author="Alyssa Manik" w:date="2021-10-26T00:18:00Z" w:initials="AM">
    <w:p w14:paraId="03C1F798" w14:textId="1437BC96" w:rsidR="003E5027" w:rsidRDefault="003E5027">
      <w:pPr>
        <w:pStyle w:val="CommentText"/>
      </w:pPr>
      <w:r>
        <w:rPr>
          <w:rStyle w:val="CommentReference"/>
        </w:rPr>
        <w:annotationRef/>
      </w:r>
      <w:r>
        <w:t>*had</w:t>
      </w:r>
    </w:p>
  </w:comment>
  <w:comment w:id="12" w:author="Alyssa Manik" w:date="2021-10-26T00:18:00Z" w:initials="AM">
    <w:p w14:paraId="0F2C68CB" w14:textId="7231AB04" w:rsidR="003E5027" w:rsidRDefault="003E5027">
      <w:pPr>
        <w:pStyle w:val="CommentText"/>
      </w:pPr>
      <w:r>
        <w:rPr>
          <w:rStyle w:val="CommentReference"/>
        </w:rPr>
        <w:annotationRef/>
      </w:r>
      <w:r>
        <w:t>*flown (brought back sounds like a verb for an object)</w:t>
      </w:r>
    </w:p>
  </w:comment>
  <w:comment w:id="13" w:author="Alyssa Manik" w:date="2021-10-26T00:20:00Z" w:initials="AM">
    <w:p w14:paraId="508F91BE" w14:textId="0692342B" w:rsidR="003E5027" w:rsidRDefault="003E5027">
      <w:pPr>
        <w:pStyle w:val="CommentText"/>
      </w:pPr>
      <w:r>
        <w:rPr>
          <w:rStyle w:val="CommentReference"/>
        </w:rPr>
        <w:annotationRef/>
      </w:r>
      <w:r>
        <w:t xml:space="preserve">I feel like the memories could be more descriptive or visually stronger so that the readers can relate deeper. </w:t>
      </w:r>
    </w:p>
  </w:comment>
  <w:comment w:id="14" w:author="Alyssa Manik" w:date="2021-10-26T00:34:00Z" w:initials="AM">
    <w:p w14:paraId="7C0A607D" w14:textId="2E29EEDE" w:rsidR="00371625" w:rsidRDefault="00371625">
      <w:pPr>
        <w:pStyle w:val="CommentText"/>
      </w:pPr>
      <w:r>
        <w:rPr>
          <w:rStyle w:val="CommentReference"/>
        </w:rPr>
        <w:annotationRef/>
      </w:r>
      <w:r>
        <w:t>Use personal pronouns. E.g. One of the ways I did to achieve that is….</w:t>
      </w:r>
    </w:p>
  </w:comment>
  <w:comment w:id="18" w:author="Alyssa Manik" w:date="2021-10-26T00:22:00Z" w:initials="AM">
    <w:p w14:paraId="53C91DF6" w14:textId="3A012214" w:rsidR="003E5027" w:rsidRDefault="003E5027">
      <w:pPr>
        <w:pStyle w:val="CommentText"/>
      </w:pPr>
      <w:r>
        <w:rPr>
          <w:rStyle w:val="CommentReference"/>
        </w:rPr>
        <w:annotationRef/>
      </w:r>
      <w:r>
        <w:t>The tone shift here feels a bit nonchalant compared to the tense scene above. I feel like the shift is a bit too abrupt, maybe discuss a bit more about how your feelings drove you to want to do this.</w:t>
      </w:r>
    </w:p>
  </w:comment>
  <w:comment w:id="20" w:author="Alyssa Manik" w:date="2021-10-26T00:23:00Z" w:initials="AM">
    <w:p w14:paraId="0B075378" w14:textId="4D712087" w:rsidR="003E5027" w:rsidRDefault="003E5027">
      <w:pPr>
        <w:pStyle w:val="CommentText"/>
      </w:pPr>
      <w:r>
        <w:rPr>
          <w:rStyle w:val="CommentReference"/>
        </w:rPr>
        <w:annotationRef/>
      </w:r>
      <w:r>
        <w:t xml:space="preserve">This sentence though, feels a bit out of place, since it wasn’t elaborated on. It sounds like an afterthought. </w:t>
      </w:r>
    </w:p>
  </w:comment>
  <w:comment w:id="19" w:author="Alyssa Manik" w:date="2021-10-26T00:20:00Z" w:initials="AM">
    <w:p w14:paraId="0BEBD701" w14:textId="33573E4D" w:rsidR="003E5027" w:rsidRDefault="003E5027">
      <w:pPr>
        <w:pStyle w:val="CommentText"/>
      </w:pPr>
      <w:r>
        <w:rPr>
          <w:rStyle w:val="CommentReference"/>
        </w:rPr>
        <w:annotationRef/>
      </w:r>
      <w:r>
        <w:t xml:space="preserve">I like the reflective statement in the end. I think it connects well with the story and makes sense to the prompt. But I feel like this lesson is a bit too general.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64BDF5" w15:done="0"/>
  <w15:commentEx w15:paraId="03C1F798" w15:done="0"/>
  <w15:commentEx w15:paraId="0F2C68CB" w15:done="0"/>
  <w15:commentEx w15:paraId="508F91BE" w15:done="0"/>
  <w15:commentEx w15:paraId="7C0A607D" w15:done="0"/>
  <w15:commentEx w15:paraId="53C91DF6" w15:done="0"/>
  <w15:commentEx w15:paraId="0B075378" w15:done="0"/>
  <w15:commentEx w15:paraId="0BEBD7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1C943" w16cex:dateUtc="2021-10-26T07:24:00Z"/>
  <w16cex:commentExtensible w16cex:durableId="2521C7D8" w16cex:dateUtc="2021-10-26T07:18:00Z"/>
  <w16cex:commentExtensible w16cex:durableId="2521C7E0" w16cex:dateUtc="2021-10-26T07:18:00Z"/>
  <w16cex:commentExtensible w16cex:durableId="2521C864" w16cex:dateUtc="2021-10-26T07:20:00Z"/>
  <w16cex:commentExtensible w16cex:durableId="2521CBAC" w16cex:dateUtc="2021-10-26T07:34:00Z"/>
  <w16cex:commentExtensible w16cex:durableId="2521C8C1" w16cex:dateUtc="2021-10-26T07:22:00Z"/>
  <w16cex:commentExtensible w16cex:durableId="2521C912" w16cex:dateUtc="2021-10-26T07:23:00Z"/>
  <w16cex:commentExtensible w16cex:durableId="2521C835" w16cex:dateUtc="2021-10-26T0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64BDF5" w16cid:durableId="2521C943"/>
  <w16cid:commentId w16cid:paraId="03C1F798" w16cid:durableId="2521C7D8"/>
  <w16cid:commentId w16cid:paraId="0F2C68CB" w16cid:durableId="2521C7E0"/>
  <w16cid:commentId w16cid:paraId="508F91BE" w16cid:durableId="2521C864"/>
  <w16cid:commentId w16cid:paraId="7C0A607D" w16cid:durableId="2521CBAC"/>
  <w16cid:commentId w16cid:paraId="53C91DF6" w16cid:durableId="2521C8C1"/>
  <w16cid:commentId w16cid:paraId="0B075378" w16cid:durableId="2521C912"/>
  <w16cid:commentId w16cid:paraId="0BEBD701" w16cid:durableId="2521C8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EF32E" w14:textId="77777777" w:rsidR="00A17A54" w:rsidRDefault="00A17A54" w:rsidP="00F01C09">
      <w:pPr>
        <w:spacing w:after="0" w:line="240" w:lineRule="auto"/>
      </w:pPr>
      <w:r>
        <w:separator/>
      </w:r>
    </w:p>
  </w:endnote>
  <w:endnote w:type="continuationSeparator" w:id="0">
    <w:p w14:paraId="2D3AF89B" w14:textId="77777777" w:rsidR="00A17A54" w:rsidRDefault="00A17A54" w:rsidP="00F01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93A20" w14:textId="77777777" w:rsidR="00A17A54" w:rsidRDefault="00A17A54" w:rsidP="00F01C09">
      <w:pPr>
        <w:spacing w:after="0" w:line="240" w:lineRule="auto"/>
      </w:pPr>
      <w:r>
        <w:separator/>
      </w:r>
    </w:p>
  </w:footnote>
  <w:footnote w:type="continuationSeparator" w:id="0">
    <w:p w14:paraId="7C2C0700" w14:textId="77777777" w:rsidR="00A17A54" w:rsidRDefault="00A17A54" w:rsidP="00F01C0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ADE"/>
    <w:rsid w:val="0001175E"/>
    <w:rsid w:val="00024968"/>
    <w:rsid w:val="00154A11"/>
    <w:rsid w:val="00162EA4"/>
    <w:rsid w:val="001964F6"/>
    <w:rsid w:val="00206B7A"/>
    <w:rsid w:val="002104B7"/>
    <w:rsid w:val="00224E08"/>
    <w:rsid w:val="00226ADE"/>
    <w:rsid w:val="00244B13"/>
    <w:rsid w:val="00282764"/>
    <w:rsid w:val="00371625"/>
    <w:rsid w:val="003E5027"/>
    <w:rsid w:val="00404C00"/>
    <w:rsid w:val="00431D07"/>
    <w:rsid w:val="0049261A"/>
    <w:rsid w:val="0051018D"/>
    <w:rsid w:val="007A42B2"/>
    <w:rsid w:val="00831B6E"/>
    <w:rsid w:val="00983E34"/>
    <w:rsid w:val="00A17A54"/>
    <w:rsid w:val="00A22905"/>
    <w:rsid w:val="00B72E47"/>
    <w:rsid w:val="00B94216"/>
    <w:rsid w:val="00BB58DD"/>
    <w:rsid w:val="00CF07B6"/>
    <w:rsid w:val="00D53A84"/>
    <w:rsid w:val="00DC2E22"/>
    <w:rsid w:val="00F01C09"/>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21621"/>
  <w15:chartTrackingRefBased/>
  <w15:docId w15:val="{BDBB4A71-165A-4439-8FB6-8B303A9CB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4C00"/>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CommentReference">
    <w:name w:val="annotation reference"/>
    <w:basedOn w:val="DefaultParagraphFont"/>
    <w:uiPriority w:val="99"/>
    <w:semiHidden/>
    <w:unhideWhenUsed/>
    <w:rsid w:val="00431D07"/>
    <w:rPr>
      <w:sz w:val="16"/>
      <w:szCs w:val="16"/>
    </w:rPr>
  </w:style>
  <w:style w:type="paragraph" w:styleId="CommentText">
    <w:name w:val="annotation text"/>
    <w:basedOn w:val="Normal"/>
    <w:link w:val="CommentTextChar"/>
    <w:uiPriority w:val="99"/>
    <w:semiHidden/>
    <w:unhideWhenUsed/>
    <w:rsid w:val="00431D07"/>
    <w:pPr>
      <w:spacing w:line="240" w:lineRule="auto"/>
    </w:pPr>
    <w:rPr>
      <w:sz w:val="20"/>
      <w:szCs w:val="20"/>
    </w:rPr>
  </w:style>
  <w:style w:type="character" w:customStyle="1" w:styleId="CommentTextChar">
    <w:name w:val="Comment Text Char"/>
    <w:basedOn w:val="DefaultParagraphFont"/>
    <w:link w:val="CommentText"/>
    <w:uiPriority w:val="99"/>
    <w:semiHidden/>
    <w:rsid w:val="00431D07"/>
    <w:rPr>
      <w:sz w:val="20"/>
      <w:szCs w:val="20"/>
    </w:rPr>
  </w:style>
  <w:style w:type="paragraph" w:styleId="CommentSubject">
    <w:name w:val="annotation subject"/>
    <w:basedOn w:val="CommentText"/>
    <w:next w:val="CommentText"/>
    <w:link w:val="CommentSubjectChar"/>
    <w:uiPriority w:val="99"/>
    <w:semiHidden/>
    <w:unhideWhenUsed/>
    <w:rsid w:val="00431D07"/>
    <w:rPr>
      <w:b/>
      <w:bCs/>
    </w:rPr>
  </w:style>
  <w:style w:type="character" w:customStyle="1" w:styleId="CommentSubjectChar">
    <w:name w:val="Comment Subject Char"/>
    <w:basedOn w:val="CommentTextChar"/>
    <w:link w:val="CommentSubject"/>
    <w:uiPriority w:val="99"/>
    <w:semiHidden/>
    <w:rsid w:val="00431D07"/>
    <w:rPr>
      <w:b/>
      <w:bCs/>
      <w:sz w:val="20"/>
      <w:szCs w:val="20"/>
    </w:rPr>
  </w:style>
  <w:style w:type="paragraph" w:styleId="Revision">
    <w:name w:val="Revision"/>
    <w:hidden/>
    <w:uiPriority w:val="99"/>
    <w:semiHidden/>
    <w:rsid w:val="003E50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375847">
      <w:bodyDiv w:val="1"/>
      <w:marLeft w:val="0"/>
      <w:marRight w:val="0"/>
      <w:marTop w:val="0"/>
      <w:marBottom w:val="0"/>
      <w:divBdr>
        <w:top w:val="none" w:sz="0" w:space="0" w:color="auto"/>
        <w:left w:val="none" w:sz="0" w:space="0" w:color="auto"/>
        <w:bottom w:val="none" w:sz="0" w:space="0" w:color="auto"/>
        <w:right w:val="none" w:sz="0" w:space="0" w:color="auto"/>
      </w:divBdr>
    </w:div>
    <w:div w:id="828054501">
      <w:bodyDiv w:val="1"/>
      <w:marLeft w:val="0"/>
      <w:marRight w:val="0"/>
      <w:marTop w:val="0"/>
      <w:marBottom w:val="0"/>
      <w:divBdr>
        <w:top w:val="none" w:sz="0" w:space="0" w:color="auto"/>
        <w:left w:val="none" w:sz="0" w:space="0" w:color="auto"/>
        <w:bottom w:val="none" w:sz="0" w:space="0" w:color="auto"/>
        <w:right w:val="none" w:sz="0" w:space="0" w:color="auto"/>
      </w:divBdr>
    </w:div>
    <w:div w:id="95205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626DB-CB96-A94D-A23B-CECB20DF6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Burhan</dc:creator>
  <cp:keywords/>
  <dc:description/>
  <cp:lastModifiedBy>Alyssa Manik</cp:lastModifiedBy>
  <cp:revision>6</cp:revision>
  <dcterms:created xsi:type="dcterms:W3CDTF">2021-10-25T12:31:00Z</dcterms:created>
  <dcterms:modified xsi:type="dcterms:W3CDTF">2021-10-26T07:36:00Z</dcterms:modified>
</cp:coreProperties>
</file>