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119E8" w14:textId="120B1AF9" w:rsidR="0066551E" w:rsidRPr="0066551E" w:rsidRDefault="0066551E" w:rsidP="0066551E">
      <w:pPr>
        <w:spacing w:line="360" w:lineRule="auto"/>
        <w:rPr>
          <w:b/>
          <w:bCs/>
          <w:u w:val="single"/>
        </w:rPr>
      </w:pPr>
      <w:r w:rsidRPr="0066551E">
        <w:rPr>
          <w:b/>
          <w:bCs/>
          <w:u w:val="single"/>
        </w:rPr>
        <w:t xml:space="preserve">USC </w:t>
      </w:r>
      <w:r>
        <w:rPr>
          <w:b/>
          <w:bCs/>
          <w:u w:val="single"/>
        </w:rPr>
        <w:t>Essay</w:t>
      </w:r>
      <w:r w:rsidRPr="0066551E">
        <w:rPr>
          <w:b/>
          <w:bCs/>
          <w:u w:val="single"/>
        </w:rPr>
        <w:t xml:space="preserve"> Ravi</w:t>
      </w:r>
    </w:p>
    <w:p w14:paraId="1A8BCD17" w14:textId="069055C1" w:rsidR="00F07BB2" w:rsidRDefault="0066551E" w:rsidP="0066551E">
      <w:pPr>
        <w:pBdr>
          <w:bottom w:val="double" w:sz="6" w:space="1" w:color="auto"/>
        </w:pBdr>
        <w:spacing w:line="360" w:lineRule="auto"/>
        <w:rPr>
          <w:i/>
          <w:iCs/>
        </w:rPr>
      </w:pPr>
      <w:r w:rsidRPr="0066551E">
        <w:rPr>
          <w:i/>
          <w:iCs/>
        </w:rPr>
        <w:t>Engineering and Computer Science students are sometimes assumed to have personalities with shared traits or characteristics. What is a trait or characteristic you believe you share with other engineering and computer science students and another where you differ? Please tell us about these two traits and why you chose them. (250-word limit)</w:t>
      </w:r>
    </w:p>
    <w:p w14:paraId="5A70B325" w14:textId="30956ED4" w:rsidR="0066551E" w:rsidRDefault="0066551E" w:rsidP="0066551E">
      <w:pPr>
        <w:spacing w:line="360" w:lineRule="auto"/>
      </w:pPr>
    </w:p>
    <w:p w14:paraId="6FC9936E" w14:textId="1C0D9414" w:rsidR="0066551E" w:rsidRDefault="006745C8" w:rsidP="00044BE0">
      <w:pPr>
        <w:spacing w:line="360" w:lineRule="auto"/>
        <w:jc w:val="both"/>
      </w:pPr>
      <w:r>
        <w:t xml:space="preserve">I believe all engineering students share one distinctive trait: the </w:t>
      </w:r>
      <w:commentRangeStart w:id="0"/>
      <w:r>
        <w:t>ability</w:t>
      </w:r>
      <w:commentRangeEnd w:id="0"/>
      <w:r w:rsidR="009A3345">
        <w:rPr>
          <w:rStyle w:val="CommentReference"/>
        </w:rPr>
        <w:commentReference w:id="0"/>
      </w:r>
      <w:r>
        <w:t xml:space="preserve"> to think systematically. </w:t>
      </w:r>
    </w:p>
    <w:p w14:paraId="4FF68786" w14:textId="3FBA0BBA" w:rsidR="006745C8" w:rsidRDefault="006745C8" w:rsidP="00044BE0">
      <w:pPr>
        <w:spacing w:line="360" w:lineRule="auto"/>
        <w:jc w:val="both"/>
      </w:pPr>
    </w:p>
    <w:p w14:paraId="5E389008" w14:textId="49718AAA" w:rsidR="006745C8" w:rsidRDefault="006745C8" w:rsidP="00044BE0">
      <w:pPr>
        <w:spacing w:line="360" w:lineRule="auto"/>
        <w:jc w:val="both"/>
      </w:pPr>
      <w:r>
        <w:t xml:space="preserve">When I encounter a problem, I’m no exception. </w:t>
      </w:r>
      <w:r w:rsidR="009F3BB1">
        <w:t>It is a common occurrence for a team to get stuck in a loophole of ideas during the brainstorming and ideation process.</w:t>
      </w:r>
      <w:r>
        <w:t xml:space="preserve"> To </w:t>
      </w:r>
      <w:r w:rsidR="009F3BB1">
        <w:t>overcome</w:t>
      </w:r>
      <w:r>
        <w:t xml:space="preserve"> this, it helps to maintain focus by identifying the team’s priorities. Identifying what</w:t>
      </w:r>
      <w:r w:rsidR="009F3BB1">
        <w:t xml:space="preserve"> is</w:t>
      </w:r>
      <w:r>
        <w:t xml:space="preserve"> important essentially means that we’re trying to stay focused on our objective by avoiding unnecessary details that’ll only </w:t>
      </w:r>
      <w:commentRangeStart w:id="1"/>
      <w:r>
        <w:t>bring us down to contemplation land</w:t>
      </w:r>
      <w:commentRangeEnd w:id="1"/>
      <w:r w:rsidR="009A3345">
        <w:rPr>
          <w:rStyle w:val="CommentReference"/>
        </w:rPr>
        <w:commentReference w:id="1"/>
      </w:r>
      <w:r>
        <w:t xml:space="preserve">. This trait correlates with engineering students’ mission to maintain or increase efficiency, especially in productive scenarios such as working together </w:t>
      </w:r>
      <w:r w:rsidR="008419FB">
        <w:t>in</w:t>
      </w:r>
      <w:r>
        <w:t xml:space="preserve"> a lab or group discussions.</w:t>
      </w:r>
      <w:r w:rsidR="00CD30A5">
        <w:t xml:space="preserve"> </w:t>
      </w:r>
    </w:p>
    <w:p w14:paraId="55B51BBC" w14:textId="1FF5E852" w:rsidR="006745C8" w:rsidRDefault="006745C8" w:rsidP="00044BE0">
      <w:pPr>
        <w:spacing w:line="360" w:lineRule="auto"/>
        <w:jc w:val="both"/>
      </w:pPr>
    </w:p>
    <w:p w14:paraId="6CB0B519" w14:textId="6EC7D020" w:rsidR="00CD30A5" w:rsidRDefault="008419FB" w:rsidP="00044BE0">
      <w:pPr>
        <w:spacing w:line="360" w:lineRule="auto"/>
        <w:jc w:val="both"/>
      </w:pPr>
      <w:r>
        <w:t xml:space="preserve">Much to my </w:t>
      </w:r>
      <w:commentRangeStart w:id="2"/>
      <w:r>
        <w:t xml:space="preserve">faith on </w:t>
      </w:r>
      <w:commentRangeEnd w:id="2"/>
      <w:r w:rsidR="009A3345">
        <w:rPr>
          <w:rStyle w:val="CommentReference"/>
        </w:rPr>
        <w:commentReference w:id="2"/>
      </w:r>
      <w:r>
        <w:t xml:space="preserve">priority and </w:t>
      </w:r>
      <w:r w:rsidR="00387766">
        <w:t>efficiency</w:t>
      </w:r>
      <w:r>
        <w:t xml:space="preserve"> in a team-based setting, I find it quite interesting that my experience in research and collaborative opportunities at school has taught me how to master the art of “</w:t>
      </w:r>
      <w:r w:rsidRPr="008419FB">
        <w:t>make</w:t>
      </w:r>
      <w:r w:rsidR="00DF7F3F">
        <w:t>-</w:t>
      </w:r>
      <w:r w:rsidRPr="008419FB">
        <w:t>believe</w:t>
      </w:r>
      <w:r>
        <w:t>.”</w:t>
      </w:r>
    </w:p>
    <w:p w14:paraId="6D5E2307" w14:textId="0B765BAD" w:rsidR="008419FB" w:rsidRDefault="008419FB" w:rsidP="00044BE0">
      <w:pPr>
        <w:spacing w:line="360" w:lineRule="auto"/>
        <w:jc w:val="both"/>
      </w:pPr>
    </w:p>
    <w:p w14:paraId="51CDF86E" w14:textId="17C9168C" w:rsidR="008419FB" w:rsidRPr="008419FB" w:rsidRDefault="00264F9D" w:rsidP="00606429">
      <w:pPr>
        <w:spacing w:line="360" w:lineRule="auto"/>
        <w:jc w:val="both"/>
        <w:rPr>
          <w:i/>
          <w:iCs/>
        </w:rPr>
      </w:pPr>
      <w:r>
        <w:t>Make</w:t>
      </w:r>
      <w:r w:rsidR="00B574AE">
        <w:t>-</w:t>
      </w:r>
      <w:r>
        <w:t xml:space="preserve">believing essentially allows us to manifest ourselves into something that we’re not. </w:t>
      </w:r>
      <w:commentRangeStart w:id="3"/>
      <w:r>
        <w:t>In my case,</w:t>
      </w:r>
      <w:commentRangeEnd w:id="3"/>
      <w:r w:rsidR="009A3345">
        <w:rPr>
          <w:rStyle w:val="CommentReference"/>
        </w:rPr>
        <w:commentReference w:id="3"/>
      </w:r>
      <w:r>
        <w:t xml:space="preserve"> I used it as a tool to get me through tough challenges in school and in life. I’d often </w:t>
      </w:r>
      <w:r w:rsidR="00A66720">
        <w:t xml:space="preserve">like to think of myself as the “Nikola Tesla” of Electrical Engineers </w:t>
      </w:r>
      <w:commentRangeStart w:id="4"/>
      <w:r w:rsidR="00A66720">
        <w:t>or the “Albert Einstein” of Mathematicians</w:t>
      </w:r>
      <w:commentRangeEnd w:id="4"/>
      <w:r w:rsidR="009A3345">
        <w:rPr>
          <w:rStyle w:val="CommentReference"/>
        </w:rPr>
        <w:commentReference w:id="4"/>
      </w:r>
      <w:r w:rsidR="00A66720">
        <w:t xml:space="preserve"> just to ignite the creativity in me. Some may say that this is just a way to build self-confidence,</w:t>
      </w:r>
      <w:r w:rsidR="00CF6DBB">
        <w:t xml:space="preserve"> but I think this is more to increas</w:t>
      </w:r>
      <w:r w:rsidR="00B574AE">
        <w:t>e</w:t>
      </w:r>
      <w:r w:rsidR="00CF6DBB">
        <w:t xml:space="preserve"> </w:t>
      </w:r>
      <w:commentRangeStart w:id="5"/>
      <w:r w:rsidR="00CF6DBB">
        <w:t>self-intuition where I could stand behind a solution without complete proof of data</w:t>
      </w:r>
      <w:commentRangeEnd w:id="5"/>
      <w:r w:rsidR="009A3345">
        <w:rPr>
          <w:rStyle w:val="CommentReference"/>
        </w:rPr>
        <w:commentReference w:id="5"/>
      </w:r>
      <w:r w:rsidR="00CF6DBB">
        <w:t xml:space="preserve">.  This trait differs with engineers’ tendencies to solve a problem until relevant data is acquired, therefore sometimes limiting their ability to move </w:t>
      </w:r>
      <w:commentRangeStart w:id="6"/>
      <w:r w:rsidR="00CF6DBB">
        <w:t>forward</w:t>
      </w:r>
      <w:commentRangeEnd w:id="6"/>
      <w:r w:rsidR="009A3345">
        <w:rPr>
          <w:rStyle w:val="CommentReference"/>
        </w:rPr>
        <w:commentReference w:id="6"/>
      </w:r>
      <w:r w:rsidR="00CF6DBB">
        <w:t>.</w:t>
      </w:r>
    </w:p>
    <w:p w14:paraId="2676F39A" w14:textId="1BFFDF8C" w:rsidR="00CD30A5" w:rsidRDefault="00CD30A5" w:rsidP="0066551E">
      <w:pPr>
        <w:spacing w:line="360" w:lineRule="auto"/>
        <w:rPr>
          <w:ins w:id="7" w:author="Alyssa Manik" w:date="2021-01-13T02:49:00Z"/>
        </w:rPr>
      </w:pPr>
    </w:p>
    <w:p w14:paraId="422FC5B7" w14:textId="576F94B3" w:rsidR="009A3345" w:rsidRDefault="009A3345" w:rsidP="0066551E">
      <w:pPr>
        <w:spacing w:line="360" w:lineRule="auto"/>
        <w:rPr>
          <w:ins w:id="8" w:author="Alyssa Manik" w:date="2021-01-13T03:00:00Z"/>
        </w:rPr>
      </w:pPr>
      <w:ins w:id="9" w:author="Alyssa Manik" w:date="2021-01-13T02:49:00Z">
        <w:r>
          <w:lastRenderedPageBreak/>
          <w:t xml:space="preserve">Hey, so I really like the way </w:t>
        </w:r>
      </w:ins>
      <w:ins w:id="10" w:author="Alyssa Manik" w:date="2021-01-13T02:50:00Z">
        <w:r>
          <w:t>this essay is structured. I think the idea flows well and is easy to follow through as a reader.</w:t>
        </w:r>
      </w:ins>
      <w:ins w:id="11" w:author="Alyssa Manik" w:date="2021-01-13T02:57:00Z">
        <w:r>
          <w:t xml:space="preserve"> To be honest, I just hoped the ending was a bit more conclus</w:t>
        </w:r>
      </w:ins>
      <w:ins w:id="12" w:author="Alyssa Manik" w:date="2021-01-13T02:58:00Z">
        <w:r>
          <w:t>ive, but I understand the difficulty to do so. Most of your content, transition, and grammar are quite well, so read through the essay and try to make your sentences more concise. If it’</w:t>
        </w:r>
      </w:ins>
      <w:ins w:id="13" w:author="Alyssa Manik" w:date="2021-01-13T02:59:00Z">
        <w:r w:rsidR="00682EE9">
          <w:t>s a filler or stylistic word unnecessary to maintain the correct grammar or syntax, just cut it off. (</w:t>
        </w:r>
        <w:proofErr w:type="gramStart"/>
        <w:r w:rsidR="00682EE9">
          <w:t>E.g.</w:t>
        </w:r>
        <w:proofErr w:type="gramEnd"/>
        <w:r w:rsidR="00682EE9">
          <w:t xml:space="preserve"> “To be fair, I </w:t>
        </w:r>
        <w:r w:rsidR="00682EE9" w:rsidRPr="00682EE9">
          <w:rPr>
            <w:strike/>
            <w:rPrChange w:id="14" w:author="Alyssa Manik" w:date="2021-01-13T03:00:00Z">
              <w:rPr/>
            </w:rPrChange>
          </w:rPr>
          <w:t xml:space="preserve">personally </w:t>
        </w:r>
        <w:r w:rsidR="00682EE9">
          <w:t xml:space="preserve">considered a variety of options before </w:t>
        </w:r>
        <w:r w:rsidR="00682EE9" w:rsidRPr="00682EE9">
          <w:rPr>
            <w:strike/>
            <w:rPrChange w:id="15" w:author="Alyssa Manik" w:date="2021-01-13T03:00:00Z">
              <w:rPr/>
            </w:rPrChange>
          </w:rPr>
          <w:t xml:space="preserve">silently </w:t>
        </w:r>
        <w:r w:rsidR="00682EE9">
          <w:t>deem</w:t>
        </w:r>
      </w:ins>
      <w:ins w:id="16" w:author="Alyssa Manik" w:date="2021-01-13T03:00:00Z">
        <w:r w:rsidR="00682EE9">
          <w:t>ing this sentence unnecessary”)</w:t>
        </w:r>
      </w:ins>
    </w:p>
    <w:p w14:paraId="6EA8859E" w14:textId="521B027F" w:rsidR="00682EE9" w:rsidRDefault="00682EE9" w:rsidP="0066551E">
      <w:pPr>
        <w:spacing w:line="360" w:lineRule="auto"/>
        <w:rPr>
          <w:ins w:id="17" w:author="Alyssa Manik" w:date="2021-01-13T03:00:00Z"/>
        </w:rPr>
      </w:pPr>
    </w:p>
    <w:p w14:paraId="713BA4F7" w14:textId="5B3DF5F4" w:rsidR="00682EE9" w:rsidRPr="0066551E" w:rsidRDefault="00682EE9" w:rsidP="0066551E">
      <w:pPr>
        <w:spacing w:line="360" w:lineRule="auto"/>
      </w:pPr>
      <w:ins w:id="18" w:author="Alyssa Manik" w:date="2021-01-13T03:00:00Z">
        <w:r>
          <w:t xml:space="preserve">The make-believe part is the only part I have </w:t>
        </w:r>
      </w:ins>
      <w:ins w:id="19" w:author="Alyssa Manik" w:date="2021-01-13T03:01:00Z">
        <w:r>
          <w:t>a lack of clarity in, so kindly rephrase some of the words noted.</w:t>
        </w:r>
      </w:ins>
    </w:p>
    <w:sectPr w:rsidR="00682EE9" w:rsidRPr="006655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1-01-13T02:51:00Z" w:initials="AM">
    <w:p w14:paraId="70604711" w14:textId="4AC95ED6" w:rsidR="009A3345" w:rsidRDefault="009A3345">
      <w:pPr>
        <w:pStyle w:val="CommentText"/>
      </w:pPr>
      <w:r>
        <w:rPr>
          <w:rStyle w:val="CommentReference"/>
        </w:rPr>
        <w:annotationRef/>
      </w:r>
      <w:r>
        <w:t>Ability feels more like an acquired skill than trait, so maybe use words like the “capacity” or “tendency” instead</w:t>
      </w:r>
    </w:p>
  </w:comment>
  <w:comment w:id="1" w:author="Alyssa Manik" w:date="2021-01-13T02:53:00Z" w:initials="AM">
    <w:p w14:paraId="2A481448" w14:textId="7706D7CB" w:rsidR="009A3345" w:rsidRDefault="009A3345">
      <w:pPr>
        <w:pStyle w:val="CommentText"/>
      </w:pPr>
      <w:r>
        <w:rPr>
          <w:rStyle w:val="CommentReference"/>
        </w:rPr>
        <w:annotationRef/>
      </w:r>
      <w:r>
        <w:t>I don’t understand the metaphor here. Shouldn’t it be distraction land instead of contemplation? Because all ideas need to be considered before followed through anyway?</w:t>
      </w:r>
    </w:p>
  </w:comment>
  <w:comment w:id="2" w:author="Alyssa Manik" w:date="2021-01-13T02:54:00Z" w:initials="AM">
    <w:p w14:paraId="5C9181A1" w14:textId="640F97C7" w:rsidR="009A3345" w:rsidRDefault="009A3345">
      <w:pPr>
        <w:pStyle w:val="CommentText"/>
      </w:pPr>
      <w:r>
        <w:rPr>
          <w:rStyle w:val="CommentReference"/>
        </w:rPr>
        <w:annotationRef/>
      </w:r>
      <w:r>
        <w:t>*faith in</w:t>
      </w:r>
    </w:p>
  </w:comment>
  <w:comment w:id="3" w:author="Alyssa Manik" w:date="2021-01-13T02:56:00Z" w:initials="AM">
    <w:p w14:paraId="0C609DEB" w14:textId="6727CA2F" w:rsidR="009A3345" w:rsidRDefault="009A3345">
      <w:pPr>
        <w:pStyle w:val="CommentText"/>
      </w:pPr>
      <w:r>
        <w:rPr>
          <w:rStyle w:val="CommentReference"/>
        </w:rPr>
        <w:annotationRef/>
      </w:r>
      <w:r>
        <w:t>Cut, not necessary because it’s redundant to the next clause</w:t>
      </w:r>
    </w:p>
  </w:comment>
  <w:comment w:id="4" w:author="Alyssa Manik" w:date="2021-01-13T02:55:00Z" w:initials="AM">
    <w:p w14:paraId="453EAAF3" w14:textId="637EA3D9" w:rsidR="009A3345" w:rsidRDefault="009A3345">
      <w:pPr>
        <w:pStyle w:val="CommentText"/>
      </w:pPr>
      <w:r>
        <w:rPr>
          <w:rStyle w:val="CommentReference"/>
        </w:rPr>
        <w:annotationRef/>
      </w:r>
      <w:r>
        <w:t xml:space="preserve">For word limit’s sake, cut this </w:t>
      </w:r>
    </w:p>
  </w:comment>
  <w:comment w:id="5" w:author="Alyssa Manik" w:date="2021-01-13T02:56:00Z" w:initials="AM">
    <w:p w14:paraId="7C845A64" w14:textId="790EF4F1" w:rsidR="009A3345" w:rsidRDefault="009A3345">
      <w:pPr>
        <w:pStyle w:val="CommentText"/>
      </w:pPr>
      <w:r>
        <w:rPr>
          <w:rStyle w:val="CommentReference"/>
        </w:rPr>
        <w:annotationRef/>
      </w:r>
      <w:r>
        <w:t>I don’t understand, how does the ignition of creativity relate to the ability to remain determined and steadfast in our hypothesis?</w:t>
      </w:r>
    </w:p>
  </w:comment>
  <w:comment w:id="6" w:author="Alyssa Manik" w:date="2021-01-13T02:57:00Z" w:initials="AM">
    <w:p w14:paraId="4DD7AC19" w14:textId="6159A917" w:rsidR="009A3345" w:rsidRDefault="009A3345">
      <w:pPr>
        <w:pStyle w:val="CommentText"/>
      </w:pPr>
      <w:r>
        <w:rPr>
          <w:rStyle w:val="CommentReference"/>
        </w:rPr>
        <w:annotationRef/>
      </w:r>
      <w:r>
        <w:t>The ending is a bit abrupt but given that you’re under constraint, just focus on shortening as much as you can first.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604711" w15:done="0"/>
  <w15:commentEx w15:paraId="2A481448" w15:done="0"/>
  <w15:commentEx w15:paraId="5C9181A1" w15:done="0"/>
  <w15:commentEx w15:paraId="0C609DEB" w15:done="0"/>
  <w15:commentEx w15:paraId="453EAAF3" w15:done="0"/>
  <w15:commentEx w15:paraId="7C845A64" w15:done="0"/>
  <w15:commentEx w15:paraId="4DD7AC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8DEC4" w16cex:dateUtc="2021-01-12T19:51:00Z"/>
  <w16cex:commentExtensible w16cex:durableId="23A8DF15" w16cex:dateUtc="2021-01-12T19:53:00Z"/>
  <w16cex:commentExtensible w16cex:durableId="23A8DF60" w16cex:dateUtc="2021-01-12T19:54:00Z"/>
  <w16cex:commentExtensible w16cex:durableId="23A8DFC4" w16cex:dateUtc="2021-01-12T19:56:00Z"/>
  <w16cex:commentExtensible w16cex:durableId="23A8DFAF" w16cex:dateUtc="2021-01-12T19:55:00Z"/>
  <w16cex:commentExtensible w16cex:durableId="23A8DFE9" w16cex:dateUtc="2021-01-12T19:56:00Z"/>
  <w16cex:commentExtensible w16cex:durableId="23A8E010" w16cex:dateUtc="2021-01-12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604711" w16cid:durableId="23A8DEC4"/>
  <w16cid:commentId w16cid:paraId="2A481448" w16cid:durableId="23A8DF15"/>
  <w16cid:commentId w16cid:paraId="5C9181A1" w16cid:durableId="23A8DF60"/>
  <w16cid:commentId w16cid:paraId="0C609DEB" w16cid:durableId="23A8DFC4"/>
  <w16cid:commentId w16cid:paraId="453EAAF3" w16cid:durableId="23A8DFAF"/>
  <w16cid:commentId w16cid:paraId="7C845A64" w16cid:durableId="23A8DFE9"/>
  <w16cid:commentId w16cid:paraId="4DD7AC19" w16cid:durableId="23A8E0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51E"/>
    <w:rsid w:val="00044BE0"/>
    <w:rsid w:val="00185696"/>
    <w:rsid w:val="00264F9D"/>
    <w:rsid w:val="00370859"/>
    <w:rsid w:val="00387766"/>
    <w:rsid w:val="003B307F"/>
    <w:rsid w:val="00432BBA"/>
    <w:rsid w:val="005D714E"/>
    <w:rsid w:val="00606429"/>
    <w:rsid w:val="0066551E"/>
    <w:rsid w:val="006745C8"/>
    <w:rsid w:val="00682EE9"/>
    <w:rsid w:val="008419FB"/>
    <w:rsid w:val="009A3345"/>
    <w:rsid w:val="009F3BB1"/>
    <w:rsid w:val="00A05752"/>
    <w:rsid w:val="00A66720"/>
    <w:rsid w:val="00A929F3"/>
    <w:rsid w:val="00AA32A0"/>
    <w:rsid w:val="00B574AE"/>
    <w:rsid w:val="00B863D6"/>
    <w:rsid w:val="00CD30A5"/>
    <w:rsid w:val="00CF6DBB"/>
    <w:rsid w:val="00DF7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03FEC8"/>
  <w15:chartTrackingRefBased/>
  <w15:docId w15:val="{F4ADC6E0-D80C-5344-99BD-7A2E1888A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A3345"/>
    <w:rPr>
      <w:sz w:val="16"/>
      <w:szCs w:val="16"/>
    </w:rPr>
  </w:style>
  <w:style w:type="paragraph" w:styleId="CommentText">
    <w:name w:val="annotation text"/>
    <w:basedOn w:val="Normal"/>
    <w:link w:val="CommentTextChar"/>
    <w:uiPriority w:val="99"/>
    <w:semiHidden/>
    <w:unhideWhenUsed/>
    <w:rsid w:val="009A3345"/>
    <w:rPr>
      <w:sz w:val="20"/>
      <w:szCs w:val="20"/>
    </w:rPr>
  </w:style>
  <w:style w:type="character" w:customStyle="1" w:styleId="CommentTextChar">
    <w:name w:val="Comment Text Char"/>
    <w:basedOn w:val="DefaultParagraphFont"/>
    <w:link w:val="CommentText"/>
    <w:uiPriority w:val="99"/>
    <w:semiHidden/>
    <w:rsid w:val="009A3345"/>
    <w:rPr>
      <w:sz w:val="20"/>
      <w:szCs w:val="20"/>
    </w:rPr>
  </w:style>
  <w:style w:type="paragraph" w:styleId="CommentSubject">
    <w:name w:val="annotation subject"/>
    <w:basedOn w:val="CommentText"/>
    <w:next w:val="CommentText"/>
    <w:link w:val="CommentSubjectChar"/>
    <w:uiPriority w:val="99"/>
    <w:semiHidden/>
    <w:unhideWhenUsed/>
    <w:rsid w:val="009A3345"/>
    <w:rPr>
      <w:b/>
      <w:bCs/>
    </w:rPr>
  </w:style>
  <w:style w:type="character" w:customStyle="1" w:styleId="CommentSubjectChar">
    <w:name w:val="Comment Subject Char"/>
    <w:basedOn w:val="CommentTextChar"/>
    <w:link w:val="CommentSubject"/>
    <w:uiPriority w:val="99"/>
    <w:semiHidden/>
    <w:rsid w:val="009A33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64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Alyssa Manik</cp:lastModifiedBy>
  <cp:revision>3</cp:revision>
  <dcterms:created xsi:type="dcterms:W3CDTF">2021-01-11T12:06:00Z</dcterms:created>
  <dcterms:modified xsi:type="dcterms:W3CDTF">2021-01-12T20:08:00Z</dcterms:modified>
</cp:coreProperties>
</file>