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FB8D8" w14:textId="729D7E6F" w:rsidR="003210C2" w:rsidRP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4472C4" w:themeColor="accent1"/>
        </w:rPr>
      </w:pPr>
      <w:r w:rsidRPr="003210C2">
        <w:rPr>
          <w:rFonts w:ascii="Arial" w:hAnsi="Arial" w:cs="Arial"/>
          <w:b/>
          <w:color w:val="4472C4" w:themeColor="accent1"/>
        </w:rPr>
        <w:t xml:space="preserve">Help with cutting words </w:t>
      </w:r>
      <w:proofErr w:type="spellStart"/>
      <w:r w:rsidRPr="003210C2">
        <w:rPr>
          <w:rFonts w:ascii="Arial" w:hAnsi="Arial" w:cs="Arial"/>
          <w:b/>
          <w:color w:val="4472C4" w:themeColor="accent1"/>
        </w:rPr>
        <w:t>plsss</w:t>
      </w:r>
      <w:proofErr w:type="spellEnd"/>
    </w:p>
    <w:p w14:paraId="080B0674" w14:textId="77777777" w:rsid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68DFD19C" w14:textId="4DA32D3B" w:rsidR="0081264E" w:rsidRPr="004D2790" w:rsidRDefault="0081264E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4D2790">
        <w:rPr>
          <w:rFonts w:ascii="Arial" w:hAnsi="Arial" w:cs="Arial"/>
          <w:b/>
          <w:color w:val="000000" w:themeColor="text1"/>
        </w:rPr>
        <w:t>Think about an academic subject that inspires you. Describe how you have furthered this interest inside and/or outside of the classroom.</w:t>
      </w:r>
    </w:p>
    <w:p w14:paraId="6D7945B4" w14:textId="77777777" w:rsidR="0081264E" w:rsidRDefault="0081264E" w:rsidP="0081264E">
      <w:pPr>
        <w:rPr>
          <w:rFonts w:ascii="Arial" w:hAnsi="Arial" w:cs="Arial"/>
          <w:color w:val="000000"/>
        </w:rPr>
      </w:pPr>
    </w:p>
    <w:p w14:paraId="60740A24" w14:textId="7E062163" w:rsidR="0081264E" w:rsidRPr="007E58F3" w:rsidRDefault="0081264E" w:rsidP="001F39A0">
      <w:pPr>
        <w:jc w:val="both"/>
        <w:rPr>
          <w:rFonts w:ascii="Arial" w:hAnsi="Arial" w:cs="Arial"/>
          <w:i/>
          <w:iCs/>
          <w:color w:val="000000"/>
        </w:rPr>
        <w:pPrChange w:id="0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car was strapped onto a carriage as it entered </w:t>
      </w:r>
      <w:del w:id="1" w:author="San" w:date="2019-11-29T00:32:00Z">
        <w:r w:rsidRPr="007E58F3" w:rsidDel="001F39A0">
          <w:rPr>
            <w:rFonts w:ascii="Arial" w:hAnsi="Arial" w:cs="Arial"/>
            <w:color w:val="000000"/>
          </w:rPr>
          <w:delText xml:space="preserve">through </w:delText>
        </w:r>
      </w:del>
      <w:r w:rsidRPr="007E58F3">
        <w:rPr>
          <w:rFonts w:ascii="Arial" w:hAnsi="Arial" w:cs="Arial"/>
          <w:color w:val="000000"/>
        </w:rPr>
        <w:t xml:space="preserve">the tunnel. It was pitched black and all </w:t>
      </w:r>
      <w:r>
        <w:rPr>
          <w:rFonts w:ascii="Arial" w:hAnsi="Arial" w:cs="Arial"/>
          <w:color w:val="000000"/>
        </w:rPr>
        <w:t>my 12-year old eyes</w:t>
      </w:r>
      <w:r w:rsidRPr="007E58F3">
        <w:rPr>
          <w:rFonts w:ascii="Arial" w:hAnsi="Arial" w:cs="Arial"/>
          <w:color w:val="000000"/>
        </w:rPr>
        <w:t xml:space="preserve"> could see was small signs attached on the </w:t>
      </w:r>
      <w:del w:id="2" w:author="San" w:date="2019-11-29T00:36:00Z">
        <w:r w:rsidRPr="007E58F3" w:rsidDel="001F39A0">
          <w:rPr>
            <w:rFonts w:ascii="Arial" w:hAnsi="Arial" w:cs="Arial"/>
            <w:color w:val="000000"/>
          </w:rPr>
          <w:delText xml:space="preserve">right </w:delText>
        </w:r>
      </w:del>
      <w:r w:rsidRPr="007E58F3">
        <w:rPr>
          <w:rFonts w:ascii="Arial" w:hAnsi="Arial" w:cs="Arial"/>
          <w:color w:val="000000"/>
        </w:rPr>
        <w:t>side of the tunnel walls.</w:t>
      </w:r>
      <w:r w:rsidRPr="007E58F3">
        <w:rPr>
          <w:rFonts w:ascii="Arial" w:hAnsi="Arial" w:cs="Arial"/>
          <w:i/>
          <w:iCs/>
          <w:color w:val="000000"/>
        </w:rPr>
        <w:t xml:space="preserve">100 meters, 200 meters, 300 meters... </w:t>
      </w:r>
    </w:p>
    <w:p w14:paraId="5EB5FBBD" w14:textId="77777777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3" w:author="San" w:date="2019-11-29T00:30:00Z">
          <w:pPr/>
        </w:pPrChange>
      </w:pPr>
    </w:p>
    <w:p w14:paraId="06877AC0" w14:textId="7B3F7C1C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4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dad </w:t>
      </w:r>
      <w:del w:id="5" w:author="San" w:date="2019-11-29T00:37:00Z">
        <w:r w:rsidRPr="007E58F3" w:rsidDel="001F39A0">
          <w:rPr>
            <w:rFonts w:ascii="Arial" w:hAnsi="Arial" w:cs="Arial"/>
            <w:color w:val="000000"/>
          </w:rPr>
          <w:delText>cracked open a</w:delText>
        </w:r>
      </w:del>
      <w:ins w:id="6" w:author="San" w:date="2019-11-29T00:37:00Z">
        <w:r w:rsidR="001F39A0">
          <w:rPr>
            <w:rFonts w:ascii="Arial" w:hAnsi="Arial" w:cs="Arial"/>
            <w:color w:val="000000"/>
          </w:rPr>
          <w:t>rolled down his</w:t>
        </w:r>
      </w:ins>
      <w:r w:rsidRPr="007E58F3">
        <w:rPr>
          <w:rFonts w:ascii="Arial" w:hAnsi="Arial" w:cs="Arial"/>
          <w:color w:val="000000"/>
        </w:rPr>
        <w:t xml:space="preserve"> window and stuck his hand out</w:t>
      </w:r>
      <w:del w:id="7" w:author="San" w:date="2019-11-29T00:37:00Z">
        <w:r w:rsidRPr="007E58F3" w:rsidDel="001F39A0">
          <w:rPr>
            <w:rFonts w:ascii="Arial" w:hAnsi="Arial" w:cs="Arial"/>
            <w:color w:val="000000"/>
          </w:rPr>
          <w:delText>, trying</w:delText>
        </w:r>
      </w:del>
      <w:r w:rsidRPr="007E58F3">
        <w:rPr>
          <w:rFonts w:ascii="Arial" w:hAnsi="Arial" w:cs="Arial"/>
          <w:color w:val="000000"/>
        </w:rPr>
        <w:t xml:space="preserve"> to predict the wind speed. “It’s around 60 km/h”, he stated. “No, I think it’s around 90 km/h”, my </w:t>
      </w:r>
      <w:bookmarkStart w:id="8" w:name="_GoBack"/>
      <w:bookmarkEnd w:id="8"/>
      <w:r w:rsidRPr="007E58F3">
        <w:rPr>
          <w:rFonts w:ascii="Arial" w:hAnsi="Arial" w:cs="Arial"/>
          <w:color w:val="000000"/>
        </w:rPr>
        <w:t xml:space="preserve">brother argued. </w:t>
      </w:r>
    </w:p>
    <w:p w14:paraId="167CB93F" w14:textId="77777777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9" w:author="San" w:date="2019-11-29T00:30:00Z">
          <w:pPr/>
        </w:pPrChange>
      </w:pPr>
    </w:p>
    <w:p w14:paraId="49DB60C8" w14:textId="41B9FFF8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10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>Suddenly</w:t>
      </w:r>
      <w:ins w:id="11" w:author="San" w:date="2019-11-29T00:38:00Z">
        <w:r w:rsidR="001F39A0">
          <w:rPr>
            <w:rFonts w:ascii="Arial" w:hAnsi="Arial" w:cs="Arial"/>
            <w:color w:val="000000"/>
          </w:rPr>
          <w:t>,</w:t>
        </w:r>
      </w:ins>
      <w:r w:rsidRPr="007E58F3">
        <w:rPr>
          <w:rFonts w:ascii="Arial" w:hAnsi="Arial" w:cs="Arial"/>
          <w:color w:val="000000"/>
        </w:rPr>
        <w:t xml:space="preserve"> I </w:t>
      </w:r>
      <w:del w:id="12" w:author="San" w:date="2019-11-29T00:39:00Z">
        <w:r w:rsidRPr="007E58F3" w:rsidDel="001F39A0">
          <w:rPr>
            <w:rFonts w:ascii="Arial" w:hAnsi="Arial" w:cs="Arial"/>
            <w:color w:val="000000"/>
          </w:rPr>
          <w:delText xml:space="preserve">was enlightened </w:delText>
        </w:r>
      </w:del>
      <w:ins w:id="13" w:author="San" w:date="2019-11-29T00:39:00Z">
        <w:r w:rsidR="001F39A0">
          <w:rPr>
            <w:rFonts w:ascii="Arial" w:hAnsi="Arial" w:cs="Arial"/>
            <w:color w:val="000000"/>
          </w:rPr>
          <w:t xml:space="preserve">felt the urge </w:t>
        </w:r>
      </w:ins>
      <w:r w:rsidRPr="007E58F3">
        <w:rPr>
          <w:rFonts w:ascii="Arial" w:hAnsi="Arial" w:cs="Arial"/>
          <w:color w:val="000000"/>
        </w:rPr>
        <w:t xml:space="preserve">to open the stopwatch app on my phone. I clicked “start” right </w:t>
      </w:r>
      <w:del w:id="14" w:author="San" w:date="2019-11-29T00:40:00Z">
        <w:r w:rsidRPr="007E58F3" w:rsidDel="001F39A0">
          <w:rPr>
            <w:rFonts w:ascii="Arial" w:hAnsi="Arial" w:cs="Arial"/>
            <w:color w:val="000000"/>
          </w:rPr>
          <w:delText>after we passed</w:delText>
        </w:r>
      </w:del>
      <w:ins w:id="15" w:author="San" w:date="2019-11-29T00:40:00Z">
        <w:r w:rsidR="001F39A0">
          <w:rPr>
            <w:rFonts w:ascii="Arial" w:hAnsi="Arial" w:cs="Arial"/>
            <w:color w:val="000000"/>
          </w:rPr>
          <w:t>at</w:t>
        </w:r>
      </w:ins>
      <w:r w:rsidRPr="007E58F3">
        <w:rPr>
          <w:rFonts w:ascii="Arial" w:hAnsi="Arial" w:cs="Arial"/>
          <w:color w:val="000000"/>
        </w:rPr>
        <w:t xml:space="preserve"> the 800-meter mark and “stop” at the 900-meter mark. “So, it took 5.1 seconds to travel 100 meters. </w:t>
      </w:r>
      <w:del w:id="16" w:author="San" w:date="2019-11-29T00:40:00Z">
        <w:r w:rsidRPr="007E58F3" w:rsidDel="001F39A0">
          <w:rPr>
            <w:rFonts w:ascii="Arial" w:hAnsi="Arial" w:cs="Arial"/>
            <w:color w:val="000000"/>
          </w:rPr>
          <w:delText xml:space="preserve">That means </w:delText>
        </w:r>
      </w:del>
      <w:r w:rsidRPr="007E58F3">
        <w:rPr>
          <w:rFonts w:ascii="Arial" w:hAnsi="Arial" w:cs="Arial"/>
          <w:color w:val="000000"/>
        </w:rPr>
        <w:t>0.1 kilometers divided by 5.1 seconds is approximately 70.6 km/h,” I inferred.</w:t>
      </w:r>
    </w:p>
    <w:p w14:paraId="001CA9A8" w14:textId="77777777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17" w:author="San" w:date="2019-11-29T00:30:00Z">
          <w:pPr/>
        </w:pPrChange>
      </w:pPr>
    </w:p>
    <w:p w14:paraId="66A55311" w14:textId="26C1D122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18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Astonished, my dad encouraged me to try </w:t>
      </w:r>
      <w:del w:id="19" w:author="San" w:date="2019-11-29T00:41:00Z">
        <w:r w:rsidRPr="007E58F3" w:rsidDel="001F39A0">
          <w:rPr>
            <w:rFonts w:ascii="Arial" w:hAnsi="Arial" w:cs="Arial"/>
            <w:color w:val="000000"/>
          </w:rPr>
          <w:delText>out this subject called “physics”</w:delText>
        </w:r>
      </w:del>
      <w:ins w:id="20" w:author="San" w:date="2019-11-29T00:41:00Z">
        <w:r w:rsidR="001F39A0">
          <w:rPr>
            <w:rFonts w:ascii="Arial" w:hAnsi="Arial" w:cs="Arial"/>
            <w:color w:val="000000"/>
          </w:rPr>
          <w:t>physics</w:t>
        </w:r>
      </w:ins>
      <w:r w:rsidRPr="007E58F3">
        <w:rPr>
          <w:rFonts w:ascii="Arial" w:hAnsi="Arial" w:cs="Arial"/>
          <w:color w:val="000000"/>
        </w:rPr>
        <w:t xml:space="preserve"> in middle school. And I fell in love ever since. I found that </w:t>
      </w:r>
      <w:ins w:id="21" w:author="San" w:date="2019-11-29T00:42:00Z">
        <w:r w:rsidR="001F39A0">
          <w:rPr>
            <w:rFonts w:ascii="Arial" w:hAnsi="Arial" w:cs="Arial"/>
            <w:color w:val="000000"/>
          </w:rPr>
          <w:t>“</w:t>
        </w:r>
      </w:ins>
      <w:r w:rsidRPr="007E58F3">
        <w:rPr>
          <w:rFonts w:ascii="Arial" w:hAnsi="Arial" w:cs="Arial"/>
          <w:color w:val="000000"/>
        </w:rPr>
        <w:t>physics</w:t>
      </w:r>
      <w:ins w:id="22" w:author="San" w:date="2019-11-29T00:42:00Z">
        <w:r w:rsidR="001F39A0">
          <w:rPr>
            <w:rFonts w:ascii="Arial" w:hAnsi="Arial" w:cs="Arial"/>
            <w:color w:val="000000"/>
          </w:rPr>
          <w:t>”</w:t>
        </w:r>
      </w:ins>
      <w:r w:rsidRPr="007E58F3">
        <w:rPr>
          <w:rFonts w:ascii="Arial" w:hAnsi="Arial" w:cs="Arial"/>
          <w:color w:val="000000"/>
        </w:rPr>
        <w:t xml:space="preserve"> has always been a part of me, even before the word</w:t>
      </w:r>
      <w:ins w:id="23" w:author="San" w:date="2019-11-29T00:42:00Z">
        <w:r w:rsidR="001F39A0">
          <w:rPr>
            <w:rFonts w:ascii="Arial" w:hAnsi="Arial" w:cs="Arial"/>
            <w:color w:val="000000"/>
          </w:rPr>
          <w:t xml:space="preserve"> </w:t>
        </w:r>
      </w:ins>
      <w:del w:id="24" w:author="San" w:date="2019-11-29T00:42:00Z">
        <w:r w:rsidRPr="007E58F3" w:rsidDel="001F39A0">
          <w:rPr>
            <w:rFonts w:ascii="Arial" w:hAnsi="Arial" w:cs="Arial"/>
            <w:color w:val="000000"/>
          </w:rPr>
          <w:delText xml:space="preserve"> itself </w:delText>
        </w:r>
      </w:del>
      <w:r w:rsidRPr="007E58F3">
        <w:rPr>
          <w:rFonts w:ascii="Arial" w:hAnsi="Arial" w:cs="Arial"/>
          <w:color w:val="000000"/>
        </w:rPr>
        <w:t>existed in my dictionary. </w:t>
      </w:r>
    </w:p>
    <w:p w14:paraId="6F70A67D" w14:textId="77777777" w:rsidR="0081264E" w:rsidRPr="007E58F3" w:rsidRDefault="0081264E" w:rsidP="001F39A0">
      <w:pPr>
        <w:jc w:val="both"/>
        <w:rPr>
          <w:rFonts w:ascii="Arial" w:hAnsi="Arial" w:cs="Arial"/>
          <w:color w:val="000000"/>
        </w:rPr>
        <w:pPrChange w:id="25" w:author="San" w:date="2019-11-29T00:30:00Z">
          <w:pPr/>
        </w:pPrChange>
      </w:pPr>
    </w:p>
    <w:p w14:paraId="4FB0068A" w14:textId="0394088E" w:rsidR="0081264E" w:rsidRDefault="0081264E" w:rsidP="001F39A0">
      <w:pPr>
        <w:jc w:val="both"/>
        <w:rPr>
          <w:rFonts w:ascii="Arial" w:hAnsi="Arial" w:cs="Arial"/>
          <w:color w:val="000000"/>
        </w:rPr>
        <w:pPrChange w:id="26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passion for physics guided me throughout the 6-year </w:t>
      </w:r>
      <w:r>
        <w:rPr>
          <w:rFonts w:ascii="Arial" w:hAnsi="Arial" w:cs="Arial"/>
          <w:color w:val="000000"/>
        </w:rPr>
        <w:t>IB MYP and DP</w:t>
      </w:r>
      <w:r w:rsidRPr="007E58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hysics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rogram, and beyond. During junior year, </w:t>
      </w:r>
      <w:r>
        <w:rPr>
          <w:rFonts w:ascii="Arial" w:hAnsi="Arial" w:cs="Arial"/>
          <w:color w:val="000000"/>
        </w:rPr>
        <w:t>I proposed a research project on renewable energy as part of my participation in Science Academy. Under the mentorship of Professor</w:t>
      </w:r>
      <w:r w:rsidRPr="007E58F3">
        <w:rPr>
          <w:rFonts w:ascii="Arial" w:hAnsi="Arial" w:cs="Arial"/>
          <w:color w:val="000000"/>
        </w:rPr>
        <w:t xml:space="preserve"> Henri Uranus, the head of the electrical department</w:t>
      </w:r>
      <w:r>
        <w:rPr>
          <w:rFonts w:ascii="Arial" w:hAnsi="Arial" w:cs="Arial"/>
          <w:color w:val="000000"/>
        </w:rPr>
        <w:t xml:space="preserve">, I designed a hybrid solar and wind system with improved efficiency compared to conventional solar panels. Instead of harnessing electricity from </w:t>
      </w:r>
      <w:del w:id="27" w:author="San" w:date="2019-11-29T00:46:00Z">
        <w:r w:rsidDel="001F39A0">
          <w:rPr>
            <w:rFonts w:ascii="Arial" w:hAnsi="Arial" w:cs="Arial"/>
            <w:color w:val="000000"/>
          </w:rPr>
          <w:delText>either solar or wind</w:delText>
        </w:r>
      </w:del>
      <w:ins w:id="28" w:author="San" w:date="2019-11-29T00:46:00Z">
        <w:r w:rsidR="001F39A0">
          <w:rPr>
            <w:rFonts w:ascii="Arial" w:hAnsi="Arial" w:cs="Arial"/>
            <w:color w:val="000000"/>
          </w:rPr>
          <w:t>a single source</w:t>
        </w:r>
      </w:ins>
      <w:r>
        <w:rPr>
          <w:rFonts w:ascii="Arial" w:hAnsi="Arial" w:cs="Arial"/>
          <w:color w:val="000000"/>
        </w:rPr>
        <w:t xml:space="preserve">, I connected both circuits and installed diodes to ensure that the current </w:t>
      </w:r>
      <w:del w:id="29" w:author="San" w:date="2019-11-29T00:46:00Z">
        <w:r w:rsidDel="001F39A0">
          <w:rPr>
            <w:rFonts w:ascii="Arial" w:hAnsi="Arial" w:cs="Arial"/>
            <w:color w:val="000000"/>
          </w:rPr>
          <w:delText xml:space="preserve">doesn’t </w:delText>
        </w:r>
      </w:del>
      <w:ins w:id="30" w:author="San" w:date="2019-11-29T00:46:00Z">
        <w:r w:rsidR="001F39A0">
          <w:rPr>
            <w:rFonts w:ascii="Arial" w:hAnsi="Arial" w:cs="Arial"/>
            <w:color w:val="000000"/>
          </w:rPr>
          <w:t>does not</w:t>
        </w:r>
        <w:r w:rsidR="001F39A0">
          <w:rPr>
            <w:rFonts w:ascii="Arial" w:hAnsi="Arial" w:cs="Arial"/>
            <w:color w:val="000000"/>
          </w:rPr>
          <w:t xml:space="preserve"> </w:t>
        </w:r>
      </w:ins>
      <w:r>
        <w:rPr>
          <w:rFonts w:ascii="Arial" w:hAnsi="Arial" w:cs="Arial"/>
          <w:color w:val="000000"/>
        </w:rPr>
        <w:t xml:space="preserve">flow backwards. With two sources instead of one, the battery </w:t>
      </w:r>
      <w:del w:id="31" w:author="San" w:date="2019-11-29T00:47:00Z">
        <w:r w:rsidDel="001F39A0">
          <w:rPr>
            <w:rFonts w:ascii="Arial" w:hAnsi="Arial" w:cs="Arial"/>
            <w:color w:val="000000"/>
          </w:rPr>
          <w:delText xml:space="preserve">can be </w:delText>
        </w:r>
      </w:del>
      <w:r>
        <w:rPr>
          <w:rFonts w:ascii="Arial" w:hAnsi="Arial" w:cs="Arial"/>
          <w:color w:val="000000"/>
        </w:rPr>
        <w:t xml:space="preserve">charged at a faster rate and </w:t>
      </w:r>
      <w:del w:id="32" w:author="San" w:date="2019-11-29T00:47:00Z">
        <w:r w:rsidDel="001F39A0">
          <w:rPr>
            <w:rFonts w:ascii="Arial" w:hAnsi="Arial" w:cs="Arial"/>
            <w:color w:val="000000"/>
          </w:rPr>
          <w:delText>in turn can power</w:delText>
        </w:r>
      </w:del>
      <w:ins w:id="33" w:author="San" w:date="2019-11-29T00:47:00Z">
        <w:r w:rsidR="001F39A0">
          <w:rPr>
            <w:rFonts w:ascii="Arial" w:hAnsi="Arial" w:cs="Arial"/>
            <w:color w:val="000000"/>
          </w:rPr>
          <w:t>powered</w:t>
        </w:r>
      </w:ins>
      <w:r>
        <w:rPr>
          <w:rFonts w:ascii="Arial" w:hAnsi="Arial" w:cs="Arial"/>
          <w:color w:val="000000"/>
        </w:rPr>
        <w:t xml:space="preserve"> light longer. </w:t>
      </w:r>
    </w:p>
    <w:p w14:paraId="2EF7C329" w14:textId="77777777" w:rsidR="0081264E" w:rsidRDefault="0081264E" w:rsidP="001F39A0">
      <w:pPr>
        <w:jc w:val="both"/>
        <w:rPr>
          <w:rFonts w:ascii="Arial" w:hAnsi="Arial" w:cs="Arial"/>
          <w:color w:val="000000"/>
        </w:rPr>
        <w:pPrChange w:id="34" w:author="San" w:date="2019-11-29T00:30:00Z">
          <w:pPr/>
        </w:pPrChange>
      </w:pPr>
    </w:p>
    <w:p w14:paraId="7206CC5D" w14:textId="6118E8FB" w:rsidR="0081264E" w:rsidRDefault="0081264E" w:rsidP="001F39A0">
      <w:pPr>
        <w:jc w:val="both"/>
        <w:rPr>
          <w:rFonts w:ascii="Arial" w:hAnsi="Arial" w:cs="Arial"/>
          <w:color w:val="000000"/>
        </w:rPr>
        <w:pPrChange w:id="35" w:author="San" w:date="2019-11-29T00:30:00Z">
          <w:pPr/>
        </w:pPrChange>
      </w:pPr>
      <w:r>
        <w:rPr>
          <w:rFonts w:ascii="Arial" w:hAnsi="Arial" w:cs="Arial"/>
          <w:color w:val="000000"/>
        </w:rPr>
        <w:t xml:space="preserve">Every week, I dedicated 5 hours for my experiment. Over 6 months, I observed Professor Uranus’ research and participated in his lectures </w:t>
      </w:r>
      <w:del w:id="36" w:author="San" w:date="2019-11-29T00:47:00Z">
        <w:r w:rsidDel="001F39A0">
          <w:rPr>
            <w:rFonts w:ascii="Arial" w:hAnsi="Arial" w:cs="Arial"/>
            <w:color w:val="000000"/>
          </w:rPr>
          <w:delText xml:space="preserve">in order </w:delText>
        </w:r>
      </w:del>
      <w:r>
        <w:rPr>
          <w:rFonts w:ascii="Arial" w:hAnsi="Arial" w:cs="Arial"/>
          <w:color w:val="000000"/>
        </w:rPr>
        <w:t xml:space="preserve">to gain the necessary knowledge to complete my experiment. </w:t>
      </w:r>
    </w:p>
    <w:p w14:paraId="09DB0F23" w14:textId="77777777" w:rsidR="0081264E" w:rsidRDefault="0081264E" w:rsidP="001F39A0">
      <w:pPr>
        <w:jc w:val="both"/>
        <w:rPr>
          <w:rFonts w:ascii="Arial" w:hAnsi="Arial" w:cs="Arial"/>
          <w:color w:val="000000"/>
        </w:rPr>
        <w:pPrChange w:id="37" w:author="San" w:date="2019-11-29T00:30:00Z">
          <w:pPr/>
        </w:pPrChange>
      </w:pPr>
    </w:p>
    <w:p w14:paraId="33E0753A" w14:textId="17CAEAEF" w:rsidR="0081264E" w:rsidRDefault="0081264E" w:rsidP="001F39A0">
      <w:pPr>
        <w:jc w:val="both"/>
        <w:rPr>
          <w:rFonts w:ascii="Arial" w:hAnsi="Arial" w:cs="Arial"/>
          <w:color w:val="000000"/>
        </w:rPr>
        <w:pPrChange w:id="38" w:author="San" w:date="2019-11-29T00:30:00Z">
          <w:pPr/>
        </w:pPrChange>
      </w:pPr>
      <w:r>
        <w:rPr>
          <w:rFonts w:ascii="Arial" w:hAnsi="Arial" w:cs="Arial"/>
          <w:color w:val="000000"/>
        </w:rPr>
        <w:t xml:space="preserve">At the end of the year, I </w:t>
      </w:r>
      <w:del w:id="39" w:author="San" w:date="2019-11-29T00:48:00Z">
        <w:r w:rsidDel="001F39A0">
          <w:rPr>
            <w:rFonts w:ascii="Arial" w:hAnsi="Arial" w:cs="Arial"/>
            <w:color w:val="000000"/>
          </w:rPr>
          <w:delText>was able</w:delText>
        </w:r>
      </w:del>
      <w:ins w:id="40" w:author="San" w:date="2019-11-29T00:48:00Z">
        <w:r w:rsidR="001F39A0">
          <w:rPr>
            <w:rFonts w:ascii="Arial" w:hAnsi="Arial" w:cs="Arial"/>
            <w:color w:val="000000"/>
          </w:rPr>
          <w:t>managed</w:t>
        </w:r>
      </w:ins>
      <w:r>
        <w:rPr>
          <w:rFonts w:ascii="Arial" w:hAnsi="Arial" w:cs="Arial"/>
          <w:color w:val="000000"/>
        </w:rPr>
        <w:t xml:space="preserve"> to present my contraption to Indonesia’s Minister of Research and Technology at the Science Academy exhibition.</w:t>
      </w:r>
    </w:p>
    <w:p w14:paraId="44FDFECC" w14:textId="77777777" w:rsidR="0081264E" w:rsidRDefault="0081264E" w:rsidP="001F39A0">
      <w:pPr>
        <w:jc w:val="both"/>
        <w:rPr>
          <w:rFonts w:ascii="Arial" w:hAnsi="Arial" w:cs="Arial"/>
        </w:rPr>
        <w:pPrChange w:id="41" w:author="San" w:date="2019-11-29T00:30:00Z">
          <w:pPr/>
        </w:pPrChange>
      </w:pPr>
    </w:p>
    <w:p w14:paraId="5F24B1F2" w14:textId="1DE632A2" w:rsidR="0081264E" w:rsidRPr="007E58F3" w:rsidRDefault="0081264E" w:rsidP="001F39A0">
      <w:pPr>
        <w:jc w:val="both"/>
        <w:rPr>
          <w:rFonts w:ascii="Arial" w:hAnsi="Arial" w:cs="Arial"/>
        </w:rPr>
        <w:pPrChange w:id="42" w:author="San" w:date="2019-11-29T00:30:00Z">
          <w:pPr/>
        </w:pPrChange>
      </w:pPr>
      <w:del w:id="43" w:author="San" w:date="2019-11-29T00:48:00Z">
        <w:r w:rsidRPr="007E58F3" w:rsidDel="001F39A0">
          <w:rPr>
            <w:rFonts w:ascii="Arial" w:hAnsi="Arial" w:cs="Arial"/>
          </w:rPr>
          <w:delText xml:space="preserve">I’ve </w:delText>
        </w:r>
      </w:del>
      <w:ins w:id="44" w:author="San" w:date="2019-11-29T00:49:00Z">
        <w:r w:rsidR="001F39A0">
          <w:rPr>
            <w:rFonts w:ascii="Arial" w:hAnsi="Arial" w:cs="Arial"/>
          </w:rPr>
          <w:t>This</w:t>
        </w:r>
      </w:ins>
      <w:del w:id="45" w:author="San" w:date="2019-11-29T00:49:00Z">
        <w:r w:rsidRPr="007E58F3" w:rsidDel="001F39A0">
          <w:rPr>
            <w:rFonts w:ascii="Arial" w:hAnsi="Arial" w:cs="Arial"/>
          </w:rPr>
          <w:delText>only ever studied the theory of physics within the classroom, but this</w:delText>
        </w:r>
      </w:del>
      <w:r w:rsidRPr="007E58F3">
        <w:rPr>
          <w:rFonts w:ascii="Arial" w:hAnsi="Arial" w:cs="Arial"/>
        </w:rPr>
        <w:t xml:space="preserve"> experience gave me an opportunity to apply my </w:t>
      </w:r>
      <w:ins w:id="46" w:author="San" w:date="2019-11-29T00:49:00Z">
        <w:r w:rsidR="001A1D58">
          <w:rPr>
            <w:rFonts w:ascii="Arial" w:hAnsi="Arial" w:cs="Arial"/>
          </w:rPr>
          <w:t xml:space="preserve">physics </w:t>
        </w:r>
      </w:ins>
      <w:r w:rsidRPr="007E58F3">
        <w:rPr>
          <w:rFonts w:ascii="Arial" w:hAnsi="Arial" w:cs="Arial"/>
        </w:rPr>
        <w:t xml:space="preserve">knowledge </w:t>
      </w:r>
      <w:ins w:id="47" w:author="San" w:date="2019-11-29T00:49:00Z">
        <w:r w:rsidR="001F39A0">
          <w:rPr>
            <w:rFonts w:ascii="Arial" w:hAnsi="Arial" w:cs="Arial"/>
          </w:rPr>
          <w:t>outside</w:t>
        </w:r>
      </w:ins>
      <w:ins w:id="48" w:author="San" w:date="2019-11-29T00:50:00Z">
        <w:r w:rsidR="001A1D58">
          <w:rPr>
            <w:rFonts w:ascii="Arial" w:hAnsi="Arial" w:cs="Arial"/>
          </w:rPr>
          <w:t xml:space="preserve"> of</w:t>
        </w:r>
      </w:ins>
      <w:ins w:id="49" w:author="San" w:date="2019-11-29T00:49:00Z">
        <w:r w:rsidR="001F39A0">
          <w:rPr>
            <w:rFonts w:ascii="Arial" w:hAnsi="Arial" w:cs="Arial"/>
          </w:rPr>
          <w:t xml:space="preserve"> the classroom</w:t>
        </w:r>
      </w:ins>
      <w:del w:id="50" w:author="San" w:date="2019-11-29T00:49:00Z">
        <w:r w:rsidRPr="007E58F3" w:rsidDel="001A1D58">
          <w:rPr>
            <w:rFonts w:ascii="Arial" w:hAnsi="Arial" w:cs="Arial"/>
          </w:rPr>
          <w:delText>into practical fields</w:delText>
        </w:r>
      </w:del>
      <w:r w:rsidRPr="007E58F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Despite the strenuous hours of work, it </w:t>
      </w:r>
      <w:del w:id="51" w:author="San" w:date="2019-11-29T00:51:00Z">
        <w:r w:rsidDel="001A1D58">
          <w:rPr>
            <w:rFonts w:ascii="Arial" w:hAnsi="Arial" w:cs="Arial"/>
          </w:rPr>
          <w:delText xml:space="preserve">has only </w:delText>
        </w:r>
      </w:del>
      <w:r>
        <w:rPr>
          <w:rFonts w:ascii="Arial" w:hAnsi="Arial" w:cs="Arial"/>
        </w:rPr>
        <w:t xml:space="preserve">continued to fuel my passion for this subject.  </w:t>
      </w:r>
    </w:p>
    <w:p w14:paraId="4730A3B1" w14:textId="77777777" w:rsidR="00FE56C1" w:rsidRDefault="001A1D58" w:rsidP="001F39A0">
      <w:pPr>
        <w:jc w:val="both"/>
        <w:pPrChange w:id="52" w:author="San" w:date="2019-11-29T00:30:00Z">
          <w:pPr/>
        </w:pPrChange>
      </w:pP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">
    <w15:presenceInfo w15:providerId="None" w15:userId="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4E"/>
    <w:rsid w:val="000E7BE2"/>
    <w:rsid w:val="001564FA"/>
    <w:rsid w:val="001A1D58"/>
    <w:rsid w:val="001F39A0"/>
    <w:rsid w:val="003210C2"/>
    <w:rsid w:val="006B23A6"/>
    <w:rsid w:val="0081264E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9245"/>
  <w15:chartTrackingRefBased/>
  <w15:docId w15:val="{B5E57694-9519-9843-B513-162F023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4E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1264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A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San</cp:lastModifiedBy>
  <cp:revision>2</cp:revision>
  <dcterms:created xsi:type="dcterms:W3CDTF">2019-11-29T05:51:00Z</dcterms:created>
  <dcterms:modified xsi:type="dcterms:W3CDTF">2019-11-29T05:51:00Z</dcterms:modified>
</cp:coreProperties>
</file>