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6FF5A" w14:textId="77777777" w:rsidR="00A57325" w:rsidRDefault="00A57325" w:rsidP="00A57325">
      <w:pPr>
        <w:widowControl w:val="0"/>
        <w:spacing w:line="240" w:lineRule="auto"/>
        <w:rPr>
          <w:rFonts w:ascii="Roboto" w:eastAsia="Roboto" w:hAnsi="Roboto" w:cs="Roboto"/>
          <w:b/>
          <w:color w:val="E00029"/>
          <w:sz w:val="21"/>
          <w:szCs w:val="21"/>
          <w:highlight w:val="white"/>
        </w:rPr>
      </w:pPr>
      <w:r>
        <w:rPr>
          <w:rFonts w:ascii="Roboto" w:eastAsia="Roboto" w:hAnsi="Roboto" w:cs="Roboto"/>
          <w:b/>
          <w:color w:val="222222"/>
          <w:sz w:val="21"/>
          <w:szCs w:val="21"/>
          <w:highlight w:val="white"/>
        </w:rPr>
        <w:t xml:space="preserve">For applicants to Columbia College, please tell us what from your current and past experiences (either academic or personal) attracts you specifically to the areas of study that you previously noted in the application. (200 words or </w:t>
      </w:r>
      <w:proofErr w:type="gramStart"/>
      <w:r>
        <w:rPr>
          <w:rFonts w:ascii="Roboto" w:eastAsia="Roboto" w:hAnsi="Roboto" w:cs="Roboto"/>
          <w:b/>
          <w:color w:val="222222"/>
          <w:sz w:val="21"/>
          <w:szCs w:val="21"/>
          <w:highlight w:val="white"/>
        </w:rPr>
        <w:t>fewer)</w:t>
      </w:r>
      <w:r>
        <w:rPr>
          <w:rFonts w:ascii="Roboto" w:eastAsia="Roboto" w:hAnsi="Roboto" w:cs="Roboto"/>
          <w:b/>
          <w:color w:val="E00029"/>
          <w:sz w:val="21"/>
          <w:szCs w:val="21"/>
          <w:highlight w:val="white"/>
        </w:rPr>
        <w:t>*</w:t>
      </w:r>
      <w:proofErr w:type="gramEnd"/>
    </w:p>
    <w:p w14:paraId="420EEE25" w14:textId="77777777" w:rsidR="00A57325" w:rsidRDefault="00A57325" w:rsidP="00A57325">
      <w:pPr>
        <w:widowControl w:val="0"/>
        <w:spacing w:line="240" w:lineRule="auto"/>
        <w:rPr>
          <w:rFonts w:ascii="Roboto" w:eastAsia="Roboto" w:hAnsi="Roboto" w:cs="Roboto"/>
          <w:color w:val="222222"/>
          <w:sz w:val="21"/>
          <w:szCs w:val="21"/>
          <w:highlight w:val="white"/>
        </w:rPr>
      </w:pPr>
    </w:p>
    <w:p w14:paraId="51D2E219" w14:textId="77777777" w:rsidR="00A57325" w:rsidRDefault="00A57325" w:rsidP="00A57325">
      <w:pPr>
        <w:widowControl w:val="0"/>
        <w:spacing w:line="240" w:lineRule="auto"/>
        <w:rPr>
          <w:rFonts w:ascii="Roboto" w:eastAsia="Roboto" w:hAnsi="Roboto" w:cs="Roboto"/>
          <w:sz w:val="21"/>
          <w:szCs w:val="21"/>
          <w:highlight w:val="white"/>
        </w:rPr>
      </w:pPr>
      <w:r>
        <w:rPr>
          <w:rFonts w:ascii="Roboto" w:eastAsia="Roboto" w:hAnsi="Roboto" w:cs="Roboto"/>
          <w:sz w:val="21"/>
          <w:szCs w:val="21"/>
          <w:highlight w:val="white"/>
        </w:rPr>
        <w:t xml:space="preserve">Learning to drive was a skill I struggled with. My dad tried to teach me. He is someone who easily panics and wants </w:t>
      </w:r>
      <w:commentRangeStart w:id="0"/>
      <w:r>
        <w:rPr>
          <w:rFonts w:ascii="Roboto" w:eastAsia="Roboto" w:hAnsi="Roboto" w:cs="Roboto"/>
          <w:sz w:val="21"/>
          <w:szCs w:val="21"/>
          <w:highlight w:val="white"/>
        </w:rPr>
        <w:t xml:space="preserve">perfection. As someone who was still getting used to it, I felt that fear of mistakes was hindering me </w:t>
      </w:r>
      <w:commentRangeEnd w:id="0"/>
      <w:r w:rsidR="009F57E4">
        <w:rPr>
          <w:rStyle w:val="CommentReference"/>
        </w:rPr>
        <w:commentReference w:id="0"/>
      </w:r>
      <w:r>
        <w:rPr>
          <w:rFonts w:ascii="Roboto" w:eastAsia="Roboto" w:hAnsi="Roboto" w:cs="Roboto"/>
          <w:sz w:val="21"/>
          <w:szCs w:val="21"/>
          <w:highlight w:val="white"/>
        </w:rPr>
        <w:t xml:space="preserve">from being able to learn. </w:t>
      </w:r>
    </w:p>
    <w:p w14:paraId="2238BF10" w14:textId="77777777" w:rsidR="00A57325" w:rsidRDefault="00A57325" w:rsidP="00A57325">
      <w:pPr>
        <w:widowControl w:val="0"/>
        <w:spacing w:line="240" w:lineRule="auto"/>
        <w:rPr>
          <w:rFonts w:ascii="Roboto" w:eastAsia="Roboto" w:hAnsi="Roboto" w:cs="Roboto"/>
          <w:sz w:val="21"/>
          <w:szCs w:val="21"/>
          <w:highlight w:val="white"/>
        </w:rPr>
      </w:pPr>
    </w:p>
    <w:p w14:paraId="76068474" w14:textId="77777777" w:rsidR="00A57325" w:rsidRDefault="00A57325" w:rsidP="00A57325">
      <w:pPr>
        <w:widowControl w:val="0"/>
        <w:spacing w:line="240" w:lineRule="auto"/>
        <w:rPr>
          <w:rFonts w:ascii="Roboto" w:eastAsia="Roboto" w:hAnsi="Roboto" w:cs="Roboto"/>
          <w:sz w:val="21"/>
          <w:szCs w:val="21"/>
          <w:highlight w:val="white"/>
        </w:rPr>
      </w:pPr>
      <w:r>
        <w:rPr>
          <w:rFonts w:ascii="Roboto" w:eastAsia="Roboto" w:hAnsi="Roboto" w:cs="Roboto"/>
          <w:sz w:val="21"/>
          <w:szCs w:val="21"/>
          <w:highlight w:val="white"/>
        </w:rPr>
        <w:t xml:space="preserve">However, when I started learning with a driving instructor the experience was different. I was free to explore what felt best for me. There I realized the importance of </w:t>
      </w:r>
      <w:commentRangeStart w:id="1"/>
      <w:r>
        <w:rPr>
          <w:rFonts w:ascii="Roboto" w:eastAsia="Roboto" w:hAnsi="Roboto" w:cs="Roboto"/>
          <w:sz w:val="21"/>
          <w:szCs w:val="21"/>
          <w:highlight w:val="white"/>
        </w:rPr>
        <w:t>freedom in education</w:t>
      </w:r>
      <w:commentRangeEnd w:id="1"/>
      <w:r w:rsidR="009F57E4">
        <w:rPr>
          <w:rStyle w:val="CommentReference"/>
        </w:rPr>
        <w:commentReference w:id="1"/>
      </w:r>
      <w:r>
        <w:rPr>
          <w:rFonts w:ascii="Roboto" w:eastAsia="Roboto" w:hAnsi="Roboto" w:cs="Roboto"/>
          <w:sz w:val="21"/>
          <w:szCs w:val="21"/>
          <w:highlight w:val="white"/>
        </w:rPr>
        <w:t xml:space="preserve">. Freedom in </w:t>
      </w:r>
      <w:commentRangeStart w:id="2"/>
      <w:r>
        <w:rPr>
          <w:rFonts w:ascii="Roboto" w:eastAsia="Roboto" w:hAnsi="Roboto" w:cs="Roboto"/>
          <w:sz w:val="21"/>
          <w:szCs w:val="21"/>
          <w:highlight w:val="white"/>
        </w:rPr>
        <w:t xml:space="preserve">being able to make mistakes </w:t>
      </w:r>
      <w:commentRangeEnd w:id="2"/>
      <w:r w:rsidR="009F57E4">
        <w:rPr>
          <w:rStyle w:val="CommentReference"/>
        </w:rPr>
        <w:commentReference w:id="2"/>
      </w:r>
      <w:r>
        <w:rPr>
          <w:rFonts w:ascii="Roboto" w:eastAsia="Roboto" w:hAnsi="Roboto" w:cs="Roboto"/>
          <w:sz w:val="21"/>
          <w:szCs w:val="21"/>
          <w:highlight w:val="white"/>
        </w:rPr>
        <w:t>and leap forward with huge momentum.</w:t>
      </w:r>
    </w:p>
    <w:p w14:paraId="73144675" w14:textId="77777777" w:rsidR="00A57325" w:rsidRDefault="00A57325" w:rsidP="00A57325">
      <w:pPr>
        <w:widowControl w:val="0"/>
        <w:spacing w:line="240" w:lineRule="auto"/>
        <w:rPr>
          <w:rFonts w:ascii="Roboto" w:eastAsia="Roboto" w:hAnsi="Roboto" w:cs="Roboto"/>
          <w:color w:val="222222"/>
          <w:sz w:val="21"/>
          <w:szCs w:val="21"/>
          <w:highlight w:val="white"/>
        </w:rPr>
      </w:pPr>
    </w:p>
    <w:p w14:paraId="6BDFDB21" w14:textId="77777777" w:rsidR="00A57325" w:rsidRDefault="00A57325" w:rsidP="00A57325">
      <w:pPr>
        <w:widowControl w:val="0"/>
        <w:spacing w:line="240" w:lineRule="auto"/>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I realized that what should be taught is not the memorization of knowledge, rather the theoretical concepts. The importance of </w:t>
      </w:r>
      <w:commentRangeStart w:id="3"/>
      <w:r>
        <w:rPr>
          <w:rFonts w:ascii="Roboto" w:eastAsia="Roboto" w:hAnsi="Roboto" w:cs="Roboto"/>
          <w:color w:val="222222"/>
          <w:sz w:val="21"/>
          <w:szCs w:val="21"/>
          <w:highlight w:val="white"/>
        </w:rPr>
        <w:t xml:space="preserve">interpreting knowledge and learning how to learn. </w:t>
      </w:r>
      <w:commentRangeEnd w:id="3"/>
      <w:r w:rsidR="009F57E4">
        <w:rPr>
          <w:rStyle w:val="CommentReference"/>
        </w:rPr>
        <w:commentReference w:id="3"/>
      </w:r>
    </w:p>
    <w:p w14:paraId="05E67F19" w14:textId="77777777" w:rsidR="00A57325" w:rsidRDefault="00A57325" w:rsidP="00A57325">
      <w:pPr>
        <w:widowControl w:val="0"/>
        <w:spacing w:line="240" w:lineRule="auto"/>
        <w:rPr>
          <w:rFonts w:ascii="Roboto" w:eastAsia="Roboto" w:hAnsi="Roboto" w:cs="Roboto"/>
          <w:color w:val="222222"/>
          <w:sz w:val="21"/>
          <w:szCs w:val="21"/>
          <w:highlight w:val="white"/>
        </w:rPr>
      </w:pPr>
    </w:p>
    <w:p w14:paraId="76A68A2A" w14:textId="77777777" w:rsidR="00A57325" w:rsidRDefault="00A57325" w:rsidP="00A57325">
      <w:pPr>
        <w:widowControl w:val="0"/>
        <w:spacing w:line="240" w:lineRule="auto"/>
        <w:rPr>
          <w:rFonts w:ascii="Roboto" w:eastAsia="Roboto" w:hAnsi="Roboto" w:cs="Roboto"/>
          <w:color w:val="222222"/>
          <w:sz w:val="21"/>
          <w:szCs w:val="21"/>
          <w:highlight w:val="white"/>
        </w:rPr>
      </w:pPr>
      <w:r>
        <w:rPr>
          <w:rFonts w:ascii="Roboto" w:eastAsia="Roboto" w:hAnsi="Roboto" w:cs="Roboto"/>
          <w:color w:val="222222"/>
          <w:sz w:val="21"/>
          <w:szCs w:val="21"/>
          <w:highlight w:val="white"/>
        </w:rPr>
        <w:t xml:space="preserve">Alongside the teaching method, the </w:t>
      </w:r>
      <w:commentRangeStart w:id="4"/>
      <w:r>
        <w:rPr>
          <w:rFonts w:ascii="Roboto" w:eastAsia="Roboto" w:hAnsi="Roboto" w:cs="Roboto"/>
          <w:color w:val="222222"/>
          <w:sz w:val="21"/>
          <w:szCs w:val="21"/>
          <w:highlight w:val="white"/>
        </w:rPr>
        <w:t>community is also crucial</w:t>
      </w:r>
      <w:commentRangeEnd w:id="4"/>
      <w:r w:rsidR="00F06363">
        <w:rPr>
          <w:rStyle w:val="CommentReference"/>
        </w:rPr>
        <w:commentReference w:id="4"/>
      </w:r>
      <w:r>
        <w:rPr>
          <w:rFonts w:ascii="Roboto" w:eastAsia="Roboto" w:hAnsi="Roboto" w:cs="Roboto"/>
          <w:color w:val="222222"/>
          <w:sz w:val="21"/>
          <w:szCs w:val="21"/>
          <w:highlight w:val="white"/>
        </w:rPr>
        <w:t xml:space="preserve">. Like my driving instructor’s understanding of </w:t>
      </w:r>
      <w:commentRangeStart w:id="5"/>
      <w:r>
        <w:rPr>
          <w:rFonts w:ascii="Roboto" w:eastAsia="Roboto" w:hAnsi="Roboto" w:cs="Roboto"/>
          <w:color w:val="222222"/>
          <w:sz w:val="21"/>
          <w:szCs w:val="21"/>
          <w:highlight w:val="white"/>
        </w:rPr>
        <w:t xml:space="preserve">my situation </w:t>
      </w:r>
      <w:commentRangeEnd w:id="5"/>
      <w:r w:rsidR="009F57E4">
        <w:rPr>
          <w:rStyle w:val="CommentReference"/>
        </w:rPr>
        <w:commentReference w:id="5"/>
      </w:r>
      <w:r>
        <w:rPr>
          <w:rFonts w:ascii="Roboto" w:eastAsia="Roboto" w:hAnsi="Roboto" w:cs="Roboto"/>
          <w:color w:val="222222"/>
          <w:sz w:val="21"/>
          <w:szCs w:val="21"/>
          <w:highlight w:val="white"/>
        </w:rPr>
        <w:t xml:space="preserve">or how my </w:t>
      </w:r>
      <w:commentRangeStart w:id="6"/>
      <w:r>
        <w:rPr>
          <w:rFonts w:ascii="Roboto" w:eastAsia="Roboto" w:hAnsi="Roboto" w:cs="Roboto"/>
          <w:color w:val="222222"/>
          <w:sz w:val="21"/>
          <w:szCs w:val="21"/>
          <w:highlight w:val="white"/>
        </w:rPr>
        <w:t xml:space="preserve">F45 coach’s </w:t>
      </w:r>
      <w:commentRangeEnd w:id="6"/>
      <w:r w:rsidR="009F57E4">
        <w:rPr>
          <w:rStyle w:val="CommentReference"/>
        </w:rPr>
        <w:commentReference w:id="6"/>
      </w:r>
      <w:r>
        <w:rPr>
          <w:rFonts w:ascii="Roboto" w:eastAsia="Roboto" w:hAnsi="Roboto" w:cs="Roboto"/>
          <w:color w:val="222222"/>
          <w:sz w:val="21"/>
          <w:szCs w:val="21"/>
          <w:highlight w:val="white"/>
        </w:rPr>
        <w:t xml:space="preserve">cheering me on when I struggled with pull ups. The positive reinforcement is as important as correction. </w:t>
      </w:r>
    </w:p>
    <w:p w14:paraId="6E0F7447" w14:textId="77777777" w:rsidR="00A57325" w:rsidRDefault="00A57325" w:rsidP="00A57325">
      <w:pPr>
        <w:widowControl w:val="0"/>
        <w:spacing w:line="240" w:lineRule="auto"/>
        <w:rPr>
          <w:rFonts w:ascii="Roboto" w:eastAsia="Roboto" w:hAnsi="Roboto" w:cs="Roboto"/>
          <w:color w:val="222222"/>
          <w:sz w:val="21"/>
          <w:szCs w:val="21"/>
          <w:highlight w:val="white"/>
        </w:rPr>
      </w:pPr>
    </w:p>
    <w:p w14:paraId="61ECADEB" w14:textId="77777777" w:rsidR="00A57325" w:rsidRDefault="00A57325" w:rsidP="00A57325">
      <w:pPr>
        <w:widowControl w:val="0"/>
        <w:spacing w:line="240" w:lineRule="auto"/>
        <w:rPr>
          <w:rFonts w:ascii="Roboto" w:eastAsia="Roboto" w:hAnsi="Roboto" w:cs="Roboto"/>
          <w:color w:val="222222"/>
          <w:sz w:val="21"/>
          <w:szCs w:val="21"/>
          <w:highlight w:val="white"/>
        </w:rPr>
      </w:pPr>
      <w:r>
        <w:rPr>
          <w:rFonts w:ascii="Roboto" w:eastAsia="Roboto" w:hAnsi="Roboto" w:cs="Roboto"/>
          <w:color w:val="222222"/>
          <w:sz w:val="21"/>
          <w:szCs w:val="21"/>
          <w:highlight w:val="white"/>
        </w:rPr>
        <w:t>There, I began to notice the way education intertwines with sociology as it is needed to foster such a supportive learning environment.</w:t>
      </w:r>
    </w:p>
    <w:p w14:paraId="4FD90063" w14:textId="77777777" w:rsidR="00A57325" w:rsidRDefault="00A57325" w:rsidP="00A57325">
      <w:pPr>
        <w:widowControl w:val="0"/>
        <w:spacing w:line="240" w:lineRule="auto"/>
        <w:rPr>
          <w:rFonts w:ascii="Roboto" w:eastAsia="Roboto" w:hAnsi="Roboto" w:cs="Roboto"/>
          <w:color w:val="222222"/>
          <w:sz w:val="21"/>
          <w:szCs w:val="21"/>
          <w:highlight w:val="white"/>
        </w:rPr>
      </w:pPr>
    </w:p>
    <w:p w14:paraId="1A79EF27" w14:textId="2F1C692E" w:rsidR="00FE56C1" w:rsidRDefault="00A57325" w:rsidP="00A57325">
      <w:pPr>
        <w:rPr>
          <w:rFonts w:ascii="Roboto" w:eastAsia="Roboto" w:hAnsi="Roboto" w:cs="Roboto"/>
          <w:color w:val="222222"/>
          <w:sz w:val="21"/>
          <w:szCs w:val="21"/>
        </w:rPr>
      </w:pPr>
      <w:commentRangeStart w:id="7"/>
      <w:r>
        <w:rPr>
          <w:rFonts w:ascii="Roboto" w:eastAsia="Roboto" w:hAnsi="Roboto" w:cs="Roboto"/>
          <w:sz w:val="21"/>
          <w:szCs w:val="21"/>
          <w:highlight w:val="white"/>
        </w:rPr>
        <w:t>Therefore,</w:t>
      </w:r>
      <w:commentRangeEnd w:id="7"/>
      <w:r w:rsidR="009F57E4">
        <w:rPr>
          <w:rStyle w:val="CommentReference"/>
        </w:rPr>
        <w:commentReference w:id="7"/>
      </w:r>
      <w:r>
        <w:rPr>
          <w:rFonts w:ascii="Roboto" w:eastAsia="Roboto" w:hAnsi="Roboto" w:cs="Roboto"/>
          <w:sz w:val="21"/>
          <w:szCs w:val="21"/>
          <w:highlight w:val="white"/>
        </w:rPr>
        <w:t xml:space="preserve"> I value proper education systems that allows students to become “thinkers.” </w:t>
      </w:r>
      <w:r>
        <w:rPr>
          <w:rFonts w:ascii="Roboto" w:eastAsia="Roboto" w:hAnsi="Roboto" w:cs="Roboto"/>
          <w:color w:val="222222"/>
          <w:sz w:val="21"/>
          <w:szCs w:val="21"/>
          <w:highlight w:val="white"/>
        </w:rPr>
        <w:t>Through the sociology of education, I hope to change the approach taken in teaching to allow people to think beyond “right” and “</w:t>
      </w:r>
      <w:commentRangeStart w:id="8"/>
      <w:r>
        <w:rPr>
          <w:rFonts w:ascii="Roboto" w:eastAsia="Roboto" w:hAnsi="Roboto" w:cs="Roboto"/>
          <w:color w:val="222222"/>
          <w:sz w:val="21"/>
          <w:szCs w:val="21"/>
          <w:highlight w:val="white"/>
        </w:rPr>
        <w:t>wrong”.</w:t>
      </w:r>
      <w:commentRangeEnd w:id="8"/>
      <w:r w:rsidR="009F57E4">
        <w:rPr>
          <w:rStyle w:val="CommentReference"/>
        </w:rPr>
        <w:commentReference w:id="8"/>
      </w:r>
    </w:p>
    <w:p w14:paraId="6FFBE2A6" w14:textId="157F590C" w:rsidR="009624FD" w:rsidRDefault="009624FD" w:rsidP="00A57325">
      <w:pPr>
        <w:rPr>
          <w:rFonts w:ascii="Roboto" w:eastAsia="Roboto" w:hAnsi="Roboto" w:cs="Roboto"/>
          <w:color w:val="222222"/>
          <w:sz w:val="21"/>
          <w:szCs w:val="21"/>
        </w:rPr>
      </w:pPr>
    </w:p>
    <w:p w14:paraId="031DC392" w14:textId="716D40C4" w:rsidR="009624FD" w:rsidRDefault="009624FD" w:rsidP="00A57325">
      <w:ins w:id="9" w:author="Alyssa Manik" w:date="2020-12-31T00:49:00Z">
        <w:r>
          <w:t xml:space="preserve">Hey! </w:t>
        </w:r>
        <w:proofErr w:type="gramStart"/>
        <w:r>
          <w:t>So</w:t>
        </w:r>
        <w:proofErr w:type="gramEnd"/>
        <w:r>
          <w:t xml:space="preserve"> I think using driving lessons is a fun thing to talk about, I wish I read a bit more about the process “that aspect of freedom” because after a very brief mention, you </w:t>
        </w:r>
      </w:ins>
      <w:ins w:id="10" w:author="Alyssa Manik" w:date="2020-12-31T00:50:00Z">
        <w:r>
          <w:t xml:space="preserve">went right into the importance of interpreting knowledge. To be honest, in the context of driving, I’m not sure what you meant of this. Interpreting the law? The amount of which you turn the wheel to make a </w:t>
        </w:r>
        <w:proofErr w:type="spellStart"/>
        <w:r>
          <w:t>u-turn</w:t>
        </w:r>
        <w:proofErr w:type="spellEnd"/>
        <w:r>
          <w:t xml:space="preserve">? I can tell that your idea is there, but I’d like you </w:t>
        </w:r>
      </w:ins>
      <w:ins w:id="11" w:author="Alyssa Manik" w:date="2020-12-31T00:51:00Z">
        <w:r>
          <w:t>to rephrase your words to make it easier for a reader to connect to your thoughts. Also, please keep in mind that this is 200 words or less, so don’t try t</w:t>
        </w:r>
      </w:ins>
      <w:ins w:id="12" w:author="Alyssa Manik" w:date="2020-12-31T00:52:00Z">
        <w:r>
          <w:t>o fit as much ingredients as possible, focus on polishing several ingredients until it’s perfect.</w:t>
        </w:r>
      </w:ins>
    </w:p>
    <w:sectPr w:rsidR="009624FD"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2-31T00:35:00Z" w:initials="AM">
    <w:p w14:paraId="1F754D85" w14:textId="01ED730A" w:rsidR="009F57E4" w:rsidRDefault="009F57E4">
      <w:pPr>
        <w:pStyle w:val="CommentText"/>
      </w:pPr>
      <w:r>
        <w:rPr>
          <w:rStyle w:val="CommentReference"/>
        </w:rPr>
        <w:annotationRef/>
      </w:r>
      <w:r>
        <w:t xml:space="preserve">The transition from your parents’ expectations to how it became an obstacle is a bit </w:t>
      </w:r>
      <w:proofErr w:type="gramStart"/>
      <w:r>
        <w:t>weak</w:t>
      </w:r>
      <w:proofErr w:type="gramEnd"/>
      <w:r>
        <w:t>. I think you should edit the part of “someone still getting used to it” because the phrasing makes it sounds less like justification than excuses.</w:t>
      </w:r>
    </w:p>
  </w:comment>
  <w:comment w:id="1" w:author="Alyssa Manik" w:date="2020-12-31T00:36:00Z" w:initials="AM">
    <w:p w14:paraId="0D62E582" w14:textId="442F4E60" w:rsidR="009F57E4" w:rsidRDefault="009F57E4">
      <w:pPr>
        <w:pStyle w:val="CommentText"/>
      </w:pPr>
      <w:r>
        <w:rPr>
          <w:rStyle w:val="CommentReference"/>
        </w:rPr>
        <w:annotationRef/>
      </w:r>
      <w:r>
        <w:t>In what way?</w:t>
      </w:r>
    </w:p>
  </w:comment>
  <w:comment w:id="2" w:author="Alyssa Manik" w:date="2020-12-31T00:36:00Z" w:initials="AM">
    <w:p w14:paraId="65DE903D" w14:textId="286B45AB" w:rsidR="009F57E4" w:rsidRDefault="009F57E4">
      <w:pPr>
        <w:pStyle w:val="CommentText"/>
      </w:pPr>
      <w:r>
        <w:rPr>
          <w:rStyle w:val="CommentReference"/>
        </w:rPr>
        <w:annotationRef/>
      </w:r>
      <w:r>
        <w:t>Your instructor encourages and allows for mistakes?</w:t>
      </w:r>
    </w:p>
  </w:comment>
  <w:comment w:id="3" w:author="Alyssa Manik" w:date="2020-12-31T00:36:00Z" w:initials="AM">
    <w:p w14:paraId="365C7C93" w14:textId="6FAABBAA" w:rsidR="009F57E4" w:rsidRDefault="009F57E4">
      <w:pPr>
        <w:pStyle w:val="CommentText"/>
      </w:pPr>
      <w:r>
        <w:rPr>
          <w:rStyle w:val="CommentReference"/>
        </w:rPr>
        <w:annotationRef/>
      </w:r>
      <w:r>
        <w:t>Is this not application of concepts rather than memorization of theories? Unclear with the context of the previous sentence.</w:t>
      </w:r>
    </w:p>
  </w:comment>
  <w:comment w:id="4" w:author="Alyssa Manik" w:date="2020-12-31T00:46:00Z" w:initials="AM">
    <w:p w14:paraId="201DFF98" w14:textId="79A5E119" w:rsidR="00F06363" w:rsidRDefault="00F06363">
      <w:pPr>
        <w:pStyle w:val="CommentText"/>
      </w:pPr>
      <w:r>
        <w:rPr>
          <w:rStyle w:val="CommentReference"/>
        </w:rPr>
        <w:annotationRef/>
      </w:r>
      <w:r>
        <w:t xml:space="preserve">Community denotes multiple groups of </w:t>
      </w:r>
      <w:proofErr w:type="gramStart"/>
      <w:r>
        <w:t>people,</w:t>
      </w:r>
      <w:proofErr w:type="gramEnd"/>
      <w:r>
        <w:t xml:space="preserve"> I think mentioning an instructor and a coach wouldn’t suffice. Feel free to include- friends, peers, etc</w:t>
      </w:r>
    </w:p>
  </w:comment>
  <w:comment w:id="5" w:author="Alyssa Manik" w:date="2020-12-31T00:37:00Z" w:initials="AM">
    <w:p w14:paraId="1E326492" w14:textId="53F11A75" w:rsidR="009F57E4" w:rsidRDefault="009F57E4">
      <w:pPr>
        <w:pStyle w:val="CommentText"/>
      </w:pPr>
      <w:r>
        <w:rPr>
          <w:rStyle w:val="CommentReference"/>
        </w:rPr>
        <w:annotationRef/>
      </w:r>
      <w:r>
        <w:t>What situation?</w:t>
      </w:r>
    </w:p>
  </w:comment>
  <w:comment w:id="6" w:author="Alyssa Manik" w:date="2020-12-31T00:37:00Z" w:initials="AM">
    <w:p w14:paraId="03EE5FBF" w14:textId="5D94529E" w:rsidR="009F57E4" w:rsidRDefault="009F57E4">
      <w:pPr>
        <w:pStyle w:val="CommentText"/>
      </w:pPr>
      <w:r>
        <w:rPr>
          <w:rStyle w:val="CommentReference"/>
        </w:rPr>
        <w:annotationRef/>
      </w:r>
      <w:r>
        <w:t>Why is a HIT coach mentioned suddenly?</w:t>
      </w:r>
    </w:p>
  </w:comment>
  <w:comment w:id="7" w:author="Alyssa Manik" w:date="2020-12-31T00:38:00Z" w:initials="AM">
    <w:p w14:paraId="6390D22B" w14:textId="5FDD6D50" w:rsidR="009F57E4" w:rsidRDefault="009F57E4">
      <w:pPr>
        <w:pStyle w:val="CommentText"/>
      </w:pPr>
      <w:r>
        <w:rPr>
          <w:rStyle w:val="CommentReference"/>
        </w:rPr>
        <w:annotationRef/>
      </w:r>
      <w:r>
        <w:t>Delete, this makes the start very abrupt from the realization in the previous par.</w:t>
      </w:r>
    </w:p>
  </w:comment>
  <w:comment w:id="8" w:author="Alyssa Manik" w:date="2020-12-31T00:38:00Z" w:initials="AM">
    <w:p w14:paraId="4CB776DF" w14:textId="100B0530" w:rsidR="009F57E4" w:rsidRDefault="009F57E4">
      <w:pPr>
        <w:pStyle w:val="CommentText"/>
      </w:pPr>
      <w:r>
        <w:rPr>
          <w:rStyle w:val="CommentReference"/>
        </w:rPr>
        <w:annotationRef/>
      </w:r>
      <w:r>
        <w:t xml:space="preserve">I think this sounds very </w:t>
      </w:r>
      <w:proofErr w:type="gramStart"/>
      <w:r>
        <w:t>interesting</w:t>
      </w:r>
      <w:proofErr w:type="gramEnd"/>
      <w:r>
        <w:t xml:space="preserve"> but the phrasing could be polished. Maybe rather than saying “there is no right and wrong” (which would be dangerous to say when you’re driving), you could say “stop the perception that textbook is perfect” or something of that sort.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754D85" w15:done="0"/>
  <w15:commentEx w15:paraId="0D62E582" w15:done="0"/>
  <w15:commentEx w15:paraId="65DE903D" w15:done="0"/>
  <w15:commentEx w15:paraId="365C7C93" w15:done="0"/>
  <w15:commentEx w15:paraId="201DFF98" w15:done="0"/>
  <w15:commentEx w15:paraId="1E326492" w15:done="0"/>
  <w15:commentEx w15:paraId="03EE5FBF" w15:done="0"/>
  <w15:commentEx w15:paraId="6390D22B" w15:done="0"/>
  <w15:commentEx w15:paraId="4CB776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79B45" w16cex:dateUtc="2020-12-30T17:35:00Z"/>
  <w16cex:commentExtensible w16cex:durableId="23979B88" w16cex:dateUtc="2020-12-30T17:36:00Z"/>
  <w16cex:commentExtensible w16cex:durableId="23979B8F" w16cex:dateUtc="2020-12-30T17:36:00Z"/>
  <w16cex:commentExtensible w16cex:durableId="23979BAA" w16cex:dateUtc="2020-12-30T17:36:00Z"/>
  <w16cex:commentExtensible w16cex:durableId="23979DE0" w16cex:dateUtc="2020-12-30T17:46:00Z"/>
  <w16cex:commentExtensible w16cex:durableId="23979BE7" w16cex:dateUtc="2020-12-30T17:37:00Z"/>
  <w16cex:commentExtensible w16cex:durableId="23979BD3" w16cex:dateUtc="2020-12-30T17:37:00Z"/>
  <w16cex:commentExtensible w16cex:durableId="23979BFE" w16cex:dateUtc="2020-12-30T17:38:00Z"/>
  <w16cex:commentExtensible w16cex:durableId="23979C20" w16cex:dateUtc="2020-12-30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754D85" w16cid:durableId="23979B45"/>
  <w16cid:commentId w16cid:paraId="0D62E582" w16cid:durableId="23979B88"/>
  <w16cid:commentId w16cid:paraId="65DE903D" w16cid:durableId="23979B8F"/>
  <w16cid:commentId w16cid:paraId="365C7C93" w16cid:durableId="23979BAA"/>
  <w16cid:commentId w16cid:paraId="201DFF98" w16cid:durableId="23979DE0"/>
  <w16cid:commentId w16cid:paraId="1E326492" w16cid:durableId="23979BE7"/>
  <w16cid:commentId w16cid:paraId="03EE5FBF" w16cid:durableId="23979BD3"/>
  <w16cid:commentId w16cid:paraId="6390D22B" w16cid:durableId="23979BFE"/>
  <w16cid:commentId w16cid:paraId="4CB776DF" w16cid:durableId="23979C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25"/>
    <w:rsid w:val="000E7BE2"/>
    <w:rsid w:val="001564FA"/>
    <w:rsid w:val="006B23A6"/>
    <w:rsid w:val="00935A1E"/>
    <w:rsid w:val="009624FD"/>
    <w:rsid w:val="009F57E4"/>
    <w:rsid w:val="00A101AB"/>
    <w:rsid w:val="00A57325"/>
    <w:rsid w:val="00B84682"/>
    <w:rsid w:val="00BC74AE"/>
    <w:rsid w:val="00F0636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6E5DB2"/>
  <w15:chartTrackingRefBased/>
  <w15:docId w15:val="{FA172770-4056-ED45-ABB3-DA504681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325"/>
    <w:pPr>
      <w:spacing w:line="276" w:lineRule="auto"/>
    </w:pPr>
    <w:rPr>
      <w:rFonts w:ascii="Arial" w:eastAsia="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57E4"/>
    <w:rPr>
      <w:sz w:val="16"/>
      <w:szCs w:val="16"/>
    </w:rPr>
  </w:style>
  <w:style w:type="paragraph" w:styleId="CommentText">
    <w:name w:val="annotation text"/>
    <w:basedOn w:val="Normal"/>
    <w:link w:val="CommentTextChar"/>
    <w:uiPriority w:val="99"/>
    <w:semiHidden/>
    <w:unhideWhenUsed/>
    <w:rsid w:val="009F57E4"/>
    <w:pPr>
      <w:spacing w:line="240" w:lineRule="auto"/>
    </w:pPr>
    <w:rPr>
      <w:sz w:val="20"/>
      <w:szCs w:val="20"/>
    </w:rPr>
  </w:style>
  <w:style w:type="character" w:customStyle="1" w:styleId="CommentTextChar">
    <w:name w:val="Comment Text Char"/>
    <w:basedOn w:val="DefaultParagraphFont"/>
    <w:link w:val="CommentText"/>
    <w:uiPriority w:val="99"/>
    <w:semiHidden/>
    <w:rsid w:val="009F57E4"/>
    <w:rPr>
      <w:rFonts w:ascii="Arial" w:eastAsia="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9F57E4"/>
    <w:rPr>
      <w:b/>
      <w:bCs/>
    </w:rPr>
  </w:style>
  <w:style w:type="character" w:customStyle="1" w:styleId="CommentSubjectChar">
    <w:name w:val="Comment Subject Char"/>
    <w:basedOn w:val="CommentTextChar"/>
    <w:link w:val="CommentSubject"/>
    <w:uiPriority w:val="99"/>
    <w:semiHidden/>
    <w:rsid w:val="009F57E4"/>
    <w:rPr>
      <w:rFonts w:ascii="Arial" w:eastAsia="Arial" w:hAnsi="Arial" w:cs="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Alyssa Manik</cp:lastModifiedBy>
  <cp:revision>3</cp:revision>
  <dcterms:created xsi:type="dcterms:W3CDTF">2020-12-28T15:22:00Z</dcterms:created>
  <dcterms:modified xsi:type="dcterms:W3CDTF">2020-12-30T17:52:00Z</dcterms:modified>
</cp:coreProperties>
</file>