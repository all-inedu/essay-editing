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D5B0A6" w14:textId="77777777" w:rsidR="00421045" w:rsidRDefault="00DB38DC">
      <w:pPr>
        <w:pStyle w:val="Body"/>
        <w:rPr>
          <w:color w:val="00B050"/>
          <w:u w:color="00B050"/>
        </w:rPr>
      </w:pPr>
      <w:r>
        <w:rPr>
          <w:color w:val="00B050"/>
          <w:u w:color="00B050"/>
          <w:shd w:val="clear" w:color="auto" w:fill="FFFFFF"/>
        </w:rPr>
        <w:t>Tell a story from your life, describing an experience that either demonstrates your character or helped to shape it. (Max 650 words)</w:t>
      </w:r>
    </w:p>
    <w:p w14:paraId="32E695C4" w14:textId="77777777" w:rsidR="00421045" w:rsidRDefault="00421045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00B050"/>
        </w:rPr>
      </w:pPr>
    </w:p>
    <w:p w14:paraId="530C424A" w14:textId="788B0C57" w:rsidR="00421045" w:rsidRPr="005F5700" w:rsidRDefault="00DB38DC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00B050"/>
        </w:rPr>
      </w:pPr>
      <w:proofErr w:type="gramStart"/>
      <w:r>
        <w:rPr>
          <w:rFonts w:ascii="Times New Roman" w:hAnsi="Times New Roman"/>
          <w:sz w:val="24"/>
          <w:szCs w:val="24"/>
          <w:u w:color="00B050"/>
        </w:rPr>
        <w:t>Annoyance, distaste</w:t>
      </w:r>
      <w:proofErr w:type="gramEnd"/>
      <w:r>
        <w:rPr>
          <w:rFonts w:ascii="Times New Roman" w:hAnsi="Times New Roman"/>
          <w:sz w:val="24"/>
          <w:szCs w:val="24"/>
          <w:u w:color="00B050"/>
        </w:rPr>
        <w:t xml:space="preserve">, and ununited were the feelings I felt every Friday at 2:30 pm. </w:t>
      </w:r>
      <w:proofErr w:type="gramStart"/>
      <w:r>
        <w:rPr>
          <w:rFonts w:ascii="Times New Roman" w:hAnsi="Times New Roman"/>
          <w:sz w:val="24"/>
          <w:szCs w:val="24"/>
          <w:u w:color="00B050"/>
        </w:rPr>
        <w:t>At least until last year.</w:t>
      </w:r>
      <w:proofErr w:type="gramEnd"/>
      <w:r>
        <w:rPr>
          <w:rFonts w:ascii="Times New Roman" w:hAnsi="Times New Roman"/>
          <w:sz w:val="24"/>
          <w:szCs w:val="24"/>
          <w:u w:color="00B050"/>
        </w:rPr>
        <w:t xml:space="preserve"> It was our school’s weekly games event. The school’s intentions were good: </w:t>
      </w:r>
      <w:r w:rsidR="003E2441">
        <w:rPr>
          <w:rFonts w:ascii="Times New Roman" w:hAnsi="Times New Roman"/>
          <w:sz w:val="24"/>
          <w:szCs w:val="24"/>
          <w:u w:color="00B050"/>
        </w:rPr>
        <w:t>they</w:t>
      </w:r>
      <w:r>
        <w:rPr>
          <w:rFonts w:ascii="Times New Roman" w:hAnsi="Times New Roman"/>
          <w:sz w:val="24"/>
          <w:szCs w:val="24"/>
          <w:u w:color="00B050"/>
        </w:rPr>
        <w:t xml:space="preserve"> wanted the students to have fun and strengthen </w:t>
      </w:r>
      <w:r w:rsidR="00A33844">
        <w:rPr>
          <w:rFonts w:ascii="Times New Roman" w:hAnsi="Times New Roman"/>
          <w:sz w:val="24"/>
          <w:szCs w:val="24"/>
          <w:u w:color="00B050"/>
        </w:rPr>
        <w:t>our</w:t>
      </w:r>
      <w:r>
        <w:rPr>
          <w:rFonts w:ascii="Times New Roman" w:hAnsi="Times New Roman"/>
          <w:sz w:val="24"/>
          <w:szCs w:val="24"/>
          <w:u w:color="00B050"/>
        </w:rPr>
        <w:t xml:space="preserve"> sense of togetherness. Unfortunately, it turned out to be the opposite. Only half consistently showed up</w:t>
      </w:r>
      <w:r w:rsidR="00C3224C">
        <w:rPr>
          <w:rFonts w:ascii="Times New Roman" w:hAnsi="Times New Roman"/>
          <w:sz w:val="24"/>
          <w:szCs w:val="24"/>
          <w:u w:color="00B050"/>
        </w:rPr>
        <w:t xml:space="preserve">. </w:t>
      </w:r>
      <w:r w:rsidR="008F7D1C">
        <w:rPr>
          <w:rFonts w:ascii="Times New Roman" w:hAnsi="Times New Roman"/>
          <w:sz w:val="24"/>
          <w:szCs w:val="24"/>
          <w:u w:color="00B050"/>
        </w:rPr>
        <w:t>T</w:t>
      </w:r>
      <w:r>
        <w:rPr>
          <w:rFonts w:ascii="Times New Roman" w:hAnsi="Times New Roman"/>
          <w:sz w:val="24"/>
          <w:szCs w:val="24"/>
          <w:u w:color="00B050"/>
        </w:rPr>
        <w:t>he rest</w:t>
      </w:r>
      <w:r w:rsidR="008F7D1C">
        <w:rPr>
          <w:rFonts w:ascii="Times New Roman" w:hAnsi="Times New Roman"/>
          <w:sz w:val="24"/>
          <w:szCs w:val="24"/>
          <w:u w:color="00B050"/>
        </w:rPr>
        <w:t>?</w:t>
      </w:r>
      <w:r>
        <w:rPr>
          <w:rFonts w:ascii="Times New Roman" w:hAnsi="Times New Roman"/>
          <w:sz w:val="24"/>
          <w:szCs w:val="24"/>
          <w:u w:color="00B050"/>
        </w:rPr>
        <w:t xml:space="preserve"> </w:t>
      </w:r>
      <w:r w:rsidR="008F7D1C">
        <w:rPr>
          <w:rFonts w:ascii="Times New Roman" w:hAnsi="Times New Roman"/>
          <w:sz w:val="24"/>
          <w:szCs w:val="24"/>
          <w:u w:color="00B050"/>
        </w:rPr>
        <w:t xml:space="preserve">They </w:t>
      </w:r>
      <w:r w:rsidR="007C088D">
        <w:rPr>
          <w:rFonts w:ascii="Times New Roman" w:hAnsi="Times New Roman"/>
          <w:sz w:val="24"/>
          <w:szCs w:val="24"/>
          <w:u w:color="00B050"/>
        </w:rPr>
        <w:t>left</w:t>
      </w:r>
      <w:r>
        <w:rPr>
          <w:rFonts w:ascii="Times New Roman" w:hAnsi="Times New Roman"/>
          <w:sz w:val="24"/>
          <w:szCs w:val="24"/>
          <w:u w:color="00B050"/>
        </w:rPr>
        <w:t xml:space="preserve"> to enjoy their weekend off-campus 45 minutes early. This frustrates me. I really wished for all of us</w:t>
      </w:r>
      <w:r w:rsidR="00CA108D">
        <w:rPr>
          <w:rFonts w:ascii="Times New Roman" w:hAnsi="Times New Roman"/>
          <w:sz w:val="24"/>
          <w:szCs w:val="24"/>
          <w:u w:color="00B050"/>
        </w:rPr>
        <w:t xml:space="preserve"> –</w:t>
      </w:r>
      <w:r>
        <w:rPr>
          <w:rFonts w:ascii="Times New Roman" w:hAnsi="Times New Roman"/>
          <w:sz w:val="24"/>
          <w:szCs w:val="24"/>
          <w:u w:color="00B050"/>
        </w:rPr>
        <w:t xml:space="preserve"> regardless of </w:t>
      </w:r>
      <w:r w:rsidR="001E635A">
        <w:rPr>
          <w:rFonts w:ascii="Times New Roman" w:hAnsi="Times New Roman"/>
          <w:sz w:val="24"/>
          <w:szCs w:val="24"/>
          <w:u w:color="00B050"/>
        </w:rPr>
        <w:t>seniority</w:t>
      </w:r>
      <w:r w:rsidR="00CA108D">
        <w:rPr>
          <w:rFonts w:ascii="Times New Roman" w:hAnsi="Times New Roman"/>
          <w:sz w:val="24"/>
          <w:szCs w:val="24"/>
          <w:u w:color="00B050"/>
        </w:rPr>
        <w:t xml:space="preserve"> –</w:t>
      </w:r>
      <w:r>
        <w:rPr>
          <w:rFonts w:ascii="Times New Roman" w:hAnsi="Times New Roman"/>
          <w:sz w:val="24"/>
          <w:szCs w:val="24"/>
          <w:u w:color="00B050"/>
        </w:rPr>
        <w:t xml:space="preserve"> to have stronger bond</w:t>
      </w:r>
      <w:r w:rsidR="00CA108D">
        <w:rPr>
          <w:rFonts w:ascii="Times New Roman" w:hAnsi="Times New Roman"/>
          <w:sz w:val="24"/>
          <w:szCs w:val="24"/>
          <w:u w:color="00B050"/>
        </w:rPr>
        <w:t>s</w:t>
      </w:r>
      <w:r>
        <w:rPr>
          <w:rFonts w:ascii="Times New Roman" w:hAnsi="Times New Roman"/>
          <w:sz w:val="24"/>
          <w:szCs w:val="24"/>
          <w:u w:color="00B050"/>
        </w:rPr>
        <w:t xml:space="preserve"> with each </w:t>
      </w:r>
      <w:r w:rsidRPr="005F5700">
        <w:rPr>
          <w:rFonts w:ascii="Times New Roman" w:hAnsi="Times New Roman"/>
          <w:sz w:val="24"/>
          <w:szCs w:val="24"/>
          <w:u w:color="00B050"/>
        </w:rPr>
        <w:t>other</w:t>
      </w:r>
      <w:r w:rsidR="000B172F">
        <w:rPr>
          <w:rFonts w:ascii="Times New Roman" w:hAnsi="Times New Roman"/>
          <w:sz w:val="24"/>
          <w:szCs w:val="24"/>
          <w:u w:color="00B050"/>
        </w:rPr>
        <w:t xml:space="preserve"> as friends</w:t>
      </w:r>
      <w:r w:rsidRPr="005F5700">
        <w:rPr>
          <w:rFonts w:ascii="Times New Roman" w:hAnsi="Times New Roman"/>
          <w:sz w:val="24"/>
          <w:szCs w:val="24"/>
          <w:u w:color="00B050"/>
        </w:rPr>
        <w:t xml:space="preserve">. </w:t>
      </w:r>
      <w:r w:rsidR="00290B14">
        <w:rPr>
          <w:rFonts w:ascii="Times New Roman" w:hAnsi="Times New Roman"/>
          <w:sz w:val="24"/>
          <w:szCs w:val="24"/>
          <w:u w:color="00B050"/>
        </w:rPr>
        <w:t xml:space="preserve">This prompted me to </w:t>
      </w:r>
      <w:r w:rsidR="00E96E9C">
        <w:rPr>
          <w:rFonts w:ascii="Times New Roman" w:hAnsi="Times New Roman"/>
          <w:sz w:val="24"/>
          <w:szCs w:val="24"/>
          <w:u w:color="00B050"/>
        </w:rPr>
        <w:t>think</w:t>
      </w:r>
      <w:r w:rsidR="00F050C8" w:rsidRPr="005F5700">
        <w:rPr>
          <w:rFonts w:ascii="Times New Roman" w:hAnsi="Times New Roman"/>
          <w:sz w:val="24"/>
          <w:szCs w:val="24"/>
          <w:u w:color="00B050"/>
        </w:rPr>
        <w:t xml:space="preserve"> of how I could improve this event.</w:t>
      </w:r>
      <w:r w:rsidRPr="005F5700">
        <w:rPr>
          <w:rFonts w:ascii="Times New Roman" w:hAnsi="Times New Roman"/>
          <w:sz w:val="24"/>
          <w:szCs w:val="24"/>
          <w:u w:color="00B050"/>
        </w:rPr>
        <w:t xml:space="preserve"> </w:t>
      </w:r>
      <w:r w:rsidRPr="005F5700">
        <w:rPr>
          <w:rFonts w:ascii="Times New Roman" w:hAnsi="Times New Roman"/>
          <w:sz w:val="24"/>
          <w:szCs w:val="24"/>
          <w:u w:color="00B050"/>
          <w:shd w:val="clear" w:color="auto" w:fill="FFFF00"/>
        </w:rPr>
        <w:t xml:space="preserve">Who would have thought that </w:t>
      </w:r>
      <w:r w:rsidR="001A1FE9" w:rsidRPr="005F5700">
        <w:rPr>
          <w:rFonts w:ascii="Times New Roman" w:hAnsi="Times New Roman"/>
          <w:sz w:val="24"/>
          <w:szCs w:val="24"/>
          <w:u w:color="00B050"/>
          <w:shd w:val="clear" w:color="auto" w:fill="FFFF00"/>
        </w:rPr>
        <w:t xml:space="preserve">what I learned in </w:t>
      </w:r>
      <w:r w:rsidRPr="005F5700">
        <w:rPr>
          <w:rFonts w:ascii="Times New Roman" w:hAnsi="Times New Roman"/>
          <w:sz w:val="24"/>
          <w:szCs w:val="24"/>
          <w:u w:color="00B050"/>
          <w:shd w:val="clear" w:color="auto" w:fill="FFFF00"/>
        </w:rPr>
        <w:t>Science</w:t>
      </w:r>
      <w:r w:rsidR="001A1FE9" w:rsidRPr="005F5700">
        <w:rPr>
          <w:rFonts w:ascii="Times New Roman" w:hAnsi="Times New Roman"/>
          <w:sz w:val="24"/>
          <w:szCs w:val="24"/>
          <w:u w:color="00B050"/>
          <w:shd w:val="clear" w:color="auto" w:fill="FFFF00"/>
        </w:rPr>
        <w:t xml:space="preserve"> class (i.e.</w:t>
      </w:r>
      <w:r w:rsidRPr="005F5700">
        <w:rPr>
          <w:rFonts w:ascii="Times New Roman" w:hAnsi="Times New Roman"/>
          <w:sz w:val="24"/>
          <w:szCs w:val="24"/>
          <w:u w:color="00B050"/>
          <w:shd w:val="clear" w:color="auto" w:fill="FFFF00"/>
        </w:rPr>
        <w:t xml:space="preserve"> problem solving</w:t>
      </w:r>
      <w:r w:rsidR="002471EC" w:rsidRPr="005F5700">
        <w:rPr>
          <w:rFonts w:ascii="Times New Roman" w:hAnsi="Times New Roman"/>
          <w:sz w:val="24"/>
          <w:szCs w:val="24"/>
          <w:u w:color="00B050"/>
          <w:shd w:val="clear" w:color="auto" w:fill="FFFF00"/>
        </w:rPr>
        <w:t xml:space="preserve"> approach</w:t>
      </w:r>
      <w:r w:rsidR="001A1FE9" w:rsidRPr="005F5700">
        <w:rPr>
          <w:rFonts w:ascii="Times New Roman" w:hAnsi="Times New Roman"/>
          <w:sz w:val="24"/>
          <w:szCs w:val="24"/>
          <w:u w:color="00B050"/>
          <w:shd w:val="clear" w:color="auto" w:fill="FFFF00"/>
        </w:rPr>
        <w:t>)</w:t>
      </w:r>
      <w:r w:rsidRPr="005F5700">
        <w:rPr>
          <w:rFonts w:ascii="Times New Roman" w:hAnsi="Times New Roman"/>
          <w:sz w:val="24"/>
          <w:szCs w:val="24"/>
          <w:u w:color="00B050"/>
          <w:shd w:val="clear" w:color="auto" w:fill="FFFF00"/>
        </w:rPr>
        <w:t xml:space="preserve"> helped me accomplish this goal.</w:t>
      </w:r>
    </w:p>
    <w:p w14:paraId="1857F2AB" w14:textId="77777777" w:rsidR="00421045" w:rsidRPr="005F5700" w:rsidRDefault="00DB38DC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5700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1053F2D" w14:textId="4E5FCD14" w:rsidR="00421045" w:rsidRDefault="00DB38DC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r w:rsidRPr="005F5700">
        <w:rPr>
          <w:rFonts w:ascii="Times New Roman" w:hAnsi="Times New Roman"/>
          <w:sz w:val="24"/>
          <w:szCs w:val="24"/>
        </w:rPr>
        <w:t>The</w:t>
      </w:r>
      <w:commentRangeEnd w:id="0"/>
      <w:r w:rsidR="0036466A">
        <w:rPr>
          <w:rStyle w:val="CommentReference"/>
          <w:rFonts w:ascii="Times New Roman" w:eastAsia="Arial Unicode MS" w:hAnsi="Times New Roman" w:cs="Times New Roman"/>
          <w:color w:val="auto"/>
        </w:rPr>
        <w:commentReference w:id="0"/>
      </w:r>
      <w:r w:rsidRPr="005F5700">
        <w:rPr>
          <w:rFonts w:ascii="Times New Roman" w:hAnsi="Times New Roman"/>
          <w:sz w:val="24"/>
          <w:szCs w:val="24"/>
        </w:rPr>
        <w:t xml:space="preserve"> teachers used</w:t>
      </w:r>
      <w:r>
        <w:rPr>
          <w:rFonts w:ascii="Times New Roman" w:hAnsi="Times New Roman"/>
          <w:sz w:val="24"/>
          <w:szCs w:val="24"/>
        </w:rPr>
        <w:t xml:space="preserve"> to set up the games. Their intention was to enable students to interact more with each other. They </w:t>
      </w:r>
      <w:r w:rsidR="00A84D6C">
        <w:rPr>
          <w:rFonts w:ascii="Times New Roman" w:hAnsi="Times New Roman"/>
          <w:sz w:val="24"/>
          <w:szCs w:val="24"/>
        </w:rPr>
        <w:t>made</w:t>
      </w:r>
      <w:r>
        <w:rPr>
          <w:rFonts w:ascii="Times New Roman" w:hAnsi="Times New Roman"/>
          <w:sz w:val="24"/>
          <w:szCs w:val="24"/>
        </w:rPr>
        <w:t xml:space="preserve"> us form groups </w:t>
      </w:r>
      <w:r w:rsidR="00A84D6C"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z w:val="24"/>
          <w:szCs w:val="24"/>
        </w:rPr>
        <w:t xml:space="preserve"> compete by class. It was a good idea, but they overlooked </w:t>
      </w:r>
      <w:r w:rsidR="00626C6C">
        <w:rPr>
          <w:rFonts w:ascii="Times New Roman" w:hAnsi="Times New Roman"/>
          <w:sz w:val="24"/>
          <w:szCs w:val="24"/>
        </w:rPr>
        <w:t xml:space="preserve">one little </w:t>
      </w:r>
      <w:r>
        <w:rPr>
          <w:rFonts w:ascii="Times New Roman" w:hAnsi="Times New Roman"/>
          <w:sz w:val="24"/>
          <w:szCs w:val="24"/>
        </w:rPr>
        <w:t>fact</w:t>
      </w:r>
      <w:r w:rsidR="00626C6C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626C6C">
        <w:rPr>
          <w:rFonts w:ascii="Times New Roman" w:hAnsi="Times New Roman"/>
          <w:sz w:val="24"/>
          <w:szCs w:val="24"/>
        </w:rPr>
        <w:t xml:space="preserve">the games </w:t>
      </w:r>
      <w:r>
        <w:rPr>
          <w:rFonts w:ascii="Times New Roman" w:hAnsi="Times New Roman"/>
          <w:sz w:val="24"/>
          <w:szCs w:val="24"/>
        </w:rPr>
        <w:t xml:space="preserve">they perceive as fun and enable </w:t>
      </w:r>
      <w:proofErr w:type="gramStart"/>
      <w:r>
        <w:rPr>
          <w:rFonts w:ascii="Times New Roman" w:hAnsi="Times New Roman"/>
          <w:sz w:val="24"/>
          <w:szCs w:val="24"/>
        </w:rPr>
        <w:t>community</w:t>
      </w:r>
      <w:r w:rsidR="000E598F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building</w:t>
      </w:r>
      <w:proofErr w:type="gramEnd"/>
      <w:r>
        <w:rPr>
          <w:rFonts w:ascii="Times New Roman" w:hAnsi="Times New Roman"/>
          <w:sz w:val="24"/>
          <w:szCs w:val="24"/>
        </w:rPr>
        <w:t xml:space="preserve"> were irrelevant to us because of generation gap. </w:t>
      </w:r>
      <w:r w:rsidR="00733AFC">
        <w:rPr>
          <w:rFonts w:ascii="Times New Roman" w:hAnsi="Times New Roman"/>
          <w:sz w:val="24"/>
          <w:szCs w:val="24"/>
        </w:rPr>
        <w:t>Consequently</w:t>
      </w:r>
      <w:r>
        <w:rPr>
          <w:rFonts w:ascii="Times New Roman" w:hAnsi="Times New Roman"/>
          <w:sz w:val="24"/>
          <w:szCs w:val="24"/>
        </w:rPr>
        <w:t>, the events became too cheesy and half of us skip</w:t>
      </w:r>
      <w:r w:rsidR="00716C38">
        <w:rPr>
          <w:rFonts w:ascii="Times New Roman" w:hAnsi="Times New Roman"/>
          <w:sz w:val="24"/>
          <w:szCs w:val="24"/>
        </w:rPr>
        <w:t>ped</w:t>
      </w:r>
      <w:r>
        <w:rPr>
          <w:rFonts w:ascii="Times New Roman" w:hAnsi="Times New Roman"/>
          <w:sz w:val="24"/>
          <w:szCs w:val="24"/>
        </w:rPr>
        <w:t xml:space="preserve"> altogether. Seeing this </w:t>
      </w:r>
      <w:r w:rsidR="00F66058">
        <w:rPr>
          <w:rFonts w:ascii="Times New Roman" w:hAnsi="Times New Roman"/>
          <w:sz w:val="24"/>
          <w:szCs w:val="24"/>
        </w:rPr>
        <w:t>continue</w:t>
      </w:r>
      <w:r>
        <w:rPr>
          <w:rFonts w:ascii="Times New Roman" w:hAnsi="Times New Roman"/>
          <w:sz w:val="24"/>
          <w:szCs w:val="24"/>
        </w:rPr>
        <w:t xml:space="preserve"> each week broke my heart. So, I decided to </w:t>
      </w:r>
      <w:r w:rsidR="00C85D8B">
        <w:rPr>
          <w:rFonts w:ascii="Times New Roman" w:hAnsi="Times New Roman"/>
          <w:sz w:val="24"/>
          <w:szCs w:val="24"/>
        </w:rPr>
        <w:t>roll up my sleeves</w:t>
      </w:r>
      <w:r>
        <w:rPr>
          <w:rFonts w:ascii="Times New Roman" w:hAnsi="Times New Roman"/>
          <w:sz w:val="24"/>
          <w:szCs w:val="24"/>
        </w:rPr>
        <w:t xml:space="preserve"> and </w:t>
      </w:r>
      <w:r w:rsidR="00AF7896">
        <w:rPr>
          <w:rFonts w:ascii="Times New Roman" w:hAnsi="Times New Roman"/>
          <w:sz w:val="24"/>
          <w:szCs w:val="24"/>
        </w:rPr>
        <w:t>do something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4155458A" w14:textId="77777777" w:rsidR="00421045" w:rsidRDefault="00421045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598EB4" w14:textId="2642F7FB" w:rsidR="00421045" w:rsidRDefault="00DB38DC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  <w:r>
        <w:rPr>
          <w:rFonts w:ascii="Times New Roman" w:hAnsi="Times New Roman"/>
          <w:sz w:val="24"/>
          <w:szCs w:val="24"/>
          <w:u w:color="FF0000"/>
        </w:rPr>
        <w:t xml:space="preserve">As the student council’s VP, I </w:t>
      </w:r>
      <w:r w:rsidR="006B57D4">
        <w:rPr>
          <w:rFonts w:ascii="Times New Roman" w:hAnsi="Times New Roman"/>
          <w:sz w:val="24"/>
          <w:szCs w:val="24"/>
        </w:rPr>
        <w:t>am eager to contribute and make the event better for both students and the school</w:t>
      </w:r>
      <w:proofErr w:type="gramStart"/>
      <w:r>
        <w:rPr>
          <w:rFonts w:ascii="Times New Roman" w:hAnsi="Times New Roman"/>
          <w:sz w:val="24"/>
          <w:szCs w:val="24"/>
          <w:u w:color="FF0000"/>
        </w:rPr>
        <w:t>;</w:t>
      </w:r>
      <w:proofErr w:type="gramEnd"/>
      <w:r>
        <w:rPr>
          <w:rFonts w:ascii="Times New Roman" w:hAnsi="Times New Roman"/>
          <w:sz w:val="24"/>
          <w:szCs w:val="24"/>
          <w:u w:color="FF0000"/>
        </w:rPr>
        <w:t xml:space="preserve"> something that would really strengthen the students’ relationship instead of distancing them. I voiced my concerns to fellow councils and</w:t>
      </w:r>
      <w:r w:rsidR="003D51D1">
        <w:rPr>
          <w:rFonts w:ascii="Times New Roman" w:hAnsi="Times New Roman"/>
          <w:sz w:val="24"/>
          <w:szCs w:val="24"/>
          <w:u w:color="FF0000"/>
        </w:rPr>
        <w:t>,</w:t>
      </w:r>
      <w:r>
        <w:rPr>
          <w:rFonts w:ascii="Times New Roman" w:hAnsi="Times New Roman"/>
          <w:sz w:val="24"/>
          <w:szCs w:val="24"/>
          <w:u w:color="FF0000"/>
        </w:rPr>
        <w:t xml:space="preserve"> later</w:t>
      </w:r>
      <w:r w:rsidR="003D51D1">
        <w:rPr>
          <w:rFonts w:ascii="Times New Roman" w:hAnsi="Times New Roman"/>
          <w:sz w:val="24"/>
          <w:szCs w:val="24"/>
          <w:u w:color="FF0000"/>
        </w:rPr>
        <w:t>,</w:t>
      </w:r>
      <w:r>
        <w:rPr>
          <w:rFonts w:ascii="Times New Roman" w:hAnsi="Times New Roman"/>
          <w:sz w:val="24"/>
          <w:szCs w:val="24"/>
          <w:u w:color="FF0000"/>
        </w:rPr>
        <w:t xml:space="preserve"> to the teachers and school directors that, with the current condition, the events would end up being counterproductive. </w:t>
      </w:r>
      <w:r w:rsidR="006E4212">
        <w:rPr>
          <w:rFonts w:ascii="Times New Roman" w:hAnsi="Times New Roman"/>
          <w:sz w:val="24"/>
          <w:szCs w:val="24"/>
          <w:u w:color="FF0000"/>
        </w:rPr>
        <w:t>Unfortunately</w:t>
      </w:r>
      <w:r w:rsidR="00277F73">
        <w:rPr>
          <w:rFonts w:ascii="Times New Roman" w:hAnsi="Times New Roman"/>
          <w:sz w:val="24"/>
          <w:szCs w:val="24"/>
          <w:u w:color="FF0000"/>
        </w:rPr>
        <w:t>,</w:t>
      </w:r>
      <w:r>
        <w:rPr>
          <w:rFonts w:ascii="Times New Roman" w:hAnsi="Times New Roman"/>
          <w:sz w:val="24"/>
          <w:szCs w:val="24"/>
          <w:u w:color="FF0000"/>
        </w:rPr>
        <w:t xml:space="preserve"> the </w:t>
      </w:r>
      <w:r w:rsidR="00277F73">
        <w:rPr>
          <w:rFonts w:ascii="Times New Roman" w:hAnsi="Times New Roman"/>
          <w:sz w:val="24"/>
          <w:szCs w:val="24"/>
          <w:u w:color="FF0000"/>
        </w:rPr>
        <w:t xml:space="preserve">school board ignored </w:t>
      </w:r>
      <w:r w:rsidR="000D3F4F">
        <w:rPr>
          <w:rFonts w:ascii="Times New Roman" w:hAnsi="Times New Roman"/>
          <w:sz w:val="24"/>
          <w:szCs w:val="24"/>
          <w:u w:color="FF0000"/>
        </w:rPr>
        <w:t>my</w:t>
      </w:r>
      <w:r w:rsidR="00277F73">
        <w:rPr>
          <w:rFonts w:ascii="Times New Roman" w:hAnsi="Times New Roman"/>
          <w:sz w:val="24"/>
          <w:szCs w:val="24"/>
          <w:u w:color="FF0000"/>
        </w:rPr>
        <w:t xml:space="preserve"> “nudge</w:t>
      </w:r>
      <w:r w:rsidR="00BE41C6">
        <w:rPr>
          <w:rFonts w:ascii="Times New Roman" w:hAnsi="Times New Roman"/>
          <w:sz w:val="24"/>
          <w:szCs w:val="24"/>
          <w:u w:color="FF0000"/>
        </w:rPr>
        <w:t>.</w:t>
      </w:r>
      <w:r w:rsidR="00277F73">
        <w:rPr>
          <w:rFonts w:ascii="Times New Roman" w:hAnsi="Times New Roman"/>
          <w:sz w:val="24"/>
          <w:szCs w:val="24"/>
          <w:u w:color="FF0000"/>
        </w:rPr>
        <w:t>”</w:t>
      </w:r>
      <w:r>
        <w:rPr>
          <w:rFonts w:ascii="Times New Roman" w:hAnsi="Times New Roman"/>
          <w:sz w:val="24"/>
          <w:szCs w:val="24"/>
          <w:u w:color="FF0000"/>
        </w:rPr>
        <w:t xml:space="preserve"> </w:t>
      </w:r>
      <w:r w:rsidR="00E271FC">
        <w:rPr>
          <w:rFonts w:ascii="Times New Roman" w:hAnsi="Times New Roman"/>
          <w:sz w:val="24"/>
          <w:szCs w:val="24"/>
          <w:u w:color="FF0000"/>
        </w:rPr>
        <w:t>T</w:t>
      </w:r>
      <w:r>
        <w:rPr>
          <w:rFonts w:ascii="Times New Roman" w:hAnsi="Times New Roman"/>
          <w:sz w:val="24"/>
          <w:szCs w:val="24"/>
          <w:u w:color="FF0000"/>
        </w:rPr>
        <w:t xml:space="preserve">o </w:t>
      </w:r>
      <w:r w:rsidR="00F44278">
        <w:rPr>
          <w:rFonts w:ascii="Times New Roman" w:hAnsi="Times New Roman"/>
          <w:sz w:val="24"/>
          <w:szCs w:val="24"/>
          <w:u w:color="FF0000"/>
        </w:rPr>
        <w:t>make them respond</w:t>
      </w:r>
      <w:r>
        <w:rPr>
          <w:rFonts w:ascii="Times New Roman" w:hAnsi="Times New Roman"/>
          <w:sz w:val="24"/>
          <w:szCs w:val="24"/>
          <w:u w:color="FF0000"/>
        </w:rPr>
        <w:t xml:space="preserve">, </w:t>
      </w:r>
      <w:r w:rsidR="00872649">
        <w:rPr>
          <w:rFonts w:ascii="Times New Roman" w:hAnsi="Times New Roman"/>
          <w:sz w:val="24"/>
          <w:szCs w:val="24"/>
          <w:u w:color="FF0000"/>
        </w:rPr>
        <w:t xml:space="preserve">I spent </w:t>
      </w:r>
      <w:r w:rsidR="00075FBF">
        <w:rPr>
          <w:rFonts w:ascii="Times New Roman" w:hAnsi="Times New Roman"/>
          <w:sz w:val="24"/>
          <w:szCs w:val="24"/>
          <w:u w:color="FF0000"/>
        </w:rPr>
        <w:t>several</w:t>
      </w:r>
      <w:r w:rsidR="00872649">
        <w:rPr>
          <w:rFonts w:ascii="Times New Roman" w:hAnsi="Times New Roman"/>
          <w:sz w:val="24"/>
          <w:szCs w:val="24"/>
          <w:u w:color="FF0000"/>
        </w:rPr>
        <w:t xml:space="preserve"> weeks </w:t>
      </w:r>
      <w:r w:rsidR="00872649" w:rsidRPr="00EA2673">
        <w:rPr>
          <w:rFonts w:ascii="Times New Roman" w:hAnsi="Times New Roman"/>
          <w:sz w:val="24"/>
          <w:szCs w:val="24"/>
          <w:u w:color="FF0000"/>
        </w:rPr>
        <w:t xml:space="preserve">devising the event’s feedback surveys and collected attendance data to </w:t>
      </w:r>
      <w:r w:rsidR="00A05A3A">
        <w:rPr>
          <w:rFonts w:ascii="Times New Roman" w:hAnsi="Times New Roman"/>
          <w:sz w:val="24"/>
          <w:szCs w:val="24"/>
          <w:u w:color="FF0000"/>
        </w:rPr>
        <w:t xml:space="preserve">strengthen my argument and </w:t>
      </w:r>
      <w:r w:rsidR="00872649" w:rsidRPr="00EA2673">
        <w:rPr>
          <w:rFonts w:ascii="Times New Roman" w:hAnsi="Times New Roman"/>
          <w:sz w:val="24"/>
          <w:szCs w:val="24"/>
          <w:u w:color="FF0000"/>
        </w:rPr>
        <w:t>convince the school board. Eventually,</w:t>
      </w:r>
      <w:r w:rsidRPr="00EA2673">
        <w:rPr>
          <w:rFonts w:ascii="Times New Roman" w:hAnsi="Times New Roman"/>
          <w:sz w:val="24"/>
          <w:szCs w:val="24"/>
          <w:u w:color="FF0000"/>
          <w:shd w:val="clear" w:color="auto" w:fill="00FF00"/>
        </w:rPr>
        <w:t xml:space="preserve"> the</w:t>
      </w:r>
      <w:r w:rsidR="007A5B18">
        <w:rPr>
          <w:rFonts w:ascii="Times New Roman" w:hAnsi="Times New Roman"/>
          <w:sz w:val="24"/>
          <w:szCs w:val="24"/>
          <w:u w:color="FF0000"/>
          <w:shd w:val="clear" w:color="auto" w:fill="00FF00"/>
        </w:rPr>
        <w:t xml:space="preserve">y </w:t>
      </w:r>
      <w:r w:rsidR="00902BB8">
        <w:rPr>
          <w:rFonts w:ascii="Times New Roman" w:hAnsi="Times New Roman"/>
          <w:sz w:val="24"/>
          <w:szCs w:val="24"/>
          <w:u w:color="FF0000"/>
          <w:shd w:val="clear" w:color="auto" w:fill="00FF00"/>
        </w:rPr>
        <w:t>responded</w:t>
      </w:r>
      <w:r w:rsidRPr="00EA2673">
        <w:rPr>
          <w:rFonts w:ascii="Times New Roman" w:hAnsi="Times New Roman"/>
          <w:sz w:val="24"/>
          <w:szCs w:val="24"/>
          <w:u w:color="FF0000"/>
          <w:shd w:val="clear" w:color="auto" w:fill="00FF00"/>
        </w:rPr>
        <w:t xml:space="preserve"> and put the student council in charge of reforming the event.</w:t>
      </w:r>
    </w:p>
    <w:p w14:paraId="29C49750" w14:textId="77777777" w:rsidR="00421045" w:rsidRDefault="00421045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</w:p>
    <w:p w14:paraId="75ED9EB8" w14:textId="396E800E" w:rsidR="00421045" w:rsidRDefault="00DB38DC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  <w:commentRangeStart w:id="1"/>
      <w:r>
        <w:rPr>
          <w:rFonts w:ascii="Times New Roman" w:hAnsi="Times New Roman"/>
          <w:sz w:val="24"/>
          <w:szCs w:val="24"/>
          <w:u w:color="FF0000"/>
        </w:rPr>
        <w:t>Empathy</w:t>
      </w:r>
      <w:commentRangeEnd w:id="1"/>
      <w:r w:rsidR="0036466A">
        <w:rPr>
          <w:rStyle w:val="CommentReference"/>
          <w:rFonts w:ascii="Times New Roman" w:eastAsia="Arial Unicode MS" w:hAnsi="Times New Roman" w:cs="Times New Roman"/>
          <w:color w:val="auto"/>
        </w:rPr>
        <w:commentReference w:id="1"/>
      </w:r>
      <w:r>
        <w:rPr>
          <w:rFonts w:ascii="Times New Roman" w:hAnsi="Times New Roman"/>
          <w:sz w:val="24"/>
          <w:szCs w:val="24"/>
          <w:u w:color="FF0000"/>
        </w:rPr>
        <w:t xml:space="preserve"> is the first step: the students’ input</w:t>
      </w:r>
      <w:r w:rsidR="00C911BB">
        <w:rPr>
          <w:rFonts w:ascii="Times New Roman" w:hAnsi="Times New Roman"/>
          <w:sz w:val="24"/>
          <w:szCs w:val="24"/>
          <w:u w:color="FF0000"/>
        </w:rPr>
        <w:t>s</w:t>
      </w:r>
      <w:r>
        <w:rPr>
          <w:rFonts w:ascii="Times New Roman" w:hAnsi="Times New Roman"/>
          <w:sz w:val="24"/>
          <w:szCs w:val="24"/>
          <w:u w:color="FF0000"/>
        </w:rPr>
        <w:t xml:space="preserve"> on games day </w:t>
      </w:r>
      <w:r w:rsidR="00C911BB">
        <w:rPr>
          <w:rFonts w:ascii="Times New Roman" w:hAnsi="Times New Roman"/>
          <w:sz w:val="24"/>
          <w:szCs w:val="24"/>
          <w:u w:color="FF0000"/>
        </w:rPr>
        <w:t>are</w:t>
      </w:r>
      <w:r>
        <w:rPr>
          <w:rFonts w:ascii="Times New Roman" w:hAnsi="Times New Roman"/>
          <w:sz w:val="24"/>
          <w:szCs w:val="24"/>
          <w:u w:color="FF0000"/>
        </w:rPr>
        <w:t xml:space="preserve"> </w:t>
      </w:r>
      <w:r w:rsidR="0028049E">
        <w:rPr>
          <w:rFonts w:ascii="Times New Roman" w:hAnsi="Times New Roman"/>
          <w:sz w:val="24"/>
          <w:szCs w:val="24"/>
          <w:u w:color="FF0000"/>
        </w:rPr>
        <w:t>crucial</w:t>
      </w:r>
      <w:r>
        <w:rPr>
          <w:rFonts w:ascii="Times New Roman" w:hAnsi="Times New Roman"/>
          <w:sz w:val="24"/>
          <w:szCs w:val="24"/>
          <w:u w:color="FF0000"/>
        </w:rPr>
        <w:t xml:space="preserve">. So, </w:t>
      </w:r>
      <w:r w:rsidR="00DB58DB">
        <w:rPr>
          <w:rFonts w:ascii="Times New Roman" w:hAnsi="Times New Roman"/>
          <w:sz w:val="24"/>
          <w:szCs w:val="24"/>
          <w:u w:color="FF0000"/>
        </w:rPr>
        <w:t xml:space="preserve">insight-gathering </w:t>
      </w:r>
      <w:r>
        <w:rPr>
          <w:rFonts w:ascii="Times New Roman" w:hAnsi="Times New Roman"/>
          <w:sz w:val="24"/>
          <w:szCs w:val="24"/>
          <w:u w:color="FF0000"/>
        </w:rPr>
        <w:t>student surveys and interviews were done</w:t>
      </w:r>
      <w:r w:rsidR="00834339">
        <w:rPr>
          <w:rFonts w:ascii="Times New Roman" w:hAnsi="Times New Roman"/>
          <w:sz w:val="24"/>
          <w:szCs w:val="24"/>
          <w:u w:color="FF0000"/>
        </w:rPr>
        <w:t xml:space="preserve"> </w:t>
      </w:r>
      <w:r>
        <w:rPr>
          <w:rFonts w:ascii="Times New Roman" w:hAnsi="Times New Roman"/>
          <w:sz w:val="24"/>
          <w:szCs w:val="24"/>
          <w:u w:color="FF0000"/>
        </w:rPr>
        <w:t xml:space="preserve">to </w:t>
      </w:r>
      <w:r w:rsidR="00174521">
        <w:rPr>
          <w:rFonts w:ascii="Times New Roman" w:hAnsi="Times New Roman"/>
          <w:sz w:val="24"/>
          <w:szCs w:val="24"/>
          <w:u w:color="FF0000"/>
        </w:rPr>
        <w:t>determine</w:t>
      </w:r>
      <w:r>
        <w:rPr>
          <w:rFonts w:ascii="Times New Roman" w:hAnsi="Times New Roman"/>
          <w:sz w:val="24"/>
          <w:szCs w:val="24"/>
          <w:u w:color="FF0000"/>
        </w:rPr>
        <w:t xml:space="preserve"> the kinds of activities the student find attractive. My </w:t>
      </w:r>
      <w:r w:rsidR="00877FA6">
        <w:rPr>
          <w:rFonts w:ascii="Times New Roman" w:hAnsi="Times New Roman"/>
          <w:sz w:val="24"/>
          <w:szCs w:val="24"/>
          <w:u w:color="FF0000"/>
        </w:rPr>
        <w:t>initial</w:t>
      </w:r>
      <w:r>
        <w:rPr>
          <w:rFonts w:ascii="Times New Roman" w:hAnsi="Times New Roman"/>
          <w:sz w:val="24"/>
          <w:szCs w:val="24"/>
          <w:u w:color="FF0000"/>
        </w:rPr>
        <w:t xml:space="preserve"> thought was to make the events comprised of purely competitive sports. However, the data begged to differ. The list of desired activities were much more diverse than expected: sports, arts, culinary, and even trivial games (Jenga, Twister, etc.). </w:t>
      </w:r>
    </w:p>
    <w:p w14:paraId="37EEDDB3" w14:textId="77777777" w:rsidR="00421045" w:rsidRDefault="00421045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</w:p>
    <w:p w14:paraId="61BBE262" w14:textId="26F78653" w:rsidR="00421045" w:rsidRDefault="006227B8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  <w:r>
        <w:rPr>
          <w:rFonts w:ascii="Times New Roman" w:hAnsi="Times New Roman"/>
          <w:sz w:val="24"/>
          <w:szCs w:val="24"/>
          <w:u w:color="FF0000"/>
        </w:rPr>
        <w:t>As</w:t>
      </w:r>
      <w:r w:rsidR="00DB38DC">
        <w:rPr>
          <w:rFonts w:ascii="Times New Roman" w:hAnsi="Times New Roman"/>
          <w:sz w:val="24"/>
          <w:szCs w:val="24"/>
          <w:u w:color="FF0000"/>
        </w:rPr>
        <w:t xml:space="preserve"> one problem </w:t>
      </w:r>
      <w:r>
        <w:rPr>
          <w:rFonts w:ascii="Times New Roman" w:hAnsi="Times New Roman"/>
          <w:sz w:val="24"/>
          <w:szCs w:val="24"/>
          <w:u w:color="FF0000"/>
        </w:rPr>
        <w:t xml:space="preserve">is </w:t>
      </w:r>
      <w:r w:rsidR="00DB38DC">
        <w:rPr>
          <w:rFonts w:ascii="Times New Roman" w:hAnsi="Times New Roman"/>
          <w:sz w:val="24"/>
          <w:szCs w:val="24"/>
          <w:u w:color="FF0000"/>
        </w:rPr>
        <w:t xml:space="preserve">solved (the activities), another </w:t>
      </w:r>
      <w:r w:rsidR="007B466E">
        <w:rPr>
          <w:rFonts w:ascii="Times New Roman" w:hAnsi="Times New Roman"/>
          <w:sz w:val="24"/>
          <w:szCs w:val="24"/>
          <w:u w:color="FF0000"/>
        </w:rPr>
        <w:t>emerged</w:t>
      </w:r>
      <w:r w:rsidR="00DB38DC">
        <w:rPr>
          <w:rFonts w:ascii="Times New Roman" w:hAnsi="Times New Roman"/>
          <w:sz w:val="24"/>
          <w:szCs w:val="24"/>
          <w:u w:color="FF0000"/>
        </w:rPr>
        <w:t xml:space="preserve"> (fitting all activities within 45 minutes). </w:t>
      </w:r>
      <w:commentRangeStart w:id="2"/>
      <w:r w:rsidR="00BB7ECB">
        <w:rPr>
          <w:rFonts w:ascii="Times New Roman" w:hAnsi="Times New Roman"/>
          <w:sz w:val="24"/>
          <w:szCs w:val="24"/>
          <w:u w:color="FF0000"/>
        </w:rPr>
        <w:t>D</w:t>
      </w:r>
      <w:r w:rsidR="00DB38DC">
        <w:rPr>
          <w:rFonts w:ascii="Times New Roman" w:hAnsi="Times New Roman"/>
          <w:sz w:val="24"/>
          <w:szCs w:val="24"/>
          <w:u w:color="FF0000"/>
        </w:rPr>
        <w:t>efining the problem and brainstorming solution</w:t>
      </w:r>
      <w:r w:rsidR="002E1770">
        <w:rPr>
          <w:rFonts w:ascii="Times New Roman" w:hAnsi="Times New Roman"/>
          <w:sz w:val="24"/>
          <w:szCs w:val="24"/>
          <w:u w:color="FF0000"/>
        </w:rPr>
        <w:t>s</w:t>
      </w:r>
      <w:r w:rsidR="00DB38DC">
        <w:rPr>
          <w:rFonts w:ascii="Times New Roman" w:hAnsi="Times New Roman"/>
          <w:sz w:val="24"/>
          <w:szCs w:val="24"/>
          <w:u w:color="FF0000"/>
        </w:rPr>
        <w:t xml:space="preserve"> come next. </w:t>
      </w:r>
      <w:commentRangeEnd w:id="2"/>
      <w:r w:rsidR="00961B11">
        <w:rPr>
          <w:rStyle w:val="CommentReference"/>
          <w:rFonts w:ascii="Times New Roman" w:eastAsia="Arial Unicode MS" w:hAnsi="Times New Roman" w:cs="Times New Roman"/>
          <w:color w:val="auto"/>
        </w:rPr>
        <w:commentReference w:id="2"/>
      </w:r>
      <w:r w:rsidR="00B13965">
        <w:rPr>
          <w:rFonts w:ascii="Times New Roman" w:hAnsi="Times New Roman"/>
          <w:sz w:val="24"/>
          <w:szCs w:val="24"/>
          <w:u w:color="FF0000"/>
        </w:rPr>
        <w:t xml:space="preserve">All ten of us </w:t>
      </w:r>
      <w:r w:rsidR="00C345EF">
        <w:rPr>
          <w:rFonts w:ascii="Times New Roman" w:hAnsi="Times New Roman"/>
          <w:sz w:val="24"/>
          <w:szCs w:val="24"/>
          <w:u w:color="FF0000"/>
        </w:rPr>
        <w:t xml:space="preserve">continuously </w:t>
      </w:r>
      <w:r w:rsidR="00760112">
        <w:rPr>
          <w:rFonts w:ascii="Times New Roman" w:hAnsi="Times New Roman"/>
          <w:sz w:val="24"/>
          <w:szCs w:val="24"/>
          <w:u w:color="FF0000"/>
        </w:rPr>
        <w:t>met</w:t>
      </w:r>
      <w:r w:rsidR="00C345EF">
        <w:rPr>
          <w:rFonts w:ascii="Times New Roman" w:hAnsi="Times New Roman"/>
          <w:sz w:val="24"/>
          <w:szCs w:val="24"/>
          <w:u w:color="FF0000"/>
        </w:rPr>
        <w:t xml:space="preserve"> and generated </w:t>
      </w:r>
      <w:r w:rsidR="00B13965">
        <w:rPr>
          <w:rFonts w:ascii="Times New Roman" w:hAnsi="Times New Roman"/>
          <w:sz w:val="24"/>
          <w:szCs w:val="24"/>
          <w:u w:color="FF0000"/>
        </w:rPr>
        <w:t>i</w:t>
      </w:r>
      <w:r w:rsidR="00DB38DC">
        <w:rPr>
          <w:rFonts w:ascii="Times New Roman" w:hAnsi="Times New Roman"/>
          <w:sz w:val="24"/>
          <w:szCs w:val="24"/>
          <w:u w:color="FF0000"/>
        </w:rPr>
        <w:t>deas to fit the</w:t>
      </w:r>
      <w:r w:rsidR="00B90F2F">
        <w:rPr>
          <w:rFonts w:ascii="Times New Roman" w:hAnsi="Times New Roman"/>
          <w:sz w:val="24"/>
          <w:szCs w:val="24"/>
          <w:u w:color="FF0000"/>
        </w:rPr>
        <w:t>se</w:t>
      </w:r>
      <w:r w:rsidR="00DB38DC">
        <w:rPr>
          <w:rFonts w:ascii="Times New Roman" w:hAnsi="Times New Roman"/>
          <w:sz w:val="24"/>
          <w:szCs w:val="24"/>
          <w:u w:color="FF0000"/>
        </w:rPr>
        <w:t xml:space="preserve"> activities </w:t>
      </w:r>
      <w:r w:rsidR="00B90F2F">
        <w:rPr>
          <w:rFonts w:ascii="Times New Roman" w:hAnsi="Times New Roman"/>
          <w:sz w:val="24"/>
          <w:szCs w:val="24"/>
          <w:u w:color="FF0000"/>
        </w:rPr>
        <w:t>given the allotted</w:t>
      </w:r>
      <w:r w:rsidR="00DB38DC">
        <w:rPr>
          <w:rFonts w:ascii="Times New Roman" w:hAnsi="Times New Roman"/>
          <w:sz w:val="24"/>
          <w:szCs w:val="24"/>
          <w:u w:color="FF0000"/>
        </w:rPr>
        <w:t xml:space="preserve"> time, but nothing work</w:t>
      </w:r>
      <w:r w:rsidR="00C602DE">
        <w:rPr>
          <w:rFonts w:ascii="Times New Roman" w:hAnsi="Times New Roman"/>
          <w:sz w:val="24"/>
          <w:szCs w:val="24"/>
          <w:u w:color="FF0000"/>
        </w:rPr>
        <w:t>ed</w:t>
      </w:r>
      <w:r w:rsidR="00DB38DC">
        <w:rPr>
          <w:rFonts w:ascii="Times New Roman" w:hAnsi="Times New Roman"/>
          <w:sz w:val="24"/>
          <w:szCs w:val="24"/>
          <w:u w:color="FF0000"/>
        </w:rPr>
        <w:t xml:space="preserve">. </w:t>
      </w:r>
      <w:r w:rsidR="00FB4B98">
        <w:rPr>
          <w:rFonts w:ascii="Times New Roman" w:hAnsi="Times New Roman"/>
          <w:sz w:val="24"/>
          <w:szCs w:val="24"/>
          <w:u w:color="FF0000"/>
        </w:rPr>
        <w:t>H</w:t>
      </w:r>
      <w:r w:rsidR="00DB38DC">
        <w:rPr>
          <w:rFonts w:ascii="Times New Roman" w:hAnsi="Times New Roman"/>
          <w:sz w:val="24"/>
          <w:szCs w:val="24"/>
          <w:u w:color="FF0000"/>
        </w:rPr>
        <w:t xml:space="preserve">ours </w:t>
      </w:r>
      <w:r w:rsidR="005A28A8">
        <w:rPr>
          <w:rFonts w:ascii="Times New Roman" w:hAnsi="Times New Roman"/>
          <w:sz w:val="24"/>
          <w:szCs w:val="24"/>
          <w:u w:color="FF0000"/>
        </w:rPr>
        <w:t>turned to</w:t>
      </w:r>
      <w:r w:rsidR="00DB38DC">
        <w:rPr>
          <w:rFonts w:ascii="Times New Roman" w:hAnsi="Times New Roman"/>
          <w:sz w:val="24"/>
          <w:szCs w:val="24"/>
          <w:u w:color="FF0000"/>
        </w:rPr>
        <w:t xml:space="preserve"> days</w:t>
      </w:r>
      <w:r w:rsidR="00FB4B98">
        <w:rPr>
          <w:rFonts w:ascii="Times New Roman" w:hAnsi="Times New Roman"/>
          <w:sz w:val="24"/>
          <w:szCs w:val="24"/>
          <w:u w:color="FF0000"/>
        </w:rPr>
        <w:t xml:space="preserve"> and</w:t>
      </w:r>
      <w:r w:rsidR="00DB38DC">
        <w:rPr>
          <w:rFonts w:ascii="Times New Roman" w:hAnsi="Times New Roman"/>
          <w:sz w:val="24"/>
          <w:szCs w:val="24"/>
          <w:u w:color="FF0000"/>
        </w:rPr>
        <w:t xml:space="preserve"> discouragement started building until this one idea: scrap </w:t>
      </w:r>
      <w:r w:rsidR="00DE3D32">
        <w:rPr>
          <w:rFonts w:ascii="Times New Roman" w:hAnsi="Times New Roman"/>
          <w:sz w:val="24"/>
          <w:szCs w:val="24"/>
          <w:u w:color="FF0000"/>
        </w:rPr>
        <w:t>everything</w:t>
      </w:r>
      <w:r w:rsidR="00DB38DC">
        <w:rPr>
          <w:rFonts w:ascii="Times New Roman" w:hAnsi="Times New Roman"/>
          <w:sz w:val="24"/>
          <w:szCs w:val="24"/>
          <w:u w:color="FF0000"/>
        </w:rPr>
        <w:t xml:space="preserve"> and make it a full day event. </w:t>
      </w:r>
    </w:p>
    <w:p w14:paraId="7FE8B8F1" w14:textId="77777777" w:rsidR="00421045" w:rsidRDefault="00421045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</w:p>
    <w:p w14:paraId="1E0BF29C" w14:textId="2AEE7E6B" w:rsidR="00421045" w:rsidRDefault="00DB38DC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  <w:r>
        <w:rPr>
          <w:rFonts w:ascii="Times New Roman" w:hAnsi="Times New Roman"/>
          <w:sz w:val="24"/>
          <w:szCs w:val="24"/>
          <w:u w:color="FF0000"/>
        </w:rPr>
        <w:t xml:space="preserve">Prototype and testing are the final step. </w:t>
      </w:r>
      <w:r w:rsidR="00194ED0">
        <w:rPr>
          <w:rFonts w:ascii="Times New Roman" w:hAnsi="Times New Roman"/>
          <w:sz w:val="24"/>
          <w:szCs w:val="24"/>
          <w:u w:color="FF0000"/>
        </w:rPr>
        <w:t>We</w:t>
      </w:r>
      <w:r>
        <w:rPr>
          <w:rFonts w:ascii="Times New Roman" w:hAnsi="Times New Roman"/>
          <w:sz w:val="24"/>
          <w:szCs w:val="24"/>
          <w:u w:color="FF0000"/>
        </w:rPr>
        <w:t xml:space="preserve"> generated and simulated different scenarios from activities combination</w:t>
      </w:r>
      <w:r w:rsidR="00194ED0">
        <w:rPr>
          <w:rFonts w:ascii="Times New Roman" w:hAnsi="Times New Roman"/>
          <w:sz w:val="24"/>
          <w:szCs w:val="24"/>
          <w:u w:color="FF0000"/>
        </w:rPr>
        <w:t>s</w:t>
      </w:r>
      <w:r>
        <w:rPr>
          <w:rFonts w:ascii="Times New Roman" w:hAnsi="Times New Roman"/>
          <w:sz w:val="24"/>
          <w:szCs w:val="24"/>
          <w:u w:color="FF0000"/>
        </w:rPr>
        <w:t xml:space="preserve">/permutations, scheduling, and buffer time using the good old spreadsheet and its amazing features. </w:t>
      </w:r>
      <w:r w:rsidR="0022347E">
        <w:rPr>
          <w:rFonts w:ascii="Times New Roman" w:hAnsi="Times New Roman"/>
          <w:sz w:val="24"/>
          <w:szCs w:val="24"/>
          <w:u w:color="FF0000"/>
        </w:rPr>
        <w:t>S</w:t>
      </w:r>
      <w:r>
        <w:rPr>
          <w:rFonts w:ascii="Times New Roman" w:hAnsi="Times New Roman"/>
          <w:sz w:val="24"/>
          <w:szCs w:val="24"/>
          <w:u w:color="FF0000"/>
        </w:rPr>
        <w:t xml:space="preserve">tudents from different </w:t>
      </w:r>
      <w:r w:rsidR="00234E3F">
        <w:rPr>
          <w:rFonts w:ascii="Times New Roman" w:hAnsi="Times New Roman"/>
          <w:sz w:val="24"/>
          <w:szCs w:val="24"/>
          <w:u w:color="FF0000"/>
        </w:rPr>
        <w:t>Y</w:t>
      </w:r>
      <w:r>
        <w:rPr>
          <w:rFonts w:ascii="Times New Roman" w:hAnsi="Times New Roman"/>
          <w:sz w:val="24"/>
          <w:szCs w:val="24"/>
          <w:u w:color="FF0000"/>
        </w:rPr>
        <w:t>ears and classes were randomly divided into teams. We incorporated a “Harry Potter” style house system – Red, Blue, Green, and Yellow Houses – to keep them engaged, increase competitiveness, and gain camaraderie</w:t>
      </w:r>
      <w:r w:rsidR="00DA63E5">
        <w:rPr>
          <w:rFonts w:ascii="Times New Roman" w:hAnsi="Times New Roman"/>
          <w:sz w:val="24"/>
          <w:szCs w:val="24"/>
          <w:u w:color="FF0000"/>
        </w:rPr>
        <w:t xml:space="preserve"> (courtesy of our student council Harry Potter marathon night)</w:t>
      </w:r>
      <w:r>
        <w:rPr>
          <w:rFonts w:ascii="Times New Roman" w:hAnsi="Times New Roman"/>
          <w:sz w:val="24"/>
          <w:szCs w:val="24"/>
          <w:u w:color="FF0000"/>
        </w:rPr>
        <w:t>. Points were accumulated after each activities depending on the team’s performance. On the D-day, Google form was used to track the students’ attendance and feedbacks to validate our reformed event.</w:t>
      </w:r>
      <w:bookmarkStart w:id="3" w:name="_GoBack"/>
      <w:bookmarkEnd w:id="3"/>
    </w:p>
    <w:p w14:paraId="4B67044B" w14:textId="77777777" w:rsidR="00421045" w:rsidRDefault="00421045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</w:p>
    <w:p w14:paraId="1C2FE538" w14:textId="4307F3B2" w:rsidR="00421045" w:rsidRDefault="00DB38DC" w:rsidP="00E84DA0">
      <w:pPr>
        <w:pStyle w:val="Default"/>
        <w:jc w:val="both"/>
        <w:rPr>
          <w:rFonts w:ascii="Times New Roman" w:hAnsi="Times New Roman"/>
          <w:sz w:val="24"/>
          <w:szCs w:val="24"/>
          <w:u w:color="FF0000"/>
        </w:rPr>
      </w:pPr>
      <w:r>
        <w:rPr>
          <w:rFonts w:ascii="Times New Roman" w:hAnsi="Times New Roman"/>
          <w:sz w:val="24"/>
          <w:szCs w:val="24"/>
          <w:u w:color="FF0000"/>
        </w:rPr>
        <w:t xml:space="preserve">As I nervously </w:t>
      </w:r>
      <w:r w:rsidR="003A25B3">
        <w:rPr>
          <w:rFonts w:ascii="Times New Roman" w:hAnsi="Times New Roman"/>
          <w:sz w:val="24"/>
          <w:szCs w:val="24"/>
          <w:u w:color="FF0000"/>
        </w:rPr>
        <w:t>collected</w:t>
      </w:r>
      <w:r>
        <w:rPr>
          <w:rFonts w:ascii="Times New Roman" w:hAnsi="Times New Roman"/>
          <w:sz w:val="24"/>
          <w:szCs w:val="24"/>
          <w:u w:color="FF0000"/>
        </w:rPr>
        <w:t xml:space="preserve"> the students’ response</w:t>
      </w:r>
      <w:r w:rsidR="00521DA1">
        <w:rPr>
          <w:rFonts w:ascii="Times New Roman" w:hAnsi="Times New Roman"/>
          <w:sz w:val="24"/>
          <w:szCs w:val="24"/>
          <w:u w:color="FF0000"/>
        </w:rPr>
        <w:t>s</w:t>
      </w:r>
      <w:r>
        <w:rPr>
          <w:rFonts w:ascii="Times New Roman" w:hAnsi="Times New Roman"/>
          <w:sz w:val="24"/>
          <w:szCs w:val="24"/>
          <w:u w:color="FF0000"/>
        </w:rPr>
        <w:t>, the reformed ga</w:t>
      </w:r>
      <w:r w:rsidRPr="001B583E">
        <w:rPr>
          <w:rFonts w:ascii="Times New Roman" w:hAnsi="Times New Roman"/>
          <w:sz w:val="24"/>
          <w:szCs w:val="24"/>
          <w:u w:color="FF0000"/>
        </w:rPr>
        <w:t xml:space="preserve">mes day received positive reviews. </w:t>
      </w:r>
      <w:r w:rsidR="00DA582F" w:rsidRPr="001B583E">
        <w:rPr>
          <w:rFonts w:ascii="Times New Roman" w:hAnsi="Times New Roman" w:cs="Times New Roman"/>
          <w:sz w:val="24"/>
          <w:szCs w:val="24"/>
        </w:rPr>
        <w:t xml:space="preserve">Despite receiving </w:t>
      </w:r>
      <w:r w:rsidR="009F7587">
        <w:rPr>
          <w:rFonts w:ascii="Times New Roman" w:hAnsi="Times New Roman" w:cs="Times New Roman"/>
          <w:sz w:val="24"/>
          <w:szCs w:val="24"/>
        </w:rPr>
        <w:t>apathetic</w:t>
      </w:r>
      <w:r w:rsidR="00DA582F" w:rsidRPr="001B583E">
        <w:rPr>
          <w:rFonts w:ascii="Times New Roman" w:hAnsi="Times New Roman" w:cs="Times New Roman"/>
          <w:sz w:val="24"/>
          <w:szCs w:val="24"/>
        </w:rPr>
        <w:t xml:space="preserve"> response</w:t>
      </w:r>
      <w:r w:rsidR="00232FFF">
        <w:rPr>
          <w:rFonts w:ascii="Times New Roman" w:hAnsi="Times New Roman" w:cs="Times New Roman"/>
          <w:sz w:val="24"/>
          <w:szCs w:val="24"/>
        </w:rPr>
        <w:t>s</w:t>
      </w:r>
      <w:r w:rsidR="00DA582F" w:rsidRPr="001B583E">
        <w:rPr>
          <w:rFonts w:ascii="Times New Roman" w:hAnsi="Times New Roman" w:cs="Times New Roman"/>
          <w:sz w:val="24"/>
          <w:szCs w:val="24"/>
        </w:rPr>
        <w:t xml:space="preserve"> from the </w:t>
      </w:r>
      <w:r w:rsidR="004A0F6D">
        <w:rPr>
          <w:rFonts w:ascii="Times New Roman" w:hAnsi="Times New Roman" w:cs="Times New Roman"/>
          <w:sz w:val="24"/>
          <w:szCs w:val="24"/>
        </w:rPr>
        <w:t>school at first</w:t>
      </w:r>
      <w:r w:rsidR="00DA582F" w:rsidRPr="001B583E">
        <w:rPr>
          <w:rFonts w:ascii="Times New Roman" w:hAnsi="Times New Roman" w:cs="Times New Roman"/>
          <w:sz w:val="24"/>
          <w:szCs w:val="24"/>
        </w:rPr>
        <w:t>, I</w:t>
      </w:r>
      <w:r w:rsidR="00232FFF">
        <w:rPr>
          <w:rFonts w:ascii="Times New Roman" w:hAnsi="Times New Roman" w:cs="Times New Roman"/>
          <w:sz w:val="24"/>
          <w:szCs w:val="24"/>
        </w:rPr>
        <w:t xml:space="preserve">’m </w:t>
      </w:r>
      <w:r w:rsidR="00DA582F" w:rsidRPr="001B583E">
        <w:rPr>
          <w:rFonts w:ascii="Times New Roman" w:hAnsi="Times New Roman" w:cs="Times New Roman"/>
          <w:sz w:val="24"/>
          <w:szCs w:val="24"/>
        </w:rPr>
        <w:t xml:space="preserve">glad I pushed through in making what I desired, real. </w:t>
      </w:r>
      <w:r w:rsidR="00B3370F">
        <w:rPr>
          <w:rFonts w:ascii="Times New Roman" w:hAnsi="Times New Roman" w:cs="Times New Roman"/>
          <w:sz w:val="24"/>
          <w:szCs w:val="24"/>
        </w:rPr>
        <w:t>Since then</w:t>
      </w:r>
      <w:r w:rsidR="00DA582F" w:rsidRPr="001B583E">
        <w:rPr>
          <w:rFonts w:ascii="Times New Roman" w:hAnsi="Times New Roman" w:cs="Times New Roman"/>
          <w:sz w:val="24"/>
          <w:szCs w:val="24"/>
        </w:rPr>
        <w:t xml:space="preserve">, </w:t>
      </w:r>
      <w:r w:rsidR="00B3370F">
        <w:rPr>
          <w:rFonts w:ascii="Times New Roman" w:hAnsi="Times New Roman"/>
          <w:sz w:val="24"/>
          <w:szCs w:val="24"/>
          <w:u w:color="FF0000"/>
        </w:rPr>
        <w:t>a</w:t>
      </w:r>
      <w:r w:rsidRPr="001B583E">
        <w:rPr>
          <w:rFonts w:ascii="Times New Roman" w:hAnsi="Times New Roman"/>
          <w:sz w:val="24"/>
          <w:szCs w:val="24"/>
          <w:u w:color="FF0000"/>
        </w:rPr>
        <w:t xml:space="preserve"> strong togetherness started to form. Not only that</w:t>
      </w:r>
      <w:r w:rsidR="003903AA">
        <w:rPr>
          <w:rFonts w:ascii="Times New Roman" w:hAnsi="Times New Roman"/>
          <w:sz w:val="24"/>
          <w:szCs w:val="24"/>
          <w:u w:color="FF0000"/>
        </w:rPr>
        <w:t>,</w:t>
      </w:r>
      <w:r w:rsidRPr="001B583E">
        <w:rPr>
          <w:rFonts w:ascii="Times New Roman" w:hAnsi="Times New Roman"/>
          <w:sz w:val="24"/>
          <w:szCs w:val="24"/>
          <w:u w:color="FF0000"/>
        </w:rPr>
        <w:t xml:space="preserve"> the </w:t>
      </w:r>
      <w:r w:rsidR="00486283">
        <w:rPr>
          <w:rFonts w:ascii="Times New Roman" w:hAnsi="Times New Roman"/>
          <w:sz w:val="24"/>
          <w:szCs w:val="24"/>
          <w:u w:color="FF0000"/>
        </w:rPr>
        <w:t>ten of us</w:t>
      </w:r>
      <w:r w:rsidRPr="001B583E">
        <w:rPr>
          <w:rFonts w:ascii="Times New Roman" w:hAnsi="Times New Roman"/>
          <w:sz w:val="24"/>
          <w:szCs w:val="24"/>
          <w:u w:color="FF0000"/>
        </w:rPr>
        <w:t xml:space="preserve"> </w:t>
      </w:r>
      <w:r w:rsidRPr="001B583E">
        <w:rPr>
          <w:rFonts w:ascii="Times New Roman" w:hAnsi="Times New Roman"/>
          <w:sz w:val="24"/>
          <w:szCs w:val="24"/>
          <w:u w:color="FF0000"/>
        </w:rPr>
        <w:lastRenderedPageBreak/>
        <w:t>also gain valuable</w:t>
      </w:r>
      <w:r w:rsidR="00506284">
        <w:rPr>
          <w:rFonts w:ascii="Times New Roman" w:hAnsi="Times New Roman"/>
          <w:sz w:val="24"/>
          <w:szCs w:val="24"/>
          <w:u w:color="FF0000"/>
        </w:rPr>
        <w:t xml:space="preserve"> lessons</w:t>
      </w:r>
      <w:r w:rsidRPr="001B583E">
        <w:rPr>
          <w:rFonts w:ascii="Times New Roman" w:hAnsi="Times New Roman"/>
          <w:sz w:val="24"/>
          <w:szCs w:val="24"/>
          <w:u w:color="FF0000"/>
        </w:rPr>
        <w:t xml:space="preserve">: problem solving, better teamwork, and delegation. Who would’ve thought that something that I learned in Science classes could be applied to making my school a more fun and unified environment. </w:t>
      </w:r>
      <w:r w:rsidR="001D445D">
        <w:rPr>
          <w:rFonts w:ascii="Times New Roman" w:hAnsi="Times New Roman"/>
          <w:sz w:val="24"/>
          <w:szCs w:val="24"/>
          <w:u w:color="FF0000"/>
        </w:rPr>
        <w:t xml:space="preserve">Oh… </w:t>
      </w:r>
      <w:r w:rsidR="001D445D" w:rsidRPr="001B583E">
        <w:rPr>
          <w:rFonts w:ascii="Times New Roman" w:hAnsi="Times New Roman"/>
          <w:sz w:val="24"/>
          <w:szCs w:val="24"/>
          <w:u w:color="FF0000"/>
        </w:rPr>
        <w:t>The school directors were happy and ma</w:t>
      </w:r>
      <w:r w:rsidR="008A1D3B">
        <w:rPr>
          <w:rFonts w:ascii="Times New Roman" w:hAnsi="Times New Roman"/>
          <w:sz w:val="24"/>
          <w:szCs w:val="24"/>
          <w:u w:color="FF0000"/>
        </w:rPr>
        <w:t>d</w:t>
      </w:r>
      <w:r w:rsidR="001D445D" w:rsidRPr="001B583E">
        <w:rPr>
          <w:rFonts w:ascii="Times New Roman" w:hAnsi="Times New Roman"/>
          <w:sz w:val="24"/>
          <w:szCs w:val="24"/>
          <w:u w:color="FF0000"/>
        </w:rPr>
        <w:t>e this permanent.</w:t>
      </w:r>
    </w:p>
    <w:p w14:paraId="65A47953" w14:textId="77777777" w:rsidR="00916C24" w:rsidRDefault="00916C24" w:rsidP="00E84DA0">
      <w:pPr>
        <w:pStyle w:val="Default"/>
        <w:jc w:val="both"/>
        <w:rPr>
          <w:rFonts w:ascii="Times New Roman" w:hAnsi="Times New Roman"/>
          <w:sz w:val="24"/>
          <w:szCs w:val="24"/>
          <w:u w:color="FF0000"/>
        </w:rPr>
      </w:pPr>
    </w:p>
    <w:p w14:paraId="71CF6234" w14:textId="59E525DC" w:rsidR="00916C24" w:rsidRDefault="00916C24" w:rsidP="00E84DA0">
      <w:pPr>
        <w:pStyle w:val="Default"/>
        <w:pBdr>
          <w:bottom w:val="single" w:sz="6" w:space="1" w:color="auto"/>
        </w:pBdr>
        <w:jc w:val="both"/>
        <w:rPr>
          <w:rFonts w:ascii="Times New Roman" w:hAnsi="Times New Roman"/>
          <w:sz w:val="24"/>
          <w:szCs w:val="24"/>
          <w:u w:color="FF0000"/>
        </w:rPr>
      </w:pPr>
    </w:p>
    <w:p w14:paraId="3BF76B2A" w14:textId="77777777" w:rsidR="00916C24" w:rsidRDefault="00916C24" w:rsidP="00E84DA0">
      <w:pPr>
        <w:pStyle w:val="Default"/>
        <w:pBdr>
          <w:top w:val="none" w:sz="0" w:space="0" w:color="auto"/>
        </w:pBdr>
        <w:jc w:val="both"/>
        <w:rPr>
          <w:rFonts w:ascii="Times New Roman" w:hAnsi="Times New Roman"/>
          <w:sz w:val="24"/>
          <w:szCs w:val="24"/>
          <w:u w:color="FF0000"/>
        </w:rPr>
      </w:pPr>
    </w:p>
    <w:p w14:paraId="26DEA42F" w14:textId="70DFF8C3" w:rsidR="00916C24" w:rsidRDefault="00916C24" w:rsidP="00E84DA0">
      <w:pPr>
        <w:pStyle w:val="Default"/>
        <w:pBdr>
          <w:top w:val="none" w:sz="0" w:space="0" w:color="auto"/>
        </w:pBdr>
        <w:jc w:val="both"/>
        <w:rPr>
          <w:rFonts w:ascii="Times New Roman" w:hAnsi="Times New Roman"/>
          <w:sz w:val="24"/>
          <w:szCs w:val="24"/>
          <w:u w:color="FF0000"/>
        </w:rPr>
      </w:pPr>
      <w:r>
        <w:rPr>
          <w:rFonts w:ascii="Times New Roman" w:hAnsi="Times New Roman"/>
          <w:sz w:val="24"/>
          <w:szCs w:val="24"/>
          <w:u w:color="FF0000"/>
        </w:rPr>
        <w:t xml:space="preserve">Hi Octavio, </w:t>
      </w:r>
    </w:p>
    <w:p w14:paraId="2028341A" w14:textId="406DDD80" w:rsidR="00916C24" w:rsidRDefault="00916C24" w:rsidP="00E84DA0">
      <w:pPr>
        <w:pStyle w:val="Default"/>
        <w:pBdr>
          <w:top w:val="none" w:sz="0" w:space="0" w:color="auto"/>
        </w:pBdr>
        <w:jc w:val="both"/>
        <w:rPr>
          <w:ins w:id="4" w:author="Fedora Elrica Gracia" w:date="2020-11-09T20:57:00Z"/>
          <w:rFonts w:ascii="Times New Roman" w:hAnsi="Times New Roman"/>
          <w:sz w:val="24"/>
          <w:szCs w:val="24"/>
          <w:u w:color="FF0000"/>
        </w:rPr>
      </w:pPr>
      <w:r>
        <w:rPr>
          <w:rFonts w:ascii="Times New Roman" w:hAnsi="Times New Roman"/>
          <w:sz w:val="24"/>
          <w:szCs w:val="24"/>
          <w:u w:color="FF0000"/>
        </w:rPr>
        <w:t>I can certainly sense your eagerness and pe</w:t>
      </w:r>
      <w:r w:rsidR="00961B11">
        <w:rPr>
          <w:rFonts w:ascii="Times New Roman" w:hAnsi="Times New Roman"/>
          <w:sz w:val="24"/>
          <w:szCs w:val="24"/>
          <w:u w:color="FF0000"/>
        </w:rPr>
        <w:t>rsistence as I read this prompt, good job!</w:t>
      </w:r>
    </w:p>
    <w:p w14:paraId="5A05731C" w14:textId="77777777" w:rsidR="007B6968" w:rsidRDefault="007B6968" w:rsidP="00E84DA0">
      <w:pPr>
        <w:pStyle w:val="Default"/>
        <w:pBdr>
          <w:top w:val="none" w:sz="0" w:space="0" w:color="auto"/>
        </w:pBdr>
        <w:jc w:val="both"/>
        <w:rPr>
          <w:rFonts w:ascii="Times New Roman" w:hAnsi="Times New Roman"/>
          <w:sz w:val="24"/>
          <w:szCs w:val="24"/>
          <w:u w:color="FF0000"/>
        </w:rPr>
      </w:pPr>
    </w:p>
    <w:p w14:paraId="1E1DF182" w14:textId="07693530" w:rsidR="007B6968" w:rsidRDefault="007B6968" w:rsidP="00E84DA0">
      <w:pPr>
        <w:pStyle w:val="Default"/>
        <w:pBdr>
          <w:top w:val="none" w:sz="0" w:space="0" w:color="auto"/>
        </w:pBdr>
        <w:jc w:val="both"/>
        <w:rPr>
          <w:rFonts w:ascii="Times New Roman" w:hAnsi="Times New Roman"/>
          <w:sz w:val="24"/>
          <w:szCs w:val="24"/>
          <w:u w:color="FF0000"/>
        </w:rPr>
      </w:pPr>
      <w:r>
        <w:rPr>
          <w:rFonts w:ascii="Times New Roman" w:hAnsi="Times New Roman"/>
          <w:sz w:val="24"/>
          <w:szCs w:val="24"/>
          <w:u w:color="FF0000"/>
        </w:rPr>
        <w:t xml:space="preserve">I only have a few suggestions that relates back to how the problem solving approach you have learned in Science helped you in this. </w:t>
      </w:r>
    </w:p>
    <w:p w14:paraId="512D02A0" w14:textId="40056348" w:rsidR="009871F9" w:rsidRDefault="007B6968" w:rsidP="00E84DA0">
      <w:pPr>
        <w:pStyle w:val="Default"/>
        <w:pBdr>
          <w:top w:val="none" w:sz="0" w:space="0" w:color="auto"/>
        </w:pBdr>
        <w:jc w:val="both"/>
        <w:rPr>
          <w:rFonts w:ascii="Times New Roman" w:hAnsi="Times New Roman"/>
          <w:sz w:val="24"/>
          <w:szCs w:val="24"/>
          <w:u w:color="FF0000"/>
        </w:rPr>
      </w:pPr>
      <w:r>
        <w:rPr>
          <w:rFonts w:ascii="Times New Roman" w:hAnsi="Times New Roman"/>
          <w:sz w:val="24"/>
          <w:szCs w:val="24"/>
          <w:u w:color="FF0000"/>
        </w:rPr>
        <w:t>I do think it would be better if you could link it back to the problem solving approach – by writing a brief one sentence</w:t>
      </w:r>
      <w:r w:rsidR="001E160A">
        <w:rPr>
          <w:rFonts w:ascii="Times New Roman" w:hAnsi="Times New Roman"/>
          <w:sz w:val="24"/>
          <w:szCs w:val="24"/>
          <w:u w:color="FF0000"/>
        </w:rPr>
        <w:t xml:space="preserve"> or add a few problem solving words </w:t>
      </w:r>
      <w:r>
        <w:rPr>
          <w:rFonts w:ascii="Times New Roman" w:hAnsi="Times New Roman"/>
          <w:sz w:val="24"/>
          <w:szCs w:val="24"/>
          <w:u w:color="FF0000"/>
        </w:rPr>
        <w:t xml:space="preserve">for </w:t>
      </w:r>
      <w:r w:rsidR="001E160A">
        <w:rPr>
          <w:rFonts w:ascii="Times New Roman" w:hAnsi="Times New Roman"/>
          <w:sz w:val="24"/>
          <w:szCs w:val="24"/>
          <w:u w:color="FF0000"/>
        </w:rPr>
        <w:t xml:space="preserve">the </w:t>
      </w:r>
      <w:r>
        <w:rPr>
          <w:rFonts w:ascii="Times New Roman" w:hAnsi="Times New Roman"/>
          <w:sz w:val="24"/>
          <w:szCs w:val="24"/>
          <w:u w:color="FF0000"/>
        </w:rPr>
        <w:t>step</w:t>
      </w:r>
      <w:r w:rsidR="001E160A">
        <w:rPr>
          <w:rFonts w:ascii="Times New Roman" w:hAnsi="Times New Roman"/>
          <w:sz w:val="24"/>
          <w:szCs w:val="24"/>
          <w:u w:color="FF0000"/>
        </w:rPr>
        <w:t>s</w:t>
      </w:r>
      <w:r>
        <w:rPr>
          <w:rFonts w:ascii="Times New Roman" w:hAnsi="Times New Roman"/>
          <w:sz w:val="24"/>
          <w:szCs w:val="24"/>
          <w:u w:color="FF0000"/>
        </w:rPr>
        <w:t xml:space="preserve"> you </w:t>
      </w:r>
      <w:r w:rsidR="009871F9">
        <w:rPr>
          <w:rFonts w:ascii="Times New Roman" w:hAnsi="Times New Roman"/>
          <w:sz w:val="24"/>
          <w:szCs w:val="24"/>
          <w:u w:color="FF0000"/>
        </w:rPr>
        <w:t>took</w:t>
      </w:r>
      <w:r w:rsidR="001E160A">
        <w:rPr>
          <w:rFonts w:ascii="Times New Roman" w:hAnsi="Times New Roman"/>
          <w:sz w:val="24"/>
          <w:szCs w:val="24"/>
          <w:u w:color="FF0000"/>
        </w:rPr>
        <w:t xml:space="preserve"> </w:t>
      </w:r>
      <w:r>
        <w:rPr>
          <w:rFonts w:ascii="Times New Roman" w:hAnsi="Times New Roman"/>
          <w:sz w:val="24"/>
          <w:szCs w:val="24"/>
          <w:u w:color="FF0000"/>
        </w:rPr>
        <w:t xml:space="preserve">(defining the problem, generating alternatives, evaluating, implementing and following up on the solution – or </w:t>
      </w:r>
      <w:r w:rsidR="009871F9">
        <w:rPr>
          <w:rFonts w:ascii="Times New Roman" w:hAnsi="Times New Roman"/>
          <w:sz w:val="24"/>
          <w:szCs w:val="24"/>
          <w:u w:color="FF0000"/>
        </w:rPr>
        <w:t>any other specific steps that you are referring to</w:t>
      </w:r>
      <w:r w:rsidR="001E160A">
        <w:rPr>
          <w:rFonts w:ascii="Times New Roman" w:hAnsi="Times New Roman"/>
          <w:sz w:val="24"/>
          <w:szCs w:val="24"/>
          <w:u w:color="FF0000"/>
        </w:rPr>
        <w:t>).</w:t>
      </w:r>
    </w:p>
    <w:p w14:paraId="67586480" w14:textId="77777777" w:rsidR="009871F9" w:rsidRDefault="009871F9" w:rsidP="00E84DA0">
      <w:pPr>
        <w:pStyle w:val="Default"/>
        <w:pBdr>
          <w:top w:val="none" w:sz="0" w:space="0" w:color="auto"/>
        </w:pBdr>
        <w:jc w:val="both"/>
        <w:rPr>
          <w:rFonts w:ascii="Times New Roman" w:hAnsi="Times New Roman"/>
          <w:sz w:val="24"/>
          <w:szCs w:val="24"/>
          <w:u w:color="FF0000"/>
        </w:rPr>
      </w:pPr>
    </w:p>
    <w:p w14:paraId="5037CABB" w14:textId="25D31AE5" w:rsidR="007B6968" w:rsidRDefault="009871F9" w:rsidP="00E84DA0">
      <w:pPr>
        <w:pStyle w:val="Default"/>
        <w:pBdr>
          <w:top w:val="none" w:sz="0" w:space="0" w:color="auto"/>
        </w:pBdr>
        <w:jc w:val="both"/>
        <w:rPr>
          <w:rFonts w:ascii="Times New Roman" w:hAnsi="Times New Roman"/>
          <w:sz w:val="24"/>
          <w:szCs w:val="24"/>
          <w:u w:color="FF0000"/>
        </w:rPr>
      </w:pPr>
      <w:r>
        <w:rPr>
          <w:rFonts w:ascii="Times New Roman" w:hAnsi="Times New Roman"/>
          <w:sz w:val="24"/>
          <w:szCs w:val="24"/>
          <w:u w:color="FF0000"/>
        </w:rPr>
        <w:t>In my opinion, this</w:t>
      </w:r>
      <w:r w:rsidR="007B6968">
        <w:rPr>
          <w:rFonts w:ascii="Times New Roman" w:hAnsi="Times New Roman"/>
          <w:sz w:val="24"/>
          <w:szCs w:val="24"/>
          <w:u w:color="FF0000"/>
        </w:rPr>
        <w:t xml:space="preserve"> </w:t>
      </w:r>
      <w:r>
        <w:rPr>
          <w:rFonts w:ascii="Times New Roman" w:hAnsi="Times New Roman"/>
          <w:sz w:val="24"/>
          <w:szCs w:val="24"/>
          <w:u w:color="FF0000"/>
        </w:rPr>
        <w:t xml:space="preserve">will explain the problem solving approach better and demonstrates your character as a problem solver - along with other traits: eagerness, persistence and leadership. </w:t>
      </w:r>
      <w:r w:rsidRPr="009871F9">
        <w:rPr>
          <w:rFonts w:ascii="Times New Roman" w:hAnsi="Times New Roman"/>
          <w:sz w:val="24"/>
          <w:szCs w:val="24"/>
          <w:u w:color="FF0000"/>
        </w:rPr>
        <w:sym w:font="Wingdings" w:char="F04A"/>
      </w:r>
    </w:p>
    <w:p w14:paraId="5011A216" w14:textId="77777777" w:rsidR="0036466A" w:rsidRDefault="0036466A" w:rsidP="00E84DA0">
      <w:pPr>
        <w:pStyle w:val="Default"/>
        <w:pBdr>
          <w:top w:val="none" w:sz="0" w:space="0" w:color="auto"/>
        </w:pBdr>
        <w:jc w:val="both"/>
        <w:rPr>
          <w:rFonts w:ascii="Times New Roman" w:hAnsi="Times New Roman"/>
          <w:sz w:val="24"/>
          <w:szCs w:val="24"/>
          <w:u w:color="FF0000"/>
        </w:rPr>
      </w:pPr>
    </w:p>
    <w:p w14:paraId="2EBB9D1B" w14:textId="2369DD1C" w:rsidR="009871F9" w:rsidRDefault="009871F9" w:rsidP="00E84DA0">
      <w:pPr>
        <w:pStyle w:val="Default"/>
        <w:pBdr>
          <w:top w:val="none" w:sz="0" w:space="0" w:color="auto"/>
        </w:pBdr>
        <w:jc w:val="both"/>
        <w:rPr>
          <w:rFonts w:ascii="Times New Roman" w:hAnsi="Times New Roman"/>
          <w:sz w:val="24"/>
          <w:szCs w:val="24"/>
          <w:u w:color="FF0000"/>
        </w:rPr>
      </w:pPr>
      <w:r>
        <w:rPr>
          <w:rFonts w:ascii="Times New Roman" w:hAnsi="Times New Roman"/>
          <w:sz w:val="24"/>
          <w:szCs w:val="24"/>
          <w:u w:color="FF0000"/>
        </w:rPr>
        <w:t xml:space="preserve">All the best! </w:t>
      </w:r>
      <w:r w:rsidRPr="009871F9">
        <w:rPr>
          <w:rFonts w:ascii="Times New Roman" w:hAnsi="Times New Roman"/>
          <w:sz w:val="24"/>
          <w:szCs w:val="24"/>
          <w:u w:color="FF0000"/>
        </w:rPr>
        <w:sym w:font="Wingdings" w:char="F04A"/>
      </w:r>
    </w:p>
    <w:p w14:paraId="4F84024E" w14:textId="77777777" w:rsidR="0036466A" w:rsidRDefault="0036466A" w:rsidP="00E84DA0">
      <w:pPr>
        <w:pStyle w:val="Default"/>
        <w:pBdr>
          <w:top w:val="none" w:sz="0" w:space="0" w:color="auto"/>
        </w:pBdr>
        <w:jc w:val="both"/>
        <w:rPr>
          <w:rFonts w:ascii="Times New Roman" w:hAnsi="Times New Roman"/>
          <w:sz w:val="24"/>
          <w:szCs w:val="24"/>
          <w:u w:color="FF0000"/>
        </w:rPr>
      </w:pPr>
    </w:p>
    <w:p w14:paraId="24AA4E25" w14:textId="77777777" w:rsidR="00916C24" w:rsidRDefault="00916C24" w:rsidP="00E84DA0">
      <w:pPr>
        <w:pStyle w:val="Default"/>
        <w:pBdr>
          <w:top w:val="none" w:sz="0" w:space="0" w:color="auto"/>
        </w:pBdr>
        <w:jc w:val="both"/>
        <w:rPr>
          <w:rFonts w:ascii="Times New Roman" w:hAnsi="Times New Roman"/>
          <w:sz w:val="24"/>
          <w:szCs w:val="24"/>
          <w:u w:color="FF0000"/>
        </w:rPr>
      </w:pPr>
    </w:p>
    <w:p w14:paraId="5F90B32D" w14:textId="77777777" w:rsidR="00916C24" w:rsidRPr="00E84DA0" w:rsidRDefault="00916C24" w:rsidP="00E84DA0">
      <w:pPr>
        <w:pStyle w:val="Default"/>
        <w:pBdr>
          <w:top w:val="none" w:sz="0" w:space="0" w:color="auto"/>
        </w:pBdr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</w:p>
    <w:sectPr w:rsidR="00916C24" w:rsidRPr="00E84DA0">
      <w:headerReference w:type="default" r:id="rId9"/>
      <w:footerReference w:type="default" r:id="rId10"/>
      <w:pgSz w:w="11900" w:h="16840"/>
      <w:pgMar w:top="1134" w:right="1134" w:bottom="1134" w:left="1134" w:header="709" w:footer="85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Fedora Elrica Gracia" w:date="2020-11-09T21:11:00Z" w:initials="FE">
    <w:p w14:paraId="78575280" w14:textId="614F3E37" w:rsidR="00961B11" w:rsidRDefault="00961B11">
      <w:pPr>
        <w:pStyle w:val="CommentText"/>
      </w:pPr>
      <w:r>
        <w:rPr>
          <w:rStyle w:val="CommentReference"/>
        </w:rPr>
        <w:annotationRef/>
      </w:r>
      <w:r>
        <w:t>I think you could write a brief one sentence mentioning what’s the first step in problem solving approach – to lin</w:t>
      </w:r>
      <w:r w:rsidR="001E160A">
        <w:t>k it to the previous sentence. Was the first step identifying the problem?</w:t>
      </w:r>
      <w:r>
        <w:t xml:space="preserve"> E.g. “The first step to the problem solving approach </w:t>
      </w:r>
      <w:proofErr w:type="gramStart"/>
      <w:r>
        <w:t>was …..</w:t>
      </w:r>
      <w:proofErr w:type="gramEnd"/>
      <w:r>
        <w:t>, I realized that….”</w:t>
      </w:r>
    </w:p>
  </w:comment>
  <w:comment w:id="1" w:author="Fedora Elrica Gracia" w:date="2020-11-09T20:57:00Z" w:initials="FE">
    <w:p w14:paraId="7D2C5F7B" w14:textId="5569E1BA" w:rsidR="00961B11" w:rsidRDefault="00961B11">
      <w:pPr>
        <w:pStyle w:val="CommentText"/>
      </w:pPr>
      <w:r>
        <w:rPr>
          <w:rStyle w:val="CommentReference"/>
        </w:rPr>
        <w:annotationRef/>
      </w:r>
      <w:r>
        <w:t>Before describing the steps you took, I think it would be good if you mention a little bit about the problem solving approach again. What’s next? Was it listing down the different methods, steps, as well as evaluating them? E.g.” I came up with different methods and steps to take in accomplishing this. Empathy was the first step….”</w:t>
      </w:r>
    </w:p>
  </w:comment>
  <w:comment w:id="2" w:author="Fedora Elrica Gracia" w:date="2020-11-09T21:11:00Z" w:initials="FE">
    <w:p w14:paraId="51D75742" w14:textId="3FFD9347" w:rsidR="00961B11" w:rsidRDefault="00961B11">
      <w:pPr>
        <w:pStyle w:val="CommentText"/>
      </w:pPr>
      <w:r>
        <w:rPr>
          <w:rStyle w:val="CommentReference"/>
        </w:rPr>
        <w:annotationRef/>
      </w:r>
      <w:r w:rsidR="001E160A">
        <w:t>I think this is good!</w:t>
      </w:r>
      <w:r>
        <w:t xml:space="preserve"> It really shows the process/step you took. Although you’ve defined the problem at first, there was another problem along the way.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6347ED" w14:textId="77777777" w:rsidR="00961B11" w:rsidRDefault="00961B11">
      <w:r>
        <w:separator/>
      </w:r>
    </w:p>
  </w:endnote>
  <w:endnote w:type="continuationSeparator" w:id="0">
    <w:p w14:paraId="3341819A" w14:textId="77777777" w:rsidR="00961B11" w:rsidRDefault="00961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1E079B" w14:textId="77777777" w:rsidR="00961B11" w:rsidRDefault="00961B11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8084A7" w14:textId="77777777" w:rsidR="00961B11" w:rsidRDefault="00961B11">
      <w:r>
        <w:separator/>
      </w:r>
    </w:p>
  </w:footnote>
  <w:footnote w:type="continuationSeparator" w:id="0">
    <w:p w14:paraId="6462403B" w14:textId="77777777" w:rsidR="00961B11" w:rsidRDefault="00961B1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418A66" w14:textId="77777777" w:rsidR="00961B11" w:rsidRDefault="00961B11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41B8C"/>
    <w:multiLevelType w:val="hybridMultilevel"/>
    <w:tmpl w:val="24B0BB58"/>
    <w:styleLink w:val="ImportedStyle2"/>
    <w:lvl w:ilvl="0" w:tplc="B89018F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D0EA0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15254F6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BA5D0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904F2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67C4438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82C56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A2EFE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B85AF2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735544B"/>
    <w:multiLevelType w:val="hybridMultilevel"/>
    <w:tmpl w:val="24B0BB58"/>
    <w:numStyleLink w:val="ImportedStyle2"/>
  </w:abstractNum>
  <w:abstractNum w:abstractNumId="2">
    <w:nsid w:val="38815E6F"/>
    <w:multiLevelType w:val="hybridMultilevel"/>
    <w:tmpl w:val="2202E950"/>
    <w:numStyleLink w:val="ImportedStyle3"/>
  </w:abstractNum>
  <w:abstractNum w:abstractNumId="3">
    <w:nsid w:val="58946784"/>
    <w:multiLevelType w:val="hybridMultilevel"/>
    <w:tmpl w:val="2202E950"/>
    <w:styleLink w:val="ImportedStyle3"/>
    <w:lvl w:ilvl="0" w:tplc="59720552">
      <w:start w:val="1"/>
      <w:numFmt w:val="bullet"/>
      <w:lvlText w:val="·"/>
      <w:lvlJc w:val="left"/>
      <w:pPr>
        <w:ind w:left="145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BE8D7E">
      <w:start w:val="1"/>
      <w:numFmt w:val="bullet"/>
      <w:lvlText w:val="o"/>
      <w:lvlJc w:val="left"/>
      <w:pPr>
        <w:ind w:left="217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7AF13A">
      <w:start w:val="1"/>
      <w:numFmt w:val="bullet"/>
      <w:lvlText w:val="▪"/>
      <w:lvlJc w:val="left"/>
      <w:pPr>
        <w:ind w:left="289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2DAD6DA">
      <w:start w:val="1"/>
      <w:numFmt w:val="bullet"/>
      <w:lvlText w:val="•"/>
      <w:lvlJc w:val="left"/>
      <w:pPr>
        <w:ind w:left="361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7C1ECA">
      <w:start w:val="1"/>
      <w:numFmt w:val="bullet"/>
      <w:lvlText w:val="o"/>
      <w:lvlJc w:val="left"/>
      <w:pPr>
        <w:ind w:left="433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F26BB6">
      <w:start w:val="1"/>
      <w:numFmt w:val="bullet"/>
      <w:lvlText w:val="▪"/>
      <w:lvlJc w:val="left"/>
      <w:pPr>
        <w:ind w:left="505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59C46E6">
      <w:start w:val="1"/>
      <w:numFmt w:val="bullet"/>
      <w:lvlText w:val="•"/>
      <w:lvlJc w:val="left"/>
      <w:pPr>
        <w:ind w:left="577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A829C8">
      <w:start w:val="1"/>
      <w:numFmt w:val="bullet"/>
      <w:lvlText w:val="o"/>
      <w:lvlJc w:val="left"/>
      <w:pPr>
        <w:ind w:left="649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F82D1A">
      <w:start w:val="1"/>
      <w:numFmt w:val="bullet"/>
      <w:lvlText w:val="▪"/>
      <w:lvlJc w:val="left"/>
      <w:pPr>
        <w:ind w:left="721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62837C02"/>
    <w:multiLevelType w:val="hybridMultilevel"/>
    <w:tmpl w:val="1206B102"/>
    <w:numStyleLink w:val="ImportedStyle1"/>
  </w:abstractNum>
  <w:abstractNum w:abstractNumId="5">
    <w:nsid w:val="6A807CFF"/>
    <w:multiLevelType w:val="hybridMultilevel"/>
    <w:tmpl w:val="1206B102"/>
    <w:styleLink w:val="ImportedStyle1"/>
    <w:lvl w:ilvl="0" w:tplc="4B2AFD7A">
      <w:start w:val="1"/>
      <w:numFmt w:val="bullet"/>
      <w:lvlText w:val="·"/>
      <w:lvlJc w:val="left"/>
      <w:pPr>
        <w:ind w:left="145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0E30EA">
      <w:start w:val="1"/>
      <w:numFmt w:val="bullet"/>
      <w:lvlText w:val="o"/>
      <w:lvlJc w:val="left"/>
      <w:pPr>
        <w:ind w:left="217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E0A608">
      <w:start w:val="1"/>
      <w:numFmt w:val="bullet"/>
      <w:lvlText w:val="▪"/>
      <w:lvlJc w:val="left"/>
      <w:pPr>
        <w:ind w:left="289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54FAA8">
      <w:start w:val="1"/>
      <w:numFmt w:val="bullet"/>
      <w:lvlText w:val="•"/>
      <w:lvlJc w:val="left"/>
      <w:pPr>
        <w:ind w:left="361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E8953A">
      <w:start w:val="1"/>
      <w:numFmt w:val="bullet"/>
      <w:lvlText w:val="o"/>
      <w:lvlJc w:val="left"/>
      <w:pPr>
        <w:ind w:left="433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8AE5E8">
      <w:start w:val="1"/>
      <w:numFmt w:val="bullet"/>
      <w:lvlText w:val="▪"/>
      <w:lvlJc w:val="left"/>
      <w:pPr>
        <w:ind w:left="505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901826">
      <w:start w:val="1"/>
      <w:numFmt w:val="bullet"/>
      <w:lvlText w:val="•"/>
      <w:lvlJc w:val="left"/>
      <w:pPr>
        <w:ind w:left="577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CE65692">
      <w:start w:val="1"/>
      <w:numFmt w:val="bullet"/>
      <w:lvlText w:val="o"/>
      <w:lvlJc w:val="left"/>
      <w:pPr>
        <w:ind w:left="649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3E0CE0">
      <w:start w:val="1"/>
      <w:numFmt w:val="bullet"/>
      <w:lvlText w:val="▪"/>
      <w:lvlJc w:val="left"/>
      <w:pPr>
        <w:ind w:left="721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1"/>
    <w:lvlOverride w:ilvl="0">
      <w:startOverride w:val="2"/>
    </w:lvlOverride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045"/>
    <w:rsid w:val="00046FC4"/>
    <w:rsid w:val="00053885"/>
    <w:rsid w:val="00075FBF"/>
    <w:rsid w:val="000910D7"/>
    <w:rsid w:val="00096919"/>
    <w:rsid w:val="000B172F"/>
    <w:rsid w:val="000C23BC"/>
    <w:rsid w:val="000D3F4F"/>
    <w:rsid w:val="000E598F"/>
    <w:rsid w:val="00112762"/>
    <w:rsid w:val="00174521"/>
    <w:rsid w:val="00174FDB"/>
    <w:rsid w:val="00184AE0"/>
    <w:rsid w:val="00194ED0"/>
    <w:rsid w:val="001A1FE9"/>
    <w:rsid w:val="001B583E"/>
    <w:rsid w:val="001D445D"/>
    <w:rsid w:val="001E160A"/>
    <w:rsid w:val="001E635A"/>
    <w:rsid w:val="002051E0"/>
    <w:rsid w:val="0022347E"/>
    <w:rsid w:val="00232FFF"/>
    <w:rsid w:val="00234E3F"/>
    <w:rsid w:val="00245717"/>
    <w:rsid w:val="002471EC"/>
    <w:rsid w:val="00262465"/>
    <w:rsid w:val="00277F73"/>
    <w:rsid w:val="0028049E"/>
    <w:rsid w:val="00290B14"/>
    <w:rsid w:val="00297BB0"/>
    <w:rsid w:val="002E1770"/>
    <w:rsid w:val="0036466A"/>
    <w:rsid w:val="00374F7D"/>
    <w:rsid w:val="003869F8"/>
    <w:rsid w:val="003903AA"/>
    <w:rsid w:val="003A25B3"/>
    <w:rsid w:val="003A5156"/>
    <w:rsid w:val="003C0CA3"/>
    <w:rsid w:val="003D51D1"/>
    <w:rsid w:val="003E2441"/>
    <w:rsid w:val="00411660"/>
    <w:rsid w:val="00421045"/>
    <w:rsid w:val="00437E27"/>
    <w:rsid w:val="00486283"/>
    <w:rsid w:val="004A0F6D"/>
    <w:rsid w:val="004D24E4"/>
    <w:rsid w:val="004D732C"/>
    <w:rsid w:val="004F032A"/>
    <w:rsid w:val="00504481"/>
    <w:rsid w:val="00506284"/>
    <w:rsid w:val="00521DA1"/>
    <w:rsid w:val="00566464"/>
    <w:rsid w:val="005A28A8"/>
    <w:rsid w:val="005B579E"/>
    <w:rsid w:val="005F5700"/>
    <w:rsid w:val="00610673"/>
    <w:rsid w:val="006227B8"/>
    <w:rsid w:val="00626C6C"/>
    <w:rsid w:val="0067765E"/>
    <w:rsid w:val="006A43F5"/>
    <w:rsid w:val="006B57D4"/>
    <w:rsid w:val="006C5B29"/>
    <w:rsid w:val="006E4212"/>
    <w:rsid w:val="007000E3"/>
    <w:rsid w:val="00703B73"/>
    <w:rsid w:val="00716C38"/>
    <w:rsid w:val="00733AFC"/>
    <w:rsid w:val="00742A71"/>
    <w:rsid w:val="00760112"/>
    <w:rsid w:val="007A5B18"/>
    <w:rsid w:val="007B35EC"/>
    <w:rsid w:val="007B466E"/>
    <w:rsid w:val="007B4D7D"/>
    <w:rsid w:val="007B6968"/>
    <w:rsid w:val="007C088D"/>
    <w:rsid w:val="007C386B"/>
    <w:rsid w:val="00804D4B"/>
    <w:rsid w:val="00833F97"/>
    <w:rsid w:val="00834339"/>
    <w:rsid w:val="00872649"/>
    <w:rsid w:val="00877FA6"/>
    <w:rsid w:val="008A1D3B"/>
    <w:rsid w:val="008F26EA"/>
    <w:rsid w:val="008F7D1C"/>
    <w:rsid w:val="00902BB8"/>
    <w:rsid w:val="00916C24"/>
    <w:rsid w:val="00961B11"/>
    <w:rsid w:val="00970835"/>
    <w:rsid w:val="00970A9D"/>
    <w:rsid w:val="009871F9"/>
    <w:rsid w:val="009F055F"/>
    <w:rsid w:val="009F7587"/>
    <w:rsid w:val="00A05A3A"/>
    <w:rsid w:val="00A20F33"/>
    <w:rsid w:val="00A21CB5"/>
    <w:rsid w:val="00A33844"/>
    <w:rsid w:val="00A47DCF"/>
    <w:rsid w:val="00A84D6C"/>
    <w:rsid w:val="00A96A0E"/>
    <w:rsid w:val="00A97FAD"/>
    <w:rsid w:val="00AB0D47"/>
    <w:rsid w:val="00AF7896"/>
    <w:rsid w:val="00B13965"/>
    <w:rsid w:val="00B3370F"/>
    <w:rsid w:val="00B90F2F"/>
    <w:rsid w:val="00BA0D58"/>
    <w:rsid w:val="00BB7ECB"/>
    <w:rsid w:val="00BE4145"/>
    <w:rsid w:val="00BE41C6"/>
    <w:rsid w:val="00C17131"/>
    <w:rsid w:val="00C2461B"/>
    <w:rsid w:val="00C3224C"/>
    <w:rsid w:val="00C345EF"/>
    <w:rsid w:val="00C35034"/>
    <w:rsid w:val="00C4591E"/>
    <w:rsid w:val="00C602DE"/>
    <w:rsid w:val="00C85D8B"/>
    <w:rsid w:val="00C911BB"/>
    <w:rsid w:val="00CA108D"/>
    <w:rsid w:val="00CC3CDA"/>
    <w:rsid w:val="00D061FA"/>
    <w:rsid w:val="00D50C2C"/>
    <w:rsid w:val="00DA582F"/>
    <w:rsid w:val="00DA63E5"/>
    <w:rsid w:val="00DB38DC"/>
    <w:rsid w:val="00DB58DB"/>
    <w:rsid w:val="00DE3D32"/>
    <w:rsid w:val="00DF4230"/>
    <w:rsid w:val="00E271FC"/>
    <w:rsid w:val="00E448B3"/>
    <w:rsid w:val="00E62AE0"/>
    <w:rsid w:val="00E84DA0"/>
    <w:rsid w:val="00E96E9C"/>
    <w:rsid w:val="00EA2673"/>
    <w:rsid w:val="00EA3457"/>
    <w:rsid w:val="00EA711A"/>
    <w:rsid w:val="00EF0D5F"/>
    <w:rsid w:val="00F050C8"/>
    <w:rsid w:val="00F132FA"/>
    <w:rsid w:val="00F44278"/>
    <w:rsid w:val="00F51C37"/>
    <w:rsid w:val="00F66058"/>
    <w:rsid w:val="00F86AC8"/>
    <w:rsid w:val="00FB4B98"/>
    <w:rsid w:val="00FE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57BF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styleId="ListParagraph">
    <w:name w:val="List Paragraph"/>
    <w:pPr>
      <w:ind w:left="720"/>
    </w:pPr>
    <w:rPr>
      <w:rFonts w:ascii="Helvetica" w:hAnsi="Helvetica"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1E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1E0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6466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466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466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466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466A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styleId="ListParagraph">
    <w:name w:val="List Paragraph"/>
    <w:pPr>
      <w:ind w:left="720"/>
    </w:pPr>
    <w:rPr>
      <w:rFonts w:ascii="Helvetica" w:hAnsi="Helvetica"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1E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1E0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6466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466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466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466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466A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751</Words>
  <Characters>4282</Characters>
  <Application>Microsoft Macintosh Word</Application>
  <DocSecurity>0</DocSecurity>
  <Lines>35</Lines>
  <Paragraphs>10</Paragraphs>
  <ScaleCrop>false</ScaleCrop>
  <Company/>
  <LinksUpToDate>false</LinksUpToDate>
  <CharactersWithSpaces>5023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Fedora Elrica Gracia</cp:lastModifiedBy>
  <cp:revision>4</cp:revision>
  <dcterms:created xsi:type="dcterms:W3CDTF">2020-11-07T11:05:00Z</dcterms:created>
  <dcterms:modified xsi:type="dcterms:W3CDTF">2020-11-09T14:19:00Z</dcterms:modified>
</cp:coreProperties>
</file>