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1AEA4" w14:textId="77777777" w:rsidR="004026AA" w:rsidRPr="004026AA" w:rsidRDefault="004026AA" w:rsidP="004026AA">
      <w:pPr>
        <w:rPr>
          <w:rFonts w:ascii="Times" w:eastAsia="Times New Roman" w:hAnsi="Times" w:cs="Times New Roman"/>
          <w:sz w:val="20"/>
          <w:szCs w:val="20"/>
        </w:rPr>
      </w:pPr>
      <w:r>
        <w:rPr>
          <w:rFonts w:ascii="Arial" w:eastAsia="Times New Roman" w:hAnsi="Arial" w:cs="Arial"/>
          <w:i/>
          <w:iCs/>
          <w:color w:val="000000"/>
          <w:sz w:val="22"/>
          <w:szCs w:val="22"/>
        </w:rPr>
        <w:t>(</w:t>
      </w:r>
      <w:r w:rsidRPr="004026AA">
        <w:rPr>
          <w:rFonts w:ascii="Arial" w:eastAsia="Times New Roman" w:hAnsi="Arial" w:cs="Arial"/>
          <w:i/>
          <w:iCs/>
          <w:color w:val="000000"/>
          <w:sz w:val="22"/>
          <w:szCs w:val="22"/>
        </w:rPr>
        <w:t>Write about a time when you faced failures. What lessons did you learn then?</w:t>
      </w:r>
      <w:r>
        <w:rPr>
          <w:rFonts w:ascii="Arial" w:eastAsia="Times New Roman" w:hAnsi="Arial" w:cs="Arial"/>
          <w:i/>
          <w:iCs/>
          <w:color w:val="000000"/>
          <w:sz w:val="22"/>
          <w:szCs w:val="22"/>
        </w:rPr>
        <w:t xml:space="preserve"> Word Limit = 250 – 650)</w:t>
      </w:r>
    </w:p>
    <w:p w14:paraId="3DE58A9E" w14:textId="77777777" w:rsidR="004026AA" w:rsidRDefault="004026AA" w:rsidP="004026AA">
      <w:pPr>
        <w:spacing w:before="240" w:after="240"/>
        <w:jc w:val="both"/>
        <w:rPr>
          <w:rFonts w:ascii="Arial" w:hAnsi="Arial" w:cs="Arial"/>
          <w:color w:val="000000"/>
          <w:sz w:val="22"/>
          <w:szCs w:val="22"/>
        </w:rPr>
      </w:pPr>
    </w:p>
    <w:p w14:paraId="2A039C5A" w14:textId="77777777" w:rsidR="004026AA" w:rsidRPr="004026AA" w:rsidRDefault="004026AA" w:rsidP="004026AA">
      <w:pPr>
        <w:spacing w:before="240" w:after="240"/>
        <w:jc w:val="both"/>
        <w:rPr>
          <w:rFonts w:ascii="Times" w:hAnsi="Times" w:cs="Times New Roman"/>
          <w:sz w:val="20"/>
          <w:szCs w:val="20"/>
        </w:rPr>
      </w:pPr>
      <w:commentRangeStart w:id="0"/>
      <w:r w:rsidRPr="004026AA">
        <w:rPr>
          <w:rFonts w:ascii="Arial" w:hAnsi="Arial" w:cs="Arial"/>
          <w:color w:val="000000"/>
          <w:sz w:val="22"/>
          <w:szCs w:val="22"/>
        </w:rPr>
        <w:t xml:space="preserve">A lot of people say Math is hard and I can empathize with them. It can be very intimidating if you are uninformed of the rules of Math. Such was my case in grade 8. Although my parents kept </w:t>
      </w:r>
      <w:del w:id="1" w:author="San" w:date="2019-12-21T09:33:00Z">
        <w:r w:rsidRPr="004026AA" w:rsidDel="00FC54F9">
          <w:rPr>
            <w:rFonts w:ascii="Arial" w:hAnsi="Arial" w:cs="Arial"/>
            <w:color w:val="000000"/>
            <w:sz w:val="22"/>
            <w:szCs w:val="22"/>
          </w:rPr>
          <w:delText xml:space="preserve">telling </w:delText>
        </w:r>
      </w:del>
      <w:ins w:id="2" w:author="San" w:date="2019-12-21T09:33:00Z">
        <w:r w:rsidR="00FC54F9">
          <w:rPr>
            <w:rFonts w:ascii="Arial" w:hAnsi="Arial" w:cs="Arial"/>
            <w:color w:val="000000"/>
            <w:sz w:val="22"/>
            <w:szCs w:val="22"/>
          </w:rPr>
          <w:t>warning</w:t>
        </w:r>
        <w:r w:rsidR="00FC54F9" w:rsidRPr="004026AA">
          <w:rPr>
            <w:rFonts w:ascii="Arial" w:hAnsi="Arial" w:cs="Arial"/>
            <w:color w:val="000000"/>
            <w:sz w:val="22"/>
            <w:szCs w:val="22"/>
          </w:rPr>
          <w:t xml:space="preserve"> </w:t>
        </w:r>
      </w:ins>
      <w:r w:rsidRPr="004026AA">
        <w:rPr>
          <w:rFonts w:ascii="Arial" w:hAnsi="Arial" w:cs="Arial"/>
          <w:color w:val="000000"/>
          <w:sz w:val="22"/>
          <w:szCs w:val="22"/>
        </w:rPr>
        <w:t xml:space="preserve">me at that time, </w:t>
      </w:r>
      <w:del w:id="3" w:author="San" w:date="2019-12-21T09:33:00Z">
        <w:r w:rsidRPr="004026AA" w:rsidDel="00FC54F9">
          <w:rPr>
            <w:rFonts w:ascii="Arial" w:hAnsi="Arial" w:cs="Arial"/>
            <w:color w:val="000000"/>
            <w:sz w:val="22"/>
            <w:szCs w:val="22"/>
          </w:rPr>
          <w:delText xml:space="preserve">but </w:delText>
        </w:r>
      </w:del>
      <w:r w:rsidRPr="004026AA">
        <w:rPr>
          <w:rFonts w:ascii="Arial" w:hAnsi="Arial" w:cs="Arial"/>
          <w:color w:val="000000"/>
          <w:sz w:val="22"/>
          <w:szCs w:val="22"/>
        </w:rPr>
        <w:t xml:space="preserve">I could not </w:t>
      </w:r>
      <w:del w:id="4" w:author="San" w:date="2019-12-21T09:34:00Z">
        <w:r w:rsidRPr="004026AA" w:rsidDel="00FC54F9">
          <w:rPr>
            <w:rFonts w:ascii="Arial" w:hAnsi="Arial" w:cs="Arial"/>
            <w:color w:val="000000"/>
            <w:sz w:val="22"/>
            <w:szCs w:val="22"/>
          </w:rPr>
          <w:delText>have cared</w:delText>
        </w:r>
      </w:del>
      <w:ins w:id="5" w:author="San" w:date="2019-12-21T09:34:00Z">
        <w:r w:rsidR="00FC54F9">
          <w:rPr>
            <w:rFonts w:ascii="Arial" w:hAnsi="Arial" w:cs="Arial"/>
            <w:color w:val="000000"/>
            <w:sz w:val="22"/>
            <w:szCs w:val="22"/>
          </w:rPr>
          <w:t>care</w:t>
        </w:r>
      </w:ins>
      <w:r w:rsidRPr="004026AA">
        <w:rPr>
          <w:rFonts w:ascii="Arial" w:hAnsi="Arial" w:cs="Arial"/>
          <w:color w:val="000000"/>
          <w:sz w:val="22"/>
          <w:szCs w:val="22"/>
        </w:rPr>
        <w:t xml:space="preserve"> less about academics; all I wanted was to have fun with my friends. Rightly enough, my folly came back to bite me. After the first quarter exam, I was absolutely shocked and devastated. I could not believe what I was seeing. I got twenty out of forty, a mere fifty percent. This had never happened before; my score was lower than ever. The humiliation coupled with my parents’ disappointment jolted me out of my ignorance. I realized that I could no longer be carefree and that I had to get serious and responsible. </w:t>
      </w:r>
      <w:commentRangeEnd w:id="0"/>
      <w:r w:rsidR="007F3067">
        <w:rPr>
          <w:rStyle w:val="CommentReference"/>
        </w:rPr>
        <w:commentReference w:id="0"/>
      </w:r>
    </w:p>
    <w:p w14:paraId="6791F113" w14:textId="77777777" w:rsidR="004026AA" w:rsidRPr="004026AA" w:rsidRDefault="004026AA" w:rsidP="004026AA">
      <w:pPr>
        <w:spacing w:before="240" w:after="240"/>
        <w:jc w:val="both"/>
        <w:rPr>
          <w:rFonts w:ascii="Times" w:hAnsi="Times" w:cs="Times New Roman"/>
          <w:sz w:val="20"/>
          <w:szCs w:val="20"/>
        </w:rPr>
      </w:pPr>
      <w:commentRangeStart w:id="6"/>
      <w:del w:id="7" w:author="San" w:date="2019-12-21T09:35:00Z">
        <w:r w:rsidRPr="004026AA" w:rsidDel="00FC54F9">
          <w:rPr>
            <w:rFonts w:ascii="Arial" w:hAnsi="Arial" w:cs="Arial"/>
            <w:color w:val="000000"/>
            <w:sz w:val="22"/>
            <w:szCs w:val="22"/>
          </w:rPr>
          <w:delText xml:space="preserve">So </w:delText>
        </w:r>
      </w:del>
      <w:r w:rsidRPr="004026AA">
        <w:rPr>
          <w:rFonts w:ascii="Arial" w:hAnsi="Arial" w:cs="Arial"/>
          <w:color w:val="000000"/>
          <w:sz w:val="22"/>
          <w:szCs w:val="22"/>
        </w:rPr>
        <w:t>I had decided to get better at Math no matter what it took. My plan was to do Math every weekend for at least four hours each day. In the beginning</w:t>
      </w:r>
      <w:ins w:id="8" w:author="San" w:date="2019-12-21T09:36:00Z">
        <w:r w:rsidR="00FC54F9">
          <w:rPr>
            <w:rFonts w:ascii="Arial" w:hAnsi="Arial" w:cs="Arial"/>
            <w:color w:val="000000"/>
            <w:sz w:val="22"/>
            <w:szCs w:val="22"/>
          </w:rPr>
          <w:t>,</w:t>
        </w:r>
      </w:ins>
      <w:r w:rsidRPr="004026AA">
        <w:rPr>
          <w:rFonts w:ascii="Arial" w:hAnsi="Arial" w:cs="Arial"/>
          <w:color w:val="000000"/>
          <w:sz w:val="22"/>
          <w:szCs w:val="22"/>
        </w:rPr>
        <w:t xml:space="preserve"> I was at sea. My foundations in Math were weak and therefore, I could barely do any of the questions in the textbook. </w:t>
      </w:r>
      <w:del w:id="9" w:author="San" w:date="2019-12-21T09:37:00Z">
        <w:r w:rsidRPr="004026AA" w:rsidDel="00FC54F9">
          <w:rPr>
            <w:rFonts w:ascii="Arial" w:hAnsi="Arial" w:cs="Arial"/>
            <w:color w:val="000000"/>
            <w:sz w:val="22"/>
            <w:szCs w:val="22"/>
          </w:rPr>
          <w:delText>Although t</w:delText>
        </w:r>
      </w:del>
      <w:ins w:id="10" w:author="San" w:date="2019-12-21T09:37:00Z">
        <w:r w:rsidR="00FC54F9">
          <w:rPr>
            <w:rFonts w:ascii="Arial" w:hAnsi="Arial" w:cs="Arial"/>
            <w:color w:val="000000"/>
            <w:sz w:val="22"/>
            <w:szCs w:val="22"/>
          </w:rPr>
          <w:t>T</w:t>
        </w:r>
      </w:ins>
      <w:r w:rsidRPr="004026AA">
        <w:rPr>
          <w:rFonts w:ascii="Arial" w:hAnsi="Arial" w:cs="Arial"/>
          <w:color w:val="000000"/>
          <w:sz w:val="22"/>
          <w:szCs w:val="22"/>
        </w:rPr>
        <w:t xml:space="preserve">he fact that I could not solve a single question was very demotivating, </w:t>
      </w:r>
      <w:ins w:id="11" w:author="San" w:date="2019-12-21T09:37:00Z">
        <w:r w:rsidR="00FC54F9">
          <w:rPr>
            <w:rFonts w:ascii="Arial" w:hAnsi="Arial" w:cs="Arial"/>
            <w:color w:val="000000"/>
            <w:sz w:val="22"/>
            <w:szCs w:val="22"/>
          </w:rPr>
          <w:t xml:space="preserve">but </w:t>
        </w:r>
      </w:ins>
      <w:r w:rsidRPr="004026AA">
        <w:rPr>
          <w:rFonts w:ascii="Arial" w:hAnsi="Arial" w:cs="Arial"/>
          <w:color w:val="000000"/>
          <w:sz w:val="22"/>
          <w:szCs w:val="22"/>
        </w:rPr>
        <w:t>I kept on trudging because I had made up my mind. So I learnt Math from the very basics again. I restarted algebra from scratch and this time, I made sure to master it. I kept getting questions wrong, but I kept trying</w:t>
      </w:r>
      <w:del w:id="12" w:author="San" w:date="2019-12-21T09:37:00Z">
        <w:r w:rsidRPr="004026AA" w:rsidDel="00FC54F9">
          <w:rPr>
            <w:rFonts w:ascii="Arial" w:hAnsi="Arial" w:cs="Arial"/>
            <w:color w:val="000000"/>
            <w:sz w:val="22"/>
            <w:szCs w:val="22"/>
          </w:rPr>
          <w:delText xml:space="preserve"> again</w:delText>
        </w:r>
      </w:del>
      <w:r w:rsidRPr="004026AA">
        <w:rPr>
          <w:rFonts w:ascii="Arial" w:hAnsi="Arial" w:cs="Arial"/>
          <w:color w:val="000000"/>
          <w:sz w:val="22"/>
          <w:szCs w:val="22"/>
        </w:rPr>
        <w:t xml:space="preserve">. I would go back to the start and read examples for help and then I would try again. This was without a doubt the most excruciating thing I have ever done. Yet I continued </w:t>
      </w:r>
      <w:del w:id="13" w:author="San" w:date="2019-12-21T09:38:00Z">
        <w:r w:rsidRPr="004026AA" w:rsidDel="00FC54F9">
          <w:rPr>
            <w:rFonts w:ascii="Arial" w:hAnsi="Arial" w:cs="Arial"/>
            <w:color w:val="000000"/>
            <w:sz w:val="22"/>
            <w:szCs w:val="22"/>
          </w:rPr>
          <w:delText xml:space="preserve">pushing </w:delText>
        </w:r>
      </w:del>
      <w:ins w:id="14" w:author="San" w:date="2019-12-21T09:38:00Z">
        <w:r w:rsidR="00FC54F9">
          <w:rPr>
            <w:rFonts w:ascii="Arial" w:hAnsi="Arial" w:cs="Arial"/>
            <w:color w:val="000000"/>
            <w:sz w:val="22"/>
            <w:szCs w:val="22"/>
          </w:rPr>
          <w:t>to push</w:t>
        </w:r>
        <w:r w:rsidR="00FC54F9" w:rsidRPr="004026AA">
          <w:rPr>
            <w:rFonts w:ascii="Arial" w:hAnsi="Arial" w:cs="Arial"/>
            <w:color w:val="000000"/>
            <w:sz w:val="22"/>
            <w:szCs w:val="22"/>
          </w:rPr>
          <w:t xml:space="preserve"> </w:t>
        </w:r>
      </w:ins>
      <w:r w:rsidRPr="004026AA">
        <w:rPr>
          <w:rFonts w:ascii="Arial" w:hAnsi="Arial" w:cs="Arial"/>
          <w:color w:val="000000"/>
          <w:sz w:val="22"/>
          <w:szCs w:val="22"/>
        </w:rPr>
        <w:t>forward. </w:t>
      </w:r>
      <w:commentRangeEnd w:id="6"/>
      <w:r w:rsidR="007F3067">
        <w:rPr>
          <w:rStyle w:val="CommentReference"/>
        </w:rPr>
        <w:commentReference w:id="6"/>
      </w:r>
    </w:p>
    <w:p w14:paraId="64DA5193" w14:textId="77777777" w:rsidR="004026AA" w:rsidRPr="004026AA" w:rsidRDefault="004026AA" w:rsidP="004026AA">
      <w:pPr>
        <w:spacing w:before="240" w:after="240"/>
        <w:jc w:val="both"/>
        <w:rPr>
          <w:rFonts w:ascii="Times" w:hAnsi="Times" w:cs="Times New Roman"/>
          <w:sz w:val="20"/>
          <w:szCs w:val="20"/>
        </w:rPr>
      </w:pPr>
      <w:r w:rsidRPr="004026AA">
        <w:rPr>
          <w:rFonts w:ascii="Arial" w:hAnsi="Arial" w:cs="Arial"/>
          <w:color w:val="000000"/>
          <w:sz w:val="22"/>
          <w:szCs w:val="22"/>
        </w:rPr>
        <w:t xml:space="preserve">Bit by bit, I was getting better. The exercise that would take me 2 hours to solve, became a task of just 15 minutes. The exercise in which I failed at every question became a piece of cake. Then I moved on to other Math topics and before I knew it, I was ahead of the class and the curriculum. I had completed the entire textbook and the grade 8 course in 5 months. </w:t>
      </w:r>
      <w:del w:id="15" w:author="San" w:date="2019-12-21T09:40:00Z">
        <w:r w:rsidRPr="004026AA" w:rsidDel="00FC54F9">
          <w:rPr>
            <w:rFonts w:ascii="Arial" w:hAnsi="Arial" w:cs="Arial"/>
            <w:color w:val="000000"/>
            <w:sz w:val="22"/>
            <w:szCs w:val="22"/>
          </w:rPr>
          <w:delText>Then when</w:delText>
        </w:r>
      </w:del>
      <w:ins w:id="16" w:author="San" w:date="2019-12-21T09:40:00Z">
        <w:r w:rsidR="00FC54F9">
          <w:rPr>
            <w:rFonts w:ascii="Arial" w:hAnsi="Arial" w:cs="Arial"/>
            <w:color w:val="000000"/>
            <w:sz w:val="22"/>
            <w:szCs w:val="22"/>
          </w:rPr>
          <w:t>When</w:t>
        </w:r>
      </w:ins>
      <w:r w:rsidRPr="004026AA">
        <w:rPr>
          <w:rFonts w:ascii="Arial" w:hAnsi="Arial" w:cs="Arial"/>
          <w:color w:val="000000"/>
          <w:sz w:val="22"/>
          <w:szCs w:val="22"/>
        </w:rPr>
        <w:t xml:space="preserve"> the third quarter exam came, I was completely prepared. </w:t>
      </w:r>
      <w:ins w:id="17" w:author="San" w:date="2019-12-21T09:41:00Z">
        <w:r w:rsidR="00FC54F9">
          <w:rPr>
            <w:rFonts w:ascii="Arial" w:hAnsi="Arial" w:cs="Arial"/>
            <w:color w:val="000000"/>
            <w:sz w:val="22"/>
            <w:szCs w:val="22"/>
          </w:rPr>
          <w:t>The fruit of my labor was revealed w</w:t>
        </w:r>
      </w:ins>
      <w:del w:id="18" w:author="San" w:date="2019-12-21T09:41:00Z">
        <w:r w:rsidRPr="004026AA" w:rsidDel="00FC54F9">
          <w:rPr>
            <w:rFonts w:ascii="Arial" w:hAnsi="Arial" w:cs="Arial"/>
            <w:color w:val="000000"/>
            <w:sz w:val="22"/>
            <w:szCs w:val="22"/>
          </w:rPr>
          <w:delText>W</w:delText>
        </w:r>
      </w:del>
      <w:r w:rsidRPr="004026AA">
        <w:rPr>
          <w:rFonts w:ascii="Arial" w:hAnsi="Arial" w:cs="Arial"/>
          <w:color w:val="000000"/>
          <w:sz w:val="22"/>
          <w:szCs w:val="22"/>
        </w:rPr>
        <w:t xml:space="preserve">hen my results came back, </w:t>
      </w:r>
      <w:del w:id="19" w:author="San" w:date="2019-12-21T09:41:00Z">
        <w:r w:rsidRPr="004026AA" w:rsidDel="00FC54F9">
          <w:rPr>
            <w:rFonts w:ascii="Arial" w:hAnsi="Arial" w:cs="Arial"/>
            <w:color w:val="000000"/>
            <w:sz w:val="22"/>
            <w:szCs w:val="22"/>
          </w:rPr>
          <w:delText xml:space="preserve">I tasted the fruit of my labor </w:delText>
        </w:r>
      </w:del>
      <w:r w:rsidRPr="004026AA">
        <w:rPr>
          <w:rFonts w:ascii="Arial" w:hAnsi="Arial" w:cs="Arial"/>
          <w:color w:val="000000"/>
          <w:sz w:val="22"/>
          <w:szCs w:val="22"/>
        </w:rPr>
        <w:t xml:space="preserve">and nothing could compare to the joy I felt when I saw that paper. A perfect score: forty out of forty. This was when I learned </w:t>
      </w:r>
      <w:del w:id="20" w:author="San" w:date="2019-12-21T09:43:00Z">
        <w:r w:rsidRPr="004026AA" w:rsidDel="00FC32A2">
          <w:rPr>
            <w:rFonts w:ascii="Arial" w:hAnsi="Arial" w:cs="Arial"/>
            <w:color w:val="000000"/>
            <w:sz w:val="22"/>
            <w:szCs w:val="22"/>
          </w:rPr>
          <w:delText>what hard work actually meant</w:delText>
        </w:r>
      </w:del>
      <w:ins w:id="21" w:author="San" w:date="2019-12-21T09:43:00Z">
        <w:r w:rsidR="00FC32A2">
          <w:rPr>
            <w:rFonts w:ascii="Arial" w:hAnsi="Arial" w:cs="Arial"/>
            <w:color w:val="000000"/>
            <w:sz w:val="22"/>
            <w:szCs w:val="22"/>
          </w:rPr>
          <w:t>the importance of hard work</w:t>
        </w:r>
      </w:ins>
      <w:r w:rsidRPr="004026AA">
        <w:rPr>
          <w:rFonts w:ascii="Arial" w:hAnsi="Arial" w:cs="Arial"/>
          <w:color w:val="000000"/>
          <w:sz w:val="22"/>
          <w:szCs w:val="22"/>
        </w:rPr>
        <w:t xml:space="preserve">. I caught a glimpse of what people do to become masters in their fields. The lesson I learnt was that in order to do something, however difficult, one must have 3 things: focus, determination and sheer will. With the use of these qualities, I have conquered and got a 7 consistently in IB Math Higher level which is arguably one of the arduous feat for a </w:t>
      </w:r>
      <w:del w:id="22" w:author="San" w:date="2019-12-21T09:43:00Z">
        <w:r w:rsidRPr="004026AA" w:rsidDel="00FC32A2">
          <w:rPr>
            <w:rFonts w:ascii="Arial" w:hAnsi="Arial" w:cs="Arial"/>
            <w:color w:val="000000"/>
            <w:sz w:val="22"/>
            <w:szCs w:val="22"/>
          </w:rPr>
          <w:delText>highschooler</w:delText>
        </w:r>
      </w:del>
      <w:ins w:id="23" w:author="San" w:date="2019-12-21T09:43:00Z">
        <w:r w:rsidR="00FC32A2" w:rsidRPr="004026AA">
          <w:rPr>
            <w:rFonts w:ascii="Arial" w:hAnsi="Arial" w:cs="Arial"/>
            <w:color w:val="000000"/>
            <w:sz w:val="22"/>
            <w:szCs w:val="22"/>
          </w:rPr>
          <w:t>high schooler</w:t>
        </w:r>
      </w:ins>
      <w:r w:rsidRPr="004026AA">
        <w:rPr>
          <w:rFonts w:ascii="Arial" w:hAnsi="Arial" w:cs="Arial"/>
          <w:color w:val="000000"/>
          <w:sz w:val="22"/>
          <w:szCs w:val="22"/>
        </w:rPr>
        <w:t xml:space="preserve"> like myself. And with these very qualities, I believe I am ready to excel at university and at life alike.</w:t>
      </w:r>
      <w:bookmarkStart w:id="24" w:name="_GoBack"/>
      <w:bookmarkEnd w:id="24"/>
    </w:p>
    <w:p w14:paraId="26784EEB" w14:textId="77777777" w:rsidR="004026AA" w:rsidRPr="004026AA" w:rsidRDefault="004026AA" w:rsidP="004026AA">
      <w:pPr>
        <w:rPr>
          <w:rFonts w:ascii="Times" w:eastAsia="Times New Roman" w:hAnsi="Times" w:cs="Times New Roman"/>
          <w:sz w:val="20"/>
          <w:szCs w:val="20"/>
        </w:rPr>
      </w:pPr>
    </w:p>
    <w:p w14:paraId="70785107" w14:textId="77777777" w:rsidR="00B647A3" w:rsidRDefault="00B647A3"/>
    <w:sectPr w:rsidR="00B647A3" w:rsidSect="00B647A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n" w:date="2019-12-21T09:29:00Z" w:initials="R">
    <w:p w14:paraId="167004CA" w14:textId="77777777" w:rsidR="00FC54F9" w:rsidRDefault="007F3067">
      <w:pPr>
        <w:pStyle w:val="CommentText"/>
      </w:pPr>
      <w:r>
        <w:rPr>
          <w:rStyle w:val="CommentReference"/>
        </w:rPr>
        <w:annotationRef/>
      </w:r>
      <w:r>
        <w:t>You can try to use more descriptive language here to draw the user in. For example, you can describe the facial expression of your parents when they saw your exam results.</w:t>
      </w:r>
    </w:p>
    <w:p w14:paraId="62747360" w14:textId="77777777" w:rsidR="007F3067" w:rsidRDefault="00FC54F9">
      <w:pPr>
        <w:pStyle w:val="CommentText"/>
      </w:pPr>
      <w:r>
        <w:t>Describe what you mean by fun with friends. Talk about how you give up a specific activity with them.</w:t>
      </w:r>
    </w:p>
  </w:comment>
  <w:comment w:id="6" w:author="San" w:date="2019-12-21T09:25:00Z" w:initials="R">
    <w:p w14:paraId="287B1A58" w14:textId="77777777" w:rsidR="007F3067" w:rsidRDefault="007F3067">
      <w:pPr>
        <w:pStyle w:val="CommentText"/>
      </w:pPr>
      <w:r>
        <w:rPr>
          <w:rStyle w:val="CommentReference"/>
        </w:rPr>
        <w:annotationRef/>
      </w:r>
      <w:r>
        <w:t xml:space="preserve">Was there a second </w:t>
      </w:r>
      <w:r w:rsidR="00FC54F9">
        <w:t xml:space="preserve">big </w:t>
      </w:r>
      <w:r>
        <w:t xml:space="preserve">failure in-between? For example, after you tried working harder, there was another test in between and you still didn’t see any improvement in results. And it was at the final test that you finally saw results and achieve 40/40. I’m saying this since the question was about failures, and in this essay there’s only one </w:t>
      </w:r>
      <w:r w:rsidR="00FC54F9">
        <w:t xml:space="preserve">big </w:t>
      </w:r>
      <w:r>
        <w:t xml:space="preserve">failure. </w:t>
      </w:r>
      <w:r w:rsidR="00FC54F9">
        <w:t>But I guess the repeated small failures would be sufficient if there isn’t any other tests in between.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747360" w15:done="0"/>
  <w15:commentEx w15:paraId="287B1A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
    <w15:presenceInfo w15:providerId="None" w15:userId="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AA"/>
    <w:rsid w:val="004026AA"/>
    <w:rsid w:val="007F3067"/>
    <w:rsid w:val="00B647A3"/>
    <w:rsid w:val="00FC32A2"/>
    <w:rsid w:val="00FC5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6E369"/>
  <w14:defaultImageDpi w14:val="300"/>
  <w15:docId w15:val="{5A77C2C5-D678-4C08-B3C2-30203968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6AA"/>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7F3067"/>
    <w:rPr>
      <w:sz w:val="16"/>
      <w:szCs w:val="16"/>
    </w:rPr>
  </w:style>
  <w:style w:type="paragraph" w:styleId="CommentText">
    <w:name w:val="annotation text"/>
    <w:basedOn w:val="Normal"/>
    <w:link w:val="CommentTextChar"/>
    <w:uiPriority w:val="99"/>
    <w:semiHidden/>
    <w:unhideWhenUsed/>
    <w:rsid w:val="007F3067"/>
    <w:rPr>
      <w:sz w:val="20"/>
      <w:szCs w:val="20"/>
    </w:rPr>
  </w:style>
  <w:style w:type="character" w:customStyle="1" w:styleId="CommentTextChar">
    <w:name w:val="Comment Text Char"/>
    <w:basedOn w:val="DefaultParagraphFont"/>
    <w:link w:val="CommentText"/>
    <w:uiPriority w:val="99"/>
    <w:semiHidden/>
    <w:rsid w:val="007F3067"/>
    <w:rPr>
      <w:sz w:val="20"/>
      <w:szCs w:val="20"/>
    </w:rPr>
  </w:style>
  <w:style w:type="paragraph" w:styleId="CommentSubject">
    <w:name w:val="annotation subject"/>
    <w:basedOn w:val="CommentText"/>
    <w:next w:val="CommentText"/>
    <w:link w:val="CommentSubjectChar"/>
    <w:uiPriority w:val="99"/>
    <w:semiHidden/>
    <w:unhideWhenUsed/>
    <w:rsid w:val="007F3067"/>
    <w:rPr>
      <w:b/>
      <w:bCs/>
    </w:rPr>
  </w:style>
  <w:style w:type="character" w:customStyle="1" w:styleId="CommentSubjectChar">
    <w:name w:val="Comment Subject Char"/>
    <w:basedOn w:val="CommentTextChar"/>
    <w:link w:val="CommentSubject"/>
    <w:uiPriority w:val="99"/>
    <w:semiHidden/>
    <w:rsid w:val="007F3067"/>
    <w:rPr>
      <w:b/>
      <w:bCs/>
      <w:sz w:val="20"/>
      <w:szCs w:val="20"/>
    </w:rPr>
  </w:style>
  <w:style w:type="paragraph" w:styleId="BalloonText">
    <w:name w:val="Balloon Text"/>
    <w:basedOn w:val="Normal"/>
    <w:link w:val="BalloonTextChar"/>
    <w:uiPriority w:val="99"/>
    <w:semiHidden/>
    <w:unhideWhenUsed/>
    <w:rsid w:val="007F3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6399">
      <w:bodyDiv w:val="1"/>
      <w:marLeft w:val="0"/>
      <w:marRight w:val="0"/>
      <w:marTop w:val="0"/>
      <w:marBottom w:val="0"/>
      <w:divBdr>
        <w:top w:val="none" w:sz="0" w:space="0" w:color="auto"/>
        <w:left w:val="none" w:sz="0" w:space="0" w:color="auto"/>
        <w:bottom w:val="none" w:sz="0" w:space="0" w:color="auto"/>
        <w:right w:val="none" w:sz="0" w:space="0" w:color="auto"/>
      </w:divBdr>
    </w:div>
    <w:div w:id="1484853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San</cp:lastModifiedBy>
  <cp:revision>2</cp:revision>
  <dcterms:created xsi:type="dcterms:W3CDTF">2019-12-21T14:44:00Z</dcterms:created>
  <dcterms:modified xsi:type="dcterms:W3CDTF">2019-12-21T14:44:00Z</dcterms:modified>
</cp:coreProperties>
</file>