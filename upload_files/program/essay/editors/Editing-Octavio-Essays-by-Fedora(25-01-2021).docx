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BFAAE" w14:textId="77777777" w:rsidR="003325EC" w:rsidRDefault="00215353">
      <w:pPr>
        <w:pStyle w:val="Default"/>
        <w:jc w:val="both"/>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Tell us why you would like to attend the University of Wisconsin–Madison. In addition, please include why you are interested in studying the major(s) you have selected. If you selected undecided, please describe your areas of possible academic interest.</w:t>
      </w:r>
    </w:p>
    <w:p w14:paraId="35DC95FD" w14:textId="77777777" w:rsidR="003325EC" w:rsidRDefault="003325EC">
      <w:pPr>
        <w:pStyle w:val="Default"/>
        <w:rPr>
          <w:rFonts w:ascii="Times New Roman" w:eastAsia="Times New Roman" w:hAnsi="Times New Roman" w:cs="Times New Roman"/>
          <w:i/>
          <w:iCs/>
          <w:color w:val="484848"/>
          <w:sz w:val="24"/>
          <w:szCs w:val="24"/>
          <w:u w:color="383838"/>
          <w:shd w:val="clear" w:color="auto" w:fill="FFFFFF"/>
        </w:rPr>
      </w:pPr>
    </w:p>
    <w:p w14:paraId="6A72EE43"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faeces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 poultry farm in a huge deficit.</w:t>
      </w:r>
    </w:p>
    <w:p w14:paraId="562B7AF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D1A6FBD"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how a single pair of equipment malfunction could cause a large-scale setback.</w:t>
      </w:r>
      <w:r>
        <w:t xml:space="preserve"> </w:t>
      </w:r>
      <w:r>
        <w:rPr>
          <w:rFonts w:ascii="Times New Roman" w:hAnsi="Times New Roman"/>
          <w:sz w:val="24"/>
          <w:szCs w:val="24"/>
          <w:u w:color="383838"/>
          <w:shd w:val="clear" w:color="auto" w:fill="FFFFFF"/>
        </w:rPr>
        <w:t>Scouring the web to gain insights on supply chain, logistics, and operations, I came across Industrial Engineers: those who perform failure analysis and optimize manufacturing processes using Math; it captivated me.</w:t>
      </w:r>
    </w:p>
    <w:p w14:paraId="5A3D7D1A"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3D1CB7FF" w14:textId="2D5064AD" w:rsidR="00AF3974" w:rsidRDefault="00215353">
      <w:pPr>
        <w:pStyle w:val="Default"/>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 xml:space="preserve">Indonesia’s demand for chicken </w:t>
      </w:r>
      <w:r w:rsidR="009D6236">
        <w:rPr>
          <w:rFonts w:ascii="Times New Roman" w:hAnsi="Times New Roman"/>
          <w:sz w:val="24"/>
          <w:szCs w:val="24"/>
          <w:u w:color="383838"/>
          <w:shd w:val="clear" w:color="auto" w:fill="FFFFFF"/>
        </w:rPr>
        <w:t xml:space="preserve">per person per year has </w:t>
      </w:r>
      <w:r>
        <w:rPr>
          <w:rFonts w:ascii="Times New Roman" w:hAnsi="Times New Roman"/>
          <w:sz w:val="24"/>
          <w:szCs w:val="24"/>
          <w:u w:color="383838"/>
          <w:shd w:val="clear" w:color="auto" w:fill="FFFFFF"/>
        </w:rPr>
        <w:t>increas</w:t>
      </w:r>
      <w:r w:rsidR="009D6236">
        <w:rPr>
          <w:rFonts w:ascii="Times New Roman" w:hAnsi="Times New Roman"/>
          <w:sz w:val="24"/>
          <w:szCs w:val="24"/>
          <w:u w:color="383838"/>
          <w:shd w:val="clear" w:color="auto" w:fill="FFFFFF"/>
        </w:rPr>
        <w:t>ed</w:t>
      </w:r>
      <w:r>
        <w:rPr>
          <w:rFonts w:ascii="Times New Roman" w:hAnsi="Times New Roman"/>
          <w:sz w:val="24"/>
          <w:szCs w:val="24"/>
          <w:u w:color="383838"/>
          <w:shd w:val="clear" w:color="auto" w:fill="FFFFFF"/>
        </w:rPr>
        <w:t xml:space="preserve"> </w:t>
      </w:r>
      <w:r w:rsidR="009D6236">
        <w:rPr>
          <w:rFonts w:ascii="Times New Roman" w:hAnsi="Times New Roman"/>
          <w:sz w:val="24"/>
          <w:szCs w:val="24"/>
          <w:u w:color="383838"/>
          <w:shd w:val="clear" w:color="auto" w:fill="FFFFFF"/>
        </w:rPr>
        <w:t>by roughly</w:t>
      </w:r>
      <w:r>
        <w:t xml:space="preserve"> </w:t>
      </w:r>
      <w:r w:rsidR="009D6236" w:rsidRPr="005A691D">
        <w:rPr>
          <w:rFonts w:ascii="Times New Roman" w:hAnsi="Times New Roman"/>
          <w:rPrChange w:id="0" w:author="Fedora Elrica Gracia" w:date="2021-01-25T11:28:00Z">
            <w:rPr/>
          </w:rPrChange>
        </w:rPr>
        <w:t xml:space="preserve">70% </w:t>
      </w:r>
      <w:r w:rsidRPr="005A691D">
        <w:rPr>
          <w:rFonts w:ascii="Times New Roman" w:hAnsi="Times New Roman"/>
          <w:rPrChange w:id="1" w:author="Fedora Elrica Gracia" w:date="2021-01-25T11:28:00Z">
            <w:rPr/>
          </w:rPrChange>
        </w:rPr>
        <w:t>between 2010 and 2019</w:t>
      </w:r>
      <w:r w:rsidR="009D6236" w:rsidRPr="005A691D">
        <w:rPr>
          <w:rFonts w:ascii="Times New Roman" w:hAnsi="Times New Roman"/>
          <w:rPrChange w:id="2" w:author="Fedora Elrica Gracia" w:date="2021-01-25T11:28:00Z">
            <w:rPr/>
          </w:rPrChange>
        </w:rPr>
        <w:t>,</w:t>
      </w:r>
      <w:r w:rsidRPr="005A691D">
        <w:rPr>
          <w:rFonts w:ascii="Times New Roman" w:hAnsi="Times New Roman"/>
          <w:rPrChange w:id="3" w:author="Fedora Elrica Gracia" w:date="2021-01-25T11:28:00Z">
            <w:rPr/>
          </w:rPrChange>
        </w:rPr>
        <w:t xml:space="preserve"> and will continue to grow</w:t>
      </w:r>
      <w:r w:rsidR="009D6236">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xml:space="preserve"> This leads to the high value potential of poultry farms to become one of the fast</w:t>
      </w:r>
      <w:r w:rsidR="00CC52EC">
        <w:rPr>
          <w:rFonts w:ascii="Times New Roman" w:hAnsi="Times New Roman"/>
          <w:sz w:val="24"/>
          <w:szCs w:val="24"/>
          <w:u w:color="383838"/>
          <w:shd w:val="clear" w:color="auto" w:fill="FFFFFF"/>
        </w:rPr>
        <w:t>est</w:t>
      </w:r>
      <w:r w:rsidR="00E27271">
        <w:rPr>
          <w:rFonts w:ascii="Times New Roman" w:hAnsi="Times New Roman"/>
          <w:sz w:val="24"/>
          <w:szCs w:val="24"/>
          <w:u w:color="383838"/>
          <w:shd w:val="clear" w:color="auto" w:fill="FFFFFF"/>
        </w:rPr>
        <w:t xml:space="preserve"> growing </w:t>
      </w:r>
      <w:del w:id="4" w:author="Fedora Elrica Gracia" w:date="2021-01-25T11:28:00Z">
        <w:r w:rsidR="00E27271" w:rsidDel="005A691D">
          <w:rPr>
            <w:rFonts w:ascii="Times New Roman" w:hAnsi="Times New Roman"/>
            <w:sz w:val="24"/>
            <w:szCs w:val="24"/>
            <w:u w:color="383838"/>
            <w:shd w:val="clear" w:color="auto" w:fill="FFFFFF"/>
          </w:rPr>
          <w:delText>industry</w:delText>
        </w:r>
      </w:del>
      <w:ins w:id="5" w:author="Fedora Elrica Gracia" w:date="2021-01-25T11:28:00Z">
        <w:r w:rsidR="005A691D">
          <w:rPr>
            <w:rFonts w:ascii="Times New Roman" w:hAnsi="Times New Roman"/>
            <w:sz w:val="24"/>
            <w:szCs w:val="24"/>
            <w:u w:color="383838"/>
            <w:shd w:val="clear" w:color="auto" w:fill="FFFFFF"/>
          </w:rPr>
          <w:t>industries</w:t>
        </w:r>
      </w:ins>
      <w:r w:rsidR="00E27271">
        <w:rPr>
          <w:rFonts w:ascii="Times New Roman" w:hAnsi="Times New Roman"/>
          <w:sz w:val="24"/>
          <w:szCs w:val="24"/>
          <w:u w:color="383838"/>
          <w:shd w:val="clear" w:color="auto" w:fill="FFFFFF"/>
        </w:rPr>
        <w:t xml:space="preserve"> in Indonesia</w:t>
      </w:r>
      <w:r w:rsidR="00753A32">
        <w:rPr>
          <w:rFonts w:ascii="Times New Roman" w:hAnsi="Times New Roman"/>
          <w:sz w:val="24"/>
          <w:szCs w:val="24"/>
          <w:u w:color="383838"/>
          <w:shd w:val="clear" w:color="auto" w:fill="FFFFFF"/>
        </w:rPr>
        <w:t xml:space="preserve"> (</w:t>
      </w:r>
      <w:r w:rsidR="00753A32">
        <w:rPr>
          <w:rFonts w:ascii="Times New Roman" w:hAnsi="Times New Roman"/>
          <w:i/>
          <w:iCs/>
          <w:sz w:val="24"/>
          <w:szCs w:val="24"/>
          <w:u w:color="383838"/>
          <w:shd w:val="clear" w:color="auto" w:fill="FFFFFF"/>
        </w:rPr>
        <w:t>Note: chicken is the most highly consumed meat of the country</w:t>
      </w:r>
      <w:r w:rsidR="00753A32">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As a re</w:t>
      </w:r>
      <w:r w:rsidR="00E97A71">
        <w:rPr>
          <w:rFonts w:ascii="Times New Roman" w:hAnsi="Times New Roman"/>
          <w:sz w:val="24"/>
          <w:szCs w:val="24"/>
          <w:u w:color="383838"/>
          <w:shd w:val="clear" w:color="auto" w:fill="FFFFFF"/>
        </w:rPr>
        <w:t>su</w:t>
      </w:r>
      <w:r w:rsidR="00E27271">
        <w:rPr>
          <w:rFonts w:ascii="Times New Roman" w:hAnsi="Times New Roman"/>
          <w:sz w:val="24"/>
          <w:szCs w:val="24"/>
          <w:u w:color="383838"/>
          <w:shd w:val="clear" w:color="auto" w:fill="FFFFFF"/>
        </w:rPr>
        <w:t>lt</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the demand </w:t>
      </w:r>
      <w:r w:rsidR="003D3690">
        <w:rPr>
          <w:rFonts w:ascii="Times New Roman" w:hAnsi="Times New Roman"/>
          <w:sz w:val="24"/>
          <w:szCs w:val="24"/>
          <w:u w:color="383838"/>
          <w:shd w:val="clear" w:color="auto" w:fill="FFFFFF"/>
        </w:rPr>
        <w:t>and use of</w:t>
      </w:r>
      <w:r>
        <w:rPr>
          <w:rFonts w:ascii="Times New Roman" w:hAnsi="Times New Roman"/>
          <w:sz w:val="24"/>
          <w:szCs w:val="24"/>
          <w:u w:color="383838"/>
          <w:shd w:val="clear" w:color="auto" w:fill="FFFFFF"/>
        </w:rPr>
        <w:t xml:space="preserve"> </w:t>
      </w:r>
      <w:r w:rsidR="009446AD">
        <w:rPr>
          <w:rFonts w:ascii="Times New Roman" w:hAnsi="Times New Roman"/>
          <w:sz w:val="24"/>
          <w:szCs w:val="24"/>
          <w:u w:color="383838"/>
          <w:shd w:val="clear" w:color="auto" w:fill="FFFFFF"/>
        </w:rPr>
        <w:t xml:space="preserve">smart </w:t>
      </w:r>
      <w:r>
        <w:rPr>
          <w:rFonts w:ascii="Times New Roman" w:hAnsi="Times New Roman"/>
          <w:sz w:val="24"/>
          <w:szCs w:val="24"/>
          <w:u w:color="383838"/>
          <w:shd w:val="clear" w:color="auto" w:fill="FFFFFF"/>
        </w:rPr>
        <w:t>technolog</w:t>
      </w:r>
      <w:r w:rsidR="004E1A29">
        <w:rPr>
          <w:rFonts w:ascii="Times New Roman" w:hAnsi="Times New Roman"/>
          <w:sz w:val="24"/>
          <w:szCs w:val="24"/>
          <w:u w:color="383838"/>
          <w:shd w:val="clear" w:color="auto" w:fill="FFFFFF"/>
        </w:rPr>
        <w:t>ies</w:t>
      </w:r>
      <w:r>
        <w:rPr>
          <w:rFonts w:ascii="Times New Roman" w:hAnsi="Times New Roman"/>
          <w:sz w:val="24"/>
          <w:szCs w:val="24"/>
          <w:u w:color="383838"/>
          <w:shd w:val="clear" w:color="auto" w:fill="FFFFFF"/>
        </w:rPr>
        <w:t xml:space="preserve"> in the operations of the poultry industry</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feeding and storage</w:t>
      </w:r>
      <w:r w:rsidR="009D6236">
        <w:rPr>
          <w:rFonts w:ascii="Times New Roman" w:hAnsi="Times New Roman"/>
          <w:sz w:val="24"/>
          <w:szCs w:val="24"/>
          <w:u w:color="383838"/>
          <w:shd w:val="clear" w:color="auto" w:fill="FFFFFF"/>
        </w:rPr>
        <w:t xml:space="preserve">, </w:t>
      </w:r>
      <w:r w:rsidR="00BA69CD">
        <w:rPr>
          <w:rFonts w:ascii="Times New Roman" w:hAnsi="Times New Roman"/>
          <w:sz w:val="24"/>
          <w:szCs w:val="24"/>
          <w:u w:color="383838"/>
          <w:shd w:val="clear" w:color="auto" w:fill="FFFFFF"/>
        </w:rPr>
        <w:t>have</w:t>
      </w:r>
      <w:r w:rsidR="009D6236">
        <w:rPr>
          <w:rFonts w:ascii="Times New Roman" w:hAnsi="Times New Roman"/>
          <w:sz w:val="24"/>
          <w:szCs w:val="24"/>
          <w:u w:color="383838"/>
          <w:shd w:val="clear" w:color="auto" w:fill="FFFFFF"/>
        </w:rPr>
        <w:t xml:space="preserve"> become increasingly more important</w:t>
      </w:r>
      <w:r>
        <w:rPr>
          <w:rFonts w:ascii="Times New Roman" w:hAnsi="Times New Roman"/>
          <w:sz w:val="24"/>
          <w:szCs w:val="24"/>
          <w:u w:color="383838"/>
          <w:shd w:val="clear" w:color="auto" w:fill="FFFFFF"/>
        </w:rPr>
        <w:t xml:space="preserve">. </w:t>
      </w:r>
      <w:r w:rsidRPr="005A691D">
        <w:rPr>
          <w:rFonts w:ascii="Times New Roman" w:hAnsi="Times New Roman"/>
          <w:rPrChange w:id="6" w:author="Fedora Elrica Gracia" w:date="2021-01-25T11:28:00Z">
            <w:rPr/>
          </w:rPrChange>
        </w:rPr>
        <w:t xml:space="preserve">According to </w:t>
      </w:r>
      <w:r w:rsidRPr="005A691D">
        <w:rPr>
          <w:rFonts w:ascii="Times New Roman" w:hAnsi="Times New Roman"/>
          <w:i/>
          <w:iCs/>
          <w:rPrChange w:id="7" w:author="Fedora Elrica Gracia" w:date="2021-01-25T11:28:00Z">
            <w:rPr>
              <w:i/>
              <w:iCs/>
            </w:rPr>
          </w:rPrChange>
        </w:rPr>
        <w:t>Data Consult</w:t>
      </w:r>
      <w:r w:rsidRPr="005A691D">
        <w:rPr>
          <w:rFonts w:ascii="Times New Roman" w:hAnsi="Times New Roman"/>
          <w:rPrChange w:id="8" w:author="Fedora Elrica Gracia" w:date="2021-01-25T11:28:00Z">
            <w:rPr/>
          </w:rPrChange>
        </w:rPr>
        <w:t>, the production of chicken meat will increase from 2.8 million to 3.7 million tons between 2020 and 2024.</w:t>
      </w:r>
      <w:r>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As I delved deeper into this topic</w:t>
      </w:r>
      <w:r>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 xml:space="preserve">I have </w:t>
      </w:r>
      <w:r>
        <w:rPr>
          <w:rFonts w:ascii="Times New Roman" w:hAnsi="Times New Roman"/>
          <w:sz w:val="24"/>
          <w:szCs w:val="24"/>
          <w:u w:color="383838"/>
          <w:shd w:val="clear" w:color="auto" w:fill="FFFFFF"/>
        </w:rPr>
        <w:t xml:space="preserve">discovered that automated farms are relatively new to the poultry industry </w:t>
      </w:r>
      <w:r w:rsidR="00E530A3">
        <w:rPr>
          <w:rFonts w:ascii="Times New Roman" w:hAnsi="Times New Roman"/>
          <w:sz w:val="24"/>
          <w:szCs w:val="24"/>
          <w:u w:color="383838"/>
          <w:shd w:val="clear" w:color="auto" w:fill="FFFFFF"/>
        </w:rPr>
        <w:t xml:space="preserve">in </w:t>
      </w:r>
      <w:r>
        <w:rPr>
          <w:rFonts w:ascii="Times New Roman" w:hAnsi="Times New Roman"/>
          <w:sz w:val="24"/>
          <w:szCs w:val="24"/>
          <w:u w:color="383838"/>
          <w:shd w:val="clear" w:color="auto" w:fill="FFFFFF"/>
        </w:rPr>
        <w:t>Indonesia</w:t>
      </w:r>
      <w:r w:rsidR="00E530A3">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not </w:t>
      </w:r>
      <w:r w:rsidR="00E530A3">
        <w:rPr>
          <w:rFonts w:ascii="Times New Roman" w:hAnsi="Times New Roman"/>
          <w:sz w:val="24"/>
          <w:szCs w:val="24"/>
          <w:u w:color="383838"/>
          <w:shd w:val="clear" w:color="auto" w:fill="FFFFFF"/>
        </w:rPr>
        <w:t xml:space="preserve">many </w:t>
      </w:r>
      <w:r>
        <w:rPr>
          <w:rFonts w:ascii="Times New Roman" w:hAnsi="Times New Roman"/>
          <w:sz w:val="24"/>
          <w:szCs w:val="24"/>
          <w:u w:color="383838"/>
          <w:shd w:val="clear" w:color="auto" w:fill="FFFFFF"/>
        </w:rPr>
        <w:t xml:space="preserve">companies have embraced fully automated farms and </w:t>
      </w:r>
      <w:r w:rsidR="00147045">
        <w:rPr>
          <w:rFonts w:ascii="Times New Roman" w:hAnsi="Times New Roman"/>
          <w:sz w:val="24"/>
          <w:szCs w:val="24"/>
          <w:u w:color="383838"/>
          <w:shd w:val="clear" w:color="auto" w:fill="FFFFFF"/>
        </w:rPr>
        <w:t xml:space="preserve">are </w:t>
      </w:r>
      <w:r>
        <w:rPr>
          <w:rFonts w:ascii="Times New Roman" w:hAnsi="Times New Roman"/>
          <w:sz w:val="24"/>
          <w:szCs w:val="24"/>
          <w:u w:color="383838"/>
          <w:shd w:val="clear" w:color="auto" w:fill="FFFFFF"/>
        </w:rPr>
        <w:t xml:space="preserve">still </w:t>
      </w:r>
      <w:r w:rsidR="00147045">
        <w:rPr>
          <w:rFonts w:ascii="Times New Roman" w:hAnsi="Times New Roman"/>
          <w:sz w:val="24"/>
          <w:szCs w:val="24"/>
          <w:u w:color="383838"/>
          <w:shd w:val="clear" w:color="auto" w:fill="FFFFFF"/>
        </w:rPr>
        <w:t xml:space="preserve">highly dependent </w:t>
      </w:r>
      <w:r>
        <w:rPr>
          <w:rFonts w:ascii="Times New Roman" w:hAnsi="Times New Roman"/>
          <w:sz w:val="24"/>
          <w:szCs w:val="24"/>
          <w:u w:color="383838"/>
          <w:shd w:val="clear" w:color="auto" w:fill="FFFFFF"/>
        </w:rPr>
        <w:t xml:space="preserve">on </w:t>
      </w:r>
      <w:r w:rsidR="00147045">
        <w:rPr>
          <w:rFonts w:ascii="Times New Roman" w:hAnsi="Times New Roman"/>
          <w:sz w:val="24"/>
          <w:szCs w:val="24"/>
          <w:u w:color="383838"/>
          <w:shd w:val="clear" w:color="auto" w:fill="FFFFFF"/>
        </w:rPr>
        <w:t>manual labor</w:t>
      </w:r>
      <w:r>
        <w:rPr>
          <w:rFonts w:ascii="Times New Roman" w:hAnsi="Times New Roman"/>
          <w:sz w:val="24"/>
          <w:szCs w:val="24"/>
          <w:u w:color="383838"/>
          <w:shd w:val="clear" w:color="auto" w:fill="FFFFFF"/>
        </w:rPr>
        <w:t xml:space="preserve">. </w:t>
      </w:r>
      <w:r w:rsidR="00701DBF">
        <w:rPr>
          <w:rFonts w:ascii="Times New Roman" w:hAnsi="Times New Roman"/>
          <w:sz w:val="24"/>
          <w:szCs w:val="24"/>
          <w:u w:color="383838"/>
          <w:shd w:val="clear" w:color="auto" w:fill="FFFFFF"/>
        </w:rPr>
        <w:t xml:space="preserve">Therefore, </w:t>
      </w:r>
      <w:r>
        <w:rPr>
          <w:rFonts w:ascii="Times New Roman" w:hAnsi="Times New Roman"/>
          <w:sz w:val="24"/>
          <w:szCs w:val="24"/>
          <w:u w:color="383838"/>
          <w:shd w:val="clear" w:color="auto" w:fill="FFFFFF"/>
        </w:rPr>
        <w:t xml:space="preserve">I believe that fully automated </w:t>
      </w:r>
      <w:r w:rsidR="00701DBF">
        <w:rPr>
          <w:rFonts w:ascii="Times New Roman" w:hAnsi="Times New Roman"/>
          <w:sz w:val="24"/>
          <w:szCs w:val="24"/>
          <w:u w:color="383838"/>
          <w:shd w:val="clear" w:color="auto" w:fill="FFFFFF"/>
        </w:rPr>
        <w:t xml:space="preserve">poultry </w:t>
      </w:r>
      <w:r>
        <w:rPr>
          <w:rFonts w:ascii="Times New Roman" w:hAnsi="Times New Roman"/>
          <w:sz w:val="24"/>
          <w:szCs w:val="24"/>
          <w:u w:color="383838"/>
          <w:shd w:val="clear" w:color="auto" w:fill="FFFFFF"/>
        </w:rPr>
        <w:t xml:space="preserve">farms </w:t>
      </w:r>
      <w:r w:rsidR="00701DBF">
        <w:rPr>
          <w:rFonts w:ascii="Times New Roman" w:hAnsi="Times New Roman"/>
          <w:sz w:val="24"/>
          <w:szCs w:val="24"/>
          <w:u w:color="383838"/>
          <w:shd w:val="clear" w:color="auto" w:fill="FFFFFF"/>
        </w:rPr>
        <w:t>will become</w:t>
      </w:r>
      <w:r>
        <w:rPr>
          <w:rFonts w:ascii="Times New Roman" w:hAnsi="Times New Roman"/>
          <w:sz w:val="24"/>
          <w:szCs w:val="24"/>
          <w:u w:color="383838"/>
          <w:shd w:val="clear" w:color="auto" w:fill="FFFFFF"/>
        </w:rPr>
        <w:t xml:space="preserve"> the </w:t>
      </w:r>
      <w:r w:rsidR="00A62C71">
        <w:rPr>
          <w:rFonts w:ascii="Times New Roman" w:hAnsi="Times New Roman"/>
          <w:sz w:val="24"/>
          <w:szCs w:val="24"/>
          <w:u w:color="383838"/>
          <w:shd w:val="clear" w:color="auto" w:fill="FFFFFF"/>
        </w:rPr>
        <w:t xml:space="preserve">next breakthrough practice and, eventually, become the </w:t>
      </w:r>
      <w:r>
        <w:rPr>
          <w:rFonts w:ascii="Times New Roman" w:hAnsi="Times New Roman"/>
          <w:sz w:val="24"/>
          <w:szCs w:val="24"/>
          <w:u w:color="383838"/>
          <w:shd w:val="clear" w:color="auto" w:fill="FFFFFF"/>
        </w:rPr>
        <w:t xml:space="preserve">cornerstone of Indonesia’s poultry industry. </w:t>
      </w:r>
    </w:p>
    <w:p w14:paraId="454BA02E" w14:textId="77777777" w:rsidR="00AF3974" w:rsidRDefault="00AF3974">
      <w:pPr>
        <w:pStyle w:val="Default"/>
        <w:spacing w:line="360" w:lineRule="auto"/>
        <w:jc w:val="both"/>
        <w:rPr>
          <w:rFonts w:ascii="Times New Roman" w:hAnsi="Times New Roman"/>
          <w:sz w:val="24"/>
          <w:szCs w:val="24"/>
          <w:u w:color="383838"/>
          <w:shd w:val="clear" w:color="auto" w:fill="FFFFFF"/>
        </w:rPr>
      </w:pPr>
    </w:p>
    <w:p w14:paraId="03F52750" w14:textId="490374BE"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intend to take advantage of this grow</w:t>
      </w:r>
      <w:r w:rsidR="00F37D1F">
        <w:rPr>
          <w:rFonts w:ascii="Times New Roman" w:hAnsi="Times New Roman"/>
          <w:sz w:val="24"/>
          <w:szCs w:val="24"/>
          <w:u w:color="383838"/>
          <w:shd w:val="clear" w:color="auto" w:fill="FFFFFF"/>
        </w:rPr>
        <w:t>ing, yet uncharted territory, and prepare ahead of time</w:t>
      </w:r>
      <w:r>
        <w:rPr>
          <w:rFonts w:ascii="Times New Roman" w:hAnsi="Times New Roman"/>
          <w:sz w:val="24"/>
          <w:szCs w:val="24"/>
          <w:u w:color="383838"/>
          <w:shd w:val="clear" w:color="auto" w:fill="FFFFFF"/>
        </w:rPr>
        <w:t xml:space="preserve"> by learning the </w:t>
      </w:r>
      <w:r w:rsidR="00F37D1F">
        <w:rPr>
          <w:rFonts w:ascii="Times New Roman" w:hAnsi="Times New Roman"/>
          <w:sz w:val="24"/>
          <w:szCs w:val="24"/>
          <w:u w:color="383838"/>
          <w:shd w:val="clear" w:color="auto" w:fill="FFFFFF"/>
        </w:rPr>
        <w:t>necessary engineering methods</w:t>
      </w:r>
      <w:r>
        <w:rPr>
          <w:rFonts w:ascii="Times New Roman" w:hAnsi="Times New Roman"/>
          <w:sz w:val="24"/>
          <w:szCs w:val="24"/>
          <w:u w:color="383838"/>
          <w:shd w:val="clear" w:color="auto" w:fill="FFFFFF"/>
        </w:rPr>
        <w:t xml:space="preserve">, skills, and </w:t>
      </w:r>
      <w:r w:rsidR="00F37D1F">
        <w:rPr>
          <w:rFonts w:ascii="Times New Roman" w:hAnsi="Times New Roman"/>
          <w:sz w:val="24"/>
          <w:szCs w:val="24"/>
          <w:u w:color="383838"/>
          <w:shd w:val="clear" w:color="auto" w:fill="FFFFFF"/>
        </w:rPr>
        <w:t xml:space="preserve">state-of-the-art manufacturing </w:t>
      </w:r>
      <w:r>
        <w:rPr>
          <w:rFonts w:ascii="Times New Roman" w:hAnsi="Times New Roman"/>
          <w:sz w:val="24"/>
          <w:szCs w:val="24"/>
          <w:u w:color="383838"/>
          <w:shd w:val="clear" w:color="auto" w:fill="FFFFFF"/>
        </w:rPr>
        <w:t xml:space="preserve">tools, such as quality control and assurance engineering, </w:t>
      </w:r>
      <w:r w:rsidR="00F37D1F">
        <w:rPr>
          <w:rFonts w:ascii="Times New Roman" w:hAnsi="Times New Roman"/>
          <w:sz w:val="24"/>
          <w:szCs w:val="24"/>
          <w:u w:color="383838"/>
          <w:shd w:val="clear" w:color="auto" w:fill="FFFFFF"/>
        </w:rPr>
        <w:t xml:space="preserve">process </w:t>
      </w:r>
      <w:r>
        <w:rPr>
          <w:rFonts w:ascii="Times New Roman" w:hAnsi="Times New Roman"/>
          <w:sz w:val="24"/>
          <w:szCs w:val="24"/>
          <w:u w:color="383838"/>
          <w:shd w:val="clear" w:color="auto" w:fill="FFFFFF"/>
        </w:rPr>
        <w:t>optimization, simulation, and project management</w:t>
      </w:r>
      <w:r w:rsidR="0062416F">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w:t>
      </w:r>
      <w:r w:rsidR="00F37D1F">
        <w:rPr>
          <w:rFonts w:ascii="Times New Roman" w:hAnsi="Times New Roman"/>
          <w:sz w:val="24"/>
          <w:szCs w:val="24"/>
          <w:u w:color="383838"/>
          <w:shd w:val="clear" w:color="auto" w:fill="FFFFFF"/>
        </w:rPr>
        <w:t xml:space="preserve">through </w:t>
      </w:r>
      <w:r>
        <w:rPr>
          <w:rFonts w:ascii="Times New Roman" w:hAnsi="Times New Roman"/>
          <w:sz w:val="24"/>
          <w:szCs w:val="24"/>
          <w:u w:color="383838"/>
          <w:shd w:val="clear" w:color="auto" w:fill="FFFFFF"/>
        </w:rPr>
        <w:t xml:space="preserve">Industrial and Systems Engineering. </w:t>
      </w:r>
      <w:r w:rsidR="0062416F">
        <w:rPr>
          <w:rFonts w:ascii="Times New Roman" w:hAnsi="Times New Roman"/>
          <w:sz w:val="24"/>
          <w:szCs w:val="24"/>
          <w:u w:color="383838"/>
          <w:shd w:val="clear" w:color="auto" w:fill="FFFFFF"/>
        </w:rPr>
        <w:t>In addition, my vision is to be able to</w:t>
      </w:r>
      <w:r>
        <w:rPr>
          <w:rFonts w:ascii="Times New Roman" w:hAnsi="Times New Roman"/>
          <w:sz w:val="24"/>
          <w:szCs w:val="24"/>
          <w:u w:color="383838"/>
          <w:shd w:val="clear" w:color="auto" w:fill="FFFFFF"/>
        </w:rPr>
        <w:t xml:space="preserve"> introdu</w:t>
      </w:r>
      <w:r w:rsidR="0062416F">
        <w:rPr>
          <w:rFonts w:ascii="Times New Roman" w:hAnsi="Times New Roman"/>
          <w:sz w:val="24"/>
          <w:szCs w:val="24"/>
          <w:u w:color="383838"/>
          <w:shd w:val="clear" w:color="auto" w:fill="FFFFFF"/>
        </w:rPr>
        <w:t>ce the Indonesian poultry</w:t>
      </w:r>
      <w:r>
        <w:rPr>
          <w:rFonts w:ascii="Times New Roman" w:hAnsi="Times New Roman"/>
          <w:sz w:val="24"/>
          <w:szCs w:val="24"/>
          <w:u w:color="383838"/>
          <w:shd w:val="clear" w:color="auto" w:fill="FFFFFF"/>
        </w:rPr>
        <w:t xml:space="preserve"> farms to </w:t>
      </w:r>
      <w:r w:rsidR="0062416F">
        <w:rPr>
          <w:rFonts w:ascii="Times New Roman" w:hAnsi="Times New Roman"/>
          <w:sz w:val="24"/>
          <w:szCs w:val="24"/>
          <w:u w:color="383838"/>
          <w:shd w:val="clear" w:color="auto" w:fill="FFFFFF"/>
        </w:rPr>
        <w:t xml:space="preserve">the </w:t>
      </w:r>
      <w:r>
        <w:rPr>
          <w:rFonts w:ascii="Times New Roman" w:hAnsi="Times New Roman"/>
          <w:sz w:val="24"/>
          <w:szCs w:val="24"/>
          <w:u w:color="383838"/>
          <w:shd w:val="clear" w:color="auto" w:fill="FFFFFF"/>
        </w:rPr>
        <w:t>new cutting-edge technology and innovations that I will learn throughout college to help me in my career to boost productivity, growth and profitability</w:t>
      </w:r>
      <w:r w:rsidR="0008277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gain advantage over competition.</w:t>
      </w:r>
    </w:p>
    <w:p w14:paraId="6EF1EBD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1F2B29C" w14:textId="099F77FA"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University of Wisconsin-Madison’s Industrial and Systems Engineering’s curriculum would further my dream to</w:t>
      </w:r>
      <w:r w:rsidR="00B27FD9">
        <w:rPr>
          <w:rFonts w:ascii="Times New Roman" w:hAnsi="Times New Roman"/>
          <w:sz w:val="24"/>
          <w:szCs w:val="24"/>
          <w:u w:color="383838"/>
          <w:shd w:val="clear" w:color="auto" w:fill="FFFFFF"/>
        </w:rPr>
        <w:t xml:space="preserve"> integrate technology into Indonesia’s poultry industry</w:t>
      </w:r>
      <w:r w:rsidR="00435054">
        <w:rPr>
          <w:rFonts w:ascii="Times New Roman" w:hAnsi="Times New Roman"/>
          <w:sz w:val="24"/>
          <w:szCs w:val="24"/>
          <w:u w:color="383838"/>
          <w:shd w:val="clear" w:color="auto" w:fill="FFFFFF"/>
        </w:rPr>
        <w:t xml:space="preserve">, </w:t>
      </w:r>
      <w:r w:rsidR="00DC14BC">
        <w:rPr>
          <w:rFonts w:ascii="Times New Roman" w:hAnsi="Times New Roman"/>
          <w:sz w:val="24"/>
          <w:szCs w:val="24"/>
          <w:u w:color="383838"/>
          <w:shd w:val="clear" w:color="auto" w:fill="FFFFFF"/>
        </w:rPr>
        <w:t xml:space="preserve">increase the Indonesian </w:t>
      </w:r>
      <w:r w:rsidR="00DC14BC">
        <w:rPr>
          <w:rFonts w:ascii="Times New Roman" w:hAnsi="Times New Roman"/>
          <w:sz w:val="24"/>
          <w:szCs w:val="24"/>
          <w:u w:color="383838"/>
          <w:shd w:val="clear" w:color="auto" w:fill="FFFFFF"/>
        </w:rPr>
        <w:lastRenderedPageBreak/>
        <w:t>citizens’ prosperity by making chicken meat much more affordable to the citizens of Indonesia,</w:t>
      </w:r>
      <w:r w:rsidR="00B27FD9">
        <w:rPr>
          <w:rFonts w:ascii="Times New Roman" w:hAnsi="Times New Roman"/>
          <w:sz w:val="24"/>
          <w:szCs w:val="24"/>
          <w:u w:color="383838"/>
          <w:shd w:val="clear" w:color="auto" w:fill="FFFFFF"/>
        </w:rPr>
        <w:t xml:space="preserve"> and, </w:t>
      </w:r>
      <w:r w:rsidR="00DC14BC">
        <w:rPr>
          <w:rFonts w:ascii="Times New Roman" w:hAnsi="Times New Roman"/>
          <w:sz w:val="24"/>
          <w:szCs w:val="24"/>
          <w:u w:color="383838"/>
          <w:shd w:val="clear" w:color="auto" w:fill="FFFFFF"/>
        </w:rPr>
        <w:t>simultaneously</w:t>
      </w:r>
      <w:r w:rsidR="00B27FD9">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scale-up my parents’ farm through effective optimization methods of integrated systems. The Data Management and Analysis for Industrial Engineers course would provide me with extensive knowledge about data management and modelling strategies to tackle real life industrial engineering problems, such as the effectivity of design and optimization in farms, while Engineering Economic Analysis would enhance my ability to make financial decisions through economic analysis</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capital budgeting</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as cash flow is a key factor that will lead to a farm’s profit. I also hope to collaborate with Professor Jeffrey </w:t>
      </w:r>
      <w:proofErr w:type="spellStart"/>
      <w:r>
        <w:rPr>
          <w:rFonts w:ascii="Times New Roman" w:hAnsi="Times New Roman"/>
          <w:sz w:val="24"/>
          <w:szCs w:val="24"/>
          <w:u w:color="383838"/>
          <w:shd w:val="clear" w:color="auto" w:fill="FFFFFF"/>
        </w:rPr>
        <w:t>Linderoth</w:t>
      </w:r>
      <w:proofErr w:type="spellEnd"/>
      <w:r>
        <w:rPr>
          <w:rFonts w:ascii="Times New Roman" w:hAnsi="Times New Roman"/>
          <w:sz w:val="24"/>
          <w:szCs w:val="24"/>
          <w:u w:color="383838"/>
          <w:shd w:val="clear" w:color="auto" w:fill="FFFFFF"/>
        </w:rPr>
        <w:t xml:space="preserve"> in his research on modeling and solving real-world, large-scale optimization problems. I am particularly interested </w:t>
      </w:r>
      <w:r w:rsidR="00E20C3B">
        <w:rPr>
          <w:rFonts w:ascii="Times New Roman" w:hAnsi="Times New Roman"/>
          <w:sz w:val="24"/>
          <w:szCs w:val="24"/>
          <w:u w:color="383838"/>
          <w:shd w:val="clear" w:color="auto" w:fill="FFFFFF"/>
        </w:rPr>
        <w:t xml:space="preserve">in </w:t>
      </w:r>
      <w:r>
        <w:rPr>
          <w:rFonts w:ascii="Times New Roman" w:hAnsi="Times New Roman"/>
          <w:sz w:val="24"/>
          <w:szCs w:val="24"/>
          <w:u w:color="383838"/>
          <w:shd w:val="clear" w:color="auto" w:fill="FFFFFF"/>
        </w:rPr>
        <w:t xml:space="preserve">his research on integer programming and stochastic programming, which are useful for decision making under uncertainty, I believe he could help enhance my proficiency to delineate innovations in solving large scale optimization problems. </w:t>
      </w:r>
    </w:p>
    <w:p w14:paraId="66BAFA63"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2E24A180" w14:textId="323966B0"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Throughout my years in University of Wisconsin-Madison, I expect to not only gain technical engineering knowledge but also a wide range of network of students. I hope to build strong and meaningful connections with members of the Indonesian Student Association at the University of Wisconsin-</w:t>
      </w:r>
      <w:del w:id="9" w:author="Fedora Elrica Gracia" w:date="2021-01-25T11:28:00Z">
        <w:r w:rsidDel="005A691D">
          <w:rPr>
            <w:rFonts w:ascii="Times New Roman" w:hAnsi="Times New Roman"/>
            <w:sz w:val="24"/>
            <w:szCs w:val="24"/>
            <w:u w:color="383838"/>
            <w:shd w:val="clear" w:color="auto" w:fill="FFFFFF"/>
          </w:rPr>
          <w:delText>Madison which</w:delText>
        </w:r>
      </w:del>
      <w:ins w:id="10" w:author="Fedora Elrica Gracia" w:date="2021-01-25T11:28:00Z">
        <w:r w:rsidR="005A691D">
          <w:rPr>
            <w:rFonts w:ascii="Times New Roman" w:hAnsi="Times New Roman"/>
            <w:sz w:val="24"/>
            <w:szCs w:val="24"/>
            <w:u w:color="383838"/>
            <w:shd w:val="clear" w:color="auto" w:fill="FFFFFF"/>
          </w:rPr>
          <w:t>Madison, which</w:t>
        </w:r>
      </w:ins>
      <w:r>
        <w:rPr>
          <w:rFonts w:ascii="Times New Roman" w:hAnsi="Times New Roman"/>
          <w:sz w:val="24"/>
          <w:szCs w:val="24"/>
          <w:u w:color="383838"/>
          <w:shd w:val="clear" w:color="auto" w:fill="FFFFFF"/>
        </w:rPr>
        <w:t xml:space="preserve"> will help me throughout my career.</w:t>
      </w:r>
    </w:p>
    <w:p w14:paraId="4E5476CD"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45520D48" w14:textId="21A44300" w:rsidR="00243541" w:rsidRDefault="00215353">
      <w:pPr>
        <w:pStyle w:val="Default"/>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At the Physical Sciences Laboratory, I hope to be involved in cutting-edge research facilities, meet fellow future engineers, and learn from various experts that would certainly broaden my horizon. The Badgers’ collaborative community would support me to build, think, and pave the way for a bright future unbound by limitations. My experience as a Badger would enable me to build essential manufacturing practices, minimize operations error, and scale-up the farm.</w:t>
      </w:r>
    </w:p>
    <w:p w14:paraId="77D44CBC" w14:textId="647A2873" w:rsidR="00243541" w:rsidRDefault="00243541">
      <w:pPr>
        <w:pStyle w:val="Default"/>
        <w:pBdr>
          <w:bottom w:val="single" w:sz="6" w:space="1" w:color="auto"/>
        </w:pBdr>
        <w:spacing w:line="360" w:lineRule="auto"/>
        <w:jc w:val="both"/>
        <w:rPr>
          <w:rFonts w:ascii="Times New Roman" w:hAnsi="Times New Roman"/>
          <w:sz w:val="24"/>
          <w:szCs w:val="24"/>
          <w:u w:color="383838"/>
          <w:shd w:val="clear" w:color="auto" w:fill="FFFFFF"/>
        </w:rPr>
      </w:pPr>
    </w:p>
    <w:p w14:paraId="2690B060" w14:textId="77777777"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p>
    <w:p w14:paraId="3D6EAEB3" w14:textId="32FB7EF3"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Hi Octavio,</w:t>
      </w:r>
    </w:p>
    <w:p w14:paraId="030D5ED3" w14:textId="596D3995"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 xml:space="preserve">I really like how you answered the prompt specific to the University of Wisconsin-Madison. </w:t>
      </w:r>
    </w:p>
    <w:p w14:paraId="118969BE" w14:textId="24028D4E"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Overall, I think this is great!</w:t>
      </w:r>
    </w:p>
    <w:p w14:paraId="5FAA516C" w14:textId="77777777"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p>
    <w:p w14:paraId="10F3A07D" w14:textId="165909D8" w:rsidR="00243541" w:rsidRDefault="00243541">
      <w:pPr>
        <w:pStyle w:val="Default"/>
        <w:pBdr>
          <w:top w:val="none" w:sz="0" w:space="0" w:color="auto"/>
        </w:pBdr>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 xml:space="preserve">All the best! </w:t>
      </w:r>
      <w:r w:rsidRPr="00243541">
        <w:rPr>
          <w:rFonts w:ascii="Times New Roman" w:hAnsi="Times New Roman"/>
          <w:sz w:val="24"/>
          <w:szCs w:val="24"/>
          <w:u w:color="383838"/>
          <w:shd w:val="clear" w:color="auto" w:fill="FFFFFF"/>
        </w:rPr>
        <w:sym w:font="Wingdings" w:char="F04A"/>
      </w:r>
      <w:r>
        <w:rPr>
          <w:rFonts w:ascii="Times New Roman" w:hAnsi="Times New Roman"/>
          <w:sz w:val="24"/>
          <w:szCs w:val="24"/>
          <w:u w:color="383838"/>
          <w:shd w:val="clear" w:color="auto" w:fill="FFFFFF"/>
        </w:rPr>
        <w:t xml:space="preserve"> </w:t>
      </w:r>
      <w:bookmarkStart w:id="11" w:name="_GoBack"/>
      <w:bookmarkEnd w:id="11"/>
    </w:p>
    <w:sectPr w:rsidR="00243541">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7A895" w14:textId="77777777" w:rsidR="005A691D" w:rsidRDefault="005A691D">
      <w:r>
        <w:separator/>
      </w:r>
    </w:p>
  </w:endnote>
  <w:endnote w:type="continuationSeparator" w:id="0">
    <w:p w14:paraId="70F8F997" w14:textId="77777777" w:rsidR="005A691D" w:rsidRDefault="005A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68111" w14:textId="77777777" w:rsidR="005A691D" w:rsidRDefault="005A691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B36C6" w14:textId="77777777" w:rsidR="005A691D" w:rsidRDefault="005A691D">
      <w:r>
        <w:separator/>
      </w:r>
    </w:p>
  </w:footnote>
  <w:footnote w:type="continuationSeparator" w:id="0">
    <w:p w14:paraId="0C3BD863" w14:textId="77777777" w:rsidR="005A691D" w:rsidRDefault="005A69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E1D54" w14:textId="77777777" w:rsidR="005A691D" w:rsidRDefault="005A691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EC"/>
    <w:rsid w:val="0008277B"/>
    <w:rsid w:val="00147045"/>
    <w:rsid w:val="001763AD"/>
    <w:rsid w:val="00215353"/>
    <w:rsid w:val="00243541"/>
    <w:rsid w:val="00273852"/>
    <w:rsid w:val="0029643E"/>
    <w:rsid w:val="003325EC"/>
    <w:rsid w:val="00365C71"/>
    <w:rsid w:val="0039034B"/>
    <w:rsid w:val="003D3690"/>
    <w:rsid w:val="00435054"/>
    <w:rsid w:val="004E1A29"/>
    <w:rsid w:val="005A691D"/>
    <w:rsid w:val="0062416F"/>
    <w:rsid w:val="00701DBF"/>
    <w:rsid w:val="00753A32"/>
    <w:rsid w:val="00847A8A"/>
    <w:rsid w:val="00856794"/>
    <w:rsid w:val="00930FF7"/>
    <w:rsid w:val="009446AD"/>
    <w:rsid w:val="009D6236"/>
    <w:rsid w:val="00A2577B"/>
    <w:rsid w:val="00A62C71"/>
    <w:rsid w:val="00AF3974"/>
    <w:rsid w:val="00B27FD9"/>
    <w:rsid w:val="00BA69CD"/>
    <w:rsid w:val="00C321CE"/>
    <w:rsid w:val="00C42FA2"/>
    <w:rsid w:val="00CC52EC"/>
    <w:rsid w:val="00DC14BC"/>
    <w:rsid w:val="00E20C3B"/>
    <w:rsid w:val="00E27271"/>
    <w:rsid w:val="00E530A3"/>
    <w:rsid w:val="00E97A71"/>
    <w:rsid w:val="00F20959"/>
    <w:rsid w:val="00F37D1F"/>
    <w:rsid w:val="00F53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A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5A6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5A69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5A6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5A69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708</Words>
  <Characters>4042</Characters>
  <Application>Microsoft Macintosh Word</Application>
  <DocSecurity>0</DocSecurity>
  <Lines>33</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18</cp:revision>
  <dcterms:created xsi:type="dcterms:W3CDTF">2021-01-22T05:05:00Z</dcterms:created>
  <dcterms:modified xsi:type="dcterms:W3CDTF">2021-01-25T04:33:00Z</dcterms:modified>
</cp:coreProperties>
</file>