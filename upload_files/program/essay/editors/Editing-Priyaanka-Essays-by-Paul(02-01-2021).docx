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508DF" w14:textId="77777777" w:rsidR="00AD439F" w:rsidRPr="00AD439F" w:rsidRDefault="00AD439F" w:rsidP="00AD439F">
      <w:pPr>
        <w:shd w:val="clear" w:color="auto" w:fill="FFFFFF"/>
        <w:spacing w:before="100" w:beforeAutospacing="1" w:after="300"/>
        <w:jc w:val="both"/>
        <w:rPr>
          <w:rFonts w:ascii="Avenir" w:eastAsia="Times New Roman" w:hAnsi="Avenir" w:cs="Arial"/>
          <w:b/>
          <w:i/>
          <w:color w:val="000000" w:themeColor="text1"/>
          <w:sz w:val="26"/>
          <w:szCs w:val="26"/>
        </w:rPr>
      </w:pPr>
      <w:r w:rsidRPr="00AD439F">
        <w:rPr>
          <w:rFonts w:ascii="Avenir" w:eastAsia="Times New Roman" w:hAnsi="Avenir" w:cs="Arial"/>
          <w:b/>
          <w:i/>
          <w:color w:val="000000" w:themeColor="text1"/>
          <w:sz w:val="26"/>
          <w:szCs w:val="26"/>
        </w:rPr>
        <w:t xml:space="preserve">Students in Arts and Sciences embrace the opportunity to delve into multifaceted academic interests, embodying in 21st century terms Ezra Cornell’s “any person…any study” founding vision. Tell us about the </w:t>
      </w:r>
      <w:r w:rsidRPr="00101A6C">
        <w:rPr>
          <w:rFonts w:ascii="Avenir" w:eastAsia="Times New Roman" w:hAnsi="Avenir" w:cs="Arial"/>
          <w:b/>
          <w:i/>
          <w:color w:val="000000" w:themeColor="text1"/>
          <w:sz w:val="26"/>
          <w:szCs w:val="26"/>
          <w:u w:val="single"/>
        </w:rPr>
        <w:t>areas of study</w:t>
      </w:r>
      <w:r w:rsidRPr="00AD439F">
        <w:rPr>
          <w:rFonts w:ascii="Avenir" w:eastAsia="Times New Roman" w:hAnsi="Avenir" w:cs="Arial"/>
          <w:b/>
          <w:i/>
          <w:color w:val="000000" w:themeColor="text1"/>
          <w:sz w:val="26"/>
          <w:szCs w:val="26"/>
        </w:rPr>
        <w:t xml:space="preserve"> you are excited to explore, and specifically </w:t>
      </w:r>
      <w:r w:rsidRPr="00101A6C">
        <w:rPr>
          <w:rFonts w:ascii="Avenir" w:eastAsia="Times New Roman" w:hAnsi="Avenir" w:cs="Arial"/>
          <w:b/>
          <w:i/>
          <w:color w:val="000000" w:themeColor="text1"/>
          <w:sz w:val="26"/>
          <w:szCs w:val="26"/>
          <w:u w:val="single"/>
        </w:rPr>
        <w:t>why you wish to pursue them in our C</w:t>
      </w:r>
      <w:r w:rsidRPr="00AD439F">
        <w:rPr>
          <w:rFonts w:ascii="Avenir" w:eastAsia="Times New Roman" w:hAnsi="Avenir" w:cs="Arial"/>
          <w:b/>
          <w:i/>
          <w:color w:val="000000" w:themeColor="text1"/>
          <w:sz w:val="26"/>
          <w:szCs w:val="26"/>
        </w:rPr>
        <w:t>ollege.</w:t>
      </w:r>
      <w:r>
        <w:rPr>
          <w:rFonts w:ascii="Avenir" w:eastAsia="Times New Roman" w:hAnsi="Avenir" w:cs="Arial"/>
          <w:b/>
          <w:i/>
          <w:color w:val="000000" w:themeColor="text1"/>
          <w:sz w:val="26"/>
          <w:szCs w:val="26"/>
        </w:rPr>
        <w:t xml:space="preserve"> (650 words)</w:t>
      </w:r>
    </w:p>
    <w:p w14:paraId="32B23C5D" w14:textId="77777777" w:rsidR="00AD439F" w:rsidRPr="00AD439F" w:rsidRDefault="00AD439F" w:rsidP="00AD439F">
      <w:pPr>
        <w:rPr>
          <w:rFonts w:ascii="Times New Roman" w:eastAsia="Times New Roman" w:hAnsi="Times New Roman" w:cs="Times New Roman"/>
        </w:rPr>
      </w:pPr>
    </w:p>
    <w:p w14:paraId="173519C2" w14:textId="0B151709" w:rsidR="005243AE" w:rsidRDefault="00A52C09" w:rsidP="00805223">
      <w:pPr>
        <w:rPr>
          <w:rFonts w:ascii="Avenir" w:hAnsi="Avenir"/>
          <w:sz w:val="26"/>
          <w:szCs w:val="26"/>
        </w:rPr>
      </w:pPr>
      <w:r>
        <w:rPr>
          <w:rFonts w:ascii="Avenir" w:hAnsi="Avenir"/>
          <w:sz w:val="26"/>
          <w:szCs w:val="26"/>
        </w:rPr>
        <w:t xml:space="preserve">My first encounter with psychology </w:t>
      </w:r>
      <w:r w:rsidR="002F18A8">
        <w:rPr>
          <w:rFonts w:ascii="Avenir" w:hAnsi="Avenir"/>
          <w:sz w:val="26"/>
          <w:szCs w:val="26"/>
        </w:rPr>
        <w:t xml:space="preserve">was in the sixth grade, </w:t>
      </w:r>
      <w:del w:id="0" w:author="Paul Edison" w:date="2021-01-02T20:09:00Z">
        <w:r w:rsidR="002F18A8" w:rsidDel="003026AC">
          <w:rPr>
            <w:rFonts w:ascii="Avenir" w:hAnsi="Avenir"/>
            <w:sz w:val="26"/>
            <w:szCs w:val="26"/>
          </w:rPr>
          <w:delText xml:space="preserve">where </w:delText>
        </w:r>
      </w:del>
      <w:ins w:id="1" w:author="Paul Edison" w:date="2021-01-02T20:09:00Z">
        <w:r w:rsidR="003026AC">
          <w:rPr>
            <w:rFonts w:ascii="Avenir" w:hAnsi="Avenir"/>
            <w:sz w:val="26"/>
            <w:szCs w:val="26"/>
          </w:rPr>
          <w:t>whe</w:t>
        </w:r>
        <w:r w:rsidR="003026AC">
          <w:rPr>
            <w:rFonts w:ascii="Avenir" w:hAnsi="Avenir"/>
            <w:sz w:val="26"/>
            <w:szCs w:val="26"/>
          </w:rPr>
          <w:t>n</w:t>
        </w:r>
        <w:r w:rsidR="003026AC">
          <w:rPr>
            <w:rFonts w:ascii="Avenir" w:hAnsi="Avenir"/>
            <w:sz w:val="26"/>
            <w:szCs w:val="26"/>
          </w:rPr>
          <w:t xml:space="preserve"> </w:t>
        </w:r>
      </w:ins>
      <w:r w:rsidR="002F18A8">
        <w:rPr>
          <w:rFonts w:ascii="Avenir" w:hAnsi="Avenir"/>
          <w:sz w:val="26"/>
          <w:szCs w:val="26"/>
        </w:rPr>
        <w:t xml:space="preserve">I </w:t>
      </w:r>
      <w:del w:id="2" w:author="Paul Edison" w:date="2021-01-02T20:09:00Z">
        <w:r w:rsidR="002F18A8" w:rsidDel="003026AC">
          <w:rPr>
            <w:rFonts w:ascii="Avenir" w:hAnsi="Avenir"/>
            <w:sz w:val="26"/>
            <w:szCs w:val="26"/>
          </w:rPr>
          <w:delText xml:space="preserve">received </w:delText>
        </w:r>
      </w:del>
      <w:ins w:id="3" w:author="Paul Edison" w:date="2021-01-02T20:09:00Z">
        <w:r w:rsidR="003026AC">
          <w:rPr>
            <w:rFonts w:ascii="Avenir" w:hAnsi="Avenir"/>
            <w:sz w:val="26"/>
            <w:szCs w:val="26"/>
          </w:rPr>
          <w:t>took</w:t>
        </w:r>
        <w:r w:rsidR="003026AC">
          <w:rPr>
            <w:rFonts w:ascii="Avenir" w:hAnsi="Avenir"/>
            <w:sz w:val="26"/>
            <w:szCs w:val="26"/>
          </w:rPr>
          <w:t xml:space="preserve"> </w:t>
        </w:r>
      </w:ins>
      <w:r w:rsidR="002F18A8">
        <w:rPr>
          <w:rFonts w:ascii="Avenir" w:hAnsi="Avenir"/>
          <w:sz w:val="26"/>
          <w:szCs w:val="26"/>
        </w:rPr>
        <w:t>a music psychology</w:t>
      </w:r>
      <w:r w:rsidR="000B605B">
        <w:rPr>
          <w:rFonts w:ascii="Avenir" w:hAnsi="Avenir"/>
          <w:sz w:val="26"/>
          <w:szCs w:val="26"/>
        </w:rPr>
        <w:t xml:space="preserve"> course</w:t>
      </w:r>
      <w:r w:rsidR="002F18A8">
        <w:rPr>
          <w:rFonts w:ascii="Avenir" w:hAnsi="Avenir"/>
          <w:sz w:val="26"/>
          <w:szCs w:val="26"/>
        </w:rPr>
        <w:t xml:space="preserve"> at my local conservatory. Immersed inside </w:t>
      </w:r>
      <w:r w:rsidR="00B13CC1">
        <w:rPr>
          <w:rFonts w:ascii="Avenir" w:hAnsi="Avenir"/>
          <w:sz w:val="26"/>
          <w:szCs w:val="26"/>
        </w:rPr>
        <w:t xml:space="preserve">the </w:t>
      </w:r>
      <w:r w:rsidR="002F18A8">
        <w:rPr>
          <w:rFonts w:ascii="Avenir" w:hAnsi="Avenir"/>
          <w:sz w:val="26"/>
          <w:szCs w:val="26"/>
        </w:rPr>
        <w:t xml:space="preserve">realms of neurons and notes </w:t>
      </w:r>
      <w:commentRangeStart w:id="4"/>
      <w:r w:rsidR="002F18A8">
        <w:rPr>
          <w:rFonts w:ascii="Avenir" w:hAnsi="Avenir"/>
          <w:sz w:val="26"/>
          <w:szCs w:val="26"/>
        </w:rPr>
        <w:t>stringed</w:t>
      </w:r>
      <w:commentRangeEnd w:id="4"/>
      <w:r w:rsidR="003026AC">
        <w:rPr>
          <w:rStyle w:val="CommentReference"/>
        </w:rPr>
        <w:commentReference w:id="4"/>
      </w:r>
      <w:r w:rsidR="002F18A8">
        <w:rPr>
          <w:rFonts w:ascii="Avenir" w:hAnsi="Avenir"/>
          <w:sz w:val="26"/>
          <w:szCs w:val="26"/>
        </w:rPr>
        <w:t xml:space="preserve"> together, I found joy in interconnecting two worlds that I never thought would </w:t>
      </w:r>
      <w:r w:rsidR="00B13CC1">
        <w:rPr>
          <w:rFonts w:ascii="Avenir" w:hAnsi="Avenir"/>
          <w:sz w:val="26"/>
          <w:szCs w:val="26"/>
        </w:rPr>
        <w:t>cross paths in a single classroom</w:t>
      </w:r>
      <w:r w:rsidR="00B13CC1" w:rsidRPr="00E6398E">
        <w:rPr>
          <w:rFonts w:ascii="Avenir" w:hAnsi="Avenir"/>
          <w:sz w:val="26"/>
          <w:szCs w:val="26"/>
        </w:rPr>
        <w:t xml:space="preserve">. </w:t>
      </w:r>
      <w:r w:rsidR="000B605B">
        <w:rPr>
          <w:rFonts w:ascii="Avenir" w:hAnsi="Avenir"/>
          <w:sz w:val="26"/>
          <w:szCs w:val="26"/>
        </w:rPr>
        <w:t xml:space="preserve">My teacher gave me a task to </w:t>
      </w:r>
      <w:r w:rsidR="00DE44BE">
        <w:rPr>
          <w:rFonts w:ascii="Avenir" w:hAnsi="Avenir"/>
          <w:sz w:val="26"/>
          <w:szCs w:val="26"/>
        </w:rPr>
        <w:t xml:space="preserve">interpret the meaning behind </w:t>
      </w:r>
      <w:r w:rsidR="009B4A2A">
        <w:rPr>
          <w:rFonts w:ascii="Avenir" w:hAnsi="Avenir"/>
          <w:sz w:val="26"/>
          <w:szCs w:val="26"/>
        </w:rPr>
        <w:t>Debussy</w:t>
      </w:r>
      <w:r w:rsidR="00455677">
        <w:rPr>
          <w:rFonts w:ascii="Avenir" w:hAnsi="Avenir"/>
          <w:sz w:val="26"/>
          <w:szCs w:val="26"/>
        </w:rPr>
        <w:t>’s Pagodes</w:t>
      </w:r>
      <w:r w:rsidR="000B605B">
        <w:rPr>
          <w:rFonts w:ascii="Avenir" w:hAnsi="Avenir"/>
          <w:sz w:val="26"/>
          <w:szCs w:val="26"/>
        </w:rPr>
        <w:t>,</w:t>
      </w:r>
      <w:r w:rsidR="00455677">
        <w:rPr>
          <w:rFonts w:ascii="Avenir" w:hAnsi="Avenir"/>
          <w:sz w:val="26"/>
          <w:szCs w:val="26"/>
        </w:rPr>
        <w:t xml:space="preserve"> a piece </w:t>
      </w:r>
      <w:del w:id="5" w:author="Paul Edison" w:date="2021-01-02T20:12:00Z">
        <w:r w:rsidR="00455677" w:rsidDel="003026AC">
          <w:rPr>
            <w:rFonts w:ascii="Avenir" w:hAnsi="Avenir"/>
            <w:sz w:val="26"/>
            <w:szCs w:val="26"/>
          </w:rPr>
          <w:delText xml:space="preserve">that was </w:delText>
        </w:r>
      </w:del>
      <w:r w:rsidR="00455677">
        <w:rPr>
          <w:rFonts w:ascii="Avenir" w:hAnsi="Avenir"/>
          <w:sz w:val="26"/>
          <w:szCs w:val="26"/>
        </w:rPr>
        <w:t xml:space="preserve">inspired by a traditional Indonesian music instrument, the Gamelan. </w:t>
      </w:r>
      <w:r w:rsidR="00A87A43">
        <w:rPr>
          <w:rFonts w:ascii="Avenir" w:hAnsi="Avenir"/>
          <w:sz w:val="26"/>
          <w:szCs w:val="26"/>
        </w:rPr>
        <w:t>While listening to this piece, I</w:t>
      </w:r>
      <w:r w:rsidR="00C73B2E">
        <w:rPr>
          <w:rFonts w:ascii="Avenir" w:hAnsi="Avenir"/>
          <w:sz w:val="26"/>
          <w:szCs w:val="26"/>
        </w:rPr>
        <w:t xml:space="preserve"> was amazed </w:t>
      </w:r>
      <w:del w:id="6" w:author="Paul Edison" w:date="2021-01-02T20:12:00Z">
        <w:r w:rsidR="00C73B2E" w:rsidDel="003026AC">
          <w:rPr>
            <w:rFonts w:ascii="Avenir" w:hAnsi="Avenir"/>
            <w:sz w:val="26"/>
            <w:szCs w:val="26"/>
          </w:rPr>
          <w:delText xml:space="preserve">on </w:delText>
        </w:r>
      </w:del>
      <w:r w:rsidR="00C73B2E">
        <w:rPr>
          <w:rFonts w:ascii="Avenir" w:hAnsi="Avenir"/>
          <w:sz w:val="26"/>
          <w:szCs w:val="26"/>
        </w:rPr>
        <w:t>how Debussy was able to express himself through music</w:t>
      </w:r>
      <w:r w:rsidR="005243AE">
        <w:rPr>
          <w:rFonts w:ascii="Avenir" w:hAnsi="Avenir"/>
          <w:sz w:val="26"/>
          <w:szCs w:val="26"/>
        </w:rPr>
        <w:t xml:space="preserve">. </w:t>
      </w:r>
      <w:commentRangeStart w:id="7"/>
      <w:r w:rsidR="005243AE">
        <w:rPr>
          <w:rFonts w:ascii="Avenir" w:hAnsi="Avenir"/>
          <w:sz w:val="26"/>
          <w:szCs w:val="26"/>
        </w:rPr>
        <w:t>H</w:t>
      </w:r>
      <w:r w:rsidR="00C73B2E">
        <w:rPr>
          <w:rFonts w:ascii="Avenir" w:hAnsi="Avenir"/>
          <w:sz w:val="26"/>
          <w:szCs w:val="26"/>
        </w:rPr>
        <w:t>is emotions were as clear as the day</w:t>
      </w:r>
      <w:r w:rsidR="005243AE">
        <w:rPr>
          <w:rFonts w:ascii="Avenir" w:hAnsi="Avenir"/>
          <w:sz w:val="26"/>
          <w:szCs w:val="26"/>
        </w:rPr>
        <w:t xml:space="preserve"> when writing this song: calm, but confused at the same time, as seen through the regular change</w:t>
      </w:r>
      <w:r w:rsidR="000B605B">
        <w:rPr>
          <w:rFonts w:ascii="Avenir" w:hAnsi="Avenir"/>
          <w:sz w:val="26"/>
          <w:szCs w:val="26"/>
        </w:rPr>
        <w:t>s</w:t>
      </w:r>
      <w:r w:rsidR="005243AE">
        <w:rPr>
          <w:rFonts w:ascii="Avenir" w:hAnsi="Avenir"/>
          <w:sz w:val="26"/>
          <w:szCs w:val="26"/>
        </w:rPr>
        <w:t xml:space="preserve"> in melodies and chords throughout the piece. </w:t>
      </w:r>
      <w:commentRangeEnd w:id="7"/>
      <w:r w:rsidR="003026AC">
        <w:rPr>
          <w:rStyle w:val="CommentReference"/>
        </w:rPr>
        <w:commentReference w:id="7"/>
      </w:r>
      <w:r w:rsidR="005243AE">
        <w:rPr>
          <w:rFonts w:ascii="Avenir" w:hAnsi="Avenir"/>
          <w:sz w:val="26"/>
          <w:szCs w:val="26"/>
        </w:rPr>
        <w:t xml:space="preserve">Realizing the connection between music and human emotion, I scrambled </w:t>
      </w:r>
      <w:del w:id="8" w:author="Paul Edison" w:date="2021-01-02T20:13:00Z">
        <w:r w:rsidR="000B605B" w:rsidDel="003026AC">
          <w:rPr>
            <w:rFonts w:ascii="Avenir" w:hAnsi="Avenir"/>
            <w:sz w:val="26"/>
            <w:szCs w:val="26"/>
          </w:rPr>
          <w:delText xml:space="preserve">to </w:delText>
        </w:r>
      </w:del>
      <w:ins w:id="9" w:author="Paul Edison" w:date="2021-01-02T20:13:00Z">
        <w:r w:rsidR="003026AC">
          <w:rPr>
            <w:rFonts w:ascii="Avenir" w:hAnsi="Avenir"/>
            <w:sz w:val="26"/>
            <w:szCs w:val="26"/>
          </w:rPr>
          <w:t>t</w:t>
        </w:r>
        <w:r w:rsidR="003026AC">
          <w:rPr>
            <w:rFonts w:ascii="Avenir" w:hAnsi="Avenir"/>
            <w:sz w:val="26"/>
            <w:szCs w:val="26"/>
          </w:rPr>
          <w:t>hrough</w:t>
        </w:r>
        <w:r w:rsidR="003026AC">
          <w:rPr>
            <w:rFonts w:ascii="Avenir" w:hAnsi="Avenir"/>
            <w:sz w:val="26"/>
            <w:szCs w:val="26"/>
          </w:rPr>
          <w:t xml:space="preserve"> </w:t>
        </w:r>
      </w:ins>
      <w:r w:rsidR="005243AE">
        <w:rPr>
          <w:rFonts w:ascii="Avenir" w:hAnsi="Avenir"/>
          <w:sz w:val="26"/>
          <w:szCs w:val="26"/>
        </w:rPr>
        <w:t xml:space="preserve">my repertoires </w:t>
      </w:r>
      <w:del w:id="10" w:author="Paul Edison" w:date="2021-01-02T20:13:00Z">
        <w:r w:rsidR="005243AE" w:rsidDel="003026AC">
          <w:rPr>
            <w:rFonts w:ascii="Avenir" w:hAnsi="Avenir"/>
            <w:sz w:val="26"/>
            <w:szCs w:val="26"/>
          </w:rPr>
          <w:delText xml:space="preserve">finding </w:delText>
        </w:r>
      </w:del>
      <w:r w:rsidR="005243AE">
        <w:rPr>
          <w:rFonts w:ascii="Avenir" w:hAnsi="Avenir"/>
          <w:sz w:val="26"/>
          <w:szCs w:val="26"/>
        </w:rPr>
        <w:t>for hidden meanings inside the music that composers have incorporated. Pieces such as Elgar’s Enigma and Tchaikovsky’s Nut</w:t>
      </w:r>
      <w:r w:rsidR="003F189C">
        <w:rPr>
          <w:rFonts w:ascii="Avenir" w:hAnsi="Avenir"/>
          <w:sz w:val="26"/>
          <w:szCs w:val="26"/>
        </w:rPr>
        <w:t>cr</w:t>
      </w:r>
      <w:r w:rsidR="005243AE">
        <w:rPr>
          <w:rFonts w:ascii="Avenir" w:hAnsi="Avenir"/>
          <w:sz w:val="26"/>
          <w:szCs w:val="26"/>
        </w:rPr>
        <w:t>acker convey hundreds of emotions</w:t>
      </w:r>
      <w:r w:rsidR="001B7A52">
        <w:rPr>
          <w:rFonts w:ascii="Avenir" w:hAnsi="Avenir"/>
          <w:sz w:val="26"/>
          <w:szCs w:val="26"/>
        </w:rPr>
        <w:t>, from the dark horns that symbolize anger to the voice of the piccolo that reminds us of contentment.</w:t>
      </w:r>
    </w:p>
    <w:p w14:paraId="126C5569" w14:textId="04597E7C" w:rsidR="00B13CC1" w:rsidRDefault="00B13CC1" w:rsidP="00805223">
      <w:pPr>
        <w:rPr>
          <w:rFonts w:ascii="Avenir" w:hAnsi="Avenir"/>
          <w:sz w:val="26"/>
          <w:szCs w:val="26"/>
        </w:rPr>
      </w:pPr>
      <w:commentRangeStart w:id="11"/>
    </w:p>
    <w:p w14:paraId="78561E8E" w14:textId="4AF65C44" w:rsidR="00CD2E89" w:rsidRDefault="00CD2E89" w:rsidP="00805223">
      <w:pPr>
        <w:rPr>
          <w:rFonts w:ascii="Avenir" w:hAnsi="Avenir"/>
          <w:sz w:val="26"/>
          <w:szCs w:val="26"/>
        </w:rPr>
      </w:pPr>
      <w:r>
        <w:rPr>
          <w:rFonts w:ascii="Avenir" w:hAnsi="Avenir"/>
          <w:sz w:val="26"/>
          <w:szCs w:val="26"/>
        </w:rPr>
        <w:t>In</w:t>
      </w:r>
      <w:commentRangeEnd w:id="11"/>
      <w:r w:rsidR="003026AC">
        <w:rPr>
          <w:rStyle w:val="CommentReference"/>
        </w:rPr>
        <w:commentReference w:id="11"/>
      </w:r>
      <w:r>
        <w:rPr>
          <w:rFonts w:ascii="Avenir" w:hAnsi="Avenir"/>
          <w:sz w:val="26"/>
          <w:szCs w:val="26"/>
        </w:rPr>
        <w:t xml:space="preserve"> the 9</w:t>
      </w:r>
      <w:r w:rsidRPr="00CD2E89">
        <w:rPr>
          <w:rFonts w:ascii="Avenir" w:hAnsi="Avenir"/>
          <w:sz w:val="26"/>
          <w:szCs w:val="26"/>
          <w:vertAlign w:val="superscript"/>
        </w:rPr>
        <w:t>th</w:t>
      </w:r>
      <w:r>
        <w:rPr>
          <w:rFonts w:ascii="Avenir" w:hAnsi="Avenir"/>
          <w:sz w:val="26"/>
          <w:szCs w:val="26"/>
        </w:rPr>
        <w:t xml:space="preserve"> grade, </w:t>
      </w:r>
      <w:r w:rsidR="0072195F">
        <w:rPr>
          <w:rFonts w:ascii="Avenir" w:hAnsi="Avenir"/>
          <w:sz w:val="26"/>
          <w:szCs w:val="26"/>
        </w:rPr>
        <w:t>my piano teacher and I</w:t>
      </w:r>
      <w:r>
        <w:rPr>
          <w:rFonts w:ascii="Avenir" w:hAnsi="Avenir"/>
          <w:sz w:val="26"/>
          <w:szCs w:val="26"/>
        </w:rPr>
        <w:t xml:space="preserve"> started a project about music therapy, where we would play in mental health institutions </w:t>
      </w:r>
      <w:r w:rsidR="000118A9">
        <w:rPr>
          <w:rFonts w:ascii="Avenir" w:hAnsi="Avenir"/>
          <w:sz w:val="26"/>
          <w:szCs w:val="26"/>
        </w:rPr>
        <w:t>around</w:t>
      </w:r>
      <w:r>
        <w:rPr>
          <w:rFonts w:ascii="Avenir" w:hAnsi="Avenir"/>
          <w:sz w:val="26"/>
          <w:szCs w:val="26"/>
        </w:rPr>
        <w:t xml:space="preserve"> Jakarta. </w:t>
      </w:r>
      <w:commentRangeStart w:id="12"/>
      <w:r w:rsidR="000118A9">
        <w:rPr>
          <w:rFonts w:ascii="Avenir" w:hAnsi="Avenir"/>
          <w:sz w:val="26"/>
          <w:szCs w:val="26"/>
        </w:rPr>
        <w:t>I saw that calming and soothing pieces made others calm and happy</w:t>
      </w:r>
      <w:commentRangeEnd w:id="12"/>
      <w:r w:rsidR="00F87900">
        <w:rPr>
          <w:rStyle w:val="CommentReference"/>
        </w:rPr>
        <w:commentReference w:id="12"/>
      </w:r>
      <w:r w:rsidR="000118A9">
        <w:rPr>
          <w:rFonts w:ascii="Avenir" w:hAnsi="Avenir"/>
          <w:sz w:val="26"/>
          <w:szCs w:val="26"/>
        </w:rPr>
        <w:t xml:space="preserve">, and I realized the </w:t>
      </w:r>
      <w:ins w:id="13" w:author="Paul Edison" w:date="2021-01-02T20:17:00Z">
        <w:r w:rsidR="003026AC">
          <w:rPr>
            <w:rFonts w:ascii="Avenir" w:hAnsi="Avenir"/>
            <w:sz w:val="26"/>
            <w:szCs w:val="26"/>
          </w:rPr>
          <w:t xml:space="preserve">crucial </w:t>
        </w:r>
      </w:ins>
      <w:r w:rsidR="000118A9">
        <w:rPr>
          <w:rFonts w:ascii="Avenir" w:hAnsi="Avenir"/>
          <w:sz w:val="26"/>
          <w:szCs w:val="26"/>
        </w:rPr>
        <w:t xml:space="preserve">contribution </w:t>
      </w:r>
      <w:del w:id="14" w:author="Paul Edison" w:date="2021-01-02T20:17:00Z">
        <w:r w:rsidR="000118A9" w:rsidDel="003026AC">
          <w:rPr>
            <w:rFonts w:ascii="Avenir" w:hAnsi="Avenir"/>
            <w:sz w:val="26"/>
            <w:szCs w:val="26"/>
          </w:rPr>
          <w:delText xml:space="preserve">of </w:delText>
        </w:r>
      </w:del>
      <w:r w:rsidR="000118A9">
        <w:rPr>
          <w:rFonts w:ascii="Avenir" w:hAnsi="Avenir"/>
          <w:sz w:val="26"/>
          <w:szCs w:val="26"/>
        </w:rPr>
        <w:t xml:space="preserve">music </w:t>
      </w:r>
      <w:ins w:id="15" w:author="Paul Edison" w:date="2021-01-02T20:17:00Z">
        <w:r w:rsidR="003026AC">
          <w:rPr>
            <w:rFonts w:ascii="Avenir" w:hAnsi="Avenir"/>
            <w:sz w:val="26"/>
            <w:szCs w:val="26"/>
          </w:rPr>
          <w:t xml:space="preserve">has </w:t>
        </w:r>
      </w:ins>
      <w:r w:rsidR="000118A9">
        <w:rPr>
          <w:rFonts w:ascii="Avenir" w:hAnsi="Avenir"/>
          <w:sz w:val="26"/>
          <w:szCs w:val="26"/>
        </w:rPr>
        <w:t>towards mental health</w:t>
      </w:r>
      <w:del w:id="16" w:author="Paul Edison" w:date="2021-01-02T20:17:00Z">
        <w:r w:rsidR="000118A9" w:rsidDel="003026AC">
          <w:rPr>
            <w:rFonts w:ascii="Avenir" w:hAnsi="Avenir"/>
            <w:sz w:val="26"/>
            <w:szCs w:val="26"/>
          </w:rPr>
          <w:delText xml:space="preserve"> was crucial</w:delText>
        </w:r>
      </w:del>
      <w:r w:rsidR="000118A9">
        <w:rPr>
          <w:rFonts w:ascii="Avenir" w:hAnsi="Avenir"/>
          <w:sz w:val="26"/>
          <w:szCs w:val="26"/>
        </w:rPr>
        <w:t xml:space="preserve">. A few months after the project started, my grandma got diagnosed with Alzheimer’s disease. </w:t>
      </w:r>
      <w:r w:rsidR="006F3512">
        <w:rPr>
          <w:rFonts w:ascii="Avenir" w:hAnsi="Avenir"/>
          <w:sz w:val="26"/>
          <w:szCs w:val="26"/>
        </w:rPr>
        <w:t xml:space="preserve">I saw that playing the piano for my grandma </w:t>
      </w:r>
      <w:commentRangeStart w:id="17"/>
      <w:r w:rsidR="006F3512">
        <w:rPr>
          <w:rFonts w:ascii="Avenir" w:hAnsi="Avenir"/>
          <w:sz w:val="26"/>
          <w:szCs w:val="26"/>
        </w:rPr>
        <w:t xml:space="preserve">made her happy, </w:t>
      </w:r>
      <w:commentRangeEnd w:id="17"/>
      <w:r w:rsidR="00F87900">
        <w:rPr>
          <w:rStyle w:val="CommentReference"/>
        </w:rPr>
        <w:commentReference w:id="17"/>
      </w:r>
      <w:r w:rsidR="006F3512">
        <w:rPr>
          <w:rFonts w:ascii="Avenir" w:hAnsi="Avenir"/>
          <w:sz w:val="26"/>
          <w:szCs w:val="26"/>
        </w:rPr>
        <w:t>and the</w:t>
      </w:r>
      <w:r w:rsidR="000118A9">
        <w:rPr>
          <w:rFonts w:ascii="Avenir" w:hAnsi="Avenir"/>
          <w:sz w:val="26"/>
          <w:szCs w:val="26"/>
        </w:rPr>
        <w:t xml:space="preserve"> event </w:t>
      </w:r>
      <w:r w:rsidR="006F3512">
        <w:rPr>
          <w:rFonts w:ascii="Avenir" w:hAnsi="Avenir"/>
          <w:sz w:val="26"/>
          <w:szCs w:val="26"/>
        </w:rPr>
        <w:t>prompted me</w:t>
      </w:r>
      <w:r w:rsidR="000118A9">
        <w:rPr>
          <w:rFonts w:ascii="Avenir" w:hAnsi="Avenir"/>
          <w:sz w:val="26"/>
          <w:szCs w:val="26"/>
        </w:rPr>
        <w:t xml:space="preserve"> to contribute towards the research of finding a cure for memory-related illnesses.</w:t>
      </w:r>
    </w:p>
    <w:p w14:paraId="6DFCC1F2" w14:textId="68E8F862" w:rsidR="000118A9" w:rsidRDefault="000118A9" w:rsidP="00805223">
      <w:pPr>
        <w:rPr>
          <w:rFonts w:ascii="Avenir" w:hAnsi="Avenir"/>
          <w:sz w:val="26"/>
          <w:szCs w:val="26"/>
        </w:rPr>
      </w:pPr>
    </w:p>
    <w:p w14:paraId="02E747ED" w14:textId="2437B30C" w:rsidR="00766E39" w:rsidRDefault="00313F62" w:rsidP="00805223">
      <w:pPr>
        <w:rPr>
          <w:rFonts w:ascii="Avenir" w:hAnsi="Avenir"/>
          <w:sz w:val="26"/>
          <w:szCs w:val="26"/>
        </w:rPr>
      </w:pPr>
      <w:ins w:id="18" w:author="Paul Edison" w:date="2021-01-02T20:18:00Z">
        <w:r>
          <w:rPr>
            <w:rFonts w:ascii="Avenir" w:hAnsi="Avenir"/>
            <w:sz w:val="26"/>
            <w:szCs w:val="26"/>
          </w:rPr>
          <w:t>At C</w:t>
        </w:r>
      </w:ins>
      <w:ins w:id="19" w:author="Paul Edison" w:date="2021-01-02T20:19:00Z">
        <w:r>
          <w:rPr>
            <w:rFonts w:ascii="Avenir" w:hAnsi="Avenir"/>
            <w:sz w:val="26"/>
            <w:szCs w:val="26"/>
          </w:rPr>
          <w:t xml:space="preserve">ornell, </w:t>
        </w:r>
      </w:ins>
      <w:r w:rsidR="00F0706A">
        <w:rPr>
          <w:rFonts w:ascii="Avenir" w:hAnsi="Avenir"/>
          <w:sz w:val="26"/>
          <w:szCs w:val="26"/>
        </w:rPr>
        <w:t xml:space="preserve">I would </w:t>
      </w:r>
      <w:del w:id="20" w:author="Paul Edison" w:date="2021-01-02T20:18:00Z">
        <w:r w:rsidR="00F0706A" w:rsidDel="00313F62">
          <w:rPr>
            <w:rFonts w:ascii="Avenir" w:hAnsi="Avenir"/>
            <w:sz w:val="26"/>
            <w:szCs w:val="26"/>
          </w:rPr>
          <w:delText>be able</w:delText>
        </w:r>
      </w:del>
      <w:ins w:id="21" w:author="Paul Edison" w:date="2021-01-02T20:18:00Z">
        <w:r>
          <w:rPr>
            <w:rFonts w:ascii="Avenir" w:hAnsi="Avenir"/>
            <w:sz w:val="26"/>
            <w:szCs w:val="26"/>
          </w:rPr>
          <w:t>like</w:t>
        </w:r>
      </w:ins>
      <w:r w:rsidR="00F0706A">
        <w:rPr>
          <w:rFonts w:ascii="Avenir" w:hAnsi="Avenir"/>
          <w:sz w:val="26"/>
          <w:szCs w:val="26"/>
        </w:rPr>
        <w:t xml:space="preserve"> to pursue the Independent Major Program at the College of Arts and Sciences, where I am able to integrate and design a major of my choice: the meeting point of psychology and music. </w:t>
      </w:r>
      <w:commentRangeStart w:id="22"/>
      <w:r w:rsidR="00066436">
        <w:rPr>
          <w:rFonts w:ascii="Avenir" w:hAnsi="Avenir"/>
          <w:sz w:val="26"/>
          <w:szCs w:val="26"/>
        </w:rPr>
        <w:t>Cornell’s longstanding commitment on holistic</w:t>
      </w:r>
      <w:r w:rsidR="0072195F">
        <w:rPr>
          <w:rFonts w:ascii="Avenir" w:hAnsi="Avenir"/>
          <w:sz w:val="26"/>
          <w:szCs w:val="26"/>
        </w:rPr>
        <w:t xml:space="preserve"> education</w:t>
      </w:r>
      <w:r w:rsidR="00066436">
        <w:rPr>
          <w:rFonts w:ascii="Avenir" w:hAnsi="Avenir"/>
          <w:sz w:val="26"/>
          <w:szCs w:val="26"/>
        </w:rPr>
        <w:t xml:space="preserve"> </w:t>
      </w:r>
      <w:r w:rsidR="00E65E89">
        <w:rPr>
          <w:rFonts w:ascii="Avenir" w:hAnsi="Avenir"/>
          <w:sz w:val="26"/>
          <w:szCs w:val="26"/>
        </w:rPr>
        <w:t>meant that I would be accompanied by</w:t>
      </w:r>
      <w:r w:rsidR="00066436">
        <w:rPr>
          <w:rFonts w:ascii="Avenir" w:hAnsi="Avenir"/>
          <w:sz w:val="26"/>
          <w:szCs w:val="26"/>
        </w:rPr>
        <w:t xml:space="preserve"> </w:t>
      </w:r>
      <w:r w:rsidR="00283638">
        <w:rPr>
          <w:rFonts w:ascii="Avenir" w:hAnsi="Avenir"/>
          <w:sz w:val="26"/>
          <w:szCs w:val="26"/>
        </w:rPr>
        <w:t xml:space="preserve">an abundance of courses that Cornell has to offer. </w:t>
      </w:r>
      <w:r w:rsidR="00F22F12">
        <w:rPr>
          <w:rFonts w:ascii="Avenir" w:hAnsi="Avenir"/>
          <w:sz w:val="26"/>
          <w:szCs w:val="26"/>
        </w:rPr>
        <w:t>At Cornell’s College of Arts and Sciences, I know the courses would not only require me to learn, but also to innovate</w:t>
      </w:r>
      <w:r w:rsidR="00066436">
        <w:rPr>
          <w:rFonts w:ascii="Avenir" w:hAnsi="Avenir"/>
          <w:sz w:val="26"/>
          <w:szCs w:val="26"/>
        </w:rPr>
        <w:t>, improve and challenge current research methods and cures for memory disorders.</w:t>
      </w:r>
      <w:commentRangeEnd w:id="22"/>
      <w:r>
        <w:rPr>
          <w:rStyle w:val="CommentReference"/>
        </w:rPr>
        <w:commentReference w:id="22"/>
      </w:r>
    </w:p>
    <w:p w14:paraId="23CFB335" w14:textId="77777777" w:rsidR="00766E39" w:rsidRDefault="00766E39" w:rsidP="00805223">
      <w:pPr>
        <w:rPr>
          <w:rFonts w:ascii="Avenir" w:hAnsi="Avenir"/>
          <w:sz w:val="26"/>
          <w:szCs w:val="26"/>
        </w:rPr>
      </w:pPr>
    </w:p>
    <w:p w14:paraId="403F1C32" w14:textId="1DBA6AAB" w:rsidR="007F0A35" w:rsidRDefault="00766E39" w:rsidP="00805223">
      <w:pPr>
        <w:rPr>
          <w:rFonts w:ascii="Avenir" w:hAnsi="Avenir"/>
          <w:sz w:val="26"/>
          <w:szCs w:val="26"/>
        </w:rPr>
      </w:pPr>
      <w:r>
        <w:rPr>
          <w:rFonts w:ascii="Avenir" w:hAnsi="Avenir"/>
          <w:sz w:val="26"/>
          <w:szCs w:val="26"/>
        </w:rPr>
        <w:t xml:space="preserve">As an aspiring research psychologist in </w:t>
      </w:r>
      <w:commentRangeStart w:id="23"/>
      <w:r w:rsidR="00D86123">
        <w:rPr>
          <w:rFonts w:ascii="Avenir" w:hAnsi="Avenir"/>
          <w:sz w:val="26"/>
          <w:szCs w:val="26"/>
        </w:rPr>
        <w:t xml:space="preserve">neuroscience </w:t>
      </w:r>
      <w:commentRangeEnd w:id="23"/>
      <w:r w:rsidR="00313F62">
        <w:rPr>
          <w:rStyle w:val="CommentReference"/>
        </w:rPr>
        <w:commentReference w:id="23"/>
      </w:r>
      <w:r w:rsidR="00D86123">
        <w:rPr>
          <w:rFonts w:ascii="Avenir" w:hAnsi="Avenir"/>
          <w:sz w:val="26"/>
          <w:szCs w:val="26"/>
        </w:rPr>
        <w:t xml:space="preserve">disorders, I am specifically drawn to </w:t>
      </w:r>
      <w:ins w:id="24" w:author="Paul Edison" w:date="2021-01-02T20:22:00Z">
        <w:r w:rsidR="00313F62">
          <w:rPr>
            <w:rFonts w:ascii="Avenir" w:hAnsi="Avenir"/>
            <w:sz w:val="26"/>
            <w:szCs w:val="26"/>
          </w:rPr>
          <w:t xml:space="preserve">classes like </w:t>
        </w:r>
      </w:ins>
      <w:del w:id="25" w:author="Paul Edison" w:date="2021-01-02T20:22:00Z">
        <w:r w:rsidR="00D86123" w:rsidDel="00313F62">
          <w:rPr>
            <w:rFonts w:ascii="Avenir" w:hAnsi="Avenir"/>
            <w:sz w:val="26"/>
            <w:szCs w:val="26"/>
          </w:rPr>
          <w:delText xml:space="preserve">the class of </w:delText>
        </w:r>
      </w:del>
      <w:r w:rsidR="007F0A35">
        <w:rPr>
          <w:rFonts w:ascii="Avenir" w:hAnsi="Avenir"/>
          <w:sz w:val="26"/>
          <w:szCs w:val="26"/>
        </w:rPr>
        <w:t>PSYCH 4910 – Research Methods in Psychology</w:t>
      </w:r>
      <w:r w:rsidR="00D86123">
        <w:rPr>
          <w:rFonts w:ascii="Avenir" w:hAnsi="Avenir"/>
          <w:sz w:val="26"/>
          <w:szCs w:val="26"/>
        </w:rPr>
        <w:t xml:space="preserve">, </w:t>
      </w:r>
      <w:r w:rsidR="00E65E89">
        <w:rPr>
          <w:rFonts w:ascii="Avenir" w:hAnsi="Avenir"/>
          <w:sz w:val="26"/>
          <w:szCs w:val="26"/>
        </w:rPr>
        <w:t>as this class will</w:t>
      </w:r>
      <w:r w:rsidR="00D86123">
        <w:rPr>
          <w:rFonts w:ascii="Avenir" w:hAnsi="Avenir"/>
          <w:sz w:val="26"/>
          <w:szCs w:val="26"/>
        </w:rPr>
        <w:t xml:space="preserve"> </w:t>
      </w:r>
      <w:r w:rsidR="007F0A35">
        <w:rPr>
          <w:rFonts w:ascii="Avenir" w:hAnsi="Avenir"/>
          <w:sz w:val="26"/>
          <w:szCs w:val="26"/>
        </w:rPr>
        <w:t xml:space="preserve">serve as a </w:t>
      </w:r>
      <w:commentRangeStart w:id="26"/>
      <w:r w:rsidR="007F0A35">
        <w:rPr>
          <w:rFonts w:ascii="Avenir" w:hAnsi="Avenir"/>
          <w:sz w:val="26"/>
          <w:szCs w:val="26"/>
        </w:rPr>
        <w:t>pedestal</w:t>
      </w:r>
      <w:commentRangeEnd w:id="26"/>
      <w:r w:rsidR="00313F62">
        <w:rPr>
          <w:rStyle w:val="CommentReference"/>
        </w:rPr>
        <w:commentReference w:id="26"/>
      </w:r>
      <w:r w:rsidR="007F0A35">
        <w:rPr>
          <w:rFonts w:ascii="Avenir" w:hAnsi="Avenir"/>
          <w:sz w:val="26"/>
          <w:szCs w:val="26"/>
        </w:rPr>
        <w:t xml:space="preserve"> for my future endeavors in psychological research. </w:t>
      </w:r>
      <w:r w:rsidR="00F25724">
        <w:rPr>
          <w:rFonts w:ascii="Avenir" w:hAnsi="Avenir"/>
          <w:sz w:val="26"/>
          <w:szCs w:val="26"/>
        </w:rPr>
        <w:t xml:space="preserve">In </w:t>
      </w:r>
      <w:r w:rsidR="007F0A35">
        <w:rPr>
          <w:rFonts w:ascii="Avenir" w:hAnsi="Avenir"/>
          <w:sz w:val="26"/>
          <w:szCs w:val="26"/>
        </w:rPr>
        <w:t xml:space="preserve">this class, I </w:t>
      </w:r>
      <w:r w:rsidR="00283638">
        <w:rPr>
          <w:rFonts w:ascii="Avenir" w:hAnsi="Avenir"/>
          <w:sz w:val="26"/>
          <w:szCs w:val="26"/>
        </w:rPr>
        <w:t xml:space="preserve">look forward to </w:t>
      </w:r>
      <w:r w:rsidR="0072195F">
        <w:rPr>
          <w:rFonts w:ascii="Avenir" w:hAnsi="Avenir"/>
          <w:sz w:val="26"/>
          <w:szCs w:val="26"/>
        </w:rPr>
        <w:t>getting</w:t>
      </w:r>
      <w:r w:rsidR="007F0A35">
        <w:rPr>
          <w:rFonts w:ascii="Avenir" w:hAnsi="Avenir"/>
          <w:sz w:val="26"/>
          <w:szCs w:val="26"/>
        </w:rPr>
        <w:t xml:space="preserve"> involved in the exchange of ideas with other students, who are all advocating and finding a way to stress the importance of psychological research. Furthermore, </w:t>
      </w:r>
      <w:del w:id="27" w:author="Paul Edison" w:date="2021-01-02T20:24:00Z">
        <w:r w:rsidR="007F0A35" w:rsidDel="00313F62">
          <w:rPr>
            <w:rFonts w:ascii="Avenir" w:hAnsi="Avenir"/>
            <w:sz w:val="26"/>
            <w:szCs w:val="26"/>
          </w:rPr>
          <w:lastRenderedPageBreak/>
          <w:delText xml:space="preserve">the class of </w:delText>
        </w:r>
      </w:del>
      <w:r w:rsidR="007F0A35">
        <w:rPr>
          <w:rFonts w:ascii="Avenir" w:hAnsi="Avenir"/>
          <w:sz w:val="26"/>
          <w:szCs w:val="26"/>
        </w:rPr>
        <w:t>PSYCH 4180 – Psychology of Music will definitely become the foundation of my study when undergoing the Independent Major Program.</w:t>
      </w:r>
      <w:r w:rsidR="00F25724">
        <w:rPr>
          <w:rFonts w:ascii="Avenir" w:hAnsi="Avenir"/>
          <w:sz w:val="26"/>
          <w:szCs w:val="26"/>
        </w:rPr>
        <w:t xml:space="preserve"> At Cornell, </w:t>
      </w:r>
      <w:del w:id="28" w:author="Paul Edison" w:date="2021-01-02T20:24:00Z">
        <w:r w:rsidR="00F25724" w:rsidDel="00313F62">
          <w:rPr>
            <w:rFonts w:ascii="Avenir" w:hAnsi="Avenir"/>
            <w:sz w:val="26"/>
            <w:szCs w:val="26"/>
          </w:rPr>
          <w:delText xml:space="preserve">I believe that </w:delText>
        </w:r>
      </w:del>
      <w:r w:rsidR="00F25724">
        <w:rPr>
          <w:rFonts w:ascii="Avenir" w:hAnsi="Avenir"/>
          <w:sz w:val="26"/>
          <w:szCs w:val="26"/>
        </w:rPr>
        <w:t>I will further my goal of finding a cure of memory-related diseases, as well as make music a major contribution in th</w:t>
      </w:r>
      <w:ins w:id="29" w:author="Paul Edison" w:date="2021-01-02T20:24:00Z">
        <w:r w:rsidR="00313F62">
          <w:rPr>
            <w:rFonts w:ascii="Avenir" w:hAnsi="Avenir"/>
            <w:sz w:val="26"/>
            <w:szCs w:val="26"/>
          </w:rPr>
          <w:t xml:space="preserve">is </w:t>
        </w:r>
      </w:ins>
      <w:del w:id="30" w:author="Paul Edison" w:date="2021-01-02T20:24:00Z">
        <w:r w:rsidR="00F25724" w:rsidDel="00313F62">
          <w:rPr>
            <w:rFonts w:ascii="Avenir" w:hAnsi="Avenir"/>
            <w:sz w:val="26"/>
            <w:szCs w:val="26"/>
          </w:rPr>
          <w:delText xml:space="preserve">at certain </w:delText>
        </w:r>
      </w:del>
      <w:r w:rsidR="00F25724">
        <w:rPr>
          <w:rFonts w:ascii="Avenir" w:hAnsi="Avenir"/>
          <w:sz w:val="26"/>
          <w:szCs w:val="26"/>
        </w:rPr>
        <w:t xml:space="preserve">field.  </w:t>
      </w:r>
    </w:p>
    <w:p w14:paraId="3C93829C" w14:textId="7A9D2BE3" w:rsidR="007F0A35" w:rsidRDefault="007F0A35" w:rsidP="007F0A35">
      <w:pPr>
        <w:rPr>
          <w:rFonts w:ascii="Avenir" w:hAnsi="Avenir"/>
          <w:sz w:val="26"/>
          <w:szCs w:val="26"/>
        </w:rPr>
      </w:pPr>
    </w:p>
    <w:p w14:paraId="213B140B" w14:textId="30FB108B" w:rsidR="00A2729E" w:rsidRDefault="00940E65" w:rsidP="000B605B">
      <w:pPr>
        <w:rPr>
          <w:rFonts w:ascii="Avenir" w:hAnsi="Avenir"/>
          <w:sz w:val="26"/>
          <w:szCs w:val="26"/>
        </w:rPr>
      </w:pPr>
      <w:commentRangeStart w:id="31"/>
      <w:del w:id="32" w:author="Paul Edison" w:date="2021-01-02T20:25:00Z">
        <w:r w:rsidDel="00313F62">
          <w:rPr>
            <w:rFonts w:ascii="Avenir" w:hAnsi="Avenir"/>
            <w:sz w:val="26"/>
            <w:szCs w:val="26"/>
          </w:rPr>
          <w:delText xml:space="preserve">From </w:delText>
        </w:r>
      </w:del>
      <w:ins w:id="33" w:author="Paul Edison" w:date="2021-01-02T20:25:00Z">
        <w:r w:rsidR="00313F62">
          <w:rPr>
            <w:rFonts w:ascii="Avenir" w:hAnsi="Avenir"/>
            <w:sz w:val="26"/>
            <w:szCs w:val="26"/>
          </w:rPr>
          <w:t>In</w:t>
        </w:r>
        <w:r w:rsidR="00313F62">
          <w:rPr>
            <w:rFonts w:ascii="Avenir" w:hAnsi="Avenir"/>
            <w:sz w:val="26"/>
            <w:szCs w:val="26"/>
          </w:rPr>
          <w:t xml:space="preserve"> </w:t>
        </w:r>
      </w:ins>
      <w:ins w:id="34" w:author="Paul Edison" w:date="2021-01-02T20:24:00Z">
        <w:r w:rsidR="00313F62">
          <w:rPr>
            <w:rFonts w:ascii="Avenir" w:hAnsi="Avenir"/>
            <w:sz w:val="26"/>
            <w:szCs w:val="26"/>
          </w:rPr>
          <w:t>[Indonesia?]</w:t>
        </w:r>
      </w:ins>
      <w:ins w:id="35" w:author="Paul Edison" w:date="2021-01-02T20:25:00Z">
        <w:r w:rsidR="00313F62">
          <w:rPr>
            <w:rFonts w:ascii="Avenir" w:hAnsi="Avenir"/>
            <w:sz w:val="26"/>
            <w:szCs w:val="26"/>
          </w:rPr>
          <w:t>,</w:t>
        </w:r>
      </w:ins>
      <w:ins w:id="36" w:author="Paul Edison" w:date="2021-01-02T20:24:00Z">
        <w:r w:rsidR="00313F62">
          <w:rPr>
            <w:rFonts w:ascii="Avenir" w:hAnsi="Avenir"/>
            <w:sz w:val="26"/>
            <w:szCs w:val="26"/>
          </w:rPr>
          <w:t xml:space="preserve"> </w:t>
        </w:r>
      </w:ins>
      <w:r>
        <w:rPr>
          <w:rFonts w:ascii="Avenir" w:hAnsi="Avenir"/>
          <w:sz w:val="26"/>
          <w:szCs w:val="26"/>
        </w:rPr>
        <w:t>where I</w:t>
      </w:r>
      <w:ins w:id="37" w:author="Paul Edison" w:date="2021-01-02T20:24:00Z">
        <w:r w:rsidR="00313F62">
          <w:rPr>
            <w:rFonts w:ascii="Avenir" w:hAnsi="Avenir"/>
            <w:sz w:val="26"/>
            <w:szCs w:val="26"/>
          </w:rPr>
          <w:t xml:space="preserve"> a</w:t>
        </w:r>
      </w:ins>
      <w:del w:id="38" w:author="Paul Edison" w:date="2021-01-02T20:24:00Z">
        <w:r w:rsidDel="00313F62">
          <w:rPr>
            <w:rFonts w:ascii="Avenir" w:hAnsi="Avenir"/>
            <w:sz w:val="26"/>
            <w:szCs w:val="26"/>
          </w:rPr>
          <w:delText>’</w:delText>
        </w:r>
      </w:del>
      <w:r>
        <w:rPr>
          <w:rFonts w:ascii="Avenir" w:hAnsi="Avenir"/>
          <w:sz w:val="26"/>
          <w:szCs w:val="26"/>
        </w:rPr>
        <w:t>m from</w:t>
      </w:r>
      <w:r w:rsidR="00066436">
        <w:rPr>
          <w:rFonts w:ascii="Avenir" w:hAnsi="Avenir"/>
          <w:sz w:val="26"/>
          <w:szCs w:val="26"/>
        </w:rPr>
        <w:t xml:space="preserve">, mental health has always been a stigma because the awareness of it </w:t>
      </w:r>
      <w:commentRangeStart w:id="39"/>
      <w:r w:rsidR="00066436">
        <w:rPr>
          <w:rFonts w:ascii="Avenir" w:hAnsi="Avenir"/>
          <w:sz w:val="26"/>
          <w:szCs w:val="26"/>
        </w:rPr>
        <w:t>is</w:t>
      </w:r>
      <w:ins w:id="40" w:author="Paul Edison" w:date="2021-01-02T20:25:00Z">
        <w:r w:rsidR="00313F62">
          <w:rPr>
            <w:rFonts w:ascii="Avenir" w:hAnsi="Avenir"/>
            <w:sz w:val="26"/>
            <w:szCs w:val="26"/>
          </w:rPr>
          <w:t xml:space="preserve"> no</w:t>
        </w:r>
      </w:ins>
      <w:del w:id="41" w:author="Paul Edison" w:date="2021-01-02T20:25:00Z">
        <w:r w:rsidR="00066436" w:rsidDel="00313F62">
          <w:rPr>
            <w:rFonts w:ascii="Avenir" w:hAnsi="Avenir"/>
            <w:sz w:val="26"/>
            <w:szCs w:val="26"/>
          </w:rPr>
          <w:delText>n’</w:delText>
        </w:r>
      </w:del>
      <w:r w:rsidR="00066436">
        <w:rPr>
          <w:rFonts w:ascii="Avenir" w:hAnsi="Avenir"/>
          <w:sz w:val="26"/>
          <w:szCs w:val="26"/>
        </w:rPr>
        <w:t>t</w:t>
      </w:r>
      <w:commentRangeEnd w:id="39"/>
      <w:r w:rsidR="00313F62">
        <w:rPr>
          <w:rStyle w:val="CommentReference"/>
        </w:rPr>
        <w:commentReference w:id="39"/>
      </w:r>
      <w:r w:rsidR="00066436">
        <w:rPr>
          <w:rFonts w:ascii="Avenir" w:hAnsi="Avenir"/>
          <w:sz w:val="26"/>
          <w:szCs w:val="26"/>
        </w:rPr>
        <w:t xml:space="preserve"> widespread. </w:t>
      </w:r>
      <w:r w:rsidR="0072195F">
        <w:rPr>
          <w:rFonts w:ascii="Avenir" w:hAnsi="Avenir"/>
          <w:sz w:val="26"/>
          <w:szCs w:val="26"/>
        </w:rPr>
        <w:t>In</w:t>
      </w:r>
      <w:r w:rsidR="003920A6">
        <w:rPr>
          <w:rFonts w:ascii="Avenir" w:hAnsi="Avenir"/>
          <w:sz w:val="26"/>
          <w:szCs w:val="26"/>
        </w:rPr>
        <w:t xml:space="preserve"> high school</w:t>
      </w:r>
      <w:r w:rsidR="00E65E89">
        <w:rPr>
          <w:rFonts w:ascii="Avenir" w:hAnsi="Avenir"/>
          <w:sz w:val="26"/>
          <w:szCs w:val="26"/>
        </w:rPr>
        <w:t>, I worked alongside a psychologist to raise awareness</w:t>
      </w:r>
      <w:r>
        <w:rPr>
          <w:rFonts w:ascii="Avenir" w:hAnsi="Avenir"/>
          <w:sz w:val="26"/>
          <w:szCs w:val="26"/>
        </w:rPr>
        <w:t xml:space="preserve"> </w:t>
      </w:r>
      <w:r w:rsidR="00E65E89">
        <w:rPr>
          <w:rFonts w:ascii="Avenir" w:hAnsi="Avenir"/>
          <w:sz w:val="26"/>
          <w:szCs w:val="26"/>
        </w:rPr>
        <w:t xml:space="preserve">regarding mental health through seminars. I would like to continue this through </w:t>
      </w:r>
      <w:r>
        <w:rPr>
          <w:rFonts w:ascii="Avenir" w:hAnsi="Avenir"/>
          <w:sz w:val="26"/>
          <w:szCs w:val="26"/>
        </w:rPr>
        <w:t>t</w:t>
      </w:r>
      <w:r w:rsidR="00066436">
        <w:rPr>
          <w:rFonts w:ascii="Avenir" w:hAnsi="Avenir"/>
          <w:sz w:val="26"/>
          <w:szCs w:val="26"/>
        </w:rPr>
        <w:t>he Cornell Minds Matter club</w:t>
      </w:r>
      <w:r>
        <w:rPr>
          <w:rFonts w:ascii="Avenir" w:hAnsi="Avenir"/>
          <w:sz w:val="26"/>
          <w:szCs w:val="26"/>
        </w:rPr>
        <w:t>,</w:t>
      </w:r>
      <w:r w:rsidR="00E65E89">
        <w:rPr>
          <w:rFonts w:ascii="Avenir" w:hAnsi="Avenir"/>
          <w:sz w:val="26"/>
          <w:szCs w:val="26"/>
        </w:rPr>
        <w:t xml:space="preserve"> where I would learn to mold mental health policies on campus</w:t>
      </w:r>
      <w:r w:rsidR="003920A6">
        <w:rPr>
          <w:rFonts w:ascii="Avenir" w:hAnsi="Avenir"/>
          <w:sz w:val="26"/>
          <w:szCs w:val="26"/>
        </w:rPr>
        <w:t xml:space="preserve"> to serve the community in Ithaca. </w:t>
      </w:r>
      <w:commentRangeEnd w:id="31"/>
      <w:r w:rsidR="00313F62">
        <w:rPr>
          <w:rStyle w:val="CommentReference"/>
        </w:rPr>
        <w:commentReference w:id="31"/>
      </w:r>
      <w:r w:rsidR="000B605B" w:rsidRPr="000D4FD8">
        <w:rPr>
          <w:rFonts w:ascii="Avenir" w:hAnsi="Avenir"/>
          <w:sz w:val="26"/>
          <w:szCs w:val="26"/>
        </w:rPr>
        <w:t xml:space="preserve">I would also like to continue my experiences in debate at the Cornell Debate and Society, where I hope to </w:t>
      </w:r>
      <w:r w:rsidR="00A2729E">
        <w:rPr>
          <w:rFonts w:ascii="Avenir" w:hAnsi="Avenir"/>
          <w:sz w:val="26"/>
          <w:szCs w:val="26"/>
        </w:rPr>
        <w:t>advocate</w:t>
      </w:r>
      <w:r w:rsidR="00F0706A">
        <w:rPr>
          <w:rFonts w:ascii="Avenir" w:hAnsi="Avenir"/>
          <w:sz w:val="26"/>
          <w:szCs w:val="26"/>
        </w:rPr>
        <w:t xml:space="preserve"> about m</w:t>
      </w:r>
      <w:r w:rsidR="000B605B" w:rsidRPr="000D4FD8">
        <w:rPr>
          <w:rFonts w:ascii="Avenir" w:hAnsi="Avenir"/>
          <w:sz w:val="26"/>
          <w:szCs w:val="26"/>
        </w:rPr>
        <w:t xml:space="preserve">ental health </w:t>
      </w:r>
      <w:r w:rsidR="00F0706A">
        <w:rPr>
          <w:rFonts w:ascii="Avenir" w:hAnsi="Avenir"/>
          <w:sz w:val="26"/>
          <w:szCs w:val="26"/>
        </w:rPr>
        <w:t>issues</w:t>
      </w:r>
      <w:r w:rsidR="000B605B" w:rsidRPr="000D4FD8">
        <w:rPr>
          <w:rFonts w:ascii="Avenir" w:hAnsi="Avenir"/>
          <w:sz w:val="26"/>
          <w:szCs w:val="26"/>
        </w:rPr>
        <w:t xml:space="preserve"> around the world. </w:t>
      </w:r>
    </w:p>
    <w:p w14:paraId="31C8FB98" w14:textId="77777777" w:rsidR="00A2729E" w:rsidRDefault="00A2729E" w:rsidP="000B605B">
      <w:pPr>
        <w:rPr>
          <w:rFonts w:ascii="Avenir" w:hAnsi="Avenir"/>
          <w:sz w:val="26"/>
          <w:szCs w:val="26"/>
        </w:rPr>
      </w:pPr>
    </w:p>
    <w:p w14:paraId="47CC9E5F" w14:textId="727C9E12" w:rsidR="000B605B" w:rsidRDefault="000B605B" w:rsidP="000B605B">
      <w:pPr>
        <w:rPr>
          <w:rFonts w:ascii="Avenir" w:hAnsi="Avenir"/>
          <w:sz w:val="26"/>
          <w:szCs w:val="26"/>
        </w:rPr>
      </w:pPr>
      <w:r>
        <w:rPr>
          <w:rFonts w:ascii="Avenir" w:hAnsi="Avenir"/>
          <w:sz w:val="26"/>
          <w:szCs w:val="26"/>
        </w:rPr>
        <w:t>Furthermore, I am specifically interested in the Cornell Symphony Orchestra, where I look forward to contributing my musical skills playing several symphonic pieces with other inspired musicians.</w:t>
      </w:r>
    </w:p>
    <w:p w14:paraId="02D605E6" w14:textId="2D30DAA9" w:rsidR="00283638" w:rsidRDefault="00283638" w:rsidP="007F0A35">
      <w:pPr>
        <w:rPr>
          <w:rFonts w:ascii="Avenir" w:hAnsi="Avenir"/>
          <w:sz w:val="26"/>
          <w:szCs w:val="26"/>
        </w:rPr>
      </w:pPr>
    </w:p>
    <w:p w14:paraId="7F170A10" w14:textId="0BF26FF1" w:rsidR="00DF2E09" w:rsidRDefault="008F70DC" w:rsidP="001B7A52">
      <w:pPr>
        <w:rPr>
          <w:rFonts w:ascii="Avenir" w:hAnsi="Avenir"/>
          <w:sz w:val="26"/>
          <w:szCs w:val="26"/>
        </w:rPr>
      </w:pPr>
      <w:r>
        <w:rPr>
          <w:rFonts w:ascii="Avenir" w:hAnsi="Avenir"/>
          <w:sz w:val="26"/>
          <w:szCs w:val="26"/>
        </w:rPr>
        <w:t>I know that</w:t>
      </w:r>
      <w:r w:rsidR="00E65E89">
        <w:rPr>
          <w:rFonts w:ascii="Avenir" w:hAnsi="Avenir"/>
          <w:sz w:val="26"/>
          <w:szCs w:val="26"/>
        </w:rPr>
        <w:t xml:space="preserve"> because of</w:t>
      </w:r>
      <w:r>
        <w:rPr>
          <w:rFonts w:ascii="Avenir" w:hAnsi="Avenir"/>
          <w:sz w:val="26"/>
          <w:szCs w:val="26"/>
        </w:rPr>
        <w:t xml:space="preserve"> Cornell’s emphasis on interdisciplinary learning</w:t>
      </w:r>
      <w:r w:rsidR="00E65E89">
        <w:rPr>
          <w:rFonts w:ascii="Avenir" w:hAnsi="Avenir"/>
          <w:sz w:val="26"/>
          <w:szCs w:val="26"/>
        </w:rPr>
        <w:t xml:space="preserve">, </w:t>
      </w:r>
      <w:r w:rsidR="000B605B">
        <w:rPr>
          <w:rFonts w:ascii="Avenir" w:hAnsi="Avenir"/>
          <w:sz w:val="26"/>
          <w:szCs w:val="26"/>
        </w:rPr>
        <w:t xml:space="preserve">I </w:t>
      </w:r>
      <w:del w:id="42" w:author="Paul Edison" w:date="2021-01-02T20:26:00Z">
        <w:r w:rsidR="000B605B" w:rsidDel="00313F62">
          <w:rPr>
            <w:rFonts w:ascii="Avenir" w:hAnsi="Avenir"/>
            <w:sz w:val="26"/>
            <w:szCs w:val="26"/>
          </w:rPr>
          <w:delText>won’t need</w:delText>
        </w:r>
      </w:del>
      <w:ins w:id="43" w:author="Paul Edison" w:date="2021-01-02T20:26:00Z">
        <w:r w:rsidR="00313F62">
          <w:rPr>
            <w:rFonts w:ascii="Avenir" w:hAnsi="Avenir"/>
            <w:sz w:val="26"/>
            <w:szCs w:val="26"/>
          </w:rPr>
          <w:t>need not</w:t>
        </w:r>
      </w:ins>
      <w:r w:rsidR="000B605B">
        <w:rPr>
          <w:rFonts w:ascii="Avenir" w:hAnsi="Avenir"/>
          <w:sz w:val="26"/>
          <w:szCs w:val="26"/>
        </w:rPr>
        <w:t xml:space="preserve"> </w:t>
      </w:r>
      <w:del w:id="44" w:author="Paul Edison" w:date="2021-01-02T20:26:00Z">
        <w:r w:rsidR="000B605B" w:rsidDel="00313F62">
          <w:rPr>
            <w:rFonts w:ascii="Avenir" w:hAnsi="Avenir"/>
            <w:sz w:val="26"/>
            <w:szCs w:val="26"/>
          </w:rPr>
          <w:delText xml:space="preserve">to </w:delText>
        </w:r>
      </w:del>
      <w:r w:rsidR="000B605B">
        <w:rPr>
          <w:rFonts w:ascii="Avenir" w:hAnsi="Avenir"/>
          <w:sz w:val="26"/>
          <w:szCs w:val="26"/>
        </w:rPr>
        <w:t>sacrifice my interests</w:t>
      </w:r>
      <w:r w:rsidR="00F0706A">
        <w:rPr>
          <w:rFonts w:ascii="Avenir" w:hAnsi="Avenir"/>
          <w:sz w:val="26"/>
          <w:szCs w:val="26"/>
        </w:rPr>
        <w:t xml:space="preserve"> because I </w:t>
      </w:r>
      <w:r w:rsidR="00E65E89">
        <w:rPr>
          <w:rFonts w:ascii="Avenir" w:hAnsi="Avenir"/>
          <w:sz w:val="26"/>
          <w:szCs w:val="26"/>
        </w:rPr>
        <w:t>will be able to exercise my passion</w:t>
      </w:r>
      <w:r w:rsidR="00F0706A">
        <w:rPr>
          <w:rFonts w:ascii="Avenir" w:hAnsi="Avenir"/>
          <w:sz w:val="26"/>
          <w:szCs w:val="26"/>
        </w:rPr>
        <w:t>s</w:t>
      </w:r>
      <w:r w:rsidR="001B7A52">
        <w:rPr>
          <w:rFonts w:ascii="Avenir" w:hAnsi="Avenir"/>
          <w:sz w:val="26"/>
          <w:szCs w:val="26"/>
        </w:rPr>
        <w:t xml:space="preserve"> in both psychology and music.</w:t>
      </w:r>
      <w:r w:rsidR="00F0706A">
        <w:rPr>
          <w:rFonts w:ascii="Avenir" w:hAnsi="Avenir"/>
          <w:sz w:val="26"/>
          <w:szCs w:val="26"/>
        </w:rPr>
        <w:t xml:space="preserve"> </w:t>
      </w:r>
      <w:r w:rsidR="001B7A52">
        <w:rPr>
          <w:rFonts w:ascii="Avenir" w:hAnsi="Avenir"/>
          <w:sz w:val="26"/>
          <w:szCs w:val="26"/>
        </w:rPr>
        <w:t xml:space="preserve">I am optimistic that my experience at Cornell will become something revolutionary for myself and my community. </w:t>
      </w:r>
    </w:p>
    <w:p w14:paraId="4D5E3B45" w14:textId="77777777" w:rsidR="007F0A35" w:rsidRDefault="007F0A35" w:rsidP="00805223">
      <w:pPr>
        <w:rPr>
          <w:rFonts w:ascii="Avenir" w:hAnsi="Avenir"/>
          <w:sz w:val="26"/>
          <w:szCs w:val="26"/>
        </w:rPr>
      </w:pPr>
    </w:p>
    <w:p w14:paraId="51A3DFAD" w14:textId="421B2EF8" w:rsidR="00101A6C" w:rsidRDefault="00101A6C">
      <w:pPr>
        <w:rPr>
          <w:rFonts w:ascii="Avenir" w:hAnsi="Avenir"/>
          <w:sz w:val="26"/>
          <w:szCs w:val="26"/>
        </w:rPr>
      </w:pPr>
    </w:p>
    <w:p w14:paraId="27E5C46D" w14:textId="34AD4564" w:rsidR="00F87900" w:rsidRDefault="00F87900">
      <w:pPr>
        <w:rPr>
          <w:rFonts w:ascii="Avenir" w:hAnsi="Avenir"/>
          <w:sz w:val="26"/>
          <w:szCs w:val="26"/>
        </w:rPr>
      </w:pPr>
    </w:p>
    <w:p w14:paraId="764BE537" w14:textId="70C3F1CB" w:rsidR="00F87900" w:rsidRDefault="00F87900">
      <w:pPr>
        <w:rPr>
          <w:rFonts w:ascii="Avenir" w:hAnsi="Avenir"/>
          <w:i/>
          <w:iCs/>
          <w:sz w:val="26"/>
          <w:szCs w:val="26"/>
        </w:rPr>
      </w:pPr>
      <w:r>
        <w:rPr>
          <w:rFonts w:ascii="Avenir" w:hAnsi="Avenir"/>
          <w:i/>
          <w:iCs/>
          <w:sz w:val="26"/>
          <w:szCs w:val="26"/>
        </w:rPr>
        <w:t xml:space="preserve">Hey Priyaanka! </w:t>
      </w:r>
    </w:p>
    <w:p w14:paraId="281FF175" w14:textId="00FFA97E" w:rsidR="00F87900" w:rsidRDefault="00F87900">
      <w:pPr>
        <w:rPr>
          <w:rFonts w:ascii="Avenir" w:hAnsi="Avenir"/>
          <w:i/>
          <w:iCs/>
          <w:sz w:val="26"/>
          <w:szCs w:val="26"/>
        </w:rPr>
      </w:pPr>
      <w:r>
        <w:rPr>
          <w:rFonts w:ascii="Avenir" w:hAnsi="Avenir"/>
          <w:i/>
          <w:iCs/>
          <w:sz w:val="26"/>
          <w:szCs w:val="26"/>
        </w:rPr>
        <w:t xml:space="preserve">This sounds like a solid essay! I can really feel the passion for music and mental health just reverberating all over this essay. </w:t>
      </w:r>
    </w:p>
    <w:p w14:paraId="6B15F334" w14:textId="44200714" w:rsidR="00F87900" w:rsidRDefault="00F87900">
      <w:pPr>
        <w:rPr>
          <w:rFonts w:ascii="Avenir" w:hAnsi="Avenir"/>
          <w:i/>
          <w:iCs/>
          <w:sz w:val="26"/>
          <w:szCs w:val="26"/>
        </w:rPr>
      </w:pPr>
    </w:p>
    <w:p w14:paraId="1BBC72F1" w14:textId="792D6859" w:rsidR="00F87900" w:rsidRDefault="00F87900">
      <w:pPr>
        <w:rPr>
          <w:rFonts w:ascii="Avenir" w:hAnsi="Avenir"/>
          <w:i/>
          <w:iCs/>
          <w:sz w:val="26"/>
          <w:szCs w:val="26"/>
        </w:rPr>
      </w:pPr>
      <w:r>
        <w:rPr>
          <w:rFonts w:ascii="Avenir" w:hAnsi="Avenir"/>
          <w:i/>
          <w:iCs/>
          <w:sz w:val="26"/>
          <w:szCs w:val="26"/>
        </w:rPr>
        <w:t xml:space="preserve">There are a few parts where I think your essay would benefit from a greater sense of clarity. I've Indicated these parts in the comment. </w:t>
      </w:r>
    </w:p>
    <w:p w14:paraId="5E091192" w14:textId="1CF3F5F8" w:rsidR="00F87900" w:rsidRDefault="00F87900">
      <w:pPr>
        <w:rPr>
          <w:rFonts w:ascii="Avenir" w:hAnsi="Avenir"/>
          <w:i/>
          <w:iCs/>
          <w:sz w:val="26"/>
          <w:szCs w:val="26"/>
        </w:rPr>
      </w:pPr>
    </w:p>
    <w:p w14:paraId="562FDC19" w14:textId="0E0CE371" w:rsidR="00F87900" w:rsidRDefault="00F87900">
      <w:pPr>
        <w:rPr>
          <w:rFonts w:ascii="Avenir" w:hAnsi="Avenir"/>
          <w:i/>
          <w:iCs/>
          <w:sz w:val="26"/>
          <w:szCs w:val="26"/>
        </w:rPr>
      </w:pPr>
      <w:r>
        <w:rPr>
          <w:rFonts w:ascii="Avenir" w:hAnsi="Avenir"/>
          <w:i/>
          <w:iCs/>
          <w:sz w:val="26"/>
          <w:szCs w:val="26"/>
        </w:rPr>
        <w:t xml:space="preserve">Also, I recommend using the space you have to display your diverse menagerie of interests, instead of repeatedly treading on the same few notes over and over again. You're a musical brain doctor. We get it. What else you got? </w:t>
      </w:r>
    </w:p>
    <w:p w14:paraId="1F7E2D9C" w14:textId="46A87F0E" w:rsidR="00F87900" w:rsidRDefault="00F87900">
      <w:pPr>
        <w:rPr>
          <w:rFonts w:ascii="Avenir" w:hAnsi="Avenir"/>
          <w:i/>
          <w:iCs/>
          <w:sz w:val="26"/>
          <w:szCs w:val="26"/>
        </w:rPr>
      </w:pPr>
    </w:p>
    <w:p w14:paraId="491F1D91" w14:textId="0EBD6849" w:rsidR="00F87900" w:rsidRDefault="00F87900">
      <w:pPr>
        <w:rPr>
          <w:rFonts w:ascii="Avenir" w:hAnsi="Avenir"/>
          <w:i/>
          <w:iCs/>
          <w:sz w:val="26"/>
          <w:szCs w:val="26"/>
        </w:rPr>
      </w:pPr>
      <w:r>
        <w:rPr>
          <w:rFonts w:ascii="Avenir" w:hAnsi="Avenir"/>
          <w:i/>
          <w:iCs/>
          <w:sz w:val="26"/>
          <w:szCs w:val="26"/>
        </w:rPr>
        <w:t xml:space="preserve">Overall, this is a really pleasant read. Most of these recommendations are made to serve as a nice cherry on top.  </w:t>
      </w:r>
    </w:p>
    <w:p w14:paraId="135661BC" w14:textId="73F01906" w:rsidR="00F87900" w:rsidRDefault="00F87900">
      <w:pPr>
        <w:rPr>
          <w:rFonts w:ascii="Avenir" w:hAnsi="Avenir"/>
          <w:i/>
          <w:iCs/>
          <w:sz w:val="26"/>
          <w:szCs w:val="26"/>
        </w:rPr>
      </w:pPr>
    </w:p>
    <w:p w14:paraId="5CFCF011" w14:textId="76D436EE" w:rsidR="00F87900" w:rsidRDefault="00F87900">
      <w:pPr>
        <w:rPr>
          <w:rFonts w:ascii="Avenir" w:hAnsi="Avenir"/>
          <w:i/>
          <w:iCs/>
          <w:sz w:val="26"/>
          <w:szCs w:val="26"/>
        </w:rPr>
      </w:pPr>
      <w:r>
        <w:rPr>
          <w:rFonts w:ascii="Avenir" w:hAnsi="Avenir"/>
          <w:i/>
          <w:iCs/>
          <w:sz w:val="26"/>
          <w:szCs w:val="26"/>
        </w:rPr>
        <w:t xml:space="preserve">All the best with your application, Priyaanka! </w:t>
      </w:r>
    </w:p>
    <w:p w14:paraId="464C3F26" w14:textId="55246CD3" w:rsidR="00F87900" w:rsidRPr="00F87900" w:rsidRDefault="00F87900">
      <w:pPr>
        <w:rPr>
          <w:rFonts w:ascii="Avenir" w:hAnsi="Avenir"/>
          <w:i/>
          <w:iCs/>
          <w:sz w:val="26"/>
          <w:szCs w:val="26"/>
        </w:rPr>
      </w:pPr>
      <w:r>
        <w:rPr>
          <w:rFonts w:ascii="Avenir" w:hAnsi="Avenir"/>
          <w:i/>
          <w:iCs/>
          <w:sz w:val="26"/>
          <w:szCs w:val="26"/>
        </w:rPr>
        <w:t>--Paul</w:t>
      </w:r>
    </w:p>
    <w:sectPr w:rsidR="00F87900" w:rsidRPr="00F87900" w:rsidSect="00BE2B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Paul Edison" w:date="2021-01-02T20:10:00Z" w:initials="PE">
    <w:p w14:paraId="03B2156F" w14:textId="469D7A68" w:rsidR="003026AC" w:rsidRDefault="003026AC">
      <w:pPr>
        <w:pStyle w:val="CommentText"/>
      </w:pPr>
      <w:r>
        <w:rPr>
          <w:rStyle w:val="CommentReference"/>
        </w:rPr>
        <w:annotationRef/>
      </w:r>
      <w:r>
        <w:t xml:space="preserve">Do you mean ‘tied up together’ or ‘having strings’? If the former, use ‘strung,’ if the latter, keep this as it is. It seems to me that you’re thinking of strung, but you might be playing around with some instrument puns here. </w:t>
      </w:r>
    </w:p>
  </w:comment>
  <w:comment w:id="7" w:author="Paul Edison" w:date="2021-01-02T20:14:00Z" w:initials="PE">
    <w:p w14:paraId="432158E9" w14:textId="4D7C87CC" w:rsidR="003026AC" w:rsidRDefault="003026AC">
      <w:pPr>
        <w:pStyle w:val="CommentText"/>
      </w:pPr>
      <w:r>
        <w:rPr>
          <w:rStyle w:val="CommentReference"/>
        </w:rPr>
        <w:annotationRef/>
      </w:r>
      <w:r>
        <w:t xml:space="preserve">Man, this made me listen to the song again. I knew he plays around with different genres throughout the whole Estampes, but I just hear the gamelan inspiration now. Wow! Mind blown. </w:t>
      </w:r>
    </w:p>
  </w:comment>
  <w:comment w:id="11" w:author="Paul Edison" w:date="2021-01-02T20:17:00Z" w:initials="PE">
    <w:p w14:paraId="683E7963" w14:textId="263E0C13" w:rsidR="003026AC" w:rsidRDefault="003026AC">
      <w:pPr>
        <w:pStyle w:val="CommentText"/>
      </w:pPr>
      <w:r>
        <w:rPr>
          <w:rStyle w:val="CommentReference"/>
        </w:rPr>
        <w:annotationRef/>
      </w:r>
      <w:r>
        <w:t xml:space="preserve">This feels slightly abrupt. Maybe connect the two together with some kind of cause &amp; effect phrase? </w:t>
      </w:r>
    </w:p>
  </w:comment>
  <w:comment w:id="12" w:author="Paul Edison" w:date="2021-01-02T20:36:00Z" w:initials="PE">
    <w:p w14:paraId="13FCB1AB" w14:textId="77777777" w:rsidR="00F87900" w:rsidRDefault="00F87900">
      <w:pPr>
        <w:pStyle w:val="CommentText"/>
        <w:rPr>
          <w:rStyle w:val="CommentReference"/>
        </w:rPr>
      </w:pPr>
      <w:r>
        <w:rPr>
          <w:rStyle w:val="CommentReference"/>
        </w:rPr>
        <w:annotationRef/>
      </w:r>
      <w:r>
        <w:rPr>
          <w:rStyle w:val="CommentReference"/>
        </w:rPr>
        <w:t xml:space="preserve">Oh, I would love to see more details here. Can you be more specific? Maybe describe the individual responses of some people that have stayed with you even until today? </w:t>
      </w:r>
    </w:p>
    <w:p w14:paraId="79DFE372" w14:textId="77777777" w:rsidR="00F87900" w:rsidRDefault="00F87900">
      <w:pPr>
        <w:pStyle w:val="CommentText"/>
        <w:rPr>
          <w:rStyle w:val="CommentReference"/>
        </w:rPr>
      </w:pPr>
    </w:p>
    <w:p w14:paraId="33E46256" w14:textId="0C8BE57D" w:rsidR="00F87900" w:rsidRDefault="00F87900">
      <w:pPr>
        <w:pStyle w:val="CommentText"/>
      </w:pPr>
      <w:r>
        <w:rPr>
          <w:rStyle w:val="CommentReference"/>
        </w:rPr>
        <w:t xml:space="preserve">Right now, it’s good, but it’s kind of abstract. If I can just see some more concrete images, I bet it would make your essay (and therefore YOU) a lot more memorable. </w:t>
      </w:r>
    </w:p>
  </w:comment>
  <w:comment w:id="17" w:author="Paul Edison" w:date="2021-01-02T20:38:00Z" w:initials="PE">
    <w:p w14:paraId="6DEF94CB" w14:textId="1EAA8502" w:rsidR="00F87900" w:rsidRDefault="00F87900">
      <w:pPr>
        <w:pStyle w:val="CommentText"/>
      </w:pPr>
      <w:r>
        <w:rPr>
          <w:rStyle w:val="CommentReference"/>
        </w:rPr>
        <w:annotationRef/>
      </w:r>
      <w:r>
        <w:t xml:space="preserve">Same thing here! Concrete images would give that additional oomph that will help you make a lasting impression. </w:t>
      </w:r>
    </w:p>
  </w:comment>
  <w:comment w:id="22" w:author="Paul Edison" w:date="2021-01-02T20:19:00Z" w:initials="PE">
    <w:p w14:paraId="07DC9A65" w14:textId="50BC83B7" w:rsidR="00313F62" w:rsidRDefault="00313F62">
      <w:pPr>
        <w:pStyle w:val="CommentText"/>
      </w:pPr>
      <w:r>
        <w:rPr>
          <w:rStyle w:val="CommentReference"/>
        </w:rPr>
        <w:annotationRef/>
      </w:r>
      <w:r>
        <w:rPr>
          <w:rStyle w:val="CommentReference"/>
        </w:rPr>
        <w:t xml:space="preserve">As a reader, this doesn’t really tell me more about who you are. As part of Cornell’s admission, the reader already knows all these things about the school. Tell us about the wonderful spark that will burst when Cornell meets Priyaanka instead! </w:t>
      </w:r>
    </w:p>
  </w:comment>
  <w:comment w:id="23" w:author="Paul Edison" w:date="2021-01-02T20:22:00Z" w:initials="PE">
    <w:p w14:paraId="6B15E51C" w14:textId="49BFE898" w:rsidR="00313F62" w:rsidRDefault="00313F62">
      <w:pPr>
        <w:pStyle w:val="CommentText"/>
      </w:pPr>
      <w:r>
        <w:rPr>
          <w:rStyle w:val="CommentReference"/>
        </w:rPr>
        <w:annotationRef/>
      </w:r>
      <w:r>
        <w:t xml:space="preserve">Neurological disorders? </w:t>
      </w:r>
    </w:p>
  </w:comment>
  <w:comment w:id="26" w:author="Paul Edison" w:date="2021-01-02T20:23:00Z" w:initials="PE">
    <w:p w14:paraId="7D097DFE" w14:textId="202E4BC2" w:rsidR="00313F62" w:rsidRDefault="00313F62">
      <w:pPr>
        <w:pStyle w:val="CommentText"/>
      </w:pPr>
      <w:r>
        <w:rPr>
          <w:rStyle w:val="CommentReference"/>
        </w:rPr>
        <w:annotationRef/>
      </w:r>
      <w:r>
        <w:t xml:space="preserve">Springboard? Pedestal is where you put pretty things. Springboard is a platform that helps you jump higher. </w:t>
      </w:r>
    </w:p>
  </w:comment>
  <w:comment w:id="39" w:author="Paul Edison" w:date="2021-01-02T20:25:00Z" w:initials="PE">
    <w:p w14:paraId="2AB663AA" w14:textId="312B0D53" w:rsidR="00313F62" w:rsidRDefault="00313F62">
      <w:pPr>
        <w:pStyle w:val="CommentText"/>
      </w:pPr>
      <w:r>
        <w:rPr>
          <w:rStyle w:val="CommentReference"/>
        </w:rPr>
        <w:annotationRef/>
      </w:r>
      <w:r>
        <w:t xml:space="preserve">Avoid contractions in formal writing. </w:t>
      </w:r>
    </w:p>
  </w:comment>
  <w:comment w:id="31" w:author="Paul Edison" w:date="2021-01-02T20:26:00Z" w:initials="PE">
    <w:p w14:paraId="6AA8A05E" w14:textId="65F380E1" w:rsidR="00313F62" w:rsidRDefault="00313F62">
      <w:pPr>
        <w:pStyle w:val="CommentText"/>
      </w:pPr>
      <w:r>
        <w:rPr>
          <w:rStyle w:val="CommentReference"/>
        </w:rPr>
        <w:annotationRef/>
      </w:r>
      <w:r>
        <w:t xml:space="preserve">Given the limited space, I think it might be better to focus on the other facets of your “multifaceted academic interests.” I get that you’re into neuroscience. I get that you’re into music. Perhaps discussing your interests in debate would make a really nice triad that strikes just the right chord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B2156F" w15:done="0"/>
  <w15:commentEx w15:paraId="432158E9" w15:done="0"/>
  <w15:commentEx w15:paraId="683E7963" w15:done="0"/>
  <w15:commentEx w15:paraId="33E46256" w15:done="0"/>
  <w15:commentEx w15:paraId="6DEF94CB" w15:done="0"/>
  <w15:commentEx w15:paraId="07DC9A65" w15:done="0"/>
  <w15:commentEx w15:paraId="6B15E51C" w15:done="0"/>
  <w15:commentEx w15:paraId="7D097DFE" w15:done="0"/>
  <w15:commentEx w15:paraId="2AB663AA" w15:done="0"/>
  <w15:commentEx w15:paraId="6AA8A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B51CB" w16cex:dateUtc="2021-01-02T13:10:00Z"/>
  <w16cex:commentExtensible w16cex:durableId="239B52AE" w16cex:dateUtc="2021-01-02T13:14:00Z"/>
  <w16cex:commentExtensible w16cex:durableId="239B5370" w16cex:dateUtc="2021-01-02T13:17:00Z"/>
  <w16cex:commentExtensible w16cex:durableId="239B57D4" w16cex:dateUtc="2021-01-02T13:36:00Z"/>
  <w16cex:commentExtensible w16cex:durableId="239B583F" w16cex:dateUtc="2021-01-02T13:38:00Z"/>
  <w16cex:commentExtensible w16cex:durableId="239B53DF" w16cex:dateUtc="2021-01-02T13:19:00Z"/>
  <w16cex:commentExtensible w16cex:durableId="239B548D" w16cex:dateUtc="2021-01-02T13:22:00Z"/>
  <w16cex:commentExtensible w16cex:durableId="239B54AD" w16cex:dateUtc="2021-01-02T13:23:00Z"/>
  <w16cex:commentExtensible w16cex:durableId="239B5538" w16cex:dateUtc="2021-01-02T13:25:00Z"/>
  <w16cex:commentExtensible w16cex:durableId="239B558B" w16cex:dateUtc="2021-01-02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B2156F" w16cid:durableId="239B51CB"/>
  <w16cid:commentId w16cid:paraId="432158E9" w16cid:durableId="239B52AE"/>
  <w16cid:commentId w16cid:paraId="683E7963" w16cid:durableId="239B5370"/>
  <w16cid:commentId w16cid:paraId="33E46256" w16cid:durableId="239B57D4"/>
  <w16cid:commentId w16cid:paraId="6DEF94CB" w16cid:durableId="239B583F"/>
  <w16cid:commentId w16cid:paraId="07DC9A65" w16cid:durableId="239B53DF"/>
  <w16cid:commentId w16cid:paraId="6B15E51C" w16cid:durableId="239B548D"/>
  <w16cid:commentId w16cid:paraId="7D097DFE" w16cid:durableId="239B54AD"/>
  <w16cid:commentId w16cid:paraId="2AB663AA" w16cid:durableId="239B5538"/>
  <w16cid:commentId w16cid:paraId="6AA8A05E" w16cid:durableId="239B5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99941" w14:textId="77777777" w:rsidR="00557696" w:rsidRDefault="00557696" w:rsidP="00880EC7">
      <w:r>
        <w:separator/>
      </w:r>
    </w:p>
  </w:endnote>
  <w:endnote w:type="continuationSeparator" w:id="0">
    <w:p w14:paraId="3AD61E1D" w14:textId="77777777" w:rsidR="00557696" w:rsidRDefault="00557696" w:rsidP="0088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venir">
    <w:altName w:val="Calibri"/>
    <w:charset w:val="4D"/>
    <w:family w:val="swiss"/>
    <w:pitch w:val="variable"/>
    <w:sig w:usb0="800000AF" w:usb1="5000204A" w:usb2="00000000" w:usb3="00000000" w:csb0="0000009B"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C943F" w14:textId="77777777" w:rsidR="00557696" w:rsidRDefault="00557696" w:rsidP="00880EC7">
      <w:r>
        <w:separator/>
      </w:r>
    </w:p>
  </w:footnote>
  <w:footnote w:type="continuationSeparator" w:id="0">
    <w:p w14:paraId="08051918" w14:textId="77777777" w:rsidR="00557696" w:rsidRDefault="00557696" w:rsidP="00880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A08B7"/>
    <w:multiLevelType w:val="hybridMultilevel"/>
    <w:tmpl w:val="AD368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C3555"/>
    <w:multiLevelType w:val="hybridMultilevel"/>
    <w:tmpl w:val="539E6324"/>
    <w:lvl w:ilvl="0" w:tplc="F8543554">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93D0C"/>
    <w:multiLevelType w:val="hybridMultilevel"/>
    <w:tmpl w:val="5A76CE2C"/>
    <w:lvl w:ilvl="0" w:tplc="F2A2F5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52F70"/>
    <w:multiLevelType w:val="hybridMultilevel"/>
    <w:tmpl w:val="413AA054"/>
    <w:lvl w:ilvl="0" w:tplc="5A34ED7C">
      <w:numFmt w:val="bullet"/>
      <w:lvlText w:val="-"/>
      <w:lvlJc w:val="left"/>
      <w:pPr>
        <w:ind w:left="720" w:hanging="360"/>
      </w:pPr>
      <w:rPr>
        <w:rFonts w:ascii="Avenir" w:eastAsiaTheme="minorEastAsia" w:hAnsi="Aveni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84689"/>
    <w:multiLevelType w:val="hybridMultilevel"/>
    <w:tmpl w:val="2D92C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B4916"/>
    <w:multiLevelType w:val="hybridMultilevel"/>
    <w:tmpl w:val="7B7CBAE8"/>
    <w:lvl w:ilvl="0" w:tplc="12C20ED6">
      <w:numFmt w:val="bullet"/>
      <w:lvlText w:val="-"/>
      <w:lvlJc w:val="left"/>
      <w:pPr>
        <w:ind w:left="720" w:hanging="360"/>
      </w:pPr>
      <w:rPr>
        <w:rFonts w:ascii="Avenir" w:eastAsiaTheme="minorEastAsia" w:hAnsi="Aveni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70625"/>
    <w:multiLevelType w:val="hybridMultilevel"/>
    <w:tmpl w:val="5DAE5D2A"/>
    <w:lvl w:ilvl="0" w:tplc="14C4EC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90"/>
    <w:rsid w:val="000118A9"/>
    <w:rsid w:val="00052ED4"/>
    <w:rsid w:val="00062A4A"/>
    <w:rsid w:val="00062D08"/>
    <w:rsid w:val="00066436"/>
    <w:rsid w:val="000B605B"/>
    <w:rsid w:val="000E2BF9"/>
    <w:rsid w:val="00101A6C"/>
    <w:rsid w:val="00137F80"/>
    <w:rsid w:val="001B7A52"/>
    <w:rsid w:val="001F5A4A"/>
    <w:rsid w:val="001F67B9"/>
    <w:rsid w:val="002464C1"/>
    <w:rsid w:val="00283638"/>
    <w:rsid w:val="002A4C7A"/>
    <w:rsid w:val="002B6957"/>
    <w:rsid w:val="002E6D05"/>
    <w:rsid w:val="002F18A8"/>
    <w:rsid w:val="003026AC"/>
    <w:rsid w:val="00313F62"/>
    <w:rsid w:val="00323F2C"/>
    <w:rsid w:val="00362032"/>
    <w:rsid w:val="003920A6"/>
    <w:rsid w:val="003973DC"/>
    <w:rsid w:val="003E39A6"/>
    <w:rsid w:val="003F189C"/>
    <w:rsid w:val="00455677"/>
    <w:rsid w:val="00461624"/>
    <w:rsid w:val="004B2CDC"/>
    <w:rsid w:val="004F1EFB"/>
    <w:rsid w:val="005071FF"/>
    <w:rsid w:val="005243AE"/>
    <w:rsid w:val="00541B1E"/>
    <w:rsid w:val="00557696"/>
    <w:rsid w:val="00651D1F"/>
    <w:rsid w:val="006F3512"/>
    <w:rsid w:val="0072195F"/>
    <w:rsid w:val="007313AF"/>
    <w:rsid w:val="00766E39"/>
    <w:rsid w:val="007670EA"/>
    <w:rsid w:val="00783C3E"/>
    <w:rsid w:val="00790EA2"/>
    <w:rsid w:val="007F0A35"/>
    <w:rsid w:val="00805223"/>
    <w:rsid w:val="00880EC7"/>
    <w:rsid w:val="008F70DC"/>
    <w:rsid w:val="00920087"/>
    <w:rsid w:val="00940E65"/>
    <w:rsid w:val="00972E6E"/>
    <w:rsid w:val="009B4A2A"/>
    <w:rsid w:val="00A077A9"/>
    <w:rsid w:val="00A2729E"/>
    <w:rsid w:val="00A52C09"/>
    <w:rsid w:val="00A86BBB"/>
    <w:rsid w:val="00A87A43"/>
    <w:rsid w:val="00A9328D"/>
    <w:rsid w:val="00AD439F"/>
    <w:rsid w:val="00B13CC1"/>
    <w:rsid w:val="00B82187"/>
    <w:rsid w:val="00BC5A60"/>
    <w:rsid w:val="00BE2B5F"/>
    <w:rsid w:val="00C47D90"/>
    <w:rsid w:val="00C73B2E"/>
    <w:rsid w:val="00CD2E89"/>
    <w:rsid w:val="00CF1F3E"/>
    <w:rsid w:val="00D73F48"/>
    <w:rsid w:val="00D86123"/>
    <w:rsid w:val="00DD2B0E"/>
    <w:rsid w:val="00DE44BE"/>
    <w:rsid w:val="00DF2E09"/>
    <w:rsid w:val="00DF4885"/>
    <w:rsid w:val="00E6398E"/>
    <w:rsid w:val="00E65E89"/>
    <w:rsid w:val="00F0706A"/>
    <w:rsid w:val="00F22F12"/>
    <w:rsid w:val="00F25724"/>
    <w:rsid w:val="00F61BAA"/>
    <w:rsid w:val="00F87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5D2B"/>
  <w15:chartTrackingRefBased/>
  <w15:docId w15:val="{2820C1E7-E2F3-6449-BEDF-601008B7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D90"/>
    <w:pPr>
      <w:ind w:left="720"/>
      <w:contextualSpacing/>
    </w:pPr>
  </w:style>
  <w:style w:type="paragraph" w:styleId="Header">
    <w:name w:val="header"/>
    <w:basedOn w:val="Normal"/>
    <w:link w:val="HeaderChar"/>
    <w:uiPriority w:val="99"/>
    <w:unhideWhenUsed/>
    <w:rsid w:val="00880EC7"/>
    <w:pPr>
      <w:tabs>
        <w:tab w:val="center" w:pos="4680"/>
        <w:tab w:val="right" w:pos="9360"/>
      </w:tabs>
    </w:pPr>
  </w:style>
  <w:style w:type="character" w:customStyle="1" w:styleId="HeaderChar">
    <w:name w:val="Header Char"/>
    <w:basedOn w:val="DefaultParagraphFont"/>
    <w:link w:val="Header"/>
    <w:uiPriority w:val="99"/>
    <w:rsid w:val="00880EC7"/>
  </w:style>
  <w:style w:type="paragraph" w:styleId="Footer">
    <w:name w:val="footer"/>
    <w:basedOn w:val="Normal"/>
    <w:link w:val="FooterChar"/>
    <w:uiPriority w:val="99"/>
    <w:unhideWhenUsed/>
    <w:rsid w:val="00880EC7"/>
    <w:pPr>
      <w:tabs>
        <w:tab w:val="center" w:pos="4680"/>
        <w:tab w:val="right" w:pos="9360"/>
      </w:tabs>
    </w:pPr>
  </w:style>
  <w:style w:type="character" w:customStyle="1" w:styleId="FooterChar">
    <w:name w:val="Footer Char"/>
    <w:basedOn w:val="DefaultParagraphFont"/>
    <w:link w:val="Footer"/>
    <w:uiPriority w:val="99"/>
    <w:rsid w:val="00880EC7"/>
  </w:style>
  <w:style w:type="paragraph" w:styleId="NormalWeb">
    <w:name w:val="Normal (Web)"/>
    <w:basedOn w:val="Normal"/>
    <w:uiPriority w:val="99"/>
    <w:semiHidden/>
    <w:unhideWhenUsed/>
    <w:rsid w:val="00AD439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01A6C"/>
    <w:rPr>
      <w:sz w:val="16"/>
      <w:szCs w:val="16"/>
    </w:rPr>
  </w:style>
  <w:style w:type="paragraph" w:styleId="CommentText">
    <w:name w:val="annotation text"/>
    <w:basedOn w:val="Normal"/>
    <w:link w:val="CommentTextChar"/>
    <w:uiPriority w:val="99"/>
    <w:semiHidden/>
    <w:unhideWhenUsed/>
    <w:rsid w:val="00101A6C"/>
    <w:rPr>
      <w:sz w:val="20"/>
      <w:szCs w:val="20"/>
    </w:rPr>
  </w:style>
  <w:style w:type="character" w:customStyle="1" w:styleId="CommentTextChar">
    <w:name w:val="Comment Text Char"/>
    <w:basedOn w:val="DefaultParagraphFont"/>
    <w:link w:val="CommentText"/>
    <w:uiPriority w:val="99"/>
    <w:semiHidden/>
    <w:rsid w:val="00101A6C"/>
    <w:rPr>
      <w:sz w:val="20"/>
      <w:szCs w:val="20"/>
    </w:rPr>
  </w:style>
  <w:style w:type="paragraph" w:styleId="CommentSubject">
    <w:name w:val="annotation subject"/>
    <w:basedOn w:val="CommentText"/>
    <w:next w:val="CommentText"/>
    <w:link w:val="CommentSubjectChar"/>
    <w:uiPriority w:val="99"/>
    <w:semiHidden/>
    <w:unhideWhenUsed/>
    <w:rsid w:val="00101A6C"/>
    <w:rPr>
      <w:b/>
      <w:bCs/>
    </w:rPr>
  </w:style>
  <w:style w:type="character" w:customStyle="1" w:styleId="CommentSubjectChar">
    <w:name w:val="Comment Subject Char"/>
    <w:basedOn w:val="CommentTextChar"/>
    <w:link w:val="CommentSubject"/>
    <w:uiPriority w:val="99"/>
    <w:semiHidden/>
    <w:rsid w:val="00101A6C"/>
    <w:rPr>
      <w:b/>
      <w:bCs/>
      <w:sz w:val="20"/>
      <w:szCs w:val="20"/>
    </w:rPr>
  </w:style>
  <w:style w:type="paragraph" w:styleId="BalloonText">
    <w:name w:val="Balloon Text"/>
    <w:basedOn w:val="Normal"/>
    <w:link w:val="BalloonTextChar"/>
    <w:uiPriority w:val="99"/>
    <w:semiHidden/>
    <w:unhideWhenUsed/>
    <w:rsid w:val="00101A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1A6C"/>
    <w:rPr>
      <w:rFonts w:ascii="Times New Roman" w:hAnsi="Times New Roman" w:cs="Times New Roman"/>
      <w:sz w:val="18"/>
      <w:szCs w:val="18"/>
    </w:rPr>
  </w:style>
  <w:style w:type="paragraph" w:styleId="Revision">
    <w:name w:val="Revision"/>
    <w:hidden/>
    <w:uiPriority w:val="99"/>
    <w:semiHidden/>
    <w:rsid w:val="000B6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6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Priyaanka Anasha</dc:creator>
  <cp:keywords/>
  <dc:description/>
  <cp:lastModifiedBy>Paul Edison</cp:lastModifiedBy>
  <cp:revision>4</cp:revision>
  <cp:lastPrinted>2020-12-13T10:04:00Z</cp:lastPrinted>
  <dcterms:created xsi:type="dcterms:W3CDTF">2021-01-01T11:52:00Z</dcterms:created>
  <dcterms:modified xsi:type="dcterms:W3CDTF">2021-01-02T13:39:00Z</dcterms:modified>
</cp:coreProperties>
</file>