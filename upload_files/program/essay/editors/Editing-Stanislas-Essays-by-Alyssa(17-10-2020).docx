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82F53" w:rsidRDefault="00C42271">
      <w:pPr>
        <w:numPr>
          <w:ilvl w:val="0"/>
          <w:numId w:val="1"/>
        </w:numPr>
        <w:rPr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USC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faculty place an emphasis on interdisciplinary academic opportunities.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Describe something outside of your intended academic focus about which you are </w:t>
      </w:r>
      <w:commentRangeStart w:id="0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interested in learning</w:t>
      </w:r>
      <w:commentRangeEnd w:id="0"/>
      <w:r>
        <w:rPr>
          <w:rStyle w:val="CommentReference"/>
        </w:rPr>
        <w:commentReference w:id="0"/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.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(max. 250 words)</w:t>
      </w:r>
    </w:p>
    <w:p w14:paraId="00000002" w14:textId="77777777" w:rsidR="00282F53" w:rsidRDefault="00282F53">
      <w:pPr>
        <w:rPr>
          <w:color w:val="333333"/>
          <w:sz w:val="24"/>
          <w:szCs w:val="24"/>
          <w:highlight w:val="white"/>
        </w:rPr>
      </w:pPr>
    </w:p>
    <w:p w14:paraId="00000003" w14:textId="03CDFD12" w:rsidR="00282F53" w:rsidRDefault="00C42271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The environment has always piqued my interest, but especially so when I entered high school. Articles and posts made by activists the l</w:t>
      </w:r>
      <w:r>
        <w:rPr>
          <w:color w:val="333333"/>
          <w:sz w:val="24"/>
          <w:szCs w:val="24"/>
          <w:highlight w:val="white"/>
        </w:rPr>
        <w:t xml:space="preserve">ikes of Greta Thunberg and the </w:t>
      </w:r>
      <w:proofErr w:type="spellStart"/>
      <w:r>
        <w:rPr>
          <w:color w:val="333333"/>
          <w:sz w:val="24"/>
          <w:szCs w:val="24"/>
          <w:highlight w:val="white"/>
        </w:rPr>
        <w:t>Wijsen</w:t>
      </w:r>
      <w:proofErr w:type="spellEnd"/>
      <w:r>
        <w:rPr>
          <w:color w:val="333333"/>
          <w:sz w:val="24"/>
          <w:szCs w:val="24"/>
          <w:highlight w:val="white"/>
        </w:rPr>
        <w:t xml:space="preserve"> sisters on social media constantly remind me of </w:t>
      </w:r>
      <w:commentRangeStart w:id="1"/>
      <w:r>
        <w:rPr>
          <w:color w:val="333333"/>
          <w:sz w:val="24"/>
          <w:szCs w:val="24"/>
          <w:highlight w:val="white"/>
        </w:rPr>
        <w:t xml:space="preserve">deeds I can accomplish </w:t>
      </w:r>
      <w:commentRangeEnd w:id="1"/>
      <w:r>
        <w:rPr>
          <w:rStyle w:val="CommentReference"/>
        </w:rPr>
        <w:commentReference w:id="1"/>
      </w:r>
      <w:r>
        <w:rPr>
          <w:color w:val="333333"/>
          <w:sz w:val="24"/>
          <w:szCs w:val="24"/>
          <w:highlight w:val="white"/>
        </w:rPr>
        <w:t>to positively contribute to the environment. A common idea in the community was “</w:t>
      </w:r>
      <w:ins w:id="2" w:author="Alyssa Manik" w:date="2020-10-16T23:46:00Z">
        <w:r>
          <w:rPr>
            <w:color w:val="333333"/>
            <w:sz w:val="24"/>
            <w:szCs w:val="24"/>
            <w:highlight w:val="white"/>
          </w:rPr>
          <w:t>I</w:t>
        </w:r>
      </w:ins>
      <w:del w:id="3" w:author="Alyssa Manik" w:date="2020-10-16T23:46:00Z">
        <w:r w:rsidDel="00C42271">
          <w:rPr>
            <w:color w:val="333333"/>
            <w:sz w:val="24"/>
            <w:szCs w:val="24"/>
            <w:highlight w:val="white"/>
          </w:rPr>
          <w:delText>i</w:delText>
        </w:r>
      </w:del>
      <w:r>
        <w:rPr>
          <w:color w:val="333333"/>
          <w:sz w:val="24"/>
          <w:szCs w:val="24"/>
          <w:highlight w:val="white"/>
        </w:rPr>
        <w:t>f not us, then who?”</w:t>
      </w:r>
      <w:del w:id="4" w:author="Alyssa Manik" w:date="2020-10-16T23:46:00Z">
        <w:r w:rsidDel="00C42271">
          <w:rPr>
            <w:color w:val="333333"/>
            <w:sz w:val="24"/>
            <w:szCs w:val="24"/>
            <w:highlight w:val="white"/>
          </w:rPr>
          <w:delText>,</w:delText>
        </w:r>
      </w:del>
      <w:r>
        <w:rPr>
          <w:color w:val="333333"/>
          <w:sz w:val="24"/>
          <w:szCs w:val="24"/>
          <w:highlight w:val="white"/>
        </w:rPr>
        <w:t xml:space="preserve"> which struck a chord and established a grea</w:t>
      </w:r>
      <w:r>
        <w:rPr>
          <w:color w:val="333333"/>
          <w:sz w:val="24"/>
          <w:szCs w:val="24"/>
          <w:highlight w:val="white"/>
        </w:rPr>
        <w:t xml:space="preserve">t sense of responsibility. I was implored to </w:t>
      </w:r>
      <w:proofErr w:type="gramStart"/>
      <w:r>
        <w:rPr>
          <w:color w:val="333333"/>
          <w:sz w:val="24"/>
          <w:szCs w:val="24"/>
          <w:highlight w:val="white"/>
        </w:rPr>
        <w:t>contribute,</w:t>
      </w:r>
      <w:proofErr w:type="gramEnd"/>
      <w:r>
        <w:rPr>
          <w:color w:val="333333"/>
          <w:sz w:val="24"/>
          <w:szCs w:val="24"/>
          <w:highlight w:val="white"/>
        </w:rPr>
        <w:t xml:space="preserve"> hence I’ve reduced plastic consumption, become vegan, and even formed a public area clean-up crew.</w:t>
      </w:r>
    </w:p>
    <w:p w14:paraId="00000004" w14:textId="77777777" w:rsidR="00282F53" w:rsidRDefault="00282F53">
      <w:pPr>
        <w:rPr>
          <w:color w:val="333333"/>
          <w:sz w:val="24"/>
          <w:szCs w:val="24"/>
          <w:highlight w:val="white"/>
        </w:rPr>
      </w:pPr>
    </w:p>
    <w:p w14:paraId="00000005" w14:textId="77777777" w:rsidR="00282F53" w:rsidRDefault="00C42271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Finding out that my school provided Environmental Systems &amp; Societies as a </w:t>
      </w:r>
      <w:commentRangeStart w:id="5"/>
      <w:r>
        <w:rPr>
          <w:color w:val="333333"/>
          <w:sz w:val="24"/>
          <w:szCs w:val="24"/>
          <w:highlight w:val="white"/>
        </w:rPr>
        <w:t xml:space="preserve">DP class </w:t>
      </w:r>
      <w:commentRangeEnd w:id="5"/>
      <w:r>
        <w:rPr>
          <w:rStyle w:val="CommentReference"/>
        </w:rPr>
        <w:commentReference w:id="5"/>
      </w:r>
      <w:r>
        <w:rPr>
          <w:color w:val="333333"/>
          <w:sz w:val="24"/>
          <w:szCs w:val="24"/>
          <w:highlight w:val="white"/>
        </w:rPr>
        <w:t>further amplifi</w:t>
      </w:r>
      <w:r>
        <w:rPr>
          <w:color w:val="333333"/>
          <w:sz w:val="24"/>
          <w:szCs w:val="24"/>
          <w:highlight w:val="white"/>
        </w:rPr>
        <w:t xml:space="preserve">ed this interest; grasping the science </w:t>
      </w:r>
      <w:commentRangeStart w:id="6"/>
      <w:r>
        <w:rPr>
          <w:color w:val="333333"/>
          <w:sz w:val="24"/>
          <w:szCs w:val="24"/>
          <w:highlight w:val="white"/>
        </w:rPr>
        <w:t>behind how the atmosphere contributes to climate change heightened the ever-present trepidation, and studying value systems helped me understand the various perspectives people hold when it comes to environmental cons</w:t>
      </w:r>
      <w:r>
        <w:rPr>
          <w:color w:val="333333"/>
          <w:sz w:val="24"/>
          <w:szCs w:val="24"/>
          <w:highlight w:val="white"/>
        </w:rPr>
        <w:t>ervatio</w:t>
      </w:r>
      <w:commentRangeEnd w:id="6"/>
      <w:r>
        <w:rPr>
          <w:rStyle w:val="CommentReference"/>
        </w:rPr>
        <w:commentReference w:id="6"/>
      </w:r>
      <w:r>
        <w:rPr>
          <w:color w:val="333333"/>
          <w:sz w:val="24"/>
          <w:szCs w:val="24"/>
          <w:highlight w:val="white"/>
        </w:rPr>
        <w:t>n. I was bursting with excitement about how the knowledge I obtained in class could be implemented in everyday</w:t>
      </w:r>
      <w:commentRangeStart w:id="7"/>
      <w:r>
        <w:rPr>
          <w:color w:val="333333"/>
          <w:sz w:val="24"/>
          <w:szCs w:val="24"/>
          <w:highlight w:val="white"/>
        </w:rPr>
        <w:t xml:space="preserve"> life</w:t>
      </w:r>
      <w:commentRangeEnd w:id="7"/>
      <w:r>
        <w:rPr>
          <w:rStyle w:val="CommentReference"/>
        </w:rPr>
        <w:commentReference w:id="7"/>
      </w:r>
      <w:r>
        <w:rPr>
          <w:color w:val="333333"/>
          <w:sz w:val="24"/>
          <w:szCs w:val="24"/>
          <w:highlight w:val="white"/>
        </w:rPr>
        <w:t xml:space="preserve">. </w:t>
      </w:r>
    </w:p>
    <w:p w14:paraId="00000006" w14:textId="77777777" w:rsidR="00282F53" w:rsidRDefault="00282F53">
      <w:pPr>
        <w:rPr>
          <w:color w:val="333333"/>
          <w:sz w:val="24"/>
          <w:szCs w:val="24"/>
          <w:highlight w:val="white"/>
        </w:rPr>
      </w:pPr>
    </w:p>
    <w:p w14:paraId="00000007" w14:textId="77777777" w:rsidR="00282F53" w:rsidRDefault="00C42271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Though I may not solely direct my focus towards pursuing a career in the environmental industry, it is one of my desires want to l</w:t>
      </w:r>
      <w:r>
        <w:rPr>
          <w:color w:val="333333"/>
          <w:sz w:val="24"/>
          <w:szCs w:val="24"/>
          <w:highlight w:val="white"/>
        </w:rPr>
        <w:t xml:space="preserve">earn and participate in the global society as a </w:t>
      </w:r>
      <w:commentRangeStart w:id="8"/>
      <w:r>
        <w:rPr>
          <w:color w:val="333333"/>
          <w:sz w:val="24"/>
          <w:szCs w:val="24"/>
          <w:highlight w:val="white"/>
        </w:rPr>
        <w:t>well-informed citizen</w:t>
      </w:r>
      <w:commentRangeEnd w:id="8"/>
      <w:r>
        <w:rPr>
          <w:rStyle w:val="CommentReference"/>
        </w:rPr>
        <w:commentReference w:id="8"/>
      </w:r>
      <w:r>
        <w:rPr>
          <w:color w:val="333333"/>
          <w:sz w:val="24"/>
          <w:szCs w:val="24"/>
          <w:highlight w:val="white"/>
        </w:rPr>
        <w:t>, one that holistically understands the consequences of one’s actions on the environment and what one can do to contribute to sustainable change.</w:t>
      </w:r>
    </w:p>
    <w:p w14:paraId="00000008" w14:textId="77777777" w:rsidR="00282F53" w:rsidDel="00C42271" w:rsidRDefault="00C42271">
      <w:pPr>
        <w:rPr>
          <w:del w:id="9" w:author="Alyssa Manik" w:date="2020-10-16T23:57:00Z"/>
          <w:sz w:val="17"/>
          <w:szCs w:val="17"/>
        </w:rPr>
      </w:pPr>
      <w:commentRangeStart w:id="10"/>
      <w:r>
        <w:rPr>
          <w:color w:val="333333"/>
          <w:sz w:val="24"/>
          <w:szCs w:val="24"/>
          <w:highlight w:val="white"/>
        </w:rPr>
        <w:t xml:space="preserve">Additionally, the filmmaking skills that </w:t>
      </w:r>
      <w:r>
        <w:rPr>
          <w:color w:val="333333"/>
          <w:sz w:val="24"/>
          <w:szCs w:val="24"/>
          <w:highlight w:val="white"/>
        </w:rPr>
        <w:t>I would cultivate in USC would allow me to integrate my interests in film and environmental studies through documentary filmmaking, capturing the natural world with a deeper understanding.</w:t>
      </w:r>
      <w:commentRangeEnd w:id="10"/>
      <w:r>
        <w:rPr>
          <w:rStyle w:val="CommentReference"/>
        </w:rPr>
        <w:commentReference w:id="10"/>
      </w:r>
    </w:p>
    <w:p w14:paraId="00000009" w14:textId="06BB7115" w:rsidR="00282F53" w:rsidRDefault="00282F53">
      <w:pPr>
        <w:rPr>
          <w:ins w:id="11" w:author="Alyssa Manik" w:date="2020-10-16T23:51:00Z"/>
        </w:rPr>
      </w:pPr>
    </w:p>
    <w:p w14:paraId="5FEDF696" w14:textId="4719CF07" w:rsidR="00C42271" w:rsidRDefault="00C42271">
      <w:pPr>
        <w:rPr>
          <w:ins w:id="12" w:author="Alyssa Manik" w:date="2020-10-16T23:51:00Z"/>
        </w:rPr>
      </w:pPr>
    </w:p>
    <w:p w14:paraId="312A433D" w14:textId="043C1F08" w:rsidR="00C42271" w:rsidRPr="00C42271" w:rsidRDefault="00C42271">
      <w:pPr>
        <w:rPr>
          <w:ins w:id="13" w:author="Alyssa Manik" w:date="2020-10-16T23:54:00Z"/>
        </w:rPr>
      </w:pPr>
      <w:ins w:id="14" w:author="Alyssa Manik" w:date="2020-10-16T23:51:00Z">
        <w:r>
          <w:t xml:space="preserve">Hey! </w:t>
        </w:r>
        <w:proofErr w:type="gramStart"/>
        <w:r>
          <w:t>So</w:t>
        </w:r>
        <w:proofErr w:type="gramEnd"/>
        <w:r>
          <w:t xml:space="preserve"> I briefly noted this in the previous </w:t>
        </w:r>
      </w:ins>
      <w:ins w:id="15" w:author="Alyssa Manik" w:date="2020-10-16T23:52:00Z">
        <w:r>
          <w:t>essay, but with the exception of the last sentence</w:t>
        </w:r>
      </w:ins>
      <w:ins w:id="16" w:author="Alyssa Manik" w:date="2020-10-16T23:53:00Z">
        <w:r>
          <w:t xml:space="preserve">, there should be more citations to how you plan to do this </w:t>
        </w:r>
        <w:r>
          <w:rPr>
            <w:b/>
            <w:bCs/>
          </w:rPr>
          <w:t>as a Trojan.</w:t>
        </w:r>
      </w:ins>
      <w:ins w:id="17" w:author="Alyssa Manik" w:date="2020-10-16T23:52:00Z">
        <w:r>
          <w:t xml:space="preserve"> </w:t>
        </w:r>
      </w:ins>
      <w:ins w:id="18" w:author="Alyssa Manik" w:date="2020-10-16T23:53:00Z">
        <w:r>
          <w:t>For example, you can instead mention how you would do an</w:t>
        </w:r>
      </w:ins>
      <w:ins w:id="19" w:author="Alyssa Manik" w:date="2020-10-16T23:54:00Z">
        <w:r>
          <w:t xml:space="preserve"> environmental studies class for a general education requirement for life sciences. I suggest a bit more research in this part, although if you’re planning on submitting the other prompt, this one isn’t necessary if you don’t have anything specific to talk about. </w:t>
        </w:r>
      </w:ins>
      <w:ins w:id="20" w:author="Alyssa Manik" w:date="2020-10-16T23:55:00Z">
        <w:r>
          <w:t>Furthermore, th</w:t>
        </w:r>
      </w:ins>
      <w:ins w:id="21" w:author="Alyssa Manik" w:date="2020-10-16T23:56:00Z">
        <w:r>
          <w:t xml:space="preserve">is was implied but the </w:t>
        </w:r>
      </w:ins>
      <w:ins w:id="22" w:author="Alyssa Manik" w:date="2020-10-16T23:55:00Z">
        <w:r>
          <w:t xml:space="preserve">prompt is </w:t>
        </w:r>
      </w:ins>
      <w:ins w:id="23" w:author="Alyssa Manik" w:date="2020-10-16T23:56:00Z">
        <w:r>
          <w:t xml:space="preserve">really </w:t>
        </w:r>
      </w:ins>
      <w:ins w:id="24" w:author="Alyssa Manik" w:date="2020-10-16T23:55:00Z">
        <w:r>
          <w:t xml:space="preserve">asking for something you’re interested in </w:t>
        </w:r>
        <w:r>
          <w:rPr>
            <w:b/>
            <w:bCs/>
          </w:rPr>
          <w:t xml:space="preserve">learning more about, in USC. </w:t>
        </w:r>
      </w:ins>
      <w:ins w:id="25" w:author="Alyssa Manik" w:date="2020-10-16T23:56:00Z">
        <w:r>
          <w:t xml:space="preserve">Is there an organization you’re interested in? A teacher maybe? An inspirational speaker who comes to talk to USC about the </w:t>
        </w:r>
      </w:ins>
      <w:ins w:id="26" w:author="Alyssa Manik" w:date="2020-10-16T23:57:00Z">
        <w:r>
          <w:t>environment.</w:t>
        </w:r>
      </w:ins>
    </w:p>
    <w:p w14:paraId="7FF397B6" w14:textId="77777777" w:rsidR="00C42271" w:rsidRDefault="00C42271">
      <w:pPr>
        <w:rPr>
          <w:ins w:id="27" w:author="Alyssa Manik" w:date="2020-10-16T23:54:00Z"/>
        </w:rPr>
      </w:pPr>
    </w:p>
    <w:p w14:paraId="44282705" w14:textId="56E539B1" w:rsidR="00C42271" w:rsidRPr="00C42271" w:rsidRDefault="00C42271">
      <w:ins w:id="28" w:author="Alyssa Manik" w:date="2020-10-16T23:54:00Z">
        <w:r>
          <w:t xml:space="preserve">Personally, </w:t>
        </w:r>
      </w:ins>
      <w:ins w:id="29" w:author="Alyssa Manik" w:date="2020-10-16T23:52:00Z">
        <w:r>
          <w:t>I don’t think th</w:t>
        </w:r>
      </w:ins>
      <w:ins w:id="30" w:author="Alyssa Manik" w:date="2020-10-16T23:54:00Z">
        <w:r>
          <w:t xml:space="preserve">e last </w:t>
        </w:r>
      </w:ins>
      <w:ins w:id="31" w:author="Alyssa Manik" w:date="2020-10-16T23:52:00Z">
        <w:r>
          <w:t xml:space="preserve">sentence </w:t>
        </w:r>
      </w:ins>
      <w:ins w:id="32" w:author="Alyssa Manik" w:date="2020-10-16T23:53:00Z">
        <w:r>
          <w:t>should</w:t>
        </w:r>
      </w:ins>
      <w:ins w:id="33" w:author="Alyssa Manik" w:date="2020-10-16T23:52:00Z">
        <w:r>
          <w:t xml:space="preserve"> on this prompt, especially because the major mentioned tv series and movies that were more fictive and not documentary like what this part mentioned</w:t>
        </w:r>
      </w:ins>
      <w:ins w:id="34" w:author="Alyssa Manik" w:date="2020-10-16T23:53:00Z">
        <w:r>
          <w:t>. It makes the story inconsistent.</w:t>
        </w:r>
      </w:ins>
      <w:ins w:id="35" w:author="Alyssa Manik" w:date="2020-10-16T23:57:00Z">
        <w:r>
          <w:t xml:space="preserve"> While interdisciplinary does sound as if they want you to relate this to your major, they’re actually asking for something </w:t>
        </w:r>
        <w:r>
          <w:rPr>
            <w:b/>
            <w:bCs/>
          </w:rPr>
          <w:t xml:space="preserve">outside of your intended major. </w:t>
        </w:r>
      </w:ins>
    </w:p>
    <w:sectPr w:rsidR="00C42271" w:rsidRPr="00C422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yssa Manik" w:date="2020-10-16T23:49:00Z" w:initials="AM">
    <w:p w14:paraId="126FB0E1" w14:textId="107D9132" w:rsidR="00C42271" w:rsidRDefault="00C42271">
      <w:pPr>
        <w:pStyle w:val="CommentText"/>
      </w:pPr>
      <w:r>
        <w:rPr>
          <w:rStyle w:val="CommentReference"/>
        </w:rPr>
        <w:annotationRef/>
      </w:r>
      <w:r>
        <w:t>Please place more emphasis in this</w:t>
      </w:r>
    </w:p>
  </w:comment>
  <w:comment w:id="1" w:author="Alyssa Manik" w:date="2020-10-16T23:50:00Z" w:initials="AM">
    <w:p w14:paraId="3C37F592" w14:textId="720241B1" w:rsidR="00C42271" w:rsidRDefault="00C42271">
      <w:pPr>
        <w:pStyle w:val="CommentText"/>
      </w:pPr>
      <w:r>
        <w:rPr>
          <w:rStyle w:val="CommentReference"/>
        </w:rPr>
        <w:annotationRef/>
      </w:r>
      <w:r>
        <w:t>Personally, if you’re citing big names in the industry that made speeches in the UN or something as such, unless you have a story strong enough or passionate enough to rival them, I don’t suggest including them.</w:t>
      </w:r>
    </w:p>
  </w:comment>
  <w:comment w:id="5" w:author="Alyssa Manik" w:date="2020-10-16T23:47:00Z" w:initials="AM">
    <w:p w14:paraId="107259BC" w14:textId="47667C37" w:rsidR="00C42271" w:rsidRDefault="00C42271">
      <w:pPr>
        <w:pStyle w:val="CommentText"/>
      </w:pPr>
      <w:r>
        <w:rPr>
          <w:rStyle w:val="CommentReference"/>
        </w:rPr>
        <w:annotationRef/>
      </w:r>
      <w:r>
        <w:t>What is a DP class?</w:t>
      </w:r>
    </w:p>
  </w:comment>
  <w:comment w:id="6" w:author="Alyssa Manik" w:date="2020-10-16T23:48:00Z" w:initials="AM">
    <w:p w14:paraId="3F2F30F0" w14:textId="0885114C" w:rsidR="00C42271" w:rsidRDefault="00C42271">
      <w:pPr>
        <w:pStyle w:val="CommentText"/>
      </w:pPr>
      <w:r>
        <w:rPr>
          <w:rStyle w:val="CommentReference"/>
        </w:rPr>
        <w:annotationRef/>
      </w:r>
      <w:r>
        <w:t>This is a bit too much detail in the wrong spot, I was hoping to see how you would involve yourself from a USC student point of view</w:t>
      </w:r>
    </w:p>
  </w:comment>
  <w:comment w:id="7" w:author="Alyssa Manik" w:date="2020-10-16T23:51:00Z" w:initials="AM">
    <w:p w14:paraId="5B9F217B" w14:textId="2B2A0981" w:rsidR="00C42271" w:rsidRDefault="00C42271">
      <w:pPr>
        <w:pStyle w:val="CommentText"/>
      </w:pPr>
      <w:r>
        <w:rPr>
          <w:rStyle w:val="CommentReference"/>
        </w:rPr>
        <w:annotationRef/>
      </w:r>
      <w:r>
        <w:t>Are you planning on taking environmental classes in USC?</w:t>
      </w:r>
    </w:p>
  </w:comment>
  <w:comment w:id="8" w:author="Alyssa Manik" w:date="2020-10-16T23:49:00Z" w:initials="AM">
    <w:p w14:paraId="73F532D9" w14:textId="77D07043" w:rsidR="00C42271" w:rsidRDefault="00C42271">
      <w:pPr>
        <w:pStyle w:val="CommentText"/>
      </w:pPr>
      <w:r>
        <w:rPr>
          <w:rStyle w:val="CommentReference"/>
        </w:rPr>
        <w:annotationRef/>
      </w:r>
      <w:r>
        <w:t>Yes, being a “woke citizen” is definitely a big thing right now, but I don’t see how this is an interdisciplinary academic opportunity.</w:t>
      </w:r>
    </w:p>
  </w:comment>
  <w:comment w:id="10" w:author="Alyssa Manik" w:date="2020-10-16T23:47:00Z" w:initials="AM">
    <w:p w14:paraId="41B81BE1" w14:textId="5DAFDFF2" w:rsidR="00C42271" w:rsidRDefault="00C42271">
      <w:pPr>
        <w:pStyle w:val="CommentText"/>
      </w:pPr>
      <w:r>
        <w:rPr>
          <w:rStyle w:val="CommentReference"/>
        </w:rPr>
        <w:annotationRef/>
      </w:r>
      <w:r>
        <w:t>Try not to relate it to your major, this is meant to be a dynamic way of showing your academic interests outside of filmmaking, for example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26FB0E1" w15:done="0"/>
  <w15:commentEx w15:paraId="3C37F592" w15:done="0"/>
  <w15:commentEx w15:paraId="107259BC" w15:done="0"/>
  <w15:commentEx w15:paraId="3F2F30F0" w15:done="0"/>
  <w15:commentEx w15:paraId="5B9F217B" w15:done="0"/>
  <w15:commentEx w15:paraId="73F532D9" w15:done="0"/>
  <w15:commentEx w15:paraId="41B81B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4B01B" w16cex:dateUtc="2020-10-16T16:49:00Z"/>
  <w16cex:commentExtensible w16cex:durableId="2334B034" w16cex:dateUtc="2020-10-16T16:50:00Z"/>
  <w16cex:commentExtensible w16cex:durableId="2334AF7B" w16cex:dateUtc="2020-10-16T16:47:00Z"/>
  <w16cex:commentExtensible w16cex:durableId="2334AFD2" w16cex:dateUtc="2020-10-16T16:48:00Z"/>
  <w16cex:commentExtensible w16cex:durableId="2334B085" w16cex:dateUtc="2020-10-16T16:51:00Z"/>
  <w16cex:commentExtensible w16cex:durableId="2334AFFE" w16cex:dateUtc="2020-10-16T16:49:00Z"/>
  <w16cex:commentExtensible w16cex:durableId="2334AFA1" w16cex:dateUtc="2020-10-16T16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6FB0E1" w16cid:durableId="2334B01B"/>
  <w16cid:commentId w16cid:paraId="3C37F592" w16cid:durableId="2334B034"/>
  <w16cid:commentId w16cid:paraId="107259BC" w16cid:durableId="2334AF7B"/>
  <w16cid:commentId w16cid:paraId="3F2F30F0" w16cid:durableId="2334AFD2"/>
  <w16cid:commentId w16cid:paraId="5B9F217B" w16cid:durableId="2334B085"/>
  <w16cid:commentId w16cid:paraId="73F532D9" w16cid:durableId="2334AFFE"/>
  <w16cid:commentId w16cid:paraId="41B81BE1" w16cid:durableId="2334AF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default"/>
  </w:font>
  <w:font w:name="Roboto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D2FB6"/>
    <w:multiLevelType w:val="multilevel"/>
    <w:tmpl w:val="10E8F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53"/>
    <w:rsid w:val="00282F53"/>
    <w:rsid w:val="00C4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82F3C0"/>
  <w15:docId w15:val="{26E068B2-CB36-5F4D-90A1-F10B4353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C422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2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2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2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2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27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2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Alyssa Manik</cp:lastModifiedBy>
  <cp:revision>2</cp:revision>
  <dcterms:created xsi:type="dcterms:W3CDTF">2020-10-16T16:45:00Z</dcterms:created>
  <dcterms:modified xsi:type="dcterms:W3CDTF">2020-10-16T16:57:00Z</dcterms:modified>
</cp:coreProperties>
</file>