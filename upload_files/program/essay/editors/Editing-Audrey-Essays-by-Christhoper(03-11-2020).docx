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4B4771" w14:textId="77777777" w:rsidR="00C82283" w:rsidRPr="00C82283" w:rsidRDefault="00C82283" w:rsidP="00C82283">
      <w:pPr>
        <w:rPr>
          <w:rFonts w:ascii="Times New Roman" w:eastAsia="Times New Roman" w:hAnsi="Times New Roman" w:cs="Times New Roman"/>
          <w:lang w:val="en-ID"/>
        </w:rPr>
      </w:pPr>
      <w:r w:rsidRPr="00C82283">
        <w:rPr>
          <w:rFonts w:ascii="Arial" w:eastAsia="Times New Roman" w:hAnsi="Arial" w:cs="Arial"/>
          <w:color w:val="FF0000"/>
          <w:sz w:val="22"/>
          <w:szCs w:val="22"/>
          <w:lang w:val="en-ID"/>
        </w:rPr>
        <w:t>DISCUSS AN ACCOMPLISHMENT, EVENT, OR REALIZATION THAT SPARKED A PERIOD OF PERSONAL GROWTH AND A NEW UNDERSTANDING OF YOURSELF OR OTHERS.</w:t>
      </w:r>
    </w:p>
    <w:p w14:paraId="4B35714C" w14:textId="77777777" w:rsidR="00C82283" w:rsidRDefault="00C82283" w:rsidP="00C82283">
      <w:pPr>
        <w:ind w:firstLine="720"/>
        <w:jc w:val="both"/>
        <w:rPr>
          <w:rFonts w:ascii="Arial" w:eastAsia="Times New Roman" w:hAnsi="Arial" w:cs="Arial"/>
          <w:color w:val="000000"/>
          <w:lang w:val="en-ID"/>
        </w:rPr>
      </w:pPr>
    </w:p>
    <w:p w14:paraId="6556849B" w14:textId="24FC0AC0" w:rsidR="00C82283" w:rsidRPr="00C82283" w:rsidRDefault="00C82283" w:rsidP="00C82283">
      <w:pPr>
        <w:ind w:firstLine="720"/>
        <w:jc w:val="both"/>
        <w:rPr>
          <w:rFonts w:ascii="Times New Roman" w:eastAsia="Times New Roman" w:hAnsi="Times New Roman" w:cs="Times New Roman"/>
          <w:lang w:val="en-ID"/>
        </w:rPr>
      </w:pPr>
      <w:r w:rsidRPr="00C82283">
        <w:rPr>
          <w:rFonts w:ascii="Times New Roman" w:eastAsia="Times New Roman" w:hAnsi="Times New Roman" w:cs="Times New Roman"/>
          <w:color w:val="000000"/>
          <w:lang w:val="en-ID"/>
        </w:rPr>
        <w:t>“People are going to die before you get it perfect!”</w:t>
      </w:r>
      <w:del w:id="0" w:author="Matthew" w:date="2020-10-29T13:26:00Z">
        <w:r w:rsidRPr="00C82283" w:rsidDel="00474801">
          <w:rPr>
            <w:rFonts w:ascii="Times New Roman" w:eastAsia="Times New Roman" w:hAnsi="Times New Roman" w:cs="Times New Roman"/>
            <w:color w:val="000000"/>
            <w:lang w:val="en-ID"/>
          </w:rPr>
          <w:delText>,</w:delText>
        </w:r>
      </w:del>
      <w:r w:rsidRPr="00C82283">
        <w:rPr>
          <w:rFonts w:ascii="Times New Roman" w:eastAsia="Times New Roman" w:hAnsi="Times New Roman" w:cs="Times New Roman"/>
          <w:color w:val="000000"/>
          <w:lang w:val="en-ID"/>
        </w:rPr>
        <w:t xml:space="preserve"> my dad exclaimed. In a snap, my facial expression </w:t>
      </w:r>
      <w:del w:id="1" w:author="Matthew" w:date="2020-10-29T13:27:00Z">
        <w:r w:rsidRPr="00C82283" w:rsidDel="00474801">
          <w:rPr>
            <w:rFonts w:ascii="Times New Roman" w:eastAsia="Times New Roman" w:hAnsi="Times New Roman" w:cs="Times New Roman"/>
            <w:color w:val="000000"/>
            <w:lang w:val="en-ID"/>
          </w:rPr>
          <w:delText xml:space="preserve">altered </w:delText>
        </w:r>
      </w:del>
      <w:ins w:id="2" w:author="Matthew" w:date="2020-10-29T13:27:00Z">
        <w:r w:rsidR="00474801">
          <w:rPr>
            <w:rFonts w:ascii="Times New Roman" w:eastAsia="Times New Roman" w:hAnsi="Times New Roman" w:cs="Times New Roman"/>
            <w:color w:val="000000"/>
            <w:lang w:val="en-ID"/>
          </w:rPr>
          <w:t>turned</w:t>
        </w:r>
        <w:r w:rsidR="00474801" w:rsidRPr="00C82283">
          <w:rPr>
            <w:rFonts w:ascii="Times New Roman" w:eastAsia="Times New Roman" w:hAnsi="Times New Roman" w:cs="Times New Roman"/>
            <w:color w:val="000000"/>
            <w:lang w:val="en-ID"/>
          </w:rPr>
          <w:t xml:space="preserve"> </w:t>
        </w:r>
      </w:ins>
      <w:r w:rsidRPr="00C82283">
        <w:rPr>
          <w:rFonts w:ascii="Times New Roman" w:eastAsia="Times New Roman" w:hAnsi="Times New Roman" w:cs="Times New Roman"/>
          <w:color w:val="000000"/>
          <w:lang w:val="en-ID"/>
        </w:rPr>
        <w:t xml:space="preserve">from curious eyes looking at </w:t>
      </w:r>
      <w:del w:id="3" w:author="Matthew" w:date="2020-10-29T13:27:00Z">
        <w:r w:rsidRPr="00C82283" w:rsidDel="00474801">
          <w:rPr>
            <w:rFonts w:ascii="Times New Roman" w:eastAsia="Times New Roman" w:hAnsi="Times New Roman" w:cs="Times New Roman"/>
            <w:color w:val="000000"/>
            <w:lang w:val="en-ID"/>
          </w:rPr>
          <w:delText>the screen desperately, for an answer</w:delText>
        </w:r>
      </w:del>
      <w:ins w:id="4" w:author="Matthew" w:date="2020-10-29T13:27:00Z">
        <w:r w:rsidR="00474801">
          <w:rPr>
            <w:rFonts w:ascii="Times New Roman" w:eastAsia="Times New Roman" w:hAnsi="Times New Roman" w:cs="Times New Roman"/>
            <w:color w:val="000000"/>
            <w:lang w:val="en-ID"/>
          </w:rPr>
          <w:t>the ceiling</w:t>
        </w:r>
      </w:ins>
      <w:ins w:id="5" w:author="Matthew" w:date="2020-10-29T13:28:00Z">
        <w:r w:rsidR="00474801">
          <w:rPr>
            <w:rFonts w:ascii="Times New Roman" w:eastAsia="Times New Roman" w:hAnsi="Times New Roman" w:cs="Times New Roman"/>
            <w:color w:val="000000"/>
            <w:lang w:val="en-ID"/>
          </w:rPr>
          <w:t xml:space="preserve"> – </w:t>
        </w:r>
      </w:ins>
      <w:ins w:id="6" w:author="Matthew" w:date="2020-10-29T13:27:00Z">
        <w:r w:rsidR="00474801">
          <w:rPr>
            <w:rFonts w:ascii="Times New Roman" w:eastAsia="Times New Roman" w:hAnsi="Times New Roman" w:cs="Times New Roman"/>
            <w:color w:val="000000"/>
            <w:lang w:val="en-ID"/>
          </w:rPr>
          <w:t>chewing</w:t>
        </w:r>
      </w:ins>
      <w:ins w:id="7" w:author="Matthew" w:date="2020-10-29T13:28:00Z">
        <w:r w:rsidR="00474801">
          <w:rPr>
            <w:rFonts w:ascii="Times New Roman" w:eastAsia="Times New Roman" w:hAnsi="Times New Roman" w:cs="Times New Roman"/>
            <w:color w:val="000000"/>
            <w:lang w:val="en-ID"/>
          </w:rPr>
          <w:t xml:space="preserve"> </w:t>
        </w:r>
      </w:ins>
      <w:ins w:id="8" w:author="Matthew" w:date="2020-10-29T13:27:00Z">
        <w:r w:rsidR="00474801">
          <w:rPr>
            <w:rFonts w:ascii="Times New Roman" w:eastAsia="Times New Roman" w:hAnsi="Times New Roman" w:cs="Times New Roman"/>
            <w:color w:val="000000"/>
            <w:lang w:val="en-ID"/>
          </w:rPr>
          <w:t>my baked cookie</w:t>
        </w:r>
      </w:ins>
      <w:r w:rsidRPr="00C82283">
        <w:rPr>
          <w:rFonts w:ascii="Times New Roman" w:eastAsia="Times New Roman" w:hAnsi="Times New Roman" w:cs="Times New Roman"/>
          <w:color w:val="000000"/>
          <w:lang w:val="en-ID"/>
        </w:rPr>
        <w:t xml:space="preserve"> </w:t>
      </w:r>
      <w:del w:id="9" w:author="Matthew" w:date="2020-10-29T13:28:00Z">
        <w:r w:rsidRPr="00C82283" w:rsidDel="00474801">
          <w:rPr>
            <w:rFonts w:ascii="Times New Roman" w:eastAsia="Times New Roman" w:hAnsi="Times New Roman" w:cs="Times New Roman"/>
            <w:color w:val="000000"/>
            <w:lang w:val="en-ID"/>
          </w:rPr>
          <w:delText xml:space="preserve">to my quest of finding </w:delText>
        </w:r>
      </w:del>
      <w:ins w:id="10" w:author="Matthew" w:date="2020-10-29T13:28:00Z">
        <w:r w:rsidR="00474801">
          <w:rPr>
            <w:rFonts w:ascii="Times New Roman" w:eastAsia="Times New Roman" w:hAnsi="Times New Roman" w:cs="Times New Roman"/>
            <w:color w:val="000000"/>
            <w:lang w:val="en-ID"/>
          </w:rPr>
          <w:t xml:space="preserve">in a quest to find </w:t>
        </w:r>
      </w:ins>
      <w:r w:rsidRPr="00C82283">
        <w:rPr>
          <w:rFonts w:ascii="Times New Roman" w:eastAsia="Times New Roman" w:hAnsi="Times New Roman" w:cs="Times New Roman"/>
          <w:color w:val="000000"/>
          <w:lang w:val="en-ID"/>
        </w:rPr>
        <w:t xml:space="preserve">the </w:t>
      </w:r>
      <w:ins w:id="11" w:author="Matthew" w:date="2020-10-29T13:28:00Z">
        <w:r w:rsidR="00474801">
          <w:rPr>
            <w:rFonts w:ascii="Times New Roman" w:eastAsia="Times New Roman" w:hAnsi="Times New Roman" w:cs="Times New Roman"/>
            <w:color w:val="000000"/>
            <w:lang w:val="en-ID"/>
          </w:rPr>
          <w:t>‘</w:t>
        </w:r>
      </w:ins>
      <w:del w:id="12" w:author="Matthew" w:date="2020-10-29T13:28:00Z">
        <w:r w:rsidRPr="00C82283" w:rsidDel="00474801">
          <w:rPr>
            <w:rFonts w:ascii="Times New Roman" w:eastAsia="Times New Roman" w:hAnsi="Times New Roman" w:cs="Times New Roman"/>
            <w:color w:val="000000"/>
            <w:lang w:val="en-ID"/>
          </w:rPr>
          <w:delText>“</w:delText>
        </w:r>
      </w:del>
      <w:r w:rsidRPr="00C82283">
        <w:rPr>
          <w:rFonts w:ascii="Times New Roman" w:eastAsia="Times New Roman" w:hAnsi="Times New Roman" w:cs="Times New Roman"/>
          <w:color w:val="000000"/>
          <w:lang w:val="en-ID"/>
        </w:rPr>
        <w:t>gold</w:t>
      </w:r>
      <w:ins w:id="13" w:author="Matthew" w:date="2020-10-29T13:28:00Z">
        <w:r w:rsidR="00474801">
          <w:rPr>
            <w:rFonts w:ascii="Times New Roman" w:eastAsia="Times New Roman" w:hAnsi="Times New Roman" w:cs="Times New Roman"/>
            <w:color w:val="000000"/>
            <w:lang w:val="en-ID"/>
          </w:rPr>
          <w:t>en</w:t>
        </w:r>
      </w:ins>
      <w:r w:rsidRPr="00C82283">
        <w:rPr>
          <w:rFonts w:ascii="Times New Roman" w:eastAsia="Times New Roman" w:hAnsi="Times New Roman" w:cs="Times New Roman"/>
          <w:color w:val="000000"/>
          <w:lang w:val="en-ID"/>
        </w:rPr>
        <w:t xml:space="preserve"> treasure</w:t>
      </w:r>
      <w:ins w:id="14" w:author="Matthew" w:date="2020-10-29T13:28:00Z">
        <w:r w:rsidR="00474801">
          <w:rPr>
            <w:rFonts w:ascii="Times New Roman" w:eastAsia="Times New Roman" w:hAnsi="Times New Roman" w:cs="Times New Roman"/>
            <w:color w:val="000000"/>
            <w:lang w:val="en-ID"/>
          </w:rPr>
          <w:t>’</w:t>
        </w:r>
      </w:ins>
      <w:del w:id="15" w:author="Matthew" w:date="2020-10-29T13:28:00Z">
        <w:r w:rsidRPr="00C82283" w:rsidDel="00474801">
          <w:rPr>
            <w:rFonts w:ascii="Times New Roman" w:eastAsia="Times New Roman" w:hAnsi="Times New Roman" w:cs="Times New Roman"/>
            <w:color w:val="000000"/>
            <w:lang w:val="en-ID"/>
          </w:rPr>
          <w:delText>”,</w:delText>
        </w:r>
      </w:del>
      <w:r w:rsidRPr="00C82283">
        <w:rPr>
          <w:rFonts w:ascii="Times New Roman" w:eastAsia="Times New Roman" w:hAnsi="Times New Roman" w:cs="Times New Roman"/>
          <w:color w:val="000000"/>
          <w:lang w:val="en-ID"/>
        </w:rPr>
        <w:t xml:space="preserve"> </w:t>
      </w:r>
      <w:ins w:id="16" w:author="Matthew" w:date="2020-10-29T13:29:00Z">
        <w:r w:rsidR="00474801">
          <w:rPr>
            <w:rFonts w:ascii="Times New Roman" w:eastAsia="Times New Roman" w:hAnsi="Times New Roman" w:cs="Times New Roman"/>
            <w:color w:val="000000"/>
            <w:lang w:val="en-ID"/>
          </w:rPr>
          <w:t xml:space="preserve">– </w:t>
        </w:r>
      </w:ins>
      <w:r w:rsidRPr="00C82283">
        <w:rPr>
          <w:rFonts w:ascii="Times New Roman" w:eastAsia="Times New Roman" w:hAnsi="Times New Roman" w:cs="Times New Roman"/>
          <w:color w:val="000000"/>
          <w:lang w:val="en-ID"/>
        </w:rPr>
        <w:t>into</w:t>
      </w:r>
      <w:ins w:id="17" w:author="Matthew" w:date="2020-10-29T13:29:00Z">
        <w:r w:rsidR="00474801">
          <w:rPr>
            <w:rFonts w:ascii="Times New Roman" w:eastAsia="Times New Roman" w:hAnsi="Times New Roman" w:cs="Times New Roman"/>
            <w:color w:val="000000"/>
            <w:lang w:val="en-ID"/>
          </w:rPr>
          <w:t xml:space="preserve"> </w:t>
        </w:r>
      </w:ins>
      <w:del w:id="18" w:author="Matthew" w:date="2020-10-29T13:29:00Z">
        <w:r w:rsidRPr="00C82283" w:rsidDel="00474801">
          <w:rPr>
            <w:rFonts w:ascii="Times New Roman" w:eastAsia="Times New Roman" w:hAnsi="Times New Roman" w:cs="Times New Roman"/>
            <w:color w:val="000000"/>
            <w:lang w:val="en-ID"/>
          </w:rPr>
          <w:delText xml:space="preserve"> </w:delText>
        </w:r>
      </w:del>
      <w:r w:rsidRPr="00C82283">
        <w:rPr>
          <w:rFonts w:ascii="Times New Roman" w:eastAsia="Times New Roman" w:hAnsi="Times New Roman" w:cs="Times New Roman"/>
          <w:color w:val="000000"/>
          <w:lang w:val="en-ID"/>
        </w:rPr>
        <w:t xml:space="preserve">frowned eyebrows sticking down </w:t>
      </w:r>
      <w:del w:id="19" w:author="Matthew" w:date="2020-10-29T13:29:00Z">
        <w:r w:rsidRPr="00C82283" w:rsidDel="00474801">
          <w:rPr>
            <w:rFonts w:ascii="Times New Roman" w:eastAsia="Times New Roman" w:hAnsi="Times New Roman" w:cs="Times New Roman"/>
            <w:color w:val="000000"/>
            <w:lang w:val="en-ID"/>
          </w:rPr>
          <w:delText xml:space="preserve">as my whole face sunk </w:delText>
        </w:r>
      </w:del>
      <w:r w:rsidRPr="00C82283">
        <w:rPr>
          <w:rFonts w:ascii="Times New Roman" w:eastAsia="Times New Roman" w:hAnsi="Times New Roman" w:cs="Times New Roman"/>
          <w:color w:val="000000"/>
          <w:lang w:val="en-ID"/>
        </w:rPr>
        <w:t>because of the disappointing words my dad spat out</w:t>
      </w:r>
      <w:del w:id="20" w:author="Matthew" w:date="2020-10-29T13:29:00Z">
        <w:r w:rsidRPr="00C82283" w:rsidDel="00474801">
          <w:rPr>
            <w:rFonts w:ascii="Times New Roman" w:eastAsia="Times New Roman" w:hAnsi="Times New Roman" w:cs="Times New Roman"/>
            <w:color w:val="000000"/>
            <w:lang w:val="en-ID"/>
          </w:rPr>
          <w:delText xml:space="preserve"> that hurt my motivation</w:delText>
        </w:r>
      </w:del>
      <w:r w:rsidRPr="00C82283">
        <w:rPr>
          <w:rFonts w:ascii="Times New Roman" w:eastAsia="Times New Roman" w:hAnsi="Times New Roman" w:cs="Times New Roman"/>
          <w:color w:val="000000"/>
          <w:lang w:val="en-ID"/>
        </w:rPr>
        <w:t xml:space="preserve">. I needed to find this </w:t>
      </w:r>
      <w:del w:id="21" w:author="Matthew" w:date="2020-10-29T13:30:00Z">
        <w:r w:rsidRPr="00C82283" w:rsidDel="00EA5952">
          <w:rPr>
            <w:rFonts w:ascii="Times New Roman" w:eastAsia="Times New Roman" w:hAnsi="Times New Roman" w:cs="Times New Roman"/>
            <w:color w:val="000000"/>
            <w:lang w:val="en-ID"/>
          </w:rPr>
          <w:delText xml:space="preserve">“gold </w:delText>
        </w:r>
      </w:del>
      <w:ins w:id="22" w:author="Matthew" w:date="2020-10-29T13:30:00Z">
        <w:r w:rsidR="00EA5952">
          <w:rPr>
            <w:rFonts w:ascii="Times New Roman" w:eastAsia="Times New Roman" w:hAnsi="Times New Roman" w:cs="Times New Roman"/>
            <w:color w:val="000000"/>
            <w:lang w:val="en-ID"/>
          </w:rPr>
          <w:t>‘</w:t>
        </w:r>
      </w:ins>
      <w:r w:rsidRPr="00C82283">
        <w:rPr>
          <w:rFonts w:ascii="Times New Roman" w:eastAsia="Times New Roman" w:hAnsi="Times New Roman" w:cs="Times New Roman"/>
          <w:color w:val="000000"/>
          <w:lang w:val="en-ID"/>
        </w:rPr>
        <w:t>treasure</w:t>
      </w:r>
      <w:ins w:id="23" w:author="Matthew" w:date="2020-10-29T13:30:00Z">
        <w:r w:rsidR="00EA5952">
          <w:rPr>
            <w:rFonts w:ascii="Times New Roman" w:eastAsia="Times New Roman" w:hAnsi="Times New Roman" w:cs="Times New Roman"/>
            <w:color w:val="000000"/>
            <w:lang w:val="en-ID"/>
          </w:rPr>
          <w:t>’</w:t>
        </w:r>
      </w:ins>
      <w:del w:id="24" w:author="Matthew" w:date="2020-10-29T13:30:00Z">
        <w:r w:rsidRPr="00C82283" w:rsidDel="00EA5952">
          <w:rPr>
            <w:rFonts w:ascii="Times New Roman" w:eastAsia="Times New Roman" w:hAnsi="Times New Roman" w:cs="Times New Roman"/>
            <w:color w:val="000000"/>
            <w:lang w:val="en-ID"/>
          </w:rPr>
          <w:delText>”</w:delText>
        </w:r>
      </w:del>
      <w:r w:rsidRPr="00C82283">
        <w:rPr>
          <w:rFonts w:ascii="Times New Roman" w:eastAsia="Times New Roman" w:hAnsi="Times New Roman" w:cs="Times New Roman"/>
          <w:color w:val="000000"/>
          <w:lang w:val="en-ID"/>
        </w:rPr>
        <w:t xml:space="preserve"> to bring purpose to my project. Indeed, I </w:t>
      </w:r>
      <w:del w:id="25" w:author="Matthew" w:date="2020-10-29T13:30:00Z">
        <w:r w:rsidRPr="00C82283" w:rsidDel="00EA5952">
          <w:rPr>
            <w:rFonts w:ascii="Times New Roman" w:eastAsia="Times New Roman" w:hAnsi="Times New Roman" w:cs="Times New Roman"/>
            <w:color w:val="000000"/>
            <w:lang w:val="en-ID"/>
          </w:rPr>
          <w:delText xml:space="preserve">am </w:delText>
        </w:r>
      </w:del>
      <w:ins w:id="26" w:author="Matthew" w:date="2020-10-29T13:30:00Z">
        <w:r w:rsidR="00EA5952">
          <w:rPr>
            <w:rFonts w:ascii="Times New Roman" w:eastAsia="Times New Roman" w:hAnsi="Times New Roman" w:cs="Times New Roman"/>
            <w:color w:val="000000"/>
            <w:lang w:val="en-ID"/>
          </w:rPr>
          <w:t>was</w:t>
        </w:r>
        <w:r w:rsidR="00EA5952" w:rsidRPr="00C82283">
          <w:rPr>
            <w:rFonts w:ascii="Times New Roman" w:eastAsia="Times New Roman" w:hAnsi="Times New Roman" w:cs="Times New Roman"/>
            <w:color w:val="000000"/>
            <w:lang w:val="en-ID"/>
          </w:rPr>
          <w:t xml:space="preserve"> </w:t>
        </w:r>
      </w:ins>
      <w:r w:rsidRPr="00C82283">
        <w:rPr>
          <w:rFonts w:ascii="Times New Roman" w:eastAsia="Times New Roman" w:hAnsi="Times New Roman" w:cs="Times New Roman"/>
          <w:color w:val="000000"/>
          <w:lang w:val="en-ID"/>
        </w:rPr>
        <w:t>a perfectionist wanting</w:t>
      </w:r>
      <w:r w:rsidRPr="00C82283">
        <w:rPr>
          <w:rFonts w:ascii="Times New Roman" w:eastAsia="Times New Roman" w:hAnsi="Times New Roman" w:cs="Times New Roman"/>
          <w:color w:val="000000"/>
          <w:shd w:val="clear" w:color="auto" w:fill="FFFFFF"/>
          <w:lang w:val="en-ID"/>
        </w:rPr>
        <w:t xml:space="preserve"> </w:t>
      </w:r>
      <w:ins w:id="27" w:author="Matthew" w:date="2020-10-29T13:32:00Z">
        <w:r w:rsidR="00EA5952">
          <w:rPr>
            <w:rFonts w:ascii="Times New Roman" w:eastAsia="Times New Roman" w:hAnsi="Times New Roman" w:cs="Times New Roman"/>
            <w:color w:val="000000"/>
            <w:shd w:val="clear" w:color="auto" w:fill="FFFFFF"/>
            <w:lang w:val="en-ID"/>
          </w:rPr>
          <w:t xml:space="preserve">my </w:t>
        </w:r>
      </w:ins>
      <w:ins w:id="28" w:author="Matthew" w:date="2020-10-29T21:40:00Z">
        <w:r w:rsidR="00F164BB">
          <w:rPr>
            <w:rFonts w:ascii="Times New Roman" w:eastAsia="Times New Roman" w:hAnsi="Times New Roman" w:cs="Times New Roman"/>
            <w:color w:val="000000"/>
            <w:shd w:val="clear" w:color="auto" w:fill="FFFFFF"/>
            <w:lang w:val="en-ID"/>
          </w:rPr>
          <w:t>non-profit</w:t>
        </w:r>
      </w:ins>
      <w:ins w:id="29" w:author="Matthew" w:date="2020-10-29T13:32:00Z">
        <w:r w:rsidR="00EA5952">
          <w:rPr>
            <w:rFonts w:ascii="Times New Roman" w:eastAsia="Times New Roman" w:hAnsi="Times New Roman" w:cs="Times New Roman"/>
            <w:color w:val="000000"/>
            <w:shd w:val="clear" w:color="auto" w:fill="FFFFFF"/>
            <w:lang w:val="en-ID"/>
          </w:rPr>
          <w:t xml:space="preserve"> baking venture </w:t>
        </w:r>
      </w:ins>
      <w:ins w:id="30" w:author="Matthew" w:date="2020-10-29T13:33:00Z">
        <w:r w:rsidR="00EA5952">
          <w:rPr>
            <w:rFonts w:ascii="Times New Roman" w:eastAsia="Times New Roman" w:hAnsi="Times New Roman" w:cs="Times New Roman"/>
            <w:color w:val="000000"/>
            <w:shd w:val="clear" w:color="auto" w:fill="FFFFFF"/>
            <w:lang w:val="en-ID"/>
          </w:rPr>
          <w:t>to succeed in the palm of my hands.</w:t>
        </w:r>
      </w:ins>
      <w:del w:id="31" w:author="Matthew" w:date="2020-10-29T13:31:00Z">
        <w:r w:rsidRPr="00C82283" w:rsidDel="00EA5952">
          <w:rPr>
            <w:rFonts w:ascii="Times New Roman" w:eastAsia="Times New Roman" w:hAnsi="Times New Roman" w:cs="Times New Roman"/>
            <w:color w:val="000000"/>
            <w:shd w:val="clear" w:color="auto" w:fill="FFFFFF"/>
            <w:lang w:val="en-ID"/>
          </w:rPr>
          <w:delText>to do things correctly, considering the most particular details to ensure I could be the best of the best.</w:delText>
        </w:r>
      </w:del>
    </w:p>
    <w:p w14:paraId="432A1AE1" w14:textId="41C3BA00" w:rsidR="00C82283" w:rsidRPr="00C82283" w:rsidDel="00EA5952" w:rsidRDefault="00C82283" w:rsidP="00C82283">
      <w:pPr>
        <w:ind w:firstLine="720"/>
        <w:jc w:val="both"/>
        <w:rPr>
          <w:del w:id="32" w:author="Matthew" w:date="2020-10-29T13:34:00Z"/>
          <w:rFonts w:ascii="Times New Roman" w:eastAsia="Times New Roman" w:hAnsi="Times New Roman" w:cs="Times New Roman"/>
          <w:lang w:val="en-ID"/>
        </w:rPr>
      </w:pPr>
      <w:del w:id="33" w:author="Matthew" w:date="2020-10-29T13:34:00Z">
        <w:r w:rsidRPr="00C82283" w:rsidDel="00EA5952">
          <w:rPr>
            <w:rFonts w:ascii="Times New Roman" w:eastAsia="Times New Roman" w:hAnsi="Times New Roman" w:cs="Times New Roman"/>
            <w:color w:val="000000"/>
            <w:lang w:val="en-ID"/>
          </w:rPr>
          <w:delText>His words followed after months of developing the perfect recipe for my non-profit baking project. In spite of having years of baking experience, I was struggling to create my original pastry to impress my community, hence my “gold treasure”. Failed croissant-like cinnamon rolls turned into muddy chocolate from the movie Matilda into endless evenings of scouring cooking videos and websites. I wasn’t getting any closer to satisfying anyone’s sweet tooth than I thought. </w:delText>
        </w:r>
      </w:del>
    </w:p>
    <w:p w14:paraId="40719B41" w14:textId="77777777" w:rsidR="00EA5952" w:rsidRDefault="00EA5952" w:rsidP="00C82283">
      <w:pPr>
        <w:jc w:val="both"/>
        <w:rPr>
          <w:ins w:id="34" w:author="Matthew" w:date="2020-10-29T13:34:00Z"/>
          <w:rFonts w:ascii="Times New Roman" w:eastAsia="Times New Roman" w:hAnsi="Times New Roman" w:cs="Times New Roman"/>
          <w:color w:val="000000"/>
          <w:lang w:val="en-ID"/>
        </w:rPr>
      </w:pPr>
    </w:p>
    <w:p w14:paraId="4BBC47F0" w14:textId="418FDF8F" w:rsidR="00933505" w:rsidRDefault="00C82283" w:rsidP="00C82283">
      <w:pPr>
        <w:jc w:val="both"/>
        <w:rPr>
          <w:ins w:id="35" w:author="Matthew" w:date="2020-10-29T13:45:00Z"/>
          <w:rFonts w:ascii="Times New Roman" w:eastAsia="Times New Roman" w:hAnsi="Times New Roman" w:cs="Times New Roman"/>
          <w:color w:val="000000"/>
          <w:lang w:val="en-ID"/>
        </w:rPr>
      </w:pPr>
      <w:r w:rsidRPr="00C82283">
        <w:rPr>
          <w:rFonts w:ascii="Times New Roman" w:eastAsia="Times New Roman" w:hAnsi="Times New Roman" w:cs="Times New Roman"/>
          <w:color w:val="000000"/>
          <w:lang w:val="en-ID"/>
        </w:rPr>
        <w:tab/>
        <w:t xml:space="preserve">Coming from a </w:t>
      </w:r>
      <w:del w:id="36" w:author="Matthew" w:date="2020-10-29T13:36:00Z">
        <w:r w:rsidRPr="00C82283" w:rsidDel="00EA5952">
          <w:rPr>
            <w:rFonts w:ascii="Times New Roman" w:eastAsia="Times New Roman" w:hAnsi="Times New Roman" w:cs="Times New Roman"/>
            <w:color w:val="000000"/>
            <w:lang w:val="en-ID"/>
          </w:rPr>
          <w:delText xml:space="preserve">background of a </w:delText>
        </w:r>
      </w:del>
      <w:r w:rsidRPr="00C82283">
        <w:rPr>
          <w:rFonts w:ascii="Times New Roman" w:eastAsia="Times New Roman" w:hAnsi="Times New Roman" w:cs="Times New Roman"/>
          <w:color w:val="000000"/>
          <w:lang w:val="en-ID"/>
        </w:rPr>
        <w:t>renowned family bakery in my hometown, I especially aspire</w:t>
      </w:r>
      <w:del w:id="37" w:author="Matthew" w:date="2020-10-29T13:35:00Z">
        <w:r w:rsidRPr="00C82283" w:rsidDel="00EA5952">
          <w:rPr>
            <w:rFonts w:ascii="Times New Roman" w:eastAsia="Times New Roman" w:hAnsi="Times New Roman" w:cs="Times New Roman"/>
            <w:color w:val="000000"/>
            <w:lang w:val="en-ID"/>
          </w:rPr>
          <w:delText>d</w:delText>
        </w:r>
      </w:del>
      <w:r w:rsidRPr="00C82283">
        <w:rPr>
          <w:rFonts w:ascii="Times New Roman" w:eastAsia="Times New Roman" w:hAnsi="Times New Roman" w:cs="Times New Roman"/>
          <w:color w:val="000000"/>
          <w:lang w:val="en-ID"/>
        </w:rPr>
        <w:t xml:space="preserve"> to be like my grandmother who discovered her own family heirloom recipe. As a self-driven project to carry out my own accomplishment and not of others, I didn’t want to </w:t>
      </w:r>
      <w:del w:id="38" w:author="Matthew" w:date="2020-10-29T13:37:00Z">
        <w:r w:rsidRPr="00C82283" w:rsidDel="00EA5952">
          <w:rPr>
            <w:rFonts w:ascii="Times New Roman" w:eastAsia="Times New Roman" w:hAnsi="Times New Roman" w:cs="Times New Roman"/>
            <w:color w:val="000000"/>
            <w:lang w:val="en-ID"/>
          </w:rPr>
          <w:delText>use my</w:delText>
        </w:r>
      </w:del>
      <w:ins w:id="39" w:author="Matthew" w:date="2020-10-29T13:37:00Z">
        <w:r w:rsidR="00EA5952">
          <w:rPr>
            <w:rFonts w:ascii="Times New Roman" w:eastAsia="Times New Roman" w:hAnsi="Times New Roman" w:cs="Times New Roman"/>
            <w:color w:val="000000"/>
            <w:lang w:val="en-ID"/>
          </w:rPr>
          <w:t>just blatantly follow</w:t>
        </w:r>
      </w:ins>
      <w:r w:rsidRPr="00C82283">
        <w:rPr>
          <w:rFonts w:ascii="Times New Roman" w:eastAsia="Times New Roman" w:hAnsi="Times New Roman" w:cs="Times New Roman"/>
          <w:color w:val="000000"/>
          <w:lang w:val="en-ID"/>
        </w:rPr>
        <w:t xml:space="preserve"> </w:t>
      </w:r>
      <w:del w:id="40" w:author="Matthew" w:date="2020-10-29T13:37:00Z">
        <w:r w:rsidRPr="00C82283" w:rsidDel="00EA5952">
          <w:rPr>
            <w:rFonts w:ascii="Times New Roman" w:eastAsia="Times New Roman" w:hAnsi="Times New Roman" w:cs="Times New Roman"/>
            <w:color w:val="000000"/>
            <w:lang w:val="en-ID"/>
          </w:rPr>
          <w:delText xml:space="preserve">family’s </w:delText>
        </w:r>
      </w:del>
      <w:ins w:id="41" w:author="Matthew" w:date="2020-10-29T13:37:00Z">
        <w:r w:rsidR="00EA5952">
          <w:rPr>
            <w:rFonts w:ascii="Times New Roman" w:eastAsia="Times New Roman" w:hAnsi="Times New Roman" w:cs="Times New Roman"/>
            <w:color w:val="000000"/>
            <w:lang w:val="en-ID"/>
          </w:rPr>
          <w:t>her</w:t>
        </w:r>
        <w:r w:rsidR="00EA5952" w:rsidRPr="00C82283">
          <w:rPr>
            <w:rFonts w:ascii="Times New Roman" w:eastAsia="Times New Roman" w:hAnsi="Times New Roman" w:cs="Times New Roman"/>
            <w:color w:val="000000"/>
            <w:lang w:val="en-ID"/>
          </w:rPr>
          <w:t xml:space="preserve"> </w:t>
        </w:r>
      </w:ins>
      <w:r w:rsidRPr="00C82283">
        <w:rPr>
          <w:rFonts w:ascii="Times New Roman" w:eastAsia="Times New Roman" w:hAnsi="Times New Roman" w:cs="Times New Roman"/>
          <w:color w:val="000000"/>
          <w:lang w:val="en-ID"/>
        </w:rPr>
        <w:t>recipe</w:t>
      </w:r>
      <w:ins w:id="42" w:author="Matthew" w:date="2020-10-29T13:37:00Z">
        <w:r w:rsidR="00EA5952">
          <w:rPr>
            <w:rFonts w:ascii="Times New Roman" w:eastAsia="Times New Roman" w:hAnsi="Times New Roman" w:cs="Times New Roman"/>
            <w:color w:val="000000"/>
            <w:lang w:val="en-ID"/>
          </w:rPr>
          <w:t>.</w:t>
        </w:r>
      </w:ins>
      <w:del w:id="43" w:author="Matthew" w:date="2020-10-29T13:37:00Z">
        <w:r w:rsidRPr="00C82283" w:rsidDel="00EA5952">
          <w:rPr>
            <w:rFonts w:ascii="Times New Roman" w:eastAsia="Times New Roman" w:hAnsi="Times New Roman" w:cs="Times New Roman"/>
            <w:color w:val="000000"/>
            <w:lang w:val="en-ID"/>
          </w:rPr>
          <w:delText>,</w:delText>
        </w:r>
      </w:del>
      <w:r w:rsidRPr="00C82283">
        <w:rPr>
          <w:rFonts w:ascii="Times New Roman" w:eastAsia="Times New Roman" w:hAnsi="Times New Roman" w:cs="Times New Roman"/>
          <w:color w:val="000000"/>
          <w:lang w:val="en-ID"/>
        </w:rPr>
        <w:t xml:space="preserve"> </w:t>
      </w:r>
      <w:del w:id="44" w:author="Matthew" w:date="2020-10-29T13:37:00Z">
        <w:r w:rsidRPr="00C82283" w:rsidDel="00EA5952">
          <w:rPr>
            <w:rFonts w:ascii="Times New Roman" w:eastAsia="Times New Roman" w:hAnsi="Times New Roman" w:cs="Times New Roman"/>
            <w:color w:val="000000"/>
            <w:lang w:val="en-ID"/>
          </w:rPr>
          <w:delText>no matter how long it takes</w:delText>
        </w:r>
      </w:del>
      <w:ins w:id="45" w:author="Matthew" w:date="2020-10-29T13:37:00Z">
        <w:r w:rsidR="00EA5952">
          <w:rPr>
            <w:rFonts w:ascii="Times New Roman" w:eastAsia="Times New Roman" w:hAnsi="Times New Roman" w:cs="Times New Roman"/>
            <w:color w:val="000000"/>
            <w:lang w:val="en-ID"/>
          </w:rPr>
          <w:t>De</w:t>
        </w:r>
      </w:ins>
      <w:ins w:id="46" w:author="Matthew" w:date="2020-10-29T13:38:00Z">
        <w:r w:rsidR="00EA5952">
          <w:rPr>
            <w:rFonts w:ascii="Times New Roman" w:eastAsia="Times New Roman" w:hAnsi="Times New Roman" w:cs="Times New Roman"/>
            <w:color w:val="000000"/>
            <w:lang w:val="en-ID"/>
          </w:rPr>
          <w:t xml:space="preserve">spite having been in the baking business </w:t>
        </w:r>
      </w:ins>
      <w:ins w:id="47" w:author="Matthew" w:date="2020-10-29T13:39:00Z">
        <w:r w:rsidR="00EA5952">
          <w:rPr>
            <w:rFonts w:ascii="Times New Roman" w:eastAsia="Times New Roman" w:hAnsi="Times New Roman" w:cs="Times New Roman"/>
            <w:color w:val="000000"/>
            <w:lang w:val="en-ID"/>
          </w:rPr>
          <w:t>forever now, I was still struggling to</w:t>
        </w:r>
      </w:ins>
      <w:ins w:id="48" w:author="Matthew" w:date="2020-10-29T13:40:00Z">
        <w:r w:rsidR="00EA5952">
          <w:rPr>
            <w:rFonts w:ascii="Times New Roman" w:eastAsia="Times New Roman" w:hAnsi="Times New Roman" w:cs="Times New Roman"/>
            <w:color w:val="000000"/>
            <w:lang w:val="en-ID"/>
          </w:rPr>
          <w:t xml:space="preserve"> perfect my own</w:t>
        </w:r>
      </w:ins>
      <w:ins w:id="49" w:author="Matthew" w:date="2020-10-29T21:33:00Z">
        <w:r w:rsidR="008D2985">
          <w:rPr>
            <w:rFonts w:ascii="Times New Roman" w:eastAsia="Times New Roman" w:hAnsi="Times New Roman" w:cs="Times New Roman"/>
            <w:color w:val="000000"/>
            <w:lang w:val="en-ID"/>
          </w:rPr>
          <w:t>,</w:t>
        </w:r>
      </w:ins>
      <w:ins w:id="50" w:author="Matthew" w:date="2020-10-29T13:40:00Z">
        <w:r w:rsidR="00EA5952">
          <w:rPr>
            <w:rFonts w:ascii="Times New Roman" w:eastAsia="Times New Roman" w:hAnsi="Times New Roman" w:cs="Times New Roman"/>
            <w:color w:val="000000"/>
            <w:lang w:val="en-ID"/>
          </w:rPr>
          <w:t xml:space="preserve"> signature pastry</w:t>
        </w:r>
        <w:r w:rsidR="00933505">
          <w:rPr>
            <w:rFonts w:ascii="Times New Roman" w:eastAsia="Times New Roman" w:hAnsi="Times New Roman" w:cs="Times New Roman"/>
            <w:color w:val="000000"/>
            <w:lang w:val="en-ID"/>
          </w:rPr>
          <w:t xml:space="preserve"> – one that would win the hearts of my hometown people</w:t>
        </w:r>
      </w:ins>
      <w:r w:rsidRPr="00C82283">
        <w:rPr>
          <w:rFonts w:ascii="Times New Roman" w:eastAsia="Times New Roman" w:hAnsi="Times New Roman" w:cs="Times New Roman"/>
          <w:color w:val="000000"/>
          <w:lang w:val="en-ID"/>
        </w:rPr>
        <w:t xml:space="preserve">. </w:t>
      </w:r>
      <w:ins w:id="51" w:author="Matthew" w:date="2020-10-29T13:41:00Z">
        <w:r w:rsidR="00933505">
          <w:rPr>
            <w:rFonts w:ascii="Times New Roman" w:eastAsia="Times New Roman" w:hAnsi="Times New Roman" w:cs="Times New Roman"/>
            <w:color w:val="000000"/>
            <w:lang w:val="en-ID"/>
          </w:rPr>
          <w:t xml:space="preserve">From failed croissant-like cinnamon rolls </w:t>
        </w:r>
      </w:ins>
      <w:ins w:id="52" w:author="Matthew" w:date="2020-10-29T13:42:00Z">
        <w:r w:rsidR="00933505">
          <w:rPr>
            <w:rFonts w:ascii="Times New Roman" w:eastAsia="Times New Roman" w:hAnsi="Times New Roman" w:cs="Times New Roman"/>
            <w:color w:val="000000"/>
            <w:lang w:val="en-ID"/>
          </w:rPr>
          <w:t>turned into muddy chocolate like the movie Matilda to the endless evenings I would go online scouring cooking videos and recipes,</w:t>
        </w:r>
      </w:ins>
      <w:ins w:id="53" w:author="Matthew" w:date="2020-10-29T13:43:00Z">
        <w:r w:rsidR="00933505">
          <w:rPr>
            <w:rFonts w:ascii="Times New Roman" w:eastAsia="Times New Roman" w:hAnsi="Times New Roman" w:cs="Times New Roman"/>
            <w:color w:val="000000"/>
            <w:lang w:val="en-ID"/>
          </w:rPr>
          <w:t xml:space="preserve"> </w:t>
        </w:r>
      </w:ins>
      <w:del w:id="54" w:author="Matthew" w:date="2020-10-29T13:43:00Z">
        <w:r w:rsidRPr="00C82283" w:rsidDel="00933505">
          <w:rPr>
            <w:rFonts w:ascii="Times New Roman" w:eastAsia="Times New Roman" w:hAnsi="Times New Roman" w:cs="Times New Roman"/>
            <w:color w:val="000000"/>
            <w:lang w:val="en-ID"/>
          </w:rPr>
          <w:delText xml:space="preserve">In retrospect, it might have been </w:delText>
        </w:r>
      </w:del>
      <w:r w:rsidRPr="00C82283">
        <w:rPr>
          <w:rFonts w:ascii="Times New Roman" w:eastAsia="Times New Roman" w:hAnsi="Times New Roman" w:cs="Times New Roman"/>
          <w:color w:val="000000"/>
          <w:lang w:val="en-ID"/>
        </w:rPr>
        <w:t>my dad realiz</w:t>
      </w:r>
      <w:ins w:id="55" w:author="Matthew" w:date="2020-10-29T13:43:00Z">
        <w:r w:rsidR="00933505">
          <w:rPr>
            <w:rFonts w:ascii="Times New Roman" w:eastAsia="Times New Roman" w:hAnsi="Times New Roman" w:cs="Times New Roman"/>
            <w:color w:val="000000"/>
            <w:lang w:val="en-ID"/>
          </w:rPr>
          <w:t>ed</w:t>
        </w:r>
      </w:ins>
      <w:del w:id="56" w:author="Matthew" w:date="2020-10-29T13:43:00Z">
        <w:r w:rsidRPr="00C82283" w:rsidDel="00933505">
          <w:rPr>
            <w:rFonts w:ascii="Times New Roman" w:eastAsia="Times New Roman" w:hAnsi="Times New Roman" w:cs="Times New Roman"/>
            <w:color w:val="000000"/>
            <w:lang w:val="en-ID"/>
          </w:rPr>
          <w:delText>ing</w:delText>
        </w:r>
      </w:del>
      <w:r w:rsidRPr="00C82283">
        <w:rPr>
          <w:rFonts w:ascii="Times New Roman" w:eastAsia="Times New Roman" w:hAnsi="Times New Roman" w:cs="Times New Roman"/>
          <w:color w:val="000000"/>
          <w:lang w:val="en-ID"/>
        </w:rPr>
        <w:t xml:space="preserve"> that not only was I stuck with the recipe, but also </w:t>
      </w:r>
      <w:del w:id="57" w:author="Matthew" w:date="2020-10-29T13:44:00Z">
        <w:r w:rsidRPr="00C82283" w:rsidDel="00933505">
          <w:rPr>
            <w:rFonts w:ascii="Times New Roman" w:eastAsia="Times New Roman" w:hAnsi="Times New Roman" w:cs="Times New Roman"/>
            <w:color w:val="000000"/>
            <w:lang w:val="en-ID"/>
          </w:rPr>
          <w:delText xml:space="preserve">seeing </w:delText>
        </w:r>
      </w:del>
      <w:ins w:id="58" w:author="Matthew" w:date="2020-10-29T13:44:00Z">
        <w:r w:rsidR="00933505">
          <w:rPr>
            <w:rFonts w:ascii="Times New Roman" w:eastAsia="Times New Roman" w:hAnsi="Times New Roman" w:cs="Times New Roman"/>
            <w:color w:val="000000"/>
            <w:lang w:val="en-ID"/>
          </w:rPr>
          <w:t>that</w:t>
        </w:r>
        <w:r w:rsidR="00933505" w:rsidRPr="00C82283">
          <w:rPr>
            <w:rFonts w:ascii="Times New Roman" w:eastAsia="Times New Roman" w:hAnsi="Times New Roman" w:cs="Times New Roman"/>
            <w:color w:val="000000"/>
            <w:lang w:val="en-ID"/>
          </w:rPr>
          <w:t xml:space="preserve"> </w:t>
        </w:r>
      </w:ins>
      <w:del w:id="59" w:author="Matthew" w:date="2020-10-29T13:44:00Z">
        <w:r w:rsidRPr="00C82283" w:rsidDel="00933505">
          <w:rPr>
            <w:rFonts w:ascii="Times New Roman" w:eastAsia="Times New Roman" w:hAnsi="Times New Roman" w:cs="Times New Roman"/>
            <w:color w:val="000000"/>
            <w:lang w:val="en-ID"/>
          </w:rPr>
          <w:delText xml:space="preserve">the </w:delText>
        </w:r>
      </w:del>
      <w:ins w:id="60" w:author="Matthew" w:date="2020-10-29T13:44:00Z">
        <w:r w:rsidR="00933505">
          <w:rPr>
            <w:rFonts w:ascii="Times New Roman" w:eastAsia="Times New Roman" w:hAnsi="Times New Roman" w:cs="Times New Roman"/>
            <w:color w:val="000000"/>
            <w:lang w:val="en-ID"/>
          </w:rPr>
          <w:t>my</w:t>
        </w:r>
        <w:r w:rsidR="00933505" w:rsidRPr="00C82283">
          <w:rPr>
            <w:rFonts w:ascii="Times New Roman" w:eastAsia="Times New Roman" w:hAnsi="Times New Roman" w:cs="Times New Roman"/>
            <w:color w:val="000000"/>
            <w:lang w:val="en-ID"/>
          </w:rPr>
          <w:t xml:space="preserve"> </w:t>
        </w:r>
      </w:ins>
      <w:del w:id="61" w:author="Matthew" w:date="2020-10-29T13:45:00Z">
        <w:r w:rsidRPr="00C82283" w:rsidDel="00933505">
          <w:rPr>
            <w:rFonts w:ascii="Times New Roman" w:eastAsia="Times New Roman" w:hAnsi="Times New Roman" w:cs="Times New Roman"/>
            <w:color w:val="000000"/>
            <w:lang w:val="en-ID"/>
          </w:rPr>
          <w:delText>non-profit project</w:delText>
        </w:r>
      </w:del>
      <w:ins w:id="62" w:author="Matthew" w:date="2020-10-29T21:40:00Z">
        <w:r w:rsidR="00F164BB">
          <w:rPr>
            <w:rFonts w:ascii="Times New Roman" w:eastAsia="Times New Roman" w:hAnsi="Times New Roman" w:cs="Times New Roman"/>
            <w:color w:val="000000"/>
            <w:lang w:val="en-ID"/>
          </w:rPr>
          <w:t>non-profit</w:t>
        </w:r>
      </w:ins>
      <w:ins w:id="63" w:author="Matthew" w:date="2020-10-29T13:45:00Z">
        <w:r w:rsidR="00933505">
          <w:rPr>
            <w:rFonts w:ascii="Times New Roman" w:eastAsia="Times New Roman" w:hAnsi="Times New Roman" w:cs="Times New Roman"/>
            <w:color w:val="000000"/>
            <w:lang w:val="en-ID"/>
          </w:rPr>
          <w:t xml:space="preserve"> was</w:t>
        </w:r>
      </w:ins>
      <w:r w:rsidRPr="00C82283">
        <w:rPr>
          <w:rFonts w:ascii="Times New Roman" w:eastAsia="Times New Roman" w:hAnsi="Times New Roman" w:cs="Times New Roman"/>
          <w:color w:val="000000"/>
          <w:lang w:val="en-ID"/>
        </w:rPr>
        <w:t xml:space="preserve"> not moving at all</w:t>
      </w:r>
      <w:ins w:id="64" w:author="Matthew" w:date="2020-10-29T13:45:00Z">
        <w:r w:rsidR="00933505">
          <w:rPr>
            <w:rFonts w:ascii="Times New Roman" w:eastAsia="Times New Roman" w:hAnsi="Times New Roman" w:cs="Times New Roman"/>
            <w:color w:val="000000"/>
            <w:lang w:val="en-ID"/>
          </w:rPr>
          <w:t>.</w:t>
        </w:r>
      </w:ins>
      <w:del w:id="65" w:author="Matthew" w:date="2020-10-29T13:45:00Z">
        <w:r w:rsidRPr="00C82283" w:rsidDel="00933505">
          <w:rPr>
            <w:rFonts w:ascii="Times New Roman" w:eastAsia="Times New Roman" w:hAnsi="Times New Roman" w:cs="Times New Roman"/>
            <w:color w:val="000000"/>
            <w:lang w:val="en-ID"/>
          </w:rPr>
          <w:delText>,</w:delText>
        </w:r>
      </w:del>
      <w:r w:rsidRPr="00C82283">
        <w:rPr>
          <w:rFonts w:ascii="Times New Roman" w:eastAsia="Times New Roman" w:hAnsi="Times New Roman" w:cs="Times New Roman"/>
          <w:color w:val="000000"/>
          <w:lang w:val="en-ID"/>
        </w:rPr>
        <w:t xml:space="preserve"> </w:t>
      </w:r>
    </w:p>
    <w:p w14:paraId="2BE90063" w14:textId="77777777" w:rsidR="00933505" w:rsidRDefault="00933505" w:rsidP="00C82283">
      <w:pPr>
        <w:jc w:val="both"/>
        <w:rPr>
          <w:ins w:id="66" w:author="Matthew" w:date="2020-10-29T13:45:00Z"/>
          <w:rFonts w:ascii="Times New Roman" w:eastAsia="Times New Roman" w:hAnsi="Times New Roman" w:cs="Times New Roman"/>
          <w:color w:val="000000"/>
          <w:lang w:val="en-ID"/>
        </w:rPr>
      </w:pPr>
    </w:p>
    <w:p w14:paraId="41560B25" w14:textId="1E20FDD1" w:rsidR="00C82283" w:rsidRPr="00D3032B" w:rsidDel="00D3032B" w:rsidRDefault="00D3032B" w:rsidP="00D3032B">
      <w:pPr>
        <w:ind w:firstLine="720"/>
        <w:jc w:val="both"/>
        <w:rPr>
          <w:del w:id="67" w:author="Matthew" w:date="2020-10-29T13:54:00Z"/>
          <w:rFonts w:ascii="Times New Roman" w:eastAsia="Times New Roman" w:hAnsi="Times New Roman" w:cs="Times New Roman"/>
          <w:color w:val="000000"/>
          <w:lang w:val="en-ID"/>
          <w:rPrChange w:id="68" w:author="Matthew" w:date="2020-10-29T13:52:00Z">
            <w:rPr>
              <w:del w:id="69" w:author="Matthew" w:date="2020-10-29T13:54:00Z"/>
              <w:rFonts w:ascii="Times New Roman" w:eastAsia="Times New Roman" w:hAnsi="Times New Roman" w:cs="Times New Roman"/>
              <w:lang w:val="en-ID"/>
            </w:rPr>
          </w:rPrChange>
        </w:rPr>
        <w:pPrChange w:id="70" w:author="Matthew" w:date="2020-10-29T13:52:00Z">
          <w:pPr>
            <w:jc w:val="both"/>
          </w:pPr>
        </w:pPrChange>
      </w:pPr>
      <w:ins w:id="71" w:author="Matthew" w:date="2020-10-29T13:54:00Z">
        <w:r>
          <w:rPr>
            <w:rFonts w:ascii="Times New Roman" w:eastAsia="Times New Roman" w:hAnsi="Times New Roman" w:cs="Times New Roman"/>
            <w:color w:val="000000"/>
            <w:lang w:val="en-ID"/>
          </w:rPr>
          <w:t>Having already scarred</w:t>
        </w:r>
      </w:ins>
      <w:ins w:id="72" w:author="Matthew" w:date="2020-10-29T13:45:00Z">
        <w:r w:rsidR="00933505">
          <w:rPr>
            <w:rFonts w:ascii="Times New Roman" w:eastAsia="Times New Roman" w:hAnsi="Times New Roman" w:cs="Times New Roman"/>
            <w:color w:val="000000"/>
            <w:lang w:val="en-ID"/>
          </w:rPr>
          <w:t xml:space="preserve"> me wit</w:t>
        </w:r>
      </w:ins>
      <w:ins w:id="73" w:author="Matthew" w:date="2020-10-29T13:46:00Z">
        <w:r w:rsidR="00933505">
          <w:rPr>
            <w:rFonts w:ascii="Times New Roman" w:eastAsia="Times New Roman" w:hAnsi="Times New Roman" w:cs="Times New Roman"/>
            <w:color w:val="000000"/>
            <w:lang w:val="en-ID"/>
          </w:rPr>
          <w:t xml:space="preserve">h that rhetorical thwart of his, he further deepened the wound </w:t>
        </w:r>
      </w:ins>
      <w:del w:id="74" w:author="Matthew" w:date="2020-10-29T13:46:00Z">
        <w:r w:rsidR="00C82283" w:rsidRPr="00C82283" w:rsidDel="00933505">
          <w:rPr>
            <w:rFonts w:ascii="Times New Roman" w:eastAsia="Times New Roman" w:hAnsi="Times New Roman" w:cs="Times New Roman"/>
            <w:color w:val="000000"/>
            <w:lang w:val="en-ID"/>
          </w:rPr>
          <w:delText xml:space="preserve">that prompted him to </w:delText>
        </w:r>
      </w:del>
      <w:ins w:id="75" w:author="Matthew" w:date="2020-10-29T13:46:00Z">
        <w:r w:rsidR="00933505">
          <w:rPr>
            <w:rFonts w:ascii="Times New Roman" w:eastAsia="Times New Roman" w:hAnsi="Times New Roman" w:cs="Times New Roman"/>
            <w:color w:val="000000"/>
            <w:lang w:val="en-ID"/>
          </w:rPr>
          <w:t xml:space="preserve">by slyly </w:t>
        </w:r>
      </w:ins>
      <w:r w:rsidR="00C82283" w:rsidRPr="00C82283">
        <w:rPr>
          <w:rFonts w:ascii="Times New Roman" w:eastAsia="Times New Roman" w:hAnsi="Times New Roman" w:cs="Times New Roman"/>
          <w:color w:val="000000"/>
          <w:lang w:val="en-ID"/>
        </w:rPr>
        <w:t>suggest</w:t>
      </w:r>
      <w:ins w:id="76" w:author="Matthew" w:date="2020-10-29T13:46:00Z">
        <w:r w:rsidR="00933505">
          <w:rPr>
            <w:rFonts w:ascii="Times New Roman" w:eastAsia="Times New Roman" w:hAnsi="Times New Roman" w:cs="Times New Roman"/>
            <w:color w:val="000000"/>
            <w:lang w:val="en-ID"/>
          </w:rPr>
          <w:t>ing</w:t>
        </w:r>
      </w:ins>
      <w:r w:rsidR="00C82283" w:rsidRPr="00C82283">
        <w:rPr>
          <w:rFonts w:ascii="Times New Roman" w:eastAsia="Times New Roman" w:hAnsi="Times New Roman" w:cs="Times New Roman"/>
          <w:color w:val="000000"/>
          <w:lang w:val="en-ID"/>
        </w:rPr>
        <w:t xml:space="preserve"> </w:t>
      </w:r>
      <w:ins w:id="77" w:author="Matthew" w:date="2020-10-29T13:46:00Z">
        <w:r w:rsidR="00933505">
          <w:rPr>
            <w:rFonts w:ascii="Times New Roman" w:eastAsia="Times New Roman" w:hAnsi="Times New Roman" w:cs="Times New Roman"/>
            <w:color w:val="000000"/>
            <w:lang w:val="en-ID"/>
          </w:rPr>
          <w:t xml:space="preserve">me </w:t>
        </w:r>
      </w:ins>
      <w:del w:id="78" w:author="Matthew" w:date="2020-10-29T13:46:00Z">
        <w:r w:rsidR="00C82283" w:rsidRPr="00C82283" w:rsidDel="00933505">
          <w:rPr>
            <w:rFonts w:ascii="Times New Roman" w:eastAsia="Times New Roman" w:hAnsi="Times New Roman" w:cs="Times New Roman"/>
            <w:color w:val="000000"/>
            <w:lang w:val="en-ID"/>
          </w:rPr>
          <w:delText xml:space="preserve">using </w:delText>
        </w:r>
      </w:del>
      <w:ins w:id="79" w:author="Matthew" w:date="2020-10-29T13:46:00Z">
        <w:r w:rsidR="00933505">
          <w:rPr>
            <w:rFonts w:ascii="Times New Roman" w:eastAsia="Times New Roman" w:hAnsi="Times New Roman" w:cs="Times New Roman"/>
            <w:color w:val="000000"/>
            <w:lang w:val="en-ID"/>
          </w:rPr>
          <w:t xml:space="preserve">to just use </w:t>
        </w:r>
      </w:ins>
      <w:r w:rsidR="00C82283" w:rsidRPr="00C82283">
        <w:rPr>
          <w:rFonts w:ascii="Times New Roman" w:eastAsia="Times New Roman" w:hAnsi="Times New Roman" w:cs="Times New Roman"/>
          <w:color w:val="000000"/>
          <w:lang w:val="en-ID"/>
        </w:rPr>
        <w:t>one of my aunt’s recipes</w:t>
      </w:r>
      <w:ins w:id="80" w:author="Matthew" w:date="2020-10-29T13:47:00Z">
        <w:r w:rsidR="00933505">
          <w:rPr>
            <w:rFonts w:ascii="Times New Roman" w:eastAsia="Times New Roman" w:hAnsi="Times New Roman" w:cs="Times New Roman"/>
            <w:color w:val="000000"/>
            <w:lang w:val="en-ID"/>
          </w:rPr>
          <w:t xml:space="preserve"> and admit defeat</w:t>
        </w:r>
      </w:ins>
      <w:r w:rsidR="00C82283" w:rsidRPr="00C82283">
        <w:rPr>
          <w:rFonts w:ascii="Times New Roman" w:eastAsia="Times New Roman" w:hAnsi="Times New Roman" w:cs="Times New Roman"/>
          <w:color w:val="000000"/>
          <w:lang w:val="en-ID"/>
        </w:rPr>
        <w:t xml:space="preserve">. </w:t>
      </w:r>
      <w:del w:id="81" w:author="Matthew" w:date="2020-10-29T13:48:00Z">
        <w:r w:rsidR="00C82283" w:rsidRPr="00C82283" w:rsidDel="00933505">
          <w:rPr>
            <w:rFonts w:ascii="Times New Roman" w:eastAsia="Times New Roman" w:hAnsi="Times New Roman" w:cs="Times New Roman"/>
            <w:color w:val="000000"/>
            <w:lang w:val="en-ID"/>
          </w:rPr>
          <w:delText>But at the time, I was angered by the idea. “Fine!”, I muttered grumpily from his futile suggestions</w:delText>
        </w:r>
      </w:del>
      <w:ins w:id="82" w:author="Matthew" w:date="2020-10-29T13:48:00Z">
        <w:r w:rsidR="00933505">
          <w:rPr>
            <w:rFonts w:ascii="Times New Roman" w:eastAsia="Times New Roman" w:hAnsi="Times New Roman" w:cs="Times New Roman"/>
            <w:color w:val="000000"/>
            <w:lang w:val="en-ID"/>
          </w:rPr>
          <w:t xml:space="preserve">Wasn’t </w:t>
        </w:r>
      </w:ins>
      <w:ins w:id="83" w:author="Matthew" w:date="2020-10-29T13:49:00Z">
        <w:r w:rsidR="00933505">
          <w:rPr>
            <w:rFonts w:ascii="Times New Roman" w:eastAsia="Times New Roman" w:hAnsi="Times New Roman" w:cs="Times New Roman"/>
            <w:color w:val="000000"/>
            <w:lang w:val="en-ID"/>
          </w:rPr>
          <w:t xml:space="preserve">exactly sure as to what or who made my ego </w:t>
        </w:r>
      </w:ins>
      <w:ins w:id="84" w:author="Matthew" w:date="2020-10-29T13:50:00Z">
        <w:r w:rsidR="00933505">
          <w:rPr>
            <w:rFonts w:ascii="Times New Roman" w:eastAsia="Times New Roman" w:hAnsi="Times New Roman" w:cs="Times New Roman"/>
            <w:color w:val="000000"/>
            <w:lang w:val="en-ID"/>
          </w:rPr>
          <w:t>flew away</w:t>
        </w:r>
      </w:ins>
      <w:ins w:id="85" w:author="Matthew" w:date="2020-10-29T13:51:00Z">
        <w:r>
          <w:rPr>
            <w:rFonts w:ascii="Times New Roman" w:eastAsia="Times New Roman" w:hAnsi="Times New Roman" w:cs="Times New Roman"/>
            <w:color w:val="000000"/>
            <w:lang w:val="en-ID"/>
          </w:rPr>
          <w:t xml:space="preserve"> till</w:t>
        </w:r>
      </w:ins>
      <w:ins w:id="86" w:author="Matthew" w:date="2020-10-29T13:50:00Z">
        <w:r>
          <w:rPr>
            <w:rFonts w:ascii="Times New Roman" w:eastAsia="Times New Roman" w:hAnsi="Times New Roman" w:cs="Times New Roman"/>
            <w:color w:val="000000"/>
            <w:lang w:val="en-ID"/>
          </w:rPr>
          <w:t xml:space="preserve"> I said</w:t>
        </w:r>
      </w:ins>
      <w:ins w:id="87" w:author="Matthew" w:date="2020-10-29T13:51:00Z">
        <w:r>
          <w:rPr>
            <w:rFonts w:ascii="Times New Roman" w:eastAsia="Times New Roman" w:hAnsi="Times New Roman" w:cs="Times New Roman"/>
            <w:color w:val="000000"/>
            <w:lang w:val="en-ID"/>
          </w:rPr>
          <w:t>,</w:t>
        </w:r>
      </w:ins>
      <w:ins w:id="88" w:author="Matthew" w:date="2020-10-29T13:50:00Z">
        <w:r>
          <w:rPr>
            <w:rFonts w:ascii="Times New Roman" w:eastAsia="Times New Roman" w:hAnsi="Times New Roman" w:cs="Times New Roman"/>
            <w:color w:val="000000"/>
            <w:lang w:val="en-ID"/>
          </w:rPr>
          <w:t xml:space="preserve"> “fine</w:t>
        </w:r>
      </w:ins>
      <w:r w:rsidR="00C82283" w:rsidRPr="00C82283">
        <w:rPr>
          <w:rFonts w:ascii="Times New Roman" w:eastAsia="Times New Roman" w:hAnsi="Times New Roman" w:cs="Times New Roman"/>
          <w:color w:val="000000"/>
          <w:lang w:val="en-ID"/>
        </w:rPr>
        <w:t>.</w:t>
      </w:r>
      <w:ins w:id="89" w:author="Matthew" w:date="2020-10-29T13:51:00Z">
        <w:r>
          <w:rPr>
            <w:rFonts w:ascii="Times New Roman" w:eastAsia="Times New Roman" w:hAnsi="Times New Roman" w:cs="Times New Roman"/>
            <w:color w:val="000000"/>
            <w:lang w:val="en-ID"/>
          </w:rPr>
          <w:t>”</w:t>
        </w:r>
      </w:ins>
      <w:r w:rsidR="00C82283" w:rsidRPr="00C82283">
        <w:rPr>
          <w:rFonts w:ascii="Times New Roman" w:eastAsia="Times New Roman" w:hAnsi="Times New Roman" w:cs="Times New Roman"/>
          <w:color w:val="000000"/>
          <w:lang w:val="en-ID"/>
        </w:rPr>
        <w:t xml:space="preserve"> </w:t>
      </w:r>
      <w:del w:id="90" w:author="Matthew" w:date="2020-10-29T13:51:00Z">
        <w:r w:rsidR="00C82283" w:rsidRPr="00C82283" w:rsidDel="00D3032B">
          <w:rPr>
            <w:rFonts w:ascii="Times New Roman" w:eastAsia="Times New Roman" w:hAnsi="Times New Roman" w:cs="Times New Roman"/>
            <w:color w:val="000000"/>
            <w:lang w:val="en-ID"/>
          </w:rPr>
          <w:delText xml:space="preserve">I finally tried making my aunt’s cookies. </w:delText>
        </w:r>
      </w:del>
      <w:r w:rsidR="00C82283" w:rsidRPr="00C82283">
        <w:rPr>
          <w:rFonts w:ascii="Times New Roman" w:eastAsia="Times New Roman" w:hAnsi="Times New Roman" w:cs="Times New Roman"/>
          <w:color w:val="000000"/>
          <w:lang w:val="en-ID"/>
        </w:rPr>
        <w:t xml:space="preserve">I was surprised </w:t>
      </w:r>
      <w:ins w:id="91" w:author="Matthew" w:date="2020-10-29T13:52:00Z">
        <w:r>
          <w:rPr>
            <w:rFonts w:ascii="Times New Roman" w:eastAsia="Times New Roman" w:hAnsi="Times New Roman" w:cs="Times New Roman"/>
            <w:color w:val="000000"/>
            <w:lang w:val="en-ID"/>
          </w:rPr>
          <w:t xml:space="preserve">by </w:t>
        </w:r>
      </w:ins>
      <w:r w:rsidR="00C82283" w:rsidRPr="00C82283">
        <w:rPr>
          <w:rFonts w:ascii="Times New Roman" w:eastAsia="Times New Roman" w:hAnsi="Times New Roman" w:cs="Times New Roman"/>
          <w:color w:val="000000"/>
          <w:lang w:val="en-ID"/>
        </w:rPr>
        <w:t xml:space="preserve">how </w:t>
      </w:r>
      <w:ins w:id="92" w:author="Matthew" w:date="2020-10-29T13:53:00Z">
        <w:r>
          <w:rPr>
            <w:rFonts w:ascii="Times New Roman" w:eastAsia="Times New Roman" w:hAnsi="Times New Roman" w:cs="Times New Roman"/>
            <w:color w:val="000000"/>
            <w:lang w:val="en-ID"/>
          </w:rPr>
          <w:t>magically</w:t>
        </w:r>
      </w:ins>
      <w:ins w:id="93" w:author="Matthew" w:date="2020-10-29T13:52:00Z">
        <w:r>
          <w:rPr>
            <w:rFonts w:ascii="Times New Roman" w:eastAsia="Times New Roman" w:hAnsi="Times New Roman" w:cs="Times New Roman"/>
            <w:color w:val="000000"/>
            <w:lang w:val="en-ID"/>
          </w:rPr>
          <w:t xml:space="preserve"> </w:t>
        </w:r>
      </w:ins>
      <w:r w:rsidR="00C82283" w:rsidRPr="00C82283">
        <w:rPr>
          <w:rFonts w:ascii="Times New Roman" w:eastAsia="Times New Roman" w:hAnsi="Times New Roman" w:cs="Times New Roman"/>
          <w:color w:val="000000"/>
          <w:lang w:val="en-ID"/>
        </w:rPr>
        <w:t>delicious</w:t>
      </w:r>
      <w:del w:id="94" w:author="Matthew" w:date="2020-10-29T13:53:00Z">
        <w:r w:rsidR="00C82283" w:rsidRPr="00C82283" w:rsidDel="00D3032B">
          <w:rPr>
            <w:rFonts w:ascii="Times New Roman" w:eastAsia="Times New Roman" w:hAnsi="Times New Roman" w:cs="Times New Roman"/>
            <w:color w:val="000000"/>
            <w:lang w:val="en-ID"/>
          </w:rPr>
          <w:delText xml:space="preserve">, timely mannered, and simple </w:delText>
        </w:r>
      </w:del>
      <w:ins w:id="95" w:author="Matthew" w:date="2020-10-29T13:53:00Z">
        <w:r>
          <w:rPr>
            <w:rFonts w:ascii="Times New Roman" w:eastAsia="Times New Roman" w:hAnsi="Times New Roman" w:cs="Times New Roman"/>
            <w:color w:val="000000"/>
            <w:lang w:val="en-ID"/>
          </w:rPr>
          <w:t xml:space="preserve"> yet simple </w:t>
        </w:r>
      </w:ins>
      <w:r w:rsidR="00C82283" w:rsidRPr="00C82283">
        <w:rPr>
          <w:rFonts w:ascii="Times New Roman" w:eastAsia="Times New Roman" w:hAnsi="Times New Roman" w:cs="Times New Roman"/>
          <w:color w:val="000000"/>
          <w:lang w:val="en-ID"/>
        </w:rPr>
        <w:t>they were</w:t>
      </w:r>
      <w:ins w:id="96" w:author="Matthew" w:date="2020-10-29T13:53:00Z">
        <w:r>
          <w:rPr>
            <w:rFonts w:ascii="Times New Roman" w:eastAsia="Times New Roman" w:hAnsi="Times New Roman" w:cs="Times New Roman"/>
            <w:color w:val="000000"/>
            <w:lang w:val="en-ID"/>
          </w:rPr>
          <w:t xml:space="preserve"> to make;</w:t>
        </w:r>
      </w:ins>
      <w:del w:id="97" w:author="Matthew" w:date="2020-10-29T13:53:00Z">
        <w:r w:rsidR="00C82283" w:rsidRPr="00C82283" w:rsidDel="00D3032B">
          <w:rPr>
            <w:rFonts w:ascii="Times New Roman" w:eastAsia="Times New Roman" w:hAnsi="Times New Roman" w:cs="Times New Roman"/>
            <w:color w:val="000000"/>
            <w:lang w:val="en-ID"/>
          </w:rPr>
          <w:delText>.</w:delText>
        </w:r>
      </w:del>
      <w:r w:rsidR="00C82283" w:rsidRPr="00C82283">
        <w:rPr>
          <w:rFonts w:ascii="Times New Roman" w:eastAsia="Times New Roman" w:hAnsi="Times New Roman" w:cs="Times New Roman"/>
          <w:color w:val="000000"/>
          <w:lang w:val="en-ID"/>
        </w:rPr>
        <w:t xml:space="preserve"> </w:t>
      </w:r>
      <w:ins w:id="98" w:author="Matthew" w:date="2020-10-29T13:53:00Z">
        <w:r>
          <w:rPr>
            <w:rFonts w:ascii="Times New Roman" w:eastAsia="Times New Roman" w:hAnsi="Times New Roman" w:cs="Times New Roman"/>
            <w:color w:val="000000"/>
            <w:lang w:val="en-ID"/>
          </w:rPr>
          <w:t>i</w:t>
        </w:r>
      </w:ins>
      <w:del w:id="99" w:author="Matthew" w:date="2020-10-29T13:53:00Z">
        <w:r w:rsidR="00C82283" w:rsidRPr="00C82283" w:rsidDel="00D3032B">
          <w:rPr>
            <w:rFonts w:ascii="Times New Roman" w:eastAsia="Times New Roman" w:hAnsi="Times New Roman" w:cs="Times New Roman"/>
            <w:color w:val="000000"/>
            <w:lang w:val="en-ID"/>
          </w:rPr>
          <w:delText>I</w:delText>
        </w:r>
      </w:del>
      <w:r w:rsidR="00C82283" w:rsidRPr="00C82283">
        <w:rPr>
          <w:rFonts w:ascii="Times New Roman" w:eastAsia="Times New Roman" w:hAnsi="Times New Roman" w:cs="Times New Roman"/>
          <w:color w:val="000000"/>
          <w:lang w:val="en-ID"/>
        </w:rPr>
        <w:t>t was perfect, other than the fact that it wasn’t mine. </w:t>
      </w:r>
    </w:p>
    <w:p w14:paraId="1CF66961" w14:textId="2D668772" w:rsidR="00C82283" w:rsidRPr="00C82283" w:rsidRDefault="00C82283" w:rsidP="001844BF">
      <w:pPr>
        <w:ind w:firstLine="720"/>
        <w:jc w:val="both"/>
        <w:rPr>
          <w:rFonts w:ascii="Times New Roman" w:eastAsia="Times New Roman" w:hAnsi="Times New Roman" w:cs="Times New Roman"/>
          <w:lang w:val="en-ID"/>
        </w:rPr>
      </w:pPr>
      <w:del w:id="100" w:author="Matthew" w:date="2020-10-29T13:56:00Z">
        <w:r w:rsidRPr="00C82283" w:rsidDel="00D3032B">
          <w:rPr>
            <w:rFonts w:ascii="Times New Roman" w:eastAsia="Times New Roman" w:hAnsi="Times New Roman" w:cs="Times New Roman"/>
            <w:color w:val="000000"/>
            <w:lang w:val="en-ID"/>
          </w:rPr>
          <w:delText>Desperate for time and having no progress at all</w:delText>
        </w:r>
      </w:del>
      <w:ins w:id="101" w:author="Matthew" w:date="2020-10-29T13:56:00Z">
        <w:r w:rsidR="00D3032B">
          <w:rPr>
            <w:rFonts w:ascii="Times New Roman" w:eastAsia="Times New Roman" w:hAnsi="Times New Roman" w:cs="Times New Roman"/>
            <w:color w:val="000000"/>
            <w:lang w:val="en-ID"/>
          </w:rPr>
          <w:t xml:space="preserve">With execution day getting closer and closer down the </w:t>
        </w:r>
      </w:ins>
      <w:ins w:id="102" w:author="Matthew" w:date="2020-10-29T13:57:00Z">
        <w:r w:rsidR="00D3032B">
          <w:rPr>
            <w:rFonts w:ascii="Times New Roman" w:eastAsia="Times New Roman" w:hAnsi="Times New Roman" w:cs="Times New Roman"/>
            <w:color w:val="000000"/>
            <w:lang w:val="en-ID"/>
          </w:rPr>
          <w:t>pipeline</w:t>
        </w:r>
      </w:ins>
      <w:r w:rsidRPr="00C82283">
        <w:rPr>
          <w:rFonts w:ascii="Times New Roman" w:eastAsia="Times New Roman" w:hAnsi="Times New Roman" w:cs="Times New Roman"/>
          <w:color w:val="000000"/>
          <w:lang w:val="en-ID"/>
        </w:rPr>
        <w:t xml:space="preserve">, I </w:t>
      </w:r>
      <w:del w:id="103" w:author="Matthew" w:date="2020-10-29T13:57:00Z">
        <w:r w:rsidRPr="00C82283" w:rsidDel="00D3032B">
          <w:rPr>
            <w:rFonts w:ascii="Times New Roman" w:eastAsia="Times New Roman" w:hAnsi="Times New Roman" w:cs="Times New Roman"/>
            <w:color w:val="000000"/>
            <w:lang w:val="en-ID"/>
          </w:rPr>
          <w:delText xml:space="preserve">am </w:delText>
        </w:r>
      </w:del>
      <w:ins w:id="104" w:author="Matthew" w:date="2020-10-29T13:57:00Z">
        <w:r w:rsidR="00D3032B">
          <w:rPr>
            <w:rFonts w:ascii="Times New Roman" w:eastAsia="Times New Roman" w:hAnsi="Times New Roman" w:cs="Times New Roman"/>
            <w:color w:val="000000"/>
            <w:lang w:val="en-ID"/>
          </w:rPr>
          <w:t xml:space="preserve">was </w:t>
        </w:r>
      </w:ins>
      <w:r w:rsidRPr="00C82283">
        <w:rPr>
          <w:rFonts w:ascii="Times New Roman" w:eastAsia="Times New Roman" w:hAnsi="Times New Roman" w:cs="Times New Roman"/>
          <w:color w:val="000000"/>
          <w:lang w:val="en-ID"/>
        </w:rPr>
        <w:t xml:space="preserve">fixated with </w:t>
      </w:r>
      <w:ins w:id="105" w:author="Matthew" w:date="2020-10-29T13:55:00Z">
        <w:r w:rsidR="00D3032B">
          <w:rPr>
            <w:rFonts w:ascii="Times New Roman" w:eastAsia="Times New Roman" w:hAnsi="Times New Roman" w:cs="Times New Roman"/>
            <w:color w:val="000000"/>
            <w:lang w:val="en-ID"/>
          </w:rPr>
          <w:t>an</w:t>
        </w:r>
      </w:ins>
      <w:del w:id="106" w:author="Matthew" w:date="2020-10-29T13:55:00Z">
        <w:r w:rsidRPr="00C82283" w:rsidDel="00D3032B">
          <w:rPr>
            <w:rFonts w:ascii="Times New Roman" w:eastAsia="Times New Roman" w:hAnsi="Times New Roman" w:cs="Times New Roman"/>
            <w:color w:val="000000"/>
            <w:lang w:val="en-ID"/>
          </w:rPr>
          <w:delText>this</w:delText>
        </w:r>
      </w:del>
      <w:r w:rsidRPr="00C82283">
        <w:rPr>
          <w:rFonts w:ascii="Times New Roman" w:eastAsia="Times New Roman" w:hAnsi="Times New Roman" w:cs="Times New Roman"/>
          <w:color w:val="000000"/>
          <w:lang w:val="en-ID"/>
        </w:rPr>
        <w:t xml:space="preserve"> </w:t>
      </w:r>
      <w:del w:id="107" w:author="Matthew" w:date="2020-10-29T13:55:00Z">
        <w:r w:rsidRPr="00C82283" w:rsidDel="00D3032B">
          <w:rPr>
            <w:rFonts w:ascii="Times New Roman" w:eastAsia="Times New Roman" w:hAnsi="Times New Roman" w:cs="Times New Roman"/>
            <w:color w:val="000000"/>
            <w:lang w:val="en-ID"/>
          </w:rPr>
          <w:delText>fact</w:delText>
        </w:r>
      </w:del>
      <w:ins w:id="108" w:author="Matthew" w:date="2020-10-29T13:55:00Z">
        <w:r w:rsidR="00D3032B">
          <w:rPr>
            <w:rFonts w:ascii="Times New Roman" w:eastAsia="Times New Roman" w:hAnsi="Times New Roman" w:cs="Times New Roman"/>
            <w:color w:val="000000"/>
            <w:lang w:val="en-ID"/>
          </w:rPr>
          <w:t>uneasy solution</w:t>
        </w:r>
      </w:ins>
      <w:r w:rsidRPr="00C82283">
        <w:rPr>
          <w:rFonts w:ascii="Times New Roman" w:eastAsia="Times New Roman" w:hAnsi="Times New Roman" w:cs="Times New Roman"/>
          <w:color w:val="000000"/>
          <w:lang w:val="en-ID"/>
        </w:rPr>
        <w:t xml:space="preserve">. </w:t>
      </w:r>
      <w:del w:id="109" w:author="Matthew" w:date="2020-10-29T13:59:00Z">
        <w:r w:rsidRPr="00C82283" w:rsidDel="00D3032B">
          <w:rPr>
            <w:rFonts w:ascii="Times New Roman" w:eastAsia="Times New Roman" w:hAnsi="Times New Roman" w:cs="Times New Roman"/>
            <w:color w:val="000000"/>
            <w:lang w:val="en-ID"/>
          </w:rPr>
          <w:delText>I just wanted this problem to be over and decided to take the realistic solution instead, baking those cookies. “Is it truly fine to use your recipe?” With tender and assuring words, my aunt said “Of course!”</w:delText>
        </w:r>
      </w:del>
      <w:ins w:id="110" w:author="Matthew" w:date="2020-10-29T13:59:00Z">
        <w:r w:rsidR="00D3032B">
          <w:rPr>
            <w:rFonts w:ascii="Times New Roman" w:eastAsia="Times New Roman" w:hAnsi="Times New Roman" w:cs="Times New Roman"/>
            <w:color w:val="000000"/>
            <w:lang w:val="en-ID"/>
          </w:rPr>
          <w:t>As I heavily</w:t>
        </w:r>
      </w:ins>
      <w:ins w:id="111" w:author="Matthew" w:date="2020-10-29T14:00:00Z">
        <w:r w:rsidR="00D3032B">
          <w:rPr>
            <w:rFonts w:ascii="Times New Roman" w:eastAsia="Times New Roman" w:hAnsi="Times New Roman" w:cs="Times New Roman"/>
            <w:color w:val="000000"/>
            <w:lang w:val="en-ID"/>
          </w:rPr>
          <w:t xml:space="preserve"> walked into my aunt’s premises asking for her permission, </w:t>
        </w:r>
        <w:r w:rsidR="007B2CEE">
          <w:rPr>
            <w:rFonts w:ascii="Times New Roman" w:eastAsia="Times New Roman" w:hAnsi="Times New Roman" w:cs="Times New Roman"/>
            <w:color w:val="000000"/>
            <w:lang w:val="en-ID"/>
          </w:rPr>
          <w:t xml:space="preserve">she tenderly nodded with </w:t>
        </w:r>
      </w:ins>
      <w:ins w:id="112" w:author="Matthew" w:date="2020-10-29T14:01:00Z">
        <w:r w:rsidR="007B2CEE">
          <w:rPr>
            <w:rFonts w:ascii="Times New Roman" w:eastAsia="Times New Roman" w:hAnsi="Times New Roman" w:cs="Times New Roman"/>
            <w:color w:val="000000"/>
            <w:lang w:val="en-ID"/>
          </w:rPr>
          <w:t xml:space="preserve">a </w:t>
        </w:r>
      </w:ins>
      <w:ins w:id="113" w:author="Matthew" w:date="2020-10-29T14:02:00Z">
        <w:r w:rsidR="007B2CEE">
          <w:rPr>
            <w:rFonts w:ascii="Times New Roman" w:eastAsia="Times New Roman" w:hAnsi="Times New Roman" w:cs="Times New Roman"/>
            <w:color w:val="000000"/>
            <w:lang w:val="en-ID"/>
          </w:rPr>
          <w:t xml:space="preserve">solid approval in her eyes, </w:t>
        </w:r>
      </w:ins>
      <w:ins w:id="114" w:author="Matthew" w:date="2020-10-29T14:05:00Z">
        <w:r w:rsidR="007B2CEE">
          <w:rPr>
            <w:rFonts w:ascii="Times New Roman" w:eastAsia="Times New Roman" w:hAnsi="Times New Roman" w:cs="Times New Roman"/>
            <w:color w:val="000000"/>
            <w:lang w:val="en-ID"/>
          </w:rPr>
          <w:t xml:space="preserve">actually </w:t>
        </w:r>
      </w:ins>
      <w:ins w:id="115" w:author="Matthew" w:date="2020-10-29T14:02:00Z">
        <w:r w:rsidR="007B2CEE">
          <w:rPr>
            <w:rFonts w:ascii="Times New Roman" w:eastAsia="Times New Roman" w:hAnsi="Times New Roman" w:cs="Times New Roman"/>
            <w:color w:val="000000"/>
            <w:lang w:val="en-ID"/>
          </w:rPr>
          <w:t xml:space="preserve">wanting her niece </w:t>
        </w:r>
      </w:ins>
      <w:ins w:id="116" w:author="Matthew" w:date="2020-10-29T14:03:00Z">
        <w:r w:rsidR="007B2CEE">
          <w:rPr>
            <w:rFonts w:ascii="Times New Roman" w:eastAsia="Times New Roman" w:hAnsi="Times New Roman" w:cs="Times New Roman"/>
            <w:color w:val="000000"/>
            <w:lang w:val="en-ID"/>
          </w:rPr>
          <w:t xml:space="preserve">to </w:t>
        </w:r>
      </w:ins>
      <w:ins w:id="117" w:author="Matthew" w:date="2020-10-29T14:06:00Z">
        <w:r w:rsidR="007B2CEE">
          <w:rPr>
            <w:rFonts w:ascii="Times New Roman" w:eastAsia="Times New Roman" w:hAnsi="Times New Roman" w:cs="Times New Roman"/>
            <w:color w:val="000000"/>
            <w:lang w:val="en-ID"/>
          </w:rPr>
          <w:t>bring forth the legacy to a wider c</w:t>
        </w:r>
      </w:ins>
      <w:ins w:id="118" w:author="Matthew" w:date="2020-10-29T14:07:00Z">
        <w:r w:rsidR="007B2CEE">
          <w:rPr>
            <w:rFonts w:ascii="Times New Roman" w:eastAsia="Times New Roman" w:hAnsi="Times New Roman" w:cs="Times New Roman"/>
            <w:color w:val="000000"/>
            <w:lang w:val="en-ID"/>
          </w:rPr>
          <w:t>ustomer</w:t>
        </w:r>
      </w:ins>
      <w:ins w:id="119" w:author="Matthew" w:date="2020-10-29T14:06:00Z">
        <w:r w:rsidR="007B2CEE">
          <w:rPr>
            <w:rFonts w:ascii="Times New Roman" w:eastAsia="Times New Roman" w:hAnsi="Times New Roman" w:cs="Times New Roman"/>
            <w:color w:val="000000"/>
            <w:lang w:val="en-ID"/>
          </w:rPr>
          <w:t xml:space="preserve"> segment</w:t>
        </w:r>
      </w:ins>
      <w:ins w:id="120" w:author="Matthew" w:date="2020-10-29T14:05:00Z">
        <w:r w:rsidR="007B2CEE">
          <w:rPr>
            <w:rFonts w:ascii="Times New Roman" w:eastAsia="Times New Roman" w:hAnsi="Times New Roman" w:cs="Times New Roman"/>
            <w:color w:val="000000"/>
            <w:lang w:val="en-ID"/>
          </w:rPr>
          <w:t>.</w:t>
        </w:r>
      </w:ins>
    </w:p>
    <w:p w14:paraId="6D781B0D" w14:textId="77777777" w:rsidR="00EA5952" w:rsidRDefault="00EA5952" w:rsidP="00C82283">
      <w:pPr>
        <w:ind w:firstLine="720"/>
        <w:jc w:val="both"/>
        <w:rPr>
          <w:ins w:id="121" w:author="Matthew" w:date="2020-10-29T13:34:00Z"/>
          <w:rFonts w:ascii="Times New Roman" w:eastAsia="Times New Roman" w:hAnsi="Times New Roman" w:cs="Times New Roman"/>
          <w:color w:val="000000"/>
          <w:lang w:val="en-ID"/>
        </w:rPr>
      </w:pPr>
    </w:p>
    <w:p w14:paraId="72207A57" w14:textId="16E38452" w:rsidR="00525731" w:rsidRDefault="00C82283" w:rsidP="00C82283">
      <w:pPr>
        <w:ind w:firstLine="720"/>
        <w:jc w:val="both"/>
        <w:rPr>
          <w:ins w:id="122" w:author="Matthew" w:date="2020-10-29T14:23:00Z"/>
          <w:rFonts w:ascii="Times New Roman" w:eastAsia="Times New Roman" w:hAnsi="Times New Roman" w:cs="Times New Roman"/>
          <w:color w:val="000000"/>
          <w:lang w:val="en-ID"/>
        </w:rPr>
      </w:pPr>
      <w:del w:id="123" w:author="Matthew" w:date="2020-10-29T14:08:00Z">
        <w:r w:rsidRPr="00C82283" w:rsidDel="007B2CEE">
          <w:rPr>
            <w:rFonts w:ascii="Times New Roman" w:eastAsia="Times New Roman" w:hAnsi="Times New Roman" w:cs="Times New Roman"/>
            <w:color w:val="000000"/>
            <w:lang w:val="en-ID"/>
          </w:rPr>
          <w:delText>Exhausted on the first day as I</w:delText>
        </w:r>
      </w:del>
      <w:ins w:id="124" w:author="Matthew" w:date="2020-10-29T14:08:00Z">
        <w:r w:rsidR="007B2CEE">
          <w:rPr>
            <w:rFonts w:ascii="Times New Roman" w:eastAsia="Times New Roman" w:hAnsi="Times New Roman" w:cs="Times New Roman"/>
            <w:color w:val="000000"/>
            <w:lang w:val="en-ID"/>
          </w:rPr>
          <w:t>Evenings after school</w:t>
        </w:r>
      </w:ins>
      <w:ins w:id="125" w:author="Matthew" w:date="2020-10-29T14:09:00Z">
        <w:r w:rsidR="007B2CEE">
          <w:rPr>
            <w:rFonts w:ascii="Times New Roman" w:eastAsia="Times New Roman" w:hAnsi="Times New Roman" w:cs="Times New Roman"/>
            <w:color w:val="000000"/>
            <w:lang w:val="en-ID"/>
          </w:rPr>
          <w:t xml:space="preserve">, I would </w:t>
        </w:r>
      </w:ins>
      <w:del w:id="126" w:author="Matthew" w:date="2020-10-29T14:08:00Z">
        <w:r w:rsidRPr="00C82283" w:rsidDel="007B2CEE">
          <w:rPr>
            <w:rFonts w:ascii="Times New Roman" w:eastAsia="Times New Roman" w:hAnsi="Times New Roman" w:cs="Times New Roman"/>
            <w:color w:val="000000"/>
            <w:lang w:val="en-ID"/>
          </w:rPr>
          <w:delText xml:space="preserve"> </w:delText>
        </w:r>
      </w:del>
      <w:r w:rsidRPr="00C82283">
        <w:rPr>
          <w:rFonts w:ascii="Times New Roman" w:eastAsia="Times New Roman" w:hAnsi="Times New Roman" w:cs="Times New Roman"/>
          <w:color w:val="000000"/>
          <w:lang w:val="en-ID"/>
        </w:rPr>
        <w:t xml:space="preserve">walk on the usual silver pavements in front of my dad’s workplace where I </w:t>
      </w:r>
      <w:del w:id="127" w:author="Matthew" w:date="2020-10-29T14:10:00Z">
        <w:r w:rsidRPr="00C82283" w:rsidDel="007B2CEE">
          <w:rPr>
            <w:rFonts w:ascii="Times New Roman" w:eastAsia="Times New Roman" w:hAnsi="Times New Roman" w:cs="Times New Roman"/>
            <w:color w:val="000000"/>
            <w:lang w:val="en-ID"/>
          </w:rPr>
          <w:delText>spent the whole day making</w:delText>
        </w:r>
      </w:del>
      <w:ins w:id="128" w:author="Matthew" w:date="2020-10-29T14:10:00Z">
        <w:r w:rsidR="007B2CEE">
          <w:rPr>
            <w:rFonts w:ascii="Times New Roman" w:eastAsia="Times New Roman" w:hAnsi="Times New Roman" w:cs="Times New Roman"/>
            <w:color w:val="000000"/>
            <w:lang w:val="en-ID"/>
          </w:rPr>
          <w:t>would make my</w:t>
        </w:r>
      </w:ins>
      <w:r w:rsidRPr="00C82283">
        <w:rPr>
          <w:rFonts w:ascii="Times New Roman" w:eastAsia="Times New Roman" w:hAnsi="Times New Roman" w:cs="Times New Roman"/>
          <w:color w:val="000000"/>
          <w:lang w:val="en-ID"/>
        </w:rPr>
        <w:t xml:space="preserve"> cookies</w:t>
      </w:r>
      <w:ins w:id="129" w:author="Matthew" w:date="2020-10-29T14:10:00Z">
        <w:r w:rsidR="007B2CEE">
          <w:rPr>
            <w:rFonts w:ascii="Times New Roman" w:eastAsia="Times New Roman" w:hAnsi="Times New Roman" w:cs="Times New Roman"/>
            <w:color w:val="000000"/>
            <w:lang w:val="en-ID"/>
          </w:rPr>
          <w:t xml:space="preserve"> at</w:t>
        </w:r>
      </w:ins>
      <w:r w:rsidRPr="00C82283">
        <w:rPr>
          <w:rFonts w:ascii="Times New Roman" w:eastAsia="Times New Roman" w:hAnsi="Times New Roman" w:cs="Times New Roman"/>
          <w:color w:val="000000"/>
          <w:lang w:val="en-ID"/>
        </w:rPr>
        <w:t xml:space="preserve">. </w:t>
      </w:r>
      <w:ins w:id="130" w:author="Matthew" w:date="2020-10-29T21:35:00Z">
        <w:r w:rsidR="008D2985">
          <w:rPr>
            <w:rFonts w:ascii="Times New Roman" w:eastAsia="Times New Roman" w:hAnsi="Times New Roman" w:cs="Times New Roman"/>
            <w:color w:val="000000"/>
            <w:lang w:val="en-ID"/>
          </w:rPr>
          <w:t>‘</w:t>
        </w:r>
      </w:ins>
      <w:ins w:id="131" w:author="Matthew" w:date="2020-10-29T14:12:00Z">
        <w:r w:rsidR="005A74E5">
          <w:rPr>
            <w:rFonts w:ascii="Times New Roman" w:eastAsia="Times New Roman" w:hAnsi="Times New Roman" w:cs="Times New Roman"/>
            <w:color w:val="000000"/>
            <w:lang w:val="en-ID"/>
          </w:rPr>
          <w:t xml:space="preserve">Tis was the golden hour – the </w:t>
        </w:r>
      </w:ins>
      <w:ins w:id="132" w:author="Matthew" w:date="2020-10-29T21:36:00Z">
        <w:r w:rsidR="008D2985">
          <w:rPr>
            <w:rFonts w:ascii="Times New Roman" w:eastAsia="Times New Roman" w:hAnsi="Times New Roman" w:cs="Times New Roman"/>
            <w:color w:val="000000"/>
            <w:lang w:val="en-ID"/>
          </w:rPr>
          <w:t>blazing orange</w:t>
        </w:r>
      </w:ins>
      <w:ins w:id="133" w:author="Matthew" w:date="2020-10-29T14:13:00Z">
        <w:r w:rsidR="005A74E5">
          <w:rPr>
            <w:rFonts w:ascii="Times New Roman" w:eastAsia="Times New Roman" w:hAnsi="Times New Roman" w:cs="Times New Roman"/>
            <w:color w:val="000000"/>
            <w:lang w:val="en-ID"/>
          </w:rPr>
          <w:t xml:space="preserve"> hue of the sunset </w:t>
        </w:r>
      </w:ins>
      <w:ins w:id="134" w:author="Matthew" w:date="2020-10-29T14:16:00Z">
        <w:r w:rsidR="005A74E5">
          <w:rPr>
            <w:rFonts w:ascii="Times New Roman" w:eastAsia="Times New Roman" w:hAnsi="Times New Roman" w:cs="Times New Roman"/>
            <w:color w:val="000000"/>
            <w:lang w:val="en-ID"/>
          </w:rPr>
          <w:t>dawning my walk</w:t>
        </w:r>
      </w:ins>
      <w:ins w:id="135" w:author="Matthew" w:date="2020-10-29T14:13:00Z">
        <w:r w:rsidR="005A74E5">
          <w:rPr>
            <w:rFonts w:ascii="Times New Roman" w:eastAsia="Times New Roman" w:hAnsi="Times New Roman" w:cs="Times New Roman"/>
            <w:color w:val="000000"/>
            <w:lang w:val="en-ID"/>
          </w:rPr>
          <w:t xml:space="preserve">. </w:t>
        </w:r>
      </w:ins>
      <w:r w:rsidRPr="00C82283">
        <w:rPr>
          <w:rFonts w:ascii="Times New Roman" w:eastAsia="Times New Roman" w:hAnsi="Times New Roman" w:cs="Times New Roman"/>
          <w:color w:val="000000"/>
          <w:lang w:val="en-ID"/>
        </w:rPr>
        <w:t xml:space="preserve">A bag of chocolate chip and oatmeal raisin cookies </w:t>
      </w:r>
      <w:del w:id="136" w:author="Matthew" w:date="2020-10-29T14:15:00Z">
        <w:r w:rsidRPr="00C82283" w:rsidDel="005A74E5">
          <w:rPr>
            <w:rFonts w:ascii="Times New Roman" w:eastAsia="Times New Roman" w:hAnsi="Times New Roman" w:cs="Times New Roman"/>
            <w:color w:val="000000"/>
            <w:lang w:val="en-ID"/>
          </w:rPr>
          <w:delText>gripped on the palm of my hands</w:delText>
        </w:r>
      </w:del>
      <w:ins w:id="137" w:author="Matthew" w:date="2020-10-29T14:15:00Z">
        <w:r w:rsidR="005A74E5">
          <w:rPr>
            <w:rFonts w:ascii="Times New Roman" w:eastAsia="Times New Roman" w:hAnsi="Times New Roman" w:cs="Times New Roman"/>
            <w:color w:val="000000"/>
            <w:lang w:val="en-ID"/>
          </w:rPr>
          <w:t xml:space="preserve">tugged into a zip lock </w:t>
        </w:r>
      </w:ins>
      <w:ins w:id="138" w:author="Matthew" w:date="2020-10-29T14:16:00Z">
        <w:r w:rsidR="005A74E5">
          <w:rPr>
            <w:rFonts w:ascii="Times New Roman" w:eastAsia="Times New Roman" w:hAnsi="Times New Roman" w:cs="Times New Roman"/>
            <w:color w:val="000000"/>
            <w:lang w:val="en-ID"/>
          </w:rPr>
          <w:t>swayed down the pavement</w:t>
        </w:r>
      </w:ins>
      <w:r w:rsidRPr="00C82283">
        <w:rPr>
          <w:rFonts w:ascii="Times New Roman" w:eastAsia="Times New Roman" w:hAnsi="Times New Roman" w:cs="Times New Roman"/>
          <w:color w:val="000000"/>
          <w:lang w:val="en-ID"/>
        </w:rPr>
        <w:t xml:space="preserve">, </w:t>
      </w:r>
      <w:del w:id="139" w:author="Matthew" w:date="2020-10-29T14:17:00Z">
        <w:r w:rsidRPr="00C82283" w:rsidDel="005A74E5">
          <w:rPr>
            <w:rFonts w:ascii="Times New Roman" w:eastAsia="Times New Roman" w:hAnsi="Times New Roman" w:cs="Times New Roman"/>
            <w:color w:val="000000"/>
            <w:lang w:val="en-ID"/>
          </w:rPr>
          <w:delText xml:space="preserve">I was hoping to enjoy after a long </w:delText>
        </w:r>
        <w:r w:rsidRPr="00C82283" w:rsidDel="005A74E5">
          <w:rPr>
            <w:rFonts w:ascii="Times New Roman" w:eastAsia="Times New Roman" w:hAnsi="Times New Roman" w:cs="Times New Roman"/>
            <w:color w:val="000000"/>
            <w:lang w:val="en-ID"/>
          </w:rPr>
          <w:lastRenderedPageBreak/>
          <w:delText>tough day. I first realized the</w:delText>
        </w:r>
      </w:del>
      <w:ins w:id="140" w:author="Matthew" w:date="2020-10-29T14:17:00Z">
        <w:r w:rsidR="005A74E5">
          <w:rPr>
            <w:rFonts w:ascii="Times New Roman" w:eastAsia="Times New Roman" w:hAnsi="Times New Roman" w:cs="Times New Roman"/>
            <w:color w:val="000000"/>
            <w:lang w:val="en-ID"/>
          </w:rPr>
          <w:t>a deluxe sample</w:t>
        </w:r>
      </w:ins>
      <w:ins w:id="141" w:author="Matthew" w:date="2020-10-29T21:36:00Z">
        <w:r w:rsidR="008D2985">
          <w:rPr>
            <w:rFonts w:ascii="Times New Roman" w:eastAsia="Times New Roman" w:hAnsi="Times New Roman" w:cs="Times New Roman"/>
            <w:color w:val="000000"/>
            <w:lang w:val="en-ID"/>
          </w:rPr>
          <w:t>r</w:t>
        </w:r>
      </w:ins>
      <w:ins w:id="142" w:author="Matthew" w:date="2020-10-29T14:17:00Z">
        <w:r w:rsidR="005A74E5">
          <w:rPr>
            <w:rFonts w:ascii="Times New Roman" w:eastAsia="Times New Roman" w:hAnsi="Times New Roman" w:cs="Times New Roman"/>
            <w:color w:val="000000"/>
            <w:lang w:val="en-ID"/>
          </w:rPr>
          <w:t xml:space="preserve"> I was about to devour until I locked </w:t>
        </w:r>
      </w:ins>
      <w:ins w:id="143" w:author="Matthew" w:date="2020-10-29T14:18:00Z">
        <w:r w:rsidR="005A74E5">
          <w:rPr>
            <w:rFonts w:ascii="Times New Roman" w:eastAsia="Times New Roman" w:hAnsi="Times New Roman" w:cs="Times New Roman"/>
            <w:color w:val="000000"/>
            <w:lang w:val="en-ID"/>
          </w:rPr>
          <w:t>glance with a</w:t>
        </w:r>
      </w:ins>
      <w:r w:rsidRPr="00C82283">
        <w:rPr>
          <w:rFonts w:ascii="Times New Roman" w:eastAsia="Times New Roman" w:hAnsi="Times New Roman" w:cs="Times New Roman"/>
          <w:color w:val="000000"/>
          <w:lang w:val="en-ID"/>
        </w:rPr>
        <w:t xml:space="preserve"> lady. She </w:t>
      </w:r>
      <w:ins w:id="144" w:author="Matthew" w:date="2020-10-29T14:18:00Z">
        <w:r w:rsidR="005A74E5">
          <w:rPr>
            <w:rFonts w:ascii="Times New Roman" w:eastAsia="Times New Roman" w:hAnsi="Times New Roman" w:cs="Times New Roman"/>
            <w:color w:val="000000"/>
            <w:lang w:val="en-ID"/>
          </w:rPr>
          <w:t>seemed</w:t>
        </w:r>
      </w:ins>
      <w:del w:id="145" w:author="Matthew" w:date="2020-10-29T14:18:00Z">
        <w:r w:rsidRPr="00C82283" w:rsidDel="005A74E5">
          <w:rPr>
            <w:rFonts w:ascii="Times New Roman" w:eastAsia="Times New Roman" w:hAnsi="Times New Roman" w:cs="Times New Roman"/>
            <w:color w:val="000000"/>
            <w:lang w:val="en-ID"/>
          </w:rPr>
          <w:delText>was</w:delText>
        </w:r>
      </w:del>
      <w:r w:rsidRPr="00C82283">
        <w:rPr>
          <w:rFonts w:ascii="Times New Roman" w:eastAsia="Times New Roman" w:hAnsi="Times New Roman" w:cs="Times New Roman"/>
          <w:color w:val="000000"/>
          <w:lang w:val="en-ID"/>
        </w:rPr>
        <w:t xml:space="preserve"> </w:t>
      </w:r>
      <w:del w:id="146" w:author="Matthew" w:date="2020-10-29T14:18:00Z">
        <w:r w:rsidRPr="00C82283" w:rsidDel="005A74E5">
          <w:rPr>
            <w:rFonts w:ascii="Times New Roman" w:eastAsia="Times New Roman" w:hAnsi="Times New Roman" w:cs="Times New Roman"/>
            <w:color w:val="000000"/>
            <w:lang w:val="en-ID"/>
          </w:rPr>
          <w:delText>a homeless lady</w:delText>
        </w:r>
      </w:del>
      <w:ins w:id="147" w:author="Matthew" w:date="2020-10-29T14:18:00Z">
        <w:r w:rsidR="005A74E5">
          <w:rPr>
            <w:rFonts w:ascii="Times New Roman" w:eastAsia="Times New Roman" w:hAnsi="Times New Roman" w:cs="Times New Roman"/>
            <w:color w:val="000000"/>
            <w:lang w:val="en-ID"/>
          </w:rPr>
          <w:t>homeless,</w:t>
        </w:r>
      </w:ins>
      <w:r w:rsidRPr="00C82283">
        <w:rPr>
          <w:rFonts w:ascii="Times New Roman" w:eastAsia="Times New Roman" w:hAnsi="Times New Roman" w:cs="Times New Roman"/>
          <w:color w:val="000000"/>
          <w:lang w:val="en-ID"/>
        </w:rPr>
        <w:t xml:space="preserve"> sitting on the floor </w:t>
      </w:r>
      <w:del w:id="148" w:author="Matthew" w:date="2020-10-29T14:19:00Z">
        <w:r w:rsidRPr="00C82283" w:rsidDel="005A74E5">
          <w:rPr>
            <w:rFonts w:ascii="Times New Roman" w:eastAsia="Times New Roman" w:hAnsi="Times New Roman" w:cs="Times New Roman"/>
            <w:color w:val="000000"/>
            <w:lang w:val="en-ID"/>
          </w:rPr>
          <w:delText xml:space="preserve">looking down </w:delText>
        </w:r>
      </w:del>
      <w:ins w:id="149" w:author="Matthew" w:date="2020-10-29T14:19:00Z">
        <w:r w:rsidR="005A74E5">
          <w:rPr>
            <w:rFonts w:ascii="Times New Roman" w:eastAsia="Times New Roman" w:hAnsi="Times New Roman" w:cs="Times New Roman"/>
            <w:color w:val="000000"/>
            <w:lang w:val="en-ID"/>
          </w:rPr>
          <w:t xml:space="preserve">under the shadowy façade </w:t>
        </w:r>
      </w:ins>
      <w:r w:rsidRPr="00C82283">
        <w:rPr>
          <w:rFonts w:ascii="Times New Roman" w:eastAsia="Times New Roman" w:hAnsi="Times New Roman" w:cs="Times New Roman"/>
          <w:color w:val="000000"/>
          <w:lang w:val="en-ID"/>
        </w:rPr>
        <w:t xml:space="preserve">as her </w:t>
      </w:r>
      <w:ins w:id="150" w:author="Matthew" w:date="2020-10-29T14:20:00Z">
        <w:r w:rsidR="005A74E5">
          <w:rPr>
            <w:rFonts w:ascii="Times New Roman" w:eastAsia="Times New Roman" w:hAnsi="Times New Roman" w:cs="Times New Roman"/>
            <w:color w:val="000000"/>
            <w:lang w:val="en-ID"/>
          </w:rPr>
          <w:t>weary eyes and posture</w:t>
        </w:r>
      </w:ins>
      <w:del w:id="151" w:author="Matthew" w:date="2020-10-29T14:20:00Z">
        <w:r w:rsidRPr="00C82283" w:rsidDel="005A74E5">
          <w:rPr>
            <w:rFonts w:ascii="Times New Roman" w:eastAsia="Times New Roman" w:hAnsi="Times New Roman" w:cs="Times New Roman"/>
            <w:color w:val="000000"/>
            <w:lang w:val="en-ID"/>
          </w:rPr>
          <w:delText>sadness</w:delText>
        </w:r>
      </w:del>
      <w:r w:rsidRPr="00C82283">
        <w:rPr>
          <w:rFonts w:ascii="Times New Roman" w:eastAsia="Times New Roman" w:hAnsi="Times New Roman" w:cs="Times New Roman"/>
          <w:color w:val="000000"/>
          <w:lang w:val="en-ID"/>
        </w:rPr>
        <w:t xml:space="preserve"> </w:t>
      </w:r>
      <w:del w:id="152" w:author="Matthew" w:date="2020-10-29T21:37:00Z">
        <w:r w:rsidRPr="00C82283" w:rsidDel="008D2985">
          <w:rPr>
            <w:rFonts w:ascii="Times New Roman" w:eastAsia="Times New Roman" w:hAnsi="Times New Roman" w:cs="Times New Roman"/>
            <w:color w:val="000000"/>
            <w:lang w:val="en-ID"/>
          </w:rPr>
          <w:delText>se</w:delText>
        </w:r>
      </w:del>
      <w:ins w:id="153" w:author="Matthew" w:date="2020-10-29T21:37:00Z">
        <w:r w:rsidR="008D2985">
          <w:rPr>
            <w:rFonts w:ascii="Times New Roman" w:eastAsia="Times New Roman" w:hAnsi="Times New Roman" w:cs="Times New Roman"/>
            <w:color w:val="000000"/>
            <w:lang w:val="en-ID"/>
          </w:rPr>
          <w:t>appeared</w:t>
        </w:r>
        <w:r w:rsidR="008D2985">
          <w:rPr>
            <w:rFonts w:ascii="Times New Roman" w:eastAsia="Times New Roman" w:hAnsi="Times New Roman" w:cs="Times New Roman"/>
            <w:color w:val="000000"/>
            <w:lang w:val="en-ID"/>
          </w:rPr>
          <w:t xml:space="preserve"> </w:t>
        </w:r>
      </w:ins>
      <w:ins w:id="154" w:author="Matthew" w:date="2020-10-29T14:21:00Z">
        <w:r w:rsidR="00525731">
          <w:rPr>
            <w:rFonts w:ascii="Times New Roman" w:eastAsia="Times New Roman" w:hAnsi="Times New Roman" w:cs="Times New Roman"/>
            <w:color w:val="000000"/>
            <w:lang w:val="en-ID"/>
          </w:rPr>
          <w:t>to have pushed the sun completely out of sight</w:t>
        </w:r>
      </w:ins>
      <w:del w:id="155" w:author="Matthew" w:date="2020-10-29T14:21:00Z">
        <w:r w:rsidRPr="00C82283" w:rsidDel="00525731">
          <w:rPr>
            <w:rFonts w:ascii="Times New Roman" w:eastAsia="Times New Roman" w:hAnsi="Times New Roman" w:cs="Times New Roman"/>
            <w:color w:val="000000"/>
            <w:lang w:val="en-ID"/>
          </w:rPr>
          <w:delText>amles</w:delText>
        </w:r>
      </w:del>
      <w:del w:id="156" w:author="Matthew" w:date="2020-10-29T14:20:00Z">
        <w:r w:rsidRPr="00C82283" w:rsidDel="00525731">
          <w:rPr>
            <w:rFonts w:ascii="Times New Roman" w:eastAsia="Times New Roman" w:hAnsi="Times New Roman" w:cs="Times New Roman"/>
            <w:color w:val="000000"/>
            <w:lang w:val="en-ID"/>
          </w:rPr>
          <w:delText>sly complemented the dark pavements</w:delText>
        </w:r>
      </w:del>
      <w:r w:rsidRPr="00C82283">
        <w:rPr>
          <w:rFonts w:ascii="Times New Roman" w:eastAsia="Times New Roman" w:hAnsi="Times New Roman" w:cs="Times New Roman"/>
          <w:color w:val="000000"/>
          <w:lang w:val="en-ID"/>
        </w:rPr>
        <w:t xml:space="preserve">. </w:t>
      </w:r>
      <w:del w:id="157" w:author="Matthew" w:date="2020-10-29T14:22:00Z">
        <w:r w:rsidRPr="00C82283" w:rsidDel="00525731">
          <w:rPr>
            <w:rFonts w:ascii="Times New Roman" w:eastAsia="Times New Roman" w:hAnsi="Times New Roman" w:cs="Times New Roman"/>
            <w:color w:val="000000"/>
            <w:lang w:val="en-ID"/>
          </w:rPr>
          <w:delText xml:space="preserve">Her existence seemed to have merged with the wall, allowing people to easily ignore her. Started with a </w:delText>
        </w:r>
      </w:del>
      <w:ins w:id="158" w:author="Matthew" w:date="2020-10-29T14:22:00Z">
        <w:r w:rsidR="00525731">
          <w:rPr>
            <w:rFonts w:ascii="Times New Roman" w:eastAsia="Times New Roman" w:hAnsi="Times New Roman" w:cs="Times New Roman"/>
            <w:color w:val="000000"/>
            <w:lang w:val="en-ID"/>
          </w:rPr>
          <w:t xml:space="preserve">Almost immediately triggered by the </w:t>
        </w:r>
      </w:ins>
      <w:r w:rsidRPr="00C82283">
        <w:rPr>
          <w:rFonts w:ascii="Times New Roman" w:eastAsia="Times New Roman" w:hAnsi="Times New Roman" w:cs="Times New Roman"/>
          <w:color w:val="000000"/>
          <w:lang w:val="en-ID"/>
        </w:rPr>
        <w:t>strong conviction</w:t>
      </w:r>
      <w:del w:id="159" w:author="Matthew" w:date="2020-10-29T21:37:00Z">
        <w:r w:rsidRPr="00C82283" w:rsidDel="008D2985">
          <w:rPr>
            <w:rFonts w:ascii="Times New Roman" w:eastAsia="Times New Roman" w:hAnsi="Times New Roman" w:cs="Times New Roman"/>
            <w:color w:val="000000"/>
            <w:lang w:val="en-ID"/>
          </w:rPr>
          <w:delText xml:space="preserve"> which drowned my doubts</w:delText>
        </w:r>
      </w:del>
      <w:r w:rsidRPr="00C82283">
        <w:rPr>
          <w:rFonts w:ascii="Times New Roman" w:eastAsia="Times New Roman" w:hAnsi="Times New Roman" w:cs="Times New Roman"/>
          <w:color w:val="000000"/>
          <w:lang w:val="en-ID"/>
        </w:rPr>
        <w:t xml:space="preserve">, I </w:t>
      </w:r>
      <w:del w:id="160" w:author="Matthew" w:date="2020-10-29T14:22:00Z">
        <w:r w:rsidRPr="00C82283" w:rsidDel="00525731">
          <w:rPr>
            <w:rFonts w:ascii="Times New Roman" w:eastAsia="Times New Roman" w:hAnsi="Times New Roman" w:cs="Times New Roman"/>
            <w:color w:val="000000"/>
            <w:lang w:val="en-ID"/>
          </w:rPr>
          <w:delText xml:space="preserve">gave </w:delText>
        </w:r>
      </w:del>
      <w:ins w:id="161" w:author="Matthew" w:date="2020-10-29T14:22:00Z">
        <w:r w:rsidR="00525731">
          <w:rPr>
            <w:rFonts w:ascii="Times New Roman" w:eastAsia="Times New Roman" w:hAnsi="Times New Roman" w:cs="Times New Roman"/>
            <w:color w:val="000000"/>
            <w:lang w:val="en-ID"/>
          </w:rPr>
          <w:t xml:space="preserve">passed onto </w:t>
        </w:r>
      </w:ins>
      <w:r w:rsidRPr="00C82283">
        <w:rPr>
          <w:rFonts w:ascii="Times New Roman" w:eastAsia="Times New Roman" w:hAnsi="Times New Roman" w:cs="Times New Roman"/>
          <w:color w:val="000000"/>
          <w:lang w:val="en-ID"/>
        </w:rPr>
        <w:t xml:space="preserve">her the bag of cookies I was </w:t>
      </w:r>
      <w:del w:id="162" w:author="Matthew" w:date="2020-10-29T14:23:00Z">
        <w:r w:rsidRPr="00C82283" w:rsidDel="00525731">
          <w:rPr>
            <w:rFonts w:ascii="Times New Roman" w:eastAsia="Times New Roman" w:hAnsi="Times New Roman" w:cs="Times New Roman"/>
            <w:color w:val="000000"/>
            <w:lang w:val="en-ID"/>
          </w:rPr>
          <w:delText>clutching</w:delText>
        </w:r>
      </w:del>
      <w:ins w:id="163" w:author="Matthew" w:date="2020-10-29T14:23:00Z">
        <w:r w:rsidR="00525731">
          <w:rPr>
            <w:rFonts w:ascii="Times New Roman" w:eastAsia="Times New Roman" w:hAnsi="Times New Roman" w:cs="Times New Roman"/>
            <w:color w:val="000000"/>
            <w:lang w:val="en-ID"/>
          </w:rPr>
          <w:t>tightly clenching on</w:t>
        </w:r>
      </w:ins>
      <w:r w:rsidRPr="00C82283">
        <w:rPr>
          <w:rFonts w:ascii="Times New Roman" w:eastAsia="Times New Roman" w:hAnsi="Times New Roman" w:cs="Times New Roman"/>
          <w:color w:val="000000"/>
          <w:lang w:val="en-ID"/>
        </w:rPr>
        <w:t xml:space="preserve">. </w:t>
      </w:r>
    </w:p>
    <w:p w14:paraId="6B6C52AC" w14:textId="77777777" w:rsidR="00525731" w:rsidRDefault="00525731" w:rsidP="00C82283">
      <w:pPr>
        <w:ind w:firstLine="720"/>
        <w:jc w:val="both"/>
        <w:rPr>
          <w:ins w:id="164" w:author="Matthew" w:date="2020-10-29T14:23:00Z"/>
          <w:rFonts w:ascii="Times New Roman" w:eastAsia="Times New Roman" w:hAnsi="Times New Roman" w:cs="Times New Roman"/>
          <w:color w:val="000000"/>
          <w:lang w:val="en-ID"/>
        </w:rPr>
      </w:pPr>
    </w:p>
    <w:p w14:paraId="04BCCFCA" w14:textId="14F4B354" w:rsidR="00FC4316" w:rsidRDefault="00525731" w:rsidP="001844BF">
      <w:pPr>
        <w:ind w:firstLine="720"/>
        <w:jc w:val="both"/>
        <w:rPr>
          <w:ins w:id="165" w:author="Matthew" w:date="2020-10-29T14:33:00Z"/>
          <w:rFonts w:ascii="Times New Roman" w:eastAsia="Times New Roman" w:hAnsi="Times New Roman" w:cs="Times New Roman"/>
          <w:color w:val="000000"/>
          <w:lang w:val="en-ID"/>
        </w:rPr>
      </w:pPr>
      <w:ins w:id="166" w:author="Matthew" w:date="2020-10-29T14:23:00Z">
        <w:r>
          <w:rPr>
            <w:rFonts w:ascii="Times New Roman" w:eastAsia="Times New Roman" w:hAnsi="Times New Roman" w:cs="Times New Roman"/>
            <w:color w:val="000000"/>
            <w:lang w:val="en-ID"/>
          </w:rPr>
          <w:t>Perfection,</w:t>
        </w:r>
      </w:ins>
      <w:ins w:id="167" w:author="Matthew" w:date="2020-10-29T14:24:00Z">
        <w:r>
          <w:rPr>
            <w:rFonts w:ascii="Times New Roman" w:eastAsia="Times New Roman" w:hAnsi="Times New Roman" w:cs="Times New Roman"/>
            <w:color w:val="000000"/>
            <w:lang w:val="en-ID"/>
          </w:rPr>
          <w:t xml:space="preserve"> I finally felt after a seemingly very long time.</w:t>
        </w:r>
      </w:ins>
    </w:p>
    <w:p w14:paraId="6655837E" w14:textId="77777777" w:rsidR="00FC4316" w:rsidRDefault="00FC4316" w:rsidP="00C82283">
      <w:pPr>
        <w:ind w:firstLine="720"/>
        <w:jc w:val="both"/>
        <w:rPr>
          <w:ins w:id="168" w:author="Matthew" w:date="2020-10-29T14:33:00Z"/>
          <w:rFonts w:ascii="Times New Roman" w:eastAsia="Times New Roman" w:hAnsi="Times New Roman" w:cs="Times New Roman"/>
          <w:color w:val="000000"/>
          <w:lang w:val="en-ID"/>
        </w:rPr>
      </w:pPr>
    </w:p>
    <w:p w14:paraId="34356709" w14:textId="18ADFE56" w:rsidR="00C82283" w:rsidRPr="00C82283" w:rsidRDefault="00525731" w:rsidP="00C82283">
      <w:pPr>
        <w:ind w:firstLine="720"/>
        <w:jc w:val="both"/>
        <w:rPr>
          <w:rFonts w:ascii="Times New Roman" w:eastAsia="Times New Roman" w:hAnsi="Times New Roman" w:cs="Times New Roman"/>
          <w:lang w:val="en-ID"/>
        </w:rPr>
      </w:pPr>
      <w:ins w:id="169" w:author="Matthew" w:date="2020-10-29T14:24:00Z">
        <w:r>
          <w:rPr>
            <w:rFonts w:ascii="Times New Roman" w:eastAsia="Times New Roman" w:hAnsi="Times New Roman" w:cs="Times New Roman"/>
            <w:color w:val="000000"/>
            <w:lang w:val="en-ID"/>
          </w:rPr>
          <w:t xml:space="preserve">Warmth gushed through my veins as </w:t>
        </w:r>
      </w:ins>
      <w:r w:rsidR="00C82283" w:rsidRPr="00C82283">
        <w:rPr>
          <w:rFonts w:ascii="Times New Roman" w:eastAsia="Times New Roman" w:hAnsi="Times New Roman" w:cs="Times New Roman"/>
          <w:color w:val="000000"/>
          <w:lang w:val="en-ID"/>
        </w:rPr>
        <w:t xml:space="preserve">I </w:t>
      </w:r>
      <w:ins w:id="170" w:author="Matthew" w:date="2020-10-29T14:33:00Z">
        <w:r w:rsidR="00FC4316">
          <w:rPr>
            <w:rFonts w:ascii="Times New Roman" w:eastAsia="Times New Roman" w:hAnsi="Times New Roman" w:cs="Times New Roman"/>
            <w:color w:val="000000"/>
            <w:lang w:val="en-ID"/>
          </w:rPr>
          <w:t xml:space="preserve">vividly </w:t>
        </w:r>
      </w:ins>
      <w:ins w:id="171" w:author="Matthew" w:date="2020-10-29T21:13:00Z">
        <w:r w:rsidR="001844BF">
          <w:rPr>
            <w:rFonts w:ascii="Times New Roman" w:eastAsia="Times New Roman" w:hAnsi="Times New Roman" w:cs="Times New Roman"/>
            <w:color w:val="000000"/>
            <w:lang w:val="en-ID"/>
          </w:rPr>
          <w:t>caught</w:t>
        </w:r>
      </w:ins>
      <w:ins w:id="172" w:author="Matthew" w:date="2020-10-29T14:25:00Z">
        <w:r>
          <w:rPr>
            <w:rFonts w:ascii="Times New Roman" w:eastAsia="Times New Roman" w:hAnsi="Times New Roman" w:cs="Times New Roman"/>
            <w:color w:val="000000"/>
            <w:lang w:val="en-ID"/>
          </w:rPr>
          <w:t xml:space="preserve"> this glimps</w:t>
        </w:r>
      </w:ins>
      <w:ins w:id="173" w:author="Matthew" w:date="2020-10-29T14:26:00Z">
        <w:r>
          <w:rPr>
            <w:rFonts w:ascii="Times New Roman" w:eastAsia="Times New Roman" w:hAnsi="Times New Roman" w:cs="Times New Roman"/>
            <w:color w:val="000000"/>
            <w:lang w:val="en-ID"/>
          </w:rPr>
          <w:t xml:space="preserve">e of happiness in her as </w:t>
        </w:r>
      </w:ins>
      <w:ins w:id="174" w:author="Matthew" w:date="2020-10-29T14:27:00Z">
        <w:r>
          <w:rPr>
            <w:rFonts w:ascii="Times New Roman" w:eastAsia="Times New Roman" w:hAnsi="Times New Roman" w:cs="Times New Roman"/>
            <w:color w:val="000000"/>
            <w:lang w:val="en-ID"/>
          </w:rPr>
          <w:t xml:space="preserve">she </w:t>
        </w:r>
      </w:ins>
      <w:ins w:id="175" w:author="Matthew" w:date="2020-10-29T14:28:00Z">
        <w:r>
          <w:rPr>
            <w:rFonts w:ascii="Times New Roman" w:eastAsia="Times New Roman" w:hAnsi="Times New Roman" w:cs="Times New Roman"/>
            <w:color w:val="000000"/>
            <w:lang w:val="en-ID"/>
          </w:rPr>
          <w:t xml:space="preserve">cracked the tiniest bit of </w:t>
        </w:r>
      </w:ins>
      <w:ins w:id="176" w:author="Matthew" w:date="2020-10-29T21:38:00Z">
        <w:r w:rsidR="008D2985">
          <w:rPr>
            <w:rFonts w:ascii="Times New Roman" w:eastAsia="Times New Roman" w:hAnsi="Times New Roman" w:cs="Times New Roman"/>
            <w:color w:val="000000"/>
            <w:lang w:val="en-ID"/>
          </w:rPr>
          <w:t xml:space="preserve">a </w:t>
        </w:r>
      </w:ins>
      <w:ins w:id="177" w:author="Matthew" w:date="2020-10-29T14:28:00Z">
        <w:r>
          <w:rPr>
            <w:rFonts w:ascii="Times New Roman" w:eastAsia="Times New Roman" w:hAnsi="Times New Roman" w:cs="Times New Roman"/>
            <w:color w:val="000000"/>
            <w:lang w:val="en-ID"/>
          </w:rPr>
          <w:t>smile for me</w:t>
        </w:r>
      </w:ins>
      <w:ins w:id="178" w:author="Matthew" w:date="2020-10-29T14:27:00Z">
        <w:r>
          <w:rPr>
            <w:rFonts w:ascii="Times New Roman" w:eastAsia="Times New Roman" w:hAnsi="Times New Roman" w:cs="Times New Roman"/>
            <w:color w:val="000000"/>
            <w:lang w:val="en-ID"/>
          </w:rPr>
          <w:t xml:space="preserve">. </w:t>
        </w:r>
      </w:ins>
      <w:ins w:id="179" w:author="Matthew" w:date="2020-10-29T14:30:00Z">
        <w:r>
          <w:rPr>
            <w:rFonts w:ascii="Times New Roman" w:eastAsia="Times New Roman" w:hAnsi="Times New Roman" w:cs="Times New Roman"/>
            <w:color w:val="000000"/>
            <w:lang w:val="en-ID"/>
          </w:rPr>
          <w:t xml:space="preserve">Thanks to her, I </w:t>
        </w:r>
      </w:ins>
      <w:ins w:id="180" w:author="Matthew" w:date="2020-10-29T21:14:00Z">
        <w:r w:rsidR="001844BF">
          <w:rPr>
            <w:rFonts w:ascii="Times New Roman" w:eastAsia="Times New Roman" w:hAnsi="Times New Roman" w:cs="Times New Roman"/>
            <w:color w:val="000000"/>
            <w:lang w:val="en-ID"/>
          </w:rPr>
          <w:t>was slammed back to ground zero</w:t>
        </w:r>
      </w:ins>
      <w:ins w:id="181" w:author="Matthew" w:date="2020-10-29T14:30:00Z">
        <w:r>
          <w:rPr>
            <w:rFonts w:ascii="Times New Roman" w:eastAsia="Times New Roman" w:hAnsi="Times New Roman" w:cs="Times New Roman"/>
            <w:color w:val="000000"/>
            <w:lang w:val="en-ID"/>
          </w:rPr>
          <w:t xml:space="preserve"> </w:t>
        </w:r>
      </w:ins>
      <w:ins w:id="182" w:author="Matthew" w:date="2020-10-29T21:14:00Z">
        <w:r w:rsidR="001844BF">
          <w:rPr>
            <w:rFonts w:ascii="Times New Roman" w:eastAsia="Times New Roman" w:hAnsi="Times New Roman" w:cs="Times New Roman"/>
            <w:color w:val="000000"/>
            <w:lang w:val="en-ID"/>
          </w:rPr>
          <w:t xml:space="preserve">and reminded as to </w:t>
        </w:r>
      </w:ins>
      <w:ins w:id="183" w:author="Matthew" w:date="2020-10-29T14:30:00Z">
        <w:r w:rsidR="00FC4316">
          <w:rPr>
            <w:rFonts w:ascii="Times New Roman" w:eastAsia="Times New Roman" w:hAnsi="Times New Roman" w:cs="Times New Roman"/>
            <w:color w:val="000000"/>
            <w:lang w:val="en-ID"/>
          </w:rPr>
          <w:t xml:space="preserve">why I wanted to </w:t>
        </w:r>
      </w:ins>
      <w:ins w:id="184" w:author="Matthew" w:date="2020-10-29T14:31:00Z">
        <w:r w:rsidR="00FC4316">
          <w:rPr>
            <w:rFonts w:ascii="Times New Roman" w:eastAsia="Times New Roman" w:hAnsi="Times New Roman" w:cs="Times New Roman"/>
            <w:color w:val="000000"/>
            <w:lang w:val="en-ID"/>
          </w:rPr>
          <w:t>establish</w:t>
        </w:r>
      </w:ins>
      <w:ins w:id="185" w:author="Matthew" w:date="2020-10-29T14:30:00Z">
        <w:r w:rsidR="00FC4316">
          <w:rPr>
            <w:rFonts w:ascii="Times New Roman" w:eastAsia="Times New Roman" w:hAnsi="Times New Roman" w:cs="Times New Roman"/>
            <w:color w:val="000000"/>
            <w:lang w:val="en-ID"/>
          </w:rPr>
          <w:t xml:space="preserve"> my</w:t>
        </w:r>
      </w:ins>
      <w:ins w:id="186" w:author="Matthew" w:date="2020-10-29T14:31:00Z">
        <w:r w:rsidR="00FC4316">
          <w:rPr>
            <w:rFonts w:ascii="Times New Roman" w:eastAsia="Times New Roman" w:hAnsi="Times New Roman" w:cs="Times New Roman"/>
            <w:color w:val="000000"/>
            <w:lang w:val="en-ID"/>
          </w:rPr>
          <w:t xml:space="preserve"> venture in the first place. </w:t>
        </w:r>
      </w:ins>
      <w:del w:id="187" w:author="Matthew" w:date="2020-10-29T21:16:00Z">
        <w:r w:rsidR="00C82283" w:rsidRPr="00C82283" w:rsidDel="001844BF">
          <w:rPr>
            <w:rFonts w:ascii="Times New Roman" w:eastAsia="Times New Roman" w:hAnsi="Times New Roman" w:cs="Times New Roman"/>
            <w:color w:val="000000"/>
            <w:lang w:val="en-ID"/>
          </w:rPr>
          <w:delText>experienced a new kind of satisfaction knowing that this purpose I want to bring to my platform is not only a so-called “project”, but it is a start of self-improvement</w:delText>
        </w:r>
      </w:del>
      <w:ins w:id="188" w:author="Matthew" w:date="2020-10-29T21:16:00Z">
        <w:r w:rsidR="001844BF">
          <w:rPr>
            <w:rFonts w:ascii="Times New Roman" w:eastAsia="Times New Roman" w:hAnsi="Times New Roman" w:cs="Times New Roman"/>
            <w:color w:val="000000"/>
            <w:lang w:val="en-ID"/>
          </w:rPr>
          <w:t xml:space="preserve">Yet it was ultimately a form of self-improvement </w:t>
        </w:r>
      </w:ins>
      <w:ins w:id="189" w:author="Matthew" w:date="2020-10-29T21:17:00Z">
        <w:r w:rsidR="001844BF">
          <w:rPr>
            <w:rFonts w:ascii="Times New Roman" w:eastAsia="Times New Roman" w:hAnsi="Times New Roman" w:cs="Times New Roman"/>
            <w:color w:val="000000"/>
            <w:lang w:val="en-ID"/>
          </w:rPr>
          <w:t>too</w:t>
        </w:r>
      </w:ins>
      <w:ins w:id="190" w:author="Matthew" w:date="2020-10-29T21:18:00Z">
        <w:r w:rsidR="001844BF">
          <w:rPr>
            <w:rFonts w:ascii="Times New Roman" w:eastAsia="Times New Roman" w:hAnsi="Times New Roman" w:cs="Times New Roman"/>
            <w:color w:val="000000"/>
            <w:lang w:val="en-ID"/>
          </w:rPr>
          <w:t xml:space="preserve">, </w:t>
        </w:r>
      </w:ins>
      <w:ins w:id="191" w:author="Matthew" w:date="2020-10-29T21:19:00Z">
        <w:r w:rsidR="001844BF">
          <w:rPr>
            <w:rFonts w:ascii="Times New Roman" w:eastAsia="Times New Roman" w:hAnsi="Times New Roman" w:cs="Times New Roman"/>
            <w:color w:val="000000"/>
            <w:lang w:val="en-ID"/>
          </w:rPr>
          <w:t xml:space="preserve">a switch from my unhealthy perfectionist side to </w:t>
        </w:r>
      </w:ins>
      <w:ins w:id="192" w:author="Matthew" w:date="2020-10-29T21:20:00Z">
        <w:r w:rsidR="005953D3">
          <w:rPr>
            <w:rFonts w:ascii="Times New Roman" w:eastAsia="Times New Roman" w:hAnsi="Times New Roman" w:cs="Times New Roman"/>
            <w:color w:val="000000"/>
            <w:lang w:val="en-ID"/>
          </w:rPr>
          <w:t xml:space="preserve">one that is mature and </w:t>
        </w:r>
      </w:ins>
      <w:ins w:id="193" w:author="Matthew" w:date="2020-10-29T21:21:00Z">
        <w:r w:rsidR="005953D3">
          <w:rPr>
            <w:rFonts w:ascii="Times New Roman" w:eastAsia="Times New Roman" w:hAnsi="Times New Roman" w:cs="Times New Roman"/>
            <w:color w:val="000000"/>
            <w:lang w:val="en-ID"/>
          </w:rPr>
          <w:t>respects the boundaries of time and resources.</w:t>
        </w:r>
      </w:ins>
      <w:ins w:id="194" w:author="Matthew" w:date="2020-10-29T21:22:00Z">
        <w:r w:rsidR="005953D3">
          <w:rPr>
            <w:rFonts w:ascii="Times New Roman" w:eastAsia="Times New Roman" w:hAnsi="Times New Roman" w:cs="Times New Roman"/>
            <w:color w:val="000000"/>
            <w:lang w:val="en-ID"/>
          </w:rPr>
          <w:t xml:space="preserve"> </w:t>
        </w:r>
      </w:ins>
      <w:del w:id="195" w:author="Matthew" w:date="2020-10-29T21:18:00Z">
        <w:r w:rsidR="00C82283" w:rsidRPr="00C82283" w:rsidDel="001844BF">
          <w:rPr>
            <w:rFonts w:ascii="Times New Roman" w:eastAsia="Times New Roman" w:hAnsi="Times New Roman" w:cs="Times New Roman"/>
            <w:color w:val="000000"/>
            <w:lang w:val="en-ID"/>
          </w:rPr>
          <w:delText xml:space="preserve">. </w:delText>
        </w:r>
      </w:del>
      <w:del w:id="196" w:author="Matthew" w:date="2020-10-29T21:21:00Z">
        <w:r w:rsidR="00C82283" w:rsidRPr="00C82283" w:rsidDel="005953D3">
          <w:rPr>
            <w:rFonts w:ascii="Times New Roman" w:eastAsia="Times New Roman" w:hAnsi="Times New Roman" w:cs="Times New Roman"/>
            <w:color w:val="000000"/>
            <w:lang w:val="en-ID"/>
          </w:rPr>
          <w:delText xml:space="preserve">This accomplishment as I reflect back, her happiness and myself bringing out that purpose came from being quick-witted in my actions previously. The </w:delText>
        </w:r>
      </w:del>
      <w:ins w:id="197" w:author="Matthew" w:date="2020-10-29T21:21:00Z">
        <w:r w:rsidR="005953D3">
          <w:rPr>
            <w:rFonts w:ascii="Times New Roman" w:eastAsia="Times New Roman" w:hAnsi="Times New Roman" w:cs="Times New Roman"/>
            <w:color w:val="000000"/>
            <w:lang w:val="en-ID"/>
          </w:rPr>
          <w:t>At the end of the day, I w</w:t>
        </w:r>
      </w:ins>
      <w:ins w:id="198" w:author="Matthew" w:date="2020-10-29T21:22:00Z">
        <w:r w:rsidR="005953D3">
          <w:rPr>
            <w:rFonts w:ascii="Times New Roman" w:eastAsia="Times New Roman" w:hAnsi="Times New Roman" w:cs="Times New Roman"/>
            <w:color w:val="000000"/>
            <w:lang w:val="en-ID"/>
          </w:rPr>
          <w:t xml:space="preserve">ouldn’t have been able to share the special moment with that lady </w:t>
        </w:r>
      </w:ins>
      <w:del w:id="199" w:author="Matthew" w:date="2020-10-29T21:21:00Z">
        <w:r w:rsidR="00C82283" w:rsidRPr="00C82283" w:rsidDel="005953D3">
          <w:rPr>
            <w:rFonts w:ascii="Times New Roman" w:eastAsia="Times New Roman" w:hAnsi="Times New Roman" w:cs="Times New Roman"/>
            <w:color w:val="000000"/>
            <w:lang w:val="en-ID"/>
          </w:rPr>
          <w:delText xml:space="preserve">cookies wouldn't be in the palm of my hands </w:delText>
        </w:r>
      </w:del>
      <w:r w:rsidR="00C82283" w:rsidRPr="00C82283">
        <w:rPr>
          <w:rFonts w:ascii="Times New Roman" w:eastAsia="Times New Roman" w:hAnsi="Times New Roman" w:cs="Times New Roman"/>
          <w:color w:val="000000"/>
          <w:lang w:val="en-ID"/>
        </w:rPr>
        <w:t xml:space="preserve">if it wasn’t for my </w:t>
      </w:r>
      <w:del w:id="200" w:author="Matthew" w:date="2020-10-29T21:22:00Z">
        <w:r w:rsidR="00C82283" w:rsidRPr="00C82283" w:rsidDel="005953D3">
          <w:rPr>
            <w:rFonts w:ascii="Times New Roman" w:eastAsia="Times New Roman" w:hAnsi="Times New Roman" w:cs="Times New Roman"/>
            <w:color w:val="000000"/>
            <w:lang w:val="en-ID"/>
          </w:rPr>
          <w:delText>dad’s words</w:delText>
        </w:r>
      </w:del>
      <w:ins w:id="201" w:author="Matthew" w:date="2020-10-29T21:22:00Z">
        <w:r w:rsidR="005953D3">
          <w:rPr>
            <w:rFonts w:ascii="Times New Roman" w:eastAsia="Times New Roman" w:hAnsi="Times New Roman" w:cs="Times New Roman"/>
            <w:color w:val="000000"/>
            <w:lang w:val="en-ID"/>
          </w:rPr>
          <w:t>dad</w:t>
        </w:r>
      </w:ins>
      <w:r w:rsidR="00C82283" w:rsidRPr="00C82283">
        <w:rPr>
          <w:rFonts w:ascii="Times New Roman" w:eastAsia="Times New Roman" w:hAnsi="Times New Roman" w:cs="Times New Roman"/>
          <w:color w:val="000000"/>
          <w:lang w:val="en-ID"/>
        </w:rPr>
        <w:t>. </w:t>
      </w:r>
    </w:p>
    <w:p w14:paraId="6BC672D8" w14:textId="77777777" w:rsidR="00EA5952" w:rsidRDefault="00C82283" w:rsidP="00C82283">
      <w:pPr>
        <w:jc w:val="both"/>
        <w:rPr>
          <w:ins w:id="202" w:author="Matthew" w:date="2020-10-29T13:34:00Z"/>
          <w:rFonts w:ascii="Times New Roman" w:eastAsia="Times New Roman" w:hAnsi="Times New Roman" w:cs="Times New Roman"/>
          <w:color w:val="000000"/>
          <w:lang w:val="en-ID"/>
        </w:rPr>
      </w:pPr>
      <w:r w:rsidRPr="00C82283">
        <w:rPr>
          <w:rFonts w:ascii="Times New Roman" w:eastAsia="Times New Roman" w:hAnsi="Times New Roman" w:cs="Times New Roman"/>
          <w:color w:val="000000"/>
          <w:lang w:val="en-ID"/>
        </w:rPr>
        <w:tab/>
      </w:r>
    </w:p>
    <w:p w14:paraId="7FBE91F7" w14:textId="7BB244F6" w:rsidR="00C82283" w:rsidRDefault="00C82283" w:rsidP="00EA5952">
      <w:pPr>
        <w:ind w:firstLine="720"/>
        <w:jc w:val="both"/>
        <w:rPr>
          <w:ins w:id="203" w:author="Matthew" w:date="2020-10-29T21:41:00Z"/>
          <w:rFonts w:ascii="Times New Roman" w:eastAsia="Times New Roman" w:hAnsi="Times New Roman" w:cs="Times New Roman"/>
          <w:color w:val="000000"/>
          <w:lang w:val="en-ID"/>
        </w:rPr>
      </w:pPr>
      <w:r w:rsidRPr="00C82283">
        <w:rPr>
          <w:rFonts w:ascii="Times New Roman" w:eastAsia="Times New Roman" w:hAnsi="Times New Roman" w:cs="Times New Roman"/>
          <w:color w:val="000000"/>
          <w:lang w:val="en-ID"/>
        </w:rPr>
        <w:t>I</w:t>
      </w:r>
      <w:ins w:id="204" w:author="Matthew" w:date="2020-10-29T21:23:00Z">
        <w:r w:rsidR="005953D3">
          <w:rPr>
            <w:rFonts w:ascii="Times New Roman" w:eastAsia="Times New Roman" w:hAnsi="Times New Roman" w:cs="Times New Roman"/>
            <w:color w:val="000000"/>
            <w:lang w:val="en-ID"/>
          </w:rPr>
          <w:t xml:space="preserve">t took me a </w:t>
        </w:r>
      </w:ins>
      <w:ins w:id="205" w:author="Matthew" w:date="2020-10-29T21:25:00Z">
        <w:r w:rsidR="005953D3">
          <w:rPr>
            <w:rFonts w:ascii="Times New Roman" w:eastAsia="Times New Roman" w:hAnsi="Times New Roman" w:cs="Times New Roman"/>
            <w:color w:val="000000"/>
            <w:lang w:val="en-ID"/>
          </w:rPr>
          <w:t>strenuo</w:t>
        </w:r>
      </w:ins>
      <w:ins w:id="206" w:author="Matthew" w:date="2020-10-29T21:26:00Z">
        <w:r w:rsidR="005953D3">
          <w:rPr>
            <w:rFonts w:ascii="Times New Roman" w:eastAsia="Times New Roman" w:hAnsi="Times New Roman" w:cs="Times New Roman"/>
            <w:color w:val="000000"/>
            <w:lang w:val="en-ID"/>
          </w:rPr>
          <w:t>us</w:t>
        </w:r>
      </w:ins>
      <w:ins w:id="207" w:author="Matthew" w:date="2020-10-29T21:24:00Z">
        <w:r w:rsidR="005953D3">
          <w:rPr>
            <w:rFonts w:ascii="Times New Roman" w:eastAsia="Times New Roman" w:hAnsi="Times New Roman" w:cs="Times New Roman"/>
            <w:color w:val="000000"/>
            <w:lang w:val="en-ID"/>
          </w:rPr>
          <w:t xml:space="preserve"> </w:t>
        </w:r>
      </w:ins>
      <w:ins w:id="208" w:author="Matthew" w:date="2020-10-29T21:23:00Z">
        <w:r w:rsidR="005953D3">
          <w:rPr>
            <w:rFonts w:ascii="Times New Roman" w:eastAsia="Times New Roman" w:hAnsi="Times New Roman" w:cs="Times New Roman"/>
            <w:color w:val="000000"/>
            <w:lang w:val="en-ID"/>
          </w:rPr>
          <w:t xml:space="preserve">process of throwing out that ego to </w:t>
        </w:r>
      </w:ins>
      <w:ins w:id="209" w:author="Matthew" w:date="2020-10-29T21:26:00Z">
        <w:r w:rsidR="005953D3">
          <w:rPr>
            <w:rFonts w:ascii="Times New Roman" w:eastAsia="Times New Roman" w:hAnsi="Times New Roman" w:cs="Times New Roman"/>
            <w:color w:val="000000"/>
            <w:lang w:val="en-ID"/>
          </w:rPr>
          <w:t xml:space="preserve">be able to </w:t>
        </w:r>
      </w:ins>
      <w:ins w:id="210" w:author="Matthew" w:date="2020-10-29T21:24:00Z">
        <w:r w:rsidR="005953D3">
          <w:rPr>
            <w:rFonts w:ascii="Times New Roman" w:eastAsia="Times New Roman" w:hAnsi="Times New Roman" w:cs="Times New Roman"/>
            <w:color w:val="000000"/>
            <w:lang w:val="en-ID"/>
          </w:rPr>
          <w:t xml:space="preserve">account in </w:t>
        </w:r>
      </w:ins>
      <w:del w:id="211" w:author="Matthew" w:date="2020-10-29T21:23:00Z">
        <w:r w:rsidRPr="00C82283" w:rsidDel="005953D3">
          <w:rPr>
            <w:rFonts w:ascii="Times New Roman" w:eastAsia="Times New Roman" w:hAnsi="Times New Roman" w:cs="Times New Roman"/>
            <w:color w:val="000000"/>
            <w:lang w:val="en-ID"/>
          </w:rPr>
          <w:delText xml:space="preserve"> realized:</w:delText>
        </w:r>
      </w:del>
      <w:del w:id="212" w:author="Matthew" w:date="2020-10-29T21:24:00Z">
        <w:r w:rsidRPr="00C82283" w:rsidDel="005953D3">
          <w:rPr>
            <w:rFonts w:ascii="Times New Roman" w:eastAsia="Times New Roman" w:hAnsi="Times New Roman" w:cs="Times New Roman"/>
            <w:color w:val="000000"/>
            <w:lang w:val="en-ID"/>
          </w:rPr>
          <w:delText xml:space="preserve"> that </w:delText>
        </w:r>
      </w:del>
      <w:ins w:id="213" w:author="Matthew" w:date="2020-10-29T21:24:00Z">
        <w:r w:rsidR="005953D3">
          <w:rPr>
            <w:rFonts w:ascii="Times New Roman" w:eastAsia="Times New Roman" w:hAnsi="Times New Roman" w:cs="Times New Roman"/>
            <w:color w:val="000000"/>
            <w:lang w:val="en-ID"/>
          </w:rPr>
          <w:t xml:space="preserve">that </w:t>
        </w:r>
      </w:ins>
      <w:r w:rsidRPr="00C82283">
        <w:rPr>
          <w:rFonts w:ascii="Times New Roman" w:eastAsia="Times New Roman" w:hAnsi="Times New Roman" w:cs="Times New Roman"/>
          <w:color w:val="000000"/>
          <w:lang w:val="en-ID"/>
        </w:rPr>
        <w:t xml:space="preserve">lady’s happiness </w:t>
      </w:r>
      <w:ins w:id="214" w:author="Matthew" w:date="2020-10-29T21:24:00Z">
        <w:r w:rsidR="005953D3">
          <w:rPr>
            <w:rFonts w:ascii="Times New Roman" w:eastAsia="Times New Roman" w:hAnsi="Times New Roman" w:cs="Times New Roman"/>
            <w:color w:val="000000"/>
            <w:lang w:val="en-ID"/>
          </w:rPr>
          <w:t xml:space="preserve">into the equation: </w:t>
        </w:r>
      </w:ins>
      <w:del w:id="215" w:author="Matthew" w:date="2020-10-29T21:24:00Z">
        <w:r w:rsidRPr="00C82283" w:rsidDel="005953D3">
          <w:rPr>
            <w:rFonts w:ascii="Times New Roman" w:eastAsia="Times New Roman" w:hAnsi="Times New Roman" w:cs="Times New Roman"/>
            <w:color w:val="000000"/>
            <w:lang w:val="en-ID"/>
          </w:rPr>
          <w:delText xml:space="preserve">was </w:delText>
        </w:r>
      </w:del>
      <w:r w:rsidRPr="00C82283">
        <w:rPr>
          <w:rFonts w:ascii="Times New Roman" w:eastAsia="Times New Roman" w:hAnsi="Times New Roman" w:cs="Times New Roman"/>
          <w:color w:val="000000"/>
          <w:lang w:val="en-ID"/>
        </w:rPr>
        <w:t xml:space="preserve">my </w:t>
      </w:r>
      <w:ins w:id="216" w:author="Matthew" w:date="2020-10-29T21:24:00Z">
        <w:r w:rsidR="005953D3">
          <w:rPr>
            <w:rFonts w:ascii="Times New Roman" w:eastAsia="Times New Roman" w:hAnsi="Times New Roman" w:cs="Times New Roman"/>
            <w:color w:val="000000"/>
            <w:lang w:val="en-ID"/>
          </w:rPr>
          <w:t>‘</w:t>
        </w:r>
      </w:ins>
      <w:del w:id="217" w:author="Matthew" w:date="2020-10-29T21:24:00Z">
        <w:r w:rsidRPr="00C82283" w:rsidDel="005953D3">
          <w:rPr>
            <w:rFonts w:ascii="Times New Roman" w:eastAsia="Times New Roman" w:hAnsi="Times New Roman" w:cs="Times New Roman"/>
            <w:color w:val="000000"/>
            <w:lang w:val="en-ID"/>
          </w:rPr>
          <w:delText>“</w:delText>
        </w:r>
      </w:del>
      <w:r w:rsidRPr="00C82283">
        <w:rPr>
          <w:rFonts w:ascii="Times New Roman" w:eastAsia="Times New Roman" w:hAnsi="Times New Roman" w:cs="Times New Roman"/>
          <w:color w:val="000000"/>
          <w:lang w:val="en-ID"/>
        </w:rPr>
        <w:t>gold</w:t>
      </w:r>
      <w:ins w:id="218" w:author="Matthew" w:date="2020-10-29T21:24:00Z">
        <w:r w:rsidR="005953D3">
          <w:rPr>
            <w:rFonts w:ascii="Times New Roman" w:eastAsia="Times New Roman" w:hAnsi="Times New Roman" w:cs="Times New Roman"/>
            <w:color w:val="000000"/>
            <w:lang w:val="en-ID"/>
          </w:rPr>
          <w:t>en</w:t>
        </w:r>
      </w:ins>
      <w:r w:rsidRPr="00C82283">
        <w:rPr>
          <w:rFonts w:ascii="Times New Roman" w:eastAsia="Times New Roman" w:hAnsi="Times New Roman" w:cs="Times New Roman"/>
          <w:color w:val="000000"/>
          <w:lang w:val="en-ID"/>
        </w:rPr>
        <w:t xml:space="preserve"> treasure</w:t>
      </w:r>
      <w:ins w:id="219" w:author="Matthew" w:date="2020-10-29T21:24:00Z">
        <w:r w:rsidR="005953D3">
          <w:rPr>
            <w:rFonts w:ascii="Times New Roman" w:eastAsia="Times New Roman" w:hAnsi="Times New Roman" w:cs="Times New Roman"/>
            <w:color w:val="000000"/>
            <w:lang w:val="en-ID"/>
          </w:rPr>
          <w:t>.’</w:t>
        </w:r>
      </w:ins>
      <w:del w:id="220" w:author="Matthew" w:date="2020-10-29T21:24:00Z">
        <w:r w:rsidRPr="00C82283" w:rsidDel="005953D3">
          <w:rPr>
            <w:rFonts w:ascii="Times New Roman" w:eastAsia="Times New Roman" w:hAnsi="Times New Roman" w:cs="Times New Roman"/>
            <w:color w:val="000000"/>
            <w:lang w:val="en-ID"/>
          </w:rPr>
          <w:delText>”.</w:delText>
        </w:r>
      </w:del>
      <w:r w:rsidRPr="00C82283">
        <w:rPr>
          <w:rFonts w:ascii="Times New Roman" w:eastAsia="Times New Roman" w:hAnsi="Times New Roman" w:cs="Times New Roman"/>
          <w:color w:val="000000"/>
          <w:lang w:val="en-ID"/>
        </w:rPr>
        <w:t xml:space="preserve"> People’s smile as they take a bite out of my pastry should be the goal, not </w:t>
      </w:r>
      <w:ins w:id="221" w:author="Matthew" w:date="2020-10-29T21:26:00Z">
        <w:r w:rsidR="005953D3">
          <w:rPr>
            <w:rFonts w:ascii="Times New Roman" w:eastAsia="Times New Roman" w:hAnsi="Times New Roman" w:cs="Times New Roman"/>
            <w:color w:val="000000"/>
            <w:lang w:val="en-ID"/>
          </w:rPr>
          <w:t xml:space="preserve">necessarily </w:t>
        </w:r>
      </w:ins>
      <w:r w:rsidRPr="00C82283">
        <w:rPr>
          <w:rFonts w:ascii="Times New Roman" w:eastAsia="Times New Roman" w:hAnsi="Times New Roman" w:cs="Times New Roman"/>
          <w:color w:val="000000"/>
          <w:lang w:val="en-ID"/>
        </w:rPr>
        <w:t xml:space="preserve">how </w:t>
      </w:r>
      <w:ins w:id="222" w:author="Matthew" w:date="2020-10-29T21:26:00Z">
        <w:r w:rsidR="005953D3">
          <w:rPr>
            <w:rFonts w:ascii="Times New Roman" w:eastAsia="Times New Roman" w:hAnsi="Times New Roman" w:cs="Times New Roman"/>
            <w:color w:val="000000"/>
            <w:lang w:val="en-ID"/>
          </w:rPr>
          <w:t>“</w:t>
        </w:r>
      </w:ins>
      <w:r w:rsidRPr="00C82283">
        <w:rPr>
          <w:rFonts w:ascii="Times New Roman" w:eastAsia="Times New Roman" w:hAnsi="Times New Roman" w:cs="Times New Roman"/>
          <w:color w:val="000000"/>
          <w:lang w:val="en-ID"/>
        </w:rPr>
        <w:t>original</w:t>
      </w:r>
      <w:ins w:id="223" w:author="Matthew" w:date="2020-10-29T21:26:00Z">
        <w:r w:rsidR="005953D3">
          <w:rPr>
            <w:rFonts w:ascii="Times New Roman" w:eastAsia="Times New Roman" w:hAnsi="Times New Roman" w:cs="Times New Roman"/>
            <w:color w:val="000000"/>
            <w:lang w:val="en-ID"/>
          </w:rPr>
          <w:t>”</w:t>
        </w:r>
      </w:ins>
      <w:r w:rsidRPr="00C82283">
        <w:rPr>
          <w:rFonts w:ascii="Times New Roman" w:eastAsia="Times New Roman" w:hAnsi="Times New Roman" w:cs="Times New Roman"/>
          <w:color w:val="000000"/>
          <w:lang w:val="en-ID"/>
        </w:rPr>
        <w:t xml:space="preserve"> the recipe is. A smile that can’t wait for tomorrow is the heritage I</w:t>
      </w:r>
      <w:ins w:id="224" w:author="Matthew" w:date="2020-10-29T21:27:00Z">
        <w:r w:rsidR="005953D3">
          <w:rPr>
            <w:rFonts w:ascii="Times New Roman" w:eastAsia="Times New Roman" w:hAnsi="Times New Roman" w:cs="Times New Roman"/>
            <w:color w:val="000000"/>
            <w:lang w:val="en-ID"/>
          </w:rPr>
          <w:t xml:space="preserve">’d like </w:t>
        </w:r>
      </w:ins>
      <w:del w:id="225" w:author="Matthew" w:date="2020-10-29T21:27:00Z">
        <w:r w:rsidRPr="00C82283" w:rsidDel="005953D3">
          <w:rPr>
            <w:rFonts w:ascii="Times New Roman" w:eastAsia="Times New Roman" w:hAnsi="Times New Roman" w:cs="Times New Roman"/>
            <w:color w:val="000000"/>
            <w:lang w:val="en-ID"/>
          </w:rPr>
          <w:delText xml:space="preserve"> want </w:delText>
        </w:r>
      </w:del>
      <w:r w:rsidRPr="00C82283">
        <w:rPr>
          <w:rFonts w:ascii="Times New Roman" w:eastAsia="Times New Roman" w:hAnsi="Times New Roman" w:cs="Times New Roman"/>
          <w:color w:val="000000"/>
          <w:lang w:val="en-ID"/>
        </w:rPr>
        <w:t>to bring</w:t>
      </w:r>
      <w:del w:id="226" w:author="Matthew" w:date="2020-10-29T21:28:00Z">
        <w:r w:rsidRPr="00C82283" w:rsidDel="005953D3">
          <w:rPr>
            <w:rFonts w:ascii="Times New Roman" w:eastAsia="Times New Roman" w:hAnsi="Times New Roman" w:cs="Times New Roman"/>
            <w:color w:val="000000"/>
            <w:lang w:val="en-ID"/>
          </w:rPr>
          <w:delText>. Letting my stubborn perfectionist nature be secondary is worth the smiles as I look back and look forward to. Ironically, as I swallowed my dignity, I was able to be proud of my project. A</w:delText>
        </w:r>
      </w:del>
      <w:ins w:id="227" w:author="Matthew" w:date="2020-10-29T21:28:00Z">
        <w:r w:rsidR="005953D3">
          <w:rPr>
            <w:rFonts w:ascii="Times New Roman" w:eastAsia="Times New Roman" w:hAnsi="Times New Roman" w:cs="Times New Roman"/>
            <w:color w:val="000000"/>
            <w:lang w:val="en-ID"/>
          </w:rPr>
          <w:t>; thus the</w:t>
        </w:r>
      </w:ins>
      <w:r w:rsidRPr="00C82283">
        <w:rPr>
          <w:rFonts w:ascii="Times New Roman" w:eastAsia="Times New Roman" w:hAnsi="Times New Roman" w:cs="Times New Roman"/>
          <w:color w:val="000000"/>
          <w:lang w:val="en-ID"/>
        </w:rPr>
        <w:t xml:space="preserve"> recipe of “share a smile” became </w:t>
      </w:r>
      <w:ins w:id="228" w:author="Matthew" w:date="2020-10-29T21:39:00Z">
        <w:r w:rsidR="008D2985">
          <w:rPr>
            <w:rFonts w:ascii="Times New Roman" w:eastAsia="Times New Roman" w:hAnsi="Times New Roman" w:cs="Times New Roman"/>
            <w:color w:val="000000"/>
            <w:lang w:val="en-ID"/>
          </w:rPr>
          <w:t xml:space="preserve">a staple </w:t>
        </w:r>
      </w:ins>
      <w:del w:id="229" w:author="Matthew" w:date="2020-10-29T21:39:00Z">
        <w:r w:rsidRPr="00C82283" w:rsidDel="008D2985">
          <w:rPr>
            <w:rFonts w:ascii="Times New Roman" w:eastAsia="Times New Roman" w:hAnsi="Times New Roman" w:cs="Times New Roman"/>
            <w:color w:val="000000"/>
            <w:lang w:val="en-ID"/>
          </w:rPr>
          <w:delText xml:space="preserve">my staple recipe </w:delText>
        </w:r>
      </w:del>
      <w:r w:rsidRPr="00C82283">
        <w:rPr>
          <w:rFonts w:ascii="Times New Roman" w:eastAsia="Times New Roman" w:hAnsi="Times New Roman" w:cs="Times New Roman"/>
          <w:color w:val="000000"/>
          <w:lang w:val="en-ID"/>
        </w:rPr>
        <w:t xml:space="preserve">for my </w:t>
      </w:r>
      <w:del w:id="230" w:author="Matthew" w:date="2020-10-29T21:40:00Z">
        <w:r w:rsidRPr="00C82283" w:rsidDel="00F164BB">
          <w:rPr>
            <w:rFonts w:ascii="Times New Roman" w:eastAsia="Times New Roman" w:hAnsi="Times New Roman" w:cs="Times New Roman"/>
            <w:color w:val="000000"/>
            <w:lang w:val="en-ID"/>
          </w:rPr>
          <w:delText>no</w:delText>
        </w:r>
      </w:del>
      <w:del w:id="231" w:author="Matthew" w:date="2020-10-29T21:28:00Z">
        <w:r w:rsidRPr="00C82283" w:rsidDel="005953D3">
          <w:rPr>
            <w:rFonts w:ascii="Times New Roman" w:eastAsia="Times New Roman" w:hAnsi="Times New Roman" w:cs="Times New Roman"/>
            <w:color w:val="000000"/>
            <w:lang w:val="en-ID"/>
          </w:rPr>
          <w:delText>n-</w:delText>
        </w:r>
      </w:del>
      <w:del w:id="232" w:author="Matthew" w:date="2020-10-29T21:40:00Z">
        <w:r w:rsidRPr="00C82283" w:rsidDel="00F164BB">
          <w:rPr>
            <w:rFonts w:ascii="Times New Roman" w:eastAsia="Times New Roman" w:hAnsi="Times New Roman" w:cs="Times New Roman"/>
            <w:color w:val="000000"/>
            <w:lang w:val="en-ID"/>
          </w:rPr>
          <w:delText>profit</w:delText>
        </w:r>
      </w:del>
      <w:ins w:id="233" w:author="Matthew" w:date="2020-10-29T21:40:00Z">
        <w:r w:rsidR="00F164BB">
          <w:rPr>
            <w:rFonts w:ascii="Times New Roman" w:eastAsia="Times New Roman" w:hAnsi="Times New Roman" w:cs="Times New Roman"/>
            <w:color w:val="000000"/>
            <w:lang w:val="en-ID"/>
          </w:rPr>
          <w:t>non-profit</w:t>
        </w:r>
      </w:ins>
      <w:r w:rsidRPr="00C82283">
        <w:rPr>
          <w:rFonts w:ascii="Times New Roman" w:eastAsia="Times New Roman" w:hAnsi="Times New Roman" w:cs="Times New Roman"/>
          <w:color w:val="000000"/>
          <w:lang w:val="en-ID"/>
        </w:rPr>
        <w:t xml:space="preserve"> project</w:t>
      </w:r>
      <w:ins w:id="234" w:author="Matthew" w:date="2020-10-29T21:29:00Z">
        <w:r w:rsidR="008D2985">
          <w:rPr>
            <w:rFonts w:ascii="Times New Roman" w:eastAsia="Times New Roman" w:hAnsi="Times New Roman" w:cs="Times New Roman"/>
            <w:color w:val="000000"/>
            <w:lang w:val="en-ID"/>
          </w:rPr>
          <w:t>,</w:t>
        </w:r>
      </w:ins>
      <w:ins w:id="235" w:author="Matthew" w:date="2020-10-29T21:30:00Z">
        <w:r w:rsidR="008D2985">
          <w:rPr>
            <w:rFonts w:ascii="Times New Roman" w:eastAsia="Times New Roman" w:hAnsi="Times New Roman" w:cs="Times New Roman"/>
            <w:color w:val="000000"/>
            <w:lang w:val="en-ID"/>
          </w:rPr>
          <w:t xml:space="preserve"> </w:t>
        </w:r>
      </w:ins>
      <w:del w:id="236" w:author="Matthew" w:date="2020-10-29T21:29:00Z">
        <w:r w:rsidRPr="00C82283" w:rsidDel="008D2985">
          <w:rPr>
            <w:rFonts w:ascii="Times New Roman" w:eastAsia="Times New Roman" w:hAnsi="Times New Roman" w:cs="Times New Roman"/>
            <w:color w:val="000000"/>
            <w:lang w:val="en-ID"/>
          </w:rPr>
          <w:delText xml:space="preserve"> called </w:delText>
        </w:r>
      </w:del>
      <w:r w:rsidRPr="00C82283">
        <w:rPr>
          <w:rFonts w:ascii="Times New Roman" w:eastAsia="Times New Roman" w:hAnsi="Times New Roman" w:cs="Times New Roman"/>
          <w:color w:val="000000"/>
          <w:lang w:val="en-ID"/>
        </w:rPr>
        <w:t>Beari Hungri.</w:t>
      </w:r>
    </w:p>
    <w:p w14:paraId="7D263666" w14:textId="3E01D773" w:rsidR="00F164BB" w:rsidRDefault="00F164BB" w:rsidP="00F164BB">
      <w:pPr>
        <w:jc w:val="both"/>
        <w:rPr>
          <w:ins w:id="237" w:author="Matthew" w:date="2020-10-29T21:41:00Z"/>
          <w:rFonts w:ascii="Times New Roman" w:eastAsia="Times New Roman" w:hAnsi="Times New Roman" w:cs="Times New Roman"/>
          <w:color w:val="000000"/>
          <w:lang w:val="en-ID"/>
        </w:rPr>
      </w:pPr>
    </w:p>
    <w:p w14:paraId="67B31BEF" w14:textId="5D4392C3" w:rsidR="00F164BB" w:rsidRDefault="00F164BB" w:rsidP="00F164BB">
      <w:pPr>
        <w:jc w:val="both"/>
        <w:rPr>
          <w:ins w:id="238" w:author="Matthew" w:date="2020-10-29T21:41:00Z"/>
          <w:rFonts w:ascii="Times New Roman" w:eastAsia="Times New Roman" w:hAnsi="Times New Roman" w:cs="Times New Roman"/>
          <w:color w:val="000000"/>
          <w:lang w:val="en-ID"/>
        </w:rPr>
      </w:pPr>
    </w:p>
    <w:p w14:paraId="0462351C" w14:textId="469C26B9" w:rsidR="00F164BB" w:rsidRDefault="00F164BB" w:rsidP="00F164BB">
      <w:pPr>
        <w:jc w:val="both"/>
        <w:rPr>
          <w:ins w:id="239" w:author="Matthew" w:date="2020-10-29T21:41:00Z"/>
          <w:rFonts w:ascii="Times New Roman" w:eastAsia="Times New Roman" w:hAnsi="Times New Roman" w:cs="Times New Roman"/>
          <w:color w:val="000000"/>
          <w:lang w:val="en-ID"/>
        </w:rPr>
      </w:pPr>
    </w:p>
    <w:p w14:paraId="6F865FD8" w14:textId="1117DD1B" w:rsidR="00F164BB" w:rsidRDefault="00F164BB" w:rsidP="00F164BB">
      <w:pPr>
        <w:jc w:val="both"/>
        <w:rPr>
          <w:ins w:id="240" w:author="Matthew" w:date="2020-10-29T21:41:00Z"/>
          <w:rFonts w:ascii="Times New Roman" w:eastAsia="Times New Roman" w:hAnsi="Times New Roman" w:cs="Times New Roman"/>
          <w:color w:val="000000"/>
          <w:lang w:val="en-ID"/>
        </w:rPr>
      </w:pPr>
    </w:p>
    <w:p w14:paraId="5B89FD32" w14:textId="57C33D55" w:rsidR="00F164BB" w:rsidRDefault="00F164BB" w:rsidP="00F164BB">
      <w:pPr>
        <w:jc w:val="both"/>
        <w:rPr>
          <w:ins w:id="241" w:author="Matthew" w:date="2020-10-29T21:41:00Z"/>
          <w:rFonts w:ascii="Times New Roman" w:eastAsia="Times New Roman" w:hAnsi="Times New Roman" w:cs="Times New Roman"/>
          <w:color w:val="000000"/>
          <w:lang w:val="en-ID"/>
        </w:rPr>
      </w:pPr>
    </w:p>
    <w:p w14:paraId="15FDEEB0" w14:textId="49BA8E6F" w:rsidR="00F164BB" w:rsidRDefault="00F164BB" w:rsidP="00F164BB">
      <w:pPr>
        <w:jc w:val="both"/>
        <w:rPr>
          <w:ins w:id="242" w:author="Matthew" w:date="2020-10-29T21:41:00Z"/>
          <w:rFonts w:ascii="Times New Roman" w:eastAsia="Times New Roman" w:hAnsi="Times New Roman" w:cs="Times New Roman"/>
          <w:lang w:val="en-ID"/>
        </w:rPr>
      </w:pPr>
    </w:p>
    <w:p w14:paraId="14F71085" w14:textId="4241239E" w:rsidR="00F164BB" w:rsidRDefault="00F164BB" w:rsidP="00F164BB">
      <w:pPr>
        <w:jc w:val="both"/>
        <w:rPr>
          <w:ins w:id="243" w:author="Matthew" w:date="2020-10-29T21:41:00Z"/>
          <w:rFonts w:ascii="Times New Roman" w:eastAsia="Times New Roman" w:hAnsi="Times New Roman" w:cs="Times New Roman"/>
          <w:i/>
          <w:iCs/>
          <w:lang w:val="en-ID"/>
        </w:rPr>
      </w:pPr>
      <w:ins w:id="244" w:author="Matthew" w:date="2020-10-29T21:41:00Z">
        <w:r>
          <w:rPr>
            <w:rFonts w:ascii="Times New Roman" w:eastAsia="Times New Roman" w:hAnsi="Times New Roman" w:cs="Times New Roman"/>
            <w:i/>
            <w:iCs/>
            <w:lang w:val="en-ID"/>
          </w:rPr>
          <w:t>Hi Audrey!</w:t>
        </w:r>
      </w:ins>
    </w:p>
    <w:p w14:paraId="58004E1F" w14:textId="1EC1E06B" w:rsidR="00F164BB" w:rsidRDefault="00F164BB" w:rsidP="00F164BB">
      <w:pPr>
        <w:jc w:val="both"/>
        <w:rPr>
          <w:ins w:id="245" w:author="Matthew" w:date="2020-10-29T21:41:00Z"/>
          <w:rFonts w:ascii="Times New Roman" w:eastAsia="Times New Roman" w:hAnsi="Times New Roman" w:cs="Times New Roman"/>
          <w:i/>
          <w:iCs/>
          <w:lang w:val="en-ID"/>
        </w:rPr>
      </w:pPr>
    </w:p>
    <w:p w14:paraId="5149ECA6" w14:textId="3823E0A4" w:rsidR="00F164BB" w:rsidRDefault="00F164BB" w:rsidP="00F164BB">
      <w:pPr>
        <w:jc w:val="both"/>
        <w:rPr>
          <w:ins w:id="246" w:author="Matthew" w:date="2020-10-29T21:44:00Z"/>
          <w:rFonts w:ascii="Times New Roman" w:eastAsia="Times New Roman" w:hAnsi="Times New Roman" w:cs="Times New Roman"/>
          <w:i/>
          <w:iCs/>
          <w:lang w:val="en-ID"/>
        </w:rPr>
      </w:pPr>
      <w:ins w:id="247" w:author="Matthew" w:date="2020-10-29T21:42:00Z">
        <w:r>
          <w:rPr>
            <w:rFonts w:ascii="Times New Roman" w:eastAsia="Times New Roman" w:hAnsi="Times New Roman" w:cs="Times New Roman"/>
            <w:i/>
            <w:iCs/>
            <w:lang w:val="en-ID"/>
          </w:rPr>
          <w:t>I really like how you opened yourself up to your vulnerable train of thoughts</w:t>
        </w:r>
      </w:ins>
      <w:ins w:id="248" w:author="Matthew" w:date="2020-10-29T21:43:00Z">
        <w:r>
          <w:rPr>
            <w:rFonts w:ascii="Times New Roman" w:eastAsia="Times New Roman" w:hAnsi="Times New Roman" w:cs="Times New Roman"/>
            <w:i/>
            <w:iCs/>
            <w:lang w:val="en-ID"/>
          </w:rPr>
          <w:t xml:space="preserve"> as you journeyed through your non-profit, Beari Hungri. I </w:t>
        </w:r>
      </w:ins>
      <w:ins w:id="249" w:author="Matthew" w:date="2020-10-29T21:48:00Z">
        <w:r w:rsidR="0082149D">
          <w:rPr>
            <w:rFonts w:ascii="Times New Roman" w:eastAsia="Times New Roman" w:hAnsi="Times New Roman" w:cs="Times New Roman"/>
            <w:i/>
            <w:iCs/>
            <w:lang w:val="en-ID"/>
          </w:rPr>
          <w:t xml:space="preserve">really </w:t>
        </w:r>
      </w:ins>
      <w:ins w:id="250" w:author="Matthew" w:date="2020-10-29T21:43:00Z">
        <w:r>
          <w:rPr>
            <w:rFonts w:ascii="Times New Roman" w:eastAsia="Times New Roman" w:hAnsi="Times New Roman" w:cs="Times New Roman"/>
            <w:i/>
            <w:iCs/>
            <w:lang w:val="en-ID"/>
          </w:rPr>
          <w:t xml:space="preserve">think it adds in that depth and richness to your </w:t>
        </w:r>
      </w:ins>
      <w:ins w:id="251" w:author="Matthew" w:date="2020-10-29T21:47:00Z">
        <w:r>
          <w:rPr>
            <w:rFonts w:ascii="Times New Roman" w:eastAsia="Times New Roman" w:hAnsi="Times New Roman" w:cs="Times New Roman"/>
            <w:i/>
            <w:iCs/>
            <w:lang w:val="en-ID"/>
          </w:rPr>
          <w:t>response</w:t>
        </w:r>
      </w:ins>
      <w:ins w:id="252" w:author="Matthew" w:date="2020-10-29T21:43:00Z">
        <w:r>
          <w:rPr>
            <w:rFonts w:ascii="Times New Roman" w:eastAsia="Times New Roman" w:hAnsi="Times New Roman" w:cs="Times New Roman"/>
            <w:i/>
            <w:iCs/>
            <w:lang w:val="en-ID"/>
          </w:rPr>
          <w:t>, so k</w:t>
        </w:r>
      </w:ins>
      <w:ins w:id="253" w:author="Matthew" w:date="2020-10-29T21:44:00Z">
        <w:r>
          <w:rPr>
            <w:rFonts w:ascii="Times New Roman" w:eastAsia="Times New Roman" w:hAnsi="Times New Roman" w:cs="Times New Roman"/>
            <w:i/>
            <w:iCs/>
            <w:lang w:val="en-ID"/>
          </w:rPr>
          <w:t xml:space="preserve">udos to that. </w:t>
        </w:r>
      </w:ins>
    </w:p>
    <w:p w14:paraId="0CCE6DED" w14:textId="77777777" w:rsidR="00F164BB" w:rsidRDefault="00F164BB" w:rsidP="00F164BB">
      <w:pPr>
        <w:jc w:val="both"/>
        <w:rPr>
          <w:ins w:id="254" w:author="Matthew" w:date="2020-10-29T21:44:00Z"/>
          <w:rFonts w:ascii="Times New Roman" w:eastAsia="Times New Roman" w:hAnsi="Times New Roman" w:cs="Times New Roman"/>
          <w:i/>
          <w:iCs/>
          <w:lang w:val="en-ID"/>
        </w:rPr>
      </w:pPr>
    </w:p>
    <w:p w14:paraId="2B872265" w14:textId="5BE3262E" w:rsidR="00F164BB" w:rsidRDefault="00F164BB" w:rsidP="00F164BB">
      <w:pPr>
        <w:jc w:val="both"/>
        <w:rPr>
          <w:ins w:id="255" w:author="Matthew" w:date="2020-10-29T21:48:00Z"/>
          <w:rFonts w:ascii="Times New Roman" w:eastAsia="Times New Roman" w:hAnsi="Times New Roman" w:cs="Times New Roman"/>
          <w:i/>
          <w:iCs/>
          <w:lang w:val="en-ID"/>
        </w:rPr>
      </w:pPr>
      <w:ins w:id="256" w:author="Matthew" w:date="2020-10-29T21:44:00Z">
        <w:r>
          <w:rPr>
            <w:rFonts w:ascii="Times New Roman" w:eastAsia="Times New Roman" w:hAnsi="Times New Roman" w:cs="Times New Roman"/>
            <w:i/>
            <w:iCs/>
            <w:lang w:val="en-ID"/>
          </w:rPr>
          <w:t>I do</w:t>
        </w:r>
      </w:ins>
      <w:ins w:id="257" w:author="Matthew" w:date="2020-10-29T21:46:00Z">
        <w:r>
          <w:rPr>
            <w:rFonts w:ascii="Times New Roman" w:eastAsia="Times New Roman" w:hAnsi="Times New Roman" w:cs="Times New Roman"/>
            <w:i/>
            <w:iCs/>
            <w:lang w:val="en-ID"/>
          </w:rPr>
          <w:t xml:space="preserve"> however</w:t>
        </w:r>
      </w:ins>
      <w:ins w:id="258" w:author="Matthew" w:date="2020-10-29T21:44:00Z">
        <w:r>
          <w:rPr>
            <w:rFonts w:ascii="Times New Roman" w:eastAsia="Times New Roman" w:hAnsi="Times New Roman" w:cs="Times New Roman"/>
            <w:i/>
            <w:iCs/>
            <w:lang w:val="en-ID"/>
          </w:rPr>
          <w:t xml:space="preserve"> think</w:t>
        </w:r>
      </w:ins>
      <w:ins w:id="259" w:author="Matthew" w:date="2020-10-29T21:47:00Z">
        <w:r>
          <w:rPr>
            <w:rFonts w:ascii="Times New Roman" w:eastAsia="Times New Roman" w:hAnsi="Times New Roman" w:cs="Times New Roman"/>
            <w:i/>
            <w:iCs/>
            <w:lang w:val="en-ID"/>
          </w:rPr>
          <w:t xml:space="preserve"> that</w:t>
        </w:r>
      </w:ins>
      <w:ins w:id="260" w:author="Matthew" w:date="2020-10-29T21:44:00Z">
        <w:r>
          <w:rPr>
            <w:rFonts w:ascii="Times New Roman" w:eastAsia="Times New Roman" w:hAnsi="Times New Roman" w:cs="Times New Roman"/>
            <w:i/>
            <w:iCs/>
            <w:lang w:val="en-ID"/>
          </w:rPr>
          <w:t xml:space="preserve"> your sentence structuring </w:t>
        </w:r>
      </w:ins>
      <w:ins w:id="261" w:author="Matthew" w:date="2020-10-29T21:45:00Z">
        <w:r>
          <w:rPr>
            <w:rFonts w:ascii="Times New Roman" w:eastAsia="Times New Roman" w:hAnsi="Times New Roman" w:cs="Times New Roman"/>
            <w:i/>
            <w:iCs/>
            <w:lang w:val="en-ID"/>
          </w:rPr>
          <w:t xml:space="preserve">inhibited the emotional flow </w:t>
        </w:r>
      </w:ins>
      <w:ins w:id="262" w:author="Matthew" w:date="2020-10-29T21:46:00Z">
        <w:r>
          <w:rPr>
            <w:rFonts w:ascii="Times New Roman" w:eastAsia="Times New Roman" w:hAnsi="Times New Roman" w:cs="Times New Roman"/>
            <w:i/>
            <w:iCs/>
            <w:lang w:val="en-ID"/>
          </w:rPr>
          <w:t>of your piece</w:t>
        </w:r>
      </w:ins>
      <w:ins w:id="263" w:author="Matthew" w:date="2020-10-29T21:48:00Z">
        <w:r w:rsidR="0082149D">
          <w:rPr>
            <w:rFonts w:ascii="Times New Roman" w:eastAsia="Times New Roman" w:hAnsi="Times New Roman" w:cs="Times New Roman"/>
            <w:i/>
            <w:iCs/>
            <w:lang w:val="en-ID"/>
          </w:rPr>
          <w:t xml:space="preserve"> in some</w:t>
        </w:r>
      </w:ins>
      <w:ins w:id="264" w:author="Matthew" w:date="2020-10-29T21:49:00Z">
        <w:r w:rsidR="0082149D">
          <w:rPr>
            <w:rFonts w:ascii="Times New Roman" w:eastAsia="Times New Roman" w:hAnsi="Times New Roman" w:cs="Times New Roman"/>
            <w:i/>
            <w:iCs/>
            <w:lang w:val="en-ID"/>
          </w:rPr>
          <w:t xml:space="preserve"> parts</w:t>
        </w:r>
      </w:ins>
      <w:ins w:id="265" w:author="Matthew" w:date="2020-10-29T21:46:00Z">
        <w:r>
          <w:rPr>
            <w:rFonts w:ascii="Times New Roman" w:eastAsia="Times New Roman" w:hAnsi="Times New Roman" w:cs="Times New Roman"/>
            <w:i/>
            <w:iCs/>
            <w:lang w:val="en-ID"/>
          </w:rPr>
          <w:t xml:space="preserve">, so I helped you out on that </w:t>
        </w:r>
      </w:ins>
      <w:ins w:id="266" w:author="Matthew" w:date="2020-10-29T21:49:00Z">
        <w:r w:rsidR="0082149D">
          <w:rPr>
            <w:rFonts w:ascii="Times New Roman" w:eastAsia="Times New Roman" w:hAnsi="Times New Roman" w:cs="Times New Roman"/>
            <w:i/>
            <w:iCs/>
            <w:lang w:val="en-ID"/>
          </w:rPr>
          <w:t xml:space="preserve">little </w:t>
        </w:r>
      </w:ins>
      <w:ins w:id="267" w:author="Matthew" w:date="2020-10-29T21:46:00Z">
        <w:r>
          <w:rPr>
            <w:rFonts w:ascii="Times New Roman" w:eastAsia="Times New Roman" w:hAnsi="Times New Roman" w:cs="Times New Roman"/>
            <w:i/>
            <w:iCs/>
            <w:lang w:val="en-ID"/>
          </w:rPr>
          <w:t xml:space="preserve">bit. </w:t>
        </w:r>
      </w:ins>
      <w:ins w:id="268" w:author="Matthew" w:date="2020-10-29T21:47:00Z">
        <w:r>
          <w:rPr>
            <w:rFonts w:ascii="Times New Roman" w:eastAsia="Times New Roman" w:hAnsi="Times New Roman" w:cs="Times New Roman"/>
            <w:i/>
            <w:iCs/>
            <w:lang w:val="en-ID"/>
          </w:rPr>
          <w:t>A solid essay oth</w:t>
        </w:r>
      </w:ins>
      <w:ins w:id="269" w:author="Matthew" w:date="2020-10-29T21:48:00Z">
        <w:r>
          <w:rPr>
            <w:rFonts w:ascii="Times New Roman" w:eastAsia="Times New Roman" w:hAnsi="Times New Roman" w:cs="Times New Roman"/>
            <w:i/>
            <w:iCs/>
            <w:lang w:val="en-ID"/>
          </w:rPr>
          <w:t>erwise, keep up the good work!</w:t>
        </w:r>
      </w:ins>
    </w:p>
    <w:p w14:paraId="65DFAB04" w14:textId="77777777" w:rsidR="00F164BB" w:rsidRDefault="00F164BB" w:rsidP="00F164BB">
      <w:pPr>
        <w:jc w:val="both"/>
        <w:rPr>
          <w:ins w:id="270" w:author="Matthew" w:date="2020-10-29T21:48:00Z"/>
          <w:rFonts w:ascii="Times New Roman" w:eastAsia="Times New Roman" w:hAnsi="Times New Roman" w:cs="Times New Roman"/>
          <w:i/>
          <w:iCs/>
          <w:lang w:val="en-ID"/>
        </w:rPr>
      </w:pPr>
    </w:p>
    <w:p w14:paraId="0ECB2498" w14:textId="3AE283B2" w:rsidR="00F164BB" w:rsidRPr="00F164BB" w:rsidRDefault="00F164BB" w:rsidP="00F164BB">
      <w:pPr>
        <w:jc w:val="both"/>
        <w:rPr>
          <w:rFonts w:ascii="Times New Roman" w:eastAsia="Times New Roman" w:hAnsi="Times New Roman" w:cs="Times New Roman"/>
          <w:i/>
          <w:iCs/>
          <w:lang w:val="en-ID"/>
          <w:rPrChange w:id="271" w:author="Matthew" w:date="2020-10-29T21:41:00Z">
            <w:rPr>
              <w:rFonts w:ascii="Times New Roman" w:eastAsia="Times New Roman" w:hAnsi="Times New Roman" w:cs="Times New Roman"/>
              <w:lang w:val="en-ID"/>
            </w:rPr>
          </w:rPrChange>
        </w:rPr>
      </w:pPr>
      <w:ins w:id="272" w:author="Matthew" w:date="2020-10-29T21:48:00Z">
        <w:r>
          <w:rPr>
            <w:rFonts w:ascii="Times New Roman" w:eastAsia="Times New Roman" w:hAnsi="Times New Roman" w:cs="Times New Roman"/>
            <w:i/>
            <w:iCs/>
            <w:lang w:val="en-ID"/>
          </w:rPr>
          <w:t>- Matthew</w:t>
        </w:r>
      </w:ins>
      <w:ins w:id="273" w:author="Matthew" w:date="2020-10-29T21:47:00Z">
        <w:r>
          <w:rPr>
            <w:rFonts w:ascii="Times New Roman" w:eastAsia="Times New Roman" w:hAnsi="Times New Roman" w:cs="Times New Roman"/>
            <w:i/>
            <w:iCs/>
            <w:lang w:val="en-ID"/>
          </w:rPr>
          <w:t xml:space="preserve"> </w:t>
        </w:r>
      </w:ins>
      <w:ins w:id="274" w:author="Matthew" w:date="2020-10-29T21:42:00Z">
        <w:r>
          <w:rPr>
            <w:rFonts w:ascii="Times New Roman" w:eastAsia="Times New Roman" w:hAnsi="Times New Roman" w:cs="Times New Roman"/>
            <w:i/>
            <w:iCs/>
            <w:lang w:val="en-ID"/>
          </w:rPr>
          <w:t xml:space="preserve"> </w:t>
        </w:r>
      </w:ins>
    </w:p>
    <w:p w14:paraId="4CF2BECB" w14:textId="77777777" w:rsidR="00C82283" w:rsidRPr="00C82283" w:rsidRDefault="00C82283" w:rsidP="00C82283">
      <w:pPr>
        <w:rPr>
          <w:rFonts w:ascii="Times New Roman" w:eastAsia="Times New Roman" w:hAnsi="Times New Roman" w:cs="Times New Roman"/>
          <w:lang w:val="en-ID"/>
        </w:rPr>
      </w:pPr>
    </w:p>
    <w:p w14:paraId="451105AA" w14:textId="77777777" w:rsidR="00FC4316" w:rsidRDefault="00FC4316"/>
    <w:sectPr w:rsidR="00FC4316" w:rsidSect="000E7BE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tthew">
    <w15:presenceInfo w15:providerId="None" w15:userId="Matthe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283"/>
    <w:rsid w:val="000E7BE2"/>
    <w:rsid w:val="001564FA"/>
    <w:rsid w:val="001844BF"/>
    <w:rsid w:val="00474801"/>
    <w:rsid w:val="00525731"/>
    <w:rsid w:val="005953D3"/>
    <w:rsid w:val="005A74E5"/>
    <w:rsid w:val="006B23A6"/>
    <w:rsid w:val="007B2CEE"/>
    <w:rsid w:val="0082149D"/>
    <w:rsid w:val="008D2985"/>
    <w:rsid w:val="00933505"/>
    <w:rsid w:val="00935A1E"/>
    <w:rsid w:val="00A101AB"/>
    <w:rsid w:val="00B84682"/>
    <w:rsid w:val="00BC74AE"/>
    <w:rsid w:val="00C82283"/>
    <w:rsid w:val="00D3032B"/>
    <w:rsid w:val="00EA5952"/>
    <w:rsid w:val="00F164BB"/>
    <w:rsid w:val="00FC4316"/>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27D37"/>
  <w15:chartTrackingRefBased/>
  <w15:docId w15:val="{5C4ACBBC-19B7-CE40-9EBB-40265CB55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2283"/>
    <w:pPr>
      <w:spacing w:before="100" w:beforeAutospacing="1" w:after="100" w:afterAutospacing="1"/>
    </w:pPr>
    <w:rPr>
      <w:rFonts w:ascii="Times New Roman" w:eastAsia="Times New Roman" w:hAnsi="Times New Roman" w:cs="Times New Roman"/>
      <w:lang w:val="en-ID"/>
    </w:rPr>
  </w:style>
  <w:style w:type="character" w:customStyle="1" w:styleId="apple-tab-span">
    <w:name w:val="apple-tab-span"/>
    <w:basedOn w:val="DefaultParagraphFont"/>
    <w:rsid w:val="00C82283"/>
  </w:style>
  <w:style w:type="paragraph" w:styleId="BalloonText">
    <w:name w:val="Balloon Text"/>
    <w:basedOn w:val="Normal"/>
    <w:link w:val="BalloonTextChar"/>
    <w:uiPriority w:val="99"/>
    <w:semiHidden/>
    <w:unhideWhenUsed/>
    <w:rsid w:val="00EA595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5952"/>
    <w:rPr>
      <w:rFonts w:ascii="Segoe UI" w:hAnsi="Segoe UI" w:cs="Segoe UI"/>
      <w:sz w:val="18"/>
      <w:szCs w:val="18"/>
      <w:lang w:val="en-US"/>
    </w:rPr>
  </w:style>
  <w:style w:type="paragraph" w:styleId="ListParagraph">
    <w:name w:val="List Paragraph"/>
    <w:basedOn w:val="Normal"/>
    <w:uiPriority w:val="34"/>
    <w:qFormat/>
    <w:rsid w:val="00F164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630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510</TotalTime>
  <Pages>2</Pages>
  <Words>970</Words>
  <Characters>5532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Kasih</dc:creator>
  <cp:keywords/>
  <dc:description/>
  <cp:lastModifiedBy>Matthew</cp:lastModifiedBy>
  <cp:revision>3</cp:revision>
  <dcterms:created xsi:type="dcterms:W3CDTF">2020-10-28T04:29:00Z</dcterms:created>
  <dcterms:modified xsi:type="dcterms:W3CDTF">2020-10-29T14:49:00Z</dcterms:modified>
</cp:coreProperties>
</file>