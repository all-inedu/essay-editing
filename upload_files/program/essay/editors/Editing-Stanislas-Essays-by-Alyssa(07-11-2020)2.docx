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D44C8" w:rsidRDefault="00446064">
      <w:pPr>
        <w:numPr>
          <w:ilvl w:val="0"/>
          <w:numId w:val="1"/>
        </w:numPr>
        <w:shd w:val="clear" w:color="auto" w:fill="FFFFFF"/>
        <w:spacing w:before="240" w:after="240"/>
        <w:rPr>
          <w:color w:val="1A1A1A"/>
          <w:highlight w:val="white"/>
        </w:rPr>
      </w:pPr>
      <w:r>
        <w:rPr>
          <w:b/>
          <w:color w:val="1A1A1A"/>
          <w:highlight w:val="white"/>
        </w:rPr>
        <w:t>Describe how you plan to pursue your academic interests and why you want to explore them at USC specifically.</w:t>
      </w:r>
      <w:r>
        <w:rPr>
          <w:color w:val="1A1A1A"/>
          <w:highlight w:val="white"/>
        </w:rPr>
        <w:t xml:space="preserve"> Please feel free to address your first- and second-choice major selections. (Approximately 250 words)</w:t>
      </w:r>
    </w:p>
    <w:p w14:paraId="00000002" w14:textId="0523A9A4" w:rsidR="005D44C8" w:rsidRDefault="00446064">
      <w:pPr>
        <w:shd w:val="clear" w:color="auto" w:fill="FFFFFF"/>
      </w:pPr>
      <w:r>
        <w:t>When I became a liaison officer for a small event called the K-Pop Hit the Stage dance competition, I knew I wanted to pursue a career in the media and e</w:t>
      </w:r>
      <w:r>
        <w:t>ntertainment industry. The crew’s synergy made me realize that it was in this setting that I could celebrate artistry from behind the screen. Being involved in various photo and Korean dance video productions since then, my penchant for managing projects g</w:t>
      </w:r>
      <w:r>
        <w:t xml:space="preserve">rew all while having identified the </w:t>
      </w:r>
      <w:del w:id="0" w:author="Alyssa Manik" w:date="2020-11-07T17:18:00Z">
        <w:r w:rsidDel="00446064">
          <w:delText>role</w:delText>
        </w:r>
      </w:del>
      <w:ins w:id="1" w:author="Alyssa Manik" w:date="2020-11-07T17:18:00Z">
        <w:r>
          <w:t xml:space="preserve">role </w:t>
        </w:r>
      </w:ins>
      <w:del w:id="2" w:author="Alyssa Manik" w:date="2020-11-07T17:18:00Z">
        <w:r w:rsidDel="00446064">
          <w:delText xml:space="preserve"> </w:delText>
        </w:r>
      </w:del>
      <w:r>
        <w:t>I resonate</w:t>
      </w:r>
      <w:ins w:id="3" w:author="Alyssa Manik" w:date="2020-11-07T17:18:00Z">
        <w:r>
          <w:t>d</w:t>
        </w:r>
      </w:ins>
      <w:r>
        <w:t xml:space="preserve"> with most: film producing.</w:t>
      </w:r>
    </w:p>
    <w:p w14:paraId="00000003" w14:textId="77777777" w:rsidR="005D44C8" w:rsidRDefault="005D44C8">
      <w:pPr>
        <w:shd w:val="clear" w:color="auto" w:fill="FFFFFF"/>
      </w:pPr>
    </w:p>
    <w:p w14:paraId="00000004" w14:textId="356517AF" w:rsidR="005D44C8" w:rsidRDefault="00446064">
      <w:pPr>
        <w:shd w:val="clear" w:color="auto" w:fill="FFFFFF"/>
      </w:pPr>
      <w:r>
        <w:t xml:space="preserve">At USC, I intend to major in Film &amp; Television Production with an </w:t>
      </w:r>
      <w:ins w:id="4" w:author="Alyssa Manik" w:date="2020-11-07T17:14:00Z">
        <w:r w:rsidR="002A6E57">
          <w:t>E</w:t>
        </w:r>
      </w:ins>
      <w:del w:id="5" w:author="Alyssa Manik" w:date="2020-11-07T17:14:00Z">
        <w:r w:rsidDel="002A6E57">
          <w:delText>e</w:delText>
        </w:r>
      </w:del>
      <w:r>
        <w:t xml:space="preserve">ntertainment </w:t>
      </w:r>
      <w:commentRangeStart w:id="6"/>
      <w:ins w:id="7" w:author="Alyssa Manik" w:date="2020-11-07T17:14:00Z">
        <w:r w:rsidR="002A6E57">
          <w:t>I</w:t>
        </w:r>
      </w:ins>
      <w:del w:id="8" w:author="Alyssa Manik" w:date="2020-11-07T17:14:00Z">
        <w:r w:rsidDel="002A6E57">
          <w:delText>i</w:delText>
        </w:r>
      </w:del>
      <w:r>
        <w:t>ndustry</w:t>
      </w:r>
      <w:commentRangeEnd w:id="6"/>
      <w:r w:rsidR="002A6E57">
        <w:rPr>
          <w:rStyle w:val="CommentReference"/>
        </w:rPr>
        <w:commentReference w:id="6"/>
      </w:r>
      <w:r>
        <w:t xml:space="preserve"> minor, </w:t>
      </w:r>
      <w:commentRangeStart w:id="9"/>
      <w:r>
        <w:t>a first-rate curriculum</w:t>
      </w:r>
      <w:commentRangeEnd w:id="9"/>
      <w:r w:rsidR="002A6E57">
        <w:rPr>
          <w:rStyle w:val="CommentReference"/>
        </w:rPr>
        <w:commentReference w:id="9"/>
      </w:r>
      <w:r>
        <w:t xml:space="preserve"> I find essential to nailing the nuanced aspects of a pro</w:t>
      </w:r>
      <w:r>
        <w:t xml:space="preserve">duction. For instance, the course “Practicum in Producing” would expose me to the fundamentals of producing in a practical environment, while “Gender, Sexuality &amp; Media” would aid my aspiration to tell </w:t>
      </w:r>
      <w:commentRangeStart w:id="10"/>
      <w:r>
        <w:t xml:space="preserve">underrepresented stories. </w:t>
      </w:r>
      <w:commentRangeEnd w:id="10"/>
      <w:r w:rsidR="002A6E57">
        <w:rPr>
          <w:rStyle w:val="CommentReference"/>
        </w:rPr>
        <w:commentReference w:id="10"/>
      </w:r>
    </w:p>
    <w:p w14:paraId="00000005" w14:textId="77777777" w:rsidR="005D44C8" w:rsidRDefault="005D44C8">
      <w:pPr>
        <w:shd w:val="clear" w:color="auto" w:fill="FFFFFF"/>
      </w:pPr>
    </w:p>
    <w:p w14:paraId="00000006" w14:textId="77777777" w:rsidR="005D44C8" w:rsidRDefault="00446064">
      <w:pPr>
        <w:shd w:val="clear" w:color="auto" w:fill="FFFFFF"/>
      </w:pPr>
      <w:r>
        <w:t xml:space="preserve">As a Trojan, I would like </w:t>
      </w:r>
      <w:r>
        <w:t xml:space="preserve">to constantly engage </w:t>
      </w:r>
      <w:commentRangeStart w:id="11"/>
      <w:r>
        <w:t xml:space="preserve">in higher-thinking conversations when it comes to the subtleties of media production </w:t>
      </w:r>
      <w:commentRangeEnd w:id="11"/>
      <w:r w:rsidR="002A6E57">
        <w:rPr>
          <w:rStyle w:val="CommentReference"/>
        </w:rPr>
        <w:commentReference w:id="11"/>
      </w:r>
      <w:r>
        <w:t xml:space="preserve">as supported by SCA’s student organizations like the APCA &amp; </w:t>
      </w:r>
      <w:proofErr w:type="spellStart"/>
      <w:r>
        <w:t>QueerCut</w:t>
      </w:r>
      <w:proofErr w:type="spellEnd"/>
      <w:r>
        <w:t>. Through this, I hope to hone my finesse in collaborating with the myriad of part</w:t>
      </w:r>
      <w:r>
        <w:t xml:space="preserve">ies I will be involved with. Admiring seasoned alumni like Nina Yang </w:t>
      </w:r>
      <w:proofErr w:type="spellStart"/>
      <w:r>
        <w:t>Bongiovi</w:t>
      </w:r>
      <w:proofErr w:type="spellEnd"/>
      <w:r>
        <w:t xml:space="preserve"> &amp; Kevin </w:t>
      </w:r>
      <w:proofErr w:type="spellStart"/>
      <w:r>
        <w:t>Feige</w:t>
      </w:r>
      <w:proofErr w:type="spellEnd"/>
      <w:r>
        <w:t xml:space="preserve">, </w:t>
      </w:r>
      <w:commentRangeStart w:id="12"/>
      <w:r>
        <w:t xml:space="preserve">I have an appreciation for the artistic and managerial expertise </w:t>
      </w:r>
      <w:commentRangeEnd w:id="12"/>
      <w:r w:rsidR="002A6E57">
        <w:rPr>
          <w:rStyle w:val="CommentReference"/>
        </w:rPr>
        <w:commentReference w:id="12"/>
      </w:r>
      <w:r>
        <w:t xml:space="preserve">with which they actualize a vision to critical success, one of many processes </w:t>
      </w:r>
      <w:commentRangeStart w:id="13"/>
      <w:r>
        <w:t>I hope to get exposu</w:t>
      </w:r>
      <w:r>
        <w:t xml:space="preserve">re to at USC. </w:t>
      </w:r>
      <w:commentRangeEnd w:id="13"/>
      <w:r w:rsidR="009211DE">
        <w:rPr>
          <w:rStyle w:val="CommentReference"/>
        </w:rPr>
        <w:commentReference w:id="13"/>
      </w:r>
    </w:p>
    <w:sectPr w:rsidR="005D44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Alyssa Manik" w:date="2020-11-07T17:14:00Z" w:initials="AM">
    <w:p w14:paraId="024A55C4" w14:textId="393166ED" w:rsidR="002A6E57" w:rsidRDefault="002A6E57">
      <w:pPr>
        <w:pStyle w:val="CommentText"/>
      </w:pPr>
      <w:r>
        <w:rPr>
          <w:rStyle w:val="CommentReference"/>
        </w:rPr>
        <w:annotationRef/>
      </w:r>
      <w:r>
        <w:t>Be consistent</w:t>
      </w:r>
    </w:p>
  </w:comment>
  <w:comment w:id="9" w:author="Alyssa Manik" w:date="2020-11-07T17:14:00Z" w:initials="AM">
    <w:p w14:paraId="37466CE9" w14:textId="7E8CD383" w:rsidR="002A6E57" w:rsidRDefault="002A6E57">
      <w:pPr>
        <w:pStyle w:val="CommentText"/>
      </w:pPr>
      <w:r>
        <w:rPr>
          <w:rStyle w:val="CommentReference"/>
        </w:rPr>
        <w:annotationRef/>
      </w:r>
      <w:r>
        <w:t xml:space="preserve">This refers to the </w:t>
      </w:r>
      <w:proofErr w:type="gramStart"/>
      <w:r>
        <w:t>minor?</w:t>
      </w:r>
      <w:proofErr w:type="gramEnd"/>
      <w:r>
        <w:t xml:space="preserve"> Is this meant to be “pursing a </w:t>
      </w:r>
      <w:proofErr w:type="gramStart"/>
      <w:r>
        <w:t>first rate</w:t>
      </w:r>
      <w:proofErr w:type="gramEnd"/>
      <w:r>
        <w:t xml:space="preserve"> curriculum” or a descriptive statement?</w:t>
      </w:r>
    </w:p>
  </w:comment>
  <w:comment w:id="10" w:author="Alyssa Manik" w:date="2020-11-07T17:15:00Z" w:initials="AM">
    <w:p w14:paraId="7B9B51DB" w14:textId="263E4B2B" w:rsidR="009211DE" w:rsidRDefault="002A6E57">
      <w:pPr>
        <w:pStyle w:val="CommentText"/>
      </w:pPr>
      <w:r>
        <w:rPr>
          <w:rStyle w:val="CommentReference"/>
        </w:rPr>
        <w:annotationRef/>
      </w:r>
      <w:r>
        <w:t xml:space="preserve">Good, stay consistent with the </w:t>
      </w:r>
      <w:r w:rsidR="009211DE">
        <w:t>other essays you have</w:t>
      </w:r>
    </w:p>
  </w:comment>
  <w:comment w:id="11" w:author="Alyssa Manik" w:date="2020-11-07T17:05:00Z" w:initials="AM">
    <w:p w14:paraId="68060142" w14:textId="2775478F" w:rsidR="002A6E57" w:rsidRDefault="002A6E57">
      <w:pPr>
        <w:pStyle w:val="CommentText"/>
      </w:pPr>
      <w:r>
        <w:rPr>
          <w:rStyle w:val="CommentReference"/>
        </w:rPr>
        <w:annotationRef/>
      </w:r>
      <w:r>
        <w:t>What does this refer to?</w:t>
      </w:r>
    </w:p>
  </w:comment>
  <w:comment w:id="12" w:author="Alyssa Manik" w:date="2020-11-07T17:06:00Z" w:initials="AM">
    <w:p w14:paraId="59470B72" w14:textId="59A44979" w:rsidR="002A6E57" w:rsidRDefault="002A6E57">
      <w:pPr>
        <w:pStyle w:val="CommentText"/>
      </w:pPr>
      <w:r>
        <w:rPr>
          <w:rStyle w:val="CommentReference"/>
        </w:rPr>
        <w:annotationRef/>
      </w:r>
      <w:r>
        <w:t xml:space="preserve">You already said admiring before. </w:t>
      </w:r>
      <w:proofErr w:type="gramStart"/>
      <w:r>
        <w:t>So</w:t>
      </w:r>
      <w:proofErr w:type="gramEnd"/>
      <w:r>
        <w:t xml:space="preserve"> you can rephrase this sentence to talk about how you want to actualize said vision. </w:t>
      </w:r>
    </w:p>
  </w:comment>
  <w:comment w:id="13" w:author="Alyssa Manik" w:date="2020-11-07T17:17:00Z" w:initials="AM">
    <w:p w14:paraId="3ED6751B" w14:textId="1314D52E" w:rsidR="009211DE" w:rsidRDefault="009211DE">
      <w:pPr>
        <w:pStyle w:val="CommentText"/>
      </w:pPr>
      <w:r>
        <w:rPr>
          <w:rStyle w:val="CommentReference"/>
        </w:rPr>
        <w:annotationRef/>
      </w:r>
      <w:r>
        <w:t>Not I hope, “I know, I will get at USC” a bit subtle flattery would be great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4A55C4" w15:done="0"/>
  <w15:commentEx w15:paraId="37466CE9" w15:done="0"/>
  <w15:commentEx w15:paraId="7B9B51DB" w15:done="0"/>
  <w15:commentEx w15:paraId="68060142" w15:done="0"/>
  <w15:commentEx w15:paraId="59470B72" w15:done="0"/>
  <w15:commentEx w15:paraId="3ED675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1545F" w16cex:dateUtc="2020-11-07T10:14:00Z"/>
  <w16cex:commentExtensible w16cex:durableId="23515471" w16cex:dateUtc="2020-11-07T10:14:00Z"/>
  <w16cex:commentExtensible w16cex:durableId="23515496" w16cex:dateUtc="2020-11-07T10:15:00Z"/>
  <w16cex:commentExtensible w16cex:durableId="23515263" w16cex:dateUtc="2020-11-07T10:05:00Z"/>
  <w16cex:commentExtensible w16cex:durableId="23515299" w16cex:dateUtc="2020-11-07T10:06:00Z"/>
  <w16cex:commentExtensible w16cex:durableId="2351550E" w16cex:dateUtc="2020-11-07T10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4A55C4" w16cid:durableId="2351545F"/>
  <w16cid:commentId w16cid:paraId="37466CE9" w16cid:durableId="23515471"/>
  <w16cid:commentId w16cid:paraId="7B9B51DB" w16cid:durableId="23515496"/>
  <w16cid:commentId w16cid:paraId="68060142" w16cid:durableId="23515263"/>
  <w16cid:commentId w16cid:paraId="59470B72" w16cid:durableId="23515299"/>
  <w16cid:commentId w16cid:paraId="3ED6751B" w16cid:durableId="235155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157B7"/>
    <w:multiLevelType w:val="multilevel"/>
    <w:tmpl w:val="AC863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4C8"/>
    <w:rsid w:val="002A6E57"/>
    <w:rsid w:val="00446064"/>
    <w:rsid w:val="005D44C8"/>
    <w:rsid w:val="0092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62B6E0"/>
  <w15:docId w15:val="{32246DE5-B3C7-EF4B-815A-EA098C4A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2A6E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E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E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E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E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E5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E5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Alyssa Manik</cp:lastModifiedBy>
  <cp:revision>5</cp:revision>
  <dcterms:created xsi:type="dcterms:W3CDTF">2020-11-07T10:04:00Z</dcterms:created>
  <dcterms:modified xsi:type="dcterms:W3CDTF">2020-11-07T10:18:00Z</dcterms:modified>
</cp:coreProperties>
</file>