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E3366" w14:textId="77777777" w:rsidR="004154A5" w:rsidRPr="004154A5" w:rsidRDefault="004154A5" w:rsidP="004154A5">
      <w:pPr>
        <w:spacing w:before="160" w:after="10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ID"/>
        </w:rPr>
      </w:pPr>
      <w:r w:rsidRPr="004154A5">
        <w:rPr>
          <w:rFonts w:ascii="Arial" w:eastAsia="Times New Roman" w:hAnsi="Arial" w:cs="Arial"/>
          <w:b/>
          <w:bCs/>
          <w:i/>
          <w:iCs/>
          <w:color w:val="CC0000"/>
          <w:lang w:val="en-ID"/>
        </w:rPr>
        <w:t>3. What is something about yourself that is essential to understanding you? 250 words</w:t>
      </w:r>
    </w:p>
    <w:p w14:paraId="2096A866" w14:textId="6D7223E5" w:rsidR="004154A5" w:rsidRPr="00CA0AC7" w:rsidRDefault="004154A5" w:rsidP="004154A5">
      <w:pPr>
        <w:spacing w:before="240"/>
        <w:rPr>
          <w:rFonts w:ascii="Times New Roman" w:eastAsia="Times New Roman" w:hAnsi="Times New Roman" w:cs="Times New Roman"/>
          <w:rPrChange w:id="0" w:author="Matthew" w:date="2020-12-23T17:33:00Z">
            <w:rPr>
              <w:rFonts w:ascii="Times New Roman" w:eastAsia="Times New Roman" w:hAnsi="Times New Roman" w:cs="Times New Roman"/>
              <w:lang w:val="en-ID"/>
            </w:rPr>
          </w:rPrChange>
        </w:rPr>
      </w:pPr>
      <w:r w:rsidRPr="00CA0AC7">
        <w:rPr>
          <w:rFonts w:ascii="Arial" w:eastAsia="Times New Roman" w:hAnsi="Arial" w:cs="Arial"/>
          <w:color w:val="000000"/>
          <w:sz w:val="22"/>
          <w:szCs w:val="22"/>
          <w:rPrChange w:id="1" w:author="Matthew" w:date="2020-12-23T17:33:00Z">
            <w:rPr>
              <w:rFonts w:ascii="Arial" w:eastAsia="Times New Roman" w:hAnsi="Arial" w:cs="Arial"/>
              <w:color w:val="000000"/>
              <w:sz w:val="22"/>
              <w:szCs w:val="22"/>
              <w:lang w:val="en-ID"/>
            </w:rPr>
          </w:rPrChange>
        </w:rPr>
        <w:t>I stared at the 7-meter</w:t>
      </w:r>
      <w:ins w:id="2" w:author="Matthew" w:date="2020-12-23T19:13:00Z">
        <w:r w:rsidR="009E137A">
          <w:rPr>
            <w:rFonts w:ascii="Arial" w:eastAsia="Times New Roman" w:hAnsi="Arial" w:cs="Arial"/>
            <w:color w:val="000000"/>
            <w:sz w:val="22"/>
            <w:szCs w:val="22"/>
          </w:rPr>
          <w:t xml:space="preserve">-deep </w:t>
        </w:r>
      </w:ins>
      <w:del w:id="3" w:author="Matthew" w:date="2020-12-23T19:13:00Z">
        <w:r w:rsidRPr="00CA0AC7" w:rsidDel="009E137A">
          <w:rPr>
            <w:rFonts w:ascii="Arial" w:eastAsia="Times New Roman" w:hAnsi="Arial" w:cs="Arial"/>
            <w:color w:val="000000"/>
            <w:sz w:val="22"/>
            <w:szCs w:val="22"/>
            <w:rPrChange w:id="4" w:author="Matthew" w:date="2020-12-23T17:33:00Z">
              <w:rPr>
                <w:rFonts w:ascii="Arial" w:eastAsia="Times New Roman" w:hAnsi="Arial" w:cs="Arial"/>
                <w:color w:val="000000"/>
                <w:sz w:val="22"/>
                <w:szCs w:val="22"/>
                <w:lang w:val="en-ID"/>
              </w:rPr>
            </w:rPrChange>
          </w:rPr>
          <w:delText xml:space="preserve"> </w:delText>
        </w:r>
      </w:del>
      <w:r w:rsidRPr="00CA0AC7">
        <w:rPr>
          <w:rFonts w:ascii="Arial" w:eastAsia="Times New Roman" w:hAnsi="Arial" w:cs="Arial"/>
          <w:color w:val="000000"/>
          <w:sz w:val="22"/>
          <w:szCs w:val="22"/>
          <w:rPrChange w:id="5" w:author="Matthew" w:date="2020-12-23T17:33:00Z">
            <w:rPr>
              <w:rFonts w:ascii="Arial" w:eastAsia="Times New Roman" w:hAnsi="Arial" w:cs="Arial"/>
              <w:color w:val="000000"/>
              <w:sz w:val="22"/>
              <w:szCs w:val="22"/>
              <w:lang w:val="en-ID"/>
            </w:rPr>
          </w:rPrChange>
        </w:rPr>
        <w:t xml:space="preserve">pool, </w:t>
      </w:r>
      <w:del w:id="6" w:author="Matthew" w:date="2020-12-23T19:16:00Z">
        <w:r w:rsidRPr="00CA0AC7" w:rsidDel="009E137A">
          <w:rPr>
            <w:rFonts w:ascii="Arial" w:eastAsia="Times New Roman" w:hAnsi="Arial" w:cs="Arial"/>
            <w:color w:val="000000"/>
            <w:sz w:val="22"/>
            <w:szCs w:val="22"/>
            <w:rPrChange w:id="7" w:author="Matthew" w:date="2020-12-23T17:33:00Z">
              <w:rPr>
                <w:rFonts w:ascii="Arial" w:eastAsia="Times New Roman" w:hAnsi="Arial" w:cs="Arial"/>
                <w:color w:val="000000"/>
                <w:sz w:val="22"/>
                <w:szCs w:val="22"/>
                <w:lang w:val="en-ID"/>
              </w:rPr>
            </w:rPrChange>
          </w:rPr>
          <w:delText>imagining what would happen if I actually drowned as I have a</w:delText>
        </w:r>
      </w:del>
      <w:ins w:id="8" w:author="Matthew" w:date="2020-12-23T19:16:00Z">
        <w:r w:rsidR="009E137A">
          <w:rPr>
            <w:rFonts w:ascii="Arial" w:eastAsia="Times New Roman" w:hAnsi="Arial" w:cs="Arial"/>
            <w:color w:val="000000"/>
            <w:sz w:val="22"/>
            <w:szCs w:val="22"/>
          </w:rPr>
          <w:t xml:space="preserve">blood rushing to my head </w:t>
        </w:r>
      </w:ins>
      <w:ins w:id="9" w:author="Matthew" w:date="2020-12-23T19:17:00Z">
        <w:r w:rsidR="009E137A">
          <w:rPr>
            <w:rFonts w:ascii="Arial" w:eastAsia="Times New Roman" w:hAnsi="Arial" w:cs="Arial"/>
            <w:color w:val="000000"/>
            <w:sz w:val="22"/>
            <w:szCs w:val="22"/>
          </w:rPr>
          <w:t>as my</w:t>
        </w:r>
      </w:ins>
      <w:r w:rsidRPr="00CA0AC7">
        <w:rPr>
          <w:rFonts w:ascii="Arial" w:eastAsia="Times New Roman" w:hAnsi="Arial" w:cs="Arial"/>
          <w:color w:val="000000"/>
          <w:sz w:val="22"/>
          <w:szCs w:val="22"/>
          <w:rPrChange w:id="10" w:author="Matthew" w:date="2020-12-23T17:33:00Z">
            <w:rPr>
              <w:rFonts w:ascii="Arial" w:eastAsia="Times New Roman" w:hAnsi="Arial" w:cs="Arial"/>
              <w:color w:val="000000"/>
              <w:sz w:val="22"/>
              <w:szCs w:val="22"/>
              <w:lang w:val="en-ID"/>
            </w:rPr>
          </w:rPrChange>
        </w:rPr>
        <w:t xml:space="preserve"> fear </w:t>
      </w:r>
      <w:ins w:id="11" w:author="Matthew" w:date="2020-12-23T19:17:00Z">
        <w:r w:rsidR="009E137A">
          <w:rPr>
            <w:rFonts w:ascii="Arial" w:eastAsia="Times New Roman" w:hAnsi="Arial" w:cs="Arial"/>
            <w:color w:val="000000"/>
            <w:sz w:val="22"/>
            <w:szCs w:val="22"/>
          </w:rPr>
          <w:t>for</w:t>
        </w:r>
      </w:ins>
      <w:del w:id="12" w:author="Matthew" w:date="2020-12-23T19:17:00Z">
        <w:r w:rsidRPr="00CA0AC7" w:rsidDel="009E137A">
          <w:rPr>
            <w:rFonts w:ascii="Arial" w:eastAsia="Times New Roman" w:hAnsi="Arial" w:cs="Arial"/>
            <w:color w:val="000000"/>
            <w:sz w:val="22"/>
            <w:szCs w:val="22"/>
            <w:rPrChange w:id="13" w:author="Matthew" w:date="2020-12-23T17:33:00Z">
              <w:rPr>
                <w:rFonts w:ascii="Arial" w:eastAsia="Times New Roman" w:hAnsi="Arial" w:cs="Arial"/>
                <w:color w:val="000000"/>
                <w:sz w:val="22"/>
                <w:szCs w:val="22"/>
                <w:lang w:val="en-ID"/>
              </w:rPr>
            </w:rPrChange>
          </w:rPr>
          <w:delText>of</w:delText>
        </w:r>
      </w:del>
      <w:r w:rsidRPr="00CA0AC7">
        <w:rPr>
          <w:rFonts w:ascii="Arial" w:eastAsia="Times New Roman" w:hAnsi="Arial" w:cs="Arial"/>
          <w:color w:val="000000"/>
          <w:sz w:val="22"/>
          <w:szCs w:val="22"/>
          <w:rPrChange w:id="14" w:author="Matthew" w:date="2020-12-23T17:33:00Z">
            <w:rPr>
              <w:rFonts w:ascii="Arial" w:eastAsia="Times New Roman" w:hAnsi="Arial" w:cs="Arial"/>
              <w:color w:val="000000"/>
              <w:sz w:val="22"/>
              <w:szCs w:val="22"/>
              <w:lang w:val="en-ID"/>
            </w:rPr>
          </w:rPrChange>
        </w:rPr>
        <w:t xml:space="preserve"> water</w:t>
      </w:r>
      <w:ins w:id="15" w:author="Matthew" w:date="2020-12-23T19:17:00Z">
        <w:r w:rsidR="009E137A">
          <w:rPr>
            <w:rFonts w:ascii="Arial" w:eastAsia="Times New Roman" w:hAnsi="Arial" w:cs="Arial"/>
            <w:color w:val="000000"/>
            <w:sz w:val="22"/>
            <w:szCs w:val="22"/>
          </w:rPr>
          <w:t xml:space="preserve"> crawled </w:t>
        </w:r>
      </w:ins>
      <w:ins w:id="16" w:author="Matthew" w:date="2020-12-23T19:53:00Z">
        <w:r w:rsidR="00F54A2E">
          <w:rPr>
            <w:rFonts w:ascii="Arial" w:eastAsia="Times New Roman" w:hAnsi="Arial" w:cs="Arial"/>
            <w:color w:val="000000"/>
            <w:sz w:val="22"/>
            <w:szCs w:val="22"/>
          </w:rPr>
          <w:t>up</w:t>
        </w:r>
      </w:ins>
      <w:r w:rsidRPr="00CA0AC7">
        <w:rPr>
          <w:rFonts w:ascii="Arial" w:eastAsia="Times New Roman" w:hAnsi="Arial" w:cs="Arial"/>
          <w:color w:val="000000"/>
          <w:sz w:val="22"/>
          <w:szCs w:val="22"/>
          <w:rPrChange w:id="17" w:author="Matthew" w:date="2020-12-23T17:33:00Z">
            <w:rPr>
              <w:rFonts w:ascii="Arial" w:eastAsia="Times New Roman" w:hAnsi="Arial" w:cs="Arial"/>
              <w:color w:val="000000"/>
              <w:sz w:val="22"/>
              <w:szCs w:val="22"/>
              <w:lang w:val="en-ID"/>
            </w:rPr>
          </w:rPrChange>
        </w:rPr>
        <w:t xml:space="preserve">. I </w:t>
      </w:r>
      <w:del w:id="18" w:author="Matthew" w:date="2020-12-23T19:18:00Z">
        <w:r w:rsidRPr="00CA0AC7" w:rsidDel="009E137A">
          <w:rPr>
            <w:rFonts w:ascii="Arial" w:eastAsia="Times New Roman" w:hAnsi="Arial" w:cs="Arial"/>
            <w:color w:val="000000"/>
            <w:sz w:val="22"/>
            <w:szCs w:val="22"/>
            <w:rPrChange w:id="19" w:author="Matthew" w:date="2020-12-23T17:33:00Z">
              <w:rPr>
                <w:rFonts w:ascii="Arial" w:eastAsia="Times New Roman" w:hAnsi="Arial" w:cs="Arial"/>
                <w:color w:val="000000"/>
                <w:sz w:val="22"/>
                <w:szCs w:val="22"/>
                <w:lang w:val="en-ID"/>
              </w:rPr>
            </w:rPrChange>
          </w:rPr>
          <w:delText>hadn’t finished my</w:delText>
        </w:r>
      </w:del>
      <w:ins w:id="20" w:author="Matthew" w:date="2020-12-23T19:18:00Z">
        <w:r w:rsidR="009E137A">
          <w:rPr>
            <w:rFonts w:ascii="Arial" w:eastAsia="Times New Roman" w:hAnsi="Arial" w:cs="Arial"/>
            <w:color w:val="000000"/>
            <w:sz w:val="22"/>
            <w:szCs w:val="22"/>
          </w:rPr>
          <w:t>was just about to step away from the</w:t>
        </w:r>
      </w:ins>
      <w:r w:rsidRPr="00CA0AC7">
        <w:rPr>
          <w:rFonts w:ascii="Arial" w:eastAsia="Times New Roman" w:hAnsi="Arial" w:cs="Arial"/>
          <w:color w:val="000000"/>
          <w:sz w:val="22"/>
          <w:szCs w:val="22"/>
          <w:rPrChange w:id="21" w:author="Matthew" w:date="2020-12-23T17:33:00Z">
            <w:rPr>
              <w:rFonts w:ascii="Arial" w:eastAsia="Times New Roman" w:hAnsi="Arial" w:cs="Arial"/>
              <w:color w:val="000000"/>
              <w:sz w:val="22"/>
              <w:szCs w:val="22"/>
              <w:lang w:val="en-ID"/>
            </w:rPr>
          </w:rPrChange>
        </w:rPr>
        <w:t xml:space="preserve"> thought </w:t>
      </w:r>
      <w:ins w:id="22" w:author="Matthew" w:date="2020-12-23T19:18:00Z">
        <w:r w:rsidR="009E137A">
          <w:rPr>
            <w:rFonts w:ascii="Arial" w:eastAsia="Times New Roman" w:hAnsi="Arial" w:cs="Arial"/>
            <w:color w:val="000000"/>
            <w:sz w:val="22"/>
            <w:szCs w:val="22"/>
          </w:rPr>
          <w:t xml:space="preserve">of drowning </w:t>
        </w:r>
      </w:ins>
      <w:r w:rsidRPr="00CA0AC7">
        <w:rPr>
          <w:rFonts w:ascii="Arial" w:eastAsia="Times New Roman" w:hAnsi="Arial" w:cs="Arial"/>
          <w:color w:val="000000"/>
          <w:sz w:val="22"/>
          <w:szCs w:val="22"/>
          <w:rPrChange w:id="23" w:author="Matthew" w:date="2020-12-23T17:33:00Z">
            <w:rPr>
              <w:rFonts w:ascii="Arial" w:eastAsia="Times New Roman" w:hAnsi="Arial" w:cs="Arial"/>
              <w:color w:val="000000"/>
              <w:sz w:val="22"/>
              <w:szCs w:val="22"/>
              <w:lang w:val="en-ID"/>
            </w:rPr>
          </w:rPrChange>
        </w:rPr>
        <w:t xml:space="preserve">when my audacious uncle pushed me </w:t>
      </w:r>
      <w:del w:id="24" w:author="Matthew" w:date="2020-12-23T19:54:00Z">
        <w:r w:rsidRPr="00CA0AC7" w:rsidDel="007E4D76">
          <w:rPr>
            <w:rFonts w:ascii="Arial" w:eastAsia="Times New Roman" w:hAnsi="Arial" w:cs="Arial"/>
            <w:color w:val="000000"/>
            <w:sz w:val="22"/>
            <w:szCs w:val="22"/>
            <w:rPrChange w:id="25" w:author="Matthew" w:date="2020-12-23T17:33:00Z">
              <w:rPr>
                <w:rFonts w:ascii="Arial" w:eastAsia="Times New Roman" w:hAnsi="Arial" w:cs="Arial"/>
                <w:color w:val="000000"/>
                <w:sz w:val="22"/>
                <w:szCs w:val="22"/>
                <w:lang w:val="en-ID"/>
              </w:rPr>
            </w:rPrChange>
          </w:rPr>
          <w:delText>with no time to scream as</w:delText>
        </w:r>
      </w:del>
      <w:ins w:id="26" w:author="Matthew" w:date="2020-12-23T19:54:00Z">
        <w:r w:rsidR="007E4D76">
          <w:rPr>
            <w:rFonts w:ascii="Arial" w:eastAsia="Times New Roman" w:hAnsi="Arial" w:cs="Arial"/>
            <w:color w:val="000000"/>
            <w:sz w:val="22"/>
            <w:szCs w:val="22"/>
          </w:rPr>
          <w:t>as my silent shriek</w:t>
        </w:r>
      </w:ins>
      <w:r w:rsidRPr="00CA0AC7">
        <w:rPr>
          <w:rFonts w:ascii="Arial" w:eastAsia="Times New Roman" w:hAnsi="Arial" w:cs="Arial"/>
          <w:color w:val="000000"/>
          <w:sz w:val="22"/>
          <w:szCs w:val="22"/>
          <w:rPrChange w:id="27" w:author="Matthew" w:date="2020-12-23T17:33:00Z">
            <w:rPr>
              <w:rFonts w:ascii="Arial" w:eastAsia="Times New Roman" w:hAnsi="Arial" w:cs="Arial"/>
              <w:color w:val="000000"/>
              <w:sz w:val="22"/>
              <w:szCs w:val="22"/>
              <w:lang w:val="en-ID"/>
            </w:rPr>
          </w:rPrChange>
        </w:rPr>
        <w:t xml:space="preserve"> </w:t>
      </w:r>
      <w:ins w:id="28" w:author="Matthew" w:date="2020-12-23T19:54:00Z">
        <w:r w:rsidR="007E4D76">
          <w:rPr>
            <w:rFonts w:ascii="Arial" w:eastAsia="Times New Roman" w:hAnsi="Arial" w:cs="Arial"/>
            <w:color w:val="000000"/>
            <w:sz w:val="22"/>
            <w:szCs w:val="22"/>
          </w:rPr>
          <w:t xml:space="preserve">prompted </w:t>
        </w:r>
      </w:ins>
      <w:del w:id="29" w:author="Matthew" w:date="2020-12-23T19:19:00Z">
        <w:r w:rsidRPr="00CA0AC7" w:rsidDel="009E137A">
          <w:rPr>
            <w:rFonts w:ascii="Arial" w:eastAsia="Times New Roman" w:hAnsi="Arial" w:cs="Arial"/>
            <w:color w:val="000000"/>
            <w:sz w:val="22"/>
            <w:szCs w:val="22"/>
            <w:rPrChange w:id="30" w:author="Matthew" w:date="2020-12-23T17:33:00Z">
              <w:rPr>
                <w:rFonts w:ascii="Arial" w:eastAsia="Times New Roman" w:hAnsi="Arial" w:cs="Arial"/>
                <w:color w:val="000000"/>
                <w:sz w:val="22"/>
                <w:szCs w:val="22"/>
                <w:lang w:val="en-ID"/>
              </w:rPr>
            </w:rPrChange>
          </w:rPr>
          <w:delText>I tried</w:delText>
        </w:r>
      </w:del>
      <w:ins w:id="31" w:author="Matthew" w:date="2020-12-23T19:19:00Z">
        <w:r w:rsidR="009E137A">
          <w:rPr>
            <w:rFonts w:ascii="Arial" w:eastAsia="Times New Roman" w:hAnsi="Arial" w:cs="Arial"/>
            <w:color w:val="000000"/>
            <w:sz w:val="22"/>
            <w:szCs w:val="22"/>
          </w:rPr>
          <w:t xml:space="preserve">my feet </w:t>
        </w:r>
      </w:ins>
      <w:ins w:id="32" w:author="Matthew" w:date="2020-12-23T19:54:00Z">
        <w:r w:rsidR="007E4D76">
          <w:rPr>
            <w:rFonts w:ascii="Arial" w:eastAsia="Times New Roman" w:hAnsi="Arial" w:cs="Arial"/>
            <w:color w:val="000000"/>
            <w:sz w:val="22"/>
            <w:szCs w:val="22"/>
          </w:rPr>
          <w:t xml:space="preserve">to </w:t>
        </w:r>
      </w:ins>
      <w:ins w:id="33" w:author="Matthew" w:date="2020-12-23T19:19:00Z">
        <w:r w:rsidR="009E137A">
          <w:rPr>
            <w:rFonts w:ascii="Arial" w:eastAsia="Times New Roman" w:hAnsi="Arial" w:cs="Arial"/>
            <w:color w:val="000000"/>
            <w:sz w:val="22"/>
            <w:szCs w:val="22"/>
          </w:rPr>
          <w:t>frantically pedal</w:t>
        </w:r>
      </w:ins>
      <w:r w:rsidRPr="00CA0AC7">
        <w:rPr>
          <w:rFonts w:ascii="Arial" w:eastAsia="Times New Roman" w:hAnsi="Arial" w:cs="Arial"/>
          <w:color w:val="000000"/>
          <w:sz w:val="22"/>
          <w:szCs w:val="22"/>
          <w:rPrChange w:id="34" w:author="Matthew" w:date="2020-12-23T17:33:00Z">
            <w:rPr>
              <w:rFonts w:ascii="Arial" w:eastAsia="Times New Roman" w:hAnsi="Arial" w:cs="Arial"/>
              <w:color w:val="000000"/>
              <w:sz w:val="22"/>
              <w:szCs w:val="22"/>
              <w:lang w:val="en-ID"/>
            </w:rPr>
          </w:rPrChange>
        </w:rPr>
        <w:t xml:space="preserve"> to reach the surface</w:t>
      </w:r>
      <w:del w:id="35" w:author="Matthew" w:date="2020-12-23T19:19:00Z">
        <w:r w:rsidRPr="00CA0AC7" w:rsidDel="009E137A">
          <w:rPr>
            <w:rFonts w:ascii="Arial" w:eastAsia="Times New Roman" w:hAnsi="Arial" w:cs="Arial"/>
            <w:color w:val="000000"/>
            <w:sz w:val="22"/>
            <w:szCs w:val="22"/>
            <w:rPrChange w:id="36" w:author="Matthew" w:date="2020-12-23T17:33:00Z">
              <w:rPr>
                <w:rFonts w:ascii="Arial" w:eastAsia="Times New Roman" w:hAnsi="Arial" w:cs="Arial"/>
                <w:color w:val="000000"/>
                <w:sz w:val="22"/>
                <w:szCs w:val="22"/>
                <w:lang w:val="en-ID"/>
              </w:rPr>
            </w:rPrChange>
          </w:rPr>
          <w:delText xml:space="preserve"> frantically</w:delText>
        </w:r>
      </w:del>
      <w:r w:rsidRPr="00CA0AC7">
        <w:rPr>
          <w:rFonts w:ascii="Arial" w:eastAsia="Times New Roman" w:hAnsi="Arial" w:cs="Arial"/>
          <w:color w:val="000000"/>
          <w:sz w:val="22"/>
          <w:szCs w:val="22"/>
          <w:rPrChange w:id="37" w:author="Matthew" w:date="2020-12-23T17:33:00Z">
            <w:rPr>
              <w:rFonts w:ascii="Arial" w:eastAsia="Times New Roman" w:hAnsi="Arial" w:cs="Arial"/>
              <w:color w:val="000000"/>
              <w:sz w:val="22"/>
              <w:szCs w:val="22"/>
              <w:lang w:val="en-ID"/>
            </w:rPr>
          </w:rPrChange>
        </w:rPr>
        <w:t xml:space="preserve">. My uncles and aunts were all scuba divers, </w:t>
      </w:r>
      <w:del w:id="38" w:author="Matthew" w:date="2020-12-23T19:20:00Z">
        <w:r w:rsidRPr="00CA0AC7" w:rsidDel="009E137A">
          <w:rPr>
            <w:rFonts w:ascii="Arial" w:eastAsia="Times New Roman" w:hAnsi="Arial" w:cs="Arial"/>
            <w:color w:val="000000"/>
            <w:sz w:val="22"/>
            <w:szCs w:val="22"/>
            <w:rPrChange w:id="39" w:author="Matthew" w:date="2020-12-23T17:33:00Z">
              <w:rPr>
                <w:rFonts w:ascii="Arial" w:eastAsia="Times New Roman" w:hAnsi="Arial" w:cs="Arial"/>
                <w:color w:val="000000"/>
                <w:sz w:val="22"/>
                <w:szCs w:val="22"/>
                <w:lang w:val="en-ID"/>
              </w:rPr>
            </w:rPrChange>
          </w:rPr>
          <w:delText>and they asked</w:delText>
        </w:r>
      </w:del>
      <w:ins w:id="40" w:author="Matthew" w:date="2020-12-23T19:20:00Z">
        <w:r w:rsidR="009E137A">
          <w:rPr>
            <w:rFonts w:ascii="Arial" w:eastAsia="Times New Roman" w:hAnsi="Arial" w:cs="Arial"/>
            <w:color w:val="000000"/>
            <w:sz w:val="22"/>
            <w:szCs w:val="22"/>
          </w:rPr>
          <w:t>hoping</w:t>
        </w:r>
      </w:ins>
      <w:ins w:id="41" w:author="Matthew" w:date="2020-12-23T19:21:00Z">
        <w:r w:rsidR="009E137A">
          <w:rPr>
            <w:rFonts w:ascii="Arial" w:eastAsia="Times New Roman" w:hAnsi="Arial" w:cs="Arial"/>
            <w:color w:val="000000"/>
            <w:sz w:val="22"/>
            <w:szCs w:val="22"/>
          </w:rPr>
          <w:t xml:space="preserve"> that</w:t>
        </w:r>
      </w:ins>
      <w:r w:rsidRPr="00CA0AC7">
        <w:rPr>
          <w:rFonts w:ascii="Arial" w:eastAsia="Times New Roman" w:hAnsi="Arial" w:cs="Arial"/>
          <w:color w:val="000000"/>
          <w:sz w:val="22"/>
          <w:szCs w:val="22"/>
          <w:rPrChange w:id="42" w:author="Matthew" w:date="2020-12-23T17:33:00Z">
            <w:rPr>
              <w:rFonts w:ascii="Arial" w:eastAsia="Times New Roman" w:hAnsi="Arial" w:cs="Arial"/>
              <w:color w:val="000000"/>
              <w:sz w:val="22"/>
              <w:szCs w:val="22"/>
              <w:lang w:val="en-ID"/>
            </w:rPr>
          </w:rPrChange>
        </w:rPr>
        <w:t xml:space="preserve"> my 13-year-old self </w:t>
      </w:r>
      <w:del w:id="43" w:author="Matthew" w:date="2020-12-23T19:21:00Z">
        <w:r w:rsidRPr="00CA0AC7" w:rsidDel="009E137A">
          <w:rPr>
            <w:rFonts w:ascii="Arial" w:eastAsia="Times New Roman" w:hAnsi="Arial" w:cs="Arial"/>
            <w:color w:val="000000"/>
            <w:sz w:val="22"/>
            <w:szCs w:val="22"/>
            <w:rPrChange w:id="44" w:author="Matthew" w:date="2020-12-23T17:33:00Z">
              <w:rPr>
                <w:rFonts w:ascii="Arial" w:eastAsia="Times New Roman" w:hAnsi="Arial" w:cs="Arial"/>
                <w:color w:val="000000"/>
                <w:sz w:val="22"/>
                <w:szCs w:val="22"/>
                <w:lang w:val="en-ID"/>
              </w:rPr>
            </w:rPrChange>
          </w:rPr>
          <w:delText xml:space="preserve">to </w:delText>
        </w:r>
      </w:del>
      <w:ins w:id="45" w:author="Matthew" w:date="2020-12-23T19:21:00Z">
        <w:r w:rsidR="009E137A">
          <w:rPr>
            <w:rFonts w:ascii="Arial" w:eastAsia="Times New Roman" w:hAnsi="Arial" w:cs="Arial"/>
            <w:color w:val="000000"/>
            <w:sz w:val="22"/>
            <w:szCs w:val="22"/>
          </w:rPr>
          <w:t xml:space="preserve">would </w:t>
        </w:r>
      </w:ins>
      <w:r w:rsidRPr="00CA0AC7">
        <w:rPr>
          <w:rFonts w:ascii="Arial" w:eastAsia="Times New Roman" w:hAnsi="Arial" w:cs="Arial"/>
          <w:color w:val="000000"/>
          <w:sz w:val="22"/>
          <w:szCs w:val="22"/>
          <w:rPrChange w:id="46" w:author="Matthew" w:date="2020-12-23T17:33:00Z">
            <w:rPr>
              <w:rFonts w:ascii="Arial" w:eastAsia="Times New Roman" w:hAnsi="Arial" w:cs="Arial"/>
              <w:color w:val="000000"/>
              <w:sz w:val="22"/>
              <w:szCs w:val="22"/>
              <w:lang w:val="en-ID"/>
            </w:rPr>
          </w:rPrChange>
        </w:rPr>
        <w:t xml:space="preserve">join them. “You haven’t lived until you see nature below the ocean,” they teased. </w:t>
      </w:r>
      <w:del w:id="47" w:author="Matthew" w:date="2020-12-23T19:21:00Z">
        <w:r w:rsidRPr="00CA0AC7" w:rsidDel="009E137A">
          <w:rPr>
            <w:rFonts w:ascii="Arial" w:eastAsia="Times New Roman" w:hAnsi="Arial" w:cs="Arial"/>
            <w:color w:val="000000"/>
            <w:sz w:val="22"/>
            <w:szCs w:val="22"/>
            <w:rPrChange w:id="48" w:author="Matthew" w:date="2020-12-23T17:33:00Z">
              <w:rPr>
                <w:rFonts w:ascii="Arial" w:eastAsia="Times New Roman" w:hAnsi="Arial" w:cs="Arial"/>
                <w:color w:val="000000"/>
                <w:sz w:val="22"/>
                <w:szCs w:val="22"/>
                <w:lang w:val="en-ID"/>
              </w:rPr>
            </w:rPrChange>
          </w:rPr>
          <w:delText xml:space="preserve">Didn’t </w:delText>
        </w:r>
      </w:del>
      <w:ins w:id="49" w:author="Matthew" w:date="2020-12-23T19:21:00Z">
        <w:r w:rsidR="009E137A">
          <w:rPr>
            <w:rFonts w:ascii="Arial" w:eastAsia="Times New Roman" w:hAnsi="Arial" w:cs="Arial"/>
            <w:color w:val="000000"/>
            <w:sz w:val="22"/>
            <w:szCs w:val="22"/>
          </w:rPr>
          <w:t>“</w:t>
        </w:r>
      </w:ins>
      <w:ins w:id="50" w:author="Matthew" w:date="2020-12-23T19:51:00Z">
        <w:r w:rsidR="00F54A2E">
          <w:rPr>
            <w:rFonts w:ascii="Arial" w:eastAsia="Times New Roman" w:hAnsi="Arial" w:cs="Arial"/>
            <w:color w:val="000000"/>
            <w:sz w:val="22"/>
            <w:szCs w:val="22"/>
          </w:rPr>
          <w:t>Steve Irwin!</w:t>
        </w:r>
      </w:ins>
      <w:del w:id="51" w:author="Matthew" w:date="2020-12-23T19:51:00Z">
        <w:r w:rsidRPr="00CA0AC7" w:rsidDel="00F54A2E">
          <w:rPr>
            <w:rFonts w:ascii="Arial" w:eastAsia="Times New Roman" w:hAnsi="Arial" w:cs="Arial"/>
            <w:color w:val="000000"/>
            <w:sz w:val="22"/>
            <w:szCs w:val="22"/>
            <w:rPrChange w:id="52" w:author="Matthew" w:date="2020-12-23T17:33:00Z">
              <w:rPr>
                <w:rFonts w:ascii="Arial" w:eastAsia="Times New Roman" w:hAnsi="Arial" w:cs="Arial"/>
                <w:color w:val="000000"/>
                <w:sz w:val="22"/>
                <w:szCs w:val="22"/>
                <w:lang w:val="en-ID"/>
              </w:rPr>
            </w:rPrChange>
          </w:rPr>
          <w:delText>they know what happened to Steve Irwin?</w:delText>
        </w:r>
      </w:del>
      <w:ins w:id="53" w:author="Matthew" w:date="2020-12-23T19:21:00Z">
        <w:r w:rsidR="009E137A">
          <w:rPr>
            <w:rFonts w:ascii="Arial" w:eastAsia="Times New Roman" w:hAnsi="Arial" w:cs="Arial"/>
            <w:color w:val="000000"/>
            <w:sz w:val="22"/>
            <w:szCs w:val="22"/>
          </w:rPr>
          <w:t>”</w:t>
        </w:r>
      </w:ins>
      <w:ins w:id="54" w:author="Matthew" w:date="2020-12-23T19:22:00Z">
        <w:r w:rsidR="009E137A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ins w:id="55" w:author="Matthew" w:date="2020-12-23T19:52:00Z">
        <w:r w:rsidR="00F54A2E">
          <w:rPr>
            <w:rFonts w:ascii="Arial" w:eastAsia="Times New Roman" w:hAnsi="Arial" w:cs="Arial"/>
            <w:color w:val="000000"/>
            <w:sz w:val="22"/>
            <w:szCs w:val="22"/>
          </w:rPr>
          <w:t>my reflex tried to justify my fear</w:t>
        </w:r>
      </w:ins>
      <w:ins w:id="56" w:author="Matthew" w:date="2020-12-23T19:22:00Z">
        <w:r w:rsidR="009E137A">
          <w:rPr>
            <w:rFonts w:ascii="Arial" w:eastAsia="Times New Roman" w:hAnsi="Arial" w:cs="Arial"/>
            <w:color w:val="000000"/>
            <w:sz w:val="22"/>
            <w:szCs w:val="22"/>
          </w:rPr>
          <w:t>.</w:t>
        </w:r>
      </w:ins>
      <w:r w:rsidRPr="00CA0AC7">
        <w:rPr>
          <w:rFonts w:ascii="Arial" w:eastAsia="Times New Roman" w:hAnsi="Arial" w:cs="Arial"/>
          <w:color w:val="000000"/>
          <w:sz w:val="22"/>
          <w:szCs w:val="22"/>
          <w:rPrChange w:id="57" w:author="Matthew" w:date="2020-12-23T17:33:00Z">
            <w:rPr>
              <w:rFonts w:ascii="Arial" w:eastAsia="Times New Roman" w:hAnsi="Arial" w:cs="Arial"/>
              <w:color w:val="000000"/>
              <w:sz w:val="22"/>
              <w:szCs w:val="22"/>
              <w:lang w:val="en-ID"/>
            </w:rPr>
          </w:rPrChange>
        </w:rPr>
        <w:t> </w:t>
      </w:r>
    </w:p>
    <w:p w14:paraId="4EC70A73" w14:textId="33F27847" w:rsidR="004154A5" w:rsidRPr="00CA0AC7" w:rsidDel="00F54A2E" w:rsidRDefault="004154A5" w:rsidP="004154A5">
      <w:pPr>
        <w:spacing w:before="240"/>
        <w:rPr>
          <w:del w:id="58" w:author="Matthew" w:date="2020-12-23T19:45:00Z"/>
          <w:rFonts w:ascii="Times New Roman" w:eastAsia="Times New Roman" w:hAnsi="Times New Roman" w:cs="Times New Roman"/>
          <w:rPrChange w:id="59" w:author="Matthew" w:date="2020-12-23T17:33:00Z">
            <w:rPr>
              <w:del w:id="60" w:author="Matthew" w:date="2020-12-23T19:45:00Z"/>
              <w:rFonts w:ascii="Times New Roman" w:eastAsia="Times New Roman" w:hAnsi="Times New Roman" w:cs="Times New Roman"/>
              <w:lang w:val="en-ID"/>
            </w:rPr>
          </w:rPrChange>
        </w:rPr>
      </w:pPr>
      <w:del w:id="61" w:author="Matthew" w:date="2020-12-23T19:39:00Z">
        <w:r w:rsidRPr="00CA0AC7" w:rsidDel="00D9784B">
          <w:rPr>
            <w:rFonts w:ascii="Arial" w:eastAsia="Times New Roman" w:hAnsi="Arial" w:cs="Arial"/>
            <w:color w:val="000000"/>
            <w:sz w:val="22"/>
            <w:szCs w:val="22"/>
            <w:rPrChange w:id="62" w:author="Matthew" w:date="2020-12-23T17:33:00Z">
              <w:rPr>
                <w:rFonts w:ascii="Arial" w:eastAsia="Times New Roman" w:hAnsi="Arial" w:cs="Arial"/>
                <w:color w:val="000000"/>
                <w:sz w:val="22"/>
                <w:szCs w:val="22"/>
                <w:lang w:val="en-ID"/>
              </w:rPr>
            </w:rPrChange>
          </w:rPr>
          <w:delText>Agreeing to learn</w:delText>
        </w:r>
      </w:del>
      <w:ins w:id="63" w:author="Matthew" w:date="2020-12-23T19:39:00Z">
        <w:r w:rsidR="00D9784B">
          <w:rPr>
            <w:rFonts w:ascii="Arial" w:eastAsia="Times New Roman" w:hAnsi="Arial" w:cs="Arial"/>
            <w:color w:val="000000"/>
            <w:sz w:val="22"/>
            <w:szCs w:val="22"/>
          </w:rPr>
          <w:t>Tryin</w:t>
        </w:r>
      </w:ins>
      <w:ins w:id="64" w:author="Matthew" w:date="2020-12-23T19:40:00Z">
        <w:r w:rsidR="00D9784B">
          <w:rPr>
            <w:rFonts w:ascii="Arial" w:eastAsia="Times New Roman" w:hAnsi="Arial" w:cs="Arial"/>
            <w:color w:val="000000"/>
            <w:sz w:val="22"/>
            <w:szCs w:val="22"/>
          </w:rPr>
          <w:t>g</w:t>
        </w:r>
      </w:ins>
      <w:r w:rsidRPr="00CA0AC7">
        <w:rPr>
          <w:rFonts w:ascii="Arial" w:eastAsia="Times New Roman" w:hAnsi="Arial" w:cs="Arial"/>
          <w:color w:val="000000"/>
          <w:sz w:val="22"/>
          <w:szCs w:val="22"/>
          <w:rPrChange w:id="65" w:author="Matthew" w:date="2020-12-23T17:33:00Z">
            <w:rPr>
              <w:rFonts w:ascii="Arial" w:eastAsia="Times New Roman" w:hAnsi="Arial" w:cs="Arial"/>
              <w:color w:val="000000"/>
              <w:sz w:val="22"/>
              <w:szCs w:val="22"/>
              <w:lang w:val="en-ID"/>
            </w:rPr>
          </w:rPrChange>
        </w:rPr>
        <w:t xml:space="preserve"> scuba diving </w:t>
      </w:r>
      <w:ins w:id="66" w:author="Matthew" w:date="2020-12-23T19:40:00Z">
        <w:r w:rsidR="00D9784B">
          <w:rPr>
            <w:rFonts w:ascii="Arial" w:eastAsia="Times New Roman" w:hAnsi="Arial" w:cs="Arial"/>
            <w:color w:val="000000"/>
            <w:sz w:val="22"/>
            <w:szCs w:val="22"/>
          </w:rPr>
          <w:t xml:space="preserve">for the first time </w:t>
        </w:r>
      </w:ins>
      <w:r w:rsidRPr="00CA0AC7">
        <w:rPr>
          <w:rFonts w:ascii="Arial" w:eastAsia="Times New Roman" w:hAnsi="Arial" w:cs="Arial"/>
          <w:color w:val="000000"/>
          <w:sz w:val="22"/>
          <w:szCs w:val="22"/>
          <w:rPrChange w:id="67" w:author="Matthew" w:date="2020-12-23T17:33:00Z">
            <w:rPr>
              <w:rFonts w:ascii="Arial" w:eastAsia="Times New Roman" w:hAnsi="Arial" w:cs="Arial"/>
              <w:color w:val="000000"/>
              <w:sz w:val="22"/>
              <w:szCs w:val="22"/>
              <w:lang w:val="en-ID"/>
            </w:rPr>
          </w:rPrChange>
        </w:rPr>
        <w:t xml:space="preserve">is </w:t>
      </w:r>
      <w:del w:id="68" w:author="Matthew" w:date="2020-12-23T19:40:00Z">
        <w:r w:rsidRPr="00CA0AC7" w:rsidDel="00D9784B">
          <w:rPr>
            <w:rFonts w:ascii="Arial" w:eastAsia="Times New Roman" w:hAnsi="Arial" w:cs="Arial"/>
            <w:color w:val="000000"/>
            <w:sz w:val="22"/>
            <w:szCs w:val="22"/>
            <w:rPrChange w:id="69" w:author="Matthew" w:date="2020-12-23T17:33:00Z">
              <w:rPr>
                <w:rFonts w:ascii="Arial" w:eastAsia="Times New Roman" w:hAnsi="Arial" w:cs="Arial"/>
                <w:color w:val="000000"/>
                <w:sz w:val="22"/>
                <w:szCs w:val="22"/>
                <w:lang w:val="en-ID"/>
              </w:rPr>
            </w:rPrChange>
          </w:rPr>
          <w:delText xml:space="preserve">one thing </w:delText>
        </w:r>
      </w:del>
      <w:ins w:id="70" w:author="Matthew" w:date="2020-12-23T19:40:00Z">
        <w:r w:rsidR="00D9784B">
          <w:rPr>
            <w:rFonts w:ascii="Arial" w:eastAsia="Times New Roman" w:hAnsi="Arial" w:cs="Arial"/>
            <w:color w:val="000000"/>
            <w:sz w:val="22"/>
            <w:szCs w:val="22"/>
          </w:rPr>
          <w:t>already a wild experience</w:t>
        </w:r>
      </w:ins>
      <w:ins w:id="71" w:author="Matthew" w:date="2020-12-23T19:42:00Z">
        <w:r w:rsidR="00D9784B">
          <w:rPr>
            <w:rFonts w:ascii="Arial" w:eastAsia="Times New Roman" w:hAnsi="Arial" w:cs="Arial"/>
            <w:color w:val="000000"/>
            <w:sz w:val="22"/>
            <w:szCs w:val="22"/>
          </w:rPr>
          <w:t>;</w:t>
        </w:r>
      </w:ins>
      <w:ins w:id="72" w:author="Matthew" w:date="2020-12-23T19:40:00Z">
        <w:r w:rsidR="00D9784B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del w:id="73" w:author="Matthew" w:date="2020-12-23T19:42:00Z">
        <w:r w:rsidRPr="00CA0AC7" w:rsidDel="00D9784B">
          <w:rPr>
            <w:rFonts w:ascii="Arial" w:eastAsia="Times New Roman" w:hAnsi="Arial" w:cs="Arial"/>
            <w:color w:val="000000"/>
            <w:sz w:val="22"/>
            <w:szCs w:val="22"/>
            <w:rPrChange w:id="74" w:author="Matthew" w:date="2020-12-23T17:33:00Z">
              <w:rPr>
                <w:rFonts w:ascii="Arial" w:eastAsia="Times New Roman" w:hAnsi="Arial" w:cs="Arial"/>
                <w:color w:val="000000"/>
                <w:sz w:val="22"/>
                <w:szCs w:val="22"/>
                <w:lang w:val="en-ID"/>
              </w:rPr>
            </w:rPrChange>
          </w:rPr>
          <w:delText xml:space="preserve">but </w:delText>
        </w:r>
      </w:del>
      <w:r w:rsidRPr="00CA0AC7">
        <w:rPr>
          <w:rFonts w:ascii="Arial" w:eastAsia="Times New Roman" w:hAnsi="Arial" w:cs="Arial"/>
          <w:color w:val="000000"/>
          <w:sz w:val="22"/>
          <w:szCs w:val="22"/>
          <w:rPrChange w:id="75" w:author="Matthew" w:date="2020-12-23T17:33:00Z">
            <w:rPr>
              <w:rFonts w:ascii="Arial" w:eastAsia="Times New Roman" w:hAnsi="Arial" w:cs="Arial"/>
              <w:color w:val="000000"/>
              <w:sz w:val="22"/>
              <w:szCs w:val="22"/>
              <w:lang w:val="en-ID"/>
            </w:rPr>
          </w:rPrChange>
        </w:rPr>
        <w:t xml:space="preserve">committing to </w:t>
      </w:r>
      <w:del w:id="76" w:author="Matthew" w:date="2020-12-23T19:41:00Z">
        <w:r w:rsidRPr="00CA0AC7" w:rsidDel="00D9784B">
          <w:rPr>
            <w:rFonts w:ascii="Arial" w:eastAsia="Times New Roman" w:hAnsi="Arial" w:cs="Arial"/>
            <w:color w:val="000000"/>
            <w:sz w:val="22"/>
            <w:szCs w:val="22"/>
            <w:rPrChange w:id="77" w:author="Matthew" w:date="2020-12-23T17:33:00Z">
              <w:rPr>
                <w:rFonts w:ascii="Arial" w:eastAsia="Times New Roman" w:hAnsi="Arial" w:cs="Arial"/>
                <w:color w:val="000000"/>
                <w:sz w:val="22"/>
                <w:szCs w:val="22"/>
                <w:lang w:val="en-ID"/>
              </w:rPr>
            </w:rPrChange>
          </w:rPr>
          <w:delText>do it</w:delText>
        </w:r>
      </w:del>
      <w:ins w:id="78" w:author="Matthew" w:date="2020-12-23T19:41:00Z">
        <w:r w:rsidR="00D9784B">
          <w:rPr>
            <w:rFonts w:ascii="Arial" w:eastAsia="Times New Roman" w:hAnsi="Arial" w:cs="Arial"/>
            <w:color w:val="000000"/>
            <w:sz w:val="22"/>
            <w:szCs w:val="22"/>
          </w:rPr>
          <w:t xml:space="preserve">it </w:t>
        </w:r>
      </w:ins>
      <w:ins w:id="79" w:author="Matthew" w:date="2020-12-23T19:42:00Z">
        <w:r w:rsidR="00D9784B">
          <w:rPr>
            <w:rFonts w:ascii="Arial" w:eastAsia="Times New Roman" w:hAnsi="Arial" w:cs="Arial"/>
            <w:color w:val="000000"/>
            <w:sz w:val="22"/>
            <w:szCs w:val="22"/>
          </w:rPr>
          <w:t>full-time is a whole other conversation</w:t>
        </w:r>
      </w:ins>
      <w:del w:id="80" w:author="Matthew" w:date="2020-12-23T19:42:00Z">
        <w:r w:rsidRPr="00CA0AC7" w:rsidDel="00D9784B">
          <w:rPr>
            <w:rFonts w:ascii="Arial" w:eastAsia="Times New Roman" w:hAnsi="Arial" w:cs="Arial"/>
            <w:color w:val="000000"/>
            <w:sz w:val="22"/>
            <w:szCs w:val="22"/>
            <w:rPrChange w:id="81" w:author="Matthew" w:date="2020-12-23T17:33:00Z">
              <w:rPr>
                <w:rFonts w:ascii="Arial" w:eastAsia="Times New Roman" w:hAnsi="Arial" w:cs="Arial"/>
                <w:color w:val="000000"/>
                <w:sz w:val="22"/>
                <w:szCs w:val="22"/>
                <w:lang w:val="en-ID"/>
              </w:rPr>
            </w:rPrChange>
          </w:rPr>
          <w:delText xml:space="preserve"> is </w:delText>
        </w:r>
      </w:del>
      <w:del w:id="82" w:author="Matthew" w:date="2020-12-23T19:40:00Z">
        <w:r w:rsidRPr="00CA0AC7" w:rsidDel="00D9784B">
          <w:rPr>
            <w:rFonts w:ascii="Arial" w:eastAsia="Times New Roman" w:hAnsi="Arial" w:cs="Arial"/>
            <w:color w:val="000000"/>
            <w:sz w:val="22"/>
            <w:szCs w:val="22"/>
            <w:rPrChange w:id="83" w:author="Matthew" w:date="2020-12-23T17:33:00Z">
              <w:rPr>
                <w:rFonts w:ascii="Arial" w:eastAsia="Times New Roman" w:hAnsi="Arial" w:cs="Arial"/>
                <w:color w:val="000000"/>
                <w:sz w:val="22"/>
                <w:szCs w:val="22"/>
                <w:lang w:val="en-ID"/>
              </w:rPr>
            </w:rPrChange>
          </w:rPr>
          <w:delText>an entirely another challenge</w:delText>
        </w:r>
      </w:del>
      <w:r w:rsidRPr="00CA0AC7">
        <w:rPr>
          <w:rFonts w:ascii="Arial" w:eastAsia="Times New Roman" w:hAnsi="Arial" w:cs="Arial"/>
          <w:color w:val="000000"/>
          <w:sz w:val="22"/>
          <w:szCs w:val="22"/>
          <w:rPrChange w:id="84" w:author="Matthew" w:date="2020-12-23T17:33:00Z">
            <w:rPr>
              <w:rFonts w:ascii="Arial" w:eastAsia="Times New Roman" w:hAnsi="Arial" w:cs="Arial"/>
              <w:color w:val="000000"/>
              <w:sz w:val="22"/>
              <w:szCs w:val="22"/>
              <w:lang w:val="en-ID"/>
            </w:rPr>
          </w:rPrChange>
        </w:rPr>
        <w:t>.</w:t>
      </w:r>
      <w:r w:rsidRPr="00CA0AC7">
        <w:rPr>
          <w:rFonts w:ascii="Arial" w:eastAsia="Times New Roman" w:hAnsi="Arial" w:cs="Arial"/>
          <w:color w:val="000000"/>
          <w:sz w:val="16"/>
          <w:szCs w:val="16"/>
          <w:rPrChange w:id="85" w:author="Matthew" w:date="2020-12-23T17:33:00Z">
            <w:rPr>
              <w:rFonts w:ascii="Arial" w:eastAsia="Times New Roman" w:hAnsi="Arial" w:cs="Arial"/>
              <w:color w:val="000000"/>
              <w:sz w:val="16"/>
              <w:szCs w:val="16"/>
              <w:lang w:val="en-ID"/>
            </w:rPr>
          </w:rPrChange>
        </w:rPr>
        <w:t xml:space="preserve"> </w:t>
      </w:r>
      <w:del w:id="86" w:author="Matthew" w:date="2020-12-23T19:43:00Z">
        <w:r w:rsidRPr="00CA0AC7" w:rsidDel="00F54A2E">
          <w:rPr>
            <w:rFonts w:ascii="Arial" w:eastAsia="Times New Roman" w:hAnsi="Arial" w:cs="Arial"/>
            <w:color w:val="000000"/>
            <w:sz w:val="22"/>
            <w:szCs w:val="22"/>
            <w:rPrChange w:id="87" w:author="Matthew" w:date="2020-12-23T17:33:00Z">
              <w:rPr>
                <w:rFonts w:ascii="Arial" w:eastAsia="Times New Roman" w:hAnsi="Arial" w:cs="Arial"/>
                <w:color w:val="000000"/>
                <w:sz w:val="22"/>
                <w:szCs w:val="22"/>
                <w:lang w:val="en-ID"/>
              </w:rPr>
            </w:rPrChange>
          </w:rPr>
          <w:delText>I started learning different skills from my instructor. I familiarized myself underwater</w:delText>
        </w:r>
      </w:del>
      <w:ins w:id="88" w:author="Matthew" w:date="2020-12-23T19:55:00Z">
        <w:r w:rsidR="007E4D76">
          <w:rPr>
            <w:rFonts w:ascii="Arial" w:eastAsia="Times New Roman" w:hAnsi="Arial" w:cs="Arial"/>
            <w:color w:val="000000"/>
            <w:sz w:val="22"/>
            <w:szCs w:val="22"/>
          </w:rPr>
          <w:t>Thus I began my hydrophilic journey</w:t>
        </w:r>
      </w:ins>
      <w:r w:rsidRPr="00CA0AC7">
        <w:rPr>
          <w:rFonts w:ascii="Arial" w:eastAsia="Times New Roman" w:hAnsi="Arial" w:cs="Arial"/>
          <w:color w:val="000000"/>
          <w:sz w:val="22"/>
          <w:szCs w:val="22"/>
          <w:rPrChange w:id="89" w:author="Matthew" w:date="2020-12-23T17:33:00Z">
            <w:rPr>
              <w:rFonts w:ascii="Arial" w:eastAsia="Times New Roman" w:hAnsi="Arial" w:cs="Arial"/>
              <w:color w:val="000000"/>
              <w:sz w:val="22"/>
              <w:szCs w:val="22"/>
              <w:lang w:val="en-ID"/>
            </w:rPr>
          </w:rPrChange>
        </w:rPr>
        <w:t xml:space="preserve">, </w:t>
      </w:r>
      <w:del w:id="90" w:author="Matthew" w:date="2020-12-23T19:55:00Z">
        <w:r w:rsidRPr="00CA0AC7" w:rsidDel="007E4D76">
          <w:rPr>
            <w:rFonts w:ascii="Arial" w:eastAsia="Times New Roman" w:hAnsi="Arial" w:cs="Arial"/>
            <w:color w:val="000000"/>
            <w:sz w:val="22"/>
            <w:szCs w:val="22"/>
            <w:rPrChange w:id="91" w:author="Matthew" w:date="2020-12-23T17:33:00Z">
              <w:rPr>
                <w:rFonts w:ascii="Arial" w:eastAsia="Times New Roman" w:hAnsi="Arial" w:cs="Arial"/>
                <w:color w:val="000000"/>
                <w:sz w:val="22"/>
                <w:szCs w:val="22"/>
                <w:lang w:val="en-ID"/>
              </w:rPr>
            </w:rPrChange>
          </w:rPr>
          <w:delText xml:space="preserve">my </w:delText>
        </w:r>
      </w:del>
      <w:r w:rsidRPr="00CA0AC7">
        <w:rPr>
          <w:rFonts w:ascii="Arial" w:eastAsia="Times New Roman" w:hAnsi="Arial" w:cs="Arial"/>
          <w:color w:val="000000"/>
          <w:sz w:val="22"/>
          <w:szCs w:val="22"/>
          <w:rPrChange w:id="92" w:author="Matthew" w:date="2020-12-23T17:33:00Z">
            <w:rPr>
              <w:rFonts w:ascii="Arial" w:eastAsia="Times New Roman" w:hAnsi="Arial" w:cs="Arial"/>
              <w:color w:val="000000"/>
              <w:sz w:val="22"/>
              <w:szCs w:val="22"/>
              <w:lang w:val="en-ID"/>
            </w:rPr>
          </w:rPrChange>
        </w:rPr>
        <w:t xml:space="preserve">hands and feet </w:t>
      </w:r>
      <w:del w:id="93" w:author="Matthew" w:date="2020-12-23T19:44:00Z">
        <w:r w:rsidRPr="00CA0AC7" w:rsidDel="00F54A2E">
          <w:rPr>
            <w:rFonts w:ascii="Arial" w:eastAsia="Times New Roman" w:hAnsi="Arial" w:cs="Arial"/>
            <w:color w:val="000000"/>
            <w:sz w:val="22"/>
            <w:szCs w:val="22"/>
            <w:rPrChange w:id="94" w:author="Matthew" w:date="2020-12-23T17:33:00Z">
              <w:rPr>
                <w:rFonts w:ascii="Arial" w:eastAsia="Times New Roman" w:hAnsi="Arial" w:cs="Arial"/>
                <w:color w:val="000000"/>
                <w:sz w:val="22"/>
                <w:szCs w:val="22"/>
                <w:lang w:val="en-ID"/>
              </w:rPr>
            </w:rPrChange>
          </w:rPr>
          <w:delText xml:space="preserve">started </w:delText>
        </w:r>
      </w:del>
      <w:r w:rsidRPr="00CA0AC7">
        <w:rPr>
          <w:rFonts w:ascii="Arial" w:eastAsia="Times New Roman" w:hAnsi="Arial" w:cs="Arial"/>
          <w:color w:val="000000"/>
          <w:sz w:val="22"/>
          <w:szCs w:val="22"/>
          <w:rPrChange w:id="95" w:author="Matthew" w:date="2020-12-23T17:33:00Z">
            <w:rPr>
              <w:rFonts w:ascii="Arial" w:eastAsia="Times New Roman" w:hAnsi="Arial" w:cs="Arial"/>
              <w:color w:val="000000"/>
              <w:sz w:val="22"/>
              <w:szCs w:val="22"/>
              <w:lang w:val="en-ID"/>
            </w:rPr>
          </w:rPrChange>
        </w:rPr>
        <w:t>dancing around</w:t>
      </w:r>
      <w:ins w:id="96" w:author="Matthew" w:date="2020-12-23T19:44:00Z">
        <w:r w:rsidR="00F54A2E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del w:id="97" w:author="Matthew" w:date="2020-12-23T19:44:00Z">
        <w:r w:rsidRPr="00CA0AC7" w:rsidDel="00F54A2E">
          <w:rPr>
            <w:rFonts w:ascii="Arial" w:eastAsia="Times New Roman" w:hAnsi="Arial" w:cs="Arial"/>
            <w:color w:val="000000"/>
            <w:sz w:val="22"/>
            <w:szCs w:val="22"/>
            <w:rPrChange w:id="98" w:author="Matthew" w:date="2020-12-23T17:33:00Z">
              <w:rPr>
                <w:rFonts w:ascii="Arial" w:eastAsia="Times New Roman" w:hAnsi="Arial" w:cs="Arial"/>
                <w:color w:val="000000"/>
                <w:sz w:val="22"/>
                <w:szCs w:val="22"/>
                <w:lang w:val="en-ID"/>
              </w:rPr>
            </w:rPrChange>
          </w:rPr>
          <w:delText xml:space="preserve">, </w:delText>
        </w:r>
      </w:del>
      <w:r w:rsidRPr="00CA0AC7">
        <w:rPr>
          <w:rFonts w:ascii="Arial" w:eastAsia="Times New Roman" w:hAnsi="Arial" w:cs="Arial"/>
          <w:color w:val="000000"/>
          <w:sz w:val="22"/>
          <w:szCs w:val="22"/>
          <w:rPrChange w:id="99" w:author="Matthew" w:date="2020-12-23T17:33:00Z">
            <w:rPr>
              <w:rFonts w:ascii="Arial" w:eastAsia="Times New Roman" w:hAnsi="Arial" w:cs="Arial"/>
              <w:color w:val="000000"/>
              <w:sz w:val="22"/>
              <w:szCs w:val="22"/>
              <w:lang w:val="en-ID"/>
            </w:rPr>
          </w:rPrChange>
        </w:rPr>
        <w:t xml:space="preserve">from one technique to </w:t>
      </w:r>
      <w:del w:id="100" w:author="Matthew" w:date="2020-12-23T19:44:00Z">
        <w:r w:rsidRPr="00CA0AC7" w:rsidDel="00F54A2E">
          <w:rPr>
            <w:rFonts w:ascii="Arial" w:eastAsia="Times New Roman" w:hAnsi="Arial" w:cs="Arial"/>
            <w:color w:val="000000"/>
            <w:sz w:val="22"/>
            <w:szCs w:val="22"/>
            <w:rPrChange w:id="101" w:author="Matthew" w:date="2020-12-23T17:33:00Z">
              <w:rPr>
                <w:rFonts w:ascii="Arial" w:eastAsia="Times New Roman" w:hAnsi="Arial" w:cs="Arial"/>
                <w:color w:val="000000"/>
                <w:sz w:val="22"/>
                <w:szCs w:val="22"/>
                <w:lang w:val="en-ID"/>
              </w:rPr>
            </w:rPrChange>
          </w:rPr>
          <w:delText>another</w:delText>
        </w:r>
      </w:del>
      <w:ins w:id="102" w:author="Matthew" w:date="2020-12-23T19:44:00Z">
        <w:r w:rsidR="00F54A2E">
          <w:rPr>
            <w:rFonts w:ascii="Arial" w:eastAsia="Times New Roman" w:hAnsi="Arial" w:cs="Arial"/>
            <w:color w:val="000000"/>
            <w:sz w:val="22"/>
            <w:szCs w:val="22"/>
          </w:rPr>
          <w:t>the other</w:t>
        </w:r>
      </w:ins>
      <w:ins w:id="103" w:author="Matthew" w:date="2020-12-23T19:45:00Z">
        <w:r w:rsidR="00F54A2E">
          <w:rPr>
            <w:rFonts w:ascii="Arial" w:eastAsia="Times New Roman" w:hAnsi="Arial" w:cs="Arial"/>
            <w:color w:val="000000"/>
            <w:sz w:val="22"/>
            <w:szCs w:val="22"/>
          </w:rPr>
          <w:t>.</w:t>
        </w:r>
      </w:ins>
      <w:del w:id="104" w:author="Matthew" w:date="2020-12-23T19:45:00Z">
        <w:r w:rsidRPr="00CA0AC7" w:rsidDel="00F54A2E">
          <w:rPr>
            <w:rFonts w:ascii="Arial" w:eastAsia="Times New Roman" w:hAnsi="Arial" w:cs="Arial"/>
            <w:color w:val="000000"/>
            <w:sz w:val="22"/>
            <w:szCs w:val="22"/>
            <w:rPrChange w:id="105" w:author="Matthew" w:date="2020-12-23T17:33:00Z">
              <w:rPr>
                <w:rFonts w:ascii="Arial" w:eastAsia="Times New Roman" w:hAnsi="Arial" w:cs="Arial"/>
                <w:color w:val="000000"/>
                <w:sz w:val="22"/>
                <w:szCs w:val="22"/>
                <w:lang w:val="en-ID"/>
              </w:rPr>
            </w:rPrChange>
          </w:rPr>
          <w:delText>,</w:delText>
        </w:r>
      </w:del>
      <w:r w:rsidRPr="00CA0AC7">
        <w:rPr>
          <w:rFonts w:ascii="Arial" w:eastAsia="Times New Roman" w:hAnsi="Arial" w:cs="Arial"/>
          <w:color w:val="000000"/>
          <w:sz w:val="22"/>
          <w:szCs w:val="22"/>
          <w:rPrChange w:id="106" w:author="Matthew" w:date="2020-12-23T17:33:00Z">
            <w:rPr>
              <w:rFonts w:ascii="Arial" w:eastAsia="Times New Roman" w:hAnsi="Arial" w:cs="Arial"/>
              <w:color w:val="000000"/>
              <w:sz w:val="22"/>
              <w:szCs w:val="22"/>
              <w:lang w:val="en-ID"/>
            </w:rPr>
          </w:rPrChange>
        </w:rPr>
        <w:t xml:space="preserve"> </w:t>
      </w:r>
      <w:del w:id="107" w:author="Matthew" w:date="2020-12-23T19:45:00Z">
        <w:r w:rsidRPr="00CA0AC7" w:rsidDel="00F54A2E">
          <w:rPr>
            <w:rFonts w:ascii="Arial" w:eastAsia="Times New Roman" w:hAnsi="Arial" w:cs="Arial"/>
            <w:color w:val="000000"/>
            <w:sz w:val="22"/>
            <w:szCs w:val="22"/>
            <w:rPrChange w:id="108" w:author="Matthew" w:date="2020-12-23T17:33:00Z">
              <w:rPr>
                <w:rFonts w:ascii="Arial" w:eastAsia="Times New Roman" w:hAnsi="Arial" w:cs="Arial"/>
                <w:color w:val="000000"/>
                <w:sz w:val="22"/>
                <w:szCs w:val="22"/>
                <w:lang w:val="en-ID"/>
              </w:rPr>
            </w:rPrChange>
          </w:rPr>
          <w:delText>and I mastered the finning – one of the hardest techniques even for adults – in just a few weeks and surprised everyone. I quickly realized that I managed to conquer my fear. </w:delText>
        </w:r>
      </w:del>
    </w:p>
    <w:p w14:paraId="44E8BCDD" w14:textId="0E57FD99" w:rsidR="004154A5" w:rsidRPr="00CA0AC7" w:rsidDel="00F54A2E" w:rsidRDefault="004154A5" w:rsidP="004154A5">
      <w:pPr>
        <w:rPr>
          <w:del w:id="109" w:author="Matthew" w:date="2020-12-23T19:45:00Z"/>
          <w:rFonts w:ascii="Times New Roman" w:eastAsia="Times New Roman" w:hAnsi="Times New Roman" w:cs="Times New Roman"/>
          <w:rPrChange w:id="110" w:author="Matthew" w:date="2020-12-23T17:33:00Z">
            <w:rPr>
              <w:del w:id="111" w:author="Matthew" w:date="2020-12-23T19:45:00Z"/>
              <w:rFonts w:ascii="Times New Roman" w:eastAsia="Times New Roman" w:hAnsi="Times New Roman" w:cs="Times New Roman"/>
              <w:lang w:val="en-ID"/>
            </w:rPr>
          </w:rPrChange>
        </w:rPr>
      </w:pPr>
    </w:p>
    <w:p w14:paraId="2FA23105" w14:textId="0F3F9517" w:rsidR="004154A5" w:rsidRPr="00CA0AC7" w:rsidRDefault="004154A5" w:rsidP="00F54A2E">
      <w:pPr>
        <w:spacing w:before="240"/>
        <w:rPr>
          <w:rFonts w:ascii="Times New Roman" w:eastAsia="Times New Roman" w:hAnsi="Times New Roman" w:cs="Times New Roman"/>
          <w:rPrChange w:id="112" w:author="Matthew" w:date="2020-12-23T17:33:00Z">
            <w:rPr>
              <w:rFonts w:ascii="Times New Roman" w:eastAsia="Times New Roman" w:hAnsi="Times New Roman" w:cs="Times New Roman"/>
              <w:lang w:val="en-ID"/>
            </w:rPr>
          </w:rPrChange>
        </w:rPr>
        <w:pPrChange w:id="113" w:author="Matthew" w:date="2020-12-23T19:47:00Z">
          <w:pPr/>
        </w:pPrChange>
      </w:pPr>
      <w:del w:id="114" w:author="Matthew" w:date="2020-12-23T19:45:00Z">
        <w:r w:rsidRPr="00CA0AC7" w:rsidDel="00F54A2E">
          <w:rPr>
            <w:rFonts w:ascii="Arial" w:eastAsia="Times New Roman" w:hAnsi="Arial" w:cs="Arial"/>
            <w:color w:val="000000"/>
            <w:sz w:val="22"/>
            <w:szCs w:val="22"/>
            <w:rPrChange w:id="115" w:author="Matthew" w:date="2020-12-23T17:33:00Z">
              <w:rPr>
                <w:rFonts w:ascii="Arial" w:eastAsia="Times New Roman" w:hAnsi="Arial" w:cs="Arial"/>
                <w:color w:val="000000"/>
                <w:sz w:val="22"/>
                <w:szCs w:val="22"/>
                <w:lang w:val="en-ID"/>
              </w:rPr>
            </w:rPrChange>
          </w:rPr>
          <w:delText>Few weeks later</w:delText>
        </w:r>
      </w:del>
      <w:ins w:id="116" w:author="Matthew" w:date="2020-12-23T19:47:00Z">
        <w:r w:rsidR="00F54A2E">
          <w:rPr>
            <w:rFonts w:ascii="Arial" w:eastAsia="Times New Roman" w:hAnsi="Arial" w:cs="Arial"/>
            <w:color w:val="000000"/>
            <w:sz w:val="22"/>
            <w:szCs w:val="22"/>
          </w:rPr>
          <w:t>In a few</w:t>
        </w:r>
      </w:ins>
      <w:ins w:id="117" w:author="Matthew" w:date="2020-12-23T19:45:00Z">
        <w:r w:rsidR="00F54A2E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  <w:proofErr w:type="spellStart"/>
        <w:r w:rsidR="00F54A2E">
          <w:rPr>
            <w:rFonts w:ascii="Arial" w:eastAsia="Times New Roman" w:hAnsi="Arial" w:cs="Arial"/>
            <w:color w:val="000000"/>
            <w:sz w:val="22"/>
            <w:szCs w:val="22"/>
          </w:rPr>
          <w:t xml:space="preserve">weeks </w:t>
        </w:r>
      </w:ins>
      <w:ins w:id="118" w:author="Matthew" w:date="2020-12-23T19:46:00Z">
        <w:r w:rsidR="00F54A2E">
          <w:rPr>
            <w:rFonts w:ascii="Arial" w:eastAsia="Times New Roman" w:hAnsi="Arial" w:cs="Arial"/>
            <w:color w:val="000000"/>
            <w:sz w:val="22"/>
            <w:szCs w:val="22"/>
          </w:rPr>
          <w:t>time</w:t>
        </w:r>
      </w:ins>
      <w:proofErr w:type="spellEnd"/>
      <w:r w:rsidRPr="00CA0AC7">
        <w:rPr>
          <w:rFonts w:ascii="Arial" w:eastAsia="Times New Roman" w:hAnsi="Arial" w:cs="Arial"/>
          <w:color w:val="000000"/>
          <w:sz w:val="22"/>
          <w:szCs w:val="22"/>
          <w:rPrChange w:id="119" w:author="Matthew" w:date="2020-12-23T17:33:00Z">
            <w:rPr>
              <w:rFonts w:ascii="Arial" w:eastAsia="Times New Roman" w:hAnsi="Arial" w:cs="Arial"/>
              <w:color w:val="000000"/>
              <w:sz w:val="22"/>
              <w:szCs w:val="22"/>
              <w:lang w:val="en-ID"/>
            </w:rPr>
          </w:rPrChange>
        </w:rPr>
        <w:t xml:space="preserve">, I </w:t>
      </w:r>
      <w:ins w:id="120" w:author="Matthew" w:date="2020-12-23T19:46:00Z">
        <w:r w:rsidR="00F54A2E">
          <w:rPr>
            <w:rFonts w:ascii="Arial" w:eastAsia="Times New Roman" w:hAnsi="Arial" w:cs="Arial"/>
            <w:color w:val="000000"/>
            <w:sz w:val="22"/>
            <w:szCs w:val="22"/>
          </w:rPr>
          <w:t xml:space="preserve">made my uncles and aunts proud by </w:t>
        </w:r>
      </w:ins>
      <w:r w:rsidRPr="00CA0AC7">
        <w:rPr>
          <w:rFonts w:ascii="Arial" w:eastAsia="Times New Roman" w:hAnsi="Arial" w:cs="Arial"/>
          <w:color w:val="000000"/>
          <w:sz w:val="22"/>
          <w:szCs w:val="22"/>
          <w:rPrChange w:id="121" w:author="Matthew" w:date="2020-12-23T17:33:00Z">
            <w:rPr>
              <w:rFonts w:ascii="Arial" w:eastAsia="Times New Roman" w:hAnsi="Arial" w:cs="Arial"/>
              <w:color w:val="000000"/>
              <w:sz w:val="22"/>
              <w:szCs w:val="22"/>
              <w:lang w:val="en-ID"/>
            </w:rPr>
          </w:rPrChange>
        </w:rPr>
        <w:t>pass</w:t>
      </w:r>
      <w:ins w:id="122" w:author="Matthew" w:date="2020-12-23T19:46:00Z">
        <w:r w:rsidR="00F54A2E">
          <w:rPr>
            <w:rFonts w:ascii="Arial" w:eastAsia="Times New Roman" w:hAnsi="Arial" w:cs="Arial"/>
            <w:color w:val="000000"/>
            <w:sz w:val="22"/>
            <w:szCs w:val="22"/>
          </w:rPr>
          <w:t>ing</w:t>
        </w:r>
      </w:ins>
      <w:del w:id="123" w:author="Matthew" w:date="2020-12-23T19:46:00Z">
        <w:r w:rsidRPr="00CA0AC7" w:rsidDel="00F54A2E">
          <w:rPr>
            <w:rFonts w:ascii="Arial" w:eastAsia="Times New Roman" w:hAnsi="Arial" w:cs="Arial"/>
            <w:color w:val="000000"/>
            <w:sz w:val="22"/>
            <w:szCs w:val="22"/>
            <w:rPrChange w:id="124" w:author="Matthew" w:date="2020-12-23T17:33:00Z">
              <w:rPr>
                <w:rFonts w:ascii="Arial" w:eastAsia="Times New Roman" w:hAnsi="Arial" w:cs="Arial"/>
                <w:color w:val="000000"/>
                <w:sz w:val="22"/>
                <w:szCs w:val="22"/>
                <w:lang w:val="en-ID"/>
              </w:rPr>
            </w:rPrChange>
          </w:rPr>
          <w:delText>ed</w:delText>
        </w:r>
      </w:del>
      <w:r w:rsidRPr="00CA0AC7">
        <w:rPr>
          <w:rFonts w:ascii="Arial" w:eastAsia="Times New Roman" w:hAnsi="Arial" w:cs="Arial"/>
          <w:color w:val="000000"/>
          <w:sz w:val="22"/>
          <w:szCs w:val="22"/>
          <w:rPrChange w:id="125" w:author="Matthew" w:date="2020-12-23T17:33:00Z">
            <w:rPr>
              <w:rFonts w:ascii="Arial" w:eastAsia="Times New Roman" w:hAnsi="Arial" w:cs="Arial"/>
              <w:color w:val="000000"/>
              <w:sz w:val="22"/>
              <w:szCs w:val="22"/>
              <w:lang w:val="en-ID"/>
            </w:rPr>
          </w:rPrChange>
        </w:rPr>
        <w:t xml:space="preserve"> the diving license test</w:t>
      </w:r>
      <w:del w:id="126" w:author="Matthew" w:date="2020-12-23T19:47:00Z">
        <w:r w:rsidRPr="00CA0AC7" w:rsidDel="00F54A2E">
          <w:rPr>
            <w:rFonts w:ascii="Arial" w:eastAsia="Times New Roman" w:hAnsi="Arial" w:cs="Arial"/>
            <w:color w:val="000000"/>
            <w:sz w:val="22"/>
            <w:szCs w:val="22"/>
            <w:rPrChange w:id="127" w:author="Matthew" w:date="2020-12-23T17:33:00Z">
              <w:rPr>
                <w:rFonts w:ascii="Arial" w:eastAsia="Times New Roman" w:hAnsi="Arial" w:cs="Arial"/>
                <w:color w:val="000000"/>
                <w:sz w:val="22"/>
                <w:szCs w:val="22"/>
                <w:lang w:val="en-ID"/>
              </w:rPr>
            </w:rPrChange>
          </w:rPr>
          <w:delText xml:space="preserve"> </w:delText>
        </w:r>
      </w:del>
      <w:ins w:id="128" w:author="Matthew" w:date="2020-12-23T19:47:00Z">
        <w:r w:rsidR="00F54A2E">
          <w:rPr>
            <w:rFonts w:ascii="Arial" w:eastAsia="Times New Roman" w:hAnsi="Arial" w:cs="Arial"/>
            <w:color w:val="000000"/>
            <w:sz w:val="22"/>
            <w:szCs w:val="22"/>
          </w:rPr>
          <w:t xml:space="preserve"> – having mastered the advanced art of finning</w:t>
        </w:r>
      </w:ins>
      <w:del w:id="129" w:author="Matthew" w:date="2020-12-23T19:47:00Z">
        <w:r w:rsidRPr="00CA0AC7" w:rsidDel="00F54A2E">
          <w:rPr>
            <w:rFonts w:ascii="Arial" w:eastAsia="Times New Roman" w:hAnsi="Arial" w:cs="Arial"/>
            <w:color w:val="000000"/>
            <w:sz w:val="22"/>
            <w:szCs w:val="22"/>
            <w:rPrChange w:id="130" w:author="Matthew" w:date="2020-12-23T17:33:00Z">
              <w:rPr>
                <w:rFonts w:ascii="Arial" w:eastAsia="Times New Roman" w:hAnsi="Arial" w:cs="Arial"/>
                <w:color w:val="000000"/>
                <w:sz w:val="22"/>
                <w:szCs w:val="22"/>
                <w:lang w:val="en-ID"/>
              </w:rPr>
            </w:rPrChange>
          </w:rPr>
          <w:delText>— and my journey has just begun</w:delText>
        </w:r>
      </w:del>
      <w:r w:rsidRPr="00CA0AC7">
        <w:rPr>
          <w:rFonts w:ascii="Arial" w:eastAsia="Times New Roman" w:hAnsi="Arial" w:cs="Arial"/>
          <w:color w:val="000000"/>
          <w:sz w:val="22"/>
          <w:szCs w:val="22"/>
          <w:rPrChange w:id="131" w:author="Matthew" w:date="2020-12-23T17:33:00Z">
            <w:rPr>
              <w:rFonts w:ascii="Arial" w:eastAsia="Times New Roman" w:hAnsi="Arial" w:cs="Arial"/>
              <w:color w:val="000000"/>
              <w:sz w:val="22"/>
              <w:szCs w:val="22"/>
              <w:lang w:val="en-ID"/>
            </w:rPr>
          </w:rPrChange>
        </w:rPr>
        <w:t xml:space="preserve">. </w:t>
      </w:r>
      <w:del w:id="132" w:author="Matthew" w:date="2020-12-23T19:48:00Z">
        <w:r w:rsidRPr="00CA0AC7" w:rsidDel="00F54A2E">
          <w:rPr>
            <w:rFonts w:ascii="Arial" w:eastAsia="Times New Roman" w:hAnsi="Arial" w:cs="Arial"/>
            <w:color w:val="000000"/>
            <w:sz w:val="22"/>
            <w:szCs w:val="22"/>
            <w:rPrChange w:id="133" w:author="Matthew" w:date="2020-12-23T17:33:00Z">
              <w:rPr>
                <w:rFonts w:ascii="Arial" w:eastAsia="Times New Roman" w:hAnsi="Arial" w:cs="Arial"/>
                <w:color w:val="000000"/>
                <w:sz w:val="22"/>
                <w:szCs w:val="22"/>
                <w:lang w:val="en-ID"/>
              </w:rPr>
            </w:rPrChange>
          </w:rPr>
          <w:delText>Not only did I enjoy the colors under the sea, I challenged myself further and dove 22 meters deep 2 years later – something that only adults could usually do. </w:delText>
        </w:r>
      </w:del>
    </w:p>
    <w:p w14:paraId="7C3F5246" w14:textId="77777777" w:rsidR="004154A5" w:rsidRPr="00CA0AC7" w:rsidRDefault="004154A5" w:rsidP="004154A5">
      <w:pPr>
        <w:rPr>
          <w:rFonts w:ascii="Times New Roman" w:eastAsia="Times New Roman" w:hAnsi="Times New Roman" w:cs="Times New Roman"/>
          <w:rPrChange w:id="134" w:author="Matthew" w:date="2020-12-23T17:33:00Z">
            <w:rPr>
              <w:rFonts w:ascii="Times New Roman" w:eastAsia="Times New Roman" w:hAnsi="Times New Roman" w:cs="Times New Roman"/>
              <w:lang w:val="en-ID"/>
            </w:rPr>
          </w:rPrChange>
        </w:rPr>
      </w:pPr>
    </w:p>
    <w:p w14:paraId="24442FE2" w14:textId="0FA2F3BD" w:rsidR="004154A5" w:rsidRPr="00CA0AC7" w:rsidRDefault="004154A5" w:rsidP="004154A5">
      <w:pPr>
        <w:rPr>
          <w:rFonts w:ascii="Times New Roman" w:eastAsia="Times New Roman" w:hAnsi="Times New Roman" w:cs="Times New Roman"/>
          <w:rPrChange w:id="135" w:author="Matthew" w:date="2020-12-23T17:33:00Z">
            <w:rPr>
              <w:rFonts w:ascii="Times New Roman" w:eastAsia="Times New Roman" w:hAnsi="Times New Roman" w:cs="Times New Roman"/>
              <w:lang w:val="en-ID"/>
            </w:rPr>
          </w:rPrChange>
        </w:rPr>
      </w:pPr>
      <w:r w:rsidRPr="00CA0AC7">
        <w:rPr>
          <w:rFonts w:ascii="Arial" w:eastAsia="Times New Roman" w:hAnsi="Arial" w:cs="Arial"/>
          <w:color w:val="000000"/>
          <w:sz w:val="22"/>
          <w:szCs w:val="22"/>
          <w:rPrChange w:id="136" w:author="Matthew" w:date="2020-12-23T17:33:00Z">
            <w:rPr>
              <w:rFonts w:ascii="Arial" w:eastAsia="Times New Roman" w:hAnsi="Arial" w:cs="Arial"/>
              <w:color w:val="000000"/>
              <w:sz w:val="22"/>
              <w:szCs w:val="22"/>
              <w:lang w:val="en-ID"/>
            </w:rPr>
          </w:rPrChange>
        </w:rPr>
        <w:t>Through diving, I learn</w:t>
      </w:r>
      <w:del w:id="137" w:author="Matthew" w:date="2020-12-23T19:25:00Z">
        <w:r w:rsidRPr="00CA0AC7" w:rsidDel="00826011">
          <w:rPr>
            <w:rFonts w:ascii="Arial" w:eastAsia="Times New Roman" w:hAnsi="Arial" w:cs="Arial"/>
            <w:color w:val="000000"/>
            <w:sz w:val="22"/>
            <w:szCs w:val="22"/>
            <w:rPrChange w:id="138" w:author="Matthew" w:date="2020-12-23T17:33:00Z">
              <w:rPr>
                <w:rFonts w:ascii="Arial" w:eastAsia="Times New Roman" w:hAnsi="Arial" w:cs="Arial"/>
                <w:color w:val="000000"/>
                <w:sz w:val="22"/>
                <w:szCs w:val="22"/>
                <w:lang w:val="en-ID"/>
              </w:rPr>
            </w:rPrChange>
          </w:rPr>
          <w:delText>ed</w:delText>
        </w:r>
      </w:del>
      <w:r w:rsidRPr="00CA0AC7">
        <w:rPr>
          <w:rFonts w:ascii="Arial" w:eastAsia="Times New Roman" w:hAnsi="Arial" w:cs="Arial"/>
          <w:color w:val="000000"/>
          <w:sz w:val="22"/>
          <w:szCs w:val="22"/>
          <w:rPrChange w:id="139" w:author="Matthew" w:date="2020-12-23T17:33:00Z">
            <w:rPr>
              <w:rFonts w:ascii="Arial" w:eastAsia="Times New Roman" w:hAnsi="Arial" w:cs="Arial"/>
              <w:color w:val="000000"/>
              <w:sz w:val="22"/>
              <w:szCs w:val="22"/>
              <w:lang w:val="en-ID"/>
            </w:rPr>
          </w:rPrChange>
        </w:rPr>
        <w:t xml:space="preserve"> how to get out of my comfort zone and </w:t>
      </w:r>
      <w:del w:id="140" w:author="Matthew" w:date="2020-12-23T19:51:00Z">
        <w:r w:rsidRPr="00CA0AC7" w:rsidDel="00F54A2E">
          <w:rPr>
            <w:rFonts w:ascii="Arial" w:eastAsia="Times New Roman" w:hAnsi="Arial" w:cs="Arial"/>
            <w:color w:val="000000"/>
            <w:sz w:val="22"/>
            <w:szCs w:val="22"/>
            <w:rPrChange w:id="141" w:author="Matthew" w:date="2020-12-23T17:33:00Z">
              <w:rPr>
                <w:rFonts w:ascii="Arial" w:eastAsia="Times New Roman" w:hAnsi="Arial" w:cs="Arial"/>
                <w:color w:val="000000"/>
                <w:sz w:val="22"/>
                <w:szCs w:val="22"/>
                <w:lang w:val="en-ID"/>
              </w:rPr>
            </w:rPrChange>
          </w:rPr>
          <w:delText>be comfortable with</w:delText>
        </w:r>
      </w:del>
      <w:ins w:id="142" w:author="Matthew" w:date="2020-12-23T19:51:00Z">
        <w:r w:rsidR="00F54A2E">
          <w:rPr>
            <w:rFonts w:ascii="Arial" w:eastAsia="Times New Roman" w:hAnsi="Arial" w:cs="Arial"/>
            <w:color w:val="000000"/>
            <w:sz w:val="22"/>
            <w:szCs w:val="22"/>
          </w:rPr>
          <w:t>conquer</w:t>
        </w:r>
      </w:ins>
      <w:r w:rsidRPr="00CA0AC7">
        <w:rPr>
          <w:rFonts w:ascii="Arial" w:eastAsia="Times New Roman" w:hAnsi="Arial" w:cs="Arial"/>
          <w:color w:val="000000"/>
          <w:sz w:val="22"/>
          <w:szCs w:val="22"/>
          <w:rPrChange w:id="143" w:author="Matthew" w:date="2020-12-23T17:33:00Z">
            <w:rPr>
              <w:rFonts w:ascii="Arial" w:eastAsia="Times New Roman" w:hAnsi="Arial" w:cs="Arial"/>
              <w:color w:val="000000"/>
              <w:sz w:val="22"/>
              <w:szCs w:val="22"/>
              <w:lang w:val="en-ID"/>
            </w:rPr>
          </w:rPrChange>
        </w:rPr>
        <w:t xml:space="preserve"> it at the same time. </w:t>
      </w:r>
      <w:del w:id="144" w:author="Matthew" w:date="2020-12-23T19:25:00Z">
        <w:r w:rsidRPr="00CA0AC7" w:rsidDel="00826011">
          <w:rPr>
            <w:rFonts w:ascii="Arial" w:eastAsia="Times New Roman" w:hAnsi="Arial" w:cs="Arial"/>
            <w:color w:val="000000"/>
            <w:sz w:val="22"/>
            <w:szCs w:val="22"/>
            <w:rPrChange w:id="145" w:author="Matthew" w:date="2020-12-23T17:33:00Z">
              <w:rPr>
                <w:rFonts w:ascii="Arial" w:eastAsia="Times New Roman" w:hAnsi="Arial" w:cs="Arial"/>
                <w:color w:val="000000"/>
                <w:sz w:val="22"/>
                <w:szCs w:val="22"/>
                <w:lang w:val="en-ID"/>
              </w:rPr>
            </w:rPrChange>
          </w:rPr>
          <w:delText>Since then, I have brought such a</w:delText>
        </w:r>
      </w:del>
      <w:ins w:id="146" w:author="Matthew" w:date="2020-12-23T19:25:00Z">
        <w:r w:rsidR="00826011">
          <w:rPr>
            <w:rFonts w:ascii="Arial" w:eastAsia="Times New Roman" w:hAnsi="Arial" w:cs="Arial"/>
            <w:color w:val="000000"/>
            <w:sz w:val="22"/>
            <w:szCs w:val="22"/>
          </w:rPr>
          <w:t>That</w:t>
        </w:r>
      </w:ins>
      <w:r w:rsidRPr="00CA0AC7">
        <w:rPr>
          <w:rFonts w:ascii="Arial" w:eastAsia="Times New Roman" w:hAnsi="Arial" w:cs="Arial"/>
          <w:color w:val="000000"/>
          <w:sz w:val="22"/>
          <w:szCs w:val="22"/>
          <w:rPrChange w:id="147" w:author="Matthew" w:date="2020-12-23T17:33:00Z">
            <w:rPr>
              <w:rFonts w:ascii="Arial" w:eastAsia="Times New Roman" w:hAnsi="Arial" w:cs="Arial"/>
              <w:color w:val="000000"/>
              <w:sz w:val="22"/>
              <w:szCs w:val="22"/>
              <w:lang w:val="en-ID"/>
            </w:rPr>
          </w:rPrChange>
        </w:rPr>
        <w:t xml:space="preserve"> mindset </w:t>
      </w:r>
      <w:del w:id="148" w:author="Matthew" w:date="2020-12-23T19:25:00Z">
        <w:r w:rsidRPr="00CA0AC7" w:rsidDel="00826011">
          <w:rPr>
            <w:rFonts w:ascii="Arial" w:eastAsia="Times New Roman" w:hAnsi="Arial" w:cs="Arial"/>
            <w:color w:val="000000"/>
            <w:sz w:val="22"/>
            <w:szCs w:val="22"/>
            <w:rPrChange w:id="149" w:author="Matthew" w:date="2020-12-23T17:33:00Z">
              <w:rPr>
                <w:rFonts w:ascii="Arial" w:eastAsia="Times New Roman" w:hAnsi="Arial" w:cs="Arial"/>
                <w:color w:val="000000"/>
                <w:sz w:val="22"/>
                <w:szCs w:val="22"/>
                <w:lang w:val="en-ID"/>
              </w:rPr>
            </w:rPrChange>
          </w:rPr>
          <w:delText>everywhere</w:delText>
        </w:r>
      </w:del>
      <w:ins w:id="150" w:author="Matthew" w:date="2020-12-23T19:25:00Z">
        <w:r w:rsidR="00826011">
          <w:rPr>
            <w:rFonts w:ascii="Arial" w:eastAsia="Times New Roman" w:hAnsi="Arial" w:cs="Arial"/>
            <w:color w:val="000000"/>
            <w:sz w:val="22"/>
            <w:szCs w:val="22"/>
          </w:rPr>
          <w:t>ended up following suit in all aspects of my life</w:t>
        </w:r>
      </w:ins>
      <w:r w:rsidRPr="00CA0AC7">
        <w:rPr>
          <w:rFonts w:ascii="Arial" w:eastAsia="Times New Roman" w:hAnsi="Arial" w:cs="Arial"/>
          <w:color w:val="000000"/>
          <w:sz w:val="22"/>
          <w:szCs w:val="22"/>
          <w:rPrChange w:id="151" w:author="Matthew" w:date="2020-12-23T17:33:00Z">
            <w:rPr>
              <w:rFonts w:ascii="Arial" w:eastAsia="Times New Roman" w:hAnsi="Arial" w:cs="Arial"/>
              <w:color w:val="000000"/>
              <w:sz w:val="22"/>
              <w:szCs w:val="22"/>
              <w:lang w:val="en-ID"/>
            </w:rPr>
          </w:rPrChange>
        </w:rPr>
        <w:t xml:space="preserve">. </w:t>
      </w:r>
      <w:del w:id="152" w:author="Matthew" w:date="2020-12-23T19:26:00Z">
        <w:r w:rsidRPr="00CA0AC7" w:rsidDel="00826011">
          <w:rPr>
            <w:rFonts w:ascii="Arial" w:eastAsia="Times New Roman" w:hAnsi="Arial" w:cs="Arial"/>
            <w:color w:val="000000"/>
            <w:sz w:val="22"/>
            <w:szCs w:val="22"/>
            <w:rPrChange w:id="153" w:author="Matthew" w:date="2020-12-23T17:33:00Z">
              <w:rPr>
                <w:rFonts w:ascii="Arial" w:eastAsia="Times New Roman" w:hAnsi="Arial" w:cs="Arial"/>
                <w:color w:val="000000"/>
                <w:sz w:val="22"/>
                <w:szCs w:val="22"/>
                <w:lang w:val="en-ID"/>
              </w:rPr>
            </w:rPrChange>
          </w:rPr>
          <w:delText>I moved to a new school after staying in the same school for more than 10 years.</w:delText>
        </w:r>
      </w:del>
      <w:ins w:id="154" w:author="Matthew" w:date="2020-12-23T19:26:00Z">
        <w:r w:rsidR="00826011">
          <w:rPr>
            <w:rFonts w:ascii="Arial" w:eastAsia="Times New Roman" w:hAnsi="Arial" w:cs="Arial"/>
            <w:color w:val="000000"/>
            <w:sz w:val="22"/>
            <w:szCs w:val="22"/>
          </w:rPr>
          <w:t>From socially adapting to a new school environment in my last two years of high school</w:t>
        </w:r>
      </w:ins>
      <w:r w:rsidRPr="00CA0AC7">
        <w:rPr>
          <w:rFonts w:ascii="Arial" w:eastAsia="Times New Roman" w:hAnsi="Arial" w:cs="Arial"/>
          <w:color w:val="000000"/>
          <w:sz w:val="22"/>
          <w:szCs w:val="22"/>
          <w:rPrChange w:id="155" w:author="Matthew" w:date="2020-12-23T17:33:00Z">
            <w:rPr>
              <w:rFonts w:ascii="Arial" w:eastAsia="Times New Roman" w:hAnsi="Arial" w:cs="Arial"/>
              <w:color w:val="000000"/>
              <w:sz w:val="22"/>
              <w:szCs w:val="22"/>
              <w:lang w:val="en-ID"/>
            </w:rPr>
          </w:rPrChange>
        </w:rPr>
        <w:t xml:space="preserve"> </w:t>
      </w:r>
      <w:ins w:id="156" w:author="Matthew" w:date="2020-12-23T19:27:00Z">
        <w:r w:rsidR="00826011">
          <w:rPr>
            <w:rFonts w:ascii="Arial" w:eastAsia="Times New Roman" w:hAnsi="Arial" w:cs="Arial"/>
            <w:color w:val="000000"/>
            <w:sz w:val="22"/>
            <w:szCs w:val="22"/>
          </w:rPr>
          <w:t xml:space="preserve">to almost immediately </w:t>
        </w:r>
      </w:ins>
      <w:ins w:id="157" w:author="Matthew" w:date="2020-12-23T19:28:00Z">
        <w:r w:rsidR="00826011">
          <w:rPr>
            <w:rFonts w:ascii="Arial" w:eastAsia="Times New Roman" w:hAnsi="Arial" w:cs="Arial"/>
            <w:color w:val="000000"/>
            <w:sz w:val="22"/>
            <w:szCs w:val="22"/>
          </w:rPr>
          <w:t xml:space="preserve">be their face </w:t>
        </w:r>
      </w:ins>
      <w:del w:id="158" w:author="Matthew" w:date="2020-12-23T19:27:00Z">
        <w:r w:rsidRPr="00CA0AC7" w:rsidDel="00826011">
          <w:rPr>
            <w:rFonts w:ascii="Arial" w:eastAsia="Times New Roman" w:hAnsi="Arial" w:cs="Arial"/>
            <w:color w:val="000000"/>
            <w:sz w:val="22"/>
            <w:szCs w:val="22"/>
            <w:rPrChange w:id="159" w:author="Matthew" w:date="2020-12-23T17:33:00Z">
              <w:rPr>
                <w:rFonts w:ascii="Arial" w:eastAsia="Times New Roman" w:hAnsi="Arial" w:cs="Arial"/>
                <w:color w:val="000000"/>
                <w:sz w:val="22"/>
                <w:szCs w:val="22"/>
                <w:lang w:val="en-ID"/>
              </w:rPr>
            </w:rPrChange>
          </w:rPr>
          <w:delText>P</w:delText>
        </w:r>
      </w:del>
      <w:del w:id="160" w:author="Matthew" w:date="2020-12-23T19:28:00Z">
        <w:r w:rsidRPr="00CA0AC7" w:rsidDel="00826011">
          <w:rPr>
            <w:rFonts w:ascii="Arial" w:eastAsia="Times New Roman" w:hAnsi="Arial" w:cs="Arial"/>
            <w:color w:val="000000"/>
            <w:sz w:val="22"/>
            <w:szCs w:val="22"/>
            <w:rPrChange w:id="161" w:author="Matthew" w:date="2020-12-23T17:33:00Z">
              <w:rPr>
                <w:rFonts w:ascii="Arial" w:eastAsia="Times New Roman" w:hAnsi="Arial" w:cs="Arial"/>
                <w:color w:val="000000"/>
                <w:sz w:val="22"/>
                <w:szCs w:val="22"/>
                <w:lang w:val="en-ID"/>
              </w:rPr>
            </w:rPrChange>
          </w:rPr>
          <w:delText xml:space="preserve">artaking </w:delText>
        </w:r>
      </w:del>
      <w:r w:rsidRPr="00CA0AC7">
        <w:rPr>
          <w:rFonts w:ascii="Arial" w:eastAsia="Times New Roman" w:hAnsi="Arial" w:cs="Arial"/>
          <w:color w:val="000000"/>
          <w:sz w:val="22"/>
          <w:szCs w:val="22"/>
          <w:rPrChange w:id="162" w:author="Matthew" w:date="2020-12-23T17:33:00Z">
            <w:rPr>
              <w:rFonts w:ascii="Arial" w:eastAsia="Times New Roman" w:hAnsi="Arial" w:cs="Arial"/>
              <w:color w:val="000000"/>
              <w:sz w:val="22"/>
              <w:szCs w:val="22"/>
              <w:lang w:val="en-ID"/>
            </w:rPr>
          </w:rPrChange>
        </w:rPr>
        <w:t>in</w:t>
      </w:r>
      <w:del w:id="163" w:author="Matthew" w:date="2020-12-23T19:28:00Z">
        <w:r w:rsidRPr="00CA0AC7" w:rsidDel="00826011">
          <w:rPr>
            <w:rFonts w:ascii="Arial" w:eastAsia="Times New Roman" w:hAnsi="Arial" w:cs="Arial"/>
            <w:color w:val="000000"/>
            <w:sz w:val="22"/>
            <w:szCs w:val="22"/>
            <w:rPrChange w:id="164" w:author="Matthew" w:date="2020-12-23T17:33:00Z">
              <w:rPr>
                <w:rFonts w:ascii="Arial" w:eastAsia="Times New Roman" w:hAnsi="Arial" w:cs="Arial"/>
                <w:color w:val="000000"/>
                <w:sz w:val="22"/>
                <w:szCs w:val="22"/>
                <w:lang w:val="en-ID"/>
              </w:rPr>
            </w:rPrChange>
          </w:rPr>
          <w:delText xml:space="preserve"> a</w:delText>
        </w:r>
      </w:del>
      <w:r w:rsidRPr="00CA0AC7">
        <w:rPr>
          <w:rFonts w:ascii="Arial" w:eastAsia="Times New Roman" w:hAnsi="Arial" w:cs="Arial"/>
          <w:color w:val="000000"/>
          <w:sz w:val="22"/>
          <w:szCs w:val="22"/>
          <w:rPrChange w:id="165" w:author="Matthew" w:date="2020-12-23T17:33:00Z">
            <w:rPr>
              <w:rFonts w:ascii="Arial" w:eastAsia="Times New Roman" w:hAnsi="Arial" w:cs="Arial"/>
              <w:color w:val="000000"/>
              <w:sz w:val="22"/>
              <w:szCs w:val="22"/>
              <w:lang w:val="en-ID"/>
            </w:rPr>
          </w:rPrChange>
        </w:rPr>
        <w:t xml:space="preserve"> public speaking competition</w:t>
      </w:r>
      <w:ins w:id="166" w:author="Matthew" w:date="2020-12-23T19:28:00Z">
        <w:r w:rsidR="00826011">
          <w:rPr>
            <w:rFonts w:ascii="Arial" w:eastAsia="Times New Roman" w:hAnsi="Arial" w:cs="Arial"/>
            <w:color w:val="000000"/>
            <w:sz w:val="22"/>
            <w:szCs w:val="22"/>
          </w:rPr>
          <w:t>s</w:t>
        </w:r>
      </w:ins>
      <w:r w:rsidRPr="00CA0AC7">
        <w:rPr>
          <w:rFonts w:ascii="Arial" w:eastAsia="Times New Roman" w:hAnsi="Arial" w:cs="Arial"/>
          <w:color w:val="000000"/>
          <w:sz w:val="22"/>
          <w:szCs w:val="22"/>
          <w:rPrChange w:id="167" w:author="Matthew" w:date="2020-12-23T17:33:00Z">
            <w:rPr>
              <w:rFonts w:ascii="Arial" w:eastAsia="Times New Roman" w:hAnsi="Arial" w:cs="Arial"/>
              <w:color w:val="000000"/>
              <w:sz w:val="22"/>
              <w:szCs w:val="22"/>
              <w:lang w:val="en-ID"/>
            </w:rPr>
          </w:rPrChange>
        </w:rPr>
        <w:t xml:space="preserve">, </w:t>
      </w:r>
      <w:del w:id="168" w:author="Matthew" w:date="2020-12-23T19:28:00Z">
        <w:r w:rsidRPr="00CA0AC7" w:rsidDel="00826011">
          <w:rPr>
            <w:rFonts w:ascii="Arial" w:eastAsia="Times New Roman" w:hAnsi="Arial" w:cs="Arial"/>
            <w:color w:val="000000"/>
            <w:sz w:val="22"/>
            <w:szCs w:val="22"/>
            <w:rPrChange w:id="169" w:author="Matthew" w:date="2020-12-23T17:33:00Z">
              <w:rPr>
                <w:rFonts w:ascii="Arial" w:eastAsia="Times New Roman" w:hAnsi="Arial" w:cs="Arial"/>
                <w:color w:val="000000"/>
                <w:sz w:val="22"/>
                <w:szCs w:val="22"/>
                <w:lang w:val="en-ID"/>
              </w:rPr>
            </w:rPrChange>
          </w:rPr>
          <w:delText>which scared me before, was something I decided to go for – knowing that it would build my confidence</w:delText>
        </w:r>
      </w:del>
      <w:ins w:id="170" w:author="Matthew" w:date="2020-12-23T19:28:00Z">
        <w:r w:rsidR="00826011">
          <w:rPr>
            <w:rFonts w:ascii="Arial" w:eastAsia="Times New Roman" w:hAnsi="Arial" w:cs="Arial"/>
            <w:color w:val="000000"/>
            <w:sz w:val="22"/>
            <w:szCs w:val="22"/>
          </w:rPr>
          <w:t>I continue to nurtur</w:t>
        </w:r>
      </w:ins>
      <w:ins w:id="171" w:author="Matthew" w:date="2020-12-23T19:29:00Z">
        <w:r w:rsidR="00826011">
          <w:rPr>
            <w:rFonts w:ascii="Arial" w:eastAsia="Times New Roman" w:hAnsi="Arial" w:cs="Arial"/>
            <w:color w:val="000000"/>
            <w:sz w:val="22"/>
            <w:szCs w:val="22"/>
          </w:rPr>
          <w:t xml:space="preserve">e my </w:t>
        </w:r>
      </w:ins>
      <w:ins w:id="172" w:author="Matthew" w:date="2020-12-23T19:31:00Z">
        <w:r w:rsidR="00826011">
          <w:rPr>
            <w:rFonts w:ascii="Arial" w:eastAsia="Times New Roman" w:hAnsi="Arial" w:cs="Arial"/>
            <w:color w:val="000000"/>
            <w:sz w:val="22"/>
            <w:szCs w:val="22"/>
          </w:rPr>
          <w:t>sanguine</w:t>
        </w:r>
      </w:ins>
      <w:ins w:id="173" w:author="Matthew" w:date="2020-12-23T19:29:00Z">
        <w:r w:rsidR="00826011">
          <w:rPr>
            <w:rFonts w:ascii="Arial" w:eastAsia="Times New Roman" w:hAnsi="Arial" w:cs="Arial"/>
            <w:color w:val="000000"/>
            <w:sz w:val="22"/>
            <w:szCs w:val="22"/>
          </w:rPr>
          <w:t xml:space="preserve"> rhythm as I </w:t>
        </w:r>
      </w:ins>
      <w:ins w:id="174" w:author="Matthew" w:date="2020-12-23T19:32:00Z">
        <w:r w:rsidR="00826011">
          <w:rPr>
            <w:rFonts w:ascii="Arial" w:eastAsia="Times New Roman" w:hAnsi="Arial" w:cs="Arial"/>
            <w:color w:val="000000"/>
            <w:sz w:val="22"/>
            <w:szCs w:val="22"/>
          </w:rPr>
          <w:t>confidently stride past every fear</w:t>
        </w:r>
      </w:ins>
      <w:r w:rsidRPr="00CA0AC7">
        <w:rPr>
          <w:rFonts w:ascii="Arial" w:eastAsia="Times New Roman" w:hAnsi="Arial" w:cs="Arial"/>
          <w:color w:val="000000"/>
          <w:sz w:val="22"/>
          <w:szCs w:val="22"/>
          <w:rPrChange w:id="175" w:author="Matthew" w:date="2020-12-23T17:33:00Z">
            <w:rPr>
              <w:rFonts w:ascii="Arial" w:eastAsia="Times New Roman" w:hAnsi="Arial" w:cs="Arial"/>
              <w:color w:val="000000"/>
              <w:sz w:val="22"/>
              <w:szCs w:val="22"/>
              <w:lang w:val="en-ID"/>
            </w:rPr>
          </w:rPrChange>
        </w:rPr>
        <w:t xml:space="preserve">. At USC, </w:t>
      </w:r>
      <w:del w:id="176" w:author="Matthew" w:date="2020-12-23T19:48:00Z">
        <w:r w:rsidRPr="00CA0AC7" w:rsidDel="00F54A2E">
          <w:rPr>
            <w:rFonts w:ascii="Arial" w:eastAsia="Times New Roman" w:hAnsi="Arial" w:cs="Arial"/>
            <w:color w:val="000000"/>
            <w:sz w:val="22"/>
            <w:szCs w:val="22"/>
            <w:rPrChange w:id="177" w:author="Matthew" w:date="2020-12-23T17:33:00Z">
              <w:rPr>
                <w:rFonts w:ascii="Arial" w:eastAsia="Times New Roman" w:hAnsi="Arial" w:cs="Arial"/>
                <w:color w:val="000000"/>
                <w:sz w:val="22"/>
                <w:szCs w:val="22"/>
                <w:lang w:val="en-ID"/>
              </w:rPr>
            </w:rPrChange>
          </w:rPr>
          <w:delText>I will continue to challenge myself and invite my peers to do the same. From throwing</w:delText>
        </w:r>
      </w:del>
      <w:ins w:id="178" w:author="Matthew" w:date="2020-12-23T19:48:00Z">
        <w:r w:rsidR="00F54A2E">
          <w:rPr>
            <w:rFonts w:ascii="Arial" w:eastAsia="Times New Roman" w:hAnsi="Arial" w:cs="Arial"/>
            <w:color w:val="000000"/>
            <w:sz w:val="22"/>
            <w:szCs w:val="22"/>
          </w:rPr>
          <w:t>I plan to throw</w:t>
        </w:r>
      </w:ins>
      <w:r w:rsidRPr="00CA0AC7">
        <w:rPr>
          <w:rFonts w:ascii="Arial" w:eastAsia="Times New Roman" w:hAnsi="Arial" w:cs="Arial"/>
          <w:color w:val="000000"/>
          <w:sz w:val="22"/>
          <w:szCs w:val="22"/>
          <w:rPrChange w:id="179" w:author="Matthew" w:date="2020-12-23T17:33:00Z">
            <w:rPr>
              <w:rFonts w:ascii="Arial" w:eastAsia="Times New Roman" w:hAnsi="Arial" w:cs="Arial"/>
              <w:color w:val="000000"/>
              <w:sz w:val="22"/>
              <w:szCs w:val="22"/>
              <w:lang w:val="en-ID"/>
            </w:rPr>
          </w:rPrChange>
        </w:rPr>
        <w:t xml:space="preserve"> my shy self to act in Adventure Gurus to Active Minds</w:t>
      </w:r>
      <w:ins w:id="180" w:author="Matthew" w:date="2020-12-23T19:49:00Z">
        <w:r w:rsidR="00F54A2E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ins w:id="181" w:author="Matthew" w:date="2020-12-23T19:50:00Z">
        <w:r w:rsidR="00F54A2E">
          <w:rPr>
            <w:rFonts w:ascii="Arial" w:eastAsia="Times New Roman" w:hAnsi="Arial" w:cs="Arial"/>
            <w:color w:val="000000"/>
            <w:sz w:val="22"/>
            <w:szCs w:val="22"/>
          </w:rPr>
          <w:t>as I show the community that “hey, you can do it too!</w:t>
        </w:r>
      </w:ins>
      <w:del w:id="182" w:author="Matthew" w:date="2020-12-23T19:49:00Z">
        <w:r w:rsidRPr="00CA0AC7" w:rsidDel="00F54A2E">
          <w:rPr>
            <w:rFonts w:ascii="Arial" w:eastAsia="Times New Roman" w:hAnsi="Arial" w:cs="Arial"/>
            <w:color w:val="000000"/>
            <w:sz w:val="22"/>
            <w:szCs w:val="22"/>
            <w:rPrChange w:id="183" w:author="Matthew" w:date="2020-12-23T17:33:00Z">
              <w:rPr>
                <w:rFonts w:ascii="Arial" w:eastAsia="Times New Roman" w:hAnsi="Arial" w:cs="Arial"/>
                <w:color w:val="000000"/>
                <w:sz w:val="22"/>
                <w:szCs w:val="22"/>
                <w:lang w:val="en-ID"/>
              </w:rPr>
            </w:rPrChange>
          </w:rPr>
          <w:delText>, I will push all of us to break boundaries and open doors to new opportunities</w:delText>
        </w:r>
      </w:del>
      <w:del w:id="184" w:author="Matthew" w:date="2020-12-23T19:50:00Z">
        <w:r w:rsidRPr="00CA0AC7" w:rsidDel="00F54A2E">
          <w:rPr>
            <w:rFonts w:ascii="Arial" w:eastAsia="Times New Roman" w:hAnsi="Arial" w:cs="Arial"/>
            <w:color w:val="000000"/>
            <w:sz w:val="22"/>
            <w:szCs w:val="22"/>
            <w:rPrChange w:id="185" w:author="Matthew" w:date="2020-12-23T17:33:00Z">
              <w:rPr>
                <w:rFonts w:ascii="Arial" w:eastAsia="Times New Roman" w:hAnsi="Arial" w:cs="Arial"/>
                <w:color w:val="000000"/>
                <w:sz w:val="22"/>
                <w:szCs w:val="22"/>
                <w:lang w:val="en-ID"/>
              </w:rPr>
            </w:rPrChange>
          </w:rPr>
          <w:delText>.</w:delText>
        </w:r>
      </w:del>
      <w:ins w:id="186" w:author="Matthew" w:date="2020-12-23T19:50:00Z">
        <w:r w:rsidR="00F54A2E">
          <w:rPr>
            <w:rFonts w:ascii="Arial" w:eastAsia="Times New Roman" w:hAnsi="Arial" w:cs="Arial"/>
            <w:color w:val="000000"/>
            <w:sz w:val="22"/>
            <w:szCs w:val="22"/>
          </w:rPr>
          <w:t>”</w:t>
        </w:r>
      </w:ins>
      <w:r w:rsidRPr="00CA0AC7">
        <w:rPr>
          <w:rFonts w:ascii="Arial" w:eastAsia="Times New Roman" w:hAnsi="Arial" w:cs="Arial"/>
          <w:color w:val="000000"/>
          <w:sz w:val="22"/>
          <w:szCs w:val="22"/>
          <w:rPrChange w:id="187" w:author="Matthew" w:date="2020-12-23T17:33:00Z">
            <w:rPr>
              <w:rFonts w:ascii="Arial" w:eastAsia="Times New Roman" w:hAnsi="Arial" w:cs="Arial"/>
              <w:color w:val="000000"/>
              <w:sz w:val="22"/>
              <w:szCs w:val="22"/>
              <w:lang w:val="en-ID"/>
            </w:rPr>
          </w:rPrChange>
        </w:rPr>
        <w:t> </w:t>
      </w:r>
    </w:p>
    <w:p w14:paraId="66EDACAB" w14:textId="419F8A61" w:rsidR="004154A5" w:rsidRDefault="004154A5" w:rsidP="004154A5">
      <w:pPr>
        <w:rPr>
          <w:ins w:id="188" w:author="Matthew" w:date="2020-12-23T19:56:00Z"/>
          <w:rFonts w:ascii="Times New Roman" w:eastAsia="Times New Roman" w:hAnsi="Times New Roman" w:cs="Times New Roman"/>
          <w:lang w:val="en-ID"/>
        </w:rPr>
      </w:pPr>
    </w:p>
    <w:p w14:paraId="208C70C6" w14:textId="46CF24FC" w:rsidR="00A23389" w:rsidRDefault="00A23389" w:rsidP="004154A5">
      <w:pPr>
        <w:rPr>
          <w:ins w:id="189" w:author="Matthew" w:date="2020-12-23T19:56:00Z"/>
          <w:rFonts w:ascii="Times New Roman" w:eastAsia="Times New Roman" w:hAnsi="Times New Roman" w:cs="Times New Roman"/>
          <w:lang w:val="en-ID"/>
        </w:rPr>
      </w:pPr>
    </w:p>
    <w:p w14:paraId="13CAB536" w14:textId="62968E0A" w:rsidR="00A23389" w:rsidRDefault="00A23389" w:rsidP="004154A5">
      <w:pPr>
        <w:rPr>
          <w:ins w:id="190" w:author="Matthew" w:date="2020-12-23T19:56:00Z"/>
          <w:rFonts w:ascii="Times New Roman" w:eastAsia="Times New Roman" w:hAnsi="Times New Roman" w:cs="Times New Roman"/>
          <w:lang w:val="en-ID"/>
        </w:rPr>
      </w:pPr>
    </w:p>
    <w:p w14:paraId="44D40307" w14:textId="148504E1" w:rsidR="00A23389" w:rsidRDefault="00A23389" w:rsidP="004154A5">
      <w:pPr>
        <w:rPr>
          <w:ins w:id="191" w:author="Matthew" w:date="2020-12-23T19:56:00Z"/>
          <w:rFonts w:ascii="Times New Roman" w:eastAsia="Times New Roman" w:hAnsi="Times New Roman" w:cs="Times New Roman"/>
          <w:lang w:val="en-ID"/>
        </w:rPr>
      </w:pPr>
    </w:p>
    <w:p w14:paraId="4E18DD57" w14:textId="527310AE" w:rsidR="00A23389" w:rsidRDefault="00A23389" w:rsidP="004154A5">
      <w:pPr>
        <w:rPr>
          <w:ins w:id="192" w:author="Matthew" w:date="2020-12-23T19:57:00Z"/>
          <w:rFonts w:ascii="Times New Roman" w:eastAsia="Times New Roman" w:hAnsi="Times New Roman" w:cs="Times New Roman"/>
          <w:i/>
          <w:iCs/>
          <w:lang w:val="en-ID"/>
        </w:rPr>
      </w:pPr>
      <w:ins w:id="193" w:author="Matthew" w:date="2020-12-23T19:57:00Z">
        <w:r>
          <w:rPr>
            <w:rFonts w:ascii="Times New Roman" w:eastAsia="Times New Roman" w:hAnsi="Times New Roman" w:cs="Times New Roman"/>
            <w:i/>
            <w:iCs/>
            <w:lang w:val="en-ID"/>
          </w:rPr>
          <w:t>Hi Kelly,</w:t>
        </w:r>
      </w:ins>
    </w:p>
    <w:p w14:paraId="5E54A4F8" w14:textId="7049AE2F" w:rsidR="00A23389" w:rsidRDefault="00A23389" w:rsidP="004154A5">
      <w:pPr>
        <w:rPr>
          <w:ins w:id="194" w:author="Matthew" w:date="2020-12-23T19:57:00Z"/>
          <w:rFonts w:ascii="Times New Roman" w:eastAsia="Times New Roman" w:hAnsi="Times New Roman" w:cs="Times New Roman"/>
          <w:i/>
          <w:iCs/>
          <w:lang w:val="en-ID"/>
        </w:rPr>
      </w:pPr>
    </w:p>
    <w:p w14:paraId="55AC3716" w14:textId="242400BF" w:rsidR="00A23389" w:rsidRDefault="00A23389" w:rsidP="004154A5">
      <w:pPr>
        <w:rPr>
          <w:ins w:id="195" w:author="Matthew" w:date="2020-12-23T19:58:00Z"/>
          <w:rFonts w:ascii="Times New Roman" w:eastAsia="Times New Roman" w:hAnsi="Times New Roman" w:cs="Times New Roman"/>
          <w:i/>
          <w:iCs/>
          <w:lang w:val="en-ID"/>
        </w:rPr>
      </w:pPr>
      <w:ins w:id="196" w:author="Matthew" w:date="2020-12-23T19:57:00Z">
        <w:r>
          <w:rPr>
            <w:rFonts w:ascii="Times New Roman" w:eastAsia="Times New Roman" w:hAnsi="Times New Roman" w:cs="Times New Roman"/>
            <w:i/>
            <w:iCs/>
            <w:lang w:val="en-ID"/>
          </w:rPr>
          <w:t xml:space="preserve">I think this piece is inspirational! I guess diving skills </w:t>
        </w:r>
      </w:ins>
      <w:ins w:id="197" w:author="Matthew" w:date="2020-12-23T19:58:00Z">
        <w:r>
          <w:rPr>
            <w:rFonts w:ascii="Times New Roman" w:eastAsia="Times New Roman" w:hAnsi="Times New Roman" w:cs="Times New Roman"/>
            <w:i/>
            <w:iCs/>
            <w:lang w:val="en-ID"/>
          </w:rPr>
          <w:t xml:space="preserve">do run in your family, huh? </w:t>
        </w:r>
      </w:ins>
    </w:p>
    <w:p w14:paraId="143D5AF5" w14:textId="10D72BFE" w:rsidR="00A23389" w:rsidRDefault="00A23389" w:rsidP="004154A5">
      <w:pPr>
        <w:rPr>
          <w:ins w:id="198" w:author="Matthew" w:date="2020-12-23T19:58:00Z"/>
          <w:rFonts w:ascii="Times New Roman" w:eastAsia="Times New Roman" w:hAnsi="Times New Roman" w:cs="Times New Roman"/>
          <w:i/>
          <w:iCs/>
          <w:lang w:val="en-ID"/>
        </w:rPr>
      </w:pPr>
    </w:p>
    <w:p w14:paraId="29BF7196" w14:textId="06B7C631" w:rsidR="00A23389" w:rsidRDefault="00A23389" w:rsidP="004154A5">
      <w:pPr>
        <w:rPr>
          <w:ins w:id="199" w:author="Matthew" w:date="2020-12-23T19:59:00Z"/>
          <w:rFonts w:ascii="Times New Roman" w:eastAsia="Times New Roman" w:hAnsi="Times New Roman" w:cs="Times New Roman"/>
          <w:i/>
          <w:iCs/>
          <w:lang w:val="en-ID"/>
        </w:rPr>
      </w:pPr>
      <w:proofErr w:type="gramStart"/>
      <w:ins w:id="200" w:author="Matthew" w:date="2020-12-23T19:58:00Z">
        <w:r>
          <w:rPr>
            <w:rFonts w:ascii="Times New Roman" w:eastAsia="Times New Roman" w:hAnsi="Times New Roman" w:cs="Times New Roman"/>
            <w:i/>
            <w:iCs/>
            <w:lang w:val="en-ID"/>
          </w:rPr>
          <w:t>Overall</w:t>
        </w:r>
        <w:proofErr w:type="gramEnd"/>
        <w:r>
          <w:rPr>
            <w:rFonts w:ascii="Times New Roman" w:eastAsia="Times New Roman" w:hAnsi="Times New Roman" w:cs="Times New Roman"/>
            <w:i/>
            <w:iCs/>
            <w:lang w:val="en-ID"/>
          </w:rPr>
          <w:t xml:space="preserve"> I enjoy </w:t>
        </w:r>
      </w:ins>
      <w:ins w:id="201" w:author="Matthew" w:date="2020-12-23T19:59:00Z">
        <w:r>
          <w:rPr>
            <w:rFonts w:ascii="Times New Roman" w:eastAsia="Times New Roman" w:hAnsi="Times New Roman" w:cs="Times New Roman"/>
            <w:i/>
            <w:iCs/>
            <w:lang w:val="en-ID"/>
          </w:rPr>
          <w:t>your creative approach to the prompt... good job!</w:t>
        </w:r>
      </w:ins>
    </w:p>
    <w:p w14:paraId="533B0663" w14:textId="1A70F3D6" w:rsidR="00A23389" w:rsidRDefault="00A23389" w:rsidP="004154A5">
      <w:pPr>
        <w:rPr>
          <w:ins w:id="202" w:author="Matthew" w:date="2020-12-23T19:59:00Z"/>
          <w:rFonts w:ascii="Times New Roman" w:eastAsia="Times New Roman" w:hAnsi="Times New Roman" w:cs="Times New Roman"/>
          <w:i/>
          <w:iCs/>
          <w:lang w:val="en-ID"/>
        </w:rPr>
      </w:pPr>
    </w:p>
    <w:p w14:paraId="7A47137C" w14:textId="7B4006C7" w:rsidR="00A23389" w:rsidRPr="00A23389" w:rsidRDefault="00A23389" w:rsidP="004154A5">
      <w:pPr>
        <w:rPr>
          <w:ins w:id="203" w:author="Matthew" w:date="2020-12-23T19:56:00Z"/>
          <w:rFonts w:ascii="Times New Roman" w:eastAsia="Times New Roman" w:hAnsi="Times New Roman" w:cs="Times New Roman"/>
          <w:i/>
          <w:iCs/>
          <w:lang w:val="en-ID"/>
          <w:rPrChange w:id="204" w:author="Matthew" w:date="2020-12-23T19:57:00Z">
            <w:rPr>
              <w:ins w:id="205" w:author="Matthew" w:date="2020-12-23T19:56:00Z"/>
              <w:rFonts w:ascii="Times New Roman" w:eastAsia="Times New Roman" w:hAnsi="Times New Roman" w:cs="Times New Roman"/>
              <w:lang w:val="en-ID"/>
            </w:rPr>
          </w:rPrChange>
        </w:rPr>
      </w:pPr>
      <w:ins w:id="206" w:author="Matthew" w:date="2020-12-23T19:59:00Z">
        <w:r>
          <w:rPr>
            <w:rFonts w:ascii="Times New Roman" w:eastAsia="Times New Roman" w:hAnsi="Times New Roman" w:cs="Times New Roman"/>
            <w:i/>
            <w:iCs/>
            <w:lang w:val="en-ID"/>
          </w:rPr>
          <w:t>- Matthew</w:t>
        </w:r>
      </w:ins>
    </w:p>
    <w:p w14:paraId="5C5012CA" w14:textId="06EDBA9C" w:rsidR="00A23389" w:rsidRDefault="00A23389" w:rsidP="004154A5">
      <w:pPr>
        <w:rPr>
          <w:ins w:id="207" w:author="Matthew" w:date="2020-12-23T19:56:00Z"/>
          <w:rFonts w:ascii="Times New Roman" w:eastAsia="Times New Roman" w:hAnsi="Times New Roman" w:cs="Times New Roman"/>
          <w:lang w:val="en-ID"/>
        </w:rPr>
      </w:pPr>
    </w:p>
    <w:p w14:paraId="691CA360" w14:textId="0AB47644" w:rsidR="00A23389" w:rsidRDefault="00A23389" w:rsidP="004154A5">
      <w:pPr>
        <w:rPr>
          <w:ins w:id="208" w:author="Matthew" w:date="2020-12-23T19:56:00Z"/>
          <w:rFonts w:ascii="Times New Roman" w:eastAsia="Times New Roman" w:hAnsi="Times New Roman" w:cs="Times New Roman"/>
          <w:lang w:val="en-ID"/>
        </w:rPr>
      </w:pPr>
    </w:p>
    <w:p w14:paraId="4829C0C1" w14:textId="77777777" w:rsidR="00A23389" w:rsidRPr="004154A5" w:rsidRDefault="00A23389" w:rsidP="004154A5">
      <w:pPr>
        <w:rPr>
          <w:rFonts w:ascii="Times New Roman" w:eastAsia="Times New Roman" w:hAnsi="Times New Roman" w:cs="Times New Roman"/>
          <w:lang w:val="en-ID"/>
        </w:rPr>
      </w:pPr>
    </w:p>
    <w:p w14:paraId="0CA07331" w14:textId="77777777" w:rsidR="00CA0AC7" w:rsidRDefault="00CA0AC7"/>
    <w:sectPr w:rsidR="00CA0AC7" w:rsidSect="000E7B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tthew">
    <w15:presenceInfo w15:providerId="None" w15:userId="Matthew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A5"/>
    <w:rsid w:val="000E7BE2"/>
    <w:rsid w:val="001564FA"/>
    <w:rsid w:val="004154A5"/>
    <w:rsid w:val="006B23A6"/>
    <w:rsid w:val="007E4D76"/>
    <w:rsid w:val="00826011"/>
    <w:rsid w:val="00935A1E"/>
    <w:rsid w:val="009E137A"/>
    <w:rsid w:val="00A101AB"/>
    <w:rsid w:val="00A23389"/>
    <w:rsid w:val="00B84682"/>
    <w:rsid w:val="00BC74AE"/>
    <w:rsid w:val="00CA0AC7"/>
    <w:rsid w:val="00D9784B"/>
    <w:rsid w:val="00F5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48579"/>
  <w15:chartTrackingRefBased/>
  <w15:docId w15:val="{3224299F-9A78-C349-9D8F-650A3F87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5">
    <w:name w:val="heading 5"/>
    <w:basedOn w:val="Normal"/>
    <w:link w:val="Heading5Char"/>
    <w:uiPriority w:val="9"/>
    <w:qFormat/>
    <w:rsid w:val="004154A5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154A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154A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3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389"/>
    <w:rPr>
      <w:rFonts w:ascii="Segoe U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A23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35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Kasih</dc:creator>
  <cp:keywords/>
  <dc:description/>
  <cp:lastModifiedBy>Matthew</cp:lastModifiedBy>
  <cp:revision>3</cp:revision>
  <dcterms:created xsi:type="dcterms:W3CDTF">2020-12-20T14:31:00Z</dcterms:created>
  <dcterms:modified xsi:type="dcterms:W3CDTF">2020-12-23T11:59:00Z</dcterms:modified>
</cp:coreProperties>
</file>