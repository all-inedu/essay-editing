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D0CA" w14:textId="74A27C3D" w:rsidR="007C4A02" w:rsidRPr="007C4A02" w:rsidRDefault="00077C0A" w:rsidP="007C4A0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Long</w:t>
      </w:r>
      <w:r w:rsidR="007C4A02" w:rsidRPr="007C4A02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 xml:space="preserve"> Questions: (</w:t>
      </w:r>
      <w:r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2</w:t>
      </w:r>
      <w:r w:rsidR="007C4A02" w:rsidRPr="007C4A02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50 words)</w:t>
      </w:r>
    </w:p>
    <w:p w14:paraId="66D1FA3D" w14:textId="57F6BF2E" w:rsidR="00B36311" w:rsidRDefault="00BE2C45"/>
    <w:p w14:paraId="62CA04B3" w14:textId="30590B71" w:rsidR="007C4A02" w:rsidRPr="007C4A02" w:rsidRDefault="00450E96" w:rsidP="007C4A02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450E96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The Stanford community is deeply curious and driven to learn in and out of the classroom. Reflect on an idea or experience that makes you genuinely excited about learning.</w:t>
      </w:r>
    </w:p>
    <w:p w14:paraId="58C1D35E" w14:textId="06CD4F74" w:rsidR="007C4A02" w:rsidRDefault="007C4A02" w:rsidP="007C4A02">
      <w:pPr>
        <w:rPr>
          <w:rFonts w:ascii="Times New Roman" w:eastAsia="Times New Roman" w:hAnsi="Times New Roman" w:cs="Times New Roman"/>
        </w:rPr>
      </w:pPr>
    </w:p>
    <w:p w14:paraId="2A3A6136" w14:textId="6248E186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My first encounter with biopolymers was in my Grade 9</w:t>
      </w:r>
      <w:del w:id="0" w:author="Chiara Situmorang" w:date="2021-12-27T08:26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’s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science experiment. Since then, biopolymer has become </w:t>
      </w:r>
      <w:del w:id="1" w:author="Chiara Situmorang" w:date="2021-12-27T08:26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my </w:delText>
        </w:r>
      </w:del>
      <w:ins w:id="2" w:author="Chiara Situmorang" w:date="2021-12-27T08:26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a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regular search result in my browser’s history. I learned how biopolymers are potential solutions to our long-running plastic waste issues and how optimizing their production is a long-standing hot topic. </w:t>
      </w:r>
    </w:p>
    <w:p w14:paraId="1CB02F6F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2E186E7F" w14:textId="28E556DB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One day, during a family dinner, I observed something interesting: our steamed crab dish leftovers showed waxy layers surrounding its shells. </w:t>
      </w:r>
      <w:del w:id="3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“Could this be polymeric?” So,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did more research and found that crustacean shells contain chitin: a promising biopolymer. I was excited that I looked up “chitin-based bioplastic experimental procedure.” As I was about to propose this for my project next year, the pandemic hit, the school </w:t>
      </w:r>
      <w:del w:id="4" w:author="Chiara Situmorang" w:date="2021-12-27T08:32:00Z">
        <w:r w:rsidRPr="00F15DEA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was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closed, and bye-bye biopolymer experiment. </w:t>
      </w:r>
    </w:p>
    <w:p w14:paraId="7A53C850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7B389E85" w14:textId="0FDC2B36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waited until August 2020 hoping the pandemic would dissipate</w:t>
      </w:r>
      <w:del w:id="5" w:author="Chiara Situmorang" w:date="2021-12-27T08:31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, but it was far from done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ins w:id="6" w:author="Chiara Situmorang" w:date="2021-12-27T08:31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When it didn’t,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considered conducting this experiment in my mom’s kitchen</w:t>
      </w:r>
      <w:del w:id="7" w:author="Chiara Situmorang" w:date="2021-12-27T08:28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. However</w:delText>
        </w:r>
      </w:del>
      <w:ins w:id="8" w:author="Chiara Situmorang" w:date="2021-12-27T08:28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, but</w:t>
        </w:r>
      </w:ins>
      <w:del w:id="9" w:author="Chiara Situmorang" w:date="2021-12-27T08:28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,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it wasn’t feasible because it required strong acids and bases. My only hope was the school lab.</w:t>
      </w:r>
    </w:p>
    <w:p w14:paraId="46263F17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444F290D" w14:textId="2320ED65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After several </w:t>
      </w:r>
      <w:del w:id="10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attempts of proposing</w:delText>
        </w:r>
      </w:del>
      <w:ins w:id="11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proposals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to my school, I finally got </w:t>
      </w:r>
      <w:del w:id="12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consent </w:delText>
        </w:r>
      </w:del>
      <w:ins w:id="13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permission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to do the experiment. I almost lost my outlet to pursue my interest, but I learned that unpredictability </w:t>
      </w:r>
      <w:del w:id="14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(the pandemic)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is a part of life</w:t>
      </w:r>
      <w:ins w:id="15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;</w:t>
        </w:r>
      </w:ins>
      <w:del w:id="16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: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Murphy’s law always applies. However, it can be overcome </w:t>
      </w:r>
      <w:proofErr w:type="gramStart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as long as</w:t>
      </w:r>
      <w:proofErr w:type="gramEnd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one perseveres. No matter how long it takes, </w:t>
      </w:r>
      <w:proofErr w:type="gramStart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as long as</w:t>
      </w:r>
      <w:proofErr w:type="gramEnd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del w:id="17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the fire called passion has not been extinguished</w:delText>
        </w:r>
      </w:del>
      <w:ins w:id="18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you persevere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del w:id="19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one </w:delText>
        </w:r>
      </w:del>
      <w:ins w:id="20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you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will see a light at the end of the tunnel. For me, this light is </w:t>
      </w:r>
      <w:del w:id="21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my </w:delText>
        </w:r>
      </w:del>
      <w:ins w:id="22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a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deeper understanding of biopolymers</w:t>
      </w:r>
      <w:ins w:id="23" w:author="Chiara Situmorang" w:date="2021-12-27T08:32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.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del w:id="24" w:author="Chiara Situmorang" w:date="2021-12-27T08:32:00Z">
        <w:r w:rsidRPr="00F15DEA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where e</w:delText>
        </w:r>
      </w:del>
      <w:ins w:id="25" w:author="Chiara Situmorang" w:date="2021-12-27T08:32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E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very time I search deeper, it makes me want to learn more.</w:t>
      </w:r>
    </w:p>
    <w:p w14:paraId="2BE6AD71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0D6DB85C" w14:textId="3855F4A8" w:rsidR="00450E96" w:rsidRPr="007C4A02" w:rsidRDefault="00450E96" w:rsidP="007C4A02">
      <w:pPr>
        <w:rPr>
          <w:rFonts w:ascii="Times New Roman" w:eastAsia="Times New Roman" w:hAnsi="Times New Roman" w:cs="Times New Roman"/>
        </w:rPr>
      </w:pPr>
    </w:p>
    <w:p w14:paraId="5EA67997" w14:textId="77777777" w:rsidR="00450E96" w:rsidRDefault="00450E96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br w:type="page"/>
      </w:r>
    </w:p>
    <w:p w14:paraId="01256E3E" w14:textId="319A8317" w:rsidR="007C4A02" w:rsidRDefault="00F95C49">
      <w:r w:rsidRPr="00F95C49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lastRenderedPageBreak/>
        <w:t>Virtually all of Stanford's undergraduates live on campus. Write a note to your future roommate that reveals something about you or that will help your roommate – and us – get to know you better.</w:t>
      </w:r>
    </w:p>
    <w:p w14:paraId="1CFF6176" w14:textId="77777777" w:rsidR="00F95C49" w:rsidRDefault="00F95C49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</w:p>
    <w:p w14:paraId="475C745D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Dear future roommate,</w:t>
      </w:r>
    </w:p>
    <w:p w14:paraId="40E8FAD0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44EACE09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commentRangeStart w:id="26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When we are going to meet, please don't judge me immediately. Take time to know me more. Trust me, once we get to know each other, I can assure you that we are going to have a blast of a time. </w:t>
      </w:r>
    </w:p>
    <w:p w14:paraId="7EEF0C41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33B6036A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Throughout most of my life, though I have never shared my room, I got the chance to stay in my school’s dormitory with a roommate for two years (why? I had to move schools in another city), so I am pretty sure everything can go smoothly.</w:t>
      </w:r>
      <w:commentRangeEnd w:id="26"/>
      <w:r w:rsidR="00ED52DF">
        <w:rPr>
          <w:rStyle w:val="CommentReference"/>
        </w:rPr>
        <w:commentReference w:id="26"/>
      </w:r>
    </w:p>
    <w:p w14:paraId="68ADBF44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6C8F71A9" w14:textId="49D65266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In my spare time, I love to play the guitar (since it's portable, unlike </w:t>
      </w:r>
      <w:ins w:id="27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the</w:t>
        </w:r>
      </w:ins>
      <w:del w:id="28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a</w:delText>
        </w:r>
      </w:del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piano). </w:t>
      </w:r>
      <w:del w:id="29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So maybe i</w:delText>
        </w:r>
      </w:del>
      <w:ins w:id="30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</w:t>
        </w:r>
      </w:ins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f you can play guitar or other instruments, we can always play together, or maybe I can teach you some basic skills if you</w:t>
      </w:r>
      <w:ins w:id="31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’re interested</w:t>
        </w:r>
      </w:ins>
      <w:del w:id="32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 haven’t tried playing it</w:delText>
        </w:r>
      </w:del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Other than that, </w:t>
      </w:r>
      <w:commentRangeStart w:id="33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usually watch videos from YouTube, mainly videos that give me more knowledge or make me learn or understand certain things, since I don’t really like to spend a couple of hours watching and </w:t>
      </w:r>
      <w:r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not</w:t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walk away with anything. </w:t>
      </w:r>
      <w:commentRangeEnd w:id="33"/>
      <w:r w:rsidR="00ED52DF">
        <w:rPr>
          <w:rStyle w:val="CommentReference"/>
        </w:rPr>
        <w:commentReference w:id="33"/>
      </w:r>
      <w:commentRangeStart w:id="34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These are probably the main things that comfort me, especially when I just want to escape from the bus</w:t>
      </w:r>
      <w:r w:rsidR="00B0718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</w:t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ness of the world. The things I do in my time alone.</w:t>
      </w:r>
      <w:commentRangeEnd w:id="34"/>
      <w:r w:rsidR="00ED52DF">
        <w:rPr>
          <w:rStyle w:val="CommentReference"/>
        </w:rPr>
        <w:commentReference w:id="34"/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With that being said, I really don’t mind if you disturb me or need my help, feel free, because I noticed that sometimes </w:t>
      </w:r>
      <w:commentRangeStart w:id="35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tend to forget about the people around me. </w:t>
      </w:r>
      <w:commentRangeEnd w:id="35"/>
      <w:r w:rsidR="00BE2C45">
        <w:rPr>
          <w:rStyle w:val="CommentReference"/>
        </w:rPr>
        <w:commentReference w:id="35"/>
      </w:r>
    </w:p>
    <w:p w14:paraId="5608580E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1926EE13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Cheers,</w:t>
      </w:r>
    </w:p>
    <w:p w14:paraId="05881257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Darren</w:t>
      </w:r>
    </w:p>
    <w:p w14:paraId="5034595D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3B9DE0EA" w14:textId="0FA3E11A" w:rsidR="00450E96" w:rsidRDefault="00450E96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br w:type="page"/>
      </w:r>
    </w:p>
    <w:p w14:paraId="4AD89367" w14:textId="47E8F694" w:rsidR="007C4A02" w:rsidRPr="007C4A02" w:rsidRDefault="00C16BFD" w:rsidP="007C4A02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16BFD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lastRenderedPageBreak/>
        <w:t>Tell us about something that is meaningful to you and why.</w:t>
      </w:r>
    </w:p>
    <w:p w14:paraId="2CA0A02F" w14:textId="11018295" w:rsidR="007C4A02" w:rsidRDefault="007C4A02"/>
    <w:p w14:paraId="49756D6C" w14:textId="5C3B1C7B" w:rsidR="00504445" w:rsidRPr="00504445" w:rsidDel="009E229B" w:rsidRDefault="00504445" w:rsidP="00504445">
      <w:pPr>
        <w:rPr>
          <w:del w:id="36" w:author="Chiara Situmorang" w:date="2021-12-27T07:44:00Z"/>
          <w:rFonts w:ascii="Times New Roman" w:eastAsia="Times New Roman" w:hAnsi="Times New Roman" w:cs="Times New Roman"/>
        </w:rPr>
      </w:pPr>
      <w:del w:id="37" w:author="Chiara Situmorang" w:date="2021-12-27T07:44:00Z">
        <w:r w:rsidRPr="00504445" w:rsidDel="009E229B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The dynamic and harmonious melody produced from the 88 black and white keys as they are pressed with bent fingers at certain tempos;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still vividly remember my first piano lesson 12 years ago and how I, as a brat, never </w:t>
      </w:r>
      <w:del w:id="38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had a</w:delText>
        </w:r>
      </w:del>
      <w:ins w:id="39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felt any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reason to play the piano. </w:t>
      </w:r>
    </w:p>
    <w:p w14:paraId="38F3ABAA" w14:textId="77777777" w:rsidR="00504445" w:rsidRPr="00504445" w:rsidDel="009E229B" w:rsidRDefault="00504445" w:rsidP="00504445">
      <w:pPr>
        <w:rPr>
          <w:del w:id="40" w:author="Chiara Situmorang" w:date="2021-12-27T07:44:00Z"/>
          <w:rFonts w:ascii="Times New Roman" w:eastAsia="Times New Roman" w:hAnsi="Times New Roman" w:cs="Times New Roman"/>
        </w:rPr>
      </w:pPr>
    </w:p>
    <w:p w14:paraId="770D7404" w14:textId="2C2552A4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When I started, I felt it was just another mundane, </w:t>
      </w:r>
      <w:del w:id="41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once-a-week</w:delText>
        </w:r>
      </w:del>
      <w:ins w:id="42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weekly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routine that my parents had forcefully enrolled me in. </w:t>
      </w:r>
      <w:ins w:id="43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Despite that,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kept on with </w:t>
      </w:r>
      <w:del w:id="44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this </w:delText>
        </w:r>
      </w:del>
      <w:ins w:id="45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it</w:t>
        </w:r>
        <w:r w:rsidR="00E34A8E" w:rsidRPr="00504445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for four years until, one day, I realized that my piano was </w:t>
      </w:r>
      <w:del w:id="46" w:author="Chiara Situmorang" w:date="2021-12-27T08:03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somehow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able to </w:t>
      </w:r>
      <w:del w:id="47" w:author="Chiara Situmorang" w:date="2021-12-27T08:03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make </w:delText>
        </w:r>
      </w:del>
      <w:ins w:id="48" w:author="Chiara Situmorang" w:date="2021-12-27T08:03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transform</w:t>
        </w:r>
        <w:r w:rsidR="00E34A8E" w:rsidRPr="00504445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my </w:t>
      </w:r>
      <w:proofErr w:type="gramStart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parents’ tired</w:t>
      </w:r>
      <w:proofErr w:type="gramEnd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expression from work into one that is fresh and relaxed. This moment </w:t>
      </w:r>
      <w:del w:id="49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motivated me</w:delText>
        </w:r>
      </w:del>
      <w:ins w:id="50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became my motivation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to learn to play the piano seriously.</w:t>
      </w:r>
    </w:p>
    <w:p w14:paraId="5A28C6CC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695F5800" w14:textId="730AA6FA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continued to pursue piano by volunteering in my church’s worship band. Here, instead of </w:t>
      </w:r>
      <w:ins w:id="51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being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 soloist, I became </w:t>
      </w:r>
      <w:del w:id="52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a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part of a band where I learned music collaboration by </w:t>
      </w:r>
      <w:del w:id="53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being able to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adjust</w:t>
      </w:r>
      <w:ins w:id="54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ing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my tempo with the band so that the music sounded harmonious. Moreover, this experience enable</w:t>
      </w:r>
      <w:ins w:id="55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d</w:t>
        </w:r>
      </w:ins>
      <w:del w:id="56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me to develop my perfect pitch as well as expand my </w:t>
      </w:r>
      <w:del w:id="57" w:author="Chiara Situmorang" w:date="2021-12-27T08:05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piano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genres from classical to gospel and jazz.</w:t>
      </w:r>
    </w:p>
    <w:p w14:paraId="09BFD451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1F40D283" w14:textId="0611498B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Piano has not only helped my parents </w:t>
      </w:r>
      <w:del w:id="58" w:author="Chiara Situmorang" w:date="2021-12-27T08:05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sway away</w:delText>
        </w:r>
      </w:del>
      <w:ins w:id="59" w:author="Chiara Situmorang" w:date="2021-12-27T08:05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forget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their work stress, but also enabled me to continue to improve my skills as both a soloist and accompanist. </w:t>
      </w:r>
      <w:commentRangeStart w:id="60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For this reason, I have now found out that piano has become very meaningful in my life. Had my parents not enrolled me to my first piano lessons, I wouldn't be having the harmonious life that I have now.</w:t>
      </w:r>
      <w:commentRangeEnd w:id="60"/>
      <w:r w:rsidR="00E34A8E">
        <w:rPr>
          <w:rStyle w:val="CommentReference"/>
        </w:rPr>
        <w:commentReference w:id="60"/>
      </w:r>
    </w:p>
    <w:p w14:paraId="14D8B014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01FB36BF" w14:textId="77777777" w:rsidR="00ED3C07" w:rsidRDefault="00ED3C07"/>
    <w:sectPr w:rsidR="00ED3C0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Chiara Situmorang" w:date="2021-12-27T08:34:00Z" w:initials="CS">
    <w:p w14:paraId="2415FFA5" w14:textId="241CA53A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none of this tells us anything about you. how did your stint in the dorm go? what did you learn about living with a roommate? </w:t>
      </w:r>
    </w:p>
  </w:comment>
  <w:comment w:id="33" w:author="Chiara Situmorang" w:date="2021-12-27T08:33:00Z" w:initials="CS">
    <w:p w14:paraId="2ECC538F" w14:textId="68D31CD2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mention some of your </w:t>
      </w:r>
      <w:proofErr w:type="spellStart"/>
      <w:r>
        <w:t>favourite</w:t>
      </w:r>
      <w:proofErr w:type="spellEnd"/>
      <w:r>
        <w:t xml:space="preserve"> youtubers and tell us what their content is about!</w:t>
      </w:r>
    </w:p>
  </w:comment>
  <w:comment w:id="34" w:author="Chiara Situmorang" w:date="2021-12-27T08:36:00Z" w:initials="CS">
    <w:p w14:paraId="3C15F605" w14:textId="1D498267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this also doesn’t tell us much. </w:t>
      </w:r>
      <w:r w:rsidR="00BE2C45">
        <w:t xml:space="preserve">what other things do you like to do other than play music and watch </w:t>
      </w:r>
      <w:proofErr w:type="spellStart"/>
      <w:r w:rsidR="00BE2C45">
        <w:t>youtube</w:t>
      </w:r>
      <w:proofErr w:type="spellEnd"/>
      <w:r w:rsidR="00BE2C45">
        <w:t>? what do you have expertise in/what are you interested in that might make you an interesting roommate (</w:t>
      </w:r>
      <w:proofErr w:type="spellStart"/>
      <w:r w:rsidR="00BE2C45">
        <w:t>eg.</w:t>
      </w:r>
      <w:proofErr w:type="spellEnd"/>
      <w:r w:rsidR="00BE2C45">
        <w:t xml:space="preserve"> your interest in biopolymers/chemicals)?</w:t>
      </w:r>
    </w:p>
  </w:comment>
  <w:comment w:id="35" w:author="Chiara Situmorang" w:date="2021-12-27T08:37:00Z" w:initials="CS">
    <w:p w14:paraId="67798860" w14:textId="47D79DAF" w:rsidR="00BE2C45" w:rsidRDefault="00BE2C45">
      <w:pPr>
        <w:pStyle w:val="CommentText"/>
      </w:pPr>
      <w:r>
        <w:rPr>
          <w:rStyle w:val="CommentReference"/>
        </w:rPr>
        <w:annotationRef/>
      </w:r>
      <w:r>
        <w:t>elaborate! without context, this doesn’t sound good</w:t>
      </w:r>
    </w:p>
  </w:comment>
  <w:comment w:id="60" w:author="Chiara Situmorang" w:date="2021-12-27T08:05:00Z" w:initials="CS">
    <w:p w14:paraId="37EA1D0C" w14:textId="19DEB3F2" w:rsidR="00E34A8E" w:rsidRDefault="00E34A8E">
      <w:pPr>
        <w:pStyle w:val="CommentText"/>
      </w:pPr>
      <w:r>
        <w:rPr>
          <w:rStyle w:val="CommentReference"/>
        </w:rPr>
        <w:annotationRef/>
      </w:r>
      <w:r>
        <w:t xml:space="preserve">Don’t just say it’s meaningful, tell us why it’s meaningful. Why does it mean a lot to you to be able to develop your skills across genres and </w:t>
      </w:r>
      <w:r w:rsidR="00B6628D">
        <w:t>settings? Does it make you feel good to help your parents destress?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15FFA5" w15:done="0"/>
  <w15:commentEx w15:paraId="2ECC538F" w15:done="0"/>
  <w15:commentEx w15:paraId="3C15F605" w15:done="0"/>
  <w15:commentEx w15:paraId="67798860" w15:done="0"/>
  <w15:commentEx w15:paraId="37EA1D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3F90E" w16cex:dateUtc="2021-12-27T01:34:00Z"/>
  <w16cex:commentExtensible w16cex:durableId="2573F8F1" w16cex:dateUtc="2021-12-27T01:33:00Z"/>
  <w16cex:commentExtensible w16cex:durableId="2573F983" w16cex:dateUtc="2021-12-27T01:36:00Z"/>
  <w16cex:commentExtensible w16cex:durableId="2573F9D6" w16cex:dateUtc="2021-12-27T01:37:00Z"/>
  <w16cex:commentExtensible w16cex:durableId="2573F24D" w16cex:dateUtc="2021-12-27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15FFA5" w16cid:durableId="2573F90E"/>
  <w16cid:commentId w16cid:paraId="2ECC538F" w16cid:durableId="2573F8F1"/>
  <w16cid:commentId w16cid:paraId="3C15F605" w16cid:durableId="2573F983"/>
  <w16cid:commentId w16cid:paraId="67798860" w16cid:durableId="2573F9D6"/>
  <w16cid:commentId w16cid:paraId="37EA1D0C" w16cid:durableId="2573F2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2"/>
    <w:rsid w:val="00077C0A"/>
    <w:rsid w:val="000D080B"/>
    <w:rsid w:val="000F75CD"/>
    <w:rsid w:val="00297E32"/>
    <w:rsid w:val="00450E96"/>
    <w:rsid w:val="004A375B"/>
    <w:rsid w:val="00504445"/>
    <w:rsid w:val="00755CED"/>
    <w:rsid w:val="007C4A02"/>
    <w:rsid w:val="0091634C"/>
    <w:rsid w:val="009E229B"/>
    <w:rsid w:val="00A3079B"/>
    <w:rsid w:val="00B0718B"/>
    <w:rsid w:val="00B627B8"/>
    <w:rsid w:val="00B6628D"/>
    <w:rsid w:val="00BE2C45"/>
    <w:rsid w:val="00C16BFD"/>
    <w:rsid w:val="00D62B8A"/>
    <w:rsid w:val="00E34A8E"/>
    <w:rsid w:val="00ED3C07"/>
    <w:rsid w:val="00ED52DF"/>
    <w:rsid w:val="00F15DEA"/>
    <w:rsid w:val="00F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2E559"/>
  <w15:chartTrackingRefBased/>
  <w15:docId w15:val="{343E555C-6005-1F47-875A-0433B6A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E229B"/>
  </w:style>
  <w:style w:type="character" w:styleId="CommentReference">
    <w:name w:val="annotation reference"/>
    <w:basedOn w:val="DefaultParagraphFont"/>
    <w:uiPriority w:val="99"/>
    <w:semiHidden/>
    <w:unhideWhenUsed/>
    <w:rsid w:val="00E34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A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14</cp:revision>
  <dcterms:created xsi:type="dcterms:W3CDTF">2021-12-23T09:30:00Z</dcterms:created>
  <dcterms:modified xsi:type="dcterms:W3CDTF">2021-12-27T01:38:00Z</dcterms:modified>
</cp:coreProperties>
</file>