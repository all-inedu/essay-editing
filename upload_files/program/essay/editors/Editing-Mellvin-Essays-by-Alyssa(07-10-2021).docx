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0585" w14:textId="14DA282F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0000FF"/>
          <w:sz w:val="22"/>
          <w:szCs w:val="22"/>
        </w:rPr>
        <w:t>Prompt:</w:t>
      </w:r>
      <w:r w:rsidRPr="006267AB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</w:t>
      </w:r>
      <w:r w:rsidRPr="006267AB">
        <w:rPr>
          <w:rFonts w:ascii="Roboto" w:eastAsia="Times New Roman" w:hAnsi="Roboto" w:cs="Times New Roman"/>
          <w:i/>
          <w:iCs/>
          <w:color w:val="0000FF"/>
          <w:shd w:val="clear" w:color="auto" w:fill="FFFFFF"/>
        </w:rPr>
        <w:t>The lessons we take from obstacles we encounter can be fundamental to later success. Recount a time when you faced a challenge, setback, or failure. How did it affect you, and what did you learn from the experience?</w:t>
      </w:r>
    </w:p>
    <w:p w14:paraId="3AB9AC7D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001B03D7" w14:textId="77777777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“Does being colorblind limit who I want to be?”</w:t>
      </w:r>
    </w:p>
    <w:p w14:paraId="276F0D13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6A554DB2" w14:textId="0910A1F5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For many years, people </w:t>
      </w:r>
      <w:ins w:id="0" w:author="Alyssa Manik" w:date="2021-10-07T00:41:00Z">
        <w:r w:rsidR="00F11FA2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had</w:t>
        </w:r>
      </w:ins>
      <w:del w:id="1" w:author="Alyssa Manik" w:date="2021-10-07T00:41:00Z">
        <w:r w:rsidRPr="006267AB" w:rsidDel="00F11FA2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have</w:delText>
        </w:r>
      </w:del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always enforced a limitation upon me based on one flaw. I’ve always had a problem wi</w:t>
      </w:r>
      <w:commentRangeStart w:id="2"/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 my sight leading me and my family to an </w:t>
      </w:r>
      <w:r w:rsidRPr="006267AB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Ophthalmologist</w:t>
      </w:r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. </w:t>
      </w:r>
      <w:commentRangeEnd w:id="2"/>
      <w:r w:rsidR="00F11FA2">
        <w:rPr>
          <w:rStyle w:val="CommentReference"/>
        </w:rPr>
        <w:commentReference w:id="2"/>
      </w:r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Protanomaly is what the doctor said. Somehow, there has been this unknown stigma from people surrounding me (family friends, distant family, etc.) that “</w:t>
      </w:r>
      <w:commentRangeStart w:id="3"/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one with colorblind </w:t>
      </w:r>
      <w:commentRangeEnd w:id="3"/>
      <w:r w:rsidR="00F11FA2">
        <w:rPr>
          <w:rStyle w:val="CommentReference"/>
        </w:rPr>
        <w:commentReference w:id="3"/>
      </w:r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cannot become an engineer.” This </w:t>
      </w:r>
      <w:commentRangeStart w:id="4"/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was a path of destruction that has led me astray from my basic instinct.</w:t>
      </w:r>
      <w:commentRangeEnd w:id="4"/>
      <w:r w:rsidR="00F11FA2">
        <w:rPr>
          <w:rStyle w:val="CommentReference"/>
        </w:rPr>
        <w:commentReference w:id="4"/>
      </w:r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commentRangeStart w:id="5"/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Something that makes me just want to disconnect from the world.</w:t>
      </w:r>
      <w:commentRangeEnd w:id="5"/>
      <w:r w:rsidR="00F11FA2">
        <w:rPr>
          <w:rStyle w:val="CommentReference"/>
        </w:rPr>
        <w:commentReference w:id="5"/>
      </w:r>
    </w:p>
    <w:p w14:paraId="65928BF0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420F7411" w14:textId="32522158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Concerned about me, my dad tried to cheer me up by gifting me a 90s Toyota </w:t>
      </w:r>
      <w:proofErr w:type="spellStart"/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Kijang</w:t>
      </w:r>
      <w:proofErr w:type="spellEnd"/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for my 14th birthday. I was excited, but not for long. As I turned on the ignition key, </w:t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>along with the sound of the stuttering engine, an ominous and viscous black smoke was seen dispersing out from its muffler. I opened the hood and was immediately overwhelmed at the sight of the complex organization of the components and the seemingly different colored cables protruding out of the engines. Funnily, I felt an immediate connection with that engine. I had mixed feelings: contented by the opportunity to play with the machine yet disheartened by the wall - my eyes - that hinders me from getting to</w:t>
      </w:r>
      <w:ins w:id="6" w:author="Alyssa Manik" w:date="2021-10-07T00:47:00Z">
        <w:r w:rsidR="00BE415E">
          <w:rPr>
            <w:rFonts w:ascii="Arial" w:eastAsia="Times New Roman" w:hAnsi="Arial" w:cs="Arial"/>
            <w:color w:val="000000"/>
            <w:sz w:val="22"/>
            <w:szCs w:val="22"/>
          </w:rPr>
          <w:t xml:space="preserve"> know</w:t>
        </w:r>
      </w:ins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 more of this </w:t>
      </w:r>
      <w:commentRangeStart w:id="7"/>
      <w:r w:rsidRPr="006267AB">
        <w:rPr>
          <w:rFonts w:ascii="Arial" w:eastAsia="Times New Roman" w:hAnsi="Arial" w:cs="Arial"/>
          <w:color w:val="000000"/>
          <w:sz w:val="22"/>
          <w:szCs w:val="22"/>
        </w:rPr>
        <w:t>object</w:t>
      </w:r>
      <w:commentRangeEnd w:id="7"/>
      <w:r w:rsidR="00BE415E">
        <w:rPr>
          <w:rStyle w:val="CommentReference"/>
        </w:rPr>
        <w:commentReference w:id="7"/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5E49002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0C7582C8" w14:textId="07D38093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It was tough</w:t>
      </w:r>
      <w:ins w:id="8" w:author="Alyssa Manik" w:date="2021-10-07T00:48:00Z">
        <w:r w:rsidR="00BE415E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.</w:t>
        </w:r>
      </w:ins>
    </w:p>
    <w:p w14:paraId="1326F545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589C1DE6" w14:textId="1AFC1E35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As I studied the Toyota and saw my </w:t>
      </w:r>
      <w:commentRangeStart w:id="9"/>
      <w:r w:rsidRPr="006267AB">
        <w:rPr>
          <w:rFonts w:ascii="Arial" w:eastAsia="Times New Roman" w:hAnsi="Arial" w:cs="Arial"/>
          <w:color w:val="000000"/>
          <w:sz w:val="22"/>
          <w:szCs w:val="22"/>
        </w:rPr>
        <w:t>dad’s enthusiasm in his eyes</w:t>
      </w:r>
      <w:commentRangeEnd w:id="9"/>
      <w:r w:rsidR="00BE415E">
        <w:rPr>
          <w:rStyle w:val="CommentReference"/>
        </w:rPr>
        <w:commentReference w:id="9"/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, I felt a strong pressure magnifying my fear of </w:t>
      </w:r>
      <w:commentRangeStart w:id="10"/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losing those eyes. </w:t>
      </w:r>
      <w:commentRangeEnd w:id="10"/>
      <w:r w:rsidR="00BE415E">
        <w:rPr>
          <w:rStyle w:val="CommentReference"/>
        </w:rPr>
        <w:commentReference w:id="10"/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Trying to retain his enthusiasm, I disassembled all the cables from the engine </w:t>
      </w:r>
      <w:proofErr w:type="gramStart"/>
      <w:r w:rsidRPr="006267AB">
        <w:rPr>
          <w:rFonts w:ascii="Arial" w:eastAsia="Times New Roman" w:hAnsi="Arial" w:cs="Arial"/>
          <w:color w:val="000000"/>
          <w:sz w:val="22"/>
          <w:szCs w:val="22"/>
        </w:rPr>
        <w:t>in an attempt to</w:t>
      </w:r>
      <w:proofErr w:type="gramEnd"/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 fix it. Disassembling them mean</w:t>
      </w:r>
      <w:ins w:id="11" w:author="Alyssa Manik" w:date="2021-10-07T00:49:00Z">
        <w:r w:rsidR="00BE415E">
          <w:rPr>
            <w:rFonts w:ascii="Arial" w:eastAsia="Times New Roman" w:hAnsi="Arial" w:cs="Arial"/>
            <w:color w:val="000000"/>
            <w:sz w:val="22"/>
            <w:szCs w:val="22"/>
          </w:rPr>
          <w:t>t that</w:t>
        </w:r>
      </w:ins>
      <w:del w:id="12" w:author="Alyssa Manik" w:date="2021-10-07T00:49:00Z">
        <w:r w:rsidRPr="006267AB" w:rsidDel="00BE415E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 I ha</w:t>
      </w:r>
      <w:ins w:id="13" w:author="Alyssa Manik" w:date="2021-10-07T00:49:00Z">
        <w:r w:rsidR="00BE415E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14" w:author="Alyssa Manik" w:date="2021-10-07T00:49:00Z">
        <w:r w:rsidRPr="006267AB" w:rsidDel="00BE415E">
          <w:rPr>
            <w:rFonts w:ascii="Arial" w:eastAsia="Times New Roman" w:hAnsi="Arial" w:cs="Arial"/>
            <w:color w:val="000000"/>
            <w:sz w:val="22"/>
            <w:szCs w:val="22"/>
          </w:rPr>
          <w:delText>ve</w:delText>
        </w:r>
      </w:del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 to know how to assemble them back. Thus, my frustration rose as I tried to identify their colors. I realized I couldn’t stick to my current situation. So, I tried enlisting my sister’s help to stay beside me as my color translator. </w:t>
      </w:r>
    </w:p>
    <w:p w14:paraId="7833E57B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79F79338" w14:textId="77777777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</w:rPr>
        <w:t>T</w:t>
      </w:r>
      <w:commentRangeStart w:id="15"/>
      <w:r w:rsidRPr="006267AB">
        <w:rPr>
          <w:rFonts w:ascii="Arial" w:eastAsia="Times New Roman" w:hAnsi="Arial" w:cs="Arial"/>
          <w:color w:val="000000"/>
          <w:sz w:val="22"/>
          <w:szCs w:val="22"/>
        </w:rPr>
        <w:t>hat didn’t work out too well as she couldn’t stay by my side forever.</w:t>
      </w:r>
      <w:commentRangeEnd w:id="15"/>
      <w:r w:rsidR="00BE415E">
        <w:rPr>
          <w:rStyle w:val="CommentReference"/>
        </w:rPr>
        <w:commentReference w:id="15"/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 I needed a better solution.</w:t>
      </w:r>
    </w:p>
    <w:p w14:paraId="29D7CF25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57328566" w14:textId="77777777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Inspired by my sister's obsession with </w:t>
      </w:r>
      <w:commentRangeStart w:id="16"/>
      <w:proofErr w:type="spellStart"/>
      <w:r w:rsidRPr="006267AB">
        <w:rPr>
          <w:rFonts w:ascii="Arial" w:eastAsia="Times New Roman" w:hAnsi="Arial" w:cs="Arial"/>
          <w:color w:val="000000"/>
          <w:sz w:val="22"/>
          <w:szCs w:val="22"/>
        </w:rPr>
        <w:t>Sarasa</w:t>
      </w:r>
      <w:proofErr w:type="spellEnd"/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-colored </w:t>
      </w:r>
      <w:commentRangeEnd w:id="16"/>
      <w:r w:rsidR="00BE415E">
        <w:rPr>
          <w:rStyle w:val="CommentReference"/>
        </w:rPr>
        <w:commentReference w:id="16"/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pens, I noticed that each pen has its own label indicating its respective colors. </w:t>
      </w:r>
      <w:proofErr w:type="gramStart"/>
      <w:r w:rsidRPr="006267AB">
        <w:rPr>
          <w:rFonts w:ascii="Arial" w:eastAsia="Times New Roman" w:hAnsi="Arial" w:cs="Arial"/>
          <w:color w:val="000000"/>
          <w:sz w:val="22"/>
          <w:szCs w:val="22"/>
        </w:rPr>
        <w:t>So</w:t>
      </w:r>
      <w:proofErr w:type="gramEnd"/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 I borrowed her pen collections, spread them out on my portable workshop table, and began comparing the colors of the cables and pens side by side. It worked! It </w:t>
      </w:r>
      <w:commentRangeStart w:id="17"/>
      <w:r w:rsidRPr="006267AB">
        <w:rPr>
          <w:rFonts w:ascii="Arial" w:eastAsia="Times New Roman" w:hAnsi="Arial" w:cs="Arial"/>
          <w:color w:val="000000"/>
          <w:sz w:val="22"/>
          <w:szCs w:val="22"/>
        </w:rPr>
        <w:t>was a less reliant solution</w:t>
      </w:r>
      <w:commentRangeEnd w:id="17"/>
      <w:r w:rsidR="00BE415E">
        <w:rPr>
          <w:rStyle w:val="CommentReference"/>
        </w:rPr>
        <w:commentReference w:id="17"/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. However, </w:t>
      </w:r>
      <w:commentRangeStart w:id="18"/>
      <w:r w:rsidRPr="006267AB">
        <w:rPr>
          <w:rFonts w:ascii="Arial" w:eastAsia="Times New Roman" w:hAnsi="Arial" w:cs="Arial"/>
          <w:color w:val="000000"/>
          <w:sz w:val="22"/>
          <w:szCs w:val="22"/>
        </w:rPr>
        <w:t>there is one flaw</w:t>
      </w:r>
      <w:commentRangeEnd w:id="18"/>
      <w:r w:rsidR="00BE415E">
        <w:rPr>
          <w:rStyle w:val="CommentReference"/>
        </w:rPr>
        <w:commentReference w:id="18"/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: carrying hundreds of pens everywhere I </w:t>
      </w:r>
      <w:proofErr w:type="gramStart"/>
      <w:r w:rsidRPr="006267AB">
        <w:rPr>
          <w:rFonts w:ascii="Arial" w:eastAsia="Times New Roman" w:hAnsi="Arial" w:cs="Arial"/>
          <w:color w:val="000000"/>
          <w:sz w:val="22"/>
          <w:szCs w:val="22"/>
        </w:rPr>
        <w:t>go</w:t>
      </w:r>
      <w:proofErr w:type="gramEnd"/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 is inconvenient. </w:t>
      </w:r>
    </w:p>
    <w:p w14:paraId="4834746B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1F6308F6" w14:textId="77777777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So, I shifted my brain </w:t>
      </w:r>
      <w:commentRangeStart w:id="19"/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into the fifth gear </w:t>
      </w:r>
      <w:commentRangeEnd w:id="19"/>
      <w:r w:rsidR="00BE415E">
        <w:rPr>
          <w:rStyle w:val="CommentReference"/>
        </w:rPr>
        <w:commentReference w:id="19"/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>to search for a better and more practical solution.</w:t>
      </w:r>
    </w:p>
    <w:p w14:paraId="355B81E9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1293987F" w14:textId="77777777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Remembering my recent science class’s litmus paper experiment, I thought of an idea to create my own “color litmus test” device based on my previous </w:t>
      </w:r>
      <w:proofErr w:type="spellStart"/>
      <w:r w:rsidRPr="006267AB">
        <w:rPr>
          <w:rFonts w:ascii="Arial" w:eastAsia="Times New Roman" w:hAnsi="Arial" w:cs="Arial"/>
          <w:color w:val="000000"/>
          <w:sz w:val="22"/>
          <w:szCs w:val="22"/>
        </w:rPr>
        <w:t>Sarasa</w:t>
      </w:r>
      <w:proofErr w:type="spellEnd"/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 pen solution.</w:t>
      </w:r>
      <w:commentRangeStart w:id="20"/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 It started out with a 7-by-4 cm sheet of standard white paper with varying shades of diverse colors and their respective labels as my first prototype. </w:t>
      </w:r>
      <w:commentRangeEnd w:id="20"/>
      <w:r w:rsidR="00BE415E">
        <w:rPr>
          <w:rStyle w:val="CommentReference"/>
        </w:rPr>
        <w:commentReference w:id="20"/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Next, I upgraded it using a </w:t>
      </w:r>
      <w:commentRangeStart w:id="21"/>
      <w:r w:rsidRPr="006267AB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rite in the rain </w:t>
      </w:r>
      <w:commentRangeEnd w:id="21"/>
      <w:r w:rsidR="00BE415E">
        <w:rPr>
          <w:rStyle w:val="CommentReference"/>
        </w:rPr>
        <w:commentReference w:id="21"/>
      </w:r>
      <w:r w:rsidRPr="006267AB">
        <w:rPr>
          <w:rFonts w:ascii="Arial" w:eastAsia="Times New Roman" w:hAnsi="Arial" w:cs="Arial"/>
          <w:color w:val="000000"/>
          <w:sz w:val="22"/>
          <w:szCs w:val="22"/>
        </w:rPr>
        <w:t>waterproof paper and laminated them to make it more durable. This is more practical because I can put it in my pocket, bring it everywhere, and it won’t be easily damaged. </w:t>
      </w:r>
    </w:p>
    <w:p w14:paraId="434DF33D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2079405B" w14:textId="77777777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</w:rPr>
        <w:t>A few days later...</w:t>
      </w:r>
    </w:p>
    <w:p w14:paraId="66A6AAB0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22EF14A8" w14:textId="1F6A1FDA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</w:rPr>
        <w:t>Me: “I won’t guess the color this time. This is green right</w:t>
      </w:r>
      <w:proofErr w:type="gramStart"/>
      <w:ins w:id="22" w:author="Alyssa Manik" w:date="2021-10-07T00:55:00Z">
        <w:r w:rsidR="00BE415E">
          <w:rPr>
            <w:rFonts w:ascii="Arial" w:eastAsia="Times New Roman" w:hAnsi="Arial" w:cs="Arial"/>
            <w:color w:val="000000"/>
            <w:sz w:val="22"/>
            <w:szCs w:val="22"/>
          </w:rPr>
          <w:t>?</w:t>
        </w:r>
      </w:ins>
      <w:r w:rsidRPr="006267AB">
        <w:rPr>
          <w:rFonts w:ascii="Arial" w:eastAsia="Times New Roman" w:hAnsi="Arial" w:cs="Arial"/>
          <w:color w:val="000000"/>
          <w:sz w:val="22"/>
          <w:szCs w:val="22"/>
        </w:rPr>
        <w:t>”`</w:t>
      </w:r>
      <w:proofErr w:type="gramEnd"/>
    </w:p>
    <w:p w14:paraId="48F82807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73247AD1" w14:textId="77777777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</w:rPr>
        <w:t>Dad: “You got it right on your own, son. I’m proud of you.” </w:t>
      </w:r>
    </w:p>
    <w:p w14:paraId="5988A1CE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69B43BAB" w14:textId="77777777" w:rsidR="006267AB" w:rsidRPr="006267AB" w:rsidRDefault="006267AB" w:rsidP="006267AB">
      <w:pPr>
        <w:jc w:val="both"/>
        <w:rPr>
          <w:rFonts w:ascii="Times New Roman" w:eastAsia="Times New Roman" w:hAnsi="Times New Roman" w:cs="Times New Roman"/>
        </w:rPr>
      </w:pPr>
      <w:r w:rsidRPr="006267AB">
        <w:rPr>
          <w:rFonts w:ascii="Arial" w:eastAsia="Times New Roman" w:hAnsi="Arial" w:cs="Arial"/>
          <w:color w:val="000000"/>
          <w:sz w:val="22"/>
          <w:szCs w:val="22"/>
        </w:rPr>
        <w:t xml:space="preserve">The happiness in his voice was irreplaceable. I'm astounded at how I was able to create something so meaningful to me with just a pen and paper (and plastic). The greatest barrier in life is not the lack of skills. It’s how I let other people’s discouraging voices get to me. I learned to treat them as white noises and eventually learned to use them as fuel to drive my perseverance. Now, I’m grateful for what I have. Now, I will treat any challenges in life as temporary speed bumps acting as traction towards the finish line. </w:t>
      </w:r>
      <w:commentRangeStart w:id="23"/>
      <w:r w:rsidRPr="006267AB">
        <w:rPr>
          <w:rFonts w:ascii="Arial" w:eastAsia="Times New Roman" w:hAnsi="Arial" w:cs="Arial"/>
          <w:color w:val="000000"/>
          <w:sz w:val="22"/>
          <w:szCs w:val="22"/>
        </w:rPr>
        <w:t>Perseverance and confidence are key.</w:t>
      </w:r>
      <w:commentRangeEnd w:id="23"/>
      <w:r w:rsidR="00BE415E">
        <w:rPr>
          <w:rStyle w:val="CommentReference"/>
        </w:rPr>
        <w:commentReference w:id="23"/>
      </w:r>
    </w:p>
    <w:p w14:paraId="4261F52C" w14:textId="77777777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</w:p>
    <w:p w14:paraId="60493C0B" w14:textId="77777777" w:rsidR="00B36311" w:rsidRDefault="00BE415E"/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lyssa Manik" w:date="2021-10-07T00:41:00Z" w:initials="AM">
    <w:p w14:paraId="55725F48" w14:textId="24FFC3E9" w:rsidR="00F11FA2" w:rsidRDefault="00F11FA2">
      <w:pPr>
        <w:pStyle w:val="CommentText"/>
      </w:pPr>
      <w:r>
        <w:rPr>
          <w:rStyle w:val="CommentReference"/>
        </w:rPr>
        <w:annotationRef/>
      </w:r>
      <w:r>
        <w:t xml:space="preserve">Unfinished sentence, try adding a connecting clause </w:t>
      </w:r>
      <w:proofErr w:type="gramStart"/>
      <w:r>
        <w:t>“..</w:t>
      </w:r>
      <w:proofErr w:type="gramEnd"/>
      <w:r>
        <w:t xml:space="preserve">problem with my sight, which led to countless trips to the </w:t>
      </w:r>
      <w:proofErr w:type="spellStart"/>
      <w:r>
        <w:t>Opthalmologist</w:t>
      </w:r>
      <w:proofErr w:type="spellEnd"/>
      <w:r>
        <w:t>”</w:t>
      </w:r>
    </w:p>
  </w:comment>
  <w:comment w:id="3" w:author="Alyssa Manik" w:date="2021-10-07T00:43:00Z" w:initials="AM">
    <w:p w14:paraId="5097C27C" w14:textId="683D2038" w:rsidR="00F11FA2" w:rsidRDefault="00F11FA2">
      <w:pPr>
        <w:pStyle w:val="CommentText"/>
      </w:pPr>
      <w:r>
        <w:rPr>
          <w:rStyle w:val="CommentReference"/>
        </w:rPr>
        <w:annotationRef/>
      </w:r>
      <w:r>
        <w:t>Sounds a bit awkward with this pronoun, try “someone colorblind”</w:t>
      </w:r>
    </w:p>
  </w:comment>
  <w:comment w:id="4" w:author="Alyssa Manik" w:date="2021-10-07T00:45:00Z" w:initials="AM">
    <w:p w14:paraId="2A01A57F" w14:textId="34B0294A" w:rsidR="00F11FA2" w:rsidRDefault="00F11FA2">
      <w:pPr>
        <w:pStyle w:val="CommentText"/>
      </w:pPr>
      <w:r>
        <w:rPr>
          <w:rStyle w:val="CommentReference"/>
        </w:rPr>
        <w:annotationRef/>
      </w:r>
      <w:r>
        <w:t>This sentence is confusing, what is it meant to convey?</w:t>
      </w:r>
    </w:p>
  </w:comment>
  <w:comment w:id="5" w:author="Alyssa Manik" w:date="2021-10-07T00:46:00Z" w:initials="AM">
    <w:p w14:paraId="251DE049" w14:textId="07696FA2" w:rsidR="00F11FA2" w:rsidRDefault="00F11FA2">
      <w:pPr>
        <w:pStyle w:val="CommentText"/>
      </w:pPr>
      <w:r>
        <w:rPr>
          <w:rStyle w:val="CommentReference"/>
        </w:rPr>
        <w:annotationRef/>
      </w:r>
      <w:r>
        <w:t>Uncompleted clause, no adjective and subject.</w:t>
      </w:r>
    </w:p>
  </w:comment>
  <w:comment w:id="7" w:author="Alyssa Manik" w:date="2021-10-07T00:47:00Z" w:initials="AM">
    <w:p w14:paraId="3450A677" w14:textId="2DF3284A" w:rsidR="00BE415E" w:rsidRDefault="00BE415E">
      <w:pPr>
        <w:pStyle w:val="CommentText"/>
      </w:pPr>
      <w:r>
        <w:rPr>
          <w:rStyle w:val="CommentReference"/>
        </w:rPr>
        <w:annotationRef/>
      </w:r>
      <w:r>
        <w:t>I like this paragraph. Very visually strong, but not overly wordy.</w:t>
      </w:r>
    </w:p>
  </w:comment>
  <w:comment w:id="9" w:author="Alyssa Manik" w:date="2021-10-07T00:49:00Z" w:initials="AM">
    <w:p w14:paraId="6C9A214C" w14:textId="04DE8829" w:rsidR="00BE415E" w:rsidRDefault="00BE415E">
      <w:pPr>
        <w:pStyle w:val="CommentText"/>
      </w:pPr>
      <w:r>
        <w:rPr>
          <w:rStyle w:val="CommentReference"/>
        </w:rPr>
        <w:annotationRef/>
      </w:r>
      <w:r>
        <w:t xml:space="preserve">I can’t tell if this enthusiasm is because the car broke down or because he saw you trying to fix the car? </w:t>
      </w:r>
    </w:p>
  </w:comment>
  <w:comment w:id="10" w:author="Alyssa Manik" w:date="2021-10-07T00:48:00Z" w:initials="AM">
    <w:p w14:paraId="15DA5A3B" w14:textId="0B3E6E38" w:rsidR="00BE415E" w:rsidRDefault="00BE415E">
      <w:pPr>
        <w:pStyle w:val="CommentText"/>
      </w:pPr>
      <w:r>
        <w:rPr>
          <w:rStyle w:val="CommentReference"/>
        </w:rPr>
        <w:annotationRef/>
      </w:r>
      <w:r>
        <w:t xml:space="preserve">Whose eyes, </w:t>
      </w:r>
      <w:proofErr w:type="gramStart"/>
      <w:r>
        <w:t>yours</w:t>
      </w:r>
      <w:proofErr w:type="gramEnd"/>
      <w:r>
        <w:t xml:space="preserve"> or your dad?? Losing your eyes doesn’t sound right, losing the look in his eyes maybe?</w:t>
      </w:r>
    </w:p>
  </w:comment>
  <w:comment w:id="15" w:author="Alyssa Manik" w:date="2021-10-07T00:50:00Z" w:initials="AM">
    <w:p w14:paraId="021639FE" w14:textId="11E00853" w:rsidR="00BE415E" w:rsidRDefault="00BE415E">
      <w:pPr>
        <w:pStyle w:val="CommentText"/>
      </w:pPr>
      <w:r>
        <w:rPr>
          <w:rStyle w:val="CommentReference"/>
        </w:rPr>
        <w:annotationRef/>
      </w:r>
      <w:r>
        <w:t>Sounds very vague, also “stay by my side forever” doesn’t seem fitting in the context of the car fixing. You could instead say something like: “It wasn’t a good solution because my sister couldn’t stay for the entirety of my attempt- which would take hours.”</w:t>
      </w:r>
    </w:p>
  </w:comment>
  <w:comment w:id="16" w:author="Alyssa Manik" w:date="2021-10-07T00:52:00Z" w:initials="AM">
    <w:p w14:paraId="61763743" w14:textId="2CD7A66B" w:rsidR="00BE415E" w:rsidRDefault="00BE415E">
      <w:pPr>
        <w:pStyle w:val="CommentText"/>
      </w:pPr>
      <w:r>
        <w:rPr>
          <w:rStyle w:val="CommentReference"/>
        </w:rPr>
        <w:annotationRef/>
      </w:r>
      <w:proofErr w:type="spellStart"/>
      <w:r>
        <w:t>Sarasa</w:t>
      </w:r>
      <w:proofErr w:type="spellEnd"/>
      <w:r>
        <w:t xml:space="preserve"> is the brand, not the color, so you can’t use dash. Try italicizing the </w:t>
      </w:r>
      <w:proofErr w:type="spellStart"/>
      <w:r>
        <w:t>Sarasa</w:t>
      </w:r>
      <w:proofErr w:type="spellEnd"/>
      <w:r>
        <w:t xml:space="preserve"> and just remove the - </w:t>
      </w:r>
    </w:p>
  </w:comment>
  <w:comment w:id="17" w:author="Alyssa Manik" w:date="2021-10-07T00:52:00Z" w:initials="AM">
    <w:p w14:paraId="0EB8C03F" w14:textId="4FE5E1EE" w:rsidR="00BE415E" w:rsidRDefault="00BE415E">
      <w:pPr>
        <w:pStyle w:val="CommentText"/>
      </w:pPr>
      <w:r>
        <w:rPr>
          <w:rStyle w:val="CommentReference"/>
        </w:rPr>
        <w:annotationRef/>
      </w:r>
      <w:r>
        <w:t>Reliant in this context doesn’t fit</w:t>
      </w:r>
    </w:p>
  </w:comment>
  <w:comment w:id="18" w:author="Alyssa Manik" w:date="2021-10-07T00:52:00Z" w:initials="AM">
    <w:p w14:paraId="30BDBA1A" w14:textId="08C72254" w:rsidR="00BE415E" w:rsidRDefault="00BE415E">
      <w:pPr>
        <w:pStyle w:val="CommentText"/>
      </w:pPr>
      <w:r>
        <w:rPr>
          <w:rStyle w:val="CommentReference"/>
        </w:rPr>
        <w:annotationRef/>
      </w:r>
      <w:r>
        <w:t xml:space="preserve">I feel like this downplays the problem of the inconvenience, maybe use “However, this created another problem, carrying </w:t>
      </w:r>
      <w:proofErr w:type="spellStart"/>
      <w:r>
        <w:t>hundred</w:t>
      </w:r>
      <w:proofErr w:type="spellEnd"/>
      <w:r>
        <w:t xml:space="preserve"> of </w:t>
      </w:r>
      <w:proofErr w:type="gramStart"/>
      <w:r>
        <w:t>pens..</w:t>
      </w:r>
      <w:proofErr w:type="gramEnd"/>
    </w:p>
  </w:comment>
  <w:comment w:id="19" w:author="Alyssa Manik" w:date="2021-10-07T00:54:00Z" w:initials="AM">
    <w:p w14:paraId="0C7775CF" w14:textId="0DC6EE8B" w:rsidR="00BE415E" w:rsidRDefault="00BE415E">
      <w:pPr>
        <w:pStyle w:val="CommentText"/>
      </w:pPr>
      <w:r>
        <w:rPr>
          <w:rStyle w:val="CommentReference"/>
        </w:rPr>
        <w:annotationRef/>
      </w:r>
      <w:r>
        <w:t>I like the car reference but someone who drives auto might not understand the joke.</w:t>
      </w:r>
    </w:p>
  </w:comment>
  <w:comment w:id="20" w:author="Alyssa Manik" w:date="2021-10-07T00:56:00Z" w:initials="AM">
    <w:p w14:paraId="03F98CF2" w14:textId="45F1C54A" w:rsidR="00BE415E" w:rsidRDefault="00BE415E">
      <w:pPr>
        <w:pStyle w:val="CommentText"/>
      </w:pPr>
      <w:r>
        <w:rPr>
          <w:rStyle w:val="CommentReference"/>
        </w:rPr>
        <w:annotationRef/>
      </w:r>
      <w:r>
        <w:t>I feel like you should discuss more about this device. I can’t visualize how this is meant to help you. Is it just a paper with different colors? Also, how did you distinguish different shades with no labels?</w:t>
      </w:r>
    </w:p>
  </w:comment>
  <w:comment w:id="21" w:author="Alyssa Manik" w:date="2021-10-07T00:55:00Z" w:initials="AM">
    <w:p w14:paraId="40CFCD41" w14:textId="601746D8" w:rsidR="00BE415E" w:rsidRDefault="00BE415E">
      <w:pPr>
        <w:pStyle w:val="CommentText"/>
      </w:pPr>
      <w:r>
        <w:rPr>
          <w:rStyle w:val="CommentReference"/>
        </w:rPr>
        <w:annotationRef/>
      </w:r>
      <w:r>
        <w:t>If this is a brand, make sure to uppercase the appropriate letters.</w:t>
      </w:r>
    </w:p>
  </w:comment>
  <w:comment w:id="23" w:author="Alyssa Manik" w:date="2021-10-07T00:55:00Z" w:initials="AM">
    <w:p w14:paraId="64AE5FED" w14:textId="0E4025DE" w:rsidR="00BE415E" w:rsidRDefault="00BE415E">
      <w:pPr>
        <w:pStyle w:val="CommentText"/>
      </w:pPr>
      <w:r>
        <w:rPr>
          <w:rStyle w:val="CommentReference"/>
        </w:rPr>
        <w:annotationRef/>
      </w:r>
      <w:r>
        <w:t>I like the previous sentence more as a closing remark. This feels like a tell instead of show.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725F48" w15:done="0"/>
  <w15:commentEx w15:paraId="5097C27C" w15:done="0"/>
  <w15:commentEx w15:paraId="2A01A57F" w15:done="0"/>
  <w15:commentEx w15:paraId="251DE049" w15:done="0"/>
  <w15:commentEx w15:paraId="3450A677" w15:done="0"/>
  <w15:commentEx w15:paraId="6C9A214C" w15:done="0"/>
  <w15:commentEx w15:paraId="15DA5A3B" w15:done="0"/>
  <w15:commentEx w15:paraId="021639FE" w15:done="0"/>
  <w15:commentEx w15:paraId="61763743" w15:done="0"/>
  <w15:commentEx w15:paraId="0EB8C03F" w15:done="0"/>
  <w15:commentEx w15:paraId="30BDBA1A" w15:done="0"/>
  <w15:commentEx w15:paraId="0C7775CF" w15:done="0"/>
  <w15:commentEx w15:paraId="03F98CF2" w15:done="0"/>
  <w15:commentEx w15:paraId="40CFCD41" w15:done="0"/>
  <w15:commentEx w15:paraId="64AE5F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8C0C8" w16cex:dateUtc="2021-10-07T07:41:00Z"/>
  <w16cex:commentExtensible w16cex:durableId="2508C119" w16cex:dateUtc="2021-10-07T07:43:00Z"/>
  <w16cex:commentExtensible w16cex:durableId="2508C1C2" w16cex:dateUtc="2021-10-07T07:45:00Z"/>
  <w16cex:commentExtensible w16cex:durableId="2508C1DA" w16cex:dateUtc="2021-10-07T07:46:00Z"/>
  <w16cex:commentExtensible w16cex:durableId="2508C23A" w16cex:dateUtc="2021-10-07T07:47:00Z"/>
  <w16cex:commentExtensible w16cex:durableId="2508C28F" w16cex:dateUtc="2021-10-07T07:49:00Z"/>
  <w16cex:commentExtensible w16cex:durableId="2508C268" w16cex:dateUtc="2021-10-07T07:48:00Z"/>
  <w16cex:commentExtensible w16cex:durableId="2508C2C3" w16cex:dateUtc="2021-10-07T07:50:00Z"/>
  <w16cex:commentExtensible w16cex:durableId="2508C337" w16cex:dateUtc="2021-10-07T07:52:00Z"/>
  <w16cex:commentExtensible w16cex:durableId="2508C358" w16cex:dateUtc="2021-10-07T07:52:00Z"/>
  <w16cex:commentExtensible w16cex:durableId="2508C365" w16cex:dateUtc="2021-10-07T07:52:00Z"/>
  <w16cex:commentExtensible w16cex:durableId="2508C3BC" w16cex:dateUtc="2021-10-07T07:54:00Z"/>
  <w16cex:commentExtensible w16cex:durableId="2508C449" w16cex:dateUtc="2021-10-07T07:56:00Z"/>
  <w16cex:commentExtensible w16cex:durableId="2508C3E4" w16cex:dateUtc="2021-10-07T07:55:00Z"/>
  <w16cex:commentExtensible w16cex:durableId="2508C41D" w16cex:dateUtc="2021-10-07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725F48" w16cid:durableId="2508C0C8"/>
  <w16cid:commentId w16cid:paraId="5097C27C" w16cid:durableId="2508C119"/>
  <w16cid:commentId w16cid:paraId="2A01A57F" w16cid:durableId="2508C1C2"/>
  <w16cid:commentId w16cid:paraId="251DE049" w16cid:durableId="2508C1DA"/>
  <w16cid:commentId w16cid:paraId="3450A677" w16cid:durableId="2508C23A"/>
  <w16cid:commentId w16cid:paraId="6C9A214C" w16cid:durableId="2508C28F"/>
  <w16cid:commentId w16cid:paraId="15DA5A3B" w16cid:durableId="2508C268"/>
  <w16cid:commentId w16cid:paraId="021639FE" w16cid:durableId="2508C2C3"/>
  <w16cid:commentId w16cid:paraId="61763743" w16cid:durableId="2508C337"/>
  <w16cid:commentId w16cid:paraId="0EB8C03F" w16cid:durableId="2508C358"/>
  <w16cid:commentId w16cid:paraId="30BDBA1A" w16cid:durableId="2508C365"/>
  <w16cid:commentId w16cid:paraId="0C7775CF" w16cid:durableId="2508C3BC"/>
  <w16cid:commentId w16cid:paraId="03F98CF2" w16cid:durableId="2508C449"/>
  <w16cid:commentId w16cid:paraId="40CFCD41" w16cid:durableId="2508C3E4"/>
  <w16cid:commentId w16cid:paraId="64AE5FED" w16cid:durableId="2508C4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4A375B"/>
    <w:rsid w:val="006267AB"/>
    <w:rsid w:val="00A3079B"/>
    <w:rsid w:val="00BE415E"/>
    <w:rsid w:val="00F1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F11FA2"/>
  </w:style>
  <w:style w:type="character" w:styleId="CommentReference">
    <w:name w:val="annotation reference"/>
    <w:basedOn w:val="DefaultParagraphFont"/>
    <w:uiPriority w:val="99"/>
    <w:semiHidden/>
    <w:unhideWhenUsed/>
    <w:rsid w:val="00F11F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F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F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F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F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Alyssa Manik</cp:lastModifiedBy>
  <cp:revision>3</cp:revision>
  <dcterms:created xsi:type="dcterms:W3CDTF">2021-10-04T03:56:00Z</dcterms:created>
  <dcterms:modified xsi:type="dcterms:W3CDTF">2021-10-07T07:57:00Z</dcterms:modified>
</cp:coreProperties>
</file>