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E029C" w14:textId="77777777" w:rsidR="00AD4041" w:rsidRDefault="00AD4041" w:rsidP="00AD4041">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Yale’s extensive course offerings and vibrant conversations beyond the classroom encourage students to follow their developing intellectual interests wherever they lead. Tell us about your engagement with a topic or idea that excites you. Why are you drawn to it? (250 words or fewer)</w:t>
      </w:r>
    </w:p>
    <w:p w14:paraId="17F6F21E" w14:textId="77777777" w:rsidR="00AD4041" w:rsidRDefault="00AD4041" w:rsidP="00AD4041">
      <w:pPr>
        <w:rPr>
          <w:rFonts w:ascii="Roboto" w:eastAsia="Roboto" w:hAnsi="Roboto" w:cs="Roboto"/>
          <w:color w:val="222222"/>
          <w:sz w:val="21"/>
          <w:szCs w:val="21"/>
          <w:highlight w:val="white"/>
        </w:rPr>
      </w:pPr>
    </w:p>
    <w:p w14:paraId="77B31B66" w14:textId="26AD231C"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“What are you wearing to Alyssa’s birthday party next week?” my friends texted me</w:t>
      </w:r>
      <w:ins w:id="0" w:author="Fedora Elrica Gracia" w:date="2020-12-30T12:52:00Z">
        <w:r w:rsidR="00203689">
          <w:rPr>
            <w:rFonts w:ascii="Roboto" w:eastAsia="Roboto" w:hAnsi="Roboto" w:cs="Roboto"/>
            <w:color w:val="434343"/>
            <w:sz w:val="21"/>
            <w:szCs w:val="21"/>
            <w:highlight w:val="white"/>
          </w:rPr>
          <w:t>.</w:t>
        </w:r>
      </w:ins>
    </w:p>
    <w:p w14:paraId="2D2F023B" w14:textId="77777777" w:rsidR="00AD4041" w:rsidRDefault="00AD4041" w:rsidP="00AD4041">
      <w:pPr>
        <w:rPr>
          <w:rFonts w:ascii="Roboto" w:eastAsia="Roboto" w:hAnsi="Roboto" w:cs="Roboto"/>
          <w:color w:val="434343"/>
          <w:sz w:val="21"/>
          <w:szCs w:val="21"/>
          <w:highlight w:val="white"/>
        </w:rPr>
      </w:pPr>
    </w:p>
    <w:p w14:paraId="7F7553BE"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In a panic, I rummaged through my wardrobe trying to find something to wear.</w:t>
      </w:r>
    </w:p>
    <w:p w14:paraId="531A96B6" w14:textId="77777777" w:rsidR="00AD4041" w:rsidRDefault="00AD4041" w:rsidP="00AD4041">
      <w:pPr>
        <w:rPr>
          <w:rFonts w:ascii="Roboto" w:eastAsia="Roboto" w:hAnsi="Roboto" w:cs="Roboto"/>
          <w:color w:val="434343"/>
          <w:sz w:val="21"/>
          <w:szCs w:val="21"/>
          <w:highlight w:val="white"/>
        </w:rPr>
      </w:pPr>
    </w:p>
    <w:p w14:paraId="3E14932B" w14:textId="0237831A"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“I have no clothes</w:t>
      </w:r>
      <w:proofErr w:type="gramStart"/>
      <w:r>
        <w:rPr>
          <w:rFonts w:ascii="Roboto" w:eastAsia="Roboto" w:hAnsi="Roboto" w:cs="Roboto"/>
          <w:color w:val="434343"/>
          <w:sz w:val="21"/>
          <w:szCs w:val="21"/>
          <w:highlight w:val="white"/>
        </w:rPr>
        <w:t>”</w:t>
      </w:r>
      <w:proofErr w:type="gramEnd"/>
      <w:r>
        <w:rPr>
          <w:rFonts w:ascii="Roboto" w:eastAsia="Roboto" w:hAnsi="Roboto" w:cs="Roboto"/>
          <w:color w:val="434343"/>
          <w:sz w:val="21"/>
          <w:szCs w:val="21"/>
          <w:highlight w:val="white"/>
        </w:rPr>
        <w:t xml:space="preserve"> I </w:t>
      </w:r>
      <w:del w:id="1" w:author="Fedora Elrica Gracia" w:date="2020-12-30T12:52:00Z">
        <w:r w:rsidDel="00203689">
          <w:rPr>
            <w:rFonts w:ascii="Roboto" w:eastAsia="Roboto" w:hAnsi="Roboto" w:cs="Roboto"/>
            <w:color w:val="434343"/>
            <w:sz w:val="21"/>
            <w:szCs w:val="21"/>
            <w:highlight w:val="white"/>
          </w:rPr>
          <w:delText xml:space="preserve">would always </w:delText>
        </w:r>
      </w:del>
      <w:r>
        <w:rPr>
          <w:rFonts w:ascii="Roboto" w:eastAsia="Roboto" w:hAnsi="Roboto" w:cs="Roboto"/>
          <w:color w:val="434343"/>
          <w:sz w:val="21"/>
          <w:szCs w:val="21"/>
          <w:highlight w:val="white"/>
        </w:rPr>
        <w:t>complain</w:t>
      </w:r>
      <w:ins w:id="2" w:author="Fedora Elrica Gracia" w:date="2020-12-30T12:52:00Z">
        <w:r w:rsidR="00203689">
          <w:rPr>
            <w:rFonts w:ascii="Roboto" w:eastAsia="Roboto" w:hAnsi="Roboto" w:cs="Roboto"/>
            <w:color w:val="434343"/>
            <w:sz w:val="21"/>
            <w:szCs w:val="21"/>
            <w:highlight w:val="white"/>
          </w:rPr>
          <w:t xml:space="preserve">ed. </w:t>
        </w:r>
      </w:ins>
      <w:ins w:id="3" w:author="Fedora Elrica Gracia" w:date="2020-12-30T12:51:00Z">
        <w:r w:rsidR="00203689">
          <w:rPr>
            <w:rFonts w:ascii="Roboto" w:eastAsia="Roboto" w:hAnsi="Roboto" w:cs="Roboto"/>
            <w:color w:val="434343"/>
            <w:sz w:val="21"/>
            <w:szCs w:val="21"/>
            <w:highlight w:val="white"/>
          </w:rPr>
          <w:t xml:space="preserve">And I would always come into a conclusion that I needed to buy another black dress, despite </w:t>
        </w:r>
      </w:ins>
      <w:del w:id="4" w:author="Fedora Elrica Gracia" w:date="2020-12-30T12:51:00Z">
        <w:r w:rsidDel="00203689">
          <w:rPr>
            <w:rFonts w:ascii="Roboto" w:eastAsia="Roboto" w:hAnsi="Roboto" w:cs="Roboto"/>
            <w:color w:val="434343"/>
            <w:sz w:val="21"/>
            <w:szCs w:val="21"/>
            <w:highlight w:val="white"/>
          </w:rPr>
          <w:delText>, as I was digging through</w:delText>
        </w:r>
      </w:del>
      <w:ins w:id="5" w:author="Fedora Elrica Gracia" w:date="2020-12-30T12:51:00Z">
        <w:r w:rsidR="00203689">
          <w:rPr>
            <w:rFonts w:ascii="Roboto" w:eastAsia="Roboto" w:hAnsi="Roboto" w:cs="Roboto"/>
            <w:color w:val="434343"/>
            <w:sz w:val="21"/>
            <w:szCs w:val="21"/>
            <w:highlight w:val="white"/>
          </w:rPr>
          <w:t>the</w:t>
        </w:r>
      </w:ins>
      <w:r>
        <w:rPr>
          <w:rFonts w:ascii="Roboto" w:eastAsia="Roboto" w:hAnsi="Roboto" w:cs="Roboto"/>
          <w:color w:val="434343"/>
          <w:sz w:val="21"/>
          <w:szCs w:val="21"/>
          <w:highlight w:val="white"/>
        </w:rPr>
        <w:t xml:space="preserve"> </w:t>
      </w:r>
      <w:del w:id="6" w:author="Fedora Elrica Gracia" w:date="2020-12-30T12:51:00Z">
        <w:r w:rsidDel="00203689">
          <w:rPr>
            <w:rFonts w:ascii="Roboto" w:eastAsia="Roboto" w:hAnsi="Roboto" w:cs="Roboto"/>
            <w:color w:val="434343"/>
            <w:sz w:val="21"/>
            <w:szCs w:val="21"/>
            <w:highlight w:val="white"/>
          </w:rPr>
          <w:delText xml:space="preserve">a </w:delText>
        </w:r>
      </w:del>
      <w:r>
        <w:rPr>
          <w:rFonts w:ascii="Roboto" w:eastAsia="Roboto" w:hAnsi="Roboto" w:cs="Roboto"/>
          <w:color w:val="434343"/>
          <w:sz w:val="21"/>
          <w:szCs w:val="21"/>
          <w:highlight w:val="white"/>
        </w:rPr>
        <w:t xml:space="preserve">mountain of clothes on my bedroom floor. </w:t>
      </w:r>
      <w:del w:id="7" w:author="Fedora Elrica Gracia" w:date="2020-12-30T12:51:00Z">
        <w:r w:rsidDel="00203689">
          <w:rPr>
            <w:rFonts w:ascii="Roboto" w:eastAsia="Roboto" w:hAnsi="Roboto" w:cs="Roboto"/>
            <w:color w:val="434343"/>
            <w:sz w:val="21"/>
            <w:szCs w:val="21"/>
            <w:highlight w:val="white"/>
          </w:rPr>
          <w:delText xml:space="preserve">Then coming to the conclusion that I needed to buy another black dress. </w:delText>
        </w:r>
      </w:del>
    </w:p>
    <w:p w14:paraId="365EA44D" w14:textId="77777777" w:rsidR="00AD4041" w:rsidRDefault="00AD4041" w:rsidP="00AD4041">
      <w:pPr>
        <w:rPr>
          <w:rFonts w:ascii="Roboto" w:eastAsia="Roboto" w:hAnsi="Roboto" w:cs="Roboto"/>
          <w:color w:val="434343"/>
          <w:sz w:val="21"/>
          <w:szCs w:val="21"/>
          <w:highlight w:val="white"/>
        </w:rPr>
      </w:pPr>
    </w:p>
    <w:p w14:paraId="67D1E2FB" w14:textId="5B28B886" w:rsidR="00AD4041" w:rsidRDefault="00203689" w:rsidP="00AD4041">
      <w:pPr>
        <w:rPr>
          <w:rFonts w:ascii="Roboto" w:eastAsia="Roboto" w:hAnsi="Roboto" w:cs="Roboto"/>
          <w:color w:val="434343"/>
          <w:sz w:val="21"/>
          <w:szCs w:val="21"/>
          <w:highlight w:val="white"/>
        </w:rPr>
      </w:pPr>
      <w:ins w:id="8" w:author="Fedora Elrica Gracia" w:date="2020-12-30T12:52:00Z">
        <w:r>
          <w:rPr>
            <w:rFonts w:ascii="Roboto" w:eastAsia="Roboto" w:hAnsi="Roboto" w:cs="Roboto"/>
            <w:color w:val="434343"/>
            <w:sz w:val="21"/>
            <w:szCs w:val="21"/>
            <w:highlight w:val="white"/>
          </w:rPr>
          <w:t xml:space="preserve">However, </w:t>
        </w:r>
      </w:ins>
      <w:proofErr w:type="spellStart"/>
      <w:r w:rsidR="00AD4041">
        <w:rPr>
          <w:rFonts w:ascii="Roboto" w:eastAsia="Roboto" w:hAnsi="Roboto" w:cs="Roboto"/>
          <w:color w:val="434343"/>
          <w:sz w:val="21"/>
          <w:szCs w:val="21"/>
          <w:highlight w:val="white"/>
        </w:rPr>
        <w:t>Covid</w:t>
      </w:r>
      <w:proofErr w:type="spellEnd"/>
      <w:r w:rsidR="00AD4041">
        <w:rPr>
          <w:rFonts w:ascii="Roboto" w:eastAsia="Roboto" w:hAnsi="Roboto" w:cs="Roboto"/>
          <w:color w:val="434343"/>
          <w:sz w:val="21"/>
          <w:szCs w:val="21"/>
          <w:highlight w:val="white"/>
        </w:rPr>
        <w:t xml:space="preserve"> caused me to do a 180.</w:t>
      </w:r>
    </w:p>
    <w:p w14:paraId="79FD9C2F" w14:textId="77777777" w:rsidR="00AD4041" w:rsidRDefault="00AD4041" w:rsidP="00AD4041">
      <w:pPr>
        <w:rPr>
          <w:rFonts w:ascii="Roboto" w:eastAsia="Roboto" w:hAnsi="Roboto" w:cs="Roboto"/>
          <w:color w:val="434343"/>
          <w:sz w:val="21"/>
          <w:szCs w:val="21"/>
          <w:highlight w:val="white"/>
        </w:rPr>
      </w:pPr>
    </w:p>
    <w:p w14:paraId="115DB196"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During the lockdown, I had nowhere to go so I stopped shopping for clothes and decided to declutter my closet. Where did that lead me? Well, I eventually found that I had five pairs of the exact same sweatpants and around twenty identical black tank tops. So I jumped on the “thrifting” trend that consumed </w:t>
      </w:r>
      <w:proofErr w:type="spellStart"/>
      <w:r>
        <w:rPr>
          <w:rFonts w:ascii="Roboto" w:eastAsia="Roboto" w:hAnsi="Roboto" w:cs="Roboto"/>
          <w:color w:val="434343"/>
          <w:sz w:val="21"/>
          <w:szCs w:val="21"/>
          <w:highlight w:val="white"/>
        </w:rPr>
        <w:t>Tiktok</w:t>
      </w:r>
      <w:proofErr w:type="spellEnd"/>
      <w:r>
        <w:rPr>
          <w:rFonts w:ascii="Roboto" w:eastAsia="Roboto" w:hAnsi="Roboto" w:cs="Roboto"/>
          <w:color w:val="434343"/>
          <w:sz w:val="21"/>
          <w:szCs w:val="21"/>
          <w:highlight w:val="white"/>
        </w:rPr>
        <w:t xml:space="preserve"> and Instagram the past months. </w:t>
      </w:r>
    </w:p>
    <w:p w14:paraId="52727A5E" w14:textId="77777777" w:rsidR="00AD4041" w:rsidRDefault="00AD4041" w:rsidP="00AD4041">
      <w:pPr>
        <w:rPr>
          <w:rFonts w:ascii="Roboto" w:eastAsia="Roboto" w:hAnsi="Roboto" w:cs="Roboto"/>
          <w:color w:val="434343"/>
          <w:sz w:val="21"/>
          <w:szCs w:val="21"/>
          <w:highlight w:val="white"/>
        </w:rPr>
      </w:pPr>
    </w:p>
    <w:p w14:paraId="0CCD4ECE" w14:textId="77777777" w:rsidR="00AD4041" w:rsidRDefault="00AD4041" w:rsidP="00AD4041">
      <w:pPr>
        <w:rPr>
          <w:rFonts w:ascii="Roboto" w:eastAsia="Roboto" w:hAnsi="Roboto" w:cs="Roboto"/>
          <w:color w:val="434343"/>
          <w:sz w:val="21"/>
          <w:szCs w:val="21"/>
          <w:highlight w:val="white"/>
        </w:rPr>
      </w:pPr>
      <w:r w:rsidRPr="00616FA3">
        <w:rPr>
          <w:rFonts w:ascii="Roboto" w:eastAsia="Roboto" w:hAnsi="Roboto" w:cs="Roboto"/>
          <w:color w:val="434343"/>
          <w:sz w:val="21"/>
          <w:szCs w:val="21"/>
        </w:rPr>
        <w:t>As I noticed the slow-changing trends in streetwear I decided to research more on this topic by reading various articles on the social and environmental impacts fast fashion has. There on, the underlying benefits behind “thrift culture” became apparent to me</w:t>
      </w:r>
      <w:r>
        <w:rPr>
          <w:rFonts w:ascii="Roboto" w:eastAsia="Roboto" w:hAnsi="Roboto" w:cs="Roboto"/>
          <w:color w:val="434343"/>
          <w:sz w:val="21"/>
          <w:szCs w:val="21"/>
        </w:rPr>
        <w:t>.</w:t>
      </w:r>
      <w:r w:rsidRPr="00616FA3">
        <w:rPr>
          <w:rFonts w:ascii="Roboto" w:eastAsia="Roboto" w:hAnsi="Roboto" w:cs="Roboto"/>
          <w:color w:val="434343"/>
          <w:sz w:val="21"/>
          <w:szCs w:val="21"/>
        </w:rPr>
        <w:t xml:space="preserve"> </w:t>
      </w:r>
      <w:r>
        <w:rPr>
          <w:rFonts w:ascii="Roboto" w:eastAsia="Roboto" w:hAnsi="Roboto" w:cs="Roboto"/>
          <w:color w:val="434343"/>
          <w:sz w:val="21"/>
          <w:szCs w:val="21"/>
          <w:highlight w:val="white"/>
        </w:rPr>
        <w:t xml:space="preserve"> </w:t>
      </w:r>
    </w:p>
    <w:p w14:paraId="3B54E278" w14:textId="77777777" w:rsidR="00AD4041" w:rsidRDefault="00AD4041" w:rsidP="00AD4041">
      <w:pPr>
        <w:rPr>
          <w:rFonts w:ascii="Roboto" w:eastAsia="Roboto" w:hAnsi="Roboto" w:cs="Roboto"/>
          <w:color w:val="434343"/>
          <w:sz w:val="21"/>
          <w:szCs w:val="21"/>
          <w:highlight w:val="white"/>
        </w:rPr>
      </w:pPr>
    </w:p>
    <w:p w14:paraId="4280E0D2" w14:textId="77777777" w:rsidR="00AD4041" w:rsidRPr="00203689" w:rsidRDefault="00AD4041" w:rsidP="00AD4041">
      <w:pPr>
        <w:rPr>
          <w:rFonts w:ascii="Roboto" w:eastAsia="Roboto" w:hAnsi="Roboto" w:cs="Roboto"/>
          <w:color w:val="434343"/>
          <w:sz w:val="21"/>
          <w:szCs w:val="21"/>
          <w:highlight w:val="yellow"/>
        </w:rPr>
      </w:pPr>
      <w:r w:rsidRPr="00203689">
        <w:rPr>
          <w:rFonts w:ascii="Roboto" w:eastAsia="Roboto" w:hAnsi="Roboto" w:cs="Roboto"/>
          <w:color w:val="434343"/>
          <w:sz w:val="21"/>
          <w:szCs w:val="21"/>
          <w:highlight w:val="yellow"/>
        </w:rPr>
        <w:t xml:space="preserve">I was at a crossroads. </w:t>
      </w:r>
    </w:p>
    <w:p w14:paraId="653DC036" w14:textId="77777777" w:rsidR="00AD4041" w:rsidRPr="00203689" w:rsidRDefault="00AD4041" w:rsidP="00AD4041">
      <w:pPr>
        <w:rPr>
          <w:rFonts w:ascii="Roboto" w:eastAsia="Roboto" w:hAnsi="Roboto" w:cs="Roboto"/>
          <w:color w:val="434343"/>
          <w:sz w:val="21"/>
          <w:szCs w:val="21"/>
          <w:highlight w:val="yellow"/>
        </w:rPr>
      </w:pPr>
    </w:p>
    <w:p w14:paraId="0D03D55A" w14:textId="77777777" w:rsidR="00AD4041" w:rsidRPr="00203689" w:rsidRDefault="00AD4041" w:rsidP="00AD4041">
      <w:pPr>
        <w:rPr>
          <w:rFonts w:ascii="Roboto" w:eastAsia="Roboto" w:hAnsi="Roboto" w:cs="Roboto"/>
          <w:color w:val="434343"/>
          <w:sz w:val="21"/>
          <w:szCs w:val="21"/>
          <w:highlight w:val="yellow"/>
        </w:rPr>
      </w:pPr>
      <w:r w:rsidRPr="00203689">
        <w:rPr>
          <w:rFonts w:ascii="Roboto" w:eastAsia="Roboto" w:hAnsi="Roboto" w:cs="Roboto"/>
          <w:color w:val="434343"/>
          <w:sz w:val="21"/>
          <w:szCs w:val="21"/>
          <w:highlight w:val="yellow"/>
        </w:rPr>
        <w:t>Guilty of the negative implications of something which brings me so much happiness. Does this make me a bad person? Consumed by my guilt, I was adamant to find ways to revolutionize the fashion industry.</w:t>
      </w:r>
    </w:p>
    <w:p w14:paraId="671C893A" w14:textId="77777777" w:rsidR="00AD4041" w:rsidRDefault="00AD4041" w:rsidP="00AD4041">
      <w:pPr>
        <w:rPr>
          <w:rFonts w:ascii="Roboto" w:eastAsia="Roboto" w:hAnsi="Roboto" w:cs="Roboto"/>
          <w:color w:val="434343"/>
          <w:sz w:val="21"/>
          <w:szCs w:val="21"/>
          <w:highlight w:val="white"/>
        </w:rPr>
      </w:pPr>
    </w:p>
    <w:p w14:paraId="4CC9645D" w14:textId="0F0DC8EB" w:rsidR="00AD4041" w:rsidRDefault="00AD4041" w:rsidP="00AD4041">
      <w:pPr>
        <w:rPr>
          <w:rFonts w:ascii="Roboto" w:eastAsia="Roboto" w:hAnsi="Roboto" w:cs="Roboto"/>
          <w:color w:val="434343"/>
          <w:sz w:val="21"/>
          <w:szCs w:val="21"/>
          <w:highlight w:val="white"/>
        </w:rPr>
      </w:pPr>
      <w:del w:id="9" w:author="Fedora Elrica Gracia" w:date="2020-12-30T12:53:00Z">
        <w:r w:rsidDel="00203689">
          <w:rPr>
            <w:rFonts w:ascii="Roboto" w:eastAsia="Roboto" w:hAnsi="Roboto" w:cs="Roboto"/>
            <w:color w:val="434343"/>
            <w:sz w:val="21"/>
            <w:szCs w:val="21"/>
            <w:highlight w:val="white"/>
          </w:rPr>
          <w:delText xml:space="preserve">Hence </w:delText>
        </w:r>
      </w:del>
      <w:ins w:id="10" w:author="Fedora Elrica Gracia" w:date="2020-12-30T12:53:00Z">
        <w:r w:rsidR="00203689">
          <w:rPr>
            <w:rFonts w:ascii="Roboto" w:eastAsia="Roboto" w:hAnsi="Roboto" w:cs="Roboto"/>
            <w:color w:val="434343"/>
            <w:sz w:val="21"/>
            <w:szCs w:val="21"/>
            <w:highlight w:val="white"/>
          </w:rPr>
          <w:t xml:space="preserve">I </w:t>
        </w:r>
      </w:ins>
      <w:ins w:id="11" w:author="Fedora Elrica Gracia" w:date="2020-12-30T12:57:00Z">
        <w:r w:rsidR="00133971">
          <w:rPr>
            <w:rFonts w:ascii="Roboto" w:eastAsia="Roboto" w:hAnsi="Roboto" w:cs="Roboto"/>
            <w:color w:val="434343"/>
            <w:sz w:val="21"/>
            <w:szCs w:val="21"/>
            <w:highlight w:val="white"/>
          </w:rPr>
          <w:t>became passionate</w:t>
        </w:r>
      </w:ins>
      <w:del w:id="12" w:author="Fedora Elrica Gracia" w:date="2020-12-30T12:53:00Z">
        <w:r w:rsidDel="00203689">
          <w:rPr>
            <w:rFonts w:ascii="Roboto" w:eastAsia="Roboto" w:hAnsi="Roboto" w:cs="Roboto"/>
            <w:color w:val="434343"/>
            <w:sz w:val="21"/>
            <w:szCs w:val="21"/>
            <w:highlight w:val="white"/>
          </w:rPr>
          <w:delText xml:space="preserve">my </w:delText>
        </w:r>
      </w:del>
      <w:del w:id="13" w:author="Fedora Elrica Gracia" w:date="2020-12-30T12:57:00Z">
        <w:r w:rsidDel="00133971">
          <w:rPr>
            <w:rFonts w:ascii="Roboto" w:eastAsia="Roboto" w:hAnsi="Roboto" w:cs="Roboto"/>
            <w:color w:val="434343"/>
            <w:sz w:val="21"/>
            <w:szCs w:val="21"/>
            <w:highlight w:val="white"/>
          </w:rPr>
          <w:delText>passion</w:delText>
        </w:r>
      </w:del>
      <w:r>
        <w:rPr>
          <w:rFonts w:ascii="Roboto" w:eastAsia="Roboto" w:hAnsi="Roboto" w:cs="Roboto"/>
          <w:color w:val="434343"/>
          <w:sz w:val="21"/>
          <w:szCs w:val="21"/>
          <w:highlight w:val="white"/>
        </w:rPr>
        <w:t xml:space="preserve"> to introduce sustainable fashion to the Indonesian fashion community. </w:t>
      </w:r>
      <w:del w:id="14" w:author="Fedora Elrica Gracia" w:date="2020-12-30T12:54:00Z">
        <w:r w:rsidDel="00133971">
          <w:rPr>
            <w:rFonts w:ascii="Roboto" w:eastAsia="Roboto" w:hAnsi="Roboto" w:cs="Roboto"/>
            <w:color w:val="434343"/>
            <w:sz w:val="21"/>
            <w:szCs w:val="21"/>
            <w:highlight w:val="white"/>
          </w:rPr>
          <w:delText xml:space="preserve">A movement that focuses on the ecological and social impacts of fashion. </w:delText>
        </w:r>
      </w:del>
      <w:r>
        <w:rPr>
          <w:rFonts w:ascii="Roboto" w:eastAsia="Roboto" w:hAnsi="Roboto" w:cs="Roboto"/>
          <w:color w:val="434343"/>
          <w:sz w:val="21"/>
          <w:szCs w:val="21"/>
          <w:highlight w:val="white"/>
        </w:rPr>
        <w:t>Being a founder of the Fashion marketplace, ‘</w:t>
      </w:r>
      <w:proofErr w:type="spellStart"/>
      <w:r>
        <w:rPr>
          <w:rFonts w:ascii="Roboto" w:eastAsia="Roboto" w:hAnsi="Roboto" w:cs="Roboto"/>
          <w:color w:val="434343"/>
          <w:sz w:val="21"/>
          <w:szCs w:val="21"/>
          <w:highlight w:val="white"/>
        </w:rPr>
        <w:t>Ourdrobe</w:t>
      </w:r>
      <w:proofErr w:type="spellEnd"/>
      <w:r>
        <w:rPr>
          <w:rFonts w:ascii="Roboto" w:eastAsia="Roboto" w:hAnsi="Roboto" w:cs="Roboto"/>
          <w:color w:val="434343"/>
          <w:sz w:val="21"/>
          <w:szCs w:val="21"/>
          <w:highlight w:val="white"/>
        </w:rPr>
        <w:t>’</w:t>
      </w:r>
      <w:ins w:id="15" w:author="Fedora Elrica Gracia" w:date="2020-12-30T12:54:00Z">
        <w:r w:rsidR="00133971">
          <w:rPr>
            <w:rFonts w:ascii="Roboto" w:eastAsia="Roboto" w:hAnsi="Roboto" w:cs="Roboto"/>
            <w:color w:val="434343"/>
            <w:sz w:val="21"/>
            <w:szCs w:val="21"/>
            <w:highlight w:val="white"/>
          </w:rPr>
          <w:t xml:space="preserve"> that focuses on the ecological and social impacts of fashion</w:t>
        </w:r>
      </w:ins>
      <w:r>
        <w:rPr>
          <w:rFonts w:ascii="Roboto" w:eastAsia="Roboto" w:hAnsi="Roboto" w:cs="Roboto"/>
          <w:color w:val="434343"/>
          <w:sz w:val="21"/>
          <w:szCs w:val="21"/>
          <w:highlight w:val="white"/>
        </w:rPr>
        <w:t xml:space="preserve">, I want to continue this movement by spreading awareness of the unseen implications of fast fashion, especially the environmental impacts. </w:t>
      </w:r>
    </w:p>
    <w:p w14:paraId="651C2C02" w14:textId="77777777" w:rsidR="00AD4041" w:rsidRDefault="00AD4041" w:rsidP="00AD4041">
      <w:pPr>
        <w:rPr>
          <w:rFonts w:ascii="Roboto" w:eastAsia="Roboto" w:hAnsi="Roboto" w:cs="Roboto"/>
          <w:color w:val="434343"/>
          <w:sz w:val="21"/>
          <w:szCs w:val="21"/>
          <w:highlight w:val="white"/>
        </w:rPr>
      </w:pPr>
    </w:p>
    <w:p w14:paraId="04D13BF8" w14:textId="743527C5" w:rsidR="00AD4041" w:rsidRDefault="00AD4041" w:rsidP="00AD4041">
      <w:pPr>
        <w:pBdr>
          <w:bottom w:val="single" w:sz="6" w:space="1" w:color="auto"/>
        </w:pBdr>
        <w:rPr>
          <w:rFonts w:ascii="Roboto" w:eastAsia="Roboto" w:hAnsi="Roboto" w:cs="Roboto"/>
          <w:color w:val="434343"/>
          <w:sz w:val="21"/>
          <w:szCs w:val="21"/>
          <w:highlight w:val="white"/>
        </w:rPr>
      </w:pPr>
      <w:r>
        <w:rPr>
          <w:rFonts w:ascii="Roboto" w:eastAsia="Roboto" w:hAnsi="Roboto" w:cs="Roboto"/>
          <w:color w:val="434343"/>
          <w:sz w:val="21"/>
          <w:szCs w:val="21"/>
          <w:highlight w:val="white"/>
        </w:rPr>
        <w:t>I hope to share tactics of “thrift culture” to advocate the slow fashion movement</w:t>
      </w:r>
      <w:ins w:id="16" w:author="Fedora Elrica Gracia" w:date="2020-12-30T12:55:00Z">
        <w:r w:rsidR="00133971" w:rsidRPr="00133971">
          <w:rPr>
            <w:rFonts w:ascii="Roboto" w:eastAsia="Roboto" w:hAnsi="Roboto" w:cs="Roboto"/>
            <w:color w:val="434343"/>
            <w:sz w:val="21"/>
            <w:szCs w:val="21"/>
            <w:highlight w:val="yellow"/>
            <w:rPrChange w:id="17" w:author="Fedora Elrica Gracia" w:date="2020-12-30T12:59:00Z">
              <w:rPr>
                <w:rFonts w:ascii="Roboto" w:eastAsia="Roboto" w:hAnsi="Roboto" w:cs="Roboto"/>
                <w:color w:val="434343"/>
                <w:sz w:val="21"/>
                <w:szCs w:val="21"/>
                <w:highlight w:val="white"/>
              </w:rPr>
            </w:rPrChange>
          </w:rPr>
          <w:t xml:space="preserve">, </w:t>
        </w:r>
      </w:ins>
      <w:del w:id="18" w:author="Fedora Elrica Gracia" w:date="2020-12-30T12:55:00Z">
        <w:r w:rsidRPr="00133971" w:rsidDel="00133971">
          <w:rPr>
            <w:rFonts w:ascii="Roboto" w:eastAsia="Roboto" w:hAnsi="Roboto" w:cs="Roboto"/>
            <w:color w:val="434343"/>
            <w:sz w:val="21"/>
            <w:szCs w:val="21"/>
            <w:highlight w:val="yellow"/>
            <w:rPrChange w:id="19" w:author="Fedora Elrica Gracia" w:date="2020-12-30T12:59:00Z">
              <w:rPr>
                <w:rFonts w:ascii="Roboto" w:eastAsia="Roboto" w:hAnsi="Roboto" w:cs="Roboto"/>
                <w:color w:val="434343"/>
                <w:sz w:val="21"/>
                <w:szCs w:val="21"/>
                <w:highlight w:val="white"/>
              </w:rPr>
            </w:rPrChange>
          </w:rPr>
          <w:delText xml:space="preserve">. </w:delText>
        </w:r>
      </w:del>
      <w:ins w:id="20" w:author="Fedora Elrica Gracia" w:date="2020-12-30T12:55:00Z">
        <w:r w:rsidR="00133971" w:rsidRPr="00133971">
          <w:rPr>
            <w:rFonts w:ascii="Roboto" w:eastAsia="Roboto" w:hAnsi="Roboto" w:cs="Roboto"/>
            <w:color w:val="434343"/>
            <w:sz w:val="21"/>
            <w:szCs w:val="21"/>
            <w:highlight w:val="yellow"/>
            <w:rPrChange w:id="21" w:author="Fedora Elrica Gracia" w:date="2020-12-30T12:59:00Z">
              <w:rPr>
                <w:rFonts w:ascii="Roboto" w:eastAsia="Roboto" w:hAnsi="Roboto" w:cs="Roboto"/>
                <w:color w:val="434343"/>
                <w:sz w:val="21"/>
                <w:szCs w:val="21"/>
                <w:highlight w:val="white"/>
              </w:rPr>
            </w:rPrChange>
          </w:rPr>
          <w:t>w</w:t>
        </w:r>
      </w:ins>
      <w:del w:id="22" w:author="Fedora Elrica Gracia" w:date="2020-12-30T12:55:00Z">
        <w:r w:rsidRPr="00133971" w:rsidDel="00133971">
          <w:rPr>
            <w:rFonts w:ascii="Roboto" w:eastAsia="Roboto" w:hAnsi="Roboto" w:cs="Roboto"/>
            <w:color w:val="434343"/>
            <w:sz w:val="21"/>
            <w:szCs w:val="21"/>
            <w:highlight w:val="yellow"/>
            <w:rPrChange w:id="23" w:author="Fedora Elrica Gracia" w:date="2020-12-30T12:59:00Z">
              <w:rPr>
                <w:rFonts w:ascii="Roboto" w:eastAsia="Roboto" w:hAnsi="Roboto" w:cs="Roboto"/>
                <w:color w:val="434343"/>
                <w:sz w:val="21"/>
                <w:szCs w:val="21"/>
                <w:highlight w:val="white"/>
              </w:rPr>
            </w:rPrChange>
          </w:rPr>
          <w:delText>W</w:delText>
        </w:r>
      </w:del>
      <w:r w:rsidRPr="00133971">
        <w:rPr>
          <w:rFonts w:ascii="Roboto" w:eastAsia="Roboto" w:hAnsi="Roboto" w:cs="Roboto"/>
          <w:color w:val="434343"/>
          <w:sz w:val="21"/>
          <w:szCs w:val="21"/>
          <w:highlight w:val="yellow"/>
          <w:rPrChange w:id="24" w:author="Fedora Elrica Gracia" w:date="2020-12-30T12:59:00Z">
            <w:rPr>
              <w:rFonts w:ascii="Roboto" w:eastAsia="Roboto" w:hAnsi="Roboto" w:cs="Roboto"/>
              <w:color w:val="434343"/>
              <w:sz w:val="21"/>
              <w:szCs w:val="21"/>
              <w:highlight w:val="white"/>
            </w:rPr>
          </w:rPrChange>
        </w:rPr>
        <w:t xml:space="preserve">hilst showcasing the amalgamation of art, business, and culture in fashion. </w:t>
      </w:r>
      <w:commentRangeStart w:id="25"/>
      <w:proofErr w:type="gramStart"/>
      <w:ins w:id="26" w:author="Fedora Elrica Gracia" w:date="2020-12-30T12:59:00Z">
        <w:r w:rsidR="00133971">
          <w:rPr>
            <w:rFonts w:ascii="Roboto" w:eastAsia="Roboto" w:hAnsi="Roboto" w:cs="Roboto"/>
            <w:color w:val="434343"/>
            <w:sz w:val="21"/>
            <w:szCs w:val="21"/>
            <w:highlight w:val="white"/>
          </w:rPr>
          <w:t>and</w:t>
        </w:r>
      </w:ins>
      <w:proofErr w:type="gramEnd"/>
      <w:ins w:id="27" w:author="Fedora Elrica Gracia" w:date="2020-12-30T12:55:00Z">
        <w:r w:rsidR="00133971">
          <w:rPr>
            <w:rFonts w:ascii="Roboto" w:eastAsia="Roboto" w:hAnsi="Roboto" w:cs="Roboto"/>
            <w:color w:val="434343"/>
            <w:sz w:val="21"/>
            <w:szCs w:val="21"/>
            <w:highlight w:val="white"/>
          </w:rPr>
          <w:t xml:space="preserve"> to take part in </w:t>
        </w:r>
      </w:ins>
      <w:commentRangeEnd w:id="25"/>
      <w:r w:rsidR="0097583C">
        <w:rPr>
          <w:rStyle w:val="CommentReference"/>
        </w:rPr>
        <w:commentReference w:id="25"/>
      </w:r>
      <w:ins w:id="28" w:author="Fedora Elrica Gracia" w:date="2020-12-30T12:59:00Z">
        <w:r w:rsidR="00133971">
          <w:rPr>
            <w:rFonts w:ascii="Roboto" w:eastAsia="Roboto" w:hAnsi="Roboto" w:cs="Roboto"/>
            <w:color w:val="434343"/>
            <w:sz w:val="21"/>
            <w:szCs w:val="21"/>
            <w:highlight w:val="white"/>
          </w:rPr>
          <w:t>e</w:t>
        </w:r>
      </w:ins>
      <w:del w:id="29" w:author="Fedora Elrica Gracia" w:date="2020-12-30T12:59:00Z">
        <w:r w:rsidDel="00133971">
          <w:rPr>
            <w:rFonts w:ascii="Roboto" w:eastAsia="Roboto" w:hAnsi="Roboto" w:cs="Roboto"/>
            <w:color w:val="434343"/>
            <w:sz w:val="21"/>
            <w:szCs w:val="21"/>
            <w:highlight w:val="white"/>
          </w:rPr>
          <w:delText>E</w:delText>
        </w:r>
      </w:del>
      <w:r>
        <w:rPr>
          <w:rFonts w:ascii="Roboto" w:eastAsia="Roboto" w:hAnsi="Roboto" w:cs="Roboto"/>
          <w:color w:val="434343"/>
          <w:sz w:val="21"/>
          <w:szCs w:val="21"/>
          <w:highlight w:val="white"/>
        </w:rPr>
        <w:t>volving the industry to meet the UN’s Sustainable Development Goals.</w:t>
      </w:r>
    </w:p>
    <w:p w14:paraId="124CE32D" w14:textId="77777777" w:rsidR="00203689" w:rsidRDefault="00203689"/>
    <w:p w14:paraId="5495A5B3" w14:textId="5E6BBCEB" w:rsidR="00203689" w:rsidRDefault="00203689">
      <w:r>
        <w:t xml:space="preserve">Hi </w:t>
      </w:r>
      <w:proofErr w:type="spellStart"/>
      <w:r>
        <w:t>Raisa</w:t>
      </w:r>
      <w:proofErr w:type="spellEnd"/>
      <w:r>
        <w:t>!</w:t>
      </w:r>
    </w:p>
    <w:p w14:paraId="0C02B1CD" w14:textId="3B3CC13F" w:rsidR="00203689" w:rsidRDefault="00203689">
      <w:r>
        <w:t>I think this is a great experience that</w:t>
      </w:r>
      <w:r w:rsidR="00133971">
        <w:t xml:space="preserve"> would light on your creativity and development of intellectual interest.</w:t>
      </w:r>
    </w:p>
    <w:p w14:paraId="1FDB4D9A" w14:textId="77777777" w:rsidR="00133971" w:rsidRDefault="00133971"/>
    <w:p w14:paraId="24CE5F7C" w14:textId="3D824B88" w:rsidR="00133971" w:rsidRDefault="00133971">
      <w:r>
        <w:t xml:space="preserve">In terms of the word count, I suggest to cut the ones I highlighted yellow to allow enough words on your engagement with the idea and the reasons behind your interest. </w:t>
      </w:r>
      <w:r>
        <w:sym w:font="Wingdings" w:char="F04A"/>
      </w:r>
    </w:p>
    <w:p w14:paraId="1C84721F" w14:textId="77777777" w:rsidR="00133971" w:rsidRDefault="00133971"/>
    <w:p w14:paraId="201ADFBD" w14:textId="42060C48" w:rsidR="00133971" w:rsidRDefault="00133971">
      <w:r>
        <w:t xml:space="preserve">All the best, </w:t>
      </w:r>
      <w:proofErr w:type="spellStart"/>
      <w:r>
        <w:t>Raisa</w:t>
      </w:r>
      <w:proofErr w:type="spellEnd"/>
      <w:r>
        <w:t>!</w:t>
      </w:r>
      <w:bookmarkStart w:id="30" w:name="_GoBack"/>
      <w:bookmarkEnd w:id="30"/>
    </w:p>
    <w:p w14:paraId="3A56424E" w14:textId="77777777" w:rsidR="00203689" w:rsidRDefault="00203689"/>
    <w:p w14:paraId="4F752078" w14:textId="77777777" w:rsidR="00203689" w:rsidRDefault="00203689"/>
    <w:sectPr w:rsidR="00203689"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Fedora Elrica Gracia" w:date="2020-12-30T13:05:00Z" w:initials="FE">
    <w:p w14:paraId="0567E4A4" w14:textId="48D5205E" w:rsidR="0097583C" w:rsidRDefault="0097583C">
      <w:pPr>
        <w:pStyle w:val="CommentText"/>
      </w:pPr>
      <w:r>
        <w:rPr>
          <w:rStyle w:val="CommentReference"/>
        </w:rPr>
        <w:annotationRef/>
      </w:r>
      <w:r>
        <w:t xml:space="preserve">Add ‘and to take part in’ if you choose to delete the part highlighted yellow. </w:t>
      </w:r>
      <w:r>
        <w:sym w:font="Wingdings" w:char="F04A"/>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41"/>
    <w:rsid w:val="000E7BE2"/>
    <w:rsid w:val="00133971"/>
    <w:rsid w:val="001564FA"/>
    <w:rsid w:val="00203689"/>
    <w:rsid w:val="006B23A6"/>
    <w:rsid w:val="00935A1E"/>
    <w:rsid w:val="0097583C"/>
    <w:rsid w:val="00A101AB"/>
    <w:rsid w:val="00AD4041"/>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0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41"/>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68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689"/>
    <w:rPr>
      <w:rFonts w:ascii="Lucida Grande" w:eastAsia="Arial" w:hAnsi="Lucida Grande" w:cs="Lucida Grande"/>
      <w:sz w:val="18"/>
      <w:szCs w:val="18"/>
      <w:lang w:val="en-GB"/>
    </w:rPr>
  </w:style>
  <w:style w:type="character" w:styleId="CommentReference">
    <w:name w:val="annotation reference"/>
    <w:basedOn w:val="DefaultParagraphFont"/>
    <w:uiPriority w:val="99"/>
    <w:semiHidden/>
    <w:unhideWhenUsed/>
    <w:rsid w:val="0097583C"/>
    <w:rPr>
      <w:sz w:val="18"/>
      <w:szCs w:val="18"/>
    </w:rPr>
  </w:style>
  <w:style w:type="paragraph" w:styleId="CommentText">
    <w:name w:val="annotation text"/>
    <w:basedOn w:val="Normal"/>
    <w:link w:val="CommentTextChar"/>
    <w:uiPriority w:val="99"/>
    <w:semiHidden/>
    <w:unhideWhenUsed/>
    <w:rsid w:val="0097583C"/>
    <w:pPr>
      <w:spacing w:line="240" w:lineRule="auto"/>
    </w:pPr>
    <w:rPr>
      <w:sz w:val="24"/>
      <w:szCs w:val="24"/>
    </w:rPr>
  </w:style>
  <w:style w:type="character" w:customStyle="1" w:styleId="CommentTextChar">
    <w:name w:val="Comment Text Char"/>
    <w:basedOn w:val="DefaultParagraphFont"/>
    <w:link w:val="CommentText"/>
    <w:uiPriority w:val="99"/>
    <w:semiHidden/>
    <w:rsid w:val="0097583C"/>
    <w:rPr>
      <w:rFonts w:ascii="Arial" w:eastAsia="Arial" w:hAnsi="Arial" w:cs="Arial"/>
      <w:lang w:val="en-GB"/>
    </w:rPr>
  </w:style>
  <w:style w:type="paragraph" w:styleId="CommentSubject">
    <w:name w:val="annotation subject"/>
    <w:basedOn w:val="CommentText"/>
    <w:next w:val="CommentText"/>
    <w:link w:val="CommentSubjectChar"/>
    <w:uiPriority w:val="99"/>
    <w:semiHidden/>
    <w:unhideWhenUsed/>
    <w:rsid w:val="0097583C"/>
    <w:rPr>
      <w:b/>
      <w:bCs/>
      <w:sz w:val="20"/>
      <w:szCs w:val="20"/>
    </w:rPr>
  </w:style>
  <w:style w:type="character" w:customStyle="1" w:styleId="CommentSubjectChar">
    <w:name w:val="Comment Subject Char"/>
    <w:basedOn w:val="CommentTextChar"/>
    <w:link w:val="CommentSubject"/>
    <w:uiPriority w:val="99"/>
    <w:semiHidden/>
    <w:rsid w:val="0097583C"/>
    <w:rPr>
      <w:rFonts w:ascii="Arial" w:eastAsia="Arial" w:hAnsi="Arial" w:cs="Arial"/>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41"/>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68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689"/>
    <w:rPr>
      <w:rFonts w:ascii="Lucida Grande" w:eastAsia="Arial" w:hAnsi="Lucida Grande" w:cs="Lucida Grande"/>
      <w:sz w:val="18"/>
      <w:szCs w:val="18"/>
      <w:lang w:val="en-GB"/>
    </w:rPr>
  </w:style>
  <w:style w:type="character" w:styleId="CommentReference">
    <w:name w:val="annotation reference"/>
    <w:basedOn w:val="DefaultParagraphFont"/>
    <w:uiPriority w:val="99"/>
    <w:semiHidden/>
    <w:unhideWhenUsed/>
    <w:rsid w:val="0097583C"/>
    <w:rPr>
      <w:sz w:val="18"/>
      <w:szCs w:val="18"/>
    </w:rPr>
  </w:style>
  <w:style w:type="paragraph" w:styleId="CommentText">
    <w:name w:val="annotation text"/>
    <w:basedOn w:val="Normal"/>
    <w:link w:val="CommentTextChar"/>
    <w:uiPriority w:val="99"/>
    <w:semiHidden/>
    <w:unhideWhenUsed/>
    <w:rsid w:val="0097583C"/>
    <w:pPr>
      <w:spacing w:line="240" w:lineRule="auto"/>
    </w:pPr>
    <w:rPr>
      <w:sz w:val="24"/>
      <w:szCs w:val="24"/>
    </w:rPr>
  </w:style>
  <w:style w:type="character" w:customStyle="1" w:styleId="CommentTextChar">
    <w:name w:val="Comment Text Char"/>
    <w:basedOn w:val="DefaultParagraphFont"/>
    <w:link w:val="CommentText"/>
    <w:uiPriority w:val="99"/>
    <w:semiHidden/>
    <w:rsid w:val="0097583C"/>
    <w:rPr>
      <w:rFonts w:ascii="Arial" w:eastAsia="Arial" w:hAnsi="Arial" w:cs="Arial"/>
      <w:lang w:val="en-GB"/>
    </w:rPr>
  </w:style>
  <w:style w:type="paragraph" w:styleId="CommentSubject">
    <w:name w:val="annotation subject"/>
    <w:basedOn w:val="CommentText"/>
    <w:next w:val="CommentText"/>
    <w:link w:val="CommentSubjectChar"/>
    <w:uiPriority w:val="99"/>
    <w:semiHidden/>
    <w:unhideWhenUsed/>
    <w:rsid w:val="0097583C"/>
    <w:rPr>
      <w:b/>
      <w:bCs/>
      <w:sz w:val="20"/>
      <w:szCs w:val="20"/>
    </w:rPr>
  </w:style>
  <w:style w:type="character" w:customStyle="1" w:styleId="CommentSubjectChar">
    <w:name w:val="Comment Subject Char"/>
    <w:basedOn w:val="CommentTextChar"/>
    <w:link w:val="CommentSubject"/>
    <w:uiPriority w:val="99"/>
    <w:semiHidden/>
    <w:rsid w:val="0097583C"/>
    <w:rPr>
      <w:rFonts w:ascii="Arial" w:eastAsia="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391</Words>
  <Characters>2232</Characters>
  <Application>Microsoft Macintosh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Fedora Elrica Gracia</cp:lastModifiedBy>
  <cp:revision>2</cp:revision>
  <dcterms:created xsi:type="dcterms:W3CDTF">2020-12-28T15:42:00Z</dcterms:created>
  <dcterms:modified xsi:type="dcterms:W3CDTF">2020-12-30T06:05:00Z</dcterms:modified>
</cp:coreProperties>
</file>