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0F723" w14:textId="77777777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  <w:lang w:val="en-ID"/>
        </w:rPr>
        <w:t>A. Reflect on your membership in a community. Why is your involvement important to you? How has it shaped you? You may define community however you like.</w:t>
      </w:r>
    </w:p>
    <w:p w14:paraId="4205B535" w14:textId="77777777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</w:p>
    <w:p w14:paraId="700594A2" w14:textId="588A8F9A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After losing 50 pounds, I </w:t>
      </w:r>
      <w:del w:id="0" w:author="Matthew" w:date="2020-12-30T22:16:00Z">
        <w:r w:rsidRPr="001F43B5" w:rsidDel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>always focused on my</w:delText>
        </w:r>
      </w:del>
      <w:ins w:id="1" w:author="Matthew" w:date="2020-12-30T22:16:00Z">
        <w:r w:rsidR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hopped on the “toxic</w:t>
        </w:r>
      </w:ins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 diet</w:t>
      </w:r>
      <w:ins w:id="2" w:author="Matthew" w:date="2020-12-30T22:16:00Z">
        <w:r w:rsidR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ing” train, </w:t>
        </w:r>
      </w:ins>
      <w:ins w:id="3" w:author="Matthew" w:date="2020-12-30T22:17:00Z">
        <w:r w:rsidR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neglecting the challenging yet rewarding art of balance –</w:t>
        </w:r>
      </w:ins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 </w:t>
      </w:r>
      <w:del w:id="4" w:author="Matthew" w:date="2020-12-30T22:17:00Z">
        <w:r w:rsidRPr="001F43B5" w:rsidDel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 xml:space="preserve">and neglected my </w:delText>
        </w:r>
      </w:del>
      <w:ins w:id="5" w:author="Matthew" w:date="2020-12-30T22:17:00Z">
        <w:r w:rsidR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for wh</w:t>
        </w:r>
      </w:ins>
      <w:ins w:id="6" w:author="Matthew" w:date="2020-12-30T22:18:00Z">
        <w:r w:rsidR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ich </w:t>
        </w:r>
      </w:ins>
      <w:del w:id="7" w:author="Matthew" w:date="2020-12-30T22:18:00Z">
        <w:r w:rsidRPr="001F43B5" w:rsidDel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>body’s physical health</w:delText>
        </w:r>
      </w:del>
      <w:ins w:id="8" w:author="Matthew" w:date="2020-12-30T22:18:00Z">
        <w:r w:rsidR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my physique soon enough took a toll</w:t>
        </w:r>
      </w:ins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. </w:t>
      </w:r>
      <w:del w:id="9" w:author="Matthew" w:date="2020-12-30T22:18:00Z">
        <w:r w:rsidRPr="001F43B5" w:rsidDel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>As many people do, I was one who fell into the trap of “toxic dieting”.</w:delText>
        </w:r>
      </w:del>
    </w:p>
    <w:p w14:paraId="2123F7A6" w14:textId="77777777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 </w:t>
      </w:r>
    </w:p>
    <w:p w14:paraId="7BE06B40" w14:textId="77777777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Thus, I signed up at F45, a gym offering 45-minute circuit training classes.</w:t>
      </w:r>
    </w:p>
    <w:p w14:paraId="6B7F6F2F" w14:textId="77777777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 </w:t>
      </w:r>
    </w:p>
    <w:p w14:paraId="12D93E83" w14:textId="4A48BB02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When I came for my first session, I was nervous and </w:t>
      </w:r>
      <w:ins w:id="10" w:author="Matthew" w:date="2020-12-30T22:19:00Z">
        <w:r w:rsidR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felt </w:t>
        </w:r>
      </w:ins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insecure. My fitness level was nowhere near where I wanted it to be, running out of breath and feeling faint after the first 10 minutes of jogging.</w:t>
      </w:r>
    </w:p>
    <w:p w14:paraId="333FD260" w14:textId="77777777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 </w:t>
      </w:r>
    </w:p>
    <w:p w14:paraId="32767BDA" w14:textId="09622DF7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Having supportive coaches that bring positive energy motivated me to improve. Every morning at 6am, I </w:t>
      </w:r>
      <w:del w:id="11" w:author="Matthew" w:date="2020-12-30T22:32:00Z">
        <w:r w:rsidRPr="001F43B5" w:rsidDel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 xml:space="preserve">am </w:delText>
        </w:r>
      </w:del>
      <w:ins w:id="12" w:author="Matthew" w:date="2020-12-30T22:32:00Z">
        <w:r w:rsidR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would be</w:t>
        </w:r>
        <w:r w:rsidR="00271AC7" w:rsidRPr="001F43B5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 </w:t>
        </w:r>
      </w:ins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fuelled by the friendly community, </w:t>
      </w:r>
      <w:ins w:id="13" w:author="Matthew" w:date="2020-12-30T22:13:00Z">
        <w:r w:rsidR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from </w:t>
        </w:r>
      </w:ins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sharing individual fitness journeys to inspiring each other. </w:t>
      </w:r>
      <w:r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At F45, no one is a beginner nor an expert. </w:t>
      </w:r>
      <w:del w:id="14" w:author="Matthew" w:date="2020-12-30T22:20:00Z">
        <w:r w:rsidRPr="001F43B5" w:rsidDel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 xml:space="preserve">Whether </w:delText>
        </w:r>
      </w:del>
      <w:ins w:id="15" w:author="Matthew" w:date="2020-12-30T22:21:00Z">
        <w:r w:rsidR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T</w:t>
        </w:r>
      </w:ins>
      <w:ins w:id="16" w:author="Matthew" w:date="2020-12-30T22:20:00Z">
        <w:r w:rsidR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o n</w:t>
        </w:r>
      </w:ins>
      <w:ins w:id="17" w:author="Matthew" w:date="2020-12-30T22:21:00Z">
        <w:r w:rsidR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ever</w:t>
        </w:r>
      </w:ins>
      <w:ins w:id="18" w:author="Matthew" w:date="2020-12-30T22:20:00Z">
        <w:r w:rsidR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 </w:t>
        </w:r>
      </w:ins>
      <w:ins w:id="19" w:author="Matthew" w:date="2020-12-30T22:21:00Z">
        <w:r w:rsidR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set</w:t>
        </w:r>
      </w:ins>
      <w:ins w:id="20" w:author="Matthew" w:date="2020-12-30T22:20:00Z">
        <w:r w:rsidR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 another person’s record</w:t>
        </w:r>
      </w:ins>
      <w:ins w:id="21" w:author="Matthew" w:date="2020-12-30T22:22:00Z">
        <w:r w:rsidR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 is the </w:t>
        </w:r>
      </w:ins>
      <w:ins w:id="22" w:author="Matthew" w:date="2020-12-30T22:24:00Z">
        <w:r w:rsidR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key</w:t>
        </w:r>
      </w:ins>
      <w:ins w:id="23" w:author="Matthew" w:date="2020-12-30T22:22:00Z">
        <w:r w:rsidR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 I was </w:t>
        </w:r>
      </w:ins>
      <w:ins w:id="24" w:author="Matthew" w:date="2020-12-30T22:25:00Z">
        <w:r w:rsidR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passed on</w:t>
        </w:r>
      </w:ins>
      <w:ins w:id="25" w:author="Matthew" w:date="2020-12-30T22:20:00Z">
        <w:r w:rsidR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. W</w:t>
        </w:r>
        <w:r w:rsidR="00591953" w:rsidRPr="001F43B5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hether </w:t>
        </w:r>
      </w:ins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it </w:t>
      </w:r>
      <w:del w:id="26" w:author="Matthew" w:date="2020-12-30T22:22:00Z">
        <w:r w:rsidRPr="001F43B5" w:rsidDel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 xml:space="preserve">is to lift </w:delText>
        </w:r>
      </w:del>
      <w:ins w:id="27" w:author="Matthew" w:date="2020-12-30T22:22:00Z">
        <w:r w:rsidR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be lifting </w:t>
        </w:r>
      </w:ins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1kg heavier or </w:t>
      </w:r>
      <w:del w:id="28" w:author="Matthew" w:date="2020-12-30T22:22:00Z">
        <w:r w:rsidRPr="001F43B5" w:rsidDel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 xml:space="preserve">an </w:delText>
        </w:r>
      </w:del>
      <w:ins w:id="29" w:author="Matthew" w:date="2020-12-30T22:24:00Z">
        <w:r w:rsidR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performing</w:t>
        </w:r>
      </w:ins>
      <w:ins w:id="30" w:author="Matthew" w:date="2020-12-30T22:23:00Z">
        <w:r w:rsidR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 an </w:t>
        </w:r>
      </w:ins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additional pull up</w:t>
      </w:r>
      <w:ins w:id="31" w:author="Matthew" w:date="2020-12-30T22:23:00Z">
        <w:r w:rsidR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 every rep, </w:t>
        </w:r>
      </w:ins>
      <w:ins w:id="32" w:author="Matthew" w:date="2020-12-30T22:24:00Z">
        <w:r w:rsidR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beating my own self </w:t>
        </w:r>
      </w:ins>
      <w:ins w:id="33" w:author="Matthew" w:date="2020-12-30T22:25:00Z">
        <w:r w:rsidR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is the winning mindset</w:t>
        </w:r>
      </w:ins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.</w:t>
      </w:r>
      <w:del w:id="34" w:author="Matthew" w:date="2020-12-30T22:25:00Z">
        <w:r w:rsidRPr="001F43B5" w:rsidDel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> </w:delText>
        </w:r>
        <w:r w:rsidDel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>We’re all in it together.</w:delText>
        </w:r>
        <w:r w:rsidRPr="001F43B5" w:rsidDel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> </w:delText>
        </w:r>
      </w:del>
    </w:p>
    <w:p w14:paraId="067A1EE9" w14:textId="77777777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</w:p>
    <w:p w14:paraId="1600736A" w14:textId="03493375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This community is pivotal as a support system to cheer me on and keep me accountable</w:t>
      </w:r>
      <w:r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 at the same time</w:t>
      </w: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, constantly invigorating me</w:t>
      </w:r>
      <w:ins w:id="35" w:author="Matthew" w:date="2020-12-30T22:26:00Z">
        <w:r w:rsidR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; r</w:t>
        </w:r>
      </w:ins>
      <w:del w:id="36" w:author="Matthew" w:date="2020-12-30T22:26:00Z">
        <w:r w:rsidRPr="001F43B5" w:rsidDel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>. R</w:delText>
        </w:r>
      </w:del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eminding me that it is </w:t>
      </w:r>
      <w:del w:id="37" w:author="Matthew" w:date="2020-12-30T22:26:00Z">
        <w:r w:rsidRPr="001F43B5" w:rsidDel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>the mental limitations of our mindsets</w:delText>
        </w:r>
      </w:del>
      <w:ins w:id="38" w:author="Matthew" w:date="2020-12-30T22:26:00Z">
        <w:r w:rsidR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our own “can’t do”</w:t>
        </w:r>
      </w:ins>
      <w:ins w:id="39" w:author="Matthew" w:date="2020-12-30T22:27:00Z">
        <w:r w:rsidR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 or “later” attitudes</w:t>
        </w:r>
      </w:ins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 that stop us from </w:t>
      </w:r>
      <w:del w:id="40" w:author="Matthew" w:date="2020-12-30T22:27:00Z">
        <w:r w:rsidRPr="001F43B5" w:rsidDel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>reaching our desires</w:delText>
        </w:r>
      </w:del>
      <w:ins w:id="41" w:author="Matthew" w:date="2020-12-30T22:27:00Z">
        <w:r w:rsidR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stepping </w:t>
        </w:r>
      </w:ins>
      <w:ins w:id="42" w:author="Matthew" w:date="2020-12-30T22:31:00Z">
        <w:r w:rsidR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u</w:t>
        </w:r>
      </w:ins>
      <w:ins w:id="43" w:author="Matthew" w:date="2020-12-30T22:32:00Z">
        <w:r w:rsidR="00705790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p.</w:t>
        </w:r>
      </w:ins>
      <w:del w:id="44" w:author="Matthew" w:date="2020-12-30T22:26:00Z">
        <w:r w:rsidRPr="001F43B5" w:rsidDel="00271AC7">
          <w:rPr>
            <w:rFonts w:ascii="Arial" w:eastAsia="Times New Roman" w:hAnsi="Arial" w:cs="Times New Roman"/>
            <w:color w:val="000000"/>
            <w:sz w:val="16"/>
            <w:szCs w:val="16"/>
            <w:shd w:val="clear" w:color="auto" w:fill="FFFFFF"/>
            <w:lang w:val="en-ID"/>
          </w:rPr>
          <w:delText xml:space="preserve"> </w:delText>
        </w:r>
      </w:del>
      <w:del w:id="45" w:author="Matthew" w:date="2020-12-30T22:31:00Z">
        <w:r w:rsidRPr="001F43B5" w:rsidDel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>.</w:delText>
        </w:r>
      </w:del>
    </w:p>
    <w:p w14:paraId="2A5867C6" w14:textId="77777777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 </w:t>
      </w:r>
    </w:p>
    <w:p w14:paraId="1C91EE99" w14:textId="332CF82E" w:rsidR="001F43B5" w:rsidRDefault="001F43B5" w:rsidP="001F43B5">
      <w:pPr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</w:pP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From first deadlifting 10kgs to now 60kgs, I realized that who I am is reflective of my actions. I only began to see progress when I came consistently and pushed myself to my breaking point every second of that 45 minutes</w:t>
      </w:r>
      <w:del w:id="46" w:author="Matthew" w:date="2020-12-30T22:15:00Z">
        <w:r w:rsidRPr="001F43B5" w:rsidDel="00591953">
          <w:rPr>
            <w:rFonts w:ascii="Arial" w:eastAsia="Times New Roman" w:hAnsi="Arial" w:cs="Times New Roman"/>
            <w:color w:val="000000"/>
            <w:sz w:val="16"/>
            <w:szCs w:val="16"/>
            <w:shd w:val="clear" w:color="auto" w:fill="FFFFFF"/>
            <w:lang w:val="en-ID"/>
          </w:rPr>
          <w:delText xml:space="preserve">. </w:delText>
        </w:r>
        <w:r w:rsidRPr="001F43B5" w:rsidDel="005919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>Forced to confront</w:delText>
        </w:r>
      </w:del>
      <w:ins w:id="47" w:author="Matthew" w:date="2020-12-30T22:15:00Z">
        <w:r w:rsidR="00591953">
          <w:rPr>
            <w:rFonts w:ascii="Arial" w:eastAsia="Times New Roman" w:hAnsi="Arial" w:cs="Times New Roman"/>
            <w:color w:val="000000"/>
            <w:sz w:val="16"/>
            <w:szCs w:val="16"/>
            <w:shd w:val="clear" w:color="auto" w:fill="FFFFFF"/>
            <w:lang w:val="en-ID"/>
          </w:rPr>
          <w:t xml:space="preserve">, </w:t>
        </w:r>
      </w:ins>
      <w:ins w:id="48" w:author="Matthew" w:date="2020-12-30T22:30:00Z">
        <w:r w:rsidR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a vanquishing regimen I never see myself stop doing.</w:t>
        </w:r>
      </w:ins>
      <w:del w:id="49" w:author="Matthew" w:date="2020-12-30T22:30:00Z">
        <w:r w:rsidRPr="001F43B5" w:rsidDel="00271AC7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 xml:space="preserve"> my discomfort both physically and mentally. Ultimately, F45 did not only shape my body but also my work ethic and discipline.</w:delText>
        </w:r>
      </w:del>
    </w:p>
    <w:p w14:paraId="5F39DD24" w14:textId="49E5A583" w:rsidR="00213FAB" w:rsidRDefault="00213FAB" w:rsidP="001F43B5">
      <w:pPr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</w:pPr>
    </w:p>
    <w:p w14:paraId="0A0B80F6" w14:textId="765F2632" w:rsidR="00213FAB" w:rsidRDefault="00213FAB" w:rsidP="001F43B5">
      <w:pPr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</w:pPr>
    </w:p>
    <w:p w14:paraId="3B493B49" w14:textId="03742163" w:rsidR="00213FAB" w:rsidRDefault="00213FAB" w:rsidP="001F43B5">
      <w:pPr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</w:pPr>
    </w:p>
    <w:p w14:paraId="1931797B" w14:textId="1A0E2519" w:rsidR="00213FAB" w:rsidRDefault="00213FAB" w:rsidP="001F43B5">
      <w:pPr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</w:pPr>
    </w:p>
    <w:p w14:paraId="2BB1F983" w14:textId="61B7E242" w:rsidR="00213FAB" w:rsidRDefault="00213FAB" w:rsidP="001F43B5">
      <w:pPr>
        <w:rPr>
          <w:ins w:id="50" w:author="Matthew" w:date="2020-12-30T22:34:00Z"/>
          <w:rFonts w:ascii="Times New Roman" w:eastAsia="Times New Roman" w:hAnsi="Times New Roman" w:cs="Times New Roman"/>
          <w:i/>
          <w:iCs/>
          <w:lang w:val="en-ID"/>
        </w:rPr>
      </w:pPr>
      <w:ins w:id="51" w:author="Matthew" w:date="2020-12-30T22:33:00Z">
        <w:r>
          <w:rPr>
            <w:rFonts w:ascii="Times New Roman" w:eastAsia="Times New Roman" w:hAnsi="Times New Roman" w:cs="Times New Roman"/>
            <w:i/>
            <w:iCs/>
            <w:lang w:val="en-ID"/>
          </w:rPr>
          <w:t>Hi R</w:t>
        </w:r>
      </w:ins>
      <w:ins w:id="52" w:author="Matthew" w:date="2020-12-30T22:34:00Z">
        <w:r>
          <w:rPr>
            <w:rFonts w:ascii="Times New Roman" w:eastAsia="Times New Roman" w:hAnsi="Times New Roman" w:cs="Times New Roman"/>
            <w:i/>
            <w:iCs/>
            <w:lang w:val="en-ID"/>
          </w:rPr>
          <w:t>aisa!</w:t>
        </w:r>
      </w:ins>
    </w:p>
    <w:p w14:paraId="666FE8BF" w14:textId="6E40E15E" w:rsidR="00213FAB" w:rsidRDefault="00213FAB" w:rsidP="001F43B5">
      <w:pPr>
        <w:rPr>
          <w:ins w:id="53" w:author="Matthew" w:date="2020-12-30T22:34:00Z"/>
          <w:rFonts w:ascii="Times New Roman" w:eastAsia="Times New Roman" w:hAnsi="Times New Roman" w:cs="Times New Roman"/>
          <w:i/>
          <w:iCs/>
          <w:lang w:val="en-ID"/>
        </w:rPr>
      </w:pPr>
    </w:p>
    <w:p w14:paraId="4A12C843" w14:textId="4F8E5FB0" w:rsidR="00213FAB" w:rsidRDefault="00213FAB" w:rsidP="001F43B5">
      <w:pPr>
        <w:rPr>
          <w:ins w:id="54" w:author="Matthew" w:date="2020-12-30T22:36:00Z"/>
          <w:rFonts w:ascii="Times New Roman" w:eastAsia="Times New Roman" w:hAnsi="Times New Roman" w:cs="Times New Roman"/>
          <w:i/>
          <w:iCs/>
          <w:lang w:val="en-ID"/>
        </w:rPr>
      </w:pPr>
      <w:ins w:id="55" w:author="Matthew" w:date="2020-12-30T22:34:00Z">
        <w:r>
          <w:rPr>
            <w:rFonts w:ascii="Times New Roman" w:eastAsia="Times New Roman" w:hAnsi="Times New Roman" w:cs="Times New Roman"/>
            <w:i/>
            <w:iCs/>
            <w:lang w:val="en-ID"/>
          </w:rPr>
          <w:t>I think this piece is brilliant in all its succinctness. You supported e</w:t>
        </w:r>
      </w:ins>
      <w:ins w:id="56" w:author="Matthew" w:date="2020-12-30T22:35:00Z">
        <w:r>
          <w:rPr>
            <w:rFonts w:ascii="Times New Roman" w:eastAsia="Times New Roman" w:hAnsi="Times New Roman" w:cs="Times New Roman"/>
            <w:i/>
            <w:iCs/>
            <w:lang w:val="en-ID"/>
          </w:rPr>
          <w:t>ach reflective phrase with a snippet of your fitness journey – which is exactly what you’re supposed to do to make your essay mea</w:t>
        </w:r>
      </w:ins>
      <w:ins w:id="57" w:author="Matthew" w:date="2020-12-30T22:36:00Z">
        <w:r>
          <w:rPr>
            <w:rFonts w:ascii="Times New Roman" w:eastAsia="Times New Roman" w:hAnsi="Times New Roman" w:cs="Times New Roman"/>
            <w:i/>
            <w:iCs/>
            <w:lang w:val="en-ID"/>
          </w:rPr>
          <w:t>ningful yet easy-to-read and entertaining at the same time. Excellent job!</w:t>
        </w:r>
      </w:ins>
    </w:p>
    <w:p w14:paraId="23F9B882" w14:textId="3E281756" w:rsidR="00213FAB" w:rsidRDefault="00213FAB" w:rsidP="001F43B5">
      <w:pPr>
        <w:rPr>
          <w:ins w:id="58" w:author="Matthew" w:date="2020-12-30T22:36:00Z"/>
          <w:rFonts w:ascii="Times New Roman" w:eastAsia="Times New Roman" w:hAnsi="Times New Roman" w:cs="Times New Roman"/>
          <w:i/>
          <w:iCs/>
          <w:lang w:val="en-ID"/>
        </w:rPr>
      </w:pPr>
    </w:p>
    <w:p w14:paraId="23141C5B" w14:textId="565007DE" w:rsidR="00213FAB" w:rsidRPr="00213FAB" w:rsidRDefault="00213FAB" w:rsidP="001F43B5">
      <w:pPr>
        <w:rPr>
          <w:rFonts w:ascii="Times New Roman" w:eastAsia="Times New Roman" w:hAnsi="Times New Roman" w:cs="Times New Roman"/>
          <w:i/>
          <w:iCs/>
          <w:lang w:val="en-ID"/>
          <w:rPrChange w:id="59" w:author="Matthew" w:date="2020-12-30T22:33:00Z">
            <w:rPr>
              <w:rFonts w:ascii="Times New Roman" w:eastAsia="Times New Roman" w:hAnsi="Times New Roman" w:cs="Times New Roman"/>
              <w:lang w:val="en-ID"/>
            </w:rPr>
          </w:rPrChange>
        </w:rPr>
      </w:pPr>
      <w:ins w:id="60" w:author="Matthew" w:date="2020-12-30T22:36:00Z">
        <w:r>
          <w:rPr>
            <w:rFonts w:ascii="Times New Roman" w:eastAsia="Times New Roman" w:hAnsi="Times New Roman" w:cs="Times New Roman"/>
            <w:i/>
            <w:iCs/>
            <w:lang w:val="en-ID"/>
          </w:rPr>
          <w:t>- Matthew</w:t>
        </w:r>
      </w:ins>
    </w:p>
    <w:p w14:paraId="32FC6495" w14:textId="77777777" w:rsidR="00FE56C1" w:rsidRDefault="00213FAB"/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B5"/>
    <w:rsid w:val="000E7BE2"/>
    <w:rsid w:val="001564FA"/>
    <w:rsid w:val="001F43B5"/>
    <w:rsid w:val="00213FAB"/>
    <w:rsid w:val="00271AC7"/>
    <w:rsid w:val="00591953"/>
    <w:rsid w:val="006B23A6"/>
    <w:rsid w:val="00705790"/>
    <w:rsid w:val="00935A1E"/>
    <w:rsid w:val="00A101AB"/>
    <w:rsid w:val="00B84682"/>
    <w:rsid w:val="00B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62FCA"/>
  <w15:chartTrackingRefBased/>
  <w15:docId w15:val="{7C67F817-B102-A641-92DD-FA82D5F1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3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F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FAB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213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9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Matthew</cp:lastModifiedBy>
  <cp:revision>3</cp:revision>
  <dcterms:created xsi:type="dcterms:W3CDTF">2020-12-29T00:35:00Z</dcterms:created>
  <dcterms:modified xsi:type="dcterms:W3CDTF">2020-12-30T14:36:00Z</dcterms:modified>
</cp:coreProperties>
</file>