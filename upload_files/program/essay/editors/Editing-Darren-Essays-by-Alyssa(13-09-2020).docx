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1F7DE" w14:textId="385301B2" w:rsidR="001913A9" w:rsidRDefault="001913A9" w:rsidP="001913A9">
      <w:pPr>
        <w:shd w:val="clear" w:color="auto" w:fill="FFFFFF"/>
        <w:spacing w:line="360" w:lineRule="atLeast"/>
        <w:rPr>
          <w:rFonts w:ascii="NeutrifStudio-Regular" w:eastAsia="Times New Roman" w:hAnsi="NeutrifStudio-Regular" w:cs="Times New Roman"/>
          <w:b/>
          <w:bCs/>
          <w:color w:val="4A4A4A"/>
          <w:lang w:val="en-ID" w:eastAsia="zh-CN"/>
        </w:rPr>
      </w:pPr>
      <w:r w:rsidRPr="001913A9">
        <w:rPr>
          <w:rFonts w:ascii="NeutrifStudio-Regular" w:eastAsia="Times New Roman" w:hAnsi="NeutrifStudio-Regular" w:cs="Times New Roman"/>
          <w:b/>
          <w:bCs/>
          <w:color w:val="4A4A4A"/>
          <w:lang w:val="en-ID" w:eastAsia="zh-CN"/>
        </w:rPr>
        <w:t>7. Share an essay on any topic of your choice. It can be one you’ve already written, one that responds to a different prompt, or one of your own design.</w:t>
      </w:r>
    </w:p>
    <w:p w14:paraId="6374D6B0" w14:textId="145D13A7" w:rsidR="001913A9" w:rsidRDefault="001913A9" w:rsidP="001913A9">
      <w:pPr>
        <w:shd w:val="clear" w:color="auto" w:fill="FFFFFF"/>
        <w:spacing w:line="360" w:lineRule="atLeast"/>
        <w:rPr>
          <w:rFonts w:ascii="NeutrifStudio-Regular" w:eastAsia="Times New Roman" w:hAnsi="NeutrifStudio-Regular" w:cs="Times New Roman"/>
          <w:b/>
          <w:bCs/>
          <w:color w:val="4A4A4A"/>
          <w:lang w:val="en-ID" w:eastAsia="zh-CN"/>
        </w:rPr>
      </w:pPr>
    </w:p>
    <w:p w14:paraId="51C7AEDB" w14:textId="4E049E6E" w:rsidR="001913A9" w:rsidRDefault="001913A9" w:rsidP="001913A9">
      <w:pPr>
        <w:shd w:val="clear" w:color="auto" w:fill="FFFFFF"/>
        <w:spacing w:line="360" w:lineRule="atLeast"/>
        <w:rPr>
          <w:rFonts w:ascii="NeutrifStudio-Regular" w:eastAsia="Times New Roman" w:hAnsi="NeutrifStudio-Regular" w:cs="Times New Roman"/>
          <w:b/>
          <w:bCs/>
          <w:color w:val="4A4A4A"/>
          <w:lang w:val="en-ID" w:eastAsia="zh-CN"/>
        </w:rPr>
      </w:pPr>
      <w:r>
        <w:rPr>
          <w:rFonts w:ascii="NeutrifStudio-Regular" w:eastAsia="Times New Roman" w:hAnsi="NeutrifStudio-Regular" w:cs="Times New Roman"/>
          <w:b/>
          <w:bCs/>
          <w:color w:val="4A4A4A"/>
          <w:lang w:val="en-ID" w:eastAsia="zh-CN"/>
        </w:rPr>
        <w:t>OR</w:t>
      </w:r>
    </w:p>
    <w:p w14:paraId="223EB56F" w14:textId="5AC32423" w:rsidR="001913A9" w:rsidRDefault="001913A9" w:rsidP="001913A9">
      <w:pPr>
        <w:shd w:val="clear" w:color="auto" w:fill="FFFFFF"/>
        <w:spacing w:line="360" w:lineRule="atLeast"/>
        <w:rPr>
          <w:rFonts w:ascii="NeutrifStudio-Regular" w:eastAsia="Times New Roman" w:hAnsi="NeutrifStudio-Regular" w:cs="Times New Roman"/>
          <w:b/>
          <w:bCs/>
          <w:color w:val="4A4A4A"/>
          <w:lang w:val="en-ID" w:eastAsia="zh-CN"/>
        </w:rPr>
      </w:pPr>
    </w:p>
    <w:p w14:paraId="0B4E3121" w14:textId="3D7BBE13" w:rsidR="001913A9" w:rsidRPr="001913A9" w:rsidRDefault="001913A9" w:rsidP="002B5FE1">
      <w:pPr>
        <w:shd w:val="clear" w:color="auto" w:fill="FFFFFF"/>
        <w:spacing w:after="600" w:line="360" w:lineRule="atLeast"/>
        <w:rPr>
          <w:rFonts w:ascii="NeutrifStudio-Regular" w:eastAsia="Times New Roman" w:hAnsi="NeutrifStudio-Regular" w:cs="Times New Roman"/>
          <w:b/>
          <w:bCs/>
          <w:color w:val="4A4A4A"/>
          <w:lang w:val="en-ID" w:eastAsia="zh-CN"/>
        </w:rPr>
      </w:pPr>
      <w:commentRangeStart w:id="0"/>
      <w:r w:rsidRPr="001913A9">
        <w:rPr>
          <w:rFonts w:ascii="NeutrifStudio-Regular" w:eastAsia="Times New Roman" w:hAnsi="NeutrifStudio-Regular" w:cs="Times New Roman"/>
          <w:b/>
          <w:bCs/>
          <w:color w:val="4A4A4A"/>
          <w:lang w:val="en-ID" w:eastAsia="zh-CN"/>
        </w:rPr>
        <w:t xml:space="preserve">2. The lessons we take from obstacles we encounter can be fundamental to later success. Recount a time when you faced a challenge, setback, or failure. </w:t>
      </w:r>
      <w:r w:rsidRPr="00DB7850">
        <w:rPr>
          <w:rFonts w:ascii="NeutrifStudio-Regular" w:eastAsia="Times New Roman" w:hAnsi="NeutrifStudio-Regular" w:cs="Times New Roman"/>
          <w:b/>
          <w:bCs/>
          <w:color w:val="4A4A4A"/>
          <w:lang w:val="en-ID" w:eastAsia="zh-CN"/>
        </w:rPr>
        <w:t xml:space="preserve">How did it affect you, and what did you learn from the </w:t>
      </w:r>
      <w:commentRangeStart w:id="1"/>
      <w:r w:rsidRPr="00DB7850">
        <w:rPr>
          <w:rFonts w:ascii="NeutrifStudio-Regular" w:eastAsia="Times New Roman" w:hAnsi="NeutrifStudio-Regular" w:cs="Times New Roman"/>
          <w:b/>
          <w:bCs/>
          <w:color w:val="4A4A4A"/>
          <w:lang w:val="en-ID" w:eastAsia="zh-CN"/>
        </w:rPr>
        <w:t>experience</w:t>
      </w:r>
      <w:commentRangeEnd w:id="1"/>
      <w:r w:rsidR="00B07968" w:rsidRPr="00DB7850">
        <w:rPr>
          <w:rStyle w:val="CommentReference"/>
          <w:b/>
          <w:bCs/>
          <w:rPrChange w:id="2" w:author="Alyssa Manik" w:date="2020-09-13T15:44:00Z">
            <w:rPr>
              <w:rStyle w:val="CommentReference"/>
            </w:rPr>
          </w:rPrChange>
        </w:rPr>
        <w:commentReference w:id="1"/>
      </w:r>
      <w:r w:rsidRPr="00DB7850">
        <w:rPr>
          <w:rFonts w:ascii="NeutrifStudio-Regular" w:eastAsia="Times New Roman" w:hAnsi="NeutrifStudio-Regular" w:cs="Times New Roman"/>
          <w:b/>
          <w:bCs/>
          <w:color w:val="4A4A4A"/>
          <w:lang w:val="en-ID" w:eastAsia="zh-CN"/>
        </w:rPr>
        <w:t>?</w:t>
      </w:r>
      <w:commentRangeEnd w:id="0"/>
      <w:r w:rsidRPr="00DB7850">
        <w:rPr>
          <w:rStyle w:val="CommentReference"/>
          <w:b/>
          <w:bCs/>
          <w:rPrChange w:id="3" w:author="Alyssa Manik" w:date="2020-09-13T15:44:00Z">
            <w:rPr>
              <w:rStyle w:val="CommentReference"/>
            </w:rPr>
          </w:rPrChange>
        </w:rPr>
        <w:commentReference w:id="0"/>
      </w:r>
    </w:p>
    <w:p w14:paraId="18DED9B7" w14:textId="77777777" w:rsidR="001913A9" w:rsidRPr="001913A9" w:rsidRDefault="001913A9" w:rsidP="001913A9">
      <w:pPr>
        <w:shd w:val="clear" w:color="auto" w:fill="FFFFFF"/>
        <w:rPr>
          <w:rFonts w:ascii="NeutrifStudio-Regular" w:eastAsia="Times New Roman" w:hAnsi="NeutrifStudio-Regular" w:cs="Times New Roman"/>
          <w:color w:val="212529"/>
          <w:lang w:val="en-ID" w:eastAsia="zh-CN"/>
        </w:rPr>
      </w:pPr>
    </w:p>
    <w:p w14:paraId="70D05FBD" w14:textId="3DFE58C1" w:rsidR="00896A13" w:rsidRDefault="00F067F9">
      <w:pPr>
        <w:spacing w:line="360" w:lineRule="auto"/>
        <w:rPr>
          <w:rFonts w:ascii="Times New Roman" w:eastAsia="Times New Roman" w:hAnsi="Times New Roman" w:cs="Times New Roman"/>
        </w:rPr>
      </w:pPr>
      <w:commentRangeStart w:id="4"/>
      <w:r>
        <w:rPr>
          <w:rFonts w:ascii="Times New Roman" w:eastAsia="Times New Roman" w:hAnsi="Times New Roman" w:cs="Times New Roman"/>
        </w:rPr>
        <w:t xml:space="preserve">“I’m Lovin It”, a </w:t>
      </w:r>
      <w:r w:rsidR="0023597C">
        <w:rPr>
          <w:rFonts w:ascii="Times New Roman" w:eastAsia="Times New Roman" w:hAnsi="Times New Roman" w:cs="Times New Roman"/>
        </w:rPr>
        <w:t>catchphrase to some, but a definition of my childhood</w:t>
      </w:r>
      <w:r>
        <w:rPr>
          <w:rFonts w:ascii="Times New Roman" w:eastAsia="Times New Roman" w:hAnsi="Times New Roman" w:cs="Times New Roman"/>
        </w:rPr>
        <w:t xml:space="preserve">. McDonalds has been with me my entire life. </w:t>
      </w:r>
      <w:r w:rsidR="0023597C">
        <w:rPr>
          <w:rFonts w:ascii="Times New Roman" w:eastAsia="Times New Roman" w:hAnsi="Times New Roman" w:cs="Times New Roman"/>
        </w:rPr>
        <w:t xml:space="preserve">I visit every McDonalds in every country I visit, </w:t>
      </w:r>
      <w:r>
        <w:rPr>
          <w:rFonts w:ascii="Times New Roman" w:eastAsia="Times New Roman" w:hAnsi="Times New Roman" w:cs="Times New Roman"/>
        </w:rPr>
        <w:t xml:space="preserve">I </w:t>
      </w:r>
      <w:r w:rsidR="0023597C">
        <w:rPr>
          <w:rFonts w:ascii="Times New Roman" w:eastAsia="Times New Roman" w:hAnsi="Times New Roman" w:cs="Times New Roman"/>
        </w:rPr>
        <w:t>eat there when</w:t>
      </w:r>
      <w:r>
        <w:rPr>
          <w:rFonts w:ascii="Times New Roman" w:eastAsia="Times New Roman" w:hAnsi="Times New Roman" w:cs="Times New Roman"/>
        </w:rPr>
        <w:t xml:space="preserve"> I </w:t>
      </w:r>
      <w:r w:rsidR="0023597C">
        <w:rPr>
          <w:rFonts w:ascii="Times New Roman" w:eastAsia="Times New Roman" w:hAnsi="Times New Roman" w:cs="Times New Roman"/>
        </w:rPr>
        <w:t>win or</w:t>
      </w:r>
      <w:r>
        <w:rPr>
          <w:rFonts w:ascii="Times New Roman" w:eastAsia="Times New Roman" w:hAnsi="Times New Roman" w:cs="Times New Roman"/>
        </w:rPr>
        <w:t xml:space="preserve"> I </w:t>
      </w:r>
      <w:r w:rsidR="0023597C">
        <w:rPr>
          <w:rFonts w:ascii="Times New Roman" w:eastAsia="Times New Roman" w:hAnsi="Times New Roman" w:cs="Times New Roman"/>
        </w:rPr>
        <w:t>loss</w:t>
      </w:r>
      <w:r>
        <w:rPr>
          <w:rFonts w:ascii="Times New Roman" w:eastAsia="Times New Roman" w:hAnsi="Times New Roman" w:cs="Times New Roman"/>
        </w:rPr>
        <w:t xml:space="preserve">, </w:t>
      </w:r>
      <w:commentRangeEnd w:id="4"/>
      <w:r w:rsidR="00C56AED">
        <w:rPr>
          <w:rStyle w:val="CommentReference"/>
        </w:rPr>
        <w:commentReference w:id="4"/>
      </w:r>
      <w:r>
        <w:rPr>
          <w:rFonts w:ascii="Times New Roman" w:eastAsia="Times New Roman" w:hAnsi="Times New Roman" w:cs="Times New Roman"/>
        </w:rPr>
        <w:t xml:space="preserve">and my competitive swimming journey started with a loss before it had even begun. </w:t>
      </w:r>
    </w:p>
    <w:p w14:paraId="62BBF7D4" w14:textId="77777777" w:rsidR="00896A13" w:rsidRDefault="00896A13">
      <w:pPr>
        <w:spacing w:line="360" w:lineRule="auto"/>
        <w:rPr>
          <w:rFonts w:ascii="Times New Roman" w:eastAsia="Times New Roman" w:hAnsi="Times New Roman" w:cs="Times New Roman"/>
        </w:rPr>
      </w:pPr>
    </w:p>
    <w:p w14:paraId="00000087" w14:textId="6D913282" w:rsidR="00782506" w:rsidRDefault="00F067F9">
      <w:pPr>
        <w:spacing w:line="360" w:lineRule="auto"/>
        <w:rPr>
          <w:rFonts w:ascii="Times New Roman" w:eastAsia="Times New Roman" w:hAnsi="Times New Roman" w:cs="Times New Roman"/>
        </w:rPr>
      </w:pPr>
      <w:r>
        <w:rPr>
          <w:rFonts w:ascii="Times New Roman" w:eastAsia="Times New Roman" w:hAnsi="Times New Roman" w:cs="Times New Roman"/>
        </w:rPr>
        <w:t xml:space="preserve">Ever since I could remember, I was obsessed with the water. I would head over to the local public pool every day </w:t>
      </w:r>
      <w:r w:rsidR="0023597C">
        <w:rPr>
          <w:rFonts w:ascii="Times New Roman" w:eastAsia="Times New Roman" w:hAnsi="Times New Roman" w:cs="Times New Roman"/>
        </w:rPr>
        <w:t>after</w:t>
      </w:r>
      <w:r>
        <w:rPr>
          <w:rFonts w:ascii="Times New Roman" w:eastAsia="Times New Roman" w:hAnsi="Times New Roman" w:cs="Times New Roman"/>
        </w:rPr>
        <w:t xml:space="preserve"> school</w:t>
      </w:r>
      <w:r w:rsidR="0023597C">
        <w:rPr>
          <w:rFonts w:ascii="Times New Roman" w:eastAsia="Times New Roman" w:hAnsi="Times New Roman" w:cs="Times New Roman"/>
        </w:rPr>
        <w:t xml:space="preserve">, and </w:t>
      </w:r>
      <w:r>
        <w:rPr>
          <w:rFonts w:ascii="Times New Roman" w:eastAsia="Times New Roman" w:hAnsi="Times New Roman" w:cs="Times New Roman"/>
        </w:rPr>
        <w:t xml:space="preserve">spend hours just floating </w:t>
      </w:r>
      <w:r w:rsidR="0023597C">
        <w:rPr>
          <w:rFonts w:ascii="Times New Roman" w:eastAsia="Times New Roman" w:hAnsi="Times New Roman" w:cs="Times New Roman"/>
        </w:rPr>
        <w:t>in</w:t>
      </w:r>
      <w:r>
        <w:rPr>
          <w:rFonts w:ascii="Times New Roman" w:eastAsia="Times New Roman" w:hAnsi="Times New Roman" w:cs="Times New Roman"/>
        </w:rPr>
        <w:t xml:space="preserve"> the water. There was even a moment where earlier in the day I had fallen off my bike and badly </w:t>
      </w:r>
      <w:r w:rsidR="0023597C">
        <w:rPr>
          <w:rFonts w:ascii="Times New Roman" w:eastAsia="Times New Roman" w:hAnsi="Times New Roman" w:cs="Times New Roman"/>
        </w:rPr>
        <w:t>scrapped</w:t>
      </w:r>
      <w:r>
        <w:rPr>
          <w:rFonts w:ascii="Times New Roman" w:eastAsia="Times New Roman" w:hAnsi="Times New Roman" w:cs="Times New Roman"/>
        </w:rPr>
        <w:t xml:space="preserve"> my knees, but I still continued to jump into the pool. </w:t>
      </w:r>
      <w:commentRangeStart w:id="5"/>
      <w:r>
        <w:rPr>
          <w:rFonts w:ascii="Times New Roman" w:eastAsia="Times New Roman" w:hAnsi="Times New Roman" w:cs="Times New Roman"/>
        </w:rPr>
        <w:t xml:space="preserve">My blood and flesh mixed with chlorine was </w:t>
      </w:r>
      <w:r w:rsidR="0023597C">
        <w:rPr>
          <w:rFonts w:ascii="Times New Roman" w:eastAsia="Times New Roman" w:hAnsi="Times New Roman" w:cs="Times New Roman"/>
        </w:rPr>
        <w:t>apparently</w:t>
      </w:r>
      <w:r>
        <w:rPr>
          <w:rFonts w:ascii="Times New Roman" w:eastAsia="Times New Roman" w:hAnsi="Times New Roman" w:cs="Times New Roman"/>
        </w:rPr>
        <w:t xml:space="preserve"> my type of fun back then</w:t>
      </w:r>
      <w:commentRangeEnd w:id="5"/>
      <w:r w:rsidR="00D40260">
        <w:rPr>
          <w:rStyle w:val="CommentReference"/>
        </w:rPr>
        <w:commentReference w:id="5"/>
      </w:r>
      <w:r>
        <w:rPr>
          <w:rFonts w:ascii="Times New Roman" w:eastAsia="Times New Roman" w:hAnsi="Times New Roman" w:cs="Times New Roman"/>
        </w:rPr>
        <w:t xml:space="preserve">. </w:t>
      </w:r>
    </w:p>
    <w:p w14:paraId="00000088" w14:textId="77777777" w:rsidR="00782506" w:rsidRDefault="00782506">
      <w:pPr>
        <w:spacing w:line="360" w:lineRule="auto"/>
        <w:rPr>
          <w:rFonts w:ascii="Times New Roman" w:eastAsia="Times New Roman" w:hAnsi="Times New Roman" w:cs="Times New Roman"/>
        </w:rPr>
      </w:pPr>
    </w:p>
    <w:p w14:paraId="00000089" w14:textId="31041291" w:rsidR="00782506" w:rsidRDefault="00F067F9">
      <w:pPr>
        <w:spacing w:line="360" w:lineRule="auto"/>
        <w:rPr>
          <w:rFonts w:ascii="Times New Roman" w:eastAsia="Times New Roman" w:hAnsi="Times New Roman" w:cs="Times New Roman"/>
        </w:rPr>
      </w:pPr>
      <w:r>
        <w:rPr>
          <w:rFonts w:ascii="Times New Roman" w:eastAsia="Times New Roman" w:hAnsi="Times New Roman" w:cs="Times New Roman"/>
        </w:rPr>
        <w:t xml:space="preserve">When I got into middle school, the school’s swimming coach was scouting out </w:t>
      </w:r>
      <w:r w:rsidR="0023597C">
        <w:rPr>
          <w:rFonts w:ascii="Times New Roman" w:eastAsia="Times New Roman" w:hAnsi="Times New Roman" w:cs="Times New Roman"/>
        </w:rPr>
        <w:t>potential</w:t>
      </w:r>
      <w:r>
        <w:rPr>
          <w:rFonts w:ascii="Times New Roman" w:eastAsia="Times New Roman" w:hAnsi="Times New Roman" w:cs="Times New Roman"/>
        </w:rPr>
        <w:t xml:space="preserve"> candidates to join the team. I watched little by little as all my close friends got into the team, </w:t>
      </w:r>
      <w:commentRangeStart w:id="6"/>
      <w:r w:rsidR="0023597C">
        <w:rPr>
          <w:rFonts w:ascii="Times New Roman" w:eastAsia="Times New Roman" w:hAnsi="Times New Roman" w:cs="Times New Roman"/>
        </w:rPr>
        <w:t xml:space="preserve">where I slowly saw that I would be the one left out. </w:t>
      </w:r>
    </w:p>
    <w:p w14:paraId="0000008A" w14:textId="77777777" w:rsidR="00782506" w:rsidRDefault="00782506">
      <w:pPr>
        <w:spacing w:line="360" w:lineRule="auto"/>
        <w:rPr>
          <w:rFonts w:ascii="Times New Roman" w:eastAsia="Times New Roman" w:hAnsi="Times New Roman" w:cs="Times New Roman"/>
        </w:rPr>
      </w:pPr>
    </w:p>
    <w:p w14:paraId="0000008B" w14:textId="1BC526A5" w:rsidR="00782506" w:rsidRDefault="00F067F9">
      <w:pPr>
        <w:spacing w:line="360" w:lineRule="auto"/>
        <w:rPr>
          <w:rFonts w:ascii="Times New Roman" w:eastAsia="Times New Roman" w:hAnsi="Times New Roman" w:cs="Times New Roman"/>
        </w:rPr>
      </w:pPr>
      <w:r>
        <w:rPr>
          <w:rFonts w:ascii="Times New Roman" w:eastAsia="Times New Roman" w:hAnsi="Times New Roman" w:cs="Times New Roman"/>
        </w:rPr>
        <w:t xml:space="preserve">I got flashbacks of when my parents would </w:t>
      </w:r>
      <w:commentRangeEnd w:id="6"/>
      <w:r w:rsidR="00D40260">
        <w:rPr>
          <w:rStyle w:val="CommentReference"/>
        </w:rPr>
        <w:commentReference w:id="6"/>
      </w:r>
      <w:r>
        <w:rPr>
          <w:rFonts w:ascii="Times New Roman" w:eastAsia="Times New Roman" w:hAnsi="Times New Roman" w:cs="Times New Roman"/>
        </w:rPr>
        <w:t xml:space="preserve">fight tooth and nail to </w:t>
      </w:r>
      <w:r w:rsidR="0023597C">
        <w:rPr>
          <w:rFonts w:ascii="Times New Roman" w:eastAsia="Times New Roman" w:hAnsi="Times New Roman" w:cs="Times New Roman"/>
        </w:rPr>
        <w:t>keep me in school</w:t>
      </w:r>
      <w:r>
        <w:rPr>
          <w:rFonts w:ascii="Times New Roman" w:eastAsia="Times New Roman" w:hAnsi="Times New Roman" w:cs="Times New Roman"/>
        </w:rPr>
        <w:t xml:space="preserve">. </w:t>
      </w:r>
      <w:r w:rsidR="0023597C">
        <w:rPr>
          <w:rFonts w:ascii="Times New Roman" w:eastAsia="Times New Roman" w:hAnsi="Times New Roman" w:cs="Times New Roman"/>
        </w:rPr>
        <w:t xml:space="preserve">They literally </w:t>
      </w:r>
      <w:r w:rsidR="00896A13">
        <w:rPr>
          <w:rFonts w:ascii="Times New Roman" w:eastAsia="Times New Roman" w:hAnsi="Times New Roman" w:cs="Times New Roman"/>
        </w:rPr>
        <w:t xml:space="preserve">had </w:t>
      </w:r>
      <w:proofErr w:type="gramStart"/>
      <w:r w:rsidR="00896A13">
        <w:rPr>
          <w:rFonts w:ascii="Times New Roman" w:eastAsia="Times New Roman" w:hAnsi="Times New Roman" w:cs="Times New Roman"/>
        </w:rPr>
        <w:t>nothing</w:t>
      </w:r>
      <w:r w:rsidR="0023597C">
        <w:rPr>
          <w:rFonts w:ascii="Times New Roman" w:eastAsia="Times New Roman" w:hAnsi="Times New Roman" w:cs="Times New Roman"/>
        </w:rPr>
        <w:t>,</w:t>
      </w:r>
      <w:r w:rsidR="00896A13">
        <w:rPr>
          <w:rFonts w:ascii="Times New Roman" w:eastAsia="Times New Roman" w:hAnsi="Times New Roman" w:cs="Times New Roman"/>
        </w:rPr>
        <w:t xml:space="preserve"> but</w:t>
      </w:r>
      <w:proofErr w:type="gramEnd"/>
      <w:r w:rsidR="00896A13">
        <w:rPr>
          <w:rFonts w:ascii="Times New Roman" w:eastAsia="Times New Roman" w:hAnsi="Times New Roman" w:cs="Times New Roman"/>
        </w:rPr>
        <w:t xml:space="preserve"> </w:t>
      </w:r>
      <w:r>
        <w:rPr>
          <w:rFonts w:ascii="Times New Roman" w:eastAsia="Times New Roman" w:hAnsi="Times New Roman" w:cs="Times New Roman"/>
        </w:rPr>
        <w:t xml:space="preserve">worked back to </w:t>
      </w:r>
      <w:commentRangeStart w:id="7"/>
      <w:r>
        <w:rPr>
          <w:rFonts w:ascii="Times New Roman" w:eastAsia="Times New Roman" w:hAnsi="Times New Roman" w:cs="Times New Roman"/>
        </w:rPr>
        <w:t>back jobs</w:t>
      </w:r>
      <w:r w:rsidR="00896A13">
        <w:rPr>
          <w:rFonts w:ascii="Times New Roman" w:eastAsia="Times New Roman" w:hAnsi="Times New Roman" w:cs="Times New Roman"/>
        </w:rPr>
        <w:t xml:space="preserve"> even on the weekends</w:t>
      </w:r>
      <w:r w:rsidR="0023597C">
        <w:rPr>
          <w:rFonts w:ascii="Times New Roman" w:eastAsia="Times New Roman" w:hAnsi="Times New Roman" w:cs="Times New Roman"/>
        </w:rPr>
        <w:t xml:space="preserve"> to make ends meet</w:t>
      </w:r>
      <w:r w:rsidR="00896A13">
        <w:rPr>
          <w:rFonts w:ascii="Times New Roman" w:eastAsia="Times New Roman" w:hAnsi="Times New Roman" w:cs="Times New Roman"/>
        </w:rPr>
        <w:t xml:space="preserve">. </w:t>
      </w:r>
      <w:commentRangeEnd w:id="7"/>
      <w:r w:rsidR="00520181">
        <w:rPr>
          <w:rStyle w:val="CommentReference"/>
        </w:rPr>
        <w:commentReference w:id="7"/>
      </w:r>
      <w:commentRangeStart w:id="8"/>
      <w:r w:rsidR="00896A13">
        <w:rPr>
          <w:rFonts w:ascii="Times New Roman" w:eastAsia="Times New Roman" w:hAnsi="Times New Roman" w:cs="Times New Roman"/>
        </w:rPr>
        <w:t xml:space="preserve">We slept on couches and </w:t>
      </w:r>
      <w:r w:rsidR="007B6BCF">
        <w:rPr>
          <w:rFonts w:ascii="Times New Roman" w:eastAsia="Times New Roman" w:hAnsi="Times New Roman" w:cs="Times New Roman"/>
        </w:rPr>
        <w:t xml:space="preserve">would not eat </w:t>
      </w:r>
      <w:commentRangeEnd w:id="8"/>
      <w:r w:rsidR="00D40260">
        <w:rPr>
          <w:rStyle w:val="CommentReference"/>
        </w:rPr>
        <w:commentReference w:id="8"/>
      </w:r>
      <w:r w:rsidR="007B6BCF">
        <w:rPr>
          <w:rFonts w:ascii="Times New Roman" w:eastAsia="Times New Roman" w:hAnsi="Times New Roman" w:cs="Times New Roman"/>
        </w:rPr>
        <w:t>so that I could eat</w:t>
      </w:r>
      <w:r w:rsidR="00896A13">
        <w:rPr>
          <w:rFonts w:ascii="Times New Roman" w:eastAsia="Times New Roman" w:hAnsi="Times New Roman" w:cs="Times New Roman"/>
        </w:rPr>
        <w:t xml:space="preserve">. This later became symbolic of the role the Happy Meal would actually play in serving as my brief, happy escape from reality. </w:t>
      </w:r>
      <w:r>
        <w:rPr>
          <w:rFonts w:ascii="Times New Roman" w:eastAsia="Times New Roman" w:hAnsi="Times New Roman" w:cs="Times New Roman"/>
        </w:rPr>
        <w:br/>
      </w:r>
    </w:p>
    <w:p w14:paraId="5CC021C9" w14:textId="393E2BD3" w:rsidR="002A6872" w:rsidRDefault="0023597C">
      <w:pPr>
        <w:spacing w:line="360" w:lineRule="auto"/>
        <w:rPr>
          <w:rFonts w:ascii="Times New Roman" w:eastAsia="Times New Roman" w:hAnsi="Times New Roman" w:cs="Times New Roman"/>
        </w:rPr>
      </w:pPr>
      <w:r>
        <w:rPr>
          <w:rFonts w:ascii="Times New Roman" w:eastAsia="Times New Roman" w:hAnsi="Times New Roman" w:cs="Times New Roman"/>
        </w:rPr>
        <w:t>Reflecting on this</w:t>
      </w:r>
      <w:r w:rsidR="00F067F9">
        <w:rPr>
          <w:rFonts w:ascii="Times New Roman" w:eastAsia="Times New Roman" w:hAnsi="Times New Roman" w:cs="Times New Roman"/>
        </w:rPr>
        <w:t>, I decided that I would persevere my way through and find my own way into the team</w:t>
      </w:r>
      <w:r>
        <w:rPr>
          <w:rFonts w:ascii="Times New Roman" w:eastAsia="Times New Roman" w:hAnsi="Times New Roman" w:cs="Times New Roman"/>
        </w:rPr>
        <w:t xml:space="preserve"> to make my own passionate ends meet</w:t>
      </w:r>
      <w:r w:rsidR="00F067F9">
        <w:rPr>
          <w:rFonts w:ascii="Times New Roman" w:eastAsia="Times New Roman" w:hAnsi="Times New Roman" w:cs="Times New Roman"/>
        </w:rPr>
        <w:t xml:space="preserve">. I </w:t>
      </w:r>
      <w:r w:rsidR="00896A13">
        <w:rPr>
          <w:rFonts w:ascii="Times New Roman" w:eastAsia="Times New Roman" w:hAnsi="Times New Roman" w:cs="Times New Roman"/>
        </w:rPr>
        <w:t>began</w:t>
      </w:r>
      <w:r w:rsidR="00F067F9">
        <w:rPr>
          <w:rFonts w:ascii="Times New Roman" w:eastAsia="Times New Roman" w:hAnsi="Times New Roman" w:cs="Times New Roman"/>
        </w:rPr>
        <w:t xml:space="preserve"> watching Olympic videos</w:t>
      </w:r>
      <w:r>
        <w:rPr>
          <w:rFonts w:ascii="Times New Roman" w:eastAsia="Times New Roman" w:hAnsi="Times New Roman" w:cs="Times New Roman"/>
        </w:rPr>
        <w:t>,</w:t>
      </w:r>
      <w:r w:rsidR="00896A13">
        <w:rPr>
          <w:rFonts w:ascii="Times New Roman" w:eastAsia="Times New Roman" w:hAnsi="Times New Roman" w:cs="Times New Roman"/>
        </w:rPr>
        <w:t xml:space="preserve"> where</w:t>
      </w:r>
      <w:r w:rsidR="00F067F9">
        <w:rPr>
          <w:rFonts w:ascii="Times New Roman" w:eastAsia="Times New Roman" w:hAnsi="Times New Roman" w:cs="Times New Roman"/>
        </w:rPr>
        <w:t xml:space="preserve"> I tried replicat</w:t>
      </w:r>
      <w:r w:rsidR="00896A13">
        <w:rPr>
          <w:rFonts w:ascii="Times New Roman" w:eastAsia="Times New Roman" w:hAnsi="Times New Roman" w:cs="Times New Roman"/>
        </w:rPr>
        <w:t>ing</w:t>
      </w:r>
      <w:r w:rsidR="00F067F9">
        <w:rPr>
          <w:rFonts w:ascii="Times New Roman" w:eastAsia="Times New Roman" w:hAnsi="Times New Roman" w:cs="Times New Roman"/>
        </w:rPr>
        <w:t xml:space="preserve"> </w:t>
      </w:r>
      <w:r w:rsidR="00896A13">
        <w:rPr>
          <w:rFonts w:ascii="Times New Roman" w:eastAsia="Times New Roman" w:hAnsi="Times New Roman" w:cs="Times New Roman"/>
        </w:rPr>
        <w:t>the</w:t>
      </w:r>
      <w:r w:rsidR="00F067F9">
        <w:rPr>
          <w:rFonts w:ascii="Times New Roman" w:eastAsia="Times New Roman" w:hAnsi="Times New Roman" w:cs="Times New Roman"/>
        </w:rPr>
        <w:t xml:space="preserve"> movements</w:t>
      </w:r>
      <w:r>
        <w:rPr>
          <w:rFonts w:ascii="Times New Roman" w:eastAsia="Times New Roman" w:hAnsi="Times New Roman" w:cs="Times New Roman"/>
        </w:rPr>
        <w:t>, and</w:t>
      </w:r>
      <w:r w:rsidR="00F067F9">
        <w:rPr>
          <w:rFonts w:ascii="Times New Roman" w:eastAsia="Times New Roman" w:hAnsi="Times New Roman" w:cs="Times New Roman"/>
        </w:rPr>
        <w:t xml:space="preserve"> spent every single day </w:t>
      </w:r>
      <w:r w:rsidR="00896A13">
        <w:rPr>
          <w:rFonts w:ascii="Times New Roman" w:eastAsia="Times New Roman" w:hAnsi="Times New Roman" w:cs="Times New Roman"/>
        </w:rPr>
        <w:t>training</w:t>
      </w:r>
      <w:r w:rsidR="00F067F9">
        <w:rPr>
          <w:rFonts w:ascii="Times New Roman" w:eastAsia="Times New Roman" w:hAnsi="Times New Roman" w:cs="Times New Roman"/>
        </w:rPr>
        <w:t xml:space="preserve"> </w:t>
      </w:r>
      <w:r w:rsidR="00896A13">
        <w:rPr>
          <w:rFonts w:ascii="Times New Roman" w:eastAsia="Times New Roman" w:hAnsi="Times New Roman" w:cs="Times New Roman"/>
        </w:rPr>
        <w:t xml:space="preserve">for </w:t>
      </w:r>
      <w:r w:rsidR="00F067F9">
        <w:rPr>
          <w:rFonts w:ascii="Times New Roman" w:eastAsia="Times New Roman" w:hAnsi="Times New Roman" w:cs="Times New Roman"/>
        </w:rPr>
        <w:t xml:space="preserve">at least an hour, </w:t>
      </w:r>
      <w:r w:rsidR="002A6872">
        <w:rPr>
          <w:rFonts w:ascii="Times New Roman" w:eastAsia="Times New Roman" w:hAnsi="Times New Roman" w:cs="Times New Roman"/>
        </w:rPr>
        <w:t>mixing</w:t>
      </w:r>
      <w:r w:rsidR="00F067F9">
        <w:rPr>
          <w:rFonts w:ascii="Times New Roman" w:eastAsia="Times New Roman" w:hAnsi="Times New Roman" w:cs="Times New Roman"/>
        </w:rPr>
        <w:t xml:space="preserve"> my sweat with chlorine and with lungs that felt </w:t>
      </w:r>
      <w:r>
        <w:rPr>
          <w:rFonts w:ascii="Times New Roman" w:eastAsia="Times New Roman" w:hAnsi="Times New Roman" w:cs="Times New Roman"/>
        </w:rPr>
        <w:t>grilled</w:t>
      </w:r>
      <w:r w:rsidR="00F067F9">
        <w:rPr>
          <w:rFonts w:ascii="Times New Roman" w:eastAsia="Times New Roman" w:hAnsi="Times New Roman" w:cs="Times New Roman"/>
        </w:rPr>
        <w:t xml:space="preserve">. I clawed my way into </w:t>
      </w:r>
      <w:r w:rsidR="00F067F9">
        <w:rPr>
          <w:rFonts w:ascii="Times New Roman" w:eastAsia="Times New Roman" w:hAnsi="Times New Roman" w:cs="Times New Roman"/>
        </w:rPr>
        <w:lastRenderedPageBreak/>
        <w:t xml:space="preserve">the team, </w:t>
      </w:r>
      <w:r w:rsidR="00403C6D">
        <w:rPr>
          <w:rFonts w:ascii="Times New Roman" w:eastAsia="Times New Roman" w:hAnsi="Times New Roman" w:cs="Times New Roman"/>
        </w:rPr>
        <w:t>and a</w:t>
      </w:r>
      <w:r w:rsidR="00F067F9">
        <w:rPr>
          <w:rFonts w:ascii="Times New Roman" w:eastAsia="Times New Roman" w:hAnsi="Times New Roman" w:cs="Times New Roman"/>
        </w:rPr>
        <w:t xml:space="preserve">fter all of that, I made sure that I would give my everything to the team. I started off with a high note, </w:t>
      </w:r>
      <w:r w:rsidR="007B6BCF">
        <w:rPr>
          <w:rFonts w:ascii="Times New Roman" w:eastAsia="Times New Roman" w:hAnsi="Times New Roman" w:cs="Times New Roman"/>
        </w:rPr>
        <w:t>immediately</w:t>
      </w:r>
      <w:r w:rsidR="00F067F9">
        <w:rPr>
          <w:rFonts w:ascii="Times New Roman" w:eastAsia="Times New Roman" w:hAnsi="Times New Roman" w:cs="Times New Roman"/>
        </w:rPr>
        <w:t xml:space="preserve"> </w:t>
      </w:r>
      <w:r w:rsidR="007B6BCF">
        <w:rPr>
          <w:rFonts w:ascii="Times New Roman" w:eastAsia="Times New Roman" w:hAnsi="Times New Roman" w:cs="Times New Roman"/>
        </w:rPr>
        <w:t>placing in my region’s top 3.</w:t>
      </w:r>
    </w:p>
    <w:p w14:paraId="664FDF56" w14:textId="77777777" w:rsidR="0023597C" w:rsidRDefault="0023597C">
      <w:pPr>
        <w:spacing w:line="360" w:lineRule="auto"/>
        <w:rPr>
          <w:rFonts w:ascii="Times New Roman" w:eastAsia="Times New Roman" w:hAnsi="Times New Roman" w:cs="Times New Roman"/>
        </w:rPr>
      </w:pPr>
    </w:p>
    <w:p w14:paraId="0000008C" w14:textId="436D863A" w:rsidR="00782506" w:rsidRDefault="00F067F9">
      <w:pPr>
        <w:spacing w:line="360" w:lineRule="auto"/>
        <w:rPr>
          <w:rFonts w:ascii="Times New Roman" w:eastAsia="Times New Roman" w:hAnsi="Times New Roman" w:cs="Times New Roman"/>
        </w:rPr>
      </w:pPr>
      <w:r>
        <w:rPr>
          <w:rFonts w:ascii="Times New Roman" w:eastAsia="Times New Roman" w:hAnsi="Times New Roman" w:cs="Times New Roman"/>
        </w:rPr>
        <w:t>However, as time went by</w:t>
      </w:r>
      <w:r w:rsidR="007B6BCF">
        <w:rPr>
          <w:rFonts w:ascii="Times New Roman" w:eastAsia="Times New Roman" w:hAnsi="Times New Roman" w:cs="Times New Roman"/>
        </w:rPr>
        <w:t xml:space="preserve"> my opportunities dwindled</w:t>
      </w:r>
      <w:r>
        <w:rPr>
          <w:rFonts w:ascii="Times New Roman" w:eastAsia="Times New Roman" w:hAnsi="Times New Roman" w:cs="Times New Roman"/>
        </w:rPr>
        <w:t xml:space="preserve">. </w:t>
      </w:r>
      <w:commentRangeStart w:id="9"/>
      <w:r>
        <w:rPr>
          <w:rFonts w:ascii="Times New Roman" w:eastAsia="Times New Roman" w:hAnsi="Times New Roman" w:cs="Times New Roman"/>
        </w:rPr>
        <w:t xml:space="preserve">I missed out on </w:t>
      </w:r>
      <w:r w:rsidR="002A6872">
        <w:rPr>
          <w:rFonts w:ascii="Times New Roman" w:eastAsia="Times New Roman" w:hAnsi="Times New Roman" w:cs="Times New Roman"/>
        </w:rPr>
        <w:t>several</w:t>
      </w:r>
      <w:r>
        <w:rPr>
          <w:rFonts w:ascii="Times New Roman" w:eastAsia="Times New Roman" w:hAnsi="Times New Roman" w:cs="Times New Roman"/>
        </w:rPr>
        <w:t xml:space="preserve"> chance</w:t>
      </w:r>
      <w:r w:rsidR="002A6872">
        <w:rPr>
          <w:rFonts w:ascii="Times New Roman" w:eastAsia="Times New Roman" w:hAnsi="Times New Roman" w:cs="Times New Roman"/>
        </w:rPr>
        <w:t>s</w:t>
      </w:r>
      <w:r>
        <w:rPr>
          <w:rFonts w:ascii="Times New Roman" w:eastAsia="Times New Roman" w:hAnsi="Times New Roman" w:cs="Times New Roman"/>
        </w:rPr>
        <w:t xml:space="preserve"> to attend national and international swim meet</w:t>
      </w:r>
      <w:r w:rsidR="002A6872">
        <w:rPr>
          <w:rFonts w:ascii="Times New Roman" w:eastAsia="Times New Roman" w:hAnsi="Times New Roman" w:cs="Times New Roman"/>
        </w:rPr>
        <w:t>s</w:t>
      </w:r>
      <w:commentRangeEnd w:id="9"/>
      <w:r w:rsidR="00D40260">
        <w:rPr>
          <w:rStyle w:val="CommentReference"/>
        </w:rPr>
        <w:commentReference w:id="9"/>
      </w:r>
      <w:r>
        <w:rPr>
          <w:rFonts w:ascii="Times New Roman" w:eastAsia="Times New Roman" w:hAnsi="Times New Roman" w:cs="Times New Roman"/>
        </w:rPr>
        <w:t xml:space="preserve">, </w:t>
      </w:r>
      <w:r w:rsidR="0023597C">
        <w:rPr>
          <w:rFonts w:ascii="Times New Roman" w:eastAsia="Times New Roman" w:hAnsi="Times New Roman" w:cs="Times New Roman"/>
        </w:rPr>
        <w:t xml:space="preserve">making me </w:t>
      </w:r>
      <w:r w:rsidR="007B6BCF">
        <w:rPr>
          <w:rFonts w:ascii="Times New Roman" w:eastAsia="Times New Roman" w:hAnsi="Times New Roman" w:cs="Times New Roman"/>
        </w:rPr>
        <w:t>find closure</w:t>
      </w:r>
      <w:r w:rsidR="0023597C">
        <w:rPr>
          <w:rFonts w:ascii="Times New Roman" w:eastAsia="Times New Roman" w:hAnsi="Times New Roman" w:cs="Times New Roman"/>
        </w:rPr>
        <w:t xml:space="preserve"> </w:t>
      </w:r>
      <w:r w:rsidR="007B6BCF">
        <w:rPr>
          <w:rFonts w:ascii="Times New Roman" w:eastAsia="Times New Roman" w:hAnsi="Times New Roman" w:cs="Times New Roman"/>
        </w:rPr>
        <w:t>through my</w:t>
      </w:r>
      <w:r w:rsidR="0023597C">
        <w:rPr>
          <w:rFonts w:ascii="Times New Roman" w:eastAsia="Times New Roman" w:hAnsi="Times New Roman" w:cs="Times New Roman"/>
        </w:rPr>
        <w:t xml:space="preserve"> chicken nuggets</w:t>
      </w:r>
      <w:r>
        <w:rPr>
          <w:rFonts w:ascii="Times New Roman" w:eastAsia="Times New Roman" w:hAnsi="Times New Roman" w:cs="Times New Roman"/>
        </w:rPr>
        <w:t xml:space="preserve">. </w:t>
      </w:r>
      <w:r w:rsidR="0023597C">
        <w:rPr>
          <w:rFonts w:ascii="Times New Roman" w:eastAsia="Times New Roman" w:hAnsi="Times New Roman" w:cs="Times New Roman"/>
        </w:rPr>
        <w:t>Nevertheless</w:t>
      </w:r>
      <w:r>
        <w:rPr>
          <w:rFonts w:ascii="Times New Roman" w:eastAsia="Times New Roman" w:hAnsi="Times New Roman" w:cs="Times New Roman"/>
        </w:rPr>
        <w:t xml:space="preserve">, I learned </w:t>
      </w:r>
      <w:r w:rsidR="002A6872">
        <w:rPr>
          <w:rFonts w:ascii="Times New Roman" w:eastAsia="Times New Roman" w:hAnsi="Times New Roman" w:cs="Times New Roman"/>
        </w:rPr>
        <w:t xml:space="preserve">to </w:t>
      </w:r>
      <w:r>
        <w:rPr>
          <w:rFonts w:ascii="Times New Roman" w:eastAsia="Times New Roman" w:hAnsi="Times New Roman" w:cs="Times New Roman"/>
        </w:rPr>
        <w:t>make the best of what I had, and when I was</w:t>
      </w:r>
      <w:r w:rsidR="0023597C">
        <w:rPr>
          <w:rFonts w:ascii="Times New Roman" w:eastAsia="Times New Roman" w:hAnsi="Times New Roman" w:cs="Times New Roman"/>
        </w:rPr>
        <w:t xml:space="preserve"> </w:t>
      </w:r>
      <w:r>
        <w:rPr>
          <w:rFonts w:ascii="Times New Roman" w:eastAsia="Times New Roman" w:hAnsi="Times New Roman" w:cs="Times New Roman"/>
        </w:rPr>
        <w:t>n</w:t>
      </w:r>
      <w:r w:rsidR="0023597C">
        <w:rPr>
          <w:rFonts w:ascii="Times New Roman" w:eastAsia="Times New Roman" w:hAnsi="Times New Roman" w:cs="Times New Roman"/>
        </w:rPr>
        <w:t>o</w:t>
      </w:r>
      <w:r>
        <w:rPr>
          <w:rFonts w:ascii="Times New Roman" w:eastAsia="Times New Roman" w:hAnsi="Times New Roman" w:cs="Times New Roman"/>
        </w:rPr>
        <w:t xml:space="preserve">t the best anymore, I </w:t>
      </w:r>
      <w:r w:rsidR="0023597C">
        <w:rPr>
          <w:rFonts w:ascii="Times New Roman" w:eastAsia="Times New Roman" w:hAnsi="Times New Roman" w:cs="Times New Roman"/>
        </w:rPr>
        <w:t>turned</w:t>
      </w:r>
      <w:r>
        <w:rPr>
          <w:rFonts w:ascii="Times New Roman" w:eastAsia="Times New Roman" w:hAnsi="Times New Roman" w:cs="Times New Roman"/>
        </w:rPr>
        <w:t xml:space="preserve"> to </w:t>
      </w:r>
      <w:commentRangeStart w:id="10"/>
      <w:r>
        <w:rPr>
          <w:rFonts w:ascii="Times New Roman" w:eastAsia="Times New Roman" w:hAnsi="Times New Roman" w:cs="Times New Roman"/>
        </w:rPr>
        <w:t>assistant</w:t>
      </w:r>
      <w:commentRangeEnd w:id="10"/>
      <w:r w:rsidR="00D40260">
        <w:rPr>
          <w:rStyle w:val="CommentReference"/>
        </w:rPr>
        <w:commentReference w:id="10"/>
      </w:r>
      <w:r>
        <w:rPr>
          <w:rFonts w:ascii="Times New Roman" w:eastAsia="Times New Roman" w:hAnsi="Times New Roman" w:cs="Times New Roman"/>
        </w:rPr>
        <w:t xml:space="preserve"> coaching. </w:t>
      </w:r>
      <w:proofErr w:type="gramStart"/>
      <w:r>
        <w:rPr>
          <w:rFonts w:ascii="Times New Roman" w:eastAsia="Times New Roman" w:hAnsi="Times New Roman" w:cs="Times New Roman"/>
        </w:rPr>
        <w:t>This drive,</w:t>
      </w:r>
      <w:proofErr w:type="gramEnd"/>
      <w:r>
        <w:rPr>
          <w:rFonts w:ascii="Times New Roman" w:eastAsia="Times New Roman" w:hAnsi="Times New Roman" w:cs="Times New Roman"/>
        </w:rPr>
        <w:t xml:space="preserve"> </w:t>
      </w:r>
      <w:commentRangeStart w:id="11"/>
      <w:r w:rsidR="0023597C">
        <w:rPr>
          <w:rFonts w:ascii="Times New Roman" w:eastAsia="Times New Roman" w:hAnsi="Times New Roman" w:cs="Times New Roman"/>
        </w:rPr>
        <w:t>was one that</w:t>
      </w:r>
      <w:r>
        <w:rPr>
          <w:rFonts w:ascii="Times New Roman" w:eastAsia="Times New Roman" w:hAnsi="Times New Roman" w:cs="Times New Roman"/>
        </w:rPr>
        <w:t xml:space="preserve"> focus</w:t>
      </w:r>
      <w:r w:rsidR="0023597C">
        <w:rPr>
          <w:rFonts w:ascii="Times New Roman" w:eastAsia="Times New Roman" w:hAnsi="Times New Roman" w:cs="Times New Roman"/>
        </w:rPr>
        <w:t>ed</w:t>
      </w:r>
      <w:r>
        <w:rPr>
          <w:rFonts w:ascii="Times New Roman" w:eastAsia="Times New Roman" w:hAnsi="Times New Roman" w:cs="Times New Roman"/>
        </w:rPr>
        <w:t xml:space="preserve"> is less on me</w:t>
      </w:r>
      <w:commentRangeEnd w:id="11"/>
      <w:r w:rsidR="00D40260">
        <w:rPr>
          <w:rStyle w:val="CommentReference"/>
        </w:rPr>
        <w:commentReference w:id="11"/>
      </w:r>
      <w:r>
        <w:rPr>
          <w:rFonts w:ascii="Times New Roman" w:eastAsia="Times New Roman" w:hAnsi="Times New Roman" w:cs="Times New Roman"/>
        </w:rPr>
        <w:t xml:space="preserve">, and more on </w:t>
      </w:r>
      <w:r w:rsidR="0023597C">
        <w:rPr>
          <w:rFonts w:ascii="Times New Roman" w:eastAsia="Times New Roman" w:hAnsi="Times New Roman" w:cs="Times New Roman"/>
        </w:rPr>
        <w:t>my hyperactive</w:t>
      </w:r>
      <w:r>
        <w:rPr>
          <w:rFonts w:ascii="Times New Roman" w:eastAsia="Times New Roman" w:hAnsi="Times New Roman" w:cs="Times New Roman"/>
        </w:rPr>
        <w:t xml:space="preserve"> team</w:t>
      </w:r>
      <w:r w:rsidR="0023597C">
        <w:rPr>
          <w:rFonts w:ascii="Times New Roman" w:eastAsia="Times New Roman" w:hAnsi="Times New Roman" w:cs="Times New Roman"/>
        </w:rPr>
        <w:t>mates</w:t>
      </w:r>
      <w:r>
        <w:rPr>
          <w:rFonts w:ascii="Times New Roman" w:eastAsia="Times New Roman" w:hAnsi="Times New Roman" w:cs="Times New Roman"/>
        </w:rPr>
        <w:t xml:space="preserve">. I made sure that </w:t>
      </w:r>
      <w:r w:rsidR="0023597C">
        <w:rPr>
          <w:rFonts w:ascii="Times New Roman" w:eastAsia="Times New Roman" w:hAnsi="Times New Roman" w:cs="Times New Roman"/>
        </w:rPr>
        <w:t>everyone</w:t>
      </w:r>
      <w:r>
        <w:rPr>
          <w:rFonts w:ascii="Times New Roman" w:eastAsia="Times New Roman" w:hAnsi="Times New Roman" w:cs="Times New Roman"/>
        </w:rPr>
        <w:t xml:space="preserve"> attended practice, and I </w:t>
      </w:r>
      <w:r w:rsidR="0023597C">
        <w:rPr>
          <w:rFonts w:ascii="Times New Roman" w:eastAsia="Times New Roman" w:hAnsi="Times New Roman" w:cs="Times New Roman"/>
        </w:rPr>
        <w:t xml:space="preserve">shouted and </w:t>
      </w:r>
      <w:r>
        <w:rPr>
          <w:rFonts w:ascii="Times New Roman" w:eastAsia="Times New Roman" w:hAnsi="Times New Roman" w:cs="Times New Roman"/>
        </w:rPr>
        <w:t xml:space="preserve">cheered for them as loud as </w:t>
      </w:r>
      <w:r w:rsidR="0023597C">
        <w:rPr>
          <w:rFonts w:ascii="Times New Roman" w:eastAsia="Times New Roman" w:hAnsi="Times New Roman" w:cs="Times New Roman"/>
        </w:rPr>
        <w:t>I could every single day</w:t>
      </w:r>
      <w:r>
        <w:rPr>
          <w:rFonts w:ascii="Times New Roman" w:eastAsia="Times New Roman" w:hAnsi="Times New Roman" w:cs="Times New Roman"/>
        </w:rPr>
        <w:t xml:space="preserve">. I added their insights into team </w:t>
      </w:r>
      <w:proofErr w:type="gramStart"/>
      <w:r>
        <w:rPr>
          <w:rFonts w:ascii="Times New Roman" w:eastAsia="Times New Roman" w:hAnsi="Times New Roman" w:cs="Times New Roman"/>
        </w:rPr>
        <w:t>discussions, and</w:t>
      </w:r>
      <w:proofErr w:type="gramEnd"/>
      <w:r>
        <w:rPr>
          <w:rFonts w:ascii="Times New Roman" w:eastAsia="Times New Roman" w:hAnsi="Times New Roman" w:cs="Times New Roman"/>
        </w:rPr>
        <w:t xml:space="preserve"> united them with my </w:t>
      </w:r>
      <w:r w:rsidR="002A6872">
        <w:rPr>
          <w:rFonts w:ascii="Times New Roman" w:eastAsia="Times New Roman" w:hAnsi="Times New Roman" w:cs="Times New Roman"/>
        </w:rPr>
        <w:t>huddles</w:t>
      </w:r>
      <w:r w:rsidR="0023597C">
        <w:rPr>
          <w:rFonts w:ascii="Times New Roman" w:eastAsia="Times New Roman" w:hAnsi="Times New Roman" w:cs="Times New Roman"/>
        </w:rPr>
        <w:t xml:space="preserve"> and quirky jokes</w:t>
      </w:r>
      <w:r>
        <w:rPr>
          <w:rFonts w:ascii="Times New Roman" w:eastAsia="Times New Roman" w:hAnsi="Times New Roman" w:cs="Times New Roman"/>
        </w:rPr>
        <w:t xml:space="preserve">. </w:t>
      </w:r>
      <w:r w:rsidR="0023597C">
        <w:rPr>
          <w:rFonts w:ascii="Times New Roman" w:eastAsia="Times New Roman" w:hAnsi="Times New Roman" w:cs="Times New Roman"/>
        </w:rPr>
        <w:t>What started as a</w:t>
      </w:r>
      <w:r>
        <w:rPr>
          <w:rFonts w:ascii="Times New Roman" w:eastAsia="Times New Roman" w:hAnsi="Times New Roman" w:cs="Times New Roman"/>
        </w:rPr>
        <w:t xml:space="preserve"> goal for us to place in the top 3, </w:t>
      </w:r>
      <w:r w:rsidR="0023597C">
        <w:rPr>
          <w:rFonts w:ascii="Times New Roman" w:eastAsia="Times New Roman" w:hAnsi="Times New Roman" w:cs="Times New Roman"/>
        </w:rPr>
        <w:t xml:space="preserve">ended with us </w:t>
      </w:r>
      <w:r>
        <w:rPr>
          <w:rFonts w:ascii="Times New Roman" w:eastAsia="Times New Roman" w:hAnsi="Times New Roman" w:cs="Times New Roman"/>
        </w:rPr>
        <w:t xml:space="preserve">doing it </w:t>
      </w:r>
      <w:r w:rsidR="0023597C">
        <w:rPr>
          <w:rFonts w:ascii="Times New Roman" w:eastAsia="Times New Roman" w:hAnsi="Times New Roman" w:cs="Times New Roman"/>
        </w:rPr>
        <w:t xml:space="preserve">on </w:t>
      </w:r>
      <w:r>
        <w:rPr>
          <w:rFonts w:ascii="Times New Roman" w:eastAsia="Times New Roman" w:hAnsi="Times New Roman" w:cs="Times New Roman"/>
        </w:rPr>
        <w:t xml:space="preserve">3 </w:t>
      </w:r>
      <w:r w:rsidR="0023597C">
        <w:rPr>
          <w:rFonts w:ascii="Times New Roman" w:eastAsia="Times New Roman" w:hAnsi="Times New Roman" w:cs="Times New Roman"/>
        </w:rPr>
        <w:t>separate occasions</w:t>
      </w:r>
      <w:r>
        <w:rPr>
          <w:rFonts w:ascii="Times New Roman" w:eastAsia="Times New Roman" w:hAnsi="Times New Roman" w:cs="Times New Roman"/>
        </w:rPr>
        <w:t xml:space="preserve"> </w:t>
      </w:r>
      <w:r w:rsidR="0023597C">
        <w:rPr>
          <w:rFonts w:ascii="Times New Roman" w:eastAsia="Times New Roman" w:hAnsi="Times New Roman" w:cs="Times New Roman"/>
        </w:rPr>
        <w:t>at a</w:t>
      </w:r>
      <w:r>
        <w:rPr>
          <w:rFonts w:ascii="Times New Roman" w:eastAsia="Times New Roman" w:hAnsi="Times New Roman" w:cs="Times New Roman"/>
        </w:rPr>
        <w:t xml:space="preserve"> regional </w:t>
      </w:r>
      <w:r w:rsidR="0023597C">
        <w:rPr>
          <w:rFonts w:ascii="Times New Roman" w:eastAsia="Times New Roman" w:hAnsi="Times New Roman" w:cs="Times New Roman"/>
        </w:rPr>
        <w:t>level</w:t>
      </w:r>
      <w:r>
        <w:rPr>
          <w:rFonts w:ascii="Times New Roman" w:eastAsia="Times New Roman" w:hAnsi="Times New Roman" w:cs="Times New Roman"/>
        </w:rPr>
        <w:t xml:space="preserve">. </w:t>
      </w:r>
    </w:p>
    <w:p w14:paraId="0000008D" w14:textId="77777777" w:rsidR="00782506" w:rsidRDefault="00782506">
      <w:pPr>
        <w:spacing w:line="360" w:lineRule="auto"/>
        <w:rPr>
          <w:rFonts w:ascii="Times New Roman" w:eastAsia="Times New Roman" w:hAnsi="Times New Roman" w:cs="Times New Roman"/>
        </w:rPr>
      </w:pPr>
    </w:p>
    <w:p w14:paraId="70D0F9F8" w14:textId="081A3EA5" w:rsidR="002A6872" w:rsidRDefault="00F067F9">
      <w:pPr>
        <w:spacing w:line="360" w:lineRule="auto"/>
        <w:rPr>
          <w:rFonts w:ascii="Times New Roman" w:eastAsia="Times New Roman" w:hAnsi="Times New Roman" w:cs="Times New Roman"/>
        </w:rPr>
      </w:pPr>
      <w:r>
        <w:rPr>
          <w:rFonts w:ascii="Times New Roman" w:eastAsia="Times New Roman" w:hAnsi="Times New Roman" w:cs="Times New Roman"/>
        </w:rPr>
        <w:t xml:space="preserve">As I sit down and eat my McDonalds with the rest of the team, I reflect upon a time when I pushed myself so hard to get into the team, and now I was doing that exact same thing but this time it was on my teammates. </w:t>
      </w:r>
      <w:commentRangeStart w:id="12"/>
      <w:r>
        <w:rPr>
          <w:rFonts w:ascii="Times New Roman" w:eastAsia="Times New Roman" w:hAnsi="Times New Roman" w:cs="Times New Roman"/>
        </w:rPr>
        <w:t>I started off as a reject</w:t>
      </w:r>
      <w:commentRangeEnd w:id="12"/>
      <w:r w:rsidR="00AE0B9B">
        <w:rPr>
          <w:rStyle w:val="CommentReference"/>
        </w:rPr>
        <w:commentReference w:id="12"/>
      </w:r>
      <w:r>
        <w:rPr>
          <w:rFonts w:ascii="Times New Roman" w:eastAsia="Times New Roman" w:hAnsi="Times New Roman" w:cs="Times New Roman"/>
        </w:rPr>
        <w:t xml:space="preserve"> and persevered my way into the team. </w:t>
      </w:r>
      <w:r w:rsidR="002A6872">
        <w:rPr>
          <w:rFonts w:ascii="Times New Roman" w:eastAsia="Times New Roman" w:hAnsi="Times New Roman" w:cs="Times New Roman"/>
        </w:rPr>
        <w:t xml:space="preserve">I was able to </w:t>
      </w:r>
      <w:proofErr w:type="gramStart"/>
      <w:r w:rsidR="002A6872">
        <w:rPr>
          <w:rFonts w:ascii="Times New Roman" w:eastAsia="Times New Roman" w:hAnsi="Times New Roman" w:cs="Times New Roman"/>
        </w:rPr>
        <w:t>learned</w:t>
      </w:r>
      <w:proofErr w:type="gramEnd"/>
      <w:r w:rsidR="002A6872">
        <w:rPr>
          <w:rFonts w:ascii="Times New Roman" w:eastAsia="Times New Roman" w:hAnsi="Times New Roman" w:cs="Times New Roman"/>
        </w:rPr>
        <w:t xml:space="preserve"> how to motivate myself, but most importantly I was able to help motivate others with my sarcastic and loud personality. I had ups and downs, but these did not stop me from trying every single day, and I owe it all to </w:t>
      </w:r>
      <w:r w:rsidR="007B6BCF">
        <w:rPr>
          <w:rFonts w:ascii="Times New Roman" w:eastAsia="Times New Roman" w:hAnsi="Times New Roman" w:cs="Times New Roman"/>
        </w:rPr>
        <w:t>the</w:t>
      </w:r>
      <w:r w:rsidR="002A6872">
        <w:rPr>
          <w:rFonts w:ascii="Times New Roman" w:eastAsia="Times New Roman" w:hAnsi="Times New Roman" w:cs="Times New Roman"/>
        </w:rPr>
        <w:t xml:space="preserve"> </w:t>
      </w:r>
      <w:commentRangeStart w:id="13"/>
      <w:r w:rsidR="002A6872">
        <w:rPr>
          <w:rFonts w:ascii="Times New Roman" w:eastAsia="Times New Roman" w:hAnsi="Times New Roman" w:cs="Times New Roman"/>
        </w:rPr>
        <w:t xml:space="preserve">Happy Meal </w:t>
      </w:r>
      <w:r w:rsidR="007B6BCF">
        <w:rPr>
          <w:rFonts w:ascii="Times New Roman" w:eastAsia="Times New Roman" w:hAnsi="Times New Roman" w:cs="Times New Roman"/>
        </w:rPr>
        <w:t xml:space="preserve">my </w:t>
      </w:r>
      <w:proofErr w:type="gramStart"/>
      <w:r w:rsidR="007B6BCF">
        <w:rPr>
          <w:rFonts w:ascii="Times New Roman" w:eastAsia="Times New Roman" w:hAnsi="Times New Roman" w:cs="Times New Roman"/>
        </w:rPr>
        <w:t xml:space="preserve">parents </w:t>
      </w:r>
      <w:r w:rsidR="002A6872">
        <w:rPr>
          <w:rFonts w:ascii="Times New Roman" w:eastAsia="Times New Roman" w:hAnsi="Times New Roman" w:cs="Times New Roman"/>
        </w:rPr>
        <w:t xml:space="preserve"> persever</w:t>
      </w:r>
      <w:r w:rsidR="007B6BCF">
        <w:rPr>
          <w:rFonts w:ascii="Times New Roman" w:eastAsia="Times New Roman" w:hAnsi="Times New Roman" w:cs="Times New Roman"/>
        </w:rPr>
        <w:t>ed</w:t>
      </w:r>
      <w:proofErr w:type="gramEnd"/>
      <w:r w:rsidR="007B6BCF">
        <w:rPr>
          <w:rFonts w:ascii="Times New Roman" w:eastAsia="Times New Roman" w:hAnsi="Times New Roman" w:cs="Times New Roman"/>
        </w:rPr>
        <w:t xml:space="preserve"> to get for me.</w:t>
      </w:r>
      <w:r w:rsidR="002A6872">
        <w:rPr>
          <w:rFonts w:ascii="Times New Roman" w:eastAsia="Times New Roman" w:hAnsi="Times New Roman" w:cs="Times New Roman"/>
        </w:rPr>
        <w:t xml:space="preserve"> </w:t>
      </w:r>
      <w:commentRangeEnd w:id="13"/>
      <w:r w:rsidR="00AE0B9B">
        <w:rPr>
          <w:rStyle w:val="CommentReference"/>
        </w:rPr>
        <w:commentReference w:id="13"/>
      </w:r>
    </w:p>
    <w:p w14:paraId="58F32141" w14:textId="77777777" w:rsidR="007976DA" w:rsidRDefault="007976DA">
      <w:pPr>
        <w:spacing w:line="360" w:lineRule="auto"/>
        <w:rPr>
          <w:rFonts w:ascii="Times New Roman" w:eastAsia="Times New Roman" w:hAnsi="Times New Roman" w:cs="Times New Roman"/>
        </w:rPr>
      </w:pPr>
    </w:p>
    <w:p w14:paraId="7CCCB372" w14:textId="37B0B155" w:rsidR="00030EED" w:rsidRDefault="007976DA">
      <w:pPr>
        <w:spacing w:line="360" w:lineRule="auto"/>
        <w:rPr>
          <w:rFonts w:ascii="Times New Roman" w:eastAsia="Times New Roman" w:hAnsi="Times New Roman" w:cs="Times New Roman"/>
        </w:rPr>
      </w:pPr>
      <w:r>
        <w:rPr>
          <w:rFonts w:ascii="Times New Roman" w:eastAsia="Times New Roman" w:hAnsi="Times New Roman" w:cs="Times New Roman"/>
        </w:rPr>
        <w:t xml:space="preserve">Word count: </w:t>
      </w:r>
      <w:commentRangeStart w:id="14"/>
      <w:r>
        <w:rPr>
          <w:rFonts w:ascii="Times New Roman" w:eastAsia="Times New Roman" w:hAnsi="Times New Roman" w:cs="Times New Roman"/>
        </w:rPr>
        <w:t>722</w:t>
      </w:r>
      <w:commentRangeEnd w:id="14"/>
      <w:r w:rsidR="00D40260">
        <w:rPr>
          <w:rStyle w:val="CommentReference"/>
        </w:rPr>
        <w:commentReference w:id="14"/>
      </w:r>
    </w:p>
    <w:p w14:paraId="108FE824" w14:textId="0012214B" w:rsidR="001913A9" w:rsidRDefault="001913A9">
      <w:pPr>
        <w:spacing w:line="360" w:lineRule="auto"/>
        <w:rPr>
          <w:ins w:id="15" w:author="Alyssa Manik" w:date="2020-09-13T15:22:00Z"/>
          <w:rFonts w:ascii="Times New Roman" w:eastAsia="Times New Roman" w:hAnsi="Times New Roman" w:cs="Times New Roman"/>
        </w:rPr>
      </w:pPr>
    </w:p>
    <w:p w14:paraId="1366D1A4" w14:textId="2BFC027B" w:rsidR="00AE0B9B" w:rsidRDefault="00AE0B9B">
      <w:pPr>
        <w:spacing w:line="360" w:lineRule="auto"/>
        <w:rPr>
          <w:ins w:id="16" w:author="Alyssa Manik" w:date="2020-09-13T15:44:00Z"/>
          <w:rFonts w:ascii="Times New Roman" w:eastAsia="Times New Roman" w:hAnsi="Times New Roman" w:cs="Times New Roman"/>
        </w:rPr>
      </w:pPr>
      <w:ins w:id="17" w:author="Alyssa Manik" w:date="2020-09-13T15:22:00Z">
        <w:r>
          <w:rPr>
            <w:rFonts w:ascii="Times New Roman" w:eastAsia="Times New Roman" w:hAnsi="Times New Roman" w:cs="Times New Roman"/>
          </w:rPr>
          <w:t>Hi! So,</w:t>
        </w:r>
      </w:ins>
      <w:ins w:id="18" w:author="Alyssa Manik" w:date="2020-09-13T15:37:00Z">
        <w:r w:rsidR="00B07968">
          <w:rPr>
            <w:rFonts w:ascii="Times New Roman" w:eastAsia="Times New Roman" w:hAnsi="Times New Roman" w:cs="Times New Roman"/>
          </w:rPr>
          <w:t xml:space="preserve"> I completely applaud and appreciate your determination to get into the swimming team, and you explained enough about it. That being said, there are a few things we </w:t>
        </w:r>
      </w:ins>
      <w:ins w:id="19" w:author="Alyssa Manik" w:date="2020-09-13T15:38:00Z">
        <w:r w:rsidR="00B07968">
          <w:rPr>
            <w:rFonts w:ascii="Times New Roman" w:eastAsia="Times New Roman" w:hAnsi="Times New Roman" w:cs="Times New Roman"/>
          </w:rPr>
          <w:t xml:space="preserve">could strengthen depending on what you want to focus on. </w:t>
        </w:r>
      </w:ins>
      <w:ins w:id="20" w:author="Alyssa Manik" w:date="2020-09-13T15:22:00Z">
        <w:r>
          <w:rPr>
            <w:rFonts w:ascii="Times New Roman" w:eastAsia="Times New Roman" w:hAnsi="Times New Roman" w:cs="Times New Roman"/>
          </w:rPr>
          <w:t xml:space="preserve">While the McDonald’s story kind of shows the significance of </w:t>
        </w:r>
        <w:proofErr w:type="spellStart"/>
        <w:r>
          <w:rPr>
            <w:rFonts w:ascii="Times New Roman" w:eastAsia="Times New Roman" w:hAnsi="Times New Roman" w:cs="Times New Roman"/>
          </w:rPr>
          <w:t>McD</w:t>
        </w:r>
        <w:proofErr w:type="spellEnd"/>
        <w:r>
          <w:rPr>
            <w:rFonts w:ascii="Times New Roman" w:eastAsia="Times New Roman" w:hAnsi="Times New Roman" w:cs="Times New Roman"/>
          </w:rPr>
          <w:t xml:space="preserve"> in your life and your experience with swimming, it could </w:t>
        </w:r>
      </w:ins>
      <w:ins w:id="21" w:author="Alyssa Manik" w:date="2020-09-13T15:23:00Z">
        <w:r>
          <w:rPr>
            <w:rFonts w:ascii="Times New Roman" w:eastAsia="Times New Roman" w:hAnsi="Times New Roman" w:cs="Times New Roman"/>
          </w:rPr>
          <w:t>take the focus of the essay from the obstacles you faced.</w:t>
        </w:r>
      </w:ins>
      <w:ins w:id="22" w:author="Alyssa Manik" w:date="2020-09-13T15:38:00Z">
        <w:r w:rsidR="00B07968">
          <w:rPr>
            <w:rFonts w:ascii="Times New Roman" w:eastAsia="Times New Roman" w:hAnsi="Times New Roman" w:cs="Times New Roman"/>
          </w:rPr>
          <w:t xml:space="preserve"> I briefly mentioned this in the first comment</w:t>
        </w:r>
      </w:ins>
      <w:ins w:id="23" w:author="Alyssa Manik" w:date="2020-09-13T15:39:00Z">
        <w:r w:rsidR="00B07968">
          <w:rPr>
            <w:rFonts w:ascii="Times New Roman" w:eastAsia="Times New Roman" w:hAnsi="Times New Roman" w:cs="Times New Roman"/>
          </w:rPr>
          <w:t>, but if you’d like to answer prompt 2, it would be incredibly effective if you talked more about how your first loss was like, and maybe the mentality that drove you to still continue swimming, followed by why and what event caused you to choose to assist others with their dream in</w:t>
        </w:r>
      </w:ins>
      <w:ins w:id="24" w:author="Alyssa Manik" w:date="2020-09-13T15:40:00Z">
        <w:r w:rsidR="00B07968">
          <w:rPr>
            <w:rFonts w:ascii="Times New Roman" w:eastAsia="Times New Roman" w:hAnsi="Times New Roman" w:cs="Times New Roman"/>
          </w:rPr>
          <w:t>stead.</w:t>
        </w:r>
      </w:ins>
    </w:p>
    <w:p w14:paraId="0CDA125D" w14:textId="24FF216D" w:rsidR="00DB7850" w:rsidRDefault="00DB7850">
      <w:pPr>
        <w:spacing w:line="360" w:lineRule="auto"/>
        <w:rPr>
          <w:ins w:id="25" w:author="Alyssa Manik" w:date="2020-09-13T15:44:00Z"/>
          <w:rFonts w:ascii="Times New Roman" w:eastAsia="Times New Roman" w:hAnsi="Times New Roman" w:cs="Times New Roman"/>
        </w:rPr>
      </w:pPr>
    </w:p>
    <w:p w14:paraId="6AB20971" w14:textId="01B433AC" w:rsidR="00DB7850" w:rsidRDefault="00DB7850">
      <w:pPr>
        <w:spacing w:line="360" w:lineRule="auto"/>
        <w:rPr>
          <w:ins w:id="26" w:author="Alyssa Manik" w:date="2020-09-13T15:40:00Z"/>
          <w:rFonts w:ascii="Times New Roman" w:eastAsia="Times New Roman" w:hAnsi="Times New Roman" w:cs="Times New Roman"/>
        </w:rPr>
      </w:pPr>
      <w:ins w:id="27" w:author="Alyssa Manik" w:date="2020-09-13T15:44:00Z">
        <w:r>
          <w:rPr>
            <w:rFonts w:ascii="Times New Roman" w:eastAsia="Times New Roman" w:hAnsi="Times New Roman" w:cs="Times New Roman"/>
          </w:rPr>
          <w:t xml:space="preserve">At the moment, </w:t>
        </w:r>
      </w:ins>
      <w:ins w:id="28" w:author="Alyssa Manik" w:date="2020-09-13T15:45:00Z">
        <w:r>
          <w:rPr>
            <w:rFonts w:ascii="Times New Roman" w:eastAsia="Times New Roman" w:hAnsi="Times New Roman" w:cs="Times New Roman"/>
          </w:rPr>
          <w:t>the obstacle was unclear, I’m assuming your focus in on the setbacks and failures you had during swimming. But I don’t fully understand what you learned</w:t>
        </w:r>
      </w:ins>
      <w:ins w:id="29" w:author="Alyssa Manik" w:date="2020-09-13T15:46:00Z">
        <w:r>
          <w:rPr>
            <w:rFonts w:ascii="Times New Roman" w:eastAsia="Times New Roman" w:hAnsi="Times New Roman" w:cs="Times New Roman"/>
          </w:rPr>
          <w:t xml:space="preserve"> because </w:t>
        </w:r>
        <w:r>
          <w:rPr>
            <w:rFonts w:ascii="Times New Roman" w:eastAsia="Times New Roman" w:hAnsi="Times New Roman" w:cs="Times New Roman"/>
          </w:rPr>
          <w:lastRenderedPageBreak/>
          <w:t xml:space="preserve">there is no reflective statement, did you realize that you wanted others to succeed where you could not? </w:t>
        </w:r>
      </w:ins>
      <w:ins w:id="30" w:author="Alyssa Manik" w:date="2020-09-13T15:48:00Z">
        <w:r>
          <w:rPr>
            <w:rFonts w:ascii="Times New Roman" w:eastAsia="Times New Roman" w:hAnsi="Times New Roman" w:cs="Times New Roman"/>
          </w:rPr>
          <w:t>Did you want to make others happy with your swimming experience?</w:t>
        </w:r>
      </w:ins>
      <w:ins w:id="31" w:author="Alyssa Manik" w:date="2020-09-13T15:49:00Z">
        <w:r>
          <w:rPr>
            <w:rFonts w:ascii="Times New Roman" w:eastAsia="Times New Roman" w:hAnsi="Times New Roman" w:cs="Times New Roman"/>
          </w:rPr>
          <w:t xml:space="preserve"> </w:t>
        </w:r>
      </w:ins>
      <w:ins w:id="32" w:author="Alyssa Manik" w:date="2020-09-13T15:48:00Z">
        <w:r>
          <w:rPr>
            <w:rFonts w:ascii="Times New Roman" w:eastAsia="Times New Roman" w:hAnsi="Times New Roman" w:cs="Times New Roman"/>
          </w:rPr>
          <w:t>How exactly did you coach t</w:t>
        </w:r>
      </w:ins>
      <w:ins w:id="33" w:author="Alyssa Manik" w:date="2020-09-13T15:49:00Z">
        <w:r>
          <w:rPr>
            <w:rFonts w:ascii="Times New Roman" w:eastAsia="Times New Roman" w:hAnsi="Times New Roman" w:cs="Times New Roman"/>
          </w:rPr>
          <w:t xml:space="preserve">he swimmers? </w:t>
        </w:r>
      </w:ins>
      <w:ins w:id="34" w:author="Alyssa Manik" w:date="2020-09-13T15:48:00Z">
        <w:r>
          <w:rPr>
            <w:rFonts w:ascii="Times New Roman" w:eastAsia="Times New Roman" w:hAnsi="Times New Roman" w:cs="Times New Roman"/>
          </w:rPr>
          <w:t xml:space="preserve">Please be careful and keep </w:t>
        </w:r>
      </w:ins>
      <w:ins w:id="35" w:author="Alyssa Manik" w:date="2020-09-13T15:46:00Z">
        <w:r>
          <w:rPr>
            <w:rFonts w:ascii="Times New Roman" w:eastAsia="Times New Roman" w:hAnsi="Times New Roman" w:cs="Times New Roman"/>
          </w:rPr>
          <w:t xml:space="preserve">it </w:t>
        </w:r>
      </w:ins>
      <w:ins w:id="36" w:author="Alyssa Manik" w:date="2020-09-13T15:48:00Z">
        <w:r>
          <w:rPr>
            <w:rFonts w:ascii="Times New Roman" w:eastAsia="Times New Roman" w:hAnsi="Times New Roman" w:cs="Times New Roman"/>
          </w:rPr>
          <w:t xml:space="preserve">from </w:t>
        </w:r>
      </w:ins>
      <w:ins w:id="37" w:author="Alyssa Manik" w:date="2020-09-13T15:46:00Z">
        <w:r>
          <w:rPr>
            <w:rFonts w:ascii="Times New Roman" w:eastAsia="Times New Roman" w:hAnsi="Times New Roman" w:cs="Times New Roman"/>
          </w:rPr>
          <w:t>sound</w:t>
        </w:r>
      </w:ins>
      <w:ins w:id="38" w:author="Alyssa Manik" w:date="2020-09-13T15:48:00Z">
        <w:r>
          <w:rPr>
            <w:rFonts w:ascii="Times New Roman" w:eastAsia="Times New Roman" w:hAnsi="Times New Roman" w:cs="Times New Roman"/>
          </w:rPr>
          <w:t>ing</w:t>
        </w:r>
      </w:ins>
      <w:ins w:id="39" w:author="Alyssa Manik" w:date="2020-09-13T15:46:00Z">
        <w:r>
          <w:rPr>
            <w:rFonts w:ascii="Times New Roman" w:eastAsia="Times New Roman" w:hAnsi="Times New Roman" w:cs="Times New Roman"/>
          </w:rPr>
          <w:t xml:space="preserve"> like </w:t>
        </w:r>
      </w:ins>
      <w:ins w:id="40" w:author="Alyssa Manik" w:date="2020-09-13T15:47:00Z">
        <w:r>
          <w:rPr>
            <w:rFonts w:ascii="Times New Roman" w:eastAsia="Times New Roman" w:hAnsi="Times New Roman" w:cs="Times New Roman"/>
          </w:rPr>
          <w:t>you’re only settling for a position as the assistant coach because you can’t be a</w:t>
        </w:r>
      </w:ins>
      <w:ins w:id="41" w:author="Alyssa Manik" w:date="2020-09-13T15:48:00Z">
        <w:r>
          <w:rPr>
            <w:rFonts w:ascii="Times New Roman" w:eastAsia="Times New Roman" w:hAnsi="Times New Roman" w:cs="Times New Roman"/>
          </w:rPr>
          <w:t xml:space="preserve"> swimmer.</w:t>
        </w:r>
      </w:ins>
    </w:p>
    <w:p w14:paraId="6D861D61" w14:textId="4D2203C1" w:rsidR="00B07968" w:rsidRDefault="00B07968">
      <w:pPr>
        <w:spacing w:line="360" w:lineRule="auto"/>
        <w:rPr>
          <w:ins w:id="42" w:author="Alyssa Manik" w:date="2020-09-13T15:40:00Z"/>
          <w:rFonts w:ascii="Times New Roman" w:eastAsia="Times New Roman" w:hAnsi="Times New Roman" w:cs="Times New Roman"/>
        </w:rPr>
      </w:pPr>
    </w:p>
    <w:p w14:paraId="2CF6E426" w14:textId="206A5CBE" w:rsidR="00B07968" w:rsidRDefault="00B07968">
      <w:pPr>
        <w:spacing w:line="360" w:lineRule="auto"/>
        <w:rPr>
          <w:ins w:id="43" w:author="Alyssa Manik" w:date="2020-09-13T15:42:00Z"/>
          <w:rFonts w:ascii="Times New Roman" w:eastAsia="Times New Roman" w:hAnsi="Times New Roman" w:cs="Times New Roman"/>
        </w:rPr>
      </w:pPr>
      <w:ins w:id="44" w:author="Alyssa Manik" w:date="2020-09-13T15:40:00Z">
        <w:r>
          <w:rPr>
            <w:rFonts w:ascii="Times New Roman" w:eastAsia="Times New Roman" w:hAnsi="Times New Roman" w:cs="Times New Roman"/>
          </w:rPr>
          <w:t xml:space="preserve">I really understand the feeling of wanting to add a smart idea or catchphrase, hence the McDonald’s.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if you really feel passionate about it, it would be better if you could talk about McDonald’s more and how it affecte</w:t>
        </w:r>
      </w:ins>
      <w:ins w:id="45" w:author="Alyssa Manik" w:date="2020-09-13T15:41:00Z">
        <w:r>
          <w:rPr>
            <w:rFonts w:ascii="Times New Roman" w:eastAsia="Times New Roman" w:hAnsi="Times New Roman" w:cs="Times New Roman"/>
          </w:rPr>
          <w:t xml:space="preserve">d you as a person. Was this a food you ate during special occasions? Was this your go-to pick-me-up meal? Specifically, </w:t>
        </w:r>
      </w:ins>
      <w:ins w:id="46" w:author="Alyssa Manik" w:date="2020-09-13T15:42:00Z">
        <w:r w:rsidR="00DB7850">
          <w:rPr>
            <w:rFonts w:ascii="Times New Roman" w:eastAsia="Times New Roman" w:hAnsi="Times New Roman" w:cs="Times New Roman"/>
          </w:rPr>
          <w:t xml:space="preserve">think of </w:t>
        </w:r>
      </w:ins>
      <w:ins w:id="47" w:author="Alyssa Manik" w:date="2020-09-13T15:41:00Z">
        <w:r>
          <w:rPr>
            <w:rFonts w:ascii="Times New Roman" w:eastAsia="Times New Roman" w:hAnsi="Times New Roman" w:cs="Times New Roman"/>
          </w:rPr>
          <w:t xml:space="preserve">why an admission officer would find your passion for </w:t>
        </w:r>
        <w:proofErr w:type="spellStart"/>
        <w:r>
          <w:rPr>
            <w:rFonts w:ascii="Times New Roman" w:eastAsia="Times New Roman" w:hAnsi="Times New Roman" w:cs="Times New Roman"/>
          </w:rPr>
          <w:t>McD</w:t>
        </w:r>
        <w:proofErr w:type="spellEnd"/>
        <w:r>
          <w:rPr>
            <w:rFonts w:ascii="Times New Roman" w:eastAsia="Times New Roman" w:hAnsi="Times New Roman" w:cs="Times New Roman"/>
          </w:rPr>
          <w:t xml:space="preserve"> </w:t>
        </w:r>
        <w:r w:rsidR="00DB7850">
          <w:rPr>
            <w:rFonts w:ascii="Times New Roman" w:eastAsia="Times New Roman" w:hAnsi="Times New Roman" w:cs="Times New Roman"/>
          </w:rPr>
          <w:t xml:space="preserve">great? </w:t>
        </w:r>
      </w:ins>
      <w:ins w:id="48" w:author="Alyssa Manik" w:date="2020-09-13T15:42:00Z">
        <w:r w:rsidR="00DB7850">
          <w:rPr>
            <w:rFonts w:ascii="Times New Roman" w:eastAsia="Times New Roman" w:hAnsi="Times New Roman" w:cs="Times New Roman"/>
          </w:rPr>
          <w:t xml:space="preserve">We want to get to know you, and how is your personality deeply rooted into </w:t>
        </w:r>
        <w:proofErr w:type="spellStart"/>
        <w:r w:rsidR="00DB7850">
          <w:rPr>
            <w:rFonts w:ascii="Times New Roman" w:eastAsia="Times New Roman" w:hAnsi="Times New Roman" w:cs="Times New Roman"/>
          </w:rPr>
          <w:t>McD</w:t>
        </w:r>
        <w:proofErr w:type="spellEnd"/>
        <w:r w:rsidR="00DB7850">
          <w:rPr>
            <w:rFonts w:ascii="Times New Roman" w:eastAsia="Times New Roman" w:hAnsi="Times New Roman" w:cs="Times New Roman"/>
          </w:rPr>
          <w:t xml:space="preserve">? </w:t>
        </w:r>
      </w:ins>
    </w:p>
    <w:p w14:paraId="1CD393CB" w14:textId="0CC44BB1" w:rsidR="00DB7850" w:rsidRDefault="00DB7850">
      <w:pPr>
        <w:spacing w:line="360" w:lineRule="auto"/>
        <w:rPr>
          <w:ins w:id="49" w:author="Alyssa Manik" w:date="2020-09-13T15:43:00Z"/>
          <w:rFonts w:ascii="Times New Roman" w:eastAsia="Times New Roman" w:hAnsi="Times New Roman" w:cs="Times New Roman"/>
        </w:rPr>
      </w:pPr>
    </w:p>
    <w:p w14:paraId="619870C2" w14:textId="4217BF39" w:rsidR="00DB7850" w:rsidRDefault="00DB7850">
      <w:pPr>
        <w:spacing w:line="360" w:lineRule="auto"/>
        <w:rPr>
          <w:ins w:id="50" w:author="Alyssa Manik" w:date="2020-09-13T15:22:00Z"/>
          <w:rFonts w:ascii="Times New Roman" w:eastAsia="Times New Roman" w:hAnsi="Times New Roman" w:cs="Times New Roman"/>
        </w:rPr>
      </w:pPr>
      <w:ins w:id="51" w:author="Alyssa Manik" w:date="2020-09-13T15:43:00Z">
        <w:r>
          <w:rPr>
            <w:rFonts w:ascii="Times New Roman" w:eastAsia="Times New Roman" w:hAnsi="Times New Roman" w:cs="Times New Roman"/>
          </w:rPr>
          <w:t>I find that a good way to decide what to include is: if I interviewed you about that topic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McDonald’s or swimming), how prepared and passionate are you going to respond?</w:t>
        </w:r>
      </w:ins>
    </w:p>
    <w:p w14:paraId="5E88D6EF" w14:textId="77777777" w:rsidR="00AE0B9B" w:rsidRDefault="00AE0B9B">
      <w:pPr>
        <w:spacing w:line="360" w:lineRule="auto"/>
        <w:rPr>
          <w:rFonts w:ascii="Times New Roman" w:eastAsia="Times New Roman" w:hAnsi="Times New Roman" w:cs="Times New Roman"/>
        </w:rPr>
      </w:pPr>
    </w:p>
    <w:p w14:paraId="6845B7B3" w14:textId="77777777" w:rsidR="001913A9" w:rsidRPr="001913A9" w:rsidRDefault="001913A9" w:rsidP="001913A9">
      <w:pPr>
        <w:shd w:val="clear" w:color="auto" w:fill="FFFFFF"/>
        <w:spacing w:after="600" w:line="360" w:lineRule="atLeast"/>
        <w:rPr>
          <w:rFonts w:ascii="NeutrifStudio-Regular" w:eastAsia="Times New Roman" w:hAnsi="NeutrifStudio-Regular" w:cs="Times New Roman"/>
          <w:color w:val="4A4A4A"/>
          <w:lang w:val="en-ID" w:eastAsia="zh-CN"/>
        </w:rPr>
      </w:pPr>
      <w:bookmarkStart w:id="52" w:name="_heading=h.l5x1qcc89bvt" w:colFirst="0" w:colLast="0"/>
      <w:bookmarkEnd w:id="52"/>
      <w:r w:rsidRPr="001913A9">
        <w:rPr>
          <w:rFonts w:ascii="NeutrifStudio-Regular" w:eastAsia="Times New Roman" w:hAnsi="NeutrifStudio-Regular" w:cs="Times New Roman"/>
          <w:i/>
          <w:iCs/>
          <w:color w:val="4A4A4A"/>
          <w:lang w:val="en-ID" w:eastAsia="zh-CN"/>
        </w:rPr>
        <w:t>Community disruptions such as COVID-19 and natural disasters can have deep and long-lasting impacts. If you need it, this space is yours to describe those impacts. Colleges care about the effects on your health and well-being, safety, family circumstances, future plans, and education, including access to reliable technology and quiet study spaces.</w:t>
      </w:r>
    </w:p>
    <w:p w14:paraId="55A52D2F" w14:textId="77777777" w:rsidR="001913A9" w:rsidRPr="001913A9" w:rsidRDefault="001913A9" w:rsidP="001913A9">
      <w:pPr>
        <w:numPr>
          <w:ilvl w:val="0"/>
          <w:numId w:val="4"/>
        </w:numPr>
        <w:shd w:val="clear" w:color="auto" w:fill="FFFFFF"/>
        <w:spacing w:before="100" w:beforeAutospacing="1" w:after="100" w:afterAutospacing="1"/>
        <w:rPr>
          <w:rFonts w:ascii="NeutrifStudio-Regular" w:eastAsia="Times New Roman" w:hAnsi="NeutrifStudio-Regular" w:cs="Times New Roman"/>
          <w:color w:val="4A4A4A"/>
          <w:lang w:val="en-ID" w:eastAsia="zh-CN"/>
        </w:rPr>
      </w:pPr>
      <w:r w:rsidRPr="001913A9">
        <w:rPr>
          <w:rFonts w:ascii="NeutrifStudio-Regular" w:eastAsia="Times New Roman" w:hAnsi="NeutrifStudio-Regular" w:cs="Times New Roman"/>
          <w:i/>
          <w:iCs/>
          <w:color w:val="4A4A4A"/>
          <w:lang w:val="en-ID" w:eastAsia="zh-CN"/>
        </w:rPr>
        <w:t>Do you wish to share anything on this topic? Y/N</w:t>
      </w:r>
    </w:p>
    <w:p w14:paraId="3CC35823" w14:textId="77777777" w:rsidR="001913A9" w:rsidRPr="001913A9" w:rsidRDefault="001913A9" w:rsidP="001913A9">
      <w:pPr>
        <w:numPr>
          <w:ilvl w:val="0"/>
          <w:numId w:val="4"/>
        </w:numPr>
        <w:shd w:val="clear" w:color="auto" w:fill="FFFFFF"/>
        <w:spacing w:before="100" w:beforeAutospacing="1" w:after="100" w:afterAutospacing="1"/>
        <w:rPr>
          <w:rFonts w:ascii="NeutrifStudio-Regular" w:eastAsia="Times New Roman" w:hAnsi="NeutrifStudio-Regular" w:cs="Times New Roman"/>
          <w:color w:val="4A4A4A"/>
          <w:lang w:val="en-ID" w:eastAsia="zh-CN"/>
        </w:rPr>
      </w:pPr>
      <w:r w:rsidRPr="001913A9">
        <w:rPr>
          <w:rFonts w:ascii="NeutrifStudio-Regular" w:eastAsia="Times New Roman" w:hAnsi="NeutrifStudio-Regular" w:cs="Times New Roman"/>
          <w:i/>
          <w:iCs/>
          <w:color w:val="4A4A4A"/>
          <w:lang w:val="en-ID" w:eastAsia="zh-CN"/>
        </w:rPr>
        <w:t>Please use this space to describe how these events have impacted you.</w:t>
      </w:r>
      <w:commentRangeStart w:id="53"/>
      <w:commentRangeEnd w:id="53"/>
      <w:r w:rsidR="00DB7850">
        <w:rPr>
          <w:rStyle w:val="CommentReference"/>
        </w:rPr>
        <w:commentReference w:id="53"/>
      </w:r>
    </w:p>
    <w:p w14:paraId="2D191E6B" w14:textId="77777777" w:rsidR="001913A9" w:rsidRPr="001913A9" w:rsidRDefault="001913A9" w:rsidP="001913A9">
      <w:pPr>
        <w:rPr>
          <w:rFonts w:ascii="Times New Roman" w:eastAsia="Times New Roman" w:hAnsi="Times New Roman" w:cs="Times New Roman"/>
          <w:lang w:val="en-ID" w:eastAsia="zh-CN"/>
        </w:rPr>
      </w:pPr>
    </w:p>
    <w:p w14:paraId="199BD7BE" w14:textId="77777777" w:rsidR="00787A3E" w:rsidRPr="00476321" w:rsidRDefault="00787A3E" w:rsidP="00787A3E">
      <w:pPr>
        <w:ind w:firstLine="720"/>
        <w:jc w:val="both"/>
        <w:rPr>
          <w:rFonts w:ascii="Times New Roman" w:eastAsia="Times New Roman" w:hAnsi="Times New Roman" w:cs="Times New Roman"/>
        </w:rPr>
      </w:pPr>
      <w:r w:rsidRPr="00476321">
        <w:rPr>
          <w:rFonts w:ascii="Times New Roman" w:eastAsia="Times New Roman" w:hAnsi="Times New Roman" w:cs="Times New Roman"/>
          <w:color w:val="000000"/>
        </w:rPr>
        <w:t>When COVID-19 hit, my family was hit with something the world calls fraud. My maternal grandmother was one day suddenly gasping for air, and the doctors had already diagnosed her with COVID-19 before her results had even come out. This placed my entire family on self</w:t>
      </w:r>
      <w:r>
        <w:rPr>
          <w:rFonts w:ascii="Times New Roman" w:eastAsia="Times New Roman" w:hAnsi="Times New Roman" w:cs="Times New Roman"/>
          <w:color w:val="000000"/>
        </w:rPr>
        <w:t>-</w:t>
      </w:r>
      <w:r w:rsidRPr="00476321">
        <w:rPr>
          <w:rFonts w:ascii="Times New Roman" w:eastAsia="Times New Roman" w:hAnsi="Times New Roman" w:cs="Times New Roman"/>
          <w:color w:val="000000"/>
        </w:rPr>
        <w:t>quarantine where we all feel under the assumption that one of us may have it. After time, she passed away in the hospital, which they then revealed that she was misdiagnosed. Turns out, as my cousin who was a doctor revealed, if a hospital reports a COVID-19 death, they receive a large bonus from the government.</w:t>
      </w:r>
    </w:p>
    <w:p w14:paraId="0AB05F41" w14:textId="77777777" w:rsidR="00787A3E" w:rsidRPr="00476321" w:rsidRDefault="00787A3E" w:rsidP="00787A3E">
      <w:pPr>
        <w:jc w:val="both"/>
        <w:rPr>
          <w:rFonts w:ascii="Times New Roman" w:eastAsia="Times New Roman" w:hAnsi="Times New Roman" w:cs="Times New Roman"/>
        </w:rPr>
      </w:pPr>
    </w:p>
    <w:p w14:paraId="2B43022D" w14:textId="77777777" w:rsidR="00787A3E" w:rsidRPr="00476321" w:rsidRDefault="00787A3E" w:rsidP="00787A3E">
      <w:pPr>
        <w:ind w:firstLine="720"/>
        <w:jc w:val="both"/>
        <w:rPr>
          <w:rFonts w:ascii="Times New Roman" w:eastAsia="Times New Roman" w:hAnsi="Times New Roman" w:cs="Times New Roman"/>
        </w:rPr>
      </w:pPr>
      <w:r w:rsidRPr="00476321">
        <w:rPr>
          <w:rFonts w:ascii="Times New Roman" w:eastAsia="Times New Roman" w:hAnsi="Times New Roman" w:cs="Times New Roman"/>
          <w:color w:val="000000"/>
        </w:rPr>
        <w:t xml:space="preserve">I was surprised to see this lack of integrity in an institution that everyone was both afraid and respectful for. I am certainly grateful for the health care workers, but I </w:t>
      </w:r>
      <w:r>
        <w:rPr>
          <w:rFonts w:ascii="Times New Roman" w:eastAsia="Times New Roman" w:hAnsi="Times New Roman" w:cs="Times New Roman"/>
          <w:color w:val="000000"/>
        </w:rPr>
        <w:t>realized</w:t>
      </w:r>
      <w:r w:rsidRPr="00476321">
        <w:rPr>
          <w:rFonts w:ascii="Times New Roman" w:eastAsia="Times New Roman" w:hAnsi="Times New Roman" w:cs="Times New Roman"/>
          <w:color w:val="000000"/>
        </w:rPr>
        <w:t xml:space="preserve"> that if a hospital, out of all places, could go to these lengths, then the world isn’t as clean as I thought. I started seeing things from a different perspective that in life many things are based on the business sides of things. I developed a broader understanding of how an actual society works and all the qualities of it. Most importantly, I recognized that if my family had gone through something like this, then there definitely were other misled families too. While it may be understandable that this was done as a precaution, it came to show me that in a time of great </w:t>
      </w:r>
      <w:r w:rsidRPr="00476321">
        <w:rPr>
          <w:rFonts w:ascii="Times New Roman" w:eastAsia="Times New Roman" w:hAnsi="Times New Roman" w:cs="Times New Roman"/>
          <w:color w:val="000000"/>
        </w:rPr>
        <w:lastRenderedPageBreak/>
        <w:t>need, there is little consideration of procedure. But after all, when we’re trying to survive a struggling time, we all work to survive. </w:t>
      </w:r>
    </w:p>
    <w:p w14:paraId="44B74FB7" w14:textId="77777777" w:rsidR="00787A3E" w:rsidRPr="00476321" w:rsidRDefault="003B142B" w:rsidP="00787A3E">
      <w:pPr>
        <w:jc w:val="both"/>
        <w:rPr>
          <w:rFonts w:ascii="Times New Roman" w:eastAsia="Times New Roman" w:hAnsi="Times New Roman" w:cs="Times New Roman"/>
        </w:rPr>
      </w:pPr>
      <w:r>
        <w:rPr>
          <w:rFonts w:ascii="Times New Roman" w:eastAsia="Times New Roman" w:hAnsi="Times New Roman" w:cs="Times New Roman"/>
          <w:noProof/>
        </w:rPr>
        <w:pict w14:anchorId="69CA09A6">
          <v:rect id="_x0000_i1025" alt="" style="width:451pt;height:.05pt;mso-width-percent:0;mso-height-percent:0;mso-width-percent:0;mso-height-percent:0" o:hralign="center" o:hrstd="t" o:hr="t" fillcolor="#a0a0a0" stroked="f"/>
        </w:pict>
      </w:r>
    </w:p>
    <w:p w14:paraId="4779F161" w14:textId="77777777" w:rsidR="00787A3E" w:rsidRPr="00476321" w:rsidRDefault="00787A3E" w:rsidP="00787A3E">
      <w:pPr>
        <w:jc w:val="both"/>
        <w:rPr>
          <w:rFonts w:ascii="Times New Roman" w:eastAsia="Times New Roman" w:hAnsi="Times New Roman" w:cs="Times New Roman"/>
        </w:rPr>
      </w:pPr>
      <w:r w:rsidRPr="00476321">
        <w:rPr>
          <w:rFonts w:ascii="Times New Roman" w:eastAsia="Times New Roman" w:hAnsi="Times New Roman" w:cs="Times New Roman"/>
          <w:color w:val="000000"/>
        </w:rPr>
        <w:t>Alternative story:</w:t>
      </w:r>
    </w:p>
    <w:p w14:paraId="2C2DDE2C" w14:textId="77777777" w:rsidR="00787A3E" w:rsidRPr="00476321" w:rsidRDefault="00787A3E" w:rsidP="00787A3E">
      <w:pPr>
        <w:jc w:val="both"/>
        <w:rPr>
          <w:rFonts w:ascii="Times New Roman" w:eastAsia="Times New Roman" w:hAnsi="Times New Roman" w:cs="Times New Roman"/>
        </w:rPr>
      </w:pPr>
    </w:p>
    <w:p w14:paraId="76B0FFD8" w14:textId="77777777" w:rsidR="00787A3E" w:rsidRPr="00476321" w:rsidRDefault="00787A3E" w:rsidP="00787A3E">
      <w:pPr>
        <w:ind w:firstLine="720"/>
        <w:jc w:val="both"/>
        <w:rPr>
          <w:rFonts w:ascii="Times New Roman" w:eastAsia="Times New Roman" w:hAnsi="Times New Roman" w:cs="Times New Roman"/>
        </w:rPr>
      </w:pPr>
      <w:r w:rsidRPr="00476321">
        <w:rPr>
          <w:rFonts w:ascii="Times New Roman" w:eastAsia="Times New Roman" w:hAnsi="Times New Roman" w:cs="Times New Roman"/>
          <w:color w:val="000000"/>
        </w:rPr>
        <w:t>Being COVID-19 negative has seemed more like a leverage these days. Throughout the pandemic, my parents found it very hard to find workers to help them out. They took many precautions in making sure these workers could also work from our home, so that it could be efficient. Thus, they took a lot of precautions in making sure these workers were COVID-19 negative. However, after 3 days of working, these workers had already threatened to leave and break the conditions of their contracts. On precisely that third day, they had attempted to destroy the house and run away. </w:t>
      </w:r>
    </w:p>
    <w:p w14:paraId="7F53F4B4" w14:textId="77777777" w:rsidR="00787A3E" w:rsidRPr="00476321" w:rsidRDefault="00787A3E" w:rsidP="00787A3E">
      <w:pPr>
        <w:jc w:val="both"/>
        <w:rPr>
          <w:rFonts w:ascii="Times New Roman" w:eastAsia="Times New Roman" w:hAnsi="Times New Roman" w:cs="Times New Roman"/>
        </w:rPr>
      </w:pPr>
    </w:p>
    <w:p w14:paraId="52DFABAE" w14:textId="77777777" w:rsidR="00787A3E" w:rsidRPr="00476321" w:rsidRDefault="00787A3E" w:rsidP="00787A3E">
      <w:pPr>
        <w:ind w:firstLine="720"/>
        <w:jc w:val="both"/>
        <w:rPr>
          <w:rFonts w:ascii="Times New Roman" w:eastAsia="Times New Roman" w:hAnsi="Times New Roman" w:cs="Times New Roman"/>
        </w:rPr>
      </w:pPr>
      <w:r w:rsidRPr="00476321">
        <w:rPr>
          <w:rFonts w:ascii="Times New Roman" w:eastAsia="Times New Roman" w:hAnsi="Times New Roman" w:cs="Times New Roman"/>
          <w:color w:val="000000"/>
        </w:rPr>
        <w:t xml:space="preserve">It was this precise moment that my body’s instinct took charge. I reacted with swift action, immediately dropping all of my studies and running to my parents’ help. I was surprised that I was able to subconsciously act without even knowing the context. But probably the scariest moments of this experience </w:t>
      </w:r>
      <w:proofErr w:type="gramStart"/>
      <w:r w:rsidRPr="00476321">
        <w:rPr>
          <w:rFonts w:ascii="Times New Roman" w:eastAsia="Times New Roman" w:hAnsi="Times New Roman" w:cs="Times New Roman"/>
          <w:color w:val="000000"/>
        </w:rPr>
        <w:t>was</w:t>
      </w:r>
      <w:proofErr w:type="gramEnd"/>
      <w:r w:rsidRPr="00476321">
        <w:rPr>
          <w:rFonts w:ascii="Times New Roman" w:eastAsia="Times New Roman" w:hAnsi="Times New Roman" w:cs="Times New Roman"/>
          <w:color w:val="000000"/>
        </w:rPr>
        <w:t xml:space="preserve"> the moment where everyone was arguing with the security guards and the police. Hearing my parents shout out loud and being disappointed was a heartache for me, seeing how they had put in so hard to try to find a way to make things work, only to find it completely backstab them. From this whole experience, I developed a sense of action. I would watch over the house while my parents were out talking with the guards, while also simultaneously looking after my younger brother. COVID-19 taught me and my family to not easily assume things will go our way, and that we all need to prepare for the absolute worst, especially the unexpected.</w:t>
      </w:r>
    </w:p>
    <w:p w14:paraId="1E9D203F" w14:textId="52A813B1" w:rsidR="00A65940" w:rsidRDefault="00A65940">
      <w:pPr>
        <w:spacing w:line="360" w:lineRule="auto"/>
        <w:rPr>
          <w:ins w:id="54" w:author="Alyssa Manik" w:date="2020-09-13T15:52:00Z"/>
          <w:rFonts w:ascii="Times New Roman" w:eastAsia="Times New Roman" w:hAnsi="Times New Roman" w:cs="Times New Roman"/>
          <w:i/>
        </w:rPr>
      </w:pPr>
    </w:p>
    <w:p w14:paraId="1508590D" w14:textId="7C4D02D6" w:rsidR="00B40C1C" w:rsidRDefault="00B40C1C">
      <w:pPr>
        <w:spacing w:line="360" w:lineRule="auto"/>
        <w:rPr>
          <w:ins w:id="55" w:author="Alyssa Manik" w:date="2020-09-13T15:52:00Z"/>
          <w:rFonts w:ascii="Times New Roman" w:eastAsia="Times New Roman" w:hAnsi="Times New Roman" w:cs="Times New Roman"/>
          <w:i/>
        </w:rPr>
      </w:pPr>
    </w:p>
    <w:p w14:paraId="7DC50204" w14:textId="43E272A8" w:rsidR="00B40C1C" w:rsidRPr="00B40C1C" w:rsidRDefault="00B40C1C">
      <w:pPr>
        <w:spacing w:line="360" w:lineRule="auto"/>
        <w:rPr>
          <w:rFonts w:ascii="Times New Roman" w:eastAsia="Times New Roman" w:hAnsi="Times New Roman" w:cs="Times New Roman"/>
          <w:iCs/>
          <w:rPrChange w:id="56" w:author="Alyssa Manik" w:date="2020-09-13T15:52:00Z">
            <w:rPr>
              <w:rFonts w:ascii="Times New Roman" w:eastAsia="Times New Roman" w:hAnsi="Times New Roman" w:cs="Times New Roman"/>
              <w:i/>
            </w:rPr>
          </w:rPrChange>
        </w:rPr>
      </w:pPr>
      <w:ins w:id="57" w:author="Alyssa Manik" w:date="2020-09-13T15:52:00Z">
        <w:r>
          <w:rPr>
            <w:rFonts w:ascii="Times New Roman" w:eastAsia="Times New Roman" w:hAnsi="Times New Roman" w:cs="Times New Roman"/>
            <w:iCs/>
          </w:rPr>
          <w:t>First, I</w:t>
        </w:r>
      </w:ins>
      <w:ins w:id="58" w:author="Alyssa Manik" w:date="2020-09-13T15:53:00Z">
        <w:r>
          <w:rPr>
            <w:rFonts w:ascii="Times New Roman" w:eastAsia="Times New Roman" w:hAnsi="Times New Roman" w:cs="Times New Roman"/>
            <w:iCs/>
          </w:rPr>
          <w:t xml:space="preserve">’d like to offer my deepest condolences for both the unfortunate experiences you had to go through. It’s definitely not something anyone would want. </w:t>
        </w:r>
      </w:ins>
      <w:ins w:id="59" w:author="Alyssa Manik" w:date="2020-09-13T15:54:00Z">
        <w:r>
          <w:rPr>
            <w:rFonts w:ascii="Times New Roman" w:eastAsia="Times New Roman" w:hAnsi="Times New Roman" w:cs="Times New Roman"/>
            <w:iCs/>
          </w:rPr>
          <w:t xml:space="preserve">These stories do show the setbacks you experienced, and while it </w:t>
        </w:r>
      </w:ins>
      <w:ins w:id="60" w:author="Alyssa Manik" w:date="2020-09-13T15:55:00Z">
        <w:r>
          <w:rPr>
            <w:rFonts w:ascii="Times New Roman" w:eastAsia="Times New Roman" w:hAnsi="Times New Roman" w:cs="Times New Roman"/>
            <w:iCs/>
          </w:rPr>
          <w:t xml:space="preserve">is undoubtedly uncomfortable to talk about, it could also show the strength you had during bad times in your life. </w:t>
        </w:r>
      </w:ins>
      <w:ins w:id="61" w:author="Alyssa Manik" w:date="2020-09-13T15:56:00Z">
        <w:r>
          <w:rPr>
            <w:rFonts w:ascii="Times New Roman" w:eastAsia="Times New Roman" w:hAnsi="Times New Roman" w:cs="Times New Roman"/>
            <w:iCs/>
          </w:rPr>
          <w:t xml:space="preserve">One thing to note for both of them, if you do choose to write about them, is that you don’t want to sound pessimistic. Sound realistic. Acknowledge the losses and negative aspects to society or people, but don’t condemn anyone. </w:t>
        </w:r>
      </w:ins>
      <w:ins w:id="62" w:author="Alyssa Manik" w:date="2020-09-13T15:57:00Z">
        <w:r>
          <w:rPr>
            <w:rFonts w:ascii="Times New Roman" w:eastAsia="Times New Roman" w:hAnsi="Times New Roman" w:cs="Times New Roman"/>
            <w:iCs/>
          </w:rPr>
          <w:t>Especially when it comes to police</w:t>
        </w:r>
      </w:ins>
      <w:ins w:id="63" w:author="Alyssa Manik" w:date="2020-09-13T15:58:00Z">
        <w:r>
          <w:rPr>
            <w:rFonts w:ascii="Times New Roman" w:eastAsia="Times New Roman" w:hAnsi="Times New Roman" w:cs="Times New Roman"/>
            <w:iCs/>
          </w:rPr>
          <w:t xml:space="preserve"> matters or the medical institutions, you don’t want to give too much sensitive material. For both </w:t>
        </w:r>
      </w:ins>
      <w:ins w:id="64" w:author="Alyssa Manik" w:date="2020-09-13T15:59:00Z">
        <w:r>
          <w:rPr>
            <w:rFonts w:ascii="Times New Roman" w:eastAsia="Times New Roman" w:hAnsi="Times New Roman" w:cs="Times New Roman"/>
            <w:iCs/>
          </w:rPr>
          <w:t>stories, it would definitely answer prompt 7, maybe not as much for prompt 2, but I’d still like to see more about how you were affected. The focus of the two stories s</w:t>
        </w:r>
      </w:ins>
      <w:ins w:id="65" w:author="Alyssa Manik" w:date="2020-09-13T16:00:00Z">
        <w:r>
          <w:rPr>
            <w:rFonts w:ascii="Times New Roman" w:eastAsia="Times New Roman" w:hAnsi="Times New Roman" w:cs="Times New Roman"/>
            <w:iCs/>
          </w:rPr>
          <w:t xml:space="preserve">o far is your grandmother and your parents, we want to see more of yourself. </w:t>
        </w:r>
        <w:r w:rsidR="00084B15">
          <w:rPr>
            <w:rFonts w:ascii="Times New Roman" w:eastAsia="Times New Roman" w:hAnsi="Times New Roman" w:cs="Times New Roman"/>
            <w:iCs/>
          </w:rPr>
          <w:t>What did you feel about this experience? How does this affect your understan</w:t>
        </w:r>
      </w:ins>
      <w:ins w:id="66" w:author="Alyssa Manik" w:date="2020-09-13T16:01:00Z">
        <w:r w:rsidR="00084B15">
          <w:rPr>
            <w:rFonts w:ascii="Times New Roman" w:eastAsia="Times New Roman" w:hAnsi="Times New Roman" w:cs="Times New Roman"/>
            <w:iCs/>
          </w:rPr>
          <w:t>ding of yourself or of other people? If you want to develop the emotional aspect, be more empathic</w:t>
        </w:r>
      </w:ins>
      <w:ins w:id="67" w:author="Alyssa Manik" w:date="2020-09-13T16:02:00Z">
        <w:r w:rsidR="000B7E6E">
          <w:rPr>
            <w:rFonts w:ascii="Times New Roman" w:eastAsia="Times New Roman" w:hAnsi="Times New Roman" w:cs="Times New Roman"/>
            <w:iCs/>
          </w:rPr>
          <w:t xml:space="preserve"> and just a bit more vulnerable. </w:t>
        </w:r>
      </w:ins>
      <w:ins w:id="68" w:author="Alyssa Manik" w:date="2020-09-13T15:56:00Z">
        <w:r>
          <w:rPr>
            <w:rFonts w:ascii="Times New Roman" w:eastAsia="Times New Roman" w:hAnsi="Times New Roman" w:cs="Times New Roman"/>
            <w:iCs/>
          </w:rPr>
          <w:t xml:space="preserve">Again, this must be a </w:t>
        </w:r>
      </w:ins>
      <w:ins w:id="69" w:author="Alyssa Manik" w:date="2020-09-13T15:57:00Z">
        <w:r>
          <w:rPr>
            <w:rFonts w:ascii="Times New Roman" w:eastAsia="Times New Roman" w:hAnsi="Times New Roman" w:cs="Times New Roman"/>
            <w:iCs/>
          </w:rPr>
          <w:t xml:space="preserve">sensitive topic for you, so we understand if you’d prefer to talk about something else. </w:t>
        </w:r>
      </w:ins>
    </w:p>
    <w:sectPr w:rsidR="00B40C1C" w:rsidRPr="00B40C1C">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yssa Manik" w:date="2020-09-13T15:33:00Z" w:initials="AM">
    <w:p w14:paraId="4B3EB4D1" w14:textId="123742DD" w:rsidR="00B07968" w:rsidRDefault="00B07968">
      <w:pPr>
        <w:pStyle w:val="CommentText"/>
      </w:pPr>
      <w:r>
        <w:rPr>
          <w:rStyle w:val="CommentReference"/>
        </w:rPr>
        <w:annotationRef/>
      </w:r>
      <w:proofErr w:type="gramStart"/>
      <w:r>
        <w:t>So</w:t>
      </w:r>
      <w:proofErr w:type="gramEnd"/>
      <w:r>
        <w:t xml:space="preserve"> I feel like if we want to include the Happy Meal story, it would be prompt 7. Prompt 2 is more serious in nature, and requires more elaboration into the obstacle, how it affected your life or mentality, so there would be no space for the </w:t>
      </w:r>
      <w:proofErr w:type="spellStart"/>
      <w:r>
        <w:t>McD’s</w:t>
      </w:r>
      <w:proofErr w:type="spellEnd"/>
      <w:r>
        <w:t xml:space="preserve"> story. For example, talking more about, if you’re comfortable with it, your family’s financial concerns and how it affected your opportunities to swim competitively would be an incredibly effective response for prompt2.</w:t>
      </w:r>
    </w:p>
  </w:comment>
  <w:comment w:id="0" w:author="Devi Kasih" w:date="2020-09-11T12:17:00Z" w:initials="DK">
    <w:p w14:paraId="6FD0FA57" w14:textId="796A7D9D" w:rsidR="001913A9" w:rsidRDefault="001913A9">
      <w:pPr>
        <w:pStyle w:val="CommentText"/>
      </w:pPr>
      <w:r>
        <w:rPr>
          <w:rStyle w:val="CommentReference"/>
        </w:rPr>
        <w:annotationRef/>
      </w:r>
      <w:r>
        <w:t xml:space="preserve">Comment </w:t>
      </w:r>
      <w:proofErr w:type="spellStart"/>
      <w:r>
        <w:t>plss</w:t>
      </w:r>
      <w:proofErr w:type="spellEnd"/>
      <w:r>
        <w:t xml:space="preserve"> whether prompt 7 or 2 will be more suitable</w:t>
      </w:r>
    </w:p>
  </w:comment>
  <w:comment w:id="4" w:author="Alyssa Manik" w:date="2020-09-13T15:06:00Z" w:initials="AM">
    <w:p w14:paraId="5037A7C6" w14:textId="4EE9F2BD" w:rsidR="00C56AED" w:rsidRDefault="00C56AED">
      <w:pPr>
        <w:pStyle w:val="CommentText"/>
      </w:pPr>
      <w:r>
        <w:rPr>
          <w:rStyle w:val="CommentReference"/>
        </w:rPr>
        <w:annotationRef/>
      </w:r>
      <w:r>
        <w:t>It’s a really cute catchphrase, that being said, it may not translate well into the story of your swimming experience</w:t>
      </w:r>
      <w:r w:rsidR="00AE0B9B">
        <w:t xml:space="preserve">. </w:t>
      </w:r>
    </w:p>
  </w:comment>
  <w:comment w:id="5" w:author="Alyssa Manik" w:date="2020-09-13T15:11:00Z" w:initials="AM">
    <w:p w14:paraId="3D197C12" w14:textId="16F44D98" w:rsidR="00D40260" w:rsidRDefault="00D40260">
      <w:pPr>
        <w:pStyle w:val="CommentText"/>
      </w:pPr>
      <w:r>
        <w:rPr>
          <w:rStyle w:val="CommentReference"/>
        </w:rPr>
        <w:annotationRef/>
      </w:r>
      <w:r>
        <w:t>For the common app essay, because all colleges will read it, perhaps it’s not a good impression to have sarcasm.</w:t>
      </w:r>
    </w:p>
  </w:comment>
  <w:comment w:id="6" w:author="Alyssa Manik" w:date="2020-09-13T15:14:00Z" w:initials="AM">
    <w:p w14:paraId="35516E87" w14:textId="1DB9E283" w:rsidR="00D40260" w:rsidRDefault="00D40260">
      <w:pPr>
        <w:pStyle w:val="CommentText"/>
      </w:pPr>
      <w:r>
        <w:rPr>
          <w:rStyle w:val="CommentReference"/>
        </w:rPr>
        <w:annotationRef/>
      </w:r>
      <w:r>
        <w:t xml:space="preserve">The transition between ideas could be modified. For example, “the disappointment and frustrations I felt when this happened was not unfamiliar. I got flashbacks of my parents fighting tooth and </w:t>
      </w:r>
      <w:proofErr w:type="gramStart"/>
      <w:r>
        <w:t>nail..</w:t>
      </w:r>
      <w:proofErr w:type="gramEnd"/>
      <w:r>
        <w:t>”</w:t>
      </w:r>
    </w:p>
  </w:comment>
  <w:comment w:id="7" w:author="Alyssa Manik" w:date="2020-09-13T16:04:00Z" w:initials="AM">
    <w:p w14:paraId="7E3095AB" w14:textId="42DE470C" w:rsidR="00520181" w:rsidRDefault="00520181">
      <w:pPr>
        <w:pStyle w:val="CommentText"/>
      </w:pPr>
      <w:r>
        <w:rPr>
          <w:rStyle w:val="CommentReference"/>
        </w:rPr>
        <w:annotationRef/>
      </w:r>
      <w:r>
        <w:t>This is a really impactful part of your life, so if you could talk more about this, it would show more of the setbacks you experienced and how you eventually ‘solved’ or ‘got through’ it.</w:t>
      </w:r>
    </w:p>
  </w:comment>
  <w:comment w:id="8" w:author="Alyssa Manik" w:date="2020-09-13T15:15:00Z" w:initials="AM">
    <w:p w14:paraId="7F337941" w14:textId="25F42387" w:rsidR="00D40260" w:rsidRDefault="00D40260">
      <w:pPr>
        <w:pStyle w:val="CommentText"/>
      </w:pPr>
      <w:r>
        <w:rPr>
          <w:rStyle w:val="CommentReference"/>
        </w:rPr>
        <w:annotationRef/>
      </w:r>
      <w:r>
        <w:t>*They would not eat</w:t>
      </w:r>
    </w:p>
  </w:comment>
  <w:comment w:id="9" w:author="Alyssa Manik" w:date="2020-09-13T15:17:00Z" w:initials="AM">
    <w:p w14:paraId="696364E9" w14:textId="7551B208" w:rsidR="00D40260" w:rsidRDefault="00D40260">
      <w:pPr>
        <w:pStyle w:val="CommentText"/>
      </w:pPr>
      <w:r>
        <w:rPr>
          <w:rStyle w:val="CommentReference"/>
        </w:rPr>
        <w:annotationRef/>
      </w:r>
      <w:r>
        <w:t>It would be more impactful if you could say why you missed out on them? Was it a major familial issue? Uncompromising travel issues?</w:t>
      </w:r>
    </w:p>
  </w:comment>
  <w:comment w:id="10" w:author="Alyssa Manik" w:date="2020-09-13T15:18:00Z" w:initials="AM">
    <w:p w14:paraId="2EAEC103" w14:textId="0F8A48F8" w:rsidR="00D40260" w:rsidRDefault="00D40260">
      <w:pPr>
        <w:pStyle w:val="CommentText"/>
      </w:pPr>
      <w:r>
        <w:rPr>
          <w:rStyle w:val="CommentReference"/>
        </w:rPr>
        <w:annotationRef/>
      </w:r>
      <w:r>
        <w:t>Assisting</w:t>
      </w:r>
    </w:p>
    <w:p w14:paraId="5A27D670" w14:textId="2A94EF58" w:rsidR="00D40260" w:rsidRDefault="00D40260">
      <w:pPr>
        <w:pStyle w:val="CommentText"/>
      </w:pPr>
    </w:p>
  </w:comment>
  <w:comment w:id="11" w:author="Alyssa Manik" w:date="2020-09-13T15:18:00Z" w:initials="AM">
    <w:p w14:paraId="471E086B" w14:textId="65EA759C" w:rsidR="00D40260" w:rsidRDefault="00D40260">
      <w:pPr>
        <w:pStyle w:val="CommentText"/>
      </w:pPr>
      <w:r>
        <w:rPr>
          <w:rStyle w:val="CommentReference"/>
        </w:rPr>
        <w:annotationRef/>
      </w:r>
      <w:r>
        <w:t>This could be paraphrased “was focused less on me”</w:t>
      </w:r>
    </w:p>
  </w:comment>
  <w:comment w:id="12" w:author="Alyssa Manik" w:date="2020-09-13T15:23:00Z" w:initials="AM">
    <w:p w14:paraId="4CDD4765" w14:textId="6D593764" w:rsidR="00AE0B9B" w:rsidRDefault="00AE0B9B">
      <w:pPr>
        <w:pStyle w:val="CommentText"/>
      </w:pPr>
      <w:r>
        <w:rPr>
          <w:rStyle w:val="CommentReference"/>
        </w:rPr>
        <w:annotationRef/>
      </w:r>
      <w:r>
        <w:t>Don’t worry you made the team after all! Let’s sound a bit more optimistic, make sure not to put yourself down in your essay, you want to sound strong and determined</w:t>
      </w:r>
    </w:p>
  </w:comment>
  <w:comment w:id="13" w:author="Alyssa Manik" w:date="2020-09-13T15:24:00Z" w:initials="AM">
    <w:p w14:paraId="12AEE819" w14:textId="01DE5F24" w:rsidR="00AE0B9B" w:rsidRDefault="00AE0B9B">
      <w:pPr>
        <w:pStyle w:val="CommentText"/>
      </w:pPr>
      <w:r>
        <w:rPr>
          <w:rStyle w:val="CommentReference"/>
        </w:rPr>
        <w:annotationRef/>
      </w:r>
      <w:r>
        <w:t xml:space="preserve">I respect the things you and your parents went through, but the Happy Meal doesn’t have a clear connection to your </w:t>
      </w:r>
      <w:proofErr w:type="gramStart"/>
      <w:r>
        <w:t>drive in</w:t>
      </w:r>
      <w:proofErr w:type="gramEnd"/>
      <w:r>
        <w:t xml:space="preserve"> swimming. It also makes your motivation unclear, do you like swimming because you get to eat Happy Meals? </w:t>
      </w:r>
    </w:p>
  </w:comment>
  <w:comment w:id="14" w:author="Alyssa Manik" w:date="2020-09-13T15:16:00Z" w:initials="AM">
    <w:p w14:paraId="2203A838" w14:textId="193034B9" w:rsidR="00D40260" w:rsidRDefault="00D40260">
      <w:pPr>
        <w:pStyle w:val="CommentText"/>
      </w:pPr>
      <w:r>
        <w:rPr>
          <w:rStyle w:val="CommentReference"/>
        </w:rPr>
        <w:annotationRef/>
      </w:r>
      <w:r>
        <w:t>Keep in mind that you’ll have to cut a lot, it’s fine! This could be done later but just remember to be concise</w:t>
      </w:r>
    </w:p>
  </w:comment>
  <w:comment w:id="53" w:author="Alyssa Manik" w:date="2020-09-13T15:50:00Z" w:initials="AM">
    <w:p w14:paraId="792EF80A" w14:textId="68B2BD01" w:rsidR="00DB7850" w:rsidRDefault="00DB7850">
      <w:pPr>
        <w:pStyle w:val="CommentText"/>
      </w:pPr>
      <w:r>
        <w:rPr>
          <w:rStyle w:val="CommentReference"/>
        </w:rPr>
        <w:annotationRef/>
      </w:r>
      <w:r>
        <w:t>I’m not sure if I’m supposed to work on this but I’ll give a general feedback.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3EB4D1" w15:done="0"/>
  <w15:commentEx w15:paraId="6FD0FA57" w15:done="0"/>
  <w15:commentEx w15:paraId="5037A7C6" w15:done="0"/>
  <w15:commentEx w15:paraId="3D197C12" w15:done="0"/>
  <w15:commentEx w15:paraId="35516E87" w15:done="0"/>
  <w15:commentEx w15:paraId="7E3095AB" w15:done="0"/>
  <w15:commentEx w15:paraId="7F337941" w15:done="0"/>
  <w15:commentEx w15:paraId="696364E9" w15:done="0"/>
  <w15:commentEx w15:paraId="5A27D670" w15:done="0"/>
  <w15:commentEx w15:paraId="471E086B" w15:done="0"/>
  <w15:commentEx w15:paraId="4CDD4765" w15:done="0"/>
  <w15:commentEx w15:paraId="12AEE819" w15:done="0"/>
  <w15:commentEx w15:paraId="2203A838" w15:done="0"/>
  <w15:commentEx w15:paraId="792EF8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8BA41" w16cex:dateUtc="2020-09-13T08:33:00Z"/>
  <w16cex:commentExtensible w16cex:durableId="2305E956" w16cex:dateUtc="2020-09-11T05:17:00Z"/>
  <w16cex:commentExtensible w16cex:durableId="2308B3F3" w16cex:dateUtc="2020-09-13T08:06:00Z"/>
  <w16cex:commentExtensible w16cex:durableId="2308B52B" w16cex:dateUtc="2020-09-13T08:11:00Z"/>
  <w16cex:commentExtensible w16cex:durableId="2308B5BB" w16cex:dateUtc="2020-09-13T08:14:00Z"/>
  <w16cex:commentExtensible w16cex:durableId="2308C1A0" w16cex:dateUtc="2020-09-13T09:04:00Z"/>
  <w16cex:commentExtensible w16cex:durableId="2308B615" w16cex:dateUtc="2020-09-13T08:15:00Z"/>
  <w16cex:commentExtensible w16cex:durableId="2308B682" w16cex:dateUtc="2020-09-13T08:17:00Z"/>
  <w16cex:commentExtensible w16cex:durableId="2308B6C4" w16cex:dateUtc="2020-09-13T08:18:00Z"/>
  <w16cex:commentExtensible w16cex:durableId="2308B6CF" w16cex:dateUtc="2020-09-13T08:18:00Z"/>
  <w16cex:commentExtensible w16cex:durableId="2308B804" w16cex:dateUtc="2020-09-13T08:23:00Z"/>
  <w16cex:commentExtensible w16cex:durableId="2308B83F" w16cex:dateUtc="2020-09-13T08:24:00Z"/>
  <w16cex:commentExtensible w16cex:durableId="2308B644" w16cex:dateUtc="2020-09-13T08:16:00Z"/>
  <w16cex:commentExtensible w16cex:durableId="2308BE62" w16cex:dateUtc="2020-09-13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3EB4D1" w16cid:durableId="2308BA41"/>
  <w16cid:commentId w16cid:paraId="6FD0FA57" w16cid:durableId="2305E956"/>
  <w16cid:commentId w16cid:paraId="5037A7C6" w16cid:durableId="2308B3F3"/>
  <w16cid:commentId w16cid:paraId="3D197C12" w16cid:durableId="2308B52B"/>
  <w16cid:commentId w16cid:paraId="35516E87" w16cid:durableId="2308B5BB"/>
  <w16cid:commentId w16cid:paraId="7E3095AB" w16cid:durableId="2308C1A0"/>
  <w16cid:commentId w16cid:paraId="7F337941" w16cid:durableId="2308B615"/>
  <w16cid:commentId w16cid:paraId="696364E9" w16cid:durableId="2308B682"/>
  <w16cid:commentId w16cid:paraId="5A27D670" w16cid:durableId="2308B6C4"/>
  <w16cid:commentId w16cid:paraId="471E086B" w16cid:durableId="2308B6CF"/>
  <w16cid:commentId w16cid:paraId="4CDD4765" w16cid:durableId="2308B804"/>
  <w16cid:commentId w16cid:paraId="12AEE819" w16cid:durableId="2308B83F"/>
  <w16cid:commentId w16cid:paraId="2203A838" w16cid:durableId="2308B644"/>
  <w16cid:commentId w16cid:paraId="792EF80A" w16cid:durableId="2308BE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notTrueType/>
    <w:pitch w:val="variable"/>
    <w:sig w:usb0="00000003" w:usb1="00000000" w:usb2="00000000" w:usb3="00000000" w:csb0="00000001" w:csb1="00000000"/>
  </w:font>
  <w:font w:name="NeutrifStudio-Regular">
    <w:altName w:val="Times New Roman"/>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93D53"/>
    <w:multiLevelType w:val="multilevel"/>
    <w:tmpl w:val="9D66C7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A83025"/>
    <w:multiLevelType w:val="multilevel"/>
    <w:tmpl w:val="532C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A7A77"/>
    <w:multiLevelType w:val="multilevel"/>
    <w:tmpl w:val="F41CA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991B0B"/>
    <w:multiLevelType w:val="multilevel"/>
    <w:tmpl w:val="46D6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506"/>
    <w:rsid w:val="00030EED"/>
    <w:rsid w:val="00084B15"/>
    <w:rsid w:val="000B7E6E"/>
    <w:rsid w:val="001913A9"/>
    <w:rsid w:val="0023597C"/>
    <w:rsid w:val="002A6872"/>
    <w:rsid w:val="002B5FE1"/>
    <w:rsid w:val="003B142B"/>
    <w:rsid w:val="00403C6D"/>
    <w:rsid w:val="00520181"/>
    <w:rsid w:val="005241B9"/>
    <w:rsid w:val="006E4E19"/>
    <w:rsid w:val="00782506"/>
    <w:rsid w:val="00787A3E"/>
    <w:rsid w:val="007976DA"/>
    <w:rsid w:val="007B6BCF"/>
    <w:rsid w:val="00822B87"/>
    <w:rsid w:val="008470E3"/>
    <w:rsid w:val="00896A13"/>
    <w:rsid w:val="008F2565"/>
    <w:rsid w:val="009371D0"/>
    <w:rsid w:val="009D2572"/>
    <w:rsid w:val="00A65940"/>
    <w:rsid w:val="00AE0B9B"/>
    <w:rsid w:val="00B05193"/>
    <w:rsid w:val="00B07968"/>
    <w:rsid w:val="00B40C1C"/>
    <w:rsid w:val="00C23FC1"/>
    <w:rsid w:val="00C56AED"/>
    <w:rsid w:val="00CB3DEE"/>
    <w:rsid w:val="00D40260"/>
    <w:rsid w:val="00DB7850"/>
    <w:rsid w:val="00F067F9"/>
    <w:rsid w:val="00FD2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7C0D"/>
  <w15:docId w15:val="{1DA01A46-E4E5-4BFB-B838-C5CA58CB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14236E"/>
    <w:pPr>
      <w:ind w:left="720"/>
      <w:contextualSpacing/>
    </w:pPr>
  </w:style>
  <w:style w:type="paragraph" w:styleId="NormalWeb">
    <w:name w:val="Normal (Web)"/>
    <w:basedOn w:val="Normal"/>
    <w:uiPriority w:val="99"/>
    <w:semiHidden/>
    <w:unhideWhenUsed/>
    <w:rsid w:val="007C78A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C78A2"/>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76DA"/>
    <w:rPr>
      <w:b/>
      <w:bCs/>
    </w:rPr>
  </w:style>
  <w:style w:type="character" w:customStyle="1" w:styleId="CommentSubjectChar">
    <w:name w:val="Comment Subject Char"/>
    <w:basedOn w:val="CommentTextChar"/>
    <w:link w:val="CommentSubject"/>
    <w:uiPriority w:val="99"/>
    <w:semiHidden/>
    <w:rsid w:val="007976DA"/>
    <w:rPr>
      <w:b/>
      <w:bCs/>
      <w:sz w:val="20"/>
      <w:szCs w:val="20"/>
    </w:rPr>
  </w:style>
  <w:style w:type="paragraph" w:styleId="BalloonText">
    <w:name w:val="Balloon Text"/>
    <w:basedOn w:val="Normal"/>
    <w:link w:val="BalloonTextChar"/>
    <w:uiPriority w:val="99"/>
    <w:semiHidden/>
    <w:unhideWhenUsed/>
    <w:rsid w:val="007976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6DA"/>
    <w:rPr>
      <w:rFonts w:ascii="Segoe UI" w:hAnsi="Segoe UI" w:cs="Segoe UI"/>
      <w:sz w:val="18"/>
      <w:szCs w:val="18"/>
    </w:rPr>
  </w:style>
  <w:style w:type="character" w:styleId="Emphasis">
    <w:name w:val="Emphasis"/>
    <w:basedOn w:val="DefaultParagraphFont"/>
    <w:uiPriority w:val="20"/>
    <w:qFormat/>
    <w:rsid w:val="001913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66276">
      <w:bodyDiv w:val="1"/>
      <w:marLeft w:val="0"/>
      <w:marRight w:val="0"/>
      <w:marTop w:val="0"/>
      <w:marBottom w:val="0"/>
      <w:divBdr>
        <w:top w:val="none" w:sz="0" w:space="0" w:color="auto"/>
        <w:left w:val="none" w:sz="0" w:space="0" w:color="auto"/>
        <w:bottom w:val="none" w:sz="0" w:space="0" w:color="auto"/>
        <w:right w:val="none" w:sz="0" w:space="0" w:color="auto"/>
      </w:divBdr>
    </w:div>
    <w:div w:id="1057053232">
      <w:bodyDiv w:val="1"/>
      <w:marLeft w:val="0"/>
      <w:marRight w:val="0"/>
      <w:marTop w:val="0"/>
      <w:marBottom w:val="0"/>
      <w:divBdr>
        <w:top w:val="none" w:sz="0" w:space="0" w:color="auto"/>
        <w:left w:val="none" w:sz="0" w:space="0" w:color="auto"/>
        <w:bottom w:val="none" w:sz="0" w:space="0" w:color="auto"/>
        <w:right w:val="none" w:sz="0" w:space="0" w:color="auto"/>
      </w:divBdr>
      <w:divsChild>
        <w:div w:id="1665233549">
          <w:marLeft w:val="0"/>
          <w:marRight w:val="0"/>
          <w:marTop w:val="0"/>
          <w:marBottom w:val="600"/>
          <w:divBdr>
            <w:top w:val="none" w:sz="0" w:space="0" w:color="auto"/>
            <w:left w:val="none" w:sz="0" w:space="0" w:color="auto"/>
            <w:bottom w:val="none" w:sz="0" w:space="0" w:color="auto"/>
            <w:right w:val="none" w:sz="0" w:space="0" w:color="auto"/>
          </w:divBdr>
          <w:divsChild>
            <w:div w:id="574634014">
              <w:marLeft w:val="0"/>
              <w:marRight w:val="0"/>
              <w:marTop w:val="0"/>
              <w:marBottom w:val="0"/>
              <w:divBdr>
                <w:top w:val="none" w:sz="0" w:space="0" w:color="auto"/>
                <w:left w:val="none" w:sz="0" w:space="0" w:color="auto"/>
                <w:bottom w:val="none" w:sz="0" w:space="0" w:color="auto"/>
                <w:right w:val="none" w:sz="0" w:space="0" w:color="auto"/>
              </w:divBdr>
            </w:div>
          </w:divsChild>
        </w:div>
        <w:div w:id="955910113">
          <w:marLeft w:val="0"/>
          <w:marRight w:val="0"/>
          <w:marTop w:val="1350"/>
          <w:marBottom w:val="600"/>
          <w:divBdr>
            <w:top w:val="none" w:sz="0" w:space="0" w:color="auto"/>
            <w:left w:val="none" w:sz="0" w:space="0" w:color="auto"/>
            <w:bottom w:val="none" w:sz="0" w:space="0" w:color="auto"/>
            <w:right w:val="none" w:sz="0" w:space="0" w:color="auto"/>
          </w:divBdr>
        </w:div>
      </w:divsChild>
    </w:div>
    <w:div w:id="1270549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I26C0/WEtcm19HAOt9z+zPKjVQ==">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Lee</dc:creator>
  <cp:lastModifiedBy>Alyssa Manik</cp:lastModifiedBy>
  <cp:revision>22</cp:revision>
  <dcterms:created xsi:type="dcterms:W3CDTF">2020-09-11T05:18:00Z</dcterms:created>
  <dcterms:modified xsi:type="dcterms:W3CDTF">2020-09-13T09:08:00Z</dcterms:modified>
</cp:coreProperties>
</file>