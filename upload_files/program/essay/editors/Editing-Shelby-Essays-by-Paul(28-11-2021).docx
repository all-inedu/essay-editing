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0139E" w14:textId="04722DBF" w:rsidR="002F5F11" w:rsidRDefault="002F5F11" w:rsidP="002F5F11">
      <w:pPr>
        <w:shd w:val="clear" w:color="auto" w:fill="FAFAFA"/>
        <w:rPr>
          <w:rFonts w:ascii="Arial" w:eastAsia="Times New Roman" w:hAnsi="Arial" w:cs="Arial"/>
          <w:color w:val="000000"/>
          <w:shd w:val="clear" w:color="auto" w:fill="FFFF00"/>
          <w:lang w:val="en-ID"/>
        </w:rPr>
      </w:pPr>
      <w:r w:rsidRPr="002F5F11">
        <w:rPr>
          <w:rFonts w:ascii="Arial" w:eastAsia="Times New Roman" w:hAnsi="Arial" w:cs="Arial"/>
          <w:color w:val="000000"/>
          <w:shd w:val="clear" w:color="auto" w:fill="FFFF00"/>
          <w:lang w:val="en-ID"/>
        </w:rPr>
        <w:t>6. Think about an academic subject that inspires you. Describe how you have furthered this interest inside and/or outside of the classroom?</w:t>
      </w:r>
    </w:p>
    <w:p w14:paraId="2B51B05C" w14:textId="77777777" w:rsidR="002F5F11" w:rsidRPr="002F5F11" w:rsidRDefault="002F5F11" w:rsidP="002F5F11">
      <w:pPr>
        <w:shd w:val="clear" w:color="auto" w:fill="FAFAFA"/>
        <w:rPr>
          <w:rFonts w:ascii="Times New Roman" w:eastAsia="Times New Roman" w:hAnsi="Times New Roman" w:cs="Times New Roman"/>
          <w:lang w:val="en-ID"/>
        </w:rPr>
      </w:pPr>
    </w:p>
    <w:p w14:paraId="181D4554" w14:textId="318FCE62" w:rsidR="002F5F11" w:rsidRPr="002F5F11" w:rsidRDefault="002F5F11" w:rsidP="002F5F11">
      <w:pPr>
        <w:shd w:val="clear" w:color="auto" w:fill="FAFAFA"/>
        <w:rPr>
          <w:rFonts w:ascii="Times New Roman" w:eastAsia="Times New Roman" w:hAnsi="Times New Roman" w:cs="Times New Roman"/>
          <w:lang w:val="en-ID"/>
        </w:rPr>
      </w:pPr>
      <w:r w:rsidRPr="002F5F11">
        <w:rPr>
          <w:rFonts w:ascii="Arial" w:eastAsia="Times New Roman" w:hAnsi="Arial" w:cs="Arial"/>
          <w:color w:val="000000"/>
          <w:lang w:val="en-ID"/>
        </w:rPr>
        <w:t xml:space="preserve">“Where does this go?” I asked my sister, pointing to </w:t>
      </w:r>
      <w:del w:id="0" w:author="Paul Edison" w:date="2021-11-28T11:45:00Z">
        <w:r w:rsidRPr="002F5F11" w:rsidDel="007D577A">
          <w:rPr>
            <w:rFonts w:ascii="Arial" w:eastAsia="Times New Roman" w:hAnsi="Arial" w:cs="Arial"/>
            <w:color w:val="000000"/>
            <w:lang w:val="en-ID"/>
          </w:rPr>
          <w:delText xml:space="preserve">the </w:delText>
        </w:r>
      </w:del>
      <w:ins w:id="1" w:author="Paul Edison" w:date="2021-11-28T11:45:00Z">
        <w:r w:rsidR="007D577A">
          <w:rPr>
            <w:rFonts w:ascii="Arial" w:eastAsia="Times New Roman" w:hAnsi="Arial" w:cs="Arial"/>
            <w:color w:val="000000"/>
            <w:lang w:val="en-ID"/>
          </w:rPr>
          <w:t>a</w:t>
        </w:r>
        <w:r w:rsidR="007D577A" w:rsidRPr="002F5F11">
          <w:rPr>
            <w:rFonts w:ascii="Arial" w:eastAsia="Times New Roman" w:hAnsi="Arial" w:cs="Arial"/>
            <w:color w:val="000000"/>
            <w:lang w:val="en-ID"/>
          </w:rPr>
          <w:t xml:space="preserve"> </w:t>
        </w:r>
      </w:ins>
      <w:r w:rsidRPr="002F5F11">
        <w:rPr>
          <w:rFonts w:ascii="Arial" w:eastAsia="Times New Roman" w:hAnsi="Arial" w:cs="Arial"/>
          <w:color w:val="000000"/>
          <w:lang w:val="en-ID"/>
        </w:rPr>
        <w:t>single bill I held in my hand</w:t>
      </w:r>
      <w:del w:id="2" w:author="Paul Edison" w:date="2021-11-28T11:45:00Z">
        <w:r w:rsidRPr="002F5F11" w:rsidDel="007D577A">
          <w:rPr>
            <w:rFonts w:ascii="Arial" w:eastAsia="Times New Roman" w:hAnsi="Arial" w:cs="Arial"/>
            <w:color w:val="000000"/>
            <w:lang w:val="en-ID"/>
          </w:rPr>
          <w:delText>s</w:delText>
        </w:r>
      </w:del>
      <w:r w:rsidRPr="002F5F11">
        <w:rPr>
          <w:rFonts w:ascii="Arial" w:eastAsia="Times New Roman" w:hAnsi="Arial" w:cs="Arial"/>
          <w:color w:val="000000"/>
          <w:lang w:val="en-ID"/>
        </w:rPr>
        <w:t>.</w:t>
      </w:r>
    </w:p>
    <w:p w14:paraId="35F97272" w14:textId="26A2FE8E" w:rsidR="002F5F11" w:rsidRDefault="002F5F11" w:rsidP="002F5F11">
      <w:pPr>
        <w:shd w:val="clear" w:color="auto" w:fill="FAFAFA"/>
        <w:rPr>
          <w:rFonts w:ascii="Arial" w:eastAsia="Times New Roman" w:hAnsi="Arial" w:cs="Arial"/>
          <w:color w:val="000000"/>
          <w:lang w:val="en-ID"/>
        </w:rPr>
      </w:pPr>
      <w:r w:rsidRPr="002F5F11">
        <w:rPr>
          <w:rFonts w:ascii="Arial" w:eastAsia="Times New Roman" w:hAnsi="Arial" w:cs="Arial"/>
          <w:color w:val="000000"/>
          <w:lang w:val="en-ID"/>
        </w:rPr>
        <w:t>“It’s going around the economy</w:t>
      </w:r>
      <w:del w:id="3" w:author="Paul Edison" w:date="2021-11-28T11:45:00Z">
        <w:r w:rsidRPr="002F5F11" w:rsidDel="007D577A">
          <w:rPr>
            <w:rFonts w:ascii="Arial" w:eastAsia="Times New Roman" w:hAnsi="Arial" w:cs="Arial"/>
            <w:color w:val="000000"/>
            <w:lang w:val="en-ID"/>
          </w:rPr>
          <w:delText xml:space="preserve">.” </w:delText>
        </w:r>
      </w:del>
      <w:ins w:id="4" w:author="Paul Edison" w:date="2021-11-28T11:45:00Z">
        <w:r w:rsidR="007D577A">
          <w:rPr>
            <w:rFonts w:ascii="Arial" w:eastAsia="Times New Roman" w:hAnsi="Arial" w:cs="Arial"/>
            <w:color w:val="000000"/>
            <w:lang w:val="en-ID"/>
          </w:rPr>
          <w:t>,</w:t>
        </w:r>
        <w:r w:rsidR="007D577A" w:rsidRPr="002F5F11">
          <w:rPr>
            <w:rFonts w:ascii="Arial" w:eastAsia="Times New Roman" w:hAnsi="Arial" w:cs="Arial"/>
            <w:color w:val="000000"/>
            <w:lang w:val="en-ID"/>
          </w:rPr>
          <w:t xml:space="preserve">” </w:t>
        </w:r>
      </w:ins>
      <w:r w:rsidRPr="002F5F11">
        <w:rPr>
          <w:rFonts w:ascii="Arial" w:eastAsia="Times New Roman" w:hAnsi="Arial" w:cs="Arial"/>
          <w:color w:val="000000"/>
          <w:lang w:val="en-ID"/>
        </w:rPr>
        <w:t xml:space="preserve">my sister said. I was 10, so the word economy was </w:t>
      </w:r>
      <w:del w:id="5" w:author="Paul Edison" w:date="2021-11-28T11:45:00Z">
        <w:r w:rsidRPr="002F5F11" w:rsidDel="007D577A">
          <w:rPr>
            <w:rFonts w:ascii="Arial" w:eastAsia="Times New Roman" w:hAnsi="Arial" w:cs="Arial"/>
            <w:color w:val="000000"/>
            <w:lang w:val="en-ID"/>
          </w:rPr>
          <w:delText xml:space="preserve">like </w:delText>
        </w:r>
      </w:del>
      <w:r w:rsidRPr="002F5F11">
        <w:rPr>
          <w:rFonts w:ascii="Arial" w:eastAsia="Times New Roman" w:hAnsi="Arial" w:cs="Arial"/>
          <w:color w:val="000000"/>
          <w:lang w:val="en-ID"/>
        </w:rPr>
        <w:t>a foreign language</w:t>
      </w:r>
      <w:ins w:id="6" w:author="Paul Edison" w:date="2021-11-28T11:45:00Z">
        <w:r w:rsidR="007D577A">
          <w:rPr>
            <w:rFonts w:ascii="Arial" w:eastAsia="Times New Roman" w:hAnsi="Arial" w:cs="Arial"/>
            <w:color w:val="000000"/>
            <w:lang w:val="en-ID"/>
          </w:rPr>
          <w:t xml:space="preserve"> to me</w:t>
        </w:r>
      </w:ins>
      <w:r w:rsidRPr="002F5F11">
        <w:rPr>
          <w:rFonts w:ascii="Arial" w:eastAsia="Times New Roman" w:hAnsi="Arial" w:cs="Arial"/>
          <w:color w:val="000000"/>
          <w:lang w:val="en-ID"/>
        </w:rPr>
        <w:t>. </w:t>
      </w:r>
    </w:p>
    <w:p w14:paraId="7897AC07" w14:textId="77777777" w:rsidR="002F5F11" w:rsidRPr="002F5F11" w:rsidRDefault="002F5F11" w:rsidP="002F5F11">
      <w:pPr>
        <w:shd w:val="clear" w:color="auto" w:fill="FAFAFA"/>
        <w:rPr>
          <w:rFonts w:ascii="Times New Roman" w:eastAsia="Times New Roman" w:hAnsi="Times New Roman" w:cs="Times New Roman"/>
          <w:lang w:val="en-ID"/>
        </w:rPr>
      </w:pPr>
    </w:p>
    <w:p w14:paraId="3DA856F8" w14:textId="2806040B" w:rsidR="002F5F11" w:rsidRDefault="002F5F11" w:rsidP="002F5F11">
      <w:pPr>
        <w:shd w:val="clear" w:color="auto" w:fill="FAFAFA"/>
        <w:rPr>
          <w:rFonts w:ascii="Arial" w:eastAsia="Times New Roman" w:hAnsi="Arial" w:cs="Arial"/>
          <w:color w:val="000000"/>
          <w:lang w:val="en-ID"/>
        </w:rPr>
      </w:pPr>
      <w:r w:rsidRPr="002F5F11">
        <w:rPr>
          <w:rFonts w:ascii="Arial" w:eastAsia="Times New Roman" w:hAnsi="Arial" w:cs="Arial"/>
          <w:color w:val="000000"/>
          <w:lang w:val="en-ID"/>
        </w:rPr>
        <w:t>Five years later</w:t>
      </w:r>
      <w:ins w:id="7" w:author="Paul Edison" w:date="2021-11-28T11:53:00Z">
        <w:r w:rsidR="00E00546">
          <w:rPr>
            <w:rFonts w:ascii="Arial" w:eastAsia="Times New Roman" w:hAnsi="Arial" w:cs="Arial"/>
            <w:color w:val="000000"/>
            <w:lang w:val="en-ID"/>
          </w:rPr>
          <w:t>,</w:t>
        </w:r>
      </w:ins>
      <w:r w:rsidRPr="002F5F11">
        <w:rPr>
          <w:rFonts w:ascii="Arial" w:eastAsia="Times New Roman" w:hAnsi="Arial" w:cs="Arial"/>
          <w:color w:val="000000"/>
          <w:lang w:val="en-ID"/>
        </w:rPr>
        <w:t xml:space="preserve"> when I was introduced to economics</w:t>
      </w:r>
      <w:del w:id="8" w:author="Paul Edison" w:date="2021-11-28T11:45:00Z">
        <w:r w:rsidRPr="002F5F11" w:rsidDel="007D577A">
          <w:rPr>
            <w:rFonts w:ascii="Arial" w:eastAsia="Times New Roman" w:hAnsi="Arial" w:cs="Arial"/>
            <w:color w:val="000000"/>
            <w:lang w:val="en-ID"/>
          </w:rPr>
          <w:delText xml:space="preserve">. </w:delText>
        </w:r>
      </w:del>
      <w:ins w:id="9" w:author="Paul Edison" w:date="2021-11-28T11:45:00Z">
        <w:r w:rsidR="007D577A">
          <w:rPr>
            <w:rFonts w:ascii="Arial" w:eastAsia="Times New Roman" w:hAnsi="Arial" w:cs="Arial"/>
            <w:color w:val="000000"/>
            <w:lang w:val="en-ID"/>
          </w:rPr>
          <w:t>,</w:t>
        </w:r>
        <w:r w:rsidR="007D577A" w:rsidRPr="002F5F11">
          <w:rPr>
            <w:rFonts w:ascii="Arial" w:eastAsia="Times New Roman" w:hAnsi="Arial" w:cs="Arial"/>
            <w:color w:val="000000"/>
            <w:lang w:val="en-ID"/>
          </w:rPr>
          <w:t xml:space="preserve"> </w:t>
        </w:r>
      </w:ins>
      <w:r w:rsidRPr="002F5F11">
        <w:rPr>
          <w:rFonts w:ascii="Arial" w:eastAsia="Times New Roman" w:hAnsi="Arial" w:cs="Arial"/>
          <w:color w:val="000000"/>
          <w:lang w:val="en-ID"/>
        </w:rPr>
        <w:t>I learned how money goes around the income model</w:t>
      </w:r>
      <w:del w:id="10" w:author="Paul Edison" w:date="2021-11-28T11:45:00Z">
        <w:r w:rsidRPr="002F5F11" w:rsidDel="007D577A">
          <w:rPr>
            <w:rFonts w:ascii="Arial" w:eastAsia="Times New Roman" w:hAnsi="Arial" w:cs="Arial"/>
            <w:color w:val="000000"/>
            <w:lang w:val="en-ID"/>
          </w:rPr>
          <w:delText xml:space="preserve">, </w:delText>
        </w:r>
      </w:del>
      <w:ins w:id="11" w:author="Paul Edison" w:date="2021-11-28T11:45:00Z">
        <w:r w:rsidR="007D577A">
          <w:rPr>
            <w:rFonts w:ascii="Arial" w:eastAsia="Times New Roman" w:hAnsi="Arial" w:cs="Arial"/>
            <w:color w:val="000000"/>
            <w:lang w:val="en-ID"/>
          </w:rPr>
          <w:t>.</w:t>
        </w:r>
        <w:r w:rsidR="007D577A" w:rsidRPr="002F5F11">
          <w:rPr>
            <w:rFonts w:ascii="Arial" w:eastAsia="Times New Roman" w:hAnsi="Arial" w:cs="Arial"/>
            <w:color w:val="000000"/>
            <w:lang w:val="en-ID"/>
          </w:rPr>
          <w:t xml:space="preserve"> </w:t>
        </w:r>
      </w:ins>
      <w:commentRangeStart w:id="12"/>
      <w:del w:id="13" w:author="Paul Edison" w:date="2021-11-28T11:46:00Z">
        <w:r w:rsidRPr="002F5F11" w:rsidDel="007D577A">
          <w:rPr>
            <w:rFonts w:ascii="Arial" w:eastAsia="Times New Roman" w:hAnsi="Arial" w:cs="Arial"/>
            <w:color w:val="000000"/>
            <w:lang w:val="en-ID"/>
          </w:rPr>
          <w:delText xml:space="preserve">but </w:delText>
        </w:r>
      </w:del>
      <w:ins w:id="14" w:author="Paul Edison" w:date="2021-11-28T11:46:00Z">
        <w:r w:rsidR="007D577A">
          <w:rPr>
            <w:rFonts w:ascii="Arial" w:eastAsia="Times New Roman" w:hAnsi="Arial" w:cs="Arial"/>
            <w:color w:val="000000"/>
            <w:lang w:val="en-ID"/>
          </w:rPr>
          <w:t>However,</w:t>
        </w:r>
        <w:r w:rsidR="007D577A" w:rsidRPr="002F5F11">
          <w:rPr>
            <w:rFonts w:ascii="Arial" w:eastAsia="Times New Roman" w:hAnsi="Arial" w:cs="Arial"/>
            <w:color w:val="000000"/>
            <w:lang w:val="en-ID"/>
          </w:rPr>
          <w:t xml:space="preserve"> </w:t>
        </w:r>
      </w:ins>
      <w:r w:rsidRPr="002F5F11">
        <w:rPr>
          <w:rFonts w:ascii="Arial" w:eastAsia="Times New Roman" w:hAnsi="Arial" w:cs="Arial"/>
          <w:color w:val="000000"/>
          <w:lang w:val="en-ID"/>
        </w:rPr>
        <w:t>I also learned how past and future concepts, like Keynesian and Monetarist schools of thought, might clash with one another since Keynesian holds that wages don’t fall easily.</w:t>
      </w:r>
      <w:commentRangeEnd w:id="12"/>
      <w:r w:rsidR="007D577A">
        <w:rPr>
          <w:rStyle w:val="CommentReference"/>
        </w:rPr>
        <w:commentReference w:id="12"/>
      </w:r>
      <w:r w:rsidRPr="002F5F11">
        <w:rPr>
          <w:rFonts w:ascii="Arial" w:eastAsia="Times New Roman" w:hAnsi="Arial" w:cs="Arial"/>
          <w:color w:val="000000"/>
          <w:lang w:val="en-ID"/>
        </w:rPr>
        <w:t xml:space="preserve"> It made me understand how uncertain and </w:t>
      </w:r>
      <w:del w:id="15" w:author="Paul Edison" w:date="2021-11-28T11:48:00Z">
        <w:r w:rsidRPr="002F5F11" w:rsidDel="007D577A">
          <w:rPr>
            <w:rFonts w:ascii="Arial" w:eastAsia="Times New Roman" w:hAnsi="Arial" w:cs="Arial"/>
            <w:color w:val="000000"/>
            <w:lang w:val="en-ID"/>
          </w:rPr>
          <w:delText xml:space="preserve">always </w:delText>
        </w:r>
      </w:del>
      <w:ins w:id="16" w:author="Paul Edison" w:date="2021-11-28T11:48:00Z">
        <w:r w:rsidR="007D577A">
          <w:rPr>
            <w:rFonts w:ascii="Arial" w:eastAsia="Times New Roman" w:hAnsi="Arial" w:cs="Arial"/>
            <w:color w:val="000000"/>
            <w:lang w:val="en-ID"/>
          </w:rPr>
          <w:t>ever</w:t>
        </w:r>
      </w:ins>
      <w:ins w:id="17" w:author="Paul Edison" w:date="2021-11-28T11:54:00Z">
        <w:r w:rsidR="00E00546">
          <w:rPr>
            <w:rFonts w:ascii="Arial" w:eastAsia="Times New Roman" w:hAnsi="Arial" w:cs="Arial"/>
            <w:color w:val="000000"/>
            <w:lang w:val="en-ID"/>
          </w:rPr>
          <w:t>-</w:t>
        </w:r>
      </w:ins>
      <w:r w:rsidRPr="002F5F11">
        <w:rPr>
          <w:rFonts w:ascii="Arial" w:eastAsia="Times New Roman" w:hAnsi="Arial" w:cs="Arial"/>
          <w:color w:val="000000"/>
          <w:lang w:val="en-ID"/>
        </w:rPr>
        <w:t>evolving economics is. How the subject</w:t>
      </w:r>
      <w:commentRangeStart w:id="18"/>
      <w:r w:rsidRPr="002F5F11">
        <w:rPr>
          <w:rFonts w:ascii="Arial" w:eastAsia="Times New Roman" w:hAnsi="Arial" w:cs="Arial"/>
          <w:color w:val="000000"/>
          <w:lang w:val="en-ID"/>
        </w:rPr>
        <w:t>, like science,</w:t>
      </w:r>
      <w:commentRangeEnd w:id="18"/>
      <w:r w:rsidR="007D577A">
        <w:rPr>
          <w:rStyle w:val="CommentReference"/>
        </w:rPr>
        <w:commentReference w:id="18"/>
      </w:r>
      <w:r w:rsidRPr="002F5F11">
        <w:rPr>
          <w:rFonts w:ascii="Arial" w:eastAsia="Times New Roman" w:hAnsi="Arial" w:cs="Arial"/>
          <w:color w:val="000000"/>
          <w:lang w:val="en-ID"/>
        </w:rPr>
        <w:t xml:space="preserve"> is never bound by a textbook. </w:t>
      </w:r>
    </w:p>
    <w:p w14:paraId="7F6ED7F7" w14:textId="77777777" w:rsidR="002F5F11" w:rsidRPr="002F5F11" w:rsidRDefault="002F5F11" w:rsidP="002F5F11">
      <w:pPr>
        <w:shd w:val="clear" w:color="auto" w:fill="FAFAFA"/>
        <w:rPr>
          <w:rFonts w:ascii="Times New Roman" w:eastAsia="Times New Roman" w:hAnsi="Times New Roman" w:cs="Times New Roman"/>
          <w:lang w:val="en-ID"/>
        </w:rPr>
      </w:pPr>
    </w:p>
    <w:p w14:paraId="7E1D3843" w14:textId="22D7E113" w:rsidR="002F5F11" w:rsidRDefault="002F5F11" w:rsidP="002F5F11">
      <w:pPr>
        <w:shd w:val="clear" w:color="auto" w:fill="FAFAFA"/>
        <w:rPr>
          <w:rFonts w:ascii="Arial" w:eastAsia="Times New Roman" w:hAnsi="Arial" w:cs="Arial"/>
          <w:color w:val="000000"/>
          <w:lang w:val="en-ID"/>
        </w:rPr>
      </w:pPr>
      <w:del w:id="19" w:author="Paul Edison" w:date="2021-11-28T11:49:00Z">
        <w:r w:rsidRPr="002F5F11" w:rsidDel="007D577A">
          <w:rPr>
            <w:rFonts w:ascii="Arial" w:eastAsia="Times New Roman" w:hAnsi="Arial" w:cs="Arial"/>
            <w:color w:val="000000"/>
            <w:lang w:val="en-ID"/>
          </w:rPr>
          <w:delText>I noticed how far economics goes t</w:delText>
        </w:r>
      </w:del>
      <w:ins w:id="20" w:author="Paul Edison" w:date="2021-11-28T11:49:00Z">
        <w:r w:rsidR="007D577A">
          <w:rPr>
            <w:rFonts w:ascii="Arial" w:eastAsia="Times New Roman" w:hAnsi="Arial" w:cs="Arial"/>
            <w:color w:val="000000"/>
            <w:lang w:val="en-ID"/>
          </w:rPr>
          <w:t>T</w:t>
        </w:r>
      </w:ins>
      <w:r w:rsidRPr="002F5F11">
        <w:rPr>
          <w:rFonts w:ascii="Arial" w:eastAsia="Times New Roman" w:hAnsi="Arial" w:cs="Arial"/>
          <w:color w:val="000000"/>
          <w:lang w:val="en-ID"/>
        </w:rPr>
        <w:t>hrough my investing club</w:t>
      </w:r>
      <w:del w:id="21" w:author="Paul Edison" w:date="2021-11-28T11:49:00Z">
        <w:r w:rsidRPr="002F5F11" w:rsidDel="007D577A">
          <w:rPr>
            <w:rFonts w:ascii="Arial" w:eastAsia="Times New Roman" w:hAnsi="Arial" w:cs="Arial"/>
            <w:color w:val="000000"/>
            <w:lang w:val="en-ID"/>
          </w:rPr>
          <w:delText>. By staying</w:delText>
        </w:r>
      </w:del>
      <w:ins w:id="22" w:author="Paul Edison" w:date="2021-11-28T11:49:00Z">
        <w:r w:rsidR="007D577A">
          <w:rPr>
            <w:rFonts w:ascii="Arial" w:eastAsia="Times New Roman" w:hAnsi="Arial" w:cs="Arial"/>
            <w:color w:val="000000"/>
            <w:lang w:val="en-ID"/>
          </w:rPr>
          <w:t>, I stayed</w:t>
        </w:r>
      </w:ins>
      <w:r w:rsidRPr="002F5F11">
        <w:rPr>
          <w:rFonts w:ascii="Arial" w:eastAsia="Times New Roman" w:hAnsi="Arial" w:cs="Arial"/>
          <w:color w:val="000000"/>
          <w:lang w:val="en-ID"/>
        </w:rPr>
        <w:t xml:space="preserve"> up to date with both macro and micro events and how they affect companies in different business cycles</w:t>
      </w:r>
      <w:del w:id="23" w:author="Paul Edison" w:date="2021-11-28T11:49:00Z">
        <w:r w:rsidRPr="002F5F11" w:rsidDel="007D577A">
          <w:rPr>
            <w:rFonts w:ascii="Arial" w:eastAsia="Times New Roman" w:hAnsi="Arial" w:cs="Arial"/>
            <w:color w:val="000000"/>
            <w:lang w:val="en-ID"/>
          </w:rPr>
          <w:delText xml:space="preserve">, </w:delText>
        </w:r>
      </w:del>
      <w:ins w:id="24" w:author="Paul Edison" w:date="2021-11-28T11:49:00Z">
        <w:r w:rsidR="007D577A">
          <w:rPr>
            <w:rFonts w:ascii="Arial" w:eastAsia="Times New Roman" w:hAnsi="Arial" w:cs="Arial"/>
            <w:color w:val="000000"/>
            <w:lang w:val="en-ID"/>
          </w:rPr>
          <w:t>. Consequently,</w:t>
        </w:r>
        <w:r w:rsidR="007D577A" w:rsidRPr="002F5F11">
          <w:rPr>
            <w:rFonts w:ascii="Arial" w:eastAsia="Times New Roman" w:hAnsi="Arial" w:cs="Arial"/>
            <w:color w:val="000000"/>
            <w:lang w:val="en-ID"/>
          </w:rPr>
          <w:t xml:space="preserve"> </w:t>
        </w:r>
      </w:ins>
      <w:r w:rsidRPr="002F5F11">
        <w:rPr>
          <w:rFonts w:ascii="Arial" w:eastAsia="Times New Roman" w:hAnsi="Arial" w:cs="Arial"/>
          <w:color w:val="000000"/>
          <w:lang w:val="en-ID"/>
        </w:rPr>
        <w:t>I could forecast their future cash flows and hence compare their stocks’ intrinsic values. My use of economics showed me that the study is truly applicable to almost everything in our lives. </w:t>
      </w:r>
    </w:p>
    <w:p w14:paraId="32A11ED1" w14:textId="77777777" w:rsidR="002F5F11" w:rsidRPr="002F5F11" w:rsidRDefault="002F5F11" w:rsidP="002F5F11">
      <w:pPr>
        <w:shd w:val="clear" w:color="auto" w:fill="FAFAFA"/>
        <w:rPr>
          <w:rFonts w:ascii="Times New Roman" w:eastAsia="Times New Roman" w:hAnsi="Times New Roman" w:cs="Times New Roman"/>
          <w:lang w:val="en-ID"/>
        </w:rPr>
      </w:pPr>
    </w:p>
    <w:p w14:paraId="07205B51" w14:textId="6AD3A5A5" w:rsidR="00E72DCE" w:rsidRDefault="002F5F11" w:rsidP="002F5F11">
      <w:pPr>
        <w:shd w:val="clear" w:color="auto" w:fill="FAFAFA"/>
        <w:rPr>
          <w:ins w:id="25" w:author="Paul Edison" w:date="2021-11-28T11:51:00Z"/>
          <w:rFonts w:ascii="Arial" w:eastAsia="Times New Roman" w:hAnsi="Arial" w:cs="Arial"/>
          <w:color w:val="000000"/>
          <w:lang w:val="en-ID"/>
        </w:rPr>
      </w:pPr>
      <w:r w:rsidRPr="002F5F11">
        <w:rPr>
          <w:rFonts w:ascii="Arial" w:eastAsia="Times New Roman" w:hAnsi="Arial" w:cs="Arial"/>
          <w:color w:val="000000"/>
          <w:lang w:val="en-ID"/>
        </w:rPr>
        <w:t xml:space="preserve">Interested to understand how much economics </w:t>
      </w:r>
      <w:del w:id="26" w:author="Paul Edison" w:date="2021-11-28T11:53:00Z">
        <w:r w:rsidRPr="002F5F11" w:rsidDel="00E00546">
          <w:rPr>
            <w:rFonts w:ascii="Arial" w:eastAsia="Times New Roman" w:hAnsi="Arial" w:cs="Arial"/>
            <w:color w:val="000000"/>
            <w:lang w:val="en-ID"/>
          </w:rPr>
          <w:delText>actually affect</w:delText>
        </w:r>
      </w:del>
      <w:ins w:id="27" w:author="Paul Edison" w:date="2021-11-28T11:53:00Z">
        <w:r w:rsidR="00E00546" w:rsidRPr="002F5F11">
          <w:rPr>
            <w:rFonts w:ascii="Arial" w:eastAsia="Times New Roman" w:hAnsi="Arial" w:cs="Arial"/>
            <w:color w:val="000000"/>
            <w:lang w:val="en-ID"/>
          </w:rPr>
          <w:t>affect</w:t>
        </w:r>
      </w:ins>
      <w:ins w:id="28" w:author="Paul Edison" w:date="2021-11-28T11:54:00Z">
        <w:r w:rsidR="00E00546">
          <w:rPr>
            <w:rFonts w:ascii="Arial" w:eastAsia="Times New Roman" w:hAnsi="Arial" w:cs="Arial"/>
            <w:color w:val="000000"/>
            <w:lang w:val="en-ID"/>
          </w:rPr>
          <w:t>s</w:t>
        </w:r>
      </w:ins>
      <w:del w:id="29" w:author="Paul Edison" w:date="2021-11-28T11:50:00Z">
        <w:r w:rsidRPr="002F5F11" w:rsidDel="00E72DCE">
          <w:rPr>
            <w:rFonts w:ascii="Arial" w:eastAsia="Times New Roman" w:hAnsi="Arial" w:cs="Arial"/>
            <w:color w:val="000000"/>
            <w:lang w:val="en-ID"/>
          </w:rPr>
          <w:delText>s</w:delText>
        </w:r>
      </w:del>
      <w:r w:rsidRPr="002F5F11">
        <w:rPr>
          <w:rFonts w:ascii="Arial" w:eastAsia="Times New Roman" w:hAnsi="Arial" w:cs="Arial"/>
          <w:color w:val="000000"/>
          <w:lang w:val="en-ID"/>
        </w:rPr>
        <w:t xml:space="preserve"> our lives, I pursued an internship with a local business called caroline.id</w:t>
      </w:r>
      <w:del w:id="30" w:author="Paul Edison" w:date="2021-11-28T11:50:00Z">
        <w:r w:rsidRPr="002F5F11" w:rsidDel="00E72DCE">
          <w:rPr>
            <w:rFonts w:ascii="Arial" w:eastAsia="Times New Roman" w:hAnsi="Arial" w:cs="Arial"/>
            <w:color w:val="000000"/>
            <w:lang w:val="en-ID"/>
          </w:rPr>
          <w:delText xml:space="preserve"> -</w:delText>
        </w:r>
      </w:del>
      <w:ins w:id="31" w:author="Paul Edison" w:date="2021-11-28T11:50:00Z">
        <w:r w:rsidR="00E72DCE">
          <w:rPr>
            <w:rFonts w:ascii="Arial" w:eastAsia="Times New Roman" w:hAnsi="Arial" w:cs="Arial"/>
            <w:color w:val="000000"/>
            <w:lang w:val="en-ID"/>
          </w:rPr>
          <w:t>—</w:t>
        </w:r>
      </w:ins>
      <w:del w:id="32" w:author="Paul Edison" w:date="2021-11-28T11:50:00Z">
        <w:r w:rsidRPr="002F5F11" w:rsidDel="00E72DCE">
          <w:rPr>
            <w:rFonts w:ascii="Arial" w:eastAsia="Times New Roman" w:hAnsi="Arial" w:cs="Arial"/>
            <w:color w:val="000000"/>
            <w:lang w:val="en-ID"/>
          </w:rPr>
          <w:delText xml:space="preserve"> </w:delText>
        </w:r>
      </w:del>
      <w:r w:rsidRPr="002F5F11">
        <w:rPr>
          <w:rFonts w:ascii="Arial" w:eastAsia="Times New Roman" w:hAnsi="Arial" w:cs="Arial"/>
          <w:color w:val="000000"/>
          <w:lang w:val="en-ID"/>
        </w:rPr>
        <w:t xml:space="preserve">an online car marketplace. </w:t>
      </w:r>
      <w:commentRangeStart w:id="33"/>
      <w:r w:rsidRPr="002F5F11">
        <w:rPr>
          <w:rFonts w:ascii="Arial" w:eastAsia="Times New Roman" w:hAnsi="Arial" w:cs="Arial"/>
          <w:color w:val="000000"/>
          <w:lang w:val="en-ID"/>
        </w:rPr>
        <w:t xml:space="preserve">There, I worked closely with the CEO, </w:t>
      </w:r>
      <w:del w:id="34" w:author="Paul Edison" w:date="2021-11-28T11:50:00Z">
        <w:r w:rsidRPr="002F5F11" w:rsidDel="00E72DCE">
          <w:rPr>
            <w:rFonts w:ascii="Arial" w:eastAsia="Times New Roman" w:hAnsi="Arial" w:cs="Arial"/>
            <w:color w:val="000000"/>
            <w:lang w:val="en-ID"/>
          </w:rPr>
          <w:delText xml:space="preserve">where </w:delText>
        </w:r>
      </w:del>
      <w:ins w:id="35" w:author="Paul Edison" w:date="2021-11-28T11:50:00Z">
        <w:r w:rsidR="00E72DCE">
          <w:rPr>
            <w:rFonts w:ascii="Arial" w:eastAsia="Times New Roman" w:hAnsi="Arial" w:cs="Arial"/>
            <w:color w:val="000000"/>
            <w:lang w:val="en-ID"/>
          </w:rPr>
          <w:t>with whom</w:t>
        </w:r>
        <w:r w:rsidR="00E72DCE" w:rsidRPr="002F5F11">
          <w:rPr>
            <w:rFonts w:ascii="Arial" w:eastAsia="Times New Roman" w:hAnsi="Arial" w:cs="Arial"/>
            <w:color w:val="000000"/>
            <w:lang w:val="en-ID"/>
          </w:rPr>
          <w:t xml:space="preserve"> </w:t>
        </w:r>
      </w:ins>
      <w:r w:rsidRPr="002F5F11">
        <w:rPr>
          <w:rFonts w:ascii="Arial" w:eastAsia="Times New Roman" w:hAnsi="Arial" w:cs="Arial"/>
          <w:color w:val="000000"/>
          <w:lang w:val="en-ID"/>
        </w:rPr>
        <w:t xml:space="preserve">I </w:t>
      </w:r>
      <w:proofErr w:type="spellStart"/>
      <w:r w:rsidRPr="002F5F11">
        <w:rPr>
          <w:rFonts w:ascii="Arial" w:eastAsia="Times New Roman" w:hAnsi="Arial" w:cs="Arial"/>
          <w:color w:val="000000"/>
          <w:lang w:val="en-ID"/>
        </w:rPr>
        <w:t>analyzed</w:t>
      </w:r>
      <w:proofErr w:type="spellEnd"/>
      <w:r w:rsidRPr="002F5F11">
        <w:rPr>
          <w:rFonts w:ascii="Arial" w:eastAsia="Times New Roman" w:hAnsi="Arial" w:cs="Arial"/>
          <w:color w:val="000000"/>
          <w:lang w:val="en-ID"/>
        </w:rPr>
        <w:t xml:space="preserve"> how exchange rates would impact the demand and supply of cars and how </w:t>
      </w:r>
      <w:proofErr w:type="spellStart"/>
      <w:r w:rsidRPr="002F5F11">
        <w:rPr>
          <w:rFonts w:ascii="Arial" w:eastAsia="Times New Roman" w:hAnsi="Arial" w:cs="Arial"/>
          <w:color w:val="000000"/>
          <w:lang w:val="en-ID"/>
        </w:rPr>
        <w:t>behavio</w:t>
      </w:r>
      <w:del w:id="36" w:author="Paul Edison" w:date="2021-11-28T11:54:00Z">
        <w:r w:rsidRPr="002F5F11" w:rsidDel="00E00546">
          <w:rPr>
            <w:rFonts w:ascii="Arial" w:eastAsia="Times New Roman" w:hAnsi="Arial" w:cs="Arial"/>
            <w:color w:val="000000"/>
            <w:lang w:val="en-ID"/>
          </w:rPr>
          <w:delText>u</w:delText>
        </w:r>
      </w:del>
      <w:r w:rsidRPr="002F5F11">
        <w:rPr>
          <w:rFonts w:ascii="Arial" w:eastAsia="Times New Roman" w:hAnsi="Arial" w:cs="Arial"/>
          <w:color w:val="000000"/>
          <w:lang w:val="en-ID"/>
        </w:rPr>
        <w:t>ral</w:t>
      </w:r>
      <w:proofErr w:type="spellEnd"/>
      <w:r w:rsidRPr="002F5F11">
        <w:rPr>
          <w:rFonts w:ascii="Arial" w:eastAsia="Times New Roman" w:hAnsi="Arial" w:cs="Arial"/>
          <w:color w:val="000000"/>
          <w:lang w:val="en-ID"/>
        </w:rPr>
        <w:t xml:space="preserve"> economics theory helped the marketing team sell their cars. </w:t>
      </w:r>
      <w:commentRangeEnd w:id="33"/>
      <w:r w:rsidR="00A333E1">
        <w:rPr>
          <w:rStyle w:val="CommentReference"/>
        </w:rPr>
        <w:commentReference w:id="33"/>
      </w:r>
    </w:p>
    <w:p w14:paraId="026D4DA8" w14:textId="77777777" w:rsidR="00E72DCE" w:rsidRDefault="00E72DCE" w:rsidP="002F5F11">
      <w:pPr>
        <w:shd w:val="clear" w:color="auto" w:fill="FAFAFA"/>
        <w:rPr>
          <w:ins w:id="37" w:author="Paul Edison" w:date="2021-11-28T11:51:00Z"/>
          <w:rFonts w:ascii="Arial" w:eastAsia="Times New Roman" w:hAnsi="Arial" w:cs="Arial"/>
          <w:color w:val="000000"/>
          <w:lang w:val="en-ID"/>
        </w:rPr>
      </w:pPr>
    </w:p>
    <w:p w14:paraId="4204702E" w14:textId="48709F8F" w:rsidR="002F5F11" w:rsidDel="00E72DCE" w:rsidRDefault="002F5F11" w:rsidP="00E72DCE">
      <w:pPr>
        <w:shd w:val="clear" w:color="auto" w:fill="FAFAFA"/>
        <w:rPr>
          <w:del w:id="38" w:author="Paul Edison" w:date="2021-11-28T11:51:00Z"/>
          <w:rFonts w:ascii="Arial" w:eastAsia="Times New Roman" w:hAnsi="Arial" w:cs="Arial"/>
          <w:color w:val="000000"/>
          <w:lang w:val="en-ID"/>
        </w:rPr>
        <w:pPrChange w:id="39" w:author="Paul Edison" w:date="2021-11-28T11:51:00Z">
          <w:pPr>
            <w:shd w:val="clear" w:color="auto" w:fill="FAFAFA"/>
          </w:pPr>
        </w:pPrChange>
      </w:pPr>
      <w:r w:rsidRPr="002F5F11">
        <w:rPr>
          <w:rFonts w:ascii="Arial" w:eastAsia="Times New Roman" w:hAnsi="Arial" w:cs="Arial"/>
          <w:color w:val="000000"/>
          <w:lang w:val="en-ID"/>
        </w:rPr>
        <w:t xml:space="preserve">My experiences with the world of economics </w:t>
      </w:r>
      <w:proofErr w:type="spellStart"/>
      <w:r w:rsidRPr="002F5F11">
        <w:rPr>
          <w:rFonts w:ascii="Arial" w:eastAsia="Times New Roman" w:hAnsi="Arial" w:cs="Arial"/>
          <w:color w:val="000000"/>
          <w:lang w:val="en-ID"/>
        </w:rPr>
        <w:t>fueled</w:t>
      </w:r>
      <w:proofErr w:type="spellEnd"/>
      <w:r w:rsidRPr="002F5F11">
        <w:rPr>
          <w:rFonts w:ascii="Arial" w:eastAsia="Times New Roman" w:hAnsi="Arial" w:cs="Arial"/>
          <w:color w:val="000000"/>
          <w:lang w:val="en-ID"/>
        </w:rPr>
        <w:t xml:space="preserve"> me to share knowledge with my peers.</w:t>
      </w:r>
      <w:ins w:id="40" w:author="Paul Edison" w:date="2021-11-28T11:51:00Z">
        <w:r w:rsidR="00E72DCE">
          <w:rPr>
            <w:rFonts w:ascii="Arial" w:eastAsia="Times New Roman" w:hAnsi="Arial" w:cs="Arial"/>
            <w:color w:val="000000"/>
            <w:lang w:val="en-ID"/>
          </w:rPr>
          <w:t xml:space="preserve"> As</w:t>
        </w:r>
      </w:ins>
      <w:del w:id="41" w:author="Paul Edison" w:date="2021-11-28T11:51:00Z">
        <w:r w:rsidRPr="002F5F11" w:rsidDel="00E72DCE">
          <w:rPr>
            <w:rFonts w:ascii="Arial" w:eastAsia="Times New Roman" w:hAnsi="Arial" w:cs="Arial"/>
            <w:color w:val="000000"/>
            <w:lang w:val="en-ID"/>
          </w:rPr>
          <w:delText> </w:delText>
        </w:r>
      </w:del>
    </w:p>
    <w:p w14:paraId="1C361549" w14:textId="22E16C82" w:rsidR="002F5F11" w:rsidRPr="002F5F11" w:rsidDel="00E72DCE" w:rsidRDefault="002F5F11" w:rsidP="00E72DCE">
      <w:pPr>
        <w:shd w:val="clear" w:color="auto" w:fill="FAFAFA"/>
        <w:rPr>
          <w:del w:id="42" w:author="Paul Edison" w:date="2021-11-28T11:51:00Z"/>
          <w:rFonts w:ascii="Times New Roman" w:eastAsia="Times New Roman" w:hAnsi="Times New Roman" w:cs="Times New Roman"/>
          <w:lang w:val="en-ID"/>
        </w:rPr>
        <w:pPrChange w:id="43" w:author="Paul Edison" w:date="2021-11-28T11:51:00Z">
          <w:pPr>
            <w:shd w:val="clear" w:color="auto" w:fill="FAFAFA"/>
          </w:pPr>
        </w:pPrChange>
      </w:pPr>
    </w:p>
    <w:p w14:paraId="3F5068B5" w14:textId="6341BBDD" w:rsidR="002F5F11" w:rsidRDefault="002F5F11" w:rsidP="00E72DCE">
      <w:pPr>
        <w:shd w:val="clear" w:color="auto" w:fill="FAFAFA"/>
        <w:rPr>
          <w:rFonts w:ascii="Arial" w:eastAsia="Times New Roman" w:hAnsi="Arial" w:cs="Arial"/>
          <w:color w:val="000000"/>
          <w:lang w:val="en-ID"/>
        </w:rPr>
        <w:pPrChange w:id="44" w:author="Paul Edison" w:date="2021-11-28T11:51:00Z">
          <w:pPr>
            <w:shd w:val="clear" w:color="auto" w:fill="FAFAFA"/>
          </w:pPr>
        </w:pPrChange>
      </w:pPr>
      <w:del w:id="45" w:author="Paul Edison" w:date="2021-11-28T11:51:00Z">
        <w:r w:rsidRPr="002F5F11" w:rsidDel="00E72DCE">
          <w:rPr>
            <w:rFonts w:ascii="Arial" w:eastAsia="Times New Roman" w:hAnsi="Arial" w:cs="Arial"/>
            <w:color w:val="000000"/>
            <w:lang w:val="en-ID"/>
          </w:rPr>
          <w:delText>I applied to become</w:delText>
        </w:r>
      </w:del>
      <w:r w:rsidRPr="002F5F11">
        <w:rPr>
          <w:rFonts w:ascii="Arial" w:eastAsia="Times New Roman" w:hAnsi="Arial" w:cs="Arial"/>
          <w:color w:val="000000"/>
          <w:lang w:val="en-ID"/>
        </w:rPr>
        <w:t xml:space="preserve"> the co-economic subject leader for </w:t>
      </w:r>
      <w:proofErr w:type="spellStart"/>
      <w:r w:rsidRPr="002F5F11">
        <w:rPr>
          <w:rFonts w:ascii="Arial" w:eastAsia="Times New Roman" w:hAnsi="Arial" w:cs="Arial"/>
          <w:color w:val="000000"/>
          <w:lang w:val="en-ID"/>
        </w:rPr>
        <w:t>IBlieve</w:t>
      </w:r>
      <w:proofErr w:type="spellEnd"/>
      <w:ins w:id="46" w:author="Paul Edison" w:date="2021-11-28T11:52:00Z">
        <w:r w:rsidR="00E72DCE">
          <w:rPr>
            <w:rFonts w:ascii="Arial" w:eastAsia="Times New Roman" w:hAnsi="Arial" w:cs="Arial"/>
            <w:color w:val="000000"/>
            <w:lang w:val="en-ID"/>
          </w:rPr>
          <w:t>—</w:t>
        </w:r>
      </w:ins>
      <w:del w:id="47" w:author="Paul Edison" w:date="2021-11-28T11:51:00Z">
        <w:r w:rsidRPr="002F5F11" w:rsidDel="00E72DCE">
          <w:rPr>
            <w:rFonts w:ascii="Arial" w:eastAsia="Times New Roman" w:hAnsi="Arial" w:cs="Arial"/>
            <w:color w:val="000000"/>
            <w:lang w:val="en-ID"/>
          </w:rPr>
          <w:delText xml:space="preserve"> - </w:delText>
        </w:r>
      </w:del>
      <w:r w:rsidRPr="002F5F11">
        <w:rPr>
          <w:rFonts w:ascii="Arial" w:eastAsia="Times New Roman" w:hAnsi="Arial" w:cs="Arial"/>
          <w:color w:val="000000"/>
          <w:lang w:val="en-ID"/>
        </w:rPr>
        <w:t xml:space="preserve">an international </w:t>
      </w:r>
      <w:del w:id="48" w:author="Paul Edison" w:date="2021-11-28T11:55:00Z">
        <w:r w:rsidRPr="002F5F11" w:rsidDel="00467E2F">
          <w:rPr>
            <w:rFonts w:ascii="Arial" w:eastAsia="Times New Roman" w:hAnsi="Arial" w:cs="Arial"/>
            <w:color w:val="000000"/>
            <w:lang w:val="en-ID"/>
          </w:rPr>
          <w:delText xml:space="preserve">organisation </w:delText>
        </w:r>
      </w:del>
      <w:ins w:id="49" w:author="Paul Edison" w:date="2021-11-28T11:55:00Z">
        <w:r w:rsidR="00467E2F" w:rsidRPr="002F5F11">
          <w:rPr>
            <w:rFonts w:ascii="Arial" w:eastAsia="Times New Roman" w:hAnsi="Arial" w:cs="Arial"/>
            <w:color w:val="000000"/>
            <w:lang w:val="en-ID"/>
          </w:rPr>
          <w:t>organi</w:t>
        </w:r>
        <w:r w:rsidR="00467E2F">
          <w:rPr>
            <w:rFonts w:ascii="Arial" w:eastAsia="Times New Roman" w:hAnsi="Arial" w:cs="Arial"/>
            <w:color w:val="000000"/>
            <w:lang w:val="en-ID"/>
          </w:rPr>
          <w:t>z</w:t>
        </w:r>
        <w:r w:rsidR="00467E2F" w:rsidRPr="002F5F11">
          <w:rPr>
            <w:rFonts w:ascii="Arial" w:eastAsia="Times New Roman" w:hAnsi="Arial" w:cs="Arial"/>
            <w:color w:val="000000"/>
            <w:lang w:val="en-ID"/>
          </w:rPr>
          <w:t xml:space="preserve">ation </w:t>
        </w:r>
      </w:ins>
      <w:r w:rsidRPr="002F5F11">
        <w:rPr>
          <w:rFonts w:ascii="Arial" w:eastAsia="Times New Roman" w:hAnsi="Arial" w:cs="Arial"/>
          <w:color w:val="000000"/>
          <w:lang w:val="en-ID"/>
        </w:rPr>
        <w:t>of IB students</w:t>
      </w:r>
      <w:del w:id="50" w:author="Paul Edison" w:date="2021-11-28T11:52:00Z">
        <w:r w:rsidRPr="002F5F11" w:rsidDel="00E72DCE">
          <w:rPr>
            <w:rFonts w:ascii="Arial" w:eastAsia="Times New Roman" w:hAnsi="Arial" w:cs="Arial"/>
            <w:color w:val="000000"/>
            <w:lang w:val="en-ID"/>
          </w:rPr>
          <w:delText xml:space="preserve">. </w:delText>
        </w:r>
      </w:del>
      <w:ins w:id="51" w:author="Paul Edison" w:date="2021-11-28T11:52:00Z">
        <w:r w:rsidR="00E72DCE">
          <w:rPr>
            <w:rFonts w:ascii="Arial" w:eastAsia="Times New Roman" w:hAnsi="Arial" w:cs="Arial"/>
            <w:color w:val="000000"/>
            <w:lang w:val="en-ID"/>
          </w:rPr>
          <w:t xml:space="preserve">, </w:t>
        </w:r>
      </w:ins>
      <w:r w:rsidRPr="002F5F11">
        <w:rPr>
          <w:rFonts w:ascii="Arial" w:eastAsia="Times New Roman" w:hAnsi="Arial" w:cs="Arial"/>
          <w:color w:val="000000"/>
          <w:lang w:val="en-ID"/>
        </w:rPr>
        <w:t>I le</w:t>
      </w:r>
      <w:del w:id="52" w:author="Paul Edison" w:date="2021-11-28T11:52:00Z">
        <w:r w:rsidRPr="002F5F11" w:rsidDel="00E72DCE">
          <w:rPr>
            <w:rFonts w:ascii="Arial" w:eastAsia="Times New Roman" w:hAnsi="Arial" w:cs="Arial"/>
            <w:color w:val="000000"/>
            <w:lang w:val="en-ID"/>
          </w:rPr>
          <w:delText>a</w:delText>
        </w:r>
      </w:del>
      <w:r w:rsidRPr="002F5F11">
        <w:rPr>
          <w:rFonts w:ascii="Arial" w:eastAsia="Times New Roman" w:hAnsi="Arial" w:cs="Arial"/>
          <w:color w:val="000000"/>
          <w:lang w:val="en-ID"/>
        </w:rPr>
        <w:t xml:space="preserve">d group discussions </w:t>
      </w:r>
      <w:del w:id="53" w:author="Paul Edison" w:date="2021-11-28T11:52:00Z">
        <w:r w:rsidRPr="002F5F11" w:rsidDel="00E72DCE">
          <w:rPr>
            <w:rFonts w:ascii="Arial" w:eastAsia="Times New Roman" w:hAnsi="Arial" w:cs="Arial"/>
            <w:color w:val="000000"/>
            <w:lang w:val="en-ID"/>
          </w:rPr>
          <w:delText xml:space="preserve">where we discussed </w:delText>
        </w:r>
      </w:del>
      <w:ins w:id="54" w:author="Paul Edison" w:date="2021-11-28T11:52:00Z">
        <w:r w:rsidR="00E72DCE">
          <w:rPr>
            <w:rFonts w:ascii="Arial" w:eastAsia="Times New Roman" w:hAnsi="Arial" w:cs="Arial"/>
            <w:color w:val="000000"/>
            <w:lang w:val="en-ID"/>
          </w:rPr>
          <w:t xml:space="preserve">on economic </w:t>
        </w:r>
      </w:ins>
      <w:r w:rsidRPr="002F5F11">
        <w:rPr>
          <w:rFonts w:ascii="Arial" w:eastAsia="Times New Roman" w:hAnsi="Arial" w:cs="Arial"/>
          <w:color w:val="000000"/>
          <w:lang w:val="en-ID"/>
        </w:rPr>
        <w:t>concepts and evaluated real-life economic events and policies. But I didn’t just share knowledge, I found how important having an open mind and collaboration is in economics for a balanced evaluation, assessing different outcomes. </w:t>
      </w:r>
    </w:p>
    <w:p w14:paraId="366DFFBA" w14:textId="77777777" w:rsidR="002F5F11" w:rsidRPr="002F5F11" w:rsidRDefault="002F5F11" w:rsidP="002F5F11">
      <w:pPr>
        <w:shd w:val="clear" w:color="auto" w:fill="FAFAFA"/>
        <w:rPr>
          <w:rFonts w:ascii="Times New Roman" w:eastAsia="Times New Roman" w:hAnsi="Times New Roman" w:cs="Times New Roman"/>
          <w:lang w:val="en-ID"/>
        </w:rPr>
      </w:pPr>
    </w:p>
    <w:p w14:paraId="0ACDB2FC" w14:textId="214E5742" w:rsidR="002F5F11" w:rsidRPr="002F5F11" w:rsidRDefault="002F5F11" w:rsidP="002F5F11">
      <w:pPr>
        <w:shd w:val="clear" w:color="auto" w:fill="FAFAFA"/>
        <w:spacing w:after="240"/>
        <w:rPr>
          <w:rFonts w:ascii="Times New Roman" w:eastAsia="Times New Roman" w:hAnsi="Times New Roman" w:cs="Times New Roman"/>
          <w:lang w:val="en-ID"/>
        </w:rPr>
      </w:pPr>
      <w:r w:rsidRPr="002F5F11">
        <w:rPr>
          <w:rFonts w:ascii="Arial" w:eastAsia="Times New Roman" w:hAnsi="Arial" w:cs="Arial"/>
          <w:color w:val="000000"/>
          <w:lang w:val="en-ID"/>
        </w:rPr>
        <w:t xml:space="preserve">In </w:t>
      </w:r>
      <w:del w:id="55" w:author="Paul Edison" w:date="2021-11-28T11:52:00Z">
        <w:r w:rsidRPr="002F5F11" w:rsidDel="00E72DCE">
          <w:rPr>
            <w:rFonts w:ascii="Arial" w:eastAsia="Times New Roman" w:hAnsi="Arial" w:cs="Arial"/>
            <w:color w:val="000000"/>
            <w:lang w:val="en-ID"/>
          </w:rPr>
          <w:delText>the UCs</w:delText>
        </w:r>
      </w:del>
      <w:ins w:id="56" w:author="Paul Edison" w:date="2021-11-28T11:52:00Z">
        <w:r w:rsidR="00E72DCE">
          <w:rPr>
            <w:rFonts w:ascii="Arial" w:eastAsia="Times New Roman" w:hAnsi="Arial" w:cs="Arial"/>
            <w:color w:val="000000"/>
            <w:lang w:val="en-ID"/>
          </w:rPr>
          <w:t>university</w:t>
        </w:r>
      </w:ins>
      <w:r w:rsidRPr="002F5F11">
        <w:rPr>
          <w:rFonts w:ascii="Arial" w:eastAsia="Times New Roman" w:hAnsi="Arial" w:cs="Arial"/>
          <w:color w:val="000000"/>
          <w:lang w:val="en-ID"/>
        </w:rPr>
        <w:t>, I hope to continue my interest in economics and expand my knowledge </w:t>
      </w:r>
      <w:del w:id="57" w:author="Paul Edison" w:date="2021-11-28T11:53:00Z">
        <w:r w:rsidRPr="002F5F11" w:rsidDel="00E72DCE">
          <w:rPr>
            <w:rFonts w:ascii="Arial" w:eastAsia="Times New Roman" w:hAnsi="Arial" w:cs="Arial"/>
            <w:color w:val="000000"/>
            <w:lang w:val="en-ID"/>
          </w:rPr>
          <w:delText xml:space="preserve"> </w:delText>
        </w:r>
      </w:del>
      <w:r w:rsidRPr="002F5F11">
        <w:rPr>
          <w:rFonts w:ascii="Arial" w:eastAsia="Times New Roman" w:hAnsi="Arial" w:cs="Arial"/>
          <w:color w:val="000000"/>
          <w:lang w:val="en-ID"/>
        </w:rPr>
        <w:t xml:space="preserve">beyond </w:t>
      </w:r>
      <w:ins w:id="58" w:author="Paul Edison" w:date="2021-11-28T11:53:00Z">
        <w:r w:rsidR="00E72DCE">
          <w:rPr>
            <w:rFonts w:ascii="Arial" w:eastAsia="Times New Roman" w:hAnsi="Arial" w:cs="Arial"/>
            <w:color w:val="000000"/>
            <w:lang w:val="en-ID"/>
          </w:rPr>
          <w:t xml:space="preserve">the </w:t>
        </w:r>
      </w:ins>
      <w:r w:rsidRPr="002F5F11">
        <w:rPr>
          <w:rFonts w:ascii="Arial" w:eastAsia="Times New Roman" w:hAnsi="Arial" w:cs="Arial"/>
          <w:color w:val="000000"/>
          <w:lang w:val="en-ID"/>
        </w:rPr>
        <w:t>textbooks as an economics major</w:t>
      </w:r>
      <w:del w:id="59" w:author="Paul Edison" w:date="2021-11-28T11:52:00Z">
        <w:r w:rsidRPr="002F5F11" w:rsidDel="00E72DCE">
          <w:rPr>
            <w:rFonts w:ascii="Arial" w:eastAsia="Times New Roman" w:hAnsi="Arial" w:cs="Arial"/>
            <w:color w:val="000000"/>
            <w:lang w:val="en-ID"/>
          </w:rPr>
          <w:delText xml:space="preserve"> and w</w:delText>
        </w:r>
      </w:del>
      <w:ins w:id="60" w:author="Paul Edison" w:date="2021-11-28T11:52:00Z">
        <w:r w:rsidR="00E72DCE">
          <w:rPr>
            <w:rFonts w:ascii="Arial" w:eastAsia="Times New Roman" w:hAnsi="Arial" w:cs="Arial"/>
            <w:color w:val="000000"/>
            <w:lang w:val="en-ID"/>
          </w:rPr>
          <w:t>. W</w:t>
        </w:r>
      </w:ins>
      <w:r w:rsidRPr="002F5F11">
        <w:rPr>
          <w:rFonts w:ascii="Arial" w:eastAsia="Times New Roman" w:hAnsi="Arial" w:cs="Arial"/>
          <w:color w:val="000000"/>
          <w:lang w:val="en-ID"/>
        </w:rPr>
        <w:t>ith my studies, I hope to potentially aid in solving current issues, like education inequality. </w:t>
      </w:r>
    </w:p>
    <w:p w14:paraId="10582F1D" w14:textId="77777777" w:rsidR="002F5F11" w:rsidRPr="002F5F11" w:rsidRDefault="002F5F11" w:rsidP="002F5F11">
      <w:pPr>
        <w:rPr>
          <w:rFonts w:ascii="Times New Roman" w:eastAsia="Times New Roman" w:hAnsi="Times New Roman" w:cs="Times New Roman"/>
          <w:lang w:val="en-ID"/>
        </w:rPr>
      </w:pPr>
    </w:p>
    <w:p w14:paraId="5D41AAF0" w14:textId="710AEB3B" w:rsidR="00FE56C1" w:rsidRDefault="00A333E1"/>
    <w:p w14:paraId="4AEF2720" w14:textId="35488048" w:rsidR="00A333E1" w:rsidRPr="00A333E1" w:rsidRDefault="00A333E1">
      <w:pPr>
        <w:rPr>
          <w:i/>
          <w:iCs/>
        </w:rPr>
      </w:pPr>
      <w:r w:rsidRPr="00A333E1">
        <w:rPr>
          <w:i/>
          <w:iCs/>
        </w:rPr>
        <w:t xml:space="preserve">Hey Shelby! </w:t>
      </w:r>
    </w:p>
    <w:p w14:paraId="396E184F" w14:textId="16E12A90" w:rsidR="00A333E1" w:rsidRPr="00A333E1" w:rsidRDefault="00A333E1">
      <w:pPr>
        <w:rPr>
          <w:i/>
          <w:iCs/>
        </w:rPr>
      </w:pPr>
      <w:r w:rsidRPr="00A333E1">
        <w:rPr>
          <w:i/>
          <w:iCs/>
        </w:rPr>
        <w:t xml:space="preserve">Looking good! This essay tells me you’re really into economics and have explored it in various ways both inside and outside of the classroom. </w:t>
      </w:r>
    </w:p>
    <w:p w14:paraId="572A9B9F" w14:textId="18A0FD47" w:rsidR="00A333E1" w:rsidRPr="00A333E1" w:rsidRDefault="00A333E1">
      <w:pPr>
        <w:rPr>
          <w:i/>
          <w:iCs/>
        </w:rPr>
      </w:pPr>
    </w:p>
    <w:p w14:paraId="73215073" w14:textId="2AFF178A" w:rsidR="00A333E1" w:rsidRPr="00A333E1" w:rsidRDefault="00A333E1">
      <w:pPr>
        <w:rPr>
          <w:i/>
          <w:iCs/>
        </w:rPr>
      </w:pPr>
      <w:r w:rsidRPr="00A333E1">
        <w:rPr>
          <w:i/>
          <w:iCs/>
        </w:rPr>
        <w:t xml:space="preserve">My one suggestion: I find your internship experience quite </w:t>
      </w:r>
      <w:proofErr w:type="gramStart"/>
      <w:r w:rsidRPr="00A333E1">
        <w:rPr>
          <w:i/>
          <w:iCs/>
        </w:rPr>
        <w:t>interesting, and</w:t>
      </w:r>
      <w:proofErr w:type="gramEnd"/>
      <w:r w:rsidRPr="00A333E1">
        <w:rPr>
          <w:i/>
          <w:iCs/>
        </w:rPr>
        <w:t xml:space="preserve"> would like to know more about how you applied economics concepts in the real world. Expanding on how you helped the business you interned for will be a plus point in the Admissions Officer’s eyes. </w:t>
      </w:r>
    </w:p>
    <w:p w14:paraId="1736C4DA" w14:textId="2B2AB01F" w:rsidR="00A333E1" w:rsidRPr="00A333E1" w:rsidRDefault="00A333E1">
      <w:pPr>
        <w:rPr>
          <w:i/>
          <w:iCs/>
        </w:rPr>
      </w:pPr>
    </w:p>
    <w:p w14:paraId="1FB34F55" w14:textId="66ECA794" w:rsidR="00A333E1" w:rsidRPr="00A333E1" w:rsidRDefault="00A333E1">
      <w:pPr>
        <w:rPr>
          <w:i/>
          <w:iCs/>
        </w:rPr>
      </w:pPr>
      <w:r w:rsidRPr="00A333E1">
        <w:rPr>
          <w:i/>
          <w:iCs/>
        </w:rPr>
        <w:t>All the best with the rest of your essays and application!</w:t>
      </w:r>
    </w:p>
    <w:p w14:paraId="1FE5CC9B" w14:textId="7722D308" w:rsidR="00A333E1" w:rsidRPr="00A333E1" w:rsidRDefault="00A333E1">
      <w:pPr>
        <w:rPr>
          <w:i/>
          <w:iCs/>
        </w:rPr>
      </w:pPr>
      <w:r w:rsidRPr="00A333E1">
        <w:rPr>
          <w:i/>
          <w:iCs/>
        </w:rPr>
        <w:t>Paul</w:t>
      </w:r>
    </w:p>
    <w:p w14:paraId="0E06DEFB" w14:textId="6B08211D" w:rsidR="00A333E1" w:rsidRPr="00A333E1" w:rsidRDefault="00A333E1">
      <w:pPr>
        <w:rPr>
          <w:i/>
          <w:iCs/>
        </w:rPr>
      </w:pPr>
      <w:proofErr w:type="spellStart"/>
      <w:r w:rsidRPr="00A333E1">
        <w:rPr>
          <w:i/>
          <w:iCs/>
        </w:rPr>
        <w:lastRenderedPageBreak/>
        <w:t>ALL-in</w:t>
      </w:r>
      <w:proofErr w:type="spellEnd"/>
      <w:r w:rsidRPr="00A333E1">
        <w:rPr>
          <w:i/>
          <w:iCs/>
        </w:rPr>
        <w:t xml:space="preserve"> Essay Editor</w:t>
      </w:r>
    </w:p>
    <w:sectPr w:rsidR="00A333E1" w:rsidRPr="00A333E1"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Paul Edison" w:date="2021-11-28T11:46:00Z" w:initials="PE">
    <w:p w14:paraId="3CEFB91F" w14:textId="48E05004" w:rsidR="007D577A" w:rsidRDefault="007D577A">
      <w:pPr>
        <w:pStyle w:val="CommentText"/>
      </w:pPr>
      <w:r>
        <w:rPr>
          <w:rStyle w:val="CommentReference"/>
        </w:rPr>
        <w:annotationRef/>
      </w:r>
      <w:r>
        <w:t xml:space="preserve">The Admissions Officer might not understand the point of this section. If these concepts are important to you, I’d recommend briefly explaining their clashing ideology and the impact of this clash. </w:t>
      </w:r>
    </w:p>
  </w:comment>
  <w:comment w:id="18" w:author="Paul Edison" w:date="2021-11-28T11:47:00Z" w:initials="PE">
    <w:p w14:paraId="606A9247" w14:textId="4CBC0E6D" w:rsidR="007D577A" w:rsidRDefault="007D577A">
      <w:pPr>
        <w:pStyle w:val="CommentText"/>
      </w:pPr>
      <w:r>
        <w:rPr>
          <w:rStyle w:val="CommentReference"/>
        </w:rPr>
        <w:annotationRef/>
      </w:r>
      <w:r>
        <w:t>This comparison is not necessary. Omit</w:t>
      </w:r>
    </w:p>
  </w:comment>
  <w:comment w:id="33" w:author="Paul Edison" w:date="2021-11-28T11:56:00Z" w:initials="PE">
    <w:p w14:paraId="55F05BFD" w14:textId="6C47BB16" w:rsidR="00A333E1" w:rsidRDefault="00A333E1">
      <w:pPr>
        <w:pStyle w:val="CommentText"/>
      </w:pPr>
      <w:r>
        <w:rPr>
          <w:rStyle w:val="CommentReference"/>
        </w:rPr>
        <w:annotationRef/>
      </w:r>
      <w:r>
        <w:t xml:space="preserve">So what? What’s the result of your analysis?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EFB91F" w15:done="0"/>
  <w15:commentEx w15:paraId="606A9247" w15:done="0"/>
  <w15:commentEx w15:paraId="55F05B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DEA99" w16cex:dateUtc="2021-11-28T04:46:00Z"/>
  <w16cex:commentExtensible w16cex:durableId="254DEAD0" w16cex:dateUtc="2021-11-28T04:47:00Z"/>
  <w16cex:commentExtensible w16cex:durableId="254DECE2" w16cex:dateUtc="2021-11-28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FB91F" w16cid:durableId="254DEA99"/>
  <w16cid:commentId w16cid:paraId="606A9247" w16cid:durableId="254DEAD0"/>
  <w16cid:commentId w16cid:paraId="55F05BFD" w16cid:durableId="254DEC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11"/>
    <w:rsid w:val="000E7BE2"/>
    <w:rsid w:val="001564FA"/>
    <w:rsid w:val="002F5F11"/>
    <w:rsid w:val="00467E2F"/>
    <w:rsid w:val="006B23A6"/>
    <w:rsid w:val="007D577A"/>
    <w:rsid w:val="00935A1E"/>
    <w:rsid w:val="00A101AB"/>
    <w:rsid w:val="00A333E1"/>
    <w:rsid w:val="00B84682"/>
    <w:rsid w:val="00BC74AE"/>
    <w:rsid w:val="00E00546"/>
    <w:rsid w:val="00E72DC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1FF8"/>
  <w15:chartTrackingRefBased/>
  <w15:docId w15:val="{5ADC2F0C-0443-D540-A393-4536A07C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F11"/>
    <w:pPr>
      <w:spacing w:before="100" w:beforeAutospacing="1" w:after="100" w:afterAutospacing="1"/>
    </w:pPr>
    <w:rPr>
      <w:rFonts w:ascii="Times New Roman" w:eastAsia="Times New Roman" w:hAnsi="Times New Roman" w:cs="Times New Roman"/>
      <w:lang w:val="en-ID"/>
    </w:rPr>
  </w:style>
  <w:style w:type="character" w:styleId="CommentReference">
    <w:name w:val="annotation reference"/>
    <w:basedOn w:val="DefaultParagraphFont"/>
    <w:uiPriority w:val="99"/>
    <w:semiHidden/>
    <w:unhideWhenUsed/>
    <w:rsid w:val="007D577A"/>
    <w:rPr>
      <w:sz w:val="16"/>
      <w:szCs w:val="16"/>
    </w:rPr>
  </w:style>
  <w:style w:type="paragraph" w:styleId="CommentText">
    <w:name w:val="annotation text"/>
    <w:basedOn w:val="Normal"/>
    <w:link w:val="CommentTextChar"/>
    <w:uiPriority w:val="99"/>
    <w:semiHidden/>
    <w:unhideWhenUsed/>
    <w:rsid w:val="007D577A"/>
    <w:rPr>
      <w:sz w:val="20"/>
      <w:szCs w:val="20"/>
    </w:rPr>
  </w:style>
  <w:style w:type="character" w:customStyle="1" w:styleId="CommentTextChar">
    <w:name w:val="Comment Text Char"/>
    <w:basedOn w:val="DefaultParagraphFont"/>
    <w:link w:val="CommentText"/>
    <w:uiPriority w:val="99"/>
    <w:semiHidden/>
    <w:rsid w:val="007D577A"/>
    <w:rPr>
      <w:sz w:val="20"/>
      <w:szCs w:val="20"/>
      <w:lang w:val="en-US"/>
    </w:rPr>
  </w:style>
  <w:style w:type="paragraph" w:styleId="CommentSubject">
    <w:name w:val="annotation subject"/>
    <w:basedOn w:val="CommentText"/>
    <w:next w:val="CommentText"/>
    <w:link w:val="CommentSubjectChar"/>
    <w:uiPriority w:val="99"/>
    <w:semiHidden/>
    <w:unhideWhenUsed/>
    <w:rsid w:val="007D577A"/>
    <w:rPr>
      <w:b/>
      <w:bCs/>
    </w:rPr>
  </w:style>
  <w:style w:type="character" w:customStyle="1" w:styleId="CommentSubjectChar">
    <w:name w:val="Comment Subject Char"/>
    <w:basedOn w:val="CommentTextChar"/>
    <w:link w:val="CommentSubject"/>
    <w:uiPriority w:val="99"/>
    <w:semiHidden/>
    <w:rsid w:val="007D577A"/>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7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Paul Edison</cp:lastModifiedBy>
  <cp:revision>4</cp:revision>
  <dcterms:created xsi:type="dcterms:W3CDTF">2021-11-26T14:41:00Z</dcterms:created>
  <dcterms:modified xsi:type="dcterms:W3CDTF">2021-11-28T04:58:00Z</dcterms:modified>
</cp:coreProperties>
</file>