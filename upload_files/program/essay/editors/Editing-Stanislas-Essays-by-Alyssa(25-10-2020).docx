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0BCD" w:rsidRDefault="00DC3821">
      <w:pPr>
        <w:numPr>
          <w:ilvl w:val="0"/>
          <w:numId w:val="1"/>
        </w:numPr>
        <w:rPr>
          <w:rFonts w:ascii="Roboto" w:eastAsia="Roboto" w:hAnsi="Roboto" w:cs="Roboto"/>
          <w:color w:val="333333"/>
          <w:highlight w:val="white"/>
        </w:rPr>
      </w:pPr>
      <w:commentRangeStart w:id="0"/>
      <w:r>
        <w:rPr>
          <w:rFonts w:ascii="Roboto" w:eastAsia="Roboto" w:hAnsi="Roboto" w:cs="Roboto"/>
          <w:b/>
          <w:color w:val="333333"/>
          <w:highlight w:val="white"/>
        </w:rPr>
        <w:t>Reflect</w:t>
      </w:r>
      <w:r>
        <w:rPr>
          <w:rFonts w:ascii="Roboto" w:eastAsia="Roboto" w:hAnsi="Roboto" w:cs="Roboto"/>
          <w:color w:val="333333"/>
          <w:highlight w:val="white"/>
        </w:rPr>
        <w:t xml:space="preserve"> </w:t>
      </w:r>
      <w:commentRangeEnd w:id="0"/>
      <w:r w:rsidR="004811B0">
        <w:rPr>
          <w:rStyle w:val="CommentReference"/>
        </w:rPr>
        <w:commentReference w:id="0"/>
      </w:r>
      <w:r>
        <w:rPr>
          <w:rFonts w:ascii="Roboto" w:eastAsia="Roboto" w:hAnsi="Roboto" w:cs="Roboto"/>
          <w:color w:val="333333"/>
          <w:highlight w:val="white"/>
        </w:rPr>
        <w:t>on a time when you questioned or challenged a belief or idea. What prompted your thinking? What was the outcome?</w:t>
      </w:r>
    </w:p>
    <w:p w14:paraId="00000002" w14:textId="77777777" w:rsidR="00600BCD" w:rsidRDefault="00600BCD">
      <w:pPr>
        <w:rPr>
          <w:rFonts w:ascii="Roboto" w:eastAsia="Roboto" w:hAnsi="Roboto" w:cs="Roboto"/>
          <w:b/>
          <w:color w:val="333333"/>
          <w:highlight w:val="white"/>
        </w:rPr>
      </w:pPr>
    </w:p>
    <w:p w14:paraId="00000003" w14:textId="6BF8C8B7" w:rsidR="00600BCD" w:rsidRDefault="00DC3821">
      <w:pPr>
        <w:rPr>
          <w:rFonts w:ascii="Roboto" w:eastAsia="Roboto" w:hAnsi="Roboto" w:cs="Roboto"/>
          <w:color w:val="333333"/>
          <w:highlight w:val="white"/>
        </w:rPr>
      </w:pPr>
      <w:r>
        <w:rPr>
          <w:rFonts w:ascii="Roboto" w:eastAsia="Roboto" w:hAnsi="Roboto" w:cs="Roboto"/>
          <w:color w:val="333333"/>
          <w:highlight w:val="white"/>
        </w:rPr>
        <w:t xml:space="preserve">September 10, 2020. As I swiped past Instagram stories that day, </w:t>
      </w:r>
      <w:del w:id="1" w:author="Alyssa Manik" w:date="2020-10-25T02:13:00Z">
        <w:r w:rsidDel="00B4396D">
          <w:rPr>
            <w:rFonts w:ascii="Roboto" w:eastAsia="Roboto" w:hAnsi="Roboto" w:cs="Roboto"/>
            <w:color w:val="333333"/>
            <w:highlight w:val="white"/>
          </w:rPr>
          <w:delText xml:space="preserve">one </w:delText>
        </w:r>
      </w:del>
      <w:ins w:id="2" w:author="Alyssa Manik" w:date="2020-10-25T02:13:00Z">
        <w:r w:rsidR="00B4396D">
          <w:rPr>
            <w:rFonts w:ascii="Roboto" w:eastAsia="Roboto" w:hAnsi="Roboto" w:cs="Roboto"/>
            <w:color w:val="333333"/>
            <w:highlight w:val="white"/>
          </w:rPr>
          <w:t>a</w:t>
        </w:r>
        <w:r w:rsidR="00B4396D">
          <w:rPr>
            <w:rFonts w:ascii="Roboto" w:eastAsia="Roboto" w:hAnsi="Roboto" w:cs="Roboto"/>
            <w:color w:val="333333"/>
            <w:highlight w:val="white"/>
          </w:rPr>
          <w:t xml:space="preserve"> </w:t>
        </w:r>
      </w:ins>
      <w:r>
        <w:rPr>
          <w:rFonts w:ascii="Roboto" w:eastAsia="Roboto" w:hAnsi="Roboto" w:cs="Roboto"/>
          <w:color w:val="333333"/>
          <w:highlight w:val="white"/>
        </w:rPr>
        <w:t xml:space="preserve">post by a friend caught my eye. “Failing to Pass the RUU-PKS bill, The People’s Representative Council judges it to be too liberal, free and feminist.” I couldn’t help </w:t>
      </w:r>
      <w:commentRangeStart w:id="3"/>
      <w:r>
        <w:rPr>
          <w:rFonts w:ascii="Roboto" w:eastAsia="Roboto" w:hAnsi="Roboto" w:cs="Roboto"/>
          <w:color w:val="333333"/>
          <w:highlight w:val="white"/>
        </w:rPr>
        <w:t xml:space="preserve">but laugh. </w:t>
      </w:r>
      <w:commentRangeEnd w:id="3"/>
      <w:r w:rsidR="004811B0">
        <w:rPr>
          <w:rStyle w:val="CommentReference"/>
        </w:rPr>
        <w:commentReference w:id="3"/>
      </w:r>
      <w:r>
        <w:rPr>
          <w:rFonts w:ascii="Roboto" w:eastAsia="Roboto" w:hAnsi="Roboto" w:cs="Roboto"/>
          <w:color w:val="333333"/>
          <w:highlight w:val="white"/>
        </w:rPr>
        <w:t>The RUU-</w:t>
      </w:r>
      <w:r>
        <w:rPr>
          <w:rFonts w:ascii="Roboto" w:eastAsia="Roboto" w:hAnsi="Roboto" w:cs="Roboto"/>
          <w:color w:val="333333"/>
          <w:highlight w:val="white"/>
        </w:rPr>
        <w:t>PKS, which translates to the sexual violence eradication bill, would not only recognize and criminalize more forms of sexual violence (as opposed to only rape &amp; molestation identified by our criminal code), but would also provide survivors with legal prote</w:t>
      </w:r>
      <w:r>
        <w:rPr>
          <w:rFonts w:ascii="Roboto" w:eastAsia="Roboto" w:hAnsi="Roboto" w:cs="Roboto"/>
          <w:color w:val="333333"/>
          <w:highlight w:val="white"/>
        </w:rPr>
        <w:t>ction and assistance, physiological &amp; psychosocial rehabilitation, and medical aid, just to name a few rights, none of which are enforced right now. Yet the council has chosen to remove it from the priority list and delay it, deeming the bill “too difficul</w:t>
      </w:r>
      <w:r>
        <w:rPr>
          <w:rFonts w:ascii="Roboto" w:eastAsia="Roboto" w:hAnsi="Roboto" w:cs="Roboto"/>
          <w:color w:val="333333"/>
          <w:highlight w:val="white"/>
        </w:rPr>
        <w:t xml:space="preserve">t to discuss” without any further elaboration. In my mind, I thought, “We could have had a major solution to solve this prevalent problem. Why are they acting so indifferent about this?” </w:t>
      </w:r>
    </w:p>
    <w:p w14:paraId="00000004" w14:textId="77777777" w:rsidR="00600BCD" w:rsidRDefault="00600BCD">
      <w:pPr>
        <w:rPr>
          <w:rFonts w:ascii="Roboto" w:eastAsia="Roboto" w:hAnsi="Roboto" w:cs="Roboto"/>
          <w:b/>
          <w:i/>
          <w:color w:val="333333"/>
          <w:highlight w:val="white"/>
          <w:u w:val="single"/>
        </w:rPr>
      </w:pPr>
    </w:p>
    <w:p w14:paraId="00000005" w14:textId="77777777" w:rsidR="00600BCD" w:rsidRDefault="00DC3821">
      <w:pPr>
        <w:rPr>
          <w:rFonts w:ascii="Roboto" w:eastAsia="Roboto" w:hAnsi="Roboto" w:cs="Roboto"/>
          <w:color w:val="333333"/>
          <w:highlight w:val="white"/>
        </w:rPr>
      </w:pPr>
      <w:r>
        <w:rPr>
          <w:rFonts w:ascii="Roboto" w:eastAsia="Roboto" w:hAnsi="Roboto" w:cs="Roboto"/>
          <w:color w:val="333333"/>
          <w:highlight w:val="white"/>
        </w:rPr>
        <w:t xml:space="preserve">I’ve heard countless stories from those around me whom I hold near </w:t>
      </w:r>
      <w:r>
        <w:rPr>
          <w:rFonts w:ascii="Roboto" w:eastAsia="Roboto" w:hAnsi="Roboto" w:cs="Roboto"/>
          <w:color w:val="333333"/>
          <w:highlight w:val="white"/>
        </w:rPr>
        <w:t xml:space="preserve">and dear as well as from Indonesian netizens online, telling instances in which they felt violated and were unable to receive justice. “A motorcyclist grabbed my breast when I was walking,” “A man flashed me in public when I was a teen”, “I was raped by a </w:t>
      </w:r>
      <w:r>
        <w:rPr>
          <w:rFonts w:ascii="Roboto" w:eastAsia="Roboto" w:hAnsi="Roboto" w:cs="Roboto"/>
          <w:color w:val="333333"/>
          <w:highlight w:val="white"/>
        </w:rPr>
        <w:t>friend”. I myself have been catcalled numerous times, but that’s a grain of salt in comparison to what others have undergone. Denying the legalization of RUU-PKS feels like our government is actively turning a blind eye towards survivors, allowing rape cul</w:t>
      </w:r>
      <w:r>
        <w:rPr>
          <w:rFonts w:ascii="Roboto" w:eastAsia="Roboto" w:hAnsi="Roboto" w:cs="Roboto"/>
          <w:color w:val="333333"/>
          <w:highlight w:val="white"/>
        </w:rPr>
        <w:t xml:space="preserve">ture to persist. </w:t>
      </w:r>
    </w:p>
    <w:p w14:paraId="00000006" w14:textId="77777777" w:rsidR="00600BCD" w:rsidRDefault="00600BCD">
      <w:pPr>
        <w:rPr>
          <w:rFonts w:ascii="Roboto" w:eastAsia="Roboto" w:hAnsi="Roboto" w:cs="Roboto"/>
          <w:color w:val="333333"/>
          <w:highlight w:val="white"/>
        </w:rPr>
      </w:pPr>
    </w:p>
    <w:p w14:paraId="00000007" w14:textId="5796B1B9" w:rsidR="00600BCD" w:rsidRDefault="00DC3821">
      <w:pPr>
        <w:rPr>
          <w:rFonts w:ascii="Roboto" w:eastAsia="Roboto" w:hAnsi="Roboto" w:cs="Roboto"/>
          <w:color w:val="333333"/>
          <w:highlight w:val="white"/>
        </w:rPr>
      </w:pPr>
      <w:r>
        <w:rPr>
          <w:rFonts w:ascii="Roboto" w:eastAsia="Roboto" w:hAnsi="Roboto" w:cs="Roboto"/>
          <w:color w:val="333333"/>
          <w:highlight w:val="white"/>
        </w:rPr>
        <w:t>We’re not receiving the justice that we deserve. Our criminal code is insufficient and does not recognize the complexity of sexual violence. The bill is especially critical right now not only because it is essential to improving victim p</w:t>
      </w:r>
      <w:r>
        <w:rPr>
          <w:rFonts w:ascii="Roboto" w:eastAsia="Roboto" w:hAnsi="Roboto" w:cs="Roboto"/>
          <w:color w:val="333333"/>
          <w:highlight w:val="white"/>
        </w:rPr>
        <w:t>rotection, but also because the route the council has chosen would erase the hard work that went into realizing this bill as it would not be carried over to the next council of 2020-2024; the process, from drafting to deliberation, has to be repeated all o</w:t>
      </w:r>
      <w:r>
        <w:rPr>
          <w:rFonts w:ascii="Roboto" w:eastAsia="Roboto" w:hAnsi="Roboto" w:cs="Roboto"/>
          <w:color w:val="333333"/>
          <w:highlight w:val="white"/>
        </w:rPr>
        <w:t xml:space="preserve">ver again. Without the bill, punishments wouldn’t be </w:t>
      </w:r>
      <w:del w:id="4" w:author="Alyssa Manik" w:date="2020-10-25T02:14:00Z">
        <w:r w:rsidDel="00B4396D">
          <w:rPr>
            <w:rFonts w:ascii="Roboto" w:eastAsia="Roboto" w:hAnsi="Roboto" w:cs="Roboto"/>
            <w:color w:val="333333"/>
            <w:highlight w:val="white"/>
          </w:rPr>
          <w:delText>enforced</w:delText>
        </w:r>
      </w:del>
      <w:ins w:id="5" w:author="Alyssa Manik" w:date="2020-10-25T02:14:00Z">
        <w:r w:rsidR="00B4396D">
          <w:rPr>
            <w:rFonts w:ascii="Roboto" w:eastAsia="Roboto" w:hAnsi="Roboto" w:cs="Roboto"/>
            <w:color w:val="333333"/>
            <w:highlight w:val="white"/>
          </w:rPr>
          <w:t>enforced,</w:t>
        </w:r>
      </w:ins>
      <w:r>
        <w:rPr>
          <w:rFonts w:ascii="Roboto" w:eastAsia="Roboto" w:hAnsi="Roboto" w:cs="Roboto"/>
          <w:color w:val="333333"/>
          <w:highlight w:val="white"/>
        </w:rPr>
        <w:t xml:space="preserve"> and perpetrators would walk free without consequences. The increase in the number of victims would continually </w:t>
      </w:r>
      <w:commentRangeStart w:id="6"/>
      <w:r>
        <w:rPr>
          <w:rFonts w:ascii="Roboto" w:eastAsia="Roboto" w:hAnsi="Roboto" w:cs="Roboto"/>
          <w:color w:val="333333"/>
          <w:highlight w:val="white"/>
        </w:rPr>
        <w:t>accelerate</w:t>
      </w:r>
      <w:commentRangeEnd w:id="6"/>
      <w:r w:rsidR="00B4396D">
        <w:rPr>
          <w:rStyle w:val="CommentReference"/>
        </w:rPr>
        <w:commentReference w:id="6"/>
      </w:r>
      <w:r>
        <w:rPr>
          <w:rFonts w:ascii="Roboto" w:eastAsia="Roboto" w:hAnsi="Roboto" w:cs="Roboto"/>
          <w:color w:val="333333"/>
          <w:highlight w:val="white"/>
        </w:rPr>
        <w:t xml:space="preserve">. We would </w:t>
      </w:r>
      <w:commentRangeStart w:id="7"/>
      <w:r>
        <w:rPr>
          <w:rFonts w:ascii="Roboto" w:eastAsia="Roboto" w:hAnsi="Roboto" w:cs="Roboto"/>
          <w:color w:val="333333"/>
          <w:highlight w:val="white"/>
        </w:rPr>
        <w:t>normalize</w:t>
      </w:r>
      <w:commentRangeEnd w:id="7"/>
      <w:r w:rsidR="00B4396D">
        <w:rPr>
          <w:rStyle w:val="CommentReference"/>
        </w:rPr>
        <w:commentReference w:id="7"/>
      </w:r>
      <w:r>
        <w:rPr>
          <w:rFonts w:ascii="Roboto" w:eastAsia="Roboto" w:hAnsi="Roboto" w:cs="Roboto"/>
          <w:color w:val="333333"/>
          <w:highlight w:val="white"/>
        </w:rPr>
        <w:t xml:space="preserve"> rape culture in our country</w:t>
      </w:r>
      <w:ins w:id="8" w:author="Alyssa Manik" w:date="2020-10-25T02:23:00Z">
        <w:r w:rsidR="004811B0">
          <w:rPr>
            <w:rFonts w:ascii="Roboto" w:eastAsia="Roboto" w:hAnsi="Roboto" w:cs="Roboto"/>
            <w:color w:val="333333"/>
            <w:highlight w:val="white"/>
          </w:rPr>
          <w:t>.</w:t>
        </w:r>
        <w:r w:rsidR="004811B0" w:rsidDel="004811B0">
          <w:rPr>
            <w:rFonts w:ascii="Roboto" w:eastAsia="Roboto" w:hAnsi="Roboto" w:cs="Roboto"/>
            <w:color w:val="333333"/>
            <w:highlight w:val="white"/>
          </w:rPr>
          <w:t xml:space="preserve"> </w:t>
        </w:r>
      </w:ins>
    </w:p>
    <w:p w14:paraId="00000008" w14:textId="77777777" w:rsidR="00600BCD" w:rsidRDefault="00600BCD">
      <w:pPr>
        <w:rPr>
          <w:b/>
          <w:i/>
          <w:color w:val="333333"/>
          <w:u w:val="single"/>
        </w:rPr>
      </w:pPr>
    </w:p>
    <w:p w14:paraId="00000009" w14:textId="77777777" w:rsidR="00600BCD" w:rsidRDefault="00DC3821">
      <w:pPr>
        <w:rPr>
          <w:rFonts w:ascii="Roboto" w:eastAsia="Roboto" w:hAnsi="Roboto" w:cs="Roboto"/>
          <w:color w:val="333333"/>
          <w:highlight w:val="white"/>
        </w:rPr>
      </w:pPr>
      <w:r>
        <w:rPr>
          <w:rFonts w:ascii="Roboto" w:eastAsia="Roboto" w:hAnsi="Roboto" w:cs="Roboto"/>
          <w:color w:val="333333"/>
          <w:highlight w:val="white"/>
        </w:rPr>
        <w:t xml:space="preserve">Perhaps </w:t>
      </w:r>
      <w:commentRangeStart w:id="9"/>
      <w:r>
        <w:rPr>
          <w:rFonts w:ascii="Roboto" w:eastAsia="Roboto" w:hAnsi="Roboto" w:cs="Roboto"/>
          <w:color w:val="333333"/>
          <w:highlight w:val="white"/>
        </w:rPr>
        <w:t>the reason th</w:t>
      </w:r>
      <w:r>
        <w:rPr>
          <w:rFonts w:ascii="Roboto" w:eastAsia="Roboto" w:hAnsi="Roboto" w:cs="Roboto"/>
          <w:color w:val="333333"/>
          <w:highlight w:val="white"/>
        </w:rPr>
        <w:t xml:space="preserve">e bill was “too difficult </w:t>
      </w:r>
      <w:commentRangeEnd w:id="9"/>
      <w:r>
        <w:rPr>
          <w:rStyle w:val="CommentReference"/>
        </w:rPr>
        <w:commentReference w:id="9"/>
      </w:r>
      <w:r>
        <w:rPr>
          <w:rFonts w:ascii="Roboto" w:eastAsia="Roboto" w:hAnsi="Roboto" w:cs="Roboto"/>
          <w:color w:val="333333"/>
          <w:highlight w:val="white"/>
        </w:rPr>
        <w:t>to discuss” could be attributed to the pand</w:t>
      </w:r>
      <w:commentRangeStart w:id="10"/>
      <w:r>
        <w:rPr>
          <w:rFonts w:ascii="Roboto" w:eastAsia="Roboto" w:hAnsi="Roboto" w:cs="Roboto"/>
          <w:color w:val="333333"/>
          <w:highlight w:val="white"/>
        </w:rPr>
        <w:t>emi</w:t>
      </w:r>
      <w:commentRangeEnd w:id="10"/>
      <w:r w:rsidR="000F2B6A">
        <w:rPr>
          <w:rStyle w:val="CommentReference"/>
        </w:rPr>
        <w:commentReference w:id="10"/>
      </w:r>
      <w:r>
        <w:rPr>
          <w:rFonts w:ascii="Roboto" w:eastAsia="Roboto" w:hAnsi="Roboto" w:cs="Roboto"/>
          <w:color w:val="333333"/>
          <w:highlight w:val="white"/>
        </w:rPr>
        <w:t xml:space="preserve">c. That being said, I couldn’t help but question why there was a </w:t>
      </w:r>
      <w:commentRangeStart w:id="11"/>
      <w:r>
        <w:rPr>
          <w:rFonts w:ascii="Roboto" w:eastAsia="Roboto" w:hAnsi="Roboto" w:cs="Roboto"/>
          <w:color w:val="333333"/>
          <w:highlight w:val="white"/>
        </w:rPr>
        <w:t>long pause in the deliberation between 2017 and 2019.</w:t>
      </w:r>
      <w:commentRangeEnd w:id="11"/>
      <w:r w:rsidR="004811B0">
        <w:rPr>
          <w:rStyle w:val="CommentReference"/>
        </w:rPr>
        <w:commentReference w:id="11"/>
      </w:r>
      <w:r>
        <w:rPr>
          <w:rFonts w:ascii="Roboto" w:eastAsia="Roboto" w:hAnsi="Roboto" w:cs="Roboto"/>
          <w:color w:val="333333"/>
          <w:highlight w:val="white"/>
        </w:rPr>
        <w:t xml:space="preserve"> </w:t>
      </w:r>
      <w:commentRangeStart w:id="12"/>
      <w:r>
        <w:rPr>
          <w:rFonts w:ascii="Roboto" w:eastAsia="Roboto" w:hAnsi="Roboto" w:cs="Roboto"/>
          <w:color w:val="333333"/>
          <w:highlight w:val="white"/>
        </w:rPr>
        <w:t xml:space="preserve">Others argue that it promotes free </w:t>
      </w:r>
      <w:commentRangeEnd w:id="12"/>
      <w:r>
        <w:rPr>
          <w:rStyle w:val="CommentReference"/>
        </w:rPr>
        <w:commentReference w:id="12"/>
      </w:r>
      <w:r>
        <w:rPr>
          <w:rFonts w:ascii="Roboto" w:eastAsia="Roboto" w:hAnsi="Roboto" w:cs="Roboto"/>
          <w:color w:val="333333"/>
          <w:highlight w:val="white"/>
        </w:rPr>
        <w:t>sex, adultery, and homosexuali</w:t>
      </w:r>
      <w:r>
        <w:rPr>
          <w:rFonts w:ascii="Roboto" w:eastAsia="Roboto" w:hAnsi="Roboto" w:cs="Roboto"/>
          <w:color w:val="333333"/>
          <w:highlight w:val="white"/>
        </w:rPr>
        <w:t xml:space="preserve">ty.  They may be looking for worst case scenarios and ways in which citizens could manipulate these laws, but this bill focuses on sexual violence eradication; accounting for those concerns can be done through another bill. </w:t>
      </w:r>
      <w:commentRangeStart w:id="13"/>
      <w:r>
        <w:rPr>
          <w:rFonts w:ascii="Roboto" w:eastAsia="Roboto" w:hAnsi="Roboto" w:cs="Roboto"/>
          <w:color w:val="333333"/>
          <w:highlight w:val="white"/>
        </w:rPr>
        <w:t>It makes no mention of these iss</w:t>
      </w:r>
      <w:r>
        <w:rPr>
          <w:rFonts w:ascii="Roboto" w:eastAsia="Roboto" w:hAnsi="Roboto" w:cs="Roboto"/>
          <w:color w:val="333333"/>
          <w:highlight w:val="white"/>
        </w:rPr>
        <w:t>ues at all and is only providing solutions and prevention methods for this widespread problem.</w:t>
      </w:r>
      <w:commentRangeEnd w:id="13"/>
      <w:r w:rsidR="004811B0">
        <w:rPr>
          <w:rStyle w:val="CommentReference"/>
        </w:rPr>
        <w:commentReference w:id="13"/>
      </w:r>
    </w:p>
    <w:p w14:paraId="0000000A" w14:textId="77777777" w:rsidR="00600BCD" w:rsidRDefault="00600BCD">
      <w:pPr>
        <w:rPr>
          <w:rFonts w:ascii="Roboto" w:eastAsia="Roboto" w:hAnsi="Roboto" w:cs="Roboto"/>
          <w:color w:val="333333"/>
          <w:highlight w:val="yellow"/>
        </w:rPr>
      </w:pPr>
    </w:p>
    <w:p w14:paraId="0000000B" w14:textId="752B6A32" w:rsidR="00600BCD" w:rsidRDefault="00DC3821">
      <w:pPr>
        <w:rPr>
          <w:ins w:id="14" w:author="Alyssa Manik" w:date="2020-10-25T02:28:00Z"/>
          <w:rFonts w:ascii="Roboto" w:eastAsia="Roboto" w:hAnsi="Roboto" w:cs="Roboto"/>
          <w:color w:val="333333"/>
          <w:highlight w:val="white"/>
        </w:rPr>
      </w:pPr>
      <w:r>
        <w:rPr>
          <w:rFonts w:ascii="Roboto" w:eastAsia="Roboto" w:hAnsi="Roboto" w:cs="Roboto"/>
          <w:color w:val="333333"/>
          <w:highlight w:val="white"/>
        </w:rPr>
        <w:t xml:space="preserve">I cannot truly say what the outcome of all this is as it is an ongoing matter, but at our current state, it is highly likely that the council will postpone the </w:t>
      </w:r>
      <w:r>
        <w:rPr>
          <w:rFonts w:ascii="Roboto" w:eastAsia="Roboto" w:hAnsi="Roboto" w:cs="Roboto"/>
          <w:color w:val="333333"/>
          <w:highlight w:val="white"/>
        </w:rPr>
        <w:t xml:space="preserve">bill until further notice; it isn’t a priority to them, even though it definitely is to us. With our continuous uproarious response through social media and taking it to the streets, one can only hope that the government will finally step </w:t>
      </w:r>
      <w:r>
        <w:rPr>
          <w:rFonts w:ascii="Roboto" w:eastAsia="Roboto" w:hAnsi="Roboto" w:cs="Roboto"/>
          <w:color w:val="333333"/>
          <w:highlight w:val="white"/>
        </w:rPr>
        <w:lastRenderedPageBreak/>
        <w:t>up and listen. I’</w:t>
      </w:r>
      <w:r>
        <w:rPr>
          <w:rFonts w:ascii="Roboto" w:eastAsia="Roboto" w:hAnsi="Roboto" w:cs="Roboto"/>
          <w:color w:val="333333"/>
          <w:highlight w:val="white"/>
        </w:rPr>
        <w:t xml:space="preserve">ve made my stance very clear; donating to organizations that aid survivors and sparking conversations about this “taboo” topic through </w:t>
      </w:r>
      <w:r>
        <w:rPr>
          <w:rFonts w:ascii="Roboto" w:eastAsia="Roboto" w:hAnsi="Roboto" w:cs="Roboto"/>
          <w:color w:val="333333"/>
          <w:highlight w:val="white"/>
        </w:rPr>
        <w:t>social media, in the classroom, and at home. These healthy discussions prompted me to reflect about the state of my count</w:t>
      </w:r>
      <w:r>
        <w:rPr>
          <w:rFonts w:ascii="Roboto" w:eastAsia="Roboto" w:hAnsi="Roboto" w:cs="Roboto"/>
          <w:color w:val="333333"/>
          <w:highlight w:val="white"/>
        </w:rPr>
        <w:t xml:space="preserve">ry and fueled the sense of urgency. Admittedly, I wish I could have done more to help out, but for now all I can do is remain resilient and use my voice, as </w:t>
      </w:r>
      <w:commentRangeStart w:id="15"/>
      <w:r>
        <w:rPr>
          <w:rFonts w:ascii="Roboto" w:eastAsia="Roboto" w:hAnsi="Roboto" w:cs="Roboto"/>
          <w:color w:val="333333"/>
          <w:highlight w:val="white"/>
        </w:rPr>
        <w:t xml:space="preserve">the future </w:t>
      </w:r>
      <w:commentRangeEnd w:id="15"/>
      <w:r w:rsidR="004811B0">
        <w:rPr>
          <w:rStyle w:val="CommentReference"/>
        </w:rPr>
        <w:commentReference w:id="15"/>
      </w:r>
      <w:r>
        <w:rPr>
          <w:rFonts w:ascii="Roboto" w:eastAsia="Roboto" w:hAnsi="Roboto" w:cs="Roboto"/>
          <w:color w:val="333333"/>
          <w:highlight w:val="white"/>
        </w:rPr>
        <w:t xml:space="preserve">is dependent on public participation. </w:t>
      </w:r>
    </w:p>
    <w:p w14:paraId="1D95EBD7" w14:textId="1B854B55" w:rsidR="004811B0" w:rsidRDefault="004811B0">
      <w:pPr>
        <w:rPr>
          <w:ins w:id="16" w:author="Alyssa Manik" w:date="2020-10-25T02:28:00Z"/>
          <w:rFonts w:ascii="Roboto" w:eastAsia="Roboto" w:hAnsi="Roboto" w:cs="Roboto"/>
          <w:color w:val="333333"/>
          <w:highlight w:val="white"/>
        </w:rPr>
      </w:pPr>
    </w:p>
    <w:p w14:paraId="63A7C681" w14:textId="078ED09D" w:rsidR="004811B0" w:rsidRDefault="004811B0">
      <w:pPr>
        <w:rPr>
          <w:ins w:id="17" w:author="Alyssa Manik" w:date="2020-10-25T02:28:00Z"/>
          <w:rFonts w:ascii="Roboto" w:eastAsia="Roboto" w:hAnsi="Roboto" w:cs="Roboto"/>
          <w:color w:val="333333"/>
          <w:highlight w:val="white"/>
        </w:rPr>
      </w:pPr>
      <w:ins w:id="18" w:author="Alyssa Manik" w:date="2020-10-25T02:28:00Z">
        <w:r>
          <w:rPr>
            <w:rFonts w:ascii="Roboto" w:eastAsia="Roboto" w:hAnsi="Roboto" w:cs="Roboto"/>
            <w:color w:val="333333"/>
            <w:highlight w:val="white"/>
          </w:rPr>
          <w:t>Hey! Very interesting topic to discuss, it’s definitely something we can see your passion and interest in. Trying to make the community better is definitely a plus point.</w:t>
        </w:r>
      </w:ins>
    </w:p>
    <w:p w14:paraId="0CE5DB99" w14:textId="692637C6" w:rsidR="004811B0" w:rsidRDefault="004811B0">
      <w:pPr>
        <w:rPr>
          <w:ins w:id="19" w:author="Alyssa Manik" w:date="2020-10-25T02:28:00Z"/>
          <w:rFonts w:ascii="Roboto" w:eastAsia="Roboto" w:hAnsi="Roboto" w:cs="Roboto"/>
          <w:color w:val="333333"/>
          <w:highlight w:val="white"/>
        </w:rPr>
      </w:pPr>
    </w:p>
    <w:p w14:paraId="7A3693CC" w14:textId="0762A46F" w:rsidR="004811B0" w:rsidRDefault="004811B0">
      <w:pPr>
        <w:rPr>
          <w:ins w:id="20" w:author="Alyssa Manik" w:date="2020-10-25T02:35:00Z"/>
          <w:rFonts w:ascii="Roboto" w:eastAsia="Roboto" w:hAnsi="Roboto" w:cs="Roboto"/>
          <w:color w:val="333333"/>
          <w:highlight w:val="white"/>
        </w:rPr>
      </w:pPr>
      <w:ins w:id="21" w:author="Alyssa Manik" w:date="2020-10-25T02:28:00Z">
        <w:r>
          <w:rPr>
            <w:rFonts w:ascii="Roboto" w:eastAsia="Roboto" w:hAnsi="Roboto" w:cs="Roboto"/>
            <w:color w:val="333333"/>
            <w:highlight w:val="white"/>
          </w:rPr>
          <w:t xml:space="preserve">I think instead of taking a lot of time in explaining what the bill is about or how the process </w:t>
        </w:r>
      </w:ins>
      <w:ins w:id="22" w:author="Alyssa Manik" w:date="2020-10-25T02:29:00Z">
        <w:r>
          <w:rPr>
            <w:rFonts w:ascii="Roboto" w:eastAsia="Roboto" w:hAnsi="Roboto" w:cs="Roboto"/>
            <w:color w:val="333333"/>
            <w:highlight w:val="white"/>
          </w:rPr>
          <w:t xml:space="preserve">was delayed </w:t>
        </w:r>
      </w:ins>
      <w:ins w:id="23" w:author="Alyssa Manik" w:date="2020-10-25T02:28:00Z">
        <w:r>
          <w:rPr>
            <w:rFonts w:ascii="Roboto" w:eastAsia="Roboto" w:hAnsi="Roboto" w:cs="Roboto"/>
            <w:color w:val="333333"/>
            <w:highlight w:val="white"/>
          </w:rPr>
          <w:t>from 2017 t</w:t>
        </w:r>
      </w:ins>
      <w:ins w:id="24" w:author="Alyssa Manik" w:date="2020-10-25T02:29:00Z">
        <w:r>
          <w:rPr>
            <w:rFonts w:ascii="Roboto" w:eastAsia="Roboto" w:hAnsi="Roboto" w:cs="Roboto"/>
            <w:color w:val="333333"/>
            <w:highlight w:val="white"/>
          </w:rPr>
          <w:t xml:space="preserve">o 2019, I’d like to see a bit more about how you were affected by this idea or belief. While you did include some </w:t>
        </w:r>
      </w:ins>
      <w:ins w:id="25" w:author="Alyssa Manik" w:date="2020-10-25T02:31:00Z">
        <w:r>
          <w:rPr>
            <w:rFonts w:ascii="Roboto" w:eastAsia="Roboto" w:hAnsi="Roboto" w:cs="Roboto"/>
            <w:color w:val="333333"/>
            <w:highlight w:val="white"/>
          </w:rPr>
          <w:t xml:space="preserve">stories where you were—unfortunately—affected by people with impure </w:t>
        </w:r>
        <w:proofErr w:type="gramStart"/>
        <w:r>
          <w:rPr>
            <w:rFonts w:ascii="Roboto" w:eastAsia="Roboto" w:hAnsi="Roboto" w:cs="Roboto"/>
            <w:color w:val="333333"/>
            <w:highlight w:val="white"/>
          </w:rPr>
          <w:t xml:space="preserve">motives, </w:t>
        </w:r>
      </w:ins>
      <w:ins w:id="26" w:author="Alyssa Manik" w:date="2020-10-25T02:30:00Z">
        <w:r>
          <w:rPr>
            <w:rFonts w:ascii="Roboto" w:eastAsia="Roboto" w:hAnsi="Roboto" w:cs="Roboto"/>
            <w:color w:val="333333"/>
            <w:highlight w:val="white"/>
          </w:rPr>
          <w:t xml:space="preserve"> </w:t>
        </w:r>
      </w:ins>
      <w:ins w:id="27" w:author="Alyssa Manik" w:date="2020-10-25T02:32:00Z">
        <w:r w:rsidR="000F2B6A">
          <w:rPr>
            <w:rFonts w:ascii="Roboto" w:eastAsia="Roboto" w:hAnsi="Roboto" w:cs="Roboto"/>
            <w:color w:val="333333"/>
            <w:highlight w:val="white"/>
          </w:rPr>
          <w:t>I</w:t>
        </w:r>
        <w:proofErr w:type="gramEnd"/>
        <w:r w:rsidR="000F2B6A">
          <w:rPr>
            <w:rFonts w:ascii="Roboto" w:eastAsia="Roboto" w:hAnsi="Roboto" w:cs="Roboto"/>
            <w:color w:val="333333"/>
            <w:highlight w:val="white"/>
          </w:rPr>
          <w:t xml:space="preserve"> didn’t exactly understand how you personally reflected on the </w:t>
        </w:r>
        <w:proofErr w:type="spellStart"/>
        <w:r w:rsidR="000F2B6A">
          <w:rPr>
            <w:rFonts w:ascii="Roboto" w:eastAsia="Roboto" w:hAnsi="Roboto" w:cs="Roboto"/>
            <w:color w:val="333333"/>
            <w:highlight w:val="white"/>
          </w:rPr>
          <w:t>delayment</w:t>
        </w:r>
        <w:proofErr w:type="spellEnd"/>
        <w:r w:rsidR="000F2B6A">
          <w:rPr>
            <w:rFonts w:ascii="Roboto" w:eastAsia="Roboto" w:hAnsi="Roboto" w:cs="Roboto"/>
            <w:color w:val="333333"/>
            <w:highlight w:val="white"/>
          </w:rPr>
          <w:t xml:space="preserve"> of the bill. </w:t>
        </w:r>
      </w:ins>
      <w:ins w:id="28" w:author="Alyssa Manik" w:date="2020-10-25T02:33:00Z">
        <w:r w:rsidR="000F2B6A">
          <w:rPr>
            <w:rFonts w:ascii="Roboto" w:eastAsia="Roboto" w:hAnsi="Roboto" w:cs="Roboto"/>
            <w:color w:val="333333"/>
            <w:highlight w:val="white"/>
          </w:rPr>
          <w:t xml:space="preserve">A lot of the content in the third and fourth paragraph addressed the general concerns of the people. Aside from the issues in the second paragraph, I’d like to see more of your personal observations. </w:t>
        </w:r>
      </w:ins>
      <w:ins w:id="29" w:author="Alyssa Manik" w:date="2020-10-25T02:34:00Z">
        <w:r w:rsidR="000F2B6A">
          <w:rPr>
            <w:rFonts w:ascii="Roboto" w:eastAsia="Roboto" w:hAnsi="Roboto" w:cs="Roboto"/>
            <w:color w:val="333333"/>
            <w:highlight w:val="white"/>
          </w:rPr>
          <w:t>How would this bill directly affect you? What does this bill mean to your identity and belief?</w:t>
        </w:r>
      </w:ins>
    </w:p>
    <w:p w14:paraId="6E4AE48D" w14:textId="4A2EF832" w:rsidR="000F2B6A" w:rsidRDefault="000F2B6A">
      <w:pPr>
        <w:rPr>
          <w:ins w:id="30" w:author="Alyssa Manik" w:date="2020-10-25T02:35:00Z"/>
          <w:rFonts w:ascii="Roboto" w:eastAsia="Roboto" w:hAnsi="Roboto" w:cs="Roboto"/>
          <w:color w:val="333333"/>
          <w:highlight w:val="white"/>
        </w:rPr>
      </w:pPr>
    </w:p>
    <w:p w14:paraId="06F4837D" w14:textId="26A47679" w:rsidR="000F2B6A" w:rsidRDefault="000F2B6A">
      <w:pPr>
        <w:rPr>
          <w:rFonts w:ascii="Roboto" w:eastAsia="Roboto" w:hAnsi="Roboto" w:cs="Roboto"/>
          <w:color w:val="333333"/>
          <w:highlight w:val="white"/>
        </w:rPr>
      </w:pPr>
      <w:ins w:id="31" w:author="Alyssa Manik" w:date="2020-10-25T02:35:00Z">
        <w:r>
          <w:rPr>
            <w:rFonts w:ascii="Roboto" w:eastAsia="Roboto" w:hAnsi="Roboto" w:cs="Roboto"/>
            <w:color w:val="333333"/>
            <w:highlight w:val="white"/>
          </w:rPr>
          <w:t xml:space="preserve">I did notice the “donating to </w:t>
        </w:r>
        <w:proofErr w:type="gramStart"/>
        <w:r>
          <w:rPr>
            <w:rFonts w:ascii="Roboto" w:eastAsia="Roboto" w:hAnsi="Roboto" w:cs="Roboto"/>
            <w:color w:val="333333"/>
            <w:highlight w:val="white"/>
          </w:rPr>
          <w:t>organizations..</w:t>
        </w:r>
        <w:proofErr w:type="gramEnd"/>
        <w:r>
          <w:rPr>
            <w:rFonts w:ascii="Roboto" w:eastAsia="Roboto" w:hAnsi="Roboto" w:cs="Roboto"/>
            <w:color w:val="333333"/>
            <w:highlight w:val="white"/>
          </w:rPr>
          <w:t xml:space="preserve">” but </w:t>
        </w:r>
      </w:ins>
      <w:ins w:id="32" w:author="Alyssa Manik" w:date="2020-10-25T02:38:00Z">
        <w:r>
          <w:rPr>
            <w:rFonts w:ascii="Roboto" w:eastAsia="Roboto" w:hAnsi="Roboto" w:cs="Roboto"/>
            <w:color w:val="333333"/>
            <w:highlight w:val="white"/>
          </w:rPr>
          <w:t>the belief you’re challenging becomes a bit confusing. Are you acting to challenge rape culture in the country</w:t>
        </w:r>
      </w:ins>
      <w:ins w:id="33" w:author="Alyssa Manik" w:date="2020-10-25T02:39:00Z">
        <w:r>
          <w:rPr>
            <w:rFonts w:ascii="Roboto" w:eastAsia="Roboto" w:hAnsi="Roboto" w:cs="Roboto"/>
            <w:color w:val="333333"/>
            <w:highlight w:val="white"/>
          </w:rPr>
          <w:t>,</w:t>
        </w:r>
      </w:ins>
      <w:ins w:id="34" w:author="Alyssa Manik" w:date="2020-10-25T02:38:00Z">
        <w:r>
          <w:rPr>
            <w:rFonts w:ascii="Roboto" w:eastAsia="Roboto" w:hAnsi="Roboto" w:cs="Roboto"/>
            <w:color w:val="333333"/>
            <w:highlight w:val="white"/>
          </w:rPr>
          <w:t xml:space="preserve"> or </w:t>
        </w:r>
      </w:ins>
      <w:ins w:id="35" w:author="Alyssa Manik" w:date="2020-10-25T02:39:00Z">
        <w:r>
          <w:rPr>
            <w:rFonts w:ascii="Roboto" w:eastAsia="Roboto" w:hAnsi="Roboto" w:cs="Roboto"/>
            <w:color w:val="333333"/>
            <w:highlight w:val="white"/>
          </w:rPr>
          <w:t xml:space="preserve">are you questioning </w:t>
        </w:r>
      </w:ins>
      <w:ins w:id="36" w:author="Alyssa Manik" w:date="2020-10-25T02:38:00Z">
        <w:r>
          <w:rPr>
            <w:rFonts w:ascii="Roboto" w:eastAsia="Roboto" w:hAnsi="Roboto" w:cs="Roboto"/>
            <w:color w:val="333333"/>
            <w:highlight w:val="white"/>
          </w:rPr>
          <w:t>the failure to pass a bill that would challenge rape culture?</w:t>
        </w:r>
      </w:ins>
      <w:ins w:id="37" w:author="Alyssa Manik" w:date="2020-10-25T02:36:00Z">
        <w:r>
          <w:rPr>
            <w:rFonts w:ascii="Roboto" w:eastAsia="Roboto" w:hAnsi="Roboto" w:cs="Roboto"/>
            <w:color w:val="333333"/>
            <w:highlight w:val="white"/>
          </w:rPr>
          <w:t xml:space="preserve"> </w:t>
        </w:r>
      </w:ins>
      <w:ins w:id="38" w:author="Alyssa Manik" w:date="2020-10-25T02:40:00Z">
        <w:r>
          <w:rPr>
            <w:rFonts w:ascii="Roboto" w:eastAsia="Roboto" w:hAnsi="Roboto" w:cs="Roboto"/>
            <w:color w:val="333333"/>
            <w:highlight w:val="white"/>
          </w:rPr>
          <w:t>The fourth paragraph felt a bit out of place,</w:t>
        </w:r>
      </w:ins>
      <w:ins w:id="39" w:author="Alyssa Manik" w:date="2020-10-25T02:41:00Z">
        <w:r>
          <w:rPr>
            <w:rFonts w:ascii="Roboto" w:eastAsia="Roboto" w:hAnsi="Roboto" w:cs="Roboto"/>
            <w:color w:val="333333"/>
            <w:highlight w:val="white"/>
          </w:rPr>
          <w:t xml:space="preserve"> I think this could be rewritten. </w:t>
        </w:r>
      </w:ins>
      <w:proofErr w:type="spellStart"/>
      <w:ins w:id="40" w:author="Alyssa Manik" w:date="2020-10-25T02:39:00Z">
        <w:r>
          <w:rPr>
            <w:rFonts w:ascii="Roboto" w:eastAsia="Roboto" w:hAnsi="Roboto" w:cs="Roboto"/>
            <w:color w:val="333333"/>
            <w:highlight w:val="white"/>
          </w:rPr>
          <w:t>If</w:t>
        </w:r>
        <w:proofErr w:type="spellEnd"/>
        <w:r>
          <w:rPr>
            <w:rFonts w:ascii="Roboto" w:eastAsia="Roboto" w:hAnsi="Roboto" w:cs="Roboto"/>
            <w:color w:val="333333"/>
            <w:highlight w:val="white"/>
          </w:rPr>
          <w:t xml:space="preserve"> you’d like to connect them, maybe instead of mentioning the bill first. You could talk about the idea of “lack of laws to de</w:t>
        </w:r>
      </w:ins>
      <w:ins w:id="41" w:author="Alyssa Manik" w:date="2020-10-25T02:40:00Z">
        <w:r>
          <w:rPr>
            <w:rFonts w:ascii="Roboto" w:eastAsia="Roboto" w:hAnsi="Roboto" w:cs="Roboto"/>
            <w:color w:val="333333"/>
            <w:highlight w:val="white"/>
          </w:rPr>
          <w:t xml:space="preserve">ter rape culture” and then cite the failure of the bill. This would keep the flow of the essay </w:t>
        </w:r>
        <w:proofErr w:type="gramStart"/>
        <w:r>
          <w:rPr>
            <w:rFonts w:ascii="Roboto" w:eastAsia="Roboto" w:hAnsi="Roboto" w:cs="Roboto"/>
            <w:color w:val="333333"/>
            <w:highlight w:val="white"/>
          </w:rPr>
          <w:t>more clear</w:t>
        </w:r>
        <w:proofErr w:type="gramEnd"/>
        <w:r>
          <w:rPr>
            <w:rFonts w:ascii="Roboto" w:eastAsia="Roboto" w:hAnsi="Roboto" w:cs="Roboto"/>
            <w:color w:val="333333"/>
            <w:highlight w:val="white"/>
          </w:rPr>
          <w:t>.</w:t>
        </w:r>
      </w:ins>
    </w:p>
    <w:sectPr w:rsidR="000F2B6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0-25T02:27:00Z" w:initials="AM">
    <w:p w14:paraId="0CBA05E8" w14:textId="2CB34A05" w:rsidR="004811B0" w:rsidRDefault="004811B0">
      <w:pPr>
        <w:pStyle w:val="CommentText"/>
      </w:pPr>
      <w:r>
        <w:rPr>
          <w:rStyle w:val="CommentReference"/>
        </w:rPr>
        <w:annotationRef/>
      </w:r>
      <w:r>
        <w:t>Emphasis on this</w:t>
      </w:r>
    </w:p>
  </w:comment>
  <w:comment w:id="3" w:author="Alyssa Manik" w:date="2020-10-25T02:31:00Z" w:initials="AM">
    <w:p w14:paraId="74B91173" w14:textId="4E071473" w:rsidR="004811B0" w:rsidRDefault="004811B0">
      <w:pPr>
        <w:pStyle w:val="CommentText"/>
      </w:pPr>
      <w:r>
        <w:rPr>
          <w:rStyle w:val="CommentReference"/>
        </w:rPr>
        <w:annotationRef/>
      </w:r>
      <w:r>
        <w:t>This can be sarcastic or not, but in the light of the serious tone of the essay, might not be a good tone.</w:t>
      </w:r>
    </w:p>
  </w:comment>
  <w:comment w:id="6" w:author="Alyssa Manik" w:date="2020-10-25T02:15:00Z" w:initials="AM">
    <w:p w14:paraId="500637CD" w14:textId="568173CF" w:rsidR="00B4396D" w:rsidRDefault="00B4396D">
      <w:pPr>
        <w:pStyle w:val="CommentText"/>
      </w:pPr>
      <w:r>
        <w:rPr>
          <w:rStyle w:val="CommentReference"/>
        </w:rPr>
        <w:annotationRef/>
      </w:r>
      <w:r>
        <w:t xml:space="preserve">Instead of </w:t>
      </w:r>
      <w:proofErr w:type="gramStart"/>
      <w:r>
        <w:t>accelerate</w:t>
      </w:r>
      <w:proofErr w:type="gramEnd"/>
      <w:r>
        <w:t xml:space="preserve">, use another word. This sentence could be paraphrased. </w:t>
      </w:r>
      <w:proofErr w:type="spellStart"/>
      <w:r>
        <w:t>E.g</w:t>
      </w:r>
      <w:proofErr w:type="spellEnd"/>
      <w:r>
        <w:t xml:space="preserve"> “The number iof victims in the country would escalate.” It sounds awkward right now.</w:t>
      </w:r>
    </w:p>
  </w:comment>
  <w:comment w:id="7" w:author="Alyssa Manik" w:date="2020-10-25T02:17:00Z" w:initials="AM">
    <w:p w14:paraId="3F44B71F" w14:textId="0AA30899" w:rsidR="00B4396D" w:rsidRDefault="00B4396D">
      <w:pPr>
        <w:pStyle w:val="CommentText"/>
      </w:pPr>
      <w:r>
        <w:rPr>
          <w:rStyle w:val="CommentReference"/>
        </w:rPr>
        <w:annotationRef/>
      </w:r>
      <w:r>
        <w:t>Not necessarily normalize, because there are some laws against sexual violence. This statement means “rape culture is</w:t>
      </w:r>
      <w:r w:rsidR="004811B0">
        <w:t xml:space="preserve"> now</w:t>
      </w:r>
      <w:r>
        <w:t xml:space="preserve"> our country’s standard”, which is a big statement to claim, especially if the govt is cited. Maybe say “This action is akin to rejecting the truth of rape culture prevalent in our country.”</w:t>
      </w:r>
      <w:r w:rsidR="004811B0">
        <w:t xml:space="preserve"> Be a bit more subtle when discussing the govt. </w:t>
      </w:r>
    </w:p>
  </w:comment>
  <w:comment w:id="9" w:author="Alyssa Manik" w:date="2020-10-25T02:43:00Z" w:initials="AM">
    <w:p w14:paraId="4969F86B" w14:textId="4E3602EE" w:rsidR="00DC3821" w:rsidRPr="00DC3821" w:rsidRDefault="00DC3821">
      <w:pPr>
        <w:pStyle w:val="CommentText"/>
      </w:pPr>
      <w:r>
        <w:rPr>
          <w:rStyle w:val="CommentReference"/>
        </w:rPr>
        <w:annotationRef/>
      </w:r>
      <w:r>
        <w:t xml:space="preserve">I don’t really understand why the pandemic makes the subject difficult to discuss. Maybe yes if the council completely stopped deliberating laws during the pandemic, but you mentioned that the bill </w:t>
      </w:r>
      <w:r>
        <w:rPr>
          <w:b/>
          <w:bCs/>
        </w:rPr>
        <w:t xml:space="preserve">itself </w:t>
      </w:r>
      <w:r>
        <w:t xml:space="preserve">was not discussed. How does the pandemic affect the subject of sexual violence? </w:t>
      </w:r>
    </w:p>
  </w:comment>
  <w:comment w:id="10" w:author="Alyssa Manik" w:date="2020-10-25T02:41:00Z" w:initials="AM">
    <w:p w14:paraId="0E61C592" w14:textId="1F9E7D18" w:rsidR="000F2B6A" w:rsidRDefault="000F2B6A">
      <w:pPr>
        <w:pStyle w:val="CommentText"/>
      </w:pPr>
      <w:r>
        <w:rPr>
          <w:rStyle w:val="CommentReference"/>
        </w:rPr>
        <w:annotationRef/>
      </w:r>
      <w:r>
        <w:t>Why?</w:t>
      </w:r>
    </w:p>
  </w:comment>
  <w:comment w:id="11" w:author="Alyssa Manik" w:date="2020-10-25T02:26:00Z" w:initials="AM">
    <w:p w14:paraId="0A2F9346" w14:textId="678A8DAC" w:rsidR="004811B0" w:rsidRDefault="004811B0">
      <w:pPr>
        <w:pStyle w:val="CommentText"/>
      </w:pPr>
      <w:r>
        <w:rPr>
          <w:rStyle w:val="CommentReference"/>
        </w:rPr>
        <w:annotationRef/>
      </w:r>
      <w:r>
        <w:t xml:space="preserve">Since you mentioned the pandemic, </w:t>
      </w:r>
      <w:r w:rsidR="000F2B6A">
        <w:t>I assumed you would</w:t>
      </w:r>
      <w:r>
        <w:t xml:space="preserve"> elaborate on how you think the pandemic affected the bill. Right </w:t>
      </w:r>
      <w:proofErr w:type="gramStart"/>
      <w:r>
        <w:t>now</w:t>
      </w:r>
      <w:proofErr w:type="gramEnd"/>
      <w:r>
        <w:t xml:space="preserve"> it’s </w:t>
      </w:r>
      <w:r w:rsidR="000F2B6A">
        <w:t xml:space="preserve">confusing because </w:t>
      </w:r>
      <w:r w:rsidR="00DC3821">
        <w:t xml:space="preserve">you mentioned the pause in deliberation in 2017. </w:t>
      </w:r>
    </w:p>
  </w:comment>
  <w:comment w:id="12" w:author="Alyssa Manik" w:date="2020-10-25T02:45:00Z" w:initials="AM">
    <w:p w14:paraId="091B4E90" w14:textId="23E067AE" w:rsidR="00DC3821" w:rsidRDefault="00DC3821">
      <w:pPr>
        <w:pStyle w:val="CommentText"/>
      </w:pPr>
      <w:r>
        <w:rPr>
          <w:rStyle w:val="CommentReference"/>
        </w:rPr>
        <w:annotationRef/>
      </w:r>
      <w:r>
        <w:t>Who are others? The people? The council? Elaborate</w:t>
      </w:r>
    </w:p>
  </w:comment>
  <w:comment w:id="13" w:author="Alyssa Manik" w:date="2020-10-25T02:24:00Z" w:initials="AM">
    <w:p w14:paraId="2B8D7C65" w14:textId="69BFE265" w:rsidR="004811B0" w:rsidRDefault="004811B0">
      <w:pPr>
        <w:pStyle w:val="CommentText"/>
      </w:pPr>
      <w:r>
        <w:rPr>
          <w:rStyle w:val="CommentReference"/>
        </w:rPr>
        <w:annotationRef/>
      </w:r>
      <w:r>
        <w:t>Subject of the sentence is a bit unclear.</w:t>
      </w:r>
    </w:p>
  </w:comment>
  <w:comment w:id="15" w:author="Alyssa Manik" w:date="2020-10-25T02:25:00Z" w:initials="AM">
    <w:p w14:paraId="25F88AC9" w14:textId="3D553DC5" w:rsidR="004811B0" w:rsidRDefault="004811B0">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BA05E8" w15:done="0"/>
  <w15:commentEx w15:paraId="74B91173" w15:done="0"/>
  <w15:commentEx w15:paraId="500637CD" w15:done="0"/>
  <w15:commentEx w15:paraId="3F44B71F" w15:done="0"/>
  <w15:commentEx w15:paraId="4969F86B" w15:done="0"/>
  <w15:commentEx w15:paraId="0E61C592" w15:done="0"/>
  <w15:commentEx w15:paraId="0A2F9346" w15:done="0"/>
  <w15:commentEx w15:paraId="091B4E90" w15:done="0"/>
  <w15:commentEx w15:paraId="2B8D7C65" w15:done="0"/>
  <w15:commentEx w15:paraId="25F88A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F6127" w16cex:dateUtc="2020-10-24T19:27:00Z"/>
  <w16cex:commentExtensible w16cex:durableId="233F6204" w16cex:dateUtc="2020-10-24T19:31:00Z"/>
  <w16cex:commentExtensible w16cex:durableId="233F5E36" w16cex:dateUtc="2020-10-24T19:15:00Z"/>
  <w16cex:commentExtensible w16cex:durableId="233F5EC1" w16cex:dateUtc="2020-10-24T19:17:00Z"/>
  <w16cex:commentExtensible w16cex:durableId="233F64C3" w16cex:dateUtc="2020-10-24T19:43:00Z"/>
  <w16cex:commentExtensible w16cex:durableId="233F6454" w16cex:dateUtc="2020-10-24T19:41:00Z"/>
  <w16cex:commentExtensible w16cex:durableId="233F60CE" w16cex:dateUtc="2020-10-24T19:26:00Z"/>
  <w16cex:commentExtensible w16cex:durableId="233F6532" w16cex:dateUtc="2020-10-24T19:45:00Z"/>
  <w16cex:commentExtensible w16cex:durableId="233F6053" w16cex:dateUtc="2020-10-24T19:24:00Z"/>
  <w16cex:commentExtensible w16cex:durableId="233F60B1" w16cex:dateUtc="2020-10-24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BA05E8" w16cid:durableId="233F6127"/>
  <w16cid:commentId w16cid:paraId="74B91173" w16cid:durableId="233F6204"/>
  <w16cid:commentId w16cid:paraId="500637CD" w16cid:durableId="233F5E36"/>
  <w16cid:commentId w16cid:paraId="3F44B71F" w16cid:durableId="233F5EC1"/>
  <w16cid:commentId w16cid:paraId="4969F86B" w16cid:durableId="233F64C3"/>
  <w16cid:commentId w16cid:paraId="0E61C592" w16cid:durableId="233F6454"/>
  <w16cid:commentId w16cid:paraId="0A2F9346" w16cid:durableId="233F60CE"/>
  <w16cid:commentId w16cid:paraId="091B4E90" w16cid:durableId="233F6532"/>
  <w16cid:commentId w16cid:paraId="2B8D7C65" w16cid:durableId="233F6053"/>
  <w16cid:commentId w16cid:paraId="25F88AC9" w16cid:durableId="233F60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A1641A"/>
    <w:multiLevelType w:val="multilevel"/>
    <w:tmpl w:val="1C147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BCD"/>
    <w:rsid w:val="000F2B6A"/>
    <w:rsid w:val="004811B0"/>
    <w:rsid w:val="00600BCD"/>
    <w:rsid w:val="00B4396D"/>
    <w:rsid w:val="00DC382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E4B1C"/>
  <w15:docId w15:val="{2CB127E3-3141-5F43-9FE1-F228180A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4396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396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4396D"/>
    <w:rPr>
      <w:sz w:val="16"/>
      <w:szCs w:val="16"/>
    </w:rPr>
  </w:style>
  <w:style w:type="paragraph" w:styleId="CommentText">
    <w:name w:val="annotation text"/>
    <w:basedOn w:val="Normal"/>
    <w:link w:val="CommentTextChar"/>
    <w:uiPriority w:val="99"/>
    <w:semiHidden/>
    <w:unhideWhenUsed/>
    <w:rsid w:val="00B4396D"/>
    <w:pPr>
      <w:spacing w:line="240" w:lineRule="auto"/>
    </w:pPr>
    <w:rPr>
      <w:sz w:val="20"/>
      <w:szCs w:val="20"/>
    </w:rPr>
  </w:style>
  <w:style w:type="character" w:customStyle="1" w:styleId="CommentTextChar">
    <w:name w:val="Comment Text Char"/>
    <w:basedOn w:val="DefaultParagraphFont"/>
    <w:link w:val="CommentText"/>
    <w:uiPriority w:val="99"/>
    <w:semiHidden/>
    <w:rsid w:val="00B4396D"/>
    <w:rPr>
      <w:sz w:val="20"/>
      <w:szCs w:val="20"/>
    </w:rPr>
  </w:style>
  <w:style w:type="paragraph" w:styleId="CommentSubject">
    <w:name w:val="annotation subject"/>
    <w:basedOn w:val="CommentText"/>
    <w:next w:val="CommentText"/>
    <w:link w:val="CommentSubjectChar"/>
    <w:uiPriority w:val="99"/>
    <w:semiHidden/>
    <w:unhideWhenUsed/>
    <w:rsid w:val="00B4396D"/>
    <w:rPr>
      <w:b/>
      <w:bCs/>
    </w:rPr>
  </w:style>
  <w:style w:type="character" w:customStyle="1" w:styleId="CommentSubjectChar">
    <w:name w:val="Comment Subject Char"/>
    <w:basedOn w:val="CommentTextChar"/>
    <w:link w:val="CommentSubject"/>
    <w:uiPriority w:val="99"/>
    <w:semiHidden/>
    <w:rsid w:val="00B43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2</cp:revision>
  <dcterms:created xsi:type="dcterms:W3CDTF">2020-10-24T19:11:00Z</dcterms:created>
  <dcterms:modified xsi:type="dcterms:W3CDTF">2020-10-24T19:48:00Z</dcterms:modified>
</cp:coreProperties>
</file>