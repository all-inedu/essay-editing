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0F2A" w14:textId="77777777" w:rsidR="008560C1" w:rsidRDefault="008560C1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4B4B4B"/>
          <w:spacing w:val="2"/>
          <w:sz w:val="28"/>
          <w:szCs w:val="28"/>
          <w:u w:val="single"/>
          <w:shd w:val="clear" w:color="auto" w:fill="FAFAFA"/>
        </w:rPr>
      </w:pPr>
    </w:p>
    <w:p w14:paraId="5451CE1C" w14:textId="1EBEEC5B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</w:rPr>
        <w:t>Ravi UC Essay Draft</w:t>
      </w:r>
    </w:p>
    <w:p w14:paraId="1F176D12" w14:textId="77777777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</w:rPr>
        <w:t>Prompt #2</w:t>
      </w:r>
    </w:p>
    <w:p w14:paraId="76C5AED4" w14:textId="7737FAF9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i/>
          <w:iCs/>
          <w:color w:val="000000" w:themeColor="text1"/>
          <w:spacing w:val="2"/>
          <w:sz w:val="28"/>
          <w:szCs w:val="28"/>
        </w:rPr>
      </w:pPr>
      <w:r w:rsidRPr="009D4CA3">
        <w:rPr>
          <w:rStyle w:val="Strong"/>
          <w:rFonts w:ascii="Arial" w:hAnsi="Arial" w:cs="Arial"/>
          <w:i/>
          <w:iCs/>
          <w:color w:val="000000" w:themeColor="text1"/>
          <w:spacing w:val="2"/>
          <w:sz w:val="24"/>
          <w:szCs w:val="24"/>
        </w:rPr>
        <w:t>Every person has a creative side, and it can be expressed in many ways: problem solving, original and innovative thinking, and artistically, to name a few. Describe how you express your creative side.</w:t>
      </w:r>
      <w:r w:rsidRPr="009D4CA3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</w:rPr>
        <w:t>  </w:t>
      </w:r>
    </w:p>
    <w:p w14:paraId="7EADDF86" w14:textId="47D37902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=============================================================</w:t>
      </w:r>
      <w:r w:rsidR="001C7C0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======</w:t>
      </w:r>
    </w:p>
    <w:p w14:paraId="3110B3F1" w14:textId="4BA8F594" w:rsidR="008560C1" w:rsidRPr="009D4CA3" w:rsidRDefault="001C7C01" w:rsidP="008560C1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Version </w:t>
      </w:r>
      <w:r w:rsidR="008C602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8</w:t>
      </w:r>
    </w:p>
    <w:p w14:paraId="55EE4FDC" w14:textId="7C18F4A2" w:rsidR="002B41F6" w:rsidRPr="009D4CA3" w:rsidRDefault="002B41F6" w:rsidP="00AD34A6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 </w:t>
      </w:r>
      <w:r w:rsidR="00EE5E6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flawless</w:t>
      </w:r>
      <w:ins w:id="0" w:author="Matthew" w:date="2020-11-20T13:45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 xml:space="preserve">, </w:t>
        </w:r>
      </w:ins>
      <w:del w:id="1" w:author="Matthew" w:date="2020-11-20T13:45:00Z">
        <w:r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</w:del>
      <w:r w:rsidR="00EE5E6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white-colored structure with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sail-like roof-shells by day;</w:t>
      </w:r>
      <w:del w:id="2" w:author="Matthew" w:date="2020-11-20T13:45:00Z">
        <w:r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a</w:delText>
        </w:r>
      </w:del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8C4BBF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bright-colored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giant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shells </w:t>
      </w:r>
      <w:r w:rsidR="008C4BBF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of multiple spectrums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by night. The exquisite </w:t>
      </w:r>
      <w:r w:rsidR="006C1DF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light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show reflected upon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them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has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turned this structure into something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organic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: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 story of </w:t>
      </w:r>
      <w:del w:id="3" w:author="Matthew" w:date="2020-11-20T13:46:00Z">
        <w:r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our </w:delText>
        </w:r>
      </w:del>
      <w:ins w:id="4" w:author="Matthew" w:date="2020-11-20T13:46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mankind’s</w:t>
        </w:r>
        <w:r w:rsidR="00A50301" w:rsidRPr="009D4CA3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 xml:space="preserve"> </w:t>
        </w:r>
      </w:ins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relations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hip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with nature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. </w:t>
      </w:r>
      <w:ins w:id="5" w:author="Matthew" w:date="2020-11-20T13:46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O</w:t>
        </w:r>
      </w:ins>
      <w:del w:id="6" w:author="Matthew" w:date="2020-11-20T13:46:00Z">
        <w:r w:rsidR="00B057BA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I</w:delText>
        </w:r>
      </w:del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n th</w:t>
      </w:r>
      <w:ins w:id="7" w:author="Matthew" w:date="2020-11-20T13:46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at</w:t>
        </w:r>
      </w:ins>
      <w:del w:id="8" w:author="Matthew" w:date="2020-11-20T13:46:00Z">
        <w:r w:rsidR="00B057BA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is</w:delText>
        </w:r>
      </w:del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cold</w:t>
      </w:r>
      <w:del w:id="9" w:author="Matthew" w:date="2020-11-20T13:46:00Z">
        <w:r w:rsidR="009255A1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,</w:delText>
        </w:r>
      </w:del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2017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Sydney winter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I </w:t>
      </w:r>
      <w:del w:id="10" w:author="Matthew" w:date="2020-11-20T13:47:00Z">
        <w:r w:rsidR="00B057BA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talked to myself</w:delText>
        </w:r>
      </w:del>
      <w:ins w:id="11" w:author="Matthew" w:date="2020-11-20T13:47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hesitantly moved back and forth</w:t>
        </w:r>
      </w:ins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“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Flash? No Flash? </w:t>
      </w:r>
      <w:del w:id="12" w:author="Matthew" w:date="2020-11-23T22:33:00Z">
        <w:r w:rsidRPr="009D4CA3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</w:del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Just take a shot!” I </w:t>
      </w:r>
      <w:del w:id="13" w:author="Matthew" w:date="2020-11-20T13:47:00Z">
        <w:r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couldn’t decide </w:delText>
        </w:r>
        <w:r w:rsidR="00B057BA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which!?</w:delText>
        </w:r>
        <w:r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  <w:r w:rsidR="00C45FD0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So</w:delText>
        </w:r>
      </w:del>
      <w:ins w:id="14" w:author="Matthew" w:date="2020-11-20T13:47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could not decide which</w:t>
        </w:r>
      </w:ins>
      <w:r w:rsidR="0026067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ins w:id="15" w:author="Matthew" w:date="2020-11-20T13:47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 xml:space="preserve">so </w:t>
        </w:r>
      </w:ins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</w:t>
      </w:r>
      <w:r w:rsidR="006C1DF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just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Click! Click! And… another Click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  <w:r w:rsidRPr="009D4CA3" w:rsidDel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</w:p>
    <w:p w14:paraId="719CB370" w14:textId="0E76B4A6" w:rsidR="00D10016" w:rsidRPr="009D4CA3" w:rsidRDefault="00430E9C" w:rsidP="00AD34A6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‘</w:t>
      </w:r>
      <w:r w:rsidRPr="00217F9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</w:rPr>
        <w:t>beauty</w:t>
      </w: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</w:rPr>
        <w:t xml:space="preserve">’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of the Sydney Opera House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 the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‘</w:t>
      </w:r>
      <w:r w:rsidRPr="00217F9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</w:rPr>
        <w:t>masterpiece</w:t>
      </w: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</w:rPr>
        <w:t>’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del w:id="16" w:author="Matthew" w:date="2020-11-20T13:48:00Z">
        <w:r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produced from</w:delText>
        </w:r>
      </w:del>
      <w:ins w:id="17" w:author="Matthew" w:date="2020-11-20T13:48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 xml:space="preserve">shot captured through </w:t>
        </w:r>
      </w:ins>
      <w:del w:id="18" w:author="Matthew" w:date="2020-11-20T13:48:00Z">
        <w:r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</w:del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my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beginner’s luck</w:t>
      </w:r>
      <w:del w:id="19" w:author="Matthew" w:date="2020-11-20T13:48:00Z">
        <w:r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,</w:delText>
        </w:r>
      </w:del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and t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</w:t>
      </w:r>
      <w:r w:rsidR="0026067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822CE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thrilling sensation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ins w:id="20" w:author="Matthew" w:date="2020-11-20T13:49:00Z">
        <w:r w:rsidR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from the clicking adrenaline altogether</w:t>
        </w:r>
      </w:ins>
      <w:del w:id="21" w:author="Matthew" w:date="2020-11-20T13:48:00Z">
        <w:r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from</w:delText>
        </w:r>
        <w:r w:rsidR="00D10016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  <w:r w:rsidR="00E157C4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these</w:delText>
        </w:r>
        <w:r w:rsidR="00D10016" w:rsidRPr="009D4CA3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  <w:r w:rsidR="00C15BED" w:rsidDel="00A5030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shots</w:delText>
        </w:r>
      </w:del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moved me</w:t>
      </w:r>
      <w:ins w:id="22" w:author="Matthew" w:date="2020-11-23T22:33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 xml:space="preserve"> to dive deep into the free content of the internet to up my flair.</w:t>
        </w:r>
      </w:ins>
      <w:del w:id="23" w:author="Matthew" w:date="2020-11-23T22:33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>.</w:delText>
        </w:r>
        <w:r w:rsidR="00260678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delText xml:space="preserve"> </w:delText>
        </w:r>
      </w:del>
    </w:p>
    <w:p w14:paraId="35929E80" w14:textId="6448D485" w:rsidR="00AF4F5D" w:rsidDel="00804061" w:rsidRDefault="00AF4F5D" w:rsidP="00AD34A6">
      <w:pPr>
        <w:spacing w:line="360" w:lineRule="auto"/>
        <w:ind w:left="-360"/>
        <w:jc w:val="both"/>
        <w:rPr>
          <w:del w:id="24" w:author="Matthew" w:date="2020-11-23T22:32:00Z"/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del w:id="25" w:author="Matthew" w:date="2020-11-23T22:32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Ever since that magical moment, I constantly brought “Sony” </w:delText>
        </w:r>
        <w:r w:rsidR="00902CA7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(short for Sony A600</w:delText>
        </w:r>
        <w:r w:rsidR="009A131E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0</w:delText>
        </w:r>
        <w:r w:rsidR="00902CA7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) </w:delText>
        </w:r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with me. I began to care about its features, </w:delText>
        </w:r>
      </w:del>
      <w:del w:id="26" w:author="Matthew" w:date="2020-11-20T13:50:00Z">
        <w:r w:rsidDel="006F0A5C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and </w:delText>
        </w:r>
      </w:del>
      <w:del w:id="27" w:author="Matthew" w:date="2020-11-23T22:32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started to seriously learn the </w:delText>
        </w:r>
        <w:r w:rsidRPr="001236F1" w:rsidDel="00804061">
          <w:rPr>
            <w:rStyle w:val="Strong"/>
            <w:rFonts w:ascii="Arial" w:hAnsi="Arial" w:cs="Arial"/>
            <w:b w:val="0"/>
            <w:bCs w:val="0"/>
            <w:i/>
            <w:iCs/>
            <w:color w:val="000000" w:themeColor="text1"/>
            <w:spacing w:val="2"/>
            <w:sz w:val="24"/>
            <w:szCs w:val="24"/>
            <w:shd w:val="clear" w:color="auto" w:fill="FAFAFA"/>
          </w:rPr>
          <w:delText>three musketeers</w:delText>
        </w:r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: Exposure, ISO, and Focus</w:delText>
        </w:r>
        <w:r w:rsidR="009C727F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as I dove</w:delText>
        </w:r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deep into the free content of the internet to up my flair.</w:delText>
        </w:r>
      </w:del>
    </w:p>
    <w:p w14:paraId="54D772D5" w14:textId="0CF9FD57" w:rsidR="00AF4F5D" w:rsidRDefault="00AF4F5D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del w:id="28" w:author="Matthew" w:date="2020-11-23T22:31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After learning</w:delText>
        </w:r>
      </w:del>
      <w:ins w:id="29" w:author="Matthew" w:date="2020-11-23T22:34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As I secured the </w:t>
        </w:r>
        <w:r w:rsidR="00804061">
          <w:rPr>
            <w:rStyle w:val="Strong"/>
            <w:rFonts w:ascii="Arial" w:hAnsi="Arial" w:cs="Arial"/>
            <w:b w:val="0"/>
            <w:bCs w:val="0"/>
            <w:i/>
            <w:iCs/>
            <w:color w:val="000000" w:themeColor="text1"/>
            <w:spacing w:val="2"/>
            <w:sz w:val="24"/>
            <w:szCs w:val="24"/>
            <w:shd w:val="clear" w:color="auto" w:fill="FAFAFA"/>
          </w:rPr>
          <w:t>three musketeers</w:t>
        </w:r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: Exposure, ISO and Focus on my bag</w:t>
        </w:r>
      </w:ins>
      <w:del w:id="30" w:author="Matthew" w:date="2020-11-23T22:32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the fundamentals</w:delText>
        </w:r>
      </w:del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would photo-hunt in my metropolitan home capital of Jakarta on my way to and from school. During vacations outside the city, I would </w:t>
      </w:r>
      <w:r w:rsidR="002A43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take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nature shots: beaches, mountains, and forests. An extreme contrast to my usual set of </w:t>
      </w:r>
      <w:r w:rsidRPr="001236F1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>grey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skies, tall skyscrapers, and heavy traffic</w:t>
      </w:r>
      <w:r w:rsidR="000C4D1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this iterative process of finding my favorite subjects has made me realize a trend. </w:t>
      </w:r>
    </w:p>
    <w:p w14:paraId="685D4984" w14:textId="7885BB73" w:rsidR="00AF4F5D" w:rsidRDefault="00AF4F5D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Whenever I attempt to edit city shots, there would always be unwanted details, such as litter on the street or random people </w:t>
      </w:r>
      <w:ins w:id="31" w:author="Matthew" w:date="2020-11-20T13:57:00Z">
        <w:r w:rsidR="006F0A5C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in</w:t>
        </w:r>
      </w:ins>
      <w:del w:id="32" w:author="Matthew" w:date="2020-11-20T13:57:00Z">
        <w:r w:rsidDel="006F0A5C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on</w:delText>
        </w:r>
      </w:del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the background. Wanting them to be seamless just like any other shots that I </w:t>
      </w:r>
      <w:r w:rsidR="001F03D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took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would </w:t>
      </w:r>
      <w:r w:rsidRPr="003060F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“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heal”</w:t>
      </w: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unwanted detail and color-contrast subjects.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All of</w:t>
      </w:r>
      <w:proofErr w:type="gramEnd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this masking may have made me feel accepted by the number of likes and positive comments on my social media pages. Yet deep down, I know that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I’ve</w:t>
      </w:r>
      <w:proofErr w:type="gramEnd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lost a touch of that magic that made me fall in love with photography in the first place. </w:t>
      </w:r>
    </w:p>
    <w:p w14:paraId="4AF04524" w14:textId="3EE74EA1" w:rsidR="00804061" w:rsidRPr="009D4CA3" w:rsidRDefault="008C602A">
      <w:pPr>
        <w:spacing w:line="360" w:lineRule="auto"/>
        <w:ind w:left="-360"/>
        <w:jc w:val="both"/>
        <w:pPrChange w:id="33" w:author="Matthew" w:date="2020-11-23T22:23:00Z">
          <w:pPr/>
        </w:pPrChange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lastRenderedPageBreak/>
        <w:t>Over</w:t>
      </w:r>
      <w:ins w:id="34" w:author="Matthew" w:date="2020-11-20T13:55:00Z">
        <w:r w:rsidR="006F0A5C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 </w:t>
        </w:r>
      </w:ins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time</w:t>
      </w:r>
      <w:r w:rsidR="001236F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realized that</w:t>
      </w:r>
      <w:r w:rsidR="00A4595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del w:id="35" w:author="Matthew" w:date="2020-11-23T22:15:00Z">
        <w:r w:rsidR="00A45957" w:rsidDel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t</w:delText>
        </w:r>
        <w:r w:rsidR="00451F12" w:rsidDel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he journey of creating </w:delText>
        </w:r>
        <w:r w:rsidR="009D4378" w:rsidDel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my</w:delText>
        </w:r>
        <w:r w:rsidR="00451F12" w:rsidDel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</w:delText>
        </w:r>
        <w:r w:rsidR="00451F12" w:rsidDel="000921D0">
          <w:rPr>
            <w:rStyle w:val="Strong"/>
            <w:rFonts w:ascii="Arial" w:hAnsi="Arial" w:cs="Arial"/>
            <w:b w:val="0"/>
            <w:bCs w:val="0"/>
            <w:i/>
            <w:iCs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‘perfect’ </w:delText>
        </w:r>
        <w:r w:rsidR="00451F12" w:rsidDel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picture</w:delText>
        </w:r>
      </w:del>
      <w:ins w:id="36" w:author="Matthew" w:date="2020-11-23T22:15:00Z">
        <w:r w:rsidR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to be able to attach a meaning unique to my name in every </w:t>
        </w:r>
      </w:ins>
      <w:ins w:id="37" w:author="Matthew" w:date="2020-11-23T22:16:00Z">
        <w:r w:rsidR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image I take neither has to be </w:t>
        </w:r>
      </w:ins>
      <w:ins w:id="38" w:author="Matthew" w:date="2020-11-23T22:17:00Z">
        <w:r w:rsidR="000921D0">
          <w:rPr>
            <w:rStyle w:val="Strong"/>
            <w:rFonts w:ascii="Arial" w:hAnsi="Arial" w:cs="Arial"/>
            <w:b w:val="0"/>
            <w:bCs w:val="0"/>
            <w:i/>
            <w:iCs/>
            <w:color w:val="000000" w:themeColor="text1"/>
            <w:spacing w:val="2"/>
            <w:sz w:val="24"/>
            <w:szCs w:val="24"/>
            <w:shd w:val="clear" w:color="auto" w:fill="FAFAFA"/>
          </w:rPr>
          <w:t>clinically clean</w:t>
        </w:r>
        <w:r w:rsidR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 nor </w:t>
        </w:r>
        <w:r w:rsidR="000921D0">
          <w:rPr>
            <w:rStyle w:val="Strong"/>
            <w:rFonts w:ascii="Arial" w:hAnsi="Arial" w:cs="Arial"/>
            <w:b w:val="0"/>
            <w:bCs w:val="0"/>
            <w:i/>
            <w:iCs/>
            <w:color w:val="000000" w:themeColor="text1"/>
            <w:spacing w:val="2"/>
            <w:sz w:val="24"/>
            <w:szCs w:val="24"/>
            <w:shd w:val="clear" w:color="auto" w:fill="FAFAFA"/>
          </w:rPr>
          <w:t>naturally raw</w:t>
        </w:r>
        <w:r w:rsidR="000921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.</w:t>
        </w:r>
      </w:ins>
      <w:r w:rsidR="00451F1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ins w:id="39" w:author="Matthew" w:date="2020-11-23T22:23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Just like how the </w:t>
        </w:r>
      </w:ins>
      <w:ins w:id="40" w:author="Matthew" w:date="2020-11-23T22:26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geometrically-perfect, </w:t>
        </w:r>
      </w:ins>
      <w:ins w:id="41" w:author="Matthew" w:date="2020-11-23T22:22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sail-like structure of the Opera House </w:t>
        </w:r>
      </w:ins>
      <w:ins w:id="42" w:author="Matthew" w:date="2020-11-23T22:23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was </w:t>
        </w:r>
      </w:ins>
      <w:ins w:id="43" w:author="Matthew" w:date="2020-11-23T22:24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augmented by the </w:t>
        </w:r>
      </w:ins>
      <w:ins w:id="44" w:author="Matthew" w:date="2020-11-23T22:26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almost abstra</w:t>
        </w:r>
      </w:ins>
      <w:ins w:id="45" w:author="Matthew" w:date="2020-11-23T22:27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ct </w:t>
        </w:r>
      </w:ins>
      <w:ins w:id="46" w:author="Matthew" w:date="2020-11-23T22:24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artistic projection of the light show</w:t>
        </w:r>
      </w:ins>
      <w:ins w:id="47" w:author="Matthew" w:date="2020-11-23T22:25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, </w:t>
        </w:r>
      </w:ins>
      <w:ins w:id="48" w:author="Matthew" w:date="2020-11-23T22:27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I aspire to bring</w:t>
        </w:r>
      </w:ins>
      <w:ins w:id="49" w:author="Matthew" w:date="2020-11-23T22:28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 </w:t>
        </w:r>
      </w:ins>
      <w:ins w:id="50" w:author="Matthew" w:date="2020-11-23T22:30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their</w:t>
        </w:r>
      </w:ins>
      <w:ins w:id="51" w:author="Matthew" w:date="2020-11-23T22:27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 harmonized souls into </w:t>
        </w:r>
      </w:ins>
      <w:ins w:id="52" w:author="Matthew" w:date="2020-11-23T22:28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my every shot</w:t>
        </w:r>
      </w:ins>
      <w:ins w:id="53" w:author="Matthew" w:date="2020-11-23T22:30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 xml:space="preserve">, </w:t>
        </w:r>
      </w:ins>
      <w:ins w:id="54" w:author="Matthew" w:date="2020-11-23T22:29:00Z">
        <w:r w:rsidR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one that reflects my hardship, tenacity and patience.</w:t>
        </w:r>
      </w:ins>
    </w:p>
    <w:p w14:paraId="4390814B" w14:textId="7E994AAB" w:rsidR="00C84F29" w:rsidDel="00647ED0" w:rsidRDefault="00451F12" w:rsidP="00647ED0">
      <w:pPr>
        <w:spacing w:line="360" w:lineRule="auto"/>
        <w:ind w:left="-360"/>
        <w:jc w:val="both"/>
        <w:rPr>
          <w:del w:id="55" w:author="Matthew" w:date="2020-11-23T22:22:00Z"/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del w:id="56" w:author="Matthew" w:date="2020-11-23T22:20:00Z">
        <w:r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reflect</w:delText>
        </w:r>
        <w:r w:rsidR="002244FD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ed</w:delText>
        </w:r>
        <w:r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</w:delText>
        </w:r>
      </w:del>
      <w:del w:id="57" w:author="Matthew" w:date="2020-11-23T22:29:00Z">
        <w:r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my hardship, tenacity, and patience.</w:delText>
        </w:r>
        <w:r w:rsidR="00DE093A" w:rsidDel="00804061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</w:delText>
        </w:r>
      </w:del>
      <w:del w:id="58" w:author="Matthew" w:date="2020-11-23T22:22:00Z">
        <w:r w:rsidR="00DE093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P</w:delText>
        </w:r>
        <w:r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hotography </w:delText>
        </w:r>
        <w:r w:rsidR="009000B6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has indubitably become a part of who I am. </w:delText>
        </w:r>
        <w:r w:rsidR="00DE093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It became clearer</w:delText>
        </w:r>
        <w:r w:rsidR="008C602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 </w:delText>
        </w:r>
        <w:r w:rsidR="00DE093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to me </w:delText>
        </w:r>
        <w:r w:rsidR="008C602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 xml:space="preserve">everyday </w:delText>
        </w:r>
        <w:r w:rsidR="00DE093A" w:rsidDel="00647ED0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delText>that every image I take has a meaning unique to my name. That, for me, is my creative side.</w:delText>
        </w:r>
      </w:del>
    </w:p>
    <w:p w14:paraId="02F6A092" w14:textId="3D03478D" w:rsidR="000D66F1" w:rsidRDefault="000D66F1">
      <w:pPr>
        <w:spacing w:line="360" w:lineRule="auto"/>
        <w:ind w:left="-360"/>
        <w:jc w:val="both"/>
        <w:rPr>
          <w:ins w:id="59" w:author="Matthew" w:date="2020-11-23T22:36:00Z"/>
          <w:rStyle w:val="Strong"/>
          <w:b w:val="0"/>
          <w:bCs w:val="0"/>
          <w:shd w:val="clear" w:color="auto" w:fill="FAFAFA"/>
        </w:rPr>
      </w:pPr>
    </w:p>
    <w:p w14:paraId="41DCB820" w14:textId="4B907D8A" w:rsidR="00103124" w:rsidRDefault="00103124">
      <w:pPr>
        <w:spacing w:line="360" w:lineRule="auto"/>
        <w:ind w:left="-360"/>
        <w:jc w:val="both"/>
        <w:rPr>
          <w:ins w:id="60" w:author="Matthew" w:date="2020-11-23T22:36:00Z"/>
          <w:rStyle w:val="Strong"/>
          <w:b w:val="0"/>
          <w:bCs w:val="0"/>
          <w:shd w:val="clear" w:color="auto" w:fill="FAFAFA"/>
        </w:rPr>
      </w:pPr>
    </w:p>
    <w:p w14:paraId="012CEFC7" w14:textId="33F75433" w:rsidR="00103124" w:rsidRDefault="00103124">
      <w:pPr>
        <w:spacing w:line="360" w:lineRule="auto"/>
        <w:ind w:left="-360"/>
        <w:jc w:val="both"/>
        <w:rPr>
          <w:ins w:id="61" w:author="Matthew" w:date="2020-11-23T22:36:00Z"/>
          <w:rStyle w:val="Strong"/>
          <w:b w:val="0"/>
          <w:bCs w:val="0"/>
          <w:shd w:val="clear" w:color="auto" w:fill="FAFAFA"/>
        </w:rPr>
      </w:pPr>
    </w:p>
    <w:p w14:paraId="3265F721" w14:textId="1028DFDF" w:rsidR="00103124" w:rsidRDefault="00103124">
      <w:pPr>
        <w:spacing w:line="360" w:lineRule="auto"/>
        <w:ind w:left="-360"/>
        <w:jc w:val="both"/>
        <w:rPr>
          <w:ins w:id="62" w:author="Matthew" w:date="2020-11-23T22:36:00Z"/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AFAFA"/>
        </w:rPr>
      </w:pPr>
      <w:ins w:id="63" w:author="Matthew" w:date="2020-11-23T22:36:00Z">
        <w:r w:rsidRPr="00103124"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  <w:rPrChange w:id="64" w:author="Matthew" w:date="2020-11-23T22:36:00Z">
              <w:rPr>
                <w:rStyle w:val="Strong"/>
                <w:b w:val="0"/>
                <w:bCs w:val="0"/>
                <w:i/>
                <w:iCs/>
                <w:shd w:val="clear" w:color="auto" w:fill="FAFAFA"/>
              </w:rPr>
            </w:rPrChange>
          </w:rPr>
          <w:t>Hi Ravi!</w:t>
        </w:r>
      </w:ins>
    </w:p>
    <w:p w14:paraId="49EB98CC" w14:textId="1D181D17" w:rsidR="00103124" w:rsidRDefault="00103124">
      <w:pPr>
        <w:spacing w:line="360" w:lineRule="auto"/>
        <w:ind w:left="-360"/>
        <w:jc w:val="both"/>
        <w:rPr>
          <w:ins w:id="65" w:author="Matthew" w:date="2020-11-23T22:41:00Z"/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AFAFA"/>
        </w:rPr>
      </w:pPr>
      <w:ins w:id="66" w:author="Matthew" w:date="2020-11-23T22:36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Coming back to this essay of yours, I figured a different </w:t>
        </w:r>
      </w:ins>
      <w:ins w:id="67" w:author="Matthew" w:date="2020-11-23T22:37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direction in your narrative to a journey of finding that </w:t>
        </w:r>
      </w:ins>
      <w:ins w:id="68" w:author="Matthew" w:date="2020-11-23T22:38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yin &amp; yang of </w:t>
        </w:r>
        <w:proofErr w:type="gramStart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>hard-on</w:t>
        </w:r>
        <w:proofErr w:type="gramEnd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 technicality vs the more abstract side of </w:t>
        </w:r>
      </w:ins>
      <w:ins w:id="69" w:author="Matthew" w:date="2020-11-23T22:39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an image’s artistic process. </w:t>
        </w:r>
      </w:ins>
      <w:ins w:id="70" w:author="Matthew" w:date="2020-11-23T22:40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Given the very limited word count, I figure </w:t>
        </w:r>
        <w:proofErr w:type="gramStart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>it’d</w:t>
        </w:r>
        <w:proofErr w:type="gramEnd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 xml:space="preserve"> be best to highlight this contrast and how </w:t>
        </w:r>
      </w:ins>
      <w:ins w:id="71" w:author="Matthew" w:date="2020-11-23T22:41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>you finally found your balance between the two as you advanced in your photography journey.</w:t>
        </w:r>
      </w:ins>
    </w:p>
    <w:p w14:paraId="613D144A" w14:textId="7F4035EB" w:rsidR="00103124" w:rsidRDefault="00103124" w:rsidP="00103124">
      <w:pPr>
        <w:spacing w:line="480" w:lineRule="auto"/>
        <w:ind w:left="-360"/>
        <w:jc w:val="both"/>
        <w:rPr>
          <w:ins w:id="72" w:author="Matthew" w:date="2020-11-23T22:42:00Z"/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AFAFA"/>
        </w:rPr>
        <w:pPrChange w:id="73" w:author="Matthew" w:date="2020-11-23T22:43:00Z">
          <w:pPr>
            <w:spacing w:line="360" w:lineRule="auto"/>
            <w:ind w:left="-360"/>
            <w:jc w:val="both"/>
          </w:pPr>
        </w:pPrChange>
      </w:pPr>
      <w:ins w:id="74" w:author="Matthew" w:date="2020-11-23T22:42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sz w:val="24"/>
            <w:szCs w:val="24"/>
            <w:shd w:val="clear" w:color="auto" w:fill="FAFAFA"/>
          </w:rPr>
          <w:t>At any rate, I find this an enjoyable piece. Good job!</w:t>
        </w:r>
      </w:ins>
    </w:p>
    <w:p w14:paraId="59BA638C" w14:textId="7B4CAC1E" w:rsidR="00103124" w:rsidRPr="00103124" w:rsidRDefault="00103124" w:rsidP="0010312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  <w:rPrChange w:id="75" w:author="Matthew" w:date="2020-11-23T22:42:00Z">
            <w:rPr/>
          </w:rPrChange>
        </w:rPr>
        <w:pPrChange w:id="76" w:author="Matthew" w:date="2020-11-23T22:43:00Z">
          <w:pPr/>
        </w:pPrChange>
      </w:pPr>
      <w:ins w:id="77" w:author="Matthew" w:date="2020-11-23T22:42:00Z">
        <w:r>
          <w:rPr>
            <w:rFonts w:ascii="Times New Roman" w:hAnsi="Times New Roman" w:cs="Times New Roman"/>
            <w:i/>
            <w:iCs/>
            <w:sz w:val="24"/>
            <w:szCs w:val="24"/>
          </w:rPr>
          <w:t>Matthew</w:t>
        </w:r>
      </w:ins>
    </w:p>
    <w:sectPr w:rsidR="00103124" w:rsidRPr="0010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67626"/>
    <w:multiLevelType w:val="hybridMultilevel"/>
    <w:tmpl w:val="7CB2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5671D"/>
    <w:multiLevelType w:val="hybridMultilevel"/>
    <w:tmpl w:val="E1FC1AB8"/>
    <w:lvl w:ilvl="0" w:tplc="86F4DD86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D0770D1"/>
    <w:multiLevelType w:val="hybridMultilevel"/>
    <w:tmpl w:val="582AA536"/>
    <w:lvl w:ilvl="0" w:tplc="8DC67552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21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6FD630A3"/>
    <w:multiLevelType w:val="hybridMultilevel"/>
    <w:tmpl w:val="318AD244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9"/>
    <w:rsid w:val="0000531E"/>
    <w:rsid w:val="00041573"/>
    <w:rsid w:val="000921D0"/>
    <w:rsid w:val="000A31C6"/>
    <w:rsid w:val="000B37BD"/>
    <w:rsid w:val="000B4FB9"/>
    <w:rsid w:val="000C4D15"/>
    <w:rsid w:val="000D66F1"/>
    <w:rsid w:val="00101417"/>
    <w:rsid w:val="00103124"/>
    <w:rsid w:val="001061CB"/>
    <w:rsid w:val="0012035E"/>
    <w:rsid w:val="001236F1"/>
    <w:rsid w:val="001409D3"/>
    <w:rsid w:val="00147E2A"/>
    <w:rsid w:val="00163297"/>
    <w:rsid w:val="00166B34"/>
    <w:rsid w:val="00185696"/>
    <w:rsid w:val="001B60E8"/>
    <w:rsid w:val="001C7C01"/>
    <w:rsid w:val="001D790A"/>
    <w:rsid w:val="001D7EB3"/>
    <w:rsid w:val="001F03DE"/>
    <w:rsid w:val="001F6759"/>
    <w:rsid w:val="002243E3"/>
    <w:rsid w:val="002244FD"/>
    <w:rsid w:val="00235A49"/>
    <w:rsid w:val="002422C3"/>
    <w:rsid w:val="00251981"/>
    <w:rsid w:val="00260678"/>
    <w:rsid w:val="002A43F2"/>
    <w:rsid w:val="002A5EA9"/>
    <w:rsid w:val="002B41F6"/>
    <w:rsid w:val="002F3856"/>
    <w:rsid w:val="0031687E"/>
    <w:rsid w:val="00335A20"/>
    <w:rsid w:val="0034375F"/>
    <w:rsid w:val="0035070D"/>
    <w:rsid w:val="00362905"/>
    <w:rsid w:val="00390F7C"/>
    <w:rsid w:val="003930B5"/>
    <w:rsid w:val="003C2485"/>
    <w:rsid w:val="003C55E4"/>
    <w:rsid w:val="003D283D"/>
    <w:rsid w:val="003D483D"/>
    <w:rsid w:val="003F1CAC"/>
    <w:rsid w:val="003F24C3"/>
    <w:rsid w:val="003F5E48"/>
    <w:rsid w:val="00430E9C"/>
    <w:rsid w:val="0043268A"/>
    <w:rsid w:val="00435397"/>
    <w:rsid w:val="004450DE"/>
    <w:rsid w:val="00451F12"/>
    <w:rsid w:val="00491AD4"/>
    <w:rsid w:val="004A2A30"/>
    <w:rsid w:val="004A63A1"/>
    <w:rsid w:val="004B0E0B"/>
    <w:rsid w:val="004B285C"/>
    <w:rsid w:val="004D048D"/>
    <w:rsid w:val="004F46A8"/>
    <w:rsid w:val="004F6F1C"/>
    <w:rsid w:val="0050327D"/>
    <w:rsid w:val="00521B32"/>
    <w:rsid w:val="00526733"/>
    <w:rsid w:val="00531336"/>
    <w:rsid w:val="005441C3"/>
    <w:rsid w:val="005704AF"/>
    <w:rsid w:val="0059094D"/>
    <w:rsid w:val="005F35D2"/>
    <w:rsid w:val="006125C2"/>
    <w:rsid w:val="00647ED0"/>
    <w:rsid w:val="006560AA"/>
    <w:rsid w:val="00676922"/>
    <w:rsid w:val="00684F40"/>
    <w:rsid w:val="006A657D"/>
    <w:rsid w:val="006C1DFF"/>
    <w:rsid w:val="006E27B4"/>
    <w:rsid w:val="006E2B6A"/>
    <w:rsid w:val="006F0A5C"/>
    <w:rsid w:val="00710CFD"/>
    <w:rsid w:val="00753942"/>
    <w:rsid w:val="00754534"/>
    <w:rsid w:val="00755FDA"/>
    <w:rsid w:val="00785ED5"/>
    <w:rsid w:val="00796EB9"/>
    <w:rsid w:val="00804061"/>
    <w:rsid w:val="00822CEA"/>
    <w:rsid w:val="0082494E"/>
    <w:rsid w:val="008560C1"/>
    <w:rsid w:val="00880237"/>
    <w:rsid w:val="008A1E6C"/>
    <w:rsid w:val="008C4BBF"/>
    <w:rsid w:val="008C602A"/>
    <w:rsid w:val="008D32FB"/>
    <w:rsid w:val="008D7FCE"/>
    <w:rsid w:val="008E367A"/>
    <w:rsid w:val="008E526A"/>
    <w:rsid w:val="009000B6"/>
    <w:rsid w:val="00902CA7"/>
    <w:rsid w:val="00903623"/>
    <w:rsid w:val="00903B82"/>
    <w:rsid w:val="009255A1"/>
    <w:rsid w:val="00951B48"/>
    <w:rsid w:val="009723FB"/>
    <w:rsid w:val="009940CE"/>
    <w:rsid w:val="009A131E"/>
    <w:rsid w:val="009A4CC6"/>
    <w:rsid w:val="009C727F"/>
    <w:rsid w:val="009D2CE0"/>
    <w:rsid w:val="009D37A8"/>
    <w:rsid w:val="009D4378"/>
    <w:rsid w:val="009D4CA3"/>
    <w:rsid w:val="009E1A1B"/>
    <w:rsid w:val="00A05752"/>
    <w:rsid w:val="00A37D48"/>
    <w:rsid w:val="00A45957"/>
    <w:rsid w:val="00A50301"/>
    <w:rsid w:val="00A52EDC"/>
    <w:rsid w:val="00A736C2"/>
    <w:rsid w:val="00A9617C"/>
    <w:rsid w:val="00AA5856"/>
    <w:rsid w:val="00AD2429"/>
    <w:rsid w:val="00AD34A6"/>
    <w:rsid w:val="00AF4F5D"/>
    <w:rsid w:val="00B057BA"/>
    <w:rsid w:val="00B15980"/>
    <w:rsid w:val="00B33E7D"/>
    <w:rsid w:val="00B47A4A"/>
    <w:rsid w:val="00B75D55"/>
    <w:rsid w:val="00B75EFD"/>
    <w:rsid w:val="00B978B7"/>
    <w:rsid w:val="00BA4C10"/>
    <w:rsid w:val="00BA5362"/>
    <w:rsid w:val="00BA586D"/>
    <w:rsid w:val="00BE3448"/>
    <w:rsid w:val="00C15BED"/>
    <w:rsid w:val="00C32910"/>
    <w:rsid w:val="00C34556"/>
    <w:rsid w:val="00C45FD0"/>
    <w:rsid w:val="00C84F29"/>
    <w:rsid w:val="00C8641E"/>
    <w:rsid w:val="00CB7A9C"/>
    <w:rsid w:val="00CC4396"/>
    <w:rsid w:val="00CC49F9"/>
    <w:rsid w:val="00CF085A"/>
    <w:rsid w:val="00D10016"/>
    <w:rsid w:val="00D40AC4"/>
    <w:rsid w:val="00D41EDE"/>
    <w:rsid w:val="00D86CEA"/>
    <w:rsid w:val="00D91296"/>
    <w:rsid w:val="00DB3231"/>
    <w:rsid w:val="00DE093A"/>
    <w:rsid w:val="00DE41B8"/>
    <w:rsid w:val="00DF05AA"/>
    <w:rsid w:val="00E157C4"/>
    <w:rsid w:val="00E77C03"/>
    <w:rsid w:val="00EE5E64"/>
    <w:rsid w:val="00EE748E"/>
    <w:rsid w:val="00EF4709"/>
    <w:rsid w:val="00F12659"/>
    <w:rsid w:val="00F161C4"/>
    <w:rsid w:val="00F46F2E"/>
    <w:rsid w:val="00F918E0"/>
    <w:rsid w:val="00F95158"/>
    <w:rsid w:val="00F95A62"/>
    <w:rsid w:val="00FA3F30"/>
    <w:rsid w:val="00FB0BD3"/>
    <w:rsid w:val="00FB3D21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DF91"/>
  <w15:chartTrackingRefBased/>
  <w15:docId w15:val="{217FAB65-AD38-204F-8E49-BF6307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2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3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6EB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EFE7D-371B-D54F-B3F9-F3A1FE86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7</cp:revision>
  <dcterms:created xsi:type="dcterms:W3CDTF">2020-11-17T16:56:00Z</dcterms:created>
  <dcterms:modified xsi:type="dcterms:W3CDTF">2020-11-23T14:43:00Z</dcterms:modified>
</cp:coreProperties>
</file>