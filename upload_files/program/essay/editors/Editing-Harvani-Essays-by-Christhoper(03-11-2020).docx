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BFD37" w14:textId="77777777" w:rsidR="00AA5345" w:rsidRPr="00AA5345" w:rsidRDefault="00AA5345" w:rsidP="00AA5345">
      <w:pPr>
        <w:rPr>
          <w:rFonts w:ascii="Times New Roman" w:eastAsia="Times New Roman" w:hAnsi="Times New Roman" w:cs="Times New Roman"/>
          <w:sz w:val="24"/>
          <w:szCs w:val="24"/>
        </w:rPr>
      </w:pPr>
      <w:r w:rsidRPr="00AA5345">
        <w:rPr>
          <w:rFonts w:ascii="Arial" w:eastAsia="Times New Roman" w:hAnsi="Arial" w:cs="Arial"/>
          <w:color w:val="2E2F32"/>
          <w:sz w:val="24"/>
          <w:szCs w:val="24"/>
        </w:rPr>
        <w:t>How did you discover your intellectual and academic interests, and how will you explore them at the University of Pennsylvania? Please respond considering the specific undergraduate school you have selected. (300-450 words)</w:t>
      </w:r>
    </w:p>
    <w:p w14:paraId="145DFC07" w14:textId="77777777" w:rsidR="00B44CE5" w:rsidRDefault="00B44CE5"/>
    <w:p w14:paraId="749A523C" w14:textId="77777777" w:rsidR="0047081D" w:rsidRPr="00E03FAE" w:rsidRDefault="00413ECD">
      <w:pPr>
        <w:rPr>
          <w:i/>
          <w:iCs/>
          <w:lang w:val="en-US"/>
          <w:rPrChange w:id="0" w:author="Matthew" w:date="2020-10-28T19:21:00Z">
            <w:rPr>
              <w:i/>
              <w:iCs/>
            </w:rPr>
          </w:rPrChange>
        </w:rPr>
      </w:pPr>
      <w:r w:rsidRPr="00E03FAE">
        <w:rPr>
          <w:i/>
          <w:iCs/>
          <w:lang w:val="en-US"/>
          <w:rPrChange w:id="1" w:author="Matthew" w:date="2020-10-28T19:21:00Z">
            <w:rPr>
              <w:i/>
              <w:iCs/>
            </w:rPr>
          </w:rPrChange>
        </w:rPr>
        <w:t xml:space="preserve">20 </w:t>
      </w:r>
      <w:r w:rsidR="00424044" w:rsidRPr="00E03FAE">
        <w:rPr>
          <w:i/>
          <w:iCs/>
          <w:lang w:val="en-US"/>
          <w:rPrChange w:id="2" w:author="Matthew" w:date="2020-10-28T19:21:00Z">
            <w:rPr>
              <w:i/>
              <w:iCs/>
            </w:rPr>
          </w:rPrChange>
        </w:rPr>
        <w:t xml:space="preserve">minutes. </w:t>
      </w:r>
      <w:r w:rsidR="00622CB8" w:rsidRPr="00E03FAE">
        <w:rPr>
          <w:rFonts w:eastAsia="Yu Mincho"/>
          <w:i/>
          <w:iCs/>
          <w:lang w:val="en-US" w:eastAsia="ja-JP"/>
          <w:rPrChange w:id="3" w:author="Matthew" w:date="2020-10-28T19:21:00Z">
            <w:rPr>
              <w:rFonts w:eastAsia="Yu Mincho"/>
              <w:i/>
              <w:iCs/>
              <w:lang w:val="en-GB" w:eastAsia="ja-JP"/>
            </w:rPr>
          </w:rPrChange>
        </w:rPr>
        <w:t>That</w:t>
      </w:r>
      <w:r w:rsidR="00A06B6B" w:rsidRPr="00E03FAE">
        <w:rPr>
          <w:rFonts w:eastAsia="Yu Mincho"/>
          <w:i/>
          <w:iCs/>
          <w:lang w:val="en-US" w:eastAsia="ja-JP"/>
          <w:rPrChange w:id="4" w:author="Matthew" w:date="2020-10-28T19:21:00Z">
            <w:rPr>
              <w:rFonts w:eastAsia="Yu Mincho"/>
              <w:i/>
              <w:iCs/>
              <w:lang w:val="en-GB" w:eastAsia="ja-JP"/>
            </w:rPr>
          </w:rPrChange>
        </w:rPr>
        <w:t xml:space="preserve">’s </w:t>
      </w:r>
      <w:r w:rsidR="00622CB8" w:rsidRPr="00E03FAE">
        <w:rPr>
          <w:rFonts w:eastAsia="Yu Mincho"/>
          <w:i/>
          <w:iCs/>
          <w:lang w:val="en-US" w:eastAsia="ja-JP"/>
          <w:rPrChange w:id="5" w:author="Matthew" w:date="2020-10-28T19:21:00Z">
            <w:rPr>
              <w:rFonts w:eastAsia="Yu Mincho"/>
              <w:i/>
              <w:iCs/>
              <w:lang w:val="en-GB" w:eastAsia="ja-JP"/>
            </w:rPr>
          </w:rPrChange>
        </w:rPr>
        <w:t xml:space="preserve">a 99.3% success rate. </w:t>
      </w:r>
    </w:p>
    <w:p w14:paraId="5F51C2C1" w14:textId="77777777" w:rsidR="0047081D" w:rsidRPr="00E03FAE" w:rsidRDefault="0047081D">
      <w:pPr>
        <w:rPr>
          <w:rFonts w:eastAsia="Yu Mincho"/>
          <w:i/>
          <w:iCs/>
          <w:lang w:val="en-US" w:eastAsia="ja-JP"/>
          <w:rPrChange w:id="6" w:author="Matthew" w:date="2020-10-28T19:21:00Z">
            <w:rPr>
              <w:rFonts w:eastAsia="Yu Mincho"/>
              <w:i/>
              <w:iCs/>
              <w:lang w:val="en-GB" w:eastAsia="ja-JP"/>
            </w:rPr>
          </w:rPrChange>
        </w:rPr>
      </w:pPr>
    </w:p>
    <w:p w14:paraId="5EA942CC" w14:textId="7C16D321" w:rsidR="0047081D" w:rsidRPr="00E03FAE" w:rsidRDefault="0047081D">
      <w:pPr>
        <w:rPr>
          <w:rFonts w:eastAsia="Yu Mincho"/>
          <w:lang w:val="en-US" w:eastAsia="ja-JP"/>
          <w:rPrChange w:id="7" w:author="Matthew" w:date="2020-10-28T19:21:00Z">
            <w:rPr>
              <w:rFonts w:eastAsia="Yu Mincho"/>
              <w:lang w:val="en-GB" w:eastAsia="ja-JP"/>
            </w:rPr>
          </w:rPrChange>
        </w:rPr>
      </w:pPr>
      <w:r w:rsidRPr="00E03FAE">
        <w:rPr>
          <w:rFonts w:eastAsia="Yu Mincho"/>
          <w:lang w:val="en-US" w:eastAsia="ja-JP"/>
          <w:rPrChange w:id="8" w:author="Matthew" w:date="2020-10-28T19:21:00Z">
            <w:rPr>
              <w:rFonts w:eastAsia="Yu Mincho"/>
              <w:lang w:val="en-GB" w:eastAsia="ja-JP"/>
            </w:rPr>
          </w:rPrChange>
        </w:rPr>
        <w:t>I’d track</w:t>
      </w:r>
      <w:del w:id="9" w:author="Matthew" w:date="2020-10-28T14:10:00Z">
        <w:r w:rsidRPr="00E03FAE" w:rsidDel="0043214B">
          <w:rPr>
            <w:rFonts w:eastAsia="Yu Mincho"/>
            <w:lang w:val="en-US" w:eastAsia="ja-JP"/>
            <w:rPrChange w:id="10" w:author="Matthew" w:date="2020-10-28T19:21:00Z">
              <w:rPr>
                <w:rFonts w:eastAsia="Yu Mincho"/>
                <w:lang w:val="en-GB" w:eastAsia="ja-JP"/>
              </w:rPr>
            </w:rPrChange>
          </w:rPr>
          <w:delText>ed</w:delText>
        </w:r>
      </w:del>
      <w:r w:rsidRPr="00E03FAE">
        <w:rPr>
          <w:rFonts w:eastAsia="Yu Mincho"/>
          <w:lang w:val="en-US" w:eastAsia="ja-JP"/>
          <w:rPrChange w:id="11" w:author="Matthew" w:date="2020-10-28T19:21:00Z">
            <w:rPr>
              <w:rFonts w:eastAsia="Yu Mincho"/>
              <w:lang w:val="en-GB" w:eastAsia="ja-JP"/>
            </w:rPr>
          </w:rPrChange>
        </w:rPr>
        <w:t xml:space="preserve"> my commute times to school</w:t>
      </w:r>
      <w:r w:rsidR="00A02046" w:rsidRPr="00E03FAE">
        <w:rPr>
          <w:rFonts w:eastAsia="Yu Mincho"/>
          <w:lang w:val="en-US" w:eastAsia="ja-JP"/>
          <w:rPrChange w:id="12" w:author="Matthew" w:date="2020-10-28T19:21:00Z">
            <w:rPr>
              <w:rFonts w:eastAsia="Yu Mincho"/>
              <w:lang w:val="en-GB" w:eastAsia="ja-JP"/>
            </w:rPr>
          </w:rPrChange>
        </w:rPr>
        <w:t>, constructing</w:t>
      </w:r>
      <w:r w:rsidRPr="00E03FAE">
        <w:rPr>
          <w:rFonts w:eastAsia="Yu Mincho"/>
          <w:lang w:val="en-US" w:eastAsia="ja-JP"/>
          <w:rPrChange w:id="13" w:author="Matthew" w:date="2020-10-28T19:21:00Z">
            <w:rPr>
              <w:rFonts w:eastAsia="Yu Mincho"/>
              <w:lang w:val="en-GB" w:eastAsia="ja-JP"/>
            </w:rPr>
          </w:rPrChange>
        </w:rPr>
        <w:t xml:space="preserve"> </w:t>
      </w:r>
      <w:r w:rsidR="001F05EA" w:rsidRPr="00E03FAE">
        <w:rPr>
          <w:rFonts w:eastAsia="Yu Mincho"/>
          <w:lang w:val="en-US" w:eastAsia="ja-JP"/>
          <w:rPrChange w:id="14" w:author="Matthew" w:date="2020-10-28T19:21:00Z">
            <w:rPr>
              <w:rFonts w:eastAsia="Yu Mincho"/>
              <w:lang w:val="en-GB" w:eastAsia="ja-JP"/>
            </w:rPr>
          </w:rPrChange>
        </w:rPr>
        <w:t xml:space="preserve">a </w:t>
      </w:r>
      <w:r w:rsidRPr="00E03FAE">
        <w:rPr>
          <w:rFonts w:eastAsia="Yu Mincho"/>
          <w:lang w:val="en-US" w:eastAsia="ja-JP"/>
          <w:rPrChange w:id="15" w:author="Matthew" w:date="2020-10-28T19:21:00Z">
            <w:rPr>
              <w:rFonts w:eastAsia="Yu Mincho"/>
              <w:lang w:val="en-GB" w:eastAsia="ja-JP"/>
            </w:rPr>
          </w:rPrChange>
        </w:rPr>
        <w:t xml:space="preserve">probability </w:t>
      </w:r>
      <w:r w:rsidR="001F05EA" w:rsidRPr="00E03FAE">
        <w:rPr>
          <w:rFonts w:eastAsia="Yu Mincho"/>
          <w:lang w:val="en-US" w:eastAsia="ja-JP"/>
          <w:rPrChange w:id="16" w:author="Matthew" w:date="2020-10-28T19:21:00Z">
            <w:rPr>
              <w:rFonts w:eastAsia="Yu Mincho"/>
              <w:lang w:val="en-GB" w:eastAsia="ja-JP"/>
            </w:rPr>
          </w:rPrChange>
        </w:rPr>
        <w:t>graph</w:t>
      </w:r>
      <w:r w:rsidRPr="00E03FAE">
        <w:rPr>
          <w:rFonts w:eastAsia="Yu Mincho"/>
          <w:lang w:val="en-US" w:eastAsia="ja-JP"/>
          <w:rPrChange w:id="17" w:author="Matthew" w:date="2020-10-28T19:21:00Z">
            <w:rPr>
              <w:rFonts w:eastAsia="Yu Mincho"/>
              <w:lang w:val="en-GB" w:eastAsia="ja-JP"/>
            </w:rPr>
          </w:rPrChange>
        </w:rPr>
        <w:t xml:space="preserve"> to maximi</w:t>
      </w:r>
      <w:ins w:id="18" w:author="Matthew" w:date="2020-10-28T14:11:00Z">
        <w:r w:rsidR="0043214B" w:rsidRPr="00E03FAE">
          <w:rPr>
            <w:rFonts w:eastAsia="Yu Mincho"/>
            <w:lang w:val="en-US" w:eastAsia="ja-JP"/>
            <w:rPrChange w:id="19" w:author="Matthew" w:date="2020-10-28T19:21:00Z">
              <w:rPr>
                <w:rFonts w:eastAsia="Yu Mincho"/>
                <w:lang w:val="en-GB" w:eastAsia="ja-JP"/>
              </w:rPr>
            </w:rPrChange>
          </w:rPr>
          <w:t>z</w:t>
        </w:r>
      </w:ins>
      <w:del w:id="20" w:author="Matthew" w:date="2020-10-28T14:11:00Z">
        <w:r w:rsidRPr="00E03FAE" w:rsidDel="0043214B">
          <w:rPr>
            <w:rFonts w:eastAsia="Yu Mincho"/>
            <w:lang w:val="en-US" w:eastAsia="ja-JP"/>
            <w:rPrChange w:id="21" w:author="Matthew" w:date="2020-10-28T19:21:00Z">
              <w:rPr>
                <w:rFonts w:eastAsia="Yu Mincho"/>
                <w:lang w:val="en-GB" w:eastAsia="ja-JP"/>
              </w:rPr>
            </w:rPrChange>
          </w:rPr>
          <w:delText>s</w:delText>
        </w:r>
      </w:del>
      <w:r w:rsidRPr="00E03FAE">
        <w:rPr>
          <w:rFonts w:eastAsia="Yu Mincho"/>
          <w:lang w:val="en-US" w:eastAsia="ja-JP"/>
          <w:rPrChange w:id="22" w:author="Matthew" w:date="2020-10-28T19:21:00Z">
            <w:rPr>
              <w:rFonts w:eastAsia="Yu Mincho"/>
              <w:lang w:val="en-GB" w:eastAsia="ja-JP"/>
            </w:rPr>
          </w:rPrChange>
        </w:rPr>
        <w:t xml:space="preserve">e </w:t>
      </w:r>
      <w:r w:rsidR="008E0C21" w:rsidRPr="00E03FAE">
        <w:rPr>
          <w:rFonts w:eastAsia="Yu Mincho"/>
          <w:lang w:val="en-US" w:eastAsia="ja-JP"/>
          <w:rPrChange w:id="23" w:author="Matthew" w:date="2020-10-28T19:21:00Z">
            <w:rPr>
              <w:rFonts w:eastAsia="Yu Mincho"/>
              <w:lang w:val="en-GB" w:eastAsia="ja-JP"/>
            </w:rPr>
          </w:rPrChange>
        </w:rPr>
        <w:t xml:space="preserve">extra </w:t>
      </w:r>
      <w:r w:rsidRPr="00E03FAE">
        <w:rPr>
          <w:rFonts w:eastAsia="Yu Mincho"/>
          <w:lang w:val="en-US" w:eastAsia="ja-JP"/>
          <w:rPrChange w:id="24" w:author="Matthew" w:date="2020-10-28T19:21:00Z">
            <w:rPr>
              <w:rFonts w:eastAsia="Yu Mincho"/>
              <w:lang w:val="en-GB" w:eastAsia="ja-JP"/>
            </w:rPr>
          </w:rPrChange>
        </w:rPr>
        <w:t xml:space="preserve">sleep without being late. </w:t>
      </w:r>
      <w:r w:rsidR="00D36FC8" w:rsidRPr="00E03FAE">
        <w:rPr>
          <w:rFonts w:eastAsia="Yu Mincho"/>
          <w:lang w:val="en-US" w:eastAsia="ja-JP"/>
          <w:rPrChange w:id="25" w:author="Matthew" w:date="2020-10-28T19:21:00Z">
            <w:rPr>
              <w:rFonts w:eastAsia="Yu Mincho"/>
              <w:lang w:val="en-GB" w:eastAsia="ja-JP"/>
            </w:rPr>
          </w:rPrChange>
        </w:rPr>
        <w:t xml:space="preserve">I </w:t>
      </w:r>
      <w:r w:rsidR="00E41A8F" w:rsidRPr="00E03FAE">
        <w:rPr>
          <w:rFonts w:eastAsia="Yu Mincho"/>
          <w:lang w:val="en-US" w:eastAsia="ja-JP"/>
          <w:rPrChange w:id="26" w:author="Matthew" w:date="2020-10-28T19:21:00Z">
            <w:rPr>
              <w:rFonts w:eastAsia="Yu Mincho"/>
              <w:lang w:val="en-GB" w:eastAsia="ja-JP"/>
            </w:rPr>
          </w:rPrChange>
        </w:rPr>
        <w:t>tested</w:t>
      </w:r>
      <w:r w:rsidR="00D36FC8" w:rsidRPr="00E03FAE">
        <w:rPr>
          <w:rFonts w:eastAsia="Yu Mincho"/>
          <w:lang w:val="en-US" w:eastAsia="ja-JP"/>
          <w:rPrChange w:id="27" w:author="Matthew" w:date="2020-10-28T19:21:00Z">
            <w:rPr>
              <w:rFonts w:eastAsia="Yu Mincho"/>
              <w:lang w:val="en-GB" w:eastAsia="ja-JP"/>
            </w:rPr>
          </w:rPrChange>
        </w:rPr>
        <w:t xml:space="preserve"> it out</w:t>
      </w:r>
      <w:r w:rsidR="0095643C" w:rsidRPr="00E03FAE">
        <w:rPr>
          <w:rFonts w:eastAsia="Yu Mincho"/>
          <w:lang w:val="en-US" w:eastAsia="ja-JP"/>
          <w:rPrChange w:id="28" w:author="Matthew" w:date="2020-10-28T19:21:00Z">
            <w:rPr>
              <w:rFonts w:eastAsia="Yu Mincho"/>
              <w:lang w:val="en-GB" w:eastAsia="ja-JP"/>
            </w:rPr>
          </w:rPrChange>
        </w:rPr>
        <w:t>.</w:t>
      </w:r>
    </w:p>
    <w:p w14:paraId="1E748067" w14:textId="77777777" w:rsidR="0047081D" w:rsidRPr="00E03FAE" w:rsidRDefault="0047081D">
      <w:pPr>
        <w:rPr>
          <w:rFonts w:eastAsia="Yu Mincho"/>
          <w:i/>
          <w:iCs/>
          <w:lang w:val="en-US" w:eastAsia="ja-JP"/>
          <w:rPrChange w:id="29" w:author="Matthew" w:date="2020-10-28T19:21:00Z">
            <w:rPr>
              <w:rFonts w:eastAsia="Yu Mincho"/>
              <w:i/>
              <w:iCs/>
              <w:lang w:val="en-GB" w:eastAsia="ja-JP"/>
            </w:rPr>
          </w:rPrChange>
        </w:rPr>
      </w:pPr>
    </w:p>
    <w:p w14:paraId="766E9F4B" w14:textId="7F07B292" w:rsidR="00AC498E" w:rsidRPr="00E03FAE" w:rsidRDefault="00622CB8" w:rsidP="00E05567">
      <w:pPr>
        <w:rPr>
          <w:rFonts w:eastAsia="Yu Mincho"/>
          <w:i/>
          <w:iCs/>
          <w:lang w:val="en-US" w:eastAsia="ja-JP"/>
          <w:rPrChange w:id="30" w:author="Matthew" w:date="2020-10-28T19:21:00Z">
            <w:rPr>
              <w:rFonts w:eastAsia="Yu Mincho"/>
              <w:i/>
              <w:iCs/>
              <w:lang w:val="en-GB" w:eastAsia="ja-JP"/>
            </w:rPr>
          </w:rPrChange>
        </w:rPr>
      </w:pPr>
      <w:r w:rsidRPr="00E03FAE">
        <w:rPr>
          <w:rFonts w:eastAsia="Yu Mincho"/>
          <w:i/>
          <w:iCs/>
          <w:lang w:val="en-US" w:eastAsia="ja-JP"/>
          <w:rPrChange w:id="31" w:author="Matthew" w:date="2020-10-28T19:21:00Z">
            <w:rPr>
              <w:rFonts w:eastAsia="Yu Mincho"/>
              <w:i/>
              <w:iCs/>
              <w:lang w:val="en-GB" w:eastAsia="ja-JP"/>
            </w:rPr>
          </w:rPrChange>
        </w:rPr>
        <w:t>I</w:t>
      </w:r>
      <w:r w:rsidR="003A11AE" w:rsidRPr="00E03FAE">
        <w:rPr>
          <w:rFonts w:eastAsia="Yu Mincho"/>
          <w:i/>
          <w:iCs/>
          <w:lang w:val="en-US" w:eastAsia="ja-JP"/>
          <w:rPrChange w:id="32" w:author="Matthew" w:date="2020-10-28T19:21:00Z">
            <w:rPr>
              <w:rFonts w:eastAsia="Yu Mincho"/>
              <w:i/>
              <w:iCs/>
              <w:lang w:val="en-GB" w:eastAsia="ja-JP"/>
            </w:rPr>
          </w:rPrChange>
        </w:rPr>
        <w:t xml:space="preserve"> shouldn’t be late.</w:t>
      </w:r>
      <w:r w:rsidR="00AC498E" w:rsidRPr="00E03FAE">
        <w:rPr>
          <w:rFonts w:eastAsia="Yu Mincho"/>
          <w:i/>
          <w:iCs/>
          <w:lang w:val="en-US" w:eastAsia="ja-JP"/>
          <w:rPrChange w:id="33" w:author="Matthew" w:date="2020-10-28T19:21:00Z">
            <w:rPr>
              <w:rFonts w:eastAsia="Yu Mincho"/>
              <w:i/>
              <w:iCs/>
              <w:lang w:val="en-GB" w:eastAsia="ja-JP"/>
            </w:rPr>
          </w:rPrChange>
        </w:rPr>
        <w:t xml:space="preserve"> Wait</w:t>
      </w:r>
      <w:ins w:id="34" w:author="Matthew" w:date="2020-10-28T14:40:00Z">
        <w:r w:rsidR="006F05C2" w:rsidRPr="00E03FAE">
          <w:rPr>
            <w:rFonts w:eastAsia="Yu Mincho"/>
            <w:i/>
            <w:iCs/>
            <w:lang w:val="en-US" w:eastAsia="ja-JP"/>
            <w:rPrChange w:id="35" w:author="Matthew" w:date="2020-10-28T19:21:00Z">
              <w:rPr>
                <w:rFonts w:eastAsia="Yu Mincho"/>
                <w:i/>
                <w:iCs/>
                <w:lang w:val="en-GB" w:eastAsia="ja-JP"/>
              </w:rPr>
            </w:rPrChange>
          </w:rPr>
          <w:t xml:space="preserve"> – </w:t>
        </w:r>
      </w:ins>
      <w:del w:id="36" w:author="Matthew" w:date="2020-10-28T14:40:00Z">
        <w:r w:rsidR="008F3220" w:rsidRPr="00E03FAE" w:rsidDel="006F05C2">
          <w:rPr>
            <w:rFonts w:eastAsia="Yu Mincho"/>
            <w:i/>
            <w:iCs/>
            <w:lang w:val="en-US" w:eastAsia="ja-JP"/>
            <w:rPrChange w:id="37" w:author="Matthew" w:date="2020-10-28T19:21:00Z">
              <w:rPr>
                <w:rFonts w:eastAsia="Yu Mincho"/>
                <w:i/>
                <w:iCs/>
                <w:lang w:val="en-GB" w:eastAsia="ja-JP"/>
              </w:rPr>
            </w:rPrChange>
          </w:rPr>
          <w:delText>—</w:delText>
        </w:r>
      </w:del>
      <w:r w:rsidR="001B68EE" w:rsidRPr="00E03FAE">
        <w:rPr>
          <w:rFonts w:eastAsia="Yu Mincho"/>
          <w:i/>
          <w:iCs/>
          <w:lang w:val="en-US" w:eastAsia="ja-JP"/>
          <w:rPrChange w:id="38" w:author="Matthew" w:date="2020-10-28T19:21:00Z">
            <w:rPr>
              <w:rFonts w:eastAsia="Yu Mincho"/>
              <w:i/>
              <w:iCs/>
              <w:lang w:val="en-GB" w:eastAsia="ja-JP"/>
            </w:rPr>
          </w:rPrChange>
        </w:rPr>
        <w:t>I</w:t>
      </w:r>
      <w:ins w:id="39" w:author="Matthew" w:date="2020-10-28T14:40:00Z">
        <w:r w:rsidR="006F05C2" w:rsidRPr="00E03FAE">
          <w:rPr>
            <w:rFonts w:eastAsia="Yu Mincho"/>
            <w:i/>
            <w:iCs/>
            <w:lang w:val="en-US" w:eastAsia="ja-JP"/>
            <w:rPrChange w:id="40" w:author="Matthew" w:date="2020-10-28T19:21:00Z">
              <w:rPr>
                <w:rFonts w:eastAsia="Yu Mincho"/>
                <w:i/>
                <w:iCs/>
                <w:lang w:val="en-GB" w:eastAsia="ja-JP"/>
              </w:rPr>
            </w:rPrChange>
          </w:rPr>
          <w:t xml:space="preserve"> </w:t>
        </w:r>
      </w:ins>
      <w:del w:id="41" w:author="Matthew" w:date="2020-10-28T14:40:00Z">
        <w:r w:rsidR="001B68EE" w:rsidRPr="00E03FAE" w:rsidDel="006F05C2">
          <w:rPr>
            <w:rFonts w:eastAsia="Yu Mincho"/>
            <w:i/>
            <w:iCs/>
            <w:lang w:val="en-US" w:eastAsia="ja-JP"/>
            <w:rPrChange w:id="42" w:author="Matthew" w:date="2020-10-28T19:21:00Z">
              <w:rPr>
                <w:rFonts w:eastAsia="Yu Mincho"/>
                <w:i/>
                <w:iCs/>
                <w:lang w:val="en-GB" w:eastAsia="ja-JP"/>
              </w:rPr>
            </w:rPrChange>
          </w:rPr>
          <w:delText xml:space="preserve"> </w:delText>
        </w:r>
      </w:del>
      <w:r w:rsidR="007D1270" w:rsidRPr="00E03FAE">
        <w:rPr>
          <w:rFonts w:eastAsia="Yu Mincho"/>
          <w:i/>
          <w:iCs/>
          <w:lang w:val="en-US" w:eastAsia="ja-JP"/>
          <w:rPrChange w:id="43" w:author="Matthew" w:date="2020-10-28T19:21:00Z">
            <w:rPr>
              <w:rFonts w:eastAsia="Yu Mincho"/>
              <w:i/>
              <w:iCs/>
              <w:lang w:val="en-GB" w:eastAsia="ja-JP"/>
            </w:rPr>
          </w:rPrChange>
        </w:rPr>
        <w:t xml:space="preserve">didn’t </w:t>
      </w:r>
      <w:del w:id="44" w:author="Matthew" w:date="2020-10-28T14:41:00Z">
        <w:r w:rsidR="007D1270" w:rsidRPr="00E03FAE" w:rsidDel="006F05C2">
          <w:rPr>
            <w:rFonts w:eastAsia="Yu Mincho"/>
            <w:i/>
            <w:iCs/>
            <w:lang w:val="en-US" w:eastAsia="ja-JP"/>
            <w:rPrChange w:id="45" w:author="Matthew" w:date="2020-10-28T19:21:00Z">
              <w:rPr>
                <w:rFonts w:eastAsia="Yu Mincho"/>
                <w:i/>
                <w:iCs/>
                <w:lang w:val="en-GB" w:eastAsia="ja-JP"/>
              </w:rPr>
            </w:rPrChange>
          </w:rPr>
          <w:delText xml:space="preserve">consider </w:delText>
        </w:r>
      </w:del>
      <w:ins w:id="46" w:author="Matthew" w:date="2020-10-28T14:41:00Z">
        <w:r w:rsidR="006F05C2" w:rsidRPr="00E03FAE">
          <w:rPr>
            <w:rFonts w:eastAsia="Yu Mincho"/>
            <w:i/>
            <w:iCs/>
            <w:lang w:val="en-US" w:eastAsia="ja-JP"/>
            <w:rPrChange w:id="47" w:author="Matthew" w:date="2020-10-28T19:21:00Z">
              <w:rPr>
                <w:rFonts w:eastAsia="Yu Mincho"/>
                <w:i/>
                <w:iCs/>
                <w:lang w:val="en-GB" w:eastAsia="ja-JP"/>
              </w:rPr>
            </w:rPrChange>
          </w:rPr>
          <w:t xml:space="preserve">account for </w:t>
        </w:r>
      </w:ins>
      <w:ins w:id="48" w:author="Matthew" w:date="2020-10-28T20:03:00Z">
        <w:r w:rsidR="007921A9">
          <w:rPr>
            <w:rFonts w:eastAsia="Yu Mincho"/>
            <w:i/>
            <w:iCs/>
            <w:lang w:val="en-US" w:eastAsia="ja-JP"/>
          </w:rPr>
          <w:t>the exponential rate at which</w:t>
        </w:r>
      </w:ins>
      <w:ins w:id="49" w:author="Matthew" w:date="2020-10-28T14:41:00Z">
        <w:r w:rsidR="006F05C2" w:rsidRPr="00E03FAE">
          <w:rPr>
            <w:rFonts w:eastAsia="Yu Mincho"/>
            <w:i/>
            <w:iCs/>
            <w:lang w:val="en-US" w:eastAsia="ja-JP"/>
            <w:rPrChange w:id="50" w:author="Matthew" w:date="2020-10-28T19:21:00Z">
              <w:rPr>
                <w:rFonts w:eastAsia="Yu Mincho"/>
                <w:i/>
                <w:iCs/>
                <w:lang w:val="en-GB" w:eastAsia="ja-JP"/>
              </w:rPr>
            </w:rPrChange>
          </w:rPr>
          <w:t xml:space="preserve"> </w:t>
        </w:r>
      </w:ins>
      <w:del w:id="51" w:author="Matthew" w:date="2020-10-28T14:41:00Z">
        <w:r w:rsidR="008F3220" w:rsidRPr="00E03FAE" w:rsidDel="006F05C2">
          <w:rPr>
            <w:rFonts w:eastAsia="Yu Mincho"/>
            <w:i/>
            <w:iCs/>
            <w:lang w:val="en-US" w:eastAsia="ja-JP"/>
            <w:rPrChange w:id="52" w:author="Matthew" w:date="2020-10-28T19:21:00Z">
              <w:rPr>
                <w:rFonts w:eastAsia="Yu Mincho"/>
                <w:i/>
                <w:iCs/>
                <w:lang w:val="en-GB" w:eastAsia="ja-JP"/>
              </w:rPr>
            </w:rPrChange>
          </w:rPr>
          <w:delText>how</w:delText>
        </w:r>
      </w:del>
      <w:ins w:id="53" w:author="Matthew" w:date="2020-10-28T14:40:00Z">
        <w:r w:rsidR="006F05C2" w:rsidRPr="00E03FAE">
          <w:rPr>
            <w:rFonts w:eastAsia="Yu Mincho"/>
            <w:i/>
            <w:iCs/>
            <w:lang w:val="en-US" w:eastAsia="ja-JP"/>
            <w:rPrChange w:id="54" w:author="Matthew" w:date="2020-10-28T19:21:00Z">
              <w:rPr>
                <w:rFonts w:eastAsia="Yu Mincho"/>
                <w:i/>
                <w:iCs/>
                <w:lang w:val="en-GB" w:eastAsia="ja-JP"/>
              </w:rPr>
            </w:rPrChange>
          </w:rPr>
          <w:t xml:space="preserve">the infamous Jakarta </w:t>
        </w:r>
      </w:ins>
      <w:del w:id="55" w:author="Matthew" w:date="2020-10-28T14:40:00Z">
        <w:r w:rsidR="00AC498E" w:rsidRPr="00E03FAE" w:rsidDel="006F05C2">
          <w:rPr>
            <w:rFonts w:eastAsia="Yu Mincho"/>
            <w:i/>
            <w:iCs/>
            <w:lang w:val="en-US" w:eastAsia="ja-JP"/>
            <w:rPrChange w:id="56" w:author="Matthew" w:date="2020-10-28T19:21:00Z">
              <w:rPr>
                <w:rFonts w:eastAsia="Yu Mincho"/>
                <w:i/>
                <w:iCs/>
                <w:lang w:val="en-GB" w:eastAsia="ja-JP"/>
              </w:rPr>
            </w:rPrChange>
          </w:rPr>
          <w:delText xml:space="preserve"> </w:delText>
        </w:r>
      </w:del>
      <w:r w:rsidR="00AC498E" w:rsidRPr="00E03FAE">
        <w:rPr>
          <w:rFonts w:eastAsia="Yu Mincho"/>
          <w:i/>
          <w:iCs/>
          <w:lang w:val="en-US" w:eastAsia="ja-JP"/>
          <w:rPrChange w:id="57" w:author="Matthew" w:date="2020-10-28T19:21:00Z">
            <w:rPr>
              <w:rFonts w:eastAsia="Yu Mincho"/>
              <w:i/>
              <w:iCs/>
              <w:lang w:val="en-GB" w:eastAsia="ja-JP"/>
            </w:rPr>
          </w:rPrChange>
        </w:rPr>
        <w:t xml:space="preserve">traffic </w:t>
      </w:r>
      <w:del w:id="58" w:author="Matthew" w:date="2020-10-28T14:44:00Z">
        <w:r w:rsidR="00AC498E" w:rsidRPr="00E03FAE" w:rsidDel="00803A62">
          <w:rPr>
            <w:rFonts w:eastAsia="Yu Mincho"/>
            <w:i/>
            <w:iCs/>
            <w:lang w:val="en-US" w:eastAsia="ja-JP"/>
            <w:rPrChange w:id="59" w:author="Matthew" w:date="2020-10-28T19:21:00Z">
              <w:rPr>
                <w:rFonts w:eastAsia="Yu Mincho"/>
                <w:i/>
                <w:iCs/>
                <w:lang w:val="en-GB" w:eastAsia="ja-JP"/>
              </w:rPr>
            </w:rPrChange>
          </w:rPr>
          <w:delText xml:space="preserve">worsened </w:delText>
        </w:r>
      </w:del>
      <w:ins w:id="60" w:author="Matthew" w:date="2020-10-28T14:46:00Z">
        <w:r w:rsidR="00803A62" w:rsidRPr="00E03FAE">
          <w:rPr>
            <w:rFonts w:eastAsia="Yu Mincho"/>
            <w:i/>
            <w:iCs/>
            <w:lang w:val="en-US" w:eastAsia="ja-JP"/>
            <w:rPrChange w:id="61" w:author="Matthew" w:date="2020-10-28T19:21:00Z">
              <w:rPr>
                <w:rFonts w:eastAsia="Yu Mincho"/>
                <w:i/>
                <w:iCs/>
                <w:lang w:val="en-GB" w:eastAsia="ja-JP"/>
              </w:rPr>
            </w:rPrChange>
          </w:rPr>
          <w:t>grew</w:t>
        </w:r>
      </w:ins>
      <w:del w:id="62" w:author="Matthew" w:date="2020-10-28T14:42:00Z">
        <w:r w:rsidR="00AC498E" w:rsidRPr="00E03FAE" w:rsidDel="006F05C2">
          <w:rPr>
            <w:rFonts w:eastAsia="Yu Mincho"/>
            <w:i/>
            <w:iCs/>
            <w:lang w:val="en-US" w:eastAsia="ja-JP"/>
            <w:rPrChange w:id="63" w:author="Matthew" w:date="2020-10-28T19:21:00Z">
              <w:rPr>
                <w:rFonts w:eastAsia="Yu Mincho"/>
                <w:i/>
                <w:iCs/>
                <w:lang w:val="en-GB" w:eastAsia="ja-JP"/>
              </w:rPr>
            </w:rPrChange>
          </w:rPr>
          <w:delText>over time</w:delText>
        </w:r>
      </w:del>
      <w:r w:rsidR="00576663" w:rsidRPr="00E03FAE">
        <w:rPr>
          <w:rFonts w:eastAsia="Yu Mincho"/>
          <w:i/>
          <w:iCs/>
          <w:lang w:val="en-US" w:eastAsia="ja-JP"/>
          <w:rPrChange w:id="64" w:author="Matthew" w:date="2020-10-28T19:21:00Z">
            <w:rPr>
              <w:rFonts w:eastAsia="Yu Mincho"/>
              <w:i/>
              <w:iCs/>
              <w:lang w:val="en-GB" w:eastAsia="ja-JP"/>
            </w:rPr>
          </w:rPrChange>
        </w:rPr>
        <w:t xml:space="preserve">. </w:t>
      </w:r>
    </w:p>
    <w:p w14:paraId="0CE20313" w14:textId="77777777" w:rsidR="003A11AE" w:rsidRPr="00E03FAE" w:rsidRDefault="003A11AE">
      <w:pPr>
        <w:rPr>
          <w:rFonts w:eastAsia="Yu Mincho"/>
          <w:lang w:val="en-US" w:eastAsia="ja-JP"/>
          <w:rPrChange w:id="65" w:author="Matthew" w:date="2020-10-28T19:21:00Z">
            <w:rPr>
              <w:rFonts w:eastAsia="Yu Mincho"/>
              <w:lang w:val="en-GB" w:eastAsia="ja-JP"/>
            </w:rPr>
          </w:rPrChange>
        </w:rPr>
      </w:pPr>
    </w:p>
    <w:p w14:paraId="559CA912" w14:textId="77777777" w:rsidR="00150737" w:rsidRPr="00E03FAE" w:rsidRDefault="003A11AE">
      <w:pPr>
        <w:rPr>
          <w:rFonts w:eastAsia="Yu Mincho"/>
          <w:lang w:val="en-US" w:eastAsia="ja-JP"/>
          <w:rPrChange w:id="66" w:author="Matthew" w:date="2020-10-28T19:21:00Z">
            <w:rPr>
              <w:rFonts w:eastAsia="Yu Mincho"/>
              <w:lang w:val="en-GB" w:eastAsia="ja-JP"/>
            </w:rPr>
          </w:rPrChange>
        </w:rPr>
      </w:pPr>
      <w:r w:rsidRPr="00E03FAE">
        <w:rPr>
          <w:rFonts w:eastAsia="Yu Mincho"/>
          <w:lang w:val="en-US" w:eastAsia="ja-JP"/>
          <w:rPrChange w:id="67" w:author="Matthew" w:date="2020-10-28T19:21:00Z">
            <w:rPr>
              <w:rFonts w:eastAsia="Yu Mincho"/>
              <w:lang w:val="en-GB" w:eastAsia="ja-JP"/>
            </w:rPr>
          </w:rPrChange>
        </w:rPr>
        <w:t>I was late</w:t>
      </w:r>
      <w:r w:rsidR="0095643C" w:rsidRPr="00E03FAE">
        <w:rPr>
          <w:rFonts w:eastAsia="Yu Mincho"/>
          <w:lang w:val="en-US" w:eastAsia="ja-JP"/>
          <w:rPrChange w:id="68" w:author="Matthew" w:date="2020-10-28T19:21:00Z">
            <w:rPr>
              <w:rFonts w:eastAsia="Yu Mincho"/>
              <w:lang w:val="en-GB" w:eastAsia="ja-JP"/>
            </w:rPr>
          </w:rPrChange>
        </w:rPr>
        <w:t xml:space="preserve"> that day</w:t>
      </w:r>
      <w:r w:rsidR="005E76A9" w:rsidRPr="00E03FAE">
        <w:rPr>
          <w:rFonts w:eastAsia="Yu Mincho"/>
          <w:lang w:val="en-US" w:eastAsia="ja-JP"/>
          <w:rPrChange w:id="69" w:author="Matthew" w:date="2020-10-28T19:21:00Z">
            <w:rPr>
              <w:rFonts w:eastAsia="Yu Mincho"/>
              <w:lang w:val="en-GB" w:eastAsia="ja-JP"/>
            </w:rPr>
          </w:rPrChange>
        </w:rPr>
        <w:t xml:space="preserve">. </w:t>
      </w:r>
    </w:p>
    <w:p w14:paraId="760F0814" w14:textId="77777777" w:rsidR="00150737" w:rsidRPr="00E03FAE" w:rsidRDefault="00150737">
      <w:pPr>
        <w:rPr>
          <w:rFonts w:eastAsia="Yu Mincho"/>
          <w:lang w:val="en-US" w:eastAsia="ja-JP"/>
          <w:rPrChange w:id="70" w:author="Matthew" w:date="2020-10-28T19:21:00Z">
            <w:rPr>
              <w:rFonts w:eastAsia="Yu Mincho"/>
              <w:lang w:val="en-GB" w:eastAsia="ja-JP"/>
            </w:rPr>
          </w:rPrChange>
        </w:rPr>
      </w:pPr>
    </w:p>
    <w:p w14:paraId="39B5E0BA" w14:textId="7A54E665" w:rsidR="00D2321F" w:rsidRPr="00E03FAE" w:rsidRDefault="003C680A">
      <w:pPr>
        <w:rPr>
          <w:rFonts w:eastAsia="Yu Mincho"/>
          <w:lang w:val="en-US" w:eastAsia="ja-JP"/>
          <w:rPrChange w:id="71" w:author="Matthew" w:date="2020-10-28T19:21:00Z">
            <w:rPr>
              <w:rFonts w:eastAsia="Yu Mincho"/>
              <w:lang w:val="en-GB" w:eastAsia="ja-JP"/>
            </w:rPr>
          </w:rPrChange>
        </w:rPr>
      </w:pPr>
      <w:r w:rsidRPr="00E03FAE">
        <w:rPr>
          <w:rFonts w:eastAsia="Yu Mincho"/>
          <w:lang w:val="en-US" w:eastAsia="ja-JP"/>
          <w:rPrChange w:id="72" w:author="Matthew" w:date="2020-10-28T19:21:00Z">
            <w:rPr>
              <w:rFonts w:eastAsia="Yu Mincho"/>
              <w:lang w:val="en-GB" w:eastAsia="ja-JP"/>
            </w:rPr>
          </w:rPrChange>
        </w:rPr>
        <w:t>I</w:t>
      </w:r>
      <w:r w:rsidR="00A130AE" w:rsidRPr="00E03FAE">
        <w:rPr>
          <w:rFonts w:eastAsia="Yu Mincho"/>
          <w:lang w:val="en-US" w:eastAsia="ja-JP"/>
          <w:rPrChange w:id="73" w:author="Matthew" w:date="2020-10-28T19:21:00Z">
            <w:rPr>
              <w:rFonts w:eastAsia="Yu Mincho"/>
              <w:lang w:val="en-GB" w:eastAsia="ja-JP"/>
            </w:rPr>
          </w:rPrChange>
        </w:rPr>
        <w:t xml:space="preserve"> </w:t>
      </w:r>
      <w:del w:id="74" w:author="Matthew" w:date="2020-10-28T14:47:00Z">
        <w:r w:rsidR="00A130AE" w:rsidRPr="00E03FAE" w:rsidDel="00803A62">
          <w:rPr>
            <w:rFonts w:eastAsia="Yu Mincho"/>
            <w:lang w:val="en-US" w:eastAsia="ja-JP"/>
            <w:rPrChange w:id="75" w:author="Matthew" w:date="2020-10-28T19:21:00Z">
              <w:rPr>
                <w:rFonts w:eastAsia="Yu Mincho"/>
                <w:lang w:val="en-GB" w:eastAsia="ja-JP"/>
              </w:rPr>
            </w:rPrChange>
          </w:rPr>
          <w:delText>continue</w:delText>
        </w:r>
        <w:r w:rsidR="004C079E" w:rsidRPr="00E03FAE" w:rsidDel="00803A62">
          <w:rPr>
            <w:rFonts w:eastAsia="Yu Mincho"/>
            <w:lang w:val="en-US" w:eastAsia="ja-JP"/>
            <w:rPrChange w:id="76" w:author="Matthew" w:date="2020-10-28T19:21:00Z">
              <w:rPr>
                <w:rFonts w:eastAsia="Yu Mincho"/>
                <w:lang w:val="en-GB" w:eastAsia="ja-JP"/>
              </w:rPr>
            </w:rPrChange>
          </w:rPr>
          <w:delText>d</w:delText>
        </w:r>
        <w:r w:rsidR="004F06E8" w:rsidRPr="00E03FAE" w:rsidDel="00803A62">
          <w:rPr>
            <w:rFonts w:eastAsia="Yu Mincho"/>
            <w:lang w:val="en-US" w:eastAsia="ja-JP"/>
            <w:rPrChange w:id="77" w:author="Matthew" w:date="2020-10-28T19:21:00Z">
              <w:rPr>
                <w:rFonts w:eastAsia="Yu Mincho"/>
                <w:lang w:val="en-GB" w:eastAsia="ja-JP"/>
              </w:rPr>
            </w:rPrChange>
          </w:rPr>
          <w:delText>,</w:delText>
        </w:r>
      </w:del>
      <w:ins w:id="78" w:author="Matthew" w:date="2020-10-28T14:47:00Z">
        <w:r w:rsidR="00803A62" w:rsidRPr="00E03FAE">
          <w:rPr>
            <w:rFonts w:eastAsia="Yu Mincho"/>
            <w:lang w:val="en-US" w:eastAsia="ja-JP"/>
            <w:rPrChange w:id="79" w:author="Matthew" w:date="2020-10-28T19:21:00Z">
              <w:rPr>
                <w:rFonts w:eastAsia="Yu Mincho"/>
                <w:lang w:val="en-GB" w:eastAsia="ja-JP"/>
              </w:rPr>
            </w:rPrChange>
          </w:rPr>
          <w:t>revised the model, this time</w:t>
        </w:r>
      </w:ins>
      <w:r w:rsidR="004F06E8" w:rsidRPr="00E03FAE">
        <w:rPr>
          <w:rFonts w:eastAsia="Yu Mincho"/>
          <w:lang w:val="en-US" w:eastAsia="ja-JP"/>
          <w:rPrChange w:id="80" w:author="Matthew" w:date="2020-10-28T19:21:00Z">
            <w:rPr>
              <w:rFonts w:eastAsia="Yu Mincho"/>
              <w:lang w:val="en-GB" w:eastAsia="ja-JP"/>
            </w:rPr>
          </w:rPrChange>
        </w:rPr>
        <w:t xml:space="preserve"> measuring</w:t>
      </w:r>
      <w:r w:rsidR="00D53DDC" w:rsidRPr="00E03FAE">
        <w:rPr>
          <w:rFonts w:eastAsia="Yu Mincho"/>
          <w:lang w:val="en-US" w:eastAsia="ja-JP"/>
          <w:rPrChange w:id="81" w:author="Matthew" w:date="2020-10-28T19:21:00Z">
            <w:rPr>
              <w:rFonts w:eastAsia="Yu Mincho"/>
              <w:lang w:val="en-GB" w:eastAsia="ja-JP"/>
            </w:rPr>
          </w:rPrChange>
        </w:rPr>
        <w:t xml:space="preserve"> traffic variability</w:t>
      </w:r>
      <w:del w:id="82" w:author="Matthew" w:date="2020-10-28T14:48:00Z">
        <w:r w:rsidR="00AB576A" w:rsidRPr="00E03FAE" w:rsidDel="00803A62">
          <w:rPr>
            <w:rFonts w:eastAsia="Yu Mincho"/>
            <w:lang w:val="en-US" w:eastAsia="ja-JP"/>
            <w:rPrChange w:id="83" w:author="Matthew" w:date="2020-10-28T19:21:00Z">
              <w:rPr>
                <w:rFonts w:eastAsia="Yu Mincho"/>
                <w:lang w:val="en-GB" w:eastAsia="ja-JP"/>
              </w:rPr>
            </w:rPrChange>
          </w:rPr>
          <w:delText xml:space="preserve">, </w:delText>
        </w:r>
        <w:r w:rsidR="00D53DDC" w:rsidRPr="00E03FAE" w:rsidDel="00803A62">
          <w:rPr>
            <w:rFonts w:eastAsia="Yu Mincho"/>
            <w:lang w:val="en-US" w:eastAsia="ja-JP"/>
            <w:rPrChange w:id="84" w:author="Matthew" w:date="2020-10-28T19:21:00Z">
              <w:rPr>
                <w:rFonts w:eastAsia="Yu Mincho"/>
                <w:lang w:val="en-GB" w:eastAsia="ja-JP"/>
              </w:rPr>
            </w:rPrChange>
          </w:rPr>
          <w:delText xml:space="preserve">tweaking my </w:delText>
        </w:r>
        <w:r w:rsidR="005965A1" w:rsidRPr="00E03FAE" w:rsidDel="00803A62">
          <w:rPr>
            <w:rFonts w:eastAsia="Yu Mincho"/>
            <w:lang w:val="en-US" w:eastAsia="ja-JP"/>
            <w:rPrChange w:id="85" w:author="Matthew" w:date="2020-10-28T19:21:00Z">
              <w:rPr>
                <w:rFonts w:eastAsia="Yu Mincho"/>
                <w:lang w:val="en-GB" w:eastAsia="ja-JP"/>
              </w:rPr>
            </w:rPrChange>
          </w:rPr>
          <w:delText>system</w:delText>
        </w:r>
        <w:r w:rsidR="004F06E8" w:rsidRPr="00E03FAE" w:rsidDel="00803A62">
          <w:rPr>
            <w:rFonts w:eastAsia="Yu Mincho"/>
            <w:lang w:val="en-US" w:eastAsia="ja-JP"/>
            <w:rPrChange w:id="86" w:author="Matthew" w:date="2020-10-28T19:21:00Z">
              <w:rPr>
                <w:rFonts w:eastAsia="Yu Mincho"/>
                <w:lang w:val="en-GB" w:eastAsia="ja-JP"/>
              </w:rPr>
            </w:rPrChange>
          </w:rPr>
          <w:delText xml:space="preserve">, </w:delText>
        </w:r>
        <w:r w:rsidR="00294C89" w:rsidRPr="00E03FAE" w:rsidDel="00803A62">
          <w:rPr>
            <w:rFonts w:eastAsia="Yu Mincho"/>
            <w:lang w:val="en-US" w:eastAsia="ja-JP"/>
            <w:rPrChange w:id="87" w:author="Matthew" w:date="2020-10-28T19:21:00Z">
              <w:rPr>
                <w:rFonts w:eastAsia="Yu Mincho"/>
                <w:lang w:val="en-GB" w:eastAsia="ja-JP"/>
              </w:rPr>
            </w:rPrChange>
          </w:rPr>
          <w:delText>eventually r</w:delText>
        </w:r>
        <w:r w:rsidR="00735AB8" w:rsidRPr="00E03FAE" w:rsidDel="00803A62">
          <w:rPr>
            <w:rFonts w:eastAsia="Yu Mincho"/>
            <w:lang w:val="en-US" w:eastAsia="ja-JP"/>
            <w:rPrChange w:id="88" w:author="Matthew" w:date="2020-10-28T19:21:00Z">
              <w:rPr>
                <w:rFonts w:eastAsia="Yu Mincho"/>
                <w:lang w:val="en-GB" w:eastAsia="ja-JP"/>
              </w:rPr>
            </w:rPrChange>
          </w:rPr>
          <w:delText xml:space="preserve">esulting in </w:delText>
        </w:r>
        <w:r w:rsidR="009E4ACE" w:rsidRPr="00E03FAE" w:rsidDel="00803A62">
          <w:rPr>
            <w:rFonts w:eastAsia="Yu Mincho"/>
            <w:lang w:val="en-US" w:eastAsia="ja-JP"/>
            <w:rPrChange w:id="89" w:author="Matthew" w:date="2020-10-28T19:21:00Z">
              <w:rPr>
                <w:rFonts w:eastAsia="Yu Mincho"/>
                <w:lang w:val="en-GB" w:eastAsia="ja-JP"/>
              </w:rPr>
            </w:rPrChange>
          </w:rPr>
          <w:delText xml:space="preserve">an </w:delText>
        </w:r>
        <w:r w:rsidR="00EF4E4B" w:rsidRPr="00E03FAE" w:rsidDel="00803A62">
          <w:rPr>
            <w:rFonts w:eastAsia="Yu Mincho"/>
            <w:lang w:val="en-US" w:eastAsia="ja-JP"/>
            <w:rPrChange w:id="90" w:author="Matthew" w:date="2020-10-28T19:21:00Z">
              <w:rPr>
                <w:rFonts w:eastAsia="Yu Mincho"/>
                <w:lang w:val="en-GB" w:eastAsia="ja-JP"/>
              </w:rPr>
            </w:rPrChange>
          </w:rPr>
          <w:delText>equation</w:delText>
        </w:r>
        <w:r w:rsidR="005E76A9" w:rsidRPr="00E03FAE" w:rsidDel="00803A62">
          <w:rPr>
            <w:rFonts w:eastAsia="Yu Mincho"/>
            <w:lang w:val="en-US" w:eastAsia="ja-JP"/>
            <w:rPrChange w:id="91" w:author="Matthew" w:date="2020-10-28T19:21:00Z">
              <w:rPr>
                <w:rFonts w:eastAsia="Yu Mincho"/>
                <w:lang w:val="en-GB" w:eastAsia="ja-JP"/>
              </w:rPr>
            </w:rPrChange>
          </w:rPr>
          <w:delText xml:space="preserve"> factoring</w:delText>
        </w:r>
        <w:r w:rsidR="00735AB8" w:rsidRPr="00E03FAE" w:rsidDel="00803A62">
          <w:rPr>
            <w:rFonts w:eastAsia="Yu Mincho"/>
            <w:lang w:val="en-US" w:eastAsia="ja-JP"/>
            <w:rPrChange w:id="92" w:author="Matthew" w:date="2020-10-28T19:21:00Z">
              <w:rPr>
                <w:rFonts w:eastAsia="Yu Mincho"/>
                <w:lang w:val="en-GB" w:eastAsia="ja-JP"/>
              </w:rPr>
            </w:rPrChange>
          </w:rPr>
          <w:delText xml:space="preserve"> </w:delText>
        </w:r>
        <w:r w:rsidR="00294C89" w:rsidRPr="00E03FAE" w:rsidDel="00803A62">
          <w:rPr>
            <w:rFonts w:eastAsia="Yu Mincho"/>
            <w:lang w:val="en-US" w:eastAsia="ja-JP"/>
            <w:rPrChange w:id="93" w:author="Matthew" w:date="2020-10-28T19:21:00Z">
              <w:rPr>
                <w:rFonts w:eastAsia="Yu Mincho"/>
                <w:lang w:val="en-GB" w:eastAsia="ja-JP"/>
              </w:rPr>
            </w:rPrChange>
          </w:rPr>
          <w:delText xml:space="preserve">in </w:delText>
        </w:r>
        <w:r w:rsidR="00735AB8" w:rsidRPr="00E03FAE" w:rsidDel="00803A62">
          <w:rPr>
            <w:rFonts w:eastAsia="Yu Mincho"/>
            <w:lang w:val="en-US" w:eastAsia="ja-JP"/>
            <w:rPrChange w:id="94" w:author="Matthew" w:date="2020-10-28T19:21:00Z">
              <w:rPr>
                <w:rFonts w:eastAsia="Yu Mincho"/>
                <w:lang w:val="en-GB" w:eastAsia="ja-JP"/>
              </w:rPr>
            </w:rPrChange>
          </w:rPr>
          <w:delText xml:space="preserve">everything </w:delText>
        </w:r>
      </w:del>
      <w:ins w:id="95" w:author="Matthew" w:date="2020-10-28T14:50:00Z">
        <w:r w:rsidR="00803A62" w:rsidRPr="00E03FAE">
          <w:rPr>
            <w:rFonts w:eastAsia="Yu Mincho"/>
            <w:lang w:val="en-US" w:eastAsia="ja-JP"/>
            <w:rPrChange w:id="96" w:author="Matthew" w:date="2020-10-28T19:21:00Z">
              <w:rPr>
                <w:rFonts w:eastAsia="Yu Mincho"/>
                <w:lang w:val="en-GB" w:eastAsia="ja-JP"/>
              </w:rPr>
            </w:rPrChange>
          </w:rPr>
          <w:t xml:space="preserve">. </w:t>
        </w:r>
      </w:ins>
      <w:ins w:id="97" w:author="Matthew" w:date="2020-10-28T20:04:00Z">
        <w:r w:rsidR="007921A9">
          <w:rPr>
            <w:rFonts w:eastAsia="Yu Mincho"/>
            <w:lang w:val="en-US" w:eastAsia="ja-JP"/>
          </w:rPr>
          <w:t>From</w:t>
        </w:r>
      </w:ins>
      <w:ins w:id="98" w:author="Matthew" w:date="2020-10-28T14:51:00Z">
        <w:r w:rsidR="00803A62" w:rsidRPr="00E03FAE">
          <w:rPr>
            <w:rFonts w:eastAsia="Yu Mincho"/>
            <w:lang w:val="en-US" w:eastAsia="ja-JP"/>
            <w:rPrChange w:id="99" w:author="Matthew" w:date="2020-10-28T19:21:00Z">
              <w:rPr>
                <w:rFonts w:eastAsia="Yu Mincho"/>
                <w:lang w:val="en-GB" w:eastAsia="ja-JP"/>
              </w:rPr>
            </w:rPrChange>
          </w:rPr>
          <w:t xml:space="preserve"> </w:t>
        </w:r>
      </w:ins>
      <w:del w:id="100" w:author="Matthew" w:date="2020-10-28T14:49:00Z">
        <w:r w:rsidR="00735AB8" w:rsidRPr="00E03FAE" w:rsidDel="00803A62">
          <w:rPr>
            <w:rFonts w:eastAsia="Yu Mincho"/>
            <w:lang w:val="en-US" w:eastAsia="ja-JP"/>
            <w:rPrChange w:id="101" w:author="Matthew" w:date="2020-10-28T19:21:00Z">
              <w:rPr>
                <w:rFonts w:eastAsia="Yu Mincho"/>
                <w:lang w:val="en-GB" w:eastAsia="ja-JP"/>
              </w:rPr>
            </w:rPrChange>
          </w:rPr>
          <w:delText xml:space="preserve">from </w:delText>
        </w:r>
      </w:del>
      <w:del w:id="102" w:author="Matthew" w:date="2020-10-28T14:51:00Z">
        <w:r w:rsidR="00735AB8" w:rsidRPr="00E03FAE" w:rsidDel="00803A62">
          <w:rPr>
            <w:rFonts w:eastAsia="Yu Mincho"/>
            <w:lang w:val="en-US" w:eastAsia="ja-JP"/>
            <w:rPrChange w:id="103" w:author="Matthew" w:date="2020-10-28T19:21:00Z">
              <w:rPr>
                <w:rFonts w:eastAsia="Yu Mincho"/>
                <w:lang w:val="en-GB" w:eastAsia="ja-JP"/>
              </w:rPr>
            </w:rPrChange>
          </w:rPr>
          <w:delText xml:space="preserve">rain </w:delText>
        </w:r>
      </w:del>
      <w:del w:id="104" w:author="Matthew" w:date="2020-10-28T14:53:00Z">
        <w:r w:rsidR="00735AB8" w:rsidRPr="00E03FAE" w:rsidDel="00CA5403">
          <w:rPr>
            <w:rFonts w:eastAsia="Yu Mincho"/>
            <w:lang w:val="en-US" w:eastAsia="ja-JP"/>
            <w:rPrChange w:id="105" w:author="Matthew" w:date="2020-10-28T19:21:00Z">
              <w:rPr>
                <w:rFonts w:eastAsia="Yu Mincho"/>
                <w:lang w:val="en-GB" w:eastAsia="ja-JP"/>
              </w:rPr>
            </w:rPrChange>
          </w:rPr>
          <w:delText xml:space="preserve">to </w:delText>
        </w:r>
        <w:r w:rsidR="005567E6" w:rsidRPr="00E03FAE" w:rsidDel="00CA5403">
          <w:rPr>
            <w:rFonts w:eastAsia="Yu Mincho"/>
            <w:lang w:val="en-US" w:eastAsia="ja-JP"/>
            <w:rPrChange w:id="106" w:author="Matthew" w:date="2020-10-28T19:21:00Z">
              <w:rPr>
                <w:rFonts w:eastAsia="Yu Mincho"/>
                <w:lang w:val="en-GB" w:eastAsia="ja-JP"/>
              </w:rPr>
            </w:rPrChange>
          </w:rPr>
          <w:delText xml:space="preserve">whether it was </w:delText>
        </w:r>
      </w:del>
      <w:ins w:id="107" w:author="Matthew" w:date="2020-10-28T14:56:00Z">
        <w:r w:rsidR="00CA5403" w:rsidRPr="00E03FAE">
          <w:rPr>
            <w:rFonts w:eastAsia="Yu Mincho"/>
            <w:lang w:val="en-US" w:eastAsia="ja-JP"/>
            <w:rPrChange w:id="108" w:author="Matthew" w:date="2020-10-28T19:21:00Z">
              <w:rPr>
                <w:rFonts w:eastAsia="Yu Mincho"/>
                <w:lang w:val="en-GB" w:eastAsia="ja-JP"/>
              </w:rPr>
            </w:rPrChange>
          </w:rPr>
          <w:t>inserting</w:t>
        </w:r>
      </w:ins>
      <w:ins w:id="109" w:author="Matthew" w:date="2020-10-28T14:53:00Z">
        <w:r w:rsidR="00CA5403" w:rsidRPr="00E03FAE">
          <w:rPr>
            <w:rFonts w:eastAsia="Yu Mincho"/>
            <w:lang w:val="en-US" w:eastAsia="ja-JP"/>
            <w:rPrChange w:id="110" w:author="Matthew" w:date="2020-10-28T19:21:00Z">
              <w:rPr>
                <w:rFonts w:eastAsia="Yu Mincho"/>
                <w:lang w:val="en-GB" w:eastAsia="ja-JP"/>
              </w:rPr>
            </w:rPrChange>
          </w:rPr>
          <w:t xml:space="preserve"> dummy variables to captur</w:t>
        </w:r>
      </w:ins>
      <w:ins w:id="111" w:author="Matthew" w:date="2020-10-28T20:04:00Z">
        <w:r w:rsidR="007921A9">
          <w:rPr>
            <w:rFonts w:eastAsia="Yu Mincho"/>
            <w:lang w:val="en-US" w:eastAsia="ja-JP"/>
          </w:rPr>
          <w:t>e</w:t>
        </w:r>
      </w:ins>
      <w:ins w:id="112" w:author="Matthew" w:date="2020-10-28T14:53:00Z">
        <w:r w:rsidR="00CA5403" w:rsidRPr="00E03FAE">
          <w:rPr>
            <w:rFonts w:eastAsia="Yu Mincho"/>
            <w:lang w:val="en-US" w:eastAsia="ja-JP"/>
            <w:rPrChange w:id="113" w:author="Matthew" w:date="2020-10-28T19:21:00Z">
              <w:rPr>
                <w:rFonts w:eastAsia="Yu Mincho"/>
                <w:lang w:val="en-GB" w:eastAsia="ja-JP"/>
              </w:rPr>
            </w:rPrChange>
          </w:rPr>
          <w:t xml:space="preserve"> </w:t>
        </w:r>
      </w:ins>
      <w:ins w:id="114" w:author="Matthew" w:date="2020-10-28T14:55:00Z">
        <w:r w:rsidR="00CA5403" w:rsidRPr="00E03FAE">
          <w:rPr>
            <w:rFonts w:eastAsia="Yu Mincho"/>
            <w:lang w:val="en-US" w:eastAsia="ja-JP"/>
            <w:rPrChange w:id="115" w:author="Matthew" w:date="2020-10-28T19:21:00Z">
              <w:rPr>
                <w:rFonts w:eastAsia="Yu Mincho"/>
                <w:lang w:val="en-GB" w:eastAsia="ja-JP"/>
              </w:rPr>
            </w:rPrChange>
          </w:rPr>
          <w:t xml:space="preserve">the effect of </w:t>
        </w:r>
      </w:ins>
      <w:r w:rsidR="005567E6" w:rsidRPr="00E03FAE">
        <w:rPr>
          <w:rFonts w:eastAsia="Yu Mincho"/>
          <w:lang w:val="en-US" w:eastAsia="ja-JP"/>
          <w:rPrChange w:id="116" w:author="Matthew" w:date="2020-10-28T19:21:00Z">
            <w:rPr>
              <w:rFonts w:eastAsia="Yu Mincho"/>
              <w:lang w:val="en-GB" w:eastAsia="ja-JP"/>
            </w:rPr>
          </w:rPrChange>
        </w:rPr>
        <w:t>Monday</w:t>
      </w:r>
      <w:ins w:id="117" w:author="Matthew" w:date="2020-10-28T14:53:00Z">
        <w:r w:rsidR="00CA5403" w:rsidRPr="00E03FAE">
          <w:rPr>
            <w:rFonts w:eastAsia="Yu Mincho"/>
            <w:lang w:val="en-US" w:eastAsia="ja-JP"/>
            <w:rPrChange w:id="118" w:author="Matthew" w:date="2020-10-28T19:21:00Z">
              <w:rPr>
                <w:rFonts w:eastAsia="Yu Mincho"/>
                <w:lang w:val="en-GB" w:eastAsia="ja-JP"/>
              </w:rPr>
            </w:rPrChange>
          </w:rPr>
          <w:t xml:space="preserve"> blues and Friday highs</w:t>
        </w:r>
      </w:ins>
      <w:ins w:id="119" w:author="Matthew" w:date="2020-10-28T14:58:00Z">
        <w:r w:rsidR="00CA5403" w:rsidRPr="00E03FAE">
          <w:rPr>
            <w:rFonts w:eastAsia="Yu Mincho"/>
            <w:lang w:val="en-US" w:eastAsia="ja-JP"/>
            <w:rPrChange w:id="120" w:author="Matthew" w:date="2020-10-28T19:21:00Z">
              <w:rPr>
                <w:rFonts w:eastAsia="Yu Mincho"/>
                <w:lang w:val="en-GB" w:eastAsia="ja-JP"/>
              </w:rPr>
            </w:rPrChange>
          </w:rPr>
          <w:t xml:space="preserve"> </w:t>
        </w:r>
      </w:ins>
      <w:ins w:id="121" w:author="Matthew" w:date="2020-10-28T20:04:00Z">
        <w:r w:rsidR="007921A9">
          <w:rPr>
            <w:rFonts w:eastAsia="Yu Mincho"/>
            <w:lang w:val="en-US" w:eastAsia="ja-JP"/>
          </w:rPr>
          <w:t>to</w:t>
        </w:r>
      </w:ins>
      <w:ins w:id="122" w:author="Matthew" w:date="2020-10-28T14:58:00Z">
        <w:r w:rsidR="00CA5403" w:rsidRPr="00E03FAE">
          <w:rPr>
            <w:rFonts w:eastAsia="Yu Mincho"/>
            <w:lang w:val="en-US" w:eastAsia="ja-JP"/>
            <w:rPrChange w:id="123" w:author="Matthew" w:date="2020-10-28T19:21:00Z">
              <w:rPr>
                <w:rFonts w:eastAsia="Yu Mincho"/>
                <w:lang w:val="en-GB" w:eastAsia="ja-JP"/>
              </w:rPr>
            </w:rPrChange>
          </w:rPr>
          <w:t xml:space="preserve"> </w:t>
        </w:r>
        <w:r w:rsidR="00CA5403" w:rsidRPr="00E03FAE">
          <w:rPr>
            <w:rFonts w:eastAsia="Yu Mincho"/>
            <w:lang w:val="en-US" w:eastAsia="ja-JP"/>
            <w:rPrChange w:id="124" w:author="Matthew" w:date="2020-10-28T19:21:00Z">
              <w:rPr>
                <w:rFonts w:eastAsia="Yu Mincho"/>
                <w:lang w:val="en-GB" w:eastAsia="ja-JP"/>
              </w:rPr>
            </w:rPrChange>
          </w:rPr>
          <w:t xml:space="preserve">computing the beta for my newly-added variable </w:t>
        </w:r>
        <w:r w:rsidR="00CA5403" w:rsidRPr="00E03FAE">
          <w:rPr>
            <w:rFonts w:eastAsia="Yu Mincho"/>
            <w:i/>
            <w:iCs/>
            <w:lang w:val="en-US" w:eastAsia="ja-JP"/>
            <w:rPrChange w:id="125" w:author="Matthew" w:date="2020-10-28T19:21:00Z">
              <w:rPr>
                <w:rFonts w:eastAsia="Yu Mincho"/>
                <w:i/>
                <w:iCs/>
                <w:lang w:val="en-GB" w:eastAsia="ja-JP"/>
              </w:rPr>
            </w:rPrChange>
          </w:rPr>
          <w:t>rainy season</w:t>
        </w:r>
      </w:ins>
      <w:ins w:id="126" w:author="Matthew" w:date="2020-10-28T14:53:00Z">
        <w:r w:rsidR="00CA5403" w:rsidRPr="00E03FAE">
          <w:rPr>
            <w:rFonts w:eastAsia="Yu Mincho"/>
            <w:lang w:val="en-US" w:eastAsia="ja-JP"/>
            <w:rPrChange w:id="127" w:author="Matthew" w:date="2020-10-28T19:21:00Z">
              <w:rPr>
                <w:rFonts w:eastAsia="Yu Mincho"/>
                <w:lang w:val="en-GB" w:eastAsia="ja-JP"/>
              </w:rPr>
            </w:rPrChange>
          </w:rPr>
          <w:t>,</w:t>
        </w:r>
      </w:ins>
      <w:del w:id="128" w:author="Matthew" w:date="2020-10-28T14:53:00Z">
        <w:r w:rsidR="005567E6" w:rsidRPr="00E03FAE" w:rsidDel="00CA5403">
          <w:rPr>
            <w:rFonts w:eastAsia="Yu Mincho"/>
            <w:lang w:val="en-US" w:eastAsia="ja-JP"/>
            <w:rPrChange w:id="129" w:author="Matthew" w:date="2020-10-28T19:21:00Z">
              <w:rPr>
                <w:rFonts w:eastAsia="Yu Mincho"/>
                <w:lang w:val="en-GB" w:eastAsia="ja-JP"/>
              </w:rPr>
            </w:rPrChange>
          </w:rPr>
          <w:delText>.</w:delText>
        </w:r>
      </w:del>
      <w:r w:rsidR="005567E6" w:rsidRPr="00E03FAE">
        <w:rPr>
          <w:rFonts w:eastAsia="Yu Mincho"/>
          <w:lang w:val="en-US" w:eastAsia="ja-JP"/>
          <w:rPrChange w:id="130" w:author="Matthew" w:date="2020-10-28T19:21:00Z">
            <w:rPr>
              <w:rFonts w:eastAsia="Yu Mincho"/>
              <w:lang w:val="en-GB" w:eastAsia="ja-JP"/>
            </w:rPr>
          </w:rPrChange>
        </w:rPr>
        <w:t xml:space="preserve"> </w:t>
      </w:r>
      <w:r w:rsidR="00EE6BEF" w:rsidRPr="00E03FAE">
        <w:rPr>
          <w:rFonts w:eastAsia="Yu Mincho"/>
          <w:lang w:val="en-US" w:eastAsia="ja-JP"/>
          <w:rPrChange w:id="131" w:author="Matthew" w:date="2020-10-28T19:21:00Z">
            <w:rPr>
              <w:rFonts w:eastAsia="Yu Mincho"/>
              <w:lang w:val="en-GB" w:eastAsia="ja-JP"/>
            </w:rPr>
          </w:rPrChange>
        </w:rPr>
        <w:t xml:space="preserve">I </w:t>
      </w:r>
      <w:r w:rsidR="00925857" w:rsidRPr="00E03FAE">
        <w:rPr>
          <w:rFonts w:eastAsia="Yu Mincho"/>
          <w:lang w:val="en-US" w:eastAsia="ja-JP"/>
          <w:rPrChange w:id="132" w:author="Matthew" w:date="2020-10-28T19:21:00Z">
            <w:rPr>
              <w:rFonts w:eastAsia="Yu Mincho"/>
              <w:lang w:val="en-GB" w:eastAsia="ja-JP"/>
            </w:rPr>
          </w:rPrChange>
        </w:rPr>
        <w:t xml:space="preserve">was </w:t>
      </w:r>
      <w:r w:rsidR="00912BF6" w:rsidRPr="00E03FAE">
        <w:rPr>
          <w:rFonts w:eastAsia="Yu Mincho"/>
          <w:lang w:val="en-US" w:eastAsia="ja-JP"/>
          <w:rPrChange w:id="133" w:author="Matthew" w:date="2020-10-28T19:21:00Z">
            <w:rPr>
              <w:rFonts w:eastAsia="Yu Mincho"/>
              <w:lang w:val="en-GB" w:eastAsia="ja-JP"/>
            </w:rPr>
          </w:rPrChange>
        </w:rPr>
        <w:t xml:space="preserve">fascinated </w:t>
      </w:r>
      <w:r w:rsidR="00147A48" w:rsidRPr="00E03FAE">
        <w:rPr>
          <w:rFonts w:eastAsia="Yu Mincho"/>
          <w:lang w:val="en-US" w:eastAsia="ja-JP"/>
          <w:rPrChange w:id="134" w:author="Matthew" w:date="2020-10-28T19:21:00Z">
            <w:rPr>
              <w:rFonts w:eastAsia="Yu Mincho"/>
              <w:lang w:val="en-GB" w:eastAsia="ja-JP"/>
            </w:rPr>
          </w:rPrChange>
        </w:rPr>
        <w:t xml:space="preserve">with </w:t>
      </w:r>
      <w:r w:rsidR="00AE29E2" w:rsidRPr="00E03FAE">
        <w:rPr>
          <w:rFonts w:eastAsia="Yu Mincho"/>
          <w:lang w:val="en-US" w:eastAsia="ja-JP"/>
          <w:rPrChange w:id="135" w:author="Matthew" w:date="2020-10-28T19:21:00Z">
            <w:rPr>
              <w:rFonts w:eastAsia="Yu Mincho"/>
              <w:lang w:val="en-GB" w:eastAsia="ja-JP"/>
            </w:rPr>
          </w:rPrChange>
        </w:rPr>
        <w:t>how</w:t>
      </w:r>
      <w:ins w:id="136" w:author="Matthew" w:date="2020-10-28T14:58:00Z">
        <w:r w:rsidR="00CA5403" w:rsidRPr="00E03FAE">
          <w:rPr>
            <w:rFonts w:eastAsia="Yu Mincho"/>
            <w:lang w:val="en-US" w:eastAsia="ja-JP"/>
            <w:rPrChange w:id="137" w:author="Matthew" w:date="2020-10-28T19:21:00Z">
              <w:rPr>
                <w:rFonts w:eastAsia="Yu Mincho"/>
                <w:lang w:val="en-GB" w:eastAsia="ja-JP"/>
              </w:rPr>
            </w:rPrChange>
          </w:rPr>
          <w:t xml:space="preserve"> – </w:t>
        </w:r>
      </w:ins>
      <w:del w:id="138" w:author="Matthew" w:date="2020-10-28T14:58:00Z">
        <w:r w:rsidR="005E43D1" w:rsidRPr="00E03FAE" w:rsidDel="00CA5403">
          <w:rPr>
            <w:rFonts w:eastAsia="Yu Mincho"/>
            <w:lang w:val="en-US" w:eastAsia="ja-JP"/>
            <w:rPrChange w:id="139" w:author="Matthew" w:date="2020-10-28T19:21:00Z">
              <w:rPr>
                <w:rFonts w:eastAsia="Yu Mincho"/>
                <w:lang w:val="en-GB" w:eastAsia="ja-JP"/>
              </w:rPr>
            </w:rPrChange>
          </w:rPr>
          <w:delText xml:space="preserve">, </w:delText>
        </w:r>
      </w:del>
      <w:r w:rsidR="005E43D1" w:rsidRPr="00E03FAE">
        <w:rPr>
          <w:rFonts w:eastAsia="Yu Mincho"/>
          <w:lang w:val="en-US" w:eastAsia="ja-JP"/>
          <w:rPrChange w:id="140" w:author="Matthew" w:date="2020-10-28T19:21:00Z">
            <w:rPr>
              <w:rFonts w:eastAsia="Yu Mincho"/>
              <w:lang w:val="en-GB" w:eastAsia="ja-JP"/>
            </w:rPr>
          </w:rPrChange>
        </w:rPr>
        <w:t>from</w:t>
      </w:r>
      <w:ins w:id="141" w:author="Matthew" w:date="2020-10-28T14:58:00Z">
        <w:r w:rsidR="00CA5403" w:rsidRPr="00E03FAE">
          <w:rPr>
            <w:rFonts w:eastAsia="Yu Mincho"/>
            <w:lang w:val="en-US" w:eastAsia="ja-JP"/>
            <w:rPrChange w:id="142" w:author="Matthew" w:date="2020-10-28T19:21:00Z">
              <w:rPr>
                <w:rFonts w:eastAsia="Yu Mincho"/>
                <w:lang w:val="en-GB" w:eastAsia="ja-JP"/>
              </w:rPr>
            </w:rPrChange>
          </w:rPr>
          <w:t xml:space="preserve"> </w:t>
        </w:r>
      </w:ins>
      <w:del w:id="143" w:author="Matthew" w:date="2020-10-28T14:58:00Z">
        <w:r w:rsidR="005E43D1" w:rsidRPr="00E03FAE" w:rsidDel="00CA5403">
          <w:rPr>
            <w:rFonts w:eastAsia="Yu Mincho"/>
            <w:lang w:val="en-US" w:eastAsia="ja-JP"/>
            <w:rPrChange w:id="144" w:author="Matthew" w:date="2020-10-28T19:21:00Z">
              <w:rPr>
                <w:rFonts w:eastAsia="Yu Mincho"/>
                <w:lang w:val="en-GB" w:eastAsia="ja-JP"/>
              </w:rPr>
            </w:rPrChange>
          </w:rPr>
          <w:delText xml:space="preserve"> </w:delText>
        </w:r>
      </w:del>
      <w:r w:rsidR="005E43D1" w:rsidRPr="00E03FAE">
        <w:rPr>
          <w:rFonts w:eastAsia="Yu Mincho"/>
          <w:lang w:val="en-US" w:eastAsia="ja-JP"/>
          <w:rPrChange w:id="145" w:author="Matthew" w:date="2020-10-28T19:21:00Z">
            <w:rPr>
              <w:rFonts w:eastAsia="Yu Mincho"/>
              <w:lang w:val="en-GB" w:eastAsia="ja-JP"/>
            </w:rPr>
          </w:rPrChange>
        </w:rPr>
        <w:t>motion to fluids</w:t>
      </w:r>
      <w:ins w:id="146" w:author="Matthew" w:date="2020-10-28T14:58:00Z">
        <w:r w:rsidR="00CA5403" w:rsidRPr="00E03FAE">
          <w:rPr>
            <w:rFonts w:eastAsia="Yu Mincho"/>
            <w:lang w:val="en-US" w:eastAsia="ja-JP"/>
            <w:rPrChange w:id="147" w:author="Matthew" w:date="2020-10-28T19:21:00Z">
              <w:rPr>
                <w:rFonts w:eastAsia="Yu Mincho"/>
                <w:lang w:val="en-GB" w:eastAsia="ja-JP"/>
              </w:rPr>
            </w:rPrChange>
          </w:rPr>
          <w:t xml:space="preserve"> –</w:t>
        </w:r>
      </w:ins>
      <w:del w:id="148" w:author="Matthew" w:date="2020-10-28T14:58:00Z">
        <w:r w:rsidR="005E43D1" w:rsidRPr="00E03FAE" w:rsidDel="00CA5403">
          <w:rPr>
            <w:rFonts w:eastAsia="Yu Mincho"/>
            <w:lang w:val="en-US" w:eastAsia="ja-JP"/>
            <w:rPrChange w:id="149" w:author="Matthew" w:date="2020-10-28T19:21:00Z">
              <w:rPr>
                <w:rFonts w:eastAsia="Yu Mincho"/>
                <w:lang w:val="en-GB" w:eastAsia="ja-JP"/>
              </w:rPr>
            </w:rPrChange>
          </w:rPr>
          <w:delText>,</w:delText>
        </w:r>
      </w:del>
      <w:r w:rsidR="009B5D7B" w:rsidRPr="00E03FAE">
        <w:rPr>
          <w:rFonts w:eastAsia="Yu Mincho"/>
          <w:lang w:val="en-US" w:eastAsia="ja-JP"/>
          <w:rPrChange w:id="150" w:author="Matthew" w:date="2020-10-28T19:21:00Z">
            <w:rPr>
              <w:rFonts w:eastAsia="Yu Mincho"/>
              <w:lang w:val="en-GB" w:eastAsia="ja-JP"/>
            </w:rPr>
          </w:rPrChange>
        </w:rPr>
        <w:t xml:space="preserve"> </w:t>
      </w:r>
      <w:del w:id="151" w:author="Matthew" w:date="2020-10-28T14:57:00Z">
        <w:r w:rsidR="00147A48" w:rsidRPr="00E03FAE" w:rsidDel="00CA5403">
          <w:rPr>
            <w:rFonts w:eastAsia="Yu Mincho"/>
            <w:lang w:val="en-US" w:eastAsia="ja-JP"/>
            <w:rPrChange w:id="152" w:author="Matthew" w:date="2020-10-28T19:21:00Z">
              <w:rPr>
                <w:rFonts w:eastAsia="Yu Mincho"/>
                <w:lang w:val="en-GB" w:eastAsia="ja-JP"/>
              </w:rPr>
            </w:rPrChange>
          </w:rPr>
          <w:delText xml:space="preserve">Math </w:delText>
        </w:r>
      </w:del>
      <w:ins w:id="153" w:author="Matthew" w:date="2020-10-28T15:00:00Z">
        <w:r w:rsidR="00CA5403" w:rsidRPr="00E03FAE">
          <w:rPr>
            <w:rFonts w:eastAsia="Yu Mincho"/>
            <w:lang w:val="en-US" w:eastAsia="ja-JP"/>
            <w:rPrChange w:id="154" w:author="Matthew" w:date="2020-10-28T19:21:00Z">
              <w:rPr>
                <w:rFonts w:eastAsia="Yu Mincho"/>
                <w:lang w:val="en-GB" w:eastAsia="ja-JP"/>
              </w:rPr>
            </w:rPrChange>
          </w:rPr>
          <w:t xml:space="preserve">the </w:t>
        </w:r>
      </w:ins>
      <w:del w:id="155" w:author="Matthew" w:date="2020-10-28T15:00:00Z">
        <w:r w:rsidR="00147A48" w:rsidRPr="00E03FAE" w:rsidDel="00CA5403">
          <w:rPr>
            <w:rFonts w:eastAsia="Yu Mincho"/>
            <w:lang w:val="en-US" w:eastAsia="ja-JP"/>
            <w:rPrChange w:id="156" w:author="Matthew" w:date="2020-10-28T19:21:00Z">
              <w:rPr>
                <w:rFonts w:eastAsia="Yu Mincho"/>
                <w:lang w:val="en-GB" w:eastAsia="ja-JP"/>
              </w:rPr>
            </w:rPrChange>
          </w:rPr>
          <w:delText xml:space="preserve">could simplify the world </w:delText>
        </w:r>
        <w:r w:rsidR="00DC7E89" w:rsidRPr="00E03FAE" w:rsidDel="00CA5403">
          <w:rPr>
            <w:rFonts w:eastAsia="Yu Mincho"/>
            <w:lang w:val="en-US" w:eastAsia="ja-JP"/>
            <w:rPrChange w:id="157" w:author="Matthew" w:date="2020-10-28T19:21:00Z">
              <w:rPr>
                <w:rFonts w:eastAsia="Yu Mincho"/>
                <w:lang w:val="en-GB" w:eastAsia="ja-JP"/>
              </w:rPr>
            </w:rPrChange>
          </w:rPr>
          <w:delText>into</w:delText>
        </w:r>
        <w:r w:rsidR="00CE2A42" w:rsidRPr="00E03FAE" w:rsidDel="00CA5403">
          <w:rPr>
            <w:rFonts w:eastAsia="Yu Mincho"/>
            <w:lang w:val="en-US" w:eastAsia="ja-JP"/>
            <w:rPrChange w:id="158" w:author="Matthew" w:date="2020-10-28T19:21:00Z">
              <w:rPr>
                <w:rFonts w:eastAsia="Yu Mincho"/>
                <w:lang w:val="en-GB" w:eastAsia="ja-JP"/>
              </w:rPr>
            </w:rPrChange>
          </w:rPr>
          <w:delText xml:space="preserve"> </w:delText>
        </w:r>
      </w:del>
      <w:r w:rsidR="00FC3DA3" w:rsidRPr="00E03FAE">
        <w:rPr>
          <w:rFonts w:eastAsia="Yu Mincho"/>
          <w:lang w:val="en-US" w:eastAsia="ja-JP"/>
          <w:rPrChange w:id="159" w:author="Matthew" w:date="2020-10-28T19:21:00Z">
            <w:rPr>
              <w:rFonts w:eastAsia="Yu Mincho"/>
              <w:lang w:val="en-GB" w:eastAsia="ja-JP"/>
            </w:rPr>
          </w:rPrChange>
        </w:rPr>
        <w:t>relationship</w:t>
      </w:r>
      <w:del w:id="160" w:author="Matthew" w:date="2020-10-28T15:00:00Z">
        <w:r w:rsidR="00FC3DA3" w:rsidRPr="00E03FAE" w:rsidDel="00CA5403">
          <w:rPr>
            <w:rFonts w:eastAsia="Yu Mincho"/>
            <w:lang w:val="en-US" w:eastAsia="ja-JP"/>
            <w:rPrChange w:id="161" w:author="Matthew" w:date="2020-10-28T19:21:00Z">
              <w:rPr>
                <w:rFonts w:eastAsia="Yu Mincho"/>
                <w:lang w:val="en-GB" w:eastAsia="ja-JP"/>
              </w:rPr>
            </w:rPrChange>
          </w:rPr>
          <w:delText>s</w:delText>
        </w:r>
      </w:del>
      <w:r w:rsidR="00FC3DA3" w:rsidRPr="00E03FAE">
        <w:rPr>
          <w:rFonts w:eastAsia="Yu Mincho"/>
          <w:lang w:val="en-US" w:eastAsia="ja-JP"/>
          <w:rPrChange w:id="162" w:author="Matthew" w:date="2020-10-28T19:21:00Z">
            <w:rPr>
              <w:rFonts w:eastAsia="Yu Mincho"/>
              <w:lang w:val="en-GB" w:eastAsia="ja-JP"/>
            </w:rPr>
          </w:rPrChange>
        </w:rPr>
        <w:t xml:space="preserve"> between variables</w:t>
      </w:r>
      <w:ins w:id="163" w:author="Matthew" w:date="2020-10-28T15:00:00Z">
        <w:r w:rsidR="00CA5403" w:rsidRPr="00E03FAE">
          <w:rPr>
            <w:rFonts w:eastAsia="Yu Mincho"/>
            <w:lang w:val="en-US" w:eastAsia="ja-JP"/>
            <w:rPrChange w:id="164" w:author="Matthew" w:date="2020-10-28T19:21:00Z">
              <w:rPr>
                <w:rFonts w:eastAsia="Yu Mincho"/>
                <w:lang w:val="en-GB" w:eastAsia="ja-JP"/>
              </w:rPr>
            </w:rPrChange>
          </w:rPr>
          <w:t xml:space="preserve"> could be synthesized into something meaningful</w:t>
        </w:r>
      </w:ins>
      <w:r w:rsidR="00CE2A42" w:rsidRPr="00E03FAE">
        <w:rPr>
          <w:rFonts w:eastAsia="Yu Mincho"/>
          <w:lang w:val="en-US" w:eastAsia="ja-JP"/>
          <w:rPrChange w:id="165" w:author="Matthew" w:date="2020-10-28T19:21:00Z">
            <w:rPr>
              <w:rFonts w:eastAsia="Yu Mincho"/>
              <w:lang w:val="en-GB" w:eastAsia="ja-JP"/>
            </w:rPr>
          </w:rPrChange>
        </w:rPr>
        <w:t>.</w:t>
      </w:r>
      <w:r w:rsidR="00E22004" w:rsidRPr="00E03FAE">
        <w:rPr>
          <w:rFonts w:eastAsia="Yu Mincho"/>
          <w:lang w:val="en-US" w:eastAsia="ja-JP"/>
          <w:rPrChange w:id="166" w:author="Matthew" w:date="2020-10-28T19:21:00Z">
            <w:rPr>
              <w:rFonts w:eastAsia="Yu Mincho"/>
              <w:lang w:val="en-GB" w:eastAsia="ja-JP"/>
            </w:rPr>
          </w:rPrChange>
        </w:rPr>
        <w:t xml:space="preserve"> </w:t>
      </w:r>
      <w:r w:rsidR="00CE2A42" w:rsidRPr="00E03FAE">
        <w:rPr>
          <w:rFonts w:eastAsia="Yu Mincho"/>
          <w:lang w:val="en-US" w:eastAsia="ja-JP"/>
          <w:rPrChange w:id="167" w:author="Matthew" w:date="2020-10-28T19:21:00Z">
            <w:rPr>
              <w:rFonts w:eastAsia="Yu Mincho"/>
              <w:lang w:val="en-GB" w:eastAsia="ja-JP"/>
            </w:rPr>
          </w:rPrChange>
        </w:rPr>
        <w:t xml:space="preserve"> </w:t>
      </w:r>
    </w:p>
    <w:p w14:paraId="117B03FC" w14:textId="77777777" w:rsidR="00A607E5" w:rsidRPr="00E03FAE" w:rsidRDefault="00A607E5">
      <w:pPr>
        <w:rPr>
          <w:rFonts w:eastAsia="Yu Mincho"/>
          <w:lang w:val="en-US" w:eastAsia="ja-JP"/>
          <w:rPrChange w:id="168" w:author="Matthew" w:date="2020-10-28T19:21:00Z">
            <w:rPr>
              <w:rFonts w:eastAsia="Yu Mincho"/>
              <w:lang w:val="en-GB" w:eastAsia="ja-JP"/>
            </w:rPr>
          </w:rPrChange>
        </w:rPr>
      </w:pPr>
    </w:p>
    <w:p w14:paraId="375487CE" w14:textId="67BC2141" w:rsidR="002029E5" w:rsidRPr="00E03FAE" w:rsidRDefault="00607171">
      <w:pPr>
        <w:rPr>
          <w:rFonts w:eastAsia="Yu Mincho"/>
          <w:lang w:val="en-US" w:eastAsia="ja-JP"/>
          <w:rPrChange w:id="169" w:author="Matthew" w:date="2020-10-28T19:21:00Z">
            <w:rPr>
              <w:rFonts w:eastAsia="Yu Mincho"/>
              <w:lang w:val="en-GB" w:eastAsia="ja-JP"/>
            </w:rPr>
          </w:rPrChange>
        </w:rPr>
      </w:pPr>
      <w:r w:rsidRPr="00E03FAE">
        <w:rPr>
          <w:rFonts w:eastAsia="Yu Mincho"/>
          <w:lang w:val="en-US" w:eastAsia="ja-JP"/>
          <w:rPrChange w:id="170" w:author="Matthew" w:date="2020-10-28T19:21:00Z">
            <w:rPr>
              <w:rFonts w:eastAsia="Yu Mincho"/>
              <w:lang w:val="en-GB" w:eastAsia="ja-JP"/>
            </w:rPr>
          </w:rPrChange>
        </w:rPr>
        <w:t xml:space="preserve">Growing up, </w:t>
      </w:r>
      <w:r w:rsidR="005432A1" w:rsidRPr="00E03FAE">
        <w:rPr>
          <w:rFonts w:eastAsia="Yu Mincho"/>
          <w:lang w:val="en-US" w:eastAsia="ja-JP"/>
          <w:rPrChange w:id="171" w:author="Matthew" w:date="2020-10-28T19:21:00Z">
            <w:rPr>
              <w:rFonts w:eastAsia="Yu Mincho"/>
              <w:lang w:val="en-GB" w:eastAsia="ja-JP"/>
            </w:rPr>
          </w:rPrChange>
        </w:rPr>
        <w:t xml:space="preserve">Dad’s </w:t>
      </w:r>
      <w:r w:rsidR="00F0520A" w:rsidRPr="00E03FAE">
        <w:rPr>
          <w:rFonts w:eastAsia="Yu Mincho"/>
          <w:lang w:val="en-US" w:eastAsia="ja-JP"/>
          <w:rPrChange w:id="172" w:author="Matthew" w:date="2020-10-28T19:21:00Z">
            <w:rPr>
              <w:rFonts w:eastAsia="Yu Mincho"/>
              <w:lang w:val="en-GB" w:eastAsia="ja-JP"/>
            </w:rPr>
          </w:rPrChange>
        </w:rPr>
        <w:t xml:space="preserve">gout and </w:t>
      </w:r>
      <w:r w:rsidR="005432A1" w:rsidRPr="00E03FAE">
        <w:rPr>
          <w:rFonts w:eastAsia="Yu Mincho"/>
          <w:lang w:val="en-US" w:eastAsia="ja-JP"/>
          <w:rPrChange w:id="173" w:author="Matthew" w:date="2020-10-28T19:21:00Z">
            <w:rPr>
              <w:rFonts w:eastAsia="Yu Mincho"/>
              <w:lang w:val="en-GB" w:eastAsia="ja-JP"/>
            </w:rPr>
          </w:rPrChange>
        </w:rPr>
        <w:t xml:space="preserve">diabetes </w:t>
      </w:r>
      <w:ins w:id="174" w:author="Matthew" w:date="2020-10-28T15:01:00Z">
        <w:r w:rsidR="00CA5403" w:rsidRPr="00E03FAE">
          <w:rPr>
            <w:rFonts w:eastAsia="Yu Mincho"/>
            <w:lang w:val="en-US" w:eastAsia="ja-JP"/>
            <w:rPrChange w:id="175" w:author="Matthew" w:date="2020-10-28T19:21:00Z">
              <w:rPr>
                <w:rFonts w:eastAsia="Yu Mincho"/>
                <w:lang w:val="en-GB" w:eastAsia="ja-JP"/>
              </w:rPr>
            </w:rPrChange>
          </w:rPr>
          <w:t xml:space="preserve">have </w:t>
        </w:r>
      </w:ins>
      <w:del w:id="176" w:author="Matthew" w:date="2020-10-28T15:01:00Z">
        <w:r w:rsidR="005432A1" w:rsidRPr="00E03FAE" w:rsidDel="00CA5403">
          <w:rPr>
            <w:rFonts w:eastAsia="Yu Mincho"/>
            <w:lang w:val="en-US" w:eastAsia="ja-JP"/>
            <w:rPrChange w:id="177" w:author="Matthew" w:date="2020-10-28T19:21:00Z">
              <w:rPr>
                <w:rFonts w:eastAsia="Yu Mincho"/>
                <w:lang w:val="en-GB" w:eastAsia="ja-JP"/>
              </w:rPr>
            </w:rPrChange>
          </w:rPr>
          <w:delText xml:space="preserve">showed </w:delText>
        </w:r>
      </w:del>
      <w:ins w:id="178" w:author="Matthew" w:date="2020-10-28T15:01:00Z">
        <w:r w:rsidR="00CA5403" w:rsidRPr="00E03FAE">
          <w:rPr>
            <w:rFonts w:eastAsia="Yu Mincho"/>
            <w:lang w:val="en-US" w:eastAsia="ja-JP"/>
            <w:rPrChange w:id="179" w:author="Matthew" w:date="2020-10-28T19:21:00Z">
              <w:rPr>
                <w:rFonts w:eastAsia="Yu Mincho"/>
                <w:lang w:val="en-GB" w:eastAsia="ja-JP"/>
              </w:rPr>
            </w:rPrChange>
          </w:rPr>
          <w:t xml:space="preserve">accentuated in </w:t>
        </w:r>
      </w:ins>
      <w:r w:rsidR="005432A1" w:rsidRPr="00E03FAE">
        <w:rPr>
          <w:rFonts w:eastAsia="Yu Mincho"/>
          <w:lang w:val="en-US" w:eastAsia="ja-JP"/>
          <w:rPrChange w:id="180" w:author="Matthew" w:date="2020-10-28T19:21:00Z">
            <w:rPr>
              <w:rFonts w:eastAsia="Yu Mincho"/>
              <w:lang w:val="en-GB" w:eastAsia="ja-JP"/>
            </w:rPr>
          </w:rPrChange>
        </w:rPr>
        <w:t>me</w:t>
      </w:r>
      <w:r w:rsidR="0025344B" w:rsidRPr="00E03FAE">
        <w:rPr>
          <w:rFonts w:eastAsia="Yu Mincho"/>
          <w:lang w:val="en-US" w:eastAsia="ja-JP"/>
          <w:rPrChange w:id="181" w:author="Matthew" w:date="2020-10-28T19:21:00Z">
            <w:rPr>
              <w:rFonts w:eastAsia="Yu Mincho"/>
              <w:lang w:val="en-GB" w:eastAsia="ja-JP"/>
            </w:rPr>
          </w:rPrChange>
        </w:rPr>
        <w:t xml:space="preserve"> the importance of medication</w:t>
      </w:r>
      <w:r w:rsidR="00276B10" w:rsidRPr="00E03FAE">
        <w:rPr>
          <w:rFonts w:eastAsia="Yu Mincho"/>
          <w:lang w:val="en-US" w:eastAsia="ja-JP"/>
          <w:rPrChange w:id="182" w:author="Matthew" w:date="2020-10-28T19:21:00Z">
            <w:rPr>
              <w:rFonts w:eastAsia="Yu Mincho"/>
              <w:lang w:val="en-GB" w:eastAsia="ja-JP"/>
            </w:rPr>
          </w:rPrChange>
        </w:rPr>
        <w:t>.</w:t>
      </w:r>
      <w:r w:rsidRPr="00E03FAE">
        <w:rPr>
          <w:rFonts w:eastAsia="Yu Mincho"/>
          <w:lang w:val="en-US" w:eastAsia="ja-JP"/>
          <w:rPrChange w:id="183" w:author="Matthew" w:date="2020-10-28T19:21:00Z">
            <w:rPr>
              <w:rFonts w:eastAsia="Yu Mincho"/>
              <w:lang w:val="en-GB" w:eastAsia="ja-JP"/>
            </w:rPr>
          </w:rPrChange>
        </w:rPr>
        <w:t xml:space="preserve"> </w:t>
      </w:r>
      <w:del w:id="184" w:author="Matthew" w:date="2020-10-28T15:02:00Z">
        <w:r w:rsidR="006D0387" w:rsidRPr="00E03FAE" w:rsidDel="00CA5403">
          <w:rPr>
            <w:rFonts w:eastAsia="Yu Mincho"/>
            <w:lang w:val="en-US" w:eastAsia="ja-JP"/>
            <w:rPrChange w:id="185" w:author="Matthew" w:date="2020-10-28T19:21:00Z">
              <w:rPr>
                <w:rFonts w:eastAsia="Yu Mincho"/>
                <w:lang w:val="en-GB" w:eastAsia="ja-JP"/>
              </w:rPr>
            </w:rPrChange>
          </w:rPr>
          <w:delText>Watchin</w:delText>
        </w:r>
        <w:r w:rsidR="008E5E79" w:rsidRPr="00E03FAE" w:rsidDel="00CA5403">
          <w:rPr>
            <w:rFonts w:eastAsia="Yu Mincho"/>
            <w:lang w:val="en-US" w:eastAsia="ja-JP"/>
            <w:rPrChange w:id="186" w:author="Matthew" w:date="2020-10-28T19:21:00Z">
              <w:rPr>
                <w:rFonts w:eastAsia="Yu Mincho"/>
                <w:lang w:val="en-GB" w:eastAsia="ja-JP"/>
              </w:rPr>
            </w:rPrChange>
          </w:rPr>
          <w:delText>g</w:delText>
        </w:r>
        <w:r w:rsidR="0032279B" w:rsidRPr="00E03FAE" w:rsidDel="00CA5403">
          <w:rPr>
            <w:rFonts w:eastAsia="Yu Mincho"/>
            <w:lang w:val="en-US" w:eastAsia="ja-JP"/>
            <w:rPrChange w:id="187" w:author="Matthew" w:date="2020-10-28T19:21:00Z">
              <w:rPr>
                <w:rFonts w:eastAsia="Yu Mincho"/>
                <w:lang w:val="en-GB" w:eastAsia="ja-JP"/>
              </w:rPr>
            </w:rPrChange>
          </w:rPr>
          <w:delText xml:space="preserve"> its</w:delText>
        </w:r>
        <w:r w:rsidR="003D63B3" w:rsidRPr="00E03FAE" w:rsidDel="00CA5403">
          <w:rPr>
            <w:rFonts w:eastAsia="Yu Mincho"/>
            <w:lang w:val="en-US" w:eastAsia="ja-JP"/>
            <w:rPrChange w:id="188" w:author="Matthew" w:date="2020-10-28T19:21:00Z">
              <w:rPr>
                <w:rFonts w:eastAsia="Yu Mincho"/>
                <w:lang w:val="en-GB" w:eastAsia="ja-JP"/>
              </w:rPr>
            </w:rPrChange>
          </w:rPr>
          <w:delText xml:space="preserve"> cost</w:delText>
        </w:r>
        <w:r w:rsidR="002753C3" w:rsidRPr="00E03FAE" w:rsidDel="00CA5403">
          <w:rPr>
            <w:rFonts w:eastAsia="Yu Mincho"/>
            <w:lang w:val="en-US" w:eastAsia="ja-JP"/>
            <w:rPrChange w:id="189" w:author="Matthew" w:date="2020-10-28T19:21:00Z">
              <w:rPr>
                <w:rFonts w:eastAsia="Yu Mincho"/>
                <w:lang w:val="en-GB" w:eastAsia="ja-JP"/>
              </w:rPr>
            </w:rPrChange>
          </w:rPr>
          <w:delText xml:space="preserve"> quickly</w:delText>
        </w:r>
        <w:r w:rsidR="003D63B3" w:rsidRPr="00E03FAE" w:rsidDel="00CA5403">
          <w:rPr>
            <w:rFonts w:eastAsia="Yu Mincho"/>
            <w:lang w:val="en-US" w:eastAsia="ja-JP"/>
            <w:rPrChange w:id="190" w:author="Matthew" w:date="2020-10-28T19:21:00Z">
              <w:rPr>
                <w:rFonts w:eastAsia="Yu Mincho"/>
                <w:lang w:val="en-GB" w:eastAsia="ja-JP"/>
              </w:rPr>
            </w:rPrChange>
          </w:rPr>
          <w:delText xml:space="preserve"> accumulate</w:delText>
        </w:r>
      </w:del>
      <w:ins w:id="191" w:author="Matthew" w:date="2020-10-28T15:02:00Z">
        <w:r w:rsidR="00CA5403" w:rsidRPr="00E03FAE">
          <w:rPr>
            <w:rFonts w:eastAsia="Yu Mincho"/>
            <w:lang w:val="en-US" w:eastAsia="ja-JP"/>
            <w:rPrChange w:id="192" w:author="Matthew" w:date="2020-10-28T19:21:00Z">
              <w:rPr>
                <w:rFonts w:eastAsia="Yu Mincho"/>
                <w:lang w:val="en-GB" w:eastAsia="ja-JP"/>
              </w:rPr>
            </w:rPrChange>
          </w:rPr>
          <w:t>Jaw</w:t>
        </w:r>
      </w:ins>
      <w:ins w:id="193" w:author="Matthew" w:date="2020-10-28T18:35:00Z">
        <w:r w:rsidR="00F82F4B" w:rsidRPr="00E03FAE">
          <w:rPr>
            <w:rFonts w:eastAsia="Yu Mincho"/>
            <w:lang w:val="en-US" w:eastAsia="ja-JP"/>
            <w:rPrChange w:id="194" w:author="Matthew" w:date="2020-10-28T19:21:00Z">
              <w:rPr>
                <w:rFonts w:eastAsia="Yu Mincho"/>
                <w:lang w:val="en-GB" w:eastAsia="ja-JP"/>
              </w:rPr>
            </w:rPrChange>
          </w:rPr>
          <w:t xml:space="preserve"> </w:t>
        </w:r>
      </w:ins>
      <w:ins w:id="195" w:author="Matthew" w:date="2020-10-28T15:02:00Z">
        <w:r w:rsidR="00CA5403" w:rsidRPr="00E03FAE">
          <w:rPr>
            <w:rFonts w:eastAsia="Yu Mincho"/>
            <w:lang w:val="en-US" w:eastAsia="ja-JP"/>
            <w:rPrChange w:id="196" w:author="Matthew" w:date="2020-10-28T19:21:00Z">
              <w:rPr>
                <w:rFonts w:eastAsia="Yu Mincho"/>
                <w:lang w:val="en-GB" w:eastAsia="ja-JP"/>
              </w:rPr>
            </w:rPrChange>
          </w:rPr>
          <w:t xml:space="preserve">dropped </w:t>
        </w:r>
      </w:ins>
      <w:ins w:id="197" w:author="Matthew" w:date="2020-10-28T15:03:00Z">
        <w:r w:rsidR="00FA56A4" w:rsidRPr="00E03FAE">
          <w:rPr>
            <w:rFonts w:eastAsia="Yu Mincho"/>
            <w:lang w:val="en-US" w:eastAsia="ja-JP"/>
            <w:rPrChange w:id="198" w:author="Matthew" w:date="2020-10-28T19:21:00Z">
              <w:rPr>
                <w:rFonts w:eastAsia="Yu Mincho"/>
                <w:lang w:val="en-GB" w:eastAsia="ja-JP"/>
              </w:rPr>
            </w:rPrChange>
          </w:rPr>
          <w:t>by his bills’ figures</w:t>
        </w:r>
      </w:ins>
      <w:r w:rsidR="00DA7109" w:rsidRPr="00E03FAE">
        <w:rPr>
          <w:rFonts w:eastAsia="Yu Mincho"/>
          <w:lang w:val="en-US" w:eastAsia="ja-JP"/>
          <w:rPrChange w:id="199" w:author="Matthew" w:date="2020-10-28T19:21:00Z">
            <w:rPr>
              <w:rFonts w:eastAsia="Yu Mincho"/>
              <w:lang w:val="en-GB" w:eastAsia="ja-JP"/>
            </w:rPr>
          </w:rPrChange>
        </w:rPr>
        <w:t xml:space="preserve">, I scoured the web </w:t>
      </w:r>
      <w:del w:id="200" w:author="Matthew" w:date="2020-10-28T15:04:00Z">
        <w:r w:rsidR="00C43490" w:rsidRPr="00E03FAE" w:rsidDel="00FA56A4">
          <w:rPr>
            <w:rFonts w:eastAsia="Yu Mincho"/>
            <w:lang w:val="en-US" w:eastAsia="ja-JP"/>
            <w:rPrChange w:id="201" w:author="Matthew" w:date="2020-10-28T19:21:00Z">
              <w:rPr>
                <w:rFonts w:eastAsia="Yu Mincho"/>
                <w:lang w:val="en-GB" w:eastAsia="ja-JP"/>
              </w:rPr>
            </w:rPrChange>
          </w:rPr>
          <w:delText>for</w:delText>
        </w:r>
        <w:r w:rsidR="00165653" w:rsidRPr="00E03FAE" w:rsidDel="00FA56A4">
          <w:rPr>
            <w:rFonts w:eastAsia="Yu Mincho"/>
            <w:lang w:val="en-US" w:eastAsia="ja-JP"/>
            <w:rPrChange w:id="202" w:author="Matthew" w:date="2020-10-28T19:21:00Z">
              <w:rPr>
                <w:rFonts w:eastAsia="Yu Mincho"/>
                <w:lang w:val="en-GB" w:eastAsia="ja-JP"/>
              </w:rPr>
            </w:rPrChange>
          </w:rPr>
          <w:delText xml:space="preserve"> reasons behind those </w:delText>
        </w:r>
        <w:r w:rsidR="007553E3" w:rsidRPr="00E03FAE" w:rsidDel="00FA56A4">
          <w:rPr>
            <w:rFonts w:eastAsia="Yu Mincho"/>
            <w:lang w:val="en-US" w:eastAsia="ja-JP"/>
            <w:rPrChange w:id="203" w:author="Matthew" w:date="2020-10-28T19:21:00Z">
              <w:rPr>
                <w:rFonts w:eastAsia="Yu Mincho"/>
                <w:lang w:val="en-GB" w:eastAsia="ja-JP"/>
              </w:rPr>
            </w:rPrChange>
          </w:rPr>
          <w:delText>prices</w:delText>
        </w:r>
        <w:r w:rsidR="000F69DF" w:rsidRPr="00E03FAE" w:rsidDel="00FA56A4">
          <w:rPr>
            <w:rFonts w:eastAsia="Yu Mincho"/>
            <w:lang w:val="en-US" w:eastAsia="ja-JP"/>
            <w:rPrChange w:id="204" w:author="Matthew" w:date="2020-10-28T19:21:00Z">
              <w:rPr>
                <w:rFonts w:eastAsia="Yu Mincho"/>
                <w:lang w:val="en-GB" w:eastAsia="ja-JP"/>
              </w:rPr>
            </w:rPrChange>
          </w:rPr>
          <w:delText xml:space="preserve">, discovering </w:delText>
        </w:r>
      </w:del>
      <w:ins w:id="205" w:author="Matthew" w:date="2020-10-28T15:04:00Z">
        <w:r w:rsidR="00FA56A4" w:rsidRPr="00E03FAE">
          <w:rPr>
            <w:rFonts w:eastAsia="Yu Mincho"/>
            <w:lang w:val="en-US" w:eastAsia="ja-JP"/>
            <w:rPrChange w:id="206" w:author="Matthew" w:date="2020-10-28T19:21:00Z">
              <w:rPr>
                <w:rFonts w:eastAsia="Yu Mincho"/>
                <w:lang w:val="en-GB" w:eastAsia="ja-JP"/>
              </w:rPr>
            </w:rPrChange>
          </w:rPr>
          <w:t xml:space="preserve">trying to comprehend the rationale behind </w:t>
        </w:r>
      </w:ins>
      <w:r w:rsidR="000F69DF" w:rsidRPr="00E03FAE">
        <w:rPr>
          <w:rFonts w:eastAsia="Yu Mincho"/>
          <w:lang w:val="en-US" w:eastAsia="ja-JP"/>
          <w:rPrChange w:id="207" w:author="Matthew" w:date="2020-10-28T19:21:00Z">
            <w:rPr>
              <w:rFonts w:eastAsia="Yu Mincho"/>
              <w:lang w:val="en-GB" w:eastAsia="ja-JP"/>
            </w:rPr>
          </w:rPrChange>
        </w:rPr>
        <w:t>the astronomical cost</w:t>
      </w:r>
      <w:ins w:id="208" w:author="Matthew" w:date="2020-10-28T15:04:00Z">
        <w:r w:rsidR="00FA56A4" w:rsidRPr="00E03FAE">
          <w:rPr>
            <w:rFonts w:eastAsia="Yu Mincho"/>
            <w:lang w:val="en-US" w:eastAsia="ja-JP"/>
            <w:rPrChange w:id="209" w:author="Matthew" w:date="2020-10-28T19:21:00Z">
              <w:rPr>
                <w:rFonts w:eastAsia="Yu Mincho"/>
                <w:lang w:val="en-GB" w:eastAsia="ja-JP"/>
              </w:rPr>
            </w:rPrChange>
          </w:rPr>
          <w:t>s</w:t>
        </w:r>
      </w:ins>
      <w:r w:rsidR="000F69DF" w:rsidRPr="00E03FAE">
        <w:rPr>
          <w:rFonts w:eastAsia="Yu Mincho"/>
          <w:lang w:val="en-US" w:eastAsia="ja-JP"/>
          <w:rPrChange w:id="210" w:author="Matthew" w:date="2020-10-28T19:21:00Z">
            <w:rPr>
              <w:rFonts w:eastAsia="Yu Mincho"/>
              <w:lang w:val="en-GB" w:eastAsia="ja-JP"/>
            </w:rPr>
          </w:rPrChange>
        </w:rPr>
        <w:t xml:space="preserve"> of treatment in Indonesia.</w:t>
      </w:r>
      <w:del w:id="211" w:author="Matthew" w:date="2020-10-28T19:14:00Z">
        <w:r w:rsidR="000F69DF" w:rsidRPr="00E03FAE" w:rsidDel="00DA5D53">
          <w:rPr>
            <w:rFonts w:eastAsia="Yu Mincho"/>
            <w:lang w:val="en-US" w:eastAsia="ja-JP"/>
            <w:rPrChange w:id="212" w:author="Matthew" w:date="2020-10-28T19:21:00Z">
              <w:rPr>
                <w:rFonts w:eastAsia="Yu Mincho"/>
                <w:lang w:val="en-GB" w:eastAsia="ja-JP"/>
              </w:rPr>
            </w:rPrChange>
          </w:rPr>
          <w:delText xml:space="preserve"> </w:delText>
        </w:r>
        <w:r w:rsidR="00727E77" w:rsidRPr="00E03FAE" w:rsidDel="00DA5D53">
          <w:rPr>
            <w:rFonts w:eastAsia="Yu Mincho"/>
            <w:lang w:val="en-US" w:eastAsia="ja-JP"/>
            <w:rPrChange w:id="213" w:author="Matthew" w:date="2020-10-28T19:21:00Z">
              <w:rPr>
                <w:rFonts w:eastAsia="Yu Mincho"/>
                <w:lang w:val="en-GB" w:eastAsia="ja-JP"/>
              </w:rPr>
            </w:rPrChange>
          </w:rPr>
          <w:delText>Reading</w:delText>
        </w:r>
        <w:r w:rsidR="00AB5562" w:rsidRPr="00E03FAE" w:rsidDel="00DA5D53">
          <w:rPr>
            <w:rFonts w:eastAsia="Yu Mincho"/>
            <w:lang w:val="en-US" w:eastAsia="ja-JP"/>
            <w:rPrChange w:id="214" w:author="Matthew" w:date="2020-10-28T19:21:00Z">
              <w:rPr>
                <w:rFonts w:eastAsia="Yu Mincho"/>
                <w:lang w:val="en-GB" w:eastAsia="ja-JP"/>
              </w:rPr>
            </w:rPrChange>
          </w:rPr>
          <w:delText xml:space="preserve"> </w:delText>
        </w:r>
        <w:r w:rsidR="003F7F8E" w:rsidRPr="00E03FAE" w:rsidDel="00DA5D53">
          <w:rPr>
            <w:rFonts w:eastAsia="Yu Mincho"/>
            <w:lang w:val="en-US" w:eastAsia="ja-JP"/>
            <w:rPrChange w:id="215" w:author="Matthew" w:date="2020-10-28T19:21:00Z">
              <w:rPr>
                <w:rFonts w:eastAsia="Yu Mincho"/>
                <w:lang w:val="en-GB" w:eastAsia="ja-JP"/>
              </w:rPr>
            </w:rPrChange>
          </w:rPr>
          <w:delText>articles</w:delText>
        </w:r>
        <w:r w:rsidR="00AB5562" w:rsidRPr="00E03FAE" w:rsidDel="00DA5D53">
          <w:rPr>
            <w:rFonts w:eastAsia="Yu Mincho"/>
            <w:lang w:val="en-US" w:eastAsia="ja-JP"/>
            <w:rPrChange w:id="216" w:author="Matthew" w:date="2020-10-28T19:21:00Z">
              <w:rPr>
                <w:rFonts w:eastAsia="Yu Mincho"/>
                <w:lang w:val="en-GB" w:eastAsia="ja-JP"/>
              </w:rPr>
            </w:rPrChange>
          </w:rPr>
          <w:delText xml:space="preserve"> on drug development, I </w:delText>
        </w:r>
        <w:r w:rsidR="00EB1203" w:rsidRPr="00E03FAE" w:rsidDel="00DA5D53">
          <w:rPr>
            <w:rFonts w:eastAsia="Yu Mincho"/>
            <w:lang w:val="en-US" w:eastAsia="ja-JP"/>
            <w:rPrChange w:id="217" w:author="Matthew" w:date="2020-10-28T19:21:00Z">
              <w:rPr>
                <w:rFonts w:eastAsia="Yu Mincho"/>
                <w:lang w:val="en-GB" w:eastAsia="ja-JP"/>
              </w:rPr>
            </w:rPrChange>
          </w:rPr>
          <w:delText>encountered</w:delText>
        </w:r>
        <w:r w:rsidR="00AB5562" w:rsidRPr="00E03FAE" w:rsidDel="00DA5D53">
          <w:rPr>
            <w:rFonts w:eastAsia="Yu Mincho"/>
            <w:lang w:val="en-US" w:eastAsia="ja-JP"/>
            <w:rPrChange w:id="218" w:author="Matthew" w:date="2020-10-28T19:21:00Z">
              <w:rPr>
                <w:rFonts w:eastAsia="Yu Mincho"/>
                <w:lang w:val="en-GB" w:eastAsia="ja-JP"/>
              </w:rPr>
            </w:rPrChange>
          </w:rPr>
          <w:delText xml:space="preserve"> chemical engineers, who reduced prices </w:delText>
        </w:r>
        <w:r w:rsidR="00131CF2" w:rsidRPr="00E03FAE" w:rsidDel="00DA5D53">
          <w:rPr>
            <w:rFonts w:eastAsia="Yu Mincho"/>
            <w:lang w:val="en-US" w:eastAsia="ja-JP"/>
            <w:rPrChange w:id="219" w:author="Matthew" w:date="2020-10-28T19:21:00Z">
              <w:rPr>
                <w:rFonts w:eastAsia="Yu Mincho"/>
                <w:lang w:val="en-GB" w:eastAsia="ja-JP"/>
              </w:rPr>
            </w:rPrChange>
          </w:rPr>
          <w:delText xml:space="preserve">by </w:delText>
        </w:r>
        <w:r w:rsidR="00AB5562" w:rsidRPr="00E03FAE" w:rsidDel="00DA5D53">
          <w:rPr>
            <w:rFonts w:eastAsia="Yu Mincho"/>
            <w:lang w:val="en-US" w:eastAsia="ja-JP"/>
            <w:rPrChange w:id="220" w:author="Matthew" w:date="2020-10-28T19:21:00Z">
              <w:rPr>
                <w:rFonts w:eastAsia="Yu Mincho"/>
                <w:lang w:val="en-GB" w:eastAsia="ja-JP"/>
              </w:rPr>
            </w:rPrChange>
          </w:rPr>
          <w:delText xml:space="preserve">optimising processes </w:delText>
        </w:r>
        <w:r w:rsidR="008E5E79" w:rsidRPr="00E03FAE" w:rsidDel="00DA5D53">
          <w:rPr>
            <w:rFonts w:eastAsia="Yu Mincho"/>
            <w:lang w:val="en-US" w:eastAsia="ja-JP"/>
            <w:rPrChange w:id="221" w:author="Matthew" w:date="2020-10-28T19:21:00Z">
              <w:rPr>
                <w:rFonts w:eastAsia="Yu Mincho"/>
                <w:lang w:val="en-GB" w:eastAsia="ja-JP"/>
              </w:rPr>
            </w:rPrChange>
          </w:rPr>
          <w:delText>with</w:delText>
        </w:r>
        <w:r w:rsidR="00FA5642" w:rsidRPr="00E03FAE" w:rsidDel="00DA5D53">
          <w:rPr>
            <w:rFonts w:eastAsia="Yu Mincho"/>
            <w:lang w:val="en-US" w:eastAsia="ja-JP"/>
            <w:rPrChange w:id="222" w:author="Matthew" w:date="2020-10-28T19:21:00Z">
              <w:rPr>
                <w:rFonts w:eastAsia="Yu Mincho"/>
                <w:lang w:val="en-GB" w:eastAsia="ja-JP"/>
              </w:rPr>
            </w:rPrChange>
          </w:rPr>
          <w:delText xml:space="preserve"> </w:delText>
        </w:r>
        <w:r w:rsidR="00B352AE" w:rsidRPr="00E03FAE" w:rsidDel="00DA5D53">
          <w:rPr>
            <w:rFonts w:eastAsia="Yu Mincho"/>
            <w:lang w:val="en-US" w:eastAsia="ja-JP"/>
            <w:rPrChange w:id="223" w:author="Matthew" w:date="2020-10-28T19:21:00Z">
              <w:rPr>
                <w:rFonts w:eastAsia="Yu Mincho"/>
                <w:lang w:val="en-GB" w:eastAsia="ja-JP"/>
              </w:rPr>
            </w:rPrChange>
          </w:rPr>
          <w:delText>Math</w:delText>
        </w:r>
        <w:r w:rsidR="00AB5562" w:rsidRPr="00E03FAE" w:rsidDel="00DA5D53">
          <w:rPr>
            <w:rFonts w:eastAsia="Yu Mincho"/>
            <w:lang w:val="en-US" w:eastAsia="ja-JP"/>
            <w:rPrChange w:id="224" w:author="Matthew" w:date="2020-10-28T19:21:00Z">
              <w:rPr>
                <w:rFonts w:eastAsia="Yu Mincho"/>
                <w:lang w:val="en-GB" w:eastAsia="ja-JP"/>
              </w:rPr>
            </w:rPrChange>
          </w:rPr>
          <w:delText>; I was hooked.</w:delText>
        </w:r>
        <w:r w:rsidR="003F7F8E" w:rsidRPr="00E03FAE" w:rsidDel="00DA5D53">
          <w:rPr>
            <w:rFonts w:eastAsia="Yu Mincho"/>
            <w:lang w:val="en-US" w:eastAsia="ja-JP"/>
            <w:rPrChange w:id="225" w:author="Matthew" w:date="2020-10-28T19:21:00Z">
              <w:rPr>
                <w:rFonts w:eastAsia="Yu Mincho"/>
                <w:lang w:val="en-GB" w:eastAsia="ja-JP"/>
              </w:rPr>
            </w:rPrChange>
          </w:rPr>
          <w:delText xml:space="preserve"> </w:delText>
        </w:r>
      </w:del>
    </w:p>
    <w:p w14:paraId="40EAB896" w14:textId="77777777" w:rsidR="002029E5" w:rsidRPr="00E03FAE" w:rsidRDefault="002029E5">
      <w:pPr>
        <w:rPr>
          <w:rFonts w:eastAsia="Yu Mincho"/>
          <w:lang w:val="en-US" w:eastAsia="ja-JP"/>
          <w:rPrChange w:id="226" w:author="Matthew" w:date="2020-10-28T19:21:00Z">
            <w:rPr>
              <w:rFonts w:eastAsia="Yu Mincho"/>
              <w:lang w:val="en-GB" w:eastAsia="ja-JP"/>
            </w:rPr>
          </w:rPrChange>
        </w:rPr>
      </w:pPr>
    </w:p>
    <w:p w14:paraId="07B828AA" w14:textId="572B4CCE" w:rsidR="009135D1" w:rsidRPr="00E03FAE" w:rsidRDefault="006E0275">
      <w:pPr>
        <w:rPr>
          <w:rFonts w:eastAsia="Yu Mincho"/>
          <w:lang w:val="en-US" w:eastAsia="ja-JP"/>
          <w:rPrChange w:id="227" w:author="Matthew" w:date="2020-10-28T19:21:00Z">
            <w:rPr>
              <w:rFonts w:eastAsia="Yu Mincho"/>
              <w:lang w:val="en-GB" w:eastAsia="ja-JP"/>
            </w:rPr>
          </w:rPrChange>
        </w:rPr>
      </w:pPr>
      <w:del w:id="228" w:author="Matthew" w:date="2020-10-28T18:36:00Z">
        <w:r w:rsidRPr="00E03FAE" w:rsidDel="00F82F4B">
          <w:rPr>
            <w:rFonts w:eastAsia="Yu Mincho"/>
            <w:lang w:val="en-US" w:eastAsia="ja-JP"/>
            <w:rPrChange w:id="229" w:author="Matthew" w:date="2020-10-28T19:21:00Z">
              <w:rPr>
                <w:rFonts w:eastAsia="Yu Mincho"/>
                <w:lang w:val="en-GB" w:eastAsia="ja-JP"/>
              </w:rPr>
            </w:rPrChange>
          </w:rPr>
          <w:delText xml:space="preserve">Beyond </w:delText>
        </w:r>
        <w:r w:rsidR="00CB46C3" w:rsidRPr="00E03FAE" w:rsidDel="00F82F4B">
          <w:rPr>
            <w:rFonts w:eastAsia="Yu Mincho"/>
            <w:lang w:val="en-US" w:eastAsia="ja-JP"/>
            <w:rPrChange w:id="230" w:author="Matthew" w:date="2020-10-28T19:21:00Z">
              <w:rPr>
                <w:rFonts w:eastAsia="Yu Mincho"/>
                <w:lang w:val="en-GB" w:eastAsia="ja-JP"/>
              </w:rPr>
            </w:rPrChange>
          </w:rPr>
          <w:delText>simply learning theor</w:delText>
        </w:r>
        <w:r w:rsidR="00B352AE" w:rsidRPr="00E03FAE" w:rsidDel="00F82F4B">
          <w:rPr>
            <w:rFonts w:eastAsia="Yu Mincho"/>
            <w:lang w:val="en-US" w:eastAsia="ja-JP"/>
            <w:rPrChange w:id="231" w:author="Matthew" w:date="2020-10-28T19:21:00Z">
              <w:rPr>
                <w:rFonts w:eastAsia="Yu Mincho"/>
                <w:lang w:val="en-GB" w:eastAsia="ja-JP"/>
              </w:rPr>
            </w:rPrChange>
          </w:rPr>
          <w:delText>y</w:delText>
        </w:r>
        <w:r w:rsidR="007B3352" w:rsidRPr="00E03FAE" w:rsidDel="00F82F4B">
          <w:rPr>
            <w:rFonts w:eastAsia="Yu Mincho"/>
            <w:lang w:val="en-US" w:eastAsia="ja-JP"/>
            <w:rPrChange w:id="232" w:author="Matthew" w:date="2020-10-28T19:21:00Z">
              <w:rPr>
                <w:rFonts w:eastAsia="Yu Mincho"/>
                <w:lang w:val="en-GB" w:eastAsia="ja-JP"/>
              </w:rPr>
            </w:rPrChange>
          </w:rPr>
          <w:delText xml:space="preserve">, </w:delText>
        </w:r>
        <w:r w:rsidR="00121151" w:rsidRPr="00E03FAE" w:rsidDel="00F82F4B">
          <w:rPr>
            <w:rFonts w:eastAsia="Yu Mincho"/>
            <w:lang w:val="en-US" w:eastAsia="ja-JP"/>
            <w:rPrChange w:id="233" w:author="Matthew" w:date="2020-10-28T19:21:00Z">
              <w:rPr>
                <w:rFonts w:eastAsia="Yu Mincho"/>
                <w:lang w:val="en-GB" w:eastAsia="ja-JP"/>
              </w:rPr>
            </w:rPrChange>
          </w:rPr>
          <w:delText>the</w:delText>
        </w:r>
        <w:r w:rsidR="007B3352" w:rsidRPr="00E03FAE" w:rsidDel="00F82F4B">
          <w:rPr>
            <w:rFonts w:eastAsia="Yu Mincho"/>
            <w:lang w:val="en-US" w:eastAsia="ja-JP"/>
            <w:rPrChange w:id="234" w:author="Matthew" w:date="2020-10-28T19:21:00Z">
              <w:rPr>
                <w:rFonts w:eastAsia="Yu Mincho"/>
                <w:lang w:val="en-GB" w:eastAsia="ja-JP"/>
              </w:rPr>
            </w:rPrChange>
          </w:rPr>
          <w:delText xml:space="preserve"> </w:delText>
        </w:r>
        <w:r w:rsidR="00BE1570" w:rsidRPr="00E03FAE" w:rsidDel="00F82F4B">
          <w:rPr>
            <w:rFonts w:eastAsia="Yu Mincho"/>
            <w:lang w:val="en-US" w:eastAsia="ja-JP"/>
            <w:rPrChange w:id="235" w:author="Matthew" w:date="2020-10-28T19:21:00Z">
              <w:rPr>
                <w:rFonts w:eastAsia="Yu Mincho"/>
                <w:lang w:val="en-GB" w:eastAsia="ja-JP"/>
              </w:rPr>
            </w:rPrChange>
          </w:rPr>
          <w:delText>practical</w:delText>
        </w:r>
      </w:del>
      <w:ins w:id="236" w:author="Matthew" w:date="2020-10-28T18:36:00Z">
        <w:r w:rsidR="00F82F4B" w:rsidRPr="00E03FAE">
          <w:rPr>
            <w:rFonts w:eastAsia="Yu Mincho"/>
            <w:lang w:val="en-US" w:eastAsia="ja-JP"/>
            <w:rPrChange w:id="237" w:author="Matthew" w:date="2020-10-28T19:21:00Z">
              <w:rPr>
                <w:rFonts w:eastAsia="Yu Mincho"/>
                <w:lang w:val="en-GB" w:eastAsia="ja-JP"/>
              </w:rPr>
            </w:rPrChange>
          </w:rPr>
          <w:t>The practically integrat</w:t>
        </w:r>
      </w:ins>
      <w:ins w:id="238" w:author="Matthew" w:date="2020-10-28T18:37:00Z">
        <w:r w:rsidR="00F82F4B" w:rsidRPr="00E03FAE">
          <w:rPr>
            <w:rFonts w:eastAsia="Yu Mincho"/>
            <w:lang w:val="en-US" w:eastAsia="ja-JP"/>
            <w:rPrChange w:id="239" w:author="Matthew" w:date="2020-10-28T19:21:00Z">
              <w:rPr>
                <w:rFonts w:eastAsia="Yu Mincho"/>
                <w:lang w:val="en-GB" w:eastAsia="ja-JP"/>
              </w:rPr>
            </w:rPrChange>
          </w:rPr>
          <w:t>ed</w:t>
        </w:r>
      </w:ins>
      <w:r w:rsidR="00BE1570" w:rsidRPr="00E03FAE">
        <w:rPr>
          <w:rFonts w:eastAsia="Yu Mincho"/>
          <w:lang w:val="en-US" w:eastAsia="ja-JP"/>
          <w:rPrChange w:id="240" w:author="Matthew" w:date="2020-10-28T19:21:00Z">
            <w:rPr>
              <w:rFonts w:eastAsia="Yu Mincho"/>
              <w:lang w:val="en-GB" w:eastAsia="ja-JP"/>
            </w:rPr>
          </w:rPrChange>
        </w:rPr>
        <w:t xml:space="preserve"> </w:t>
      </w:r>
      <w:r w:rsidR="00121151" w:rsidRPr="00E03FAE">
        <w:rPr>
          <w:rFonts w:eastAsia="Yu Mincho"/>
          <w:lang w:val="en-US" w:eastAsia="ja-JP"/>
          <w:rPrChange w:id="241" w:author="Matthew" w:date="2020-10-28T19:21:00Z">
            <w:rPr>
              <w:rFonts w:eastAsia="Yu Mincho"/>
              <w:lang w:val="en-GB" w:eastAsia="ja-JP"/>
            </w:rPr>
          </w:rPrChange>
        </w:rPr>
        <w:t>SEAS</w:t>
      </w:r>
      <w:r w:rsidR="00376AF8" w:rsidRPr="00E03FAE">
        <w:rPr>
          <w:rFonts w:eastAsia="Yu Mincho"/>
          <w:lang w:val="en-US" w:eastAsia="ja-JP"/>
          <w:rPrChange w:id="242" w:author="Matthew" w:date="2020-10-28T19:21:00Z">
            <w:rPr>
              <w:rFonts w:eastAsia="Yu Mincho"/>
              <w:lang w:val="en-GB" w:eastAsia="ja-JP"/>
            </w:rPr>
          </w:rPrChange>
        </w:rPr>
        <w:t xml:space="preserve"> </w:t>
      </w:r>
      <w:r w:rsidR="00B352AE" w:rsidRPr="00E03FAE">
        <w:rPr>
          <w:rFonts w:eastAsia="Yu Mincho"/>
          <w:lang w:val="en-US" w:eastAsia="ja-JP"/>
          <w:rPrChange w:id="243" w:author="Matthew" w:date="2020-10-28T19:21:00Z">
            <w:rPr>
              <w:rFonts w:eastAsia="Yu Mincho"/>
              <w:lang w:val="en-GB" w:eastAsia="ja-JP"/>
            </w:rPr>
          </w:rPrChange>
        </w:rPr>
        <w:t xml:space="preserve">curriculum </w:t>
      </w:r>
      <w:r w:rsidR="00F05352" w:rsidRPr="00E03FAE">
        <w:rPr>
          <w:rFonts w:eastAsia="Yu Mincho"/>
          <w:lang w:val="en-US" w:eastAsia="ja-JP"/>
          <w:rPrChange w:id="244" w:author="Matthew" w:date="2020-10-28T19:21:00Z">
            <w:rPr>
              <w:rFonts w:eastAsia="Yu Mincho"/>
              <w:lang w:val="en-GB" w:eastAsia="ja-JP"/>
            </w:rPr>
          </w:rPrChange>
        </w:rPr>
        <w:t xml:space="preserve">would </w:t>
      </w:r>
      <w:del w:id="245" w:author="Matthew" w:date="2020-10-28T19:11:00Z">
        <w:r w:rsidR="0020237D" w:rsidRPr="00E03FAE" w:rsidDel="00DA5D53">
          <w:rPr>
            <w:rFonts w:eastAsia="Yu Mincho"/>
            <w:lang w:val="en-US" w:eastAsia="ja-JP"/>
            <w:rPrChange w:id="246" w:author="Matthew" w:date="2020-10-28T19:21:00Z">
              <w:rPr>
                <w:rFonts w:eastAsia="Yu Mincho"/>
                <w:lang w:val="en-GB" w:eastAsia="ja-JP"/>
              </w:rPr>
            </w:rPrChange>
          </w:rPr>
          <w:delText>provide me the tools</w:delText>
        </w:r>
      </w:del>
      <w:ins w:id="247" w:author="Matthew" w:date="2020-10-28T19:11:00Z">
        <w:r w:rsidR="00DA5D53" w:rsidRPr="00E03FAE">
          <w:rPr>
            <w:rFonts w:eastAsia="Yu Mincho"/>
            <w:lang w:val="en-US" w:eastAsia="ja-JP"/>
            <w:rPrChange w:id="248" w:author="Matthew" w:date="2020-10-28T19:21:00Z">
              <w:rPr>
                <w:rFonts w:eastAsia="Yu Mincho"/>
                <w:lang w:val="en-GB" w:eastAsia="ja-JP"/>
              </w:rPr>
            </w:rPrChange>
          </w:rPr>
          <w:t>further my goal</w:t>
        </w:r>
      </w:ins>
      <w:r w:rsidR="00F05352" w:rsidRPr="00E03FAE">
        <w:rPr>
          <w:rFonts w:eastAsia="Yu Mincho"/>
          <w:lang w:val="en-US" w:eastAsia="ja-JP"/>
          <w:rPrChange w:id="249" w:author="Matthew" w:date="2020-10-28T19:21:00Z">
            <w:rPr>
              <w:rFonts w:eastAsia="Yu Mincho"/>
              <w:lang w:val="en-GB" w:eastAsia="ja-JP"/>
            </w:rPr>
          </w:rPrChange>
        </w:rPr>
        <w:t xml:space="preserve"> to </w:t>
      </w:r>
      <w:r w:rsidR="00E9776B" w:rsidRPr="00E03FAE">
        <w:rPr>
          <w:rFonts w:eastAsia="Yu Mincho"/>
          <w:lang w:val="en-US" w:eastAsia="ja-JP"/>
          <w:rPrChange w:id="250" w:author="Matthew" w:date="2020-10-28T19:21:00Z">
            <w:rPr>
              <w:rFonts w:eastAsia="Yu Mincho"/>
              <w:lang w:val="en-GB" w:eastAsia="ja-JP"/>
            </w:rPr>
          </w:rPrChange>
        </w:rPr>
        <w:t>make</w:t>
      </w:r>
      <w:r w:rsidR="00272571" w:rsidRPr="00E03FAE">
        <w:rPr>
          <w:rFonts w:eastAsia="Yu Mincho"/>
          <w:lang w:val="en-US" w:eastAsia="ja-JP"/>
          <w:rPrChange w:id="251" w:author="Matthew" w:date="2020-10-28T19:21:00Z">
            <w:rPr>
              <w:rFonts w:eastAsia="Yu Mincho"/>
              <w:lang w:val="en-GB" w:eastAsia="ja-JP"/>
            </w:rPr>
          </w:rPrChange>
        </w:rPr>
        <w:t xml:space="preserve"> </w:t>
      </w:r>
      <w:r w:rsidR="00282866" w:rsidRPr="00E03FAE">
        <w:rPr>
          <w:rFonts w:eastAsia="Yu Mincho"/>
          <w:lang w:val="en-US" w:eastAsia="ja-JP"/>
          <w:rPrChange w:id="252" w:author="Matthew" w:date="2020-10-28T19:21:00Z">
            <w:rPr>
              <w:rFonts w:eastAsia="Yu Mincho"/>
              <w:lang w:val="en-GB" w:eastAsia="ja-JP"/>
            </w:rPr>
          </w:rPrChange>
        </w:rPr>
        <w:t>treatments</w:t>
      </w:r>
      <w:ins w:id="253" w:author="Matthew" w:date="2020-10-28T19:12:00Z">
        <w:r w:rsidR="00DA5D53" w:rsidRPr="00E03FAE">
          <w:rPr>
            <w:rFonts w:eastAsia="Yu Mincho"/>
            <w:lang w:val="en-US" w:eastAsia="ja-JP"/>
            <w:rPrChange w:id="254" w:author="Matthew" w:date="2020-10-28T19:21:00Z">
              <w:rPr>
                <w:rFonts w:eastAsia="Yu Mincho"/>
                <w:lang w:val="en-GB" w:eastAsia="ja-JP"/>
              </w:rPr>
            </w:rPrChange>
          </w:rPr>
          <w:t>, as one my Dad ha</w:t>
        </w:r>
      </w:ins>
      <w:ins w:id="255" w:author="Matthew" w:date="2020-10-28T19:14:00Z">
        <w:r w:rsidR="00DA5D53" w:rsidRPr="00E03FAE">
          <w:rPr>
            <w:rFonts w:eastAsia="Yu Mincho"/>
            <w:lang w:val="en-US" w:eastAsia="ja-JP"/>
            <w:rPrChange w:id="256" w:author="Matthew" w:date="2020-10-28T19:21:00Z">
              <w:rPr>
                <w:rFonts w:eastAsia="Yu Mincho"/>
                <w:lang w:val="en-GB" w:eastAsia="ja-JP"/>
              </w:rPr>
            </w:rPrChange>
          </w:rPr>
          <w:t>s</w:t>
        </w:r>
      </w:ins>
      <w:ins w:id="257" w:author="Matthew" w:date="2020-10-28T19:12:00Z">
        <w:r w:rsidR="00DA5D53" w:rsidRPr="00E03FAE">
          <w:rPr>
            <w:rFonts w:eastAsia="Yu Mincho"/>
            <w:lang w:val="en-US" w:eastAsia="ja-JP"/>
            <w:rPrChange w:id="258" w:author="Matthew" w:date="2020-10-28T19:21:00Z">
              <w:rPr>
                <w:rFonts w:eastAsia="Yu Mincho"/>
                <w:lang w:val="en-GB" w:eastAsia="ja-JP"/>
              </w:rPr>
            </w:rPrChange>
          </w:rPr>
          <w:t xml:space="preserve">, </w:t>
        </w:r>
      </w:ins>
      <w:del w:id="259" w:author="Matthew" w:date="2020-10-28T19:12:00Z">
        <w:r w:rsidR="00282866" w:rsidRPr="00E03FAE" w:rsidDel="00DA5D53">
          <w:rPr>
            <w:rFonts w:eastAsia="Yu Mincho"/>
            <w:lang w:val="en-US" w:eastAsia="ja-JP"/>
            <w:rPrChange w:id="260" w:author="Matthew" w:date="2020-10-28T19:21:00Z">
              <w:rPr>
                <w:rFonts w:eastAsia="Yu Mincho"/>
                <w:lang w:val="en-GB" w:eastAsia="ja-JP"/>
              </w:rPr>
            </w:rPrChange>
          </w:rPr>
          <w:delText xml:space="preserve"> </w:delText>
        </w:r>
      </w:del>
      <w:r w:rsidR="00272571" w:rsidRPr="00E03FAE">
        <w:rPr>
          <w:rFonts w:eastAsia="Yu Mincho"/>
          <w:lang w:val="en-US" w:eastAsia="ja-JP"/>
          <w:rPrChange w:id="261" w:author="Matthew" w:date="2020-10-28T19:21:00Z">
            <w:rPr>
              <w:rFonts w:eastAsia="Yu Mincho"/>
              <w:lang w:val="en-GB" w:eastAsia="ja-JP"/>
            </w:rPr>
          </w:rPrChange>
        </w:rPr>
        <w:t>more accessible</w:t>
      </w:r>
      <w:r w:rsidR="002C70B5" w:rsidRPr="00E03FAE">
        <w:rPr>
          <w:rFonts w:eastAsia="Yu Mincho"/>
          <w:lang w:val="en-US" w:eastAsia="ja-JP"/>
          <w:rPrChange w:id="262" w:author="Matthew" w:date="2020-10-28T19:21:00Z">
            <w:rPr>
              <w:rFonts w:eastAsia="Yu Mincho"/>
              <w:lang w:val="en-GB" w:eastAsia="ja-JP"/>
            </w:rPr>
          </w:rPrChange>
        </w:rPr>
        <w:t xml:space="preserve"> through </w:t>
      </w:r>
      <w:ins w:id="263" w:author="Matthew" w:date="2020-10-28T19:12:00Z">
        <w:r w:rsidR="00DA5D53" w:rsidRPr="00E03FAE">
          <w:rPr>
            <w:rFonts w:eastAsia="Yu Mincho"/>
            <w:lang w:val="en-US" w:eastAsia="ja-JP"/>
            <w:rPrChange w:id="264" w:author="Matthew" w:date="2020-10-28T19:21:00Z">
              <w:rPr>
                <w:rFonts w:eastAsia="Yu Mincho"/>
                <w:lang w:val="en-GB" w:eastAsia="ja-JP"/>
              </w:rPr>
            </w:rPrChange>
          </w:rPr>
          <w:t xml:space="preserve">the different facets of </w:t>
        </w:r>
      </w:ins>
      <w:r w:rsidR="002C70B5" w:rsidRPr="00E03FAE">
        <w:rPr>
          <w:rFonts w:eastAsia="Yu Mincho"/>
          <w:lang w:val="en-US" w:eastAsia="ja-JP"/>
          <w:rPrChange w:id="265" w:author="Matthew" w:date="2020-10-28T19:21:00Z">
            <w:rPr>
              <w:rFonts w:eastAsia="Yu Mincho"/>
              <w:lang w:val="en-GB" w:eastAsia="ja-JP"/>
            </w:rPr>
          </w:rPrChange>
        </w:rPr>
        <w:t>chemical and biomolecular engineering</w:t>
      </w:r>
      <w:r w:rsidR="00272571" w:rsidRPr="00E03FAE">
        <w:rPr>
          <w:rFonts w:eastAsia="Yu Mincho"/>
          <w:lang w:val="en-US" w:eastAsia="ja-JP"/>
          <w:rPrChange w:id="266" w:author="Matthew" w:date="2020-10-28T19:21:00Z">
            <w:rPr>
              <w:rFonts w:eastAsia="Yu Mincho"/>
              <w:lang w:val="en-GB" w:eastAsia="ja-JP"/>
            </w:rPr>
          </w:rPrChange>
        </w:rPr>
        <w:t xml:space="preserve">. </w:t>
      </w:r>
      <w:del w:id="267" w:author="Matthew" w:date="2020-10-28T18:38:00Z">
        <w:r w:rsidR="00924EF8" w:rsidRPr="00E03FAE" w:rsidDel="00F82F4B">
          <w:rPr>
            <w:rFonts w:eastAsia="Yu Mincho"/>
            <w:lang w:val="en-US" w:eastAsia="ja-JP"/>
            <w:rPrChange w:id="268" w:author="Matthew" w:date="2020-10-28T19:21:00Z">
              <w:rPr>
                <w:rFonts w:eastAsia="Yu Mincho"/>
                <w:lang w:val="en-GB" w:eastAsia="ja-JP"/>
              </w:rPr>
            </w:rPrChange>
          </w:rPr>
          <w:delText>Meeting</w:delText>
        </w:r>
        <w:r w:rsidR="002759B6" w:rsidRPr="00E03FAE" w:rsidDel="00F82F4B">
          <w:rPr>
            <w:rFonts w:eastAsia="Yu Mincho"/>
            <w:lang w:val="en-US" w:eastAsia="ja-JP"/>
            <w:rPrChange w:id="269" w:author="Matthew" w:date="2020-10-28T19:21:00Z">
              <w:rPr>
                <w:rFonts w:eastAsia="Yu Mincho"/>
                <w:lang w:val="en-GB" w:eastAsia="ja-JP"/>
              </w:rPr>
            </w:rPrChange>
          </w:rPr>
          <w:delText xml:space="preserve"> </w:delText>
        </w:r>
      </w:del>
      <w:ins w:id="270" w:author="Matthew" w:date="2020-10-28T18:38:00Z">
        <w:r w:rsidR="00F82F4B" w:rsidRPr="00E03FAE">
          <w:rPr>
            <w:rFonts w:eastAsia="Yu Mincho"/>
            <w:lang w:val="en-US" w:eastAsia="ja-JP"/>
            <w:rPrChange w:id="271" w:author="Matthew" w:date="2020-10-28T19:21:00Z">
              <w:rPr>
                <w:rFonts w:eastAsia="Yu Mincho"/>
                <w:lang w:val="en-GB" w:eastAsia="ja-JP"/>
              </w:rPr>
            </w:rPrChange>
          </w:rPr>
          <w:t>Engaging with</w:t>
        </w:r>
        <w:r w:rsidR="00F82F4B" w:rsidRPr="00E03FAE">
          <w:rPr>
            <w:rFonts w:eastAsia="Yu Mincho"/>
            <w:lang w:val="en-US" w:eastAsia="ja-JP"/>
            <w:rPrChange w:id="272" w:author="Matthew" w:date="2020-10-28T19:21:00Z">
              <w:rPr>
                <w:rFonts w:eastAsia="Yu Mincho"/>
                <w:lang w:val="en-GB" w:eastAsia="ja-JP"/>
              </w:rPr>
            </w:rPrChange>
          </w:rPr>
          <w:t xml:space="preserve"> </w:t>
        </w:r>
      </w:ins>
      <w:r w:rsidR="002759B6" w:rsidRPr="00E03FAE">
        <w:rPr>
          <w:rFonts w:eastAsia="Yu Mincho"/>
          <w:lang w:val="en-US" w:eastAsia="ja-JP"/>
          <w:rPrChange w:id="273" w:author="Matthew" w:date="2020-10-28T19:21:00Z">
            <w:rPr>
              <w:rFonts w:eastAsia="Yu Mincho"/>
              <w:lang w:val="en-GB" w:eastAsia="ja-JP"/>
            </w:rPr>
          </w:rPrChange>
        </w:rPr>
        <w:t>industry professionals through</w:t>
      </w:r>
      <w:r w:rsidR="00CB05CE" w:rsidRPr="00E03FAE">
        <w:rPr>
          <w:rFonts w:eastAsia="Yu Mincho"/>
          <w:lang w:val="en-US" w:eastAsia="ja-JP"/>
          <w:rPrChange w:id="274" w:author="Matthew" w:date="2020-10-28T19:21:00Z">
            <w:rPr>
              <w:rFonts w:eastAsia="Yu Mincho"/>
              <w:lang w:val="en-GB" w:eastAsia="ja-JP"/>
            </w:rPr>
          </w:rPrChange>
        </w:rPr>
        <w:t xml:space="preserve"> </w:t>
      </w:r>
      <w:r w:rsidR="00611DBB" w:rsidRPr="00E03FAE">
        <w:rPr>
          <w:rFonts w:eastAsia="Yu Mincho"/>
          <w:lang w:val="en-US" w:eastAsia="ja-JP"/>
          <w:rPrChange w:id="275" w:author="Matthew" w:date="2020-10-28T19:21:00Z">
            <w:rPr>
              <w:rFonts w:eastAsia="Yu Mincho"/>
              <w:lang w:val="en-GB" w:eastAsia="ja-JP"/>
            </w:rPr>
          </w:rPrChange>
        </w:rPr>
        <w:t>Product and</w:t>
      </w:r>
      <w:r w:rsidR="00E53C2B" w:rsidRPr="00E03FAE">
        <w:rPr>
          <w:rFonts w:eastAsia="Yu Mincho"/>
          <w:lang w:val="en-US" w:eastAsia="ja-JP"/>
          <w:rPrChange w:id="276" w:author="Matthew" w:date="2020-10-28T19:21:00Z">
            <w:rPr>
              <w:rFonts w:eastAsia="Yu Mincho"/>
              <w:lang w:val="en-GB" w:eastAsia="ja-JP"/>
            </w:rPr>
          </w:rPrChange>
        </w:rPr>
        <w:t xml:space="preserve"> </w:t>
      </w:r>
      <w:r w:rsidR="00234C6F" w:rsidRPr="00E03FAE">
        <w:rPr>
          <w:rFonts w:eastAsia="Yu Mincho"/>
          <w:lang w:val="en-US" w:eastAsia="ja-JP"/>
          <w:rPrChange w:id="277" w:author="Matthew" w:date="2020-10-28T19:21:00Z">
            <w:rPr>
              <w:rFonts w:eastAsia="Yu Mincho"/>
              <w:lang w:val="en-GB" w:eastAsia="ja-JP"/>
            </w:rPr>
          </w:rPrChange>
        </w:rPr>
        <w:t xml:space="preserve">Process </w:t>
      </w:r>
      <w:r w:rsidR="00B80868" w:rsidRPr="00E03FAE">
        <w:rPr>
          <w:rFonts w:eastAsia="Yu Mincho"/>
          <w:lang w:val="en-US" w:eastAsia="ja-JP"/>
          <w:rPrChange w:id="278" w:author="Matthew" w:date="2020-10-28T19:21:00Z">
            <w:rPr>
              <w:rFonts w:eastAsia="Yu Mincho"/>
              <w:lang w:val="en-GB" w:eastAsia="ja-JP"/>
            </w:rPr>
          </w:rPrChange>
        </w:rPr>
        <w:t xml:space="preserve">Design </w:t>
      </w:r>
      <w:del w:id="279" w:author="Matthew" w:date="2020-10-28T19:57:00Z">
        <w:r w:rsidR="00B80868" w:rsidRPr="00E03FAE" w:rsidDel="00577C5F">
          <w:rPr>
            <w:rFonts w:eastAsia="Yu Mincho"/>
            <w:lang w:val="en-US" w:eastAsia="ja-JP"/>
            <w:rPrChange w:id="280" w:author="Matthew" w:date="2020-10-28T19:21:00Z">
              <w:rPr>
                <w:rFonts w:eastAsia="Yu Mincho"/>
                <w:lang w:val="en-GB" w:eastAsia="ja-JP"/>
              </w:rPr>
            </w:rPrChange>
          </w:rPr>
          <w:delText>cours</w:delText>
        </w:r>
        <w:r w:rsidR="00824082" w:rsidRPr="00E03FAE" w:rsidDel="00577C5F">
          <w:rPr>
            <w:rFonts w:eastAsia="Yu Mincho"/>
            <w:lang w:val="en-US" w:eastAsia="ja-JP"/>
            <w:rPrChange w:id="281" w:author="Matthew" w:date="2020-10-28T19:21:00Z">
              <w:rPr>
                <w:rFonts w:eastAsia="Yu Mincho"/>
                <w:lang w:val="en-GB" w:eastAsia="ja-JP"/>
              </w:rPr>
            </w:rPrChange>
          </w:rPr>
          <w:delText>es</w:delText>
        </w:r>
        <w:r w:rsidR="007340CB" w:rsidRPr="00E03FAE" w:rsidDel="00577C5F">
          <w:rPr>
            <w:rFonts w:eastAsia="Yu Mincho"/>
            <w:lang w:val="en-US" w:eastAsia="ja-JP"/>
            <w:rPrChange w:id="282" w:author="Matthew" w:date="2020-10-28T19:21:00Z">
              <w:rPr>
                <w:rFonts w:eastAsia="Yu Mincho"/>
                <w:lang w:val="en-GB" w:eastAsia="ja-JP"/>
              </w:rPr>
            </w:rPrChange>
          </w:rPr>
          <w:delText xml:space="preserve"> </w:delText>
        </w:r>
      </w:del>
      <w:r w:rsidR="007340CB" w:rsidRPr="00E03FAE">
        <w:rPr>
          <w:rFonts w:eastAsia="Yu Mincho"/>
          <w:lang w:val="en-US" w:eastAsia="ja-JP"/>
          <w:rPrChange w:id="283" w:author="Matthew" w:date="2020-10-28T19:21:00Z">
            <w:rPr>
              <w:rFonts w:eastAsia="Yu Mincho"/>
              <w:lang w:val="en-GB" w:eastAsia="ja-JP"/>
            </w:rPr>
          </w:rPrChange>
        </w:rPr>
        <w:t xml:space="preserve">would </w:t>
      </w:r>
      <w:del w:id="284" w:author="Matthew" w:date="2020-10-28T18:38:00Z">
        <w:r w:rsidR="007340CB" w:rsidRPr="00E03FAE" w:rsidDel="00F82F4B">
          <w:rPr>
            <w:rFonts w:eastAsia="Yu Mincho"/>
            <w:lang w:val="en-US" w:eastAsia="ja-JP"/>
            <w:rPrChange w:id="285" w:author="Matthew" w:date="2020-10-28T19:21:00Z">
              <w:rPr>
                <w:rFonts w:eastAsia="Yu Mincho"/>
                <w:lang w:val="en-GB" w:eastAsia="ja-JP"/>
              </w:rPr>
            </w:rPrChange>
          </w:rPr>
          <w:delText xml:space="preserve">prepare me for </w:delText>
        </w:r>
        <w:r w:rsidR="00506E3F" w:rsidRPr="00E03FAE" w:rsidDel="00F82F4B">
          <w:rPr>
            <w:rFonts w:eastAsia="Yu Mincho"/>
            <w:lang w:val="en-US" w:eastAsia="ja-JP"/>
            <w:rPrChange w:id="286" w:author="Matthew" w:date="2020-10-28T19:21:00Z">
              <w:rPr>
                <w:rFonts w:eastAsia="Yu Mincho"/>
                <w:lang w:val="en-GB" w:eastAsia="ja-JP"/>
              </w:rPr>
            </w:rPrChange>
          </w:rPr>
          <w:delText>technical challenges</w:delText>
        </w:r>
        <w:r w:rsidR="007340CB" w:rsidRPr="00E03FAE" w:rsidDel="00F82F4B">
          <w:rPr>
            <w:rFonts w:eastAsia="Yu Mincho"/>
            <w:lang w:val="en-US" w:eastAsia="ja-JP"/>
            <w:rPrChange w:id="287" w:author="Matthew" w:date="2020-10-28T19:21:00Z">
              <w:rPr>
                <w:rFonts w:eastAsia="Yu Mincho"/>
                <w:lang w:val="en-GB" w:eastAsia="ja-JP"/>
              </w:rPr>
            </w:rPrChange>
          </w:rPr>
          <w:delText xml:space="preserve"> I’d encounter</w:delText>
        </w:r>
      </w:del>
      <w:ins w:id="288" w:author="Matthew" w:date="2020-10-28T18:38:00Z">
        <w:r w:rsidR="00F82F4B" w:rsidRPr="00E03FAE">
          <w:rPr>
            <w:rFonts w:eastAsia="Yu Mincho"/>
            <w:lang w:val="en-US" w:eastAsia="ja-JP"/>
            <w:rPrChange w:id="289" w:author="Matthew" w:date="2020-10-28T19:21:00Z">
              <w:rPr>
                <w:rFonts w:eastAsia="Yu Mincho"/>
                <w:lang w:val="en-GB" w:eastAsia="ja-JP"/>
              </w:rPr>
            </w:rPrChange>
          </w:rPr>
          <w:t>grind me for the technical k</w:t>
        </w:r>
      </w:ins>
      <w:ins w:id="290" w:author="Matthew" w:date="2020-10-28T18:39:00Z">
        <w:r w:rsidR="00F82F4B" w:rsidRPr="00E03FAE">
          <w:rPr>
            <w:rFonts w:eastAsia="Yu Mincho"/>
            <w:lang w:val="en-US" w:eastAsia="ja-JP"/>
            <w:rPrChange w:id="291" w:author="Matthew" w:date="2020-10-28T19:21:00Z">
              <w:rPr>
                <w:rFonts w:eastAsia="Yu Mincho"/>
                <w:lang w:val="en-GB" w:eastAsia="ja-JP"/>
              </w:rPr>
            </w:rPrChange>
          </w:rPr>
          <w:t>now-hows</w:t>
        </w:r>
      </w:ins>
      <w:r w:rsidR="00E438F7" w:rsidRPr="00E03FAE">
        <w:rPr>
          <w:rFonts w:eastAsia="Yu Mincho"/>
          <w:lang w:val="en-US" w:eastAsia="ja-JP"/>
          <w:rPrChange w:id="292" w:author="Matthew" w:date="2020-10-28T19:21:00Z">
            <w:rPr>
              <w:rFonts w:eastAsia="Yu Mincho"/>
              <w:lang w:val="en-GB" w:eastAsia="ja-JP"/>
            </w:rPr>
          </w:rPrChange>
        </w:rPr>
        <w:t xml:space="preserve">, </w:t>
      </w:r>
      <w:del w:id="293" w:author="Matthew" w:date="2020-10-28T18:39:00Z">
        <w:r w:rsidR="00E438F7" w:rsidRPr="00E03FAE" w:rsidDel="00F82F4B">
          <w:rPr>
            <w:rFonts w:eastAsia="Yu Mincho"/>
            <w:lang w:val="en-US" w:eastAsia="ja-JP"/>
            <w:rPrChange w:id="294" w:author="Matthew" w:date="2020-10-28T19:21:00Z">
              <w:rPr>
                <w:rFonts w:eastAsia="Yu Mincho"/>
                <w:lang w:val="en-GB" w:eastAsia="ja-JP"/>
              </w:rPr>
            </w:rPrChange>
          </w:rPr>
          <w:delText xml:space="preserve">while </w:delText>
        </w:r>
      </w:del>
      <w:ins w:id="295" w:author="Matthew" w:date="2020-10-28T18:39:00Z">
        <w:r w:rsidR="00F82F4B" w:rsidRPr="00E03FAE">
          <w:rPr>
            <w:rFonts w:eastAsia="Yu Mincho"/>
            <w:lang w:val="en-US" w:eastAsia="ja-JP"/>
            <w:rPrChange w:id="296" w:author="Matthew" w:date="2020-10-28T19:21:00Z">
              <w:rPr>
                <w:rFonts w:eastAsia="Yu Mincho"/>
                <w:lang w:val="en-GB" w:eastAsia="ja-JP"/>
              </w:rPr>
            </w:rPrChange>
          </w:rPr>
          <w:t>wh</w:t>
        </w:r>
      </w:ins>
      <w:ins w:id="297" w:author="Matthew" w:date="2020-10-28T19:57:00Z">
        <w:r w:rsidR="00577C5F">
          <w:rPr>
            <w:rFonts w:eastAsia="Yu Mincho"/>
            <w:lang w:val="en-US" w:eastAsia="ja-JP"/>
          </w:rPr>
          <w:t>ile</w:t>
        </w:r>
      </w:ins>
      <w:ins w:id="298" w:author="Matthew" w:date="2020-10-28T18:39:00Z">
        <w:r w:rsidR="00F82F4B" w:rsidRPr="00E03FAE">
          <w:rPr>
            <w:rFonts w:eastAsia="Yu Mincho"/>
            <w:lang w:val="en-US" w:eastAsia="ja-JP"/>
            <w:rPrChange w:id="299" w:author="Matthew" w:date="2020-10-28T19:21:00Z">
              <w:rPr>
                <w:rFonts w:eastAsia="Yu Mincho"/>
                <w:lang w:val="en-GB" w:eastAsia="ja-JP"/>
              </w:rPr>
            </w:rPrChange>
          </w:rPr>
          <w:t xml:space="preserve"> </w:t>
        </w:r>
      </w:ins>
      <w:r w:rsidR="00E438F7" w:rsidRPr="00E03FAE">
        <w:rPr>
          <w:rFonts w:eastAsia="Yu Mincho"/>
          <w:lang w:val="en-US" w:eastAsia="ja-JP"/>
          <w:rPrChange w:id="300" w:author="Matthew" w:date="2020-10-28T19:21:00Z">
            <w:rPr>
              <w:rFonts w:eastAsia="Yu Mincho"/>
              <w:lang w:val="en-GB" w:eastAsia="ja-JP"/>
            </w:rPr>
          </w:rPrChange>
        </w:rPr>
        <w:t>Engineering</w:t>
      </w:r>
      <w:r w:rsidR="00D023B0" w:rsidRPr="00E03FAE">
        <w:rPr>
          <w:rFonts w:eastAsia="Yu Mincho"/>
          <w:lang w:val="en-US" w:eastAsia="ja-JP"/>
          <w:rPrChange w:id="301" w:author="Matthew" w:date="2020-10-28T19:21:00Z">
            <w:rPr>
              <w:rFonts w:eastAsia="Yu Mincho"/>
              <w:lang w:val="en-GB" w:eastAsia="ja-JP"/>
            </w:rPr>
          </w:rPrChange>
        </w:rPr>
        <w:t xml:space="preserve"> Negotiation</w:t>
      </w:r>
      <w:r w:rsidR="00931271" w:rsidRPr="00E03FAE">
        <w:rPr>
          <w:rFonts w:eastAsia="Yu Mincho"/>
          <w:lang w:val="en-US" w:eastAsia="ja-JP"/>
          <w:rPrChange w:id="302" w:author="Matthew" w:date="2020-10-28T19:21:00Z">
            <w:rPr>
              <w:rFonts w:eastAsia="Yu Mincho"/>
              <w:lang w:val="en-GB" w:eastAsia="ja-JP"/>
            </w:rPr>
          </w:rPrChange>
        </w:rPr>
        <w:t xml:space="preserve"> would </w:t>
      </w:r>
      <w:del w:id="303" w:author="Matthew" w:date="2020-10-28T18:39:00Z">
        <w:r w:rsidR="00931271" w:rsidRPr="00E03FAE" w:rsidDel="00F82F4B">
          <w:rPr>
            <w:rFonts w:eastAsia="Yu Mincho"/>
            <w:lang w:val="en-US" w:eastAsia="ja-JP"/>
            <w:rPrChange w:id="304" w:author="Matthew" w:date="2020-10-28T19:21:00Z">
              <w:rPr>
                <w:rFonts w:eastAsia="Yu Mincho"/>
                <w:lang w:val="en-GB" w:eastAsia="ja-JP"/>
              </w:rPr>
            </w:rPrChange>
          </w:rPr>
          <w:delText xml:space="preserve">train </w:delText>
        </w:r>
      </w:del>
      <w:ins w:id="305" w:author="Matthew" w:date="2020-10-28T18:39:00Z">
        <w:r w:rsidR="00F82F4B" w:rsidRPr="00E03FAE">
          <w:rPr>
            <w:rFonts w:eastAsia="Yu Mincho"/>
            <w:lang w:val="en-US" w:eastAsia="ja-JP"/>
            <w:rPrChange w:id="306" w:author="Matthew" w:date="2020-10-28T19:21:00Z">
              <w:rPr>
                <w:rFonts w:eastAsia="Yu Mincho"/>
                <w:lang w:val="en-GB" w:eastAsia="ja-JP"/>
              </w:rPr>
            </w:rPrChange>
          </w:rPr>
          <w:t>sharpen my</w:t>
        </w:r>
        <w:r w:rsidR="00F82F4B" w:rsidRPr="00E03FAE">
          <w:rPr>
            <w:rFonts w:eastAsia="Yu Mincho"/>
            <w:lang w:val="en-US" w:eastAsia="ja-JP"/>
            <w:rPrChange w:id="307" w:author="Matthew" w:date="2020-10-28T19:21:00Z">
              <w:rPr>
                <w:rFonts w:eastAsia="Yu Mincho"/>
                <w:lang w:val="en-GB" w:eastAsia="ja-JP"/>
              </w:rPr>
            </w:rPrChange>
          </w:rPr>
          <w:t xml:space="preserve"> </w:t>
        </w:r>
      </w:ins>
      <w:del w:id="308" w:author="Matthew" w:date="2020-10-28T19:58:00Z">
        <w:r w:rsidR="00931271" w:rsidRPr="00E03FAE" w:rsidDel="007921A9">
          <w:rPr>
            <w:rFonts w:eastAsia="Yu Mincho"/>
            <w:lang w:val="en-US" w:eastAsia="ja-JP"/>
            <w:rPrChange w:id="309" w:author="Matthew" w:date="2020-10-28T19:21:00Z">
              <w:rPr>
                <w:rFonts w:eastAsia="Yu Mincho"/>
                <w:lang w:val="en-GB" w:eastAsia="ja-JP"/>
              </w:rPr>
            </w:rPrChange>
          </w:rPr>
          <w:delText xml:space="preserve">communication </w:delText>
        </w:r>
        <w:r w:rsidR="00054EC1" w:rsidRPr="00E03FAE" w:rsidDel="007921A9">
          <w:rPr>
            <w:rFonts w:eastAsia="Yu Mincho"/>
            <w:lang w:val="en-US" w:eastAsia="ja-JP"/>
            <w:rPrChange w:id="310" w:author="Matthew" w:date="2020-10-28T19:21:00Z">
              <w:rPr>
                <w:rFonts w:eastAsia="Yu Mincho"/>
                <w:lang w:val="en-GB" w:eastAsia="ja-JP"/>
              </w:rPr>
            </w:rPrChange>
          </w:rPr>
          <w:delText xml:space="preserve">and </w:delText>
        </w:r>
      </w:del>
      <w:r w:rsidR="00054EC1" w:rsidRPr="00E03FAE">
        <w:rPr>
          <w:rFonts w:eastAsia="Yu Mincho"/>
          <w:lang w:val="en-US" w:eastAsia="ja-JP"/>
          <w:rPrChange w:id="311" w:author="Matthew" w:date="2020-10-28T19:21:00Z">
            <w:rPr>
              <w:rFonts w:eastAsia="Yu Mincho"/>
              <w:lang w:val="en-GB" w:eastAsia="ja-JP"/>
            </w:rPr>
          </w:rPrChange>
        </w:rPr>
        <w:t>persuasion</w:t>
      </w:r>
      <w:ins w:id="312" w:author="Matthew" w:date="2020-10-28T18:39:00Z">
        <w:r w:rsidR="00F82F4B" w:rsidRPr="00E03FAE">
          <w:rPr>
            <w:rFonts w:eastAsia="Yu Mincho"/>
            <w:lang w:val="en-US" w:eastAsia="ja-JP"/>
            <w:rPrChange w:id="313" w:author="Matthew" w:date="2020-10-28T19:21:00Z">
              <w:rPr>
                <w:rFonts w:eastAsia="Yu Mincho"/>
                <w:lang w:val="en-GB" w:eastAsia="ja-JP"/>
              </w:rPr>
            </w:rPrChange>
          </w:rPr>
          <w:t xml:space="preserve"> </w:t>
        </w:r>
      </w:ins>
      <w:del w:id="314" w:author="Matthew" w:date="2020-10-28T18:39:00Z">
        <w:r w:rsidR="0021340B" w:rsidRPr="00E03FAE" w:rsidDel="00F82F4B">
          <w:rPr>
            <w:rFonts w:eastAsia="Yu Mincho"/>
            <w:lang w:val="en-US" w:eastAsia="ja-JP"/>
            <w:rPrChange w:id="315" w:author="Matthew" w:date="2020-10-28T19:21:00Z">
              <w:rPr>
                <w:rFonts w:eastAsia="Yu Mincho"/>
                <w:lang w:val="en-GB" w:eastAsia="ja-JP"/>
              </w:rPr>
            </w:rPrChange>
          </w:rPr>
          <w:delText>—</w:delText>
        </w:r>
      </w:del>
      <w:r w:rsidR="0021340B" w:rsidRPr="00E03FAE">
        <w:rPr>
          <w:rFonts w:eastAsia="Yu Mincho"/>
          <w:lang w:val="en-US" w:eastAsia="ja-JP"/>
          <w:rPrChange w:id="316" w:author="Matthew" w:date="2020-10-28T19:21:00Z">
            <w:rPr>
              <w:rFonts w:eastAsia="Yu Mincho"/>
              <w:lang w:val="en-GB" w:eastAsia="ja-JP"/>
            </w:rPr>
          </w:rPrChange>
        </w:rPr>
        <w:t xml:space="preserve">skills </w:t>
      </w:r>
      <w:r w:rsidR="00FB1A39" w:rsidRPr="00E03FAE">
        <w:rPr>
          <w:rFonts w:eastAsia="Yu Mincho"/>
          <w:lang w:val="en-US" w:eastAsia="ja-JP"/>
          <w:rPrChange w:id="317" w:author="Matthew" w:date="2020-10-28T19:21:00Z">
            <w:rPr>
              <w:rFonts w:eastAsia="Yu Mincho"/>
              <w:lang w:val="en-GB" w:eastAsia="ja-JP"/>
            </w:rPr>
          </w:rPrChange>
        </w:rPr>
        <w:t xml:space="preserve">crucial </w:t>
      </w:r>
      <w:r w:rsidR="00304EA2" w:rsidRPr="00E03FAE">
        <w:rPr>
          <w:rFonts w:eastAsia="Yu Mincho"/>
          <w:lang w:val="en-US" w:eastAsia="ja-JP"/>
          <w:rPrChange w:id="318" w:author="Matthew" w:date="2020-10-28T19:21:00Z">
            <w:rPr>
              <w:rFonts w:eastAsia="Yu Mincho"/>
              <w:lang w:val="en-GB" w:eastAsia="ja-JP"/>
            </w:rPr>
          </w:rPrChange>
        </w:rPr>
        <w:t>to</w:t>
      </w:r>
      <w:r w:rsidR="0021340B" w:rsidRPr="00E03FAE">
        <w:rPr>
          <w:rFonts w:eastAsia="Yu Mincho"/>
          <w:lang w:val="en-US" w:eastAsia="ja-JP"/>
          <w:rPrChange w:id="319" w:author="Matthew" w:date="2020-10-28T19:21:00Z">
            <w:rPr>
              <w:rFonts w:eastAsia="Yu Mincho"/>
              <w:lang w:val="en-GB" w:eastAsia="ja-JP"/>
            </w:rPr>
          </w:rPrChange>
        </w:rPr>
        <w:t xml:space="preserve"> </w:t>
      </w:r>
      <w:r w:rsidR="007B2FFA" w:rsidRPr="00E03FAE">
        <w:rPr>
          <w:rFonts w:eastAsia="Yu Mincho"/>
          <w:lang w:val="en-US" w:eastAsia="ja-JP"/>
          <w:rPrChange w:id="320" w:author="Matthew" w:date="2020-10-28T19:21:00Z">
            <w:rPr>
              <w:rFonts w:eastAsia="Yu Mincho"/>
              <w:lang w:val="en-GB" w:eastAsia="ja-JP"/>
            </w:rPr>
          </w:rPrChange>
        </w:rPr>
        <w:t>initiating</w:t>
      </w:r>
      <w:r w:rsidR="00BF2550" w:rsidRPr="00E03FAE">
        <w:rPr>
          <w:rFonts w:eastAsia="Yu Mincho"/>
          <w:lang w:val="en-US" w:eastAsia="ja-JP"/>
          <w:rPrChange w:id="321" w:author="Matthew" w:date="2020-10-28T19:21:00Z">
            <w:rPr>
              <w:rFonts w:eastAsia="Yu Mincho"/>
              <w:lang w:val="en-GB" w:eastAsia="ja-JP"/>
            </w:rPr>
          </w:rPrChange>
        </w:rPr>
        <w:t xml:space="preserve"> my </w:t>
      </w:r>
      <w:del w:id="322" w:author="Matthew" w:date="2020-10-28T18:39:00Z">
        <w:r w:rsidR="00BF2550" w:rsidRPr="00E03FAE" w:rsidDel="00F82F4B">
          <w:rPr>
            <w:rFonts w:eastAsia="Yu Mincho"/>
            <w:lang w:val="en-US" w:eastAsia="ja-JP"/>
            <w:rPrChange w:id="323" w:author="Matthew" w:date="2020-10-28T19:21:00Z">
              <w:rPr>
                <w:rFonts w:eastAsia="Yu Mincho"/>
                <w:lang w:val="en-GB" w:eastAsia="ja-JP"/>
              </w:rPr>
            </w:rPrChange>
          </w:rPr>
          <w:delText xml:space="preserve">own </w:delText>
        </w:r>
      </w:del>
      <w:ins w:id="324" w:author="Matthew" w:date="2020-10-28T18:39:00Z">
        <w:r w:rsidR="00F82F4B" w:rsidRPr="00E03FAE">
          <w:rPr>
            <w:rFonts w:eastAsia="Yu Mincho"/>
            <w:lang w:val="en-US" w:eastAsia="ja-JP"/>
            <w:rPrChange w:id="325" w:author="Matthew" w:date="2020-10-28T19:21:00Z">
              <w:rPr>
                <w:rFonts w:eastAsia="Yu Mincho"/>
                <w:lang w:val="en-GB" w:eastAsia="ja-JP"/>
              </w:rPr>
            </w:rPrChange>
          </w:rPr>
          <w:t>dream</w:t>
        </w:r>
        <w:r w:rsidR="00F82F4B" w:rsidRPr="00E03FAE">
          <w:rPr>
            <w:rFonts w:eastAsia="Yu Mincho"/>
            <w:lang w:val="en-US" w:eastAsia="ja-JP"/>
            <w:rPrChange w:id="326" w:author="Matthew" w:date="2020-10-28T19:21:00Z">
              <w:rPr>
                <w:rFonts w:eastAsia="Yu Mincho"/>
                <w:lang w:val="en-GB" w:eastAsia="ja-JP"/>
              </w:rPr>
            </w:rPrChange>
          </w:rPr>
          <w:t xml:space="preserve"> </w:t>
        </w:r>
      </w:ins>
      <w:r w:rsidR="00BF2550" w:rsidRPr="00E03FAE">
        <w:rPr>
          <w:rFonts w:eastAsia="Yu Mincho"/>
          <w:lang w:val="en-US" w:eastAsia="ja-JP"/>
          <w:rPrChange w:id="327" w:author="Matthew" w:date="2020-10-28T19:21:00Z">
            <w:rPr>
              <w:rFonts w:eastAsia="Yu Mincho"/>
              <w:lang w:val="en-GB" w:eastAsia="ja-JP"/>
            </w:rPr>
          </w:rPrChange>
        </w:rPr>
        <w:t>venture</w:t>
      </w:r>
      <w:del w:id="328" w:author="Matthew" w:date="2020-10-28T18:39:00Z">
        <w:r w:rsidR="00BF2550" w:rsidRPr="00E03FAE" w:rsidDel="00F82F4B">
          <w:rPr>
            <w:rFonts w:eastAsia="Yu Mincho"/>
            <w:lang w:val="en-US" w:eastAsia="ja-JP"/>
            <w:rPrChange w:id="329" w:author="Matthew" w:date="2020-10-28T19:21:00Z">
              <w:rPr>
                <w:rFonts w:eastAsia="Yu Mincho"/>
                <w:lang w:val="en-GB" w:eastAsia="ja-JP"/>
              </w:rPr>
            </w:rPrChange>
          </w:rPr>
          <w:delText>s</w:delText>
        </w:r>
      </w:del>
      <w:r w:rsidR="00BF2550" w:rsidRPr="00E03FAE">
        <w:rPr>
          <w:rFonts w:eastAsia="Yu Mincho"/>
          <w:lang w:val="en-US" w:eastAsia="ja-JP"/>
          <w:rPrChange w:id="330" w:author="Matthew" w:date="2020-10-28T19:21:00Z">
            <w:rPr>
              <w:rFonts w:eastAsia="Yu Mincho"/>
              <w:lang w:val="en-GB" w:eastAsia="ja-JP"/>
            </w:rPr>
          </w:rPrChange>
        </w:rPr>
        <w:t xml:space="preserve">. </w:t>
      </w:r>
      <w:del w:id="331" w:author="Matthew" w:date="2020-10-28T18:40:00Z">
        <w:r w:rsidR="009771A6" w:rsidRPr="00E03FAE" w:rsidDel="00F82F4B">
          <w:rPr>
            <w:rFonts w:eastAsia="Yu Mincho"/>
            <w:lang w:val="en-US" w:eastAsia="ja-JP"/>
            <w:rPrChange w:id="332" w:author="Matthew" w:date="2020-10-28T19:21:00Z">
              <w:rPr>
                <w:rFonts w:eastAsia="Yu Mincho"/>
                <w:lang w:val="en-GB" w:eastAsia="ja-JP"/>
              </w:rPr>
            </w:rPrChange>
          </w:rPr>
          <w:delText>A</w:delText>
        </w:r>
        <w:r w:rsidR="0020253C" w:rsidRPr="00E03FAE" w:rsidDel="00F82F4B">
          <w:rPr>
            <w:rFonts w:eastAsia="Yu Mincho"/>
            <w:lang w:val="en-US" w:eastAsia="ja-JP"/>
            <w:rPrChange w:id="333" w:author="Matthew" w:date="2020-10-28T19:21:00Z">
              <w:rPr>
                <w:rFonts w:eastAsia="Yu Mincho"/>
                <w:lang w:val="en-GB" w:eastAsia="ja-JP"/>
              </w:rPr>
            </w:rPrChange>
          </w:rPr>
          <w:delText xml:space="preserve"> </w:delText>
        </w:r>
        <w:r w:rsidR="00230059" w:rsidRPr="00E03FAE" w:rsidDel="00F82F4B">
          <w:rPr>
            <w:rFonts w:eastAsia="Yu Mincho"/>
            <w:lang w:val="en-US" w:eastAsia="ja-JP"/>
            <w:rPrChange w:id="334" w:author="Matthew" w:date="2020-10-28T19:21:00Z">
              <w:rPr>
                <w:rFonts w:eastAsia="Yu Mincho"/>
                <w:lang w:val="en-GB" w:eastAsia="ja-JP"/>
              </w:rPr>
            </w:rPrChange>
          </w:rPr>
          <w:delText>factor driving up</w:delText>
        </w:r>
      </w:del>
      <w:ins w:id="335" w:author="Matthew" w:date="2020-10-28T18:40:00Z">
        <w:r w:rsidR="00F82F4B" w:rsidRPr="00E03FAE">
          <w:rPr>
            <w:rFonts w:eastAsia="Yu Mincho"/>
            <w:lang w:val="en-US" w:eastAsia="ja-JP"/>
            <w:rPrChange w:id="336" w:author="Matthew" w:date="2020-10-28T19:21:00Z">
              <w:rPr>
                <w:rFonts w:eastAsia="Yu Mincho"/>
                <w:lang w:val="en-GB" w:eastAsia="ja-JP"/>
              </w:rPr>
            </w:rPrChange>
          </w:rPr>
          <w:t xml:space="preserve">Having found out </w:t>
        </w:r>
      </w:ins>
      <w:ins w:id="337" w:author="Matthew" w:date="2020-10-28T18:41:00Z">
        <w:r w:rsidR="00F82F4B" w:rsidRPr="00E03FAE">
          <w:rPr>
            <w:rFonts w:eastAsia="Yu Mincho"/>
            <w:lang w:val="en-US" w:eastAsia="ja-JP"/>
            <w:rPrChange w:id="338" w:author="Matthew" w:date="2020-10-28T19:21:00Z">
              <w:rPr>
                <w:rFonts w:eastAsia="Yu Mincho"/>
                <w:lang w:val="en-GB" w:eastAsia="ja-JP"/>
              </w:rPr>
            </w:rPrChange>
          </w:rPr>
          <w:t>the fat mark-up imported duties make of patented med</w:t>
        </w:r>
      </w:ins>
      <w:ins w:id="339" w:author="Matthew" w:date="2020-10-28T18:42:00Z">
        <w:r w:rsidR="00F82F4B" w:rsidRPr="00E03FAE">
          <w:rPr>
            <w:rFonts w:eastAsia="Yu Mincho"/>
            <w:lang w:val="en-US" w:eastAsia="ja-JP"/>
            <w:rPrChange w:id="340" w:author="Matthew" w:date="2020-10-28T19:21:00Z">
              <w:rPr>
                <w:rFonts w:eastAsia="Yu Mincho"/>
                <w:lang w:val="en-GB" w:eastAsia="ja-JP"/>
              </w:rPr>
            </w:rPrChange>
          </w:rPr>
          <w:t xml:space="preserve">ications and </w:t>
        </w:r>
      </w:ins>
      <w:del w:id="341" w:author="Matthew" w:date="2020-10-28T18:42:00Z">
        <w:r w:rsidR="00230059" w:rsidRPr="00E03FAE" w:rsidDel="00F82F4B">
          <w:rPr>
            <w:rFonts w:eastAsia="Yu Mincho"/>
            <w:lang w:val="en-US" w:eastAsia="ja-JP"/>
            <w:rPrChange w:id="342" w:author="Matthew" w:date="2020-10-28T19:21:00Z">
              <w:rPr>
                <w:rFonts w:eastAsia="Yu Mincho"/>
                <w:lang w:val="en-GB" w:eastAsia="ja-JP"/>
              </w:rPr>
            </w:rPrChange>
          </w:rPr>
          <w:delText xml:space="preserve"> </w:delText>
        </w:r>
        <w:r w:rsidR="0020253C" w:rsidRPr="00E03FAE" w:rsidDel="00F82F4B">
          <w:rPr>
            <w:rFonts w:eastAsia="Yu Mincho"/>
            <w:lang w:val="en-US" w:eastAsia="ja-JP"/>
            <w:rPrChange w:id="343" w:author="Matthew" w:date="2020-10-28T19:21:00Z">
              <w:rPr>
                <w:rFonts w:eastAsia="Yu Mincho"/>
                <w:lang w:val="en-GB" w:eastAsia="ja-JP"/>
              </w:rPr>
            </w:rPrChange>
          </w:rPr>
          <w:delText xml:space="preserve">Indonesian </w:delText>
        </w:r>
        <w:r w:rsidR="00230059" w:rsidRPr="00E03FAE" w:rsidDel="00F82F4B">
          <w:rPr>
            <w:rFonts w:eastAsia="Yu Mincho"/>
            <w:lang w:val="en-US" w:eastAsia="ja-JP"/>
            <w:rPrChange w:id="344" w:author="Matthew" w:date="2020-10-28T19:21:00Z">
              <w:rPr>
                <w:rFonts w:eastAsia="Yu Mincho"/>
                <w:lang w:val="en-GB" w:eastAsia="ja-JP"/>
              </w:rPr>
            </w:rPrChange>
          </w:rPr>
          <w:delText xml:space="preserve">drug prices is the fact that most products and </w:delText>
        </w:r>
      </w:del>
      <w:r w:rsidR="00230059" w:rsidRPr="00E03FAE">
        <w:rPr>
          <w:rFonts w:eastAsia="Yu Mincho"/>
          <w:lang w:val="en-US" w:eastAsia="ja-JP"/>
          <w:rPrChange w:id="345" w:author="Matthew" w:date="2020-10-28T19:21:00Z">
            <w:rPr>
              <w:rFonts w:eastAsia="Yu Mincho"/>
              <w:lang w:val="en-GB" w:eastAsia="ja-JP"/>
            </w:rPr>
          </w:rPrChange>
        </w:rPr>
        <w:t>chemical feedstock</w:t>
      </w:r>
      <w:ins w:id="346" w:author="Matthew" w:date="2020-10-28T18:42:00Z">
        <w:r w:rsidR="00F82F4B" w:rsidRPr="00E03FAE">
          <w:rPr>
            <w:rFonts w:eastAsia="Yu Mincho"/>
            <w:lang w:val="en-US" w:eastAsia="ja-JP"/>
            <w:rPrChange w:id="347" w:author="Matthew" w:date="2020-10-28T19:21:00Z">
              <w:rPr>
                <w:rFonts w:eastAsia="Yu Mincho"/>
                <w:lang w:val="en-GB" w:eastAsia="ja-JP"/>
              </w:rPr>
            </w:rPrChange>
          </w:rPr>
          <w:t>s,</w:t>
        </w:r>
      </w:ins>
      <w:del w:id="348" w:author="Matthew" w:date="2020-10-28T18:42:00Z">
        <w:r w:rsidR="00230059" w:rsidRPr="00E03FAE" w:rsidDel="00F82F4B">
          <w:rPr>
            <w:rFonts w:eastAsia="Yu Mincho"/>
            <w:lang w:val="en-US" w:eastAsia="ja-JP"/>
            <w:rPrChange w:id="349" w:author="Matthew" w:date="2020-10-28T19:21:00Z">
              <w:rPr>
                <w:rFonts w:eastAsia="Yu Mincho"/>
                <w:lang w:val="en-GB" w:eastAsia="ja-JP"/>
              </w:rPr>
            </w:rPrChange>
          </w:rPr>
          <w:delText xml:space="preserve"> are imported. </w:delText>
        </w:r>
        <w:r w:rsidR="00F83DC6" w:rsidRPr="00E03FAE" w:rsidDel="00F82F4B">
          <w:rPr>
            <w:rFonts w:eastAsia="Yu Mincho"/>
            <w:lang w:val="en-US" w:eastAsia="ja-JP"/>
            <w:rPrChange w:id="350" w:author="Matthew" w:date="2020-10-28T19:21:00Z">
              <w:rPr>
                <w:rFonts w:eastAsia="Yu Mincho"/>
                <w:lang w:val="en-GB" w:eastAsia="ja-JP"/>
              </w:rPr>
            </w:rPrChange>
          </w:rPr>
          <w:delText>Studying</w:delText>
        </w:r>
        <w:r w:rsidR="004E6CCA" w:rsidRPr="00E03FAE" w:rsidDel="00F82F4B">
          <w:rPr>
            <w:rFonts w:eastAsia="Yu Mincho"/>
            <w:lang w:val="en-US" w:eastAsia="ja-JP"/>
            <w:rPrChange w:id="351" w:author="Matthew" w:date="2020-10-28T19:21:00Z">
              <w:rPr>
                <w:rFonts w:eastAsia="Yu Mincho"/>
                <w:lang w:val="en-GB" w:eastAsia="ja-JP"/>
              </w:rPr>
            </w:rPrChange>
          </w:rPr>
          <w:delText xml:space="preserve"> </w:delText>
        </w:r>
      </w:del>
      <w:ins w:id="352" w:author="Matthew" w:date="2020-10-28T18:42:00Z">
        <w:r w:rsidR="00F82F4B" w:rsidRPr="00E03FAE">
          <w:rPr>
            <w:rFonts w:eastAsia="Yu Mincho"/>
            <w:lang w:val="en-US" w:eastAsia="ja-JP"/>
            <w:rPrChange w:id="353" w:author="Matthew" w:date="2020-10-28T19:21:00Z">
              <w:rPr>
                <w:rFonts w:eastAsia="Yu Mincho"/>
                <w:lang w:val="en-GB" w:eastAsia="ja-JP"/>
              </w:rPr>
            </w:rPrChange>
          </w:rPr>
          <w:t xml:space="preserve"> reading </w:t>
        </w:r>
      </w:ins>
      <w:r w:rsidR="008340DD" w:rsidRPr="00E03FAE">
        <w:rPr>
          <w:rFonts w:eastAsia="Yu Mincho"/>
          <w:lang w:val="en-US" w:eastAsia="ja-JP"/>
          <w:rPrChange w:id="354" w:author="Matthew" w:date="2020-10-28T19:21:00Z">
            <w:rPr>
              <w:rFonts w:eastAsia="Yu Mincho"/>
              <w:lang w:val="en-GB" w:eastAsia="ja-JP"/>
            </w:rPr>
          </w:rPrChange>
        </w:rPr>
        <w:t>Global Supply Chain Management</w:t>
      </w:r>
      <w:r w:rsidR="00B42344" w:rsidRPr="00E03FAE">
        <w:rPr>
          <w:rFonts w:eastAsia="Yu Mincho"/>
          <w:lang w:val="en-US" w:eastAsia="ja-JP"/>
          <w:rPrChange w:id="355" w:author="Matthew" w:date="2020-10-28T19:21:00Z">
            <w:rPr>
              <w:rFonts w:eastAsia="Yu Mincho"/>
              <w:lang w:val="en-GB" w:eastAsia="ja-JP"/>
            </w:rPr>
          </w:rPrChange>
        </w:rPr>
        <w:t xml:space="preserve"> at Wharton</w:t>
      </w:r>
      <w:r w:rsidR="008340DD" w:rsidRPr="00E03FAE">
        <w:rPr>
          <w:rFonts w:eastAsia="Yu Mincho"/>
          <w:lang w:val="en-US" w:eastAsia="ja-JP"/>
          <w:rPrChange w:id="356" w:author="Matthew" w:date="2020-10-28T19:21:00Z">
            <w:rPr>
              <w:rFonts w:eastAsia="Yu Mincho"/>
              <w:lang w:val="en-GB" w:eastAsia="ja-JP"/>
            </w:rPr>
          </w:rPrChange>
        </w:rPr>
        <w:t xml:space="preserve"> </w:t>
      </w:r>
      <w:r w:rsidR="00DE4869" w:rsidRPr="00E03FAE">
        <w:rPr>
          <w:rFonts w:eastAsia="Yu Mincho"/>
          <w:lang w:val="en-US" w:eastAsia="ja-JP"/>
          <w:rPrChange w:id="357" w:author="Matthew" w:date="2020-10-28T19:21:00Z">
            <w:rPr>
              <w:rFonts w:eastAsia="Yu Mincho"/>
              <w:lang w:val="en-GB" w:eastAsia="ja-JP"/>
            </w:rPr>
          </w:rPrChange>
        </w:rPr>
        <w:t xml:space="preserve">would </w:t>
      </w:r>
      <w:del w:id="358" w:author="Matthew" w:date="2020-10-28T18:42:00Z">
        <w:r w:rsidR="00DE4869" w:rsidRPr="00E03FAE" w:rsidDel="00F82F4B">
          <w:rPr>
            <w:rFonts w:eastAsia="Yu Mincho"/>
            <w:lang w:val="en-US" w:eastAsia="ja-JP"/>
            <w:rPrChange w:id="359" w:author="Matthew" w:date="2020-10-28T19:21:00Z">
              <w:rPr>
                <w:rFonts w:eastAsia="Yu Mincho"/>
                <w:lang w:val="en-GB" w:eastAsia="ja-JP"/>
              </w:rPr>
            </w:rPrChange>
          </w:rPr>
          <w:delText>let</w:delText>
        </w:r>
        <w:r w:rsidR="00B42344" w:rsidRPr="00E03FAE" w:rsidDel="00F82F4B">
          <w:rPr>
            <w:rFonts w:eastAsia="Yu Mincho"/>
            <w:lang w:val="en-US" w:eastAsia="ja-JP"/>
            <w:rPrChange w:id="360" w:author="Matthew" w:date="2020-10-28T19:21:00Z">
              <w:rPr>
                <w:rFonts w:eastAsia="Yu Mincho"/>
                <w:lang w:val="en-GB" w:eastAsia="ja-JP"/>
              </w:rPr>
            </w:rPrChange>
          </w:rPr>
          <w:delText xml:space="preserve"> me</w:delText>
        </w:r>
        <w:r w:rsidR="00B827BA" w:rsidRPr="00E03FAE" w:rsidDel="00F82F4B">
          <w:rPr>
            <w:rFonts w:eastAsia="Yu Mincho"/>
            <w:lang w:val="en-US" w:eastAsia="ja-JP"/>
            <w:rPrChange w:id="361" w:author="Matthew" w:date="2020-10-28T19:21:00Z">
              <w:rPr>
                <w:rFonts w:eastAsia="Yu Mincho"/>
                <w:lang w:val="en-GB" w:eastAsia="ja-JP"/>
              </w:rPr>
            </w:rPrChange>
          </w:rPr>
          <w:delText xml:space="preserve"> </w:delText>
        </w:r>
        <w:r w:rsidR="002E5600" w:rsidRPr="00E03FAE" w:rsidDel="00F82F4B">
          <w:rPr>
            <w:rFonts w:eastAsia="Yu Mincho"/>
            <w:lang w:val="en-US" w:eastAsia="ja-JP"/>
            <w:rPrChange w:id="362" w:author="Matthew" w:date="2020-10-28T19:21:00Z">
              <w:rPr>
                <w:rFonts w:eastAsia="Yu Mincho"/>
                <w:lang w:val="en-GB" w:eastAsia="ja-JP"/>
              </w:rPr>
            </w:rPrChange>
          </w:rPr>
          <w:delText>address</w:delText>
        </w:r>
      </w:del>
      <w:ins w:id="363" w:author="Matthew" w:date="2020-10-28T18:47:00Z">
        <w:r w:rsidR="006D3448" w:rsidRPr="00E03FAE">
          <w:rPr>
            <w:rFonts w:eastAsia="Yu Mincho"/>
            <w:lang w:val="en-US" w:eastAsia="ja-JP"/>
            <w:rPrChange w:id="364" w:author="Matthew" w:date="2020-10-28T19:21:00Z">
              <w:rPr>
                <w:rFonts w:eastAsia="Yu Mincho"/>
                <w:lang w:val="en-GB" w:eastAsia="ja-JP"/>
              </w:rPr>
            </w:rPrChange>
          </w:rPr>
          <w:t xml:space="preserve">equip me with </w:t>
        </w:r>
      </w:ins>
      <w:ins w:id="365" w:author="Matthew" w:date="2020-10-28T18:48:00Z">
        <w:r w:rsidR="006D3448" w:rsidRPr="00E03FAE">
          <w:rPr>
            <w:rFonts w:eastAsia="Yu Mincho"/>
            <w:lang w:val="en-US" w:eastAsia="ja-JP"/>
            <w:rPrChange w:id="366" w:author="Matthew" w:date="2020-10-28T19:21:00Z">
              <w:rPr>
                <w:rFonts w:eastAsia="Yu Mincho"/>
                <w:lang w:val="en-GB" w:eastAsia="ja-JP"/>
              </w:rPr>
            </w:rPrChange>
          </w:rPr>
          <w:t>dynamic</w:t>
        </w:r>
      </w:ins>
      <w:ins w:id="367" w:author="Matthew" w:date="2020-10-28T18:47:00Z">
        <w:r w:rsidR="006D3448" w:rsidRPr="00E03FAE">
          <w:rPr>
            <w:rFonts w:eastAsia="Yu Mincho"/>
            <w:lang w:val="en-US" w:eastAsia="ja-JP"/>
            <w:rPrChange w:id="368" w:author="Matthew" w:date="2020-10-28T19:21:00Z">
              <w:rPr>
                <w:rFonts w:eastAsia="Yu Mincho"/>
                <w:lang w:val="en-GB" w:eastAsia="ja-JP"/>
              </w:rPr>
            </w:rPrChange>
          </w:rPr>
          <w:t xml:space="preserve"> procurement strategies</w:t>
        </w:r>
      </w:ins>
      <w:ins w:id="369" w:author="Matthew" w:date="2020-10-28T18:48:00Z">
        <w:r w:rsidR="006D3448" w:rsidRPr="00E03FAE">
          <w:rPr>
            <w:rFonts w:eastAsia="Yu Mincho"/>
            <w:lang w:val="en-US" w:eastAsia="ja-JP"/>
            <w:rPrChange w:id="370" w:author="Matthew" w:date="2020-10-28T19:21:00Z">
              <w:rPr>
                <w:rFonts w:eastAsia="Yu Mincho"/>
                <w:lang w:val="en-GB" w:eastAsia="ja-JP"/>
              </w:rPr>
            </w:rPrChange>
          </w:rPr>
          <w:t xml:space="preserve"> critical to </w:t>
        </w:r>
      </w:ins>
      <w:ins w:id="371" w:author="Matthew" w:date="2020-10-28T18:49:00Z">
        <w:r w:rsidR="006D3448" w:rsidRPr="00E03FAE">
          <w:rPr>
            <w:rFonts w:eastAsia="Yu Mincho"/>
            <w:lang w:val="en-US" w:eastAsia="ja-JP"/>
            <w:rPrChange w:id="372" w:author="Matthew" w:date="2020-10-28T19:21:00Z">
              <w:rPr>
                <w:rFonts w:eastAsia="Yu Mincho"/>
                <w:lang w:val="en-GB" w:eastAsia="ja-JP"/>
              </w:rPr>
            </w:rPrChange>
          </w:rPr>
          <w:t xml:space="preserve">navigating </w:t>
        </w:r>
      </w:ins>
      <w:ins w:id="373" w:author="Matthew" w:date="2020-10-28T18:48:00Z">
        <w:r w:rsidR="006D3448" w:rsidRPr="00E03FAE">
          <w:rPr>
            <w:rFonts w:eastAsia="Yu Mincho"/>
            <w:lang w:val="en-US" w:eastAsia="ja-JP"/>
            <w:rPrChange w:id="374" w:author="Matthew" w:date="2020-10-28T19:21:00Z">
              <w:rPr>
                <w:rFonts w:eastAsia="Yu Mincho"/>
                <w:lang w:val="en-GB" w:eastAsia="ja-JP"/>
              </w:rPr>
            </w:rPrChange>
          </w:rPr>
          <w:t xml:space="preserve">the </w:t>
        </w:r>
      </w:ins>
      <w:ins w:id="375" w:author="Matthew" w:date="2020-10-28T18:50:00Z">
        <w:r w:rsidR="006D3448" w:rsidRPr="00E03FAE">
          <w:rPr>
            <w:rFonts w:eastAsia="Yu Mincho"/>
            <w:lang w:val="en-US" w:eastAsia="ja-JP"/>
            <w:rPrChange w:id="376" w:author="Matthew" w:date="2020-10-28T19:21:00Z">
              <w:rPr>
                <w:rFonts w:eastAsia="Yu Mincho"/>
                <w:lang w:val="en-GB" w:eastAsia="ja-JP"/>
              </w:rPr>
            </w:rPrChange>
          </w:rPr>
          <w:t>challengingly vast</w:t>
        </w:r>
      </w:ins>
      <w:ins w:id="377" w:author="Matthew" w:date="2020-10-28T18:48:00Z">
        <w:r w:rsidR="006D3448" w:rsidRPr="00E03FAE">
          <w:rPr>
            <w:rFonts w:eastAsia="Yu Mincho"/>
            <w:lang w:val="en-US" w:eastAsia="ja-JP"/>
            <w:rPrChange w:id="378" w:author="Matthew" w:date="2020-10-28T19:21:00Z">
              <w:rPr>
                <w:rFonts w:eastAsia="Yu Mincho"/>
                <w:lang w:val="en-GB" w:eastAsia="ja-JP"/>
              </w:rPr>
            </w:rPrChange>
          </w:rPr>
          <w:t xml:space="preserve"> Indonesian archipelago</w:t>
        </w:r>
      </w:ins>
      <w:del w:id="379" w:author="Matthew" w:date="2020-10-28T18:47:00Z">
        <w:r w:rsidR="002E5600" w:rsidRPr="00E03FAE" w:rsidDel="006D3448">
          <w:rPr>
            <w:rFonts w:eastAsia="Yu Mincho"/>
            <w:lang w:val="en-US" w:eastAsia="ja-JP"/>
            <w:rPrChange w:id="380" w:author="Matthew" w:date="2020-10-28T19:21:00Z">
              <w:rPr>
                <w:rFonts w:eastAsia="Yu Mincho"/>
                <w:lang w:val="en-GB" w:eastAsia="ja-JP"/>
              </w:rPr>
            </w:rPrChange>
          </w:rPr>
          <w:delText xml:space="preserve"> the </w:delText>
        </w:r>
        <w:r w:rsidR="00DE4869" w:rsidRPr="00E03FAE" w:rsidDel="006D3448">
          <w:rPr>
            <w:rFonts w:eastAsia="Yu Mincho"/>
            <w:lang w:val="en-US" w:eastAsia="ja-JP"/>
            <w:rPrChange w:id="381" w:author="Matthew" w:date="2020-10-28T19:21:00Z">
              <w:rPr>
                <w:rFonts w:eastAsia="Yu Mincho"/>
                <w:lang w:val="en-GB" w:eastAsia="ja-JP"/>
              </w:rPr>
            </w:rPrChange>
          </w:rPr>
          <w:delText>logistics</w:delText>
        </w:r>
        <w:r w:rsidR="002E5600" w:rsidRPr="00E03FAE" w:rsidDel="006D3448">
          <w:rPr>
            <w:rFonts w:eastAsia="Yu Mincho"/>
            <w:lang w:val="en-US" w:eastAsia="ja-JP"/>
            <w:rPrChange w:id="382" w:author="Matthew" w:date="2020-10-28T19:21:00Z">
              <w:rPr>
                <w:rFonts w:eastAsia="Yu Mincho"/>
                <w:lang w:val="en-GB" w:eastAsia="ja-JP"/>
              </w:rPr>
            </w:rPrChange>
          </w:rPr>
          <w:delText xml:space="preserve"> of manufacturing</w:delText>
        </w:r>
      </w:del>
      <w:r w:rsidR="0020253C" w:rsidRPr="00E03FAE">
        <w:rPr>
          <w:rFonts w:eastAsia="Yu Mincho"/>
          <w:lang w:val="en-US" w:eastAsia="ja-JP"/>
          <w:rPrChange w:id="383" w:author="Matthew" w:date="2020-10-28T19:21:00Z">
            <w:rPr>
              <w:rFonts w:eastAsia="Yu Mincho"/>
              <w:lang w:val="en-GB" w:eastAsia="ja-JP"/>
            </w:rPr>
          </w:rPrChange>
        </w:rPr>
        <w:t>.</w:t>
      </w:r>
    </w:p>
    <w:p w14:paraId="3EFCB0E3" w14:textId="77777777" w:rsidR="006166F0" w:rsidRPr="00E03FAE" w:rsidRDefault="006166F0">
      <w:pPr>
        <w:rPr>
          <w:rFonts w:eastAsia="Yu Mincho"/>
          <w:lang w:val="en-US" w:eastAsia="ja-JP"/>
          <w:rPrChange w:id="384" w:author="Matthew" w:date="2020-10-28T19:21:00Z">
            <w:rPr>
              <w:rFonts w:eastAsia="Yu Mincho"/>
              <w:lang w:val="en-GB" w:eastAsia="ja-JP"/>
            </w:rPr>
          </w:rPrChange>
        </w:rPr>
      </w:pPr>
    </w:p>
    <w:p w14:paraId="7F1AD7F7" w14:textId="332E4D68" w:rsidR="00D37B16" w:rsidRPr="00E03FAE" w:rsidRDefault="006166F0">
      <w:pPr>
        <w:rPr>
          <w:rFonts w:eastAsia="Yu Mincho"/>
          <w:lang w:val="en-US" w:eastAsia="ja-JP"/>
          <w:rPrChange w:id="385" w:author="Matthew" w:date="2020-10-28T19:21:00Z">
            <w:rPr>
              <w:rFonts w:eastAsia="Yu Mincho"/>
              <w:lang w:val="en-GB" w:eastAsia="ja-JP"/>
            </w:rPr>
          </w:rPrChange>
        </w:rPr>
      </w:pPr>
      <w:r w:rsidRPr="00E03FAE">
        <w:rPr>
          <w:rFonts w:eastAsia="Yu Mincho"/>
          <w:lang w:val="en-US" w:eastAsia="ja-JP"/>
          <w:rPrChange w:id="386" w:author="Matthew" w:date="2020-10-28T19:21:00Z">
            <w:rPr>
              <w:rFonts w:eastAsia="Yu Mincho"/>
              <w:lang w:val="en-GB" w:eastAsia="ja-JP"/>
            </w:rPr>
          </w:rPrChange>
        </w:rPr>
        <w:t>Watching magnesium combust</w:t>
      </w:r>
      <w:r w:rsidR="00515EEE" w:rsidRPr="00E03FAE">
        <w:rPr>
          <w:rFonts w:eastAsia="Yu Mincho"/>
          <w:lang w:val="en-US" w:eastAsia="ja-JP"/>
          <w:rPrChange w:id="387" w:author="Matthew" w:date="2020-10-28T19:21:00Z">
            <w:rPr>
              <w:rFonts w:eastAsia="Yu Mincho"/>
              <w:lang w:val="en-GB" w:eastAsia="ja-JP"/>
            </w:rPr>
          </w:rPrChange>
        </w:rPr>
        <w:t xml:space="preserve"> into a blinding white flame stunned me</w:t>
      </w:r>
      <w:r w:rsidR="00133294" w:rsidRPr="00E03FAE">
        <w:rPr>
          <w:rFonts w:eastAsia="Yu Mincho"/>
          <w:lang w:val="en-US" w:eastAsia="ja-JP"/>
          <w:rPrChange w:id="388" w:author="Matthew" w:date="2020-10-28T19:21:00Z">
            <w:rPr>
              <w:rFonts w:eastAsia="Yu Mincho"/>
              <w:lang w:val="en-GB" w:eastAsia="ja-JP"/>
            </w:rPr>
          </w:rPrChange>
        </w:rPr>
        <w:t xml:space="preserve">, but </w:t>
      </w:r>
      <w:del w:id="389" w:author="Matthew" w:date="2020-10-28T19:59:00Z">
        <w:r w:rsidR="00F5505D" w:rsidRPr="00E03FAE" w:rsidDel="007921A9">
          <w:rPr>
            <w:rFonts w:eastAsia="Yu Mincho"/>
            <w:lang w:val="en-US" w:eastAsia="ja-JP"/>
            <w:rPrChange w:id="390" w:author="Matthew" w:date="2020-10-28T19:21:00Z">
              <w:rPr>
                <w:rFonts w:eastAsia="Yu Mincho"/>
                <w:lang w:val="en-GB" w:eastAsia="ja-JP"/>
              </w:rPr>
            </w:rPrChange>
          </w:rPr>
          <w:delText xml:space="preserve">later </w:delText>
        </w:r>
      </w:del>
      <w:r w:rsidR="00F5505D" w:rsidRPr="00E03FAE">
        <w:rPr>
          <w:rFonts w:eastAsia="Yu Mincho"/>
          <w:lang w:val="en-US" w:eastAsia="ja-JP"/>
          <w:rPrChange w:id="391" w:author="Matthew" w:date="2020-10-28T19:21:00Z">
            <w:rPr>
              <w:rFonts w:eastAsia="Yu Mincho"/>
              <w:lang w:val="en-GB" w:eastAsia="ja-JP"/>
            </w:rPr>
          </w:rPrChange>
        </w:rPr>
        <w:t>explaining</w:t>
      </w:r>
      <w:r w:rsidR="004F638B" w:rsidRPr="00E03FAE">
        <w:rPr>
          <w:rFonts w:eastAsia="Yu Mincho"/>
          <w:lang w:val="en-US" w:eastAsia="ja-JP"/>
          <w:rPrChange w:id="392" w:author="Matthew" w:date="2020-10-28T19:21:00Z">
            <w:rPr>
              <w:rFonts w:eastAsia="Yu Mincho"/>
              <w:lang w:val="en-GB" w:eastAsia="ja-JP"/>
            </w:rPr>
          </w:rPrChange>
        </w:rPr>
        <w:t xml:space="preserve"> it </w:t>
      </w:r>
      <w:del w:id="393" w:author="Matthew" w:date="2020-10-28T19:17:00Z">
        <w:r w:rsidR="004F638B" w:rsidRPr="00E03FAE" w:rsidDel="00DA5D53">
          <w:rPr>
            <w:rFonts w:eastAsia="Yu Mincho"/>
            <w:lang w:val="en-US" w:eastAsia="ja-JP"/>
            <w:rPrChange w:id="394" w:author="Matthew" w:date="2020-10-28T19:21:00Z">
              <w:rPr>
                <w:rFonts w:eastAsia="Yu Mincho"/>
                <w:lang w:val="en-GB" w:eastAsia="ja-JP"/>
              </w:rPr>
            </w:rPrChange>
          </w:rPr>
          <w:delText>by</w:delText>
        </w:r>
        <w:r w:rsidR="00133294" w:rsidRPr="00E03FAE" w:rsidDel="00DA5D53">
          <w:rPr>
            <w:rFonts w:eastAsia="Yu Mincho"/>
            <w:lang w:val="en-US" w:eastAsia="ja-JP"/>
            <w:rPrChange w:id="395" w:author="Matthew" w:date="2020-10-28T19:21:00Z">
              <w:rPr>
                <w:rFonts w:eastAsia="Yu Mincho"/>
                <w:lang w:val="en-GB" w:eastAsia="ja-JP"/>
              </w:rPr>
            </w:rPrChange>
          </w:rPr>
          <w:delText xml:space="preserve"> </w:delText>
        </w:r>
        <w:r w:rsidR="00603038" w:rsidRPr="00E03FAE" w:rsidDel="00DA5D53">
          <w:rPr>
            <w:rFonts w:eastAsia="Yu Mincho"/>
            <w:lang w:val="en-US" w:eastAsia="ja-JP"/>
            <w:rPrChange w:id="396" w:author="Matthew" w:date="2020-10-28T19:21:00Z">
              <w:rPr>
                <w:rFonts w:eastAsia="Yu Mincho"/>
                <w:lang w:val="en-GB" w:eastAsia="ja-JP"/>
              </w:rPr>
            </w:rPrChange>
          </w:rPr>
          <w:delText>calculating</w:delText>
        </w:r>
      </w:del>
      <w:ins w:id="397" w:author="Matthew" w:date="2020-10-28T19:17:00Z">
        <w:r w:rsidR="00DA5D53" w:rsidRPr="00E03FAE">
          <w:rPr>
            <w:rFonts w:eastAsia="Yu Mincho"/>
            <w:lang w:val="en-US" w:eastAsia="ja-JP"/>
            <w:rPrChange w:id="398" w:author="Matthew" w:date="2020-10-28T19:21:00Z">
              <w:rPr>
                <w:rFonts w:eastAsia="Yu Mincho"/>
                <w:lang w:val="en-GB" w:eastAsia="ja-JP"/>
              </w:rPr>
            </w:rPrChange>
          </w:rPr>
          <w:t>in terms of</w:t>
        </w:r>
      </w:ins>
      <w:r w:rsidR="00603038" w:rsidRPr="00E03FAE">
        <w:rPr>
          <w:rFonts w:eastAsia="Yu Mincho"/>
          <w:lang w:val="en-US" w:eastAsia="ja-JP"/>
          <w:rPrChange w:id="399" w:author="Matthew" w:date="2020-10-28T19:21:00Z">
            <w:rPr>
              <w:rFonts w:eastAsia="Yu Mincho"/>
              <w:lang w:val="en-GB" w:eastAsia="ja-JP"/>
            </w:rPr>
          </w:rPrChange>
        </w:rPr>
        <w:t xml:space="preserve"> energy loss </w:t>
      </w:r>
      <w:del w:id="400" w:author="Matthew" w:date="2020-10-28T19:16:00Z">
        <w:r w:rsidR="00810716" w:rsidRPr="00E03FAE" w:rsidDel="00DA5D53">
          <w:rPr>
            <w:rFonts w:eastAsia="Yu Mincho"/>
            <w:lang w:val="en-US" w:eastAsia="ja-JP"/>
            <w:rPrChange w:id="401" w:author="Matthew" w:date="2020-10-28T19:21:00Z">
              <w:rPr>
                <w:rFonts w:eastAsia="Yu Mincho"/>
                <w:lang w:val="en-GB" w:eastAsia="ja-JP"/>
              </w:rPr>
            </w:rPrChange>
          </w:rPr>
          <w:delText>was mind-blowing</w:delText>
        </w:r>
      </w:del>
      <w:ins w:id="402" w:author="Matthew" w:date="2020-10-28T19:16:00Z">
        <w:r w:rsidR="00DA5D53" w:rsidRPr="00E03FAE">
          <w:rPr>
            <w:rFonts w:eastAsia="Yu Mincho"/>
            <w:lang w:val="en-US" w:eastAsia="ja-JP"/>
            <w:rPrChange w:id="403" w:author="Matthew" w:date="2020-10-28T19:21:00Z">
              <w:rPr>
                <w:rFonts w:eastAsia="Yu Mincho"/>
                <w:lang w:val="en-GB" w:eastAsia="ja-JP"/>
              </w:rPr>
            </w:rPrChange>
          </w:rPr>
          <w:t>boggled me</w:t>
        </w:r>
      </w:ins>
      <w:ins w:id="404" w:author="Matthew" w:date="2020-10-28T19:17:00Z">
        <w:r w:rsidR="00DA5D53" w:rsidRPr="00E03FAE">
          <w:rPr>
            <w:rFonts w:eastAsia="Yu Mincho"/>
            <w:lang w:val="en-US" w:eastAsia="ja-JP"/>
            <w:rPrChange w:id="405" w:author="Matthew" w:date="2020-10-28T19:21:00Z">
              <w:rPr>
                <w:rFonts w:eastAsia="Yu Mincho"/>
                <w:lang w:val="en-GB" w:eastAsia="ja-JP"/>
              </w:rPr>
            </w:rPrChange>
          </w:rPr>
          <w:t>, for which</w:t>
        </w:r>
      </w:ins>
      <w:del w:id="406" w:author="Matthew" w:date="2020-10-28T19:17:00Z">
        <w:r w:rsidR="00810716" w:rsidRPr="00E03FAE" w:rsidDel="00DA5D53">
          <w:rPr>
            <w:rFonts w:eastAsia="Yu Mincho"/>
            <w:lang w:val="en-US" w:eastAsia="ja-JP"/>
            <w:rPrChange w:id="407" w:author="Matthew" w:date="2020-10-28T19:21:00Z">
              <w:rPr>
                <w:rFonts w:eastAsia="Yu Mincho"/>
                <w:lang w:val="en-GB" w:eastAsia="ja-JP"/>
              </w:rPr>
            </w:rPrChange>
          </w:rPr>
          <w:delText>.</w:delText>
        </w:r>
      </w:del>
      <w:r w:rsidR="00810716" w:rsidRPr="00E03FAE">
        <w:rPr>
          <w:rFonts w:eastAsia="Yu Mincho"/>
          <w:lang w:val="en-US" w:eastAsia="ja-JP"/>
          <w:rPrChange w:id="408" w:author="Matthew" w:date="2020-10-28T19:21:00Z">
            <w:rPr>
              <w:rFonts w:eastAsia="Yu Mincho"/>
              <w:lang w:val="en-GB" w:eastAsia="ja-JP"/>
            </w:rPr>
          </w:rPrChange>
        </w:rPr>
        <w:t xml:space="preserve"> </w:t>
      </w:r>
      <w:ins w:id="409" w:author="Matthew" w:date="2020-10-28T19:19:00Z">
        <w:r w:rsidR="00E03FAE" w:rsidRPr="00E03FAE">
          <w:rPr>
            <w:rFonts w:eastAsia="Yu Mincho"/>
            <w:lang w:val="en-US" w:eastAsia="ja-JP"/>
            <w:rPrChange w:id="410" w:author="Matthew" w:date="2020-10-28T19:21:00Z">
              <w:rPr>
                <w:rFonts w:eastAsia="Yu Mincho"/>
                <w:lang w:val="en-GB" w:eastAsia="ja-JP"/>
              </w:rPr>
            </w:rPrChange>
          </w:rPr>
          <w:t>thought process</w:t>
        </w:r>
      </w:ins>
      <w:ins w:id="411" w:author="Matthew" w:date="2020-10-28T19:18:00Z">
        <w:r w:rsidR="00E03FAE" w:rsidRPr="00E03FAE">
          <w:rPr>
            <w:rFonts w:eastAsia="Yu Mincho"/>
            <w:lang w:val="en-US" w:eastAsia="ja-JP"/>
            <w:rPrChange w:id="412" w:author="Matthew" w:date="2020-10-28T19:21:00Z">
              <w:rPr>
                <w:rFonts w:eastAsia="Yu Mincho"/>
                <w:lang w:val="en-GB" w:eastAsia="ja-JP"/>
              </w:rPr>
            </w:rPrChange>
          </w:rPr>
          <w:t xml:space="preserve"> </w:t>
        </w:r>
      </w:ins>
      <w:ins w:id="413" w:author="Matthew" w:date="2020-10-28T19:17:00Z">
        <w:r w:rsidR="00DA5D53" w:rsidRPr="00E03FAE">
          <w:rPr>
            <w:rFonts w:eastAsia="Yu Mincho"/>
            <w:lang w:val="en-US" w:eastAsia="ja-JP"/>
            <w:rPrChange w:id="414" w:author="Matthew" w:date="2020-10-28T19:21:00Z">
              <w:rPr>
                <w:rFonts w:eastAsia="Yu Mincho"/>
                <w:lang w:val="en-GB" w:eastAsia="ja-JP"/>
              </w:rPr>
            </w:rPrChange>
          </w:rPr>
          <w:t>t</w:t>
        </w:r>
      </w:ins>
      <w:del w:id="415" w:author="Matthew" w:date="2020-10-28T19:17:00Z">
        <w:r w:rsidR="00EA4919" w:rsidRPr="00E03FAE" w:rsidDel="00DA5D53">
          <w:rPr>
            <w:rFonts w:eastAsia="Yu Mincho"/>
            <w:lang w:val="en-US" w:eastAsia="ja-JP"/>
            <w:rPrChange w:id="416" w:author="Matthew" w:date="2020-10-28T19:21:00Z">
              <w:rPr>
                <w:rFonts w:eastAsia="Yu Mincho"/>
                <w:lang w:val="en-GB" w:eastAsia="ja-JP"/>
              </w:rPr>
            </w:rPrChange>
          </w:rPr>
          <w:delText>T</w:delText>
        </w:r>
      </w:del>
      <w:r w:rsidR="00437B4D" w:rsidRPr="00E03FAE">
        <w:rPr>
          <w:rFonts w:eastAsia="Yu Mincho"/>
          <w:lang w:val="en-US" w:eastAsia="ja-JP"/>
          <w:rPrChange w:id="417" w:author="Matthew" w:date="2020-10-28T19:21:00Z">
            <w:rPr>
              <w:rFonts w:eastAsia="Yu Mincho"/>
              <w:lang w:val="en-GB" w:eastAsia="ja-JP"/>
            </w:rPr>
          </w:rPrChange>
        </w:rPr>
        <w:t>he</w:t>
      </w:r>
      <w:r w:rsidR="00DA655E" w:rsidRPr="00E03FAE">
        <w:rPr>
          <w:rFonts w:eastAsia="Yu Mincho"/>
          <w:lang w:val="en-US" w:eastAsia="ja-JP"/>
          <w:rPrChange w:id="418" w:author="Matthew" w:date="2020-10-28T19:21:00Z">
            <w:rPr>
              <w:rFonts w:eastAsia="Yu Mincho"/>
              <w:lang w:val="en-GB" w:eastAsia="ja-JP"/>
            </w:rPr>
          </w:rPrChange>
        </w:rPr>
        <w:t xml:space="preserve"> </w:t>
      </w:r>
      <w:r w:rsidR="00437B4D" w:rsidRPr="00E03FAE">
        <w:rPr>
          <w:rFonts w:eastAsia="Yu Mincho"/>
          <w:lang w:val="en-US" w:eastAsia="ja-JP"/>
          <w:rPrChange w:id="419" w:author="Matthew" w:date="2020-10-28T19:21:00Z">
            <w:rPr>
              <w:rFonts w:eastAsia="Yu Mincho"/>
              <w:lang w:val="en-GB" w:eastAsia="ja-JP"/>
            </w:rPr>
          </w:rPrChange>
        </w:rPr>
        <w:t>Pharmaceutics and Biotechnology concentration would le</w:t>
      </w:r>
      <w:r w:rsidR="00625F49" w:rsidRPr="00E03FAE">
        <w:rPr>
          <w:rFonts w:eastAsia="Yu Mincho"/>
          <w:lang w:val="en-US" w:eastAsia="ja-JP"/>
          <w:rPrChange w:id="420" w:author="Matthew" w:date="2020-10-28T19:21:00Z">
            <w:rPr>
              <w:rFonts w:eastAsia="Yu Mincho"/>
              <w:lang w:val="en-GB" w:eastAsia="ja-JP"/>
            </w:rPr>
          </w:rPrChange>
        </w:rPr>
        <w:t>t</w:t>
      </w:r>
      <w:r w:rsidR="005F64F8" w:rsidRPr="00E03FAE">
        <w:rPr>
          <w:rFonts w:eastAsia="Yu Mincho"/>
          <w:lang w:val="en-US" w:eastAsia="ja-JP"/>
          <w:rPrChange w:id="421" w:author="Matthew" w:date="2020-10-28T19:21:00Z">
            <w:rPr>
              <w:rFonts w:eastAsia="Yu Mincho"/>
              <w:lang w:val="en-GB" w:eastAsia="ja-JP"/>
            </w:rPr>
          </w:rPrChange>
        </w:rPr>
        <w:t xml:space="preserve"> me relive</w:t>
      </w:r>
      <w:del w:id="422" w:author="Matthew" w:date="2020-10-28T19:20:00Z">
        <w:r w:rsidR="005F64F8" w:rsidRPr="00E03FAE" w:rsidDel="00E03FAE">
          <w:rPr>
            <w:rFonts w:eastAsia="Yu Mincho"/>
            <w:lang w:val="en-US" w:eastAsia="ja-JP"/>
            <w:rPrChange w:id="423" w:author="Matthew" w:date="2020-10-28T19:21:00Z">
              <w:rPr>
                <w:rFonts w:eastAsia="Yu Mincho"/>
                <w:lang w:val="en-GB" w:eastAsia="ja-JP"/>
              </w:rPr>
            </w:rPrChange>
          </w:rPr>
          <w:delText xml:space="preserve"> </w:delText>
        </w:r>
        <w:r w:rsidR="0085096B" w:rsidRPr="00E03FAE" w:rsidDel="00E03FAE">
          <w:rPr>
            <w:rFonts w:eastAsia="Yu Mincho"/>
            <w:lang w:val="en-US" w:eastAsia="ja-JP"/>
            <w:rPrChange w:id="424" w:author="Matthew" w:date="2020-10-28T19:21:00Z">
              <w:rPr>
                <w:rFonts w:eastAsia="Yu Mincho"/>
                <w:lang w:val="en-GB" w:eastAsia="ja-JP"/>
              </w:rPr>
            </w:rPrChange>
          </w:rPr>
          <w:delText xml:space="preserve">those </w:delText>
        </w:r>
        <w:r w:rsidR="001F0F27" w:rsidRPr="00E03FAE" w:rsidDel="00E03FAE">
          <w:rPr>
            <w:rFonts w:eastAsia="Yu Mincho"/>
            <w:lang w:val="en-US" w:eastAsia="ja-JP"/>
            <w:rPrChange w:id="425" w:author="Matthew" w:date="2020-10-28T19:21:00Z">
              <w:rPr>
                <w:rFonts w:eastAsia="Yu Mincho"/>
                <w:lang w:val="en-GB" w:eastAsia="ja-JP"/>
              </w:rPr>
            </w:rPrChange>
          </w:rPr>
          <w:delText>moments</w:delText>
        </w:r>
      </w:del>
      <w:del w:id="426" w:author="Matthew" w:date="2020-10-28T19:18:00Z">
        <w:r w:rsidR="0085096B" w:rsidRPr="00E03FAE" w:rsidDel="00E03FAE">
          <w:rPr>
            <w:rFonts w:eastAsia="Yu Mincho"/>
            <w:lang w:val="en-US" w:eastAsia="ja-JP"/>
            <w:rPrChange w:id="427" w:author="Matthew" w:date="2020-10-28T19:21:00Z">
              <w:rPr>
                <w:rFonts w:eastAsia="Yu Mincho"/>
                <w:lang w:val="en-GB" w:eastAsia="ja-JP"/>
              </w:rPr>
            </w:rPrChange>
          </w:rPr>
          <w:delText xml:space="preserve"> </w:delText>
        </w:r>
        <w:r w:rsidR="00FB331C" w:rsidRPr="00E03FAE" w:rsidDel="00E03FAE">
          <w:rPr>
            <w:rFonts w:eastAsia="Yu Mincho"/>
            <w:lang w:val="en-US" w:eastAsia="ja-JP"/>
            <w:rPrChange w:id="428" w:author="Matthew" w:date="2020-10-28T19:21:00Z">
              <w:rPr>
                <w:rFonts w:eastAsia="Yu Mincho"/>
                <w:lang w:val="en-GB" w:eastAsia="ja-JP"/>
              </w:rPr>
            </w:rPrChange>
          </w:rPr>
          <w:delText>through engineering approaches to research</w:delText>
        </w:r>
      </w:del>
      <w:r w:rsidR="00FB331C" w:rsidRPr="00E03FAE">
        <w:rPr>
          <w:rFonts w:eastAsia="Yu Mincho"/>
          <w:lang w:val="en-US" w:eastAsia="ja-JP"/>
          <w:rPrChange w:id="429" w:author="Matthew" w:date="2020-10-28T19:21:00Z">
            <w:rPr>
              <w:rFonts w:eastAsia="Yu Mincho"/>
              <w:lang w:val="en-GB" w:eastAsia="ja-JP"/>
            </w:rPr>
          </w:rPrChange>
        </w:rPr>
        <w:t>.</w:t>
      </w:r>
      <w:r w:rsidR="005251E6" w:rsidRPr="00E03FAE">
        <w:rPr>
          <w:rFonts w:eastAsia="Yu Mincho"/>
          <w:lang w:val="en-US" w:eastAsia="ja-JP"/>
          <w:rPrChange w:id="430" w:author="Matthew" w:date="2020-10-28T19:21:00Z">
            <w:rPr>
              <w:rFonts w:eastAsia="Yu Mincho"/>
              <w:lang w:val="en-GB" w:eastAsia="ja-JP"/>
            </w:rPr>
          </w:rPrChange>
        </w:rPr>
        <w:t xml:space="preserve"> </w:t>
      </w:r>
      <w:r w:rsidR="00157D6D" w:rsidRPr="00E03FAE">
        <w:rPr>
          <w:rFonts w:eastAsia="Yu Mincho"/>
          <w:lang w:val="en-US" w:eastAsia="ja-JP"/>
          <w:rPrChange w:id="431" w:author="Matthew" w:date="2020-10-28T19:21:00Z">
            <w:rPr>
              <w:rFonts w:eastAsia="Yu Mincho"/>
              <w:lang w:val="en-GB" w:eastAsia="ja-JP"/>
            </w:rPr>
          </w:rPrChange>
        </w:rPr>
        <w:t xml:space="preserve">Applying </w:t>
      </w:r>
      <w:r w:rsidR="007B42D6" w:rsidRPr="00E03FAE">
        <w:rPr>
          <w:rFonts w:eastAsia="Yu Mincho"/>
          <w:lang w:val="en-US" w:eastAsia="ja-JP"/>
          <w:rPrChange w:id="432" w:author="Matthew" w:date="2020-10-28T19:21:00Z">
            <w:rPr>
              <w:rFonts w:eastAsia="Yu Mincho"/>
              <w:lang w:val="en-GB" w:eastAsia="ja-JP"/>
            </w:rPr>
          </w:rPrChange>
        </w:rPr>
        <w:t xml:space="preserve">those techniques </w:t>
      </w:r>
      <w:r w:rsidR="00157D6D" w:rsidRPr="00E03FAE">
        <w:rPr>
          <w:rFonts w:eastAsia="Yu Mincho"/>
          <w:lang w:val="en-US" w:eastAsia="ja-JP"/>
          <w:rPrChange w:id="433" w:author="Matthew" w:date="2020-10-28T19:21:00Z">
            <w:rPr>
              <w:rFonts w:eastAsia="Yu Mincho"/>
              <w:lang w:val="en-GB" w:eastAsia="ja-JP"/>
            </w:rPr>
          </w:rPrChange>
        </w:rPr>
        <w:t xml:space="preserve">to understand biological systems, </w:t>
      </w:r>
      <w:r w:rsidR="002248E4" w:rsidRPr="00E03FAE">
        <w:rPr>
          <w:rFonts w:eastAsia="Yu Mincho"/>
          <w:lang w:val="en-US" w:eastAsia="ja-JP"/>
          <w:rPrChange w:id="434" w:author="Matthew" w:date="2020-10-28T19:21:00Z">
            <w:rPr>
              <w:rFonts w:eastAsia="Yu Mincho"/>
              <w:lang w:val="en-GB" w:eastAsia="ja-JP"/>
            </w:rPr>
          </w:rPrChange>
        </w:rPr>
        <w:t>I hope to collaborate</w:t>
      </w:r>
      <w:r w:rsidR="00DC3B1C" w:rsidRPr="00E03FAE">
        <w:rPr>
          <w:rFonts w:eastAsia="Yu Mincho"/>
          <w:lang w:val="en-US" w:eastAsia="ja-JP"/>
          <w:rPrChange w:id="435" w:author="Matthew" w:date="2020-10-28T19:21:00Z">
            <w:rPr>
              <w:rFonts w:eastAsia="Yu Mincho"/>
              <w:lang w:val="en-GB" w:eastAsia="ja-JP"/>
            </w:rPr>
          </w:rPrChange>
        </w:rPr>
        <w:t xml:space="preserve"> with </w:t>
      </w:r>
      <w:ins w:id="436" w:author="Matthew" w:date="2020-10-28T19:22:00Z">
        <w:r w:rsidR="00E03FAE">
          <w:rPr>
            <w:rFonts w:eastAsia="Yu Mincho"/>
            <w:lang w:val="en-US" w:eastAsia="ja-JP"/>
          </w:rPr>
          <w:t xml:space="preserve">the likes of </w:t>
        </w:r>
      </w:ins>
      <w:r w:rsidR="00DC3B1C" w:rsidRPr="00E03FAE">
        <w:rPr>
          <w:rFonts w:eastAsia="Yu Mincho"/>
          <w:lang w:val="en-US" w:eastAsia="ja-JP"/>
          <w:rPrChange w:id="437" w:author="Matthew" w:date="2020-10-28T19:21:00Z">
            <w:rPr>
              <w:rFonts w:eastAsia="Yu Mincho"/>
              <w:lang w:val="en-GB" w:eastAsia="ja-JP"/>
            </w:rPr>
          </w:rPrChange>
        </w:rPr>
        <w:t xml:space="preserve">Professor </w:t>
      </w:r>
      <w:r w:rsidR="001907D6" w:rsidRPr="00E03FAE">
        <w:rPr>
          <w:rFonts w:eastAsia="Yu Mincho"/>
          <w:lang w:val="en-US" w:eastAsia="ja-JP"/>
          <w:rPrChange w:id="438" w:author="Matthew" w:date="2020-10-28T19:21:00Z">
            <w:rPr>
              <w:rFonts w:eastAsia="Yu Mincho"/>
              <w:lang w:val="en-GB" w:eastAsia="ja-JP"/>
            </w:rPr>
          </w:rPrChange>
        </w:rPr>
        <w:t xml:space="preserve">Scott </w:t>
      </w:r>
      <w:r w:rsidR="00DC3B1C" w:rsidRPr="00E03FAE">
        <w:rPr>
          <w:rFonts w:eastAsia="Yu Mincho"/>
          <w:lang w:val="en-US" w:eastAsia="ja-JP"/>
          <w:rPrChange w:id="439" w:author="Matthew" w:date="2020-10-28T19:21:00Z">
            <w:rPr>
              <w:rFonts w:eastAsia="Yu Mincho"/>
              <w:lang w:val="en-GB" w:eastAsia="ja-JP"/>
            </w:rPr>
          </w:rPrChange>
        </w:rPr>
        <w:t>Diamond</w:t>
      </w:r>
      <w:ins w:id="440" w:author="Matthew" w:date="2020-10-28T19:22:00Z">
        <w:r w:rsidR="00E03FAE">
          <w:rPr>
            <w:rFonts w:eastAsia="Yu Mincho"/>
            <w:lang w:val="en-US" w:eastAsia="ja-JP"/>
          </w:rPr>
          <w:t xml:space="preserve"> </w:t>
        </w:r>
      </w:ins>
      <w:del w:id="441" w:author="Matthew" w:date="2020-10-28T19:22:00Z">
        <w:r w:rsidR="00A276A2" w:rsidRPr="00E03FAE" w:rsidDel="00E03FAE">
          <w:rPr>
            <w:rFonts w:eastAsia="Yu Mincho"/>
            <w:lang w:val="en-US" w:eastAsia="ja-JP"/>
            <w:rPrChange w:id="442" w:author="Matthew" w:date="2020-10-28T19:21:00Z">
              <w:rPr>
                <w:rFonts w:eastAsia="Yu Mincho"/>
                <w:lang w:val="en-GB" w:eastAsia="ja-JP"/>
              </w:rPr>
            </w:rPrChange>
          </w:rPr>
          <w:delText xml:space="preserve">, </w:delText>
        </w:r>
      </w:del>
      <w:r w:rsidR="00A276A2" w:rsidRPr="00E03FAE">
        <w:rPr>
          <w:rFonts w:eastAsia="Yu Mincho"/>
          <w:lang w:val="en-US" w:eastAsia="ja-JP"/>
          <w:rPrChange w:id="443" w:author="Matthew" w:date="2020-10-28T19:21:00Z">
            <w:rPr>
              <w:rFonts w:eastAsia="Yu Mincho"/>
              <w:lang w:val="en-GB" w:eastAsia="ja-JP"/>
            </w:rPr>
          </w:rPrChange>
        </w:rPr>
        <w:t>who</w:t>
      </w:r>
      <w:ins w:id="444" w:author="Matthew" w:date="2020-10-28T19:22:00Z">
        <w:r w:rsidR="00E03FAE">
          <w:rPr>
            <w:rFonts w:eastAsia="Yu Mincho"/>
            <w:lang w:val="en-US" w:eastAsia="ja-JP"/>
          </w:rPr>
          <w:t>se</w:t>
        </w:r>
      </w:ins>
      <w:del w:id="445" w:author="Matthew" w:date="2020-10-28T19:22:00Z">
        <w:r w:rsidR="00A276A2" w:rsidRPr="00E03FAE" w:rsidDel="00E03FAE">
          <w:rPr>
            <w:rFonts w:eastAsia="Yu Mincho"/>
            <w:lang w:val="en-US" w:eastAsia="ja-JP"/>
            <w:rPrChange w:id="446" w:author="Matthew" w:date="2020-10-28T19:21:00Z">
              <w:rPr>
                <w:rFonts w:eastAsia="Yu Mincho"/>
                <w:lang w:val="en-GB" w:eastAsia="ja-JP"/>
              </w:rPr>
            </w:rPrChange>
          </w:rPr>
          <w:delText>se</w:delText>
        </w:r>
      </w:del>
      <w:r w:rsidR="00A276A2" w:rsidRPr="00E03FAE">
        <w:rPr>
          <w:rFonts w:eastAsia="Yu Mincho"/>
          <w:lang w:val="en-US" w:eastAsia="ja-JP"/>
          <w:rPrChange w:id="447" w:author="Matthew" w:date="2020-10-28T19:21:00Z">
            <w:rPr>
              <w:rFonts w:eastAsia="Yu Mincho"/>
              <w:lang w:val="en-GB" w:eastAsia="ja-JP"/>
            </w:rPr>
          </w:rPrChange>
        </w:rPr>
        <w:t xml:space="preserve"> </w:t>
      </w:r>
      <w:r w:rsidR="00CF5E08" w:rsidRPr="00E03FAE">
        <w:rPr>
          <w:rFonts w:eastAsia="Yu Mincho"/>
          <w:lang w:val="en-US" w:eastAsia="ja-JP"/>
          <w:rPrChange w:id="448" w:author="Matthew" w:date="2020-10-28T19:21:00Z">
            <w:rPr>
              <w:rFonts w:eastAsia="Yu Mincho"/>
              <w:lang w:val="en-GB" w:eastAsia="ja-JP"/>
            </w:rPr>
          </w:rPrChange>
        </w:rPr>
        <w:t xml:space="preserve">work on </w:t>
      </w:r>
      <w:ins w:id="449" w:author="Matthew" w:date="2020-10-28T19:21:00Z">
        <w:r w:rsidR="00E03FAE" w:rsidRPr="00E03FAE">
          <w:rPr>
            <w:rFonts w:eastAsia="Yu Mincho"/>
            <w:lang w:val="en-US" w:eastAsia="ja-JP"/>
            <w:rPrChange w:id="450" w:author="Matthew" w:date="2020-10-28T19:21:00Z">
              <w:rPr>
                <w:rFonts w:eastAsia="Yu Mincho"/>
                <w:lang w:val="en-GB" w:eastAsia="ja-JP"/>
              </w:rPr>
            </w:rPrChange>
          </w:rPr>
          <w:t xml:space="preserve">the </w:t>
        </w:r>
      </w:ins>
      <w:r w:rsidR="00CF5E08" w:rsidRPr="00E03FAE">
        <w:rPr>
          <w:rFonts w:eastAsia="Yu Mincho"/>
          <w:lang w:val="en-US" w:eastAsia="ja-JP"/>
          <w:rPrChange w:id="451" w:author="Matthew" w:date="2020-10-28T19:21:00Z">
            <w:rPr>
              <w:rFonts w:eastAsia="Yu Mincho"/>
              <w:lang w:val="en-GB" w:eastAsia="ja-JP"/>
            </w:rPr>
          </w:rPrChange>
        </w:rPr>
        <w:t>computational</w:t>
      </w:r>
      <w:del w:id="452" w:author="Matthew" w:date="2020-10-28T19:21:00Z">
        <w:r w:rsidR="00414746" w:rsidRPr="00E03FAE" w:rsidDel="00E03FAE">
          <w:rPr>
            <w:rFonts w:eastAsia="Yu Mincho"/>
            <w:lang w:val="en-US" w:eastAsia="ja-JP"/>
            <w:rPrChange w:id="453" w:author="Matthew" w:date="2020-10-28T19:21:00Z">
              <w:rPr>
                <w:rFonts w:eastAsia="Yu Mincho"/>
                <w:lang w:val="en-GB" w:eastAsia="ja-JP"/>
              </w:rPr>
            </w:rPrChange>
          </w:rPr>
          <w:delText>ly</w:delText>
        </w:r>
      </w:del>
      <w:r w:rsidR="00CF5E08" w:rsidRPr="00E03FAE">
        <w:rPr>
          <w:rFonts w:eastAsia="Yu Mincho"/>
          <w:lang w:val="en-US" w:eastAsia="ja-JP"/>
          <w:rPrChange w:id="454" w:author="Matthew" w:date="2020-10-28T19:21:00Z">
            <w:rPr>
              <w:rFonts w:eastAsia="Yu Mincho"/>
              <w:lang w:val="en-GB" w:eastAsia="ja-JP"/>
            </w:rPr>
          </w:rPrChange>
        </w:rPr>
        <w:t xml:space="preserve"> </w:t>
      </w:r>
      <w:r w:rsidR="009868C0" w:rsidRPr="00E03FAE">
        <w:rPr>
          <w:rFonts w:eastAsia="Yu Mincho"/>
          <w:lang w:val="en-US" w:eastAsia="ja-JP"/>
          <w:rPrChange w:id="455" w:author="Matthew" w:date="2020-10-28T19:21:00Z">
            <w:rPr>
              <w:rFonts w:eastAsia="Yu Mincho"/>
              <w:lang w:val="en-GB" w:eastAsia="ja-JP"/>
            </w:rPr>
          </w:rPrChange>
        </w:rPr>
        <w:t>mode</w:t>
      </w:r>
      <w:del w:id="456" w:author="Matthew" w:date="2020-10-28T19:21:00Z">
        <w:r w:rsidR="009868C0" w:rsidRPr="00E03FAE" w:rsidDel="00E03FAE">
          <w:rPr>
            <w:rFonts w:eastAsia="Yu Mincho"/>
            <w:lang w:val="en-US" w:eastAsia="ja-JP"/>
            <w:rPrChange w:id="457" w:author="Matthew" w:date="2020-10-28T19:21:00Z">
              <w:rPr>
                <w:rFonts w:eastAsia="Yu Mincho"/>
                <w:lang w:val="en-GB" w:eastAsia="ja-JP"/>
              </w:rPr>
            </w:rPrChange>
          </w:rPr>
          <w:delText>l</w:delText>
        </w:r>
      </w:del>
      <w:r w:rsidR="009868C0" w:rsidRPr="00E03FAE">
        <w:rPr>
          <w:rFonts w:eastAsia="Yu Mincho"/>
          <w:lang w:val="en-US" w:eastAsia="ja-JP"/>
          <w:rPrChange w:id="458" w:author="Matthew" w:date="2020-10-28T19:21:00Z">
            <w:rPr>
              <w:rFonts w:eastAsia="Yu Mincho"/>
              <w:lang w:val="en-GB" w:eastAsia="ja-JP"/>
            </w:rPr>
          </w:rPrChange>
        </w:rPr>
        <w:t>ling</w:t>
      </w:r>
      <w:r w:rsidR="00D209F4" w:rsidRPr="00E03FAE">
        <w:rPr>
          <w:rFonts w:eastAsia="Yu Mincho"/>
          <w:lang w:val="en-US" w:eastAsia="ja-JP"/>
          <w:rPrChange w:id="459" w:author="Matthew" w:date="2020-10-28T19:21:00Z">
            <w:rPr>
              <w:rFonts w:eastAsia="Yu Mincho"/>
              <w:lang w:val="en-GB" w:eastAsia="ja-JP"/>
            </w:rPr>
          </w:rPrChange>
        </w:rPr>
        <w:t xml:space="preserve"> </w:t>
      </w:r>
      <w:ins w:id="460" w:author="Matthew" w:date="2020-10-28T19:22:00Z">
        <w:r w:rsidR="00E03FAE">
          <w:rPr>
            <w:rFonts w:eastAsia="Yu Mincho"/>
            <w:lang w:val="en-US" w:eastAsia="ja-JP"/>
          </w:rPr>
          <w:t xml:space="preserve">of </w:t>
        </w:r>
      </w:ins>
      <w:r w:rsidR="00D209F4" w:rsidRPr="00E03FAE">
        <w:rPr>
          <w:rFonts w:eastAsia="Yu Mincho"/>
          <w:lang w:val="en-US" w:eastAsia="ja-JP"/>
          <w:rPrChange w:id="461" w:author="Matthew" w:date="2020-10-28T19:21:00Z">
            <w:rPr>
              <w:rFonts w:eastAsia="Yu Mincho"/>
              <w:lang w:val="en-GB" w:eastAsia="ja-JP"/>
            </w:rPr>
          </w:rPrChange>
        </w:rPr>
        <w:t>blood clots</w:t>
      </w:r>
      <w:r w:rsidR="009868C0" w:rsidRPr="00E03FAE">
        <w:rPr>
          <w:rFonts w:eastAsia="Yu Mincho"/>
          <w:lang w:val="en-US" w:eastAsia="ja-JP"/>
          <w:rPrChange w:id="462" w:author="Matthew" w:date="2020-10-28T19:21:00Z">
            <w:rPr>
              <w:rFonts w:eastAsia="Yu Mincho"/>
              <w:lang w:val="en-GB" w:eastAsia="ja-JP"/>
            </w:rPr>
          </w:rPrChange>
        </w:rPr>
        <w:t xml:space="preserve"> </w:t>
      </w:r>
      <w:del w:id="463" w:author="Matthew" w:date="2020-10-28T19:23:00Z">
        <w:r w:rsidR="002D0029" w:rsidRPr="00E03FAE" w:rsidDel="00E03FAE">
          <w:rPr>
            <w:rFonts w:eastAsia="Yu Mincho"/>
            <w:lang w:val="en-US" w:eastAsia="ja-JP"/>
            <w:rPrChange w:id="464" w:author="Matthew" w:date="2020-10-28T19:21:00Z">
              <w:rPr>
                <w:rFonts w:eastAsia="Yu Mincho"/>
                <w:lang w:val="en-GB" w:eastAsia="ja-JP"/>
              </w:rPr>
            </w:rPrChange>
          </w:rPr>
          <w:delText>g</w:delText>
        </w:r>
      </w:del>
      <w:del w:id="465" w:author="Matthew" w:date="2020-10-28T19:22:00Z">
        <w:r w:rsidR="002D0029" w:rsidRPr="00E03FAE" w:rsidDel="00E03FAE">
          <w:rPr>
            <w:rFonts w:eastAsia="Yu Mincho"/>
            <w:lang w:val="en-US" w:eastAsia="ja-JP"/>
            <w:rPrChange w:id="466" w:author="Matthew" w:date="2020-10-28T19:21:00Z">
              <w:rPr>
                <w:rFonts w:eastAsia="Yu Mincho"/>
                <w:lang w:val="en-GB" w:eastAsia="ja-JP"/>
              </w:rPr>
            </w:rPrChange>
          </w:rPr>
          <w:delText>uides</w:delText>
        </w:r>
        <w:r w:rsidR="0055261F" w:rsidRPr="00E03FAE" w:rsidDel="00E03FAE">
          <w:rPr>
            <w:rFonts w:eastAsia="Yu Mincho"/>
            <w:lang w:val="en-US" w:eastAsia="ja-JP"/>
            <w:rPrChange w:id="467" w:author="Matthew" w:date="2020-10-28T19:21:00Z">
              <w:rPr>
                <w:rFonts w:eastAsia="Yu Mincho"/>
                <w:lang w:val="en-GB" w:eastAsia="ja-JP"/>
              </w:rPr>
            </w:rPrChange>
          </w:rPr>
          <w:delText xml:space="preserve"> </w:delText>
        </w:r>
      </w:del>
      <w:del w:id="468" w:author="Matthew" w:date="2020-10-28T19:23:00Z">
        <w:r w:rsidR="0055261F" w:rsidRPr="00E03FAE" w:rsidDel="00E03FAE">
          <w:rPr>
            <w:rFonts w:eastAsia="Yu Mincho"/>
            <w:lang w:val="en-US" w:eastAsia="ja-JP"/>
            <w:rPrChange w:id="469" w:author="Matthew" w:date="2020-10-28T19:21:00Z">
              <w:rPr>
                <w:rFonts w:eastAsia="Yu Mincho"/>
                <w:lang w:val="en-GB" w:eastAsia="ja-JP"/>
              </w:rPr>
            </w:rPrChange>
          </w:rPr>
          <w:delText>better</w:delText>
        </w:r>
        <w:r w:rsidR="002D0029" w:rsidRPr="00E03FAE" w:rsidDel="00E03FAE">
          <w:rPr>
            <w:rFonts w:eastAsia="Yu Mincho"/>
            <w:lang w:val="en-US" w:eastAsia="ja-JP"/>
            <w:rPrChange w:id="470" w:author="Matthew" w:date="2020-10-28T19:21:00Z">
              <w:rPr>
                <w:rFonts w:eastAsia="Yu Mincho"/>
                <w:lang w:val="en-GB" w:eastAsia="ja-JP"/>
              </w:rPr>
            </w:rPrChange>
          </w:rPr>
          <w:delText xml:space="preserve"> </w:delText>
        </w:r>
      </w:del>
      <w:ins w:id="471" w:author="Matthew" w:date="2020-10-28T19:23:00Z">
        <w:r w:rsidR="00E03FAE">
          <w:rPr>
            <w:rFonts w:eastAsia="Yu Mincho"/>
            <w:lang w:val="en-US" w:eastAsia="ja-JP"/>
          </w:rPr>
          <w:t xml:space="preserve">enhances </w:t>
        </w:r>
      </w:ins>
      <w:r w:rsidR="00B1231C" w:rsidRPr="00E03FAE">
        <w:rPr>
          <w:rFonts w:eastAsia="Yu Mincho"/>
          <w:lang w:val="en-US" w:eastAsia="ja-JP"/>
          <w:rPrChange w:id="472" w:author="Matthew" w:date="2020-10-28T19:21:00Z">
            <w:rPr>
              <w:rFonts w:eastAsia="Yu Mincho"/>
              <w:lang w:val="en-GB" w:eastAsia="ja-JP"/>
            </w:rPr>
          </w:rPrChange>
        </w:rPr>
        <w:t>treatment</w:t>
      </w:r>
      <w:r w:rsidR="0055261F" w:rsidRPr="00E03FAE">
        <w:rPr>
          <w:rFonts w:eastAsia="Yu Mincho"/>
          <w:lang w:val="en-US" w:eastAsia="ja-JP"/>
          <w:rPrChange w:id="473" w:author="Matthew" w:date="2020-10-28T19:21:00Z">
            <w:rPr>
              <w:rFonts w:eastAsia="Yu Mincho"/>
              <w:lang w:val="en-GB" w:eastAsia="ja-JP"/>
            </w:rPr>
          </w:rPrChange>
        </w:rPr>
        <w:t xml:space="preserve"> designs</w:t>
      </w:r>
      <w:r w:rsidR="00414746" w:rsidRPr="00E03FAE">
        <w:rPr>
          <w:rFonts w:eastAsia="Yu Mincho"/>
          <w:lang w:val="en-US" w:eastAsia="ja-JP"/>
          <w:rPrChange w:id="474" w:author="Matthew" w:date="2020-10-28T19:21:00Z">
            <w:rPr>
              <w:rFonts w:eastAsia="Yu Mincho"/>
              <w:lang w:val="en-GB" w:eastAsia="ja-JP"/>
            </w:rPr>
          </w:rPrChange>
        </w:rPr>
        <w:t xml:space="preserve"> for</w:t>
      </w:r>
      <w:r w:rsidR="00FC75E9" w:rsidRPr="00E03FAE">
        <w:rPr>
          <w:rFonts w:eastAsia="Yu Mincho"/>
          <w:lang w:val="en-US" w:eastAsia="ja-JP"/>
          <w:rPrChange w:id="475" w:author="Matthew" w:date="2020-10-28T19:21:00Z">
            <w:rPr>
              <w:rFonts w:eastAsia="Yu Mincho"/>
              <w:lang w:val="en-GB" w:eastAsia="ja-JP"/>
            </w:rPr>
          </w:rPrChange>
        </w:rPr>
        <w:t xml:space="preserve"> </w:t>
      </w:r>
      <w:r w:rsidR="000F700C" w:rsidRPr="00E03FAE">
        <w:rPr>
          <w:rFonts w:eastAsia="Yu Mincho"/>
          <w:lang w:val="en-US" w:eastAsia="ja-JP"/>
          <w:rPrChange w:id="476" w:author="Matthew" w:date="2020-10-28T19:21:00Z">
            <w:rPr>
              <w:rFonts w:eastAsia="Yu Mincho"/>
              <w:lang w:val="en-GB" w:eastAsia="ja-JP"/>
            </w:rPr>
          </w:rPrChange>
        </w:rPr>
        <w:t>strokes</w:t>
      </w:r>
      <w:r w:rsidR="00B61473" w:rsidRPr="00E03FAE">
        <w:rPr>
          <w:rFonts w:eastAsia="Yu Mincho"/>
          <w:lang w:val="en-US" w:eastAsia="ja-JP"/>
          <w:rPrChange w:id="477" w:author="Matthew" w:date="2020-10-28T19:21:00Z">
            <w:rPr>
              <w:rFonts w:eastAsia="Yu Mincho"/>
              <w:lang w:val="en-GB" w:eastAsia="ja-JP"/>
            </w:rPr>
          </w:rPrChange>
        </w:rPr>
        <w:t xml:space="preserve"> </w:t>
      </w:r>
      <w:r w:rsidR="008542EB" w:rsidRPr="00E03FAE">
        <w:rPr>
          <w:rFonts w:eastAsia="Yu Mincho"/>
          <w:lang w:val="en-US" w:eastAsia="ja-JP"/>
          <w:rPrChange w:id="478" w:author="Matthew" w:date="2020-10-28T19:21:00Z">
            <w:rPr>
              <w:rFonts w:eastAsia="Yu Mincho"/>
              <w:lang w:val="en-GB" w:eastAsia="ja-JP"/>
            </w:rPr>
          </w:rPrChange>
        </w:rPr>
        <w:t>that diabetics like Dad are especially prone to.</w:t>
      </w:r>
      <w:r w:rsidR="00DF632E" w:rsidRPr="00E03FAE">
        <w:rPr>
          <w:rFonts w:eastAsia="Yu Mincho"/>
          <w:lang w:val="en-US" w:eastAsia="ja-JP"/>
          <w:rPrChange w:id="479" w:author="Matthew" w:date="2020-10-28T19:21:00Z">
            <w:rPr>
              <w:rFonts w:eastAsia="Yu Mincho"/>
              <w:lang w:val="en-GB" w:eastAsia="ja-JP"/>
            </w:rPr>
          </w:rPrChange>
        </w:rPr>
        <w:t xml:space="preserve"> </w:t>
      </w:r>
    </w:p>
    <w:p w14:paraId="43DC2753" w14:textId="77777777" w:rsidR="00BE049A" w:rsidRPr="00E03FAE" w:rsidRDefault="00BE049A">
      <w:pPr>
        <w:rPr>
          <w:rFonts w:eastAsia="Yu Mincho"/>
          <w:lang w:val="en-US" w:eastAsia="ja-JP"/>
          <w:rPrChange w:id="480" w:author="Matthew" w:date="2020-10-28T19:21:00Z">
            <w:rPr>
              <w:rFonts w:eastAsia="Yu Mincho"/>
              <w:lang w:val="en-GB" w:eastAsia="ja-JP"/>
            </w:rPr>
          </w:rPrChange>
        </w:rPr>
      </w:pPr>
    </w:p>
    <w:p w14:paraId="6FDD7A15" w14:textId="2DAB37C4" w:rsidR="007F096F" w:rsidRPr="00E03FAE" w:rsidRDefault="00CF4317">
      <w:pPr>
        <w:rPr>
          <w:rFonts w:eastAsia="Yu Mincho"/>
          <w:lang w:val="en-US" w:eastAsia="ja-JP"/>
          <w:rPrChange w:id="481" w:author="Matthew" w:date="2020-10-28T19:21:00Z">
            <w:rPr>
              <w:rFonts w:eastAsia="Yu Mincho"/>
              <w:lang w:val="en-GB" w:eastAsia="ja-JP"/>
            </w:rPr>
          </w:rPrChange>
        </w:rPr>
      </w:pPr>
      <w:r w:rsidRPr="00E03FAE">
        <w:rPr>
          <w:rFonts w:eastAsia="Yu Mincho"/>
          <w:lang w:val="en-US" w:eastAsia="ja-JP"/>
          <w:rPrChange w:id="482" w:author="Matthew" w:date="2020-10-28T19:21:00Z">
            <w:rPr>
              <w:rFonts w:eastAsia="Yu Mincho"/>
              <w:lang w:val="en-GB" w:eastAsia="ja-JP"/>
            </w:rPr>
          </w:rPrChange>
        </w:rPr>
        <w:t xml:space="preserve">Debating International Space Station funding at Harvard Model Congress </w:t>
      </w:r>
      <w:r w:rsidR="009C2865" w:rsidRPr="00E03FAE">
        <w:rPr>
          <w:rFonts w:eastAsia="Yu Mincho"/>
          <w:lang w:val="en-US" w:eastAsia="ja-JP"/>
          <w:rPrChange w:id="483" w:author="Matthew" w:date="2020-10-28T19:21:00Z">
            <w:rPr>
              <w:rFonts w:eastAsia="Yu Mincho"/>
              <w:lang w:val="en-GB" w:eastAsia="ja-JP"/>
            </w:rPr>
          </w:rPrChange>
        </w:rPr>
        <w:t>acqu</w:t>
      </w:r>
      <w:r w:rsidR="007F0E06" w:rsidRPr="00E03FAE">
        <w:rPr>
          <w:rFonts w:eastAsia="Yu Mincho"/>
          <w:lang w:val="en-US" w:eastAsia="ja-JP"/>
          <w:rPrChange w:id="484" w:author="Matthew" w:date="2020-10-28T19:21:00Z">
            <w:rPr>
              <w:rFonts w:eastAsia="Yu Mincho"/>
              <w:lang w:val="en-GB" w:eastAsia="ja-JP"/>
            </w:rPr>
          </w:rPrChange>
        </w:rPr>
        <w:t>ainted</w:t>
      </w:r>
      <w:r w:rsidR="003528D6" w:rsidRPr="00E03FAE">
        <w:rPr>
          <w:rFonts w:eastAsia="Yu Mincho"/>
          <w:lang w:val="en-US" w:eastAsia="ja-JP"/>
          <w:rPrChange w:id="485" w:author="Matthew" w:date="2020-10-28T19:21:00Z">
            <w:rPr>
              <w:rFonts w:eastAsia="Yu Mincho"/>
              <w:lang w:val="en-GB" w:eastAsia="ja-JP"/>
            </w:rPr>
          </w:rPrChange>
        </w:rPr>
        <w:t xml:space="preserve"> me </w:t>
      </w:r>
      <w:r w:rsidR="007F0E06" w:rsidRPr="00E03FAE">
        <w:rPr>
          <w:rFonts w:eastAsia="Yu Mincho"/>
          <w:lang w:val="en-US" w:eastAsia="ja-JP"/>
          <w:rPrChange w:id="486" w:author="Matthew" w:date="2020-10-28T19:21:00Z">
            <w:rPr>
              <w:rFonts w:eastAsia="Yu Mincho"/>
              <w:lang w:val="en-GB" w:eastAsia="ja-JP"/>
            </w:rPr>
          </w:rPrChange>
        </w:rPr>
        <w:t>with</w:t>
      </w:r>
      <w:r w:rsidR="00BB5011" w:rsidRPr="00E03FAE">
        <w:rPr>
          <w:rFonts w:eastAsia="Yu Mincho"/>
          <w:lang w:val="en-US" w:eastAsia="ja-JP"/>
          <w:rPrChange w:id="487" w:author="Matthew" w:date="2020-10-28T19:21:00Z">
            <w:rPr>
              <w:rFonts w:eastAsia="Yu Mincho"/>
              <w:lang w:val="en-GB" w:eastAsia="ja-JP"/>
            </w:rPr>
          </w:rPrChange>
        </w:rPr>
        <w:t xml:space="preserve"> </w:t>
      </w:r>
      <w:r w:rsidRPr="00E03FAE">
        <w:rPr>
          <w:rFonts w:eastAsia="Yu Mincho"/>
          <w:lang w:val="en-US" w:eastAsia="ja-JP"/>
          <w:rPrChange w:id="488" w:author="Matthew" w:date="2020-10-28T19:21:00Z">
            <w:rPr>
              <w:rFonts w:eastAsia="Yu Mincho"/>
              <w:lang w:val="en-GB" w:eastAsia="ja-JP"/>
            </w:rPr>
          </w:rPrChange>
        </w:rPr>
        <w:t xml:space="preserve">the </w:t>
      </w:r>
      <w:del w:id="489" w:author="Matthew" w:date="2020-10-28T19:25:00Z">
        <w:r w:rsidR="005634D6" w:rsidRPr="00E03FAE" w:rsidDel="00E03FAE">
          <w:rPr>
            <w:rFonts w:eastAsia="Yu Mincho"/>
            <w:lang w:val="en-US" w:eastAsia="ja-JP"/>
            <w:rPrChange w:id="490" w:author="Matthew" w:date="2020-10-28T19:21:00Z">
              <w:rPr>
                <w:rFonts w:eastAsia="Yu Mincho"/>
                <w:lang w:val="en-GB" w:eastAsia="ja-JP"/>
              </w:rPr>
            </w:rPrChange>
          </w:rPr>
          <w:delText>economics</w:delText>
        </w:r>
        <w:r w:rsidRPr="00E03FAE" w:rsidDel="00E03FAE">
          <w:rPr>
            <w:rFonts w:eastAsia="Yu Mincho"/>
            <w:lang w:val="en-US" w:eastAsia="ja-JP"/>
            <w:rPrChange w:id="491" w:author="Matthew" w:date="2020-10-28T19:21:00Z">
              <w:rPr>
                <w:rFonts w:eastAsia="Yu Mincho"/>
                <w:lang w:val="en-GB" w:eastAsia="ja-JP"/>
              </w:rPr>
            </w:rPrChange>
          </w:rPr>
          <w:delText xml:space="preserve"> of </w:delText>
        </w:r>
      </w:del>
      <w:ins w:id="492" w:author="Matthew" w:date="2020-10-28T19:25:00Z">
        <w:r w:rsidR="00E03FAE">
          <w:rPr>
            <w:rFonts w:eastAsia="Yu Mincho"/>
            <w:lang w:val="en-US" w:eastAsia="ja-JP"/>
          </w:rPr>
          <w:t xml:space="preserve">iterative approach to </w:t>
        </w:r>
      </w:ins>
      <w:r w:rsidRPr="00E03FAE">
        <w:rPr>
          <w:rFonts w:eastAsia="Yu Mincho"/>
          <w:lang w:val="en-US" w:eastAsia="ja-JP"/>
          <w:rPrChange w:id="493" w:author="Matthew" w:date="2020-10-28T19:21:00Z">
            <w:rPr>
              <w:rFonts w:eastAsia="Yu Mincho"/>
              <w:lang w:val="en-GB" w:eastAsia="ja-JP"/>
            </w:rPr>
          </w:rPrChange>
        </w:rPr>
        <w:t>research.</w:t>
      </w:r>
      <w:r w:rsidR="00252372" w:rsidRPr="00E03FAE">
        <w:rPr>
          <w:rFonts w:eastAsia="Yu Mincho"/>
          <w:lang w:val="en-US" w:eastAsia="ja-JP"/>
          <w:rPrChange w:id="494" w:author="Matthew" w:date="2020-10-28T19:21:00Z">
            <w:rPr>
              <w:rFonts w:eastAsia="Yu Mincho"/>
              <w:lang w:val="en-GB" w:eastAsia="ja-JP"/>
            </w:rPr>
          </w:rPrChange>
        </w:rPr>
        <w:t xml:space="preserve"> At Penn, I also intend to explore my interest in public policy.</w:t>
      </w:r>
      <w:r w:rsidR="002D7853" w:rsidRPr="00E03FAE">
        <w:rPr>
          <w:rFonts w:eastAsia="Yu Mincho"/>
          <w:lang w:val="en-US" w:eastAsia="ja-JP"/>
          <w:rPrChange w:id="495" w:author="Matthew" w:date="2020-10-28T19:21:00Z">
            <w:rPr>
              <w:rFonts w:eastAsia="Yu Mincho"/>
              <w:lang w:val="en-GB" w:eastAsia="ja-JP"/>
            </w:rPr>
          </w:rPrChange>
        </w:rPr>
        <w:t xml:space="preserve"> Since </w:t>
      </w:r>
      <w:del w:id="496" w:author="Matthew" w:date="2020-10-28T20:00:00Z">
        <w:r w:rsidR="00F37FC8" w:rsidRPr="00E03FAE" w:rsidDel="007921A9">
          <w:rPr>
            <w:rFonts w:eastAsia="Yu Mincho"/>
            <w:lang w:val="en-US" w:eastAsia="ja-JP"/>
            <w:rPrChange w:id="497" w:author="Matthew" w:date="2020-10-28T19:21:00Z">
              <w:rPr>
                <w:rFonts w:eastAsia="Yu Mincho"/>
                <w:lang w:val="en-GB" w:eastAsia="ja-JP"/>
              </w:rPr>
            </w:rPrChange>
          </w:rPr>
          <w:delText>developing</w:delText>
        </w:r>
        <w:r w:rsidR="00AC40A7" w:rsidRPr="00E03FAE" w:rsidDel="007921A9">
          <w:rPr>
            <w:rFonts w:eastAsia="Yu Mincho"/>
            <w:lang w:val="en-US" w:eastAsia="ja-JP"/>
            <w:rPrChange w:id="498" w:author="Matthew" w:date="2020-10-28T19:21:00Z">
              <w:rPr>
                <w:rFonts w:eastAsia="Yu Mincho"/>
                <w:lang w:val="en-GB" w:eastAsia="ja-JP"/>
              </w:rPr>
            </w:rPrChange>
          </w:rPr>
          <w:delText xml:space="preserve"> </w:delText>
        </w:r>
      </w:del>
      <w:ins w:id="499" w:author="Matthew" w:date="2020-10-28T20:00:00Z">
        <w:r w:rsidR="007921A9">
          <w:rPr>
            <w:rFonts w:eastAsia="Yu Mincho"/>
            <w:lang w:val="en-US" w:eastAsia="ja-JP"/>
          </w:rPr>
          <w:t>sourcing for</w:t>
        </w:r>
        <w:r w:rsidR="007921A9" w:rsidRPr="00E03FAE">
          <w:rPr>
            <w:rFonts w:eastAsia="Yu Mincho"/>
            <w:lang w:val="en-US" w:eastAsia="ja-JP"/>
            <w:rPrChange w:id="500" w:author="Matthew" w:date="2020-10-28T19:21:00Z">
              <w:rPr>
                <w:rFonts w:eastAsia="Yu Mincho"/>
                <w:lang w:val="en-GB" w:eastAsia="ja-JP"/>
              </w:rPr>
            </w:rPrChange>
          </w:rPr>
          <w:t xml:space="preserve"> </w:t>
        </w:r>
      </w:ins>
      <w:r w:rsidR="005C799D" w:rsidRPr="00E03FAE">
        <w:rPr>
          <w:rFonts w:eastAsia="Yu Mincho"/>
          <w:lang w:val="en-US" w:eastAsia="ja-JP"/>
          <w:rPrChange w:id="501" w:author="Matthew" w:date="2020-10-28T19:21:00Z">
            <w:rPr>
              <w:rFonts w:eastAsia="Yu Mincho"/>
              <w:lang w:val="en-GB" w:eastAsia="ja-JP"/>
            </w:rPr>
          </w:rPrChange>
        </w:rPr>
        <w:t>medication</w:t>
      </w:r>
      <w:ins w:id="502" w:author="Matthew" w:date="2020-10-28T20:00:00Z">
        <w:r w:rsidR="007921A9">
          <w:rPr>
            <w:rFonts w:eastAsia="Yu Mincho"/>
            <w:lang w:val="en-US" w:eastAsia="ja-JP"/>
          </w:rPr>
          <w:t>s</w:t>
        </w:r>
      </w:ins>
      <w:r w:rsidR="005C799D" w:rsidRPr="00E03FAE">
        <w:rPr>
          <w:rFonts w:eastAsia="Yu Mincho"/>
          <w:lang w:val="en-US" w:eastAsia="ja-JP"/>
          <w:rPrChange w:id="503" w:author="Matthew" w:date="2020-10-28T19:21:00Z">
            <w:rPr>
              <w:rFonts w:eastAsia="Yu Mincho"/>
              <w:lang w:val="en-GB" w:eastAsia="ja-JP"/>
            </w:rPr>
          </w:rPrChange>
        </w:rPr>
        <w:t xml:space="preserve"> </w:t>
      </w:r>
      <w:del w:id="504" w:author="Matthew" w:date="2020-10-28T20:00:00Z">
        <w:r w:rsidR="00AC40A7" w:rsidRPr="00E03FAE" w:rsidDel="007921A9">
          <w:rPr>
            <w:rFonts w:eastAsia="Yu Mincho"/>
            <w:lang w:val="en-US" w:eastAsia="ja-JP"/>
            <w:rPrChange w:id="505" w:author="Matthew" w:date="2020-10-28T19:21:00Z">
              <w:rPr>
                <w:rFonts w:eastAsia="Yu Mincho"/>
                <w:lang w:val="en-GB" w:eastAsia="ja-JP"/>
              </w:rPr>
            </w:rPrChange>
          </w:rPr>
          <w:delText xml:space="preserve">and technology </w:delText>
        </w:r>
      </w:del>
      <w:r w:rsidR="00AC40A7" w:rsidRPr="00E03FAE">
        <w:rPr>
          <w:rFonts w:eastAsia="Yu Mincho"/>
          <w:lang w:val="en-US" w:eastAsia="ja-JP"/>
          <w:rPrChange w:id="506" w:author="Matthew" w:date="2020-10-28T19:21:00Z">
            <w:rPr>
              <w:rFonts w:eastAsia="Yu Mincho"/>
              <w:lang w:val="en-GB" w:eastAsia="ja-JP"/>
            </w:rPr>
          </w:rPrChange>
        </w:rPr>
        <w:t xml:space="preserve">domestically </w:t>
      </w:r>
      <w:del w:id="507" w:author="Matthew" w:date="2020-10-28T19:25:00Z">
        <w:r w:rsidR="00AC40A7" w:rsidRPr="00E03FAE" w:rsidDel="00E03FAE">
          <w:rPr>
            <w:rFonts w:eastAsia="Yu Mincho"/>
            <w:lang w:val="en-US" w:eastAsia="ja-JP"/>
            <w:rPrChange w:id="508" w:author="Matthew" w:date="2020-10-28T19:21:00Z">
              <w:rPr>
                <w:rFonts w:eastAsia="Yu Mincho"/>
                <w:lang w:val="en-GB" w:eastAsia="ja-JP"/>
              </w:rPr>
            </w:rPrChange>
          </w:rPr>
          <w:delText xml:space="preserve">significantly </w:delText>
        </w:r>
      </w:del>
      <w:ins w:id="509" w:author="Matthew" w:date="2020-10-28T19:25:00Z">
        <w:r w:rsidR="00E03FAE">
          <w:rPr>
            <w:rFonts w:eastAsia="Yu Mincho"/>
            <w:lang w:val="en-US" w:eastAsia="ja-JP"/>
          </w:rPr>
          <w:t>could potentially</w:t>
        </w:r>
        <w:r w:rsidR="00E03FAE" w:rsidRPr="00E03FAE">
          <w:rPr>
            <w:rFonts w:eastAsia="Yu Mincho"/>
            <w:lang w:val="en-US" w:eastAsia="ja-JP"/>
            <w:rPrChange w:id="510" w:author="Matthew" w:date="2020-10-28T19:21:00Z">
              <w:rPr>
                <w:rFonts w:eastAsia="Yu Mincho"/>
                <w:lang w:val="en-GB" w:eastAsia="ja-JP"/>
              </w:rPr>
            </w:rPrChange>
          </w:rPr>
          <w:t xml:space="preserve"> </w:t>
        </w:r>
      </w:ins>
      <w:r w:rsidR="00AC40A7" w:rsidRPr="00E03FAE">
        <w:rPr>
          <w:rFonts w:eastAsia="Yu Mincho"/>
          <w:lang w:val="en-US" w:eastAsia="ja-JP"/>
          <w:rPrChange w:id="511" w:author="Matthew" w:date="2020-10-28T19:21:00Z">
            <w:rPr>
              <w:rFonts w:eastAsia="Yu Mincho"/>
              <w:lang w:val="en-GB" w:eastAsia="ja-JP"/>
            </w:rPr>
          </w:rPrChange>
        </w:rPr>
        <w:t>reduce</w:t>
      </w:r>
      <w:del w:id="512" w:author="Matthew" w:date="2020-10-28T19:26:00Z">
        <w:r w:rsidR="003D0A59" w:rsidRPr="00E03FAE" w:rsidDel="00E03FAE">
          <w:rPr>
            <w:rFonts w:eastAsia="Yu Mincho"/>
            <w:lang w:val="en-US" w:eastAsia="ja-JP"/>
            <w:rPrChange w:id="513" w:author="Matthew" w:date="2020-10-28T19:21:00Z">
              <w:rPr>
                <w:rFonts w:eastAsia="Yu Mincho"/>
                <w:lang w:val="en-GB" w:eastAsia="ja-JP"/>
              </w:rPr>
            </w:rPrChange>
          </w:rPr>
          <w:delText>s</w:delText>
        </w:r>
      </w:del>
      <w:r w:rsidR="00AC40A7" w:rsidRPr="00E03FAE">
        <w:rPr>
          <w:rFonts w:eastAsia="Yu Mincho"/>
          <w:lang w:val="en-US" w:eastAsia="ja-JP"/>
          <w:rPrChange w:id="514" w:author="Matthew" w:date="2020-10-28T19:21:00Z">
            <w:rPr>
              <w:rFonts w:eastAsia="Yu Mincho"/>
              <w:lang w:val="en-GB" w:eastAsia="ja-JP"/>
            </w:rPr>
          </w:rPrChange>
        </w:rPr>
        <w:t xml:space="preserve"> costs</w:t>
      </w:r>
      <w:ins w:id="515" w:author="Matthew" w:date="2020-10-28T19:25:00Z">
        <w:r w:rsidR="00E03FAE">
          <w:rPr>
            <w:rFonts w:eastAsia="Yu Mincho"/>
            <w:lang w:val="en-US" w:eastAsia="ja-JP"/>
          </w:rPr>
          <w:t xml:space="preserve"> while empowering local labor</w:t>
        </w:r>
      </w:ins>
      <w:r w:rsidR="007E58A4" w:rsidRPr="00E03FAE">
        <w:rPr>
          <w:rFonts w:eastAsia="Yu Mincho"/>
          <w:lang w:val="en-US" w:eastAsia="ja-JP"/>
          <w:rPrChange w:id="516" w:author="Matthew" w:date="2020-10-28T19:21:00Z">
            <w:rPr>
              <w:rFonts w:eastAsia="Yu Mincho"/>
              <w:lang w:val="en-GB" w:eastAsia="ja-JP"/>
            </w:rPr>
          </w:rPrChange>
        </w:rPr>
        <w:t xml:space="preserve">, </w:t>
      </w:r>
      <w:r w:rsidR="008C53B8" w:rsidRPr="00E03FAE">
        <w:rPr>
          <w:rFonts w:eastAsia="Yu Mincho"/>
          <w:lang w:val="en-US" w:eastAsia="ja-JP"/>
          <w:rPrChange w:id="517" w:author="Matthew" w:date="2020-10-28T19:21:00Z">
            <w:rPr>
              <w:rFonts w:eastAsia="Yu Mincho"/>
              <w:lang w:val="en-GB" w:eastAsia="ja-JP"/>
            </w:rPr>
          </w:rPrChange>
        </w:rPr>
        <w:t>I’</w:t>
      </w:r>
      <w:ins w:id="518" w:author="Matthew" w:date="2020-10-28T19:55:00Z">
        <w:r w:rsidR="00577C5F">
          <w:rPr>
            <w:rFonts w:eastAsia="Yu Mincho"/>
            <w:lang w:val="en-US" w:eastAsia="ja-JP"/>
          </w:rPr>
          <w:t>d</w:t>
        </w:r>
      </w:ins>
      <w:del w:id="519" w:author="Matthew" w:date="2020-10-28T19:55:00Z">
        <w:r w:rsidR="008C53B8" w:rsidRPr="00E03FAE" w:rsidDel="00577C5F">
          <w:rPr>
            <w:rFonts w:eastAsia="Yu Mincho"/>
            <w:lang w:val="en-US" w:eastAsia="ja-JP"/>
            <w:rPrChange w:id="520" w:author="Matthew" w:date="2020-10-28T19:21:00Z">
              <w:rPr>
                <w:rFonts w:eastAsia="Yu Mincho"/>
                <w:lang w:val="en-GB" w:eastAsia="ja-JP"/>
              </w:rPr>
            </w:rPrChange>
          </w:rPr>
          <w:delText>d</w:delText>
        </w:r>
      </w:del>
      <w:r w:rsidR="008C53B8" w:rsidRPr="00E03FAE">
        <w:rPr>
          <w:rFonts w:eastAsia="Yu Mincho"/>
          <w:lang w:val="en-US" w:eastAsia="ja-JP"/>
          <w:rPrChange w:id="521" w:author="Matthew" w:date="2020-10-28T19:21:00Z">
            <w:rPr>
              <w:rFonts w:eastAsia="Yu Mincho"/>
              <w:lang w:val="en-GB" w:eastAsia="ja-JP"/>
            </w:rPr>
          </w:rPrChange>
        </w:rPr>
        <w:t xml:space="preserve"> take </w:t>
      </w:r>
      <w:r w:rsidR="00982EE3" w:rsidRPr="00E03FAE">
        <w:rPr>
          <w:rFonts w:eastAsia="Yu Mincho"/>
          <w:lang w:val="en-US" w:eastAsia="ja-JP"/>
          <w:rPrChange w:id="522" w:author="Matthew" w:date="2020-10-28T19:21:00Z">
            <w:rPr>
              <w:rFonts w:eastAsia="Yu Mincho"/>
              <w:lang w:val="en-GB" w:eastAsia="ja-JP"/>
            </w:rPr>
          </w:rPrChange>
        </w:rPr>
        <w:t>Co</w:t>
      </w:r>
      <w:r w:rsidR="00A2403C" w:rsidRPr="00E03FAE">
        <w:rPr>
          <w:rFonts w:eastAsia="Yu Mincho"/>
          <w:lang w:val="en-US" w:eastAsia="ja-JP"/>
          <w:rPrChange w:id="523" w:author="Matthew" w:date="2020-10-28T19:21:00Z">
            <w:rPr>
              <w:rFonts w:eastAsia="Yu Mincho"/>
              <w:lang w:val="en-GB" w:eastAsia="ja-JP"/>
            </w:rPr>
          </w:rPrChange>
        </w:rPr>
        <w:t xml:space="preserve">nsumers, Firms and Markets in Developing Countries </w:t>
      </w:r>
      <w:r w:rsidR="008C53B8" w:rsidRPr="00E03FAE">
        <w:rPr>
          <w:rFonts w:eastAsia="Yu Mincho"/>
          <w:lang w:val="en-US" w:eastAsia="ja-JP"/>
          <w:rPrChange w:id="524" w:author="Matthew" w:date="2020-10-28T19:21:00Z">
            <w:rPr>
              <w:rFonts w:eastAsia="Yu Mincho"/>
              <w:lang w:val="en-GB" w:eastAsia="ja-JP"/>
            </w:rPr>
          </w:rPrChange>
        </w:rPr>
        <w:t>to</w:t>
      </w:r>
      <w:r w:rsidR="00113904" w:rsidRPr="00E03FAE">
        <w:rPr>
          <w:rFonts w:eastAsia="Yu Mincho"/>
          <w:lang w:val="en-US" w:eastAsia="ja-JP"/>
          <w:rPrChange w:id="525" w:author="Matthew" w:date="2020-10-28T19:21:00Z">
            <w:rPr>
              <w:rFonts w:eastAsia="Yu Mincho"/>
              <w:lang w:val="en-GB" w:eastAsia="ja-JP"/>
            </w:rPr>
          </w:rPrChange>
        </w:rPr>
        <w:t xml:space="preserve"> gain</w:t>
      </w:r>
      <w:r w:rsidR="00A2403C" w:rsidRPr="00E03FAE">
        <w:rPr>
          <w:rFonts w:eastAsia="Yu Mincho"/>
          <w:lang w:val="en-US" w:eastAsia="ja-JP"/>
          <w:rPrChange w:id="526" w:author="Matthew" w:date="2020-10-28T19:21:00Z">
            <w:rPr>
              <w:rFonts w:eastAsia="Yu Mincho"/>
              <w:lang w:val="en-GB" w:eastAsia="ja-JP"/>
            </w:rPr>
          </w:rPrChange>
        </w:rPr>
        <w:t xml:space="preserve"> insigh</w:t>
      </w:r>
      <w:r w:rsidR="00982EE3" w:rsidRPr="00E03FAE">
        <w:rPr>
          <w:rFonts w:eastAsia="Yu Mincho"/>
          <w:lang w:val="en-US" w:eastAsia="ja-JP"/>
          <w:rPrChange w:id="527" w:author="Matthew" w:date="2020-10-28T19:21:00Z">
            <w:rPr>
              <w:rFonts w:eastAsia="Yu Mincho"/>
              <w:lang w:val="en-GB" w:eastAsia="ja-JP"/>
            </w:rPr>
          </w:rPrChange>
        </w:rPr>
        <w:t>t</w:t>
      </w:r>
      <w:r w:rsidR="007B59FC" w:rsidRPr="00E03FAE">
        <w:rPr>
          <w:rFonts w:eastAsia="Yu Mincho"/>
          <w:lang w:val="en-US" w:eastAsia="ja-JP"/>
          <w:rPrChange w:id="528" w:author="Matthew" w:date="2020-10-28T19:21:00Z">
            <w:rPr>
              <w:rFonts w:eastAsia="Yu Mincho"/>
              <w:lang w:val="en-GB" w:eastAsia="ja-JP"/>
            </w:rPr>
          </w:rPrChange>
        </w:rPr>
        <w:t xml:space="preserve">s </w:t>
      </w:r>
      <w:r w:rsidR="008C4C13" w:rsidRPr="00E03FAE">
        <w:rPr>
          <w:rFonts w:eastAsia="Yu Mincho"/>
          <w:lang w:val="en-US" w:eastAsia="ja-JP"/>
          <w:rPrChange w:id="529" w:author="Matthew" w:date="2020-10-28T19:21:00Z">
            <w:rPr>
              <w:rFonts w:eastAsia="Yu Mincho"/>
              <w:lang w:val="en-GB" w:eastAsia="ja-JP"/>
            </w:rPr>
          </w:rPrChange>
        </w:rPr>
        <w:t>in</w:t>
      </w:r>
      <w:r w:rsidR="00A660B9" w:rsidRPr="00E03FAE">
        <w:rPr>
          <w:rFonts w:eastAsia="Yu Mincho"/>
          <w:lang w:val="en-US" w:eastAsia="ja-JP"/>
          <w:rPrChange w:id="530" w:author="Matthew" w:date="2020-10-28T19:21:00Z">
            <w:rPr>
              <w:rFonts w:eastAsia="Yu Mincho"/>
              <w:lang w:val="en-GB" w:eastAsia="ja-JP"/>
            </w:rPr>
          </w:rPrChange>
        </w:rPr>
        <w:t>to</w:t>
      </w:r>
      <w:r w:rsidR="00982EE3" w:rsidRPr="00E03FAE">
        <w:rPr>
          <w:rFonts w:eastAsia="Yu Mincho"/>
          <w:lang w:val="en-US" w:eastAsia="ja-JP"/>
          <w:rPrChange w:id="531" w:author="Matthew" w:date="2020-10-28T19:21:00Z">
            <w:rPr>
              <w:rFonts w:eastAsia="Yu Mincho"/>
              <w:lang w:val="en-GB" w:eastAsia="ja-JP"/>
            </w:rPr>
          </w:rPrChange>
        </w:rPr>
        <w:t xml:space="preserve"> </w:t>
      </w:r>
      <w:r w:rsidR="008C4C13" w:rsidRPr="00E03FAE">
        <w:rPr>
          <w:rFonts w:eastAsia="Yu Mincho"/>
          <w:lang w:val="en-US" w:eastAsia="ja-JP"/>
          <w:rPrChange w:id="532" w:author="Matthew" w:date="2020-10-28T19:21:00Z">
            <w:rPr>
              <w:rFonts w:eastAsia="Yu Mincho"/>
              <w:lang w:val="en-GB" w:eastAsia="ja-JP"/>
            </w:rPr>
          </w:rPrChange>
        </w:rPr>
        <w:t>c</w:t>
      </w:r>
      <w:r w:rsidR="005007E5" w:rsidRPr="00E03FAE">
        <w:rPr>
          <w:rFonts w:eastAsia="Yu Mincho"/>
          <w:lang w:val="en-US" w:eastAsia="ja-JP"/>
          <w:rPrChange w:id="533" w:author="Matthew" w:date="2020-10-28T19:21:00Z">
            <w:rPr>
              <w:rFonts w:eastAsia="Yu Mincho"/>
              <w:lang w:val="en-GB" w:eastAsia="ja-JP"/>
            </w:rPr>
          </w:rPrChange>
        </w:rPr>
        <w:t>onstructing</w:t>
      </w:r>
      <w:r w:rsidR="00A660B9" w:rsidRPr="00E03FAE">
        <w:rPr>
          <w:rFonts w:eastAsia="Yu Mincho"/>
          <w:lang w:val="en-US" w:eastAsia="ja-JP"/>
          <w:rPrChange w:id="534" w:author="Matthew" w:date="2020-10-28T19:21:00Z">
            <w:rPr>
              <w:rFonts w:eastAsia="Yu Mincho"/>
              <w:lang w:val="en-GB" w:eastAsia="ja-JP"/>
            </w:rPr>
          </w:rPrChange>
        </w:rPr>
        <w:t xml:space="preserve"> </w:t>
      </w:r>
      <w:r w:rsidR="00982EE3" w:rsidRPr="00E03FAE">
        <w:rPr>
          <w:rFonts w:eastAsia="Yu Mincho"/>
          <w:lang w:val="en-US" w:eastAsia="ja-JP"/>
          <w:rPrChange w:id="535" w:author="Matthew" w:date="2020-10-28T19:21:00Z">
            <w:rPr>
              <w:rFonts w:eastAsia="Yu Mincho"/>
              <w:lang w:val="en-GB" w:eastAsia="ja-JP"/>
            </w:rPr>
          </w:rPrChange>
        </w:rPr>
        <w:t>policie</w:t>
      </w:r>
      <w:r w:rsidR="007B59FC" w:rsidRPr="00E03FAE">
        <w:rPr>
          <w:rFonts w:eastAsia="Yu Mincho"/>
          <w:lang w:val="en-US" w:eastAsia="ja-JP"/>
          <w:rPrChange w:id="536" w:author="Matthew" w:date="2020-10-28T19:21:00Z">
            <w:rPr>
              <w:rFonts w:eastAsia="Yu Mincho"/>
              <w:lang w:val="en-GB" w:eastAsia="ja-JP"/>
            </w:rPr>
          </w:rPrChange>
        </w:rPr>
        <w:t xml:space="preserve">s </w:t>
      </w:r>
      <w:del w:id="537" w:author="Matthew" w:date="2020-10-28T19:26:00Z">
        <w:r w:rsidR="002B671F" w:rsidRPr="00E03FAE" w:rsidDel="00E03FAE">
          <w:rPr>
            <w:rFonts w:eastAsia="Yu Mincho"/>
            <w:lang w:val="en-US" w:eastAsia="ja-JP"/>
            <w:rPrChange w:id="538" w:author="Matthew" w:date="2020-10-28T19:21:00Z">
              <w:rPr>
                <w:rFonts w:eastAsia="Yu Mincho"/>
                <w:lang w:val="en-GB" w:eastAsia="ja-JP"/>
              </w:rPr>
            </w:rPrChange>
          </w:rPr>
          <w:delText>incentivising</w:delText>
        </w:r>
        <w:r w:rsidR="007D09C7" w:rsidRPr="00E03FAE" w:rsidDel="00E03FAE">
          <w:rPr>
            <w:rFonts w:eastAsia="Yu Mincho"/>
            <w:lang w:val="en-US" w:eastAsia="ja-JP"/>
            <w:rPrChange w:id="539" w:author="Matthew" w:date="2020-10-28T19:21:00Z">
              <w:rPr>
                <w:rFonts w:eastAsia="Yu Mincho"/>
                <w:lang w:val="en-GB" w:eastAsia="ja-JP"/>
              </w:rPr>
            </w:rPrChange>
          </w:rPr>
          <w:delText xml:space="preserve"> </w:delText>
        </w:r>
      </w:del>
      <w:ins w:id="540" w:author="Matthew" w:date="2020-10-28T19:26:00Z">
        <w:r w:rsidR="00E03FAE">
          <w:rPr>
            <w:rFonts w:eastAsia="Yu Mincho"/>
            <w:lang w:val="en-US" w:eastAsia="ja-JP"/>
          </w:rPr>
          <w:t>that will incentivize</w:t>
        </w:r>
        <w:r w:rsidR="00E03FAE" w:rsidRPr="00E03FAE">
          <w:rPr>
            <w:rFonts w:eastAsia="Yu Mincho"/>
            <w:lang w:val="en-US" w:eastAsia="ja-JP"/>
            <w:rPrChange w:id="541" w:author="Matthew" w:date="2020-10-28T19:21:00Z">
              <w:rPr>
                <w:rFonts w:eastAsia="Yu Mincho"/>
                <w:lang w:val="en-GB" w:eastAsia="ja-JP"/>
              </w:rPr>
            </w:rPrChange>
          </w:rPr>
          <w:t xml:space="preserve"> </w:t>
        </w:r>
      </w:ins>
      <w:r w:rsidR="00573A09" w:rsidRPr="00E03FAE">
        <w:rPr>
          <w:rFonts w:eastAsia="Yu Mincho"/>
          <w:lang w:val="en-US" w:eastAsia="ja-JP"/>
          <w:rPrChange w:id="542" w:author="Matthew" w:date="2020-10-28T19:21:00Z">
            <w:rPr>
              <w:rFonts w:eastAsia="Yu Mincho"/>
              <w:lang w:val="en-GB" w:eastAsia="ja-JP"/>
            </w:rPr>
          </w:rPrChange>
        </w:rPr>
        <w:t>corporations</w:t>
      </w:r>
      <w:r w:rsidR="007D09C7" w:rsidRPr="00E03FAE">
        <w:rPr>
          <w:rFonts w:eastAsia="Yu Mincho"/>
          <w:lang w:val="en-US" w:eastAsia="ja-JP"/>
          <w:rPrChange w:id="543" w:author="Matthew" w:date="2020-10-28T19:21:00Z">
            <w:rPr>
              <w:rFonts w:eastAsia="Yu Mincho"/>
              <w:lang w:val="en-GB" w:eastAsia="ja-JP"/>
            </w:rPr>
          </w:rPrChange>
        </w:rPr>
        <w:t xml:space="preserve"> to </w:t>
      </w:r>
      <w:del w:id="544" w:author="Matthew" w:date="2020-10-28T19:27:00Z">
        <w:r w:rsidR="007D09C7" w:rsidRPr="00E03FAE" w:rsidDel="00E03FAE">
          <w:rPr>
            <w:rFonts w:eastAsia="Yu Mincho"/>
            <w:lang w:val="en-US" w:eastAsia="ja-JP"/>
            <w:rPrChange w:id="545" w:author="Matthew" w:date="2020-10-28T19:21:00Z">
              <w:rPr>
                <w:rFonts w:eastAsia="Yu Mincho"/>
                <w:lang w:val="en-GB" w:eastAsia="ja-JP"/>
              </w:rPr>
            </w:rPrChange>
          </w:rPr>
          <w:delText xml:space="preserve">tackle </w:delText>
        </w:r>
      </w:del>
      <w:ins w:id="546" w:author="Matthew" w:date="2020-10-28T19:27:00Z">
        <w:r w:rsidR="00E03FAE">
          <w:rPr>
            <w:rFonts w:eastAsia="Yu Mincho"/>
            <w:lang w:val="en-US" w:eastAsia="ja-JP"/>
          </w:rPr>
          <w:t>buttress</w:t>
        </w:r>
        <w:r w:rsidR="00E03FAE" w:rsidRPr="00E03FAE">
          <w:rPr>
            <w:rFonts w:eastAsia="Yu Mincho"/>
            <w:lang w:val="en-US" w:eastAsia="ja-JP"/>
            <w:rPrChange w:id="547" w:author="Matthew" w:date="2020-10-28T19:21:00Z">
              <w:rPr>
                <w:rFonts w:eastAsia="Yu Mincho"/>
                <w:lang w:val="en-GB" w:eastAsia="ja-JP"/>
              </w:rPr>
            </w:rPrChange>
          </w:rPr>
          <w:t xml:space="preserve"> </w:t>
        </w:r>
      </w:ins>
      <w:r w:rsidR="007D09C7" w:rsidRPr="00E03FAE">
        <w:rPr>
          <w:rFonts w:eastAsia="Yu Mincho"/>
          <w:lang w:val="en-US" w:eastAsia="ja-JP"/>
          <w:rPrChange w:id="548" w:author="Matthew" w:date="2020-10-28T19:21:00Z">
            <w:rPr>
              <w:rFonts w:eastAsia="Yu Mincho"/>
              <w:lang w:val="en-GB" w:eastAsia="ja-JP"/>
            </w:rPr>
          </w:rPrChange>
        </w:rPr>
        <w:t>Indonesia’s lack of</w:t>
      </w:r>
      <w:r w:rsidR="002B671F" w:rsidRPr="00E03FAE">
        <w:rPr>
          <w:rFonts w:eastAsia="Yu Mincho"/>
          <w:lang w:val="en-US" w:eastAsia="ja-JP"/>
          <w:rPrChange w:id="549" w:author="Matthew" w:date="2020-10-28T19:21:00Z">
            <w:rPr>
              <w:rFonts w:eastAsia="Yu Mincho"/>
              <w:lang w:val="en-GB" w:eastAsia="ja-JP"/>
            </w:rPr>
          </w:rPrChange>
        </w:rPr>
        <w:t xml:space="preserve"> research. </w:t>
      </w:r>
    </w:p>
    <w:p w14:paraId="1EA17D27" w14:textId="77777777" w:rsidR="007F096F" w:rsidRPr="00E03FAE" w:rsidRDefault="007F096F">
      <w:pPr>
        <w:rPr>
          <w:rFonts w:eastAsia="Yu Mincho"/>
          <w:lang w:val="en-US" w:eastAsia="ja-JP"/>
          <w:rPrChange w:id="550" w:author="Matthew" w:date="2020-10-28T19:21:00Z">
            <w:rPr>
              <w:rFonts w:eastAsia="Yu Mincho"/>
              <w:lang w:val="en-GB" w:eastAsia="ja-JP"/>
            </w:rPr>
          </w:rPrChange>
        </w:rPr>
      </w:pPr>
    </w:p>
    <w:p w14:paraId="344B0F05" w14:textId="63E58999" w:rsidR="00442A7A" w:rsidRPr="00E03FAE" w:rsidDel="00980E6A" w:rsidRDefault="00980E6A">
      <w:pPr>
        <w:rPr>
          <w:del w:id="551" w:author="Matthew" w:date="2020-10-28T19:29:00Z"/>
          <w:rFonts w:eastAsia="Yu Mincho"/>
          <w:lang w:val="en-US" w:eastAsia="ja-JP"/>
          <w:rPrChange w:id="552" w:author="Matthew" w:date="2020-10-28T19:21:00Z">
            <w:rPr>
              <w:del w:id="553" w:author="Matthew" w:date="2020-10-28T19:29:00Z"/>
              <w:rFonts w:eastAsia="Yu Mincho"/>
              <w:lang w:val="en-GB" w:eastAsia="ja-JP"/>
            </w:rPr>
          </w:rPrChange>
        </w:rPr>
      </w:pPr>
      <w:ins w:id="554" w:author="Matthew" w:date="2020-10-28T19:30:00Z">
        <w:r>
          <w:rPr>
            <w:rFonts w:eastAsia="Yu Mincho"/>
            <w:lang w:val="en-US" w:eastAsia="ja-JP"/>
          </w:rPr>
          <w:t xml:space="preserve">I am keen on </w:t>
        </w:r>
      </w:ins>
      <w:r w:rsidR="00492D82" w:rsidRPr="00E03FAE">
        <w:rPr>
          <w:rFonts w:eastAsia="Yu Mincho"/>
          <w:lang w:val="en-US" w:eastAsia="ja-JP"/>
          <w:rPrChange w:id="555" w:author="Matthew" w:date="2020-10-28T19:21:00Z">
            <w:rPr>
              <w:rFonts w:eastAsia="Yu Mincho"/>
              <w:lang w:val="en-GB" w:eastAsia="ja-JP"/>
            </w:rPr>
          </w:rPrChange>
        </w:rPr>
        <w:t xml:space="preserve">Penn’s </w:t>
      </w:r>
      <w:del w:id="556" w:author="Matthew" w:date="2020-10-28T19:30:00Z">
        <w:r w:rsidR="00492D82" w:rsidRPr="00E03FAE" w:rsidDel="00980E6A">
          <w:rPr>
            <w:rFonts w:eastAsia="Yu Mincho"/>
            <w:lang w:val="en-US" w:eastAsia="ja-JP"/>
            <w:rPrChange w:id="557" w:author="Matthew" w:date="2020-10-28T19:21:00Z">
              <w:rPr>
                <w:rFonts w:eastAsia="Yu Mincho"/>
                <w:lang w:val="en-GB" w:eastAsia="ja-JP"/>
              </w:rPr>
            </w:rPrChange>
          </w:rPr>
          <w:delText>interdisciplinary nature lets me combine engineering and policymaking</w:delText>
        </w:r>
      </w:del>
      <w:ins w:id="558" w:author="Matthew" w:date="2020-10-28T19:30:00Z">
        <w:r>
          <w:rPr>
            <w:rFonts w:eastAsia="Yu Mincho"/>
            <w:lang w:val="en-US" w:eastAsia="ja-JP"/>
          </w:rPr>
          <w:t>flexible</w:t>
        </w:r>
      </w:ins>
      <w:ins w:id="559" w:author="Matthew" w:date="2020-10-28T19:31:00Z">
        <w:r>
          <w:rPr>
            <w:rFonts w:eastAsia="Yu Mincho"/>
            <w:lang w:val="en-US" w:eastAsia="ja-JP"/>
          </w:rPr>
          <w:t xml:space="preserve">, cross-disciplinary curriculum that </w:t>
        </w:r>
      </w:ins>
      <w:ins w:id="560" w:author="Matthew" w:date="2020-10-28T20:02:00Z">
        <w:r w:rsidR="007921A9">
          <w:rPr>
            <w:rFonts w:eastAsia="Yu Mincho"/>
            <w:lang w:val="en-US" w:eastAsia="ja-JP"/>
          </w:rPr>
          <w:t>will cater to my holistic learning curve</w:t>
        </w:r>
      </w:ins>
      <w:r w:rsidR="00492D82" w:rsidRPr="00E03FAE">
        <w:rPr>
          <w:rFonts w:eastAsia="Yu Mincho"/>
          <w:lang w:val="en-US" w:eastAsia="ja-JP"/>
          <w:rPrChange w:id="561" w:author="Matthew" w:date="2020-10-28T19:21:00Z">
            <w:rPr>
              <w:rFonts w:eastAsia="Yu Mincho"/>
              <w:lang w:val="en-GB" w:eastAsia="ja-JP"/>
            </w:rPr>
          </w:rPrChange>
        </w:rPr>
        <w:t xml:space="preserve">. </w:t>
      </w:r>
      <w:r w:rsidR="0019052A" w:rsidRPr="00E03FAE">
        <w:rPr>
          <w:rFonts w:eastAsia="Yu Mincho"/>
          <w:lang w:val="en-US" w:eastAsia="ja-JP"/>
          <w:rPrChange w:id="562" w:author="Matthew" w:date="2020-10-28T19:21:00Z">
            <w:rPr>
              <w:rFonts w:eastAsia="Yu Mincho"/>
              <w:lang w:val="en-GB" w:eastAsia="ja-JP"/>
            </w:rPr>
          </w:rPrChange>
        </w:rPr>
        <w:t>Professor</w:t>
      </w:r>
      <w:r w:rsidR="002C5FA5" w:rsidRPr="00E03FAE">
        <w:rPr>
          <w:rFonts w:eastAsia="Yu Mincho"/>
          <w:lang w:val="en-US" w:eastAsia="ja-JP"/>
          <w:rPrChange w:id="563" w:author="Matthew" w:date="2020-10-28T19:21:00Z">
            <w:rPr>
              <w:rFonts w:eastAsia="Yu Mincho"/>
              <w:lang w:val="en-GB" w:eastAsia="ja-JP"/>
            </w:rPr>
          </w:rPrChange>
        </w:rPr>
        <w:t xml:space="preserve"> Damon Centola’s “</w:t>
      </w:r>
      <w:r w:rsidR="00186985" w:rsidRPr="00E03FAE">
        <w:rPr>
          <w:rFonts w:eastAsia="Yu Mincho"/>
          <w:lang w:val="en-US" w:eastAsia="ja-JP"/>
          <w:rPrChange w:id="564" w:author="Matthew" w:date="2020-10-28T19:21:00Z">
            <w:rPr>
              <w:rFonts w:eastAsia="Yu Mincho"/>
              <w:lang w:val="en-GB" w:eastAsia="ja-JP"/>
            </w:rPr>
          </w:rPrChange>
        </w:rPr>
        <w:t>Network Dynamics of Social Behavior”</w:t>
      </w:r>
      <w:r w:rsidR="00023E31" w:rsidRPr="00E03FAE">
        <w:rPr>
          <w:rFonts w:eastAsia="Yu Mincho"/>
          <w:lang w:val="en-US" w:eastAsia="ja-JP"/>
          <w:rPrChange w:id="565" w:author="Matthew" w:date="2020-10-28T19:21:00Z">
            <w:rPr>
              <w:rFonts w:eastAsia="Yu Mincho"/>
              <w:lang w:val="en-GB" w:eastAsia="ja-JP"/>
            </w:rPr>
          </w:rPrChange>
        </w:rPr>
        <w:t xml:space="preserve"> </w:t>
      </w:r>
      <w:r w:rsidR="00186985" w:rsidRPr="00E03FAE">
        <w:rPr>
          <w:rFonts w:eastAsia="Yu Mincho"/>
          <w:lang w:val="en-US" w:eastAsia="ja-JP"/>
          <w:rPrChange w:id="566" w:author="Matthew" w:date="2020-10-28T19:21:00Z">
            <w:rPr>
              <w:rFonts w:eastAsia="Yu Mincho"/>
              <w:lang w:val="en-GB" w:eastAsia="ja-JP"/>
            </w:rPr>
          </w:rPrChange>
        </w:rPr>
        <w:t>on Coursera</w:t>
      </w:r>
      <w:ins w:id="567" w:author="Matthew" w:date="2020-10-28T19:32:00Z">
        <w:r>
          <w:rPr>
            <w:rFonts w:eastAsia="Yu Mincho"/>
            <w:lang w:val="en-US" w:eastAsia="ja-JP"/>
          </w:rPr>
          <w:t>, for instance,</w:t>
        </w:r>
      </w:ins>
      <w:r w:rsidR="00186985" w:rsidRPr="00E03FAE">
        <w:rPr>
          <w:rFonts w:eastAsia="Yu Mincho"/>
          <w:lang w:val="en-US" w:eastAsia="ja-JP"/>
          <w:rPrChange w:id="568" w:author="Matthew" w:date="2020-10-28T19:21:00Z">
            <w:rPr>
              <w:rFonts w:eastAsia="Yu Mincho"/>
              <w:lang w:val="en-GB" w:eastAsia="ja-JP"/>
            </w:rPr>
          </w:rPrChange>
        </w:rPr>
        <w:t xml:space="preserve"> introduced me to</w:t>
      </w:r>
      <w:r w:rsidR="00A023E6" w:rsidRPr="00E03FAE">
        <w:rPr>
          <w:rFonts w:eastAsia="Yu Mincho"/>
          <w:lang w:val="en-US" w:eastAsia="ja-JP"/>
          <w:rPrChange w:id="569" w:author="Matthew" w:date="2020-10-28T19:21:00Z">
            <w:rPr>
              <w:rFonts w:eastAsia="Yu Mincho"/>
              <w:lang w:val="en-GB" w:eastAsia="ja-JP"/>
            </w:rPr>
          </w:rPrChange>
        </w:rPr>
        <w:t xml:space="preserve"> </w:t>
      </w:r>
      <w:r w:rsidR="00BC7D6E" w:rsidRPr="00E03FAE">
        <w:rPr>
          <w:rFonts w:eastAsia="Yu Mincho"/>
          <w:lang w:val="en-US" w:eastAsia="ja-JP"/>
          <w:rPrChange w:id="570" w:author="Matthew" w:date="2020-10-28T19:21:00Z">
            <w:rPr>
              <w:rFonts w:eastAsia="Yu Mincho"/>
              <w:lang w:val="en-GB" w:eastAsia="ja-JP"/>
            </w:rPr>
          </w:rPrChange>
        </w:rPr>
        <w:t>mathematically</w:t>
      </w:r>
      <w:r w:rsidR="000F0822" w:rsidRPr="00E03FAE">
        <w:rPr>
          <w:rFonts w:eastAsia="Yu Mincho"/>
          <w:lang w:val="en-US" w:eastAsia="ja-JP"/>
          <w:rPrChange w:id="571" w:author="Matthew" w:date="2020-10-28T19:21:00Z">
            <w:rPr>
              <w:rFonts w:eastAsia="Yu Mincho"/>
              <w:lang w:val="en-GB" w:eastAsia="ja-JP"/>
            </w:rPr>
          </w:rPrChange>
        </w:rPr>
        <w:t xml:space="preserve"> model</w:t>
      </w:r>
      <w:del w:id="572" w:author="Matthew" w:date="2020-10-28T19:32:00Z">
        <w:r w:rsidR="000F0822" w:rsidRPr="00E03FAE" w:rsidDel="00980E6A">
          <w:rPr>
            <w:rFonts w:eastAsia="Yu Mincho"/>
            <w:lang w:val="en-US" w:eastAsia="ja-JP"/>
            <w:rPrChange w:id="573" w:author="Matthew" w:date="2020-10-28T19:21:00Z">
              <w:rPr>
                <w:rFonts w:eastAsia="Yu Mincho"/>
                <w:lang w:val="en-GB" w:eastAsia="ja-JP"/>
              </w:rPr>
            </w:rPrChange>
          </w:rPr>
          <w:delText>ling</w:delText>
        </w:r>
      </w:del>
      <w:r w:rsidR="000F0822" w:rsidRPr="00E03FAE">
        <w:rPr>
          <w:rFonts w:eastAsia="Yu Mincho"/>
          <w:lang w:val="en-US" w:eastAsia="ja-JP"/>
          <w:rPrChange w:id="574" w:author="Matthew" w:date="2020-10-28T19:21:00Z">
            <w:rPr>
              <w:rFonts w:eastAsia="Yu Mincho"/>
              <w:lang w:val="en-GB" w:eastAsia="ja-JP"/>
            </w:rPr>
          </w:rPrChange>
        </w:rPr>
        <w:t xml:space="preserve"> </w:t>
      </w:r>
      <w:r w:rsidR="00FB07A4" w:rsidRPr="00E03FAE">
        <w:rPr>
          <w:rFonts w:eastAsia="Yu Mincho"/>
          <w:lang w:val="en-US" w:eastAsia="ja-JP"/>
          <w:rPrChange w:id="575" w:author="Matthew" w:date="2020-10-28T19:21:00Z">
            <w:rPr>
              <w:rFonts w:eastAsia="Yu Mincho"/>
              <w:lang w:val="en-GB" w:eastAsia="ja-JP"/>
            </w:rPr>
          </w:rPrChange>
        </w:rPr>
        <w:t>society</w:t>
      </w:r>
      <w:del w:id="576" w:author="Matthew" w:date="2020-10-28T19:33:00Z">
        <w:r w:rsidR="0054638B" w:rsidRPr="00E03FAE" w:rsidDel="00980E6A">
          <w:rPr>
            <w:rFonts w:eastAsia="Yu Mincho"/>
            <w:lang w:val="en-US" w:eastAsia="ja-JP"/>
            <w:rPrChange w:id="577" w:author="Matthew" w:date="2020-10-28T19:21:00Z">
              <w:rPr>
                <w:rFonts w:eastAsia="Yu Mincho"/>
                <w:lang w:val="en-GB" w:eastAsia="ja-JP"/>
              </w:rPr>
            </w:rPrChange>
          </w:rPr>
          <w:delText xml:space="preserve">. </w:delText>
        </w:r>
        <w:r w:rsidR="001F0233" w:rsidRPr="00E03FAE" w:rsidDel="00980E6A">
          <w:rPr>
            <w:rFonts w:eastAsia="Yu Mincho"/>
            <w:lang w:val="en-US" w:eastAsia="ja-JP"/>
            <w:rPrChange w:id="578" w:author="Matthew" w:date="2020-10-28T19:21:00Z">
              <w:rPr>
                <w:rFonts w:eastAsia="Yu Mincho"/>
                <w:lang w:val="en-GB" w:eastAsia="ja-JP"/>
              </w:rPr>
            </w:rPrChange>
          </w:rPr>
          <w:delText xml:space="preserve">Meeting </w:delText>
        </w:r>
        <w:r w:rsidR="00F30C74" w:rsidRPr="00E03FAE" w:rsidDel="00980E6A">
          <w:rPr>
            <w:rFonts w:eastAsia="Yu Mincho"/>
            <w:lang w:val="en-US" w:eastAsia="ja-JP"/>
            <w:rPrChange w:id="579" w:author="Matthew" w:date="2020-10-28T19:21:00Z">
              <w:rPr>
                <w:rFonts w:eastAsia="Yu Mincho"/>
                <w:lang w:val="en-GB" w:eastAsia="ja-JP"/>
              </w:rPr>
            </w:rPrChange>
          </w:rPr>
          <w:delText>students</w:delText>
        </w:r>
      </w:del>
      <w:ins w:id="580" w:author="Matthew" w:date="2020-10-28T19:43:00Z">
        <w:r w:rsidR="00697119">
          <w:rPr>
            <w:rFonts w:eastAsia="Yu Mincho"/>
            <w:lang w:val="en-US" w:eastAsia="ja-JP"/>
          </w:rPr>
          <w:t>,</w:t>
        </w:r>
      </w:ins>
      <w:ins w:id="581" w:author="Matthew" w:date="2020-10-28T19:33:00Z">
        <w:r>
          <w:rPr>
            <w:rFonts w:eastAsia="Yu Mincho"/>
            <w:lang w:val="en-US" w:eastAsia="ja-JP"/>
          </w:rPr>
          <w:t xml:space="preserve"> </w:t>
        </w:r>
      </w:ins>
      <w:ins w:id="582" w:author="Matthew" w:date="2020-10-28T19:44:00Z">
        <w:r w:rsidR="00697119">
          <w:rPr>
            <w:rFonts w:eastAsia="Yu Mincho"/>
            <w:lang w:val="en-US" w:eastAsia="ja-JP"/>
          </w:rPr>
          <w:t>a topic</w:t>
        </w:r>
      </w:ins>
      <w:ins w:id="583" w:author="Matthew" w:date="2020-10-28T19:34:00Z">
        <w:r>
          <w:rPr>
            <w:rFonts w:eastAsia="Yu Mincho"/>
            <w:lang w:val="en-US" w:eastAsia="ja-JP"/>
          </w:rPr>
          <w:t xml:space="preserve"> I intend to </w:t>
        </w:r>
      </w:ins>
      <w:ins w:id="584" w:author="Matthew" w:date="2020-10-28T19:35:00Z">
        <w:r>
          <w:rPr>
            <w:rFonts w:eastAsia="Yu Mincho"/>
            <w:lang w:val="en-US" w:eastAsia="ja-JP"/>
          </w:rPr>
          <w:t>further</w:t>
        </w:r>
      </w:ins>
      <w:r w:rsidR="00317130" w:rsidRPr="00E03FAE">
        <w:rPr>
          <w:rFonts w:eastAsia="Yu Mincho"/>
          <w:lang w:val="en-US" w:eastAsia="ja-JP"/>
          <w:rPrChange w:id="585" w:author="Matthew" w:date="2020-10-28T19:21:00Z">
            <w:rPr>
              <w:rFonts w:eastAsia="Yu Mincho"/>
              <w:lang w:val="en-GB" w:eastAsia="ja-JP"/>
            </w:rPr>
          </w:rPrChange>
        </w:rPr>
        <w:t xml:space="preserve"> </w:t>
      </w:r>
      <w:ins w:id="586" w:author="Matthew" w:date="2020-10-28T19:35:00Z">
        <w:r>
          <w:rPr>
            <w:rFonts w:eastAsia="Yu Mincho"/>
            <w:lang w:val="en-US" w:eastAsia="ja-JP"/>
          </w:rPr>
          <w:t xml:space="preserve">explore </w:t>
        </w:r>
      </w:ins>
      <w:r w:rsidR="00084282" w:rsidRPr="00E03FAE">
        <w:rPr>
          <w:rFonts w:eastAsia="Yu Mincho"/>
          <w:lang w:val="en-US" w:eastAsia="ja-JP"/>
          <w:rPrChange w:id="587" w:author="Matthew" w:date="2020-10-28T19:21:00Z">
            <w:rPr>
              <w:rFonts w:eastAsia="Yu Mincho"/>
              <w:lang w:val="en-GB" w:eastAsia="ja-JP"/>
            </w:rPr>
          </w:rPrChange>
        </w:rPr>
        <w:t xml:space="preserve">at </w:t>
      </w:r>
      <w:r w:rsidR="006C0743" w:rsidRPr="00E03FAE">
        <w:rPr>
          <w:rFonts w:eastAsia="Yu Mincho"/>
          <w:lang w:val="en-US" w:eastAsia="ja-JP"/>
          <w:rPrChange w:id="588" w:author="Matthew" w:date="2020-10-28T19:21:00Z">
            <w:rPr>
              <w:rFonts w:eastAsia="Yu Mincho"/>
              <w:lang w:val="en-GB" w:eastAsia="ja-JP"/>
            </w:rPr>
          </w:rPrChange>
        </w:rPr>
        <w:t>the</w:t>
      </w:r>
      <w:r w:rsidR="003635C4" w:rsidRPr="00E03FAE">
        <w:rPr>
          <w:rFonts w:eastAsia="Yu Mincho"/>
          <w:lang w:val="en-US" w:eastAsia="ja-JP"/>
          <w:rPrChange w:id="589" w:author="Matthew" w:date="2020-10-28T19:21:00Z">
            <w:rPr>
              <w:rFonts w:eastAsia="Yu Mincho"/>
              <w:lang w:val="en-GB" w:eastAsia="ja-JP"/>
            </w:rPr>
          </w:rPrChange>
        </w:rPr>
        <w:t xml:space="preserve"> </w:t>
      </w:r>
      <w:r w:rsidR="00B5163E" w:rsidRPr="00E03FAE">
        <w:rPr>
          <w:rFonts w:eastAsia="Yu Mincho"/>
          <w:lang w:val="en-US" w:eastAsia="ja-JP"/>
          <w:rPrChange w:id="590" w:author="Matthew" w:date="2020-10-28T19:21:00Z">
            <w:rPr>
              <w:rFonts w:eastAsia="Yu Mincho"/>
              <w:lang w:val="en-GB" w:eastAsia="ja-JP"/>
            </w:rPr>
          </w:rPrChange>
        </w:rPr>
        <w:t>Warren Center for Network and Data Sciences</w:t>
      </w:r>
      <w:r w:rsidR="00A22A5D" w:rsidRPr="00E03FAE">
        <w:rPr>
          <w:rFonts w:eastAsia="Yu Mincho"/>
          <w:lang w:val="en-US" w:eastAsia="ja-JP"/>
          <w:rPrChange w:id="591" w:author="Matthew" w:date="2020-10-28T19:21:00Z">
            <w:rPr>
              <w:rFonts w:eastAsia="Yu Mincho"/>
              <w:lang w:val="en-GB" w:eastAsia="ja-JP"/>
            </w:rPr>
          </w:rPrChange>
        </w:rPr>
        <w:t xml:space="preserve"> </w:t>
      </w:r>
      <w:del w:id="592" w:author="Matthew" w:date="2020-10-28T19:35:00Z">
        <w:r w:rsidR="00063BD7" w:rsidRPr="00E03FAE" w:rsidDel="00980E6A">
          <w:rPr>
            <w:rFonts w:eastAsia="Yu Mincho"/>
            <w:lang w:val="en-US" w:eastAsia="ja-JP"/>
            <w:rPrChange w:id="593" w:author="Matthew" w:date="2020-10-28T19:21:00Z">
              <w:rPr>
                <w:rFonts w:eastAsia="Yu Mincho"/>
                <w:lang w:val="en-GB" w:eastAsia="ja-JP"/>
              </w:rPr>
            </w:rPrChange>
          </w:rPr>
          <w:delText>would let me</w:delText>
        </w:r>
        <w:r w:rsidR="001E315C" w:rsidRPr="00E03FAE" w:rsidDel="00980E6A">
          <w:rPr>
            <w:rFonts w:eastAsia="Yu Mincho"/>
            <w:lang w:val="en-US" w:eastAsia="ja-JP"/>
            <w:rPrChange w:id="594" w:author="Matthew" w:date="2020-10-28T19:21:00Z">
              <w:rPr>
                <w:rFonts w:eastAsia="Yu Mincho"/>
                <w:lang w:val="en-GB" w:eastAsia="ja-JP"/>
              </w:rPr>
            </w:rPrChange>
          </w:rPr>
          <w:delText xml:space="preserve"> </w:delText>
        </w:r>
      </w:del>
      <w:ins w:id="595" w:author="Matthew" w:date="2020-10-28T19:48:00Z">
        <w:r w:rsidR="00577C5F">
          <w:rPr>
            <w:rFonts w:eastAsia="Yu Mincho"/>
            <w:lang w:val="en-US" w:eastAsia="ja-JP"/>
          </w:rPr>
          <w:t>under a social science</w:t>
        </w:r>
      </w:ins>
      <w:ins w:id="596" w:author="Matthew" w:date="2020-10-28T19:49:00Z">
        <w:r w:rsidR="00577C5F">
          <w:rPr>
            <w:rFonts w:eastAsia="Yu Mincho"/>
            <w:lang w:val="en-US" w:eastAsia="ja-JP"/>
          </w:rPr>
          <w:t>s</w:t>
        </w:r>
      </w:ins>
      <w:ins w:id="597" w:author="Matthew" w:date="2020-10-28T19:48:00Z">
        <w:r w:rsidR="00577C5F">
          <w:rPr>
            <w:rFonts w:eastAsia="Yu Mincho"/>
            <w:lang w:val="en-US" w:eastAsia="ja-JP"/>
          </w:rPr>
          <w:t xml:space="preserve"> framework to</w:t>
        </w:r>
      </w:ins>
      <w:del w:id="598" w:author="Matthew" w:date="2020-10-28T19:36:00Z">
        <w:r w:rsidR="001E315C" w:rsidRPr="00E03FAE" w:rsidDel="00980E6A">
          <w:rPr>
            <w:rFonts w:eastAsia="Yu Mincho"/>
            <w:lang w:val="en-US" w:eastAsia="ja-JP"/>
            <w:rPrChange w:id="599" w:author="Matthew" w:date="2020-10-28T19:21:00Z">
              <w:rPr>
                <w:rFonts w:eastAsia="Yu Mincho"/>
                <w:lang w:val="en-GB" w:eastAsia="ja-JP"/>
              </w:rPr>
            </w:rPrChange>
          </w:rPr>
          <w:delText>integrate</w:delText>
        </w:r>
      </w:del>
      <w:del w:id="600" w:author="Matthew" w:date="2020-10-28T19:47:00Z">
        <w:r w:rsidR="001E315C" w:rsidRPr="00E03FAE" w:rsidDel="00697119">
          <w:rPr>
            <w:rFonts w:eastAsia="Yu Mincho"/>
            <w:lang w:val="en-US" w:eastAsia="ja-JP"/>
            <w:rPrChange w:id="601" w:author="Matthew" w:date="2020-10-28T19:21:00Z">
              <w:rPr>
                <w:rFonts w:eastAsia="Yu Mincho"/>
                <w:lang w:val="en-GB" w:eastAsia="ja-JP"/>
              </w:rPr>
            </w:rPrChange>
          </w:rPr>
          <w:delText xml:space="preserve"> ideas from</w:delText>
        </w:r>
        <w:r w:rsidR="00F30C74" w:rsidRPr="00E03FAE" w:rsidDel="00697119">
          <w:rPr>
            <w:rFonts w:eastAsia="Yu Mincho"/>
            <w:lang w:val="en-US" w:eastAsia="ja-JP"/>
            <w:rPrChange w:id="602" w:author="Matthew" w:date="2020-10-28T19:21:00Z">
              <w:rPr>
                <w:rFonts w:eastAsia="Yu Mincho"/>
                <w:lang w:val="en-GB" w:eastAsia="ja-JP"/>
              </w:rPr>
            </w:rPrChange>
          </w:rPr>
          <w:delText xml:space="preserve"> </w:delText>
        </w:r>
        <w:r w:rsidR="001E315C" w:rsidRPr="00E03FAE" w:rsidDel="00697119">
          <w:rPr>
            <w:rFonts w:eastAsia="Yu Mincho"/>
            <w:lang w:val="en-US" w:eastAsia="ja-JP"/>
            <w:rPrChange w:id="603" w:author="Matthew" w:date="2020-10-28T19:21:00Z">
              <w:rPr>
                <w:rFonts w:eastAsia="Yu Mincho"/>
                <w:lang w:val="en-GB" w:eastAsia="ja-JP"/>
              </w:rPr>
            </w:rPrChange>
          </w:rPr>
          <w:delText>sociology into</w:delText>
        </w:r>
        <w:r w:rsidR="00FB07A4" w:rsidRPr="00E03FAE" w:rsidDel="00697119">
          <w:rPr>
            <w:rFonts w:eastAsia="Yu Mincho"/>
            <w:lang w:val="en-US" w:eastAsia="ja-JP"/>
            <w:rPrChange w:id="604" w:author="Matthew" w:date="2020-10-28T19:21:00Z">
              <w:rPr>
                <w:rFonts w:eastAsia="Yu Mincho"/>
                <w:lang w:val="en-GB" w:eastAsia="ja-JP"/>
              </w:rPr>
            </w:rPrChange>
          </w:rPr>
          <w:delText xml:space="preserve"> </w:delText>
        </w:r>
        <w:r w:rsidR="006A5010" w:rsidRPr="00E03FAE" w:rsidDel="00697119">
          <w:rPr>
            <w:rFonts w:eastAsia="Yu Mincho"/>
            <w:lang w:val="en-US" w:eastAsia="ja-JP"/>
            <w:rPrChange w:id="605" w:author="Matthew" w:date="2020-10-28T19:21:00Z">
              <w:rPr>
                <w:rFonts w:eastAsia="Yu Mincho"/>
                <w:lang w:val="en-GB" w:eastAsia="ja-JP"/>
              </w:rPr>
            </w:rPrChange>
          </w:rPr>
          <w:delText>model</w:delText>
        </w:r>
      </w:del>
      <w:del w:id="606" w:author="Matthew" w:date="2020-10-28T19:36:00Z">
        <w:r w:rsidR="006A5010" w:rsidRPr="00E03FAE" w:rsidDel="00980E6A">
          <w:rPr>
            <w:rFonts w:eastAsia="Yu Mincho"/>
            <w:lang w:val="en-US" w:eastAsia="ja-JP"/>
            <w:rPrChange w:id="607" w:author="Matthew" w:date="2020-10-28T19:21:00Z">
              <w:rPr>
                <w:rFonts w:eastAsia="Yu Mincho"/>
                <w:lang w:val="en-GB" w:eastAsia="ja-JP"/>
              </w:rPr>
            </w:rPrChange>
          </w:rPr>
          <w:delText>li</w:delText>
        </w:r>
      </w:del>
      <w:del w:id="608" w:author="Matthew" w:date="2020-10-28T19:47:00Z">
        <w:r w:rsidR="006A5010" w:rsidRPr="00E03FAE" w:rsidDel="00697119">
          <w:rPr>
            <w:rFonts w:eastAsia="Yu Mincho"/>
            <w:lang w:val="en-US" w:eastAsia="ja-JP"/>
            <w:rPrChange w:id="609" w:author="Matthew" w:date="2020-10-28T19:21:00Z">
              <w:rPr>
                <w:rFonts w:eastAsia="Yu Mincho"/>
                <w:lang w:val="en-GB" w:eastAsia="ja-JP"/>
              </w:rPr>
            </w:rPrChange>
          </w:rPr>
          <w:delText>ng</w:delText>
        </w:r>
      </w:del>
      <w:r w:rsidR="00287008" w:rsidRPr="00E03FAE">
        <w:rPr>
          <w:rFonts w:eastAsia="Yu Mincho"/>
          <w:lang w:val="en-US" w:eastAsia="ja-JP"/>
          <w:rPrChange w:id="610" w:author="Matthew" w:date="2020-10-28T19:21:00Z">
            <w:rPr>
              <w:rFonts w:eastAsia="Yu Mincho"/>
              <w:lang w:val="en-GB" w:eastAsia="ja-JP"/>
            </w:rPr>
          </w:rPrChange>
        </w:rPr>
        <w:t xml:space="preserve"> </w:t>
      </w:r>
      <w:del w:id="611" w:author="Matthew" w:date="2020-10-28T19:49:00Z">
        <w:r w:rsidR="00287008" w:rsidRPr="00E03FAE" w:rsidDel="00577C5F">
          <w:rPr>
            <w:rFonts w:eastAsia="Yu Mincho"/>
            <w:lang w:val="en-US" w:eastAsia="ja-JP"/>
            <w:rPrChange w:id="612" w:author="Matthew" w:date="2020-10-28T19:21:00Z">
              <w:rPr>
                <w:rFonts w:eastAsia="Yu Mincho"/>
                <w:lang w:val="en-GB" w:eastAsia="ja-JP"/>
              </w:rPr>
            </w:rPrChange>
          </w:rPr>
          <w:delText xml:space="preserve">the </w:delText>
        </w:r>
      </w:del>
      <w:ins w:id="613" w:author="Matthew" w:date="2020-10-28T19:52:00Z">
        <w:r w:rsidR="00577C5F">
          <w:rPr>
            <w:rFonts w:eastAsia="Yu Mincho"/>
            <w:lang w:val="en-US" w:eastAsia="ja-JP"/>
          </w:rPr>
          <w:t xml:space="preserve">effectively communicate the importance of </w:t>
        </w:r>
      </w:ins>
      <w:ins w:id="614" w:author="Matthew" w:date="2020-10-28T19:53:00Z">
        <w:r w:rsidR="00577C5F">
          <w:rPr>
            <w:rFonts w:eastAsia="Yu Mincho"/>
            <w:lang w:val="en-US" w:eastAsia="ja-JP"/>
          </w:rPr>
          <w:t>having an empirical mindset</w:t>
        </w:r>
      </w:ins>
      <w:ins w:id="615" w:author="Matthew" w:date="2020-10-28T19:52:00Z">
        <w:r w:rsidR="00577C5F">
          <w:rPr>
            <w:rFonts w:eastAsia="Yu Mincho"/>
            <w:lang w:val="en-US" w:eastAsia="ja-JP"/>
          </w:rPr>
          <w:t xml:space="preserve"> even </w:t>
        </w:r>
      </w:ins>
      <w:ins w:id="616" w:author="Matthew" w:date="2020-10-28T19:53:00Z">
        <w:r w:rsidR="00577C5F">
          <w:rPr>
            <w:rFonts w:eastAsia="Yu Mincho"/>
            <w:lang w:val="en-US" w:eastAsia="ja-JP"/>
          </w:rPr>
          <w:t>for the most trivial of matters.</w:t>
        </w:r>
      </w:ins>
      <w:del w:id="617" w:author="Matthew" w:date="2020-10-28T19:50:00Z">
        <w:r w:rsidR="00287008" w:rsidRPr="00E03FAE" w:rsidDel="00577C5F">
          <w:rPr>
            <w:rFonts w:eastAsia="Yu Mincho"/>
            <w:lang w:val="en-US" w:eastAsia="ja-JP"/>
            <w:rPrChange w:id="618" w:author="Matthew" w:date="2020-10-28T19:21:00Z">
              <w:rPr>
                <w:rFonts w:eastAsia="Yu Mincho"/>
                <w:lang w:val="en-GB" w:eastAsia="ja-JP"/>
              </w:rPr>
            </w:rPrChange>
          </w:rPr>
          <w:delText>spread of</w:delText>
        </w:r>
        <w:r w:rsidR="00562057" w:rsidRPr="00E03FAE" w:rsidDel="00577C5F">
          <w:rPr>
            <w:rFonts w:eastAsia="Yu Mincho"/>
            <w:lang w:val="en-US" w:eastAsia="ja-JP"/>
            <w:rPrChange w:id="619" w:author="Matthew" w:date="2020-10-28T19:21:00Z">
              <w:rPr>
                <w:rFonts w:eastAsia="Yu Mincho"/>
                <w:lang w:val="en-GB" w:eastAsia="ja-JP"/>
              </w:rPr>
            </w:rPrChange>
          </w:rPr>
          <w:delText xml:space="preserve"> </w:delText>
        </w:r>
        <w:r w:rsidR="00FB07A4" w:rsidRPr="00E03FAE" w:rsidDel="00577C5F">
          <w:rPr>
            <w:rFonts w:eastAsia="Yu Mincho"/>
            <w:lang w:val="en-US" w:eastAsia="ja-JP"/>
            <w:rPrChange w:id="620" w:author="Matthew" w:date="2020-10-28T19:21:00Z">
              <w:rPr>
                <w:rFonts w:eastAsia="Yu Mincho"/>
                <w:lang w:val="en-GB" w:eastAsia="ja-JP"/>
              </w:rPr>
            </w:rPrChange>
          </w:rPr>
          <w:delText xml:space="preserve">public </w:delText>
        </w:r>
        <w:r w:rsidR="00562057" w:rsidRPr="00E03FAE" w:rsidDel="00577C5F">
          <w:rPr>
            <w:rFonts w:eastAsia="Yu Mincho"/>
            <w:lang w:val="en-US" w:eastAsia="ja-JP"/>
            <w:rPrChange w:id="621" w:author="Matthew" w:date="2020-10-28T19:21:00Z">
              <w:rPr>
                <w:rFonts w:eastAsia="Yu Mincho"/>
                <w:lang w:val="en-GB" w:eastAsia="ja-JP"/>
              </w:rPr>
            </w:rPrChange>
          </w:rPr>
          <w:delText>support for research</w:delText>
        </w:r>
      </w:del>
      <w:del w:id="622" w:author="Matthew" w:date="2020-10-28T19:53:00Z">
        <w:r w:rsidR="00CF669A" w:rsidRPr="00E03FAE" w:rsidDel="00577C5F">
          <w:rPr>
            <w:rFonts w:eastAsia="Yu Mincho"/>
            <w:lang w:val="en-US" w:eastAsia="ja-JP"/>
            <w:rPrChange w:id="623" w:author="Matthew" w:date="2020-10-28T19:21:00Z">
              <w:rPr>
                <w:rFonts w:eastAsia="Yu Mincho"/>
                <w:lang w:val="en-GB" w:eastAsia="ja-JP"/>
              </w:rPr>
            </w:rPrChange>
          </w:rPr>
          <w:delText>.</w:delText>
        </w:r>
      </w:del>
      <w:r w:rsidR="007D572A" w:rsidRPr="00E03FAE">
        <w:rPr>
          <w:rFonts w:eastAsia="Yu Mincho"/>
          <w:lang w:val="en-US" w:eastAsia="ja-JP"/>
          <w:rPrChange w:id="624" w:author="Matthew" w:date="2020-10-28T19:21:00Z">
            <w:rPr>
              <w:rFonts w:eastAsia="Yu Mincho"/>
              <w:lang w:val="en-GB" w:eastAsia="ja-JP"/>
            </w:rPr>
          </w:rPrChange>
        </w:rPr>
        <w:t xml:space="preserve"> </w:t>
      </w:r>
      <w:r w:rsidR="00CF669A" w:rsidRPr="00E03FAE">
        <w:rPr>
          <w:rFonts w:eastAsia="Yu Mincho"/>
          <w:lang w:val="en-US" w:eastAsia="ja-JP"/>
          <w:rPrChange w:id="625" w:author="Matthew" w:date="2020-10-28T19:21:00Z">
            <w:rPr>
              <w:rFonts w:eastAsia="Yu Mincho"/>
              <w:lang w:val="en-GB" w:eastAsia="ja-JP"/>
            </w:rPr>
          </w:rPrChange>
        </w:rPr>
        <w:t xml:space="preserve"> </w:t>
      </w:r>
      <w:r w:rsidR="0076126B" w:rsidRPr="00E03FAE">
        <w:rPr>
          <w:rFonts w:eastAsia="Yu Mincho"/>
          <w:lang w:val="en-US" w:eastAsia="ja-JP"/>
          <w:rPrChange w:id="626" w:author="Matthew" w:date="2020-10-28T19:21:00Z">
            <w:rPr>
              <w:rFonts w:eastAsia="Yu Mincho"/>
              <w:lang w:val="en-GB" w:eastAsia="ja-JP"/>
            </w:rPr>
          </w:rPrChange>
        </w:rPr>
        <w:t xml:space="preserve"> </w:t>
      </w:r>
    </w:p>
    <w:p w14:paraId="3E8C0217" w14:textId="3484766E" w:rsidR="00F11FC9" w:rsidRPr="00E03FAE" w:rsidDel="00980E6A" w:rsidRDefault="00F11FC9">
      <w:pPr>
        <w:rPr>
          <w:del w:id="627" w:author="Matthew" w:date="2020-10-28T19:29:00Z"/>
          <w:rFonts w:eastAsia="Yu Mincho"/>
          <w:lang w:val="en-US" w:eastAsia="ja-JP"/>
          <w:rPrChange w:id="628" w:author="Matthew" w:date="2020-10-28T19:21:00Z">
            <w:rPr>
              <w:del w:id="629" w:author="Matthew" w:date="2020-10-28T19:29:00Z"/>
              <w:rFonts w:eastAsia="Yu Mincho"/>
              <w:lang w:val="en-GB" w:eastAsia="ja-JP"/>
            </w:rPr>
          </w:rPrChange>
        </w:rPr>
      </w:pPr>
    </w:p>
    <w:p w14:paraId="1C390CF1" w14:textId="2617ADF9" w:rsidR="00301399" w:rsidRDefault="00281AE7">
      <w:pPr>
        <w:rPr>
          <w:ins w:id="630" w:author="Matthew" w:date="2020-10-28T20:05:00Z"/>
          <w:rFonts w:eastAsia="Yu Mincho"/>
          <w:lang w:val="en-US" w:eastAsia="ja-JP"/>
        </w:rPr>
      </w:pPr>
      <w:del w:id="631" w:author="Matthew" w:date="2020-10-28T19:29:00Z">
        <w:r w:rsidRPr="00E03FAE" w:rsidDel="00980E6A">
          <w:rPr>
            <w:rFonts w:eastAsia="Yu Mincho"/>
            <w:lang w:val="en-US" w:eastAsia="ja-JP"/>
            <w:rPrChange w:id="632" w:author="Matthew" w:date="2020-10-28T19:21:00Z">
              <w:rPr>
                <w:rFonts w:eastAsia="Yu Mincho"/>
                <w:lang w:val="en-GB" w:eastAsia="ja-JP"/>
              </w:rPr>
            </w:rPrChange>
          </w:rPr>
          <w:delText xml:space="preserve">In the lab or up late tweaking models, I aim to continue learning about the world around me. </w:delText>
        </w:r>
        <w:r w:rsidR="00F11FC9" w:rsidRPr="00E03FAE" w:rsidDel="00980E6A">
          <w:rPr>
            <w:rFonts w:eastAsia="Yu Mincho"/>
            <w:lang w:val="en-US" w:eastAsia="ja-JP"/>
            <w:rPrChange w:id="633" w:author="Matthew" w:date="2020-10-28T19:21:00Z">
              <w:rPr>
                <w:rFonts w:eastAsia="Yu Mincho"/>
                <w:lang w:val="en-GB" w:eastAsia="ja-JP"/>
              </w:rPr>
            </w:rPrChange>
          </w:rPr>
          <w:delText xml:space="preserve">At Penn, I’d </w:delText>
        </w:r>
        <w:r w:rsidR="00301399" w:rsidRPr="00E03FAE" w:rsidDel="00980E6A">
          <w:rPr>
            <w:rFonts w:eastAsia="Yu Mincho"/>
            <w:lang w:val="en-US" w:eastAsia="ja-JP"/>
            <w:rPrChange w:id="634" w:author="Matthew" w:date="2020-10-28T19:21:00Z">
              <w:rPr>
                <w:rFonts w:eastAsia="Yu Mincho"/>
                <w:lang w:val="en-GB" w:eastAsia="ja-JP"/>
              </w:rPr>
            </w:rPrChange>
          </w:rPr>
          <w:delText>be</w:delText>
        </w:r>
        <w:r w:rsidR="00F11FC9" w:rsidRPr="00E03FAE" w:rsidDel="00980E6A">
          <w:rPr>
            <w:rFonts w:eastAsia="Yu Mincho"/>
            <w:lang w:val="en-US" w:eastAsia="ja-JP"/>
            <w:rPrChange w:id="635" w:author="Matthew" w:date="2020-10-28T19:21:00Z">
              <w:rPr>
                <w:rFonts w:eastAsia="Yu Mincho"/>
                <w:lang w:val="en-GB" w:eastAsia="ja-JP"/>
              </w:rPr>
            </w:rPrChange>
          </w:rPr>
          <w:delText xml:space="preserve"> </w:delText>
        </w:r>
        <w:r w:rsidR="005E0F2A" w:rsidRPr="00E03FAE" w:rsidDel="00980E6A">
          <w:rPr>
            <w:rFonts w:eastAsia="Yu Mincho"/>
            <w:lang w:val="en-US" w:eastAsia="ja-JP"/>
            <w:rPrChange w:id="636" w:author="Matthew" w:date="2020-10-28T19:21:00Z">
              <w:rPr>
                <w:rFonts w:eastAsia="Yu Mincho"/>
                <w:lang w:val="en-GB" w:eastAsia="ja-JP"/>
              </w:rPr>
            </w:rPrChange>
          </w:rPr>
          <w:delText>a</w:delText>
        </w:r>
        <w:r w:rsidR="00301399" w:rsidRPr="00E03FAE" w:rsidDel="00980E6A">
          <w:rPr>
            <w:rFonts w:eastAsia="Yu Mincho"/>
            <w:lang w:val="en-US" w:eastAsia="ja-JP"/>
            <w:rPrChange w:id="637" w:author="Matthew" w:date="2020-10-28T19:21:00Z">
              <w:rPr>
                <w:rFonts w:eastAsia="Yu Mincho"/>
                <w:lang w:val="en-GB" w:eastAsia="ja-JP"/>
              </w:rPr>
            </w:rPrChange>
          </w:rPr>
          <w:delText xml:space="preserve">t </w:delText>
        </w:r>
        <w:r w:rsidR="005E0F2A" w:rsidRPr="00E03FAE" w:rsidDel="00980E6A">
          <w:rPr>
            <w:rFonts w:eastAsia="Yu Mincho"/>
            <w:lang w:val="en-US" w:eastAsia="ja-JP"/>
            <w:rPrChange w:id="638" w:author="Matthew" w:date="2020-10-28T19:21:00Z">
              <w:rPr>
                <w:rFonts w:eastAsia="Yu Mincho"/>
                <w:lang w:val="en-GB" w:eastAsia="ja-JP"/>
              </w:rPr>
            </w:rPrChange>
          </w:rPr>
          <w:delText>home</w:delText>
        </w:r>
        <w:r w:rsidR="00F11FC9" w:rsidRPr="00E03FAE" w:rsidDel="00980E6A">
          <w:rPr>
            <w:rFonts w:eastAsia="Yu Mincho"/>
            <w:lang w:val="en-US" w:eastAsia="ja-JP"/>
            <w:rPrChange w:id="639" w:author="Matthew" w:date="2020-10-28T19:21:00Z">
              <w:rPr>
                <w:rFonts w:eastAsia="Yu Mincho"/>
                <w:lang w:val="en-GB" w:eastAsia="ja-JP"/>
              </w:rPr>
            </w:rPrChange>
          </w:rPr>
          <w:delText xml:space="preserve"> </w:delText>
        </w:r>
        <w:r w:rsidR="00301399" w:rsidRPr="00E03FAE" w:rsidDel="00980E6A">
          <w:rPr>
            <w:rFonts w:eastAsia="Yu Mincho"/>
            <w:lang w:val="en-US" w:eastAsia="ja-JP"/>
            <w:rPrChange w:id="640" w:author="Matthew" w:date="2020-10-28T19:21:00Z">
              <w:rPr>
                <w:rFonts w:eastAsia="Yu Mincho"/>
                <w:lang w:val="en-GB" w:eastAsia="ja-JP"/>
              </w:rPr>
            </w:rPrChange>
          </w:rPr>
          <w:delText>with</w:delText>
        </w:r>
        <w:r w:rsidR="00F11FC9" w:rsidRPr="00E03FAE" w:rsidDel="00980E6A">
          <w:rPr>
            <w:rFonts w:eastAsia="Yu Mincho"/>
            <w:lang w:val="en-US" w:eastAsia="ja-JP"/>
            <w:rPrChange w:id="641" w:author="Matthew" w:date="2020-10-28T19:21:00Z">
              <w:rPr>
                <w:rFonts w:eastAsia="Yu Mincho"/>
                <w:lang w:val="en-GB" w:eastAsia="ja-JP"/>
              </w:rPr>
            </w:rPrChange>
          </w:rPr>
          <w:delText xml:space="preserve"> my fellow Quakers’ diverse interests, </w:delText>
        </w:r>
        <w:r w:rsidR="00E13548" w:rsidRPr="00E03FAE" w:rsidDel="00980E6A">
          <w:rPr>
            <w:rFonts w:eastAsia="Yu Mincho"/>
            <w:lang w:val="en-US" w:eastAsia="ja-JP"/>
            <w:rPrChange w:id="642" w:author="Matthew" w:date="2020-10-28T19:21:00Z">
              <w:rPr>
                <w:rFonts w:eastAsia="Yu Mincho"/>
                <w:lang w:val="en-GB" w:eastAsia="ja-JP"/>
              </w:rPr>
            </w:rPrChange>
          </w:rPr>
          <w:delText>applying knowledge in service to society.</w:delText>
        </w:r>
      </w:del>
      <w:r w:rsidR="00E13548" w:rsidRPr="00E03FAE">
        <w:rPr>
          <w:rFonts w:eastAsia="Yu Mincho"/>
          <w:lang w:val="en-US" w:eastAsia="ja-JP"/>
          <w:rPrChange w:id="643" w:author="Matthew" w:date="2020-10-28T19:21:00Z">
            <w:rPr>
              <w:rFonts w:eastAsia="Yu Mincho"/>
              <w:lang w:val="en-GB" w:eastAsia="ja-JP"/>
            </w:rPr>
          </w:rPrChange>
        </w:rPr>
        <w:t xml:space="preserve"> </w:t>
      </w:r>
    </w:p>
    <w:p w14:paraId="7579F7E7" w14:textId="63285FF0" w:rsidR="007921A9" w:rsidRDefault="007921A9">
      <w:pPr>
        <w:rPr>
          <w:ins w:id="644" w:author="Matthew" w:date="2020-10-28T20:05:00Z"/>
          <w:rFonts w:eastAsia="Yu Mincho"/>
          <w:lang w:val="en-US" w:eastAsia="ja-JP"/>
        </w:rPr>
      </w:pPr>
    </w:p>
    <w:p w14:paraId="1EF56051" w14:textId="467CCD01" w:rsidR="007921A9" w:rsidRDefault="007921A9">
      <w:pPr>
        <w:rPr>
          <w:ins w:id="645" w:author="Matthew" w:date="2020-10-28T20:05:00Z"/>
          <w:rFonts w:eastAsia="Yu Mincho"/>
          <w:lang w:val="en-US" w:eastAsia="ja-JP"/>
        </w:rPr>
      </w:pPr>
    </w:p>
    <w:p w14:paraId="3CD18770" w14:textId="4D45B8FD" w:rsidR="007921A9" w:rsidRDefault="007921A9">
      <w:pPr>
        <w:rPr>
          <w:ins w:id="646" w:author="Matthew" w:date="2020-10-28T20:05:00Z"/>
          <w:rFonts w:eastAsia="Yu Mincho"/>
          <w:lang w:val="en-US" w:eastAsia="ja-JP"/>
        </w:rPr>
      </w:pPr>
    </w:p>
    <w:p w14:paraId="6338D89B" w14:textId="14EF56C9" w:rsidR="007921A9" w:rsidRDefault="007921A9">
      <w:pPr>
        <w:rPr>
          <w:ins w:id="647" w:author="Matthew" w:date="2020-10-28T20:05:00Z"/>
          <w:rFonts w:ascii="Times New Roman" w:eastAsia="Yu Mincho" w:hAnsi="Times New Roman" w:cs="Times New Roman"/>
          <w:i/>
          <w:iCs/>
          <w:lang w:val="en-US" w:eastAsia="ja-JP"/>
        </w:rPr>
      </w:pPr>
      <w:ins w:id="648" w:author="Matthew" w:date="2020-10-28T20:05:00Z">
        <w:r>
          <w:rPr>
            <w:rFonts w:ascii="Times New Roman" w:eastAsia="Yu Mincho" w:hAnsi="Times New Roman" w:cs="Times New Roman"/>
            <w:i/>
            <w:iCs/>
            <w:lang w:val="en-US" w:eastAsia="ja-JP"/>
          </w:rPr>
          <w:t>Hi Harvani!</w:t>
        </w:r>
      </w:ins>
    </w:p>
    <w:p w14:paraId="3CE12900" w14:textId="24EEB686" w:rsidR="007921A9" w:rsidRDefault="007921A9">
      <w:pPr>
        <w:rPr>
          <w:ins w:id="649" w:author="Matthew" w:date="2020-10-28T20:05:00Z"/>
          <w:rFonts w:ascii="Times New Roman" w:eastAsia="Yu Mincho" w:hAnsi="Times New Roman" w:cs="Times New Roman"/>
          <w:i/>
          <w:iCs/>
          <w:lang w:val="en-US" w:eastAsia="ja-JP"/>
        </w:rPr>
      </w:pPr>
    </w:p>
    <w:p w14:paraId="74DCFE21" w14:textId="22A0497E" w:rsidR="007921A9" w:rsidRDefault="007921A9">
      <w:pPr>
        <w:rPr>
          <w:ins w:id="650" w:author="Matthew" w:date="2020-10-28T20:12:00Z"/>
          <w:rFonts w:ascii="Times New Roman" w:eastAsia="Yu Mincho" w:hAnsi="Times New Roman" w:cs="Times New Roman"/>
          <w:i/>
          <w:iCs/>
          <w:lang w:val="en-US" w:eastAsia="ja-JP"/>
        </w:rPr>
      </w:pPr>
      <w:ins w:id="651" w:author="Matthew" w:date="2020-10-28T20:06:00Z">
        <w:r>
          <w:rPr>
            <w:rFonts w:ascii="Times New Roman" w:eastAsia="Yu Mincho" w:hAnsi="Times New Roman" w:cs="Times New Roman"/>
            <w:i/>
            <w:iCs/>
            <w:lang w:val="en-US" w:eastAsia="ja-JP"/>
          </w:rPr>
          <w:t xml:space="preserve">As always, good job with </w:t>
        </w:r>
      </w:ins>
      <w:ins w:id="652" w:author="Matthew" w:date="2020-10-28T20:07:00Z">
        <w:r>
          <w:rPr>
            <w:rFonts w:ascii="Times New Roman" w:eastAsia="Yu Mincho" w:hAnsi="Times New Roman" w:cs="Times New Roman"/>
            <w:i/>
            <w:iCs/>
            <w:lang w:val="en-US" w:eastAsia="ja-JP"/>
          </w:rPr>
          <w:t>content development. The p</w:t>
        </w:r>
      </w:ins>
      <w:ins w:id="653" w:author="Matthew" w:date="2020-10-28T20:08:00Z">
        <w:r>
          <w:rPr>
            <w:rFonts w:ascii="Times New Roman" w:eastAsia="Yu Mincho" w:hAnsi="Times New Roman" w:cs="Times New Roman"/>
            <w:i/>
            <w:iCs/>
            <w:lang w:val="en-US" w:eastAsia="ja-JP"/>
          </w:rPr>
          <w:t xml:space="preserve">lethora of </w:t>
        </w:r>
        <w:r w:rsidR="002242B0">
          <w:rPr>
            <w:rFonts w:ascii="Times New Roman" w:eastAsia="Yu Mincho" w:hAnsi="Times New Roman" w:cs="Times New Roman"/>
            <w:i/>
            <w:iCs/>
            <w:lang w:val="en-US" w:eastAsia="ja-JP"/>
          </w:rPr>
          <w:t xml:space="preserve">activities you plan to do at Penn </w:t>
        </w:r>
      </w:ins>
      <w:ins w:id="654" w:author="Matthew" w:date="2020-10-28T20:09:00Z">
        <w:r w:rsidR="002242B0">
          <w:rPr>
            <w:rFonts w:ascii="Times New Roman" w:eastAsia="Yu Mincho" w:hAnsi="Times New Roman" w:cs="Times New Roman"/>
            <w:i/>
            <w:iCs/>
            <w:lang w:val="en-US" w:eastAsia="ja-JP"/>
          </w:rPr>
          <w:t xml:space="preserve">will hopefully translate </w:t>
        </w:r>
      </w:ins>
      <w:ins w:id="655" w:author="Matthew" w:date="2020-10-28T20:10:00Z">
        <w:r w:rsidR="002242B0">
          <w:rPr>
            <w:rFonts w:ascii="Times New Roman" w:eastAsia="Yu Mincho" w:hAnsi="Times New Roman" w:cs="Times New Roman"/>
            <w:i/>
            <w:iCs/>
            <w:lang w:val="en-US" w:eastAsia="ja-JP"/>
          </w:rPr>
          <w:t xml:space="preserve">– in the admissions committee’s eyes </w:t>
        </w:r>
      </w:ins>
      <w:ins w:id="656" w:author="Matthew" w:date="2020-10-28T20:11:00Z">
        <w:r w:rsidR="002242B0">
          <w:rPr>
            <w:rFonts w:ascii="Times New Roman" w:eastAsia="Yu Mincho" w:hAnsi="Times New Roman" w:cs="Times New Roman"/>
            <w:i/>
            <w:iCs/>
            <w:lang w:val="en-US" w:eastAsia="ja-JP"/>
          </w:rPr>
          <w:t xml:space="preserve">– </w:t>
        </w:r>
      </w:ins>
      <w:ins w:id="657" w:author="Matthew" w:date="2020-10-28T20:09:00Z">
        <w:r w:rsidR="002242B0">
          <w:rPr>
            <w:rFonts w:ascii="Times New Roman" w:eastAsia="Yu Mincho" w:hAnsi="Times New Roman" w:cs="Times New Roman"/>
            <w:i/>
            <w:iCs/>
            <w:lang w:val="en-US" w:eastAsia="ja-JP"/>
          </w:rPr>
          <w:t>to</w:t>
        </w:r>
      </w:ins>
      <w:ins w:id="658" w:author="Matthew" w:date="2020-10-28T20:11:00Z">
        <w:r w:rsidR="002242B0">
          <w:rPr>
            <w:rFonts w:ascii="Times New Roman" w:eastAsia="Yu Mincho" w:hAnsi="Times New Roman" w:cs="Times New Roman"/>
            <w:i/>
            <w:iCs/>
            <w:lang w:val="en-US" w:eastAsia="ja-JP"/>
          </w:rPr>
          <w:t xml:space="preserve"> </w:t>
        </w:r>
      </w:ins>
      <w:ins w:id="659" w:author="Matthew" w:date="2020-10-28T20:09:00Z">
        <w:r w:rsidR="002242B0">
          <w:rPr>
            <w:rFonts w:ascii="Times New Roman" w:eastAsia="Yu Mincho" w:hAnsi="Times New Roman" w:cs="Times New Roman"/>
            <w:i/>
            <w:iCs/>
            <w:lang w:val="en-US" w:eastAsia="ja-JP"/>
          </w:rPr>
          <w:t>the ambition and drive I co</w:t>
        </w:r>
      </w:ins>
      <w:ins w:id="660" w:author="Matthew" w:date="2020-10-28T20:10:00Z">
        <w:r w:rsidR="002242B0">
          <w:rPr>
            <w:rFonts w:ascii="Times New Roman" w:eastAsia="Yu Mincho" w:hAnsi="Times New Roman" w:cs="Times New Roman"/>
            <w:i/>
            <w:iCs/>
            <w:lang w:val="en-US" w:eastAsia="ja-JP"/>
          </w:rPr>
          <w:t>uld see from your piece.</w:t>
        </w:r>
      </w:ins>
      <w:ins w:id="661" w:author="Matthew" w:date="2020-10-28T20:11:00Z">
        <w:r w:rsidR="002242B0">
          <w:rPr>
            <w:rFonts w:ascii="Times New Roman" w:eastAsia="Yu Mincho" w:hAnsi="Times New Roman" w:cs="Times New Roman"/>
            <w:i/>
            <w:iCs/>
            <w:lang w:val="en-US" w:eastAsia="ja-JP"/>
          </w:rPr>
          <w:t xml:space="preserve"> Wishing you the best of luck for your application!</w:t>
        </w:r>
      </w:ins>
    </w:p>
    <w:p w14:paraId="7A30202A" w14:textId="234EF0B5" w:rsidR="002242B0" w:rsidRDefault="002242B0">
      <w:pPr>
        <w:rPr>
          <w:ins w:id="662" w:author="Matthew" w:date="2020-10-28T20:12:00Z"/>
          <w:rFonts w:ascii="Times New Roman" w:eastAsia="Yu Mincho" w:hAnsi="Times New Roman" w:cs="Times New Roman"/>
          <w:i/>
          <w:iCs/>
          <w:lang w:val="en-US" w:eastAsia="ja-JP"/>
        </w:rPr>
      </w:pPr>
    </w:p>
    <w:p w14:paraId="26751690" w14:textId="6FA9AB88" w:rsidR="002242B0" w:rsidRPr="007921A9" w:rsidRDefault="002242B0">
      <w:pPr>
        <w:rPr>
          <w:rFonts w:ascii="Times New Roman" w:eastAsia="Yu Mincho" w:hAnsi="Times New Roman" w:cs="Times New Roman"/>
          <w:i/>
          <w:iCs/>
          <w:lang w:val="en-US" w:eastAsia="ja-JP"/>
          <w:rPrChange w:id="663" w:author="Matthew" w:date="2020-10-28T20:05:00Z">
            <w:rPr>
              <w:rFonts w:eastAsia="Yu Mincho"/>
              <w:lang w:val="en-GB" w:eastAsia="ja-JP"/>
            </w:rPr>
          </w:rPrChange>
        </w:rPr>
      </w:pPr>
      <w:ins w:id="664" w:author="Matthew" w:date="2020-10-28T20:12:00Z">
        <w:r>
          <w:rPr>
            <w:rFonts w:ascii="Times New Roman" w:eastAsia="Yu Mincho" w:hAnsi="Times New Roman" w:cs="Times New Roman"/>
            <w:i/>
            <w:iCs/>
            <w:lang w:val="en-US" w:eastAsia="ja-JP"/>
          </w:rPr>
          <w:t>- Matthew</w:t>
        </w:r>
      </w:ins>
    </w:p>
    <w:sectPr w:rsidR="002242B0" w:rsidRPr="007921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23627" w14:textId="77777777" w:rsidR="00B41F55" w:rsidRDefault="00B41F55" w:rsidP="00EC28BE">
      <w:r>
        <w:separator/>
      </w:r>
    </w:p>
  </w:endnote>
  <w:endnote w:type="continuationSeparator" w:id="0">
    <w:p w14:paraId="46B8450C" w14:textId="77777777" w:rsidR="00B41F55" w:rsidRDefault="00B41F55" w:rsidP="00EC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ADB23" w14:textId="77777777" w:rsidR="00B41F55" w:rsidRDefault="00B41F55" w:rsidP="00EC28BE">
      <w:r>
        <w:separator/>
      </w:r>
    </w:p>
  </w:footnote>
  <w:footnote w:type="continuationSeparator" w:id="0">
    <w:p w14:paraId="0C8F543E" w14:textId="77777777" w:rsidR="00B41F55" w:rsidRDefault="00B41F55" w:rsidP="00EC28B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45"/>
    <w:rsid w:val="00000A2F"/>
    <w:rsid w:val="0000185C"/>
    <w:rsid w:val="00003F3C"/>
    <w:rsid w:val="000224E6"/>
    <w:rsid w:val="00023E31"/>
    <w:rsid w:val="0003181F"/>
    <w:rsid w:val="00036AC8"/>
    <w:rsid w:val="000401D2"/>
    <w:rsid w:val="00040E95"/>
    <w:rsid w:val="00052C42"/>
    <w:rsid w:val="00053513"/>
    <w:rsid w:val="00054EC1"/>
    <w:rsid w:val="00055D29"/>
    <w:rsid w:val="00062F8D"/>
    <w:rsid w:val="000631E4"/>
    <w:rsid w:val="00063BD7"/>
    <w:rsid w:val="00073966"/>
    <w:rsid w:val="00080AC6"/>
    <w:rsid w:val="00084282"/>
    <w:rsid w:val="00090040"/>
    <w:rsid w:val="000901FE"/>
    <w:rsid w:val="00094FD6"/>
    <w:rsid w:val="000A2BDC"/>
    <w:rsid w:val="000A4C81"/>
    <w:rsid w:val="000B191A"/>
    <w:rsid w:val="000B30A4"/>
    <w:rsid w:val="000B4069"/>
    <w:rsid w:val="000B4AAC"/>
    <w:rsid w:val="000C0BB6"/>
    <w:rsid w:val="000C2386"/>
    <w:rsid w:val="000C343C"/>
    <w:rsid w:val="000C3B33"/>
    <w:rsid w:val="000D35F2"/>
    <w:rsid w:val="000E4A63"/>
    <w:rsid w:val="000F0822"/>
    <w:rsid w:val="000F2E5C"/>
    <w:rsid w:val="000F3839"/>
    <w:rsid w:val="000F38B9"/>
    <w:rsid w:val="000F4FF8"/>
    <w:rsid w:val="000F558F"/>
    <w:rsid w:val="000F5817"/>
    <w:rsid w:val="000F69DF"/>
    <w:rsid w:val="000F700C"/>
    <w:rsid w:val="000F735B"/>
    <w:rsid w:val="00103565"/>
    <w:rsid w:val="00113268"/>
    <w:rsid w:val="00113904"/>
    <w:rsid w:val="00120EA1"/>
    <w:rsid w:val="00121151"/>
    <w:rsid w:val="00123AC9"/>
    <w:rsid w:val="00126428"/>
    <w:rsid w:val="00130E9F"/>
    <w:rsid w:val="00131C51"/>
    <w:rsid w:val="00131CF2"/>
    <w:rsid w:val="00133294"/>
    <w:rsid w:val="00137E7F"/>
    <w:rsid w:val="001402F5"/>
    <w:rsid w:val="00140817"/>
    <w:rsid w:val="001417E0"/>
    <w:rsid w:val="00142BD8"/>
    <w:rsid w:val="0014349B"/>
    <w:rsid w:val="00146299"/>
    <w:rsid w:val="00147A48"/>
    <w:rsid w:val="001502BB"/>
    <w:rsid w:val="00150737"/>
    <w:rsid w:val="00152573"/>
    <w:rsid w:val="001534C6"/>
    <w:rsid w:val="001536FC"/>
    <w:rsid w:val="00154CC9"/>
    <w:rsid w:val="00157071"/>
    <w:rsid w:val="00157D6D"/>
    <w:rsid w:val="001622A9"/>
    <w:rsid w:val="00162494"/>
    <w:rsid w:val="00163003"/>
    <w:rsid w:val="001648ED"/>
    <w:rsid w:val="00165283"/>
    <w:rsid w:val="00165653"/>
    <w:rsid w:val="00166B7A"/>
    <w:rsid w:val="0017639C"/>
    <w:rsid w:val="00176D85"/>
    <w:rsid w:val="00177DCF"/>
    <w:rsid w:val="00183A33"/>
    <w:rsid w:val="00184EF0"/>
    <w:rsid w:val="00186093"/>
    <w:rsid w:val="00186985"/>
    <w:rsid w:val="001879BE"/>
    <w:rsid w:val="0019052A"/>
    <w:rsid w:val="001907D6"/>
    <w:rsid w:val="001A1ABB"/>
    <w:rsid w:val="001A1ECD"/>
    <w:rsid w:val="001A3868"/>
    <w:rsid w:val="001A5A92"/>
    <w:rsid w:val="001B3B40"/>
    <w:rsid w:val="001B68EE"/>
    <w:rsid w:val="001C519E"/>
    <w:rsid w:val="001C6208"/>
    <w:rsid w:val="001C703E"/>
    <w:rsid w:val="001C7DCB"/>
    <w:rsid w:val="001D2FFD"/>
    <w:rsid w:val="001D43A1"/>
    <w:rsid w:val="001D7C6C"/>
    <w:rsid w:val="001E183C"/>
    <w:rsid w:val="001E315C"/>
    <w:rsid w:val="001E388D"/>
    <w:rsid w:val="001E5C17"/>
    <w:rsid w:val="001E6821"/>
    <w:rsid w:val="001F0233"/>
    <w:rsid w:val="001F05EA"/>
    <w:rsid w:val="001F0ED1"/>
    <w:rsid w:val="001F0F27"/>
    <w:rsid w:val="001F22F7"/>
    <w:rsid w:val="001F6E49"/>
    <w:rsid w:val="0020237D"/>
    <w:rsid w:val="0020253C"/>
    <w:rsid w:val="002029E5"/>
    <w:rsid w:val="00205CDD"/>
    <w:rsid w:val="002067CA"/>
    <w:rsid w:val="00207679"/>
    <w:rsid w:val="00207FA1"/>
    <w:rsid w:val="00210F34"/>
    <w:rsid w:val="0021340B"/>
    <w:rsid w:val="002242B0"/>
    <w:rsid w:val="002248E4"/>
    <w:rsid w:val="0022665C"/>
    <w:rsid w:val="00230059"/>
    <w:rsid w:val="002342ED"/>
    <w:rsid w:val="00234B06"/>
    <w:rsid w:val="00234C6F"/>
    <w:rsid w:val="00237203"/>
    <w:rsid w:val="00240D7E"/>
    <w:rsid w:val="002411BC"/>
    <w:rsid w:val="002462D2"/>
    <w:rsid w:val="00246FC7"/>
    <w:rsid w:val="00247BFD"/>
    <w:rsid w:val="00251470"/>
    <w:rsid w:val="00252372"/>
    <w:rsid w:val="00252B4E"/>
    <w:rsid w:val="0025344B"/>
    <w:rsid w:val="00253A84"/>
    <w:rsid w:val="0026011C"/>
    <w:rsid w:val="002668D2"/>
    <w:rsid w:val="00272549"/>
    <w:rsid w:val="00272571"/>
    <w:rsid w:val="0027370B"/>
    <w:rsid w:val="002753C3"/>
    <w:rsid w:val="002759B6"/>
    <w:rsid w:val="00276978"/>
    <w:rsid w:val="00276B10"/>
    <w:rsid w:val="00277DEB"/>
    <w:rsid w:val="00281AE7"/>
    <w:rsid w:val="00282866"/>
    <w:rsid w:val="0028442E"/>
    <w:rsid w:val="00286B11"/>
    <w:rsid w:val="00287008"/>
    <w:rsid w:val="00294C89"/>
    <w:rsid w:val="002A0D98"/>
    <w:rsid w:val="002A505A"/>
    <w:rsid w:val="002A5090"/>
    <w:rsid w:val="002B4B19"/>
    <w:rsid w:val="002B5509"/>
    <w:rsid w:val="002B671F"/>
    <w:rsid w:val="002B711A"/>
    <w:rsid w:val="002C1FBC"/>
    <w:rsid w:val="002C3338"/>
    <w:rsid w:val="002C37F9"/>
    <w:rsid w:val="002C5FA5"/>
    <w:rsid w:val="002C70B5"/>
    <w:rsid w:val="002D0029"/>
    <w:rsid w:val="002D4AD7"/>
    <w:rsid w:val="002D72A5"/>
    <w:rsid w:val="002D7853"/>
    <w:rsid w:val="002D7F1A"/>
    <w:rsid w:val="002E0338"/>
    <w:rsid w:val="002E503E"/>
    <w:rsid w:val="002E5600"/>
    <w:rsid w:val="002F3891"/>
    <w:rsid w:val="002F4E0A"/>
    <w:rsid w:val="002F6ACC"/>
    <w:rsid w:val="003003C3"/>
    <w:rsid w:val="00301399"/>
    <w:rsid w:val="003015DC"/>
    <w:rsid w:val="00304EA2"/>
    <w:rsid w:val="00310527"/>
    <w:rsid w:val="00312AB5"/>
    <w:rsid w:val="0031372A"/>
    <w:rsid w:val="00314668"/>
    <w:rsid w:val="00317130"/>
    <w:rsid w:val="003215A9"/>
    <w:rsid w:val="0032279B"/>
    <w:rsid w:val="00324831"/>
    <w:rsid w:val="00327950"/>
    <w:rsid w:val="00331643"/>
    <w:rsid w:val="003333D6"/>
    <w:rsid w:val="00335FC6"/>
    <w:rsid w:val="00346DD7"/>
    <w:rsid w:val="00347518"/>
    <w:rsid w:val="00350E3B"/>
    <w:rsid w:val="003518D0"/>
    <w:rsid w:val="003528D6"/>
    <w:rsid w:val="00356558"/>
    <w:rsid w:val="003566E3"/>
    <w:rsid w:val="00360162"/>
    <w:rsid w:val="00360ACE"/>
    <w:rsid w:val="003635C4"/>
    <w:rsid w:val="0036403F"/>
    <w:rsid w:val="0037606E"/>
    <w:rsid w:val="00376AF8"/>
    <w:rsid w:val="00381B48"/>
    <w:rsid w:val="003918CA"/>
    <w:rsid w:val="00393B9F"/>
    <w:rsid w:val="00396C2C"/>
    <w:rsid w:val="003A11AE"/>
    <w:rsid w:val="003A1E6C"/>
    <w:rsid w:val="003A2BCF"/>
    <w:rsid w:val="003A2C70"/>
    <w:rsid w:val="003A6260"/>
    <w:rsid w:val="003B0F3D"/>
    <w:rsid w:val="003B382E"/>
    <w:rsid w:val="003B713A"/>
    <w:rsid w:val="003C4023"/>
    <w:rsid w:val="003C680A"/>
    <w:rsid w:val="003D0A59"/>
    <w:rsid w:val="003D2173"/>
    <w:rsid w:val="003D23E8"/>
    <w:rsid w:val="003D545C"/>
    <w:rsid w:val="003D63B3"/>
    <w:rsid w:val="003E2D7E"/>
    <w:rsid w:val="003E34E0"/>
    <w:rsid w:val="003E460A"/>
    <w:rsid w:val="003E4A1D"/>
    <w:rsid w:val="003E5B1E"/>
    <w:rsid w:val="003E6866"/>
    <w:rsid w:val="003F2F3A"/>
    <w:rsid w:val="003F492D"/>
    <w:rsid w:val="003F7580"/>
    <w:rsid w:val="003F7F8E"/>
    <w:rsid w:val="0040141E"/>
    <w:rsid w:val="00404A3B"/>
    <w:rsid w:val="00404D4A"/>
    <w:rsid w:val="00405F7B"/>
    <w:rsid w:val="00410450"/>
    <w:rsid w:val="004104A7"/>
    <w:rsid w:val="00413ECD"/>
    <w:rsid w:val="00414746"/>
    <w:rsid w:val="00424044"/>
    <w:rsid w:val="00424589"/>
    <w:rsid w:val="00426614"/>
    <w:rsid w:val="0043214B"/>
    <w:rsid w:val="00437B4D"/>
    <w:rsid w:val="00440AED"/>
    <w:rsid w:val="00440B2A"/>
    <w:rsid w:val="00441EFF"/>
    <w:rsid w:val="00442A7A"/>
    <w:rsid w:val="004468FE"/>
    <w:rsid w:val="0045237F"/>
    <w:rsid w:val="004545DF"/>
    <w:rsid w:val="0046354C"/>
    <w:rsid w:val="00464C59"/>
    <w:rsid w:val="004679E0"/>
    <w:rsid w:val="0047081D"/>
    <w:rsid w:val="004750B2"/>
    <w:rsid w:val="004771CF"/>
    <w:rsid w:val="00477576"/>
    <w:rsid w:val="0048486C"/>
    <w:rsid w:val="00484E36"/>
    <w:rsid w:val="004851D9"/>
    <w:rsid w:val="0049175F"/>
    <w:rsid w:val="00492D82"/>
    <w:rsid w:val="0049492A"/>
    <w:rsid w:val="004A6256"/>
    <w:rsid w:val="004A62A5"/>
    <w:rsid w:val="004B1AA8"/>
    <w:rsid w:val="004B6A49"/>
    <w:rsid w:val="004C079E"/>
    <w:rsid w:val="004C1BD5"/>
    <w:rsid w:val="004C246E"/>
    <w:rsid w:val="004C7CB3"/>
    <w:rsid w:val="004D0F68"/>
    <w:rsid w:val="004D3B5B"/>
    <w:rsid w:val="004E2F88"/>
    <w:rsid w:val="004E50B5"/>
    <w:rsid w:val="004E6215"/>
    <w:rsid w:val="004E66BD"/>
    <w:rsid w:val="004E6CCA"/>
    <w:rsid w:val="004E72B6"/>
    <w:rsid w:val="004F06E8"/>
    <w:rsid w:val="004F638B"/>
    <w:rsid w:val="005007E5"/>
    <w:rsid w:val="00506E3F"/>
    <w:rsid w:val="00510332"/>
    <w:rsid w:val="005106B4"/>
    <w:rsid w:val="00511E7D"/>
    <w:rsid w:val="0051381B"/>
    <w:rsid w:val="00513F0C"/>
    <w:rsid w:val="00515158"/>
    <w:rsid w:val="00515EEE"/>
    <w:rsid w:val="005168BC"/>
    <w:rsid w:val="005251E6"/>
    <w:rsid w:val="00526AC4"/>
    <w:rsid w:val="005308B5"/>
    <w:rsid w:val="00532675"/>
    <w:rsid w:val="00535130"/>
    <w:rsid w:val="00537EE7"/>
    <w:rsid w:val="005432A1"/>
    <w:rsid w:val="00545D10"/>
    <w:rsid w:val="0054638B"/>
    <w:rsid w:val="00551D64"/>
    <w:rsid w:val="0055261F"/>
    <w:rsid w:val="00553474"/>
    <w:rsid w:val="005567E6"/>
    <w:rsid w:val="00561C68"/>
    <w:rsid w:val="00562057"/>
    <w:rsid w:val="005634D6"/>
    <w:rsid w:val="00567DE7"/>
    <w:rsid w:val="005701C2"/>
    <w:rsid w:val="00571124"/>
    <w:rsid w:val="00573A09"/>
    <w:rsid w:val="00573E2A"/>
    <w:rsid w:val="0057587C"/>
    <w:rsid w:val="00576663"/>
    <w:rsid w:val="00577C5F"/>
    <w:rsid w:val="005809E1"/>
    <w:rsid w:val="00584549"/>
    <w:rsid w:val="0058649D"/>
    <w:rsid w:val="0058773E"/>
    <w:rsid w:val="00587A19"/>
    <w:rsid w:val="005965A1"/>
    <w:rsid w:val="005A0156"/>
    <w:rsid w:val="005A45EA"/>
    <w:rsid w:val="005A484F"/>
    <w:rsid w:val="005A5897"/>
    <w:rsid w:val="005A5D80"/>
    <w:rsid w:val="005A60F1"/>
    <w:rsid w:val="005B3CC0"/>
    <w:rsid w:val="005C7749"/>
    <w:rsid w:val="005C799D"/>
    <w:rsid w:val="005D1288"/>
    <w:rsid w:val="005D2A57"/>
    <w:rsid w:val="005D40D4"/>
    <w:rsid w:val="005E061C"/>
    <w:rsid w:val="005E0F2A"/>
    <w:rsid w:val="005E43D1"/>
    <w:rsid w:val="005E6635"/>
    <w:rsid w:val="005E76A9"/>
    <w:rsid w:val="005F5400"/>
    <w:rsid w:val="005F58C2"/>
    <w:rsid w:val="005F64F8"/>
    <w:rsid w:val="005F666D"/>
    <w:rsid w:val="00603038"/>
    <w:rsid w:val="00607171"/>
    <w:rsid w:val="00610536"/>
    <w:rsid w:val="00611403"/>
    <w:rsid w:val="00611DBB"/>
    <w:rsid w:val="006166F0"/>
    <w:rsid w:val="006202BF"/>
    <w:rsid w:val="00622CB8"/>
    <w:rsid w:val="00625F49"/>
    <w:rsid w:val="006270EE"/>
    <w:rsid w:val="00630C11"/>
    <w:rsid w:val="00630D00"/>
    <w:rsid w:val="0063237C"/>
    <w:rsid w:val="006336FF"/>
    <w:rsid w:val="00635C22"/>
    <w:rsid w:val="006424C7"/>
    <w:rsid w:val="00647198"/>
    <w:rsid w:val="00655484"/>
    <w:rsid w:val="0065626A"/>
    <w:rsid w:val="006577D3"/>
    <w:rsid w:val="00662554"/>
    <w:rsid w:val="0066364E"/>
    <w:rsid w:val="00670D44"/>
    <w:rsid w:val="00672C84"/>
    <w:rsid w:val="006774CF"/>
    <w:rsid w:val="006817C1"/>
    <w:rsid w:val="0068233A"/>
    <w:rsid w:val="006861AA"/>
    <w:rsid w:val="00693575"/>
    <w:rsid w:val="00697119"/>
    <w:rsid w:val="006A1FD8"/>
    <w:rsid w:val="006A396D"/>
    <w:rsid w:val="006A4012"/>
    <w:rsid w:val="006A5010"/>
    <w:rsid w:val="006A52D7"/>
    <w:rsid w:val="006C0743"/>
    <w:rsid w:val="006C1242"/>
    <w:rsid w:val="006C39BA"/>
    <w:rsid w:val="006D0387"/>
    <w:rsid w:val="006D2FFB"/>
    <w:rsid w:val="006D3448"/>
    <w:rsid w:val="006D347A"/>
    <w:rsid w:val="006D70C8"/>
    <w:rsid w:val="006E0009"/>
    <w:rsid w:val="006E0275"/>
    <w:rsid w:val="006E3468"/>
    <w:rsid w:val="006E3A37"/>
    <w:rsid w:val="006E3E61"/>
    <w:rsid w:val="006E5CD4"/>
    <w:rsid w:val="006E6FEE"/>
    <w:rsid w:val="006E73FA"/>
    <w:rsid w:val="006E7ACA"/>
    <w:rsid w:val="006F05C2"/>
    <w:rsid w:val="006F08BF"/>
    <w:rsid w:val="006F0A72"/>
    <w:rsid w:val="006F293A"/>
    <w:rsid w:val="006F5976"/>
    <w:rsid w:val="00706341"/>
    <w:rsid w:val="007126C4"/>
    <w:rsid w:val="007163C7"/>
    <w:rsid w:val="007173E3"/>
    <w:rsid w:val="00720D8D"/>
    <w:rsid w:val="00723D0D"/>
    <w:rsid w:val="0072406B"/>
    <w:rsid w:val="007249F5"/>
    <w:rsid w:val="00727E77"/>
    <w:rsid w:val="00730A6E"/>
    <w:rsid w:val="00730C92"/>
    <w:rsid w:val="007340CB"/>
    <w:rsid w:val="00735AB8"/>
    <w:rsid w:val="00741476"/>
    <w:rsid w:val="007416B1"/>
    <w:rsid w:val="0074664F"/>
    <w:rsid w:val="007553E3"/>
    <w:rsid w:val="00755814"/>
    <w:rsid w:val="007562F6"/>
    <w:rsid w:val="0076126B"/>
    <w:rsid w:val="00763B79"/>
    <w:rsid w:val="00773E81"/>
    <w:rsid w:val="007771E0"/>
    <w:rsid w:val="0078223D"/>
    <w:rsid w:val="00784D0E"/>
    <w:rsid w:val="00791361"/>
    <w:rsid w:val="007921A9"/>
    <w:rsid w:val="0079253E"/>
    <w:rsid w:val="00794549"/>
    <w:rsid w:val="00794631"/>
    <w:rsid w:val="00795E55"/>
    <w:rsid w:val="00796601"/>
    <w:rsid w:val="007968FE"/>
    <w:rsid w:val="007969CE"/>
    <w:rsid w:val="007A527B"/>
    <w:rsid w:val="007B2FFA"/>
    <w:rsid w:val="007B3352"/>
    <w:rsid w:val="007B42D6"/>
    <w:rsid w:val="007B59FC"/>
    <w:rsid w:val="007B6D23"/>
    <w:rsid w:val="007C108E"/>
    <w:rsid w:val="007D09C7"/>
    <w:rsid w:val="007D1270"/>
    <w:rsid w:val="007D3086"/>
    <w:rsid w:val="007D39AD"/>
    <w:rsid w:val="007D572A"/>
    <w:rsid w:val="007E02D9"/>
    <w:rsid w:val="007E4654"/>
    <w:rsid w:val="007E5005"/>
    <w:rsid w:val="007E58A4"/>
    <w:rsid w:val="007E5938"/>
    <w:rsid w:val="007F096F"/>
    <w:rsid w:val="007F0E06"/>
    <w:rsid w:val="007F36BC"/>
    <w:rsid w:val="00800F2B"/>
    <w:rsid w:val="008028F1"/>
    <w:rsid w:val="00803A62"/>
    <w:rsid w:val="0080413A"/>
    <w:rsid w:val="00810716"/>
    <w:rsid w:val="00811CA4"/>
    <w:rsid w:val="008125B9"/>
    <w:rsid w:val="00816E6B"/>
    <w:rsid w:val="00821EE8"/>
    <w:rsid w:val="00823413"/>
    <w:rsid w:val="00824082"/>
    <w:rsid w:val="00825DCC"/>
    <w:rsid w:val="00826A87"/>
    <w:rsid w:val="008340DD"/>
    <w:rsid w:val="00835FBD"/>
    <w:rsid w:val="008402A3"/>
    <w:rsid w:val="00841A2B"/>
    <w:rsid w:val="008458F1"/>
    <w:rsid w:val="0085096B"/>
    <w:rsid w:val="008542EB"/>
    <w:rsid w:val="00855DD6"/>
    <w:rsid w:val="00860E27"/>
    <w:rsid w:val="00860F18"/>
    <w:rsid w:val="00870DA0"/>
    <w:rsid w:val="00871CBF"/>
    <w:rsid w:val="00871DDB"/>
    <w:rsid w:val="00876937"/>
    <w:rsid w:val="00877C41"/>
    <w:rsid w:val="008838C4"/>
    <w:rsid w:val="008925B7"/>
    <w:rsid w:val="008958A2"/>
    <w:rsid w:val="008A23F6"/>
    <w:rsid w:val="008A6A6D"/>
    <w:rsid w:val="008C17DF"/>
    <w:rsid w:val="008C251C"/>
    <w:rsid w:val="008C2CAE"/>
    <w:rsid w:val="008C3796"/>
    <w:rsid w:val="008C4C13"/>
    <w:rsid w:val="008C53B8"/>
    <w:rsid w:val="008C5942"/>
    <w:rsid w:val="008C67B8"/>
    <w:rsid w:val="008D05F1"/>
    <w:rsid w:val="008D6A60"/>
    <w:rsid w:val="008E0C21"/>
    <w:rsid w:val="008E5E79"/>
    <w:rsid w:val="008E642B"/>
    <w:rsid w:val="008F21CD"/>
    <w:rsid w:val="008F3220"/>
    <w:rsid w:val="008F712E"/>
    <w:rsid w:val="008F75B6"/>
    <w:rsid w:val="00902312"/>
    <w:rsid w:val="009029F2"/>
    <w:rsid w:val="00905E58"/>
    <w:rsid w:val="00906913"/>
    <w:rsid w:val="00912BF6"/>
    <w:rsid w:val="009135D1"/>
    <w:rsid w:val="00913834"/>
    <w:rsid w:val="009165D9"/>
    <w:rsid w:val="009205F8"/>
    <w:rsid w:val="00922CF2"/>
    <w:rsid w:val="00923807"/>
    <w:rsid w:val="00924EF8"/>
    <w:rsid w:val="00925857"/>
    <w:rsid w:val="00931271"/>
    <w:rsid w:val="009329B1"/>
    <w:rsid w:val="00935D5A"/>
    <w:rsid w:val="00946320"/>
    <w:rsid w:val="00951ADA"/>
    <w:rsid w:val="00951F16"/>
    <w:rsid w:val="00956421"/>
    <w:rsid w:val="0095643C"/>
    <w:rsid w:val="009647B8"/>
    <w:rsid w:val="0096496F"/>
    <w:rsid w:val="00965A84"/>
    <w:rsid w:val="0096631E"/>
    <w:rsid w:val="009722B2"/>
    <w:rsid w:val="009732DF"/>
    <w:rsid w:val="00973F1C"/>
    <w:rsid w:val="009771A6"/>
    <w:rsid w:val="00980E6A"/>
    <w:rsid w:val="0098189D"/>
    <w:rsid w:val="00982EE3"/>
    <w:rsid w:val="00983A44"/>
    <w:rsid w:val="00985054"/>
    <w:rsid w:val="009868C0"/>
    <w:rsid w:val="00986C78"/>
    <w:rsid w:val="009927B0"/>
    <w:rsid w:val="00995196"/>
    <w:rsid w:val="00995215"/>
    <w:rsid w:val="009A24AD"/>
    <w:rsid w:val="009A6DAE"/>
    <w:rsid w:val="009A715F"/>
    <w:rsid w:val="009B0883"/>
    <w:rsid w:val="009B5D7B"/>
    <w:rsid w:val="009B63A4"/>
    <w:rsid w:val="009B667A"/>
    <w:rsid w:val="009B6A47"/>
    <w:rsid w:val="009C0B76"/>
    <w:rsid w:val="009C1E74"/>
    <w:rsid w:val="009C2865"/>
    <w:rsid w:val="009C2DAA"/>
    <w:rsid w:val="009C75E4"/>
    <w:rsid w:val="009D0D4C"/>
    <w:rsid w:val="009D281C"/>
    <w:rsid w:val="009D7DA0"/>
    <w:rsid w:val="009E13CD"/>
    <w:rsid w:val="009E1DD4"/>
    <w:rsid w:val="009E4ACE"/>
    <w:rsid w:val="009E5FCD"/>
    <w:rsid w:val="009F511E"/>
    <w:rsid w:val="00A02046"/>
    <w:rsid w:val="00A0204E"/>
    <w:rsid w:val="00A023E6"/>
    <w:rsid w:val="00A0356B"/>
    <w:rsid w:val="00A04C38"/>
    <w:rsid w:val="00A05F9E"/>
    <w:rsid w:val="00A06B6B"/>
    <w:rsid w:val="00A130AE"/>
    <w:rsid w:val="00A14D98"/>
    <w:rsid w:val="00A151F9"/>
    <w:rsid w:val="00A156D5"/>
    <w:rsid w:val="00A22A5D"/>
    <w:rsid w:val="00A2403C"/>
    <w:rsid w:val="00A24A76"/>
    <w:rsid w:val="00A276A2"/>
    <w:rsid w:val="00A316C8"/>
    <w:rsid w:val="00A32C8A"/>
    <w:rsid w:val="00A33CF0"/>
    <w:rsid w:val="00A3514F"/>
    <w:rsid w:val="00A354C9"/>
    <w:rsid w:val="00A3655C"/>
    <w:rsid w:val="00A410FA"/>
    <w:rsid w:val="00A425EA"/>
    <w:rsid w:val="00A4304D"/>
    <w:rsid w:val="00A432F3"/>
    <w:rsid w:val="00A52098"/>
    <w:rsid w:val="00A607E5"/>
    <w:rsid w:val="00A62D2A"/>
    <w:rsid w:val="00A646F3"/>
    <w:rsid w:val="00A65FC0"/>
    <w:rsid w:val="00A660B9"/>
    <w:rsid w:val="00A705CD"/>
    <w:rsid w:val="00A81008"/>
    <w:rsid w:val="00A81351"/>
    <w:rsid w:val="00A83161"/>
    <w:rsid w:val="00A86171"/>
    <w:rsid w:val="00A902A6"/>
    <w:rsid w:val="00A959E4"/>
    <w:rsid w:val="00AA5345"/>
    <w:rsid w:val="00AB203E"/>
    <w:rsid w:val="00AB2C17"/>
    <w:rsid w:val="00AB5562"/>
    <w:rsid w:val="00AB576A"/>
    <w:rsid w:val="00AC40A7"/>
    <w:rsid w:val="00AC498E"/>
    <w:rsid w:val="00AC652E"/>
    <w:rsid w:val="00AD2579"/>
    <w:rsid w:val="00AD2F73"/>
    <w:rsid w:val="00AD3454"/>
    <w:rsid w:val="00AD5E7D"/>
    <w:rsid w:val="00AE29E2"/>
    <w:rsid w:val="00AE2EA4"/>
    <w:rsid w:val="00AE6A2A"/>
    <w:rsid w:val="00AF0E35"/>
    <w:rsid w:val="00AF7FA3"/>
    <w:rsid w:val="00B0022A"/>
    <w:rsid w:val="00B014A0"/>
    <w:rsid w:val="00B023E7"/>
    <w:rsid w:val="00B100ED"/>
    <w:rsid w:val="00B1231C"/>
    <w:rsid w:val="00B16965"/>
    <w:rsid w:val="00B16BCF"/>
    <w:rsid w:val="00B1716D"/>
    <w:rsid w:val="00B22313"/>
    <w:rsid w:val="00B22894"/>
    <w:rsid w:val="00B352AE"/>
    <w:rsid w:val="00B37A3C"/>
    <w:rsid w:val="00B41F55"/>
    <w:rsid w:val="00B42344"/>
    <w:rsid w:val="00B42C5B"/>
    <w:rsid w:val="00B43A62"/>
    <w:rsid w:val="00B44CE5"/>
    <w:rsid w:val="00B47628"/>
    <w:rsid w:val="00B5163E"/>
    <w:rsid w:val="00B525FE"/>
    <w:rsid w:val="00B543B9"/>
    <w:rsid w:val="00B61473"/>
    <w:rsid w:val="00B62DEE"/>
    <w:rsid w:val="00B63792"/>
    <w:rsid w:val="00B63A1F"/>
    <w:rsid w:val="00B66172"/>
    <w:rsid w:val="00B7018D"/>
    <w:rsid w:val="00B718BA"/>
    <w:rsid w:val="00B80868"/>
    <w:rsid w:val="00B827BA"/>
    <w:rsid w:val="00B8435D"/>
    <w:rsid w:val="00B85FF7"/>
    <w:rsid w:val="00B86673"/>
    <w:rsid w:val="00B97167"/>
    <w:rsid w:val="00BA0965"/>
    <w:rsid w:val="00BA190D"/>
    <w:rsid w:val="00BA4676"/>
    <w:rsid w:val="00BA7734"/>
    <w:rsid w:val="00BB4547"/>
    <w:rsid w:val="00BB5011"/>
    <w:rsid w:val="00BB751A"/>
    <w:rsid w:val="00BC2251"/>
    <w:rsid w:val="00BC2AE6"/>
    <w:rsid w:val="00BC3358"/>
    <w:rsid w:val="00BC355B"/>
    <w:rsid w:val="00BC36A0"/>
    <w:rsid w:val="00BC3F5D"/>
    <w:rsid w:val="00BC449C"/>
    <w:rsid w:val="00BC463E"/>
    <w:rsid w:val="00BC7D6E"/>
    <w:rsid w:val="00BD071E"/>
    <w:rsid w:val="00BD151F"/>
    <w:rsid w:val="00BD5A41"/>
    <w:rsid w:val="00BD7ECF"/>
    <w:rsid w:val="00BE049A"/>
    <w:rsid w:val="00BE1096"/>
    <w:rsid w:val="00BE1570"/>
    <w:rsid w:val="00BE7DC0"/>
    <w:rsid w:val="00BF03E0"/>
    <w:rsid w:val="00BF2550"/>
    <w:rsid w:val="00BF3FCE"/>
    <w:rsid w:val="00BF4CE7"/>
    <w:rsid w:val="00C01A31"/>
    <w:rsid w:val="00C0304D"/>
    <w:rsid w:val="00C10628"/>
    <w:rsid w:val="00C10EA0"/>
    <w:rsid w:val="00C15155"/>
    <w:rsid w:val="00C221CE"/>
    <w:rsid w:val="00C247FF"/>
    <w:rsid w:val="00C26632"/>
    <w:rsid w:val="00C274F3"/>
    <w:rsid w:val="00C33017"/>
    <w:rsid w:val="00C33716"/>
    <w:rsid w:val="00C3514D"/>
    <w:rsid w:val="00C43490"/>
    <w:rsid w:val="00C4562E"/>
    <w:rsid w:val="00C46D25"/>
    <w:rsid w:val="00C46EF8"/>
    <w:rsid w:val="00C47218"/>
    <w:rsid w:val="00C511AB"/>
    <w:rsid w:val="00C518EB"/>
    <w:rsid w:val="00C5334C"/>
    <w:rsid w:val="00C53E22"/>
    <w:rsid w:val="00C702EF"/>
    <w:rsid w:val="00C703A7"/>
    <w:rsid w:val="00C72F1A"/>
    <w:rsid w:val="00C7373A"/>
    <w:rsid w:val="00C77F61"/>
    <w:rsid w:val="00C90B40"/>
    <w:rsid w:val="00C924B6"/>
    <w:rsid w:val="00C92E4D"/>
    <w:rsid w:val="00C955C9"/>
    <w:rsid w:val="00C96D55"/>
    <w:rsid w:val="00CA10A7"/>
    <w:rsid w:val="00CA4A06"/>
    <w:rsid w:val="00CA5403"/>
    <w:rsid w:val="00CA774E"/>
    <w:rsid w:val="00CB0264"/>
    <w:rsid w:val="00CB05CE"/>
    <w:rsid w:val="00CB46C3"/>
    <w:rsid w:val="00CB4D5D"/>
    <w:rsid w:val="00CB526A"/>
    <w:rsid w:val="00CC0647"/>
    <w:rsid w:val="00CC23C9"/>
    <w:rsid w:val="00CC5870"/>
    <w:rsid w:val="00CC6255"/>
    <w:rsid w:val="00CC64C2"/>
    <w:rsid w:val="00CD0388"/>
    <w:rsid w:val="00CD694E"/>
    <w:rsid w:val="00CE06E2"/>
    <w:rsid w:val="00CE141E"/>
    <w:rsid w:val="00CE2A42"/>
    <w:rsid w:val="00CE7C8F"/>
    <w:rsid w:val="00CF00D2"/>
    <w:rsid w:val="00CF30D4"/>
    <w:rsid w:val="00CF4317"/>
    <w:rsid w:val="00CF5E08"/>
    <w:rsid w:val="00CF669A"/>
    <w:rsid w:val="00D0103B"/>
    <w:rsid w:val="00D023B0"/>
    <w:rsid w:val="00D024F9"/>
    <w:rsid w:val="00D03903"/>
    <w:rsid w:val="00D039BC"/>
    <w:rsid w:val="00D06344"/>
    <w:rsid w:val="00D07DB9"/>
    <w:rsid w:val="00D11046"/>
    <w:rsid w:val="00D1138B"/>
    <w:rsid w:val="00D11569"/>
    <w:rsid w:val="00D12002"/>
    <w:rsid w:val="00D13D57"/>
    <w:rsid w:val="00D152B5"/>
    <w:rsid w:val="00D209F4"/>
    <w:rsid w:val="00D2251E"/>
    <w:rsid w:val="00D2265C"/>
    <w:rsid w:val="00D2315B"/>
    <w:rsid w:val="00D2321F"/>
    <w:rsid w:val="00D25D04"/>
    <w:rsid w:val="00D34251"/>
    <w:rsid w:val="00D36982"/>
    <w:rsid w:val="00D36FC8"/>
    <w:rsid w:val="00D37B16"/>
    <w:rsid w:val="00D40067"/>
    <w:rsid w:val="00D4247C"/>
    <w:rsid w:val="00D527E3"/>
    <w:rsid w:val="00D533E6"/>
    <w:rsid w:val="00D53DDC"/>
    <w:rsid w:val="00D629BE"/>
    <w:rsid w:val="00D64672"/>
    <w:rsid w:val="00D64674"/>
    <w:rsid w:val="00D72932"/>
    <w:rsid w:val="00D74227"/>
    <w:rsid w:val="00D76C71"/>
    <w:rsid w:val="00D83AA1"/>
    <w:rsid w:val="00D9265B"/>
    <w:rsid w:val="00D93684"/>
    <w:rsid w:val="00DA3273"/>
    <w:rsid w:val="00DA53B0"/>
    <w:rsid w:val="00DA5D53"/>
    <w:rsid w:val="00DA655E"/>
    <w:rsid w:val="00DA7109"/>
    <w:rsid w:val="00DB0099"/>
    <w:rsid w:val="00DB155D"/>
    <w:rsid w:val="00DB24D1"/>
    <w:rsid w:val="00DC3B1C"/>
    <w:rsid w:val="00DC7B74"/>
    <w:rsid w:val="00DC7E89"/>
    <w:rsid w:val="00DD1B8B"/>
    <w:rsid w:val="00DD2314"/>
    <w:rsid w:val="00DD26AF"/>
    <w:rsid w:val="00DD317F"/>
    <w:rsid w:val="00DD3E09"/>
    <w:rsid w:val="00DD5CF8"/>
    <w:rsid w:val="00DE4869"/>
    <w:rsid w:val="00DE692E"/>
    <w:rsid w:val="00DE6F34"/>
    <w:rsid w:val="00DF0933"/>
    <w:rsid w:val="00DF5320"/>
    <w:rsid w:val="00DF632E"/>
    <w:rsid w:val="00E03FAE"/>
    <w:rsid w:val="00E0417F"/>
    <w:rsid w:val="00E1299F"/>
    <w:rsid w:val="00E13548"/>
    <w:rsid w:val="00E22004"/>
    <w:rsid w:val="00E23AFE"/>
    <w:rsid w:val="00E263C8"/>
    <w:rsid w:val="00E31303"/>
    <w:rsid w:val="00E31E7C"/>
    <w:rsid w:val="00E328C3"/>
    <w:rsid w:val="00E34A4F"/>
    <w:rsid w:val="00E35EE0"/>
    <w:rsid w:val="00E3604F"/>
    <w:rsid w:val="00E40E04"/>
    <w:rsid w:val="00E41A8F"/>
    <w:rsid w:val="00E425E1"/>
    <w:rsid w:val="00E438F7"/>
    <w:rsid w:val="00E45CDE"/>
    <w:rsid w:val="00E5248E"/>
    <w:rsid w:val="00E53C2B"/>
    <w:rsid w:val="00E55268"/>
    <w:rsid w:val="00E564F9"/>
    <w:rsid w:val="00E62957"/>
    <w:rsid w:val="00E67CD3"/>
    <w:rsid w:val="00E7212C"/>
    <w:rsid w:val="00E732FB"/>
    <w:rsid w:val="00E81486"/>
    <w:rsid w:val="00E8311C"/>
    <w:rsid w:val="00E865CF"/>
    <w:rsid w:val="00E87908"/>
    <w:rsid w:val="00E9578F"/>
    <w:rsid w:val="00E9663C"/>
    <w:rsid w:val="00E96FAF"/>
    <w:rsid w:val="00E9776B"/>
    <w:rsid w:val="00EA2612"/>
    <w:rsid w:val="00EA3006"/>
    <w:rsid w:val="00EA4919"/>
    <w:rsid w:val="00EB0BB9"/>
    <w:rsid w:val="00EB1203"/>
    <w:rsid w:val="00EB2506"/>
    <w:rsid w:val="00EB2588"/>
    <w:rsid w:val="00EB43CE"/>
    <w:rsid w:val="00EC003C"/>
    <w:rsid w:val="00EC13DC"/>
    <w:rsid w:val="00EC17A9"/>
    <w:rsid w:val="00EC28BE"/>
    <w:rsid w:val="00EC79E0"/>
    <w:rsid w:val="00ED128E"/>
    <w:rsid w:val="00ED1731"/>
    <w:rsid w:val="00ED2BA2"/>
    <w:rsid w:val="00ED4253"/>
    <w:rsid w:val="00EE1A58"/>
    <w:rsid w:val="00EE5B5C"/>
    <w:rsid w:val="00EE5E81"/>
    <w:rsid w:val="00EE6BEF"/>
    <w:rsid w:val="00EE7EDE"/>
    <w:rsid w:val="00EF1EF0"/>
    <w:rsid w:val="00EF4E4B"/>
    <w:rsid w:val="00F0520A"/>
    <w:rsid w:val="00F05352"/>
    <w:rsid w:val="00F11FC9"/>
    <w:rsid w:val="00F15CED"/>
    <w:rsid w:val="00F2517C"/>
    <w:rsid w:val="00F26689"/>
    <w:rsid w:val="00F27271"/>
    <w:rsid w:val="00F30C74"/>
    <w:rsid w:val="00F327FB"/>
    <w:rsid w:val="00F35806"/>
    <w:rsid w:val="00F37FC8"/>
    <w:rsid w:val="00F41224"/>
    <w:rsid w:val="00F43210"/>
    <w:rsid w:val="00F4678E"/>
    <w:rsid w:val="00F471D0"/>
    <w:rsid w:val="00F52EFF"/>
    <w:rsid w:val="00F53040"/>
    <w:rsid w:val="00F53811"/>
    <w:rsid w:val="00F5505D"/>
    <w:rsid w:val="00F55259"/>
    <w:rsid w:val="00F55569"/>
    <w:rsid w:val="00F609C7"/>
    <w:rsid w:val="00F6466E"/>
    <w:rsid w:val="00F67AA1"/>
    <w:rsid w:val="00F7161B"/>
    <w:rsid w:val="00F7296B"/>
    <w:rsid w:val="00F740D7"/>
    <w:rsid w:val="00F74305"/>
    <w:rsid w:val="00F77138"/>
    <w:rsid w:val="00F803AC"/>
    <w:rsid w:val="00F81F86"/>
    <w:rsid w:val="00F8204B"/>
    <w:rsid w:val="00F82F4B"/>
    <w:rsid w:val="00F83DC6"/>
    <w:rsid w:val="00F841E7"/>
    <w:rsid w:val="00F90030"/>
    <w:rsid w:val="00FA15EB"/>
    <w:rsid w:val="00FA3EE3"/>
    <w:rsid w:val="00FA5642"/>
    <w:rsid w:val="00FA56A4"/>
    <w:rsid w:val="00FB0179"/>
    <w:rsid w:val="00FB032E"/>
    <w:rsid w:val="00FB07A4"/>
    <w:rsid w:val="00FB1A39"/>
    <w:rsid w:val="00FB331C"/>
    <w:rsid w:val="00FB6FAC"/>
    <w:rsid w:val="00FC3DA3"/>
    <w:rsid w:val="00FC75E9"/>
    <w:rsid w:val="00FD26D4"/>
    <w:rsid w:val="00FD27F3"/>
    <w:rsid w:val="00FD6CCD"/>
    <w:rsid w:val="00FE3C4D"/>
    <w:rsid w:val="00FE4F85"/>
    <w:rsid w:val="00FE7FCB"/>
    <w:rsid w:val="00FF2768"/>
    <w:rsid w:val="00FF349F"/>
    <w:rsid w:val="00FF483A"/>
    <w:rsid w:val="00FF678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45D4"/>
  <w15:chartTrackingRefBased/>
  <w15:docId w15:val="{3DD00252-A03A-A444-B33D-E8C92B7E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8BE"/>
    <w:pPr>
      <w:tabs>
        <w:tab w:val="center" w:pos="4680"/>
        <w:tab w:val="right" w:pos="9360"/>
      </w:tabs>
    </w:pPr>
  </w:style>
  <w:style w:type="character" w:customStyle="1" w:styleId="HeaderChar">
    <w:name w:val="Header Char"/>
    <w:basedOn w:val="DefaultParagraphFont"/>
    <w:link w:val="Header"/>
    <w:uiPriority w:val="99"/>
    <w:rsid w:val="00EC28BE"/>
  </w:style>
  <w:style w:type="paragraph" w:styleId="Footer">
    <w:name w:val="footer"/>
    <w:basedOn w:val="Normal"/>
    <w:link w:val="FooterChar"/>
    <w:uiPriority w:val="99"/>
    <w:unhideWhenUsed/>
    <w:rsid w:val="00EC28BE"/>
    <w:pPr>
      <w:tabs>
        <w:tab w:val="center" w:pos="4680"/>
        <w:tab w:val="right" w:pos="9360"/>
      </w:tabs>
    </w:pPr>
  </w:style>
  <w:style w:type="character" w:customStyle="1" w:styleId="FooterChar">
    <w:name w:val="Footer Char"/>
    <w:basedOn w:val="DefaultParagraphFont"/>
    <w:link w:val="Footer"/>
    <w:uiPriority w:val="99"/>
    <w:rsid w:val="00EC28BE"/>
  </w:style>
  <w:style w:type="paragraph" w:styleId="BalloonText">
    <w:name w:val="Balloon Text"/>
    <w:basedOn w:val="Normal"/>
    <w:link w:val="BalloonTextChar"/>
    <w:uiPriority w:val="99"/>
    <w:semiHidden/>
    <w:unhideWhenUsed/>
    <w:rsid w:val="00577C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C5F"/>
    <w:rPr>
      <w:rFonts w:ascii="Segoe UI" w:hAnsi="Segoe UI" w:cs="Segoe UI"/>
      <w:sz w:val="18"/>
      <w:szCs w:val="18"/>
    </w:rPr>
  </w:style>
  <w:style w:type="paragraph" w:styleId="ListParagraph">
    <w:name w:val="List Paragraph"/>
    <w:basedOn w:val="Normal"/>
    <w:uiPriority w:val="34"/>
    <w:qFormat/>
    <w:rsid w:val="00224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Harvani Sumawijaya</dc:creator>
  <cp:keywords/>
  <dc:description/>
  <cp:lastModifiedBy>Matthew</cp:lastModifiedBy>
  <cp:revision>3</cp:revision>
  <dcterms:created xsi:type="dcterms:W3CDTF">2020-10-24T06:31:00Z</dcterms:created>
  <dcterms:modified xsi:type="dcterms:W3CDTF">2020-10-28T13:12:00Z</dcterms:modified>
</cp:coreProperties>
</file>