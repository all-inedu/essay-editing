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1062DCDD" w:rsidR="00651490" w:rsidRPr="00651490" w:rsidRDefault="00310956" w:rsidP="00651490">
      <w:pPr>
        <w:rPr>
          <w:rFonts w:ascii="Times New Roman" w:eastAsia="Times New Roman" w:hAnsi="Times New Roman" w:cs="Times New Roman"/>
          <w:color w:val="0070C0"/>
        </w:rPr>
      </w:pPr>
      <w:r w:rsidRPr="00310956">
        <w:rPr>
          <w:rFonts w:ascii="Arial" w:eastAsia="Times New Roman" w:hAnsi="Arial" w:cs="Arial"/>
          <w:b/>
          <w:bCs/>
          <w:color w:val="0070C0"/>
          <w:sz w:val="22"/>
          <w:szCs w:val="22"/>
          <w:shd w:val="clear" w:color="auto" w:fill="FFFFFF"/>
        </w:rPr>
        <w:t>Please provide a statement that addresses your educational journey, your reasons for transferring, and the objectives you hope to achieve. (Respond in 250-650 words.)</w:t>
      </w:r>
    </w:p>
    <w:p w14:paraId="260DF544" w14:textId="77777777" w:rsidR="00651490" w:rsidRPr="00651490" w:rsidRDefault="00651490" w:rsidP="00651490">
      <w:pPr>
        <w:rPr>
          <w:rFonts w:ascii="Times New Roman" w:eastAsia="Times New Roman" w:hAnsi="Times New Roman" w:cs="Times New Roman"/>
        </w:rPr>
      </w:pPr>
    </w:p>
    <w:p w14:paraId="71910529" w14:textId="77777777" w:rsidR="00CD6F60" w:rsidRDefault="00CD6F60" w:rsidP="00CD6F60">
      <w:pPr>
        <w:pStyle w:val="NormalWeb"/>
        <w:spacing w:before="0" w:beforeAutospacing="0" w:after="0" w:afterAutospacing="0"/>
        <w:jc w:val="both"/>
      </w:pPr>
      <w:r>
        <w:rPr>
          <w:rFonts w:ascii="Arial" w:hAnsi="Arial" w:cs="Arial"/>
          <w:color w:val="000000"/>
          <w:sz w:val="22"/>
          <w:szCs w:val="22"/>
          <w:shd w:val="clear" w:color="auto" w:fill="FFFFFF"/>
        </w:rPr>
        <w:t xml:space="preserve">I’m a “VIP” </w:t>
      </w:r>
      <w:r>
        <w:rPr>
          <w:rFonts w:ascii="Roboto" w:hAnsi="Roboto"/>
          <w:color w:val="000000"/>
          <w:sz w:val="22"/>
          <w:szCs w:val="22"/>
          <w:shd w:val="clear" w:color="auto" w:fill="FFFFFF"/>
        </w:rPr>
        <w:t>–</w:t>
      </w:r>
      <w:r>
        <w:rPr>
          <w:rFonts w:ascii="Arial" w:hAnsi="Arial" w:cs="Arial"/>
          <w:color w:val="000000"/>
          <w:sz w:val="22"/>
          <w:szCs w:val="22"/>
          <w:shd w:val="clear" w:color="auto" w:fill="FFFFFF"/>
        </w:rPr>
        <w:t xml:space="preserve"> the term coined for “Big Bang” fans. I’m so devoted to them that I would find myself constantly splurging on their merchandise despite its massive shipping costs. Realizing my liking and knowledge of Korean products as a business opportunity, my fellow VIP best friend and I started “</w:t>
      </w:r>
      <w:proofErr w:type="spellStart"/>
      <w:r>
        <w:rPr>
          <w:rFonts w:ascii="Arial" w:hAnsi="Arial" w:cs="Arial"/>
          <w:color w:val="000000"/>
          <w:sz w:val="22"/>
          <w:szCs w:val="22"/>
          <w:shd w:val="clear" w:color="auto" w:fill="FFFFFF"/>
        </w:rPr>
        <w:t>ShopZutter</w:t>
      </w:r>
      <w:proofErr w:type="spellEnd"/>
      <w:r>
        <w:rPr>
          <w:rFonts w:ascii="Arial" w:hAnsi="Arial" w:cs="Arial"/>
          <w:color w:val="000000"/>
          <w:sz w:val="22"/>
          <w:szCs w:val="22"/>
          <w:shd w:val="clear" w:color="auto" w:fill="FFFFFF"/>
        </w:rPr>
        <w:t xml:space="preserve">.” However, we failed because we lacked the operations and </w:t>
      </w:r>
      <w:commentRangeStart w:id="0"/>
      <w:r>
        <w:rPr>
          <w:rFonts w:ascii="Arial" w:hAnsi="Arial" w:cs="Arial"/>
          <w:color w:val="000000"/>
          <w:sz w:val="22"/>
          <w:szCs w:val="22"/>
          <w:shd w:val="clear" w:color="auto" w:fill="FFFFFF"/>
        </w:rPr>
        <w:t xml:space="preserve">legal knowledge </w:t>
      </w:r>
      <w:commentRangeEnd w:id="0"/>
      <w:r w:rsidR="003C5DCD">
        <w:rPr>
          <w:rStyle w:val="CommentReference"/>
          <w:rFonts w:asciiTheme="minorHAnsi" w:eastAsiaTheme="minorHAnsi" w:hAnsiTheme="minorHAnsi" w:cstheme="minorBidi"/>
        </w:rPr>
        <w:commentReference w:id="0"/>
      </w:r>
      <w:r>
        <w:rPr>
          <w:rFonts w:ascii="Arial" w:hAnsi="Arial" w:cs="Arial"/>
          <w:color w:val="000000"/>
          <w:sz w:val="22"/>
          <w:szCs w:val="22"/>
          <w:shd w:val="clear" w:color="auto" w:fill="FFFFFF"/>
        </w:rPr>
        <w:t xml:space="preserve">in marketing. Opening up </w:t>
      </w:r>
      <w:proofErr w:type="spellStart"/>
      <w:r>
        <w:rPr>
          <w:rFonts w:ascii="Arial" w:hAnsi="Arial" w:cs="Arial"/>
          <w:color w:val="000000"/>
          <w:sz w:val="22"/>
          <w:szCs w:val="22"/>
          <w:shd w:val="clear" w:color="auto" w:fill="FFFFFF"/>
        </w:rPr>
        <w:t>ShopZutter</w:t>
      </w:r>
      <w:proofErr w:type="spellEnd"/>
      <w:r>
        <w:rPr>
          <w:rFonts w:ascii="Arial" w:hAnsi="Arial" w:cs="Arial"/>
          <w:color w:val="000000"/>
          <w:sz w:val="22"/>
          <w:szCs w:val="22"/>
          <w:shd w:val="clear" w:color="auto" w:fill="FFFFFF"/>
        </w:rPr>
        <w:t xml:space="preserve"> showed me the struggles small businesses face without solid marketing strategies.</w:t>
      </w:r>
    </w:p>
    <w:p w14:paraId="637FF712" w14:textId="77777777" w:rsidR="00CD6F60" w:rsidRDefault="00CD6F60" w:rsidP="00CD6F60"/>
    <w:p w14:paraId="3F364D13" w14:textId="6C9B182E" w:rsidR="00CD6F60" w:rsidRDefault="00CD6F60" w:rsidP="00CD6F60">
      <w:pPr>
        <w:pStyle w:val="NormalWeb"/>
        <w:spacing w:before="0" w:beforeAutospacing="0" w:after="0" w:afterAutospacing="0"/>
        <w:jc w:val="both"/>
      </w:pPr>
      <w:r>
        <w:rPr>
          <w:rFonts w:ascii="Arial" w:hAnsi="Arial" w:cs="Arial"/>
          <w:color w:val="000000"/>
          <w:sz w:val="22"/>
          <w:szCs w:val="22"/>
          <w:shd w:val="clear" w:color="auto" w:fill="FFFFFF"/>
        </w:rPr>
        <w:t xml:space="preserve">Ever since, I’ve been more determined than ever to learn more about marketing. I became more observant and noticed why they </w:t>
      </w:r>
      <w:commentRangeStart w:id="1"/>
      <w:r>
        <w:rPr>
          <w:rFonts w:ascii="Arial" w:hAnsi="Arial" w:cs="Arial"/>
          <w:color w:val="000000"/>
          <w:sz w:val="22"/>
          <w:szCs w:val="22"/>
          <w:shd w:val="clear" w:color="auto" w:fill="FFFFFF"/>
        </w:rPr>
        <w:t xml:space="preserve">utilized G-Dragon's left side of the face on bottled tea packaging and studied Big Bang's international marketing </w:t>
      </w:r>
      <w:commentRangeEnd w:id="1"/>
      <w:r w:rsidR="003C5DCD">
        <w:rPr>
          <w:rStyle w:val="CommentReference"/>
          <w:rFonts w:asciiTheme="minorHAnsi" w:eastAsiaTheme="minorHAnsi" w:hAnsiTheme="minorHAnsi" w:cstheme="minorBidi"/>
        </w:rPr>
        <w:commentReference w:id="1"/>
      </w:r>
      <w:r>
        <w:rPr>
          <w:rFonts w:ascii="Arial" w:hAnsi="Arial" w:cs="Arial"/>
          <w:color w:val="000000"/>
          <w:sz w:val="22"/>
          <w:szCs w:val="22"/>
          <w:shd w:val="clear" w:color="auto" w:fill="FFFFFF"/>
        </w:rPr>
        <w:t xml:space="preserve">efforts - to which I was amazed by their digital marketing campaigns and their ability to build global hype that captured millions of hearts. </w:t>
      </w:r>
      <w:r>
        <w:rPr>
          <w:rFonts w:ascii="Roboto" w:hAnsi="Roboto"/>
          <w:color w:val="000000"/>
          <w:sz w:val="22"/>
          <w:szCs w:val="22"/>
          <w:shd w:val="clear" w:color="auto" w:fill="FFFFFF"/>
        </w:rPr>
        <w:t xml:space="preserve">This led me to read marketing books, such as Seth Godin’s ‘This Is </w:t>
      </w:r>
      <w:r>
        <w:rPr>
          <w:rFonts w:ascii="Arial" w:hAnsi="Arial" w:cs="Arial"/>
          <w:color w:val="000000"/>
          <w:sz w:val="22"/>
          <w:szCs w:val="22"/>
          <w:shd w:val="clear" w:color="auto" w:fill="FFFFFF"/>
        </w:rPr>
        <w:t xml:space="preserve">Marketing: You Can’t Be Seen Until You Learn to See,” which </w:t>
      </w:r>
      <w:commentRangeStart w:id="2"/>
      <w:r>
        <w:rPr>
          <w:rFonts w:ascii="Arial" w:hAnsi="Arial" w:cs="Arial"/>
          <w:color w:val="000000"/>
          <w:sz w:val="22"/>
          <w:szCs w:val="22"/>
          <w:shd w:val="clear" w:color="auto" w:fill="FFFFFF"/>
        </w:rPr>
        <w:t xml:space="preserve">answer </w:t>
      </w:r>
      <w:commentRangeEnd w:id="2"/>
      <w:r w:rsidR="003C5DCD">
        <w:rPr>
          <w:rStyle w:val="CommentReference"/>
          <w:rFonts w:asciiTheme="minorHAnsi" w:eastAsiaTheme="minorHAnsi" w:hAnsiTheme="minorHAnsi" w:cstheme="minorBidi"/>
        </w:rPr>
        <w:commentReference w:id="2"/>
      </w:r>
      <w:proofErr w:type="spellStart"/>
      <w:r>
        <w:rPr>
          <w:rFonts w:ascii="Arial" w:hAnsi="Arial" w:cs="Arial"/>
          <w:color w:val="000000"/>
          <w:sz w:val="22"/>
          <w:szCs w:val="22"/>
          <w:shd w:val="clear" w:color="auto" w:fill="FFFFFF"/>
        </w:rPr>
        <w:t>ShopZutter’s</w:t>
      </w:r>
      <w:proofErr w:type="spellEnd"/>
      <w:r>
        <w:rPr>
          <w:rFonts w:ascii="Arial" w:hAnsi="Arial" w:cs="Arial"/>
          <w:color w:val="000000"/>
          <w:sz w:val="22"/>
          <w:szCs w:val="22"/>
          <w:shd w:val="clear" w:color="auto" w:fill="FFFFFF"/>
        </w:rPr>
        <w:t xml:space="preserve"> poor branding and lack of social media presence.</w:t>
      </w:r>
    </w:p>
    <w:p w14:paraId="21379C15" w14:textId="77777777" w:rsidR="00CD6F60" w:rsidRDefault="00CD6F60" w:rsidP="00CD6F60"/>
    <w:p w14:paraId="6D6BA4B9" w14:textId="77777777"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 xml:space="preserve">This led me to pursue marketing and communication at CUHK Shenzhen, China. Known as the </w:t>
      </w:r>
      <w:commentRangeStart w:id="3"/>
      <w:r>
        <w:rPr>
          <w:rFonts w:ascii="Roboto" w:hAnsi="Roboto"/>
          <w:color w:val="000000"/>
          <w:sz w:val="22"/>
          <w:szCs w:val="22"/>
          <w:shd w:val="clear" w:color="auto" w:fill="FFFFFF"/>
        </w:rPr>
        <w:t xml:space="preserve">“Silicon Valley of China” and a city that connects two of Asia’s biggest business </w:t>
      </w:r>
      <w:commentRangeEnd w:id="3"/>
      <w:r w:rsidR="003C5DCD">
        <w:rPr>
          <w:rStyle w:val="CommentReference"/>
          <w:rFonts w:asciiTheme="minorHAnsi" w:eastAsiaTheme="minorHAnsi" w:hAnsiTheme="minorHAnsi" w:cstheme="minorBidi"/>
        </w:rPr>
        <w:commentReference w:id="3"/>
      </w:r>
      <w:r>
        <w:rPr>
          <w:rFonts w:ascii="Roboto" w:hAnsi="Roboto"/>
          <w:color w:val="000000"/>
          <w:sz w:val="22"/>
          <w:szCs w:val="22"/>
          <w:shd w:val="clear" w:color="auto" w:fill="FFFFFF"/>
        </w:rPr>
        <w:t xml:space="preserve">hotspots: Hong Kong and Mainland China. Studying marketing at CUHK’s business school could </w:t>
      </w:r>
      <w:commentRangeStart w:id="4"/>
      <w:r>
        <w:rPr>
          <w:rFonts w:ascii="Roboto" w:hAnsi="Roboto"/>
          <w:color w:val="000000"/>
          <w:sz w:val="22"/>
          <w:szCs w:val="22"/>
          <w:shd w:val="clear" w:color="auto" w:fill="FFFFFF"/>
        </w:rPr>
        <w:t xml:space="preserve">open </w:t>
      </w:r>
      <w:del w:id="5" w:author="Alyssa Manik" w:date="2022-05-03T14:51:00Z">
        <w:r w:rsidDel="003C5DCD">
          <w:rPr>
            <w:rFonts w:ascii="Roboto" w:hAnsi="Roboto"/>
            <w:color w:val="000000"/>
            <w:sz w:val="22"/>
            <w:szCs w:val="22"/>
            <w:shd w:val="clear" w:color="auto" w:fill="FFFFFF"/>
          </w:rPr>
          <w:delText xml:space="preserve">me to </w:delText>
        </w:r>
      </w:del>
      <w:r>
        <w:rPr>
          <w:rFonts w:ascii="Roboto" w:hAnsi="Roboto"/>
          <w:color w:val="000000"/>
          <w:sz w:val="22"/>
          <w:szCs w:val="22"/>
          <w:shd w:val="clear" w:color="auto" w:fill="FFFFFF"/>
        </w:rPr>
        <w:t>many opportunitie</w:t>
      </w:r>
      <w:commentRangeEnd w:id="4"/>
      <w:r w:rsidR="003C5DCD">
        <w:rPr>
          <w:rStyle w:val="CommentReference"/>
          <w:rFonts w:asciiTheme="minorHAnsi" w:eastAsiaTheme="minorHAnsi" w:hAnsiTheme="minorHAnsi" w:cstheme="minorBidi"/>
        </w:rPr>
        <w:commentReference w:id="4"/>
      </w:r>
      <w:r>
        <w:rPr>
          <w:rFonts w:ascii="Roboto" w:hAnsi="Roboto"/>
          <w:color w:val="000000"/>
          <w:sz w:val="22"/>
          <w:szCs w:val="22"/>
          <w:shd w:val="clear" w:color="auto" w:fill="FFFFFF"/>
        </w:rPr>
        <w:t>s presented by Shenzhen’s highly innovative and technological environment. This was the perfect fit for me.</w:t>
      </w:r>
    </w:p>
    <w:p w14:paraId="559B37E7" w14:textId="77777777" w:rsidR="00CD6F60" w:rsidRDefault="00CD6F60" w:rsidP="00CD6F60"/>
    <w:p w14:paraId="3EBC8BEF" w14:textId="5E287881"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Starting my second year, my expectations were not met. I want</w:t>
      </w:r>
      <w:ins w:id="6" w:author="Alyssa Manik" w:date="2022-05-03T14:52:00Z">
        <w:r w:rsidR="008F324F">
          <w:rPr>
            <w:rFonts w:ascii="Roboto" w:hAnsi="Roboto"/>
            <w:color w:val="000000"/>
            <w:sz w:val="22"/>
            <w:szCs w:val="22"/>
            <w:shd w:val="clear" w:color="auto" w:fill="FFFFFF"/>
          </w:rPr>
          <w:t>ed</w:t>
        </w:r>
      </w:ins>
      <w:r>
        <w:rPr>
          <w:rFonts w:ascii="Roboto" w:hAnsi="Roboto"/>
          <w:color w:val="000000"/>
          <w:sz w:val="22"/>
          <w:szCs w:val="22"/>
          <w:shd w:val="clear" w:color="auto" w:fill="FFFFFF"/>
        </w:rPr>
        <w:t xml:space="preserve"> to obtain more practical experience, </w:t>
      </w:r>
      <w:commentRangeStart w:id="7"/>
      <w:r>
        <w:rPr>
          <w:rFonts w:ascii="Roboto" w:hAnsi="Roboto"/>
          <w:color w:val="000000"/>
          <w:sz w:val="22"/>
          <w:szCs w:val="22"/>
          <w:shd w:val="clear" w:color="auto" w:fill="FFFFFF"/>
        </w:rPr>
        <w:t>focus my study on digital and social media marketing strategies, and join student organizations with similar interests.</w:t>
      </w:r>
      <w:commentRangeEnd w:id="7"/>
      <w:r w:rsidR="008F324F">
        <w:rPr>
          <w:rStyle w:val="CommentReference"/>
          <w:rFonts w:asciiTheme="minorHAnsi" w:eastAsiaTheme="minorHAnsi" w:hAnsiTheme="minorHAnsi" w:cstheme="minorBidi"/>
        </w:rPr>
        <w:commentReference w:id="7"/>
      </w:r>
      <w:r>
        <w:rPr>
          <w:rFonts w:ascii="Roboto" w:hAnsi="Roboto"/>
          <w:color w:val="000000"/>
          <w:sz w:val="22"/>
          <w:szCs w:val="22"/>
          <w:shd w:val="clear" w:color="auto" w:fill="FFFFFF"/>
        </w:rPr>
        <w:t xml:space="preserve"> Thus, I was eager to find a program that better fits me and my goals. Purdue's marketing program enticed me through word of mouth. Pro</w:t>
      </w:r>
      <w:commentRangeStart w:id="8"/>
      <w:r>
        <w:rPr>
          <w:rFonts w:ascii="Roboto" w:hAnsi="Roboto"/>
          <w:color w:val="000000"/>
          <w:sz w:val="22"/>
          <w:szCs w:val="22"/>
          <w:shd w:val="clear" w:color="auto" w:fill="FFFFFF"/>
        </w:rPr>
        <w:t>f</w:t>
      </w:r>
      <w:ins w:id="9" w:author="Alyssa Manik" w:date="2022-05-03T14:53:00Z">
        <w:r w:rsidR="008F324F">
          <w:rPr>
            <w:rFonts w:ascii="Roboto" w:hAnsi="Roboto"/>
            <w:color w:val="000000"/>
            <w:sz w:val="22"/>
            <w:szCs w:val="22"/>
            <w:shd w:val="clear" w:color="auto" w:fill="FFFFFF"/>
          </w:rPr>
          <w:t>es</w:t>
        </w:r>
        <w:commentRangeEnd w:id="8"/>
        <w:r w:rsidR="008F324F">
          <w:rPr>
            <w:rStyle w:val="CommentReference"/>
            <w:rFonts w:asciiTheme="minorHAnsi" w:eastAsiaTheme="minorHAnsi" w:hAnsiTheme="minorHAnsi" w:cstheme="minorBidi"/>
          </w:rPr>
          <w:commentReference w:id="8"/>
        </w:r>
        <w:r w:rsidR="008F324F">
          <w:rPr>
            <w:rFonts w:ascii="Roboto" w:hAnsi="Roboto"/>
            <w:color w:val="000000"/>
            <w:sz w:val="22"/>
            <w:szCs w:val="22"/>
            <w:shd w:val="clear" w:color="auto" w:fill="FFFFFF"/>
          </w:rPr>
          <w:t>sor</w:t>
        </w:r>
      </w:ins>
      <w:del w:id="10" w:author="Alyssa Manik" w:date="2022-05-03T14:53:00Z">
        <w:r w:rsidDel="008F324F">
          <w:rPr>
            <w:rFonts w:ascii="Roboto" w:hAnsi="Roboto"/>
            <w:color w:val="000000"/>
            <w:sz w:val="22"/>
            <w:szCs w:val="22"/>
            <w:shd w:val="clear" w:color="auto" w:fill="FFFFFF"/>
          </w:rPr>
          <w:delText>.</w:delText>
        </w:r>
      </w:del>
      <w:r>
        <w:rPr>
          <w:rFonts w:ascii="Roboto" w:hAnsi="Roboto"/>
          <w:color w:val="000000"/>
          <w:sz w:val="22"/>
          <w:szCs w:val="22"/>
          <w:shd w:val="clear" w:color="auto" w:fill="FFFFFF"/>
        </w:rPr>
        <w:t xml:space="preserve"> </w:t>
      </w:r>
      <w:proofErr w:type="spellStart"/>
      <w:r>
        <w:rPr>
          <w:rFonts w:ascii="Roboto" w:hAnsi="Roboto"/>
          <w:color w:val="000000"/>
          <w:sz w:val="22"/>
          <w:szCs w:val="22"/>
          <w:shd w:val="clear" w:color="auto" w:fill="FFFFFF"/>
        </w:rPr>
        <w:t>Jinsuh</w:t>
      </w:r>
      <w:proofErr w:type="spellEnd"/>
      <w:r>
        <w:rPr>
          <w:rFonts w:ascii="Roboto" w:hAnsi="Roboto"/>
          <w:color w:val="000000"/>
          <w:sz w:val="22"/>
          <w:szCs w:val="22"/>
          <w:shd w:val="clear" w:color="auto" w:fill="FFFFFF"/>
        </w:rPr>
        <w:t xml:space="preserve"> Lee’s years of professional experience in marketing and customer analytics would equip me with solid marketing fundamentals.</w:t>
      </w:r>
      <w:r>
        <w:rPr>
          <w:rFonts w:ascii="Roboto" w:hAnsi="Roboto"/>
          <w:color w:val="000000"/>
          <w:sz w:val="22"/>
          <w:szCs w:val="22"/>
        </w:rPr>
        <w:t xml:space="preserve"> </w:t>
      </w:r>
      <w:r>
        <w:rPr>
          <w:rFonts w:ascii="Roboto" w:hAnsi="Roboto"/>
          <w:color w:val="000000"/>
          <w:sz w:val="22"/>
          <w:szCs w:val="22"/>
          <w:shd w:val="clear" w:color="auto" w:fill="FFFFFF"/>
        </w:rPr>
        <w:t>His breadth of experience and knowledge in examining the effects of new digital technologies and social media on advertising effectiveness and competitive marketing strategies are what I'm looking for at Purdue. Furthermore, Purdue's 'Consult Your Community' (an initiative that supports small businesses) allured me to Purdue and make a difference with other students with the same grit. </w:t>
      </w:r>
    </w:p>
    <w:p w14:paraId="625122B1" w14:textId="77777777" w:rsidR="00CD6F60" w:rsidRDefault="00CD6F60" w:rsidP="00CD6F60"/>
    <w:p w14:paraId="5DACDC75" w14:textId="77777777"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 xml:space="preserve">Because of this, I made </w:t>
      </w:r>
      <w:commentRangeStart w:id="11"/>
      <w:r>
        <w:rPr>
          <w:rFonts w:ascii="Roboto" w:hAnsi="Roboto"/>
          <w:color w:val="000000"/>
          <w:sz w:val="22"/>
          <w:szCs w:val="22"/>
          <w:shd w:val="clear" w:color="auto" w:fill="FFFFFF"/>
        </w:rPr>
        <w:t>sure to obtain practical experiences through internships and volunteering programs before starting my journey at Purdue</w:t>
      </w:r>
      <w:commentRangeEnd w:id="11"/>
      <w:r w:rsidR="008F324F">
        <w:rPr>
          <w:rStyle w:val="CommentReference"/>
          <w:rFonts w:asciiTheme="minorHAnsi" w:eastAsiaTheme="minorHAnsi" w:hAnsiTheme="minorHAnsi" w:cstheme="minorBidi"/>
        </w:rPr>
        <w:commentReference w:id="11"/>
      </w:r>
      <w:r>
        <w:rPr>
          <w:rFonts w:ascii="Roboto" w:hAnsi="Roboto"/>
          <w:color w:val="000000"/>
          <w:sz w:val="22"/>
          <w:szCs w:val="22"/>
          <w:shd w:val="clear" w:color="auto" w:fill="FFFFFF"/>
        </w:rPr>
        <w:t xml:space="preserve">. I enjoyed helping the marketing of real companies, where I was able to lead several successful marketing campaigns. My internships as a B2C Junior Associate at </w:t>
      </w:r>
      <w:proofErr w:type="spellStart"/>
      <w:r>
        <w:rPr>
          <w:rFonts w:ascii="Roboto" w:hAnsi="Roboto"/>
          <w:color w:val="000000"/>
          <w:sz w:val="22"/>
          <w:szCs w:val="22"/>
          <w:shd w:val="clear" w:color="auto" w:fill="FFFFFF"/>
        </w:rPr>
        <w:t>LingoTalk</w:t>
      </w:r>
      <w:proofErr w:type="spellEnd"/>
      <w:r>
        <w:rPr>
          <w:rFonts w:ascii="Roboto" w:hAnsi="Roboto"/>
          <w:color w:val="000000"/>
          <w:sz w:val="22"/>
          <w:szCs w:val="22"/>
          <w:shd w:val="clear" w:color="auto" w:fill="FFFFFF"/>
        </w:rPr>
        <w:t xml:space="preserve">: an e-learning start-up, and a Public Relations Intern at </w:t>
      </w:r>
      <w:proofErr w:type="spellStart"/>
      <w:r>
        <w:rPr>
          <w:rFonts w:ascii="Roboto" w:hAnsi="Roboto"/>
          <w:color w:val="000000"/>
          <w:sz w:val="22"/>
          <w:szCs w:val="22"/>
          <w:shd w:val="clear" w:color="auto" w:fill="FFFFFF"/>
        </w:rPr>
        <w:t>Vanantara</w:t>
      </w:r>
      <w:proofErr w:type="spellEnd"/>
      <w:r>
        <w:rPr>
          <w:rFonts w:ascii="Roboto" w:hAnsi="Roboto"/>
          <w:color w:val="000000"/>
          <w:sz w:val="22"/>
          <w:szCs w:val="22"/>
          <w:shd w:val="clear" w:color="auto" w:fill="FFFFFF"/>
        </w:rPr>
        <w:t xml:space="preserve"> Communication: a communication advisory firm, double-confirmed my transfer decision as I learned how valuable on-the-field experiences are to me. From these two </w:t>
      </w:r>
      <w:commentRangeStart w:id="12"/>
      <w:r>
        <w:rPr>
          <w:rFonts w:ascii="Roboto" w:hAnsi="Roboto"/>
          <w:color w:val="000000"/>
          <w:sz w:val="22"/>
          <w:szCs w:val="22"/>
          <w:shd w:val="clear" w:color="auto" w:fill="FFFFFF"/>
        </w:rPr>
        <w:t xml:space="preserve">experiences, I learned and developed my own effective marketing strategy: timed and targeted client contacts, interactive social media campaigns, and implementing program teasers to take a fresh approach to social engagements. </w:t>
      </w:r>
      <w:commentRangeEnd w:id="12"/>
      <w:r w:rsidR="008F324F">
        <w:rPr>
          <w:rStyle w:val="CommentReference"/>
          <w:rFonts w:asciiTheme="minorHAnsi" w:eastAsiaTheme="minorHAnsi" w:hAnsiTheme="minorHAnsi" w:cstheme="minorBidi"/>
        </w:rPr>
        <w:commentReference w:id="12"/>
      </w:r>
      <w:r>
        <w:rPr>
          <w:rFonts w:ascii="Roboto" w:hAnsi="Roboto"/>
          <w:color w:val="000000"/>
          <w:sz w:val="22"/>
          <w:szCs w:val="22"/>
          <w:shd w:val="clear" w:color="auto" w:fill="FFFFFF"/>
        </w:rPr>
        <w:t xml:space="preserve">Purdue’s wide variety of marketing courses and student programs would enhance the skills I currently </w:t>
      </w:r>
      <w:proofErr w:type="gramStart"/>
      <w:r>
        <w:rPr>
          <w:rFonts w:ascii="Roboto" w:hAnsi="Roboto"/>
          <w:color w:val="000000"/>
          <w:sz w:val="22"/>
          <w:szCs w:val="22"/>
          <w:shd w:val="clear" w:color="auto" w:fill="FFFFFF"/>
        </w:rPr>
        <w:t>have, and</w:t>
      </w:r>
      <w:proofErr w:type="gramEnd"/>
      <w:r>
        <w:rPr>
          <w:rFonts w:ascii="Roboto" w:hAnsi="Roboto"/>
          <w:color w:val="000000"/>
          <w:sz w:val="22"/>
          <w:szCs w:val="22"/>
          <w:shd w:val="clear" w:color="auto" w:fill="FFFFFF"/>
        </w:rPr>
        <w:t xml:space="preserve"> enable me to fast-track my marketing career.</w:t>
      </w:r>
    </w:p>
    <w:p w14:paraId="4B924D85" w14:textId="77777777" w:rsidR="00CD6F60" w:rsidRDefault="00CD6F60" w:rsidP="00CD6F60"/>
    <w:p w14:paraId="46B4B910" w14:textId="77777777" w:rsidR="00CD6F60" w:rsidRDefault="00CD6F60" w:rsidP="00CD6F60">
      <w:pPr>
        <w:pStyle w:val="NormalWeb"/>
        <w:spacing w:before="0" w:beforeAutospacing="0" w:after="0" w:afterAutospacing="0"/>
      </w:pPr>
      <w:r>
        <w:rPr>
          <w:rFonts w:ascii="Roboto" w:hAnsi="Roboto"/>
          <w:color w:val="000000"/>
          <w:sz w:val="22"/>
          <w:szCs w:val="22"/>
          <w:shd w:val="clear" w:color="auto" w:fill="FFFFFF"/>
        </w:rPr>
        <w:t xml:space="preserve">Purdue’s marketing program would enable me to pursue a career in digital and marketing </w:t>
      </w:r>
      <w:proofErr w:type="gramStart"/>
      <w:r>
        <w:rPr>
          <w:rFonts w:ascii="Roboto" w:hAnsi="Roboto"/>
          <w:color w:val="000000"/>
          <w:sz w:val="22"/>
          <w:szCs w:val="22"/>
          <w:shd w:val="clear" w:color="auto" w:fill="FFFFFF"/>
        </w:rPr>
        <w:t>communications, and</w:t>
      </w:r>
      <w:proofErr w:type="gramEnd"/>
      <w:r>
        <w:rPr>
          <w:rFonts w:ascii="Roboto" w:hAnsi="Roboto"/>
          <w:color w:val="000000"/>
          <w:sz w:val="22"/>
          <w:szCs w:val="22"/>
          <w:shd w:val="clear" w:color="auto" w:fill="FFFFFF"/>
        </w:rPr>
        <w:t xml:space="preserve"> create a successful digital marketing </w:t>
      </w:r>
      <w:commentRangeStart w:id="13"/>
      <w:r>
        <w:rPr>
          <w:rFonts w:ascii="Roboto" w:hAnsi="Roboto"/>
          <w:color w:val="000000"/>
          <w:sz w:val="22"/>
          <w:szCs w:val="22"/>
          <w:shd w:val="clear" w:color="auto" w:fill="FFFFFF"/>
        </w:rPr>
        <w:t xml:space="preserve">campaign like Big Bang’s. </w:t>
      </w:r>
      <w:commentRangeEnd w:id="13"/>
      <w:r w:rsidR="008F324F">
        <w:rPr>
          <w:rStyle w:val="CommentReference"/>
          <w:rFonts w:asciiTheme="minorHAnsi" w:eastAsiaTheme="minorHAnsi" w:hAnsiTheme="minorHAnsi" w:cstheme="minorBidi"/>
        </w:rPr>
        <w:commentReference w:id="13"/>
      </w:r>
      <w:r>
        <w:rPr>
          <w:rFonts w:ascii="Roboto" w:hAnsi="Roboto"/>
          <w:color w:val="000000"/>
          <w:sz w:val="22"/>
          <w:szCs w:val="22"/>
          <w:shd w:val="clear" w:color="auto" w:fill="FFFFFF"/>
        </w:rPr>
        <w:t>Furthermore, I would be able to experienc</w:t>
      </w:r>
      <w:r>
        <w:rPr>
          <w:rFonts w:ascii="Roboto" w:hAnsi="Roboto"/>
          <w:color w:val="0F1111"/>
          <w:sz w:val="22"/>
          <w:szCs w:val="22"/>
          <w:shd w:val="clear" w:color="auto" w:fill="FFFFFF"/>
        </w:rPr>
        <w:t xml:space="preserve">e learning more about media and technologies utilized in digital marketing from Purdue’s </w:t>
      </w:r>
      <w:commentRangeStart w:id="14"/>
      <w:r>
        <w:rPr>
          <w:rFonts w:ascii="Roboto" w:hAnsi="Roboto"/>
          <w:color w:val="0F1111"/>
          <w:sz w:val="22"/>
          <w:szCs w:val="22"/>
          <w:shd w:val="clear" w:color="auto" w:fill="FFFFFF"/>
        </w:rPr>
        <w:t>“</w:t>
      </w:r>
      <w:hyperlink r:id="rId8" w:history="1">
        <w:r>
          <w:rPr>
            <w:rStyle w:val="Hyperlink"/>
            <w:rFonts w:ascii="Roboto" w:hAnsi="Roboto"/>
            <w:color w:val="000000"/>
            <w:sz w:val="23"/>
            <w:szCs w:val="23"/>
            <w:shd w:val="clear" w:color="auto" w:fill="FFFFFF"/>
          </w:rPr>
          <w:t>MG</w:t>
        </w:r>
        <w:r>
          <w:rPr>
            <w:rStyle w:val="Hyperlink"/>
            <w:rFonts w:ascii="Roboto" w:hAnsi="Roboto"/>
            <w:color w:val="000000"/>
            <w:sz w:val="23"/>
            <w:szCs w:val="23"/>
            <w:shd w:val="clear" w:color="auto" w:fill="FFFFFF"/>
          </w:rPr>
          <w:t>M</w:t>
        </w:r>
        <w:r>
          <w:rPr>
            <w:rStyle w:val="Hyperlink"/>
            <w:rFonts w:ascii="Roboto" w:hAnsi="Roboto"/>
            <w:color w:val="000000"/>
            <w:sz w:val="23"/>
            <w:szCs w:val="23"/>
            <w:shd w:val="clear" w:color="auto" w:fill="FFFFFF"/>
          </w:rPr>
          <w:t>T 42710 - Digital Marketing Strategy</w:t>
        </w:r>
      </w:hyperlink>
      <w:r>
        <w:rPr>
          <w:rFonts w:ascii="Roboto" w:hAnsi="Roboto"/>
          <w:color w:val="0F1111"/>
          <w:sz w:val="22"/>
          <w:szCs w:val="22"/>
          <w:shd w:val="clear" w:color="auto" w:fill="FFFFFF"/>
        </w:rPr>
        <w:t>”, “</w:t>
      </w:r>
      <w:hyperlink r:id="rId9" w:history="1">
        <w:r>
          <w:rPr>
            <w:rStyle w:val="Hyperlink"/>
            <w:rFonts w:ascii="Arial" w:hAnsi="Arial" w:cs="Arial"/>
            <w:color w:val="000000"/>
            <w:sz w:val="23"/>
            <w:szCs w:val="23"/>
            <w:shd w:val="clear" w:color="auto" w:fill="FFFFFF"/>
          </w:rPr>
          <w:t>MGMT 42610 - Brand Management</w:t>
        </w:r>
      </w:hyperlink>
      <w:r>
        <w:rPr>
          <w:rFonts w:ascii="Roboto" w:hAnsi="Roboto"/>
          <w:color w:val="0F1111"/>
          <w:sz w:val="22"/>
          <w:szCs w:val="22"/>
          <w:shd w:val="clear" w:color="auto" w:fill="FFFFFF"/>
        </w:rPr>
        <w:t>”, and “</w:t>
      </w:r>
      <w:r>
        <w:rPr>
          <w:rFonts w:ascii="Roboto" w:hAnsi="Roboto"/>
          <w:color w:val="0F1111"/>
          <w:sz w:val="23"/>
          <w:szCs w:val="23"/>
          <w:shd w:val="clear" w:color="auto" w:fill="FFFFFF"/>
        </w:rPr>
        <w:t>MGMT 43700 - Social Media Marketing</w:t>
      </w:r>
      <w:commentRangeEnd w:id="14"/>
      <w:r w:rsidR="008F324F">
        <w:rPr>
          <w:rStyle w:val="CommentReference"/>
          <w:rFonts w:asciiTheme="minorHAnsi" w:eastAsiaTheme="minorHAnsi" w:hAnsiTheme="minorHAnsi" w:cstheme="minorBidi"/>
        </w:rPr>
        <w:commentReference w:id="14"/>
      </w:r>
      <w:r>
        <w:rPr>
          <w:rFonts w:ascii="Roboto" w:hAnsi="Roboto"/>
          <w:color w:val="0F1111"/>
          <w:sz w:val="22"/>
          <w:szCs w:val="22"/>
          <w:shd w:val="clear" w:color="auto" w:fill="FFFFFF"/>
        </w:rPr>
        <w:t xml:space="preserve">” to </w:t>
      </w:r>
      <w:r>
        <w:rPr>
          <w:rFonts w:ascii="Roboto" w:hAnsi="Roboto"/>
          <w:color w:val="0F1111"/>
          <w:sz w:val="22"/>
          <w:szCs w:val="22"/>
          <w:shd w:val="clear" w:color="auto" w:fill="FFFFFF"/>
        </w:rPr>
        <w:lastRenderedPageBreak/>
        <w:t xml:space="preserve">allow me to keep up with the continuously evolving marketing and communication strategies, </w:t>
      </w:r>
      <w:r>
        <w:rPr>
          <w:rFonts w:ascii="Roboto" w:hAnsi="Roboto"/>
          <w:color w:val="000000"/>
          <w:sz w:val="22"/>
          <w:szCs w:val="22"/>
          <w:shd w:val="clear" w:color="auto" w:fill="FFFFFF"/>
        </w:rPr>
        <w:t>and apply them in real life.</w:t>
      </w:r>
    </w:p>
    <w:p w14:paraId="1E2C7B2C" w14:textId="77777777" w:rsidR="00CD6F60" w:rsidRDefault="00CD6F60" w:rsidP="00CD6F60">
      <w:r>
        <w:br/>
      </w:r>
      <w:r>
        <w:rPr>
          <w:rFonts w:ascii="Roboto" w:hAnsi="Roboto"/>
          <w:color w:val="0F1111"/>
          <w:sz w:val="22"/>
          <w:szCs w:val="22"/>
          <w:shd w:val="clear" w:color="auto" w:fill="FFFFFF"/>
        </w:rPr>
        <w:t xml:space="preserve">My </w:t>
      </w:r>
      <w:proofErr w:type="spellStart"/>
      <w:r>
        <w:rPr>
          <w:rFonts w:ascii="Roboto" w:hAnsi="Roboto"/>
          <w:color w:val="0F1111"/>
          <w:sz w:val="22"/>
          <w:szCs w:val="22"/>
          <w:shd w:val="clear" w:color="auto" w:fill="FFFFFF"/>
        </w:rPr>
        <w:t>ShopZutter</w:t>
      </w:r>
      <w:proofErr w:type="spellEnd"/>
      <w:r>
        <w:rPr>
          <w:rFonts w:ascii="Roboto" w:hAnsi="Roboto"/>
          <w:color w:val="0F1111"/>
          <w:sz w:val="22"/>
          <w:szCs w:val="22"/>
          <w:shd w:val="clear" w:color="auto" w:fill="FFFFFF"/>
        </w:rPr>
        <w:t xml:space="preserve"> experience has shed light on the struggles of small businesses and the </w:t>
      </w:r>
      <w:commentRangeStart w:id="15"/>
      <w:r>
        <w:rPr>
          <w:rFonts w:ascii="Roboto" w:hAnsi="Roboto"/>
          <w:color w:val="0F1111"/>
          <w:sz w:val="22"/>
          <w:szCs w:val="22"/>
          <w:shd w:val="clear" w:color="auto" w:fill="FFFFFF"/>
        </w:rPr>
        <w:t xml:space="preserve">importance of strong marketing to sustain business growth. </w:t>
      </w:r>
      <w:commentRangeEnd w:id="15"/>
      <w:r w:rsidR="008F324F">
        <w:rPr>
          <w:rStyle w:val="CommentReference"/>
        </w:rPr>
        <w:commentReference w:id="15"/>
      </w:r>
      <w:r>
        <w:rPr>
          <w:rFonts w:ascii="Roboto" w:hAnsi="Roboto"/>
          <w:color w:val="000000"/>
          <w:sz w:val="22"/>
          <w:szCs w:val="22"/>
          <w:shd w:val="clear" w:color="auto" w:fill="FFFFFF"/>
        </w:rPr>
        <w:t xml:space="preserve">I’m determined to use my gained skills to not only build the foundation for my future career, but also for the future of </w:t>
      </w:r>
      <w:commentRangeStart w:id="16"/>
      <w:r>
        <w:rPr>
          <w:rFonts w:ascii="Roboto" w:hAnsi="Roboto"/>
          <w:color w:val="000000"/>
          <w:sz w:val="22"/>
          <w:szCs w:val="22"/>
          <w:shd w:val="clear" w:color="auto" w:fill="FFFFFF"/>
        </w:rPr>
        <w:t>underrepresented small businesses</w:t>
      </w:r>
      <w:commentRangeEnd w:id="16"/>
      <w:r w:rsidR="005155BD">
        <w:rPr>
          <w:rStyle w:val="CommentReference"/>
        </w:rPr>
        <w:commentReference w:id="16"/>
      </w:r>
      <w:r>
        <w:rPr>
          <w:rFonts w:ascii="Roboto" w:hAnsi="Roboto"/>
          <w:color w:val="000000"/>
          <w:sz w:val="22"/>
          <w:szCs w:val="22"/>
          <w:shd w:val="clear" w:color="auto" w:fill="FFFFFF"/>
        </w:rPr>
        <w:t>. Thus, I’m confident that Purdue’s multitude of courses and environments would seamlessly integrate with my interest and career aspirati</w:t>
      </w:r>
      <w:commentRangeStart w:id="17"/>
      <w:r>
        <w:rPr>
          <w:rFonts w:ascii="Roboto" w:hAnsi="Roboto"/>
          <w:color w:val="000000"/>
          <w:sz w:val="22"/>
          <w:szCs w:val="22"/>
          <w:shd w:val="clear" w:color="auto" w:fill="FFFFFF"/>
        </w:rPr>
        <w:t>on</w:t>
      </w:r>
      <w:commentRangeEnd w:id="17"/>
      <w:r w:rsidR="005155BD">
        <w:rPr>
          <w:rStyle w:val="CommentReference"/>
        </w:rPr>
        <w:commentReference w:id="17"/>
      </w:r>
      <w:r>
        <w:rPr>
          <w:rFonts w:ascii="Roboto" w:hAnsi="Roboto"/>
          <w:color w:val="000000"/>
          <w:sz w:val="22"/>
          <w:szCs w:val="22"/>
          <w:shd w:val="clear" w:color="auto" w:fill="FFFFFF"/>
        </w:rPr>
        <w:t>s.</w:t>
      </w:r>
    </w:p>
    <w:p w14:paraId="774D53CD" w14:textId="13B6AB3A" w:rsidR="00862BFA" w:rsidRDefault="00862BFA" w:rsidP="0075681F">
      <w:pPr>
        <w:rPr>
          <w:ins w:id="18" w:author="Alyssa Manik" w:date="2022-05-03T14:58:00Z"/>
          <w:rFonts w:ascii="Times New Roman" w:eastAsia="Times New Roman" w:hAnsi="Times New Roman" w:cs="Times New Roman"/>
        </w:rPr>
      </w:pPr>
    </w:p>
    <w:p w14:paraId="61D397B3" w14:textId="7C315DDE" w:rsidR="005155BD" w:rsidRDefault="00714B63" w:rsidP="0075681F">
      <w:pPr>
        <w:rPr>
          <w:ins w:id="19" w:author="Alyssa Manik" w:date="2022-05-03T15:00:00Z"/>
          <w:rFonts w:ascii="Times New Roman" w:eastAsia="Times New Roman" w:hAnsi="Times New Roman" w:cs="Times New Roman"/>
        </w:rPr>
      </w:pPr>
      <w:ins w:id="20" w:author="Alyssa Manik" w:date="2022-05-03T14:59:00Z">
        <w:r>
          <w:rPr>
            <w:rFonts w:ascii="Times New Roman" w:eastAsia="Times New Roman" w:hAnsi="Times New Roman" w:cs="Times New Roman"/>
          </w:rPr>
          <w:t>Hi! Great job on this essay, I saw a lot of development and changes in terms of structure as well as content elaboration compared to the previous draft. I think your transitions this time is more seamless and allows me to understand your journey as well as thought pro</w:t>
        </w:r>
      </w:ins>
      <w:ins w:id="21" w:author="Alyssa Manik" w:date="2022-05-03T15:00:00Z">
        <w:r>
          <w:rPr>
            <w:rFonts w:ascii="Times New Roman" w:eastAsia="Times New Roman" w:hAnsi="Times New Roman" w:cs="Times New Roman"/>
          </w:rPr>
          <w:t xml:space="preserve">cess. Please keep in mind, you have 1 word excess, which is usually ok in an academic </w:t>
        </w:r>
        <w:proofErr w:type="gramStart"/>
        <w:r>
          <w:rPr>
            <w:rFonts w:ascii="Times New Roman" w:eastAsia="Times New Roman" w:hAnsi="Times New Roman" w:cs="Times New Roman"/>
          </w:rPr>
          <w:t>setting</w:t>
        </w:r>
        <w:proofErr w:type="gramEnd"/>
        <w:r>
          <w:rPr>
            <w:rFonts w:ascii="Times New Roman" w:eastAsia="Times New Roman" w:hAnsi="Times New Roman" w:cs="Times New Roman"/>
          </w:rPr>
          <w:t xml:space="preserve"> but they do limit the words in the portal.</w:t>
        </w:r>
      </w:ins>
    </w:p>
    <w:p w14:paraId="0CEB0371" w14:textId="2EEFBEEC" w:rsidR="00714B63" w:rsidRDefault="00714B63" w:rsidP="0075681F">
      <w:pPr>
        <w:rPr>
          <w:ins w:id="22" w:author="Alyssa Manik" w:date="2022-05-03T15:00:00Z"/>
          <w:rFonts w:ascii="Times New Roman" w:eastAsia="Times New Roman" w:hAnsi="Times New Roman" w:cs="Times New Roman"/>
        </w:rPr>
      </w:pPr>
    </w:p>
    <w:p w14:paraId="3E7C3867" w14:textId="038E8C30" w:rsidR="00714B63" w:rsidRDefault="00714B63" w:rsidP="0075681F">
      <w:pPr>
        <w:rPr>
          <w:ins w:id="23" w:author="Alyssa Manik" w:date="2022-05-03T15:01:00Z"/>
          <w:rFonts w:ascii="Times New Roman" w:eastAsia="Times New Roman" w:hAnsi="Times New Roman" w:cs="Times New Roman"/>
        </w:rPr>
      </w:pPr>
      <w:ins w:id="24" w:author="Alyssa Manik" w:date="2022-05-03T15:00:00Z">
        <w:r>
          <w:rPr>
            <w:rFonts w:ascii="Times New Roman" w:eastAsia="Times New Roman" w:hAnsi="Times New Roman" w:cs="Times New Roman"/>
          </w:rPr>
          <w:t xml:space="preserve">This time, I’d like you to focus on grammatical improvements or by reading through the essay </w:t>
        </w:r>
      </w:ins>
      <w:ins w:id="25" w:author="Alyssa Manik" w:date="2022-05-03T15:01:00Z">
        <w:r>
          <w:rPr>
            <w:rFonts w:ascii="Times New Roman" w:eastAsia="Times New Roman" w:hAnsi="Times New Roman" w:cs="Times New Roman"/>
          </w:rPr>
          <w:t xml:space="preserve">out loud just so you can catch any sentence that might be unclear. A lot of the changes you made were great, but I think sometimes you mention things in the conclusion that wasn’t mentioned in the </w:t>
        </w:r>
        <w:proofErr w:type="gramStart"/>
        <w:r>
          <w:rPr>
            <w:rFonts w:ascii="Times New Roman" w:eastAsia="Times New Roman" w:hAnsi="Times New Roman" w:cs="Times New Roman"/>
          </w:rPr>
          <w:t>body</w:t>
        </w:r>
        <w:proofErr w:type="gramEnd"/>
        <w:r>
          <w:rPr>
            <w:rFonts w:ascii="Times New Roman" w:eastAsia="Times New Roman" w:hAnsi="Times New Roman" w:cs="Times New Roman"/>
          </w:rPr>
          <w:t xml:space="preserve"> so it was a bit of a “where did this come from?” moment for the reader.</w:t>
        </w:r>
      </w:ins>
    </w:p>
    <w:p w14:paraId="0EA4CF87" w14:textId="63BA2976" w:rsidR="00714B63" w:rsidRDefault="00714B63" w:rsidP="0075681F">
      <w:pPr>
        <w:rPr>
          <w:ins w:id="26" w:author="Alyssa Manik" w:date="2022-05-03T15:01:00Z"/>
          <w:rFonts w:ascii="Times New Roman" w:eastAsia="Times New Roman" w:hAnsi="Times New Roman" w:cs="Times New Roman"/>
        </w:rPr>
      </w:pPr>
    </w:p>
    <w:p w14:paraId="77D56F47" w14:textId="627B693E" w:rsidR="00714B63" w:rsidRDefault="00714B63" w:rsidP="0075681F">
      <w:pPr>
        <w:rPr>
          <w:ins w:id="27" w:author="Alyssa Manik" w:date="2022-05-03T15:03:00Z"/>
          <w:rFonts w:ascii="Times New Roman" w:eastAsia="Times New Roman" w:hAnsi="Times New Roman" w:cs="Times New Roman"/>
        </w:rPr>
      </w:pPr>
      <w:ins w:id="28" w:author="Alyssa Manik" w:date="2022-05-03T15:01:00Z">
        <w:r>
          <w:rPr>
            <w:rFonts w:ascii="Times New Roman" w:eastAsia="Times New Roman" w:hAnsi="Times New Roman" w:cs="Times New Roman"/>
          </w:rPr>
          <w:t>I unde</w:t>
        </w:r>
      </w:ins>
      <w:ins w:id="29" w:author="Alyssa Manik" w:date="2022-05-03T15:02:00Z">
        <w:r>
          <w:rPr>
            <w:rFonts w:ascii="Times New Roman" w:eastAsia="Times New Roman" w:hAnsi="Times New Roman" w:cs="Times New Roman"/>
          </w:rPr>
          <w:t xml:space="preserve">rstand some of your message, but while it’s great that you’re mentioning what you didn’t get in CUHK very subtly so it doesn’t sound like you’re complaining, I think you can be just a bit more specific in what CUHK is missing for you. </w:t>
        </w:r>
      </w:ins>
      <w:ins w:id="30" w:author="Alyssa Manik" w:date="2022-05-03T15:03:00Z">
        <w:r>
          <w:rPr>
            <w:rFonts w:ascii="Times New Roman" w:eastAsia="Times New Roman" w:hAnsi="Times New Roman" w:cs="Times New Roman"/>
          </w:rPr>
          <w:t xml:space="preserve">Please peruse my comments to see which </w:t>
        </w:r>
        <w:proofErr w:type="gramStart"/>
        <w:r>
          <w:rPr>
            <w:rFonts w:ascii="Times New Roman" w:eastAsia="Times New Roman" w:hAnsi="Times New Roman" w:cs="Times New Roman"/>
          </w:rPr>
          <w:t>particular part</w:t>
        </w:r>
        <w:proofErr w:type="gramEnd"/>
        <w:r>
          <w:rPr>
            <w:rFonts w:ascii="Times New Roman" w:eastAsia="Times New Roman" w:hAnsi="Times New Roman" w:cs="Times New Roman"/>
          </w:rPr>
          <w:t>.</w:t>
        </w:r>
      </w:ins>
    </w:p>
    <w:p w14:paraId="338163D0" w14:textId="05DEF8CF" w:rsidR="00714B63" w:rsidRDefault="00714B63" w:rsidP="0075681F">
      <w:pPr>
        <w:rPr>
          <w:ins w:id="31" w:author="Alyssa Manik" w:date="2022-05-03T15:03:00Z"/>
          <w:rFonts w:ascii="Times New Roman" w:eastAsia="Times New Roman" w:hAnsi="Times New Roman" w:cs="Times New Roman"/>
        </w:rPr>
      </w:pPr>
    </w:p>
    <w:p w14:paraId="55FBD34C" w14:textId="682AC639" w:rsidR="00714B63" w:rsidRDefault="00714B63" w:rsidP="0075681F">
      <w:pPr>
        <w:rPr>
          <w:ins w:id="32" w:author="Alyssa Manik" w:date="2022-05-03T15:01:00Z"/>
          <w:rFonts w:ascii="Times New Roman" w:eastAsia="Times New Roman" w:hAnsi="Times New Roman" w:cs="Times New Roman"/>
        </w:rPr>
      </w:pPr>
      <w:ins w:id="33" w:author="Alyssa Manik" w:date="2022-05-03T15:03:00Z">
        <w:r>
          <w:rPr>
            <w:rFonts w:ascii="Times New Roman" w:eastAsia="Times New Roman" w:hAnsi="Times New Roman" w:cs="Times New Roman"/>
          </w:rPr>
          <w:t>Good luck! Wish you all the best in this transfer process, I know it’s tiring but you got this.</w:t>
        </w:r>
      </w:ins>
    </w:p>
    <w:p w14:paraId="58D7B071" w14:textId="6598B584" w:rsidR="00714B63" w:rsidRDefault="00714B63" w:rsidP="0075681F">
      <w:pPr>
        <w:rPr>
          <w:ins w:id="34" w:author="Alyssa Manik" w:date="2022-05-03T15:01:00Z"/>
          <w:rFonts w:ascii="Times New Roman" w:eastAsia="Times New Roman" w:hAnsi="Times New Roman" w:cs="Times New Roman"/>
        </w:rPr>
      </w:pPr>
    </w:p>
    <w:p w14:paraId="2E787A52" w14:textId="77777777" w:rsidR="00714B63" w:rsidRPr="004D1F35" w:rsidRDefault="00714B63" w:rsidP="0075681F">
      <w:pPr>
        <w:rPr>
          <w:rFonts w:ascii="Times New Roman" w:eastAsia="Times New Roman" w:hAnsi="Times New Roman" w:cs="Times New Roman"/>
        </w:rPr>
      </w:pPr>
    </w:p>
    <w:sectPr w:rsidR="00714B63"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2-05-03T14:48:00Z" w:initials="AM">
    <w:p w14:paraId="392D9D0D" w14:textId="303EE6F5" w:rsidR="003C5DCD" w:rsidRDefault="003C5DCD">
      <w:pPr>
        <w:pStyle w:val="CommentText"/>
      </w:pPr>
      <w:r>
        <w:rPr>
          <w:rStyle w:val="CommentReference"/>
        </w:rPr>
        <w:annotationRef/>
      </w:r>
      <w:r>
        <w:t>?? This may be a bit confusing to a reader, just because you mentioned operations, and then there’s legal issues to market?</w:t>
      </w:r>
    </w:p>
  </w:comment>
  <w:comment w:id="1" w:author="Alyssa Manik" w:date="2022-05-03T14:49:00Z" w:initials="AM">
    <w:p w14:paraId="782F1DCA" w14:textId="12D14392" w:rsidR="003C5DCD" w:rsidRDefault="003C5DCD">
      <w:pPr>
        <w:pStyle w:val="CommentText"/>
      </w:pPr>
      <w:r>
        <w:rPr>
          <w:rStyle w:val="CommentReference"/>
        </w:rPr>
        <w:annotationRef/>
      </w:r>
      <w:r>
        <w:t xml:space="preserve">What is the connection between those </w:t>
      </w:r>
      <w:proofErr w:type="gramStart"/>
      <w:r>
        <w:t>two marketing</w:t>
      </w:r>
      <w:proofErr w:type="gramEnd"/>
      <w:r>
        <w:t xml:space="preserve"> strategy? You mentioned, I noticed why…. But didn’t elaborate what you found out.</w:t>
      </w:r>
    </w:p>
  </w:comment>
  <w:comment w:id="2" w:author="Alyssa Manik" w:date="2022-05-03T14:49:00Z" w:initials="AM">
    <w:p w14:paraId="14FB8AA2" w14:textId="7435DE52" w:rsidR="003C5DCD" w:rsidRDefault="003C5DCD">
      <w:pPr>
        <w:pStyle w:val="CommentText"/>
      </w:pPr>
      <w:r>
        <w:rPr>
          <w:rStyle w:val="CommentReference"/>
        </w:rPr>
        <w:annotationRef/>
      </w:r>
      <w:r>
        <w:t xml:space="preserve">Wording here might not be the best; “which led me to notice </w:t>
      </w:r>
      <w:proofErr w:type="spellStart"/>
      <w:r>
        <w:t>ShopZutter’s</w:t>
      </w:r>
      <w:proofErr w:type="spellEnd"/>
      <w:r>
        <w:t>…”</w:t>
      </w:r>
    </w:p>
  </w:comment>
  <w:comment w:id="3" w:author="Alyssa Manik" w:date="2022-05-03T14:50:00Z" w:initials="AM">
    <w:p w14:paraId="519EEC52" w14:textId="6A642805" w:rsidR="003C5DCD" w:rsidRDefault="003C5DCD">
      <w:pPr>
        <w:pStyle w:val="CommentText"/>
      </w:pPr>
      <w:r>
        <w:rPr>
          <w:rStyle w:val="CommentReference"/>
        </w:rPr>
        <w:annotationRef/>
      </w:r>
      <w:r>
        <w:t>Is CUHK the subject or Shenzhen? Unclear subject reference here</w:t>
      </w:r>
    </w:p>
  </w:comment>
  <w:comment w:id="4" w:author="Alyssa Manik" w:date="2022-05-03T14:51:00Z" w:initials="AM">
    <w:p w14:paraId="1F603EBB" w14:textId="5CCED943" w:rsidR="003C5DCD" w:rsidRDefault="003C5DCD">
      <w:pPr>
        <w:pStyle w:val="CommentText"/>
      </w:pPr>
      <w:r>
        <w:rPr>
          <w:rStyle w:val="CommentReference"/>
        </w:rPr>
        <w:annotationRef/>
      </w:r>
      <w:r>
        <w:t>Incorrect subject use here; you can’t be open to the opportunity, you mean the opportunity is open to you</w:t>
      </w:r>
    </w:p>
  </w:comment>
  <w:comment w:id="7" w:author="Alyssa Manik" w:date="2022-05-03T14:52:00Z" w:initials="AM">
    <w:p w14:paraId="2EABB75C" w14:textId="7F317F16" w:rsidR="008F324F" w:rsidRDefault="008F324F">
      <w:pPr>
        <w:pStyle w:val="CommentText"/>
      </w:pPr>
      <w:r>
        <w:rPr>
          <w:rStyle w:val="CommentReference"/>
        </w:rPr>
        <w:annotationRef/>
      </w:r>
      <w:r>
        <w:t>The first part was good, but I don’t really understand why CUHK couldn’t provide students orgs?</w:t>
      </w:r>
    </w:p>
  </w:comment>
  <w:comment w:id="8" w:author="Alyssa Manik" w:date="2022-05-03T14:53:00Z" w:initials="AM">
    <w:p w14:paraId="51A3E439" w14:textId="37D75932" w:rsidR="008F324F" w:rsidRDefault="008F324F">
      <w:pPr>
        <w:pStyle w:val="CommentText"/>
      </w:pPr>
      <w:r>
        <w:rPr>
          <w:rStyle w:val="CommentReference"/>
        </w:rPr>
        <w:annotationRef/>
      </w:r>
      <w:r>
        <w:t>Try not to abbreviate unless it’s something like Dr. it would make it look less formal.</w:t>
      </w:r>
    </w:p>
  </w:comment>
  <w:comment w:id="11" w:author="Alyssa Manik" w:date="2022-05-03T14:54:00Z" w:initials="AM">
    <w:p w14:paraId="5B85ACC7" w14:textId="3AE067A8" w:rsidR="008F324F" w:rsidRDefault="008F324F">
      <w:pPr>
        <w:pStyle w:val="CommentText"/>
      </w:pPr>
      <w:r>
        <w:rPr>
          <w:rStyle w:val="CommentReference"/>
        </w:rPr>
        <w:annotationRef/>
      </w:r>
      <w:r>
        <w:t>Nice; it emphasized the effort and determination you need to get into Purdue.</w:t>
      </w:r>
    </w:p>
  </w:comment>
  <w:comment w:id="12" w:author="Alyssa Manik" w:date="2022-05-03T14:55:00Z" w:initials="AM">
    <w:p w14:paraId="4DF57996" w14:textId="7CE52D2A" w:rsidR="008F324F" w:rsidRDefault="008F324F">
      <w:pPr>
        <w:pStyle w:val="CommentText"/>
      </w:pPr>
      <w:r>
        <w:rPr>
          <w:rStyle w:val="CommentReference"/>
        </w:rPr>
        <w:annotationRef/>
      </w:r>
      <w:r>
        <w:t>Nice; it shows readers what you learned</w:t>
      </w:r>
    </w:p>
  </w:comment>
  <w:comment w:id="13" w:author="Alyssa Manik" w:date="2022-05-03T14:56:00Z" w:initials="AM">
    <w:p w14:paraId="3663C68F" w14:textId="69D98898" w:rsidR="008F324F" w:rsidRDefault="008F324F">
      <w:pPr>
        <w:pStyle w:val="CommentText"/>
      </w:pPr>
      <w:r>
        <w:rPr>
          <w:rStyle w:val="CommentReference"/>
        </w:rPr>
        <w:annotationRef/>
      </w:r>
      <w:r>
        <w:t>Nice; I like the subtle tie into your intro</w:t>
      </w:r>
    </w:p>
  </w:comment>
  <w:comment w:id="14" w:author="Alyssa Manik" w:date="2022-05-03T14:56:00Z" w:initials="AM">
    <w:p w14:paraId="7F02A80E" w14:textId="0677A0E3" w:rsidR="008F324F" w:rsidRDefault="008F324F">
      <w:pPr>
        <w:pStyle w:val="CommentText"/>
      </w:pPr>
      <w:r>
        <w:rPr>
          <w:rStyle w:val="CommentReference"/>
        </w:rPr>
        <w:annotationRef/>
      </w:r>
      <w:r>
        <w:t>Hyperlink would be unnecessary; once it goes into the portal the essay would just be unliked.</w:t>
      </w:r>
    </w:p>
  </w:comment>
  <w:comment w:id="15" w:author="Alyssa Manik" w:date="2022-05-03T14:57:00Z" w:initials="AM">
    <w:p w14:paraId="595A15DF" w14:textId="1BC62930" w:rsidR="008F324F" w:rsidRDefault="008F324F">
      <w:pPr>
        <w:pStyle w:val="CommentText"/>
      </w:pPr>
      <w:r>
        <w:rPr>
          <w:rStyle w:val="CommentReference"/>
        </w:rPr>
        <w:annotationRef/>
      </w:r>
      <w:r>
        <w:t xml:space="preserve">I like the way you’re wrapping up with mentioning </w:t>
      </w:r>
      <w:proofErr w:type="spellStart"/>
      <w:r>
        <w:t>ShopZutter</w:t>
      </w:r>
      <w:proofErr w:type="spellEnd"/>
      <w:r>
        <w:t xml:space="preserve">, but I think the marketing </w:t>
      </w:r>
      <w:r w:rsidR="005155BD">
        <w:t xml:space="preserve">struggles you had </w:t>
      </w:r>
      <w:proofErr w:type="gramStart"/>
      <w:r w:rsidR="005155BD">
        <w:t>wasn’t</w:t>
      </w:r>
      <w:proofErr w:type="gramEnd"/>
      <w:r w:rsidR="005155BD">
        <w:t xml:space="preserve"> really elaborated above. In fact, you mainly discussed legal problems with marketing, so I’m unsure </w:t>
      </w:r>
      <w:proofErr w:type="gramStart"/>
      <w:r w:rsidR="005155BD">
        <w:t>what</w:t>
      </w:r>
      <w:proofErr w:type="gramEnd"/>
      <w:r w:rsidR="005155BD">
        <w:t xml:space="preserve"> that has to do with strong marketing.</w:t>
      </w:r>
    </w:p>
  </w:comment>
  <w:comment w:id="16" w:author="Alyssa Manik" w:date="2022-05-03T14:58:00Z" w:initials="AM">
    <w:p w14:paraId="1C26DC93" w14:textId="46300DE6" w:rsidR="005155BD" w:rsidRDefault="005155BD">
      <w:pPr>
        <w:pStyle w:val="CommentText"/>
      </w:pPr>
      <w:r>
        <w:rPr>
          <w:rStyle w:val="CommentReference"/>
        </w:rPr>
        <w:annotationRef/>
      </w:r>
      <w:r>
        <w:t>The small business part makes sense, I’m unsure where the underrepresented part came from; it wasn’t mentioned above.</w:t>
      </w:r>
    </w:p>
  </w:comment>
  <w:comment w:id="17" w:author="Alyssa Manik" w:date="2022-05-03T14:58:00Z" w:initials="AM">
    <w:p w14:paraId="3C920CA4" w14:textId="4D56BDA8" w:rsidR="005155BD" w:rsidRDefault="005155B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D9D0D" w15:done="0"/>
  <w15:commentEx w15:paraId="782F1DCA" w15:done="0"/>
  <w15:commentEx w15:paraId="14FB8AA2" w15:done="0"/>
  <w15:commentEx w15:paraId="519EEC52" w15:done="0"/>
  <w15:commentEx w15:paraId="1F603EBB" w15:done="0"/>
  <w15:commentEx w15:paraId="2EABB75C" w15:done="0"/>
  <w15:commentEx w15:paraId="51A3E439" w15:done="0"/>
  <w15:commentEx w15:paraId="5B85ACC7" w15:done="0"/>
  <w15:commentEx w15:paraId="4DF57996" w15:done="0"/>
  <w15:commentEx w15:paraId="3663C68F" w15:done="0"/>
  <w15:commentEx w15:paraId="7F02A80E" w15:done="0"/>
  <w15:commentEx w15:paraId="595A15DF" w15:done="0"/>
  <w15:commentEx w15:paraId="1C26DC93" w15:done="0"/>
  <w15:commentEx w15:paraId="3C920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BF2D" w16cex:dateUtc="2022-05-03T21:48:00Z"/>
  <w16cex:commentExtensible w16cex:durableId="261BBF6C" w16cex:dateUtc="2022-05-03T21:49:00Z"/>
  <w16cex:commentExtensible w16cex:durableId="261BBF96" w16cex:dateUtc="2022-05-03T21:49:00Z"/>
  <w16cex:commentExtensible w16cex:durableId="261BBFC5" w16cex:dateUtc="2022-05-03T21:50:00Z"/>
  <w16cex:commentExtensible w16cex:durableId="261BBFE1" w16cex:dateUtc="2022-05-03T21:51:00Z"/>
  <w16cex:commentExtensible w16cex:durableId="261BC048" w16cex:dateUtc="2022-05-03T21:52:00Z"/>
  <w16cex:commentExtensible w16cex:durableId="261BC076" w16cex:dateUtc="2022-05-03T21:53:00Z"/>
  <w16cex:commentExtensible w16cex:durableId="261BC0B2" w16cex:dateUtc="2022-05-03T21:54:00Z"/>
  <w16cex:commentExtensible w16cex:durableId="261BC0F7" w16cex:dateUtc="2022-05-03T21:55:00Z"/>
  <w16cex:commentExtensible w16cex:durableId="261BC13B" w16cex:dateUtc="2022-05-03T21:56:00Z"/>
  <w16cex:commentExtensible w16cex:durableId="261BC118" w16cex:dateUtc="2022-05-03T21:56:00Z"/>
  <w16cex:commentExtensible w16cex:durableId="261BC14C" w16cex:dateUtc="2022-05-03T21:57:00Z"/>
  <w16cex:commentExtensible w16cex:durableId="261BC189" w16cex:dateUtc="2022-05-03T21:58:00Z"/>
  <w16cex:commentExtensible w16cex:durableId="261BC1AD" w16cex:dateUtc="2022-05-03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D9D0D" w16cid:durableId="261BBF2D"/>
  <w16cid:commentId w16cid:paraId="782F1DCA" w16cid:durableId="261BBF6C"/>
  <w16cid:commentId w16cid:paraId="14FB8AA2" w16cid:durableId="261BBF96"/>
  <w16cid:commentId w16cid:paraId="519EEC52" w16cid:durableId="261BBFC5"/>
  <w16cid:commentId w16cid:paraId="1F603EBB" w16cid:durableId="261BBFE1"/>
  <w16cid:commentId w16cid:paraId="2EABB75C" w16cid:durableId="261BC048"/>
  <w16cid:commentId w16cid:paraId="51A3E439" w16cid:durableId="261BC076"/>
  <w16cid:commentId w16cid:paraId="5B85ACC7" w16cid:durableId="261BC0B2"/>
  <w16cid:commentId w16cid:paraId="4DF57996" w16cid:durableId="261BC0F7"/>
  <w16cid:commentId w16cid:paraId="3663C68F" w16cid:durableId="261BC13B"/>
  <w16cid:commentId w16cid:paraId="7F02A80E" w16cid:durableId="261BC118"/>
  <w16cid:commentId w16cid:paraId="595A15DF" w16cid:durableId="261BC14C"/>
  <w16cid:commentId w16cid:paraId="1C26DC93" w16cid:durableId="261BC189"/>
  <w16cid:commentId w16cid:paraId="3C920CA4" w16cid:durableId="261BC1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310956"/>
    <w:rsid w:val="003C5DCD"/>
    <w:rsid w:val="004452CA"/>
    <w:rsid w:val="004A2987"/>
    <w:rsid w:val="004A375B"/>
    <w:rsid w:val="004D1F35"/>
    <w:rsid w:val="005155BD"/>
    <w:rsid w:val="00651490"/>
    <w:rsid w:val="00714B63"/>
    <w:rsid w:val="0075681F"/>
    <w:rsid w:val="00862BFA"/>
    <w:rsid w:val="008F324F"/>
    <w:rsid w:val="00A3079B"/>
    <w:rsid w:val="00CD6F60"/>
    <w:rsid w:val="00DD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956"/>
    <w:rPr>
      <w:color w:val="0000FF"/>
      <w:u w:val="single"/>
    </w:rPr>
  </w:style>
  <w:style w:type="character" w:styleId="CommentReference">
    <w:name w:val="annotation reference"/>
    <w:basedOn w:val="DefaultParagraphFont"/>
    <w:uiPriority w:val="99"/>
    <w:semiHidden/>
    <w:unhideWhenUsed/>
    <w:rsid w:val="003C5DCD"/>
    <w:rPr>
      <w:sz w:val="16"/>
      <w:szCs w:val="16"/>
    </w:rPr>
  </w:style>
  <w:style w:type="paragraph" w:styleId="CommentText">
    <w:name w:val="annotation text"/>
    <w:basedOn w:val="Normal"/>
    <w:link w:val="CommentTextChar"/>
    <w:uiPriority w:val="99"/>
    <w:semiHidden/>
    <w:unhideWhenUsed/>
    <w:rsid w:val="003C5DCD"/>
    <w:rPr>
      <w:sz w:val="20"/>
      <w:szCs w:val="20"/>
    </w:rPr>
  </w:style>
  <w:style w:type="character" w:customStyle="1" w:styleId="CommentTextChar">
    <w:name w:val="Comment Text Char"/>
    <w:basedOn w:val="DefaultParagraphFont"/>
    <w:link w:val="CommentText"/>
    <w:uiPriority w:val="99"/>
    <w:semiHidden/>
    <w:rsid w:val="003C5DCD"/>
    <w:rPr>
      <w:sz w:val="20"/>
      <w:szCs w:val="20"/>
    </w:rPr>
  </w:style>
  <w:style w:type="paragraph" w:styleId="CommentSubject">
    <w:name w:val="annotation subject"/>
    <w:basedOn w:val="CommentText"/>
    <w:next w:val="CommentText"/>
    <w:link w:val="CommentSubjectChar"/>
    <w:uiPriority w:val="99"/>
    <w:semiHidden/>
    <w:unhideWhenUsed/>
    <w:rsid w:val="003C5DCD"/>
    <w:rPr>
      <w:b/>
      <w:bCs/>
    </w:rPr>
  </w:style>
  <w:style w:type="character" w:customStyle="1" w:styleId="CommentSubjectChar">
    <w:name w:val="Comment Subject Char"/>
    <w:basedOn w:val="CommentTextChar"/>
    <w:link w:val="CommentSubject"/>
    <w:uiPriority w:val="99"/>
    <w:semiHidden/>
    <w:rsid w:val="003C5DCD"/>
    <w:rPr>
      <w:b/>
      <w:bCs/>
      <w:sz w:val="20"/>
      <w:szCs w:val="20"/>
    </w:rPr>
  </w:style>
  <w:style w:type="character" w:styleId="FollowedHyperlink">
    <w:name w:val="FollowedHyperlink"/>
    <w:basedOn w:val="DefaultParagraphFont"/>
    <w:uiPriority w:val="99"/>
    <w:semiHidden/>
    <w:unhideWhenUsed/>
    <w:rsid w:val="008F32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3577">
      <w:bodyDiv w:val="1"/>
      <w:marLeft w:val="0"/>
      <w:marRight w:val="0"/>
      <w:marTop w:val="0"/>
      <w:marBottom w:val="0"/>
      <w:divBdr>
        <w:top w:val="none" w:sz="0" w:space="0" w:color="auto"/>
        <w:left w:val="none" w:sz="0" w:space="0" w:color="auto"/>
        <w:bottom w:val="none" w:sz="0" w:space="0" w:color="auto"/>
        <w:right w:val="none" w:sz="0" w:space="0" w:color="auto"/>
      </w:divBdr>
    </w:div>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083142056">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purdue.edu/preview_program.php?catoid=14&amp;poid=18698&amp;_ga=2.158388851.81966990.1649063131-961152297.1646390411"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catalog.purdue.edu/preview_program.php?catoid=14&amp;poid=18698&amp;_ga=2.158388851.81966990.1649063131-961152297.1646390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12</cp:revision>
  <dcterms:created xsi:type="dcterms:W3CDTF">2022-01-24T07:58:00Z</dcterms:created>
  <dcterms:modified xsi:type="dcterms:W3CDTF">2022-05-03T22:03:00Z</dcterms:modified>
</cp:coreProperties>
</file>