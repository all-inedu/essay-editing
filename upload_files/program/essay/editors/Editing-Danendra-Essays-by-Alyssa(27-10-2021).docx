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5651" w:rsidRDefault="00355651"/>
    <w:p w14:paraId="00000002" w14:textId="77777777" w:rsidR="00355651" w:rsidRDefault="00A76250">
      <w:pPr>
        <w:spacing w:after="240" w:line="360" w:lineRule="auto"/>
      </w:pPr>
      <w:r>
        <w:t>How did you discover your intellectual and academic interests, and how will you explore them at the University of Pennsylvania? Please respond considering the specific undergraduate school you have selected. (300-450 words / 2295 characters)</w:t>
      </w:r>
    </w:p>
    <w:p w14:paraId="00000003" w14:textId="77777777" w:rsidR="00355651" w:rsidRDefault="00A76250" w:rsidP="00107511">
      <w:pPr>
        <w:spacing w:after="240"/>
        <w:rPr>
          <w:rFonts w:ascii="Times New Roman" w:eastAsia="Times New Roman" w:hAnsi="Times New Roman" w:cs="Times New Roman"/>
          <w:sz w:val="24"/>
          <w:szCs w:val="24"/>
        </w:rPr>
        <w:pPrChange w:id="0" w:author="Alyssa Manik" w:date="2021-10-26T14:24:00Z">
          <w:pPr>
            <w:spacing w:after="240" w:line="360" w:lineRule="auto"/>
          </w:pPr>
        </w:pPrChange>
      </w:pPr>
      <w:r>
        <w:rPr>
          <w:rFonts w:ascii="Times New Roman" w:eastAsia="Times New Roman" w:hAnsi="Times New Roman" w:cs="Times New Roman"/>
          <w:sz w:val="24"/>
          <w:szCs w:val="24"/>
        </w:rPr>
        <w:t xml:space="preserve">Seeing all my </w:t>
      </w:r>
      <w:r>
        <w:rPr>
          <w:rFonts w:ascii="Times New Roman" w:eastAsia="Times New Roman" w:hAnsi="Times New Roman" w:cs="Times New Roman"/>
          <w:sz w:val="24"/>
          <w:szCs w:val="24"/>
        </w:rPr>
        <w:t xml:space="preserve">favorite childhood street stores closed during the pandemic got me thinking: At this rate, with </w:t>
      </w:r>
      <w:commentRangeStart w:id="1"/>
      <w:r>
        <w:rPr>
          <w:rFonts w:ascii="Times New Roman" w:eastAsia="Times New Roman" w:hAnsi="Times New Roman" w:cs="Times New Roman"/>
          <w:sz w:val="24"/>
          <w:szCs w:val="24"/>
        </w:rPr>
        <w:t xml:space="preserve">the driving force of Indonesia's economy </w:t>
      </w:r>
      <w:commentRangeEnd w:id="1"/>
      <w:r w:rsidR="00107511">
        <w:rPr>
          <w:rStyle w:val="CommentReference"/>
        </w:rPr>
        <w:commentReference w:id="1"/>
      </w:r>
      <w:proofErr w:type="gramStart"/>
      <w:r>
        <w:rPr>
          <w:rFonts w:ascii="Times New Roman" w:eastAsia="Times New Roman" w:hAnsi="Times New Roman" w:cs="Times New Roman"/>
          <w:sz w:val="24"/>
          <w:szCs w:val="24"/>
        </w:rPr>
        <w:t>closing down</w:t>
      </w:r>
      <w:proofErr w:type="gramEnd"/>
      <w:r>
        <w:rPr>
          <w:rFonts w:ascii="Times New Roman" w:eastAsia="Times New Roman" w:hAnsi="Times New Roman" w:cs="Times New Roman"/>
          <w:sz w:val="24"/>
          <w:szCs w:val="24"/>
        </w:rPr>
        <w:t>, how will we hold up in the next decade? Seeing this, along with our notoriously low financial literacy ra</w:t>
      </w:r>
      <w:r>
        <w:rPr>
          <w:rFonts w:ascii="Times New Roman" w:eastAsia="Times New Roman" w:hAnsi="Times New Roman" w:cs="Times New Roman"/>
          <w:sz w:val="24"/>
          <w:szCs w:val="24"/>
        </w:rPr>
        <w:t xml:space="preserve">tes, </w:t>
      </w:r>
      <w:commentRangeStart w:id="2"/>
      <w:r>
        <w:rPr>
          <w:rFonts w:ascii="Times New Roman" w:eastAsia="Times New Roman" w:hAnsi="Times New Roman" w:cs="Times New Roman"/>
          <w:sz w:val="24"/>
          <w:szCs w:val="24"/>
        </w:rPr>
        <w:t xml:space="preserve">it has always </w:t>
      </w:r>
      <w:r>
        <w:rPr>
          <w:rFonts w:ascii="Times New Roman" w:eastAsia="Times New Roman" w:hAnsi="Times New Roman" w:cs="Times New Roman"/>
          <w:sz w:val="24"/>
          <w:szCs w:val="24"/>
        </w:rPr>
        <w:t xml:space="preserve">been my dream </w:t>
      </w:r>
      <w:commentRangeEnd w:id="2"/>
      <w:r w:rsidR="00107511">
        <w:rPr>
          <w:rStyle w:val="CommentReference"/>
        </w:rPr>
        <w:commentReference w:id="2"/>
      </w:r>
      <w:r>
        <w:rPr>
          <w:rFonts w:ascii="Times New Roman" w:eastAsia="Times New Roman" w:hAnsi="Times New Roman" w:cs="Times New Roman"/>
          <w:sz w:val="24"/>
          <w:szCs w:val="24"/>
        </w:rPr>
        <w:t xml:space="preserve">to financially empower these people through my own social business. </w:t>
      </w:r>
    </w:p>
    <w:p w14:paraId="00000004" w14:textId="5BCEDBD0" w:rsidR="00355651" w:rsidRDefault="00A76250" w:rsidP="00107511">
      <w:pPr>
        <w:spacing w:after="240"/>
        <w:rPr>
          <w:rFonts w:ascii="Times New Roman" w:eastAsia="Times New Roman" w:hAnsi="Times New Roman" w:cs="Times New Roman"/>
          <w:sz w:val="24"/>
          <w:szCs w:val="24"/>
          <w:highlight w:val="white"/>
        </w:rPr>
        <w:pPrChange w:id="3" w:author="Alyssa Manik" w:date="2021-10-26T14:24:00Z">
          <w:pPr>
            <w:spacing w:after="240" w:line="360" w:lineRule="auto"/>
          </w:pPr>
        </w:pPrChange>
      </w:pPr>
      <w:r>
        <w:rPr>
          <w:rFonts w:ascii="Times New Roman" w:eastAsia="Times New Roman" w:hAnsi="Times New Roman" w:cs="Times New Roman"/>
          <w:sz w:val="24"/>
          <w:szCs w:val="24"/>
        </w:rPr>
        <w:t xml:space="preserve">Majoring in Finance at </w:t>
      </w:r>
      <w:ins w:id="4" w:author="Alyssa Manik" w:date="2021-10-26T14:27:00Z">
        <w:r w:rsidR="00107511">
          <w:rPr>
            <w:rFonts w:ascii="Times New Roman" w:eastAsia="Times New Roman" w:hAnsi="Times New Roman" w:cs="Times New Roman"/>
            <w:sz w:val="24"/>
            <w:szCs w:val="24"/>
          </w:rPr>
          <w:t>th</w:t>
        </w:r>
      </w:ins>
      <w:ins w:id="5" w:author="Alyssa Manik" w:date="2021-10-26T14:28:00Z">
        <w:r w:rsidR="00107511">
          <w:rPr>
            <w:rFonts w:ascii="Times New Roman" w:eastAsia="Times New Roman" w:hAnsi="Times New Roman" w:cs="Times New Roman"/>
            <w:sz w:val="24"/>
            <w:szCs w:val="24"/>
          </w:rPr>
          <w:t xml:space="preserve">e </w:t>
        </w:r>
      </w:ins>
      <w:r>
        <w:rPr>
          <w:rFonts w:ascii="Times New Roman" w:eastAsia="Times New Roman" w:hAnsi="Times New Roman" w:cs="Times New Roman"/>
          <w:sz w:val="24"/>
          <w:szCs w:val="24"/>
        </w:rPr>
        <w:t xml:space="preserve">Wharton Business School </w:t>
      </w:r>
      <w:ins w:id="6" w:author="Alyssa Manik" w:date="2021-10-26T14:28:00Z">
        <w:r w:rsidR="00107511">
          <w:rPr>
            <w:rFonts w:ascii="Times New Roman" w:eastAsia="Times New Roman" w:hAnsi="Times New Roman" w:cs="Times New Roman"/>
            <w:sz w:val="24"/>
            <w:szCs w:val="24"/>
          </w:rPr>
          <w:t>would be</w:t>
        </w:r>
      </w:ins>
      <w:del w:id="7" w:author="Alyssa Manik" w:date="2021-10-26T14:28:00Z">
        <w:r w:rsidDel="00107511">
          <w:rPr>
            <w:rFonts w:ascii="Times New Roman" w:eastAsia="Times New Roman" w:hAnsi="Times New Roman" w:cs="Times New Roman"/>
            <w:sz w:val="24"/>
            <w:szCs w:val="24"/>
          </w:rPr>
          <w:delText>is</w:delText>
        </w:r>
      </w:del>
      <w:r>
        <w:rPr>
          <w:rFonts w:ascii="Times New Roman" w:eastAsia="Times New Roman" w:hAnsi="Times New Roman" w:cs="Times New Roman"/>
          <w:sz w:val="24"/>
          <w:szCs w:val="24"/>
        </w:rPr>
        <w:t xml:space="preserve"> the perfect opportunity for me to further enhance myself personally and professionally. </w:t>
      </w:r>
      <w:commentRangeStart w:id="8"/>
      <w:r>
        <w:rPr>
          <w:rFonts w:ascii="Times New Roman" w:eastAsia="Times New Roman" w:hAnsi="Times New Roman" w:cs="Times New Roman"/>
          <w:sz w:val="24"/>
          <w:szCs w:val="24"/>
          <w:highlight w:val="white"/>
        </w:rPr>
        <w:t>By attending one</w:t>
      </w:r>
      <w:r>
        <w:rPr>
          <w:rFonts w:ascii="Times New Roman" w:eastAsia="Times New Roman" w:hAnsi="Times New Roman" w:cs="Times New Roman"/>
          <w:sz w:val="24"/>
          <w:szCs w:val="24"/>
          <w:highlight w:val="white"/>
        </w:rPr>
        <w:t xml:space="preserve"> of the most competitive undergraduate business programs, Wharton’s curriculum </w:t>
      </w:r>
      <w:commentRangeEnd w:id="8"/>
      <w:r w:rsidR="00107511">
        <w:rPr>
          <w:rStyle w:val="CommentReference"/>
        </w:rPr>
        <w:commentReference w:id="8"/>
      </w:r>
      <w:r>
        <w:rPr>
          <w:rFonts w:ascii="Times New Roman" w:eastAsia="Times New Roman" w:hAnsi="Times New Roman" w:cs="Times New Roman"/>
          <w:sz w:val="24"/>
          <w:szCs w:val="24"/>
          <w:highlight w:val="white"/>
        </w:rPr>
        <w:t xml:space="preserve">will help me develop my leadership skills, as well as equip me with </w:t>
      </w:r>
      <w:commentRangeStart w:id="9"/>
      <w:r>
        <w:rPr>
          <w:rFonts w:ascii="Times New Roman" w:eastAsia="Times New Roman" w:hAnsi="Times New Roman" w:cs="Times New Roman"/>
          <w:sz w:val="24"/>
          <w:szCs w:val="24"/>
          <w:highlight w:val="white"/>
        </w:rPr>
        <w:t xml:space="preserve">fundamental knowledge of business. </w:t>
      </w:r>
      <w:commentRangeEnd w:id="9"/>
      <w:r w:rsidR="005E351D">
        <w:rPr>
          <w:rStyle w:val="CommentReference"/>
        </w:rPr>
        <w:commentReference w:id="9"/>
      </w:r>
    </w:p>
    <w:p w14:paraId="00000005" w14:textId="77777777" w:rsidR="00355651" w:rsidRDefault="00A76250" w:rsidP="0010751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Having said that, I look forward to putting into practice the skills and </w:t>
      </w:r>
      <w:r>
        <w:rPr>
          <w:rFonts w:ascii="Times New Roman" w:eastAsia="Times New Roman" w:hAnsi="Times New Roman" w:cs="Times New Roman"/>
          <w:sz w:val="24"/>
          <w:szCs w:val="24"/>
          <w:highlight w:val="white"/>
        </w:rPr>
        <w:t xml:space="preserve">knowledge I'll learn in the classrooms to the real world by participating in the WIP and GMC study abroad program. </w:t>
      </w:r>
      <w:commentRangeStart w:id="10"/>
      <w:r>
        <w:rPr>
          <w:rFonts w:ascii="Times New Roman" w:eastAsia="Times New Roman" w:hAnsi="Times New Roman" w:cs="Times New Roman"/>
          <w:sz w:val="24"/>
          <w:szCs w:val="24"/>
          <w:highlight w:val="white"/>
        </w:rPr>
        <w:t>I believe the former will give me</w:t>
      </w:r>
      <w:commentRangeEnd w:id="10"/>
      <w:r w:rsidR="00107511">
        <w:rPr>
          <w:rStyle w:val="CommentReference"/>
        </w:rPr>
        <w:commentReference w:id="10"/>
      </w:r>
      <w:r>
        <w:rPr>
          <w:rFonts w:ascii="Times New Roman" w:eastAsia="Times New Roman" w:hAnsi="Times New Roman" w:cs="Times New Roman"/>
          <w:sz w:val="24"/>
          <w:szCs w:val="24"/>
          <w:highlight w:val="white"/>
        </w:rPr>
        <w:t xml:space="preserve"> hands-on experience by working on real-life challenges faced by small businesses in different parts of the </w:t>
      </w:r>
      <w:r>
        <w:rPr>
          <w:rFonts w:ascii="Times New Roman" w:eastAsia="Times New Roman" w:hAnsi="Times New Roman" w:cs="Times New Roman"/>
          <w:sz w:val="24"/>
          <w:szCs w:val="24"/>
          <w:highlight w:val="white"/>
        </w:rPr>
        <w:t>globe. Through business lectures, as well as visits to small business sites</w:t>
      </w:r>
      <w:r>
        <w:rPr>
          <w:rFonts w:ascii="Times New Roman" w:eastAsia="Times New Roman" w:hAnsi="Times New Roman" w:cs="Times New Roman"/>
          <w:sz w:val="24"/>
          <w:szCs w:val="24"/>
          <w:highlight w:val="white"/>
        </w:rPr>
        <w:t xml:space="preserve">, I believe that my </w:t>
      </w:r>
      <w:commentRangeStart w:id="11"/>
      <w:r>
        <w:rPr>
          <w:rFonts w:ascii="Times New Roman" w:eastAsia="Times New Roman" w:hAnsi="Times New Roman" w:cs="Times New Roman"/>
          <w:sz w:val="24"/>
          <w:szCs w:val="24"/>
          <w:highlight w:val="white"/>
        </w:rPr>
        <w:t>practical business skills will significantly improve</w:t>
      </w:r>
      <w:commentRangeEnd w:id="11"/>
      <w:r w:rsidR="00107511">
        <w:rPr>
          <w:rStyle w:val="CommentReference"/>
        </w:rPr>
        <w:commentReference w:id="11"/>
      </w:r>
      <w:r>
        <w:rPr>
          <w:rFonts w:ascii="Times New Roman" w:eastAsia="Times New Roman" w:hAnsi="Times New Roman" w:cs="Times New Roman"/>
          <w:sz w:val="24"/>
          <w:szCs w:val="24"/>
          <w:highlight w:val="white"/>
        </w:rPr>
        <w:t xml:space="preserve">. I then plan to apply the skills I've learnt through this experience, when helping </w:t>
      </w:r>
      <w:commentRangeStart w:id="12"/>
      <w:r>
        <w:rPr>
          <w:rFonts w:ascii="Times New Roman" w:eastAsia="Times New Roman" w:hAnsi="Times New Roman" w:cs="Times New Roman"/>
          <w:sz w:val="24"/>
          <w:szCs w:val="24"/>
          <w:highlight w:val="white"/>
        </w:rPr>
        <w:t>MSME</w:t>
      </w:r>
      <w:commentRangeEnd w:id="12"/>
      <w:r w:rsidR="00107511">
        <w:rPr>
          <w:rStyle w:val="CommentReference"/>
        </w:rPr>
        <w:commentReference w:id="12"/>
      </w:r>
      <w:r>
        <w:rPr>
          <w:rFonts w:ascii="Times New Roman" w:eastAsia="Times New Roman" w:hAnsi="Times New Roman" w:cs="Times New Roman"/>
          <w:sz w:val="24"/>
          <w:szCs w:val="24"/>
          <w:highlight w:val="white"/>
        </w:rPr>
        <w:t>s in my home country.</w:t>
      </w:r>
    </w:p>
    <w:p w14:paraId="00000006" w14:textId="77777777" w:rsidR="00355651" w:rsidRDefault="00355651" w:rsidP="00107511">
      <w:pPr>
        <w:rPr>
          <w:rFonts w:ascii="Times New Roman" w:eastAsia="Times New Roman" w:hAnsi="Times New Roman" w:cs="Times New Roman"/>
          <w:sz w:val="24"/>
          <w:szCs w:val="24"/>
          <w:highlight w:val="white"/>
        </w:rPr>
      </w:pPr>
    </w:p>
    <w:p w14:paraId="00000007" w14:textId="77777777" w:rsidR="00355651" w:rsidRDefault="00A76250" w:rsidP="0010751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Moreover, I am also interested in applying for the GMC programs, particularly the Sustainable Growth in ASEAN and Managing in Emerging Economies programs. In Indonesia</w:t>
      </w:r>
      <w:commentRangeStart w:id="13"/>
      <w:r>
        <w:rPr>
          <w:rFonts w:ascii="Times New Roman" w:eastAsia="Times New Roman" w:hAnsi="Times New Roman" w:cs="Times New Roman"/>
          <w:sz w:val="24"/>
          <w:szCs w:val="24"/>
          <w:highlight w:val="white"/>
        </w:rPr>
        <w:t>’s situation</w:t>
      </w:r>
      <w:commentRangeEnd w:id="13"/>
      <w:r w:rsidR="00107511">
        <w:rPr>
          <w:rStyle w:val="CommentReference"/>
        </w:rPr>
        <w:commentReference w:id="13"/>
      </w:r>
      <w:r>
        <w:rPr>
          <w:rFonts w:ascii="Times New Roman" w:eastAsia="Times New Roman" w:hAnsi="Times New Roman" w:cs="Times New Roman"/>
          <w:sz w:val="24"/>
          <w:szCs w:val="24"/>
          <w:highlight w:val="white"/>
        </w:rPr>
        <w:t xml:space="preserve">, I believe that learning from neighboring countries is very important, as </w:t>
      </w:r>
      <w:r>
        <w:rPr>
          <w:rFonts w:ascii="Times New Roman" w:eastAsia="Times New Roman" w:hAnsi="Times New Roman" w:cs="Times New Roman"/>
          <w:sz w:val="24"/>
          <w:szCs w:val="24"/>
          <w:highlight w:val="white"/>
        </w:rPr>
        <w:t xml:space="preserve">it provides us with ways to combat challenges in a similar cultural environment. Through this program, </w:t>
      </w:r>
      <w:commentRangeStart w:id="14"/>
      <w:r>
        <w:rPr>
          <w:rFonts w:ascii="Times New Roman" w:eastAsia="Times New Roman" w:hAnsi="Times New Roman" w:cs="Times New Roman"/>
          <w:sz w:val="24"/>
          <w:szCs w:val="24"/>
          <w:highlight w:val="white"/>
        </w:rPr>
        <w:t>I am sure I will further familiarize myself with those challenges and gain valuable knowledge</w:t>
      </w:r>
      <w:commentRangeEnd w:id="14"/>
      <w:r w:rsidR="005E351D">
        <w:rPr>
          <w:rStyle w:val="CommentReference"/>
        </w:rPr>
        <w:commentReference w:id="14"/>
      </w:r>
      <w:r>
        <w:rPr>
          <w:rFonts w:ascii="Times New Roman" w:eastAsia="Times New Roman" w:hAnsi="Times New Roman" w:cs="Times New Roman"/>
          <w:sz w:val="24"/>
          <w:szCs w:val="24"/>
          <w:highlight w:val="white"/>
        </w:rPr>
        <w:t xml:space="preserve"> to tackle these problems. </w:t>
      </w:r>
      <w:commentRangeStart w:id="15"/>
      <w:r>
        <w:rPr>
          <w:rFonts w:ascii="Times New Roman" w:eastAsia="Times New Roman" w:hAnsi="Times New Roman" w:cs="Times New Roman"/>
          <w:sz w:val="24"/>
          <w:szCs w:val="24"/>
          <w:highlight w:val="white"/>
        </w:rPr>
        <w:t>However,</w:t>
      </w:r>
      <w:commentRangeEnd w:id="15"/>
      <w:r w:rsidR="005E351D">
        <w:rPr>
          <w:rStyle w:val="CommentReference"/>
        </w:rPr>
        <w:commentReference w:id="15"/>
      </w:r>
      <w:r>
        <w:rPr>
          <w:rFonts w:ascii="Times New Roman" w:eastAsia="Times New Roman" w:hAnsi="Times New Roman" w:cs="Times New Roman"/>
          <w:sz w:val="24"/>
          <w:szCs w:val="24"/>
          <w:highlight w:val="white"/>
        </w:rPr>
        <w:t xml:space="preserve"> living in </w:t>
      </w:r>
      <w:proofErr w:type="gramStart"/>
      <w:r>
        <w:rPr>
          <w:rFonts w:ascii="Times New Roman" w:eastAsia="Times New Roman" w:hAnsi="Times New Roman" w:cs="Times New Roman"/>
          <w:sz w:val="24"/>
          <w:szCs w:val="24"/>
          <w:highlight w:val="white"/>
        </w:rPr>
        <w:t>an  emerging</w:t>
      </w:r>
      <w:proofErr w:type="gramEnd"/>
      <w:r>
        <w:rPr>
          <w:rFonts w:ascii="Times New Roman" w:eastAsia="Times New Roman" w:hAnsi="Times New Roman" w:cs="Times New Roman"/>
          <w:sz w:val="24"/>
          <w:szCs w:val="24"/>
          <w:highlight w:val="white"/>
        </w:rPr>
        <w:t xml:space="preserve"> e</w:t>
      </w:r>
      <w:r>
        <w:rPr>
          <w:rFonts w:ascii="Times New Roman" w:eastAsia="Times New Roman" w:hAnsi="Times New Roman" w:cs="Times New Roman"/>
          <w:sz w:val="24"/>
          <w:szCs w:val="24"/>
          <w:highlight w:val="white"/>
        </w:rPr>
        <w:t>conomy, I feel that joining the latter program can provide me with a fresh viewpoint from another region in a similar situation. I believe that this combination will be the perfect step in realizing my dream of overcoming Indonesia’s small business financi</w:t>
      </w:r>
      <w:r>
        <w:rPr>
          <w:rFonts w:ascii="Times New Roman" w:eastAsia="Times New Roman" w:hAnsi="Times New Roman" w:cs="Times New Roman"/>
          <w:sz w:val="24"/>
          <w:szCs w:val="24"/>
          <w:highlight w:val="white"/>
        </w:rPr>
        <w:t>al difficulties.</w:t>
      </w:r>
    </w:p>
    <w:p w14:paraId="00000008" w14:textId="77777777" w:rsidR="00355651" w:rsidRDefault="00355651" w:rsidP="00107511">
      <w:pPr>
        <w:rPr>
          <w:rFonts w:ascii="Times New Roman" w:eastAsia="Times New Roman" w:hAnsi="Times New Roman" w:cs="Times New Roman"/>
          <w:sz w:val="24"/>
          <w:szCs w:val="24"/>
          <w:highlight w:val="white"/>
        </w:rPr>
      </w:pPr>
    </w:p>
    <w:p w14:paraId="00000009" w14:textId="2B19C884" w:rsidR="00355651" w:rsidRDefault="00A76250" w:rsidP="0010751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Adding to what I’ve touched on, UPenn also has strong alumni connections, which is why I desire participating in the WARC. </w:t>
      </w:r>
      <w:commentRangeStart w:id="16"/>
      <w:r>
        <w:rPr>
          <w:rFonts w:ascii="Times New Roman" w:eastAsia="Times New Roman" w:hAnsi="Times New Roman" w:cs="Times New Roman"/>
          <w:sz w:val="24"/>
          <w:szCs w:val="24"/>
          <w:highlight w:val="white"/>
        </w:rPr>
        <w:t xml:space="preserve">I strongly believe that a widespread network will provide a strong support system that will help me build my dream </w:t>
      </w:r>
      <w:r>
        <w:rPr>
          <w:rFonts w:ascii="Times New Roman" w:eastAsia="Times New Roman" w:hAnsi="Times New Roman" w:cs="Times New Roman"/>
          <w:sz w:val="24"/>
          <w:szCs w:val="24"/>
          <w:highlight w:val="white"/>
        </w:rPr>
        <w:t>social business</w:t>
      </w:r>
      <w:ins w:id="17" w:author="Alyssa Manik" w:date="2021-10-26T14:35:00Z">
        <w:r w:rsidR="005E351D">
          <w:rPr>
            <w:rFonts w:ascii="Times New Roman" w:eastAsia="Times New Roman" w:hAnsi="Times New Roman" w:cs="Times New Roman"/>
            <w:sz w:val="24"/>
            <w:szCs w:val="24"/>
            <w:highlight w:val="white"/>
          </w:rPr>
          <w:t>.</w:t>
        </w:r>
        <w:commentRangeEnd w:id="16"/>
        <w:r w:rsidR="005E351D">
          <w:rPr>
            <w:rStyle w:val="CommentReference"/>
          </w:rPr>
          <w:commentReference w:id="16"/>
        </w:r>
      </w:ins>
    </w:p>
    <w:p w14:paraId="0000000A" w14:textId="77777777" w:rsidR="00355651" w:rsidRDefault="00355651" w:rsidP="00107511">
      <w:pPr>
        <w:spacing w:after="240"/>
        <w:pPrChange w:id="18" w:author="Alyssa Manik" w:date="2021-10-26T14:24:00Z">
          <w:pPr>
            <w:spacing w:after="240" w:line="360" w:lineRule="auto"/>
          </w:pPr>
        </w:pPrChange>
      </w:pPr>
    </w:p>
    <w:p w14:paraId="0000000B" w14:textId="77777777" w:rsidR="00355651" w:rsidRDefault="00A76250" w:rsidP="0010751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Through the academic rigor and hands-on experience, together with the wide connections and diverse communities that the University of Pennsylvania has to offer, I am confident that </w:t>
      </w:r>
      <w:r>
        <w:rPr>
          <w:rFonts w:ascii="Times New Roman" w:eastAsia="Times New Roman" w:hAnsi="Times New Roman" w:cs="Times New Roman"/>
          <w:sz w:val="24"/>
          <w:szCs w:val="24"/>
          <w:highlight w:val="white"/>
        </w:rPr>
        <w:lastRenderedPageBreak/>
        <w:t>attending</w:t>
      </w:r>
      <w:del w:id="19" w:author="Alyssa Manik" w:date="2021-10-26T14:36:00Z">
        <w:r w:rsidDel="005E351D">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 xml:space="preserve"> the Wharton Business School would be the right </w:t>
      </w:r>
      <w:r>
        <w:rPr>
          <w:rFonts w:ascii="Times New Roman" w:eastAsia="Times New Roman" w:hAnsi="Times New Roman" w:cs="Times New Roman"/>
          <w:sz w:val="24"/>
          <w:szCs w:val="24"/>
          <w:highlight w:val="white"/>
        </w:rPr>
        <w:t xml:space="preserve">step towards achieving my dreams professionally </w:t>
      </w:r>
      <w:commentRangeStart w:id="20"/>
      <w:r>
        <w:rPr>
          <w:rFonts w:ascii="Times New Roman" w:eastAsia="Times New Roman" w:hAnsi="Times New Roman" w:cs="Times New Roman"/>
          <w:sz w:val="24"/>
          <w:szCs w:val="24"/>
          <w:highlight w:val="white"/>
        </w:rPr>
        <w:t xml:space="preserve">and as a person. </w:t>
      </w:r>
      <w:commentRangeEnd w:id="20"/>
      <w:r w:rsidR="005E351D">
        <w:rPr>
          <w:rStyle w:val="CommentReference"/>
        </w:rPr>
        <w:commentReference w:id="20"/>
      </w:r>
    </w:p>
    <w:p w14:paraId="0000000C" w14:textId="2ECC7BB0" w:rsidR="00355651" w:rsidDel="005E351D" w:rsidRDefault="00355651">
      <w:pPr>
        <w:rPr>
          <w:del w:id="21" w:author="Alyssa Manik" w:date="2021-10-26T14:37:00Z"/>
        </w:rPr>
      </w:pPr>
    </w:p>
    <w:p w14:paraId="75B1E70D" w14:textId="26DC0A47" w:rsidR="005E351D" w:rsidRDefault="005E351D">
      <w:pPr>
        <w:spacing w:after="240" w:line="360" w:lineRule="auto"/>
        <w:rPr>
          <w:ins w:id="22" w:author="Alyssa Manik" w:date="2021-10-26T14:37:00Z"/>
        </w:rPr>
      </w:pPr>
    </w:p>
    <w:p w14:paraId="628303AF" w14:textId="51BAB14B" w:rsidR="005E351D" w:rsidRDefault="005E351D">
      <w:pPr>
        <w:spacing w:after="240" w:line="360" w:lineRule="auto"/>
        <w:rPr>
          <w:ins w:id="23" w:author="Alyssa Manik" w:date="2021-10-26T14:38:00Z"/>
        </w:rPr>
      </w:pPr>
      <w:ins w:id="24" w:author="Alyssa Manik" w:date="2021-10-26T14:37:00Z">
        <w:r>
          <w:t>Hello!</w:t>
        </w:r>
      </w:ins>
      <w:ins w:id="25" w:author="Alyssa Manik" w:date="2021-10-26T14:38:00Z">
        <w:r>
          <w:t xml:space="preserve"> Great job on the essay so far, I think you know what you want to do and you’re trying to aim high which says a lot about your ambition. </w:t>
        </w:r>
        <w:proofErr w:type="spellStart"/>
        <w:r>
          <w:t>Upenn</w:t>
        </w:r>
        <w:proofErr w:type="spellEnd"/>
        <w:r>
          <w:t xml:space="preserve"> could be difficult to get in, but I know it’s worth it once you’re there.</w:t>
        </w:r>
      </w:ins>
    </w:p>
    <w:p w14:paraId="382BAD12" w14:textId="61622879" w:rsidR="005E351D" w:rsidRDefault="005E351D">
      <w:pPr>
        <w:spacing w:after="240" w:line="360" w:lineRule="auto"/>
        <w:rPr>
          <w:ins w:id="26" w:author="Alyssa Manik" w:date="2021-10-26T14:42:00Z"/>
        </w:rPr>
      </w:pPr>
      <w:ins w:id="27" w:author="Alyssa Manik" w:date="2021-10-26T14:38:00Z">
        <w:r>
          <w:t xml:space="preserve">One part I’m a bit </w:t>
        </w:r>
      </w:ins>
      <w:ins w:id="28" w:author="Alyssa Manik" w:date="2021-10-26T14:40:00Z">
        <w:r>
          <w:t>confused about is that you’re interested in majoring in Finance, but the things you discussed seem to be more global economy or entrepreneurship related. I understand the interest in the small</w:t>
        </w:r>
      </w:ins>
      <w:ins w:id="29" w:author="Alyssa Manik" w:date="2021-10-26T14:41:00Z">
        <w:r>
          <w:t xml:space="preserve"> business structure, but it’s not really an industry either, so I couldn’t really connect the major and wha</w:t>
        </w:r>
      </w:ins>
      <w:ins w:id="30" w:author="Alyssa Manik" w:date="2021-10-26T14:42:00Z">
        <w:r>
          <w:t xml:space="preserve">t you intend to do. I feel like you need to make the connection better between what </w:t>
        </w:r>
        <w:proofErr w:type="gramStart"/>
        <w:r>
          <w:t>your</w:t>
        </w:r>
        <w:proofErr w:type="gramEnd"/>
        <w:r>
          <w:t xml:space="preserve"> intend to do and how exactly it relates to Finance.</w:t>
        </w:r>
      </w:ins>
    </w:p>
    <w:p w14:paraId="611726F5" w14:textId="0D45CEB5" w:rsidR="005E351D" w:rsidRDefault="005E351D">
      <w:pPr>
        <w:spacing w:after="240" w:line="360" w:lineRule="auto"/>
        <w:rPr>
          <w:ins w:id="31" w:author="Alyssa Manik" w:date="2021-10-26T14:37:00Z"/>
        </w:rPr>
      </w:pPr>
      <w:ins w:id="32" w:author="Alyssa Manik" w:date="2021-10-26T14:42:00Z">
        <w:r>
          <w:t>Be a bit more specific</w:t>
        </w:r>
      </w:ins>
      <w:ins w:id="33" w:author="Alyssa Manik" w:date="2021-10-26T14:43:00Z">
        <w:r>
          <w:t xml:space="preserve"> in what you’re looking for in Wharton. I like the fact that you mentioned the two study programs, but I know you could elaborate on your answers more. I feel like it’s better for you to extensively discuss what you could gain from specific programs or classes, rather than mentioning the alumni network, facilities, </w:t>
        </w:r>
        <w:proofErr w:type="spellStart"/>
        <w:r>
          <w:t>etc</w:t>
        </w:r>
        <w:proofErr w:type="spellEnd"/>
        <w:r>
          <w:t>, and not real</w:t>
        </w:r>
      </w:ins>
      <w:ins w:id="34" w:author="Alyssa Manik" w:date="2021-10-26T14:44:00Z">
        <w:r>
          <w:t xml:space="preserve">ly discussing why these matter to you. </w:t>
        </w:r>
        <w:r w:rsidR="00A76250">
          <w:t xml:space="preserve">Imagine yourself as a </w:t>
        </w:r>
        <w:proofErr w:type="spellStart"/>
        <w:r w:rsidR="00A76250">
          <w:t>Upenn</w:t>
        </w:r>
        <w:proofErr w:type="spellEnd"/>
        <w:r w:rsidR="00A76250">
          <w:t xml:space="preserve"> student, what do you have over people who aren’t </w:t>
        </w:r>
        <w:proofErr w:type="spellStart"/>
        <w:r w:rsidR="00A76250">
          <w:t>Upenn</w:t>
        </w:r>
        <w:proofErr w:type="spellEnd"/>
        <w:r w:rsidR="00A76250">
          <w:t xml:space="preserve"> students?</w:t>
        </w:r>
      </w:ins>
    </w:p>
    <w:p w14:paraId="0000000D" w14:textId="77777777" w:rsidR="00355651" w:rsidDel="005E351D" w:rsidRDefault="00355651">
      <w:pPr>
        <w:spacing w:after="240" w:line="360" w:lineRule="auto"/>
        <w:rPr>
          <w:del w:id="35" w:author="Alyssa Manik" w:date="2021-10-26T14:37:00Z"/>
        </w:rPr>
      </w:pPr>
    </w:p>
    <w:p w14:paraId="0000000E" w14:textId="77777777" w:rsidR="00355651" w:rsidRDefault="00355651"/>
    <w:sectPr w:rsidR="0035565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yssa Manik" w:date="2021-10-26T14:25:00Z" w:initials="AM">
    <w:p w14:paraId="1643CDAE" w14:textId="5F8CFD8D" w:rsidR="00107511" w:rsidRDefault="00107511">
      <w:pPr>
        <w:pStyle w:val="CommentText"/>
      </w:pPr>
      <w:r>
        <w:rPr>
          <w:rStyle w:val="CommentReference"/>
        </w:rPr>
        <w:annotationRef/>
      </w:r>
      <w:r>
        <w:t xml:space="preserve">A bit unclear subject, I assume here that you’re referring to the stores as the driving </w:t>
      </w:r>
      <w:proofErr w:type="gramStart"/>
      <w:r>
        <w:t>force</w:t>
      </w:r>
      <w:proofErr w:type="gramEnd"/>
      <w:r>
        <w:t xml:space="preserve"> but it could be anything. “</w:t>
      </w:r>
      <w:proofErr w:type="gramStart"/>
      <w:r>
        <w:t>childhood</w:t>
      </w:r>
      <w:proofErr w:type="gramEnd"/>
      <w:r>
        <w:t xml:space="preserve"> street stores” is plural, but you refer to it as THE driving force so it can get confusing in terms of literary understanding.</w:t>
      </w:r>
    </w:p>
  </w:comment>
  <w:comment w:id="2" w:author="Alyssa Manik" w:date="2021-10-26T14:27:00Z" w:initials="AM">
    <w:p w14:paraId="6B3A0591" w14:textId="60CE5259" w:rsidR="00107511" w:rsidRDefault="00107511">
      <w:pPr>
        <w:pStyle w:val="CommentText"/>
      </w:pPr>
      <w:r>
        <w:rPr>
          <w:rStyle w:val="CommentReference"/>
        </w:rPr>
        <w:annotationRef/>
      </w:r>
      <w:r>
        <w:t>“</w:t>
      </w:r>
      <w:proofErr w:type="gramStart"/>
      <w:r>
        <w:t>has</w:t>
      </w:r>
      <w:proofErr w:type="gramEnd"/>
      <w:r>
        <w:t xml:space="preserve"> always been” is a bit redundant</w:t>
      </w:r>
    </w:p>
  </w:comment>
  <w:comment w:id="8" w:author="Alyssa Manik" w:date="2021-10-26T14:28:00Z" w:initials="AM">
    <w:p w14:paraId="707A0471" w14:textId="352DB9E8" w:rsidR="00107511" w:rsidRDefault="00107511">
      <w:pPr>
        <w:pStyle w:val="CommentText"/>
      </w:pPr>
      <w:r>
        <w:rPr>
          <w:rStyle w:val="CommentReference"/>
        </w:rPr>
        <w:annotationRef/>
      </w:r>
      <w:r>
        <w:t xml:space="preserve">Incorrect use of subject as well as </w:t>
      </w:r>
      <w:proofErr w:type="spellStart"/>
      <w:r>
        <w:t>dependant</w:t>
      </w:r>
      <w:proofErr w:type="spellEnd"/>
      <w:r>
        <w:t xml:space="preserve"> clause. It should refer to yourself, “By </w:t>
      </w:r>
      <w:proofErr w:type="gramStart"/>
      <w:r>
        <w:t>attending..</w:t>
      </w:r>
      <w:proofErr w:type="gramEnd"/>
      <w:r>
        <w:t>, I will..” Wharton’s curriculum isn’t the one attending itself.</w:t>
      </w:r>
    </w:p>
  </w:comment>
  <w:comment w:id="9" w:author="Alyssa Manik" w:date="2021-10-26T14:42:00Z" w:initials="AM">
    <w:p w14:paraId="133420DA" w14:textId="7EDFACC6" w:rsidR="005E351D" w:rsidRDefault="005E351D">
      <w:pPr>
        <w:pStyle w:val="CommentText"/>
      </w:pPr>
      <w:r>
        <w:rPr>
          <w:rStyle w:val="CommentReference"/>
        </w:rPr>
        <w:annotationRef/>
      </w:r>
      <w:r>
        <w:t xml:space="preserve">In what way? Is there a specific class? A specific professor whose research you </w:t>
      </w:r>
      <w:proofErr w:type="gramStart"/>
      <w:r>
        <w:t>like?</w:t>
      </w:r>
      <w:proofErr w:type="gramEnd"/>
    </w:p>
  </w:comment>
  <w:comment w:id="10" w:author="Alyssa Manik" w:date="2021-10-26T14:31:00Z" w:initials="AM">
    <w:p w14:paraId="0D21E941" w14:textId="02DD553B" w:rsidR="00107511" w:rsidRDefault="00107511">
      <w:pPr>
        <w:pStyle w:val="CommentText"/>
      </w:pPr>
      <w:r>
        <w:rPr>
          <w:rStyle w:val="CommentReference"/>
        </w:rPr>
        <w:annotationRef/>
      </w:r>
      <w:r>
        <w:t>Be more certain “I know the WIP program would give me hands-</w:t>
      </w:r>
      <w:proofErr w:type="gramStart"/>
      <w:r>
        <w:t>on..</w:t>
      </w:r>
      <w:proofErr w:type="gramEnd"/>
      <w:r>
        <w:t>”</w:t>
      </w:r>
    </w:p>
  </w:comment>
  <w:comment w:id="11" w:author="Alyssa Manik" w:date="2021-10-26T14:32:00Z" w:initials="AM">
    <w:p w14:paraId="79D8F2E0" w14:textId="423FDF2F" w:rsidR="00107511" w:rsidRDefault="00107511">
      <w:pPr>
        <w:pStyle w:val="CommentText"/>
      </w:pPr>
      <w:r>
        <w:rPr>
          <w:rStyle w:val="CommentReference"/>
        </w:rPr>
        <w:annotationRef/>
      </w:r>
      <w:r>
        <w:t xml:space="preserve">Be a bit more specific, what are you looking into? What topic are you interested in? What industry? </w:t>
      </w:r>
    </w:p>
  </w:comment>
  <w:comment w:id="12" w:author="Alyssa Manik" w:date="2021-10-26T14:33:00Z" w:initials="AM">
    <w:p w14:paraId="45EFF1EF" w14:textId="23C1A863" w:rsidR="00107511" w:rsidRDefault="00107511">
      <w:pPr>
        <w:pStyle w:val="CommentText"/>
      </w:pPr>
      <w:r>
        <w:rPr>
          <w:rStyle w:val="CommentReference"/>
        </w:rPr>
        <w:annotationRef/>
      </w:r>
      <w:r>
        <w:t>Don’t assume the reader will know what this means if you didn’t explain it.</w:t>
      </w:r>
    </w:p>
  </w:comment>
  <w:comment w:id="13" w:author="Alyssa Manik" w:date="2021-10-26T14:33:00Z" w:initials="AM">
    <w:p w14:paraId="46B5B453" w14:textId="3212C070" w:rsidR="00107511" w:rsidRDefault="00107511">
      <w:pPr>
        <w:pStyle w:val="CommentText"/>
      </w:pPr>
      <w:r>
        <w:rPr>
          <w:rStyle w:val="CommentReference"/>
        </w:rPr>
        <w:annotationRef/>
      </w:r>
      <w:r>
        <w:t>You could delete this part.</w:t>
      </w:r>
    </w:p>
  </w:comment>
  <w:comment w:id="14" w:author="Alyssa Manik" w:date="2021-10-26T14:34:00Z" w:initials="AM">
    <w:p w14:paraId="5AA5A3E8" w14:textId="116F900D" w:rsidR="005E351D" w:rsidRDefault="005E351D">
      <w:pPr>
        <w:pStyle w:val="CommentText"/>
      </w:pPr>
      <w:r>
        <w:rPr>
          <w:rStyle w:val="CommentReference"/>
        </w:rPr>
        <w:annotationRef/>
      </w:r>
      <w:r>
        <w:t>This sentence is very lengthy, try to make the language more concise.</w:t>
      </w:r>
    </w:p>
  </w:comment>
  <w:comment w:id="15" w:author="Alyssa Manik" w:date="2021-10-26T14:34:00Z" w:initials="AM">
    <w:p w14:paraId="38E6C797" w14:textId="256E6A7B" w:rsidR="005E351D" w:rsidRDefault="005E351D">
      <w:pPr>
        <w:pStyle w:val="CommentText"/>
      </w:pPr>
      <w:r>
        <w:rPr>
          <w:rStyle w:val="CommentReference"/>
        </w:rPr>
        <w:annotationRef/>
      </w:r>
      <w:r>
        <w:t>Why did you use an opposing connector? The sentence before and the sentence after seems to be positive and discussing the same sentiments.</w:t>
      </w:r>
    </w:p>
  </w:comment>
  <w:comment w:id="16" w:author="Alyssa Manik" w:date="2021-10-26T14:35:00Z" w:initials="AM">
    <w:p w14:paraId="623027DE" w14:textId="5DA89EA1" w:rsidR="005E351D" w:rsidRDefault="005E351D">
      <w:pPr>
        <w:pStyle w:val="CommentText"/>
      </w:pPr>
      <w:r>
        <w:rPr>
          <w:rStyle w:val="CommentReference"/>
        </w:rPr>
        <w:annotationRef/>
      </w:r>
      <w:r>
        <w:t xml:space="preserve">Very brief, lack of elaboration. Why is </w:t>
      </w:r>
      <w:proofErr w:type="spellStart"/>
      <w:r>
        <w:t>Upenn’s</w:t>
      </w:r>
      <w:proofErr w:type="spellEnd"/>
      <w:r>
        <w:t xml:space="preserve"> alumni network so important? What does it have that other </w:t>
      </w:r>
      <w:proofErr w:type="gramStart"/>
      <w:r>
        <w:t>schools</w:t>
      </w:r>
      <w:proofErr w:type="gramEnd"/>
      <w:r>
        <w:t xml:space="preserve"> alumni doesn’t? Everyone can provide a strong support system.</w:t>
      </w:r>
    </w:p>
  </w:comment>
  <w:comment w:id="20" w:author="Alyssa Manik" w:date="2021-10-26T14:36:00Z" w:initials="AM">
    <w:p w14:paraId="4C07D49D" w14:textId="1C2C08CE" w:rsidR="005E351D" w:rsidRDefault="005E351D">
      <w:pPr>
        <w:pStyle w:val="CommentText"/>
      </w:pPr>
      <w:r>
        <w:rPr>
          <w:rStyle w:val="CommentReference"/>
        </w:rPr>
        <w:annotationRef/>
      </w:r>
      <w:r>
        <w:t>I can’t tell what your dream is as a person because on the response above you focused on your professional dream in growing the small business structure in Indonesia.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43CDAE" w15:done="0"/>
  <w15:commentEx w15:paraId="6B3A0591" w15:done="0"/>
  <w15:commentEx w15:paraId="707A0471" w15:done="0"/>
  <w15:commentEx w15:paraId="133420DA" w15:done="0"/>
  <w15:commentEx w15:paraId="0D21E941" w15:done="0"/>
  <w15:commentEx w15:paraId="79D8F2E0" w15:done="0"/>
  <w15:commentEx w15:paraId="45EFF1EF" w15:done="0"/>
  <w15:commentEx w15:paraId="46B5B453" w15:done="0"/>
  <w15:commentEx w15:paraId="5AA5A3E8" w15:done="0"/>
  <w15:commentEx w15:paraId="38E6C797" w15:done="0"/>
  <w15:commentEx w15:paraId="623027DE" w15:done="0"/>
  <w15:commentEx w15:paraId="4C07D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8E65" w16cex:dateUtc="2021-10-26T21:25:00Z"/>
  <w16cex:commentExtensible w16cex:durableId="25228ECD" w16cex:dateUtc="2021-10-26T21:27:00Z"/>
  <w16cex:commentExtensible w16cex:durableId="25228F02" w16cex:dateUtc="2021-10-26T21:28:00Z"/>
  <w16cex:commentExtensible w16cex:durableId="25229242" w16cex:dateUtc="2021-10-26T21:42:00Z"/>
  <w16cex:commentExtensible w16cex:durableId="25228FD6" w16cex:dateUtc="2021-10-26T21:31:00Z"/>
  <w16cex:commentExtensible w16cex:durableId="25228FFC" w16cex:dateUtc="2021-10-26T21:32:00Z"/>
  <w16cex:commentExtensible w16cex:durableId="25229027" w16cex:dateUtc="2021-10-26T21:33:00Z"/>
  <w16cex:commentExtensible w16cex:durableId="25229042" w16cex:dateUtc="2021-10-26T21:33:00Z"/>
  <w16cex:commentExtensible w16cex:durableId="2522905E" w16cex:dateUtc="2021-10-26T21:34:00Z"/>
  <w16cex:commentExtensible w16cex:durableId="25229077" w16cex:dateUtc="2021-10-26T21:34:00Z"/>
  <w16cex:commentExtensible w16cex:durableId="252290A3" w16cex:dateUtc="2021-10-26T21:35:00Z"/>
  <w16cex:commentExtensible w16cex:durableId="252290DC" w16cex:dateUtc="2021-10-26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43CDAE" w16cid:durableId="25228E65"/>
  <w16cid:commentId w16cid:paraId="6B3A0591" w16cid:durableId="25228ECD"/>
  <w16cid:commentId w16cid:paraId="707A0471" w16cid:durableId="25228F02"/>
  <w16cid:commentId w16cid:paraId="133420DA" w16cid:durableId="25229242"/>
  <w16cid:commentId w16cid:paraId="0D21E941" w16cid:durableId="25228FD6"/>
  <w16cid:commentId w16cid:paraId="79D8F2E0" w16cid:durableId="25228FFC"/>
  <w16cid:commentId w16cid:paraId="45EFF1EF" w16cid:durableId="25229027"/>
  <w16cid:commentId w16cid:paraId="46B5B453" w16cid:durableId="25229042"/>
  <w16cid:commentId w16cid:paraId="5AA5A3E8" w16cid:durableId="2522905E"/>
  <w16cid:commentId w16cid:paraId="38E6C797" w16cid:durableId="25229077"/>
  <w16cid:commentId w16cid:paraId="623027DE" w16cid:durableId="252290A3"/>
  <w16cid:commentId w16cid:paraId="4C07D49D" w16cid:durableId="252290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651"/>
    <w:rsid w:val="00107511"/>
    <w:rsid w:val="00355651"/>
    <w:rsid w:val="005E351D"/>
    <w:rsid w:val="00A7625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8CB1"/>
  <w15:docId w15:val="{852863D3-94CB-274E-A4AB-4D265F6C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107511"/>
    <w:pPr>
      <w:spacing w:line="240" w:lineRule="auto"/>
    </w:pPr>
  </w:style>
  <w:style w:type="character" w:styleId="CommentReference">
    <w:name w:val="annotation reference"/>
    <w:basedOn w:val="DefaultParagraphFont"/>
    <w:uiPriority w:val="99"/>
    <w:semiHidden/>
    <w:unhideWhenUsed/>
    <w:rsid w:val="00107511"/>
    <w:rPr>
      <w:sz w:val="16"/>
      <w:szCs w:val="16"/>
    </w:rPr>
  </w:style>
  <w:style w:type="paragraph" w:styleId="CommentText">
    <w:name w:val="annotation text"/>
    <w:basedOn w:val="Normal"/>
    <w:link w:val="CommentTextChar"/>
    <w:uiPriority w:val="99"/>
    <w:semiHidden/>
    <w:unhideWhenUsed/>
    <w:rsid w:val="00107511"/>
    <w:pPr>
      <w:spacing w:line="240" w:lineRule="auto"/>
    </w:pPr>
    <w:rPr>
      <w:sz w:val="20"/>
      <w:szCs w:val="20"/>
    </w:rPr>
  </w:style>
  <w:style w:type="character" w:customStyle="1" w:styleId="CommentTextChar">
    <w:name w:val="Comment Text Char"/>
    <w:basedOn w:val="DefaultParagraphFont"/>
    <w:link w:val="CommentText"/>
    <w:uiPriority w:val="99"/>
    <w:semiHidden/>
    <w:rsid w:val="00107511"/>
    <w:rPr>
      <w:sz w:val="20"/>
      <w:szCs w:val="20"/>
    </w:rPr>
  </w:style>
  <w:style w:type="paragraph" w:styleId="CommentSubject">
    <w:name w:val="annotation subject"/>
    <w:basedOn w:val="CommentText"/>
    <w:next w:val="CommentText"/>
    <w:link w:val="CommentSubjectChar"/>
    <w:uiPriority w:val="99"/>
    <w:semiHidden/>
    <w:unhideWhenUsed/>
    <w:rsid w:val="00107511"/>
    <w:rPr>
      <w:b/>
      <w:bCs/>
    </w:rPr>
  </w:style>
  <w:style w:type="character" w:customStyle="1" w:styleId="CommentSubjectChar">
    <w:name w:val="Comment Subject Char"/>
    <w:basedOn w:val="CommentTextChar"/>
    <w:link w:val="CommentSubject"/>
    <w:uiPriority w:val="99"/>
    <w:semiHidden/>
    <w:rsid w:val="001075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56C87-9010-264D-B57D-2034F876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2</cp:revision>
  <dcterms:created xsi:type="dcterms:W3CDTF">2021-10-26T21:23:00Z</dcterms:created>
  <dcterms:modified xsi:type="dcterms:W3CDTF">2021-10-26T21:44:00Z</dcterms:modified>
</cp:coreProperties>
</file>