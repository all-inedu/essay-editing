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12" w:lineRule="auto"/>
        <w:rPr>
          <w:rFonts w:ascii="Libre Baskerville" w:cs="Libre Baskerville" w:eastAsia="Libre Baskerville" w:hAnsi="Libre Baskerville"/>
          <w:sz w:val="26"/>
          <w:szCs w:val="2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12" w:lineRule="auto"/>
        <w:rPr>
          <w:rFonts w:ascii="Libre Baskerville" w:cs="Libre Baskerville" w:eastAsia="Libre Baskerville" w:hAnsi="Libre Baskerville"/>
          <w:color w:val="000000"/>
          <w:sz w:val="26"/>
          <w:szCs w:val="26"/>
        </w:rPr>
      </w:pPr>
      <w:r w:rsidDel="00000000" w:rsidR="00000000" w:rsidRPr="00000000">
        <w:rPr>
          <w:rFonts w:ascii="Libre Baskerville" w:cs="Libre Baskerville" w:eastAsia="Libre Baskerville" w:hAnsi="Libre Baskerville"/>
          <w:color w:val="000000"/>
          <w:sz w:val="26"/>
          <w:szCs w:val="26"/>
          <w:rtl w:val="0"/>
        </w:rPr>
        <w:t xml:space="preserve">Scoliosis Essay</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12" w:lineRule="auto"/>
        <w:rPr>
          <w:rFonts w:ascii="Libre Baskerville" w:cs="Libre Baskerville" w:eastAsia="Libre Baskerville" w:hAnsi="Libre Baskerville"/>
          <w:color w:val="000000"/>
          <w:sz w:val="26"/>
          <w:szCs w:val="26"/>
        </w:rPr>
      </w:pPr>
      <w:r w:rsidDel="00000000" w:rsidR="00000000" w:rsidRPr="00000000">
        <w:rPr>
          <w:rFonts w:ascii="Libre Baskerville" w:cs="Libre Baskerville" w:eastAsia="Libre Baskerville" w:hAnsi="Libre Baskerville"/>
          <w:color w:val="000000"/>
          <w:sz w:val="26"/>
          <w:szCs w:val="26"/>
          <w:rtl w:val="0"/>
        </w:rPr>
        <w:t xml:space="preserve">V</w:t>
      </w:r>
      <w:r w:rsidDel="00000000" w:rsidR="00000000" w:rsidRPr="00000000">
        <w:rPr>
          <w:rFonts w:ascii="Libre Baskerville" w:cs="Libre Baskerville" w:eastAsia="Libre Baskerville" w:hAnsi="Libre Baskerville"/>
          <w:sz w:val="26"/>
          <w:szCs w:val="26"/>
          <w:rtl w:val="0"/>
        </w:rPr>
        <w:t xml:space="preserve">7</w:t>
      </w: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160cm</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80" w:line="288" w:lineRule="auto"/>
        <w:rPr>
          <w:rFonts w:ascii="Libre Baskerville" w:cs="Libre Baskerville" w:eastAsia="Libre Baskerville" w:hAnsi="Libre Baskerville"/>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600" w:line="288" w:lineRule="auto"/>
        <w:jc w:val="center"/>
        <w:rPr>
          <w:rFonts w:ascii="Roboto Mono" w:cs="Roboto Mono" w:eastAsia="Roboto Mono" w:hAnsi="Roboto Mono"/>
          <w:b w:val="1"/>
          <w:i w:val="1"/>
        </w:rPr>
      </w:pPr>
      <w:r w:rsidDel="00000000" w:rsidR="00000000" w:rsidRPr="00000000">
        <w:rPr>
          <w:rFonts w:ascii="Roboto Mono" w:cs="Roboto Mono" w:eastAsia="Roboto Mono" w:hAnsi="Roboto Mono"/>
          <w:b w:val="1"/>
          <w:i w:val="1"/>
          <w:rtl w:val="0"/>
        </w:rPr>
        <w:t xml:space="preserve">The lessons we take from obstacles we encounter can be fundamental to later success. Recount a time when you faced a challenge, setback, or failure. How did it affect you, and what did you learn from the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600" w:line="288" w:lineRule="auto"/>
        <w:rPr/>
      </w:pPr>
      <w:r w:rsidDel="00000000" w:rsidR="00000000" w:rsidRPr="00000000">
        <w:rPr>
          <w:rtl w:val="0"/>
        </w:rPr>
        <w:t xml:space="preserve">Getting the wrong McMuffin is scary but changing your staple order is frightening. I have lived all my life under confinement: 7 years of the same order, the same song on repeat, and the same hobby—swimming. I abhor uncertainty; the risk of not having everything under control.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600" w:line="288" w:lineRule="auto"/>
        <w:rPr/>
      </w:pPr>
      <w:r w:rsidDel="00000000" w:rsidR="00000000" w:rsidRPr="00000000">
        <w:rPr>
          <w:rtl w:val="0"/>
        </w:rPr>
        <w:t xml:space="preserve">My solution?</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0" w:line="288" w:lineRule="auto"/>
        <w:rPr/>
      </w:pPr>
      <w:r w:rsidDel="00000000" w:rsidR="00000000" w:rsidRPr="00000000">
        <w:rPr>
          <w:rtl w:val="0"/>
        </w:rPr>
        <w:t xml:space="preserve">I began documenting change as a means to control the inevitable.</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600" w:line="288" w:lineRule="auto"/>
        <w:rPr/>
      </w:pPr>
      <w:r w:rsidDel="00000000" w:rsidR="00000000" w:rsidRPr="00000000">
        <w:rPr>
          <w:rtl w:val="0"/>
        </w:rPr>
        <w:t xml:space="preserve">At age 14, I could hold my breath for 203 seconds. The same age I couldn’t lift a plastic bottle due to a sharp pain weighing my back. The same year I heard the term ‘</w:t>
      </w:r>
      <w:r w:rsidDel="00000000" w:rsidR="00000000" w:rsidRPr="00000000">
        <w:rPr>
          <w:b w:val="1"/>
          <w:rtl w:val="0"/>
        </w:rPr>
        <w:t xml:space="preserve">Moderate-Severe Genetic Scoliosis Disorder</w:t>
      </w: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0" w:line="288" w:lineRule="auto"/>
        <w:rPr/>
      </w:pPr>
      <w:r w:rsidDel="00000000" w:rsidR="00000000" w:rsidRPr="00000000">
        <w:rPr>
          <w:rtl w:val="0"/>
        </w:rPr>
        <w:t xml:space="preserve">That year, the biggest change wasn’t puberty, it was understanding that my maximum height would be the lifeless and stout 160cm. Worse? It couldn’t be fixed, only maintained.</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0" w:line="288" w:lineRule="auto"/>
        <w:rPr/>
      </w:pPr>
      <w:r w:rsidDel="00000000" w:rsidR="00000000" w:rsidRPr="00000000">
        <w:rPr>
          <w:rtl w:val="0"/>
        </w:rPr>
        <w:t xml:space="preserve"> Dr. Nicholas proposed swimming as a solution to my condition. My predilection towards being still had come back to bite me: the stacked irony.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0" w:line="288" w:lineRule="auto"/>
        <w:rPr/>
      </w:pPr>
      <w:r w:rsidDel="00000000" w:rsidR="00000000" w:rsidRPr="00000000">
        <w:rPr>
          <w:rtl w:val="0"/>
        </w:rPr>
        <w:t xml:space="preserve">It was the first time I felt suffocated at the bottom of the pool. The quiet</w:t>
      </w:r>
      <w:ins w:author="Matahari Kinanti" w:id="0" w:date="2019-10-30T00:47:53Z">
        <w:r w:rsidDel="00000000" w:rsidR="00000000" w:rsidRPr="00000000">
          <w:rPr>
            <w:rtl w:val="0"/>
          </w:rPr>
          <w:t xml:space="preserve"> atmosphere</w:t>
        </w:r>
      </w:ins>
      <w:r w:rsidDel="00000000" w:rsidR="00000000" w:rsidRPr="00000000">
        <w:rPr>
          <w:rtl w:val="0"/>
        </w:rPr>
        <w:t xml:space="preserve"> was disrupted by </w:t>
      </w:r>
      <w:ins w:author="Matahari Kinanti" w:id="1" w:date="2019-10-30T00:48:02Z">
        <w:r w:rsidDel="00000000" w:rsidR="00000000" w:rsidRPr="00000000">
          <w:rPr>
            <w:rtl w:val="0"/>
          </w:rPr>
          <w:t xml:space="preserve">an </w:t>
        </w:r>
      </w:ins>
      <w:del w:author="Matahari Kinanti" w:id="1" w:date="2019-10-30T00:48:02Z">
        <w:r w:rsidDel="00000000" w:rsidR="00000000" w:rsidRPr="00000000">
          <w:rPr>
            <w:rtl w:val="0"/>
          </w:rPr>
          <w:delText xml:space="preserve">the</w:delText>
        </w:r>
      </w:del>
      <w:r w:rsidDel="00000000" w:rsidR="00000000" w:rsidRPr="00000000">
        <w:rPr>
          <w:rtl w:val="0"/>
        </w:rPr>
        <w:t xml:space="preserve"> ear-splitting thought</w:t>
      </w:r>
      <w:ins w:author="Matahari Kinanti" w:id="2" w:date="2019-10-30T00:48:05Z">
        <w:r w:rsidDel="00000000" w:rsidR="00000000" w:rsidRPr="00000000">
          <w:rPr>
            <w:rtl w:val="0"/>
          </w:rPr>
          <w:t xml:space="preserve"> that</w:t>
        </w:r>
      </w:ins>
      <w:r w:rsidDel="00000000" w:rsidR="00000000" w:rsidRPr="00000000">
        <w:rPr>
          <w:rtl w:val="0"/>
        </w:rPr>
        <w:t xml:space="preserve"> I would be the next </w:t>
      </w:r>
      <w:r w:rsidDel="00000000" w:rsidR="00000000" w:rsidRPr="00000000">
        <w:rPr>
          <w:i w:val="1"/>
          <w:rtl w:val="0"/>
        </w:rPr>
        <w:t xml:space="preserve">Quasimodo</w:t>
      </w:r>
      <w:r w:rsidDel="00000000" w:rsidR="00000000" w:rsidRPr="00000000">
        <w:rPr>
          <w:rtl w:val="0"/>
        </w:rPr>
        <w:t xml:space="preserve">; I’d have nobody to sit with during lunch; </w:t>
      </w:r>
      <w:ins w:author="Matahari Kinanti" w:id="3" w:date="2019-10-30T00:47:41Z">
        <w:r w:rsidDel="00000000" w:rsidR="00000000" w:rsidRPr="00000000">
          <w:rPr>
            <w:rtl w:val="0"/>
          </w:rPr>
          <w:t xml:space="preserve">a </w:t>
        </w:r>
      </w:ins>
      <w:del w:author="Matahari Kinanti" w:id="3" w:date="2019-10-30T00:47:41Z">
        <w:r w:rsidDel="00000000" w:rsidR="00000000" w:rsidRPr="00000000">
          <w:rPr>
            <w:rtl w:val="0"/>
          </w:rPr>
          <w:delText xml:space="preserve">A</w:delText>
        </w:r>
      </w:del>
      <w:r w:rsidDel="00000000" w:rsidR="00000000" w:rsidRPr="00000000">
        <w:rPr>
          <w:rtl w:val="0"/>
        </w:rPr>
        <w:t xml:space="preserve"> hobby turned into a chore.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600" w:line="288" w:lineRule="auto"/>
        <w:rPr/>
      </w:pPr>
      <w:r w:rsidDel="00000000" w:rsidR="00000000" w:rsidRPr="00000000">
        <w:rPr>
          <w:rtl w:val="0"/>
        </w:rPr>
        <w:t xml:space="preserve">At age 15, I stopped swimming altogether. </w:t>
      </w:r>
      <w:commentRangeStart w:id="0"/>
      <w:r w:rsidDel="00000000" w:rsidR="00000000" w:rsidRPr="00000000">
        <w:rPr>
          <w:rtl w:val="0"/>
        </w:rPr>
        <w:t xml:space="preserve">To have my bones curve into an S</w:t>
      </w:r>
      <w:commentRangeEnd w:id="0"/>
      <w:r w:rsidDel="00000000" w:rsidR="00000000" w:rsidRPr="00000000">
        <w:commentReference w:id="0"/>
      </w:r>
      <w:r w:rsidDel="00000000" w:rsidR="00000000" w:rsidRPr="00000000">
        <w:rPr>
          <w:rtl w:val="0"/>
        </w:rPr>
        <w:t xml:space="preserve">! I recalled thinking Superman was overrated. </w:t>
      </w:r>
      <w:del w:author="Matahari Kinanti" w:id="4" w:date="2019-10-30T00:34:33Z">
        <w:r w:rsidDel="00000000" w:rsidR="00000000" w:rsidRPr="00000000">
          <w:rPr>
            <w:rtl w:val="0"/>
          </w:rPr>
          <w:delText xml:space="preserve">In fact, </w:delText>
        </w:r>
      </w:del>
      <w:r w:rsidDel="00000000" w:rsidR="00000000" w:rsidRPr="00000000">
        <w:rPr>
          <w:rtl w:val="0"/>
        </w:rPr>
        <w:t xml:space="preserve">I resented anything that reminded me of the things I couldn’t control—including my hobby and NaiNai.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600" w:line="288" w:lineRule="auto"/>
        <w:rPr/>
      </w:pPr>
      <w:r w:rsidDel="00000000" w:rsidR="00000000" w:rsidRPr="00000000">
        <w:rPr>
          <w:rtl w:val="0"/>
        </w:rPr>
        <w:t xml:space="preserve">My sweet NaiNai, who makes my favo</w:t>
      </w:r>
      <w:del w:author="Matahari Kinanti" w:id="5" w:date="2019-10-30T00:34:45Z">
        <w:r w:rsidDel="00000000" w:rsidR="00000000" w:rsidRPr="00000000">
          <w:rPr>
            <w:rtl w:val="0"/>
          </w:rPr>
          <w:delText xml:space="preserve">u</w:delText>
        </w:r>
      </w:del>
      <w:r w:rsidDel="00000000" w:rsidR="00000000" w:rsidRPr="00000000">
        <w:rPr>
          <w:rtl w:val="0"/>
        </w:rPr>
        <w:t xml:space="preserve">rite Rendang, passed down the disorder to me</w:t>
      </w:r>
      <w:ins w:author="Matahari Kinanti" w:id="6" w:date="2019-10-30T00:54:09Z">
        <w:r w:rsidDel="00000000" w:rsidR="00000000" w:rsidRPr="00000000">
          <w:rPr>
            <w:rtl w:val="0"/>
          </w:rPr>
          <w:t xml:space="preserve">.</w:t>
        </w:r>
      </w:ins>
      <w:del w:author="Matahari Kinanti" w:id="6" w:date="2019-10-30T00:54:09Z">
        <w:r w:rsidDel="00000000" w:rsidR="00000000" w:rsidRPr="00000000">
          <w:rPr>
            <w:rtl w:val="0"/>
          </w:rPr>
          <w:delText xml:space="preserve">!</w:delText>
        </w:r>
      </w:del>
      <w:r w:rsidDel="00000000" w:rsidR="00000000" w:rsidRPr="00000000">
        <w:rPr>
          <w:rtl w:val="0"/>
        </w:rPr>
        <w:t xml:space="preserve"> Feeling zero remorse; </w:t>
      </w:r>
      <w:ins w:author="Matahari Kinanti" w:id="7" w:date="2019-10-30T00:54:43Z">
        <w:r w:rsidDel="00000000" w:rsidR="00000000" w:rsidRPr="00000000">
          <w:rPr>
            <w:rtl w:val="0"/>
          </w:rPr>
          <w:t xml:space="preserve">her </w:t>
        </w:r>
      </w:ins>
      <w:r w:rsidDel="00000000" w:rsidR="00000000" w:rsidRPr="00000000">
        <w:rPr>
          <w:rtl w:val="0"/>
        </w:rPr>
        <w:t xml:space="preserve">calls were never answered, and </w:t>
      </w:r>
      <w:ins w:author="Matahari Kinanti" w:id="8" w:date="2019-10-30T00:54:53Z">
        <w:r w:rsidDel="00000000" w:rsidR="00000000" w:rsidRPr="00000000">
          <w:rPr>
            <w:rtl w:val="0"/>
          </w:rPr>
          <w:t xml:space="preserve">I refused to eat her</w:t>
        </w:r>
      </w:ins>
      <w:del w:author="Matahari Kinanti" w:id="8" w:date="2019-10-30T00:54:53Z">
        <w:r w:rsidDel="00000000" w:rsidR="00000000" w:rsidRPr="00000000">
          <w:rPr>
            <w:rtl w:val="0"/>
          </w:rPr>
          <w:delText xml:space="preserve">n</w:delText>
        </w:r>
      </w:del>
      <w:del w:author="Matahari Kinanti" w:id="9" w:date="2019-10-30T00:54:58Z">
        <w:r w:rsidDel="00000000" w:rsidR="00000000" w:rsidRPr="00000000">
          <w:rPr>
            <w:rtl w:val="0"/>
          </w:rPr>
          <w:delText xml:space="preserve">o</w:delText>
        </w:r>
      </w:del>
      <w:r w:rsidDel="00000000" w:rsidR="00000000" w:rsidRPr="00000000">
        <w:rPr>
          <w:rtl w:val="0"/>
        </w:rPr>
        <w:t xml:space="preserve"> meals</w:t>
      </w:r>
      <w:del w:author="Matahari Kinanti" w:id="10" w:date="2019-10-30T00:55:02Z">
        <w:r w:rsidDel="00000000" w:rsidR="00000000" w:rsidRPr="00000000">
          <w:rPr>
            <w:rtl w:val="0"/>
          </w:rPr>
          <w:delText xml:space="preserve"> eaten</w:delText>
        </w:r>
      </w:del>
      <w:r w:rsidDel="00000000" w:rsidR="00000000" w:rsidRPr="00000000">
        <w:rPr>
          <w:rtl w:val="0"/>
        </w:rPr>
        <w:t xml:space="preserve">. October 1st, I showed up on her doorstep with an uninspired ‘Happy Birthday’</w:t>
      </w:r>
      <w:ins w:author="Matahari Kinanti" w:id="11" w:date="2019-10-30T00:56:54Z">
        <w:r w:rsidDel="00000000" w:rsidR="00000000" w:rsidRPr="00000000">
          <w:rPr>
            <w:rtl w:val="0"/>
          </w:rPr>
          <w:t xml:space="preserve">. I rang her bell multiple times, but she didn’t answered.</w:t>
        </w:r>
      </w:ins>
      <w:del w:author="Matahari Kinanti" w:id="11" w:date="2019-10-30T00:56:54Z">
        <w:r w:rsidDel="00000000" w:rsidR="00000000" w:rsidRPr="00000000">
          <w:rPr>
            <w:rtl w:val="0"/>
          </w:rPr>
          <w:delText xml:space="preserve"> but the sight stunned me</w:delText>
        </w:r>
      </w:del>
      <w:r w:rsidDel="00000000" w:rsidR="00000000" w:rsidRPr="00000000">
        <w:rPr>
          <w:rtl w:val="0"/>
        </w:rPr>
        <w:t xml:space="preserve">. I </w:t>
      </w:r>
      <w:ins w:author="Matahari Kinanti" w:id="12" w:date="2019-10-30T00:58:09Z">
        <w:r w:rsidDel="00000000" w:rsidR="00000000" w:rsidRPr="00000000">
          <w:rPr>
            <w:rtl w:val="0"/>
          </w:rPr>
          <w:t xml:space="preserve">got in with an extra key and </w:t>
        </w:r>
      </w:ins>
      <w:r w:rsidDel="00000000" w:rsidR="00000000" w:rsidRPr="00000000">
        <w:rPr>
          <w:rtl w:val="0"/>
        </w:rPr>
        <w:t xml:space="preserve">found her in the kitchen; agony</w:t>
      </w:r>
      <w:ins w:author="Matahari Kinanti" w:id="13" w:date="2019-10-30T00:35:15Z">
        <w:r w:rsidDel="00000000" w:rsidR="00000000" w:rsidRPr="00000000">
          <w:rPr>
            <w:rtl w:val="0"/>
          </w:rPr>
          <w:t xml:space="preserve"> was</w:t>
        </w:r>
      </w:ins>
      <w:r w:rsidDel="00000000" w:rsidR="00000000" w:rsidRPr="00000000">
        <w:rPr>
          <w:rtl w:val="0"/>
        </w:rPr>
        <w:t xml:space="preserve"> sewn into </w:t>
      </w:r>
      <w:ins w:author="Matahari Kinanti" w:id="14" w:date="2019-10-30T00:58:23Z">
        <w:r w:rsidDel="00000000" w:rsidR="00000000" w:rsidRPr="00000000">
          <w:rPr>
            <w:rtl w:val="0"/>
          </w:rPr>
          <w:t xml:space="preserve">her </w:t>
        </w:r>
      </w:ins>
      <w:del w:author="Matahari Kinanti" w:id="14" w:date="2019-10-30T00:58:23Z">
        <w:r w:rsidDel="00000000" w:rsidR="00000000" w:rsidRPr="00000000">
          <w:rPr>
            <w:rtl w:val="0"/>
          </w:rPr>
          <w:delText xml:space="preserve">NaiNai’s</w:delText>
        </w:r>
      </w:del>
      <w:r w:rsidDel="00000000" w:rsidR="00000000" w:rsidRPr="00000000">
        <w:rPr>
          <w:rtl w:val="0"/>
        </w:rPr>
        <w:t xml:space="preserve"> face. A look I was too familiar with. </w:t>
      </w:r>
      <w:del w:author="Matahari Kinanti" w:id="15" w:date="2019-10-30T00:57:45Z">
        <w:r w:rsidDel="00000000" w:rsidR="00000000" w:rsidRPr="00000000">
          <w:rPr>
            <w:rtl w:val="0"/>
          </w:rPr>
          <w:delText xml:space="preserve"> </w:delText>
        </w:r>
      </w:del>
      <w:r w:rsidDel="00000000" w:rsidR="00000000" w:rsidRPr="00000000">
        <w:rPr>
          <w:rtl w:val="0"/>
        </w:rPr>
        <w:t xml:space="preserve">One never knew where the next pain might be—the side of your hip, the nape of your neck, your lower back…</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600" w:line="288" w:lineRule="auto"/>
        <w:rPr/>
      </w:pPr>
      <w:r w:rsidDel="00000000" w:rsidR="00000000" w:rsidRPr="00000000">
        <w:rPr>
          <w:rtl w:val="0"/>
        </w:rPr>
        <w:t xml:space="preserve">Overwhelmed with guilt, I tried to blame the common enemy. NaiNai frittered my cynical thoughts and responded: “All we need is one act of insane bravery to accept change and you might be surprised.”</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600" w:line="288" w:lineRule="auto"/>
        <w:rPr/>
      </w:pPr>
      <w:r w:rsidDel="00000000" w:rsidR="00000000" w:rsidRPr="00000000">
        <w:rPr>
          <w:rtl w:val="0"/>
        </w:rPr>
        <w:t xml:space="preserve">I learned that NaiNai couldn’t alleviate her pain since she couldn’t swim. Her meek attitude sparked a realization that in life, the only constant thing is uncertainty. I figured change wasn’t like the rice-cooker </w:t>
      </w:r>
      <w:ins w:author="Matahari Kinanti" w:id="16" w:date="2019-10-30T00:58:54Z">
        <w:r w:rsidDel="00000000" w:rsidR="00000000" w:rsidRPr="00000000">
          <w:rPr>
            <w:rtl w:val="0"/>
          </w:rPr>
          <w:t xml:space="preserve">that </w:t>
        </w:r>
      </w:ins>
      <w:r w:rsidDel="00000000" w:rsidR="00000000" w:rsidRPr="00000000">
        <w:rPr>
          <w:rtl w:val="0"/>
        </w:rPr>
        <w:t xml:space="preserve">papa bought last week—it has no warranty. Change reeks of 50-50 scenarios I would mull over for hours. And if I did embrace newness, I’d have to edit an insane amount of data in my record book, but it could feel like diving headfirst into the pool. It could feel like losing my first</w:t>
      </w:r>
      <w:del w:author="Matahari Kinanti" w:id="17" w:date="2019-10-30T00:59:29Z">
        <w:r w:rsidDel="00000000" w:rsidR="00000000" w:rsidRPr="00000000">
          <w:rPr>
            <w:rtl w:val="0"/>
          </w:rPr>
          <w:delText xml:space="preserve"> milk</w:delText>
        </w:r>
      </w:del>
      <w:r w:rsidDel="00000000" w:rsidR="00000000" w:rsidRPr="00000000">
        <w:rPr>
          <w:rtl w:val="0"/>
        </w:rPr>
        <w:t xml:space="preserve"> tooth. Thus, began my journey to teach NaiNai how to swim.</w:t>
      </w:r>
    </w:p>
    <w:p w:rsidR="00000000" w:rsidDel="00000000" w:rsidP="00000000" w:rsidRDefault="00000000" w:rsidRPr="00000000" w14:paraId="00000012">
      <w:pPr>
        <w:spacing w:after="600" w:line="288" w:lineRule="auto"/>
        <w:rPr/>
      </w:pPr>
      <w:r w:rsidDel="00000000" w:rsidR="00000000" w:rsidRPr="00000000">
        <w:rPr>
          <w:rtl w:val="0"/>
        </w:rPr>
        <w:t xml:space="preserve">Baby steps. I began documenting change as a means of improvement.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600" w:line="288" w:lineRule="auto"/>
        <w:rPr/>
      </w:pPr>
      <w:r w:rsidDel="00000000" w:rsidR="00000000" w:rsidRPr="00000000">
        <w:rPr>
          <w:rtl w:val="0"/>
        </w:rPr>
        <w:t xml:space="preserve">Every Wednesday, NaiNai brought warm Oolong and her game face on. I could tell she’s scared, but there was glee with every handhold and </w:t>
      </w:r>
      <w:ins w:author="Matahari Kinanti" w:id="18" w:date="2019-10-30T00:59:47Z">
        <w:r w:rsidDel="00000000" w:rsidR="00000000" w:rsidRPr="00000000">
          <w:rPr>
            <w:rtl w:val="0"/>
          </w:rPr>
          <w:t xml:space="preserve">a trust </w:t>
        </w:r>
      </w:ins>
      <w:del w:author="Matahari Kinanti" w:id="18" w:date="2019-10-30T00:59:47Z">
        <w:r w:rsidDel="00000000" w:rsidR="00000000" w:rsidRPr="00000000">
          <w:rPr>
            <w:rtl w:val="0"/>
          </w:rPr>
          <w:delText xml:space="preserve">‘trust me’</w:delText>
        </w:r>
      </w:del>
      <w:r w:rsidDel="00000000" w:rsidR="00000000" w:rsidRPr="00000000">
        <w:rPr>
          <w:rtl w:val="0"/>
        </w:rPr>
        <w:t xml:space="preserve"> between us. Papa helped, supporting NaiNai’s weight by directing arm movements and the required balance for her to stay afloat. Sure, there were days where NaiNai’s steps couldn’t reach the pool. There were bleak hours where NaiNai would panic. There were times I’d be the one in pain. But Wednesday is my favorite day again. I</w:t>
      </w:r>
      <w:ins w:author="Matahari Kinanti" w:id="19" w:date="2019-10-30T01:01:13Z">
        <w:r w:rsidDel="00000000" w:rsidR="00000000" w:rsidRPr="00000000">
          <w:rPr>
            <w:rtl w:val="0"/>
          </w:rPr>
          <w:t xml:space="preserve">’m</w:t>
        </w:r>
      </w:ins>
      <w:r w:rsidDel="00000000" w:rsidR="00000000" w:rsidRPr="00000000">
        <w:rPr>
          <w:rtl w:val="0"/>
        </w:rPr>
        <w:t xml:space="preserve"> no longer </w:t>
      </w:r>
      <w:ins w:author="Matahari Kinanti" w:id="20" w:date="2019-10-30T01:00:52Z">
        <w:r w:rsidDel="00000000" w:rsidR="00000000" w:rsidRPr="00000000">
          <w:rPr>
            <w:rtl w:val="0"/>
          </w:rPr>
          <w:t xml:space="preserve">impatient for </w:t>
        </w:r>
      </w:ins>
      <w:del w:author="Matahari Kinanti" w:id="20" w:date="2019-10-30T01:00:52Z">
        <w:r w:rsidDel="00000000" w:rsidR="00000000" w:rsidRPr="00000000">
          <w:rPr>
            <w:rtl w:val="0"/>
          </w:rPr>
          <w:delText xml:space="preserve">wait until </w:delText>
        </w:r>
      </w:del>
      <w:r w:rsidDel="00000000" w:rsidR="00000000" w:rsidRPr="00000000">
        <w:rPr>
          <w:rtl w:val="0"/>
        </w:rPr>
        <w:t xml:space="preserve">our lesson</w:t>
      </w:r>
      <w:del w:author="Matahari Kinanti" w:id="21" w:date="2019-10-30T01:00:12Z">
        <w:r w:rsidDel="00000000" w:rsidR="00000000" w:rsidRPr="00000000">
          <w:rPr>
            <w:rtl w:val="0"/>
          </w:rPr>
          <w:delText xml:space="preserve">s</w:delText>
        </w:r>
      </w:del>
      <w:ins w:author="Matahari Kinanti" w:id="21" w:date="2019-10-30T01:00:12Z">
        <w:r w:rsidDel="00000000" w:rsidR="00000000" w:rsidRPr="00000000">
          <w:rPr>
            <w:rtl w:val="0"/>
          </w:rPr>
          <w:t xml:space="preserve"> to be finished</w:t>
        </w:r>
      </w:ins>
      <w:del w:author="Matahari Kinanti" w:id="21" w:date="2019-10-30T01:00:12Z">
        <w:r w:rsidDel="00000000" w:rsidR="00000000" w:rsidRPr="00000000">
          <w:rPr>
            <w:rtl w:val="0"/>
          </w:rPr>
          <w:delText xml:space="preserve"> are over</w:delText>
        </w:r>
      </w:del>
      <w:r w:rsidDel="00000000" w:rsidR="00000000" w:rsidRPr="00000000">
        <w:rPr>
          <w:rtl w:val="0"/>
        </w:rPr>
        <w:t xml:space="preserve">, instead I sit in wonder as I cheer NaiNai on. </w:t>
      </w:r>
    </w:p>
    <w:p w:rsidR="00000000" w:rsidDel="00000000" w:rsidP="00000000" w:rsidRDefault="00000000" w:rsidRPr="00000000" w14:paraId="00000014">
      <w:pPr>
        <w:spacing w:after="600" w:line="288" w:lineRule="auto"/>
        <w:rPr/>
      </w:pPr>
      <w:r w:rsidDel="00000000" w:rsidR="00000000" w:rsidRPr="00000000">
        <w:rPr>
          <w:rtl w:val="0"/>
        </w:rPr>
        <w:t xml:space="preserve">Seeing NaiNai dance in the kitchen to </w:t>
      </w:r>
      <w:r w:rsidDel="00000000" w:rsidR="00000000" w:rsidRPr="00000000">
        <w:rPr>
          <w:i w:val="1"/>
          <w:rtl w:val="0"/>
        </w:rPr>
        <w:t xml:space="preserve">Que Sera Sera</w:t>
      </w:r>
      <w:r w:rsidDel="00000000" w:rsidR="00000000" w:rsidRPr="00000000">
        <w:rPr>
          <w:rtl w:val="0"/>
        </w:rPr>
        <w:t xml:space="preserve"> made me comprehend that change has always been a two-sided coin. The risk triples but the reward stretches to the horizon. And when the coin lands on the right side…the joy, the absolute joy…</w:t>
      </w:r>
    </w:p>
    <w:p w:rsidR="00000000" w:rsidDel="00000000" w:rsidP="00000000" w:rsidRDefault="00000000" w:rsidRPr="00000000" w14:paraId="00000015">
      <w:pPr>
        <w:spacing w:after="600" w:line="288" w:lineRule="auto"/>
        <w:rPr/>
      </w:pPr>
      <w:r w:rsidDel="00000000" w:rsidR="00000000" w:rsidRPr="00000000">
        <w:rPr>
          <w:rtl w:val="0"/>
        </w:rPr>
        <w:t xml:space="preserve">7 years ago, if Papa </w:t>
      </w:r>
      <w:ins w:author="Matahari Kinanti" w:id="22" w:date="2019-10-30T00:35:31Z">
        <w:r w:rsidDel="00000000" w:rsidR="00000000" w:rsidRPr="00000000">
          <w:rPr>
            <w:rtl w:val="0"/>
          </w:rPr>
          <w:t xml:space="preserve">had </w:t>
        </w:r>
      </w:ins>
      <w:r w:rsidDel="00000000" w:rsidR="00000000" w:rsidRPr="00000000">
        <w:rPr>
          <w:rtl w:val="0"/>
        </w:rPr>
        <w:t xml:space="preserve">check</w:t>
      </w:r>
      <w:ins w:author="Matahari Kinanti" w:id="23" w:date="2019-10-30T00:35:33Z">
        <w:r w:rsidDel="00000000" w:rsidR="00000000" w:rsidRPr="00000000">
          <w:rPr>
            <w:rtl w:val="0"/>
          </w:rPr>
          <w:t xml:space="preserve">ed</w:t>
        </w:r>
      </w:ins>
      <w:r w:rsidDel="00000000" w:rsidR="00000000" w:rsidRPr="00000000">
        <w:rPr>
          <w:rtl w:val="0"/>
        </w:rPr>
        <w:t xml:space="preserve"> </w:t>
      </w:r>
      <w:ins w:author="Matahari Kinanti" w:id="24" w:date="2019-10-30T00:35:58Z">
        <w:r w:rsidDel="00000000" w:rsidR="00000000" w:rsidRPr="00000000">
          <w:rPr>
            <w:rtl w:val="0"/>
          </w:rPr>
          <w:t xml:space="preserve">for a </w:t>
        </w:r>
      </w:ins>
      <w:del w:author="Matahari Kinanti" w:id="24" w:date="2019-10-30T00:35:58Z">
        <w:r w:rsidDel="00000000" w:rsidR="00000000" w:rsidRPr="00000000">
          <w:rPr>
            <w:rtl w:val="0"/>
          </w:rPr>
          <w:delText xml:space="preserve">the</w:delText>
        </w:r>
      </w:del>
      <w:r w:rsidDel="00000000" w:rsidR="00000000" w:rsidRPr="00000000">
        <w:rPr>
          <w:rtl w:val="0"/>
        </w:rPr>
        <w:t xml:space="preserve"> monster under my bed, change would </w:t>
      </w:r>
      <w:ins w:author="Matahari Kinanti" w:id="25" w:date="2019-10-30T00:40:50Z">
        <w:r w:rsidDel="00000000" w:rsidR="00000000" w:rsidRPr="00000000">
          <w:rPr>
            <w:rtl w:val="0"/>
          </w:rPr>
          <w:t xml:space="preserve">look at him directly in the eyes and </w:t>
        </w:r>
      </w:ins>
      <w:r w:rsidDel="00000000" w:rsidR="00000000" w:rsidRPr="00000000">
        <w:rPr>
          <w:rtl w:val="0"/>
        </w:rPr>
        <w:t xml:space="preserve">say hello. Today, I look for opportunities to be surprised in every corner, starting with the Scoliosis-prevention swimming class I created. </w:t>
      </w:r>
    </w:p>
    <w:p w:rsidR="00000000" w:rsidDel="00000000" w:rsidP="00000000" w:rsidRDefault="00000000" w:rsidRPr="00000000" w14:paraId="00000016">
      <w:pPr>
        <w:spacing w:after="600" w:line="288" w:lineRule="auto"/>
        <w:rPr/>
      </w:pPr>
      <w:r w:rsidDel="00000000" w:rsidR="00000000" w:rsidRPr="00000000">
        <w:rPr>
          <w:rtl w:val="0"/>
        </w:rPr>
        <w:t xml:space="preserve">NaiNai armed me with the mindset to have the courage </w:t>
      </w:r>
      <w:ins w:author="Matahari Kinanti" w:id="26" w:date="2019-10-30T00:44:24Z">
        <w:r w:rsidDel="00000000" w:rsidR="00000000" w:rsidRPr="00000000">
          <w:rPr>
            <w:rtl w:val="0"/>
          </w:rPr>
          <w:t xml:space="preserve">and </w:t>
        </w:r>
      </w:ins>
      <w:del w:author="Matahari Kinanti" w:id="26" w:date="2019-10-30T00:44:24Z">
        <w:r w:rsidDel="00000000" w:rsidR="00000000" w:rsidRPr="00000000">
          <w:rPr>
            <w:rtl w:val="0"/>
          </w:rPr>
          <w:delText xml:space="preserve">to change the things I can yet </w:delText>
        </w:r>
      </w:del>
      <w:r w:rsidDel="00000000" w:rsidR="00000000" w:rsidRPr="00000000">
        <w:rPr>
          <w:rtl w:val="0"/>
        </w:rPr>
        <w:t xml:space="preserve">embrace any</w:t>
      </w:r>
      <w:ins w:author="Matahari Kinanti" w:id="27" w:date="2019-10-30T00:45:16Z">
        <w:commentRangeStart w:id="1"/>
        <w:r w:rsidDel="00000000" w:rsidR="00000000" w:rsidRPr="00000000">
          <w:rPr>
            <w:rtl w:val="0"/>
          </w:rPr>
          <w:t xml:space="preserve"> </w:t>
        </w:r>
        <w:r w:rsidDel="00000000" w:rsidR="00000000" w:rsidRPr="00000000">
          <w:rPr>
            <w:rtl w:val="0"/>
          </w:rPr>
          <w:t xml:space="preserve">frailty</w:t>
        </w:r>
        <w:r w:rsidDel="00000000" w:rsidR="00000000" w:rsidRPr="00000000">
          <w:rPr>
            <w:rtl w:val="0"/>
          </w:rPr>
          <w:t xml:space="preserve"> </w:t>
        </w:r>
      </w:ins>
      <w:del w:author="Matahari Kinanti" w:id="27" w:date="2019-10-30T00:45:16Z">
        <w:commentRangeEnd w:id="1"/>
        <w:r w:rsidDel="00000000" w:rsidR="00000000" w:rsidRPr="00000000">
          <w:commentReference w:id="1"/>
        </w:r>
        <w:r w:rsidDel="00000000" w:rsidR="00000000" w:rsidRPr="00000000">
          <w:rPr>
            <w:rtl w:val="0"/>
          </w:rPr>
          <w:delText xml:space="preserve"> circumstances</w:delText>
        </w:r>
      </w:del>
      <w:r w:rsidDel="00000000" w:rsidR="00000000" w:rsidRPr="00000000">
        <w:rPr>
          <w:rtl w:val="0"/>
        </w:rPr>
        <w:t xml:space="preserve">. I’m tall (and brave) enough to ride Giant Goliath in Six Flags yet won’t cramp up during </w:t>
      </w:r>
      <w:ins w:author="Matahari Kinanti" w:id="28" w:date="2019-10-30T00:45:59Z">
        <w:r w:rsidDel="00000000" w:rsidR="00000000" w:rsidRPr="00000000">
          <w:rPr>
            <w:rtl w:val="0"/>
          </w:rPr>
          <w:t xml:space="preserve">a </w:t>
        </w:r>
      </w:ins>
      <w:del w:author="Matahari Kinanti" w:id="28" w:date="2019-10-30T00:45:59Z">
        <w:r w:rsidDel="00000000" w:rsidR="00000000" w:rsidRPr="00000000">
          <w:rPr>
            <w:rtl w:val="0"/>
          </w:rPr>
          <w:delText xml:space="preserve">my</w:delText>
        </w:r>
      </w:del>
      <w:r w:rsidDel="00000000" w:rsidR="00000000" w:rsidRPr="00000000">
        <w:rPr>
          <w:rtl w:val="0"/>
        </w:rPr>
        <w:t xml:space="preserve"> 24-hour flight to America. And</w:t>
      </w:r>
      <w:ins w:author="Matahari Kinanti" w:id="29" w:date="2019-10-30T01:02:16Z">
        <w:r w:rsidDel="00000000" w:rsidR="00000000" w:rsidRPr="00000000">
          <w:rPr>
            <w:rtl w:val="0"/>
          </w:rPr>
          <w:t xml:space="preserve">,</w:t>
        </w:r>
      </w:ins>
      <w:r w:rsidDel="00000000" w:rsidR="00000000" w:rsidRPr="00000000">
        <w:rPr>
          <w:rtl w:val="0"/>
        </w:rPr>
        <w:t xml:space="preserve"> if I ever need to catch up to my lanky peers… </w:t>
      </w:r>
    </w:p>
    <w:p w:rsidR="00000000" w:rsidDel="00000000" w:rsidP="00000000" w:rsidRDefault="00000000" w:rsidRPr="00000000" w14:paraId="00000017">
      <w:pPr>
        <w:spacing w:after="600" w:line="288" w:lineRule="auto"/>
        <w:rPr/>
      </w:pPr>
      <w:r w:rsidDel="00000000" w:rsidR="00000000" w:rsidRPr="00000000">
        <w:rPr>
          <w:rtl w:val="0"/>
        </w:rPr>
        <w:t xml:space="preserve">Well,</w:t>
      </w:r>
      <w:ins w:author="Matahari Kinanti" w:id="30" w:date="2019-10-30T00:46:19Z">
        <w:r w:rsidDel="00000000" w:rsidR="00000000" w:rsidRPr="00000000">
          <w:rPr>
            <w:rtl w:val="0"/>
          </w:rPr>
          <w:t xml:space="preserve"> that’s what high heels are for, right?</w:t>
        </w:r>
      </w:ins>
      <w:del w:author="Matahari Kinanti" w:id="30" w:date="2019-10-30T00:46:19Z">
        <w:r w:rsidDel="00000000" w:rsidR="00000000" w:rsidRPr="00000000">
          <w:rPr>
            <w:rtl w:val="0"/>
          </w:rPr>
          <w:delText xml:space="preserve"> I’d wear high heels over flats any day.</w:delText>
        </w:r>
      </w:del>
      <w:r w:rsidDel="00000000" w:rsidR="00000000" w:rsidRPr="00000000">
        <w:rPr>
          <w:rtl w:val="0"/>
        </w:rPr>
      </w:r>
    </w:p>
    <w:p w:rsidR="00000000" w:rsidDel="00000000" w:rsidP="00000000" w:rsidRDefault="00000000" w:rsidRPr="00000000" w14:paraId="00000018">
      <w:pPr>
        <w:spacing w:after="600" w:line="288" w:lineRule="auto"/>
        <w:rPr>
          <w:ins w:author="Matahari Kinanti" w:id="31" w:date="2019-10-30T00:46:40Z"/>
        </w:rPr>
      </w:pPr>
      <w:ins w:author="Matahari Kinanti" w:id="31" w:date="2019-10-30T00:46:40Z">
        <w:r w:rsidDel="00000000" w:rsidR="00000000" w:rsidRPr="00000000">
          <w:rPr>
            <w:rtl w:val="0"/>
          </w:rPr>
          <w:t xml:space="preserve">Editor’s Comment</w:t>
        </w:r>
      </w:ins>
    </w:p>
    <w:p w:rsidR="00000000" w:rsidDel="00000000" w:rsidP="00000000" w:rsidRDefault="00000000" w:rsidRPr="00000000" w14:paraId="00000019">
      <w:pPr>
        <w:spacing w:after="600" w:line="288" w:lineRule="auto"/>
        <w:rPr/>
      </w:pPr>
      <w:ins w:author="Matahari Kinanti" w:id="31" w:date="2019-10-30T00:46:40Z">
        <w:r w:rsidDel="00000000" w:rsidR="00000000" w:rsidRPr="00000000">
          <w:rPr>
            <w:rtl w:val="0"/>
          </w:rPr>
          <w:t xml:space="preserve">Really, really fun essay! I enjoyed reading it, you’re an awesome storyteller. Good luck!</w:t>
        </w:r>
      </w:ins>
      <w:r w:rsidDel="00000000" w:rsidR="00000000" w:rsidRPr="00000000">
        <w:rPr>
          <w:rtl w:val="0"/>
        </w:rPr>
      </w:r>
    </w:p>
    <w:p w:rsidR="00000000" w:rsidDel="00000000" w:rsidP="00000000" w:rsidRDefault="00000000" w:rsidRPr="00000000" w14:paraId="0000001A">
      <w:pPr>
        <w:pBdr>
          <w:bottom w:color="000000" w:space="1" w:sz="6" w:val="single"/>
        </w:pBdr>
        <w:spacing w:after="600" w:line="288" w:lineRule="auto"/>
        <w:rPr/>
      </w:pPr>
      <w:r w:rsidDel="00000000" w:rsidR="00000000" w:rsidRPr="00000000">
        <w:rPr>
          <w:rtl w:val="0"/>
        </w:rPr>
      </w:r>
    </w:p>
    <w:p w:rsidR="00000000" w:rsidDel="00000000" w:rsidP="00000000" w:rsidRDefault="00000000" w:rsidRPr="00000000" w14:paraId="0000001B">
      <w:pPr>
        <w:spacing w:after="600" w:line="288" w:lineRule="auto"/>
        <w:rPr/>
      </w:pPr>
      <w:r w:rsidDel="00000000" w:rsidR="00000000" w:rsidRPr="00000000">
        <w:rPr>
          <w:highlight w:val="yellow"/>
          <w:rtl w:val="0"/>
        </w:rPr>
        <w:t xml:space="preserve">NO NEED TO REVIEW</w:t>
      </w:r>
      <w:r w:rsidDel="00000000" w:rsidR="00000000" w:rsidRPr="00000000">
        <w:rPr>
          <w:rtl w:val="0"/>
        </w:rPr>
      </w:r>
    </w:p>
    <w:p w:rsidR="00000000" w:rsidDel="00000000" w:rsidP="00000000" w:rsidRDefault="00000000" w:rsidRPr="00000000" w14:paraId="0000001C">
      <w:pPr>
        <w:spacing w:after="600" w:line="288"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What’s it like to swim for a reason? </w:t>
      </w:r>
    </w:p>
    <w:p w:rsidR="00000000" w:rsidDel="00000000" w:rsidP="00000000" w:rsidRDefault="00000000" w:rsidRPr="00000000" w14:paraId="0000001D">
      <w:pPr>
        <w:spacing w:after="600" w:line="288"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Watching the bubbles escape my nostrils was my safe haven; a place where I enjoyed the seconds of tranquil stagnation. There, I have no worries of the past nor the future. </w:t>
      </w:r>
    </w:p>
    <w:p w:rsidR="00000000" w:rsidDel="00000000" w:rsidP="00000000" w:rsidRDefault="00000000" w:rsidRPr="00000000" w14:paraId="0000001E">
      <w:pPr>
        <w:spacing w:after="600" w:line="288" w:lineRule="auto"/>
        <w:rPr/>
      </w:pPr>
      <w:r w:rsidDel="00000000" w:rsidR="00000000" w:rsidRPr="00000000">
        <w:rPr>
          <w:rtl w:val="0"/>
        </w:rPr>
      </w:r>
    </w:p>
    <w:sectPr>
      <w:headerReference r:id="rId7" w:type="default"/>
      <w:footerReference r:id="rId8" w:type="default"/>
      <w:pgSz w:h="16840" w:w="1190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ahari Kinanti" w:id="0" w:date="2019-10-30T00:49:13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stop swimming because you have scoliosis or was it a different reason? Maybe you could clarify it in the sentence.</w:t>
      </w:r>
    </w:p>
  </w:comment>
  <w:comment w:author="Matahari Kinanti" w:id="1" w:date="2019-10-30T00:45:39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unsure about this word, maybe you can find another that is better fitting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Baskerville">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1"/>
      <w:pBdr>
        <w:top w:space="0" w:sz="0" w:val="nil"/>
        <w:left w:space="0" w:sz="0" w:val="nil"/>
        <w:bottom w:space="0" w:sz="0" w:val="nil"/>
        <w:right w:space="0" w:sz="0" w:val="nil"/>
        <w:between w:space="0" w:sz="0" w:val="nil"/>
      </w:pBdr>
      <w:tabs>
        <w:tab w:val="center" w:pos="4510"/>
      </w:tabs>
      <w:rPr>
        <w:rFonts w:ascii="Libre Baskerville" w:cs="Libre Baskerville" w:eastAsia="Libre Baskerville" w:hAnsi="Libre Baskerville"/>
        <w:smallCaps w:val="1"/>
        <w:color w:val="000000"/>
        <w:sz w:val="20"/>
        <w:szCs w:val="20"/>
      </w:rPr>
    </w:pPr>
    <w:r w:rsidDel="00000000" w:rsidR="00000000" w:rsidRPr="00000000">
      <w:rPr>
        <w:rFonts w:ascii="Libre Baskerville" w:cs="Libre Baskerville" w:eastAsia="Libre Baskerville" w:hAnsi="Libre Baskerville"/>
        <w:smallCaps w:val="1"/>
        <w:color w:val="000000"/>
        <w:sz w:val="20"/>
        <w:szCs w:val="20"/>
        <w:rtl w:val="0"/>
      </w:rPr>
      <w:t xml:space="preserve">PERSONAL STATEMENT</w:t>
      <w:tab/>
      <w:tab/>
    </w:r>
    <w:r w:rsidDel="00000000" w:rsidR="00000000" w:rsidRPr="00000000">
      <w:rPr>
        <w:rFonts w:ascii="Libre Baskerville" w:cs="Libre Baskerville" w:eastAsia="Libre Baskerville" w:hAnsi="Libre Baskerville"/>
        <w:smallCaps w:val="1"/>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pBdr>
        <w:top w:space="0" w:sz="0" w:val="nil"/>
        <w:left w:space="0" w:sz="0" w:val="nil"/>
        <w:bottom w:space="0" w:sz="0" w:val="nil"/>
        <w:right w:space="0" w:sz="0" w:val="nil"/>
        <w:between w:space="0" w:sz="0" w:val="nil"/>
      </w:pBdr>
      <w:jc w:val="center"/>
    </w:pPr>
    <w:rPr>
      <w:rFonts w:ascii="Libre Baskerville" w:cs="Libre Baskerville" w:eastAsia="Libre Baskerville" w:hAnsi="Libre Baskerville"/>
      <w:color w:val="dc5922"/>
      <w:sz w:val="64"/>
      <w:szCs w:val="6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