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20F9C" w14:textId="647EB0BF" w:rsidR="00D9253D" w:rsidRPr="00820643" w:rsidRDefault="00134E6D" w:rsidP="00820643">
      <w:pPr>
        <w:pStyle w:val="BodyA"/>
        <w:shd w:val="clear" w:color="auto" w:fill="FFFFFF"/>
        <w:spacing w:after="218"/>
        <w:jc w:val="both"/>
        <w:rPr>
          <w:rFonts w:hint="eastAsia"/>
          <w:b/>
          <w:bCs/>
          <w:color w:val="000000" w:themeColor="text1"/>
          <w:u w:color="00B050"/>
          <w:shd w:val="clear" w:color="auto" w:fill="FFFFFF"/>
        </w:rPr>
      </w:pPr>
      <w:r w:rsidRPr="00820643">
        <w:rPr>
          <w:rFonts w:ascii="Cambria" w:hAnsi="Cambria"/>
          <w:b/>
          <w:bCs/>
          <w:color w:val="000000" w:themeColor="text1"/>
          <w:u w:color="00B050"/>
        </w:rPr>
        <w:t xml:space="preserve">USC believes that one learns best when interacting with people of different backgrounds, experiences and perspectives. Tell us about a </w:t>
      </w:r>
      <w:r w:rsidRPr="0032512D">
        <w:rPr>
          <w:rFonts w:ascii="Cambria" w:hAnsi="Cambria"/>
          <w:b/>
          <w:bCs/>
          <w:color w:val="000000" w:themeColor="text1"/>
          <w:u w:val="single"/>
          <w:rPrChange w:id="0" w:author="Alyssa Manik" w:date="2021-01-13T01:10:00Z">
            <w:rPr>
              <w:rFonts w:ascii="Cambria" w:hAnsi="Cambria"/>
              <w:b/>
              <w:bCs/>
              <w:color w:val="000000" w:themeColor="text1"/>
              <w:u w:color="00B050"/>
            </w:rPr>
          </w:rPrChange>
        </w:rPr>
        <w:t xml:space="preserve">time you were exposed to a new idea or when your beliefs were challenged </w:t>
      </w:r>
      <w:r w:rsidRPr="00820643">
        <w:rPr>
          <w:rFonts w:ascii="Cambria" w:hAnsi="Cambria"/>
          <w:b/>
          <w:bCs/>
          <w:color w:val="000000" w:themeColor="text1"/>
          <w:u w:color="00B050"/>
        </w:rPr>
        <w:t xml:space="preserve">by another point of view. Please discuss the significance of the experience and its effect on you. </w:t>
      </w:r>
      <w:r w:rsidRPr="00820643">
        <w:rPr>
          <w:b/>
          <w:bCs/>
          <w:color w:val="000000" w:themeColor="text1"/>
          <w:u w:color="00B050"/>
          <w:shd w:val="clear" w:color="auto" w:fill="FFFFFF"/>
        </w:rPr>
        <w:t>(</w:t>
      </w:r>
      <w:r w:rsidRPr="0032512D">
        <w:rPr>
          <w:b/>
          <w:bCs/>
          <w:color w:val="000000" w:themeColor="text1"/>
          <w:sz w:val="28"/>
          <w:szCs w:val="28"/>
          <w:u w:val="single"/>
          <w:shd w:val="clear" w:color="auto" w:fill="FFFFFF"/>
          <w:rPrChange w:id="1" w:author="Alyssa Manik" w:date="2021-01-13T01:06:00Z">
            <w:rPr>
              <w:b/>
              <w:bCs/>
              <w:color w:val="000000" w:themeColor="text1"/>
              <w:u w:color="00B050"/>
              <w:shd w:val="clear" w:color="auto" w:fill="FFFFFF"/>
            </w:rPr>
          </w:rPrChange>
        </w:rPr>
        <w:t>250 words</w:t>
      </w:r>
      <w:r w:rsidRPr="00820643">
        <w:rPr>
          <w:b/>
          <w:bCs/>
          <w:color w:val="000000" w:themeColor="text1"/>
          <w:u w:color="00B050"/>
          <w:shd w:val="clear" w:color="auto" w:fill="FFFFFF"/>
        </w:rPr>
        <w:t>)</w:t>
      </w:r>
    </w:p>
    <w:p w14:paraId="1F3DC6C4" w14:textId="77777777" w:rsidR="00D9253D" w:rsidRDefault="007C0633" w:rsidP="00371A49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u w:color="00B05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I </w:t>
      </w:r>
      <w:commentRangeStart w:id="2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became</w:t>
      </w:r>
      <w:commentRangeEnd w:id="2"/>
      <w:r w:rsidR="00E1001C">
        <w:rPr>
          <w:rStyle w:val="CommentReference"/>
          <w:rFonts w:ascii="Times New Roman" w:hAnsi="Times New Roman" w:cs="Times New Roman"/>
          <w:color w:val="auto"/>
        </w:rPr>
        <w:commentReference w:id="2"/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 interested in basketball since the sixth grade. Not long after, I joined a basketball club called “</w:t>
      </w:r>
      <w:proofErr w:type="spellStart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Sahabat</w:t>
      </w:r>
      <w:proofErr w:type="spellEnd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” – Indonesian for “friends” – wanting to improve my skills. </w:t>
      </w:r>
      <w:del w:id="3" w:author="Alyssa Manik" w:date="2021-01-13T01:03:00Z">
        <w:r w:rsidDel="0032512D">
          <w:rPr>
            <w:rFonts w:ascii="Times New Roman" w:hAnsi="Times New Roman"/>
            <w:sz w:val="24"/>
            <w:szCs w:val="24"/>
            <w:u w:color="00B050"/>
            <w:shd w:val="clear" w:color="auto" w:fill="FFFFFF"/>
          </w:rPr>
          <w:delText xml:space="preserve"> </w:delText>
        </w:r>
      </w:del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It </w:t>
      </w:r>
      <w:del w:id="4" w:author="Alyssa Manik" w:date="2021-01-13T01:03:00Z">
        <w:r w:rsidDel="0032512D">
          <w:rPr>
            <w:rFonts w:ascii="Times New Roman" w:hAnsi="Times New Roman"/>
            <w:sz w:val="24"/>
            <w:szCs w:val="24"/>
            <w:u w:color="00B050"/>
            <w:shd w:val="clear" w:color="auto" w:fill="FFFFFF"/>
          </w:rPr>
          <w:delText xml:space="preserve">was </w:delText>
        </w:r>
      </w:del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comprised of peers from different schools and daily doses of drills and scrimmages. From a loner to a team player, from shy to sociable, from timid to confident: I owed t</w:t>
      </w:r>
      <w:commentRangeStart w:id="5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hese all </w:t>
      </w:r>
      <w:commentRangeEnd w:id="5"/>
      <w:r w:rsidR="0032512D">
        <w:rPr>
          <w:rStyle w:val="CommentReference"/>
          <w:rFonts w:ascii="Times New Roman" w:hAnsi="Times New Roman" w:cs="Times New Roman"/>
          <w:color w:val="auto"/>
        </w:rPr>
        <w:commentReference w:id="5"/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to my “</w:t>
      </w:r>
      <w:commentRangeStart w:id="6"/>
      <w:commentRangeStart w:id="7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F</w:t>
      </w:r>
      <w:commentRangeEnd w:id="6"/>
      <w:r w:rsidR="0032512D">
        <w:rPr>
          <w:rStyle w:val="CommentReference"/>
          <w:rFonts w:ascii="Times New Roman" w:hAnsi="Times New Roman" w:cs="Times New Roman"/>
          <w:color w:val="auto"/>
        </w:rPr>
        <w:commentReference w:id="6"/>
      </w:r>
      <w:commentRangeEnd w:id="7"/>
      <w:r w:rsidR="0032512D">
        <w:rPr>
          <w:rStyle w:val="CommentReference"/>
          <w:rFonts w:ascii="Times New Roman" w:hAnsi="Times New Roman" w:cs="Times New Roman"/>
          <w:color w:val="auto"/>
        </w:rPr>
        <w:commentReference w:id="7"/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riends.” </w:t>
      </w:r>
    </w:p>
    <w:p w14:paraId="1FFF00AE" w14:textId="461D4434" w:rsidR="00D9253D" w:rsidRDefault="007C0633" w:rsidP="00371A49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color="00B05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u w:color="00B050"/>
          <w:shd w:val="clear" w:color="auto" w:fill="FFFFFF"/>
        </w:rPr>
        <w:tab/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Initially, I was a self-conscious kid playing solely for self-improvement</w:t>
      </w:r>
      <w:commentRangeStart w:id="8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, and so does everyone. </w:t>
      </w:r>
      <w:commentRangeEnd w:id="8"/>
      <w:r w:rsidR="0032512D">
        <w:rPr>
          <w:rStyle w:val="CommentReference"/>
          <w:rFonts w:ascii="Times New Roman" w:hAnsi="Times New Roman" w:cs="Times New Roman"/>
          <w:color w:val="auto"/>
        </w:rPr>
        <w:commentReference w:id="8"/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After a few games, “</w:t>
      </w:r>
      <w:proofErr w:type="spellStart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Sahabat</w:t>
      </w:r>
      <w:proofErr w:type="spellEnd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” kept suffering losses. I asked myself, “Why do we keep losing</w:t>
      </w:r>
      <w:commentRangeStart w:id="9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?” Basketball is a team sport</w:t>
      </w:r>
      <w:commentRangeEnd w:id="9"/>
      <w:r w:rsidR="0032512D">
        <w:rPr>
          <w:rStyle w:val="CommentReference"/>
          <w:rFonts w:ascii="Times New Roman" w:hAnsi="Times New Roman" w:cs="Times New Roman"/>
          <w:color w:val="auto"/>
        </w:rPr>
        <w:commentReference w:id="9"/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: improving one’s skill is </w:t>
      </w:r>
      <w:proofErr w:type="gramStart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important, but</w:t>
      </w:r>
      <w:proofErr w:type="gramEnd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 growing as a team is even more so. Thus, I put more effort</w:t>
      </w:r>
      <w:ins w:id="10" w:author="Alyssa Manik" w:date="2021-01-13T01:06:00Z">
        <w:r w:rsidR="0032512D">
          <w:rPr>
            <w:rFonts w:ascii="Times New Roman" w:hAnsi="Times New Roman"/>
            <w:sz w:val="24"/>
            <w:szCs w:val="24"/>
            <w:u w:color="00B050"/>
            <w:shd w:val="clear" w:color="auto" w:fill="FFFFFF"/>
          </w:rPr>
          <w:t xml:space="preserve"> </w:t>
        </w:r>
      </w:ins>
      <w:del w:id="11" w:author="Alyssa Manik" w:date="2021-01-13T01:06:00Z">
        <w:r w:rsidDel="0032512D">
          <w:rPr>
            <w:rFonts w:ascii="Times New Roman" w:hAnsi="Times New Roman"/>
            <w:sz w:val="24"/>
            <w:szCs w:val="24"/>
            <w:u w:color="00B050"/>
            <w:shd w:val="clear" w:color="auto" w:fill="FFFFFF"/>
          </w:rPr>
          <w:delText xml:space="preserve">s </w:delText>
        </w:r>
      </w:del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into interacting with my “</w:t>
      </w:r>
      <w:proofErr w:type="spellStart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Sahabat</w:t>
      </w:r>
      <w:proofErr w:type="spellEnd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” peers: getting to know them through chit-chats, making jokes together, sharing our day-to-day lives, and, eventually, having team dinners. </w:t>
      </w:r>
    </w:p>
    <w:p w14:paraId="14C9E4E3" w14:textId="77777777" w:rsidR="00D9253D" w:rsidRDefault="007C0633" w:rsidP="00371A49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u w:color="00B05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These </w:t>
      </w:r>
      <w:commentRangeStart w:id="12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so-called “strangers</w:t>
      </w:r>
      <w:commentRangeEnd w:id="12"/>
      <w:r w:rsidR="00E1001C">
        <w:rPr>
          <w:rStyle w:val="CommentReference"/>
          <w:rFonts w:ascii="Times New Roman" w:hAnsi="Times New Roman" w:cs="Times New Roman"/>
          <w:color w:val="auto"/>
        </w:rPr>
        <w:commentReference w:id="12"/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” started to feel like family. </w:t>
      </w:r>
      <w:commentRangeStart w:id="13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This was when I learned about their different backgrounds. It was gratifying to see </w:t>
      </w:r>
      <w:commentRangeStart w:id="14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how all of those don’t matter</w:t>
      </w:r>
      <w:commentRangeEnd w:id="14"/>
      <w:r w:rsidR="0032512D">
        <w:rPr>
          <w:rStyle w:val="CommentReference"/>
          <w:rFonts w:ascii="Times New Roman" w:hAnsi="Times New Roman" w:cs="Times New Roman"/>
          <w:color w:val="auto"/>
        </w:rPr>
        <w:commentReference w:id="14"/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. </w:t>
      </w:r>
      <w:commentRangeEnd w:id="13"/>
      <w:r w:rsidR="0032512D">
        <w:rPr>
          <w:rStyle w:val="CommentReference"/>
          <w:rFonts w:ascii="Times New Roman" w:hAnsi="Times New Roman" w:cs="Times New Roman"/>
          <w:color w:val="auto"/>
        </w:rPr>
        <w:commentReference w:id="13"/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Our chemistry had bridged our differences into one cohesive unit. Next thing we knew, “</w:t>
      </w:r>
      <w:proofErr w:type="spellStart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Sahabat’s</w:t>
      </w:r>
      <w:proofErr w:type="spellEnd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” wins gradually improved as our chemistry and teamwork got stronger. As bonus, I </w:t>
      </w:r>
      <w:commentRangeStart w:id="15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now have lots </w:t>
      </w:r>
      <w:commentRangeEnd w:id="15"/>
      <w:r w:rsidR="0032512D">
        <w:rPr>
          <w:rStyle w:val="CommentReference"/>
          <w:rFonts w:ascii="Times New Roman" w:hAnsi="Times New Roman" w:cs="Times New Roman"/>
          <w:color w:val="auto"/>
        </w:rPr>
        <w:commentReference w:id="15"/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of friends.</w:t>
      </w:r>
    </w:p>
    <w:p w14:paraId="205E8B7E" w14:textId="34C13712" w:rsidR="00D9253D" w:rsidRDefault="007C0633" w:rsidP="00371A49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color="2828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  <w:u w:color="282828"/>
          <w:shd w:val="clear" w:color="auto" w:fill="FFFFFF"/>
        </w:rPr>
        <w:tab/>
      </w:r>
      <w:r>
        <w:rPr>
          <w:rFonts w:ascii="Times New Roman" w:hAnsi="Times New Roman"/>
          <w:sz w:val="24"/>
          <w:szCs w:val="24"/>
          <w:u w:color="282828"/>
          <w:shd w:val="clear" w:color="auto" w:fill="FFFFFF"/>
        </w:rPr>
        <w:t>I owe my personal growth to “</w:t>
      </w:r>
      <w:proofErr w:type="spellStart"/>
      <w:r>
        <w:rPr>
          <w:rFonts w:ascii="Times New Roman" w:hAnsi="Times New Roman"/>
          <w:sz w:val="24"/>
          <w:szCs w:val="24"/>
          <w:u w:color="282828"/>
          <w:shd w:val="clear" w:color="auto" w:fill="FFFFFF"/>
        </w:rPr>
        <w:t>Sahabat</w:t>
      </w:r>
      <w:proofErr w:type="spellEnd"/>
      <w:r>
        <w:rPr>
          <w:rFonts w:ascii="Times New Roman" w:hAnsi="Times New Roman"/>
          <w:sz w:val="24"/>
          <w:szCs w:val="24"/>
          <w:u w:color="282828"/>
          <w:shd w:val="clear" w:color="auto" w:fill="FFFFFF"/>
        </w:rPr>
        <w:t>.” It changed me from a reclusive to a sociable person, allowed me to develop empathy towards people different from me, and made me m</w:t>
      </w:r>
      <w:commentRangeStart w:id="16"/>
      <w:r>
        <w:rPr>
          <w:rFonts w:ascii="Times New Roman" w:hAnsi="Times New Roman"/>
          <w:sz w:val="24"/>
          <w:szCs w:val="24"/>
          <w:u w:color="282828"/>
          <w:shd w:val="clear" w:color="auto" w:fill="FFFFFF"/>
        </w:rPr>
        <w:t>ore confident</w:t>
      </w:r>
      <w:commentRangeEnd w:id="16"/>
      <w:r w:rsidR="00E1001C">
        <w:rPr>
          <w:rStyle w:val="CommentReference"/>
          <w:rFonts w:ascii="Times New Roman" w:hAnsi="Times New Roman" w:cs="Times New Roman"/>
          <w:color w:val="auto"/>
        </w:rPr>
        <w:commentReference w:id="16"/>
      </w:r>
      <w:r>
        <w:rPr>
          <w:rFonts w:ascii="Times New Roman" w:hAnsi="Times New Roman"/>
          <w:sz w:val="24"/>
          <w:szCs w:val="24"/>
          <w:u w:color="282828"/>
          <w:shd w:val="clear" w:color="auto" w:fill="FFFFFF"/>
        </w:rPr>
        <w:t xml:space="preserve">! The current me has made an impact on my team as the </w:t>
      </w:r>
      <w:commentRangeStart w:id="17"/>
      <w:r>
        <w:rPr>
          <w:rFonts w:ascii="Times New Roman" w:hAnsi="Times New Roman"/>
          <w:sz w:val="24"/>
          <w:szCs w:val="24"/>
          <w:u w:color="282828"/>
          <w:shd w:val="clear" w:color="auto" w:fill="FFFFFF"/>
        </w:rPr>
        <w:t>motivator inciting friendly com</w:t>
      </w:r>
      <w:commentRangeEnd w:id="17"/>
      <w:r w:rsidR="00E1001C">
        <w:rPr>
          <w:rStyle w:val="CommentReference"/>
          <w:rFonts w:ascii="Times New Roman" w:hAnsi="Times New Roman" w:cs="Times New Roman"/>
          <w:color w:val="auto"/>
        </w:rPr>
        <w:commentReference w:id="17"/>
      </w:r>
      <w:r>
        <w:rPr>
          <w:rFonts w:ascii="Times New Roman" w:hAnsi="Times New Roman"/>
          <w:sz w:val="24"/>
          <w:szCs w:val="24"/>
          <w:u w:color="282828"/>
          <w:shd w:val="clear" w:color="auto" w:fill="FFFFFF"/>
        </w:rPr>
        <w:t xml:space="preserve">petitiveness: skills plus bonds equal teamwork plus wins. I’m confident that I can also contribute to the </w:t>
      </w:r>
      <w:commentRangeStart w:id="18"/>
      <w:r w:rsidRPr="00E1001C">
        <w:rPr>
          <w:rFonts w:ascii="Times New Roman" w:hAnsi="Times New Roman"/>
          <w:b/>
          <w:bCs/>
          <w:color w:val="FF0000"/>
          <w:sz w:val="24"/>
          <w:szCs w:val="24"/>
          <w:u w:color="282828"/>
          <w:shd w:val="clear" w:color="auto" w:fill="FFFFFF"/>
          <w:rPrChange w:id="19" w:author="Alyssa Manik" w:date="2021-01-13T01:15:00Z">
            <w:rPr>
              <w:rFonts w:ascii="Times New Roman" w:hAnsi="Times New Roman"/>
              <w:sz w:val="24"/>
              <w:szCs w:val="24"/>
              <w:u w:color="282828"/>
              <w:shd w:val="clear" w:color="auto" w:fill="FFFFFF"/>
            </w:rPr>
          </w:rPrChange>
        </w:rPr>
        <w:t>University of California</w:t>
      </w:r>
      <w:r w:rsidRPr="00E1001C">
        <w:rPr>
          <w:rFonts w:ascii="Times New Roman" w:hAnsi="Times New Roman"/>
          <w:color w:val="FF0000"/>
          <w:sz w:val="24"/>
          <w:szCs w:val="24"/>
          <w:u w:color="282828"/>
          <w:shd w:val="clear" w:color="auto" w:fill="FFFFFF"/>
          <w:rPrChange w:id="20" w:author="Alyssa Manik" w:date="2021-01-13T01:15:00Z">
            <w:rPr>
              <w:rFonts w:ascii="Times New Roman" w:hAnsi="Times New Roman"/>
              <w:sz w:val="24"/>
              <w:szCs w:val="24"/>
              <w:u w:color="282828"/>
              <w:shd w:val="clear" w:color="auto" w:fill="FFFFFF"/>
            </w:rPr>
          </w:rPrChange>
        </w:rPr>
        <w:t xml:space="preserve"> </w:t>
      </w:r>
      <w:commentRangeEnd w:id="18"/>
      <w:r w:rsidR="00E1001C">
        <w:rPr>
          <w:rStyle w:val="CommentReference"/>
          <w:rFonts w:ascii="Times New Roman" w:hAnsi="Times New Roman" w:cs="Times New Roman"/>
          <w:color w:val="auto"/>
        </w:rPr>
        <w:commentReference w:id="18"/>
      </w:r>
      <w:r>
        <w:rPr>
          <w:rFonts w:ascii="Times New Roman" w:hAnsi="Times New Roman"/>
          <w:sz w:val="24"/>
          <w:szCs w:val="24"/>
          <w:u w:color="282828"/>
          <w:shd w:val="clear" w:color="auto" w:fill="FFFFFF"/>
        </w:rPr>
        <w:t xml:space="preserve">and make an impact </w:t>
      </w:r>
      <w:commentRangeStart w:id="21"/>
      <w:r>
        <w:rPr>
          <w:rFonts w:ascii="Times New Roman" w:hAnsi="Times New Roman"/>
          <w:sz w:val="24"/>
          <w:szCs w:val="24"/>
          <w:u w:color="282828"/>
          <w:shd w:val="clear" w:color="auto" w:fill="FFFFFF"/>
        </w:rPr>
        <w:t xml:space="preserve">as </w:t>
      </w:r>
      <w:proofErr w:type="gramStart"/>
      <w:r>
        <w:rPr>
          <w:rFonts w:ascii="Times New Roman" w:hAnsi="Times New Roman"/>
          <w:sz w:val="24"/>
          <w:szCs w:val="24"/>
          <w:u w:color="282828"/>
          <w:shd w:val="clear" w:color="auto" w:fill="FFFFFF"/>
        </w:rPr>
        <w:t>I‘</w:t>
      </w:r>
      <w:proofErr w:type="gramEnd"/>
      <w:r>
        <w:rPr>
          <w:rFonts w:ascii="Times New Roman" w:hAnsi="Times New Roman"/>
          <w:sz w:val="24"/>
          <w:szCs w:val="24"/>
          <w:u w:color="282828"/>
          <w:shd w:val="clear" w:color="auto" w:fill="FFFFFF"/>
        </w:rPr>
        <w:t>m driven to build awareness of diverse cultural backgrounds, embrace every shy, self-conscious person I meet, and encourage them to step outside of their comfort zone and explore.</w:t>
      </w:r>
      <w:commentRangeEnd w:id="21"/>
      <w:r w:rsidR="00E1001C">
        <w:rPr>
          <w:rStyle w:val="CommentReference"/>
          <w:rFonts w:ascii="Times New Roman" w:hAnsi="Times New Roman" w:cs="Times New Roman"/>
          <w:color w:val="auto"/>
        </w:rPr>
        <w:commentReference w:id="21"/>
      </w:r>
    </w:p>
    <w:p w14:paraId="661A2EFF" w14:textId="77777777" w:rsidR="00D9253D" w:rsidDel="0094282E" w:rsidRDefault="00D9253D">
      <w:pPr>
        <w:pStyle w:val="Default"/>
        <w:spacing w:line="276" w:lineRule="auto"/>
        <w:jc w:val="both"/>
        <w:rPr>
          <w:del w:id="22" w:author="Alyssa Manik" w:date="2021-01-13T01:28:00Z"/>
        </w:rPr>
      </w:pPr>
    </w:p>
    <w:p w14:paraId="55273D84" w14:textId="77777777" w:rsidR="00D9253D" w:rsidRDefault="00D9253D">
      <w:pPr>
        <w:pStyle w:val="Default"/>
        <w:spacing w:line="276" w:lineRule="auto"/>
        <w:jc w:val="both"/>
      </w:pPr>
    </w:p>
    <w:p w14:paraId="5D6FE22B" w14:textId="57D242E2" w:rsidR="00D9253D" w:rsidRDefault="00E1001C">
      <w:pPr>
        <w:pStyle w:val="Default"/>
        <w:spacing w:line="276" w:lineRule="auto"/>
        <w:jc w:val="both"/>
        <w:rPr>
          <w:ins w:id="23" w:author="Alyssa Manik" w:date="2021-01-13T01:23:00Z"/>
        </w:rPr>
      </w:pPr>
      <w:ins w:id="24" w:author="Alyssa Manik" w:date="2021-01-13T01:22:00Z">
        <w:r>
          <w:t xml:space="preserve">Hi! </w:t>
        </w:r>
        <w:proofErr w:type="gramStart"/>
        <w:r>
          <w:t>So</w:t>
        </w:r>
        <w:proofErr w:type="gramEnd"/>
        <w:r>
          <w:t xml:space="preserve"> I see you’re trying to include the diversity part and the realizati</w:t>
        </w:r>
      </w:ins>
      <w:ins w:id="25" w:author="Alyssa Manik" w:date="2021-01-13T01:23:00Z">
        <w:r>
          <w:t xml:space="preserve">on of an idea together, but keep in mind this is a 250 word essay. Unless the realization had something to do with diversity in backgrounds, I don’t suggest you </w:t>
        </w:r>
        <w:r w:rsidR="0094282E">
          <w:t xml:space="preserve">include the third paragraph. </w:t>
        </w:r>
      </w:ins>
    </w:p>
    <w:p w14:paraId="385CCEA4" w14:textId="5B702AB1" w:rsidR="0094282E" w:rsidRDefault="0094282E">
      <w:pPr>
        <w:pStyle w:val="Default"/>
        <w:spacing w:line="276" w:lineRule="auto"/>
        <w:jc w:val="both"/>
        <w:rPr>
          <w:ins w:id="26" w:author="Alyssa Manik" w:date="2021-01-13T01:23:00Z"/>
        </w:rPr>
      </w:pPr>
    </w:p>
    <w:p w14:paraId="79229C38" w14:textId="0CB8571B" w:rsidR="0094282E" w:rsidRDefault="0094282E">
      <w:pPr>
        <w:pStyle w:val="Default"/>
        <w:spacing w:line="276" w:lineRule="auto"/>
        <w:jc w:val="both"/>
        <w:rPr>
          <w:ins w:id="27" w:author="Alyssa Manik" w:date="2021-01-13T01:26:00Z"/>
        </w:rPr>
      </w:pPr>
      <w:ins w:id="28" w:author="Alyssa Manik" w:date="2021-01-13T01:23:00Z">
        <w:r>
          <w:t>Also, I’m still confused with your</w:t>
        </w:r>
      </w:ins>
      <w:ins w:id="29" w:author="Alyssa Manik" w:date="2021-01-13T01:24:00Z">
        <w:r>
          <w:t xml:space="preserve"> “exposed to a new idea part.” If I’m correct, you’re talking about how you used to focus on self-improvement but suddenly thought of teamwork (by making friends)? </w:t>
        </w:r>
      </w:ins>
      <w:ins w:id="30" w:author="Alyssa Manik" w:date="2021-01-13T01:25:00Z">
        <w:r>
          <w:t xml:space="preserve">It’s an idea, but the way it’s mentioned above doesn’t seem to flow well. How did you suddenly </w:t>
        </w:r>
        <w:proofErr w:type="gramStart"/>
        <w:r>
          <w:t>thought</w:t>
        </w:r>
        <w:proofErr w:type="gramEnd"/>
        <w:r>
          <w:t xml:space="preserve"> of teamwork? Why didn’t anyone else realize it? If you started to put more effort int</w:t>
        </w:r>
      </w:ins>
      <w:ins w:id="31" w:author="Alyssa Manik" w:date="2021-01-13T01:26:00Z">
        <w:r>
          <w:t>o knowing them, did the others put effort too?</w:t>
        </w:r>
      </w:ins>
    </w:p>
    <w:p w14:paraId="16F26AFF" w14:textId="6CFF7759" w:rsidR="0094282E" w:rsidRDefault="0094282E">
      <w:pPr>
        <w:pStyle w:val="Default"/>
        <w:spacing w:line="276" w:lineRule="auto"/>
        <w:jc w:val="both"/>
        <w:rPr>
          <w:ins w:id="32" w:author="Alyssa Manik" w:date="2021-01-13T01:26:00Z"/>
        </w:rPr>
      </w:pPr>
    </w:p>
    <w:p w14:paraId="1F9292CF" w14:textId="5E000B58" w:rsidR="0094282E" w:rsidRDefault="0094282E">
      <w:pPr>
        <w:pStyle w:val="Default"/>
        <w:spacing w:line="276" w:lineRule="auto"/>
        <w:jc w:val="both"/>
        <w:rPr>
          <w:ins w:id="33" w:author="Alyssa Manik" w:date="2021-01-13T01:27:00Z"/>
        </w:rPr>
      </w:pPr>
      <w:ins w:id="34" w:author="Alyssa Manik" w:date="2021-01-13T01:26:00Z">
        <w:r>
          <w:t xml:space="preserve">A great way to show your achievement is to provide names or numbers. How did you improve? We went from losing in preliminaries to becoming a </w:t>
        </w:r>
        <w:proofErr w:type="gramStart"/>
        <w:r>
          <w:t>finalist?</w:t>
        </w:r>
        <w:proofErr w:type="gramEnd"/>
        <w:r>
          <w:t xml:space="preserve"> Or we got </w:t>
        </w:r>
      </w:ins>
      <w:ins w:id="35" w:author="Alyssa Manik" w:date="2021-01-13T01:27:00Z">
        <w:r>
          <w:t xml:space="preserve">top 3 in the entire city? How big is the basketball club? How is this experience relevant as a soft skill for entering college? </w:t>
        </w:r>
      </w:ins>
      <w:proofErr w:type="gramStart"/>
      <w:ins w:id="36" w:author="Alyssa Manik" w:date="2021-01-13T01:28:00Z">
        <w:r>
          <w:t>Also</w:t>
        </w:r>
        <w:proofErr w:type="gramEnd"/>
        <w:r>
          <w:t xml:space="preserve"> biggest problem- I see you mentioned the wrong school. Take care not to let it happen again.</w:t>
        </w:r>
      </w:ins>
    </w:p>
    <w:p w14:paraId="367A2215" w14:textId="77777777" w:rsidR="0094282E" w:rsidRDefault="0094282E">
      <w:pPr>
        <w:pStyle w:val="Default"/>
        <w:spacing w:line="276" w:lineRule="auto"/>
        <w:jc w:val="both"/>
      </w:pPr>
    </w:p>
    <w:sectPr w:rsidR="0094282E">
      <w:headerReference w:type="default" r:id="rId10"/>
      <w:footerReference w:type="default" r:id="rId11"/>
      <w:pgSz w:w="11900" w:h="16840"/>
      <w:pgMar w:top="1134" w:right="1134" w:bottom="1134" w:left="1134" w:header="709" w:footer="85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Alyssa Manik" w:date="2021-01-13T01:18:00Z" w:initials="AM">
    <w:p w14:paraId="04E4E82C" w14:textId="55F3D610" w:rsidR="00E1001C" w:rsidRDefault="00E1001C">
      <w:pPr>
        <w:pStyle w:val="CommentText"/>
      </w:pPr>
      <w:r>
        <w:rPr>
          <w:rStyle w:val="CommentReference"/>
        </w:rPr>
        <w:annotationRef/>
      </w:r>
      <w:proofErr w:type="gramStart"/>
      <w:r>
        <w:t>Wrong tense,</w:t>
      </w:r>
      <w:proofErr w:type="gramEnd"/>
      <w:r>
        <w:t xml:space="preserve"> use past not past perfect.</w:t>
      </w:r>
    </w:p>
  </w:comment>
  <w:comment w:id="5" w:author="Alyssa Manik" w:date="2021-01-13T01:04:00Z" w:initials="AM">
    <w:p w14:paraId="775D9512" w14:textId="5D95E324" w:rsidR="0032512D" w:rsidRDefault="0032512D">
      <w:pPr>
        <w:pStyle w:val="CommentText"/>
      </w:pPr>
      <w:r>
        <w:rPr>
          <w:rStyle w:val="CommentReference"/>
        </w:rPr>
        <w:annotationRef/>
      </w:r>
      <w:r>
        <w:t>*all this</w:t>
      </w:r>
    </w:p>
  </w:comment>
  <w:comment w:id="6" w:author="Alyssa Manik" w:date="2021-01-13T01:03:00Z" w:initials="AM">
    <w:p w14:paraId="4FA7932F" w14:textId="6E5CC0CE" w:rsidR="0032512D" w:rsidRDefault="0032512D">
      <w:pPr>
        <w:pStyle w:val="CommentText"/>
      </w:pPr>
      <w:r>
        <w:rPr>
          <w:rStyle w:val="CommentReference"/>
        </w:rPr>
        <w:annotationRef/>
      </w:r>
      <w:r>
        <w:t xml:space="preserve">Previously, you used lower capital for “friends” so make sure to keep it consistent. If you want upper caps </w:t>
      </w:r>
      <w:proofErr w:type="gramStart"/>
      <w:r>
        <w:t>Friends</w:t>
      </w:r>
      <w:proofErr w:type="gramEnd"/>
      <w:r>
        <w:t xml:space="preserve"> then make sure it’s the same throughout.</w:t>
      </w:r>
    </w:p>
  </w:comment>
  <w:comment w:id="7" w:author="Alyssa Manik" w:date="2021-01-13T01:07:00Z" w:initials="AM">
    <w:p w14:paraId="6488429D" w14:textId="00AD4BDA" w:rsidR="0032512D" w:rsidRDefault="0032512D">
      <w:pPr>
        <w:pStyle w:val="CommentText"/>
      </w:pPr>
      <w:r>
        <w:rPr>
          <w:rStyle w:val="CommentReference"/>
        </w:rPr>
        <w:annotationRef/>
      </w:r>
      <w:r>
        <w:t xml:space="preserve">Also, below you use </w:t>
      </w:r>
      <w:proofErr w:type="spellStart"/>
      <w:r>
        <w:t>Sahabat</w:t>
      </w:r>
      <w:proofErr w:type="spellEnd"/>
      <w:r>
        <w:t xml:space="preserve"> to refer to the club, so it’s a bit weird for you to use the English version this time. If you’re </w:t>
      </w:r>
      <w:proofErr w:type="gramStart"/>
      <w:r>
        <w:t>worried</w:t>
      </w:r>
      <w:proofErr w:type="gramEnd"/>
      <w:r>
        <w:t xml:space="preserve"> they won’t understand the word play, don’t be.</w:t>
      </w:r>
    </w:p>
  </w:comment>
  <w:comment w:id="8" w:author="Alyssa Manik" w:date="2021-01-13T01:04:00Z" w:initials="AM">
    <w:p w14:paraId="5A37B577" w14:textId="4679A002" w:rsidR="0032512D" w:rsidRDefault="0032512D">
      <w:pPr>
        <w:pStyle w:val="CommentText"/>
      </w:pPr>
      <w:r>
        <w:rPr>
          <w:rStyle w:val="CommentReference"/>
        </w:rPr>
        <w:annotationRef/>
      </w:r>
      <w:r>
        <w:t xml:space="preserve">I don’t understand </w:t>
      </w:r>
      <w:proofErr w:type="gramStart"/>
      <w:r>
        <w:t>this?</w:t>
      </w:r>
      <w:proofErr w:type="gramEnd"/>
    </w:p>
  </w:comment>
  <w:comment w:id="9" w:author="Alyssa Manik" w:date="2021-01-13T01:05:00Z" w:initials="AM">
    <w:p w14:paraId="42FC46B7" w14:textId="4D0B5088" w:rsidR="0032512D" w:rsidRDefault="0032512D">
      <w:pPr>
        <w:pStyle w:val="CommentText"/>
      </w:pPr>
      <w:r>
        <w:rPr>
          <w:rStyle w:val="CommentReference"/>
        </w:rPr>
        <w:annotationRef/>
      </w:r>
      <w:r>
        <w:t>Lack of transition between problem and solution, which can fall flat.</w:t>
      </w:r>
    </w:p>
  </w:comment>
  <w:comment w:id="12" w:author="Alyssa Manik" w:date="2021-01-13T01:13:00Z" w:initials="AM">
    <w:p w14:paraId="05334344" w14:textId="7D4F5765" w:rsidR="00E1001C" w:rsidRDefault="00E1001C">
      <w:pPr>
        <w:pStyle w:val="CommentText"/>
      </w:pPr>
      <w:r>
        <w:rPr>
          <w:rStyle w:val="CommentReference"/>
        </w:rPr>
        <w:annotationRef/>
      </w:r>
      <w:r>
        <w:t>Why the quote marks, who called them strangers? Did you?</w:t>
      </w:r>
    </w:p>
  </w:comment>
  <w:comment w:id="14" w:author="Alyssa Manik" w:date="2021-01-13T01:10:00Z" w:initials="AM">
    <w:p w14:paraId="3E825E44" w14:textId="420CAC70" w:rsidR="0032512D" w:rsidRDefault="0032512D">
      <w:pPr>
        <w:pStyle w:val="CommentText"/>
      </w:pPr>
      <w:r>
        <w:rPr>
          <w:rStyle w:val="CommentReference"/>
        </w:rPr>
        <w:annotationRef/>
      </w:r>
      <w:r>
        <w:t xml:space="preserve">This is a bit redundant because it’s not as if you fought in the beginning and then got closer after resolving a misunderstanding. It’s very generalized, no one would ever say they didn’t like someone of ___ </w:t>
      </w:r>
      <w:proofErr w:type="gramStart"/>
      <w:r>
        <w:t>background</w:t>
      </w:r>
      <w:proofErr w:type="gramEnd"/>
      <w:r>
        <w:t xml:space="preserve"> right?</w:t>
      </w:r>
    </w:p>
  </w:comment>
  <w:comment w:id="13" w:author="Alyssa Manik" w:date="2021-01-13T01:08:00Z" w:initials="AM">
    <w:p w14:paraId="13439847" w14:textId="0E506D6B" w:rsidR="0032512D" w:rsidRDefault="0032512D">
      <w:pPr>
        <w:pStyle w:val="CommentText"/>
      </w:pPr>
      <w:r>
        <w:rPr>
          <w:rStyle w:val="CommentReference"/>
        </w:rPr>
        <w:annotationRef/>
      </w:r>
      <w:r>
        <w:t xml:space="preserve">Try to answer the “interacting with people of different backgrounds” part of the prompt without outright mentioning “their different backgrounds.” </w:t>
      </w:r>
    </w:p>
  </w:comment>
  <w:comment w:id="15" w:author="Alyssa Manik" w:date="2021-01-13T01:12:00Z" w:initials="AM">
    <w:p w14:paraId="7B401768" w14:textId="414B6A21" w:rsidR="0032512D" w:rsidRDefault="0032512D">
      <w:pPr>
        <w:pStyle w:val="CommentText"/>
      </w:pPr>
      <w:r>
        <w:rPr>
          <w:rStyle w:val="CommentReference"/>
        </w:rPr>
        <w:annotationRef/>
      </w:r>
      <w:r>
        <w:t>Rephrase please, e.g. “I obtained many friends” the addition of now/</w:t>
      </w:r>
      <w:proofErr w:type="gramStart"/>
      <w:r>
        <w:t>current</w:t>
      </w:r>
      <w:r w:rsidR="00E1001C">
        <w:t xml:space="preserve"> </w:t>
      </w:r>
      <w:r>
        <w:t xml:space="preserve"> is</w:t>
      </w:r>
      <w:proofErr w:type="gramEnd"/>
      <w:r>
        <w:t xml:space="preserve"> not necessary.</w:t>
      </w:r>
    </w:p>
  </w:comment>
  <w:comment w:id="16" w:author="Alyssa Manik" w:date="2021-01-13T01:13:00Z" w:initials="AM">
    <w:p w14:paraId="67D8BF17" w14:textId="7F02F2DF" w:rsidR="00E1001C" w:rsidRDefault="00E1001C">
      <w:pPr>
        <w:pStyle w:val="CommentText"/>
      </w:pPr>
      <w:r>
        <w:rPr>
          <w:rStyle w:val="CommentReference"/>
        </w:rPr>
        <w:annotationRef/>
      </w:r>
      <w:proofErr w:type="gramStart"/>
      <w:r>
        <w:t>This repeats</w:t>
      </w:r>
      <w:proofErr w:type="gramEnd"/>
      <w:r>
        <w:t xml:space="preserve"> “reclusive to sociable”??</w:t>
      </w:r>
    </w:p>
  </w:comment>
  <w:comment w:id="17" w:author="Alyssa Manik" w:date="2021-01-13T01:14:00Z" w:initials="AM">
    <w:p w14:paraId="2F2C62C7" w14:textId="6DD55B9D" w:rsidR="00E1001C" w:rsidRDefault="00E1001C">
      <w:pPr>
        <w:pStyle w:val="CommentText"/>
      </w:pPr>
      <w:r>
        <w:rPr>
          <w:rStyle w:val="CommentReference"/>
        </w:rPr>
        <w:annotationRef/>
      </w:r>
      <w:r>
        <w:t xml:space="preserve">Did you encourage others to interact and get to know others? Because in the previous paragraph you only mentioned that YOU put effort in getting to know people. </w:t>
      </w:r>
    </w:p>
  </w:comment>
  <w:comment w:id="18" w:author="Alyssa Manik" w:date="2021-01-13T01:15:00Z" w:initials="AM">
    <w:p w14:paraId="2D288501" w14:textId="279DFF1A" w:rsidR="00E1001C" w:rsidRDefault="00E1001C">
      <w:pPr>
        <w:pStyle w:val="CommentText"/>
      </w:pPr>
      <w:r>
        <w:rPr>
          <w:rStyle w:val="CommentReference"/>
        </w:rPr>
        <w:annotationRef/>
      </w:r>
      <w:r>
        <w:t>WRONG SCHOOL!!!!!</w:t>
      </w:r>
    </w:p>
  </w:comment>
  <w:comment w:id="21" w:author="Alyssa Manik" w:date="2021-01-13T01:15:00Z" w:initials="AM">
    <w:p w14:paraId="73506308" w14:textId="78663AA6" w:rsidR="00E1001C" w:rsidRDefault="00E1001C">
      <w:pPr>
        <w:pStyle w:val="CommentText"/>
      </w:pPr>
      <w:r>
        <w:rPr>
          <w:rStyle w:val="CommentReference"/>
        </w:rPr>
        <w:annotationRef/>
      </w:r>
      <w:r>
        <w:t xml:space="preserve">This sounds good but try to shorten it a bit, </w:t>
      </w:r>
      <w:proofErr w:type="spellStart"/>
      <w:r>
        <w:t>its</w:t>
      </w:r>
      <w:proofErr w:type="spellEnd"/>
      <w:r>
        <w:t>; very lengthy.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4E4E82C" w15:done="0"/>
  <w15:commentEx w15:paraId="775D9512" w15:done="0"/>
  <w15:commentEx w15:paraId="4FA7932F" w15:done="0"/>
  <w15:commentEx w15:paraId="6488429D" w15:paraIdParent="4FA7932F" w15:done="0"/>
  <w15:commentEx w15:paraId="5A37B577" w15:done="0"/>
  <w15:commentEx w15:paraId="42FC46B7" w15:done="0"/>
  <w15:commentEx w15:paraId="05334344" w15:done="0"/>
  <w15:commentEx w15:paraId="3E825E44" w15:done="0"/>
  <w15:commentEx w15:paraId="13439847" w15:done="0"/>
  <w15:commentEx w15:paraId="7B401768" w15:done="0"/>
  <w15:commentEx w15:paraId="67D8BF17" w15:done="0"/>
  <w15:commentEx w15:paraId="2F2C62C7" w15:done="0"/>
  <w15:commentEx w15:paraId="2D288501" w15:done="0"/>
  <w15:commentEx w15:paraId="7350630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8C8F2" w16cex:dateUtc="2021-01-12T18:18:00Z"/>
  <w16cex:commentExtensible w16cex:durableId="23A8C599" w16cex:dateUtc="2021-01-12T18:04:00Z"/>
  <w16cex:commentExtensible w16cex:durableId="23A8C569" w16cex:dateUtc="2021-01-12T18:03:00Z"/>
  <w16cex:commentExtensible w16cex:durableId="23A8C63E" w16cex:dateUtc="2021-01-12T18:07:00Z"/>
  <w16cex:commentExtensible w16cex:durableId="23A8C5BB" w16cex:dateUtc="2021-01-12T18:04:00Z"/>
  <w16cex:commentExtensible w16cex:durableId="23A8C5DC" w16cex:dateUtc="2021-01-12T18:05:00Z"/>
  <w16cex:commentExtensible w16cex:durableId="23A8C7A5" w16cex:dateUtc="2021-01-12T18:13:00Z"/>
  <w16cex:commentExtensible w16cex:durableId="23A8C706" w16cex:dateUtc="2021-01-12T18:10:00Z"/>
  <w16cex:commentExtensible w16cex:durableId="23A8C69D" w16cex:dateUtc="2021-01-12T18:08:00Z"/>
  <w16cex:commentExtensible w16cex:durableId="23A8C76B" w16cex:dateUtc="2021-01-12T18:12:00Z"/>
  <w16cex:commentExtensible w16cex:durableId="23A8C7CE" w16cex:dateUtc="2021-01-12T18:13:00Z"/>
  <w16cex:commentExtensible w16cex:durableId="23A8C7E7" w16cex:dateUtc="2021-01-12T18:14:00Z"/>
  <w16cex:commentExtensible w16cex:durableId="23A8C82B" w16cex:dateUtc="2021-01-12T18:15:00Z"/>
  <w16cex:commentExtensible w16cex:durableId="23A8C841" w16cex:dateUtc="2021-01-12T18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4E4E82C" w16cid:durableId="23A8C8F2"/>
  <w16cid:commentId w16cid:paraId="775D9512" w16cid:durableId="23A8C599"/>
  <w16cid:commentId w16cid:paraId="4FA7932F" w16cid:durableId="23A8C569"/>
  <w16cid:commentId w16cid:paraId="6488429D" w16cid:durableId="23A8C63E"/>
  <w16cid:commentId w16cid:paraId="5A37B577" w16cid:durableId="23A8C5BB"/>
  <w16cid:commentId w16cid:paraId="42FC46B7" w16cid:durableId="23A8C5DC"/>
  <w16cid:commentId w16cid:paraId="05334344" w16cid:durableId="23A8C7A5"/>
  <w16cid:commentId w16cid:paraId="3E825E44" w16cid:durableId="23A8C706"/>
  <w16cid:commentId w16cid:paraId="13439847" w16cid:durableId="23A8C69D"/>
  <w16cid:commentId w16cid:paraId="7B401768" w16cid:durableId="23A8C76B"/>
  <w16cid:commentId w16cid:paraId="67D8BF17" w16cid:durableId="23A8C7CE"/>
  <w16cid:commentId w16cid:paraId="2F2C62C7" w16cid:durableId="23A8C7E7"/>
  <w16cid:commentId w16cid:paraId="2D288501" w16cid:durableId="23A8C82B"/>
  <w16cid:commentId w16cid:paraId="73506308" w16cid:durableId="23A8C8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DC178D" w14:textId="77777777" w:rsidR="00F834E9" w:rsidRDefault="00F834E9">
      <w:pPr>
        <w:rPr>
          <w:rFonts w:hint="eastAsia"/>
        </w:rPr>
      </w:pPr>
      <w:r>
        <w:separator/>
      </w:r>
    </w:p>
  </w:endnote>
  <w:endnote w:type="continuationSeparator" w:id="0">
    <w:p w14:paraId="4CF1F4DB" w14:textId="77777777" w:rsidR="00F834E9" w:rsidRDefault="00F834E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29EAD" w14:textId="77777777" w:rsidR="00D9253D" w:rsidRDefault="00D9253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DF1DD" w14:textId="77777777" w:rsidR="00F834E9" w:rsidRDefault="00F834E9">
      <w:pPr>
        <w:rPr>
          <w:rFonts w:hint="eastAsia"/>
        </w:rPr>
      </w:pPr>
      <w:r>
        <w:separator/>
      </w:r>
    </w:p>
  </w:footnote>
  <w:footnote w:type="continuationSeparator" w:id="0">
    <w:p w14:paraId="0EB3EA0C" w14:textId="77777777" w:rsidR="00F834E9" w:rsidRDefault="00F834E9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71620" w14:textId="77777777" w:rsidR="00D9253D" w:rsidRDefault="00D9253D">
    <w:pPr>
      <w:pStyle w:val="HeaderFoot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yssa Manik">
    <w15:presenceInfo w15:providerId="AD" w15:userId="S::amanik@usc.edu::610a775b-7ea5-4e4a-9923-56bbfc2375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trackRevision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53D"/>
    <w:rsid w:val="00134E6D"/>
    <w:rsid w:val="0032512D"/>
    <w:rsid w:val="00371A49"/>
    <w:rsid w:val="007C0633"/>
    <w:rsid w:val="00820643"/>
    <w:rsid w:val="008758CF"/>
    <w:rsid w:val="0094282E"/>
    <w:rsid w:val="00D9253D"/>
    <w:rsid w:val="00E1001C"/>
    <w:rsid w:val="00F8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8DC7A"/>
  <w15:docId w15:val="{CC281F37-F4D0-1342-A2F3-AD8CA9F0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u w:color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3251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51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512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51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51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Alyssa Manik</cp:lastModifiedBy>
  <cp:revision>6</cp:revision>
  <dcterms:created xsi:type="dcterms:W3CDTF">2021-01-10T15:03:00Z</dcterms:created>
  <dcterms:modified xsi:type="dcterms:W3CDTF">2021-01-12T18:29:00Z</dcterms:modified>
</cp:coreProperties>
</file>