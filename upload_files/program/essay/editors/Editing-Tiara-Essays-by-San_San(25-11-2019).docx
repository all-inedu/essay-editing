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E48A2" w14:textId="29406C94" w:rsidR="00154B7B" w:rsidRPr="00524FBB" w:rsidRDefault="00154B7B">
      <w:pPr>
        <w:rPr>
          <w:rFonts w:asciiTheme="majorHAnsi" w:hAnsiTheme="majorHAnsi" w:cstheme="majorHAnsi"/>
          <w:b/>
          <w:bCs/>
          <w:u w:val="single"/>
        </w:rPr>
      </w:pPr>
      <w:r w:rsidRPr="00524FBB">
        <w:rPr>
          <w:rFonts w:asciiTheme="majorHAnsi" w:hAnsiTheme="majorHAnsi" w:cstheme="majorHAnsi"/>
          <w:b/>
          <w:bCs/>
          <w:u w:val="single"/>
        </w:rPr>
        <w:t xml:space="preserve">What have you done to make your school or your community a better place? </w:t>
      </w:r>
    </w:p>
    <w:p w14:paraId="2792373E" w14:textId="2F5E1852" w:rsidR="00524FBB" w:rsidRPr="00524FBB" w:rsidRDefault="00524FBB">
      <w:pPr>
        <w:rPr>
          <w:rFonts w:asciiTheme="majorHAnsi" w:hAnsiTheme="majorHAnsi" w:cstheme="majorHAnsi"/>
          <w:b/>
          <w:bCs/>
          <w:u w:val="single"/>
        </w:rPr>
      </w:pPr>
    </w:p>
    <w:p w14:paraId="47D7D09D" w14:textId="4AEFB4EE" w:rsidR="00524FBB" w:rsidRPr="00524FBB" w:rsidRDefault="00524FBB">
      <w:pPr>
        <w:rPr>
          <w:rFonts w:asciiTheme="majorHAnsi" w:hAnsiTheme="majorHAnsi" w:cstheme="majorHAnsi"/>
          <w:b/>
          <w:bCs/>
          <w:u w:val="single"/>
        </w:rPr>
      </w:pPr>
      <w:r w:rsidRPr="00524FBB">
        <w:rPr>
          <w:rFonts w:asciiTheme="majorHAnsi" w:hAnsiTheme="majorHAnsi" w:cstheme="majorHAnsi"/>
          <w:b/>
          <w:bCs/>
          <w:u w:val="single"/>
        </w:rPr>
        <w:t>The word limit is 350, can you please help shorten this? Thank you.</w:t>
      </w:r>
    </w:p>
    <w:p w14:paraId="143525AF" w14:textId="77777777" w:rsidR="00154B7B" w:rsidRPr="00524FBB" w:rsidRDefault="00154B7B">
      <w:pPr>
        <w:rPr>
          <w:rFonts w:asciiTheme="majorHAnsi" w:hAnsiTheme="majorHAnsi" w:cstheme="majorHAnsi"/>
        </w:rPr>
      </w:pPr>
    </w:p>
    <w:p w14:paraId="75E0BE03" w14:textId="3E85204E" w:rsidR="00987FF4" w:rsidRPr="00524FBB" w:rsidRDefault="00E55328" w:rsidP="003A7788">
      <w:pPr>
        <w:jc w:val="both"/>
        <w:rPr>
          <w:rFonts w:asciiTheme="majorHAnsi" w:hAnsiTheme="majorHAnsi" w:cstheme="majorHAnsi"/>
        </w:rPr>
        <w:pPrChange w:id="0" w:author="San" w:date="2019-11-24T21:24:00Z">
          <w:pPr/>
        </w:pPrChange>
      </w:pPr>
      <w:commentRangeStart w:id="1"/>
      <w:r w:rsidRPr="00524FBB">
        <w:rPr>
          <w:rFonts w:asciiTheme="majorHAnsi" w:hAnsiTheme="majorHAnsi" w:cstheme="majorHAnsi"/>
        </w:rPr>
        <w:t>Growing up with a brother with autism,</w:t>
      </w:r>
      <w:r w:rsidR="00A46F81" w:rsidRPr="00524FBB">
        <w:rPr>
          <w:rFonts w:asciiTheme="majorHAnsi" w:hAnsiTheme="majorHAnsi" w:cstheme="majorHAnsi"/>
        </w:rPr>
        <w:t xml:space="preserve"> my parents were always giving their all so he could get the education he deserved.</w:t>
      </w:r>
      <w:r w:rsidRPr="00524FBB">
        <w:rPr>
          <w:rFonts w:asciiTheme="majorHAnsi" w:hAnsiTheme="majorHAnsi" w:cstheme="majorHAnsi"/>
        </w:rPr>
        <w:t xml:space="preserve"> </w:t>
      </w:r>
      <w:r w:rsidR="00A46F81" w:rsidRPr="00524FBB">
        <w:rPr>
          <w:rFonts w:asciiTheme="majorHAnsi" w:hAnsiTheme="majorHAnsi" w:cstheme="majorHAnsi"/>
        </w:rPr>
        <w:t>D</w:t>
      </w:r>
      <w:r w:rsidRPr="00524FBB">
        <w:rPr>
          <w:rFonts w:asciiTheme="majorHAnsi" w:hAnsiTheme="majorHAnsi" w:cstheme="majorHAnsi"/>
        </w:rPr>
        <w:t>uring elementary, I was always accompanying him to attend his tuitions and remedial</w:t>
      </w:r>
      <w:r w:rsidR="00A46F81" w:rsidRPr="00524FBB">
        <w:rPr>
          <w:rFonts w:asciiTheme="majorHAnsi" w:hAnsiTheme="majorHAnsi" w:cstheme="majorHAnsi"/>
        </w:rPr>
        <w:t xml:space="preserve"> sessions.</w:t>
      </w:r>
      <w:r w:rsidRPr="00524FBB">
        <w:rPr>
          <w:rFonts w:asciiTheme="majorHAnsi" w:hAnsiTheme="majorHAnsi" w:cstheme="majorHAnsi"/>
        </w:rPr>
        <w:t xml:space="preserve"> I had always seen his struggles when trying to grasp an academic concept and his teachers being very patient to teach him </w:t>
      </w:r>
      <w:r w:rsidR="00A46F81" w:rsidRPr="00524FBB">
        <w:rPr>
          <w:rFonts w:asciiTheme="majorHAnsi" w:hAnsiTheme="majorHAnsi" w:cstheme="majorHAnsi"/>
        </w:rPr>
        <w:t xml:space="preserve">the multiplication table. </w:t>
      </w:r>
      <w:r w:rsidR="00987FF4" w:rsidRPr="00524FBB">
        <w:rPr>
          <w:rFonts w:asciiTheme="majorHAnsi" w:hAnsiTheme="majorHAnsi" w:cstheme="majorHAnsi"/>
        </w:rPr>
        <w:t xml:space="preserve">However, as we grew older, I’ve </w:t>
      </w:r>
      <w:r w:rsidR="00EF50BE" w:rsidRPr="00524FBB">
        <w:rPr>
          <w:rFonts w:asciiTheme="majorHAnsi" w:hAnsiTheme="majorHAnsi" w:cstheme="majorHAnsi"/>
        </w:rPr>
        <w:t>seen</w:t>
      </w:r>
      <w:r w:rsidR="00987FF4" w:rsidRPr="00524FBB">
        <w:rPr>
          <w:rFonts w:asciiTheme="majorHAnsi" w:hAnsiTheme="majorHAnsi" w:cstheme="majorHAnsi"/>
        </w:rPr>
        <w:t xml:space="preserve"> teachers </w:t>
      </w:r>
      <w:bookmarkStart w:id="2" w:name="_GoBack"/>
      <w:bookmarkEnd w:id="2"/>
      <w:r w:rsidR="00987FF4" w:rsidRPr="00524FBB">
        <w:rPr>
          <w:rFonts w:asciiTheme="majorHAnsi" w:hAnsiTheme="majorHAnsi" w:cstheme="majorHAnsi"/>
        </w:rPr>
        <w:t>giving up on him, rejecting him from attending their classes</w:t>
      </w:r>
      <w:r w:rsidR="0079485F" w:rsidRPr="00524FBB">
        <w:rPr>
          <w:rFonts w:asciiTheme="majorHAnsi" w:hAnsiTheme="majorHAnsi" w:cstheme="majorHAnsi"/>
        </w:rPr>
        <w:t xml:space="preserve"> and kicking him out of tuition centers because he was not able to catch up. </w:t>
      </w:r>
      <w:commentRangeEnd w:id="1"/>
      <w:r w:rsidR="003A7788">
        <w:rPr>
          <w:rStyle w:val="CommentReference"/>
        </w:rPr>
        <w:commentReference w:id="1"/>
      </w:r>
      <w:commentRangeStart w:id="3"/>
      <w:r w:rsidR="0079485F" w:rsidRPr="00524FBB">
        <w:rPr>
          <w:rFonts w:asciiTheme="majorHAnsi" w:hAnsiTheme="majorHAnsi" w:cstheme="majorHAnsi"/>
        </w:rPr>
        <w:t xml:space="preserve">Since then, I believe that everyone has the right to achieve what they deserve despite of their backgrounds and disabilities. </w:t>
      </w:r>
      <w:commentRangeEnd w:id="3"/>
      <w:r w:rsidR="00936EDB">
        <w:rPr>
          <w:rStyle w:val="CommentReference"/>
        </w:rPr>
        <w:commentReference w:id="3"/>
      </w:r>
    </w:p>
    <w:p w14:paraId="4ABB5C5C" w14:textId="77777777" w:rsidR="0079485F" w:rsidRPr="00524FBB" w:rsidRDefault="0079485F" w:rsidP="003A7788">
      <w:pPr>
        <w:jc w:val="both"/>
        <w:rPr>
          <w:rFonts w:asciiTheme="majorHAnsi" w:hAnsiTheme="majorHAnsi" w:cstheme="majorHAnsi"/>
        </w:rPr>
        <w:pPrChange w:id="4" w:author="San" w:date="2019-11-24T21:24:00Z">
          <w:pPr/>
        </w:pPrChange>
      </w:pPr>
    </w:p>
    <w:p w14:paraId="6FDDB7E8" w14:textId="1359BEBC" w:rsidR="004306D1" w:rsidRPr="00524FBB" w:rsidRDefault="00936EDB" w:rsidP="003A7788">
      <w:pPr>
        <w:jc w:val="both"/>
        <w:rPr>
          <w:rFonts w:asciiTheme="majorHAnsi" w:hAnsiTheme="majorHAnsi" w:cstheme="majorHAnsi"/>
        </w:rPr>
        <w:pPrChange w:id="5" w:author="San" w:date="2019-11-24T21:24:00Z">
          <w:pPr/>
        </w:pPrChange>
      </w:pPr>
      <w:ins w:id="6" w:author="San" w:date="2019-11-24T22:10:00Z">
        <w:r>
          <w:rPr>
            <w:rFonts w:asciiTheme="majorHAnsi" w:hAnsiTheme="majorHAnsi" w:cstheme="majorHAnsi"/>
          </w:rPr>
          <w:t>This is also why</w:t>
        </w:r>
      </w:ins>
      <w:del w:id="7" w:author="San" w:date="2019-11-24T22:10:00Z">
        <w:r w:rsidR="0079485F" w:rsidRPr="00524FBB" w:rsidDel="00936EDB">
          <w:rPr>
            <w:rFonts w:asciiTheme="majorHAnsi" w:hAnsiTheme="majorHAnsi" w:cstheme="majorHAnsi"/>
          </w:rPr>
          <w:delText>During sophomore year,</w:delText>
        </w:r>
      </w:del>
      <w:r w:rsidR="0079485F" w:rsidRPr="00524FBB">
        <w:rPr>
          <w:rFonts w:asciiTheme="majorHAnsi" w:hAnsiTheme="majorHAnsi" w:cstheme="majorHAnsi"/>
        </w:rPr>
        <w:t xml:space="preserve"> I decided to join </w:t>
      </w:r>
      <w:proofErr w:type="spellStart"/>
      <w:r w:rsidR="0079485F" w:rsidRPr="00524FBB">
        <w:rPr>
          <w:rFonts w:asciiTheme="majorHAnsi" w:hAnsiTheme="majorHAnsi" w:cstheme="majorHAnsi"/>
        </w:rPr>
        <w:t>Streetizens</w:t>
      </w:r>
      <w:proofErr w:type="spellEnd"/>
      <w:r w:rsidR="0079485F" w:rsidRPr="00524FBB">
        <w:rPr>
          <w:rFonts w:asciiTheme="majorHAnsi" w:hAnsiTheme="majorHAnsi" w:cstheme="majorHAnsi"/>
        </w:rPr>
        <w:t>,</w:t>
      </w:r>
      <w:ins w:id="8" w:author="San" w:date="2019-11-24T22:10:00Z">
        <w:r>
          <w:rPr>
            <w:rFonts w:asciiTheme="majorHAnsi" w:hAnsiTheme="majorHAnsi" w:cstheme="majorHAnsi"/>
          </w:rPr>
          <w:t xml:space="preserve"> d</w:t>
        </w:r>
        <w:r w:rsidRPr="00524FBB">
          <w:rPr>
            <w:rFonts w:asciiTheme="majorHAnsi" w:hAnsiTheme="majorHAnsi" w:cstheme="majorHAnsi"/>
          </w:rPr>
          <w:t>uring</w:t>
        </w:r>
        <w:r>
          <w:rPr>
            <w:rFonts w:asciiTheme="majorHAnsi" w:hAnsiTheme="majorHAnsi" w:cstheme="majorHAnsi"/>
          </w:rPr>
          <w:t xml:space="preserve"> my</w:t>
        </w:r>
        <w:r w:rsidRPr="00524FBB">
          <w:rPr>
            <w:rFonts w:asciiTheme="majorHAnsi" w:hAnsiTheme="majorHAnsi" w:cstheme="majorHAnsi"/>
          </w:rPr>
          <w:t xml:space="preserve"> sophomore year</w:t>
        </w:r>
        <w:r>
          <w:rPr>
            <w:rFonts w:asciiTheme="majorHAnsi" w:hAnsiTheme="majorHAnsi" w:cstheme="majorHAnsi"/>
          </w:rPr>
          <w:t>.</w:t>
        </w:r>
      </w:ins>
      <w:r w:rsidR="0079485F" w:rsidRPr="00524FBB">
        <w:rPr>
          <w:rFonts w:asciiTheme="majorHAnsi" w:hAnsiTheme="majorHAnsi" w:cstheme="majorHAnsi"/>
        </w:rPr>
        <w:t xml:space="preserve"> </w:t>
      </w:r>
      <w:ins w:id="9" w:author="San" w:date="2019-11-24T22:11:00Z">
        <w:r>
          <w:rPr>
            <w:rFonts w:asciiTheme="majorHAnsi" w:hAnsiTheme="majorHAnsi" w:cstheme="majorHAnsi"/>
          </w:rPr>
          <w:t xml:space="preserve">It is </w:t>
        </w:r>
      </w:ins>
      <w:r w:rsidR="0079485F" w:rsidRPr="00524FBB">
        <w:rPr>
          <w:rFonts w:asciiTheme="majorHAnsi" w:hAnsiTheme="majorHAnsi" w:cstheme="majorHAnsi"/>
        </w:rPr>
        <w:t xml:space="preserve">a community service club that aims to help </w:t>
      </w:r>
      <w:ins w:id="10" w:author="San" w:date="2019-11-24T21:39:00Z">
        <w:r w:rsidR="003A7788">
          <w:rPr>
            <w:rFonts w:asciiTheme="majorHAnsi" w:hAnsiTheme="majorHAnsi" w:cstheme="majorHAnsi"/>
          </w:rPr>
          <w:t xml:space="preserve">less fortunate </w:t>
        </w:r>
      </w:ins>
      <w:r w:rsidR="0079485F" w:rsidRPr="00524FBB">
        <w:rPr>
          <w:rFonts w:asciiTheme="majorHAnsi" w:hAnsiTheme="majorHAnsi" w:cstheme="majorHAnsi"/>
        </w:rPr>
        <w:t xml:space="preserve">children </w:t>
      </w:r>
      <w:del w:id="11" w:author="San" w:date="2019-11-24T21:39:00Z">
        <w:r w:rsidR="0079485F" w:rsidRPr="00524FBB" w:rsidDel="003A7788">
          <w:rPr>
            <w:rFonts w:asciiTheme="majorHAnsi" w:hAnsiTheme="majorHAnsi" w:cstheme="majorHAnsi"/>
          </w:rPr>
          <w:delText xml:space="preserve">from less fortunate backgrounds </w:delText>
        </w:r>
      </w:del>
      <w:r w:rsidR="0079485F" w:rsidRPr="00524FBB">
        <w:rPr>
          <w:rFonts w:asciiTheme="majorHAnsi" w:hAnsiTheme="majorHAnsi" w:cstheme="majorHAnsi"/>
        </w:rPr>
        <w:t>academically.</w:t>
      </w:r>
      <w:ins w:id="12" w:author="San" w:date="2019-11-24T21:36:00Z">
        <w:r w:rsidR="003A7788">
          <w:rPr>
            <w:rFonts w:asciiTheme="majorHAnsi" w:hAnsiTheme="majorHAnsi" w:cstheme="majorHAnsi"/>
          </w:rPr>
          <w:t xml:space="preserve"> </w:t>
        </w:r>
      </w:ins>
      <w:del w:id="13" w:author="San" w:date="2019-11-24T21:38:00Z">
        <w:r w:rsidR="0079485F" w:rsidRPr="00524FBB" w:rsidDel="003A7788">
          <w:rPr>
            <w:rFonts w:asciiTheme="majorHAnsi" w:hAnsiTheme="majorHAnsi" w:cstheme="majorHAnsi"/>
          </w:rPr>
          <w:delText xml:space="preserve"> </w:delText>
        </w:r>
        <w:r w:rsidR="00E47E64" w:rsidRPr="00524FBB" w:rsidDel="003A7788">
          <w:rPr>
            <w:rFonts w:asciiTheme="majorHAnsi" w:hAnsiTheme="majorHAnsi" w:cstheme="majorHAnsi"/>
          </w:rPr>
          <w:delText xml:space="preserve">I decided to be a part of this community as I see my brother in the faces of these children I’m helping. </w:delText>
        </w:r>
      </w:del>
      <w:del w:id="14" w:author="San" w:date="2019-11-24T22:11:00Z">
        <w:r w:rsidR="00E47E64" w:rsidRPr="00524FBB" w:rsidDel="00936EDB">
          <w:rPr>
            <w:rFonts w:asciiTheme="majorHAnsi" w:hAnsiTheme="majorHAnsi" w:cstheme="majorHAnsi"/>
          </w:rPr>
          <w:delText>I believe every child has the right to</w:delText>
        </w:r>
      </w:del>
      <w:del w:id="15" w:author="San" w:date="2019-11-24T21:40:00Z">
        <w:r w:rsidR="00E47E64" w:rsidRPr="00524FBB" w:rsidDel="003A7788">
          <w:rPr>
            <w:rFonts w:asciiTheme="majorHAnsi" w:hAnsiTheme="majorHAnsi" w:cstheme="majorHAnsi"/>
          </w:rPr>
          <w:delText xml:space="preserve"> receive the </w:delText>
        </w:r>
      </w:del>
      <w:del w:id="16" w:author="San" w:date="2019-11-24T22:11:00Z">
        <w:r w:rsidR="00E47E64" w:rsidRPr="00524FBB" w:rsidDel="00936EDB">
          <w:rPr>
            <w:rFonts w:asciiTheme="majorHAnsi" w:hAnsiTheme="majorHAnsi" w:cstheme="majorHAnsi"/>
          </w:rPr>
          <w:delText xml:space="preserve">knowledge </w:delText>
        </w:r>
      </w:del>
      <w:del w:id="17" w:author="San" w:date="2019-11-24T21:40:00Z">
        <w:r w:rsidR="00E47E64" w:rsidRPr="00524FBB" w:rsidDel="003A7788">
          <w:rPr>
            <w:rFonts w:asciiTheme="majorHAnsi" w:hAnsiTheme="majorHAnsi" w:cstheme="majorHAnsi"/>
          </w:rPr>
          <w:delText xml:space="preserve">they deserve </w:delText>
        </w:r>
      </w:del>
      <w:del w:id="18" w:author="San" w:date="2019-11-24T22:11:00Z">
        <w:r w:rsidR="00E47E64" w:rsidRPr="00524FBB" w:rsidDel="00936EDB">
          <w:rPr>
            <w:rFonts w:asciiTheme="majorHAnsi" w:hAnsiTheme="majorHAnsi" w:cstheme="majorHAnsi"/>
          </w:rPr>
          <w:delText>despite their disabilities or socioeconomic status.</w:delText>
        </w:r>
      </w:del>
      <w:r w:rsidR="00E47E64" w:rsidRPr="00524FBB">
        <w:rPr>
          <w:rFonts w:asciiTheme="majorHAnsi" w:hAnsiTheme="majorHAnsi" w:cstheme="majorHAnsi"/>
        </w:rPr>
        <w:t xml:space="preserve"> As a member of </w:t>
      </w:r>
      <w:proofErr w:type="spellStart"/>
      <w:r w:rsidR="00E47E64" w:rsidRPr="00524FBB">
        <w:rPr>
          <w:rFonts w:asciiTheme="majorHAnsi" w:hAnsiTheme="majorHAnsi" w:cstheme="majorHAnsi"/>
        </w:rPr>
        <w:t>Streetizens</w:t>
      </w:r>
      <w:proofErr w:type="spellEnd"/>
      <w:r w:rsidR="00E47E64" w:rsidRPr="00524FBB">
        <w:rPr>
          <w:rFonts w:asciiTheme="majorHAnsi" w:hAnsiTheme="majorHAnsi" w:cstheme="majorHAnsi"/>
        </w:rPr>
        <w:t xml:space="preserve">, </w:t>
      </w:r>
      <w:del w:id="19" w:author="San" w:date="2019-11-24T21:41:00Z">
        <w:r w:rsidR="00E47E64" w:rsidRPr="00524FBB" w:rsidDel="003A7788">
          <w:rPr>
            <w:rFonts w:asciiTheme="majorHAnsi" w:hAnsiTheme="majorHAnsi" w:cstheme="majorHAnsi"/>
          </w:rPr>
          <w:delText>I had a role</w:delText>
        </w:r>
      </w:del>
      <w:ins w:id="20" w:author="San" w:date="2019-11-24T21:41:00Z">
        <w:r w:rsidR="003A7788">
          <w:rPr>
            <w:rFonts w:asciiTheme="majorHAnsi" w:hAnsiTheme="majorHAnsi" w:cstheme="majorHAnsi"/>
          </w:rPr>
          <w:t>my role was</w:t>
        </w:r>
      </w:ins>
      <w:r w:rsidR="00E47E64" w:rsidRPr="00524FBB">
        <w:rPr>
          <w:rFonts w:asciiTheme="majorHAnsi" w:hAnsiTheme="majorHAnsi" w:cstheme="majorHAnsi"/>
        </w:rPr>
        <w:t xml:space="preserve"> to teach a group of students.</w:t>
      </w:r>
      <w:r w:rsidR="004306D1" w:rsidRPr="00524FBB">
        <w:rPr>
          <w:rFonts w:asciiTheme="majorHAnsi" w:hAnsiTheme="majorHAnsi" w:cstheme="majorHAnsi"/>
        </w:rPr>
        <w:t xml:space="preserve"> However, </w:t>
      </w:r>
      <w:del w:id="21" w:author="San" w:date="2019-11-24T21:44:00Z">
        <w:r w:rsidR="004306D1" w:rsidRPr="00524FBB" w:rsidDel="00510345">
          <w:rPr>
            <w:rFonts w:asciiTheme="majorHAnsi" w:hAnsiTheme="majorHAnsi" w:cstheme="majorHAnsi"/>
          </w:rPr>
          <w:delText>helping them</w:delText>
        </w:r>
      </w:del>
      <w:ins w:id="22" w:author="San" w:date="2019-11-24T21:44:00Z">
        <w:r w:rsidR="00510345">
          <w:rPr>
            <w:rFonts w:asciiTheme="majorHAnsi" w:hAnsiTheme="majorHAnsi" w:cstheme="majorHAnsi"/>
          </w:rPr>
          <w:t>it</w:t>
        </w:r>
      </w:ins>
      <w:r w:rsidR="004306D1" w:rsidRPr="00524FBB">
        <w:rPr>
          <w:rFonts w:asciiTheme="majorHAnsi" w:hAnsiTheme="majorHAnsi" w:cstheme="majorHAnsi"/>
        </w:rPr>
        <w:t xml:space="preserve"> </w:t>
      </w:r>
      <w:del w:id="23" w:author="San" w:date="2019-11-24T21:41:00Z">
        <w:r w:rsidR="004306D1" w:rsidRPr="00524FBB" w:rsidDel="003A7788">
          <w:rPr>
            <w:rFonts w:asciiTheme="majorHAnsi" w:hAnsiTheme="majorHAnsi" w:cstheme="majorHAnsi"/>
          </w:rPr>
          <w:delText xml:space="preserve">didn’t </w:delText>
        </w:r>
      </w:del>
      <w:ins w:id="24" w:author="San" w:date="2019-11-24T21:41:00Z">
        <w:r w:rsidR="003A7788">
          <w:rPr>
            <w:rFonts w:asciiTheme="majorHAnsi" w:hAnsiTheme="majorHAnsi" w:cstheme="majorHAnsi"/>
          </w:rPr>
          <w:t>was not</w:t>
        </w:r>
      </w:ins>
      <w:del w:id="25" w:author="San" w:date="2019-11-24T21:41:00Z">
        <w:r w:rsidR="004306D1" w:rsidRPr="00524FBB" w:rsidDel="003A7788">
          <w:rPr>
            <w:rFonts w:asciiTheme="majorHAnsi" w:hAnsiTheme="majorHAnsi" w:cstheme="majorHAnsi"/>
          </w:rPr>
          <w:delText>come</w:delText>
        </w:r>
      </w:del>
      <w:r w:rsidR="004306D1" w:rsidRPr="00524FBB">
        <w:rPr>
          <w:rFonts w:asciiTheme="majorHAnsi" w:hAnsiTheme="majorHAnsi" w:cstheme="majorHAnsi"/>
        </w:rPr>
        <w:t xml:space="preserve"> easy.</w:t>
      </w:r>
      <w:r w:rsidR="00E47E64" w:rsidRPr="00524FBB">
        <w:rPr>
          <w:rFonts w:asciiTheme="majorHAnsi" w:hAnsiTheme="majorHAnsi" w:cstheme="majorHAnsi"/>
        </w:rPr>
        <w:t xml:space="preserve"> </w:t>
      </w:r>
      <w:ins w:id="26" w:author="San" w:date="2019-11-24T21:42:00Z">
        <w:r w:rsidR="003A7788">
          <w:rPr>
            <w:rFonts w:asciiTheme="majorHAnsi" w:hAnsiTheme="majorHAnsi" w:cstheme="majorHAnsi"/>
          </w:rPr>
          <w:t xml:space="preserve">It was only through persuasion and small </w:t>
        </w:r>
      </w:ins>
      <w:ins w:id="27" w:author="San" w:date="2019-11-24T21:44:00Z">
        <w:r w:rsidR="00510345">
          <w:rPr>
            <w:rFonts w:asciiTheme="majorHAnsi" w:hAnsiTheme="majorHAnsi" w:cstheme="majorHAnsi"/>
          </w:rPr>
          <w:t>games that</w:t>
        </w:r>
      </w:ins>
      <w:ins w:id="28" w:author="San" w:date="2019-11-24T21:42:00Z">
        <w:r w:rsidR="003A7788">
          <w:rPr>
            <w:rFonts w:asciiTheme="majorHAnsi" w:hAnsiTheme="majorHAnsi" w:cstheme="majorHAnsi"/>
          </w:rPr>
          <w:t xml:space="preserve"> I managed to </w:t>
        </w:r>
      </w:ins>
      <w:ins w:id="29" w:author="San" w:date="2019-11-24T21:43:00Z">
        <w:r w:rsidR="00510345">
          <w:rPr>
            <w:rFonts w:asciiTheme="majorHAnsi" w:hAnsiTheme="majorHAnsi" w:cstheme="majorHAnsi"/>
          </w:rPr>
          <w:t>get a girl interested in studying for her English exam</w:t>
        </w:r>
      </w:ins>
      <w:ins w:id="30" w:author="San" w:date="2019-11-24T21:44:00Z">
        <w:r w:rsidR="00510345">
          <w:rPr>
            <w:rFonts w:asciiTheme="majorHAnsi" w:hAnsiTheme="majorHAnsi" w:cstheme="majorHAnsi"/>
          </w:rPr>
          <w:t>,</w:t>
        </w:r>
      </w:ins>
      <w:ins w:id="31" w:author="San" w:date="2019-11-24T21:43:00Z">
        <w:r w:rsidR="00510345">
          <w:rPr>
            <w:rFonts w:asciiTheme="majorHAnsi" w:hAnsiTheme="majorHAnsi" w:cstheme="majorHAnsi"/>
          </w:rPr>
          <w:t xml:space="preserve"> which was upcoming in a week.</w:t>
        </w:r>
      </w:ins>
      <w:del w:id="32" w:author="San" w:date="2019-11-24T21:43:00Z">
        <w:r w:rsidR="004306D1" w:rsidRPr="00524FBB" w:rsidDel="00510345">
          <w:rPr>
            <w:rFonts w:asciiTheme="majorHAnsi" w:hAnsiTheme="majorHAnsi" w:cstheme="majorHAnsi"/>
          </w:rPr>
          <w:delText xml:space="preserve">Initially, a girl refused to study English as </w:delText>
        </w:r>
        <w:r w:rsidR="00C0483B" w:rsidRPr="00524FBB" w:rsidDel="00510345">
          <w:rPr>
            <w:rFonts w:asciiTheme="majorHAnsi" w:hAnsiTheme="majorHAnsi" w:cstheme="majorHAnsi"/>
          </w:rPr>
          <w:delText xml:space="preserve">she hated the subject despite having an upcoming exam next </w:delText>
        </w:r>
        <w:r w:rsidR="004306D1" w:rsidRPr="00524FBB" w:rsidDel="00510345">
          <w:rPr>
            <w:rFonts w:asciiTheme="majorHAnsi" w:hAnsiTheme="majorHAnsi" w:cstheme="majorHAnsi"/>
          </w:rPr>
          <w:delText>week. However, through persuasion and small games with her, she eventually showed eagerness in learning English.</w:delText>
        </w:r>
      </w:del>
      <w:r w:rsidR="004306D1" w:rsidRPr="00524FBB">
        <w:rPr>
          <w:rFonts w:asciiTheme="majorHAnsi" w:hAnsiTheme="majorHAnsi" w:cstheme="majorHAnsi"/>
        </w:rPr>
        <w:t xml:space="preserve"> </w:t>
      </w:r>
    </w:p>
    <w:p w14:paraId="1F1ABCBB" w14:textId="77777777" w:rsidR="004306D1" w:rsidRPr="00524FBB" w:rsidRDefault="004306D1" w:rsidP="003A7788">
      <w:pPr>
        <w:jc w:val="both"/>
        <w:rPr>
          <w:rFonts w:asciiTheme="majorHAnsi" w:hAnsiTheme="majorHAnsi" w:cstheme="majorHAnsi"/>
        </w:rPr>
        <w:pPrChange w:id="33" w:author="San" w:date="2019-11-24T21:24:00Z">
          <w:pPr/>
        </w:pPrChange>
      </w:pPr>
    </w:p>
    <w:p w14:paraId="10D32225" w14:textId="1BDBE054" w:rsidR="0079485F" w:rsidRPr="00524FBB" w:rsidRDefault="00510345" w:rsidP="003A7788">
      <w:pPr>
        <w:jc w:val="both"/>
        <w:rPr>
          <w:rFonts w:asciiTheme="majorHAnsi" w:hAnsiTheme="majorHAnsi" w:cstheme="majorHAnsi"/>
        </w:rPr>
        <w:pPrChange w:id="34" w:author="San" w:date="2019-11-24T21:24:00Z">
          <w:pPr/>
        </w:pPrChange>
      </w:pPr>
      <w:ins w:id="35" w:author="San" w:date="2019-11-24T21:48:00Z">
        <w:r>
          <w:rPr>
            <w:rFonts w:asciiTheme="majorHAnsi" w:hAnsiTheme="majorHAnsi" w:cstheme="majorHAnsi"/>
          </w:rPr>
          <w:t xml:space="preserve">The following week, she exclaimed excitedly that this was the first time she passed. She had scored 80 out of 100 and said that she </w:t>
        </w:r>
      </w:ins>
      <w:ins w:id="36" w:author="San" w:date="2019-11-24T21:51:00Z">
        <w:r>
          <w:rPr>
            <w:rFonts w:asciiTheme="majorHAnsi" w:hAnsiTheme="majorHAnsi" w:cstheme="majorHAnsi"/>
          </w:rPr>
          <w:t xml:space="preserve">finally </w:t>
        </w:r>
      </w:ins>
      <w:ins w:id="37" w:author="San" w:date="2019-11-24T21:48:00Z">
        <w:r>
          <w:rPr>
            <w:rFonts w:asciiTheme="majorHAnsi" w:hAnsiTheme="majorHAnsi" w:cstheme="majorHAnsi"/>
          </w:rPr>
          <w:t xml:space="preserve">has the motivation to be attentive during her English class. </w:t>
        </w:r>
      </w:ins>
      <w:del w:id="38" w:author="San" w:date="2019-11-24T21:46:00Z">
        <w:r w:rsidR="004306D1" w:rsidRPr="00524FBB" w:rsidDel="00510345">
          <w:rPr>
            <w:rFonts w:asciiTheme="majorHAnsi" w:hAnsiTheme="majorHAnsi" w:cstheme="majorHAnsi"/>
          </w:rPr>
          <w:delText>The following week when I came back to teach, she</w:delText>
        </w:r>
      </w:del>
      <w:del w:id="39" w:author="San" w:date="2019-11-24T21:48:00Z">
        <w:r w:rsidR="004306D1" w:rsidRPr="00524FBB" w:rsidDel="00510345">
          <w:rPr>
            <w:rFonts w:asciiTheme="majorHAnsi" w:hAnsiTheme="majorHAnsi" w:cstheme="majorHAnsi"/>
          </w:rPr>
          <w:delText xml:space="preserve"> showed me her results an</w:delText>
        </w:r>
        <w:r w:rsidR="00C0483B" w:rsidRPr="00524FBB" w:rsidDel="00510345">
          <w:rPr>
            <w:rFonts w:asciiTheme="majorHAnsi" w:hAnsiTheme="majorHAnsi" w:cstheme="majorHAnsi"/>
          </w:rPr>
          <w:delText>d she scored eighty out of one hundred</w:delText>
        </w:r>
      </w:del>
      <w:del w:id="40" w:author="San" w:date="2019-11-24T21:47:00Z">
        <w:r w:rsidR="00C0483B" w:rsidRPr="00524FBB" w:rsidDel="00510345">
          <w:rPr>
            <w:rFonts w:asciiTheme="majorHAnsi" w:hAnsiTheme="majorHAnsi" w:cstheme="majorHAnsi"/>
          </w:rPr>
          <w:delText xml:space="preserve"> and told me </w:delText>
        </w:r>
      </w:del>
      <w:del w:id="41" w:author="San" w:date="2019-11-24T21:49:00Z">
        <w:r w:rsidR="00C0483B" w:rsidRPr="00524FBB" w:rsidDel="00510345">
          <w:rPr>
            <w:rFonts w:asciiTheme="majorHAnsi" w:hAnsiTheme="majorHAnsi" w:cstheme="majorHAnsi"/>
          </w:rPr>
          <w:delText>that was the first time she passed</w:delText>
        </w:r>
        <w:r w:rsidR="004306D1" w:rsidRPr="00524FBB" w:rsidDel="00510345">
          <w:rPr>
            <w:rFonts w:asciiTheme="majorHAnsi" w:hAnsiTheme="majorHAnsi" w:cstheme="majorHAnsi"/>
          </w:rPr>
          <w:delText xml:space="preserve">. </w:delText>
        </w:r>
      </w:del>
      <w:del w:id="42" w:author="San" w:date="2019-11-24T21:51:00Z">
        <w:r w:rsidR="00C0483B" w:rsidRPr="00524FBB" w:rsidDel="00510345">
          <w:rPr>
            <w:rFonts w:asciiTheme="majorHAnsi" w:hAnsiTheme="majorHAnsi" w:cstheme="majorHAnsi"/>
          </w:rPr>
          <w:delText>Even though I’m not helping in a large scale and it was not a perfect score, she thanked me and said that she now has the motivation to be more attentive during her English class.</w:delText>
        </w:r>
      </w:del>
      <w:r w:rsidR="00C0483B" w:rsidRPr="00524FBB">
        <w:rPr>
          <w:rFonts w:asciiTheme="majorHAnsi" w:hAnsiTheme="majorHAnsi" w:cstheme="majorHAnsi"/>
        </w:rPr>
        <w:t xml:space="preserve"> This small act might not change the world but I knew this was important for her and </w:t>
      </w:r>
      <w:ins w:id="43" w:author="San" w:date="2019-11-24T21:51:00Z">
        <w:r>
          <w:rPr>
            <w:rFonts w:asciiTheme="majorHAnsi" w:hAnsiTheme="majorHAnsi" w:cstheme="majorHAnsi"/>
          </w:rPr>
          <w:t xml:space="preserve">it </w:t>
        </w:r>
      </w:ins>
      <w:r w:rsidR="00C0483B" w:rsidRPr="00524FBB">
        <w:rPr>
          <w:rFonts w:asciiTheme="majorHAnsi" w:hAnsiTheme="majorHAnsi" w:cstheme="majorHAnsi"/>
        </w:rPr>
        <w:t xml:space="preserve">changed her world. </w:t>
      </w:r>
      <w:commentRangeStart w:id="44"/>
      <w:r w:rsidR="00D87032" w:rsidRPr="00524FBB">
        <w:rPr>
          <w:rFonts w:asciiTheme="majorHAnsi" w:hAnsiTheme="majorHAnsi" w:cstheme="majorHAnsi"/>
        </w:rPr>
        <w:t xml:space="preserve">This </w:t>
      </w:r>
      <w:del w:id="45" w:author="San" w:date="2019-11-24T21:54:00Z">
        <w:r w:rsidR="00D87032" w:rsidRPr="00524FBB" w:rsidDel="00CA39DD">
          <w:rPr>
            <w:rFonts w:asciiTheme="majorHAnsi" w:hAnsiTheme="majorHAnsi" w:cstheme="majorHAnsi"/>
          </w:rPr>
          <w:delText>also leads me to my next participation</w:delText>
        </w:r>
      </w:del>
      <w:ins w:id="46" w:author="San" w:date="2019-11-24T21:54:00Z">
        <w:r w:rsidR="00CA39DD">
          <w:rPr>
            <w:rFonts w:asciiTheme="majorHAnsi" w:hAnsiTheme="majorHAnsi" w:cstheme="majorHAnsi"/>
          </w:rPr>
          <w:t>led me to participate</w:t>
        </w:r>
      </w:ins>
      <w:r w:rsidR="00D87032" w:rsidRPr="00524FBB">
        <w:rPr>
          <w:rFonts w:asciiTheme="majorHAnsi" w:hAnsiTheme="majorHAnsi" w:cstheme="majorHAnsi"/>
        </w:rPr>
        <w:t xml:space="preserve"> in the Supervised Study Program</w:t>
      </w:r>
      <w:ins w:id="47" w:author="San" w:date="2019-11-24T21:57:00Z">
        <w:r w:rsidR="00CA39DD">
          <w:rPr>
            <w:rFonts w:asciiTheme="majorHAnsi" w:hAnsiTheme="majorHAnsi" w:cstheme="majorHAnsi"/>
          </w:rPr>
          <w:t xml:space="preserve"> and PEACE </w:t>
        </w:r>
        <w:r w:rsidR="00CA39DD" w:rsidRPr="00524FBB">
          <w:rPr>
            <w:rFonts w:asciiTheme="majorHAnsi" w:hAnsiTheme="majorHAnsi" w:cstheme="majorHAnsi"/>
          </w:rPr>
          <w:t>(Psycho Educational Assessment Center of Excellence)</w:t>
        </w:r>
      </w:ins>
      <w:ins w:id="48" w:author="San" w:date="2019-11-24T21:55:00Z">
        <w:r w:rsidR="00CA39DD">
          <w:rPr>
            <w:rFonts w:asciiTheme="majorHAnsi" w:hAnsiTheme="majorHAnsi" w:cstheme="majorHAnsi"/>
          </w:rPr>
          <w:t>.</w:t>
        </w:r>
      </w:ins>
      <w:del w:id="49" w:author="San" w:date="2019-11-24T21:55:00Z">
        <w:r w:rsidR="00D87032" w:rsidRPr="00524FBB" w:rsidDel="00CA39DD">
          <w:rPr>
            <w:rFonts w:asciiTheme="majorHAnsi" w:hAnsiTheme="majorHAnsi" w:cstheme="majorHAnsi"/>
          </w:rPr>
          <w:delText>,</w:delText>
        </w:r>
      </w:del>
      <w:r w:rsidR="00D87032" w:rsidRPr="00524FBB">
        <w:rPr>
          <w:rFonts w:asciiTheme="majorHAnsi" w:hAnsiTheme="majorHAnsi" w:cstheme="majorHAnsi"/>
        </w:rPr>
        <w:t xml:space="preserve"> </w:t>
      </w:r>
      <w:del w:id="50" w:author="San" w:date="2019-11-24T21:55:00Z">
        <w:r w:rsidR="004441C7" w:rsidRPr="00524FBB" w:rsidDel="00CA39DD">
          <w:rPr>
            <w:rFonts w:asciiTheme="majorHAnsi" w:hAnsiTheme="majorHAnsi" w:cstheme="majorHAnsi"/>
          </w:rPr>
          <w:delText xml:space="preserve">a program where </w:delText>
        </w:r>
      </w:del>
      <w:r w:rsidR="004441C7" w:rsidRPr="00524FBB">
        <w:rPr>
          <w:rFonts w:asciiTheme="majorHAnsi" w:hAnsiTheme="majorHAnsi" w:cstheme="majorHAnsi"/>
        </w:rPr>
        <w:t xml:space="preserve">I was recruited to be a mathematics mentor </w:t>
      </w:r>
      <w:ins w:id="51" w:author="San" w:date="2019-11-24T21:58:00Z">
        <w:r w:rsidR="00CA39DD">
          <w:rPr>
            <w:rFonts w:asciiTheme="majorHAnsi" w:hAnsiTheme="majorHAnsi" w:cstheme="majorHAnsi"/>
          </w:rPr>
          <w:t xml:space="preserve">to </w:t>
        </w:r>
      </w:ins>
      <w:del w:id="52" w:author="San" w:date="2019-11-24T21:58:00Z">
        <w:r w:rsidR="004441C7" w:rsidRPr="00524FBB" w:rsidDel="00CA39DD">
          <w:rPr>
            <w:rFonts w:asciiTheme="majorHAnsi" w:hAnsiTheme="majorHAnsi" w:cstheme="majorHAnsi"/>
          </w:rPr>
          <w:delText xml:space="preserve">and </w:delText>
        </w:r>
      </w:del>
      <w:r w:rsidR="004441C7" w:rsidRPr="00524FBB">
        <w:rPr>
          <w:rFonts w:asciiTheme="majorHAnsi" w:hAnsiTheme="majorHAnsi" w:cstheme="majorHAnsi"/>
        </w:rPr>
        <w:t>teach middle school stude</w:t>
      </w:r>
      <w:r w:rsidR="00EC2C0E" w:rsidRPr="00524FBB">
        <w:rPr>
          <w:rFonts w:asciiTheme="majorHAnsi" w:hAnsiTheme="majorHAnsi" w:cstheme="majorHAnsi"/>
        </w:rPr>
        <w:t>nts with learning difficulties</w:t>
      </w:r>
      <w:ins w:id="53" w:author="San" w:date="2019-11-24T21:58:00Z">
        <w:r w:rsidR="00CA39DD">
          <w:rPr>
            <w:rFonts w:asciiTheme="majorHAnsi" w:hAnsiTheme="majorHAnsi" w:cstheme="majorHAnsi"/>
          </w:rPr>
          <w:t xml:space="preserve"> and to</w:t>
        </w:r>
      </w:ins>
      <w:del w:id="54" w:author="San" w:date="2019-11-24T21:58:00Z">
        <w:r w:rsidR="00EC2C0E" w:rsidRPr="00524FBB" w:rsidDel="00CA39DD">
          <w:rPr>
            <w:rFonts w:asciiTheme="majorHAnsi" w:hAnsiTheme="majorHAnsi" w:cstheme="majorHAnsi"/>
          </w:rPr>
          <w:delText xml:space="preserve"> </w:delText>
        </w:r>
      </w:del>
      <w:del w:id="55" w:author="San" w:date="2019-11-24T21:57:00Z">
        <w:r w:rsidR="00EC2C0E" w:rsidRPr="00524FBB" w:rsidDel="00CA39DD">
          <w:rPr>
            <w:rFonts w:asciiTheme="majorHAnsi" w:hAnsiTheme="majorHAnsi" w:cstheme="majorHAnsi"/>
          </w:rPr>
          <w:delText xml:space="preserve">and teach in PEACE (Psycho Educational Assessment Center of Excellence) </w:delText>
        </w:r>
      </w:del>
      <w:del w:id="56" w:author="San" w:date="2019-11-24T21:58:00Z">
        <w:r w:rsidR="00EC2C0E" w:rsidRPr="00524FBB" w:rsidDel="00CA39DD">
          <w:rPr>
            <w:rFonts w:asciiTheme="majorHAnsi" w:hAnsiTheme="majorHAnsi" w:cstheme="majorHAnsi"/>
          </w:rPr>
          <w:delText>helping</w:delText>
        </w:r>
      </w:del>
      <w:ins w:id="57" w:author="San" w:date="2019-11-24T21:58:00Z">
        <w:r w:rsidR="00CA39DD">
          <w:rPr>
            <w:rFonts w:asciiTheme="majorHAnsi" w:hAnsiTheme="majorHAnsi" w:cstheme="majorHAnsi"/>
          </w:rPr>
          <w:t xml:space="preserve"> help with</w:t>
        </w:r>
      </w:ins>
      <w:r w:rsidR="00EC2C0E" w:rsidRPr="00524FBB">
        <w:rPr>
          <w:rFonts w:asciiTheme="majorHAnsi" w:hAnsiTheme="majorHAnsi" w:cstheme="majorHAnsi"/>
        </w:rPr>
        <w:t xml:space="preserve"> the development of special needs kids. </w:t>
      </w:r>
      <w:commentRangeEnd w:id="44"/>
      <w:r>
        <w:rPr>
          <w:rStyle w:val="CommentReference"/>
        </w:rPr>
        <w:commentReference w:id="44"/>
      </w:r>
    </w:p>
    <w:p w14:paraId="3DA9D445" w14:textId="77777777" w:rsidR="004441C7" w:rsidRPr="00524FBB" w:rsidRDefault="004441C7" w:rsidP="003A7788">
      <w:pPr>
        <w:jc w:val="both"/>
        <w:rPr>
          <w:rFonts w:asciiTheme="majorHAnsi" w:hAnsiTheme="majorHAnsi" w:cstheme="majorHAnsi"/>
        </w:rPr>
        <w:pPrChange w:id="58" w:author="San" w:date="2019-11-24T21:24:00Z">
          <w:pPr/>
        </w:pPrChange>
      </w:pPr>
    </w:p>
    <w:p w14:paraId="59A91032" w14:textId="2AC5A666" w:rsidR="004441C7" w:rsidRPr="00524FBB" w:rsidRDefault="004441C7" w:rsidP="003A7788">
      <w:pPr>
        <w:jc w:val="both"/>
        <w:rPr>
          <w:rFonts w:asciiTheme="majorHAnsi" w:hAnsiTheme="majorHAnsi" w:cstheme="majorHAnsi"/>
        </w:rPr>
        <w:pPrChange w:id="59" w:author="San" w:date="2019-11-24T21:24:00Z">
          <w:pPr/>
        </w:pPrChange>
      </w:pPr>
      <w:r w:rsidRPr="00524FBB">
        <w:rPr>
          <w:rFonts w:asciiTheme="majorHAnsi" w:hAnsiTheme="majorHAnsi" w:cstheme="majorHAnsi"/>
        </w:rPr>
        <w:t xml:space="preserve">At </w:t>
      </w:r>
      <w:del w:id="60" w:author="San" w:date="2019-11-24T21:58:00Z">
        <w:r w:rsidRPr="00524FBB" w:rsidDel="00CA39DD">
          <w:rPr>
            <w:rFonts w:asciiTheme="majorHAnsi" w:hAnsiTheme="majorHAnsi" w:cstheme="majorHAnsi"/>
          </w:rPr>
          <w:delText xml:space="preserve">a ripe age of </w:delText>
        </w:r>
      </w:del>
      <w:r w:rsidRPr="00524FBB">
        <w:rPr>
          <w:rFonts w:asciiTheme="majorHAnsi" w:hAnsiTheme="majorHAnsi" w:cstheme="majorHAnsi"/>
        </w:rPr>
        <w:t xml:space="preserve">seventeen, I </w:t>
      </w:r>
      <w:del w:id="61" w:author="San" w:date="2019-11-24T21:58:00Z">
        <w:r w:rsidRPr="00524FBB" w:rsidDel="00CA39DD">
          <w:rPr>
            <w:rFonts w:asciiTheme="majorHAnsi" w:hAnsiTheme="majorHAnsi" w:cstheme="majorHAnsi"/>
          </w:rPr>
          <w:delText xml:space="preserve">can’t </w:delText>
        </w:r>
      </w:del>
      <w:ins w:id="62" w:author="San" w:date="2019-11-24T21:58:00Z">
        <w:r w:rsidR="00CA39DD">
          <w:rPr>
            <w:rFonts w:asciiTheme="majorHAnsi" w:hAnsiTheme="majorHAnsi" w:cstheme="majorHAnsi"/>
          </w:rPr>
          <w:t xml:space="preserve">may not </w:t>
        </w:r>
      </w:ins>
      <w:r w:rsidRPr="00524FBB">
        <w:rPr>
          <w:rFonts w:asciiTheme="majorHAnsi" w:hAnsiTheme="majorHAnsi" w:cstheme="majorHAnsi"/>
        </w:rPr>
        <w:t>do</w:t>
      </w:r>
      <w:ins w:id="63" w:author="San" w:date="2019-11-24T22:13:00Z">
        <w:r w:rsidR="00446A9F">
          <w:rPr>
            <w:rFonts w:asciiTheme="majorHAnsi" w:hAnsiTheme="majorHAnsi" w:cstheme="majorHAnsi"/>
          </w:rPr>
          <w:t xml:space="preserve"> </w:t>
        </w:r>
      </w:ins>
      <w:del w:id="64" w:author="San" w:date="2019-11-24T22:13:00Z">
        <w:r w:rsidRPr="00524FBB" w:rsidDel="00446A9F">
          <w:rPr>
            <w:rFonts w:asciiTheme="majorHAnsi" w:hAnsiTheme="majorHAnsi" w:cstheme="majorHAnsi"/>
          </w:rPr>
          <w:delText xml:space="preserve"> as </w:delText>
        </w:r>
      </w:del>
      <w:r w:rsidRPr="00524FBB">
        <w:rPr>
          <w:rFonts w:asciiTheme="majorHAnsi" w:hAnsiTheme="majorHAnsi" w:cstheme="majorHAnsi"/>
        </w:rPr>
        <w:t xml:space="preserve">much as a student, </w:t>
      </w:r>
      <w:ins w:id="65" w:author="San" w:date="2019-11-24T22:14:00Z">
        <w:r w:rsidR="00446A9F">
          <w:rPr>
            <w:rFonts w:asciiTheme="majorHAnsi" w:hAnsiTheme="majorHAnsi" w:cstheme="majorHAnsi"/>
          </w:rPr>
          <w:t xml:space="preserve">and </w:t>
        </w:r>
      </w:ins>
      <w:r w:rsidRPr="00524FBB">
        <w:rPr>
          <w:rFonts w:asciiTheme="majorHAnsi" w:hAnsiTheme="majorHAnsi" w:cstheme="majorHAnsi"/>
        </w:rPr>
        <w:t xml:space="preserve">I </w:t>
      </w:r>
      <w:del w:id="66" w:author="San" w:date="2019-11-24T21:58:00Z">
        <w:r w:rsidRPr="00524FBB" w:rsidDel="00CA39DD">
          <w:rPr>
            <w:rFonts w:asciiTheme="majorHAnsi" w:hAnsiTheme="majorHAnsi" w:cstheme="majorHAnsi"/>
          </w:rPr>
          <w:delText xml:space="preserve">won’t </w:delText>
        </w:r>
      </w:del>
      <w:ins w:id="67" w:author="San" w:date="2019-11-24T21:58:00Z">
        <w:r w:rsidR="00CA39DD">
          <w:rPr>
            <w:rFonts w:asciiTheme="majorHAnsi" w:hAnsiTheme="majorHAnsi" w:cstheme="majorHAnsi"/>
          </w:rPr>
          <w:t>would not</w:t>
        </w:r>
        <w:r w:rsidR="00CA39DD" w:rsidRPr="00524FBB">
          <w:rPr>
            <w:rFonts w:asciiTheme="majorHAnsi" w:hAnsiTheme="majorHAnsi" w:cstheme="majorHAnsi"/>
          </w:rPr>
          <w:t xml:space="preserve"> </w:t>
        </w:r>
      </w:ins>
      <w:r w:rsidRPr="00524FBB">
        <w:rPr>
          <w:rFonts w:asciiTheme="majorHAnsi" w:hAnsiTheme="majorHAnsi" w:cstheme="majorHAnsi"/>
        </w:rPr>
        <w:t xml:space="preserve">pretend </w:t>
      </w:r>
      <w:ins w:id="68" w:author="San" w:date="2019-11-24T21:59:00Z">
        <w:r w:rsidR="00CA39DD">
          <w:rPr>
            <w:rFonts w:asciiTheme="majorHAnsi" w:hAnsiTheme="majorHAnsi" w:cstheme="majorHAnsi"/>
          </w:rPr>
          <w:t xml:space="preserve">that </w:t>
        </w:r>
      </w:ins>
      <w:r w:rsidRPr="00524FBB">
        <w:rPr>
          <w:rFonts w:asciiTheme="majorHAnsi" w:hAnsiTheme="majorHAnsi" w:cstheme="majorHAnsi"/>
        </w:rPr>
        <w:t xml:space="preserve">I have a lot to offer, but </w:t>
      </w:r>
      <w:del w:id="69" w:author="San" w:date="2019-11-24T22:14:00Z">
        <w:r w:rsidRPr="00524FBB" w:rsidDel="00446A9F">
          <w:rPr>
            <w:rFonts w:asciiTheme="majorHAnsi" w:hAnsiTheme="majorHAnsi" w:cstheme="majorHAnsi"/>
          </w:rPr>
          <w:delText xml:space="preserve">I always </w:delText>
        </w:r>
      </w:del>
      <w:del w:id="70" w:author="San" w:date="2019-11-24T21:59:00Z">
        <w:r w:rsidRPr="00524FBB" w:rsidDel="00CA39DD">
          <w:rPr>
            <w:rFonts w:asciiTheme="majorHAnsi" w:hAnsiTheme="majorHAnsi" w:cstheme="majorHAnsi"/>
          </w:rPr>
          <w:delText xml:space="preserve">had the something in me that </w:delText>
        </w:r>
      </w:del>
      <w:del w:id="71" w:author="San" w:date="2019-11-24T22:14:00Z">
        <w:r w:rsidRPr="00524FBB" w:rsidDel="00446A9F">
          <w:rPr>
            <w:rFonts w:asciiTheme="majorHAnsi" w:hAnsiTheme="majorHAnsi" w:cstheme="majorHAnsi"/>
          </w:rPr>
          <w:delText>wanted</w:delText>
        </w:r>
      </w:del>
      <w:ins w:id="72" w:author="San" w:date="2019-11-24T22:14:00Z">
        <w:r w:rsidR="00446A9F">
          <w:rPr>
            <w:rFonts w:asciiTheme="majorHAnsi" w:hAnsiTheme="majorHAnsi" w:cstheme="majorHAnsi"/>
          </w:rPr>
          <w:t>it is my desire that</w:t>
        </w:r>
      </w:ins>
      <w:r w:rsidRPr="00524FBB">
        <w:rPr>
          <w:rFonts w:asciiTheme="majorHAnsi" w:hAnsiTheme="majorHAnsi" w:cstheme="majorHAnsi"/>
        </w:rPr>
        <w:t xml:space="preserve"> </w:t>
      </w:r>
      <w:ins w:id="73" w:author="San" w:date="2019-11-24T21:59:00Z">
        <w:r w:rsidR="00446A9F">
          <w:rPr>
            <w:rFonts w:asciiTheme="majorHAnsi" w:hAnsiTheme="majorHAnsi" w:cstheme="majorHAnsi"/>
          </w:rPr>
          <w:t>everyone</w:t>
        </w:r>
        <w:r w:rsidR="00CA39DD">
          <w:rPr>
            <w:rFonts w:asciiTheme="majorHAnsi" w:hAnsiTheme="majorHAnsi" w:cstheme="majorHAnsi"/>
          </w:rPr>
          <w:t xml:space="preserve"> get</w:t>
        </w:r>
      </w:ins>
      <w:ins w:id="74" w:author="San" w:date="2019-11-24T22:14:00Z">
        <w:r w:rsidR="00446A9F">
          <w:rPr>
            <w:rFonts w:asciiTheme="majorHAnsi" w:hAnsiTheme="majorHAnsi" w:cstheme="majorHAnsi"/>
          </w:rPr>
          <w:t>s</w:t>
        </w:r>
      </w:ins>
      <w:ins w:id="75" w:author="San" w:date="2019-11-24T21:59:00Z">
        <w:r w:rsidR="00CA39DD">
          <w:rPr>
            <w:rFonts w:asciiTheme="majorHAnsi" w:hAnsiTheme="majorHAnsi" w:cstheme="majorHAnsi"/>
          </w:rPr>
          <w:t xml:space="preserve"> the education they deserve.</w:t>
        </w:r>
      </w:ins>
      <w:del w:id="76" w:author="San" w:date="2019-11-24T21:59:00Z">
        <w:r w:rsidRPr="00524FBB" w:rsidDel="00CA39DD">
          <w:rPr>
            <w:rFonts w:asciiTheme="majorHAnsi" w:hAnsiTheme="majorHAnsi" w:cstheme="majorHAnsi"/>
          </w:rPr>
          <w:delText>to see everyone achieve their knowledge they desire.</w:delText>
        </w:r>
      </w:del>
      <w:ins w:id="77" w:author="San" w:date="2019-11-24T22:00:00Z">
        <w:r w:rsidR="00CA39DD">
          <w:rPr>
            <w:rFonts w:asciiTheme="majorHAnsi" w:hAnsiTheme="majorHAnsi" w:cstheme="majorHAnsi"/>
          </w:rPr>
          <w:t xml:space="preserve"> B</w:t>
        </w:r>
      </w:ins>
      <w:del w:id="78" w:author="San" w:date="2019-11-24T22:00:00Z">
        <w:r w:rsidRPr="00524FBB" w:rsidDel="00CA39DD">
          <w:rPr>
            <w:rFonts w:asciiTheme="majorHAnsi" w:hAnsiTheme="majorHAnsi" w:cstheme="majorHAnsi"/>
          </w:rPr>
          <w:delText xml:space="preserve"> In the future, b</w:delText>
        </w:r>
      </w:del>
      <w:r w:rsidRPr="00524FBB">
        <w:rPr>
          <w:rFonts w:asciiTheme="majorHAnsi" w:hAnsiTheme="majorHAnsi" w:cstheme="majorHAnsi"/>
        </w:rPr>
        <w:t>y learning the building blocks of starting a business, I hope to build schools with inclusive education</w:t>
      </w:r>
      <w:ins w:id="79" w:author="San" w:date="2019-11-24T22:01:00Z">
        <w:r w:rsidR="00CA39DD">
          <w:rPr>
            <w:rFonts w:asciiTheme="majorHAnsi" w:hAnsiTheme="majorHAnsi" w:cstheme="majorHAnsi"/>
          </w:rPr>
          <w:t>.</w:t>
        </w:r>
      </w:ins>
      <w:r w:rsidRPr="00524FBB">
        <w:rPr>
          <w:rFonts w:asciiTheme="majorHAnsi" w:hAnsiTheme="majorHAnsi" w:cstheme="majorHAnsi"/>
        </w:rPr>
        <w:t xml:space="preserve"> </w:t>
      </w:r>
      <w:ins w:id="80" w:author="San" w:date="2019-11-24T22:01:00Z">
        <w:r w:rsidR="00CA39DD">
          <w:rPr>
            <w:rFonts w:asciiTheme="majorHAnsi" w:hAnsiTheme="majorHAnsi" w:cstheme="majorHAnsi"/>
          </w:rPr>
          <w:t xml:space="preserve">By allowing special needs children to learn, </w:t>
        </w:r>
      </w:ins>
      <w:ins w:id="81" w:author="San" w:date="2019-11-24T22:03:00Z">
        <w:r w:rsidR="00CA39DD">
          <w:rPr>
            <w:rFonts w:asciiTheme="majorHAnsi" w:hAnsiTheme="majorHAnsi" w:cstheme="majorHAnsi"/>
          </w:rPr>
          <w:t>it will expand their opportunities and inevitably allow us to get some insights from their world as well.</w:t>
        </w:r>
      </w:ins>
      <w:del w:id="82" w:author="San" w:date="2019-11-24T22:02:00Z">
        <w:r w:rsidRPr="00524FBB" w:rsidDel="00CA39DD">
          <w:rPr>
            <w:rFonts w:asciiTheme="majorHAnsi" w:hAnsiTheme="majorHAnsi" w:cstheme="majorHAnsi"/>
          </w:rPr>
          <w:delText>because through sharing our imaginations into</w:delText>
        </w:r>
        <w:r w:rsidR="00EC2C0E" w:rsidRPr="00524FBB" w:rsidDel="00CA39DD">
          <w:rPr>
            <w:rFonts w:asciiTheme="majorHAnsi" w:hAnsiTheme="majorHAnsi" w:cstheme="majorHAnsi"/>
          </w:rPr>
          <w:delText xml:space="preserve"> special needs kids</w:delText>
        </w:r>
        <w:r w:rsidRPr="00524FBB" w:rsidDel="00CA39DD">
          <w:rPr>
            <w:rFonts w:asciiTheme="majorHAnsi" w:hAnsiTheme="majorHAnsi" w:cstheme="majorHAnsi"/>
          </w:rPr>
          <w:delText xml:space="preserve"> world who’s experience we may not understand, </w:delText>
        </w:r>
        <w:r w:rsidR="00EC2C0E" w:rsidRPr="00524FBB" w:rsidDel="00CA39DD">
          <w:rPr>
            <w:rFonts w:asciiTheme="majorHAnsi" w:hAnsiTheme="majorHAnsi" w:cstheme="majorHAnsi"/>
          </w:rPr>
          <w:delText>we learn to bond</w:delText>
        </w:r>
        <w:r w:rsidR="0077690F" w:rsidRPr="00524FBB" w:rsidDel="00CA39DD">
          <w:rPr>
            <w:rFonts w:asciiTheme="majorHAnsi" w:hAnsiTheme="majorHAnsi" w:cstheme="majorHAnsi"/>
          </w:rPr>
          <w:delText>, empathize and grow ourselves.</w:delText>
        </w:r>
      </w:del>
    </w:p>
    <w:sectPr w:rsidR="004441C7" w:rsidRPr="00524FBB" w:rsidSect="006E0BA6">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n" w:date="2019-11-24T21:27:00Z" w:initials="R">
    <w:p w14:paraId="2BE8DB9E" w14:textId="77777777" w:rsidR="003A7788" w:rsidRDefault="003A7788">
      <w:pPr>
        <w:pStyle w:val="CommentText"/>
      </w:pPr>
      <w:r>
        <w:rPr>
          <w:rStyle w:val="CommentReference"/>
        </w:rPr>
        <w:annotationRef/>
      </w:r>
      <w:r>
        <w:t xml:space="preserve">This is a very good scenario to start by using opening statements such as “*Insert a sentence that a teacher might have said to your brother and that you’ve overheard*.” Try to draw the reader in by placing the reader in the exact moment when you heard/saw what they did. </w:t>
      </w:r>
    </w:p>
    <w:p w14:paraId="45D64A5D" w14:textId="77777777" w:rsidR="003A7788" w:rsidRDefault="003A7788">
      <w:pPr>
        <w:pStyle w:val="CommentText"/>
      </w:pPr>
    </w:p>
    <w:p w14:paraId="46F55471" w14:textId="3857C42C" w:rsidR="003A7788" w:rsidRDefault="003A7788">
      <w:pPr>
        <w:pStyle w:val="CommentText"/>
      </w:pPr>
      <w:r>
        <w:t>Sentences such as “I’m sorry but I cannot help your child.” The teacher said as she shut the door right in front of me and my parents.</w:t>
      </w:r>
    </w:p>
    <w:p w14:paraId="5D14E0DA" w14:textId="77777777" w:rsidR="00936EDB" w:rsidRDefault="00936EDB">
      <w:pPr>
        <w:pStyle w:val="CommentText"/>
      </w:pPr>
    </w:p>
    <w:p w14:paraId="0502F2FA" w14:textId="1611F59B" w:rsidR="00936EDB" w:rsidRDefault="00936EDB">
      <w:pPr>
        <w:pStyle w:val="CommentText"/>
      </w:pPr>
      <w:r>
        <w:t>Do this if you have enough time to edit your essay. If not, I have written a shortened format of your paragraph in the next comment.</w:t>
      </w:r>
    </w:p>
  </w:comment>
  <w:comment w:id="3" w:author="San" w:date="2019-11-24T22:04:00Z" w:initials="R">
    <w:p w14:paraId="1D48F355" w14:textId="74F6DAE8" w:rsidR="00936EDB" w:rsidRDefault="00936EDB">
      <w:pPr>
        <w:pStyle w:val="CommentText"/>
      </w:pPr>
      <w:r>
        <w:rPr>
          <w:rStyle w:val="CommentReference"/>
        </w:rPr>
        <w:annotationRef/>
      </w:r>
      <w:r>
        <w:t>Growing up, I saw many shut doors of opportunities for my brother who has autism. Teachers grew tired, gave up and rejected him from their classes when they realized he could not catch up. It was at that moment that I have a believe that everyone has the right to education despite their socioeconomic background and disabilities.</w:t>
      </w:r>
    </w:p>
  </w:comment>
  <w:comment w:id="44" w:author="San" w:date="2019-11-24T21:52:00Z" w:initials="R">
    <w:p w14:paraId="4C812447" w14:textId="6A38FEF4" w:rsidR="00510345" w:rsidRDefault="00510345">
      <w:pPr>
        <w:pStyle w:val="CommentText"/>
      </w:pPr>
      <w:r>
        <w:rPr>
          <w:rStyle w:val="CommentReference"/>
        </w:rPr>
        <w:annotationRef/>
      </w:r>
      <w:r>
        <w:t xml:space="preserve">It would be good if you have initiated an </w:t>
      </w:r>
      <w:r w:rsidR="00CA39DD">
        <w:t>event related to this. Something that you not only participated but led. If you did, you should mention it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02F2FA" w15:done="0"/>
  <w15:commentEx w15:paraId="1D48F355" w15:done="0"/>
  <w15:commentEx w15:paraId="4C8124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
    <w15:presenceInfo w15:providerId="None" w15:userId="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9D0"/>
    <w:rsid w:val="00154B7B"/>
    <w:rsid w:val="003A7788"/>
    <w:rsid w:val="004306D1"/>
    <w:rsid w:val="004441C7"/>
    <w:rsid w:val="00446A9F"/>
    <w:rsid w:val="00510345"/>
    <w:rsid w:val="00524FBB"/>
    <w:rsid w:val="006E0BA6"/>
    <w:rsid w:val="0077690F"/>
    <w:rsid w:val="0079485F"/>
    <w:rsid w:val="00936EDB"/>
    <w:rsid w:val="00987FF4"/>
    <w:rsid w:val="00A46F81"/>
    <w:rsid w:val="00C0483B"/>
    <w:rsid w:val="00C51DB1"/>
    <w:rsid w:val="00CA39DD"/>
    <w:rsid w:val="00D05689"/>
    <w:rsid w:val="00D769D0"/>
    <w:rsid w:val="00D87032"/>
    <w:rsid w:val="00E47E64"/>
    <w:rsid w:val="00E55328"/>
    <w:rsid w:val="00EC2C0E"/>
    <w:rsid w:val="00EF5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C5855A"/>
  <w14:defaultImageDpi w14:val="300"/>
  <w15:docId w15:val="{D16595DF-38AE-4EE8-8D88-E5EF07E3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D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DB1"/>
    <w:rPr>
      <w:rFonts w:ascii="Segoe UI" w:hAnsi="Segoe UI" w:cs="Segoe UI"/>
      <w:sz w:val="18"/>
      <w:szCs w:val="18"/>
    </w:rPr>
  </w:style>
  <w:style w:type="character" w:styleId="CommentReference">
    <w:name w:val="annotation reference"/>
    <w:basedOn w:val="DefaultParagraphFont"/>
    <w:uiPriority w:val="99"/>
    <w:semiHidden/>
    <w:unhideWhenUsed/>
    <w:rsid w:val="003A7788"/>
    <w:rPr>
      <w:sz w:val="16"/>
      <w:szCs w:val="16"/>
    </w:rPr>
  </w:style>
  <w:style w:type="paragraph" w:styleId="CommentText">
    <w:name w:val="annotation text"/>
    <w:basedOn w:val="Normal"/>
    <w:link w:val="CommentTextChar"/>
    <w:uiPriority w:val="99"/>
    <w:semiHidden/>
    <w:unhideWhenUsed/>
    <w:rsid w:val="003A7788"/>
    <w:rPr>
      <w:sz w:val="20"/>
      <w:szCs w:val="20"/>
    </w:rPr>
  </w:style>
  <w:style w:type="character" w:customStyle="1" w:styleId="CommentTextChar">
    <w:name w:val="Comment Text Char"/>
    <w:basedOn w:val="DefaultParagraphFont"/>
    <w:link w:val="CommentText"/>
    <w:uiPriority w:val="99"/>
    <w:semiHidden/>
    <w:rsid w:val="003A7788"/>
    <w:rPr>
      <w:sz w:val="20"/>
      <w:szCs w:val="20"/>
    </w:rPr>
  </w:style>
  <w:style w:type="paragraph" w:styleId="CommentSubject">
    <w:name w:val="annotation subject"/>
    <w:basedOn w:val="CommentText"/>
    <w:next w:val="CommentText"/>
    <w:link w:val="CommentSubjectChar"/>
    <w:uiPriority w:val="99"/>
    <w:semiHidden/>
    <w:unhideWhenUsed/>
    <w:rsid w:val="003A7788"/>
    <w:rPr>
      <w:b/>
      <w:bCs/>
    </w:rPr>
  </w:style>
  <w:style w:type="character" w:customStyle="1" w:styleId="CommentSubjectChar">
    <w:name w:val="Comment Subject Char"/>
    <w:basedOn w:val="CommentTextChar"/>
    <w:link w:val="CommentSubject"/>
    <w:uiPriority w:val="99"/>
    <w:semiHidden/>
    <w:rsid w:val="003A77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Soemedi</dc:creator>
  <cp:keywords/>
  <dc:description/>
  <cp:lastModifiedBy>San</cp:lastModifiedBy>
  <cp:revision>2</cp:revision>
  <dcterms:created xsi:type="dcterms:W3CDTF">2019-11-25T03:16:00Z</dcterms:created>
  <dcterms:modified xsi:type="dcterms:W3CDTF">2019-11-25T03:16:00Z</dcterms:modified>
</cp:coreProperties>
</file>