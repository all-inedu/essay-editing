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5759C" w14:textId="49A8BFCF" w:rsidR="00985414" w:rsidRDefault="00733069" w:rsidP="00985414">
      <w:pPr>
        <w:rPr>
          <w:rFonts w:ascii="Arial" w:eastAsia="Times New Roman" w:hAnsi="Arial" w:cs="Arial"/>
          <w:b/>
          <w:bCs/>
          <w:color w:val="000000"/>
          <w:sz w:val="20"/>
          <w:szCs w:val="20"/>
        </w:rPr>
      </w:pPr>
      <w:r w:rsidRPr="00733069">
        <w:rPr>
          <w:rFonts w:ascii="Arial" w:eastAsia="Times New Roman" w:hAnsi="Arial" w:cs="Arial"/>
          <w:b/>
          <w:bCs/>
          <w:color w:val="000000"/>
          <w:sz w:val="20"/>
          <w:szCs w:val="20"/>
        </w:rPr>
        <w:t>3. What would you say is your greatest talent or skill? How have you developed and demonstrated that talent over time?</w:t>
      </w:r>
      <w:r>
        <w:rPr>
          <w:rFonts w:ascii="Arial" w:eastAsia="Times New Roman" w:hAnsi="Arial" w:cs="Arial"/>
          <w:b/>
          <w:bCs/>
          <w:color w:val="000000"/>
          <w:sz w:val="20"/>
          <w:szCs w:val="20"/>
        </w:rPr>
        <w:t xml:space="preserve"> (350 words)</w:t>
      </w:r>
    </w:p>
    <w:p w14:paraId="4E89FBB6" w14:textId="77777777" w:rsidR="00733069" w:rsidRPr="00985414" w:rsidRDefault="00733069" w:rsidP="00985414">
      <w:pPr>
        <w:rPr>
          <w:rFonts w:ascii="Times New Roman" w:eastAsia="Times New Roman" w:hAnsi="Times New Roman" w:cs="Times New Roman"/>
        </w:rPr>
      </w:pPr>
    </w:p>
    <w:p w14:paraId="7170576C" w14:textId="77777777" w:rsidR="00733069" w:rsidRPr="00733069" w:rsidRDefault="00733069" w:rsidP="00733069">
      <w:pPr>
        <w:spacing w:after="240"/>
        <w:jc w:val="both"/>
        <w:rPr>
          <w:rFonts w:ascii="Times New Roman" w:eastAsia="Times New Roman" w:hAnsi="Times New Roman" w:cs="Times New Roman"/>
          <w:sz w:val="22"/>
          <w:szCs w:val="22"/>
        </w:rPr>
      </w:pPr>
      <w:r w:rsidRPr="00733069">
        <w:rPr>
          <w:rFonts w:ascii="Arial" w:eastAsia="Times New Roman" w:hAnsi="Arial" w:cs="Arial"/>
          <w:color w:val="000000"/>
          <w:sz w:val="22"/>
          <w:szCs w:val="22"/>
          <w:shd w:val="clear" w:color="auto" w:fill="FFFFFF"/>
        </w:rPr>
        <w:t xml:space="preserve">The dynamic and harmonious melody produced from the 88 black and white </w:t>
      </w:r>
      <w:commentRangeStart w:id="0"/>
      <w:proofErr w:type="spellStart"/>
      <w:r w:rsidRPr="00733069">
        <w:rPr>
          <w:rFonts w:ascii="Arial" w:eastAsia="Times New Roman" w:hAnsi="Arial" w:cs="Arial"/>
          <w:color w:val="000000"/>
          <w:sz w:val="22"/>
          <w:szCs w:val="22"/>
          <w:shd w:val="clear" w:color="auto" w:fill="FFFFFF"/>
        </w:rPr>
        <w:t>tuts</w:t>
      </w:r>
      <w:commentRangeEnd w:id="0"/>
      <w:proofErr w:type="spellEnd"/>
      <w:r w:rsidR="00DF664D">
        <w:rPr>
          <w:rStyle w:val="CommentReference"/>
        </w:rPr>
        <w:commentReference w:id="0"/>
      </w:r>
      <w:r w:rsidRPr="00733069">
        <w:rPr>
          <w:rFonts w:ascii="Arial" w:eastAsia="Times New Roman" w:hAnsi="Arial" w:cs="Arial"/>
          <w:color w:val="000000"/>
          <w:sz w:val="22"/>
          <w:szCs w:val="22"/>
          <w:shd w:val="clear" w:color="auto" w:fill="FFFFFF"/>
        </w:rPr>
        <w:t xml:space="preserve"> as they are pressed with bent fingers at certain tempos; I still vividly remember my first piano lesson 12 years ago and how I, as a brat, never had a reason to play the piano. However, I beg to differ now upon realizing the positive effects my piano had on my parents. </w:t>
      </w:r>
    </w:p>
    <w:p w14:paraId="7DD6C2DE" w14:textId="77777777" w:rsidR="00733069" w:rsidRPr="00733069" w:rsidRDefault="00733069" w:rsidP="00733069">
      <w:pPr>
        <w:spacing w:after="240"/>
        <w:jc w:val="both"/>
        <w:rPr>
          <w:rFonts w:ascii="Times New Roman" w:eastAsia="Times New Roman" w:hAnsi="Times New Roman" w:cs="Times New Roman"/>
          <w:sz w:val="22"/>
          <w:szCs w:val="22"/>
        </w:rPr>
      </w:pPr>
      <w:r w:rsidRPr="00733069">
        <w:rPr>
          <w:rFonts w:ascii="Arial" w:eastAsia="Times New Roman" w:hAnsi="Arial" w:cs="Arial"/>
          <w:color w:val="000000"/>
          <w:sz w:val="22"/>
          <w:szCs w:val="22"/>
        </w:rPr>
        <w:t xml:space="preserve">When I started, I felt it was just another mundane, once-a-week routine that my parents had forcefully enrolled me in. I kept on with this for four years until, one day, I realized that my piano was somehow able to make my parents’ tired expression from work into one that is fresh and relaxed. </w:t>
      </w:r>
      <w:commentRangeStart w:id="1"/>
      <w:r w:rsidRPr="00733069">
        <w:rPr>
          <w:rFonts w:ascii="Arial" w:eastAsia="Times New Roman" w:hAnsi="Arial" w:cs="Arial"/>
          <w:color w:val="000000"/>
          <w:sz w:val="22"/>
          <w:szCs w:val="22"/>
        </w:rPr>
        <w:t>This moment slowly became my driving force to continue playing the piano with more motivation.</w:t>
      </w:r>
    </w:p>
    <w:p w14:paraId="32FEA992" w14:textId="77777777" w:rsidR="00733069" w:rsidRPr="00733069" w:rsidRDefault="00733069" w:rsidP="00733069">
      <w:pPr>
        <w:spacing w:after="240"/>
        <w:jc w:val="both"/>
        <w:rPr>
          <w:rFonts w:ascii="Times New Roman" w:eastAsia="Times New Roman" w:hAnsi="Times New Roman" w:cs="Times New Roman"/>
          <w:sz w:val="22"/>
          <w:szCs w:val="22"/>
        </w:rPr>
      </w:pPr>
      <w:r w:rsidRPr="00733069">
        <w:rPr>
          <w:rFonts w:ascii="Arial" w:eastAsia="Times New Roman" w:hAnsi="Arial" w:cs="Arial"/>
          <w:color w:val="000000"/>
          <w:sz w:val="22"/>
          <w:szCs w:val="22"/>
        </w:rPr>
        <w:t xml:space="preserve">Since then, I vowed to work harder in piano as I asked my mom for more piano lessons. </w:t>
      </w:r>
      <w:commentRangeEnd w:id="1"/>
      <w:r w:rsidR="00DF664D">
        <w:rPr>
          <w:rStyle w:val="CommentReference"/>
        </w:rPr>
        <w:commentReference w:id="1"/>
      </w:r>
      <w:r w:rsidRPr="00733069">
        <w:rPr>
          <w:rFonts w:ascii="Arial" w:eastAsia="Times New Roman" w:hAnsi="Arial" w:cs="Arial"/>
          <w:color w:val="000000"/>
          <w:sz w:val="22"/>
          <w:szCs w:val="22"/>
        </w:rPr>
        <w:t xml:space="preserve">As I got better and was able to play Chopin’s “Minute Waltz” fluently, my teacher encouraged me to participate in a national competition. It was terrifying considering this was my first big competition, but </w:t>
      </w:r>
      <w:commentRangeStart w:id="2"/>
      <w:r w:rsidRPr="00733069">
        <w:rPr>
          <w:rFonts w:ascii="Arial" w:eastAsia="Times New Roman" w:hAnsi="Arial" w:cs="Arial"/>
          <w:color w:val="000000"/>
          <w:sz w:val="22"/>
          <w:szCs w:val="22"/>
        </w:rPr>
        <w:t xml:space="preserve">my loss </w:t>
      </w:r>
      <w:commentRangeEnd w:id="2"/>
      <w:r w:rsidR="00DF664D">
        <w:rPr>
          <w:rStyle w:val="CommentReference"/>
        </w:rPr>
        <w:commentReference w:id="2"/>
      </w:r>
      <w:r w:rsidRPr="00733069">
        <w:rPr>
          <w:rFonts w:ascii="Arial" w:eastAsia="Times New Roman" w:hAnsi="Arial" w:cs="Arial"/>
          <w:color w:val="000000"/>
          <w:sz w:val="22"/>
          <w:szCs w:val="22"/>
        </w:rPr>
        <w:t>was worth the experience as I got to witness other talented pianists.</w:t>
      </w:r>
    </w:p>
    <w:p w14:paraId="6EBC27AB" w14:textId="77777777" w:rsidR="00733069" w:rsidRPr="00733069" w:rsidRDefault="00733069" w:rsidP="00733069">
      <w:pPr>
        <w:spacing w:after="240"/>
        <w:jc w:val="both"/>
        <w:rPr>
          <w:rFonts w:ascii="Times New Roman" w:eastAsia="Times New Roman" w:hAnsi="Times New Roman" w:cs="Times New Roman"/>
          <w:sz w:val="22"/>
          <w:szCs w:val="22"/>
        </w:rPr>
      </w:pPr>
      <w:r w:rsidRPr="00733069">
        <w:rPr>
          <w:rFonts w:ascii="Arial" w:eastAsia="Times New Roman" w:hAnsi="Arial" w:cs="Arial"/>
          <w:color w:val="000000"/>
          <w:sz w:val="22"/>
          <w:szCs w:val="22"/>
        </w:rPr>
        <w:t xml:space="preserve">To further improve my skill, I then volunteered to play the piano in my church’s worship band. Here, instead of a soloist, I became a part of a band where I </w:t>
      </w:r>
      <w:r w:rsidRPr="00733069">
        <w:rPr>
          <w:rFonts w:ascii="Arial" w:eastAsia="Times New Roman" w:hAnsi="Arial" w:cs="Arial"/>
          <w:color w:val="000000"/>
          <w:sz w:val="22"/>
          <w:szCs w:val="22"/>
          <w:shd w:val="clear" w:color="auto" w:fill="FFFFFF"/>
        </w:rPr>
        <w:t>learned music collaboration by being able to adjust my tempo with the band so that the music sounded harmonious. Moreover, this experience enables me to develop my perfect pitch as well as expand my piano genres from classical to gospel and jazz.</w:t>
      </w:r>
    </w:p>
    <w:p w14:paraId="5336FEBC" w14:textId="05971042" w:rsidR="00DF664D" w:rsidRDefault="00733069" w:rsidP="00733069">
      <w:pPr>
        <w:spacing w:after="240"/>
        <w:jc w:val="both"/>
        <w:rPr>
          <w:rFonts w:ascii="Arial" w:eastAsia="Times New Roman" w:hAnsi="Arial" w:cs="Arial"/>
          <w:color w:val="000000"/>
          <w:sz w:val="22"/>
          <w:szCs w:val="22"/>
          <w:shd w:val="clear" w:color="auto" w:fill="FFFFFF"/>
        </w:rPr>
      </w:pPr>
      <w:commentRangeStart w:id="3"/>
      <w:r w:rsidRPr="00733069">
        <w:rPr>
          <w:rFonts w:ascii="Arial" w:eastAsia="Times New Roman" w:hAnsi="Arial" w:cs="Arial"/>
          <w:color w:val="000000"/>
          <w:sz w:val="22"/>
          <w:szCs w:val="22"/>
          <w:shd w:val="clear" w:color="auto" w:fill="FFFFFF"/>
        </w:rPr>
        <w:t>My motivation to help my parents sway away their work stress has become very meaningful to my life so far. Not only was I able to see the happy faces of my parents as they listened to my piano, but I was also able to continue to improve my skills as both a soloist and accompanist. Had my parents not enrolled me to my first piano lessons, I wouldn't</w:t>
      </w:r>
      <w:r w:rsidR="00150181">
        <w:rPr>
          <w:rFonts w:ascii="Arial" w:eastAsia="Times New Roman" w:hAnsi="Arial" w:cs="Arial"/>
          <w:color w:val="000000"/>
          <w:sz w:val="22"/>
          <w:szCs w:val="22"/>
          <w:shd w:val="clear" w:color="auto" w:fill="FFFFFF"/>
        </w:rPr>
        <w:t xml:space="preserve"> </w:t>
      </w:r>
      <w:ins w:id="4" w:author="Fedora Elrica Gracia" w:date="2021-11-29T18:26:00Z">
        <w:r w:rsidR="00150181">
          <w:rPr>
            <w:rFonts w:ascii="Arial" w:eastAsia="Times New Roman" w:hAnsi="Arial" w:cs="Arial"/>
            <w:color w:val="000000"/>
            <w:sz w:val="22"/>
            <w:szCs w:val="22"/>
            <w:shd w:val="clear" w:color="auto" w:fill="FFFFFF"/>
          </w:rPr>
          <w:t>be</w:t>
        </w:r>
      </w:ins>
      <w:r w:rsidRPr="00733069">
        <w:rPr>
          <w:rFonts w:ascii="Arial" w:eastAsia="Times New Roman" w:hAnsi="Arial" w:cs="Arial"/>
          <w:color w:val="000000"/>
          <w:sz w:val="22"/>
          <w:szCs w:val="22"/>
          <w:shd w:val="clear" w:color="auto" w:fill="FFFFFF"/>
        </w:rPr>
        <w:t xml:space="preserve"> hav</w:t>
      </w:r>
      <w:ins w:id="5" w:author="Fedora Elrica Gracia" w:date="2021-11-29T18:26:00Z">
        <w:r w:rsidR="00150181">
          <w:rPr>
            <w:rFonts w:ascii="Arial" w:eastAsia="Times New Roman" w:hAnsi="Arial" w:cs="Arial"/>
            <w:color w:val="000000"/>
            <w:sz w:val="22"/>
            <w:szCs w:val="22"/>
            <w:shd w:val="clear" w:color="auto" w:fill="FFFFFF"/>
          </w:rPr>
          <w:t>ing</w:t>
        </w:r>
      </w:ins>
      <w:del w:id="6" w:author="Fedora Elrica Gracia" w:date="2021-11-29T18:26:00Z">
        <w:r w:rsidRPr="00733069" w:rsidDel="00150181">
          <w:rPr>
            <w:rFonts w:ascii="Arial" w:eastAsia="Times New Roman" w:hAnsi="Arial" w:cs="Arial"/>
            <w:color w:val="000000"/>
            <w:sz w:val="22"/>
            <w:szCs w:val="22"/>
            <w:shd w:val="clear" w:color="auto" w:fill="FFFFFF"/>
          </w:rPr>
          <w:delText>e</w:delText>
        </w:r>
      </w:del>
      <w:r w:rsidRPr="00733069">
        <w:rPr>
          <w:rFonts w:ascii="Arial" w:eastAsia="Times New Roman" w:hAnsi="Arial" w:cs="Arial"/>
          <w:color w:val="000000"/>
          <w:sz w:val="22"/>
          <w:szCs w:val="22"/>
          <w:shd w:val="clear" w:color="auto" w:fill="FFFFFF"/>
        </w:rPr>
        <w:t xml:space="preserve"> the harmonious life that I have now.</w:t>
      </w:r>
      <w:commentRangeEnd w:id="3"/>
      <w:r w:rsidR="00DF664D">
        <w:rPr>
          <w:rStyle w:val="CommentReference"/>
        </w:rPr>
        <w:commentReference w:id="3"/>
      </w:r>
    </w:p>
    <w:p w14:paraId="7C02EC44" w14:textId="77777777" w:rsidR="00DF664D" w:rsidRDefault="00DF664D" w:rsidP="00733069">
      <w:pPr>
        <w:pBdr>
          <w:bottom w:val="single" w:sz="6" w:space="1" w:color="auto"/>
        </w:pBdr>
        <w:spacing w:after="240"/>
        <w:jc w:val="both"/>
        <w:rPr>
          <w:rFonts w:ascii="Arial" w:eastAsia="Times New Roman" w:hAnsi="Arial" w:cs="Arial"/>
          <w:color w:val="000000"/>
          <w:sz w:val="22"/>
          <w:szCs w:val="22"/>
          <w:shd w:val="clear" w:color="auto" w:fill="FFFFFF"/>
        </w:rPr>
      </w:pPr>
    </w:p>
    <w:p w14:paraId="7BA87007" w14:textId="4183F271" w:rsidR="00DF664D" w:rsidRDefault="00DF664D" w:rsidP="00733069">
      <w:pPr>
        <w:spacing w:after="240"/>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Hi Darren,</w:t>
      </w:r>
    </w:p>
    <w:p w14:paraId="0782D722" w14:textId="2653E862" w:rsidR="00DF664D" w:rsidRDefault="00DF664D" w:rsidP="00733069">
      <w:pPr>
        <w:spacing w:after="240"/>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As a reader, I do get that you’re highlighting your talent of </w:t>
      </w:r>
      <w:r w:rsidR="00150181">
        <w:rPr>
          <w:rFonts w:ascii="Arial" w:eastAsia="Times New Roman" w:hAnsi="Arial" w:cs="Arial"/>
          <w:color w:val="000000"/>
          <w:sz w:val="22"/>
          <w:szCs w:val="22"/>
          <w:shd w:val="clear" w:color="auto" w:fill="FFFFFF"/>
        </w:rPr>
        <w:t>playing the piano. However, I</w:t>
      </w:r>
      <w:r>
        <w:rPr>
          <w:rFonts w:ascii="Arial" w:eastAsia="Times New Roman" w:hAnsi="Arial" w:cs="Arial"/>
          <w:color w:val="000000"/>
          <w:sz w:val="22"/>
          <w:szCs w:val="22"/>
          <w:shd w:val="clear" w:color="auto" w:fill="FFFFFF"/>
        </w:rPr>
        <w:t xml:space="preserve"> feel that you could emphasize on it more to show more confidence that piano is your greatest talent/skill. </w:t>
      </w:r>
    </w:p>
    <w:p w14:paraId="260730E7" w14:textId="15A5FE32" w:rsidR="00DF664D" w:rsidRDefault="00DF664D" w:rsidP="00733069">
      <w:pPr>
        <w:spacing w:after="240"/>
        <w:jc w:val="both"/>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On the other hand, good job in describing how you’ve developed and demonstrated your talent over time in detail! </w:t>
      </w:r>
    </w:p>
    <w:p w14:paraId="2C41B1DD" w14:textId="6F512F3E" w:rsidR="00150181" w:rsidRPr="00733069" w:rsidRDefault="00150181" w:rsidP="00733069">
      <w:pPr>
        <w:spacing w:after="240"/>
        <w:jc w:val="both"/>
        <w:rPr>
          <w:rFonts w:ascii="Times New Roman" w:eastAsia="Times New Roman" w:hAnsi="Times New Roman" w:cs="Times New Roman"/>
          <w:sz w:val="22"/>
          <w:szCs w:val="22"/>
        </w:rPr>
      </w:pPr>
      <w:r>
        <w:rPr>
          <w:rFonts w:ascii="Arial" w:eastAsia="Times New Roman" w:hAnsi="Arial" w:cs="Arial"/>
          <w:color w:val="000000"/>
          <w:sz w:val="22"/>
          <w:szCs w:val="22"/>
          <w:shd w:val="clear" w:color="auto" w:fill="FFFFFF"/>
        </w:rPr>
        <w:t>All the best!</w:t>
      </w:r>
      <w:bookmarkStart w:id="7" w:name="_GoBack"/>
      <w:bookmarkEnd w:id="7"/>
    </w:p>
    <w:sectPr w:rsidR="00150181" w:rsidRPr="00733069"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1-29T18:09:00Z" w:initials="FE">
    <w:p w14:paraId="6808BE24" w14:textId="4ED98D71" w:rsidR="00DF664D" w:rsidRDefault="00DF664D">
      <w:pPr>
        <w:pStyle w:val="CommentText"/>
      </w:pPr>
      <w:r>
        <w:rPr>
          <w:rStyle w:val="CommentReference"/>
        </w:rPr>
        <w:annotationRef/>
      </w:r>
      <w:r>
        <w:t>Keys?</w:t>
      </w:r>
    </w:p>
  </w:comment>
  <w:comment w:id="1" w:author="Fedora Elrica Gracia" w:date="2021-11-29T18:22:00Z" w:initials="FE">
    <w:p w14:paraId="28987F97" w14:textId="525A4E03" w:rsidR="00DF664D" w:rsidRDefault="00DF664D">
      <w:pPr>
        <w:pStyle w:val="CommentText"/>
      </w:pPr>
      <w:r>
        <w:rPr>
          <w:rStyle w:val="CommentReference"/>
        </w:rPr>
        <w:annotationRef/>
      </w:r>
      <w:r>
        <w:t xml:space="preserve">I think it’ll be good to relate this experience to how you discovered your talent in piano. </w:t>
      </w:r>
    </w:p>
    <w:p w14:paraId="6D6FA52D" w14:textId="77777777" w:rsidR="00DF664D" w:rsidRDefault="00DF664D">
      <w:pPr>
        <w:pStyle w:val="CommentText"/>
      </w:pPr>
    </w:p>
    <w:p w14:paraId="7409E495" w14:textId="3A932DA7" w:rsidR="00DF664D" w:rsidRDefault="00DF664D">
      <w:pPr>
        <w:pStyle w:val="CommentText"/>
      </w:pPr>
      <w:r>
        <w:t>For example, you could mention something like “As I was motivated to practice and learn more, I realized that this is a talent that I’m developing.”</w:t>
      </w:r>
    </w:p>
  </w:comment>
  <w:comment w:id="2" w:author="Fedora Elrica Gracia" w:date="2021-11-29T18:14:00Z" w:initials="FE">
    <w:p w14:paraId="0B141812" w14:textId="15D507CA" w:rsidR="00DF664D" w:rsidRDefault="00DF664D">
      <w:pPr>
        <w:pStyle w:val="CommentText"/>
      </w:pPr>
      <w:r>
        <w:rPr>
          <w:rStyle w:val="CommentReference"/>
        </w:rPr>
        <w:annotationRef/>
      </w:r>
      <w:r>
        <w:t>Although I lost/didn’t win, it was worth the experience…</w:t>
      </w:r>
    </w:p>
  </w:comment>
  <w:comment w:id="3" w:author="Fedora Elrica Gracia" w:date="2021-11-29T18:26:00Z" w:initials="FE">
    <w:p w14:paraId="3B4B2D85" w14:textId="30EFD674" w:rsidR="00DF664D" w:rsidRDefault="00DF664D">
      <w:pPr>
        <w:pStyle w:val="CommentText"/>
      </w:pPr>
      <w:r>
        <w:rPr>
          <w:rStyle w:val="CommentReference"/>
        </w:rPr>
        <w:annotationRef/>
      </w:r>
      <w:r>
        <w:t>Mention/include somewhere here about how you’ve developed the skill and discovered that it is your greatest talent/skill.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10"/>
    <w:rsid w:val="00150181"/>
    <w:rsid w:val="003A36FE"/>
    <w:rsid w:val="004A375B"/>
    <w:rsid w:val="00733069"/>
    <w:rsid w:val="00803210"/>
    <w:rsid w:val="00985414"/>
    <w:rsid w:val="00A3079B"/>
    <w:rsid w:val="00DA3A4E"/>
    <w:rsid w:val="00DF6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1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F664D"/>
    <w:rPr>
      <w:sz w:val="18"/>
      <w:szCs w:val="18"/>
    </w:rPr>
  </w:style>
  <w:style w:type="paragraph" w:styleId="CommentText">
    <w:name w:val="annotation text"/>
    <w:basedOn w:val="Normal"/>
    <w:link w:val="CommentTextChar"/>
    <w:uiPriority w:val="99"/>
    <w:semiHidden/>
    <w:unhideWhenUsed/>
    <w:rsid w:val="00DF664D"/>
  </w:style>
  <w:style w:type="character" w:customStyle="1" w:styleId="CommentTextChar">
    <w:name w:val="Comment Text Char"/>
    <w:basedOn w:val="DefaultParagraphFont"/>
    <w:link w:val="CommentText"/>
    <w:uiPriority w:val="99"/>
    <w:semiHidden/>
    <w:rsid w:val="00DF664D"/>
  </w:style>
  <w:style w:type="paragraph" w:styleId="CommentSubject">
    <w:name w:val="annotation subject"/>
    <w:basedOn w:val="CommentText"/>
    <w:next w:val="CommentText"/>
    <w:link w:val="CommentSubjectChar"/>
    <w:uiPriority w:val="99"/>
    <w:semiHidden/>
    <w:unhideWhenUsed/>
    <w:rsid w:val="00DF664D"/>
    <w:rPr>
      <w:b/>
      <w:bCs/>
      <w:sz w:val="20"/>
      <w:szCs w:val="20"/>
    </w:rPr>
  </w:style>
  <w:style w:type="character" w:customStyle="1" w:styleId="CommentSubjectChar">
    <w:name w:val="Comment Subject Char"/>
    <w:basedOn w:val="CommentTextChar"/>
    <w:link w:val="CommentSubject"/>
    <w:uiPriority w:val="99"/>
    <w:semiHidden/>
    <w:rsid w:val="00DF664D"/>
    <w:rPr>
      <w:b/>
      <w:bCs/>
      <w:sz w:val="20"/>
      <w:szCs w:val="20"/>
    </w:rPr>
  </w:style>
  <w:style w:type="paragraph" w:styleId="BalloonText">
    <w:name w:val="Balloon Text"/>
    <w:basedOn w:val="Normal"/>
    <w:link w:val="BalloonTextChar"/>
    <w:uiPriority w:val="99"/>
    <w:semiHidden/>
    <w:unhideWhenUsed/>
    <w:rsid w:val="00DF66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66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F664D"/>
    <w:rPr>
      <w:sz w:val="18"/>
      <w:szCs w:val="18"/>
    </w:rPr>
  </w:style>
  <w:style w:type="paragraph" w:styleId="CommentText">
    <w:name w:val="annotation text"/>
    <w:basedOn w:val="Normal"/>
    <w:link w:val="CommentTextChar"/>
    <w:uiPriority w:val="99"/>
    <w:semiHidden/>
    <w:unhideWhenUsed/>
    <w:rsid w:val="00DF664D"/>
  </w:style>
  <w:style w:type="character" w:customStyle="1" w:styleId="CommentTextChar">
    <w:name w:val="Comment Text Char"/>
    <w:basedOn w:val="DefaultParagraphFont"/>
    <w:link w:val="CommentText"/>
    <w:uiPriority w:val="99"/>
    <w:semiHidden/>
    <w:rsid w:val="00DF664D"/>
  </w:style>
  <w:style w:type="paragraph" w:styleId="CommentSubject">
    <w:name w:val="annotation subject"/>
    <w:basedOn w:val="CommentText"/>
    <w:next w:val="CommentText"/>
    <w:link w:val="CommentSubjectChar"/>
    <w:uiPriority w:val="99"/>
    <w:semiHidden/>
    <w:unhideWhenUsed/>
    <w:rsid w:val="00DF664D"/>
    <w:rPr>
      <w:b/>
      <w:bCs/>
      <w:sz w:val="20"/>
      <w:szCs w:val="20"/>
    </w:rPr>
  </w:style>
  <w:style w:type="character" w:customStyle="1" w:styleId="CommentSubjectChar">
    <w:name w:val="Comment Subject Char"/>
    <w:basedOn w:val="CommentTextChar"/>
    <w:link w:val="CommentSubject"/>
    <w:uiPriority w:val="99"/>
    <w:semiHidden/>
    <w:rsid w:val="00DF664D"/>
    <w:rPr>
      <w:b/>
      <w:bCs/>
      <w:sz w:val="20"/>
      <w:szCs w:val="20"/>
    </w:rPr>
  </w:style>
  <w:style w:type="paragraph" w:styleId="BalloonText">
    <w:name w:val="Balloon Text"/>
    <w:basedOn w:val="Normal"/>
    <w:link w:val="BalloonTextChar"/>
    <w:uiPriority w:val="99"/>
    <w:semiHidden/>
    <w:unhideWhenUsed/>
    <w:rsid w:val="00DF66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66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902347">
      <w:bodyDiv w:val="1"/>
      <w:marLeft w:val="0"/>
      <w:marRight w:val="0"/>
      <w:marTop w:val="0"/>
      <w:marBottom w:val="0"/>
      <w:divBdr>
        <w:top w:val="none" w:sz="0" w:space="0" w:color="auto"/>
        <w:left w:val="none" w:sz="0" w:space="0" w:color="auto"/>
        <w:bottom w:val="none" w:sz="0" w:space="0" w:color="auto"/>
        <w:right w:val="none" w:sz="0" w:space="0" w:color="auto"/>
      </w:divBdr>
    </w:div>
    <w:div w:id="975645530">
      <w:bodyDiv w:val="1"/>
      <w:marLeft w:val="0"/>
      <w:marRight w:val="0"/>
      <w:marTop w:val="0"/>
      <w:marBottom w:val="0"/>
      <w:divBdr>
        <w:top w:val="none" w:sz="0" w:space="0" w:color="auto"/>
        <w:left w:val="none" w:sz="0" w:space="0" w:color="auto"/>
        <w:bottom w:val="none" w:sz="0" w:space="0" w:color="auto"/>
        <w:right w:val="none" w:sz="0" w:space="0" w:color="auto"/>
      </w:divBdr>
    </w:div>
    <w:div w:id="1244029420">
      <w:bodyDiv w:val="1"/>
      <w:marLeft w:val="0"/>
      <w:marRight w:val="0"/>
      <w:marTop w:val="0"/>
      <w:marBottom w:val="0"/>
      <w:divBdr>
        <w:top w:val="none" w:sz="0" w:space="0" w:color="auto"/>
        <w:left w:val="none" w:sz="0" w:space="0" w:color="auto"/>
        <w:bottom w:val="none" w:sz="0" w:space="0" w:color="auto"/>
        <w:right w:val="none" w:sz="0" w:space="0" w:color="auto"/>
      </w:divBdr>
    </w:div>
    <w:div w:id="204775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356</Words>
  <Characters>2031</Characters>
  <Application>Microsoft Macintosh Word</Application>
  <DocSecurity>0</DocSecurity>
  <Lines>16</Lines>
  <Paragraphs>4</Paragraphs>
  <ScaleCrop>false</ScaleCrop>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6</cp:revision>
  <dcterms:created xsi:type="dcterms:W3CDTF">2021-10-16T10:00:00Z</dcterms:created>
  <dcterms:modified xsi:type="dcterms:W3CDTF">2021-11-29T11:27:00Z</dcterms:modified>
</cp:coreProperties>
</file>