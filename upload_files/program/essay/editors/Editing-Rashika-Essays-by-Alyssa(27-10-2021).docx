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548E" w:rsidRDefault="0024782D">
      <w:pPr>
        <w:rPr>
          <w:rFonts w:ascii="Helvetica Neue" w:eastAsia="Helvetica Neue" w:hAnsi="Helvetica Neue" w:cs="Helvetica Neue"/>
          <w:color w:val="404041"/>
          <w:sz w:val="21"/>
          <w:szCs w:val="21"/>
          <w:highlight w:val="white"/>
        </w:rPr>
      </w:pPr>
      <w:r>
        <w:rPr>
          <w:rFonts w:ascii="Roboto" w:eastAsia="Roboto" w:hAnsi="Roboto" w:cs="Roboto"/>
          <w:color w:val="FF0000"/>
          <w:sz w:val="21"/>
          <w:szCs w:val="21"/>
          <w:shd w:val="clear" w:color="auto" w:fill="FFE599"/>
        </w:rPr>
        <w:t>*</w:t>
      </w:r>
      <w:r>
        <w:rPr>
          <w:rFonts w:ascii="Roboto" w:eastAsia="Roboto" w:hAnsi="Roboto" w:cs="Roboto"/>
          <w:sz w:val="21"/>
          <w:szCs w:val="21"/>
          <w:shd w:val="clear" w:color="auto" w:fill="FFE599"/>
        </w:rPr>
        <w:t>How will opportunities at Purdue support your interests, both in and out of the classroom? (</w:t>
      </w:r>
      <w:proofErr w:type="gramStart"/>
      <w:r>
        <w:rPr>
          <w:rFonts w:ascii="Roboto" w:eastAsia="Roboto" w:hAnsi="Roboto" w:cs="Roboto"/>
          <w:sz w:val="21"/>
          <w:szCs w:val="21"/>
          <w:shd w:val="clear" w:color="auto" w:fill="FFE599"/>
        </w:rPr>
        <w:t>max</w:t>
      </w:r>
      <w:proofErr w:type="gramEnd"/>
      <w:r>
        <w:rPr>
          <w:rFonts w:ascii="Roboto" w:eastAsia="Roboto" w:hAnsi="Roboto" w:cs="Roboto"/>
          <w:sz w:val="21"/>
          <w:szCs w:val="21"/>
          <w:shd w:val="clear" w:color="auto" w:fill="FFE599"/>
        </w:rPr>
        <w:t xml:space="preserve"> 10 words.)</w:t>
      </w:r>
    </w:p>
    <w:p w14:paraId="00000002" w14:textId="75B1A66C" w:rsidR="0018548E" w:rsidRDefault="0024782D">
      <w:pPr>
        <w:spacing w:before="240" w:after="240"/>
        <w:rPr>
          <w:rFonts w:ascii="Open Sans" w:eastAsia="Open Sans" w:hAnsi="Open Sans" w:cs="Open Sans"/>
          <w:i/>
          <w:color w:val="474747"/>
          <w:sz w:val="24"/>
          <w:szCs w:val="24"/>
          <w:highlight w:val="white"/>
        </w:rPr>
      </w:pPr>
      <w:r>
        <w:rPr>
          <w:rFonts w:ascii="Roboto" w:eastAsia="Roboto" w:hAnsi="Roboto" w:cs="Roboto"/>
          <w:sz w:val="21"/>
          <w:szCs w:val="21"/>
          <w:highlight w:val="white"/>
        </w:rPr>
        <w:t xml:space="preserve">The concept of </w:t>
      </w:r>
      <w:commentRangeStart w:id="0"/>
      <w:r>
        <w:rPr>
          <w:rFonts w:ascii="Roboto" w:eastAsia="Roboto" w:hAnsi="Roboto" w:cs="Roboto"/>
          <w:sz w:val="21"/>
          <w:szCs w:val="21"/>
          <w:highlight w:val="white"/>
        </w:rPr>
        <w:t>improvement from</w:t>
      </w:r>
      <w:r>
        <w:rPr>
          <w:rFonts w:ascii="Roboto" w:eastAsia="Roboto" w:hAnsi="Roboto" w:cs="Roboto"/>
          <w:sz w:val="21"/>
          <w:szCs w:val="21"/>
          <w:highlight w:val="white"/>
        </w:rPr>
        <w:t xml:space="preserve"> manipulation at the nanoscale </w:t>
      </w:r>
      <w:commentRangeEnd w:id="0"/>
      <w:r w:rsidR="004B7385">
        <w:rPr>
          <w:rStyle w:val="CommentReference"/>
        </w:rPr>
        <w:commentReference w:id="0"/>
      </w:r>
      <w:r>
        <w:rPr>
          <w:rFonts w:ascii="Roboto" w:eastAsia="Roboto" w:hAnsi="Roboto" w:cs="Roboto"/>
          <w:sz w:val="21"/>
          <w:szCs w:val="21"/>
          <w:highlight w:val="white"/>
        </w:rPr>
        <w:t xml:space="preserve">fascinates me: something could be influenced from such miniscule </w:t>
      </w:r>
      <w:commentRangeStart w:id="1"/>
      <w:r>
        <w:rPr>
          <w:rFonts w:ascii="Roboto" w:eastAsia="Roboto" w:hAnsi="Roboto" w:cs="Roboto"/>
          <w:sz w:val="21"/>
          <w:szCs w:val="21"/>
          <w:highlight w:val="white"/>
        </w:rPr>
        <w:t>changes</w:t>
      </w:r>
      <w:commentRangeStart w:id="2"/>
      <w:r>
        <w:rPr>
          <w:rFonts w:ascii="Roboto" w:eastAsia="Roboto" w:hAnsi="Roboto" w:cs="Roboto"/>
          <w:sz w:val="21"/>
          <w:szCs w:val="21"/>
          <w:highlight w:val="white"/>
        </w:rPr>
        <w:t xml:space="preserve">. I wish </w:t>
      </w:r>
      <w:commentRangeEnd w:id="1"/>
      <w:r w:rsidR="006D21D8">
        <w:rPr>
          <w:rStyle w:val="CommentReference"/>
        </w:rPr>
        <w:commentReference w:id="1"/>
      </w:r>
      <w:r>
        <w:rPr>
          <w:rFonts w:ascii="Roboto" w:eastAsia="Roboto" w:hAnsi="Roboto" w:cs="Roboto"/>
          <w:sz w:val="21"/>
          <w:szCs w:val="21"/>
          <w:highlight w:val="white"/>
        </w:rPr>
        <w:t xml:space="preserve">to research </w:t>
      </w:r>
      <w:commentRangeEnd w:id="2"/>
      <w:r w:rsidR="006D21D8">
        <w:rPr>
          <w:rStyle w:val="CommentReference"/>
        </w:rPr>
        <w:commentReference w:id="2"/>
      </w:r>
      <w:r>
        <w:rPr>
          <w:rFonts w:ascii="Roboto" w:eastAsia="Roboto" w:hAnsi="Roboto" w:cs="Roboto"/>
          <w:sz w:val="21"/>
          <w:szCs w:val="21"/>
          <w:highlight w:val="white"/>
        </w:rPr>
        <w:t xml:space="preserve">nanotechnology at Purdue’s </w:t>
      </w:r>
      <w:proofErr w:type="spellStart"/>
      <w:r>
        <w:rPr>
          <w:rFonts w:ascii="Roboto" w:eastAsia="Roboto" w:hAnsi="Roboto" w:cs="Roboto"/>
          <w:sz w:val="21"/>
          <w:szCs w:val="21"/>
          <w:highlight w:val="white"/>
        </w:rPr>
        <w:t>Birck</w:t>
      </w:r>
      <w:proofErr w:type="spellEnd"/>
      <w:r>
        <w:rPr>
          <w:rFonts w:ascii="Roboto" w:eastAsia="Roboto" w:hAnsi="Roboto" w:cs="Roboto"/>
          <w:sz w:val="21"/>
          <w:szCs w:val="21"/>
          <w:highlight w:val="white"/>
        </w:rPr>
        <w:t xml:space="preserve"> Nanotechnology Center. Specifically, researching nanoelectronics wit</w:t>
      </w:r>
      <w:r>
        <w:rPr>
          <w:rFonts w:ascii="Roboto" w:eastAsia="Roboto" w:hAnsi="Roboto" w:cs="Roboto"/>
          <w:sz w:val="21"/>
          <w:szCs w:val="21"/>
          <w:highlight w:val="white"/>
        </w:rPr>
        <w:t xml:space="preserve">h Professor Yong Chen would allow me to contribute to </w:t>
      </w:r>
      <w:del w:id="3" w:author="Alyssa Manik" w:date="2021-10-26T22:26:00Z">
        <w:r w:rsidDel="006D21D8">
          <w:rPr>
            <w:rFonts w:ascii="Roboto" w:eastAsia="Roboto" w:hAnsi="Roboto" w:cs="Roboto"/>
            <w:sz w:val="21"/>
            <w:szCs w:val="21"/>
            <w:highlight w:val="white"/>
          </w:rPr>
          <w:delText xml:space="preserve"> </w:delText>
        </w:r>
      </w:del>
      <w:r>
        <w:rPr>
          <w:rFonts w:ascii="Roboto" w:eastAsia="Roboto" w:hAnsi="Roboto" w:cs="Roboto"/>
          <w:sz w:val="21"/>
          <w:szCs w:val="21"/>
          <w:highlight w:val="white"/>
        </w:rPr>
        <w:t>his interdisciplinary Quantum Matter and Devices Group and collaborate with students from other disciplines</w:t>
      </w:r>
      <w:commentRangeStart w:id="4"/>
      <w:r>
        <w:rPr>
          <w:rFonts w:ascii="Roboto" w:eastAsia="Roboto" w:hAnsi="Roboto" w:cs="Roboto"/>
          <w:sz w:val="21"/>
          <w:szCs w:val="21"/>
          <w:highlight w:val="white"/>
        </w:rPr>
        <w:t xml:space="preserve"> such as AAE</w:t>
      </w:r>
      <w:commentRangeEnd w:id="4"/>
      <w:r w:rsidR="006D21D8">
        <w:rPr>
          <w:rStyle w:val="CommentReference"/>
        </w:rPr>
        <w:commentReference w:id="4"/>
      </w:r>
      <w:r>
        <w:rPr>
          <w:rFonts w:ascii="Roboto" w:eastAsia="Roboto" w:hAnsi="Roboto" w:cs="Roboto"/>
          <w:sz w:val="21"/>
          <w:szCs w:val="21"/>
          <w:highlight w:val="white"/>
        </w:rPr>
        <w:t xml:space="preserve">. Additionally, I hope to be involved with Purdue’s Cadenza Piano Club to </w:t>
      </w:r>
      <w:commentRangeStart w:id="5"/>
      <w:r>
        <w:rPr>
          <w:rFonts w:ascii="Roboto" w:eastAsia="Roboto" w:hAnsi="Roboto" w:cs="Roboto"/>
          <w:sz w:val="21"/>
          <w:szCs w:val="21"/>
          <w:highlight w:val="white"/>
        </w:rPr>
        <w:t>pursue m</w:t>
      </w:r>
      <w:r>
        <w:rPr>
          <w:rFonts w:ascii="Roboto" w:eastAsia="Roboto" w:hAnsi="Roboto" w:cs="Roboto"/>
          <w:sz w:val="21"/>
          <w:szCs w:val="21"/>
          <w:highlight w:val="white"/>
        </w:rPr>
        <w:t xml:space="preserve">y passion in music. </w:t>
      </w:r>
      <w:commentRangeEnd w:id="5"/>
      <w:r w:rsidR="006D21D8">
        <w:rPr>
          <w:rStyle w:val="CommentReference"/>
        </w:rPr>
        <w:commentReference w:id="5"/>
      </w:r>
      <w:r>
        <w:rPr>
          <w:rFonts w:ascii="Roboto" w:eastAsia="Roboto" w:hAnsi="Roboto" w:cs="Roboto"/>
          <w:sz w:val="21"/>
          <w:szCs w:val="21"/>
          <w:highlight w:val="white"/>
        </w:rPr>
        <w:t xml:space="preserve">Organizations such as Purdue Music Producers would provide me opportunities to cover a wider range of musical aspects whilst networking with like-minded individuals. </w:t>
      </w:r>
      <w:r>
        <w:rPr>
          <w:rFonts w:ascii="Roboto" w:eastAsia="Roboto" w:hAnsi="Roboto" w:cs="Roboto"/>
          <w:i/>
          <w:sz w:val="21"/>
          <w:szCs w:val="21"/>
          <w:highlight w:val="white"/>
        </w:rPr>
        <w:t>99 words</w:t>
      </w:r>
    </w:p>
    <w:p w14:paraId="00000003" w14:textId="77777777" w:rsidR="0018548E" w:rsidRDefault="0018548E">
      <w:pPr>
        <w:rPr>
          <w:rFonts w:ascii="Roboto" w:eastAsia="Roboto" w:hAnsi="Roboto" w:cs="Roboto"/>
          <w:sz w:val="21"/>
          <w:szCs w:val="21"/>
          <w:highlight w:val="white"/>
        </w:rPr>
      </w:pPr>
    </w:p>
    <w:p w14:paraId="00000004" w14:textId="77777777" w:rsidR="0018548E" w:rsidRDefault="0024782D">
      <w:pPr>
        <w:rPr>
          <w:rFonts w:ascii="Roboto" w:eastAsia="Roboto" w:hAnsi="Roboto" w:cs="Roboto"/>
          <w:sz w:val="21"/>
          <w:szCs w:val="21"/>
          <w:shd w:val="clear" w:color="auto" w:fill="FFE599"/>
        </w:rPr>
      </w:pPr>
      <w:r>
        <w:rPr>
          <w:rFonts w:ascii="Roboto" w:eastAsia="Roboto" w:hAnsi="Roboto" w:cs="Roboto"/>
          <w:color w:val="FF0000"/>
          <w:sz w:val="21"/>
          <w:szCs w:val="21"/>
          <w:shd w:val="clear" w:color="auto" w:fill="FFE599"/>
        </w:rPr>
        <w:t>*</w:t>
      </w:r>
      <w:r>
        <w:rPr>
          <w:rFonts w:ascii="Roboto" w:eastAsia="Roboto" w:hAnsi="Roboto" w:cs="Roboto"/>
          <w:sz w:val="21"/>
          <w:szCs w:val="21"/>
          <w:shd w:val="clear" w:color="auto" w:fill="FFE599"/>
        </w:rPr>
        <w:t>Briefly discuss your reasons for pursuing the major you hav</w:t>
      </w:r>
      <w:r>
        <w:rPr>
          <w:rFonts w:ascii="Roboto" w:eastAsia="Roboto" w:hAnsi="Roboto" w:cs="Roboto"/>
          <w:sz w:val="21"/>
          <w:szCs w:val="21"/>
          <w:shd w:val="clear" w:color="auto" w:fill="FFE599"/>
        </w:rPr>
        <w:t>e selected. (</w:t>
      </w:r>
      <w:proofErr w:type="gramStart"/>
      <w:r>
        <w:rPr>
          <w:rFonts w:ascii="Roboto" w:eastAsia="Roboto" w:hAnsi="Roboto" w:cs="Roboto"/>
          <w:sz w:val="21"/>
          <w:szCs w:val="21"/>
          <w:shd w:val="clear" w:color="auto" w:fill="FFE599"/>
        </w:rPr>
        <w:t>max</w:t>
      </w:r>
      <w:proofErr w:type="gramEnd"/>
      <w:r>
        <w:rPr>
          <w:rFonts w:ascii="Roboto" w:eastAsia="Roboto" w:hAnsi="Roboto" w:cs="Roboto"/>
          <w:sz w:val="21"/>
          <w:szCs w:val="21"/>
          <w:shd w:val="clear" w:color="auto" w:fill="FFE599"/>
        </w:rPr>
        <w:t xml:space="preserve"> 100 words)</w:t>
      </w:r>
    </w:p>
    <w:p w14:paraId="00000005" w14:textId="77777777" w:rsidR="0018548E" w:rsidRDefault="0018548E">
      <w:pPr>
        <w:rPr>
          <w:rFonts w:ascii="Roboto" w:eastAsia="Roboto" w:hAnsi="Roboto" w:cs="Roboto"/>
          <w:sz w:val="21"/>
          <w:szCs w:val="21"/>
          <w:highlight w:val="white"/>
        </w:rPr>
      </w:pPr>
    </w:p>
    <w:p w14:paraId="00000006" w14:textId="77777777" w:rsidR="0018548E" w:rsidRDefault="0024782D">
      <w:pPr>
        <w:rPr>
          <w:rFonts w:ascii="Roboto" w:eastAsia="Roboto" w:hAnsi="Roboto" w:cs="Roboto"/>
          <w:i/>
          <w:sz w:val="21"/>
          <w:szCs w:val="21"/>
          <w:highlight w:val="white"/>
        </w:rPr>
      </w:pPr>
      <w:commentRangeStart w:id="6"/>
      <w:r>
        <w:rPr>
          <w:rFonts w:ascii="Roboto" w:eastAsia="Roboto" w:hAnsi="Roboto" w:cs="Roboto"/>
          <w:sz w:val="21"/>
          <w:szCs w:val="21"/>
          <w:highlight w:val="white"/>
        </w:rPr>
        <w:t xml:space="preserve">Growing up exposed to the oil industry, I have grown fascinated by the role of engineering in sustainability. </w:t>
      </w:r>
      <w:commentRangeEnd w:id="6"/>
      <w:r w:rsidR="006D21D8">
        <w:rPr>
          <w:rStyle w:val="CommentReference"/>
        </w:rPr>
        <w:commentReference w:id="6"/>
      </w:r>
      <w:r>
        <w:rPr>
          <w:rFonts w:ascii="Roboto" w:eastAsia="Roboto" w:hAnsi="Roboto" w:cs="Roboto"/>
          <w:sz w:val="21"/>
          <w:szCs w:val="21"/>
          <w:highlight w:val="white"/>
        </w:rPr>
        <w:t>Through a B.S. in ECE, I strive to expand my knowledge in these fields, which I believe is integral for the developme</w:t>
      </w:r>
      <w:r>
        <w:rPr>
          <w:rFonts w:ascii="Roboto" w:eastAsia="Roboto" w:hAnsi="Roboto" w:cs="Roboto"/>
          <w:sz w:val="21"/>
          <w:szCs w:val="21"/>
          <w:highlight w:val="white"/>
        </w:rPr>
        <w:t>nt of better technologies, specifically renewable energy, to support the needs of today and future generations</w:t>
      </w:r>
      <w:commentRangeStart w:id="7"/>
      <w:r>
        <w:rPr>
          <w:rFonts w:ascii="Roboto" w:eastAsia="Roboto" w:hAnsi="Roboto" w:cs="Roboto"/>
          <w:sz w:val="21"/>
          <w:szCs w:val="21"/>
          <w:highlight w:val="white"/>
        </w:rPr>
        <w:t xml:space="preserve">. Additionally, my interest in engineering also lies in agriculture </w:t>
      </w:r>
      <w:commentRangeEnd w:id="7"/>
      <w:r w:rsidR="006D21D8">
        <w:rPr>
          <w:rStyle w:val="CommentReference"/>
        </w:rPr>
        <w:commentReference w:id="7"/>
      </w:r>
      <w:r>
        <w:rPr>
          <w:rFonts w:ascii="Roboto" w:eastAsia="Roboto" w:hAnsi="Roboto" w:cs="Roboto"/>
          <w:sz w:val="21"/>
          <w:szCs w:val="21"/>
          <w:highlight w:val="white"/>
        </w:rPr>
        <w:t>after researching the impact of the Internet of Things in food and water short</w:t>
      </w:r>
      <w:r>
        <w:rPr>
          <w:rFonts w:ascii="Roboto" w:eastAsia="Roboto" w:hAnsi="Roboto" w:cs="Roboto"/>
          <w:sz w:val="21"/>
          <w:szCs w:val="21"/>
          <w:highlight w:val="white"/>
        </w:rPr>
        <w:t xml:space="preserve">age. Purdue will fuel my </w:t>
      </w:r>
      <w:commentRangeStart w:id="8"/>
      <w:r>
        <w:rPr>
          <w:rFonts w:ascii="Roboto" w:eastAsia="Roboto" w:hAnsi="Roboto" w:cs="Roboto"/>
          <w:sz w:val="21"/>
          <w:szCs w:val="21"/>
          <w:highlight w:val="white"/>
        </w:rPr>
        <w:t xml:space="preserve">interdisciplinary interests </w:t>
      </w:r>
      <w:commentRangeEnd w:id="8"/>
      <w:r w:rsidR="006D21D8">
        <w:rPr>
          <w:rStyle w:val="CommentReference"/>
        </w:rPr>
        <w:commentReference w:id="8"/>
      </w:r>
      <w:r>
        <w:rPr>
          <w:rFonts w:ascii="Roboto" w:eastAsia="Roboto" w:hAnsi="Roboto" w:cs="Roboto"/>
          <w:sz w:val="21"/>
          <w:szCs w:val="21"/>
          <w:highlight w:val="white"/>
        </w:rPr>
        <w:t xml:space="preserve">stemming from my curiosity about connections between sustainability and the </w:t>
      </w:r>
      <w:commentRangeStart w:id="9"/>
      <w:r>
        <w:rPr>
          <w:rFonts w:ascii="Roboto" w:eastAsia="Roboto" w:hAnsi="Roboto" w:cs="Roboto"/>
          <w:sz w:val="21"/>
          <w:szCs w:val="21"/>
          <w:highlight w:val="white"/>
        </w:rPr>
        <w:t xml:space="preserve">computational systems </w:t>
      </w:r>
      <w:commentRangeEnd w:id="9"/>
      <w:r w:rsidR="006D21D8">
        <w:rPr>
          <w:rStyle w:val="CommentReference"/>
        </w:rPr>
        <w:commentReference w:id="9"/>
      </w:r>
      <w:r>
        <w:rPr>
          <w:rFonts w:ascii="Roboto" w:eastAsia="Roboto" w:hAnsi="Roboto" w:cs="Roboto"/>
          <w:sz w:val="21"/>
          <w:szCs w:val="21"/>
          <w:highlight w:val="white"/>
        </w:rPr>
        <w:t xml:space="preserve">around me. </w:t>
      </w:r>
      <w:r>
        <w:rPr>
          <w:rFonts w:ascii="Roboto" w:eastAsia="Roboto" w:hAnsi="Roboto" w:cs="Roboto"/>
          <w:i/>
          <w:sz w:val="21"/>
          <w:szCs w:val="21"/>
          <w:highlight w:val="white"/>
        </w:rPr>
        <w:t>99 words</w:t>
      </w:r>
    </w:p>
    <w:p w14:paraId="00000007" w14:textId="77777777" w:rsidR="0018548E" w:rsidRDefault="0018548E">
      <w:pPr>
        <w:rPr>
          <w:rFonts w:ascii="Roboto" w:eastAsia="Roboto" w:hAnsi="Roboto" w:cs="Roboto"/>
          <w:sz w:val="21"/>
          <w:szCs w:val="21"/>
          <w:highlight w:val="white"/>
        </w:rPr>
      </w:pPr>
    </w:p>
    <w:p w14:paraId="00000008" w14:textId="77777777" w:rsidR="0018548E" w:rsidRDefault="0018548E">
      <w:pPr>
        <w:rPr>
          <w:rFonts w:ascii="Roboto" w:eastAsia="Roboto" w:hAnsi="Roboto" w:cs="Roboto"/>
          <w:sz w:val="21"/>
          <w:szCs w:val="21"/>
          <w:highlight w:val="white"/>
        </w:rPr>
      </w:pPr>
    </w:p>
    <w:p w14:paraId="00000009" w14:textId="77777777" w:rsidR="0018548E" w:rsidRDefault="0024782D">
      <w:pPr>
        <w:rPr>
          <w:rFonts w:ascii="Roboto" w:eastAsia="Roboto" w:hAnsi="Roboto" w:cs="Roboto"/>
          <w:sz w:val="21"/>
          <w:szCs w:val="21"/>
          <w:highlight w:val="white"/>
        </w:rPr>
      </w:pPr>
      <w:r>
        <w:rPr>
          <w:rFonts w:ascii="Roboto" w:eastAsia="Roboto" w:hAnsi="Roboto" w:cs="Roboto"/>
          <w:sz w:val="21"/>
          <w:szCs w:val="21"/>
          <w:shd w:val="clear" w:color="auto" w:fill="FFE599"/>
        </w:rPr>
        <w:t>Please briefly elaborate on one of your extracurricular activities or work experien</w:t>
      </w:r>
      <w:r>
        <w:rPr>
          <w:rFonts w:ascii="Roboto" w:eastAsia="Roboto" w:hAnsi="Roboto" w:cs="Roboto"/>
          <w:sz w:val="21"/>
          <w:szCs w:val="21"/>
          <w:shd w:val="clear" w:color="auto" w:fill="FFE599"/>
        </w:rPr>
        <w:t>ces. (</w:t>
      </w:r>
      <w:proofErr w:type="gramStart"/>
      <w:r>
        <w:rPr>
          <w:rFonts w:ascii="Roboto" w:eastAsia="Roboto" w:hAnsi="Roboto" w:cs="Roboto"/>
          <w:sz w:val="21"/>
          <w:szCs w:val="21"/>
          <w:shd w:val="clear" w:color="auto" w:fill="FFE599"/>
        </w:rPr>
        <w:t>max</w:t>
      </w:r>
      <w:proofErr w:type="gramEnd"/>
      <w:r>
        <w:rPr>
          <w:rFonts w:ascii="Roboto" w:eastAsia="Roboto" w:hAnsi="Roboto" w:cs="Roboto"/>
          <w:sz w:val="21"/>
          <w:szCs w:val="21"/>
          <w:shd w:val="clear" w:color="auto" w:fill="FFE599"/>
        </w:rPr>
        <w:t xml:space="preserve"> 250) (optional essay)</w:t>
      </w:r>
    </w:p>
    <w:p w14:paraId="0000000A" w14:textId="13E3467D" w:rsidR="0018548E" w:rsidRDefault="0024782D">
      <w:pPr>
        <w:spacing w:before="240" w:after="240"/>
        <w:rPr>
          <w:rFonts w:ascii="Roboto" w:eastAsia="Roboto" w:hAnsi="Roboto" w:cs="Roboto"/>
          <w:sz w:val="21"/>
          <w:szCs w:val="21"/>
          <w:highlight w:val="white"/>
        </w:rPr>
      </w:pPr>
      <w:r>
        <w:rPr>
          <w:rFonts w:ascii="Roboto" w:eastAsia="Roboto" w:hAnsi="Roboto" w:cs="Roboto"/>
          <w:sz w:val="21"/>
          <w:szCs w:val="21"/>
          <w:highlight w:val="white"/>
        </w:rPr>
        <w:t>As I grasped the edge of my seat in anticipation, I watched eagerly to see if the protagonist made it out of the perilous oil</w:t>
      </w:r>
      <w:ins w:id="10" w:author="Alyssa Manik" w:date="2021-10-26T22:35:00Z">
        <w:r w:rsidR="004B7385">
          <w:rPr>
            <w:rFonts w:ascii="Roboto" w:eastAsia="Roboto" w:hAnsi="Roboto" w:cs="Roboto"/>
            <w:sz w:val="21"/>
            <w:szCs w:val="21"/>
            <w:highlight w:val="white"/>
          </w:rPr>
          <w:t xml:space="preserve"> </w:t>
        </w:r>
      </w:ins>
      <w:r>
        <w:rPr>
          <w:rFonts w:ascii="Roboto" w:eastAsia="Roboto" w:hAnsi="Roboto" w:cs="Roboto"/>
          <w:sz w:val="21"/>
          <w:szCs w:val="21"/>
          <w:highlight w:val="white"/>
        </w:rPr>
        <w:t xml:space="preserve">rig alive. Deepwater Horizon, what I once only viewed as a movie I craved to watch for the </w:t>
      </w:r>
      <w:r>
        <w:rPr>
          <w:rFonts w:ascii="Roboto" w:eastAsia="Roboto" w:hAnsi="Roboto" w:cs="Roboto"/>
          <w:sz w:val="21"/>
          <w:szCs w:val="21"/>
          <w:highlight w:val="white"/>
        </w:rPr>
        <w:t>thrill,</w:t>
      </w:r>
      <w:del w:id="11" w:author="Alyssa Manik" w:date="2021-10-26T22:32:00Z">
        <w:r w:rsidDel="006D21D8">
          <w:rPr>
            <w:rFonts w:ascii="Roboto" w:eastAsia="Roboto" w:hAnsi="Roboto" w:cs="Roboto"/>
            <w:sz w:val="21"/>
            <w:szCs w:val="21"/>
            <w:highlight w:val="white"/>
          </w:rPr>
          <w:delText xml:space="preserve"> </w:delText>
        </w:r>
      </w:del>
      <w:r>
        <w:rPr>
          <w:rFonts w:ascii="Roboto" w:eastAsia="Roboto" w:hAnsi="Roboto" w:cs="Roboto"/>
          <w:sz w:val="21"/>
          <w:szCs w:val="21"/>
          <w:highlight w:val="white"/>
        </w:rPr>
        <w:t xml:space="preserve"> has</w:t>
      </w:r>
      <w:r>
        <w:rPr>
          <w:rFonts w:ascii="Roboto" w:eastAsia="Roboto" w:hAnsi="Roboto" w:cs="Roboto"/>
          <w:sz w:val="21"/>
          <w:szCs w:val="21"/>
          <w:highlight w:val="white"/>
        </w:rPr>
        <w:t xml:space="preserve"> now helped me discover the progress of technology.</w:t>
      </w:r>
    </w:p>
    <w:p w14:paraId="0000000B" w14:textId="392C2A44" w:rsidR="0018548E" w:rsidRDefault="0024782D">
      <w:pPr>
        <w:spacing w:before="240" w:after="240"/>
        <w:rPr>
          <w:rFonts w:ascii="Roboto" w:eastAsia="Roboto" w:hAnsi="Roboto" w:cs="Roboto"/>
          <w:sz w:val="21"/>
          <w:szCs w:val="21"/>
          <w:highlight w:val="white"/>
        </w:rPr>
      </w:pPr>
      <w:r>
        <w:rPr>
          <w:rFonts w:ascii="Roboto" w:eastAsia="Roboto" w:hAnsi="Roboto" w:cs="Roboto"/>
          <w:sz w:val="21"/>
          <w:szCs w:val="21"/>
          <w:highlight w:val="white"/>
        </w:rPr>
        <w:t xml:space="preserve">Last summer, I took on an internship at Petroleum Development Oman, learning about drilling operations </w:t>
      </w:r>
      <w:r>
        <w:rPr>
          <w:rFonts w:ascii="Roboto" w:eastAsia="Roboto" w:hAnsi="Roboto" w:cs="Roboto"/>
          <w:sz w:val="21"/>
          <w:szCs w:val="21"/>
          <w:highlight w:val="white"/>
        </w:rPr>
        <w:t xml:space="preserve">and </w:t>
      </w:r>
      <w:del w:id="12" w:author="Alyssa Manik" w:date="2021-10-26T22:32:00Z">
        <w:r w:rsidDel="006D21D8">
          <w:rPr>
            <w:rFonts w:ascii="Roboto" w:eastAsia="Roboto" w:hAnsi="Roboto" w:cs="Roboto"/>
            <w:sz w:val="21"/>
            <w:szCs w:val="21"/>
            <w:highlight w:val="white"/>
          </w:rPr>
          <w:delText xml:space="preserve"> </w:delText>
        </w:r>
      </w:del>
      <w:r>
        <w:rPr>
          <w:rFonts w:ascii="Roboto" w:eastAsia="Roboto" w:hAnsi="Roboto" w:cs="Roboto"/>
          <w:sz w:val="21"/>
          <w:szCs w:val="21"/>
          <w:highlight w:val="white"/>
        </w:rPr>
        <w:t>processes</w:t>
      </w:r>
      <w:r>
        <w:rPr>
          <w:rFonts w:ascii="Roboto" w:eastAsia="Roboto" w:hAnsi="Roboto" w:cs="Roboto"/>
          <w:sz w:val="21"/>
          <w:szCs w:val="21"/>
          <w:highlight w:val="white"/>
        </w:rPr>
        <w:t xml:space="preserve"> involved in the procedure of oil extraction. An incident I was tasked to investiga</w:t>
      </w:r>
      <w:r>
        <w:rPr>
          <w:rFonts w:ascii="Roboto" w:eastAsia="Roboto" w:hAnsi="Roboto" w:cs="Roboto"/>
          <w:sz w:val="21"/>
          <w:szCs w:val="21"/>
          <w:highlight w:val="white"/>
        </w:rPr>
        <w:t xml:space="preserve">te was the Deepwater Horizon oil spill. As I started researching, I </w:t>
      </w:r>
      <w:del w:id="13" w:author="Alyssa Manik" w:date="2021-10-26T22:35:00Z">
        <w:r w:rsidDel="004B7385">
          <w:rPr>
            <w:rFonts w:ascii="Roboto" w:eastAsia="Roboto" w:hAnsi="Roboto" w:cs="Roboto"/>
            <w:sz w:val="21"/>
            <w:szCs w:val="21"/>
            <w:highlight w:val="white"/>
          </w:rPr>
          <w:delText>realised</w:delText>
        </w:r>
      </w:del>
      <w:ins w:id="14" w:author="Alyssa Manik" w:date="2021-10-26T22:35:00Z">
        <w:r w:rsidR="004B7385">
          <w:rPr>
            <w:rFonts w:ascii="Roboto" w:eastAsia="Roboto" w:hAnsi="Roboto" w:cs="Roboto"/>
            <w:sz w:val="21"/>
            <w:szCs w:val="21"/>
            <w:highlight w:val="white"/>
          </w:rPr>
          <w:t>realized</w:t>
        </w:r>
      </w:ins>
      <w:r>
        <w:rPr>
          <w:rFonts w:ascii="Roboto" w:eastAsia="Roboto" w:hAnsi="Roboto" w:cs="Roboto"/>
          <w:sz w:val="21"/>
          <w:szCs w:val="21"/>
          <w:highlight w:val="white"/>
        </w:rPr>
        <w:t xml:space="preserve"> that there was so much more to the incident than just leaks and explosions, as per the 2010 dramatization. It was surreal to learn about the disaster in a more professional perspe</w:t>
      </w:r>
      <w:r>
        <w:rPr>
          <w:rFonts w:ascii="Roboto" w:eastAsia="Roboto" w:hAnsi="Roboto" w:cs="Roboto"/>
          <w:sz w:val="21"/>
          <w:szCs w:val="21"/>
          <w:highlight w:val="white"/>
        </w:rPr>
        <w:t>ctive with an expert in the field.</w:t>
      </w:r>
    </w:p>
    <w:p w14:paraId="0000000C" w14:textId="0F7D110E" w:rsidR="0018548E" w:rsidDel="004B7385" w:rsidRDefault="0024782D">
      <w:pPr>
        <w:rPr>
          <w:del w:id="15" w:author="Alyssa Manik" w:date="2021-10-26T22:32:00Z"/>
          <w:rFonts w:ascii="Roboto" w:eastAsia="Roboto" w:hAnsi="Roboto" w:cs="Roboto"/>
          <w:i/>
          <w:sz w:val="21"/>
          <w:szCs w:val="21"/>
          <w:highlight w:val="white"/>
        </w:rPr>
      </w:pPr>
      <w:r>
        <w:rPr>
          <w:rFonts w:ascii="Roboto" w:eastAsia="Roboto" w:hAnsi="Roboto" w:cs="Roboto"/>
          <w:sz w:val="21"/>
          <w:szCs w:val="21"/>
          <w:highlight w:val="white"/>
        </w:rPr>
        <w:t xml:space="preserve">I evaluated the causes of the spill with my mentor, including a faulty blowout preventor (BOP) and failed cement sealing. I learned about the functions of those machines and about the changes made after the incident. The </w:t>
      </w:r>
      <w:r>
        <w:rPr>
          <w:rFonts w:ascii="Roboto" w:eastAsia="Roboto" w:hAnsi="Roboto" w:cs="Roboto"/>
          <w:sz w:val="21"/>
          <w:szCs w:val="21"/>
          <w:highlight w:val="white"/>
        </w:rPr>
        <w:t xml:space="preserve">BOP is equipped with a sheer ram that cuts the pipe to shut off the flow of oil and gas in the event of an emergency or leak. Today, BOPs are equipped with more powerful shears that are capable of cutting the pipe even when subjected to extremely </w:t>
      </w:r>
      <w:proofErr w:type="gramStart"/>
      <w:r>
        <w:rPr>
          <w:rFonts w:ascii="Roboto" w:eastAsia="Roboto" w:hAnsi="Roboto" w:cs="Roboto"/>
          <w:sz w:val="21"/>
          <w:szCs w:val="21"/>
          <w:highlight w:val="white"/>
        </w:rPr>
        <w:t>high wate</w:t>
      </w:r>
      <w:r>
        <w:rPr>
          <w:rFonts w:ascii="Roboto" w:eastAsia="Roboto" w:hAnsi="Roboto" w:cs="Roboto"/>
          <w:sz w:val="21"/>
          <w:szCs w:val="21"/>
          <w:highlight w:val="white"/>
        </w:rPr>
        <w:t>r</w:t>
      </w:r>
      <w:proofErr w:type="gramEnd"/>
      <w:r>
        <w:rPr>
          <w:rFonts w:ascii="Roboto" w:eastAsia="Roboto" w:hAnsi="Roboto" w:cs="Roboto"/>
          <w:sz w:val="21"/>
          <w:szCs w:val="21"/>
          <w:highlight w:val="white"/>
        </w:rPr>
        <w:t xml:space="preserve"> pressures. </w:t>
      </w:r>
      <w:commentRangeStart w:id="16"/>
      <w:r>
        <w:rPr>
          <w:rFonts w:ascii="Roboto" w:eastAsia="Roboto" w:hAnsi="Roboto" w:cs="Roboto"/>
          <w:sz w:val="21"/>
          <w:szCs w:val="21"/>
          <w:highlight w:val="white"/>
        </w:rPr>
        <w:t xml:space="preserve">Exploring newer designs of safer and more efficient use, this experience helped to reveal the development of technology and how we as humans learn and improve from past mistakes. </w:t>
      </w:r>
      <w:commentRangeEnd w:id="16"/>
      <w:r w:rsidR="004B7385">
        <w:rPr>
          <w:rStyle w:val="CommentReference"/>
        </w:rPr>
        <w:commentReference w:id="16"/>
      </w:r>
      <w:r>
        <w:rPr>
          <w:rFonts w:ascii="Roboto" w:eastAsia="Roboto" w:hAnsi="Roboto" w:cs="Roboto"/>
          <w:i/>
          <w:sz w:val="21"/>
          <w:szCs w:val="21"/>
          <w:highlight w:val="white"/>
        </w:rPr>
        <w:t>250 words</w:t>
      </w:r>
    </w:p>
    <w:p w14:paraId="4C03F01F" w14:textId="1249FA1F" w:rsidR="004B7385" w:rsidRDefault="004B7385">
      <w:pPr>
        <w:spacing w:before="240" w:after="240"/>
        <w:rPr>
          <w:ins w:id="17" w:author="Alyssa Manik" w:date="2021-10-26T22:37:00Z"/>
          <w:rFonts w:ascii="Roboto" w:eastAsia="Roboto" w:hAnsi="Roboto" w:cs="Roboto"/>
          <w:i/>
          <w:sz w:val="21"/>
          <w:szCs w:val="21"/>
          <w:highlight w:val="white"/>
        </w:rPr>
      </w:pPr>
    </w:p>
    <w:p w14:paraId="3B0D2D5C" w14:textId="039201CF" w:rsidR="004B7385" w:rsidRDefault="004B7385">
      <w:pPr>
        <w:spacing w:before="240" w:after="240"/>
        <w:rPr>
          <w:ins w:id="18" w:author="Alyssa Manik" w:date="2021-10-26T22:37:00Z"/>
          <w:rFonts w:ascii="Roboto" w:eastAsia="Roboto" w:hAnsi="Roboto" w:cs="Roboto"/>
          <w:i/>
          <w:sz w:val="21"/>
          <w:szCs w:val="21"/>
          <w:highlight w:val="white"/>
        </w:rPr>
      </w:pPr>
    </w:p>
    <w:p w14:paraId="135C1E72" w14:textId="5B68C2AE" w:rsidR="004B7385" w:rsidRDefault="004B7385">
      <w:pPr>
        <w:spacing w:before="240" w:after="240"/>
        <w:rPr>
          <w:ins w:id="19" w:author="Alyssa Manik" w:date="2021-10-26T22:39:00Z"/>
          <w:rFonts w:ascii="Roboto" w:eastAsia="Roboto" w:hAnsi="Roboto" w:cs="Roboto"/>
          <w:iCs/>
          <w:sz w:val="21"/>
          <w:szCs w:val="21"/>
          <w:highlight w:val="white"/>
        </w:rPr>
      </w:pPr>
      <w:ins w:id="20" w:author="Alyssa Manik" w:date="2021-10-26T22:37:00Z">
        <w:r>
          <w:rPr>
            <w:rFonts w:ascii="Roboto" w:eastAsia="Roboto" w:hAnsi="Roboto" w:cs="Roboto"/>
            <w:iCs/>
            <w:sz w:val="21"/>
            <w:szCs w:val="21"/>
            <w:highlight w:val="white"/>
          </w:rPr>
          <w:t xml:space="preserve">Hi! Great job on the word count. I </w:t>
        </w:r>
      </w:ins>
      <w:ins w:id="21" w:author="Alyssa Manik" w:date="2021-10-26T22:38:00Z">
        <w:r>
          <w:rPr>
            <w:rFonts w:ascii="Roboto" w:eastAsia="Roboto" w:hAnsi="Roboto" w:cs="Roboto"/>
            <w:iCs/>
            <w:sz w:val="21"/>
            <w:szCs w:val="21"/>
            <w:highlight w:val="white"/>
          </w:rPr>
          <w:t xml:space="preserve">liked your response on the last essay, because it was clear what you did during the internship, what you learned, and there weren’t too </w:t>
        </w:r>
        <w:proofErr w:type="gramStart"/>
        <w:r>
          <w:rPr>
            <w:rFonts w:ascii="Roboto" w:eastAsia="Roboto" w:hAnsi="Roboto" w:cs="Roboto"/>
            <w:iCs/>
            <w:sz w:val="21"/>
            <w:szCs w:val="21"/>
            <w:highlight w:val="white"/>
          </w:rPr>
          <w:t>much</w:t>
        </w:r>
        <w:proofErr w:type="gramEnd"/>
        <w:r>
          <w:rPr>
            <w:rFonts w:ascii="Roboto" w:eastAsia="Roboto" w:hAnsi="Roboto" w:cs="Roboto"/>
            <w:iCs/>
            <w:sz w:val="21"/>
            <w:szCs w:val="21"/>
            <w:highlight w:val="white"/>
          </w:rPr>
          <w:t xml:space="preserve"> jargons to the point where it was confusing. Overall, your language is concise and clear, there weren’t any phrases that really </w:t>
        </w:r>
      </w:ins>
      <w:ins w:id="22" w:author="Alyssa Manik" w:date="2021-10-26T22:39:00Z">
        <w:r>
          <w:rPr>
            <w:rFonts w:ascii="Roboto" w:eastAsia="Roboto" w:hAnsi="Roboto" w:cs="Roboto"/>
            <w:iCs/>
            <w:sz w:val="21"/>
            <w:szCs w:val="21"/>
            <w:highlight w:val="white"/>
          </w:rPr>
          <w:t>confused me.</w:t>
        </w:r>
      </w:ins>
    </w:p>
    <w:p w14:paraId="6E2B3EE3" w14:textId="523C5616" w:rsidR="004B7385" w:rsidRDefault="004B7385">
      <w:pPr>
        <w:spacing w:before="240" w:after="240"/>
        <w:rPr>
          <w:ins w:id="23" w:author="Alyssa Manik" w:date="2021-10-26T22:42:00Z"/>
          <w:rFonts w:ascii="Roboto" w:eastAsia="Roboto" w:hAnsi="Roboto" w:cs="Roboto"/>
          <w:iCs/>
          <w:sz w:val="21"/>
          <w:szCs w:val="21"/>
          <w:highlight w:val="white"/>
        </w:rPr>
      </w:pPr>
      <w:ins w:id="24" w:author="Alyssa Manik" w:date="2021-10-26T22:39:00Z">
        <w:r>
          <w:rPr>
            <w:rFonts w:ascii="Roboto" w:eastAsia="Roboto" w:hAnsi="Roboto" w:cs="Roboto"/>
            <w:iCs/>
            <w:sz w:val="21"/>
            <w:szCs w:val="21"/>
            <w:highlight w:val="white"/>
          </w:rPr>
          <w:t xml:space="preserve">I’d like you to focus on the first two essays. </w:t>
        </w:r>
      </w:ins>
      <w:ins w:id="25" w:author="Alyssa Manik" w:date="2021-10-26T22:40:00Z">
        <w:r>
          <w:rPr>
            <w:rFonts w:ascii="Roboto" w:eastAsia="Roboto" w:hAnsi="Roboto" w:cs="Roboto"/>
            <w:iCs/>
            <w:sz w:val="21"/>
            <w:szCs w:val="21"/>
            <w:highlight w:val="white"/>
          </w:rPr>
          <w:t xml:space="preserve">The first one on nanotechnology and music was a bit lengthy, somewhat confusing because it sounds like you have two different industries you’re interested in </w:t>
        </w:r>
      </w:ins>
      <w:ins w:id="26" w:author="Alyssa Manik" w:date="2021-10-26T22:41:00Z">
        <w:r>
          <w:rPr>
            <w:rFonts w:ascii="Roboto" w:eastAsia="Roboto" w:hAnsi="Roboto" w:cs="Roboto"/>
            <w:iCs/>
            <w:sz w:val="21"/>
            <w:szCs w:val="21"/>
            <w:highlight w:val="white"/>
          </w:rPr>
          <w:t xml:space="preserve">beyond a hobby. It’s great that it’s something completely different with your engineering major, but </w:t>
        </w:r>
        <w:r w:rsidR="0024782D">
          <w:rPr>
            <w:rFonts w:ascii="Roboto" w:eastAsia="Roboto" w:hAnsi="Roboto" w:cs="Roboto"/>
            <w:iCs/>
            <w:sz w:val="21"/>
            <w:szCs w:val="21"/>
            <w:highlight w:val="white"/>
          </w:rPr>
          <w:t>the connection is a bit abrupt</w:t>
        </w:r>
      </w:ins>
      <w:ins w:id="27" w:author="Alyssa Manik" w:date="2021-10-26T22:42:00Z">
        <w:r w:rsidR="0024782D">
          <w:rPr>
            <w:rFonts w:ascii="Roboto" w:eastAsia="Roboto" w:hAnsi="Roboto" w:cs="Roboto"/>
            <w:iCs/>
            <w:sz w:val="21"/>
            <w:szCs w:val="21"/>
            <w:highlight w:val="white"/>
          </w:rPr>
          <w:t xml:space="preserve">, so I can’t tell what you’re really into. Good job on adding specific professors or </w:t>
        </w:r>
      </w:ins>
      <w:ins w:id="28" w:author="Alyssa Manik" w:date="2021-10-26T22:43:00Z">
        <w:r w:rsidR="0024782D">
          <w:rPr>
            <w:rFonts w:ascii="Roboto" w:eastAsia="Roboto" w:hAnsi="Roboto" w:cs="Roboto"/>
            <w:iCs/>
            <w:sz w:val="21"/>
            <w:szCs w:val="21"/>
            <w:highlight w:val="white"/>
          </w:rPr>
          <w:t>research</w:t>
        </w:r>
      </w:ins>
      <w:ins w:id="29" w:author="Alyssa Manik" w:date="2021-10-26T22:42:00Z">
        <w:r w:rsidR="0024782D">
          <w:rPr>
            <w:rFonts w:ascii="Roboto" w:eastAsia="Roboto" w:hAnsi="Roboto" w:cs="Roboto"/>
            <w:iCs/>
            <w:sz w:val="21"/>
            <w:szCs w:val="21"/>
            <w:highlight w:val="white"/>
          </w:rPr>
          <w:t xml:space="preserve"> though! It lets me know you did extensive resear</w:t>
        </w:r>
      </w:ins>
      <w:ins w:id="30" w:author="Alyssa Manik" w:date="2021-10-26T22:43:00Z">
        <w:r w:rsidR="0024782D">
          <w:rPr>
            <w:rFonts w:ascii="Roboto" w:eastAsia="Roboto" w:hAnsi="Roboto" w:cs="Roboto"/>
            <w:iCs/>
            <w:sz w:val="21"/>
            <w:szCs w:val="21"/>
            <w:highlight w:val="white"/>
          </w:rPr>
          <w:t>ch.</w:t>
        </w:r>
      </w:ins>
    </w:p>
    <w:p w14:paraId="014027C1" w14:textId="77777777" w:rsidR="0024782D" w:rsidRPr="004B7385" w:rsidRDefault="0024782D">
      <w:pPr>
        <w:spacing w:before="240" w:after="240"/>
        <w:rPr>
          <w:ins w:id="31" w:author="Alyssa Manik" w:date="2021-10-26T22:37:00Z"/>
          <w:rFonts w:ascii="Roboto" w:eastAsia="Roboto" w:hAnsi="Roboto" w:cs="Roboto"/>
          <w:iCs/>
          <w:sz w:val="21"/>
          <w:szCs w:val="21"/>
          <w:highlight w:val="white"/>
          <w:rPrChange w:id="32" w:author="Alyssa Manik" w:date="2021-10-26T22:37:00Z">
            <w:rPr>
              <w:ins w:id="33" w:author="Alyssa Manik" w:date="2021-10-26T22:37:00Z"/>
              <w:rFonts w:ascii="Roboto" w:eastAsia="Roboto" w:hAnsi="Roboto" w:cs="Roboto"/>
              <w:i/>
              <w:sz w:val="21"/>
              <w:szCs w:val="21"/>
              <w:highlight w:val="white"/>
            </w:rPr>
          </w:rPrChange>
        </w:rPr>
      </w:pPr>
    </w:p>
    <w:p w14:paraId="0000000D" w14:textId="77777777" w:rsidR="0018548E" w:rsidDel="006D21D8" w:rsidRDefault="0018548E">
      <w:pPr>
        <w:spacing w:before="240" w:after="240"/>
        <w:rPr>
          <w:del w:id="34" w:author="Alyssa Manik" w:date="2021-10-26T22:32:00Z"/>
          <w:rFonts w:ascii="Roboto" w:eastAsia="Roboto" w:hAnsi="Roboto" w:cs="Roboto"/>
          <w:sz w:val="21"/>
          <w:szCs w:val="21"/>
          <w:highlight w:val="white"/>
        </w:rPr>
      </w:pPr>
    </w:p>
    <w:p w14:paraId="0000000E" w14:textId="77777777" w:rsidR="0018548E" w:rsidDel="006D21D8" w:rsidRDefault="0018548E">
      <w:pPr>
        <w:rPr>
          <w:del w:id="35" w:author="Alyssa Manik" w:date="2021-10-26T22:32:00Z"/>
          <w:rFonts w:ascii="Roboto" w:eastAsia="Roboto" w:hAnsi="Roboto" w:cs="Roboto"/>
          <w:sz w:val="21"/>
          <w:szCs w:val="21"/>
          <w:highlight w:val="white"/>
        </w:rPr>
      </w:pPr>
    </w:p>
    <w:p w14:paraId="0000000F" w14:textId="77777777" w:rsidR="0018548E" w:rsidDel="006D21D8" w:rsidRDefault="0018548E" w:rsidP="006D21D8">
      <w:pPr>
        <w:spacing w:before="240" w:after="240"/>
        <w:rPr>
          <w:del w:id="36" w:author="Alyssa Manik" w:date="2021-10-26T22:32:00Z"/>
          <w:rFonts w:ascii="Roboto" w:eastAsia="Roboto" w:hAnsi="Roboto" w:cs="Roboto"/>
          <w:color w:val="3C4043"/>
          <w:sz w:val="21"/>
          <w:szCs w:val="21"/>
          <w:highlight w:val="white"/>
        </w:rPr>
        <w:pPrChange w:id="37" w:author="Alyssa Manik" w:date="2021-10-26T22:32:00Z">
          <w:pPr/>
        </w:pPrChange>
      </w:pPr>
    </w:p>
    <w:p w14:paraId="00000010" w14:textId="77777777" w:rsidR="0018548E" w:rsidDel="006D21D8" w:rsidRDefault="0018548E">
      <w:pPr>
        <w:rPr>
          <w:del w:id="38" w:author="Alyssa Manik" w:date="2021-10-26T22:32:00Z"/>
          <w:rFonts w:ascii="Roboto" w:eastAsia="Roboto" w:hAnsi="Roboto" w:cs="Roboto"/>
          <w:color w:val="3C4043"/>
          <w:sz w:val="21"/>
          <w:szCs w:val="21"/>
          <w:highlight w:val="white"/>
        </w:rPr>
      </w:pPr>
    </w:p>
    <w:p w14:paraId="00000011" w14:textId="77777777" w:rsidR="0018548E" w:rsidRDefault="0018548E">
      <w:pPr>
        <w:rPr>
          <w:rFonts w:ascii="Roboto" w:eastAsia="Roboto" w:hAnsi="Roboto" w:cs="Roboto"/>
          <w:color w:val="3C4043"/>
          <w:sz w:val="21"/>
          <w:szCs w:val="21"/>
          <w:highlight w:val="white"/>
        </w:rPr>
      </w:pPr>
    </w:p>
    <w:sectPr w:rsidR="0018548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0-26T22:39:00Z" w:initials="AM">
    <w:p w14:paraId="2243E555" w14:textId="5B05C41D" w:rsidR="004B7385" w:rsidRDefault="004B7385">
      <w:pPr>
        <w:pStyle w:val="CommentText"/>
      </w:pPr>
      <w:r>
        <w:rPr>
          <w:rStyle w:val="CommentReference"/>
        </w:rPr>
        <w:annotationRef/>
      </w:r>
      <w:r>
        <w:t xml:space="preserve">If this is a topic or subject, please capitalize it. </w:t>
      </w:r>
    </w:p>
  </w:comment>
  <w:comment w:id="1" w:author="Alyssa Manik" w:date="2021-10-26T22:27:00Z" w:initials="AM">
    <w:p w14:paraId="03A06DEF" w14:textId="6EFADE75" w:rsidR="006D21D8" w:rsidRDefault="006D21D8">
      <w:pPr>
        <w:pStyle w:val="CommentText"/>
      </w:pPr>
      <w:r>
        <w:rPr>
          <w:rStyle w:val="CommentReference"/>
        </w:rPr>
        <w:annotationRef/>
      </w:r>
      <w:r>
        <w:t>Transition here was very abrupt.</w:t>
      </w:r>
    </w:p>
  </w:comment>
  <w:comment w:id="2" w:author="Alyssa Manik" w:date="2021-10-26T22:25:00Z" w:initials="AM">
    <w:p w14:paraId="17264321" w14:textId="61130E67" w:rsidR="006D21D8" w:rsidRDefault="006D21D8">
      <w:pPr>
        <w:pStyle w:val="CommentText"/>
      </w:pPr>
      <w:r>
        <w:rPr>
          <w:rStyle w:val="CommentReference"/>
        </w:rPr>
        <w:annotationRef/>
      </w:r>
      <w:r>
        <w:t>*I want to, would be better, be a bit more assertive</w:t>
      </w:r>
    </w:p>
  </w:comment>
  <w:comment w:id="4" w:author="Alyssa Manik" w:date="2021-10-26T22:26:00Z" w:initials="AM">
    <w:p w14:paraId="56A0AB20" w14:textId="7D6DD940" w:rsidR="006D21D8" w:rsidRDefault="006D21D8">
      <w:pPr>
        <w:pStyle w:val="CommentText"/>
      </w:pPr>
      <w:r>
        <w:rPr>
          <w:rStyle w:val="CommentReference"/>
        </w:rPr>
        <w:annotationRef/>
      </w:r>
      <w:r>
        <w:t>Don’t assume your readers will know what the acronyms specific to each major is.</w:t>
      </w:r>
    </w:p>
  </w:comment>
  <w:comment w:id="5" w:author="Alyssa Manik" w:date="2021-10-26T22:27:00Z" w:initials="AM">
    <w:p w14:paraId="2D98C3FB" w14:textId="406301F0" w:rsidR="006D21D8" w:rsidRDefault="006D21D8">
      <w:pPr>
        <w:pStyle w:val="CommentText"/>
      </w:pPr>
      <w:r>
        <w:rPr>
          <w:rStyle w:val="CommentReference"/>
        </w:rPr>
        <w:annotationRef/>
      </w:r>
      <w:r>
        <w:t>This could get confusing because I’m assuming you want to have a job in both nanotech and music industry? If piano is a hobby, make it clearer. The “networking with music producers” made me confused as to what your intended career is.</w:t>
      </w:r>
    </w:p>
  </w:comment>
  <w:comment w:id="6" w:author="Alyssa Manik" w:date="2021-10-26T22:29:00Z" w:initials="AM">
    <w:p w14:paraId="2A9816B2" w14:textId="27AB6290" w:rsidR="006D21D8" w:rsidRDefault="006D21D8">
      <w:pPr>
        <w:pStyle w:val="CommentText"/>
      </w:pPr>
      <w:r>
        <w:rPr>
          <w:rStyle w:val="CommentReference"/>
        </w:rPr>
        <w:annotationRef/>
      </w:r>
    </w:p>
  </w:comment>
  <w:comment w:id="7" w:author="Alyssa Manik" w:date="2021-10-26T22:29:00Z" w:initials="AM">
    <w:p w14:paraId="14D8CA97" w14:textId="5BE0CBD6" w:rsidR="006D21D8" w:rsidRDefault="006D21D8">
      <w:pPr>
        <w:pStyle w:val="CommentText"/>
      </w:pPr>
      <w:r>
        <w:rPr>
          <w:rStyle w:val="CommentReference"/>
        </w:rPr>
        <w:annotationRef/>
      </w:r>
    </w:p>
  </w:comment>
  <w:comment w:id="8" w:author="Alyssa Manik" w:date="2021-10-26T22:29:00Z" w:initials="AM">
    <w:p w14:paraId="470F9ADB" w14:textId="3CB4ACFC" w:rsidR="006D21D8" w:rsidRDefault="006D21D8">
      <w:pPr>
        <w:pStyle w:val="CommentText"/>
      </w:pPr>
      <w:r>
        <w:rPr>
          <w:rStyle w:val="CommentReference"/>
        </w:rPr>
        <w:annotationRef/>
      </w:r>
    </w:p>
  </w:comment>
  <w:comment w:id="9" w:author="Alyssa Manik" w:date="2021-10-26T22:30:00Z" w:initials="AM">
    <w:p w14:paraId="08090D17" w14:textId="621F1DF0" w:rsidR="006D21D8" w:rsidRPr="006D21D8" w:rsidRDefault="006D21D8">
      <w:pPr>
        <w:pStyle w:val="CommentText"/>
      </w:pPr>
      <w:r>
        <w:rPr>
          <w:rStyle w:val="CommentReference"/>
        </w:rPr>
        <w:annotationRef/>
      </w:r>
      <w:r>
        <w:t>I understand that it’s an interdisciplinary interest, but the combination of sustainability, agriculture, and computational system is almost distracting. It may be better to be specific and elaborate why you’re fascinated by this major. You did it for the sustainability and needs of future generations but not for the last two.</w:t>
      </w:r>
    </w:p>
  </w:comment>
  <w:comment w:id="16" w:author="Alyssa Manik" w:date="2021-10-26T22:36:00Z" w:initials="AM">
    <w:p w14:paraId="62D487D9" w14:textId="2ED2FD35" w:rsidR="004B7385" w:rsidRDefault="004B7385">
      <w:pPr>
        <w:pStyle w:val="CommentText"/>
      </w:pPr>
      <w:r>
        <w:rPr>
          <w:rStyle w:val="CommentReference"/>
        </w:rPr>
        <w:annotationRef/>
      </w:r>
      <w:r>
        <w:t xml:space="preserve">I really liked this response. I think the only comment I have is for this part to be more reflective and personal to you. Right </w:t>
      </w:r>
      <w:proofErr w:type="gramStart"/>
      <w:r>
        <w:t>now</w:t>
      </w:r>
      <w:proofErr w:type="gramEnd"/>
      <w:r>
        <w:t xml:space="preserve"> you’re making it a bit generalized- as if a conclusion for general humankind.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43E555" w15:done="0"/>
  <w15:commentEx w15:paraId="03A06DEF" w15:done="0"/>
  <w15:commentEx w15:paraId="17264321" w15:done="0"/>
  <w15:commentEx w15:paraId="56A0AB20" w15:done="0"/>
  <w15:commentEx w15:paraId="2D98C3FB" w15:done="0"/>
  <w15:commentEx w15:paraId="2A9816B2" w15:done="0"/>
  <w15:commentEx w15:paraId="14D8CA97" w15:done="0"/>
  <w15:commentEx w15:paraId="470F9ADB" w15:done="0"/>
  <w15:commentEx w15:paraId="08090D17" w15:done="0"/>
  <w15:commentEx w15:paraId="62D487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3021B" w16cex:dateUtc="2021-10-27T05:39:00Z"/>
  <w16cex:commentExtensible w16cex:durableId="2522FF3F" w16cex:dateUtc="2021-10-27T05:27:00Z"/>
  <w16cex:commentExtensible w16cex:durableId="2522FEF2" w16cex:dateUtc="2021-10-27T05:25:00Z"/>
  <w16cex:commentExtensible w16cex:durableId="2522FF29" w16cex:dateUtc="2021-10-27T05:26:00Z"/>
  <w16cex:commentExtensible w16cex:durableId="2522FF53" w16cex:dateUtc="2021-10-27T05:27:00Z"/>
  <w16cex:commentExtensible w16cex:durableId="2522FFE1" w16cex:dateUtc="2021-10-27T05:29:00Z"/>
  <w16cex:commentExtensible w16cex:durableId="2522FFDC" w16cex:dateUtc="2021-10-27T05:29:00Z"/>
  <w16cex:commentExtensible w16cex:durableId="2522FFE7" w16cex:dateUtc="2021-10-27T05:29:00Z"/>
  <w16cex:commentExtensible w16cex:durableId="25230010" w16cex:dateUtc="2021-10-27T05:30:00Z"/>
  <w16cex:commentExtensible w16cex:durableId="2523017A" w16cex:dateUtc="2021-10-27T0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43E555" w16cid:durableId="2523021B"/>
  <w16cid:commentId w16cid:paraId="03A06DEF" w16cid:durableId="2522FF3F"/>
  <w16cid:commentId w16cid:paraId="17264321" w16cid:durableId="2522FEF2"/>
  <w16cid:commentId w16cid:paraId="56A0AB20" w16cid:durableId="2522FF29"/>
  <w16cid:commentId w16cid:paraId="2D98C3FB" w16cid:durableId="2522FF53"/>
  <w16cid:commentId w16cid:paraId="2A9816B2" w16cid:durableId="2522FFE1"/>
  <w16cid:commentId w16cid:paraId="14D8CA97" w16cid:durableId="2522FFDC"/>
  <w16cid:commentId w16cid:paraId="470F9ADB" w16cid:durableId="2522FFE7"/>
  <w16cid:commentId w16cid:paraId="08090D17" w16cid:durableId="25230010"/>
  <w16cid:commentId w16cid:paraId="62D487D9" w16cid:durableId="25230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panose1 w:val="020B0604020202020204"/>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48E"/>
    <w:rsid w:val="0018548E"/>
    <w:rsid w:val="0024782D"/>
    <w:rsid w:val="004B7385"/>
    <w:rsid w:val="006D21D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228F8"/>
  <w15:docId w15:val="{852863D3-94CB-274E-A4AB-4D265F6C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D21D8"/>
    <w:pPr>
      <w:spacing w:line="240" w:lineRule="auto"/>
    </w:pPr>
  </w:style>
  <w:style w:type="character" w:styleId="CommentReference">
    <w:name w:val="annotation reference"/>
    <w:basedOn w:val="DefaultParagraphFont"/>
    <w:uiPriority w:val="99"/>
    <w:semiHidden/>
    <w:unhideWhenUsed/>
    <w:rsid w:val="006D21D8"/>
    <w:rPr>
      <w:sz w:val="16"/>
      <w:szCs w:val="16"/>
    </w:rPr>
  </w:style>
  <w:style w:type="paragraph" w:styleId="CommentText">
    <w:name w:val="annotation text"/>
    <w:basedOn w:val="Normal"/>
    <w:link w:val="CommentTextChar"/>
    <w:uiPriority w:val="99"/>
    <w:semiHidden/>
    <w:unhideWhenUsed/>
    <w:rsid w:val="006D21D8"/>
    <w:pPr>
      <w:spacing w:line="240" w:lineRule="auto"/>
    </w:pPr>
    <w:rPr>
      <w:sz w:val="20"/>
      <w:szCs w:val="20"/>
    </w:rPr>
  </w:style>
  <w:style w:type="character" w:customStyle="1" w:styleId="CommentTextChar">
    <w:name w:val="Comment Text Char"/>
    <w:basedOn w:val="DefaultParagraphFont"/>
    <w:link w:val="CommentText"/>
    <w:uiPriority w:val="99"/>
    <w:semiHidden/>
    <w:rsid w:val="006D21D8"/>
    <w:rPr>
      <w:sz w:val="20"/>
      <w:szCs w:val="20"/>
    </w:rPr>
  </w:style>
  <w:style w:type="paragraph" w:styleId="CommentSubject">
    <w:name w:val="annotation subject"/>
    <w:basedOn w:val="CommentText"/>
    <w:next w:val="CommentText"/>
    <w:link w:val="CommentSubjectChar"/>
    <w:uiPriority w:val="99"/>
    <w:semiHidden/>
    <w:unhideWhenUsed/>
    <w:rsid w:val="006D21D8"/>
    <w:rPr>
      <w:b/>
      <w:bCs/>
    </w:rPr>
  </w:style>
  <w:style w:type="character" w:customStyle="1" w:styleId="CommentSubjectChar">
    <w:name w:val="Comment Subject Char"/>
    <w:basedOn w:val="CommentTextChar"/>
    <w:link w:val="CommentSubject"/>
    <w:uiPriority w:val="99"/>
    <w:semiHidden/>
    <w:rsid w:val="006D21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E2990-4E02-2842-8A36-F4C5D658C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6</cp:revision>
  <dcterms:created xsi:type="dcterms:W3CDTF">2021-10-27T05:25:00Z</dcterms:created>
  <dcterms:modified xsi:type="dcterms:W3CDTF">2021-10-27T05:43:00Z</dcterms:modified>
</cp:coreProperties>
</file>