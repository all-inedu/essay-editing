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17BD" w:rsidRDefault="00D95D21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commentRangeStart w:id="0"/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Describe how you plan to pursue your academic interests and why you want to explore them at USC specifically.</w:t>
      </w:r>
      <w:commentRangeEnd w:id="0"/>
      <w:r w:rsidR="001A466E">
        <w:rPr>
          <w:rStyle w:val="CommentReference"/>
        </w:rPr>
        <w:commentReference w:id="0"/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Please feel free to address your first- and second-choice major selections. (Approximately 250 words)</w:t>
      </w:r>
    </w:p>
    <w:p w14:paraId="00000002" w14:textId="77777777" w:rsidR="008917BD" w:rsidRDefault="008917BD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3" w14:textId="252B00B0" w:rsidR="008917BD" w:rsidRDefault="00D95D2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The moment I watched </w:t>
      </w:r>
      <w:commentRangeStart w:id="1"/>
      <w:r>
        <w:rPr>
          <w:rFonts w:ascii="Roboto" w:eastAsia="Roboto" w:hAnsi="Roboto" w:cs="Roboto"/>
          <w:sz w:val="24"/>
          <w:szCs w:val="24"/>
          <w:highlight w:val="white"/>
        </w:rPr>
        <w:t>the behind-the-scenes video of A Wrinkle in Time (2018)</w:t>
      </w:r>
      <w:commentRangeEnd w:id="1"/>
      <w:r w:rsidR="001A466E">
        <w:rPr>
          <w:rStyle w:val="CommentReference"/>
        </w:rPr>
        <w:commentReference w:id="1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I knew I wanted to pursue a career in the entertainment industry. </w:t>
      </w:r>
      <w:del w:id="2" w:author="Matthew" w:date="2020-10-04T22:24:00Z"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>As I beg</w:delText>
        </w:r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>an organizing and participating in more video and photo productions</w:delText>
        </w:r>
      </w:del>
      <w:ins w:id="3" w:author="Matthew" w:date="2020-10-04T22:29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>Having involved</w:t>
        </w:r>
      </w:ins>
      <w:ins w:id="4" w:author="Matthew" w:date="2020-10-04T22:24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 myself in various v</w:t>
        </w:r>
      </w:ins>
      <w:ins w:id="5" w:author="Matthew" w:date="2020-10-04T22:25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ideo and photo productions inside and out of school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, my penchant for managing projects from the inception of </w:t>
      </w:r>
      <w:del w:id="6" w:author="Matthew" w:date="2020-10-04T22:25:00Z"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the </w:delText>
        </w:r>
      </w:del>
      <w:ins w:id="7" w:author="Matthew" w:date="2020-10-04T22:25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an</w:t>
        </w:r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idea to its realization </w:t>
      </w:r>
      <w:del w:id="8" w:author="Matthew" w:date="2020-10-04T22:26:00Z"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grew </w:delText>
        </w:r>
      </w:del>
      <w:r>
        <w:rPr>
          <w:rFonts w:ascii="Roboto" w:eastAsia="Roboto" w:hAnsi="Roboto" w:cs="Roboto"/>
          <w:sz w:val="24"/>
          <w:szCs w:val="24"/>
          <w:highlight w:val="white"/>
        </w:rPr>
        <w:t>rapidly</w:t>
      </w:r>
      <w:ins w:id="9" w:author="Matthew" w:date="2020-10-04T22:26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 grew</w:t>
        </w:r>
      </w:ins>
      <w:del w:id="10" w:author="Matthew" w:date="2020-10-04T22:28:00Z">
        <w:r w:rsidDel="00B52A37">
          <w:rPr>
            <w:rFonts w:ascii="Roboto" w:eastAsia="Roboto" w:hAnsi="Roboto" w:cs="Roboto"/>
            <w:sz w:val="24"/>
            <w:szCs w:val="24"/>
            <w:highlight w:val="white"/>
          </w:rPr>
          <w:delText>. Eventually, after doing a deep dive into the individual roles of a film production, I dis</w:delText>
        </w:r>
        <w:r w:rsidDel="00B52A37">
          <w:rPr>
            <w:rFonts w:ascii="Roboto" w:eastAsia="Roboto" w:hAnsi="Roboto" w:cs="Roboto"/>
            <w:sz w:val="24"/>
            <w:szCs w:val="24"/>
            <w:highlight w:val="white"/>
          </w:rPr>
          <w:delText>covered one position that aligned with my interests</w:delText>
        </w:r>
      </w:del>
      <w:ins w:id="11" w:author="Matthew" w:date="2020-10-04T22:28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all the while </w:t>
        </w:r>
      </w:ins>
      <w:ins w:id="12" w:author="Matthew" w:date="2020-10-04T22:29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>having identified</w:t>
        </w:r>
      </w:ins>
      <w:ins w:id="13" w:author="Matthew" w:date="2020-10-04T22:28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the one role I resonate with most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>: film producing.</w:t>
      </w:r>
    </w:p>
    <w:p w14:paraId="00000004" w14:textId="77777777" w:rsidR="008917BD" w:rsidRDefault="008917BD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6ED01439" w14:textId="26385DC5" w:rsidR="00B52A37" w:rsidDel="00B52A37" w:rsidRDefault="00D95D21" w:rsidP="00B52A37">
      <w:pPr>
        <w:rPr>
          <w:del w:id="14" w:author="Matthew" w:date="2020-10-04T22:30:00Z"/>
          <w:moveTo w:id="15" w:author="Matthew" w:date="2020-10-04T22:30:00Z"/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At USC, I intend to </w:t>
      </w:r>
      <w:moveToRangeStart w:id="16" w:author="Matthew" w:date="2020-10-04T22:30:00Z" w:name="move52743045"/>
      <w:moveTo w:id="17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major in Film &amp; Television Production, </w:t>
        </w:r>
        <w:del w:id="18" w:author="Matthew" w:date="2020-10-04T22:35:00Z">
          <w:r w:rsidR="00B52A37" w:rsidDel="00B52A37">
            <w:rPr>
              <w:rFonts w:ascii="Roboto" w:eastAsia="Roboto" w:hAnsi="Roboto" w:cs="Roboto"/>
              <w:sz w:val="24"/>
              <w:szCs w:val="24"/>
              <w:highlight w:val="white"/>
            </w:rPr>
            <w:delText>understanding that it is</w:delText>
          </w:r>
        </w:del>
      </w:moveTo>
      <w:ins w:id="19" w:author="Matthew" w:date="2020-10-04T22:35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a </w:t>
        </w:r>
      </w:ins>
      <w:ins w:id="20" w:author="Matthew" w:date="2020-10-04T22:38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 xml:space="preserve">first-rate </w:t>
        </w:r>
      </w:ins>
      <w:ins w:id="21" w:author="Matthew" w:date="2020-10-04T22:35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>curriculum I find</w:t>
        </w:r>
      </w:ins>
      <w:moveTo w:id="22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moveTo>
      <w:ins w:id="23" w:author="Matthew" w:date="2020-10-04T22:37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holistic and </w:t>
        </w:r>
      </w:ins>
      <w:moveTo w:id="24" w:author="Matthew" w:date="2020-10-04T22:30:00Z">
        <w:del w:id="25" w:author="Matthew" w:date="2020-10-04T22:31:00Z">
          <w:r w:rsidR="00B52A37" w:rsidDel="00B52A37">
            <w:rPr>
              <w:rFonts w:ascii="Roboto" w:eastAsia="Roboto" w:hAnsi="Roboto" w:cs="Roboto"/>
              <w:sz w:val="24"/>
              <w:szCs w:val="24"/>
              <w:highlight w:val="white"/>
            </w:rPr>
            <w:delText>critical</w:delText>
          </w:r>
        </w:del>
      </w:moveTo>
      <w:ins w:id="26" w:author="Matthew" w:date="2020-10-04T22:31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>fundamental</w:t>
        </w:r>
      </w:ins>
      <w:moveTo w:id="27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moveTo>
      <w:ins w:id="28" w:author="Matthew" w:date="2020-10-04T22:37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>to</w:t>
        </w:r>
      </w:ins>
      <w:moveTo w:id="29" w:author="Matthew" w:date="2020-10-04T22:30:00Z">
        <w:del w:id="30" w:author="Matthew" w:date="2020-10-04T22:36:00Z">
          <w:r w:rsidR="00B52A37" w:rsidDel="00B52A37">
            <w:rPr>
              <w:rFonts w:ascii="Roboto" w:eastAsia="Roboto" w:hAnsi="Roboto" w:cs="Roboto"/>
              <w:sz w:val="24"/>
              <w:szCs w:val="24"/>
              <w:highlight w:val="white"/>
            </w:rPr>
            <w:delText xml:space="preserve">to </w:delText>
          </w:r>
        </w:del>
        <w:del w:id="31" w:author="Matthew" w:date="2020-10-04T22:31:00Z">
          <w:r w:rsidR="00B52A37" w:rsidDel="00B52A37">
            <w:rPr>
              <w:rFonts w:ascii="Roboto" w:eastAsia="Roboto" w:hAnsi="Roboto" w:cs="Roboto"/>
              <w:sz w:val="24"/>
              <w:szCs w:val="24"/>
              <w:highlight w:val="white"/>
            </w:rPr>
            <w:delText>explore</w:delText>
          </w:r>
        </w:del>
        <w:del w:id="32" w:author="Matthew" w:date="2020-10-04T22:36:00Z">
          <w:r w:rsidR="00B52A37" w:rsidDel="00B52A37">
            <w:rPr>
              <w:rFonts w:ascii="Roboto" w:eastAsia="Roboto" w:hAnsi="Roboto" w:cs="Roboto"/>
              <w:sz w:val="24"/>
              <w:szCs w:val="24"/>
              <w:highlight w:val="white"/>
            </w:rPr>
            <w:delText xml:space="preserve"> the numerous positions in a</w:delText>
          </w:r>
        </w:del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moveTo>
      <w:ins w:id="33" w:author="Matthew" w:date="2020-10-04T22:38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nailing</w:t>
        </w:r>
      </w:ins>
      <w:ins w:id="34" w:author="Matthew" w:date="2020-10-04T22:37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the nuanced aspects of a </w:t>
        </w:r>
      </w:ins>
      <w:moveTo w:id="35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production. </w:t>
        </w:r>
      </w:moveTo>
      <w:ins w:id="36" w:author="Matthew" w:date="2020-10-04T22:39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For instance, t</w:t>
        </w:r>
      </w:ins>
      <w:moveTo w:id="37" w:author="Matthew" w:date="2020-10-04T22:30:00Z">
        <w:del w:id="38" w:author="Matthew" w:date="2020-10-04T22:39:00Z">
          <w:r w:rsidR="00B52A37" w:rsidDel="00707E32">
            <w:rPr>
              <w:rFonts w:ascii="Roboto" w:eastAsia="Roboto" w:hAnsi="Roboto" w:cs="Roboto"/>
              <w:sz w:val="24"/>
              <w:szCs w:val="24"/>
              <w:highlight w:val="white"/>
            </w:rPr>
            <w:delText>T</w:delText>
          </w:r>
        </w:del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he course “Practicum in Producing” would </w:t>
        </w:r>
        <w:del w:id="39" w:author="Matthew" w:date="2020-10-04T22:39:00Z">
          <w:r w:rsidR="00B52A37" w:rsidDel="00707E32">
            <w:rPr>
              <w:rFonts w:ascii="Roboto" w:eastAsia="Roboto" w:hAnsi="Roboto" w:cs="Roboto"/>
              <w:sz w:val="24"/>
              <w:szCs w:val="24"/>
              <w:highlight w:val="white"/>
            </w:rPr>
            <w:delText>enable me to focus on</w:delText>
          </w:r>
        </w:del>
      </w:moveTo>
      <w:ins w:id="40" w:author="Matthew" w:date="2020-10-04T22:39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expose me to</w:t>
        </w:r>
      </w:ins>
      <w:moveTo w:id="41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the nuts and bolts of producing in a practical environment, while “Gender, Sexuality and Media” would aid my aspiration to tell </w:t>
        </w:r>
      </w:moveTo>
      <w:ins w:id="42" w:author="Matthew" w:date="2020-10-04T22:39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 xml:space="preserve">both </w:t>
        </w:r>
      </w:ins>
      <w:moveTo w:id="43" w:author="Matthew" w:date="2020-10-04T22:30:00Z">
        <w:r w:rsidR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underrepresented and overlooked stories. </w:t>
        </w:r>
      </w:moveTo>
    </w:p>
    <w:moveToRangeEnd w:id="16"/>
    <w:p w14:paraId="75CB68BF" w14:textId="18899230" w:rsidR="0077237A" w:rsidRDefault="00D95D21" w:rsidP="001A466E">
      <w:pPr>
        <w:rPr>
          <w:ins w:id="44" w:author="Matthew" w:date="2020-10-04T21:57:00Z"/>
          <w:rFonts w:ascii="Roboto" w:eastAsia="Roboto" w:hAnsi="Roboto" w:cs="Roboto"/>
          <w:sz w:val="24"/>
          <w:szCs w:val="24"/>
          <w:highlight w:val="white"/>
        </w:rPr>
      </w:pPr>
      <w:del w:id="45" w:author="Matthew" w:date="2020-10-04T22:40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walk in the footsteps of seasoned producers I admire like</w:delText>
        </w:r>
      </w:del>
      <w:ins w:id="46" w:author="Matthew" w:date="2020-10-04T22:40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Admiring seasoned producers the likes of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Nina Yang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Bongiovi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ins w:id="47" w:author="Matthew" w:date="2020-10-04T22:40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and</w:t>
        </w:r>
      </w:ins>
      <w:del w:id="48" w:author="Matthew" w:date="2020-10-04T22:40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&amp;</w:delText>
        </w:r>
      </w:del>
      <w:r>
        <w:rPr>
          <w:rFonts w:ascii="Roboto" w:eastAsia="Roboto" w:hAnsi="Roboto" w:cs="Roboto"/>
          <w:sz w:val="24"/>
          <w:szCs w:val="24"/>
          <w:highlight w:val="white"/>
        </w:rPr>
        <w:t xml:space="preserve"> Kevin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Feige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del w:id="49" w:author="Matthew" w:date="2020-10-04T22:41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and develop</w:delText>
        </w:r>
      </w:del>
      <w:ins w:id="50" w:author="Matthew" w:date="2020-10-04T22:41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I have an appreciation for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the artistic and managerial expertise </w:t>
      </w:r>
      <w:del w:id="51" w:author="Matthew" w:date="2020-10-04T22:43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they possess to</w:delText>
        </w:r>
      </w:del>
      <w:ins w:id="52" w:author="Matthew" w:date="2020-10-04T22:43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with which they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actualiz</w:t>
      </w:r>
      <w:r>
        <w:rPr>
          <w:rFonts w:ascii="Roboto" w:eastAsia="Roboto" w:hAnsi="Roboto" w:cs="Roboto"/>
          <w:sz w:val="24"/>
          <w:szCs w:val="24"/>
          <w:highlight w:val="white"/>
        </w:rPr>
        <w:t>e a vision to critical success</w:t>
      </w:r>
      <w:ins w:id="53" w:author="Matthew" w:date="2020-10-04T22:44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 xml:space="preserve">, one of many processes I hope to </w:t>
        </w:r>
      </w:ins>
      <w:ins w:id="54" w:author="Matthew" w:date="2020-10-04T22:45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get exposure to at USC.</w:t>
        </w:r>
      </w:ins>
      <w:del w:id="55" w:author="Matthew" w:date="2020-10-04T22:44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.</w:delText>
        </w:r>
      </w:del>
      <w:del w:id="56" w:author="Matthew" w:date="2020-10-04T22:40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 xml:space="preserve"> I’ll </w:delText>
        </w:r>
      </w:del>
      <w:moveFromRangeStart w:id="57" w:author="Matthew" w:date="2020-10-04T22:30:00Z" w:name="move52743045"/>
      <w:moveFrom w:id="58" w:author="Matthew" w:date="2020-10-04T22:30:00Z">
        <w:r w:rsidDel="00B52A37">
          <w:rPr>
            <w:rFonts w:ascii="Roboto" w:eastAsia="Roboto" w:hAnsi="Roboto" w:cs="Roboto"/>
            <w:sz w:val="24"/>
            <w:szCs w:val="24"/>
            <w:highlight w:val="white"/>
          </w:rPr>
          <w:t>major in Film &amp; Television Production, understanding that it is critical to explore the numerous positions in a production. The course “Practicum in Producing” would enable me to focus on the nuts and bolts of producing</w:t>
        </w:r>
        <w:r w:rsidDel="00B52A37">
          <w:rPr>
            <w:rFonts w:ascii="Roboto" w:eastAsia="Roboto" w:hAnsi="Roboto" w:cs="Roboto"/>
            <w:sz w:val="24"/>
            <w:szCs w:val="24"/>
            <w:highlight w:val="white"/>
          </w:rPr>
          <w:t xml:space="preserve"> in a practical environment, while “Gender, Sexuality and Media” would aid my aspiration to tell underrepresented and overlooked stories. </w:t>
        </w:r>
      </w:moveFrom>
      <w:moveFromRangeEnd w:id="57"/>
    </w:p>
    <w:p w14:paraId="6783FBBC" w14:textId="77777777" w:rsidR="0077237A" w:rsidRDefault="0077237A">
      <w:pPr>
        <w:rPr>
          <w:ins w:id="59" w:author="Matthew" w:date="2020-10-04T21:57:00Z"/>
          <w:rFonts w:ascii="Roboto" w:eastAsia="Roboto" w:hAnsi="Roboto" w:cs="Roboto"/>
          <w:sz w:val="24"/>
          <w:szCs w:val="24"/>
          <w:highlight w:val="white"/>
        </w:rPr>
      </w:pPr>
    </w:p>
    <w:p w14:paraId="00000005" w14:textId="51AF4918" w:rsidR="008917BD" w:rsidRDefault="00D95D2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As a Trojan, I would </w:t>
      </w:r>
      <w:del w:id="60" w:author="Matthew" w:date="2020-10-04T22:46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be able</w:delText>
        </w:r>
      </w:del>
      <w:ins w:id="61" w:author="Matthew" w:date="2020-10-04T22:46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>like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del w:id="62" w:author="Matthew" w:date="2020-10-04T22:51:00Z"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 xml:space="preserve">to </w:delText>
        </w:r>
      </w:del>
      <w:del w:id="63" w:author="Matthew" w:date="2020-10-04T22:50:00Z"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>nurture connections with ambitious individuals of differing opinions and engage in cre</w:delText>
        </w:r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>ative discourse while collaborating</w:delText>
        </w:r>
      </w:del>
      <w:ins w:id="64" w:author="Matthew" w:date="2020-10-04T22:51:00Z">
        <w:r w:rsidR="001A466E">
          <w:rPr>
            <w:rFonts w:ascii="Roboto" w:eastAsia="Roboto" w:hAnsi="Roboto" w:cs="Roboto"/>
            <w:sz w:val="24"/>
            <w:szCs w:val="24"/>
            <w:highlight w:val="white"/>
          </w:rPr>
          <w:t>to constantly engage in</w:t>
        </w:r>
      </w:ins>
      <w:ins w:id="65" w:author="Matthew" w:date="2020-10-04T22:50:00Z">
        <w:r w:rsidR="001A466E">
          <w:rPr>
            <w:rFonts w:ascii="Roboto" w:eastAsia="Roboto" w:hAnsi="Roboto" w:cs="Roboto"/>
            <w:sz w:val="24"/>
            <w:szCs w:val="24"/>
            <w:highlight w:val="white"/>
          </w:rPr>
          <w:t xml:space="preserve"> higher-thinking conversations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del w:id="66" w:author="Matthew" w:date="2020-10-04T22:50:00Z"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 xml:space="preserve">on various </w:delText>
        </w:r>
      </w:del>
      <w:ins w:id="67" w:author="Matthew" w:date="2020-10-04T22:50:00Z">
        <w:r w:rsidR="001A466E">
          <w:rPr>
            <w:rFonts w:ascii="Roboto" w:eastAsia="Roboto" w:hAnsi="Roboto" w:cs="Roboto"/>
            <w:sz w:val="24"/>
            <w:szCs w:val="24"/>
            <w:highlight w:val="white"/>
          </w:rPr>
          <w:t xml:space="preserve">when it comes to the subtleties of </w:t>
        </w:r>
      </w:ins>
      <w:del w:id="68" w:author="Matthew" w:date="2020-10-04T22:51:00Z"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 xml:space="preserve">film </w:delText>
        </w:r>
      </w:del>
      <w:ins w:id="69" w:author="Matthew" w:date="2020-10-04T22:51:00Z">
        <w:r w:rsidR="001A466E">
          <w:rPr>
            <w:rFonts w:ascii="Roboto" w:eastAsia="Roboto" w:hAnsi="Roboto" w:cs="Roboto"/>
            <w:sz w:val="24"/>
            <w:szCs w:val="24"/>
            <w:highlight w:val="white"/>
          </w:rPr>
          <w:t>media</w:t>
        </w:r>
        <w:r w:rsidR="001A466E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>production</w:t>
      </w:r>
      <w:del w:id="70" w:author="Matthew" w:date="2020-10-04T22:51:00Z">
        <w:r w:rsidDel="001A466E">
          <w:rPr>
            <w:rFonts w:ascii="Roboto" w:eastAsia="Roboto" w:hAnsi="Roboto" w:cs="Roboto"/>
            <w:sz w:val="24"/>
            <w:szCs w:val="24"/>
            <w:highlight w:val="white"/>
          </w:rPr>
          <w:delText>s</w:delText>
        </w:r>
      </w:del>
      <w:ins w:id="71" w:author="Matthew" w:date="2020-10-04T22:46:00Z">
        <w:r w:rsidR="00707E32">
          <w:rPr>
            <w:rFonts w:ascii="Roboto" w:eastAsia="Roboto" w:hAnsi="Roboto" w:cs="Roboto"/>
            <w:sz w:val="24"/>
            <w:szCs w:val="24"/>
            <w:highlight w:val="white"/>
          </w:rPr>
          <w:t xml:space="preserve"> as</w:t>
        </w:r>
      </w:ins>
      <w:del w:id="72" w:author="Matthew" w:date="2020-10-04T22:46:00Z">
        <w:r w:rsidDel="00707E32">
          <w:rPr>
            <w:rFonts w:ascii="Roboto" w:eastAsia="Roboto" w:hAnsi="Roboto" w:cs="Roboto"/>
            <w:sz w:val="24"/>
            <w:szCs w:val="24"/>
            <w:highlight w:val="white"/>
          </w:rPr>
          <w:delText>,</w:delText>
        </w:r>
      </w:del>
      <w:r>
        <w:rPr>
          <w:rFonts w:ascii="Roboto" w:eastAsia="Roboto" w:hAnsi="Roboto" w:cs="Roboto"/>
          <w:sz w:val="24"/>
          <w:szCs w:val="24"/>
          <w:highlight w:val="white"/>
        </w:rPr>
        <w:t xml:space="preserve"> supported by SCA’s exceptional faculty and state-of-the-art facilities. </w:t>
      </w:r>
      <w:del w:id="73" w:author="Matthew" w:date="2020-10-04T22:00:00Z"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>I would participate</w:delText>
        </w:r>
      </w:del>
      <w:ins w:id="74" w:author="Matthew" w:date="2020-10-04T22:19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Further</w:t>
        </w:r>
      </w:ins>
      <w:ins w:id="75" w:author="Matthew" w:date="2020-10-04T22:00:00Z">
        <w:r w:rsidR="0077237A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ins>
      <w:ins w:id="76" w:author="Matthew" w:date="2020-10-04T22:01:00Z">
        <w:r w:rsidR="0077237A">
          <w:rPr>
            <w:rFonts w:ascii="Roboto" w:eastAsia="Roboto" w:hAnsi="Roboto" w:cs="Roboto"/>
            <w:sz w:val="24"/>
            <w:szCs w:val="24"/>
            <w:highlight w:val="white"/>
          </w:rPr>
          <w:t>intrigued by</w:t>
        </w:r>
      </w:ins>
      <w:del w:id="77" w:author="Matthew" w:date="2020-10-04T22:01:00Z"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 in</w:delText>
        </w:r>
      </w:del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del w:id="78" w:author="Matthew" w:date="2020-10-04T22:18:00Z"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>the rigorous SCA</w:delText>
        </w:r>
      </w:del>
      <w:ins w:id="79" w:author="Matthew" w:date="2020-10-04T22:18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their rig</w:t>
        </w:r>
      </w:ins>
      <w:ins w:id="80" w:author="Matthew" w:date="2020-10-04T22:19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orous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 Summer Program</w:t>
      </w:r>
      <w:ins w:id="81" w:author="Matthew" w:date="2020-10-04T22:19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ins>
      <w:ins w:id="82" w:author="Matthew" w:date="2020-10-04T22:20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and even advancing to an MFA degree </w:t>
        </w:r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in the Peter Stark Producing Program</w:t>
        </w:r>
      </w:ins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del w:id="83" w:author="Matthew" w:date="2020-10-04T22:02:00Z"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which </w:delText>
        </w:r>
      </w:del>
      <w:ins w:id="84" w:author="Matthew" w:date="2020-10-04T22:02:00Z">
        <w:r w:rsidR="0077237A">
          <w:rPr>
            <w:rFonts w:ascii="Roboto" w:eastAsia="Roboto" w:hAnsi="Roboto" w:cs="Roboto"/>
            <w:sz w:val="24"/>
            <w:szCs w:val="24"/>
            <w:highlight w:val="white"/>
          </w:rPr>
          <w:t>I hope to leverage on the school’s prime location</w:t>
        </w:r>
      </w:ins>
      <w:ins w:id="85" w:author="Matthew" w:date="2020-10-04T22:12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 xml:space="preserve"> </w:t>
        </w:r>
      </w:ins>
      <w:ins w:id="86" w:author="Matthew" w:date="2020-10-04T22:13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>through</w:t>
        </w:r>
      </w:ins>
      <w:del w:id="87" w:author="Matthew" w:date="2020-10-04T22:12:00Z">
        <w:r w:rsidDel="007479FD">
          <w:rPr>
            <w:rFonts w:ascii="Roboto" w:eastAsia="Roboto" w:hAnsi="Roboto" w:cs="Roboto"/>
            <w:sz w:val="24"/>
            <w:szCs w:val="24"/>
            <w:highlight w:val="white"/>
          </w:rPr>
          <w:delText>allow</w:delText>
        </w:r>
      </w:del>
      <w:del w:id="88" w:author="Matthew" w:date="2020-10-04T22:03:00Z"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>s</w:delText>
        </w:r>
      </w:del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del w:id="89" w:author="Matthew" w:date="2020-10-04T22:14:00Z">
        <w:r w:rsidDel="007479FD">
          <w:rPr>
            <w:rFonts w:ascii="Roboto" w:eastAsia="Roboto" w:hAnsi="Roboto" w:cs="Roboto"/>
            <w:sz w:val="24"/>
            <w:szCs w:val="24"/>
            <w:highlight w:val="white"/>
          </w:rPr>
          <w:delText xml:space="preserve">me to explore beyond the realm of film production </w:delText>
        </w:r>
        <w:r w:rsidDel="007479FD">
          <w:rPr>
            <w:rFonts w:ascii="Roboto" w:eastAsia="Roboto" w:hAnsi="Roboto" w:cs="Roboto"/>
            <w:sz w:val="24"/>
            <w:szCs w:val="24"/>
            <w:highlight w:val="white"/>
          </w:rPr>
          <w:delText xml:space="preserve">and enter film &amp; TV business, </w:delText>
        </w:r>
      </w:del>
      <w:ins w:id="90" w:author="Matthew" w:date="2020-10-04T22:14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 xml:space="preserve">exposure to the </w:t>
        </w:r>
      </w:ins>
      <w:ins w:id="91" w:author="Matthew" w:date="2020-10-04T22:20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entrepreneurial</w:t>
        </w:r>
      </w:ins>
      <w:ins w:id="92" w:author="Matthew" w:date="2020-10-04T22:14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 xml:space="preserve"> aspect of the industry, </w:t>
        </w:r>
      </w:ins>
      <w:del w:id="93" w:author="Matthew" w:date="2020-10-04T22:15:00Z">
        <w:r w:rsidDel="007479FD">
          <w:rPr>
            <w:rFonts w:ascii="Roboto" w:eastAsia="Roboto" w:hAnsi="Roboto" w:cs="Roboto"/>
            <w:sz w:val="24"/>
            <w:szCs w:val="24"/>
            <w:highlight w:val="white"/>
          </w:rPr>
          <w:delText xml:space="preserve">essentially acting as a strong basis for my career goal of being a producer. </w:delText>
        </w:r>
      </w:del>
      <w:del w:id="94" w:author="Matthew" w:date="2020-10-04T21:58:00Z"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With the school situated in the highly advantageous, </w:delText>
        </w:r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lastRenderedPageBreak/>
          <w:delText>show business capital of the world, I would utilize the resources provided by the Industry Relat</w:delText>
        </w:r>
        <w:r w:rsidDel="0077237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ions Office to refine my resume, take internships, and network with industry professionals as well as alumni. </w:delText>
        </w:r>
      </w:del>
      <w:ins w:id="95" w:author="Matthew" w:date="2020-10-04T22:16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 xml:space="preserve">honing my finesse </w:t>
        </w:r>
      </w:ins>
      <w:ins w:id="96" w:author="Matthew" w:date="2020-10-04T22:17:00Z">
        <w:r w:rsidR="007479FD">
          <w:rPr>
            <w:rFonts w:ascii="Roboto" w:eastAsia="Roboto" w:hAnsi="Roboto" w:cs="Roboto"/>
            <w:sz w:val="24"/>
            <w:szCs w:val="24"/>
            <w:highlight w:val="white"/>
          </w:rPr>
          <w:t>in co</w:t>
        </w:r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 xml:space="preserve">llaborating with the myriad of </w:t>
        </w:r>
      </w:ins>
      <w:ins w:id="97" w:author="Matthew" w:date="2020-10-04T22:18:00Z">
        <w:r w:rsidR="00826B6A">
          <w:rPr>
            <w:rFonts w:ascii="Roboto" w:eastAsia="Roboto" w:hAnsi="Roboto" w:cs="Roboto"/>
            <w:sz w:val="24"/>
            <w:szCs w:val="24"/>
            <w:highlight w:val="white"/>
          </w:rPr>
          <w:t>parties I will be involved with as an aspiring producer.</w:t>
        </w:r>
      </w:ins>
    </w:p>
    <w:p w14:paraId="00000006" w14:textId="77777777" w:rsidR="008917BD" w:rsidRDefault="008917BD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7" w14:textId="5D5C90CA" w:rsidR="008917BD" w:rsidDel="00826B6A" w:rsidRDefault="00D95D21">
      <w:pPr>
        <w:rPr>
          <w:del w:id="98" w:author="Matthew" w:date="2020-10-04T22:20:00Z"/>
          <w:rFonts w:ascii="Roboto" w:eastAsia="Roboto" w:hAnsi="Roboto" w:cs="Roboto"/>
          <w:sz w:val="24"/>
          <w:szCs w:val="24"/>
          <w:highlight w:val="white"/>
        </w:rPr>
      </w:pPr>
      <w:del w:id="99" w:author="Matthew" w:date="2020-10-04T22:20:00Z"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>I would also consider participating in the Peter Stark Producing Program for an MFA degree, knowing that it is a one-of-a-kind program that hone</w:delText>
        </w:r>
        <w:r w:rsidDel="00826B6A">
          <w:rPr>
            <w:rFonts w:ascii="Roboto" w:eastAsia="Roboto" w:hAnsi="Roboto" w:cs="Roboto"/>
            <w:sz w:val="24"/>
            <w:szCs w:val="24"/>
            <w:highlight w:val="white"/>
          </w:rPr>
          <w:delText xml:space="preserve">s creative and entrepreneurial skills where students leave with newfound knowledge on every step of the production process, from script to screen. </w:delText>
        </w:r>
      </w:del>
    </w:p>
    <w:p w14:paraId="00000008" w14:textId="63E06A5C" w:rsidR="008917BD" w:rsidRDefault="008917BD">
      <w:pPr>
        <w:rPr>
          <w:ins w:id="100" w:author="Matthew" w:date="2020-10-04T23:06:00Z"/>
        </w:rPr>
      </w:pPr>
    </w:p>
    <w:p w14:paraId="335D4388" w14:textId="2BA05336" w:rsidR="005263AB" w:rsidRDefault="005263AB">
      <w:pPr>
        <w:rPr>
          <w:ins w:id="101" w:author="Matthew" w:date="2020-10-04T23:06:00Z"/>
        </w:rPr>
      </w:pPr>
    </w:p>
    <w:p w14:paraId="7C1FE68F" w14:textId="77777777" w:rsidR="00D95D21" w:rsidRDefault="00D95D21">
      <w:pPr>
        <w:rPr>
          <w:ins w:id="102" w:author="Matthew" w:date="2020-10-04T23:23:00Z"/>
          <w:rFonts w:ascii="Times New Roman" w:hAnsi="Times New Roman" w:cs="Times New Roman"/>
          <w:i/>
          <w:iCs/>
          <w:sz w:val="24"/>
          <w:szCs w:val="24"/>
        </w:rPr>
      </w:pPr>
    </w:p>
    <w:p w14:paraId="1C6ED949" w14:textId="77777777" w:rsidR="00D95D21" w:rsidRDefault="00D95D21">
      <w:pPr>
        <w:rPr>
          <w:ins w:id="103" w:author="Matthew" w:date="2020-10-04T23:23:00Z"/>
          <w:rFonts w:ascii="Times New Roman" w:hAnsi="Times New Roman" w:cs="Times New Roman"/>
          <w:i/>
          <w:iCs/>
          <w:sz w:val="24"/>
          <w:szCs w:val="24"/>
        </w:rPr>
      </w:pPr>
    </w:p>
    <w:p w14:paraId="28AA320D" w14:textId="76C5C6F7" w:rsidR="005263AB" w:rsidRPr="00653FDD" w:rsidRDefault="005263AB">
      <w:pPr>
        <w:rPr>
          <w:ins w:id="104" w:author="Matthew" w:date="2020-10-04T23:07:00Z"/>
          <w:rFonts w:ascii="Times New Roman" w:hAnsi="Times New Roman" w:cs="Times New Roman"/>
          <w:i/>
          <w:iCs/>
          <w:sz w:val="24"/>
          <w:szCs w:val="24"/>
          <w:rPrChange w:id="105" w:author="Matthew" w:date="2020-10-04T23:09:00Z">
            <w:rPr>
              <w:ins w:id="106" w:author="Matthew" w:date="2020-10-04T23:07:00Z"/>
              <w:rFonts w:ascii="Times New Roman" w:hAnsi="Times New Roman" w:cs="Times New Roman"/>
              <w:i/>
              <w:iCs/>
            </w:rPr>
          </w:rPrChange>
        </w:rPr>
      </w:pPr>
      <w:ins w:id="107" w:author="Matthew" w:date="2020-10-04T23:07:00Z">
        <w:r w:rsidRPr="00653FDD">
          <w:rPr>
            <w:rFonts w:ascii="Times New Roman" w:hAnsi="Times New Roman" w:cs="Times New Roman"/>
            <w:i/>
            <w:iCs/>
            <w:sz w:val="24"/>
            <w:szCs w:val="24"/>
            <w:rPrChange w:id="108" w:author="Matthew" w:date="2020-10-04T23:09:00Z">
              <w:rPr>
                <w:rFonts w:ascii="Times New Roman" w:hAnsi="Times New Roman" w:cs="Times New Roman"/>
                <w:i/>
                <w:iCs/>
              </w:rPr>
            </w:rPrChange>
          </w:rPr>
          <w:t>Hi Alysha!</w:t>
        </w:r>
      </w:ins>
    </w:p>
    <w:p w14:paraId="5BAAE06D" w14:textId="47E1A922" w:rsidR="005263AB" w:rsidRPr="00653FDD" w:rsidRDefault="005263AB">
      <w:pPr>
        <w:rPr>
          <w:ins w:id="109" w:author="Matthew" w:date="2020-10-04T23:07:00Z"/>
          <w:rFonts w:ascii="Times New Roman" w:hAnsi="Times New Roman" w:cs="Times New Roman"/>
          <w:i/>
          <w:iCs/>
          <w:sz w:val="24"/>
          <w:szCs w:val="24"/>
          <w:rPrChange w:id="110" w:author="Matthew" w:date="2020-10-04T23:09:00Z">
            <w:rPr>
              <w:ins w:id="111" w:author="Matthew" w:date="2020-10-04T23:07:00Z"/>
              <w:rFonts w:ascii="Times New Roman" w:hAnsi="Times New Roman" w:cs="Times New Roman"/>
              <w:i/>
              <w:iCs/>
            </w:rPr>
          </w:rPrChange>
        </w:rPr>
      </w:pPr>
    </w:p>
    <w:p w14:paraId="372249EE" w14:textId="0E877CD4" w:rsidR="005263AB" w:rsidRDefault="005263AB">
      <w:pPr>
        <w:rPr>
          <w:ins w:id="112" w:author="Matthew" w:date="2020-10-04T23:14:00Z"/>
          <w:rFonts w:ascii="Times New Roman" w:hAnsi="Times New Roman" w:cs="Times New Roman"/>
          <w:i/>
          <w:iCs/>
          <w:sz w:val="24"/>
          <w:szCs w:val="24"/>
        </w:rPr>
      </w:pPr>
      <w:ins w:id="113" w:author="Matthew" w:date="2020-10-04T23:07:00Z">
        <w:r w:rsidRPr="00653FDD">
          <w:rPr>
            <w:rFonts w:ascii="Times New Roman" w:hAnsi="Times New Roman" w:cs="Times New Roman"/>
            <w:i/>
            <w:iCs/>
            <w:sz w:val="24"/>
            <w:szCs w:val="24"/>
            <w:rPrChange w:id="114" w:author="Matthew" w:date="2020-10-04T23:09:00Z">
              <w:rPr>
                <w:rFonts w:ascii="Times New Roman" w:hAnsi="Times New Roman" w:cs="Times New Roman"/>
                <w:i/>
                <w:iCs/>
              </w:rPr>
            </w:rPrChange>
          </w:rPr>
          <w:t>Great</w:t>
        </w:r>
      </w:ins>
      <w:ins w:id="115" w:author="Matthew" w:date="2020-10-04T23:09:00Z">
        <w:r w:rsidR="00653FDD" w:rsidRPr="00653FDD">
          <w:rPr>
            <w:rFonts w:ascii="Times New Roman" w:hAnsi="Times New Roman" w:cs="Times New Roman"/>
            <w:i/>
            <w:iCs/>
            <w:sz w:val="24"/>
            <w:szCs w:val="24"/>
            <w:rPrChange w:id="116" w:author="Matthew" w:date="2020-10-04T23:09:00Z">
              <w:rPr>
                <w:rFonts w:ascii="Times New Roman" w:hAnsi="Times New Roman" w:cs="Times New Roman"/>
                <w:i/>
                <w:iCs/>
              </w:rPr>
            </w:rPrChange>
          </w:rPr>
          <w:t xml:space="preserve"> </w:t>
        </w:r>
      </w:ins>
      <w:ins w:id="117" w:author="Matthew" w:date="2020-10-04T23:07:00Z">
        <w:r w:rsidRPr="00653FDD">
          <w:rPr>
            <w:rFonts w:ascii="Times New Roman" w:hAnsi="Times New Roman" w:cs="Times New Roman"/>
            <w:i/>
            <w:iCs/>
            <w:sz w:val="24"/>
            <w:szCs w:val="24"/>
            <w:rPrChange w:id="118" w:author="Matthew" w:date="2020-10-04T23:09:00Z">
              <w:rPr>
                <w:rFonts w:ascii="Times New Roman" w:hAnsi="Times New Roman" w:cs="Times New Roman"/>
                <w:i/>
                <w:iCs/>
              </w:rPr>
            </w:rPrChange>
          </w:rPr>
          <w:t xml:space="preserve">content you have in here. </w:t>
        </w:r>
      </w:ins>
      <w:ins w:id="119" w:author="Matthew" w:date="2020-10-04T23:09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I like how you laid </w:t>
        </w:r>
      </w:ins>
      <w:ins w:id="120" w:author="Matthew" w:date="2020-10-04T23:10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out all the different activities/programs you are eager to participate in</w:t>
        </w:r>
      </w:ins>
      <w:ins w:id="121" w:author="Matthew" w:date="2020-10-04T23:11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without hesitation</w:t>
        </w:r>
      </w:ins>
      <w:ins w:id="122" w:author="Matthew" w:date="2020-10-04T23:12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– a sign </w:t>
        </w:r>
      </w:ins>
      <w:ins w:id="123" w:author="Matthew" w:date="2020-10-04T23:13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of motivation and </w:t>
        </w:r>
      </w:ins>
      <w:ins w:id="124" w:author="Matthew" w:date="2020-10-04T23:14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clear </w:t>
        </w:r>
      </w:ins>
      <w:ins w:id="125" w:author="Matthew" w:date="2020-10-04T23:13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direction</w:t>
        </w:r>
      </w:ins>
      <w:ins w:id="126" w:author="Matthew" w:date="2020-10-04T23:11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127" w:author="Matthew" w:date="2020-10-04T23:13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t</w:t>
        </w:r>
      </w:ins>
      <w:ins w:id="128" w:author="Matthew" w:date="2020-10-04T23:12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he a</w:t>
        </w:r>
      </w:ins>
      <w:ins w:id="129" w:author="Matthew" w:date="2020-10-04T23:11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dmission</w:t>
        </w:r>
      </w:ins>
      <w:ins w:id="130" w:author="Matthew" w:date="2020-10-04T23:12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ins w:id="131" w:author="Matthew" w:date="2020-10-04T23:11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committee </w:t>
        </w:r>
      </w:ins>
      <w:ins w:id="132" w:author="Matthew" w:date="2020-10-04T23:12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>would</w:t>
        </w:r>
      </w:ins>
      <w:ins w:id="133" w:author="Matthew" w:date="2020-10-04T23:13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be glad to see in an applicant.</w:t>
        </w:r>
      </w:ins>
      <w:ins w:id="134" w:author="Matthew" w:date="2020-10-04T23:12:00Z">
        <w:r w:rsidR="00653FDD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14:paraId="7ECC8802" w14:textId="4CE1028C" w:rsidR="00653FDD" w:rsidRDefault="00653FDD">
      <w:pPr>
        <w:rPr>
          <w:ins w:id="135" w:author="Matthew" w:date="2020-10-04T23:14:00Z"/>
          <w:rFonts w:ascii="Times New Roman" w:hAnsi="Times New Roman" w:cs="Times New Roman"/>
          <w:i/>
          <w:iCs/>
          <w:sz w:val="24"/>
          <w:szCs w:val="24"/>
        </w:rPr>
      </w:pPr>
    </w:p>
    <w:p w14:paraId="6F2B9B6F" w14:textId="6F39F0D0" w:rsidR="00653FDD" w:rsidRDefault="00653FDD">
      <w:pPr>
        <w:rPr>
          <w:ins w:id="136" w:author="Matthew" w:date="2020-10-04T23:23:00Z"/>
          <w:rFonts w:ascii="Times New Roman" w:hAnsi="Times New Roman" w:cs="Times New Roman"/>
          <w:i/>
          <w:iCs/>
          <w:sz w:val="24"/>
          <w:szCs w:val="24"/>
        </w:rPr>
      </w:pPr>
      <w:ins w:id="137" w:author="Matthew" w:date="2020-10-04T23:14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With only 250 words to respond, though, </w:t>
        </w:r>
      </w:ins>
      <w:ins w:id="138" w:author="Matthew" w:date="2020-10-04T23:16:00Z">
        <w:r>
          <w:rPr>
            <w:rFonts w:ascii="Times New Roman" w:hAnsi="Times New Roman" w:cs="Times New Roman"/>
            <w:i/>
            <w:iCs/>
            <w:sz w:val="24"/>
            <w:szCs w:val="24"/>
          </w:rPr>
          <w:t>it could be challengi</w:t>
        </w:r>
      </w:ins>
      <w:ins w:id="139" w:author="Matthew" w:date="2020-10-04T23:17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ng to </w:t>
        </w:r>
      </w:ins>
      <w:ins w:id="140" w:author="Matthew" w:date="2020-10-04T23:18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add in the emotional aspect as to why you want to do XYZ at USC, </w:t>
        </w:r>
      </w:ins>
      <w:ins w:id="141" w:author="Matthew" w:date="2020-10-04T23:19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a little something you could </w:t>
        </w:r>
      </w:ins>
      <w:ins w:id="142" w:author="Matthew" w:date="2020-10-04T23:20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>further elaborate on in the pointers I gave above.</w:t>
        </w:r>
      </w:ins>
      <w:ins w:id="143" w:author="Matthew" w:date="2020-10-04T23:21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144" w:author="Matthew" w:date="2020-10-04T23:22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>At any rate, keep up the good work and I hope to see a</w:t>
        </w:r>
      </w:ins>
      <w:ins w:id="145" w:author="Matthew" w:date="2020-10-04T23:23:00Z">
        <w:r w:rsidR="00D95D21">
          <w:rPr>
            <w:rFonts w:ascii="Times New Roman" w:hAnsi="Times New Roman" w:cs="Times New Roman"/>
            <w:i/>
            <w:iCs/>
            <w:sz w:val="24"/>
            <w:szCs w:val="24"/>
          </w:rPr>
          <w:t>n even stronger draft next!</w:t>
        </w:r>
      </w:ins>
    </w:p>
    <w:p w14:paraId="1CD855D9" w14:textId="339D7AE0" w:rsidR="00D95D21" w:rsidRDefault="00D95D21">
      <w:pPr>
        <w:rPr>
          <w:ins w:id="146" w:author="Matthew" w:date="2020-10-04T23:23:00Z"/>
          <w:rFonts w:ascii="Times New Roman" w:hAnsi="Times New Roman" w:cs="Times New Roman"/>
          <w:i/>
          <w:iCs/>
          <w:sz w:val="24"/>
          <w:szCs w:val="24"/>
        </w:rPr>
      </w:pPr>
    </w:p>
    <w:p w14:paraId="3B7FA1DE" w14:textId="4DBC0F3F" w:rsidR="00D95D21" w:rsidRPr="00653FDD" w:rsidRDefault="00D95D21">
      <w:pPr>
        <w:rPr>
          <w:rFonts w:ascii="Times New Roman" w:hAnsi="Times New Roman" w:cs="Times New Roman"/>
          <w:i/>
          <w:iCs/>
          <w:sz w:val="24"/>
          <w:szCs w:val="24"/>
          <w:rPrChange w:id="147" w:author="Matthew" w:date="2020-10-04T23:09:00Z">
            <w:rPr/>
          </w:rPrChange>
        </w:rPr>
      </w:pPr>
      <w:ins w:id="148" w:author="Matthew" w:date="2020-10-04T23:23:00Z">
        <w:r>
          <w:rPr>
            <w:rFonts w:ascii="Times New Roman" w:hAnsi="Times New Roman" w:cs="Times New Roman"/>
            <w:i/>
            <w:iCs/>
            <w:sz w:val="24"/>
            <w:szCs w:val="24"/>
          </w:rPr>
          <w:t>- Matthew</w:t>
        </w:r>
      </w:ins>
    </w:p>
    <w:sectPr w:rsidR="00D95D21" w:rsidRPr="00653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thew" w:date="2020-10-04T22:53:00Z" w:initials="M">
    <w:p w14:paraId="63AC9932" w14:textId="0CB566C6" w:rsidR="001A466E" w:rsidRDefault="001A466E">
      <w:pPr>
        <w:pStyle w:val="CommentText"/>
      </w:pPr>
      <w:r>
        <w:rPr>
          <w:rStyle w:val="CommentReference"/>
        </w:rPr>
        <w:annotationRef/>
      </w:r>
      <w:r>
        <w:t xml:space="preserve">When it comes to a “Why X School” prompt, it can be easy to lose our personal touch as we bomber upon the XYZs of why we want to attend that school. Especially with the very minimal word limit, we </w:t>
      </w:r>
      <w:proofErr w:type="gramStart"/>
      <w:r>
        <w:t>have to</w:t>
      </w:r>
      <w:proofErr w:type="gramEnd"/>
      <w:r>
        <w:t xml:space="preserve"> be smart and precise with our word choice and sentence phrasing.</w:t>
      </w:r>
    </w:p>
  </w:comment>
  <w:comment w:id="1" w:author="Matthew" w:date="2020-10-04T22:57:00Z" w:initials="M">
    <w:p w14:paraId="17627005" w14:textId="2717B156" w:rsidR="001A466E" w:rsidRDefault="001A466E">
      <w:pPr>
        <w:pStyle w:val="CommentText"/>
      </w:pPr>
      <w:r>
        <w:rPr>
          <w:rStyle w:val="CommentReference"/>
        </w:rPr>
        <w:annotationRef/>
      </w:r>
      <w:r>
        <w:t xml:space="preserve">As a </w:t>
      </w:r>
      <w:r w:rsidR="005263AB">
        <w:t xml:space="preserve">reader who haven’t watch the BTS of A Wrinkle in Time, let alone watch the movie itself, I am a bit confused as to how this relate to how you “want to pursue a career in the </w:t>
      </w:r>
      <w:proofErr w:type="spellStart"/>
      <w:r w:rsidR="005263AB">
        <w:t>ent</w:t>
      </w:r>
      <w:proofErr w:type="spellEnd"/>
      <w:r w:rsidR="005263AB">
        <w:t xml:space="preserve"> industry.” Here is the perfect window for you infuse in that “personal touch,” and what you want to do here is bridge that gap with context – which you don’t have to necessarily explain here, you can put it as a concluding sentence to give the closure readers need while nicely tying your piece together.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AC9932" w15:done="0"/>
  <w15:commentEx w15:paraId="17627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D0DA" w16cex:dateUtc="2020-10-04T15:53:00Z"/>
  <w16cex:commentExtensible w16cex:durableId="2324D1D1" w16cex:dateUtc="2020-10-04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AC9932" w16cid:durableId="2324D0DA"/>
  <w16cid:commentId w16cid:paraId="17627005" w16cid:durableId="2324D1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5FFE"/>
    <w:multiLevelType w:val="multilevel"/>
    <w:tmpl w:val="DD8E1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BD"/>
    <w:rsid w:val="001A466E"/>
    <w:rsid w:val="005263AB"/>
    <w:rsid w:val="00653FDD"/>
    <w:rsid w:val="00707E32"/>
    <w:rsid w:val="007479FD"/>
    <w:rsid w:val="0077237A"/>
    <w:rsid w:val="00826B6A"/>
    <w:rsid w:val="008917BD"/>
    <w:rsid w:val="00B52A37"/>
    <w:rsid w:val="00D95D21"/>
    <w:rsid w:val="00F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6534"/>
  <w15:docId w15:val="{9E5195D0-3DC7-4351-9C1D-8D7D5B4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A4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6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A466E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6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2</cp:revision>
  <dcterms:created xsi:type="dcterms:W3CDTF">2020-10-04T14:34:00Z</dcterms:created>
  <dcterms:modified xsi:type="dcterms:W3CDTF">2020-10-04T16:23:00Z</dcterms:modified>
</cp:coreProperties>
</file>