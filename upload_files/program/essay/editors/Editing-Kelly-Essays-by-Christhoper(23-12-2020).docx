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5665D" w14:textId="77777777" w:rsidR="00BA1F92" w:rsidRPr="00BA1F92" w:rsidRDefault="00BA1F92" w:rsidP="00BA1F92">
      <w:pPr>
        <w:ind w:right="180"/>
        <w:rPr>
          <w:rFonts w:ascii="Times New Roman" w:eastAsia="Times New Roman" w:hAnsi="Times New Roman" w:cs="Times New Roman"/>
          <w:lang w:val="en-ID"/>
        </w:rPr>
      </w:pPr>
      <w:r w:rsidRPr="00BA1F92">
        <w:rPr>
          <w:rFonts w:ascii="Times New Roman" w:eastAsia="Times New Roman" w:hAnsi="Times New Roman" w:cs="Times New Roman"/>
          <w:b/>
          <w:bCs/>
          <w:color w:val="CC0000"/>
          <w:shd w:val="clear" w:color="auto" w:fill="FFFFFF"/>
          <w:lang w:val="en-ID"/>
        </w:rPr>
        <w:t xml:space="preserve">Many of us have at least one issue or passion that we care deeply about – a topic on which we would love </w:t>
      </w:r>
      <w:r w:rsidRPr="00BA1F92">
        <w:rPr>
          <w:rFonts w:ascii="Times New Roman" w:eastAsia="Times New Roman" w:hAnsi="Times New Roman" w:cs="Times New Roman"/>
          <w:b/>
          <w:bCs/>
          <w:color w:val="CC0000"/>
          <w:shd w:val="clear" w:color="auto" w:fill="00FF00"/>
          <w:lang w:val="en-ID"/>
        </w:rPr>
        <w:t>to share our opinions and insights</w:t>
      </w:r>
      <w:r w:rsidRPr="00BA1F92">
        <w:rPr>
          <w:rFonts w:ascii="Times New Roman" w:eastAsia="Times New Roman" w:hAnsi="Times New Roman" w:cs="Times New Roman"/>
          <w:b/>
          <w:bCs/>
          <w:color w:val="CC0000"/>
          <w:shd w:val="clear" w:color="auto" w:fill="FFFFFF"/>
          <w:lang w:val="en-ID"/>
        </w:rPr>
        <w:t xml:space="preserve"> i</w:t>
      </w:r>
      <w:r w:rsidRPr="00BA1F92">
        <w:rPr>
          <w:rFonts w:ascii="Times New Roman" w:eastAsia="Times New Roman" w:hAnsi="Times New Roman" w:cs="Times New Roman"/>
          <w:b/>
          <w:bCs/>
          <w:color w:val="CC0000"/>
          <w:shd w:val="clear" w:color="auto" w:fill="FFFF00"/>
          <w:lang w:val="en-ID"/>
        </w:rPr>
        <w:t>n hopes of sparking intense interest and continued conversation.</w:t>
      </w:r>
      <w:r w:rsidRPr="00BA1F92">
        <w:rPr>
          <w:rFonts w:ascii="Times New Roman" w:eastAsia="Times New Roman" w:hAnsi="Times New Roman" w:cs="Times New Roman"/>
          <w:b/>
          <w:bCs/>
          <w:color w:val="CC0000"/>
          <w:shd w:val="clear" w:color="auto" w:fill="FFFFFF"/>
          <w:lang w:val="en-ID"/>
        </w:rPr>
        <w:t xml:space="preserve"> If you had ten minutes and the attention of a million people, what would your talk be about? 250 words</w:t>
      </w:r>
    </w:p>
    <w:p w14:paraId="70F4D4C6" w14:textId="77777777" w:rsidR="00BA1F92" w:rsidRPr="00BA1F92" w:rsidRDefault="00BA1F92" w:rsidP="00BA1F92">
      <w:pPr>
        <w:rPr>
          <w:rFonts w:ascii="Times New Roman" w:eastAsia="Times New Roman" w:hAnsi="Times New Roman" w:cs="Times New Roman"/>
          <w:lang w:val="en-ID"/>
        </w:rPr>
      </w:pPr>
    </w:p>
    <w:p w14:paraId="7B93ABB5" w14:textId="2A427458" w:rsidR="00BA1F92" w:rsidRPr="00BA1F92" w:rsidRDefault="00BA1F92" w:rsidP="00BA1F92">
      <w:pPr>
        <w:spacing w:after="160"/>
        <w:rPr>
          <w:rFonts w:ascii="Times New Roman" w:eastAsia="Times New Roman" w:hAnsi="Times New Roman" w:cs="Times New Roman"/>
          <w:lang w:val="en-ID"/>
        </w:rPr>
      </w:pPr>
      <w:r w:rsidRPr="00BA1F92">
        <w:rPr>
          <w:rFonts w:ascii="Times New Roman" w:eastAsia="Times New Roman" w:hAnsi="Times New Roman" w:cs="Times New Roman"/>
          <w:color w:val="000000"/>
          <w:lang w:val="en-ID"/>
        </w:rPr>
        <w:t xml:space="preserve">It was red, and the car halted to a stop. I was sitting </w:t>
      </w:r>
      <w:ins w:id="0" w:author="Matthew" w:date="2020-12-23T20:02:00Z">
        <w:r w:rsidR="007B5CA5">
          <w:rPr>
            <w:rFonts w:ascii="Times New Roman" w:eastAsia="Times New Roman" w:hAnsi="Times New Roman" w:cs="Times New Roman"/>
            <w:color w:val="000000"/>
            <w:lang w:val="en-ID"/>
          </w:rPr>
          <w:t>o</w:t>
        </w:r>
      </w:ins>
      <w:del w:id="1" w:author="Matthew" w:date="2020-12-23T20:02:00Z">
        <w:r w:rsidRPr="00BA1F92" w:rsidDel="007B5CA5">
          <w:rPr>
            <w:rFonts w:ascii="Times New Roman" w:eastAsia="Times New Roman" w:hAnsi="Times New Roman" w:cs="Times New Roman"/>
            <w:color w:val="000000"/>
            <w:lang w:val="en-ID"/>
          </w:rPr>
          <w:delText>i</w:delText>
        </w:r>
      </w:del>
      <w:r w:rsidRPr="00BA1F92">
        <w:rPr>
          <w:rFonts w:ascii="Times New Roman" w:eastAsia="Times New Roman" w:hAnsi="Times New Roman" w:cs="Times New Roman"/>
          <w:color w:val="000000"/>
          <w:lang w:val="en-ID"/>
        </w:rPr>
        <w:t>n the back seat impatiently, worried of being late for school. Red means it’s time for child beggars to swarm the streets and roam selling toys and drinks or perform music. The contrast between our lives was stark. Growing up in Jakarta means having child beggars and workers on the streets as part of daily scenery. Wherever you pass by the roads, they would wait for the red-light to signal their work for daily bread. There is no school or aid for people like them. </w:t>
      </w:r>
    </w:p>
    <w:p w14:paraId="6B2F41A7" w14:textId="77777777" w:rsidR="00BA1F92" w:rsidRPr="00BA1F92" w:rsidRDefault="00BA1F92" w:rsidP="00BA1F92">
      <w:pPr>
        <w:spacing w:after="160"/>
        <w:rPr>
          <w:rFonts w:ascii="Times New Roman" w:eastAsia="Times New Roman" w:hAnsi="Times New Roman" w:cs="Times New Roman"/>
          <w:lang w:val="en-ID"/>
        </w:rPr>
      </w:pPr>
      <w:r w:rsidRPr="00BA1F92">
        <w:rPr>
          <w:rFonts w:ascii="Times New Roman" w:eastAsia="Times New Roman" w:hAnsi="Times New Roman" w:cs="Times New Roman"/>
          <w:color w:val="000000"/>
          <w:lang w:val="en-ID"/>
        </w:rPr>
        <w:t xml:space="preserve">The reason I believe this matter as critical problem not only for the obvious – child labor or child poverty, but also because it’s something most people can easily turn a blind eye to. Although most are not affected by the issue, I believe it speaks about all of us Jakartans as a society. It represents how we treat the weakest members of our community. Child labor is not only an educational, a welfare, or an economical issue, but also an ethical subject about where our priorities and compassion lie. I realized that I too could have been born into poverty just as likely as a family with privilege. I view those children as family of the same generation, and it pains me to see their living condition by no fault of their own. It is part of my personal goal to see it disappear from </w:t>
      </w:r>
      <w:commentRangeStart w:id="2"/>
      <w:r w:rsidRPr="00BA1F92">
        <w:rPr>
          <w:rFonts w:ascii="Times New Roman" w:eastAsia="Times New Roman" w:hAnsi="Times New Roman" w:cs="Times New Roman"/>
          <w:color w:val="000000"/>
          <w:lang w:val="en-ID"/>
        </w:rPr>
        <w:t>Jakarta when I grow up.</w:t>
      </w:r>
      <w:commentRangeEnd w:id="2"/>
      <w:r>
        <w:rPr>
          <w:rStyle w:val="CommentReference"/>
        </w:rPr>
        <w:commentReference w:id="2"/>
      </w:r>
    </w:p>
    <w:p w14:paraId="0EF68A19" w14:textId="1BCF016E" w:rsidR="00BA1F92" w:rsidRDefault="00BA1F92" w:rsidP="00BA1F92">
      <w:pPr>
        <w:rPr>
          <w:ins w:id="3" w:author="Matthew" w:date="2020-12-23T20:52:00Z"/>
          <w:rFonts w:ascii="Times New Roman" w:eastAsia="Times New Roman" w:hAnsi="Times New Roman" w:cs="Times New Roman"/>
          <w:lang w:val="en-ID"/>
        </w:rPr>
      </w:pPr>
    </w:p>
    <w:p w14:paraId="6F7695CD" w14:textId="335DC632" w:rsidR="009756D5" w:rsidRDefault="009756D5" w:rsidP="00BA1F92">
      <w:pPr>
        <w:rPr>
          <w:ins w:id="4" w:author="Matthew" w:date="2020-12-23T20:52:00Z"/>
          <w:rFonts w:ascii="Times New Roman" w:eastAsia="Times New Roman" w:hAnsi="Times New Roman" w:cs="Times New Roman"/>
          <w:lang w:val="en-ID"/>
        </w:rPr>
      </w:pPr>
    </w:p>
    <w:p w14:paraId="2F893538" w14:textId="3DCB8301" w:rsidR="009756D5" w:rsidRDefault="009756D5" w:rsidP="00BA1F92">
      <w:pPr>
        <w:rPr>
          <w:ins w:id="5" w:author="Matthew" w:date="2020-12-23T20:52:00Z"/>
          <w:rFonts w:ascii="Times New Roman" w:eastAsia="Times New Roman" w:hAnsi="Times New Roman" w:cs="Times New Roman"/>
          <w:lang w:val="en-ID"/>
        </w:rPr>
      </w:pPr>
    </w:p>
    <w:p w14:paraId="436D9927" w14:textId="7C1C447C" w:rsidR="009756D5" w:rsidRDefault="009756D5" w:rsidP="00BA1F92">
      <w:pPr>
        <w:rPr>
          <w:ins w:id="6" w:author="Matthew" w:date="2020-12-23T20:52:00Z"/>
          <w:rFonts w:ascii="Times New Roman" w:eastAsia="Times New Roman" w:hAnsi="Times New Roman" w:cs="Times New Roman"/>
          <w:i/>
          <w:iCs/>
          <w:lang w:val="en-ID"/>
        </w:rPr>
      </w:pPr>
      <w:ins w:id="7" w:author="Matthew" w:date="2020-12-23T20:52:00Z">
        <w:r>
          <w:rPr>
            <w:rFonts w:ascii="Times New Roman" w:eastAsia="Times New Roman" w:hAnsi="Times New Roman" w:cs="Times New Roman"/>
            <w:i/>
            <w:iCs/>
            <w:lang w:val="en-ID"/>
          </w:rPr>
          <w:t>Hi Kelly!</w:t>
        </w:r>
      </w:ins>
    </w:p>
    <w:p w14:paraId="637C432E" w14:textId="312A188C" w:rsidR="009756D5" w:rsidRDefault="009756D5" w:rsidP="00BA1F92">
      <w:pPr>
        <w:rPr>
          <w:ins w:id="8" w:author="Matthew" w:date="2020-12-23T20:52:00Z"/>
          <w:rFonts w:ascii="Times New Roman" w:eastAsia="Times New Roman" w:hAnsi="Times New Roman" w:cs="Times New Roman"/>
          <w:i/>
          <w:iCs/>
          <w:lang w:val="en-ID"/>
        </w:rPr>
      </w:pPr>
    </w:p>
    <w:p w14:paraId="36FC8EB9" w14:textId="12F008C1" w:rsidR="009756D5" w:rsidRDefault="009756D5" w:rsidP="00BA1F92">
      <w:pPr>
        <w:rPr>
          <w:ins w:id="9" w:author="Matthew" w:date="2020-12-23T20:53:00Z"/>
          <w:rFonts w:ascii="Times New Roman" w:eastAsia="Times New Roman" w:hAnsi="Times New Roman" w:cs="Times New Roman"/>
          <w:i/>
          <w:iCs/>
          <w:lang w:val="en-ID"/>
        </w:rPr>
      </w:pPr>
      <w:ins w:id="10" w:author="Matthew" w:date="2020-12-23T20:52:00Z">
        <w:r>
          <w:rPr>
            <w:rFonts w:ascii="Times New Roman" w:eastAsia="Times New Roman" w:hAnsi="Times New Roman" w:cs="Times New Roman"/>
            <w:i/>
            <w:iCs/>
            <w:lang w:val="en-ID"/>
          </w:rPr>
          <w:t>I know time is running out, but I gott</w:t>
        </w:r>
      </w:ins>
      <w:ins w:id="11" w:author="Matthew" w:date="2020-12-23T20:53:00Z">
        <w:r>
          <w:rPr>
            <w:rFonts w:ascii="Times New Roman" w:eastAsia="Times New Roman" w:hAnsi="Times New Roman" w:cs="Times New Roman"/>
            <w:i/>
            <w:iCs/>
            <w:lang w:val="en-ID"/>
          </w:rPr>
          <w:t xml:space="preserve">a say that this essay still has lots of room for improvement. </w:t>
        </w:r>
      </w:ins>
    </w:p>
    <w:p w14:paraId="1D8C97DA" w14:textId="35AA4177" w:rsidR="009756D5" w:rsidRDefault="009756D5" w:rsidP="00BA1F92">
      <w:pPr>
        <w:rPr>
          <w:ins w:id="12" w:author="Matthew" w:date="2020-12-23T20:53:00Z"/>
          <w:rFonts w:ascii="Times New Roman" w:eastAsia="Times New Roman" w:hAnsi="Times New Roman" w:cs="Times New Roman"/>
          <w:i/>
          <w:iCs/>
          <w:lang w:val="en-ID"/>
        </w:rPr>
      </w:pPr>
    </w:p>
    <w:p w14:paraId="5F9E3FB4" w14:textId="317DB748" w:rsidR="009756D5" w:rsidRDefault="009756D5" w:rsidP="00BA1F92">
      <w:pPr>
        <w:rPr>
          <w:ins w:id="13" w:author="Matthew" w:date="2020-12-23T21:03:00Z"/>
          <w:rFonts w:ascii="Times New Roman" w:eastAsia="Times New Roman" w:hAnsi="Times New Roman" w:cs="Times New Roman"/>
          <w:i/>
          <w:iCs/>
          <w:lang w:val="en-ID"/>
        </w:rPr>
      </w:pPr>
      <w:ins w:id="14" w:author="Matthew" w:date="2020-12-23T20:55:00Z">
        <w:r>
          <w:rPr>
            <w:rFonts w:ascii="Times New Roman" w:eastAsia="Times New Roman" w:hAnsi="Times New Roman" w:cs="Times New Roman"/>
            <w:i/>
            <w:iCs/>
            <w:lang w:val="en-ID"/>
          </w:rPr>
          <w:t>A one-liner that I got from reading this is: I see child beggars; my economics</w:t>
        </w:r>
      </w:ins>
      <w:ins w:id="15" w:author="Matthew" w:date="2020-12-23T20:56:00Z">
        <w:r>
          <w:rPr>
            <w:rFonts w:ascii="Times New Roman" w:eastAsia="Times New Roman" w:hAnsi="Times New Roman" w:cs="Times New Roman"/>
            <w:i/>
            <w:iCs/>
            <w:lang w:val="en-ID"/>
          </w:rPr>
          <w:t>/geography class talked about poverty in LEDCs</w:t>
        </w:r>
      </w:ins>
      <w:ins w:id="16" w:author="Matthew" w:date="2020-12-23T20:57:00Z">
        <w:r>
          <w:rPr>
            <w:rFonts w:ascii="Times New Roman" w:eastAsia="Times New Roman" w:hAnsi="Times New Roman" w:cs="Times New Roman"/>
            <w:i/>
            <w:iCs/>
            <w:lang w:val="en-ID"/>
          </w:rPr>
          <w:t xml:space="preserve">; I want to alleviate this. </w:t>
        </w:r>
      </w:ins>
      <w:ins w:id="17" w:author="Matthew" w:date="2020-12-23T20:59:00Z">
        <w:r>
          <w:rPr>
            <w:rFonts w:ascii="Times New Roman" w:eastAsia="Times New Roman" w:hAnsi="Times New Roman" w:cs="Times New Roman"/>
            <w:i/>
            <w:iCs/>
            <w:lang w:val="en-ID"/>
          </w:rPr>
          <w:t>You’re trying</w:t>
        </w:r>
      </w:ins>
      <w:ins w:id="18" w:author="Matthew" w:date="2020-12-23T20:56:00Z">
        <w:r>
          <w:rPr>
            <w:rFonts w:ascii="Times New Roman" w:eastAsia="Times New Roman" w:hAnsi="Times New Roman" w:cs="Times New Roman"/>
            <w:i/>
            <w:iCs/>
            <w:lang w:val="en-ID"/>
          </w:rPr>
          <w:t xml:space="preserve"> </w:t>
        </w:r>
      </w:ins>
      <w:ins w:id="19" w:author="Matthew" w:date="2020-12-23T20:59:00Z">
        <w:r>
          <w:rPr>
            <w:rFonts w:ascii="Times New Roman" w:eastAsia="Times New Roman" w:hAnsi="Times New Roman" w:cs="Times New Roman"/>
            <w:i/>
            <w:iCs/>
            <w:lang w:val="en-ID"/>
          </w:rPr>
          <w:t>to communicate “I don’t wanna take things for granted</w:t>
        </w:r>
      </w:ins>
      <w:ins w:id="20" w:author="Matthew" w:date="2020-12-23T21:00:00Z">
        <w:r>
          <w:rPr>
            <w:rFonts w:ascii="Times New Roman" w:eastAsia="Times New Roman" w:hAnsi="Times New Roman" w:cs="Times New Roman"/>
            <w:i/>
            <w:iCs/>
            <w:lang w:val="en-ID"/>
          </w:rPr>
          <w:t>” – I get that.</w:t>
        </w:r>
      </w:ins>
      <w:ins w:id="21" w:author="Matthew" w:date="2020-12-23T21:01:00Z">
        <w:r>
          <w:rPr>
            <w:rFonts w:ascii="Times New Roman" w:eastAsia="Times New Roman" w:hAnsi="Times New Roman" w:cs="Times New Roman"/>
            <w:i/>
            <w:iCs/>
            <w:lang w:val="en-ID"/>
          </w:rPr>
          <w:t xml:space="preserve"> But your piece over here lacks that personal touch </w:t>
        </w:r>
      </w:ins>
      <w:ins w:id="22" w:author="Matthew" w:date="2020-12-23T21:02:00Z">
        <w:r w:rsidR="00015F62">
          <w:rPr>
            <w:rFonts w:ascii="Times New Roman" w:eastAsia="Times New Roman" w:hAnsi="Times New Roman" w:cs="Times New Roman"/>
            <w:i/>
            <w:iCs/>
            <w:lang w:val="en-ID"/>
          </w:rPr>
          <w:t>to be able to unlock</w:t>
        </w:r>
      </w:ins>
      <w:ins w:id="23" w:author="Matthew" w:date="2020-12-23T21:03:00Z">
        <w:r w:rsidR="00015F62">
          <w:rPr>
            <w:rFonts w:ascii="Times New Roman" w:eastAsia="Times New Roman" w:hAnsi="Times New Roman" w:cs="Times New Roman"/>
            <w:i/>
            <w:iCs/>
            <w:lang w:val="en-ID"/>
          </w:rPr>
          <w:t xml:space="preserve"> the hearts of a million people. </w:t>
        </w:r>
      </w:ins>
    </w:p>
    <w:p w14:paraId="3EED0E10" w14:textId="27414B8A" w:rsidR="00015F62" w:rsidRDefault="00015F62" w:rsidP="00BA1F92">
      <w:pPr>
        <w:rPr>
          <w:ins w:id="24" w:author="Matthew" w:date="2020-12-23T21:03:00Z"/>
          <w:rFonts w:ascii="Times New Roman" w:eastAsia="Times New Roman" w:hAnsi="Times New Roman" w:cs="Times New Roman"/>
          <w:i/>
          <w:iCs/>
          <w:lang w:val="en-ID"/>
        </w:rPr>
      </w:pPr>
    </w:p>
    <w:p w14:paraId="0EFBAACD" w14:textId="6FFE7FC3" w:rsidR="00015F62" w:rsidRDefault="00015F62" w:rsidP="00BA1F92">
      <w:pPr>
        <w:rPr>
          <w:ins w:id="25" w:author="Matthew" w:date="2020-12-23T21:09:00Z"/>
          <w:rFonts w:ascii="Times New Roman" w:eastAsia="Times New Roman" w:hAnsi="Times New Roman" w:cs="Times New Roman"/>
          <w:i/>
          <w:iCs/>
          <w:lang w:val="en-ID"/>
        </w:rPr>
      </w:pPr>
      <w:ins w:id="26" w:author="Matthew" w:date="2020-12-23T21:03:00Z">
        <w:r>
          <w:rPr>
            <w:rFonts w:ascii="Times New Roman" w:eastAsia="Times New Roman" w:hAnsi="Times New Roman" w:cs="Times New Roman"/>
            <w:i/>
            <w:iCs/>
            <w:lang w:val="en-ID"/>
          </w:rPr>
          <w:t xml:space="preserve">Imagine being an Instagram influencer with 1M followers </w:t>
        </w:r>
      </w:ins>
      <w:ins w:id="27" w:author="Matthew" w:date="2020-12-23T21:04:00Z">
        <w:r>
          <w:rPr>
            <w:rFonts w:ascii="Times New Roman" w:eastAsia="Times New Roman" w:hAnsi="Times New Roman" w:cs="Times New Roman"/>
            <w:i/>
            <w:iCs/>
            <w:lang w:val="en-ID"/>
          </w:rPr>
          <w:t xml:space="preserve">with a story pipeline to </w:t>
        </w:r>
      </w:ins>
      <w:ins w:id="28" w:author="Matthew" w:date="2020-12-23T21:12:00Z">
        <w:r w:rsidR="006865C9">
          <w:rPr>
            <w:rFonts w:ascii="Times New Roman" w:eastAsia="Times New Roman" w:hAnsi="Times New Roman" w:cs="Times New Roman"/>
            <w:i/>
            <w:iCs/>
            <w:lang w:val="en-ID"/>
          </w:rPr>
          <w:t>fundrai</w:t>
        </w:r>
      </w:ins>
      <w:ins w:id="29" w:author="Matthew" w:date="2020-12-23T21:13:00Z">
        <w:r w:rsidR="006865C9">
          <w:rPr>
            <w:rFonts w:ascii="Times New Roman" w:eastAsia="Times New Roman" w:hAnsi="Times New Roman" w:cs="Times New Roman"/>
            <w:i/>
            <w:iCs/>
            <w:lang w:val="en-ID"/>
          </w:rPr>
          <w:t>se</w:t>
        </w:r>
      </w:ins>
      <w:ins w:id="30" w:author="Matthew" w:date="2020-12-23T21:04:00Z">
        <w:r>
          <w:rPr>
            <w:rFonts w:ascii="Times New Roman" w:eastAsia="Times New Roman" w:hAnsi="Times New Roman" w:cs="Times New Roman"/>
            <w:i/>
            <w:iCs/>
            <w:lang w:val="en-ID"/>
          </w:rPr>
          <w:t xml:space="preserve"> </w:t>
        </w:r>
      </w:ins>
      <w:ins w:id="31" w:author="Matthew" w:date="2020-12-23T21:05:00Z">
        <w:r>
          <w:rPr>
            <w:rFonts w:ascii="Times New Roman" w:eastAsia="Times New Roman" w:hAnsi="Times New Roman" w:cs="Times New Roman"/>
            <w:i/>
            <w:iCs/>
            <w:lang w:val="en-ID"/>
          </w:rPr>
          <w:t xml:space="preserve">for child labor/ harsh working conditions/ </w:t>
        </w:r>
      </w:ins>
      <w:ins w:id="32" w:author="Matthew" w:date="2020-12-23T21:06:00Z">
        <w:r>
          <w:rPr>
            <w:rFonts w:ascii="Times New Roman" w:eastAsia="Times New Roman" w:hAnsi="Times New Roman" w:cs="Times New Roman"/>
            <w:i/>
            <w:iCs/>
            <w:lang w:val="en-ID"/>
          </w:rPr>
          <w:t xml:space="preserve">income inequality. How would you do that? Think as creatively as possible, dig up </w:t>
        </w:r>
      </w:ins>
      <w:ins w:id="33" w:author="Matthew" w:date="2020-12-23T21:07:00Z">
        <w:r>
          <w:rPr>
            <w:rFonts w:ascii="Times New Roman" w:eastAsia="Times New Roman" w:hAnsi="Times New Roman" w:cs="Times New Roman"/>
            <w:i/>
            <w:iCs/>
            <w:lang w:val="en-ID"/>
          </w:rPr>
          <w:t>any personal encounters you’ve had with one of these impacted people and to top it off</w:t>
        </w:r>
      </w:ins>
      <w:ins w:id="34" w:author="Matthew" w:date="2020-12-23T21:08:00Z">
        <w:r>
          <w:rPr>
            <w:rFonts w:ascii="Times New Roman" w:eastAsia="Times New Roman" w:hAnsi="Times New Roman" w:cs="Times New Roman"/>
            <w:i/>
            <w:iCs/>
            <w:lang w:val="en-ID"/>
          </w:rPr>
          <w:t xml:space="preserve"> – give us some mind-boggling statistics.</w:t>
        </w:r>
      </w:ins>
    </w:p>
    <w:p w14:paraId="2C5B1B10" w14:textId="3E29F746" w:rsidR="00015F62" w:rsidRDefault="00015F62" w:rsidP="00BA1F92">
      <w:pPr>
        <w:rPr>
          <w:ins w:id="35" w:author="Matthew" w:date="2020-12-23T21:09:00Z"/>
          <w:rFonts w:ascii="Times New Roman" w:eastAsia="Times New Roman" w:hAnsi="Times New Roman" w:cs="Times New Roman"/>
          <w:i/>
          <w:iCs/>
          <w:lang w:val="en-ID"/>
        </w:rPr>
      </w:pPr>
    </w:p>
    <w:p w14:paraId="6B0016B0" w14:textId="59B058B6" w:rsidR="00015F62" w:rsidRDefault="00015F62" w:rsidP="00BA1F92">
      <w:pPr>
        <w:rPr>
          <w:ins w:id="36" w:author="Matthew" w:date="2020-12-23T21:13:00Z"/>
          <w:rFonts w:ascii="Times New Roman" w:eastAsia="Times New Roman" w:hAnsi="Times New Roman" w:cs="Times New Roman"/>
          <w:i/>
          <w:iCs/>
          <w:lang w:val="en-ID"/>
        </w:rPr>
      </w:pPr>
      <w:ins w:id="37" w:author="Matthew" w:date="2020-12-23T21:09:00Z">
        <w:r>
          <w:rPr>
            <w:rFonts w:ascii="Times New Roman" w:eastAsia="Times New Roman" w:hAnsi="Times New Roman" w:cs="Times New Roman"/>
            <w:i/>
            <w:iCs/>
            <w:lang w:val="en-ID"/>
          </w:rPr>
          <w:t xml:space="preserve">Remember: you want to spark an </w:t>
        </w:r>
        <w:r>
          <w:rPr>
            <w:rFonts w:ascii="Times New Roman" w:eastAsia="Times New Roman" w:hAnsi="Times New Roman" w:cs="Times New Roman"/>
            <w:b/>
            <w:bCs/>
            <w:i/>
            <w:iCs/>
            <w:lang w:val="en-ID"/>
          </w:rPr>
          <w:t>intense</w:t>
        </w:r>
        <w:r>
          <w:rPr>
            <w:rFonts w:ascii="Times New Roman" w:eastAsia="Times New Roman" w:hAnsi="Times New Roman" w:cs="Times New Roman"/>
            <w:i/>
            <w:iCs/>
            <w:lang w:val="en-ID"/>
          </w:rPr>
          <w:t xml:space="preserve"> interest </w:t>
        </w:r>
      </w:ins>
      <w:ins w:id="38" w:author="Matthew" w:date="2020-12-23T21:10:00Z">
        <w:r>
          <w:rPr>
            <w:rFonts w:ascii="Times New Roman" w:eastAsia="Times New Roman" w:hAnsi="Times New Roman" w:cs="Times New Roman"/>
            <w:i/>
            <w:iCs/>
            <w:lang w:val="en-ID"/>
          </w:rPr>
          <w:t xml:space="preserve">on your audience whose attention span is about 5 seconds before they will tap </w:t>
        </w:r>
      </w:ins>
      <w:ins w:id="39" w:author="Matthew" w:date="2020-12-23T21:11:00Z">
        <w:r>
          <w:rPr>
            <w:rFonts w:ascii="Times New Roman" w:eastAsia="Times New Roman" w:hAnsi="Times New Roman" w:cs="Times New Roman"/>
            <w:i/>
            <w:iCs/>
            <w:lang w:val="en-ID"/>
          </w:rPr>
          <w:t xml:space="preserve">onto the next story. So be sure to make a hook in the beginning, touch their hearts with your personal story in the middle and end </w:t>
        </w:r>
      </w:ins>
      <w:ins w:id="40" w:author="Matthew" w:date="2020-12-23T21:12:00Z">
        <w:r>
          <w:rPr>
            <w:rFonts w:ascii="Times New Roman" w:eastAsia="Times New Roman" w:hAnsi="Times New Roman" w:cs="Times New Roman"/>
            <w:i/>
            <w:iCs/>
            <w:lang w:val="en-ID"/>
          </w:rPr>
          <w:t xml:space="preserve">with a powerful </w:t>
        </w:r>
        <w:r w:rsidR="006865C9">
          <w:rPr>
            <w:rFonts w:ascii="Times New Roman" w:eastAsia="Times New Roman" w:hAnsi="Times New Roman" w:cs="Times New Roman"/>
            <w:i/>
            <w:iCs/>
            <w:lang w:val="en-ID"/>
          </w:rPr>
          <w:t>statement that will make people immediately want to donate to the cause of the fund.</w:t>
        </w:r>
      </w:ins>
    </w:p>
    <w:p w14:paraId="5D482F55" w14:textId="354CBB54" w:rsidR="006865C9" w:rsidRDefault="006865C9" w:rsidP="00BA1F92">
      <w:pPr>
        <w:rPr>
          <w:ins w:id="41" w:author="Matthew" w:date="2020-12-23T21:13:00Z"/>
          <w:rFonts w:ascii="Times New Roman" w:eastAsia="Times New Roman" w:hAnsi="Times New Roman" w:cs="Times New Roman"/>
          <w:i/>
          <w:iCs/>
          <w:lang w:val="en-ID"/>
        </w:rPr>
      </w:pPr>
    </w:p>
    <w:p w14:paraId="5BBB4B1F" w14:textId="239CE630" w:rsidR="006865C9" w:rsidRDefault="006865C9" w:rsidP="00BA1F92">
      <w:pPr>
        <w:rPr>
          <w:ins w:id="42" w:author="Matthew" w:date="2020-12-23T21:13:00Z"/>
          <w:rFonts w:ascii="Times New Roman" w:eastAsia="Times New Roman" w:hAnsi="Times New Roman" w:cs="Times New Roman"/>
          <w:i/>
          <w:iCs/>
          <w:lang w:val="en-ID"/>
        </w:rPr>
      </w:pPr>
      <w:ins w:id="43" w:author="Matthew" w:date="2020-12-23T21:13:00Z">
        <w:r>
          <w:rPr>
            <w:rFonts w:ascii="Times New Roman" w:eastAsia="Times New Roman" w:hAnsi="Times New Roman" w:cs="Times New Roman"/>
            <w:i/>
            <w:iCs/>
            <w:lang w:val="en-ID"/>
          </w:rPr>
          <w:t>You can do it!</w:t>
        </w:r>
      </w:ins>
    </w:p>
    <w:p w14:paraId="55377C6E" w14:textId="4CAD5C41" w:rsidR="006865C9" w:rsidRDefault="006865C9" w:rsidP="00BA1F92">
      <w:pPr>
        <w:rPr>
          <w:ins w:id="44" w:author="Matthew" w:date="2020-12-23T21:13:00Z"/>
          <w:rFonts w:ascii="Times New Roman" w:eastAsia="Times New Roman" w:hAnsi="Times New Roman" w:cs="Times New Roman"/>
          <w:i/>
          <w:iCs/>
          <w:lang w:val="en-ID"/>
        </w:rPr>
      </w:pPr>
    </w:p>
    <w:p w14:paraId="31B910B7" w14:textId="07CCAF90" w:rsidR="006865C9" w:rsidRPr="00015F62" w:rsidRDefault="006865C9" w:rsidP="00BA1F92">
      <w:pPr>
        <w:rPr>
          <w:rFonts w:ascii="Times New Roman" w:eastAsia="Times New Roman" w:hAnsi="Times New Roman" w:cs="Times New Roman"/>
          <w:i/>
          <w:iCs/>
          <w:lang w:val="en-ID"/>
          <w:rPrChange w:id="45" w:author="Matthew" w:date="2020-12-23T21:09:00Z">
            <w:rPr>
              <w:rFonts w:ascii="Times New Roman" w:eastAsia="Times New Roman" w:hAnsi="Times New Roman" w:cs="Times New Roman"/>
              <w:lang w:val="en-ID"/>
            </w:rPr>
          </w:rPrChange>
        </w:rPr>
      </w:pPr>
      <w:ins w:id="46" w:author="Matthew" w:date="2020-12-23T21:13:00Z">
        <w:r>
          <w:rPr>
            <w:rFonts w:ascii="Times New Roman" w:eastAsia="Times New Roman" w:hAnsi="Times New Roman" w:cs="Times New Roman"/>
            <w:i/>
            <w:iCs/>
            <w:lang w:val="en-ID"/>
          </w:rPr>
          <w:t>- Matthew</w:t>
        </w:r>
      </w:ins>
    </w:p>
    <w:p w14:paraId="231CA040" w14:textId="77777777" w:rsidR="00FE56C1" w:rsidRPr="009756D5" w:rsidRDefault="006865C9">
      <w:pPr>
        <w:rPr>
          <w:lang w:val="en-ID"/>
          <w:rPrChange w:id="47" w:author="Matthew" w:date="2020-12-23T21:01:00Z">
            <w:rPr/>
          </w:rPrChange>
        </w:rPr>
      </w:pPr>
    </w:p>
    <w:sectPr w:rsidR="00FE56C1" w:rsidRPr="009756D5" w:rsidSect="000E7BE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Devi Kasih" w:date="2020-12-20T21:33:00Z" w:initials="DK">
    <w:p w14:paraId="16BDC37E" w14:textId="62EEC781" w:rsidR="00BA1F92" w:rsidRDefault="00BA1F92">
      <w:pPr>
        <w:pStyle w:val="CommentText"/>
      </w:pPr>
      <w:r>
        <w:rPr>
          <w:rStyle w:val="CommentReference"/>
        </w:rPr>
        <w:annotationRef/>
      </w:r>
      <w:r>
        <w:t>Do we need to broaden the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BDC3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A41B0" w16cex:dateUtc="2020-12-20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BDC37E" w16cid:durableId="238A41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w15:presenceInfo w15:providerId="None" w15:userId="Matthew"/>
  </w15:person>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F92"/>
    <w:rsid w:val="00015F62"/>
    <w:rsid w:val="000E7BE2"/>
    <w:rsid w:val="001564FA"/>
    <w:rsid w:val="006865C9"/>
    <w:rsid w:val="006B23A6"/>
    <w:rsid w:val="007B5CA5"/>
    <w:rsid w:val="00935A1E"/>
    <w:rsid w:val="009756D5"/>
    <w:rsid w:val="00A101AB"/>
    <w:rsid w:val="00B84682"/>
    <w:rsid w:val="00BA1F9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0DF54"/>
  <w15:chartTrackingRefBased/>
  <w15:docId w15:val="{5CE2E66B-9FD9-E04D-8ADF-B0D3B42C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1F92"/>
    <w:pPr>
      <w:spacing w:before="100" w:beforeAutospacing="1" w:after="100" w:afterAutospacing="1"/>
    </w:pPr>
    <w:rPr>
      <w:rFonts w:ascii="Times New Roman" w:eastAsia="Times New Roman" w:hAnsi="Times New Roman" w:cs="Times New Roman"/>
      <w:lang w:val="en-ID"/>
    </w:rPr>
  </w:style>
  <w:style w:type="character" w:styleId="CommentReference">
    <w:name w:val="annotation reference"/>
    <w:basedOn w:val="DefaultParagraphFont"/>
    <w:uiPriority w:val="99"/>
    <w:semiHidden/>
    <w:unhideWhenUsed/>
    <w:rsid w:val="00BA1F92"/>
    <w:rPr>
      <w:sz w:val="16"/>
      <w:szCs w:val="16"/>
    </w:rPr>
  </w:style>
  <w:style w:type="paragraph" w:styleId="CommentText">
    <w:name w:val="annotation text"/>
    <w:basedOn w:val="Normal"/>
    <w:link w:val="CommentTextChar"/>
    <w:uiPriority w:val="99"/>
    <w:semiHidden/>
    <w:unhideWhenUsed/>
    <w:rsid w:val="00BA1F92"/>
    <w:rPr>
      <w:sz w:val="20"/>
      <w:szCs w:val="20"/>
    </w:rPr>
  </w:style>
  <w:style w:type="character" w:customStyle="1" w:styleId="CommentTextChar">
    <w:name w:val="Comment Text Char"/>
    <w:basedOn w:val="DefaultParagraphFont"/>
    <w:link w:val="CommentText"/>
    <w:uiPriority w:val="99"/>
    <w:semiHidden/>
    <w:rsid w:val="00BA1F92"/>
    <w:rPr>
      <w:sz w:val="20"/>
      <w:szCs w:val="20"/>
      <w:lang w:val="en-US"/>
    </w:rPr>
  </w:style>
  <w:style w:type="paragraph" w:styleId="CommentSubject">
    <w:name w:val="annotation subject"/>
    <w:basedOn w:val="CommentText"/>
    <w:next w:val="CommentText"/>
    <w:link w:val="CommentSubjectChar"/>
    <w:uiPriority w:val="99"/>
    <w:semiHidden/>
    <w:unhideWhenUsed/>
    <w:rsid w:val="00BA1F92"/>
    <w:rPr>
      <w:b/>
      <w:bCs/>
    </w:rPr>
  </w:style>
  <w:style w:type="character" w:customStyle="1" w:styleId="CommentSubjectChar">
    <w:name w:val="Comment Subject Char"/>
    <w:basedOn w:val="CommentTextChar"/>
    <w:link w:val="CommentSubject"/>
    <w:uiPriority w:val="99"/>
    <w:semiHidden/>
    <w:rsid w:val="00BA1F92"/>
    <w:rPr>
      <w:b/>
      <w:bCs/>
      <w:sz w:val="20"/>
      <w:szCs w:val="20"/>
      <w:lang w:val="en-US"/>
    </w:rPr>
  </w:style>
  <w:style w:type="paragraph" w:styleId="BalloonText">
    <w:name w:val="Balloon Text"/>
    <w:basedOn w:val="Normal"/>
    <w:link w:val="BalloonTextChar"/>
    <w:uiPriority w:val="99"/>
    <w:semiHidden/>
    <w:unhideWhenUsed/>
    <w:rsid w:val="00BA1F92"/>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A1F92"/>
    <w:rPr>
      <w:rFonts w:ascii="Times New Roman" w:hAnsi="Times New Roman"/>
      <w:sz w:val="18"/>
      <w:szCs w:val="18"/>
      <w:lang w:val="en-US"/>
    </w:rPr>
  </w:style>
  <w:style w:type="paragraph" w:styleId="ListParagraph">
    <w:name w:val="List Paragraph"/>
    <w:basedOn w:val="Normal"/>
    <w:uiPriority w:val="34"/>
    <w:qFormat/>
    <w:rsid w:val="00686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4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Matthew</cp:lastModifiedBy>
  <cp:revision>2</cp:revision>
  <dcterms:created xsi:type="dcterms:W3CDTF">2020-12-20T14:33:00Z</dcterms:created>
  <dcterms:modified xsi:type="dcterms:W3CDTF">2020-12-23T13:13:00Z</dcterms:modified>
</cp:coreProperties>
</file>