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3404D" w14:textId="77777777" w:rsidR="000E3C0D" w:rsidRPr="000E3C0D" w:rsidRDefault="000E3C0D" w:rsidP="000E3C0D">
      <w:pPr>
        <w:spacing w:before="240" w:after="240"/>
        <w:rPr>
          <w:rFonts w:ascii="Times New Roman" w:eastAsia="Times New Roman" w:hAnsi="Times New Roman" w:cs="Times New Roman"/>
          <w:lang w:val="en-ID"/>
        </w:rPr>
      </w:pPr>
      <w:r w:rsidRPr="000E3C0D">
        <w:rPr>
          <w:rFonts w:ascii="Calibri" w:eastAsia="Times New Roman" w:hAnsi="Calibri" w:cs="Times New Roman"/>
          <w:b/>
          <w:bCs/>
          <w:color w:val="000000"/>
          <w:shd w:val="clear" w:color="auto" w:fill="FAFAFA"/>
          <w:lang w:val="en-ID"/>
        </w:rPr>
        <w:t>8. Beyond what has already been shared in your application, what do you believe makes you stand out as a strong candidate for admissions to the University of California? (350 words) </w:t>
      </w:r>
    </w:p>
    <w:p w14:paraId="7B36B4D1" w14:textId="0351C850" w:rsidR="000E3C0D" w:rsidRPr="000E3C0D" w:rsidRDefault="000E3C0D" w:rsidP="000E3C0D">
      <w:pPr>
        <w:spacing w:before="240" w:after="240"/>
        <w:rPr>
          <w:rFonts w:ascii="Times New Roman" w:eastAsia="Times New Roman" w:hAnsi="Times New Roman" w:cs="Times New Roman"/>
          <w:lang w:val="en-ID"/>
        </w:rPr>
      </w:pPr>
      <w:del w:id="0" w:author="Chiara Situmorang" w:date="2021-11-27T20:28:00Z">
        <w:r w:rsidRPr="000E3C0D" w:rsidDel="006321D4">
          <w:rPr>
            <w:rFonts w:ascii="Calibri" w:eastAsia="Times New Roman" w:hAnsi="Calibri" w:cs="Times New Roman"/>
            <w:color w:val="000000"/>
            <w:shd w:val="clear" w:color="auto" w:fill="FFFFFF"/>
            <w:lang w:val="en-ID"/>
          </w:rPr>
          <w:delText xml:space="preserve">As </w:delText>
        </w:r>
      </w:del>
      <w:ins w:id="1" w:author="Chiara Situmorang" w:date="2021-11-27T20:28:00Z">
        <w:r w:rsidR="006321D4">
          <w:rPr>
            <w:rFonts w:ascii="Calibri" w:eastAsia="Times New Roman" w:hAnsi="Calibri" w:cs="Times New Roman"/>
            <w:color w:val="000000"/>
            <w:shd w:val="clear" w:color="auto" w:fill="FFFFFF"/>
            <w:lang w:val="en-ID"/>
          </w:rPr>
          <w:t>When</w:t>
        </w:r>
        <w:r w:rsidR="006321D4" w:rsidRPr="000E3C0D">
          <w:rPr>
            <w:rFonts w:ascii="Calibri" w:eastAsia="Times New Roman" w:hAnsi="Calibri" w:cs="Times New Roman"/>
            <w:color w:val="000000"/>
            <w:shd w:val="clear" w:color="auto" w:fill="FFFFFF"/>
            <w:lang w:val="en-ID"/>
          </w:rPr>
          <w:t xml:space="preserve"> </w:t>
        </w:r>
      </w:ins>
      <w:r w:rsidRPr="000E3C0D">
        <w:rPr>
          <w:rFonts w:ascii="Calibri" w:eastAsia="Times New Roman" w:hAnsi="Calibri" w:cs="Times New Roman"/>
          <w:color w:val="000000"/>
          <w:shd w:val="clear" w:color="auto" w:fill="FFFFFF"/>
          <w:lang w:val="en-ID"/>
        </w:rPr>
        <w:t>I finished my junior year of high school, I had to make a difficult decision. My sister, Kelly, had just got</w:t>
      </w:r>
      <w:ins w:id="2" w:author="Chiara Situmorang" w:date="2021-11-28T15:46:00Z">
        <w:r w:rsidR="00393B80">
          <w:rPr>
            <w:rFonts w:ascii="Calibri" w:eastAsia="Times New Roman" w:hAnsi="Calibri" w:cs="Times New Roman"/>
            <w:color w:val="000000"/>
            <w:shd w:val="clear" w:color="auto" w:fill="FFFFFF"/>
            <w:lang w:val="en-ID"/>
          </w:rPr>
          <w:t>ten</w:t>
        </w:r>
      </w:ins>
      <w:r w:rsidRPr="000E3C0D">
        <w:rPr>
          <w:rFonts w:ascii="Calibri" w:eastAsia="Times New Roman" w:hAnsi="Calibri" w:cs="Times New Roman"/>
          <w:color w:val="000000"/>
          <w:shd w:val="clear" w:color="auto" w:fill="FFFFFF"/>
          <w:lang w:val="en-ID"/>
        </w:rPr>
        <w:t xml:space="preserve"> accepted to NYU. While we were all excited about the news, we were also concerned about the Asian hate that had exponentially risen since the pandemic, s</w:t>
      </w:r>
      <w:ins w:id="3" w:author="Chiara Situmorang" w:date="2021-11-27T20:29:00Z">
        <w:r w:rsidR="006321D4">
          <w:rPr>
            <w:rFonts w:ascii="Calibri" w:eastAsia="Times New Roman" w:hAnsi="Calibri" w:cs="Times New Roman"/>
            <w:color w:val="000000"/>
            <w:shd w:val="clear" w:color="auto" w:fill="FFFFFF"/>
            <w:lang w:val="en-ID"/>
          </w:rPr>
          <w:t>o m</w:t>
        </w:r>
      </w:ins>
      <w:r w:rsidRPr="000E3C0D">
        <w:rPr>
          <w:rFonts w:ascii="Calibri" w:eastAsia="Times New Roman" w:hAnsi="Calibri" w:cs="Times New Roman"/>
          <w:color w:val="000000"/>
          <w:shd w:val="clear" w:color="auto" w:fill="FFFFFF"/>
          <w:lang w:val="en-ID"/>
        </w:rPr>
        <w:t xml:space="preserve">uch that Kelly contemplated gapping. </w:t>
      </w:r>
      <w:commentRangeStart w:id="4"/>
      <w:r w:rsidRPr="000E3C0D">
        <w:rPr>
          <w:rFonts w:ascii="Calibri" w:eastAsia="Times New Roman" w:hAnsi="Calibri" w:cs="Times New Roman"/>
          <w:color w:val="000000"/>
          <w:shd w:val="clear" w:color="auto" w:fill="FFFFFF"/>
          <w:lang w:val="en-ID"/>
        </w:rPr>
        <w:t>Being a younger sister who has seen how much my elder sister had dreamed of attending the school, I felt the responsibility to go with her and reassure everyone it will be alright. But I was faced with my own dilemma.</w:t>
      </w:r>
      <w:commentRangeEnd w:id="4"/>
      <w:r w:rsidR="006321D4">
        <w:rPr>
          <w:rStyle w:val="CommentReference"/>
        </w:rPr>
        <w:commentReference w:id="4"/>
      </w:r>
    </w:p>
    <w:p w14:paraId="7CC3B6E0" w14:textId="6EAD3381" w:rsidR="000E3C0D" w:rsidRPr="000E3C0D" w:rsidRDefault="000E3C0D" w:rsidP="000E3C0D">
      <w:pPr>
        <w:spacing w:before="240" w:after="240"/>
        <w:rPr>
          <w:rFonts w:ascii="Times New Roman" w:eastAsia="Times New Roman" w:hAnsi="Times New Roman" w:cs="Times New Roman"/>
          <w:lang w:val="en-ID"/>
        </w:rPr>
      </w:pPr>
      <w:r w:rsidRPr="000E3C0D">
        <w:rPr>
          <w:rFonts w:ascii="Calibri" w:eastAsia="Times New Roman" w:hAnsi="Calibri" w:cs="Times New Roman"/>
          <w:color w:val="000000"/>
          <w:lang w:val="en-ID"/>
        </w:rPr>
        <w:t>In my last two years in high school, I was beginning to make a difference in my community</w:t>
      </w:r>
      <w:del w:id="5" w:author="Chiara Situmorang" w:date="2021-11-28T15:47:00Z">
        <w:r w:rsidRPr="000E3C0D" w:rsidDel="00393B80">
          <w:rPr>
            <w:rFonts w:ascii="Calibri" w:eastAsia="Times New Roman" w:hAnsi="Calibri" w:cs="Times New Roman"/>
            <w:color w:val="000000"/>
            <w:lang w:val="en-ID"/>
          </w:rPr>
          <w:delText>–</w:delText>
        </w:r>
      </w:del>
      <w:ins w:id="6" w:author="Chiara Situmorang" w:date="2021-11-28T15:47:00Z">
        <w:r w:rsidR="00393B80">
          <w:rPr>
            <w:rFonts w:ascii="Calibri" w:eastAsia="Times New Roman" w:hAnsi="Calibri" w:cs="Times New Roman"/>
            <w:color w:val="000000"/>
            <w:lang w:val="en-ID"/>
          </w:rPr>
          <w:t>—</w:t>
        </w:r>
      </w:ins>
      <w:del w:id="7" w:author="Chiara Situmorang" w:date="2021-11-28T15:47:00Z">
        <w:r w:rsidRPr="000E3C0D" w:rsidDel="00393B80">
          <w:rPr>
            <w:rFonts w:ascii="Calibri" w:eastAsia="Times New Roman" w:hAnsi="Calibri" w:cs="Times New Roman"/>
            <w:color w:val="000000"/>
            <w:lang w:val="en-ID"/>
          </w:rPr>
          <w:delText xml:space="preserve"> </w:delText>
        </w:r>
      </w:del>
      <w:r w:rsidRPr="000E3C0D">
        <w:rPr>
          <w:rFonts w:ascii="Calibri" w:eastAsia="Times New Roman" w:hAnsi="Calibri" w:cs="Times New Roman"/>
          <w:color w:val="000000"/>
          <w:lang w:val="en-ID"/>
        </w:rPr>
        <w:t xml:space="preserve">I was fundraising to help disadvantaged kids get the education and vaccines they need. </w:t>
      </w:r>
      <w:commentRangeStart w:id="8"/>
      <w:r w:rsidRPr="000E3C0D">
        <w:rPr>
          <w:rFonts w:ascii="Calibri" w:eastAsia="Times New Roman" w:hAnsi="Calibri" w:cs="Times New Roman"/>
          <w:color w:val="000000"/>
          <w:lang w:val="en-ID"/>
        </w:rPr>
        <w:t>My friends needed me</w:t>
      </w:r>
      <w:ins w:id="9" w:author="Chiara Situmorang" w:date="2021-11-28T15:48:00Z">
        <w:r w:rsidR="00393B80">
          <w:rPr>
            <w:rFonts w:ascii="Calibri" w:eastAsia="Times New Roman" w:hAnsi="Calibri" w:cs="Times New Roman"/>
            <w:color w:val="000000"/>
            <w:lang w:val="en-ID"/>
          </w:rPr>
          <w:t>—</w:t>
        </w:r>
      </w:ins>
      <w:del w:id="10" w:author="Chiara Situmorang" w:date="2021-11-28T15:48:00Z">
        <w:r w:rsidRPr="000E3C0D" w:rsidDel="00393B80">
          <w:rPr>
            <w:rFonts w:ascii="Calibri" w:eastAsia="Times New Roman" w:hAnsi="Calibri" w:cs="Times New Roman"/>
            <w:color w:val="000000"/>
            <w:lang w:val="en-ID"/>
          </w:rPr>
          <w:delText xml:space="preserve">– </w:delText>
        </w:r>
      </w:del>
      <w:r w:rsidRPr="000E3C0D">
        <w:rPr>
          <w:rFonts w:ascii="Calibri" w:eastAsia="Times New Roman" w:hAnsi="Calibri" w:cs="Times New Roman"/>
          <w:color w:val="000000"/>
          <w:lang w:val="en-ID"/>
        </w:rPr>
        <w:t>I was their rock during times of need, and they would come to me for suggestions.</w:t>
      </w:r>
      <w:commentRangeEnd w:id="8"/>
      <w:r w:rsidR="006321D4">
        <w:rPr>
          <w:rStyle w:val="CommentReference"/>
        </w:rPr>
        <w:commentReference w:id="8"/>
      </w:r>
      <w:r w:rsidRPr="000E3C0D">
        <w:rPr>
          <w:rFonts w:ascii="Calibri" w:eastAsia="Times New Roman" w:hAnsi="Calibri" w:cs="Times New Roman"/>
          <w:color w:val="000000"/>
          <w:lang w:val="en-ID"/>
        </w:rPr>
        <w:t xml:space="preserve"> So, I was torn about leaving, as I had personal missions that I wanted to see through to the end. </w:t>
      </w:r>
    </w:p>
    <w:p w14:paraId="7B4BA070" w14:textId="721C8DB2" w:rsidR="000E3C0D" w:rsidRPr="000E3C0D" w:rsidRDefault="000E3C0D" w:rsidP="000E3C0D">
      <w:pPr>
        <w:spacing w:before="240" w:after="240"/>
        <w:rPr>
          <w:rFonts w:ascii="Times New Roman" w:eastAsia="Times New Roman" w:hAnsi="Times New Roman" w:cs="Times New Roman"/>
          <w:lang w:val="en-ID"/>
        </w:rPr>
      </w:pPr>
      <w:r w:rsidRPr="000E3C0D">
        <w:rPr>
          <w:rFonts w:ascii="Calibri" w:eastAsia="Times New Roman" w:hAnsi="Calibri" w:cs="Times New Roman"/>
          <w:color w:val="000000"/>
          <w:lang w:val="en-ID"/>
        </w:rPr>
        <w:t>On the other hand, Kelly had always been there for me through thick and thin since the beginning of time</w:t>
      </w:r>
      <w:ins w:id="11" w:author="Chiara Situmorang" w:date="2021-11-28T15:49:00Z">
        <w:r w:rsidR="00393B80">
          <w:rPr>
            <w:rFonts w:ascii="Calibri" w:eastAsia="Times New Roman" w:hAnsi="Calibri" w:cs="Times New Roman"/>
            <w:color w:val="000000"/>
            <w:lang w:val="en-ID"/>
          </w:rPr>
          <w:t xml:space="preserve"> </w:t>
        </w:r>
      </w:ins>
      <w:del w:id="12" w:author="Chiara Situmorang" w:date="2021-11-28T15:49:00Z">
        <w:r w:rsidRPr="000E3C0D" w:rsidDel="00393B80">
          <w:rPr>
            <w:rFonts w:ascii="Calibri" w:eastAsia="Times New Roman" w:hAnsi="Calibri" w:cs="Times New Roman"/>
            <w:color w:val="000000"/>
            <w:lang w:val="en-ID"/>
          </w:rPr>
          <w:delText xml:space="preserve">, lent me her shoulders to cry, </w:delText>
        </w:r>
      </w:del>
      <w:r w:rsidRPr="000E3C0D">
        <w:rPr>
          <w:rFonts w:ascii="Calibri" w:eastAsia="Times New Roman" w:hAnsi="Calibri" w:cs="Times New Roman"/>
          <w:color w:val="000000"/>
          <w:lang w:val="en-ID"/>
        </w:rPr>
        <w:t>and had my back whenever I needed it. </w:t>
      </w:r>
    </w:p>
    <w:p w14:paraId="1F56ECA3" w14:textId="15D2A292" w:rsidR="000E3C0D" w:rsidRPr="000E3C0D" w:rsidRDefault="000E3C0D" w:rsidP="000E3C0D">
      <w:pPr>
        <w:spacing w:before="240" w:after="240"/>
        <w:rPr>
          <w:rFonts w:ascii="Times New Roman" w:eastAsia="Times New Roman" w:hAnsi="Times New Roman" w:cs="Times New Roman"/>
          <w:lang w:val="en-ID"/>
        </w:rPr>
      </w:pPr>
      <w:r w:rsidRPr="000E3C0D">
        <w:rPr>
          <w:rFonts w:ascii="Calibri" w:eastAsia="Times New Roman" w:hAnsi="Calibri" w:cs="Times New Roman"/>
          <w:color w:val="000000"/>
          <w:lang w:val="en-ID"/>
        </w:rPr>
        <w:t>I lost sleep, tossed around in my bed. After much deliberation, I mustered</w:t>
      </w:r>
      <w:ins w:id="13" w:author="Chiara Situmorang" w:date="2021-11-28T15:49:00Z">
        <w:r w:rsidR="00393B80">
          <w:rPr>
            <w:rFonts w:ascii="Calibri" w:eastAsia="Times New Roman" w:hAnsi="Calibri" w:cs="Times New Roman"/>
            <w:color w:val="000000"/>
            <w:lang w:val="en-ID"/>
          </w:rPr>
          <w:t xml:space="preserve"> up</w:t>
        </w:r>
      </w:ins>
      <w:r w:rsidRPr="000E3C0D">
        <w:rPr>
          <w:rFonts w:ascii="Calibri" w:eastAsia="Times New Roman" w:hAnsi="Calibri" w:cs="Times New Roman"/>
          <w:color w:val="000000"/>
          <w:lang w:val="en-ID"/>
        </w:rPr>
        <w:t xml:space="preserve"> the courage to tell my parents, “I will go with her. I’ll go to high school in New York.” </w:t>
      </w:r>
      <w:commentRangeStart w:id="14"/>
      <w:r w:rsidRPr="000E3C0D">
        <w:rPr>
          <w:rFonts w:ascii="Calibri" w:eastAsia="Times New Roman" w:hAnsi="Calibri" w:cs="Times New Roman"/>
          <w:color w:val="000000"/>
          <w:lang w:val="en-ID"/>
        </w:rPr>
        <w:t>I realized that life is not all about me. I refrained from choosing my desires over family. At first, I perceived this as a sacrifice. Every night, I lay awake in bed "What if I've made a mistake?". However, the more I thought about it, the more I recognized something crucial: while it's necessary to follow my heart, responsibilities must take precedence. </w:t>
      </w:r>
      <w:commentRangeEnd w:id="14"/>
      <w:r w:rsidR="006321D4">
        <w:rPr>
          <w:rStyle w:val="CommentReference"/>
        </w:rPr>
        <w:commentReference w:id="14"/>
      </w:r>
    </w:p>
    <w:p w14:paraId="64C0FE1B" w14:textId="77777777" w:rsidR="000E3C0D" w:rsidRPr="000E3C0D" w:rsidRDefault="000E3C0D" w:rsidP="000E3C0D">
      <w:pPr>
        <w:spacing w:before="240" w:after="240"/>
        <w:rPr>
          <w:rFonts w:ascii="Times New Roman" w:eastAsia="Times New Roman" w:hAnsi="Times New Roman" w:cs="Times New Roman"/>
          <w:lang w:val="en-ID"/>
        </w:rPr>
      </w:pPr>
      <w:commentRangeStart w:id="15"/>
      <w:r w:rsidRPr="000E3C0D">
        <w:rPr>
          <w:rFonts w:ascii="Arial" w:eastAsia="Times New Roman" w:hAnsi="Arial" w:cs="Arial"/>
          <w:color w:val="000000"/>
          <w:sz w:val="22"/>
          <w:szCs w:val="22"/>
          <w:lang w:val="en-ID"/>
        </w:rPr>
        <w:t xml:space="preserve">I had to stay up late at night due to the 12-hour time zone difference to </w:t>
      </w:r>
      <w:proofErr w:type="spellStart"/>
      <w:r w:rsidRPr="000E3C0D">
        <w:rPr>
          <w:rFonts w:ascii="Arial" w:eastAsia="Times New Roman" w:hAnsi="Arial" w:cs="Arial"/>
          <w:color w:val="000000"/>
          <w:sz w:val="22"/>
          <w:szCs w:val="22"/>
          <w:lang w:val="en-ID"/>
        </w:rPr>
        <w:t>fulfill</w:t>
      </w:r>
      <w:proofErr w:type="spellEnd"/>
      <w:r w:rsidRPr="000E3C0D">
        <w:rPr>
          <w:rFonts w:ascii="Arial" w:eastAsia="Times New Roman" w:hAnsi="Arial" w:cs="Arial"/>
          <w:color w:val="000000"/>
          <w:sz w:val="22"/>
          <w:szCs w:val="22"/>
          <w:lang w:val="en-ID"/>
        </w:rPr>
        <w:t xml:space="preserve"> my commitment back home. </w:t>
      </w:r>
      <w:commentRangeEnd w:id="15"/>
      <w:r w:rsidR="006321D4">
        <w:rPr>
          <w:rStyle w:val="CommentReference"/>
        </w:rPr>
        <w:commentReference w:id="15"/>
      </w:r>
      <w:commentRangeStart w:id="16"/>
      <w:r w:rsidRPr="000E3C0D">
        <w:rPr>
          <w:rFonts w:ascii="Arial" w:eastAsia="Times New Roman" w:hAnsi="Arial" w:cs="Arial"/>
          <w:color w:val="000000"/>
          <w:sz w:val="22"/>
          <w:szCs w:val="22"/>
          <w:lang w:val="en-ID"/>
        </w:rPr>
        <w:t>But I’m happy that I could be there for my sister</w:t>
      </w:r>
      <w:commentRangeEnd w:id="16"/>
      <w:r w:rsidR="000B60DF">
        <w:rPr>
          <w:rStyle w:val="CommentReference"/>
        </w:rPr>
        <w:commentReference w:id="16"/>
      </w:r>
      <w:r w:rsidRPr="000E3C0D">
        <w:rPr>
          <w:rFonts w:ascii="Arial" w:eastAsia="Times New Roman" w:hAnsi="Arial" w:cs="Arial"/>
          <w:color w:val="000000"/>
          <w:sz w:val="22"/>
          <w:szCs w:val="22"/>
          <w:lang w:val="en-ID"/>
        </w:rPr>
        <w:t xml:space="preserve">. My shock is fading with time. The effects of my decision, however, will not. </w:t>
      </w:r>
      <w:commentRangeStart w:id="17"/>
      <w:r w:rsidRPr="000E3C0D">
        <w:rPr>
          <w:rFonts w:ascii="Arial" w:eastAsia="Times New Roman" w:hAnsi="Arial" w:cs="Arial"/>
          <w:color w:val="000000"/>
          <w:sz w:val="22"/>
          <w:szCs w:val="22"/>
          <w:lang w:val="en-ID"/>
        </w:rPr>
        <w:t>So will I regret it? Never.</w:t>
      </w:r>
      <w:commentRangeEnd w:id="17"/>
      <w:r w:rsidR="00393B80">
        <w:rPr>
          <w:rStyle w:val="CommentReference"/>
        </w:rPr>
        <w:commentReference w:id="17"/>
      </w:r>
    </w:p>
    <w:p w14:paraId="5AE14A4B" w14:textId="77777777" w:rsidR="000E3C0D" w:rsidRPr="000E3C0D" w:rsidRDefault="000E3C0D" w:rsidP="000E3C0D">
      <w:pPr>
        <w:rPr>
          <w:rFonts w:ascii="Times New Roman" w:eastAsia="Times New Roman" w:hAnsi="Times New Roman" w:cs="Times New Roman"/>
          <w:lang w:val="en-ID"/>
        </w:rPr>
      </w:pPr>
    </w:p>
    <w:p w14:paraId="76F3DCF0" w14:textId="77777777" w:rsidR="00FE56C1" w:rsidRDefault="00393B80"/>
    <w:sectPr w:rsidR="00FE56C1" w:rsidSect="000E7BE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4" w:author="Chiara Situmorang" w:date="2021-11-27T20:25:00Z" w:initials="CS">
    <w:p w14:paraId="623DF260" w14:textId="78225C4E" w:rsidR="006321D4" w:rsidRDefault="006321D4">
      <w:pPr>
        <w:pStyle w:val="CommentText"/>
      </w:pPr>
      <w:r>
        <w:rPr>
          <w:rStyle w:val="CommentReference"/>
        </w:rPr>
        <w:annotationRef/>
      </w:r>
      <w:r>
        <w:t xml:space="preserve">To the reader, it’s not immediately clear why </w:t>
      </w:r>
      <w:r w:rsidR="00393B80">
        <w:t>the responsibility fell on you to help your sister</w:t>
      </w:r>
      <w:r>
        <w:t xml:space="preserve"> because you’re younger. </w:t>
      </w:r>
      <w:r w:rsidR="00393B80">
        <w:t>Can you e</w:t>
      </w:r>
      <w:r>
        <w:t>laborate on why you think going to accompany her would help reassu</w:t>
      </w:r>
      <w:r w:rsidR="00393B80">
        <w:t>re everyone?</w:t>
      </w:r>
    </w:p>
  </w:comment>
  <w:comment w:id="8" w:author="Chiara Situmorang" w:date="2021-11-27T20:28:00Z" w:initials="CS">
    <w:p w14:paraId="2A5AD7EF" w14:textId="049F5BB9" w:rsidR="006321D4" w:rsidRDefault="006321D4">
      <w:pPr>
        <w:pStyle w:val="CommentText"/>
      </w:pPr>
      <w:r>
        <w:rPr>
          <w:rStyle w:val="CommentReference"/>
        </w:rPr>
        <w:annotationRef/>
      </w:r>
      <w:r>
        <w:t xml:space="preserve">This sounds a little </w:t>
      </w:r>
      <w:r w:rsidR="00393B80">
        <w:t>transactional and unemotional, like you’re their counselor. It’s okay to just say that you’re going to miss your friends!</w:t>
      </w:r>
      <w:r>
        <w:t xml:space="preserve"> </w:t>
      </w:r>
    </w:p>
  </w:comment>
  <w:comment w:id="14" w:author="Chiara Situmorang" w:date="2021-11-27T20:33:00Z" w:initials="CS">
    <w:p w14:paraId="7C5FA91C" w14:textId="5DEA1A8C" w:rsidR="006321D4" w:rsidRDefault="006321D4">
      <w:pPr>
        <w:pStyle w:val="CommentText"/>
      </w:pPr>
      <w:r>
        <w:rPr>
          <w:rStyle w:val="CommentReference"/>
        </w:rPr>
        <w:annotationRef/>
      </w:r>
      <w:r>
        <w:t xml:space="preserve">Rather than </w:t>
      </w:r>
      <w:r w:rsidR="000B60DF">
        <w:t xml:space="preserve">lingering on </w:t>
      </w:r>
      <w:r>
        <w:t xml:space="preserve">this, it would be better to explicitly </w:t>
      </w:r>
      <w:r w:rsidR="00AB13F5">
        <w:t xml:space="preserve">answer the prompt and </w:t>
      </w:r>
      <w:r>
        <w:t xml:space="preserve">talk about how you were able to </w:t>
      </w:r>
      <w:proofErr w:type="spellStart"/>
      <w:r>
        <w:t>prioritise</w:t>
      </w:r>
      <w:proofErr w:type="spellEnd"/>
      <w:r>
        <w:t xml:space="preserve"> your family and still manage your other commitments by working around the time difference.</w:t>
      </w:r>
    </w:p>
  </w:comment>
  <w:comment w:id="15" w:author="Chiara Situmorang" w:date="2021-11-27T20:34:00Z" w:initials="CS">
    <w:p w14:paraId="5ABED27A" w14:textId="189E17C1" w:rsidR="006321D4" w:rsidRDefault="006321D4">
      <w:pPr>
        <w:pStyle w:val="CommentText"/>
      </w:pPr>
      <w:r>
        <w:rPr>
          <w:rStyle w:val="CommentReference"/>
        </w:rPr>
        <w:annotationRef/>
      </w:r>
      <w:r w:rsidR="000B60DF">
        <w:t>Mention what these commitments are.</w:t>
      </w:r>
    </w:p>
  </w:comment>
  <w:comment w:id="16" w:author="Chiara Situmorang" w:date="2021-11-27T20:34:00Z" w:initials="CS">
    <w:p w14:paraId="040214D1" w14:textId="76E5A95D" w:rsidR="000B60DF" w:rsidRDefault="000B60DF">
      <w:pPr>
        <w:pStyle w:val="CommentText"/>
      </w:pPr>
      <w:r>
        <w:rPr>
          <w:rStyle w:val="CommentReference"/>
        </w:rPr>
        <w:annotationRef/>
      </w:r>
      <w:r w:rsidR="00393B80">
        <w:t>Talk a little about what happened and how you helped your sister.</w:t>
      </w:r>
      <w:r>
        <w:t xml:space="preserve"> </w:t>
      </w:r>
    </w:p>
  </w:comment>
  <w:comment w:id="17" w:author="Chiara Situmorang" w:date="2021-11-28T15:50:00Z" w:initials="CS">
    <w:p w14:paraId="639F5416" w14:textId="29B0D4F4" w:rsidR="00393B80" w:rsidRDefault="00393B80">
      <w:pPr>
        <w:pStyle w:val="CommentText"/>
      </w:pPr>
      <w:r>
        <w:rPr>
          <w:rStyle w:val="CommentReference"/>
        </w:rPr>
        <w:annotationRef/>
      </w:r>
      <w:r>
        <w:t xml:space="preserve">It’s best to reiterate here the traits that you’re trying to get across to the AO – you’re responsible, committed, and </w:t>
      </w:r>
      <w:r>
        <w:t>flexible.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23DF260" w15:done="0"/>
  <w15:commentEx w15:paraId="2A5AD7EF" w15:done="0"/>
  <w15:commentEx w15:paraId="7C5FA91C" w15:done="0"/>
  <w15:commentEx w15:paraId="5ABED27A" w15:done="0"/>
  <w15:commentEx w15:paraId="040214D1" w15:done="0"/>
  <w15:commentEx w15:paraId="639F541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4D12C5" w16cex:dateUtc="2021-11-27T13:25:00Z"/>
  <w16cex:commentExtensible w16cex:durableId="254D1360" w16cex:dateUtc="2021-11-27T13:28:00Z"/>
  <w16cex:commentExtensible w16cex:durableId="254D14B4" w16cex:dateUtc="2021-11-27T13:33:00Z"/>
  <w16cex:commentExtensible w16cex:durableId="254D14C2" w16cex:dateUtc="2021-11-27T13:34:00Z"/>
  <w16cex:commentExtensible w16cex:durableId="254D14E5" w16cex:dateUtc="2021-11-27T13:34:00Z"/>
  <w16cex:commentExtensible w16cex:durableId="254E23E3" w16cex:dateUtc="2021-11-28T08:5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23DF260" w16cid:durableId="254D12C5"/>
  <w16cid:commentId w16cid:paraId="2A5AD7EF" w16cid:durableId="254D1360"/>
  <w16cid:commentId w16cid:paraId="7C5FA91C" w16cid:durableId="254D14B4"/>
  <w16cid:commentId w16cid:paraId="5ABED27A" w16cid:durableId="254D14C2"/>
  <w16cid:commentId w16cid:paraId="040214D1" w16cid:durableId="254D14E5"/>
  <w16cid:commentId w16cid:paraId="639F5416" w16cid:durableId="254E23E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hiara Situmorang">
    <w15:presenceInfo w15:providerId="Windows Live" w15:userId="2a17bce7ec47fbc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64"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C0D"/>
    <w:rsid w:val="000B60DF"/>
    <w:rsid w:val="000E3C0D"/>
    <w:rsid w:val="000E7BE2"/>
    <w:rsid w:val="001564FA"/>
    <w:rsid w:val="00393B80"/>
    <w:rsid w:val="006321D4"/>
    <w:rsid w:val="006A5970"/>
    <w:rsid w:val="006B23A6"/>
    <w:rsid w:val="00935A1E"/>
    <w:rsid w:val="00A101AB"/>
    <w:rsid w:val="00AB13F5"/>
    <w:rsid w:val="00B84682"/>
    <w:rsid w:val="00BC7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473197D"/>
  <w15:chartTrackingRefBased/>
  <w15:docId w15:val="{50A70E0A-1FDD-6D4C-A0E8-4F09B6FA0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ID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E3C0D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ID"/>
    </w:rPr>
  </w:style>
  <w:style w:type="character" w:styleId="CommentReference">
    <w:name w:val="annotation reference"/>
    <w:basedOn w:val="DefaultParagraphFont"/>
    <w:uiPriority w:val="99"/>
    <w:semiHidden/>
    <w:unhideWhenUsed/>
    <w:rsid w:val="006A597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A597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A5970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A597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A5970"/>
    <w:rPr>
      <w:b/>
      <w:bCs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15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309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 Kasih</dc:creator>
  <cp:keywords/>
  <dc:description/>
  <cp:lastModifiedBy>Chiara Situmorang</cp:lastModifiedBy>
  <cp:revision>5</cp:revision>
  <dcterms:created xsi:type="dcterms:W3CDTF">2021-11-27T04:13:00Z</dcterms:created>
  <dcterms:modified xsi:type="dcterms:W3CDTF">2021-11-28T08:51:00Z</dcterms:modified>
</cp:coreProperties>
</file>