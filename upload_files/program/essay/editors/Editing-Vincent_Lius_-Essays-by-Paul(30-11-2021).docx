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9943" w14:textId="3144B82A"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b/>
          <w:bCs/>
          <w:color w:val="000000"/>
          <w:sz w:val="22"/>
          <w:szCs w:val="22"/>
        </w:rPr>
        <w:t>7. What have you done to make your school or your community a better place? </w:t>
      </w:r>
      <w:r w:rsidR="00983392">
        <w:rPr>
          <w:rFonts w:ascii="Arial" w:eastAsia="Times New Roman" w:hAnsi="Arial" w:cs="Arial"/>
          <w:b/>
          <w:bCs/>
          <w:color w:val="000000"/>
          <w:sz w:val="22"/>
          <w:szCs w:val="22"/>
        </w:rPr>
        <w:t>(350 words)</w:t>
      </w:r>
    </w:p>
    <w:p w14:paraId="07619D5F" w14:textId="77777777" w:rsidR="00C1063D" w:rsidRPr="00C1063D" w:rsidRDefault="00C1063D" w:rsidP="00C1063D">
      <w:pPr>
        <w:rPr>
          <w:rFonts w:ascii="Times New Roman" w:eastAsia="Times New Roman" w:hAnsi="Times New Roman" w:cs="Times New Roman"/>
        </w:rPr>
      </w:pPr>
    </w:p>
    <w:p w14:paraId="760530EB" w14:textId="3EC9B8B1"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Being an older sibling for 13 years </w:t>
      </w:r>
      <w:del w:id="0" w:author="Paul Edison" w:date="2021-11-30T03:10:00Z">
        <w:r w:rsidRPr="00C1063D" w:rsidDel="005E2174">
          <w:rPr>
            <w:rFonts w:ascii="Arial" w:eastAsia="Times New Roman" w:hAnsi="Arial" w:cs="Arial"/>
            <w:color w:val="000000"/>
            <w:sz w:val="22"/>
            <w:szCs w:val="22"/>
          </w:rPr>
          <w:delText xml:space="preserve">now, </w:delText>
        </w:r>
      </w:del>
      <w:r w:rsidRPr="00C1063D">
        <w:rPr>
          <w:rFonts w:ascii="Arial" w:eastAsia="Times New Roman" w:hAnsi="Arial" w:cs="Arial"/>
          <w:color w:val="000000"/>
          <w:sz w:val="22"/>
          <w:szCs w:val="22"/>
        </w:rPr>
        <w:t xml:space="preserve">and </w:t>
      </w:r>
      <w:del w:id="1" w:author="Paul Edison" w:date="2021-11-30T03:10:00Z">
        <w:r w:rsidRPr="00C1063D" w:rsidDel="005E2174">
          <w:rPr>
            <w:rFonts w:ascii="Arial" w:eastAsia="Times New Roman" w:hAnsi="Arial" w:cs="Arial"/>
            <w:color w:val="000000"/>
            <w:sz w:val="22"/>
            <w:szCs w:val="22"/>
          </w:rPr>
          <w:delText xml:space="preserve">still </w:delText>
        </w:r>
      </w:del>
      <w:r w:rsidRPr="00C1063D">
        <w:rPr>
          <w:rFonts w:ascii="Arial" w:eastAsia="Times New Roman" w:hAnsi="Arial" w:cs="Arial"/>
          <w:color w:val="000000"/>
          <w:sz w:val="22"/>
          <w:szCs w:val="22"/>
        </w:rPr>
        <w:t>counting</w:t>
      </w:r>
      <w:del w:id="2" w:author="Paul Edison" w:date="2021-11-30T03:10:00Z">
        <w:r w:rsidRPr="00C1063D" w:rsidDel="005E2174">
          <w:rPr>
            <w:rFonts w:ascii="Arial" w:eastAsia="Times New Roman" w:hAnsi="Arial" w:cs="Arial"/>
            <w:color w:val="000000"/>
            <w:sz w:val="22"/>
            <w:szCs w:val="22"/>
          </w:rPr>
          <w:delText>,</w:delText>
        </w:r>
      </w:del>
      <w:r w:rsidRPr="00C1063D">
        <w:rPr>
          <w:rFonts w:ascii="Arial" w:eastAsia="Times New Roman" w:hAnsi="Arial" w:cs="Arial"/>
          <w:color w:val="000000"/>
          <w:sz w:val="22"/>
          <w:szCs w:val="22"/>
        </w:rPr>
        <w:t xml:space="preserve"> has made me feel like a superhero</w:t>
      </w:r>
      <w:del w:id="3" w:author="Paul Edison" w:date="2021-11-30T03:10:00Z">
        <w:r w:rsidRPr="00C1063D" w:rsidDel="005E2174">
          <w:rPr>
            <w:rFonts w:ascii="Arial" w:eastAsia="Times New Roman" w:hAnsi="Arial" w:cs="Arial"/>
            <w:color w:val="000000"/>
            <w:sz w:val="22"/>
            <w:szCs w:val="22"/>
          </w:rPr>
          <w:delText xml:space="preserve">, </w:delText>
        </w:r>
      </w:del>
      <w:ins w:id="4" w:author="Paul Edison" w:date="2021-11-30T03:10:00Z">
        <w:r w:rsidR="005E2174">
          <w:rPr>
            <w:rFonts w:ascii="Arial" w:eastAsia="Times New Roman" w:hAnsi="Arial" w:cs="Arial"/>
            <w:color w:val="000000"/>
            <w:sz w:val="22"/>
            <w:szCs w:val="22"/>
          </w:rPr>
          <w:t>.</w:t>
        </w:r>
        <w:r w:rsidR="005E2174" w:rsidRPr="00C1063D">
          <w:rPr>
            <w:rFonts w:ascii="Arial" w:eastAsia="Times New Roman" w:hAnsi="Arial" w:cs="Arial"/>
            <w:color w:val="000000"/>
            <w:sz w:val="22"/>
            <w:szCs w:val="22"/>
          </w:rPr>
          <w:t xml:space="preserve"> </w:t>
        </w:r>
        <w:r w:rsidR="005E2174">
          <w:rPr>
            <w:rFonts w:ascii="Arial" w:eastAsia="Times New Roman" w:hAnsi="Arial" w:cs="Arial"/>
            <w:color w:val="000000"/>
            <w:sz w:val="22"/>
            <w:szCs w:val="22"/>
          </w:rPr>
          <w:t xml:space="preserve">It’s </w:t>
        </w:r>
      </w:ins>
      <w:r w:rsidRPr="00C1063D">
        <w:rPr>
          <w:rFonts w:ascii="Arial" w:eastAsia="Times New Roman" w:hAnsi="Arial" w:cs="Arial"/>
          <w:color w:val="000000"/>
          <w:sz w:val="22"/>
          <w:szCs w:val="22"/>
        </w:rPr>
        <w:t xml:space="preserve">a </w:t>
      </w:r>
      <w:commentRangeStart w:id="5"/>
      <w:del w:id="6" w:author="Paul Edison" w:date="2021-11-30T03:11:00Z">
        <w:r w:rsidRPr="00C1063D" w:rsidDel="005E2174">
          <w:rPr>
            <w:rFonts w:ascii="Arial" w:eastAsia="Times New Roman" w:hAnsi="Arial" w:cs="Arial"/>
            <w:color w:val="000000"/>
            <w:sz w:val="22"/>
            <w:szCs w:val="22"/>
          </w:rPr>
          <w:delText xml:space="preserve">job </w:delText>
        </w:r>
      </w:del>
      <w:ins w:id="7" w:author="Paul Edison" w:date="2021-11-30T03:11:00Z">
        <w:r w:rsidR="005E2174">
          <w:rPr>
            <w:rFonts w:ascii="Arial" w:eastAsia="Times New Roman" w:hAnsi="Arial" w:cs="Arial"/>
            <w:color w:val="000000"/>
            <w:sz w:val="22"/>
            <w:szCs w:val="22"/>
          </w:rPr>
          <w:t>mantle</w:t>
        </w:r>
        <w:commentRangeEnd w:id="5"/>
        <w:r w:rsidR="005E2174">
          <w:rPr>
            <w:rStyle w:val="CommentReference"/>
          </w:rPr>
          <w:commentReference w:id="5"/>
        </w:r>
        <w:r w:rsidR="005E2174" w:rsidRPr="00C1063D">
          <w:rPr>
            <w:rFonts w:ascii="Arial" w:eastAsia="Times New Roman" w:hAnsi="Arial" w:cs="Arial"/>
            <w:color w:val="000000"/>
            <w:sz w:val="22"/>
            <w:szCs w:val="22"/>
          </w:rPr>
          <w:t xml:space="preserve"> </w:t>
        </w:r>
      </w:ins>
      <w:r w:rsidRPr="00C1063D">
        <w:rPr>
          <w:rFonts w:ascii="Arial" w:eastAsia="Times New Roman" w:hAnsi="Arial" w:cs="Arial"/>
          <w:color w:val="000000"/>
          <w:sz w:val="22"/>
          <w:szCs w:val="22"/>
        </w:rPr>
        <w:t xml:space="preserve">I take </w:t>
      </w:r>
      <w:ins w:id="8" w:author="Paul Edison" w:date="2021-11-30T03:11:00Z">
        <w:r w:rsidR="005E2174">
          <w:rPr>
            <w:rFonts w:ascii="Arial" w:eastAsia="Times New Roman" w:hAnsi="Arial" w:cs="Arial"/>
            <w:color w:val="000000"/>
            <w:sz w:val="22"/>
            <w:szCs w:val="22"/>
          </w:rPr>
          <w:t xml:space="preserve">up </w:t>
        </w:r>
      </w:ins>
      <w:r w:rsidRPr="00C1063D">
        <w:rPr>
          <w:rFonts w:ascii="Arial" w:eastAsia="Times New Roman" w:hAnsi="Arial" w:cs="Arial"/>
          <w:color w:val="000000"/>
          <w:sz w:val="22"/>
          <w:szCs w:val="22"/>
        </w:rPr>
        <w:t>with pride</w:t>
      </w:r>
      <w:ins w:id="9" w:author="Paul Edison" w:date="2021-11-30T03:10:00Z">
        <w:r w:rsidR="005E2174">
          <w:rPr>
            <w:rFonts w:ascii="Arial" w:eastAsia="Times New Roman" w:hAnsi="Arial" w:cs="Arial"/>
            <w:color w:val="000000"/>
            <w:sz w:val="22"/>
            <w:szCs w:val="22"/>
          </w:rPr>
          <w:t>,</w:t>
        </w:r>
      </w:ins>
      <w:r w:rsidRPr="00C1063D">
        <w:rPr>
          <w:rFonts w:ascii="Arial" w:eastAsia="Times New Roman" w:hAnsi="Arial" w:cs="Arial"/>
          <w:color w:val="000000"/>
          <w:sz w:val="22"/>
          <w:szCs w:val="22"/>
        </w:rPr>
        <w:t xml:space="preserve"> powered by the admiration my little brother shows towards me each day. Over the years</w:t>
      </w:r>
      <w:ins w:id="10" w:author="Paul Edison" w:date="2021-11-30T03:11:00Z">
        <w:r w:rsidR="005E2174">
          <w:rPr>
            <w:rFonts w:ascii="Arial" w:eastAsia="Times New Roman" w:hAnsi="Arial" w:cs="Arial"/>
            <w:color w:val="000000"/>
            <w:sz w:val="22"/>
            <w:szCs w:val="22"/>
          </w:rPr>
          <w:t>,</w:t>
        </w:r>
      </w:ins>
      <w:r w:rsidRPr="00C1063D">
        <w:rPr>
          <w:rFonts w:ascii="Arial" w:eastAsia="Times New Roman" w:hAnsi="Arial" w:cs="Arial"/>
          <w:color w:val="000000"/>
          <w:sz w:val="22"/>
          <w:szCs w:val="22"/>
        </w:rPr>
        <w:t xml:space="preserve"> </w:t>
      </w:r>
      <w:del w:id="11" w:author="Paul Edison" w:date="2021-11-30T03:11:00Z">
        <w:r w:rsidRPr="00C1063D" w:rsidDel="005E2174">
          <w:rPr>
            <w:rFonts w:ascii="Arial" w:eastAsia="Times New Roman" w:hAnsi="Arial" w:cs="Arial"/>
            <w:color w:val="000000"/>
            <w:sz w:val="22"/>
            <w:szCs w:val="22"/>
          </w:rPr>
          <w:delText xml:space="preserve">of taking up this hard job, </w:delText>
        </w:r>
      </w:del>
      <w:r w:rsidRPr="00C1063D">
        <w:rPr>
          <w:rFonts w:ascii="Arial" w:eastAsia="Times New Roman" w:hAnsi="Arial" w:cs="Arial"/>
          <w:color w:val="000000"/>
          <w:sz w:val="22"/>
          <w:szCs w:val="22"/>
        </w:rPr>
        <w:t>I’ve built up the keenness to care for others. So</w:t>
      </w:r>
      <w:ins w:id="12" w:author="Paul Edison" w:date="2021-11-30T03:11:00Z">
        <w:r w:rsidR="005E2174">
          <w:rPr>
            <w:rFonts w:ascii="Arial" w:eastAsia="Times New Roman" w:hAnsi="Arial" w:cs="Arial"/>
            <w:color w:val="000000"/>
            <w:sz w:val="22"/>
            <w:szCs w:val="22"/>
          </w:rPr>
          <w:t>,</w:t>
        </w:r>
      </w:ins>
      <w:r w:rsidRPr="00C1063D">
        <w:rPr>
          <w:rFonts w:ascii="Arial" w:eastAsia="Times New Roman" w:hAnsi="Arial" w:cs="Arial"/>
          <w:color w:val="000000"/>
          <w:sz w:val="22"/>
          <w:szCs w:val="22"/>
        </w:rPr>
        <w:t xml:space="preserve"> when I was offered </w:t>
      </w:r>
      <w:commentRangeStart w:id="13"/>
      <w:r w:rsidRPr="00C1063D">
        <w:rPr>
          <w:rFonts w:ascii="Arial" w:eastAsia="Times New Roman" w:hAnsi="Arial" w:cs="Arial"/>
          <w:color w:val="000000"/>
          <w:sz w:val="22"/>
          <w:szCs w:val="22"/>
        </w:rPr>
        <w:t xml:space="preserve">a day </w:t>
      </w:r>
      <w:commentRangeEnd w:id="13"/>
      <w:r w:rsidR="005E2174">
        <w:rPr>
          <w:rStyle w:val="CommentReference"/>
        </w:rPr>
        <w:commentReference w:id="13"/>
      </w:r>
      <w:r w:rsidRPr="00C1063D">
        <w:rPr>
          <w:rFonts w:ascii="Arial" w:eastAsia="Times New Roman" w:hAnsi="Arial" w:cs="Arial"/>
          <w:color w:val="000000"/>
          <w:sz w:val="22"/>
          <w:szCs w:val="22"/>
        </w:rPr>
        <w:t>at Sekolah Bisa, a school founded by my past seniors that provides elementary education for the kids in need</w:t>
      </w:r>
      <w:del w:id="14" w:author="Paul Edison" w:date="2021-11-30T03:12:00Z">
        <w:r w:rsidRPr="00C1063D" w:rsidDel="005E2174">
          <w:rPr>
            <w:rFonts w:ascii="Arial" w:eastAsia="Times New Roman" w:hAnsi="Arial" w:cs="Arial"/>
            <w:color w:val="000000"/>
            <w:sz w:val="22"/>
            <w:szCs w:val="22"/>
          </w:rPr>
          <w:delText xml:space="preserve">. </w:delText>
        </w:r>
      </w:del>
      <w:ins w:id="15" w:author="Paul Edison" w:date="2021-11-30T03:12:00Z">
        <w:r w:rsidR="005E2174">
          <w:rPr>
            <w:rFonts w:ascii="Arial" w:eastAsia="Times New Roman" w:hAnsi="Arial" w:cs="Arial"/>
            <w:color w:val="000000"/>
            <w:sz w:val="22"/>
            <w:szCs w:val="22"/>
          </w:rPr>
          <w:t>,</w:t>
        </w:r>
        <w:r w:rsidR="005E2174" w:rsidRPr="00C1063D">
          <w:rPr>
            <w:rFonts w:ascii="Arial" w:eastAsia="Times New Roman" w:hAnsi="Arial" w:cs="Arial"/>
            <w:color w:val="000000"/>
            <w:sz w:val="22"/>
            <w:szCs w:val="22"/>
          </w:rPr>
          <w:t xml:space="preserve"> </w:t>
        </w:r>
      </w:ins>
      <w:del w:id="16" w:author="Paul Edison" w:date="2021-11-30T03:12:00Z">
        <w:r w:rsidRPr="00C1063D" w:rsidDel="005E2174">
          <w:rPr>
            <w:rFonts w:ascii="Arial" w:eastAsia="Times New Roman" w:hAnsi="Arial" w:cs="Arial"/>
            <w:color w:val="000000"/>
            <w:sz w:val="22"/>
            <w:szCs w:val="22"/>
          </w:rPr>
          <w:delText xml:space="preserve">Let’s </w:delText>
        </w:r>
      </w:del>
      <w:ins w:id="17" w:author="Paul Edison" w:date="2021-11-30T03:12:00Z">
        <w:r w:rsidR="005E2174">
          <w:rPr>
            <w:rFonts w:ascii="Arial" w:eastAsia="Times New Roman" w:hAnsi="Arial" w:cs="Arial"/>
            <w:color w:val="000000"/>
            <w:sz w:val="22"/>
            <w:szCs w:val="22"/>
          </w:rPr>
          <w:t>l</w:t>
        </w:r>
        <w:r w:rsidR="005E2174" w:rsidRPr="00C1063D">
          <w:rPr>
            <w:rFonts w:ascii="Arial" w:eastAsia="Times New Roman" w:hAnsi="Arial" w:cs="Arial"/>
            <w:color w:val="000000"/>
            <w:sz w:val="22"/>
            <w:szCs w:val="22"/>
          </w:rPr>
          <w:t xml:space="preserve">et’s </w:t>
        </w:r>
      </w:ins>
      <w:r w:rsidRPr="00C1063D">
        <w:rPr>
          <w:rFonts w:ascii="Arial" w:eastAsia="Times New Roman" w:hAnsi="Arial" w:cs="Arial"/>
          <w:color w:val="000000"/>
          <w:sz w:val="22"/>
          <w:szCs w:val="22"/>
        </w:rPr>
        <w:t xml:space="preserve">just say it was an </w:t>
      </w:r>
      <w:commentRangeStart w:id="18"/>
      <w:r w:rsidRPr="00C1063D">
        <w:rPr>
          <w:rFonts w:ascii="Arial" w:eastAsia="Times New Roman" w:hAnsi="Arial" w:cs="Arial"/>
          <w:color w:val="000000"/>
          <w:sz w:val="22"/>
          <w:szCs w:val="22"/>
        </w:rPr>
        <w:t>offer I couldn’t refuse</w:t>
      </w:r>
      <w:commentRangeEnd w:id="18"/>
      <w:r w:rsidR="005E2174">
        <w:rPr>
          <w:rStyle w:val="CommentReference"/>
        </w:rPr>
        <w:commentReference w:id="18"/>
      </w:r>
      <w:r w:rsidRPr="00C1063D">
        <w:rPr>
          <w:rFonts w:ascii="Arial" w:eastAsia="Times New Roman" w:hAnsi="Arial" w:cs="Arial"/>
          <w:color w:val="000000"/>
          <w:sz w:val="22"/>
          <w:szCs w:val="22"/>
        </w:rPr>
        <w:t>.</w:t>
      </w:r>
    </w:p>
    <w:p w14:paraId="4032AF37" w14:textId="77777777" w:rsidR="00C1063D" w:rsidRPr="00C1063D" w:rsidRDefault="00C1063D" w:rsidP="00C1063D">
      <w:pPr>
        <w:rPr>
          <w:rFonts w:ascii="Times New Roman" w:eastAsia="Times New Roman" w:hAnsi="Times New Roman" w:cs="Times New Roman"/>
        </w:rPr>
      </w:pPr>
    </w:p>
    <w:p w14:paraId="7378B6F4" w14:textId="07B79479"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As I was enjoying my visit to the school, I couldn’t help but suddenly witness a horror </w:t>
      </w:r>
      <w:ins w:id="19" w:author="Paul Edison" w:date="2021-11-30T03:12:00Z">
        <w:r w:rsidR="005E2174">
          <w:rPr>
            <w:rFonts w:ascii="Arial" w:eastAsia="Times New Roman" w:hAnsi="Arial" w:cs="Arial"/>
            <w:color w:val="000000"/>
            <w:sz w:val="22"/>
            <w:szCs w:val="22"/>
          </w:rPr>
          <w:t>s</w:t>
        </w:r>
      </w:ins>
      <w:ins w:id="20" w:author="Paul Edison" w:date="2021-11-30T03:13:00Z">
        <w:r w:rsidR="005E2174">
          <w:rPr>
            <w:rFonts w:ascii="Arial" w:eastAsia="Times New Roman" w:hAnsi="Arial" w:cs="Arial"/>
            <w:color w:val="000000"/>
            <w:sz w:val="22"/>
            <w:szCs w:val="22"/>
          </w:rPr>
          <w:t xml:space="preserve">cene </w:t>
        </w:r>
      </w:ins>
      <w:r w:rsidRPr="00C1063D">
        <w:rPr>
          <w:rFonts w:ascii="Arial" w:eastAsia="Times New Roman" w:hAnsi="Arial" w:cs="Arial"/>
          <w:color w:val="000000"/>
          <w:sz w:val="22"/>
          <w:szCs w:val="22"/>
        </w:rPr>
        <w:t>during lunch: the kids didn’t wash their hands after playing outside!</w:t>
      </w:r>
    </w:p>
    <w:p w14:paraId="790FB702" w14:textId="77777777" w:rsidR="00C1063D" w:rsidRPr="00C1063D" w:rsidRDefault="00C1063D" w:rsidP="00C1063D">
      <w:pPr>
        <w:rPr>
          <w:rFonts w:ascii="Times New Roman" w:eastAsia="Times New Roman" w:hAnsi="Times New Roman" w:cs="Times New Roman"/>
        </w:rPr>
      </w:pPr>
    </w:p>
    <w:p w14:paraId="6AECB80B" w14:textId="01B3E25A"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 xml:space="preserve">At a time of a deadly pandemic, my brotherly instincts couldn’t let these kids </w:t>
      </w:r>
      <w:del w:id="21" w:author="Paul Edison" w:date="2021-11-30T03:13:00Z">
        <w:r w:rsidRPr="00C1063D" w:rsidDel="005E2174">
          <w:rPr>
            <w:rFonts w:ascii="Arial" w:eastAsia="Times New Roman" w:hAnsi="Arial" w:cs="Arial"/>
            <w:color w:val="000000"/>
            <w:sz w:val="22"/>
            <w:szCs w:val="22"/>
          </w:rPr>
          <w:delText xml:space="preserve">got </w:delText>
        </w:r>
      </w:del>
      <w:ins w:id="22" w:author="Paul Edison" w:date="2021-11-30T03:13:00Z">
        <w:r w:rsidR="005E2174" w:rsidRPr="00C1063D">
          <w:rPr>
            <w:rFonts w:ascii="Arial" w:eastAsia="Times New Roman" w:hAnsi="Arial" w:cs="Arial"/>
            <w:color w:val="000000"/>
            <w:sz w:val="22"/>
            <w:szCs w:val="22"/>
          </w:rPr>
          <w:t>g</w:t>
        </w:r>
        <w:r w:rsidR="005E2174">
          <w:rPr>
            <w:rFonts w:ascii="Arial" w:eastAsia="Times New Roman" w:hAnsi="Arial" w:cs="Arial"/>
            <w:color w:val="000000"/>
            <w:sz w:val="22"/>
            <w:szCs w:val="22"/>
          </w:rPr>
          <w:t>e</w:t>
        </w:r>
        <w:r w:rsidR="005E2174" w:rsidRPr="00C1063D">
          <w:rPr>
            <w:rFonts w:ascii="Arial" w:eastAsia="Times New Roman" w:hAnsi="Arial" w:cs="Arial"/>
            <w:color w:val="000000"/>
            <w:sz w:val="22"/>
            <w:szCs w:val="22"/>
          </w:rPr>
          <w:t xml:space="preserve">t </w:t>
        </w:r>
      </w:ins>
      <w:r w:rsidRPr="00C1063D">
        <w:rPr>
          <w:rFonts w:ascii="Arial" w:eastAsia="Times New Roman" w:hAnsi="Arial" w:cs="Arial"/>
          <w:color w:val="000000"/>
          <w:sz w:val="22"/>
          <w:szCs w:val="22"/>
        </w:rPr>
        <w:t>away with such a crime. Knowing lives were at stake, I forced them all to wash their hands</w:t>
      </w:r>
      <w:ins w:id="23" w:author="Paul Edison" w:date="2021-11-30T03:13:00Z">
        <w:r w:rsidR="005E2174">
          <w:rPr>
            <w:rFonts w:ascii="Arial" w:eastAsia="Times New Roman" w:hAnsi="Arial" w:cs="Arial"/>
            <w:color w:val="000000"/>
            <w:sz w:val="22"/>
            <w:szCs w:val="22"/>
          </w:rPr>
          <w:t>, even</w:t>
        </w:r>
      </w:ins>
      <w:r w:rsidRPr="00C1063D">
        <w:rPr>
          <w:rFonts w:ascii="Arial" w:eastAsia="Times New Roman" w:hAnsi="Arial" w:cs="Arial"/>
          <w:color w:val="000000"/>
          <w:sz w:val="22"/>
          <w:szCs w:val="22"/>
        </w:rPr>
        <w:t xml:space="preserve"> as they kept nagging about how lazy they </w:t>
      </w:r>
      <w:del w:id="24" w:author="Paul Edison" w:date="2021-11-30T03:13:00Z">
        <w:r w:rsidRPr="00C1063D" w:rsidDel="005E2174">
          <w:rPr>
            <w:rFonts w:ascii="Arial" w:eastAsia="Times New Roman" w:hAnsi="Arial" w:cs="Arial"/>
            <w:color w:val="000000"/>
            <w:sz w:val="22"/>
            <w:szCs w:val="22"/>
          </w:rPr>
          <w:delText xml:space="preserve">are </w:delText>
        </w:r>
      </w:del>
      <w:ins w:id="25" w:author="Paul Edison" w:date="2021-11-30T03:13:00Z">
        <w:r w:rsidR="005E2174">
          <w:rPr>
            <w:rFonts w:ascii="Arial" w:eastAsia="Times New Roman" w:hAnsi="Arial" w:cs="Arial"/>
            <w:color w:val="000000"/>
            <w:sz w:val="22"/>
            <w:szCs w:val="22"/>
          </w:rPr>
          <w:t>we</w:t>
        </w:r>
        <w:r w:rsidR="005E2174" w:rsidRPr="00C1063D">
          <w:rPr>
            <w:rFonts w:ascii="Arial" w:eastAsia="Times New Roman" w:hAnsi="Arial" w:cs="Arial"/>
            <w:color w:val="000000"/>
            <w:sz w:val="22"/>
            <w:szCs w:val="22"/>
          </w:rPr>
          <w:t xml:space="preserve">re </w:t>
        </w:r>
      </w:ins>
      <w:r w:rsidRPr="00C1063D">
        <w:rPr>
          <w:rFonts w:ascii="Arial" w:eastAsia="Times New Roman" w:hAnsi="Arial" w:cs="Arial"/>
          <w:color w:val="000000"/>
          <w:sz w:val="22"/>
          <w:szCs w:val="22"/>
        </w:rPr>
        <w:t>to do it. That</w:t>
      </w:r>
      <w:del w:id="26" w:author="Paul Edison" w:date="2021-11-30T03:13:00Z">
        <w:r w:rsidRPr="00C1063D" w:rsidDel="005E2174">
          <w:rPr>
            <w:rFonts w:ascii="Arial" w:eastAsia="Times New Roman" w:hAnsi="Arial" w:cs="Arial"/>
            <w:color w:val="000000"/>
            <w:sz w:val="22"/>
            <w:szCs w:val="22"/>
          </w:rPr>
          <w:delText>’</w:delText>
        </w:r>
      </w:del>
      <w:ins w:id="27" w:author="Paul Edison" w:date="2021-11-30T03:13:00Z">
        <w:r w:rsidR="005E2174">
          <w:rPr>
            <w:rFonts w:ascii="Arial" w:eastAsia="Times New Roman" w:hAnsi="Arial" w:cs="Arial"/>
            <w:color w:val="000000"/>
            <w:sz w:val="22"/>
            <w:szCs w:val="22"/>
          </w:rPr>
          <w:t xml:space="preserve"> wa</w:t>
        </w:r>
      </w:ins>
      <w:r w:rsidRPr="00C1063D">
        <w:rPr>
          <w:rFonts w:ascii="Arial" w:eastAsia="Times New Roman" w:hAnsi="Arial" w:cs="Arial"/>
          <w:color w:val="000000"/>
          <w:sz w:val="22"/>
          <w:szCs w:val="22"/>
        </w:rPr>
        <w:t xml:space="preserve">s when I discovered the root of this problem. How </w:t>
      </w:r>
      <w:del w:id="28" w:author="Paul Edison" w:date="2021-11-30T03:13:00Z">
        <w:r w:rsidRPr="00C1063D" w:rsidDel="005E2174">
          <w:rPr>
            <w:rFonts w:ascii="Arial" w:eastAsia="Times New Roman" w:hAnsi="Arial" w:cs="Arial"/>
            <w:color w:val="000000"/>
            <w:sz w:val="22"/>
            <w:szCs w:val="22"/>
          </w:rPr>
          <w:delText xml:space="preserve">can </w:delText>
        </w:r>
      </w:del>
      <w:ins w:id="29" w:author="Paul Edison" w:date="2021-11-30T03:13:00Z">
        <w:r w:rsidR="005E2174" w:rsidRPr="00C1063D">
          <w:rPr>
            <w:rFonts w:ascii="Arial" w:eastAsia="Times New Roman" w:hAnsi="Arial" w:cs="Arial"/>
            <w:color w:val="000000"/>
            <w:sz w:val="22"/>
            <w:szCs w:val="22"/>
          </w:rPr>
          <w:t>c</w:t>
        </w:r>
        <w:r w:rsidR="005E2174">
          <w:rPr>
            <w:rFonts w:ascii="Arial" w:eastAsia="Times New Roman" w:hAnsi="Arial" w:cs="Arial"/>
            <w:color w:val="000000"/>
            <w:sz w:val="22"/>
            <w:szCs w:val="22"/>
          </w:rPr>
          <w:t>ould</w:t>
        </w:r>
        <w:r w:rsidR="005E2174" w:rsidRPr="00C1063D">
          <w:rPr>
            <w:rFonts w:ascii="Arial" w:eastAsia="Times New Roman" w:hAnsi="Arial" w:cs="Arial"/>
            <w:color w:val="000000"/>
            <w:sz w:val="22"/>
            <w:szCs w:val="22"/>
          </w:rPr>
          <w:t xml:space="preserve"> </w:t>
        </w:r>
      </w:ins>
      <w:r w:rsidRPr="00C1063D">
        <w:rPr>
          <w:rFonts w:ascii="Arial" w:eastAsia="Times New Roman" w:hAnsi="Arial" w:cs="Arial"/>
          <w:color w:val="000000"/>
          <w:sz w:val="22"/>
          <w:szCs w:val="22"/>
        </w:rPr>
        <w:t xml:space="preserve">I make the process of washing hands more fun and practical? It was then I founded </w:t>
      </w:r>
      <w:commentRangeStart w:id="30"/>
      <w:r w:rsidRPr="00C1063D">
        <w:rPr>
          <w:rFonts w:ascii="Arial" w:eastAsia="Times New Roman" w:hAnsi="Arial" w:cs="Arial"/>
          <w:color w:val="000000"/>
          <w:sz w:val="22"/>
          <w:szCs w:val="22"/>
        </w:rPr>
        <w:t>HyGo,</w:t>
      </w:r>
      <w:commentRangeEnd w:id="30"/>
      <w:r w:rsidR="005E2174">
        <w:rPr>
          <w:rStyle w:val="CommentReference"/>
        </w:rPr>
        <w:commentReference w:id="30"/>
      </w:r>
      <w:r w:rsidRPr="00C1063D">
        <w:rPr>
          <w:rFonts w:ascii="Arial" w:eastAsia="Times New Roman" w:hAnsi="Arial" w:cs="Arial"/>
          <w:color w:val="000000"/>
          <w:sz w:val="22"/>
          <w:szCs w:val="22"/>
        </w:rPr>
        <w:t xml:space="preserve"> my solution to help foster </w:t>
      </w:r>
      <w:del w:id="31" w:author="Paul Edison" w:date="2021-11-30T03:14:00Z">
        <w:r w:rsidRPr="00C1063D" w:rsidDel="005E2174">
          <w:rPr>
            <w:rFonts w:ascii="Arial" w:eastAsia="Times New Roman" w:hAnsi="Arial" w:cs="Arial"/>
            <w:color w:val="000000"/>
            <w:sz w:val="22"/>
            <w:szCs w:val="22"/>
          </w:rPr>
          <w:delText>the kid’s</w:delText>
        </w:r>
      </w:del>
      <w:ins w:id="32" w:author="Paul Edison" w:date="2021-11-30T03:14:00Z">
        <w:r w:rsidR="005E2174">
          <w:rPr>
            <w:rFonts w:ascii="Arial" w:eastAsia="Times New Roman" w:hAnsi="Arial" w:cs="Arial"/>
            <w:color w:val="000000"/>
            <w:sz w:val="22"/>
            <w:szCs w:val="22"/>
          </w:rPr>
          <w:t>children’s</w:t>
        </w:r>
      </w:ins>
      <w:r w:rsidRPr="00C1063D">
        <w:rPr>
          <w:rFonts w:ascii="Arial" w:eastAsia="Times New Roman" w:hAnsi="Arial" w:cs="Arial"/>
          <w:color w:val="000000"/>
          <w:sz w:val="22"/>
          <w:szCs w:val="22"/>
        </w:rPr>
        <w:t xml:space="preserve"> </w:t>
      </w:r>
      <w:del w:id="33" w:author="Paul Edison" w:date="2021-11-30T03:14:00Z">
        <w:r w:rsidRPr="00C1063D" w:rsidDel="005E2174">
          <w:rPr>
            <w:rFonts w:ascii="Arial" w:eastAsia="Times New Roman" w:hAnsi="Arial" w:cs="Arial"/>
            <w:color w:val="000000"/>
            <w:sz w:val="22"/>
            <w:szCs w:val="22"/>
          </w:rPr>
          <w:delText xml:space="preserve">hygienic </w:delText>
        </w:r>
      </w:del>
      <w:ins w:id="34" w:author="Paul Edison" w:date="2021-11-30T03:14:00Z">
        <w:r w:rsidR="005E2174" w:rsidRPr="00C1063D">
          <w:rPr>
            <w:rFonts w:ascii="Arial" w:eastAsia="Times New Roman" w:hAnsi="Arial" w:cs="Arial"/>
            <w:color w:val="000000"/>
            <w:sz w:val="22"/>
            <w:szCs w:val="22"/>
          </w:rPr>
          <w:t>hygien</w:t>
        </w:r>
        <w:r w:rsidR="005E2174">
          <w:rPr>
            <w:rFonts w:ascii="Arial" w:eastAsia="Times New Roman" w:hAnsi="Arial" w:cs="Arial"/>
            <w:color w:val="000000"/>
            <w:sz w:val="22"/>
            <w:szCs w:val="22"/>
          </w:rPr>
          <w:t>e</w:t>
        </w:r>
        <w:r w:rsidR="005E2174" w:rsidRPr="00C1063D">
          <w:rPr>
            <w:rFonts w:ascii="Arial" w:eastAsia="Times New Roman" w:hAnsi="Arial" w:cs="Arial"/>
            <w:color w:val="000000"/>
            <w:sz w:val="22"/>
            <w:szCs w:val="22"/>
          </w:rPr>
          <w:t xml:space="preserve"> </w:t>
        </w:r>
      </w:ins>
      <w:r w:rsidRPr="00C1063D">
        <w:rPr>
          <w:rFonts w:ascii="Arial" w:eastAsia="Times New Roman" w:hAnsi="Arial" w:cs="Arial"/>
          <w:color w:val="000000"/>
          <w:sz w:val="22"/>
          <w:szCs w:val="22"/>
        </w:rPr>
        <w:t>habit.</w:t>
      </w:r>
    </w:p>
    <w:p w14:paraId="165D62A1" w14:textId="77777777" w:rsidR="00C1063D" w:rsidRPr="00C1063D" w:rsidRDefault="00C1063D" w:rsidP="00C1063D">
      <w:pPr>
        <w:rPr>
          <w:rFonts w:ascii="Times New Roman" w:eastAsia="Times New Roman" w:hAnsi="Times New Roman" w:cs="Times New Roman"/>
        </w:rPr>
      </w:pPr>
    </w:p>
    <w:p w14:paraId="179D6BDE" w14:textId="339C73FF" w:rsidR="00C1063D" w:rsidRPr="00C1063D" w:rsidRDefault="00C1063D" w:rsidP="00C1063D">
      <w:pPr>
        <w:jc w:val="both"/>
        <w:rPr>
          <w:rFonts w:ascii="Times New Roman" w:eastAsia="Times New Roman" w:hAnsi="Times New Roman" w:cs="Times New Roman"/>
        </w:rPr>
      </w:pPr>
      <w:r w:rsidRPr="00C1063D">
        <w:rPr>
          <w:rFonts w:ascii="Arial" w:eastAsia="Times New Roman" w:hAnsi="Arial" w:cs="Arial"/>
          <w:color w:val="000000"/>
          <w:sz w:val="22"/>
          <w:szCs w:val="22"/>
        </w:rPr>
        <w:t>After spending months managing the financial operations of the production of paper soaps and liaising with two schools, I’m proud of my HyGo team who have donated 2400 pieces of paper soap to Sekolah Bisa and a neighboring school, Sekolah Maleo. Not long after, we</w:t>
      </w:r>
      <w:del w:id="35" w:author="Paul Edison" w:date="2021-11-30T03:14:00Z">
        <w:r w:rsidRPr="00C1063D" w:rsidDel="005E2174">
          <w:rPr>
            <w:rFonts w:ascii="Arial" w:eastAsia="Times New Roman" w:hAnsi="Arial" w:cs="Arial"/>
            <w:color w:val="000000"/>
            <w:sz w:val="22"/>
            <w:szCs w:val="22"/>
          </w:rPr>
          <w:delText>’ve</w:delText>
        </w:r>
      </w:del>
      <w:r w:rsidRPr="00C1063D">
        <w:rPr>
          <w:rFonts w:ascii="Arial" w:eastAsia="Times New Roman" w:hAnsi="Arial" w:cs="Arial"/>
          <w:color w:val="000000"/>
          <w:sz w:val="22"/>
          <w:szCs w:val="22"/>
        </w:rPr>
        <w:t xml:space="preserve"> received positive feedback from the school’s officials: the kids were excited for lunch just to use our paper soap. Mission </w:t>
      </w:r>
      <w:del w:id="36" w:author="Paul Edison" w:date="2021-11-30T03:14:00Z">
        <w:r w:rsidRPr="00C1063D" w:rsidDel="005E2174">
          <w:rPr>
            <w:rFonts w:ascii="Arial" w:eastAsia="Times New Roman" w:hAnsi="Arial" w:cs="Arial"/>
            <w:color w:val="000000"/>
            <w:sz w:val="22"/>
            <w:szCs w:val="22"/>
          </w:rPr>
          <w:delText>Success</w:delText>
        </w:r>
      </w:del>
      <w:ins w:id="37" w:author="Paul Edison" w:date="2021-11-30T03:14:00Z">
        <w:r w:rsidR="005E2174">
          <w:rPr>
            <w:rFonts w:ascii="Arial" w:eastAsia="Times New Roman" w:hAnsi="Arial" w:cs="Arial"/>
            <w:color w:val="000000"/>
            <w:sz w:val="22"/>
            <w:szCs w:val="22"/>
          </w:rPr>
          <w:t>s</w:t>
        </w:r>
        <w:r w:rsidR="005E2174" w:rsidRPr="00C1063D">
          <w:rPr>
            <w:rFonts w:ascii="Arial" w:eastAsia="Times New Roman" w:hAnsi="Arial" w:cs="Arial"/>
            <w:color w:val="000000"/>
            <w:sz w:val="22"/>
            <w:szCs w:val="22"/>
          </w:rPr>
          <w:t>uccess</w:t>
        </w:r>
      </w:ins>
      <w:r w:rsidRPr="00C1063D">
        <w:rPr>
          <w:rFonts w:ascii="Arial" w:eastAsia="Times New Roman" w:hAnsi="Arial" w:cs="Arial"/>
          <w:color w:val="000000"/>
          <w:sz w:val="22"/>
          <w:szCs w:val="22"/>
        </w:rPr>
        <w:t>!</w:t>
      </w:r>
    </w:p>
    <w:p w14:paraId="0D3FF207" w14:textId="77777777" w:rsidR="00C1063D" w:rsidRPr="00C1063D" w:rsidRDefault="00C1063D" w:rsidP="00C1063D">
      <w:pPr>
        <w:rPr>
          <w:rFonts w:ascii="Times New Roman" w:eastAsia="Times New Roman" w:hAnsi="Times New Roman" w:cs="Times New Roman"/>
        </w:rPr>
      </w:pPr>
    </w:p>
    <w:p w14:paraId="6934A9DE" w14:textId="0F0B0C0B" w:rsidR="00C1063D" w:rsidRDefault="00C1063D" w:rsidP="00C1063D">
      <w:pPr>
        <w:jc w:val="both"/>
        <w:rPr>
          <w:rFonts w:ascii="Arial" w:eastAsia="Times New Roman" w:hAnsi="Arial" w:cs="Arial"/>
          <w:color w:val="000000"/>
          <w:sz w:val="22"/>
          <w:szCs w:val="22"/>
        </w:rPr>
      </w:pPr>
      <w:r w:rsidRPr="00C1063D">
        <w:rPr>
          <w:rFonts w:ascii="Arial" w:eastAsia="Times New Roman" w:hAnsi="Arial" w:cs="Arial"/>
          <w:color w:val="000000"/>
          <w:sz w:val="22"/>
          <w:szCs w:val="22"/>
        </w:rPr>
        <w:t xml:space="preserve">Since then, HyGo has continued to educate </w:t>
      </w:r>
      <w:del w:id="38" w:author="Paul Edison" w:date="2021-11-30T03:15:00Z">
        <w:r w:rsidRPr="00C1063D" w:rsidDel="005E2174">
          <w:rPr>
            <w:rFonts w:ascii="Arial" w:eastAsia="Times New Roman" w:hAnsi="Arial" w:cs="Arial"/>
            <w:color w:val="000000"/>
            <w:sz w:val="22"/>
            <w:szCs w:val="22"/>
          </w:rPr>
          <w:delText xml:space="preserve">these </w:delText>
        </w:r>
      </w:del>
      <w:r w:rsidRPr="00C1063D">
        <w:rPr>
          <w:rFonts w:ascii="Arial" w:eastAsia="Times New Roman" w:hAnsi="Arial" w:cs="Arial"/>
          <w:color w:val="000000"/>
          <w:sz w:val="22"/>
          <w:szCs w:val="22"/>
        </w:rPr>
        <w:t xml:space="preserve">young kids on Covid-19 awareness. To me, HyGo </w:t>
      </w:r>
      <w:del w:id="39" w:author="Paul Edison" w:date="2021-11-30T03:15:00Z">
        <w:r w:rsidRPr="00C1063D" w:rsidDel="005E2174">
          <w:rPr>
            <w:rFonts w:ascii="Arial" w:eastAsia="Times New Roman" w:hAnsi="Arial" w:cs="Arial"/>
            <w:color w:val="000000"/>
            <w:sz w:val="22"/>
            <w:szCs w:val="22"/>
          </w:rPr>
          <w:delText xml:space="preserve">was </w:delText>
        </w:r>
      </w:del>
      <w:ins w:id="40" w:author="Paul Edison" w:date="2021-11-30T03:15:00Z">
        <w:r w:rsidR="005E2174">
          <w:rPr>
            <w:rFonts w:ascii="Arial" w:eastAsia="Times New Roman" w:hAnsi="Arial" w:cs="Arial"/>
            <w:color w:val="000000"/>
            <w:sz w:val="22"/>
            <w:szCs w:val="22"/>
          </w:rPr>
          <w:t>is</w:t>
        </w:r>
        <w:r w:rsidR="005E2174" w:rsidRPr="00C1063D">
          <w:rPr>
            <w:rFonts w:ascii="Arial" w:eastAsia="Times New Roman" w:hAnsi="Arial" w:cs="Arial"/>
            <w:color w:val="000000"/>
            <w:sz w:val="22"/>
            <w:szCs w:val="22"/>
          </w:rPr>
          <w:t xml:space="preserve"> </w:t>
        </w:r>
      </w:ins>
      <w:r w:rsidRPr="00C1063D">
        <w:rPr>
          <w:rFonts w:ascii="Arial" w:eastAsia="Times New Roman" w:hAnsi="Arial" w:cs="Arial"/>
          <w:color w:val="000000"/>
          <w:sz w:val="22"/>
          <w:szCs w:val="22"/>
        </w:rPr>
        <w:t xml:space="preserve">my way of helping </w:t>
      </w:r>
      <w:del w:id="41" w:author="Paul Edison" w:date="2021-11-30T03:15:00Z">
        <w:r w:rsidRPr="00C1063D" w:rsidDel="005E2174">
          <w:rPr>
            <w:rFonts w:ascii="Arial" w:eastAsia="Times New Roman" w:hAnsi="Arial" w:cs="Arial"/>
            <w:color w:val="000000"/>
            <w:sz w:val="22"/>
            <w:szCs w:val="22"/>
          </w:rPr>
          <w:delText>these kids</w:delText>
        </w:r>
      </w:del>
      <w:ins w:id="42" w:author="Paul Edison" w:date="2021-11-30T03:15:00Z">
        <w:r w:rsidR="005E2174">
          <w:rPr>
            <w:rFonts w:ascii="Arial" w:eastAsia="Times New Roman" w:hAnsi="Arial" w:cs="Arial"/>
            <w:color w:val="000000"/>
            <w:sz w:val="22"/>
            <w:szCs w:val="22"/>
          </w:rPr>
          <w:t>children</w:t>
        </w:r>
      </w:ins>
      <w:r w:rsidRPr="00C1063D">
        <w:rPr>
          <w:rFonts w:ascii="Arial" w:eastAsia="Times New Roman" w:hAnsi="Arial" w:cs="Arial"/>
          <w:color w:val="000000"/>
          <w:sz w:val="22"/>
          <w:szCs w:val="22"/>
        </w:rPr>
        <w:t xml:space="preserve"> to keep pursuing their education, hygienically, during the pandemic. Realizing that I wanted to play a more impactful role in providing these unprivileged kids a chance to better their lives</w:t>
      </w:r>
      <w:commentRangeStart w:id="43"/>
      <w:r w:rsidRPr="00C1063D">
        <w:rPr>
          <w:rFonts w:ascii="Arial" w:eastAsia="Times New Roman" w:hAnsi="Arial" w:cs="Arial"/>
          <w:color w:val="000000"/>
          <w:sz w:val="22"/>
          <w:szCs w:val="22"/>
        </w:rPr>
        <w:t>, I devoted the rest of my high school years to joining Sekolah Kita’s management team (Sekolah Bisa’s younger sibling) in hopes of being a superhero for the</w:t>
      </w:r>
      <w:del w:id="44" w:author="Paul Edison" w:date="2021-11-30T03:15:00Z">
        <w:r w:rsidRPr="00C1063D" w:rsidDel="00083E1F">
          <w:rPr>
            <w:rFonts w:ascii="Arial" w:eastAsia="Times New Roman" w:hAnsi="Arial" w:cs="Arial"/>
            <w:color w:val="000000"/>
            <w:sz w:val="22"/>
            <w:szCs w:val="22"/>
          </w:rPr>
          <w:delText>se kids</w:delText>
        </w:r>
      </w:del>
      <w:ins w:id="45" w:author="Paul Edison" w:date="2021-11-30T03:15:00Z">
        <w:r w:rsidR="00083E1F">
          <w:rPr>
            <w:rFonts w:ascii="Arial" w:eastAsia="Times New Roman" w:hAnsi="Arial" w:cs="Arial"/>
            <w:color w:val="000000"/>
            <w:sz w:val="22"/>
            <w:szCs w:val="22"/>
          </w:rPr>
          <w:t>m, too</w:t>
        </w:r>
      </w:ins>
      <w:r w:rsidRPr="00C1063D">
        <w:rPr>
          <w:rFonts w:ascii="Arial" w:eastAsia="Times New Roman" w:hAnsi="Arial" w:cs="Arial"/>
          <w:color w:val="000000"/>
          <w:sz w:val="22"/>
          <w:szCs w:val="22"/>
        </w:rPr>
        <w:t>.</w:t>
      </w:r>
      <w:commentRangeEnd w:id="43"/>
      <w:r w:rsidR="00083E1F">
        <w:rPr>
          <w:rStyle w:val="CommentReference"/>
        </w:rPr>
        <w:commentReference w:id="43"/>
      </w:r>
    </w:p>
    <w:p w14:paraId="35D9B360" w14:textId="77777777" w:rsidR="00083E1F" w:rsidRPr="00C1063D" w:rsidRDefault="00083E1F" w:rsidP="00C1063D">
      <w:pPr>
        <w:jc w:val="both"/>
        <w:rPr>
          <w:rFonts w:ascii="Times New Roman" w:eastAsia="Times New Roman" w:hAnsi="Times New Roman" w:cs="Times New Roman"/>
        </w:rPr>
      </w:pPr>
    </w:p>
    <w:p w14:paraId="246593C0" w14:textId="2D82EA89" w:rsidR="00C1063D" w:rsidRDefault="00C1063D" w:rsidP="00C1063D">
      <w:pPr>
        <w:rPr>
          <w:rFonts w:ascii="Times New Roman" w:eastAsia="Times New Roman" w:hAnsi="Times New Roman" w:cs="Times New Roman"/>
        </w:rPr>
      </w:pPr>
    </w:p>
    <w:p w14:paraId="126C5CF1" w14:textId="52BB1202"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 xml:space="preserve">Hi Vincent! </w:t>
      </w:r>
    </w:p>
    <w:p w14:paraId="6DAEA566" w14:textId="0E2313C9"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 xml:space="preserve">You sound like an incredibly positive and energetic person, and this translates well into your writing! Your short bursts of sentences and simple declarative sentences convey your love for your younger sibling and children well. </w:t>
      </w:r>
    </w:p>
    <w:p w14:paraId="16E97BCC" w14:textId="122E09EA" w:rsidR="00083E1F" w:rsidRDefault="00083E1F" w:rsidP="00C1063D">
      <w:pPr>
        <w:rPr>
          <w:rFonts w:ascii="Times New Roman" w:eastAsia="Times New Roman" w:hAnsi="Times New Roman" w:cs="Times New Roman"/>
        </w:rPr>
      </w:pPr>
    </w:p>
    <w:p w14:paraId="0B3F0B23" w14:textId="70499F97"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 xml:space="preserve">There are some areas that can use some clarification on your part. The most important one is… what on earth is HyGo? I infer that it’s some kind of paper soap, but you might want to explicitly explain that in the middle of your essay. What’s special about it? How does it help kids be excited about washing their hands? </w:t>
      </w:r>
    </w:p>
    <w:p w14:paraId="537C5AEA" w14:textId="64B8B4F9" w:rsidR="00083E1F" w:rsidRDefault="00083E1F" w:rsidP="00C1063D">
      <w:pPr>
        <w:rPr>
          <w:rFonts w:ascii="Times New Roman" w:eastAsia="Times New Roman" w:hAnsi="Times New Roman" w:cs="Times New Roman"/>
        </w:rPr>
      </w:pPr>
    </w:p>
    <w:p w14:paraId="1D0398DD" w14:textId="66A672AA"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 xml:space="preserve">Overall, your personality really shows up in this essay. All the best with your UC application! </w:t>
      </w:r>
    </w:p>
    <w:p w14:paraId="1A89E250" w14:textId="36BBE8E3" w:rsidR="00083E1F" w:rsidRDefault="00083E1F" w:rsidP="00C1063D">
      <w:pPr>
        <w:rPr>
          <w:rFonts w:ascii="Times New Roman" w:eastAsia="Times New Roman" w:hAnsi="Times New Roman" w:cs="Times New Roman"/>
        </w:rPr>
      </w:pPr>
    </w:p>
    <w:p w14:paraId="61E20D6D" w14:textId="5E1E206A"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 xml:space="preserve">Paul </w:t>
      </w:r>
    </w:p>
    <w:p w14:paraId="0088A360" w14:textId="19A806EB" w:rsidR="00083E1F" w:rsidRDefault="00083E1F" w:rsidP="00C1063D">
      <w:pPr>
        <w:rPr>
          <w:rFonts w:ascii="Times New Roman" w:eastAsia="Times New Roman" w:hAnsi="Times New Roman" w:cs="Times New Roman"/>
        </w:rPr>
      </w:pPr>
      <w:r>
        <w:rPr>
          <w:rFonts w:ascii="Times New Roman" w:eastAsia="Times New Roman" w:hAnsi="Times New Roman" w:cs="Times New Roman"/>
        </w:rPr>
        <w:t>ALL-in Essay Editor</w:t>
      </w:r>
    </w:p>
    <w:p w14:paraId="0A6A76F3" w14:textId="77777777" w:rsidR="00083E1F" w:rsidRPr="00C1063D" w:rsidRDefault="00083E1F" w:rsidP="00C1063D">
      <w:pPr>
        <w:rPr>
          <w:rFonts w:ascii="Times New Roman" w:eastAsia="Times New Roman" w:hAnsi="Times New Roman" w:cs="Times New Roman"/>
        </w:rPr>
      </w:pPr>
    </w:p>
    <w:p w14:paraId="60493C0B" w14:textId="77777777" w:rsidR="00B36311" w:rsidRPr="00C1063D" w:rsidRDefault="00083E1F" w:rsidP="00C1063D"/>
    <w:sectPr w:rsidR="00B36311" w:rsidRPr="00C1063D"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aul Edison" w:date="2021-11-30T03:11:00Z" w:initials="PE">
    <w:p w14:paraId="6FA5A259" w14:textId="765244EA" w:rsidR="005E2174" w:rsidRDefault="005E2174">
      <w:pPr>
        <w:pStyle w:val="CommentText"/>
      </w:pPr>
      <w:r>
        <w:rPr>
          <w:rStyle w:val="CommentReference"/>
        </w:rPr>
        <w:annotationRef/>
      </w:r>
      <w:r>
        <w:t>Let’s extend the superhero metaphor a bit more!</w:t>
      </w:r>
    </w:p>
  </w:comment>
  <w:comment w:id="13" w:author="Paul Edison" w:date="2021-11-30T03:12:00Z" w:initials="PE">
    <w:p w14:paraId="29835EC0" w14:textId="417D52ED" w:rsidR="005E2174" w:rsidRDefault="005E2174">
      <w:pPr>
        <w:pStyle w:val="CommentText"/>
      </w:pPr>
      <w:r>
        <w:rPr>
          <w:rStyle w:val="CommentReference"/>
        </w:rPr>
        <w:annotationRef/>
      </w:r>
      <w:r>
        <w:t xml:space="preserve">This can be clarified a bit further. A day as what? A day to do what? </w:t>
      </w:r>
    </w:p>
  </w:comment>
  <w:comment w:id="18" w:author="Paul Edison" w:date="2021-11-30T03:12:00Z" w:initials="PE">
    <w:p w14:paraId="5BBF23FC" w14:textId="654F2D22" w:rsidR="005E2174" w:rsidRDefault="005E2174">
      <w:pPr>
        <w:pStyle w:val="CommentText"/>
      </w:pPr>
      <w:r>
        <w:rPr>
          <w:rStyle w:val="CommentReference"/>
        </w:rPr>
        <w:annotationRef/>
      </w:r>
      <w:r>
        <w:t xml:space="preserve">Hope you didn’t wake up with a horse’s head beside you! </w:t>
      </w:r>
    </w:p>
  </w:comment>
  <w:comment w:id="30" w:author="Paul Edison" w:date="2021-11-30T03:13:00Z" w:initials="PE">
    <w:p w14:paraId="707178A4" w14:textId="6F56FF0F" w:rsidR="005E2174" w:rsidRDefault="005E2174">
      <w:pPr>
        <w:pStyle w:val="CommentText"/>
      </w:pPr>
      <w:r>
        <w:rPr>
          <w:rStyle w:val="CommentReference"/>
        </w:rPr>
        <w:annotationRef/>
      </w:r>
      <w:r>
        <w:t xml:space="preserve">Here, explain what HyGo is. How would HyGo help children’s hygiene? </w:t>
      </w:r>
    </w:p>
  </w:comment>
  <w:comment w:id="43" w:author="Paul Edison" w:date="2021-11-30T03:18:00Z" w:initials="PE">
    <w:p w14:paraId="3161FD54" w14:textId="3D8AD584" w:rsidR="00083E1F" w:rsidRDefault="00083E1F">
      <w:pPr>
        <w:pStyle w:val="CommentText"/>
      </w:pPr>
      <w:r>
        <w:rPr>
          <w:rStyle w:val="CommentReference"/>
        </w:rPr>
        <w:annotationRef/>
      </w:r>
      <w:r>
        <w:t xml:space="preserve">What did you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5A259" w15:done="0"/>
  <w15:commentEx w15:paraId="29835EC0" w15:done="0"/>
  <w15:commentEx w15:paraId="5BBF23FC" w15:done="0"/>
  <w15:commentEx w15:paraId="707178A4" w15:done="0"/>
  <w15:commentEx w15:paraId="3161F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14DA" w16cex:dateUtc="2021-11-29T20:11:00Z"/>
  <w16cex:commentExtensible w16cex:durableId="25501527" w16cex:dateUtc="2021-11-29T20:12:00Z"/>
  <w16cex:commentExtensible w16cex:durableId="25501514" w16cex:dateUtc="2021-11-29T20:12:00Z"/>
  <w16cex:commentExtensible w16cex:durableId="25501566" w16cex:dateUtc="2021-11-29T20:13:00Z"/>
  <w16cex:commentExtensible w16cex:durableId="25501672" w16cex:dateUtc="2021-11-29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5A259" w16cid:durableId="255014DA"/>
  <w16cid:commentId w16cid:paraId="29835EC0" w16cid:durableId="25501527"/>
  <w16cid:commentId w16cid:paraId="5BBF23FC" w16cid:durableId="25501514"/>
  <w16cid:commentId w16cid:paraId="707178A4" w16cid:durableId="25501566"/>
  <w16cid:commentId w16cid:paraId="3161FD54" w16cid:durableId="255016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83E1F"/>
    <w:rsid w:val="000B3780"/>
    <w:rsid w:val="00160929"/>
    <w:rsid w:val="001B228A"/>
    <w:rsid w:val="001C5A4D"/>
    <w:rsid w:val="0022436D"/>
    <w:rsid w:val="00231E9A"/>
    <w:rsid w:val="0030262A"/>
    <w:rsid w:val="003353F2"/>
    <w:rsid w:val="0037545B"/>
    <w:rsid w:val="004A375B"/>
    <w:rsid w:val="004A4D10"/>
    <w:rsid w:val="00512BAE"/>
    <w:rsid w:val="005E2174"/>
    <w:rsid w:val="0061758C"/>
    <w:rsid w:val="006267AB"/>
    <w:rsid w:val="006818DE"/>
    <w:rsid w:val="006F1D64"/>
    <w:rsid w:val="00702CAC"/>
    <w:rsid w:val="007F7D40"/>
    <w:rsid w:val="008016F8"/>
    <w:rsid w:val="00895038"/>
    <w:rsid w:val="00983392"/>
    <w:rsid w:val="009A4BA9"/>
    <w:rsid w:val="00A3079B"/>
    <w:rsid w:val="00A601B8"/>
    <w:rsid w:val="00B17131"/>
    <w:rsid w:val="00C1063D"/>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E2174"/>
    <w:rPr>
      <w:sz w:val="16"/>
      <w:szCs w:val="16"/>
    </w:rPr>
  </w:style>
  <w:style w:type="paragraph" w:styleId="CommentText">
    <w:name w:val="annotation text"/>
    <w:basedOn w:val="Normal"/>
    <w:link w:val="CommentTextChar"/>
    <w:uiPriority w:val="99"/>
    <w:semiHidden/>
    <w:unhideWhenUsed/>
    <w:rsid w:val="005E2174"/>
    <w:rPr>
      <w:sz w:val="20"/>
      <w:szCs w:val="20"/>
    </w:rPr>
  </w:style>
  <w:style w:type="character" w:customStyle="1" w:styleId="CommentTextChar">
    <w:name w:val="Comment Text Char"/>
    <w:basedOn w:val="DefaultParagraphFont"/>
    <w:link w:val="CommentText"/>
    <w:uiPriority w:val="99"/>
    <w:semiHidden/>
    <w:rsid w:val="005E2174"/>
    <w:rPr>
      <w:sz w:val="20"/>
      <w:szCs w:val="20"/>
    </w:rPr>
  </w:style>
  <w:style w:type="paragraph" w:styleId="CommentSubject">
    <w:name w:val="annotation subject"/>
    <w:basedOn w:val="CommentText"/>
    <w:next w:val="CommentText"/>
    <w:link w:val="CommentSubjectChar"/>
    <w:uiPriority w:val="99"/>
    <w:semiHidden/>
    <w:unhideWhenUsed/>
    <w:rsid w:val="005E2174"/>
    <w:rPr>
      <w:b/>
      <w:bCs/>
    </w:rPr>
  </w:style>
  <w:style w:type="character" w:customStyle="1" w:styleId="CommentSubjectChar">
    <w:name w:val="Comment Subject Char"/>
    <w:basedOn w:val="CommentTextChar"/>
    <w:link w:val="CommentSubject"/>
    <w:uiPriority w:val="99"/>
    <w:semiHidden/>
    <w:rsid w:val="005E2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740907142">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 w:id="2138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27</cp:revision>
  <dcterms:created xsi:type="dcterms:W3CDTF">2021-10-12T06:49:00Z</dcterms:created>
  <dcterms:modified xsi:type="dcterms:W3CDTF">2021-11-29T20:20:00Z</dcterms:modified>
</cp:coreProperties>
</file>