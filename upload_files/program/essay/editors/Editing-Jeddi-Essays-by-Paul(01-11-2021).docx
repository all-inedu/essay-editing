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3C46" w14:textId="5FAB3FFD" w:rsidR="00EC47E5" w:rsidRDefault="001E1DA4">
      <w:pPr>
        <w:rPr>
          <w:lang w:val="en-US"/>
        </w:rPr>
      </w:pPr>
      <w:proofErr w:type="spellStart"/>
      <w:r>
        <w:rPr>
          <w:lang w:val="en-US"/>
        </w:rPr>
        <w:t>Jeddi</w:t>
      </w:r>
      <w:proofErr w:type="spellEnd"/>
    </w:p>
    <w:p w14:paraId="3CC8A24A" w14:textId="3F301F54" w:rsidR="001E1DA4" w:rsidRDefault="001E1DA4" w:rsidP="001E1DA4">
      <w:pPr>
        <w:spacing w:line="276" w:lineRule="auto"/>
        <w:jc w:val="center"/>
        <w:rPr>
          <w:rFonts w:ascii="Arial" w:hAnsi="Arial" w:cs="Arial"/>
          <w:lang w:val="en-US"/>
        </w:rPr>
      </w:pPr>
      <w:r w:rsidRPr="008E4328">
        <w:rPr>
          <w:rFonts w:ascii="Arial" w:hAnsi="Arial" w:cs="Arial"/>
          <w:lang w:val="en-US"/>
        </w:rPr>
        <w:t>Common App Personal Essa</w:t>
      </w:r>
      <w:r>
        <w:rPr>
          <w:rFonts w:ascii="Arial" w:hAnsi="Arial" w:cs="Arial"/>
          <w:lang w:val="en-US"/>
        </w:rPr>
        <w:t>y</w:t>
      </w:r>
    </w:p>
    <w:p w14:paraId="7806D00A" w14:textId="77777777" w:rsidR="001E1DA4" w:rsidRDefault="001E1DA4" w:rsidP="001E1DA4">
      <w:pPr>
        <w:spacing w:line="276" w:lineRule="auto"/>
        <w:jc w:val="center"/>
        <w:rPr>
          <w:rFonts w:ascii="Arial" w:hAnsi="Arial" w:cs="Arial"/>
          <w:lang w:val="en-US"/>
        </w:rPr>
      </w:pPr>
    </w:p>
    <w:p w14:paraId="0962AB72" w14:textId="0720F141" w:rsidR="001E1DA4" w:rsidRPr="003C2FBB" w:rsidRDefault="001E1DA4" w:rsidP="003C2FB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NeutrifStudio-Regular" w:eastAsia="Times New Roman" w:hAnsi="NeutrifStudio-Regular" w:cs="Times New Roman"/>
          <w:color w:val="4A4A4A"/>
          <w:lang w:eastAsia="zh-CN"/>
        </w:rPr>
      </w:pPr>
      <w:r w:rsidRPr="000B558A">
        <w:rPr>
          <w:rFonts w:ascii="Arial" w:hAnsi="Arial" w:cs="Arial"/>
          <w:color w:val="ED7D31" w:themeColor="accent2"/>
          <w:lang w:val="en-US"/>
        </w:rPr>
        <w:t xml:space="preserve">Prompt: </w:t>
      </w:r>
      <w:r w:rsidR="003C2FBB" w:rsidRPr="003C2FBB">
        <w:rPr>
          <w:rFonts w:ascii="NeutrifStudio-Regular" w:eastAsia="Times New Roman" w:hAnsi="NeutrifStudio-Regular" w:cs="Times New Roman"/>
          <w:color w:val="4A4A4A"/>
          <w:lang w:eastAsia="zh-CN"/>
        </w:rPr>
        <w:t>Discuss an accomplishment, event, or realization that sparked a period of personal growth and a new understanding of yourself or others.</w:t>
      </w:r>
    </w:p>
    <w:p w14:paraId="19572B8E" w14:textId="07AE2A39" w:rsidR="0086118B" w:rsidRPr="00657406" w:rsidRDefault="0086118B" w:rsidP="00D3238F">
      <w:pPr>
        <w:spacing w:line="276" w:lineRule="auto"/>
        <w:jc w:val="both"/>
        <w:rPr>
          <w:rFonts w:ascii="Arial" w:hAnsi="Arial" w:cs="Arial"/>
        </w:rPr>
      </w:pPr>
      <w:r w:rsidRPr="00657406">
        <w:rPr>
          <w:rFonts w:ascii="Arial" w:hAnsi="Arial" w:cs="Arial"/>
        </w:rPr>
        <w:t xml:space="preserve">Another day of </w:t>
      </w:r>
      <w:r w:rsidR="00C130D0" w:rsidRPr="00657406">
        <w:rPr>
          <w:rFonts w:ascii="Arial" w:hAnsi="Arial" w:cs="Arial"/>
        </w:rPr>
        <w:t>refining</w:t>
      </w:r>
      <w:r w:rsidRPr="00657406">
        <w:rPr>
          <w:rFonts w:ascii="Arial" w:hAnsi="Arial" w:cs="Arial"/>
        </w:rPr>
        <w:t xml:space="preserve"> </w:t>
      </w:r>
      <w:r w:rsidR="00EF2E25" w:rsidRPr="00657406">
        <w:rPr>
          <w:rFonts w:ascii="Arial" w:hAnsi="Arial" w:cs="Arial"/>
        </w:rPr>
        <w:t xml:space="preserve">my </w:t>
      </w:r>
      <w:r w:rsidRPr="00657406">
        <w:rPr>
          <w:rFonts w:ascii="Arial" w:hAnsi="Arial" w:cs="Arial"/>
        </w:rPr>
        <w:t xml:space="preserve">battle-hardened squad under the </w:t>
      </w:r>
      <w:r w:rsidR="003604AA" w:rsidRPr="00657406">
        <w:rPr>
          <w:rFonts w:ascii="Arial" w:hAnsi="Arial" w:cs="Arial"/>
        </w:rPr>
        <w:t xml:space="preserve">searing </w:t>
      </w:r>
      <w:r w:rsidRPr="00657406">
        <w:rPr>
          <w:rFonts w:ascii="Arial" w:hAnsi="Arial" w:cs="Arial"/>
        </w:rPr>
        <w:t xml:space="preserve">sun. </w:t>
      </w:r>
    </w:p>
    <w:p w14:paraId="5CDE4FC1" w14:textId="57A68E3B" w:rsidR="0086118B" w:rsidRPr="00657406" w:rsidRDefault="0086118B" w:rsidP="00D3238F">
      <w:pPr>
        <w:spacing w:line="276" w:lineRule="auto"/>
        <w:jc w:val="both"/>
        <w:rPr>
          <w:rFonts w:ascii="Arial" w:hAnsi="Arial" w:cs="Arial"/>
        </w:rPr>
      </w:pPr>
    </w:p>
    <w:p w14:paraId="2BAB5596" w14:textId="7AD4DD2B" w:rsidR="0086118B" w:rsidRPr="00657406" w:rsidRDefault="0086118B" w:rsidP="00D3238F">
      <w:pPr>
        <w:spacing w:line="276" w:lineRule="auto"/>
        <w:jc w:val="both"/>
        <w:rPr>
          <w:rFonts w:ascii="Arial" w:hAnsi="Arial" w:cs="Arial"/>
        </w:rPr>
      </w:pPr>
      <w:r w:rsidRPr="00657406">
        <w:rPr>
          <w:rFonts w:ascii="Arial" w:hAnsi="Arial" w:cs="Arial"/>
        </w:rPr>
        <w:t>“Give me another twenty!”</w:t>
      </w:r>
    </w:p>
    <w:p w14:paraId="57D61E1A" w14:textId="77777777" w:rsidR="0086118B" w:rsidRPr="00657406" w:rsidRDefault="0086118B" w:rsidP="00D3238F">
      <w:pPr>
        <w:spacing w:line="276" w:lineRule="auto"/>
        <w:jc w:val="both"/>
        <w:rPr>
          <w:rFonts w:ascii="Arial" w:hAnsi="Arial" w:cs="Arial"/>
        </w:rPr>
      </w:pPr>
    </w:p>
    <w:p w14:paraId="3E641C84" w14:textId="5B46BEE4" w:rsidR="005053FD" w:rsidRPr="00657406" w:rsidRDefault="00873525" w:rsidP="00D3238F">
      <w:pPr>
        <w:spacing w:line="276" w:lineRule="auto"/>
        <w:jc w:val="both"/>
        <w:rPr>
          <w:rFonts w:ascii="Arial" w:hAnsi="Arial" w:cs="Arial"/>
        </w:rPr>
      </w:pPr>
      <w:r w:rsidRPr="00657406">
        <w:rPr>
          <w:rFonts w:ascii="Arial" w:hAnsi="Arial" w:cs="Arial"/>
        </w:rPr>
        <w:t>15</w:t>
      </w:r>
      <w:r w:rsidR="0086118B" w:rsidRPr="00657406">
        <w:rPr>
          <w:rFonts w:ascii="Arial" w:hAnsi="Arial" w:cs="Arial"/>
        </w:rPr>
        <w:t xml:space="preserve"> legs</w:t>
      </w:r>
      <w:r w:rsidR="00D3238F" w:rsidRPr="00657406">
        <w:rPr>
          <w:rFonts w:ascii="Arial" w:hAnsi="Arial" w:cs="Arial"/>
        </w:rPr>
        <w:t xml:space="preserve"> launched into the air to </w:t>
      </w:r>
      <w:r w:rsidR="00036638" w:rsidRPr="00657406">
        <w:rPr>
          <w:rFonts w:ascii="Arial" w:hAnsi="Arial" w:cs="Arial"/>
        </w:rPr>
        <w:t>execute</w:t>
      </w:r>
      <w:r w:rsidR="00D3238F" w:rsidRPr="00657406">
        <w:rPr>
          <w:rFonts w:ascii="Arial" w:hAnsi="Arial" w:cs="Arial"/>
        </w:rPr>
        <w:t xml:space="preserve"> roundhouse kick</w:t>
      </w:r>
      <w:r w:rsidR="0086118B" w:rsidRPr="00657406">
        <w:rPr>
          <w:rFonts w:ascii="Arial" w:hAnsi="Arial" w:cs="Arial"/>
        </w:rPr>
        <w:t>s with impeccable form</w:t>
      </w:r>
      <w:r w:rsidR="00D3238F" w:rsidRPr="00657406">
        <w:rPr>
          <w:rFonts w:ascii="Arial" w:hAnsi="Arial" w:cs="Arial"/>
        </w:rPr>
        <w:t xml:space="preserve">. </w:t>
      </w:r>
      <w:r w:rsidR="005053FD" w:rsidRPr="00657406">
        <w:rPr>
          <w:rFonts w:ascii="Arial" w:hAnsi="Arial" w:cs="Arial"/>
          <w:i/>
          <w:iCs/>
        </w:rPr>
        <w:t>Good, good.</w:t>
      </w:r>
      <w:r w:rsidR="005053FD" w:rsidRPr="00657406">
        <w:rPr>
          <w:rFonts w:ascii="Arial" w:hAnsi="Arial" w:cs="Arial"/>
        </w:rPr>
        <w:t xml:space="preserve"> I was satisfied </w:t>
      </w:r>
      <w:r w:rsidR="00135E34" w:rsidRPr="00657406">
        <w:rPr>
          <w:rFonts w:ascii="Arial" w:hAnsi="Arial" w:cs="Arial"/>
        </w:rPr>
        <w:t>with</w:t>
      </w:r>
      <w:r w:rsidR="001907D6" w:rsidRPr="00657406">
        <w:rPr>
          <w:rFonts w:ascii="Arial" w:hAnsi="Arial" w:cs="Arial"/>
        </w:rPr>
        <w:t xml:space="preserve"> this</w:t>
      </w:r>
      <w:r w:rsidR="005053FD" w:rsidRPr="00657406">
        <w:rPr>
          <w:rFonts w:ascii="Arial" w:hAnsi="Arial" w:cs="Arial"/>
        </w:rPr>
        <w:t xml:space="preserve">. </w:t>
      </w:r>
    </w:p>
    <w:p w14:paraId="2DD1C5EF" w14:textId="483E2CAA" w:rsidR="005053FD" w:rsidRPr="00657406" w:rsidRDefault="005053FD" w:rsidP="00D3238F">
      <w:pPr>
        <w:spacing w:line="276" w:lineRule="auto"/>
        <w:jc w:val="both"/>
        <w:rPr>
          <w:rFonts w:ascii="Arial" w:hAnsi="Arial" w:cs="Arial"/>
        </w:rPr>
      </w:pPr>
    </w:p>
    <w:p w14:paraId="14445AD7" w14:textId="35873659" w:rsidR="000B1CD2" w:rsidRPr="00657406" w:rsidRDefault="000B1CD2" w:rsidP="00D3238F">
      <w:pPr>
        <w:spacing w:line="276" w:lineRule="auto"/>
        <w:jc w:val="both"/>
        <w:rPr>
          <w:rFonts w:ascii="Arial" w:hAnsi="Arial" w:cs="Arial"/>
        </w:rPr>
      </w:pPr>
      <w:r w:rsidRPr="00657406">
        <w:rPr>
          <w:rFonts w:ascii="Arial" w:hAnsi="Arial" w:cs="Arial"/>
        </w:rPr>
        <w:t>After training in Taekwondo for over 10 years, I finally earned my black belt in 2019. Shortly after, my master offered me the opportunity to assist him in teaching one of his classes</w:t>
      </w:r>
      <w:r w:rsidR="00DB0C16" w:rsidRPr="00657406">
        <w:rPr>
          <w:rFonts w:ascii="Arial" w:hAnsi="Arial" w:cs="Arial"/>
        </w:rPr>
        <w:t>,</w:t>
      </w:r>
      <w:r w:rsidRPr="00657406">
        <w:rPr>
          <w:rFonts w:ascii="Arial" w:hAnsi="Arial" w:cs="Arial"/>
        </w:rPr>
        <w:t xml:space="preserve"> which I took in a heartbeat. I promised my master that we w</w:t>
      </w:r>
      <w:r w:rsidR="001367AE" w:rsidRPr="00657406">
        <w:rPr>
          <w:rFonts w:ascii="Arial" w:hAnsi="Arial" w:cs="Arial"/>
        </w:rPr>
        <w:t>ould</w:t>
      </w:r>
      <w:r w:rsidRPr="00657406">
        <w:rPr>
          <w:rFonts w:ascii="Arial" w:hAnsi="Arial" w:cs="Arial"/>
        </w:rPr>
        <w:t xml:space="preserve"> win the next tournament.</w:t>
      </w:r>
    </w:p>
    <w:p w14:paraId="4F845001" w14:textId="77777777" w:rsidR="000B1CD2" w:rsidRPr="00657406" w:rsidRDefault="000B1CD2" w:rsidP="00D3238F">
      <w:pPr>
        <w:spacing w:line="276" w:lineRule="auto"/>
        <w:jc w:val="both"/>
        <w:rPr>
          <w:rFonts w:ascii="Arial" w:hAnsi="Arial" w:cs="Arial"/>
        </w:rPr>
      </w:pPr>
    </w:p>
    <w:p w14:paraId="085CF89F" w14:textId="5B61B1BA" w:rsidR="005053FD" w:rsidRPr="00657406" w:rsidRDefault="005053FD" w:rsidP="00D3238F">
      <w:pPr>
        <w:spacing w:line="276" w:lineRule="auto"/>
        <w:jc w:val="both"/>
        <w:rPr>
          <w:rFonts w:ascii="Arial" w:hAnsi="Arial" w:cs="Arial"/>
        </w:rPr>
      </w:pPr>
      <w:r w:rsidRPr="00657406">
        <w:rPr>
          <w:rFonts w:ascii="Arial" w:hAnsi="Arial" w:cs="Arial"/>
        </w:rPr>
        <w:t xml:space="preserve">Taekwondo </w:t>
      </w:r>
      <w:r w:rsidR="00FC3150" w:rsidRPr="00657406">
        <w:rPr>
          <w:rFonts w:ascii="Arial" w:hAnsi="Arial" w:cs="Arial"/>
        </w:rPr>
        <w:t>instructor</w:t>
      </w:r>
      <w:r w:rsidR="00690197" w:rsidRPr="00657406">
        <w:rPr>
          <w:rFonts w:ascii="Arial" w:hAnsi="Arial" w:cs="Arial"/>
        </w:rPr>
        <w:t>s are</w:t>
      </w:r>
      <w:r w:rsidR="003C2FBB" w:rsidRPr="00657406">
        <w:rPr>
          <w:rFonts w:ascii="Arial" w:hAnsi="Arial" w:cs="Arial"/>
        </w:rPr>
        <w:t xml:space="preserve"> different from </w:t>
      </w:r>
      <w:r w:rsidRPr="00657406">
        <w:rPr>
          <w:rFonts w:ascii="Arial" w:hAnsi="Arial" w:cs="Arial"/>
        </w:rPr>
        <w:t>drill instructors in times of war</w:t>
      </w:r>
      <w:r w:rsidR="003C2FBB" w:rsidRPr="00657406">
        <w:rPr>
          <w:rFonts w:ascii="Arial" w:hAnsi="Arial" w:cs="Arial"/>
        </w:rPr>
        <w:t>.</w:t>
      </w:r>
      <w:r w:rsidRPr="00657406">
        <w:rPr>
          <w:rFonts w:ascii="Arial" w:hAnsi="Arial" w:cs="Arial"/>
        </w:rPr>
        <w:t xml:space="preserve"> </w:t>
      </w:r>
      <w:r w:rsidR="003C2FBB" w:rsidRPr="00657406">
        <w:rPr>
          <w:rFonts w:ascii="Arial" w:hAnsi="Arial" w:cs="Arial"/>
        </w:rPr>
        <w:t xml:space="preserve">We </w:t>
      </w:r>
      <w:del w:id="0" w:author="Paul Edison" w:date="2021-11-01T00:02:00Z">
        <w:r w:rsidRPr="00657406" w:rsidDel="004D5113">
          <w:rPr>
            <w:rFonts w:ascii="Arial" w:hAnsi="Arial" w:cs="Arial"/>
          </w:rPr>
          <w:delText xml:space="preserve">also </w:delText>
        </w:r>
      </w:del>
      <w:r w:rsidRPr="00657406">
        <w:rPr>
          <w:rFonts w:ascii="Arial" w:hAnsi="Arial" w:cs="Arial"/>
        </w:rPr>
        <w:t>play the role of squad leaders</w:t>
      </w:r>
      <w:del w:id="1" w:author="Paul Edison" w:date="2021-11-01T00:02:00Z">
        <w:r w:rsidRPr="00657406" w:rsidDel="004D5113">
          <w:rPr>
            <w:rFonts w:ascii="Arial" w:hAnsi="Arial" w:cs="Arial"/>
          </w:rPr>
          <w:delText xml:space="preserve"> wh</w:delText>
        </w:r>
        <w:r w:rsidR="00F13CB4" w:rsidRPr="00657406" w:rsidDel="004D5113">
          <w:rPr>
            <w:rFonts w:ascii="Arial" w:hAnsi="Arial" w:cs="Arial"/>
          </w:rPr>
          <w:delText>o</w:delText>
        </w:r>
      </w:del>
      <w:ins w:id="2" w:author="Paul Edison" w:date="2021-11-01T00:02:00Z">
        <w:r w:rsidR="004D5113">
          <w:rPr>
            <w:rFonts w:ascii="Arial" w:hAnsi="Arial" w:cs="Arial"/>
          </w:rPr>
          <w:t>,</w:t>
        </w:r>
      </w:ins>
      <w:r w:rsidRPr="00657406">
        <w:rPr>
          <w:rFonts w:ascii="Arial" w:hAnsi="Arial" w:cs="Arial"/>
        </w:rPr>
        <w:t xml:space="preserve"> lead</w:t>
      </w:r>
      <w:ins w:id="3" w:author="Paul Edison" w:date="2021-11-01T00:02:00Z">
        <w:r w:rsidR="004D5113">
          <w:rPr>
            <w:rFonts w:ascii="Arial" w:hAnsi="Arial" w:cs="Arial"/>
          </w:rPr>
          <w:t>ing</w:t>
        </w:r>
      </w:ins>
      <w:r w:rsidRPr="00657406">
        <w:rPr>
          <w:rFonts w:ascii="Arial" w:hAnsi="Arial" w:cs="Arial"/>
        </w:rPr>
        <w:t xml:space="preserve"> the team into competitions and </w:t>
      </w:r>
      <w:del w:id="4" w:author="Paul Edison" w:date="2021-11-01T00:02:00Z">
        <w:r w:rsidRPr="00657406" w:rsidDel="004D5113">
          <w:rPr>
            <w:rFonts w:ascii="Arial" w:hAnsi="Arial" w:cs="Arial"/>
          </w:rPr>
          <w:delText xml:space="preserve">are </w:delText>
        </w:r>
      </w:del>
      <w:ins w:id="5" w:author="Paul Edison" w:date="2021-11-01T00:02:00Z">
        <w:r w:rsidR="004D5113">
          <w:rPr>
            <w:rFonts w:ascii="Arial" w:hAnsi="Arial" w:cs="Arial"/>
          </w:rPr>
          <w:t>be</w:t>
        </w:r>
        <w:r w:rsidR="004D5113" w:rsidRPr="00657406">
          <w:rPr>
            <w:rFonts w:ascii="Arial" w:hAnsi="Arial" w:cs="Arial"/>
          </w:rPr>
          <w:t xml:space="preserve"> </w:t>
        </w:r>
      </w:ins>
      <w:r w:rsidRPr="00657406">
        <w:rPr>
          <w:rFonts w:ascii="Arial" w:hAnsi="Arial" w:cs="Arial"/>
        </w:rPr>
        <w:t>directly responsible for the results of any match. Right now, I</w:t>
      </w:r>
      <w:r w:rsidR="00B2682A" w:rsidRPr="00657406">
        <w:rPr>
          <w:rFonts w:ascii="Arial" w:hAnsi="Arial" w:cs="Arial"/>
        </w:rPr>
        <w:t xml:space="preserve"> was</w:t>
      </w:r>
      <w:r w:rsidRPr="00657406">
        <w:rPr>
          <w:rFonts w:ascii="Arial" w:hAnsi="Arial" w:cs="Arial"/>
        </w:rPr>
        <w:t xml:space="preserve"> feeling pretty good about my squad. Until I walked to the end of the line and reached Eva, the </w:t>
      </w:r>
      <w:r w:rsidR="00351B62" w:rsidRPr="00657406">
        <w:rPr>
          <w:rFonts w:ascii="Arial" w:hAnsi="Arial" w:cs="Arial"/>
        </w:rPr>
        <w:t>time bomb of our team.</w:t>
      </w:r>
    </w:p>
    <w:p w14:paraId="0613531C" w14:textId="77777777" w:rsidR="005053FD" w:rsidRPr="00657406" w:rsidRDefault="005053FD" w:rsidP="00D3238F">
      <w:pPr>
        <w:spacing w:line="276" w:lineRule="auto"/>
        <w:jc w:val="both"/>
        <w:rPr>
          <w:rFonts w:ascii="Arial" w:hAnsi="Arial" w:cs="Arial"/>
        </w:rPr>
      </w:pPr>
    </w:p>
    <w:p w14:paraId="44377EBC" w14:textId="05811BFC" w:rsidR="00D3238F" w:rsidRPr="00657406" w:rsidRDefault="003208E2" w:rsidP="00D3238F">
      <w:pPr>
        <w:spacing w:line="276" w:lineRule="auto"/>
        <w:jc w:val="both"/>
        <w:rPr>
          <w:rFonts w:ascii="Arial" w:hAnsi="Arial" w:cs="Arial"/>
        </w:rPr>
      </w:pPr>
      <w:del w:id="6" w:author="Paul Edison" w:date="2021-11-01T00:03:00Z">
        <w:r w:rsidRPr="00657406" w:rsidDel="004D5113">
          <w:rPr>
            <w:rFonts w:ascii="Arial" w:hAnsi="Arial" w:cs="Arial"/>
          </w:rPr>
          <w:delText xml:space="preserve">Upon passing by </w:delText>
        </w:r>
      </w:del>
      <w:ins w:id="7" w:author="Paul Edison" w:date="2021-11-01T00:03:00Z">
        <w:r w:rsidR="004D5113">
          <w:rPr>
            <w:rFonts w:ascii="Arial" w:hAnsi="Arial" w:cs="Arial"/>
          </w:rPr>
          <w:t xml:space="preserve">Seeing </w:t>
        </w:r>
      </w:ins>
      <w:r w:rsidR="00077271" w:rsidRPr="00657406">
        <w:rPr>
          <w:rFonts w:ascii="Arial" w:hAnsi="Arial" w:cs="Arial"/>
        </w:rPr>
        <w:t>Eva</w:t>
      </w:r>
      <w:r w:rsidR="00351B62" w:rsidRPr="00657406">
        <w:rPr>
          <w:rFonts w:ascii="Arial" w:hAnsi="Arial" w:cs="Arial"/>
        </w:rPr>
        <w:t>, my blood pressure spiked for a second.</w:t>
      </w:r>
      <w:r w:rsidR="00D3238F" w:rsidRPr="00657406">
        <w:rPr>
          <w:rFonts w:ascii="Arial" w:hAnsi="Arial" w:cs="Arial"/>
        </w:rPr>
        <w:t xml:space="preserve"> </w:t>
      </w:r>
      <w:r w:rsidR="00FC3150" w:rsidRPr="00657406">
        <w:rPr>
          <w:rFonts w:ascii="Arial" w:hAnsi="Arial" w:cs="Arial"/>
        </w:rPr>
        <w:t>H</w:t>
      </w:r>
      <w:r w:rsidR="00351B62" w:rsidRPr="00657406">
        <w:rPr>
          <w:rFonts w:ascii="Arial" w:hAnsi="Arial" w:cs="Arial"/>
        </w:rPr>
        <w:t>er roundhouse kick</w:t>
      </w:r>
      <w:r w:rsidR="00BD69DA" w:rsidRPr="00657406">
        <w:rPr>
          <w:rFonts w:ascii="Arial" w:hAnsi="Arial" w:cs="Arial"/>
        </w:rPr>
        <w:t>s</w:t>
      </w:r>
      <w:r w:rsidR="00351B62" w:rsidRPr="00657406">
        <w:rPr>
          <w:rFonts w:ascii="Arial" w:hAnsi="Arial" w:cs="Arial"/>
        </w:rPr>
        <w:t xml:space="preserve"> </w:t>
      </w:r>
      <w:r w:rsidR="00B81FBE" w:rsidRPr="00657406">
        <w:rPr>
          <w:rFonts w:ascii="Arial" w:hAnsi="Arial" w:cs="Arial"/>
        </w:rPr>
        <w:t xml:space="preserve">looked as awkward as her posture, and even more awkward than </w:t>
      </w:r>
      <w:ins w:id="8" w:author="Paul Edison" w:date="2021-11-01T00:03:00Z">
        <w:r w:rsidR="004D5113">
          <w:rPr>
            <w:rFonts w:ascii="Arial" w:hAnsi="Arial" w:cs="Arial"/>
          </w:rPr>
          <w:t xml:space="preserve">that were </w:t>
        </w:r>
      </w:ins>
      <w:r w:rsidR="00B81FBE" w:rsidRPr="00657406">
        <w:rPr>
          <w:rFonts w:ascii="Arial" w:hAnsi="Arial" w:cs="Arial"/>
        </w:rPr>
        <w:t xml:space="preserve">the looks from </w:t>
      </w:r>
      <w:ins w:id="9" w:author="Paul Edison" w:date="2021-11-01T00:03:00Z">
        <w:r w:rsidR="004D5113">
          <w:rPr>
            <w:rFonts w:ascii="Arial" w:hAnsi="Arial" w:cs="Arial"/>
          </w:rPr>
          <w:t xml:space="preserve">the </w:t>
        </w:r>
      </w:ins>
      <w:r w:rsidR="00B81FBE" w:rsidRPr="00657406">
        <w:rPr>
          <w:rFonts w:ascii="Arial" w:hAnsi="Arial" w:cs="Arial"/>
        </w:rPr>
        <w:t>other senior instructors</w:t>
      </w:r>
      <w:r w:rsidR="00D3238F" w:rsidRPr="00657406">
        <w:rPr>
          <w:rFonts w:ascii="Arial" w:hAnsi="Arial" w:cs="Arial"/>
        </w:rPr>
        <w:t>.</w:t>
      </w:r>
      <w:r w:rsidR="00B81FBE" w:rsidRPr="00657406">
        <w:rPr>
          <w:rFonts w:ascii="Arial" w:hAnsi="Arial" w:cs="Arial"/>
        </w:rPr>
        <w:t xml:space="preserve"> </w:t>
      </w:r>
      <w:r w:rsidR="00AE1EF5" w:rsidRPr="00657406">
        <w:rPr>
          <w:rFonts w:ascii="Arial" w:hAnsi="Arial" w:cs="Arial"/>
        </w:rPr>
        <w:t xml:space="preserve">I wouldn’t let her spar </w:t>
      </w:r>
      <w:r w:rsidR="00A36E78" w:rsidRPr="00657406">
        <w:rPr>
          <w:rFonts w:ascii="Arial" w:hAnsi="Arial" w:cs="Arial"/>
        </w:rPr>
        <w:t>if we competed. N</w:t>
      </w:r>
      <w:r w:rsidR="00AE1EF5" w:rsidRPr="00657406">
        <w:rPr>
          <w:rFonts w:ascii="Arial" w:hAnsi="Arial" w:cs="Arial"/>
        </w:rPr>
        <w:t>ot because I hate</w:t>
      </w:r>
      <w:r w:rsidR="008A7B06" w:rsidRPr="00657406">
        <w:rPr>
          <w:rFonts w:ascii="Arial" w:hAnsi="Arial" w:cs="Arial"/>
        </w:rPr>
        <w:t>d</w:t>
      </w:r>
      <w:r w:rsidR="00AE1EF5" w:rsidRPr="00657406">
        <w:rPr>
          <w:rFonts w:ascii="Arial" w:hAnsi="Arial" w:cs="Arial"/>
        </w:rPr>
        <w:t xml:space="preserve"> losing, but because I d</w:t>
      </w:r>
      <w:r w:rsidR="00970FB8" w:rsidRPr="00657406">
        <w:rPr>
          <w:rFonts w:ascii="Arial" w:hAnsi="Arial" w:cs="Arial"/>
        </w:rPr>
        <w:t>id</w:t>
      </w:r>
      <w:r w:rsidR="00AE1EF5" w:rsidRPr="00657406">
        <w:rPr>
          <w:rFonts w:ascii="Arial" w:hAnsi="Arial" w:cs="Arial"/>
        </w:rPr>
        <w:t xml:space="preserve">n’t want her to get hurt. Yes, if </w:t>
      </w:r>
      <w:r w:rsidR="00A11A8B" w:rsidRPr="00657406">
        <w:rPr>
          <w:rFonts w:ascii="Arial" w:hAnsi="Arial" w:cs="Arial"/>
        </w:rPr>
        <w:t>this</w:t>
      </w:r>
      <w:r w:rsidR="00AE1EF5" w:rsidRPr="00657406">
        <w:rPr>
          <w:rFonts w:ascii="Arial" w:hAnsi="Arial" w:cs="Arial"/>
        </w:rPr>
        <w:t xml:space="preserve"> was a war movie, Eva </w:t>
      </w:r>
      <w:r w:rsidR="0066393D" w:rsidRPr="00657406">
        <w:rPr>
          <w:rFonts w:ascii="Arial" w:hAnsi="Arial" w:cs="Arial"/>
        </w:rPr>
        <w:t>would be</w:t>
      </w:r>
      <w:r w:rsidR="000E508A" w:rsidRPr="00657406">
        <w:rPr>
          <w:rFonts w:ascii="Arial" w:hAnsi="Arial" w:cs="Arial"/>
        </w:rPr>
        <w:t xml:space="preserve"> one</w:t>
      </w:r>
      <w:r w:rsidR="00AE1EF5" w:rsidRPr="00657406">
        <w:rPr>
          <w:rFonts w:ascii="Arial" w:hAnsi="Arial" w:cs="Arial"/>
        </w:rPr>
        <w:t xml:space="preserve"> of the soldiers </w:t>
      </w:r>
      <w:r w:rsidR="004E5B23" w:rsidRPr="00657406">
        <w:rPr>
          <w:rFonts w:ascii="Arial" w:hAnsi="Arial" w:cs="Arial"/>
        </w:rPr>
        <w:t>who</w:t>
      </w:r>
      <w:r w:rsidR="00AE1EF5" w:rsidRPr="00657406">
        <w:rPr>
          <w:rFonts w:ascii="Arial" w:hAnsi="Arial" w:cs="Arial"/>
        </w:rPr>
        <w:t xml:space="preserve"> die</w:t>
      </w:r>
      <w:r w:rsidR="000C2D87" w:rsidRPr="00657406">
        <w:rPr>
          <w:rFonts w:ascii="Arial" w:hAnsi="Arial" w:cs="Arial"/>
        </w:rPr>
        <w:t>d</w:t>
      </w:r>
      <w:r w:rsidR="00AE1EF5" w:rsidRPr="00657406">
        <w:rPr>
          <w:rFonts w:ascii="Arial" w:hAnsi="Arial" w:cs="Arial"/>
        </w:rPr>
        <w:t xml:space="preserve"> </w:t>
      </w:r>
      <w:r w:rsidR="002E1498" w:rsidRPr="00657406">
        <w:rPr>
          <w:rFonts w:ascii="Arial" w:hAnsi="Arial" w:cs="Arial"/>
        </w:rPr>
        <w:t>on</w:t>
      </w:r>
      <w:r w:rsidR="00AE1EF5" w:rsidRPr="00657406">
        <w:rPr>
          <w:rFonts w:ascii="Arial" w:hAnsi="Arial" w:cs="Arial"/>
        </w:rPr>
        <w:t xml:space="preserve"> the</w:t>
      </w:r>
      <w:r w:rsidR="002E1498" w:rsidRPr="00657406">
        <w:rPr>
          <w:rFonts w:ascii="Arial" w:hAnsi="Arial" w:cs="Arial"/>
        </w:rPr>
        <w:t>ir</w:t>
      </w:r>
      <w:r w:rsidR="00AE1EF5" w:rsidRPr="00657406">
        <w:rPr>
          <w:rFonts w:ascii="Arial" w:hAnsi="Arial" w:cs="Arial"/>
        </w:rPr>
        <w:t xml:space="preserve"> first step </w:t>
      </w:r>
      <w:r w:rsidR="007E77FF" w:rsidRPr="00657406">
        <w:rPr>
          <w:rFonts w:ascii="Arial" w:hAnsi="Arial" w:cs="Arial"/>
        </w:rPr>
        <w:t>after</w:t>
      </w:r>
      <w:r w:rsidR="00AE1EF5" w:rsidRPr="00657406">
        <w:rPr>
          <w:rFonts w:ascii="Arial" w:hAnsi="Arial" w:cs="Arial"/>
        </w:rPr>
        <w:t xml:space="preserve"> landing on </w:t>
      </w:r>
      <w:del w:id="10" w:author="Paul Edison" w:date="2021-11-01T00:04:00Z">
        <w:r w:rsidR="0089487D" w:rsidRPr="00657406" w:rsidDel="004D5113">
          <w:rPr>
            <w:rFonts w:ascii="Arial" w:hAnsi="Arial" w:cs="Arial"/>
          </w:rPr>
          <w:delText>a</w:delText>
        </w:r>
        <w:r w:rsidR="00AE1EF5" w:rsidRPr="00657406" w:rsidDel="004D5113">
          <w:rPr>
            <w:rFonts w:ascii="Arial" w:hAnsi="Arial" w:cs="Arial"/>
          </w:rPr>
          <w:delText xml:space="preserve"> </w:delText>
        </w:r>
      </w:del>
      <w:ins w:id="11" w:author="Paul Edison" w:date="2021-11-01T00:04:00Z">
        <w:r w:rsidR="004D5113">
          <w:rPr>
            <w:rFonts w:ascii="Arial" w:hAnsi="Arial" w:cs="Arial"/>
          </w:rPr>
          <w:t>the</w:t>
        </w:r>
        <w:r w:rsidR="004D5113" w:rsidRPr="00657406">
          <w:rPr>
            <w:rFonts w:ascii="Arial" w:hAnsi="Arial" w:cs="Arial"/>
          </w:rPr>
          <w:t xml:space="preserve"> </w:t>
        </w:r>
      </w:ins>
      <w:r w:rsidR="00AE1EF5" w:rsidRPr="00657406">
        <w:rPr>
          <w:rFonts w:ascii="Arial" w:hAnsi="Arial" w:cs="Arial"/>
        </w:rPr>
        <w:t>beach.</w:t>
      </w:r>
    </w:p>
    <w:p w14:paraId="7CFA369C" w14:textId="77777777" w:rsidR="00D3238F" w:rsidRPr="00657406" w:rsidRDefault="00D3238F" w:rsidP="00D3238F">
      <w:pPr>
        <w:spacing w:line="276" w:lineRule="auto"/>
        <w:jc w:val="both"/>
        <w:rPr>
          <w:rFonts w:ascii="Arial" w:hAnsi="Arial" w:cs="Arial"/>
        </w:rPr>
      </w:pPr>
    </w:p>
    <w:p w14:paraId="01F16B05" w14:textId="5F34B5D9" w:rsidR="00FC3150" w:rsidRPr="00657406" w:rsidRDefault="00F14566" w:rsidP="00D3238F">
      <w:pPr>
        <w:spacing w:line="276" w:lineRule="auto"/>
        <w:jc w:val="both"/>
        <w:rPr>
          <w:rFonts w:ascii="Arial" w:hAnsi="Arial" w:cs="Arial"/>
        </w:rPr>
      </w:pPr>
      <w:r w:rsidRPr="00657406">
        <w:rPr>
          <w:rFonts w:ascii="Arial" w:hAnsi="Arial" w:cs="Arial"/>
        </w:rPr>
        <w:t xml:space="preserve">I always saw Eva as the weakest link in </w:t>
      </w:r>
      <w:r w:rsidR="00B12B7F" w:rsidRPr="00657406">
        <w:rPr>
          <w:rFonts w:ascii="Arial" w:hAnsi="Arial" w:cs="Arial"/>
        </w:rPr>
        <w:t>our</w:t>
      </w:r>
      <w:r w:rsidRPr="00657406">
        <w:rPr>
          <w:rFonts w:ascii="Arial" w:hAnsi="Arial" w:cs="Arial"/>
        </w:rPr>
        <w:t xml:space="preserve"> team </w:t>
      </w:r>
      <w:del w:id="12" w:author="Paul Edison" w:date="2021-11-01T00:04:00Z">
        <w:r w:rsidRPr="00657406" w:rsidDel="004D5113">
          <w:rPr>
            <w:rFonts w:ascii="Arial" w:hAnsi="Arial" w:cs="Arial"/>
          </w:rPr>
          <w:delText xml:space="preserve">that </w:delText>
        </w:r>
      </w:del>
      <w:ins w:id="13" w:author="Paul Edison" w:date="2021-11-01T00:04:00Z">
        <w:r w:rsidR="004D5113">
          <w:rPr>
            <w:rFonts w:ascii="Arial" w:hAnsi="Arial" w:cs="Arial"/>
          </w:rPr>
          <w:t>whom</w:t>
        </w:r>
        <w:r w:rsidR="004D5113" w:rsidRPr="00657406">
          <w:rPr>
            <w:rFonts w:ascii="Arial" w:hAnsi="Arial" w:cs="Arial"/>
          </w:rPr>
          <w:t xml:space="preserve"> </w:t>
        </w:r>
      </w:ins>
      <w:r w:rsidRPr="00657406">
        <w:rPr>
          <w:rFonts w:ascii="Arial" w:hAnsi="Arial" w:cs="Arial"/>
        </w:rPr>
        <w:t>I need</w:t>
      </w:r>
      <w:r w:rsidR="001F3CB2" w:rsidRPr="00657406">
        <w:rPr>
          <w:rFonts w:ascii="Arial" w:hAnsi="Arial" w:cs="Arial"/>
        </w:rPr>
        <w:t>ed</w:t>
      </w:r>
      <w:r w:rsidRPr="00657406">
        <w:rPr>
          <w:rFonts w:ascii="Arial" w:hAnsi="Arial" w:cs="Arial"/>
        </w:rPr>
        <w:t xml:space="preserve"> to give extra care for</w:t>
      </w:r>
      <w:del w:id="14" w:author="Paul Edison" w:date="2021-11-01T00:04:00Z">
        <w:r w:rsidRPr="00657406" w:rsidDel="004D5113">
          <w:rPr>
            <w:rFonts w:ascii="Arial" w:hAnsi="Arial" w:cs="Arial"/>
          </w:rPr>
          <w:delText xml:space="preserve">; </w:delText>
        </w:r>
      </w:del>
      <w:ins w:id="15" w:author="Paul Edison" w:date="2021-11-01T00:04:00Z">
        <w:r w:rsidR="004D5113">
          <w:rPr>
            <w:rFonts w:ascii="Arial" w:hAnsi="Arial" w:cs="Arial"/>
          </w:rPr>
          <w:t>.</w:t>
        </w:r>
        <w:r w:rsidR="004D5113" w:rsidRPr="00657406">
          <w:rPr>
            <w:rFonts w:ascii="Arial" w:hAnsi="Arial" w:cs="Arial"/>
          </w:rPr>
          <w:t xml:space="preserve"> </w:t>
        </w:r>
        <w:r w:rsidR="004D5113">
          <w:rPr>
            <w:rFonts w:ascii="Arial" w:hAnsi="Arial" w:cs="Arial"/>
          </w:rPr>
          <w:t xml:space="preserve">That was, </w:t>
        </w:r>
      </w:ins>
      <w:r w:rsidRPr="00657406">
        <w:rPr>
          <w:rFonts w:ascii="Arial" w:hAnsi="Arial" w:cs="Arial"/>
        </w:rPr>
        <w:t xml:space="preserve">until </w:t>
      </w:r>
      <w:r w:rsidR="0050416C" w:rsidRPr="00657406">
        <w:rPr>
          <w:rFonts w:ascii="Arial" w:hAnsi="Arial" w:cs="Arial"/>
        </w:rPr>
        <w:t>the day belt promotion</w:t>
      </w:r>
      <w:r w:rsidR="00F57EA2" w:rsidRPr="00657406">
        <w:rPr>
          <w:rFonts w:ascii="Arial" w:hAnsi="Arial" w:cs="Arial"/>
        </w:rPr>
        <w:t xml:space="preserve"> test results were announced</w:t>
      </w:r>
      <w:r w:rsidR="0050416C" w:rsidRPr="00657406">
        <w:rPr>
          <w:rFonts w:ascii="Arial" w:hAnsi="Arial" w:cs="Arial"/>
        </w:rPr>
        <w:t>, in which Eva finally got her yellow belt</w:t>
      </w:r>
      <w:r w:rsidRPr="00657406">
        <w:rPr>
          <w:rFonts w:ascii="Arial" w:hAnsi="Arial" w:cs="Arial"/>
        </w:rPr>
        <w:t xml:space="preserve">. After the ceremony, I found her crying </w:t>
      </w:r>
      <w:r w:rsidR="00387B9C" w:rsidRPr="00657406">
        <w:rPr>
          <w:rFonts w:ascii="Arial" w:hAnsi="Arial" w:cs="Arial"/>
        </w:rPr>
        <w:t>tears</w:t>
      </w:r>
      <w:r w:rsidR="0050416C" w:rsidRPr="00657406">
        <w:rPr>
          <w:rFonts w:ascii="Arial" w:hAnsi="Arial" w:cs="Arial"/>
        </w:rPr>
        <w:t xml:space="preserve"> of joy </w:t>
      </w:r>
      <w:r w:rsidRPr="00657406">
        <w:rPr>
          <w:rFonts w:ascii="Arial" w:hAnsi="Arial" w:cs="Arial"/>
        </w:rPr>
        <w:t xml:space="preserve">outside the </w:t>
      </w:r>
      <w:r w:rsidR="004F4E0B" w:rsidRPr="00657406">
        <w:rPr>
          <w:rFonts w:ascii="Arial" w:hAnsi="Arial" w:cs="Arial"/>
        </w:rPr>
        <w:t>park</w:t>
      </w:r>
      <w:r w:rsidRPr="00657406">
        <w:rPr>
          <w:rFonts w:ascii="Arial" w:hAnsi="Arial" w:cs="Arial"/>
        </w:rPr>
        <w:t xml:space="preserve"> with her parents.</w:t>
      </w:r>
      <w:r w:rsidR="00771BF4" w:rsidRPr="00657406">
        <w:rPr>
          <w:rFonts w:ascii="Arial" w:hAnsi="Arial" w:cs="Arial"/>
        </w:rPr>
        <w:t xml:space="preserve"> </w:t>
      </w:r>
    </w:p>
    <w:p w14:paraId="074DC544" w14:textId="77777777" w:rsidR="00FC3150" w:rsidRPr="00657406" w:rsidRDefault="00FC3150" w:rsidP="00D3238F">
      <w:pPr>
        <w:spacing w:line="276" w:lineRule="auto"/>
        <w:jc w:val="both"/>
        <w:rPr>
          <w:rFonts w:ascii="Arial" w:hAnsi="Arial" w:cs="Arial"/>
        </w:rPr>
      </w:pPr>
    </w:p>
    <w:p w14:paraId="1AAD8A23" w14:textId="5D171DD7" w:rsidR="00510F9B" w:rsidRPr="00657406" w:rsidRDefault="00771BF4" w:rsidP="00D3238F">
      <w:pPr>
        <w:spacing w:line="276" w:lineRule="auto"/>
        <w:jc w:val="both"/>
        <w:rPr>
          <w:rFonts w:ascii="Arial" w:hAnsi="Arial" w:cs="Arial"/>
          <w:i/>
          <w:iCs/>
        </w:rPr>
      </w:pPr>
      <w:r w:rsidRPr="00657406">
        <w:rPr>
          <w:rFonts w:ascii="Arial" w:hAnsi="Arial" w:cs="Arial"/>
        </w:rPr>
        <w:t xml:space="preserve">I wondered </w:t>
      </w:r>
      <w:r w:rsidR="00510F9B" w:rsidRPr="00657406">
        <w:rPr>
          <w:rFonts w:ascii="Arial" w:hAnsi="Arial" w:cs="Arial"/>
        </w:rPr>
        <w:t xml:space="preserve">why I didn’t feel </w:t>
      </w:r>
      <w:del w:id="16" w:author="Paul Edison" w:date="2021-11-01T00:04:00Z">
        <w:r w:rsidR="00510F9B" w:rsidRPr="00657406" w:rsidDel="004D5113">
          <w:rPr>
            <w:rFonts w:ascii="Arial" w:hAnsi="Arial" w:cs="Arial"/>
          </w:rPr>
          <w:delText xml:space="preserve">the </w:delText>
        </w:r>
      </w:del>
      <w:ins w:id="17" w:author="Paul Edison" w:date="2021-11-01T00:04:00Z">
        <w:r w:rsidR="004D5113">
          <w:rPr>
            <w:rFonts w:ascii="Arial" w:hAnsi="Arial" w:cs="Arial"/>
          </w:rPr>
          <w:t>as</w:t>
        </w:r>
        <w:r w:rsidR="004D5113" w:rsidRPr="00657406">
          <w:rPr>
            <w:rFonts w:ascii="Arial" w:hAnsi="Arial" w:cs="Arial"/>
          </w:rPr>
          <w:t xml:space="preserve"> </w:t>
        </w:r>
      </w:ins>
      <w:r w:rsidR="00510F9B" w:rsidRPr="00657406">
        <w:rPr>
          <w:rFonts w:ascii="Arial" w:hAnsi="Arial" w:cs="Arial"/>
        </w:rPr>
        <w:t>overjoy</w:t>
      </w:r>
      <w:ins w:id="18" w:author="Paul Edison" w:date="2021-11-01T00:04:00Z">
        <w:r w:rsidR="004D5113">
          <w:rPr>
            <w:rFonts w:ascii="Arial" w:hAnsi="Arial" w:cs="Arial"/>
          </w:rPr>
          <w:t>ed</w:t>
        </w:r>
      </w:ins>
      <w:r w:rsidR="00510F9B" w:rsidRPr="00657406">
        <w:rPr>
          <w:rFonts w:ascii="Arial" w:hAnsi="Arial" w:cs="Arial"/>
        </w:rPr>
        <w:t xml:space="preserve"> </w:t>
      </w:r>
      <w:del w:id="19" w:author="Paul Edison" w:date="2021-11-01T00:04:00Z">
        <w:r w:rsidR="00510F9B" w:rsidRPr="00657406" w:rsidDel="004D5113">
          <w:rPr>
            <w:rFonts w:ascii="Arial" w:hAnsi="Arial" w:cs="Arial"/>
          </w:rPr>
          <w:delText xml:space="preserve">that </w:delText>
        </w:r>
      </w:del>
      <w:ins w:id="20" w:author="Paul Edison" w:date="2021-11-01T00:04:00Z">
        <w:r w:rsidR="004D5113">
          <w:rPr>
            <w:rFonts w:ascii="Arial" w:hAnsi="Arial" w:cs="Arial"/>
          </w:rPr>
          <w:t>as</w:t>
        </w:r>
        <w:r w:rsidR="004D5113" w:rsidRPr="00657406">
          <w:rPr>
            <w:rFonts w:ascii="Arial" w:hAnsi="Arial" w:cs="Arial"/>
          </w:rPr>
          <w:t xml:space="preserve"> </w:t>
        </w:r>
      </w:ins>
      <w:del w:id="21" w:author="Paul Edison" w:date="2021-11-01T00:04:00Z">
        <w:r w:rsidR="00510F9B" w:rsidRPr="00657406" w:rsidDel="004D5113">
          <w:rPr>
            <w:rFonts w:ascii="Arial" w:hAnsi="Arial" w:cs="Arial"/>
          </w:rPr>
          <w:delText>Eva felt</w:delText>
        </w:r>
      </w:del>
      <w:ins w:id="22" w:author="Paul Edison" w:date="2021-11-01T00:04:00Z">
        <w:r w:rsidR="004D5113">
          <w:rPr>
            <w:rFonts w:ascii="Arial" w:hAnsi="Arial" w:cs="Arial"/>
          </w:rPr>
          <w:t>she did</w:t>
        </w:r>
      </w:ins>
      <w:r w:rsidR="00510F9B" w:rsidRPr="00657406">
        <w:rPr>
          <w:rFonts w:ascii="Arial" w:hAnsi="Arial" w:cs="Arial"/>
        </w:rPr>
        <w:t xml:space="preserve">. </w:t>
      </w:r>
      <w:r w:rsidR="006C1AC9" w:rsidRPr="00657406">
        <w:rPr>
          <w:rFonts w:ascii="Arial" w:hAnsi="Arial" w:cs="Arial"/>
          <w:i/>
          <w:iCs/>
        </w:rPr>
        <w:t>Wa</w:t>
      </w:r>
      <w:r w:rsidR="00510F9B" w:rsidRPr="00657406">
        <w:rPr>
          <w:rFonts w:ascii="Arial" w:hAnsi="Arial" w:cs="Arial"/>
          <w:i/>
          <w:iCs/>
        </w:rPr>
        <w:t xml:space="preserve">sn’t it too early to celebrate? </w:t>
      </w:r>
      <w:r w:rsidR="00657406" w:rsidRPr="00657406">
        <w:rPr>
          <w:rFonts w:ascii="Arial" w:hAnsi="Arial" w:cs="Arial"/>
          <w:i/>
          <w:iCs/>
        </w:rPr>
        <w:t xml:space="preserve">We haven’t won anything yet. </w:t>
      </w:r>
      <w:r w:rsidR="00510F9B" w:rsidRPr="00657406">
        <w:rPr>
          <w:rFonts w:ascii="Arial" w:hAnsi="Arial" w:cs="Arial"/>
          <w:i/>
          <w:iCs/>
        </w:rPr>
        <w:t xml:space="preserve">Or </w:t>
      </w:r>
      <w:r w:rsidR="00CB28F3" w:rsidRPr="00657406">
        <w:rPr>
          <w:rFonts w:ascii="Arial" w:hAnsi="Arial" w:cs="Arial"/>
          <w:i/>
          <w:iCs/>
        </w:rPr>
        <w:t>was</w:t>
      </w:r>
      <w:r w:rsidR="00510F9B" w:rsidRPr="00657406">
        <w:rPr>
          <w:rFonts w:ascii="Arial" w:hAnsi="Arial" w:cs="Arial"/>
          <w:i/>
          <w:iCs/>
        </w:rPr>
        <w:t xml:space="preserve"> I focusing on the wrong thing?</w:t>
      </w:r>
    </w:p>
    <w:p w14:paraId="7D2A0B63" w14:textId="77777777" w:rsidR="00510F9B" w:rsidRPr="00657406" w:rsidRDefault="00510F9B" w:rsidP="00D3238F">
      <w:pPr>
        <w:spacing w:line="276" w:lineRule="auto"/>
        <w:jc w:val="both"/>
        <w:rPr>
          <w:rFonts w:ascii="Arial" w:hAnsi="Arial" w:cs="Arial"/>
        </w:rPr>
      </w:pPr>
    </w:p>
    <w:p w14:paraId="7546DDEB" w14:textId="49BBE8AA" w:rsidR="00801412" w:rsidRPr="00657406" w:rsidRDefault="0050416C" w:rsidP="00D3238F">
      <w:pPr>
        <w:spacing w:line="276" w:lineRule="auto"/>
        <w:jc w:val="both"/>
        <w:rPr>
          <w:rFonts w:ascii="Arial" w:hAnsi="Arial" w:cs="Arial"/>
        </w:rPr>
      </w:pPr>
      <w:r w:rsidRPr="00657406">
        <w:rPr>
          <w:rFonts w:ascii="Arial" w:hAnsi="Arial" w:cs="Arial"/>
        </w:rPr>
        <w:t>All this time I only cared if my team was strong enough</w:t>
      </w:r>
      <w:r w:rsidR="00510F9B" w:rsidRPr="00657406">
        <w:rPr>
          <w:rFonts w:ascii="Arial" w:hAnsi="Arial" w:cs="Arial"/>
        </w:rPr>
        <w:t xml:space="preserve">. I was </w:t>
      </w:r>
      <w:r w:rsidR="00E91C87" w:rsidRPr="00657406">
        <w:rPr>
          <w:rFonts w:ascii="Arial" w:hAnsi="Arial" w:cs="Arial"/>
        </w:rPr>
        <w:t>so</w:t>
      </w:r>
      <w:r w:rsidR="00510F9B" w:rsidRPr="00657406">
        <w:rPr>
          <w:rFonts w:ascii="Arial" w:hAnsi="Arial" w:cs="Arial"/>
        </w:rPr>
        <w:t xml:space="preserve"> </w:t>
      </w:r>
      <w:r w:rsidR="00DB0C16" w:rsidRPr="00657406">
        <w:rPr>
          <w:rFonts w:ascii="Arial" w:hAnsi="Arial" w:cs="Arial"/>
        </w:rPr>
        <w:t>concerned</w:t>
      </w:r>
      <w:r w:rsidR="00510F9B" w:rsidRPr="00657406">
        <w:rPr>
          <w:rFonts w:ascii="Arial" w:hAnsi="Arial" w:cs="Arial"/>
        </w:rPr>
        <w:t xml:space="preserve"> on ensuring my team </w:t>
      </w:r>
      <w:r w:rsidR="003C2FBB" w:rsidRPr="00657406">
        <w:rPr>
          <w:rFonts w:ascii="Arial" w:hAnsi="Arial" w:cs="Arial"/>
        </w:rPr>
        <w:t xml:space="preserve">as a collective </w:t>
      </w:r>
      <w:r w:rsidR="00510F9B" w:rsidRPr="00657406">
        <w:rPr>
          <w:rFonts w:ascii="Arial" w:hAnsi="Arial" w:cs="Arial"/>
        </w:rPr>
        <w:t xml:space="preserve">to win matches that </w:t>
      </w:r>
      <w:r w:rsidRPr="00657406">
        <w:rPr>
          <w:rFonts w:ascii="Arial" w:hAnsi="Arial" w:cs="Arial"/>
        </w:rPr>
        <w:t xml:space="preserve">I neglected the growth of </w:t>
      </w:r>
      <w:r w:rsidR="00B3232C" w:rsidRPr="00657406">
        <w:rPr>
          <w:rFonts w:ascii="Arial" w:hAnsi="Arial" w:cs="Arial"/>
        </w:rPr>
        <w:t>its</w:t>
      </w:r>
      <w:r w:rsidRPr="00657406">
        <w:rPr>
          <w:rFonts w:ascii="Arial" w:hAnsi="Arial" w:cs="Arial"/>
        </w:rPr>
        <w:t xml:space="preserve"> individuals. </w:t>
      </w:r>
      <w:r w:rsidR="00771BF4" w:rsidRPr="00657406">
        <w:rPr>
          <w:rFonts w:ascii="Arial" w:hAnsi="Arial" w:cs="Arial"/>
        </w:rPr>
        <w:t xml:space="preserve">In retrospect, </w:t>
      </w:r>
      <w:r w:rsidR="00510F9B" w:rsidRPr="00657406">
        <w:rPr>
          <w:rFonts w:ascii="Arial" w:hAnsi="Arial" w:cs="Arial"/>
        </w:rPr>
        <w:t>Eva</w:t>
      </w:r>
      <w:r w:rsidR="00771BF4" w:rsidRPr="00657406">
        <w:rPr>
          <w:rFonts w:ascii="Arial" w:hAnsi="Arial" w:cs="Arial"/>
        </w:rPr>
        <w:t xml:space="preserve"> </w:t>
      </w:r>
      <w:r w:rsidR="00510F9B" w:rsidRPr="00657406">
        <w:rPr>
          <w:rFonts w:ascii="Arial" w:hAnsi="Arial" w:cs="Arial"/>
        </w:rPr>
        <w:t xml:space="preserve">had </w:t>
      </w:r>
      <w:proofErr w:type="gramStart"/>
      <w:r w:rsidR="00510F9B" w:rsidRPr="00657406">
        <w:rPr>
          <w:rFonts w:ascii="Arial" w:hAnsi="Arial" w:cs="Arial"/>
        </w:rPr>
        <w:t>actually been</w:t>
      </w:r>
      <w:proofErr w:type="gramEnd"/>
      <w:r w:rsidR="00510F9B" w:rsidRPr="00657406">
        <w:rPr>
          <w:rFonts w:ascii="Arial" w:hAnsi="Arial" w:cs="Arial"/>
        </w:rPr>
        <w:t xml:space="preserve"> improving, I </w:t>
      </w:r>
      <w:r w:rsidR="000A7FAE" w:rsidRPr="00657406">
        <w:rPr>
          <w:rFonts w:ascii="Arial" w:hAnsi="Arial" w:cs="Arial"/>
        </w:rPr>
        <w:t xml:space="preserve">just wasn't able to </w:t>
      </w:r>
      <w:r w:rsidR="00510F9B" w:rsidRPr="00657406">
        <w:rPr>
          <w:rFonts w:ascii="Arial" w:hAnsi="Arial" w:cs="Arial"/>
        </w:rPr>
        <w:t>see it</w:t>
      </w:r>
      <w:r w:rsidR="00DB0C16" w:rsidRPr="00657406">
        <w:rPr>
          <w:rFonts w:ascii="Arial" w:hAnsi="Arial" w:cs="Arial"/>
        </w:rPr>
        <w:t>.</w:t>
      </w:r>
      <w:r w:rsidR="00510F9B" w:rsidRPr="00657406">
        <w:rPr>
          <w:rFonts w:ascii="Arial" w:hAnsi="Arial" w:cs="Arial"/>
        </w:rPr>
        <w:t xml:space="preserve"> I only saw h</w:t>
      </w:r>
      <w:r w:rsidR="003C2FBB" w:rsidRPr="00657406">
        <w:rPr>
          <w:rFonts w:ascii="Arial" w:hAnsi="Arial" w:cs="Arial"/>
        </w:rPr>
        <w:t xml:space="preserve">er </w:t>
      </w:r>
      <w:r w:rsidR="003C2FBB" w:rsidRPr="00657406">
        <w:rPr>
          <w:rFonts w:ascii="Arial" w:hAnsi="Arial" w:cs="Arial"/>
        </w:rPr>
        <w:lastRenderedPageBreak/>
        <w:t xml:space="preserve">flaws. </w:t>
      </w:r>
      <w:r w:rsidR="00771BF4" w:rsidRPr="00657406">
        <w:rPr>
          <w:rFonts w:ascii="Arial" w:hAnsi="Arial" w:cs="Arial"/>
        </w:rPr>
        <w:t xml:space="preserve">While still far from perfect, she now </w:t>
      </w:r>
      <w:del w:id="23" w:author="Paul Edison" w:date="2021-11-01T00:05:00Z">
        <w:r w:rsidR="00DB0C16" w:rsidRPr="00657406" w:rsidDel="004D5113">
          <w:rPr>
            <w:rFonts w:ascii="Arial" w:hAnsi="Arial" w:cs="Arial"/>
          </w:rPr>
          <w:delText>throw</w:delText>
        </w:r>
        <w:r w:rsidR="00771BF4" w:rsidRPr="00657406" w:rsidDel="004D5113">
          <w:rPr>
            <w:rFonts w:ascii="Arial" w:hAnsi="Arial" w:cs="Arial"/>
          </w:rPr>
          <w:delText xml:space="preserve"> </w:delText>
        </w:r>
      </w:del>
      <w:ins w:id="24" w:author="Paul Edison" w:date="2021-11-01T00:05:00Z">
        <w:r w:rsidR="004D5113" w:rsidRPr="00657406">
          <w:rPr>
            <w:rFonts w:ascii="Arial" w:hAnsi="Arial" w:cs="Arial"/>
          </w:rPr>
          <w:t>thr</w:t>
        </w:r>
        <w:r w:rsidR="004D5113">
          <w:rPr>
            <w:rFonts w:ascii="Arial" w:hAnsi="Arial" w:cs="Arial"/>
          </w:rPr>
          <w:t>e</w:t>
        </w:r>
        <w:r w:rsidR="004D5113" w:rsidRPr="00657406">
          <w:rPr>
            <w:rFonts w:ascii="Arial" w:hAnsi="Arial" w:cs="Arial"/>
          </w:rPr>
          <w:t xml:space="preserve">w </w:t>
        </w:r>
      </w:ins>
      <w:r w:rsidR="00771BF4" w:rsidRPr="00657406">
        <w:rPr>
          <w:rFonts w:ascii="Arial" w:hAnsi="Arial" w:cs="Arial"/>
        </w:rPr>
        <w:t xml:space="preserve">her roundhouse kick with </w:t>
      </w:r>
      <w:r w:rsidR="004E7920" w:rsidRPr="00657406">
        <w:rPr>
          <w:rFonts w:ascii="Arial" w:hAnsi="Arial" w:cs="Arial"/>
        </w:rPr>
        <w:t>a</w:t>
      </w:r>
      <w:r w:rsidR="00771BF4" w:rsidRPr="00657406">
        <w:rPr>
          <w:rFonts w:ascii="Arial" w:hAnsi="Arial" w:cs="Arial"/>
        </w:rPr>
        <w:t xml:space="preserve"> snap that was essential to a good kick. I </w:t>
      </w:r>
      <w:r w:rsidR="006A6854" w:rsidRPr="00657406">
        <w:rPr>
          <w:rFonts w:ascii="Arial" w:hAnsi="Arial" w:cs="Arial"/>
        </w:rPr>
        <w:t xml:space="preserve">realized I took her determination for granted. </w:t>
      </w:r>
      <w:r w:rsidR="00771BF4" w:rsidRPr="00657406">
        <w:rPr>
          <w:rFonts w:ascii="Arial" w:hAnsi="Arial" w:cs="Arial"/>
        </w:rPr>
        <w:t>S</w:t>
      </w:r>
      <w:r w:rsidR="00F14566" w:rsidRPr="00657406">
        <w:rPr>
          <w:rFonts w:ascii="Arial" w:hAnsi="Arial" w:cs="Arial"/>
        </w:rPr>
        <w:t>he hadn’t been a bad student</w:t>
      </w:r>
      <w:r w:rsidR="00840AF4" w:rsidRPr="00657406">
        <w:rPr>
          <w:rFonts w:ascii="Arial" w:hAnsi="Arial" w:cs="Arial"/>
        </w:rPr>
        <w:t>;</w:t>
      </w:r>
      <w:r w:rsidR="00F14566" w:rsidRPr="00657406">
        <w:rPr>
          <w:rFonts w:ascii="Arial" w:hAnsi="Arial" w:cs="Arial"/>
        </w:rPr>
        <w:t xml:space="preserve"> I</w:t>
      </w:r>
      <w:r w:rsidR="00F57192" w:rsidRPr="00657406">
        <w:rPr>
          <w:rFonts w:ascii="Arial" w:hAnsi="Arial" w:cs="Arial"/>
        </w:rPr>
        <w:t>t</w:t>
      </w:r>
      <w:r w:rsidR="00F14566" w:rsidRPr="00657406">
        <w:rPr>
          <w:rFonts w:ascii="Arial" w:hAnsi="Arial" w:cs="Arial"/>
        </w:rPr>
        <w:t xml:space="preserve"> was</w:t>
      </w:r>
      <w:r w:rsidR="00457E82" w:rsidRPr="00657406">
        <w:rPr>
          <w:rFonts w:ascii="Arial" w:hAnsi="Arial" w:cs="Arial"/>
        </w:rPr>
        <w:t xml:space="preserve"> </w:t>
      </w:r>
      <w:r w:rsidR="00F57192" w:rsidRPr="00657406">
        <w:rPr>
          <w:rFonts w:ascii="Arial" w:hAnsi="Arial" w:cs="Arial"/>
        </w:rPr>
        <w:t xml:space="preserve">me who </w:t>
      </w:r>
      <w:del w:id="25" w:author="Paul Edison" w:date="2021-11-01T00:05:00Z">
        <w:r w:rsidR="00F57192" w:rsidRPr="00657406" w:rsidDel="004D5113">
          <w:rPr>
            <w:rFonts w:ascii="Arial" w:hAnsi="Arial" w:cs="Arial"/>
          </w:rPr>
          <w:delText xml:space="preserve">was </w:delText>
        </w:r>
      </w:del>
      <w:ins w:id="26" w:author="Paul Edison" w:date="2021-11-01T00:05:00Z">
        <w:r w:rsidR="004D5113">
          <w:rPr>
            <w:rFonts w:ascii="Arial" w:hAnsi="Arial" w:cs="Arial"/>
          </w:rPr>
          <w:t>had been</w:t>
        </w:r>
        <w:r w:rsidR="004D5113" w:rsidRPr="00657406">
          <w:rPr>
            <w:rFonts w:ascii="Arial" w:hAnsi="Arial" w:cs="Arial"/>
          </w:rPr>
          <w:t xml:space="preserve"> </w:t>
        </w:r>
      </w:ins>
      <w:r w:rsidR="00F14566" w:rsidRPr="00657406">
        <w:rPr>
          <w:rFonts w:ascii="Arial" w:hAnsi="Arial" w:cs="Arial"/>
        </w:rPr>
        <w:t xml:space="preserve">a horrible teacher. </w:t>
      </w:r>
      <w:r w:rsidR="00727383" w:rsidRPr="00657406">
        <w:rPr>
          <w:rFonts w:ascii="Arial" w:hAnsi="Arial" w:cs="Arial"/>
        </w:rPr>
        <w:t xml:space="preserve">I was ashamed of my pessimism towards Eva. I </w:t>
      </w:r>
      <w:r w:rsidR="00F8723C" w:rsidRPr="00657406">
        <w:rPr>
          <w:rFonts w:ascii="Arial" w:hAnsi="Arial" w:cs="Arial"/>
        </w:rPr>
        <w:t xml:space="preserve">then </w:t>
      </w:r>
      <w:r w:rsidR="00D0532F" w:rsidRPr="00657406">
        <w:rPr>
          <w:rFonts w:ascii="Arial" w:hAnsi="Arial" w:cs="Arial"/>
        </w:rPr>
        <w:t>told</w:t>
      </w:r>
      <w:r w:rsidR="00727383" w:rsidRPr="00657406">
        <w:rPr>
          <w:rFonts w:ascii="Arial" w:hAnsi="Arial" w:cs="Arial"/>
        </w:rPr>
        <w:t xml:space="preserve"> her and her parents that from then on, I would </w:t>
      </w:r>
      <w:r w:rsidR="006A6854" w:rsidRPr="00657406">
        <w:rPr>
          <w:rFonts w:ascii="Arial" w:hAnsi="Arial" w:cs="Arial"/>
        </w:rPr>
        <w:t xml:space="preserve">commit myself to Eva </w:t>
      </w:r>
      <w:r w:rsidR="003C2FBB" w:rsidRPr="00657406">
        <w:rPr>
          <w:rFonts w:ascii="Arial" w:hAnsi="Arial" w:cs="Arial"/>
        </w:rPr>
        <w:t xml:space="preserve">just like </w:t>
      </w:r>
      <w:r w:rsidR="006A6854" w:rsidRPr="00657406">
        <w:rPr>
          <w:rFonts w:ascii="Arial" w:hAnsi="Arial" w:cs="Arial"/>
        </w:rPr>
        <w:t xml:space="preserve">she </w:t>
      </w:r>
      <w:del w:id="27" w:author="Paul Edison" w:date="2021-11-01T00:05:00Z">
        <w:r w:rsidR="006A6854" w:rsidRPr="00657406" w:rsidDel="004D5113">
          <w:rPr>
            <w:rFonts w:ascii="Arial" w:hAnsi="Arial" w:cs="Arial"/>
          </w:rPr>
          <w:delText xml:space="preserve">has </w:delText>
        </w:r>
      </w:del>
      <w:ins w:id="28" w:author="Paul Edison" w:date="2021-11-01T00:05:00Z">
        <w:r w:rsidR="004D5113" w:rsidRPr="00657406">
          <w:rPr>
            <w:rFonts w:ascii="Arial" w:hAnsi="Arial" w:cs="Arial"/>
          </w:rPr>
          <w:t>ha</w:t>
        </w:r>
        <w:r w:rsidR="004D5113">
          <w:rPr>
            <w:rFonts w:ascii="Arial" w:hAnsi="Arial" w:cs="Arial"/>
          </w:rPr>
          <w:t>d</w:t>
        </w:r>
        <w:r w:rsidR="004D5113" w:rsidRPr="00657406">
          <w:rPr>
            <w:rFonts w:ascii="Arial" w:hAnsi="Arial" w:cs="Arial"/>
          </w:rPr>
          <w:t xml:space="preserve"> </w:t>
        </w:r>
      </w:ins>
      <w:r w:rsidR="006A6854" w:rsidRPr="00657406">
        <w:rPr>
          <w:rFonts w:ascii="Arial" w:hAnsi="Arial" w:cs="Arial"/>
        </w:rPr>
        <w:t>towards Taekwondo.</w:t>
      </w:r>
    </w:p>
    <w:p w14:paraId="05E4485A" w14:textId="77777777" w:rsidR="00D3238F" w:rsidRPr="00657406" w:rsidRDefault="00D3238F" w:rsidP="00D3238F">
      <w:pPr>
        <w:spacing w:line="276" w:lineRule="auto"/>
        <w:jc w:val="both"/>
        <w:rPr>
          <w:rFonts w:ascii="Arial" w:hAnsi="Arial" w:cs="Arial"/>
        </w:rPr>
      </w:pPr>
    </w:p>
    <w:p w14:paraId="087B6C35" w14:textId="22FABC2D" w:rsidR="00FD1001" w:rsidRPr="00657406" w:rsidRDefault="006A6854" w:rsidP="00D3238F">
      <w:pPr>
        <w:spacing w:line="276" w:lineRule="auto"/>
        <w:jc w:val="both"/>
        <w:rPr>
          <w:rFonts w:ascii="Arial" w:hAnsi="Arial" w:cs="Arial"/>
        </w:rPr>
      </w:pPr>
      <w:r w:rsidRPr="00657406">
        <w:rPr>
          <w:rFonts w:ascii="Arial" w:hAnsi="Arial" w:cs="Arial"/>
        </w:rPr>
        <w:t xml:space="preserve">Ever since, </w:t>
      </w:r>
      <w:r w:rsidR="00840AF4" w:rsidRPr="00657406">
        <w:rPr>
          <w:rFonts w:ascii="Arial" w:hAnsi="Arial" w:cs="Arial"/>
        </w:rPr>
        <w:t>I learned to be more obse</w:t>
      </w:r>
      <w:r w:rsidRPr="00657406">
        <w:rPr>
          <w:rFonts w:ascii="Arial" w:hAnsi="Arial" w:cs="Arial"/>
        </w:rPr>
        <w:t xml:space="preserve">rvant towards Eva and </w:t>
      </w:r>
      <w:r w:rsidR="009D7E59" w:rsidRPr="00657406">
        <w:rPr>
          <w:rFonts w:ascii="Arial" w:hAnsi="Arial" w:cs="Arial"/>
        </w:rPr>
        <w:t xml:space="preserve">the </w:t>
      </w:r>
      <w:r w:rsidRPr="00657406">
        <w:rPr>
          <w:rFonts w:ascii="Arial" w:hAnsi="Arial" w:cs="Arial"/>
        </w:rPr>
        <w:t>other individuals</w:t>
      </w:r>
      <w:r w:rsidR="00840AF4" w:rsidRPr="00657406">
        <w:rPr>
          <w:rFonts w:ascii="Arial" w:hAnsi="Arial" w:cs="Arial"/>
        </w:rPr>
        <w:t xml:space="preserve"> in my classes.</w:t>
      </w:r>
      <w:r w:rsidRPr="00657406">
        <w:rPr>
          <w:rFonts w:ascii="Arial" w:hAnsi="Arial" w:cs="Arial"/>
        </w:rPr>
        <w:t xml:space="preserve"> I </w:t>
      </w:r>
      <w:r w:rsidR="00936BD2" w:rsidRPr="00657406">
        <w:rPr>
          <w:rFonts w:ascii="Arial" w:hAnsi="Arial" w:cs="Arial"/>
        </w:rPr>
        <w:t>started</w:t>
      </w:r>
      <w:r w:rsidRPr="00657406">
        <w:rPr>
          <w:rFonts w:ascii="Arial" w:hAnsi="Arial" w:cs="Arial"/>
        </w:rPr>
        <w:t xml:space="preserve"> record</w:t>
      </w:r>
      <w:r w:rsidR="00936BD2" w:rsidRPr="00657406">
        <w:rPr>
          <w:rFonts w:ascii="Arial" w:hAnsi="Arial" w:cs="Arial"/>
        </w:rPr>
        <w:t>ing</w:t>
      </w:r>
      <w:r w:rsidRPr="00657406">
        <w:rPr>
          <w:rFonts w:ascii="Arial" w:hAnsi="Arial" w:cs="Arial"/>
        </w:rPr>
        <w:t xml:space="preserve"> each of their moves and giv</w:t>
      </w:r>
      <w:r w:rsidR="00027858" w:rsidRPr="00657406">
        <w:rPr>
          <w:rFonts w:ascii="Arial" w:hAnsi="Arial" w:cs="Arial"/>
        </w:rPr>
        <w:t>ing</w:t>
      </w:r>
      <w:r w:rsidRPr="00657406">
        <w:rPr>
          <w:rFonts w:ascii="Arial" w:hAnsi="Arial" w:cs="Arial"/>
        </w:rPr>
        <w:t xml:space="preserve"> personal feedback on their practices. I separate</w:t>
      </w:r>
      <w:r w:rsidR="005C4D82" w:rsidRPr="00657406">
        <w:rPr>
          <w:rFonts w:ascii="Arial" w:hAnsi="Arial" w:cs="Arial"/>
        </w:rPr>
        <w:t>d</w:t>
      </w:r>
      <w:r w:rsidRPr="00657406">
        <w:rPr>
          <w:rFonts w:ascii="Arial" w:hAnsi="Arial" w:cs="Arial"/>
        </w:rPr>
        <w:t xml:space="preserve"> the class </w:t>
      </w:r>
      <w:r w:rsidR="00005C09" w:rsidRPr="00657406">
        <w:rPr>
          <w:rFonts w:ascii="Arial" w:hAnsi="Arial" w:cs="Arial"/>
        </w:rPr>
        <w:t xml:space="preserve">based on </w:t>
      </w:r>
      <w:r w:rsidR="00600ECC" w:rsidRPr="00657406">
        <w:rPr>
          <w:rFonts w:ascii="Arial" w:hAnsi="Arial" w:cs="Arial"/>
        </w:rPr>
        <w:t>what was best for each student to strengthen their weaknesses,</w:t>
      </w:r>
      <w:r w:rsidR="009F0CFD" w:rsidRPr="00657406">
        <w:rPr>
          <w:rFonts w:ascii="Arial" w:hAnsi="Arial" w:cs="Arial"/>
        </w:rPr>
        <w:t xml:space="preserve"> </w:t>
      </w:r>
      <w:r w:rsidR="006E3EA3" w:rsidRPr="00657406">
        <w:rPr>
          <w:rFonts w:ascii="Arial" w:hAnsi="Arial" w:cs="Arial"/>
        </w:rPr>
        <w:t>rather than</w:t>
      </w:r>
      <w:r w:rsidR="009F0CFD" w:rsidRPr="00657406">
        <w:rPr>
          <w:rFonts w:ascii="Arial" w:hAnsi="Arial" w:cs="Arial"/>
        </w:rPr>
        <w:t xml:space="preserve"> </w:t>
      </w:r>
      <w:r w:rsidR="00FD1001" w:rsidRPr="00657406">
        <w:rPr>
          <w:rFonts w:ascii="Arial" w:hAnsi="Arial" w:cs="Arial"/>
        </w:rPr>
        <w:t>what our team need</w:t>
      </w:r>
      <w:r w:rsidR="005E40D1" w:rsidRPr="00657406">
        <w:rPr>
          <w:rFonts w:ascii="Arial" w:hAnsi="Arial" w:cs="Arial"/>
        </w:rPr>
        <w:t>ed</w:t>
      </w:r>
      <w:r w:rsidR="00FD1001" w:rsidRPr="00657406">
        <w:rPr>
          <w:rFonts w:ascii="Arial" w:hAnsi="Arial" w:cs="Arial"/>
        </w:rPr>
        <w:t xml:space="preserve"> to win. </w:t>
      </w:r>
      <w:r w:rsidR="00325759" w:rsidRPr="00657406">
        <w:rPr>
          <w:rFonts w:ascii="Arial" w:hAnsi="Arial" w:cs="Arial"/>
        </w:rPr>
        <w:t xml:space="preserve">I also decreased the </w:t>
      </w:r>
      <w:proofErr w:type="gramStart"/>
      <w:r w:rsidR="00325759" w:rsidRPr="00657406">
        <w:rPr>
          <w:rFonts w:ascii="Arial" w:hAnsi="Arial" w:cs="Arial"/>
        </w:rPr>
        <w:t>amount</w:t>
      </w:r>
      <w:proofErr w:type="gramEnd"/>
      <w:r w:rsidR="00325759" w:rsidRPr="00657406">
        <w:rPr>
          <w:rFonts w:ascii="Arial" w:hAnsi="Arial" w:cs="Arial"/>
        </w:rPr>
        <w:t xml:space="preserve"> of general instructions I gave </w:t>
      </w:r>
      <w:r w:rsidR="0091532F" w:rsidRPr="00657406">
        <w:rPr>
          <w:rFonts w:ascii="Arial" w:hAnsi="Arial" w:cs="Arial"/>
        </w:rPr>
        <w:t>the</w:t>
      </w:r>
      <w:r w:rsidR="00325759" w:rsidRPr="00657406">
        <w:rPr>
          <w:rFonts w:ascii="Arial" w:hAnsi="Arial" w:cs="Arial"/>
        </w:rPr>
        <w:t xml:space="preserve"> class, in favour of providing </w:t>
      </w:r>
      <w:r w:rsidR="0091532F" w:rsidRPr="00657406">
        <w:rPr>
          <w:rFonts w:ascii="Arial" w:hAnsi="Arial" w:cs="Arial"/>
        </w:rPr>
        <w:t xml:space="preserve">my </w:t>
      </w:r>
      <w:r w:rsidR="00325759" w:rsidRPr="00657406">
        <w:rPr>
          <w:rFonts w:ascii="Arial" w:hAnsi="Arial" w:cs="Arial"/>
        </w:rPr>
        <w:t>students with one-on-one training sessions</w:t>
      </w:r>
      <w:r w:rsidR="00FD1001" w:rsidRPr="00657406">
        <w:rPr>
          <w:rFonts w:ascii="Arial" w:hAnsi="Arial" w:cs="Arial"/>
        </w:rPr>
        <w:t>.</w:t>
      </w:r>
      <w:r w:rsidR="003C2FBB" w:rsidRPr="00657406">
        <w:rPr>
          <w:rFonts w:ascii="Arial" w:hAnsi="Arial" w:cs="Arial"/>
        </w:rPr>
        <w:t xml:space="preserve"> Now, I take more pride and joy in the changing </w:t>
      </w:r>
      <w:r w:rsidR="00B979AC" w:rsidRPr="00657406">
        <w:rPr>
          <w:rFonts w:ascii="Arial" w:hAnsi="Arial" w:cs="Arial"/>
        </w:rPr>
        <w:t>colour</w:t>
      </w:r>
      <w:r w:rsidR="003C2FBB" w:rsidRPr="00657406">
        <w:rPr>
          <w:rFonts w:ascii="Arial" w:hAnsi="Arial" w:cs="Arial"/>
        </w:rPr>
        <w:t xml:space="preserve"> of their belts than </w:t>
      </w:r>
      <w:r w:rsidR="009D4095" w:rsidRPr="00657406">
        <w:rPr>
          <w:rFonts w:ascii="Arial" w:hAnsi="Arial" w:cs="Arial"/>
        </w:rPr>
        <w:t xml:space="preserve">in </w:t>
      </w:r>
      <w:r w:rsidR="003C2FBB" w:rsidRPr="00657406">
        <w:rPr>
          <w:rFonts w:ascii="Arial" w:hAnsi="Arial" w:cs="Arial"/>
        </w:rPr>
        <w:t xml:space="preserve">the trophies </w:t>
      </w:r>
      <w:r w:rsidR="00C612AF" w:rsidRPr="00657406">
        <w:rPr>
          <w:rFonts w:ascii="Arial" w:hAnsi="Arial" w:cs="Arial"/>
        </w:rPr>
        <w:t>under our club's name.</w:t>
      </w:r>
    </w:p>
    <w:p w14:paraId="0404F65F" w14:textId="77777777" w:rsidR="0030553B" w:rsidRPr="00657406" w:rsidRDefault="0030553B" w:rsidP="00D3238F">
      <w:pPr>
        <w:spacing w:line="276" w:lineRule="auto"/>
        <w:jc w:val="both"/>
        <w:rPr>
          <w:rFonts w:ascii="Arial" w:hAnsi="Arial" w:cs="Arial"/>
        </w:rPr>
      </w:pPr>
    </w:p>
    <w:p w14:paraId="72877181" w14:textId="356B20A0" w:rsidR="0032282A" w:rsidRPr="00657406" w:rsidRDefault="00840AF4" w:rsidP="00D3238F">
      <w:pPr>
        <w:spacing w:line="276" w:lineRule="auto"/>
        <w:jc w:val="both"/>
        <w:rPr>
          <w:rFonts w:ascii="Arial" w:hAnsi="Arial" w:cs="Arial"/>
        </w:rPr>
      </w:pPr>
      <w:r w:rsidRPr="00657406">
        <w:rPr>
          <w:rFonts w:ascii="Arial" w:hAnsi="Arial" w:cs="Arial"/>
        </w:rPr>
        <w:t>I’ve carried t</w:t>
      </w:r>
      <w:r w:rsidR="00B86926" w:rsidRPr="00657406">
        <w:rPr>
          <w:rFonts w:ascii="Arial" w:hAnsi="Arial" w:cs="Arial"/>
        </w:rPr>
        <w:t>his experience</w:t>
      </w:r>
      <w:r w:rsidR="00D3238F" w:rsidRPr="00657406">
        <w:rPr>
          <w:rFonts w:ascii="Arial" w:hAnsi="Arial" w:cs="Arial"/>
        </w:rPr>
        <w:t xml:space="preserve"> </w:t>
      </w:r>
      <w:r w:rsidRPr="00657406">
        <w:rPr>
          <w:rFonts w:ascii="Arial" w:hAnsi="Arial" w:cs="Arial"/>
        </w:rPr>
        <w:t>to my other teaching activit</w:t>
      </w:r>
      <w:r w:rsidR="00FD1001" w:rsidRPr="00657406">
        <w:rPr>
          <w:rFonts w:ascii="Arial" w:hAnsi="Arial" w:cs="Arial"/>
        </w:rPr>
        <w:t>i</w:t>
      </w:r>
      <w:r w:rsidRPr="00657406">
        <w:rPr>
          <w:rFonts w:ascii="Arial" w:hAnsi="Arial" w:cs="Arial"/>
        </w:rPr>
        <w:t>es</w:t>
      </w:r>
      <w:r w:rsidR="00FD1001" w:rsidRPr="00657406">
        <w:rPr>
          <w:rFonts w:ascii="Arial" w:hAnsi="Arial" w:cs="Arial"/>
        </w:rPr>
        <w:t xml:space="preserve"> like</w:t>
      </w:r>
      <w:r w:rsidR="00F866C4" w:rsidRPr="00657406">
        <w:rPr>
          <w:rFonts w:ascii="Arial" w:hAnsi="Arial" w:cs="Arial"/>
        </w:rPr>
        <w:t xml:space="preserve"> </w:t>
      </w:r>
      <w:r w:rsidR="00A5302A" w:rsidRPr="00657406">
        <w:rPr>
          <w:rFonts w:ascii="Arial" w:hAnsi="Arial" w:cs="Arial"/>
        </w:rPr>
        <w:t>Business Hour</w:t>
      </w:r>
      <w:r w:rsidRPr="00657406">
        <w:rPr>
          <w:rFonts w:ascii="Arial" w:hAnsi="Arial" w:cs="Arial"/>
        </w:rPr>
        <w:t xml:space="preserve"> –</w:t>
      </w:r>
      <w:r w:rsidR="00A5302A" w:rsidRPr="00657406">
        <w:rPr>
          <w:rFonts w:ascii="Arial" w:hAnsi="Arial" w:cs="Arial"/>
        </w:rPr>
        <w:t xml:space="preserve"> </w:t>
      </w:r>
      <w:r w:rsidR="00C0142B" w:rsidRPr="00657406">
        <w:rPr>
          <w:rFonts w:ascii="Arial" w:hAnsi="Arial" w:cs="Arial"/>
        </w:rPr>
        <w:t xml:space="preserve">a club </w:t>
      </w:r>
      <w:r w:rsidR="00167B1C" w:rsidRPr="00657406">
        <w:rPr>
          <w:rFonts w:ascii="Arial" w:hAnsi="Arial" w:cs="Arial"/>
        </w:rPr>
        <w:t>where</w:t>
      </w:r>
      <w:r w:rsidR="00EC019E" w:rsidRPr="00657406">
        <w:rPr>
          <w:rFonts w:ascii="Arial" w:hAnsi="Arial" w:cs="Arial"/>
        </w:rPr>
        <w:t xml:space="preserve"> young</w:t>
      </w:r>
      <w:r w:rsidR="004E5250" w:rsidRPr="00657406">
        <w:rPr>
          <w:rFonts w:ascii="Arial" w:hAnsi="Arial" w:cs="Arial"/>
        </w:rPr>
        <w:t xml:space="preserve"> </w:t>
      </w:r>
      <w:r w:rsidR="003864B6" w:rsidRPr="00657406">
        <w:rPr>
          <w:rFonts w:ascii="Arial" w:hAnsi="Arial" w:cs="Arial"/>
        </w:rPr>
        <w:t>enthusiastic</w:t>
      </w:r>
      <w:r w:rsidR="00EC019E" w:rsidRPr="00657406">
        <w:rPr>
          <w:rFonts w:ascii="Arial" w:hAnsi="Arial" w:cs="Arial"/>
        </w:rPr>
        <w:t xml:space="preserve"> people c</w:t>
      </w:r>
      <w:r w:rsidR="002A7402" w:rsidRPr="00657406">
        <w:rPr>
          <w:rFonts w:ascii="Arial" w:hAnsi="Arial" w:cs="Arial"/>
        </w:rPr>
        <w:t xml:space="preserve">an </w:t>
      </w:r>
      <w:r w:rsidRPr="00657406">
        <w:rPr>
          <w:rFonts w:ascii="Arial" w:hAnsi="Arial" w:cs="Arial"/>
        </w:rPr>
        <w:t>learn</w:t>
      </w:r>
      <w:r w:rsidR="002A7402" w:rsidRPr="00657406">
        <w:rPr>
          <w:rFonts w:ascii="Arial" w:hAnsi="Arial" w:cs="Arial"/>
        </w:rPr>
        <w:t xml:space="preserve"> </w:t>
      </w:r>
      <w:r w:rsidR="00160A38" w:rsidRPr="00657406">
        <w:rPr>
          <w:rFonts w:ascii="Arial" w:hAnsi="Arial" w:cs="Arial"/>
        </w:rPr>
        <w:t xml:space="preserve">about </w:t>
      </w:r>
      <w:r w:rsidRPr="00657406">
        <w:rPr>
          <w:rFonts w:ascii="Arial" w:hAnsi="Arial" w:cs="Arial"/>
        </w:rPr>
        <w:t>the business world</w:t>
      </w:r>
      <w:r w:rsidR="00160A38" w:rsidRPr="00657406">
        <w:rPr>
          <w:rFonts w:ascii="Arial" w:hAnsi="Arial" w:cs="Arial"/>
        </w:rPr>
        <w:t xml:space="preserve">. </w:t>
      </w:r>
      <w:r w:rsidR="00592030" w:rsidRPr="00657406">
        <w:rPr>
          <w:rFonts w:ascii="Arial" w:hAnsi="Arial" w:cs="Arial"/>
        </w:rPr>
        <w:t xml:space="preserve">By </w:t>
      </w:r>
      <w:r w:rsidR="00256FE9" w:rsidRPr="00657406">
        <w:rPr>
          <w:rFonts w:ascii="Arial" w:hAnsi="Arial" w:cs="Arial"/>
        </w:rPr>
        <w:t>learning to be</w:t>
      </w:r>
      <w:r w:rsidR="00592030" w:rsidRPr="00657406">
        <w:rPr>
          <w:rFonts w:ascii="Arial" w:hAnsi="Arial" w:cs="Arial"/>
        </w:rPr>
        <w:t xml:space="preserve"> </w:t>
      </w:r>
      <w:r w:rsidR="002F029C" w:rsidRPr="00657406">
        <w:rPr>
          <w:rFonts w:ascii="Arial" w:hAnsi="Arial" w:cs="Arial"/>
        </w:rPr>
        <w:t>perceptive</w:t>
      </w:r>
      <w:r w:rsidR="004231F5" w:rsidRPr="00657406">
        <w:rPr>
          <w:rFonts w:ascii="Arial" w:hAnsi="Arial" w:cs="Arial"/>
        </w:rPr>
        <w:t xml:space="preserve"> towards </w:t>
      </w:r>
      <w:r w:rsidR="00240D0D" w:rsidRPr="00657406">
        <w:rPr>
          <w:rFonts w:ascii="Arial" w:hAnsi="Arial" w:cs="Arial"/>
        </w:rPr>
        <w:t>all</w:t>
      </w:r>
      <w:r w:rsidR="001944FB" w:rsidRPr="00657406">
        <w:rPr>
          <w:rFonts w:ascii="Arial" w:hAnsi="Arial" w:cs="Arial"/>
        </w:rPr>
        <w:t xml:space="preserve"> </w:t>
      </w:r>
      <w:r w:rsidR="00240D0D" w:rsidRPr="00657406">
        <w:rPr>
          <w:rFonts w:ascii="Arial" w:hAnsi="Arial" w:cs="Arial"/>
        </w:rPr>
        <w:t xml:space="preserve">my </w:t>
      </w:r>
      <w:r w:rsidRPr="00657406">
        <w:rPr>
          <w:rFonts w:ascii="Arial" w:hAnsi="Arial" w:cs="Arial"/>
        </w:rPr>
        <w:t>students</w:t>
      </w:r>
      <w:r w:rsidR="00AC1316" w:rsidRPr="00657406">
        <w:rPr>
          <w:rFonts w:ascii="Arial" w:hAnsi="Arial" w:cs="Arial"/>
        </w:rPr>
        <w:t xml:space="preserve">, </w:t>
      </w:r>
      <w:r w:rsidR="00D13E9B" w:rsidRPr="00657406">
        <w:rPr>
          <w:rFonts w:ascii="Arial" w:hAnsi="Arial" w:cs="Arial"/>
        </w:rPr>
        <w:t xml:space="preserve">I was able </w:t>
      </w:r>
      <w:r w:rsidR="004B7A4A" w:rsidRPr="00657406">
        <w:rPr>
          <w:rFonts w:ascii="Arial" w:hAnsi="Arial" w:cs="Arial"/>
        </w:rPr>
        <w:t xml:space="preserve">to </w:t>
      </w:r>
      <w:r w:rsidR="00174642" w:rsidRPr="00657406">
        <w:rPr>
          <w:rFonts w:ascii="Arial" w:hAnsi="Arial" w:cs="Arial"/>
        </w:rPr>
        <w:t xml:space="preserve">create the </w:t>
      </w:r>
      <w:r w:rsidR="00CD5C38" w:rsidRPr="00657406">
        <w:rPr>
          <w:rFonts w:ascii="Arial" w:hAnsi="Arial" w:cs="Arial"/>
        </w:rPr>
        <w:t>finest</w:t>
      </w:r>
      <w:r w:rsidR="00174642" w:rsidRPr="00657406">
        <w:rPr>
          <w:rFonts w:ascii="Arial" w:hAnsi="Arial" w:cs="Arial"/>
        </w:rPr>
        <w:t xml:space="preserve"> learning environment possible</w:t>
      </w:r>
      <w:r w:rsidR="008F4C67" w:rsidRPr="00657406">
        <w:rPr>
          <w:rFonts w:ascii="Arial" w:hAnsi="Arial" w:cs="Arial"/>
        </w:rPr>
        <w:t xml:space="preserve"> </w:t>
      </w:r>
      <w:r w:rsidRPr="00657406">
        <w:rPr>
          <w:rFonts w:ascii="Arial" w:hAnsi="Arial" w:cs="Arial"/>
        </w:rPr>
        <w:t>to bring out everyone's best</w:t>
      </w:r>
      <w:r w:rsidR="00174642" w:rsidRPr="00657406">
        <w:rPr>
          <w:rFonts w:ascii="Arial" w:hAnsi="Arial" w:cs="Arial"/>
        </w:rPr>
        <w:t>.</w:t>
      </w:r>
      <w:r w:rsidR="003D6F4F" w:rsidRPr="00657406">
        <w:rPr>
          <w:rFonts w:ascii="Arial" w:hAnsi="Arial" w:cs="Arial"/>
        </w:rPr>
        <w:t xml:space="preserve"> </w:t>
      </w:r>
    </w:p>
    <w:p w14:paraId="47C2B97B" w14:textId="5F04355E" w:rsidR="001E1DA4" w:rsidRPr="00657406" w:rsidRDefault="006A7570" w:rsidP="00D3238F">
      <w:pPr>
        <w:spacing w:line="276" w:lineRule="auto"/>
        <w:jc w:val="both"/>
        <w:rPr>
          <w:rFonts w:ascii="Arial" w:hAnsi="Arial" w:cs="Arial"/>
        </w:rPr>
      </w:pPr>
      <w:r w:rsidRPr="00657406">
        <w:rPr>
          <w:rFonts w:ascii="Arial" w:hAnsi="Arial" w:cs="Arial"/>
        </w:rPr>
        <w:tab/>
      </w:r>
    </w:p>
    <w:p w14:paraId="1CA5076D" w14:textId="420104CC" w:rsidR="00281280" w:rsidRDefault="00727383" w:rsidP="00AA0843">
      <w:pPr>
        <w:spacing w:line="276" w:lineRule="auto"/>
        <w:jc w:val="both"/>
        <w:rPr>
          <w:rFonts w:ascii="Arial" w:hAnsi="Arial" w:cs="Arial"/>
        </w:rPr>
      </w:pPr>
      <w:r w:rsidRPr="00657406">
        <w:rPr>
          <w:rFonts w:ascii="Arial" w:hAnsi="Arial" w:cs="Arial"/>
        </w:rPr>
        <w:t xml:space="preserve">I </w:t>
      </w:r>
      <w:r w:rsidR="00FC3150" w:rsidRPr="00657406">
        <w:rPr>
          <w:rFonts w:ascii="Arial" w:hAnsi="Arial" w:cs="Arial"/>
        </w:rPr>
        <w:t xml:space="preserve">now </w:t>
      </w:r>
      <w:r w:rsidRPr="00657406">
        <w:rPr>
          <w:rFonts w:ascii="Arial" w:hAnsi="Arial" w:cs="Arial"/>
        </w:rPr>
        <w:t xml:space="preserve">believe </w:t>
      </w:r>
      <w:r w:rsidR="00FA2720" w:rsidRPr="00657406">
        <w:rPr>
          <w:rFonts w:ascii="Arial" w:hAnsi="Arial" w:cs="Arial"/>
        </w:rPr>
        <w:t xml:space="preserve">that </w:t>
      </w:r>
      <w:r w:rsidRPr="00657406">
        <w:rPr>
          <w:rFonts w:ascii="Arial" w:hAnsi="Arial" w:cs="Arial"/>
        </w:rPr>
        <w:t>t</w:t>
      </w:r>
      <w:r w:rsidR="0086118B" w:rsidRPr="00657406">
        <w:rPr>
          <w:rFonts w:ascii="Arial" w:hAnsi="Arial" w:cs="Arial"/>
        </w:rPr>
        <w:t xml:space="preserve">he quality of a teacher is not measured by the performance of the average student under them, but of the weakest </w:t>
      </w:r>
      <w:r w:rsidR="000D1A7C" w:rsidRPr="00657406">
        <w:rPr>
          <w:rFonts w:ascii="Arial" w:hAnsi="Arial" w:cs="Arial"/>
        </w:rPr>
        <w:t>individual</w:t>
      </w:r>
      <w:r w:rsidR="0086118B" w:rsidRPr="00657406">
        <w:rPr>
          <w:rFonts w:ascii="Arial" w:hAnsi="Arial" w:cs="Arial"/>
        </w:rPr>
        <w:t xml:space="preserve"> under their tutelage</w:t>
      </w:r>
      <w:r w:rsidR="003C2FBB" w:rsidRPr="00657406">
        <w:rPr>
          <w:rFonts w:ascii="Arial" w:hAnsi="Arial" w:cs="Arial"/>
        </w:rPr>
        <w:t>.</w:t>
      </w:r>
      <w:r w:rsidR="0086118B" w:rsidRPr="00657406">
        <w:rPr>
          <w:rFonts w:ascii="Arial" w:hAnsi="Arial" w:cs="Arial"/>
        </w:rPr>
        <w:t xml:space="preserve"> </w:t>
      </w:r>
      <w:del w:id="29" w:author="Paul Edison" w:date="2021-11-01T00:07:00Z">
        <w:r w:rsidR="0086118B" w:rsidRPr="00657406" w:rsidDel="009F30A2">
          <w:rPr>
            <w:rFonts w:ascii="Arial" w:hAnsi="Arial" w:cs="Arial"/>
          </w:rPr>
          <w:delText>Just like</w:delText>
        </w:r>
      </w:del>
      <w:ins w:id="30" w:author="Paul Edison" w:date="2021-11-01T00:07:00Z">
        <w:r w:rsidR="009F30A2">
          <w:rPr>
            <w:rFonts w:ascii="Arial" w:hAnsi="Arial" w:cs="Arial"/>
          </w:rPr>
          <w:t>After all, a good</w:t>
        </w:r>
      </w:ins>
      <w:r w:rsidR="0086118B" w:rsidRPr="00657406">
        <w:rPr>
          <w:rFonts w:ascii="Arial" w:hAnsi="Arial" w:cs="Arial"/>
        </w:rPr>
        <w:t xml:space="preserve"> </w:t>
      </w:r>
      <w:del w:id="31" w:author="Paul Edison" w:date="2021-11-01T00:07:00Z">
        <w:r w:rsidR="005053FD" w:rsidRPr="00657406" w:rsidDel="009F30A2">
          <w:rPr>
            <w:rFonts w:ascii="Arial" w:hAnsi="Arial" w:cs="Arial"/>
          </w:rPr>
          <w:delText xml:space="preserve">a </w:delText>
        </w:r>
      </w:del>
      <w:r w:rsidR="005053FD" w:rsidRPr="00657406">
        <w:rPr>
          <w:rFonts w:ascii="Arial" w:hAnsi="Arial" w:cs="Arial"/>
        </w:rPr>
        <w:t>squad leader</w:t>
      </w:r>
      <w:r w:rsidR="0086118B" w:rsidRPr="00657406">
        <w:rPr>
          <w:rFonts w:ascii="Arial" w:hAnsi="Arial" w:cs="Arial"/>
        </w:rPr>
        <w:t xml:space="preserve"> </w:t>
      </w:r>
      <w:del w:id="32" w:author="Paul Edison" w:date="2021-11-01T00:07:00Z">
        <w:r w:rsidR="0086118B" w:rsidRPr="00657406" w:rsidDel="009F30A2">
          <w:rPr>
            <w:rFonts w:ascii="Arial" w:hAnsi="Arial" w:cs="Arial"/>
          </w:rPr>
          <w:delText xml:space="preserve">who </w:delText>
        </w:r>
      </w:del>
      <w:r w:rsidR="0086118B" w:rsidRPr="00657406">
        <w:rPr>
          <w:rFonts w:ascii="Arial" w:hAnsi="Arial" w:cs="Arial"/>
        </w:rPr>
        <w:t xml:space="preserve">cares more about the </w:t>
      </w:r>
      <w:del w:id="33" w:author="Paul Edison" w:date="2021-11-01T00:07:00Z">
        <w:r w:rsidR="0086118B" w:rsidRPr="00657406" w:rsidDel="009F30A2">
          <w:rPr>
            <w:rFonts w:ascii="Arial" w:hAnsi="Arial" w:cs="Arial"/>
          </w:rPr>
          <w:delText xml:space="preserve">loss </w:delText>
        </w:r>
      </w:del>
      <w:ins w:id="34" w:author="Paul Edison" w:date="2021-11-01T00:07:00Z">
        <w:r w:rsidR="009F30A2">
          <w:rPr>
            <w:rFonts w:ascii="Arial" w:hAnsi="Arial" w:cs="Arial"/>
          </w:rPr>
          <w:t>safety</w:t>
        </w:r>
        <w:r w:rsidR="009F30A2" w:rsidRPr="00657406">
          <w:rPr>
            <w:rFonts w:ascii="Arial" w:hAnsi="Arial" w:cs="Arial"/>
          </w:rPr>
          <w:t xml:space="preserve"> </w:t>
        </w:r>
      </w:ins>
      <w:r w:rsidR="0086118B" w:rsidRPr="00657406">
        <w:rPr>
          <w:rFonts w:ascii="Arial" w:hAnsi="Arial" w:cs="Arial"/>
        </w:rPr>
        <w:t xml:space="preserve">of his team </w:t>
      </w:r>
      <w:r w:rsidR="0011427D" w:rsidRPr="00657406">
        <w:rPr>
          <w:rFonts w:ascii="Arial" w:hAnsi="Arial" w:cs="Arial"/>
        </w:rPr>
        <w:t xml:space="preserve">members </w:t>
      </w:r>
      <w:r w:rsidR="0086118B" w:rsidRPr="00657406">
        <w:rPr>
          <w:rFonts w:ascii="Arial" w:hAnsi="Arial" w:cs="Arial"/>
        </w:rPr>
        <w:t xml:space="preserve">than the number </w:t>
      </w:r>
      <w:r w:rsidR="00833DF5" w:rsidRPr="00657406">
        <w:rPr>
          <w:rFonts w:ascii="Arial" w:hAnsi="Arial" w:cs="Arial"/>
        </w:rPr>
        <w:t xml:space="preserve">of </w:t>
      </w:r>
      <w:r w:rsidR="0086118B" w:rsidRPr="00657406">
        <w:rPr>
          <w:rFonts w:ascii="Arial" w:hAnsi="Arial" w:cs="Arial"/>
        </w:rPr>
        <w:t xml:space="preserve">enemies </w:t>
      </w:r>
      <w:r w:rsidR="00530B89" w:rsidRPr="00657406">
        <w:rPr>
          <w:rFonts w:ascii="Arial" w:hAnsi="Arial" w:cs="Arial"/>
        </w:rPr>
        <w:t xml:space="preserve">they </w:t>
      </w:r>
      <w:proofErr w:type="gramStart"/>
      <w:r w:rsidR="00663E87" w:rsidRPr="00657406">
        <w:rPr>
          <w:rFonts w:ascii="Arial" w:hAnsi="Arial" w:cs="Arial"/>
        </w:rPr>
        <w:t>are</w:t>
      </w:r>
      <w:r w:rsidR="00530B89" w:rsidRPr="00657406">
        <w:rPr>
          <w:rFonts w:ascii="Arial" w:hAnsi="Arial" w:cs="Arial"/>
        </w:rPr>
        <w:t xml:space="preserve"> able to</w:t>
      </w:r>
      <w:proofErr w:type="gramEnd"/>
      <w:r w:rsidR="0086118B" w:rsidRPr="00657406">
        <w:rPr>
          <w:rFonts w:ascii="Arial" w:hAnsi="Arial" w:cs="Arial"/>
        </w:rPr>
        <w:t xml:space="preserve"> defeat.</w:t>
      </w:r>
      <w:r w:rsidR="00840AF4" w:rsidRPr="00657406">
        <w:rPr>
          <w:rFonts w:ascii="Arial" w:hAnsi="Arial" w:cs="Arial"/>
        </w:rPr>
        <w:t xml:space="preserve"> </w:t>
      </w:r>
      <w:del w:id="35" w:author="Paul Edison" w:date="2021-11-01T00:07:00Z">
        <w:r w:rsidR="00840AF4" w:rsidRPr="00657406" w:rsidDel="009F30A2">
          <w:rPr>
            <w:rFonts w:ascii="Arial" w:hAnsi="Arial" w:cs="Arial"/>
          </w:rPr>
          <w:delText>As they say</w:delText>
        </w:r>
      </w:del>
      <w:ins w:id="36" w:author="Paul Edison" w:date="2021-11-01T00:07:00Z">
        <w:r w:rsidR="009F30A2">
          <w:rPr>
            <w:rFonts w:ascii="Arial" w:hAnsi="Arial" w:cs="Arial"/>
          </w:rPr>
          <w:t>Like them</w:t>
        </w:r>
      </w:ins>
      <w:r w:rsidR="00840AF4" w:rsidRPr="00657406">
        <w:rPr>
          <w:rFonts w:ascii="Arial" w:hAnsi="Arial" w:cs="Arial"/>
        </w:rPr>
        <w:t xml:space="preserve">, </w:t>
      </w:r>
      <w:ins w:id="37" w:author="Paul Edison" w:date="2021-11-01T00:07:00Z">
        <w:r w:rsidR="009F30A2">
          <w:rPr>
            <w:rFonts w:ascii="Arial" w:hAnsi="Arial" w:cs="Arial"/>
          </w:rPr>
          <w:t xml:space="preserve">I intend to </w:t>
        </w:r>
      </w:ins>
      <w:r w:rsidR="00840AF4" w:rsidRPr="00657406">
        <w:rPr>
          <w:rFonts w:ascii="Arial" w:hAnsi="Arial" w:cs="Arial"/>
        </w:rPr>
        <w:t>leave no man behind.</w:t>
      </w:r>
    </w:p>
    <w:p w14:paraId="5CA0DD94" w14:textId="226158A0" w:rsidR="00DB0C16" w:rsidRDefault="00DB0C16" w:rsidP="00AA0843">
      <w:pPr>
        <w:spacing w:line="276" w:lineRule="auto"/>
        <w:jc w:val="both"/>
        <w:rPr>
          <w:rFonts w:ascii="Arial" w:hAnsi="Arial" w:cs="Arial"/>
        </w:rPr>
      </w:pPr>
    </w:p>
    <w:p w14:paraId="0B91AE25" w14:textId="77777777" w:rsidR="00DB0C16" w:rsidRDefault="00DB0C16" w:rsidP="00AA0843">
      <w:pPr>
        <w:spacing w:line="276" w:lineRule="auto"/>
        <w:jc w:val="both"/>
        <w:rPr>
          <w:rFonts w:ascii="Arial" w:hAnsi="Arial" w:cs="Arial"/>
        </w:rPr>
      </w:pPr>
    </w:p>
    <w:p w14:paraId="6DAECD51" w14:textId="66078F24" w:rsidR="0050416C" w:rsidRDefault="0050416C" w:rsidP="00AA0843">
      <w:pPr>
        <w:spacing w:line="276" w:lineRule="auto"/>
        <w:jc w:val="both"/>
        <w:rPr>
          <w:rFonts w:ascii="Arial" w:hAnsi="Arial" w:cs="Arial"/>
        </w:rPr>
      </w:pPr>
    </w:p>
    <w:p w14:paraId="4B0B3583" w14:textId="77777777" w:rsidR="0050416C" w:rsidRPr="00AA0843" w:rsidRDefault="0050416C" w:rsidP="00AA0843">
      <w:pPr>
        <w:spacing w:line="276" w:lineRule="auto"/>
        <w:jc w:val="both"/>
        <w:rPr>
          <w:rFonts w:ascii="Arial" w:hAnsi="Arial" w:cs="Arial"/>
        </w:rPr>
      </w:pPr>
    </w:p>
    <w:sectPr w:rsidR="0050416C" w:rsidRPr="00AA0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trifStudio-Regular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87970"/>
    <w:multiLevelType w:val="hybridMultilevel"/>
    <w:tmpl w:val="22FA5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A6EE2"/>
    <w:multiLevelType w:val="multilevel"/>
    <w:tmpl w:val="3AB227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FB0A7E"/>
    <w:multiLevelType w:val="hybridMultilevel"/>
    <w:tmpl w:val="7D467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B12B5"/>
    <w:multiLevelType w:val="hybridMultilevel"/>
    <w:tmpl w:val="5D807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ul Edison">
    <w15:presenceInfo w15:providerId="Windows Live" w15:userId="f8f766a62ec932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A4"/>
    <w:rsid w:val="00004944"/>
    <w:rsid w:val="00005C09"/>
    <w:rsid w:val="00021914"/>
    <w:rsid w:val="00027858"/>
    <w:rsid w:val="000303EE"/>
    <w:rsid w:val="000305C5"/>
    <w:rsid w:val="00033B59"/>
    <w:rsid w:val="00036638"/>
    <w:rsid w:val="000470D0"/>
    <w:rsid w:val="00053812"/>
    <w:rsid w:val="00060185"/>
    <w:rsid w:val="00060264"/>
    <w:rsid w:val="000671A2"/>
    <w:rsid w:val="00077271"/>
    <w:rsid w:val="00080EAE"/>
    <w:rsid w:val="00083BE6"/>
    <w:rsid w:val="00090E89"/>
    <w:rsid w:val="00090EFE"/>
    <w:rsid w:val="000A1C14"/>
    <w:rsid w:val="000A7AC0"/>
    <w:rsid w:val="000A7FAE"/>
    <w:rsid w:val="000B1CD2"/>
    <w:rsid w:val="000B558A"/>
    <w:rsid w:val="000C2D87"/>
    <w:rsid w:val="000C5223"/>
    <w:rsid w:val="000C5467"/>
    <w:rsid w:val="000D02E5"/>
    <w:rsid w:val="000D1A7C"/>
    <w:rsid w:val="000D5789"/>
    <w:rsid w:val="000D58E4"/>
    <w:rsid w:val="000E0A9F"/>
    <w:rsid w:val="000E508A"/>
    <w:rsid w:val="000F2398"/>
    <w:rsid w:val="001016B0"/>
    <w:rsid w:val="001138BA"/>
    <w:rsid w:val="00114112"/>
    <w:rsid w:val="0011427D"/>
    <w:rsid w:val="00120BFB"/>
    <w:rsid w:val="0012427D"/>
    <w:rsid w:val="00135E34"/>
    <w:rsid w:val="001367AE"/>
    <w:rsid w:val="00143A97"/>
    <w:rsid w:val="00151DD5"/>
    <w:rsid w:val="00154209"/>
    <w:rsid w:val="00160A38"/>
    <w:rsid w:val="00167B1C"/>
    <w:rsid w:val="00174642"/>
    <w:rsid w:val="00175A74"/>
    <w:rsid w:val="001761D3"/>
    <w:rsid w:val="00186ADE"/>
    <w:rsid w:val="001907D6"/>
    <w:rsid w:val="001925B5"/>
    <w:rsid w:val="0019409A"/>
    <w:rsid w:val="001944F2"/>
    <w:rsid w:val="001944FB"/>
    <w:rsid w:val="001A4D08"/>
    <w:rsid w:val="001B06D0"/>
    <w:rsid w:val="001B079F"/>
    <w:rsid w:val="001C3C94"/>
    <w:rsid w:val="001E0705"/>
    <w:rsid w:val="001E1B6A"/>
    <w:rsid w:val="001E1DA4"/>
    <w:rsid w:val="001E1FBF"/>
    <w:rsid w:val="001F3CB2"/>
    <w:rsid w:val="00226B29"/>
    <w:rsid w:val="00226D2C"/>
    <w:rsid w:val="00240048"/>
    <w:rsid w:val="00240D0D"/>
    <w:rsid w:val="00241BEE"/>
    <w:rsid w:val="00250199"/>
    <w:rsid w:val="00256FE9"/>
    <w:rsid w:val="002621D4"/>
    <w:rsid w:val="00262950"/>
    <w:rsid w:val="00281280"/>
    <w:rsid w:val="002A7402"/>
    <w:rsid w:val="002D2BAC"/>
    <w:rsid w:val="002D7EF5"/>
    <w:rsid w:val="002E1498"/>
    <w:rsid w:val="002E5E2F"/>
    <w:rsid w:val="002F029C"/>
    <w:rsid w:val="003031AF"/>
    <w:rsid w:val="0030553B"/>
    <w:rsid w:val="00306E2E"/>
    <w:rsid w:val="00312895"/>
    <w:rsid w:val="00314A1F"/>
    <w:rsid w:val="003174DA"/>
    <w:rsid w:val="003208E2"/>
    <w:rsid w:val="0032282A"/>
    <w:rsid w:val="00325759"/>
    <w:rsid w:val="00326B76"/>
    <w:rsid w:val="003404DB"/>
    <w:rsid w:val="00342DFC"/>
    <w:rsid w:val="003449AF"/>
    <w:rsid w:val="00351B62"/>
    <w:rsid w:val="003604AA"/>
    <w:rsid w:val="00366155"/>
    <w:rsid w:val="00372C49"/>
    <w:rsid w:val="003864B6"/>
    <w:rsid w:val="00387B9C"/>
    <w:rsid w:val="00390B76"/>
    <w:rsid w:val="00396366"/>
    <w:rsid w:val="0039681C"/>
    <w:rsid w:val="003C2FBB"/>
    <w:rsid w:val="003D37F5"/>
    <w:rsid w:val="003D6F4F"/>
    <w:rsid w:val="003E073E"/>
    <w:rsid w:val="003E33C8"/>
    <w:rsid w:val="003E5A98"/>
    <w:rsid w:val="003F09EB"/>
    <w:rsid w:val="003F7C3A"/>
    <w:rsid w:val="004231F5"/>
    <w:rsid w:val="0042592B"/>
    <w:rsid w:val="00432706"/>
    <w:rsid w:val="00435B67"/>
    <w:rsid w:val="00440628"/>
    <w:rsid w:val="00446DC8"/>
    <w:rsid w:val="00447494"/>
    <w:rsid w:val="00457E82"/>
    <w:rsid w:val="00460014"/>
    <w:rsid w:val="00465ED4"/>
    <w:rsid w:val="00476796"/>
    <w:rsid w:val="004770AC"/>
    <w:rsid w:val="004A4E87"/>
    <w:rsid w:val="004B4FC2"/>
    <w:rsid w:val="004B7A4A"/>
    <w:rsid w:val="004C1364"/>
    <w:rsid w:val="004D5113"/>
    <w:rsid w:val="004D6BFE"/>
    <w:rsid w:val="004D73B1"/>
    <w:rsid w:val="004E5250"/>
    <w:rsid w:val="004E533A"/>
    <w:rsid w:val="004E5B23"/>
    <w:rsid w:val="004E7920"/>
    <w:rsid w:val="004F0FC0"/>
    <w:rsid w:val="004F239B"/>
    <w:rsid w:val="004F4E0B"/>
    <w:rsid w:val="0050416C"/>
    <w:rsid w:val="005053FD"/>
    <w:rsid w:val="00510F9B"/>
    <w:rsid w:val="00521ACE"/>
    <w:rsid w:val="0053013C"/>
    <w:rsid w:val="00530B89"/>
    <w:rsid w:val="0053332B"/>
    <w:rsid w:val="00543047"/>
    <w:rsid w:val="00555C3B"/>
    <w:rsid w:val="00564CF2"/>
    <w:rsid w:val="00567A32"/>
    <w:rsid w:val="00592030"/>
    <w:rsid w:val="005934D6"/>
    <w:rsid w:val="005A3444"/>
    <w:rsid w:val="005B0B98"/>
    <w:rsid w:val="005C4D82"/>
    <w:rsid w:val="005C5A2C"/>
    <w:rsid w:val="005E2FE6"/>
    <w:rsid w:val="005E3123"/>
    <w:rsid w:val="005E40D1"/>
    <w:rsid w:val="005F2531"/>
    <w:rsid w:val="005F7955"/>
    <w:rsid w:val="00600ECC"/>
    <w:rsid w:val="006130FF"/>
    <w:rsid w:val="006374CB"/>
    <w:rsid w:val="00642352"/>
    <w:rsid w:val="00642A8B"/>
    <w:rsid w:val="00650CD0"/>
    <w:rsid w:val="00654187"/>
    <w:rsid w:val="006561DB"/>
    <w:rsid w:val="00657406"/>
    <w:rsid w:val="0066393D"/>
    <w:rsid w:val="00663E87"/>
    <w:rsid w:val="006671C4"/>
    <w:rsid w:val="00674004"/>
    <w:rsid w:val="00690197"/>
    <w:rsid w:val="00692B40"/>
    <w:rsid w:val="006A198C"/>
    <w:rsid w:val="006A6854"/>
    <w:rsid w:val="006A687B"/>
    <w:rsid w:val="006A7570"/>
    <w:rsid w:val="006B3FE8"/>
    <w:rsid w:val="006B77D9"/>
    <w:rsid w:val="006C1AC9"/>
    <w:rsid w:val="006D6C5C"/>
    <w:rsid w:val="006E0239"/>
    <w:rsid w:val="006E3EA3"/>
    <w:rsid w:val="006E5184"/>
    <w:rsid w:val="006E6639"/>
    <w:rsid w:val="006F28FE"/>
    <w:rsid w:val="00714A7C"/>
    <w:rsid w:val="00727383"/>
    <w:rsid w:val="00734F95"/>
    <w:rsid w:val="007370B3"/>
    <w:rsid w:val="0073795F"/>
    <w:rsid w:val="00747935"/>
    <w:rsid w:val="00752D31"/>
    <w:rsid w:val="00756C0F"/>
    <w:rsid w:val="00771BF4"/>
    <w:rsid w:val="00785926"/>
    <w:rsid w:val="007901DD"/>
    <w:rsid w:val="007B56AF"/>
    <w:rsid w:val="007B5760"/>
    <w:rsid w:val="007B5E41"/>
    <w:rsid w:val="007C2241"/>
    <w:rsid w:val="007E779E"/>
    <w:rsid w:val="007E77FF"/>
    <w:rsid w:val="007E7D63"/>
    <w:rsid w:val="00801412"/>
    <w:rsid w:val="0080409A"/>
    <w:rsid w:val="0080706C"/>
    <w:rsid w:val="008073AA"/>
    <w:rsid w:val="00814C75"/>
    <w:rsid w:val="0082073E"/>
    <w:rsid w:val="00833DF5"/>
    <w:rsid w:val="00840AF4"/>
    <w:rsid w:val="00844F1B"/>
    <w:rsid w:val="0086118B"/>
    <w:rsid w:val="0086129D"/>
    <w:rsid w:val="00863826"/>
    <w:rsid w:val="00864D42"/>
    <w:rsid w:val="00873525"/>
    <w:rsid w:val="0089487D"/>
    <w:rsid w:val="00896C67"/>
    <w:rsid w:val="008A32F0"/>
    <w:rsid w:val="008A7B06"/>
    <w:rsid w:val="008B132B"/>
    <w:rsid w:val="008D5562"/>
    <w:rsid w:val="008E1483"/>
    <w:rsid w:val="008E1F32"/>
    <w:rsid w:val="008F4C67"/>
    <w:rsid w:val="008F5ED0"/>
    <w:rsid w:val="008F7283"/>
    <w:rsid w:val="0091532F"/>
    <w:rsid w:val="009169EB"/>
    <w:rsid w:val="009245CE"/>
    <w:rsid w:val="00936BD2"/>
    <w:rsid w:val="00955061"/>
    <w:rsid w:val="00967DDD"/>
    <w:rsid w:val="00970FB8"/>
    <w:rsid w:val="0098260E"/>
    <w:rsid w:val="00990D7E"/>
    <w:rsid w:val="00996FD9"/>
    <w:rsid w:val="009A1261"/>
    <w:rsid w:val="009A7B08"/>
    <w:rsid w:val="009B0DBB"/>
    <w:rsid w:val="009C23D1"/>
    <w:rsid w:val="009C49A4"/>
    <w:rsid w:val="009D0839"/>
    <w:rsid w:val="009D273D"/>
    <w:rsid w:val="009D4095"/>
    <w:rsid w:val="009D42E3"/>
    <w:rsid w:val="009D7E59"/>
    <w:rsid w:val="009E3CCF"/>
    <w:rsid w:val="009F0CFD"/>
    <w:rsid w:val="009F30A2"/>
    <w:rsid w:val="00A02554"/>
    <w:rsid w:val="00A11A8B"/>
    <w:rsid w:val="00A12730"/>
    <w:rsid w:val="00A155D3"/>
    <w:rsid w:val="00A237AF"/>
    <w:rsid w:val="00A36E78"/>
    <w:rsid w:val="00A37B91"/>
    <w:rsid w:val="00A46B4E"/>
    <w:rsid w:val="00A479A9"/>
    <w:rsid w:val="00A47FD7"/>
    <w:rsid w:val="00A5302A"/>
    <w:rsid w:val="00A54D60"/>
    <w:rsid w:val="00A60DEA"/>
    <w:rsid w:val="00A71920"/>
    <w:rsid w:val="00A77C69"/>
    <w:rsid w:val="00A92ED5"/>
    <w:rsid w:val="00A95527"/>
    <w:rsid w:val="00A962A3"/>
    <w:rsid w:val="00AA0843"/>
    <w:rsid w:val="00AA6AE2"/>
    <w:rsid w:val="00AB1949"/>
    <w:rsid w:val="00AC1316"/>
    <w:rsid w:val="00AE1EF5"/>
    <w:rsid w:val="00AF2ABD"/>
    <w:rsid w:val="00B06A28"/>
    <w:rsid w:val="00B07E73"/>
    <w:rsid w:val="00B105D4"/>
    <w:rsid w:val="00B12B7F"/>
    <w:rsid w:val="00B22760"/>
    <w:rsid w:val="00B2682A"/>
    <w:rsid w:val="00B26E15"/>
    <w:rsid w:val="00B31261"/>
    <w:rsid w:val="00B3232C"/>
    <w:rsid w:val="00B40EC7"/>
    <w:rsid w:val="00B4272B"/>
    <w:rsid w:val="00B438DC"/>
    <w:rsid w:val="00B439C1"/>
    <w:rsid w:val="00B44CC5"/>
    <w:rsid w:val="00B46A74"/>
    <w:rsid w:val="00B51C04"/>
    <w:rsid w:val="00B56ADC"/>
    <w:rsid w:val="00B662BA"/>
    <w:rsid w:val="00B760F6"/>
    <w:rsid w:val="00B81FBE"/>
    <w:rsid w:val="00B86926"/>
    <w:rsid w:val="00B915A4"/>
    <w:rsid w:val="00B91E4A"/>
    <w:rsid w:val="00B9211D"/>
    <w:rsid w:val="00B95049"/>
    <w:rsid w:val="00B979AC"/>
    <w:rsid w:val="00BA145F"/>
    <w:rsid w:val="00BD69DA"/>
    <w:rsid w:val="00BE3106"/>
    <w:rsid w:val="00BE4841"/>
    <w:rsid w:val="00BF41F6"/>
    <w:rsid w:val="00C0142B"/>
    <w:rsid w:val="00C0665B"/>
    <w:rsid w:val="00C0727C"/>
    <w:rsid w:val="00C130D0"/>
    <w:rsid w:val="00C146BA"/>
    <w:rsid w:val="00C214C9"/>
    <w:rsid w:val="00C31AAD"/>
    <w:rsid w:val="00C55E24"/>
    <w:rsid w:val="00C612AF"/>
    <w:rsid w:val="00C61B28"/>
    <w:rsid w:val="00C7331C"/>
    <w:rsid w:val="00C7661E"/>
    <w:rsid w:val="00C76FA3"/>
    <w:rsid w:val="00C819B6"/>
    <w:rsid w:val="00C8799B"/>
    <w:rsid w:val="00C91CB7"/>
    <w:rsid w:val="00CA2D7A"/>
    <w:rsid w:val="00CA6C38"/>
    <w:rsid w:val="00CB0B4F"/>
    <w:rsid w:val="00CB28F3"/>
    <w:rsid w:val="00CC79E8"/>
    <w:rsid w:val="00CD5C38"/>
    <w:rsid w:val="00CD7037"/>
    <w:rsid w:val="00CE09FB"/>
    <w:rsid w:val="00CE2ECD"/>
    <w:rsid w:val="00D04789"/>
    <w:rsid w:val="00D0532F"/>
    <w:rsid w:val="00D13E9B"/>
    <w:rsid w:val="00D3238F"/>
    <w:rsid w:val="00D33DD1"/>
    <w:rsid w:val="00D34EF8"/>
    <w:rsid w:val="00D5130E"/>
    <w:rsid w:val="00D557FC"/>
    <w:rsid w:val="00D812F7"/>
    <w:rsid w:val="00D85B12"/>
    <w:rsid w:val="00DB0C16"/>
    <w:rsid w:val="00DE31FA"/>
    <w:rsid w:val="00DF3AC1"/>
    <w:rsid w:val="00DF5C7D"/>
    <w:rsid w:val="00E04825"/>
    <w:rsid w:val="00E05DAE"/>
    <w:rsid w:val="00E07F9D"/>
    <w:rsid w:val="00E11F76"/>
    <w:rsid w:val="00E2450B"/>
    <w:rsid w:val="00E26341"/>
    <w:rsid w:val="00E50EDF"/>
    <w:rsid w:val="00E56FCE"/>
    <w:rsid w:val="00E57276"/>
    <w:rsid w:val="00E5757E"/>
    <w:rsid w:val="00E713CE"/>
    <w:rsid w:val="00E75A05"/>
    <w:rsid w:val="00E842EB"/>
    <w:rsid w:val="00E902A4"/>
    <w:rsid w:val="00E91C87"/>
    <w:rsid w:val="00E943C5"/>
    <w:rsid w:val="00E94488"/>
    <w:rsid w:val="00E94925"/>
    <w:rsid w:val="00EA56DE"/>
    <w:rsid w:val="00EB6847"/>
    <w:rsid w:val="00EC019E"/>
    <w:rsid w:val="00EC03B0"/>
    <w:rsid w:val="00EC47E5"/>
    <w:rsid w:val="00EC69FF"/>
    <w:rsid w:val="00EF1452"/>
    <w:rsid w:val="00EF2E25"/>
    <w:rsid w:val="00EF3482"/>
    <w:rsid w:val="00F02651"/>
    <w:rsid w:val="00F05BF9"/>
    <w:rsid w:val="00F1376F"/>
    <w:rsid w:val="00F13CB4"/>
    <w:rsid w:val="00F14566"/>
    <w:rsid w:val="00F218DF"/>
    <w:rsid w:val="00F25780"/>
    <w:rsid w:val="00F370FE"/>
    <w:rsid w:val="00F3739D"/>
    <w:rsid w:val="00F53372"/>
    <w:rsid w:val="00F53F29"/>
    <w:rsid w:val="00F57192"/>
    <w:rsid w:val="00F57EA2"/>
    <w:rsid w:val="00F7601C"/>
    <w:rsid w:val="00F76D0A"/>
    <w:rsid w:val="00F8251A"/>
    <w:rsid w:val="00F866C4"/>
    <w:rsid w:val="00F8723C"/>
    <w:rsid w:val="00F90901"/>
    <w:rsid w:val="00FA2720"/>
    <w:rsid w:val="00FB3F37"/>
    <w:rsid w:val="00FB5C1F"/>
    <w:rsid w:val="00FC3150"/>
    <w:rsid w:val="00FD1001"/>
    <w:rsid w:val="00FD164F"/>
    <w:rsid w:val="00FD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D87F"/>
  <w15:chartTrackingRefBased/>
  <w15:docId w15:val="{92FA1E21-9FB8-FF43-9A4E-A618AFAB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D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DA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C5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Jeddi Ngabdi</dc:creator>
  <cp:keywords/>
  <dc:description/>
  <cp:lastModifiedBy>Paul Edison</cp:lastModifiedBy>
  <cp:revision>4</cp:revision>
  <dcterms:created xsi:type="dcterms:W3CDTF">2021-10-30T13:18:00Z</dcterms:created>
  <dcterms:modified xsi:type="dcterms:W3CDTF">2021-10-31T17:08:00Z</dcterms:modified>
</cp:coreProperties>
</file>