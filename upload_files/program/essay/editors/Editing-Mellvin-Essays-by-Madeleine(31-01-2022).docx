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17A49A3D"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Lucas was welding the chassis, Albert was building a quick-shift powertrain, and I was porting the cylinder head. These were the things the mechanics from Engine+ - an auto-repair shop - and I were doing on weekends, building and fixing cars. </w:t>
      </w:r>
    </w:p>
    <w:p w14:paraId="20BDD075" w14:textId="77777777" w:rsidR="008D0ECB" w:rsidRPr="008D0ECB" w:rsidRDefault="008D0ECB" w:rsidP="008D0ECB">
      <w:pPr>
        <w:rPr>
          <w:rFonts w:ascii="Times New Roman" w:eastAsia="Times New Roman" w:hAnsi="Times New Roman" w:cs="Times New Roman"/>
        </w:rPr>
      </w:pPr>
    </w:p>
    <w:p w14:paraId="2CF2D81F" w14:textId="127AC7D9"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 xml:space="preserve">Despite their rough exterior, </w:t>
      </w:r>
      <w:del w:id="0" w:author="Tomasoa, Madeleine (2016)" w:date="2022-01-31T20:03:00Z">
        <w:r w:rsidRPr="008D0ECB" w:rsidDel="00D4085D">
          <w:rPr>
            <w:rFonts w:ascii="Arial" w:eastAsia="Times New Roman" w:hAnsi="Arial" w:cs="Arial"/>
            <w:color w:val="000000"/>
            <w:shd w:val="clear" w:color="auto" w:fill="FFFFFF"/>
          </w:rPr>
          <w:delText>Lucas, Albert, and the others</w:delText>
        </w:r>
      </w:del>
      <w:ins w:id="1" w:author="Tomasoa, Madeleine (2016)" w:date="2022-01-31T20:03:00Z">
        <w:r w:rsidR="00D4085D">
          <w:rPr>
            <w:rFonts w:ascii="Arial" w:eastAsia="Times New Roman" w:hAnsi="Arial" w:cs="Arial"/>
            <w:color w:val="000000"/>
            <w:shd w:val="clear" w:color="auto" w:fill="FFFFFF"/>
          </w:rPr>
          <w:t>they</w:t>
        </w:r>
      </w:ins>
      <w:r w:rsidRPr="008D0ECB">
        <w:rPr>
          <w:rFonts w:ascii="Arial" w:eastAsia="Times New Roman" w:hAnsi="Arial" w:cs="Arial"/>
          <w:color w:val="000000"/>
          <w:shd w:val="clear" w:color="auto" w:fill="FFFFFF"/>
        </w:rPr>
        <w:t xml:space="preserve"> were</w:t>
      </w:r>
      <w:ins w:id="2" w:author="Tomasoa, Madeleine (2016)" w:date="2022-01-31T20:03:00Z">
        <w:r w:rsidR="00D4085D">
          <w:rPr>
            <w:rFonts w:ascii="Arial" w:eastAsia="Times New Roman" w:hAnsi="Arial" w:cs="Arial"/>
            <w:color w:val="000000"/>
            <w:shd w:val="clear" w:color="auto" w:fill="FFFFFF"/>
          </w:rPr>
          <w:t xml:space="preserve"> actually</w:t>
        </w:r>
      </w:ins>
      <w:r w:rsidRPr="008D0ECB">
        <w:rPr>
          <w:rFonts w:ascii="Arial" w:eastAsia="Times New Roman" w:hAnsi="Arial" w:cs="Arial"/>
          <w:color w:val="000000"/>
          <w:shd w:val="clear" w:color="auto" w:fill="FFFFFF"/>
        </w:rPr>
        <w:t xml:space="preserve"> friendly. </w:t>
      </w:r>
      <w:del w:id="3" w:author="Tomasoa, Madeleine (2016)" w:date="2022-01-31T20:04:00Z">
        <w:r w:rsidRPr="008D0ECB" w:rsidDel="00D4085D">
          <w:rPr>
            <w:rFonts w:ascii="Arial" w:eastAsia="Times New Roman" w:hAnsi="Arial" w:cs="Arial"/>
            <w:color w:val="000000"/>
            <w:shd w:val="clear" w:color="auto" w:fill="FFFFFF"/>
          </w:rPr>
          <w:delText xml:space="preserve">In </w:delText>
        </w:r>
      </w:del>
      <w:ins w:id="4" w:author="Tomasoa, Madeleine (2016)" w:date="2022-01-31T20:04:00Z">
        <w:r w:rsidR="00D4085D">
          <w:rPr>
            <w:rFonts w:ascii="Arial" w:eastAsia="Times New Roman" w:hAnsi="Arial" w:cs="Arial"/>
            <w:color w:val="000000"/>
            <w:shd w:val="clear" w:color="auto" w:fill="FFFFFF"/>
          </w:rPr>
          <w:t>At</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our first meeting, </w:t>
      </w:r>
      <w:del w:id="5" w:author="Tomasoa, Madeleine (2016)" w:date="2022-01-31T20:00:00Z">
        <w:r w:rsidRPr="008D0ECB" w:rsidDel="00D4085D">
          <w:rPr>
            <w:rFonts w:ascii="Arial" w:eastAsia="Times New Roman" w:hAnsi="Arial" w:cs="Arial"/>
            <w:color w:val="000000"/>
            <w:shd w:val="clear" w:color="auto" w:fill="FFFFFF"/>
          </w:rPr>
          <w:delText>the 12-year-old me</w:delText>
        </w:r>
      </w:del>
      <w:ins w:id="6" w:author="Tomasoa, Madeleine (2016)" w:date="2022-01-31T20:00:00Z">
        <w:r w:rsidR="00D4085D">
          <w:rPr>
            <w:rFonts w:ascii="Arial" w:eastAsia="Times New Roman" w:hAnsi="Arial" w:cs="Arial"/>
            <w:color w:val="000000"/>
            <w:shd w:val="clear" w:color="auto" w:fill="FFFFFF"/>
          </w:rPr>
          <w:t xml:space="preserve"> my twelve-year-old self</w:t>
        </w:r>
      </w:ins>
      <w:r w:rsidRPr="008D0ECB">
        <w:rPr>
          <w:rFonts w:ascii="Arial" w:eastAsia="Times New Roman" w:hAnsi="Arial" w:cs="Arial"/>
          <w:color w:val="000000"/>
          <w:shd w:val="clear" w:color="auto" w:fill="FFFFFF"/>
        </w:rPr>
        <w:t xml:space="preserve"> was intimidated when my dad brought me here to learn about cars. To ensure I </w:t>
      </w:r>
      <w:del w:id="7" w:author="Tomasoa, Madeleine (2016)" w:date="2022-01-31T20:00:00Z">
        <w:r w:rsidRPr="008D0ECB" w:rsidDel="00D4085D">
          <w:rPr>
            <w:rFonts w:ascii="Arial" w:eastAsia="Times New Roman" w:hAnsi="Arial" w:cs="Arial"/>
            <w:color w:val="000000"/>
            <w:shd w:val="clear" w:color="auto" w:fill="FFFFFF"/>
          </w:rPr>
          <w:delText xml:space="preserve">feel </w:delText>
        </w:r>
      </w:del>
      <w:ins w:id="8" w:author="Tomasoa, Madeleine (2016)" w:date="2022-01-31T20:00:00Z">
        <w:r w:rsidR="00D4085D">
          <w:rPr>
            <w:rFonts w:ascii="Arial" w:eastAsia="Times New Roman" w:hAnsi="Arial" w:cs="Arial"/>
            <w:color w:val="000000"/>
            <w:shd w:val="clear" w:color="auto" w:fill="FFFFFF"/>
          </w:rPr>
          <w:t>felt</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comfortable, they cracked jokes, taught me the engine’s basics, and showed me how engine components work</w:t>
      </w:r>
      <w:ins w:id="9" w:author="Tomasoa, Madeleine (2016)" w:date="2022-01-31T20:04:00Z">
        <w:r w:rsidR="00D4085D">
          <w:rPr>
            <w:rFonts w:ascii="Arial" w:eastAsia="Times New Roman" w:hAnsi="Arial" w:cs="Arial"/>
            <w:color w:val="000000"/>
            <w:shd w:val="clear" w:color="auto" w:fill="FFFFFF"/>
          </w:rPr>
          <w:t>ed</w:t>
        </w:r>
      </w:ins>
      <w:r w:rsidRPr="008D0ECB">
        <w:rPr>
          <w:rFonts w:ascii="Arial" w:eastAsia="Times New Roman" w:hAnsi="Arial" w:cs="Arial"/>
          <w:color w:val="000000"/>
          <w:shd w:val="clear" w:color="auto" w:fill="FFFFFF"/>
        </w:rPr>
        <w:t xml:space="preserve"> firsthand. </w:t>
      </w:r>
      <w:del w:id="10" w:author="Tomasoa, Madeleine (2016)" w:date="2022-01-31T20:00:00Z">
        <w:r w:rsidRPr="008D0ECB" w:rsidDel="00D4085D">
          <w:rPr>
            <w:rFonts w:ascii="Arial" w:eastAsia="Times New Roman" w:hAnsi="Arial" w:cs="Arial"/>
            <w:color w:val="000000"/>
            <w:shd w:val="clear" w:color="auto" w:fill="FFFFFF"/>
          </w:rPr>
          <w:delText xml:space="preserve">These </w:delText>
        </w:r>
      </w:del>
      <w:del w:id="11" w:author="Tomasoa, Madeleine (2016)" w:date="2022-01-31T20:03:00Z">
        <w:r w:rsidRPr="008D0ECB" w:rsidDel="00D4085D">
          <w:rPr>
            <w:rFonts w:ascii="Arial" w:eastAsia="Times New Roman" w:hAnsi="Arial" w:cs="Arial"/>
            <w:color w:val="000000"/>
            <w:shd w:val="clear" w:color="auto" w:fill="FFFFFF"/>
          </w:rPr>
          <w:delText>led me to want to learn more, resulting in my 4 day</w:delText>
        </w:r>
      </w:del>
      <w:del w:id="12" w:author="Tomasoa, Madeleine (2016)" w:date="2022-01-31T20:00:00Z">
        <w:r w:rsidRPr="008D0ECB" w:rsidDel="00D4085D">
          <w:rPr>
            <w:rFonts w:ascii="Arial" w:eastAsia="Times New Roman" w:hAnsi="Arial" w:cs="Arial"/>
            <w:color w:val="000000"/>
            <w:shd w:val="clear" w:color="auto" w:fill="FFFFFF"/>
          </w:rPr>
          <w:delText>s</w:delText>
        </w:r>
      </w:del>
      <w:del w:id="13" w:author="Tomasoa, Madeleine (2016)" w:date="2022-01-31T20:03:00Z">
        <w:r w:rsidRPr="008D0ECB" w:rsidDel="00D4085D">
          <w:rPr>
            <w:rFonts w:ascii="Arial" w:eastAsia="Times New Roman" w:hAnsi="Arial" w:cs="Arial"/>
            <w:color w:val="000000"/>
            <w:shd w:val="clear" w:color="auto" w:fill="FFFFFF"/>
          </w:rPr>
          <w:delText>-a-week visit to Engine+. </w:delText>
        </w:r>
      </w:del>
      <w:ins w:id="14" w:author="Tomasoa, Madeleine (2016)" w:date="2022-01-31T20:03:00Z">
        <w:r w:rsidR="00D4085D">
          <w:rPr>
            <w:rFonts w:ascii="Arial" w:eastAsia="Times New Roman" w:hAnsi="Arial" w:cs="Arial"/>
            <w:color w:val="000000"/>
            <w:shd w:val="clear" w:color="auto" w:fill="FFFFFF"/>
          </w:rPr>
          <w:t>I ended up frequently visiting Engine+ as a result of my hunger for knowledge.</w:t>
        </w:r>
      </w:ins>
    </w:p>
    <w:p w14:paraId="7B59D8E7" w14:textId="77777777" w:rsidR="008D0ECB" w:rsidRPr="008D0ECB" w:rsidRDefault="008D0ECB" w:rsidP="008D0ECB">
      <w:pPr>
        <w:rPr>
          <w:rFonts w:ascii="Times New Roman" w:eastAsia="Times New Roman" w:hAnsi="Times New Roman" w:cs="Times New Roman"/>
        </w:rPr>
      </w:pPr>
    </w:p>
    <w:p w14:paraId="40E3063C" w14:textId="3F78E03D" w:rsidR="008D0ECB" w:rsidRPr="008D0ECB" w:rsidRDefault="008D0ECB" w:rsidP="008D0ECB">
      <w:pPr>
        <w:jc w:val="both"/>
        <w:rPr>
          <w:rFonts w:ascii="Times New Roman" w:eastAsia="Times New Roman" w:hAnsi="Times New Roman" w:cs="Times New Roman"/>
        </w:rPr>
      </w:pPr>
      <w:del w:id="15" w:author="Tomasoa, Madeleine (2016)" w:date="2022-01-31T20:03:00Z">
        <w:r w:rsidRPr="008D0ECB" w:rsidDel="00D4085D">
          <w:rPr>
            <w:rFonts w:ascii="Arial" w:eastAsia="Times New Roman" w:hAnsi="Arial" w:cs="Arial"/>
            <w:color w:val="000000"/>
            <w:shd w:val="clear" w:color="auto" w:fill="FFFFFF"/>
          </w:rPr>
          <w:delText>After years of learning, I finally became their apprentice last year</w:delText>
        </w:r>
      </w:del>
      <w:ins w:id="16" w:author="Tomasoa, Madeleine (2016)" w:date="2022-01-31T20:03:00Z">
        <w:r w:rsidR="00D4085D">
          <w:rPr>
            <w:rFonts w:ascii="Arial" w:eastAsia="Times New Roman" w:hAnsi="Arial" w:cs="Arial"/>
            <w:color w:val="000000"/>
            <w:shd w:val="clear" w:color="auto" w:fill="FFFFFF"/>
          </w:rPr>
          <w:t>Last year I finally became their apprentice</w:t>
        </w:r>
      </w:ins>
      <w:r w:rsidRPr="008D0ECB">
        <w:rPr>
          <w:rFonts w:ascii="Arial" w:eastAsia="Times New Roman" w:hAnsi="Arial" w:cs="Arial"/>
          <w:color w:val="000000"/>
          <w:shd w:val="clear" w:color="auto" w:fill="FFFFFF"/>
        </w:rPr>
        <w:t xml:space="preserve"> and joined their race car team for the annual ISSOM event. The team ha</w:t>
      </w:r>
      <w:ins w:id="17" w:author="Tomasoa, Madeleine (2016)" w:date="2022-01-31T20:01:00Z">
        <w:r w:rsidR="00D4085D">
          <w:rPr>
            <w:rFonts w:ascii="Arial" w:eastAsia="Times New Roman" w:hAnsi="Arial" w:cs="Arial"/>
            <w:color w:val="000000"/>
            <w:shd w:val="clear" w:color="auto" w:fill="FFFFFF"/>
          </w:rPr>
          <w:t>d</w:t>
        </w:r>
      </w:ins>
      <w:del w:id="18" w:author="Tomasoa, Madeleine (2016)" w:date="2022-01-31T20:01:00Z">
        <w:r w:rsidRPr="008D0ECB" w:rsidDel="00D4085D">
          <w:rPr>
            <w:rFonts w:ascii="Arial" w:eastAsia="Times New Roman" w:hAnsi="Arial" w:cs="Arial"/>
            <w:color w:val="000000"/>
            <w:shd w:val="clear" w:color="auto" w:fill="FFFFFF"/>
          </w:rPr>
          <w:delText>s</w:delText>
        </w:r>
      </w:del>
      <w:r w:rsidRPr="008D0ECB">
        <w:rPr>
          <w:rFonts w:ascii="Arial" w:eastAsia="Times New Roman" w:hAnsi="Arial" w:cs="Arial"/>
          <w:color w:val="000000"/>
          <w:shd w:val="clear" w:color="auto" w:fill="FFFFFF"/>
        </w:rPr>
        <w:t xml:space="preserve"> six divisions, and I was in the engine division. With </w:t>
      </w:r>
      <w:ins w:id="19" w:author="Tomasoa, Madeleine (2016)" w:date="2022-01-31T20:01:00Z">
        <w:r w:rsidR="00D4085D">
          <w:rPr>
            <w:rFonts w:ascii="Arial" w:eastAsia="Times New Roman" w:hAnsi="Arial" w:cs="Arial"/>
            <w:color w:val="000000"/>
            <w:shd w:val="clear" w:color="auto" w:fill="FFFFFF"/>
          </w:rPr>
          <w:t xml:space="preserve">a </w:t>
        </w:r>
      </w:ins>
      <w:r w:rsidRPr="008D0ECB">
        <w:rPr>
          <w:rFonts w:ascii="Arial" w:eastAsia="Times New Roman" w:hAnsi="Arial" w:cs="Arial"/>
          <w:color w:val="000000"/>
          <w:shd w:val="clear" w:color="auto" w:fill="FFFFFF"/>
        </w:rPr>
        <w:t>limited budget</w:t>
      </w:r>
      <w:del w:id="20" w:author="Tomasoa, Madeleine (2016)" w:date="2022-01-31T20:01:00Z">
        <w:r w:rsidRPr="008D0ECB" w:rsidDel="00D4085D">
          <w:rPr>
            <w:rFonts w:ascii="Arial" w:eastAsia="Times New Roman" w:hAnsi="Arial" w:cs="Arial"/>
            <w:color w:val="000000"/>
            <w:shd w:val="clear" w:color="auto" w:fill="FFFFFF"/>
          </w:rPr>
          <w:delText>s</w:delText>
        </w:r>
      </w:del>
      <w:r w:rsidRPr="008D0ECB">
        <w:rPr>
          <w:rFonts w:ascii="Arial" w:eastAsia="Times New Roman" w:hAnsi="Arial" w:cs="Arial"/>
          <w:color w:val="000000"/>
          <w:shd w:val="clear" w:color="auto" w:fill="FFFFFF"/>
        </w:rPr>
        <w:t>, the development was challenging, but we made things work and</w:t>
      </w:r>
      <w:ins w:id="21" w:author="Tomasoa, Madeleine (2016)" w:date="2022-01-31T20:01:00Z">
        <w:r w:rsidR="00D4085D">
          <w:rPr>
            <w:rFonts w:ascii="Arial" w:eastAsia="Times New Roman" w:hAnsi="Arial" w:cs="Arial"/>
            <w:color w:val="000000"/>
            <w:shd w:val="clear" w:color="auto" w:fill="FFFFFF"/>
          </w:rPr>
          <w:t xml:space="preserve"> we</w:t>
        </w:r>
      </w:ins>
      <w:r w:rsidRPr="008D0ECB">
        <w:rPr>
          <w:rFonts w:ascii="Arial" w:eastAsia="Times New Roman" w:hAnsi="Arial" w:cs="Arial"/>
          <w:color w:val="000000"/>
          <w:shd w:val="clear" w:color="auto" w:fill="FFFFFF"/>
        </w:rPr>
        <w:t xml:space="preserve"> custom-made everything ourselves.</w:t>
      </w:r>
    </w:p>
    <w:p w14:paraId="6073106D" w14:textId="77777777" w:rsidR="008D0ECB" w:rsidRPr="008D0ECB" w:rsidRDefault="008D0ECB" w:rsidP="008D0ECB">
      <w:pPr>
        <w:rPr>
          <w:rFonts w:ascii="Times New Roman" w:eastAsia="Times New Roman" w:hAnsi="Times New Roman" w:cs="Times New Roman"/>
        </w:rPr>
      </w:pPr>
    </w:p>
    <w:p w14:paraId="3949FD44" w14:textId="06D75550"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Seven weeks in, Lucas’s division didn’t make the chassis stiff enough</w:t>
      </w:r>
      <w:ins w:id="22" w:author="Tomasoa, Madeleine (2016)" w:date="2022-01-31T20:04:00Z">
        <w:r w:rsidR="00D4085D">
          <w:rPr>
            <w:rFonts w:ascii="Arial" w:eastAsia="Times New Roman" w:hAnsi="Arial" w:cs="Arial"/>
            <w:color w:val="000000"/>
            <w:shd w:val="clear" w:color="auto" w:fill="FFFFFF"/>
          </w:rPr>
          <w:t xml:space="preserve">; </w:t>
        </w:r>
        <w:proofErr w:type="spellStart"/>
        <w:r w:rsidR="00D4085D">
          <w:rPr>
            <w:rFonts w:ascii="Arial" w:eastAsia="Times New Roman" w:hAnsi="Arial" w:cs="Arial"/>
            <w:color w:val="000000"/>
            <w:shd w:val="clear" w:color="auto" w:fill="FFFFFF"/>
          </w:rPr>
          <w:t>failing</w:t>
        </w:r>
      </w:ins>
      <w:del w:id="23" w:author="Tomasoa, Madeleine (2016)" w:date="2022-01-31T20:04:00Z">
        <w:r w:rsidRPr="008D0ECB" w:rsidDel="00D4085D">
          <w:rPr>
            <w:rFonts w:ascii="Arial" w:eastAsia="Times New Roman" w:hAnsi="Arial" w:cs="Arial"/>
            <w:color w:val="000000"/>
            <w:shd w:val="clear" w:color="auto" w:fill="FFFFFF"/>
          </w:rPr>
          <w:delText xml:space="preserve"> and failed </w:delText>
        </w:r>
      </w:del>
      <w:r w:rsidRPr="008D0ECB">
        <w:rPr>
          <w:rFonts w:ascii="Arial" w:eastAsia="Times New Roman" w:hAnsi="Arial" w:cs="Arial"/>
          <w:color w:val="000000"/>
          <w:shd w:val="clear" w:color="auto" w:fill="FFFFFF"/>
        </w:rPr>
        <w:t>to</w:t>
      </w:r>
      <w:proofErr w:type="spellEnd"/>
      <w:r w:rsidRPr="008D0ECB">
        <w:rPr>
          <w:rFonts w:ascii="Arial" w:eastAsia="Times New Roman" w:hAnsi="Arial" w:cs="Arial"/>
          <w:color w:val="000000"/>
          <w:shd w:val="clear" w:color="auto" w:fill="FFFFFF"/>
        </w:rPr>
        <w:t xml:space="preserve"> maintain precise control over the suspension geometry, leading to a big argument. As the youngest, I felt that </w:t>
      </w:r>
      <w:del w:id="24" w:author="Tomasoa, Madeleine (2016)" w:date="2022-01-31T20:01:00Z">
        <w:r w:rsidRPr="008D0ECB" w:rsidDel="00D4085D">
          <w:rPr>
            <w:rFonts w:ascii="Arial" w:eastAsia="Times New Roman" w:hAnsi="Arial" w:cs="Arial"/>
            <w:color w:val="000000"/>
            <w:shd w:val="clear" w:color="auto" w:fill="FFFFFF"/>
          </w:rPr>
          <w:delText xml:space="preserve">it’s </w:delText>
        </w:r>
      </w:del>
      <w:ins w:id="25" w:author="Tomasoa, Madeleine (2016)" w:date="2022-01-31T20:01:00Z">
        <w:r w:rsidR="00D4085D">
          <w:rPr>
            <w:rFonts w:ascii="Arial" w:eastAsia="Times New Roman" w:hAnsi="Arial" w:cs="Arial"/>
            <w:color w:val="000000"/>
            <w:shd w:val="clear" w:color="auto" w:fill="FFFFFF"/>
          </w:rPr>
          <w:t>it was</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not my place to butt into the argument. My parents taught me to keep </w:t>
      </w:r>
      <w:del w:id="26" w:author="Tomasoa, Madeleine (2016)" w:date="2022-01-31T20:01:00Z">
        <w:r w:rsidRPr="008D0ECB" w:rsidDel="00D4085D">
          <w:rPr>
            <w:rFonts w:ascii="Arial" w:eastAsia="Times New Roman" w:hAnsi="Arial" w:cs="Arial"/>
            <w:color w:val="000000"/>
            <w:shd w:val="clear" w:color="auto" w:fill="FFFFFF"/>
          </w:rPr>
          <w:delText>cool-headed</w:delText>
        </w:r>
      </w:del>
      <w:ins w:id="27" w:author="Tomasoa, Madeleine (2016)" w:date="2022-01-31T20:02:00Z">
        <w:r w:rsidR="00D4085D">
          <w:rPr>
            <w:rFonts w:ascii="Arial" w:eastAsia="Times New Roman" w:hAnsi="Arial" w:cs="Arial"/>
            <w:color w:val="000000"/>
            <w:shd w:val="clear" w:color="auto" w:fill="FFFFFF"/>
          </w:rPr>
          <w:t xml:space="preserve"> a cool head</w:t>
        </w:r>
      </w:ins>
      <w:r w:rsidRPr="008D0ECB">
        <w:rPr>
          <w:rFonts w:ascii="Arial" w:eastAsia="Times New Roman" w:hAnsi="Arial" w:cs="Arial"/>
          <w:color w:val="000000"/>
          <w:shd w:val="clear" w:color="auto" w:fill="FFFFFF"/>
        </w:rPr>
        <w:t xml:space="preserve"> when </w:t>
      </w:r>
      <w:del w:id="28" w:author="Tomasoa, Madeleine (2016)" w:date="2022-01-31T20:02:00Z">
        <w:r w:rsidRPr="008D0ECB" w:rsidDel="00D4085D">
          <w:rPr>
            <w:rFonts w:ascii="Arial" w:eastAsia="Times New Roman" w:hAnsi="Arial" w:cs="Arial"/>
            <w:color w:val="000000"/>
            <w:shd w:val="clear" w:color="auto" w:fill="FFFFFF"/>
          </w:rPr>
          <w:delText xml:space="preserve">there’s </w:delText>
        </w:r>
      </w:del>
      <w:ins w:id="29" w:author="Tomasoa, Madeleine (2016)" w:date="2022-01-31T20:02:00Z">
        <w:r w:rsidR="00D4085D">
          <w:rPr>
            <w:rFonts w:ascii="Arial" w:eastAsia="Times New Roman" w:hAnsi="Arial" w:cs="Arial"/>
            <w:color w:val="000000"/>
            <w:shd w:val="clear" w:color="auto" w:fill="FFFFFF"/>
          </w:rPr>
          <w:t>there was a</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disagreement with someone. Thus, despite panicking, I kept my cool and found ways to make the chassis stiffer without adding much weight. Seeing this, Lucas and Albert set aside their arguments and the tension quickly loosened as the team focused on my solution. </w:t>
      </w:r>
    </w:p>
    <w:p w14:paraId="6685E11C" w14:textId="77777777" w:rsidR="008D0ECB" w:rsidRPr="008D0ECB" w:rsidRDefault="008D0ECB" w:rsidP="008D0ECB">
      <w:pPr>
        <w:rPr>
          <w:rFonts w:ascii="Times New Roman" w:eastAsia="Times New Roman" w:hAnsi="Times New Roman" w:cs="Times New Roman"/>
        </w:rPr>
      </w:pPr>
    </w:p>
    <w:p w14:paraId="6952D4CC" w14:textId="2EDA48DC" w:rsidR="00250047" w:rsidRDefault="008D0ECB" w:rsidP="008D0ECB">
      <w:pPr>
        <w:jc w:val="both"/>
        <w:rPr>
          <w:ins w:id="30" w:author="Tomasoa, Madeleine (2016)" w:date="2022-01-31T20:04:00Z"/>
          <w:rFonts w:ascii="Arial" w:eastAsia="Times New Roman" w:hAnsi="Arial" w:cs="Arial"/>
          <w:color w:val="000000"/>
          <w:shd w:val="clear" w:color="auto" w:fill="FFFFFF"/>
        </w:rPr>
      </w:pPr>
      <w:r w:rsidRPr="008D0ECB">
        <w:rPr>
          <w:rFonts w:ascii="Arial" w:eastAsia="Times New Roman" w:hAnsi="Arial" w:cs="Arial"/>
          <w:color w:val="000000"/>
          <w:shd w:val="clear" w:color="auto" w:fill="FFFFFF"/>
        </w:rPr>
        <w:t xml:space="preserve">In a team, each member has </w:t>
      </w:r>
      <w:del w:id="31" w:author="Tomasoa, Madeleine (2016)" w:date="2022-01-31T20:02:00Z">
        <w:r w:rsidRPr="008D0ECB" w:rsidDel="00D4085D">
          <w:rPr>
            <w:rFonts w:ascii="Arial" w:eastAsia="Times New Roman" w:hAnsi="Arial" w:cs="Arial"/>
            <w:color w:val="000000"/>
            <w:shd w:val="clear" w:color="auto" w:fill="FFFFFF"/>
          </w:rPr>
          <w:delText>his/her</w:delText>
        </w:r>
      </w:del>
      <w:ins w:id="32" w:author="Tomasoa, Madeleine (2016)" w:date="2022-01-31T20:02:00Z">
        <w:r w:rsidR="00D4085D">
          <w:rPr>
            <w:rFonts w:ascii="Arial" w:eastAsia="Times New Roman" w:hAnsi="Arial" w:cs="Arial"/>
            <w:color w:val="000000"/>
            <w:shd w:val="clear" w:color="auto" w:fill="FFFFFF"/>
          </w:rPr>
          <w:t xml:space="preserve"> their</w:t>
        </w:r>
      </w:ins>
      <w:r w:rsidRPr="008D0ECB">
        <w:rPr>
          <w:rFonts w:ascii="Arial" w:eastAsia="Times New Roman" w:hAnsi="Arial" w:cs="Arial"/>
          <w:color w:val="000000"/>
          <w:shd w:val="clear" w:color="auto" w:fill="FFFFFF"/>
        </w:rPr>
        <w:t xml:space="preserve"> own role. At Engine+, I finally discovered what my role </w:t>
      </w:r>
      <w:del w:id="33" w:author="Tomasoa, Madeleine (2016)" w:date="2022-01-31T20:02:00Z">
        <w:r w:rsidRPr="008D0ECB" w:rsidDel="00D4085D">
          <w:rPr>
            <w:rFonts w:ascii="Arial" w:eastAsia="Times New Roman" w:hAnsi="Arial" w:cs="Arial"/>
            <w:color w:val="000000"/>
            <w:shd w:val="clear" w:color="auto" w:fill="FFFFFF"/>
          </w:rPr>
          <w:delText xml:space="preserve">is </w:delText>
        </w:r>
      </w:del>
      <w:ins w:id="34" w:author="Tomasoa, Madeleine (2016)" w:date="2022-01-31T20:02:00Z">
        <w:r w:rsidR="00D4085D">
          <w:rPr>
            <w:rFonts w:ascii="Arial" w:eastAsia="Times New Roman" w:hAnsi="Arial" w:cs="Arial"/>
            <w:color w:val="000000"/>
            <w:shd w:val="clear" w:color="auto" w:fill="FFFFFF"/>
          </w:rPr>
          <w:t>was</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 xml:space="preserve">in collaborative settings. I always keep my calm, so my role is the peacemaker. I will always hold this revelation with me, and </w:t>
      </w:r>
      <w:del w:id="35" w:author="Tomasoa, Madeleine (2016)" w:date="2022-01-31T20:02:00Z">
        <w:r w:rsidRPr="008D0ECB" w:rsidDel="00D4085D">
          <w:rPr>
            <w:rFonts w:ascii="Arial" w:eastAsia="Times New Roman" w:hAnsi="Arial" w:cs="Arial"/>
            <w:color w:val="000000"/>
            <w:shd w:val="clear" w:color="auto" w:fill="FFFFFF"/>
          </w:rPr>
          <w:delText xml:space="preserve">continue </w:delText>
        </w:r>
      </w:del>
      <w:ins w:id="36" w:author="Tomasoa, Madeleine (2016)" w:date="2022-01-31T20:02:00Z">
        <w:r w:rsidR="00D4085D">
          <w:rPr>
            <w:rFonts w:ascii="Arial" w:eastAsia="Times New Roman" w:hAnsi="Arial" w:cs="Arial"/>
            <w:color w:val="000000"/>
            <w:shd w:val="clear" w:color="auto" w:fill="FFFFFF"/>
          </w:rPr>
          <w:t>will continue</w:t>
        </w:r>
        <w:r w:rsidR="00D4085D" w:rsidRPr="008D0ECB">
          <w:rPr>
            <w:rFonts w:ascii="Arial" w:eastAsia="Times New Roman" w:hAnsi="Arial" w:cs="Arial"/>
            <w:color w:val="000000"/>
            <w:shd w:val="clear" w:color="auto" w:fill="FFFFFF"/>
          </w:rPr>
          <w:t xml:space="preserve"> </w:t>
        </w:r>
      </w:ins>
      <w:r w:rsidRPr="008D0ECB">
        <w:rPr>
          <w:rFonts w:ascii="Arial" w:eastAsia="Times New Roman" w:hAnsi="Arial" w:cs="Arial"/>
          <w:color w:val="000000"/>
          <w:shd w:val="clear" w:color="auto" w:fill="FFFFFF"/>
        </w:rPr>
        <w:t>to nurture this quality for my future endeavors.</w:t>
      </w:r>
    </w:p>
    <w:p w14:paraId="0729ED8D" w14:textId="488C2384" w:rsidR="00D4085D" w:rsidRDefault="00D4085D" w:rsidP="008D0ECB">
      <w:pPr>
        <w:jc w:val="both"/>
        <w:rPr>
          <w:ins w:id="37" w:author="Tomasoa, Madeleine (2016)" w:date="2022-01-31T20:04:00Z"/>
          <w:rFonts w:ascii="Arial" w:eastAsia="Times New Roman" w:hAnsi="Arial" w:cs="Arial"/>
          <w:color w:val="000000"/>
          <w:shd w:val="clear" w:color="auto" w:fill="FFFFFF"/>
        </w:rPr>
      </w:pPr>
    </w:p>
    <w:p w14:paraId="433B6BAD" w14:textId="625D30D3" w:rsidR="00D4085D" w:rsidRDefault="00D4085D" w:rsidP="008D0ECB">
      <w:pPr>
        <w:jc w:val="both"/>
        <w:rPr>
          <w:ins w:id="38" w:author="Tomasoa, Madeleine (2016)" w:date="2022-01-31T20:04:00Z"/>
          <w:rFonts w:ascii="Arial" w:eastAsia="Times New Roman" w:hAnsi="Arial" w:cs="Arial"/>
          <w:color w:val="000000"/>
          <w:shd w:val="clear" w:color="auto" w:fill="FFFFFF"/>
        </w:rPr>
      </w:pPr>
      <w:ins w:id="39" w:author="Tomasoa, Madeleine (2016)" w:date="2022-01-31T20:04:00Z">
        <w:r>
          <w:rPr>
            <w:rFonts w:ascii="Arial" w:eastAsia="Times New Roman" w:hAnsi="Arial" w:cs="Arial"/>
            <w:color w:val="000000"/>
            <w:shd w:val="clear" w:color="auto" w:fill="FFFFFF"/>
          </w:rPr>
          <w:t>Notes:</w:t>
        </w:r>
      </w:ins>
    </w:p>
    <w:p w14:paraId="2C26FB4D" w14:textId="6DD704CF" w:rsidR="00D4085D" w:rsidRDefault="00D4085D" w:rsidP="008D0ECB">
      <w:pPr>
        <w:jc w:val="both"/>
        <w:rPr>
          <w:ins w:id="40" w:author="Tomasoa, Madeleine (2016)" w:date="2022-01-31T20:04:00Z"/>
          <w:rFonts w:ascii="Arial" w:eastAsia="Times New Roman" w:hAnsi="Arial" w:cs="Arial"/>
          <w:color w:val="000000"/>
          <w:shd w:val="clear" w:color="auto" w:fill="FFFFFF"/>
        </w:rPr>
      </w:pPr>
    </w:p>
    <w:p w14:paraId="6CE075BB" w14:textId="22D537F1" w:rsidR="00D4085D" w:rsidRPr="008D0ECB" w:rsidRDefault="00D4085D" w:rsidP="008D0ECB">
      <w:pPr>
        <w:jc w:val="both"/>
        <w:rPr>
          <w:rFonts w:ascii="Times New Roman" w:eastAsia="Times New Roman" w:hAnsi="Times New Roman" w:cs="Times New Roman"/>
        </w:rPr>
      </w:pPr>
      <w:ins w:id="41" w:author="Tomasoa, Madeleine (2016)" w:date="2022-01-31T20:04:00Z">
        <w:r>
          <w:rPr>
            <w:rFonts w:ascii="Arial" w:eastAsia="Times New Roman" w:hAnsi="Arial" w:cs="Arial"/>
            <w:color w:val="000000"/>
            <w:shd w:val="clear" w:color="auto" w:fill="FFFFFF"/>
          </w:rPr>
          <w:t>Great stuff! There’s a clear narrative</w:t>
        </w:r>
        <w:r w:rsidR="00D858D9">
          <w:rPr>
            <w:rFonts w:ascii="Arial" w:eastAsia="Times New Roman" w:hAnsi="Arial" w:cs="Arial"/>
            <w:color w:val="000000"/>
            <w:shd w:val="clear" w:color="auto" w:fill="FFFFFF"/>
          </w:rPr>
          <w:t xml:space="preserve"> at hand here</w:t>
        </w:r>
      </w:ins>
      <w:ins w:id="42" w:author="Tomasoa, Madeleine (2016)" w:date="2022-01-31T20:05:00Z">
        <w:r w:rsidR="00D858D9">
          <w:rPr>
            <w:rFonts w:ascii="Arial" w:eastAsia="Times New Roman" w:hAnsi="Arial" w:cs="Arial"/>
            <w:color w:val="000000"/>
            <w:shd w:val="clear" w:color="auto" w:fill="FFFFFF"/>
          </w:rPr>
          <w:t>, and your role as a peacemaker feels truly established within this context and at large. I’ve just edited some grammatical/syntax errors, nothing serious, but otherwise this seems good to me!</w:t>
        </w:r>
      </w:ins>
    </w:p>
    <w:sectPr w:rsidR="00D4085D" w:rsidRPr="008D0ECB"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asoa, Madeleine (2016)">
    <w15:presenceInfo w15:providerId="None" w15:userId="Tomasoa, Madeleine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3E68CD"/>
    <w:rsid w:val="004A375B"/>
    <w:rsid w:val="004A4D10"/>
    <w:rsid w:val="0061758C"/>
    <w:rsid w:val="006267AB"/>
    <w:rsid w:val="008D0ECB"/>
    <w:rsid w:val="00A3079B"/>
    <w:rsid w:val="00D4085D"/>
    <w:rsid w:val="00D55CEA"/>
    <w:rsid w:val="00D858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D40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247305105">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C1C75-D1F5-440B-A304-A54E5A84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2</cp:revision>
  <dcterms:created xsi:type="dcterms:W3CDTF">2022-01-31T13:06:00Z</dcterms:created>
  <dcterms:modified xsi:type="dcterms:W3CDTF">2022-01-31T13:06:00Z</dcterms:modified>
</cp:coreProperties>
</file>