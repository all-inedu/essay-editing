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127BC" w14:textId="500FD366" w:rsidR="004A0888" w:rsidRPr="004A0888" w:rsidRDefault="004A0888" w:rsidP="004A0888">
      <w:pPr>
        <w:pBdr>
          <w:bottom w:val="double" w:sz="6" w:space="1" w:color="auto"/>
        </w:pBdr>
        <w:spacing w:line="360" w:lineRule="auto"/>
        <w:rPr>
          <w:b/>
          <w:bCs/>
          <w:u w:val="single"/>
        </w:rPr>
      </w:pPr>
      <w:r w:rsidRPr="004A0888">
        <w:rPr>
          <w:b/>
          <w:bCs/>
          <w:u w:val="single"/>
        </w:rPr>
        <w:t>Yale University Essay Ravi</w:t>
      </w:r>
    </w:p>
    <w:p w14:paraId="7271BD00" w14:textId="0CA1C4A2" w:rsidR="00C35309" w:rsidRDefault="004A0888" w:rsidP="004A0888">
      <w:pPr>
        <w:pBdr>
          <w:bottom w:val="double" w:sz="6" w:space="1" w:color="auto"/>
        </w:pBdr>
        <w:spacing w:line="360" w:lineRule="auto"/>
        <w:rPr>
          <w:i/>
          <w:iCs/>
        </w:rPr>
      </w:pPr>
      <w:r w:rsidRPr="004A0888">
        <w:rPr>
          <w:i/>
          <w:iCs/>
        </w:rPr>
        <w:t>If you selected one of the engineering majors, please tell us more about what has led you to an interest in this field of study, what experiences (if any) you have had in engineering, and what it is about Yale’s Engineering program that appeals to you. (250 words)</w:t>
      </w:r>
    </w:p>
    <w:p w14:paraId="7E2FD8EC" w14:textId="673345D1" w:rsidR="004A0888" w:rsidRDefault="004A0888" w:rsidP="004A0888">
      <w:pPr>
        <w:spacing w:line="360" w:lineRule="auto"/>
        <w:rPr>
          <w:i/>
          <w:iCs/>
        </w:rPr>
      </w:pPr>
    </w:p>
    <w:p w14:paraId="3AD9402E" w14:textId="4969FA82" w:rsidR="00E51CE8" w:rsidRDefault="00E51CE8" w:rsidP="00E51CE8">
      <w:pPr>
        <w:spacing w:line="360" w:lineRule="auto"/>
        <w:rPr>
          <w:i/>
          <w:iCs/>
        </w:rPr>
      </w:pPr>
      <w:r w:rsidRPr="00C3309F">
        <w:rPr>
          <w:i/>
          <w:iCs/>
        </w:rPr>
        <w:t xml:space="preserve">As I dawned upon the red pedestrian light, my vision caught a never-ending swarm of swerving 2- past the 4-wheelers as viscous fumes brushed over me before collected high up by the infamously grey Jakartan sky. </w:t>
      </w:r>
      <w:r>
        <w:rPr>
          <w:i/>
          <w:iCs/>
        </w:rPr>
        <w:t>I asked myself: what can one do to make my city a better place?</w:t>
      </w:r>
    </w:p>
    <w:p w14:paraId="01BC262C" w14:textId="2A110A67" w:rsidR="00E51CE8" w:rsidRDefault="00E51CE8" w:rsidP="00E51CE8">
      <w:pPr>
        <w:spacing w:line="360" w:lineRule="auto"/>
        <w:rPr>
          <w:i/>
          <w:iCs/>
        </w:rPr>
      </w:pPr>
    </w:p>
    <w:p w14:paraId="46E5DB51" w14:textId="49BB1AD2" w:rsidR="00E51CE8" w:rsidRDefault="00E51CE8" w:rsidP="004A0888">
      <w:pPr>
        <w:spacing w:line="360" w:lineRule="auto"/>
      </w:pPr>
      <w:r w:rsidRPr="00E51CE8">
        <w:t>This was when I discovered Environmental Engineering</w:t>
      </w:r>
      <w:ins w:id="0" w:author="Fedora Elrica Gracia" w:date="2020-12-30T11:34:00Z">
        <w:r w:rsidR="00DA3745">
          <w:t>: t</w:t>
        </w:r>
      </w:ins>
      <w:del w:id="1" w:author="Fedora Elrica Gracia" w:date="2020-12-30T11:34:00Z">
        <w:r w:rsidRPr="00E51CE8" w:rsidDel="00DA3745">
          <w:delText>. T</w:delText>
        </w:r>
      </w:del>
      <w:r w:rsidRPr="00E51CE8">
        <w:t xml:space="preserve">he study of water systems, fuel efficiency, and clean energy </w:t>
      </w:r>
      <w:r w:rsidRPr="00DA3745">
        <w:rPr>
          <w:highlight w:val="yellow"/>
        </w:rPr>
        <w:t>has given me a purpose</w:t>
      </w:r>
      <w:r w:rsidRPr="00E51CE8">
        <w:t>. Students from this field are embraced to improve sustainability through innovation – rethinking the way we manage and leverage on natural resources.</w:t>
      </w:r>
    </w:p>
    <w:p w14:paraId="54422693" w14:textId="7F6D0418" w:rsidR="00E51CE8" w:rsidRDefault="00E51CE8" w:rsidP="004A0888">
      <w:pPr>
        <w:spacing w:line="360" w:lineRule="auto"/>
      </w:pPr>
    </w:p>
    <w:p w14:paraId="1F8F548B" w14:textId="276E19A1" w:rsidR="005D72D4" w:rsidRDefault="008F2BE6" w:rsidP="004A0888">
      <w:pPr>
        <w:spacing w:line="360" w:lineRule="auto"/>
      </w:pPr>
      <w:r w:rsidRPr="00C35309">
        <w:rPr>
          <w:highlight w:val="yellow"/>
        </w:rPr>
        <w:t xml:space="preserve">Solar </w:t>
      </w:r>
      <w:r w:rsidR="005D72D4" w:rsidRPr="00C35309">
        <w:rPr>
          <w:highlight w:val="yellow"/>
        </w:rPr>
        <w:t>ir</w:t>
      </w:r>
      <w:r w:rsidRPr="00C35309">
        <w:rPr>
          <w:highlight w:val="yellow"/>
        </w:rPr>
        <w:t xml:space="preserve">radiance, wind </w:t>
      </w:r>
      <w:r w:rsidR="005D72D4" w:rsidRPr="00C35309">
        <w:rPr>
          <w:highlight w:val="yellow"/>
        </w:rPr>
        <w:t>speeds, and tidal waves has dominated my mind since discovering Environmental Engineering.</w:t>
      </w:r>
      <w:r w:rsidR="005D72D4">
        <w:t xml:space="preserve"> I became obsessed of </w:t>
      </w:r>
      <w:r w:rsidR="00630400">
        <w:t>envisioning a self-sufficient Indonesia: benefiting from the country’s enormous potential of renewable energy to become a POWERHOUSE of sustainability in South East Asia.</w:t>
      </w:r>
    </w:p>
    <w:p w14:paraId="45D9F254" w14:textId="55326D3C" w:rsidR="00630400" w:rsidRDefault="00630400" w:rsidP="004A0888">
      <w:pPr>
        <w:spacing w:line="360" w:lineRule="auto"/>
      </w:pPr>
    </w:p>
    <w:p w14:paraId="2D7607CC" w14:textId="67C33988" w:rsidR="00E55C30" w:rsidRDefault="00E55C30" w:rsidP="004A0888">
      <w:pPr>
        <w:spacing w:line="360" w:lineRule="auto"/>
      </w:pPr>
      <w:r>
        <w:t>At Yale, I believe I could make that vision into reality. First and foremost, Yale student</w:t>
      </w:r>
      <w:del w:id="2" w:author="Fedora Elrica Gracia" w:date="2020-12-30T11:28:00Z">
        <w:r w:rsidDel="00C35309">
          <w:delText>’</w:delText>
        </w:r>
      </w:del>
      <w:ins w:id="3" w:author="Fedora Elrica Gracia" w:date="2020-12-30T11:28:00Z">
        <w:r w:rsidR="00C35309">
          <w:t>s</w:t>
        </w:r>
      </w:ins>
      <w:del w:id="4" w:author="Fedora Elrica Gracia" w:date="2020-12-30T11:28:00Z">
        <w:r w:rsidDel="00C35309">
          <w:delText>s</w:delText>
        </w:r>
      </w:del>
      <w:r>
        <w:t xml:space="preserve"> </w:t>
      </w:r>
      <w:del w:id="5" w:author="Fedora Elrica Gracia" w:date="2020-12-30T11:28:00Z">
        <w:r w:rsidDel="00C35309">
          <w:delText>flourish</w:delText>
        </w:r>
      </w:del>
      <w:ins w:id="6" w:author="Fedora Elrica Gracia" w:date="2020-12-30T11:28:00Z">
        <w:r w:rsidR="00C35309">
          <w:t>flourishes</w:t>
        </w:r>
      </w:ins>
      <w:r>
        <w:t xml:space="preserve"> in a</w:t>
      </w:r>
      <w:r w:rsidR="00BF549A">
        <w:t>n</w:t>
      </w:r>
      <w:r>
        <w:t xml:space="preserve"> </w:t>
      </w:r>
      <w:r w:rsidR="00BF549A">
        <w:t>environment where the faculty encourages students to do more th</w:t>
      </w:r>
      <w:ins w:id="7" w:author="Fedora Elrica Gracia" w:date="2020-12-30T11:28:00Z">
        <w:r w:rsidR="00C35309">
          <w:t>o</w:t>
        </w:r>
      </w:ins>
      <w:r w:rsidR="00BF549A">
        <w:t xml:space="preserve">rough research and rigorous courses. Personally, I am intrigued by Yale’s ENVE courses that runs deep on addressing critical scenarios in the environment. For example, the study of pollutants’ behavior in energy systems and in the atmosphere is one of the courses that aligns with my interest in solving my </w:t>
      </w:r>
      <w:proofErr w:type="spellStart"/>
      <w:r w:rsidR="00BF549A">
        <w:t>citi</w:t>
      </w:r>
      <w:ins w:id="8" w:author="Fedora Elrica Gracia" w:date="2020-12-30T11:32:00Z">
        <w:r w:rsidR="00DA3745">
          <w:t>y</w:t>
        </w:r>
        <w:proofErr w:type="spellEnd"/>
        <w:r w:rsidR="00DA3745">
          <w:t>’</w:t>
        </w:r>
      </w:ins>
      <w:del w:id="9" w:author="Fedora Elrica Gracia" w:date="2020-12-30T11:32:00Z">
        <w:r w:rsidR="00BF549A" w:rsidDel="00DA3745">
          <w:delText>es</w:delText>
        </w:r>
      </w:del>
      <w:r w:rsidR="00BF549A">
        <w:t xml:space="preserve"> high pollution levels.</w:t>
      </w:r>
    </w:p>
    <w:p w14:paraId="24887475" w14:textId="21E86AFF" w:rsidR="00BF549A" w:rsidRDefault="00BF549A" w:rsidP="004A0888">
      <w:pPr>
        <w:spacing w:line="360" w:lineRule="auto"/>
      </w:pPr>
    </w:p>
    <w:p w14:paraId="6C5D7ED8" w14:textId="4120060C" w:rsidR="00BF549A" w:rsidRDefault="00BF549A" w:rsidP="004A0888">
      <w:pPr>
        <w:spacing w:line="360" w:lineRule="auto"/>
      </w:pPr>
      <w:r>
        <w:t xml:space="preserve">Apart from courses inside the classroom, students at Yale are encouraged to do research. Unlike any other school, research at Yale would feel more personal and compact as students are more likely to be placed in small groups with a close relationship with the professors. This is </w:t>
      </w:r>
      <w:r>
        <w:lastRenderedPageBreak/>
        <w:t>because the student to faculty ratio is 6 to 1, which really sheds light upon how Yale Engineering will ensure growth within their students in their own respective fields.</w:t>
      </w:r>
    </w:p>
    <w:p w14:paraId="7F6F9A0A" w14:textId="77756D30" w:rsidR="00AF236F" w:rsidRDefault="00AF236F" w:rsidP="004A0888">
      <w:pPr>
        <w:pBdr>
          <w:bottom w:val="single" w:sz="6" w:space="1" w:color="auto"/>
        </w:pBdr>
        <w:spacing w:line="360" w:lineRule="auto"/>
      </w:pPr>
    </w:p>
    <w:p w14:paraId="1CC22420" w14:textId="77777777" w:rsidR="00456255" w:rsidRDefault="00456255" w:rsidP="004A0888">
      <w:pPr>
        <w:spacing w:line="360" w:lineRule="auto"/>
      </w:pPr>
    </w:p>
    <w:p w14:paraId="4F2B33E6" w14:textId="1EC72B21" w:rsidR="00456255" w:rsidRDefault="00456255" w:rsidP="004A0888">
      <w:pPr>
        <w:spacing w:line="360" w:lineRule="auto"/>
      </w:pPr>
      <w:r>
        <w:t>Hi Ravi,</w:t>
      </w:r>
    </w:p>
    <w:p w14:paraId="4772EBA6" w14:textId="14F95E01" w:rsidR="00456255" w:rsidRDefault="00456255" w:rsidP="004A0888">
      <w:pPr>
        <w:spacing w:line="360" w:lineRule="auto"/>
      </w:pPr>
      <w:r>
        <w:t xml:space="preserve">I think this is great! Your interest is clear and this really shows that you’ve researched about Yale and the courses it offers, which is good </w:t>
      </w:r>
      <w:r>
        <w:sym w:font="Wingdings" w:char="F04A"/>
      </w:r>
      <w:r>
        <w:t xml:space="preserve">. </w:t>
      </w:r>
    </w:p>
    <w:p w14:paraId="0161835E" w14:textId="77777777" w:rsidR="00456255" w:rsidRDefault="00456255" w:rsidP="004A0888">
      <w:pPr>
        <w:spacing w:line="360" w:lineRule="auto"/>
      </w:pPr>
    </w:p>
    <w:p w14:paraId="67126BF1" w14:textId="77777777" w:rsidR="00DA3745" w:rsidRDefault="00456255" w:rsidP="004A0888">
      <w:pPr>
        <w:spacing w:line="360" w:lineRule="auto"/>
      </w:pPr>
      <w:r>
        <w:t>I only have 1 suggestion - I think it would be better if you could make the last paragraph more of a concluding paragraph that briefly sums up why Yale</w:t>
      </w:r>
      <w:r w:rsidR="00DA3745">
        <w:t xml:space="preserve"> using words such as “Therefore, I believe studying at Yale would be….”.</w:t>
      </w:r>
      <w:r>
        <w:t xml:space="preserve"> </w:t>
      </w:r>
    </w:p>
    <w:p w14:paraId="3D981053" w14:textId="43925EE6" w:rsidR="00456255" w:rsidRDefault="00456255" w:rsidP="004A0888">
      <w:pPr>
        <w:spacing w:line="360" w:lineRule="auto"/>
      </w:pPr>
      <w:r>
        <w:t>And also, we just need to cut a few words to make the word count.</w:t>
      </w:r>
      <w:r w:rsidR="00DA3745">
        <w:t xml:space="preserve"> For now, I suggest to cut the ones I highlighted yellow. </w:t>
      </w:r>
    </w:p>
    <w:p w14:paraId="6DC42D80" w14:textId="77777777" w:rsidR="00456255" w:rsidRDefault="00456255" w:rsidP="004A0888">
      <w:pPr>
        <w:spacing w:line="360" w:lineRule="auto"/>
      </w:pPr>
    </w:p>
    <w:p w14:paraId="46CA94C0" w14:textId="42421CBE" w:rsidR="00456255" w:rsidRDefault="00456255" w:rsidP="004A0888">
      <w:pPr>
        <w:spacing w:line="360" w:lineRule="auto"/>
      </w:pPr>
      <w:r>
        <w:t xml:space="preserve">Overall, this is </w:t>
      </w:r>
      <w:r w:rsidR="00DA3745">
        <w:t>awesome</w:t>
      </w:r>
      <w:r>
        <w:t xml:space="preserve">! </w:t>
      </w:r>
      <w:r>
        <w:sym w:font="Wingdings" w:char="F04A"/>
      </w:r>
      <w:bookmarkStart w:id="10" w:name="_GoBack"/>
      <w:bookmarkEnd w:id="10"/>
    </w:p>
    <w:p w14:paraId="6EEAB881" w14:textId="026F837A" w:rsidR="00AF236F" w:rsidRDefault="00AF236F" w:rsidP="004A0888">
      <w:pPr>
        <w:spacing w:line="360" w:lineRule="auto"/>
      </w:pPr>
    </w:p>
    <w:p w14:paraId="251DD9C1" w14:textId="053789CC" w:rsidR="00E55C30" w:rsidRDefault="00E55C30" w:rsidP="004A0888">
      <w:pPr>
        <w:spacing w:line="360" w:lineRule="auto"/>
      </w:pPr>
    </w:p>
    <w:p w14:paraId="34D4A2AF" w14:textId="77777777" w:rsidR="005D72D4" w:rsidRDefault="005D72D4" w:rsidP="004A0888">
      <w:pPr>
        <w:spacing w:line="360" w:lineRule="auto"/>
      </w:pPr>
    </w:p>
    <w:p w14:paraId="15863D08" w14:textId="77777777" w:rsidR="005D72D4" w:rsidRDefault="005D72D4" w:rsidP="004A0888">
      <w:pPr>
        <w:spacing w:line="360" w:lineRule="auto"/>
      </w:pPr>
    </w:p>
    <w:p w14:paraId="38862408" w14:textId="242A87BD" w:rsidR="008F2BE6" w:rsidRPr="008F2BE6" w:rsidRDefault="008F2BE6" w:rsidP="004A0888">
      <w:pPr>
        <w:spacing w:line="360" w:lineRule="auto"/>
      </w:pPr>
    </w:p>
    <w:sectPr w:rsidR="008F2BE6" w:rsidRPr="008F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88"/>
    <w:rsid w:val="000F0A7C"/>
    <w:rsid w:val="00185696"/>
    <w:rsid w:val="002B1B5F"/>
    <w:rsid w:val="00432BBA"/>
    <w:rsid w:val="00456255"/>
    <w:rsid w:val="004A0888"/>
    <w:rsid w:val="005D72D4"/>
    <w:rsid w:val="00630400"/>
    <w:rsid w:val="006836D4"/>
    <w:rsid w:val="008F2BE6"/>
    <w:rsid w:val="009404C9"/>
    <w:rsid w:val="00A05752"/>
    <w:rsid w:val="00AF236F"/>
    <w:rsid w:val="00BF549A"/>
    <w:rsid w:val="00C35309"/>
    <w:rsid w:val="00DA3745"/>
    <w:rsid w:val="00E51CE8"/>
    <w:rsid w:val="00E55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C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3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3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3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3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6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Fedora Elrica Gracia</cp:lastModifiedBy>
  <cp:revision>2</cp:revision>
  <dcterms:created xsi:type="dcterms:W3CDTF">2020-12-30T04:39:00Z</dcterms:created>
  <dcterms:modified xsi:type="dcterms:W3CDTF">2020-12-30T04:39:00Z</dcterms:modified>
</cp:coreProperties>
</file>