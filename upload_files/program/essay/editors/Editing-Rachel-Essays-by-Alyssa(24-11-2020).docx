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31073" w14:textId="77777777" w:rsidR="003E498C" w:rsidRPr="003E498C" w:rsidRDefault="003E498C" w:rsidP="004B4857">
      <w:pPr>
        <w:jc w:val="both"/>
        <w:rPr>
          <w:rFonts w:ascii="Times New Roman" w:eastAsia="Times New Roman" w:hAnsi="Times New Roman" w:cs="Times New Roman"/>
        </w:rPr>
      </w:pPr>
      <w:r w:rsidRPr="003E498C">
        <w:rPr>
          <w:rFonts w:ascii="Arial" w:eastAsia="Times New Roman" w:hAnsi="Arial" w:cs="Arial"/>
          <w:color w:val="0000FF"/>
          <w:sz w:val="22"/>
          <w:szCs w:val="22"/>
        </w:rPr>
        <w:t>3. What would you say is your greatest talent of skill? How have you developed and demonstrated that talent over time?</w:t>
      </w:r>
    </w:p>
    <w:p w14:paraId="3FE2BEF3" w14:textId="395AE7F1" w:rsidR="00B36311" w:rsidRDefault="00812D6B" w:rsidP="004B4857">
      <w:pPr>
        <w:jc w:val="both"/>
      </w:pPr>
    </w:p>
    <w:p w14:paraId="45AF2AB7" w14:textId="6199A867" w:rsidR="00A444D4" w:rsidRPr="00A444D4" w:rsidRDefault="00A444D4" w:rsidP="004B4857">
      <w:pPr>
        <w:jc w:val="both"/>
        <w:rPr>
          <w:rFonts w:ascii="Times New Roman" w:eastAsia="Times New Roman" w:hAnsi="Times New Roman" w:cs="Times New Roman"/>
        </w:rPr>
      </w:pPr>
      <w:r w:rsidRPr="00A444D4">
        <w:rPr>
          <w:rFonts w:ascii="Arial" w:eastAsia="Times New Roman" w:hAnsi="Arial" w:cs="Arial"/>
          <w:color w:val="000000"/>
          <w:sz w:val="22"/>
          <w:szCs w:val="22"/>
        </w:rPr>
        <w:t xml:space="preserve">Grasped in between my tremulous fingers, the hook moved </w:t>
      </w:r>
      <w:commentRangeStart w:id="0"/>
      <w:r w:rsidRPr="00A444D4">
        <w:rPr>
          <w:rFonts w:ascii="Arial" w:eastAsia="Times New Roman" w:hAnsi="Arial" w:cs="Arial"/>
          <w:color w:val="000000"/>
          <w:sz w:val="22"/>
          <w:szCs w:val="22"/>
        </w:rPr>
        <w:t>from</w:t>
      </w:r>
      <w:commentRangeEnd w:id="0"/>
      <w:r w:rsidR="00A30721">
        <w:rPr>
          <w:rStyle w:val="CommentReference"/>
        </w:rPr>
        <w:commentReference w:id="0"/>
      </w:r>
      <w:r w:rsidRPr="00A444D4">
        <w:rPr>
          <w:rFonts w:ascii="Arial" w:eastAsia="Times New Roman" w:hAnsi="Arial" w:cs="Arial"/>
          <w:color w:val="000000"/>
          <w:sz w:val="22"/>
          <w:szCs w:val="22"/>
        </w:rPr>
        <w:t xml:space="preserve"> right to left as it pulled the string through the silver loop. One loop. Two loops. Repeat. That is the beginning of every individual’s crochet experience</w:t>
      </w:r>
      <w:r w:rsidR="00B22447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FF65D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B22447">
        <w:rPr>
          <w:rFonts w:ascii="Arial" w:eastAsia="Times New Roman" w:hAnsi="Arial" w:cs="Arial"/>
          <w:color w:val="000000"/>
          <w:sz w:val="22"/>
          <w:szCs w:val="22"/>
        </w:rPr>
        <w:t>T</w:t>
      </w:r>
      <w:r w:rsidRPr="00A444D4">
        <w:rPr>
          <w:rFonts w:ascii="Arial" w:eastAsia="Times New Roman" w:hAnsi="Arial" w:cs="Arial"/>
          <w:color w:val="000000"/>
          <w:sz w:val="22"/>
          <w:szCs w:val="22"/>
        </w:rPr>
        <w:t>he first step through the eye of the needle is always the toughest hurdle. </w:t>
      </w:r>
    </w:p>
    <w:p w14:paraId="6C068971" w14:textId="77777777" w:rsidR="00A444D4" w:rsidRPr="00A444D4" w:rsidRDefault="00A444D4" w:rsidP="004B4857">
      <w:pPr>
        <w:jc w:val="both"/>
        <w:rPr>
          <w:rFonts w:ascii="Times New Roman" w:eastAsia="Times New Roman" w:hAnsi="Times New Roman" w:cs="Times New Roman"/>
        </w:rPr>
      </w:pPr>
    </w:p>
    <w:p w14:paraId="51D3A185" w14:textId="77777777" w:rsidR="00A444D4" w:rsidRPr="00A444D4" w:rsidRDefault="00A444D4" w:rsidP="004B4857">
      <w:pPr>
        <w:jc w:val="both"/>
        <w:rPr>
          <w:rFonts w:ascii="Times New Roman" w:eastAsia="Times New Roman" w:hAnsi="Times New Roman" w:cs="Times New Roman"/>
        </w:rPr>
      </w:pPr>
      <w:r w:rsidRPr="00A444D4">
        <w:rPr>
          <w:rFonts w:ascii="Arial" w:eastAsia="Times New Roman" w:hAnsi="Arial" w:cs="Arial"/>
          <w:color w:val="000000"/>
          <w:sz w:val="22"/>
          <w:szCs w:val="22"/>
        </w:rPr>
        <w:t xml:space="preserve">My discovery of </w:t>
      </w:r>
      <w:commentRangeStart w:id="1"/>
      <w:r w:rsidRPr="00A444D4">
        <w:rPr>
          <w:rFonts w:ascii="Arial" w:eastAsia="Times New Roman" w:hAnsi="Arial" w:cs="Arial"/>
          <w:color w:val="000000"/>
          <w:sz w:val="22"/>
          <w:szCs w:val="22"/>
        </w:rPr>
        <w:t xml:space="preserve">crochet had begun when I was gifted with a crochet </w:t>
      </w:r>
      <w:commentRangeEnd w:id="1"/>
      <w:r w:rsidR="00A30721">
        <w:rPr>
          <w:rStyle w:val="CommentReference"/>
        </w:rPr>
        <w:commentReference w:id="1"/>
      </w:r>
      <w:r w:rsidRPr="00A444D4">
        <w:rPr>
          <w:rFonts w:ascii="Arial" w:eastAsia="Times New Roman" w:hAnsi="Arial" w:cs="Arial"/>
          <w:color w:val="000000"/>
          <w:sz w:val="22"/>
          <w:szCs w:val="22"/>
        </w:rPr>
        <w:t>pouch: an incredibly adorable whale one! Though I had previously held little interest in sewing as my brain perceived it as a task most suited for grandmothers, the stitches found in crochet items had intrigued me. </w:t>
      </w:r>
    </w:p>
    <w:p w14:paraId="3EE853B1" w14:textId="77777777" w:rsidR="00A444D4" w:rsidRPr="00A444D4" w:rsidRDefault="00A444D4" w:rsidP="004B4857">
      <w:pPr>
        <w:jc w:val="both"/>
        <w:rPr>
          <w:rFonts w:ascii="Times New Roman" w:eastAsia="Times New Roman" w:hAnsi="Times New Roman" w:cs="Times New Roman"/>
        </w:rPr>
      </w:pPr>
    </w:p>
    <w:p w14:paraId="71DF881C" w14:textId="77777777" w:rsidR="00A444D4" w:rsidRPr="00A444D4" w:rsidRDefault="00A444D4" w:rsidP="004B4857">
      <w:pPr>
        <w:jc w:val="both"/>
        <w:rPr>
          <w:rFonts w:ascii="Times New Roman" w:eastAsia="Times New Roman" w:hAnsi="Times New Roman" w:cs="Times New Roman"/>
        </w:rPr>
      </w:pPr>
      <w:r w:rsidRPr="00A444D4">
        <w:rPr>
          <w:rFonts w:ascii="Arial" w:eastAsia="Times New Roman" w:hAnsi="Arial" w:cs="Arial"/>
          <w:color w:val="000000"/>
          <w:sz w:val="22"/>
          <w:szCs w:val="22"/>
        </w:rPr>
        <w:t xml:space="preserve">Therefore, when little 10-year-old me heard my mom talk about a crochet class, I enthusiastically requested to participate. Though most kids eventually dropped out due to a lack of patience and persistence, I remained and endured all the moments I had to restart a stitch because I was determined to finish that </w:t>
      </w:r>
      <w:commentRangeStart w:id="2"/>
      <w:r w:rsidRPr="00A444D4">
        <w:rPr>
          <w:rFonts w:ascii="Arial" w:eastAsia="Times New Roman" w:hAnsi="Arial" w:cs="Arial"/>
          <w:color w:val="000000"/>
          <w:sz w:val="22"/>
          <w:szCs w:val="22"/>
        </w:rPr>
        <w:t>first basic crochet pattern. </w:t>
      </w:r>
      <w:commentRangeEnd w:id="2"/>
      <w:r w:rsidR="00A30721">
        <w:rPr>
          <w:rStyle w:val="CommentReference"/>
        </w:rPr>
        <w:commentReference w:id="2"/>
      </w:r>
    </w:p>
    <w:p w14:paraId="2775A012" w14:textId="77777777" w:rsidR="00A444D4" w:rsidRPr="00A444D4" w:rsidRDefault="00A444D4" w:rsidP="004B4857">
      <w:pPr>
        <w:jc w:val="both"/>
        <w:rPr>
          <w:rFonts w:ascii="Times New Roman" w:eastAsia="Times New Roman" w:hAnsi="Times New Roman" w:cs="Times New Roman"/>
        </w:rPr>
      </w:pPr>
    </w:p>
    <w:p w14:paraId="668A9CCA" w14:textId="43C328AE" w:rsidR="00A444D4" w:rsidRPr="00A444D4" w:rsidRDefault="00A444D4" w:rsidP="004B4857">
      <w:pPr>
        <w:jc w:val="both"/>
        <w:rPr>
          <w:rFonts w:ascii="Times New Roman" w:eastAsia="Times New Roman" w:hAnsi="Times New Roman" w:cs="Times New Roman"/>
        </w:rPr>
      </w:pPr>
      <w:r w:rsidRPr="00A444D4">
        <w:rPr>
          <w:rFonts w:ascii="Arial" w:eastAsia="Times New Roman" w:hAnsi="Arial" w:cs="Arial"/>
          <w:color w:val="000000"/>
          <w:sz w:val="22"/>
          <w:szCs w:val="22"/>
        </w:rPr>
        <w:t xml:space="preserve">Upon hearing that my family was travelling to Australia for break, little me decided to make my own scarves even though I </w:t>
      </w:r>
      <w:r w:rsidR="0045775B">
        <w:rPr>
          <w:rFonts w:ascii="Arial" w:eastAsia="Times New Roman" w:hAnsi="Arial" w:cs="Arial"/>
          <w:color w:val="000000"/>
          <w:sz w:val="22"/>
          <w:szCs w:val="22"/>
        </w:rPr>
        <w:t>was still</w:t>
      </w:r>
      <w:r w:rsidRPr="00A444D4">
        <w:rPr>
          <w:rFonts w:ascii="Arial" w:eastAsia="Times New Roman" w:hAnsi="Arial" w:cs="Arial"/>
          <w:color w:val="000000"/>
          <w:sz w:val="22"/>
          <w:szCs w:val="22"/>
        </w:rPr>
        <w:t xml:space="preserve"> at the early stages of my crochet journey. The great thing about crochet is that it poses no limits to the designs </w:t>
      </w:r>
      <w:commentRangeStart w:id="3"/>
      <w:r w:rsidRPr="00A444D4">
        <w:rPr>
          <w:rFonts w:ascii="Arial" w:eastAsia="Times New Roman" w:hAnsi="Arial" w:cs="Arial"/>
          <w:color w:val="000000"/>
          <w:sz w:val="22"/>
          <w:szCs w:val="22"/>
        </w:rPr>
        <w:t>one’s imagination can create</w:t>
      </w:r>
      <w:commentRangeEnd w:id="3"/>
      <w:r w:rsidR="00A30721">
        <w:rPr>
          <w:rStyle w:val="CommentReference"/>
        </w:rPr>
        <w:commentReference w:id="3"/>
      </w:r>
      <w:r w:rsidRPr="00A444D4">
        <w:rPr>
          <w:rFonts w:ascii="Arial" w:eastAsia="Times New Roman" w:hAnsi="Arial" w:cs="Arial"/>
          <w:color w:val="000000"/>
          <w:sz w:val="22"/>
          <w:szCs w:val="22"/>
        </w:rPr>
        <w:t xml:space="preserve">. After hours of watching video tutorials and crocheting, the </w:t>
      </w:r>
      <w:commentRangeStart w:id="4"/>
      <w:r w:rsidRPr="00A444D4">
        <w:rPr>
          <w:rFonts w:ascii="Arial" w:eastAsia="Times New Roman" w:hAnsi="Arial" w:cs="Arial"/>
          <w:color w:val="000000"/>
          <w:sz w:val="22"/>
          <w:szCs w:val="22"/>
        </w:rPr>
        <w:t>scarves were completed</w:t>
      </w:r>
      <w:r w:rsidR="0045775B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Pr="00A444D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commentRangeEnd w:id="4"/>
      <w:r w:rsidR="00A30721">
        <w:rPr>
          <w:rStyle w:val="CommentReference"/>
        </w:rPr>
        <w:commentReference w:id="4"/>
      </w:r>
      <w:r w:rsidR="0045775B">
        <w:rPr>
          <w:rFonts w:ascii="Arial" w:eastAsia="Times New Roman" w:hAnsi="Arial" w:cs="Arial"/>
          <w:color w:val="000000"/>
          <w:sz w:val="22"/>
          <w:szCs w:val="22"/>
        </w:rPr>
        <w:t>T</w:t>
      </w:r>
      <w:r w:rsidRPr="00A444D4">
        <w:rPr>
          <w:rFonts w:ascii="Arial" w:eastAsia="Times New Roman" w:hAnsi="Arial" w:cs="Arial"/>
          <w:color w:val="000000"/>
          <w:sz w:val="22"/>
          <w:szCs w:val="22"/>
        </w:rPr>
        <w:t xml:space="preserve">he joy I felt propelled me into jumping the highest leap I’ve ever done. The pictures of that trip still serve as a reminder of that </w:t>
      </w:r>
      <w:commentRangeStart w:id="5"/>
      <w:r w:rsidRPr="00A444D4">
        <w:rPr>
          <w:rFonts w:ascii="Arial" w:eastAsia="Times New Roman" w:hAnsi="Arial" w:cs="Arial"/>
          <w:color w:val="000000"/>
          <w:sz w:val="22"/>
          <w:szCs w:val="22"/>
        </w:rPr>
        <w:t>first creation</w:t>
      </w:r>
      <w:commentRangeEnd w:id="5"/>
      <w:r w:rsidR="00A30721">
        <w:rPr>
          <w:rStyle w:val="CommentReference"/>
        </w:rPr>
        <w:commentReference w:id="5"/>
      </w:r>
      <w:r w:rsidR="0045775B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="001537CE">
        <w:rPr>
          <w:rFonts w:ascii="Arial" w:eastAsia="Times New Roman" w:hAnsi="Arial" w:cs="Arial"/>
          <w:color w:val="000000"/>
          <w:sz w:val="22"/>
          <w:szCs w:val="22"/>
        </w:rPr>
        <w:t xml:space="preserve">Ever since, </w:t>
      </w:r>
      <w:r w:rsidRPr="00A444D4">
        <w:rPr>
          <w:rFonts w:ascii="Arial" w:eastAsia="Times New Roman" w:hAnsi="Arial" w:cs="Arial"/>
          <w:color w:val="000000"/>
          <w:sz w:val="22"/>
          <w:szCs w:val="22"/>
        </w:rPr>
        <w:t>I’ve started creating basic crochet gifts for friends and family.</w:t>
      </w:r>
    </w:p>
    <w:p w14:paraId="6EADF1CF" w14:textId="77777777" w:rsidR="00A444D4" w:rsidRPr="00A444D4" w:rsidRDefault="00A444D4" w:rsidP="004B4857">
      <w:pPr>
        <w:jc w:val="both"/>
        <w:rPr>
          <w:rFonts w:ascii="Times New Roman" w:eastAsia="Times New Roman" w:hAnsi="Times New Roman" w:cs="Times New Roman"/>
        </w:rPr>
      </w:pPr>
    </w:p>
    <w:p w14:paraId="222278C7" w14:textId="12348396" w:rsidR="00A444D4" w:rsidRPr="00A444D4" w:rsidRDefault="00A444D4" w:rsidP="004B4857">
      <w:pPr>
        <w:jc w:val="both"/>
        <w:rPr>
          <w:rFonts w:ascii="Times New Roman" w:eastAsia="Times New Roman" w:hAnsi="Times New Roman" w:cs="Times New Roman"/>
        </w:rPr>
      </w:pPr>
      <w:r w:rsidRPr="00A444D4">
        <w:rPr>
          <w:rFonts w:ascii="Arial" w:eastAsia="Times New Roman" w:hAnsi="Arial" w:cs="Arial"/>
          <w:color w:val="000000"/>
          <w:sz w:val="22"/>
          <w:szCs w:val="22"/>
        </w:rPr>
        <w:t>Crochet was not a task with a set of instructions to follow. It was a journey filled with endless possibilities from basic stitch</w:t>
      </w:r>
      <w:r w:rsidR="00DB1DB2">
        <w:rPr>
          <w:rFonts w:ascii="Arial" w:eastAsia="Times New Roman" w:hAnsi="Arial" w:cs="Arial"/>
          <w:color w:val="000000"/>
          <w:sz w:val="22"/>
          <w:szCs w:val="22"/>
        </w:rPr>
        <w:t>es</w:t>
      </w:r>
      <w:r w:rsidRPr="00A444D4">
        <w:rPr>
          <w:rFonts w:ascii="Arial" w:eastAsia="Times New Roman" w:hAnsi="Arial" w:cs="Arial"/>
          <w:color w:val="000000"/>
          <w:sz w:val="22"/>
          <w:szCs w:val="22"/>
        </w:rPr>
        <w:t xml:space="preserve"> and numerous pathways to find your inner self: </w:t>
      </w:r>
      <w:commentRangeStart w:id="6"/>
      <w:r w:rsidRPr="00A444D4">
        <w:rPr>
          <w:rFonts w:ascii="Arial" w:eastAsia="Times New Roman" w:hAnsi="Arial" w:cs="Arial"/>
          <w:color w:val="000000"/>
          <w:sz w:val="22"/>
          <w:szCs w:val="22"/>
        </w:rPr>
        <w:t>hidden creativity and imagination</w:t>
      </w:r>
      <w:commentRangeEnd w:id="6"/>
      <w:r w:rsidR="00A30721">
        <w:rPr>
          <w:rStyle w:val="CommentReference"/>
        </w:rPr>
        <w:commentReference w:id="6"/>
      </w:r>
      <w:r w:rsidRPr="00A444D4">
        <w:rPr>
          <w:rFonts w:ascii="Arial" w:eastAsia="Times New Roman" w:hAnsi="Arial" w:cs="Arial"/>
          <w:color w:val="000000"/>
          <w:sz w:val="22"/>
          <w:szCs w:val="22"/>
        </w:rPr>
        <w:t xml:space="preserve">. To me, it was also a </w:t>
      </w:r>
      <w:commentRangeStart w:id="7"/>
      <w:commentRangeStart w:id="8"/>
      <w:r w:rsidRPr="00A444D4">
        <w:rPr>
          <w:rFonts w:ascii="Arial" w:eastAsia="Times New Roman" w:hAnsi="Arial" w:cs="Arial"/>
          <w:color w:val="000000"/>
          <w:sz w:val="22"/>
          <w:szCs w:val="22"/>
        </w:rPr>
        <w:t xml:space="preserve">mental therapy of relaxation </w:t>
      </w:r>
      <w:commentRangeEnd w:id="7"/>
      <w:r w:rsidR="00A30721">
        <w:rPr>
          <w:rStyle w:val="CommentReference"/>
        </w:rPr>
        <w:commentReference w:id="7"/>
      </w:r>
      <w:commentRangeEnd w:id="8"/>
      <w:r w:rsidR="00A30721">
        <w:rPr>
          <w:rStyle w:val="CommentReference"/>
        </w:rPr>
        <w:commentReference w:id="8"/>
      </w:r>
      <w:r w:rsidRPr="00A444D4">
        <w:rPr>
          <w:rFonts w:ascii="Arial" w:eastAsia="Times New Roman" w:hAnsi="Arial" w:cs="Arial"/>
          <w:color w:val="000000"/>
          <w:sz w:val="22"/>
          <w:szCs w:val="22"/>
        </w:rPr>
        <w:t xml:space="preserve">during periods of hectic schedules. Crochet provided the balance between </w:t>
      </w:r>
      <w:commentRangeStart w:id="9"/>
      <w:r w:rsidRPr="00A444D4">
        <w:rPr>
          <w:rFonts w:ascii="Arial" w:eastAsia="Times New Roman" w:hAnsi="Arial" w:cs="Arial"/>
          <w:color w:val="000000"/>
          <w:sz w:val="22"/>
          <w:szCs w:val="22"/>
        </w:rPr>
        <w:t>work and creativity, between the big picture</w:t>
      </w:r>
      <w:r w:rsidR="00004A15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Pr="00A444D4">
        <w:rPr>
          <w:rFonts w:ascii="Arial" w:eastAsia="Times New Roman" w:hAnsi="Arial" w:cs="Arial"/>
          <w:color w:val="000000"/>
          <w:sz w:val="22"/>
          <w:szCs w:val="22"/>
        </w:rPr>
        <w:t xml:space="preserve"> and the smallest details</w:t>
      </w:r>
      <w:commentRangeEnd w:id="9"/>
      <w:r w:rsidR="00A30721">
        <w:rPr>
          <w:rStyle w:val="CommentReference"/>
        </w:rPr>
        <w:commentReference w:id="9"/>
      </w:r>
      <w:r w:rsidRPr="00A444D4">
        <w:rPr>
          <w:rFonts w:ascii="Arial" w:eastAsia="Times New Roman" w:hAnsi="Arial" w:cs="Arial"/>
          <w:color w:val="000000"/>
          <w:sz w:val="22"/>
          <w:szCs w:val="22"/>
        </w:rPr>
        <w:t>. It</w:t>
      </w:r>
      <w:r w:rsidR="00004A15">
        <w:rPr>
          <w:rFonts w:ascii="Arial" w:eastAsia="Times New Roman" w:hAnsi="Arial" w:cs="Arial"/>
          <w:color w:val="000000"/>
          <w:sz w:val="22"/>
          <w:szCs w:val="22"/>
        </w:rPr>
        <w:t>’</w:t>
      </w:r>
      <w:r w:rsidRPr="00A444D4">
        <w:rPr>
          <w:rFonts w:ascii="Arial" w:eastAsia="Times New Roman" w:hAnsi="Arial" w:cs="Arial"/>
          <w:color w:val="000000"/>
          <w:sz w:val="22"/>
          <w:szCs w:val="22"/>
        </w:rPr>
        <w:t xml:space="preserve">s a task requiring </w:t>
      </w:r>
      <w:commentRangeStart w:id="10"/>
      <w:commentRangeStart w:id="11"/>
      <w:r w:rsidRPr="00A444D4">
        <w:rPr>
          <w:rFonts w:ascii="Arial" w:eastAsia="Times New Roman" w:hAnsi="Arial" w:cs="Arial"/>
          <w:color w:val="000000"/>
          <w:sz w:val="22"/>
          <w:szCs w:val="22"/>
        </w:rPr>
        <w:t>immense patience and dedication</w:t>
      </w:r>
      <w:commentRangeEnd w:id="10"/>
      <w:r w:rsidR="00A30721">
        <w:rPr>
          <w:rStyle w:val="CommentReference"/>
        </w:rPr>
        <w:commentReference w:id="10"/>
      </w:r>
      <w:commentRangeEnd w:id="11"/>
      <w:r w:rsidR="00A30721">
        <w:rPr>
          <w:rStyle w:val="CommentReference"/>
        </w:rPr>
        <w:commentReference w:id="11"/>
      </w:r>
      <w:r w:rsidRPr="00A444D4">
        <w:rPr>
          <w:rFonts w:ascii="Arial" w:eastAsia="Times New Roman" w:hAnsi="Arial" w:cs="Arial"/>
          <w:color w:val="000000"/>
          <w:sz w:val="22"/>
          <w:szCs w:val="22"/>
        </w:rPr>
        <w:t xml:space="preserve">, but the end result was worth the strenuous hours, a symbol of the rewards of </w:t>
      </w:r>
      <w:commentRangeStart w:id="12"/>
      <w:r w:rsidRPr="00A444D4">
        <w:rPr>
          <w:rFonts w:ascii="Arial" w:eastAsia="Times New Roman" w:hAnsi="Arial" w:cs="Arial"/>
          <w:color w:val="000000"/>
          <w:sz w:val="22"/>
          <w:szCs w:val="22"/>
        </w:rPr>
        <w:t xml:space="preserve">patience, determination, and great </w:t>
      </w:r>
      <w:commentRangeStart w:id="13"/>
      <w:r w:rsidRPr="00A444D4">
        <w:rPr>
          <w:rFonts w:ascii="Arial" w:eastAsia="Times New Roman" w:hAnsi="Arial" w:cs="Arial"/>
          <w:color w:val="000000"/>
          <w:sz w:val="22"/>
          <w:szCs w:val="22"/>
        </w:rPr>
        <w:t>thoroughness</w:t>
      </w:r>
      <w:commentRangeEnd w:id="13"/>
      <w:r w:rsidR="00A30721">
        <w:rPr>
          <w:rStyle w:val="CommentReference"/>
        </w:rPr>
        <w:commentReference w:id="13"/>
      </w:r>
      <w:r w:rsidRPr="00A444D4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commentRangeEnd w:id="12"/>
      <w:r w:rsidR="00A30721">
        <w:rPr>
          <w:rStyle w:val="CommentReference"/>
        </w:rPr>
        <w:commentReference w:id="12"/>
      </w:r>
    </w:p>
    <w:p w14:paraId="1F803766" w14:textId="77777777" w:rsidR="00A444D4" w:rsidRPr="00A444D4" w:rsidRDefault="00A444D4" w:rsidP="004B4857">
      <w:pPr>
        <w:jc w:val="both"/>
        <w:rPr>
          <w:rFonts w:ascii="Times New Roman" w:eastAsia="Times New Roman" w:hAnsi="Times New Roman" w:cs="Times New Roman"/>
        </w:rPr>
      </w:pPr>
    </w:p>
    <w:p w14:paraId="7A850ADE" w14:textId="40C28EFE" w:rsidR="005211F6" w:rsidRDefault="00A30721" w:rsidP="004B4857">
      <w:pPr>
        <w:jc w:val="both"/>
        <w:rPr>
          <w:ins w:id="14" w:author="Alyssa Manik" w:date="2020-11-24T17:53:00Z"/>
          <w:rFonts w:ascii="Times New Roman" w:eastAsia="Times New Roman" w:hAnsi="Times New Roman" w:cs="Times New Roman"/>
        </w:rPr>
      </w:pPr>
      <w:ins w:id="15" w:author="Alyssa Manik" w:date="2020-11-24T17:43:00Z">
        <w:r>
          <w:rPr>
            <w:rFonts w:ascii="Times New Roman" w:eastAsia="Times New Roman" w:hAnsi="Times New Roman" w:cs="Times New Roman"/>
          </w:rPr>
          <w:t xml:space="preserve">So close! One word off, just </w:t>
        </w:r>
        <w:proofErr w:type="gramStart"/>
        <w:r>
          <w:rPr>
            <w:rFonts w:ascii="Times New Roman" w:eastAsia="Times New Roman" w:hAnsi="Times New Roman" w:cs="Times New Roman"/>
          </w:rPr>
          <w:t>know</w:t>
        </w:r>
        <w:proofErr w:type="gramEnd"/>
        <w:r>
          <w:rPr>
            <w:rFonts w:ascii="Times New Roman" w:eastAsia="Times New Roman" w:hAnsi="Times New Roman" w:cs="Times New Roman"/>
          </w:rPr>
          <w:t xml:space="preserve"> the word limit is really strict. Once you paste it on the common app website it wouldn’t let you include the last one word. </w:t>
        </w:r>
      </w:ins>
    </w:p>
    <w:p w14:paraId="02F477E0" w14:textId="48BF0219" w:rsidR="00A30721" w:rsidRDefault="00A30721" w:rsidP="004B4857">
      <w:pPr>
        <w:jc w:val="both"/>
        <w:rPr>
          <w:ins w:id="16" w:author="Alyssa Manik" w:date="2020-11-24T17:53:00Z"/>
          <w:rFonts w:ascii="Times New Roman" w:eastAsia="Times New Roman" w:hAnsi="Times New Roman" w:cs="Times New Roman"/>
        </w:rPr>
      </w:pPr>
    </w:p>
    <w:p w14:paraId="62C0559E" w14:textId="79C999D5" w:rsidR="00A30721" w:rsidRDefault="008277C0" w:rsidP="004B4857">
      <w:pPr>
        <w:jc w:val="both"/>
        <w:rPr>
          <w:ins w:id="17" w:author="Alyssa Manik" w:date="2020-11-24T17:54:00Z"/>
          <w:rFonts w:ascii="Times New Roman" w:eastAsia="Times New Roman" w:hAnsi="Times New Roman" w:cs="Times New Roman"/>
        </w:rPr>
      </w:pPr>
      <w:ins w:id="18" w:author="Alyssa Manik" w:date="2020-11-24T17:53:00Z">
        <w:r>
          <w:rPr>
            <w:rFonts w:ascii="Times New Roman" w:eastAsia="Times New Roman" w:hAnsi="Times New Roman" w:cs="Times New Roman"/>
          </w:rPr>
          <w:t xml:space="preserve">Crocheting is definitely an interesting skill to have! While it does denote patience and attention to detail, I would have loved to </w:t>
        </w:r>
        <w:proofErr w:type="gramStart"/>
        <w:r>
          <w:rPr>
            <w:rFonts w:ascii="Times New Roman" w:eastAsia="Times New Roman" w:hAnsi="Times New Roman" w:cs="Times New Roman"/>
          </w:rPr>
          <w:t>seen</w:t>
        </w:r>
        <w:proofErr w:type="gramEnd"/>
        <w:r>
          <w:rPr>
            <w:rFonts w:ascii="Times New Roman" w:eastAsia="Times New Roman" w:hAnsi="Times New Roman" w:cs="Times New Roman"/>
          </w:rPr>
          <w:t xml:space="preserve"> more specific things or uncommon adjectives related to crocheting. For example, I did cross stitching</w:t>
        </w:r>
      </w:ins>
      <w:ins w:id="19" w:author="Alyssa Manik" w:date="2020-11-24T17:54:00Z">
        <w:r>
          <w:rPr>
            <w:rFonts w:ascii="Times New Roman" w:eastAsia="Times New Roman" w:hAnsi="Times New Roman" w:cs="Times New Roman"/>
          </w:rPr>
          <w:t xml:space="preserve">, and one thing I would have mentioned is that cross stitching required a lot of insight, because once your string ends up in a wrong place, you’ll have to retrace and find out how to move on. </w:t>
        </w:r>
      </w:ins>
    </w:p>
    <w:p w14:paraId="461F77F7" w14:textId="700AF6BF" w:rsidR="008277C0" w:rsidRDefault="008277C0" w:rsidP="004B4857">
      <w:pPr>
        <w:jc w:val="both"/>
        <w:rPr>
          <w:ins w:id="20" w:author="Alyssa Manik" w:date="2020-11-24T17:54:00Z"/>
          <w:rFonts w:ascii="Times New Roman" w:eastAsia="Times New Roman" w:hAnsi="Times New Roman" w:cs="Times New Roman"/>
        </w:rPr>
      </w:pPr>
    </w:p>
    <w:p w14:paraId="6FA8FDA9" w14:textId="0B866625" w:rsidR="008277C0" w:rsidRDefault="008277C0" w:rsidP="004B4857">
      <w:pPr>
        <w:jc w:val="both"/>
        <w:rPr>
          <w:ins w:id="21" w:author="Alyssa Manik" w:date="2020-11-24T17:57:00Z"/>
          <w:rFonts w:ascii="Times New Roman" w:eastAsia="Times New Roman" w:hAnsi="Times New Roman" w:cs="Times New Roman"/>
        </w:rPr>
      </w:pPr>
      <w:ins w:id="22" w:author="Alyssa Manik" w:date="2020-11-24T17:54:00Z">
        <w:r>
          <w:rPr>
            <w:rFonts w:ascii="Times New Roman" w:eastAsia="Times New Roman" w:hAnsi="Times New Roman" w:cs="Times New Roman"/>
          </w:rPr>
          <w:t xml:space="preserve">Keep in mind, this is your </w:t>
        </w:r>
      </w:ins>
      <w:ins w:id="23" w:author="Alyssa Manik" w:date="2020-11-24T17:55:00Z">
        <w:r w:rsidR="00647912">
          <w:rPr>
            <w:rFonts w:ascii="Times New Roman" w:eastAsia="Times New Roman" w:hAnsi="Times New Roman" w:cs="Times New Roman"/>
            <w:b/>
            <w:bCs/>
          </w:rPr>
          <w:t xml:space="preserve">greatest skill, </w:t>
        </w:r>
        <w:r w:rsidR="00647912">
          <w:rPr>
            <w:rFonts w:ascii="Times New Roman" w:eastAsia="Times New Roman" w:hAnsi="Times New Roman" w:cs="Times New Roman"/>
          </w:rPr>
          <w:t xml:space="preserve">you need to highlight more of why you love it so much. Did you donate your scarves to charity? </w:t>
        </w:r>
      </w:ins>
      <w:ins w:id="24" w:author="Alyssa Manik" w:date="2020-11-24T17:58:00Z">
        <w:r w:rsidR="00527DFA">
          <w:rPr>
            <w:rFonts w:ascii="Times New Roman" w:eastAsia="Times New Roman" w:hAnsi="Times New Roman" w:cs="Times New Roman"/>
          </w:rPr>
          <w:t xml:space="preserve">Did you make personal scarves for all of your friends for a winter break trip? </w:t>
        </w:r>
      </w:ins>
      <w:ins w:id="25" w:author="Alyssa Manik" w:date="2020-11-24T17:55:00Z">
        <w:r w:rsidR="00647912">
          <w:rPr>
            <w:rFonts w:ascii="Times New Roman" w:eastAsia="Times New Roman" w:hAnsi="Times New Roman" w:cs="Times New Roman"/>
          </w:rPr>
          <w:t>It’s fine not to have an amazing bi</w:t>
        </w:r>
      </w:ins>
      <w:ins w:id="26" w:author="Alyssa Manik" w:date="2020-11-24T17:56:00Z">
        <w:r w:rsidR="00647912">
          <w:rPr>
            <w:rFonts w:ascii="Times New Roman" w:eastAsia="Times New Roman" w:hAnsi="Times New Roman" w:cs="Times New Roman"/>
          </w:rPr>
          <w:t>ography-worthy story behind it, but I want to see more memorable references to how crochet played a big part in your life. At the moment, I see “creativity,” “imagination,” and “patience” which is ok. But we want your essay to be great! not ju</w:t>
        </w:r>
      </w:ins>
      <w:ins w:id="27" w:author="Alyssa Manik" w:date="2020-11-24T17:57:00Z">
        <w:r w:rsidR="00647912">
          <w:rPr>
            <w:rFonts w:ascii="Times New Roman" w:eastAsia="Times New Roman" w:hAnsi="Times New Roman" w:cs="Times New Roman"/>
          </w:rPr>
          <w:t>st ok, right?</w:t>
        </w:r>
      </w:ins>
    </w:p>
    <w:p w14:paraId="56366422" w14:textId="366566D2" w:rsidR="00647912" w:rsidRDefault="00647912" w:rsidP="004B4857">
      <w:pPr>
        <w:jc w:val="both"/>
        <w:rPr>
          <w:ins w:id="28" w:author="Alyssa Manik" w:date="2020-11-24T17:57:00Z"/>
          <w:rFonts w:ascii="Times New Roman" w:eastAsia="Times New Roman" w:hAnsi="Times New Roman" w:cs="Times New Roman"/>
        </w:rPr>
      </w:pPr>
    </w:p>
    <w:p w14:paraId="6B265C87" w14:textId="6F6D8B5A" w:rsidR="00647912" w:rsidRPr="00647912" w:rsidRDefault="00647912" w:rsidP="004B4857">
      <w:pPr>
        <w:jc w:val="both"/>
        <w:rPr>
          <w:rFonts w:ascii="Times New Roman" w:eastAsia="Times New Roman" w:hAnsi="Times New Roman" w:cs="Times New Roman"/>
        </w:rPr>
      </w:pPr>
      <w:ins w:id="29" w:author="Alyssa Manik" w:date="2020-11-24T17:57:00Z">
        <w:r>
          <w:rPr>
            <w:rFonts w:ascii="Times New Roman" w:eastAsia="Times New Roman" w:hAnsi="Times New Roman" w:cs="Times New Roman"/>
          </w:rPr>
          <w:t>You got this!</w:t>
        </w:r>
      </w:ins>
    </w:p>
    <w:p w14:paraId="6F80CC0F" w14:textId="77777777" w:rsidR="003E498C" w:rsidRDefault="003E498C" w:rsidP="009C7793">
      <w:pPr>
        <w:jc w:val="both"/>
      </w:pPr>
    </w:p>
    <w:sectPr w:rsidR="003E498C" w:rsidSect="00A3079B">
      <w:headerReference w:type="default" r:id="rId10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lyssa Manik" w:date="2020-11-24T17:44:00Z" w:initials="AM">
    <w:p w14:paraId="117782D5" w14:textId="3368CB6D" w:rsidR="00A30721" w:rsidRDefault="00A30721">
      <w:pPr>
        <w:pStyle w:val="CommentText"/>
      </w:pPr>
      <w:r>
        <w:rPr>
          <w:rStyle w:val="CommentReference"/>
        </w:rPr>
        <w:annotationRef/>
      </w:r>
      <w:r>
        <w:t>You can delete this</w:t>
      </w:r>
    </w:p>
  </w:comment>
  <w:comment w:id="1" w:author="Alyssa Manik" w:date="2020-11-24T17:45:00Z" w:initials="AM">
    <w:p w14:paraId="5650DB54" w14:textId="6BF94C33" w:rsidR="00A30721" w:rsidRDefault="00A30721">
      <w:pPr>
        <w:pStyle w:val="CommentText"/>
      </w:pPr>
      <w:r>
        <w:rPr>
          <w:rStyle w:val="CommentReference"/>
        </w:rPr>
        <w:annotationRef/>
      </w:r>
      <w:r>
        <w:t>A bit repetitive, just mention crochet once</w:t>
      </w:r>
    </w:p>
  </w:comment>
  <w:comment w:id="2" w:author="Alyssa Manik" w:date="2020-11-24T17:46:00Z" w:initials="AM">
    <w:p w14:paraId="4E9F0AA2" w14:textId="6D328266" w:rsidR="00A30721" w:rsidRDefault="00A30721">
      <w:pPr>
        <w:pStyle w:val="CommentText"/>
      </w:pPr>
      <w:r>
        <w:rPr>
          <w:rStyle w:val="CommentReference"/>
        </w:rPr>
        <w:annotationRef/>
      </w:r>
      <w:r>
        <w:t>What kind of pattern?</w:t>
      </w:r>
    </w:p>
  </w:comment>
  <w:comment w:id="3" w:author="Alyssa Manik" w:date="2020-11-24T17:51:00Z" w:initials="AM">
    <w:p w14:paraId="74C5E4B9" w14:textId="204C0052" w:rsidR="00A30721" w:rsidRDefault="00A30721">
      <w:pPr>
        <w:pStyle w:val="CommentText"/>
      </w:pPr>
      <w:r>
        <w:rPr>
          <w:rStyle w:val="CommentReference"/>
        </w:rPr>
        <w:annotationRef/>
      </w:r>
      <w:r>
        <w:t>I appreciate the imagination and creativity that comes into crochet! One of my friends is into it too, but I don’t see how this is showing your development.</w:t>
      </w:r>
    </w:p>
  </w:comment>
  <w:comment w:id="4" w:author="Alyssa Manik" w:date="2020-11-24T17:46:00Z" w:initials="AM">
    <w:p w14:paraId="55ED2827" w14:textId="32CF1D2D" w:rsidR="00A30721" w:rsidRDefault="00A30721">
      <w:pPr>
        <w:pStyle w:val="CommentText"/>
      </w:pPr>
      <w:r>
        <w:rPr>
          <w:rStyle w:val="CommentReference"/>
        </w:rPr>
        <w:annotationRef/>
      </w:r>
      <w:r>
        <w:t xml:space="preserve">Were you instantly good at it? </w:t>
      </w:r>
      <w:proofErr w:type="gramStart"/>
      <w:r>
        <w:t>Otherwise</w:t>
      </w:r>
      <w:proofErr w:type="gramEnd"/>
      <w:r>
        <w:t xml:space="preserve"> it would be a good contrast to mention what challenges you faced </w:t>
      </w:r>
    </w:p>
  </w:comment>
  <w:comment w:id="5" w:author="Alyssa Manik" w:date="2020-11-24T17:52:00Z" w:initials="AM">
    <w:p w14:paraId="19D816BD" w14:textId="742C8ABD" w:rsidR="00A30721" w:rsidRDefault="00A30721">
      <w:pPr>
        <w:pStyle w:val="CommentText"/>
      </w:pPr>
      <w:r>
        <w:rPr>
          <w:rStyle w:val="CommentReference"/>
        </w:rPr>
        <w:annotationRef/>
      </w:r>
      <w:r>
        <w:t>First creation, but you also mentioned “scarves” in plural, how many scarves did you make? Did you make one for each family member?</w:t>
      </w:r>
    </w:p>
  </w:comment>
  <w:comment w:id="6" w:author="Alyssa Manik" w:date="2020-11-24T17:47:00Z" w:initials="AM">
    <w:p w14:paraId="10F1FD02" w14:textId="09F196C3" w:rsidR="00A30721" w:rsidRDefault="00A30721">
      <w:pPr>
        <w:pStyle w:val="CommentText"/>
      </w:pPr>
      <w:r>
        <w:rPr>
          <w:rStyle w:val="CommentReference"/>
        </w:rPr>
        <w:annotationRef/>
      </w:r>
      <w:r>
        <w:t>1</w:t>
      </w:r>
    </w:p>
  </w:comment>
  <w:comment w:id="7" w:author="Alyssa Manik" w:date="2020-11-24T17:47:00Z" w:initials="AM">
    <w:p w14:paraId="6ECAD222" w14:textId="29E8658D" w:rsidR="00A30721" w:rsidRDefault="00A30721">
      <w:pPr>
        <w:pStyle w:val="CommentText"/>
      </w:pPr>
      <w:r>
        <w:rPr>
          <w:rStyle w:val="CommentReference"/>
        </w:rPr>
        <w:annotationRef/>
      </w:r>
      <w:r>
        <w:t>2</w:t>
      </w:r>
    </w:p>
  </w:comment>
  <w:comment w:id="8" w:author="Alyssa Manik" w:date="2020-11-24T17:49:00Z" w:initials="AM">
    <w:p w14:paraId="4F50BCA0" w14:textId="690D1A7B" w:rsidR="00A30721" w:rsidRDefault="00A30721">
      <w:pPr>
        <w:pStyle w:val="CommentText"/>
      </w:pPr>
      <w:r>
        <w:rPr>
          <w:rStyle w:val="CommentReference"/>
        </w:rPr>
        <w:annotationRef/>
      </w:r>
      <w:r>
        <w:t>For example, why is crochet specifically helpful for this? Isn’t there painting, photography, yoga?</w:t>
      </w:r>
    </w:p>
  </w:comment>
  <w:comment w:id="9" w:author="Alyssa Manik" w:date="2020-11-24T17:48:00Z" w:initials="AM">
    <w:p w14:paraId="5DA77925" w14:textId="79F149DF" w:rsidR="00A30721" w:rsidRDefault="00A30721">
      <w:pPr>
        <w:pStyle w:val="CommentText"/>
      </w:pPr>
      <w:r>
        <w:rPr>
          <w:rStyle w:val="CommentReference"/>
        </w:rPr>
        <w:annotationRef/>
      </w:r>
      <w:r>
        <w:t>3</w:t>
      </w:r>
    </w:p>
  </w:comment>
  <w:comment w:id="10" w:author="Alyssa Manik" w:date="2020-11-24T17:48:00Z" w:initials="AM">
    <w:p w14:paraId="3CE7EB4D" w14:textId="3C5F11F3" w:rsidR="00A30721" w:rsidRDefault="00A30721">
      <w:pPr>
        <w:pStyle w:val="CommentText"/>
      </w:pPr>
      <w:r>
        <w:rPr>
          <w:rStyle w:val="CommentReference"/>
        </w:rPr>
        <w:annotationRef/>
      </w:r>
      <w:r>
        <w:t>4</w:t>
      </w:r>
    </w:p>
  </w:comment>
  <w:comment w:id="11" w:author="Alyssa Manik" w:date="2020-11-24T17:50:00Z" w:initials="AM">
    <w:p w14:paraId="15506A44" w14:textId="5E546A04" w:rsidR="00A30721" w:rsidRDefault="00A30721">
      <w:pPr>
        <w:pStyle w:val="CommentText"/>
      </w:pPr>
      <w:r>
        <w:rPr>
          <w:rStyle w:val="CommentReference"/>
        </w:rPr>
        <w:annotationRef/>
      </w:r>
      <w:r>
        <w:t xml:space="preserve">What task doesn’t require patience? For example, reading a </w:t>
      </w:r>
      <w:proofErr w:type="gramStart"/>
      <w:r>
        <w:t>500 page</w:t>
      </w:r>
      <w:proofErr w:type="gramEnd"/>
      <w:r>
        <w:t xml:space="preserve"> novel, writing your own novel, cooking? Why specifically crochet?</w:t>
      </w:r>
    </w:p>
  </w:comment>
  <w:comment w:id="13" w:author="Alyssa Manik" w:date="2020-11-24T17:48:00Z" w:initials="AM">
    <w:p w14:paraId="7C9C47A5" w14:textId="31C464B8" w:rsidR="00A30721" w:rsidRDefault="00A30721">
      <w:pPr>
        <w:pStyle w:val="CommentText"/>
      </w:pPr>
      <w:r>
        <w:rPr>
          <w:rStyle w:val="CommentReference"/>
        </w:rPr>
        <w:annotationRef/>
      </w:r>
      <w:r>
        <w:t xml:space="preserve">I think it’s great and commendable for you to be subtle in highlighting your strengths through crochet. But I think just reading through these 5 adjectives, it sounds almost like telling not showing. As cliché as it may sound, it would be great to hear more reflection that’s specific to crochet. </w:t>
      </w:r>
    </w:p>
  </w:comment>
  <w:comment w:id="12" w:author="Alyssa Manik" w:date="2020-11-24T17:48:00Z" w:initials="AM">
    <w:p w14:paraId="0A25301A" w14:textId="4C09CB82" w:rsidR="00A30721" w:rsidRDefault="00A30721">
      <w:pPr>
        <w:pStyle w:val="CommentText"/>
      </w:pPr>
      <w:r>
        <w:rPr>
          <w:rStyle w:val="CommentReference"/>
        </w:rPr>
        <w:annotationRef/>
      </w:r>
      <w:r>
        <w:t>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17782D5" w15:done="0"/>
  <w15:commentEx w15:paraId="5650DB54" w15:done="0"/>
  <w15:commentEx w15:paraId="4E9F0AA2" w15:done="0"/>
  <w15:commentEx w15:paraId="74C5E4B9" w15:done="0"/>
  <w15:commentEx w15:paraId="55ED2827" w15:done="0"/>
  <w15:commentEx w15:paraId="19D816BD" w15:done="0"/>
  <w15:commentEx w15:paraId="10F1FD02" w15:done="0"/>
  <w15:commentEx w15:paraId="6ECAD222" w15:done="0"/>
  <w15:commentEx w15:paraId="4F50BCA0" w15:paraIdParent="6ECAD222" w15:done="0"/>
  <w15:commentEx w15:paraId="5DA77925" w15:done="0"/>
  <w15:commentEx w15:paraId="3CE7EB4D" w15:done="0"/>
  <w15:commentEx w15:paraId="15506A44" w15:paraIdParent="3CE7EB4D" w15:done="0"/>
  <w15:commentEx w15:paraId="7C9C47A5" w15:done="0"/>
  <w15:commentEx w15:paraId="0A2530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7C4FA" w16cex:dateUtc="2020-11-24T10:44:00Z"/>
  <w16cex:commentExtensible w16cex:durableId="2367C51E" w16cex:dateUtc="2020-11-24T10:45:00Z"/>
  <w16cex:commentExtensible w16cex:durableId="2367C586" w16cex:dateUtc="2020-11-24T10:46:00Z"/>
  <w16cex:commentExtensible w16cex:durableId="2367C6A9" w16cex:dateUtc="2020-11-24T10:51:00Z"/>
  <w16cex:commentExtensible w16cex:durableId="2367C567" w16cex:dateUtc="2020-11-24T10:46:00Z"/>
  <w16cex:commentExtensible w16cex:durableId="2367C6E1" w16cex:dateUtc="2020-11-24T10:52:00Z"/>
  <w16cex:commentExtensible w16cex:durableId="2367C5C3" w16cex:dateUtc="2020-11-24T10:47:00Z"/>
  <w16cex:commentExtensible w16cex:durableId="2367C5CC" w16cex:dateUtc="2020-11-24T10:47:00Z"/>
  <w16cex:commentExtensible w16cex:durableId="2367C630" w16cex:dateUtc="2020-11-24T10:49:00Z"/>
  <w16cex:commentExtensible w16cex:durableId="2367C5D2" w16cex:dateUtc="2020-11-24T10:48:00Z"/>
  <w16cex:commentExtensible w16cex:durableId="2367C5D7" w16cex:dateUtc="2020-11-24T10:48:00Z"/>
  <w16cex:commentExtensible w16cex:durableId="2367C65D" w16cex:dateUtc="2020-11-24T10:50:00Z"/>
  <w16cex:commentExtensible w16cex:durableId="2367C5E2" w16cex:dateUtc="2020-11-24T10:48:00Z"/>
  <w16cex:commentExtensible w16cex:durableId="2367C5DF" w16cex:dateUtc="2020-11-24T10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7782D5" w16cid:durableId="2367C4FA"/>
  <w16cid:commentId w16cid:paraId="5650DB54" w16cid:durableId="2367C51E"/>
  <w16cid:commentId w16cid:paraId="4E9F0AA2" w16cid:durableId="2367C586"/>
  <w16cid:commentId w16cid:paraId="74C5E4B9" w16cid:durableId="2367C6A9"/>
  <w16cid:commentId w16cid:paraId="55ED2827" w16cid:durableId="2367C567"/>
  <w16cid:commentId w16cid:paraId="19D816BD" w16cid:durableId="2367C6E1"/>
  <w16cid:commentId w16cid:paraId="10F1FD02" w16cid:durableId="2367C5C3"/>
  <w16cid:commentId w16cid:paraId="6ECAD222" w16cid:durableId="2367C5CC"/>
  <w16cid:commentId w16cid:paraId="4F50BCA0" w16cid:durableId="2367C630"/>
  <w16cid:commentId w16cid:paraId="5DA77925" w16cid:durableId="2367C5D2"/>
  <w16cid:commentId w16cid:paraId="3CE7EB4D" w16cid:durableId="2367C5D7"/>
  <w16cid:commentId w16cid:paraId="15506A44" w16cid:durableId="2367C65D"/>
  <w16cid:commentId w16cid:paraId="7C9C47A5" w16cid:durableId="2367C5E2"/>
  <w16cid:commentId w16cid:paraId="0A25301A" w16cid:durableId="2367C5D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D4022" w14:textId="77777777" w:rsidR="00812D6B" w:rsidRDefault="00812D6B" w:rsidP="003E498C">
      <w:r>
        <w:separator/>
      </w:r>
    </w:p>
  </w:endnote>
  <w:endnote w:type="continuationSeparator" w:id="0">
    <w:p w14:paraId="340FEBC9" w14:textId="77777777" w:rsidR="00812D6B" w:rsidRDefault="00812D6B" w:rsidP="003E4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242CF" w14:textId="77777777" w:rsidR="00812D6B" w:rsidRDefault="00812D6B" w:rsidP="003E498C">
      <w:r>
        <w:separator/>
      </w:r>
    </w:p>
  </w:footnote>
  <w:footnote w:type="continuationSeparator" w:id="0">
    <w:p w14:paraId="50EC55F4" w14:textId="77777777" w:rsidR="00812D6B" w:rsidRDefault="00812D6B" w:rsidP="003E4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2E677" w14:textId="7D604EAD" w:rsidR="003E498C" w:rsidRDefault="003E498C">
    <w:pPr>
      <w:pStyle w:val="Header"/>
    </w:pPr>
    <w:r>
      <w:t xml:space="preserve">Rachel </w:t>
    </w:r>
    <w:proofErr w:type="spellStart"/>
    <w:r>
      <w:t>Widjajanto</w:t>
    </w:r>
    <w:proofErr w:type="spellEnd"/>
    <w:r>
      <w:t xml:space="preserve"> UC Essays Prompt #3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yssa Manik">
    <w15:presenceInfo w15:providerId="AD" w15:userId="S::amanik@usc.edu::610a775b-7ea5-4e4a-9923-56bbfc2375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8C"/>
    <w:rsid w:val="00004A15"/>
    <w:rsid w:val="001537CE"/>
    <w:rsid w:val="003B2DAB"/>
    <w:rsid w:val="003E498C"/>
    <w:rsid w:val="0045775B"/>
    <w:rsid w:val="004A375B"/>
    <w:rsid w:val="004B4857"/>
    <w:rsid w:val="004E652A"/>
    <w:rsid w:val="005041B5"/>
    <w:rsid w:val="005211F6"/>
    <w:rsid w:val="00527DFA"/>
    <w:rsid w:val="00575439"/>
    <w:rsid w:val="0064489D"/>
    <w:rsid w:val="00647912"/>
    <w:rsid w:val="00647D69"/>
    <w:rsid w:val="0067762E"/>
    <w:rsid w:val="00741FB0"/>
    <w:rsid w:val="00812D6B"/>
    <w:rsid w:val="008277C0"/>
    <w:rsid w:val="009A48FA"/>
    <w:rsid w:val="009C00CD"/>
    <w:rsid w:val="009C7793"/>
    <w:rsid w:val="00A30721"/>
    <w:rsid w:val="00A3079B"/>
    <w:rsid w:val="00A43B01"/>
    <w:rsid w:val="00A444D4"/>
    <w:rsid w:val="00AD1669"/>
    <w:rsid w:val="00B22447"/>
    <w:rsid w:val="00DB1DB2"/>
    <w:rsid w:val="00EF5372"/>
    <w:rsid w:val="00FF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FD56D7"/>
  <w15:chartTrackingRefBased/>
  <w15:docId w15:val="{636A9207-F94A-8A4F-8B6E-F0CE2610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9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98C"/>
  </w:style>
  <w:style w:type="paragraph" w:styleId="Footer">
    <w:name w:val="footer"/>
    <w:basedOn w:val="Normal"/>
    <w:link w:val="FooterChar"/>
    <w:uiPriority w:val="99"/>
    <w:unhideWhenUsed/>
    <w:rsid w:val="003E49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98C"/>
  </w:style>
  <w:style w:type="paragraph" w:styleId="NormalWeb">
    <w:name w:val="Normal (Web)"/>
    <w:basedOn w:val="Normal"/>
    <w:uiPriority w:val="99"/>
    <w:semiHidden/>
    <w:unhideWhenUsed/>
    <w:rsid w:val="005211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75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75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307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07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07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7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072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30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5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Alyssa Manik</cp:lastModifiedBy>
  <cp:revision>10</cp:revision>
  <dcterms:created xsi:type="dcterms:W3CDTF">2020-11-19T13:01:00Z</dcterms:created>
  <dcterms:modified xsi:type="dcterms:W3CDTF">2020-11-24T10:58:00Z</dcterms:modified>
</cp:coreProperties>
</file>