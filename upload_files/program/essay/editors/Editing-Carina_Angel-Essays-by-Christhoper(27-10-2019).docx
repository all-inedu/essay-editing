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p>
    <w:p w14:paraId="6450724C" w14:textId="0E737E9D" w:rsidR="00E717F1" w:rsidDel="00A171C3" w:rsidRDefault="00E717F1" w:rsidP="009611D8">
      <w:pPr>
        <w:jc w:val="both"/>
        <w:rPr>
          <w:moveFrom w:id="0" w:author="Matthew" w:date="2019-10-27T18:18:00Z"/>
          <w:rFonts w:ascii="Times New Roman" w:eastAsia="Times New Roman" w:hAnsi="Times New Roman" w:cs="Times New Roman"/>
        </w:rPr>
      </w:pPr>
      <w:moveFromRangeStart w:id="1" w:author="Matthew" w:date="2019-10-27T18:18:00Z" w:name="move23092708"/>
      <w:moveFrom w:id="2" w:author="Matthew" w:date="2019-10-27T18:18:00Z">
        <w:r w:rsidDel="00A171C3">
          <w:rPr>
            <w:rFonts w:ascii="Times New Roman" w:eastAsia="Times New Roman" w:hAnsi="Times New Roman" w:cs="Times New Roman"/>
          </w:rPr>
          <w:t xml:space="preserve">My friends call me Bugs Bunny. “Where does your lasting energy come from?” They often asked. Repeatedly, I answered, “sports.” I started figure skating when I was </w:t>
        </w:r>
        <w:r w:rsidR="007C2DE7" w:rsidDel="00A171C3">
          <w:rPr>
            <w:rFonts w:ascii="Times New Roman" w:eastAsia="Times New Roman" w:hAnsi="Times New Roman" w:cs="Times New Roman"/>
          </w:rPr>
          <w:t>seven</w:t>
        </w:r>
        <w:r w:rsidDel="00A171C3">
          <w:rPr>
            <w:rFonts w:ascii="Times New Roman" w:eastAsia="Times New Roman" w:hAnsi="Times New Roman" w:cs="Times New Roman"/>
          </w:rPr>
          <w:t xml:space="preserve">. Then, as I work on my </w:t>
        </w:r>
        <w:r w:rsidR="009611D8" w:rsidDel="00A171C3">
          <w:rPr>
            <w:rFonts w:ascii="Times New Roman" w:eastAsia="Times New Roman" w:hAnsi="Times New Roman" w:cs="Times New Roman"/>
          </w:rPr>
          <w:t>physical endurance</w:t>
        </w:r>
        <w:r w:rsidDel="00A171C3">
          <w:rPr>
            <w:rFonts w:ascii="Times New Roman" w:eastAsia="Times New Roman" w:hAnsi="Times New Roman" w:cs="Times New Roman"/>
          </w:rPr>
          <w:t xml:space="preserve">, I picked up running. In school, I </w:t>
        </w:r>
        <w:r w:rsidR="009611D8" w:rsidDel="00A171C3">
          <w:rPr>
            <w:rFonts w:ascii="Times New Roman" w:eastAsia="Times New Roman" w:hAnsi="Times New Roman" w:cs="Times New Roman"/>
          </w:rPr>
          <w:t xml:space="preserve">am the captain of the soccer team. </w:t>
        </w:r>
        <w:r w:rsidR="007C2DE7" w:rsidDel="00A171C3">
          <w:rPr>
            <w:rFonts w:ascii="Times New Roman" w:eastAsia="Times New Roman" w:hAnsi="Times New Roman" w:cs="Times New Roman"/>
          </w:rPr>
          <w:t>From intelligence to teamwork and willpower, sports have been my life-long teacher.</w:t>
        </w:r>
        <w:r w:rsidR="009611D8" w:rsidDel="00A171C3">
          <w:rPr>
            <w:rFonts w:ascii="Times New Roman" w:eastAsia="Times New Roman" w:hAnsi="Times New Roman" w:cs="Times New Roman"/>
          </w:rPr>
          <w:t xml:space="preserve"> I can’t imagine a life without sports. At Georgetown, I would continue winning figure skating championships, taking the midfield role in the soccer team, and perhaps picking up marathon. </w:t>
        </w:r>
      </w:moveFrom>
    </w:p>
    <w:p w14:paraId="20949260" w14:textId="7FCD0407" w:rsidR="009611D8" w:rsidDel="00A171C3" w:rsidRDefault="009611D8" w:rsidP="009611D8">
      <w:pPr>
        <w:jc w:val="both"/>
        <w:rPr>
          <w:moveFrom w:id="3" w:author="Matthew" w:date="2019-10-27T18:18:00Z"/>
          <w:rFonts w:ascii="Times New Roman" w:eastAsia="Times New Roman" w:hAnsi="Times New Roman" w:cs="Times New Roman"/>
        </w:rPr>
      </w:pPr>
    </w:p>
    <w:p w14:paraId="38F9CBE1" w14:textId="319742C1" w:rsidR="00A11C41" w:rsidDel="00A171C3" w:rsidRDefault="009611D8" w:rsidP="009611D8">
      <w:pPr>
        <w:jc w:val="both"/>
        <w:rPr>
          <w:moveFrom w:id="4" w:author="Matthew" w:date="2019-10-27T18:18:00Z"/>
          <w:rFonts w:ascii="Times New Roman" w:eastAsia="Times New Roman" w:hAnsi="Times New Roman" w:cs="Times New Roman"/>
        </w:rPr>
      </w:pPr>
      <w:moveFrom w:id="5" w:author="Matthew" w:date="2019-10-27T18:18:00Z">
        <w:r w:rsidDel="00A171C3">
          <w:rPr>
            <w:rFonts w:ascii="Times New Roman" w:eastAsia="Times New Roman" w:hAnsi="Times New Roman" w:cs="Times New Roman"/>
          </w:rPr>
          <w:t xml:space="preserve">Apart from sports, I also love performing art, specifically acting. </w:t>
        </w:r>
        <w:r w:rsidR="00C519F1" w:rsidDel="00A171C3">
          <w:rPr>
            <w:rFonts w:ascii="Times New Roman" w:eastAsia="Times New Roman" w:hAnsi="Times New Roman" w:cs="Times New Roman"/>
          </w:rPr>
          <w:t xml:space="preserve">I utilize acting as an outlet to express my creativity, but more importantly to educate people and raise awareness about various healthcare issues. </w:t>
        </w:r>
      </w:moveFrom>
    </w:p>
    <w:moveFromRangeEnd w:id="1"/>
    <w:p w14:paraId="000ED564" w14:textId="77777777" w:rsidR="00A11C41" w:rsidRDefault="00A11C41" w:rsidP="009611D8">
      <w:pPr>
        <w:jc w:val="both"/>
        <w:rPr>
          <w:rFonts w:ascii="Times New Roman" w:eastAsia="Times New Roman" w:hAnsi="Times New Roman" w:cs="Times New Roman"/>
        </w:rPr>
      </w:pPr>
    </w:p>
    <w:p w14:paraId="2F2C85C3" w14:textId="0B6CB3F7" w:rsidR="009611D8" w:rsidRDefault="00C519F1" w:rsidP="009611D8">
      <w:pPr>
        <w:jc w:val="both"/>
        <w:rPr>
          <w:rFonts w:ascii="Times New Roman" w:eastAsia="Times New Roman" w:hAnsi="Times New Roman" w:cs="Times New Roman"/>
        </w:rPr>
      </w:pPr>
      <w:bookmarkStart w:id="6" w:name="_GoBack"/>
      <w:r>
        <w:rPr>
          <w:rFonts w:ascii="Times New Roman" w:eastAsia="Times New Roman" w:hAnsi="Times New Roman" w:cs="Times New Roman"/>
        </w:rPr>
        <w:t xml:space="preserve">I </w:t>
      </w:r>
      <w:ins w:id="7" w:author="Matthew" w:date="2019-10-27T18:56:00Z">
        <w:r w:rsidR="008C3CEF">
          <w:rPr>
            <w:rFonts w:ascii="Times New Roman" w:eastAsia="Times New Roman" w:hAnsi="Times New Roman" w:cs="Times New Roman"/>
          </w:rPr>
          <w:t>was voicing</w:t>
        </w:r>
      </w:ins>
      <w:ins w:id="8" w:author="Matthew" w:date="2019-10-27T18:26:00Z">
        <w:r w:rsidR="00DB1F2A">
          <w:rPr>
            <w:rFonts w:ascii="Times New Roman" w:eastAsia="Times New Roman" w:hAnsi="Times New Roman" w:cs="Times New Roman"/>
          </w:rPr>
          <w:t xml:space="preserve"> </w:t>
        </w:r>
      </w:ins>
      <w:ins w:id="9" w:author="Matthew" w:date="2019-10-27T18:57:00Z">
        <w:r w:rsidR="008C3CEF">
          <w:rPr>
            <w:rFonts w:ascii="Times New Roman" w:eastAsia="Times New Roman" w:hAnsi="Times New Roman" w:cs="Times New Roman"/>
          </w:rPr>
          <w:t xml:space="preserve">the menu </w:t>
        </w:r>
      </w:ins>
      <w:ins w:id="10" w:author="Matthew" w:date="2019-10-27T18:26:00Z">
        <w:r w:rsidR="00DB1F2A">
          <w:rPr>
            <w:rFonts w:ascii="Times New Roman" w:eastAsia="Times New Roman" w:hAnsi="Times New Roman" w:cs="Times New Roman"/>
          </w:rPr>
          <w:t xml:space="preserve">out </w:t>
        </w:r>
      </w:ins>
      <w:ins w:id="11" w:author="Matthew" w:date="2019-10-27T18:57:00Z">
        <w:r w:rsidR="008C3CEF">
          <w:rPr>
            <w:rFonts w:ascii="Times New Roman" w:eastAsia="Times New Roman" w:hAnsi="Times New Roman" w:cs="Times New Roman"/>
          </w:rPr>
          <w:t>word for</w:t>
        </w:r>
      </w:ins>
      <w:ins w:id="12" w:author="Matthew" w:date="2019-10-27T18:31:00Z">
        <w:r w:rsidR="00DB1F2A">
          <w:rPr>
            <w:rFonts w:ascii="Times New Roman" w:eastAsia="Times New Roman" w:hAnsi="Times New Roman" w:cs="Times New Roman"/>
          </w:rPr>
          <w:t xml:space="preserve"> word</w:t>
        </w:r>
      </w:ins>
      <w:ins w:id="13" w:author="Matthew" w:date="2019-10-27T18:24:00Z">
        <w:r w:rsidR="00A171C3">
          <w:rPr>
            <w:rFonts w:ascii="Times New Roman" w:eastAsia="Times New Roman" w:hAnsi="Times New Roman" w:cs="Times New Roman"/>
          </w:rPr>
          <w:t xml:space="preserve"> as I </w:t>
        </w:r>
      </w:ins>
      <w:del w:id="14" w:author="Matthew" w:date="2019-10-27T18:24:00Z">
        <w:r w:rsidDel="00DB1F2A">
          <w:rPr>
            <w:rFonts w:ascii="Times New Roman" w:eastAsia="Times New Roman" w:hAnsi="Times New Roman" w:cs="Times New Roman"/>
          </w:rPr>
          <w:delText>started my acting career playing a</w:delText>
        </w:r>
      </w:del>
      <w:ins w:id="15" w:author="Matthew" w:date="2019-10-27T18:24:00Z">
        <w:r w:rsidR="00DB1F2A">
          <w:rPr>
            <w:rFonts w:ascii="Times New Roman" w:eastAsia="Times New Roman" w:hAnsi="Times New Roman" w:cs="Times New Roman"/>
          </w:rPr>
          <w:t xml:space="preserve">embodied </w:t>
        </w:r>
      </w:ins>
      <w:del w:id="16" w:author="Matthew" w:date="2019-10-27T18:54:00Z">
        <w:r w:rsidDel="008C3CEF">
          <w:rPr>
            <w:rFonts w:ascii="Times New Roman" w:eastAsia="Times New Roman" w:hAnsi="Times New Roman" w:cs="Times New Roman"/>
          </w:rPr>
          <w:delText xml:space="preserve"> </w:delText>
        </w:r>
      </w:del>
      <w:r>
        <w:rPr>
          <w:rFonts w:ascii="Times New Roman" w:eastAsia="Times New Roman" w:hAnsi="Times New Roman" w:cs="Times New Roman"/>
        </w:rPr>
        <w:t xml:space="preserve">lead </w:t>
      </w:r>
      <w:del w:id="17" w:author="Matthew" w:date="2019-10-27T18:57:00Z">
        <w:r w:rsidDel="008C3CEF">
          <w:rPr>
            <w:rFonts w:ascii="Times New Roman" w:eastAsia="Times New Roman" w:hAnsi="Times New Roman" w:cs="Times New Roman"/>
          </w:rPr>
          <w:delText xml:space="preserve">female </w:delText>
        </w:r>
      </w:del>
      <w:ins w:id="18" w:author="Matthew" w:date="2019-10-27T18:24:00Z">
        <w:r w:rsidR="00DB1F2A">
          <w:rPr>
            <w:rFonts w:ascii="Times New Roman" w:eastAsia="Times New Roman" w:hAnsi="Times New Roman" w:cs="Times New Roman"/>
          </w:rPr>
          <w:t xml:space="preserve">role </w:t>
        </w:r>
      </w:ins>
      <w:r>
        <w:rPr>
          <w:rFonts w:ascii="Times New Roman" w:eastAsia="Times New Roman" w:hAnsi="Times New Roman" w:cs="Times New Roman"/>
        </w:rPr>
        <w:t>Alyssa, a teenage girl whose friend suffer</w:t>
      </w:r>
      <w:ins w:id="19" w:author="Matthew" w:date="2019-10-27T18:25:00Z">
        <w:r w:rsidR="00DB1F2A">
          <w:rPr>
            <w:rFonts w:ascii="Times New Roman" w:eastAsia="Times New Roman" w:hAnsi="Times New Roman" w:cs="Times New Roman"/>
          </w:rPr>
          <w:t>ed</w:t>
        </w:r>
      </w:ins>
      <w:del w:id="20" w:author="Matthew" w:date="2019-10-27T18:25:00Z">
        <w:r w:rsidDel="00DB1F2A">
          <w:rPr>
            <w:rFonts w:ascii="Times New Roman" w:eastAsia="Times New Roman" w:hAnsi="Times New Roman" w:cs="Times New Roman"/>
          </w:rPr>
          <w:delText>s</w:delText>
        </w:r>
      </w:del>
      <w:r>
        <w:rPr>
          <w:rFonts w:ascii="Times New Roman" w:eastAsia="Times New Roman" w:hAnsi="Times New Roman" w:cs="Times New Roman"/>
        </w:rPr>
        <w:t xml:space="preserve"> from dyslexia. </w:t>
      </w:r>
      <w:del w:id="21" w:author="Matthew" w:date="2019-10-27T18:27:00Z">
        <w:r w:rsidDel="00DB1F2A">
          <w:rPr>
            <w:rFonts w:ascii="Times New Roman" w:eastAsia="Times New Roman" w:hAnsi="Times New Roman" w:cs="Times New Roman"/>
          </w:rPr>
          <w:delText>I researched about</w:delText>
        </w:r>
      </w:del>
      <w:ins w:id="22" w:author="Matthew" w:date="2019-10-27T18:27:00Z">
        <w:r w:rsidR="00DB1F2A">
          <w:rPr>
            <w:rFonts w:ascii="Times New Roman" w:eastAsia="Times New Roman" w:hAnsi="Times New Roman" w:cs="Times New Roman"/>
          </w:rPr>
          <w:t>Having done extensive research on</w:t>
        </w:r>
      </w:ins>
      <w:r>
        <w:rPr>
          <w:rFonts w:ascii="Times New Roman" w:eastAsia="Times New Roman" w:hAnsi="Times New Roman" w:cs="Times New Roman"/>
        </w:rPr>
        <w:t xml:space="preserve"> the illness</w:t>
      </w:r>
      <w:ins w:id="23" w:author="Matthew" w:date="2019-10-27T18:27:00Z">
        <w:r w:rsidR="00DB1F2A">
          <w:rPr>
            <w:rFonts w:ascii="Times New Roman" w:eastAsia="Times New Roman" w:hAnsi="Times New Roman" w:cs="Times New Roman"/>
          </w:rPr>
          <w:t xml:space="preserve"> through</w:t>
        </w:r>
      </w:ins>
      <w:del w:id="24" w:author="Matthew" w:date="2019-10-27T18:27: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del w:id="25" w:author="Matthew" w:date="2019-10-27T18:58:00Z">
        <w:r w:rsidDel="008C3CEF">
          <w:rPr>
            <w:rFonts w:ascii="Times New Roman" w:eastAsia="Times New Roman" w:hAnsi="Times New Roman" w:cs="Times New Roman"/>
          </w:rPr>
          <w:delText>watch</w:delText>
        </w:r>
      </w:del>
      <w:del w:id="26" w:author="Matthew" w:date="2019-10-27T18:27:00Z">
        <w:r w:rsidDel="00DB1F2A">
          <w:rPr>
            <w:rFonts w:ascii="Times New Roman" w:eastAsia="Times New Roman" w:hAnsi="Times New Roman" w:cs="Times New Roman"/>
          </w:rPr>
          <w:delText>ed</w:delText>
        </w:r>
      </w:del>
      <w:r>
        <w:rPr>
          <w:rFonts w:ascii="Times New Roman" w:eastAsia="Times New Roman" w:hAnsi="Times New Roman" w:cs="Times New Roman"/>
        </w:rPr>
        <w:t xml:space="preserve"> documentaries</w:t>
      </w:r>
      <w:del w:id="27" w:author="Matthew" w:date="2019-10-27T18:27: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and </w:t>
      </w:r>
      <w:ins w:id="28" w:author="Matthew" w:date="2019-10-27T18:28:00Z">
        <w:r w:rsidR="00DB1F2A">
          <w:rPr>
            <w:rFonts w:ascii="Times New Roman" w:eastAsia="Times New Roman" w:hAnsi="Times New Roman" w:cs="Times New Roman"/>
          </w:rPr>
          <w:t>observing</w:t>
        </w:r>
      </w:ins>
      <w:del w:id="29" w:author="Matthew" w:date="2019-10-27T18:28:00Z">
        <w:r w:rsidDel="00DB1F2A">
          <w:rPr>
            <w:rFonts w:ascii="Times New Roman" w:eastAsia="Times New Roman" w:hAnsi="Times New Roman" w:cs="Times New Roman"/>
          </w:rPr>
          <w:delText>learned</w:delText>
        </w:r>
      </w:del>
      <w:r>
        <w:rPr>
          <w:rFonts w:ascii="Times New Roman" w:eastAsia="Times New Roman" w:hAnsi="Times New Roman" w:cs="Times New Roman"/>
        </w:rPr>
        <w:t xml:space="preserve"> how people around the patient are affected</w:t>
      </w:r>
      <w:ins w:id="30" w:author="Matthew" w:date="2019-10-27T18:28:00Z">
        <w:r w:rsidR="00DB1F2A">
          <w:rPr>
            <w:rFonts w:ascii="Times New Roman" w:eastAsia="Times New Roman" w:hAnsi="Times New Roman" w:cs="Times New Roman"/>
          </w:rPr>
          <w:t>,</w:t>
        </w:r>
      </w:ins>
      <w:del w:id="31" w:author="Matthew" w:date="2019-10-27T18:28: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ins w:id="32" w:author="Matthew" w:date="2019-10-27T18:28:00Z">
        <w:r w:rsidR="00DB1F2A">
          <w:rPr>
            <w:rFonts w:ascii="Times New Roman" w:eastAsia="Times New Roman" w:hAnsi="Times New Roman" w:cs="Times New Roman"/>
          </w:rPr>
          <w:t>m</w:t>
        </w:r>
      </w:ins>
      <w:del w:id="33" w:author="Matthew" w:date="2019-10-27T18:28:00Z">
        <w:r w:rsidDel="00DB1F2A">
          <w:rPr>
            <w:rFonts w:ascii="Times New Roman" w:eastAsia="Times New Roman" w:hAnsi="Times New Roman" w:cs="Times New Roman"/>
          </w:rPr>
          <w:delText>M</w:delText>
        </w:r>
      </w:del>
      <w:r>
        <w:rPr>
          <w:rFonts w:ascii="Times New Roman" w:eastAsia="Times New Roman" w:hAnsi="Times New Roman" w:cs="Times New Roman"/>
        </w:rPr>
        <w:t xml:space="preserve">y first </w:t>
      </w:r>
      <w:ins w:id="34" w:author="Matthew" w:date="2019-10-27T18:30:00Z">
        <w:r w:rsidR="00DB1F2A">
          <w:rPr>
            <w:rFonts w:ascii="Times New Roman" w:eastAsia="Times New Roman" w:hAnsi="Times New Roman" w:cs="Times New Roman"/>
          </w:rPr>
          <w:t xml:space="preserve">featured </w:t>
        </w:r>
      </w:ins>
      <w:r>
        <w:rPr>
          <w:rFonts w:ascii="Times New Roman" w:eastAsia="Times New Roman" w:hAnsi="Times New Roman" w:cs="Times New Roman"/>
        </w:rPr>
        <w:t xml:space="preserve">short movie </w:t>
      </w:r>
      <w:del w:id="35" w:author="Matthew" w:date="2019-10-27T18:30:00Z">
        <w:r w:rsidDel="00DB1F2A">
          <w:rPr>
            <w:rFonts w:ascii="Times New Roman" w:eastAsia="Times New Roman" w:hAnsi="Times New Roman" w:cs="Times New Roman"/>
          </w:rPr>
          <w:delText xml:space="preserve">won </w:delText>
        </w:r>
      </w:del>
      <w:ins w:id="36" w:author="Matthew" w:date="2019-10-27T18:30:00Z">
        <w:r w:rsidR="00DB1F2A">
          <w:rPr>
            <w:rFonts w:ascii="Times New Roman" w:eastAsia="Times New Roman" w:hAnsi="Times New Roman" w:cs="Times New Roman"/>
          </w:rPr>
          <w:t>landed</w:t>
        </w:r>
        <w:r w:rsidR="00DB1F2A">
          <w:rPr>
            <w:rFonts w:ascii="Times New Roman" w:eastAsia="Times New Roman" w:hAnsi="Times New Roman" w:cs="Times New Roman"/>
          </w:rPr>
          <w:t xml:space="preserve"> </w:t>
        </w:r>
      </w:ins>
      <w:r w:rsidR="007C2DE7">
        <w:rPr>
          <w:rFonts w:ascii="Times New Roman" w:eastAsia="Times New Roman" w:hAnsi="Times New Roman" w:cs="Times New Roman"/>
        </w:rPr>
        <w:t>first place in school</w:t>
      </w:r>
      <w:ins w:id="37" w:author="Matthew" w:date="2019-10-27T18:30:00Z">
        <w:r w:rsidR="00DB1F2A">
          <w:rPr>
            <w:rFonts w:ascii="Times New Roman" w:eastAsia="Times New Roman" w:hAnsi="Times New Roman" w:cs="Times New Roman"/>
          </w:rPr>
          <w:t>.</w:t>
        </w:r>
      </w:ins>
      <w:del w:id="38" w:author="Matthew" w:date="2019-10-27T18:30: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ins w:id="39" w:author="Matthew" w:date="2019-10-27T18:31:00Z">
        <w:r w:rsidR="00DB1F2A">
          <w:rPr>
            <w:rFonts w:ascii="Times New Roman" w:eastAsia="Times New Roman" w:hAnsi="Times New Roman" w:cs="Times New Roman"/>
          </w:rPr>
          <w:t xml:space="preserve">Yet what made me delve deeper into acting was not </w:t>
        </w:r>
      </w:ins>
      <w:ins w:id="40" w:author="Matthew" w:date="2019-10-27T18:55:00Z">
        <w:r w:rsidR="008C3CEF">
          <w:rPr>
            <w:rFonts w:ascii="Times New Roman" w:eastAsia="Times New Roman" w:hAnsi="Times New Roman" w:cs="Times New Roman"/>
          </w:rPr>
          <w:t xml:space="preserve">merely </w:t>
        </w:r>
      </w:ins>
      <w:ins w:id="41" w:author="Matthew" w:date="2019-10-27T18:31:00Z">
        <w:r w:rsidR="00DB1F2A">
          <w:rPr>
            <w:rFonts w:ascii="Times New Roman" w:eastAsia="Times New Roman" w:hAnsi="Times New Roman" w:cs="Times New Roman"/>
          </w:rPr>
          <w:t xml:space="preserve">about the </w:t>
        </w:r>
      </w:ins>
      <w:ins w:id="42" w:author="Matthew" w:date="2019-10-27T18:32:00Z">
        <w:r w:rsidR="00DB1F2A">
          <w:rPr>
            <w:rFonts w:ascii="Times New Roman" w:eastAsia="Times New Roman" w:hAnsi="Times New Roman" w:cs="Times New Roman"/>
          </w:rPr>
          <w:t xml:space="preserve">recognition, </w:t>
        </w:r>
      </w:ins>
      <w:r>
        <w:rPr>
          <w:rFonts w:ascii="Times New Roman" w:eastAsia="Times New Roman" w:hAnsi="Times New Roman" w:cs="Times New Roman"/>
        </w:rPr>
        <w:t xml:space="preserve">but </w:t>
      </w:r>
      <w:del w:id="43" w:author="Matthew" w:date="2019-10-27T18:32:00Z">
        <w:r w:rsidDel="00DB1F2A">
          <w:rPr>
            <w:rFonts w:ascii="Times New Roman" w:eastAsia="Times New Roman" w:hAnsi="Times New Roman" w:cs="Times New Roman"/>
          </w:rPr>
          <w:delText xml:space="preserve">what I’m most proud of was </w:delText>
        </w:r>
      </w:del>
      <w:r>
        <w:rPr>
          <w:rFonts w:ascii="Times New Roman" w:eastAsia="Times New Roman" w:hAnsi="Times New Roman" w:cs="Times New Roman"/>
        </w:rPr>
        <w:t xml:space="preserve">the fact that it </w:t>
      </w:r>
      <w:r w:rsidR="00A11C41">
        <w:rPr>
          <w:rFonts w:ascii="Times New Roman" w:eastAsia="Times New Roman" w:hAnsi="Times New Roman" w:cs="Times New Roman"/>
        </w:rPr>
        <w:t xml:space="preserve">prompted </w:t>
      </w:r>
      <w:del w:id="44" w:author="Matthew" w:date="2019-10-27T18:32:00Z">
        <w:r w:rsidR="00A11C41" w:rsidDel="00DB1F2A">
          <w:rPr>
            <w:rFonts w:ascii="Times New Roman" w:eastAsia="Times New Roman" w:hAnsi="Times New Roman" w:cs="Times New Roman"/>
          </w:rPr>
          <w:delText>so many</w:delText>
        </w:r>
      </w:del>
      <w:ins w:id="45" w:author="Matthew" w:date="2019-10-27T18:32:00Z">
        <w:r w:rsidR="00DB1F2A">
          <w:rPr>
            <w:rFonts w:ascii="Times New Roman" w:eastAsia="Times New Roman" w:hAnsi="Times New Roman" w:cs="Times New Roman"/>
          </w:rPr>
          <w:t>numerous</w:t>
        </w:r>
      </w:ins>
      <w:r w:rsidR="00A11C41">
        <w:rPr>
          <w:rFonts w:ascii="Times New Roman" w:eastAsia="Times New Roman" w:hAnsi="Times New Roman" w:cs="Times New Roman"/>
        </w:rPr>
        <w:t xml:space="preserve"> responses and questions about the disease itself. </w:t>
      </w:r>
    </w:p>
    <w:p w14:paraId="79B30529" w14:textId="63D9FE30" w:rsidR="00A11C41" w:rsidRDefault="00A11C41" w:rsidP="009611D8">
      <w:pPr>
        <w:jc w:val="both"/>
        <w:rPr>
          <w:rFonts w:ascii="Times New Roman" w:eastAsia="Times New Roman" w:hAnsi="Times New Roman" w:cs="Times New Roman"/>
        </w:rPr>
      </w:pPr>
    </w:p>
    <w:p w14:paraId="3BE56B24" w14:textId="3C5B4BD3" w:rsidR="00A171C3" w:rsidRDefault="00A11C41" w:rsidP="00A171C3">
      <w:pPr>
        <w:jc w:val="both"/>
        <w:rPr>
          <w:ins w:id="46" w:author="Matthew" w:date="2019-10-27T18:18:00Z"/>
          <w:rFonts w:ascii="Times New Roman" w:eastAsia="Times New Roman" w:hAnsi="Times New Roman" w:cs="Times New Roman"/>
        </w:rPr>
      </w:pPr>
      <w:del w:id="47" w:author="Matthew" w:date="2019-10-27T18:33:00Z">
        <w:r w:rsidDel="00DB1F2A">
          <w:rPr>
            <w:rFonts w:ascii="Times New Roman" w:eastAsia="Times New Roman" w:hAnsi="Times New Roman" w:cs="Times New Roman"/>
          </w:rPr>
          <w:delText>Since then, I pursued</w:delText>
        </w:r>
      </w:del>
      <w:ins w:id="48" w:author="Matthew" w:date="2019-10-27T18:33:00Z">
        <w:r w:rsidR="00DB1F2A">
          <w:rPr>
            <w:rFonts w:ascii="Times New Roman" w:eastAsia="Times New Roman" w:hAnsi="Times New Roman" w:cs="Times New Roman"/>
          </w:rPr>
          <w:t xml:space="preserve">The </w:t>
        </w:r>
      </w:ins>
      <w:ins w:id="49" w:author="Matthew" w:date="2019-10-27T18:34:00Z">
        <w:r w:rsidR="00DB1F2A">
          <w:rPr>
            <w:rFonts w:ascii="Times New Roman" w:eastAsia="Times New Roman" w:hAnsi="Times New Roman" w:cs="Times New Roman"/>
          </w:rPr>
          <w:t xml:space="preserve">influential power of the art </w:t>
        </w:r>
        <w:r w:rsidR="007320FD">
          <w:rPr>
            <w:rFonts w:ascii="Times New Roman" w:eastAsia="Times New Roman" w:hAnsi="Times New Roman" w:cs="Times New Roman"/>
          </w:rPr>
          <w:t>to raise awareness is the reason why I started pursuing</w:t>
        </w:r>
      </w:ins>
      <w:r>
        <w:rPr>
          <w:rFonts w:ascii="Times New Roman" w:eastAsia="Times New Roman" w:hAnsi="Times New Roman" w:cs="Times New Roman"/>
        </w:rPr>
        <w:t xml:space="preserve"> acting and movie</w:t>
      </w:r>
      <w:ins w:id="50" w:author="Matthew" w:date="2019-10-27T18:35:00Z">
        <w:r w:rsidR="007320FD">
          <w:rPr>
            <w:rFonts w:ascii="Times New Roman" w:eastAsia="Times New Roman" w:hAnsi="Times New Roman" w:cs="Times New Roman"/>
          </w:rPr>
          <w:t>-</w:t>
        </w:r>
      </w:ins>
      <w:del w:id="51" w:author="Matthew" w:date="2019-10-27T18:35:00Z">
        <w:r w:rsidDel="007320FD">
          <w:rPr>
            <w:rFonts w:ascii="Times New Roman" w:eastAsia="Times New Roman" w:hAnsi="Times New Roman" w:cs="Times New Roman"/>
          </w:rPr>
          <w:delText xml:space="preserve"> </w:delText>
        </w:r>
      </w:del>
      <w:r>
        <w:rPr>
          <w:rFonts w:ascii="Times New Roman" w:eastAsia="Times New Roman" w:hAnsi="Times New Roman" w:cs="Times New Roman"/>
        </w:rPr>
        <w:t xml:space="preserve">directing. </w:t>
      </w:r>
      <w:del w:id="52" w:author="Matthew" w:date="2019-10-27T18:37:00Z">
        <w:r w:rsidDel="007320FD">
          <w:rPr>
            <w:rFonts w:ascii="Times New Roman" w:eastAsia="Times New Roman" w:hAnsi="Times New Roman" w:cs="Times New Roman"/>
          </w:rPr>
          <w:delText>I joined a</w:delText>
        </w:r>
      </w:del>
      <w:ins w:id="53" w:author="Matthew" w:date="2019-10-27T18:37:00Z">
        <w:r w:rsidR="007320FD">
          <w:rPr>
            <w:rFonts w:ascii="Times New Roman" w:eastAsia="Times New Roman" w:hAnsi="Times New Roman" w:cs="Times New Roman"/>
          </w:rPr>
          <w:t xml:space="preserve">As part of </w:t>
        </w:r>
      </w:ins>
      <w:ins w:id="54" w:author="Matthew" w:date="2019-10-27T18:56:00Z">
        <w:r w:rsidR="008C3CEF">
          <w:rPr>
            <w:rFonts w:ascii="Times New Roman" w:eastAsia="Times New Roman" w:hAnsi="Times New Roman" w:cs="Times New Roman"/>
          </w:rPr>
          <w:t>my school’s</w:t>
        </w:r>
      </w:ins>
      <w:r>
        <w:rPr>
          <w:rFonts w:ascii="Times New Roman" w:eastAsia="Times New Roman" w:hAnsi="Times New Roman" w:cs="Times New Roman"/>
        </w:rPr>
        <w:t xml:space="preserve"> cinematography club</w:t>
      </w:r>
      <w:del w:id="55" w:author="Matthew" w:date="2019-10-27T18:56:00Z">
        <w:r w:rsidDel="008C3CEF">
          <w:rPr>
            <w:rFonts w:ascii="Times New Roman" w:eastAsia="Times New Roman" w:hAnsi="Times New Roman" w:cs="Times New Roman"/>
          </w:rPr>
          <w:delText xml:space="preserve"> in my school</w:delText>
        </w:r>
      </w:del>
      <w:ins w:id="56" w:author="Matthew" w:date="2019-10-27T18:37:00Z">
        <w:r w:rsidR="007320FD">
          <w:rPr>
            <w:rFonts w:ascii="Times New Roman" w:eastAsia="Times New Roman" w:hAnsi="Times New Roman" w:cs="Times New Roman"/>
          </w:rPr>
          <w:t xml:space="preserve">, I teamed up with a my friends </w:t>
        </w:r>
      </w:ins>
      <w:ins w:id="57" w:author="Matthew" w:date="2019-10-27T18:38:00Z">
        <w:r w:rsidR="007320FD">
          <w:rPr>
            <w:rFonts w:ascii="Times New Roman" w:eastAsia="Times New Roman" w:hAnsi="Times New Roman" w:cs="Times New Roman"/>
          </w:rPr>
          <w:t>in establishing</w:t>
        </w:r>
      </w:ins>
      <w:del w:id="58" w:author="Matthew" w:date="2019-10-27T18:37:00Z">
        <w:r w:rsidDel="007320FD">
          <w:rPr>
            <w:rFonts w:ascii="Times New Roman" w:eastAsia="Times New Roman" w:hAnsi="Times New Roman" w:cs="Times New Roman"/>
          </w:rPr>
          <w:delText xml:space="preserve"> and, together with my friends, </w:delText>
        </w:r>
      </w:del>
      <w:del w:id="59" w:author="Matthew" w:date="2019-10-27T18:38:00Z">
        <w:r w:rsidDel="007320FD">
          <w:rPr>
            <w:rFonts w:ascii="Times New Roman" w:eastAsia="Times New Roman" w:hAnsi="Times New Roman" w:cs="Times New Roman"/>
          </w:rPr>
          <w:delText>I established</w:delText>
        </w:r>
      </w:del>
      <w:r>
        <w:rPr>
          <w:rFonts w:ascii="Times New Roman" w:eastAsia="Times New Roman" w:hAnsi="Times New Roman" w:cs="Times New Roman"/>
        </w:rPr>
        <w:t xml:space="preserve"> a production house named E</w:t>
      </w:r>
      <w:r w:rsidRPr="003E5B63">
        <w:rPr>
          <w:rFonts w:ascii="Times New Roman" w:eastAsia="Times New Roman" w:hAnsi="Times New Roman" w:cs="Times New Roman"/>
        </w:rPr>
        <w:t xml:space="preserve">toile </w:t>
      </w:r>
      <w:r>
        <w:rPr>
          <w:rFonts w:ascii="Times New Roman" w:eastAsia="Times New Roman" w:hAnsi="Times New Roman" w:cs="Times New Roman"/>
        </w:rPr>
        <w:t>P</w:t>
      </w:r>
      <w:r w:rsidRPr="003E5B63">
        <w:rPr>
          <w:rFonts w:ascii="Times New Roman" w:eastAsia="Times New Roman" w:hAnsi="Times New Roman" w:cs="Times New Roman"/>
        </w:rPr>
        <w:t>roduction</w:t>
      </w:r>
      <w:del w:id="60" w:author="Matthew" w:date="2019-10-27T18:39:00Z">
        <w:r w:rsidDel="007320FD">
          <w:rPr>
            <w:rFonts w:ascii="Times New Roman" w:eastAsia="Times New Roman" w:hAnsi="Times New Roman" w:cs="Times New Roman"/>
          </w:rPr>
          <w:delText xml:space="preserve"> where I take up multiple roles as the director and actress</w:delText>
        </w:r>
      </w:del>
      <w:r>
        <w:rPr>
          <w:rFonts w:ascii="Times New Roman" w:eastAsia="Times New Roman" w:hAnsi="Times New Roman" w:cs="Times New Roman"/>
        </w:rPr>
        <w:t>.</w:t>
      </w:r>
      <w:r w:rsidR="00074BC7">
        <w:rPr>
          <w:rFonts w:ascii="Times New Roman" w:eastAsia="Times New Roman" w:hAnsi="Times New Roman" w:cs="Times New Roman"/>
        </w:rPr>
        <w:t xml:space="preserve"> </w:t>
      </w:r>
      <w:del w:id="61" w:author="Matthew" w:date="2019-10-27T18:39:00Z">
        <w:r w:rsidR="00074BC7" w:rsidDel="007320FD">
          <w:rPr>
            <w:rFonts w:ascii="Times New Roman" w:eastAsia="Times New Roman" w:hAnsi="Times New Roman" w:cs="Times New Roman"/>
          </w:rPr>
          <w:delText xml:space="preserve">From </w:delText>
        </w:r>
      </w:del>
      <w:ins w:id="62" w:author="Matthew" w:date="2019-10-27T18:39:00Z">
        <w:r w:rsidR="007320FD">
          <w:rPr>
            <w:rFonts w:ascii="Times New Roman" w:eastAsia="Times New Roman" w:hAnsi="Times New Roman" w:cs="Times New Roman"/>
          </w:rPr>
          <w:t>With topics ranging from</w:t>
        </w:r>
        <w:r w:rsidR="007320FD">
          <w:rPr>
            <w:rFonts w:ascii="Times New Roman" w:eastAsia="Times New Roman" w:hAnsi="Times New Roman" w:cs="Times New Roman"/>
          </w:rPr>
          <w:t xml:space="preserve"> </w:t>
        </w:r>
        <w:r w:rsidR="007320FD">
          <w:rPr>
            <w:rFonts w:ascii="Times New Roman" w:eastAsia="Times New Roman" w:hAnsi="Times New Roman" w:cs="Times New Roman"/>
          </w:rPr>
          <w:t xml:space="preserve">the likes of </w:t>
        </w:r>
      </w:ins>
      <w:r w:rsidR="00074BC7">
        <w:rPr>
          <w:rFonts w:ascii="Times New Roman" w:eastAsia="Times New Roman" w:hAnsi="Times New Roman" w:cs="Times New Roman"/>
        </w:rPr>
        <w:t xml:space="preserve">dyslexia </w:t>
      </w:r>
      <w:del w:id="63" w:author="Matthew" w:date="2019-10-27T18:39:00Z">
        <w:r w:rsidR="00074BC7" w:rsidDel="007320FD">
          <w:rPr>
            <w:rFonts w:ascii="Times New Roman" w:eastAsia="Times New Roman" w:hAnsi="Times New Roman" w:cs="Times New Roman"/>
          </w:rPr>
          <w:delText xml:space="preserve">to </w:delText>
        </w:r>
      </w:del>
      <w:ins w:id="64" w:author="Matthew" w:date="2019-10-27T18:40:00Z">
        <w:r w:rsidR="007320FD">
          <w:rPr>
            <w:rFonts w:ascii="Times New Roman" w:eastAsia="Times New Roman" w:hAnsi="Times New Roman" w:cs="Times New Roman"/>
          </w:rPr>
          <w:t>to various</w:t>
        </w:r>
      </w:ins>
      <w:ins w:id="65" w:author="Matthew" w:date="2019-10-27T18:39:00Z">
        <w:r w:rsidR="007320FD">
          <w:rPr>
            <w:rFonts w:ascii="Times New Roman" w:eastAsia="Times New Roman" w:hAnsi="Times New Roman" w:cs="Times New Roman"/>
          </w:rPr>
          <w:t xml:space="preserve"> </w:t>
        </w:r>
      </w:ins>
      <w:r w:rsidR="00074BC7">
        <w:rPr>
          <w:rFonts w:ascii="Times New Roman" w:eastAsia="Times New Roman" w:hAnsi="Times New Roman" w:cs="Times New Roman"/>
        </w:rPr>
        <w:t>mental disorder</w:t>
      </w:r>
      <w:ins w:id="66" w:author="Matthew" w:date="2019-10-27T18:40:00Z">
        <w:r w:rsidR="007320FD">
          <w:rPr>
            <w:rFonts w:ascii="Times New Roman" w:eastAsia="Times New Roman" w:hAnsi="Times New Roman" w:cs="Times New Roman"/>
          </w:rPr>
          <w:t xml:space="preserve"> issues</w:t>
        </w:r>
      </w:ins>
      <w:r w:rsidR="00074BC7">
        <w:rPr>
          <w:rFonts w:ascii="Times New Roman" w:eastAsia="Times New Roman" w:hAnsi="Times New Roman" w:cs="Times New Roman"/>
        </w:rPr>
        <w:t xml:space="preserve">, </w:t>
      </w:r>
      <w:del w:id="67" w:author="Matthew" w:date="2019-10-27T18:41:00Z">
        <w:r w:rsidR="00074BC7" w:rsidDel="007320FD">
          <w:rPr>
            <w:rFonts w:ascii="Times New Roman" w:eastAsia="Times New Roman" w:hAnsi="Times New Roman" w:cs="Times New Roman"/>
          </w:rPr>
          <w:delText>we make movies with</w:delText>
        </w:r>
      </w:del>
      <w:ins w:id="68" w:author="Matthew" w:date="2019-10-27T18:41:00Z">
        <w:r w:rsidR="007320FD">
          <w:rPr>
            <w:rFonts w:ascii="Times New Roman" w:eastAsia="Times New Roman" w:hAnsi="Times New Roman" w:cs="Times New Roman"/>
          </w:rPr>
          <w:t xml:space="preserve">our cuts </w:t>
        </w:r>
      </w:ins>
      <w:ins w:id="69" w:author="Matthew" w:date="2019-10-27T18:42:00Z">
        <w:r w:rsidR="007320FD">
          <w:rPr>
            <w:rFonts w:ascii="Times New Roman" w:eastAsia="Times New Roman" w:hAnsi="Times New Roman" w:cs="Times New Roman"/>
          </w:rPr>
          <w:t>are crafted under</w:t>
        </w:r>
      </w:ins>
      <w:r w:rsidR="00074BC7">
        <w:rPr>
          <w:rFonts w:ascii="Times New Roman" w:eastAsia="Times New Roman" w:hAnsi="Times New Roman" w:cs="Times New Roman"/>
        </w:rPr>
        <w:t xml:space="preserve"> a unified vision: to educate</w:t>
      </w:r>
      <w:ins w:id="70" w:author="Matthew" w:date="2019-10-27T18:42:00Z">
        <w:r w:rsidR="007320FD">
          <w:rPr>
            <w:rFonts w:ascii="Times New Roman" w:eastAsia="Times New Roman" w:hAnsi="Times New Roman" w:cs="Times New Roman"/>
          </w:rPr>
          <w:t xml:space="preserve"> the local community</w:t>
        </w:r>
      </w:ins>
      <w:ins w:id="71" w:author="Matthew" w:date="2019-10-27T18:43:00Z">
        <w:r w:rsidR="007320FD">
          <w:rPr>
            <w:rFonts w:ascii="Times New Roman" w:eastAsia="Times New Roman" w:hAnsi="Times New Roman" w:cs="Times New Roman"/>
          </w:rPr>
          <w:t xml:space="preserve"> </w:t>
        </w:r>
      </w:ins>
      <w:ins w:id="72" w:author="Matthew" w:date="2019-10-27T18:46:00Z">
        <w:r w:rsidR="00B13BCC">
          <w:rPr>
            <w:rFonts w:ascii="Times New Roman" w:eastAsia="Times New Roman" w:hAnsi="Times New Roman" w:cs="Times New Roman"/>
          </w:rPr>
          <w:t>on its symptoms and the role that we can take in supportin</w:t>
        </w:r>
      </w:ins>
      <w:ins w:id="73" w:author="Matthew" w:date="2019-10-27T18:47:00Z">
        <w:r w:rsidR="00B13BCC">
          <w:rPr>
            <w:rFonts w:ascii="Times New Roman" w:eastAsia="Times New Roman" w:hAnsi="Times New Roman" w:cs="Times New Roman"/>
          </w:rPr>
          <w:t>g them</w:t>
        </w:r>
      </w:ins>
      <w:r w:rsidR="00074BC7">
        <w:rPr>
          <w:rFonts w:ascii="Times New Roman" w:eastAsia="Times New Roman" w:hAnsi="Times New Roman" w:cs="Times New Roman"/>
        </w:rPr>
        <w:t xml:space="preserve">. </w:t>
      </w:r>
    </w:p>
    <w:p w14:paraId="61D135CB" w14:textId="77777777" w:rsidR="00A171C3" w:rsidRDefault="00A171C3" w:rsidP="00A171C3">
      <w:pPr>
        <w:jc w:val="both"/>
        <w:rPr>
          <w:ins w:id="74" w:author="Matthew" w:date="2019-10-27T18:18:00Z"/>
          <w:rFonts w:ascii="Times New Roman" w:eastAsia="Times New Roman" w:hAnsi="Times New Roman" w:cs="Times New Roman"/>
        </w:rPr>
      </w:pPr>
    </w:p>
    <w:p w14:paraId="56DBCF9A" w14:textId="79F154D9" w:rsidR="00B13BCC" w:rsidRDefault="00A171C3" w:rsidP="00A171C3">
      <w:pPr>
        <w:jc w:val="both"/>
        <w:rPr>
          <w:ins w:id="75" w:author="Matthew" w:date="2019-10-27T18:47:00Z"/>
          <w:rFonts w:ascii="Times New Roman" w:eastAsia="Times New Roman" w:hAnsi="Times New Roman" w:cs="Times New Roman"/>
        </w:rPr>
      </w:pPr>
      <w:moveToRangeStart w:id="76" w:author="Matthew" w:date="2019-10-27T18:18:00Z" w:name="move23092708"/>
      <w:moveTo w:id="77" w:author="Matthew" w:date="2019-10-27T18:18:00Z">
        <w:del w:id="78" w:author="Matthew" w:date="2019-10-27T18:47:00Z">
          <w:r w:rsidDel="00B13BCC">
            <w:rPr>
              <w:rFonts w:ascii="Times New Roman" w:eastAsia="Times New Roman" w:hAnsi="Times New Roman" w:cs="Times New Roman"/>
            </w:rPr>
            <w:delText xml:space="preserve">My friends call me Bugs Bunny. </w:delText>
          </w:r>
        </w:del>
        <w:r>
          <w:rPr>
            <w:rFonts w:ascii="Times New Roman" w:eastAsia="Times New Roman" w:hAnsi="Times New Roman" w:cs="Times New Roman"/>
          </w:rPr>
          <w:t>“Where does your lasting energy come from</w:t>
        </w:r>
      </w:moveTo>
      <w:ins w:id="79" w:author="Matthew" w:date="2019-10-27T18:48:00Z">
        <w:r w:rsidR="00B13BCC">
          <w:rPr>
            <w:rFonts w:ascii="Times New Roman" w:eastAsia="Times New Roman" w:hAnsi="Times New Roman" w:cs="Times New Roman"/>
          </w:rPr>
          <w:t>, being able to juggle both academics and extracurriculars</w:t>
        </w:r>
      </w:ins>
      <w:moveTo w:id="80" w:author="Matthew" w:date="2019-10-27T18:18:00Z">
        <w:r>
          <w:rPr>
            <w:rFonts w:ascii="Times New Roman" w:eastAsia="Times New Roman" w:hAnsi="Times New Roman" w:cs="Times New Roman"/>
          </w:rPr>
          <w:t xml:space="preserve">?” </w:t>
        </w:r>
        <w:del w:id="81" w:author="Matthew" w:date="2019-10-27T18:47:00Z">
          <w:r w:rsidDel="00B13BCC">
            <w:rPr>
              <w:rFonts w:ascii="Times New Roman" w:eastAsia="Times New Roman" w:hAnsi="Times New Roman" w:cs="Times New Roman"/>
            </w:rPr>
            <w:delText>They</w:delText>
          </w:r>
        </w:del>
      </w:moveTo>
      <w:ins w:id="82" w:author="Matthew" w:date="2019-10-27T18:47:00Z">
        <w:r w:rsidR="00B13BCC">
          <w:rPr>
            <w:rFonts w:ascii="Times New Roman" w:eastAsia="Times New Roman" w:hAnsi="Times New Roman" w:cs="Times New Roman"/>
          </w:rPr>
          <w:t>my friends would</w:t>
        </w:r>
      </w:ins>
      <w:moveTo w:id="83" w:author="Matthew" w:date="2019-10-27T18:18:00Z">
        <w:r>
          <w:rPr>
            <w:rFonts w:ascii="Times New Roman" w:eastAsia="Times New Roman" w:hAnsi="Times New Roman" w:cs="Times New Roman"/>
          </w:rPr>
          <w:t xml:space="preserve"> often ask</w:t>
        </w:r>
        <w:del w:id="84" w:author="Matthew" w:date="2019-10-27T18:47:00Z">
          <w:r w:rsidDel="00B13BCC">
            <w:rPr>
              <w:rFonts w:ascii="Times New Roman" w:eastAsia="Times New Roman" w:hAnsi="Times New Roman" w:cs="Times New Roman"/>
            </w:rPr>
            <w:delText>ed</w:delText>
          </w:r>
        </w:del>
        <w:r>
          <w:rPr>
            <w:rFonts w:ascii="Times New Roman" w:eastAsia="Times New Roman" w:hAnsi="Times New Roman" w:cs="Times New Roman"/>
          </w:rPr>
          <w:t xml:space="preserve">. </w:t>
        </w:r>
      </w:moveTo>
    </w:p>
    <w:p w14:paraId="39416002" w14:textId="77777777" w:rsidR="00B13BCC" w:rsidRDefault="00B13BCC" w:rsidP="00A171C3">
      <w:pPr>
        <w:jc w:val="both"/>
        <w:rPr>
          <w:ins w:id="85" w:author="Matthew" w:date="2019-10-27T18:47:00Z"/>
          <w:rFonts w:ascii="Times New Roman" w:eastAsia="Times New Roman" w:hAnsi="Times New Roman" w:cs="Times New Roman"/>
        </w:rPr>
      </w:pPr>
    </w:p>
    <w:p w14:paraId="12E8A4FB" w14:textId="33F7A26B" w:rsidR="00A171C3" w:rsidDel="00B13BCC" w:rsidRDefault="00A171C3" w:rsidP="00A171C3">
      <w:pPr>
        <w:jc w:val="both"/>
        <w:rPr>
          <w:del w:id="86" w:author="Matthew" w:date="2019-10-27T18:52:00Z"/>
          <w:moveTo w:id="87" w:author="Matthew" w:date="2019-10-27T18:18:00Z"/>
          <w:rFonts w:ascii="Times New Roman" w:eastAsia="Times New Roman" w:hAnsi="Times New Roman" w:cs="Times New Roman"/>
        </w:rPr>
      </w:pPr>
      <w:moveTo w:id="88" w:author="Matthew" w:date="2019-10-27T18:18:00Z">
        <w:r>
          <w:rPr>
            <w:rFonts w:ascii="Times New Roman" w:eastAsia="Times New Roman" w:hAnsi="Times New Roman" w:cs="Times New Roman"/>
          </w:rPr>
          <w:t xml:space="preserve">Repeatedly, I answered, “sports.” I started figure skating when I was seven. </w:t>
        </w:r>
        <w:del w:id="89" w:author="Matthew" w:date="2019-10-27T18:49:00Z">
          <w:r w:rsidDel="00B13BCC">
            <w:rPr>
              <w:rFonts w:ascii="Times New Roman" w:eastAsia="Times New Roman" w:hAnsi="Times New Roman" w:cs="Times New Roman"/>
            </w:rPr>
            <w:delText>Then, as I work</w:delText>
          </w:r>
        </w:del>
      </w:moveTo>
      <w:ins w:id="90" w:author="Matthew" w:date="2019-10-27T18:49:00Z">
        <w:r w:rsidR="00B13BCC">
          <w:rPr>
            <w:rFonts w:ascii="Times New Roman" w:eastAsia="Times New Roman" w:hAnsi="Times New Roman" w:cs="Times New Roman"/>
          </w:rPr>
          <w:t>Building up</w:t>
        </w:r>
      </w:ins>
      <w:moveTo w:id="91" w:author="Matthew" w:date="2019-10-27T18:18:00Z">
        <w:r>
          <w:rPr>
            <w:rFonts w:ascii="Times New Roman" w:eastAsia="Times New Roman" w:hAnsi="Times New Roman" w:cs="Times New Roman"/>
          </w:rPr>
          <w:t xml:space="preserve"> on my physical endurance, I picked up </w:t>
        </w:r>
        <w:del w:id="92" w:author="Matthew" w:date="2019-10-27T18:49:00Z">
          <w:r w:rsidDel="00B13BCC">
            <w:rPr>
              <w:rFonts w:ascii="Times New Roman" w:eastAsia="Times New Roman" w:hAnsi="Times New Roman" w:cs="Times New Roman"/>
            </w:rPr>
            <w:delText>running. In school, I am</w:delText>
          </w:r>
        </w:del>
      </w:moveTo>
      <w:ins w:id="93" w:author="Matthew" w:date="2019-10-27T18:49:00Z">
        <w:r w:rsidR="00B13BCC">
          <w:rPr>
            <w:rFonts w:ascii="Times New Roman" w:eastAsia="Times New Roman" w:hAnsi="Times New Roman" w:cs="Times New Roman"/>
          </w:rPr>
          <w:t>track and am now</w:t>
        </w:r>
      </w:ins>
      <w:moveTo w:id="94" w:author="Matthew" w:date="2019-10-27T18:18:00Z">
        <w:r>
          <w:rPr>
            <w:rFonts w:ascii="Times New Roman" w:eastAsia="Times New Roman" w:hAnsi="Times New Roman" w:cs="Times New Roman"/>
          </w:rPr>
          <w:t xml:space="preserve"> the captain of the soccer team. From intelligence to teamwork and willpower, sports have been my life-long teacher. I can’t imagine a life without sports. At Georgetown, I would </w:t>
        </w:r>
      </w:moveTo>
      <w:ins w:id="95" w:author="Matthew" w:date="2019-10-27T18:51:00Z">
        <w:r w:rsidR="00B13BCC">
          <w:rPr>
            <w:rFonts w:ascii="Times New Roman" w:eastAsia="Times New Roman" w:hAnsi="Times New Roman" w:cs="Times New Roman"/>
          </w:rPr>
          <w:t xml:space="preserve">like to </w:t>
        </w:r>
      </w:ins>
      <w:moveTo w:id="96" w:author="Matthew" w:date="2019-10-27T18:18:00Z">
        <w:r>
          <w:rPr>
            <w:rFonts w:ascii="Times New Roman" w:eastAsia="Times New Roman" w:hAnsi="Times New Roman" w:cs="Times New Roman"/>
          </w:rPr>
          <w:t xml:space="preserve">continue </w:t>
        </w:r>
        <w:del w:id="97" w:author="Matthew" w:date="2019-10-27T18:51:00Z">
          <w:r w:rsidDel="00B13BCC">
            <w:rPr>
              <w:rFonts w:ascii="Times New Roman" w:eastAsia="Times New Roman" w:hAnsi="Times New Roman" w:cs="Times New Roman"/>
            </w:rPr>
            <w:delText>winning</w:delText>
          </w:r>
        </w:del>
      </w:moveTo>
      <w:ins w:id="98" w:author="Matthew" w:date="2019-10-27T18:53:00Z">
        <w:r w:rsidR="00B13BCC">
          <w:rPr>
            <w:rFonts w:ascii="Times New Roman" w:eastAsia="Times New Roman" w:hAnsi="Times New Roman" w:cs="Times New Roman"/>
          </w:rPr>
          <w:t>joining</w:t>
        </w:r>
      </w:ins>
      <w:moveTo w:id="99" w:author="Matthew" w:date="2019-10-27T18:18:00Z">
        <w:del w:id="100" w:author="Matthew" w:date="2019-10-27T18:53:00Z">
          <w:r w:rsidDel="00B13BCC">
            <w:rPr>
              <w:rFonts w:ascii="Times New Roman" w:eastAsia="Times New Roman" w:hAnsi="Times New Roman" w:cs="Times New Roman"/>
            </w:rPr>
            <w:delText xml:space="preserve"> </w:delText>
          </w:r>
        </w:del>
      </w:moveTo>
      <w:ins w:id="101" w:author="Matthew" w:date="2019-10-27T18:53:00Z">
        <w:r w:rsidR="00B13BCC">
          <w:rPr>
            <w:rFonts w:ascii="Times New Roman" w:eastAsia="Times New Roman" w:hAnsi="Times New Roman" w:cs="Times New Roman"/>
          </w:rPr>
          <w:t xml:space="preserve"> </w:t>
        </w:r>
      </w:ins>
      <w:moveTo w:id="102" w:author="Matthew" w:date="2019-10-27T18:18:00Z">
        <w:r>
          <w:rPr>
            <w:rFonts w:ascii="Times New Roman" w:eastAsia="Times New Roman" w:hAnsi="Times New Roman" w:cs="Times New Roman"/>
          </w:rPr>
          <w:t xml:space="preserve">figure skating championships, </w:t>
        </w:r>
        <w:del w:id="103" w:author="Matthew" w:date="2019-10-27T18:51:00Z">
          <w:r w:rsidDel="00B13BCC">
            <w:rPr>
              <w:rFonts w:ascii="Times New Roman" w:eastAsia="Times New Roman" w:hAnsi="Times New Roman" w:cs="Times New Roman"/>
            </w:rPr>
            <w:delText xml:space="preserve">taking </w:delText>
          </w:r>
        </w:del>
        <w:r>
          <w:rPr>
            <w:rFonts w:ascii="Times New Roman" w:eastAsia="Times New Roman" w:hAnsi="Times New Roman" w:cs="Times New Roman"/>
          </w:rPr>
          <w:t xml:space="preserve">the midfield role in the soccer team, and perhaps </w:t>
        </w:r>
        <w:del w:id="104" w:author="Matthew" w:date="2019-10-27T18:52:00Z">
          <w:r w:rsidDel="00B13BCC">
            <w:rPr>
              <w:rFonts w:ascii="Times New Roman" w:eastAsia="Times New Roman" w:hAnsi="Times New Roman" w:cs="Times New Roman"/>
            </w:rPr>
            <w:delText xml:space="preserve">picking up </w:delText>
          </w:r>
        </w:del>
        <w:r>
          <w:rPr>
            <w:rFonts w:ascii="Times New Roman" w:eastAsia="Times New Roman" w:hAnsi="Times New Roman" w:cs="Times New Roman"/>
          </w:rPr>
          <w:t xml:space="preserve">marathon. </w:t>
        </w:r>
      </w:moveTo>
    </w:p>
    <w:bookmarkEnd w:id="6"/>
    <w:p w14:paraId="020DF3E0" w14:textId="77777777" w:rsidR="00A171C3" w:rsidDel="00B13BCC" w:rsidRDefault="00A171C3" w:rsidP="00A171C3">
      <w:pPr>
        <w:jc w:val="both"/>
        <w:rPr>
          <w:del w:id="105" w:author="Matthew" w:date="2019-10-27T18:52:00Z"/>
          <w:moveTo w:id="106" w:author="Matthew" w:date="2019-10-27T18:18:00Z"/>
          <w:rFonts w:ascii="Times New Roman" w:eastAsia="Times New Roman" w:hAnsi="Times New Roman" w:cs="Times New Roman"/>
        </w:rPr>
      </w:pPr>
    </w:p>
    <w:p w14:paraId="6C517ED0" w14:textId="4458A043" w:rsidR="00A171C3" w:rsidDel="00B13BCC" w:rsidRDefault="00A171C3" w:rsidP="00A171C3">
      <w:pPr>
        <w:jc w:val="both"/>
        <w:rPr>
          <w:del w:id="107" w:author="Matthew" w:date="2019-10-27T18:52:00Z"/>
          <w:moveTo w:id="108" w:author="Matthew" w:date="2019-10-27T18:18:00Z"/>
          <w:rFonts w:ascii="Times New Roman" w:eastAsia="Times New Roman" w:hAnsi="Times New Roman" w:cs="Times New Roman"/>
        </w:rPr>
      </w:pPr>
      <w:moveTo w:id="109" w:author="Matthew" w:date="2019-10-27T18:18:00Z">
        <w:del w:id="110" w:author="Matthew" w:date="2019-10-27T18:52:00Z">
          <w:r w:rsidDel="00B13BCC">
            <w:rPr>
              <w:rFonts w:ascii="Times New Roman" w:eastAsia="Times New Roman" w:hAnsi="Times New Roman" w:cs="Times New Roman"/>
            </w:rPr>
            <w:delText xml:space="preserve">Apart from sports, I also love performing art, specifically acting. I utilize acting as an outlet to express my creativity, but more importantly to educate people and raise awareness about various healthcare issues. </w:delText>
          </w:r>
        </w:del>
      </w:moveTo>
    </w:p>
    <w:moveToRangeEnd w:id="76"/>
    <w:p w14:paraId="3CF960DD" w14:textId="65E231B1" w:rsidR="00A11C41" w:rsidRDefault="00A11C41" w:rsidP="009611D8">
      <w:pPr>
        <w:jc w:val="both"/>
        <w:rPr>
          <w:rFonts w:ascii="Times New Roman" w:eastAsia="Times New Roman" w:hAnsi="Times New Roman" w:cs="Times New Roman"/>
        </w:rPr>
      </w:pPr>
    </w:p>
    <w:p w14:paraId="56FC8D07" w14:textId="46B9C1B5" w:rsidR="009611D8" w:rsidRDefault="009611D8" w:rsidP="009611D8">
      <w:pPr>
        <w:jc w:val="both"/>
        <w:rPr>
          <w:rFonts w:ascii="Times New Roman" w:eastAsia="Times New Roman" w:hAnsi="Times New Roman" w:cs="Times New Roman"/>
        </w:rPr>
      </w:pPr>
    </w:p>
    <w:p w14:paraId="5F491EE9" w14:textId="1333A88A" w:rsidR="007C2DE7" w:rsidRDefault="007C2DE7"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my interest. Without any background in acting, I played as the main character. The movie was about a high school friendship of Alyssa and Angie, who was suffering dyslexia disease. I played as Alyssa that was a very good friend and willing to sacrifice her time to find a way and kept trying to teach Angie who was actually smart, but couldn’t keep up with the studies because of her disease. Alyssa taught Angie patiently, she </w:t>
      </w:r>
      <w:r w:rsidR="0054602F">
        <w:rPr>
          <w:rFonts w:ascii="Times New Roman" w:eastAsia="Times New Roman" w:hAnsi="Times New Roman" w:cs="Times New Roman"/>
        </w:rPr>
        <w:t>taught Angie from the beginning where Angie was threatened to not graduating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w:t>
      </w:r>
      <w:r>
        <w:rPr>
          <w:rFonts w:ascii="Times New Roman" w:eastAsia="Times New Roman" w:hAnsi="Times New Roman" w:cs="Times New Roman"/>
        </w:rPr>
        <w:lastRenderedPageBreak/>
        <w:t xml:space="preserve">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lg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mall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ngeliat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org </w:t>
      </w:r>
      <w:proofErr w:type="spellStart"/>
      <w:r>
        <w:rPr>
          <w:rFonts w:ascii="Times New Roman" w:hAnsi="Times New Roman" w:cs="Times New Roman"/>
        </w:rPr>
        <w:t>jago</w:t>
      </w:r>
      <w:proofErr w:type="spellEnd"/>
      <w:r>
        <w:rPr>
          <w:rFonts w:ascii="Times New Roman" w:hAnsi="Times New Roman" w:cs="Times New Roman"/>
        </w:rPr>
        <w:t xml:space="preserve"> </w:t>
      </w:r>
      <w:proofErr w:type="spellStart"/>
      <w:r>
        <w:rPr>
          <w:rFonts w:ascii="Times New Roman" w:hAnsi="Times New Roman" w:cs="Times New Roman"/>
        </w:rPr>
        <w:t>bgt</w:t>
      </w:r>
      <w:proofErr w:type="spellEnd"/>
      <w:r>
        <w:rPr>
          <w:rFonts w:ascii="Times New Roman" w:hAnsi="Times New Roman" w:cs="Times New Roman"/>
        </w:rPr>
        <w:t xml:space="preserve"> main skating. then I </w:t>
      </w:r>
      <w:proofErr w:type="spellStart"/>
      <w:r>
        <w:rPr>
          <w:rFonts w:ascii="Times New Roman" w:hAnsi="Times New Roman" w:cs="Times New Roman"/>
        </w:rPr>
        <w:t>bnr</w:t>
      </w:r>
      <w:proofErr w:type="spellEnd"/>
      <w:r>
        <w:rPr>
          <w:rFonts w:ascii="Times New Roman" w:hAnsi="Times New Roman" w:cs="Times New Roman"/>
        </w:rPr>
        <w:t xml:space="preserve">” </w:t>
      </w:r>
      <w:proofErr w:type="spellStart"/>
      <w:r>
        <w:rPr>
          <w:rFonts w:ascii="Times New Roman" w:hAnsi="Times New Roman" w:cs="Times New Roman"/>
        </w:rPr>
        <w:t>pgn</w:t>
      </w:r>
      <w:proofErr w:type="spellEnd"/>
      <w:r>
        <w:rPr>
          <w:rFonts w:ascii="Times New Roman" w:hAnsi="Times New Roman" w:cs="Times New Roman"/>
        </w:rPr>
        <w:t xml:space="preserve"> skate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jd</w:t>
      </w:r>
      <w:proofErr w:type="spellEnd"/>
      <w:r>
        <w:rPr>
          <w:rFonts w:ascii="Times New Roman" w:hAnsi="Times New Roman" w:cs="Times New Roman"/>
        </w:rPr>
        <w:t xml:space="preserve"> punya </w:t>
      </w:r>
      <w:proofErr w:type="spellStart"/>
      <w:r>
        <w:rPr>
          <w:rFonts w:ascii="Times New Roman" w:hAnsi="Times New Roman" w:cs="Times New Roman"/>
        </w:rPr>
        <w:t>komitmen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buat</w:t>
      </w:r>
      <w:proofErr w:type="spellEnd"/>
      <w:r>
        <w:rPr>
          <w:rFonts w:ascii="Times New Roman" w:hAnsi="Times New Roman" w:cs="Times New Roman"/>
        </w:rPr>
        <w:t xml:space="preserve">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rutin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hampir</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hari</w:t>
      </w:r>
      <w:proofErr w:type="spellEnd"/>
      <w:r w:rsidR="007E7F45">
        <w:rPr>
          <w:rFonts w:ascii="Times New Roman" w:hAnsi="Times New Roman" w:cs="Times New Roman"/>
        </w:rPr>
        <w:t xml:space="preserve">. Ga </w:t>
      </w:r>
      <w:proofErr w:type="spellStart"/>
      <w:r w:rsidR="007E7F45">
        <w:rPr>
          <w:rFonts w:ascii="Times New Roman" w:hAnsi="Times New Roman" w:cs="Times New Roman"/>
        </w:rPr>
        <w:t>cuman</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sebelum</w:t>
      </w:r>
      <w:proofErr w:type="spellEnd"/>
      <w:r w:rsidR="007E7F45">
        <w:rPr>
          <w:rFonts w:ascii="Times New Roman" w:hAnsi="Times New Roman" w:cs="Times New Roman"/>
        </w:rPr>
        <w:t xml:space="preserve"> dan </w:t>
      </w:r>
      <w:proofErr w:type="spellStart"/>
      <w:r w:rsidR="007E7F45">
        <w:rPr>
          <w:rFonts w:ascii="Times New Roman" w:hAnsi="Times New Roman" w:cs="Times New Roman"/>
        </w:rPr>
        <w:t>sesudah</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off ice yang </w:t>
      </w:r>
      <w:proofErr w:type="spellStart"/>
      <w:r w:rsidR="007E7F45">
        <w:rPr>
          <w:rFonts w:ascii="Times New Roman" w:hAnsi="Times New Roman" w:cs="Times New Roman"/>
        </w:rPr>
        <w:t>bikin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fisik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kuat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Gara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ini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mendapatkan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nilai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terbaik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untuk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di </w:t>
      </w:r>
      <w:proofErr w:type="spellStart"/>
      <w:r w:rsidR="007E7F45">
        <w:rPr>
          <w:rFonts w:ascii="Times New Roman" w:hAnsi="Times New Roman" w:cs="Times New Roman"/>
        </w:rPr>
        <w:t>kelas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trus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jd</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merasa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adalah</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sesuatu</w:t>
      </w:r>
      <w:proofErr w:type="spellEnd"/>
      <w:r w:rsidR="007E7F45">
        <w:rPr>
          <w:rFonts w:ascii="Times New Roman" w:hAnsi="Times New Roman" w:cs="Times New Roman"/>
        </w:rPr>
        <w:t xml:space="preserve"> yang </w:t>
      </w:r>
      <w:proofErr w:type="spellStart"/>
      <w:r w:rsidR="007E7F45">
        <w:rPr>
          <w:rFonts w:ascii="Times New Roman" w:hAnsi="Times New Roman" w:cs="Times New Roman"/>
        </w:rPr>
        <w:t>penting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buat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r w:rsidR="00614989">
        <w:rPr>
          <w:rFonts w:ascii="Times New Roman" w:hAnsi="Times New Roman" w:cs="Times New Roman"/>
        </w:rPr>
        <w:t xml:space="preserve">Karena </w:t>
      </w:r>
      <w:proofErr w:type="spellStart"/>
      <w:r w:rsidR="00614989">
        <w:rPr>
          <w:rFonts w:ascii="Times New Roman" w:hAnsi="Times New Roman" w:cs="Times New Roman"/>
        </w:rPr>
        <w:t>pencapaian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nilai</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yang </w:t>
      </w:r>
      <w:proofErr w:type="spellStart"/>
      <w:r w:rsidR="00614989">
        <w:rPr>
          <w:rFonts w:ascii="Times New Roman" w:hAnsi="Times New Roman" w:cs="Times New Roman"/>
        </w:rPr>
        <w:t>bagus</w:t>
      </w:r>
      <w:proofErr w:type="spellEnd"/>
      <w:r w:rsidR="00614989">
        <w:rPr>
          <w:rFonts w:ascii="Times New Roman" w:hAnsi="Times New Roman" w:cs="Times New Roman"/>
        </w:rPr>
        <w:t xml:space="preserve"> di sports,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dipilih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o2sn </w:t>
      </w:r>
      <w:proofErr w:type="spellStart"/>
      <w:r w:rsidR="00614989">
        <w:rPr>
          <w:rFonts w:ascii="Times New Roman" w:hAnsi="Times New Roman" w:cs="Times New Roman"/>
        </w:rPr>
        <w:t>lari</w:t>
      </w:r>
      <w:proofErr w:type="spellEnd"/>
      <w:r w:rsidR="00614989">
        <w:rPr>
          <w:rFonts w:ascii="Times New Roman" w:hAnsi="Times New Roman" w:cs="Times New Roman"/>
        </w:rPr>
        <w:t xml:space="preserve"> 100 m </w:t>
      </w:r>
      <w:proofErr w:type="spellStart"/>
      <w:r w:rsidR="00614989">
        <w:rPr>
          <w:rFonts w:ascii="Times New Roman" w:hAnsi="Times New Roman" w:cs="Times New Roman"/>
        </w:rPr>
        <w:t>yg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ternyata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juara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Selain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itu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milih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ekskul</w:t>
      </w:r>
      <w:proofErr w:type="spellEnd"/>
      <w:r w:rsidR="00614989">
        <w:rPr>
          <w:rFonts w:ascii="Times New Roman" w:hAnsi="Times New Roman" w:cs="Times New Roman"/>
        </w:rPr>
        <w:t xml:space="preserve"> futsal </w:t>
      </w:r>
      <w:r w:rsidR="00827ED3">
        <w:rPr>
          <w:rFonts w:ascii="Times New Roman" w:hAnsi="Times New Roman" w:cs="Times New Roman"/>
        </w:rPr>
        <w:t xml:space="preserve">dan </w:t>
      </w:r>
      <w:proofErr w:type="spellStart"/>
      <w:r w:rsidR="00827ED3">
        <w:rPr>
          <w:rFonts w:ascii="Times New Roman" w:hAnsi="Times New Roman" w:cs="Times New Roman"/>
        </w:rPr>
        <w:t>ternyata</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ngebuahin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hasil</w:t>
      </w:r>
      <w:proofErr w:type="spellEnd"/>
      <w:r w:rsidR="00827ED3">
        <w:rPr>
          <w:rFonts w:ascii="Times New Roman" w:hAnsi="Times New Roman" w:cs="Times New Roman"/>
        </w:rPr>
        <w:t xml:space="preserve"> yang </w:t>
      </w:r>
      <w:proofErr w:type="spellStart"/>
      <w:proofErr w:type="gramStart"/>
      <w:r w:rsidR="00827ED3">
        <w:rPr>
          <w:rFonts w:ascii="Times New Roman" w:hAnsi="Times New Roman" w:cs="Times New Roman"/>
        </w:rPr>
        <w:t>bagus</w:t>
      </w:r>
      <w:proofErr w:type="spellEnd"/>
      <w:r w:rsidR="00827ED3">
        <w:rPr>
          <w:rFonts w:ascii="Times New Roman" w:hAnsi="Times New Roman" w:cs="Times New Roman"/>
        </w:rPr>
        <w:t>,.</w:t>
      </w:r>
      <w:proofErr w:type="gramEnd"/>
      <w:r w:rsidR="00827ED3">
        <w:rPr>
          <w:rFonts w:ascii="Times New Roman" w:hAnsi="Times New Roman" w:cs="Times New Roman"/>
        </w:rPr>
        <w:t xml:space="preserve"> </w:t>
      </w:r>
      <w:proofErr w:type="spellStart"/>
      <w:r w:rsidR="00827ED3">
        <w:rPr>
          <w:rFonts w:ascii="Times New Roman" w:hAnsi="Times New Roman" w:cs="Times New Roman"/>
        </w:rPr>
        <w:t>aku</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meraih</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banyak</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juara</w:t>
      </w:r>
      <w:proofErr w:type="spellEnd"/>
      <w:r w:rsidR="00827ED3">
        <w:rPr>
          <w:rFonts w:ascii="Times New Roman" w:hAnsi="Times New Roman" w:cs="Times New Roman"/>
        </w:rPr>
        <w:t>.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1 di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7,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1, cc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2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4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gonz</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tarq</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dll</w:t>
      </w:r>
      <w:proofErr w:type="spellEnd"/>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ngerasa</w:t>
      </w:r>
      <w:proofErr w:type="spellEnd"/>
      <w:r>
        <w:rPr>
          <w:rFonts w:ascii="Times New Roman" w:hAnsi="Times New Roman" w:cs="Times New Roman"/>
        </w:rPr>
        <w:t xml:space="preserve"> sports </w:t>
      </w:r>
      <w:proofErr w:type="spellStart"/>
      <w:r>
        <w:rPr>
          <w:rFonts w:ascii="Times New Roman" w:hAnsi="Times New Roman" w:cs="Times New Roman"/>
        </w:rPr>
        <w:t>udh</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emg</w:t>
      </w:r>
      <w:proofErr w:type="spellEnd"/>
      <w:r>
        <w:rPr>
          <w:rFonts w:ascii="Times New Roman" w:hAnsi="Times New Roman" w:cs="Times New Roman"/>
        </w:rPr>
        <w:t xml:space="preserve"> passion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sampe</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msk</w:t>
      </w:r>
      <w:proofErr w:type="spellEnd"/>
      <w:r>
        <w:rPr>
          <w:rFonts w:ascii="Times New Roman" w:hAnsi="Times New Roman" w:cs="Times New Roman"/>
        </w:rPr>
        <w:t xml:space="preserve"> univ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mencoba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ngembangin</w:t>
      </w:r>
      <w:proofErr w:type="spellEnd"/>
      <w:r>
        <w:rPr>
          <w:rFonts w:ascii="Times New Roman" w:hAnsi="Times New Roman" w:cs="Times New Roman"/>
        </w:rPr>
        <w:t xml:space="preserve"> sports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berkaya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sports </w:t>
      </w:r>
      <w:proofErr w:type="spellStart"/>
      <w:r>
        <w:rPr>
          <w:rFonts w:ascii="Times New Roman" w:hAnsi="Times New Roman" w:cs="Times New Roman"/>
        </w:rPr>
        <w:t>ini</w:t>
      </w:r>
      <w:proofErr w:type="spellEnd"/>
      <w:r>
        <w:rPr>
          <w:rFonts w:ascii="Times New Roman" w:hAnsi="Times New Roman" w:cs="Times New Roman"/>
        </w:rPr>
        <w:t>.</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t>I do sports almost every day. Not only skating, before and after skating, I always do “off ice” routine that makes my physical state stronger. Because of those sports routines, I got the best 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stronger, I feel like it has been a part of me that I am nothing without sports. </w:t>
      </w:r>
      <w:r w:rsidR="00DD63F1">
        <w:rPr>
          <w:rFonts w:ascii="Times New Roman" w:hAnsi="Times New Roman" w:cs="Times New Roman"/>
        </w:rPr>
        <w:t>I can’t imagine if my life isn’t being colored by sports every single day, it won’t be as beautiful as it is now. Because of this, I will keep on developing my sports and I will join futsal club in my university later on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B7"/>
    <w:rsid w:val="00021A04"/>
    <w:rsid w:val="00074BC7"/>
    <w:rsid w:val="0009066A"/>
    <w:rsid w:val="000B533D"/>
    <w:rsid w:val="001257FA"/>
    <w:rsid w:val="00301FB7"/>
    <w:rsid w:val="00352709"/>
    <w:rsid w:val="003E5B63"/>
    <w:rsid w:val="0054602F"/>
    <w:rsid w:val="00594531"/>
    <w:rsid w:val="005A7207"/>
    <w:rsid w:val="005C3AB0"/>
    <w:rsid w:val="00614989"/>
    <w:rsid w:val="00661B86"/>
    <w:rsid w:val="007320FD"/>
    <w:rsid w:val="007C2DE7"/>
    <w:rsid w:val="007E7F45"/>
    <w:rsid w:val="00827ED3"/>
    <w:rsid w:val="00841918"/>
    <w:rsid w:val="008C3CEF"/>
    <w:rsid w:val="009611D8"/>
    <w:rsid w:val="00A11C41"/>
    <w:rsid w:val="00A171C3"/>
    <w:rsid w:val="00B13BCC"/>
    <w:rsid w:val="00B21E22"/>
    <w:rsid w:val="00C519F1"/>
    <w:rsid w:val="00C74119"/>
    <w:rsid w:val="00CD2FA7"/>
    <w:rsid w:val="00DB1F2A"/>
    <w:rsid w:val="00DD63F1"/>
    <w:rsid w:val="00E717F1"/>
    <w:rsid w:val="00FA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4</cp:revision>
  <dcterms:created xsi:type="dcterms:W3CDTF">2019-10-22T01:31:00Z</dcterms:created>
  <dcterms:modified xsi:type="dcterms:W3CDTF">2019-10-27T10:58:00Z</dcterms:modified>
</cp:coreProperties>
</file>