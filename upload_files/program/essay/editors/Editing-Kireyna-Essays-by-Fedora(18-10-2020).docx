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2B014" w14:textId="77777777" w:rsidR="008468D1" w:rsidRPr="008468D1" w:rsidRDefault="008468D1" w:rsidP="008468D1">
      <w:pPr>
        <w:shd w:val="clear" w:color="auto" w:fill="FFFFFF"/>
        <w:jc w:val="both"/>
        <w:rPr>
          <w:rFonts w:ascii="Times New Roman" w:eastAsia="Times New Roman" w:hAnsi="Times New Roman" w:cs="Times New Roman"/>
        </w:rPr>
      </w:pPr>
      <w:r w:rsidRPr="008468D1">
        <w:rPr>
          <w:rFonts w:ascii="Calibri" w:eastAsia="Times New Roman" w:hAnsi="Calibri" w:cs="Calibri"/>
          <w:b/>
          <w:bCs/>
          <w:color w:val="000000"/>
        </w:rPr>
        <w:t>Brown’s Open Curriculum allows students to explore broadly while also diving deeply into their academic pursuits. Tell us about an academic interest (or interests) that excites you, and how you might use the Open Curriculum to pursue it. (250 words)</w:t>
      </w:r>
    </w:p>
    <w:p w14:paraId="2CCFDC98" w14:textId="77777777" w:rsidR="00380120" w:rsidRDefault="00380120" w:rsidP="008468D1">
      <w:pPr>
        <w:jc w:val="both"/>
        <w:rPr>
          <w:rFonts w:ascii="Times New Roman" w:eastAsia="Times New Roman" w:hAnsi="Times New Roman" w:cs="Times New Roman"/>
          <w:color w:val="000000"/>
        </w:rPr>
      </w:pPr>
    </w:p>
    <w:p w14:paraId="2D062271" w14:textId="6CD680C4" w:rsidR="00C76B1C" w:rsidRDefault="00F23218" w:rsidP="008468D1">
      <w:pPr>
        <w:jc w:val="both"/>
        <w:rPr>
          <w:ins w:id="0" w:author="Ivana Rachmawati" w:date="2020-10-11T14:32:00Z"/>
          <w:rFonts w:ascii="Times New Roman" w:eastAsia="Times New Roman" w:hAnsi="Times New Roman" w:cs="Times New Roman"/>
          <w:color w:val="000000"/>
        </w:rPr>
      </w:pPr>
      <w:ins w:id="1" w:author="Ivana Rachmawati" w:date="2020-10-11T14:09:00Z">
        <w:r w:rsidRPr="00575542">
          <w:rPr>
            <w:rFonts w:ascii="Times New Roman" w:eastAsia="Times New Roman" w:hAnsi="Times New Roman" w:cs="Times New Roman"/>
            <w:color w:val="000000"/>
            <w:highlight w:val="green"/>
          </w:rPr>
          <w:t xml:space="preserve">Role-playing games have always been intriguing to me because </w:t>
        </w:r>
      </w:ins>
      <w:ins w:id="2" w:author="Ivana Rachmawati" w:date="2020-10-11T14:44:00Z">
        <w:r w:rsidR="00144DE1" w:rsidRPr="00575542">
          <w:rPr>
            <w:rFonts w:ascii="Times New Roman" w:eastAsia="Times New Roman" w:hAnsi="Times New Roman" w:cs="Times New Roman"/>
            <w:color w:val="000000"/>
            <w:highlight w:val="green"/>
          </w:rPr>
          <w:t>of its</w:t>
        </w:r>
      </w:ins>
      <w:ins w:id="3" w:author="Ivana Rachmawati" w:date="2020-10-11T14:09:00Z">
        <w:r w:rsidRPr="00575542">
          <w:rPr>
            <w:rFonts w:ascii="Times New Roman" w:eastAsia="Times New Roman" w:hAnsi="Times New Roman" w:cs="Times New Roman"/>
            <w:color w:val="000000"/>
            <w:highlight w:val="green"/>
          </w:rPr>
          <w:t xml:space="preserve"> limitless possibilities of </w:t>
        </w:r>
      </w:ins>
      <w:ins w:id="4" w:author="Ivana Rachmawati" w:date="2020-10-11T14:39:00Z">
        <w:r w:rsidR="00144DE1" w:rsidRPr="00575542">
          <w:rPr>
            <w:rFonts w:ascii="Times New Roman" w:eastAsia="Times New Roman" w:hAnsi="Times New Roman" w:cs="Times New Roman"/>
            <w:color w:val="000000"/>
            <w:highlight w:val="green"/>
          </w:rPr>
          <w:t>unravelling stories</w:t>
        </w:r>
      </w:ins>
      <w:ins w:id="5" w:author="Ivana Rachmawati" w:date="2020-10-11T14:10:00Z">
        <w:r w:rsidRPr="00575542">
          <w:rPr>
            <w:rFonts w:ascii="Times New Roman" w:eastAsia="Times New Roman" w:hAnsi="Times New Roman" w:cs="Times New Roman"/>
            <w:color w:val="000000"/>
            <w:highlight w:val="green"/>
          </w:rPr>
          <w:t xml:space="preserve"> depending on how we </w:t>
        </w:r>
      </w:ins>
      <w:ins w:id="6" w:author="Ivana Rachmawati" w:date="2020-10-11T14:44:00Z">
        <w:r w:rsidR="00144DE1" w:rsidRPr="00575542">
          <w:rPr>
            <w:rFonts w:ascii="Times New Roman" w:eastAsia="Times New Roman" w:hAnsi="Times New Roman" w:cs="Times New Roman"/>
            <w:color w:val="000000"/>
            <w:highlight w:val="green"/>
          </w:rPr>
          <w:t>make decisions</w:t>
        </w:r>
      </w:ins>
      <w:ins w:id="7" w:author="Ivana Rachmawati" w:date="2020-10-11T14:10:00Z">
        <w:r w:rsidRPr="00575542">
          <w:rPr>
            <w:rFonts w:ascii="Times New Roman" w:eastAsia="Times New Roman" w:hAnsi="Times New Roman" w:cs="Times New Roman"/>
            <w:color w:val="000000"/>
            <w:highlight w:val="green"/>
          </w:rPr>
          <w:t>.</w:t>
        </w:r>
      </w:ins>
      <w:ins w:id="8" w:author="Ivana Rachmawati" w:date="2020-10-11T14:11:00Z">
        <w:r>
          <w:rPr>
            <w:rFonts w:ascii="Times New Roman" w:eastAsia="Times New Roman" w:hAnsi="Times New Roman" w:cs="Times New Roman"/>
            <w:color w:val="000000"/>
          </w:rPr>
          <w:t xml:space="preserve"> </w:t>
        </w:r>
      </w:ins>
      <w:ins w:id="9" w:author="Ivana Rachmawati" w:date="2020-10-11T14:44:00Z">
        <w:r w:rsidR="00144DE1">
          <w:rPr>
            <w:rFonts w:ascii="Times New Roman" w:eastAsia="Times New Roman" w:hAnsi="Times New Roman" w:cs="Times New Roman"/>
            <w:color w:val="000000"/>
          </w:rPr>
          <w:t>Like</w:t>
        </w:r>
      </w:ins>
      <w:ins w:id="10" w:author="Ivana Rachmawati" w:date="2020-10-11T14:32:00Z">
        <w:r w:rsidR="00C76B1C">
          <w:rPr>
            <w:rFonts w:ascii="Times New Roman" w:eastAsia="Times New Roman" w:hAnsi="Times New Roman" w:cs="Times New Roman"/>
            <w:color w:val="000000"/>
          </w:rPr>
          <w:t xml:space="preserve"> Brown’s open curriculum which I be</w:t>
        </w:r>
      </w:ins>
      <w:ins w:id="11" w:author="Ivana Rachmawati" w:date="2020-10-11T14:33:00Z">
        <w:r w:rsidR="00C76B1C">
          <w:rPr>
            <w:rFonts w:ascii="Times New Roman" w:eastAsia="Times New Roman" w:hAnsi="Times New Roman" w:cs="Times New Roman"/>
            <w:color w:val="000000"/>
          </w:rPr>
          <w:t>lieve would be a perfect fit to</w:t>
        </w:r>
        <w:r w:rsidR="00C76B1C" w:rsidRPr="00C76B1C">
          <w:rPr>
            <w:rFonts w:ascii="Times New Roman" w:eastAsia="Times New Roman" w:hAnsi="Times New Roman" w:cs="Times New Roman"/>
            <w:color w:val="000000"/>
          </w:rPr>
          <w:t xml:space="preserve"> </w:t>
        </w:r>
        <w:r w:rsidR="00C76B1C">
          <w:rPr>
            <w:rFonts w:ascii="Times New Roman" w:eastAsia="Times New Roman" w:hAnsi="Times New Roman" w:cs="Times New Roman"/>
            <w:color w:val="000000"/>
          </w:rPr>
          <w:t>nurture my curiosity in environmental science and economics</w:t>
        </w:r>
      </w:ins>
      <w:ins w:id="12" w:author="Ivana Rachmawati" w:date="2020-10-11T14:49:00Z">
        <w:r w:rsidR="00E67916">
          <w:rPr>
            <w:rFonts w:ascii="Times New Roman" w:eastAsia="Times New Roman" w:hAnsi="Times New Roman" w:cs="Times New Roman"/>
            <w:color w:val="000000"/>
          </w:rPr>
          <w:t xml:space="preserve"> - among many others.</w:t>
        </w:r>
      </w:ins>
    </w:p>
    <w:p w14:paraId="2025504B" w14:textId="77777777" w:rsidR="00C76B1C" w:rsidRDefault="00C76B1C" w:rsidP="008468D1">
      <w:pPr>
        <w:jc w:val="both"/>
        <w:rPr>
          <w:ins w:id="13" w:author="Ivana Rachmawati" w:date="2020-10-11T14:32:00Z"/>
          <w:rFonts w:ascii="Times New Roman" w:eastAsia="Times New Roman" w:hAnsi="Times New Roman" w:cs="Times New Roman"/>
          <w:color w:val="000000"/>
        </w:rPr>
      </w:pPr>
    </w:p>
    <w:p w14:paraId="6D722F55" w14:textId="6756CEED" w:rsidR="00B167CB" w:rsidRDefault="00F23218" w:rsidP="008468D1">
      <w:pPr>
        <w:jc w:val="both"/>
        <w:rPr>
          <w:ins w:id="14" w:author="Ivana Rachmawati" w:date="2020-10-11T14:22:00Z"/>
          <w:rFonts w:ascii="Times New Roman" w:eastAsia="Times New Roman" w:hAnsi="Times New Roman" w:cs="Times New Roman"/>
          <w:color w:val="000000"/>
        </w:rPr>
      </w:pPr>
      <w:ins w:id="15" w:author="Ivana Rachmawati" w:date="2020-10-11T14:15:00Z">
        <w:r w:rsidRPr="005F6DC6">
          <w:rPr>
            <w:rFonts w:ascii="Times New Roman" w:eastAsia="Times New Roman" w:hAnsi="Times New Roman" w:cs="Times New Roman"/>
            <w:color w:val="000000"/>
            <w:highlight w:val="lightGray"/>
          </w:rPr>
          <w:t>Economics</w:t>
        </w:r>
      </w:ins>
      <w:ins w:id="16" w:author="Ivana Rachmawati" w:date="2020-10-11T14:16:00Z">
        <w:r w:rsidRPr="005F6DC6">
          <w:rPr>
            <w:rFonts w:ascii="Times New Roman" w:eastAsia="Times New Roman" w:hAnsi="Times New Roman" w:cs="Times New Roman"/>
            <w:color w:val="000000"/>
            <w:highlight w:val="lightGray"/>
          </w:rPr>
          <w:t xml:space="preserve"> studies how people make decisions based on incentive</w:t>
        </w:r>
      </w:ins>
      <w:ins w:id="17" w:author="Ivana Rachmawati" w:date="2020-10-11T14:45:00Z">
        <w:r w:rsidR="00144DE1" w:rsidRPr="005F6DC6">
          <w:rPr>
            <w:rFonts w:ascii="Times New Roman" w:eastAsia="Times New Roman" w:hAnsi="Times New Roman" w:cs="Times New Roman"/>
            <w:color w:val="000000"/>
            <w:highlight w:val="lightGray"/>
          </w:rPr>
          <w:t>s</w:t>
        </w:r>
      </w:ins>
      <w:ins w:id="18" w:author="Ivana Rachmawati" w:date="2020-10-11T14:16:00Z">
        <w:r w:rsidRPr="005F6DC6">
          <w:rPr>
            <w:rFonts w:ascii="Times New Roman" w:eastAsia="Times New Roman" w:hAnsi="Times New Roman" w:cs="Times New Roman"/>
            <w:color w:val="000000"/>
            <w:highlight w:val="lightGray"/>
          </w:rPr>
          <w:t xml:space="preserve"> and rational behaviour</w:t>
        </w:r>
      </w:ins>
      <w:ins w:id="19" w:author="Ivana Rachmawati" w:date="2020-10-11T14:17:00Z">
        <w:r w:rsidR="00B167CB">
          <w:rPr>
            <w:rFonts w:ascii="Times New Roman" w:eastAsia="Times New Roman" w:hAnsi="Times New Roman" w:cs="Times New Roman"/>
            <w:color w:val="000000"/>
          </w:rPr>
          <w:t xml:space="preserve">. However, </w:t>
        </w:r>
      </w:ins>
      <w:ins w:id="20" w:author="Ivana Rachmawati" w:date="2020-10-11T14:18:00Z">
        <w:r w:rsidR="00B167CB">
          <w:rPr>
            <w:rFonts w:ascii="Times New Roman" w:eastAsia="Times New Roman" w:hAnsi="Times New Roman" w:cs="Times New Roman"/>
            <w:color w:val="000000"/>
          </w:rPr>
          <w:t xml:space="preserve">I think </w:t>
        </w:r>
      </w:ins>
      <w:ins w:id="21" w:author="Ivana Rachmawati" w:date="2020-10-11T14:17:00Z">
        <w:r w:rsidR="00B167CB">
          <w:rPr>
            <w:rFonts w:ascii="Times New Roman" w:eastAsia="Times New Roman" w:hAnsi="Times New Roman" w:cs="Times New Roman"/>
            <w:color w:val="000000"/>
          </w:rPr>
          <w:t xml:space="preserve">there are missing variables in the </w:t>
        </w:r>
      </w:ins>
      <w:ins w:id="22" w:author="Ivana Rachmawati" w:date="2020-10-11T14:18:00Z">
        <w:r w:rsidR="00B167CB">
          <w:rPr>
            <w:rFonts w:ascii="Times New Roman" w:eastAsia="Times New Roman" w:hAnsi="Times New Roman" w:cs="Times New Roman"/>
            <w:color w:val="000000"/>
          </w:rPr>
          <w:t xml:space="preserve">economic </w:t>
        </w:r>
      </w:ins>
      <w:ins w:id="23" w:author="Ivana Rachmawati" w:date="2020-10-11T14:17:00Z">
        <w:r w:rsidR="00B167CB">
          <w:rPr>
            <w:rFonts w:ascii="Times New Roman" w:eastAsia="Times New Roman" w:hAnsi="Times New Roman" w:cs="Times New Roman"/>
            <w:color w:val="000000"/>
          </w:rPr>
          <w:t>equation</w:t>
        </w:r>
      </w:ins>
      <w:ins w:id="24" w:author="Ivana Rachmawati" w:date="2020-10-11T14:19:00Z">
        <w:r w:rsidR="00B167CB">
          <w:rPr>
            <w:rFonts w:ascii="Times New Roman" w:eastAsia="Times New Roman" w:hAnsi="Times New Roman" w:cs="Times New Roman"/>
            <w:color w:val="000000"/>
          </w:rPr>
          <w:t>. E</w:t>
        </w:r>
      </w:ins>
      <w:ins w:id="25" w:author="Ivana Rachmawati" w:date="2020-10-11T14:18:00Z">
        <w:r w:rsidR="00B167CB">
          <w:rPr>
            <w:rFonts w:ascii="Times New Roman" w:eastAsia="Times New Roman" w:hAnsi="Times New Roman" w:cs="Times New Roman"/>
            <w:color w:val="000000"/>
          </w:rPr>
          <w:t>nvironment</w:t>
        </w:r>
      </w:ins>
      <w:ins w:id="26" w:author="Ivana Rachmawati" w:date="2020-10-11T14:50:00Z">
        <w:r w:rsidR="00E67916">
          <w:rPr>
            <w:rFonts w:ascii="Times New Roman" w:eastAsia="Times New Roman" w:hAnsi="Times New Roman" w:cs="Times New Roman"/>
            <w:color w:val="000000"/>
          </w:rPr>
          <w:t xml:space="preserve"> </w:t>
        </w:r>
      </w:ins>
      <w:ins w:id="27" w:author="Ivana Rachmawati" w:date="2020-10-11T14:45:00Z">
        <w:r w:rsidR="00144DE1">
          <w:rPr>
            <w:rFonts w:ascii="Times New Roman" w:eastAsia="Times New Roman" w:hAnsi="Times New Roman" w:cs="Times New Roman"/>
            <w:color w:val="000000"/>
          </w:rPr>
          <w:t>has not been</w:t>
        </w:r>
      </w:ins>
      <w:ins w:id="28" w:author="Ivana Rachmawati" w:date="2020-10-11T14:19:00Z">
        <w:r w:rsidR="00B167CB">
          <w:rPr>
            <w:rFonts w:ascii="Times New Roman" w:eastAsia="Times New Roman" w:hAnsi="Times New Roman" w:cs="Times New Roman"/>
            <w:color w:val="000000"/>
          </w:rPr>
          <w:t xml:space="preserve"> adequately measured </w:t>
        </w:r>
      </w:ins>
      <w:ins w:id="29" w:author="Ivana Rachmawati" w:date="2020-10-11T14:45:00Z">
        <w:r w:rsidR="00144DE1">
          <w:rPr>
            <w:rFonts w:ascii="Times New Roman" w:eastAsia="Times New Roman" w:hAnsi="Times New Roman" w:cs="Times New Roman"/>
            <w:color w:val="000000"/>
          </w:rPr>
          <w:t xml:space="preserve">alongside </w:t>
        </w:r>
      </w:ins>
      <w:ins w:id="30" w:author="Ivana Rachmawati" w:date="2020-10-11T14:19:00Z">
        <w:r w:rsidR="00B167CB">
          <w:rPr>
            <w:rFonts w:ascii="Times New Roman" w:eastAsia="Times New Roman" w:hAnsi="Times New Roman" w:cs="Times New Roman"/>
            <w:color w:val="000000"/>
          </w:rPr>
          <w:t xml:space="preserve">economic output. </w:t>
        </w:r>
      </w:ins>
      <w:ins w:id="31" w:author="Ivana Rachmawati" w:date="2020-10-11T14:20:00Z">
        <w:r w:rsidR="00B167CB">
          <w:rPr>
            <w:rFonts w:ascii="Times New Roman" w:eastAsia="Times New Roman" w:hAnsi="Times New Roman" w:cs="Times New Roman"/>
            <w:color w:val="000000"/>
          </w:rPr>
          <w:t>The missing variables have made less-informed decision</w:t>
        </w:r>
      </w:ins>
      <w:ins w:id="32" w:author="Ivana Rachmawati" w:date="2020-10-11T14:41:00Z">
        <w:r w:rsidR="00144DE1">
          <w:rPr>
            <w:rFonts w:ascii="Times New Roman" w:eastAsia="Times New Roman" w:hAnsi="Times New Roman" w:cs="Times New Roman"/>
            <w:color w:val="000000"/>
          </w:rPr>
          <w:t xml:space="preserve">s </w:t>
        </w:r>
      </w:ins>
      <w:ins w:id="33" w:author="Ivana Rachmawati" w:date="2020-10-11T14:20:00Z">
        <w:r w:rsidR="00B167CB">
          <w:rPr>
            <w:rFonts w:ascii="Times New Roman" w:eastAsia="Times New Roman" w:hAnsi="Times New Roman" w:cs="Times New Roman"/>
            <w:color w:val="000000"/>
          </w:rPr>
          <w:t>for d</w:t>
        </w:r>
      </w:ins>
      <w:ins w:id="34" w:author="Ivana Rachmawati" w:date="2020-10-11T14:21:00Z">
        <w:r w:rsidR="00B167CB">
          <w:rPr>
            <w:rFonts w:ascii="Times New Roman" w:eastAsia="Times New Roman" w:hAnsi="Times New Roman" w:cs="Times New Roman"/>
            <w:color w:val="000000"/>
          </w:rPr>
          <w:t xml:space="preserve">ecades. </w:t>
        </w:r>
        <w:r w:rsidR="00B167CB" w:rsidRPr="0021264A">
          <w:rPr>
            <w:rFonts w:ascii="Times New Roman" w:eastAsia="Times New Roman" w:hAnsi="Times New Roman" w:cs="Times New Roman"/>
            <w:color w:val="000000"/>
            <w:highlight w:val="yellow"/>
          </w:rPr>
          <w:t xml:space="preserve">One </w:t>
        </w:r>
      </w:ins>
      <w:ins w:id="35" w:author="Ivana Rachmawati" w:date="2020-10-11T14:41:00Z">
        <w:r w:rsidR="00144DE1" w:rsidRPr="0021264A">
          <w:rPr>
            <w:rFonts w:ascii="Times New Roman" w:eastAsia="Times New Roman" w:hAnsi="Times New Roman" w:cs="Times New Roman"/>
            <w:color w:val="000000"/>
            <w:highlight w:val="yellow"/>
          </w:rPr>
          <w:t>e</w:t>
        </w:r>
      </w:ins>
      <w:ins w:id="36" w:author="Ivana Rachmawati" w:date="2020-10-11T14:21:00Z">
        <w:r w:rsidR="00B167CB" w:rsidRPr="0021264A">
          <w:rPr>
            <w:rFonts w:ascii="Times New Roman" w:eastAsia="Times New Roman" w:hAnsi="Times New Roman" w:cs="Times New Roman"/>
            <w:color w:val="000000"/>
            <w:highlight w:val="yellow"/>
          </w:rPr>
          <w:t xml:space="preserve">xample is </w:t>
        </w:r>
      </w:ins>
      <w:ins w:id="37" w:author="Ivana Rachmawati" w:date="2020-10-11T14:22:00Z">
        <w:r w:rsidR="00B167CB" w:rsidRPr="0021264A">
          <w:rPr>
            <w:rFonts w:ascii="Times New Roman" w:eastAsia="Times New Roman" w:hAnsi="Times New Roman" w:cs="Times New Roman"/>
            <w:color w:val="000000"/>
            <w:highlight w:val="yellow"/>
          </w:rPr>
          <w:t xml:space="preserve">when </w:t>
        </w:r>
      </w:ins>
      <w:ins w:id="38" w:author="Ivana Rachmawati" w:date="2020-10-11T14:46:00Z">
        <w:r w:rsidR="00144DE1" w:rsidRPr="0021264A">
          <w:rPr>
            <w:rFonts w:ascii="Times New Roman" w:eastAsia="Times New Roman" w:hAnsi="Times New Roman" w:cs="Times New Roman"/>
            <w:color w:val="000000"/>
            <w:highlight w:val="yellow"/>
          </w:rPr>
          <w:t>park</w:t>
        </w:r>
      </w:ins>
      <w:ins w:id="39" w:author="Ivana Rachmawati" w:date="2020-10-11T14:22:00Z">
        <w:r w:rsidR="00B167CB" w:rsidRPr="0021264A">
          <w:rPr>
            <w:rFonts w:ascii="Times New Roman" w:eastAsia="Times New Roman" w:hAnsi="Times New Roman" w:cs="Times New Roman"/>
            <w:color w:val="000000"/>
            <w:highlight w:val="yellow"/>
          </w:rPr>
          <w:t xml:space="preserve"> near my school w</w:t>
        </w:r>
      </w:ins>
      <w:ins w:id="40" w:author="Ivana Rachmawati" w:date="2020-10-11T14:54:00Z">
        <w:r w:rsidR="00C316E4" w:rsidRPr="0021264A">
          <w:rPr>
            <w:rFonts w:ascii="Times New Roman" w:eastAsia="Times New Roman" w:hAnsi="Times New Roman" w:cs="Times New Roman"/>
            <w:color w:val="000000"/>
            <w:highlight w:val="yellow"/>
          </w:rPr>
          <w:t>as</w:t>
        </w:r>
      </w:ins>
      <w:ins w:id="41" w:author="Ivana Rachmawati" w:date="2020-10-11T14:22:00Z">
        <w:r w:rsidR="00B167CB" w:rsidRPr="0021264A">
          <w:rPr>
            <w:rFonts w:ascii="Times New Roman" w:eastAsia="Times New Roman" w:hAnsi="Times New Roman" w:cs="Times New Roman"/>
            <w:color w:val="000000"/>
            <w:highlight w:val="yellow"/>
          </w:rPr>
          <w:t xml:space="preserve"> cut down to build a </w:t>
        </w:r>
      </w:ins>
      <w:ins w:id="42" w:author="Ivana Rachmawati" w:date="2020-10-11T14:52:00Z">
        <w:r w:rsidR="00C316E4" w:rsidRPr="0021264A">
          <w:rPr>
            <w:rFonts w:ascii="Times New Roman" w:eastAsia="Times New Roman" w:hAnsi="Times New Roman" w:cs="Times New Roman"/>
            <w:color w:val="000000"/>
            <w:highlight w:val="yellow"/>
          </w:rPr>
          <w:t>half hectare</w:t>
        </w:r>
      </w:ins>
      <w:ins w:id="43" w:author="Ivana Rachmawati" w:date="2020-10-11T14:22:00Z">
        <w:r w:rsidR="00B167CB" w:rsidRPr="0021264A">
          <w:rPr>
            <w:rFonts w:ascii="Times New Roman" w:eastAsia="Times New Roman" w:hAnsi="Times New Roman" w:cs="Times New Roman"/>
            <w:color w:val="000000"/>
            <w:highlight w:val="yellow"/>
          </w:rPr>
          <w:t xml:space="preserve"> shopping mall. </w:t>
        </w:r>
      </w:ins>
      <w:ins w:id="44" w:author="Ivana Rachmawati" w:date="2020-10-11T14:23:00Z">
        <w:r w:rsidR="00B167CB" w:rsidRPr="0021264A">
          <w:rPr>
            <w:rFonts w:ascii="Times New Roman" w:eastAsia="Times New Roman" w:hAnsi="Times New Roman" w:cs="Times New Roman"/>
            <w:color w:val="000000"/>
            <w:highlight w:val="yellow"/>
          </w:rPr>
          <w:t xml:space="preserve">My frustration </w:t>
        </w:r>
      </w:ins>
      <w:ins w:id="45" w:author="Ivana Rachmawati" w:date="2020-10-11T14:53:00Z">
        <w:r w:rsidR="00C316E4" w:rsidRPr="0021264A">
          <w:rPr>
            <w:rFonts w:ascii="Times New Roman" w:eastAsia="Times New Roman" w:hAnsi="Times New Roman" w:cs="Times New Roman"/>
            <w:color w:val="000000"/>
            <w:highlight w:val="yellow"/>
          </w:rPr>
          <w:t>in inability</w:t>
        </w:r>
      </w:ins>
      <w:ins w:id="46" w:author="Ivana Rachmawati" w:date="2020-10-11T14:23:00Z">
        <w:r w:rsidR="00B167CB" w:rsidRPr="0021264A">
          <w:rPr>
            <w:rFonts w:ascii="Times New Roman" w:eastAsia="Times New Roman" w:hAnsi="Times New Roman" w:cs="Times New Roman"/>
            <w:color w:val="000000"/>
            <w:highlight w:val="yellow"/>
          </w:rPr>
          <w:t xml:space="preserve"> to reverse this occurrence turned into curiosity </w:t>
        </w:r>
      </w:ins>
      <w:ins w:id="47" w:author="Ivana Rachmawati" w:date="2020-10-11T14:42:00Z">
        <w:r w:rsidR="00144DE1" w:rsidRPr="0021264A">
          <w:rPr>
            <w:rFonts w:ascii="Times New Roman" w:eastAsia="Times New Roman" w:hAnsi="Times New Roman" w:cs="Times New Roman"/>
            <w:color w:val="000000"/>
            <w:highlight w:val="yellow"/>
          </w:rPr>
          <w:t>on</w:t>
        </w:r>
      </w:ins>
      <w:ins w:id="48" w:author="Ivana Rachmawati" w:date="2020-10-11T14:23:00Z">
        <w:r w:rsidR="00B167CB" w:rsidRPr="0021264A">
          <w:rPr>
            <w:rFonts w:ascii="Times New Roman" w:eastAsia="Times New Roman" w:hAnsi="Times New Roman" w:cs="Times New Roman"/>
            <w:color w:val="000000"/>
            <w:highlight w:val="yellow"/>
          </w:rPr>
          <w:t xml:space="preserve"> how environmental science and economics </w:t>
        </w:r>
      </w:ins>
      <w:ins w:id="49" w:author="Ivana Rachmawati" w:date="2020-10-11T14:42:00Z">
        <w:r w:rsidR="00144DE1" w:rsidRPr="0021264A">
          <w:rPr>
            <w:rFonts w:ascii="Times New Roman" w:eastAsia="Times New Roman" w:hAnsi="Times New Roman" w:cs="Times New Roman"/>
            <w:color w:val="000000"/>
            <w:highlight w:val="yellow"/>
          </w:rPr>
          <w:t xml:space="preserve">can be complimentary </w:t>
        </w:r>
      </w:ins>
      <w:ins w:id="50" w:author="Ivana Rachmawati" w:date="2020-10-11T14:54:00Z">
        <w:r w:rsidR="00C316E4" w:rsidRPr="0021264A">
          <w:rPr>
            <w:rFonts w:ascii="Times New Roman" w:eastAsia="Times New Roman" w:hAnsi="Times New Roman" w:cs="Times New Roman"/>
            <w:color w:val="000000"/>
            <w:highlight w:val="yellow"/>
          </w:rPr>
          <w:t xml:space="preserve">to </w:t>
        </w:r>
      </w:ins>
      <w:ins w:id="51" w:author="Ivana Rachmawati" w:date="2020-10-11T14:42:00Z">
        <w:r w:rsidR="00144DE1" w:rsidRPr="0021264A">
          <w:rPr>
            <w:rFonts w:ascii="Times New Roman" w:eastAsia="Times New Roman" w:hAnsi="Times New Roman" w:cs="Times New Roman"/>
            <w:color w:val="000000"/>
            <w:highlight w:val="yellow"/>
          </w:rPr>
          <w:t xml:space="preserve">serve the same purpose </w:t>
        </w:r>
      </w:ins>
      <w:ins w:id="52" w:author="Ivana Rachmawati" w:date="2020-10-11T14:54:00Z">
        <w:r w:rsidR="00C316E4" w:rsidRPr="0021264A">
          <w:rPr>
            <w:rFonts w:ascii="Times New Roman" w:eastAsia="Times New Roman" w:hAnsi="Times New Roman" w:cs="Times New Roman"/>
            <w:color w:val="000000"/>
            <w:highlight w:val="yellow"/>
          </w:rPr>
          <w:t>-</w:t>
        </w:r>
      </w:ins>
      <w:ins w:id="53" w:author="Ivana Rachmawati" w:date="2020-10-11T14:23:00Z">
        <w:r w:rsidR="00B167CB" w:rsidRPr="0021264A">
          <w:rPr>
            <w:rFonts w:ascii="Times New Roman" w:eastAsia="Times New Roman" w:hAnsi="Times New Roman" w:cs="Times New Roman"/>
            <w:color w:val="000000"/>
            <w:highlight w:val="yellow"/>
          </w:rPr>
          <w:t xml:space="preserve"> </w:t>
        </w:r>
      </w:ins>
      <w:ins w:id="54" w:author="Ivana Rachmawati" w:date="2020-10-11T14:31:00Z">
        <w:r w:rsidR="00C76B1C" w:rsidRPr="0021264A">
          <w:rPr>
            <w:rFonts w:ascii="Times New Roman" w:eastAsia="Times New Roman" w:hAnsi="Times New Roman" w:cs="Times New Roman"/>
            <w:color w:val="000000"/>
            <w:highlight w:val="yellow"/>
          </w:rPr>
          <w:t>increasing standard of living.</w:t>
        </w:r>
        <w:r w:rsidR="00C76B1C">
          <w:rPr>
            <w:rFonts w:ascii="Times New Roman" w:eastAsia="Times New Roman" w:hAnsi="Times New Roman" w:cs="Times New Roman"/>
            <w:color w:val="000000"/>
          </w:rPr>
          <w:t xml:space="preserve"> </w:t>
        </w:r>
      </w:ins>
    </w:p>
    <w:p w14:paraId="5D6AD2CD" w14:textId="77777777" w:rsidR="00B167CB" w:rsidRDefault="00B167CB" w:rsidP="008468D1">
      <w:pPr>
        <w:jc w:val="both"/>
        <w:rPr>
          <w:ins w:id="55" w:author="Ivana Rachmawati" w:date="2020-10-11T14:18:00Z"/>
          <w:rFonts w:ascii="Times New Roman" w:eastAsia="Times New Roman" w:hAnsi="Times New Roman" w:cs="Times New Roman"/>
          <w:color w:val="000000"/>
        </w:rPr>
      </w:pPr>
    </w:p>
    <w:p w14:paraId="27D69330" w14:textId="4CCC99B4" w:rsidR="00B167CB" w:rsidRDefault="00B167CB" w:rsidP="008468D1">
      <w:pPr>
        <w:jc w:val="both"/>
        <w:rPr>
          <w:ins w:id="56" w:author="Ivana Rachmawati" w:date="2020-10-11T14:24:00Z"/>
          <w:rFonts w:ascii="Times New Roman" w:eastAsia="Times New Roman" w:hAnsi="Times New Roman" w:cs="Times New Roman"/>
          <w:color w:val="000000"/>
        </w:rPr>
      </w:pPr>
      <w:ins w:id="57" w:author="Ivana Rachmawati" w:date="2020-10-11T14:23:00Z">
        <w:r>
          <w:rPr>
            <w:rFonts w:ascii="Times New Roman" w:eastAsia="Times New Roman" w:hAnsi="Times New Roman" w:cs="Times New Roman"/>
            <w:color w:val="000000"/>
          </w:rPr>
          <w:t xml:space="preserve">I want to </w:t>
        </w:r>
      </w:ins>
      <w:ins w:id="58" w:author="Ivana Rachmawati" w:date="2020-10-11T14:24:00Z">
        <w:r>
          <w:rPr>
            <w:rFonts w:ascii="Times New Roman" w:eastAsia="Times New Roman" w:hAnsi="Times New Roman" w:cs="Times New Roman"/>
            <w:color w:val="000000"/>
          </w:rPr>
          <w:t xml:space="preserve">bridge the gap of </w:t>
        </w:r>
      </w:ins>
      <w:ins w:id="59" w:author="Ivana Rachmawati" w:date="2020-10-11T14:42:00Z">
        <w:r w:rsidR="00144DE1">
          <w:rPr>
            <w:rFonts w:ascii="Times New Roman" w:eastAsia="Times New Roman" w:hAnsi="Times New Roman" w:cs="Times New Roman"/>
            <w:color w:val="000000"/>
          </w:rPr>
          <w:t xml:space="preserve">the </w:t>
        </w:r>
      </w:ins>
      <w:ins w:id="60" w:author="Ivana Rachmawati" w:date="2020-10-11T14:24:00Z">
        <w:r>
          <w:rPr>
            <w:rFonts w:ascii="Times New Roman" w:eastAsia="Times New Roman" w:hAnsi="Times New Roman" w:cs="Times New Roman"/>
            <w:color w:val="000000"/>
          </w:rPr>
          <w:t xml:space="preserve">missing variables </w:t>
        </w:r>
      </w:ins>
      <w:ins w:id="61" w:author="Ivana Rachmawati" w:date="2020-10-11T14:55:00Z">
        <w:r w:rsidR="00C316E4">
          <w:rPr>
            <w:rFonts w:ascii="Times New Roman" w:eastAsia="Times New Roman" w:hAnsi="Times New Roman" w:cs="Times New Roman"/>
            <w:color w:val="000000"/>
          </w:rPr>
          <w:t>as my academic pursuits</w:t>
        </w:r>
      </w:ins>
      <w:ins w:id="62" w:author="Ivana Rachmawati" w:date="2020-10-11T14:24:00Z">
        <w:r>
          <w:rPr>
            <w:rFonts w:ascii="Times New Roman" w:eastAsia="Times New Roman" w:hAnsi="Times New Roman" w:cs="Times New Roman"/>
            <w:color w:val="000000"/>
          </w:rPr>
          <w:t xml:space="preserve">. </w:t>
        </w:r>
      </w:ins>
      <w:ins w:id="63" w:author="Ivana Rachmawati" w:date="2020-10-11T14:28:00Z">
        <w:r w:rsidR="00C76B1C">
          <w:rPr>
            <w:rFonts w:ascii="Times New Roman" w:eastAsia="Times New Roman" w:hAnsi="Times New Roman" w:cs="Times New Roman"/>
            <w:color w:val="000000"/>
          </w:rPr>
          <w:t xml:space="preserve">I </w:t>
        </w:r>
      </w:ins>
      <w:ins w:id="64" w:author="Ivana Rachmawati" w:date="2020-10-11T14:35:00Z">
        <w:r w:rsidR="00C76B1C">
          <w:rPr>
            <w:rFonts w:ascii="Times New Roman" w:eastAsia="Times New Roman" w:hAnsi="Times New Roman" w:cs="Times New Roman"/>
            <w:color w:val="000000"/>
          </w:rPr>
          <w:t xml:space="preserve">want </w:t>
        </w:r>
      </w:ins>
      <w:ins w:id="65" w:author="Ivana Rachmawati" w:date="2020-10-11T14:28:00Z">
        <w:r w:rsidR="00C76B1C">
          <w:rPr>
            <w:rFonts w:ascii="Times New Roman" w:eastAsia="Times New Roman" w:hAnsi="Times New Roman" w:cs="Times New Roman"/>
            <w:color w:val="000000"/>
          </w:rPr>
          <w:t>to take “Sustainability in Development” courses alongside economics concentration. Brown’s Capstone Project also creates an opportunity for me to synthesiz</w:t>
        </w:r>
      </w:ins>
      <w:ins w:id="66" w:author="Ivana Rachmawati" w:date="2020-10-11T14:29:00Z">
        <w:r w:rsidR="00C76B1C">
          <w:rPr>
            <w:rFonts w:ascii="Times New Roman" w:eastAsia="Times New Roman" w:hAnsi="Times New Roman" w:cs="Times New Roman"/>
            <w:color w:val="000000"/>
          </w:rPr>
          <w:t xml:space="preserve">e this interdisciplinary and dive deeper about sustainable economic models. </w:t>
        </w:r>
      </w:ins>
      <w:ins w:id="67" w:author="Ivana Rachmawati" w:date="2020-10-11T14:35:00Z">
        <w:r w:rsidR="00C76B1C">
          <w:rPr>
            <w:rFonts w:ascii="Times New Roman" w:eastAsia="Times New Roman" w:hAnsi="Times New Roman" w:cs="Times New Roman"/>
            <w:color w:val="000000"/>
          </w:rPr>
          <w:t>In addition,</w:t>
        </w:r>
      </w:ins>
      <w:ins w:id="68" w:author="Ivana Rachmawati" w:date="2020-10-11T14:36:00Z">
        <w:r w:rsidR="00C76B1C">
          <w:rPr>
            <w:rFonts w:ascii="Times New Roman" w:eastAsia="Times New Roman" w:hAnsi="Times New Roman" w:cs="Times New Roman"/>
            <w:color w:val="000000"/>
          </w:rPr>
          <w:t xml:space="preserve"> </w:t>
        </w:r>
        <w:r w:rsidR="00144DE1" w:rsidRPr="00144DE1">
          <w:rPr>
            <w:rFonts w:ascii="Times New Roman" w:eastAsia="Times New Roman" w:hAnsi="Times New Roman" w:cs="Times New Roman"/>
            <w:color w:val="000000"/>
          </w:rPr>
          <w:t>flexibility in Brown’s broad economics concentration will allow me to study public policy in cross-reference to sociology.</w:t>
        </w:r>
      </w:ins>
      <w:ins w:id="69" w:author="Ivana Rachmawati" w:date="2020-10-11T14:37:00Z">
        <w:r w:rsidR="00144DE1">
          <w:rPr>
            <w:rFonts w:ascii="Times New Roman" w:eastAsia="Times New Roman" w:hAnsi="Times New Roman" w:cs="Times New Roman"/>
            <w:color w:val="000000"/>
          </w:rPr>
          <w:t xml:space="preserve"> </w:t>
        </w:r>
      </w:ins>
      <w:ins w:id="70" w:author="Ivana Rachmawati" w:date="2020-10-11T14:38:00Z">
        <w:r w:rsidR="00144DE1" w:rsidRPr="003754F0">
          <w:rPr>
            <w:rFonts w:ascii="Times New Roman" w:eastAsia="Times New Roman" w:hAnsi="Times New Roman" w:cs="Times New Roman"/>
            <w:color w:val="000000"/>
            <w:highlight w:val="cyan"/>
          </w:rPr>
          <w:t>I seek to participate in Brown's comparative studies in ethics and public policy</w:t>
        </w:r>
      </w:ins>
      <w:ins w:id="71" w:author="Ivana Rachmawati" w:date="2020-10-11T14:48:00Z">
        <w:r w:rsidR="00E67916" w:rsidRPr="003754F0">
          <w:rPr>
            <w:rFonts w:ascii="Times New Roman" w:eastAsia="Times New Roman" w:hAnsi="Times New Roman" w:cs="Times New Roman"/>
            <w:color w:val="000000"/>
            <w:highlight w:val="cyan"/>
          </w:rPr>
          <w:t xml:space="preserve"> because I want to</w:t>
        </w:r>
      </w:ins>
      <w:ins w:id="72" w:author="Ivana Rachmawati" w:date="2020-10-11T14:38:00Z">
        <w:r w:rsidR="00144DE1" w:rsidRPr="003754F0">
          <w:rPr>
            <w:rFonts w:ascii="Times New Roman" w:eastAsia="Times New Roman" w:hAnsi="Times New Roman" w:cs="Times New Roman"/>
            <w:color w:val="000000"/>
            <w:highlight w:val="cyan"/>
          </w:rPr>
          <w:t xml:space="preserve"> explore how economics can be ethical and how ethics can be economic.</w:t>
        </w:r>
      </w:ins>
    </w:p>
    <w:p w14:paraId="15A8C5C8" w14:textId="77777777" w:rsidR="00B167CB" w:rsidRDefault="00B167CB" w:rsidP="008468D1">
      <w:pPr>
        <w:jc w:val="both"/>
        <w:rPr>
          <w:ins w:id="73" w:author="Ivana Rachmawati" w:date="2020-10-11T14:23:00Z"/>
          <w:rFonts w:ascii="Times New Roman" w:eastAsia="Times New Roman" w:hAnsi="Times New Roman" w:cs="Times New Roman"/>
          <w:color w:val="000000"/>
        </w:rPr>
      </w:pPr>
    </w:p>
    <w:p w14:paraId="3A733451" w14:textId="3BC85B9B" w:rsidR="008468D1" w:rsidRPr="008468D1" w:rsidRDefault="00E67916" w:rsidP="008468D1">
      <w:pPr>
        <w:jc w:val="both"/>
        <w:rPr>
          <w:rFonts w:ascii="Times New Roman" w:eastAsia="Times New Roman" w:hAnsi="Times New Roman" w:cs="Times New Roman"/>
        </w:rPr>
      </w:pPr>
      <w:ins w:id="74" w:author="Ivana Rachmawati" w:date="2020-10-11T14:48:00Z">
        <w:r>
          <w:rPr>
            <w:rFonts w:ascii="Times New Roman" w:eastAsia="Times New Roman" w:hAnsi="Times New Roman" w:cs="Times New Roman"/>
            <w:color w:val="000000"/>
          </w:rPr>
          <w:t>L</w:t>
        </w:r>
      </w:ins>
      <w:r w:rsidR="008468D1" w:rsidRPr="008468D1">
        <w:rPr>
          <w:rFonts w:ascii="Times New Roman" w:eastAsia="Times New Roman" w:hAnsi="Times New Roman" w:cs="Times New Roman"/>
          <w:color w:val="000000"/>
        </w:rPr>
        <w:t>earning is beyond a major</w:t>
      </w:r>
      <w:ins w:id="75" w:author="Ivana Rachmawati" w:date="2020-10-11T14:55:00Z">
        <w:r w:rsidR="00C316E4">
          <w:rPr>
            <w:rFonts w:ascii="Times New Roman" w:eastAsia="Times New Roman" w:hAnsi="Times New Roman" w:cs="Times New Roman"/>
            <w:color w:val="000000"/>
          </w:rPr>
          <w:t xml:space="preserve"> and</w:t>
        </w:r>
      </w:ins>
      <w:r w:rsidR="008468D1" w:rsidRPr="008468D1">
        <w:rPr>
          <w:rFonts w:ascii="Times New Roman" w:eastAsia="Times New Roman" w:hAnsi="Times New Roman" w:cs="Times New Roman"/>
          <w:color w:val="000000"/>
        </w:rPr>
        <w:t xml:space="preserve"> life as a continuous game of choice</w:t>
      </w:r>
      <w:ins w:id="76" w:author="Ivana Rachmawati" w:date="2020-10-11T14:56:00Z">
        <w:r w:rsidR="00C316E4">
          <w:rPr>
            <w:rFonts w:ascii="Times New Roman" w:eastAsia="Times New Roman" w:hAnsi="Times New Roman" w:cs="Times New Roman"/>
            <w:color w:val="000000"/>
          </w:rPr>
          <w:t>.</w:t>
        </w:r>
      </w:ins>
      <w:r w:rsidR="008468D1" w:rsidRPr="008468D1">
        <w:rPr>
          <w:rFonts w:ascii="Times New Roman" w:eastAsia="Times New Roman" w:hAnsi="Times New Roman" w:cs="Times New Roman"/>
          <w:color w:val="000000"/>
        </w:rPr>
        <w:t xml:space="preserve"> </w:t>
      </w:r>
      <w:ins w:id="77" w:author="Ivana Rachmawati" w:date="2020-10-11T14:56:00Z">
        <w:r w:rsidR="00C316E4">
          <w:rPr>
            <w:rFonts w:ascii="Times New Roman" w:eastAsia="Times New Roman" w:hAnsi="Times New Roman" w:cs="Times New Roman"/>
            <w:color w:val="000000"/>
          </w:rPr>
          <w:t>I</w:t>
        </w:r>
      </w:ins>
      <w:r w:rsidR="008468D1" w:rsidRPr="008468D1">
        <w:rPr>
          <w:rFonts w:ascii="Times New Roman" w:eastAsia="Times New Roman" w:hAnsi="Times New Roman" w:cs="Times New Roman"/>
          <w:color w:val="000000"/>
        </w:rPr>
        <w:t>f the universe allows, I choose Brown.</w:t>
      </w:r>
    </w:p>
    <w:p w14:paraId="750271CD" w14:textId="77777777" w:rsidR="00045D4D" w:rsidRDefault="00045D4D">
      <w:pPr>
        <w:pBdr>
          <w:bottom w:val="single" w:sz="6" w:space="1" w:color="auto"/>
        </w:pBdr>
        <w:rPr>
          <w:ins w:id="78" w:author="Fedora Elrica Gracia" w:date="2020-10-18T18:32:00Z"/>
        </w:rPr>
      </w:pPr>
    </w:p>
    <w:p w14:paraId="3C41D095" w14:textId="77777777" w:rsidR="009776A7" w:rsidRDefault="009776A7"/>
    <w:p w14:paraId="45202D8F" w14:textId="78870AF5" w:rsidR="009776A7" w:rsidRDefault="009776A7">
      <w:r>
        <w:t>Hi Kireynas,</w:t>
      </w:r>
    </w:p>
    <w:p w14:paraId="76ADBF85" w14:textId="02994024" w:rsidR="0021264A" w:rsidRDefault="0021264A">
      <w:r>
        <w:t xml:space="preserve">I think you have such a great interest here! </w:t>
      </w:r>
      <w:r>
        <w:sym w:font="Wingdings" w:char="F04A"/>
      </w:r>
    </w:p>
    <w:p w14:paraId="4C3E4B11" w14:textId="77777777" w:rsidR="0021264A" w:rsidRDefault="0021264A"/>
    <w:p w14:paraId="0CD2A88B" w14:textId="5F67FA2C" w:rsidR="0021264A" w:rsidRDefault="0021264A">
      <w:r>
        <w:t>I have a few suggestions that I think would help make this better:</w:t>
      </w:r>
    </w:p>
    <w:p w14:paraId="08988D0E" w14:textId="5A77B5FE" w:rsidR="0021264A" w:rsidRDefault="0021264A" w:rsidP="00575542">
      <w:pPr>
        <w:pStyle w:val="ListParagraph"/>
        <w:numPr>
          <w:ilvl w:val="0"/>
          <w:numId w:val="1"/>
        </w:numPr>
      </w:pPr>
      <w:r>
        <w:t>In my opinion, the frustration and urge you felt when the park near your school was cut down (highlighted yellow) would be good for the introduction. This will help explain what triggered you to be interested in environmental science and economics. After this, then you could continue to explain why the two field of studies – which was explained in your 2</w:t>
      </w:r>
      <w:r w:rsidRPr="0021264A">
        <w:rPr>
          <w:vertAlign w:val="superscript"/>
        </w:rPr>
        <w:t>nd</w:t>
      </w:r>
      <w:r>
        <w:t xml:space="preserve"> paragraph: the missing variables.</w:t>
      </w:r>
      <w:r w:rsidR="00575542">
        <w:t xml:space="preserve"> An ide</w:t>
      </w:r>
      <w:r w:rsidR="00E97045">
        <w:t>a</w:t>
      </w:r>
      <w:r w:rsidR="00575542">
        <w:t xml:space="preserve"> on how to start the introduction could be:</w:t>
      </w:r>
    </w:p>
    <w:p w14:paraId="14DAFE2D" w14:textId="3D8DBF6B" w:rsidR="00575542" w:rsidRDefault="00575542" w:rsidP="00575542">
      <w:pPr>
        <w:pStyle w:val="ListParagraph"/>
        <w:numPr>
          <w:ilvl w:val="1"/>
          <w:numId w:val="1"/>
        </w:numPr>
      </w:pPr>
      <w:r>
        <w:t>I still remember that time when the park near my school was cut down to build a half hectare shopping mall, and how I felt upon knowing about this. I felt…….. because……. My frust</w:t>
      </w:r>
      <w:r w:rsidR="00E97045">
        <w:t>r</w:t>
      </w:r>
      <w:r>
        <w:t>ation and helplessness triggered me to reflect on how I could help…..</w:t>
      </w:r>
    </w:p>
    <w:p w14:paraId="440E5BCD" w14:textId="018FC650" w:rsidR="00575542" w:rsidRDefault="00575542" w:rsidP="00575542">
      <w:pPr>
        <w:pStyle w:val="ListParagraph"/>
        <w:numPr>
          <w:ilvl w:val="0"/>
          <w:numId w:val="1"/>
        </w:numPr>
      </w:pPr>
      <w:r>
        <w:t>I think the missing variables needs to be explained a little bit more. For example, you could elaborate on what you think is missing when you refer back to the example.. Was it..</w:t>
      </w:r>
    </w:p>
    <w:p w14:paraId="1689D26C" w14:textId="04E2D63A" w:rsidR="00575542" w:rsidRDefault="00575542" w:rsidP="00575542">
      <w:pPr>
        <w:pStyle w:val="ListParagraph"/>
        <w:numPr>
          <w:ilvl w:val="1"/>
          <w:numId w:val="1"/>
        </w:numPr>
      </w:pPr>
      <w:r>
        <w:t>That you’re interested to explore how far is the correlation between economic and environmental science?</w:t>
      </w:r>
    </w:p>
    <w:p w14:paraId="7AE5A112" w14:textId="5CB055C7" w:rsidR="00575542" w:rsidRDefault="00575542" w:rsidP="00575542">
      <w:pPr>
        <w:pStyle w:val="ListParagraph"/>
        <w:numPr>
          <w:ilvl w:val="1"/>
          <w:numId w:val="1"/>
        </w:numPr>
      </w:pPr>
      <w:r>
        <w:lastRenderedPageBreak/>
        <w:t>Could there be any other way for the economy to grow not at the expense of the environment?</w:t>
      </w:r>
    </w:p>
    <w:p w14:paraId="5BF435D7" w14:textId="77777777" w:rsidR="00575542" w:rsidRDefault="00575542" w:rsidP="00575542">
      <w:pPr>
        <w:pStyle w:val="ListParagraph"/>
        <w:numPr>
          <w:ilvl w:val="1"/>
          <w:numId w:val="1"/>
        </w:numPr>
      </w:pPr>
      <w:r>
        <w:t xml:space="preserve">I think it’s good to elaborate on one (due to the word limit perhaps) to show your interest clearer. </w:t>
      </w:r>
    </w:p>
    <w:p w14:paraId="2F228FD2" w14:textId="77777777" w:rsidR="00575542" w:rsidRDefault="00575542" w:rsidP="00575542">
      <w:pPr>
        <w:pStyle w:val="ListParagraph"/>
        <w:ind w:left="1440"/>
      </w:pPr>
    </w:p>
    <w:p w14:paraId="753C2FEE" w14:textId="39916804" w:rsidR="005F6DC6" w:rsidRDefault="00E97045" w:rsidP="005F6DC6">
      <w:pPr>
        <w:pStyle w:val="ListParagraph"/>
        <w:numPr>
          <w:ilvl w:val="0"/>
          <w:numId w:val="1"/>
        </w:numPr>
      </w:pPr>
      <w:r>
        <w:t xml:space="preserve">I would suggest omitting </w:t>
      </w:r>
      <w:r w:rsidR="00575542">
        <w:t xml:space="preserve">the first sentence (highlighted green). You could probably stress the point of limitless possibilities depending on how we make decisions </w:t>
      </w:r>
      <w:r w:rsidR="005F6DC6">
        <w:t xml:space="preserve">as you explain your interest in economics and environmental science – linking it with the sentence I highlighted gray. </w:t>
      </w:r>
    </w:p>
    <w:p w14:paraId="2C9C59C7" w14:textId="7F062EDF" w:rsidR="005F6DC6" w:rsidRDefault="005F6DC6" w:rsidP="005F6DC6">
      <w:pPr>
        <w:pStyle w:val="ListParagraph"/>
        <w:numPr>
          <w:ilvl w:val="0"/>
          <w:numId w:val="1"/>
        </w:numPr>
      </w:pPr>
      <w:r>
        <w:t>Conclusion (last paragraph)</w:t>
      </w:r>
      <w:r w:rsidR="003754F0">
        <w:t>: I think the points you have here is good. I would just like to recommend a few suggestions on the order of the sentences:</w:t>
      </w:r>
    </w:p>
    <w:p w14:paraId="3D358046" w14:textId="0F39C061" w:rsidR="005F6DC6" w:rsidRDefault="003754F0" w:rsidP="003754F0">
      <w:pPr>
        <w:pStyle w:val="ListParagraph"/>
        <w:numPr>
          <w:ilvl w:val="1"/>
          <w:numId w:val="1"/>
        </w:numPr>
      </w:pPr>
      <w:r>
        <w:t xml:space="preserve">We could start with “Therefore, I want to take </w:t>
      </w:r>
      <w:r w:rsidR="00E97045">
        <w:t>Sustainability</w:t>
      </w:r>
      <w:r>
        <w:t xml:space="preserve"> in Development course…..” </w:t>
      </w:r>
    </w:p>
    <w:p w14:paraId="126612BD" w14:textId="547F49C7" w:rsidR="003754F0" w:rsidRDefault="003754F0" w:rsidP="005F6DC6">
      <w:pPr>
        <w:pStyle w:val="ListParagraph"/>
        <w:numPr>
          <w:ilvl w:val="1"/>
          <w:numId w:val="1"/>
        </w:numPr>
      </w:pPr>
      <w:r>
        <w:t xml:space="preserve">“This would allow me to bridge the gap…” </w:t>
      </w:r>
    </w:p>
    <w:p w14:paraId="323E478A" w14:textId="3714ED90" w:rsidR="003754F0" w:rsidRDefault="003754F0" w:rsidP="005F6DC6">
      <w:pPr>
        <w:pStyle w:val="ListParagraph"/>
        <w:numPr>
          <w:ilvl w:val="1"/>
          <w:numId w:val="1"/>
        </w:numPr>
      </w:pPr>
      <w:r>
        <w:t>“Brown’s Capstone Project also creates an opportunity…”</w:t>
      </w:r>
    </w:p>
    <w:p w14:paraId="38EA8E1F" w14:textId="0D974B5E" w:rsidR="003754F0" w:rsidRDefault="003754F0" w:rsidP="005F6DC6">
      <w:pPr>
        <w:pStyle w:val="ListParagraph"/>
        <w:numPr>
          <w:ilvl w:val="1"/>
          <w:numId w:val="1"/>
        </w:numPr>
      </w:pPr>
      <w:r>
        <w:t>“In addition, flexibility in Brown’s…”</w:t>
      </w:r>
    </w:p>
    <w:p w14:paraId="052CE3D7" w14:textId="3595F6CC" w:rsidR="005F6DC6" w:rsidRDefault="003754F0" w:rsidP="003754F0">
      <w:pPr>
        <w:pStyle w:val="ListParagraph"/>
        <w:numPr>
          <w:ilvl w:val="1"/>
          <w:numId w:val="1"/>
        </w:numPr>
      </w:pPr>
      <w:r>
        <w:t>In the last sentence of the paragraph (highlighted aqua color) – try to summarize and conclude in 1 sentence why do you wish to learn economics, environmental science, ethics</w:t>
      </w:r>
      <w:r w:rsidR="00E97045">
        <w:t>,</w:t>
      </w:r>
      <w:r>
        <w:t xml:space="preserve"> and public policy. </w:t>
      </w:r>
    </w:p>
    <w:p w14:paraId="1A5692B6" w14:textId="77777777" w:rsidR="003754F0" w:rsidRDefault="003754F0" w:rsidP="00E97045"/>
    <w:p w14:paraId="50C3E298" w14:textId="75B69271" w:rsidR="00E97045" w:rsidRDefault="00E97045" w:rsidP="00E97045">
      <w:r>
        <w:t xml:space="preserve">Overall, good job! </w:t>
      </w:r>
      <w:r>
        <w:sym w:font="Wingdings" w:char="F04A"/>
      </w:r>
      <w:bookmarkStart w:id="79" w:name="_GoBack"/>
      <w:bookmarkEnd w:id="79"/>
    </w:p>
    <w:sectPr w:rsidR="00E97045" w:rsidSect="00524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4073D"/>
    <w:multiLevelType w:val="hybridMultilevel"/>
    <w:tmpl w:val="72BACF4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A5AD3"/>
    <w:multiLevelType w:val="hybridMultilevel"/>
    <w:tmpl w:val="3DEE4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a Rachmawati">
    <w15:presenceInfo w15:providerId="AD" w15:userId="S::Ivana.Rachmawati@prospera.or.id::e4d6dc24-154d-48d6-8ba3-5577b6d2f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D1"/>
    <w:rsid w:val="00045D4D"/>
    <w:rsid w:val="00144DE1"/>
    <w:rsid w:val="00202543"/>
    <w:rsid w:val="0021264A"/>
    <w:rsid w:val="00334AA8"/>
    <w:rsid w:val="0037200E"/>
    <w:rsid w:val="003754F0"/>
    <w:rsid w:val="00380120"/>
    <w:rsid w:val="003E16B9"/>
    <w:rsid w:val="00524BF7"/>
    <w:rsid w:val="00575542"/>
    <w:rsid w:val="005F6DC6"/>
    <w:rsid w:val="008468D1"/>
    <w:rsid w:val="009776A7"/>
    <w:rsid w:val="00B167CB"/>
    <w:rsid w:val="00C316E4"/>
    <w:rsid w:val="00C76B1C"/>
    <w:rsid w:val="00D10C4C"/>
    <w:rsid w:val="00E67916"/>
    <w:rsid w:val="00E97045"/>
    <w:rsid w:val="00F232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0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D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7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6A7"/>
    <w:rPr>
      <w:rFonts w:ascii="Lucida Grande" w:hAnsi="Lucida Grande" w:cs="Lucida Grande"/>
      <w:sz w:val="18"/>
      <w:szCs w:val="18"/>
    </w:rPr>
  </w:style>
  <w:style w:type="paragraph" w:styleId="ListParagraph">
    <w:name w:val="List Paragraph"/>
    <w:basedOn w:val="Normal"/>
    <w:uiPriority w:val="34"/>
    <w:qFormat/>
    <w:rsid w:val="002126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D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7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6A7"/>
    <w:rPr>
      <w:rFonts w:ascii="Lucida Grande" w:hAnsi="Lucida Grande" w:cs="Lucida Grande"/>
      <w:sz w:val="18"/>
      <w:szCs w:val="18"/>
    </w:rPr>
  </w:style>
  <w:style w:type="paragraph" w:styleId="ListParagraph">
    <w:name w:val="List Paragraph"/>
    <w:basedOn w:val="Normal"/>
    <w:uiPriority w:val="34"/>
    <w:qFormat/>
    <w:rsid w:val="0021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4BE5-ABB5-3549-9F44-22AACCA0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Kireyna Aurelia Santoso</dc:creator>
  <cp:keywords/>
  <dc:description/>
  <cp:lastModifiedBy>Fedora Elrica Gracia</cp:lastModifiedBy>
  <cp:revision>4</cp:revision>
  <dcterms:created xsi:type="dcterms:W3CDTF">2020-10-11T07:56:00Z</dcterms:created>
  <dcterms:modified xsi:type="dcterms:W3CDTF">2020-10-18T12:12:00Z</dcterms:modified>
</cp:coreProperties>
</file>