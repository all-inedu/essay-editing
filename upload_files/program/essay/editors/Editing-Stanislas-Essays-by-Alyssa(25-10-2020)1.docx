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218B0" w:rsidRDefault="00381F0C">
      <w:pPr>
        <w:numPr>
          <w:ilvl w:val="0"/>
          <w:numId w:val="1"/>
        </w:numPr>
        <w:rPr>
          <w:color w:val="333333"/>
          <w:sz w:val="24"/>
          <w:szCs w:val="24"/>
          <w:highlight w:val="white"/>
        </w:rPr>
      </w:pPr>
      <w:r>
        <w:rPr>
          <w:rFonts w:ascii="Roboto" w:eastAsia="Roboto" w:hAnsi="Roboto" w:cs="Roboto"/>
          <w:color w:val="333333"/>
          <w:sz w:val="24"/>
          <w:szCs w:val="24"/>
          <w:highlight w:val="white"/>
        </w:rPr>
        <w:t xml:space="preserve">USC faculty place an emphasis on interdisciplinary academic opportunities. </w:t>
      </w:r>
      <w:r>
        <w:rPr>
          <w:rFonts w:ascii="Roboto" w:eastAsia="Roboto" w:hAnsi="Roboto" w:cs="Roboto"/>
          <w:b/>
          <w:color w:val="333333"/>
          <w:sz w:val="24"/>
          <w:szCs w:val="24"/>
          <w:highlight w:val="white"/>
        </w:rPr>
        <w:t>Describe something outside of your intended academic focus about which you are interested in learning.</w:t>
      </w:r>
      <w:r>
        <w:rPr>
          <w:rFonts w:ascii="Roboto" w:eastAsia="Roboto" w:hAnsi="Roboto" w:cs="Roboto"/>
          <w:color w:val="333333"/>
          <w:sz w:val="24"/>
          <w:szCs w:val="24"/>
          <w:highlight w:val="white"/>
        </w:rPr>
        <w:t xml:space="preserve"> (max. 250 words)</w:t>
      </w:r>
    </w:p>
    <w:p w14:paraId="00000002" w14:textId="77777777" w:rsidR="004218B0" w:rsidRDefault="004218B0">
      <w:pPr>
        <w:rPr>
          <w:color w:val="333333"/>
          <w:highlight w:val="white"/>
        </w:rPr>
      </w:pPr>
    </w:p>
    <w:p w14:paraId="00000003" w14:textId="67D25296" w:rsidR="004218B0" w:rsidRDefault="00381F0C">
      <w:pPr>
        <w:rPr>
          <w:color w:val="333333"/>
          <w:highlight w:val="white"/>
        </w:rPr>
      </w:pPr>
      <w:r>
        <w:rPr>
          <w:color w:val="333333"/>
          <w:highlight w:val="white"/>
        </w:rPr>
        <w:t>The environment ha</w:t>
      </w:r>
      <w:ins w:id="0" w:author="Alyssa Manik" w:date="2020-10-25T03:23:00Z">
        <w:r w:rsidR="0091667D">
          <w:rPr>
            <w:color w:val="333333"/>
            <w:highlight w:val="white"/>
          </w:rPr>
          <w:t>d</w:t>
        </w:r>
      </w:ins>
      <w:del w:id="1" w:author="Alyssa Manik" w:date="2020-10-25T03:23:00Z">
        <w:r w:rsidDel="0091667D">
          <w:rPr>
            <w:color w:val="333333"/>
            <w:highlight w:val="white"/>
          </w:rPr>
          <w:delText>s</w:delText>
        </w:r>
      </w:del>
      <w:r>
        <w:rPr>
          <w:color w:val="333333"/>
          <w:highlight w:val="white"/>
        </w:rPr>
        <w:t xml:space="preserve"> always piqued my interest, but especially so </w:t>
      </w:r>
      <w:commentRangeStart w:id="2"/>
      <w:r>
        <w:rPr>
          <w:color w:val="333333"/>
          <w:highlight w:val="white"/>
        </w:rPr>
        <w:t>when I entered high school</w:t>
      </w:r>
      <w:commentRangeEnd w:id="2"/>
      <w:r w:rsidR="00D80E86">
        <w:rPr>
          <w:rStyle w:val="CommentReference"/>
        </w:rPr>
        <w:commentReference w:id="2"/>
      </w:r>
      <w:r>
        <w:rPr>
          <w:color w:val="333333"/>
          <w:highlight w:val="white"/>
        </w:rPr>
        <w:t xml:space="preserve">. </w:t>
      </w:r>
      <w:r>
        <w:t>It was a time when a surge of articles covering the deaths of whales due to the consumption of marine litter were published; this was a huge wake</w:t>
      </w:r>
      <w:ins w:id="3" w:author="Alyssa Manik" w:date="2020-10-25T03:24:00Z">
        <w:r w:rsidR="0091667D">
          <w:t>-</w:t>
        </w:r>
      </w:ins>
      <w:del w:id="4" w:author="Alyssa Manik" w:date="2020-10-25T03:24:00Z">
        <w:r w:rsidDel="0091667D">
          <w:delText xml:space="preserve"> </w:delText>
        </w:r>
      </w:del>
      <w:r>
        <w:t xml:space="preserve">up call to the distressing state of our environment, and I wanted to do something </w:t>
      </w:r>
      <w:commentRangeStart w:id="5"/>
      <w:r>
        <w:t xml:space="preserve">about it. </w:t>
      </w:r>
      <w:r>
        <w:rPr>
          <w:color w:val="333333"/>
          <w:highlight w:val="white"/>
        </w:rPr>
        <w:t xml:space="preserve">A common idea in the community was </w:t>
      </w:r>
      <w:commentRangeEnd w:id="5"/>
      <w:r w:rsidR="0091667D">
        <w:rPr>
          <w:rStyle w:val="CommentReference"/>
        </w:rPr>
        <w:commentReference w:id="5"/>
      </w:r>
      <w:r>
        <w:rPr>
          <w:color w:val="333333"/>
          <w:highlight w:val="white"/>
        </w:rPr>
        <w:t>“If not us, then who?” which struck a chord and established a great sense of responsibility. It prompted me to not only make lifestyle changes</w:t>
      </w:r>
      <w:del w:id="6" w:author="Alyssa Manik" w:date="2020-10-25T03:24:00Z">
        <w:r w:rsidDel="0091667D">
          <w:rPr>
            <w:color w:val="333333"/>
            <w:highlight w:val="white"/>
          </w:rPr>
          <w:delText>,</w:delText>
        </w:r>
      </w:del>
      <w:r>
        <w:rPr>
          <w:color w:val="333333"/>
          <w:highlight w:val="white"/>
        </w:rPr>
        <w:t xml:space="preserve"> but </w:t>
      </w:r>
      <w:del w:id="7" w:author="Alyssa Manik" w:date="2020-10-25T03:24:00Z">
        <w:r w:rsidDel="0091667D">
          <w:rPr>
            <w:color w:val="333333"/>
            <w:highlight w:val="white"/>
          </w:rPr>
          <w:delText xml:space="preserve">to </w:delText>
        </w:r>
      </w:del>
      <w:r>
        <w:rPr>
          <w:color w:val="333333"/>
          <w:highlight w:val="white"/>
        </w:rPr>
        <w:t xml:space="preserve">also </w:t>
      </w:r>
      <w:ins w:id="8" w:author="Alyssa Manik" w:date="2020-10-25T03:24:00Z">
        <w:r w:rsidR="0091667D">
          <w:rPr>
            <w:color w:val="333333"/>
            <w:highlight w:val="white"/>
          </w:rPr>
          <w:t xml:space="preserve">to </w:t>
        </w:r>
      </w:ins>
      <w:r>
        <w:rPr>
          <w:color w:val="333333"/>
          <w:highlight w:val="white"/>
        </w:rPr>
        <w:t xml:space="preserve">protest in the streets to push for systemic change. </w:t>
      </w:r>
    </w:p>
    <w:p w14:paraId="00000004" w14:textId="77777777" w:rsidR="004218B0" w:rsidRDefault="004218B0">
      <w:pPr>
        <w:rPr>
          <w:color w:val="333333"/>
          <w:highlight w:val="white"/>
        </w:rPr>
      </w:pPr>
    </w:p>
    <w:p w14:paraId="00000005" w14:textId="77777777" w:rsidR="004218B0" w:rsidRDefault="00381F0C">
      <w:pPr>
        <w:rPr>
          <w:color w:val="333333"/>
          <w:highlight w:val="white"/>
        </w:rPr>
      </w:pPr>
      <w:r>
        <w:rPr>
          <w:color w:val="333333"/>
          <w:highlight w:val="white"/>
        </w:rPr>
        <w:t>Finding out that my school provided Environmental Systems &amp; Societies as an I</w:t>
      </w:r>
      <w:commentRangeStart w:id="9"/>
      <w:r>
        <w:rPr>
          <w:color w:val="333333"/>
          <w:highlight w:val="white"/>
        </w:rPr>
        <w:t>B</w:t>
      </w:r>
      <w:commentRangeEnd w:id="9"/>
      <w:r w:rsidR="0091667D">
        <w:rPr>
          <w:rStyle w:val="CommentReference"/>
        </w:rPr>
        <w:commentReference w:id="9"/>
      </w:r>
      <w:r>
        <w:rPr>
          <w:color w:val="333333"/>
          <w:highlight w:val="white"/>
        </w:rPr>
        <w:t xml:space="preserve">DP class further amplified this interest; I </w:t>
      </w:r>
      <w:commentRangeStart w:id="10"/>
      <w:r>
        <w:rPr>
          <w:color w:val="333333"/>
          <w:highlight w:val="white"/>
        </w:rPr>
        <w:t xml:space="preserve">was bursting </w:t>
      </w:r>
      <w:commentRangeEnd w:id="10"/>
      <w:r w:rsidR="0091667D">
        <w:rPr>
          <w:rStyle w:val="CommentReference"/>
        </w:rPr>
        <w:commentReference w:id="10"/>
      </w:r>
      <w:r>
        <w:rPr>
          <w:color w:val="333333"/>
          <w:highlight w:val="white"/>
        </w:rPr>
        <w:t>with excitement about how the knowledge I obtained in class could be implemented in everyday life. For instance, I’ve become vegan, I bring reusable bags everywhere, and even formed a clean-up crew in the Jakarta area.</w:t>
      </w:r>
    </w:p>
    <w:p w14:paraId="00000006" w14:textId="77777777" w:rsidR="004218B0" w:rsidRDefault="00381F0C">
      <w:pPr>
        <w:rPr>
          <w:color w:val="333333"/>
          <w:highlight w:val="white"/>
        </w:rPr>
      </w:pPr>
      <w:r>
        <w:rPr>
          <w:color w:val="333333"/>
          <w:highlight w:val="white"/>
        </w:rPr>
        <w:t xml:space="preserve">At USC, I plan to further my studies by taking </w:t>
      </w:r>
      <w:commentRangeStart w:id="11"/>
      <w:r>
        <w:rPr>
          <w:color w:val="333333"/>
          <w:highlight w:val="white"/>
        </w:rPr>
        <w:t xml:space="preserve">GE-C </w:t>
      </w:r>
      <w:commentRangeEnd w:id="11"/>
      <w:r w:rsidR="0091667D">
        <w:rPr>
          <w:rStyle w:val="CommentReference"/>
        </w:rPr>
        <w:commentReference w:id="11"/>
      </w:r>
      <w:r>
        <w:rPr>
          <w:color w:val="333333"/>
          <w:highlight w:val="white"/>
        </w:rPr>
        <w:t xml:space="preserve">courses like “Climate Change: Science, History and Solutions” </w:t>
      </w:r>
      <w:commentRangeStart w:id="12"/>
      <w:r>
        <w:rPr>
          <w:color w:val="333333"/>
          <w:highlight w:val="white"/>
        </w:rPr>
        <w:t>and</w:t>
      </w:r>
      <w:commentRangeEnd w:id="12"/>
      <w:r w:rsidR="0091667D">
        <w:rPr>
          <w:rStyle w:val="CommentReference"/>
        </w:rPr>
        <w:commentReference w:id="12"/>
      </w:r>
      <w:r>
        <w:rPr>
          <w:color w:val="333333"/>
          <w:highlight w:val="white"/>
        </w:rPr>
        <w:t xml:space="preserve"> “Sustainability Sciences in the </w:t>
      </w:r>
      <w:commentRangeStart w:id="13"/>
      <w:r>
        <w:rPr>
          <w:color w:val="333333"/>
          <w:highlight w:val="white"/>
        </w:rPr>
        <w:t>C</w:t>
      </w:r>
      <w:commentRangeEnd w:id="13"/>
      <w:r w:rsidR="0091667D">
        <w:rPr>
          <w:rStyle w:val="CommentReference"/>
        </w:rPr>
        <w:commentReference w:id="13"/>
      </w:r>
      <w:r>
        <w:rPr>
          <w:color w:val="333333"/>
          <w:highlight w:val="white"/>
        </w:rPr>
        <w:t xml:space="preserve">ity”. As a Trojan, I intend to participate in USC Sustainability student groups, such as the Environmental Student Assembly in order to continue my advocacy for environmental awareness and collaborate with others to create sustainable initiatives like the </w:t>
      </w:r>
      <w:proofErr w:type="spellStart"/>
      <w:r>
        <w:rPr>
          <w:color w:val="333333"/>
          <w:highlight w:val="white"/>
        </w:rPr>
        <w:t>VegFest</w:t>
      </w:r>
      <w:proofErr w:type="spellEnd"/>
      <w:r>
        <w:rPr>
          <w:color w:val="333333"/>
          <w:highlight w:val="white"/>
        </w:rPr>
        <w:t>.</w:t>
      </w:r>
    </w:p>
    <w:p w14:paraId="00000007" w14:textId="77777777" w:rsidR="004218B0" w:rsidRDefault="004218B0">
      <w:pPr>
        <w:rPr>
          <w:color w:val="333333"/>
          <w:highlight w:val="white"/>
        </w:rPr>
      </w:pPr>
    </w:p>
    <w:p w14:paraId="00000008" w14:textId="77777777" w:rsidR="004218B0" w:rsidRDefault="00381F0C">
      <w:pPr>
        <w:rPr>
          <w:color w:val="333333"/>
          <w:highlight w:val="white"/>
        </w:rPr>
      </w:pPr>
      <w:r>
        <w:rPr>
          <w:color w:val="333333"/>
          <w:highlight w:val="white"/>
        </w:rPr>
        <w:t xml:space="preserve">Though I may not solely direct my focus towards pursuing a career in the environmental industry, it is one of my desires want to learn and participate in the global society as a well-informed citizen, one that holistically understands the </w:t>
      </w:r>
      <w:commentRangeStart w:id="14"/>
      <w:r>
        <w:rPr>
          <w:color w:val="333333"/>
          <w:highlight w:val="white"/>
        </w:rPr>
        <w:t xml:space="preserve">consequences of one’s actions </w:t>
      </w:r>
      <w:commentRangeEnd w:id="14"/>
      <w:r w:rsidR="0091667D">
        <w:rPr>
          <w:rStyle w:val="CommentReference"/>
        </w:rPr>
        <w:commentReference w:id="14"/>
      </w:r>
      <w:r>
        <w:rPr>
          <w:color w:val="333333"/>
          <w:highlight w:val="white"/>
        </w:rPr>
        <w:t>on the environment and what one can do to contribute to sustainable change.</w:t>
      </w:r>
    </w:p>
    <w:p w14:paraId="00000009" w14:textId="77777777" w:rsidR="004218B0" w:rsidRDefault="004218B0"/>
    <w:p w14:paraId="0000000A" w14:textId="41A7C134" w:rsidR="004218B0" w:rsidRPr="0091667D" w:rsidRDefault="0091667D">
      <w:pPr>
        <w:rPr>
          <w:bCs/>
          <w:rPrChange w:id="15" w:author="Alyssa Manik" w:date="2020-10-25T03:27:00Z">
            <w:rPr>
              <w:b/>
            </w:rPr>
          </w:rPrChange>
        </w:rPr>
      </w:pPr>
      <w:ins w:id="16" w:author="Alyssa Manik" w:date="2020-10-25T03:27:00Z">
        <w:r w:rsidRPr="0091667D">
          <w:rPr>
            <w:bCs/>
            <w:rPrChange w:id="17" w:author="Alyssa Manik" w:date="2020-10-25T03:27:00Z">
              <w:rPr>
                <w:b/>
              </w:rPr>
            </w:rPrChange>
          </w:rPr>
          <w:t>Definitely an improvement! I</w:t>
        </w:r>
        <w:r>
          <w:rPr>
            <w:bCs/>
          </w:rPr>
          <w:t xml:space="preserve"> hope you think so too, but in my </w:t>
        </w:r>
        <w:proofErr w:type="gramStart"/>
        <w:r>
          <w:rPr>
            <w:bCs/>
          </w:rPr>
          <w:t>perspective</w:t>
        </w:r>
        <w:proofErr w:type="gramEnd"/>
        <w:r>
          <w:rPr>
            <w:bCs/>
          </w:rPr>
          <w:t xml:space="preserve"> this answered the prompt. </w:t>
        </w:r>
      </w:ins>
      <w:ins w:id="18" w:author="Alyssa Manik" w:date="2020-10-25T03:28:00Z">
        <w:r>
          <w:rPr>
            <w:bCs/>
          </w:rPr>
          <w:t>There is not much aside from grammar to worry about, but the biggest issue is definitely the word count. Please cut 30 words from this essay. Try to make your sentences more concise.</w:t>
        </w:r>
      </w:ins>
      <w:ins w:id="19" w:author="Alyssa Manik" w:date="2020-10-25T03:29:00Z">
        <w:r>
          <w:rPr>
            <w:bCs/>
          </w:rPr>
          <w:t xml:space="preserve"> In this case, </w:t>
        </w:r>
      </w:ins>
      <w:ins w:id="20" w:author="Alyssa Manik" w:date="2020-10-25T03:30:00Z">
        <w:r>
          <w:rPr>
            <w:bCs/>
          </w:rPr>
          <w:t>it’s fine to cut one of the classes</w:t>
        </w:r>
        <w:r w:rsidR="00D80E86">
          <w:rPr>
            <w:bCs/>
          </w:rPr>
          <w:t>, and then rephrase some of the longer sentences like in the first paragraph to make it shorter.</w:t>
        </w:r>
      </w:ins>
    </w:p>
    <w:p w14:paraId="0000000B" w14:textId="77777777" w:rsidR="004218B0" w:rsidRDefault="004218B0"/>
    <w:sectPr w:rsidR="004218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yssa Manik" w:date="2020-10-25T03:31:00Z" w:initials="AM">
    <w:p w14:paraId="5BABC879" w14:textId="7C437D38" w:rsidR="00D80E86" w:rsidRDefault="00D80E86">
      <w:pPr>
        <w:pStyle w:val="CommentText"/>
      </w:pPr>
      <w:r>
        <w:rPr>
          <w:rStyle w:val="CommentReference"/>
        </w:rPr>
        <w:annotationRef/>
      </w:r>
      <w:r>
        <w:t xml:space="preserve">This is the only possible red flag I can see. Why has this interest suddenly appeared only in high school? Was this a resume drop? Might be better to exclude this detail instead and just open with </w:t>
      </w:r>
      <w:proofErr w:type="gramStart"/>
      <w:r>
        <w:t>a</w:t>
      </w:r>
      <w:proofErr w:type="gramEnd"/>
      <w:r>
        <w:t xml:space="preserve"> environmental fact. Please discuss with the mentor though, if they think it’s fine it should be fine.</w:t>
      </w:r>
    </w:p>
  </w:comment>
  <w:comment w:id="5" w:author="Alyssa Manik" w:date="2020-10-25T03:21:00Z" w:initials="AM">
    <w:p w14:paraId="4ADDAB4F" w14:textId="1CE09432" w:rsidR="0091667D" w:rsidRDefault="0091667D">
      <w:pPr>
        <w:pStyle w:val="CommentText"/>
      </w:pPr>
      <w:r>
        <w:rPr>
          <w:rStyle w:val="CommentReference"/>
        </w:rPr>
        <w:annotationRef/>
      </w:r>
      <w:r>
        <w:t>Good, but might have to cut.</w:t>
      </w:r>
    </w:p>
  </w:comment>
  <w:comment w:id="9" w:author="Alyssa Manik" w:date="2020-10-25T03:22:00Z" w:initials="AM">
    <w:p w14:paraId="13580D29" w14:textId="4A045130" w:rsidR="0091667D" w:rsidRDefault="0091667D">
      <w:pPr>
        <w:pStyle w:val="CommentText"/>
      </w:pPr>
      <w:r>
        <w:rPr>
          <w:rStyle w:val="CommentReference"/>
        </w:rPr>
        <w:annotationRef/>
      </w:r>
      <w:r>
        <w:t>Ok, cleared here!</w:t>
      </w:r>
    </w:p>
  </w:comment>
  <w:comment w:id="10" w:author="Alyssa Manik" w:date="2020-10-25T03:24:00Z" w:initials="AM">
    <w:p w14:paraId="0AB72514" w14:textId="45F6839E" w:rsidR="0091667D" w:rsidRDefault="0091667D">
      <w:pPr>
        <w:pStyle w:val="CommentText"/>
      </w:pPr>
      <w:r>
        <w:rPr>
          <w:rStyle w:val="CommentReference"/>
        </w:rPr>
        <w:annotationRef/>
      </w:r>
      <w:r>
        <w:t>burst</w:t>
      </w:r>
    </w:p>
  </w:comment>
  <w:comment w:id="11" w:author="Alyssa Manik" w:date="2020-10-25T03:25:00Z" w:initials="AM">
    <w:p w14:paraId="545222ED" w14:textId="49EF4A02" w:rsidR="0091667D" w:rsidRDefault="0091667D">
      <w:pPr>
        <w:pStyle w:val="CommentText"/>
      </w:pPr>
      <w:r>
        <w:rPr>
          <w:rStyle w:val="CommentReference"/>
        </w:rPr>
        <w:annotationRef/>
      </w:r>
      <w:r>
        <w:t>Good to cite GEs</w:t>
      </w:r>
    </w:p>
  </w:comment>
  <w:comment w:id="12" w:author="Alyssa Manik" w:date="2020-10-25T03:25:00Z" w:initials="AM">
    <w:p w14:paraId="7BF71740" w14:textId="44F54038" w:rsidR="0091667D" w:rsidRDefault="0091667D">
      <w:pPr>
        <w:pStyle w:val="CommentText"/>
      </w:pPr>
      <w:r>
        <w:rPr>
          <w:rStyle w:val="CommentReference"/>
        </w:rPr>
        <w:annotationRef/>
      </w:r>
      <w:r>
        <w:t xml:space="preserve">Good to include two, </w:t>
      </w:r>
      <w:proofErr w:type="gramStart"/>
      <w:r>
        <w:t>yes</w:t>
      </w:r>
      <w:proofErr w:type="gramEnd"/>
      <w:r>
        <w:t xml:space="preserve"> we do have two GE C requirements. But might have to cut.</w:t>
      </w:r>
    </w:p>
  </w:comment>
  <w:comment w:id="13" w:author="Alyssa Manik" w:date="2020-10-25T03:22:00Z" w:initials="AM">
    <w:p w14:paraId="4FC6944B" w14:textId="2630AA5F" w:rsidR="0091667D" w:rsidRDefault="0091667D">
      <w:pPr>
        <w:pStyle w:val="CommentText"/>
      </w:pPr>
      <w:r>
        <w:rPr>
          <w:rStyle w:val="CommentReference"/>
        </w:rPr>
        <w:annotationRef/>
      </w:r>
      <w:r>
        <w:t>Good</w:t>
      </w:r>
    </w:p>
  </w:comment>
  <w:comment w:id="14" w:author="Alyssa Manik" w:date="2020-10-25T03:25:00Z" w:initials="AM">
    <w:p w14:paraId="3404C399" w14:textId="5A92FF1F" w:rsidR="0091667D" w:rsidRDefault="0091667D">
      <w:pPr>
        <w:pStyle w:val="CommentText"/>
      </w:pPr>
      <w:r>
        <w:rPr>
          <w:rStyle w:val="CommentReference"/>
        </w:rPr>
        <w:annotationRef/>
      </w:r>
      <w:r>
        <w:t>Good cos this fits the climate change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BC879" w15:done="0"/>
  <w15:commentEx w15:paraId="4ADDAB4F" w15:done="0"/>
  <w15:commentEx w15:paraId="13580D29" w15:done="0"/>
  <w15:commentEx w15:paraId="0AB72514" w15:done="0"/>
  <w15:commentEx w15:paraId="545222ED" w15:done="0"/>
  <w15:commentEx w15:paraId="7BF71740" w15:done="0"/>
  <w15:commentEx w15:paraId="4FC6944B" w15:done="0"/>
  <w15:commentEx w15:paraId="3404C3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F7022" w16cex:dateUtc="2020-10-24T20:31:00Z"/>
  <w16cex:commentExtensible w16cex:durableId="233F6DCD" w16cex:dateUtc="2020-10-24T20:21:00Z"/>
  <w16cex:commentExtensible w16cex:durableId="233F6DDA" w16cex:dateUtc="2020-10-24T20:22:00Z"/>
  <w16cex:commentExtensible w16cex:durableId="233F6E7D" w16cex:dateUtc="2020-10-24T20:24:00Z"/>
  <w16cex:commentExtensible w16cex:durableId="233F6EB6" w16cex:dateUtc="2020-10-24T20:25:00Z"/>
  <w16cex:commentExtensible w16cex:durableId="233F6EC5" w16cex:dateUtc="2020-10-24T20:25:00Z"/>
  <w16cex:commentExtensible w16cex:durableId="233F6E01" w16cex:dateUtc="2020-10-24T20:22:00Z"/>
  <w16cex:commentExtensible w16cex:durableId="233F6EA6" w16cex:dateUtc="2020-10-24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BC879" w16cid:durableId="233F7022"/>
  <w16cid:commentId w16cid:paraId="4ADDAB4F" w16cid:durableId="233F6DCD"/>
  <w16cid:commentId w16cid:paraId="13580D29" w16cid:durableId="233F6DDA"/>
  <w16cid:commentId w16cid:paraId="0AB72514" w16cid:durableId="233F6E7D"/>
  <w16cid:commentId w16cid:paraId="545222ED" w16cid:durableId="233F6EB6"/>
  <w16cid:commentId w16cid:paraId="7BF71740" w16cid:durableId="233F6EC5"/>
  <w16cid:commentId w16cid:paraId="4FC6944B" w16cid:durableId="233F6E01"/>
  <w16cid:commentId w16cid:paraId="3404C399" w16cid:durableId="233F6E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A7544"/>
    <w:multiLevelType w:val="multilevel"/>
    <w:tmpl w:val="F90A9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8B0"/>
    <w:rsid w:val="00381F0C"/>
    <w:rsid w:val="004218B0"/>
    <w:rsid w:val="0091667D"/>
    <w:rsid w:val="00D80E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F57A6"/>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1F0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1F0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1667D"/>
    <w:rPr>
      <w:b/>
      <w:bCs/>
    </w:rPr>
  </w:style>
  <w:style w:type="character" w:customStyle="1" w:styleId="CommentSubjectChar">
    <w:name w:val="Comment Subject Char"/>
    <w:basedOn w:val="CommentTextChar"/>
    <w:link w:val="CommentSubject"/>
    <w:uiPriority w:val="99"/>
    <w:semiHidden/>
    <w:rsid w:val="009166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3</cp:revision>
  <dcterms:created xsi:type="dcterms:W3CDTF">2020-10-23T00:51:00Z</dcterms:created>
  <dcterms:modified xsi:type="dcterms:W3CDTF">2020-10-24T20:33:00Z</dcterms:modified>
</cp:coreProperties>
</file>