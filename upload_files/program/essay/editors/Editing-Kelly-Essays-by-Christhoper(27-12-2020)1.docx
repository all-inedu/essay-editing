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EC5D59" w:rsidRDefault="00FA2CC5">
      <w:pPr>
        <w:pStyle w:val="Heading2"/>
        <w:keepNext w:val="0"/>
        <w:keepLines w:val="0"/>
        <w:shd w:val="clear" w:color="auto" w:fill="E6FDF8"/>
        <w:spacing w:before="0" w:after="320" w:line="326" w:lineRule="auto"/>
        <w:rPr>
          <w:sz w:val="24"/>
          <w:szCs w:val="24"/>
        </w:rPr>
      </w:pPr>
      <w:bookmarkStart w:id="0" w:name="_g8qb3xowkmvf" w:colFirst="0" w:colLast="0"/>
      <w:bookmarkEnd w:id="0"/>
      <w:r>
        <w:rPr>
          <w:i/>
          <w:sz w:val="24"/>
          <w:szCs w:val="24"/>
        </w:rPr>
        <w:t xml:space="preserve">We would like to know more about your interest in NYU. </w:t>
      </w:r>
      <w:r>
        <w:rPr>
          <w:b/>
          <w:i/>
          <w:sz w:val="24"/>
          <w:szCs w:val="24"/>
        </w:rPr>
        <w:t>What motivated you</w:t>
      </w:r>
      <w:r>
        <w:rPr>
          <w:i/>
          <w:sz w:val="24"/>
          <w:szCs w:val="24"/>
        </w:rPr>
        <w:t xml:space="preserve"> to apply to NYU? W</w:t>
      </w:r>
      <w:r>
        <w:rPr>
          <w:b/>
          <w:i/>
          <w:sz w:val="24"/>
          <w:szCs w:val="24"/>
        </w:rPr>
        <w:t xml:space="preserve">hy have you applied or expressed interest </w:t>
      </w:r>
      <w:r>
        <w:rPr>
          <w:i/>
          <w:sz w:val="24"/>
          <w:szCs w:val="24"/>
        </w:rPr>
        <w:t xml:space="preserve">in a particular campus, school, college, program, and or area of study? If you have applied to more than one, please also tell us why you are interested in these additional areas of study or campuses. We want to understand – Why NYU? (400 words) </w:t>
      </w:r>
      <w:hyperlink r:id="rId7">
        <w:r>
          <w:rPr>
            <w:color w:val="1155CC"/>
            <w:sz w:val="24"/>
            <w:szCs w:val="24"/>
            <w:u w:val="single"/>
          </w:rPr>
          <w:t>https://blog.prepscholar.com/why-nyu-essay</w:t>
        </w:r>
      </w:hyperlink>
      <w:r>
        <w:rPr>
          <w:sz w:val="24"/>
          <w:szCs w:val="24"/>
        </w:rPr>
        <w:t xml:space="preserve"> ; </w:t>
      </w:r>
      <w:hyperlink r:id="rId8">
        <w:r>
          <w:rPr>
            <w:color w:val="1155CC"/>
            <w:sz w:val="24"/>
            <w:szCs w:val="24"/>
            <w:u w:val="single"/>
          </w:rPr>
          <w:t>https://blog.collegevine.com/nyu-essay-example/</w:t>
        </w:r>
      </w:hyperlink>
      <w:r>
        <w:rPr>
          <w:sz w:val="24"/>
          <w:szCs w:val="24"/>
        </w:rPr>
        <w:t xml:space="preserve"> </w:t>
      </w:r>
      <w:hyperlink r:id="rId9">
        <w:r>
          <w:rPr>
            <w:color w:val="1155CC"/>
            <w:sz w:val="24"/>
            <w:szCs w:val="24"/>
            <w:u w:val="single"/>
          </w:rPr>
          <w:t>https://engage.nyu.edu/organization/mission-for-mental-health</w:t>
        </w:r>
      </w:hyperlink>
      <w:r>
        <w:rPr>
          <w:rFonts w:ascii="Arial Unicode MS" w:eastAsia="Arial Unicode MS" w:hAnsi="Arial Unicode MS" w:cs="Arial Unicode MS"/>
          <w:sz w:val="24"/>
          <w:szCs w:val="24"/>
        </w:rPr>
        <w:t xml:space="preserve"> ⇒ </w:t>
      </w:r>
      <w:hyperlink r:id="rId10">
        <w:r>
          <w:rPr>
            <w:color w:val="1155CC"/>
            <w:sz w:val="24"/>
            <w:szCs w:val="24"/>
            <w:u w:val="single"/>
          </w:rPr>
          <w:t>https://www.nyu.edu/students/getting-involved/clubs-and-organizations.html</w:t>
        </w:r>
      </w:hyperlink>
      <w:r>
        <w:rPr>
          <w:sz w:val="24"/>
          <w:szCs w:val="24"/>
        </w:rPr>
        <w:t xml:space="preserve"> </w:t>
      </w:r>
      <w:hyperlink r:id="rId11">
        <w:r>
          <w:rPr>
            <w:color w:val="1155CC"/>
            <w:sz w:val="24"/>
            <w:szCs w:val="24"/>
            <w:u w:val="single"/>
          </w:rPr>
          <w:t>https://as.nyu.edu/psychology/people/faculty.susan-marie-andersen.html</w:t>
        </w:r>
      </w:hyperlink>
      <w:r>
        <w:rPr>
          <w:sz w:val="24"/>
          <w:szCs w:val="24"/>
        </w:rPr>
        <w:t xml:space="preserve">  </w:t>
      </w:r>
      <w:hyperlink r:id="rId12">
        <w:r>
          <w:rPr>
            <w:color w:val="1155CC"/>
            <w:sz w:val="24"/>
            <w:szCs w:val="24"/>
            <w:u w:val="single"/>
          </w:rPr>
          <w:t>https://www.profitableventure.com/starting-a-medical-clinic-business/</w:t>
        </w:r>
      </w:hyperlink>
      <w:r>
        <w:rPr>
          <w:sz w:val="24"/>
          <w:szCs w:val="24"/>
        </w:rPr>
        <w:t xml:space="preserve"> </w:t>
      </w:r>
    </w:p>
    <w:p w14:paraId="00000002" w14:textId="77777777" w:rsidR="00EC5D59" w:rsidRDefault="00EC5D59"/>
    <w:p w14:paraId="00000003" w14:textId="77777777" w:rsidR="00EC5D59" w:rsidRDefault="00EC5D59"/>
    <w:p w14:paraId="00000004" w14:textId="77777777" w:rsidR="00EC5D59" w:rsidRDefault="00EC5D59"/>
    <w:p w14:paraId="00000005" w14:textId="0E3D65A9" w:rsidR="00EC5D59" w:rsidRDefault="00FA2CC5">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It all started 2 years ago, when my 7-year-old cousin </w:t>
      </w:r>
      <w:del w:id="1" w:author="Matthew" w:date="2020-12-27T14:50:00Z">
        <w:r w:rsidDel="000F5C5D">
          <w:rPr>
            <w:rFonts w:ascii="Times New Roman" w:eastAsia="Times New Roman" w:hAnsi="Times New Roman" w:cs="Times New Roman"/>
            <w:sz w:val="24"/>
            <w:szCs w:val="24"/>
            <w:highlight w:val="white"/>
          </w:rPr>
          <w:delText>started to</w:delText>
        </w:r>
      </w:del>
      <w:ins w:id="2" w:author="Matthew" w:date="2020-12-27T14:50:00Z">
        <w:r w:rsidR="000F5C5D">
          <w:rPr>
            <w:rFonts w:ascii="Times New Roman" w:eastAsia="Times New Roman" w:hAnsi="Times New Roman" w:cs="Times New Roman"/>
            <w:sz w:val="24"/>
            <w:szCs w:val="24"/>
            <w:highlight w:val="white"/>
          </w:rPr>
          <w:t>would</w:t>
        </w:r>
      </w:ins>
      <w:r>
        <w:rPr>
          <w:rFonts w:ascii="Times New Roman" w:eastAsia="Times New Roman" w:hAnsi="Times New Roman" w:cs="Times New Roman"/>
          <w:sz w:val="24"/>
          <w:szCs w:val="24"/>
          <w:highlight w:val="white"/>
        </w:rPr>
        <w:t xml:space="preserve"> lose his temper whenever we have weekly family gatherings.</w:t>
      </w:r>
    </w:p>
    <w:p w14:paraId="00000006" w14:textId="77777777" w:rsidR="00EC5D59" w:rsidRDefault="00FA2CC5">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
    <w:p w14:paraId="0B29EB33" w14:textId="34F8B82C" w:rsidR="00813A1B" w:rsidRDefault="00FA2CC5">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“What causes him to have a bad temperamental disposition?” </w:t>
      </w:r>
      <w:del w:id="3" w:author="Matthew" w:date="2020-12-27T15:18:00Z">
        <w:r w:rsidDel="00065CBD">
          <w:rPr>
            <w:rFonts w:ascii="Times New Roman" w:eastAsia="Times New Roman" w:hAnsi="Times New Roman" w:cs="Times New Roman"/>
            <w:sz w:val="24"/>
            <w:szCs w:val="24"/>
            <w:highlight w:val="white"/>
          </w:rPr>
          <w:delText>I asked myself</w:delText>
        </w:r>
      </w:del>
      <w:ins w:id="4" w:author="Matthew" w:date="2020-12-27T15:18:00Z">
        <w:r w:rsidR="00065CBD">
          <w:rPr>
            <w:rFonts w:ascii="Times New Roman" w:eastAsia="Times New Roman" w:hAnsi="Times New Roman" w:cs="Times New Roman"/>
            <w:sz w:val="24"/>
            <w:szCs w:val="24"/>
            <w:highlight w:val="white"/>
          </w:rPr>
          <w:t>my te</w:t>
        </w:r>
      </w:ins>
      <w:ins w:id="5" w:author="Matthew" w:date="2020-12-27T15:19:00Z">
        <w:r w:rsidR="00065CBD">
          <w:rPr>
            <w:rFonts w:ascii="Times New Roman" w:eastAsia="Times New Roman" w:hAnsi="Times New Roman" w:cs="Times New Roman"/>
            <w:sz w:val="24"/>
            <w:szCs w:val="24"/>
            <w:highlight w:val="white"/>
          </w:rPr>
          <w:t>chnical-self pondered</w:t>
        </w:r>
      </w:ins>
      <w:r>
        <w:rPr>
          <w:rFonts w:ascii="Times New Roman" w:eastAsia="Times New Roman" w:hAnsi="Times New Roman" w:cs="Times New Roman"/>
          <w:sz w:val="24"/>
          <w:szCs w:val="24"/>
          <w:highlight w:val="white"/>
        </w:rPr>
        <w:t xml:space="preserve">. </w:t>
      </w:r>
      <w:del w:id="6" w:author="Matthew" w:date="2020-12-27T15:21:00Z">
        <w:r w:rsidDel="007C3565">
          <w:rPr>
            <w:rFonts w:ascii="Times New Roman" w:eastAsia="Times New Roman" w:hAnsi="Times New Roman" w:cs="Times New Roman"/>
            <w:sz w:val="24"/>
            <w:szCs w:val="24"/>
            <w:highlight w:val="white"/>
          </w:rPr>
          <w:delText xml:space="preserve">I spoke to his parents, but they were puzzled too, saying that my cousin seems fine at home. </w:delText>
        </w:r>
      </w:del>
      <w:r>
        <w:rPr>
          <w:rFonts w:ascii="Times New Roman" w:eastAsia="Times New Roman" w:hAnsi="Times New Roman" w:cs="Times New Roman"/>
          <w:sz w:val="24"/>
          <w:szCs w:val="24"/>
          <w:highlight w:val="white"/>
        </w:rPr>
        <w:t>I couldn’t figure out why</w:t>
      </w:r>
      <w:ins w:id="7" w:author="Matthew" w:date="2020-12-26T14:16:00Z">
        <w:r w:rsidR="00EA7434">
          <w:rPr>
            <w:rFonts w:ascii="Times New Roman" w:eastAsia="Times New Roman" w:hAnsi="Times New Roman" w:cs="Times New Roman"/>
            <w:sz w:val="24"/>
            <w:szCs w:val="24"/>
            <w:highlight w:val="white"/>
          </w:rPr>
          <w:t>,</w:t>
        </w:r>
      </w:ins>
      <w:r>
        <w:rPr>
          <w:rFonts w:ascii="Times New Roman" w:eastAsia="Times New Roman" w:hAnsi="Times New Roman" w:cs="Times New Roman"/>
          <w:sz w:val="24"/>
          <w:szCs w:val="24"/>
          <w:highlight w:val="white"/>
        </w:rPr>
        <w:t xml:space="preserve"> despite </w:t>
      </w:r>
      <w:ins w:id="8" w:author="Matthew" w:date="2020-12-27T14:52:00Z">
        <w:r w:rsidR="000F5C5D">
          <w:rPr>
            <w:rFonts w:ascii="Times New Roman" w:eastAsia="Times New Roman" w:hAnsi="Times New Roman" w:cs="Times New Roman"/>
            <w:sz w:val="24"/>
            <w:szCs w:val="24"/>
            <w:highlight w:val="white"/>
          </w:rPr>
          <w:t xml:space="preserve">having </w:t>
        </w:r>
      </w:ins>
      <w:r>
        <w:rPr>
          <w:rFonts w:ascii="Times New Roman" w:eastAsia="Times New Roman" w:hAnsi="Times New Roman" w:cs="Times New Roman"/>
          <w:sz w:val="24"/>
          <w:szCs w:val="24"/>
          <w:highlight w:val="white"/>
        </w:rPr>
        <w:t>read</w:t>
      </w:r>
      <w:del w:id="9" w:author="Matthew" w:date="2020-12-27T14:52:00Z">
        <w:r w:rsidDel="000F5C5D">
          <w:rPr>
            <w:rFonts w:ascii="Times New Roman" w:eastAsia="Times New Roman" w:hAnsi="Times New Roman" w:cs="Times New Roman"/>
            <w:sz w:val="24"/>
            <w:szCs w:val="24"/>
            <w:highlight w:val="white"/>
          </w:rPr>
          <w:delText>ing</w:delText>
        </w:r>
      </w:del>
      <w:r>
        <w:rPr>
          <w:rFonts w:ascii="Times New Roman" w:eastAsia="Times New Roman" w:hAnsi="Times New Roman" w:cs="Times New Roman"/>
          <w:sz w:val="24"/>
          <w:szCs w:val="24"/>
          <w:highlight w:val="white"/>
        </w:rPr>
        <w:t xml:space="preserve"> countless books </w:t>
      </w:r>
      <w:ins w:id="10" w:author="Matthew" w:date="2020-12-27T14:52:00Z">
        <w:r w:rsidR="000F5C5D">
          <w:rPr>
            <w:rFonts w:ascii="Times New Roman" w:eastAsia="Times New Roman" w:hAnsi="Times New Roman" w:cs="Times New Roman"/>
            <w:sz w:val="24"/>
            <w:szCs w:val="24"/>
            <w:highlight w:val="white"/>
          </w:rPr>
          <w:t>on</w:t>
        </w:r>
      </w:ins>
      <w:del w:id="11" w:author="Matthew" w:date="2020-12-27T14:52:00Z">
        <w:r w:rsidDel="000F5C5D">
          <w:rPr>
            <w:rFonts w:ascii="Times New Roman" w:eastAsia="Times New Roman" w:hAnsi="Times New Roman" w:cs="Times New Roman"/>
            <w:sz w:val="24"/>
            <w:szCs w:val="24"/>
            <w:highlight w:val="white"/>
          </w:rPr>
          <w:delText>about</w:delText>
        </w:r>
      </w:del>
      <w:r>
        <w:rPr>
          <w:rFonts w:ascii="Times New Roman" w:eastAsia="Times New Roman" w:hAnsi="Times New Roman" w:cs="Times New Roman"/>
          <w:sz w:val="24"/>
          <w:szCs w:val="24"/>
          <w:highlight w:val="white"/>
        </w:rPr>
        <w:t xml:space="preserve"> child anger management. My growing interest in children behavior, however, soared when my pen pal shared about her younger sister’s extreme mood swings and bipolar symptoms. </w:t>
      </w:r>
    </w:p>
    <w:p w14:paraId="0356829D" w14:textId="77777777" w:rsidR="00813A1B" w:rsidRDefault="00813A1B">
      <w:pPr>
        <w:rPr>
          <w:rFonts w:ascii="Times New Roman" w:eastAsia="Times New Roman" w:hAnsi="Times New Roman" w:cs="Times New Roman"/>
          <w:sz w:val="24"/>
          <w:szCs w:val="24"/>
          <w:highlight w:val="white"/>
        </w:rPr>
      </w:pPr>
    </w:p>
    <w:p w14:paraId="00000009" w14:textId="5E2E978F" w:rsidR="00EC5D59" w:rsidRDefault="00813A1B">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F</w:t>
      </w:r>
      <w:r w:rsidR="00FA2CC5">
        <w:rPr>
          <w:rFonts w:ascii="Times New Roman" w:eastAsia="Times New Roman" w:hAnsi="Times New Roman" w:cs="Times New Roman"/>
          <w:sz w:val="24"/>
          <w:szCs w:val="24"/>
          <w:highlight w:val="white"/>
        </w:rPr>
        <w:t xml:space="preserve">ascinated by the nature vs nurture philosophies </w:t>
      </w:r>
      <w:del w:id="12" w:author="Matthew" w:date="2020-12-27T14:55:00Z">
        <w:r w:rsidR="00FA2CC5" w:rsidDel="000F5C5D">
          <w:rPr>
            <w:rFonts w:ascii="Times New Roman" w:eastAsia="Times New Roman" w:hAnsi="Times New Roman" w:cs="Times New Roman"/>
            <w:sz w:val="24"/>
            <w:szCs w:val="24"/>
            <w:highlight w:val="white"/>
          </w:rPr>
          <w:delText>that play roles in</w:delText>
        </w:r>
      </w:del>
      <w:ins w:id="13" w:author="Matthew" w:date="2020-12-27T14:58:00Z">
        <w:r w:rsidR="000F5C5D">
          <w:rPr>
            <w:rFonts w:ascii="Times New Roman" w:eastAsia="Times New Roman" w:hAnsi="Times New Roman" w:cs="Times New Roman"/>
            <w:sz w:val="24"/>
            <w:szCs w:val="24"/>
            <w:highlight w:val="white"/>
          </w:rPr>
          <w:t>that underlie</w:t>
        </w:r>
      </w:ins>
      <w:r w:rsidR="00FA2CC5">
        <w:rPr>
          <w:rFonts w:ascii="Times New Roman" w:eastAsia="Times New Roman" w:hAnsi="Times New Roman" w:cs="Times New Roman"/>
          <w:sz w:val="24"/>
          <w:szCs w:val="24"/>
          <w:highlight w:val="white"/>
        </w:rPr>
        <w:t xml:space="preserve"> </w:t>
      </w:r>
      <w:del w:id="14" w:author="Matthew" w:date="2020-12-27T14:55:00Z">
        <w:r w:rsidR="00FA2CC5" w:rsidDel="000F5C5D">
          <w:rPr>
            <w:rFonts w:ascii="Times New Roman" w:eastAsia="Times New Roman" w:hAnsi="Times New Roman" w:cs="Times New Roman"/>
            <w:sz w:val="24"/>
            <w:szCs w:val="24"/>
            <w:highlight w:val="white"/>
          </w:rPr>
          <w:delText xml:space="preserve">the process of </w:delText>
        </w:r>
      </w:del>
      <w:r w:rsidR="00FA2CC5">
        <w:rPr>
          <w:rFonts w:ascii="Times New Roman" w:eastAsia="Times New Roman" w:hAnsi="Times New Roman" w:cs="Times New Roman"/>
          <w:sz w:val="24"/>
          <w:szCs w:val="24"/>
          <w:highlight w:val="white"/>
        </w:rPr>
        <w:t>a child’s emotional development</w:t>
      </w:r>
      <w:r>
        <w:rPr>
          <w:rFonts w:ascii="Times New Roman" w:eastAsia="Times New Roman" w:hAnsi="Times New Roman" w:cs="Times New Roman"/>
          <w:sz w:val="24"/>
          <w:szCs w:val="24"/>
          <w:highlight w:val="white"/>
        </w:rPr>
        <w:t xml:space="preserve">, I made it </w:t>
      </w:r>
      <w:r w:rsidR="00FA2CC5">
        <w:rPr>
          <w:rFonts w:ascii="Times New Roman" w:eastAsia="Times New Roman" w:hAnsi="Times New Roman" w:cs="Times New Roman"/>
          <w:sz w:val="24"/>
          <w:szCs w:val="24"/>
          <w:highlight w:val="white"/>
        </w:rPr>
        <w:t>my goal to become a child psychologist and to open a clinic of my own</w:t>
      </w:r>
      <w:ins w:id="15" w:author="Matthew" w:date="2020-12-27T14:56:00Z">
        <w:r w:rsidR="000F5C5D">
          <w:rPr>
            <w:rFonts w:ascii="Times New Roman" w:eastAsia="Times New Roman" w:hAnsi="Times New Roman" w:cs="Times New Roman"/>
            <w:sz w:val="24"/>
            <w:szCs w:val="24"/>
            <w:highlight w:val="white"/>
          </w:rPr>
          <w:t>: o</w:t>
        </w:r>
      </w:ins>
      <w:del w:id="16" w:author="Matthew" w:date="2020-12-27T14:56:00Z">
        <w:r w:rsidR="00FA2CC5" w:rsidDel="000F5C5D">
          <w:rPr>
            <w:rFonts w:ascii="Times New Roman" w:eastAsia="Times New Roman" w:hAnsi="Times New Roman" w:cs="Times New Roman"/>
            <w:sz w:val="24"/>
            <w:szCs w:val="24"/>
            <w:highlight w:val="white"/>
          </w:rPr>
          <w:delText>. O</w:delText>
        </w:r>
      </w:del>
      <w:r w:rsidR="00FA2CC5">
        <w:rPr>
          <w:rFonts w:ascii="Times New Roman" w:eastAsia="Times New Roman" w:hAnsi="Times New Roman" w:cs="Times New Roman"/>
          <w:sz w:val="24"/>
          <w:szCs w:val="24"/>
          <w:highlight w:val="white"/>
        </w:rPr>
        <w:t xml:space="preserve">ne that </w:t>
      </w:r>
      <w:ins w:id="17" w:author="Matthew" w:date="2020-12-27T15:22:00Z">
        <w:r w:rsidR="007C3565">
          <w:rPr>
            <w:rFonts w:ascii="Times New Roman" w:eastAsia="Times New Roman" w:hAnsi="Times New Roman" w:cs="Times New Roman"/>
            <w:sz w:val="24"/>
            <w:szCs w:val="24"/>
            <w:highlight w:val="white"/>
          </w:rPr>
          <w:t xml:space="preserve">respects and </w:t>
        </w:r>
      </w:ins>
      <w:r w:rsidR="00FA2CC5">
        <w:rPr>
          <w:rFonts w:ascii="Times New Roman" w:eastAsia="Times New Roman" w:hAnsi="Times New Roman" w:cs="Times New Roman"/>
          <w:sz w:val="24"/>
          <w:szCs w:val="24"/>
          <w:highlight w:val="white"/>
        </w:rPr>
        <w:t>protects children’s privacy</w:t>
      </w:r>
      <w:del w:id="18" w:author="Matthew" w:date="2020-12-27T15:22:00Z">
        <w:r w:rsidR="00FA2CC5" w:rsidDel="007C3565">
          <w:rPr>
            <w:rFonts w:ascii="Times New Roman" w:eastAsia="Times New Roman" w:hAnsi="Times New Roman" w:cs="Times New Roman"/>
            <w:sz w:val="24"/>
            <w:szCs w:val="24"/>
            <w:highlight w:val="white"/>
          </w:rPr>
          <w:delText xml:space="preserve"> and provides a safe room to express their concerns</w:delText>
        </w:r>
      </w:del>
      <w:r w:rsidR="00FA2CC5">
        <w:rPr>
          <w:rFonts w:ascii="Times New Roman" w:eastAsia="Times New Roman" w:hAnsi="Times New Roman" w:cs="Times New Roman"/>
          <w:sz w:val="24"/>
          <w:szCs w:val="24"/>
          <w:highlight w:val="white"/>
        </w:rPr>
        <w:t xml:space="preserve">. </w:t>
      </w:r>
      <w:del w:id="19" w:author="Matthew" w:date="2020-12-27T15:23:00Z">
        <w:r w:rsidR="00FA2CC5" w:rsidDel="007C3565">
          <w:rPr>
            <w:rFonts w:ascii="Times New Roman" w:eastAsia="Times New Roman" w:hAnsi="Times New Roman" w:cs="Times New Roman"/>
            <w:sz w:val="24"/>
            <w:szCs w:val="24"/>
            <w:highlight w:val="white"/>
          </w:rPr>
          <w:delText xml:space="preserve">And </w:delText>
        </w:r>
      </w:del>
      <w:r w:rsidR="00FA2CC5">
        <w:rPr>
          <w:rFonts w:ascii="Times New Roman" w:eastAsia="Times New Roman" w:hAnsi="Times New Roman" w:cs="Times New Roman"/>
          <w:sz w:val="24"/>
          <w:szCs w:val="24"/>
          <w:highlight w:val="white"/>
        </w:rPr>
        <w:t xml:space="preserve">I believe that NYU’s College of Arts and Sciences (CAS), with its </w:t>
      </w:r>
      <w:del w:id="20" w:author="Matthew" w:date="2020-12-27T15:00:00Z">
        <w:r w:rsidR="00FA2CC5" w:rsidDel="000F5C5D">
          <w:rPr>
            <w:rFonts w:ascii="Times New Roman" w:eastAsia="Times New Roman" w:hAnsi="Times New Roman" w:cs="Times New Roman"/>
            <w:sz w:val="24"/>
            <w:szCs w:val="24"/>
            <w:highlight w:val="white"/>
          </w:rPr>
          <w:delText xml:space="preserve">emphasis on opening </w:delText>
        </w:r>
        <w:r w:rsidR="00876234" w:rsidDel="000F5C5D">
          <w:rPr>
            <w:rFonts w:ascii="Times New Roman" w:eastAsia="Times New Roman" w:hAnsi="Times New Roman" w:cs="Times New Roman"/>
            <w:sz w:val="24"/>
            <w:szCs w:val="24"/>
            <w:highlight w:val="white"/>
          </w:rPr>
          <w:delText xml:space="preserve">our </w:delText>
        </w:r>
        <w:r w:rsidR="00FA2CC5" w:rsidDel="000F5C5D">
          <w:rPr>
            <w:rFonts w:ascii="Times New Roman" w:eastAsia="Times New Roman" w:hAnsi="Times New Roman" w:cs="Times New Roman"/>
            <w:sz w:val="24"/>
            <w:szCs w:val="24"/>
            <w:highlight w:val="white"/>
          </w:rPr>
          <w:delText xml:space="preserve">eyes to </w:delText>
        </w:r>
        <w:r w:rsidR="00FA2CC5" w:rsidDel="000F5C5D">
          <w:rPr>
            <w:rFonts w:ascii="Times New Roman" w:eastAsia="Times New Roman" w:hAnsi="Times New Roman" w:cs="Times New Roman"/>
            <w:sz w:val="24"/>
            <w:szCs w:val="24"/>
          </w:rPr>
          <w:delText>different perspectives</w:delText>
        </w:r>
      </w:del>
      <w:ins w:id="21" w:author="Matthew" w:date="2020-12-27T15:00:00Z">
        <w:r w:rsidR="00634C1B">
          <w:rPr>
            <w:rFonts w:ascii="Times New Roman" w:eastAsia="Times New Roman" w:hAnsi="Times New Roman" w:cs="Times New Roman"/>
            <w:sz w:val="24"/>
            <w:szCs w:val="24"/>
          </w:rPr>
          <w:t>interdiscipl</w:t>
        </w:r>
      </w:ins>
      <w:ins w:id="22" w:author="Matthew" w:date="2020-12-27T15:01:00Z">
        <w:r w:rsidR="00634C1B">
          <w:rPr>
            <w:rFonts w:ascii="Times New Roman" w:eastAsia="Times New Roman" w:hAnsi="Times New Roman" w:cs="Times New Roman"/>
            <w:sz w:val="24"/>
            <w:szCs w:val="24"/>
          </w:rPr>
          <w:t>inary curriculum and diverse student body</w:t>
        </w:r>
      </w:ins>
      <w:r w:rsidR="00FA2CC5">
        <w:rPr>
          <w:rFonts w:ascii="Times New Roman" w:eastAsia="Times New Roman" w:hAnsi="Times New Roman" w:cs="Times New Roman"/>
          <w:sz w:val="24"/>
          <w:szCs w:val="24"/>
        </w:rPr>
        <w:t xml:space="preserve">, </w:t>
      </w:r>
      <w:r w:rsidR="00FA2CC5">
        <w:rPr>
          <w:rFonts w:ascii="Times New Roman" w:eastAsia="Times New Roman" w:hAnsi="Times New Roman" w:cs="Times New Roman"/>
          <w:sz w:val="24"/>
          <w:szCs w:val="24"/>
          <w:highlight w:val="white"/>
        </w:rPr>
        <w:t xml:space="preserve">is the right </w:t>
      </w:r>
      <w:del w:id="23" w:author="Matthew" w:date="2020-12-27T14:59:00Z">
        <w:r w:rsidR="00FA2CC5" w:rsidDel="000F5C5D">
          <w:rPr>
            <w:rFonts w:ascii="Times New Roman" w:eastAsia="Times New Roman" w:hAnsi="Times New Roman" w:cs="Times New Roman"/>
            <w:sz w:val="24"/>
            <w:szCs w:val="24"/>
            <w:highlight w:val="white"/>
          </w:rPr>
          <w:delText>place for</w:delText>
        </w:r>
      </w:del>
      <w:ins w:id="24" w:author="Matthew" w:date="2020-12-27T15:24:00Z">
        <w:r w:rsidR="007C3565">
          <w:rPr>
            <w:rFonts w:ascii="Times New Roman" w:eastAsia="Times New Roman" w:hAnsi="Times New Roman" w:cs="Times New Roman"/>
            <w:sz w:val="24"/>
            <w:szCs w:val="24"/>
            <w:highlight w:val="white"/>
          </w:rPr>
          <w:t>breeding ground</w:t>
        </w:r>
      </w:ins>
      <w:ins w:id="25" w:author="Matthew" w:date="2020-12-27T14:59:00Z">
        <w:r w:rsidR="000F5C5D">
          <w:rPr>
            <w:rFonts w:ascii="Times New Roman" w:eastAsia="Times New Roman" w:hAnsi="Times New Roman" w:cs="Times New Roman"/>
            <w:sz w:val="24"/>
            <w:szCs w:val="24"/>
            <w:highlight w:val="white"/>
          </w:rPr>
          <w:t xml:space="preserve"> to get</w:t>
        </w:r>
      </w:ins>
      <w:r w:rsidR="00FA2CC5">
        <w:rPr>
          <w:rFonts w:ascii="Times New Roman" w:eastAsia="Times New Roman" w:hAnsi="Times New Roman" w:cs="Times New Roman"/>
          <w:sz w:val="24"/>
          <w:szCs w:val="24"/>
          <w:highlight w:val="white"/>
        </w:rPr>
        <w:t xml:space="preserve"> me</w:t>
      </w:r>
      <w:ins w:id="26" w:author="Matthew" w:date="2020-12-27T14:59:00Z">
        <w:r w:rsidR="000F5C5D">
          <w:rPr>
            <w:rFonts w:ascii="Times New Roman" w:eastAsia="Times New Roman" w:hAnsi="Times New Roman" w:cs="Times New Roman"/>
            <w:sz w:val="24"/>
            <w:szCs w:val="24"/>
            <w:highlight w:val="white"/>
          </w:rPr>
          <w:t xml:space="preserve"> there</w:t>
        </w:r>
      </w:ins>
      <w:r w:rsidR="00FA2CC5">
        <w:rPr>
          <w:rFonts w:ascii="Times New Roman" w:eastAsia="Times New Roman" w:hAnsi="Times New Roman" w:cs="Times New Roman"/>
          <w:sz w:val="24"/>
          <w:szCs w:val="24"/>
          <w:highlight w:val="white"/>
        </w:rPr>
        <w:t xml:space="preserve">. </w:t>
      </w:r>
    </w:p>
    <w:p w14:paraId="0000000A" w14:textId="77777777" w:rsidR="00EC5D59" w:rsidRDefault="00FA2CC5">
      <w:pPr>
        <w:ind w:right="18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
    <w:p w14:paraId="0000000B" w14:textId="6E92E24F" w:rsidR="00EC5D59" w:rsidRDefault="00FA2CC5">
      <w:pPr>
        <w:ind w:right="180"/>
        <w:rPr>
          <w:ins w:id="27" w:author="Matthew" w:date="2020-12-27T15:04:00Z"/>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As a Psychology major, I am intrigued to study a range of courses, </w:t>
      </w:r>
      <w:del w:id="28" w:author="Matthew" w:date="2020-12-27T15:03:00Z">
        <w:r w:rsidDel="00634C1B">
          <w:rPr>
            <w:rFonts w:ascii="Times New Roman" w:eastAsia="Times New Roman" w:hAnsi="Times New Roman" w:cs="Times New Roman"/>
            <w:sz w:val="24"/>
            <w:szCs w:val="24"/>
            <w:highlight w:val="white"/>
          </w:rPr>
          <w:delText xml:space="preserve">specifically </w:delText>
        </w:r>
      </w:del>
      <w:ins w:id="29" w:author="Matthew" w:date="2020-12-27T15:03:00Z">
        <w:r w:rsidR="00634C1B">
          <w:rPr>
            <w:rFonts w:ascii="Times New Roman" w:eastAsia="Times New Roman" w:hAnsi="Times New Roman" w:cs="Times New Roman"/>
            <w:sz w:val="24"/>
            <w:szCs w:val="24"/>
            <w:highlight w:val="white"/>
          </w:rPr>
          <w:t>for instances</w:t>
        </w:r>
        <w:r w:rsidR="00634C1B">
          <w:rPr>
            <w:rFonts w:ascii="Times New Roman" w:eastAsia="Times New Roman" w:hAnsi="Times New Roman" w:cs="Times New Roman"/>
            <w:sz w:val="24"/>
            <w:szCs w:val="24"/>
            <w:highlight w:val="white"/>
          </w:rPr>
          <w:t xml:space="preserve"> </w:t>
        </w:r>
      </w:ins>
      <w:r>
        <w:rPr>
          <w:rFonts w:ascii="Times New Roman" w:eastAsia="Times New Roman" w:hAnsi="Times New Roman" w:cs="Times New Roman"/>
          <w:sz w:val="24"/>
          <w:szCs w:val="24"/>
          <w:highlight w:val="white"/>
        </w:rPr>
        <w:t xml:space="preserve">Developmental and Abnormal Psychology. The Developmental Psychology course would granulate my understanding on how children develop emotionally </w:t>
      </w:r>
      <w:del w:id="30" w:author="Matthew" w:date="2020-12-27T15:03:00Z">
        <w:r w:rsidDel="00634C1B">
          <w:rPr>
            <w:rFonts w:ascii="Times New Roman" w:eastAsia="Times New Roman" w:hAnsi="Times New Roman" w:cs="Times New Roman"/>
            <w:sz w:val="24"/>
            <w:szCs w:val="24"/>
            <w:highlight w:val="white"/>
          </w:rPr>
          <w:delText xml:space="preserve">or </w:delText>
        </w:r>
      </w:del>
      <w:ins w:id="31" w:author="Matthew" w:date="2020-12-27T15:03:00Z">
        <w:r w:rsidR="00634C1B">
          <w:rPr>
            <w:rFonts w:ascii="Times New Roman" w:eastAsia="Times New Roman" w:hAnsi="Times New Roman" w:cs="Times New Roman"/>
            <w:sz w:val="24"/>
            <w:szCs w:val="24"/>
            <w:highlight w:val="white"/>
          </w:rPr>
          <w:t>and</w:t>
        </w:r>
        <w:r w:rsidR="00634C1B">
          <w:rPr>
            <w:rFonts w:ascii="Times New Roman" w:eastAsia="Times New Roman" w:hAnsi="Times New Roman" w:cs="Times New Roman"/>
            <w:sz w:val="24"/>
            <w:szCs w:val="24"/>
            <w:highlight w:val="white"/>
          </w:rPr>
          <w:t xml:space="preserve"> </w:t>
        </w:r>
      </w:ins>
      <w:r>
        <w:rPr>
          <w:rFonts w:ascii="Times New Roman" w:eastAsia="Times New Roman" w:hAnsi="Times New Roman" w:cs="Times New Roman"/>
          <w:sz w:val="24"/>
          <w:szCs w:val="24"/>
          <w:highlight w:val="white"/>
        </w:rPr>
        <w:t xml:space="preserve">physically; while Abnormal Psychology would equip me with the identification of disorders, as well as how to treat them. </w:t>
      </w:r>
    </w:p>
    <w:p w14:paraId="1400D508" w14:textId="77777777" w:rsidR="00634C1B" w:rsidRDefault="00634C1B">
      <w:pPr>
        <w:ind w:right="180"/>
        <w:rPr>
          <w:rFonts w:ascii="Times New Roman" w:eastAsia="Times New Roman" w:hAnsi="Times New Roman" w:cs="Times New Roman"/>
          <w:sz w:val="24"/>
          <w:szCs w:val="24"/>
          <w:highlight w:val="white"/>
        </w:rPr>
      </w:pPr>
    </w:p>
    <w:p w14:paraId="5D739DEA" w14:textId="41ABD35F" w:rsidR="00813A1B" w:rsidRDefault="00FA2CC5">
      <w:pPr>
        <w:ind w:right="180"/>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lastRenderedPageBreak/>
        <w:t>Equally important is to hone my practical finesse outside of the classroom</w:t>
      </w:r>
      <w:del w:id="32" w:author="Matthew" w:date="2020-12-27T15:04:00Z">
        <w:r w:rsidDel="00634C1B">
          <w:rPr>
            <w:rFonts w:ascii="Times New Roman" w:eastAsia="Times New Roman" w:hAnsi="Times New Roman" w:cs="Times New Roman"/>
            <w:color w:val="212121"/>
            <w:sz w:val="24"/>
            <w:szCs w:val="24"/>
          </w:rPr>
          <w:delText>, which is</w:delText>
        </w:r>
      </w:del>
      <w:ins w:id="33" w:author="Matthew" w:date="2020-12-27T15:04:00Z">
        <w:r w:rsidR="00634C1B">
          <w:rPr>
            <w:rFonts w:ascii="Times New Roman" w:eastAsia="Times New Roman" w:hAnsi="Times New Roman" w:cs="Times New Roman"/>
            <w:color w:val="212121"/>
            <w:sz w:val="24"/>
            <w:szCs w:val="24"/>
          </w:rPr>
          <w:t xml:space="preserve"> by means of</w:t>
        </w:r>
      </w:ins>
      <w:r>
        <w:rPr>
          <w:rFonts w:ascii="Times New Roman" w:eastAsia="Times New Roman" w:hAnsi="Times New Roman" w:cs="Times New Roman"/>
          <w:color w:val="212121"/>
          <w:sz w:val="24"/>
          <w:szCs w:val="24"/>
        </w:rPr>
        <w:t xml:space="preserve"> joining the vast research labs NYU </w:t>
      </w:r>
      <w:r w:rsidR="00813A1B">
        <w:rPr>
          <w:rFonts w:ascii="Times New Roman" w:eastAsia="Times New Roman" w:hAnsi="Times New Roman" w:cs="Times New Roman"/>
          <w:color w:val="212121"/>
          <w:sz w:val="24"/>
          <w:szCs w:val="24"/>
        </w:rPr>
        <w:t>houses</w:t>
      </w:r>
      <w:r>
        <w:rPr>
          <w:rFonts w:ascii="Times New Roman" w:eastAsia="Times New Roman" w:hAnsi="Times New Roman" w:cs="Times New Roman"/>
          <w:color w:val="212121"/>
          <w:sz w:val="24"/>
          <w:szCs w:val="24"/>
        </w:rPr>
        <w:t xml:space="preserve">. I am </w:t>
      </w:r>
      <w:r w:rsidR="00813A1B">
        <w:rPr>
          <w:rFonts w:ascii="Times New Roman" w:eastAsia="Times New Roman" w:hAnsi="Times New Roman" w:cs="Times New Roman"/>
          <w:color w:val="212121"/>
          <w:sz w:val="24"/>
          <w:szCs w:val="24"/>
        </w:rPr>
        <w:t xml:space="preserve">excited to work with </w:t>
      </w:r>
      <w:r>
        <w:rPr>
          <w:rFonts w:ascii="Times New Roman" w:eastAsia="Times New Roman" w:hAnsi="Times New Roman" w:cs="Times New Roman"/>
          <w:color w:val="212121"/>
          <w:sz w:val="24"/>
          <w:szCs w:val="24"/>
        </w:rPr>
        <w:t xml:space="preserve">Dr. Andei Cipman and specifically </w:t>
      </w:r>
      <w:r w:rsidR="00813A1B">
        <w:rPr>
          <w:rFonts w:ascii="Times New Roman" w:eastAsia="Times New Roman" w:hAnsi="Times New Roman" w:cs="Times New Roman"/>
          <w:color w:val="212121"/>
          <w:sz w:val="24"/>
          <w:szCs w:val="24"/>
        </w:rPr>
        <w:t xml:space="preserve">investigate </w:t>
      </w:r>
      <w:r>
        <w:rPr>
          <w:rFonts w:ascii="Times New Roman" w:eastAsia="Times New Roman" w:hAnsi="Times New Roman" w:cs="Times New Roman"/>
          <w:color w:val="212121"/>
          <w:sz w:val="24"/>
          <w:szCs w:val="24"/>
        </w:rPr>
        <w:t xml:space="preserve">how children’s cognition could affect or </w:t>
      </w:r>
      <w:r w:rsidR="00813A1B">
        <w:rPr>
          <w:rFonts w:ascii="Times New Roman" w:eastAsia="Times New Roman" w:hAnsi="Times New Roman" w:cs="Times New Roman"/>
          <w:color w:val="212121"/>
          <w:sz w:val="24"/>
          <w:szCs w:val="24"/>
        </w:rPr>
        <w:t xml:space="preserve">stimulate </w:t>
      </w:r>
      <w:r>
        <w:rPr>
          <w:rFonts w:ascii="Times New Roman" w:eastAsia="Times New Roman" w:hAnsi="Times New Roman" w:cs="Times New Roman"/>
          <w:color w:val="212121"/>
          <w:sz w:val="24"/>
          <w:szCs w:val="24"/>
        </w:rPr>
        <w:t xml:space="preserve">a </w:t>
      </w:r>
      <w:r w:rsidR="00813A1B">
        <w:rPr>
          <w:rFonts w:ascii="Times New Roman" w:eastAsia="Times New Roman" w:hAnsi="Times New Roman" w:cs="Times New Roman"/>
          <w:color w:val="212121"/>
          <w:sz w:val="24"/>
          <w:szCs w:val="24"/>
        </w:rPr>
        <w:t xml:space="preserve">mental </w:t>
      </w:r>
      <w:r>
        <w:rPr>
          <w:rFonts w:ascii="Times New Roman" w:eastAsia="Times New Roman" w:hAnsi="Times New Roman" w:cs="Times New Roman"/>
          <w:color w:val="212121"/>
          <w:sz w:val="24"/>
          <w:szCs w:val="24"/>
        </w:rPr>
        <w:t xml:space="preserve">disorder. </w:t>
      </w:r>
    </w:p>
    <w:p w14:paraId="77D8084B" w14:textId="77777777" w:rsidR="00813A1B" w:rsidRDefault="00813A1B">
      <w:pPr>
        <w:ind w:right="180"/>
        <w:rPr>
          <w:rFonts w:ascii="Times New Roman" w:eastAsia="Times New Roman" w:hAnsi="Times New Roman" w:cs="Times New Roman"/>
          <w:color w:val="212121"/>
          <w:sz w:val="24"/>
          <w:szCs w:val="24"/>
        </w:rPr>
      </w:pPr>
    </w:p>
    <w:p w14:paraId="0000000C" w14:textId="00220A7B" w:rsidR="00EC5D59" w:rsidRDefault="00FA2CC5">
      <w:pPr>
        <w:ind w:right="180"/>
        <w:rPr>
          <w:rFonts w:ascii="Times New Roman" w:eastAsia="Times New Roman" w:hAnsi="Times New Roman" w:cs="Times New Roman"/>
          <w:sz w:val="24"/>
          <w:szCs w:val="24"/>
          <w:highlight w:val="white"/>
        </w:rPr>
      </w:pPr>
      <w:del w:id="34" w:author="Matthew" w:date="2020-12-27T15:06:00Z">
        <w:r w:rsidDel="00634C1B">
          <w:rPr>
            <w:rFonts w:ascii="Times New Roman" w:eastAsia="Times New Roman" w:hAnsi="Times New Roman" w:cs="Times New Roman"/>
            <w:sz w:val="24"/>
            <w:szCs w:val="24"/>
            <w:highlight w:val="white"/>
          </w:rPr>
          <w:delText xml:space="preserve">While </w:delText>
        </w:r>
        <w:r w:rsidR="00813A1B" w:rsidDel="00634C1B">
          <w:rPr>
            <w:rFonts w:ascii="Times New Roman" w:eastAsia="Times New Roman" w:hAnsi="Times New Roman" w:cs="Times New Roman"/>
            <w:sz w:val="24"/>
            <w:szCs w:val="24"/>
            <w:highlight w:val="white"/>
          </w:rPr>
          <w:delText>honing my</w:delText>
        </w:r>
      </w:del>
      <w:ins w:id="35" w:author="Matthew" w:date="2020-12-27T15:06:00Z">
        <w:r w:rsidR="00634C1B">
          <w:rPr>
            <w:rFonts w:ascii="Times New Roman" w:eastAsia="Times New Roman" w:hAnsi="Times New Roman" w:cs="Times New Roman"/>
            <w:sz w:val="24"/>
            <w:szCs w:val="24"/>
            <w:highlight w:val="white"/>
          </w:rPr>
          <w:t>Aiming to graduate wit</w:t>
        </w:r>
      </w:ins>
      <w:ins w:id="36" w:author="Matthew" w:date="2020-12-27T15:07:00Z">
        <w:r w:rsidR="00634C1B">
          <w:rPr>
            <w:rFonts w:ascii="Times New Roman" w:eastAsia="Times New Roman" w:hAnsi="Times New Roman" w:cs="Times New Roman"/>
            <w:sz w:val="24"/>
            <w:szCs w:val="24"/>
            <w:highlight w:val="white"/>
          </w:rPr>
          <w:t>h an all-rounded,</w:t>
        </w:r>
      </w:ins>
      <w:r w:rsidR="00813A1B">
        <w:rPr>
          <w:rFonts w:ascii="Times New Roman" w:eastAsia="Times New Roman" w:hAnsi="Times New Roman" w:cs="Times New Roman"/>
          <w:sz w:val="24"/>
          <w:szCs w:val="24"/>
          <w:highlight w:val="white"/>
        </w:rPr>
        <w:t xml:space="preserve"> technical s</w:t>
      </w:r>
      <w:ins w:id="37" w:author="Matthew" w:date="2020-12-27T15:07:00Z">
        <w:r w:rsidR="00634C1B">
          <w:rPr>
            <w:rFonts w:ascii="Times New Roman" w:eastAsia="Times New Roman" w:hAnsi="Times New Roman" w:cs="Times New Roman"/>
            <w:sz w:val="24"/>
            <w:szCs w:val="24"/>
            <w:highlight w:val="white"/>
          </w:rPr>
          <w:t>et of skills</w:t>
        </w:r>
      </w:ins>
      <w:del w:id="38" w:author="Matthew" w:date="2020-12-27T15:07:00Z">
        <w:r w:rsidR="00813A1B" w:rsidDel="00634C1B">
          <w:rPr>
            <w:rFonts w:ascii="Times New Roman" w:eastAsia="Times New Roman" w:hAnsi="Times New Roman" w:cs="Times New Roman"/>
            <w:sz w:val="24"/>
            <w:szCs w:val="24"/>
            <w:highlight w:val="white"/>
          </w:rPr>
          <w:delText>killsets</w:delText>
        </w:r>
      </w:del>
      <w:r>
        <w:rPr>
          <w:rFonts w:ascii="Times New Roman" w:eastAsia="Times New Roman" w:hAnsi="Times New Roman" w:cs="Times New Roman"/>
          <w:sz w:val="24"/>
          <w:szCs w:val="24"/>
          <w:highlight w:val="white"/>
        </w:rPr>
        <w:t xml:space="preserve">, I </w:t>
      </w:r>
      <w:r w:rsidR="00813A1B">
        <w:rPr>
          <w:rFonts w:ascii="Times New Roman" w:eastAsia="Times New Roman" w:hAnsi="Times New Roman" w:cs="Times New Roman"/>
          <w:sz w:val="24"/>
          <w:szCs w:val="24"/>
          <w:highlight w:val="white"/>
        </w:rPr>
        <w:t xml:space="preserve">very much realize the importance of financial </w:t>
      </w:r>
      <w:del w:id="39" w:author="Matthew" w:date="2020-12-27T15:07:00Z">
        <w:r w:rsidR="00813A1B" w:rsidDel="00634C1B">
          <w:rPr>
            <w:rFonts w:ascii="Times New Roman" w:eastAsia="Times New Roman" w:hAnsi="Times New Roman" w:cs="Times New Roman"/>
            <w:sz w:val="24"/>
            <w:szCs w:val="24"/>
            <w:highlight w:val="white"/>
          </w:rPr>
          <w:delText xml:space="preserve">sustainability </w:delText>
        </w:r>
      </w:del>
      <w:ins w:id="40" w:author="Matthew" w:date="2020-12-27T15:07:00Z">
        <w:r w:rsidR="00634C1B">
          <w:rPr>
            <w:rFonts w:ascii="Times New Roman" w:eastAsia="Times New Roman" w:hAnsi="Times New Roman" w:cs="Times New Roman"/>
            <w:sz w:val="24"/>
            <w:szCs w:val="24"/>
            <w:highlight w:val="white"/>
          </w:rPr>
          <w:t>feasibility</w:t>
        </w:r>
        <w:r w:rsidR="00634C1B">
          <w:rPr>
            <w:rFonts w:ascii="Times New Roman" w:eastAsia="Times New Roman" w:hAnsi="Times New Roman" w:cs="Times New Roman"/>
            <w:sz w:val="24"/>
            <w:szCs w:val="24"/>
            <w:highlight w:val="white"/>
          </w:rPr>
          <w:t xml:space="preserve"> </w:t>
        </w:r>
      </w:ins>
      <w:r w:rsidR="00813A1B">
        <w:rPr>
          <w:rFonts w:ascii="Times New Roman" w:eastAsia="Times New Roman" w:hAnsi="Times New Roman" w:cs="Times New Roman"/>
          <w:sz w:val="24"/>
          <w:szCs w:val="24"/>
          <w:highlight w:val="white"/>
        </w:rPr>
        <w:t xml:space="preserve">and awareness to legal systems in </w:t>
      </w:r>
      <w:r>
        <w:rPr>
          <w:rFonts w:ascii="Times New Roman" w:eastAsia="Times New Roman" w:hAnsi="Times New Roman" w:cs="Times New Roman"/>
          <w:sz w:val="24"/>
          <w:szCs w:val="24"/>
          <w:highlight w:val="white"/>
        </w:rPr>
        <w:t>open</w:t>
      </w:r>
      <w:r w:rsidR="00813A1B">
        <w:rPr>
          <w:rFonts w:ascii="Times New Roman" w:eastAsia="Times New Roman" w:hAnsi="Times New Roman" w:cs="Times New Roman"/>
          <w:sz w:val="24"/>
          <w:szCs w:val="24"/>
          <w:highlight w:val="white"/>
        </w:rPr>
        <w:t>ing my own</w:t>
      </w:r>
      <w:r>
        <w:rPr>
          <w:rFonts w:ascii="Times New Roman" w:eastAsia="Times New Roman" w:hAnsi="Times New Roman" w:cs="Times New Roman"/>
          <w:sz w:val="24"/>
          <w:szCs w:val="24"/>
          <w:highlight w:val="white"/>
        </w:rPr>
        <w:t xml:space="preserve"> </w:t>
      </w:r>
      <w:r w:rsidR="00813A1B">
        <w:rPr>
          <w:rFonts w:ascii="Times New Roman" w:eastAsia="Times New Roman" w:hAnsi="Times New Roman" w:cs="Times New Roman"/>
          <w:sz w:val="24"/>
          <w:szCs w:val="24"/>
          <w:highlight w:val="white"/>
        </w:rPr>
        <w:t>safe zone for troubled children</w:t>
      </w:r>
      <w:ins w:id="41" w:author="Matthew" w:date="2020-12-27T15:20:00Z">
        <w:r w:rsidR="00065CBD">
          <w:rPr>
            <w:rFonts w:ascii="Times New Roman" w:eastAsia="Times New Roman" w:hAnsi="Times New Roman" w:cs="Times New Roman"/>
            <w:sz w:val="24"/>
            <w:szCs w:val="24"/>
            <w:highlight w:val="white"/>
          </w:rPr>
          <w:t xml:space="preserve">; thus, I hope to draw upon </w:t>
        </w:r>
      </w:ins>
      <w:del w:id="42" w:author="Matthew" w:date="2020-12-27T15:20:00Z">
        <w:r w:rsidR="00813A1B" w:rsidDel="00065CBD">
          <w:rPr>
            <w:rFonts w:ascii="Times New Roman" w:eastAsia="Times New Roman" w:hAnsi="Times New Roman" w:cs="Times New Roman"/>
            <w:sz w:val="24"/>
            <w:szCs w:val="24"/>
            <w:highlight w:val="white"/>
          </w:rPr>
          <w:delText xml:space="preserve">. </w:delText>
        </w:r>
      </w:del>
      <w:del w:id="43" w:author="Matthew" w:date="2020-12-27T15:08:00Z">
        <w:r w:rsidDel="00634C1B">
          <w:rPr>
            <w:rFonts w:ascii="Times New Roman" w:eastAsia="Times New Roman" w:hAnsi="Times New Roman" w:cs="Times New Roman"/>
            <w:sz w:val="24"/>
            <w:szCs w:val="24"/>
            <w:highlight w:val="white"/>
          </w:rPr>
          <w:delText xml:space="preserve">The flexibility and interdisciplinary approach NYU </w:delText>
        </w:r>
        <w:r w:rsidR="00813A1B" w:rsidDel="00634C1B">
          <w:rPr>
            <w:rFonts w:ascii="Times New Roman" w:eastAsia="Times New Roman" w:hAnsi="Times New Roman" w:cs="Times New Roman"/>
            <w:sz w:val="24"/>
            <w:szCs w:val="24"/>
            <w:highlight w:val="white"/>
          </w:rPr>
          <w:delText>provide</w:delText>
        </w:r>
        <w:r w:rsidDel="00634C1B">
          <w:rPr>
            <w:rFonts w:ascii="Times New Roman" w:eastAsia="Times New Roman" w:hAnsi="Times New Roman" w:cs="Times New Roman"/>
            <w:sz w:val="24"/>
            <w:szCs w:val="24"/>
            <w:highlight w:val="white"/>
          </w:rPr>
          <w:delText xml:space="preserve"> will </w:delText>
        </w:r>
        <w:r w:rsidR="00813A1B" w:rsidDel="00634C1B">
          <w:rPr>
            <w:rFonts w:ascii="Times New Roman" w:eastAsia="Times New Roman" w:hAnsi="Times New Roman" w:cs="Times New Roman"/>
            <w:sz w:val="24"/>
            <w:szCs w:val="24"/>
            <w:highlight w:val="white"/>
          </w:rPr>
          <w:delText>give me access to take some courses</w:delText>
        </w:r>
      </w:del>
      <w:ins w:id="44" w:author="Matthew" w:date="2020-12-27T15:08:00Z">
        <w:r w:rsidR="00634C1B">
          <w:rPr>
            <w:rFonts w:ascii="Times New Roman" w:eastAsia="Times New Roman" w:hAnsi="Times New Roman" w:cs="Times New Roman"/>
            <w:sz w:val="24"/>
            <w:szCs w:val="24"/>
            <w:highlight w:val="white"/>
          </w:rPr>
          <w:t xml:space="preserve">Stern’s expertise on </w:t>
        </w:r>
      </w:ins>
      <w:ins w:id="45" w:author="Matthew" w:date="2020-12-27T15:21:00Z">
        <w:r w:rsidR="007C3565">
          <w:rPr>
            <w:rFonts w:ascii="Times New Roman" w:eastAsia="Times New Roman" w:hAnsi="Times New Roman" w:cs="Times New Roman"/>
            <w:sz w:val="24"/>
            <w:szCs w:val="24"/>
            <w:highlight w:val="white"/>
          </w:rPr>
          <w:t>modules</w:t>
        </w:r>
      </w:ins>
      <w:r w:rsidR="00876234">
        <w:rPr>
          <w:rFonts w:ascii="Times New Roman" w:eastAsia="Times New Roman" w:hAnsi="Times New Roman" w:cs="Times New Roman"/>
          <w:sz w:val="24"/>
          <w:szCs w:val="24"/>
          <w:highlight w:val="white"/>
        </w:rPr>
        <w:t xml:space="preserve"> such as </w:t>
      </w:r>
      <w:del w:id="46" w:author="Matthew" w:date="2020-12-27T15:08:00Z">
        <w:r w:rsidR="00876234" w:rsidDel="00634C1B">
          <w:rPr>
            <w:rFonts w:ascii="Times New Roman" w:eastAsia="Times New Roman" w:hAnsi="Times New Roman" w:cs="Times New Roman"/>
            <w:sz w:val="24"/>
            <w:szCs w:val="24"/>
            <w:highlight w:val="white"/>
          </w:rPr>
          <w:delText xml:space="preserve">Corporate Finance and </w:delText>
        </w:r>
      </w:del>
      <w:r w:rsidR="00876234">
        <w:rPr>
          <w:rFonts w:ascii="Times New Roman" w:eastAsia="Times New Roman" w:hAnsi="Times New Roman" w:cs="Times New Roman"/>
          <w:sz w:val="24"/>
          <w:szCs w:val="24"/>
          <w:highlight w:val="white"/>
        </w:rPr>
        <w:t>Law, Business</w:t>
      </w:r>
      <w:ins w:id="47" w:author="Matthew" w:date="2020-12-27T15:21:00Z">
        <w:r w:rsidR="007C3565">
          <w:rPr>
            <w:rFonts w:ascii="Times New Roman" w:eastAsia="Times New Roman" w:hAnsi="Times New Roman" w:cs="Times New Roman"/>
            <w:sz w:val="24"/>
            <w:szCs w:val="24"/>
            <w:highlight w:val="white"/>
          </w:rPr>
          <w:t xml:space="preserve"> </w:t>
        </w:r>
      </w:ins>
      <w:del w:id="48" w:author="Matthew" w:date="2020-12-27T15:21:00Z">
        <w:r w:rsidR="00876234" w:rsidDel="007C3565">
          <w:rPr>
            <w:rFonts w:ascii="Times New Roman" w:eastAsia="Times New Roman" w:hAnsi="Times New Roman" w:cs="Times New Roman"/>
            <w:sz w:val="24"/>
            <w:szCs w:val="24"/>
            <w:highlight w:val="white"/>
          </w:rPr>
          <w:delText xml:space="preserve">, </w:delText>
        </w:r>
      </w:del>
      <w:r w:rsidR="00876234">
        <w:rPr>
          <w:rFonts w:ascii="Times New Roman" w:eastAsia="Times New Roman" w:hAnsi="Times New Roman" w:cs="Times New Roman"/>
          <w:sz w:val="24"/>
          <w:szCs w:val="24"/>
          <w:highlight w:val="white"/>
        </w:rPr>
        <w:t>&amp; Society</w:t>
      </w:r>
      <w:ins w:id="49" w:author="Matthew" w:date="2020-12-27T15:20:00Z">
        <w:r w:rsidR="00065CBD">
          <w:rPr>
            <w:rFonts w:ascii="Times New Roman" w:eastAsia="Times New Roman" w:hAnsi="Times New Roman" w:cs="Times New Roman"/>
            <w:sz w:val="24"/>
            <w:szCs w:val="24"/>
            <w:highlight w:val="white"/>
          </w:rPr>
          <w:t>.</w:t>
        </w:r>
      </w:ins>
      <w:del w:id="50" w:author="Matthew" w:date="2020-12-27T15:20:00Z">
        <w:r w:rsidR="00876234" w:rsidDel="00065CBD">
          <w:rPr>
            <w:rFonts w:ascii="Times New Roman" w:eastAsia="Times New Roman" w:hAnsi="Times New Roman" w:cs="Times New Roman"/>
            <w:sz w:val="24"/>
            <w:szCs w:val="24"/>
            <w:highlight w:val="white"/>
          </w:rPr>
          <w:delText xml:space="preserve"> </w:delText>
        </w:r>
      </w:del>
      <w:del w:id="51" w:author="Matthew" w:date="2020-12-27T15:08:00Z">
        <w:r w:rsidR="00813A1B" w:rsidDel="00634C1B">
          <w:rPr>
            <w:rFonts w:ascii="Times New Roman" w:eastAsia="Times New Roman" w:hAnsi="Times New Roman" w:cs="Times New Roman"/>
            <w:sz w:val="24"/>
            <w:szCs w:val="24"/>
            <w:highlight w:val="white"/>
          </w:rPr>
          <w:delText>at Stern</w:delText>
        </w:r>
        <w:r w:rsidDel="00634C1B">
          <w:rPr>
            <w:rFonts w:ascii="Times New Roman" w:eastAsia="Times New Roman" w:hAnsi="Times New Roman" w:cs="Times New Roman"/>
            <w:sz w:val="24"/>
            <w:szCs w:val="24"/>
            <w:highlight w:val="white"/>
          </w:rPr>
          <w:delText xml:space="preserve">. </w:delText>
        </w:r>
      </w:del>
    </w:p>
    <w:p w14:paraId="0000000D" w14:textId="77777777" w:rsidR="00EC5D59" w:rsidRDefault="00EC5D59">
      <w:pPr>
        <w:ind w:right="180"/>
        <w:rPr>
          <w:rFonts w:ascii="Times New Roman" w:eastAsia="Times New Roman" w:hAnsi="Times New Roman" w:cs="Times New Roman"/>
          <w:sz w:val="24"/>
          <w:szCs w:val="24"/>
          <w:highlight w:val="white"/>
        </w:rPr>
      </w:pPr>
    </w:p>
    <w:p w14:paraId="0000000E" w14:textId="359CA83A" w:rsidR="00EC5D59" w:rsidRDefault="00FA2CC5">
      <w:pPr>
        <w:ind w:right="18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As an avid advocate for emotional wellbeing, </w:t>
      </w:r>
      <w:ins w:id="52" w:author="Matthew" w:date="2020-12-27T15:12:00Z">
        <w:r w:rsidR="00065CBD">
          <w:rPr>
            <w:rFonts w:ascii="Times New Roman" w:eastAsia="Times New Roman" w:hAnsi="Times New Roman" w:cs="Times New Roman"/>
            <w:sz w:val="24"/>
            <w:szCs w:val="24"/>
            <w:highlight w:val="white"/>
          </w:rPr>
          <w:t xml:space="preserve">I am glad to see how the </w:t>
        </w:r>
      </w:ins>
      <w:r>
        <w:rPr>
          <w:rFonts w:ascii="Times New Roman" w:eastAsia="Times New Roman" w:hAnsi="Times New Roman" w:cs="Times New Roman"/>
          <w:sz w:val="24"/>
          <w:szCs w:val="24"/>
          <w:highlight w:val="white"/>
        </w:rPr>
        <w:t xml:space="preserve">NYU </w:t>
      </w:r>
      <w:ins w:id="53" w:author="Matthew" w:date="2020-12-27T15:12:00Z">
        <w:r w:rsidR="00065CBD">
          <w:rPr>
            <w:rFonts w:ascii="Times New Roman" w:eastAsia="Times New Roman" w:hAnsi="Times New Roman" w:cs="Times New Roman"/>
            <w:sz w:val="24"/>
            <w:szCs w:val="24"/>
            <w:highlight w:val="white"/>
          </w:rPr>
          <w:t xml:space="preserve">community </w:t>
        </w:r>
      </w:ins>
      <w:r>
        <w:rPr>
          <w:rFonts w:ascii="Times New Roman" w:eastAsia="Times New Roman" w:hAnsi="Times New Roman" w:cs="Times New Roman"/>
          <w:sz w:val="24"/>
          <w:szCs w:val="24"/>
          <w:highlight w:val="white"/>
        </w:rPr>
        <w:t xml:space="preserve">would make me feel </w:t>
      </w:r>
      <w:del w:id="54" w:author="Matthew" w:date="2020-12-27T15:12:00Z">
        <w:r w:rsidDel="00065CBD">
          <w:rPr>
            <w:rFonts w:ascii="Times New Roman" w:eastAsia="Times New Roman" w:hAnsi="Times New Roman" w:cs="Times New Roman"/>
            <w:sz w:val="24"/>
            <w:szCs w:val="24"/>
            <w:highlight w:val="white"/>
          </w:rPr>
          <w:delText xml:space="preserve">I’m </w:delText>
        </w:r>
      </w:del>
      <w:r>
        <w:rPr>
          <w:rFonts w:ascii="Times New Roman" w:eastAsia="Times New Roman" w:hAnsi="Times New Roman" w:cs="Times New Roman"/>
          <w:sz w:val="24"/>
          <w:szCs w:val="24"/>
          <w:highlight w:val="white"/>
        </w:rPr>
        <w:t xml:space="preserve">in my own element, even outside of class. I </w:t>
      </w:r>
      <w:del w:id="55" w:author="Matthew" w:date="2020-12-27T15:13:00Z">
        <w:r w:rsidDel="00065CBD">
          <w:rPr>
            <w:rFonts w:ascii="Times New Roman" w:eastAsia="Times New Roman" w:hAnsi="Times New Roman" w:cs="Times New Roman"/>
            <w:sz w:val="24"/>
            <w:szCs w:val="24"/>
            <w:highlight w:val="white"/>
          </w:rPr>
          <w:delText xml:space="preserve">could </w:delText>
        </w:r>
      </w:del>
      <w:ins w:id="56" w:author="Matthew" w:date="2020-12-27T15:13:00Z">
        <w:r w:rsidR="00065CBD">
          <w:rPr>
            <w:rFonts w:ascii="Times New Roman" w:eastAsia="Times New Roman" w:hAnsi="Times New Roman" w:cs="Times New Roman"/>
            <w:sz w:val="24"/>
            <w:szCs w:val="24"/>
            <w:highlight w:val="white"/>
          </w:rPr>
          <w:t>look forward to</w:t>
        </w:r>
        <w:r w:rsidR="00065CBD">
          <w:rPr>
            <w:rFonts w:ascii="Times New Roman" w:eastAsia="Times New Roman" w:hAnsi="Times New Roman" w:cs="Times New Roman"/>
            <w:sz w:val="24"/>
            <w:szCs w:val="24"/>
            <w:highlight w:val="white"/>
          </w:rPr>
          <w:t xml:space="preserve"> </w:t>
        </w:r>
      </w:ins>
      <w:r w:rsidR="00876234">
        <w:rPr>
          <w:rFonts w:ascii="Times New Roman" w:eastAsia="Times New Roman" w:hAnsi="Times New Roman" w:cs="Times New Roman"/>
          <w:sz w:val="24"/>
          <w:szCs w:val="24"/>
          <w:highlight w:val="white"/>
        </w:rPr>
        <w:t>champion</w:t>
      </w:r>
      <w:ins w:id="57" w:author="Matthew" w:date="2020-12-27T15:13:00Z">
        <w:r w:rsidR="00065CBD">
          <w:rPr>
            <w:rFonts w:ascii="Times New Roman" w:eastAsia="Times New Roman" w:hAnsi="Times New Roman" w:cs="Times New Roman"/>
            <w:sz w:val="24"/>
            <w:szCs w:val="24"/>
            <w:highlight w:val="white"/>
          </w:rPr>
          <w:t>ing</w:t>
        </w:r>
      </w:ins>
      <w:r w:rsidR="00876234">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 xml:space="preserve">the change to the stigma of mental illness at the Active Minds Club or the Mission of Mental Health. I </w:t>
      </w:r>
      <w:r w:rsidR="00876234">
        <w:rPr>
          <w:rFonts w:ascii="Times New Roman" w:eastAsia="Times New Roman" w:hAnsi="Times New Roman" w:cs="Times New Roman"/>
          <w:sz w:val="24"/>
          <w:szCs w:val="24"/>
          <w:highlight w:val="white"/>
        </w:rPr>
        <w:t xml:space="preserve">also </w:t>
      </w:r>
      <w:r>
        <w:rPr>
          <w:rFonts w:ascii="Times New Roman" w:eastAsia="Times New Roman" w:hAnsi="Times New Roman" w:cs="Times New Roman"/>
          <w:sz w:val="24"/>
          <w:szCs w:val="24"/>
          <w:highlight w:val="white"/>
        </w:rPr>
        <w:t xml:space="preserve">intend to collaborate with </w:t>
      </w:r>
      <w:r w:rsidR="00876234">
        <w:rPr>
          <w:rFonts w:ascii="Times New Roman" w:eastAsia="Times New Roman" w:hAnsi="Times New Roman" w:cs="Times New Roman"/>
          <w:sz w:val="24"/>
          <w:szCs w:val="24"/>
          <w:highlight w:val="white"/>
        </w:rPr>
        <w:t xml:space="preserve">the technology, marketing, and design students </w:t>
      </w:r>
      <w:r>
        <w:rPr>
          <w:rFonts w:ascii="Times New Roman" w:eastAsia="Times New Roman" w:hAnsi="Times New Roman" w:cs="Times New Roman"/>
          <w:sz w:val="24"/>
          <w:szCs w:val="24"/>
          <w:highlight w:val="white"/>
        </w:rPr>
        <w:t xml:space="preserve">to improve SafeSpace, a project </w:t>
      </w:r>
      <w:r w:rsidR="00876234">
        <w:rPr>
          <w:rFonts w:ascii="Times New Roman" w:eastAsia="Times New Roman" w:hAnsi="Times New Roman" w:cs="Times New Roman"/>
          <w:sz w:val="24"/>
          <w:szCs w:val="24"/>
          <w:highlight w:val="white"/>
        </w:rPr>
        <w:t xml:space="preserve">I started in high school </w:t>
      </w:r>
      <w:r>
        <w:rPr>
          <w:rFonts w:ascii="Times New Roman" w:eastAsia="Times New Roman" w:hAnsi="Times New Roman" w:cs="Times New Roman"/>
          <w:sz w:val="24"/>
          <w:szCs w:val="24"/>
          <w:highlight w:val="white"/>
        </w:rPr>
        <w:t xml:space="preserve">that aims to raise mental health awareness – and potentially use it to reach a broader </w:t>
      </w:r>
      <w:del w:id="58" w:author="Matthew" w:date="2020-12-27T15:14:00Z">
        <w:r w:rsidR="00876234" w:rsidDel="00065CBD">
          <w:rPr>
            <w:rFonts w:ascii="Times New Roman" w:eastAsia="Times New Roman" w:hAnsi="Times New Roman" w:cs="Times New Roman"/>
            <w:sz w:val="24"/>
            <w:szCs w:val="24"/>
            <w:highlight w:val="white"/>
          </w:rPr>
          <w:delText xml:space="preserve">community </w:delText>
        </w:r>
      </w:del>
      <w:ins w:id="59" w:author="Matthew" w:date="2020-12-27T15:14:00Z">
        <w:r w:rsidR="00065CBD">
          <w:rPr>
            <w:rFonts w:ascii="Times New Roman" w:eastAsia="Times New Roman" w:hAnsi="Times New Roman" w:cs="Times New Roman"/>
            <w:sz w:val="24"/>
            <w:szCs w:val="24"/>
            <w:highlight w:val="white"/>
          </w:rPr>
          <w:t xml:space="preserve">audience </w:t>
        </w:r>
      </w:ins>
      <w:r w:rsidR="00876234">
        <w:rPr>
          <w:rFonts w:ascii="Times New Roman" w:eastAsia="Times New Roman" w:hAnsi="Times New Roman" w:cs="Times New Roman"/>
          <w:sz w:val="24"/>
          <w:szCs w:val="24"/>
          <w:highlight w:val="white"/>
        </w:rPr>
        <w:t>in New York</w:t>
      </w:r>
      <w:r>
        <w:rPr>
          <w:rFonts w:ascii="Times New Roman" w:eastAsia="Times New Roman" w:hAnsi="Times New Roman" w:cs="Times New Roman"/>
          <w:sz w:val="24"/>
          <w:szCs w:val="24"/>
          <w:highlight w:val="white"/>
        </w:rPr>
        <w:t>.</w:t>
      </w:r>
    </w:p>
    <w:p w14:paraId="0000000F" w14:textId="77777777" w:rsidR="00EC5D59" w:rsidRDefault="00FA2CC5">
      <w:pPr>
        <w:ind w:right="18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
    <w:p w14:paraId="00000010" w14:textId="19BE8215" w:rsidR="00EC5D59" w:rsidRDefault="00876234">
      <w:pPr>
        <w:ind w:right="180"/>
        <w:rPr>
          <w:rFonts w:ascii="Times New Roman" w:eastAsia="Times New Roman" w:hAnsi="Times New Roman" w:cs="Times New Roman"/>
          <w:sz w:val="24"/>
          <w:szCs w:val="24"/>
          <w:highlight w:val="white"/>
        </w:rPr>
      </w:pPr>
      <w:del w:id="60" w:author="Matthew" w:date="2020-12-27T15:16:00Z">
        <w:r w:rsidDel="00065CBD">
          <w:rPr>
            <w:rFonts w:ascii="Times New Roman" w:eastAsia="Times New Roman" w:hAnsi="Times New Roman" w:cs="Times New Roman"/>
            <w:sz w:val="24"/>
            <w:szCs w:val="24"/>
            <w:highlight w:val="white"/>
          </w:rPr>
          <w:delText>Whether it’s taking courses, learning across disciplines, or working alongside students with different expertise, the richness of perspective NYU offers will not only help me complete</w:delText>
        </w:r>
      </w:del>
      <w:ins w:id="61" w:author="Matthew" w:date="2020-12-27T15:16:00Z">
        <w:r w:rsidR="00065CBD">
          <w:rPr>
            <w:rFonts w:ascii="Times New Roman" w:eastAsia="Times New Roman" w:hAnsi="Times New Roman" w:cs="Times New Roman"/>
            <w:sz w:val="24"/>
            <w:szCs w:val="24"/>
            <w:highlight w:val="white"/>
          </w:rPr>
          <w:t>Amidst</w:t>
        </w:r>
      </w:ins>
      <w:r>
        <w:rPr>
          <w:rFonts w:ascii="Times New Roman" w:eastAsia="Times New Roman" w:hAnsi="Times New Roman" w:cs="Times New Roman"/>
          <w:sz w:val="24"/>
          <w:szCs w:val="24"/>
          <w:highlight w:val="white"/>
        </w:rPr>
        <w:t xml:space="preserve"> my </w:t>
      </w:r>
      <w:r w:rsidR="00FA2CC5">
        <w:rPr>
          <w:rFonts w:ascii="Times New Roman" w:eastAsia="Times New Roman" w:hAnsi="Times New Roman" w:cs="Times New Roman"/>
          <w:sz w:val="24"/>
          <w:szCs w:val="24"/>
          <w:highlight w:val="white"/>
        </w:rPr>
        <w:t xml:space="preserve">personal quest </w:t>
      </w:r>
      <w:del w:id="62" w:author="Matthew" w:date="2020-12-27T15:16:00Z">
        <w:r w:rsidDel="00065CBD">
          <w:rPr>
            <w:rFonts w:ascii="Times New Roman" w:eastAsia="Times New Roman" w:hAnsi="Times New Roman" w:cs="Times New Roman"/>
            <w:sz w:val="24"/>
            <w:szCs w:val="24"/>
            <w:highlight w:val="white"/>
          </w:rPr>
          <w:delText xml:space="preserve">in </w:delText>
        </w:r>
        <w:r w:rsidR="00FA2CC5" w:rsidDel="00065CBD">
          <w:rPr>
            <w:rFonts w:ascii="Times New Roman" w:eastAsia="Times New Roman" w:hAnsi="Times New Roman" w:cs="Times New Roman"/>
            <w:sz w:val="24"/>
            <w:szCs w:val="24"/>
            <w:highlight w:val="white"/>
          </w:rPr>
          <w:delText>help</w:delText>
        </w:r>
        <w:r w:rsidDel="00065CBD">
          <w:rPr>
            <w:rFonts w:ascii="Times New Roman" w:eastAsia="Times New Roman" w:hAnsi="Times New Roman" w:cs="Times New Roman"/>
            <w:sz w:val="24"/>
            <w:szCs w:val="24"/>
            <w:highlight w:val="white"/>
          </w:rPr>
          <w:delText>ing</w:delText>
        </w:r>
      </w:del>
      <w:ins w:id="63" w:author="Matthew" w:date="2020-12-27T15:16:00Z">
        <w:r w:rsidR="00065CBD">
          <w:rPr>
            <w:rFonts w:ascii="Times New Roman" w:eastAsia="Times New Roman" w:hAnsi="Times New Roman" w:cs="Times New Roman"/>
            <w:sz w:val="24"/>
            <w:szCs w:val="24"/>
            <w:highlight w:val="white"/>
          </w:rPr>
          <w:t>to help</w:t>
        </w:r>
      </w:ins>
      <w:r w:rsidR="00FA2CC5">
        <w:rPr>
          <w:rFonts w:ascii="Times New Roman" w:eastAsia="Times New Roman" w:hAnsi="Times New Roman" w:cs="Times New Roman"/>
          <w:sz w:val="24"/>
          <w:szCs w:val="24"/>
          <w:highlight w:val="white"/>
        </w:rPr>
        <w:t xml:space="preserve"> my cousin</w:t>
      </w:r>
      <w:r>
        <w:rPr>
          <w:rFonts w:ascii="Times New Roman" w:eastAsia="Times New Roman" w:hAnsi="Times New Roman" w:cs="Times New Roman"/>
          <w:sz w:val="24"/>
          <w:szCs w:val="24"/>
          <w:highlight w:val="white"/>
        </w:rPr>
        <w:t>,</w:t>
      </w:r>
      <w:r w:rsidR="00FA2CC5">
        <w:rPr>
          <w:rFonts w:ascii="Times New Roman" w:eastAsia="Times New Roman" w:hAnsi="Times New Roman" w:cs="Times New Roman"/>
          <w:sz w:val="24"/>
          <w:szCs w:val="24"/>
          <w:highlight w:val="white"/>
        </w:rPr>
        <w:t xml:space="preserve"> </w:t>
      </w:r>
      <w:ins w:id="64" w:author="Matthew" w:date="2020-12-27T15:16:00Z">
        <w:r w:rsidR="00065CBD">
          <w:rPr>
            <w:rFonts w:ascii="Times New Roman" w:eastAsia="Times New Roman" w:hAnsi="Times New Roman" w:cs="Times New Roman"/>
            <w:sz w:val="24"/>
            <w:szCs w:val="24"/>
            <w:highlight w:val="white"/>
          </w:rPr>
          <w:t xml:space="preserve">I hope that NYU’s </w:t>
        </w:r>
      </w:ins>
      <w:ins w:id="65" w:author="Matthew" w:date="2020-12-27T15:17:00Z">
        <w:r w:rsidR="00065CBD">
          <w:rPr>
            <w:rFonts w:ascii="Times New Roman" w:eastAsia="Times New Roman" w:hAnsi="Times New Roman" w:cs="Times New Roman"/>
            <w:sz w:val="24"/>
            <w:szCs w:val="24"/>
            <w:highlight w:val="white"/>
          </w:rPr>
          <w:t xml:space="preserve">impactful, </w:t>
        </w:r>
      </w:ins>
      <w:ins w:id="66" w:author="Matthew" w:date="2020-12-27T15:16:00Z">
        <w:r w:rsidR="00065CBD">
          <w:rPr>
            <w:rFonts w:ascii="Times New Roman" w:eastAsia="Times New Roman" w:hAnsi="Times New Roman" w:cs="Times New Roman"/>
            <w:sz w:val="24"/>
            <w:szCs w:val="24"/>
            <w:highlight w:val="white"/>
          </w:rPr>
          <w:t xml:space="preserve">global </w:t>
        </w:r>
      </w:ins>
      <w:ins w:id="67" w:author="Matthew" w:date="2020-12-27T15:17:00Z">
        <w:r w:rsidR="00065CBD">
          <w:rPr>
            <w:rFonts w:ascii="Times New Roman" w:eastAsia="Times New Roman" w:hAnsi="Times New Roman" w:cs="Times New Roman"/>
            <w:sz w:val="24"/>
            <w:szCs w:val="24"/>
            <w:highlight w:val="white"/>
          </w:rPr>
          <w:t xml:space="preserve">network </w:t>
        </w:r>
      </w:ins>
      <w:ins w:id="68" w:author="Matthew" w:date="2020-12-27T15:16:00Z">
        <w:r w:rsidR="00065CBD">
          <w:rPr>
            <w:rFonts w:ascii="Times New Roman" w:eastAsia="Times New Roman" w:hAnsi="Times New Roman" w:cs="Times New Roman"/>
            <w:sz w:val="24"/>
            <w:szCs w:val="24"/>
            <w:highlight w:val="white"/>
          </w:rPr>
          <w:t xml:space="preserve">would also </w:t>
        </w:r>
      </w:ins>
      <w:del w:id="69" w:author="Matthew" w:date="2020-12-27T15:18:00Z">
        <w:r w:rsidDel="00065CBD">
          <w:rPr>
            <w:rFonts w:ascii="Times New Roman" w:eastAsia="Times New Roman" w:hAnsi="Times New Roman" w:cs="Times New Roman"/>
            <w:sz w:val="24"/>
            <w:szCs w:val="24"/>
            <w:highlight w:val="white"/>
          </w:rPr>
          <w:delText xml:space="preserve">but also </w:delText>
        </w:r>
        <w:r w:rsidR="00DF0D98" w:rsidDel="00065CBD">
          <w:rPr>
            <w:rFonts w:ascii="Times New Roman" w:eastAsia="Times New Roman" w:hAnsi="Times New Roman" w:cs="Times New Roman"/>
            <w:sz w:val="24"/>
            <w:szCs w:val="24"/>
            <w:highlight w:val="white"/>
          </w:rPr>
          <w:delText>other</w:delText>
        </w:r>
      </w:del>
      <w:ins w:id="70" w:author="Matthew" w:date="2020-12-27T15:18:00Z">
        <w:r w:rsidR="00065CBD">
          <w:rPr>
            <w:rFonts w:ascii="Times New Roman" w:eastAsia="Times New Roman" w:hAnsi="Times New Roman" w:cs="Times New Roman"/>
            <w:sz w:val="24"/>
            <w:szCs w:val="24"/>
            <w:highlight w:val="white"/>
          </w:rPr>
          <w:t>enable me to empower</w:t>
        </w:r>
      </w:ins>
      <w:r w:rsidR="00DF0D98">
        <w:rPr>
          <w:rFonts w:ascii="Times New Roman" w:eastAsia="Times New Roman" w:hAnsi="Times New Roman" w:cs="Times New Roman"/>
          <w:sz w:val="24"/>
          <w:szCs w:val="24"/>
          <w:highlight w:val="white"/>
        </w:rPr>
        <w:t xml:space="preserve"> </w:t>
      </w:r>
      <w:r w:rsidR="00FA2CC5">
        <w:rPr>
          <w:rFonts w:ascii="Times New Roman" w:eastAsia="Times New Roman" w:hAnsi="Times New Roman" w:cs="Times New Roman"/>
          <w:sz w:val="24"/>
          <w:szCs w:val="24"/>
          <w:highlight w:val="white"/>
        </w:rPr>
        <w:t xml:space="preserve">children </w:t>
      </w:r>
      <w:del w:id="71" w:author="Matthew" w:date="2020-12-27T15:18:00Z">
        <w:r w:rsidR="00FA2CC5" w:rsidDel="00065CBD">
          <w:rPr>
            <w:rFonts w:ascii="Times New Roman" w:eastAsia="Times New Roman" w:hAnsi="Times New Roman" w:cs="Times New Roman"/>
            <w:sz w:val="24"/>
            <w:szCs w:val="24"/>
            <w:highlight w:val="white"/>
          </w:rPr>
          <w:delText xml:space="preserve">and </w:delText>
        </w:r>
      </w:del>
      <w:r w:rsidR="00FA2CC5">
        <w:rPr>
          <w:rFonts w:ascii="Times New Roman" w:eastAsia="Times New Roman" w:hAnsi="Times New Roman" w:cs="Times New Roman"/>
          <w:sz w:val="24"/>
          <w:szCs w:val="24"/>
          <w:highlight w:val="white"/>
        </w:rPr>
        <w:t>beyond</w:t>
      </w:r>
      <w:ins w:id="72" w:author="Matthew" w:date="2020-12-27T15:18:00Z">
        <w:r w:rsidR="00065CBD">
          <w:rPr>
            <w:rFonts w:ascii="Times New Roman" w:eastAsia="Times New Roman" w:hAnsi="Times New Roman" w:cs="Times New Roman"/>
            <w:sz w:val="24"/>
            <w:szCs w:val="24"/>
            <w:highlight w:val="white"/>
          </w:rPr>
          <w:t xml:space="preserve"> my immediate social circle</w:t>
        </w:r>
      </w:ins>
      <w:r w:rsidR="00FA2CC5">
        <w:rPr>
          <w:rFonts w:ascii="Times New Roman" w:eastAsia="Times New Roman" w:hAnsi="Times New Roman" w:cs="Times New Roman"/>
          <w:sz w:val="24"/>
          <w:szCs w:val="24"/>
          <w:highlight w:val="white"/>
        </w:rPr>
        <w:t xml:space="preserve">. </w:t>
      </w:r>
    </w:p>
    <w:p w14:paraId="00000011" w14:textId="77777777" w:rsidR="00EC5D59" w:rsidRDefault="00FA2CC5">
      <w:pPr>
        <w:ind w:right="18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
    <w:p w14:paraId="00000012" w14:textId="77777777" w:rsidR="00EC5D59" w:rsidRDefault="00FA2CC5">
      <w:pPr>
        <w:ind w:right="18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
    <w:p w14:paraId="0000005B" w14:textId="3C792CFB" w:rsidR="00EC5D59" w:rsidRDefault="00EC5D59">
      <w:pPr>
        <w:rPr>
          <w:ins w:id="73" w:author="Matthew" w:date="2020-12-27T15:24:00Z"/>
          <w:rFonts w:ascii="Times New Roman" w:hAnsi="Times New Roman" w:cs="Times New Roman"/>
          <w:i/>
          <w:iCs/>
        </w:rPr>
      </w:pPr>
    </w:p>
    <w:p w14:paraId="0FBF5F78" w14:textId="3BBE409B" w:rsidR="007C3565" w:rsidRDefault="007C3565">
      <w:pPr>
        <w:rPr>
          <w:ins w:id="74" w:author="Matthew" w:date="2020-12-27T15:24:00Z"/>
          <w:rFonts w:ascii="Times New Roman" w:hAnsi="Times New Roman" w:cs="Times New Roman"/>
          <w:i/>
          <w:iCs/>
        </w:rPr>
      </w:pPr>
    </w:p>
    <w:p w14:paraId="0CC15520" w14:textId="5FE64529" w:rsidR="007C3565" w:rsidRDefault="007C3565">
      <w:pPr>
        <w:rPr>
          <w:ins w:id="75" w:author="Matthew" w:date="2020-12-27T15:24:00Z"/>
          <w:rFonts w:ascii="Times New Roman" w:hAnsi="Times New Roman" w:cs="Times New Roman"/>
          <w:i/>
          <w:iCs/>
        </w:rPr>
      </w:pPr>
      <w:ins w:id="76" w:author="Matthew" w:date="2020-12-27T15:24:00Z">
        <w:r>
          <w:rPr>
            <w:rFonts w:ascii="Times New Roman" w:hAnsi="Times New Roman" w:cs="Times New Roman"/>
            <w:i/>
            <w:iCs/>
          </w:rPr>
          <w:t>Hi Kelly,</w:t>
        </w:r>
      </w:ins>
    </w:p>
    <w:p w14:paraId="1FF81BE0" w14:textId="0C521C05" w:rsidR="007C3565" w:rsidRDefault="007C3565">
      <w:pPr>
        <w:rPr>
          <w:ins w:id="77" w:author="Matthew" w:date="2020-12-27T15:24:00Z"/>
          <w:rFonts w:ascii="Times New Roman" w:hAnsi="Times New Roman" w:cs="Times New Roman"/>
          <w:i/>
          <w:iCs/>
        </w:rPr>
      </w:pPr>
    </w:p>
    <w:p w14:paraId="4509B5C5" w14:textId="1A8E57C9" w:rsidR="007C3565" w:rsidRDefault="007C3565">
      <w:pPr>
        <w:rPr>
          <w:ins w:id="78" w:author="Matthew" w:date="2020-12-27T15:26:00Z"/>
          <w:rFonts w:ascii="Times New Roman" w:hAnsi="Times New Roman" w:cs="Times New Roman"/>
          <w:i/>
          <w:iCs/>
        </w:rPr>
      </w:pPr>
      <w:ins w:id="79" w:author="Matthew" w:date="2020-12-27T15:25:00Z">
        <w:r>
          <w:rPr>
            <w:rFonts w:ascii="Times New Roman" w:hAnsi="Times New Roman" w:cs="Times New Roman"/>
            <w:i/>
            <w:iCs/>
          </w:rPr>
          <w:t>I like the way you finely diced your main points in a chronological fashion.</w:t>
        </w:r>
      </w:ins>
      <w:ins w:id="80" w:author="Matthew" w:date="2020-12-27T15:26:00Z">
        <w:r>
          <w:rPr>
            <w:rFonts w:ascii="Times New Roman" w:hAnsi="Times New Roman" w:cs="Times New Roman"/>
            <w:i/>
            <w:iCs/>
          </w:rPr>
          <w:t xml:space="preserve"> I think it’s now very easy to follow and gets your message right across.</w:t>
        </w:r>
      </w:ins>
    </w:p>
    <w:p w14:paraId="61CA68D9" w14:textId="2D253AD4" w:rsidR="007C3565" w:rsidRDefault="007C3565">
      <w:pPr>
        <w:rPr>
          <w:ins w:id="81" w:author="Matthew" w:date="2020-12-27T15:26:00Z"/>
          <w:rFonts w:ascii="Times New Roman" w:hAnsi="Times New Roman" w:cs="Times New Roman"/>
          <w:i/>
          <w:iCs/>
        </w:rPr>
      </w:pPr>
    </w:p>
    <w:p w14:paraId="084EA35F" w14:textId="7E02975F" w:rsidR="007C3565" w:rsidRDefault="007C3565">
      <w:pPr>
        <w:rPr>
          <w:ins w:id="82" w:author="Matthew" w:date="2020-12-27T15:26:00Z"/>
          <w:rFonts w:ascii="Times New Roman" w:hAnsi="Times New Roman" w:cs="Times New Roman"/>
          <w:i/>
          <w:iCs/>
        </w:rPr>
      </w:pPr>
      <w:ins w:id="83" w:author="Matthew" w:date="2020-12-27T15:26:00Z">
        <w:r>
          <w:rPr>
            <w:rFonts w:ascii="Times New Roman" w:hAnsi="Times New Roman" w:cs="Times New Roman"/>
            <w:i/>
            <w:iCs/>
          </w:rPr>
          <w:t>Keep up the good work!</w:t>
        </w:r>
      </w:ins>
    </w:p>
    <w:p w14:paraId="447623DA" w14:textId="034A4448" w:rsidR="007C3565" w:rsidRDefault="007C3565">
      <w:pPr>
        <w:rPr>
          <w:ins w:id="84" w:author="Matthew" w:date="2020-12-27T15:26:00Z"/>
          <w:rFonts w:ascii="Times New Roman" w:hAnsi="Times New Roman" w:cs="Times New Roman"/>
          <w:i/>
          <w:iCs/>
        </w:rPr>
      </w:pPr>
    </w:p>
    <w:p w14:paraId="532A28B7" w14:textId="22F984D3" w:rsidR="007C3565" w:rsidRPr="007C3565" w:rsidRDefault="007C3565">
      <w:pPr>
        <w:rPr>
          <w:rFonts w:ascii="Times New Roman" w:hAnsi="Times New Roman" w:cs="Times New Roman"/>
          <w:i/>
          <w:iCs/>
          <w:rPrChange w:id="85" w:author="Matthew" w:date="2020-12-27T15:24:00Z">
            <w:rPr/>
          </w:rPrChange>
        </w:rPr>
      </w:pPr>
      <w:ins w:id="86" w:author="Matthew" w:date="2020-12-27T15:26:00Z">
        <w:r>
          <w:rPr>
            <w:rFonts w:ascii="Times New Roman" w:hAnsi="Times New Roman" w:cs="Times New Roman"/>
            <w:i/>
            <w:iCs/>
          </w:rPr>
          <w:t>- Matthew</w:t>
        </w:r>
      </w:ins>
    </w:p>
    <w:sectPr w:rsidR="007C3565" w:rsidRPr="007C3565">
      <w:head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5233C7" w14:textId="77777777" w:rsidR="0071695D" w:rsidRDefault="0071695D">
      <w:pPr>
        <w:spacing w:line="240" w:lineRule="auto"/>
      </w:pPr>
      <w:r>
        <w:separator/>
      </w:r>
    </w:p>
  </w:endnote>
  <w:endnote w:type="continuationSeparator" w:id="0">
    <w:p w14:paraId="61707878" w14:textId="77777777" w:rsidR="0071695D" w:rsidRDefault="0071695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0E9C73" w14:textId="77777777" w:rsidR="0071695D" w:rsidRDefault="0071695D">
      <w:pPr>
        <w:spacing w:line="240" w:lineRule="auto"/>
      </w:pPr>
      <w:r>
        <w:separator/>
      </w:r>
    </w:p>
  </w:footnote>
  <w:footnote w:type="continuationSeparator" w:id="0">
    <w:p w14:paraId="094408FD" w14:textId="77777777" w:rsidR="0071695D" w:rsidRDefault="0071695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5C" w14:textId="77777777" w:rsidR="00EC5D59" w:rsidRDefault="00EC5D5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B8742A"/>
    <w:multiLevelType w:val="multilevel"/>
    <w:tmpl w:val="764847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tthew">
    <w15:presenceInfo w15:providerId="None" w15:userId="Matthew"/>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5D59"/>
    <w:rsid w:val="00065CBD"/>
    <w:rsid w:val="00085A46"/>
    <w:rsid w:val="000F5C5D"/>
    <w:rsid w:val="00634C1B"/>
    <w:rsid w:val="0071695D"/>
    <w:rsid w:val="007A1ABA"/>
    <w:rsid w:val="007C3565"/>
    <w:rsid w:val="00813A1B"/>
    <w:rsid w:val="00876234"/>
    <w:rsid w:val="00DF0D98"/>
    <w:rsid w:val="00EA7434"/>
    <w:rsid w:val="00EC5D59"/>
    <w:rsid w:val="00FA2CC5"/>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CF49E"/>
  <w15:docId w15:val="{CC248DA8-F70D-EE45-BEF6-7B79BB4EA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7C3565"/>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C3565"/>
    <w:rPr>
      <w:rFonts w:ascii="Segoe UI" w:hAnsi="Segoe UI" w:cs="Segoe UI"/>
      <w:sz w:val="18"/>
      <w:szCs w:val="18"/>
    </w:rPr>
  </w:style>
  <w:style w:type="paragraph" w:styleId="ListParagraph">
    <w:name w:val="List Paragraph"/>
    <w:basedOn w:val="Normal"/>
    <w:uiPriority w:val="34"/>
    <w:qFormat/>
    <w:rsid w:val="007C35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blog.collegevine.com/nyu-essay-example/"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blog.prepscholar.com/why-nyu-essay" TargetMode="External"/><Relationship Id="rId12" Type="http://schemas.openxmlformats.org/officeDocument/2006/relationships/hyperlink" Target="https://www.profitableventure.com/starting-a-medical-clinic-busines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s.nyu.edu/psychology/people/faculty.susan-marie-andersen.html" TargetMode="External"/><Relationship Id="rId5" Type="http://schemas.openxmlformats.org/officeDocument/2006/relationships/footnotes" Target="footnotes.xml"/><Relationship Id="rId15" Type="http://schemas.microsoft.com/office/2011/relationships/people" Target="people.xml"/><Relationship Id="rId10" Type="http://schemas.openxmlformats.org/officeDocument/2006/relationships/hyperlink" Target="https://www.nyu.edu/students/getting-involved/clubs-and-organizations.html" TargetMode="External"/><Relationship Id="rId4" Type="http://schemas.openxmlformats.org/officeDocument/2006/relationships/webSettings" Target="webSettings.xml"/><Relationship Id="rId9" Type="http://schemas.openxmlformats.org/officeDocument/2006/relationships/hyperlink" Target="https://engage.nyu.edu/organization/mission-for-mental-health"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358</TotalTime>
  <Pages>2</Pages>
  <Words>688</Words>
  <Characters>3925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Matthew</cp:lastModifiedBy>
  <cp:revision>3</cp:revision>
  <dcterms:created xsi:type="dcterms:W3CDTF">2020-12-25T01:24:00Z</dcterms:created>
  <dcterms:modified xsi:type="dcterms:W3CDTF">2020-12-27T07:26:00Z</dcterms:modified>
</cp:coreProperties>
</file>