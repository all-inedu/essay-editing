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18A0" w:rsidRDefault="00286A89">
      <w:pPr>
        <w:numPr>
          <w:ilvl w:val="0"/>
          <w:numId w:val="1"/>
        </w:numPr>
        <w:rPr>
          <w:sz w:val="24"/>
          <w:szCs w:val="24"/>
        </w:rPr>
      </w:pPr>
      <w:r>
        <w:rPr>
          <w:sz w:val="24"/>
          <w:szCs w:val="24"/>
        </w:rPr>
        <w:t>REQUIRED: The statement of purpose will provide an opportunity to explain any extenuating circumstances that you feel could add value to your application. You may also want to explain unique aspects of your academic background or valued experiences you may have had that relate to your academic discipline. The statement of purpose is not meant to be a listing of accomplishments in high school or a record of your participation in school-related activities. Rather, this is your opportunity to address the admissions committee directly and to let us know more about you as an individual, in a manner that your transcripts and other application information cannot convey. (500-750 words)</w:t>
      </w:r>
    </w:p>
    <w:p w14:paraId="00000003" w14:textId="77777777" w:rsidR="005518A0" w:rsidRDefault="005518A0">
      <w:pPr>
        <w:rPr>
          <w:sz w:val="24"/>
          <w:szCs w:val="24"/>
        </w:rPr>
      </w:pPr>
    </w:p>
    <w:p w14:paraId="00000004" w14:textId="3C015E7C" w:rsidR="005518A0" w:rsidRDefault="00286A89">
      <w:pPr>
        <w:rPr>
          <w:sz w:val="24"/>
          <w:szCs w:val="24"/>
        </w:rPr>
      </w:pPr>
      <w:r>
        <w:rPr>
          <w:sz w:val="24"/>
          <w:szCs w:val="24"/>
        </w:rPr>
        <w:tab/>
        <w:t xml:space="preserve">The ten-year old me sat quietly in the corner of the dining room, staring blankly at my outmoded PC screen. I was designing an NXT program using a light sensor to park a Lego car between obstacles. The programming process was unbelievably complex, and </w:t>
      </w:r>
      <w:proofErr w:type="gramStart"/>
      <w:r>
        <w:rPr>
          <w:sz w:val="24"/>
          <w:szCs w:val="24"/>
        </w:rPr>
        <w:t>all of</w:t>
      </w:r>
      <w:proofErr w:type="gramEnd"/>
      <w:r>
        <w:rPr>
          <w:sz w:val="24"/>
          <w:szCs w:val="24"/>
        </w:rPr>
        <w:t xml:space="preserve"> my simulation tests had failed. </w:t>
      </w:r>
      <w:r>
        <w:rPr>
          <w:sz w:val="24"/>
          <w:szCs w:val="24"/>
          <w:highlight w:val="white"/>
        </w:rPr>
        <w:t>After adjusting the starting position, I pressed execute and the car began rolling forward. But seconds later, the car veered off course, bumped the obstacle</w:t>
      </w:r>
      <w:del w:id="0" w:author="Matthew" w:date="2021-02-26T14:07:00Z">
        <w:r w:rsidDel="008E3789">
          <w:rPr>
            <w:sz w:val="24"/>
            <w:szCs w:val="24"/>
            <w:highlight w:val="white"/>
          </w:rPr>
          <w:delText>,</w:delText>
        </w:r>
      </w:del>
      <w:r>
        <w:rPr>
          <w:sz w:val="24"/>
          <w:szCs w:val="24"/>
          <w:highlight w:val="white"/>
        </w:rPr>
        <w:t xml:space="preserve"> and demolished its back wheel</w:t>
      </w:r>
      <w:ins w:id="1" w:author="Matthew" w:date="2021-02-26T14:07:00Z">
        <w:r w:rsidR="008E3789">
          <w:rPr>
            <w:sz w:val="24"/>
            <w:szCs w:val="24"/>
          </w:rPr>
          <w:t>s</w:t>
        </w:r>
      </w:ins>
      <w:r>
        <w:rPr>
          <w:sz w:val="24"/>
          <w:szCs w:val="24"/>
        </w:rPr>
        <w:t>. My frustration became anger. “Why doesn’t it work?!” I screamed.</w:t>
      </w:r>
    </w:p>
    <w:p w14:paraId="00000005" w14:textId="77777777" w:rsidR="005518A0" w:rsidRDefault="00286A89">
      <w:pPr>
        <w:ind w:firstLine="720"/>
        <w:rPr>
          <w:sz w:val="24"/>
          <w:szCs w:val="24"/>
        </w:rPr>
      </w:pPr>
      <w:r>
        <w:rPr>
          <w:sz w:val="24"/>
          <w:szCs w:val="24"/>
        </w:rPr>
        <w:t>The outburst prompted my father to enter the dining room. He sat down beside me, concerned. He took the pieces from my sweaty palms and encouraged me to persevere and finish what I started.</w:t>
      </w:r>
    </w:p>
    <w:p w14:paraId="00000006" w14:textId="39C47594" w:rsidR="005518A0" w:rsidRDefault="00286A89">
      <w:pPr>
        <w:ind w:firstLine="720"/>
        <w:rPr>
          <w:sz w:val="24"/>
          <w:szCs w:val="24"/>
        </w:rPr>
      </w:pPr>
      <w:r>
        <w:rPr>
          <w:sz w:val="24"/>
          <w:szCs w:val="24"/>
        </w:rPr>
        <w:t xml:space="preserve">Looking at his gentle face and rough hands reminded me of the various setbacks my father had gone through. He got laid off, went bankrupt, and had to support his family on his own. He did not stop trying, and I </w:t>
      </w:r>
      <w:proofErr w:type="gramStart"/>
      <w:r>
        <w:rPr>
          <w:sz w:val="24"/>
          <w:szCs w:val="24"/>
        </w:rPr>
        <w:t>won’t</w:t>
      </w:r>
      <w:proofErr w:type="gramEnd"/>
      <w:r>
        <w:rPr>
          <w:sz w:val="24"/>
          <w:szCs w:val="24"/>
        </w:rPr>
        <w:t xml:space="preserve"> too. I analyzed my NXT program once again. I got an idea! </w:t>
      </w:r>
      <w:ins w:id="2" w:author="Matthew" w:date="2021-02-26T14:09:00Z">
        <w:r w:rsidR="008E3789">
          <w:rPr>
            <w:sz w:val="24"/>
            <w:szCs w:val="24"/>
          </w:rPr>
          <w:t>“</w:t>
        </w:r>
      </w:ins>
      <w:r>
        <w:rPr>
          <w:sz w:val="24"/>
          <w:szCs w:val="24"/>
        </w:rPr>
        <w:t>Perhaps, if I program the robot to stop beside the obstacle then retreat</w:t>
      </w:r>
      <w:del w:id="3" w:author="Matthew" w:date="2021-02-26T14:08:00Z">
        <w:r w:rsidDel="008E3789">
          <w:rPr>
            <w:sz w:val="24"/>
            <w:szCs w:val="24"/>
          </w:rPr>
          <w:delText>ing</w:delText>
        </w:r>
      </w:del>
      <w:r>
        <w:rPr>
          <w:sz w:val="24"/>
          <w:szCs w:val="24"/>
        </w:rPr>
        <w:t xml:space="preserve"> afterwards, the car will manage to just avoid the obstacles than if I were </w:t>
      </w:r>
      <w:ins w:id="4" w:author="Matthew" w:date="2021-02-26T14:09:00Z">
        <w:r w:rsidR="008E3789">
          <w:rPr>
            <w:sz w:val="24"/>
            <w:szCs w:val="24"/>
          </w:rPr>
          <w:t xml:space="preserve">to </w:t>
        </w:r>
      </w:ins>
      <w:r>
        <w:rPr>
          <w:sz w:val="24"/>
          <w:szCs w:val="24"/>
        </w:rPr>
        <w:t>turn</w:t>
      </w:r>
      <w:del w:id="5" w:author="Matthew" w:date="2021-02-26T14:09:00Z">
        <w:r w:rsidDel="008E3789">
          <w:rPr>
            <w:sz w:val="24"/>
            <w:szCs w:val="24"/>
          </w:rPr>
          <w:delText>ing</w:delText>
        </w:r>
      </w:del>
      <w:r>
        <w:rPr>
          <w:sz w:val="24"/>
          <w:szCs w:val="24"/>
        </w:rPr>
        <w:t xml:space="preserve"> it forward 45 degrees in between them.</w:t>
      </w:r>
      <w:ins w:id="6" w:author="Matthew" w:date="2021-02-26T14:09:00Z">
        <w:r w:rsidR="008E3789">
          <w:rPr>
            <w:sz w:val="24"/>
            <w:szCs w:val="24"/>
          </w:rPr>
          <w:t>”</w:t>
        </w:r>
      </w:ins>
      <w:r>
        <w:rPr>
          <w:sz w:val="24"/>
          <w:szCs w:val="24"/>
        </w:rPr>
        <w:t xml:space="preserve"> I followed my thought process and designed the new program. As I began the next test, a thrill shot through my body. Nailed it!</w:t>
      </w:r>
    </w:p>
    <w:p w14:paraId="00000007" w14:textId="5B57A1F3" w:rsidR="005518A0" w:rsidRDefault="00286A89">
      <w:pPr>
        <w:ind w:firstLine="720"/>
        <w:rPr>
          <w:sz w:val="24"/>
          <w:szCs w:val="24"/>
        </w:rPr>
      </w:pPr>
      <w:r>
        <w:rPr>
          <w:sz w:val="24"/>
          <w:szCs w:val="24"/>
        </w:rPr>
        <w:t xml:space="preserve">It was </w:t>
      </w:r>
      <w:ins w:id="7" w:author="Matthew" w:date="2021-02-26T15:32:00Z">
        <w:r w:rsidR="006F7151">
          <w:rPr>
            <w:sz w:val="24"/>
            <w:szCs w:val="24"/>
          </w:rPr>
          <w:t xml:space="preserve">perhaps </w:t>
        </w:r>
      </w:ins>
      <w:r>
        <w:rPr>
          <w:sz w:val="24"/>
          <w:szCs w:val="24"/>
        </w:rPr>
        <w:t xml:space="preserve">my first </w:t>
      </w:r>
      <w:ins w:id="8" w:author="Matthew" w:date="2021-02-26T15:33:00Z">
        <w:r w:rsidR="006F7151">
          <w:rPr>
            <w:sz w:val="24"/>
            <w:szCs w:val="24"/>
          </w:rPr>
          <w:t xml:space="preserve">trial-and-error </w:t>
        </w:r>
      </w:ins>
      <w:del w:id="9" w:author="Matthew" w:date="2021-02-26T15:33:00Z">
        <w:r w:rsidDel="006F7151">
          <w:rPr>
            <w:sz w:val="24"/>
            <w:szCs w:val="24"/>
          </w:rPr>
          <w:delText xml:space="preserve">encounter </w:delText>
        </w:r>
      </w:del>
      <w:ins w:id="10" w:author="Matthew" w:date="2021-02-26T15:33:00Z">
        <w:r w:rsidR="006F7151">
          <w:rPr>
            <w:sz w:val="24"/>
            <w:szCs w:val="24"/>
          </w:rPr>
          <w:t xml:space="preserve">experiment </w:t>
        </w:r>
      </w:ins>
      <w:del w:id="11" w:author="Matthew" w:date="2021-02-26T15:33:00Z">
        <w:r w:rsidDel="006F7151">
          <w:rPr>
            <w:sz w:val="24"/>
            <w:szCs w:val="24"/>
          </w:rPr>
          <w:delText xml:space="preserve">with the </w:delText>
        </w:r>
      </w:del>
      <w:ins w:id="12" w:author="Matthew" w:date="2021-02-26T15:33:00Z">
        <w:r w:rsidR="006F7151">
          <w:rPr>
            <w:sz w:val="24"/>
            <w:szCs w:val="24"/>
          </w:rPr>
          <w:t>th</w:t>
        </w:r>
      </w:ins>
      <w:ins w:id="13" w:author="Matthew" w:date="2021-02-26T15:34:00Z">
        <w:r w:rsidR="006F7151">
          <w:rPr>
            <w:sz w:val="24"/>
            <w:szCs w:val="24"/>
          </w:rPr>
          <w:t xml:space="preserve">at made eye the </w:t>
        </w:r>
      </w:ins>
      <w:r>
        <w:rPr>
          <w:sz w:val="24"/>
          <w:szCs w:val="24"/>
        </w:rPr>
        <w:t>engineering field, and I got addicted. I wondered, “</w:t>
      </w:r>
      <w:r>
        <w:rPr>
          <w:i/>
          <w:sz w:val="24"/>
          <w:szCs w:val="24"/>
        </w:rPr>
        <w:t xml:space="preserve">Can I build something real? Something that is actually useful?” </w:t>
      </w:r>
      <w:r>
        <w:rPr>
          <w:sz w:val="24"/>
          <w:szCs w:val="24"/>
        </w:rPr>
        <w:t xml:space="preserve">I imagined innovating systematic programs and automating all kinds of machines: from inventing a vacuum capable of collecting hair before it falls to the ground to </w:t>
      </w:r>
      <w:del w:id="14" w:author="Matthew" w:date="2021-02-26T15:35:00Z">
        <w:r w:rsidDel="006F7151">
          <w:rPr>
            <w:sz w:val="24"/>
            <w:szCs w:val="24"/>
          </w:rPr>
          <w:delText>covering our clothesline</w:delText>
        </w:r>
      </w:del>
      <w:ins w:id="15" w:author="Matthew" w:date="2021-02-26T15:35:00Z">
        <w:r w:rsidR="006F7151">
          <w:rPr>
            <w:sz w:val="24"/>
            <w:szCs w:val="24"/>
          </w:rPr>
          <w:t xml:space="preserve">an automated canopy </w:t>
        </w:r>
      </w:ins>
      <w:ins w:id="16" w:author="Matthew" w:date="2021-02-26T15:36:00Z">
        <w:r w:rsidR="006F7151">
          <w:rPr>
            <w:sz w:val="24"/>
            <w:szCs w:val="24"/>
          </w:rPr>
          <w:t>to cover an outdoor clothing hanger</w:t>
        </w:r>
      </w:ins>
      <w:r>
        <w:rPr>
          <w:sz w:val="24"/>
          <w:szCs w:val="24"/>
        </w:rPr>
        <w:t xml:space="preserve"> before a rainstorm</w:t>
      </w:r>
      <w:ins w:id="17" w:author="Matthew" w:date="2021-02-26T15:36:00Z">
        <w:r w:rsidR="006F7151">
          <w:rPr>
            <w:sz w:val="24"/>
            <w:szCs w:val="24"/>
          </w:rPr>
          <w:t xml:space="preserve"> starts pouring</w:t>
        </w:r>
      </w:ins>
      <w:r>
        <w:rPr>
          <w:sz w:val="24"/>
          <w:szCs w:val="24"/>
        </w:rPr>
        <w:t xml:space="preserve">. </w:t>
      </w:r>
      <w:del w:id="18" w:author="Matthew" w:date="2021-02-26T15:37:00Z">
        <w:r w:rsidDel="006F7151">
          <w:rPr>
            <w:sz w:val="24"/>
            <w:szCs w:val="24"/>
          </w:rPr>
          <w:delText>It seemed like a</w:delText>
        </w:r>
      </w:del>
      <w:ins w:id="19" w:author="Matthew" w:date="2021-02-26T15:37:00Z">
        <w:r w:rsidR="006F7151">
          <w:rPr>
            <w:sz w:val="24"/>
            <w:szCs w:val="24"/>
          </w:rPr>
          <w:t>Trivial yet one of a</w:t>
        </w:r>
      </w:ins>
      <w:r>
        <w:rPr>
          <w:sz w:val="24"/>
          <w:szCs w:val="24"/>
        </w:rPr>
        <w:t xml:space="preserve"> long shot, </w:t>
      </w:r>
      <w:del w:id="20" w:author="Matthew" w:date="2021-02-26T15:37:00Z">
        <w:r w:rsidDel="006F7151">
          <w:rPr>
            <w:sz w:val="24"/>
            <w:szCs w:val="24"/>
          </w:rPr>
          <w:delText xml:space="preserve">but </w:delText>
        </w:r>
      </w:del>
      <w:r>
        <w:rPr>
          <w:sz w:val="24"/>
          <w:szCs w:val="24"/>
        </w:rPr>
        <w:t xml:space="preserve">I was determined to complete my journey.  </w:t>
      </w:r>
    </w:p>
    <w:p w14:paraId="00000008" w14:textId="028F4B65" w:rsidR="005518A0" w:rsidRDefault="00286A89">
      <w:pPr>
        <w:ind w:firstLine="720"/>
        <w:rPr>
          <w:sz w:val="24"/>
          <w:szCs w:val="24"/>
        </w:rPr>
      </w:pPr>
      <w:r>
        <w:rPr>
          <w:sz w:val="24"/>
          <w:szCs w:val="24"/>
        </w:rPr>
        <w:t xml:space="preserve">As I looked for more opportunities </w:t>
      </w:r>
      <w:del w:id="21" w:author="Matthew" w:date="2021-02-26T15:37:00Z">
        <w:r w:rsidDel="006F7151">
          <w:rPr>
            <w:sz w:val="24"/>
            <w:szCs w:val="24"/>
          </w:rPr>
          <w:delText>throughout my</w:delText>
        </w:r>
      </w:del>
      <w:ins w:id="22" w:author="Matthew" w:date="2021-02-26T15:37:00Z">
        <w:r w:rsidR="006F7151">
          <w:rPr>
            <w:sz w:val="24"/>
            <w:szCs w:val="24"/>
          </w:rPr>
          <w:t>in</w:t>
        </w:r>
      </w:ins>
      <w:r>
        <w:rPr>
          <w:sz w:val="24"/>
          <w:szCs w:val="24"/>
        </w:rPr>
        <w:t xml:space="preserve"> high school, I came across an electrical engineering workshop held by Pelita Harapan University that sparked my desire to develop sustainable energy sources. The dean showed a pie chart depicting daily energy consumption within Indonesian households. Smartphones, televisions, and electronic devices dominated the chart. After viewing </w:t>
      </w:r>
      <w:del w:id="23" w:author="Matthew" w:date="2021-02-26T15:38:00Z">
        <w:r w:rsidDel="006F7151">
          <w:rPr>
            <w:sz w:val="24"/>
            <w:szCs w:val="24"/>
          </w:rPr>
          <w:delText>this chart</w:delText>
        </w:r>
      </w:del>
      <w:ins w:id="24" w:author="Matthew" w:date="2021-02-26T15:38:00Z">
        <w:r w:rsidR="006F7151">
          <w:rPr>
            <w:sz w:val="24"/>
            <w:szCs w:val="24"/>
          </w:rPr>
          <w:t>it</w:t>
        </w:r>
      </w:ins>
      <w:r>
        <w:rPr>
          <w:sz w:val="24"/>
          <w:szCs w:val="24"/>
        </w:rPr>
        <w:t xml:space="preserve">, I felt motivated to use </w:t>
      </w:r>
      <w:r>
        <w:rPr>
          <w:sz w:val="24"/>
          <w:szCs w:val="24"/>
        </w:rPr>
        <w:lastRenderedPageBreak/>
        <w:t xml:space="preserve">my engineering </w:t>
      </w:r>
      <w:del w:id="25" w:author="Matthew" w:date="2021-02-26T15:38:00Z">
        <w:r w:rsidDel="006F7151">
          <w:rPr>
            <w:sz w:val="24"/>
            <w:szCs w:val="24"/>
          </w:rPr>
          <w:delText xml:space="preserve">skills </w:delText>
        </w:r>
      </w:del>
      <w:ins w:id="26" w:author="Matthew" w:date="2021-02-26T15:38:00Z">
        <w:r w:rsidR="006F7151">
          <w:rPr>
            <w:sz w:val="24"/>
            <w:szCs w:val="24"/>
          </w:rPr>
          <w:t xml:space="preserve">thinking cap </w:t>
        </w:r>
      </w:ins>
      <w:r>
        <w:rPr>
          <w:sz w:val="24"/>
          <w:szCs w:val="24"/>
        </w:rPr>
        <w:t xml:space="preserve">to address energy consumption in Indonesia. I constructed a prototype circuit capable of generating hybrid electricity by converting wind energy and water. </w:t>
      </w:r>
      <w:commentRangeStart w:id="27"/>
      <w:r>
        <w:rPr>
          <w:sz w:val="24"/>
          <w:szCs w:val="24"/>
        </w:rPr>
        <w:t xml:space="preserve">Despite being the youngest participant in the workshop, I stayed the longest, researching the </w:t>
      </w:r>
      <w:del w:id="28" w:author="Matthew" w:date="2021-02-26T15:38:00Z">
        <w:r w:rsidDel="006F7151">
          <w:rPr>
            <w:sz w:val="24"/>
            <w:szCs w:val="24"/>
          </w:rPr>
          <w:delText xml:space="preserve">cheapest </w:delText>
        </w:r>
      </w:del>
      <w:ins w:id="29" w:author="Matthew" w:date="2021-02-26T15:38:00Z">
        <w:r w:rsidR="006F7151">
          <w:rPr>
            <w:sz w:val="24"/>
            <w:szCs w:val="24"/>
          </w:rPr>
          <w:t xml:space="preserve">most </w:t>
        </w:r>
      </w:ins>
      <w:ins w:id="30" w:author="Matthew" w:date="2021-02-26T15:39:00Z">
        <w:r w:rsidR="006F7151">
          <w:rPr>
            <w:sz w:val="24"/>
            <w:szCs w:val="24"/>
          </w:rPr>
          <w:t>cost-efficient</w:t>
        </w:r>
      </w:ins>
      <w:ins w:id="31" w:author="Matthew" w:date="2021-02-26T15:38:00Z">
        <w:r w:rsidR="006F7151">
          <w:rPr>
            <w:sz w:val="24"/>
            <w:szCs w:val="24"/>
          </w:rPr>
          <w:t xml:space="preserve"> </w:t>
        </w:r>
      </w:ins>
      <w:r>
        <w:rPr>
          <w:sz w:val="24"/>
          <w:szCs w:val="24"/>
        </w:rPr>
        <w:t xml:space="preserve">way to make household appliances </w:t>
      </w:r>
      <w:del w:id="32" w:author="Matthew" w:date="2021-02-26T15:39:00Z">
        <w:r w:rsidDel="006F7151">
          <w:rPr>
            <w:sz w:val="24"/>
            <w:szCs w:val="24"/>
          </w:rPr>
          <w:delText xml:space="preserve">consume </w:delText>
        </w:r>
      </w:del>
      <w:ins w:id="33" w:author="Matthew" w:date="2021-02-26T15:39:00Z">
        <w:r w:rsidR="006F7151">
          <w:rPr>
            <w:sz w:val="24"/>
            <w:szCs w:val="24"/>
          </w:rPr>
          <w:t xml:space="preserve">draw </w:t>
        </w:r>
      </w:ins>
      <w:r>
        <w:rPr>
          <w:sz w:val="24"/>
          <w:szCs w:val="24"/>
        </w:rPr>
        <w:t>five times less energy than they do today.</w:t>
      </w:r>
      <w:commentRangeEnd w:id="27"/>
      <w:r w:rsidR="004D1AAB">
        <w:rPr>
          <w:rStyle w:val="CommentReference"/>
        </w:rPr>
        <w:commentReference w:id="27"/>
      </w:r>
    </w:p>
    <w:p w14:paraId="00000009" w14:textId="1F3232E8" w:rsidR="005518A0" w:rsidRDefault="00286A89">
      <w:pPr>
        <w:rPr>
          <w:sz w:val="24"/>
          <w:szCs w:val="24"/>
        </w:rPr>
      </w:pPr>
      <w:r>
        <w:rPr>
          <w:sz w:val="24"/>
          <w:szCs w:val="24"/>
        </w:rPr>
        <w:tab/>
        <w:t>Inside me lies the burning desire to develop a pathway to combat the global issue of depleting</w:t>
      </w:r>
      <w:ins w:id="34" w:author="Matthew" w:date="2021-02-26T15:39:00Z">
        <w:r w:rsidR="006F7151">
          <w:rPr>
            <w:sz w:val="24"/>
            <w:szCs w:val="24"/>
          </w:rPr>
          <w:t>,</w:t>
        </w:r>
      </w:ins>
      <w:r>
        <w:rPr>
          <w:sz w:val="24"/>
          <w:szCs w:val="24"/>
        </w:rPr>
        <w:t xml:space="preserve"> non-renewable energy resources. With years spent polishing my knowledge </w:t>
      </w:r>
      <w:del w:id="35" w:author="Matthew" w:date="2021-02-26T15:40:00Z">
        <w:r w:rsidDel="006F7151">
          <w:rPr>
            <w:sz w:val="24"/>
            <w:szCs w:val="24"/>
          </w:rPr>
          <w:delText xml:space="preserve">about </w:delText>
        </w:r>
      </w:del>
      <w:ins w:id="36" w:author="Matthew" w:date="2021-02-26T15:40:00Z">
        <w:r w:rsidR="006F7151">
          <w:rPr>
            <w:sz w:val="24"/>
            <w:szCs w:val="24"/>
          </w:rPr>
          <w:t xml:space="preserve">on </w:t>
        </w:r>
      </w:ins>
      <w:r>
        <w:rPr>
          <w:sz w:val="24"/>
          <w:szCs w:val="24"/>
        </w:rPr>
        <w:t xml:space="preserve">the automation industry and robotics, I am passionate about </w:t>
      </w:r>
      <w:del w:id="37" w:author="Matthew" w:date="2021-02-26T15:41:00Z">
        <w:r w:rsidDel="006F7151">
          <w:rPr>
            <w:sz w:val="24"/>
            <w:szCs w:val="24"/>
          </w:rPr>
          <w:delText xml:space="preserve">using </w:delText>
        </w:r>
      </w:del>
      <w:ins w:id="38" w:author="Matthew" w:date="2021-02-26T15:41:00Z">
        <w:r w:rsidR="006F7151">
          <w:rPr>
            <w:sz w:val="24"/>
            <w:szCs w:val="24"/>
          </w:rPr>
          <w:t xml:space="preserve">the </w:t>
        </w:r>
      </w:ins>
      <w:r>
        <w:rPr>
          <w:sz w:val="24"/>
          <w:szCs w:val="24"/>
        </w:rPr>
        <w:t xml:space="preserve">innovative </w:t>
      </w:r>
      <w:ins w:id="39" w:author="Matthew" w:date="2021-02-26T15:41:00Z">
        <w:r w:rsidR="006F7151">
          <w:rPr>
            <w:sz w:val="24"/>
            <w:szCs w:val="24"/>
          </w:rPr>
          <w:t xml:space="preserve">application of </w:t>
        </w:r>
      </w:ins>
      <w:r>
        <w:rPr>
          <w:sz w:val="24"/>
          <w:szCs w:val="24"/>
        </w:rPr>
        <w:t>systems and engineering methods to create energy-</w:t>
      </w:r>
      <w:del w:id="40" w:author="Matthew" w:date="2021-02-26T15:41:00Z">
        <w:r w:rsidDel="006F7151">
          <w:rPr>
            <w:sz w:val="24"/>
            <w:szCs w:val="24"/>
          </w:rPr>
          <w:delText xml:space="preserve">efficient </w:delText>
        </w:r>
      </w:del>
      <w:ins w:id="41" w:author="Matthew" w:date="2021-02-26T15:41:00Z">
        <w:r w:rsidR="006F7151">
          <w:rPr>
            <w:sz w:val="24"/>
            <w:szCs w:val="24"/>
          </w:rPr>
          <w:t xml:space="preserve">saving </w:t>
        </w:r>
      </w:ins>
      <w:r>
        <w:rPr>
          <w:sz w:val="24"/>
          <w:szCs w:val="24"/>
        </w:rPr>
        <w:t xml:space="preserve">household appliances and </w:t>
      </w:r>
      <w:commentRangeStart w:id="42"/>
      <w:r>
        <w:rPr>
          <w:sz w:val="24"/>
          <w:szCs w:val="24"/>
        </w:rPr>
        <w:t>transportation</w:t>
      </w:r>
      <w:commentRangeEnd w:id="42"/>
      <w:r w:rsidR="006F7151">
        <w:rPr>
          <w:rStyle w:val="CommentReference"/>
        </w:rPr>
        <w:commentReference w:id="42"/>
      </w:r>
      <w:r>
        <w:rPr>
          <w:sz w:val="24"/>
          <w:szCs w:val="24"/>
        </w:rPr>
        <w:t xml:space="preserve">.  </w:t>
      </w:r>
    </w:p>
    <w:p w14:paraId="0000000B" w14:textId="3BEA034B" w:rsidR="005518A0" w:rsidRDefault="00286A89">
      <w:pPr>
        <w:rPr>
          <w:sz w:val="24"/>
          <w:szCs w:val="24"/>
        </w:rPr>
      </w:pPr>
      <w:r>
        <w:rPr>
          <w:sz w:val="24"/>
          <w:szCs w:val="24"/>
        </w:rPr>
        <w:tab/>
        <w:t xml:space="preserve">Determined to expand my </w:t>
      </w:r>
      <w:del w:id="43" w:author="Matthew" w:date="2021-02-26T15:43:00Z">
        <w:r w:rsidDel="002675B5">
          <w:rPr>
            <w:sz w:val="24"/>
            <w:szCs w:val="24"/>
          </w:rPr>
          <w:delText>abilities</w:delText>
        </w:r>
      </w:del>
      <w:ins w:id="44" w:author="Matthew" w:date="2021-02-26T15:43:00Z">
        <w:r w:rsidR="002675B5">
          <w:rPr>
            <w:sz w:val="24"/>
            <w:szCs w:val="24"/>
          </w:rPr>
          <w:t>technical know-hows</w:t>
        </w:r>
      </w:ins>
      <w:r>
        <w:rPr>
          <w:sz w:val="24"/>
          <w:szCs w:val="24"/>
        </w:rPr>
        <w:t xml:space="preserve">, I interned at PT. Swissplast Industries — </w:t>
      </w:r>
      <w:del w:id="45" w:author="Matthew" w:date="2021-02-26T15:44:00Z">
        <w:r w:rsidDel="002675B5">
          <w:rPr>
            <w:sz w:val="24"/>
            <w:szCs w:val="24"/>
          </w:rPr>
          <w:delText xml:space="preserve">an </w:delText>
        </w:r>
      </w:del>
      <w:ins w:id="46" w:author="Matthew" w:date="2021-02-26T15:44:00Z">
        <w:r w:rsidR="002675B5">
          <w:rPr>
            <w:sz w:val="24"/>
            <w:szCs w:val="24"/>
          </w:rPr>
          <w:t xml:space="preserve">a prominent, </w:t>
        </w:r>
      </w:ins>
      <w:r>
        <w:rPr>
          <w:sz w:val="24"/>
          <w:szCs w:val="24"/>
        </w:rPr>
        <w:t>Indonesian-based plastic producer. My responsibilities included managing the control panel of the machinery section and coding a C-language program to detect defect</w:t>
      </w:r>
      <w:ins w:id="47" w:author="Matthew" w:date="2021-02-26T16:20:00Z">
        <w:r w:rsidR="005B5EBA">
          <w:rPr>
            <w:sz w:val="24"/>
            <w:szCs w:val="24"/>
          </w:rPr>
          <w:t>s</w:t>
        </w:r>
      </w:ins>
      <w:del w:id="48" w:author="Matthew" w:date="2021-02-26T16:20:00Z">
        <w:r w:rsidDel="005B5EBA">
          <w:rPr>
            <w:sz w:val="24"/>
            <w:szCs w:val="24"/>
          </w:rPr>
          <w:delText>ive</w:delText>
        </w:r>
      </w:del>
      <w:r>
        <w:rPr>
          <w:sz w:val="24"/>
          <w:szCs w:val="24"/>
        </w:rPr>
        <w:t xml:space="preserve"> </w:t>
      </w:r>
      <w:ins w:id="49" w:author="Matthew" w:date="2021-02-26T16:20:00Z">
        <w:r w:rsidR="005B5EBA">
          <w:rPr>
            <w:sz w:val="24"/>
            <w:szCs w:val="24"/>
          </w:rPr>
          <w:t xml:space="preserve">on their </w:t>
        </w:r>
      </w:ins>
      <w:r>
        <w:rPr>
          <w:sz w:val="24"/>
          <w:szCs w:val="24"/>
        </w:rPr>
        <w:t>food plastic wrap</w:t>
      </w:r>
      <w:ins w:id="50" w:author="Matthew" w:date="2021-02-26T15:45:00Z">
        <w:r w:rsidR="002675B5">
          <w:rPr>
            <w:sz w:val="24"/>
            <w:szCs w:val="24"/>
          </w:rPr>
          <w:t xml:space="preserve"> product</w:t>
        </w:r>
      </w:ins>
      <w:r>
        <w:rPr>
          <w:sz w:val="24"/>
          <w:szCs w:val="24"/>
        </w:rPr>
        <w:t>. In addition, I assigned myself a personal task: reduc</w:t>
      </w:r>
      <w:ins w:id="51" w:author="Matthew" w:date="2021-02-26T16:21:00Z">
        <w:r w:rsidR="005B5EBA">
          <w:rPr>
            <w:sz w:val="24"/>
            <w:szCs w:val="24"/>
          </w:rPr>
          <w:t xml:space="preserve">ing </w:t>
        </w:r>
      </w:ins>
      <w:del w:id="52" w:author="Matthew" w:date="2021-02-26T16:21:00Z">
        <w:r w:rsidDel="005B5EBA">
          <w:rPr>
            <w:sz w:val="24"/>
            <w:szCs w:val="24"/>
          </w:rPr>
          <w:delText xml:space="preserve">e the machinery’s </w:delText>
        </w:r>
      </w:del>
      <w:r>
        <w:rPr>
          <w:sz w:val="24"/>
          <w:szCs w:val="24"/>
        </w:rPr>
        <w:t>energy usage</w:t>
      </w:r>
      <w:ins w:id="53" w:author="Matthew" w:date="2021-02-26T16:21:00Z">
        <w:r w:rsidR="005B5EBA">
          <w:rPr>
            <w:sz w:val="24"/>
            <w:szCs w:val="24"/>
          </w:rPr>
          <w:t xml:space="preserve"> within the company’s processes</w:t>
        </w:r>
      </w:ins>
      <w:r>
        <w:rPr>
          <w:sz w:val="24"/>
          <w:szCs w:val="24"/>
        </w:rPr>
        <w:t xml:space="preserve">. </w:t>
      </w:r>
      <w:del w:id="54" w:author="Matthew" w:date="2021-02-26T16:22:00Z">
        <w:r w:rsidDel="005B5EBA">
          <w:rPr>
            <w:sz w:val="24"/>
            <w:szCs w:val="24"/>
          </w:rPr>
          <w:delText>Frequently,</w:delText>
        </w:r>
      </w:del>
      <w:ins w:id="55" w:author="Matthew" w:date="2021-02-26T16:22:00Z">
        <w:r w:rsidR="005B5EBA">
          <w:rPr>
            <w:sz w:val="24"/>
            <w:szCs w:val="24"/>
          </w:rPr>
          <w:t>Observing</w:t>
        </w:r>
      </w:ins>
      <w:r>
        <w:rPr>
          <w:sz w:val="24"/>
          <w:szCs w:val="24"/>
        </w:rPr>
        <w:t xml:space="preserve"> my coworkers us</w:t>
      </w:r>
      <w:ins w:id="56" w:author="Matthew" w:date="2021-02-26T16:22:00Z">
        <w:r w:rsidR="005B5EBA">
          <w:rPr>
            <w:sz w:val="24"/>
            <w:szCs w:val="24"/>
          </w:rPr>
          <w:t>ing</w:t>
        </w:r>
      </w:ins>
      <w:del w:id="57" w:author="Matthew" w:date="2021-02-26T16:22:00Z">
        <w:r w:rsidDel="005B5EBA">
          <w:rPr>
            <w:sz w:val="24"/>
            <w:szCs w:val="24"/>
          </w:rPr>
          <w:delText>ed</w:delText>
        </w:r>
      </w:del>
      <w:r>
        <w:rPr>
          <w:sz w:val="24"/>
          <w:szCs w:val="24"/>
        </w:rPr>
        <w:t xml:space="preserve"> conventional forklifts to transport bundles of plastic to the warehouse</w:t>
      </w:r>
      <w:ins w:id="58" w:author="Matthew" w:date="2021-02-26T16:22:00Z">
        <w:r w:rsidR="005B5EBA">
          <w:rPr>
            <w:sz w:val="24"/>
            <w:szCs w:val="24"/>
          </w:rPr>
          <w:t xml:space="preserve"> </w:t>
        </w:r>
      </w:ins>
      <w:ins w:id="59" w:author="Matthew" w:date="2021-02-26T16:27:00Z">
        <w:r w:rsidR="005B5EBA">
          <w:rPr>
            <w:sz w:val="24"/>
            <w:szCs w:val="24"/>
          </w:rPr>
          <w:t>was</w:t>
        </w:r>
      </w:ins>
      <w:ins w:id="60" w:author="Matthew" w:date="2021-02-26T16:22:00Z">
        <w:r w:rsidR="005B5EBA">
          <w:rPr>
            <w:sz w:val="24"/>
            <w:szCs w:val="24"/>
          </w:rPr>
          <w:t xml:space="preserve"> a common sight</w:t>
        </w:r>
      </w:ins>
      <w:r>
        <w:rPr>
          <w:sz w:val="24"/>
          <w:szCs w:val="24"/>
        </w:rPr>
        <w:t xml:space="preserve">. </w:t>
      </w:r>
      <w:ins w:id="61" w:author="Matthew" w:date="2021-02-26T16:23:00Z">
        <w:r w:rsidR="005B5EBA">
          <w:rPr>
            <w:sz w:val="24"/>
            <w:szCs w:val="24"/>
          </w:rPr>
          <w:t>With</w:t>
        </w:r>
      </w:ins>
      <w:del w:id="62" w:author="Matthew" w:date="2021-02-26T16:23:00Z">
        <w:r w:rsidDel="005B5EBA">
          <w:rPr>
            <w:sz w:val="24"/>
            <w:szCs w:val="24"/>
          </w:rPr>
          <w:delText>I wanted to change the system to save both time and electricity, so I designed</w:delText>
        </w:r>
      </w:del>
      <w:r>
        <w:rPr>
          <w:sz w:val="24"/>
          <w:szCs w:val="24"/>
        </w:rPr>
        <w:t xml:space="preserve"> an automated</w:t>
      </w:r>
      <w:ins w:id="63" w:author="Matthew" w:date="2021-02-26T16:27:00Z">
        <w:r w:rsidR="005B5EBA">
          <w:rPr>
            <w:sz w:val="24"/>
            <w:szCs w:val="24"/>
          </w:rPr>
          <w:t>,</w:t>
        </w:r>
      </w:ins>
      <w:ins w:id="64" w:author="Matthew" w:date="2021-02-26T15:46:00Z">
        <w:r w:rsidR="002675B5">
          <w:rPr>
            <w:sz w:val="24"/>
            <w:szCs w:val="24"/>
          </w:rPr>
          <w:t xml:space="preserve"> </w:t>
        </w:r>
      </w:ins>
      <w:del w:id="65" w:author="Matthew" w:date="2021-02-26T15:46:00Z">
        <w:r w:rsidDel="002675B5">
          <w:rPr>
            <w:sz w:val="24"/>
            <w:szCs w:val="24"/>
          </w:rPr>
          <w:delText>-</w:delText>
        </w:r>
      </w:del>
      <w:r>
        <w:rPr>
          <w:sz w:val="24"/>
          <w:szCs w:val="24"/>
        </w:rPr>
        <w:t>wheeled</w:t>
      </w:r>
      <w:ins w:id="66" w:author="Matthew" w:date="2021-02-26T15:46:00Z">
        <w:r w:rsidR="002675B5">
          <w:rPr>
            <w:sz w:val="24"/>
            <w:szCs w:val="24"/>
          </w:rPr>
          <w:t>-</w:t>
        </w:r>
      </w:ins>
      <w:del w:id="67" w:author="Matthew" w:date="2021-02-26T15:46:00Z">
        <w:r w:rsidDel="002675B5">
          <w:rPr>
            <w:sz w:val="24"/>
            <w:szCs w:val="24"/>
          </w:rPr>
          <w:delText xml:space="preserve"> </w:delText>
        </w:r>
      </w:del>
      <w:del w:id="68" w:author="Matthew" w:date="2021-02-26T16:24:00Z">
        <w:r w:rsidDel="005B5EBA">
          <w:rPr>
            <w:sz w:val="24"/>
            <w:szCs w:val="24"/>
          </w:rPr>
          <w:delText>machinery system</w:delText>
        </w:r>
      </w:del>
      <w:ins w:id="69" w:author="Matthew" w:date="2021-02-26T16:24:00Z">
        <w:r w:rsidR="005B5EBA">
          <w:rPr>
            <w:sz w:val="24"/>
            <w:szCs w:val="24"/>
          </w:rPr>
          <w:t xml:space="preserve">vehicle designed in my mind, </w:t>
        </w:r>
      </w:ins>
      <w:ins w:id="70" w:author="Matthew" w:date="2021-02-26T16:25:00Z">
        <w:r w:rsidR="005B5EBA">
          <w:rPr>
            <w:sz w:val="24"/>
            <w:szCs w:val="24"/>
          </w:rPr>
          <w:t>I was able to realize that model into reality such that</w:t>
        </w:r>
      </w:ins>
      <w:r>
        <w:rPr>
          <w:sz w:val="24"/>
          <w:szCs w:val="24"/>
        </w:rPr>
        <w:t xml:space="preserve"> </w:t>
      </w:r>
      <w:del w:id="71" w:author="Matthew" w:date="2021-02-26T16:25:00Z">
        <w:r w:rsidDel="005B5EBA">
          <w:rPr>
            <w:sz w:val="24"/>
            <w:szCs w:val="24"/>
          </w:rPr>
          <w:delText xml:space="preserve">that could perform </w:delText>
        </w:r>
      </w:del>
      <w:r>
        <w:rPr>
          <w:sz w:val="24"/>
          <w:szCs w:val="24"/>
        </w:rPr>
        <w:t xml:space="preserve">the same task </w:t>
      </w:r>
      <w:ins w:id="72" w:author="Matthew" w:date="2021-02-26T16:25:00Z">
        <w:r w:rsidR="005B5EBA">
          <w:rPr>
            <w:sz w:val="24"/>
            <w:szCs w:val="24"/>
          </w:rPr>
          <w:t xml:space="preserve">could be performed </w:t>
        </w:r>
      </w:ins>
      <w:r>
        <w:rPr>
          <w:sz w:val="24"/>
          <w:szCs w:val="24"/>
        </w:rPr>
        <w:t>eight minutes quicker. The whole process instilled me with optimism and greater ambition to specialize in the areas of control systems and low</w:t>
      </w:r>
      <w:ins w:id="73" w:author="Matthew" w:date="2021-02-26T15:47:00Z">
        <w:r w:rsidR="002675B5">
          <w:rPr>
            <w:sz w:val="24"/>
            <w:szCs w:val="24"/>
          </w:rPr>
          <w:t xml:space="preserve"> </w:t>
        </w:r>
      </w:ins>
      <w:del w:id="74" w:author="Matthew" w:date="2021-02-26T15:47:00Z">
        <w:r w:rsidDel="002675B5">
          <w:rPr>
            <w:sz w:val="24"/>
            <w:szCs w:val="24"/>
          </w:rPr>
          <w:delText>-</w:delText>
        </w:r>
      </w:del>
      <w:r>
        <w:rPr>
          <w:sz w:val="24"/>
          <w:szCs w:val="24"/>
        </w:rPr>
        <w:t>energy-consuming production</w:t>
      </w:r>
      <w:ins w:id="75" w:author="Matthew" w:date="2021-02-26T15:47:00Z">
        <w:r w:rsidR="002675B5">
          <w:rPr>
            <w:sz w:val="24"/>
            <w:szCs w:val="24"/>
          </w:rPr>
          <w:t xml:space="preserve"> </w:t>
        </w:r>
      </w:ins>
      <w:ins w:id="76" w:author="Matthew" w:date="2021-02-26T16:26:00Z">
        <w:r w:rsidR="005B5EBA">
          <w:rPr>
            <w:sz w:val="24"/>
            <w:szCs w:val="24"/>
          </w:rPr>
          <w:t>workflow</w:t>
        </w:r>
      </w:ins>
      <w:ins w:id="77" w:author="Matthew" w:date="2021-02-26T16:27:00Z">
        <w:r w:rsidR="005B5EBA">
          <w:rPr>
            <w:sz w:val="24"/>
            <w:szCs w:val="24"/>
          </w:rPr>
          <w:t>s</w:t>
        </w:r>
      </w:ins>
      <w:r>
        <w:rPr>
          <w:sz w:val="24"/>
          <w:szCs w:val="24"/>
        </w:rPr>
        <w:t>.</w:t>
      </w:r>
    </w:p>
    <w:p w14:paraId="0000000C" w14:textId="4E622F5B" w:rsidR="005518A0" w:rsidRDefault="00286A89">
      <w:pPr>
        <w:rPr>
          <w:ins w:id="78" w:author="Matthew" w:date="2021-02-26T16:32:00Z"/>
          <w:sz w:val="24"/>
          <w:szCs w:val="24"/>
        </w:rPr>
      </w:pPr>
      <w:r>
        <w:rPr>
          <w:sz w:val="24"/>
          <w:szCs w:val="24"/>
        </w:rPr>
        <w:tab/>
        <w:t xml:space="preserve">Participating in many of these cognitive activities have shaped my desire to </w:t>
      </w:r>
      <w:del w:id="79" w:author="Matthew" w:date="2021-02-26T16:28:00Z">
        <w:r w:rsidDel="005B5EBA">
          <w:rPr>
            <w:sz w:val="24"/>
            <w:szCs w:val="24"/>
          </w:rPr>
          <w:delText>reduce the energy consumption in</w:delText>
        </w:r>
      </w:del>
      <w:ins w:id="80" w:author="Matthew" w:date="2021-02-26T16:28:00Z">
        <w:r w:rsidR="005B5EBA">
          <w:rPr>
            <w:sz w:val="24"/>
            <w:szCs w:val="24"/>
          </w:rPr>
          <w:t xml:space="preserve">design sustainable, energy-efficient </w:t>
        </w:r>
      </w:ins>
      <w:ins w:id="81" w:author="Matthew" w:date="2021-02-26T16:29:00Z">
        <w:r w:rsidR="005B5EBA">
          <w:rPr>
            <w:sz w:val="24"/>
            <w:szCs w:val="24"/>
          </w:rPr>
          <w:t xml:space="preserve">models </w:t>
        </w:r>
        <w:r w:rsidR="004D1AAB">
          <w:rPr>
            <w:sz w:val="24"/>
            <w:szCs w:val="24"/>
          </w:rPr>
          <w:t>for</w:t>
        </w:r>
      </w:ins>
      <w:r>
        <w:rPr>
          <w:sz w:val="24"/>
          <w:szCs w:val="24"/>
        </w:rPr>
        <w:t xml:space="preserve"> my </w:t>
      </w:r>
      <w:ins w:id="82" w:author="Matthew" w:date="2021-02-26T16:29:00Z">
        <w:r w:rsidR="004D1AAB">
          <w:rPr>
            <w:sz w:val="24"/>
            <w:szCs w:val="24"/>
          </w:rPr>
          <w:t xml:space="preserve">home </w:t>
        </w:r>
      </w:ins>
      <w:r>
        <w:rPr>
          <w:sz w:val="24"/>
          <w:szCs w:val="24"/>
        </w:rPr>
        <w:t xml:space="preserve">country. </w:t>
      </w:r>
      <w:del w:id="83" w:author="Matthew" w:date="2021-02-26T16:29:00Z">
        <w:r w:rsidDel="004D1AAB">
          <w:rPr>
            <w:sz w:val="24"/>
            <w:szCs w:val="24"/>
          </w:rPr>
          <w:delText>However</w:delText>
        </w:r>
      </w:del>
      <w:ins w:id="84" w:author="Matthew" w:date="2021-02-26T16:29:00Z">
        <w:r w:rsidR="004D1AAB">
          <w:rPr>
            <w:sz w:val="24"/>
            <w:szCs w:val="24"/>
          </w:rPr>
          <w:t>Be it on a household or corporate level</w:t>
        </w:r>
      </w:ins>
      <w:r>
        <w:rPr>
          <w:sz w:val="24"/>
          <w:szCs w:val="24"/>
        </w:rPr>
        <w:t xml:space="preserve">, the thirst of wanting to </w:t>
      </w:r>
      <w:del w:id="85" w:author="Matthew" w:date="2021-02-26T16:30:00Z">
        <w:r w:rsidDel="004D1AAB">
          <w:rPr>
            <w:sz w:val="24"/>
            <w:szCs w:val="24"/>
          </w:rPr>
          <w:delText>experience more</w:delText>
        </w:r>
      </w:del>
      <w:ins w:id="86" w:author="Matthew" w:date="2021-02-26T16:30:00Z">
        <w:r w:rsidR="004D1AAB">
          <w:rPr>
            <w:sz w:val="24"/>
            <w:szCs w:val="24"/>
          </w:rPr>
          <w:t>achieve this goal</w:t>
        </w:r>
      </w:ins>
      <w:r>
        <w:rPr>
          <w:sz w:val="24"/>
          <w:szCs w:val="24"/>
        </w:rPr>
        <w:t xml:space="preserve"> </w:t>
      </w:r>
      <w:del w:id="87" w:author="Matthew" w:date="2021-02-26T16:30:00Z">
        <w:r w:rsidDel="004D1AAB">
          <w:rPr>
            <w:sz w:val="24"/>
            <w:szCs w:val="24"/>
          </w:rPr>
          <w:delText xml:space="preserve">insisted </w:delText>
        </w:r>
      </w:del>
      <w:ins w:id="88" w:author="Matthew" w:date="2021-02-26T16:30:00Z">
        <w:r w:rsidR="004D1AAB">
          <w:rPr>
            <w:sz w:val="24"/>
            <w:szCs w:val="24"/>
          </w:rPr>
          <w:t xml:space="preserve">has compelled </w:t>
        </w:r>
      </w:ins>
      <w:r>
        <w:rPr>
          <w:sz w:val="24"/>
          <w:szCs w:val="24"/>
        </w:rPr>
        <w:t>me to deepen my exploration in electrical engineering</w:t>
      </w:r>
      <w:ins w:id="89" w:author="Matthew" w:date="2021-02-26T16:32:00Z">
        <w:r w:rsidR="004D1AAB">
          <w:rPr>
            <w:sz w:val="24"/>
            <w:szCs w:val="24"/>
          </w:rPr>
          <w:t xml:space="preserve"> – in particular</w:t>
        </w:r>
      </w:ins>
      <w:del w:id="90" w:author="Matthew" w:date="2021-02-26T16:32:00Z">
        <w:r w:rsidDel="004D1AAB">
          <w:rPr>
            <w:sz w:val="24"/>
            <w:szCs w:val="24"/>
          </w:rPr>
          <w:delText>. Zooming out the magnification, I hope to be a part of the breakthroughs in the study of</w:delText>
        </w:r>
      </w:del>
      <w:ins w:id="91" w:author="Matthew" w:date="2021-02-26T16:32:00Z">
        <w:r w:rsidR="004D1AAB">
          <w:rPr>
            <w:sz w:val="24"/>
            <w:szCs w:val="24"/>
          </w:rPr>
          <w:t xml:space="preserve"> through reading</w:t>
        </w:r>
      </w:ins>
      <w:r>
        <w:rPr>
          <w:sz w:val="24"/>
          <w:szCs w:val="24"/>
        </w:rPr>
        <w:t xml:space="preserve"> Energy and Power at Texas A&amp;M University.</w:t>
      </w:r>
    </w:p>
    <w:p w14:paraId="27BFA63A" w14:textId="7E58D5AF" w:rsidR="004D1AAB" w:rsidRDefault="004D1AAB">
      <w:pPr>
        <w:rPr>
          <w:ins w:id="92" w:author="Matthew" w:date="2021-02-26T16:32:00Z"/>
          <w:sz w:val="24"/>
          <w:szCs w:val="24"/>
        </w:rPr>
      </w:pPr>
    </w:p>
    <w:p w14:paraId="310A99E1" w14:textId="7EBE1797" w:rsidR="004D1AAB" w:rsidRDefault="004D1AAB">
      <w:pPr>
        <w:rPr>
          <w:ins w:id="93" w:author="Matthew" w:date="2021-02-26T16:32:00Z"/>
          <w:sz w:val="24"/>
          <w:szCs w:val="24"/>
        </w:rPr>
      </w:pPr>
    </w:p>
    <w:p w14:paraId="066AB3AF" w14:textId="7CA06449" w:rsidR="004D1AAB" w:rsidRDefault="004D1AAB">
      <w:pPr>
        <w:rPr>
          <w:ins w:id="94" w:author="Matthew" w:date="2021-02-26T16:38:00Z"/>
          <w:rFonts w:ascii="Times New Roman" w:hAnsi="Times New Roman" w:cs="Times New Roman"/>
          <w:i/>
          <w:iCs/>
          <w:sz w:val="24"/>
          <w:szCs w:val="24"/>
        </w:rPr>
      </w:pPr>
      <w:ins w:id="95" w:author="Matthew" w:date="2021-02-26T16:38:00Z">
        <w:r>
          <w:rPr>
            <w:rFonts w:ascii="Times New Roman" w:hAnsi="Times New Roman" w:cs="Times New Roman"/>
            <w:i/>
            <w:iCs/>
            <w:sz w:val="24"/>
            <w:szCs w:val="24"/>
          </w:rPr>
          <w:t>Hi Michael!</w:t>
        </w:r>
      </w:ins>
    </w:p>
    <w:p w14:paraId="3034520F" w14:textId="0F9C353D" w:rsidR="004D1AAB" w:rsidRDefault="004D1AAB">
      <w:pPr>
        <w:rPr>
          <w:ins w:id="96" w:author="Matthew" w:date="2021-02-26T16:38:00Z"/>
          <w:rFonts w:ascii="Times New Roman" w:hAnsi="Times New Roman" w:cs="Times New Roman"/>
          <w:i/>
          <w:iCs/>
          <w:sz w:val="24"/>
          <w:szCs w:val="24"/>
        </w:rPr>
      </w:pPr>
    </w:p>
    <w:p w14:paraId="76B32645" w14:textId="1CA0D2DF" w:rsidR="004D1AAB" w:rsidRDefault="004D1AAB">
      <w:pPr>
        <w:rPr>
          <w:ins w:id="97" w:author="Matthew" w:date="2021-02-26T16:38:00Z"/>
          <w:rFonts w:ascii="Times New Roman" w:hAnsi="Times New Roman" w:cs="Times New Roman"/>
          <w:i/>
          <w:iCs/>
          <w:sz w:val="24"/>
          <w:szCs w:val="24"/>
        </w:rPr>
      </w:pPr>
      <w:ins w:id="98" w:author="Matthew" w:date="2021-02-26T16:38:00Z">
        <w:r>
          <w:rPr>
            <w:rFonts w:ascii="Times New Roman" w:hAnsi="Times New Roman" w:cs="Times New Roman"/>
            <w:i/>
            <w:iCs/>
            <w:sz w:val="24"/>
            <w:szCs w:val="24"/>
          </w:rPr>
          <w:t>I think this essay addresses most parts of the prompt, so well done!</w:t>
        </w:r>
      </w:ins>
    </w:p>
    <w:p w14:paraId="60C683FC" w14:textId="4FA4F268" w:rsidR="004D1AAB" w:rsidRDefault="004D1AAB">
      <w:pPr>
        <w:rPr>
          <w:ins w:id="99" w:author="Matthew" w:date="2021-02-26T16:38:00Z"/>
          <w:rFonts w:ascii="Times New Roman" w:hAnsi="Times New Roman" w:cs="Times New Roman"/>
          <w:i/>
          <w:iCs/>
          <w:sz w:val="24"/>
          <w:szCs w:val="24"/>
        </w:rPr>
      </w:pPr>
    </w:p>
    <w:p w14:paraId="05F4652A" w14:textId="2688108D" w:rsidR="004D1AAB" w:rsidRDefault="004D1AAB">
      <w:pPr>
        <w:rPr>
          <w:ins w:id="100" w:author="Matthew" w:date="2021-02-26T16:39:00Z"/>
          <w:rFonts w:ascii="Times New Roman" w:hAnsi="Times New Roman" w:cs="Times New Roman"/>
          <w:i/>
          <w:iCs/>
          <w:sz w:val="24"/>
          <w:szCs w:val="24"/>
        </w:rPr>
      </w:pPr>
      <w:ins w:id="101" w:author="Matthew" w:date="2021-02-26T16:39:00Z">
        <w:r>
          <w:rPr>
            <w:rFonts w:ascii="Times New Roman" w:hAnsi="Times New Roman" w:cs="Times New Roman"/>
            <w:i/>
            <w:iCs/>
            <w:sz w:val="24"/>
            <w:szCs w:val="24"/>
          </w:rPr>
          <w:t xml:space="preserve">Just two quick pointers up there </w:t>
        </w:r>
        <w:r w:rsidR="00376445">
          <w:rPr>
            <w:rFonts w:ascii="Times New Roman" w:hAnsi="Times New Roman" w:cs="Times New Roman"/>
            <w:i/>
            <w:iCs/>
            <w:sz w:val="24"/>
            <w:szCs w:val="24"/>
          </w:rPr>
          <w:t>that would hopefully be beneficial for finalizing this piece of yours. Thanks!</w:t>
        </w:r>
      </w:ins>
    </w:p>
    <w:p w14:paraId="4CEFBDA6" w14:textId="30AA0354" w:rsidR="00376445" w:rsidRDefault="00376445">
      <w:pPr>
        <w:rPr>
          <w:ins w:id="102" w:author="Matthew" w:date="2021-02-26T16:39:00Z"/>
          <w:rFonts w:ascii="Times New Roman" w:hAnsi="Times New Roman" w:cs="Times New Roman"/>
          <w:i/>
          <w:iCs/>
          <w:sz w:val="24"/>
          <w:szCs w:val="24"/>
        </w:rPr>
      </w:pPr>
    </w:p>
    <w:p w14:paraId="0000000E" w14:textId="2E55BE34" w:rsidR="005518A0" w:rsidRPr="00025E32" w:rsidRDefault="00376445">
      <w:pPr>
        <w:rPr>
          <w:rFonts w:ascii="Times New Roman" w:hAnsi="Times New Roman" w:cs="Times New Roman"/>
          <w:i/>
          <w:iCs/>
          <w:sz w:val="24"/>
          <w:szCs w:val="24"/>
        </w:rPr>
      </w:pPr>
      <w:ins w:id="103" w:author="Matthew" w:date="2021-02-26T16:39:00Z">
        <w:r>
          <w:rPr>
            <w:rFonts w:ascii="Times New Roman" w:hAnsi="Times New Roman" w:cs="Times New Roman"/>
            <w:i/>
            <w:iCs/>
            <w:sz w:val="24"/>
            <w:szCs w:val="24"/>
          </w:rPr>
          <w:t>- Matthew</w:t>
        </w:r>
      </w:ins>
    </w:p>
    <w:p w14:paraId="0000000F" w14:textId="77777777" w:rsidR="005518A0" w:rsidRDefault="005518A0">
      <w:pPr>
        <w:rPr>
          <w:sz w:val="24"/>
          <w:szCs w:val="24"/>
        </w:rPr>
      </w:pPr>
    </w:p>
    <w:p w14:paraId="00000010" w14:textId="0CB89F8A" w:rsidR="005518A0" w:rsidRDefault="005518A0" w:rsidP="00286A89">
      <w:pPr>
        <w:rPr>
          <w:sz w:val="24"/>
          <w:szCs w:val="24"/>
        </w:rPr>
      </w:pPr>
    </w:p>
    <w:sectPr w:rsidR="005518A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atthew" w:date="2021-02-26T16:35:00Z" w:initials="M">
    <w:p w14:paraId="5737E065" w14:textId="6A20A8E8" w:rsidR="004D1AAB" w:rsidRDefault="004D1AAB">
      <w:pPr>
        <w:pStyle w:val="CommentText"/>
      </w:pPr>
      <w:r>
        <w:rPr>
          <w:rStyle w:val="CommentReference"/>
        </w:rPr>
        <w:annotationRef/>
      </w:r>
      <w:r>
        <w:t xml:space="preserve">What was the result of your “research?” You still have an extra 75 words to tell us your </w:t>
      </w:r>
      <w:proofErr w:type="gramStart"/>
      <w:r>
        <w:t>end result</w:t>
      </w:r>
      <w:proofErr w:type="gramEnd"/>
      <w:r>
        <w:t xml:space="preserve"> convey to the admissions committee your personality under an academic setting.</w:t>
      </w:r>
    </w:p>
  </w:comment>
  <w:comment w:id="42" w:author="Matthew" w:date="2021-02-26T15:41:00Z" w:initials="M">
    <w:p w14:paraId="76D0B586" w14:textId="77777777" w:rsidR="002675B5" w:rsidRDefault="006F7151">
      <w:pPr>
        <w:pStyle w:val="CommentText"/>
      </w:pPr>
      <w:r>
        <w:rPr>
          <w:rStyle w:val="CommentReference"/>
        </w:rPr>
        <w:annotationRef/>
      </w:r>
      <w:r w:rsidR="002675B5">
        <w:t>This came out of nowhere.</w:t>
      </w:r>
    </w:p>
    <w:p w14:paraId="4631D8E3" w14:textId="77777777" w:rsidR="002675B5" w:rsidRDefault="002675B5">
      <w:pPr>
        <w:pStyle w:val="CommentText"/>
      </w:pPr>
    </w:p>
    <w:p w14:paraId="67396989" w14:textId="3FB1F64F" w:rsidR="006F7151" w:rsidRDefault="006F7151">
      <w:pPr>
        <w:pStyle w:val="CommentText"/>
      </w:pPr>
      <w:r>
        <w:t xml:space="preserve">Can you elaborate? Do you mean </w:t>
      </w:r>
      <w:r w:rsidR="002675B5">
        <w:t xml:space="preserve">4-wheeled vehicles (on a household level) or the public transport network? Or the transportation of goods (logistics and supply chain)?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37E065" w15:done="0"/>
  <w15:commentEx w15:paraId="67396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A1BD" w16cex:dateUtc="2021-02-26T08:35:00Z"/>
  <w16cex:commentExtensible w16cex:durableId="23E3953F" w16cex:dateUtc="2021-02-26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37E065" w16cid:durableId="23E3A1BD"/>
  <w16cid:commentId w16cid:paraId="67396989" w16cid:durableId="23E395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17DEC"/>
    <w:multiLevelType w:val="multilevel"/>
    <w:tmpl w:val="2AE27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A0"/>
    <w:rsid w:val="00025E32"/>
    <w:rsid w:val="002675B5"/>
    <w:rsid w:val="00286A89"/>
    <w:rsid w:val="00376445"/>
    <w:rsid w:val="004D1AAB"/>
    <w:rsid w:val="005518A0"/>
    <w:rsid w:val="005B5EBA"/>
    <w:rsid w:val="006F7151"/>
    <w:rsid w:val="008E3789"/>
    <w:rsid w:val="00D5027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89FD"/>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F7151"/>
    <w:rPr>
      <w:b/>
      <w:bCs/>
    </w:rPr>
  </w:style>
  <w:style w:type="character" w:customStyle="1" w:styleId="CommentSubjectChar">
    <w:name w:val="Comment Subject Char"/>
    <w:basedOn w:val="CommentTextChar"/>
    <w:link w:val="CommentSubject"/>
    <w:uiPriority w:val="99"/>
    <w:semiHidden/>
    <w:rsid w:val="006F7151"/>
    <w:rPr>
      <w:b/>
      <w:bCs/>
      <w:sz w:val="20"/>
      <w:szCs w:val="20"/>
    </w:rPr>
  </w:style>
  <w:style w:type="paragraph" w:styleId="Revision">
    <w:name w:val="Revision"/>
    <w:hidden/>
    <w:uiPriority w:val="99"/>
    <w:semiHidden/>
    <w:rsid w:val="004D1AAB"/>
    <w:pPr>
      <w:spacing w:line="240" w:lineRule="auto"/>
    </w:pPr>
  </w:style>
  <w:style w:type="paragraph" w:styleId="ListParagraph">
    <w:name w:val="List Paragraph"/>
    <w:basedOn w:val="Normal"/>
    <w:uiPriority w:val="34"/>
    <w:qFormat/>
    <w:rsid w:val="0037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cp:revision>
  <dcterms:created xsi:type="dcterms:W3CDTF">2021-02-25T01:45:00Z</dcterms:created>
  <dcterms:modified xsi:type="dcterms:W3CDTF">2021-02-26T08:40:00Z</dcterms:modified>
</cp:coreProperties>
</file>