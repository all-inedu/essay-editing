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74E13" w14:textId="77777777" w:rsidR="00BB42BE" w:rsidRDefault="00D41722">
      <w:pPr>
        <w:pStyle w:val="BodyA"/>
        <w:jc w:val="both"/>
        <w:rPr>
          <w:b/>
          <w:bCs/>
        </w:rPr>
      </w:pPr>
      <w:r>
        <w:rPr>
          <w:b/>
          <w:bCs/>
        </w:rPr>
        <w:t>Briefly discuss your reasons for pursuing the major you have selected</w:t>
      </w:r>
    </w:p>
    <w:p w14:paraId="5BFB08BD" w14:textId="77777777" w:rsidR="00BB42BE" w:rsidRDefault="00BB42BE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</w:p>
    <w:p w14:paraId="488B32B2" w14:textId="5893714A" w:rsidR="00BB42BE" w:rsidRDefault="00D41722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  <w:r>
        <w:rPr>
          <w:rFonts w:ascii="Times New Roman" w:hAnsi="Times New Roman"/>
          <w:i/>
          <w:iCs/>
          <w:sz w:val="24"/>
          <w:szCs w:val="24"/>
          <w:u w:color="383838"/>
          <w:shd w:val="clear" w:color="auto" w:fill="FFFFFF"/>
        </w:rPr>
        <w:t xml:space="preserve">A malfunctioning ammonia sensor and automatic </w:t>
      </w:r>
      <w:commentRangeStart w:id="0"/>
      <w:proofErr w:type="spellStart"/>
      <w:r>
        <w:rPr>
          <w:rFonts w:ascii="Times New Roman" w:hAnsi="Times New Roman"/>
          <w:i/>
          <w:iCs/>
          <w:sz w:val="24"/>
          <w:szCs w:val="24"/>
          <w:u w:color="383838"/>
          <w:shd w:val="clear" w:color="auto" w:fill="FFFFFF"/>
        </w:rPr>
        <w:t>f</w:t>
      </w:r>
      <w:ins w:id="1" w:author="Alyssa Manik" w:date="2021-01-09T23:44:00Z">
        <w:r w:rsidR="00496EFF">
          <w:rPr>
            <w:rFonts w:ascii="Times New Roman" w:hAnsi="Times New Roman"/>
            <w:i/>
            <w:iCs/>
            <w:sz w:val="24"/>
            <w:szCs w:val="24"/>
            <w:u w:color="383838"/>
            <w:shd w:val="clear" w:color="auto" w:fill="FFFFFF"/>
          </w:rPr>
          <w:t>a</w:t>
        </w:r>
      </w:ins>
      <w:r>
        <w:rPr>
          <w:rFonts w:ascii="Times New Roman" w:hAnsi="Times New Roman"/>
          <w:i/>
          <w:iCs/>
          <w:sz w:val="24"/>
          <w:szCs w:val="24"/>
          <w:u w:color="383838"/>
          <w:shd w:val="clear" w:color="auto" w:fill="FFFFFF"/>
        </w:rPr>
        <w:t>eces</w:t>
      </w:r>
      <w:commentRangeEnd w:id="0"/>
      <w:proofErr w:type="spellEnd"/>
      <w:r w:rsidR="00496EFF">
        <w:rPr>
          <w:rStyle w:val="CommentReference"/>
          <w:rFonts w:ascii="Times New Roman" w:eastAsia="Arial Unicode MS" w:hAnsi="Times New Roman" w:cs="Times New Roman"/>
          <w:color w:val="auto"/>
        </w:rPr>
        <w:commentReference w:id="0"/>
      </w:r>
      <w:r>
        <w:rPr>
          <w:rFonts w:ascii="Times New Roman" w:hAnsi="Times New Roman"/>
          <w:i/>
          <w:iCs/>
          <w:sz w:val="24"/>
          <w:szCs w:val="24"/>
          <w:u w:color="383838"/>
          <w:shd w:val="clear" w:color="auto" w:fill="FFFFFF"/>
        </w:rPr>
        <w:t xml:space="preserve"> cleaner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: the farm figured it out too little too late</w:t>
      </w:r>
      <w:commentRangeStart w:id="2"/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; Not until several batches of chickens contracted a disease making them </w:t>
      </w:r>
      <w:r>
        <w:rPr>
          <w:rFonts w:ascii="Times New Roman" w:hAnsi="Times New Roman"/>
          <w:i/>
          <w:iCs/>
          <w:sz w:val="24"/>
          <w:szCs w:val="24"/>
          <w:u w:color="383838"/>
          <w:shd w:val="clear" w:color="auto" w:fill="FFFFFF"/>
        </w:rPr>
        <w:t>unfit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for the food industry</w:t>
      </w:r>
      <w:ins w:id="3" w:author="Alyssa Manik" w:date="2021-01-09T23:43:00Z">
        <w:r w:rsidR="00496EFF">
          <w:rPr>
            <w:rFonts w:ascii="Times New Roman" w:hAnsi="Times New Roman"/>
            <w:sz w:val="24"/>
            <w:szCs w:val="24"/>
            <w:u w:color="383838"/>
            <w:shd w:val="clear" w:color="auto" w:fill="FFFFFF"/>
          </w:rPr>
          <w:t>,</w:t>
        </w:r>
      </w:ins>
      <w:del w:id="4" w:author="Alyssa Manik" w:date="2021-01-09T23:43:00Z">
        <w:r w:rsidDel="00496EFF">
          <w:rPr>
            <w:rFonts w:ascii="Times New Roman" w:hAnsi="Times New Roman"/>
            <w:sz w:val="24"/>
            <w:szCs w:val="24"/>
            <w:u w:color="383838"/>
            <w:shd w:val="clear" w:color="auto" w:fill="FFFFFF"/>
          </w:rPr>
          <w:delText xml:space="preserve"> and</w:delText>
        </w:r>
      </w:del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</w:t>
      </w:r>
      <w:commentRangeEnd w:id="2"/>
      <w:r w:rsidR="00496EFF">
        <w:rPr>
          <w:rStyle w:val="CommentReference"/>
          <w:rFonts w:ascii="Times New Roman" w:eastAsia="Arial Unicode MS" w:hAnsi="Times New Roman" w:cs="Times New Roman"/>
          <w:color w:val="auto"/>
        </w:rPr>
        <w:commentReference w:id="2"/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leaving my parents’ poultry farm in a huge deficit right before my internship there.</w:t>
      </w:r>
    </w:p>
    <w:p w14:paraId="1F24B00E" w14:textId="77777777" w:rsidR="00BB42BE" w:rsidRDefault="00BB42BE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</w:p>
    <w:p w14:paraId="5D82D74F" w14:textId="084B898F" w:rsidR="00BB42BE" w:rsidRDefault="00D41722">
      <w:pPr>
        <w:pStyle w:val="Default"/>
        <w:spacing w:line="360" w:lineRule="auto"/>
        <w:jc w:val="both"/>
        <w:rPr>
          <w:ins w:id="5" w:author="Alyssa Manik" w:date="2021-01-09T23:42:00Z"/>
          <w:rFonts w:ascii="Times New Roman" w:hAnsi="Times New Roman"/>
          <w:sz w:val="24"/>
          <w:szCs w:val="24"/>
          <w:u w:color="383838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Scouring the web to gain insights on supply chain, logistics, and operations, I came across </w:t>
      </w:r>
      <w:commentRangeStart w:id="6"/>
      <w:commentRangeStart w:id="7"/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Industrial Engineers who perform failure analysis and optimize manufacturing processes using Math</w:t>
      </w:r>
      <w:commentRangeEnd w:id="6"/>
      <w:r w:rsidR="00496EFF">
        <w:rPr>
          <w:rStyle w:val="CommentReference"/>
          <w:rFonts w:ascii="Times New Roman" w:eastAsia="Arial Unicode MS" w:hAnsi="Times New Roman" w:cs="Times New Roman"/>
          <w:color w:val="auto"/>
        </w:rPr>
        <w:commentReference w:id="6"/>
      </w:r>
      <w:commentRangeEnd w:id="7"/>
      <w:r w:rsidR="00496EFF">
        <w:rPr>
          <w:rStyle w:val="CommentReference"/>
          <w:rFonts w:ascii="Times New Roman" w:eastAsia="Arial Unicode MS" w:hAnsi="Times New Roman" w:cs="Times New Roman"/>
          <w:color w:val="auto"/>
        </w:rPr>
        <w:commentReference w:id="7"/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; it captivated me. Purdue’s Industrial engineering curriculum would further my dream to scale-up my parents’ farm through effective </w:t>
      </w:r>
      <w:commentRangeStart w:id="8"/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problem solving </w:t>
      </w:r>
      <w:commentRangeEnd w:id="8"/>
      <w:r w:rsidR="004315E0">
        <w:rPr>
          <w:rStyle w:val="CommentReference"/>
          <w:rFonts w:ascii="Times New Roman" w:eastAsia="Arial Unicode MS" w:hAnsi="Times New Roman" w:cs="Times New Roman"/>
          <w:color w:val="auto"/>
        </w:rPr>
        <w:commentReference w:id="8"/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of integrated systems.</w:t>
      </w:r>
    </w:p>
    <w:p w14:paraId="54E8E23A" w14:textId="053BBC84" w:rsidR="0022425D" w:rsidRDefault="0022425D">
      <w:pPr>
        <w:pStyle w:val="Default"/>
        <w:spacing w:line="360" w:lineRule="auto"/>
        <w:jc w:val="both"/>
        <w:rPr>
          <w:ins w:id="9" w:author="Alyssa Manik" w:date="2021-01-09T23:42:00Z"/>
          <w:rFonts w:ascii="Times New Roman" w:hAnsi="Times New Roman"/>
          <w:sz w:val="24"/>
          <w:szCs w:val="24"/>
          <w:u w:color="383838"/>
          <w:shd w:val="clear" w:color="auto" w:fill="FFFFFF"/>
        </w:rPr>
      </w:pPr>
    </w:p>
    <w:p w14:paraId="5FBBC794" w14:textId="41E45860" w:rsidR="0022425D" w:rsidRDefault="0022425D">
      <w:pPr>
        <w:pStyle w:val="Default"/>
        <w:spacing w:line="360" w:lineRule="auto"/>
        <w:jc w:val="both"/>
        <w:rPr>
          <w:ins w:id="10" w:author="Alyssa Manik" w:date="2021-01-09T23:42:00Z"/>
          <w:rFonts w:ascii="Times New Roman" w:hAnsi="Times New Roman"/>
          <w:sz w:val="24"/>
          <w:szCs w:val="24"/>
          <w:u w:color="383838"/>
          <w:shd w:val="clear" w:color="auto" w:fill="FFFFFF"/>
        </w:rPr>
      </w:pPr>
    </w:p>
    <w:p w14:paraId="701F2C05" w14:textId="5E52B880" w:rsidR="0022425D" w:rsidRDefault="0022425D">
      <w:pPr>
        <w:pStyle w:val="Default"/>
        <w:spacing w:line="360" w:lineRule="auto"/>
        <w:jc w:val="both"/>
      </w:pPr>
      <w:ins w:id="11" w:author="Alyssa Manik" w:date="2021-01-09T23:42:00Z">
        <w:r>
          <w:rPr>
            <w:rFonts w:ascii="Times New Roman" w:hAnsi="Times New Roman"/>
            <w:sz w:val="24"/>
            <w:szCs w:val="24"/>
            <w:u w:color="383838"/>
            <w:shd w:val="clear" w:color="auto" w:fill="FFFFFF"/>
          </w:rPr>
          <w:t xml:space="preserve">Good job getting the word limit! </w:t>
        </w:r>
      </w:ins>
    </w:p>
    <w:sectPr w:rsidR="0022425D">
      <w:headerReference w:type="default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yssa Manik" w:date="2021-01-09T23:44:00Z" w:initials="AM">
    <w:p w14:paraId="35AE53C0" w14:textId="669C19AE" w:rsidR="00496EFF" w:rsidRDefault="00496EFF">
      <w:pPr>
        <w:pStyle w:val="CommentText"/>
      </w:pPr>
      <w:r>
        <w:rPr>
          <w:rStyle w:val="CommentReference"/>
        </w:rPr>
        <w:annotationRef/>
      </w:r>
      <w:r>
        <w:t>*</w:t>
      </w:r>
      <w:proofErr w:type="spellStart"/>
      <w:r>
        <w:t>faeces</w:t>
      </w:r>
      <w:proofErr w:type="spellEnd"/>
      <w:r>
        <w:t xml:space="preserve"> is the US equivalent</w:t>
      </w:r>
    </w:p>
  </w:comment>
  <w:comment w:id="2" w:author="Alyssa Manik" w:date="2021-01-09T23:44:00Z" w:initials="AM">
    <w:p w14:paraId="0D92050D" w14:textId="3B9D2773" w:rsidR="00496EFF" w:rsidRDefault="00496EFF">
      <w:pPr>
        <w:pStyle w:val="CommentText"/>
      </w:pPr>
      <w:r>
        <w:rPr>
          <w:rStyle w:val="CommentReference"/>
        </w:rPr>
        <w:annotationRef/>
      </w:r>
      <w:r>
        <w:t xml:space="preserve">These punctuations may end up confusing the tone of the sentence, maybe use two dashes instead? </w:t>
      </w:r>
      <w:proofErr w:type="spellStart"/>
      <w:r>
        <w:t>E.g</w:t>
      </w:r>
      <w:proofErr w:type="spellEnd"/>
      <w:r>
        <w:t xml:space="preserve"> “—</w:t>
      </w:r>
      <w:proofErr w:type="spellStart"/>
      <w:r>
        <w:t>abcd</w:t>
      </w:r>
      <w:proofErr w:type="spellEnd"/>
      <w:r>
        <w:t>–” to connect them</w:t>
      </w:r>
    </w:p>
  </w:comment>
  <w:comment w:id="6" w:author="Alyssa Manik" w:date="2021-01-09T23:45:00Z" w:initials="AM">
    <w:p w14:paraId="16FF49C3" w14:textId="6677DBB4" w:rsidR="00496EFF" w:rsidRDefault="00496EFF">
      <w:pPr>
        <w:pStyle w:val="CommentText"/>
      </w:pPr>
      <w:r>
        <w:rPr>
          <w:rStyle w:val="CommentReference"/>
        </w:rPr>
        <w:annotationRef/>
      </w:r>
      <w:r>
        <w:t>This sounds like you’re saying certain industrial engineers use math and some doesn’t? If so, then keep this</w:t>
      </w:r>
    </w:p>
  </w:comment>
  <w:comment w:id="7" w:author="Alyssa Manik" w:date="2021-01-09T23:46:00Z" w:initials="AM">
    <w:p w14:paraId="3A16272C" w14:textId="54E70410" w:rsidR="00496EFF" w:rsidRDefault="00496EFF">
      <w:pPr>
        <w:pStyle w:val="CommentText"/>
      </w:pPr>
      <w:r>
        <w:rPr>
          <w:rStyle w:val="CommentReference"/>
        </w:rPr>
        <w:annotationRef/>
      </w:r>
      <w:r>
        <w:t xml:space="preserve">Instead, if you’re trying to say that industrial engineers make use of math to perform this, make sure to make a distinction. “Industrial Engineers: those who perform failure </w:t>
      </w:r>
      <w:proofErr w:type="gramStart"/>
      <w:r>
        <w:t>analysis..</w:t>
      </w:r>
      <w:proofErr w:type="gramEnd"/>
      <w:r>
        <w:t>”</w:t>
      </w:r>
    </w:p>
  </w:comment>
  <w:comment w:id="8" w:author="Alyssa Manik" w:date="2021-01-09T23:47:00Z" w:initials="AM">
    <w:p w14:paraId="541CB48A" w14:textId="7B5FC634" w:rsidR="004315E0" w:rsidRDefault="004315E0">
      <w:pPr>
        <w:pStyle w:val="CommentText"/>
      </w:pPr>
      <w:r>
        <w:rPr>
          <w:rStyle w:val="CommentReference"/>
        </w:rPr>
        <w:annotationRef/>
      </w:r>
      <w:r>
        <w:t xml:space="preserve">I think another word or phrase could be a better fit. </w:t>
      </w:r>
      <w:r>
        <w:t xml:space="preserve">It sounds like you’re trying to seek a solution instead of a </w:t>
      </w:r>
      <w:r>
        <w:t xml:space="preserve">system </w:t>
      </w:r>
      <w:r>
        <w:t>optimization/upgrade</w:t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AE53C0" w15:done="0"/>
  <w15:commentEx w15:paraId="0D92050D" w15:done="0"/>
  <w15:commentEx w15:paraId="16FF49C3" w15:done="0"/>
  <w15:commentEx w15:paraId="3A16272C" w15:paraIdParent="16FF49C3" w15:done="0"/>
  <w15:commentEx w15:paraId="541CB4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4BE5C" w16cex:dateUtc="2021-01-09T16:44:00Z"/>
  <w16cex:commentExtensible w16cex:durableId="23A4BE79" w16cex:dateUtc="2021-01-09T16:44:00Z"/>
  <w16cex:commentExtensible w16cex:durableId="23A4BEB6" w16cex:dateUtc="2021-01-09T16:45:00Z"/>
  <w16cex:commentExtensible w16cex:durableId="23A4BED7" w16cex:dateUtc="2021-01-09T16:46:00Z"/>
  <w16cex:commentExtensible w16cex:durableId="23A4BF13" w16cex:dateUtc="2021-01-09T16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AE53C0" w16cid:durableId="23A4BE5C"/>
  <w16cid:commentId w16cid:paraId="0D92050D" w16cid:durableId="23A4BE79"/>
  <w16cid:commentId w16cid:paraId="16FF49C3" w16cid:durableId="23A4BEB6"/>
  <w16cid:commentId w16cid:paraId="3A16272C" w16cid:durableId="23A4BED7"/>
  <w16cid:commentId w16cid:paraId="541CB48A" w16cid:durableId="23A4BF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7031A" w14:textId="77777777" w:rsidR="00AD7C12" w:rsidRDefault="00AD7C12">
      <w:r>
        <w:separator/>
      </w:r>
    </w:p>
  </w:endnote>
  <w:endnote w:type="continuationSeparator" w:id="0">
    <w:p w14:paraId="135D7E20" w14:textId="77777777" w:rsidR="00AD7C12" w:rsidRDefault="00AD7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72A8E" w14:textId="77777777" w:rsidR="00BB42BE" w:rsidRDefault="00BB42B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3EC17" w14:textId="77777777" w:rsidR="00AD7C12" w:rsidRDefault="00AD7C12">
      <w:r>
        <w:separator/>
      </w:r>
    </w:p>
  </w:footnote>
  <w:footnote w:type="continuationSeparator" w:id="0">
    <w:p w14:paraId="4D2AD764" w14:textId="77777777" w:rsidR="00AD7C12" w:rsidRDefault="00AD7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D0085" w14:textId="77777777" w:rsidR="00BB42BE" w:rsidRDefault="00BB42BE">
    <w:pPr>
      <w:pStyle w:val="HeaderFoot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2BE"/>
    <w:rsid w:val="0022425D"/>
    <w:rsid w:val="004315E0"/>
    <w:rsid w:val="00496EFF"/>
    <w:rsid w:val="007C6ACF"/>
    <w:rsid w:val="00AD7C12"/>
    <w:rsid w:val="00BB42BE"/>
    <w:rsid w:val="00D4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39E402"/>
  <w15:docId w15:val="{CC281F37-F4D0-1342-A2F3-AD8CA9F0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E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E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Alyssa Manik</cp:lastModifiedBy>
  <cp:revision>5</cp:revision>
  <dcterms:created xsi:type="dcterms:W3CDTF">2021-01-09T13:57:00Z</dcterms:created>
  <dcterms:modified xsi:type="dcterms:W3CDTF">2021-01-09T16:48:00Z</dcterms:modified>
</cp:coreProperties>
</file>