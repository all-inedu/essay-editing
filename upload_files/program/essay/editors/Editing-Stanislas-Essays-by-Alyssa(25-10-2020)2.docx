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3C1F04" w:rsidRDefault="00770294">
      <w:pPr>
        <w:numPr>
          <w:ilvl w:val="0"/>
          <w:numId w:val="1"/>
        </w:numPr>
        <w:shd w:val="clear" w:color="auto" w:fill="FFFFFF"/>
        <w:spacing w:before="240" w:after="240"/>
        <w:rPr>
          <w:color w:val="1A1A1A"/>
          <w:highlight w:val="white"/>
        </w:rPr>
      </w:pPr>
      <w:r>
        <w:rPr>
          <w:b/>
          <w:color w:val="1A1A1A"/>
          <w:highlight w:val="white"/>
        </w:rPr>
        <w:t>Describe how you plan to pursue your academic interests and why you want to explore them at USC specifically.</w:t>
      </w:r>
      <w:r>
        <w:rPr>
          <w:color w:val="1A1A1A"/>
          <w:highlight w:val="white"/>
        </w:rPr>
        <w:t xml:space="preserve"> Please feel free to address your first- and second-choice major selections. (Approximately 250 words)</w:t>
      </w:r>
    </w:p>
    <w:p w14:paraId="00000002" w14:textId="77777777" w:rsidR="003C1F04" w:rsidRDefault="00770294">
      <w:pPr>
        <w:shd w:val="clear" w:color="auto" w:fill="FFFFFF"/>
      </w:pPr>
      <w:r>
        <w:t xml:space="preserve">When I became a liaison officer for an event called the K-Pop Hit </w:t>
      </w:r>
      <w:commentRangeStart w:id="0"/>
      <w:r>
        <w:t xml:space="preserve">the Stage </w:t>
      </w:r>
      <w:commentRangeEnd w:id="0"/>
      <w:r w:rsidR="001D0B8C">
        <w:rPr>
          <w:rStyle w:val="CommentReference"/>
        </w:rPr>
        <w:commentReference w:id="0"/>
      </w:r>
      <w:r>
        <w:t xml:space="preserve">dance competition, I knew I wanted to pursue a career in the media and entertainment industry. </w:t>
      </w:r>
      <w:commentRangeStart w:id="1"/>
      <w:r>
        <w:t xml:space="preserve">The synergy and exuberance shared by the crew there made me realize that it was in this setting that I could celebrate artistic ideas from behind the screen. </w:t>
      </w:r>
      <w:commentRangeEnd w:id="1"/>
      <w:r>
        <w:rPr>
          <w:rStyle w:val="CommentReference"/>
        </w:rPr>
        <w:commentReference w:id="1"/>
      </w:r>
      <w:commentRangeStart w:id="2"/>
      <w:r>
        <w:t xml:space="preserve">Having involved myself </w:t>
      </w:r>
      <w:commentRangeEnd w:id="2"/>
      <w:r w:rsidR="00DB7774">
        <w:rPr>
          <w:rStyle w:val="CommentReference"/>
        </w:rPr>
        <w:commentReference w:id="2"/>
      </w:r>
      <w:r>
        <w:t xml:space="preserve">in various Korean dance video and photo productions since then and even becoming an international liaison officer for </w:t>
      </w:r>
      <w:commentRangeStart w:id="3"/>
      <w:r>
        <w:t xml:space="preserve">Java Jazz Festival, one of Indonesia’s </w:t>
      </w:r>
      <w:commentRangeEnd w:id="3"/>
      <w:r w:rsidR="001D0B8C">
        <w:rPr>
          <w:rStyle w:val="CommentReference"/>
        </w:rPr>
        <w:commentReference w:id="3"/>
      </w:r>
      <w:r>
        <w:t xml:space="preserve">largest music festivals, </w:t>
      </w:r>
      <w:commentRangeStart w:id="4"/>
      <w:r>
        <w:t>my penchant for managing projects from the inception of an idea to its realization rapidly grew all the while having identified the role I resonate with most: film producing.</w:t>
      </w:r>
      <w:commentRangeEnd w:id="4"/>
      <w:r>
        <w:rPr>
          <w:rStyle w:val="CommentReference"/>
        </w:rPr>
        <w:commentReference w:id="4"/>
      </w:r>
    </w:p>
    <w:p w14:paraId="00000003" w14:textId="77777777" w:rsidR="003C1F04" w:rsidRDefault="003C1F04">
      <w:pPr>
        <w:shd w:val="clear" w:color="auto" w:fill="FFFFFF"/>
      </w:pPr>
    </w:p>
    <w:p w14:paraId="00000004" w14:textId="77777777" w:rsidR="003C1F04" w:rsidRDefault="00770294">
      <w:pPr>
        <w:shd w:val="clear" w:color="auto" w:fill="FFFFFF"/>
      </w:pPr>
      <w:r>
        <w:t xml:space="preserve">At USC, I intend to major in Film &amp; Television Production, a first-rate curriculum I find fundamental to nailing the nuanced aspects of a production. For instance, the </w:t>
      </w:r>
      <w:commentRangeStart w:id="5"/>
      <w:r>
        <w:t xml:space="preserve">course “Practicum in Producing” would expose me to the nuts and bolts of producing in a practical environment, while “Gender, Sexuality &amp; Media” would aid my aspiration to tell underrepresented stories. Admiring seasoned alumni like Nina Yang Bongiovi &amp; Kevin Feige, I </w:t>
      </w:r>
      <w:commentRangeStart w:id="6"/>
      <w:r>
        <w:t xml:space="preserve">have an appreciation </w:t>
      </w:r>
      <w:commentRangeEnd w:id="6"/>
      <w:r w:rsidR="00E435CC">
        <w:rPr>
          <w:rStyle w:val="CommentReference"/>
        </w:rPr>
        <w:commentReference w:id="6"/>
      </w:r>
      <w:r>
        <w:t xml:space="preserve">for the artistic and managerial expertise with which </w:t>
      </w:r>
      <w:commentRangeEnd w:id="5"/>
      <w:r w:rsidR="001D0B8C">
        <w:rPr>
          <w:rStyle w:val="CommentReference"/>
        </w:rPr>
        <w:commentReference w:id="5"/>
      </w:r>
      <w:r>
        <w:t>they actualize a vision to critical success, one of many processes I hope to get exposure to at USC.</w:t>
      </w:r>
    </w:p>
    <w:p w14:paraId="00000005" w14:textId="77777777" w:rsidR="003C1F04" w:rsidRDefault="003C1F04">
      <w:pPr>
        <w:shd w:val="clear" w:color="auto" w:fill="FFFFFF"/>
      </w:pPr>
    </w:p>
    <w:p w14:paraId="00000006" w14:textId="4A040685" w:rsidR="003C1F04" w:rsidRDefault="00770294">
      <w:pPr>
        <w:shd w:val="clear" w:color="auto" w:fill="FFFFFF"/>
      </w:pPr>
      <w:r>
        <w:t>As a Trojan, I would like to constantly engage in higher-thinking conversations when it comes to the subtleties of media production</w:t>
      </w:r>
      <w:ins w:id="7" w:author="Alyssa Manik" w:date="2020-10-25T03:51:00Z">
        <w:r w:rsidR="00E435CC">
          <w:t>,</w:t>
        </w:r>
      </w:ins>
      <w:r>
        <w:t xml:space="preserve"> as supported by </w:t>
      </w:r>
      <w:commentRangeStart w:id="8"/>
      <w:r>
        <w:t xml:space="preserve">SCA’s student organizations like the APCA &amp; QueerCut. As an aspiring producer, I am intending to participate in the Summer Program, where I would explore producing through courses like the </w:t>
      </w:r>
      <w:commentRangeEnd w:id="8"/>
      <w:r w:rsidR="001D0B8C">
        <w:rPr>
          <w:rStyle w:val="CommentReference"/>
        </w:rPr>
        <w:commentReference w:id="8"/>
      </w:r>
      <w:r>
        <w:t xml:space="preserve">‘USC/Warner Bros Producing &amp; Directing’ class and ‘Inside the Business of Film and Television’. Through this, I hope to hone my finesse in collaborating with the myriad of parties I will be involved with. </w:t>
      </w:r>
    </w:p>
    <w:p w14:paraId="00000007" w14:textId="46E11AA4" w:rsidR="003C1F04" w:rsidRDefault="003C1F04"/>
    <w:p w14:paraId="26671925" w14:textId="35C73D20" w:rsidR="001D0B8C" w:rsidRDefault="001D0B8C" w:rsidP="001D0B8C">
      <w:pPr>
        <w:pStyle w:val="CommentText"/>
        <w:rPr>
          <w:ins w:id="9" w:author="Alyssa Manik" w:date="2020-10-25T03:48:00Z"/>
          <w:sz w:val="22"/>
          <w:szCs w:val="22"/>
        </w:rPr>
      </w:pPr>
      <w:ins w:id="10" w:author="Alyssa Manik" w:date="2020-10-25T03:35:00Z">
        <w:r w:rsidRPr="00770294">
          <w:rPr>
            <w:sz w:val="22"/>
            <w:szCs w:val="22"/>
          </w:rPr>
          <w:t xml:space="preserve">This will be difficult </w:t>
        </w:r>
      </w:ins>
      <w:ins w:id="11" w:author="Alyssa Manik" w:date="2020-10-25T03:36:00Z">
        <w:r w:rsidRPr="00770294">
          <w:rPr>
            <w:sz w:val="22"/>
            <w:szCs w:val="22"/>
          </w:rPr>
          <w:t>but word cutting necessary. At least 56 words off.</w:t>
        </w:r>
      </w:ins>
      <w:ins w:id="12" w:author="Alyssa Manik" w:date="2020-10-25T03:44:00Z">
        <w:r w:rsidRPr="00770294">
          <w:rPr>
            <w:sz w:val="22"/>
            <w:szCs w:val="22"/>
          </w:rPr>
          <w:t xml:space="preserve"> One thing though, </w:t>
        </w:r>
        <w:r>
          <w:rPr>
            <w:sz w:val="22"/>
            <w:szCs w:val="22"/>
          </w:rPr>
          <w:t xml:space="preserve">the conclusion might have cited too many activities. </w:t>
        </w:r>
        <w:r w:rsidRPr="00770294">
          <w:rPr>
            <w:sz w:val="22"/>
            <w:szCs w:val="22"/>
          </w:rPr>
          <w:t>For example, the summer program occurs right before your enrollment</w:t>
        </w:r>
        <w:r>
          <w:rPr>
            <w:sz w:val="22"/>
            <w:szCs w:val="22"/>
          </w:rPr>
          <w:t xml:space="preserve"> so it wouldn’t have really added any value to your </w:t>
        </w:r>
      </w:ins>
      <w:ins w:id="13" w:author="Alyssa Manik" w:date="2020-10-25T03:45:00Z">
        <w:r>
          <w:rPr>
            <w:sz w:val="22"/>
            <w:szCs w:val="22"/>
          </w:rPr>
          <w:t>academic prowess</w:t>
        </w:r>
      </w:ins>
      <w:ins w:id="14" w:author="Alyssa Manik" w:date="2020-10-25T03:44:00Z">
        <w:r w:rsidRPr="00770294">
          <w:rPr>
            <w:sz w:val="22"/>
            <w:szCs w:val="22"/>
          </w:rPr>
          <w:t>. They would already send your decision before the summer program anyway, so this part might not be necessary.</w:t>
        </w:r>
      </w:ins>
      <w:ins w:id="15" w:author="Alyssa Manik" w:date="2020-10-25T03:45:00Z">
        <w:r>
          <w:rPr>
            <w:sz w:val="22"/>
            <w:szCs w:val="22"/>
          </w:rPr>
          <w:t xml:space="preserve"> I think overall the essay answers the question,</w:t>
        </w:r>
        <w:r w:rsidR="00770294">
          <w:rPr>
            <w:sz w:val="22"/>
            <w:szCs w:val="22"/>
          </w:rPr>
          <w:t xml:space="preserve"> but you did include a lot of ideas so making it more concise may be difficult.</w:t>
        </w:r>
      </w:ins>
      <w:ins w:id="16" w:author="Alyssa Manik" w:date="2020-10-25T03:48:00Z">
        <w:r w:rsidR="00770294">
          <w:rPr>
            <w:sz w:val="22"/>
            <w:szCs w:val="22"/>
          </w:rPr>
          <w:t xml:space="preserve"> </w:t>
        </w:r>
      </w:ins>
    </w:p>
    <w:p w14:paraId="3780B969" w14:textId="6055C13E" w:rsidR="00770294" w:rsidRDefault="00770294" w:rsidP="001D0B8C">
      <w:pPr>
        <w:pStyle w:val="CommentText"/>
        <w:rPr>
          <w:ins w:id="17" w:author="Alyssa Manik" w:date="2020-10-25T03:48:00Z"/>
          <w:sz w:val="22"/>
          <w:szCs w:val="22"/>
        </w:rPr>
      </w:pPr>
    </w:p>
    <w:p w14:paraId="54E34808" w14:textId="5013C8C6" w:rsidR="00770294" w:rsidRPr="00770294" w:rsidRDefault="00770294" w:rsidP="001D0B8C">
      <w:pPr>
        <w:pStyle w:val="CommentText"/>
        <w:rPr>
          <w:ins w:id="18" w:author="Alyssa Manik" w:date="2020-10-25T03:44:00Z"/>
          <w:sz w:val="22"/>
          <w:szCs w:val="22"/>
        </w:rPr>
      </w:pPr>
      <w:ins w:id="19" w:author="Alyssa Manik" w:date="2020-10-25T03:48:00Z">
        <w:r>
          <w:rPr>
            <w:sz w:val="22"/>
            <w:szCs w:val="22"/>
          </w:rPr>
          <w:t>I briefly mentioned</w:t>
        </w:r>
      </w:ins>
      <w:ins w:id="20" w:author="Alyssa Manik" w:date="2020-10-25T03:49:00Z">
        <w:r>
          <w:rPr>
            <w:sz w:val="22"/>
            <w:szCs w:val="22"/>
          </w:rPr>
          <w:t xml:space="preserve"> the ambition that I wanted to see. I think the liaison officer position is a great way to show this. Just briefly comment “when I was chosen” or “my </w:t>
        </w:r>
      </w:ins>
      <w:ins w:id="21" w:author="Alyssa Manik" w:date="2020-10-25T03:50:00Z">
        <w:r>
          <w:rPr>
            <w:sz w:val="22"/>
            <w:szCs w:val="22"/>
          </w:rPr>
          <w:t xml:space="preserve">accepted application as a liaison”. </w:t>
        </w:r>
      </w:ins>
    </w:p>
    <w:p w14:paraId="44C7EDCE" w14:textId="5C3C7063" w:rsidR="001D0B8C" w:rsidRPr="001D0B8C" w:rsidRDefault="001D0B8C"/>
    <w:sectPr w:rsidR="001D0B8C" w:rsidRPr="001D0B8C">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Alyssa Manik" w:date="2020-10-25T03:38:00Z" w:initials="AM">
    <w:p w14:paraId="57C7343E" w14:textId="0F916C1C" w:rsidR="001D0B8C" w:rsidRDefault="001D0B8C">
      <w:pPr>
        <w:pStyle w:val="CommentText"/>
      </w:pPr>
      <w:r>
        <w:rPr>
          <w:rStyle w:val="CommentReference"/>
        </w:rPr>
        <w:annotationRef/>
      </w:r>
      <w:r>
        <w:t>May I just congratulate you because I love that show so much. #teamhoya</w:t>
      </w:r>
    </w:p>
  </w:comment>
  <w:comment w:id="1" w:author="Alyssa Manik" w:date="2020-10-25T03:46:00Z" w:initials="AM">
    <w:p w14:paraId="6B6AE94D" w14:textId="5EF9B96D" w:rsidR="00770294" w:rsidRDefault="00770294">
      <w:pPr>
        <w:pStyle w:val="CommentText"/>
      </w:pPr>
      <w:r>
        <w:rPr>
          <w:rStyle w:val="CommentReference"/>
        </w:rPr>
        <w:annotationRef/>
      </w:r>
      <w:r>
        <w:t>Definitely cut words</w:t>
      </w:r>
    </w:p>
  </w:comment>
  <w:comment w:id="2" w:author="Alyssa Manik" w:date="2020-10-25T03:52:00Z" w:initials="AM">
    <w:p w14:paraId="2D46E985" w14:textId="1F27FFCE" w:rsidR="00DB7774" w:rsidRDefault="00DB7774">
      <w:pPr>
        <w:pStyle w:val="CommentText"/>
      </w:pPr>
      <w:r>
        <w:rPr>
          <w:rStyle w:val="CommentReference"/>
        </w:rPr>
        <w:annotationRef/>
      </w:r>
      <w:r>
        <w:t>Being involved</w:t>
      </w:r>
    </w:p>
  </w:comment>
  <w:comment w:id="3" w:author="Alyssa Manik" w:date="2020-10-25T03:38:00Z" w:initials="AM">
    <w:p w14:paraId="58ED1954" w14:textId="74D20ACB" w:rsidR="001D0B8C" w:rsidRDefault="001D0B8C">
      <w:pPr>
        <w:pStyle w:val="CommentText"/>
      </w:pPr>
      <w:r>
        <w:rPr>
          <w:rStyle w:val="CommentReference"/>
        </w:rPr>
        <w:annotationRef/>
      </w:r>
      <w:r>
        <w:t>I personally think Hit the Stage is a bigger event than Java Jazz, but I think you’ll need to choose between them in the light of the word constraint</w:t>
      </w:r>
    </w:p>
  </w:comment>
  <w:comment w:id="4" w:author="Alyssa Manik" w:date="2020-10-25T03:46:00Z" w:initials="AM">
    <w:p w14:paraId="2D4B6364" w14:textId="4761744D" w:rsidR="00770294" w:rsidRDefault="00770294">
      <w:pPr>
        <w:pStyle w:val="CommentText"/>
      </w:pPr>
      <w:r>
        <w:rPr>
          <w:rStyle w:val="CommentReference"/>
        </w:rPr>
        <w:annotationRef/>
      </w:r>
      <w:r>
        <w:t>Most likely need to be cut</w:t>
      </w:r>
    </w:p>
  </w:comment>
  <w:comment w:id="6" w:author="Alyssa Manik" w:date="2020-10-25T03:50:00Z" w:initials="AM">
    <w:p w14:paraId="34B213FE" w14:textId="1ABC6F3C" w:rsidR="00E435CC" w:rsidRDefault="00E435CC">
      <w:pPr>
        <w:pStyle w:val="CommentText"/>
      </w:pPr>
      <w:r>
        <w:rPr>
          <w:rStyle w:val="CommentReference"/>
        </w:rPr>
        <w:annotationRef/>
      </w:r>
      <w:r>
        <w:t>appreciate</w:t>
      </w:r>
    </w:p>
  </w:comment>
  <w:comment w:id="5" w:author="Alyssa Manik" w:date="2020-10-25T03:40:00Z" w:initials="AM">
    <w:p w14:paraId="38F5027C" w14:textId="6C9C6F8F" w:rsidR="001D0B8C" w:rsidRDefault="001D0B8C">
      <w:pPr>
        <w:pStyle w:val="CommentText"/>
      </w:pPr>
      <w:r>
        <w:rPr>
          <w:rStyle w:val="CommentReference"/>
        </w:rPr>
        <w:annotationRef/>
      </w:r>
      <w:r>
        <w:t>The format of this essay is very similar to the other one (interdisciplinary study) so while it answers the question, I think you’ll need to change the format so it doesn’t look like a copy. You can change up this one or the other one. I think keep this one and change the other.</w:t>
      </w:r>
    </w:p>
  </w:comment>
  <w:comment w:id="8" w:author="Alyssa Manik" w:date="2020-10-25T03:42:00Z" w:initials="AM">
    <w:p w14:paraId="4870A953" w14:textId="0224F973" w:rsidR="001D0B8C" w:rsidRDefault="001D0B8C">
      <w:pPr>
        <w:pStyle w:val="CommentText"/>
      </w:pPr>
      <w:r>
        <w:rPr>
          <w:rStyle w:val="CommentReference"/>
        </w:rPr>
        <w:annotationRef/>
      </w:r>
      <w:r>
        <w:t xml:space="preserve">Instead of just citing the orgs or programs, I think a different way would be citing an ideal or belief that the SCA has an trying to acknowledge it. But with your word count, choose between ideas and just stick to it.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7C7343E" w15:done="0"/>
  <w15:commentEx w15:paraId="6B6AE94D" w15:done="0"/>
  <w15:commentEx w15:paraId="2D46E985" w15:done="0"/>
  <w15:commentEx w15:paraId="58ED1954" w15:done="0"/>
  <w15:commentEx w15:paraId="2D4B6364" w15:done="0"/>
  <w15:commentEx w15:paraId="34B213FE" w15:done="0"/>
  <w15:commentEx w15:paraId="38F5027C" w15:done="0"/>
  <w15:commentEx w15:paraId="4870A95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3F71A1" w16cex:dateUtc="2020-10-24T20:38:00Z"/>
  <w16cex:commentExtensible w16cex:durableId="233F739D" w16cex:dateUtc="2020-10-24T20:46:00Z"/>
  <w16cex:commentExtensible w16cex:durableId="233F74F2" w16cex:dateUtc="2020-10-24T20:52:00Z"/>
  <w16cex:commentExtensible w16cex:durableId="233F71D0" w16cex:dateUtc="2020-10-24T20:38:00Z"/>
  <w16cex:commentExtensible w16cex:durableId="233F73AB" w16cex:dateUtc="2020-10-24T20:46:00Z"/>
  <w16cex:commentExtensible w16cex:durableId="233F749D" w16cex:dateUtc="2020-10-24T20:50:00Z"/>
  <w16cex:commentExtensible w16cex:durableId="233F7220" w16cex:dateUtc="2020-10-24T20:40:00Z"/>
  <w16cex:commentExtensible w16cex:durableId="233F7296" w16cex:dateUtc="2020-10-24T20: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7C7343E" w16cid:durableId="233F71A1"/>
  <w16cid:commentId w16cid:paraId="6B6AE94D" w16cid:durableId="233F739D"/>
  <w16cid:commentId w16cid:paraId="2D46E985" w16cid:durableId="233F74F2"/>
  <w16cid:commentId w16cid:paraId="58ED1954" w16cid:durableId="233F71D0"/>
  <w16cid:commentId w16cid:paraId="2D4B6364" w16cid:durableId="233F73AB"/>
  <w16cid:commentId w16cid:paraId="34B213FE" w16cid:durableId="233F749D"/>
  <w16cid:commentId w16cid:paraId="38F5027C" w16cid:durableId="233F7220"/>
  <w16cid:commentId w16cid:paraId="4870A953" w16cid:durableId="233F729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40F548C"/>
    <w:multiLevelType w:val="multilevel"/>
    <w:tmpl w:val="A8E295F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lyssa Manik">
    <w15:presenceInfo w15:providerId="AD" w15:userId="S::amanik@usc.edu::610a775b-7ea5-4e4a-9923-56bbfc2375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1F04"/>
    <w:rsid w:val="001D0B8C"/>
    <w:rsid w:val="003C1F04"/>
    <w:rsid w:val="00770294"/>
    <w:rsid w:val="00DB7774"/>
    <w:rsid w:val="00E435CC"/>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DD01313"/>
  <w15:docId w15:val="{2CB127E3-3141-5F43-9FE1-F228180AC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CommentReference">
    <w:name w:val="annotation reference"/>
    <w:basedOn w:val="DefaultParagraphFont"/>
    <w:uiPriority w:val="99"/>
    <w:semiHidden/>
    <w:unhideWhenUsed/>
    <w:rsid w:val="001D0B8C"/>
    <w:rPr>
      <w:sz w:val="16"/>
      <w:szCs w:val="16"/>
    </w:rPr>
  </w:style>
  <w:style w:type="paragraph" w:styleId="CommentText">
    <w:name w:val="annotation text"/>
    <w:basedOn w:val="Normal"/>
    <w:link w:val="CommentTextChar"/>
    <w:uiPriority w:val="99"/>
    <w:semiHidden/>
    <w:unhideWhenUsed/>
    <w:rsid w:val="001D0B8C"/>
    <w:pPr>
      <w:spacing w:line="240" w:lineRule="auto"/>
    </w:pPr>
    <w:rPr>
      <w:sz w:val="20"/>
      <w:szCs w:val="20"/>
    </w:rPr>
  </w:style>
  <w:style w:type="character" w:customStyle="1" w:styleId="CommentTextChar">
    <w:name w:val="Comment Text Char"/>
    <w:basedOn w:val="DefaultParagraphFont"/>
    <w:link w:val="CommentText"/>
    <w:uiPriority w:val="99"/>
    <w:semiHidden/>
    <w:rsid w:val="001D0B8C"/>
    <w:rPr>
      <w:sz w:val="20"/>
      <w:szCs w:val="20"/>
    </w:rPr>
  </w:style>
  <w:style w:type="paragraph" w:styleId="CommentSubject">
    <w:name w:val="annotation subject"/>
    <w:basedOn w:val="CommentText"/>
    <w:next w:val="CommentText"/>
    <w:link w:val="CommentSubjectChar"/>
    <w:uiPriority w:val="99"/>
    <w:semiHidden/>
    <w:unhideWhenUsed/>
    <w:rsid w:val="001D0B8C"/>
    <w:rPr>
      <w:b/>
      <w:bCs/>
    </w:rPr>
  </w:style>
  <w:style w:type="character" w:customStyle="1" w:styleId="CommentSubjectChar">
    <w:name w:val="Comment Subject Char"/>
    <w:basedOn w:val="CommentTextChar"/>
    <w:link w:val="CommentSubject"/>
    <w:uiPriority w:val="99"/>
    <w:semiHidden/>
    <w:rsid w:val="001D0B8C"/>
    <w:rPr>
      <w:b/>
      <w:bCs/>
      <w:sz w:val="20"/>
      <w:szCs w:val="20"/>
    </w:rPr>
  </w:style>
  <w:style w:type="paragraph" w:styleId="BalloonText">
    <w:name w:val="Balloon Text"/>
    <w:basedOn w:val="Normal"/>
    <w:link w:val="BalloonTextChar"/>
    <w:uiPriority w:val="99"/>
    <w:semiHidden/>
    <w:unhideWhenUsed/>
    <w:rsid w:val="001D0B8C"/>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D0B8C"/>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420</Words>
  <Characters>2395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Alyssa Manik</cp:lastModifiedBy>
  <cp:revision>18</cp:revision>
  <dcterms:created xsi:type="dcterms:W3CDTF">2020-10-24T20:35:00Z</dcterms:created>
  <dcterms:modified xsi:type="dcterms:W3CDTF">2020-10-24T20:52:00Z</dcterms:modified>
</cp:coreProperties>
</file>