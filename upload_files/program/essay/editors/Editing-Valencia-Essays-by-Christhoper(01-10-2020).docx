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06779" w14:textId="1C27A4B7" w:rsidR="007C5804" w:rsidRPr="00E96CFD" w:rsidRDefault="005C6A0C">
      <w:pPr>
        <w:pStyle w:val="Body"/>
        <w:rPr>
          <w:rFonts w:ascii="Times New Roman" w:eastAsia="Times New Roman" w:hAnsi="Times New Roman" w:cs="Times New Roman"/>
          <w:lang w:val="en-GB"/>
          <w:rPrChange w:id="0" w:author="Matthew" w:date="2020-10-01T11:59:00Z">
            <w:rPr>
              <w:rFonts w:ascii="Times New Roman" w:eastAsia="Times New Roman" w:hAnsi="Times New Roman" w:cs="Times New Roman"/>
            </w:rPr>
          </w:rPrChange>
        </w:rPr>
      </w:pPr>
      <w:r w:rsidRPr="00E96CFD">
        <w:rPr>
          <w:rFonts w:ascii="Times New Roman" w:hAnsi="Times New Roman"/>
          <w:lang w:val="en-GB"/>
          <w:rPrChange w:id="1" w:author="Matthew" w:date="2020-10-01T11:59:00Z">
            <w:rPr>
              <w:rFonts w:ascii="Times New Roman" w:hAnsi="Times New Roman"/>
            </w:rPr>
          </w:rPrChange>
        </w:rPr>
        <w:t xml:space="preserve">When zooming into our bodies to an nth magnification, the movement of a highly specific amount of chemicals can control our entire body, </w:t>
      </w:r>
      <w:del w:id="2" w:author="Matthew" w:date="2020-10-01T12:02:00Z">
        <w:r w:rsidRPr="00E96CFD" w:rsidDel="00B00569">
          <w:rPr>
            <w:rFonts w:ascii="Times New Roman" w:hAnsi="Times New Roman"/>
            <w:lang w:val="en-GB"/>
            <w:rPrChange w:id="3" w:author="Matthew" w:date="2020-10-01T11:59:00Z">
              <w:rPr>
                <w:rFonts w:ascii="Times New Roman" w:hAnsi="Times New Roman"/>
              </w:rPr>
            </w:rPrChange>
          </w:rPr>
          <w:delText>which insinuates</w:delText>
        </w:r>
      </w:del>
      <w:ins w:id="4" w:author="Matthew" w:date="2020-10-01T12:02:00Z">
        <w:r w:rsidR="00B00569">
          <w:rPr>
            <w:rFonts w:ascii="Times New Roman" w:hAnsi="Times New Roman"/>
            <w:lang w:val="en-GB"/>
          </w:rPr>
          <w:t>insinuating</w:t>
        </w:r>
      </w:ins>
      <w:r w:rsidRPr="00E96CFD">
        <w:rPr>
          <w:rFonts w:ascii="Times New Roman" w:hAnsi="Times New Roman"/>
          <w:lang w:val="en-GB"/>
          <w:rPrChange w:id="5" w:author="Matthew" w:date="2020-10-01T11:59:00Z">
            <w:rPr>
              <w:rFonts w:ascii="Times New Roman" w:hAnsi="Times New Roman"/>
            </w:rPr>
          </w:rPrChange>
        </w:rPr>
        <w:t xml:space="preserve"> that biology is to some extent definite. However, how these exact reactions can create a fluid human being, is a complex and </w:t>
      </w:r>
      <w:del w:id="6" w:author="Matthew" w:date="2020-10-01T12:02:00Z">
        <w:r w:rsidRPr="00E96CFD" w:rsidDel="00B00569">
          <w:rPr>
            <w:rFonts w:ascii="Times New Roman" w:hAnsi="Times New Roman"/>
            <w:lang w:val="en-GB"/>
            <w:rPrChange w:id="7" w:author="Matthew" w:date="2020-10-01T11:59:00Z">
              <w:rPr>
                <w:rFonts w:ascii="Times New Roman" w:hAnsi="Times New Roman"/>
              </w:rPr>
            </w:rPrChange>
          </w:rPr>
          <w:delText>under</w:delText>
        </w:r>
      </w:del>
      <w:del w:id="8" w:author="Matthew" w:date="2020-10-01T12:00:00Z">
        <w:r w:rsidRPr="00E96CFD" w:rsidDel="00E96CFD">
          <w:rPr>
            <w:rFonts w:ascii="Times New Roman" w:hAnsi="Times New Roman"/>
            <w:lang w:val="en-GB"/>
            <w:rPrChange w:id="9" w:author="Matthew" w:date="2020-10-01T11:59:00Z">
              <w:rPr>
                <w:rFonts w:ascii="Times New Roman" w:hAnsi="Times New Roman"/>
              </w:rPr>
            </w:rPrChange>
          </w:rPr>
          <w:delText xml:space="preserve"> </w:delText>
        </w:r>
      </w:del>
      <w:del w:id="10" w:author="Matthew" w:date="2020-10-01T12:02:00Z">
        <w:r w:rsidRPr="00E96CFD" w:rsidDel="00B00569">
          <w:rPr>
            <w:rFonts w:ascii="Times New Roman" w:hAnsi="Times New Roman"/>
            <w:lang w:val="en-GB"/>
            <w:rPrChange w:id="11" w:author="Matthew" w:date="2020-10-01T11:59:00Z">
              <w:rPr>
                <w:rFonts w:ascii="Times New Roman" w:hAnsi="Times New Roman"/>
              </w:rPr>
            </w:rPrChange>
          </w:rPr>
          <w:delText>discovered</w:delText>
        </w:r>
      </w:del>
      <w:ins w:id="12" w:author="Matthew" w:date="2020-10-01T12:02:00Z">
        <w:r w:rsidR="00B00569">
          <w:rPr>
            <w:rFonts w:ascii="Times New Roman" w:hAnsi="Times New Roman"/>
            <w:lang w:val="en-GB"/>
          </w:rPr>
          <w:t>underdeveloped</w:t>
        </w:r>
      </w:ins>
      <w:r w:rsidRPr="00E96CFD">
        <w:rPr>
          <w:rFonts w:ascii="Times New Roman" w:hAnsi="Times New Roman"/>
          <w:lang w:val="en-GB"/>
          <w:rPrChange w:id="13" w:author="Matthew" w:date="2020-10-01T11:59:00Z">
            <w:rPr>
              <w:rFonts w:ascii="Times New Roman" w:hAnsi="Times New Roman"/>
            </w:rPr>
          </w:rPrChange>
        </w:rPr>
        <w:t xml:space="preserve"> field in medicine</w:t>
      </w:r>
      <w:del w:id="14" w:author="Matthew" w:date="2020-10-01T12:03:00Z">
        <w:r w:rsidRPr="00E96CFD" w:rsidDel="00B00569">
          <w:rPr>
            <w:rFonts w:ascii="Times New Roman" w:hAnsi="Times New Roman"/>
            <w:lang w:val="en-GB"/>
            <w:rPrChange w:id="15" w:author="Matthew" w:date="2020-10-01T11:59:00Z">
              <w:rPr>
                <w:rFonts w:ascii="Times New Roman" w:hAnsi="Times New Roman"/>
              </w:rPr>
            </w:rPrChange>
          </w:rPr>
          <w:delText>, that</w:delText>
        </w:r>
      </w:del>
      <w:ins w:id="16" w:author="Matthew" w:date="2020-10-01T12:03:00Z">
        <w:r w:rsidR="00B00569">
          <w:rPr>
            <w:rFonts w:ascii="Times New Roman" w:hAnsi="Times New Roman"/>
            <w:lang w:val="en-GB"/>
          </w:rPr>
          <w:t xml:space="preserve"> which</w:t>
        </w:r>
      </w:ins>
      <w:r w:rsidRPr="00E96CFD">
        <w:rPr>
          <w:rFonts w:ascii="Times New Roman" w:hAnsi="Times New Roman"/>
          <w:lang w:val="en-GB"/>
          <w:rPrChange w:id="17" w:author="Matthew" w:date="2020-10-01T11:59:00Z">
            <w:rPr>
              <w:rFonts w:ascii="Times New Roman" w:hAnsi="Times New Roman"/>
            </w:rPr>
          </w:rPrChange>
        </w:rPr>
        <w:t xml:space="preserve"> I wish to further pursue through study and research. </w:t>
      </w:r>
    </w:p>
    <w:p w14:paraId="221E6BF8" w14:textId="77777777" w:rsidR="007C5804" w:rsidRPr="00E96CFD" w:rsidRDefault="007C5804">
      <w:pPr>
        <w:pStyle w:val="Body"/>
        <w:rPr>
          <w:rFonts w:ascii="Times New Roman" w:eastAsia="Times New Roman" w:hAnsi="Times New Roman" w:cs="Times New Roman"/>
          <w:lang w:val="en-GB"/>
          <w:rPrChange w:id="18" w:author="Matthew" w:date="2020-10-01T11:59:00Z">
            <w:rPr>
              <w:rFonts w:ascii="Times New Roman" w:eastAsia="Times New Roman" w:hAnsi="Times New Roman" w:cs="Times New Roman"/>
            </w:rPr>
          </w:rPrChange>
        </w:rPr>
      </w:pPr>
    </w:p>
    <w:p w14:paraId="0420C8DD" w14:textId="45C495CB" w:rsidR="007C5804" w:rsidRPr="00655A19" w:rsidDel="00443F75" w:rsidRDefault="00884559">
      <w:pPr>
        <w:pStyle w:val="Body"/>
        <w:rPr>
          <w:del w:id="19" w:author="Matthew" w:date="2020-10-01T12:19:00Z"/>
          <w:rFonts w:ascii="Times New Roman" w:hAnsi="Times New Roman"/>
          <w:lang w:val="en-GB"/>
          <w:rPrChange w:id="20" w:author="Matthew" w:date="2020-10-01T16:40:00Z">
            <w:rPr>
              <w:del w:id="21" w:author="Matthew" w:date="2020-10-01T12:19:00Z"/>
              <w:rFonts w:ascii="Times New Roman" w:eastAsia="Times New Roman" w:hAnsi="Times New Roman" w:cs="Times New Roman"/>
            </w:rPr>
          </w:rPrChange>
        </w:rPr>
      </w:pPr>
      <w:ins w:id="22" w:author="Matthew" w:date="2020-10-01T16:26:00Z">
        <w:r w:rsidRPr="00334B49">
          <w:rPr>
            <w:rFonts w:ascii="Times New Roman" w:hAnsi="Times New Roman"/>
            <w:lang w:val="en-GB"/>
          </w:rPr>
          <w:t xml:space="preserve">Eager to </w:t>
        </w:r>
        <w:r>
          <w:rPr>
            <w:rFonts w:ascii="Times New Roman" w:hAnsi="Times New Roman"/>
            <w:lang w:val="en-GB"/>
          </w:rPr>
          <w:t>comprehend</w:t>
        </w:r>
        <w:r w:rsidRPr="00334B49">
          <w:rPr>
            <w:rFonts w:ascii="Times New Roman" w:hAnsi="Times New Roman"/>
            <w:lang w:val="en-GB"/>
          </w:rPr>
          <w:t xml:space="preserve"> the neural processes that underpin human behaviour</w:t>
        </w:r>
        <w:r w:rsidRPr="00655A19" w:rsidDel="00884559">
          <w:rPr>
            <w:rFonts w:ascii="Times New Roman" w:hAnsi="Times New Roman"/>
            <w:lang w:val="en-GB"/>
            <w:rPrChange w:id="23" w:author="Matthew" w:date="2020-10-01T16:40:00Z">
              <w:rPr>
                <w:lang w:val="en-GB"/>
              </w:rPr>
            </w:rPrChange>
          </w:rPr>
          <w:t xml:space="preserve"> </w:t>
        </w:r>
      </w:ins>
      <w:del w:id="24" w:author="Matthew" w:date="2020-10-01T16:26:00Z">
        <w:r w:rsidR="005C6A0C" w:rsidRPr="00655A19" w:rsidDel="00884559">
          <w:rPr>
            <w:rFonts w:ascii="Times New Roman" w:hAnsi="Times New Roman"/>
            <w:lang w:val="en-GB"/>
            <w:rPrChange w:id="25" w:author="Matthew" w:date="2020-10-01T16:40:00Z">
              <w:rPr/>
            </w:rPrChange>
          </w:rPr>
          <w:delText>As I delved into the world of biomedicine</w:delText>
        </w:r>
      </w:del>
      <w:r w:rsidR="005C6A0C" w:rsidRPr="00655A19">
        <w:rPr>
          <w:rFonts w:ascii="Times New Roman" w:hAnsi="Times New Roman"/>
          <w:lang w:val="en-GB"/>
          <w:rPrChange w:id="26" w:author="Matthew" w:date="2020-10-01T16:40:00Z">
            <w:rPr/>
          </w:rPrChange>
        </w:rPr>
        <w:t xml:space="preserve">, I began to develop a fascination towards neuroscience and </w:t>
      </w:r>
      <w:del w:id="27" w:author="Matthew" w:date="2020-10-01T12:08:00Z">
        <w:r w:rsidR="005C6A0C" w:rsidRPr="00655A19" w:rsidDel="00B00569">
          <w:rPr>
            <w:rFonts w:ascii="Times New Roman" w:hAnsi="Times New Roman"/>
            <w:lang w:val="en-GB"/>
            <w:rPrChange w:id="28" w:author="Matthew" w:date="2020-10-01T16:40:00Z">
              <w:rPr/>
            </w:rPrChange>
          </w:rPr>
          <w:delText>how much it governed</w:delText>
        </w:r>
      </w:del>
      <w:ins w:id="29" w:author="Matthew" w:date="2020-10-01T12:08:00Z">
        <w:r w:rsidR="00B00569">
          <w:rPr>
            <w:rFonts w:ascii="Times New Roman" w:hAnsi="Times New Roman"/>
            <w:lang w:val="en-GB"/>
          </w:rPr>
          <w:t>the length to which it governs</w:t>
        </w:r>
      </w:ins>
      <w:r w:rsidR="005C6A0C" w:rsidRPr="00655A19">
        <w:rPr>
          <w:rFonts w:ascii="Times New Roman" w:hAnsi="Times New Roman"/>
          <w:lang w:val="en-GB"/>
          <w:rPrChange w:id="30" w:author="Matthew" w:date="2020-10-01T16:40:00Z">
            <w:rPr/>
          </w:rPrChange>
        </w:rPr>
        <w:t xml:space="preserve"> our lives.</w:t>
      </w:r>
      <w:del w:id="31" w:author="Matthew" w:date="2020-10-01T16:25:00Z">
        <w:r w:rsidR="005C6A0C" w:rsidRPr="00655A19" w:rsidDel="00884559">
          <w:rPr>
            <w:rFonts w:ascii="Times New Roman" w:hAnsi="Times New Roman"/>
            <w:lang w:val="en-GB"/>
            <w:rPrChange w:id="32" w:author="Matthew" w:date="2020-10-01T16:40:00Z">
              <w:rPr/>
            </w:rPrChange>
          </w:rPr>
          <w:delText xml:space="preserve"> Eager to </w:delText>
        </w:r>
      </w:del>
      <w:del w:id="33" w:author="Matthew" w:date="2020-10-01T12:08:00Z">
        <w:r w:rsidR="005C6A0C" w:rsidRPr="00655A19" w:rsidDel="00B00569">
          <w:rPr>
            <w:rFonts w:ascii="Times New Roman" w:hAnsi="Times New Roman"/>
            <w:lang w:val="en-GB"/>
            <w:rPrChange w:id="34" w:author="Matthew" w:date="2020-10-01T16:40:00Z">
              <w:rPr/>
            </w:rPrChange>
          </w:rPr>
          <w:delText>understand further</w:delText>
        </w:r>
      </w:del>
      <w:del w:id="35" w:author="Matthew" w:date="2020-10-01T16:25:00Z">
        <w:r w:rsidR="005C6A0C" w:rsidRPr="00655A19" w:rsidDel="00884559">
          <w:rPr>
            <w:rFonts w:ascii="Times New Roman" w:hAnsi="Times New Roman"/>
            <w:lang w:val="en-GB"/>
            <w:rPrChange w:id="36" w:author="Matthew" w:date="2020-10-01T16:40:00Z">
              <w:rPr/>
            </w:rPrChange>
          </w:rPr>
          <w:delText xml:space="preserve"> the neural processes that underpin human behaviour</w:delText>
        </w:r>
      </w:del>
      <w:ins w:id="37" w:author="Matthew" w:date="2020-10-01T16:26:00Z">
        <w:r>
          <w:rPr>
            <w:rFonts w:ascii="Times New Roman" w:hAnsi="Times New Roman"/>
            <w:lang w:val="en-GB"/>
          </w:rPr>
          <w:t xml:space="preserve"> </w:t>
        </w:r>
      </w:ins>
      <w:del w:id="38" w:author="Matthew" w:date="2020-10-01T16:26:00Z">
        <w:r w:rsidR="005C6A0C" w:rsidRPr="00655A19" w:rsidDel="00884559">
          <w:rPr>
            <w:rFonts w:ascii="Times New Roman" w:hAnsi="Times New Roman"/>
            <w:lang w:val="en-GB"/>
            <w:rPrChange w:id="39" w:author="Matthew" w:date="2020-10-01T16:40:00Z">
              <w:rPr/>
            </w:rPrChange>
          </w:rPr>
          <w:delText xml:space="preserve">, it led me </w:delText>
        </w:r>
      </w:del>
      <w:ins w:id="40" w:author="Matthew" w:date="2020-10-01T16:26:00Z">
        <w:r>
          <w:rPr>
            <w:rFonts w:ascii="Times New Roman" w:hAnsi="Times New Roman"/>
            <w:lang w:val="en-GB"/>
          </w:rPr>
          <w:t xml:space="preserve">I was led </w:t>
        </w:r>
      </w:ins>
      <w:r w:rsidR="005C6A0C" w:rsidRPr="00655A19">
        <w:rPr>
          <w:rFonts w:ascii="Times New Roman" w:hAnsi="Times New Roman"/>
          <w:lang w:val="en-GB"/>
          <w:rPrChange w:id="41" w:author="Matthew" w:date="2020-10-01T16:40:00Z">
            <w:rPr/>
          </w:rPrChange>
        </w:rPr>
        <w:t xml:space="preserve">to </w:t>
      </w:r>
      <w:del w:id="42" w:author="Matthew" w:date="2020-10-01T12:09:00Z">
        <w:r w:rsidR="005C6A0C" w:rsidRPr="00655A19" w:rsidDel="00B00569">
          <w:rPr>
            <w:rFonts w:ascii="Times New Roman" w:hAnsi="Times New Roman"/>
            <w:lang w:val="en-GB"/>
            <w:rPrChange w:id="43" w:author="Matthew" w:date="2020-10-01T16:40:00Z">
              <w:rPr/>
            </w:rPrChange>
          </w:rPr>
          <w:delText xml:space="preserve">taking </w:delText>
        </w:r>
      </w:del>
      <w:r w:rsidR="005C6A0C" w:rsidRPr="00655A19">
        <w:rPr>
          <w:rFonts w:ascii="Times New Roman" w:hAnsi="Times New Roman"/>
          <w:lang w:val="en-GB"/>
          <w:rPrChange w:id="44" w:author="Matthew" w:date="2020-10-01T16:40:00Z">
            <w:rPr/>
          </w:rPrChange>
        </w:rPr>
        <w:t xml:space="preserve">the </w:t>
      </w:r>
      <w:proofErr w:type="spellStart"/>
      <w:r w:rsidR="005C6A0C" w:rsidRPr="00655A19">
        <w:rPr>
          <w:rFonts w:ascii="Times New Roman" w:hAnsi="Times New Roman"/>
          <w:lang w:val="en-GB"/>
          <w:rPrChange w:id="45" w:author="Matthew" w:date="2020-10-01T16:40:00Z">
            <w:rPr/>
          </w:rPrChange>
        </w:rPr>
        <w:t>HarvardX</w:t>
      </w:r>
      <w:proofErr w:type="spellEnd"/>
      <w:r w:rsidR="005C6A0C" w:rsidRPr="00655A19">
        <w:rPr>
          <w:rFonts w:ascii="Times New Roman" w:hAnsi="Times New Roman"/>
          <w:lang w:val="en-GB"/>
          <w:rPrChange w:id="46" w:author="Matthew" w:date="2020-10-01T16:40:00Z">
            <w:rPr/>
          </w:rPrChange>
        </w:rPr>
        <w:t xml:space="preserve"> Fundamentals of Neuroscience online course where I was enriched with the basics of neuroscience, from the resting potentials all the way to the different systems and neurological pathways.</w:t>
      </w:r>
      <w:ins w:id="47" w:author="Matthew" w:date="2020-10-01T12:19:00Z">
        <w:r w:rsidR="00443F75">
          <w:rPr>
            <w:rFonts w:ascii="Times New Roman" w:hAnsi="Times New Roman"/>
            <w:lang w:val="en-GB"/>
          </w:rPr>
          <w:t xml:space="preserve"> </w:t>
        </w:r>
      </w:ins>
    </w:p>
    <w:p w14:paraId="78C66980" w14:textId="77777777" w:rsidR="007C5804" w:rsidRPr="00655A19" w:rsidDel="00443F75" w:rsidRDefault="007C5804">
      <w:pPr>
        <w:pStyle w:val="Body"/>
        <w:rPr>
          <w:del w:id="48" w:author="Matthew" w:date="2020-10-01T12:19:00Z"/>
          <w:rFonts w:ascii="Times New Roman" w:hAnsi="Times New Roman"/>
          <w:lang w:val="en-GB"/>
          <w:rPrChange w:id="49" w:author="Matthew" w:date="2020-10-01T16:40:00Z">
            <w:rPr>
              <w:del w:id="50" w:author="Matthew" w:date="2020-10-01T12:19:00Z"/>
              <w:rFonts w:ascii="Times New Roman" w:eastAsia="Times New Roman" w:hAnsi="Times New Roman" w:cs="Times New Roman"/>
            </w:rPr>
          </w:rPrChange>
        </w:rPr>
      </w:pPr>
    </w:p>
    <w:p w14:paraId="18538701" w14:textId="77777777" w:rsidR="00E404E6" w:rsidRDefault="005C6A0C">
      <w:pPr>
        <w:pStyle w:val="Body"/>
        <w:rPr>
          <w:ins w:id="51" w:author="Matthew" w:date="2020-10-01T12:51:00Z"/>
          <w:rFonts w:ascii="Times New Roman" w:hAnsi="Times New Roman"/>
          <w:lang w:val="en-GB"/>
        </w:rPr>
      </w:pPr>
      <w:r w:rsidRPr="00E96CFD">
        <w:rPr>
          <w:rFonts w:ascii="Times New Roman" w:hAnsi="Times New Roman"/>
          <w:lang w:val="en-GB"/>
          <w:rPrChange w:id="52" w:author="Matthew" w:date="2020-10-01T11:59:00Z">
            <w:rPr>
              <w:rFonts w:ascii="Times New Roman" w:hAnsi="Times New Roman"/>
            </w:rPr>
          </w:rPrChange>
        </w:rPr>
        <w:t xml:space="preserve">What </w:t>
      </w:r>
      <w:ins w:id="53" w:author="Matthew" w:date="2020-10-01T12:10:00Z">
        <w:r w:rsidR="00B00569">
          <w:rPr>
            <w:rFonts w:ascii="Times New Roman" w:hAnsi="Times New Roman"/>
            <w:lang w:val="en-GB"/>
          </w:rPr>
          <w:t xml:space="preserve">ultimately </w:t>
        </w:r>
      </w:ins>
      <w:r w:rsidRPr="00E96CFD">
        <w:rPr>
          <w:rFonts w:ascii="Times New Roman" w:hAnsi="Times New Roman"/>
          <w:lang w:val="en-GB"/>
          <w:rPrChange w:id="54" w:author="Matthew" w:date="2020-10-01T11:59:00Z">
            <w:rPr>
              <w:rFonts w:ascii="Times New Roman" w:hAnsi="Times New Roman"/>
            </w:rPr>
          </w:rPrChange>
        </w:rPr>
        <w:t xml:space="preserve">became </w:t>
      </w:r>
      <w:del w:id="55" w:author="Matthew" w:date="2020-10-01T12:10:00Z">
        <w:r w:rsidRPr="00E96CFD" w:rsidDel="00B00569">
          <w:rPr>
            <w:rFonts w:ascii="Times New Roman" w:hAnsi="Times New Roman"/>
            <w:lang w:val="en-GB"/>
            <w:rPrChange w:id="56" w:author="Matthew" w:date="2020-10-01T11:59:00Z">
              <w:rPr>
                <w:rFonts w:ascii="Times New Roman" w:hAnsi="Times New Roman"/>
              </w:rPr>
            </w:rPrChange>
          </w:rPr>
          <w:delText xml:space="preserve">like </w:delText>
        </w:r>
      </w:del>
      <w:r w:rsidRPr="00E96CFD">
        <w:rPr>
          <w:rFonts w:ascii="Times New Roman" w:hAnsi="Times New Roman"/>
          <w:lang w:val="en-GB"/>
          <w:rPrChange w:id="57" w:author="Matthew" w:date="2020-10-01T11:59:00Z">
            <w:rPr>
              <w:rFonts w:ascii="Times New Roman" w:hAnsi="Times New Roman"/>
            </w:rPr>
          </w:rPrChange>
        </w:rPr>
        <w:t xml:space="preserve">my nicotine </w:t>
      </w:r>
      <w:ins w:id="58" w:author="Matthew" w:date="2020-10-01T12:10:00Z">
        <w:r w:rsidR="00B00569">
          <w:rPr>
            <w:rFonts w:ascii="Times New Roman" w:hAnsi="Times New Roman"/>
            <w:lang w:val="en-GB"/>
          </w:rPr>
          <w:t xml:space="preserve">equivalent </w:t>
        </w:r>
      </w:ins>
      <w:r w:rsidRPr="00E96CFD">
        <w:rPr>
          <w:rFonts w:ascii="Times New Roman" w:hAnsi="Times New Roman"/>
          <w:lang w:val="en-GB"/>
          <w:rPrChange w:id="59" w:author="Matthew" w:date="2020-10-01T11:59:00Z">
            <w:rPr>
              <w:rFonts w:ascii="Times New Roman" w:hAnsi="Times New Roman"/>
            </w:rPr>
          </w:rPrChange>
        </w:rPr>
        <w:t>was when I came across cognitive neuroscience, more specifically the connection between neurological impulses</w:t>
      </w:r>
      <w:del w:id="60" w:author="Matthew" w:date="2020-10-01T12:11:00Z">
        <w:r w:rsidRPr="00E96CFD" w:rsidDel="00443F75">
          <w:rPr>
            <w:rFonts w:ascii="Times New Roman" w:hAnsi="Times New Roman"/>
            <w:lang w:val="en-GB"/>
            <w:rPrChange w:id="61" w:author="Matthew" w:date="2020-10-01T11:59:00Z">
              <w:rPr>
                <w:rFonts w:ascii="Times New Roman" w:hAnsi="Times New Roman"/>
              </w:rPr>
            </w:rPrChange>
          </w:rPr>
          <w:delText>,</w:delText>
        </w:r>
      </w:del>
      <w:r w:rsidRPr="00E96CFD">
        <w:rPr>
          <w:rFonts w:ascii="Times New Roman" w:hAnsi="Times New Roman"/>
          <w:lang w:val="en-GB"/>
          <w:rPrChange w:id="62" w:author="Matthew" w:date="2020-10-01T11:59:00Z">
            <w:rPr>
              <w:rFonts w:ascii="Times New Roman" w:hAnsi="Times New Roman"/>
            </w:rPr>
          </w:rPrChange>
        </w:rPr>
        <w:t xml:space="preserve"> to human thought, memory and decision making. </w:t>
      </w:r>
    </w:p>
    <w:p w14:paraId="585E6EF6" w14:textId="77777777" w:rsidR="00E404E6" w:rsidRDefault="00E404E6">
      <w:pPr>
        <w:pStyle w:val="Body"/>
        <w:rPr>
          <w:ins w:id="63" w:author="Matthew" w:date="2020-10-01T12:51:00Z"/>
          <w:rFonts w:ascii="Times New Roman" w:hAnsi="Times New Roman"/>
          <w:lang w:val="en-GB"/>
        </w:rPr>
      </w:pPr>
    </w:p>
    <w:p w14:paraId="2DC02ECE" w14:textId="77777777" w:rsidR="00E404E6" w:rsidRDefault="005C6A0C">
      <w:pPr>
        <w:pStyle w:val="Body"/>
        <w:rPr>
          <w:ins w:id="64" w:author="Matthew" w:date="2020-10-01T12:51:00Z"/>
          <w:rFonts w:ascii="Times New Roman" w:hAnsi="Times New Roman"/>
          <w:lang w:val="en-GB"/>
        </w:rPr>
      </w:pPr>
      <w:r w:rsidRPr="00E96CFD">
        <w:rPr>
          <w:rFonts w:ascii="Times New Roman" w:hAnsi="Times New Roman"/>
          <w:lang w:val="en-GB"/>
          <w:rPrChange w:id="65" w:author="Matthew" w:date="2020-10-01T11:59:00Z">
            <w:rPr>
              <w:rFonts w:ascii="Times New Roman" w:hAnsi="Times New Roman"/>
            </w:rPr>
          </w:rPrChange>
        </w:rPr>
        <w:t>It made me think, are our personalities controlled by the movement of specific ions just as in muscle contraction? How could human thought, the most capricious part of a human being, to some extent, be bound by the chemical movement</w:t>
      </w:r>
      <w:ins w:id="66" w:author="Matthew" w:date="2020-10-01T12:18:00Z">
        <w:r w:rsidR="00443F75">
          <w:rPr>
            <w:rFonts w:ascii="Times New Roman" w:hAnsi="Times New Roman"/>
            <w:lang w:val="en-GB"/>
          </w:rPr>
          <w:t>s</w:t>
        </w:r>
      </w:ins>
      <w:r w:rsidRPr="00E96CFD">
        <w:rPr>
          <w:rFonts w:ascii="Times New Roman" w:hAnsi="Times New Roman"/>
          <w:lang w:val="en-GB"/>
          <w:rPrChange w:id="67" w:author="Matthew" w:date="2020-10-01T11:59:00Z">
            <w:rPr>
              <w:rFonts w:ascii="Times New Roman" w:hAnsi="Times New Roman"/>
            </w:rPr>
          </w:rPrChange>
        </w:rPr>
        <w:t xml:space="preserve"> across a membrane? After researching for hours on end, I began to familiarise myself with brain mapping and localisation, pondering further the dendritic connections and individual neurone stimulation</w:t>
      </w:r>
      <w:ins w:id="68" w:author="Matthew" w:date="2020-10-01T12:15:00Z">
        <w:r w:rsidR="00443F75">
          <w:rPr>
            <w:rFonts w:ascii="Times New Roman" w:hAnsi="Times New Roman"/>
            <w:lang w:val="en-GB"/>
          </w:rPr>
          <w:t>s</w:t>
        </w:r>
      </w:ins>
      <w:r w:rsidRPr="00E96CFD">
        <w:rPr>
          <w:rFonts w:ascii="Times New Roman" w:hAnsi="Times New Roman"/>
          <w:lang w:val="en-GB"/>
          <w:rPrChange w:id="69" w:author="Matthew" w:date="2020-10-01T11:59:00Z">
            <w:rPr>
              <w:rFonts w:ascii="Times New Roman" w:hAnsi="Times New Roman"/>
            </w:rPr>
          </w:rPrChange>
        </w:rPr>
        <w:t xml:space="preserve"> that has been researched to </w:t>
      </w:r>
      <w:del w:id="70" w:author="Matthew" w:date="2020-10-01T12:16:00Z">
        <w:r w:rsidRPr="00E96CFD" w:rsidDel="00443F75">
          <w:rPr>
            <w:rFonts w:ascii="Times New Roman" w:hAnsi="Times New Roman"/>
            <w:lang w:val="en-GB"/>
            <w:rPrChange w:id="71" w:author="Matthew" w:date="2020-10-01T11:59:00Z">
              <w:rPr>
                <w:rFonts w:ascii="Times New Roman" w:hAnsi="Times New Roman"/>
              </w:rPr>
            </w:rPrChange>
          </w:rPr>
          <w:delText xml:space="preserve">play </w:delText>
        </w:r>
      </w:del>
      <w:ins w:id="72" w:author="Matthew" w:date="2020-10-01T12:16:00Z">
        <w:r w:rsidR="00443F75">
          <w:rPr>
            <w:rFonts w:ascii="Times New Roman" w:hAnsi="Times New Roman"/>
            <w:lang w:val="en-GB"/>
          </w:rPr>
          <w:t>have played</w:t>
        </w:r>
        <w:r w:rsidR="00443F75" w:rsidRPr="00E96CFD">
          <w:rPr>
            <w:rFonts w:ascii="Times New Roman" w:hAnsi="Times New Roman"/>
            <w:lang w:val="en-GB"/>
            <w:rPrChange w:id="73" w:author="Matthew" w:date="2020-10-01T11:59:00Z">
              <w:rPr>
                <w:rFonts w:ascii="Times New Roman" w:hAnsi="Times New Roman"/>
              </w:rPr>
            </w:rPrChange>
          </w:rPr>
          <w:t xml:space="preserve"> </w:t>
        </w:r>
      </w:ins>
      <w:r w:rsidRPr="00E96CFD">
        <w:rPr>
          <w:rFonts w:ascii="Times New Roman" w:hAnsi="Times New Roman"/>
          <w:lang w:val="en-GB"/>
          <w:rPrChange w:id="74" w:author="Matthew" w:date="2020-10-01T11:59:00Z">
            <w:rPr>
              <w:rFonts w:ascii="Times New Roman" w:hAnsi="Times New Roman"/>
            </w:rPr>
          </w:rPrChange>
        </w:rPr>
        <w:t xml:space="preserve">a part in memory storage and decision making. </w:t>
      </w:r>
    </w:p>
    <w:p w14:paraId="12A0C929" w14:textId="77777777" w:rsidR="00E404E6" w:rsidRDefault="00E404E6">
      <w:pPr>
        <w:pStyle w:val="Body"/>
        <w:rPr>
          <w:ins w:id="75" w:author="Matthew" w:date="2020-10-01T12:52:00Z"/>
          <w:rFonts w:ascii="Times New Roman" w:hAnsi="Times New Roman"/>
          <w:lang w:val="en-GB"/>
        </w:rPr>
      </w:pPr>
    </w:p>
    <w:p w14:paraId="6ECA3B93" w14:textId="40D0502E" w:rsidR="007C5804" w:rsidRPr="00443F75" w:rsidRDefault="005C6A0C">
      <w:pPr>
        <w:pStyle w:val="Body"/>
        <w:rPr>
          <w:rFonts w:ascii="Times New Roman" w:hAnsi="Times New Roman"/>
          <w:lang w:val="en-GB"/>
          <w:rPrChange w:id="76" w:author="Matthew" w:date="2020-10-01T12:21:00Z">
            <w:rPr>
              <w:rFonts w:ascii="Times New Roman" w:eastAsia="Times New Roman" w:hAnsi="Times New Roman" w:cs="Times New Roman"/>
            </w:rPr>
          </w:rPrChange>
        </w:rPr>
      </w:pPr>
      <w:r w:rsidRPr="00E96CFD">
        <w:rPr>
          <w:rFonts w:ascii="Times New Roman" w:hAnsi="Times New Roman"/>
          <w:lang w:val="en-GB"/>
          <w:rPrChange w:id="77" w:author="Matthew" w:date="2020-10-01T11:59:00Z">
            <w:rPr>
              <w:rFonts w:ascii="Times New Roman" w:hAnsi="Times New Roman"/>
            </w:rPr>
          </w:rPrChange>
        </w:rPr>
        <w:t xml:space="preserve">These early curiosities have sparked my interest in the </w:t>
      </w:r>
      <w:del w:id="78" w:author="Matthew" w:date="2020-10-01T12:17:00Z">
        <w:r w:rsidRPr="00E96CFD" w:rsidDel="00443F75">
          <w:rPr>
            <w:rFonts w:ascii="Times New Roman" w:hAnsi="Times New Roman"/>
            <w:lang w:val="en-GB"/>
            <w:rPrChange w:id="79" w:author="Matthew" w:date="2020-10-01T11:59:00Z">
              <w:rPr>
                <w:rFonts w:ascii="Times New Roman" w:hAnsi="Times New Roman"/>
              </w:rPr>
            </w:rPrChange>
          </w:rPr>
          <w:delText xml:space="preserve">vast and complex studies in </w:delText>
        </w:r>
      </w:del>
      <w:ins w:id="80" w:author="Matthew" w:date="2020-10-01T12:23:00Z">
        <w:r w:rsidR="00C9634D">
          <w:rPr>
            <w:rFonts w:ascii="Times New Roman" w:hAnsi="Times New Roman"/>
            <w:lang w:val="en-GB"/>
          </w:rPr>
          <w:t>cross-</w:t>
        </w:r>
      </w:ins>
      <w:ins w:id="81" w:author="Matthew" w:date="2020-10-01T12:17:00Z">
        <w:r w:rsidR="00443F75">
          <w:rPr>
            <w:rFonts w:ascii="Times New Roman" w:hAnsi="Times New Roman"/>
            <w:lang w:val="en-GB"/>
          </w:rPr>
          <w:t xml:space="preserve">disciplinary nature between </w:t>
        </w:r>
      </w:ins>
      <w:r w:rsidRPr="00E96CFD">
        <w:rPr>
          <w:rFonts w:ascii="Times New Roman" w:hAnsi="Times New Roman"/>
          <w:lang w:val="en-GB"/>
          <w:rPrChange w:id="82" w:author="Matthew" w:date="2020-10-01T11:59:00Z">
            <w:rPr>
              <w:rFonts w:ascii="Times New Roman" w:hAnsi="Times New Roman"/>
            </w:rPr>
          </w:rPrChange>
        </w:rPr>
        <w:t xml:space="preserve">neuroscience and biomedicine, </w:t>
      </w:r>
      <w:moveToRangeStart w:id="83" w:author="Matthew" w:date="2020-10-01T12:21:00Z" w:name="move52447276"/>
      <w:moveTo w:id="84" w:author="Matthew" w:date="2020-10-01T12:21:00Z">
        <w:del w:id="85" w:author="Matthew" w:date="2020-10-01T12:24:00Z">
          <w:r w:rsidR="00443F75" w:rsidRPr="00334B49" w:rsidDel="00C9634D">
            <w:rPr>
              <w:rFonts w:ascii="Times New Roman" w:hAnsi="Times New Roman"/>
              <w:lang w:val="en-GB"/>
            </w:rPr>
            <w:delText>In addition to that, I was also able to attend</w:delText>
          </w:r>
        </w:del>
      </w:moveTo>
      <w:ins w:id="86" w:author="Matthew" w:date="2020-10-01T12:24:00Z">
        <w:r w:rsidR="00C9634D">
          <w:rPr>
            <w:rFonts w:ascii="Times New Roman" w:hAnsi="Times New Roman"/>
            <w:lang w:val="en-GB"/>
          </w:rPr>
          <w:t xml:space="preserve">the plethoric gold mine of which I nurtured </w:t>
        </w:r>
      </w:ins>
      <w:ins w:id="87" w:author="Matthew" w:date="2020-10-01T12:25:00Z">
        <w:r w:rsidR="00C9634D">
          <w:rPr>
            <w:rFonts w:ascii="Times New Roman" w:hAnsi="Times New Roman"/>
            <w:lang w:val="en-GB"/>
          </w:rPr>
          <w:t>under an international setting at</w:t>
        </w:r>
      </w:ins>
      <w:moveTo w:id="88" w:author="Matthew" w:date="2020-10-01T12:21:00Z">
        <w:r w:rsidR="00443F75" w:rsidRPr="00334B49">
          <w:rPr>
            <w:rFonts w:ascii="Times New Roman" w:hAnsi="Times New Roman"/>
            <w:lang w:val="en-GB"/>
          </w:rPr>
          <w:t xml:space="preserve"> Hong Kong University’s International Symposium on STEM Education </w:t>
        </w:r>
        <w:del w:id="89" w:author="Matthew" w:date="2020-10-01T12:27:00Z">
          <w:r w:rsidR="00443F75" w:rsidRPr="00334B49" w:rsidDel="00C9634D">
            <w:rPr>
              <w:rFonts w:ascii="Times New Roman" w:hAnsi="Times New Roman"/>
              <w:lang w:val="en-GB"/>
            </w:rPr>
            <w:delText>and I was</w:delText>
          </w:r>
        </w:del>
      </w:moveTo>
      <w:ins w:id="90" w:author="Matthew" w:date="2020-10-01T12:27:00Z">
        <w:r w:rsidR="00C9634D">
          <w:rPr>
            <w:rFonts w:ascii="Times New Roman" w:hAnsi="Times New Roman"/>
            <w:lang w:val="en-GB"/>
          </w:rPr>
          <w:t xml:space="preserve">as </w:t>
        </w:r>
      </w:ins>
      <w:ins w:id="91" w:author="Matthew" w:date="2020-10-01T12:28:00Z">
        <w:r w:rsidR="00C9634D">
          <w:rPr>
            <w:rFonts w:ascii="Times New Roman" w:hAnsi="Times New Roman"/>
            <w:lang w:val="en-GB"/>
          </w:rPr>
          <w:t>I</w:t>
        </w:r>
      </w:ins>
      <w:moveTo w:id="92" w:author="Matthew" w:date="2020-10-01T12:21:00Z">
        <w:r w:rsidR="00443F75" w:rsidRPr="00334B49">
          <w:rPr>
            <w:rFonts w:ascii="Times New Roman" w:hAnsi="Times New Roman"/>
            <w:lang w:val="en-GB"/>
          </w:rPr>
          <w:t xml:space="preserve"> </w:t>
        </w:r>
        <w:del w:id="93" w:author="Matthew" w:date="2020-10-01T12:28:00Z">
          <w:r w:rsidR="00443F75" w:rsidRPr="00334B49" w:rsidDel="00C9634D">
            <w:rPr>
              <w:rFonts w:ascii="Times New Roman" w:hAnsi="Times New Roman"/>
              <w:lang w:val="en-GB"/>
            </w:rPr>
            <w:delText xml:space="preserve">able to lead </w:delText>
          </w:r>
        </w:del>
      </w:moveTo>
      <w:ins w:id="94" w:author="Matthew" w:date="2020-10-01T12:30:00Z">
        <w:r w:rsidR="00C9634D">
          <w:rPr>
            <w:rFonts w:ascii="Times New Roman" w:hAnsi="Times New Roman"/>
            <w:lang w:val="en-GB"/>
          </w:rPr>
          <w:t xml:space="preserve">headed </w:t>
        </w:r>
      </w:ins>
      <w:moveTo w:id="95" w:author="Matthew" w:date="2020-10-01T12:21:00Z">
        <w:r w:rsidR="00443F75" w:rsidRPr="00334B49">
          <w:rPr>
            <w:rFonts w:ascii="Times New Roman" w:hAnsi="Times New Roman"/>
            <w:lang w:val="en-GB"/>
          </w:rPr>
          <w:t xml:space="preserve">my </w:t>
        </w:r>
      </w:moveTo>
      <w:ins w:id="96" w:author="Matthew" w:date="2020-10-01T12:29:00Z">
        <w:r w:rsidR="00C9634D">
          <w:rPr>
            <w:rFonts w:ascii="Times New Roman" w:hAnsi="Times New Roman"/>
            <w:lang w:val="en-GB"/>
          </w:rPr>
          <w:t xml:space="preserve">newly-formed </w:t>
        </w:r>
      </w:ins>
      <w:moveTo w:id="97" w:author="Matthew" w:date="2020-10-01T12:21:00Z">
        <w:r w:rsidR="00443F75" w:rsidRPr="00334B49">
          <w:rPr>
            <w:rFonts w:ascii="Times New Roman" w:hAnsi="Times New Roman"/>
            <w:lang w:val="en-GB"/>
          </w:rPr>
          <w:t xml:space="preserve">team </w:t>
        </w:r>
      </w:moveTo>
      <w:ins w:id="98" w:author="Matthew" w:date="2020-10-01T12:28:00Z">
        <w:r w:rsidR="00C9634D">
          <w:rPr>
            <w:rFonts w:ascii="Times New Roman" w:hAnsi="Times New Roman"/>
            <w:lang w:val="en-GB"/>
          </w:rPr>
          <w:t>of dive</w:t>
        </w:r>
      </w:ins>
      <w:ins w:id="99" w:author="Matthew" w:date="2020-10-01T12:29:00Z">
        <w:r w:rsidR="00C9634D">
          <w:rPr>
            <w:rFonts w:ascii="Times New Roman" w:hAnsi="Times New Roman"/>
            <w:lang w:val="en-GB"/>
          </w:rPr>
          <w:t xml:space="preserve">rse high schoolers </w:t>
        </w:r>
      </w:ins>
      <w:moveTo w:id="100" w:author="Matthew" w:date="2020-10-01T12:21:00Z">
        <w:r w:rsidR="00443F75" w:rsidRPr="00334B49">
          <w:rPr>
            <w:rFonts w:ascii="Times New Roman" w:hAnsi="Times New Roman"/>
            <w:lang w:val="en-GB"/>
          </w:rPr>
          <w:t xml:space="preserve">to receive the Jumpstart Hustler Award with our project. </w:t>
        </w:r>
      </w:moveTo>
      <w:ins w:id="101" w:author="Matthew" w:date="2020-10-01T12:30:00Z">
        <w:r w:rsidR="00C9634D">
          <w:rPr>
            <w:rFonts w:ascii="Times New Roman" w:hAnsi="Times New Roman"/>
            <w:lang w:val="en-GB"/>
          </w:rPr>
          <w:t>Further i</w:t>
        </w:r>
      </w:ins>
      <w:moveTo w:id="102" w:author="Matthew" w:date="2020-10-01T12:21:00Z">
        <w:del w:id="103" w:author="Matthew" w:date="2020-10-01T12:30:00Z">
          <w:r w:rsidR="00443F75" w:rsidRPr="00334B49" w:rsidDel="00C9634D">
            <w:rPr>
              <w:rFonts w:ascii="Times New Roman" w:hAnsi="Times New Roman"/>
              <w:lang w:val="en-GB"/>
            </w:rPr>
            <w:delText>I</w:delText>
          </w:r>
        </w:del>
        <w:r w:rsidR="00443F75" w:rsidRPr="00334B49">
          <w:rPr>
            <w:rFonts w:ascii="Times New Roman" w:hAnsi="Times New Roman"/>
            <w:lang w:val="en-GB"/>
          </w:rPr>
          <w:t xml:space="preserve">nspired by </w:t>
        </w:r>
        <w:del w:id="104" w:author="Matthew" w:date="2020-10-01T12:31:00Z">
          <w:r w:rsidR="00443F75" w:rsidRPr="00334B49" w:rsidDel="00E92D73">
            <w:rPr>
              <w:rFonts w:ascii="Times New Roman" w:hAnsi="Times New Roman"/>
              <w:lang w:val="en-GB"/>
            </w:rPr>
            <w:delText xml:space="preserve">the </w:delText>
          </w:r>
        </w:del>
        <w:r w:rsidR="00443F75" w:rsidRPr="00334B49">
          <w:rPr>
            <w:rFonts w:ascii="Times New Roman" w:hAnsi="Times New Roman"/>
            <w:lang w:val="en-GB"/>
          </w:rPr>
          <w:t>stories o</w:t>
        </w:r>
      </w:moveTo>
      <w:ins w:id="105" w:author="Matthew" w:date="2020-10-01T12:31:00Z">
        <w:r w:rsidR="00E92D73">
          <w:rPr>
            <w:rFonts w:ascii="Times New Roman" w:hAnsi="Times New Roman"/>
            <w:lang w:val="en-GB"/>
          </w:rPr>
          <w:t>f</w:t>
        </w:r>
      </w:ins>
      <w:moveTo w:id="106" w:author="Matthew" w:date="2020-10-01T12:21:00Z">
        <w:del w:id="107" w:author="Matthew" w:date="2020-10-01T12:31:00Z">
          <w:r w:rsidR="00443F75" w:rsidRPr="00334B49" w:rsidDel="00E92D73">
            <w:rPr>
              <w:rFonts w:ascii="Times New Roman" w:hAnsi="Times New Roman"/>
              <w:lang w:val="en-GB"/>
            </w:rPr>
            <w:delText>n</w:delText>
          </w:r>
        </w:del>
        <w:r w:rsidR="00443F75" w:rsidRPr="00334B49">
          <w:rPr>
            <w:rFonts w:ascii="Times New Roman" w:hAnsi="Times New Roman"/>
            <w:lang w:val="en-GB"/>
          </w:rPr>
          <w:t xml:space="preserve"> how the medical professors </w:t>
        </w:r>
        <w:del w:id="108" w:author="Matthew" w:date="2020-10-01T12:31:00Z">
          <w:r w:rsidR="00443F75" w:rsidRPr="00334B49" w:rsidDel="00C9634D">
            <w:rPr>
              <w:rFonts w:ascii="Times New Roman" w:hAnsi="Times New Roman"/>
              <w:lang w:val="en-GB"/>
            </w:rPr>
            <w:delText>worked</w:delText>
          </w:r>
        </w:del>
      </w:moveTo>
      <w:ins w:id="109" w:author="Matthew" w:date="2020-10-01T12:31:00Z">
        <w:r w:rsidR="00C9634D">
          <w:rPr>
            <w:rFonts w:ascii="Times New Roman" w:hAnsi="Times New Roman"/>
            <w:lang w:val="en-GB"/>
          </w:rPr>
          <w:t>collaborated</w:t>
        </w:r>
      </w:ins>
      <w:moveTo w:id="110" w:author="Matthew" w:date="2020-10-01T12:21:00Z">
        <w:r w:rsidR="00443F75" w:rsidRPr="00334B49">
          <w:rPr>
            <w:rFonts w:ascii="Times New Roman" w:hAnsi="Times New Roman"/>
            <w:lang w:val="en-GB"/>
          </w:rPr>
          <w:t xml:space="preserve"> hand</w:t>
        </w:r>
      </w:moveTo>
      <w:ins w:id="111" w:author="Matthew" w:date="2020-10-01T12:31:00Z">
        <w:r w:rsidR="00C9634D">
          <w:rPr>
            <w:rFonts w:ascii="Times New Roman" w:hAnsi="Times New Roman"/>
            <w:lang w:val="en-GB"/>
          </w:rPr>
          <w:t>-</w:t>
        </w:r>
      </w:ins>
      <w:moveTo w:id="112" w:author="Matthew" w:date="2020-10-01T12:21:00Z">
        <w:del w:id="113" w:author="Matthew" w:date="2020-10-01T12:31:00Z">
          <w:r w:rsidR="00443F75" w:rsidRPr="00334B49" w:rsidDel="00C9634D">
            <w:rPr>
              <w:rFonts w:ascii="Times New Roman" w:hAnsi="Times New Roman"/>
              <w:lang w:val="en-GB"/>
            </w:rPr>
            <w:delText xml:space="preserve"> </w:delText>
          </w:r>
        </w:del>
        <w:r w:rsidR="00443F75" w:rsidRPr="00334B49">
          <w:rPr>
            <w:rFonts w:ascii="Times New Roman" w:hAnsi="Times New Roman"/>
            <w:lang w:val="en-GB"/>
          </w:rPr>
          <w:t>in</w:t>
        </w:r>
      </w:moveTo>
      <w:ins w:id="114" w:author="Matthew" w:date="2020-10-01T12:31:00Z">
        <w:r w:rsidR="00C9634D">
          <w:rPr>
            <w:rFonts w:ascii="Times New Roman" w:hAnsi="Times New Roman"/>
            <w:lang w:val="en-GB"/>
          </w:rPr>
          <w:t>-</w:t>
        </w:r>
      </w:ins>
      <w:moveTo w:id="115" w:author="Matthew" w:date="2020-10-01T12:21:00Z">
        <w:del w:id="116" w:author="Matthew" w:date="2020-10-01T12:31:00Z">
          <w:r w:rsidR="00443F75" w:rsidRPr="00334B49" w:rsidDel="00C9634D">
            <w:rPr>
              <w:rFonts w:ascii="Times New Roman" w:hAnsi="Times New Roman"/>
              <w:lang w:val="en-GB"/>
            </w:rPr>
            <w:delText xml:space="preserve"> </w:delText>
          </w:r>
        </w:del>
        <w:r w:rsidR="00443F75" w:rsidRPr="00334B49">
          <w:rPr>
            <w:rFonts w:ascii="Times New Roman" w:hAnsi="Times New Roman"/>
            <w:lang w:val="en-GB"/>
          </w:rPr>
          <w:t>hand with economists and engineers, it solidified my desire to study biomedicine in the UK and bring a contribution back to my country.</w:t>
        </w:r>
      </w:moveTo>
      <w:moveToRangeEnd w:id="83"/>
      <w:del w:id="117" w:author="Matthew" w:date="2020-10-01T12:17:00Z">
        <w:r w:rsidRPr="00E96CFD" w:rsidDel="00443F75">
          <w:rPr>
            <w:rFonts w:ascii="Times New Roman" w:hAnsi="Times New Roman"/>
            <w:lang w:val="en-GB"/>
            <w:rPrChange w:id="118" w:author="Matthew" w:date="2020-10-01T11:59:00Z">
              <w:rPr>
                <w:rFonts w:ascii="Times New Roman" w:hAnsi="Times New Roman"/>
              </w:rPr>
            </w:rPrChange>
          </w:rPr>
          <w:delText xml:space="preserve">growing into a passion in developing myself in the field of neurobiology and biomedicine. </w:delText>
        </w:r>
      </w:del>
    </w:p>
    <w:p w14:paraId="5F5C5BC7" w14:textId="77777777" w:rsidR="007C5804" w:rsidRPr="00655A19" w:rsidRDefault="007C5804">
      <w:pPr>
        <w:pStyle w:val="Body"/>
        <w:rPr>
          <w:rFonts w:ascii="Times New Roman" w:hAnsi="Times New Roman"/>
          <w:lang w:val="en-GB"/>
          <w:rPrChange w:id="119" w:author="Matthew" w:date="2020-10-01T16:40:00Z">
            <w:rPr>
              <w:rFonts w:ascii="Times New Roman" w:eastAsia="Times New Roman" w:hAnsi="Times New Roman" w:cs="Times New Roman"/>
            </w:rPr>
          </w:rPrChange>
        </w:rPr>
      </w:pPr>
    </w:p>
    <w:p w14:paraId="7539D85A" w14:textId="6E12ECD6" w:rsidR="007C5804" w:rsidRPr="00655A19" w:rsidRDefault="005C6A0C">
      <w:pPr>
        <w:pStyle w:val="Body"/>
        <w:rPr>
          <w:rFonts w:ascii="Times New Roman" w:hAnsi="Times New Roman"/>
          <w:lang w:val="en-GB"/>
          <w:rPrChange w:id="120" w:author="Matthew" w:date="2020-10-01T16:40:00Z">
            <w:rPr>
              <w:rFonts w:ascii="Times New Roman" w:eastAsia="Times New Roman" w:hAnsi="Times New Roman" w:cs="Times New Roman"/>
            </w:rPr>
          </w:rPrChange>
        </w:rPr>
      </w:pPr>
      <w:r w:rsidRPr="00E96CFD">
        <w:rPr>
          <w:rFonts w:ascii="Times New Roman" w:hAnsi="Times New Roman"/>
          <w:lang w:val="en-GB"/>
          <w:rPrChange w:id="121" w:author="Matthew" w:date="2020-10-01T11:59:00Z">
            <w:rPr>
              <w:rFonts w:ascii="Times New Roman" w:hAnsi="Times New Roman"/>
            </w:rPr>
          </w:rPrChange>
        </w:rPr>
        <w:t xml:space="preserve">Despite the global pandemic dampening my plans for a research internship at Indonesia International Institute for Life-Sciences (i3L), I turned to the Brighton and Sussex Medical School virtual work programme to get a more realistic view about a profession in biomedicine. </w:t>
      </w:r>
      <w:moveFromRangeStart w:id="122" w:author="Matthew" w:date="2020-10-01T12:21:00Z" w:name="move52447276"/>
      <w:moveFrom w:id="123" w:author="Matthew" w:date="2020-10-01T12:21:00Z">
        <w:r w:rsidRPr="00E96CFD" w:rsidDel="00443F75">
          <w:rPr>
            <w:rFonts w:ascii="Times New Roman" w:hAnsi="Times New Roman"/>
            <w:lang w:val="en-GB"/>
            <w:rPrChange w:id="124" w:author="Matthew" w:date="2020-10-01T11:59:00Z">
              <w:rPr>
                <w:rFonts w:ascii="Times New Roman" w:hAnsi="Times New Roman"/>
              </w:rPr>
            </w:rPrChange>
          </w:rPr>
          <w:t xml:space="preserve">In addition to that, I was also able to attend Hong Kong University’s International Symposium on STEM Education and I was able to lead my team to receive the Jumpstart Hustler Award with our project. Inspired by the stories on how the medical professors worked hand in hand with economists and engineers, it solidified my desire to study biomedicine in the UK and bring a contribution back to my country. </w:t>
        </w:r>
      </w:moveFrom>
      <w:moveFromRangeEnd w:id="122"/>
      <w:r w:rsidRPr="00E96CFD">
        <w:rPr>
          <w:rFonts w:ascii="Times New Roman" w:hAnsi="Times New Roman"/>
          <w:lang w:val="en-GB"/>
          <w:rPrChange w:id="125" w:author="Matthew" w:date="2020-10-01T11:59:00Z">
            <w:rPr>
              <w:rFonts w:ascii="Times New Roman" w:hAnsi="Times New Roman"/>
            </w:rPr>
          </w:rPrChange>
        </w:rPr>
        <w:t>The skills I gained in the symposium and online courses, integrated with the research methods I learned from the book “Bad Science” by Ben Goldacre has contributed greatly to my ongoing research paper on the maximal medicinal and nutritional use of coconuts and various nuts for people in rural regions of Indonesia.</w:t>
      </w:r>
    </w:p>
    <w:p w14:paraId="472DE696" w14:textId="77777777" w:rsidR="007C5804" w:rsidRPr="00655A19" w:rsidRDefault="007C5804">
      <w:pPr>
        <w:pStyle w:val="Body"/>
        <w:rPr>
          <w:rFonts w:ascii="Times New Roman" w:hAnsi="Times New Roman"/>
          <w:lang w:val="en-GB"/>
          <w:rPrChange w:id="126" w:author="Matthew" w:date="2020-10-01T16:40:00Z">
            <w:rPr>
              <w:rFonts w:ascii="Times New Roman" w:eastAsia="Times New Roman" w:hAnsi="Times New Roman" w:cs="Times New Roman"/>
            </w:rPr>
          </w:rPrChange>
        </w:rPr>
      </w:pPr>
    </w:p>
    <w:p w14:paraId="46F3E5ED" w14:textId="7ED7A33A" w:rsidR="007C5804" w:rsidRPr="00655A19" w:rsidRDefault="005C6A0C">
      <w:pPr>
        <w:pStyle w:val="Body"/>
        <w:rPr>
          <w:rFonts w:ascii="Times New Roman" w:hAnsi="Times New Roman"/>
          <w:lang w:val="en-GB"/>
          <w:rPrChange w:id="127" w:author="Matthew" w:date="2020-10-01T16:40:00Z">
            <w:rPr>
              <w:rFonts w:ascii="Times New Roman" w:eastAsia="Times New Roman" w:hAnsi="Times New Roman" w:cs="Times New Roman"/>
            </w:rPr>
          </w:rPrChange>
        </w:rPr>
      </w:pPr>
      <w:r w:rsidRPr="00E96CFD">
        <w:rPr>
          <w:rFonts w:ascii="Times New Roman" w:hAnsi="Times New Roman"/>
          <w:lang w:val="en-GB"/>
          <w:rPrChange w:id="128" w:author="Matthew" w:date="2020-10-01T11:59:00Z">
            <w:rPr>
              <w:rFonts w:ascii="Times New Roman" w:hAnsi="Times New Roman"/>
            </w:rPr>
          </w:rPrChange>
        </w:rPr>
        <w:t xml:space="preserve">My interests span outside of biomedicine, </w:t>
      </w:r>
      <w:del w:id="129" w:author="Matthew" w:date="2020-10-01T12:34:00Z">
        <w:r w:rsidRPr="00E96CFD" w:rsidDel="00E92D73">
          <w:rPr>
            <w:rFonts w:ascii="Times New Roman" w:hAnsi="Times New Roman"/>
            <w:lang w:val="en-GB"/>
            <w:rPrChange w:id="130" w:author="Matthew" w:date="2020-10-01T11:59:00Z">
              <w:rPr>
                <w:rFonts w:ascii="Times New Roman" w:hAnsi="Times New Roman"/>
              </w:rPr>
            </w:rPrChange>
          </w:rPr>
          <w:delText>however they definitely have a</w:delText>
        </w:r>
      </w:del>
      <w:ins w:id="131" w:author="Matthew" w:date="2020-10-01T12:34:00Z">
        <w:r w:rsidR="00E92D73">
          <w:rPr>
            <w:rFonts w:ascii="Times New Roman" w:hAnsi="Times New Roman"/>
            <w:lang w:val="en-GB"/>
          </w:rPr>
          <w:t>playing a</w:t>
        </w:r>
      </w:ins>
      <w:r w:rsidRPr="00E96CFD">
        <w:rPr>
          <w:rFonts w:ascii="Times New Roman" w:hAnsi="Times New Roman"/>
          <w:lang w:val="en-GB"/>
          <w:rPrChange w:id="132" w:author="Matthew" w:date="2020-10-01T11:59:00Z">
            <w:rPr>
              <w:rFonts w:ascii="Times New Roman" w:hAnsi="Times New Roman"/>
            </w:rPr>
          </w:rPrChange>
        </w:rPr>
        <w:t xml:space="preserve"> significant role in </w:t>
      </w:r>
      <w:ins w:id="133" w:author="Matthew" w:date="2020-10-01T12:34:00Z">
        <w:r w:rsidR="00E92D73">
          <w:rPr>
            <w:rFonts w:ascii="Times New Roman" w:hAnsi="Times New Roman"/>
            <w:lang w:val="en-GB"/>
          </w:rPr>
          <w:t xml:space="preserve">the shaping of </w:t>
        </w:r>
      </w:ins>
      <w:r w:rsidRPr="00E96CFD">
        <w:rPr>
          <w:rFonts w:ascii="Times New Roman" w:hAnsi="Times New Roman"/>
          <w:lang w:val="en-GB"/>
          <w:rPrChange w:id="134" w:author="Matthew" w:date="2020-10-01T11:59:00Z">
            <w:rPr>
              <w:rFonts w:ascii="Times New Roman" w:hAnsi="Times New Roman"/>
            </w:rPr>
          </w:rPrChange>
        </w:rPr>
        <w:t xml:space="preserve">my personality and skillset. I have attended several Model United Nations (MUN) such as Harvard Model Congress Asia and </w:t>
      </w:r>
      <w:ins w:id="135" w:author="Matthew" w:date="2020-10-01T12:35:00Z">
        <w:r w:rsidR="00E92D73">
          <w:rPr>
            <w:rFonts w:ascii="Times New Roman" w:hAnsi="Times New Roman"/>
            <w:lang w:val="en-GB"/>
          </w:rPr>
          <w:t>was</w:t>
        </w:r>
      </w:ins>
      <w:del w:id="136" w:author="Matthew" w:date="2020-10-01T12:35:00Z">
        <w:r w:rsidRPr="00E96CFD" w:rsidDel="00E92D73">
          <w:rPr>
            <w:rFonts w:ascii="Times New Roman" w:hAnsi="Times New Roman"/>
            <w:lang w:val="en-GB"/>
            <w:rPrChange w:id="137" w:author="Matthew" w:date="2020-10-01T11:59:00Z">
              <w:rPr>
                <w:rFonts w:ascii="Times New Roman" w:hAnsi="Times New Roman"/>
              </w:rPr>
            </w:rPrChange>
          </w:rPr>
          <w:delText>I am</w:delText>
        </w:r>
      </w:del>
      <w:r w:rsidRPr="00E96CFD">
        <w:rPr>
          <w:rFonts w:ascii="Times New Roman" w:hAnsi="Times New Roman"/>
          <w:lang w:val="en-GB"/>
          <w:rPrChange w:id="138" w:author="Matthew" w:date="2020-10-01T11:59:00Z">
            <w:rPr>
              <w:rFonts w:ascii="Times New Roman" w:hAnsi="Times New Roman"/>
            </w:rPr>
          </w:rPrChange>
        </w:rPr>
        <w:t xml:space="preserve"> the Head of Substance of an online MUN. </w:t>
      </w:r>
      <w:del w:id="139" w:author="Matthew" w:date="2020-10-01T12:38:00Z">
        <w:r w:rsidRPr="00E96CFD" w:rsidDel="00E92D73">
          <w:rPr>
            <w:rFonts w:ascii="Times New Roman" w:hAnsi="Times New Roman"/>
            <w:lang w:val="en-GB"/>
            <w:rPrChange w:id="140" w:author="Matthew" w:date="2020-10-01T11:59:00Z">
              <w:rPr>
                <w:rFonts w:ascii="Times New Roman" w:hAnsi="Times New Roman"/>
              </w:rPr>
            </w:rPrChange>
          </w:rPr>
          <w:delText>Through p</w:delText>
        </w:r>
      </w:del>
      <w:ins w:id="141" w:author="Matthew" w:date="2020-10-01T12:38:00Z">
        <w:r w:rsidR="00E92D73">
          <w:rPr>
            <w:rFonts w:ascii="Times New Roman" w:hAnsi="Times New Roman"/>
            <w:lang w:val="en-GB"/>
          </w:rPr>
          <w:t>P</w:t>
        </w:r>
      </w:ins>
      <w:r w:rsidRPr="00E96CFD">
        <w:rPr>
          <w:rFonts w:ascii="Times New Roman" w:hAnsi="Times New Roman"/>
          <w:lang w:val="en-GB"/>
          <w:rPrChange w:id="142" w:author="Matthew" w:date="2020-10-01T11:59:00Z">
            <w:rPr>
              <w:rFonts w:ascii="Times New Roman" w:hAnsi="Times New Roman"/>
            </w:rPr>
          </w:rPrChange>
        </w:rPr>
        <w:t>articipating in these conferences</w:t>
      </w:r>
      <w:del w:id="143" w:author="Matthew" w:date="2020-10-01T12:38:00Z">
        <w:r w:rsidRPr="00E96CFD" w:rsidDel="00E92D73">
          <w:rPr>
            <w:rFonts w:ascii="Times New Roman" w:hAnsi="Times New Roman"/>
            <w:lang w:val="en-GB"/>
            <w:rPrChange w:id="144" w:author="Matthew" w:date="2020-10-01T11:59:00Z">
              <w:rPr>
                <w:rFonts w:ascii="Times New Roman" w:hAnsi="Times New Roman"/>
              </w:rPr>
            </w:rPrChange>
          </w:rPr>
          <w:delText xml:space="preserve">, </w:delText>
        </w:r>
      </w:del>
      <w:ins w:id="145" w:author="Matthew" w:date="2020-10-01T12:38:00Z">
        <w:r w:rsidR="00E92D73">
          <w:rPr>
            <w:rFonts w:ascii="Times New Roman" w:hAnsi="Times New Roman"/>
            <w:lang w:val="en-GB"/>
          </w:rPr>
          <w:t xml:space="preserve"> have definitely </w:t>
        </w:r>
      </w:ins>
      <w:ins w:id="146" w:author="Matthew" w:date="2020-10-01T12:42:00Z">
        <w:r w:rsidR="002A2607">
          <w:rPr>
            <w:rFonts w:ascii="Times New Roman" w:hAnsi="Times New Roman"/>
            <w:lang w:val="en-GB"/>
          </w:rPr>
          <w:t>enhanced</w:t>
        </w:r>
      </w:ins>
      <w:ins w:id="147" w:author="Matthew" w:date="2020-10-01T12:38:00Z">
        <w:r w:rsidR="00E92D73">
          <w:rPr>
            <w:rFonts w:ascii="Times New Roman" w:hAnsi="Times New Roman"/>
            <w:lang w:val="en-GB"/>
          </w:rPr>
          <w:t xml:space="preserve"> </w:t>
        </w:r>
      </w:ins>
      <w:del w:id="148" w:author="Matthew" w:date="2020-10-01T12:37:00Z">
        <w:r w:rsidRPr="00E96CFD" w:rsidDel="00E92D73">
          <w:rPr>
            <w:rFonts w:ascii="Times New Roman" w:hAnsi="Times New Roman"/>
            <w:lang w:val="en-GB"/>
            <w:rPrChange w:id="149" w:author="Matthew" w:date="2020-10-01T11:59:00Z">
              <w:rPr>
                <w:rFonts w:ascii="Times New Roman" w:hAnsi="Times New Roman"/>
              </w:rPr>
            </w:rPrChange>
          </w:rPr>
          <w:delText xml:space="preserve">they have left me with an </w:delText>
        </w:r>
      </w:del>
      <w:ins w:id="150" w:author="Matthew" w:date="2020-10-01T12:37:00Z">
        <w:r w:rsidR="00E92D73">
          <w:rPr>
            <w:rFonts w:ascii="Times New Roman" w:hAnsi="Times New Roman"/>
            <w:lang w:val="en-GB"/>
          </w:rPr>
          <w:t xml:space="preserve">my </w:t>
        </w:r>
      </w:ins>
      <w:r w:rsidRPr="00E96CFD">
        <w:rPr>
          <w:rFonts w:ascii="Times New Roman" w:hAnsi="Times New Roman"/>
          <w:lang w:val="en-GB"/>
          <w:rPrChange w:id="151" w:author="Matthew" w:date="2020-10-01T11:59:00Z">
            <w:rPr>
              <w:rFonts w:ascii="Times New Roman" w:hAnsi="Times New Roman"/>
            </w:rPr>
          </w:rPrChange>
        </w:rPr>
        <w:t xml:space="preserve">analytical mindset, teaching me to </w:t>
      </w:r>
      <w:del w:id="152" w:author="Matthew" w:date="2020-10-01T12:39:00Z">
        <w:r w:rsidRPr="00E96CFD" w:rsidDel="00E92D73">
          <w:rPr>
            <w:rFonts w:ascii="Times New Roman" w:hAnsi="Times New Roman"/>
            <w:lang w:val="en-GB"/>
            <w:rPrChange w:id="153" w:author="Matthew" w:date="2020-10-01T11:59:00Z">
              <w:rPr>
                <w:rFonts w:ascii="Times New Roman" w:hAnsi="Times New Roman"/>
              </w:rPr>
            </w:rPrChange>
          </w:rPr>
          <w:delText>look at problems in the big picture but never forgetting to be</w:delText>
        </w:r>
      </w:del>
      <w:ins w:id="154" w:author="Matthew" w:date="2020-10-01T12:39:00Z">
        <w:r w:rsidR="00E92D73">
          <w:rPr>
            <w:rFonts w:ascii="Times New Roman" w:hAnsi="Times New Roman"/>
            <w:lang w:val="en-GB"/>
          </w:rPr>
          <w:t xml:space="preserve">employ </w:t>
        </w:r>
      </w:ins>
      <w:ins w:id="155" w:author="Matthew" w:date="2020-10-01T12:40:00Z">
        <w:r w:rsidR="00E92D73">
          <w:rPr>
            <w:rFonts w:ascii="Times New Roman" w:hAnsi="Times New Roman"/>
            <w:lang w:val="en-GB"/>
          </w:rPr>
          <w:t>both bird- and worm-eye views with precision</w:t>
        </w:r>
      </w:ins>
      <w:del w:id="156" w:author="Matthew" w:date="2020-10-01T12:40:00Z">
        <w:r w:rsidRPr="00E96CFD" w:rsidDel="00E92D73">
          <w:rPr>
            <w:rFonts w:ascii="Times New Roman" w:hAnsi="Times New Roman"/>
            <w:lang w:val="en-GB"/>
            <w:rPrChange w:id="157" w:author="Matthew" w:date="2020-10-01T11:59:00Z">
              <w:rPr>
                <w:rFonts w:ascii="Times New Roman" w:hAnsi="Times New Roman"/>
              </w:rPr>
            </w:rPrChange>
          </w:rPr>
          <w:delText xml:space="preserve"> precise</w:delText>
        </w:r>
      </w:del>
      <w:del w:id="158" w:author="Matthew" w:date="2020-10-01T12:43:00Z">
        <w:r w:rsidRPr="00E96CFD" w:rsidDel="002A2607">
          <w:rPr>
            <w:rFonts w:ascii="Times New Roman" w:hAnsi="Times New Roman"/>
            <w:lang w:val="en-GB"/>
            <w:rPrChange w:id="159" w:author="Matthew" w:date="2020-10-01T11:59:00Z">
              <w:rPr>
                <w:rFonts w:ascii="Times New Roman" w:hAnsi="Times New Roman"/>
              </w:rPr>
            </w:rPrChange>
          </w:rPr>
          <w:delText>. Additionally, I am well adept</w:delText>
        </w:r>
      </w:del>
      <w:ins w:id="160" w:author="Matthew" w:date="2020-10-01T12:43:00Z">
        <w:r w:rsidR="002A2607">
          <w:rPr>
            <w:rFonts w:ascii="Times New Roman" w:hAnsi="Times New Roman"/>
            <w:lang w:val="en-GB"/>
          </w:rPr>
          <w:t>, the latter of which res</w:t>
        </w:r>
      </w:ins>
      <w:ins w:id="161" w:author="Matthew" w:date="2020-10-01T12:44:00Z">
        <w:r w:rsidR="002A2607">
          <w:rPr>
            <w:rFonts w:ascii="Times New Roman" w:hAnsi="Times New Roman"/>
            <w:lang w:val="en-GB"/>
          </w:rPr>
          <w:t>ulted from my adeptness</w:t>
        </w:r>
      </w:ins>
      <w:r w:rsidRPr="00E96CFD">
        <w:rPr>
          <w:rFonts w:ascii="Times New Roman" w:hAnsi="Times New Roman"/>
          <w:lang w:val="en-GB"/>
          <w:rPrChange w:id="162" w:author="Matthew" w:date="2020-10-01T11:59:00Z">
            <w:rPr>
              <w:rFonts w:ascii="Times New Roman" w:hAnsi="Times New Roman"/>
            </w:rPr>
          </w:rPrChange>
        </w:rPr>
        <w:t xml:space="preserve"> in mathematics and the sciences</w:t>
      </w:r>
      <w:del w:id="163" w:author="Matthew" w:date="2020-10-01T12:45:00Z">
        <w:r w:rsidRPr="00E96CFD" w:rsidDel="002A2607">
          <w:rPr>
            <w:rFonts w:ascii="Times New Roman" w:hAnsi="Times New Roman"/>
            <w:lang w:val="en-GB"/>
            <w:rPrChange w:id="164" w:author="Matthew" w:date="2020-10-01T11:59:00Z">
              <w:rPr>
                <w:rFonts w:ascii="Times New Roman" w:hAnsi="Times New Roman"/>
              </w:rPr>
            </w:rPrChange>
          </w:rPr>
          <w:delText>, proven in my academic record. Having participated maths olympiads since the fifth grade and in my high school years, I managed to acquire</w:delText>
        </w:r>
      </w:del>
      <w:ins w:id="165" w:author="Matthew" w:date="2020-10-01T12:45:00Z">
        <w:r w:rsidR="002A2607">
          <w:rPr>
            <w:rFonts w:ascii="Times New Roman" w:hAnsi="Times New Roman"/>
            <w:lang w:val="en-GB"/>
          </w:rPr>
          <w:t xml:space="preserve"> as proven by </w:t>
        </w:r>
      </w:ins>
      <w:ins w:id="166" w:author="Matthew" w:date="2020-10-01T12:46:00Z">
        <w:r w:rsidR="002A2607">
          <w:rPr>
            <w:rFonts w:ascii="Times New Roman" w:hAnsi="Times New Roman"/>
            <w:lang w:val="en-GB"/>
          </w:rPr>
          <w:t xml:space="preserve">the </w:t>
        </w:r>
      </w:ins>
      <w:del w:id="167" w:author="Matthew" w:date="2020-10-01T12:46:00Z">
        <w:r w:rsidRPr="00E96CFD" w:rsidDel="002A2607">
          <w:rPr>
            <w:rFonts w:ascii="Times New Roman" w:hAnsi="Times New Roman"/>
            <w:lang w:val="en-GB"/>
            <w:rPrChange w:id="168" w:author="Matthew" w:date="2020-10-01T11:59:00Z">
              <w:rPr>
                <w:rFonts w:ascii="Times New Roman" w:hAnsi="Times New Roman"/>
              </w:rPr>
            </w:rPrChange>
          </w:rPr>
          <w:delText xml:space="preserve"> </w:delText>
        </w:r>
      </w:del>
      <w:r w:rsidRPr="00E96CFD">
        <w:rPr>
          <w:rFonts w:ascii="Times New Roman" w:hAnsi="Times New Roman"/>
          <w:lang w:val="en-GB"/>
          <w:rPrChange w:id="169" w:author="Matthew" w:date="2020-10-01T11:59:00Z">
            <w:rPr>
              <w:rFonts w:ascii="Times New Roman" w:hAnsi="Times New Roman"/>
            </w:rPr>
          </w:rPrChange>
        </w:rPr>
        <w:t xml:space="preserve">three medals and two distinctions in several international math </w:t>
      </w:r>
      <w:proofErr w:type="spellStart"/>
      <w:r w:rsidRPr="00E96CFD">
        <w:rPr>
          <w:rFonts w:ascii="Times New Roman" w:hAnsi="Times New Roman"/>
          <w:lang w:val="en-GB"/>
          <w:rPrChange w:id="170" w:author="Matthew" w:date="2020-10-01T11:59:00Z">
            <w:rPr>
              <w:rFonts w:ascii="Times New Roman" w:hAnsi="Times New Roman"/>
            </w:rPr>
          </w:rPrChange>
        </w:rPr>
        <w:t>olympiads</w:t>
      </w:r>
      <w:proofErr w:type="spellEnd"/>
      <w:ins w:id="171" w:author="Matthew" w:date="2020-10-01T12:45:00Z">
        <w:r w:rsidR="002A2607">
          <w:rPr>
            <w:rFonts w:ascii="Times New Roman" w:hAnsi="Times New Roman"/>
            <w:lang w:val="en-GB"/>
          </w:rPr>
          <w:t xml:space="preserve"> </w:t>
        </w:r>
      </w:ins>
      <w:ins w:id="172" w:author="Matthew" w:date="2020-10-01T12:46:00Z">
        <w:r w:rsidR="002A2607">
          <w:rPr>
            <w:rFonts w:ascii="Times New Roman" w:hAnsi="Times New Roman"/>
            <w:lang w:val="en-GB"/>
          </w:rPr>
          <w:t>I have won since fifth grade.</w:t>
        </w:r>
      </w:ins>
      <w:del w:id="173" w:author="Matthew" w:date="2020-10-01T12:45:00Z">
        <w:r w:rsidRPr="00E96CFD" w:rsidDel="002A2607">
          <w:rPr>
            <w:rFonts w:ascii="Times New Roman" w:hAnsi="Times New Roman"/>
            <w:lang w:val="en-GB"/>
            <w:rPrChange w:id="174" w:author="Matthew" w:date="2020-10-01T11:59:00Z">
              <w:rPr>
                <w:rFonts w:ascii="Times New Roman" w:hAnsi="Times New Roman"/>
              </w:rPr>
            </w:rPrChange>
          </w:rPr>
          <w:delText>.</w:delText>
        </w:r>
      </w:del>
      <w:del w:id="175" w:author="Matthew" w:date="2020-10-01T12:46:00Z">
        <w:r w:rsidRPr="00E96CFD" w:rsidDel="002A2607">
          <w:rPr>
            <w:rFonts w:ascii="Times New Roman" w:hAnsi="Times New Roman"/>
            <w:lang w:val="en-GB"/>
            <w:rPrChange w:id="176" w:author="Matthew" w:date="2020-10-01T11:59:00Z">
              <w:rPr>
                <w:rFonts w:ascii="Times New Roman" w:hAnsi="Times New Roman"/>
              </w:rPr>
            </w:rPrChange>
          </w:rPr>
          <w:delText xml:space="preserve"> </w:delText>
        </w:r>
      </w:del>
    </w:p>
    <w:p w14:paraId="15C8A259" w14:textId="77777777" w:rsidR="007C5804" w:rsidRPr="00655A19" w:rsidRDefault="007C5804">
      <w:pPr>
        <w:pStyle w:val="Body"/>
        <w:rPr>
          <w:rFonts w:ascii="Times New Roman" w:hAnsi="Times New Roman"/>
          <w:lang w:val="en-GB"/>
          <w:rPrChange w:id="177" w:author="Matthew" w:date="2020-10-01T16:40:00Z">
            <w:rPr>
              <w:rFonts w:ascii="Times New Roman" w:eastAsia="Times New Roman" w:hAnsi="Times New Roman" w:cs="Times New Roman"/>
            </w:rPr>
          </w:rPrChange>
        </w:rPr>
      </w:pPr>
    </w:p>
    <w:p w14:paraId="4D08DD5D" w14:textId="340B8802" w:rsidR="007C5804" w:rsidRPr="00655A19" w:rsidRDefault="005C6A0C">
      <w:pPr>
        <w:pStyle w:val="Body"/>
        <w:rPr>
          <w:rFonts w:ascii="Times New Roman" w:hAnsi="Times New Roman"/>
          <w:lang w:val="en-GB"/>
          <w:rPrChange w:id="178" w:author="Matthew" w:date="2020-10-01T16:40:00Z">
            <w:rPr>
              <w:rFonts w:ascii="Times New Roman" w:eastAsia="Times New Roman" w:hAnsi="Times New Roman" w:cs="Times New Roman"/>
            </w:rPr>
          </w:rPrChange>
        </w:rPr>
      </w:pPr>
      <w:del w:id="179" w:author="Matthew" w:date="2020-10-01T12:48:00Z">
        <w:r w:rsidRPr="00E96CFD" w:rsidDel="002A2607">
          <w:rPr>
            <w:rFonts w:ascii="Times New Roman" w:hAnsi="Times New Roman"/>
            <w:lang w:val="en-GB"/>
            <w:rPrChange w:id="180" w:author="Matthew" w:date="2020-10-01T11:59:00Z">
              <w:rPr>
                <w:rFonts w:ascii="Times New Roman" w:hAnsi="Times New Roman"/>
              </w:rPr>
            </w:rPrChange>
          </w:rPr>
          <w:delText>Through p</w:delText>
        </w:r>
      </w:del>
      <w:ins w:id="181" w:author="Matthew" w:date="2020-10-01T12:48:00Z">
        <w:r w:rsidR="002A2607">
          <w:rPr>
            <w:rFonts w:ascii="Times New Roman" w:hAnsi="Times New Roman"/>
            <w:lang w:val="en-GB"/>
          </w:rPr>
          <w:t>P</w:t>
        </w:r>
      </w:ins>
      <w:r w:rsidRPr="00E96CFD">
        <w:rPr>
          <w:rFonts w:ascii="Times New Roman" w:hAnsi="Times New Roman"/>
          <w:lang w:val="en-GB"/>
          <w:rPrChange w:id="182" w:author="Matthew" w:date="2020-10-01T11:59:00Z">
            <w:rPr>
              <w:rFonts w:ascii="Times New Roman" w:hAnsi="Times New Roman"/>
            </w:rPr>
          </w:rPrChange>
        </w:rPr>
        <w:t xml:space="preserve">articipating in many </w:t>
      </w:r>
      <w:ins w:id="183" w:author="Matthew" w:date="2020-10-01T12:48:00Z">
        <w:r w:rsidR="002A2607">
          <w:rPr>
            <w:rFonts w:ascii="Times New Roman" w:hAnsi="Times New Roman"/>
            <w:lang w:val="en-GB"/>
          </w:rPr>
          <w:t xml:space="preserve">of these </w:t>
        </w:r>
      </w:ins>
      <w:r w:rsidRPr="00E96CFD">
        <w:rPr>
          <w:rFonts w:ascii="Times New Roman" w:hAnsi="Times New Roman"/>
          <w:lang w:val="en-GB"/>
          <w:rPrChange w:id="184" w:author="Matthew" w:date="2020-10-01T11:59:00Z">
            <w:rPr>
              <w:rFonts w:ascii="Times New Roman" w:hAnsi="Times New Roman"/>
            </w:rPr>
          </w:rPrChange>
        </w:rPr>
        <w:t>cognitive activities, I believe</w:t>
      </w:r>
      <w:ins w:id="185" w:author="Matthew" w:date="2020-10-01T12:48:00Z">
        <w:r w:rsidR="002A2607">
          <w:rPr>
            <w:rFonts w:ascii="Times New Roman" w:hAnsi="Times New Roman"/>
            <w:lang w:val="en-GB"/>
          </w:rPr>
          <w:t>,</w:t>
        </w:r>
      </w:ins>
      <w:r w:rsidRPr="00E96CFD">
        <w:rPr>
          <w:rFonts w:ascii="Times New Roman" w:hAnsi="Times New Roman"/>
          <w:lang w:val="en-GB"/>
          <w:rPrChange w:id="186" w:author="Matthew" w:date="2020-10-01T11:59:00Z">
            <w:rPr>
              <w:rFonts w:ascii="Times New Roman" w:hAnsi="Times New Roman"/>
            </w:rPr>
          </w:rPrChange>
        </w:rPr>
        <w:t xml:space="preserve"> </w:t>
      </w:r>
      <w:del w:id="187" w:author="Matthew" w:date="2020-10-01T12:48:00Z">
        <w:r w:rsidRPr="00E96CFD" w:rsidDel="002A2607">
          <w:rPr>
            <w:rFonts w:ascii="Times New Roman" w:hAnsi="Times New Roman"/>
            <w:lang w:val="en-GB"/>
            <w:rPrChange w:id="188" w:author="Matthew" w:date="2020-10-01T11:59:00Z">
              <w:rPr>
                <w:rFonts w:ascii="Times New Roman" w:hAnsi="Times New Roman"/>
              </w:rPr>
            </w:rPrChange>
          </w:rPr>
          <w:delText xml:space="preserve">that it has </w:delText>
        </w:r>
      </w:del>
      <w:ins w:id="189" w:author="Matthew" w:date="2020-10-01T12:48:00Z">
        <w:r w:rsidR="002A2607">
          <w:rPr>
            <w:rFonts w:ascii="Times New Roman" w:hAnsi="Times New Roman"/>
            <w:lang w:val="en-GB"/>
          </w:rPr>
          <w:t xml:space="preserve">have had </w:t>
        </w:r>
      </w:ins>
      <w:r w:rsidRPr="00E96CFD">
        <w:rPr>
          <w:rFonts w:ascii="Times New Roman" w:hAnsi="Times New Roman"/>
          <w:lang w:val="en-GB"/>
          <w:rPrChange w:id="190" w:author="Matthew" w:date="2020-10-01T11:59:00Z">
            <w:rPr>
              <w:rFonts w:ascii="Times New Roman" w:hAnsi="Times New Roman"/>
            </w:rPr>
          </w:rPrChange>
        </w:rPr>
        <w:t xml:space="preserve">tremendous effect in maintaining my neuroplasticity. </w:t>
      </w:r>
      <w:del w:id="191" w:author="Matthew" w:date="2020-10-01T12:48:00Z">
        <w:r w:rsidRPr="00E96CFD" w:rsidDel="002A2607">
          <w:rPr>
            <w:rFonts w:ascii="Times New Roman" w:hAnsi="Times New Roman"/>
            <w:lang w:val="en-GB"/>
            <w:rPrChange w:id="192" w:author="Matthew" w:date="2020-10-01T11:59:00Z">
              <w:rPr>
                <w:rFonts w:ascii="Times New Roman" w:hAnsi="Times New Roman"/>
              </w:rPr>
            </w:rPrChange>
          </w:rPr>
          <w:delText>To bridge</w:delText>
        </w:r>
      </w:del>
      <w:ins w:id="193" w:author="Matthew" w:date="2020-10-01T12:48:00Z">
        <w:r w:rsidR="002A2607">
          <w:rPr>
            <w:rFonts w:ascii="Times New Roman" w:hAnsi="Times New Roman"/>
            <w:lang w:val="en-GB"/>
          </w:rPr>
          <w:t>As means of bridging</w:t>
        </w:r>
      </w:ins>
      <w:r w:rsidRPr="00E96CFD">
        <w:rPr>
          <w:rFonts w:ascii="Times New Roman" w:hAnsi="Times New Roman"/>
          <w:lang w:val="en-GB"/>
          <w:rPrChange w:id="194" w:author="Matthew" w:date="2020-10-01T11:59:00Z">
            <w:rPr>
              <w:rFonts w:ascii="Times New Roman" w:hAnsi="Times New Roman"/>
            </w:rPr>
          </w:rPrChange>
        </w:rPr>
        <w:t xml:space="preserve"> my love </w:t>
      </w:r>
      <w:del w:id="195" w:author="Matthew" w:date="2020-10-01T12:48:00Z">
        <w:r w:rsidRPr="00E96CFD" w:rsidDel="002A2607">
          <w:rPr>
            <w:rFonts w:ascii="Times New Roman" w:hAnsi="Times New Roman"/>
            <w:lang w:val="en-GB"/>
            <w:rPrChange w:id="196" w:author="Matthew" w:date="2020-10-01T11:59:00Z">
              <w:rPr>
                <w:rFonts w:ascii="Times New Roman" w:hAnsi="Times New Roman"/>
              </w:rPr>
            </w:rPrChange>
          </w:rPr>
          <w:delText>of the</w:delText>
        </w:r>
      </w:del>
      <w:ins w:id="197" w:author="Matthew" w:date="2020-10-01T12:48:00Z">
        <w:r w:rsidR="002A2607">
          <w:rPr>
            <w:rFonts w:ascii="Times New Roman" w:hAnsi="Times New Roman"/>
            <w:lang w:val="en-GB"/>
          </w:rPr>
          <w:t>for</w:t>
        </w:r>
      </w:ins>
      <w:r w:rsidRPr="00E96CFD">
        <w:rPr>
          <w:rFonts w:ascii="Times New Roman" w:hAnsi="Times New Roman"/>
          <w:lang w:val="en-GB"/>
          <w:rPrChange w:id="198" w:author="Matthew" w:date="2020-10-01T11:59:00Z">
            <w:rPr>
              <w:rFonts w:ascii="Times New Roman" w:hAnsi="Times New Roman"/>
            </w:rPr>
          </w:rPrChange>
        </w:rPr>
        <w:t xml:space="preserve"> digital arts and my passion in biomedicine, I </w:t>
      </w:r>
      <w:del w:id="199" w:author="Matthew" w:date="2020-10-01T12:48:00Z">
        <w:r w:rsidRPr="00E96CFD" w:rsidDel="002A2607">
          <w:rPr>
            <w:rFonts w:ascii="Times New Roman" w:hAnsi="Times New Roman"/>
            <w:lang w:val="en-GB"/>
            <w:rPrChange w:id="200" w:author="Matthew" w:date="2020-10-01T11:59:00Z">
              <w:rPr>
                <w:rFonts w:ascii="Times New Roman" w:hAnsi="Times New Roman"/>
              </w:rPr>
            </w:rPrChange>
          </w:rPr>
          <w:delText xml:space="preserve">founded </w:delText>
        </w:r>
      </w:del>
      <w:ins w:id="201" w:author="Matthew" w:date="2020-10-01T12:48:00Z">
        <w:r w:rsidR="002A2607">
          <w:rPr>
            <w:rFonts w:ascii="Times New Roman" w:hAnsi="Times New Roman"/>
            <w:lang w:val="en-GB"/>
          </w:rPr>
          <w:t>curated</w:t>
        </w:r>
        <w:r w:rsidR="002A2607" w:rsidRPr="00E96CFD">
          <w:rPr>
            <w:rFonts w:ascii="Times New Roman" w:hAnsi="Times New Roman"/>
            <w:lang w:val="en-GB"/>
            <w:rPrChange w:id="202" w:author="Matthew" w:date="2020-10-01T11:59:00Z">
              <w:rPr>
                <w:rFonts w:ascii="Times New Roman" w:hAnsi="Times New Roman"/>
              </w:rPr>
            </w:rPrChange>
          </w:rPr>
          <w:t xml:space="preserve"> </w:t>
        </w:r>
      </w:ins>
      <w:r w:rsidRPr="00E96CFD">
        <w:rPr>
          <w:rFonts w:ascii="Times New Roman" w:hAnsi="Times New Roman"/>
          <w:lang w:val="en-GB"/>
          <w:rPrChange w:id="203" w:author="Matthew" w:date="2020-10-01T11:59:00Z">
            <w:rPr>
              <w:rFonts w:ascii="Times New Roman" w:hAnsi="Times New Roman"/>
            </w:rPr>
          </w:rPrChange>
        </w:rPr>
        <w:t xml:space="preserve">an </w:t>
      </w:r>
      <w:ins w:id="204" w:author="Matthew" w:date="2020-10-01T12:48:00Z">
        <w:r w:rsidR="002A2607">
          <w:rPr>
            <w:rFonts w:ascii="Times New Roman" w:hAnsi="Times New Roman"/>
            <w:lang w:val="en-GB"/>
          </w:rPr>
          <w:t>I</w:t>
        </w:r>
      </w:ins>
      <w:del w:id="205" w:author="Matthew" w:date="2020-10-01T12:48:00Z">
        <w:r w:rsidRPr="00E96CFD" w:rsidDel="002A2607">
          <w:rPr>
            <w:rFonts w:ascii="Times New Roman" w:hAnsi="Times New Roman"/>
            <w:lang w:val="en-GB"/>
            <w:rPrChange w:id="206" w:author="Matthew" w:date="2020-10-01T11:59:00Z">
              <w:rPr>
                <w:rFonts w:ascii="Times New Roman" w:hAnsi="Times New Roman"/>
              </w:rPr>
            </w:rPrChange>
          </w:rPr>
          <w:delText>i</w:delText>
        </w:r>
      </w:del>
      <w:r w:rsidRPr="00E96CFD">
        <w:rPr>
          <w:rFonts w:ascii="Times New Roman" w:hAnsi="Times New Roman"/>
          <w:lang w:val="en-GB"/>
          <w:rPrChange w:id="207" w:author="Matthew" w:date="2020-10-01T11:59:00Z">
            <w:rPr>
              <w:rFonts w:ascii="Times New Roman" w:hAnsi="Times New Roman"/>
            </w:rPr>
          </w:rPrChange>
        </w:rPr>
        <w:t xml:space="preserve">nstagram page dedicated to explaining the actuality in medicine related scenes </w:t>
      </w:r>
      <w:ins w:id="208" w:author="Matthew" w:date="2020-10-01T12:49:00Z">
        <w:r w:rsidR="002A2607">
          <w:rPr>
            <w:rFonts w:ascii="Times New Roman" w:hAnsi="Times New Roman"/>
            <w:lang w:val="en-GB"/>
          </w:rPr>
          <w:t xml:space="preserve">found </w:t>
        </w:r>
      </w:ins>
      <w:del w:id="209" w:author="Matthew" w:date="2020-10-01T12:49:00Z">
        <w:r w:rsidRPr="00E96CFD" w:rsidDel="002A2607">
          <w:rPr>
            <w:rFonts w:ascii="Times New Roman" w:hAnsi="Times New Roman"/>
            <w:lang w:val="en-GB"/>
            <w:rPrChange w:id="210" w:author="Matthew" w:date="2020-10-01T11:59:00Z">
              <w:rPr>
                <w:rFonts w:ascii="Times New Roman" w:hAnsi="Times New Roman"/>
              </w:rPr>
            </w:rPrChange>
          </w:rPr>
          <w:delText xml:space="preserve">in </w:delText>
        </w:r>
      </w:del>
      <w:ins w:id="211" w:author="Matthew" w:date="2020-10-01T12:49:00Z">
        <w:r w:rsidR="002A2607">
          <w:rPr>
            <w:rFonts w:ascii="Times New Roman" w:hAnsi="Times New Roman"/>
            <w:lang w:val="en-GB"/>
          </w:rPr>
          <w:t xml:space="preserve">on </w:t>
        </w:r>
      </w:ins>
      <w:r w:rsidRPr="00E96CFD">
        <w:rPr>
          <w:rFonts w:ascii="Times New Roman" w:hAnsi="Times New Roman"/>
          <w:lang w:val="en-GB"/>
          <w:rPrChange w:id="212" w:author="Matthew" w:date="2020-10-01T11:59:00Z">
            <w:rPr>
              <w:rFonts w:ascii="Times New Roman" w:hAnsi="Times New Roman"/>
            </w:rPr>
          </w:rPrChange>
        </w:rPr>
        <w:t xml:space="preserve">common media. I am also a proud member of the Prefectorial Board of my school and was the Vice-Head Prefect in my last year of duty, </w:t>
      </w:r>
      <w:ins w:id="213" w:author="Matthew" w:date="2020-10-01T12:49:00Z">
        <w:r w:rsidR="002A2607">
          <w:rPr>
            <w:rFonts w:ascii="Times New Roman" w:hAnsi="Times New Roman"/>
            <w:lang w:val="en-GB"/>
          </w:rPr>
          <w:t xml:space="preserve">all of </w:t>
        </w:r>
      </w:ins>
      <w:r w:rsidRPr="00E96CFD">
        <w:rPr>
          <w:rFonts w:ascii="Times New Roman" w:hAnsi="Times New Roman"/>
          <w:lang w:val="en-GB"/>
          <w:rPrChange w:id="214" w:author="Matthew" w:date="2020-10-01T11:59:00Z">
            <w:rPr>
              <w:rFonts w:ascii="Times New Roman" w:hAnsi="Times New Roman"/>
            </w:rPr>
          </w:rPrChange>
        </w:rPr>
        <w:t xml:space="preserve">which </w:t>
      </w:r>
      <w:ins w:id="215" w:author="Matthew" w:date="2020-10-01T12:49:00Z">
        <w:r w:rsidR="002A2607">
          <w:rPr>
            <w:rFonts w:ascii="Times New Roman" w:hAnsi="Times New Roman"/>
            <w:lang w:val="en-GB"/>
          </w:rPr>
          <w:t xml:space="preserve">has </w:t>
        </w:r>
      </w:ins>
      <w:r w:rsidRPr="00E96CFD">
        <w:rPr>
          <w:rFonts w:ascii="Times New Roman" w:hAnsi="Times New Roman"/>
          <w:lang w:val="en-GB"/>
          <w:rPrChange w:id="216" w:author="Matthew" w:date="2020-10-01T11:59:00Z">
            <w:rPr>
              <w:rFonts w:ascii="Times New Roman" w:hAnsi="Times New Roman"/>
            </w:rPr>
          </w:rPrChange>
        </w:rPr>
        <w:t>allowed me to develop my leadership, communication and teamwork skills</w:t>
      </w:r>
      <w:del w:id="217" w:author="Matthew" w:date="2020-10-01T12:50:00Z">
        <w:r w:rsidRPr="00E96CFD" w:rsidDel="002A2607">
          <w:rPr>
            <w:rFonts w:ascii="Times New Roman" w:hAnsi="Times New Roman"/>
            <w:lang w:val="en-GB"/>
            <w:rPrChange w:id="218" w:author="Matthew" w:date="2020-10-01T11:59:00Z">
              <w:rPr>
                <w:rFonts w:ascii="Times New Roman" w:hAnsi="Times New Roman"/>
              </w:rPr>
            </w:rPrChange>
          </w:rPr>
          <w:delText>, all of which are important</w:delText>
        </w:r>
      </w:del>
      <w:ins w:id="219" w:author="Matthew" w:date="2020-10-01T12:50:00Z">
        <w:r w:rsidR="002A2607">
          <w:rPr>
            <w:rFonts w:ascii="Times New Roman" w:hAnsi="Times New Roman"/>
            <w:lang w:val="en-GB"/>
          </w:rPr>
          <w:t xml:space="preserve"> crucial</w:t>
        </w:r>
      </w:ins>
      <w:r w:rsidRPr="00E96CFD">
        <w:rPr>
          <w:rFonts w:ascii="Times New Roman" w:hAnsi="Times New Roman"/>
          <w:lang w:val="en-GB"/>
          <w:rPrChange w:id="220" w:author="Matthew" w:date="2020-10-01T11:59:00Z">
            <w:rPr>
              <w:rFonts w:ascii="Times New Roman" w:hAnsi="Times New Roman"/>
            </w:rPr>
          </w:rPrChange>
        </w:rPr>
        <w:t xml:space="preserve"> to becoming a future leader in the biomedical community. </w:t>
      </w:r>
    </w:p>
    <w:p w14:paraId="682118FE" w14:textId="77777777" w:rsidR="007C5804" w:rsidRPr="00655A19" w:rsidRDefault="007C5804">
      <w:pPr>
        <w:pStyle w:val="Body"/>
        <w:rPr>
          <w:rFonts w:ascii="Times New Roman" w:hAnsi="Times New Roman"/>
          <w:lang w:val="en-GB"/>
          <w:rPrChange w:id="221" w:author="Matthew" w:date="2020-10-01T16:40:00Z">
            <w:rPr>
              <w:rFonts w:ascii="Times New Roman" w:eastAsia="Times New Roman" w:hAnsi="Times New Roman" w:cs="Times New Roman"/>
              <w:color w:val="FF9300"/>
            </w:rPr>
          </w:rPrChange>
        </w:rPr>
      </w:pPr>
    </w:p>
    <w:p w14:paraId="58C8AACE" w14:textId="1C54F3CE" w:rsidR="007C5804" w:rsidRDefault="00D803A7">
      <w:pPr>
        <w:pStyle w:val="Body"/>
        <w:rPr>
          <w:ins w:id="222" w:author="Matthew" w:date="2020-10-01T16:30:00Z"/>
          <w:rFonts w:ascii="Times New Roman" w:hAnsi="Times New Roman"/>
          <w:lang w:val="en-GB"/>
        </w:rPr>
      </w:pPr>
      <w:ins w:id="223" w:author="Matthew" w:date="2020-10-01T15:57:00Z">
        <w:r>
          <w:rPr>
            <w:rFonts w:ascii="Times New Roman" w:hAnsi="Times New Roman"/>
            <w:lang w:val="en-GB"/>
          </w:rPr>
          <w:t>Z</w:t>
        </w:r>
      </w:ins>
      <w:ins w:id="224" w:author="Matthew" w:date="2020-10-01T13:32:00Z">
        <w:r w:rsidR="005C6A0C">
          <w:rPr>
            <w:rFonts w:ascii="Times New Roman" w:hAnsi="Times New Roman"/>
            <w:lang w:val="en-GB"/>
          </w:rPr>
          <w:t xml:space="preserve">ooming </w:t>
        </w:r>
      </w:ins>
      <w:ins w:id="225" w:author="Matthew" w:date="2020-10-01T12:53:00Z">
        <w:r w:rsidR="00E404E6">
          <w:rPr>
            <w:rFonts w:ascii="Times New Roman" w:hAnsi="Times New Roman"/>
            <w:lang w:val="en-GB"/>
          </w:rPr>
          <w:t>out of t</w:t>
        </w:r>
      </w:ins>
      <w:ins w:id="226" w:author="Matthew" w:date="2020-10-01T13:31:00Z">
        <w:r w:rsidR="005C6A0C">
          <w:rPr>
            <w:rFonts w:ascii="Times New Roman" w:hAnsi="Times New Roman"/>
            <w:lang w:val="en-GB"/>
          </w:rPr>
          <w:t xml:space="preserve">he </w:t>
        </w:r>
      </w:ins>
      <w:ins w:id="227" w:author="Matthew" w:date="2020-10-01T12:53:00Z">
        <w:r w:rsidR="00E404E6">
          <w:rPr>
            <w:rFonts w:ascii="Times New Roman" w:hAnsi="Times New Roman"/>
            <w:lang w:val="en-GB"/>
          </w:rPr>
          <w:t xml:space="preserve">nth magnification, </w:t>
        </w:r>
      </w:ins>
      <w:ins w:id="228" w:author="Matthew" w:date="2020-10-01T16:20:00Z">
        <w:r w:rsidR="00884559">
          <w:rPr>
            <w:rFonts w:ascii="Times New Roman" w:hAnsi="Times New Roman"/>
            <w:lang w:val="en-GB"/>
          </w:rPr>
          <w:t xml:space="preserve">I </w:t>
        </w:r>
      </w:ins>
      <w:ins w:id="229" w:author="Matthew" w:date="2020-10-01T16:21:00Z">
        <w:r w:rsidR="00884559">
          <w:rPr>
            <w:rFonts w:ascii="Times New Roman" w:hAnsi="Times New Roman"/>
            <w:lang w:val="en-GB"/>
          </w:rPr>
          <w:t xml:space="preserve">hope </w:t>
        </w:r>
      </w:ins>
      <w:ins w:id="230" w:author="Matthew" w:date="2020-10-01T16:22:00Z">
        <w:r w:rsidR="00884559">
          <w:rPr>
            <w:rFonts w:ascii="Times New Roman" w:hAnsi="Times New Roman"/>
            <w:lang w:val="en-GB"/>
          </w:rPr>
          <w:t>to be par</w:t>
        </w:r>
      </w:ins>
      <w:ins w:id="231" w:author="Matthew" w:date="2020-10-01T16:23:00Z">
        <w:r w:rsidR="00884559">
          <w:rPr>
            <w:rFonts w:ascii="Times New Roman" w:hAnsi="Times New Roman"/>
            <w:lang w:val="en-GB"/>
          </w:rPr>
          <w:t>t of breakthroughs in the study of neurology</w:t>
        </w:r>
      </w:ins>
      <w:ins w:id="232" w:author="Matthew" w:date="2020-10-01T16:24:00Z">
        <w:r w:rsidR="00884559">
          <w:rPr>
            <w:rFonts w:ascii="Times New Roman" w:hAnsi="Times New Roman"/>
            <w:lang w:val="en-GB"/>
          </w:rPr>
          <w:t xml:space="preserve"> through</w:t>
        </w:r>
      </w:ins>
      <w:ins w:id="233" w:author="Matthew" w:date="2020-10-01T16:20:00Z">
        <w:r w:rsidR="00884559">
          <w:rPr>
            <w:rFonts w:ascii="Times New Roman" w:hAnsi="Times New Roman"/>
            <w:lang w:val="en-GB"/>
          </w:rPr>
          <w:t xml:space="preserve"> </w:t>
        </w:r>
      </w:ins>
      <w:del w:id="234" w:author="Matthew" w:date="2020-10-01T13:33:00Z">
        <w:r w:rsidR="005C6A0C" w:rsidRPr="00E96CFD" w:rsidDel="005C6A0C">
          <w:rPr>
            <w:rFonts w:ascii="Times New Roman" w:hAnsi="Times New Roman"/>
            <w:lang w:val="en-GB"/>
            <w:rPrChange w:id="235" w:author="Matthew" w:date="2020-10-01T11:59:00Z">
              <w:rPr>
                <w:rFonts w:ascii="Times New Roman" w:hAnsi="Times New Roman"/>
              </w:rPr>
            </w:rPrChange>
          </w:rPr>
          <w:delText xml:space="preserve">With passion and curiosity in the medical field, supported by my ability to adapt, diverse skills and knowledge, through studying in the best universities in the UK, I aim </w:delText>
        </w:r>
      </w:del>
      <w:del w:id="236" w:author="Matthew" w:date="2020-10-01T16:20:00Z">
        <w:r w:rsidR="005C6A0C" w:rsidRPr="00E96CFD" w:rsidDel="00884559">
          <w:rPr>
            <w:rFonts w:ascii="Times New Roman" w:hAnsi="Times New Roman"/>
            <w:lang w:val="en-GB"/>
            <w:rPrChange w:id="237" w:author="Matthew" w:date="2020-10-01T11:59:00Z">
              <w:rPr>
                <w:rFonts w:ascii="Times New Roman" w:hAnsi="Times New Roman"/>
              </w:rPr>
            </w:rPrChange>
          </w:rPr>
          <w:delText>to be</w:delText>
        </w:r>
      </w:del>
      <w:del w:id="238" w:author="Matthew" w:date="2020-10-01T13:35:00Z">
        <w:r w:rsidR="005C6A0C" w:rsidRPr="00E96CFD" w:rsidDel="005C6A0C">
          <w:rPr>
            <w:rFonts w:ascii="Times New Roman" w:hAnsi="Times New Roman"/>
            <w:lang w:val="en-GB"/>
            <w:rPrChange w:id="239" w:author="Matthew" w:date="2020-10-01T11:59:00Z">
              <w:rPr>
                <w:rFonts w:ascii="Times New Roman" w:hAnsi="Times New Roman"/>
              </w:rPr>
            </w:rPrChange>
          </w:rPr>
          <w:delText xml:space="preserve"> involved in future advancements in the study of neurology and </w:delText>
        </w:r>
      </w:del>
      <w:del w:id="240" w:author="Matthew" w:date="2020-10-01T13:33:00Z">
        <w:r w:rsidR="005C6A0C" w:rsidRPr="00E96CFD" w:rsidDel="005C6A0C">
          <w:rPr>
            <w:rFonts w:ascii="Times New Roman" w:hAnsi="Times New Roman"/>
            <w:lang w:val="en-GB"/>
            <w:rPrChange w:id="241" w:author="Matthew" w:date="2020-10-01T11:59:00Z">
              <w:rPr>
                <w:rFonts w:ascii="Times New Roman" w:hAnsi="Times New Roman"/>
              </w:rPr>
            </w:rPrChange>
          </w:rPr>
          <w:delText xml:space="preserve">hopefully </w:delText>
        </w:r>
      </w:del>
      <w:del w:id="242" w:author="Matthew" w:date="2020-10-01T13:35:00Z">
        <w:r w:rsidR="005C6A0C" w:rsidRPr="00E96CFD" w:rsidDel="005C6A0C">
          <w:rPr>
            <w:rFonts w:ascii="Times New Roman" w:hAnsi="Times New Roman"/>
            <w:lang w:val="en-GB"/>
            <w:rPrChange w:id="243" w:author="Matthew" w:date="2020-10-01T11:59:00Z">
              <w:rPr>
                <w:rFonts w:ascii="Times New Roman" w:hAnsi="Times New Roman"/>
              </w:rPr>
            </w:rPrChange>
          </w:rPr>
          <w:delText xml:space="preserve">become </w:delText>
        </w:r>
      </w:del>
      <w:del w:id="244" w:author="Matthew" w:date="2020-10-01T16:24:00Z">
        <w:r w:rsidR="005C6A0C" w:rsidRPr="00E96CFD" w:rsidDel="00884559">
          <w:rPr>
            <w:rFonts w:ascii="Times New Roman" w:hAnsi="Times New Roman"/>
            <w:lang w:val="en-GB"/>
            <w:rPrChange w:id="245" w:author="Matthew" w:date="2020-10-01T11:59:00Z">
              <w:rPr>
                <w:rFonts w:ascii="Times New Roman" w:hAnsi="Times New Roman"/>
              </w:rPr>
            </w:rPrChange>
          </w:rPr>
          <w:delText xml:space="preserve">a professor where I can share my learnings to the generations to come. </w:delText>
        </w:r>
      </w:del>
      <w:ins w:id="246" w:author="Matthew" w:date="2020-10-01T16:24:00Z">
        <w:r w:rsidR="00884559">
          <w:rPr>
            <w:rFonts w:ascii="Times New Roman" w:hAnsi="Times New Roman"/>
            <w:lang w:val="en-GB"/>
          </w:rPr>
          <w:t xml:space="preserve"> professorship.</w:t>
        </w:r>
      </w:ins>
    </w:p>
    <w:p w14:paraId="0219D9EA" w14:textId="09C792CB" w:rsidR="00F72A3A" w:rsidRDefault="00F72A3A">
      <w:pPr>
        <w:pStyle w:val="Body"/>
        <w:rPr>
          <w:ins w:id="247" w:author="Matthew" w:date="2020-10-01T16:30:00Z"/>
          <w:rFonts w:ascii="Times New Roman" w:hAnsi="Times New Roman"/>
          <w:lang w:val="en-GB"/>
        </w:rPr>
      </w:pPr>
    </w:p>
    <w:p w14:paraId="48571C42" w14:textId="3E1AB688" w:rsidR="00F72A3A" w:rsidRDefault="00F72A3A">
      <w:pPr>
        <w:pStyle w:val="Body"/>
        <w:rPr>
          <w:ins w:id="248" w:author="Matthew" w:date="2020-10-01T16:40:00Z"/>
          <w:rFonts w:ascii="Times New Roman" w:hAnsi="Times New Roman"/>
          <w:lang w:val="en-GB"/>
        </w:rPr>
      </w:pPr>
    </w:p>
    <w:p w14:paraId="21D9562D" w14:textId="77777777" w:rsidR="00655A19" w:rsidRDefault="00655A19">
      <w:pPr>
        <w:pStyle w:val="Body"/>
        <w:rPr>
          <w:ins w:id="249" w:author="Matthew" w:date="2020-10-01T16:30:00Z"/>
          <w:rFonts w:ascii="Times New Roman" w:hAnsi="Times New Roman"/>
          <w:lang w:val="en-GB"/>
        </w:rPr>
      </w:pPr>
    </w:p>
    <w:p w14:paraId="54A4708B" w14:textId="437E5EA3" w:rsidR="00F72A3A" w:rsidRDefault="00F72A3A">
      <w:pPr>
        <w:pStyle w:val="Body"/>
        <w:rPr>
          <w:ins w:id="250" w:author="Matthew" w:date="2020-10-01T16:30:00Z"/>
          <w:rFonts w:ascii="Times New Roman" w:hAnsi="Times New Roman"/>
          <w:lang w:val="en-GB"/>
        </w:rPr>
      </w:pPr>
    </w:p>
    <w:p w14:paraId="62015A65" w14:textId="68F5C3F5" w:rsidR="00F72A3A" w:rsidRDefault="00F72A3A">
      <w:pPr>
        <w:pStyle w:val="Body"/>
        <w:rPr>
          <w:ins w:id="251" w:author="Matthew" w:date="2020-10-01T16:30:00Z"/>
          <w:rFonts w:ascii="Times New Roman" w:hAnsi="Times New Roman"/>
          <w:lang w:val="en-GB"/>
        </w:rPr>
      </w:pPr>
    </w:p>
    <w:p w14:paraId="0EE160C7" w14:textId="77777777" w:rsidR="00CC048A" w:rsidRDefault="00CC048A">
      <w:pPr>
        <w:pStyle w:val="Body"/>
        <w:rPr>
          <w:ins w:id="252" w:author="Matthew" w:date="2020-10-01T16:40:00Z"/>
          <w:rFonts w:ascii="Times New Roman" w:hAnsi="Times New Roman"/>
          <w:i/>
          <w:iCs/>
          <w:lang w:val="en-GB"/>
        </w:rPr>
      </w:pPr>
    </w:p>
    <w:p w14:paraId="7EE988CF" w14:textId="77777777" w:rsidR="00CC048A" w:rsidRDefault="00CC048A">
      <w:pPr>
        <w:pStyle w:val="Body"/>
        <w:rPr>
          <w:ins w:id="253" w:author="Matthew" w:date="2020-10-01T16:40:00Z"/>
          <w:rFonts w:ascii="Times New Roman" w:hAnsi="Times New Roman"/>
          <w:i/>
          <w:iCs/>
          <w:lang w:val="en-GB"/>
        </w:rPr>
      </w:pPr>
    </w:p>
    <w:p w14:paraId="08F521AB" w14:textId="77777777" w:rsidR="00CC048A" w:rsidRDefault="00CC048A">
      <w:pPr>
        <w:pStyle w:val="Body"/>
        <w:rPr>
          <w:ins w:id="254" w:author="Matthew" w:date="2020-10-01T16:40:00Z"/>
          <w:rFonts w:ascii="Times New Roman" w:hAnsi="Times New Roman"/>
          <w:i/>
          <w:iCs/>
          <w:lang w:val="en-GB"/>
        </w:rPr>
      </w:pPr>
    </w:p>
    <w:p w14:paraId="4B8314BE" w14:textId="77777777" w:rsidR="00CC048A" w:rsidRDefault="00CC048A">
      <w:pPr>
        <w:pStyle w:val="Body"/>
        <w:rPr>
          <w:ins w:id="255" w:author="Matthew" w:date="2020-10-01T16:40:00Z"/>
          <w:rFonts w:ascii="Times New Roman" w:hAnsi="Times New Roman"/>
          <w:i/>
          <w:iCs/>
          <w:lang w:val="en-GB"/>
        </w:rPr>
      </w:pPr>
    </w:p>
    <w:p w14:paraId="376B8417" w14:textId="3F195FF5" w:rsidR="00F72A3A" w:rsidRDefault="00F72A3A">
      <w:pPr>
        <w:pStyle w:val="Body"/>
        <w:rPr>
          <w:ins w:id="256" w:author="Matthew" w:date="2020-10-01T16:30:00Z"/>
          <w:rFonts w:ascii="Times New Roman" w:hAnsi="Times New Roman"/>
          <w:i/>
          <w:iCs/>
          <w:lang w:val="en-GB"/>
        </w:rPr>
      </w:pPr>
      <w:ins w:id="257" w:author="Matthew" w:date="2020-10-01T16:30:00Z">
        <w:r>
          <w:rPr>
            <w:rFonts w:ascii="Times New Roman" w:hAnsi="Times New Roman"/>
            <w:i/>
            <w:iCs/>
            <w:lang w:val="en-GB"/>
          </w:rPr>
          <w:lastRenderedPageBreak/>
          <w:t>Hi Valencia</w:t>
        </w:r>
      </w:ins>
      <w:ins w:id="258" w:author="Matthew" w:date="2020-10-01T16:31:00Z">
        <w:r>
          <w:rPr>
            <w:rFonts w:ascii="Times New Roman" w:hAnsi="Times New Roman"/>
            <w:i/>
            <w:iCs/>
            <w:lang w:val="en-GB"/>
          </w:rPr>
          <w:t>,</w:t>
        </w:r>
      </w:ins>
    </w:p>
    <w:p w14:paraId="047D7196" w14:textId="5B7B3499" w:rsidR="00F72A3A" w:rsidRDefault="00F72A3A">
      <w:pPr>
        <w:pStyle w:val="Body"/>
        <w:rPr>
          <w:ins w:id="259" w:author="Matthew" w:date="2020-10-01T16:30:00Z"/>
          <w:rFonts w:ascii="Times New Roman" w:hAnsi="Times New Roman"/>
          <w:i/>
          <w:iCs/>
          <w:lang w:val="en-GB"/>
        </w:rPr>
      </w:pPr>
    </w:p>
    <w:p w14:paraId="209DB8C3" w14:textId="72C9E597" w:rsidR="00F72A3A" w:rsidRDefault="00F72A3A">
      <w:pPr>
        <w:pStyle w:val="Body"/>
        <w:rPr>
          <w:ins w:id="260" w:author="Matthew" w:date="2020-10-01T16:39:00Z"/>
          <w:rFonts w:ascii="Times New Roman" w:hAnsi="Times New Roman"/>
          <w:i/>
          <w:iCs/>
          <w:lang w:val="en-GB"/>
        </w:rPr>
      </w:pPr>
      <w:ins w:id="261" w:author="Matthew" w:date="2020-10-01T16:30:00Z">
        <w:r>
          <w:rPr>
            <w:rFonts w:ascii="Times New Roman" w:hAnsi="Times New Roman"/>
            <w:i/>
            <w:iCs/>
            <w:lang w:val="en-GB"/>
          </w:rPr>
          <w:t>Solid essay over</w:t>
        </w:r>
      </w:ins>
      <w:ins w:id="262" w:author="Matthew" w:date="2020-10-01T16:31:00Z">
        <w:r>
          <w:rPr>
            <w:rFonts w:ascii="Times New Roman" w:hAnsi="Times New Roman"/>
            <w:i/>
            <w:iCs/>
            <w:lang w:val="en-GB"/>
          </w:rPr>
          <w:t>all! Just added some finishing touches</w:t>
        </w:r>
      </w:ins>
      <w:ins w:id="263" w:author="Matthew" w:date="2020-10-01T16:33:00Z">
        <w:r>
          <w:rPr>
            <w:rFonts w:ascii="Times New Roman" w:hAnsi="Times New Roman"/>
            <w:i/>
            <w:iCs/>
            <w:lang w:val="en-GB"/>
          </w:rPr>
          <w:t xml:space="preserve"> and</w:t>
        </w:r>
      </w:ins>
      <w:ins w:id="264" w:author="Matthew" w:date="2020-10-01T16:31:00Z">
        <w:r>
          <w:rPr>
            <w:rFonts w:ascii="Times New Roman" w:hAnsi="Times New Roman"/>
            <w:i/>
            <w:iCs/>
            <w:lang w:val="en-GB"/>
          </w:rPr>
          <w:t xml:space="preserve"> reordered </w:t>
        </w:r>
      </w:ins>
      <w:ins w:id="265" w:author="Matthew" w:date="2020-10-01T16:32:00Z">
        <w:r>
          <w:rPr>
            <w:rFonts w:ascii="Times New Roman" w:hAnsi="Times New Roman"/>
            <w:i/>
            <w:iCs/>
            <w:lang w:val="en-GB"/>
          </w:rPr>
          <w:t>some parts to smoothen the chronology.</w:t>
        </w:r>
      </w:ins>
      <w:ins w:id="266" w:author="Matthew" w:date="2020-10-01T16:33:00Z">
        <w:r>
          <w:rPr>
            <w:rFonts w:ascii="Times New Roman" w:hAnsi="Times New Roman"/>
            <w:i/>
            <w:iCs/>
            <w:lang w:val="en-GB"/>
          </w:rPr>
          <w:t xml:space="preserve"> You clearly are the expert when it comes to the notion of neurology/neuroscience but </w:t>
        </w:r>
      </w:ins>
      <w:ins w:id="267" w:author="Matthew" w:date="2020-10-01T16:36:00Z">
        <w:r>
          <w:rPr>
            <w:rFonts w:ascii="Times New Roman" w:hAnsi="Times New Roman"/>
            <w:i/>
            <w:iCs/>
            <w:lang w:val="en-GB"/>
          </w:rPr>
          <w:t xml:space="preserve">as a reader, </w:t>
        </w:r>
      </w:ins>
      <w:ins w:id="268" w:author="Matthew" w:date="2020-10-01T16:37:00Z">
        <w:r>
          <w:rPr>
            <w:rFonts w:ascii="Times New Roman" w:hAnsi="Times New Roman"/>
            <w:i/>
            <w:iCs/>
            <w:lang w:val="en-GB"/>
          </w:rPr>
          <w:t xml:space="preserve">I think </w:t>
        </w:r>
      </w:ins>
      <w:ins w:id="269" w:author="Matthew" w:date="2020-10-01T16:35:00Z">
        <w:r>
          <w:rPr>
            <w:rFonts w:ascii="Times New Roman" w:hAnsi="Times New Roman"/>
            <w:i/>
            <w:iCs/>
            <w:lang w:val="en-GB"/>
          </w:rPr>
          <w:t>the way you us</w:t>
        </w:r>
      </w:ins>
      <w:ins w:id="270" w:author="Matthew" w:date="2020-10-01T16:37:00Z">
        <w:r>
          <w:rPr>
            <w:rFonts w:ascii="Times New Roman" w:hAnsi="Times New Roman"/>
            <w:i/>
            <w:iCs/>
            <w:lang w:val="en-GB"/>
          </w:rPr>
          <w:t xml:space="preserve">e the </w:t>
        </w:r>
      </w:ins>
      <w:ins w:id="271" w:author="Matthew" w:date="2020-10-01T16:36:00Z">
        <w:r>
          <w:rPr>
            <w:rFonts w:ascii="Times New Roman" w:hAnsi="Times New Roman"/>
            <w:i/>
            <w:iCs/>
            <w:lang w:val="en-GB"/>
          </w:rPr>
          <w:t>medical field in general/biomedicine</w:t>
        </w:r>
      </w:ins>
      <w:ins w:id="272" w:author="Matthew" w:date="2020-10-01T16:37:00Z">
        <w:r>
          <w:rPr>
            <w:rFonts w:ascii="Times New Roman" w:hAnsi="Times New Roman"/>
            <w:i/>
            <w:iCs/>
            <w:lang w:val="en-GB"/>
          </w:rPr>
          <w:t xml:space="preserve"> with neuroscience</w:t>
        </w:r>
      </w:ins>
      <w:ins w:id="273" w:author="Matthew" w:date="2020-10-01T16:36:00Z">
        <w:r>
          <w:rPr>
            <w:rFonts w:ascii="Times New Roman" w:hAnsi="Times New Roman"/>
            <w:i/>
            <w:iCs/>
            <w:lang w:val="en-GB"/>
          </w:rPr>
          <w:t xml:space="preserve"> interchangeably </w:t>
        </w:r>
      </w:ins>
      <w:ins w:id="274" w:author="Matthew" w:date="2020-10-01T16:38:00Z">
        <w:r>
          <w:rPr>
            <w:rFonts w:ascii="Times New Roman" w:hAnsi="Times New Roman"/>
            <w:i/>
            <w:iCs/>
            <w:lang w:val="en-GB"/>
          </w:rPr>
          <w:t xml:space="preserve">may be a bit confusing. </w:t>
        </w:r>
        <w:proofErr w:type="gramStart"/>
        <w:r>
          <w:rPr>
            <w:rFonts w:ascii="Times New Roman" w:hAnsi="Times New Roman"/>
            <w:i/>
            <w:iCs/>
            <w:lang w:val="en-GB"/>
          </w:rPr>
          <w:t>That’s</w:t>
        </w:r>
        <w:proofErr w:type="gramEnd"/>
        <w:r>
          <w:rPr>
            <w:rFonts w:ascii="Times New Roman" w:hAnsi="Times New Roman"/>
            <w:i/>
            <w:iCs/>
            <w:lang w:val="en-GB"/>
          </w:rPr>
          <w:t xml:space="preserve"> why I omitted a couple of those terms where I find them to be unneces</w:t>
        </w:r>
      </w:ins>
      <w:ins w:id="275" w:author="Matthew" w:date="2020-10-01T16:39:00Z">
        <w:r>
          <w:rPr>
            <w:rFonts w:ascii="Times New Roman" w:hAnsi="Times New Roman"/>
            <w:i/>
            <w:iCs/>
            <w:lang w:val="en-GB"/>
          </w:rPr>
          <w:t>sary contextually.</w:t>
        </w:r>
      </w:ins>
    </w:p>
    <w:p w14:paraId="4679C3F9" w14:textId="485FF382" w:rsidR="00F72A3A" w:rsidRDefault="00F72A3A">
      <w:pPr>
        <w:pStyle w:val="Body"/>
        <w:rPr>
          <w:ins w:id="276" w:author="Matthew" w:date="2020-10-01T16:39:00Z"/>
          <w:rFonts w:ascii="Times New Roman" w:hAnsi="Times New Roman"/>
          <w:i/>
          <w:iCs/>
          <w:lang w:val="en-GB"/>
        </w:rPr>
      </w:pPr>
    </w:p>
    <w:p w14:paraId="240DAA14" w14:textId="362059C0" w:rsidR="00F72A3A" w:rsidRDefault="00F72A3A">
      <w:pPr>
        <w:pStyle w:val="Body"/>
        <w:rPr>
          <w:ins w:id="277" w:author="Matthew" w:date="2020-10-01T16:39:00Z"/>
          <w:rFonts w:ascii="Times New Roman" w:hAnsi="Times New Roman"/>
          <w:i/>
          <w:iCs/>
          <w:lang w:val="en-GB"/>
        </w:rPr>
      </w:pPr>
      <w:ins w:id="278" w:author="Matthew" w:date="2020-10-01T16:39:00Z">
        <w:r>
          <w:rPr>
            <w:rFonts w:ascii="Times New Roman" w:hAnsi="Times New Roman"/>
            <w:i/>
            <w:iCs/>
            <w:lang w:val="en-GB"/>
          </w:rPr>
          <w:t>But all in all, kudos to your work and I wish you the best of luck in your application submission!</w:t>
        </w:r>
      </w:ins>
    </w:p>
    <w:p w14:paraId="121FFDA9" w14:textId="7052E6E0" w:rsidR="00F72A3A" w:rsidRDefault="00F72A3A">
      <w:pPr>
        <w:pStyle w:val="Body"/>
        <w:rPr>
          <w:ins w:id="279" w:author="Matthew" w:date="2020-10-01T16:39:00Z"/>
          <w:rFonts w:ascii="Times New Roman" w:hAnsi="Times New Roman"/>
          <w:i/>
          <w:iCs/>
          <w:lang w:val="en-GB"/>
        </w:rPr>
      </w:pPr>
    </w:p>
    <w:p w14:paraId="37701F34" w14:textId="38F7AD5E" w:rsidR="00F72A3A" w:rsidRPr="00F72A3A" w:rsidRDefault="00F72A3A">
      <w:pPr>
        <w:pStyle w:val="Body"/>
        <w:rPr>
          <w:rFonts w:ascii="Times New Roman" w:hAnsi="Times New Roman" w:hint="eastAsia"/>
          <w:i/>
          <w:iCs/>
          <w:lang w:val="en-GB"/>
          <w:rPrChange w:id="280" w:author="Matthew" w:date="2020-10-01T16:30:00Z">
            <w:rPr>
              <w:rFonts w:hint="eastAsia"/>
            </w:rPr>
          </w:rPrChange>
        </w:rPr>
      </w:pPr>
      <w:ins w:id="281" w:author="Matthew" w:date="2020-10-01T16:39:00Z">
        <w:r>
          <w:rPr>
            <w:rFonts w:ascii="Times New Roman" w:hAnsi="Times New Roman"/>
            <w:i/>
            <w:iCs/>
            <w:lang w:val="en-GB"/>
          </w:rPr>
          <w:t>- Matthew</w:t>
        </w:r>
      </w:ins>
    </w:p>
    <w:sectPr w:rsidR="00F72A3A" w:rsidRPr="00F72A3A">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8E80A7" w14:textId="77777777" w:rsidR="008E6DF7" w:rsidRDefault="008E6DF7">
      <w:r>
        <w:separator/>
      </w:r>
    </w:p>
  </w:endnote>
  <w:endnote w:type="continuationSeparator" w:id="0">
    <w:p w14:paraId="0C68C537" w14:textId="77777777" w:rsidR="008E6DF7" w:rsidRDefault="008E6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63117" w14:textId="77777777" w:rsidR="005C6A0C" w:rsidRDefault="005C6A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4C3EBA" w14:textId="77777777" w:rsidR="008E6DF7" w:rsidRDefault="008E6DF7">
      <w:r>
        <w:separator/>
      </w:r>
    </w:p>
  </w:footnote>
  <w:footnote w:type="continuationSeparator" w:id="0">
    <w:p w14:paraId="500070D1" w14:textId="77777777" w:rsidR="008E6DF7" w:rsidRDefault="008E6D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E5BFB" w14:textId="77777777" w:rsidR="005C6A0C" w:rsidRDefault="005C6A0C"/>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ew">
    <w15:presenceInfo w15:providerId="None" w15:userId="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804"/>
    <w:rsid w:val="002A2607"/>
    <w:rsid w:val="003A6CC3"/>
    <w:rsid w:val="00443F75"/>
    <w:rsid w:val="005B0F63"/>
    <w:rsid w:val="005C6A0C"/>
    <w:rsid w:val="00655A19"/>
    <w:rsid w:val="007C5804"/>
    <w:rsid w:val="00884559"/>
    <w:rsid w:val="008E6DF7"/>
    <w:rsid w:val="00B00569"/>
    <w:rsid w:val="00B72176"/>
    <w:rsid w:val="00C9634D"/>
    <w:rsid w:val="00CC048A"/>
    <w:rsid w:val="00D803A7"/>
    <w:rsid w:val="00E404E6"/>
    <w:rsid w:val="00E92D73"/>
    <w:rsid w:val="00E96CFD"/>
    <w:rsid w:val="00F72A3A"/>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AB2CB"/>
  <w15:docId w15:val="{184EFACF-F007-4118-A4FF-FA54B7437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id-ID"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E96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6CFD"/>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1</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cp:lastModifiedBy>
  <cp:revision>5</cp:revision>
  <dcterms:created xsi:type="dcterms:W3CDTF">2020-10-01T04:39:00Z</dcterms:created>
  <dcterms:modified xsi:type="dcterms:W3CDTF">2020-10-01T09:41:00Z</dcterms:modified>
</cp:coreProperties>
</file>