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347C4" w:rsidRDefault="006674D4">
      <w:r>
        <w:t>What are you passionate about, why and how has this influenced what you want to study in university?</w:t>
      </w:r>
    </w:p>
    <w:p w14:paraId="00000002" w14:textId="77777777" w:rsidR="001347C4" w:rsidRDefault="001347C4"/>
    <w:p w14:paraId="00000003" w14:textId="141B7C98" w:rsidR="001347C4" w:rsidRDefault="006674D4">
      <w:pPr>
        <w:rPr>
          <w:ins w:id="0" w:author="Alyssa Manik" w:date="2022-05-23T15:03:00Z"/>
        </w:rPr>
      </w:pPr>
      <w:r>
        <w:t xml:space="preserve">I am passionate about psychology because it gave me a </w:t>
      </w:r>
      <w:commentRangeStart w:id="1"/>
      <w:r>
        <w:t>new sense when it came to interacting with people.</w:t>
      </w:r>
      <w:commentRangeEnd w:id="1"/>
      <w:r w:rsidR="00987116">
        <w:rPr>
          <w:rStyle w:val="CommentReference"/>
        </w:rPr>
        <w:commentReference w:id="1"/>
      </w:r>
      <w:r>
        <w:t xml:space="preserve"> I took psychology in IB since I wante</w:t>
      </w:r>
      <w:r>
        <w:t>d</w:t>
      </w:r>
      <w:r>
        <w:t xml:space="preserve"> to fuel my interest</w:t>
      </w:r>
      <w:del w:id="2" w:author="Alyssa Manik" w:date="2022-05-23T14:50:00Z">
        <w:r w:rsidDel="00E40460">
          <w:delText>s more</w:delText>
        </w:r>
      </w:del>
      <w:r>
        <w:t xml:space="preserve"> and delve deeper to see what it was all about. </w:t>
      </w:r>
      <w:commentRangeStart w:id="3"/>
      <w:r>
        <w:t>Throughout this time I got more and mor</w:t>
      </w:r>
      <w:r>
        <w:t>e interested in the field. Understanding how brains respond to our surroundings has intrigued me since I was a child and now I am fully aware that there is a subject of study that pursues this sort of thought.</w:t>
      </w:r>
      <w:commentRangeEnd w:id="3"/>
      <w:r w:rsidR="00FC1948">
        <w:rPr>
          <w:rStyle w:val="CommentReference"/>
        </w:rPr>
        <w:commentReference w:id="3"/>
      </w:r>
      <w:r>
        <w:t xml:space="preserve"> Observing individuals has become a sort of pas</w:t>
      </w:r>
      <w:r>
        <w:t xml:space="preserve">time for me and I always wanted to use my knowledge on other people. </w:t>
      </w:r>
      <w:commentRangeStart w:id="4"/>
      <w:r>
        <w:t xml:space="preserve">Abnormality in people's behaviour would stand out immediately for me </w:t>
      </w:r>
      <w:commentRangeEnd w:id="4"/>
      <w:r w:rsidR="004A7A8B">
        <w:rPr>
          <w:rStyle w:val="CommentReference"/>
        </w:rPr>
        <w:commentReference w:id="4"/>
      </w:r>
      <w:r>
        <w:t xml:space="preserve">and urged this need to understand why. </w:t>
      </w:r>
      <w:commentRangeStart w:id="5"/>
      <w:r>
        <w:t xml:space="preserve">It seemingly correlates to clinical and abnormal psychology as consulting with </w:t>
      </w:r>
      <w:r>
        <w:t>someone and possibly fixing their mental disabilities provide me with enjoyment.</w:t>
      </w:r>
      <w:commentRangeEnd w:id="5"/>
      <w:r w:rsidR="00175443">
        <w:rPr>
          <w:rStyle w:val="CommentReference"/>
        </w:rPr>
        <w:commentReference w:id="5"/>
      </w:r>
      <w:r>
        <w:t xml:space="preserve"> Even now, after all  I have learnt so far, none of the theories have ever been 100% valid, there is always a degree of uncertainty in each one. </w:t>
      </w:r>
      <w:commentRangeStart w:id="6"/>
      <w:r>
        <w:t>This makes it challenging to cr</w:t>
      </w:r>
      <w:r>
        <w:t>eate an objective truth when applying the theory in real life.</w:t>
      </w:r>
      <w:commentRangeEnd w:id="6"/>
      <w:r w:rsidR="0006346F">
        <w:rPr>
          <w:rStyle w:val="CommentReference"/>
        </w:rPr>
        <w:commentReference w:id="6"/>
      </w:r>
      <w:ins w:id="7" w:author="Alyssa Manik" w:date="2022-05-23T14:55:00Z">
        <w:r w:rsidR="002E697C">
          <w:t xml:space="preserve"> </w:t>
        </w:r>
      </w:ins>
      <w:commentRangeStart w:id="8"/>
      <w:r>
        <w:t>Challenges like these</w:t>
      </w:r>
      <w:commentRangeEnd w:id="8"/>
      <w:r w:rsidR="00DB0F17">
        <w:rPr>
          <w:rStyle w:val="CommentReference"/>
        </w:rPr>
        <w:commentReference w:id="8"/>
      </w:r>
      <w:r>
        <w:t xml:space="preserve"> interest me a lot, it further motivates me to investigate more and find an acceptable conclusion to all this.</w:t>
      </w:r>
      <w:ins w:id="9" w:author="Alyssa Manik" w:date="2022-05-23T15:03:00Z">
        <w:r w:rsidR="005E0F8A">
          <w:t xml:space="preserve"> </w:t>
        </w:r>
      </w:ins>
    </w:p>
    <w:p w14:paraId="7D87971A" w14:textId="55BCB003" w:rsidR="005E0F8A" w:rsidRDefault="005E0F8A">
      <w:pPr>
        <w:rPr>
          <w:ins w:id="10" w:author="Alyssa Manik" w:date="2022-05-23T15:03:00Z"/>
        </w:rPr>
      </w:pPr>
    </w:p>
    <w:p w14:paraId="42B94EC3" w14:textId="775D9111" w:rsidR="005E0F8A" w:rsidRPr="005E0F8A" w:rsidRDefault="005E0F8A">
      <w:pPr>
        <w:rPr>
          <w:lang w:val="en-US"/>
          <w:rPrChange w:id="11" w:author="Alyssa Manik" w:date="2022-05-23T15:04:00Z">
            <w:rPr/>
          </w:rPrChange>
        </w:rPr>
      </w:pPr>
      <w:ins w:id="12" w:author="Alyssa Manik" w:date="2022-05-23T15:04:00Z">
        <w:r>
          <w:rPr>
            <w:lang w:val="x-none"/>
          </w:rPr>
          <w:t>The most difficult part of writing an essay is making sure that your story is unique to yourself and cannot be replicated by anyone else. Currently the content that I’m reading from this response isn’t specific enough to you as a person or your experiences to the point where it would make me remember you. I feel like you need to include specific stories or anecdotes that relates to psychology and how significant it is to you</w:t>
        </w:r>
        <w:r>
          <w:rPr>
            <w:lang w:val="en-US"/>
          </w:rPr>
          <w:t>.</w:t>
        </w:r>
      </w:ins>
    </w:p>
    <w:p w14:paraId="00000004" w14:textId="77777777" w:rsidR="001347C4" w:rsidRDefault="001347C4"/>
    <w:p w14:paraId="00000005" w14:textId="77777777" w:rsidR="001347C4" w:rsidRDefault="006674D4">
      <w:r>
        <w:t>Tell us about your leadership, extracurricular, and social cu</w:t>
      </w:r>
      <w:r>
        <w:t>ltural activities. Why have you chosen these activities and how have these experiences developed your skills, leadership and character?</w:t>
      </w:r>
    </w:p>
    <w:p w14:paraId="00000006" w14:textId="77777777" w:rsidR="001347C4" w:rsidRDefault="001347C4"/>
    <w:p w14:paraId="00000007" w14:textId="77777777" w:rsidR="001347C4" w:rsidRDefault="006674D4">
      <w:r>
        <w:t>The large majority of my life was made up with swimming. It's a sport I've been practising ever since I was 3. Although</w:t>
      </w:r>
      <w:r>
        <w:t xml:space="preserve"> I sometimes question my commitment to this, in the end my mind reaches the same decision; to persevere. My character has grown throughout all my experiences and swimming has built most of my expressed traits such as determination. I do absolute physics wh</w:t>
      </w:r>
      <w:r>
        <w:t>ich is an extracurricular club hosted in my school where we discuss concepts and how well they explain phenomena in the world. It's a mix of real life application and theoretical physics which highlights my interest in it. My curiosity has always reigned i</w:t>
      </w:r>
      <w:r>
        <w:t xml:space="preserve">n my behaviour but even more so now when I have an outlet to express it. </w:t>
      </w:r>
      <w:commentRangeStart w:id="13"/>
      <w:r>
        <w:t>Friends have always been a big influence for me, more so than parents. The power of choice comes with this as talking with different people provides</w:t>
      </w:r>
      <w:commentRangeEnd w:id="13"/>
      <w:r w:rsidR="002F20CC">
        <w:rPr>
          <w:rStyle w:val="CommentReference"/>
        </w:rPr>
        <w:commentReference w:id="13"/>
      </w:r>
      <w:r>
        <w:t xml:space="preserve"> opportunity to learn something new</w:t>
      </w:r>
      <w:r>
        <w:t xml:space="preserve"> and develops character further. Social comparison and identification in the sociocultural part of psychology describes this very well. </w:t>
      </w:r>
      <w:commentRangeStart w:id="14"/>
      <w:r>
        <w:t xml:space="preserve">Humans try to </w:t>
      </w:r>
      <w:proofErr w:type="spellStart"/>
      <w:r>
        <w:t>mold</w:t>
      </w:r>
      <w:proofErr w:type="spellEnd"/>
      <w:r>
        <w:t xml:space="preserve"> themselves into a fitting image to be viewed by important figure in our life and its decided by our o</w:t>
      </w:r>
      <w:r>
        <w:t>wn choice of people.</w:t>
      </w:r>
      <w:commentRangeEnd w:id="14"/>
      <w:r w:rsidR="00944F08">
        <w:rPr>
          <w:rStyle w:val="CommentReference"/>
        </w:rPr>
        <w:commentReference w:id="14"/>
      </w:r>
    </w:p>
    <w:p w14:paraId="00000008" w14:textId="4D8126F1" w:rsidR="001347C4" w:rsidRDefault="001347C4">
      <w:pPr>
        <w:rPr>
          <w:ins w:id="15" w:author="Alyssa Manik" w:date="2022-05-23T15:04:00Z"/>
        </w:rPr>
      </w:pPr>
    </w:p>
    <w:p w14:paraId="6EBFC337" w14:textId="7509A5E3" w:rsidR="00565ED1" w:rsidRPr="00A616DE" w:rsidRDefault="00565ED1">
      <w:pPr>
        <w:rPr>
          <w:lang w:val="en-US"/>
          <w:rPrChange w:id="16" w:author="Alyssa Manik" w:date="2022-05-23T15:10:00Z">
            <w:rPr/>
          </w:rPrChange>
        </w:rPr>
      </w:pPr>
      <w:ins w:id="17" w:author="Alyssa Manik" w:date="2022-05-23T15:05:00Z">
        <w:r>
          <w:rPr>
            <w:lang w:val="en-US"/>
          </w:rPr>
          <w:t xml:space="preserve">I’m glad that you have very specific things to discuss and how they help you grow as a person, but the </w:t>
        </w:r>
        <w:r w:rsidR="003C3AD6">
          <w:rPr>
            <w:lang w:val="x-none"/>
          </w:rPr>
          <w:t>Transition between statements are very abrupt and it doesn’t sound like it flows</w:t>
        </w:r>
        <w:r w:rsidR="003C3AD6">
          <w:rPr>
            <w:lang w:val="en-US"/>
          </w:rPr>
          <w:t xml:space="preserve">. </w:t>
        </w:r>
        <w:r w:rsidR="00D305FD">
          <w:rPr>
            <w:lang w:val="en-US"/>
          </w:rPr>
          <w:t>While</w:t>
        </w:r>
        <w:r w:rsidR="003C3AD6">
          <w:rPr>
            <w:lang w:val="x-none"/>
          </w:rPr>
          <w:t xml:space="preserve"> I understand that this is a short response</w:t>
        </w:r>
      </w:ins>
      <w:ins w:id="18" w:author="Alyssa Manik" w:date="2022-05-23T15:06:00Z">
        <w:r w:rsidR="00D305FD">
          <w:rPr>
            <w:lang w:val="en-US"/>
          </w:rPr>
          <w:t>,</w:t>
        </w:r>
      </w:ins>
      <w:ins w:id="19" w:author="Alyssa Manik" w:date="2022-05-23T15:05:00Z">
        <w:r w:rsidR="003C3AD6">
          <w:rPr>
            <w:lang w:val="x-none"/>
          </w:rPr>
          <w:t xml:space="preserve"> you could work a bit on that</w:t>
        </w:r>
        <w:r w:rsidR="003C3AD6">
          <w:rPr>
            <w:lang w:val="en-US"/>
          </w:rPr>
          <w:t>.</w:t>
        </w:r>
      </w:ins>
      <w:ins w:id="20" w:author="Alyssa Manik" w:date="2022-05-23T15:09:00Z">
        <w:r w:rsidR="00A616DE">
          <w:rPr>
            <w:lang w:val="en-US"/>
          </w:rPr>
          <w:t xml:space="preserve"> </w:t>
        </w:r>
      </w:ins>
      <w:ins w:id="21" w:author="Alyssa Manik" w:date="2022-05-23T15:10:00Z">
        <w:r w:rsidR="00A616DE">
          <w:rPr>
            <w:lang w:val="en-US"/>
          </w:rPr>
          <w:t xml:space="preserve">To be really honest, the swimming example isn’t too strong so if you could </w:t>
        </w:r>
        <w:r w:rsidR="006674D4">
          <w:rPr>
            <w:lang w:val="en-US"/>
          </w:rPr>
          <w:t xml:space="preserve">rephrase </w:t>
        </w:r>
        <w:r w:rsidR="00A616DE">
          <w:rPr>
            <w:lang w:val="en-US"/>
          </w:rPr>
          <w:t>it to something more specific to you and how you grew as a person or as a learner, that would be even better.</w:t>
        </w:r>
      </w:ins>
    </w:p>
    <w:p w14:paraId="00000009" w14:textId="77777777" w:rsidR="001347C4" w:rsidRPr="00944F08" w:rsidRDefault="001347C4">
      <w:pPr>
        <w:rPr>
          <w:lang w:val="en-US"/>
          <w:rPrChange w:id="22" w:author="Alyssa Manik" w:date="2022-05-23T14:58:00Z">
            <w:rPr/>
          </w:rPrChange>
        </w:rPr>
      </w:pPr>
    </w:p>
    <w:p w14:paraId="0000000A" w14:textId="77777777" w:rsidR="001347C4" w:rsidRDefault="006674D4">
      <w:r>
        <w:t>Do you want to contribute to indonesia? If so, in what way and why do you think this is an important issue to address?</w:t>
      </w:r>
    </w:p>
    <w:p w14:paraId="0000000B" w14:textId="77777777" w:rsidR="001347C4" w:rsidRDefault="001347C4"/>
    <w:p w14:paraId="0000000C" w14:textId="77777777" w:rsidR="001347C4" w:rsidRDefault="006674D4">
      <w:commentRangeStart w:id="23"/>
      <w:r>
        <w:t>Yes definitely. I think it is necessary to take a step forward in the progress of our country</w:t>
      </w:r>
      <w:commentRangeEnd w:id="23"/>
      <w:r w:rsidR="00CD3601">
        <w:rPr>
          <w:rStyle w:val="CommentReference"/>
        </w:rPr>
        <w:commentReference w:id="23"/>
      </w:r>
      <w:r>
        <w:t>, if not humanity it</w:t>
      </w:r>
      <w:r>
        <w:t xml:space="preserve">self. Regarding my current thoughts I think a major issue is psychological help for people in need and wider knowledge on the subject. </w:t>
      </w:r>
      <w:commentRangeStart w:id="24"/>
      <w:r>
        <w:t>People tend to stick with others that are alike, therefore it is even harder for mentally disabled individuals to interac</w:t>
      </w:r>
      <w:r>
        <w:t>t with others in a positive manner. T</w:t>
      </w:r>
      <w:commentRangeEnd w:id="24"/>
      <w:r w:rsidR="003F7F97">
        <w:rPr>
          <w:rStyle w:val="CommentReference"/>
        </w:rPr>
        <w:commentReference w:id="24"/>
      </w:r>
      <w:r>
        <w:t xml:space="preserve">his is especially present in Indonesia where the education system seems lacking in open mindedness when it </w:t>
      </w:r>
      <w:commentRangeStart w:id="25"/>
      <w:r>
        <w:t>comes to ideas like these and pass it off as unimportant. T</w:t>
      </w:r>
      <w:commentRangeEnd w:id="25"/>
      <w:r w:rsidR="00981497">
        <w:rPr>
          <w:rStyle w:val="CommentReference"/>
        </w:rPr>
        <w:commentReference w:id="25"/>
      </w:r>
      <w:r>
        <w:t>o really see beneath a person's outside behaviour and</w:t>
      </w:r>
      <w:r>
        <w:t xml:space="preserve"> look into them we must teach a type of ethic and mindset to the younglings of future generations since the brain develops the fastest and takes form when you are a child. Implementation is always the hardest part when planning a major change and I </w:t>
      </w:r>
      <w:commentRangeStart w:id="26"/>
      <w:r>
        <w:t>think i</w:t>
      </w:r>
      <w:r>
        <w:t xml:space="preserve"> have developed the skills to attain that.</w:t>
      </w:r>
      <w:commentRangeEnd w:id="26"/>
      <w:r w:rsidR="00A244C3">
        <w:rPr>
          <w:rStyle w:val="CommentReference"/>
        </w:rPr>
        <w:commentReference w:id="26"/>
      </w:r>
    </w:p>
    <w:p w14:paraId="0000000D" w14:textId="77777777" w:rsidR="001347C4" w:rsidRDefault="001347C4"/>
    <w:p w14:paraId="22B5FD89" w14:textId="402BAD03" w:rsidR="00D305FD" w:rsidRPr="006116C7" w:rsidRDefault="00D305FD">
      <w:pPr>
        <w:rPr>
          <w:ins w:id="27" w:author="Alyssa Manik" w:date="2022-05-23T15:07:00Z"/>
          <w:lang w:val="en-US"/>
          <w:rPrChange w:id="28" w:author="Alyssa Manik" w:date="2022-05-23T15:09:00Z">
            <w:rPr>
              <w:ins w:id="29" w:author="Alyssa Manik" w:date="2022-05-23T15:07:00Z"/>
              <w:lang w:val="x-none"/>
            </w:rPr>
          </w:rPrChange>
        </w:rPr>
      </w:pPr>
      <w:ins w:id="30" w:author="Alyssa Manik" w:date="2022-05-23T15:06:00Z">
        <w:r>
          <w:rPr>
            <w:lang w:val="x-none"/>
          </w:rPr>
          <w:t xml:space="preserve">Arguably, this might be one of the most significant questions because it relates directly to basically “how would you help Indonesia and how </w:t>
        </w:r>
      </w:ins>
      <w:ins w:id="31" w:author="Alyssa Manik" w:date="2022-05-23T15:08:00Z">
        <w:r w:rsidR="00AD6868">
          <w:rPr>
            <w:lang w:val="en-US"/>
          </w:rPr>
          <w:t>would</w:t>
        </w:r>
      </w:ins>
      <w:ins w:id="32" w:author="Alyssa Manik" w:date="2022-05-23T15:06:00Z">
        <w:r>
          <w:rPr>
            <w:lang w:val="x-none"/>
          </w:rPr>
          <w:t xml:space="preserve"> this </w:t>
        </w:r>
        <w:r>
          <w:rPr>
            <w:lang w:val="en-US"/>
          </w:rPr>
          <w:t>internship h</w:t>
        </w:r>
      </w:ins>
      <w:ins w:id="33" w:author="Alyssa Manik" w:date="2022-05-23T15:07:00Z">
        <w:r>
          <w:rPr>
            <w:lang w:val="en-US"/>
          </w:rPr>
          <w:t xml:space="preserve">elp </w:t>
        </w:r>
      </w:ins>
      <w:ins w:id="34" w:author="Alyssa Manik" w:date="2022-05-23T15:06:00Z">
        <w:r>
          <w:rPr>
            <w:lang w:val="x-none"/>
          </w:rPr>
          <w:t>you achieve that</w:t>
        </w:r>
      </w:ins>
      <w:ins w:id="35" w:author="Alyssa Manik" w:date="2022-05-23T15:07:00Z">
        <w:r>
          <w:rPr>
            <w:lang w:val="en-US"/>
          </w:rPr>
          <w:t xml:space="preserve">?” </w:t>
        </w:r>
        <w:r w:rsidR="002447ED">
          <w:rPr>
            <w:lang w:val="en-US"/>
          </w:rPr>
          <w:t>I’m glad that you circle</w:t>
        </w:r>
      </w:ins>
      <w:ins w:id="36" w:author="Alyssa Manik" w:date="2022-05-23T15:08:00Z">
        <w:r w:rsidR="00AD6868">
          <w:rPr>
            <w:lang w:val="en-US"/>
          </w:rPr>
          <w:t>d</w:t>
        </w:r>
      </w:ins>
      <w:ins w:id="37" w:author="Alyssa Manik" w:date="2022-05-23T15:07:00Z">
        <w:r w:rsidR="002447ED">
          <w:rPr>
            <w:lang w:val="en-US"/>
          </w:rPr>
          <w:t xml:space="preserve"> back into your previous interest in psychology because it relates to your major, however as I mentioned before I think you need to be more specific and your </w:t>
        </w:r>
      </w:ins>
      <w:ins w:id="38" w:author="Alyssa Manik" w:date="2022-05-23T15:08:00Z">
        <w:r w:rsidR="00EE6693">
          <w:rPr>
            <w:lang w:val="en-US"/>
          </w:rPr>
          <w:t>idea</w:t>
        </w:r>
      </w:ins>
      <w:ins w:id="39" w:author="Alyssa Manik" w:date="2022-05-23T15:07:00Z">
        <w:r w:rsidR="002447ED">
          <w:rPr>
            <w:lang w:val="en-US"/>
          </w:rPr>
          <w:t xml:space="preserve"> statements</w:t>
        </w:r>
      </w:ins>
      <w:ins w:id="40" w:author="Alyssa Manik" w:date="2022-05-23T15:08:00Z">
        <w:r w:rsidR="002447ED">
          <w:rPr>
            <w:lang w:val="en-US"/>
          </w:rPr>
          <w:t>.</w:t>
        </w:r>
        <w:r w:rsidR="00EE6693">
          <w:rPr>
            <w:lang w:val="en-US"/>
          </w:rPr>
          <w:t xml:space="preserve"> </w:t>
        </w:r>
      </w:ins>
      <w:ins w:id="41" w:author="Alyssa Manik" w:date="2022-05-23T15:09:00Z">
        <w:r w:rsidR="006116C7">
          <w:rPr>
            <w:lang w:val="en-US"/>
          </w:rPr>
          <w:t>You can briefly discuss the current environment or context related to Indonesia, however make sure to talk about what you could do as a person and focus a lot on your current capabilities and what sort of expertise you would have.</w:t>
        </w:r>
        <w:r w:rsidR="006116C7">
          <w:rPr>
            <w:lang w:val="x-none"/>
          </w:rPr>
          <w:t xml:space="preserve"> </w:t>
        </w:r>
      </w:ins>
    </w:p>
    <w:p w14:paraId="701B3476" w14:textId="77777777" w:rsidR="00D305FD" w:rsidRPr="00D305FD" w:rsidRDefault="00D305FD">
      <w:pPr>
        <w:rPr>
          <w:lang w:val="en-US"/>
        </w:rPr>
      </w:pPr>
    </w:p>
    <w:sectPr w:rsidR="00D305FD" w:rsidRPr="00D305FD">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yssa Manik" w:date="2022-05-23T14:50:00Z" w:initials="AM">
    <w:p w14:paraId="47AAF555" w14:textId="77777777" w:rsidR="00987116" w:rsidRDefault="00987116" w:rsidP="00B62E8B">
      <w:r>
        <w:rPr>
          <w:rStyle w:val="CommentReference"/>
        </w:rPr>
        <w:annotationRef/>
      </w:r>
      <w:r>
        <w:rPr>
          <w:sz w:val="20"/>
          <w:szCs w:val="20"/>
        </w:rPr>
        <w:t>In what sense? I don’t fully understand this part.</w:t>
      </w:r>
    </w:p>
  </w:comment>
  <w:comment w:id="3" w:author="Alyssa Manik" w:date="2022-05-23T14:52:00Z" w:initials="AM">
    <w:p w14:paraId="5126203B" w14:textId="77777777" w:rsidR="00FC1948" w:rsidRDefault="00FC1948" w:rsidP="00BE44F7">
      <w:r>
        <w:rPr>
          <w:rStyle w:val="CommentReference"/>
        </w:rPr>
        <w:annotationRef/>
      </w:r>
      <w:r>
        <w:rPr>
          <w:sz w:val="20"/>
          <w:szCs w:val="20"/>
        </w:rPr>
        <w:t>This part feels vague, and is unexplained, and it makes it not unique to your story.</w:t>
      </w:r>
    </w:p>
  </w:comment>
  <w:comment w:id="4" w:author="Alyssa Manik" w:date="2022-05-23T14:53:00Z" w:initials="AM">
    <w:p w14:paraId="48F4A23C" w14:textId="77777777" w:rsidR="004A7A8B" w:rsidRDefault="004A7A8B" w:rsidP="009A7E35">
      <w:r>
        <w:rPr>
          <w:rStyle w:val="CommentReference"/>
        </w:rPr>
        <w:annotationRef/>
      </w:r>
      <w:r>
        <w:rPr>
          <w:sz w:val="20"/>
          <w:szCs w:val="20"/>
        </w:rPr>
        <w:t>For example in who? What abnormality? What makes you clinically knowledgeable for this? Prior experiences or internships?</w:t>
      </w:r>
    </w:p>
  </w:comment>
  <w:comment w:id="5" w:author="Alyssa Manik" w:date="2022-05-23T14:54:00Z" w:initials="AM">
    <w:p w14:paraId="7A26320C" w14:textId="77777777" w:rsidR="00175443" w:rsidRDefault="00175443" w:rsidP="005320B0">
      <w:r>
        <w:rPr>
          <w:rStyle w:val="CommentReference"/>
        </w:rPr>
        <w:annotationRef/>
      </w:r>
      <w:r>
        <w:rPr>
          <w:sz w:val="20"/>
          <w:szCs w:val="20"/>
        </w:rPr>
        <w:t>This sentence sounds awkward, please rephrase.</w:t>
      </w:r>
    </w:p>
  </w:comment>
  <w:comment w:id="6" w:author="Alyssa Manik" w:date="2022-05-23T14:55:00Z" w:initials="AM">
    <w:p w14:paraId="672C8364" w14:textId="77777777" w:rsidR="0006346F" w:rsidRDefault="0006346F" w:rsidP="00D82DF9">
      <w:r>
        <w:rPr>
          <w:rStyle w:val="CommentReference"/>
        </w:rPr>
        <w:annotationRef/>
      </w:r>
      <w:r>
        <w:rPr>
          <w:sz w:val="20"/>
          <w:szCs w:val="20"/>
        </w:rPr>
        <w:t>This part is inconsistent with your previous statement on how "abnormalities of people would stand out"</w:t>
      </w:r>
    </w:p>
  </w:comment>
  <w:comment w:id="8" w:author="Alyssa Manik" w:date="2022-05-23T14:56:00Z" w:initials="AM">
    <w:p w14:paraId="49913DF0" w14:textId="77777777" w:rsidR="00DB0F17" w:rsidRDefault="00DB0F17" w:rsidP="00116A99">
      <w:r>
        <w:rPr>
          <w:rStyle w:val="CommentReference"/>
        </w:rPr>
        <w:annotationRef/>
      </w:r>
      <w:r>
        <w:rPr>
          <w:sz w:val="20"/>
          <w:szCs w:val="20"/>
        </w:rPr>
        <w:t>What are some example where this would be relevant? Describe cases or any specific evidence from your experience.</w:t>
      </w:r>
    </w:p>
  </w:comment>
  <w:comment w:id="13" w:author="Alyssa Manik" w:date="2022-05-23T14:59:00Z" w:initials="AM">
    <w:p w14:paraId="2313B90B" w14:textId="77777777" w:rsidR="002F20CC" w:rsidRDefault="002F20CC" w:rsidP="005118A3">
      <w:r>
        <w:rPr>
          <w:rStyle w:val="CommentReference"/>
        </w:rPr>
        <w:annotationRef/>
      </w:r>
      <w:r>
        <w:rPr>
          <w:sz w:val="20"/>
          <w:szCs w:val="20"/>
        </w:rPr>
        <w:t>I understand the point that you’re trying to make, however, this could sound very awkward to readers so please try to rephrase the part where you wrote “big influence for me, more so than parents.“</w:t>
      </w:r>
    </w:p>
  </w:comment>
  <w:comment w:id="14" w:author="Alyssa Manik" w:date="2022-05-23T14:58:00Z" w:initials="AM">
    <w:p w14:paraId="78C10D85" w14:textId="46AE91B2" w:rsidR="00944F08" w:rsidRDefault="00944F08" w:rsidP="000D3041">
      <w:r>
        <w:rPr>
          <w:rStyle w:val="CommentReference"/>
        </w:rPr>
        <w:annotationRef/>
      </w:r>
      <w:r>
        <w:rPr>
          <w:sz w:val="20"/>
          <w:szCs w:val="20"/>
        </w:rPr>
        <w:t>This part doesn’t feel like a conclusion, I feel like you need to add a reflective statement.</w:t>
      </w:r>
    </w:p>
  </w:comment>
  <w:comment w:id="23" w:author="Alyssa Manik" w:date="2022-05-23T15:00:00Z" w:initials="AM">
    <w:p w14:paraId="64BF50D7" w14:textId="77777777" w:rsidR="00CD3601" w:rsidRDefault="00CD3601" w:rsidP="00F021BC">
      <w:r>
        <w:rPr>
          <w:rStyle w:val="CommentReference"/>
        </w:rPr>
        <w:annotationRef/>
      </w:r>
      <w:r>
        <w:rPr>
          <w:sz w:val="20"/>
          <w:szCs w:val="20"/>
        </w:rPr>
        <w:t>In this part, it sounds more like a monologue than an actual essay, so please try to be cautious about writing your thoughts.</w:t>
      </w:r>
    </w:p>
  </w:comment>
  <w:comment w:id="24" w:author="Alyssa Manik" w:date="2022-05-23T15:01:00Z" w:initials="AM">
    <w:p w14:paraId="1F097D90" w14:textId="77777777" w:rsidR="003F7F97" w:rsidRDefault="003F7F97" w:rsidP="00465FFC">
      <w:r>
        <w:rPr>
          <w:rStyle w:val="CommentReference"/>
        </w:rPr>
        <w:annotationRef/>
      </w:r>
      <w:r>
        <w:rPr>
          <w:sz w:val="20"/>
          <w:szCs w:val="20"/>
        </w:rPr>
        <w:t>This part is incredibly confusing to readers, you mentioned having a wider knowledge on the subject but this part feels like a tangent.</w:t>
      </w:r>
    </w:p>
  </w:comment>
  <w:comment w:id="25" w:author="Alyssa Manik" w:date="2022-05-23T15:01:00Z" w:initials="AM">
    <w:p w14:paraId="1C3D6DC7" w14:textId="77777777" w:rsidR="00981497" w:rsidRDefault="00981497" w:rsidP="00A04853">
      <w:r>
        <w:rPr>
          <w:rStyle w:val="CommentReference"/>
        </w:rPr>
        <w:annotationRef/>
      </w:r>
      <w:r>
        <w:rPr>
          <w:sz w:val="20"/>
          <w:szCs w:val="20"/>
        </w:rPr>
        <w:t>Ideas like what?</w:t>
      </w:r>
    </w:p>
  </w:comment>
  <w:comment w:id="26" w:author="Alyssa Manik" w:date="2022-05-23T15:03:00Z" w:initials="AM">
    <w:p w14:paraId="327A3D64" w14:textId="77777777" w:rsidR="00A244C3" w:rsidRDefault="00A244C3" w:rsidP="00A23804">
      <w:r>
        <w:rPr>
          <w:rStyle w:val="CommentReference"/>
        </w:rPr>
        <w:annotationRef/>
      </w:r>
      <w:r>
        <w:rPr>
          <w:sz w:val="20"/>
          <w:szCs w:val="20"/>
        </w:rPr>
        <w:t xml:space="preserve">In what way? Be very realistic and discuss tangible actions you could do. Currently, it sounds like, "Indonesia has a deep rooted culture of ignoring mental illnesses, but I alone could fix that."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AAF555" w15:done="0"/>
  <w15:commentEx w15:paraId="5126203B" w15:done="0"/>
  <w15:commentEx w15:paraId="48F4A23C" w15:done="0"/>
  <w15:commentEx w15:paraId="7A26320C" w15:done="0"/>
  <w15:commentEx w15:paraId="672C8364" w15:done="0"/>
  <w15:commentEx w15:paraId="49913DF0" w15:done="0"/>
  <w15:commentEx w15:paraId="2313B90B" w15:done="0"/>
  <w15:commentEx w15:paraId="78C10D85" w15:done="0"/>
  <w15:commentEx w15:paraId="64BF50D7" w15:done="0"/>
  <w15:commentEx w15:paraId="1F097D90" w15:done="0"/>
  <w15:commentEx w15:paraId="1C3D6DC7" w15:done="0"/>
  <w15:commentEx w15:paraId="327A3D6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61DC7" w16cex:dateUtc="2022-05-23T07:50:00Z"/>
  <w16cex:commentExtensible w16cex:durableId="26361E40" w16cex:dateUtc="2022-05-23T07:52:00Z"/>
  <w16cex:commentExtensible w16cex:durableId="26361E73" w16cex:dateUtc="2022-05-23T07:53:00Z"/>
  <w16cex:commentExtensible w16cex:durableId="26361E9A" w16cex:dateUtc="2022-05-23T07:54:00Z"/>
  <w16cex:commentExtensible w16cex:durableId="26361ED3" w16cex:dateUtc="2022-05-23T07:55:00Z"/>
  <w16cex:commentExtensible w16cex:durableId="26361F00" w16cex:dateUtc="2022-05-23T07:56:00Z"/>
  <w16cex:commentExtensible w16cex:durableId="26361FCD" w16cex:dateUtc="2022-05-23T07:59:00Z"/>
  <w16cex:commentExtensible w16cex:durableId="26361F8F" w16cex:dateUtc="2022-05-23T07:58:00Z"/>
  <w16cex:commentExtensible w16cex:durableId="26361FF9" w16cex:dateUtc="2022-05-23T08:00:00Z"/>
  <w16cex:commentExtensible w16cex:durableId="2636203C" w16cex:dateUtc="2022-05-23T08:01:00Z"/>
  <w16cex:commentExtensible w16cex:durableId="2636204E" w16cex:dateUtc="2022-05-23T08:01:00Z"/>
  <w16cex:commentExtensible w16cex:durableId="263620A5" w16cex:dateUtc="2022-05-23T08: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AAF555" w16cid:durableId="26361DC7"/>
  <w16cid:commentId w16cid:paraId="5126203B" w16cid:durableId="26361E40"/>
  <w16cid:commentId w16cid:paraId="48F4A23C" w16cid:durableId="26361E73"/>
  <w16cid:commentId w16cid:paraId="7A26320C" w16cid:durableId="26361E9A"/>
  <w16cid:commentId w16cid:paraId="672C8364" w16cid:durableId="26361ED3"/>
  <w16cid:commentId w16cid:paraId="49913DF0" w16cid:durableId="26361F00"/>
  <w16cid:commentId w16cid:paraId="2313B90B" w16cid:durableId="26361FCD"/>
  <w16cid:commentId w16cid:paraId="78C10D85" w16cid:durableId="26361F8F"/>
  <w16cid:commentId w16cid:paraId="64BF50D7" w16cid:durableId="26361FF9"/>
  <w16cid:commentId w16cid:paraId="1F097D90" w16cid:durableId="2636203C"/>
  <w16cid:commentId w16cid:paraId="1C3D6DC7" w16cid:durableId="2636204E"/>
  <w16cid:commentId w16cid:paraId="327A3D64" w16cid:durableId="263620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7C4"/>
    <w:rsid w:val="0006346F"/>
    <w:rsid w:val="001347C4"/>
    <w:rsid w:val="00175443"/>
    <w:rsid w:val="002447ED"/>
    <w:rsid w:val="002E697C"/>
    <w:rsid w:val="002F20CC"/>
    <w:rsid w:val="003C3AD6"/>
    <w:rsid w:val="003F7F97"/>
    <w:rsid w:val="004A7A8B"/>
    <w:rsid w:val="00565ED1"/>
    <w:rsid w:val="005E0F8A"/>
    <w:rsid w:val="006116C7"/>
    <w:rsid w:val="006674D4"/>
    <w:rsid w:val="00746819"/>
    <w:rsid w:val="00944F08"/>
    <w:rsid w:val="00981497"/>
    <w:rsid w:val="00987116"/>
    <w:rsid w:val="00A244C3"/>
    <w:rsid w:val="00A616DE"/>
    <w:rsid w:val="00AD6868"/>
    <w:rsid w:val="00CD3601"/>
    <w:rsid w:val="00D305FD"/>
    <w:rsid w:val="00DB0F17"/>
    <w:rsid w:val="00E40460"/>
    <w:rsid w:val="00EE6693"/>
    <w:rsid w:val="00FC194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3DB27BF"/>
  <w15:docId w15:val="{6D211076-5ACB-0E46-A4D6-98E9EA970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987116"/>
    <w:rPr>
      <w:sz w:val="16"/>
      <w:szCs w:val="16"/>
    </w:rPr>
  </w:style>
  <w:style w:type="paragraph" w:styleId="CommentText">
    <w:name w:val="annotation text"/>
    <w:basedOn w:val="Normal"/>
    <w:link w:val="CommentTextChar"/>
    <w:uiPriority w:val="99"/>
    <w:semiHidden/>
    <w:unhideWhenUsed/>
    <w:rsid w:val="00987116"/>
    <w:pPr>
      <w:spacing w:line="240" w:lineRule="auto"/>
    </w:pPr>
    <w:rPr>
      <w:sz w:val="20"/>
      <w:szCs w:val="20"/>
    </w:rPr>
  </w:style>
  <w:style w:type="character" w:customStyle="1" w:styleId="CommentTextChar">
    <w:name w:val="Comment Text Char"/>
    <w:basedOn w:val="DefaultParagraphFont"/>
    <w:link w:val="CommentText"/>
    <w:uiPriority w:val="99"/>
    <w:semiHidden/>
    <w:rsid w:val="00987116"/>
    <w:rPr>
      <w:sz w:val="20"/>
      <w:szCs w:val="20"/>
    </w:rPr>
  </w:style>
  <w:style w:type="paragraph" w:styleId="CommentSubject">
    <w:name w:val="annotation subject"/>
    <w:basedOn w:val="CommentText"/>
    <w:next w:val="CommentText"/>
    <w:link w:val="CommentSubjectChar"/>
    <w:uiPriority w:val="99"/>
    <w:semiHidden/>
    <w:unhideWhenUsed/>
    <w:rsid w:val="00987116"/>
    <w:rPr>
      <w:b/>
      <w:bCs/>
    </w:rPr>
  </w:style>
  <w:style w:type="character" w:customStyle="1" w:styleId="CommentSubjectChar">
    <w:name w:val="Comment Subject Char"/>
    <w:basedOn w:val="CommentTextChar"/>
    <w:link w:val="CommentSubject"/>
    <w:uiPriority w:val="99"/>
    <w:semiHidden/>
    <w:rsid w:val="009871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784</Words>
  <Characters>4470</Characters>
  <Application>Microsoft Office Word</Application>
  <DocSecurity>0</DocSecurity>
  <Lines>37</Lines>
  <Paragraphs>10</Paragraphs>
  <ScaleCrop>false</ScaleCrop>
  <Company/>
  <LinksUpToDate>false</LinksUpToDate>
  <CharactersWithSpaces>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Alyssa Manik</cp:lastModifiedBy>
  <cp:revision>26</cp:revision>
  <dcterms:created xsi:type="dcterms:W3CDTF">2022-05-23T07:47:00Z</dcterms:created>
  <dcterms:modified xsi:type="dcterms:W3CDTF">2022-05-23T08:10:00Z</dcterms:modified>
</cp:coreProperties>
</file>