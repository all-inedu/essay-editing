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E1590" w14:textId="1BF1D10B" w:rsidR="00A33C87" w:rsidRDefault="004824E6">
      <w:pPr>
        <w:pStyle w:val="BodyA"/>
        <w:shd w:val="clear" w:color="auto" w:fill="FFFFFF"/>
        <w:spacing w:after="218"/>
        <w:rPr>
          <w:shd w:val="clear" w:color="auto" w:fill="FFFFFF"/>
        </w:rPr>
      </w:pPr>
      <w:r w:rsidRPr="004824E6">
        <w:rPr>
          <w:rFonts w:ascii="Arial" w:hAnsi="Arial"/>
          <w:color w:val="00B050"/>
          <w:sz w:val="26"/>
          <w:szCs w:val="26"/>
          <w:u w:color="00B050"/>
        </w:rPr>
        <w:t>If you feel that your personal or community background can provide additional insight to your application that we have not already seen elsewhere, please take this opportunity to share that information with us</w:t>
      </w:r>
      <w:r>
        <w:rPr>
          <w:rFonts w:ascii="Arial" w:hAnsi="Arial"/>
          <w:color w:val="00B050"/>
          <w:sz w:val="26"/>
          <w:szCs w:val="26"/>
          <w:u w:color="00B050"/>
        </w:rPr>
        <w:t xml:space="preserve"> (300 words)</w:t>
      </w:r>
    </w:p>
    <w:p w14:paraId="4DBE0ABB" w14:textId="0ADDAE9B" w:rsidR="00A33C87" w:rsidDel="00331D52" w:rsidRDefault="00241D51">
      <w:pPr>
        <w:pStyle w:val="Default"/>
        <w:spacing w:line="276" w:lineRule="auto"/>
        <w:ind w:firstLine="720"/>
        <w:jc w:val="both"/>
        <w:rPr>
          <w:del w:id="0" w:author="Matthew" w:date="2020-12-23T23:33:00Z"/>
          <w:rFonts w:ascii="Times New Roman" w:eastAsia="Times New Roman" w:hAnsi="Times New Roman" w:cs="Times New Roman"/>
          <w:color w:val="00B050"/>
          <w:sz w:val="24"/>
          <w:szCs w:val="24"/>
          <w:u w:color="00B050"/>
          <w:shd w:val="clear" w:color="auto" w:fill="FFFFFF"/>
        </w:rPr>
      </w:pPr>
      <w:r>
        <w:rPr>
          <w:rFonts w:ascii="Times New Roman" w:hAnsi="Times New Roman"/>
          <w:sz w:val="24"/>
          <w:szCs w:val="24"/>
          <w:u w:color="00B050"/>
          <w:shd w:val="clear" w:color="auto" w:fill="FFFFFF"/>
        </w:rPr>
        <w:t xml:space="preserve">I became interested in basketball since the sixth grade. Not long after, I joined a basketball club called </w:t>
      </w:r>
      <w:del w:id="1" w:author="Matthew" w:date="2020-12-24T00:18:00Z">
        <w:r w:rsidRPr="00984DA9" w:rsidDel="00307452">
          <w:rPr>
            <w:rFonts w:ascii="Times New Roman" w:hAnsi="Times New Roman"/>
            <w:i/>
            <w:iCs/>
            <w:sz w:val="24"/>
            <w:szCs w:val="24"/>
            <w:u w:color="00B050"/>
            <w:shd w:val="clear" w:color="auto" w:fill="FFFFFF"/>
            <w:rPrChange w:id="2" w:author="Matthew" w:date="2020-12-23T23:38:00Z">
              <w:rPr>
                <w:rFonts w:ascii="Times New Roman" w:hAnsi="Times New Roman"/>
                <w:sz w:val="24"/>
                <w:szCs w:val="24"/>
                <w:u w:color="00B050"/>
                <w:shd w:val="clear" w:color="auto" w:fill="FFFFFF"/>
              </w:rPr>
            </w:rPrChange>
          </w:rPr>
          <w:delText>“</w:delText>
        </w:r>
      </w:del>
      <w:r w:rsidRPr="00984DA9">
        <w:rPr>
          <w:rFonts w:ascii="Times New Roman" w:hAnsi="Times New Roman"/>
          <w:i/>
          <w:iCs/>
          <w:sz w:val="24"/>
          <w:szCs w:val="24"/>
          <w:u w:color="00B050"/>
          <w:shd w:val="clear" w:color="auto" w:fill="FFFFFF"/>
          <w:rPrChange w:id="3" w:author="Matthew" w:date="2020-12-23T23:38:00Z">
            <w:rPr>
              <w:rFonts w:ascii="Times New Roman" w:hAnsi="Times New Roman"/>
              <w:sz w:val="24"/>
              <w:szCs w:val="24"/>
              <w:u w:color="00B050"/>
              <w:shd w:val="clear" w:color="auto" w:fill="FFFFFF"/>
            </w:rPr>
          </w:rPrChange>
        </w:rPr>
        <w:t>Sahabat</w:t>
      </w:r>
      <w:del w:id="4" w:author="Matthew" w:date="2020-12-24T00:18:00Z">
        <w:r w:rsidRPr="00984DA9" w:rsidDel="00307452">
          <w:rPr>
            <w:rFonts w:ascii="Times New Roman" w:hAnsi="Times New Roman"/>
            <w:i/>
            <w:iCs/>
            <w:sz w:val="24"/>
            <w:szCs w:val="24"/>
            <w:u w:color="00B050"/>
            <w:shd w:val="clear" w:color="auto" w:fill="FFFFFF"/>
            <w:rPrChange w:id="5" w:author="Matthew" w:date="2020-12-23T23:38:00Z">
              <w:rPr>
                <w:rFonts w:ascii="Times New Roman" w:hAnsi="Times New Roman"/>
                <w:sz w:val="24"/>
                <w:szCs w:val="24"/>
                <w:u w:color="00B050"/>
                <w:shd w:val="clear" w:color="auto" w:fill="FFFFFF"/>
              </w:rPr>
            </w:rPrChange>
          </w:rPr>
          <w:delText>”</w:delText>
        </w:r>
      </w:del>
      <w:r>
        <w:rPr>
          <w:rFonts w:ascii="Times New Roman" w:hAnsi="Times New Roman"/>
          <w:sz w:val="24"/>
          <w:szCs w:val="24"/>
          <w:u w:color="00B050"/>
          <w:shd w:val="clear" w:color="auto" w:fill="FFFFFF"/>
        </w:rPr>
        <w:t xml:space="preserve"> – Indonesian for </w:t>
      </w:r>
      <w:del w:id="6" w:author="Matthew" w:date="2020-12-24T00:18:00Z">
        <w:r w:rsidRPr="00307452" w:rsidDel="00307452">
          <w:rPr>
            <w:rFonts w:ascii="Times New Roman" w:hAnsi="Times New Roman"/>
            <w:i/>
            <w:iCs/>
            <w:sz w:val="24"/>
            <w:szCs w:val="24"/>
            <w:u w:color="00B050"/>
            <w:shd w:val="clear" w:color="auto" w:fill="FFFFFF"/>
            <w:rPrChange w:id="7" w:author="Matthew" w:date="2020-12-24T00:18:00Z">
              <w:rPr>
                <w:rFonts w:ascii="Times New Roman" w:hAnsi="Times New Roman"/>
                <w:sz w:val="24"/>
                <w:szCs w:val="24"/>
                <w:u w:color="00B050"/>
                <w:shd w:val="clear" w:color="auto" w:fill="FFFFFF"/>
              </w:rPr>
            </w:rPrChange>
          </w:rPr>
          <w:delText>“friends”</w:delText>
        </w:r>
      </w:del>
      <w:ins w:id="8" w:author="Matthew" w:date="2020-12-24T00:18:00Z">
        <w:r w:rsidR="00307452">
          <w:rPr>
            <w:rFonts w:ascii="Times New Roman" w:hAnsi="Times New Roman"/>
            <w:i/>
            <w:iCs/>
            <w:sz w:val="24"/>
            <w:szCs w:val="24"/>
            <w:u w:color="00B050"/>
            <w:shd w:val="clear" w:color="auto" w:fill="FFFFFF"/>
          </w:rPr>
          <w:t>friends</w:t>
        </w:r>
      </w:ins>
      <w:del w:id="9" w:author="Matthew" w:date="2020-12-24T00:19:00Z">
        <w:r w:rsidDel="00307452">
          <w:rPr>
            <w:rFonts w:ascii="Times New Roman" w:hAnsi="Times New Roman"/>
            <w:sz w:val="24"/>
            <w:szCs w:val="24"/>
            <w:u w:color="00B050"/>
            <w:shd w:val="clear" w:color="auto" w:fill="FFFFFF"/>
          </w:rPr>
          <w:delText xml:space="preserve"> – wanting to improve my skills</w:delText>
        </w:r>
      </w:del>
      <w:r>
        <w:rPr>
          <w:rFonts w:ascii="Times New Roman" w:hAnsi="Times New Roman"/>
          <w:sz w:val="24"/>
          <w:szCs w:val="24"/>
          <w:u w:color="00B050"/>
          <w:shd w:val="clear" w:color="auto" w:fill="FFFFFF"/>
        </w:rPr>
        <w:t xml:space="preserve">.  </w:t>
      </w:r>
      <w:del w:id="10" w:author="Matthew" w:date="2020-12-24T00:19:00Z">
        <w:r w:rsidDel="00307452">
          <w:rPr>
            <w:rFonts w:ascii="Times New Roman" w:hAnsi="Times New Roman"/>
            <w:sz w:val="24"/>
            <w:szCs w:val="24"/>
            <w:u w:color="00B050"/>
            <w:shd w:val="clear" w:color="auto" w:fill="FFFFFF"/>
          </w:rPr>
          <w:delText>It was c</w:delText>
        </w:r>
      </w:del>
      <w:ins w:id="11" w:author="Matthew" w:date="2020-12-24T00:19:00Z">
        <w:r w:rsidR="00307452">
          <w:rPr>
            <w:rFonts w:ascii="Times New Roman" w:hAnsi="Times New Roman"/>
            <w:sz w:val="24"/>
            <w:szCs w:val="24"/>
            <w:u w:color="00B050"/>
            <w:shd w:val="clear" w:color="auto" w:fill="FFFFFF"/>
          </w:rPr>
          <w:t>C</w:t>
        </w:r>
      </w:ins>
      <w:r>
        <w:rPr>
          <w:rFonts w:ascii="Times New Roman" w:hAnsi="Times New Roman"/>
          <w:sz w:val="24"/>
          <w:szCs w:val="24"/>
          <w:u w:color="00B050"/>
          <w:shd w:val="clear" w:color="auto" w:fill="FFFFFF"/>
        </w:rPr>
        <w:t xml:space="preserve">omprised of </w:t>
      </w:r>
      <w:ins w:id="12" w:author="Matthew" w:date="2020-12-23T23:29:00Z">
        <w:r w:rsidR="00331D52">
          <w:rPr>
            <w:rFonts w:ascii="Times New Roman" w:hAnsi="Times New Roman"/>
            <w:sz w:val="24"/>
            <w:szCs w:val="24"/>
            <w:u w:color="00B050"/>
            <w:shd w:val="clear" w:color="auto" w:fill="FFFFFF"/>
          </w:rPr>
          <w:t>competiti</w:t>
        </w:r>
      </w:ins>
      <w:ins w:id="13" w:author="Matthew" w:date="2020-12-23T23:30:00Z">
        <w:r w:rsidR="00331D52">
          <w:rPr>
            <w:rFonts w:ascii="Times New Roman" w:hAnsi="Times New Roman"/>
            <w:sz w:val="24"/>
            <w:szCs w:val="24"/>
            <w:u w:color="00B050"/>
            <w:shd w:val="clear" w:color="auto" w:fill="FFFFFF"/>
          </w:rPr>
          <w:t xml:space="preserve">ve </w:t>
        </w:r>
      </w:ins>
      <w:r>
        <w:rPr>
          <w:rFonts w:ascii="Times New Roman" w:hAnsi="Times New Roman"/>
          <w:sz w:val="24"/>
          <w:szCs w:val="24"/>
          <w:u w:color="00B050"/>
          <w:shd w:val="clear" w:color="auto" w:fill="FFFFFF"/>
        </w:rPr>
        <w:t>peers from different schools and daily doses of drills and scrimmages</w:t>
      </w:r>
      <w:ins w:id="14" w:author="Matthew" w:date="2020-12-24T00:19:00Z">
        <w:r w:rsidR="00307452">
          <w:rPr>
            <w:rFonts w:ascii="Times New Roman" w:hAnsi="Times New Roman"/>
            <w:sz w:val="24"/>
            <w:szCs w:val="24"/>
            <w:u w:color="00B050"/>
            <w:shd w:val="clear" w:color="auto" w:fill="FFFFFF"/>
          </w:rPr>
          <w:t>,</w:t>
        </w:r>
      </w:ins>
      <w:del w:id="15" w:author="Matthew" w:date="2020-12-24T00:19:00Z">
        <w:r w:rsidDel="00307452">
          <w:rPr>
            <w:rFonts w:ascii="Times New Roman" w:hAnsi="Times New Roman"/>
            <w:sz w:val="24"/>
            <w:szCs w:val="24"/>
            <w:u w:color="00B050"/>
            <w:shd w:val="clear" w:color="auto" w:fill="FFFFFF"/>
          </w:rPr>
          <w:delText>.</w:delText>
        </w:r>
      </w:del>
      <w:r>
        <w:rPr>
          <w:rFonts w:ascii="Times New Roman" w:hAnsi="Times New Roman"/>
          <w:sz w:val="24"/>
          <w:szCs w:val="24"/>
          <w:u w:color="00B050"/>
          <w:shd w:val="clear" w:color="auto" w:fill="FFFFFF"/>
        </w:rPr>
        <w:t xml:space="preserve"> </w:t>
      </w:r>
      <w:del w:id="16" w:author="Matthew" w:date="2020-12-24T00:19:00Z">
        <w:r w:rsidDel="00307452">
          <w:rPr>
            <w:rFonts w:ascii="Times New Roman" w:hAnsi="Times New Roman"/>
            <w:sz w:val="24"/>
            <w:szCs w:val="24"/>
            <w:u w:color="00B050"/>
            <w:shd w:val="clear" w:color="auto" w:fill="FFFFFF"/>
          </w:rPr>
          <w:delText xml:space="preserve">From a loner to a team player, from </w:delText>
        </w:r>
      </w:del>
      <w:del w:id="17" w:author="Matthew" w:date="2020-12-24T00:11:00Z">
        <w:r w:rsidDel="00384942">
          <w:rPr>
            <w:rFonts w:ascii="Times New Roman" w:hAnsi="Times New Roman"/>
            <w:sz w:val="24"/>
            <w:szCs w:val="24"/>
            <w:u w:color="00B050"/>
            <w:shd w:val="clear" w:color="auto" w:fill="FFFFFF"/>
          </w:rPr>
          <w:delText xml:space="preserve">shy </w:delText>
        </w:r>
      </w:del>
      <w:del w:id="18" w:author="Matthew" w:date="2020-12-24T00:19:00Z">
        <w:r w:rsidDel="00307452">
          <w:rPr>
            <w:rFonts w:ascii="Times New Roman" w:hAnsi="Times New Roman"/>
            <w:sz w:val="24"/>
            <w:szCs w:val="24"/>
            <w:u w:color="00B050"/>
            <w:shd w:val="clear" w:color="auto" w:fill="FFFFFF"/>
          </w:rPr>
          <w:delText>to sociable, from timid to confident: I owed these</w:delText>
        </w:r>
      </w:del>
      <w:del w:id="19" w:author="Matthew" w:date="2020-12-23T21:16:00Z">
        <w:r w:rsidDel="008E3E5D">
          <w:rPr>
            <w:rFonts w:ascii="Times New Roman" w:hAnsi="Times New Roman"/>
            <w:sz w:val="24"/>
            <w:szCs w:val="24"/>
            <w:u w:color="00B050"/>
            <w:shd w:val="clear" w:color="auto" w:fill="FFFFFF"/>
          </w:rPr>
          <w:delText xml:space="preserve"> all</w:delText>
        </w:r>
      </w:del>
      <w:del w:id="20" w:author="Matthew" w:date="2020-12-24T00:19:00Z">
        <w:r w:rsidDel="00307452">
          <w:rPr>
            <w:rFonts w:ascii="Times New Roman" w:hAnsi="Times New Roman"/>
            <w:sz w:val="24"/>
            <w:szCs w:val="24"/>
            <w:u w:color="00B050"/>
            <w:shd w:val="clear" w:color="auto" w:fill="FFFFFF"/>
          </w:rPr>
          <w:delText xml:space="preserve"> to my </w:delText>
        </w:r>
        <w:r w:rsidRPr="00307452" w:rsidDel="00307452">
          <w:rPr>
            <w:rFonts w:ascii="Times New Roman" w:hAnsi="Times New Roman"/>
            <w:i/>
            <w:iCs/>
            <w:sz w:val="24"/>
            <w:szCs w:val="24"/>
            <w:u w:color="00B050"/>
            <w:shd w:val="clear" w:color="auto" w:fill="FFFFFF"/>
            <w:rPrChange w:id="21" w:author="Matthew" w:date="2020-12-24T00:19:00Z">
              <w:rPr>
                <w:rFonts w:ascii="Times New Roman" w:hAnsi="Times New Roman"/>
                <w:sz w:val="24"/>
                <w:szCs w:val="24"/>
                <w:u w:color="00B050"/>
                <w:shd w:val="clear" w:color="auto" w:fill="FFFFFF"/>
              </w:rPr>
            </w:rPrChange>
          </w:rPr>
          <w:delText>“</w:delText>
        </w:r>
      </w:del>
      <w:del w:id="22" w:author="Matthew" w:date="2020-12-23T23:27:00Z">
        <w:r w:rsidRPr="00307452" w:rsidDel="00331D52">
          <w:rPr>
            <w:rFonts w:ascii="Times New Roman" w:hAnsi="Times New Roman"/>
            <w:i/>
            <w:iCs/>
            <w:sz w:val="24"/>
            <w:szCs w:val="24"/>
            <w:u w:color="00B050"/>
            <w:shd w:val="clear" w:color="auto" w:fill="FFFFFF"/>
            <w:rPrChange w:id="23" w:author="Matthew" w:date="2020-12-24T00:19:00Z">
              <w:rPr>
                <w:rFonts w:ascii="Times New Roman" w:hAnsi="Times New Roman"/>
                <w:sz w:val="24"/>
                <w:szCs w:val="24"/>
                <w:u w:color="00B050"/>
                <w:shd w:val="clear" w:color="auto" w:fill="FFFFFF"/>
              </w:rPr>
            </w:rPrChange>
          </w:rPr>
          <w:delText>Friends</w:delText>
        </w:r>
      </w:del>
      <w:del w:id="24" w:author="Matthew" w:date="2020-12-24T00:19:00Z">
        <w:r w:rsidRPr="00307452" w:rsidDel="00307452">
          <w:rPr>
            <w:rFonts w:ascii="Times New Roman" w:hAnsi="Times New Roman"/>
            <w:i/>
            <w:iCs/>
            <w:sz w:val="24"/>
            <w:szCs w:val="24"/>
            <w:u w:color="00B050"/>
            <w:shd w:val="clear" w:color="auto" w:fill="FFFFFF"/>
            <w:rPrChange w:id="25" w:author="Matthew" w:date="2020-12-24T00:19:00Z">
              <w:rPr>
                <w:rFonts w:ascii="Times New Roman" w:hAnsi="Times New Roman"/>
                <w:sz w:val="24"/>
                <w:szCs w:val="24"/>
                <w:u w:color="00B050"/>
                <w:shd w:val="clear" w:color="auto" w:fill="FFFFFF"/>
              </w:rPr>
            </w:rPrChange>
          </w:rPr>
          <w:delText>.”</w:delText>
        </w:r>
      </w:del>
      <w:del w:id="26" w:author="Matthew" w:date="2020-12-23T23:33:00Z">
        <w:r w:rsidDel="00331D52">
          <w:rPr>
            <w:rFonts w:ascii="Times New Roman" w:hAnsi="Times New Roman"/>
            <w:sz w:val="24"/>
            <w:szCs w:val="24"/>
            <w:u w:color="00B050"/>
            <w:shd w:val="clear" w:color="auto" w:fill="FFFFFF"/>
          </w:rPr>
          <w:delText xml:space="preserve"> </w:delText>
        </w:r>
      </w:del>
    </w:p>
    <w:p w14:paraId="62B3A92B" w14:textId="60E44D60" w:rsidR="00331D52" w:rsidRDefault="00241D51" w:rsidP="00331D52">
      <w:pPr>
        <w:pStyle w:val="Default"/>
        <w:spacing w:line="276" w:lineRule="auto"/>
        <w:ind w:firstLine="720"/>
        <w:jc w:val="both"/>
        <w:rPr>
          <w:ins w:id="27" w:author="Matthew" w:date="2020-12-23T23:34:00Z"/>
          <w:rFonts w:ascii="Times New Roman" w:hAnsi="Times New Roman"/>
          <w:sz w:val="24"/>
          <w:szCs w:val="24"/>
          <w:u w:color="00B050"/>
          <w:shd w:val="clear" w:color="auto" w:fill="FFFFFF"/>
        </w:rPr>
      </w:pPr>
      <w:del w:id="28" w:author="Matthew" w:date="2020-12-23T23:33:00Z">
        <w:r w:rsidDel="00331D52">
          <w:rPr>
            <w:rFonts w:ascii="Times New Roman" w:eastAsia="Times New Roman" w:hAnsi="Times New Roman" w:cs="Times New Roman"/>
            <w:color w:val="00B050"/>
            <w:sz w:val="24"/>
            <w:szCs w:val="24"/>
            <w:u w:color="00B050"/>
            <w:shd w:val="clear" w:color="auto" w:fill="FFFFFF"/>
          </w:rPr>
          <w:tab/>
        </w:r>
      </w:del>
      <w:r>
        <w:rPr>
          <w:rFonts w:ascii="Times New Roman" w:hAnsi="Times New Roman"/>
          <w:sz w:val="24"/>
          <w:szCs w:val="24"/>
          <w:u w:color="00B050"/>
          <w:shd w:val="clear" w:color="auto" w:fill="FFFFFF"/>
        </w:rPr>
        <w:t>I</w:t>
      </w:r>
      <w:ins w:id="29" w:author="Matthew" w:date="2020-12-24T00:19:00Z">
        <w:r w:rsidR="00307452">
          <w:rPr>
            <w:rFonts w:ascii="Times New Roman" w:hAnsi="Times New Roman"/>
            <w:sz w:val="24"/>
            <w:szCs w:val="24"/>
            <w:u w:color="00B050"/>
            <w:shd w:val="clear" w:color="auto" w:fill="FFFFFF"/>
          </w:rPr>
          <w:t xml:space="preserve"> i</w:t>
        </w:r>
      </w:ins>
      <w:r>
        <w:rPr>
          <w:rFonts w:ascii="Times New Roman" w:hAnsi="Times New Roman"/>
          <w:sz w:val="24"/>
          <w:szCs w:val="24"/>
          <w:u w:color="00B050"/>
          <w:shd w:val="clear" w:color="auto" w:fill="FFFFFF"/>
        </w:rPr>
        <w:t>nitially</w:t>
      </w:r>
      <w:del w:id="30" w:author="Matthew" w:date="2020-12-24T00:19:00Z">
        <w:r w:rsidDel="00307452">
          <w:rPr>
            <w:rFonts w:ascii="Times New Roman" w:hAnsi="Times New Roman"/>
            <w:sz w:val="24"/>
            <w:szCs w:val="24"/>
            <w:u w:color="00B050"/>
            <w:shd w:val="clear" w:color="auto" w:fill="FFFFFF"/>
          </w:rPr>
          <w:delText xml:space="preserve">, I was </w:delText>
        </w:r>
      </w:del>
      <w:del w:id="31" w:author="Matthew" w:date="2020-12-23T23:28:00Z">
        <w:r w:rsidDel="00331D52">
          <w:rPr>
            <w:rFonts w:ascii="Times New Roman" w:hAnsi="Times New Roman"/>
            <w:sz w:val="24"/>
            <w:szCs w:val="24"/>
            <w:u w:color="00B050"/>
            <w:shd w:val="clear" w:color="auto" w:fill="FFFFFF"/>
          </w:rPr>
          <w:delText xml:space="preserve">a self-conscious kid </w:delText>
        </w:r>
      </w:del>
      <w:del w:id="32" w:author="Matthew" w:date="2020-12-24T00:19:00Z">
        <w:r w:rsidDel="00307452">
          <w:rPr>
            <w:rFonts w:ascii="Times New Roman" w:hAnsi="Times New Roman"/>
            <w:sz w:val="24"/>
            <w:szCs w:val="24"/>
            <w:u w:color="00B050"/>
            <w:shd w:val="clear" w:color="auto" w:fill="FFFFFF"/>
          </w:rPr>
          <w:delText xml:space="preserve">playing </w:delText>
        </w:r>
      </w:del>
      <w:ins w:id="33" w:author="Matthew" w:date="2020-12-24T00:20:00Z">
        <w:r w:rsidR="00307452">
          <w:rPr>
            <w:rFonts w:ascii="Times New Roman" w:hAnsi="Times New Roman"/>
            <w:sz w:val="24"/>
            <w:szCs w:val="24"/>
            <w:u w:color="00B050"/>
            <w:shd w:val="clear" w:color="auto" w:fill="FFFFFF"/>
          </w:rPr>
          <w:t xml:space="preserve"> played </w:t>
        </w:r>
      </w:ins>
      <w:r>
        <w:rPr>
          <w:rFonts w:ascii="Times New Roman" w:hAnsi="Times New Roman"/>
          <w:sz w:val="24"/>
          <w:szCs w:val="24"/>
          <w:u w:color="00B050"/>
          <w:shd w:val="clear" w:color="auto" w:fill="FFFFFF"/>
        </w:rPr>
        <w:t>solely for self-improvement</w:t>
      </w:r>
      <w:ins w:id="34" w:author="Matthew" w:date="2020-12-23T23:29:00Z">
        <w:r w:rsidR="00331D52">
          <w:rPr>
            <w:rFonts w:ascii="Times New Roman" w:hAnsi="Times New Roman"/>
            <w:sz w:val="24"/>
            <w:szCs w:val="24"/>
            <w:u w:color="00B050"/>
            <w:shd w:val="clear" w:color="auto" w:fill="FFFFFF"/>
          </w:rPr>
          <w:t xml:space="preserve"> through field time exposure</w:t>
        </w:r>
      </w:ins>
      <w:del w:id="35" w:author="Matthew" w:date="2020-12-23T23:28:00Z">
        <w:r w:rsidDel="00331D52">
          <w:rPr>
            <w:rFonts w:ascii="Times New Roman" w:hAnsi="Times New Roman"/>
            <w:sz w:val="24"/>
            <w:szCs w:val="24"/>
            <w:u w:color="00B050"/>
            <w:shd w:val="clear" w:color="auto" w:fill="FFFFFF"/>
          </w:rPr>
          <w:delText>, and so does everyone</w:delText>
        </w:r>
      </w:del>
      <w:r>
        <w:rPr>
          <w:rFonts w:ascii="Times New Roman" w:hAnsi="Times New Roman"/>
          <w:sz w:val="24"/>
          <w:szCs w:val="24"/>
          <w:u w:color="00B050"/>
          <w:shd w:val="clear" w:color="auto" w:fill="FFFFFF"/>
        </w:rPr>
        <w:t xml:space="preserve">. </w:t>
      </w:r>
      <w:del w:id="36" w:author="Matthew" w:date="2020-12-23T23:30:00Z">
        <w:r w:rsidDel="00331D52">
          <w:rPr>
            <w:rFonts w:ascii="Times New Roman" w:hAnsi="Times New Roman"/>
            <w:sz w:val="24"/>
            <w:szCs w:val="24"/>
            <w:u w:color="00B050"/>
            <w:shd w:val="clear" w:color="auto" w:fill="FFFFFF"/>
          </w:rPr>
          <w:delText>After a few games, “Sahabat” kept suffering losses</w:delText>
        </w:r>
      </w:del>
      <w:ins w:id="37" w:author="Matthew" w:date="2020-12-23T23:30:00Z">
        <w:r w:rsidR="00331D52">
          <w:rPr>
            <w:rFonts w:ascii="Times New Roman" w:hAnsi="Times New Roman"/>
            <w:sz w:val="24"/>
            <w:szCs w:val="24"/>
            <w:u w:color="00B050"/>
            <w:shd w:val="clear" w:color="auto" w:fill="FFFFFF"/>
          </w:rPr>
          <w:t>However, a few games were in and we never scored even one</w:t>
        </w:r>
      </w:ins>
      <w:r>
        <w:rPr>
          <w:rFonts w:ascii="Times New Roman" w:hAnsi="Times New Roman"/>
          <w:sz w:val="24"/>
          <w:szCs w:val="24"/>
          <w:u w:color="00B050"/>
          <w:shd w:val="clear" w:color="auto" w:fill="FFFFFF"/>
        </w:rPr>
        <w:t>. I asked myself, “</w:t>
      </w:r>
      <w:del w:id="38" w:author="Matthew" w:date="2020-12-23T23:32:00Z">
        <w:r w:rsidDel="00331D52">
          <w:rPr>
            <w:rFonts w:ascii="Times New Roman" w:hAnsi="Times New Roman"/>
            <w:sz w:val="24"/>
            <w:szCs w:val="24"/>
            <w:u w:color="00B050"/>
            <w:shd w:val="clear" w:color="auto" w:fill="FFFFFF"/>
          </w:rPr>
          <w:delText>Why do we keep losing</w:delText>
        </w:r>
      </w:del>
      <w:ins w:id="39" w:author="Matthew" w:date="2020-12-23T23:32:00Z">
        <w:r w:rsidR="00331D52">
          <w:rPr>
            <w:rFonts w:ascii="Times New Roman" w:hAnsi="Times New Roman"/>
            <w:sz w:val="24"/>
            <w:szCs w:val="24"/>
            <w:u w:color="00B050"/>
            <w:shd w:val="clear" w:color="auto" w:fill="FFFFFF"/>
          </w:rPr>
          <w:t xml:space="preserve">how is it that five, highly talented individuals lose to </w:t>
        </w:r>
      </w:ins>
      <w:ins w:id="40" w:author="Matthew" w:date="2020-12-23T23:33:00Z">
        <w:r w:rsidR="00331D52">
          <w:rPr>
            <w:rFonts w:ascii="Times New Roman" w:hAnsi="Times New Roman"/>
            <w:sz w:val="24"/>
            <w:szCs w:val="24"/>
            <w:u w:color="00B050"/>
            <w:shd w:val="clear" w:color="auto" w:fill="FFFFFF"/>
          </w:rPr>
          <w:t>other teams</w:t>
        </w:r>
      </w:ins>
      <w:r>
        <w:rPr>
          <w:rFonts w:ascii="Times New Roman" w:hAnsi="Times New Roman"/>
          <w:sz w:val="24"/>
          <w:szCs w:val="24"/>
          <w:u w:color="00B050"/>
          <w:shd w:val="clear" w:color="auto" w:fill="FFFFFF"/>
        </w:rPr>
        <w:t xml:space="preserve">?” </w:t>
      </w:r>
    </w:p>
    <w:p w14:paraId="43BEDA81" w14:textId="3E294BBD" w:rsidR="00E06876" w:rsidRDefault="00331D52" w:rsidP="00331D52">
      <w:pPr>
        <w:pStyle w:val="Default"/>
        <w:spacing w:line="276" w:lineRule="auto"/>
        <w:ind w:firstLine="720"/>
        <w:jc w:val="both"/>
        <w:rPr>
          <w:ins w:id="41" w:author="Matthew" w:date="2020-12-23T23:55:00Z"/>
          <w:rFonts w:ascii="Times New Roman" w:hAnsi="Times New Roman"/>
          <w:sz w:val="24"/>
          <w:szCs w:val="24"/>
          <w:u w:color="00B050"/>
          <w:shd w:val="clear" w:color="auto" w:fill="FFFFFF"/>
        </w:rPr>
      </w:pPr>
      <w:ins w:id="42" w:author="Matthew" w:date="2020-12-23T23:36:00Z">
        <w:r>
          <w:rPr>
            <w:rFonts w:ascii="Times New Roman" w:hAnsi="Times New Roman"/>
            <w:sz w:val="24"/>
            <w:szCs w:val="24"/>
            <w:u w:color="00B050"/>
            <w:shd w:val="clear" w:color="auto" w:fill="FFFFFF"/>
          </w:rPr>
          <w:t>“</w:t>
        </w:r>
      </w:ins>
      <w:ins w:id="43" w:author="Matthew" w:date="2020-12-23T23:34:00Z">
        <w:r>
          <w:rPr>
            <w:rFonts w:ascii="Times New Roman" w:hAnsi="Times New Roman"/>
            <w:sz w:val="24"/>
            <w:szCs w:val="24"/>
            <w:u w:color="00B050"/>
            <w:shd w:val="clear" w:color="auto" w:fill="FFFFFF"/>
          </w:rPr>
          <w:t>Exactly,</w:t>
        </w:r>
      </w:ins>
      <w:ins w:id="44" w:author="Matthew" w:date="2020-12-23T23:36:00Z">
        <w:r>
          <w:rPr>
            <w:rFonts w:ascii="Times New Roman" w:hAnsi="Times New Roman"/>
            <w:sz w:val="24"/>
            <w:szCs w:val="24"/>
            <w:u w:color="00B050"/>
            <w:shd w:val="clear" w:color="auto" w:fill="FFFFFF"/>
          </w:rPr>
          <w:t>”</w:t>
        </w:r>
      </w:ins>
      <w:ins w:id="45" w:author="Matthew" w:date="2020-12-23T23:34:00Z">
        <w:r>
          <w:rPr>
            <w:rFonts w:ascii="Times New Roman" w:hAnsi="Times New Roman"/>
            <w:sz w:val="24"/>
            <w:szCs w:val="24"/>
            <w:u w:color="00B050"/>
            <w:shd w:val="clear" w:color="auto" w:fill="FFFFFF"/>
          </w:rPr>
          <w:t xml:space="preserve"> my coach chimed in</w:t>
        </w:r>
      </w:ins>
      <w:ins w:id="46" w:author="Matthew" w:date="2020-12-23T23:37:00Z">
        <w:r>
          <w:rPr>
            <w:rFonts w:ascii="Times New Roman" w:hAnsi="Times New Roman"/>
            <w:sz w:val="24"/>
            <w:szCs w:val="24"/>
            <w:u w:color="00B050"/>
            <w:shd w:val="clear" w:color="auto" w:fill="FFFFFF"/>
          </w:rPr>
          <w:t xml:space="preserve">, “notice the keywords </w:t>
        </w:r>
        <w:r w:rsidR="00984DA9">
          <w:rPr>
            <w:rFonts w:ascii="Times New Roman" w:hAnsi="Times New Roman"/>
            <w:i/>
            <w:iCs/>
            <w:sz w:val="24"/>
            <w:szCs w:val="24"/>
            <w:u w:color="00B050"/>
            <w:shd w:val="clear" w:color="auto" w:fill="FFFFFF"/>
          </w:rPr>
          <w:t>indi</w:t>
        </w:r>
      </w:ins>
      <w:ins w:id="47" w:author="Matthew" w:date="2020-12-23T23:38:00Z">
        <w:r w:rsidR="00984DA9">
          <w:rPr>
            <w:rFonts w:ascii="Times New Roman" w:hAnsi="Times New Roman"/>
            <w:i/>
            <w:iCs/>
            <w:sz w:val="24"/>
            <w:szCs w:val="24"/>
            <w:u w:color="00B050"/>
            <w:shd w:val="clear" w:color="auto" w:fill="FFFFFF"/>
          </w:rPr>
          <w:t>vidual</w:t>
        </w:r>
        <w:r w:rsidR="00984DA9">
          <w:rPr>
            <w:rFonts w:ascii="Times New Roman" w:hAnsi="Times New Roman"/>
            <w:sz w:val="24"/>
            <w:szCs w:val="24"/>
            <w:u w:color="00B050"/>
            <w:shd w:val="clear" w:color="auto" w:fill="FFFFFF"/>
          </w:rPr>
          <w:t xml:space="preserve"> versus </w:t>
        </w:r>
        <w:r w:rsidR="00984DA9">
          <w:rPr>
            <w:rFonts w:ascii="Times New Roman" w:hAnsi="Times New Roman"/>
            <w:i/>
            <w:iCs/>
            <w:sz w:val="24"/>
            <w:szCs w:val="24"/>
            <w:u w:color="00B050"/>
            <w:shd w:val="clear" w:color="auto" w:fill="FFFFFF"/>
          </w:rPr>
          <w:t>team</w:t>
        </w:r>
        <w:r w:rsidR="00984DA9">
          <w:rPr>
            <w:rFonts w:ascii="Times New Roman" w:hAnsi="Times New Roman"/>
            <w:sz w:val="24"/>
            <w:szCs w:val="24"/>
            <w:u w:color="00B050"/>
            <w:shd w:val="clear" w:color="auto" w:fill="FFFFFF"/>
          </w:rPr>
          <w:t>.”</w:t>
        </w:r>
      </w:ins>
      <w:ins w:id="48" w:author="Matthew" w:date="2020-12-23T23:34:00Z">
        <w:r>
          <w:rPr>
            <w:rFonts w:ascii="Times New Roman" w:hAnsi="Times New Roman"/>
            <w:sz w:val="24"/>
            <w:szCs w:val="24"/>
            <w:u w:color="00B050"/>
            <w:shd w:val="clear" w:color="auto" w:fill="FFFFFF"/>
          </w:rPr>
          <w:t xml:space="preserve"> </w:t>
        </w:r>
      </w:ins>
      <w:ins w:id="49" w:author="Matthew" w:date="2020-12-23T23:39:00Z">
        <w:r w:rsidR="00984DA9">
          <w:rPr>
            <w:rFonts w:ascii="Times New Roman" w:hAnsi="Times New Roman"/>
            <w:sz w:val="24"/>
            <w:szCs w:val="24"/>
            <w:u w:color="00B050"/>
            <w:shd w:val="clear" w:color="auto" w:fill="FFFFFF"/>
          </w:rPr>
          <w:t xml:space="preserve">I learned that day that five makes </w:t>
        </w:r>
      </w:ins>
      <w:ins w:id="50" w:author="Matthew" w:date="2020-12-24T00:26:00Z">
        <w:r w:rsidR="00307452">
          <w:rPr>
            <w:rFonts w:ascii="Times New Roman" w:hAnsi="Times New Roman"/>
            <w:sz w:val="24"/>
            <w:szCs w:val="24"/>
            <w:u w:color="00B050"/>
            <w:shd w:val="clear" w:color="auto" w:fill="FFFFFF"/>
          </w:rPr>
          <w:t>for six, seven, eight</w:t>
        </w:r>
      </w:ins>
      <w:ins w:id="51" w:author="Matthew" w:date="2020-12-23T23:39:00Z">
        <w:r w:rsidR="00984DA9">
          <w:rPr>
            <w:rFonts w:ascii="Times New Roman" w:hAnsi="Times New Roman"/>
            <w:sz w:val="24"/>
            <w:szCs w:val="24"/>
            <w:u w:color="00B050"/>
            <w:shd w:val="clear" w:color="auto" w:fill="FFFFFF"/>
          </w:rPr>
          <w:t xml:space="preserve"> when</w:t>
        </w:r>
      </w:ins>
      <w:ins w:id="52" w:author="Matthew" w:date="2020-12-23T23:40:00Z">
        <w:r w:rsidR="00984DA9">
          <w:rPr>
            <w:rFonts w:ascii="Times New Roman" w:hAnsi="Times New Roman"/>
            <w:sz w:val="24"/>
            <w:szCs w:val="24"/>
            <w:u w:color="00B050"/>
            <w:shd w:val="clear" w:color="auto" w:fill="FFFFFF"/>
          </w:rPr>
          <w:t xml:space="preserve"> in synergy. </w:t>
        </w:r>
      </w:ins>
      <w:del w:id="53" w:author="Matthew" w:date="2020-12-23T23:45:00Z">
        <w:r w:rsidR="00241D51" w:rsidDel="00984DA9">
          <w:rPr>
            <w:rFonts w:ascii="Times New Roman" w:hAnsi="Times New Roman"/>
            <w:sz w:val="24"/>
            <w:szCs w:val="24"/>
            <w:u w:color="00B050"/>
            <w:shd w:val="clear" w:color="auto" w:fill="FFFFFF"/>
          </w:rPr>
          <w:delText>Basketball is a team sport: improving</w:delText>
        </w:r>
      </w:del>
      <w:ins w:id="54" w:author="Matthew" w:date="2020-12-23T23:45:00Z">
        <w:r w:rsidR="00984DA9">
          <w:rPr>
            <w:rFonts w:ascii="Times New Roman" w:hAnsi="Times New Roman"/>
            <w:sz w:val="24"/>
            <w:szCs w:val="24"/>
            <w:u w:color="00B050"/>
            <w:shd w:val="clear" w:color="auto" w:fill="FFFFFF"/>
          </w:rPr>
          <w:t>Honing</w:t>
        </w:r>
      </w:ins>
      <w:r w:rsidR="00241D51">
        <w:rPr>
          <w:rFonts w:ascii="Times New Roman" w:hAnsi="Times New Roman"/>
          <w:sz w:val="24"/>
          <w:szCs w:val="24"/>
          <w:u w:color="00B050"/>
          <w:shd w:val="clear" w:color="auto" w:fill="FFFFFF"/>
        </w:rPr>
        <w:t xml:space="preserve"> one’s </w:t>
      </w:r>
      <w:ins w:id="55" w:author="Matthew" w:date="2020-12-23T23:45:00Z">
        <w:r w:rsidR="00984DA9">
          <w:rPr>
            <w:rFonts w:ascii="Times New Roman" w:hAnsi="Times New Roman"/>
            <w:sz w:val="24"/>
            <w:szCs w:val="24"/>
            <w:u w:color="00B050"/>
            <w:shd w:val="clear" w:color="auto" w:fill="FFFFFF"/>
          </w:rPr>
          <w:t xml:space="preserve">individual </w:t>
        </w:r>
      </w:ins>
      <w:r w:rsidR="00241D51">
        <w:rPr>
          <w:rFonts w:ascii="Times New Roman" w:hAnsi="Times New Roman"/>
          <w:sz w:val="24"/>
          <w:szCs w:val="24"/>
          <w:u w:color="00B050"/>
          <w:shd w:val="clear" w:color="auto" w:fill="FFFFFF"/>
        </w:rPr>
        <w:t xml:space="preserve">skill </w:t>
      </w:r>
      <w:ins w:id="56" w:author="Matthew" w:date="2020-12-23T23:46:00Z">
        <w:r w:rsidR="00984DA9">
          <w:rPr>
            <w:rFonts w:ascii="Times New Roman" w:hAnsi="Times New Roman"/>
            <w:sz w:val="24"/>
            <w:szCs w:val="24"/>
            <w:u w:color="00B050"/>
            <w:shd w:val="clear" w:color="auto" w:fill="FFFFFF"/>
          </w:rPr>
          <w:t xml:space="preserve">was the challenge for me on the avenues of grit, diligence and </w:t>
        </w:r>
      </w:ins>
      <w:ins w:id="57" w:author="Matthew" w:date="2020-12-23T23:47:00Z">
        <w:r w:rsidR="00984DA9">
          <w:rPr>
            <w:rFonts w:ascii="Times New Roman" w:hAnsi="Times New Roman"/>
            <w:sz w:val="24"/>
            <w:szCs w:val="24"/>
            <w:u w:color="00B050"/>
            <w:shd w:val="clear" w:color="auto" w:fill="FFFFFF"/>
          </w:rPr>
          <w:t>consistency</w:t>
        </w:r>
      </w:ins>
      <w:del w:id="58" w:author="Matthew" w:date="2020-12-23T23:46:00Z">
        <w:r w:rsidR="00241D51" w:rsidDel="00984DA9">
          <w:rPr>
            <w:rFonts w:ascii="Times New Roman" w:hAnsi="Times New Roman"/>
            <w:sz w:val="24"/>
            <w:szCs w:val="24"/>
            <w:u w:color="00B050"/>
            <w:shd w:val="clear" w:color="auto" w:fill="FFFFFF"/>
          </w:rPr>
          <w:delText xml:space="preserve">is </w:delText>
        </w:r>
      </w:del>
      <w:del w:id="59" w:author="Matthew" w:date="2020-12-23T23:45:00Z">
        <w:r w:rsidR="00241D51" w:rsidDel="00984DA9">
          <w:rPr>
            <w:rFonts w:ascii="Times New Roman" w:hAnsi="Times New Roman"/>
            <w:sz w:val="24"/>
            <w:szCs w:val="24"/>
            <w:u w:color="00B050"/>
            <w:shd w:val="clear" w:color="auto" w:fill="FFFFFF"/>
          </w:rPr>
          <w:delText>important</w:delText>
        </w:r>
      </w:del>
      <w:del w:id="60" w:author="Matthew" w:date="2020-12-23T23:46:00Z">
        <w:r w:rsidR="00241D51" w:rsidDel="00984DA9">
          <w:rPr>
            <w:rFonts w:ascii="Times New Roman" w:hAnsi="Times New Roman"/>
            <w:sz w:val="24"/>
            <w:szCs w:val="24"/>
            <w:u w:color="00B050"/>
            <w:shd w:val="clear" w:color="auto" w:fill="FFFFFF"/>
          </w:rPr>
          <w:delText>, but growing as a team is even more so</w:delText>
        </w:r>
      </w:del>
      <w:r w:rsidR="00241D51">
        <w:rPr>
          <w:rFonts w:ascii="Times New Roman" w:hAnsi="Times New Roman"/>
          <w:sz w:val="24"/>
          <w:szCs w:val="24"/>
          <w:u w:color="00B050"/>
          <w:shd w:val="clear" w:color="auto" w:fill="FFFFFF"/>
        </w:rPr>
        <w:t xml:space="preserve">. </w:t>
      </w:r>
      <w:ins w:id="61" w:author="Matthew" w:date="2020-12-23T23:47:00Z">
        <w:r w:rsidR="00E06876">
          <w:rPr>
            <w:rFonts w:ascii="Times New Roman" w:hAnsi="Times New Roman"/>
            <w:sz w:val="24"/>
            <w:szCs w:val="24"/>
            <w:u w:color="00B050"/>
            <w:shd w:val="clear" w:color="auto" w:fill="FFFFFF"/>
          </w:rPr>
          <w:t xml:space="preserve">I could even </w:t>
        </w:r>
      </w:ins>
      <w:ins w:id="62" w:author="Matthew" w:date="2020-12-23T23:48:00Z">
        <w:r w:rsidR="00E06876">
          <w:rPr>
            <w:rFonts w:ascii="Times New Roman" w:hAnsi="Times New Roman"/>
            <w:sz w:val="24"/>
            <w:szCs w:val="24"/>
            <w:u w:color="00B050"/>
            <w:shd w:val="clear" w:color="auto" w:fill="FFFFFF"/>
          </w:rPr>
          <w:t>go to the extent to say that I liv</w:t>
        </w:r>
      </w:ins>
      <w:ins w:id="63" w:author="Matthew" w:date="2020-12-23T23:49:00Z">
        <w:r w:rsidR="00E06876">
          <w:rPr>
            <w:rFonts w:ascii="Times New Roman" w:hAnsi="Times New Roman"/>
            <w:sz w:val="24"/>
            <w:szCs w:val="24"/>
            <w:u w:color="00B050"/>
            <w:shd w:val="clear" w:color="auto" w:fill="FFFFFF"/>
          </w:rPr>
          <w:t xml:space="preserve">e and breathe </w:t>
        </w:r>
      </w:ins>
      <w:ins w:id="64" w:author="Matthew" w:date="2020-12-23T23:50:00Z">
        <w:r w:rsidR="00E06876">
          <w:rPr>
            <w:rFonts w:ascii="Times New Roman" w:hAnsi="Times New Roman"/>
            <w:sz w:val="24"/>
            <w:szCs w:val="24"/>
            <w:u w:color="00B050"/>
            <w:shd w:val="clear" w:color="auto" w:fill="FFFFFF"/>
          </w:rPr>
          <w:t xml:space="preserve">the spirit of excellence in goal setting. </w:t>
        </w:r>
      </w:ins>
      <w:ins w:id="65" w:author="Matthew" w:date="2020-12-23T23:51:00Z">
        <w:r w:rsidR="00E06876">
          <w:rPr>
            <w:rFonts w:ascii="Times New Roman" w:hAnsi="Times New Roman"/>
            <w:sz w:val="24"/>
            <w:szCs w:val="24"/>
            <w:u w:color="00B050"/>
            <w:shd w:val="clear" w:color="auto" w:fill="FFFFFF"/>
          </w:rPr>
          <w:t xml:space="preserve">However, I </w:t>
        </w:r>
      </w:ins>
      <w:ins w:id="66" w:author="Matthew" w:date="2020-12-23T23:52:00Z">
        <w:r w:rsidR="00E06876">
          <w:rPr>
            <w:rFonts w:ascii="Times New Roman" w:hAnsi="Times New Roman"/>
            <w:sz w:val="24"/>
            <w:szCs w:val="24"/>
            <w:u w:color="00B050"/>
            <w:shd w:val="clear" w:color="auto" w:fill="FFFFFF"/>
          </w:rPr>
          <w:t xml:space="preserve">have never really </w:t>
        </w:r>
      </w:ins>
      <w:ins w:id="67" w:author="Matthew" w:date="2020-12-24T00:27:00Z">
        <w:r w:rsidR="00307452">
          <w:rPr>
            <w:rFonts w:ascii="Times New Roman" w:hAnsi="Times New Roman"/>
            <w:sz w:val="24"/>
            <w:szCs w:val="24"/>
            <w:u w:color="00B050"/>
            <w:shd w:val="clear" w:color="auto" w:fill="FFFFFF"/>
          </w:rPr>
          <w:t>ventured</w:t>
        </w:r>
      </w:ins>
      <w:ins w:id="68" w:author="Matthew" w:date="2020-12-23T23:53:00Z">
        <w:r w:rsidR="00E06876">
          <w:rPr>
            <w:rFonts w:ascii="Times New Roman" w:hAnsi="Times New Roman"/>
            <w:sz w:val="24"/>
            <w:szCs w:val="24"/>
            <w:u w:color="00B050"/>
            <w:shd w:val="clear" w:color="auto" w:fill="FFFFFF"/>
          </w:rPr>
          <w:t xml:space="preserve"> into </w:t>
        </w:r>
      </w:ins>
      <w:ins w:id="69" w:author="Matthew" w:date="2020-12-23T23:52:00Z">
        <w:r w:rsidR="00E06876">
          <w:rPr>
            <w:rFonts w:ascii="Times New Roman" w:hAnsi="Times New Roman"/>
            <w:sz w:val="24"/>
            <w:szCs w:val="24"/>
            <w:u w:color="00B050"/>
            <w:shd w:val="clear" w:color="auto" w:fill="FFFFFF"/>
          </w:rPr>
          <w:t xml:space="preserve">the notion of “team training.” </w:t>
        </w:r>
      </w:ins>
      <w:del w:id="70" w:author="Matthew" w:date="2020-12-23T23:54:00Z">
        <w:r w:rsidR="00241D51" w:rsidDel="00E06876">
          <w:rPr>
            <w:rFonts w:ascii="Times New Roman" w:hAnsi="Times New Roman"/>
            <w:sz w:val="24"/>
            <w:szCs w:val="24"/>
            <w:u w:color="00B050"/>
            <w:shd w:val="clear" w:color="auto" w:fill="FFFFFF"/>
          </w:rPr>
          <w:delText>Thus, I put more efforts into interacting with my “Sahabat” peers:</w:delText>
        </w:r>
      </w:del>
      <w:ins w:id="71" w:author="Matthew" w:date="2020-12-23T23:54:00Z">
        <w:r w:rsidR="00E06876">
          <w:rPr>
            <w:rFonts w:ascii="Times New Roman" w:hAnsi="Times New Roman"/>
            <w:sz w:val="24"/>
            <w:szCs w:val="24"/>
            <w:u w:color="00B050"/>
            <w:shd w:val="clear" w:color="auto" w:fill="FFFFFF"/>
          </w:rPr>
          <w:t xml:space="preserve">I </w:t>
        </w:r>
      </w:ins>
      <w:ins w:id="72" w:author="Matthew" w:date="2020-12-24T00:03:00Z">
        <w:r w:rsidR="0073465F">
          <w:rPr>
            <w:rFonts w:ascii="Times New Roman" w:hAnsi="Times New Roman"/>
            <w:sz w:val="24"/>
            <w:szCs w:val="24"/>
            <w:u w:color="00B050"/>
            <w:shd w:val="clear" w:color="auto" w:fill="FFFFFF"/>
          </w:rPr>
          <w:t>perspicuously</w:t>
        </w:r>
      </w:ins>
      <w:ins w:id="73" w:author="Matthew" w:date="2020-12-23T23:54:00Z">
        <w:r w:rsidR="00E06876">
          <w:rPr>
            <w:rFonts w:ascii="Times New Roman" w:hAnsi="Times New Roman"/>
            <w:sz w:val="24"/>
            <w:szCs w:val="24"/>
            <w:u w:color="00B050"/>
            <w:shd w:val="clear" w:color="auto" w:fill="FFFFFF"/>
          </w:rPr>
          <w:t xml:space="preserve"> couldn’t replicate the same formula I have perfected and used for my personal training; I knew </w:t>
        </w:r>
      </w:ins>
      <w:ins w:id="74" w:author="Matthew" w:date="2020-12-23T23:55:00Z">
        <w:r w:rsidR="00E06876">
          <w:rPr>
            <w:rFonts w:ascii="Times New Roman" w:hAnsi="Times New Roman"/>
            <w:sz w:val="24"/>
            <w:szCs w:val="24"/>
            <w:u w:color="00B050"/>
            <w:shd w:val="clear" w:color="auto" w:fill="FFFFFF"/>
          </w:rPr>
          <w:t>deep down that I had to overcome my fear.</w:t>
        </w:r>
      </w:ins>
      <w:r w:rsidR="00241D51">
        <w:rPr>
          <w:rFonts w:ascii="Times New Roman" w:hAnsi="Times New Roman"/>
          <w:sz w:val="24"/>
          <w:szCs w:val="24"/>
          <w:u w:color="00B050"/>
          <w:shd w:val="clear" w:color="auto" w:fill="FFFFFF"/>
        </w:rPr>
        <w:t xml:space="preserve"> </w:t>
      </w:r>
    </w:p>
    <w:p w14:paraId="0EAE8479" w14:textId="7839DEF9" w:rsidR="00A33C87" w:rsidDel="00E06876" w:rsidRDefault="00241D51" w:rsidP="00331D52">
      <w:pPr>
        <w:pStyle w:val="Default"/>
        <w:spacing w:line="276" w:lineRule="auto"/>
        <w:ind w:firstLine="720"/>
        <w:jc w:val="both"/>
        <w:rPr>
          <w:del w:id="75" w:author="Matthew" w:date="2020-12-23T23:55:00Z"/>
          <w:rFonts w:ascii="Times New Roman" w:eastAsia="Times New Roman" w:hAnsi="Times New Roman" w:cs="Times New Roman"/>
          <w:sz w:val="24"/>
          <w:szCs w:val="24"/>
          <w:u w:color="00B050"/>
          <w:shd w:val="clear" w:color="auto" w:fill="FFFFFF"/>
        </w:rPr>
        <w:pPrChange w:id="76" w:author="Matthew" w:date="2020-12-23T23:33:00Z">
          <w:pPr>
            <w:pStyle w:val="Default"/>
            <w:spacing w:line="276" w:lineRule="auto"/>
            <w:jc w:val="both"/>
          </w:pPr>
        </w:pPrChange>
      </w:pPr>
      <w:del w:id="77" w:author="Matthew" w:date="2020-12-23T23:56:00Z">
        <w:r w:rsidDel="00E06876">
          <w:rPr>
            <w:rFonts w:ascii="Times New Roman" w:hAnsi="Times New Roman"/>
            <w:sz w:val="24"/>
            <w:szCs w:val="24"/>
            <w:u w:color="00B050"/>
            <w:shd w:val="clear" w:color="auto" w:fill="FFFFFF"/>
          </w:rPr>
          <w:delText>getting to know them through chit-chats</w:delText>
        </w:r>
      </w:del>
      <w:ins w:id="78" w:author="Matthew" w:date="2020-12-23T23:56:00Z">
        <w:r w:rsidR="00E06876">
          <w:rPr>
            <w:rFonts w:ascii="Times New Roman" w:hAnsi="Times New Roman"/>
            <w:sz w:val="24"/>
            <w:szCs w:val="24"/>
            <w:u w:color="00B050"/>
            <w:shd w:val="clear" w:color="auto" w:fill="FFFFFF"/>
          </w:rPr>
          <w:t>Initiating small chats</w:t>
        </w:r>
      </w:ins>
      <w:r>
        <w:rPr>
          <w:rFonts w:ascii="Times New Roman" w:hAnsi="Times New Roman"/>
          <w:sz w:val="24"/>
          <w:szCs w:val="24"/>
          <w:u w:color="00B050"/>
          <w:shd w:val="clear" w:color="auto" w:fill="FFFFFF"/>
        </w:rPr>
        <w:t xml:space="preserve">, making jokes together, </w:t>
      </w:r>
      <w:del w:id="79" w:author="Matthew" w:date="2020-12-23T23:56:00Z">
        <w:r w:rsidDel="00E06876">
          <w:rPr>
            <w:rFonts w:ascii="Times New Roman" w:hAnsi="Times New Roman"/>
            <w:sz w:val="24"/>
            <w:szCs w:val="24"/>
            <w:u w:color="00B050"/>
            <w:shd w:val="clear" w:color="auto" w:fill="FFFFFF"/>
          </w:rPr>
          <w:delText xml:space="preserve">sharing our day-to-day lives, and, eventually, </w:delText>
        </w:r>
      </w:del>
      <w:r>
        <w:rPr>
          <w:rFonts w:ascii="Times New Roman" w:hAnsi="Times New Roman"/>
          <w:sz w:val="24"/>
          <w:szCs w:val="24"/>
          <w:u w:color="00B050"/>
          <w:shd w:val="clear" w:color="auto" w:fill="FFFFFF"/>
        </w:rPr>
        <w:t xml:space="preserve">having team </w:t>
      </w:r>
      <w:del w:id="80" w:author="Matthew" w:date="2020-12-23T23:56:00Z">
        <w:r w:rsidDel="00E06876">
          <w:rPr>
            <w:rFonts w:ascii="Times New Roman" w:hAnsi="Times New Roman"/>
            <w:sz w:val="24"/>
            <w:szCs w:val="24"/>
            <w:u w:color="00B050"/>
            <w:shd w:val="clear" w:color="auto" w:fill="FFFFFF"/>
          </w:rPr>
          <w:delText>dinners</w:delText>
        </w:r>
      </w:del>
      <w:ins w:id="81" w:author="Matthew" w:date="2020-12-23T23:56:00Z">
        <w:r w:rsidR="00E06876">
          <w:rPr>
            <w:rFonts w:ascii="Times New Roman" w:hAnsi="Times New Roman"/>
            <w:sz w:val="24"/>
            <w:szCs w:val="24"/>
            <w:u w:color="00B050"/>
            <w:shd w:val="clear" w:color="auto" w:fill="FFFFFF"/>
          </w:rPr>
          <w:t>nights out</w:t>
        </w:r>
      </w:ins>
      <w:ins w:id="82" w:author="Matthew" w:date="2020-12-23T23:57:00Z">
        <w:r w:rsidR="00E06876">
          <w:rPr>
            <w:rFonts w:ascii="Times New Roman" w:hAnsi="Times New Roman"/>
            <w:sz w:val="24"/>
            <w:szCs w:val="24"/>
            <w:u w:color="00B050"/>
            <w:shd w:val="clear" w:color="auto" w:fill="FFFFFF"/>
          </w:rPr>
          <w:t xml:space="preserve"> to eventually letting people into my personal life?</w:t>
        </w:r>
      </w:ins>
      <w:del w:id="83" w:author="Matthew" w:date="2020-12-23T23:57:00Z">
        <w:r w:rsidDel="00E06876">
          <w:rPr>
            <w:rFonts w:ascii="Times New Roman" w:hAnsi="Times New Roman"/>
            <w:sz w:val="24"/>
            <w:szCs w:val="24"/>
            <w:u w:color="00B050"/>
            <w:shd w:val="clear" w:color="auto" w:fill="FFFFFF"/>
          </w:rPr>
          <w:delText>.</w:delText>
        </w:r>
      </w:del>
      <w:r>
        <w:rPr>
          <w:rFonts w:ascii="Times New Roman" w:hAnsi="Times New Roman"/>
          <w:sz w:val="24"/>
          <w:szCs w:val="24"/>
          <w:u w:color="00B050"/>
          <w:shd w:val="clear" w:color="auto" w:fill="FFFFFF"/>
        </w:rPr>
        <w:t xml:space="preserve"> </w:t>
      </w:r>
      <w:ins w:id="84" w:author="Matthew" w:date="2020-12-23T23:57:00Z">
        <w:r w:rsidR="00E06876">
          <w:rPr>
            <w:rFonts w:ascii="Times New Roman" w:hAnsi="Times New Roman"/>
            <w:sz w:val="24"/>
            <w:szCs w:val="24"/>
            <w:u w:color="00B050"/>
            <w:shd w:val="clear" w:color="auto" w:fill="FFFFFF"/>
          </w:rPr>
          <w:t>These were what it t</w:t>
        </w:r>
      </w:ins>
      <w:ins w:id="85" w:author="Matthew" w:date="2020-12-24T00:25:00Z">
        <w:r w:rsidR="00307452">
          <w:rPr>
            <w:rFonts w:ascii="Times New Roman" w:hAnsi="Times New Roman"/>
            <w:sz w:val="24"/>
            <w:szCs w:val="24"/>
            <w:u w:color="00B050"/>
            <w:shd w:val="clear" w:color="auto" w:fill="FFFFFF"/>
          </w:rPr>
          <w:t>ook</w:t>
        </w:r>
      </w:ins>
      <w:ins w:id="86" w:author="Matthew" w:date="2020-12-23T23:57:00Z">
        <w:r w:rsidR="0073465F">
          <w:rPr>
            <w:rFonts w:ascii="Times New Roman" w:hAnsi="Times New Roman"/>
            <w:sz w:val="24"/>
            <w:szCs w:val="24"/>
            <w:u w:color="00B050"/>
            <w:shd w:val="clear" w:color="auto" w:fill="FFFFFF"/>
          </w:rPr>
          <w:t xml:space="preserve">. </w:t>
        </w:r>
      </w:ins>
      <w:ins w:id="87" w:author="Matthew" w:date="2020-12-23T23:58:00Z">
        <w:r w:rsidR="0073465F">
          <w:rPr>
            <w:rFonts w:ascii="Times New Roman" w:hAnsi="Times New Roman"/>
            <w:sz w:val="24"/>
            <w:szCs w:val="24"/>
            <w:u w:color="00B050"/>
            <w:shd w:val="clear" w:color="auto" w:fill="FFFFFF"/>
          </w:rPr>
          <w:t>For so long I</w:t>
        </w:r>
      </w:ins>
      <w:ins w:id="88" w:author="Matthew" w:date="2020-12-24T00:25:00Z">
        <w:r w:rsidR="00307452">
          <w:rPr>
            <w:rFonts w:ascii="Times New Roman" w:hAnsi="Times New Roman"/>
            <w:sz w:val="24"/>
            <w:szCs w:val="24"/>
            <w:u w:color="00B050"/>
            <w:shd w:val="clear" w:color="auto" w:fill="FFFFFF"/>
          </w:rPr>
          <w:t xml:space="preserve">’d </w:t>
        </w:r>
      </w:ins>
      <w:ins w:id="89" w:author="Matthew" w:date="2020-12-23T23:58:00Z">
        <w:r w:rsidR="0073465F">
          <w:rPr>
            <w:rFonts w:ascii="Times New Roman" w:hAnsi="Times New Roman"/>
            <w:sz w:val="24"/>
            <w:szCs w:val="24"/>
            <w:u w:color="00B050"/>
            <w:shd w:val="clear" w:color="auto" w:fill="FFFFFF"/>
          </w:rPr>
          <w:t xml:space="preserve">put on a filtered personality </w:t>
        </w:r>
      </w:ins>
      <w:ins w:id="90" w:author="Matthew" w:date="2020-12-23T23:59:00Z">
        <w:r w:rsidR="0073465F">
          <w:rPr>
            <w:rFonts w:ascii="Times New Roman" w:hAnsi="Times New Roman"/>
            <w:sz w:val="24"/>
            <w:szCs w:val="24"/>
            <w:u w:color="00B050"/>
            <w:shd w:val="clear" w:color="auto" w:fill="FFFFFF"/>
          </w:rPr>
          <w:t>who</w:t>
        </w:r>
      </w:ins>
      <w:ins w:id="91" w:author="Matthew" w:date="2020-12-24T00:00:00Z">
        <w:r w:rsidR="0073465F">
          <w:rPr>
            <w:rFonts w:ascii="Times New Roman" w:hAnsi="Times New Roman"/>
            <w:sz w:val="24"/>
            <w:szCs w:val="24"/>
            <w:u w:color="00B050"/>
            <w:shd w:val="clear" w:color="auto" w:fill="FFFFFF"/>
          </w:rPr>
          <w:t xml:space="preserve"> was a high</w:t>
        </w:r>
      </w:ins>
      <w:ins w:id="92" w:author="Matthew" w:date="2020-12-24T00:03:00Z">
        <w:r w:rsidR="0073465F">
          <w:rPr>
            <w:rFonts w:ascii="Times New Roman" w:hAnsi="Times New Roman"/>
            <w:sz w:val="24"/>
            <w:szCs w:val="24"/>
            <w:u w:color="00B050"/>
            <w:shd w:val="clear" w:color="auto" w:fill="FFFFFF"/>
          </w:rPr>
          <w:t xml:space="preserve"> </w:t>
        </w:r>
      </w:ins>
      <w:ins w:id="93" w:author="Matthew" w:date="2020-12-24T00:00:00Z">
        <w:r w:rsidR="0073465F">
          <w:rPr>
            <w:rFonts w:ascii="Times New Roman" w:hAnsi="Times New Roman"/>
            <w:sz w:val="24"/>
            <w:szCs w:val="24"/>
            <w:u w:color="00B050"/>
            <w:shd w:val="clear" w:color="auto" w:fill="FFFFFF"/>
          </w:rPr>
          <w:t xml:space="preserve">achiever yet had no problems in life. </w:t>
        </w:r>
      </w:ins>
      <w:ins w:id="94" w:author="Matthew" w:date="2020-12-24T00:03:00Z">
        <w:r w:rsidR="0073465F">
          <w:rPr>
            <w:rFonts w:ascii="Times New Roman" w:hAnsi="Times New Roman"/>
            <w:sz w:val="24"/>
            <w:szCs w:val="24"/>
            <w:u w:color="00B050"/>
            <w:shd w:val="clear" w:color="auto" w:fill="FFFFFF"/>
          </w:rPr>
          <w:t>The latter was clearly not true – in fact I ha</w:t>
        </w:r>
      </w:ins>
      <w:ins w:id="95" w:author="Matthew" w:date="2020-12-24T00:04:00Z">
        <w:r w:rsidR="0073465F">
          <w:rPr>
            <w:rFonts w:ascii="Times New Roman" w:hAnsi="Times New Roman"/>
            <w:sz w:val="24"/>
            <w:szCs w:val="24"/>
            <w:u w:color="00B050"/>
            <w:shd w:val="clear" w:color="auto" w:fill="FFFFFF"/>
          </w:rPr>
          <w:t xml:space="preserve">d numerous internal conflicts that I had to conceal them. </w:t>
        </w:r>
      </w:ins>
      <w:ins w:id="96" w:author="Matthew" w:date="2020-12-24T00:06:00Z">
        <w:r w:rsidR="0073465F">
          <w:rPr>
            <w:rFonts w:ascii="Times New Roman" w:hAnsi="Times New Roman"/>
            <w:sz w:val="24"/>
            <w:szCs w:val="24"/>
            <w:u w:color="00B050"/>
            <w:shd w:val="clear" w:color="auto" w:fill="FFFFFF"/>
          </w:rPr>
          <w:t xml:space="preserve">As I slowly </w:t>
        </w:r>
      </w:ins>
      <w:ins w:id="97" w:author="Matthew" w:date="2020-12-24T00:07:00Z">
        <w:r w:rsidR="0073465F">
          <w:rPr>
            <w:rFonts w:ascii="Times New Roman" w:hAnsi="Times New Roman"/>
            <w:sz w:val="24"/>
            <w:szCs w:val="24"/>
            <w:u w:color="00B050"/>
            <w:shd w:val="clear" w:color="auto" w:fill="FFFFFF"/>
          </w:rPr>
          <w:t>lowered my ego, t</w:t>
        </w:r>
      </w:ins>
    </w:p>
    <w:p w14:paraId="581CD5F2" w14:textId="3C01F6A8" w:rsidR="00A33C87" w:rsidDel="00384942" w:rsidRDefault="00241D51" w:rsidP="00307452">
      <w:pPr>
        <w:pStyle w:val="Default"/>
        <w:spacing w:line="276" w:lineRule="auto"/>
        <w:ind w:firstLine="720"/>
        <w:jc w:val="both"/>
        <w:rPr>
          <w:del w:id="98" w:author="Matthew" w:date="2020-12-24T00:13:00Z"/>
          <w:rFonts w:ascii="Times New Roman" w:eastAsia="Times New Roman" w:hAnsi="Times New Roman" w:cs="Times New Roman"/>
          <w:sz w:val="24"/>
          <w:szCs w:val="24"/>
          <w:u w:color="00B050"/>
          <w:shd w:val="clear" w:color="auto" w:fill="FFFFFF"/>
        </w:rPr>
      </w:pPr>
      <w:del w:id="99" w:author="Matthew" w:date="2020-12-24T00:05:00Z">
        <w:r w:rsidDel="0073465F">
          <w:rPr>
            <w:rFonts w:ascii="Times New Roman" w:hAnsi="Times New Roman"/>
            <w:sz w:val="24"/>
            <w:szCs w:val="24"/>
            <w:u w:color="00B050"/>
            <w:shd w:val="clear" w:color="auto" w:fill="FFFFFF"/>
          </w:rPr>
          <w:delText>T</w:delText>
        </w:r>
      </w:del>
      <w:r>
        <w:rPr>
          <w:rFonts w:ascii="Times New Roman" w:hAnsi="Times New Roman"/>
          <w:sz w:val="24"/>
          <w:szCs w:val="24"/>
          <w:u w:color="00B050"/>
          <w:shd w:val="clear" w:color="auto" w:fill="FFFFFF"/>
        </w:rPr>
        <w:t xml:space="preserve">hese so-called “strangers” started to feel like family. </w:t>
      </w:r>
      <w:del w:id="100" w:author="Matthew" w:date="2020-12-24T00:07:00Z">
        <w:r w:rsidDel="00384942">
          <w:rPr>
            <w:rFonts w:ascii="Times New Roman" w:hAnsi="Times New Roman"/>
            <w:sz w:val="24"/>
            <w:szCs w:val="24"/>
            <w:u w:color="00B050"/>
            <w:shd w:val="clear" w:color="auto" w:fill="FFFFFF"/>
          </w:rPr>
          <w:delText>This was when I learned about their different backgrounds. It was gratifying to see how all of those don’t matter</w:delText>
        </w:r>
      </w:del>
      <w:ins w:id="101" w:author="Matthew" w:date="2020-12-24T00:07:00Z">
        <w:r w:rsidR="00384942">
          <w:rPr>
            <w:rFonts w:ascii="Times New Roman" w:hAnsi="Times New Roman"/>
            <w:sz w:val="24"/>
            <w:szCs w:val="24"/>
            <w:u w:color="00B050"/>
            <w:shd w:val="clear" w:color="auto" w:fill="FFFFFF"/>
          </w:rPr>
          <w:t>What I tho</w:t>
        </w:r>
      </w:ins>
      <w:ins w:id="102" w:author="Matthew" w:date="2020-12-24T00:08:00Z">
        <w:r w:rsidR="00384942">
          <w:rPr>
            <w:rFonts w:ascii="Times New Roman" w:hAnsi="Times New Roman"/>
            <w:sz w:val="24"/>
            <w:szCs w:val="24"/>
            <w:u w:color="00B050"/>
            <w:shd w:val="clear" w:color="auto" w:fill="FFFFFF"/>
          </w:rPr>
          <w:t xml:space="preserve">ught was enrolment to a high pressure, rewarding </w:t>
        </w:r>
      </w:ins>
      <w:ins w:id="103" w:author="Matthew" w:date="2020-12-24T00:09:00Z">
        <w:r w:rsidR="00384942">
          <w:rPr>
            <w:rFonts w:ascii="Times New Roman" w:hAnsi="Times New Roman"/>
            <w:sz w:val="24"/>
            <w:szCs w:val="24"/>
            <w:u w:color="00B050"/>
            <w:shd w:val="clear" w:color="auto" w:fill="FFFFFF"/>
          </w:rPr>
          <w:t>environment turn</w:t>
        </w:r>
      </w:ins>
      <w:ins w:id="104" w:author="Matthew" w:date="2020-12-24T00:23:00Z">
        <w:r w:rsidR="00307452">
          <w:rPr>
            <w:rFonts w:ascii="Times New Roman" w:hAnsi="Times New Roman"/>
            <w:sz w:val="24"/>
            <w:szCs w:val="24"/>
            <w:u w:color="00B050"/>
            <w:shd w:val="clear" w:color="auto" w:fill="FFFFFF"/>
          </w:rPr>
          <w:t>ed</w:t>
        </w:r>
      </w:ins>
      <w:ins w:id="105" w:author="Matthew" w:date="2020-12-24T00:09:00Z">
        <w:r w:rsidR="00384942">
          <w:rPr>
            <w:rFonts w:ascii="Times New Roman" w:hAnsi="Times New Roman"/>
            <w:sz w:val="24"/>
            <w:szCs w:val="24"/>
            <w:u w:color="00B050"/>
            <w:shd w:val="clear" w:color="auto" w:fill="FFFFFF"/>
          </w:rPr>
          <w:t xml:space="preserve"> out to be a free, non-judgmental space</w:t>
        </w:r>
      </w:ins>
      <w:r>
        <w:rPr>
          <w:rFonts w:ascii="Times New Roman" w:hAnsi="Times New Roman"/>
          <w:sz w:val="24"/>
          <w:szCs w:val="24"/>
          <w:u w:color="00B050"/>
          <w:shd w:val="clear" w:color="auto" w:fill="FFFFFF"/>
        </w:rPr>
        <w:t xml:space="preserve">. </w:t>
      </w:r>
      <w:ins w:id="106" w:author="Matthew" w:date="2020-12-24T00:21:00Z">
        <w:r w:rsidR="00307452">
          <w:rPr>
            <w:rFonts w:ascii="Times New Roman" w:hAnsi="Times New Roman"/>
            <w:sz w:val="24"/>
            <w:szCs w:val="24"/>
            <w:u w:color="00B050"/>
            <w:shd w:val="clear" w:color="auto" w:fill="FFFFFF"/>
          </w:rPr>
          <w:t>F</w:t>
        </w:r>
      </w:ins>
      <w:ins w:id="107" w:author="Matthew" w:date="2020-12-24T00:20:00Z">
        <w:r w:rsidR="00307452">
          <w:rPr>
            <w:rFonts w:ascii="Times New Roman" w:hAnsi="Times New Roman"/>
            <w:sz w:val="24"/>
            <w:szCs w:val="24"/>
            <w:u w:color="00B050"/>
            <w:shd w:val="clear" w:color="auto" w:fill="FFFFFF"/>
          </w:rPr>
          <w:t>rom timid to confident</w:t>
        </w:r>
      </w:ins>
      <w:ins w:id="108" w:author="Matthew" w:date="2020-12-24T00:21:00Z">
        <w:r w:rsidR="00307452">
          <w:rPr>
            <w:rFonts w:ascii="Times New Roman" w:hAnsi="Times New Roman"/>
            <w:sz w:val="24"/>
            <w:szCs w:val="24"/>
            <w:u w:color="00B050"/>
            <w:shd w:val="clear" w:color="auto" w:fill="FFFFFF"/>
          </w:rPr>
          <w:t>,</w:t>
        </w:r>
        <w:r w:rsidR="00307452" w:rsidRPr="00307452">
          <w:rPr>
            <w:rFonts w:ascii="Times New Roman" w:hAnsi="Times New Roman"/>
            <w:sz w:val="24"/>
            <w:szCs w:val="24"/>
            <w:u w:color="00B050"/>
            <w:shd w:val="clear" w:color="auto" w:fill="FFFFFF"/>
          </w:rPr>
          <w:t xml:space="preserve"> </w:t>
        </w:r>
        <w:r w:rsidR="00307452">
          <w:rPr>
            <w:rFonts w:ascii="Times New Roman" w:hAnsi="Times New Roman"/>
            <w:sz w:val="24"/>
            <w:szCs w:val="24"/>
            <w:u w:color="00B050"/>
            <w:shd w:val="clear" w:color="auto" w:fill="FFFFFF"/>
          </w:rPr>
          <w:t>reclusive</w:t>
        </w:r>
        <w:r w:rsidR="00307452">
          <w:rPr>
            <w:rFonts w:ascii="Times New Roman" w:hAnsi="Times New Roman"/>
            <w:sz w:val="24"/>
            <w:szCs w:val="24"/>
            <w:u w:color="00B050"/>
            <w:shd w:val="clear" w:color="auto" w:fill="FFFFFF"/>
          </w:rPr>
          <w:t xml:space="preserve"> </w:t>
        </w:r>
        <w:r w:rsidR="00307452">
          <w:rPr>
            <w:rFonts w:ascii="Times New Roman" w:hAnsi="Times New Roman"/>
            <w:sz w:val="24"/>
            <w:szCs w:val="24"/>
            <w:u w:color="00B050"/>
            <w:shd w:val="clear" w:color="auto" w:fill="FFFFFF"/>
          </w:rPr>
          <w:t xml:space="preserve">to sociable, </w:t>
        </w:r>
      </w:ins>
      <w:ins w:id="109" w:author="Matthew" w:date="2020-12-24T00:20:00Z">
        <w:r w:rsidR="00307452">
          <w:rPr>
            <w:rFonts w:ascii="Times New Roman" w:hAnsi="Times New Roman"/>
            <w:sz w:val="24"/>
            <w:szCs w:val="24"/>
            <w:u w:color="00B050"/>
            <w:shd w:val="clear" w:color="auto" w:fill="FFFFFF"/>
          </w:rPr>
          <w:t xml:space="preserve">a loner to a team player: I owed all these to all my </w:t>
        </w:r>
        <w:r w:rsidR="00307452">
          <w:rPr>
            <w:rFonts w:ascii="Times New Roman" w:hAnsi="Times New Roman"/>
            <w:i/>
            <w:iCs/>
            <w:sz w:val="24"/>
            <w:szCs w:val="24"/>
            <w:u w:color="00B050"/>
            <w:shd w:val="clear" w:color="auto" w:fill="FFFFFF"/>
          </w:rPr>
          <w:t>sahabat</w:t>
        </w:r>
      </w:ins>
      <w:ins w:id="110" w:author="Matthew" w:date="2020-12-24T00:23:00Z">
        <w:r w:rsidR="00307452">
          <w:rPr>
            <w:rFonts w:ascii="Times New Roman" w:hAnsi="Times New Roman"/>
            <w:sz w:val="24"/>
            <w:szCs w:val="24"/>
            <w:u w:color="00B050"/>
            <w:shd w:val="clear" w:color="auto" w:fill="FFFFFF"/>
          </w:rPr>
          <w:t>, a co</w:t>
        </w:r>
      </w:ins>
      <w:ins w:id="111" w:author="Matthew" w:date="2020-12-24T00:24:00Z">
        <w:r w:rsidR="00307452">
          <w:rPr>
            <w:rFonts w:ascii="Times New Roman" w:hAnsi="Times New Roman"/>
            <w:sz w:val="24"/>
            <w:szCs w:val="24"/>
            <w:u w:color="00B050"/>
            <w:shd w:val="clear" w:color="auto" w:fill="FFFFFF"/>
          </w:rPr>
          <w:t>mmunity I hope to embody at Georgia Tech.</w:t>
        </w:r>
      </w:ins>
      <w:del w:id="112" w:author="Matthew" w:date="2020-12-24T00:13:00Z">
        <w:r w:rsidDel="00384942">
          <w:rPr>
            <w:rFonts w:ascii="Times New Roman" w:hAnsi="Times New Roman"/>
            <w:sz w:val="24"/>
            <w:szCs w:val="24"/>
            <w:u w:color="00B050"/>
            <w:shd w:val="clear" w:color="auto" w:fill="FFFFFF"/>
          </w:rPr>
          <w:delText>Our chemistry had bridged our differences into one cohesive unit. Next thing we knew, “Sahabat’s” wins gradually improved as our chemistry and teamwork got stronger. As bonus, I now have lots of friends.</w:delText>
        </w:r>
      </w:del>
    </w:p>
    <w:p w14:paraId="65488366" w14:textId="76CC466E" w:rsidR="00A33C87" w:rsidRDefault="00241D51" w:rsidP="00307452">
      <w:pPr>
        <w:pStyle w:val="Default"/>
        <w:spacing w:line="276" w:lineRule="auto"/>
        <w:ind w:firstLine="720"/>
        <w:jc w:val="both"/>
        <w:rPr>
          <w:rFonts w:ascii="Times New Roman" w:eastAsia="Times New Roman" w:hAnsi="Times New Roman" w:cs="Times New Roman"/>
          <w:sz w:val="24"/>
          <w:szCs w:val="24"/>
          <w:u w:color="282828"/>
          <w:shd w:val="clear" w:color="auto" w:fill="FFFFFF"/>
        </w:rPr>
        <w:pPrChange w:id="113" w:author="Matthew" w:date="2020-12-24T00:23:00Z">
          <w:pPr>
            <w:pStyle w:val="Default"/>
            <w:spacing w:line="276" w:lineRule="auto"/>
            <w:jc w:val="both"/>
          </w:pPr>
        </w:pPrChange>
      </w:pPr>
      <w:del w:id="114" w:author="Matthew" w:date="2020-12-24T00:13:00Z">
        <w:r w:rsidDel="00384942">
          <w:rPr>
            <w:rFonts w:ascii="Times New Roman" w:eastAsia="Times New Roman" w:hAnsi="Times New Roman" w:cs="Times New Roman"/>
            <w:color w:val="282828"/>
            <w:sz w:val="24"/>
            <w:szCs w:val="24"/>
            <w:u w:color="282828"/>
            <w:shd w:val="clear" w:color="auto" w:fill="FFFFFF"/>
          </w:rPr>
          <w:tab/>
        </w:r>
        <w:r w:rsidDel="00384942">
          <w:rPr>
            <w:rFonts w:ascii="Times New Roman" w:hAnsi="Times New Roman"/>
            <w:sz w:val="24"/>
            <w:szCs w:val="24"/>
            <w:u w:color="282828"/>
            <w:shd w:val="clear" w:color="auto" w:fill="FFFFFF"/>
          </w:rPr>
          <w:delText xml:space="preserve">I owe my personal growth to “Sahabat.” It changed me from a reclusive to a sociable person, allowed me to develop empathy towards people different from me, and made me more confident! The current me has made an impact on my team as the motivator inciting friendly competitiveness: skills plus bonds equal teamwork plus wins. I’m confident that I can also </w:delText>
        </w:r>
      </w:del>
      <w:del w:id="115" w:author="Matthew" w:date="2020-12-24T00:23:00Z">
        <w:r w:rsidDel="00307452">
          <w:rPr>
            <w:rFonts w:ascii="Times New Roman" w:hAnsi="Times New Roman"/>
            <w:sz w:val="24"/>
            <w:szCs w:val="24"/>
            <w:u w:color="282828"/>
            <w:shd w:val="clear" w:color="auto" w:fill="FFFFFF"/>
          </w:rPr>
          <w:delText>contribute to Georgia Tech and make an impact as I‘m driven to build awareness of diverse cultural backgrounds, embrace every shy, self-conscious person I meet, and encourage them to step outside of their comfort zone and explore.</w:delText>
        </w:r>
      </w:del>
    </w:p>
    <w:p w14:paraId="29E5BBC5" w14:textId="50403EE6" w:rsidR="00A33C87" w:rsidRDefault="00A33C87">
      <w:pPr>
        <w:pStyle w:val="Default"/>
        <w:spacing w:line="276" w:lineRule="auto"/>
        <w:jc w:val="both"/>
        <w:rPr>
          <w:ins w:id="116" w:author="Matthew" w:date="2020-12-24T00:27:00Z"/>
        </w:rPr>
      </w:pPr>
    </w:p>
    <w:p w14:paraId="4BB9CB54" w14:textId="31BA4430" w:rsidR="00307452" w:rsidRDefault="00307452">
      <w:pPr>
        <w:pStyle w:val="Default"/>
        <w:spacing w:line="276" w:lineRule="auto"/>
        <w:jc w:val="both"/>
        <w:rPr>
          <w:ins w:id="117" w:author="Matthew" w:date="2020-12-24T00:27:00Z"/>
        </w:rPr>
      </w:pPr>
    </w:p>
    <w:p w14:paraId="51D6A3C7" w14:textId="3255E7EE" w:rsidR="00307452" w:rsidRDefault="00307452">
      <w:pPr>
        <w:pStyle w:val="Default"/>
        <w:spacing w:line="276" w:lineRule="auto"/>
        <w:jc w:val="both"/>
        <w:rPr>
          <w:ins w:id="118" w:author="Matthew" w:date="2020-12-24T00:27:00Z"/>
        </w:rPr>
      </w:pPr>
    </w:p>
    <w:p w14:paraId="4AED38C8" w14:textId="77777777" w:rsidR="00DF5093" w:rsidRDefault="00DF5093">
      <w:pPr>
        <w:pStyle w:val="Default"/>
        <w:spacing w:line="276" w:lineRule="auto"/>
        <w:jc w:val="both"/>
        <w:rPr>
          <w:ins w:id="119" w:author="Matthew" w:date="2020-12-24T00:31:00Z"/>
          <w:rFonts w:ascii="Times New Roman" w:hAnsi="Times New Roman" w:cs="Times New Roman"/>
          <w:i/>
          <w:iCs/>
        </w:rPr>
      </w:pPr>
    </w:p>
    <w:p w14:paraId="126AA7B6" w14:textId="77777777" w:rsidR="00DF5093" w:rsidRDefault="00DF5093">
      <w:pPr>
        <w:pStyle w:val="Default"/>
        <w:spacing w:line="276" w:lineRule="auto"/>
        <w:jc w:val="both"/>
        <w:rPr>
          <w:ins w:id="120" w:author="Matthew" w:date="2020-12-24T00:31:00Z"/>
          <w:rFonts w:ascii="Times New Roman" w:hAnsi="Times New Roman" w:cs="Times New Roman"/>
          <w:i/>
          <w:iCs/>
        </w:rPr>
      </w:pPr>
    </w:p>
    <w:p w14:paraId="32E9756D" w14:textId="77777777" w:rsidR="00DF5093" w:rsidRDefault="00DF5093">
      <w:pPr>
        <w:pStyle w:val="Default"/>
        <w:spacing w:line="276" w:lineRule="auto"/>
        <w:jc w:val="both"/>
        <w:rPr>
          <w:ins w:id="121" w:author="Matthew" w:date="2020-12-24T00:31:00Z"/>
          <w:rFonts w:ascii="Times New Roman" w:hAnsi="Times New Roman" w:cs="Times New Roman"/>
          <w:i/>
          <w:iCs/>
        </w:rPr>
      </w:pPr>
    </w:p>
    <w:p w14:paraId="6FADB1FB" w14:textId="20B09FA6" w:rsidR="00DF5093" w:rsidRDefault="00DF5093">
      <w:pPr>
        <w:pStyle w:val="Default"/>
        <w:spacing w:line="276" w:lineRule="auto"/>
        <w:jc w:val="both"/>
        <w:rPr>
          <w:ins w:id="122" w:author="Matthew" w:date="2020-12-24T00:28:00Z"/>
          <w:rFonts w:ascii="Times New Roman" w:hAnsi="Times New Roman" w:cs="Times New Roman"/>
          <w:i/>
          <w:iCs/>
        </w:rPr>
      </w:pPr>
      <w:ins w:id="123" w:author="Matthew" w:date="2020-12-24T00:28:00Z">
        <w:r>
          <w:rPr>
            <w:rFonts w:ascii="Times New Roman" w:hAnsi="Times New Roman" w:cs="Times New Roman"/>
            <w:i/>
            <w:iCs/>
          </w:rPr>
          <w:t>Hi Octavio!</w:t>
        </w:r>
      </w:ins>
    </w:p>
    <w:p w14:paraId="57385B21" w14:textId="3BA1BFB0" w:rsidR="00DF5093" w:rsidRDefault="00DF5093">
      <w:pPr>
        <w:pStyle w:val="Default"/>
        <w:spacing w:line="276" w:lineRule="auto"/>
        <w:jc w:val="both"/>
        <w:rPr>
          <w:ins w:id="124" w:author="Matthew" w:date="2020-12-24T00:31:00Z"/>
          <w:rFonts w:ascii="Times New Roman" w:hAnsi="Times New Roman" w:cs="Times New Roman"/>
          <w:i/>
          <w:iCs/>
        </w:rPr>
      </w:pPr>
      <w:ins w:id="125" w:author="Matthew" w:date="2020-12-24T00:28:00Z">
        <w:r>
          <w:rPr>
            <w:rFonts w:ascii="Times New Roman" w:hAnsi="Times New Roman" w:cs="Times New Roman"/>
            <w:i/>
            <w:iCs/>
          </w:rPr>
          <w:lastRenderedPageBreak/>
          <w:t>This was clearly a challenging essay to work on: how t</w:t>
        </w:r>
      </w:ins>
      <w:ins w:id="126" w:author="Matthew" w:date="2020-12-24T00:29:00Z">
        <w:r>
          <w:rPr>
            <w:rFonts w:ascii="Times New Roman" w:hAnsi="Times New Roman" w:cs="Times New Roman"/>
            <w:i/>
            <w:iCs/>
          </w:rPr>
          <w:t xml:space="preserve">o make basketball sound more than just like a “team-building” experience but </w:t>
        </w:r>
      </w:ins>
      <w:ins w:id="127" w:author="Matthew" w:date="2020-12-24T00:30:00Z">
        <w:r>
          <w:rPr>
            <w:rFonts w:ascii="Times New Roman" w:hAnsi="Times New Roman" w:cs="Times New Roman"/>
            <w:i/>
            <w:iCs/>
          </w:rPr>
          <w:t>rather a life-changing one</w:t>
        </w:r>
      </w:ins>
      <w:ins w:id="128" w:author="Matthew" w:date="2020-12-24T00:31:00Z">
        <w:r>
          <w:rPr>
            <w:rFonts w:ascii="Times New Roman" w:hAnsi="Times New Roman" w:cs="Times New Roman"/>
            <w:i/>
            <w:iCs/>
          </w:rPr>
          <w:t>, let alone fitting a so-called “life-changing” experience in just 300 words!</w:t>
        </w:r>
      </w:ins>
    </w:p>
    <w:p w14:paraId="47438D44" w14:textId="058F4ABD" w:rsidR="00DF5093" w:rsidRDefault="00DF5093">
      <w:pPr>
        <w:pStyle w:val="Default"/>
        <w:spacing w:line="276" w:lineRule="auto"/>
        <w:jc w:val="both"/>
        <w:rPr>
          <w:ins w:id="129" w:author="Matthew" w:date="2020-12-24T00:31:00Z"/>
          <w:rFonts w:ascii="Times New Roman" w:hAnsi="Times New Roman" w:cs="Times New Roman"/>
          <w:i/>
          <w:iCs/>
        </w:rPr>
      </w:pPr>
    </w:p>
    <w:p w14:paraId="6532F0C0" w14:textId="71C6069A" w:rsidR="00DF5093" w:rsidRDefault="00DF5093">
      <w:pPr>
        <w:pStyle w:val="Default"/>
        <w:spacing w:line="276" w:lineRule="auto"/>
        <w:jc w:val="both"/>
        <w:rPr>
          <w:ins w:id="130" w:author="Matthew" w:date="2020-12-24T00:34:00Z"/>
          <w:rFonts w:ascii="Times New Roman" w:hAnsi="Times New Roman" w:cs="Times New Roman"/>
          <w:i/>
          <w:iCs/>
        </w:rPr>
      </w:pPr>
      <w:ins w:id="131" w:author="Matthew" w:date="2020-12-24T00:32:00Z">
        <w:r>
          <w:rPr>
            <w:rFonts w:ascii="Times New Roman" w:hAnsi="Times New Roman" w:cs="Times New Roman"/>
            <w:i/>
            <w:iCs/>
          </w:rPr>
          <w:t>Over all t</w:t>
        </w:r>
      </w:ins>
      <w:ins w:id="132" w:author="Matthew" w:date="2020-12-24T00:33:00Z">
        <w:r>
          <w:rPr>
            <w:rFonts w:ascii="Times New Roman" w:hAnsi="Times New Roman" w:cs="Times New Roman"/>
            <w:i/>
            <w:iCs/>
          </w:rPr>
          <w:t>hings, I applaud you for wanting to share your personal journey through this piece. I hope you can keep on insp</w:t>
        </w:r>
      </w:ins>
      <w:ins w:id="133" w:author="Matthew" w:date="2020-12-24T00:34:00Z">
        <w:r>
          <w:rPr>
            <w:rFonts w:ascii="Times New Roman" w:hAnsi="Times New Roman" w:cs="Times New Roman"/>
            <w:i/>
            <w:iCs/>
          </w:rPr>
          <w:t>iring wherever you go!</w:t>
        </w:r>
      </w:ins>
    </w:p>
    <w:p w14:paraId="54F82A2B" w14:textId="4F76A6EF" w:rsidR="00DF5093" w:rsidRDefault="00DF5093">
      <w:pPr>
        <w:pStyle w:val="Default"/>
        <w:spacing w:line="276" w:lineRule="auto"/>
        <w:jc w:val="both"/>
        <w:rPr>
          <w:ins w:id="134" w:author="Matthew" w:date="2020-12-24T00:34:00Z"/>
          <w:rFonts w:ascii="Times New Roman" w:hAnsi="Times New Roman" w:cs="Times New Roman"/>
          <w:i/>
          <w:iCs/>
        </w:rPr>
      </w:pPr>
    </w:p>
    <w:p w14:paraId="15EF0D92" w14:textId="78E950A0" w:rsidR="00DF5093" w:rsidRDefault="00DF5093">
      <w:pPr>
        <w:pStyle w:val="Default"/>
        <w:spacing w:line="276" w:lineRule="auto"/>
        <w:jc w:val="both"/>
        <w:rPr>
          <w:ins w:id="135" w:author="Matthew" w:date="2020-12-24T00:30:00Z"/>
          <w:rFonts w:ascii="Times New Roman" w:hAnsi="Times New Roman" w:cs="Times New Roman"/>
          <w:i/>
          <w:iCs/>
        </w:rPr>
      </w:pPr>
      <w:ins w:id="136" w:author="Matthew" w:date="2020-12-24T00:34:00Z">
        <w:r>
          <w:rPr>
            <w:rFonts w:ascii="Times New Roman" w:hAnsi="Times New Roman" w:cs="Times New Roman"/>
            <w:i/>
            <w:iCs/>
          </w:rPr>
          <w:t>- Matthew</w:t>
        </w:r>
      </w:ins>
    </w:p>
    <w:p w14:paraId="3249744B" w14:textId="77777777" w:rsidR="00DF5093" w:rsidRPr="00DF5093" w:rsidRDefault="00DF5093">
      <w:pPr>
        <w:pStyle w:val="Default"/>
        <w:spacing w:line="276" w:lineRule="auto"/>
        <w:jc w:val="both"/>
        <w:rPr>
          <w:rFonts w:ascii="Times New Roman" w:hAnsi="Times New Roman" w:cs="Times New Roman"/>
          <w:i/>
          <w:iCs/>
          <w:rPrChange w:id="137" w:author="Matthew" w:date="2020-12-24T00:28:00Z">
            <w:rPr/>
          </w:rPrChange>
        </w:rPr>
      </w:pPr>
    </w:p>
    <w:p w14:paraId="65E189AF" w14:textId="77777777" w:rsidR="00A33C87" w:rsidRDefault="00A33C87">
      <w:pPr>
        <w:pStyle w:val="Default"/>
        <w:spacing w:line="276" w:lineRule="auto"/>
        <w:jc w:val="both"/>
      </w:pPr>
    </w:p>
    <w:p w14:paraId="186BF3C4" w14:textId="77777777" w:rsidR="00A33C87" w:rsidRDefault="00A33C87">
      <w:pPr>
        <w:pStyle w:val="Default"/>
        <w:spacing w:line="276" w:lineRule="auto"/>
        <w:jc w:val="both"/>
      </w:pPr>
    </w:p>
    <w:p w14:paraId="00735CFB" w14:textId="77777777" w:rsidR="00A33C87" w:rsidRDefault="00A33C87">
      <w:pPr>
        <w:pStyle w:val="Default"/>
        <w:spacing w:line="276" w:lineRule="auto"/>
        <w:jc w:val="both"/>
      </w:pPr>
    </w:p>
    <w:sectPr w:rsidR="00A33C87">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9E5EE" w14:textId="77777777" w:rsidR="0074777A" w:rsidRDefault="0074777A">
      <w:r>
        <w:separator/>
      </w:r>
    </w:p>
  </w:endnote>
  <w:endnote w:type="continuationSeparator" w:id="0">
    <w:p w14:paraId="67368878" w14:textId="77777777" w:rsidR="0074777A" w:rsidRDefault="0074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BD344" w14:textId="77777777" w:rsidR="00A33C87" w:rsidRDefault="00A33C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952DD" w14:textId="77777777" w:rsidR="0074777A" w:rsidRDefault="0074777A">
      <w:r>
        <w:separator/>
      </w:r>
    </w:p>
  </w:footnote>
  <w:footnote w:type="continuationSeparator" w:id="0">
    <w:p w14:paraId="03FCDA42" w14:textId="77777777" w:rsidR="0074777A" w:rsidRDefault="00747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53EF8" w14:textId="77777777" w:rsidR="00A33C87" w:rsidRDefault="00A33C87">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C87"/>
    <w:rsid w:val="001745EE"/>
    <w:rsid w:val="00241D51"/>
    <w:rsid w:val="00307452"/>
    <w:rsid w:val="00331D52"/>
    <w:rsid w:val="00384942"/>
    <w:rsid w:val="004415FE"/>
    <w:rsid w:val="004824E6"/>
    <w:rsid w:val="0073465F"/>
    <w:rsid w:val="0074777A"/>
    <w:rsid w:val="008E3E5D"/>
    <w:rsid w:val="00984DA9"/>
    <w:rsid w:val="00A33C87"/>
    <w:rsid w:val="00DF5093"/>
    <w:rsid w:val="00E06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62C8"/>
  <w15:docId w15:val="{EFBEF1D6-5BF7-8B46-8D29-014B0983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4824E6"/>
    <w:rPr>
      <w:sz w:val="18"/>
      <w:szCs w:val="18"/>
    </w:rPr>
  </w:style>
  <w:style w:type="character" w:customStyle="1" w:styleId="BalloonTextChar">
    <w:name w:val="Balloon Text Char"/>
    <w:basedOn w:val="DefaultParagraphFont"/>
    <w:link w:val="BalloonText"/>
    <w:uiPriority w:val="99"/>
    <w:semiHidden/>
    <w:rsid w:val="004824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5</cp:revision>
  <dcterms:created xsi:type="dcterms:W3CDTF">2020-12-21T13:40:00Z</dcterms:created>
  <dcterms:modified xsi:type="dcterms:W3CDTF">2020-12-23T16:34:00Z</dcterms:modified>
</cp:coreProperties>
</file>