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D377" w14:textId="7CD5CBB1" w:rsidR="00400805" w:rsidRPr="00400805" w:rsidRDefault="00400805" w:rsidP="00400805">
      <w:pPr>
        <w:shd w:val="clear" w:color="auto" w:fill="FFFFFF"/>
        <w:spacing w:after="240"/>
        <w:textAlignment w:val="baseline"/>
        <w:rPr>
          <w:rFonts w:ascii="Arial" w:eastAsia="Times New Roman" w:hAnsi="Arial" w:cs="Arial"/>
          <w:color w:val="4A4A4A"/>
        </w:rPr>
      </w:pPr>
      <w:r>
        <w:rPr>
          <w:rFonts w:ascii="Arial" w:eastAsia="Times New Roman" w:hAnsi="Arial" w:cs="Arial"/>
          <w:color w:val="4A4A4A"/>
        </w:rPr>
        <w:t xml:space="preserve">Note to Editor: the prompt used to be prompt 3, but after revision following the editor’s feedbacks, </w:t>
      </w:r>
      <w:proofErr w:type="gramStart"/>
      <w:r>
        <w:rPr>
          <w:rFonts w:ascii="Arial" w:eastAsia="Times New Roman" w:hAnsi="Arial" w:cs="Arial"/>
          <w:color w:val="4A4A4A"/>
        </w:rPr>
        <w:t>It</w:t>
      </w:r>
      <w:proofErr w:type="gramEnd"/>
      <w:r>
        <w:rPr>
          <w:rFonts w:ascii="Arial" w:eastAsia="Times New Roman" w:hAnsi="Arial" w:cs="Arial"/>
          <w:color w:val="4A4A4A"/>
        </w:rPr>
        <w:t xml:space="preserve"> seems that it now fits more to prompt 5</w:t>
      </w:r>
    </w:p>
    <w:p w14:paraId="3EDCE511" w14:textId="7860145D" w:rsidR="000A1305" w:rsidRDefault="000A1305" w:rsidP="00400805">
      <w:pPr>
        <w:shd w:val="clear" w:color="auto" w:fill="FFFFFF"/>
        <w:spacing w:after="240"/>
        <w:textAlignment w:val="baseline"/>
        <w:rPr>
          <w:rFonts w:ascii="Arial" w:eastAsia="Times New Roman" w:hAnsi="Arial" w:cs="Arial"/>
          <w:color w:val="FF0000"/>
        </w:rPr>
      </w:pPr>
      <w:r>
        <w:rPr>
          <w:rFonts w:ascii="Arial" w:eastAsia="Times New Roman" w:hAnsi="Arial" w:cs="Arial"/>
          <w:color w:val="FF0000"/>
        </w:rPr>
        <w:t>Used to be prompt 3</w:t>
      </w:r>
    </w:p>
    <w:p w14:paraId="0E84DC78" w14:textId="57B466E9" w:rsidR="00F7397B" w:rsidRPr="000A1305" w:rsidRDefault="00400805" w:rsidP="00400805">
      <w:pPr>
        <w:shd w:val="clear" w:color="auto" w:fill="FFFFFF"/>
        <w:spacing w:after="240"/>
        <w:textAlignment w:val="baseline"/>
        <w:rPr>
          <w:rFonts w:ascii="Arial" w:eastAsia="Times New Roman" w:hAnsi="Arial" w:cs="Arial"/>
          <w:color w:val="FF0000"/>
        </w:rPr>
      </w:pPr>
      <w:r w:rsidRPr="000A1305">
        <w:rPr>
          <w:rFonts w:ascii="Arial" w:eastAsia="Times New Roman" w:hAnsi="Arial" w:cs="Arial"/>
          <w:color w:val="FF0000"/>
        </w:rPr>
        <w:t xml:space="preserve">3. </w:t>
      </w:r>
      <w:r w:rsidR="00F7397B" w:rsidRPr="000A1305">
        <w:rPr>
          <w:rFonts w:ascii="Arial" w:eastAsia="Times New Roman" w:hAnsi="Arial" w:cs="Arial"/>
          <w:color w:val="FF0000"/>
        </w:rPr>
        <w:t>Reflect on a time when you questioned or challenged a belief or idea. What prompted your thinking? What was the outcome?</w:t>
      </w:r>
    </w:p>
    <w:p w14:paraId="524D1B36" w14:textId="54D10AB3" w:rsidR="000A1305" w:rsidRPr="000A1305" w:rsidRDefault="000A1305" w:rsidP="00400805">
      <w:pPr>
        <w:shd w:val="clear" w:color="auto" w:fill="FFFFFF"/>
        <w:spacing w:before="100" w:beforeAutospacing="1" w:after="100" w:afterAutospacing="1"/>
        <w:rPr>
          <w:rFonts w:ascii="Arial" w:eastAsia="Times New Roman" w:hAnsi="Arial" w:cs="Arial"/>
          <w:color w:val="00B050"/>
        </w:rPr>
      </w:pPr>
      <w:r w:rsidRPr="000A1305">
        <w:rPr>
          <w:rFonts w:ascii="Arial" w:eastAsia="Times New Roman" w:hAnsi="Arial" w:cs="Arial"/>
          <w:color w:val="00B050"/>
        </w:rPr>
        <w:t>Current prompt 5 below:</w:t>
      </w:r>
    </w:p>
    <w:p w14:paraId="0E0167A0" w14:textId="18FA3843" w:rsidR="00400805" w:rsidRPr="00400805" w:rsidRDefault="00400805" w:rsidP="00400805">
      <w:pPr>
        <w:shd w:val="clear" w:color="auto" w:fill="FFFFFF"/>
        <w:spacing w:before="100" w:beforeAutospacing="1" w:after="100" w:afterAutospacing="1"/>
        <w:rPr>
          <w:rFonts w:ascii="Arial" w:eastAsia="Times New Roman" w:hAnsi="Arial" w:cs="Arial"/>
          <w:color w:val="00B050"/>
        </w:rPr>
      </w:pPr>
      <w:r w:rsidRPr="00400805">
        <w:rPr>
          <w:rFonts w:ascii="Arial" w:eastAsia="Times New Roman" w:hAnsi="Arial" w:cs="Arial"/>
          <w:color w:val="00B050"/>
        </w:rPr>
        <w:t>5. Discuss an accomplishment, event, or realization that sparked a period of personal growth and a new understanding of yourself or others.</w:t>
      </w:r>
    </w:p>
    <w:p w14:paraId="13604141" w14:textId="77777777" w:rsidR="00400805" w:rsidRPr="00F7397B" w:rsidRDefault="00400805" w:rsidP="00F7397B">
      <w:pPr>
        <w:rPr>
          <w:rFonts w:ascii="Times New Roman" w:eastAsia="Times New Roman" w:hAnsi="Times New Roman" w:cs="Times New Roman"/>
        </w:rPr>
      </w:pPr>
    </w:p>
    <w:p w14:paraId="64EA726E" w14:textId="77777777" w:rsidR="00400805" w:rsidRPr="00400805" w:rsidRDefault="00400805" w:rsidP="00400805">
      <w:pPr>
        <w:ind w:firstLine="720"/>
        <w:jc w:val="both"/>
        <w:rPr>
          <w:rFonts w:ascii="Times New Roman" w:eastAsia="Times New Roman" w:hAnsi="Times New Roman" w:cs="Times New Roman"/>
        </w:rPr>
      </w:pPr>
      <w:r w:rsidRPr="00400805">
        <w:rPr>
          <w:rFonts w:ascii="Arial" w:eastAsia="Times New Roman" w:hAnsi="Arial" w:cs="Arial"/>
          <w:color w:val="000000"/>
          <w:sz w:val="22"/>
          <w:szCs w:val="22"/>
        </w:rPr>
        <w:t>“The meaning of life is to escape death.”</w:t>
      </w:r>
    </w:p>
    <w:p w14:paraId="1134DD53" w14:textId="77777777" w:rsidR="00400805" w:rsidRPr="00400805" w:rsidRDefault="00400805" w:rsidP="00400805">
      <w:pPr>
        <w:rPr>
          <w:rFonts w:ascii="Times New Roman" w:eastAsia="Times New Roman" w:hAnsi="Times New Roman" w:cs="Times New Roman"/>
        </w:rPr>
      </w:pPr>
    </w:p>
    <w:p w14:paraId="341B7A31"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It’s what I was taught, whether </w:t>
      </w:r>
      <w:commentRangeStart w:id="0"/>
      <w:r w:rsidRPr="00400805">
        <w:rPr>
          <w:rFonts w:ascii="Arial" w:eastAsia="Times New Roman" w:hAnsi="Arial" w:cs="Arial"/>
          <w:color w:val="000000"/>
          <w:sz w:val="22"/>
          <w:szCs w:val="22"/>
        </w:rPr>
        <w:t>they</w:t>
      </w:r>
      <w:commentRangeEnd w:id="0"/>
      <w:r w:rsidR="00101D38">
        <w:rPr>
          <w:rStyle w:val="CommentReference"/>
        </w:rPr>
        <w:commentReference w:id="0"/>
      </w:r>
      <w:r w:rsidRPr="00400805">
        <w:rPr>
          <w:rFonts w:ascii="Arial" w:eastAsia="Times New Roman" w:hAnsi="Arial" w:cs="Arial"/>
          <w:color w:val="000000"/>
          <w:sz w:val="22"/>
          <w:szCs w:val="22"/>
        </w:rPr>
        <w:t xml:space="preserve"> admit it or not. Growing up, I was introduced to “greater purposes” such as enlightenment or ascension into paradise. When I l</w:t>
      </w:r>
      <w:commentRangeStart w:id="1"/>
      <w:r w:rsidRPr="00400805">
        <w:rPr>
          <w:rFonts w:ascii="Arial" w:eastAsia="Times New Roman" w:hAnsi="Arial" w:cs="Arial"/>
          <w:color w:val="000000"/>
          <w:sz w:val="22"/>
          <w:szCs w:val="22"/>
        </w:rPr>
        <w:t>earnt</w:t>
      </w:r>
      <w:commentRangeEnd w:id="1"/>
      <w:r w:rsidR="00101D38">
        <w:rPr>
          <w:rStyle w:val="CommentReference"/>
        </w:rPr>
        <w:commentReference w:id="1"/>
      </w:r>
      <w:r w:rsidRPr="00400805">
        <w:rPr>
          <w:rFonts w:ascii="Arial" w:eastAsia="Times New Roman" w:hAnsi="Arial" w:cs="Arial"/>
          <w:color w:val="000000"/>
          <w:sz w:val="22"/>
          <w:szCs w:val="22"/>
        </w:rPr>
        <w:t xml:space="preserve"> more about the world, I understood that these were flowery facades comforting us from bleak reality. Science taught that life </w:t>
      </w:r>
      <w:commentRangeStart w:id="2"/>
      <w:r w:rsidRPr="00400805">
        <w:rPr>
          <w:rFonts w:ascii="Arial" w:eastAsia="Times New Roman" w:hAnsi="Arial" w:cs="Arial"/>
          <w:color w:val="000000"/>
          <w:sz w:val="22"/>
          <w:szCs w:val="22"/>
        </w:rPr>
        <w:t xml:space="preserve">evolved adaptations </w:t>
      </w:r>
      <w:commentRangeEnd w:id="2"/>
      <w:r w:rsidR="00101D38">
        <w:rPr>
          <w:rStyle w:val="CommentReference"/>
        </w:rPr>
        <w:commentReference w:id="2"/>
      </w:r>
      <w:r w:rsidRPr="00400805">
        <w:rPr>
          <w:rFonts w:ascii="Arial" w:eastAsia="Times New Roman" w:hAnsi="Arial" w:cs="Arial"/>
          <w:color w:val="000000"/>
          <w:sz w:val="22"/>
          <w:szCs w:val="22"/>
        </w:rPr>
        <w:t xml:space="preserve">for self-preservation, </w:t>
      </w:r>
      <w:commentRangeStart w:id="3"/>
      <w:r w:rsidRPr="00400805">
        <w:rPr>
          <w:rFonts w:ascii="Arial" w:eastAsia="Times New Roman" w:hAnsi="Arial" w:cs="Arial"/>
          <w:color w:val="000000"/>
          <w:sz w:val="22"/>
          <w:szCs w:val="22"/>
        </w:rPr>
        <w:t>H</w:t>
      </w:r>
      <w:commentRangeEnd w:id="3"/>
      <w:r w:rsidR="00101D38">
        <w:rPr>
          <w:rStyle w:val="CommentReference"/>
        </w:rPr>
        <w:commentReference w:id="3"/>
      </w:r>
      <w:r w:rsidRPr="00400805">
        <w:rPr>
          <w:rFonts w:ascii="Arial" w:eastAsia="Times New Roman" w:hAnsi="Arial" w:cs="Arial"/>
          <w:color w:val="000000"/>
          <w:sz w:val="22"/>
          <w:szCs w:val="22"/>
        </w:rPr>
        <w:t xml:space="preserve">istory taught that ancient Chinese monks sought a </w:t>
      </w:r>
      <w:commentRangeStart w:id="4"/>
      <w:proofErr w:type="spellStart"/>
      <w:r w:rsidRPr="00400805">
        <w:rPr>
          <w:rFonts w:ascii="Arial" w:eastAsia="Times New Roman" w:hAnsi="Arial" w:cs="Arial"/>
          <w:color w:val="000000"/>
          <w:sz w:val="22"/>
          <w:szCs w:val="22"/>
        </w:rPr>
        <w:t>potion</w:t>
      </w:r>
      <w:proofErr w:type="spellEnd"/>
      <w:r w:rsidRPr="00400805">
        <w:rPr>
          <w:rFonts w:ascii="Arial" w:eastAsia="Times New Roman" w:hAnsi="Arial" w:cs="Arial"/>
          <w:color w:val="000000"/>
          <w:sz w:val="22"/>
          <w:szCs w:val="22"/>
        </w:rPr>
        <w:t xml:space="preserve"> of immortality</w:t>
      </w:r>
      <w:commentRangeEnd w:id="4"/>
      <w:r w:rsidR="00101D38">
        <w:rPr>
          <w:rStyle w:val="CommentReference"/>
        </w:rPr>
        <w:commentReference w:id="4"/>
      </w:r>
      <w:r w:rsidRPr="00400805">
        <w:rPr>
          <w:rFonts w:ascii="Arial" w:eastAsia="Times New Roman" w:hAnsi="Arial" w:cs="Arial"/>
          <w:color w:val="000000"/>
          <w:sz w:val="22"/>
          <w:szCs w:val="22"/>
        </w:rPr>
        <w:t xml:space="preserve">, and I saw for myself that scientists of today </w:t>
      </w:r>
      <w:commentRangeStart w:id="5"/>
      <w:r w:rsidRPr="00400805">
        <w:rPr>
          <w:rFonts w:ascii="Arial" w:eastAsia="Times New Roman" w:hAnsi="Arial" w:cs="Arial"/>
          <w:color w:val="000000"/>
          <w:sz w:val="22"/>
          <w:szCs w:val="22"/>
        </w:rPr>
        <w:t>spend</w:t>
      </w:r>
      <w:commentRangeEnd w:id="5"/>
      <w:r w:rsidR="00101D38">
        <w:rPr>
          <w:rStyle w:val="CommentReference"/>
        </w:rPr>
        <w:commentReference w:id="5"/>
      </w:r>
      <w:r w:rsidRPr="00400805">
        <w:rPr>
          <w:rFonts w:ascii="Arial" w:eastAsia="Times New Roman" w:hAnsi="Arial" w:cs="Arial"/>
          <w:color w:val="000000"/>
          <w:sz w:val="22"/>
          <w:szCs w:val="22"/>
        </w:rPr>
        <w:t xml:space="preserve"> billions developing cures for aging, cancer, and heart-disease. The meaning of life, it appears, is to escape death.</w:t>
      </w:r>
    </w:p>
    <w:p w14:paraId="1D2B76C1" w14:textId="77777777" w:rsidR="00400805" w:rsidRPr="00400805" w:rsidRDefault="00400805" w:rsidP="00400805">
      <w:pPr>
        <w:rPr>
          <w:rFonts w:ascii="Times New Roman" w:eastAsia="Times New Roman" w:hAnsi="Times New Roman" w:cs="Times New Roman"/>
        </w:rPr>
      </w:pPr>
    </w:p>
    <w:p w14:paraId="2777927F"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But if we are all destined to die—</w:t>
      </w:r>
      <w:commentRangeStart w:id="6"/>
      <w:r w:rsidRPr="00400805">
        <w:rPr>
          <w:rFonts w:ascii="Arial" w:eastAsia="Times New Roman" w:hAnsi="Arial" w:cs="Arial"/>
          <w:color w:val="000000"/>
          <w:sz w:val="22"/>
          <w:szCs w:val="22"/>
        </w:rPr>
        <w:t>to fail at our common purpose</w:t>
      </w:r>
      <w:commentRangeEnd w:id="6"/>
      <w:r w:rsidR="00101D38">
        <w:rPr>
          <w:rStyle w:val="CommentReference"/>
        </w:rPr>
        <w:commentReference w:id="6"/>
      </w:r>
      <w:r w:rsidRPr="00400805">
        <w:rPr>
          <w:rFonts w:ascii="Arial" w:eastAsia="Times New Roman" w:hAnsi="Arial" w:cs="Arial"/>
          <w:color w:val="000000"/>
          <w:sz w:val="22"/>
          <w:szCs w:val="22"/>
        </w:rPr>
        <w:t>—does that make our existence meaningless against the universal constant that is entropy and decay? I refuse to accept it.</w:t>
      </w:r>
    </w:p>
    <w:p w14:paraId="313BD772" w14:textId="77777777" w:rsidR="00400805" w:rsidRPr="00400805" w:rsidRDefault="00400805" w:rsidP="00400805">
      <w:pPr>
        <w:rPr>
          <w:rFonts w:ascii="Times New Roman" w:eastAsia="Times New Roman" w:hAnsi="Times New Roman" w:cs="Times New Roman"/>
        </w:rPr>
      </w:pPr>
    </w:p>
    <w:p w14:paraId="5FC50AED" w14:textId="3C37954C"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I am ambitious, and my answer to “what do you want to do in your life?” would </w:t>
      </w:r>
      <w:proofErr w:type="gramStart"/>
      <w:r w:rsidRPr="00400805">
        <w:rPr>
          <w:rFonts w:ascii="Arial" w:eastAsia="Times New Roman" w:hAnsi="Arial" w:cs="Arial"/>
          <w:color w:val="000000"/>
          <w:sz w:val="22"/>
          <w:szCs w:val="22"/>
        </w:rPr>
        <w:t xml:space="preserve">be </w:t>
      </w:r>
      <w:ins w:id="7" w:author="Alyssa Manik" w:date="2021-10-17T23:42:00Z">
        <w:r w:rsidR="00101D38">
          <w:rPr>
            <w:rFonts w:ascii="Arial" w:eastAsia="Times New Roman" w:hAnsi="Arial" w:cs="Arial"/>
            <w:color w:val="000000"/>
            <w:sz w:val="22"/>
            <w:szCs w:val="22"/>
          </w:rPr>
          <w:t>:</w:t>
        </w:r>
      </w:ins>
      <w:proofErr w:type="gramEnd"/>
      <w:r w:rsidRPr="00400805">
        <w:rPr>
          <w:rFonts w:ascii="Arial" w:eastAsia="Times New Roman" w:hAnsi="Arial" w:cs="Arial"/>
          <w:color w:val="000000"/>
          <w:sz w:val="22"/>
          <w:szCs w:val="22"/>
        </w:rPr>
        <w:t>“</w:t>
      </w:r>
      <w:ins w:id="8" w:author="Alyssa Manik" w:date="2021-10-17T23:42:00Z">
        <w:r w:rsidR="00101D38">
          <w:rPr>
            <w:rFonts w:ascii="Arial" w:eastAsia="Times New Roman" w:hAnsi="Arial" w:cs="Arial"/>
            <w:color w:val="000000"/>
            <w:sz w:val="22"/>
            <w:szCs w:val="22"/>
          </w:rPr>
          <w:t>E</w:t>
        </w:r>
      </w:ins>
      <w:del w:id="9" w:author="Alyssa Manik" w:date="2021-10-17T23:42:00Z">
        <w:r w:rsidRPr="00400805" w:rsidDel="00101D38">
          <w:rPr>
            <w:rFonts w:ascii="Arial" w:eastAsia="Times New Roman" w:hAnsi="Arial" w:cs="Arial"/>
            <w:color w:val="000000"/>
            <w:sz w:val="22"/>
            <w:szCs w:val="22"/>
          </w:rPr>
          <w:delText>e</w:delText>
        </w:r>
      </w:del>
      <w:r w:rsidRPr="00400805">
        <w:rPr>
          <w:rFonts w:ascii="Arial" w:eastAsia="Times New Roman" w:hAnsi="Arial" w:cs="Arial"/>
          <w:color w:val="000000"/>
          <w:sz w:val="22"/>
          <w:szCs w:val="22"/>
        </w:rPr>
        <w:t xml:space="preserve">verything.” </w:t>
      </w:r>
      <w:commentRangeStart w:id="10"/>
      <w:r w:rsidRPr="00400805">
        <w:rPr>
          <w:rFonts w:ascii="Arial" w:eastAsia="Times New Roman" w:hAnsi="Arial" w:cs="Arial"/>
          <w:color w:val="000000"/>
          <w:sz w:val="22"/>
          <w:szCs w:val="22"/>
        </w:rPr>
        <w:t xml:space="preserve">Yet I believe that it’s not naivety, but </w:t>
      </w:r>
      <w:commentRangeEnd w:id="10"/>
      <w:r w:rsidR="00101D38">
        <w:rPr>
          <w:rStyle w:val="CommentReference"/>
        </w:rPr>
        <w:commentReference w:id="10"/>
      </w:r>
      <w:r w:rsidRPr="00400805">
        <w:rPr>
          <w:rFonts w:ascii="Arial" w:eastAsia="Times New Roman" w:hAnsi="Arial" w:cs="Arial"/>
          <w:color w:val="000000"/>
          <w:sz w:val="22"/>
          <w:szCs w:val="22"/>
        </w:rPr>
        <w:t>optimistic determination against desperate odds. I want to get into the best university I could reach</w:t>
      </w:r>
      <w:ins w:id="11" w:author="Alyssa Manik" w:date="2021-10-17T23:43:00Z">
        <w:r w:rsidR="00101D38">
          <w:rPr>
            <w:rFonts w:ascii="Arial" w:eastAsia="Times New Roman" w:hAnsi="Arial" w:cs="Arial"/>
            <w:color w:val="000000"/>
            <w:sz w:val="22"/>
            <w:szCs w:val="22"/>
          </w:rPr>
          <w:t>:</w:t>
        </w:r>
      </w:ins>
      <w:r w:rsidRPr="00400805">
        <w:rPr>
          <w:rFonts w:ascii="Arial" w:eastAsia="Times New Roman" w:hAnsi="Arial" w:cs="Arial"/>
          <w:color w:val="000000"/>
          <w:sz w:val="22"/>
          <w:szCs w:val="22"/>
        </w:rPr>
        <w:t xml:space="preserve"> to learn and one-day teach about the universe. I want to invent wonders, write books, and paint masterpieces. I want to explore the depths of the Earth, and venture beyond the stars. I want to live in humility and in abundance. I want to witness the past and experience the future. I want to do everything, but I know I lack </w:t>
      </w:r>
      <w:del w:id="12" w:author="Alyssa Manik" w:date="2021-10-17T23:43:00Z">
        <w:r w:rsidRPr="00400805" w:rsidDel="00101D38">
          <w:rPr>
            <w:rFonts w:ascii="Arial" w:eastAsia="Times New Roman" w:hAnsi="Arial" w:cs="Arial"/>
            <w:color w:val="000000"/>
            <w:sz w:val="22"/>
            <w:szCs w:val="22"/>
          </w:rPr>
          <w:delText xml:space="preserve">the </w:delText>
        </w:r>
      </w:del>
      <w:r w:rsidRPr="00400805">
        <w:rPr>
          <w:rFonts w:ascii="Arial" w:eastAsia="Times New Roman" w:hAnsi="Arial" w:cs="Arial"/>
          <w:color w:val="000000"/>
          <w:sz w:val="22"/>
          <w:szCs w:val="22"/>
        </w:rPr>
        <w:t>time—for life is short and the universe eternal. The only solution would be to live forever, but that’s impossible.</w:t>
      </w:r>
    </w:p>
    <w:p w14:paraId="25411020" w14:textId="77777777" w:rsidR="00400805" w:rsidRPr="00400805" w:rsidRDefault="00400805" w:rsidP="00400805">
      <w:pPr>
        <w:rPr>
          <w:rFonts w:ascii="Times New Roman" w:eastAsia="Times New Roman" w:hAnsi="Times New Roman" w:cs="Times New Roman"/>
        </w:rPr>
      </w:pPr>
    </w:p>
    <w:p w14:paraId="4C144FED"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That </w:t>
      </w:r>
      <w:proofErr w:type="spellStart"/>
      <w:r w:rsidRPr="00400805">
        <w:rPr>
          <w:rFonts w:ascii="Arial" w:eastAsia="Times New Roman" w:hAnsi="Arial" w:cs="Arial"/>
          <w:color w:val="000000"/>
          <w:sz w:val="22"/>
          <w:szCs w:val="22"/>
        </w:rPr>
        <w:t>realisation</w:t>
      </w:r>
      <w:proofErr w:type="spellEnd"/>
      <w:r w:rsidRPr="00400805">
        <w:rPr>
          <w:rFonts w:ascii="Arial" w:eastAsia="Times New Roman" w:hAnsi="Arial" w:cs="Arial"/>
          <w:color w:val="000000"/>
          <w:sz w:val="22"/>
          <w:szCs w:val="22"/>
        </w:rPr>
        <w:t xml:space="preserve"> brought me existential dread. Every night I would stare at the sky through my ceiling, torn between clutching my numerous ambitions and succumbing to hopeless realism. “Does everyone else feel this way?” I thought, and that’s what I sought to answer.</w:t>
      </w:r>
    </w:p>
    <w:p w14:paraId="424B08B2" w14:textId="77777777" w:rsidR="00400805" w:rsidRPr="00400805" w:rsidRDefault="00400805" w:rsidP="00400805">
      <w:pPr>
        <w:rPr>
          <w:rFonts w:ascii="Times New Roman" w:eastAsia="Times New Roman" w:hAnsi="Times New Roman" w:cs="Times New Roman"/>
        </w:rPr>
      </w:pPr>
    </w:p>
    <w:p w14:paraId="53996716"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For months, I inquired my peers </w:t>
      </w:r>
      <w:commentRangeStart w:id="13"/>
      <w:r w:rsidRPr="00400805">
        <w:rPr>
          <w:rFonts w:ascii="Arial" w:eastAsia="Times New Roman" w:hAnsi="Arial" w:cs="Arial"/>
          <w:color w:val="000000"/>
          <w:sz w:val="22"/>
          <w:szCs w:val="22"/>
        </w:rPr>
        <w:t xml:space="preserve">about their feelings regarding human existence. I was relieved to find that everyone endures the same “ambition-versus-realism” as I do. However, when asked whether they would take the chance to live </w:t>
      </w:r>
      <w:commentRangeEnd w:id="13"/>
      <w:r w:rsidR="00101D38">
        <w:rPr>
          <w:rStyle w:val="CommentReference"/>
        </w:rPr>
        <w:commentReference w:id="13"/>
      </w:r>
      <w:r w:rsidRPr="00400805">
        <w:rPr>
          <w:rFonts w:ascii="Arial" w:eastAsia="Times New Roman" w:hAnsi="Arial" w:cs="Arial"/>
          <w:color w:val="000000"/>
          <w:sz w:val="22"/>
          <w:szCs w:val="22"/>
        </w:rPr>
        <w:t>forever, most of them, to my astonishment, said no. They told me they merely wanted to live for a while and make memories. Some wanted to contribute to humanity by becoming scientists, entertainers, and entrepreneurs; others only wanted to settle with their loved ones. Although these aspirations weren’t alien, I was baffled. Do they not wish to discover the secrets of the universe, or to visit the planets and stars? Do they not wish to innovate—to change the world? Do they not wish to see the fruits of their labor with their own eyes?</w:t>
      </w:r>
    </w:p>
    <w:p w14:paraId="3F148957" w14:textId="77777777" w:rsidR="00400805" w:rsidRPr="00400805" w:rsidRDefault="00400805" w:rsidP="00400805">
      <w:pPr>
        <w:rPr>
          <w:rFonts w:ascii="Times New Roman" w:eastAsia="Times New Roman" w:hAnsi="Times New Roman" w:cs="Times New Roman"/>
        </w:rPr>
      </w:pPr>
    </w:p>
    <w:p w14:paraId="11E599FD"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lastRenderedPageBreak/>
        <w:tab/>
      </w:r>
      <w:commentRangeStart w:id="14"/>
      <w:r w:rsidRPr="00400805">
        <w:rPr>
          <w:rFonts w:ascii="Arial" w:eastAsia="Times New Roman" w:hAnsi="Arial" w:cs="Arial"/>
          <w:color w:val="000000"/>
          <w:sz w:val="22"/>
          <w:szCs w:val="22"/>
        </w:rPr>
        <w:t>Last year, I had an epiphany: maybe I saw things the wrong way. Perhaps that’s really all there is to it: you live, make some memories by</w:t>
      </w:r>
      <w:commentRangeEnd w:id="14"/>
      <w:r w:rsidR="00101D38">
        <w:rPr>
          <w:rStyle w:val="CommentReference"/>
        </w:rPr>
        <w:commentReference w:id="14"/>
      </w:r>
      <w:r w:rsidRPr="00400805">
        <w:rPr>
          <w:rFonts w:ascii="Arial" w:eastAsia="Times New Roman" w:hAnsi="Arial" w:cs="Arial"/>
          <w:color w:val="000000"/>
          <w:sz w:val="22"/>
          <w:szCs w:val="22"/>
        </w:rPr>
        <w:t xml:space="preserve"> giving or by sharing, and then move on. I </w:t>
      </w:r>
      <w:proofErr w:type="spellStart"/>
      <w:r w:rsidRPr="00400805">
        <w:rPr>
          <w:rFonts w:ascii="Arial" w:eastAsia="Times New Roman" w:hAnsi="Arial" w:cs="Arial"/>
          <w:color w:val="000000"/>
          <w:sz w:val="22"/>
          <w:szCs w:val="22"/>
        </w:rPr>
        <w:t>realised</w:t>
      </w:r>
      <w:proofErr w:type="spellEnd"/>
      <w:r w:rsidRPr="00400805">
        <w:rPr>
          <w:rFonts w:ascii="Arial" w:eastAsia="Times New Roman" w:hAnsi="Arial" w:cs="Arial"/>
          <w:color w:val="000000"/>
          <w:sz w:val="22"/>
          <w:szCs w:val="22"/>
        </w:rPr>
        <w:t xml:space="preserve"> my ambitions aren’t too different from everyone else’s. My pursuit of science, art, and literature and my desire to live every life possible is meant to leave a mark on the world—to make memories—and hence I found a new meaning of life.</w:t>
      </w:r>
    </w:p>
    <w:p w14:paraId="3051280C" w14:textId="77777777" w:rsidR="00400805" w:rsidRPr="00400805" w:rsidRDefault="00400805" w:rsidP="00400805">
      <w:pPr>
        <w:rPr>
          <w:rFonts w:ascii="Times New Roman" w:eastAsia="Times New Roman" w:hAnsi="Times New Roman" w:cs="Times New Roman"/>
        </w:rPr>
      </w:pPr>
    </w:p>
    <w:p w14:paraId="347A237C"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“The meaning of life is to be remembered.”</w:t>
      </w:r>
    </w:p>
    <w:p w14:paraId="4CB01EB1" w14:textId="77777777" w:rsidR="00400805" w:rsidRPr="00400805" w:rsidRDefault="00400805" w:rsidP="00400805">
      <w:pPr>
        <w:rPr>
          <w:rFonts w:ascii="Times New Roman" w:eastAsia="Times New Roman" w:hAnsi="Times New Roman" w:cs="Times New Roman"/>
        </w:rPr>
      </w:pPr>
    </w:p>
    <w:p w14:paraId="1B96538E"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It’s what I should’ve been taught. </w:t>
      </w:r>
      <w:commentRangeStart w:id="15"/>
      <w:r w:rsidRPr="00400805">
        <w:rPr>
          <w:rFonts w:ascii="Arial" w:eastAsia="Times New Roman" w:hAnsi="Arial" w:cs="Arial"/>
          <w:color w:val="000000"/>
          <w:sz w:val="22"/>
          <w:szCs w:val="22"/>
        </w:rPr>
        <w:t>Life never meant to cheat death, only to reproduce their genes so the world remembers their existence</w:t>
      </w:r>
      <w:commentRangeEnd w:id="15"/>
      <w:r w:rsidR="007975B2">
        <w:rPr>
          <w:rStyle w:val="CommentReference"/>
        </w:rPr>
        <w:commentReference w:id="15"/>
      </w:r>
      <w:r w:rsidRPr="00400805">
        <w:rPr>
          <w:rFonts w:ascii="Arial" w:eastAsia="Times New Roman" w:hAnsi="Arial" w:cs="Arial"/>
          <w:color w:val="000000"/>
          <w:sz w:val="22"/>
          <w:szCs w:val="22"/>
        </w:rPr>
        <w:t>. Those we find in history books, like Shakespeare, Mozart, and Einstein, all contributed something worth remembering. Humanity itself lives upon a grain of sand amidst an infinite ocean, and I think that is why we reach for the stars—so that perhaps one day, even within the unfathomable scale of creation, we might be remembered.</w:t>
      </w:r>
    </w:p>
    <w:p w14:paraId="71102D99" w14:textId="77777777" w:rsidR="00400805" w:rsidRPr="00400805" w:rsidRDefault="00400805" w:rsidP="00400805">
      <w:pPr>
        <w:rPr>
          <w:rFonts w:ascii="Times New Roman" w:eastAsia="Times New Roman" w:hAnsi="Times New Roman" w:cs="Times New Roman"/>
        </w:rPr>
      </w:pPr>
    </w:p>
    <w:p w14:paraId="14B23D92"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This is my meaning of life. I’ll amass as much wisdom as possible and explore the universe. I’ll inspire the world and help human</w:t>
      </w:r>
      <w:commentRangeStart w:id="16"/>
      <w:r w:rsidRPr="00400805">
        <w:rPr>
          <w:rFonts w:ascii="Arial" w:eastAsia="Times New Roman" w:hAnsi="Arial" w:cs="Arial"/>
          <w:color w:val="000000"/>
          <w:sz w:val="22"/>
          <w:szCs w:val="22"/>
        </w:rPr>
        <w:t>ity voyage towards infinity. I’ll create memories: in papers, pixels, and everyday life. Because I want to be remembered, and I will make sure of it.</w:t>
      </w:r>
    </w:p>
    <w:p w14:paraId="14F0CE9A" w14:textId="77777777" w:rsidR="00400805" w:rsidRPr="00400805" w:rsidRDefault="00400805" w:rsidP="00400805">
      <w:pPr>
        <w:rPr>
          <w:rFonts w:ascii="Times New Roman" w:eastAsia="Times New Roman" w:hAnsi="Times New Roman" w:cs="Times New Roman"/>
        </w:rPr>
      </w:pPr>
    </w:p>
    <w:p w14:paraId="7532A523" w14:textId="77777777" w:rsidR="00400805" w:rsidRPr="00400805" w:rsidRDefault="00400805" w:rsidP="00400805">
      <w:pPr>
        <w:ind w:firstLine="720"/>
        <w:jc w:val="both"/>
        <w:rPr>
          <w:rFonts w:ascii="Times New Roman" w:eastAsia="Times New Roman" w:hAnsi="Times New Roman" w:cs="Times New Roman"/>
        </w:rPr>
      </w:pPr>
      <w:r w:rsidRPr="00400805">
        <w:rPr>
          <w:rFonts w:ascii="Arial" w:eastAsia="Times New Roman" w:hAnsi="Arial" w:cs="Arial"/>
          <w:color w:val="000000"/>
          <w:sz w:val="22"/>
          <w:szCs w:val="22"/>
        </w:rPr>
        <w:t>Maybe that way I could live forever.</w:t>
      </w:r>
      <w:commentRangeEnd w:id="16"/>
      <w:r w:rsidR="007975B2">
        <w:rPr>
          <w:rStyle w:val="CommentReference"/>
        </w:rPr>
        <w:commentReference w:id="16"/>
      </w:r>
    </w:p>
    <w:p w14:paraId="32F61C96" w14:textId="77777777" w:rsidR="00400805" w:rsidRPr="00400805" w:rsidRDefault="00400805" w:rsidP="00400805">
      <w:pPr>
        <w:rPr>
          <w:rFonts w:ascii="Times New Roman" w:eastAsia="Times New Roman" w:hAnsi="Times New Roman" w:cs="Times New Roman"/>
        </w:rPr>
      </w:pPr>
    </w:p>
    <w:p w14:paraId="637A965E" w14:textId="0AE8BF2A" w:rsidR="00B36311" w:rsidRDefault="007975B2">
      <w:pPr>
        <w:rPr>
          <w:ins w:id="17" w:author="Alyssa Manik" w:date="2021-10-17T23:50:00Z"/>
        </w:rPr>
      </w:pPr>
      <w:ins w:id="18" w:author="Alyssa Manik" w:date="2021-10-17T23:47:00Z">
        <w:r>
          <w:t xml:space="preserve">Hello. </w:t>
        </w:r>
      </w:ins>
      <w:ins w:id="19" w:author="Alyssa Manik" w:date="2021-10-17T23:48:00Z">
        <w:r>
          <w:t xml:space="preserve">I </w:t>
        </w:r>
        <w:proofErr w:type="gramStart"/>
        <w:r>
          <w:t>definitely saw</w:t>
        </w:r>
        <w:proofErr w:type="gramEnd"/>
        <w:r>
          <w:t xml:space="preserve"> the improvements made. I agree with the decision to submit this as a prompt 5 response instead- it made more sense in terms of illustrating personal growth and realization in others as opposed to challengi</w:t>
        </w:r>
      </w:ins>
      <w:ins w:id="20" w:author="Alyssa Manik" w:date="2021-10-17T23:49:00Z">
        <w:r>
          <w:t xml:space="preserve">ng a belief. I understand the flow of the thoughts and how you came to an understanding of your topic better. The language </w:t>
        </w:r>
      </w:ins>
      <w:ins w:id="21" w:author="Alyssa Manik" w:date="2021-10-17T23:50:00Z">
        <w:r>
          <w:t xml:space="preserve">is unique, and some parts could use a bit of a rewriting because it can get confusing to understand who the statement is referring to. </w:t>
        </w:r>
      </w:ins>
    </w:p>
    <w:p w14:paraId="1DFA6868" w14:textId="2A840F76" w:rsidR="007975B2" w:rsidRDefault="007975B2">
      <w:pPr>
        <w:rPr>
          <w:ins w:id="22" w:author="Alyssa Manik" w:date="2021-10-17T23:50:00Z"/>
        </w:rPr>
      </w:pPr>
    </w:p>
    <w:p w14:paraId="2751E5C1" w14:textId="3275F439" w:rsidR="007975B2" w:rsidRDefault="007975B2">
      <w:pPr>
        <w:rPr>
          <w:ins w:id="23" w:author="Alyssa Manik" w:date="2021-10-17T23:56:00Z"/>
        </w:rPr>
      </w:pPr>
      <w:ins w:id="24" w:author="Alyssa Manik" w:date="2021-10-17T23:50:00Z">
        <w:r>
          <w:t xml:space="preserve">Overall, I think the content flows well and the transitions are easier to follow. </w:t>
        </w:r>
      </w:ins>
      <w:ins w:id="25" w:author="Alyssa Manik" w:date="2021-10-17T23:51:00Z">
        <w:r>
          <w:t xml:space="preserve">One note </w:t>
        </w:r>
      </w:ins>
      <w:ins w:id="26" w:author="Alyssa Manik" w:date="2021-10-17T23:50:00Z">
        <w:r>
          <w:t>ri</w:t>
        </w:r>
      </w:ins>
      <w:ins w:id="27" w:author="Alyssa Manik" w:date="2021-10-17T23:51:00Z">
        <w:r>
          <w:t xml:space="preserve">ght now that I would </w:t>
        </w:r>
        <w:proofErr w:type="gramStart"/>
        <w:r>
          <w:t>definitely look</w:t>
        </w:r>
        <w:proofErr w:type="gramEnd"/>
        <w:r>
          <w:t xml:space="preserve"> into is the detail in which you discuss the event or realization. Right now, the response is very ‘thought-driven’ and more of a monologue to the meaning of li</w:t>
        </w:r>
      </w:ins>
      <w:ins w:id="28" w:author="Alyssa Manik" w:date="2021-10-17T23:52:00Z">
        <w:r>
          <w:t xml:space="preserve">fe: which is the personal mental growth you felt. </w:t>
        </w:r>
      </w:ins>
      <w:ins w:id="29" w:author="Alyssa Manik" w:date="2021-10-17T23:53:00Z">
        <w:r>
          <w:t xml:space="preserve">The possible problem is </w:t>
        </w:r>
      </w:ins>
      <w:ins w:id="30" w:author="Alyssa Manik" w:date="2021-10-17T23:52:00Z">
        <w:r>
          <w:t>I don’t know any specific time</w:t>
        </w:r>
      </w:ins>
      <w:ins w:id="31" w:author="Alyssa Manik" w:date="2021-10-17T23:53:00Z">
        <w:r>
          <w:t xml:space="preserve"> or location, or scenario which led to this spark. This essay isn’t time specific or event specific, so I can’t tell how </w:t>
        </w:r>
      </w:ins>
      <w:ins w:id="32" w:author="Alyssa Manik" w:date="2021-10-17T23:54:00Z">
        <w:r>
          <w:t xml:space="preserve">long this epiphany lasted or how big of an impact the realization made to you as a person. I can only tell in a general manner that you went from </w:t>
        </w:r>
      </w:ins>
      <w:ins w:id="33" w:author="Alyssa Manik" w:date="2021-10-17T23:55:00Z">
        <w:r>
          <w:t>being idealistic in your ambition for forever,</w:t>
        </w:r>
      </w:ins>
      <w:ins w:id="34" w:author="Alyssa Manik" w:date="2021-10-17T23:54:00Z">
        <w:r>
          <w:t xml:space="preserve"> into settling for </w:t>
        </w:r>
      </w:ins>
      <w:ins w:id="35" w:author="Alyssa Manik" w:date="2021-10-17T23:55:00Z">
        <w:r>
          <w:t>making a memorable impact</w:t>
        </w:r>
      </w:ins>
      <w:ins w:id="36" w:author="Alyssa Manik" w:date="2021-10-17T23:54:00Z">
        <w:r>
          <w:t>.</w:t>
        </w:r>
      </w:ins>
    </w:p>
    <w:p w14:paraId="7226F7FC" w14:textId="5C04711C" w:rsidR="00590BD6" w:rsidRDefault="00590BD6">
      <w:pPr>
        <w:rPr>
          <w:ins w:id="37" w:author="Alyssa Manik" w:date="2021-10-17T23:56:00Z"/>
        </w:rPr>
      </w:pPr>
    </w:p>
    <w:p w14:paraId="31743509" w14:textId="105D0BE3" w:rsidR="00590BD6" w:rsidRDefault="00590BD6">
      <w:ins w:id="38" w:author="Alyssa Manik" w:date="2021-10-17T23:56:00Z">
        <w:r>
          <w:t xml:space="preserve">Also, remember to watch out for the word limit, the system cuts it at exactly the word limit so it needs to be </w:t>
        </w:r>
      </w:ins>
      <w:ins w:id="39" w:author="Alyssa Manik" w:date="2021-10-17T23:57:00Z">
        <w:r>
          <w:t>specific to the last word.</w:t>
        </w:r>
      </w:ins>
    </w:p>
    <w:sectPr w:rsidR="00590BD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17T23:36:00Z" w:initials="AM">
    <w:p w14:paraId="7EFC6C97" w14:textId="6B745087" w:rsidR="00101D38" w:rsidRDefault="00101D38">
      <w:pPr>
        <w:pStyle w:val="CommentText"/>
      </w:pPr>
      <w:r>
        <w:rPr>
          <w:rStyle w:val="CommentReference"/>
        </w:rPr>
        <w:annotationRef/>
      </w:r>
      <w:r>
        <w:t>Who is they?</w:t>
      </w:r>
    </w:p>
  </w:comment>
  <w:comment w:id="1" w:author="Alyssa Manik" w:date="2021-10-17T23:38:00Z" w:initials="AM">
    <w:p w14:paraId="3AFA3BF6" w14:textId="2274C6F9" w:rsidR="00101D38" w:rsidRDefault="00101D38">
      <w:pPr>
        <w:pStyle w:val="CommentText"/>
      </w:pPr>
      <w:r>
        <w:rPr>
          <w:rStyle w:val="CommentReference"/>
        </w:rPr>
        <w:annotationRef/>
      </w:r>
      <w:r>
        <w:t>This is the British English equivalent of the word. It’s fine if you want to use it, just make sure the words below are all consistent with British English.</w:t>
      </w:r>
    </w:p>
  </w:comment>
  <w:comment w:id="2" w:author="Alyssa Manik" w:date="2021-10-17T23:37:00Z" w:initials="AM">
    <w:p w14:paraId="68422BC6" w14:textId="774F5EF1" w:rsidR="00101D38" w:rsidRDefault="00101D38">
      <w:pPr>
        <w:pStyle w:val="CommentText"/>
      </w:pPr>
      <w:r>
        <w:rPr>
          <w:rStyle w:val="CommentReference"/>
        </w:rPr>
        <w:annotationRef/>
      </w:r>
      <w:r>
        <w:t>I feel like evolved and adapted are synonyms to each other. Either “life evolved for self-preservation” or “life adapted for self-preservation” would be sufficient.</w:t>
      </w:r>
    </w:p>
  </w:comment>
  <w:comment w:id="3" w:author="Alyssa Manik" w:date="2021-10-17T23:39:00Z" w:initials="AM">
    <w:p w14:paraId="7501FD52" w14:textId="1515658B" w:rsidR="00101D38" w:rsidRDefault="00101D38">
      <w:pPr>
        <w:pStyle w:val="CommentText"/>
      </w:pPr>
      <w:r>
        <w:rPr>
          <w:rStyle w:val="CommentReference"/>
        </w:rPr>
        <w:annotationRef/>
      </w:r>
      <w:r>
        <w:t>Don’t capitalize here, because it’s objectifying History as a teacher of the Chinese monks, but that’s not what you’re trying to imply.</w:t>
      </w:r>
    </w:p>
  </w:comment>
  <w:comment w:id="4" w:author="Alyssa Manik" w:date="2021-10-17T23:40:00Z" w:initials="AM">
    <w:p w14:paraId="70E54A0E" w14:textId="4E1C3491" w:rsidR="00101D38" w:rsidRDefault="00101D38">
      <w:pPr>
        <w:pStyle w:val="CommentText"/>
      </w:pPr>
      <w:r>
        <w:rPr>
          <w:rStyle w:val="CommentReference"/>
        </w:rPr>
        <w:annotationRef/>
      </w:r>
      <w:r>
        <w:t>“a potion for immortality” or “potions of immortality” since the subject monks is plural.</w:t>
      </w:r>
    </w:p>
  </w:comment>
  <w:comment w:id="5" w:author="Alyssa Manik" w:date="2021-10-17T23:40:00Z" w:initials="AM">
    <w:p w14:paraId="2B19839B" w14:textId="10C5C931" w:rsidR="00101D38" w:rsidRDefault="00101D38">
      <w:pPr>
        <w:pStyle w:val="CommentText"/>
      </w:pPr>
      <w:r>
        <w:rPr>
          <w:rStyle w:val="CommentReference"/>
        </w:rPr>
        <w:annotationRef/>
      </w:r>
      <w:r>
        <w:t>*</w:t>
      </w:r>
      <w:proofErr w:type="gramStart"/>
      <w:r>
        <w:t>past</w:t>
      </w:r>
      <w:proofErr w:type="gramEnd"/>
      <w:r>
        <w:t xml:space="preserve"> tense, should be spent</w:t>
      </w:r>
    </w:p>
  </w:comment>
  <w:comment w:id="6" w:author="Alyssa Manik" w:date="2021-10-17T23:41:00Z" w:initials="AM">
    <w:p w14:paraId="0EC4051E" w14:textId="7BADA6FB" w:rsidR="00101D38" w:rsidRDefault="00101D38">
      <w:pPr>
        <w:pStyle w:val="CommentText"/>
      </w:pPr>
      <w:r>
        <w:rPr>
          <w:rStyle w:val="CommentReference"/>
        </w:rPr>
        <w:annotationRef/>
      </w:r>
      <w:r>
        <w:t xml:space="preserve">What is the common purpose? </w:t>
      </w:r>
      <w:proofErr w:type="spellStart"/>
      <w:r>
        <w:t>Immortlality</w:t>
      </w:r>
      <w:proofErr w:type="spellEnd"/>
      <w:r>
        <w:t>?</w:t>
      </w:r>
    </w:p>
  </w:comment>
  <w:comment w:id="10" w:author="Alyssa Manik" w:date="2021-10-17T23:42:00Z" w:initials="AM">
    <w:p w14:paraId="66F7817B" w14:textId="2D2394E2" w:rsidR="00101D38" w:rsidRDefault="00101D38">
      <w:pPr>
        <w:pStyle w:val="CommentText"/>
      </w:pPr>
      <w:r>
        <w:rPr>
          <w:rStyle w:val="CommentReference"/>
        </w:rPr>
        <w:annotationRef/>
      </w:r>
      <w:r>
        <w:t xml:space="preserve">Delete </w:t>
      </w:r>
      <w:proofErr w:type="gramStart"/>
      <w:r>
        <w:t>yet, because</w:t>
      </w:r>
      <w:proofErr w:type="gramEnd"/>
      <w:r>
        <w:t xml:space="preserve"> it’s a redundancy to the </w:t>
      </w:r>
      <w:proofErr w:type="spellStart"/>
      <w:r>
        <w:t>but</w:t>
      </w:r>
      <w:proofErr w:type="spellEnd"/>
      <w:r>
        <w:t xml:space="preserve">. “Yet… </w:t>
      </w:r>
      <w:proofErr w:type="gramStart"/>
      <w:r>
        <w:t>but..</w:t>
      </w:r>
      <w:proofErr w:type="gramEnd"/>
      <w:r>
        <w:t>” doesn’t sound cohesive because it’s a counter.</w:t>
      </w:r>
    </w:p>
  </w:comment>
  <w:comment w:id="13" w:author="Alyssa Manik" w:date="2021-10-17T23:44:00Z" w:initials="AM">
    <w:p w14:paraId="3B6763C5" w14:textId="3EC5F9D9" w:rsidR="00101D38" w:rsidRDefault="00101D38">
      <w:pPr>
        <w:pStyle w:val="CommentText"/>
      </w:pPr>
      <w:r>
        <w:rPr>
          <w:rStyle w:val="CommentReference"/>
        </w:rPr>
        <w:annotationRef/>
      </w:r>
      <w:r>
        <w:t xml:space="preserve">I like this </w:t>
      </w:r>
      <w:proofErr w:type="gramStart"/>
      <w:r>
        <w:t>transition,</w:t>
      </w:r>
      <w:proofErr w:type="gramEnd"/>
      <w:r>
        <w:t xml:space="preserve"> this connects your realization and your dilemma.</w:t>
      </w:r>
    </w:p>
  </w:comment>
  <w:comment w:id="14" w:author="Alyssa Manik" w:date="2021-10-17T23:45:00Z" w:initials="AM">
    <w:p w14:paraId="4C0EDC5D" w14:textId="4FB145D0" w:rsidR="00101D38" w:rsidRDefault="00101D38">
      <w:pPr>
        <w:pStyle w:val="CommentText"/>
      </w:pPr>
      <w:r>
        <w:rPr>
          <w:rStyle w:val="CommentReference"/>
        </w:rPr>
        <w:annotationRef/>
      </w:r>
      <w:r>
        <w:t>Maybe add a bit more details to the epiphany. I like the explanation for this realization, but maybe just give more specified time or the event as to how this led to be.</w:t>
      </w:r>
    </w:p>
  </w:comment>
  <w:comment w:id="15" w:author="Alyssa Manik" w:date="2021-10-17T23:46:00Z" w:initials="AM">
    <w:p w14:paraId="70BCF852" w14:textId="0E5E6EC4" w:rsidR="007975B2" w:rsidRDefault="007975B2">
      <w:pPr>
        <w:pStyle w:val="CommentText"/>
      </w:pPr>
      <w:r>
        <w:rPr>
          <w:rStyle w:val="CommentReference"/>
        </w:rPr>
        <w:annotationRef/>
      </w:r>
      <w:r>
        <w:t>This statement sounds awkward, I know you can reword it to be more understandable.</w:t>
      </w:r>
    </w:p>
  </w:comment>
  <w:comment w:id="16" w:author="Alyssa Manik" w:date="2021-10-17T23:47:00Z" w:initials="AM">
    <w:p w14:paraId="57CC0694" w14:textId="5BF326CD" w:rsidR="007975B2" w:rsidRDefault="007975B2">
      <w:pPr>
        <w:pStyle w:val="CommentText"/>
      </w:pPr>
      <w:r>
        <w:rPr>
          <w:rStyle w:val="CommentReference"/>
        </w:rPr>
        <w:annotationRef/>
      </w:r>
      <w:r>
        <w:t>I really like the conclusion. Very well connected and written. It circles back to “meaning of life is to escape death” but in the realistic way resulting from your epiphany.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C6C97" w15:done="0"/>
  <w15:commentEx w15:paraId="3AFA3BF6" w15:done="0"/>
  <w15:commentEx w15:paraId="68422BC6" w15:done="0"/>
  <w15:commentEx w15:paraId="7501FD52" w15:done="0"/>
  <w15:commentEx w15:paraId="70E54A0E" w15:done="0"/>
  <w15:commentEx w15:paraId="2B19839B" w15:done="0"/>
  <w15:commentEx w15:paraId="0EC4051E" w15:done="0"/>
  <w15:commentEx w15:paraId="66F7817B" w15:done="0"/>
  <w15:commentEx w15:paraId="3B6763C5" w15:done="0"/>
  <w15:commentEx w15:paraId="4C0EDC5D" w15:done="0"/>
  <w15:commentEx w15:paraId="70BCF852" w15:done="0"/>
  <w15:commentEx w15:paraId="57CC06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31EB" w16cex:dateUtc="2021-10-18T06:36:00Z"/>
  <w16cex:commentExtensible w16cex:durableId="2517325E" w16cex:dateUtc="2021-10-18T06:38:00Z"/>
  <w16cex:commentExtensible w16cex:durableId="2517321F" w16cex:dateUtc="2021-10-18T06:37:00Z"/>
  <w16cex:commentExtensible w16cex:durableId="251732A6" w16cex:dateUtc="2021-10-18T06:39:00Z"/>
  <w16cex:commentExtensible w16cex:durableId="251732ED" w16cex:dateUtc="2021-10-18T06:40:00Z"/>
  <w16cex:commentExtensible w16cex:durableId="25173308" w16cex:dateUtc="2021-10-18T06:40:00Z"/>
  <w16cex:commentExtensible w16cex:durableId="2517333A" w16cex:dateUtc="2021-10-18T06:41:00Z"/>
  <w16cex:commentExtensible w16cex:durableId="25173369" w16cex:dateUtc="2021-10-18T06:42:00Z"/>
  <w16cex:commentExtensible w16cex:durableId="251733DB" w16cex:dateUtc="2021-10-18T06:44:00Z"/>
  <w16cex:commentExtensible w16cex:durableId="2517340F" w16cex:dateUtc="2021-10-18T06:45:00Z"/>
  <w16cex:commentExtensible w16cex:durableId="25173441" w16cex:dateUtc="2021-10-18T06:46:00Z"/>
  <w16cex:commentExtensible w16cex:durableId="25173474" w16cex:dateUtc="2021-10-18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C6C97" w16cid:durableId="251731EB"/>
  <w16cid:commentId w16cid:paraId="3AFA3BF6" w16cid:durableId="2517325E"/>
  <w16cid:commentId w16cid:paraId="68422BC6" w16cid:durableId="2517321F"/>
  <w16cid:commentId w16cid:paraId="7501FD52" w16cid:durableId="251732A6"/>
  <w16cid:commentId w16cid:paraId="70E54A0E" w16cid:durableId="251732ED"/>
  <w16cid:commentId w16cid:paraId="2B19839B" w16cid:durableId="25173308"/>
  <w16cid:commentId w16cid:paraId="0EC4051E" w16cid:durableId="2517333A"/>
  <w16cid:commentId w16cid:paraId="66F7817B" w16cid:durableId="25173369"/>
  <w16cid:commentId w16cid:paraId="3B6763C5" w16cid:durableId="251733DB"/>
  <w16cid:commentId w16cid:paraId="4C0EDC5D" w16cid:durableId="2517340F"/>
  <w16cid:commentId w16cid:paraId="70BCF852" w16cid:durableId="25173441"/>
  <w16cid:commentId w16cid:paraId="57CC0694" w16cid:durableId="25173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A1305"/>
    <w:rsid w:val="00101D38"/>
    <w:rsid w:val="00400805"/>
    <w:rsid w:val="004A375B"/>
    <w:rsid w:val="00590BD6"/>
    <w:rsid w:val="007975B2"/>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101D38"/>
    <w:rPr>
      <w:sz w:val="16"/>
      <w:szCs w:val="16"/>
    </w:rPr>
  </w:style>
  <w:style w:type="paragraph" w:styleId="CommentText">
    <w:name w:val="annotation text"/>
    <w:basedOn w:val="Normal"/>
    <w:link w:val="CommentTextChar"/>
    <w:uiPriority w:val="99"/>
    <w:semiHidden/>
    <w:unhideWhenUsed/>
    <w:rsid w:val="00101D38"/>
    <w:rPr>
      <w:sz w:val="20"/>
      <w:szCs w:val="20"/>
    </w:rPr>
  </w:style>
  <w:style w:type="character" w:customStyle="1" w:styleId="CommentTextChar">
    <w:name w:val="Comment Text Char"/>
    <w:basedOn w:val="DefaultParagraphFont"/>
    <w:link w:val="CommentText"/>
    <w:uiPriority w:val="99"/>
    <w:semiHidden/>
    <w:rsid w:val="00101D38"/>
    <w:rPr>
      <w:sz w:val="20"/>
      <w:szCs w:val="20"/>
    </w:rPr>
  </w:style>
  <w:style w:type="paragraph" w:styleId="CommentSubject">
    <w:name w:val="annotation subject"/>
    <w:basedOn w:val="CommentText"/>
    <w:next w:val="CommentText"/>
    <w:link w:val="CommentSubjectChar"/>
    <w:uiPriority w:val="99"/>
    <w:semiHidden/>
    <w:unhideWhenUsed/>
    <w:rsid w:val="00101D38"/>
    <w:rPr>
      <w:b/>
      <w:bCs/>
    </w:rPr>
  </w:style>
  <w:style w:type="character" w:customStyle="1" w:styleId="CommentSubjectChar">
    <w:name w:val="Comment Subject Char"/>
    <w:basedOn w:val="CommentTextChar"/>
    <w:link w:val="CommentSubject"/>
    <w:uiPriority w:val="99"/>
    <w:semiHidden/>
    <w:rsid w:val="00101D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7</cp:revision>
  <dcterms:created xsi:type="dcterms:W3CDTF">2021-09-15T10:15:00Z</dcterms:created>
  <dcterms:modified xsi:type="dcterms:W3CDTF">2021-10-18T06:57:00Z</dcterms:modified>
</cp:coreProperties>
</file>