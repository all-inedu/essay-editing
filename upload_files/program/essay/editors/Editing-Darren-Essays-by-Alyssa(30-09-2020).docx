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23F31" w:rsidRDefault="00510CCA">
      <w:pPr>
        <w:spacing w:before="160"/>
        <w:rPr>
          <w:b/>
          <w:color w:val="4D4D4D"/>
          <w:sz w:val="21"/>
          <w:szCs w:val="21"/>
        </w:rPr>
      </w:pPr>
      <w:r>
        <w:rPr>
          <w:b/>
          <w:color w:val="4D4D4D"/>
          <w:sz w:val="21"/>
          <w:szCs w:val="21"/>
        </w:rPr>
        <w:t>Maximum of 350 words</w:t>
      </w:r>
    </w:p>
    <w:p w14:paraId="00000002" w14:textId="77777777" w:rsidR="00F23F31" w:rsidRDefault="00510CCA">
      <w:pPr>
        <w:numPr>
          <w:ilvl w:val="0"/>
          <w:numId w:val="1"/>
        </w:numPr>
        <w:spacing w:before="160"/>
        <w:ind w:left="1020"/>
        <w:rPr>
          <w:b/>
        </w:rPr>
      </w:pPr>
      <w:r>
        <w:rPr>
          <w:b/>
          <w:color w:val="4D4D4D"/>
          <w:sz w:val="21"/>
          <w:szCs w:val="21"/>
        </w:rPr>
        <w:t>Describe an example of your leadership experience in which you have positively influenced others, helped resolve disputes, or contributed to group efforts over time.</w:t>
      </w:r>
    </w:p>
    <w:p w14:paraId="00000003" w14:textId="6FDAD5BF" w:rsidR="00F23F31" w:rsidRDefault="00510CCA">
      <w:pPr>
        <w:shd w:val="clear" w:color="auto" w:fill="FFFFFF"/>
        <w:spacing w:before="160" w:line="352" w:lineRule="auto"/>
        <w:rPr>
          <w:color w:val="4D4D4D"/>
          <w:sz w:val="20"/>
          <w:szCs w:val="20"/>
          <w:highlight w:val="white"/>
        </w:rPr>
      </w:pPr>
      <w:proofErr w:type="spellStart"/>
      <w:r>
        <w:rPr>
          <w:color w:val="4D4D4D"/>
          <w:sz w:val="20"/>
          <w:szCs w:val="20"/>
          <w:highlight w:val="white"/>
        </w:rPr>
        <w:t>EduKita</w:t>
      </w:r>
      <w:proofErr w:type="spellEnd"/>
      <w:r>
        <w:rPr>
          <w:color w:val="4D4D4D"/>
          <w:sz w:val="20"/>
          <w:szCs w:val="20"/>
          <w:highlight w:val="white"/>
        </w:rPr>
        <w:t xml:space="preserve"> was my school’s </w:t>
      </w:r>
      <w:commentRangeStart w:id="0"/>
      <w:del w:id="1" w:author="Alyssa Manik" w:date="2020-09-30T14:11:00Z">
        <w:r w:rsidDel="008E5A8B">
          <w:rPr>
            <w:color w:val="4D4D4D"/>
            <w:sz w:val="20"/>
            <w:szCs w:val="20"/>
            <w:highlight w:val="white"/>
          </w:rPr>
          <w:delText xml:space="preserve">student body’s </w:delText>
        </w:r>
      </w:del>
      <w:r>
        <w:rPr>
          <w:color w:val="4D4D4D"/>
          <w:sz w:val="20"/>
          <w:szCs w:val="20"/>
          <w:highlight w:val="white"/>
        </w:rPr>
        <w:t>first</w:t>
      </w:r>
      <w:commentRangeEnd w:id="0"/>
      <w:r w:rsidR="008E5A8B">
        <w:rPr>
          <w:rStyle w:val="CommentReference"/>
        </w:rPr>
        <w:commentReference w:id="0"/>
      </w:r>
      <w:r>
        <w:rPr>
          <w:color w:val="4D4D4D"/>
          <w:sz w:val="20"/>
          <w:szCs w:val="20"/>
          <w:highlight w:val="white"/>
        </w:rPr>
        <w:t xml:space="preserve"> student</w:t>
      </w:r>
      <w:ins w:id="2" w:author="Alyssa Manik" w:date="2020-09-30T14:11:00Z">
        <w:r w:rsidR="008E5A8B">
          <w:rPr>
            <w:color w:val="4D4D4D"/>
            <w:sz w:val="20"/>
            <w:szCs w:val="20"/>
            <w:highlight w:val="white"/>
          </w:rPr>
          <w:t>-</w:t>
        </w:r>
      </w:ins>
      <w:del w:id="3" w:author="Alyssa Manik" w:date="2020-09-30T14:11:00Z">
        <w:r w:rsidDel="008E5A8B">
          <w:rPr>
            <w:color w:val="4D4D4D"/>
            <w:sz w:val="20"/>
            <w:szCs w:val="20"/>
            <w:highlight w:val="white"/>
          </w:rPr>
          <w:delText xml:space="preserve"> </w:delText>
        </w:r>
      </w:del>
      <w:r>
        <w:rPr>
          <w:color w:val="4D4D4D"/>
          <w:sz w:val="20"/>
          <w:szCs w:val="20"/>
          <w:highlight w:val="white"/>
        </w:rPr>
        <w:t xml:space="preserve">led </w:t>
      </w:r>
      <w:r>
        <w:rPr>
          <w:color w:val="4D4D4D"/>
          <w:sz w:val="20"/>
          <w:szCs w:val="20"/>
          <w:highlight w:val="white"/>
        </w:rPr>
        <w:t>o</w:t>
      </w:r>
      <w:r>
        <w:rPr>
          <w:color w:val="4D4D4D"/>
          <w:sz w:val="20"/>
          <w:szCs w:val="20"/>
          <w:highlight w:val="white"/>
        </w:rPr>
        <w:t xml:space="preserve">rganization. While </w:t>
      </w:r>
      <w:commentRangeStart w:id="4"/>
      <w:r>
        <w:rPr>
          <w:color w:val="4D4D4D"/>
          <w:sz w:val="20"/>
          <w:szCs w:val="20"/>
          <w:highlight w:val="white"/>
        </w:rPr>
        <w:t>creating</w:t>
      </w:r>
      <w:commentRangeEnd w:id="4"/>
      <w:r>
        <w:rPr>
          <w:rStyle w:val="CommentReference"/>
        </w:rPr>
        <w:commentReference w:id="4"/>
      </w:r>
      <w:r>
        <w:rPr>
          <w:color w:val="4D4D4D"/>
          <w:sz w:val="20"/>
          <w:szCs w:val="20"/>
          <w:highlight w:val="white"/>
        </w:rPr>
        <w:t xml:space="preserve"> it w</w:t>
      </w:r>
      <w:r>
        <w:rPr>
          <w:color w:val="4D4D4D"/>
          <w:sz w:val="20"/>
          <w:szCs w:val="20"/>
          <w:highlight w:val="white"/>
        </w:rPr>
        <w:t xml:space="preserve">as confusing enough, since we were walking into unfamiliar territory, we remained fixated on creating some </w:t>
      </w:r>
      <w:commentRangeStart w:id="5"/>
      <w:r>
        <w:rPr>
          <w:color w:val="4D4D4D"/>
          <w:sz w:val="20"/>
          <w:szCs w:val="20"/>
          <w:highlight w:val="white"/>
        </w:rPr>
        <w:t>new and fast</w:t>
      </w:r>
      <w:commentRangeEnd w:id="5"/>
      <w:r>
        <w:rPr>
          <w:rStyle w:val="CommentReference"/>
        </w:rPr>
        <w:commentReference w:id="5"/>
      </w:r>
      <w:r>
        <w:rPr>
          <w:color w:val="4D4D4D"/>
          <w:sz w:val="20"/>
          <w:szCs w:val="20"/>
          <w:highlight w:val="white"/>
        </w:rPr>
        <w:t>. Within 3 days, we had participated in our first joint event with a public school on the outskirts of the city, but after that success w</w:t>
      </w:r>
      <w:r>
        <w:rPr>
          <w:color w:val="4D4D4D"/>
          <w:sz w:val="20"/>
          <w:szCs w:val="20"/>
          <w:highlight w:val="white"/>
        </w:rPr>
        <w:t>e fell into a hiatus. The desire to do more suddenly dwindled and seeing that I was not ready to let this organization die out so quickly, I proposed that the organization adopt a voluntary project</w:t>
      </w:r>
      <w:ins w:id="6" w:author="Alyssa Manik" w:date="2020-09-30T14:12:00Z">
        <w:r w:rsidR="008E5A8B">
          <w:rPr>
            <w:color w:val="4D4D4D"/>
            <w:sz w:val="20"/>
            <w:szCs w:val="20"/>
            <w:highlight w:val="white"/>
          </w:rPr>
          <w:t>-</w:t>
        </w:r>
      </w:ins>
      <w:del w:id="7" w:author="Alyssa Manik" w:date="2020-09-30T14:12:00Z">
        <w:r w:rsidDel="008E5A8B">
          <w:rPr>
            <w:color w:val="4D4D4D"/>
            <w:sz w:val="20"/>
            <w:szCs w:val="20"/>
            <w:highlight w:val="white"/>
          </w:rPr>
          <w:delText xml:space="preserve"> </w:delText>
        </w:r>
      </w:del>
      <w:r>
        <w:rPr>
          <w:color w:val="4D4D4D"/>
          <w:sz w:val="20"/>
          <w:szCs w:val="20"/>
          <w:highlight w:val="white"/>
        </w:rPr>
        <w:t>based system. It took many long talks and discussions, bec</w:t>
      </w:r>
      <w:r>
        <w:rPr>
          <w:color w:val="4D4D4D"/>
          <w:sz w:val="20"/>
          <w:szCs w:val="20"/>
          <w:highlight w:val="white"/>
        </w:rPr>
        <w:t xml:space="preserve">ause not everyone understood where I was going with the idea, but I simply asked for 1 month to prove my case and the race began. </w:t>
      </w:r>
    </w:p>
    <w:p w14:paraId="00000004" w14:textId="77777777" w:rsidR="00F23F31" w:rsidRDefault="00F23F31">
      <w:pPr>
        <w:shd w:val="clear" w:color="auto" w:fill="FFFFFF"/>
        <w:spacing w:before="160" w:line="352" w:lineRule="auto"/>
        <w:rPr>
          <w:color w:val="4D4D4D"/>
          <w:sz w:val="20"/>
          <w:szCs w:val="20"/>
          <w:highlight w:val="white"/>
        </w:rPr>
      </w:pPr>
    </w:p>
    <w:p w14:paraId="00000005" w14:textId="77777777" w:rsidR="00F23F31" w:rsidRDefault="00510CCA">
      <w:pPr>
        <w:shd w:val="clear" w:color="auto" w:fill="FFFFFF"/>
        <w:spacing w:before="160" w:line="352" w:lineRule="auto"/>
        <w:rPr>
          <w:color w:val="4D4D4D"/>
          <w:sz w:val="20"/>
          <w:szCs w:val="20"/>
          <w:highlight w:val="white"/>
        </w:rPr>
      </w:pPr>
      <w:r>
        <w:rPr>
          <w:color w:val="4D4D4D"/>
          <w:sz w:val="20"/>
          <w:szCs w:val="20"/>
          <w:highlight w:val="white"/>
        </w:rPr>
        <w:t>Through the trial period, I changed how we handled meetings</w:t>
      </w:r>
      <w:commentRangeStart w:id="8"/>
      <w:r>
        <w:rPr>
          <w:color w:val="4D4D4D"/>
          <w:sz w:val="20"/>
          <w:szCs w:val="20"/>
          <w:highlight w:val="white"/>
        </w:rPr>
        <w:t xml:space="preserve">. </w:t>
      </w:r>
      <w:commentRangeEnd w:id="8"/>
      <w:r w:rsidR="008E5A8B">
        <w:rPr>
          <w:rStyle w:val="CommentReference"/>
        </w:rPr>
        <w:commentReference w:id="8"/>
      </w:r>
      <w:r>
        <w:rPr>
          <w:color w:val="4D4D4D"/>
          <w:sz w:val="20"/>
          <w:szCs w:val="20"/>
          <w:highlight w:val="white"/>
        </w:rPr>
        <w:t>I became the moderator of our weekly meetings, and topped it of</w:t>
      </w:r>
      <w:r>
        <w:rPr>
          <w:color w:val="4D4D4D"/>
          <w:sz w:val="20"/>
          <w:szCs w:val="20"/>
          <w:highlight w:val="white"/>
        </w:rPr>
        <w:t xml:space="preserve">f with also being the organization’s </w:t>
      </w:r>
      <w:commentRangeStart w:id="9"/>
      <w:r>
        <w:rPr>
          <w:color w:val="4D4D4D"/>
          <w:sz w:val="20"/>
          <w:szCs w:val="20"/>
          <w:highlight w:val="white"/>
        </w:rPr>
        <w:t>coordinato</w:t>
      </w:r>
      <w:commentRangeEnd w:id="9"/>
      <w:r w:rsidR="008E5A8B">
        <w:rPr>
          <w:rStyle w:val="CommentReference"/>
        </w:rPr>
        <w:commentReference w:id="9"/>
      </w:r>
      <w:r>
        <w:rPr>
          <w:color w:val="4D4D4D"/>
          <w:sz w:val="20"/>
          <w:szCs w:val="20"/>
          <w:highlight w:val="white"/>
        </w:rPr>
        <w:t>r. I began first with alleviating the atmosphere by giving an awful joke here or there, and always started the meetings off with a positive smile. Once everyone was comfortable, I started inviting everyone one</w:t>
      </w:r>
      <w:r>
        <w:rPr>
          <w:color w:val="4D4D4D"/>
          <w:sz w:val="20"/>
          <w:szCs w:val="20"/>
          <w:highlight w:val="white"/>
        </w:rPr>
        <w:t xml:space="preserve"> by one to speak and share their ideas. I would then ask around of what people taught and I would carry on the discussion until we eventually got an event plan.</w:t>
      </w:r>
      <w:commentRangeStart w:id="10"/>
      <w:r>
        <w:rPr>
          <w:color w:val="4D4D4D"/>
          <w:sz w:val="20"/>
          <w:szCs w:val="20"/>
          <w:highlight w:val="white"/>
        </w:rPr>
        <w:t xml:space="preserve"> </w:t>
      </w:r>
      <w:commentRangeEnd w:id="10"/>
      <w:r w:rsidR="008E5A8B">
        <w:rPr>
          <w:rStyle w:val="CommentReference"/>
        </w:rPr>
        <w:commentReference w:id="10"/>
      </w:r>
    </w:p>
    <w:p w14:paraId="00000006" w14:textId="77777777" w:rsidR="00F23F31" w:rsidRDefault="00F23F31">
      <w:pPr>
        <w:shd w:val="clear" w:color="auto" w:fill="FFFFFF"/>
        <w:spacing w:before="160" w:line="352" w:lineRule="auto"/>
        <w:rPr>
          <w:color w:val="4D4D4D"/>
          <w:sz w:val="20"/>
          <w:szCs w:val="20"/>
          <w:highlight w:val="white"/>
        </w:rPr>
      </w:pPr>
    </w:p>
    <w:p w14:paraId="00000007" w14:textId="77777777" w:rsidR="00F23F31" w:rsidRDefault="00510CCA">
      <w:pPr>
        <w:shd w:val="clear" w:color="auto" w:fill="FFFFFF"/>
        <w:spacing w:before="160" w:line="352" w:lineRule="auto"/>
        <w:rPr>
          <w:color w:val="4D4D4D"/>
          <w:sz w:val="20"/>
          <w:szCs w:val="20"/>
          <w:highlight w:val="white"/>
        </w:rPr>
      </w:pPr>
      <w:r>
        <w:rPr>
          <w:color w:val="4D4D4D"/>
          <w:sz w:val="20"/>
          <w:szCs w:val="20"/>
          <w:highlight w:val="white"/>
        </w:rPr>
        <w:t>During our hiatus where many of us were silent, suddenly each and every one of us was getting</w:t>
      </w:r>
      <w:r>
        <w:rPr>
          <w:color w:val="4D4D4D"/>
          <w:sz w:val="20"/>
          <w:szCs w:val="20"/>
          <w:highlight w:val="white"/>
        </w:rPr>
        <w:t xml:space="preserve"> a shot at the spotlight. Once the awkward tension was broken, the light mood of the meetings motivated all of us to open up and with this team culture we soon were able to make large scale e</w:t>
      </w:r>
      <w:commentRangeStart w:id="11"/>
      <w:r>
        <w:rPr>
          <w:color w:val="4D4D4D"/>
          <w:sz w:val="20"/>
          <w:szCs w:val="20"/>
          <w:highlight w:val="white"/>
        </w:rPr>
        <w:t>vents</w:t>
      </w:r>
      <w:commentRangeEnd w:id="11"/>
      <w:r w:rsidR="008E5A8B">
        <w:rPr>
          <w:rStyle w:val="CommentReference"/>
        </w:rPr>
        <w:commentReference w:id="11"/>
      </w:r>
      <w:r>
        <w:rPr>
          <w:color w:val="4D4D4D"/>
          <w:sz w:val="20"/>
          <w:szCs w:val="20"/>
          <w:highlight w:val="white"/>
        </w:rPr>
        <w:t xml:space="preserve"> and assign each other roles for the event planning based on</w:t>
      </w:r>
      <w:r>
        <w:rPr>
          <w:color w:val="4D4D4D"/>
          <w:sz w:val="20"/>
          <w:szCs w:val="20"/>
          <w:highlight w:val="white"/>
        </w:rPr>
        <w:t xml:space="preserve"> our interests. </w:t>
      </w:r>
    </w:p>
    <w:p w14:paraId="00000008" w14:textId="77777777" w:rsidR="00F23F31" w:rsidRDefault="00F23F31">
      <w:pPr>
        <w:shd w:val="clear" w:color="auto" w:fill="FFFFFF"/>
        <w:spacing w:before="160" w:line="352" w:lineRule="auto"/>
        <w:rPr>
          <w:color w:val="4D4D4D"/>
          <w:sz w:val="20"/>
          <w:szCs w:val="20"/>
          <w:highlight w:val="white"/>
        </w:rPr>
      </w:pPr>
    </w:p>
    <w:p w14:paraId="00000009" w14:textId="77777777" w:rsidR="00F23F31" w:rsidRDefault="00510CCA">
      <w:pPr>
        <w:shd w:val="clear" w:color="auto" w:fill="FFFFFF"/>
        <w:spacing w:before="160" w:line="352" w:lineRule="auto"/>
        <w:rPr>
          <w:color w:val="4D4D4D"/>
          <w:sz w:val="20"/>
          <w:szCs w:val="20"/>
          <w:highlight w:val="white"/>
        </w:rPr>
      </w:pPr>
      <w:r>
        <w:rPr>
          <w:color w:val="4D4D4D"/>
          <w:sz w:val="20"/>
          <w:szCs w:val="20"/>
          <w:highlight w:val="white"/>
        </w:rPr>
        <w:t xml:space="preserve">I began to finally see that leadership started off with making sure that everyone was comfortable first. Once that step was taken out of the way, the next step is to simply find a way to help people slowly express their ideas and provide </w:t>
      </w:r>
      <w:r>
        <w:rPr>
          <w:color w:val="4D4D4D"/>
          <w:sz w:val="20"/>
          <w:szCs w:val="20"/>
          <w:highlight w:val="white"/>
        </w:rPr>
        <w:t xml:space="preserve">a platform for them to explore it. </w:t>
      </w:r>
      <w:commentRangeStart w:id="12"/>
      <w:r>
        <w:rPr>
          <w:color w:val="4D4D4D"/>
          <w:sz w:val="20"/>
          <w:szCs w:val="20"/>
          <w:highlight w:val="white"/>
        </w:rPr>
        <w:t xml:space="preserve">I have watched friends, who used to silently sit in the corner, now have the inspiration to take up roles and contribute to the discussions. </w:t>
      </w:r>
      <w:commentRangeEnd w:id="12"/>
      <w:r w:rsidR="008E5A8B">
        <w:rPr>
          <w:rStyle w:val="CommentReference"/>
        </w:rPr>
        <w:commentReference w:id="12"/>
      </w:r>
      <w:r>
        <w:rPr>
          <w:color w:val="4D4D4D"/>
          <w:sz w:val="20"/>
          <w:szCs w:val="20"/>
          <w:highlight w:val="white"/>
        </w:rPr>
        <w:t xml:space="preserve">The idea worked and now we were back on track to expanding ourselves to greater </w:t>
      </w:r>
      <w:commentRangeStart w:id="13"/>
      <w:r>
        <w:rPr>
          <w:color w:val="4D4D4D"/>
          <w:sz w:val="20"/>
          <w:szCs w:val="20"/>
          <w:highlight w:val="white"/>
        </w:rPr>
        <w:t xml:space="preserve">heights. </w:t>
      </w:r>
      <w:commentRangeEnd w:id="13"/>
      <w:r w:rsidR="008E5A8B">
        <w:rPr>
          <w:rStyle w:val="CommentReference"/>
        </w:rPr>
        <w:commentReference w:id="13"/>
      </w:r>
    </w:p>
    <w:p w14:paraId="0000000A" w14:textId="77777777" w:rsidR="00F23F31" w:rsidRDefault="00F23F31">
      <w:pPr>
        <w:shd w:val="clear" w:color="auto" w:fill="FFFFFF"/>
        <w:spacing w:before="160" w:line="352" w:lineRule="auto"/>
        <w:rPr>
          <w:color w:val="4D4D4D"/>
          <w:sz w:val="20"/>
          <w:szCs w:val="20"/>
          <w:highlight w:val="white"/>
        </w:rPr>
      </w:pPr>
    </w:p>
    <w:p w14:paraId="0000000B" w14:textId="77777777" w:rsidR="00F23F31" w:rsidRDefault="00510CCA">
      <w:pPr>
        <w:shd w:val="clear" w:color="auto" w:fill="FFFFFF"/>
        <w:spacing w:before="160" w:line="352" w:lineRule="auto"/>
        <w:rPr>
          <w:color w:val="4D4D4D"/>
          <w:sz w:val="20"/>
          <w:szCs w:val="20"/>
          <w:highlight w:val="white"/>
        </w:rPr>
      </w:pPr>
      <w:r>
        <w:rPr>
          <w:color w:val="4D4D4D"/>
          <w:sz w:val="20"/>
          <w:szCs w:val="20"/>
          <w:highlight w:val="white"/>
        </w:rPr>
        <w:t>Words: 382 (rough draft)</w:t>
      </w:r>
    </w:p>
    <w:p w14:paraId="0000000C" w14:textId="733AAC4F" w:rsidR="00F23F31" w:rsidRDefault="008E5A8B">
      <w:pPr>
        <w:shd w:val="clear" w:color="auto" w:fill="FFFFFF"/>
        <w:spacing w:before="160" w:line="352" w:lineRule="auto"/>
        <w:rPr>
          <w:ins w:id="14" w:author="Alyssa Manik" w:date="2020-09-30T14:21:00Z"/>
          <w:color w:val="4D4D4D"/>
          <w:sz w:val="20"/>
          <w:szCs w:val="20"/>
          <w:highlight w:val="white"/>
        </w:rPr>
      </w:pPr>
      <w:bookmarkStart w:id="15" w:name="_heading=h.gjdgxs" w:colFirst="0" w:colLast="0"/>
      <w:bookmarkEnd w:id="15"/>
      <w:ins w:id="16" w:author="Alyssa Manik" w:date="2020-09-30T14:19:00Z">
        <w:r>
          <w:rPr>
            <w:color w:val="4D4D4D"/>
            <w:sz w:val="20"/>
            <w:szCs w:val="20"/>
            <w:highlight w:val="white"/>
          </w:rPr>
          <w:t xml:space="preserve">Hey! Let me first say, I’m really </w:t>
        </w:r>
        <w:r w:rsidR="00023893">
          <w:rPr>
            <w:color w:val="4D4D4D"/>
            <w:sz w:val="20"/>
            <w:szCs w:val="20"/>
            <w:highlight w:val="white"/>
          </w:rPr>
          <w:t xml:space="preserve">glad to see the improvements you made. I </w:t>
        </w:r>
      </w:ins>
      <w:ins w:id="17" w:author="Alyssa Manik" w:date="2020-09-30T14:20:00Z">
        <w:r w:rsidR="00023893">
          <w:rPr>
            <w:color w:val="4D4D4D"/>
            <w:sz w:val="20"/>
            <w:szCs w:val="20"/>
            <w:highlight w:val="white"/>
          </w:rPr>
          <w:t xml:space="preserve">understand now what you meant by ideological disputes, and this new draft definitely paints a better impression on your role in the </w:t>
        </w:r>
        <w:r w:rsidR="00023893">
          <w:rPr>
            <w:color w:val="4D4D4D"/>
            <w:sz w:val="20"/>
            <w:szCs w:val="20"/>
            <w:highlight w:val="white"/>
          </w:rPr>
          <w:lastRenderedPageBreak/>
          <w:t xml:space="preserve">structural changes of the organization. All in all, your response flows more, and I can see </w:t>
        </w:r>
      </w:ins>
      <w:ins w:id="18" w:author="Alyssa Manik" w:date="2020-09-30T14:21:00Z">
        <w:r w:rsidR="00023893">
          <w:rPr>
            <w:color w:val="4D4D4D"/>
            <w:sz w:val="20"/>
            <w:szCs w:val="20"/>
            <w:highlight w:val="white"/>
          </w:rPr>
          <w:t>what kind of role and process you went through.</w:t>
        </w:r>
      </w:ins>
      <w:ins w:id="19" w:author="Alyssa Manik" w:date="2020-09-30T14:30:00Z">
        <w:r w:rsidR="00023893">
          <w:rPr>
            <w:color w:val="4D4D4D"/>
            <w:sz w:val="20"/>
            <w:szCs w:val="20"/>
            <w:highlight w:val="white"/>
          </w:rPr>
          <w:t xml:space="preserve"> It’s definitely clear what your intentions and </w:t>
        </w:r>
      </w:ins>
      <w:ins w:id="20" w:author="Alyssa Manik" w:date="2020-09-30T14:31:00Z">
        <w:r w:rsidR="00510CCA">
          <w:rPr>
            <w:color w:val="4D4D4D"/>
            <w:sz w:val="20"/>
            <w:szCs w:val="20"/>
            <w:highlight w:val="white"/>
          </w:rPr>
          <w:t>the solution to your issue in the intro.</w:t>
        </w:r>
      </w:ins>
    </w:p>
    <w:p w14:paraId="32B12F5B" w14:textId="5AD472AF" w:rsidR="00023893" w:rsidRDefault="00023893">
      <w:pPr>
        <w:shd w:val="clear" w:color="auto" w:fill="FFFFFF"/>
        <w:spacing w:before="160" w:line="352" w:lineRule="auto"/>
        <w:rPr>
          <w:ins w:id="21" w:author="Alyssa Manik" w:date="2020-09-30T14:34:00Z"/>
          <w:color w:val="4D4D4D"/>
          <w:sz w:val="20"/>
          <w:szCs w:val="20"/>
          <w:highlight w:val="white"/>
        </w:rPr>
      </w:pPr>
      <w:ins w:id="22" w:author="Alyssa Manik" w:date="2020-09-30T14:21:00Z">
        <w:r>
          <w:rPr>
            <w:color w:val="4D4D4D"/>
            <w:sz w:val="20"/>
            <w:szCs w:val="20"/>
            <w:highlight w:val="white"/>
          </w:rPr>
          <w:t xml:space="preserve">Now, </w:t>
        </w:r>
      </w:ins>
      <w:ins w:id="23" w:author="Alyssa Manik" w:date="2020-09-30T14:31:00Z">
        <w:r w:rsidR="00510CCA">
          <w:rPr>
            <w:color w:val="4D4D4D"/>
            <w:sz w:val="20"/>
            <w:szCs w:val="20"/>
            <w:highlight w:val="white"/>
          </w:rPr>
          <w:t>I briefly mentioned this above, but there was a bit of a repetition I see in your ideas in the third and fourth paragraph. The re</w:t>
        </w:r>
      </w:ins>
      <w:ins w:id="24" w:author="Alyssa Manik" w:date="2020-09-30T14:32:00Z">
        <w:r w:rsidR="00510CCA">
          <w:rPr>
            <w:color w:val="4D4D4D"/>
            <w:sz w:val="20"/>
            <w:szCs w:val="20"/>
            <w:highlight w:val="white"/>
          </w:rPr>
          <w:t xml:space="preserve">flection was fine, but I think you don’t have to repeat how your members/peers benefited from the event, maybe instead you could talk more about how you brought this lesson into your daily life. </w:t>
        </w:r>
      </w:ins>
      <w:ins w:id="25" w:author="Alyssa Manik" w:date="2020-09-30T14:33:00Z">
        <w:r w:rsidR="00510CCA">
          <w:rPr>
            <w:color w:val="4D4D4D"/>
            <w:sz w:val="20"/>
            <w:szCs w:val="20"/>
            <w:highlight w:val="white"/>
          </w:rPr>
          <w:t>We want to take a step further and see how this leadership experience affected your leadership skills.</w:t>
        </w:r>
      </w:ins>
      <w:ins w:id="26" w:author="Alyssa Manik" w:date="2020-09-30T14:34:00Z">
        <w:r w:rsidR="00510CCA">
          <w:rPr>
            <w:color w:val="4D4D4D"/>
            <w:sz w:val="20"/>
            <w:szCs w:val="20"/>
            <w:highlight w:val="white"/>
          </w:rPr>
          <w:t xml:space="preserve"> So </w:t>
        </w:r>
        <w:proofErr w:type="gramStart"/>
        <w:r w:rsidR="00510CCA">
          <w:rPr>
            <w:color w:val="4D4D4D"/>
            <w:sz w:val="20"/>
            <w:szCs w:val="20"/>
            <w:highlight w:val="white"/>
          </w:rPr>
          <w:t>far</w:t>
        </w:r>
        <w:proofErr w:type="gramEnd"/>
        <w:r w:rsidR="00510CCA">
          <w:rPr>
            <w:color w:val="4D4D4D"/>
            <w:sz w:val="20"/>
            <w:szCs w:val="20"/>
            <w:highlight w:val="white"/>
          </w:rPr>
          <w:t xml:space="preserve"> the only sentence I see exemplified this was, “</w:t>
        </w:r>
        <w:r w:rsidR="00510CCA">
          <w:rPr>
            <w:color w:val="4D4D4D"/>
            <w:sz w:val="20"/>
            <w:szCs w:val="20"/>
            <w:highlight w:val="white"/>
          </w:rPr>
          <w:t>I began to finally see that leadership started off with making sure that everyone was comfortable first.</w:t>
        </w:r>
        <w:r w:rsidR="00510CCA">
          <w:rPr>
            <w:color w:val="4D4D4D"/>
            <w:sz w:val="20"/>
            <w:szCs w:val="20"/>
            <w:highlight w:val="white"/>
          </w:rPr>
          <w:t>” But I feel like you could add more to this.</w:t>
        </w:r>
      </w:ins>
    </w:p>
    <w:p w14:paraId="1303871E" w14:textId="7D55D6DC" w:rsidR="00510CCA" w:rsidRDefault="00510CCA">
      <w:pPr>
        <w:shd w:val="clear" w:color="auto" w:fill="FFFFFF"/>
        <w:spacing w:before="160" w:line="352" w:lineRule="auto"/>
        <w:rPr>
          <w:color w:val="4D4D4D"/>
          <w:sz w:val="20"/>
          <w:szCs w:val="20"/>
          <w:highlight w:val="white"/>
        </w:rPr>
      </w:pPr>
      <w:ins w:id="27" w:author="Alyssa Manik" w:date="2020-09-30T14:34:00Z">
        <w:r>
          <w:rPr>
            <w:color w:val="4D4D4D"/>
            <w:sz w:val="20"/>
            <w:szCs w:val="20"/>
            <w:highlight w:val="white"/>
          </w:rPr>
          <w:t xml:space="preserve">That being said, there is a word limit issue so </w:t>
        </w:r>
      </w:ins>
      <w:ins w:id="28" w:author="Alyssa Manik" w:date="2020-09-30T14:35:00Z">
        <w:r>
          <w:rPr>
            <w:color w:val="4D4D4D"/>
            <w:sz w:val="20"/>
            <w:szCs w:val="20"/>
            <w:highlight w:val="white"/>
          </w:rPr>
          <w:t>you could just cut and make your sentences more concise. You have shown how you influenced others, resolved a dispute, and contributed over time. I</w:t>
        </w:r>
      </w:ins>
      <w:ins w:id="29" w:author="Alyssa Manik" w:date="2020-09-30T14:36:00Z">
        <w:r>
          <w:rPr>
            <w:color w:val="4D4D4D"/>
            <w:sz w:val="20"/>
            <w:szCs w:val="20"/>
            <w:highlight w:val="white"/>
          </w:rPr>
          <w:t xml:space="preserve">f you want to focus on what you already have, then I’d suggest </w:t>
        </w:r>
      </w:ins>
      <w:ins w:id="30" w:author="Alyssa Manik" w:date="2020-09-30T14:37:00Z">
        <w:r>
          <w:rPr>
            <w:color w:val="4D4D4D"/>
            <w:sz w:val="20"/>
            <w:szCs w:val="20"/>
            <w:highlight w:val="white"/>
          </w:rPr>
          <w:t>a bit more details in why your organization had a hiatus, what do you think caused it? This could show that you have the capability of reflecting over mistakes or flaws, and then</w:t>
        </w:r>
      </w:ins>
      <w:ins w:id="31" w:author="Alyssa Manik" w:date="2020-09-30T14:38:00Z">
        <w:r>
          <w:rPr>
            <w:color w:val="4D4D4D"/>
            <w:sz w:val="20"/>
            <w:szCs w:val="20"/>
            <w:highlight w:val="white"/>
          </w:rPr>
          <w:t xml:space="preserve"> you include the project-based activity. How did introducing this tackle the hiatus problem? I understand making people speak up, but the initial issue was understated.</w:t>
        </w:r>
      </w:ins>
    </w:p>
    <w:sectPr w:rsidR="00510CC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09-30T14:11:00Z" w:initials="AM">
    <w:p w14:paraId="103A3987" w14:textId="4F78FEFB" w:rsidR="008E5A8B" w:rsidRDefault="008E5A8B">
      <w:pPr>
        <w:pStyle w:val="CommentText"/>
      </w:pPr>
      <w:r>
        <w:rPr>
          <w:rStyle w:val="CommentReference"/>
        </w:rPr>
        <w:annotationRef/>
      </w:r>
      <w:r>
        <w:t>It’s a bit redundant to include student body after saying your school.</w:t>
      </w:r>
    </w:p>
  </w:comment>
  <w:comment w:id="4" w:author="Alyssa Manik" w:date="2020-09-30T14:36:00Z" w:initials="AM">
    <w:p w14:paraId="4F87E8B3" w14:textId="1A050A61" w:rsidR="00510CCA" w:rsidRDefault="00510CCA">
      <w:pPr>
        <w:pStyle w:val="CommentText"/>
      </w:pPr>
      <w:r>
        <w:rPr>
          <w:rStyle w:val="CommentReference"/>
        </w:rPr>
        <w:annotationRef/>
      </w:r>
      <w:r>
        <w:t>You can say establishing, create sounds a bit awkward</w:t>
      </w:r>
    </w:p>
  </w:comment>
  <w:comment w:id="5" w:author="Alyssa Manik" w:date="2020-09-30T14:36:00Z" w:initials="AM">
    <w:p w14:paraId="4E6BD978" w14:textId="07549D77" w:rsidR="00510CCA" w:rsidRDefault="00510CCA">
      <w:pPr>
        <w:pStyle w:val="CommentText"/>
      </w:pPr>
      <w:r>
        <w:rPr>
          <w:rStyle w:val="CommentReference"/>
        </w:rPr>
        <w:annotationRef/>
      </w:r>
      <w:r>
        <w:t>Why new and fast? Maybe this was the reason your organization had a hiatus? You can briefly discuss this.</w:t>
      </w:r>
    </w:p>
  </w:comment>
  <w:comment w:id="8" w:author="Alyssa Manik" w:date="2020-09-30T14:13:00Z" w:initials="AM">
    <w:p w14:paraId="3946F62D" w14:textId="37C23413" w:rsidR="008E5A8B" w:rsidRDefault="008E5A8B">
      <w:pPr>
        <w:pStyle w:val="CommentText"/>
      </w:pPr>
      <w:r>
        <w:rPr>
          <w:rStyle w:val="CommentReference"/>
        </w:rPr>
        <w:annotationRef/>
      </w:r>
      <w:r>
        <w:t xml:space="preserve">Yes! </w:t>
      </w:r>
    </w:p>
  </w:comment>
  <w:comment w:id="9" w:author="Alyssa Manik" w:date="2020-09-30T14:18:00Z" w:initials="AM">
    <w:p w14:paraId="7EE745F4" w14:textId="4EDBB77E" w:rsidR="008E5A8B" w:rsidRDefault="008E5A8B">
      <w:pPr>
        <w:pStyle w:val="CommentText"/>
      </w:pPr>
      <w:r>
        <w:rPr>
          <w:rStyle w:val="CommentReference"/>
        </w:rPr>
        <w:annotationRef/>
      </w:r>
      <w:r>
        <w:t>You could keep this, or you can write your official title in the organization, VP? Director of Activities?</w:t>
      </w:r>
    </w:p>
  </w:comment>
  <w:comment w:id="10" w:author="Alyssa Manik" w:date="2020-09-30T14:19:00Z" w:initials="AM">
    <w:p w14:paraId="5E1B3543" w14:textId="4654F00B" w:rsidR="008E5A8B" w:rsidRDefault="008E5A8B">
      <w:pPr>
        <w:pStyle w:val="CommentText"/>
      </w:pPr>
      <w:r>
        <w:rPr>
          <w:rStyle w:val="CommentReference"/>
        </w:rPr>
        <w:annotationRef/>
      </w:r>
      <w:r>
        <w:t>It’s always good to include your process</w:t>
      </w:r>
      <w:r w:rsidR="00510CCA">
        <w:t xml:space="preserve">, but with word limits, you can be a bit more </w:t>
      </w:r>
      <w:r w:rsidR="00510CCA">
        <w:t>concise.</w:t>
      </w:r>
    </w:p>
  </w:comment>
  <w:comment w:id="11" w:author="Alyssa Manik" w:date="2020-09-30T14:16:00Z" w:initials="AM">
    <w:p w14:paraId="4B80A579" w14:textId="6DD77D1A" w:rsidR="008E5A8B" w:rsidRDefault="008E5A8B">
      <w:pPr>
        <w:pStyle w:val="CommentText"/>
      </w:pPr>
      <w:r>
        <w:rPr>
          <w:rStyle w:val="CommentReference"/>
        </w:rPr>
        <w:annotationRef/>
      </w:r>
      <w:r>
        <w:t xml:space="preserve">You can add a bit more descriptor to make your org sound stronger, e.g. </w:t>
      </w:r>
      <w:proofErr w:type="gramStart"/>
      <w:r>
        <w:t>large scale</w:t>
      </w:r>
      <w:proofErr w:type="gramEnd"/>
      <w:r>
        <w:t xml:space="preserve"> education workshops, instructive events for the students/members, etc.</w:t>
      </w:r>
    </w:p>
  </w:comment>
  <w:comment w:id="12" w:author="Alyssa Manik" w:date="2020-09-30T14:14:00Z" w:initials="AM">
    <w:p w14:paraId="30547FD1" w14:textId="78D98A43" w:rsidR="008E5A8B" w:rsidRDefault="008E5A8B">
      <w:pPr>
        <w:pStyle w:val="CommentText"/>
      </w:pPr>
      <w:r>
        <w:rPr>
          <w:rStyle w:val="CommentReference"/>
        </w:rPr>
        <w:annotationRef/>
      </w:r>
      <w:r>
        <w:t>I like this line, but it also repeats the same description as the third paragraph: “during out hiatus when many of us was silent, suddenly each and everyone.”</w:t>
      </w:r>
    </w:p>
  </w:comment>
  <w:comment w:id="13" w:author="Alyssa Manik" w:date="2020-09-30T14:15:00Z" w:initials="AM">
    <w:p w14:paraId="4C9A3708" w14:textId="0A53CA32" w:rsidR="008E5A8B" w:rsidRDefault="008E5A8B">
      <w:pPr>
        <w:pStyle w:val="CommentText"/>
      </w:pPr>
      <w:r>
        <w:rPr>
          <w:rStyle w:val="CommentReference"/>
        </w:rPr>
        <w:annotationRef/>
      </w:r>
      <w:r>
        <w:t>You could definitely mention a new event or big project that occurred because of this new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3A3987" w15:done="0"/>
  <w15:commentEx w15:paraId="4F87E8B3" w15:done="0"/>
  <w15:commentEx w15:paraId="4E6BD978" w15:done="0"/>
  <w15:commentEx w15:paraId="3946F62D" w15:done="0"/>
  <w15:commentEx w15:paraId="7EE745F4" w15:done="0"/>
  <w15:commentEx w15:paraId="5E1B3543" w15:done="0"/>
  <w15:commentEx w15:paraId="4B80A579" w15:done="0"/>
  <w15:commentEx w15:paraId="30547FD1" w15:done="0"/>
  <w15:commentEx w15:paraId="4C9A37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F1087" w16cex:dateUtc="2020-09-30T07:11:00Z"/>
  <w16cex:commentExtensible w16cex:durableId="231F166F" w16cex:dateUtc="2020-09-30T07:36:00Z"/>
  <w16cex:commentExtensible w16cex:durableId="231F1688" w16cex:dateUtc="2020-09-30T07:36:00Z"/>
  <w16cex:commentExtensible w16cex:durableId="231F10FD" w16cex:dateUtc="2020-09-30T07:13:00Z"/>
  <w16cex:commentExtensible w16cex:durableId="231F1230" w16cex:dateUtc="2020-09-30T07:18:00Z"/>
  <w16cex:commentExtensible w16cex:durableId="231F125B" w16cex:dateUtc="2020-09-30T07:19:00Z"/>
  <w16cex:commentExtensible w16cex:durableId="231F11A1" w16cex:dateUtc="2020-09-30T07:16:00Z"/>
  <w16cex:commentExtensible w16cex:durableId="231F112B" w16cex:dateUtc="2020-09-30T07:14:00Z"/>
  <w16cex:commentExtensible w16cex:durableId="231F116A" w16cex:dateUtc="2020-09-3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3A3987" w16cid:durableId="231F1087"/>
  <w16cid:commentId w16cid:paraId="4F87E8B3" w16cid:durableId="231F166F"/>
  <w16cid:commentId w16cid:paraId="4E6BD978" w16cid:durableId="231F1688"/>
  <w16cid:commentId w16cid:paraId="3946F62D" w16cid:durableId="231F10FD"/>
  <w16cid:commentId w16cid:paraId="7EE745F4" w16cid:durableId="231F1230"/>
  <w16cid:commentId w16cid:paraId="5E1B3543" w16cid:durableId="231F125B"/>
  <w16cid:commentId w16cid:paraId="4B80A579" w16cid:durableId="231F11A1"/>
  <w16cid:commentId w16cid:paraId="30547FD1" w16cid:durableId="231F112B"/>
  <w16cid:commentId w16cid:paraId="4C9A3708" w16cid:durableId="231F11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77D8E"/>
    <w:multiLevelType w:val="multilevel"/>
    <w:tmpl w:val="2A462148"/>
    <w:lvl w:ilvl="0">
      <w:start w:val="1"/>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F31"/>
    <w:rsid w:val="00023893"/>
    <w:rsid w:val="00510CCA"/>
    <w:rsid w:val="008E5A8B"/>
    <w:rsid w:val="00F23F3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9D15"/>
  <w15:docId w15:val="{5BEBF3A8-6D49-814D-A158-BE3716F0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6248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248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773912"/>
    <w:rPr>
      <w:b/>
      <w:bCs/>
    </w:rPr>
  </w:style>
  <w:style w:type="character" w:customStyle="1" w:styleId="CommentSubjectChar">
    <w:name w:val="Comment Subject Char"/>
    <w:basedOn w:val="CommentTextChar"/>
    <w:link w:val="CommentSubject"/>
    <w:uiPriority w:val="99"/>
    <w:semiHidden/>
    <w:rsid w:val="007739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hCOtln9IuRt1CqpfMw3/Iqeuwg==">AMUW2mUr7Yb7rDTLD3X/GrWMoYZMk8Q04B/LEPVJD703+gYjADgB6uYiE+YOB9Z0ChuKl+SykBf+BuNAz+IWkK1W+JAXT9JsxuQbrXoYF9eRPg9zjf34wiMdB9uSJJLSdXRyP2LzJATn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khosasi</dc:creator>
  <cp:lastModifiedBy>Alyssa Manik</cp:lastModifiedBy>
  <cp:revision>2</cp:revision>
  <dcterms:created xsi:type="dcterms:W3CDTF">2020-09-16T12:27:00Z</dcterms:created>
  <dcterms:modified xsi:type="dcterms:W3CDTF">2020-09-30T07:39:00Z</dcterms:modified>
</cp:coreProperties>
</file>