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67C1A" w:rsidRDefault="00162483">
      <w:pPr>
        <w:spacing w:before="160"/>
        <w:rPr>
          <w:b/>
          <w:color w:val="4D4D4D"/>
          <w:sz w:val="21"/>
          <w:szCs w:val="21"/>
        </w:rPr>
      </w:pPr>
      <w:r>
        <w:rPr>
          <w:b/>
          <w:color w:val="4D4D4D"/>
          <w:sz w:val="21"/>
          <w:szCs w:val="21"/>
        </w:rPr>
        <w:t>Maximum of 350 words</w:t>
      </w:r>
    </w:p>
    <w:p w14:paraId="00000002" w14:textId="77777777" w:rsidR="00C67C1A" w:rsidRDefault="00162483">
      <w:pPr>
        <w:numPr>
          <w:ilvl w:val="0"/>
          <w:numId w:val="8"/>
        </w:numPr>
        <w:spacing w:before="160"/>
        <w:ind w:left="1020"/>
        <w:rPr>
          <w:b/>
        </w:rPr>
      </w:pPr>
      <w:r>
        <w:rPr>
          <w:b/>
          <w:color w:val="4D4D4D"/>
          <w:sz w:val="21"/>
          <w:szCs w:val="21"/>
        </w:rPr>
        <w:t>Describe an example of your leadership experience in which you have positively influenced others, helped resolve disputes, or contributed to group efforts over time.</w:t>
      </w:r>
    </w:p>
    <w:p w14:paraId="00000003" w14:textId="77777777" w:rsidR="00C67C1A" w:rsidRDefault="00162483">
      <w:pPr>
        <w:shd w:val="clear" w:color="auto" w:fill="FFFFFF"/>
        <w:spacing w:before="160" w:line="352" w:lineRule="auto"/>
        <w:rPr>
          <w:color w:val="4D4D4D"/>
          <w:sz w:val="20"/>
          <w:szCs w:val="20"/>
          <w:highlight w:val="white"/>
        </w:rPr>
      </w:pPr>
      <w:r>
        <w:rPr>
          <w:color w:val="4D4D4D"/>
          <w:sz w:val="20"/>
          <w:szCs w:val="20"/>
          <w:highlight w:val="white"/>
        </w:rPr>
        <w:t xml:space="preserve">If my brain could have a child, </w:t>
      </w:r>
      <w:commentRangeStart w:id="0"/>
      <w:r>
        <w:rPr>
          <w:color w:val="4D4D4D"/>
          <w:sz w:val="20"/>
          <w:szCs w:val="20"/>
          <w:highlight w:val="white"/>
        </w:rPr>
        <w:t xml:space="preserve">then that child would be called </w:t>
      </w:r>
      <w:proofErr w:type="spellStart"/>
      <w:r>
        <w:rPr>
          <w:color w:val="4D4D4D"/>
          <w:sz w:val="20"/>
          <w:szCs w:val="20"/>
          <w:highlight w:val="white"/>
        </w:rPr>
        <w:t>EduKita</w:t>
      </w:r>
      <w:proofErr w:type="spellEnd"/>
      <w:r>
        <w:rPr>
          <w:color w:val="4D4D4D"/>
          <w:sz w:val="20"/>
          <w:szCs w:val="20"/>
          <w:highlight w:val="white"/>
        </w:rPr>
        <w:t xml:space="preserve">. This adopted child </w:t>
      </w:r>
      <w:commentRangeEnd w:id="0"/>
      <w:r w:rsidR="00773912">
        <w:rPr>
          <w:rStyle w:val="CommentReference"/>
        </w:rPr>
        <w:commentReference w:id="0"/>
      </w:r>
      <w:r>
        <w:rPr>
          <w:color w:val="4D4D4D"/>
          <w:sz w:val="20"/>
          <w:szCs w:val="20"/>
          <w:highlight w:val="white"/>
        </w:rPr>
        <w:t xml:space="preserve">was surprisingly raised by my </w:t>
      </w:r>
      <w:commentRangeStart w:id="1"/>
      <w:proofErr w:type="spellStart"/>
      <w:r>
        <w:rPr>
          <w:color w:val="4D4D4D"/>
          <w:sz w:val="20"/>
          <w:szCs w:val="20"/>
          <w:highlight w:val="white"/>
        </w:rPr>
        <w:t>sacristic</w:t>
      </w:r>
      <w:commentRangeEnd w:id="1"/>
      <w:proofErr w:type="spellEnd"/>
      <w:r w:rsidR="00773912">
        <w:rPr>
          <w:rStyle w:val="CommentReference"/>
        </w:rPr>
        <w:commentReference w:id="1"/>
      </w:r>
      <w:r>
        <w:rPr>
          <w:color w:val="4D4D4D"/>
          <w:sz w:val="20"/>
          <w:szCs w:val="20"/>
          <w:highlight w:val="white"/>
        </w:rPr>
        <w:t xml:space="preserve"> and quirky tone, where my only role was to serve as a talker between people. I would get out information that people were too shy to speak about, and share it to the whole </w:t>
      </w:r>
      <w:proofErr w:type="spellStart"/>
      <w:r>
        <w:rPr>
          <w:color w:val="4D4D4D"/>
          <w:sz w:val="20"/>
          <w:szCs w:val="20"/>
          <w:highlight w:val="white"/>
        </w:rPr>
        <w:t>organisation</w:t>
      </w:r>
      <w:proofErr w:type="spellEnd"/>
      <w:r>
        <w:rPr>
          <w:color w:val="4D4D4D"/>
          <w:sz w:val="20"/>
          <w:szCs w:val="20"/>
          <w:highlight w:val="white"/>
        </w:rPr>
        <w:t xml:space="preserve">. </w:t>
      </w:r>
      <w:proofErr w:type="gramStart"/>
      <w:r>
        <w:rPr>
          <w:color w:val="4D4D4D"/>
          <w:sz w:val="20"/>
          <w:szCs w:val="20"/>
          <w:highlight w:val="white"/>
        </w:rPr>
        <w:t>However</w:t>
      </w:r>
      <w:proofErr w:type="gramEnd"/>
      <w:r>
        <w:rPr>
          <w:color w:val="4D4D4D"/>
          <w:sz w:val="20"/>
          <w:szCs w:val="20"/>
          <w:highlight w:val="white"/>
        </w:rPr>
        <w:t xml:space="preserve"> at first, the </w:t>
      </w:r>
      <w:proofErr w:type="spellStart"/>
      <w:r>
        <w:rPr>
          <w:color w:val="4D4D4D"/>
          <w:sz w:val="20"/>
          <w:szCs w:val="20"/>
          <w:highlight w:val="white"/>
        </w:rPr>
        <w:t>organisation</w:t>
      </w:r>
      <w:proofErr w:type="spellEnd"/>
      <w:r>
        <w:rPr>
          <w:color w:val="4D4D4D"/>
          <w:sz w:val="20"/>
          <w:szCs w:val="20"/>
          <w:highlight w:val="white"/>
        </w:rPr>
        <w:t xml:space="preserve"> was </w:t>
      </w:r>
      <w:commentRangeStart w:id="2"/>
      <w:r>
        <w:rPr>
          <w:color w:val="4D4D4D"/>
          <w:sz w:val="20"/>
          <w:szCs w:val="20"/>
          <w:highlight w:val="white"/>
        </w:rPr>
        <w:t>instead</w:t>
      </w:r>
      <w:commentRangeEnd w:id="2"/>
      <w:r w:rsidR="00773912">
        <w:rPr>
          <w:rStyle w:val="CommentReference"/>
        </w:rPr>
        <w:commentReference w:id="2"/>
      </w:r>
      <w:r>
        <w:rPr>
          <w:color w:val="4D4D4D"/>
          <w:sz w:val="20"/>
          <w:szCs w:val="20"/>
          <w:highlight w:val="white"/>
        </w:rPr>
        <w:t xml:space="preserve"> led by my friend. But after several ideological disagreements, I took a stance to adopt a </w:t>
      </w:r>
      <w:proofErr w:type="gramStart"/>
      <w:r>
        <w:rPr>
          <w:color w:val="4D4D4D"/>
          <w:sz w:val="20"/>
          <w:szCs w:val="20"/>
          <w:highlight w:val="white"/>
        </w:rPr>
        <w:t>project based</w:t>
      </w:r>
      <w:proofErr w:type="gramEnd"/>
      <w:r>
        <w:rPr>
          <w:color w:val="4D4D4D"/>
          <w:sz w:val="20"/>
          <w:szCs w:val="20"/>
          <w:highlight w:val="white"/>
        </w:rPr>
        <w:t xml:space="preserve"> structure. I vouched for this to stop the fight for authority. Some ended up leaving but others trusted </w:t>
      </w:r>
      <w:commentRangeStart w:id="3"/>
      <w:r>
        <w:rPr>
          <w:color w:val="4D4D4D"/>
          <w:sz w:val="20"/>
          <w:szCs w:val="20"/>
          <w:highlight w:val="white"/>
        </w:rPr>
        <w:t>me</w:t>
      </w:r>
      <w:commentRangeEnd w:id="3"/>
      <w:r w:rsidR="00773912">
        <w:rPr>
          <w:rStyle w:val="CommentReference"/>
        </w:rPr>
        <w:commentReference w:id="3"/>
      </w:r>
      <w:r>
        <w:rPr>
          <w:color w:val="4D4D4D"/>
          <w:sz w:val="20"/>
          <w:szCs w:val="20"/>
          <w:highlight w:val="white"/>
        </w:rPr>
        <w:t xml:space="preserve">, and </w:t>
      </w:r>
      <w:commentRangeStart w:id="4"/>
      <w:r>
        <w:rPr>
          <w:color w:val="4D4D4D"/>
          <w:sz w:val="20"/>
          <w:szCs w:val="20"/>
          <w:highlight w:val="white"/>
        </w:rPr>
        <w:t xml:space="preserve">one by one people I opened the </w:t>
      </w:r>
      <w:proofErr w:type="spellStart"/>
      <w:r>
        <w:rPr>
          <w:color w:val="4D4D4D"/>
          <w:sz w:val="20"/>
          <w:szCs w:val="20"/>
          <w:highlight w:val="white"/>
        </w:rPr>
        <w:t>organisation</w:t>
      </w:r>
      <w:proofErr w:type="spellEnd"/>
      <w:r>
        <w:rPr>
          <w:color w:val="4D4D4D"/>
          <w:sz w:val="20"/>
          <w:szCs w:val="20"/>
          <w:highlight w:val="white"/>
        </w:rPr>
        <w:t xml:space="preserve"> up to new realm</w:t>
      </w:r>
      <w:commentRangeEnd w:id="4"/>
      <w:r w:rsidR="00773912">
        <w:rPr>
          <w:rStyle w:val="CommentReference"/>
        </w:rPr>
        <w:commentReference w:id="4"/>
      </w:r>
      <w:r>
        <w:rPr>
          <w:color w:val="4D4D4D"/>
          <w:sz w:val="20"/>
          <w:szCs w:val="20"/>
          <w:highlight w:val="white"/>
        </w:rPr>
        <w:t xml:space="preserve">s. </w:t>
      </w:r>
    </w:p>
    <w:p w14:paraId="00000004" w14:textId="77777777" w:rsidR="00C67C1A" w:rsidRDefault="00C67C1A">
      <w:pPr>
        <w:shd w:val="clear" w:color="auto" w:fill="FFFFFF"/>
        <w:spacing w:before="160" w:line="352" w:lineRule="auto"/>
        <w:rPr>
          <w:color w:val="4D4D4D"/>
          <w:sz w:val="20"/>
          <w:szCs w:val="20"/>
          <w:highlight w:val="white"/>
        </w:rPr>
      </w:pPr>
    </w:p>
    <w:p w14:paraId="00000005" w14:textId="77777777" w:rsidR="00C67C1A" w:rsidRDefault="00162483">
      <w:pPr>
        <w:shd w:val="clear" w:color="auto" w:fill="FFFFFF"/>
        <w:spacing w:before="160" w:line="352" w:lineRule="auto"/>
        <w:rPr>
          <w:color w:val="4D4D4D"/>
          <w:sz w:val="20"/>
          <w:szCs w:val="20"/>
          <w:highlight w:val="white"/>
        </w:rPr>
      </w:pPr>
      <w:r>
        <w:rPr>
          <w:color w:val="4D4D4D"/>
          <w:sz w:val="20"/>
          <w:szCs w:val="20"/>
          <w:highlight w:val="white"/>
        </w:rPr>
        <w:t xml:space="preserve">While the structure took some time getting used to, it was a necessary change if we wanted to handle our disputes and open ourselves up to brighter opportunities. Through this time, I served as the </w:t>
      </w:r>
      <w:commentRangeStart w:id="5"/>
      <w:r>
        <w:rPr>
          <w:color w:val="4D4D4D"/>
          <w:sz w:val="20"/>
          <w:szCs w:val="20"/>
          <w:highlight w:val="white"/>
        </w:rPr>
        <w:t>moderate</w:t>
      </w:r>
      <w:commentRangeEnd w:id="5"/>
      <w:r w:rsidR="00773912">
        <w:rPr>
          <w:rStyle w:val="CommentReference"/>
        </w:rPr>
        <w:commentReference w:id="5"/>
      </w:r>
      <w:r>
        <w:rPr>
          <w:color w:val="4D4D4D"/>
          <w:sz w:val="20"/>
          <w:szCs w:val="20"/>
          <w:highlight w:val="white"/>
        </w:rPr>
        <w:t xml:space="preserve"> and secretary of our meetings to smoothen the transition. I also made </w:t>
      </w:r>
      <w:commentRangeStart w:id="6"/>
      <w:r>
        <w:rPr>
          <w:color w:val="4D4D4D"/>
          <w:sz w:val="20"/>
          <w:szCs w:val="20"/>
          <w:highlight w:val="white"/>
        </w:rPr>
        <w:t>sure a meeting never had a serio</w:t>
      </w:r>
      <w:commentRangeEnd w:id="6"/>
      <w:r w:rsidR="00773912">
        <w:rPr>
          <w:rStyle w:val="CommentReference"/>
        </w:rPr>
        <w:commentReference w:id="6"/>
      </w:r>
      <w:r>
        <w:rPr>
          <w:color w:val="4D4D4D"/>
          <w:sz w:val="20"/>
          <w:szCs w:val="20"/>
          <w:highlight w:val="white"/>
        </w:rPr>
        <w:t xml:space="preserve">us, awkward overtone to it, so that people would be motivated people to speak, because whatever they said couldn’t be as humiliating as my jokes, and this proved effective. </w:t>
      </w:r>
    </w:p>
    <w:p w14:paraId="00000006" w14:textId="77777777" w:rsidR="00C67C1A" w:rsidRDefault="00C67C1A">
      <w:pPr>
        <w:shd w:val="clear" w:color="auto" w:fill="FFFFFF"/>
        <w:spacing w:before="160" w:line="352" w:lineRule="auto"/>
        <w:rPr>
          <w:color w:val="4D4D4D"/>
          <w:sz w:val="20"/>
          <w:szCs w:val="20"/>
          <w:highlight w:val="white"/>
        </w:rPr>
      </w:pPr>
    </w:p>
    <w:p w14:paraId="00000007" w14:textId="77777777" w:rsidR="00C67C1A" w:rsidRDefault="00162483">
      <w:pPr>
        <w:shd w:val="clear" w:color="auto" w:fill="FFFFFF"/>
        <w:spacing w:before="160" w:line="352" w:lineRule="auto"/>
        <w:rPr>
          <w:color w:val="4D4D4D"/>
          <w:sz w:val="20"/>
          <w:szCs w:val="20"/>
          <w:highlight w:val="white"/>
        </w:rPr>
      </w:pPr>
      <w:r>
        <w:rPr>
          <w:color w:val="4D4D4D"/>
          <w:sz w:val="20"/>
          <w:szCs w:val="20"/>
          <w:highlight w:val="white"/>
        </w:rPr>
        <w:t xml:space="preserve">In the first 3 months, we hosted a new range of events, such as our first charity concert, MUN conference, face shield assembly program, and </w:t>
      </w:r>
      <w:commentRangeStart w:id="7"/>
      <w:r>
        <w:rPr>
          <w:color w:val="4D4D4D"/>
          <w:sz w:val="20"/>
          <w:szCs w:val="20"/>
          <w:highlight w:val="white"/>
        </w:rPr>
        <w:t>webinar</w:t>
      </w:r>
      <w:commentRangeEnd w:id="7"/>
      <w:r w:rsidR="00773912">
        <w:rPr>
          <w:rStyle w:val="CommentReference"/>
        </w:rPr>
        <w:commentReference w:id="7"/>
      </w:r>
      <w:r>
        <w:rPr>
          <w:color w:val="4D4D4D"/>
          <w:sz w:val="20"/>
          <w:szCs w:val="20"/>
          <w:highlight w:val="white"/>
        </w:rPr>
        <w:t xml:space="preserve">.  We started from an organization that was </w:t>
      </w:r>
      <w:commentRangeStart w:id="8"/>
      <w:r>
        <w:rPr>
          <w:color w:val="4D4D4D"/>
          <w:sz w:val="20"/>
          <w:szCs w:val="20"/>
          <w:highlight w:val="white"/>
        </w:rPr>
        <w:t>fighting for positions for more tha</w:t>
      </w:r>
      <w:commentRangeEnd w:id="8"/>
      <w:r w:rsidR="00773912">
        <w:rPr>
          <w:rStyle w:val="CommentReference"/>
        </w:rPr>
        <w:commentReference w:id="8"/>
      </w:r>
      <w:r>
        <w:rPr>
          <w:color w:val="4D4D4D"/>
          <w:sz w:val="20"/>
          <w:szCs w:val="20"/>
          <w:highlight w:val="white"/>
        </w:rPr>
        <w:t xml:space="preserve">n 6 months, and now we have more than 30 </w:t>
      </w:r>
      <w:proofErr w:type="spellStart"/>
      <w:r>
        <w:rPr>
          <w:color w:val="4D4D4D"/>
          <w:sz w:val="20"/>
          <w:szCs w:val="20"/>
          <w:highlight w:val="white"/>
        </w:rPr>
        <w:t>EduKita</w:t>
      </w:r>
      <w:proofErr w:type="spellEnd"/>
      <w:r>
        <w:rPr>
          <w:color w:val="4D4D4D"/>
          <w:sz w:val="20"/>
          <w:szCs w:val="20"/>
          <w:highlight w:val="white"/>
        </w:rPr>
        <w:t xml:space="preserve"> members from the Jakarta Metropolitan Area, 20 more project volunteers, and 2 other franchises.</w:t>
      </w:r>
    </w:p>
    <w:p w14:paraId="00000008" w14:textId="77777777" w:rsidR="00C67C1A" w:rsidRDefault="00C67C1A">
      <w:pPr>
        <w:shd w:val="clear" w:color="auto" w:fill="FFFFFF"/>
        <w:spacing w:before="160" w:line="352" w:lineRule="auto"/>
        <w:rPr>
          <w:color w:val="4D4D4D"/>
          <w:sz w:val="20"/>
          <w:szCs w:val="20"/>
          <w:highlight w:val="white"/>
        </w:rPr>
      </w:pPr>
    </w:p>
    <w:p w14:paraId="00000009" w14:textId="77777777" w:rsidR="00C67C1A" w:rsidRDefault="00162483">
      <w:pPr>
        <w:shd w:val="clear" w:color="auto" w:fill="FFFFFF"/>
        <w:spacing w:before="160" w:line="352" w:lineRule="auto"/>
        <w:rPr>
          <w:color w:val="4D4D4D"/>
          <w:sz w:val="20"/>
          <w:szCs w:val="20"/>
          <w:highlight w:val="white"/>
        </w:rPr>
      </w:pPr>
      <w:r>
        <w:rPr>
          <w:color w:val="4D4D4D"/>
          <w:sz w:val="20"/>
          <w:szCs w:val="20"/>
          <w:highlight w:val="white"/>
        </w:rPr>
        <w:t xml:space="preserve">I began to finally see that leadership was not about who talked or </w:t>
      </w:r>
      <w:commentRangeStart w:id="9"/>
      <w:r>
        <w:rPr>
          <w:color w:val="4D4D4D"/>
          <w:sz w:val="20"/>
          <w:szCs w:val="20"/>
          <w:highlight w:val="white"/>
        </w:rPr>
        <w:t xml:space="preserve">cared the most. </w:t>
      </w:r>
      <w:commentRangeEnd w:id="9"/>
      <w:r w:rsidR="00773912">
        <w:rPr>
          <w:rStyle w:val="CommentReference"/>
        </w:rPr>
        <w:commentReference w:id="9"/>
      </w:r>
      <w:r>
        <w:rPr>
          <w:color w:val="4D4D4D"/>
          <w:sz w:val="20"/>
          <w:szCs w:val="20"/>
          <w:highlight w:val="white"/>
        </w:rPr>
        <w:t xml:space="preserve">It was instead about who was most “human”. Someone who was able to recognize the concerns of </w:t>
      </w:r>
      <w:proofErr w:type="gramStart"/>
      <w:r>
        <w:rPr>
          <w:color w:val="4D4D4D"/>
          <w:sz w:val="20"/>
          <w:szCs w:val="20"/>
          <w:highlight w:val="white"/>
        </w:rPr>
        <w:t>others, and</w:t>
      </w:r>
      <w:proofErr w:type="gramEnd"/>
      <w:r>
        <w:rPr>
          <w:color w:val="4D4D4D"/>
          <w:sz w:val="20"/>
          <w:szCs w:val="20"/>
          <w:highlight w:val="white"/>
        </w:rPr>
        <w:t xml:space="preserve"> provide a platform </w:t>
      </w:r>
      <w:commentRangeStart w:id="10"/>
      <w:r>
        <w:rPr>
          <w:color w:val="4D4D4D"/>
          <w:sz w:val="20"/>
          <w:szCs w:val="20"/>
          <w:highlight w:val="white"/>
        </w:rPr>
        <w:t>that</w:t>
      </w:r>
      <w:commentRangeEnd w:id="10"/>
      <w:r w:rsidR="00EB3DE0">
        <w:rPr>
          <w:rStyle w:val="CommentReference"/>
        </w:rPr>
        <w:commentReference w:id="10"/>
      </w:r>
      <w:r>
        <w:rPr>
          <w:color w:val="4D4D4D"/>
          <w:sz w:val="20"/>
          <w:szCs w:val="20"/>
          <w:highlight w:val="white"/>
        </w:rPr>
        <w:t xml:space="preserve"> they are comfortable to speak up. I have watched friends who used to be sidelined, now have the inspiration, maturity and incentive to lead and make their own projects based on their own interests, and to me this is what leadership should look like. It is a well-spread passion sauce.</w:t>
      </w:r>
    </w:p>
    <w:p w14:paraId="0000000A" w14:textId="26003E22" w:rsidR="00C67C1A" w:rsidRDefault="00C67C1A">
      <w:pPr>
        <w:shd w:val="clear" w:color="auto" w:fill="FFFFFF"/>
        <w:spacing w:before="160" w:line="352" w:lineRule="auto"/>
        <w:rPr>
          <w:ins w:id="11" w:author="Alyssa Manik" w:date="2020-09-10T20:23:00Z"/>
          <w:color w:val="4D4D4D"/>
          <w:sz w:val="20"/>
          <w:szCs w:val="20"/>
          <w:highlight w:val="white"/>
        </w:rPr>
      </w:pPr>
    </w:p>
    <w:p w14:paraId="725C6036" w14:textId="4CFD99B2" w:rsidR="00EB3DE0" w:rsidRDefault="00EB3DE0">
      <w:pPr>
        <w:shd w:val="clear" w:color="auto" w:fill="FFFFFF"/>
        <w:spacing w:before="160" w:line="352" w:lineRule="auto"/>
        <w:rPr>
          <w:ins w:id="12" w:author="Alyssa Manik" w:date="2020-09-10T20:31:00Z"/>
          <w:color w:val="4D4D4D"/>
          <w:sz w:val="20"/>
          <w:szCs w:val="20"/>
          <w:highlight w:val="white"/>
        </w:rPr>
      </w:pPr>
      <w:ins w:id="13" w:author="Alyssa Manik" w:date="2020-09-10T20:23:00Z">
        <w:r>
          <w:rPr>
            <w:color w:val="4D4D4D"/>
            <w:sz w:val="20"/>
            <w:szCs w:val="20"/>
            <w:highlight w:val="white"/>
          </w:rPr>
          <w:t xml:space="preserve">Hi, so I can definitely see that this response was very focused and very specific into your role in </w:t>
        </w:r>
        <w:proofErr w:type="spellStart"/>
        <w:r>
          <w:rPr>
            <w:color w:val="4D4D4D"/>
            <w:sz w:val="20"/>
            <w:szCs w:val="20"/>
            <w:highlight w:val="white"/>
          </w:rPr>
          <w:t>EduKita</w:t>
        </w:r>
        <w:proofErr w:type="spellEnd"/>
        <w:r>
          <w:rPr>
            <w:color w:val="4D4D4D"/>
            <w:sz w:val="20"/>
            <w:szCs w:val="20"/>
            <w:highlight w:val="white"/>
          </w:rPr>
          <w:t xml:space="preserve">. </w:t>
        </w:r>
      </w:ins>
      <w:ins w:id="14" w:author="Alyssa Manik" w:date="2020-09-10T20:30:00Z">
        <w:r>
          <w:rPr>
            <w:color w:val="4D4D4D"/>
            <w:sz w:val="20"/>
            <w:szCs w:val="20"/>
            <w:highlight w:val="white"/>
          </w:rPr>
          <w:t xml:space="preserve">I’m glad that you’re answering the prompt and mentioned how your personality fits in your role as a leader. </w:t>
        </w:r>
      </w:ins>
      <w:ins w:id="15" w:author="Alyssa Manik" w:date="2020-09-10T20:24:00Z">
        <w:r>
          <w:rPr>
            <w:color w:val="4D4D4D"/>
            <w:sz w:val="20"/>
            <w:szCs w:val="20"/>
            <w:highlight w:val="white"/>
          </w:rPr>
          <w:t xml:space="preserve">Oh, </w:t>
        </w:r>
      </w:ins>
      <w:ins w:id="16" w:author="Alyssa Manik" w:date="2020-09-10T20:31:00Z">
        <w:r>
          <w:rPr>
            <w:color w:val="4D4D4D"/>
            <w:sz w:val="20"/>
            <w:szCs w:val="20"/>
            <w:highlight w:val="white"/>
          </w:rPr>
          <w:t xml:space="preserve">but </w:t>
        </w:r>
      </w:ins>
      <w:ins w:id="17" w:author="Alyssa Manik" w:date="2020-09-10T20:24:00Z">
        <w:r>
          <w:rPr>
            <w:color w:val="4D4D4D"/>
            <w:sz w:val="20"/>
            <w:szCs w:val="20"/>
            <w:highlight w:val="white"/>
          </w:rPr>
          <w:t xml:space="preserve">one thing I’d like to note is that </w:t>
        </w:r>
      </w:ins>
      <w:ins w:id="18" w:author="Alyssa Manik" w:date="2020-09-10T20:25:00Z">
        <w:r>
          <w:rPr>
            <w:color w:val="4D4D4D"/>
            <w:sz w:val="20"/>
            <w:szCs w:val="20"/>
            <w:highlight w:val="white"/>
          </w:rPr>
          <w:t>‘</w:t>
        </w:r>
      </w:ins>
      <w:proofErr w:type="spellStart"/>
      <w:ins w:id="19" w:author="Alyssa Manik" w:date="2020-09-10T20:24:00Z">
        <w:r>
          <w:rPr>
            <w:color w:val="4D4D4D"/>
            <w:sz w:val="20"/>
            <w:szCs w:val="20"/>
            <w:highlight w:val="white"/>
          </w:rPr>
          <w:t>organi</w:t>
        </w:r>
      </w:ins>
      <w:ins w:id="20" w:author="Alyssa Manik" w:date="2020-09-10T20:25:00Z">
        <w:r>
          <w:rPr>
            <w:color w:val="4D4D4D"/>
            <w:sz w:val="20"/>
            <w:szCs w:val="20"/>
            <w:highlight w:val="white"/>
          </w:rPr>
          <w:t>s</w:t>
        </w:r>
      </w:ins>
      <w:ins w:id="21" w:author="Alyssa Manik" w:date="2020-09-10T20:24:00Z">
        <w:r>
          <w:rPr>
            <w:color w:val="4D4D4D"/>
            <w:sz w:val="20"/>
            <w:szCs w:val="20"/>
            <w:highlight w:val="white"/>
          </w:rPr>
          <w:t>ation</w:t>
        </w:r>
      </w:ins>
      <w:proofErr w:type="spellEnd"/>
      <w:ins w:id="22" w:author="Alyssa Manik" w:date="2020-09-10T20:25:00Z">
        <w:r>
          <w:rPr>
            <w:color w:val="4D4D4D"/>
            <w:sz w:val="20"/>
            <w:szCs w:val="20"/>
            <w:highlight w:val="white"/>
          </w:rPr>
          <w:t>’</w:t>
        </w:r>
      </w:ins>
      <w:ins w:id="23" w:author="Alyssa Manik" w:date="2020-09-10T20:24:00Z">
        <w:r>
          <w:rPr>
            <w:color w:val="4D4D4D"/>
            <w:sz w:val="20"/>
            <w:szCs w:val="20"/>
            <w:highlight w:val="white"/>
          </w:rPr>
          <w:t xml:space="preserve"> is British English, if you’re applying into the UCs, please take note that it should be organization instead.</w:t>
        </w:r>
      </w:ins>
      <w:ins w:id="24" w:author="Alyssa Manik" w:date="2020-09-10T20:26:00Z">
        <w:r>
          <w:rPr>
            <w:color w:val="4D4D4D"/>
            <w:sz w:val="20"/>
            <w:szCs w:val="20"/>
            <w:highlight w:val="white"/>
          </w:rPr>
          <w:t xml:space="preserve"> </w:t>
        </w:r>
      </w:ins>
    </w:p>
    <w:p w14:paraId="37FE2D43" w14:textId="2D1B36E3" w:rsidR="00EB3DE0" w:rsidRDefault="00EB3DE0">
      <w:pPr>
        <w:shd w:val="clear" w:color="auto" w:fill="FFFFFF"/>
        <w:spacing w:before="160" w:line="352" w:lineRule="auto"/>
        <w:rPr>
          <w:ins w:id="25" w:author="Alyssa Manik" w:date="2020-09-10T20:31:00Z"/>
          <w:color w:val="4D4D4D"/>
          <w:sz w:val="20"/>
          <w:szCs w:val="20"/>
          <w:highlight w:val="white"/>
        </w:rPr>
      </w:pPr>
    </w:p>
    <w:p w14:paraId="08156A40" w14:textId="41E9A067" w:rsidR="00EB3DE0" w:rsidRDefault="00EB3DE0">
      <w:pPr>
        <w:shd w:val="clear" w:color="auto" w:fill="FFFFFF"/>
        <w:spacing w:before="160" w:line="352" w:lineRule="auto"/>
        <w:rPr>
          <w:ins w:id="26" w:author="Alyssa Manik" w:date="2020-09-10T20:34:00Z"/>
          <w:color w:val="4D4D4D"/>
          <w:sz w:val="20"/>
          <w:szCs w:val="20"/>
          <w:highlight w:val="white"/>
        </w:rPr>
      </w:pPr>
      <w:ins w:id="27" w:author="Alyssa Manik" w:date="2020-09-10T20:31:00Z">
        <w:r>
          <w:rPr>
            <w:color w:val="4D4D4D"/>
            <w:sz w:val="20"/>
            <w:szCs w:val="20"/>
            <w:highlight w:val="white"/>
          </w:rPr>
          <w:t xml:space="preserve">So, I’d say the big elephant in the room would be the circumstances between you and your friend who founded the organization. I mentioned this on one of the comments, but </w:t>
        </w:r>
        <w:r w:rsidR="002B1E9B">
          <w:rPr>
            <w:color w:val="4D4D4D"/>
            <w:sz w:val="20"/>
            <w:szCs w:val="20"/>
            <w:highlight w:val="white"/>
          </w:rPr>
          <w:t xml:space="preserve">if your friend was </w:t>
        </w:r>
      </w:ins>
      <w:ins w:id="28" w:author="Alyssa Manik" w:date="2020-09-10T20:32:00Z">
        <w:r w:rsidR="002B1E9B">
          <w:rPr>
            <w:color w:val="4D4D4D"/>
            <w:sz w:val="20"/>
            <w:szCs w:val="20"/>
            <w:highlight w:val="white"/>
          </w:rPr>
          <w:t>the leader and there was a fight that caused members to leave, it may not give the right impression, It is a big dispute, and the details do show that this was a big obstacle for you. However, the wording r</w:t>
        </w:r>
      </w:ins>
      <w:ins w:id="29" w:author="Alyssa Manik" w:date="2020-09-10T20:33:00Z">
        <w:r w:rsidR="002B1E9B">
          <w:rPr>
            <w:color w:val="4D4D4D"/>
            <w:sz w:val="20"/>
            <w:szCs w:val="20"/>
            <w:highlight w:val="white"/>
          </w:rPr>
          <w:t>ight now implies that you have a big role in the dispute, which may undermine your contributions to the organization. It would be great to explain what</w:t>
        </w:r>
      </w:ins>
      <w:ins w:id="30" w:author="Alyssa Manik" w:date="2020-09-10T20:34:00Z">
        <w:r w:rsidR="002B1E9B">
          <w:rPr>
            <w:color w:val="4D4D4D"/>
            <w:sz w:val="20"/>
            <w:szCs w:val="20"/>
            <w:highlight w:val="white"/>
          </w:rPr>
          <w:t xml:space="preserve"> ideological differences you had, so it could show the positive impact you made.</w:t>
        </w:r>
      </w:ins>
      <w:ins w:id="31" w:author="Alyssa Manik" w:date="2020-09-10T20:38:00Z">
        <w:r w:rsidR="002B1E9B">
          <w:rPr>
            <w:color w:val="4D4D4D"/>
            <w:sz w:val="20"/>
            <w:szCs w:val="20"/>
            <w:highlight w:val="white"/>
          </w:rPr>
          <w:t xml:space="preserve"> And, this may not be a big issue but did your friend leave or remain? Because stating “at first the organization was led by my friend” m</w:t>
        </w:r>
      </w:ins>
      <w:ins w:id="32" w:author="Alyssa Manik" w:date="2020-09-10T20:39:00Z">
        <w:r w:rsidR="002B1E9B">
          <w:rPr>
            <w:color w:val="4D4D4D"/>
            <w:sz w:val="20"/>
            <w:szCs w:val="20"/>
            <w:highlight w:val="white"/>
          </w:rPr>
          <w:t>ay connotate their absence or your subsequent takeover of the club.</w:t>
        </w:r>
      </w:ins>
    </w:p>
    <w:p w14:paraId="412F31D3" w14:textId="09357143" w:rsidR="002B1E9B" w:rsidRDefault="002B1E9B">
      <w:pPr>
        <w:shd w:val="clear" w:color="auto" w:fill="FFFFFF"/>
        <w:spacing w:before="160" w:line="352" w:lineRule="auto"/>
        <w:rPr>
          <w:ins w:id="33" w:author="Alyssa Manik" w:date="2020-09-10T20:35:00Z"/>
          <w:color w:val="4D4D4D"/>
          <w:sz w:val="20"/>
          <w:szCs w:val="20"/>
          <w:highlight w:val="white"/>
        </w:rPr>
      </w:pPr>
      <w:ins w:id="34" w:author="Alyssa Manik" w:date="2020-09-10T20:34:00Z">
        <w:r>
          <w:rPr>
            <w:color w:val="4D4D4D"/>
            <w:sz w:val="20"/>
            <w:szCs w:val="20"/>
            <w:highlight w:val="white"/>
          </w:rPr>
          <w:t>Since your role was the moderator and you wanted to focus on how you allowed more people to speak up, it would be okay to erase the third paragra</w:t>
        </w:r>
      </w:ins>
      <w:ins w:id="35" w:author="Alyssa Manik" w:date="2020-09-10T20:35:00Z">
        <w:r>
          <w:rPr>
            <w:color w:val="4D4D4D"/>
            <w:sz w:val="20"/>
            <w:szCs w:val="20"/>
            <w:highlight w:val="white"/>
          </w:rPr>
          <w:t>ph and instead elaborate more on how the changes you made affected how a project progressed or the logistics of the organization, if you want.</w:t>
        </w:r>
      </w:ins>
    </w:p>
    <w:p w14:paraId="57C56726" w14:textId="48C4387D" w:rsidR="002B1E9B" w:rsidRDefault="002B1E9B">
      <w:pPr>
        <w:shd w:val="clear" w:color="auto" w:fill="FFFFFF"/>
        <w:spacing w:before="160" w:line="352" w:lineRule="auto"/>
        <w:rPr>
          <w:ins w:id="36" w:author="Alyssa Manik" w:date="2020-09-10T20:37:00Z"/>
          <w:color w:val="4D4D4D"/>
          <w:sz w:val="20"/>
          <w:szCs w:val="20"/>
          <w:highlight w:val="white"/>
        </w:rPr>
      </w:pPr>
      <w:ins w:id="37" w:author="Alyssa Manik" w:date="2020-09-10T20:35:00Z">
        <w:r>
          <w:rPr>
            <w:color w:val="4D4D4D"/>
            <w:sz w:val="20"/>
            <w:szCs w:val="20"/>
            <w:highlight w:val="white"/>
          </w:rPr>
          <w:t xml:space="preserve">I definitely love the reflective statement/conclusion you had, and the ending statement was quirky. But </w:t>
        </w:r>
      </w:ins>
      <w:ins w:id="38" w:author="Alyssa Manik" w:date="2020-09-10T20:36:00Z">
        <w:r>
          <w:rPr>
            <w:color w:val="4D4D4D"/>
            <w:sz w:val="20"/>
            <w:szCs w:val="20"/>
            <w:highlight w:val="white"/>
          </w:rPr>
          <w:t>as I commented, there was a bit of a rewording error about the leader not having to “care the most” about the org. It sends the wrong impression about a lack of care for this org.</w:t>
        </w:r>
      </w:ins>
    </w:p>
    <w:p w14:paraId="2AB7DCEB" w14:textId="048D1F3C" w:rsidR="002B1E9B" w:rsidRDefault="002B1E9B">
      <w:pPr>
        <w:shd w:val="clear" w:color="auto" w:fill="FFFFFF"/>
        <w:spacing w:before="160" w:line="352" w:lineRule="auto"/>
        <w:rPr>
          <w:color w:val="4D4D4D"/>
          <w:sz w:val="20"/>
          <w:szCs w:val="20"/>
          <w:highlight w:val="white"/>
        </w:rPr>
      </w:pPr>
      <w:ins w:id="39" w:author="Alyssa Manik" w:date="2020-09-10T20:37:00Z">
        <w:r>
          <w:rPr>
            <w:color w:val="4D4D4D"/>
            <w:sz w:val="20"/>
            <w:szCs w:val="20"/>
            <w:highlight w:val="white"/>
          </w:rPr>
          <w:t xml:space="preserve">I think what I’d love to see is the explanation on how the ideological differences or “fight for authority” occurred in the first place, and how this dispute was significant to your development as a leader. What did you feel? How did this become a lesson for </w:t>
        </w:r>
      </w:ins>
      <w:ins w:id="40" w:author="Alyssa Manik" w:date="2020-09-10T20:38:00Z">
        <w:r>
          <w:rPr>
            <w:color w:val="4D4D4D"/>
            <w:sz w:val="20"/>
            <w:szCs w:val="20"/>
            <w:highlight w:val="white"/>
          </w:rPr>
          <w:t xml:space="preserve">other orgs you’re involved in? </w:t>
        </w:r>
      </w:ins>
    </w:p>
    <w:sectPr w:rsidR="002B1E9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09-10T20:11:00Z" w:initials="AM">
    <w:p w14:paraId="1B10A4F8" w14:textId="147DC82F" w:rsidR="00773912" w:rsidRDefault="00773912">
      <w:pPr>
        <w:pStyle w:val="CommentText"/>
      </w:pPr>
      <w:r>
        <w:rPr>
          <w:rStyle w:val="CommentReference"/>
        </w:rPr>
        <w:annotationRef/>
      </w:r>
      <w:r>
        <w:t>Transition could be a bit modified, place the ‘adopted child’ statement below the organization led by your friend because the first statement talks about your own child</w:t>
      </w:r>
    </w:p>
  </w:comment>
  <w:comment w:id="1" w:author="Alyssa Manik" w:date="2020-09-10T20:11:00Z" w:initials="AM">
    <w:p w14:paraId="60D65F3E" w14:textId="77777777" w:rsidR="00773912" w:rsidRDefault="00773912">
      <w:pPr>
        <w:pStyle w:val="CommentText"/>
      </w:pPr>
      <w:r>
        <w:rPr>
          <w:rStyle w:val="CommentReference"/>
        </w:rPr>
        <w:annotationRef/>
      </w:r>
      <w:r>
        <w:t>Sarcastic?</w:t>
      </w:r>
    </w:p>
    <w:p w14:paraId="305D518F" w14:textId="7A2B0E74" w:rsidR="00773912" w:rsidRDefault="00773912">
      <w:pPr>
        <w:pStyle w:val="CommentText"/>
      </w:pPr>
    </w:p>
  </w:comment>
  <w:comment w:id="2" w:author="Alyssa Manik" w:date="2020-09-10T20:18:00Z" w:initials="AM">
    <w:p w14:paraId="5DC818A1" w14:textId="2602DBD9" w:rsidR="00773912" w:rsidRDefault="00773912">
      <w:pPr>
        <w:pStyle w:val="CommentText"/>
      </w:pPr>
      <w:r>
        <w:rPr>
          <w:rStyle w:val="CommentReference"/>
        </w:rPr>
        <w:annotationRef/>
      </w:r>
      <w:r>
        <w:t>delete</w:t>
      </w:r>
    </w:p>
  </w:comment>
  <w:comment w:id="3" w:author="Alyssa Manik" w:date="2020-09-10T20:13:00Z" w:initials="AM">
    <w:p w14:paraId="387572EA" w14:textId="5F1A71C1" w:rsidR="00773912" w:rsidRDefault="00773912">
      <w:pPr>
        <w:pStyle w:val="CommentText"/>
      </w:pPr>
      <w:r>
        <w:rPr>
          <w:rStyle w:val="CommentReference"/>
        </w:rPr>
        <w:annotationRef/>
      </w:r>
      <w:r>
        <w:t>I understand that org disputes could be very difficult and draining; that being said, this event could be reworded. We don’t want to give the wrong impressions that you took over your friend’s org and they left.</w:t>
      </w:r>
    </w:p>
  </w:comment>
  <w:comment w:id="4" w:author="Alyssa Manik" w:date="2020-09-10T20:14:00Z" w:initials="AM">
    <w:p w14:paraId="148AF4AC" w14:textId="288BFD46" w:rsidR="00773912" w:rsidRDefault="00773912">
      <w:pPr>
        <w:pStyle w:val="CommentText"/>
      </w:pPr>
      <w:r>
        <w:rPr>
          <w:rStyle w:val="CommentReference"/>
        </w:rPr>
        <w:annotationRef/>
      </w:r>
      <w:r>
        <w:t>? Could be reworded, the meaning is a bit unclear here</w:t>
      </w:r>
    </w:p>
  </w:comment>
  <w:comment w:id="5" w:author="Alyssa Manik" w:date="2020-09-10T20:15:00Z" w:initials="AM">
    <w:p w14:paraId="1D803076" w14:textId="6685A135" w:rsidR="00773912" w:rsidRDefault="00773912">
      <w:pPr>
        <w:pStyle w:val="CommentText"/>
      </w:pPr>
      <w:r>
        <w:rPr>
          <w:rStyle w:val="CommentReference"/>
        </w:rPr>
        <w:annotationRef/>
      </w:r>
      <w:r>
        <w:t>moderator</w:t>
      </w:r>
    </w:p>
  </w:comment>
  <w:comment w:id="6" w:author="Alyssa Manik" w:date="2020-09-10T20:16:00Z" w:initials="AM">
    <w:p w14:paraId="2F86694A" w14:textId="37D7E3AB" w:rsidR="00773912" w:rsidRDefault="00773912">
      <w:pPr>
        <w:pStyle w:val="CommentText"/>
      </w:pPr>
      <w:r>
        <w:rPr>
          <w:rStyle w:val="CommentReference"/>
        </w:rPr>
        <w:annotationRef/>
      </w:r>
      <w:r>
        <w:t>The awkward/stagnant part is great, but be careful in saying the meeting isn’t serious, because we do want to show your professionalism</w:t>
      </w:r>
    </w:p>
  </w:comment>
  <w:comment w:id="7" w:author="Alyssa Manik" w:date="2020-09-10T20:19:00Z" w:initials="AM">
    <w:p w14:paraId="56B8D8B1" w14:textId="0AB51105" w:rsidR="00773912" w:rsidRDefault="00773912">
      <w:pPr>
        <w:pStyle w:val="CommentText"/>
      </w:pPr>
      <w:r>
        <w:rPr>
          <w:rStyle w:val="CommentReference"/>
        </w:rPr>
        <w:annotationRef/>
      </w:r>
      <w:proofErr w:type="gramStart"/>
      <w:r>
        <w:t>Two word</w:t>
      </w:r>
      <w:proofErr w:type="gramEnd"/>
      <w:r>
        <w:t xml:space="preserve"> description of the webinar?</w:t>
      </w:r>
    </w:p>
  </w:comment>
  <w:comment w:id="8" w:author="Alyssa Manik" w:date="2020-09-10T20:19:00Z" w:initials="AM">
    <w:p w14:paraId="5F5A9D38" w14:textId="57CA9B62" w:rsidR="00773912" w:rsidRDefault="00773912">
      <w:pPr>
        <w:pStyle w:val="CommentText"/>
      </w:pPr>
      <w:r>
        <w:rPr>
          <w:rStyle w:val="CommentReference"/>
        </w:rPr>
        <w:annotationRef/>
      </w:r>
      <w:r>
        <w:t xml:space="preserve">Positions in what sense? </w:t>
      </w:r>
    </w:p>
  </w:comment>
  <w:comment w:id="9" w:author="Alyssa Manik" w:date="2020-09-10T20:20:00Z" w:initials="AM">
    <w:p w14:paraId="12B7E9D4" w14:textId="626F7DA4" w:rsidR="00773912" w:rsidRDefault="00773912">
      <w:pPr>
        <w:pStyle w:val="CommentText"/>
      </w:pPr>
      <w:r>
        <w:rPr>
          <w:rStyle w:val="CommentReference"/>
        </w:rPr>
        <w:annotationRef/>
      </w:r>
      <w:r>
        <w:t>This could sound a bit frivolous if not read properly, maybe you could say leadership isn’t about who donated the most? While I understand the meaning, we want to show that you do care about the organization. This sends the wrong impression</w:t>
      </w:r>
    </w:p>
  </w:comment>
  <w:comment w:id="10" w:author="Alyssa Manik" w:date="2020-09-10T20:22:00Z" w:initials="AM">
    <w:p w14:paraId="08E82DD4" w14:textId="70B334DF" w:rsidR="00EB3DE0" w:rsidRDefault="00EB3DE0">
      <w:pPr>
        <w:pStyle w:val="CommentText"/>
      </w:pPr>
      <w:r>
        <w:rPr>
          <w:rStyle w:val="CommentReference"/>
        </w:rPr>
        <w:annotationRef/>
      </w:r>
      <w:r>
        <w:t>*where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10A4F8" w15:done="0"/>
  <w15:commentEx w15:paraId="305D518F" w15:done="0"/>
  <w15:commentEx w15:paraId="5DC818A1" w15:done="0"/>
  <w15:commentEx w15:paraId="387572EA" w15:done="0"/>
  <w15:commentEx w15:paraId="148AF4AC" w15:done="0"/>
  <w15:commentEx w15:paraId="1D803076" w15:done="0"/>
  <w15:commentEx w15:paraId="2F86694A" w15:done="0"/>
  <w15:commentEx w15:paraId="56B8D8B1" w15:done="0"/>
  <w15:commentEx w15:paraId="5F5A9D38" w15:done="0"/>
  <w15:commentEx w15:paraId="12B7E9D4" w15:done="0"/>
  <w15:commentEx w15:paraId="08E82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5070E" w16cex:dateUtc="2020-09-10T13:11:00Z"/>
  <w16cex:commentExtensible w16cex:durableId="230506F4" w16cex:dateUtc="2020-09-10T13:11:00Z"/>
  <w16cex:commentExtensible w16cex:durableId="230508A0" w16cex:dateUtc="2020-09-10T13:18:00Z"/>
  <w16cex:commentExtensible w16cex:durableId="23050769" w16cex:dateUtc="2020-09-10T13:13:00Z"/>
  <w16cex:commentExtensible w16cex:durableId="230507BA" w16cex:dateUtc="2020-09-10T13:14:00Z"/>
  <w16cex:commentExtensible w16cex:durableId="230507D9" w16cex:dateUtc="2020-09-10T13:15:00Z"/>
  <w16cex:commentExtensible w16cex:durableId="2305080F" w16cex:dateUtc="2020-09-10T13:16:00Z"/>
  <w16cex:commentExtensible w16cex:durableId="230508BA" w16cex:dateUtc="2020-09-10T13:19:00Z"/>
  <w16cex:commentExtensible w16cex:durableId="230508D7" w16cex:dateUtc="2020-09-10T13:19:00Z"/>
  <w16cex:commentExtensible w16cex:durableId="230508F9" w16cex:dateUtc="2020-09-10T13:20:00Z"/>
  <w16cex:commentExtensible w16cex:durableId="23050985" w16cex:dateUtc="2020-09-10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10A4F8" w16cid:durableId="2305070E"/>
  <w16cid:commentId w16cid:paraId="305D518F" w16cid:durableId="230506F4"/>
  <w16cid:commentId w16cid:paraId="5DC818A1" w16cid:durableId="230508A0"/>
  <w16cid:commentId w16cid:paraId="387572EA" w16cid:durableId="23050769"/>
  <w16cid:commentId w16cid:paraId="148AF4AC" w16cid:durableId="230507BA"/>
  <w16cid:commentId w16cid:paraId="1D803076" w16cid:durableId="230507D9"/>
  <w16cid:commentId w16cid:paraId="2F86694A" w16cid:durableId="2305080F"/>
  <w16cid:commentId w16cid:paraId="56B8D8B1" w16cid:durableId="230508BA"/>
  <w16cid:commentId w16cid:paraId="5F5A9D38" w16cid:durableId="230508D7"/>
  <w16cid:commentId w16cid:paraId="12B7E9D4" w16cid:durableId="230508F9"/>
  <w16cid:commentId w16cid:paraId="08E82DD4" w16cid:durableId="230509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024BE"/>
    <w:multiLevelType w:val="multilevel"/>
    <w:tmpl w:val="7AC40D4A"/>
    <w:lvl w:ilvl="0">
      <w:start w:val="2"/>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E33F37"/>
    <w:multiLevelType w:val="multilevel"/>
    <w:tmpl w:val="CEA41EFC"/>
    <w:lvl w:ilvl="0">
      <w:start w:val="8"/>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FB958DD"/>
    <w:multiLevelType w:val="multilevel"/>
    <w:tmpl w:val="A356AE1C"/>
    <w:lvl w:ilvl="0">
      <w:start w:val="5"/>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91A296E"/>
    <w:multiLevelType w:val="multilevel"/>
    <w:tmpl w:val="1588510C"/>
    <w:lvl w:ilvl="0">
      <w:start w:val="1"/>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79425C7"/>
    <w:multiLevelType w:val="multilevel"/>
    <w:tmpl w:val="05060A78"/>
    <w:lvl w:ilvl="0">
      <w:start w:val="7"/>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A755E36"/>
    <w:multiLevelType w:val="multilevel"/>
    <w:tmpl w:val="FE107378"/>
    <w:lvl w:ilvl="0">
      <w:start w:val="4"/>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07C7464"/>
    <w:multiLevelType w:val="multilevel"/>
    <w:tmpl w:val="FCDA02AA"/>
    <w:lvl w:ilvl="0">
      <w:start w:val="3"/>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99D69A3"/>
    <w:multiLevelType w:val="multilevel"/>
    <w:tmpl w:val="BB58D238"/>
    <w:lvl w:ilvl="0">
      <w:start w:val="6"/>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C1A"/>
    <w:rsid w:val="00162483"/>
    <w:rsid w:val="002B1E9B"/>
    <w:rsid w:val="00773912"/>
    <w:rsid w:val="00947975"/>
    <w:rsid w:val="00C67C1A"/>
    <w:rsid w:val="00C71855"/>
    <w:rsid w:val="00EB3DE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400D"/>
  <w15:docId w15:val="{019E6D79-0B62-024F-96B9-8A304148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248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248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73912"/>
    <w:rPr>
      <w:b/>
      <w:bCs/>
    </w:rPr>
  </w:style>
  <w:style w:type="character" w:customStyle="1" w:styleId="CommentSubjectChar">
    <w:name w:val="Comment Subject Char"/>
    <w:basedOn w:val="CommentTextChar"/>
    <w:link w:val="CommentSubject"/>
    <w:uiPriority w:val="99"/>
    <w:semiHidden/>
    <w:rsid w:val="007739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khosasi</dc:creator>
  <cp:lastModifiedBy>Alyssa Manik</cp:lastModifiedBy>
  <cp:revision>4</cp:revision>
  <dcterms:created xsi:type="dcterms:W3CDTF">2020-09-09T14:33:00Z</dcterms:created>
  <dcterms:modified xsi:type="dcterms:W3CDTF">2020-09-10T13:39:00Z</dcterms:modified>
</cp:coreProperties>
</file>