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C020B" w14:textId="377AF695" w:rsidR="005F6444" w:rsidRDefault="005F6444" w:rsidP="005F6444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PROMPT #2: The lessons we take from obstacles we encounter can be fundamental to later success. Recount a time when you faced a challenge, setback, or failure. How did it affect you, and what did you learn from the experience?</w:t>
      </w:r>
    </w:p>
    <w:p w14:paraId="1C1C5625" w14:textId="77777777" w:rsidR="005F6444" w:rsidRDefault="005F6444" w:rsidP="005F6444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625AC360" w14:textId="74719266" w:rsidR="005F6444" w:rsidRPr="005F6444" w:rsidRDefault="005F6444" w:rsidP="005F6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6444">
        <w:rPr>
          <w:rFonts w:ascii="Arial" w:eastAsia="Times New Roman" w:hAnsi="Arial" w:cs="Arial"/>
          <w:color w:val="000000"/>
          <w:lang w:val="en-US"/>
        </w:rPr>
        <w:t>“Christopher!”</w:t>
      </w:r>
      <w:del w:id="0" w:author="Matthew" w:date="2021-01-02T19:28:00Z">
        <w:r w:rsidRPr="005F6444" w:rsidDel="0026721F">
          <w:rPr>
            <w:rFonts w:ascii="Arial" w:eastAsia="Times New Roman" w:hAnsi="Arial" w:cs="Arial"/>
            <w:color w:val="000000"/>
            <w:lang w:val="en-US"/>
          </w:rPr>
          <w:delText>,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 xml:space="preserve"> Master Devdee yelled </w:t>
      </w:r>
      <w:ins w:id="1" w:author="Matthew" w:date="2021-01-02T19:25:00Z">
        <w:r w:rsidR="0026721F">
          <w:rPr>
            <w:rFonts w:ascii="Arial" w:eastAsia="Times New Roman" w:hAnsi="Arial" w:cs="Arial"/>
            <w:color w:val="000000"/>
            <w:lang w:val="en-US"/>
          </w:rPr>
          <w:t xml:space="preserve">from </w:t>
        </w:r>
      </w:ins>
      <w:del w:id="2" w:author="Matthew" w:date="2021-01-02T19:24:00Z">
        <w:r w:rsidRPr="005F6444" w:rsidDel="0026721F">
          <w:rPr>
            <w:rFonts w:ascii="Arial" w:eastAsia="Times New Roman" w:hAnsi="Arial" w:cs="Arial"/>
            <w:color w:val="000000"/>
            <w:lang w:val="en-US"/>
          </w:rPr>
          <w:delText>in my direction</w:delText>
        </w:r>
      </w:del>
      <w:ins w:id="3" w:author="Matthew" w:date="2021-01-02T19:24:00Z">
        <w:r w:rsidR="0026721F">
          <w:rPr>
            <w:rFonts w:ascii="Arial" w:eastAsia="Times New Roman" w:hAnsi="Arial" w:cs="Arial"/>
            <w:color w:val="000000"/>
            <w:lang w:val="en-US"/>
          </w:rPr>
          <w:t xml:space="preserve">across the </w:t>
        </w:r>
      </w:ins>
      <w:ins w:id="4" w:author="Matthew" w:date="2021-01-02T19:25:00Z">
        <w:r w:rsidR="0026721F">
          <w:rPr>
            <w:rFonts w:ascii="Arial" w:eastAsia="Times New Roman" w:hAnsi="Arial" w:cs="Arial"/>
            <w:color w:val="000000"/>
            <w:lang w:val="en-US"/>
          </w:rPr>
          <w:t>arena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. It was </w:t>
      </w:r>
      <w:del w:id="5" w:author="Matthew" w:date="2021-01-02T19:24:00Z">
        <w:r w:rsidRPr="005F6444" w:rsidDel="0026721F">
          <w:rPr>
            <w:rFonts w:ascii="Arial" w:eastAsia="Times New Roman" w:hAnsi="Arial" w:cs="Arial"/>
            <w:color w:val="000000"/>
            <w:lang w:val="en-US"/>
          </w:rPr>
          <w:delText xml:space="preserve">time for my 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 xml:space="preserve">final round </w:t>
      </w:r>
      <w:del w:id="6" w:author="Matthew" w:date="2021-01-02T19:24:00Z">
        <w:r w:rsidRPr="005F6444" w:rsidDel="0026721F">
          <w:rPr>
            <w:rFonts w:ascii="Arial" w:eastAsia="Times New Roman" w:hAnsi="Arial" w:cs="Arial"/>
            <w:color w:val="000000"/>
            <w:lang w:val="en-US"/>
          </w:rPr>
          <w:delText xml:space="preserve">for </w:delText>
        </w:r>
      </w:del>
      <w:ins w:id="7" w:author="Matthew" w:date="2021-01-02T19:24:00Z">
        <w:r w:rsidR="0026721F">
          <w:rPr>
            <w:rFonts w:ascii="Arial" w:eastAsia="Times New Roman" w:hAnsi="Arial" w:cs="Arial"/>
            <w:color w:val="000000"/>
            <w:lang w:val="en-US"/>
          </w:rPr>
          <w:t>to</w:t>
        </w:r>
        <w:r w:rsidR="0026721F" w:rsidRPr="005F6444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ins w:id="8" w:author="Matthew" w:date="2021-01-02T19:54:00Z">
        <w:r w:rsidR="00AA431C">
          <w:rPr>
            <w:rFonts w:ascii="Arial" w:eastAsia="Times New Roman" w:hAnsi="Arial" w:cs="Arial"/>
            <w:color w:val="000000"/>
            <w:lang w:val="en-US"/>
          </w:rPr>
          <w:t>g</w:t>
        </w:r>
      </w:ins>
      <w:del w:id="9" w:author="Matthew" w:date="2021-01-02T19:54:00Z">
        <w:r w:rsidRPr="005F6444" w:rsidDel="00AA431C">
          <w:rPr>
            <w:rFonts w:ascii="Arial" w:eastAsia="Times New Roman" w:hAnsi="Arial" w:cs="Arial"/>
            <w:color w:val="000000"/>
            <w:lang w:val="en-US"/>
          </w:rPr>
          <w:delText>G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>old. </w:t>
      </w:r>
      <w:del w:id="10" w:author="Matthew" w:date="2021-01-02T19:26:00Z">
        <w:r w:rsidRPr="005F6444" w:rsidDel="0026721F">
          <w:rPr>
            <w:rFonts w:ascii="Arial" w:eastAsia="Times New Roman" w:hAnsi="Arial" w:cs="Arial"/>
            <w:color w:val="000000"/>
            <w:lang w:val="en-US"/>
          </w:rPr>
          <w:delText xml:space="preserve"> Both </w:delText>
        </w:r>
      </w:del>
      <w:ins w:id="11" w:author="Matthew" w:date="2021-01-02T19:26:00Z">
        <w:r w:rsidR="0026721F">
          <w:rPr>
            <w:rFonts w:ascii="Arial" w:eastAsia="Times New Roman" w:hAnsi="Arial" w:cs="Arial"/>
            <w:color w:val="000000"/>
            <w:lang w:val="en-US"/>
          </w:rPr>
          <w:t xml:space="preserve">Me and my </w:t>
        </w:r>
      </w:ins>
      <w:ins w:id="12" w:author="Matthew" w:date="2021-01-02T19:38:00Z">
        <w:r w:rsidR="00F04439">
          <w:rPr>
            <w:rFonts w:ascii="Arial" w:eastAsia="Times New Roman" w:hAnsi="Arial" w:cs="Arial"/>
            <w:color w:val="000000"/>
            <w:lang w:val="en-US"/>
          </w:rPr>
          <w:t>contender</w:t>
        </w:r>
      </w:ins>
      <w:ins w:id="13" w:author="Matthew" w:date="2021-01-02T19:26:00Z">
        <w:r w:rsidR="0026721F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del w:id="14" w:author="Matthew" w:date="2021-01-02T19:26:00Z">
        <w:r w:rsidRPr="005F6444" w:rsidDel="0026721F">
          <w:rPr>
            <w:rFonts w:ascii="Arial" w:eastAsia="Times New Roman" w:hAnsi="Arial" w:cs="Arial"/>
            <w:color w:val="000000"/>
            <w:lang w:val="en-US"/>
          </w:rPr>
          <w:delText xml:space="preserve">of us 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>were drenched in sweat and full of bruises</w:t>
      </w:r>
      <w:del w:id="15" w:author="Matthew" w:date="2021-01-02T19:27:00Z">
        <w:r w:rsidRPr="005F6444" w:rsidDel="0026721F">
          <w:rPr>
            <w:rFonts w:ascii="Arial" w:eastAsia="Times New Roman" w:hAnsi="Arial" w:cs="Arial"/>
            <w:color w:val="000000"/>
            <w:lang w:val="en-US"/>
          </w:rPr>
          <w:delText>. It was like a scene from Karate Kid,</w:delText>
        </w:r>
      </w:del>
      <w:ins w:id="16" w:author="Matthew" w:date="2021-01-02T19:27:00Z">
        <w:r w:rsidR="0026721F">
          <w:rPr>
            <w:rFonts w:ascii="Arial" w:eastAsia="Times New Roman" w:hAnsi="Arial" w:cs="Arial"/>
            <w:color w:val="000000"/>
            <w:lang w:val="en-US"/>
          </w:rPr>
          <w:t xml:space="preserve"> – a scene from Karate Kid reimagined –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 except</w:t>
      </w:r>
      <w:ins w:id="17" w:author="Matthew" w:date="2021-01-02T19:27:00Z">
        <w:r w:rsidR="0026721F">
          <w:rPr>
            <w:rFonts w:ascii="Arial" w:eastAsia="Times New Roman" w:hAnsi="Arial" w:cs="Arial"/>
            <w:color w:val="000000"/>
            <w:lang w:val="en-US"/>
          </w:rPr>
          <w:t xml:space="preserve"> for when </w:t>
        </w:r>
      </w:ins>
      <w:del w:id="18" w:author="Matthew" w:date="2021-01-02T19:27:00Z">
        <w:r w:rsidRPr="005F6444" w:rsidDel="0026721F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 xml:space="preserve">I went for a 45-degree roundhouse kick before being embarrassingly </w:t>
      </w:r>
      <w:del w:id="19" w:author="Matthew" w:date="2021-01-02T19:27:00Z">
        <w:r w:rsidRPr="005F6444" w:rsidDel="0026721F">
          <w:rPr>
            <w:rFonts w:ascii="Arial" w:eastAsia="Times New Roman" w:hAnsi="Arial" w:cs="Arial"/>
            <w:color w:val="000000"/>
            <w:lang w:val="en-US"/>
          </w:rPr>
          <w:delText xml:space="preserve">tricked by a fake and </w:delText>
        </w:r>
      </w:del>
      <w:ins w:id="20" w:author="Matthew" w:date="2021-01-02T19:27:00Z">
        <w:r w:rsidR="0026721F">
          <w:rPr>
            <w:rFonts w:ascii="Arial" w:eastAsia="Times New Roman" w:hAnsi="Arial" w:cs="Arial"/>
            <w:color w:val="000000"/>
            <w:lang w:val="en-US"/>
          </w:rPr>
          <w:t xml:space="preserve">bluffed as I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was immediately put down by a guillotine-like kick. “It’s okay, I’ll keep going and win the next one,” I thought to myself and told Master Devdee. </w:t>
      </w:r>
      <w:del w:id="21" w:author="Matthew" w:date="2021-01-02T19:28:00Z">
        <w:r w:rsidRPr="005F6444" w:rsidDel="0026721F">
          <w:rPr>
            <w:rFonts w:ascii="Arial" w:eastAsia="Times New Roman" w:hAnsi="Arial" w:cs="Arial"/>
            <w:color w:val="000000"/>
            <w:lang w:val="en-US"/>
          </w:rPr>
          <w:delText xml:space="preserve">He </w:delText>
        </w:r>
      </w:del>
      <w:ins w:id="22" w:author="Matthew" w:date="2021-01-02T19:28:00Z">
        <w:r w:rsidR="0026721F">
          <w:rPr>
            <w:rFonts w:ascii="Arial" w:eastAsia="Times New Roman" w:hAnsi="Arial" w:cs="Arial"/>
            <w:color w:val="000000"/>
            <w:lang w:val="en-US"/>
          </w:rPr>
          <w:t>In a split second h</w:t>
        </w:r>
        <w:r w:rsidR="0026721F" w:rsidRPr="005F6444">
          <w:rPr>
            <w:rFonts w:ascii="Arial" w:eastAsia="Times New Roman" w:hAnsi="Arial" w:cs="Arial"/>
            <w:color w:val="000000"/>
            <w:lang w:val="en-US"/>
          </w:rPr>
          <w:t xml:space="preserve">e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>hit the back of my head, “that kind of thought is exactly the reason you lost</w:t>
      </w:r>
      <w:ins w:id="23" w:author="Matthew" w:date="2021-01-02T19:28:00Z">
        <w:r w:rsidR="0026721F">
          <w:rPr>
            <w:rFonts w:ascii="Arial" w:eastAsia="Times New Roman" w:hAnsi="Arial" w:cs="Arial"/>
            <w:color w:val="000000"/>
            <w:lang w:val="en-US"/>
          </w:rPr>
          <w:t>.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>”</w:t>
      </w:r>
      <w:del w:id="24" w:author="Matthew" w:date="2021-01-02T19:28:00Z">
        <w:r w:rsidRPr="005F6444" w:rsidDel="0026721F">
          <w:rPr>
            <w:rFonts w:ascii="Arial" w:eastAsia="Times New Roman" w:hAnsi="Arial" w:cs="Arial"/>
            <w:color w:val="000000"/>
            <w:lang w:val="en-US"/>
          </w:rPr>
          <w:delText>.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> </w:t>
      </w:r>
    </w:p>
    <w:p w14:paraId="4F0618F5" w14:textId="77777777" w:rsidR="005F6444" w:rsidRPr="005F6444" w:rsidRDefault="005F6444" w:rsidP="005F6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F85C1A" w14:textId="14E8D954" w:rsidR="005F6444" w:rsidRPr="005F6444" w:rsidRDefault="005F6444" w:rsidP="005F6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6444">
        <w:rPr>
          <w:rFonts w:ascii="Arial" w:eastAsia="Times New Roman" w:hAnsi="Arial" w:cs="Arial"/>
          <w:color w:val="000000"/>
          <w:lang w:val="en-US"/>
        </w:rPr>
        <w:t xml:space="preserve">I started Taekwondo </w:t>
      </w:r>
      <w:ins w:id="25" w:author="Matthew" w:date="2021-01-02T19:29:00Z">
        <w:r w:rsidR="0026721F">
          <w:rPr>
            <w:rFonts w:ascii="Arial" w:eastAsia="Times New Roman" w:hAnsi="Arial" w:cs="Arial"/>
            <w:color w:val="000000"/>
            <w:lang w:val="en-US"/>
          </w:rPr>
          <w:t xml:space="preserve">long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before I learned </w:t>
      </w:r>
      <w:del w:id="26" w:author="Matthew" w:date="2021-01-02T19:30:00Z">
        <w:r w:rsidRPr="005F6444" w:rsidDel="0026721F">
          <w:rPr>
            <w:rFonts w:ascii="Arial" w:eastAsia="Times New Roman" w:hAnsi="Arial" w:cs="Arial"/>
            <w:color w:val="000000"/>
            <w:lang w:val="en-US"/>
          </w:rPr>
          <w:delText>math</w:delText>
        </w:r>
      </w:del>
      <w:ins w:id="27" w:author="Matthew" w:date="2021-01-02T19:30:00Z">
        <w:r w:rsidR="0026721F">
          <w:rPr>
            <w:rFonts w:ascii="Arial" w:eastAsia="Times New Roman" w:hAnsi="Arial" w:cs="Arial"/>
            <w:color w:val="000000"/>
            <w:lang w:val="en-US"/>
          </w:rPr>
          <w:t>algebra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, </w:t>
      </w:r>
      <w:del w:id="28" w:author="Matthew" w:date="2021-01-02T19:30:00Z">
        <w:r w:rsidRPr="005F6444" w:rsidDel="0026721F">
          <w:rPr>
            <w:rFonts w:ascii="Arial" w:eastAsia="Times New Roman" w:hAnsi="Arial" w:cs="Arial"/>
            <w:color w:val="000000"/>
            <w:lang w:val="en-US"/>
          </w:rPr>
          <w:delText xml:space="preserve">and </w:delText>
        </w:r>
      </w:del>
      <w:ins w:id="29" w:author="Matthew" w:date="2021-01-02T19:30:00Z">
        <w:r w:rsidR="0026721F">
          <w:rPr>
            <w:rFonts w:ascii="Arial" w:eastAsia="Times New Roman" w:hAnsi="Arial" w:cs="Arial"/>
            <w:color w:val="000000"/>
            <w:lang w:val="en-US"/>
          </w:rPr>
          <w:t>having</w:t>
        </w:r>
        <w:r w:rsidR="0026721F" w:rsidRPr="005F6444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competed in junior tournaments when I was </w:t>
      </w:r>
      <w:del w:id="30" w:author="Matthew" w:date="2021-01-02T19:30:00Z">
        <w:r w:rsidRPr="005F6444" w:rsidDel="0026721F">
          <w:rPr>
            <w:rFonts w:ascii="Arial" w:eastAsia="Times New Roman" w:hAnsi="Arial" w:cs="Arial"/>
            <w:color w:val="000000"/>
            <w:lang w:val="en-US"/>
          </w:rPr>
          <w:delText>8</w:delText>
        </w:r>
      </w:del>
      <w:ins w:id="31" w:author="Matthew" w:date="2021-01-02T19:30:00Z">
        <w:r w:rsidR="0026721F">
          <w:rPr>
            <w:rFonts w:ascii="Arial" w:eastAsia="Times New Roman" w:hAnsi="Arial" w:cs="Arial"/>
            <w:color w:val="000000"/>
            <w:lang w:val="en-US"/>
          </w:rPr>
          <w:t>eight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>. Throughout primary school, I participated in countless local tournaments. By middle school, I practiced three times a week and competed in regional competitions. Before I realized, I had passed my black belt examination</w:t>
      </w:r>
      <w:ins w:id="32" w:author="Matthew" w:date="2021-01-02T18:02:00Z">
        <w:r w:rsidR="001C4B6B">
          <w:rPr>
            <w:rFonts w:ascii="Arial" w:eastAsia="Times New Roman" w:hAnsi="Arial" w:cs="Arial"/>
            <w:color w:val="000000"/>
            <w:lang w:val="en-US"/>
          </w:rPr>
          <w:t xml:space="preserve"> at the </w:t>
        </w:r>
      </w:ins>
      <w:ins w:id="33" w:author="Matthew" w:date="2021-01-02T18:03:00Z">
        <w:r w:rsidR="001C4B6B">
          <w:rPr>
            <w:rFonts w:ascii="Arial" w:eastAsia="Times New Roman" w:hAnsi="Arial" w:cs="Arial"/>
            <w:color w:val="000000"/>
            <w:lang w:val="en-US"/>
          </w:rPr>
          <w:t xml:space="preserve">age of </w:t>
        </w:r>
      </w:ins>
      <w:del w:id="34" w:author="Matthew" w:date="2021-01-02T18:02:00Z">
        <w:r w:rsidRPr="005F6444" w:rsidDel="001C4B6B">
          <w:rPr>
            <w:rFonts w:ascii="Arial" w:eastAsia="Times New Roman" w:hAnsi="Arial" w:cs="Arial"/>
            <w:color w:val="000000"/>
            <w:lang w:val="en-US"/>
          </w:rPr>
          <w:delText xml:space="preserve">s when I was 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>15. Through my journey of passing belt colors, I was trained to always move forward</w:t>
      </w:r>
      <w:ins w:id="35" w:author="Matthew" w:date="2021-01-02T19:32:00Z">
        <w:r w:rsidR="0026721F">
          <w:rPr>
            <w:rFonts w:ascii="Arial" w:eastAsia="Times New Roman" w:hAnsi="Arial" w:cs="Arial"/>
            <w:color w:val="000000"/>
            <w:lang w:val="en-US"/>
          </w:rPr>
          <w:t>, an unwavering formula to achi</w:t>
        </w:r>
      </w:ins>
      <w:ins w:id="36" w:author="Matthew" w:date="2021-01-02T19:33:00Z">
        <w:r w:rsidR="0026721F">
          <w:rPr>
            <w:rFonts w:ascii="Arial" w:eastAsia="Times New Roman" w:hAnsi="Arial" w:cs="Arial"/>
            <w:color w:val="000000"/>
            <w:lang w:val="en-US"/>
          </w:rPr>
          <w:t xml:space="preserve">eve </w:t>
        </w:r>
      </w:ins>
      <w:del w:id="37" w:author="Matthew" w:date="2021-01-02T19:32:00Z">
        <w:r w:rsidRPr="005F6444" w:rsidDel="0026721F">
          <w:rPr>
            <w:rFonts w:ascii="Arial" w:eastAsia="Times New Roman" w:hAnsi="Arial" w:cs="Arial"/>
            <w:color w:val="000000"/>
            <w:lang w:val="en-US"/>
          </w:rPr>
          <w:delText xml:space="preserve"> and set my eyes on 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 xml:space="preserve">my goals. However, </w:t>
      </w:r>
      <w:del w:id="38" w:author="Matthew" w:date="2021-01-02T19:33:00Z">
        <w:r w:rsidRPr="005F6444" w:rsidDel="0026721F">
          <w:rPr>
            <w:rFonts w:ascii="Arial" w:eastAsia="Times New Roman" w:hAnsi="Arial" w:cs="Arial"/>
            <w:color w:val="000000"/>
            <w:lang w:val="en-US"/>
          </w:rPr>
          <w:delText>always moving forward and</w:delText>
        </w:r>
      </w:del>
      <w:ins w:id="39" w:author="Matthew" w:date="2021-01-02T19:34:00Z">
        <w:r w:rsidR="00F04439">
          <w:rPr>
            <w:rFonts w:ascii="Arial" w:eastAsia="Times New Roman" w:hAnsi="Arial" w:cs="Arial"/>
            <w:color w:val="000000"/>
            <w:lang w:val="en-US"/>
          </w:rPr>
          <w:t xml:space="preserve">having set </w:t>
        </w:r>
      </w:ins>
      <w:ins w:id="40" w:author="Matthew" w:date="2021-01-02T19:35:00Z">
        <w:r w:rsidR="00F04439">
          <w:rPr>
            <w:rFonts w:ascii="Arial" w:eastAsia="Times New Roman" w:hAnsi="Arial" w:cs="Arial"/>
            <w:color w:val="000000"/>
            <w:lang w:val="en-US"/>
          </w:rPr>
          <w:t>the likes of a horse blinder also equates to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 never </w:t>
      </w:r>
      <w:del w:id="41" w:author="Matthew" w:date="2021-01-02T19:35:00Z">
        <w:r w:rsidRPr="005F6444" w:rsidDel="00F04439">
          <w:rPr>
            <w:rFonts w:ascii="Arial" w:eastAsia="Times New Roman" w:hAnsi="Arial" w:cs="Arial"/>
            <w:color w:val="000000"/>
            <w:lang w:val="en-US"/>
          </w:rPr>
          <w:delText xml:space="preserve">taking eyes off your goals also mean never 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>looking sideways</w:t>
      </w:r>
      <w:ins w:id="42" w:author="Matthew" w:date="2021-01-02T19:36:00Z">
        <w:r w:rsidR="00F04439">
          <w:rPr>
            <w:rFonts w:ascii="Arial" w:eastAsia="Times New Roman" w:hAnsi="Arial" w:cs="Arial"/>
            <w:color w:val="000000"/>
            <w:lang w:val="en-US"/>
          </w:rPr>
          <w:t>, let alone</w:t>
        </w:r>
      </w:ins>
      <w:del w:id="43" w:author="Matthew" w:date="2021-01-02T19:35:00Z">
        <w:r w:rsidRPr="005F6444" w:rsidDel="00F04439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ins w:id="44" w:author="Matthew" w:date="2021-01-02T19:36:00Z">
        <w:r w:rsidR="00F04439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del w:id="45" w:author="Matthew" w:date="2021-01-02T19:36:00Z">
        <w:r w:rsidRPr="005F6444" w:rsidDel="00F04439">
          <w:rPr>
            <w:rFonts w:ascii="Arial" w:eastAsia="Times New Roman" w:hAnsi="Arial" w:cs="Arial"/>
            <w:color w:val="000000"/>
            <w:lang w:val="en-US"/>
          </w:rPr>
          <w:delText xml:space="preserve">or </w:delText>
        </w:r>
      </w:del>
      <w:del w:id="46" w:author="Matthew" w:date="2021-01-02T18:03:00Z">
        <w:r w:rsidRPr="005F6444" w:rsidDel="001C4B6B">
          <w:rPr>
            <w:rFonts w:ascii="Arial" w:eastAsia="Times New Roman" w:hAnsi="Arial" w:cs="Arial"/>
            <w:color w:val="000000"/>
            <w:lang w:val="en-US"/>
          </w:rPr>
          <w:delText>looking b</w:delText>
        </w:r>
      </w:del>
      <w:ins w:id="47" w:author="Matthew" w:date="2021-01-02T18:03:00Z">
        <w:r w:rsidR="001C4B6B">
          <w:rPr>
            <w:rFonts w:ascii="Arial" w:eastAsia="Times New Roman" w:hAnsi="Arial" w:cs="Arial"/>
            <w:color w:val="000000"/>
            <w:lang w:val="en-US"/>
          </w:rPr>
          <w:t>b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>ackwards.   </w:t>
      </w:r>
    </w:p>
    <w:p w14:paraId="4DF216E7" w14:textId="77777777" w:rsidR="005F6444" w:rsidRPr="005F6444" w:rsidRDefault="005F6444" w:rsidP="005F6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65845E" w14:textId="08F3E09E" w:rsidR="005F6444" w:rsidRPr="005F6444" w:rsidRDefault="00F04439" w:rsidP="005F6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ins w:id="48" w:author="Matthew" w:date="2021-01-02T19:36:00Z">
        <w:r>
          <w:rPr>
            <w:rFonts w:ascii="Arial" w:eastAsia="Times New Roman" w:hAnsi="Arial" w:cs="Arial"/>
            <w:color w:val="000000"/>
            <w:lang w:val="en-US"/>
          </w:rPr>
          <w:t>This</w:t>
        </w:r>
      </w:ins>
      <w:del w:id="49" w:author="Matthew" w:date="2021-01-02T19:36:00Z">
        <w:r w:rsidR="005F6444" w:rsidRPr="005F6444" w:rsidDel="00F04439">
          <w:rPr>
            <w:rFonts w:ascii="Arial" w:eastAsia="Times New Roman" w:hAnsi="Arial" w:cs="Arial"/>
            <w:color w:val="000000"/>
            <w:lang w:val="en-US"/>
          </w:rPr>
          <w:delText>My</w:delText>
        </w:r>
      </w:del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 </w:t>
      </w:r>
      <w:ins w:id="50" w:author="Matthew" w:date="2021-01-02T19:36:00Z">
        <w:r>
          <w:rPr>
            <w:rFonts w:ascii="Arial" w:eastAsia="Times New Roman" w:hAnsi="Arial" w:cs="Arial"/>
            <w:color w:val="000000"/>
            <w:lang w:val="en-US"/>
          </w:rPr>
          <w:t>forward-thinking mentality of mine</w:t>
        </w:r>
      </w:ins>
      <w:del w:id="51" w:author="Matthew" w:date="2021-01-02T19:36:00Z">
        <w:r w:rsidR="005F6444" w:rsidRPr="005F6444" w:rsidDel="00F04439">
          <w:rPr>
            <w:rFonts w:ascii="Arial" w:eastAsia="Times New Roman" w:hAnsi="Arial" w:cs="Arial"/>
            <w:color w:val="000000"/>
            <w:lang w:val="en-US"/>
          </w:rPr>
          <w:delText>mentality in always moving forward</w:delText>
        </w:r>
      </w:del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 was </w:t>
      </w:r>
      <w:del w:id="52" w:author="Matthew" w:date="2021-01-02T19:38:00Z">
        <w:r w:rsidR="005F6444" w:rsidRPr="005F6444" w:rsidDel="00F04439">
          <w:rPr>
            <w:rFonts w:ascii="Arial" w:eastAsia="Times New Roman" w:hAnsi="Arial" w:cs="Arial"/>
            <w:color w:val="000000"/>
            <w:lang w:val="en-US"/>
          </w:rPr>
          <w:delText xml:space="preserve">also </w:delText>
        </w:r>
      </w:del>
      <w:ins w:id="53" w:author="Matthew" w:date="2021-01-02T19:38:00Z">
        <w:r>
          <w:rPr>
            <w:rFonts w:ascii="Arial" w:eastAsia="Times New Roman" w:hAnsi="Arial" w:cs="Arial"/>
            <w:color w:val="000000"/>
            <w:lang w:val="en-US"/>
          </w:rPr>
          <w:t>further</w:t>
        </w:r>
        <w:r w:rsidRPr="005F6444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enforced by </w:t>
      </w:r>
      <w:ins w:id="54" w:author="Matthew" w:date="2021-01-02T19:37:00Z">
        <w:r>
          <w:rPr>
            <w:rFonts w:ascii="Arial" w:eastAsia="Times New Roman" w:hAnsi="Arial" w:cs="Arial"/>
            <w:color w:val="000000"/>
            <w:lang w:val="en-US"/>
          </w:rPr>
          <w:t xml:space="preserve">the </w:t>
        </w:r>
      </w:ins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competitive debating </w:t>
      </w:r>
      <w:del w:id="55" w:author="Matthew" w:date="2021-01-02T19:37:00Z">
        <w:r w:rsidR="005F6444" w:rsidRPr="005F6444" w:rsidDel="00F04439">
          <w:rPr>
            <w:rFonts w:ascii="Arial" w:eastAsia="Times New Roman" w:hAnsi="Arial" w:cs="Arial"/>
            <w:color w:val="000000"/>
            <w:lang w:val="en-US"/>
          </w:rPr>
          <w:delText xml:space="preserve">that </w:delText>
        </w:r>
      </w:del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I had participated since </w:t>
      </w:r>
      <w:ins w:id="56" w:author="Matthew" w:date="2021-01-02T19:37:00Z">
        <w:r>
          <w:rPr>
            <w:rFonts w:ascii="Arial" w:eastAsia="Times New Roman" w:hAnsi="Arial" w:cs="Arial"/>
            <w:color w:val="000000"/>
            <w:lang w:val="en-US"/>
          </w:rPr>
          <w:t>G</w:t>
        </w:r>
      </w:ins>
      <w:del w:id="57" w:author="Matthew" w:date="2021-01-02T19:37:00Z">
        <w:r w:rsidR="005F6444" w:rsidRPr="005F6444" w:rsidDel="00F04439">
          <w:rPr>
            <w:rFonts w:ascii="Arial" w:eastAsia="Times New Roman" w:hAnsi="Arial" w:cs="Arial"/>
            <w:color w:val="000000"/>
            <w:lang w:val="en-US"/>
          </w:rPr>
          <w:delText>g</w:delText>
        </w:r>
      </w:del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rade 9. One of the tactics in debating I learned was to always keep pressure on the opponent and never falter. </w:t>
      </w:r>
      <w:del w:id="58" w:author="Matthew" w:date="2021-01-02T19:39:00Z">
        <w:r w:rsidR="005F6444" w:rsidRPr="005F6444" w:rsidDel="00F04439">
          <w:rPr>
            <w:rFonts w:ascii="Arial" w:eastAsia="Times New Roman" w:hAnsi="Arial" w:cs="Arial"/>
            <w:color w:val="000000"/>
            <w:lang w:val="en-US"/>
          </w:rPr>
          <w:delText>Always moving and looking forward</w:delText>
        </w:r>
      </w:del>
      <w:ins w:id="59" w:author="Matthew" w:date="2021-01-02T19:39:00Z">
        <w:r>
          <w:rPr>
            <w:rFonts w:ascii="Arial" w:eastAsia="Times New Roman" w:hAnsi="Arial" w:cs="Arial"/>
            <w:color w:val="000000"/>
            <w:lang w:val="en-US"/>
          </w:rPr>
          <w:t xml:space="preserve">This always on-the-move stance I have </w:t>
        </w:r>
      </w:ins>
      <w:ins w:id="60" w:author="Matthew" w:date="2021-01-02T19:40:00Z">
        <w:r>
          <w:rPr>
            <w:rFonts w:ascii="Arial" w:eastAsia="Times New Roman" w:hAnsi="Arial" w:cs="Arial"/>
            <w:color w:val="000000"/>
            <w:lang w:val="en-US"/>
          </w:rPr>
          <w:t>kept to heart</w:t>
        </w:r>
      </w:ins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 has </w:t>
      </w:r>
      <w:ins w:id="61" w:author="Matthew" w:date="2021-01-02T19:40:00Z">
        <w:r>
          <w:rPr>
            <w:rFonts w:ascii="Arial" w:eastAsia="Times New Roman" w:hAnsi="Arial" w:cs="Arial"/>
            <w:color w:val="000000"/>
            <w:lang w:val="en-US"/>
          </w:rPr>
          <w:t xml:space="preserve">indeed </w:t>
        </w:r>
      </w:ins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played a critical role </w:t>
      </w:r>
      <w:ins w:id="62" w:author="Matthew" w:date="2021-01-02T19:40:00Z">
        <w:r>
          <w:rPr>
            <w:rFonts w:ascii="Arial" w:eastAsia="Times New Roman" w:hAnsi="Arial" w:cs="Arial"/>
            <w:color w:val="000000"/>
            <w:lang w:val="en-US"/>
          </w:rPr>
          <w:t xml:space="preserve">on the </w:t>
        </w:r>
      </w:ins>
      <w:del w:id="63" w:author="Matthew" w:date="2021-01-02T19:40:00Z">
        <w:r w:rsidR="005F6444" w:rsidRPr="005F6444" w:rsidDel="00F04439">
          <w:rPr>
            <w:rFonts w:ascii="Arial" w:eastAsia="Times New Roman" w:hAnsi="Arial" w:cs="Arial"/>
            <w:color w:val="000000"/>
            <w:lang w:val="en-US"/>
          </w:rPr>
          <w:delText xml:space="preserve">in </w:delText>
        </w:r>
      </w:del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many successes </w:t>
      </w:r>
      <w:ins w:id="64" w:author="Matthew" w:date="2021-01-02T19:40:00Z">
        <w:r>
          <w:rPr>
            <w:rFonts w:ascii="Arial" w:eastAsia="Times New Roman" w:hAnsi="Arial" w:cs="Arial"/>
            <w:color w:val="000000"/>
            <w:lang w:val="en-US"/>
          </w:rPr>
          <w:t>of</w:t>
        </w:r>
      </w:ins>
      <w:del w:id="65" w:author="Matthew" w:date="2021-01-02T19:40:00Z">
        <w:r w:rsidR="005F6444" w:rsidRPr="005F6444" w:rsidDel="00F04439">
          <w:rPr>
            <w:rFonts w:ascii="Arial" w:eastAsia="Times New Roman" w:hAnsi="Arial" w:cs="Arial"/>
            <w:color w:val="000000"/>
            <w:lang w:val="en-US"/>
          </w:rPr>
          <w:delText>in</w:delText>
        </w:r>
      </w:del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 my life</w:t>
      </w:r>
      <w:ins w:id="66" w:author="Matthew" w:date="2021-01-02T19:41:00Z">
        <w:r>
          <w:rPr>
            <w:rFonts w:ascii="Arial" w:eastAsia="Times New Roman" w:hAnsi="Arial" w:cs="Arial"/>
            <w:color w:val="000000"/>
            <w:lang w:val="en-US"/>
          </w:rPr>
          <w:t xml:space="preserve">, be it </w:t>
        </w:r>
      </w:ins>
      <w:ins w:id="67" w:author="Matthew" w:date="2021-01-02T19:49:00Z">
        <w:r w:rsidR="00AA431C">
          <w:rPr>
            <w:rFonts w:ascii="Arial" w:eastAsia="Times New Roman" w:hAnsi="Arial" w:cs="Arial"/>
            <w:color w:val="000000"/>
            <w:lang w:val="en-US"/>
          </w:rPr>
          <w:t xml:space="preserve">on </w:t>
        </w:r>
      </w:ins>
      <w:del w:id="68" w:author="Matthew" w:date="2021-01-02T19:41:00Z">
        <w:r w:rsidR="005F6444" w:rsidRPr="005F6444" w:rsidDel="00F04439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del w:id="69" w:author="Matthew" w:date="2021-01-02T19:40:00Z">
        <w:r w:rsidR="005F6444" w:rsidRPr="005F6444" w:rsidDel="00F04439">
          <w:rPr>
            <w:rFonts w:ascii="Arial" w:eastAsia="Times New Roman" w:hAnsi="Arial" w:cs="Arial"/>
            <w:color w:val="000000"/>
            <w:lang w:val="en-US"/>
          </w:rPr>
          <w:delText>--</w:delText>
        </w:r>
      </w:del>
      <w:del w:id="70" w:author="Matthew" w:date="2021-01-02T19:41:00Z">
        <w:r w:rsidR="005F6444" w:rsidRPr="005F6444" w:rsidDel="00F04439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ins w:id="71" w:author="Matthew" w:date="2021-01-02T19:41:00Z">
        <w:r>
          <w:rPr>
            <w:rFonts w:ascii="Arial" w:eastAsia="Times New Roman" w:hAnsi="Arial" w:cs="Arial"/>
            <w:color w:val="000000"/>
            <w:lang w:val="en-US"/>
          </w:rPr>
          <w:t xml:space="preserve">earning my black belt, </w:t>
        </w:r>
      </w:ins>
      <w:ins w:id="72" w:author="Matthew" w:date="2021-01-02T19:40:00Z">
        <w:r>
          <w:rPr>
            <w:rFonts w:ascii="Arial" w:eastAsia="Times New Roman" w:hAnsi="Arial" w:cs="Arial"/>
            <w:color w:val="000000"/>
            <w:lang w:val="en-US"/>
          </w:rPr>
          <w:t>w</w:t>
        </w:r>
      </w:ins>
      <w:del w:id="73" w:author="Matthew" w:date="2021-01-02T19:40:00Z">
        <w:r w:rsidR="005F6444" w:rsidRPr="005F6444" w:rsidDel="00F04439">
          <w:rPr>
            <w:rFonts w:ascii="Arial" w:eastAsia="Times New Roman" w:hAnsi="Arial" w:cs="Arial"/>
            <w:color w:val="000000"/>
            <w:lang w:val="en-US"/>
          </w:rPr>
          <w:delText>W</w:delText>
        </w:r>
      </w:del>
      <w:r w:rsidR="005F6444" w:rsidRPr="005F6444">
        <w:rPr>
          <w:rFonts w:ascii="Arial" w:eastAsia="Times New Roman" w:hAnsi="Arial" w:cs="Arial"/>
          <w:color w:val="000000"/>
          <w:lang w:val="en-US"/>
        </w:rPr>
        <w:t>inning</w:t>
      </w:r>
      <w:ins w:id="74" w:author="Matthew" w:date="2021-01-02T19:40:00Z">
        <w:r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del w:id="75" w:author="Matthew" w:date="2021-01-02T19:40:00Z">
        <w:r w:rsidR="005F6444" w:rsidRPr="005F6444" w:rsidDel="00F04439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r w:rsidR="005F6444" w:rsidRPr="005F6444">
        <w:rPr>
          <w:rFonts w:ascii="Arial" w:eastAsia="Times New Roman" w:hAnsi="Arial" w:cs="Arial"/>
          <w:color w:val="000000"/>
          <w:lang w:val="en-US"/>
        </w:rPr>
        <w:t>a math competition</w:t>
      </w:r>
      <w:del w:id="76" w:author="Matthew" w:date="2021-01-02T19:41:00Z">
        <w:r w:rsidR="005F6444" w:rsidRPr="005F6444" w:rsidDel="00F04439">
          <w:rPr>
            <w:rFonts w:ascii="Arial" w:eastAsia="Times New Roman" w:hAnsi="Arial" w:cs="Arial"/>
            <w:color w:val="000000"/>
            <w:lang w:val="en-US"/>
          </w:rPr>
          <w:delText>,</w:delText>
        </w:r>
      </w:del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 </w:t>
      </w:r>
      <w:del w:id="77" w:author="Matthew" w:date="2021-01-02T19:41:00Z">
        <w:r w:rsidR="005F6444" w:rsidRPr="005F6444" w:rsidDel="00F04439">
          <w:rPr>
            <w:rFonts w:ascii="Arial" w:eastAsia="Times New Roman" w:hAnsi="Arial" w:cs="Arial"/>
            <w:color w:val="000000"/>
            <w:lang w:val="en-US"/>
          </w:rPr>
          <w:delText xml:space="preserve">earning my black belt, </w:delText>
        </w:r>
      </w:del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or getting top grades. </w:t>
      </w:r>
      <w:del w:id="78" w:author="Matthew" w:date="2021-01-02T19:50:00Z">
        <w:r w:rsidR="005F6444" w:rsidRPr="005F6444" w:rsidDel="00AA431C">
          <w:rPr>
            <w:rFonts w:ascii="Arial" w:eastAsia="Times New Roman" w:hAnsi="Arial" w:cs="Arial"/>
            <w:color w:val="000000"/>
            <w:lang w:val="en-US"/>
          </w:rPr>
          <w:delText xml:space="preserve">But </w:delText>
        </w:r>
      </w:del>
      <w:ins w:id="79" w:author="Matthew" w:date="2021-01-02T19:50:00Z">
        <w:r w:rsidR="00AA431C">
          <w:rPr>
            <w:rFonts w:ascii="Arial" w:eastAsia="Times New Roman" w:hAnsi="Arial" w:cs="Arial"/>
            <w:color w:val="000000"/>
            <w:lang w:val="en-US"/>
          </w:rPr>
          <w:t>Yet</w:t>
        </w:r>
        <w:r w:rsidR="00AA431C" w:rsidRPr="005F6444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only after that match in ChunCheon Korea, did I realize </w:t>
      </w:r>
      <w:ins w:id="80" w:author="Matthew" w:date="2021-01-02T19:50:00Z">
        <w:r w:rsidR="00AA431C">
          <w:rPr>
            <w:rFonts w:ascii="Arial" w:eastAsia="Times New Roman" w:hAnsi="Arial" w:cs="Arial"/>
            <w:color w:val="000000"/>
            <w:lang w:val="en-US"/>
          </w:rPr>
          <w:t xml:space="preserve">how </w:t>
        </w:r>
      </w:ins>
      <w:r w:rsidR="005F6444" w:rsidRPr="005F6444">
        <w:rPr>
          <w:rFonts w:ascii="Arial" w:eastAsia="Times New Roman" w:hAnsi="Arial" w:cs="Arial"/>
          <w:color w:val="000000"/>
          <w:lang w:val="en-US"/>
        </w:rPr>
        <w:t>it ha</w:t>
      </w:r>
      <w:ins w:id="81" w:author="Matthew" w:date="2021-01-02T19:50:00Z">
        <w:r w:rsidR="00AA431C">
          <w:rPr>
            <w:rFonts w:ascii="Arial" w:eastAsia="Times New Roman" w:hAnsi="Arial" w:cs="Arial"/>
            <w:color w:val="000000"/>
            <w:lang w:val="en-US"/>
          </w:rPr>
          <w:t>s</w:t>
        </w:r>
      </w:ins>
      <w:del w:id="82" w:author="Matthew" w:date="2021-01-02T19:50:00Z">
        <w:r w:rsidR="005F6444" w:rsidRPr="005F6444" w:rsidDel="00AA431C">
          <w:rPr>
            <w:rFonts w:ascii="Arial" w:eastAsia="Times New Roman" w:hAnsi="Arial" w:cs="Arial"/>
            <w:color w:val="000000"/>
            <w:lang w:val="en-US"/>
          </w:rPr>
          <w:delText>d</w:delText>
        </w:r>
      </w:del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 also cost me many failures in life </w:t>
      </w:r>
      <w:ins w:id="83" w:author="Matthew" w:date="2021-01-02T19:40:00Z">
        <w:r>
          <w:rPr>
            <w:rFonts w:ascii="Arial" w:eastAsia="Times New Roman" w:hAnsi="Arial" w:cs="Arial"/>
            <w:color w:val="000000"/>
            <w:lang w:val="en-US"/>
          </w:rPr>
          <w:t>–</w:t>
        </w:r>
      </w:ins>
      <w:del w:id="84" w:author="Matthew" w:date="2021-01-02T19:40:00Z">
        <w:r w:rsidR="005F6444" w:rsidRPr="005F6444" w:rsidDel="00F04439">
          <w:rPr>
            <w:rFonts w:ascii="Arial" w:eastAsia="Times New Roman" w:hAnsi="Arial" w:cs="Arial"/>
            <w:color w:val="000000"/>
            <w:lang w:val="en-US"/>
          </w:rPr>
          <w:delText>--</w:delText>
        </w:r>
      </w:del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 losing an important debate </w:t>
      </w:r>
      <w:ins w:id="85" w:author="Matthew" w:date="2021-01-02T19:51:00Z">
        <w:r w:rsidR="00AA431C">
          <w:rPr>
            <w:rFonts w:ascii="Arial" w:eastAsia="Times New Roman" w:hAnsi="Arial" w:cs="Arial"/>
            <w:color w:val="000000"/>
            <w:lang w:val="en-US"/>
          </w:rPr>
          <w:t>o</w:t>
        </w:r>
      </w:ins>
      <w:del w:id="86" w:author="Matthew" w:date="2021-01-02T19:51:00Z">
        <w:r w:rsidR="005F6444" w:rsidRPr="005F6444" w:rsidDel="00AA431C">
          <w:rPr>
            <w:rFonts w:ascii="Arial" w:eastAsia="Times New Roman" w:hAnsi="Arial" w:cs="Arial"/>
            <w:color w:val="000000"/>
            <w:lang w:val="en-US"/>
          </w:rPr>
          <w:delText>i</w:delText>
        </w:r>
      </w:del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n the </w:t>
      </w:r>
      <w:ins w:id="87" w:author="Matthew" w:date="2021-01-02T19:51:00Z">
        <w:r w:rsidR="00AA431C">
          <w:rPr>
            <w:rFonts w:ascii="Arial" w:eastAsia="Times New Roman" w:hAnsi="Arial" w:cs="Arial"/>
            <w:color w:val="000000"/>
            <w:lang w:val="en-US"/>
          </w:rPr>
          <w:t>semif</w:t>
        </w:r>
      </w:ins>
      <w:del w:id="88" w:author="Matthew" w:date="2021-01-02T19:51:00Z">
        <w:r w:rsidR="005F6444" w:rsidRPr="005F6444" w:rsidDel="00AA431C">
          <w:rPr>
            <w:rFonts w:ascii="Arial" w:eastAsia="Times New Roman" w:hAnsi="Arial" w:cs="Arial"/>
            <w:color w:val="000000"/>
            <w:lang w:val="en-US"/>
          </w:rPr>
          <w:delText>Semi-F</w:delText>
        </w:r>
      </w:del>
      <w:r w:rsidR="005F6444" w:rsidRPr="005F6444">
        <w:rPr>
          <w:rFonts w:ascii="Arial" w:eastAsia="Times New Roman" w:hAnsi="Arial" w:cs="Arial"/>
          <w:color w:val="000000"/>
          <w:lang w:val="en-US"/>
        </w:rPr>
        <w:t xml:space="preserve">inals, or biting off more than I can chew for </w:t>
      </w:r>
      <w:del w:id="89" w:author="Matthew" w:date="2021-01-02T19:51:00Z">
        <w:r w:rsidR="005F6444" w:rsidRPr="005F6444" w:rsidDel="00AA431C">
          <w:rPr>
            <w:rFonts w:ascii="Arial" w:eastAsia="Times New Roman" w:hAnsi="Arial" w:cs="Arial"/>
            <w:color w:val="000000"/>
            <w:lang w:val="en-US"/>
          </w:rPr>
          <w:delText xml:space="preserve">many </w:delText>
        </w:r>
      </w:del>
      <w:ins w:id="90" w:author="Matthew" w:date="2021-01-02T19:51:00Z">
        <w:r w:rsidR="00AA431C">
          <w:rPr>
            <w:rFonts w:ascii="Arial" w:eastAsia="Times New Roman" w:hAnsi="Arial" w:cs="Arial"/>
            <w:color w:val="000000"/>
            <w:lang w:val="en-US"/>
          </w:rPr>
          <w:t>not few</w:t>
        </w:r>
        <w:r w:rsidR="00AA431C" w:rsidRPr="005F6444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ins w:id="91" w:author="Matthew" w:date="2021-01-02T19:52:00Z">
        <w:r w:rsidR="00AA431C">
          <w:rPr>
            <w:rFonts w:ascii="Arial" w:eastAsia="Times New Roman" w:hAnsi="Arial" w:cs="Arial"/>
            <w:color w:val="000000"/>
            <w:lang w:val="en-US"/>
          </w:rPr>
          <w:t xml:space="preserve">of my </w:t>
        </w:r>
      </w:ins>
      <w:r w:rsidR="005F6444" w:rsidRPr="005F6444">
        <w:rPr>
          <w:rFonts w:ascii="Arial" w:eastAsia="Times New Roman" w:hAnsi="Arial" w:cs="Arial"/>
          <w:color w:val="000000"/>
          <w:lang w:val="en-US"/>
        </w:rPr>
        <w:t>academic courses</w:t>
      </w:r>
      <w:ins w:id="92" w:author="Matthew" w:date="2021-01-02T19:52:00Z">
        <w:r w:rsidR="00AA431C">
          <w:rPr>
            <w:rFonts w:ascii="Arial" w:eastAsia="Times New Roman" w:hAnsi="Arial" w:cs="Arial"/>
            <w:color w:val="000000"/>
            <w:lang w:val="en-US"/>
          </w:rPr>
          <w:t>.</w:t>
        </w:r>
      </w:ins>
      <w:ins w:id="93" w:author="Matthew" w:date="2021-01-02T19:51:00Z">
        <w:r w:rsidR="00AA431C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del w:id="94" w:author="Matthew" w:date="2021-01-02T19:52:00Z">
        <w:r w:rsidR="005F6444" w:rsidRPr="005F6444" w:rsidDel="00AA431C">
          <w:rPr>
            <w:rFonts w:ascii="Arial" w:eastAsia="Times New Roman" w:hAnsi="Arial" w:cs="Arial"/>
            <w:color w:val="000000"/>
            <w:lang w:val="en-US"/>
          </w:rPr>
          <w:delText xml:space="preserve">. </w:delText>
        </w:r>
      </w:del>
      <w:del w:id="95" w:author="Matthew" w:date="2021-01-02T20:00:00Z">
        <w:r w:rsidR="005F6444" w:rsidRPr="005F6444" w:rsidDel="00583B14">
          <w:rPr>
            <w:rFonts w:ascii="Arial" w:eastAsia="Times New Roman" w:hAnsi="Arial" w:cs="Arial"/>
            <w:color w:val="000000"/>
            <w:lang w:val="en-US"/>
          </w:rPr>
          <w:delText>I learned that day I can’t go through life and its problems as straightforwardly as I had. </w:delText>
        </w:r>
      </w:del>
    </w:p>
    <w:p w14:paraId="6093EBEE" w14:textId="77777777" w:rsidR="005F6444" w:rsidRPr="005F6444" w:rsidRDefault="005F6444" w:rsidP="005F6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CEE4E0" w14:textId="21FE1860" w:rsidR="005F6444" w:rsidRPr="005F6444" w:rsidRDefault="005F6444" w:rsidP="005F6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6444">
        <w:rPr>
          <w:rFonts w:ascii="Arial" w:eastAsia="Times New Roman" w:hAnsi="Arial" w:cs="Arial"/>
          <w:color w:val="000000"/>
          <w:lang w:val="en-US"/>
        </w:rPr>
        <w:t>Losing th</w:t>
      </w:r>
      <w:ins w:id="96" w:author="Matthew" w:date="2021-01-02T19:53:00Z">
        <w:r w:rsidR="00AA431C">
          <w:rPr>
            <w:rFonts w:ascii="Arial" w:eastAsia="Times New Roman" w:hAnsi="Arial" w:cs="Arial"/>
            <w:color w:val="000000"/>
            <w:lang w:val="en-US"/>
          </w:rPr>
          <w:t>at</w:t>
        </w:r>
      </w:ins>
      <w:del w:id="97" w:author="Matthew" w:date="2021-01-02T19:53:00Z">
        <w:r w:rsidRPr="005F6444" w:rsidDel="00AA431C">
          <w:rPr>
            <w:rFonts w:ascii="Arial" w:eastAsia="Times New Roman" w:hAnsi="Arial" w:cs="Arial"/>
            <w:color w:val="000000"/>
            <w:lang w:val="en-US"/>
          </w:rPr>
          <w:delText>e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 xml:space="preserve"> final match dealt a big blow to me, not </w:t>
      </w:r>
      <w:del w:id="98" w:author="Matthew" w:date="2021-01-02T19:54:00Z">
        <w:r w:rsidRPr="005F6444" w:rsidDel="00AA431C">
          <w:rPr>
            <w:rFonts w:ascii="Arial" w:eastAsia="Times New Roman" w:hAnsi="Arial" w:cs="Arial"/>
            <w:color w:val="000000"/>
            <w:lang w:val="en-US"/>
          </w:rPr>
          <w:delText>because I couldn’t get gold</w:delText>
        </w:r>
      </w:del>
      <w:ins w:id="99" w:author="Matthew" w:date="2021-01-02T19:54:00Z">
        <w:r w:rsidR="00AA431C">
          <w:rPr>
            <w:rFonts w:ascii="Arial" w:eastAsia="Times New Roman" w:hAnsi="Arial" w:cs="Arial"/>
            <w:color w:val="000000"/>
            <w:lang w:val="en-US"/>
          </w:rPr>
          <w:t xml:space="preserve">necessarily </w:t>
        </w:r>
      </w:ins>
      <w:ins w:id="100" w:author="Matthew" w:date="2021-01-02T19:55:00Z">
        <w:r w:rsidR="00AA431C">
          <w:rPr>
            <w:rFonts w:ascii="Arial" w:eastAsia="Times New Roman" w:hAnsi="Arial" w:cs="Arial"/>
            <w:color w:val="000000"/>
            <w:lang w:val="en-US"/>
          </w:rPr>
          <w:t xml:space="preserve">because of </w:t>
        </w:r>
      </w:ins>
      <w:ins w:id="101" w:author="Matthew" w:date="2021-01-02T19:54:00Z">
        <w:r w:rsidR="00AA431C">
          <w:rPr>
            <w:rFonts w:ascii="Arial" w:eastAsia="Times New Roman" w:hAnsi="Arial" w:cs="Arial"/>
            <w:color w:val="000000"/>
            <w:lang w:val="en-US"/>
          </w:rPr>
          <w:t>the gold</w:t>
        </w:r>
      </w:ins>
      <w:ins w:id="102" w:author="Matthew" w:date="2021-01-02T19:55:00Z">
        <w:r w:rsidR="00AA431C">
          <w:rPr>
            <w:rFonts w:ascii="Arial" w:eastAsia="Times New Roman" w:hAnsi="Arial" w:cs="Arial"/>
            <w:color w:val="000000"/>
            <w:lang w:val="en-US"/>
          </w:rPr>
          <w:t xml:space="preserve"> I could have bagged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, but </w:t>
      </w:r>
      <w:del w:id="103" w:author="Matthew" w:date="2021-01-02T19:55:00Z">
        <w:r w:rsidRPr="005F6444" w:rsidDel="00AA431C">
          <w:rPr>
            <w:rFonts w:ascii="Arial" w:eastAsia="Times New Roman" w:hAnsi="Arial" w:cs="Arial"/>
            <w:color w:val="000000"/>
            <w:lang w:val="en-US"/>
          </w:rPr>
          <w:delText>because I realized I had been doing things the wrong way in more aspects than just Taekwondo</w:delText>
        </w:r>
      </w:del>
      <w:ins w:id="104" w:author="Matthew" w:date="2021-01-02T19:55:00Z">
        <w:r w:rsidR="00AA431C">
          <w:rPr>
            <w:rFonts w:ascii="Arial" w:eastAsia="Times New Roman" w:hAnsi="Arial" w:cs="Arial"/>
            <w:color w:val="000000"/>
            <w:lang w:val="en-US"/>
          </w:rPr>
          <w:t xml:space="preserve">rather </w:t>
        </w:r>
      </w:ins>
      <w:ins w:id="105" w:author="Matthew" w:date="2021-01-02T19:58:00Z">
        <w:r w:rsidR="00583B14">
          <w:rPr>
            <w:rFonts w:ascii="Arial" w:eastAsia="Times New Roman" w:hAnsi="Arial" w:cs="Arial"/>
            <w:color w:val="000000"/>
            <w:lang w:val="en-US"/>
          </w:rPr>
          <w:t>on having to bring</w:t>
        </w:r>
      </w:ins>
      <w:ins w:id="106" w:author="Matthew" w:date="2021-01-02T19:57:00Z">
        <w:r w:rsidR="00583B14">
          <w:rPr>
            <w:rFonts w:ascii="Arial" w:eastAsia="Times New Roman" w:hAnsi="Arial" w:cs="Arial"/>
            <w:color w:val="000000"/>
            <w:lang w:val="en-US"/>
          </w:rPr>
          <w:t xml:space="preserve"> home the fact that </w:t>
        </w:r>
      </w:ins>
      <w:ins w:id="107" w:author="Matthew" w:date="2021-01-02T19:58:00Z">
        <w:r w:rsidR="00583B14">
          <w:rPr>
            <w:rFonts w:ascii="Arial" w:eastAsia="Times New Roman" w:hAnsi="Arial" w:cs="Arial"/>
            <w:color w:val="000000"/>
            <w:lang w:val="en-US"/>
          </w:rPr>
          <w:t>my lifelong principle was not robust after all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>. </w:t>
      </w:r>
      <w:ins w:id="108" w:author="Matthew" w:date="2021-01-02T19:59:00Z">
        <w:r w:rsidR="00583B14">
          <w:rPr>
            <w:rFonts w:ascii="Arial" w:eastAsia="Times New Roman" w:hAnsi="Arial" w:cs="Arial"/>
            <w:color w:val="000000"/>
            <w:lang w:val="en-US"/>
          </w:rPr>
          <w:t xml:space="preserve">Building up a habit is challenging, </w:t>
        </w:r>
      </w:ins>
      <w:ins w:id="109" w:author="Matthew" w:date="2021-01-02T20:00:00Z">
        <w:r w:rsidR="00583B14">
          <w:rPr>
            <w:rFonts w:ascii="Arial" w:eastAsia="Times New Roman" w:hAnsi="Arial" w:cs="Arial"/>
            <w:color w:val="000000"/>
            <w:lang w:val="en-US"/>
          </w:rPr>
          <w:t>breaking free off of that habit brings the game to a whole new level, let alone when that habit has turned into my mantra</w:t>
        </w:r>
      </w:ins>
      <w:del w:id="110" w:author="Matthew" w:date="2021-01-02T19:59:00Z">
        <w:r w:rsidRPr="005F6444" w:rsidDel="00583B14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del w:id="111" w:author="Matthew" w:date="2021-01-02T20:00:00Z">
        <w:r w:rsidRPr="005F6444" w:rsidDel="00583B14">
          <w:rPr>
            <w:rFonts w:ascii="Arial" w:eastAsia="Times New Roman" w:hAnsi="Arial" w:cs="Arial"/>
            <w:color w:val="000000"/>
            <w:lang w:val="en-US"/>
          </w:rPr>
          <w:delText>Unlearning a mindset turned out to be much harder than learning it</w:delText>
        </w:r>
      </w:del>
      <w:ins w:id="112" w:author="Matthew" w:date="2021-01-02T20:02:00Z">
        <w:r w:rsidR="00583B14">
          <w:rPr>
            <w:rFonts w:ascii="Arial" w:eastAsia="Times New Roman" w:hAnsi="Arial" w:cs="Arial"/>
            <w:color w:val="000000"/>
            <w:lang w:val="en-US"/>
          </w:rPr>
          <w:t xml:space="preserve"> – a superhero who lost his secret sauce and lost his way to continue pursue greatness</w:t>
        </w:r>
      </w:ins>
      <w:del w:id="113" w:author="Matthew" w:date="2021-01-02T20:01:00Z">
        <w:r w:rsidRPr="005F6444" w:rsidDel="00583B14">
          <w:rPr>
            <w:rFonts w:ascii="Arial" w:eastAsia="Times New Roman" w:hAnsi="Arial" w:cs="Arial"/>
            <w:color w:val="000000"/>
            <w:lang w:val="en-US"/>
          </w:rPr>
          <w:delText>. Having used to not thinking much and giving everything I do by all means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>. As they say</w:t>
      </w:r>
      <w:ins w:id="114" w:author="Matthew" w:date="2021-01-02T20:03:00Z">
        <w:r w:rsidR="00583B14">
          <w:rPr>
            <w:rFonts w:ascii="Arial" w:eastAsia="Times New Roman" w:hAnsi="Arial" w:cs="Arial"/>
            <w:color w:val="000000"/>
            <w:lang w:val="en-US"/>
          </w:rPr>
          <w:t xml:space="preserve"> it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, practice </w:t>
      </w:r>
      <w:ins w:id="115" w:author="Matthew" w:date="2021-01-02T20:03:00Z">
        <w:r w:rsidR="00583B14">
          <w:rPr>
            <w:rFonts w:ascii="Arial" w:eastAsia="Times New Roman" w:hAnsi="Arial" w:cs="Arial"/>
            <w:color w:val="000000"/>
            <w:lang w:val="en-US"/>
          </w:rPr>
          <w:t>makes</w:t>
        </w:r>
      </w:ins>
      <w:del w:id="116" w:author="Matthew" w:date="2021-01-02T20:03:00Z">
        <w:r w:rsidRPr="005F6444" w:rsidDel="00583B14">
          <w:rPr>
            <w:rFonts w:ascii="Arial" w:eastAsia="Times New Roman" w:hAnsi="Arial" w:cs="Arial"/>
            <w:color w:val="000000"/>
            <w:lang w:val="en-US"/>
          </w:rPr>
          <w:delText>doesn’t make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 xml:space="preserve"> perfect</w:t>
      </w:r>
      <w:ins w:id="117" w:author="Matthew" w:date="2021-01-02T20:03:00Z">
        <w:r w:rsidR="00583B14">
          <w:rPr>
            <w:rFonts w:ascii="Arial" w:eastAsia="Times New Roman" w:hAnsi="Arial" w:cs="Arial"/>
            <w:color w:val="000000"/>
            <w:lang w:val="en-US"/>
          </w:rPr>
          <w:t>. My reality</w:t>
        </w:r>
      </w:ins>
      <w:ins w:id="118" w:author="Matthew" w:date="2021-01-02T20:04:00Z">
        <w:r w:rsidR="00583B14">
          <w:rPr>
            <w:rFonts w:ascii="Arial" w:eastAsia="Times New Roman" w:hAnsi="Arial" w:cs="Arial"/>
            <w:color w:val="000000"/>
            <w:lang w:val="en-US"/>
          </w:rPr>
          <w:t>, however,</w:t>
        </w:r>
      </w:ins>
      <w:ins w:id="119" w:author="Matthew" w:date="2021-01-02T20:03:00Z">
        <w:r w:rsidR="00583B14">
          <w:rPr>
            <w:rFonts w:ascii="Arial" w:eastAsia="Times New Roman" w:hAnsi="Arial" w:cs="Arial"/>
            <w:color w:val="000000"/>
            <w:lang w:val="en-US"/>
          </w:rPr>
          <w:t xml:space="preserve"> speaks of a distinction –</w:t>
        </w:r>
      </w:ins>
      <w:del w:id="120" w:author="Matthew" w:date="2021-01-02T20:03:00Z">
        <w:r w:rsidRPr="005F6444" w:rsidDel="00583B14">
          <w:rPr>
            <w:rFonts w:ascii="Arial" w:eastAsia="Times New Roman" w:hAnsi="Arial" w:cs="Arial"/>
            <w:color w:val="000000"/>
            <w:lang w:val="en-US"/>
          </w:rPr>
          <w:delText>,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 xml:space="preserve"> practice</w:t>
      </w:r>
      <w:ins w:id="121" w:author="Matthew" w:date="2021-01-02T20:03:00Z">
        <w:r w:rsidR="00583B14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del w:id="122" w:author="Matthew" w:date="2021-01-02T20:03:00Z">
        <w:r w:rsidRPr="005F6444" w:rsidDel="00583B14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 xml:space="preserve">makes permanent. </w:t>
      </w:r>
      <w:del w:id="123" w:author="Matthew" w:date="2021-01-02T20:04:00Z">
        <w:r w:rsidRPr="005F6444" w:rsidDel="00583B14">
          <w:rPr>
            <w:rFonts w:ascii="Arial" w:eastAsia="Times New Roman" w:hAnsi="Arial" w:cs="Arial"/>
            <w:color w:val="000000"/>
            <w:lang w:val="en-US"/>
          </w:rPr>
          <w:delText xml:space="preserve">And in </w:delText>
        </w:r>
      </w:del>
      <w:ins w:id="124" w:author="Matthew" w:date="2021-01-02T20:04:00Z">
        <w:r w:rsidR="00583B14">
          <w:rPr>
            <w:rFonts w:ascii="Arial" w:eastAsia="Times New Roman" w:hAnsi="Arial" w:cs="Arial"/>
            <w:color w:val="000000"/>
            <w:lang w:val="en-US"/>
          </w:rPr>
          <w:t xml:space="preserve">In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a way, I </w:t>
      </w:r>
      <w:ins w:id="125" w:author="Matthew" w:date="2021-01-02T20:04:00Z">
        <w:r w:rsidR="00583B14">
          <w:rPr>
            <w:rFonts w:ascii="Arial" w:eastAsia="Times New Roman" w:hAnsi="Arial" w:cs="Arial"/>
            <w:color w:val="000000"/>
            <w:lang w:val="en-US"/>
          </w:rPr>
          <w:t xml:space="preserve">have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spent my </w:t>
      </w:r>
      <w:ins w:id="126" w:author="Matthew" w:date="2021-01-02T20:04:00Z">
        <w:r w:rsidR="00583B14">
          <w:rPr>
            <w:rFonts w:ascii="Arial" w:eastAsia="Times New Roman" w:hAnsi="Arial" w:cs="Arial"/>
            <w:color w:val="000000"/>
            <w:lang w:val="en-US"/>
          </w:rPr>
          <w:t xml:space="preserve">entire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life practicing on </w:t>
      </w:r>
      <w:del w:id="127" w:author="Matthew" w:date="2021-01-02T20:04:00Z">
        <w:r w:rsidRPr="005F6444" w:rsidDel="00583B14">
          <w:rPr>
            <w:rFonts w:ascii="Arial" w:eastAsia="Times New Roman" w:hAnsi="Arial" w:cs="Arial"/>
            <w:color w:val="000000"/>
            <w:lang w:val="en-US"/>
          </w:rPr>
          <w:delText xml:space="preserve">unleashing my emotions to push </w:delText>
        </w:r>
      </w:del>
      <w:ins w:id="128" w:author="Matthew" w:date="2021-01-02T20:04:00Z">
        <w:r w:rsidR="00583B14">
          <w:rPr>
            <w:rFonts w:ascii="Arial" w:eastAsia="Times New Roman" w:hAnsi="Arial" w:cs="Arial"/>
            <w:color w:val="000000"/>
            <w:lang w:val="en-US"/>
          </w:rPr>
          <w:t xml:space="preserve">pushing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forward </w:t>
      </w:r>
      <w:del w:id="129" w:author="Matthew" w:date="2021-01-02T20:05:00Z">
        <w:r w:rsidRPr="005F6444" w:rsidDel="00583B14">
          <w:rPr>
            <w:rFonts w:ascii="Arial" w:eastAsia="Times New Roman" w:hAnsi="Arial" w:cs="Arial"/>
            <w:color w:val="000000"/>
            <w:lang w:val="en-US"/>
          </w:rPr>
          <w:delText>and keep attacking my problems</w:delText>
        </w:r>
      </w:del>
      <w:ins w:id="130" w:author="Matthew" w:date="2021-01-02T20:05:00Z">
        <w:r w:rsidR="00583B14">
          <w:rPr>
            <w:rFonts w:ascii="Arial" w:eastAsia="Times New Roman" w:hAnsi="Arial" w:cs="Arial"/>
            <w:color w:val="000000"/>
            <w:lang w:val="en-US"/>
          </w:rPr>
          <w:t>and charge like a bull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. </w:t>
      </w:r>
      <w:ins w:id="131" w:author="Matthew" w:date="2021-01-02T20:05:00Z">
        <w:r w:rsidR="00583B14">
          <w:rPr>
            <w:rFonts w:ascii="Arial" w:eastAsia="Times New Roman" w:hAnsi="Arial" w:cs="Arial"/>
            <w:color w:val="000000"/>
            <w:lang w:val="en-US"/>
          </w:rPr>
          <w:t xml:space="preserve">It just happened to be the case that this bull has never slipped on a banana skin, at least not until now. </w:t>
        </w:r>
      </w:ins>
      <w:del w:id="132" w:author="Matthew" w:date="2021-01-02T20:06:00Z">
        <w:r w:rsidRPr="005F6444" w:rsidDel="00583B14">
          <w:rPr>
            <w:rFonts w:ascii="Arial" w:eastAsia="Times New Roman" w:hAnsi="Arial" w:cs="Arial"/>
            <w:color w:val="000000"/>
            <w:lang w:val="en-US"/>
          </w:rPr>
          <w:delText>Now I had to learn to hold my emotions and critically evaluate them on what my next course of action should be. </w:delText>
        </w:r>
      </w:del>
    </w:p>
    <w:p w14:paraId="0D2F2FEF" w14:textId="77777777" w:rsidR="005F6444" w:rsidRPr="005F6444" w:rsidRDefault="005F6444" w:rsidP="005F6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4E8D08" w14:textId="20932343" w:rsidR="005F6444" w:rsidRPr="000B65F0" w:rsidRDefault="005F6444" w:rsidP="005F6444">
      <w:pPr>
        <w:spacing w:after="0" w:line="240" w:lineRule="auto"/>
        <w:rPr>
          <w:rFonts w:ascii="Arial" w:eastAsia="Times New Roman" w:hAnsi="Arial" w:cs="Arial"/>
          <w:color w:val="000000"/>
          <w:lang w:val="en-US"/>
          <w:rPrChange w:id="133" w:author="Matthew" w:date="2021-01-02T20:11:00Z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rPrChange>
        </w:rPr>
      </w:pPr>
      <w:del w:id="134" w:author="Matthew" w:date="2021-01-02T20:08:00Z">
        <w:r w:rsidRPr="005F6444" w:rsidDel="000B65F0">
          <w:rPr>
            <w:rFonts w:ascii="Arial" w:eastAsia="Times New Roman" w:hAnsi="Arial" w:cs="Arial"/>
            <w:color w:val="000000"/>
            <w:lang w:val="en-US"/>
          </w:rPr>
          <w:delText xml:space="preserve">The most important skill I’ve gained in my life is to not always take a step forward in life, but the ability to know when to take a step backwards to get clarity and perspective. 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 xml:space="preserve">My train of thought </w:t>
      </w:r>
      <w:ins w:id="135" w:author="Matthew" w:date="2021-01-02T20:09:00Z">
        <w:r w:rsidR="000B65F0">
          <w:rPr>
            <w:rFonts w:ascii="Arial" w:eastAsia="Times New Roman" w:hAnsi="Arial" w:cs="Arial"/>
            <w:color w:val="000000"/>
            <w:lang w:val="en-US"/>
          </w:rPr>
          <w:t xml:space="preserve">has completely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>changed</w:t>
      </w:r>
      <w:del w:id="136" w:author="Matthew" w:date="2021-01-02T20:09:00Z">
        <w:r w:rsidRPr="005F6444" w:rsidDel="000B65F0">
          <w:rPr>
            <w:rFonts w:ascii="Arial" w:eastAsia="Times New Roman" w:hAnsi="Arial" w:cs="Arial"/>
            <w:color w:val="000000"/>
            <w:lang w:val="en-US"/>
          </w:rPr>
          <w:delText xml:space="preserve"> completely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 xml:space="preserve">. </w:t>
      </w:r>
      <w:ins w:id="137" w:author="Matthew" w:date="2021-01-02T20:51:00Z">
        <w:r w:rsidR="003B0F96">
          <w:rPr>
            <w:rFonts w:ascii="Arial" w:eastAsia="Times New Roman" w:hAnsi="Arial" w:cs="Arial"/>
            <w:color w:val="000000"/>
            <w:lang w:val="en-US"/>
          </w:rPr>
          <w:t>It</w:t>
        </w:r>
      </w:ins>
      <w:ins w:id="138" w:author="Matthew" w:date="2021-01-02T20:10:00Z">
        <w:r w:rsidR="000B65F0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ins w:id="139" w:author="Matthew" w:date="2021-01-02T20:09:00Z">
        <w:r w:rsidR="000B65F0">
          <w:rPr>
            <w:rFonts w:ascii="Arial" w:eastAsia="Times New Roman" w:hAnsi="Arial" w:cs="Arial"/>
            <w:color w:val="000000"/>
            <w:lang w:val="en-US"/>
          </w:rPr>
          <w:t>is now equipped with more advanced sensors</w:t>
        </w:r>
      </w:ins>
      <w:ins w:id="140" w:author="Matthew" w:date="2021-01-02T20:12:00Z">
        <w:r w:rsidR="000B65F0">
          <w:rPr>
            <w:rFonts w:ascii="Arial" w:eastAsia="Times New Roman" w:hAnsi="Arial" w:cs="Arial"/>
            <w:color w:val="000000"/>
            <w:lang w:val="en-US"/>
          </w:rPr>
          <w:t xml:space="preserve"> capable of </w:t>
        </w:r>
      </w:ins>
      <w:ins w:id="141" w:author="Matthew" w:date="2021-01-02T20:13:00Z">
        <w:r w:rsidR="000B65F0">
          <w:rPr>
            <w:rFonts w:ascii="Arial" w:eastAsia="Times New Roman" w:hAnsi="Arial" w:cs="Arial"/>
            <w:color w:val="000000"/>
            <w:lang w:val="en-US"/>
          </w:rPr>
          <w:t xml:space="preserve">looking backwards to not repeat the same mistakes as well as peripherally </w:t>
        </w:r>
      </w:ins>
      <w:ins w:id="142" w:author="Matthew" w:date="2021-01-02T20:14:00Z">
        <w:r w:rsidR="000B65F0">
          <w:rPr>
            <w:rFonts w:ascii="Arial" w:eastAsia="Times New Roman" w:hAnsi="Arial" w:cs="Arial"/>
            <w:color w:val="000000"/>
            <w:lang w:val="en-US"/>
          </w:rPr>
          <w:t>to analyze for any incoming</w:t>
        </w:r>
      </w:ins>
      <w:ins w:id="143" w:author="Matthew" w:date="2021-01-02T20:52:00Z">
        <w:r w:rsidR="003B0F96">
          <w:rPr>
            <w:rFonts w:ascii="Arial" w:eastAsia="Times New Roman" w:hAnsi="Arial" w:cs="Arial"/>
            <w:color w:val="000000"/>
            <w:lang w:val="en-US"/>
          </w:rPr>
          <w:t>s</w:t>
        </w:r>
      </w:ins>
      <w:ins w:id="144" w:author="Matthew" w:date="2021-01-02T20:14:00Z">
        <w:r w:rsidR="000B65F0">
          <w:rPr>
            <w:rFonts w:ascii="Arial" w:eastAsia="Times New Roman" w:hAnsi="Arial" w:cs="Arial"/>
            <w:color w:val="000000"/>
            <w:lang w:val="en-US"/>
          </w:rPr>
          <w:t xml:space="preserve">.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>Dropping Advanced Physics for Environmental Systems and Societies felt like a personal defeat at first</w:t>
      </w:r>
      <w:ins w:id="145" w:author="Matthew" w:date="2021-01-02T20:14:00Z">
        <w:r w:rsidR="000B65F0">
          <w:rPr>
            <w:rFonts w:ascii="Arial" w:eastAsia="Times New Roman" w:hAnsi="Arial" w:cs="Arial"/>
            <w:color w:val="000000"/>
            <w:lang w:val="en-US"/>
          </w:rPr>
          <w:t>,</w:t>
        </w:r>
      </w:ins>
      <w:del w:id="146" w:author="Matthew" w:date="2021-01-02T20:14:00Z">
        <w:r w:rsidRPr="005F6444" w:rsidDel="000B65F0">
          <w:rPr>
            <w:rFonts w:ascii="Arial" w:eastAsia="Times New Roman" w:hAnsi="Arial" w:cs="Arial"/>
            <w:color w:val="000000"/>
            <w:lang w:val="en-US"/>
          </w:rPr>
          <w:delText>.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 xml:space="preserve"> </w:t>
      </w:r>
      <w:ins w:id="147" w:author="Matthew" w:date="2021-01-02T20:14:00Z">
        <w:r w:rsidR="000B65F0">
          <w:rPr>
            <w:rFonts w:ascii="Arial" w:eastAsia="Times New Roman" w:hAnsi="Arial" w:cs="Arial"/>
            <w:color w:val="000000"/>
            <w:lang w:val="en-US"/>
          </w:rPr>
          <w:t>b</w:t>
        </w:r>
      </w:ins>
      <w:del w:id="148" w:author="Matthew" w:date="2021-01-02T20:14:00Z">
        <w:r w:rsidRPr="005F6444" w:rsidDel="000B65F0">
          <w:rPr>
            <w:rFonts w:ascii="Arial" w:eastAsia="Times New Roman" w:hAnsi="Arial" w:cs="Arial"/>
            <w:color w:val="000000"/>
            <w:lang w:val="en-US"/>
          </w:rPr>
          <w:delText>B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 xml:space="preserve">ut it allowed me to take the </w:t>
      </w:r>
      <w:r w:rsidRPr="005F6444">
        <w:rPr>
          <w:rFonts w:ascii="Arial" w:eastAsia="Times New Roman" w:hAnsi="Arial" w:cs="Arial"/>
          <w:color w:val="000000"/>
          <w:lang w:val="en-US"/>
        </w:rPr>
        <w:lastRenderedPageBreak/>
        <w:t>Economics HL course which ha</w:t>
      </w:r>
      <w:ins w:id="149" w:author="Matthew" w:date="2021-01-02T20:15:00Z">
        <w:r w:rsidR="000B65F0">
          <w:rPr>
            <w:rFonts w:ascii="Arial" w:eastAsia="Times New Roman" w:hAnsi="Arial" w:cs="Arial"/>
            <w:color w:val="000000"/>
            <w:lang w:val="en-US"/>
          </w:rPr>
          <w:t>s</w:t>
        </w:r>
      </w:ins>
      <w:del w:id="150" w:author="Matthew" w:date="2021-01-02T20:15:00Z">
        <w:r w:rsidRPr="005F6444" w:rsidDel="000B65F0">
          <w:rPr>
            <w:rFonts w:ascii="Arial" w:eastAsia="Times New Roman" w:hAnsi="Arial" w:cs="Arial"/>
            <w:color w:val="000000"/>
            <w:lang w:val="en-US"/>
          </w:rPr>
          <w:delText>d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 xml:space="preserve"> been my passion for some time. It was a smart decision allowing </w:t>
      </w:r>
      <w:del w:id="151" w:author="Matthew" w:date="2021-01-02T20:15:00Z">
        <w:r w:rsidRPr="005F6444" w:rsidDel="000B65F0">
          <w:rPr>
            <w:rFonts w:ascii="Arial" w:eastAsia="Times New Roman" w:hAnsi="Arial" w:cs="Arial"/>
            <w:color w:val="000000"/>
            <w:lang w:val="en-US"/>
          </w:rPr>
          <w:delText>my mental capacity</w:delText>
        </w:r>
      </w:del>
      <w:ins w:id="152" w:author="Matthew" w:date="2021-01-02T20:15:00Z">
        <w:r w:rsidR="000B65F0">
          <w:rPr>
            <w:rFonts w:ascii="Arial" w:eastAsia="Times New Roman" w:hAnsi="Arial" w:cs="Arial"/>
            <w:color w:val="000000"/>
            <w:lang w:val="en-US"/>
          </w:rPr>
          <w:t>what time constraint I</w:t>
        </w:r>
      </w:ins>
      <w:ins w:id="153" w:author="Matthew" w:date="2021-01-02T20:16:00Z">
        <w:r w:rsidR="000B65F0">
          <w:rPr>
            <w:rFonts w:ascii="Arial" w:eastAsia="Times New Roman" w:hAnsi="Arial" w:cs="Arial"/>
            <w:color w:val="000000"/>
            <w:lang w:val="en-US"/>
          </w:rPr>
          <w:t xml:space="preserve"> have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 to optimally learn both Science and Economics materials. </w:t>
      </w:r>
    </w:p>
    <w:p w14:paraId="6E85685C" w14:textId="77777777" w:rsidR="005F6444" w:rsidRPr="005F6444" w:rsidRDefault="005F6444" w:rsidP="005F6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018650" w14:textId="6A4D37E6" w:rsidR="005F6444" w:rsidRPr="005F6444" w:rsidRDefault="005F6444" w:rsidP="005F6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6444">
        <w:rPr>
          <w:rFonts w:ascii="Arial" w:eastAsia="Times New Roman" w:hAnsi="Arial" w:cs="Arial"/>
          <w:color w:val="000000"/>
          <w:lang w:val="en-US"/>
        </w:rPr>
        <w:t xml:space="preserve">Previously, I </w:t>
      </w:r>
      <w:del w:id="154" w:author="Matthew" w:date="2021-01-02T20:16:00Z">
        <w:r w:rsidRPr="005F6444" w:rsidDel="000B65F0">
          <w:rPr>
            <w:rFonts w:ascii="Arial" w:eastAsia="Times New Roman" w:hAnsi="Arial" w:cs="Arial"/>
            <w:color w:val="000000"/>
            <w:lang w:val="en-US"/>
          </w:rPr>
          <w:delText xml:space="preserve">had </w:delText>
        </w:r>
      </w:del>
      <w:ins w:id="155" w:author="Matthew" w:date="2021-01-02T20:16:00Z">
        <w:r w:rsidR="000B65F0">
          <w:rPr>
            <w:rFonts w:ascii="Arial" w:eastAsia="Times New Roman" w:hAnsi="Arial" w:cs="Arial"/>
            <w:color w:val="000000"/>
            <w:lang w:val="en-US"/>
          </w:rPr>
          <w:t>have set</w:t>
        </w:r>
      </w:ins>
      <w:del w:id="156" w:author="Matthew" w:date="2021-01-02T20:16:00Z">
        <w:r w:rsidRPr="005F6444" w:rsidDel="000B65F0">
          <w:rPr>
            <w:rFonts w:ascii="Arial" w:eastAsia="Times New Roman" w:hAnsi="Arial" w:cs="Arial"/>
            <w:color w:val="000000"/>
            <w:lang w:val="en-US"/>
          </w:rPr>
          <w:delText>focused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 xml:space="preserve"> </w:t>
      </w:r>
      <w:del w:id="157" w:author="Matthew" w:date="2021-01-02T20:16:00Z">
        <w:r w:rsidRPr="005F6444" w:rsidDel="000B65F0">
          <w:rPr>
            <w:rFonts w:ascii="Arial" w:eastAsia="Times New Roman" w:hAnsi="Arial" w:cs="Arial"/>
            <w:color w:val="000000"/>
            <w:lang w:val="en-US"/>
          </w:rPr>
          <w:delText>on my</w:delText>
        </w:r>
      </w:del>
      <w:ins w:id="158" w:author="Matthew" w:date="2021-01-02T20:16:00Z">
        <w:r w:rsidR="000B65F0">
          <w:rPr>
            <w:rFonts w:ascii="Arial" w:eastAsia="Times New Roman" w:hAnsi="Arial" w:cs="Arial"/>
            <w:color w:val="000000"/>
            <w:lang w:val="en-US"/>
          </w:rPr>
          <w:t>my career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 goal </w:t>
      </w:r>
      <w:del w:id="159" w:author="Matthew" w:date="2021-01-02T20:52:00Z">
        <w:r w:rsidRPr="005F6444" w:rsidDel="003B0F96">
          <w:rPr>
            <w:rFonts w:ascii="Arial" w:eastAsia="Times New Roman" w:hAnsi="Arial" w:cs="Arial"/>
            <w:color w:val="000000"/>
            <w:lang w:val="en-US"/>
          </w:rPr>
          <w:delText>of starting</w:delText>
        </w:r>
      </w:del>
      <w:ins w:id="160" w:author="Matthew" w:date="2021-01-02T20:52:00Z">
        <w:r w:rsidR="003B0F96">
          <w:rPr>
            <w:rFonts w:ascii="Arial" w:eastAsia="Times New Roman" w:hAnsi="Arial" w:cs="Arial"/>
            <w:color w:val="000000"/>
            <w:lang w:val="en-US"/>
          </w:rPr>
          <w:t xml:space="preserve">to </w:t>
        </w:r>
      </w:ins>
      <w:ins w:id="161" w:author="Matthew" w:date="2021-01-02T20:53:00Z">
        <w:r w:rsidR="003B0F96">
          <w:rPr>
            <w:rFonts w:ascii="Arial" w:eastAsia="Times New Roman" w:hAnsi="Arial" w:cs="Arial"/>
            <w:color w:val="000000"/>
            <w:lang w:val="en-US"/>
          </w:rPr>
          <w:t xml:space="preserve">initiate a venture </w:t>
        </w:r>
      </w:ins>
      <w:del w:id="162" w:author="Matthew" w:date="2021-01-02T20:53:00Z">
        <w:r w:rsidRPr="005F6444" w:rsidDel="003B0F96">
          <w:rPr>
            <w:rFonts w:ascii="Arial" w:eastAsia="Times New Roman" w:hAnsi="Arial" w:cs="Arial"/>
            <w:color w:val="000000"/>
            <w:lang w:val="en-US"/>
          </w:rPr>
          <w:delText xml:space="preserve"> my own business 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>as a</w:t>
      </w:r>
      <w:ins w:id="163" w:author="Matthew" w:date="2021-01-02T20:17:00Z">
        <w:r w:rsidR="00C7104A">
          <w:rPr>
            <w:rFonts w:ascii="Arial" w:eastAsia="Times New Roman" w:hAnsi="Arial" w:cs="Arial"/>
            <w:color w:val="000000"/>
            <w:lang w:val="en-US"/>
          </w:rPr>
          <w:t>n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 </w:t>
      </w:r>
      <w:del w:id="164" w:author="Matthew" w:date="2021-01-02T20:17:00Z">
        <w:r w:rsidRPr="005F6444" w:rsidDel="00C7104A">
          <w:rPr>
            <w:rFonts w:ascii="Arial" w:eastAsia="Times New Roman" w:hAnsi="Arial" w:cs="Arial"/>
            <w:color w:val="000000"/>
            <w:lang w:val="en-US"/>
          </w:rPr>
          <w:delText xml:space="preserve">successful </w:delText>
        </w:r>
      </w:del>
      <w:ins w:id="165" w:author="Matthew" w:date="2021-01-02T20:17:00Z">
        <w:r w:rsidR="00C7104A">
          <w:rPr>
            <w:rFonts w:ascii="Arial" w:eastAsia="Times New Roman" w:hAnsi="Arial" w:cs="Arial"/>
            <w:color w:val="000000"/>
            <w:lang w:val="en-US"/>
          </w:rPr>
          <w:t xml:space="preserve">aspiring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>entrepreneur</w:t>
      </w:r>
      <w:ins w:id="166" w:author="Matthew" w:date="2021-01-02T20:17:00Z">
        <w:r w:rsidR="00C7104A">
          <w:rPr>
            <w:rFonts w:ascii="Arial" w:eastAsia="Times New Roman" w:hAnsi="Arial" w:cs="Arial"/>
            <w:color w:val="000000"/>
            <w:lang w:val="en-US"/>
          </w:rPr>
          <w:t xml:space="preserve"> even though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 </w:t>
      </w:r>
      <w:del w:id="167" w:author="Matthew" w:date="2021-01-02T20:17:00Z">
        <w:r w:rsidRPr="005F6444" w:rsidDel="00C7104A">
          <w:rPr>
            <w:rFonts w:ascii="Arial" w:eastAsia="Times New Roman" w:hAnsi="Arial" w:cs="Arial"/>
            <w:color w:val="000000"/>
            <w:lang w:val="en-US"/>
          </w:rPr>
          <w:delText>regardless of my family’s expectations or how difficult it is</w:delText>
        </w:r>
      </w:del>
      <w:ins w:id="168" w:author="Matthew" w:date="2021-01-02T20:17:00Z">
        <w:r w:rsidR="00C7104A">
          <w:rPr>
            <w:rFonts w:ascii="Arial" w:eastAsia="Times New Roman" w:hAnsi="Arial" w:cs="Arial"/>
            <w:color w:val="000000"/>
            <w:lang w:val="en-US"/>
          </w:rPr>
          <w:t xml:space="preserve">my family </w:t>
        </w:r>
      </w:ins>
      <w:ins w:id="169" w:author="Matthew" w:date="2021-01-02T20:18:00Z">
        <w:r w:rsidR="00C7104A">
          <w:rPr>
            <w:rFonts w:ascii="Arial" w:eastAsia="Times New Roman" w:hAnsi="Arial" w:cs="Arial"/>
            <w:color w:val="000000"/>
            <w:lang w:val="en-US"/>
          </w:rPr>
          <w:t>skepticized it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. </w:t>
      </w:r>
      <w:del w:id="170" w:author="Matthew" w:date="2021-01-02T20:18:00Z">
        <w:r w:rsidRPr="005F6444" w:rsidDel="00C7104A">
          <w:rPr>
            <w:rFonts w:ascii="Arial" w:eastAsia="Times New Roman" w:hAnsi="Arial" w:cs="Arial"/>
            <w:color w:val="000000"/>
            <w:lang w:val="en-US"/>
          </w:rPr>
          <w:delText xml:space="preserve">But </w:delText>
        </w:r>
      </w:del>
      <w:ins w:id="171" w:author="Matthew" w:date="2021-01-02T20:18:00Z">
        <w:r w:rsidR="00C7104A">
          <w:rPr>
            <w:rFonts w:ascii="Arial" w:eastAsia="Times New Roman" w:hAnsi="Arial" w:cs="Arial"/>
            <w:color w:val="000000"/>
            <w:lang w:val="en-US"/>
          </w:rPr>
          <w:t xml:space="preserve">Now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taking a step back, I </w:t>
      </w:r>
      <w:del w:id="172" w:author="Matthew" w:date="2021-01-02T20:18:00Z">
        <w:r w:rsidRPr="005F6444" w:rsidDel="00C7104A">
          <w:rPr>
            <w:rFonts w:ascii="Arial" w:eastAsia="Times New Roman" w:hAnsi="Arial" w:cs="Arial"/>
            <w:color w:val="000000"/>
            <w:lang w:val="en-US"/>
          </w:rPr>
          <w:delText xml:space="preserve">realized </w:delText>
        </w:r>
      </w:del>
      <w:ins w:id="173" w:author="Matthew" w:date="2021-01-02T20:18:00Z">
        <w:r w:rsidR="00C7104A">
          <w:rPr>
            <w:rFonts w:ascii="Arial" w:eastAsia="Times New Roman" w:hAnsi="Arial" w:cs="Arial"/>
            <w:color w:val="000000"/>
            <w:lang w:val="en-US"/>
          </w:rPr>
          <w:t xml:space="preserve">became aware of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>their wish</w:t>
      </w:r>
      <w:del w:id="174" w:author="Matthew" w:date="2021-01-02T20:18:00Z">
        <w:r w:rsidRPr="005F6444" w:rsidDel="00C7104A">
          <w:rPr>
            <w:rFonts w:ascii="Arial" w:eastAsia="Times New Roman" w:hAnsi="Arial" w:cs="Arial"/>
            <w:color w:val="000000"/>
            <w:lang w:val="en-US"/>
          </w:rPr>
          <w:delText>es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 xml:space="preserve"> </w:t>
      </w:r>
      <w:del w:id="175" w:author="Matthew" w:date="2021-01-02T20:18:00Z">
        <w:r w:rsidRPr="005F6444" w:rsidDel="00C7104A">
          <w:rPr>
            <w:rFonts w:ascii="Arial" w:eastAsia="Times New Roman" w:hAnsi="Arial" w:cs="Arial"/>
            <w:color w:val="000000"/>
            <w:lang w:val="en-US"/>
          </w:rPr>
          <w:delText xml:space="preserve">of wanting me </w:delText>
        </w:r>
      </w:del>
      <w:ins w:id="176" w:author="Matthew" w:date="2021-01-02T20:18:00Z">
        <w:r w:rsidR="00C7104A">
          <w:rPr>
            <w:rFonts w:ascii="Arial" w:eastAsia="Times New Roman" w:hAnsi="Arial" w:cs="Arial"/>
            <w:color w:val="000000"/>
            <w:lang w:val="en-US"/>
          </w:rPr>
          <w:t xml:space="preserve">for me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to continue </w:t>
      </w:r>
      <w:ins w:id="177" w:author="Matthew" w:date="2021-01-02T20:18:00Z">
        <w:r w:rsidR="00C7104A">
          <w:rPr>
            <w:rFonts w:ascii="Arial" w:eastAsia="Times New Roman" w:hAnsi="Arial" w:cs="Arial"/>
            <w:color w:val="000000"/>
            <w:lang w:val="en-US"/>
          </w:rPr>
          <w:t xml:space="preserve">the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family business </w:t>
      </w:r>
      <w:del w:id="178" w:author="Matthew" w:date="2021-01-02T20:18:00Z">
        <w:r w:rsidRPr="005F6444" w:rsidDel="00C7104A">
          <w:rPr>
            <w:rFonts w:ascii="Arial" w:eastAsia="Times New Roman" w:hAnsi="Arial" w:cs="Arial"/>
            <w:color w:val="000000"/>
            <w:lang w:val="en-US"/>
          </w:rPr>
          <w:delText xml:space="preserve">was because </w:delText>
        </w:r>
      </w:del>
      <w:ins w:id="179" w:author="Matthew" w:date="2021-01-02T20:18:00Z">
        <w:r w:rsidR="00C7104A">
          <w:rPr>
            <w:rFonts w:ascii="Arial" w:eastAsia="Times New Roman" w:hAnsi="Arial" w:cs="Arial"/>
            <w:color w:val="000000"/>
            <w:lang w:val="en-US"/>
          </w:rPr>
          <w:t xml:space="preserve">as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they had prepared it for my future in the first place. I realized </w:t>
      </w:r>
      <w:ins w:id="180" w:author="Matthew" w:date="2021-01-02T20:19:00Z">
        <w:r w:rsidR="00C7104A">
          <w:rPr>
            <w:rFonts w:ascii="Arial" w:eastAsia="Times New Roman" w:hAnsi="Arial" w:cs="Arial"/>
            <w:color w:val="000000"/>
            <w:lang w:val="en-US"/>
          </w:rPr>
          <w:t xml:space="preserve">that 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>disregarding their life</w:t>
      </w:r>
      <w:del w:id="181" w:author="Matthew" w:date="2021-01-02T20:19:00Z">
        <w:r w:rsidRPr="005F6444" w:rsidDel="00C7104A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r w:rsidRPr="005F6444">
        <w:rPr>
          <w:rFonts w:ascii="Arial" w:eastAsia="Times New Roman" w:hAnsi="Arial" w:cs="Arial"/>
          <w:color w:val="000000"/>
          <w:lang w:val="en-US"/>
        </w:rPr>
        <w:t>long effort for me was selfish.</w:t>
      </w:r>
      <w:ins w:id="182" w:author="Matthew" w:date="2021-01-02T20:20:00Z">
        <w:r w:rsidR="00C7104A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del w:id="183" w:author="Matthew" w:date="2021-01-02T20:20:00Z">
        <w:r w:rsidRPr="005F6444" w:rsidDel="00C7104A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del w:id="184" w:author="Matthew" w:date="2021-01-02T20:21:00Z">
        <w:r w:rsidRPr="005F6444" w:rsidDel="00C7104A">
          <w:rPr>
            <w:rFonts w:ascii="Arial" w:eastAsia="Times New Roman" w:hAnsi="Arial" w:cs="Arial"/>
            <w:color w:val="000000"/>
            <w:lang w:val="en-US"/>
          </w:rPr>
          <w:delText>I’ve decided on continuing the legacy they had broken their backs for and at the same time start my own business on the side. Although it means twice as difficult</w:delText>
        </w:r>
      </w:del>
      <w:ins w:id="185" w:author="Matthew" w:date="2021-01-02T20:21:00Z">
        <w:r w:rsidR="00C7104A">
          <w:rPr>
            <w:rFonts w:ascii="Arial" w:eastAsia="Times New Roman" w:hAnsi="Arial" w:cs="Arial"/>
            <w:color w:val="000000"/>
            <w:lang w:val="en-US"/>
          </w:rPr>
          <w:t>Even though my entrepreneurial spirit still run</w:t>
        </w:r>
      </w:ins>
      <w:ins w:id="186" w:author="Matthew" w:date="2021-01-02T20:53:00Z">
        <w:r w:rsidR="003B0F96">
          <w:rPr>
            <w:rFonts w:ascii="Arial" w:eastAsia="Times New Roman" w:hAnsi="Arial" w:cs="Arial"/>
            <w:color w:val="000000"/>
            <w:lang w:val="en-US"/>
          </w:rPr>
          <w:t>s</w:t>
        </w:r>
      </w:ins>
      <w:ins w:id="187" w:author="Matthew" w:date="2021-01-02T20:21:00Z">
        <w:r w:rsidR="00C7104A">
          <w:rPr>
            <w:rFonts w:ascii="Arial" w:eastAsia="Times New Roman" w:hAnsi="Arial" w:cs="Arial"/>
            <w:color w:val="000000"/>
            <w:lang w:val="en-US"/>
          </w:rPr>
          <w:t xml:space="preserve"> high with no plans</w:t>
        </w:r>
      </w:ins>
      <w:ins w:id="188" w:author="Matthew" w:date="2021-01-02T20:22:00Z">
        <w:r w:rsidR="00C7104A">
          <w:rPr>
            <w:rFonts w:ascii="Arial" w:eastAsia="Times New Roman" w:hAnsi="Arial" w:cs="Arial"/>
            <w:color w:val="000000"/>
            <w:lang w:val="en-US"/>
          </w:rPr>
          <w:t xml:space="preserve"> to back down</w:t>
        </w:r>
      </w:ins>
      <w:r w:rsidRPr="005F6444">
        <w:rPr>
          <w:rFonts w:ascii="Arial" w:eastAsia="Times New Roman" w:hAnsi="Arial" w:cs="Arial"/>
          <w:color w:val="000000"/>
          <w:lang w:val="en-US"/>
        </w:rPr>
        <w:t xml:space="preserve">, I </w:t>
      </w:r>
      <w:del w:id="189" w:author="Matthew" w:date="2021-01-02T20:22:00Z">
        <w:r w:rsidRPr="005F6444" w:rsidDel="00C7104A">
          <w:rPr>
            <w:rFonts w:ascii="Arial" w:eastAsia="Times New Roman" w:hAnsi="Arial" w:cs="Arial"/>
            <w:color w:val="000000"/>
            <w:lang w:val="en-US"/>
          </w:rPr>
          <w:delText>plan on keeping pushing forward regardless, as if I was getting my second blackbelt</w:delText>
        </w:r>
      </w:del>
      <w:ins w:id="190" w:author="Matthew" w:date="2021-01-02T20:23:00Z">
        <w:r w:rsidR="00C7104A">
          <w:rPr>
            <w:rFonts w:ascii="Arial" w:eastAsia="Times New Roman" w:hAnsi="Arial" w:cs="Arial"/>
            <w:color w:val="000000"/>
            <w:lang w:val="en-US"/>
          </w:rPr>
          <w:t xml:space="preserve">will take on the family heirloom as if training for my second blackbelt, only this time with my family supporting me on the sidelines, </w:t>
        </w:r>
      </w:ins>
      <w:ins w:id="191" w:author="Matthew" w:date="2021-01-02T20:54:00Z">
        <w:r w:rsidR="003B0F96">
          <w:rPr>
            <w:rFonts w:ascii="Arial" w:eastAsia="Times New Roman" w:hAnsi="Arial" w:cs="Arial"/>
            <w:color w:val="000000"/>
            <w:lang w:val="en-US"/>
          </w:rPr>
          <w:t>well-</w:t>
        </w:r>
      </w:ins>
      <w:ins w:id="192" w:author="Matthew" w:date="2021-01-02T20:24:00Z">
        <w:r w:rsidR="00C7104A">
          <w:rPr>
            <w:rFonts w:ascii="Arial" w:eastAsia="Times New Roman" w:hAnsi="Arial" w:cs="Arial"/>
            <w:color w:val="000000"/>
            <w:lang w:val="en-US"/>
          </w:rPr>
          <w:t>knowing that I will be winning it for them</w:t>
        </w:r>
      </w:ins>
      <w:ins w:id="193" w:author="Matthew" w:date="2021-01-02T20:54:00Z">
        <w:r w:rsidR="003B0F96">
          <w:rPr>
            <w:rFonts w:ascii="Arial" w:eastAsia="Times New Roman" w:hAnsi="Arial" w:cs="Arial"/>
            <w:color w:val="000000"/>
            <w:lang w:val="en-US"/>
          </w:rPr>
          <w:t xml:space="preserve"> too</w:t>
        </w:r>
      </w:ins>
      <w:ins w:id="194" w:author="Matthew" w:date="2021-01-02T20:24:00Z">
        <w:r w:rsidR="00C7104A">
          <w:rPr>
            <w:rFonts w:ascii="Arial" w:eastAsia="Times New Roman" w:hAnsi="Arial" w:cs="Arial"/>
            <w:color w:val="000000"/>
            <w:lang w:val="en-US"/>
          </w:rPr>
          <w:t>.</w:t>
        </w:r>
      </w:ins>
      <w:del w:id="195" w:author="Matthew" w:date="2021-01-02T20:23:00Z">
        <w:r w:rsidRPr="005F6444" w:rsidDel="00C7104A">
          <w:rPr>
            <w:rFonts w:ascii="Arial" w:eastAsia="Times New Roman" w:hAnsi="Arial" w:cs="Arial"/>
            <w:color w:val="000000"/>
            <w:lang w:val="en-US"/>
          </w:rPr>
          <w:delText xml:space="preserve">. </w:delText>
        </w:r>
      </w:del>
      <w:del w:id="196" w:author="Matthew" w:date="2021-01-02T20:19:00Z">
        <w:r w:rsidRPr="005F6444" w:rsidDel="00C7104A">
          <w:rPr>
            <w:rFonts w:ascii="Arial" w:eastAsia="Times New Roman" w:hAnsi="Arial" w:cs="Arial"/>
            <w:color w:val="000000"/>
            <w:lang w:val="en-US"/>
          </w:rPr>
          <w:delText>Meanwhile, I will keep an eye out for opportunities, not forget to look sideways for options and look backwards to learn from past lessons. </w:delText>
        </w:r>
      </w:del>
    </w:p>
    <w:p w14:paraId="488A6C53" w14:textId="2F667202" w:rsidR="00FA4D65" w:rsidRDefault="00FA4D65">
      <w:pPr>
        <w:rPr>
          <w:ins w:id="197" w:author="Matthew" w:date="2021-01-02T20:55:00Z"/>
          <w:lang w:val="en-US"/>
        </w:rPr>
      </w:pPr>
    </w:p>
    <w:p w14:paraId="08308F72" w14:textId="49FBBE4A" w:rsidR="003B0F96" w:rsidRDefault="003B0F96">
      <w:pPr>
        <w:rPr>
          <w:ins w:id="198" w:author="Matthew" w:date="2021-01-02T20:55:00Z"/>
          <w:lang w:val="en-US"/>
        </w:rPr>
      </w:pPr>
    </w:p>
    <w:p w14:paraId="59BFE75C" w14:textId="321BA364" w:rsidR="003B0F96" w:rsidRDefault="003B0F96">
      <w:pPr>
        <w:rPr>
          <w:ins w:id="199" w:author="Matthew" w:date="2021-01-02T20:55:00Z"/>
          <w:lang w:val="en-US"/>
        </w:rPr>
      </w:pPr>
    </w:p>
    <w:p w14:paraId="69580D8A" w14:textId="73ED7388" w:rsidR="003B0F96" w:rsidRDefault="003B0F96">
      <w:pPr>
        <w:rPr>
          <w:ins w:id="200" w:author="Matthew" w:date="2021-01-02T20:56:00Z"/>
          <w:rFonts w:ascii="Times New Roman" w:hAnsi="Times New Roman" w:cs="Times New Roman"/>
          <w:i/>
          <w:iCs/>
          <w:lang w:val="en-US"/>
        </w:rPr>
      </w:pPr>
      <w:ins w:id="201" w:author="Matthew" w:date="2021-01-02T20:56:00Z">
        <w:r>
          <w:rPr>
            <w:rFonts w:ascii="Times New Roman" w:hAnsi="Times New Roman" w:cs="Times New Roman"/>
            <w:i/>
            <w:iCs/>
            <w:lang w:val="en-US"/>
          </w:rPr>
          <w:t>Hi Christopher!</w:t>
        </w:r>
      </w:ins>
    </w:p>
    <w:p w14:paraId="56DA0BD8" w14:textId="3B44301B" w:rsidR="003B0F96" w:rsidRDefault="003B0F96">
      <w:pPr>
        <w:rPr>
          <w:ins w:id="202" w:author="Matthew" w:date="2021-01-02T20:59:00Z"/>
          <w:rFonts w:ascii="Times New Roman" w:hAnsi="Times New Roman" w:cs="Times New Roman"/>
          <w:i/>
          <w:iCs/>
          <w:lang w:val="en-US"/>
        </w:rPr>
      </w:pPr>
      <w:ins w:id="203" w:author="Matthew" w:date="2021-01-02T20:57:00Z">
        <w:r>
          <w:rPr>
            <w:rFonts w:ascii="Times New Roman" w:hAnsi="Times New Roman" w:cs="Times New Roman"/>
            <w:i/>
            <w:iCs/>
            <w:lang w:val="en-US"/>
          </w:rPr>
          <w:t xml:space="preserve">Well done on </w:t>
        </w:r>
      </w:ins>
      <w:ins w:id="204" w:author="Matthew" w:date="2021-01-02T20:56:00Z">
        <w:r>
          <w:rPr>
            <w:rFonts w:ascii="Times New Roman" w:hAnsi="Times New Roman" w:cs="Times New Roman"/>
            <w:i/>
            <w:iCs/>
            <w:lang w:val="en-US"/>
          </w:rPr>
          <w:t xml:space="preserve">this piece! I think your incorporation of martial art </w:t>
        </w:r>
      </w:ins>
      <w:ins w:id="205" w:author="Matthew" w:date="2021-01-02T20:57:00Z">
        <w:r>
          <w:rPr>
            <w:rFonts w:ascii="Times New Roman" w:hAnsi="Times New Roman" w:cs="Times New Roman"/>
            <w:i/>
            <w:iCs/>
            <w:lang w:val="en-US"/>
          </w:rPr>
          <w:t>features throughout the essay really shined through as your powe</w:t>
        </w:r>
      </w:ins>
      <w:ins w:id="206" w:author="Matthew" w:date="2021-01-02T20:58:00Z">
        <w:r>
          <w:rPr>
            <w:rFonts w:ascii="Times New Roman" w:hAnsi="Times New Roman" w:cs="Times New Roman"/>
            <w:i/>
            <w:iCs/>
            <w:lang w:val="en-US"/>
          </w:rPr>
          <w:t>rful imageries immersed readers to your journey from one reflective thought to the next.</w:t>
        </w:r>
      </w:ins>
      <w:ins w:id="207" w:author="Matthew" w:date="2021-01-02T20:59:00Z">
        <w:r>
          <w:rPr>
            <w:rFonts w:ascii="Times New Roman" w:hAnsi="Times New Roman" w:cs="Times New Roman"/>
            <w:i/>
            <w:iCs/>
            <w:lang w:val="en-US"/>
          </w:rPr>
          <w:t xml:space="preserve"> Wishing you all the best for your application!</w:t>
        </w:r>
      </w:ins>
    </w:p>
    <w:p w14:paraId="41F65CD7" w14:textId="2D4DD0AC" w:rsidR="003B0F96" w:rsidRPr="003B0F96" w:rsidRDefault="003B0F96">
      <w:pPr>
        <w:rPr>
          <w:rFonts w:ascii="Times New Roman" w:hAnsi="Times New Roman" w:cs="Times New Roman"/>
          <w:i/>
          <w:iCs/>
          <w:lang w:val="en-US"/>
          <w:rPrChange w:id="208" w:author="Matthew" w:date="2021-01-02T20:55:00Z">
            <w:rPr/>
          </w:rPrChange>
        </w:rPr>
      </w:pPr>
      <w:ins w:id="209" w:author="Matthew" w:date="2021-01-02T20:59:00Z">
        <w:r>
          <w:rPr>
            <w:rFonts w:ascii="Times New Roman" w:hAnsi="Times New Roman" w:cs="Times New Roman"/>
            <w:i/>
            <w:iCs/>
            <w:lang w:val="en-US"/>
          </w:rPr>
          <w:t>- Matthew</w:t>
        </w:r>
      </w:ins>
    </w:p>
    <w:sectPr w:rsidR="003B0F96" w:rsidRPr="003B0F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44"/>
    <w:rsid w:val="000B65F0"/>
    <w:rsid w:val="001C4B6B"/>
    <w:rsid w:val="0026721F"/>
    <w:rsid w:val="00325EBB"/>
    <w:rsid w:val="003B0F96"/>
    <w:rsid w:val="00583B14"/>
    <w:rsid w:val="005F6444"/>
    <w:rsid w:val="00AA431C"/>
    <w:rsid w:val="00AF437E"/>
    <w:rsid w:val="00C7104A"/>
    <w:rsid w:val="00DF1A9C"/>
    <w:rsid w:val="00E735A2"/>
    <w:rsid w:val="00F04439"/>
    <w:rsid w:val="00FA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2A5E"/>
  <w15:chartTrackingRefBased/>
  <w15:docId w15:val="{8738A88D-B0C4-484C-8867-3E79AD9C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9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sanjaya</dc:creator>
  <cp:keywords/>
  <dc:description/>
  <cp:lastModifiedBy>Matthew</cp:lastModifiedBy>
  <cp:revision>3</cp:revision>
  <dcterms:created xsi:type="dcterms:W3CDTF">2021-01-01T13:29:00Z</dcterms:created>
  <dcterms:modified xsi:type="dcterms:W3CDTF">2021-01-02T12:59:00Z</dcterms:modified>
</cp:coreProperties>
</file>