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BA5F"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xml:space="preserve">Chemical engineering is a field with numerous opportunities. It has a wide array of career prospects ranging from </w:t>
      </w:r>
      <w:commentRangeStart w:id="0"/>
      <w:r w:rsidRPr="00434030">
        <w:rPr>
          <w:rFonts w:ascii="Arial" w:eastAsia="Times New Roman" w:hAnsi="Arial" w:cs="Arial"/>
          <w:color w:val="000000" w:themeColor="text1"/>
          <w:sz w:val="22"/>
          <w:szCs w:val="22"/>
        </w:rPr>
        <w:t>bioengineering to pharmaceuticals, conventional to alternative energy, and many more</w:t>
      </w:r>
      <w:commentRangeEnd w:id="0"/>
      <w:r w:rsidR="00660DC2">
        <w:rPr>
          <w:rStyle w:val="CommentReference"/>
        </w:rPr>
        <w:commentReference w:id="0"/>
      </w:r>
      <w:r w:rsidRPr="00434030">
        <w:rPr>
          <w:rFonts w:ascii="Arial" w:eastAsia="Times New Roman" w:hAnsi="Arial" w:cs="Arial"/>
          <w:color w:val="000000" w:themeColor="text1"/>
          <w:sz w:val="22"/>
          <w:szCs w:val="22"/>
        </w:rPr>
        <w:t>. It is a combination of subjects that requires multifaceted skill sets. </w:t>
      </w:r>
    </w:p>
    <w:p w14:paraId="5916B743"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57815CA1" w14:textId="36778F3E"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From a young age, I</w:t>
      </w:r>
      <w:ins w:id="1" w:author="Alyssa Manik" w:date="2020-10-12T12:56:00Z">
        <w:r w:rsidR="00660DC2">
          <w:rPr>
            <w:rFonts w:ascii="Arial" w:eastAsia="Times New Roman" w:hAnsi="Arial" w:cs="Arial"/>
            <w:color w:val="000000" w:themeColor="text1"/>
            <w:sz w:val="22"/>
            <w:szCs w:val="22"/>
          </w:rPr>
          <w:t>’ve</w:t>
        </w:r>
      </w:ins>
      <w:r w:rsidRPr="00434030">
        <w:rPr>
          <w:rFonts w:ascii="Arial" w:eastAsia="Times New Roman" w:hAnsi="Arial" w:cs="Arial"/>
          <w:color w:val="000000" w:themeColor="text1"/>
          <w:sz w:val="22"/>
          <w:szCs w:val="22"/>
        </w:rPr>
        <w:t xml:space="preserve"> had a wide range of interest. I’ve been playing both the piano and violin as well as participating in annual Royal ABRSM exams. I was a member of the Varsity Swim Team and the Set and Design Crew where I developed collaborative skills. I have also learned leadership through my experiences as Class Secretary and the Banquet Committee. Moreover, I actively participated in debates, such as the WSC Tournament of Champions at Yale University and MUN. However, my true passion and interest consistently points towards math and science.</w:t>
      </w:r>
    </w:p>
    <w:p w14:paraId="18CB7DC8"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51A52DB5"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xml:space="preserve">As a student interested in math and sciences, I always challenged myself by participating in competitions, such as the American Mathematics Olympiad, and Science Summer Camps. The experiences gained from them enlightened me to realize the importance of both theoretical studies and </w:t>
      </w:r>
      <w:commentRangeStart w:id="2"/>
      <w:r w:rsidRPr="00434030">
        <w:rPr>
          <w:rFonts w:ascii="Arial" w:eastAsia="Times New Roman" w:hAnsi="Arial" w:cs="Arial"/>
          <w:color w:val="000000" w:themeColor="text1"/>
          <w:sz w:val="22"/>
          <w:szCs w:val="22"/>
        </w:rPr>
        <w:t xml:space="preserve">practical applications of math </w:t>
      </w:r>
      <w:commentRangeEnd w:id="2"/>
      <w:r w:rsidR="00660DC2">
        <w:rPr>
          <w:rStyle w:val="CommentReference"/>
        </w:rPr>
        <w:commentReference w:id="2"/>
      </w:r>
      <w:r w:rsidRPr="00434030">
        <w:rPr>
          <w:rFonts w:ascii="Arial" w:eastAsia="Times New Roman" w:hAnsi="Arial" w:cs="Arial"/>
          <w:color w:val="000000" w:themeColor="text1"/>
          <w:sz w:val="22"/>
          <w:szCs w:val="22"/>
        </w:rPr>
        <w:t xml:space="preserve">and sciences. Throughout my academic journeys, chemical engineering has become a familiar term and, thus, started to appeal to me: it included not only the </w:t>
      </w:r>
      <w:commentRangeStart w:id="3"/>
      <w:r w:rsidRPr="00434030">
        <w:rPr>
          <w:rFonts w:ascii="Arial" w:eastAsia="Times New Roman" w:hAnsi="Arial" w:cs="Arial"/>
          <w:color w:val="000000" w:themeColor="text1"/>
          <w:sz w:val="22"/>
          <w:szCs w:val="22"/>
        </w:rPr>
        <w:t xml:space="preserve">practical applications </w:t>
      </w:r>
      <w:commentRangeEnd w:id="3"/>
      <w:r w:rsidR="00660DC2">
        <w:rPr>
          <w:rStyle w:val="CommentReference"/>
        </w:rPr>
        <w:commentReference w:id="3"/>
      </w:r>
      <w:r w:rsidRPr="00434030">
        <w:rPr>
          <w:rFonts w:ascii="Arial" w:eastAsia="Times New Roman" w:hAnsi="Arial" w:cs="Arial"/>
          <w:color w:val="000000" w:themeColor="text1"/>
          <w:sz w:val="22"/>
          <w:szCs w:val="22"/>
        </w:rPr>
        <w:t>of mathematics, but also sciences, such as physics and chemistry, with a touch of economics. </w:t>
      </w:r>
    </w:p>
    <w:p w14:paraId="48D7609B"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09A1EAB6" w14:textId="3D3A1750"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Growing up as a child whose parents run a pharmaceutical company is also part of the reason for my interest in chemical engineering. My frequent visit to the manufacturing centers allowed me to witness</w:t>
      </w:r>
      <w:del w:id="4" w:author="Alyssa Manik" w:date="2020-10-12T12:52:00Z">
        <w:r w:rsidRPr="00434030" w:rsidDel="00660DC2">
          <w:rPr>
            <w:rFonts w:ascii="Arial" w:eastAsia="Times New Roman" w:hAnsi="Arial" w:cs="Arial"/>
            <w:color w:val="000000" w:themeColor="text1"/>
            <w:sz w:val="22"/>
            <w:szCs w:val="22"/>
          </w:rPr>
          <w:delText xml:space="preserve"> </w:delText>
        </w:r>
      </w:del>
      <w:r w:rsidRPr="00434030">
        <w:rPr>
          <w:rFonts w:ascii="Arial" w:eastAsia="Times New Roman" w:hAnsi="Arial" w:cs="Arial"/>
          <w:color w:val="000000" w:themeColor="text1"/>
          <w:sz w:val="22"/>
          <w:szCs w:val="22"/>
        </w:rPr>
        <w:t>–</w:t>
      </w:r>
      <w:del w:id="5" w:author="Alyssa Manik" w:date="2020-10-12T12:52:00Z">
        <w:r w:rsidRPr="00434030" w:rsidDel="00660DC2">
          <w:rPr>
            <w:rFonts w:ascii="Arial" w:eastAsia="Times New Roman" w:hAnsi="Arial" w:cs="Arial"/>
            <w:color w:val="000000" w:themeColor="text1"/>
            <w:sz w:val="22"/>
            <w:szCs w:val="22"/>
          </w:rPr>
          <w:delText xml:space="preserve"> </w:delText>
        </w:r>
      </w:del>
      <w:proofErr w:type="gramStart"/>
      <w:r w:rsidRPr="00434030">
        <w:rPr>
          <w:rFonts w:ascii="Arial" w:eastAsia="Times New Roman" w:hAnsi="Arial" w:cs="Arial"/>
          <w:color w:val="000000" w:themeColor="text1"/>
          <w:sz w:val="22"/>
          <w:szCs w:val="22"/>
        </w:rPr>
        <w:t>first-hand</w:t>
      </w:r>
      <w:proofErr w:type="gramEnd"/>
      <w:r w:rsidRPr="00434030">
        <w:rPr>
          <w:rFonts w:ascii="Arial" w:eastAsia="Times New Roman" w:hAnsi="Arial" w:cs="Arial"/>
          <w:color w:val="000000" w:themeColor="text1"/>
          <w:sz w:val="22"/>
          <w:szCs w:val="22"/>
        </w:rPr>
        <w:t>–</w:t>
      </w:r>
      <w:r w:rsidR="00660DC2">
        <w:rPr>
          <w:rFonts w:ascii="Arial" w:eastAsia="Times New Roman" w:hAnsi="Arial" w:cs="Arial"/>
          <w:color w:val="000000" w:themeColor="text1"/>
          <w:sz w:val="22"/>
          <w:szCs w:val="22"/>
        </w:rPr>
        <w:t>t</w:t>
      </w:r>
      <w:r w:rsidRPr="00434030">
        <w:rPr>
          <w:rFonts w:ascii="Arial" w:eastAsia="Times New Roman" w:hAnsi="Arial" w:cs="Arial"/>
          <w:color w:val="000000" w:themeColor="text1"/>
          <w:sz w:val="22"/>
          <w:szCs w:val="22"/>
        </w:rPr>
        <w:t>he production of high purity and high efficacy pharmaceutical products from a well-designed, high yield process</w:t>
      </w:r>
      <w:commentRangeStart w:id="6"/>
      <w:r w:rsidRPr="00434030">
        <w:rPr>
          <w:rFonts w:ascii="Arial" w:eastAsia="Times New Roman" w:hAnsi="Arial" w:cs="Arial"/>
          <w:color w:val="000000" w:themeColor="text1"/>
          <w:sz w:val="22"/>
          <w:szCs w:val="22"/>
        </w:rPr>
        <w:t>es</w:t>
      </w:r>
      <w:commentRangeEnd w:id="6"/>
      <w:r w:rsidR="00660DC2">
        <w:rPr>
          <w:rStyle w:val="CommentReference"/>
        </w:rPr>
        <w:commentReference w:id="6"/>
      </w:r>
      <w:r w:rsidRPr="00434030">
        <w:rPr>
          <w:rFonts w:ascii="Arial" w:eastAsia="Times New Roman" w:hAnsi="Arial" w:cs="Arial"/>
          <w:color w:val="000000" w:themeColor="text1"/>
          <w:sz w:val="22"/>
          <w:szCs w:val="22"/>
        </w:rPr>
        <w:t>. The whole design and manufacturing process piqued my curiosity. It aspired me to design such a process and to, one day, being able to run my own pharmaceutical company. </w:t>
      </w:r>
    </w:p>
    <w:p w14:paraId="23B5F7C6"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16EF2E7D"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xml:space="preserve">Enrolling in a summer science program at Johns Hopkins University during my sophomore year was my </w:t>
      </w:r>
      <w:commentRangeStart w:id="7"/>
      <w:r w:rsidRPr="00434030">
        <w:rPr>
          <w:rFonts w:ascii="Arial" w:eastAsia="Times New Roman" w:hAnsi="Arial" w:cs="Arial"/>
          <w:color w:val="000000" w:themeColor="text1"/>
          <w:sz w:val="22"/>
          <w:szCs w:val="22"/>
        </w:rPr>
        <w:t>initial step</w:t>
      </w:r>
      <w:commentRangeEnd w:id="7"/>
      <w:r w:rsidR="00660DC2">
        <w:rPr>
          <w:rStyle w:val="CommentReference"/>
        </w:rPr>
        <w:commentReference w:id="7"/>
      </w:r>
      <w:r w:rsidRPr="00434030">
        <w:rPr>
          <w:rFonts w:ascii="Arial" w:eastAsia="Times New Roman" w:hAnsi="Arial" w:cs="Arial"/>
          <w:color w:val="000000" w:themeColor="text1"/>
          <w:sz w:val="22"/>
          <w:szCs w:val="22"/>
        </w:rPr>
        <w:t xml:space="preserve">. I explored the art of sciences and gained experience of </w:t>
      </w:r>
      <w:commentRangeStart w:id="8"/>
      <w:r w:rsidRPr="00434030">
        <w:rPr>
          <w:rFonts w:ascii="Arial" w:eastAsia="Times New Roman" w:hAnsi="Arial" w:cs="Arial"/>
          <w:color w:val="000000" w:themeColor="text1"/>
          <w:sz w:val="22"/>
          <w:szCs w:val="22"/>
        </w:rPr>
        <w:t>working in the lab</w:t>
      </w:r>
      <w:commentRangeEnd w:id="8"/>
      <w:r w:rsidR="009B6B1D">
        <w:rPr>
          <w:rStyle w:val="CommentReference"/>
        </w:rPr>
        <w:commentReference w:id="8"/>
      </w:r>
      <w:r w:rsidRPr="00434030">
        <w:rPr>
          <w:rFonts w:ascii="Arial" w:eastAsia="Times New Roman" w:hAnsi="Arial" w:cs="Arial"/>
          <w:color w:val="000000" w:themeColor="text1"/>
          <w:sz w:val="22"/>
          <w:szCs w:val="22"/>
        </w:rPr>
        <w:t>: I learnt how to deal with the academic and theoretical aspects of processes, which formed the basis of my future goals. The following summer, I participated in other programs to further explore my career path in chemical engineering. During this program, I attended several classes that would aid in my future studies as a chemical engineer: introductory courses in material balances, process optimization, and statistical process control. </w:t>
      </w:r>
    </w:p>
    <w:p w14:paraId="70D736CB"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0B5DEB3B"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xml:space="preserve">I then started and designed a personal project using </w:t>
      </w:r>
      <w:commentRangeStart w:id="9"/>
      <w:r w:rsidRPr="00434030">
        <w:rPr>
          <w:rFonts w:ascii="Arial" w:eastAsia="Times New Roman" w:hAnsi="Arial" w:cs="Arial"/>
          <w:color w:val="000000" w:themeColor="text1"/>
          <w:sz w:val="22"/>
          <w:szCs w:val="22"/>
        </w:rPr>
        <w:t>these</w:t>
      </w:r>
      <w:commentRangeEnd w:id="9"/>
      <w:r w:rsidR="00D014EE">
        <w:rPr>
          <w:rStyle w:val="CommentReference"/>
        </w:rPr>
        <w:commentReference w:id="9"/>
      </w:r>
      <w:r w:rsidRPr="00434030">
        <w:rPr>
          <w:rFonts w:ascii="Arial" w:eastAsia="Times New Roman" w:hAnsi="Arial" w:cs="Arial"/>
          <w:color w:val="000000" w:themeColor="text1"/>
          <w:sz w:val="22"/>
          <w:szCs w:val="22"/>
        </w:rPr>
        <w:t xml:space="preserve"> knowledge: a small hygienic product business called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 The idea was inspired from my </w:t>
      </w:r>
      <w:commentRangeStart w:id="10"/>
      <w:r w:rsidRPr="00434030">
        <w:rPr>
          <w:rFonts w:ascii="Arial" w:eastAsia="Times New Roman" w:hAnsi="Arial" w:cs="Arial"/>
          <w:color w:val="000000" w:themeColor="text1"/>
          <w:sz w:val="22"/>
          <w:szCs w:val="22"/>
        </w:rPr>
        <w:t>volunteering live-in and service trip</w:t>
      </w:r>
      <w:commentRangeEnd w:id="10"/>
      <w:r w:rsidR="00660DC2">
        <w:rPr>
          <w:rStyle w:val="CommentReference"/>
        </w:rPr>
        <w:commentReference w:id="10"/>
      </w:r>
      <w:r w:rsidRPr="00434030">
        <w:rPr>
          <w:rFonts w:ascii="Arial" w:eastAsia="Times New Roman" w:hAnsi="Arial" w:cs="Arial"/>
          <w:color w:val="000000" w:themeColor="text1"/>
          <w:sz w:val="22"/>
          <w:szCs w:val="22"/>
        </w:rPr>
        <w:t xml:space="preserve"> experiences to several areas in Indonesia that lacked proper hygienic facilities, especially their shortages in hygienic products. Thus,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Co.’s mission is to educate the Indonesian people on the importance of natural hygienic products and fulfill the basic human rights to sanitation by donating hygienic products towards the people in need. Surveys were utilized to gain collective inputs in designing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Co.’s concepts. </w:t>
      </w:r>
      <w:commentRangeStart w:id="11"/>
      <w:r w:rsidRPr="00434030">
        <w:rPr>
          <w:rFonts w:ascii="Arial" w:eastAsia="Times New Roman" w:hAnsi="Arial" w:cs="Arial"/>
          <w:color w:val="000000" w:themeColor="text1"/>
          <w:sz w:val="22"/>
          <w:szCs w:val="22"/>
        </w:rPr>
        <w:t>Extensive researc</w:t>
      </w:r>
      <w:commentRangeEnd w:id="11"/>
      <w:r w:rsidR="0075213F">
        <w:rPr>
          <w:rStyle w:val="CommentReference"/>
        </w:rPr>
        <w:commentReference w:id="11"/>
      </w:r>
      <w:r w:rsidRPr="00434030">
        <w:rPr>
          <w:rFonts w:ascii="Arial" w:eastAsia="Times New Roman" w:hAnsi="Arial" w:cs="Arial"/>
          <w:color w:val="000000" w:themeColor="text1"/>
          <w:sz w:val="22"/>
          <w:szCs w:val="22"/>
        </w:rPr>
        <w:t xml:space="preserve">h was also performed via trial-and-error to formulate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Co.’s products: </w:t>
      </w:r>
      <w:commentRangeStart w:id="12"/>
      <w:r w:rsidRPr="00434030">
        <w:rPr>
          <w:rFonts w:ascii="Arial" w:eastAsia="Times New Roman" w:hAnsi="Arial" w:cs="Arial"/>
          <w:color w:val="000000" w:themeColor="text1"/>
          <w:sz w:val="22"/>
          <w:szCs w:val="22"/>
        </w:rPr>
        <w:t>hand-sanitizers and soaps. I made sure that our products are natural-based products beneficial for the skin.</w:t>
      </w:r>
    </w:p>
    <w:p w14:paraId="2D15F60D"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w:t>
      </w:r>
      <w:commentRangeEnd w:id="12"/>
      <w:r w:rsidR="0075213F">
        <w:rPr>
          <w:rStyle w:val="CommentReference"/>
        </w:rPr>
        <w:commentReference w:id="12"/>
      </w:r>
    </w:p>
    <w:p w14:paraId="3E8D0C5E"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xml:space="preserve">As a determined and self-motivated person, I strived to pursue a course that was able to challenge me and fit my passion. </w:t>
      </w:r>
      <w:commentRangeStart w:id="13"/>
      <w:r w:rsidRPr="00434030">
        <w:rPr>
          <w:rFonts w:ascii="Arial" w:eastAsia="Times New Roman" w:hAnsi="Arial" w:cs="Arial"/>
          <w:color w:val="000000" w:themeColor="text1"/>
          <w:sz w:val="22"/>
          <w:szCs w:val="22"/>
        </w:rPr>
        <w:t>Math and sciences are the subjects that I enjoyed the most, particularly their practical applications</w:t>
      </w:r>
      <w:commentRangeEnd w:id="13"/>
      <w:r w:rsidR="0075213F">
        <w:rPr>
          <w:rStyle w:val="CommentReference"/>
        </w:rPr>
        <w:commentReference w:id="13"/>
      </w:r>
      <w:r w:rsidRPr="00434030">
        <w:rPr>
          <w:rFonts w:ascii="Arial" w:eastAsia="Times New Roman" w:hAnsi="Arial" w:cs="Arial"/>
          <w:color w:val="000000" w:themeColor="text1"/>
          <w:sz w:val="22"/>
          <w:szCs w:val="22"/>
        </w:rPr>
        <w:t xml:space="preserve">. My experiences in the past few years have not only confirmed my conviction to study chemical engineering, but also drives me to develop the required engineering skill sets. Therefore, I intend to pursue a degree in chemical engineering and continue my higher education further to graduate school with the goal of pursuing my </w:t>
      </w:r>
      <w:commentRangeStart w:id="14"/>
      <w:r w:rsidRPr="00434030">
        <w:rPr>
          <w:rFonts w:ascii="Arial" w:eastAsia="Times New Roman" w:hAnsi="Arial" w:cs="Arial"/>
          <w:color w:val="000000" w:themeColor="text1"/>
          <w:sz w:val="22"/>
          <w:szCs w:val="22"/>
        </w:rPr>
        <w:t xml:space="preserve">dreams: excelling in the field and starting a pharmaceutical </w:t>
      </w:r>
      <w:commentRangeStart w:id="15"/>
      <w:r w:rsidRPr="00434030">
        <w:rPr>
          <w:rFonts w:ascii="Arial" w:eastAsia="Times New Roman" w:hAnsi="Arial" w:cs="Arial"/>
          <w:color w:val="000000" w:themeColor="text1"/>
          <w:sz w:val="22"/>
          <w:szCs w:val="22"/>
        </w:rPr>
        <w:t>company</w:t>
      </w:r>
      <w:commentRangeEnd w:id="15"/>
      <w:r w:rsidR="00660DC2">
        <w:rPr>
          <w:rStyle w:val="CommentReference"/>
        </w:rPr>
        <w:commentReference w:id="15"/>
      </w:r>
      <w:r w:rsidRPr="00434030">
        <w:rPr>
          <w:rFonts w:ascii="Arial" w:eastAsia="Times New Roman" w:hAnsi="Arial" w:cs="Arial"/>
          <w:color w:val="000000" w:themeColor="text1"/>
          <w:sz w:val="22"/>
          <w:szCs w:val="22"/>
        </w:rPr>
        <w:t>.</w:t>
      </w:r>
      <w:commentRangeEnd w:id="14"/>
      <w:r w:rsidR="0075213F">
        <w:rPr>
          <w:rStyle w:val="CommentReference"/>
        </w:rPr>
        <w:commentReference w:id="14"/>
      </w:r>
    </w:p>
    <w:p w14:paraId="44203C1A" w14:textId="3C56195A" w:rsidR="00434030" w:rsidRDefault="00434030" w:rsidP="00434030">
      <w:pPr>
        <w:rPr>
          <w:ins w:id="16" w:author="Alyssa Manik" w:date="2020-10-12T13:03:00Z"/>
          <w:rFonts w:ascii="Times New Roman" w:eastAsia="Times New Roman" w:hAnsi="Times New Roman" w:cs="Times New Roman"/>
          <w:color w:val="000000" w:themeColor="text1"/>
        </w:rPr>
      </w:pPr>
    </w:p>
    <w:p w14:paraId="4E176EE8" w14:textId="06E73FFC" w:rsidR="0075213F" w:rsidRDefault="0075213F" w:rsidP="00434030">
      <w:pPr>
        <w:rPr>
          <w:ins w:id="17" w:author="Alyssa Manik" w:date="2020-10-12T13:03:00Z"/>
          <w:rFonts w:ascii="Times New Roman" w:eastAsia="Times New Roman" w:hAnsi="Times New Roman" w:cs="Times New Roman"/>
          <w:color w:val="000000" w:themeColor="text1"/>
        </w:rPr>
      </w:pPr>
    </w:p>
    <w:p w14:paraId="2274C275" w14:textId="77777777" w:rsidR="00D00473" w:rsidRDefault="0075213F" w:rsidP="00434030">
      <w:pPr>
        <w:rPr>
          <w:ins w:id="18" w:author="Alyssa Manik" w:date="2020-10-12T13:15:00Z"/>
          <w:rFonts w:ascii="Times New Roman" w:eastAsia="Times New Roman" w:hAnsi="Times New Roman" w:cs="Times New Roman"/>
          <w:color w:val="000000" w:themeColor="text1"/>
        </w:rPr>
      </w:pPr>
      <w:ins w:id="19" w:author="Alyssa Manik" w:date="2020-10-12T13:03:00Z">
        <w:r>
          <w:rPr>
            <w:rFonts w:ascii="Times New Roman" w:eastAsia="Times New Roman" w:hAnsi="Times New Roman" w:cs="Times New Roman"/>
            <w:color w:val="000000" w:themeColor="text1"/>
          </w:rPr>
          <w:lastRenderedPageBreak/>
          <w:t xml:space="preserve">Hey! </w:t>
        </w:r>
      </w:ins>
      <w:ins w:id="20" w:author="Alyssa Manik" w:date="2020-10-12T13:12:00Z">
        <w:r w:rsidR="00D00473">
          <w:rPr>
            <w:rFonts w:ascii="Times New Roman" w:eastAsia="Times New Roman" w:hAnsi="Times New Roman" w:cs="Times New Roman"/>
            <w:color w:val="000000" w:themeColor="text1"/>
          </w:rPr>
          <w:t>It’s great to see that you did a lot of activities during high school, that being said, I think it’s fine to just note down the activities specific to biochemistry and pha</w:t>
        </w:r>
      </w:ins>
      <w:ins w:id="21" w:author="Alyssa Manik" w:date="2020-10-12T13:13:00Z">
        <w:r w:rsidR="00D00473">
          <w:rPr>
            <w:rFonts w:ascii="Times New Roman" w:eastAsia="Times New Roman" w:hAnsi="Times New Roman" w:cs="Times New Roman"/>
            <w:color w:val="000000" w:themeColor="text1"/>
          </w:rPr>
          <w:t xml:space="preserve">rmaceuticals in this essay. The admission officer will read your resume, so writing down too much experiences would only make the essay less focused. </w:t>
        </w:r>
      </w:ins>
      <w:ins w:id="22" w:author="Alyssa Manik" w:date="2020-10-12T13:14:00Z">
        <w:r w:rsidR="00D00473">
          <w:rPr>
            <w:rFonts w:ascii="Times New Roman" w:eastAsia="Times New Roman" w:hAnsi="Times New Roman" w:cs="Times New Roman"/>
            <w:color w:val="000000" w:themeColor="text1"/>
          </w:rPr>
          <w:t xml:space="preserve">Keeping </w:t>
        </w:r>
      </w:ins>
      <w:ins w:id="23" w:author="Alyssa Manik" w:date="2020-10-12T13:15:00Z">
        <w:r w:rsidR="00D00473">
          <w:rPr>
            <w:rFonts w:ascii="Times New Roman" w:eastAsia="Times New Roman" w:hAnsi="Times New Roman" w:cs="Times New Roman"/>
            <w:color w:val="000000" w:themeColor="text1"/>
          </w:rPr>
          <w:t>in mind the essay’s going over the word limit, it would be a great idea to cut the details that isn’t really necessary for the focus of the essay.</w:t>
        </w:r>
      </w:ins>
    </w:p>
    <w:p w14:paraId="73B60EBF" w14:textId="77777777" w:rsidR="00D00473" w:rsidRDefault="00D00473" w:rsidP="00434030">
      <w:pPr>
        <w:rPr>
          <w:ins w:id="24" w:author="Alyssa Manik" w:date="2020-10-12T13:15:00Z"/>
          <w:rFonts w:ascii="Times New Roman" w:eastAsia="Times New Roman" w:hAnsi="Times New Roman" w:cs="Times New Roman"/>
          <w:color w:val="000000" w:themeColor="text1"/>
        </w:rPr>
      </w:pPr>
    </w:p>
    <w:p w14:paraId="708E5AEB" w14:textId="0F02B79C" w:rsidR="0075213F" w:rsidRDefault="00D00473" w:rsidP="00434030">
      <w:pPr>
        <w:rPr>
          <w:ins w:id="25" w:author="Alyssa Manik" w:date="2020-10-12T13:22:00Z"/>
          <w:rFonts w:ascii="Times New Roman" w:eastAsia="Times New Roman" w:hAnsi="Times New Roman" w:cs="Times New Roman"/>
          <w:color w:val="000000" w:themeColor="text1"/>
        </w:rPr>
      </w:pPr>
      <w:ins w:id="26" w:author="Alyssa Manik" w:date="2020-10-12T13:13:00Z">
        <w:r>
          <w:rPr>
            <w:rFonts w:ascii="Times New Roman" w:eastAsia="Times New Roman" w:hAnsi="Times New Roman" w:cs="Times New Roman"/>
            <w:color w:val="000000" w:themeColor="text1"/>
          </w:rPr>
          <w:t>One of the th</w:t>
        </w:r>
      </w:ins>
      <w:ins w:id="27" w:author="Alyssa Manik" w:date="2020-10-12T13:14:00Z">
        <w:r>
          <w:rPr>
            <w:rFonts w:ascii="Times New Roman" w:eastAsia="Times New Roman" w:hAnsi="Times New Roman" w:cs="Times New Roman"/>
            <w:color w:val="000000" w:themeColor="text1"/>
          </w:rPr>
          <w:t xml:space="preserve">ings I read that I was really interested in was the </w:t>
        </w:r>
        <w:proofErr w:type="spellStart"/>
        <w:r>
          <w:rPr>
            <w:rFonts w:ascii="Times New Roman" w:eastAsia="Times New Roman" w:hAnsi="Times New Roman" w:cs="Times New Roman"/>
            <w:color w:val="000000" w:themeColor="text1"/>
          </w:rPr>
          <w:t>Eurelia</w:t>
        </w:r>
        <w:proofErr w:type="spellEnd"/>
        <w:r>
          <w:rPr>
            <w:rFonts w:ascii="Times New Roman" w:eastAsia="Times New Roman" w:hAnsi="Times New Roman" w:cs="Times New Roman"/>
            <w:color w:val="000000" w:themeColor="text1"/>
          </w:rPr>
          <w:t xml:space="preserve"> Co, you made. Unfortunately, it was only discussed in a single paragraph.</w:t>
        </w:r>
      </w:ins>
      <w:ins w:id="28" w:author="Alyssa Manik" w:date="2020-10-12T13:15:00Z">
        <w:r>
          <w:rPr>
            <w:rFonts w:ascii="Times New Roman" w:eastAsia="Times New Roman" w:hAnsi="Times New Roman" w:cs="Times New Roman"/>
            <w:color w:val="000000" w:themeColor="text1"/>
          </w:rPr>
          <w:t xml:space="preserve"> The biggest thing you’d like to show the admissions </w:t>
        </w:r>
      </w:ins>
      <w:ins w:id="29" w:author="Alyssa Manik" w:date="2020-10-12T13:16:00Z">
        <w:r>
          <w:rPr>
            <w:rFonts w:ascii="Times New Roman" w:eastAsia="Times New Roman" w:hAnsi="Times New Roman" w:cs="Times New Roman"/>
            <w:color w:val="000000" w:themeColor="text1"/>
          </w:rPr>
          <w:t xml:space="preserve">officers is the </w:t>
        </w:r>
      </w:ins>
      <w:ins w:id="30" w:author="Alyssa Manik" w:date="2020-10-12T13:19:00Z">
        <w:r>
          <w:rPr>
            <w:rFonts w:ascii="Times New Roman" w:eastAsia="Times New Roman" w:hAnsi="Times New Roman" w:cs="Times New Roman"/>
            <w:color w:val="000000" w:themeColor="text1"/>
          </w:rPr>
          <w:t>things you learned and how these experiences would translate as a student of the university. Aside fro</w:t>
        </w:r>
      </w:ins>
      <w:ins w:id="31" w:author="Alyssa Manik" w:date="2020-10-12T13:20:00Z">
        <w:r>
          <w:rPr>
            <w:rFonts w:ascii="Times New Roman" w:eastAsia="Times New Roman" w:hAnsi="Times New Roman" w:cs="Times New Roman"/>
            <w:color w:val="000000" w:themeColor="text1"/>
          </w:rPr>
          <w:t xml:space="preserve">m showing the technical skills you have, which will be obvious also from your grades or academic awards, </w:t>
        </w:r>
        <w:r w:rsidR="00D014EE">
          <w:rPr>
            <w:rFonts w:ascii="Times New Roman" w:eastAsia="Times New Roman" w:hAnsi="Times New Roman" w:cs="Times New Roman"/>
            <w:color w:val="000000" w:themeColor="text1"/>
          </w:rPr>
          <w:t xml:space="preserve">it would also be great if you could show aspects of a scientist that you learned from </w:t>
        </w:r>
        <w:proofErr w:type="spellStart"/>
        <w:r w:rsidR="00D014EE">
          <w:rPr>
            <w:rFonts w:ascii="Times New Roman" w:eastAsia="Times New Roman" w:hAnsi="Times New Roman" w:cs="Times New Roman"/>
            <w:color w:val="000000" w:themeColor="text1"/>
          </w:rPr>
          <w:t>Eurelia</w:t>
        </w:r>
        <w:proofErr w:type="spellEnd"/>
        <w:r w:rsidR="00D014EE">
          <w:rPr>
            <w:rFonts w:ascii="Times New Roman" w:eastAsia="Times New Roman" w:hAnsi="Times New Roman" w:cs="Times New Roman"/>
            <w:color w:val="000000" w:themeColor="text1"/>
          </w:rPr>
          <w:t xml:space="preserve"> Co. for example. Maybe during your trial and error research in formulating </w:t>
        </w:r>
      </w:ins>
      <w:ins w:id="32" w:author="Alyssa Manik" w:date="2020-10-12T13:21:00Z">
        <w:r w:rsidR="00D014EE">
          <w:rPr>
            <w:rFonts w:ascii="Times New Roman" w:eastAsia="Times New Roman" w:hAnsi="Times New Roman" w:cs="Times New Roman"/>
            <w:color w:val="000000" w:themeColor="text1"/>
          </w:rPr>
          <w:t xml:space="preserve">the hand sanitizer, you realized the importance of resilience and open-mindedness? There are various highly </w:t>
        </w:r>
      </w:ins>
      <w:ins w:id="33" w:author="Alyssa Manik" w:date="2020-10-12T13:22:00Z">
        <w:r w:rsidR="00D014EE">
          <w:rPr>
            <w:rFonts w:ascii="Times New Roman" w:eastAsia="Times New Roman" w:hAnsi="Times New Roman" w:cs="Times New Roman"/>
            <w:color w:val="000000" w:themeColor="text1"/>
          </w:rPr>
          <w:t>valued applicants to the university, how do you distinguish yourself? How do you want to be known when the admission officer has to vouch for you?</w:t>
        </w:r>
      </w:ins>
    </w:p>
    <w:p w14:paraId="764AA074" w14:textId="3ABCFD1D" w:rsidR="00D014EE" w:rsidRDefault="00D014EE" w:rsidP="00434030">
      <w:pPr>
        <w:rPr>
          <w:ins w:id="34" w:author="Alyssa Manik" w:date="2020-10-12T13:34:00Z"/>
          <w:rFonts w:ascii="Times New Roman" w:eastAsia="Times New Roman" w:hAnsi="Times New Roman" w:cs="Times New Roman"/>
          <w:color w:val="000000" w:themeColor="text1"/>
        </w:rPr>
      </w:pPr>
    </w:p>
    <w:p w14:paraId="7F472676" w14:textId="5DA91790" w:rsidR="009B6B1D" w:rsidRDefault="009B6B1D" w:rsidP="00434030">
      <w:pPr>
        <w:rPr>
          <w:ins w:id="35" w:author="Alyssa Manik" w:date="2020-10-12T13:34:00Z"/>
          <w:rFonts w:ascii="Times New Roman" w:eastAsia="Times New Roman" w:hAnsi="Times New Roman" w:cs="Times New Roman"/>
          <w:color w:val="000000" w:themeColor="text1"/>
        </w:rPr>
      </w:pPr>
      <w:ins w:id="36" w:author="Alyssa Manik" w:date="2020-10-12T13:34:00Z">
        <w:r>
          <w:rPr>
            <w:rFonts w:ascii="Times New Roman" w:eastAsia="Times New Roman" w:hAnsi="Times New Roman" w:cs="Times New Roman"/>
            <w:color w:val="000000" w:themeColor="text1"/>
          </w:rPr>
          <w:t xml:space="preserve">While I can see the </w:t>
        </w:r>
        <w:proofErr w:type="gramStart"/>
        <w:r>
          <w:rPr>
            <w:rFonts w:ascii="Times New Roman" w:eastAsia="Times New Roman" w:hAnsi="Times New Roman" w:cs="Times New Roman"/>
            <w:color w:val="000000" w:themeColor="text1"/>
          </w:rPr>
          <w:t>amount</w:t>
        </w:r>
        <w:proofErr w:type="gramEnd"/>
        <w:r>
          <w:rPr>
            <w:rFonts w:ascii="Times New Roman" w:eastAsia="Times New Roman" w:hAnsi="Times New Roman" w:cs="Times New Roman"/>
            <w:color w:val="000000" w:themeColor="text1"/>
          </w:rPr>
          <w:t xml:space="preserve"> of things you’ve committed to, I think it</w:t>
        </w:r>
      </w:ins>
      <w:ins w:id="37" w:author="Alyssa Manik" w:date="2020-10-12T13:35:00Z">
        <w:r>
          <w:rPr>
            <w:rFonts w:ascii="Times New Roman" w:eastAsia="Times New Roman" w:hAnsi="Times New Roman" w:cs="Times New Roman"/>
            <w:color w:val="000000" w:themeColor="text1"/>
          </w:rPr>
          <w:t xml:space="preserve"> would strengthen the essay to see you speak in a bit more detail in some of them. Instead of looking to quantify all your achievements, maybe be more elaborate and discuss some of the challenges or lessons you learned from this. Not just in learning the </w:t>
        </w:r>
      </w:ins>
      <w:ins w:id="38" w:author="Alyssa Manik" w:date="2020-10-12T13:36:00Z">
        <w:r>
          <w:rPr>
            <w:rFonts w:ascii="Times New Roman" w:eastAsia="Times New Roman" w:hAnsi="Times New Roman" w:cs="Times New Roman"/>
            <w:color w:val="000000" w:themeColor="text1"/>
          </w:rPr>
          <w:t>optimization process of yielding chemical pills for example, but also how the lab showed the importance of detailed skills because a single error in measurements could render the entire experiment a failure, for example.</w:t>
        </w:r>
      </w:ins>
    </w:p>
    <w:p w14:paraId="42148AB7" w14:textId="77777777" w:rsidR="009B6B1D" w:rsidRDefault="009B6B1D" w:rsidP="00434030">
      <w:pPr>
        <w:rPr>
          <w:ins w:id="39" w:author="Alyssa Manik" w:date="2020-10-12T13:22:00Z"/>
          <w:rFonts w:ascii="Times New Roman" w:eastAsia="Times New Roman" w:hAnsi="Times New Roman" w:cs="Times New Roman"/>
          <w:color w:val="000000" w:themeColor="text1"/>
        </w:rPr>
      </w:pPr>
    </w:p>
    <w:p w14:paraId="1AC5B9FB" w14:textId="514BCAFF" w:rsidR="00D014EE" w:rsidRPr="00434030" w:rsidRDefault="00D014EE" w:rsidP="00434030">
      <w:pPr>
        <w:rPr>
          <w:rFonts w:ascii="Times New Roman" w:eastAsia="Times New Roman" w:hAnsi="Times New Roman" w:cs="Times New Roman"/>
          <w:color w:val="000000" w:themeColor="text1"/>
        </w:rPr>
      </w:pPr>
      <w:ins w:id="40" w:author="Alyssa Manik" w:date="2020-10-12T13:22:00Z">
        <w:r>
          <w:rPr>
            <w:rFonts w:ascii="Times New Roman" w:eastAsia="Times New Roman" w:hAnsi="Times New Roman" w:cs="Times New Roman"/>
            <w:color w:val="000000" w:themeColor="text1"/>
          </w:rPr>
          <w:t xml:space="preserve">I think it’s great to include </w:t>
        </w:r>
      </w:ins>
      <w:ins w:id="41" w:author="Alyssa Manik" w:date="2020-10-12T13:27:00Z">
        <w:r>
          <w:rPr>
            <w:rFonts w:ascii="Times New Roman" w:eastAsia="Times New Roman" w:hAnsi="Times New Roman" w:cs="Times New Roman"/>
            <w:color w:val="000000" w:themeColor="text1"/>
          </w:rPr>
          <w:t>the fact that you realized the importance of theoretical knowledge and application, and then included h</w:t>
        </w:r>
      </w:ins>
      <w:ins w:id="42" w:author="Alyssa Manik" w:date="2020-10-12T13:28:00Z">
        <w:r>
          <w:rPr>
            <w:rFonts w:ascii="Times New Roman" w:eastAsia="Times New Roman" w:hAnsi="Times New Roman" w:cs="Times New Roman"/>
            <w:color w:val="000000" w:themeColor="text1"/>
          </w:rPr>
          <w:t>ow you received technical experience and then applied it to your business. But I see the words “</w:t>
        </w:r>
        <w:r w:rsidRPr="00D014EE">
          <w:rPr>
            <w:rFonts w:ascii="Times New Roman" w:eastAsia="Times New Roman" w:hAnsi="Times New Roman" w:cs="Times New Roman"/>
            <w:color w:val="000000" w:themeColor="text1"/>
          </w:rPr>
          <w:t>theoretical studies and practical applications of math and science</w:t>
        </w:r>
      </w:ins>
      <w:ins w:id="43" w:author="Alyssa Manik" w:date="2020-10-12T13:29:00Z">
        <w:r>
          <w:rPr>
            <w:rFonts w:ascii="Times New Roman" w:eastAsia="Times New Roman" w:hAnsi="Times New Roman" w:cs="Times New Roman"/>
            <w:color w:val="000000" w:themeColor="text1"/>
          </w:rPr>
          <w:t xml:space="preserve">” quite a lot, and keep in mind that </w:t>
        </w:r>
      </w:ins>
      <w:ins w:id="44" w:author="Alyssa Manik" w:date="2020-10-12T13:30:00Z">
        <w:r>
          <w:rPr>
            <w:rFonts w:ascii="Times New Roman" w:eastAsia="Times New Roman" w:hAnsi="Times New Roman" w:cs="Times New Roman"/>
            <w:color w:val="000000" w:themeColor="text1"/>
          </w:rPr>
          <w:t xml:space="preserve">the college admission essay reads thousands of essays and </w:t>
        </w:r>
        <w:r w:rsidR="00B05A03">
          <w:rPr>
            <w:rFonts w:ascii="Times New Roman" w:eastAsia="Times New Roman" w:hAnsi="Times New Roman" w:cs="Times New Roman"/>
            <w:color w:val="000000" w:themeColor="text1"/>
          </w:rPr>
          <w:t>spend maybe 5</w:t>
        </w:r>
      </w:ins>
      <w:ins w:id="45" w:author="Alyssa Manik" w:date="2020-10-12T13:31:00Z">
        <w:r w:rsidR="00B05A03">
          <w:rPr>
            <w:rFonts w:ascii="Times New Roman" w:eastAsia="Times New Roman" w:hAnsi="Times New Roman" w:cs="Times New Roman"/>
            <w:color w:val="000000" w:themeColor="text1"/>
          </w:rPr>
          <w:t xml:space="preserve">~6 minutes on each application. You want to catch his attention by citing your strengths instead of only listing your achievements. I’m looking forward to </w:t>
        </w:r>
        <w:proofErr w:type="gramStart"/>
        <w:r w:rsidR="00B05A03">
          <w:rPr>
            <w:rFonts w:ascii="Times New Roman" w:eastAsia="Times New Roman" w:hAnsi="Times New Roman" w:cs="Times New Roman"/>
            <w:color w:val="000000" w:themeColor="text1"/>
          </w:rPr>
          <w:t>see</w:t>
        </w:r>
        <w:proofErr w:type="gramEnd"/>
        <w:r w:rsidR="00B05A03">
          <w:rPr>
            <w:rFonts w:ascii="Times New Roman" w:eastAsia="Times New Roman" w:hAnsi="Times New Roman" w:cs="Times New Roman"/>
            <w:color w:val="000000" w:themeColor="text1"/>
          </w:rPr>
          <w:t xml:space="preserve"> how you personalize the essay even more. Not only that, it would be great </w:t>
        </w:r>
      </w:ins>
      <w:ins w:id="46" w:author="Alyssa Manik" w:date="2020-10-12T13:32:00Z">
        <w:r w:rsidR="00B05A03">
          <w:rPr>
            <w:rFonts w:ascii="Times New Roman" w:eastAsia="Times New Roman" w:hAnsi="Times New Roman" w:cs="Times New Roman"/>
            <w:color w:val="000000" w:themeColor="text1"/>
          </w:rPr>
          <w:t xml:space="preserve">to see how the experiences in the summer programs or </w:t>
        </w:r>
        <w:proofErr w:type="spellStart"/>
        <w:r w:rsidR="00B05A03">
          <w:rPr>
            <w:rFonts w:ascii="Times New Roman" w:eastAsia="Times New Roman" w:hAnsi="Times New Roman" w:cs="Times New Roman"/>
            <w:color w:val="000000" w:themeColor="text1"/>
          </w:rPr>
          <w:t>Eurelia</w:t>
        </w:r>
        <w:proofErr w:type="spellEnd"/>
        <w:r w:rsidR="00B05A03">
          <w:rPr>
            <w:rFonts w:ascii="Times New Roman" w:eastAsia="Times New Roman" w:hAnsi="Times New Roman" w:cs="Times New Roman"/>
            <w:color w:val="000000" w:themeColor="text1"/>
          </w:rPr>
          <w:t xml:space="preserve"> helped you grow as an aspiring scientist, a learner, and a person. </w:t>
        </w:r>
      </w:ins>
    </w:p>
    <w:p w14:paraId="788DAEB4" w14:textId="537529AD" w:rsidR="00B36311" w:rsidRPr="00434030" w:rsidRDefault="009B6B1D" w:rsidP="00434030">
      <w:pPr>
        <w:rPr>
          <w:color w:val="000000" w:themeColor="text1"/>
        </w:rPr>
      </w:pPr>
    </w:p>
    <w:sectPr w:rsidR="00B36311" w:rsidRPr="00434030"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0-12T12:54:00Z" w:initials="AM">
    <w:p w14:paraId="1BF31829" w14:textId="6695F864" w:rsidR="00660DC2" w:rsidRDefault="00660DC2">
      <w:pPr>
        <w:pStyle w:val="CommentText"/>
      </w:pPr>
      <w:r>
        <w:rPr>
          <w:rStyle w:val="CommentReference"/>
        </w:rPr>
        <w:annotationRef/>
      </w:r>
      <w:r>
        <w:t>The response in the bottom mainly discussed pharmaceutical concentration, so recounting a variety of prospects isn’t necessary</w:t>
      </w:r>
    </w:p>
  </w:comment>
  <w:comment w:id="2" w:author="Alyssa Manik" w:date="2020-10-12T12:49:00Z" w:initials="AM">
    <w:p w14:paraId="7AB81D3E" w14:textId="11E00F37" w:rsidR="00660DC2" w:rsidRDefault="00660DC2">
      <w:pPr>
        <w:pStyle w:val="CommentText"/>
      </w:pPr>
      <w:r>
        <w:rPr>
          <w:rStyle w:val="CommentReference"/>
        </w:rPr>
        <w:annotationRef/>
      </w:r>
      <w:r>
        <w:t>^</w:t>
      </w:r>
    </w:p>
  </w:comment>
  <w:comment w:id="3" w:author="Alyssa Manik" w:date="2020-10-12T12:49:00Z" w:initials="AM">
    <w:p w14:paraId="0B1E3B8F" w14:textId="00FEF1B0" w:rsidR="00660DC2" w:rsidRDefault="00660DC2">
      <w:pPr>
        <w:pStyle w:val="CommentText"/>
      </w:pPr>
      <w:r>
        <w:rPr>
          <w:rStyle w:val="CommentReference"/>
        </w:rPr>
        <w:annotationRef/>
      </w:r>
      <w:r>
        <w:t>Repetitive of ^, please rephrase</w:t>
      </w:r>
    </w:p>
  </w:comment>
  <w:comment w:id="6" w:author="Alyssa Manik" w:date="2020-10-12T12:53:00Z" w:initials="AM">
    <w:p w14:paraId="789D2A1B" w14:textId="3756E745" w:rsidR="00660DC2" w:rsidRDefault="00660DC2">
      <w:pPr>
        <w:pStyle w:val="CommentText"/>
      </w:pPr>
      <w:r>
        <w:rPr>
          <w:rStyle w:val="CommentReference"/>
        </w:rPr>
        <w:annotationRef/>
      </w:r>
      <w:r>
        <w:t xml:space="preserve">Use of ‘a’ denotes a singular term, processes </w:t>
      </w:r>
      <w:proofErr w:type="gramStart"/>
      <w:r>
        <w:t>is</w:t>
      </w:r>
      <w:proofErr w:type="gramEnd"/>
      <w:r>
        <w:t xml:space="preserve"> plural, please make it consistent</w:t>
      </w:r>
    </w:p>
  </w:comment>
  <w:comment w:id="7" w:author="Alyssa Manik" w:date="2020-10-12T12:56:00Z" w:initials="AM">
    <w:p w14:paraId="23BF1DBC" w14:textId="36082CCB" w:rsidR="00660DC2" w:rsidRDefault="00660DC2">
      <w:pPr>
        <w:pStyle w:val="CommentText"/>
      </w:pPr>
      <w:r>
        <w:rPr>
          <w:rStyle w:val="CommentReference"/>
        </w:rPr>
        <w:annotationRef/>
      </w:r>
      <w:r>
        <w:t>I think it’s fine to note the initial step as the “frequent visit to the manufacturing centers” because this lets you see the process and what the occupation would be like, which is why next, you enrolled to a summer science program</w:t>
      </w:r>
    </w:p>
  </w:comment>
  <w:comment w:id="8" w:author="Alyssa Manik" w:date="2020-10-12T13:34:00Z" w:initials="AM">
    <w:p w14:paraId="1A3C9D0E" w14:textId="61A60FE7" w:rsidR="009B6B1D" w:rsidRDefault="009B6B1D">
      <w:pPr>
        <w:pStyle w:val="CommentText"/>
      </w:pPr>
      <w:r>
        <w:rPr>
          <w:rStyle w:val="CommentReference"/>
        </w:rPr>
        <w:annotationRef/>
      </w:r>
      <w:r>
        <w:t>An interesting take to do is also to recount a professor or mentor you admired, and how their work ethics inspired you as well or something like so</w:t>
      </w:r>
    </w:p>
  </w:comment>
  <w:comment w:id="9" w:author="Alyssa Manik" w:date="2020-10-12T13:26:00Z" w:initials="AM">
    <w:p w14:paraId="7DCD620D" w14:textId="74AFA818" w:rsidR="00D014EE" w:rsidRDefault="00D014EE">
      <w:pPr>
        <w:pStyle w:val="CommentText"/>
      </w:pPr>
      <w:r>
        <w:rPr>
          <w:rStyle w:val="CommentReference"/>
        </w:rPr>
        <w:annotationRef/>
      </w:r>
      <w:r>
        <w:t>These might not be the right word to use when citing a previous paragraph, you can say e.g. “using my accumulated knowledge”</w:t>
      </w:r>
    </w:p>
  </w:comment>
  <w:comment w:id="10" w:author="Alyssa Manik" w:date="2020-10-12T12:59:00Z" w:initials="AM">
    <w:p w14:paraId="6CC0CD7A" w14:textId="57495C08" w:rsidR="00660DC2" w:rsidRDefault="00660DC2">
      <w:pPr>
        <w:pStyle w:val="CommentText"/>
      </w:pPr>
      <w:r>
        <w:rPr>
          <w:rStyle w:val="CommentReference"/>
        </w:rPr>
        <w:annotationRef/>
      </w:r>
      <w:r>
        <w:t>Sounds a bit awkward, kindly paraphrase</w:t>
      </w:r>
    </w:p>
  </w:comment>
  <w:comment w:id="11" w:author="Alyssa Manik" w:date="2020-10-12T13:00:00Z" w:initials="AM">
    <w:p w14:paraId="6BD83A03" w14:textId="4572F277" w:rsidR="0075213F" w:rsidRDefault="0075213F">
      <w:pPr>
        <w:pStyle w:val="CommentText"/>
      </w:pPr>
      <w:r>
        <w:rPr>
          <w:rStyle w:val="CommentReference"/>
        </w:rPr>
        <w:annotationRef/>
      </w:r>
      <w:r>
        <w:t>It’s fascinating to read about a high school student formulating chemical products, maybe talk more about this process? How did you play a part? Were you the main researcher?</w:t>
      </w:r>
    </w:p>
  </w:comment>
  <w:comment w:id="12" w:author="Alyssa Manik" w:date="2020-10-12T12:59:00Z" w:initials="AM">
    <w:p w14:paraId="17ED2208" w14:textId="47FF863A" w:rsidR="0075213F" w:rsidRDefault="0075213F">
      <w:pPr>
        <w:pStyle w:val="CommentText"/>
      </w:pPr>
      <w:r>
        <w:rPr>
          <w:rStyle w:val="CommentReference"/>
        </w:rPr>
        <w:annotationRef/>
      </w:r>
      <w:r>
        <w:t>It would be highly interesting if you could discuss how operations or the business succeeded during COVID, was there a higher demand for hand-sanitizer?</w:t>
      </w:r>
    </w:p>
  </w:comment>
  <w:comment w:id="13" w:author="Alyssa Manik" w:date="2020-10-12T13:01:00Z" w:initials="AM">
    <w:p w14:paraId="550EC0E9" w14:textId="2DCD5140" w:rsidR="0075213F" w:rsidRDefault="0075213F">
      <w:pPr>
        <w:pStyle w:val="CommentText"/>
      </w:pPr>
      <w:r>
        <w:rPr>
          <w:rStyle w:val="CommentReference"/>
        </w:rPr>
        <w:annotationRef/>
      </w:r>
      <w:r>
        <w:t>I’ve read this a lot in the essay, while remaining consistent and re-emphasizing your focus is great, think of paraphrasing this so it doesn’t sound repetitive</w:t>
      </w:r>
    </w:p>
  </w:comment>
  <w:comment w:id="15" w:author="Alyssa Manik" w:date="2020-10-12T12:51:00Z" w:initials="AM">
    <w:p w14:paraId="5BB45A6A" w14:textId="64FFD142" w:rsidR="00660DC2" w:rsidRDefault="00660DC2">
      <w:pPr>
        <w:pStyle w:val="CommentText"/>
      </w:pPr>
      <w:r>
        <w:rPr>
          <w:rStyle w:val="CommentReference"/>
        </w:rPr>
        <w:annotationRef/>
      </w:r>
      <w:r>
        <w:t>Word limit over-reached, must cut</w:t>
      </w:r>
    </w:p>
  </w:comment>
  <w:comment w:id="14" w:author="Alyssa Manik" w:date="2020-10-12T13:02:00Z" w:initials="AM">
    <w:p w14:paraId="06161CC6" w14:textId="26814915" w:rsidR="0075213F" w:rsidRDefault="0075213F">
      <w:pPr>
        <w:pStyle w:val="CommentText"/>
      </w:pPr>
      <w:r>
        <w:rPr>
          <w:rStyle w:val="CommentReference"/>
        </w:rPr>
        <w:annotationRef/>
      </w:r>
      <w:r>
        <w:t>Great concluding sentence, but it would be stronger if you can specify your dream. Make it less vague. E.g. “dreams: becoming a pioneer in the field and building the leading pharmaceutical company in southeast Asia”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F31829" w15:done="0"/>
  <w15:commentEx w15:paraId="7AB81D3E" w15:done="0"/>
  <w15:commentEx w15:paraId="0B1E3B8F" w15:done="0"/>
  <w15:commentEx w15:paraId="789D2A1B" w15:done="0"/>
  <w15:commentEx w15:paraId="23BF1DBC" w15:done="0"/>
  <w15:commentEx w15:paraId="1A3C9D0E" w15:done="0"/>
  <w15:commentEx w15:paraId="7DCD620D" w15:done="0"/>
  <w15:commentEx w15:paraId="6CC0CD7A" w15:done="0"/>
  <w15:commentEx w15:paraId="6BD83A03" w15:done="0"/>
  <w15:commentEx w15:paraId="17ED2208" w15:done="0"/>
  <w15:commentEx w15:paraId="550EC0E9" w15:done="0"/>
  <w15:commentEx w15:paraId="5BB45A6A" w15:done="0"/>
  <w15:commentEx w15:paraId="06161C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D093" w16cex:dateUtc="2020-10-12T05:54:00Z"/>
  <w16cex:commentExtensible w16cex:durableId="232ECF6E" w16cex:dateUtc="2020-10-12T05:49:00Z"/>
  <w16cex:commentExtensible w16cex:durableId="232ECF5F" w16cex:dateUtc="2020-10-12T05:49:00Z"/>
  <w16cex:commentExtensible w16cex:durableId="232ED054" w16cex:dateUtc="2020-10-12T05:53:00Z"/>
  <w16cex:commentExtensible w16cex:durableId="232ED111" w16cex:dateUtc="2020-10-12T05:56:00Z"/>
  <w16cex:commentExtensible w16cex:durableId="232ED9D1" w16cex:dateUtc="2020-10-12T06:34:00Z"/>
  <w16cex:commentExtensible w16cex:durableId="232ED80F" w16cex:dateUtc="2020-10-12T06:26:00Z"/>
  <w16cex:commentExtensible w16cex:durableId="232ED196" w16cex:dateUtc="2020-10-12T05:59:00Z"/>
  <w16cex:commentExtensible w16cex:durableId="232ED1F2" w16cex:dateUtc="2020-10-12T06:00:00Z"/>
  <w16cex:commentExtensible w16cex:durableId="232ED1CB" w16cex:dateUtc="2020-10-12T05:59:00Z"/>
  <w16cex:commentExtensible w16cex:durableId="232ED228" w16cex:dateUtc="2020-10-12T06:01:00Z"/>
  <w16cex:commentExtensible w16cex:durableId="232ECFD0" w16cex:dateUtc="2020-10-12T05:51:00Z"/>
  <w16cex:commentExtensible w16cex:durableId="232ED256" w16cex:dateUtc="2020-10-12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F31829" w16cid:durableId="232ED093"/>
  <w16cid:commentId w16cid:paraId="7AB81D3E" w16cid:durableId="232ECF6E"/>
  <w16cid:commentId w16cid:paraId="0B1E3B8F" w16cid:durableId="232ECF5F"/>
  <w16cid:commentId w16cid:paraId="789D2A1B" w16cid:durableId="232ED054"/>
  <w16cid:commentId w16cid:paraId="23BF1DBC" w16cid:durableId="232ED111"/>
  <w16cid:commentId w16cid:paraId="1A3C9D0E" w16cid:durableId="232ED9D1"/>
  <w16cid:commentId w16cid:paraId="7DCD620D" w16cid:durableId="232ED80F"/>
  <w16cid:commentId w16cid:paraId="6CC0CD7A" w16cid:durableId="232ED196"/>
  <w16cid:commentId w16cid:paraId="6BD83A03" w16cid:durableId="232ED1F2"/>
  <w16cid:commentId w16cid:paraId="17ED2208" w16cid:durableId="232ED1CB"/>
  <w16cid:commentId w16cid:paraId="550EC0E9" w16cid:durableId="232ED228"/>
  <w16cid:commentId w16cid:paraId="5BB45A6A" w16cid:durableId="232ECFD0"/>
  <w16cid:commentId w16cid:paraId="06161CC6" w16cid:durableId="232ED2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4F"/>
    <w:rsid w:val="00007BEB"/>
    <w:rsid w:val="00045DB3"/>
    <w:rsid w:val="00054368"/>
    <w:rsid w:val="000853C5"/>
    <w:rsid w:val="000B21D5"/>
    <w:rsid w:val="000D063F"/>
    <w:rsid w:val="000D3D6C"/>
    <w:rsid w:val="000D72E3"/>
    <w:rsid w:val="000F41E0"/>
    <w:rsid w:val="00134D1D"/>
    <w:rsid w:val="00147B31"/>
    <w:rsid w:val="00174093"/>
    <w:rsid w:val="001763AD"/>
    <w:rsid w:val="001834B2"/>
    <w:rsid w:val="001F3F2F"/>
    <w:rsid w:val="00214428"/>
    <w:rsid w:val="00233C57"/>
    <w:rsid w:val="0025029E"/>
    <w:rsid w:val="00256AAE"/>
    <w:rsid w:val="002A3AD7"/>
    <w:rsid w:val="003016E9"/>
    <w:rsid w:val="0033292E"/>
    <w:rsid w:val="003458EC"/>
    <w:rsid w:val="00356990"/>
    <w:rsid w:val="0039231D"/>
    <w:rsid w:val="003A67B4"/>
    <w:rsid w:val="003A729E"/>
    <w:rsid w:val="003A73FA"/>
    <w:rsid w:val="003B2156"/>
    <w:rsid w:val="004036CC"/>
    <w:rsid w:val="0041515B"/>
    <w:rsid w:val="004223F8"/>
    <w:rsid w:val="00434030"/>
    <w:rsid w:val="00453969"/>
    <w:rsid w:val="004A375B"/>
    <w:rsid w:val="004B0986"/>
    <w:rsid w:val="004D63F3"/>
    <w:rsid w:val="004F5EE8"/>
    <w:rsid w:val="00571383"/>
    <w:rsid w:val="005A4F0D"/>
    <w:rsid w:val="005C55F1"/>
    <w:rsid w:val="005E49DE"/>
    <w:rsid w:val="00660BAF"/>
    <w:rsid w:val="00660DC2"/>
    <w:rsid w:val="006675B1"/>
    <w:rsid w:val="006A6537"/>
    <w:rsid w:val="006E0586"/>
    <w:rsid w:val="006F0D87"/>
    <w:rsid w:val="0075213F"/>
    <w:rsid w:val="007744CD"/>
    <w:rsid w:val="0079421E"/>
    <w:rsid w:val="007A47B0"/>
    <w:rsid w:val="007E6917"/>
    <w:rsid w:val="00831F7A"/>
    <w:rsid w:val="00912310"/>
    <w:rsid w:val="00926851"/>
    <w:rsid w:val="009361FF"/>
    <w:rsid w:val="009769BD"/>
    <w:rsid w:val="009B6B1D"/>
    <w:rsid w:val="009D1038"/>
    <w:rsid w:val="009E6B03"/>
    <w:rsid w:val="00A3079B"/>
    <w:rsid w:val="00A55108"/>
    <w:rsid w:val="00A638D2"/>
    <w:rsid w:val="00AC2FE3"/>
    <w:rsid w:val="00B05A03"/>
    <w:rsid w:val="00B314EA"/>
    <w:rsid w:val="00B50482"/>
    <w:rsid w:val="00B75D4F"/>
    <w:rsid w:val="00BA6CBD"/>
    <w:rsid w:val="00BD4B39"/>
    <w:rsid w:val="00BE60C0"/>
    <w:rsid w:val="00C100DD"/>
    <w:rsid w:val="00C35067"/>
    <w:rsid w:val="00C408AC"/>
    <w:rsid w:val="00C636CE"/>
    <w:rsid w:val="00C90764"/>
    <w:rsid w:val="00C92A42"/>
    <w:rsid w:val="00D00473"/>
    <w:rsid w:val="00D014EE"/>
    <w:rsid w:val="00D2507C"/>
    <w:rsid w:val="00D30580"/>
    <w:rsid w:val="00D457F6"/>
    <w:rsid w:val="00D84BBD"/>
    <w:rsid w:val="00D95125"/>
    <w:rsid w:val="00DC3AE2"/>
    <w:rsid w:val="00DF4766"/>
    <w:rsid w:val="00E911C9"/>
    <w:rsid w:val="00E91478"/>
    <w:rsid w:val="00E94259"/>
    <w:rsid w:val="00EC1293"/>
    <w:rsid w:val="00EE1A77"/>
    <w:rsid w:val="00F444E0"/>
    <w:rsid w:val="00F750E3"/>
    <w:rsid w:val="00F7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929728"/>
  <w15:chartTrackingRefBased/>
  <w15:docId w15:val="{D05D6260-D320-9E4A-92C0-D79C7878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D4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036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36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60DC2"/>
    <w:rPr>
      <w:sz w:val="16"/>
      <w:szCs w:val="16"/>
    </w:rPr>
  </w:style>
  <w:style w:type="paragraph" w:styleId="CommentText">
    <w:name w:val="annotation text"/>
    <w:basedOn w:val="Normal"/>
    <w:link w:val="CommentTextChar"/>
    <w:uiPriority w:val="99"/>
    <w:semiHidden/>
    <w:unhideWhenUsed/>
    <w:rsid w:val="00660DC2"/>
    <w:rPr>
      <w:sz w:val="20"/>
      <w:szCs w:val="20"/>
    </w:rPr>
  </w:style>
  <w:style w:type="character" w:customStyle="1" w:styleId="CommentTextChar">
    <w:name w:val="Comment Text Char"/>
    <w:basedOn w:val="DefaultParagraphFont"/>
    <w:link w:val="CommentText"/>
    <w:uiPriority w:val="99"/>
    <w:semiHidden/>
    <w:rsid w:val="00660DC2"/>
    <w:rPr>
      <w:sz w:val="20"/>
      <w:szCs w:val="20"/>
    </w:rPr>
  </w:style>
  <w:style w:type="paragraph" w:styleId="CommentSubject">
    <w:name w:val="annotation subject"/>
    <w:basedOn w:val="CommentText"/>
    <w:next w:val="CommentText"/>
    <w:link w:val="CommentSubjectChar"/>
    <w:uiPriority w:val="99"/>
    <w:semiHidden/>
    <w:unhideWhenUsed/>
    <w:rsid w:val="00660DC2"/>
    <w:rPr>
      <w:b/>
      <w:bCs/>
    </w:rPr>
  </w:style>
  <w:style w:type="character" w:customStyle="1" w:styleId="CommentSubjectChar">
    <w:name w:val="Comment Subject Char"/>
    <w:basedOn w:val="CommentTextChar"/>
    <w:link w:val="CommentSubject"/>
    <w:uiPriority w:val="99"/>
    <w:semiHidden/>
    <w:rsid w:val="00660DC2"/>
    <w:rPr>
      <w:b/>
      <w:bCs/>
      <w:sz w:val="20"/>
      <w:szCs w:val="20"/>
    </w:rPr>
  </w:style>
  <w:style w:type="paragraph" w:styleId="Revision">
    <w:name w:val="Revision"/>
    <w:hidden/>
    <w:uiPriority w:val="99"/>
    <w:semiHidden/>
    <w:rsid w:val="00660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57327">
      <w:bodyDiv w:val="1"/>
      <w:marLeft w:val="0"/>
      <w:marRight w:val="0"/>
      <w:marTop w:val="0"/>
      <w:marBottom w:val="0"/>
      <w:divBdr>
        <w:top w:val="none" w:sz="0" w:space="0" w:color="auto"/>
        <w:left w:val="none" w:sz="0" w:space="0" w:color="auto"/>
        <w:bottom w:val="none" w:sz="0" w:space="0" w:color="auto"/>
        <w:right w:val="none" w:sz="0" w:space="0" w:color="auto"/>
      </w:divBdr>
    </w:div>
    <w:div w:id="14607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95EDF-88CF-3A4A-B549-EB8600FF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43</cp:revision>
  <dcterms:created xsi:type="dcterms:W3CDTF">2020-10-10T14:53:00Z</dcterms:created>
  <dcterms:modified xsi:type="dcterms:W3CDTF">2020-10-12T06:36:00Z</dcterms:modified>
</cp:coreProperties>
</file>