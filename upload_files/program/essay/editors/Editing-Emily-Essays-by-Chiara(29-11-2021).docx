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7E436" w14:textId="77777777" w:rsidR="00EA6822" w:rsidRPr="00EA6822" w:rsidRDefault="00EA6822" w:rsidP="00EA6822">
      <w:pPr>
        <w:rPr>
          <w:rFonts w:ascii="Times New Roman" w:eastAsia="Times New Roman" w:hAnsi="Times New Roman" w:cs="Times New Roman"/>
          <w:lang w:val="en-ID"/>
        </w:rPr>
      </w:pPr>
      <w:r w:rsidRPr="00EA6822">
        <w:rPr>
          <w:rFonts w:ascii="Calibri" w:eastAsia="Times New Roman" w:hAnsi="Calibri" w:cs="Times New Roman"/>
          <w:b/>
          <w:bCs/>
          <w:color w:val="000000"/>
          <w:lang w:val="en-ID"/>
        </w:rPr>
        <w:t>2. Every person has a creative side, and it can be expressed in many ways: problem-solving, original and innovative thinking, and artistic, to name a few. Describe how you express your creative side.  (346 words)</w:t>
      </w:r>
    </w:p>
    <w:p w14:paraId="612AAE60" w14:textId="77777777" w:rsidR="00EA6822" w:rsidRPr="00EA6822" w:rsidRDefault="00EA6822" w:rsidP="00EA6822">
      <w:pPr>
        <w:rPr>
          <w:rFonts w:ascii="Times New Roman" w:eastAsia="Times New Roman" w:hAnsi="Times New Roman" w:cs="Times New Roman"/>
          <w:lang w:val="en-ID"/>
        </w:rPr>
      </w:pPr>
    </w:p>
    <w:p w14:paraId="3D709302" w14:textId="2AA28FA0" w:rsidR="00EA6822" w:rsidRPr="00EA6822" w:rsidRDefault="00EA6822" w:rsidP="00EA6822">
      <w:pPr>
        <w:rPr>
          <w:rFonts w:ascii="Times New Roman" w:eastAsia="Times New Roman" w:hAnsi="Times New Roman" w:cs="Times New Roman"/>
          <w:lang w:val="en-ID"/>
        </w:rPr>
      </w:pPr>
      <w:r w:rsidRPr="00EA6822">
        <w:rPr>
          <w:rFonts w:ascii="Calibri" w:eastAsia="Times New Roman" w:hAnsi="Calibri" w:cs="Times New Roman"/>
          <w:color w:val="000000"/>
          <w:lang w:val="en-ID"/>
        </w:rPr>
        <w:t>In the summer of 2020, my three teammates and I competed in a global business case competition called Tiger Global Case Competition</w:t>
      </w:r>
      <w:del w:id="0" w:author="Chiara Situmorang" w:date="2021-11-29T13:34:00Z">
        <w:r w:rsidRPr="00EA6822" w:rsidDel="00A5279E">
          <w:rPr>
            <w:rFonts w:ascii="Calibri" w:eastAsia="Times New Roman" w:hAnsi="Calibri" w:cs="Times New Roman"/>
            <w:color w:val="000000"/>
            <w:lang w:val="en-ID"/>
          </w:rPr>
          <w:delText xml:space="preserve"> (TGCC</w:delText>
        </w:r>
        <w:r w:rsidR="00E666F8" w:rsidDel="00A5279E">
          <w:rPr>
            <w:rFonts w:ascii="Calibri" w:eastAsia="Times New Roman" w:hAnsi="Calibri" w:cs="Times New Roman"/>
            <w:color w:val="000000"/>
            <w:lang w:val="en-ID"/>
          </w:rPr>
          <w:delText>)</w:delText>
        </w:r>
      </w:del>
      <w:ins w:id="1" w:author="Chiara Situmorang" w:date="2021-11-29T10:47:00Z">
        <w:r w:rsidR="00E666F8" w:rsidRPr="00EA6822">
          <w:rPr>
            <w:rFonts w:ascii="Calibri" w:eastAsia="Times New Roman" w:hAnsi="Calibri" w:cs="Times New Roman"/>
            <w:color w:val="000000"/>
            <w:lang w:val="en-ID"/>
          </w:rPr>
          <w:t>, which was a highly competitive competition with more than a thousand participants</w:t>
        </w:r>
      </w:ins>
      <w:r w:rsidRPr="00EA6822">
        <w:rPr>
          <w:rFonts w:ascii="Calibri" w:eastAsia="Times New Roman" w:hAnsi="Calibri" w:cs="Times New Roman"/>
          <w:color w:val="000000"/>
          <w:lang w:val="en-ID"/>
        </w:rPr>
        <w:t xml:space="preserve">. The </w:t>
      </w:r>
      <w:del w:id="2" w:author="Chiara Situmorang" w:date="2021-11-29T13:34:00Z">
        <w:r w:rsidRPr="00EA6822" w:rsidDel="00A5279E">
          <w:rPr>
            <w:rFonts w:ascii="Calibri" w:eastAsia="Times New Roman" w:hAnsi="Calibri" w:cs="Times New Roman"/>
            <w:color w:val="000000"/>
            <w:lang w:val="en-ID"/>
          </w:rPr>
          <w:delText xml:space="preserve">case </w:delText>
        </w:r>
      </w:del>
      <w:r w:rsidRPr="00EA6822">
        <w:rPr>
          <w:rFonts w:ascii="Calibri" w:eastAsia="Times New Roman" w:hAnsi="Calibri" w:cs="Times New Roman"/>
          <w:color w:val="000000"/>
          <w:lang w:val="en-ID"/>
        </w:rPr>
        <w:t>challenge was to come up with a business idea for a drone firm so that the company could expand globally. We barely had any notion of where to start.</w:t>
      </w:r>
    </w:p>
    <w:p w14:paraId="22C4906A" w14:textId="77777777" w:rsidR="00EA6822" w:rsidRPr="00EA6822" w:rsidRDefault="00EA6822" w:rsidP="00EA6822">
      <w:pPr>
        <w:rPr>
          <w:rFonts w:ascii="Times New Roman" w:eastAsia="Times New Roman" w:hAnsi="Times New Roman" w:cs="Times New Roman"/>
          <w:lang w:val="en-ID"/>
        </w:rPr>
      </w:pPr>
    </w:p>
    <w:p w14:paraId="69E5006E" w14:textId="77777777" w:rsidR="00EA6822" w:rsidRPr="00EA6822" w:rsidRDefault="00EA6822" w:rsidP="00EA6822">
      <w:pPr>
        <w:rPr>
          <w:rFonts w:ascii="Times New Roman" w:eastAsia="Times New Roman" w:hAnsi="Times New Roman" w:cs="Times New Roman"/>
          <w:lang w:val="en-ID"/>
        </w:rPr>
      </w:pPr>
      <w:commentRangeStart w:id="3"/>
      <w:r w:rsidRPr="00EA6822">
        <w:rPr>
          <w:rFonts w:ascii="Calibri" w:eastAsia="Times New Roman" w:hAnsi="Calibri" w:cs="Times New Roman"/>
          <w:color w:val="000000"/>
          <w:lang w:val="en-ID"/>
        </w:rPr>
        <w:t>No one understood much about drones--so my team and I read up as much as we could about drones, the company, and what they have done. I figured that the company already has major competitors with a solid business model. I delved deeper into these competitors, and I found that some of them use drones for filming, agriculture, and security. With extensive commercial usages, I was tempted to recommend that the company in question also tap these aforementioned areas. However, my groupmates told me that the idea is impractical as it doesn’t have the network nor the budget to do so. </w:t>
      </w:r>
    </w:p>
    <w:p w14:paraId="114E7892" w14:textId="77777777" w:rsidR="00EA6822" w:rsidRPr="00EA6822" w:rsidRDefault="00EA6822" w:rsidP="00EA6822">
      <w:pPr>
        <w:rPr>
          <w:rFonts w:ascii="Times New Roman" w:eastAsia="Times New Roman" w:hAnsi="Times New Roman" w:cs="Times New Roman"/>
          <w:lang w:val="en-ID"/>
        </w:rPr>
      </w:pPr>
    </w:p>
    <w:p w14:paraId="0A742F24" w14:textId="77777777" w:rsidR="00EA6822" w:rsidRPr="00EA6822" w:rsidRDefault="00EA6822" w:rsidP="00EA6822">
      <w:pPr>
        <w:rPr>
          <w:rFonts w:ascii="Times New Roman" w:eastAsia="Times New Roman" w:hAnsi="Times New Roman" w:cs="Times New Roman"/>
          <w:lang w:val="en-ID"/>
        </w:rPr>
      </w:pPr>
      <w:r w:rsidRPr="00EA6822">
        <w:rPr>
          <w:rFonts w:ascii="Calibri" w:eastAsia="Times New Roman" w:hAnsi="Calibri" w:cs="Times New Roman"/>
          <w:color w:val="000000"/>
          <w:lang w:val="en-ID"/>
        </w:rPr>
        <w:t>I continued my research on the company to identify potential expansion areas from their existing business. I found that it has been using drones for delivery to remote islands without human intervention and has</w:t>
      </w:r>
      <w:r w:rsidRPr="00EA6822">
        <w:rPr>
          <w:rFonts w:ascii="Calibri" w:eastAsia="Times New Roman" w:hAnsi="Calibri" w:cs="Times New Roman"/>
          <w:color w:val="101112"/>
          <w:shd w:val="clear" w:color="auto" w:fill="FFFFFF"/>
          <w:lang w:val="en-ID"/>
        </w:rPr>
        <w:t xml:space="preserve"> a competitive advantage in its technology for long-distance travel. Since the company is based in Japan and has partnerships with the US and Chinese companies, I thought they could leverage their expertise in logistics and use drones for delivering goods in the</w:t>
      </w:r>
      <w:del w:id="4" w:author="Chiara Situmorang" w:date="2021-11-29T10:47:00Z">
        <w:r w:rsidRPr="00EA6822" w:rsidDel="00E666F8">
          <w:rPr>
            <w:rFonts w:ascii="Calibri" w:eastAsia="Times New Roman" w:hAnsi="Calibri" w:cs="Times New Roman"/>
            <w:color w:val="101112"/>
            <w:shd w:val="clear" w:color="auto" w:fill="FFFFFF"/>
            <w:lang w:val="en-ID"/>
          </w:rPr>
          <w:delText>se</w:delText>
        </w:r>
      </w:del>
      <w:r w:rsidRPr="00EA6822">
        <w:rPr>
          <w:rFonts w:ascii="Calibri" w:eastAsia="Times New Roman" w:hAnsi="Calibri" w:cs="Times New Roman"/>
          <w:color w:val="101112"/>
          <w:shd w:val="clear" w:color="auto" w:fill="FFFFFF"/>
          <w:lang w:val="en-ID"/>
        </w:rPr>
        <w:t xml:space="preserve"> world’s largest retail markets. </w:t>
      </w:r>
      <w:r w:rsidRPr="00EA6822">
        <w:rPr>
          <w:rFonts w:ascii="Calibri" w:eastAsia="Times New Roman" w:hAnsi="Calibri" w:cs="Times New Roman"/>
          <w:color w:val="000000"/>
          <w:lang w:val="en-ID"/>
        </w:rPr>
        <w:t>To expand geographically, I suggested a collaboration with the UAE, a wealthy country, to further expand this business in the retail sector. </w:t>
      </w:r>
      <w:commentRangeEnd w:id="3"/>
      <w:r w:rsidR="00E3476A">
        <w:rPr>
          <w:rStyle w:val="CommentReference"/>
        </w:rPr>
        <w:commentReference w:id="3"/>
      </w:r>
    </w:p>
    <w:p w14:paraId="2641311A" w14:textId="77777777" w:rsidR="00EA6822" w:rsidRPr="00EA6822" w:rsidRDefault="00EA6822" w:rsidP="00EA6822">
      <w:pPr>
        <w:rPr>
          <w:rFonts w:ascii="Times New Roman" w:eastAsia="Times New Roman" w:hAnsi="Times New Roman" w:cs="Times New Roman"/>
          <w:lang w:val="en-ID"/>
        </w:rPr>
      </w:pPr>
    </w:p>
    <w:p w14:paraId="2E056EB0" w14:textId="7F3FD449" w:rsidR="00EA6822" w:rsidRPr="00EA6822" w:rsidRDefault="00EA6822" w:rsidP="00EA6822">
      <w:pPr>
        <w:rPr>
          <w:rFonts w:ascii="Times New Roman" w:eastAsia="Times New Roman" w:hAnsi="Times New Roman" w:cs="Times New Roman"/>
          <w:lang w:val="en-ID"/>
        </w:rPr>
      </w:pPr>
      <w:r w:rsidRPr="00EA6822">
        <w:rPr>
          <w:rFonts w:ascii="Calibri" w:eastAsia="Times New Roman" w:hAnsi="Calibri" w:cs="Times New Roman"/>
          <w:color w:val="000000"/>
          <w:lang w:val="en-ID"/>
        </w:rPr>
        <w:t>The presentation led us to win one of the top ten regional finalists in Southeast Asia</w:t>
      </w:r>
      <w:r w:rsidR="00E666F8">
        <w:rPr>
          <w:rFonts w:ascii="Calibri" w:eastAsia="Times New Roman" w:hAnsi="Calibri" w:cs="Times New Roman"/>
          <w:color w:val="000000"/>
          <w:lang w:val="en-ID"/>
        </w:rPr>
        <w:t>.</w:t>
      </w:r>
      <w:del w:id="5" w:author="Chiara Situmorang" w:date="2021-11-29T10:47:00Z">
        <w:r w:rsidRPr="00EA6822" w:rsidDel="00E666F8">
          <w:rPr>
            <w:rFonts w:ascii="Calibri" w:eastAsia="Times New Roman" w:hAnsi="Calibri" w:cs="Times New Roman"/>
            <w:color w:val="000000"/>
            <w:lang w:val="en-ID"/>
          </w:rPr>
          <w:delText>, which was a highly competitive competition with more than a thousand participants. </w:delText>
        </w:r>
      </w:del>
    </w:p>
    <w:p w14:paraId="21743147" w14:textId="77777777" w:rsidR="00EA6822" w:rsidRPr="00EA6822" w:rsidRDefault="00EA6822" w:rsidP="00EA6822">
      <w:pPr>
        <w:rPr>
          <w:rFonts w:ascii="Times New Roman" w:eastAsia="Times New Roman" w:hAnsi="Times New Roman" w:cs="Times New Roman"/>
          <w:lang w:val="en-ID"/>
        </w:rPr>
      </w:pPr>
    </w:p>
    <w:p w14:paraId="01933462" w14:textId="77777777" w:rsidR="00EA6822" w:rsidRPr="00EA6822" w:rsidRDefault="00EA6822" w:rsidP="00EA6822">
      <w:pPr>
        <w:rPr>
          <w:rFonts w:ascii="Times New Roman" w:eastAsia="Times New Roman" w:hAnsi="Times New Roman" w:cs="Times New Roman"/>
          <w:lang w:val="en-ID"/>
        </w:rPr>
      </w:pPr>
      <w:commentRangeStart w:id="6"/>
      <w:r w:rsidRPr="00EA6822">
        <w:rPr>
          <w:rFonts w:ascii="Calibri" w:eastAsia="Times New Roman" w:hAnsi="Calibri" w:cs="Times New Roman"/>
          <w:color w:val="000000"/>
          <w:lang w:val="en-ID"/>
        </w:rPr>
        <w:t>I learned that we must take perspectives from a different angle and continue to think outside of the box.</w:t>
      </w:r>
      <w:commentRangeEnd w:id="6"/>
      <w:r w:rsidR="00221BB0">
        <w:rPr>
          <w:rStyle w:val="CommentReference"/>
        </w:rPr>
        <w:commentReference w:id="6"/>
      </w:r>
    </w:p>
    <w:p w14:paraId="074D40F0" w14:textId="77777777" w:rsidR="00EA6822" w:rsidRPr="00EA6822" w:rsidRDefault="00EA6822" w:rsidP="00EA6822">
      <w:pPr>
        <w:rPr>
          <w:rFonts w:ascii="Times New Roman" w:eastAsia="Times New Roman" w:hAnsi="Times New Roman" w:cs="Times New Roman"/>
          <w:lang w:val="en-ID"/>
        </w:rPr>
      </w:pPr>
    </w:p>
    <w:p w14:paraId="20C94CC2" w14:textId="77777777" w:rsidR="00FE56C1" w:rsidRDefault="00A5279E"/>
    <w:sectPr w:rsidR="00FE56C1" w:rsidSect="000E7BE2">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Chiara Situmorang" w:date="2021-11-29T12:01:00Z" w:initials="CS">
    <w:p w14:paraId="65134AB9" w14:textId="06211855" w:rsidR="00E3476A" w:rsidRDefault="00E3476A">
      <w:pPr>
        <w:pStyle w:val="CommentText"/>
      </w:pPr>
      <w:r>
        <w:rPr>
          <w:rStyle w:val="CommentReference"/>
        </w:rPr>
        <w:annotationRef/>
      </w:r>
      <w:r>
        <w:t xml:space="preserve">I feel like this is too much focus on the specifics of the business case and not enough emphasis on how you thought creatively. Remove some of the details of the case and talk about your thought process </w:t>
      </w:r>
      <w:r w:rsidR="00927E88">
        <w:t>instead</w:t>
      </w:r>
      <w:r w:rsidR="002D135E">
        <w:t>.</w:t>
      </w:r>
      <w:r w:rsidR="00221BB0">
        <w:t xml:space="preserve"> </w:t>
      </w:r>
      <w:r w:rsidR="00927E88">
        <w:t>(</w:t>
      </w:r>
      <w:r w:rsidR="00221BB0">
        <w:t>If this is your first time doing a business competition, mention it!</w:t>
      </w:r>
      <w:r w:rsidR="00927E88">
        <w:t>)</w:t>
      </w:r>
    </w:p>
    <w:p w14:paraId="47A513B3" w14:textId="22F19A9D" w:rsidR="002D135E" w:rsidRDefault="002D135E">
      <w:pPr>
        <w:pStyle w:val="CommentText"/>
      </w:pPr>
    </w:p>
    <w:p w14:paraId="7BDEB5B4" w14:textId="77777777" w:rsidR="00E3476A" w:rsidRDefault="002D135E">
      <w:pPr>
        <w:pStyle w:val="CommentText"/>
      </w:pPr>
      <w:r>
        <w:t xml:space="preserve">For example, you first looked at competitors and wondered if the company might enter </w:t>
      </w:r>
      <w:proofErr w:type="spellStart"/>
      <w:r>
        <w:t xml:space="preserve">the </w:t>
      </w:r>
      <w:proofErr w:type="spellEnd"/>
      <w:r>
        <w:t>same industries. Competitor and market research is one of the first things you look at in business, but this proved to yield no results.</w:t>
      </w:r>
    </w:p>
    <w:p w14:paraId="1FEB4D3E" w14:textId="77777777" w:rsidR="002D135E" w:rsidRDefault="002D135E">
      <w:pPr>
        <w:pStyle w:val="CommentText"/>
      </w:pPr>
    </w:p>
    <w:p w14:paraId="6A6274E9" w14:textId="4F746C34" w:rsidR="002D135E" w:rsidRDefault="002D135E">
      <w:pPr>
        <w:pStyle w:val="CommentText"/>
      </w:pPr>
      <w:r>
        <w:t>This is where your creativity comes in.</w:t>
      </w:r>
      <w:r w:rsidR="00221BB0">
        <w:t xml:space="preserve"> How did you go from ‘this company is good at logistics’ to ‘they could expand to global retail’? Tell us about your thought process.</w:t>
      </w:r>
    </w:p>
  </w:comment>
  <w:comment w:id="6" w:author="Chiara Situmorang" w:date="2021-11-29T12:22:00Z" w:initials="CS">
    <w:p w14:paraId="4067F389" w14:textId="21436962" w:rsidR="00221BB0" w:rsidRDefault="00221BB0">
      <w:pPr>
        <w:pStyle w:val="CommentText"/>
      </w:pPr>
      <w:r>
        <w:rPr>
          <w:rStyle w:val="CommentReference"/>
        </w:rPr>
        <w:annotationRef/>
      </w:r>
      <w:r w:rsidR="002A20CF">
        <w:t>Y</w:t>
      </w:r>
      <w:r w:rsidR="00927E88">
        <w:t>ou</w:t>
      </w:r>
      <w:r w:rsidR="0049784D">
        <w:t xml:space="preserve"> need to be explicit about </w:t>
      </w:r>
      <w:r w:rsidR="002A20CF">
        <w:t>how you were creative</w:t>
      </w:r>
      <w:r w:rsidR="00927E88">
        <w:t xml:space="preserve">. </w:t>
      </w:r>
      <w:proofErr w:type="gramStart"/>
      <w:r w:rsidR="00927E88">
        <w:t>So</w:t>
      </w:r>
      <w:proofErr w:type="gramEnd"/>
      <w:r w:rsidR="00927E88">
        <w:t xml:space="preserve"> talk about HOW you thought outside the box and how your creative strategic thinking applies to other areas as well.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6274E9" w15:done="0"/>
  <w15:commentEx w15:paraId="4067F38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F3FA7" w16cex:dateUtc="2021-11-29T05:01:00Z"/>
  <w16cex:commentExtensible w16cex:durableId="254F448A" w16cex:dateUtc="2021-11-29T05: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6274E9" w16cid:durableId="254F3FA7"/>
  <w16cid:commentId w16cid:paraId="4067F389" w16cid:durableId="254F448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2"/>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822"/>
    <w:rsid w:val="000E7BE2"/>
    <w:rsid w:val="001564FA"/>
    <w:rsid w:val="00221BB0"/>
    <w:rsid w:val="002A20CF"/>
    <w:rsid w:val="002D135E"/>
    <w:rsid w:val="0049784D"/>
    <w:rsid w:val="006B23A6"/>
    <w:rsid w:val="00927E88"/>
    <w:rsid w:val="00935A1E"/>
    <w:rsid w:val="00A101AB"/>
    <w:rsid w:val="00A5279E"/>
    <w:rsid w:val="00B84682"/>
    <w:rsid w:val="00BC74AE"/>
    <w:rsid w:val="00E3476A"/>
    <w:rsid w:val="00E666F8"/>
    <w:rsid w:val="00EA6822"/>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E2BC3A3"/>
  <w15:chartTrackingRefBased/>
  <w15:docId w15:val="{20A2FCC9-91C3-9B42-86F9-8FBD2DC61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D"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6822"/>
    <w:pPr>
      <w:spacing w:before="100" w:beforeAutospacing="1" w:after="100" w:afterAutospacing="1"/>
    </w:pPr>
    <w:rPr>
      <w:rFonts w:ascii="Times New Roman" w:eastAsia="Times New Roman" w:hAnsi="Times New Roman" w:cs="Times New Roman"/>
      <w:lang w:val="en-ID"/>
    </w:rPr>
  </w:style>
  <w:style w:type="character" w:styleId="CommentReference">
    <w:name w:val="annotation reference"/>
    <w:basedOn w:val="DefaultParagraphFont"/>
    <w:uiPriority w:val="99"/>
    <w:semiHidden/>
    <w:unhideWhenUsed/>
    <w:rsid w:val="00EA6822"/>
    <w:rPr>
      <w:sz w:val="16"/>
      <w:szCs w:val="16"/>
    </w:rPr>
  </w:style>
  <w:style w:type="paragraph" w:styleId="CommentText">
    <w:name w:val="annotation text"/>
    <w:basedOn w:val="Normal"/>
    <w:link w:val="CommentTextChar"/>
    <w:uiPriority w:val="99"/>
    <w:semiHidden/>
    <w:unhideWhenUsed/>
    <w:rsid w:val="00EA6822"/>
    <w:rPr>
      <w:sz w:val="20"/>
      <w:szCs w:val="20"/>
    </w:rPr>
  </w:style>
  <w:style w:type="character" w:customStyle="1" w:styleId="CommentTextChar">
    <w:name w:val="Comment Text Char"/>
    <w:basedOn w:val="DefaultParagraphFont"/>
    <w:link w:val="CommentText"/>
    <w:uiPriority w:val="99"/>
    <w:semiHidden/>
    <w:rsid w:val="00EA6822"/>
    <w:rPr>
      <w:sz w:val="20"/>
      <w:szCs w:val="20"/>
      <w:lang w:val="en-US"/>
    </w:rPr>
  </w:style>
  <w:style w:type="paragraph" w:styleId="CommentSubject">
    <w:name w:val="annotation subject"/>
    <w:basedOn w:val="CommentText"/>
    <w:next w:val="CommentText"/>
    <w:link w:val="CommentSubjectChar"/>
    <w:uiPriority w:val="99"/>
    <w:semiHidden/>
    <w:unhideWhenUsed/>
    <w:rsid w:val="00EA6822"/>
    <w:rPr>
      <w:b/>
      <w:bCs/>
    </w:rPr>
  </w:style>
  <w:style w:type="character" w:customStyle="1" w:styleId="CommentSubjectChar">
    <w:name w:val="Comment Subject Char"/>
    <w:basedOn w:val="CommentTextChar"/>
    <w:link w:val="CommentSubject"/>
    <w:uiPriority w:val="99"/>
    <w:semiHidden/>
    <w:rsid w:val="00EA6822"/>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693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Kasih</dc:creator>
  <cp:keywords/>
  <dc:description/>
  <cp:lastModifiedBy>Chiara Situmorang</cp:lastModifiedBy>
  <cp:revision>5</cp:revision>
  <dcterms:created xsi:type="dcterms:W3CDTF">2021-11-27T04:11:00Z</dcterms:created>
  <dcterms:modified xsi:type="dcterms:W3CDTF">2021-11-29T06:34:00Z</dcterms:modified>
</cp:coreProperties>
</file>