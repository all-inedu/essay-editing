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E55C" w14:textId="3B9692F9" w:rsidR="003B10E7" w:rsidRPr="003B10E7" w:rsidRDefault="003B10E7" w:rsidP="005E7D22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3B10E7">
        <w:rPr>
          <w:rFonts w:ascii="Arial" w:hAnsi="Arial" w:cs="Arial"/>
          <w:b/>
          <w:bCs/>
          <w:color w:val="000000"/>
        </w:rPr>
        <w:t>What about being a student at Boston University most excites you?</w:t>
      </w:r>
    </w:p>
    <w:p w14:paraId="1A911DBF" w14:textId="1C7231F8" w:rsidR="003B10E7" w:rsidRPr="003B10E7" w:rsidRDefault="003B10E7" w:rsidP="005E7D2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B10E7">
        <w:rPr>
          <w:rFonts w:ascii="Arial" w:hAnsi="Arial" w:cs="Arial"/>
          <w:b/>
          <w:bCs/>
          <w:color w:val="000000"/>
        </w:rPr>
        <w:t>Word limit 250</w:t>
      </w:r>
    </w:p>
    <w:p w14:paraId="18619801" w14:textId="77777777" w:rsidR="003B10E7" w:rsidRDefault="003B10E7" w:rsidP="005E7D2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06AD2CC" w14:textId="63F3BB34" w:rsidR="005E7D22" w:rsidRPr="003B10E7" w:rsidRDefault="005E7D22" w:rsidP="005E7D2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3B10E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Note: Can you please help shorten the essay? Thank you. (and happy new year!)</w:t>
      </w:r>
    </w:p>
    <w:p w14:paraId="31C04082" w14:textId="77777777" w:rsidR="005E7D22" w:rsidRDefault="005E7D22" w:rsidP="005E7D2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62282F3" w14:textId="63F40FCC" w:rsidR="005E7D22" w:rsidRPr="005E7D22" w:rsidRDefault="005E7D22" w:rsidP="005E7D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For someone whose ambitions </w:t>
      </w:r>
      <w:del w:id="0" w:author="Matthew" w:date="2021-01-03T12:21:00Z">
        <w:r w:rsidRPr="005E7D22" w:rsidDel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are </w:delText>
        </w:r>
      </w:del>
      <w:ins w:id="1" w:author="Matthew" w:date="2021-01-03T12:21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is</w:t>
        </w:r>
        <w:r w:rsidR="0009577A" w:rsidRPr="005E7D22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to create </w:t>
      </w:r>
      <w:del w:id="2" w:author="Matthew" w:date="2021-01-03T12:21:00Z">
        <w:r w:rsidRPr="005E7D22" w:rsidDel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their </w:delText>
        </w:r>
      </w:del>
      <w:ins w:id="3" w:author="Matthew" w:date="2021-01-03T12:21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his 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own business while </w:t>
      </w:r>
      <w:del w:id="4" w:author="Matthew" w:date="2021-01-03T12:21:00Z">
        <w:r w:rsidRPr="005E7D22" w:rsidDel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taking over </w:delText>
        </w:r>
      </w:del>
      <w:ins w:id="5" w:author="Matthew" w:date="2021-01-03T12:21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running the 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family </w:t>
      </w:r>
      <w:del w:id="6" w:author="Matthew" w:date="2021-01-03T12:21:00Z">
        <w:r w:rsidRPr="005E7D22" w:rsidDel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business </w:delText>
        </w:r>
      </w:del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legacy </w:t>
      </w:r>
      <w:del w:id="7" w:author="Matthew" w:date="2021-01-03T12:21:00Z">
        <w:r w:rsidRPr="005E7D22" w:rsidDel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whose parents have broken their backs over -- like me</w:delText>
        </w:r>
      </w:del>
      <w:ins w:id="8" w:author="Matthew" w:date="2021-01-03T12:21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simultaneously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del w:id="9" w:author="Matthew" w:date="2021-01-03T12:22:00Z">
        <w:r w:rsidRPr="005E7D22" w:rsidDel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building my foundation at </w:delText>
        </w:r>
      </w:del>
      <w:ins w:id="10" w:author="Matthew" w:date="2021-01-03T12:23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being able to </w:t>
        </w:r>
      </w:ins>
      <w:ins w:id="11" w:author="Matthew" w:date="2021-01-03T12:24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hone</w:t>
        </w:r>
      </w:ins>
      <w:ins w:id="12" w:author="Matthew" w:date="2021-01-03T12:22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my practical finesse through management training at 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BU’s </w:t>
      </w:r>
      <w:del w:id="13" w:author="Matthew" w:date="2021-01-03T12:22:00Z">
        <w:r w:rsidRPr="005E7D22" w:rsidDel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exceptional </w:delText>
        </w:r>
      </w:del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Questrom School of Business </w:t>
      </w:r>
      <w:del w:id="14" w:author="Matthew" w:date="2021-01-03T12:23:00Z">
        <w:r w:rsidRPr="005E7D22" w:rsidDel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in itself is already more than thrilling</w:delText>
        </w:r>
      </w:del>
      <w:ins w:id="15" w:author="Matthew" w:date="2021-01-03T12:23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right at the start of my first semester thrills me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65066EE7" w14:textId="77777777" w:rsidR="005E7D22" w:rsidRPr="005E7D22" w:rsidRDefault="005E7D22" w:rsidP="005E7D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0F2C48" w14:textId="18291E03" w:rsidR="005E7D22" w:rsidRDefault="005E7D22" w:rsidP="005E7D2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del w:id="16" w:author="Matthew" w:date="2021-01-03T12:24:00Z">
        <w:r w:rsidRPr="005E7D22" w:rsidDel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Among various opportunities and extracurricular programs</w:delText>
        </w:r>
      </w:del>
      <w:ins w:id="17" w:author="Matthew" w:date="2021-01-03T12:24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On top of the </w:t>
        </w:r>
      </w:ins>
      <w:ins w:id="18" w:author="Matthew" w:date="2021-01-03T12:25:00Z">
        <w:r w:rsidR="0009577A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solid liberal arts grounding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del w:id="19" w:author="Matthew" w:date="2021-01-03T12:25:00Z">
        <w:r w:rsidRPr="005E7D22" w:rsidDel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BU has to offer</w:delText>
        </w:r>
      </w:del>
      <w:ins w:id="20" w:author="Matthew" w:date="2021-01-03T12:25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my curious</w:t>
        </w:r>
      </w:ins>
      <w:ins w:id="21" w:author="Matthew" w:date="2021-01-03T12:26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mind craves for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del w:id="22" w:author="Matthew" w:date="2021-01-03T12:26:00Z">
        <w:r w:rsidRPr="005E7D22" w:rsidDel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One </w:delText>
        </w:r>
      </w:del>
      <w:ins w:id="23" w:author="Matthew" w:date="2021-01-03T12:26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an exciting opportunity 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caught my attention: </w:t>
      </w:r>
      <w:proofErr w:type="spellStart"/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>Innovate@BU</w:t>
      </w:r>
      <w:proofErr w:type="spellEnd"/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Idea Cup</w:t>
      </w:r>
      <w:del w:id="24" w:author="Matthew" w:date="2021-01-03T12:26:00Z">
        <w:r w:rsidRPr="005E7D22" w:rsidDel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 -- a competition I will register within a heartbeat</w:delText>
        </w:r>
      </w:del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del w:id="25" w:author="Matthew" w:date="2021-01-03T12:30:00Z">
        <w:r w:rsidRPr="005E7D22" w:rsidDel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Not </w:delText>
        </w:r>
      </w:del>
      <w:ins w:id="26" w:author="Matthew" w:date="2021-01-03T12:30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I think n</w:t>
        </w:r>
        <w:r w:rsidR="00A46A7D" w:rsidRPr="005E7D22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ot 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only </w:t>
      </w:r>
      <w:del w:id="27" w:author="Matthew" w:date="2021-01-03T12:30:00Z">
        <w:r w:rsidRPr="005E7D22" w:rsidDel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is it the perfect place</w:delText>
        </w:r>
      </w:del>
      <w:ins w:id="28" w:author="Matthew" w:date="2021-01-03T12:30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w</w:t>
        </w:r>
      </w:ins>
      <w:ins w:id="29" w:author="Matthew" w:date="2021-01-03T12:32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ould</w:t>
        </w:r>
      </w:ins>
      <w:ins w:id="30" w:author="Matthew" w:date="2021-01-03T12:30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it be the faculty mentorship </w:t>
        </w:r>
      </w:ins>
      <w:ins w:id="31" w:author="Matthew" w:date="2021-01-03T12:31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whom I will be humbled in taking tutelage under</w:t>
        </w:r>
      </w:ins>
      <w:ins w:id="32" w:author="Matthew" w:date="2021-01-03T12:32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, I believe that the Cup simulates</w:t>
        </w:r>
      </w:ins>
      <w:ins w:id="33" w:author="Matthew" w:date="2021-01-03T12:33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a</w:t>
        </w:r>
      </w:ins>
      <w:ins w:id="34" w:author="Matthew" w:date="2021-01-03T12:32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real-life</w:t>
        </w:r>
      </w:ins>
      <w:ins w:id="35" w:author="Matthew" w:date="2021-01-03T12:33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melting pot </w:t>
        </w:r>
      </w:ins>
      <w:ins w:id="36" w:author="Matthew" w:date="2021-01-03T12:34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where competitors hail not only from all corners of the world but also different disciplines and upbringings. </w:t>
        </w:r>
      </w:ins>
      <w:del w:id="37" w:author="Matthew" w:date="2021-01-03T12:34:00Z">
        <w:r w:rsidRPr="005E7D22" w:rsidDel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 </w:delText>
        </w:r>
      </w:del>
      <w:del w:id="38" w:author="Matthew" w:date="2021-01-03T12:35:00Z">
        <w:r w:rsidRPr="005E7D22" w:rsidDel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to share and improve innovative ideas that I have, but I believe it is critical for any aspiring future leader; for what good is an idea if we keep it in our heads</w:delText>
        </w:r>
      </w:del>
      <w:ins w:id="39" w:author="Matthew" w:date="2021-01-03T12:35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Ultimately, I look forward to enhancing my negotiation skills crucial for that of a leader this day and age </w:t>
        </w:r>
        <w:proofErr w:type="gramStart"/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has to</w:t>
        </w:r>
        <w:proofErr w:type="gramEnd"/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hav</w:t>
        </w:r>
      </w:ins>
      <w:ins w:id="40" w:author="Matthew" w:date="2021-01-03T12:36:00Z">
        <w:r w:rsidR="00A46A7D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e</w:t>
        </w:r>
        <w:r w:rsidR="00773D97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, of course on top of the innovative ideas I would bring to the table for cooking and execution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del w:id="41" w:author="Matthew" w:date="2021-01-03T12:37:00Z">
        <w:r w:rsidRPr="005E7D22" w:rsidDel="00773D97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For me however, it’s more than just about the competition, it’s the approach in learning at BU’s Questrom school that I feel most drawn towards. It’s the way I will not only learn theories and basic building blocks of businesses (which I will definitely require), but the way BU integrates these fundamental theories and combines it in hands-on real world applications through programs like business innovation-driven IDEA Conference. I’ve also discovered excellent professors whom I will take pride in taking tutelage under. </w:delText>
        </w:r>
      </w:del>
    </w:p>
    <w:p w14:paraId="2635AD40" w14:textId="77777777" w:rsidR="005E7D22" w:rsidRDefault="005E7D22" w:rsidP="005E7D2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2D990D3" w14:textId="36ECF41F" w:rsidR="005E7D22" w:rsidRPr="005E7D22" w:rsidDel="004C1CBB" w:rsidRDefault="005E7D22" w:rsidP="005E7D22">
      <w:pPr>
        <w:spacing w:after="0" w:line="240" w:lineRule="auto"/>
        <w:jc w:val="both"/>
        <w:rPr>
          <w:del w:id="42" w:author="Matthew" w:date="2021-01-03T12:56:00Z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>Having grown</w:t>
      </w:r>
      <w:ins w:id="43" w:author="Matthew" w:date="2021-01-03T12:50:00Z">
        <w:r w:rsidR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</w:t>
        </w:r>
      </w:ins>
      <w:del w:id="44" w:author="Matthew" w:date="2021-01-03T12:50:00Z">
        <w:r w:rsidRPr="005E7D22" w:rsidDel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-</w:delText>
        </w:r>
      </w:del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>up in a family of self-made entrepreneurs, I have</w:t>
      </w:r>
      <w:ins w:id="45" w:author="Matthew" w:date="2021-01-03T12:50:00Z">
        <w:r w:rsidR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,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to some degree</w:t>
      </w:r>
      <w:ins w:id="46" w:author="Matthew" w:date="2021-01-03T12:51:00Z">
        <w:r w:rsidR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,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understood the </w:t>
      </w:r>
      <w:del w:id="47" w:author="Matthew" w:date="2021-01-03T12:52:00Z">
        <w:r w:rsidRPr="005E7D22" w:rsidDel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basic business skills I need to learn to make my first step in my career</w:delText>
        </w:r>
      </w:del>
      <w:ins w:id="48" w:author="Matthew" w:date="2021-01-03T12:52:00Z">
        <w:r w:rsidR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fundamentals of business-building and -sustaining</w:t>
        </w:r>
      </w:ins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However, in a world where technologies </w:t>
      </w:r>
      <w:del w:id="49" w:author="Matthew" w:date="2021-01-03T12:53:00Z">
        <w:r w:rsidRPr="005E7D22" w:rsidDel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and ne</w:delText>
        </w:r>
      </w:del>
      <w:ins w:id="50" w:author="Matthew" w:date="2021-01-03T12:53:00Z">
        <w:r w:rsidR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are constantly used to leverage on devising </w:t>
        </w:r>
      </w:ins>
      <w:ins w:id="51" w:author="Matthew" w:date="2021-01-03T12:54:00Z">
        <w:r w:rsidR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laser-focused, </w:t>
        </w:r>
      </w:ins>
      <w:del w:id="52" w:author="Matthew" w:date="2021-01-03T12:53:00Z">
        <w:r w:rsidRPr="005E7D22" w:rsidDel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w </w:delText>
        </w:r>
      </w:del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>business strategies</w:t>
      </w:r>
      <w:ins w:id="53" w:author="Matthew" w:date="2021-01-03T12:54:00Z">
        <w:r w:rsidR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, I </w:t>
        </w:r>
      </w:ins>
      <w:ins w:id="54" w:author="Matthew" w:date="2021-01-03T12:55:00Z">
        <w:r w:rsidR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want to be part of a community that encourages </w:t>
        </w:r>
      </w:ins>
      <w:ins w:id="55" w:author="Matthew" w:date="2021-01-03T12:56:00Z">
        <w:r w:rsidR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the development of one’s </w:t>
        </w:r>
      </w:ins>
      <w:del w:id="56" w:author="Matthew" w:date="2021-01-03T12:54:00Z">
        <w:r w:rsidRPr="005E7D22" w:rsidDel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 are developed every other day, I will need a university that can take on such a world and teach it to their students. I will need a place that can </w:delText>
        </w:r>
      </w:del>
      <w:del w:id="57" w:author="Matthew" w:date="2021-01-03T12:55:00Z">
        <w:r w:rsidRPr="005E7D22" w:rsidDel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 xml:space="preserve">help me develop </w:delText>
        </w:r>
      </w:del>
      <w:r w:rsidRPr="005E7D22">
        <w:rPr>
          <w:rFonts w:ascii="Arial" w:eastAsia="Times New Roman" w:hAnsi="Arial" w:cs="Arial"/>
          <w:color w:val="000000"/>
          <w:sz w:val="24"/>
          <w:szCs w:val="24"/>
          <w:lang w:val="en-US"/>
        </w:rPr>
        <w:t>business acumen</w:t>
      </w:r>
      <w:del w:id="58" w:author="Matthew" w:date="2021-01-03T12:56:00Z">
        <w:r w:rsidRPr="005E7D22" w:rsidDel="004C1CBB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delText>, innovative ideas, management style that can cater to the future business world, not the current one. I believe that BU is the right place for me not just for my 4 years of university, but for where I want to be in the future.</w:delText>
        </w:r>
      </w:del>
    </w:p>
    <w:p w14:paraId="2F95C0A0" w14:textId="4CD70CA3" w:rsidR="00FA4D65" w:rsidRDefault="004C1CBB" w:rsidP="004C1CBB">
      <w:pPr>
        <w:spacing w:after="0" w:line="240" w:lineRule="auto"/>
        <w:jc w:val="both"/>
        <w:rPr>
          <w:ins w:id="59" w:author="Matthew" w:date="2021-01-03T13:06:00Z"/>
          <w:rFonts w:ascii="Arial" w:eastAsia="Times New Roman" w:hAnsi="Arial" w:cs="Arial"/>
          <w:color w:val="000000"/>
          <w:sz w:val="24"/>
          <w:szCs w:val="24"/>
          <w:lang w:val="en-US"/>
        </w:rPr>
      </w:pPr>
      <w:ins w:id="60" w:author="Matthew" w:date="2021-01-03T12:56:00Z">
        <w:r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from day one. </w:t>
        </w:r>
      </w:ins>
      <w:ins w:id="61" w:author="Matthew" w:date="2021-01-03T13:04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T</w:t>
        </w:r>
      </w:ins>
      <w:ins w:id="62" w:author="Matthew" w:date="2021-01-03T12:56:00Z">
        <w:r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he IDEA Conference,</w:t>
        </w:r>
      </w:ins>
      <w:ins w:id="63" w:author="Matthew" w:date="2021-01-03T12:57:00Z">
        <w:r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for instance, </w:t>
        </w:r>
      </w:ins>
      <w:ins w:id="64" w:author="Matthew" w:date="2021-01-03T13:04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is </w:t>
        </w:r>
      </w:ins>
      <w:ins w:id="65" w:author="Matthew" w:date="2021-01-03T13:05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one such embodiment as to why BU excites me – to be able to</w:t>
        </w:r>
      </w:ins>
      <w:ins w:id="66" w:author="Matthew" w:date="2021-01-03T12:58:00Z">
        <w:r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engage in conversations with </w:t>
        </w:r>
      </w:ins>
      <w:ins w:id="67" w:author="Matthew" w:date="2021-01-03T13:00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not only </w:t>
        </w:r>
      </w:ins>
      <w:ins w:id="68" w:author="Matthew" w:date="2021-01-03T13:01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inspiring, seasoned practitioners but also like-minded peers </w:t>
        </w:r>
      </w:ins>
      <w:ins w:id="69" w:author="Matthew" w:date="2021-01-03T13:02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with whom I </w:t>
        </w:r>
      </w:ins>
      <w:ins w:id="70" w:author="Matthew" w:date="2021-01-03T13:03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would get to grow</w:t>
        </w:r>
      </w:ins>
      <w:ins w:id="71" w:author="Matthew" w:date="2021-01-03T13:02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 my </w:t>
        </w:r>
      </w:ins>
      <w:ins w:id="72" w:author="Matthew" w:date="2021-01-03T13:03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business </w:t>
        </w:r>
      </w:ins>
      <w:ins w:id="73" w:author="Matthew" w:date="2021-01-03T13:02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>network with</w:t>
        </w:r>
      </w:ins>
      <w:ins w:id="74" w:author="Matthew" w:date="2021-01-03T13:03:00Z">
        <w:r w:rsidR="00271F01">
          <w:rPr>
            <w:rFonts w:ascii="Arial" w:eastAsia="Times New Roman" w:hAnsi="Arial" w:cs="Arial"/>
            <w:color w:val="000000"/>
            <w:sz w:val="24"/>
            <w:szCs w:val="24"/>
            <w:lang w:val="en-US"/>
          </w:rPr>
          <w:t xml:space="preserve">. </w:t>
        </w:r>
      </w:ins>
    </w:p>
    <w:p w14:paraId="710CB808" w14:textId="0FFCFD8D" w:rsidR="00271F01" w:rsidRDefault="00271F01" w:rsidP="004C1CBB">
      <w:pPr>
        <w:spacing w:after="0" w:line="240" w:lineRule="auto"/>
        <w:jc w:val="both"/>
        <w:rPr>
          <w:ins w:id="75" w:author="Matthew" w:date="2021-01-03T13:06:00Z"/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7797BA66" w14:textId="12D6D365" w:rsidR="00271F01" w:rsidRDefault="00271F01" w:rsidP="004C1CBB">
      <w:pPr>
        <w:spacing w:after="0" w:line="240" w:lineRule="auto"/>
        <w:jc w:val="both"/>
        <w:rPr>
          <w:ins w:id="76" w:author="Matthew" w:date="2021-01-03T13:06:00Z"/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6787260" w14:textId="65C8BEEA" w:rsidR="00271F01" w:rsidRDefault="00271F01" w:rsidP="004C1CBB">
      <w:pPr>
        <w:spacing w:after="0" w:line="240" w:lineRule="auto"/>
        <w:jc w:val="both"/>
        <w:rPr>
          <w:ins w:id="77" w:author="Matthew" w:date="2021-01-03T13:06:00Z"/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1510261" w14:textId="7BD5283D" w:rsidR="00271F01" w:rsidRDefault="00271F01" w:rsidP="004C1CBB">
      <w:pPr>
        <w:spacing w:after="0" w:line="240" w:lineRule="auto"/>
        <w:jc w:val="both"/>
        <w:rPr>
          <w:ins w:id="78" w:author="Matthew" w:date="2021-01-03T13:06:00Z"/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B75A6AB" w14:textId="0EB9C054" w:rsidR="00271F01" w:rsidRDefault="00271F01" w:rsidP="004C1CBB">
      <w:pPr>
        <w:spacing w:after="0" w:line="240" w:lineRule="auto"/>
        <w:jc w:val="both"/>
        <w:rPr>
          <w:ins w:id="79" w:author="Matthew" w:date="2021-01-03T13:06:00Z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ins w:id="80" w:author="Matthew" w:date="2021-01-03T13:06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>Hi Christopher,</w:t>
        </w:r>
      </w:ins>
    </w:p>
    <w:p w14:paraId="07141263" w14:textId="28121876" w:rsidR="00271F01" w:rsidRDefault="00271F01" w:rsidP="004C1CBB">
      <w:pPr>
        <w:spacing w:after="0" w:line="240" w:lineRule="auto"/>
        <w:jc w:val="both"/>
        <w:rPr>
          <w:ins w:id="81" w:author="Matthew" w:date="2021-01-03T13:06:00Z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59413F0E" w14:textId="458E0CAA" w:rsidR="00271F01" w:rsidRDefault="00271F01" w:rsidP="004C1CBB">
      <w:pPr>
        <w:spacing w:after="0" w:line="240" w:lineRule="auto"/>
        <w:jc w:val="both"/>
        <w:rPr>
          <w:ins w:id="82" w:author="Matthew" w:date="2021-01-03T13:18:00Z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ins w:id="83" w:author="Matthew" w:date="2021-01-03T13:07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lastRenderedPageBreak/>
          <w:t>With the limited word count, I like how you focused on the BU Cup over the myriad of other opportunities the university offers</w:t>
        </w:r>
      </w:ins>
      <w:ins w:id="84" w:author="Matthew" w:date="2021-01-03T13:08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 xml:space="preserve"> to get your message across. However, I found the extension of the ideas</w:t>
        </w:r>
      </w:ins>
      <w:ins w:id="85" w:author="Matthew" w:date="2021-01-03T13:17:00Z">
        <w:r w:rsidR="002D2D6B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 xml:space="preserve"> here</w:t>
        </w:r>
      </w:ins>
      <w:ins w:id="86" w:author="Matthew" w:date="2021-01-03T13:08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 xml:space="preserve"> to be a little lackluster </w:t>
        </w:r>
      </w:ins>
      <w:ins w:id="87" w:author="Matthew" w:date="2021-01-03T13:16:00Z">
        <w:r w:rsidR="002D2D6B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>and cliché</w:t>
        </w:r>
      </w:ins>
      <w:ins w:id="88" w:author="Matthew" w:date="2021-01-03T13:17:00Z">
        <w:r w:rsidR="002D2D6B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 xml:space="preserve">, such as when you talked about “practical experience </w:t>
        </w:r>
      </w:ins>
      <w:ins w:id="89" w:author="Matthew" w:date="2021-01-03T13:18:00Z">
        <w:r w:rsidR="002D2D6B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 xml:space="preserve">on top of theories.” </w:t>
        </w:r>
      </w:ins>
    </w:p>
    <w:p w14:paraId="7588A94D" w14:textId="16D3DD1F" w:rsidR="002D2D6B" w:rsidRDefault="002D2D6B" w:rsidP="004C1CBB">
      <w:pPr>
        <w:spacing w:after="0" w:line="240" w:lineRule="auto"/>
        <w:jc w:val="both"/>
        <w:rPr>
          <w:ins w:id="90" w:author="Matthew" w:date="2021-01-03T13:18:00Z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58D6A256" w14:textId="5487B566" w:rsidR="002D2D6B" w:rsidRDefault="002D2D6B" w:rsidP="004C1CBB">
      <w:pPr>
        <w:spacing w:after="0" w:line="240" w:lineRule="auto"/>
        <w:jc w:val="both"/>
        <w:rPr>
          <w:ins w:id="91" w:author="Matthew" w:date="2021-01-03T13:21:00Z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ins w:id="92" w:author="Matthew" w:date="2021-01-03T13:18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>As the saying goes, you wa</w:t>
        </w:r>
      </w:ins>
      <w:ins w:id="93" w:author="Matthew" w:date="2021-01-03T13:19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 xml:space="preserve">nt to “show and not tell.” Just a side note for whenever you have essay write-ups again in the future, </w:t>
        </w:r>
      </w:ins>
      <w:ins w:id="94" w:author="Matthew" w:date="2021-01-03T13:20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 xml:space="preserve">you want to extend the statement above by talking about expanding your network, </w:t>
        </w:r>
        <w:r w:rsidR="00E840C8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>exposing yourself to a multicultural environment, e</w:t>
        </w:r>
      </w:ins>
      <w:ins w:id="95" w:author="Matthew" w:date="2021-01-03T13:21:00Z">
        <w:r w:rsidR="00E840C8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>tc. instead of just explicitly stating the obvious.</w:t>
        </w:r>
      </w:ins>
    </w:p>
    <w:p w14:paraId="7546EF6E" w14:textId="3D5C45F3" w:rsidR="00E840C8" w:rsidRDefault="00E840C8" w:rsidP="004C1CBB">
      <w:pPr>
        <w:spacing w:after="0" w:line="240" w:lineRule="auto"/>
        <w:jc w:val="both"/>
        <w:rPr>
          <w:ins w:id="96" w:author="Matthew" w:date="2021-01-03T13:21:00Z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2CFA4CC0" w14:textId="6A8B7DFE" w:rsidR="00E840C8" w:rsidRDefault="00E840C8" w:rsidP="004C1CBB">
      <w:pPr>
        <w:spacing w:after="0" w:line="240" w:lineRule="auto"/>
        <w:jc w:val="both"/>
        <w:rPr>
          <w:ins w:id="97" w:author="Matthew" w:date="2021-01-03T13:22:00Z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ins w:id="98" w:author="Matthew" w:date="2021-01-03T13:21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 xml:space="preserve">But at any rate, </w:t>
        </w:r>
      </w:ins>
      <w:ins w:id="99" w:author="Matthew" w:date="2021-01-03T13:22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>nice try and keep on improving!</w:t>
        </w:r>
      </w:ins>
    </w:p>
    <w:p w14:paraId="046D5849" w14:textId="71E0A848" w:rsidR="00E840C8" w:rsidRDefault="00E840C8" w:rsidP="004C1CBB">
      <w:pPr>
        <w:spacing w:after="0" w:line="240" w:lineRule="auto"/>
        <w:jc w:val="both"/>
        <w:rPr>
          <w:ins w:id="100" w:author="Matthew" w:date="2021-01-03T13:22:00Z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52A4C219" w14:textId="49BE4F68" w:rsidR="00E840C8" w:rsidRPr="00E840C8" w:rsidRDefault="00E840C8" w:rsidP="004C1CB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  <w:rPrChange w:id="101" w:author="Matthew" w:date="2021-01-03T13:22:00Z">
            <w:rPr>
              <w:lang w:val="en-US"/>
            </w:rPr>
          </w:rPrChange>
        </w:rPr>
        <w:pPrChange w:id="102" w:author="Matthew" w:date="2021-01-03T12:56:00Z">
          <w:pPr/>
        </w:pPrChange>
      </w:pPr>
      <w:ins w:id="103" w:author="Matthew" w:date="2021-01-03T13:22:00Z">
        <w: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/>
          </w:rPr>
          <w:t>- Matthew</w:t>
        </w:r>
      </w:ins>
    </w:p>
    <w:sectPr w:rsidR="00E840C8" w:rsidRPr="00E840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22"/>
    <w:rsid w:val="0009577A"/>
    <w:rsid w:val="00271F01"/>
    <w:rsid w:val="002D2D6B"/>
    <w:rsid w:val="00325EBB"/>
    <w:rsid w:val="003B10E7"/>
    <w:rsid w:val="004A5772"/>
    <w:rsid w:val="004C1CBB"/>
    <w:rsid w:val="005E7D22"/>
    <w:rsid w:val="006D3CA0"/>
    <w:rsid w:val="00773D97"/>
    <w:rsid w:val="00A46A7D"/>
    <w:rsid w:val="00DF1A9C"/>
    <w:rsid w:val="00E735A2"/>
    <w:rsid w:val="00E840C8"/>
    <w:rsid w:val="00FA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2C56"/>
  <w15:chartTrackingRefBased/>
  <w15:docId w15:val="{85707176-D5B9-44A2-B86D-B6EC87DD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Matthew</cp:lastModifiedBy>
  <cp:revision>5</cp:revision>
  <dcterms:created xsi:type="dcterms:W3CDTF">2021-01-01T13:31:00Z</dcterms:created>
  <dcterms:modified xsi:type="dcterms:W3CDTF">2021-01-03T05:22:00Z</dcterms:modified>
</cp:coreProperties>
</file>