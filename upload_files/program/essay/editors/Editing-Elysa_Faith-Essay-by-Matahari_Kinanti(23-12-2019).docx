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 Cornell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ee220c"/>
          <w:sz w:val="26"/>
          <w:szCs w:val="26"/>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ee220c"/>
          <w:sz w:val="26"/>
          <w:szCs w:val="26"/>
          <w:highlight w:val="white"/>
          <w:u w:val="none"/>
          <w:vertAlign w:val="baseline"/>
          <w:rtl w:val="0"/>
        </w:rPr>
        <w:t xml:space="preserve">Major: Ecology And Evolutionary Biology (College of Agriculture And Life Science/CALS)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highlight w:val="white"/>
          <w:u w:val="single"/>
          <w:vertAlign w:val="baseline"/>
          <w:rtl w:val="0"/>
        </w:rPr>
        <w:t xml:space="preserve">College Questions: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4"/>
          <w:szCs w:val="24"/>
          <w:highlight w:val="white"/>
          <w:u w:val="none"/>
          <w:vertAlign w:val="baseline"/>
          <w:rtl w:val="0"/>
        </w:rPr>
        <w:t xml:space="preserve">None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highlight w:val="white"/>
          <w:u w:val="single"/>
          <w:vertAlign w:val="baseline"/>
          <w:rtl w:val="0"/>
        </w:rPr>
        <w:t xml:space="preserve">Writing Supplement: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e220c"/>
          <w:highlight w:val="white"/>
          <w:u w:val="single"/>
        </w:rPr>
      </w:pPr>
      <w:r w:rsidDel="00000000" w:rsidR="00000000" w:rsidRPr="00000000">
        <w:rPr>
          <w:rtl w:val="0"/>
        </w:rPr>
      </w:r>
    </w:p>
    <w:p w:rsidR="00000000" w:rsidDel="00000000" w:rsidP="00000000" w:rsidRDefault="00000000" w:rsidRPr="00000000" w14:paraId="00000009">
      <w:pPr>
        <w:rPr>
          <w:color w:val="0076ba"/>
          <w:highlight w:val="yellow"/>
        </w:rPr>
      </w:pPr>
      <w:commentRangeStart w:id="0"/>
      <w:r w:rsidDel="00000000" w:rsidR="00000000" w:rsidRPr="00000000">
        <w:rPr>
          <w:color w:val="0076ba"/>
          <w:highlight w:val="yellow"/>
          <w:rtl w:val="0"/>
        </w:rPr>
        <w:t xml:space="preserve">College of Agriculture and Life Sciences: Why are you drawn to studying the major you have selected? Please discuss how your interests and related experiences have influenced your choice. Specifically, how will an education from the College of Agriculture and Life Sciences (CALS) and Cornell University help you achieve your academic goals? (650 words max)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color w:val="0076ba"/>
          <w:highlight w:val="yellow"/>
        </w:rPr>
      </w:pPr>
      <w:r w:rsidDel="00000000" w:rsidR="00000000" w:rsidRPr="00000000">
        <w:rPr>
          <w:rtl w:val="0"/>
        </w:rPr>
      </w:r>
    </w:p>
    <w:p w:rsidR="00000000" w:rsidDel="00000000" w:rsidP="00000000" w:rsidRDefault="00000000" w:rsidRPr="00000000" w14:paraId="0000000B">
      <w:pPr>
        <w:rPr>
          <w:color w:val="0076ba"/>
          <w:highlight w:val="yellow"/>
        </w:rPr>
      </w:pPr>
      <w:r w:rsidDel="00000000" w:rsidR="00000000" w:rsidRPr="00000000">
        <w:rPr>
          <w:highlight w:val="white"/>
          <w:rtl w:val="0"/>
        </w:rPr>
        <w:t xml:space="preserve">I have always liked biology even before I knew it was called biology. By eighth grade, when I was still doing integrat</w:t>
      </w:r>
      <w:ins w:author="Matahari Kinanti" w:id="0" w:date="2019-12-19T00:03:28Z">
        <w:r w:rsidDel="00000000" w:rsidR="00000000" w:rsidRPr="00000000">
          <w:rPr>
            <w:highlight w:val="white"/>
            <w:rtl w:val="0"/>
          </w:rPr>
          <w:t xml:space="preserve">ed </w:t>
        </w:r>
      </w:ins>
      <w:del w:author="Matahari Kinanti" w:id="0" w:date="2019-12-19T00:03:28Z">
        <w:r w:rsidDel="00000000" w:rsidR="00000000" w:rsidRPr="00000000">
          <w:rPr>
            <w:highlight w:val="white"/>
            <w:rtl w:val="0"/>
          </w:rPr>
          <w:delText xml:space="preserve">ive</w:delText>
        </w:r>
      </w:del>
      <w:r w:rsidDel="00000000" w:rsidR="00000000" w:rsidRPr="00000000">
        <w:rPr>
          <w:highlight w:val="white"/>
          <w:rtl w:val="0"/>
        </w:rPr>
        <w:t xml:space="preserve"> science </w:t>
      </w:r>
      <w:commentRangeStart w:id="1"/>
      <w:r w:rsidDel="00000000" w:rsidR="00000000" w:rsidRPr="00000000">
        <w:rPr>
          <w:highlight w:val="white"/>
          <w:rtl w:val="0"/>
        </w:rPr>
        <w:t xml:space="preserve">where science </w:t>
      </w:r>
      <w:ins w:author="Matahari Kinanti" w:id="1" w:date="2019-12-19T00:11:10Z">
        <w:r w:rsidDel="00000000" w:rsidR="00000000" w:rsidRPr="00000000">
          <w:rPr>
            <w:highlight w:val="white"/>
            <w:rtl w:val="0"/>
          </w:rPr>
          <w:t xml:space="preserve">was </w:t>
        </w:r>
      </w:ins>
      <w:del w:author="Matahari Kinanti" w:id="1" w:date="2019-12-19T00:11:10Z">
        <w:r w:rsidDel="00000000" w:rsidR="00000000" w:rsidRPr="00000000">
          <w:rPr>
            <w:highlight w:val="white"/>
            <w:rtl w:val="0"/>
          </w:rPr>
          <w:delText xml:space="preserve">has been</w:delText>
        </w:r>
      </w:del>
      <w:r w:rsidDel="00000000" w:rsidR="00000000" w:rsidRPr="00000000">
        <w:rPr>
          <w:highlight w:val="white"/>
          <w:rtl w:val="0"/>
        </w:rPr>
        <w:t xml:space="preserve"> a mixture of all biology, chemistry, and physics</w:t>
      </w:r>
      <w:commentRangeEnd w:id="1"/>
      <w:r w:rsidDel="00000000" w:rsidR="00000000" w:rsidRPr="00000000">
        <w:commentReference w:id="1"/>
      </w:r>
      <w:r w:rsidDel="00000000" w:rsidR="00000000" w:rsidRPr="00000000">
        <w:rPr>
          <w:highlight w:val="white"/>
          <w:rtl w:val="0"/>
        </w:rPr>
        <w:t xml:space="preserve">; I finished Charles Darwin's </w:t>
      </w:r>
      <w:r w:rsidDel="00000000" w:rsidR="00000000" w:rsidRPr="00000000">
        <w:rPr>
          <w:i w:val="1"/>
          <w:highlight w:val="white"/>
          <w:rtl w:val="0"/>
        </w:rPr>
        <w:t xml:space="preserve">Origin of Species</w:t>
      </w:r>
      <w:r w:rsidDel="00000000" w:rsidR="00000000" w:rsidRPr="00000000">
        <w:rPr>
          <w:highlight w:val="white"/>
          <w:rtl w:val="0"/>
        </w:rPr>
        <w:t xml:space="preserve"> and a collection of Richard Dawkins books that talk about the study of evolution.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e220c"/>
          <w:highlight w:val="white"/>
          <w:u w:val="singl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During the summers of 9th, 10th, and 11th grade, I explored many aspects of animal fields; ranging from vet care in a nearby clinic, zoo care at a local zoo, animal rescue and conservation in Singapore</w:t>
      </w:r>
      <w:ins w:author="Matahari Kinanti" w:id="2" w:date="2019-12-19T00:13:34Z">
        <w:r w:rsidDel="00000000" w:rsidR="00000000" w:rsidRPr="00000000">
          <w:rPr>
            <w:highlight w:val="white"/>
            <w:rtl w:val="0"/>
          </w:rPr>
          <w:t xml:space="preserve">,</w:t>
        </w:r>
      </w:ins>
      <w:r w:rsidDel="00000000" w:rsidR="00000000" w:rsidRPr="00000000">
        <w:rPr>
          <w:highlight w:val="white"/>
          <w:rtl w:val="0"/>
        </w:rPr>
        <w:t xml:space="preserve"> </w:t>
      </w:r>
      <w:ins w:author="Matahari Kinanti" w:id="3" w:date="2019-12-19T00:13:31Z">
        <w:r w:rsidDel="00000000" w:rsidR="00000000" w:rsidRPr="00000000">
          <w:rPr>
            <w:highlight w:val="white"/>
            <w:rtl w:val="0"/>
          </w:rPr>
          <w:t xml:space="preserve">to </w:t>
        </w:r>
      </w:ins>
      <w:del w:author="Matahari Kinanti" w:id="3" w:date="2019-12-19T00:13:31Z">
        <w:r w:rsidDel="00000000" w:rsidR="00000000" w:rsidRPr="00000000">
          <w:rPr>
            <w:highlight w:val="white"/>
            <w:rtl w:val="0"/>
          </w:rPr>
          <w:delText xml:space="preserve">and</w:delText>
        </w:r>
      </w:del>
      <w:r w:rsidDel="00000000" w:rsidR="00000000" w:rsidRPr="00000000">
        <w:rPr>
          <w:highlight w:val="white"/>
          <w:rtl w:val="0"/>
        </w:rPr>
        <w:t xml:space="preserve"> herpetology research in a lab at Indonesian Institute of Sciences. </w:t>
      </w:r>
      <w:ins w:author="Matahari Kinanti" w:id="4" w:date="2019-12-19T00:13:51Z">
        <w:r w:rsidDel="00000000" w:rsidR="00000000" w:rsidRPr="00000000">
          <w:rPr>
            <w:highlight w:val="white"/>
            <w:rtl w:val="0"/>
          </w:rPr>
          <w:t xml:space="preserve">By </w:t>
        </w:r>
      </w:ins>
      <w:del w:author="Matahari Kinanti" w:id="4" w:date="2019-12-19T00:13:51Z">
        <w:r w:rsidDel="00000000" w:rsidR="00000000" w:rsidRPr="00000000">
          <w:rPr>
            <w:highlight w:val="white"/>
            <w:rtl w:val="0"/>
          </w:rPr>
          <w:delText xml:space="preserve">H</w:delText>
        </w:r>
      </w:del>
      <w:ins w:author="Matahari Kinanti" w:id="5" w:date="2019-12-19T00:13:51Z">
        <w:r w:rsidDel="00000000" w:rsidR="00000000" w:rsidRPr="00000000">
          <w:rPr>
            <w:highlight w:val="white"/>
            <w:rtl w:val="0"/>
          </w:rPr>
          <w:t xml:space="preserve"> h</w:t>
        </w:r>
      </w:ins>
      <w:r w:rsidDel="00000000" w:rsidR="00000000" w:rsidRPr="00000000">
        <w:rPr>
          <w:highlight w:val="white"/>
          <w:rtl w:val="0"/>
        </w:rPr>
        <w:t xml:space="preserve">andling hundreds of animals during my stint at various institutions, I realized that I was most fond of reptiles because of how long they date back in the fossil record.</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My internship experience in ACREs, I went through some night-rescue trips with my supervisor. It was a very exhilarating experience which I thoroughly enjoyed. In fact, I was </w:t>
      </w:r>
      <w:del w:author="Matahari Kinanti" w:id="6" w:date="2019-12-19T00:16:24Z">
        <w:r w:rsidDel="00000000" w:rsidR="00000000" w:rsidRPr="00000000">
          <w:rPr>
            <w:highlight w:val="white"/>
            <w:rtl w:val="0"/>
          </w:rPr>
          <w:delText xml:space="preserve">even </w:delText>
        </w:r>
      </w:del>
      <w:r w:rsidDel="00000000" w:rsidR="00000000" w:rsidRPr="00000000">
        <w:rPr>
          <w:highlight w:val="white"/>
          <w:rtl w:val="0"/>
        </w:rPr>
        <w:t xml:space="preserve">taught how to handle snakes with my bare hands by my supervisor. </w:t>
      </w:r>
      <w:del w:author="Matahari Kinanti" w:id="7" w:date="2019-12-19T00:16:35Z">
        <w:r w:rsidDel="00000000" w:rsidR="00000000" w:rsidRPr="00000000">
          <w:rPr>
            <w:highlight w:val="white"/>
            <w:rtl w:val="0"/>
          </w:rPr>
          <w:delText xml:space="preserve">Eventually </w:delText>
        </w:r>
      </w:del>
      <w:r w:rsidDel="00000000" w:rsidR="00000000" w:rsidRPr="00000000">
        <w:rPr>
          <w:highlight w:val="white"/>
          <w:rtl w:val="0"/>
        </w:rPr>
        <w:t xml:space="preserve">I</w:t>
      </w:r>
      <w:ins w:author="Matahari Kinanti" w:id="8" w:date="2019-12-19T00:16:39Z">
        <w:r w:rsidDel="00000000" w:rsidR="00000000" w:rsidRPr="00000000">
          <w:rPr>
            <w:highlight w:val="white"/>
            <w:rtl w:val="0"/>
          </w:rPr>
          <w:t xml:space="preserve"> eventually</w:t>
        </w:r>
      </w:ins>
      <w:r w:rsidDel="00000000" w:rsidR="00000000" w:rsidRPr="00000000">
        <w:rPr>
          <w:highlight w:val="white"/>
          <w:rtl w:val="0"/>
        </w:rPr>
        <w:t xml:space="preserve"> realized that I want to study more about the role of snakes in the environment</w:t>
      </w:r>
      <w:ins w:author="Matahari Kinanti" w:id="9" w:date="2019-12-19T00:16:49Z">
        <w:r w:rsidDel="00000000" w:rsidR="00000000" w:rsidRPr="00000000">
          <w:rPr>
            <w:highlight w:val="white"/>
            <w:rtl w:val="0"/>
          </w:rPr>
          <w:t xml:space="preserve">,</w:t>
        </w:r>
      </w:ins>
      <w:r w:rsidDel="00000000" w:rsidR="00000000" w:rsidRPr="00000000">
        <w:rPr>
          <w:highlight w:val="white"/>
          <w:rtl w:val="0"/>
        </w:rPr>
        <w:t xml:space="preserve"> which </w:t>
      </w:r>
      <w:ins w:author="Matahari Kinanti" w:id="10" w:date="2019-12-19T00:17:04Z">
        <w:r w:rsidDel="00000000" w:rsidR="00000000" w:rsidRPr="00000000">
          <w:rPr>
            <w:highlight w:val="white"/>
            <w:rtl w:val="0"/>
          </w:rPr>
          <w:t xml:space="preserve">lead to </w:t>
        </w:r>
      </w:ins>
      <w:del w:author="Matahari Kinanti" w:id="10" w:date="2019-12-19T00:17:04Z">
        <w:r w:rsidDel="00000000" w:rsidR="00000000" w:rsidRPr="00000000">
          <w:rPr>
            <w:highlight w:val="white"/>
            <w:rtl w:val="0"/>
          </w:rPr>
          <w:delText xml:space="preserve">confirms</w:delText>
        </w:r>
      </w:del>
      <w:r w:rsidDel="00000000" w:rsidR="00000000" w:rsidRPr="00000000">
        <w:rPr>
          <w:highlight w:val="white"/>
          <w:rtl w:val="0"/>
        </w:rPr>
        <w:t xml:space="preserve"> my decision to </w:t>
      </w:r>
      <w:ins w:author="Matahari Kinanti" w:id="11" w:date="2019-12-19T00:17:23Z">
        <w:r w:rsidDel="00000000" w:rsidR="00000000" w:rsidRPr="00000000">
          <w:rPr>
            <w:highlight w:val="white"/>
            <w:rtl w:val="0"/>
          </w:rPr>
          <w:t xml:space="preserve">pursue a degree in </w:t>
        </w:r>
      </w:ins>
      <w:del w:author="Matahari Kinanti" w:id="11" w:date="2019-12-19T00:17:23Z">
        <w:r w:rsidDel="00000000" w:rsidR="00000000" w:rsidRPr="00000000">
          <w:rPr>
            <w:highlight w:val="white"/>
            <w:rtl w:val="0"/>
          </w:rPr>
          <w:delText xml:space="preserve">study</w:delText>
        </w:r>
      </w:del>
      <w:r w:rsidDel="00000000" w:rsidR="00000000" w:rsidRPr="00000000">
        <w:rPr>
          <w:highlight w:val="white"/>
          <w:rtl w:val="0"/>
        </w:rPr>
        <w:t xml:space="preserve"> ecology and evolutionary biology.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e220c"/>
          <w:highlight w:val="white"/>
          <w:u w:val="singl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Since then, I delved into the world of herpetology. I read every reptile research that was available. </w:t>
      </w:r>
      <w:commentRangeStart w:id="2"/>
      <w:r w:rsidDel="00000000" w:rsidR="00000000" w:rsidRPr="00000000">
        <w:rPr>
          <w:highlight w:val="white"/>
          <w:rtl w:val="0"/>
        </w:rPr>
        <w:t xml:space="preserve">As a species labelled with bad connotations, I found that snakes have countless conflict with humans. </w:t>
      </w:r>
      <w:commentRangeEnd w:id="2"/>
      <w:r w:rsidDel="00000000" w:rsidR="00000000" w:rsidRPr="00000000">
        <w:commentReference w:id="2"/>
      </w:r>
      <w:r w:rsidDel="00000000" w:rsidR="00000000" w:rsidRPr="00000000">
        <w:rPr>
          <w:highlight w:val="white"/>
          <w:rtl w:val="0"/>
        </w:rPr>
        <w:t xml:space="preserve">I hope that, by the year 2032, I could work in Indonesia as part of the Ministry of Environment And Forestry to research and implement new policies for Indonesia’s flora and fauna. I aim to protect Indonesian wildlife and help mitigate human-animal relationships through the policies.</w:t>
      </w:r>
    </w:p>
    <w:p w:rsidR="00000000" w:rsidDel="00000000" w:rsidP="00000000" w:rsidRDefault="00000000" w:rsidRPr="00000000" w14:paraId="00000012">
      <w:pPr>
        <w:rPr>
          <w:rFonts w:ascii="Times" w:cs="Times" w:eastAsia="Times" w:hAnsi="Times"/>
          <w:color w:val="2c2c2c"/>
          <w:highlight w:val="white"/>
        </w:rPr>
      </w:pPr>
      <w:r w:rsidDel="00000000" w:rsidR="00000000" w:rsidRPr="00000000">
        <w:rPr>
          <w:highlight w:val="white"/>
          <w:rtl w:val="0"/>
        </w:rPr>
        <w:br w:type="textWrapping"/>
      </w:r>
      <w:ins w:author="Matahari Kinanti" w:id="12" w:date="2019-12-19T00:29:34Z">
        <w:r w:rsidDel="00000000" w:rsidR="00000000" w:rsidRPr="00000000">
          <w:rPr>
            <w:highlight w:val="white"/>
            <w:rtl w:val="0"/>
          </w:rPr>
          <w:t xml:space="preserve">Feeling determined </w:t>
        </w:r>
      </w:ins>
      <w:del w:author="Matahari Kinanti" w:id="12" w:date="2019-12-19T00:29:34Z">
        <w:r w:rsidDel="00000000" w:rsidR="00000000" w:rsidRPr="00000000">
          <w:rPr>
            <w:highlight w:val="white"/>
            <w:rtl w:val="0"/>
          </w:rPr>
          <w:delText xml:space="preserve">Pursuing my dream</w:delText>
        </w:r>
      </w:del>
      <w:r w:rsidDel="00000000" w:rsidR="00000000" w:rsidRPr="00000000">
        <w:rPr>
          <w:highlight w:val="white"/>
          <w:rtl w:val="0"/>
        </w:rPr>
        <w:t xml:space="preserve">, I </w:t>
      </w:r>
      <w:ins w:author="Matahari Kinanti" w:id="13" w:date="2019-12-19T00:33:24Z">
        <w:r w:rsidDel="00000000" w:rsidR="00000000" w:rsidRPr="00000000">
          <w:rPr>
            <w:highlight w:val="white"/>
            <w:rtl w:val="0"/>
          </w:rPr>
          <w:t xml:space="preserve">read </w:t>
        </w:r>
      </w:ins>
      <w:del w:author="Matahari Kinanti" w:id="13" w:date="2019-12-19T00:33:24Z">
        <w:r w:rsidDel="00000000" w:rsidR="00000000" w:rsidRPr="00000000">
          <w:rPr>
            <w:highlight w:val="white"/>
            <w:rtl w:val="0"/>
          </w:rPr>
          <w:delText xml:space="preserve">went afte</w:delText>
        </w:r>
      </w:del>
      <w:r w:rsidDel="00000000" w:rsidR="00000000" w:rsidRPr="00000000">
        <w:rPr>
          <w:highlight w:val="white"/>
          <w:rtl w:val="0"/>
        </w:rPr>
        <w:t xml:space="preserve">r science journal</w:t>
      </w:r>
      <w:ins w:author="Matahari Kinanti" w:id="14" w:date="2019-12-19T00:33:27Z">
        <w:r w:rsidDel="00000000" w:rsidR="00000000" w:rsidRPr="00000000">
          <w:rPr>
            <w:highlight w:val="white"/>
            <w:rtl w:val="0"/>
          </w:rPr>
          <w:t xml:space="preserve">s</w:t>
        </w:r>
      </w:ins>
      <w:r w:rsidDel="00000000" w:rsidR="00000000" w:rsidRPr="00000000">
        <w:rPr>
          <w:highlight w:val="white"/>
          <w:rtl w:val="0"/>
        </w:rPr>
        <w:t xml:space="preserve"> to science journal</w:t>
      </w:r>
      <w:ins w:author="Matahari Kinanti" w:id="15" w:date="2019-12-19T00:33:29Z">
        <w:r w:rsidDel="00000000" w:rsidR="00000000" w:rsidRPr="00000000">
          <w:rPr>
            <w:highlight w:val="white"/>
            <w:rtl w:val="0"/>
          </w:rPr>
          <w:t xml:space="preserve">s</w:t>
        </w:r>
      </w:ins>
      <w:r w:rsidDel="00000000" w:rsidR="00000000" w:rsidRPr="00000000">
        <w:rPr>
          <w:highlight w:val="white"/>
          <w:rtl w:val="0"/>
        </w:rPr>
        <w:t xml:space="preserve"> and eventually </w:t>
      </w:r>
      <w:ins w:author="Matahari Kinanti" w:id="16" w:date="2019-12-19T01:03:19Z">
        <w:r w:rsidDel="00000000" w:rsidR="00000000" w:rsidRPr="00000000">
          <w:rPr>
            <w:highlight w:val="white"/>
            <w:rtl w:val="0"/>
          </w:rPr>
          <w:t xml:space="preserve">found </w:t>
        </w:r>
      </w:ins>
      <w:del w:author="Matahari Kinanti" w:id="16" w:date="2019-12-19T01:03:19Z">
        <w:r w:rsidDel="00000000" w:rsidR="00000000" w:rsidRPr="00000000">
          <w:rPr>
            <w:highlight w:val="white"/>
            <w:rtl w:val="0"/>
          </w:rPr>
          <w:delText xml:space="preserve">bumped into a book</w:delText>
        </w:r>
      </w:del>
      <w:r w:rsidDel="00000000" w:rsidR="00000000" w:rsidRPr="00000000">
        <w:rPr>
          <w:highlight w:val="white"/>
          <w:rtl w:val="0"/>
        </w:rPr>
        <w:t xml:space="preserve"> </w:t>
      </w:r>
      <w:r w:rsidDel="00000000" w:rsidR="00000000" w:rsidRPr="00000000">
        <w:rPr>
          <w:i w:val="1"/>
          <w:highlight w:val="white"/>
          <w:rtl w:val="0"/>
        </w:rPr>
        <w:t xml:space="preserve">Snakes: The Evolution of Mystery in Nature</w:t>
      </w:r>
      <w:r w:rsidDel="00000000" w:rsidR="00000000" w:rsidRPr="00000000">
        <w:rPr>
          <w:highlight w:val="white"/>
          <w:rtl w:val="0"/>
        </w:rPr>
        <w:t xml:space="preserve"> by Harry Greene, </w:t>
      </w:r>
      <w:ins w:author="Matahari Kinanti" w:id="17" w:date="2019-12-19T01:03:26Z">
        <w:r w:rsidDel="00000000" w:rsidR="00000000" w:rsidRPr="00000000">
          <w:rPr>
            <w:highlight w:val="white"/>
            <w:rtl w:val="0"/>
          </w:rPr>
          <w:t xml:space="preserve">a </w:t>
        </w:r>
      </w:ins>
      <w:del w:author="Matahari Kinanti" w:id="17" w:date="2019-12-19T01:03:26Z">
        <w:r w:rsidDel="00000000" w:rsidR="00000000" w:rsidRPr="00000000">
          <w:rPr>
            <w:highlight w:val="white"/>
            <w:rtl w:val="0"/>
          </w:rPr>
          <w:delText xml:space="preserve">which was praised by the</w:delText>
        </w:r>
      </w:del>
      <w:r w:rsidDel="00000000" w:rsidR="00000000" w:rsidRPr="00000000">
        <w:rPr>
          <w:highlight w:val="white"/>
          <w:rtl w:val="0"/>
        </w:rPr>
        <w:t xml:space="preserve"> New York Times </w:t>
      </w:r>
      <w:ins w:author="Matahari Kinanti" w:id="18" w:date="2019-12-19T01:03:30Z">
        <w:r w:rsidDel="00000000" w:rsidR="00000000" w:rsidRPr="00000000">
          <w:rPr>
            <w:highlight w:val="white"/>
            <w:rtl w:val="0"/>
          </w:rPr>
          <w:t xml:space="preserve">best seller </w:t>
        </w:r>
      </w:ins>
      <w:r w:rsidDel="00000000" w:rsidR="00000000" w:rsidRPr="00000000">
        <w:rPr>
          <w:highlight w:val="white"/>
          <w:rtl w:val="0"/>
        </w:rPr>
        <w:t xml:space="preserve">and even won a PEN award.  Dr. Greene</w:t>
      </w:r>
      <w:ins w:author="Matahari Kinanti" w:id="19" w:date="2019-12-19T01:03:49Z">
        <w:r w:rsidDel="00000000" w:rsidR="00000000" w:rsidRPr="00000000">
          <w:rPr>
            <w:highlight w:val="white"/>
            <w:rtl w:val="0"/>
          </w:rPr>
          <w:t xml:space="preserve">, who</w:t>
        </w:r>
      </w:ins>
      <w:r w:rsidDel="00000000" w:rsidR="00000000" w:rsidRPr="00000000">
        <w:rPr>
          <w:highlight w:val="white"/>
          <w:rtl w:val="0"/>
        </w:rPr>
        <w:t xml:space="preserve"> is a professor from the Ecology and Evolutionary department of Cornell</w:t>
      </w:r>
      <w:ins w:author="Matahari Kinanti" w:id="20" w:date="2019-12-19T01:04:01Z">
        <w:commentRangeStart w:id="3"/>
        <w:r w:rsidDel="00000000" w:rsidR="00000000" w:rsidRPr="00000000">
          <w:rPr>
            <w:highlight w:val="white"/>
            <w:rtl w:val="0"/>
          </w:rPr>
          <w:t xml:space="preserve">, a person who inspires me so much</w:t>
        </w:r>
      </w:ins>
      <w:commentRangeEnd w:id="3"/>
      <w:r w:rsidDel="00000000" w:rsidR="00000000" w:rsidRPr="00000000">
        <w:commentReference w:id="3"/>
      </w:r>
      <w:r w:rsidDel="00000000" w:rsidR="00000000" w:rsidRPr="00000000">
        <w:rPr>
          <w:highlight w:val="white"/>
          <w:rtl w:val="0"/>
        </w:rPr>
        <w:t xml:space="preserve">. </w:t>
      </w:r>
      <w:r w:rsidDel="00000000" w:rsidR="00000000" w:rsidRPr="00000000">
        <w:rPr>
          <w:rFonts w:ascii="Times" w:cs="Times" w:eastAsia="Times" w:hAnsi="Times"/>
          <w:color w:val="2c2c2c"/>
          <w:highlight w:val="white"/>
          <w:rtl w:val="0"/>
        </w:rPr>
        <w:t xml:space="preserve">His work on </w:t>
      </w:r>
      <w:r w:rsidDel="00000000" w:rsidR="00000000" w:rsidRPr="00000000">
        <w:rPr>
          <w:rFonts w:ascii="Times" w:cs="Times" w:eastAsia="Times" w:hAnsi="Times"/>
          <w:i w:val="1"/>
          <w:color w:val="2c2c2c"/>
          <w:highlight w:val="white"/>
          <w:rtl w:val="0"/>
        </w:rPr>
        <w:t xml:space="preserve">Hunter-Gatherers And Other Primates as Prey, Predators, And Competitors of Snakes</w:t>
      </w:r>
      <w:r w:rsidDel="00000000" w:rsidR="00000000" w:rsidRPr="00000000">
        <w:rPr>
          <w:rFonts w:ascii="Times" w:cs="Times" w:eastAsia="Times" w:hAnsi="Times"/>
          <w:color w:val="2c2c2c"/>
          <w:highlight w:val="white"/>
          <w:rtl w:val="0"/>
        </w:rPr>
        <w:t xml:space="preserve"> is my favorite research article because of its nature in the evolutionary field. </w:t>
      </w:r>
    </w:p>
    <w:p w:rsidR="00000000" w:rsidDel="00000000" w:rsidP="00000000" w:rsidRDefault="00000000" w:rsidRPr="00000000" w14:paraId="00000013">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4">
      <w:pPr>
        <w:rPr>
          <w:rFonts w:ascii="Times" w:cs="Times" w:eastAsia="Times" w:hAnsi="Times"/>
          <w:color w:val="2c2c2c"/>
          <w:highlight w:val="white"/>
        </w:rPr>
      </w:pPr>
      <w:commentRangeStart w:id="4"/>
      <w:commentRangeStart w:id="5"/>
      <w:r w:rsidDel="00000000" w:rsidR="00000000" w:rsidRPr="00000000">
        <w:rPr>
          <w:rFonts w:ascii="Times" w:cs="Times" w:eastAsia="Times" w:hAnsi="Times"/>
          <w:color w:val="2c2c2c"/>
          <w:highlight w:val="white"/>
          <w:rtl w:val="0"/>
        </w:rPr>
        <w:t xml:space="preserve">Dr. Greene talks about evolutionary history between the two species, the snake and primate. Humans have evolved from great apes, and many humans have retained an evolutionary fear for snakes to the point where snakes have been painted in pop culture. I found this article mind-blowing,</w:t>
      </w:r>
      <w:ins w:author="Matahari Kinanti" w:id="21" w:date="2019-12-19T01:25:00Z">
        <w:r w:rsidDel="00000000" w:rsidR="00000000" w:rsidRPr="00000000">
          <w:rPr>
            <w:rFonts w:ascii="Times" w:cs="Times" w:eastAsia="Times" w:hAnsi="Times"/>
            <w:color w:val="2c2c2c"/>
            <w:highlight w:val="white"/>
            <w:rtl w:val="0"/>
          </w:rPr>
          <w:t xml:space="preserve"> my interest in </w:t>
        </w:r>
      </w:ins>
      <w:del w:author="Matahari Kinanti" w:id="21" w:date="2019-12-19T01:25:00Z">
        <w:r w:rsidDel="00000000" w:rsidR="00000000" w:rsidRPr="00000000">
          <w:rPr>
            <w:rFonts w:ascii="Times" w:cs="Times" w:eastAsia="Times" w:hAnsi="Times"/>
            <w:color w:val="2c2c2c"/>
            <w:highlight w:val="white"/>
            <w:rtl w:val="0"/>
          </w:rPr>
          <w:delText xml:space="preserve"> realizing that </w:delText>
        </w:r>
      </w:del>
      <w:r w:rsidDel="00000000" w:rsidR="00000000" w:rsidRPr="00000000">
        <w:rPr>
          <w:rFonts w:ascii="Times" w:cs="Times" w:eastAsia="Times" w:hAnsi="Times"/>
          <w:color w:val="2c2c2c"/>
          <w:highlight w:val="white"/>
          <w:rtl w:val="0"/>
        </w:rPr>
        <w:t xml:space="preserve">evolutionary biology</w:t>
      </w:r>
      <w:ins w:author="Matahari Kinanti" w:id="22" w:date="2019-12-19T01:25:08Z">
        <w:r w:rsidDel="00000000" w:rsidR="00000000" w:rsidRPr="00000000">
          <w:rPr>
            <w:rFonts w:ascii="Times" w:cs="Times" w:eastAsia="Times" w:hAnsi="Times"/>
            <w:color w:val="2c2c2c"/>
            <w:highlight w:val="white"/>
            <w:rtl w:val="0"/>
          </w:rPr>
          <w:t xml:space="preserve"> grew exponentially</w:t>
        </w:r>
      </w:ins>
      <w:del w:author="Matahari Kinanti" w:id="22" w:date="2019-12-19T01:25:08Z">
        <w:r w:rsidDel="00000000" w:rsidR="00000000" w:rsidRPr="00000000">
          <w:rPr>
            <w:rFonts w:ascii="Times" w:cs="Times" w:eastAsia="Times" w:hAnsi="Times"/>
            <w:color w:val="2c2c2c"/>
            <w:highlight w:val="white"/>
            <w:rtl w:val="0"/>
          </w:rPr>
          <w:delText xml:space="preserve"> is much more interesting than I initially thought</w:delText>
        </w:r>
      </w:del>
      <w:r w:rsidDel="00000000" w:rsidR="00000000" w:rsidRPr="00000000">
        <w:rPr>
          <w:rFonts w:ascii="Times" w:cs="Times" w:eastAsia="Times" w:hAnsi="Times"/>
          <w:color w:val="2c2c2c"/>
          <w:highlight w:val="white"/>
          <w:rtl w:val="0"/>
        </w:rPr>
        <w:t xml:space="preserve">. I wanted to follow with Dr. Greene’s footsteps.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6">
      <w:pPr>
        <w:rPr>
          <w:rFonts w:ascii="Times" w:cs="Times" w:eastAsia="Times" w:hAnsi="Times"/>
          <w:color w:val="2c2c2c"/>
          <w:highlight w:val="white"/>
        </w:rPr>
      </w:pPr>
      <w:r w:rsidDel="00000000" w:rsidR="00000000" w:rsidRPr="00000000">
        <w:rPr>
          <w:rFonts w:ascii="Times" w:cs="Times" w:eastAsia="Times" w:hAnsi="Times"/>
          <w:color w:val="2c2c2c"/>
          <w:highlight w:val="white"/>
          <w:rtl w:val="0"/>
        </w:rPr>
        <w:t xml:space="preserve">Through Dr. </w:t>
      </w:r>
      <w:del w:author="Matahari Kinanti" w:id="23" w:date="2019-12-19T01:25:23Z">
        <w:r w:rsidDel="00000000" w:rsidR="00000000" w:rsidRPr="00000000">
          <w:rPr>
            <w:rFonts w:ascii="Times" w:cs="Times" w:eastAsia="Times" w:hAnsi="Times"/>
            <w:color w:val="2c2c2c"/>
            <w:highlight w:val="white"/>
            <w:rtl w:val="0"/>
          </w:rPr>
          <w:delText xml:space="preserve">Harry </w:delText>
        </w:r>
      </w:del>
      <w:r w:rsidDel="00000000" w:rsidR="00000000" w:rsidRPr="00000000">
        <w:rPr>
          <w:rFonts w:ascii="Times" w:cs="Times" w:eastAsia="Times" w:hAnsi="Times"/>
          <w:color w:val="2c2c2c"/>
          <w:highlight w:val="white"/>
          <w:rtl w:val="0"/>
        </w:rPr>
        <w:t xml:space="preserve">Greene </w:t>
      </w:r>
      <w:del w:author="Matahari Kinanti" w:id="24" w:date="2019-12-19T01:25:38Z">
        <w:r w:rsidDel="00000000" w:rsidR="00000000" w:rsidRPr="00000000">
          <w:rPr>
            <w:rFonts w:ascii="Times" w:cs="Times" w:eastAsia="Times" w:hAnsi="Times"/>
            <w:color w:val="2c2c2c"/>
            <w:highlight w:val="white"/>
            <w:rtl w:val="0"/>
          </w:rPr>
          <w:delText xml:space="preserve">was when </w:delText>
        </w:r>
      </w:del>
      <w:r w:rsidDel="00000000" w:rsidR="00000000" w:rsidRPr="00000000">
        <w:rPr>
          <w:rFonts w:ascii="Times" w:cs="Times" w:eastAsia="Times" w:hAnsi="Times"/>
          <w:color w:val="2c2c2c"/>
          <w:highlight w:val="white"/>
          <w:rtl w:val="0"/>
        </w:rPr>
        <w:t xml:space="preserve">I </w:t>
      </w:r>
      <w:ins w:author="Matahari Kinanti" w:id="25" w:date="2019-12-19T01:25:40Z">
        <w:r w:rsidDel="00000000" w:rsidR="00000000" w:rsidRPr="00000000">
          <w:rPr>
            <w:rFonts w:ascii="Times" w:cs="Times" w:eastAsia="Times" w:hAnsi="Times"/>
            <w:color w:val="2c2c2c"/>
            <w:highlight w:val="white"/>
            <w:rtl w:val="0"/>
          </w:rPr>
          <w:t xml:space="preserve">also </w:t>
        </w:r>
      </w:ins>
      <w:r w:rsidDel="00000000" w:rsidR="00000000" w:rsidRPr="00000000">
        <w:rPr>
          <w:rFonts w:ascii="Times" w:cs="Times" w:eastAsia="Times" w:hAnsi="Times"/>
          <w:color w:val="2c2c2c"/>
          <w:highlight w:val="white"/>
          <w:rtl w:val="0"/>
        </w:rPr>
        <w:t xml:space="preserve">started to explore more about Cornell. Taught by world-class professors, </w:t>
      </w:r>
      <w:commentRangeStart w:id="6"/>
      <w:commentRangeStart w:id="7"/>
      <w:r w:rsidDel="00000000" w:rsidR="00000000" w:rsidRPr="00000000">
        <w:rPr>
          <w:rFonts w:ascii="Times" w:cs="Times" w:eastAsia="Times" w:hAnsi="Times"/>
          <w:color w:val="2c2c2c"/>
          <w:highlight w:val="white"/>
          <w:rtl w:val="0"/>
        </w:rPr>
        <w:t xml:space="preserve">I’d imagine that Cornell’s B</w:t>
      </w:r>
      <w:ins w:author="Matahari Kinanti" w:id="26" w:date="2019-12-19T01:17:28Z">
        <w:r w:rsidDel="00000000" w:rsidR="00000000" w:rsidRPr="00000000">
          <w:rPr>
            <w:rFonts w:ascii="Times" w:cs="Times" w:eastAsia="Times" w:hAnsi="Times"/>
            <w:color w:val="2c2c2c"/>
            <w:highlight w:val="white"/>
            <w:rtl w:val="0"/>
          </w:rPr>
          <w:t xml:space="preserve">IO</w:t>
        </w:r>
      </w:ins>
      <w:del w:author="Matahari Kinanti" w:id="26" w:date="2019-12-19T01:17:28Z">
        <w:r w:rsidDel="00000000" w:rsidR="00000000" w:rsidRPr="00000000">
          <w:rPr>
            <w:rFonts w:ascii="Times" w:cs="Times" w:eastAsia="Times" w:hAnsi="Times"/>
            <w:color w:val="2c2c2c"/>
            <w:highlight w:val="white"/>
            <w:rtl w:val="0"/>
          </w:rPr>
          <w:delText xml:space="preserve">io</w:delText>
        </w:r>
      </w:del>
      <w:r w:rsidDel="00000000" w:rsidR="00000000" w:rsidRPr="00000000">
        <w:rPr>
          <w:rFonts w:ascii="Times" w:cs="Times" w:eastAsia="Times" w:hAnsi="Times"/>
          <w:color w:val="2c2c2c"/>
          <w:highlight w:val="white"/>
          <w:rtl w:val="0"/>
        </w:rPr>
        <w:t xml:space="preserve">EE4700 class on Herpetology, and the B</w:t>
      </w:r>
      <w:ins w:author="Matahari Kinanti" w:id="27" w:date="2019-12-19T01:17:23Z">
        <w:r w:rsidDel="00000000" w:rsidR="00000000" w:rsidRPr="00000000">
          <w:rPr>
            <w:rFonts w:ascii="Times" w:cs="Times" w:eastAsia="Times" w:hAnsi="Times"/>
            <w:color w:val="2c2c2c"/>
            <w:highlight w:val="white"/>
            <w:rtl w:val="0"/>
          </w:rPr>
          <w:t xml:space="preserve">IO</w:t>
        </w:r>
      </w:ins>
      <w:del w:author="Matahari Kinanti" w:id="27" w:date="2019-12-19T01:17:23Z">
        <w:r w:rsidDel="00000000" w:rsidR="00000000" w:rsidRPr="00000000">
          <w:rPr>
            <w:rFonts w:ascii="Times" w:cs="Times" w:eastAsia="Times" w:hAnsi="Times"/>
            <w:color w:val="2c2c2c"/>
            <w:highlight w:val="white"/>
            <w:rtl w:val="0"/>
          </w:rPr>
          <w:delText xml:space="preserve">io</w:delText>
        </w:r>
      </w:del>
      <w:r w:rsidDel="00000000" w:rsidR="00000000" w:rsidRPr="00000000">
        <w:rPr>
          <w:rFonts w:ascii="Times" w:cs="Times" w:eastAsia="Times" w:hAnsi="Times"/>
          <w:color w:val="2c2c2c"/>
          <w:highlight w:val="white"/>
          <w:rtl w:val="0"/>
        </w:rPr>
        <w:t xml:space="preserve">EE1780 class about Evolutionary Biology and Diversity would be very engaging and interesting classes. The learning outcomes of the class in which the student would be able to classify and discuss morphology is something that I’m always curious about.</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w:cs="Times" w:eastAsia="Times" w:hAnsi="Times"/>
          <w:color w:val="2c2c2c"/>
          <w:highlight w:val="white"/>
          <w:rtl w:val="0"/>
        </w:rPr>
        <w:t xml:space="preserve"> </w:t>
      </w:r>
    </w:p>
    <w:p w:rsidR="00000000" w:rsidDel="00000000" w:rsidP="00000000" w:rsidRDefault="00000000" w:rsidRPr="00000000" w14:paraId="00000017">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8">
      <w:pPr>
        <w:rPr>
          <w:rFonts w:ascii="Times" w:cs="Times" w:eastAsia="Times" w:hAnsi="Times"/>
          <w:color w:val="2c2c2c"/>
          <w:highlight w:val="white"/>
        </w:rPr>
      </w:pPr>
      <w:r w:rsidDel="00000000" w:rsidR="00000000" w:rsidRPr="00000000">
        <w:rPr>
          <w:rFonts w:ascii="Times" w:cs="Times" w:eastAsia="Times" w:hAnsi="Times"/>
          <w:color w:val="2c2c2c"/>
          <w:highlight w:val="white"/>
          <w:rtl w:val="0"/>
        </w:rPr>
        <w:t xml:space="preserve">Aside from the research opportunities and breakthroughs, </w:t>
      </w:r>
      <w:commentRangeStart w:id="8"/>
      <w:r w:rsidDel="00000000" w:rsidR="00000000" w:rsidRPr="00000000">
        <w:rPr>
          <w:rFonts w:ascii="Times" w:cs="Times" w:eastAsia="Times" w:hAnsi="Times"/>
          <w:color w:val="2c2c2c"/>
          <w:highlight w:val="white"/>
          <w:rtl w:val="0"/>
        </w:rPr>
        <w:t xml:space="preserve">Cornell offers plenty of chances to learn outside of </w:t>
      </w:r>
      <w:ins w:author="Matahari Kinanti" w:id="28" w:date="2019-12-18T17:58:31Z">
        <w:r w:rsidDel="00000000" w:rsidR="00000000" w:rsidRPr="00000000">
          <w:rPr>
            <w:rFonts w:ascii="Times" w:cs="Times" w:eastAsia="Times" w:hAnsi="Times"/>
            <w:color w:val="2c2c2c"/>
            <w:highlight w:val="white"/>
            <w:rtl w:val="0"/>
          </w:rPr>
          <w:t xml:space="preserve">the </w:t>
        </w:r>
      </w:ins>
      <w:del w:author="Matahari Kinanti" w:id="28" w:date="2019-12-18T17:58:31Z">
        <w:r w:rsidDel="00000000" w:rsidR="00000000" w:rsidRPr="00000000">
          <w:rPr>
            <w:rFonts w:ascii="Times" w:cs="Times" w:eastAsia="Times" w:hAnsi="Times"/>
            <w:color w:val="2c2c2c"/>
            <w:highlight w:val="white"/>
            <w:rtl w:val="0"/>
          </w:rPr>
          <w:delText xml:space="preserve">its</w:delText>
        </w:r>
      </w:del>
      <w:r w:rsidDel="00000000" w:rsidR="00000000" w:rsidRPr="00000000">
        <w:rPr>
          <w:rFonts w:ascii="Times" w:cs="Times" w:eastAsia="Times" w:hAnsi="Times"/>
          <w:color w:val="2c2c2c"/>
          <w:highlight w:val="white"/>
          <w:rtl w:val="0"/>
        </w:rPr>
        <w:t xml:space="preserve"> classroom</w:t>
      </w:r>
      <w:commentRangeEnd w:id="8"/>
      <w:r w:rsidDel="00000000" w:rsidR="00000000" w:rsidRPr="00000000">
        <w:commentReference w:id="8"/>
      </w:r>
      <w:r w:rsidDel="00000000" w:rsidR="00000000" w:rsidRPr="00000000">
        <w:rPr>
          <w:rFonts w:ascii="Times" w:cs="Times" w:eastAsia="Times" w:hAnsi="Times"/>
          <w:color w:val="2c2c2c"/>
          <w:highlight w:val="white"/>
          <w:rtl w:val="0"/>
        </w:rPr>
        <w:t xml:space="preserve">. The most interesting one is a study abroad trip to </w:t>
      </w:r>
      <w:ins w:author="Matahari Kinanti" w:id="29" w:date="2019-12-18T17:58:26Z">
        <w:r w:rsidDel="00000000" w:rsidR="00000000" w:rsidRPr="00000000">
          <w:rPr>
            <w:rFonts w:ascii="Times" w:cs="Times" w:eastAsia="Times" w:hAnsi="Times"/>
            <w:color w:val="2c2c2c"/>
            <w:highlight w:val="white"/>
            <w:rtl w:val="0"/>
          </w:rPr>
          <w:t xml:space="preserve">the </w:t>
        </w:r>
      </w:ins>
      <w:r w:rsidDel="00000000" w:rsidR="00000000" w:rsidRPr="00000000">
        <w:rPr>
          <w:rFonts w:ascii="Times" w:cs="Times" w:eastAsia="Times" w:hAnsi="Times"/>
          <w:color w:val="2c2c2c"/>
          <w:highlight w:val="white"/>
          <w:rtl w:val="0"/>
        </w:rPr>
        <w:t xml:space="preserve">Galapagos to see the Galapagos turtles in their habitat to study conservation issues,</w:t>
      </w:r>
      <w:del w:author="Matahari Kinanti" w:id="30" w:date="2019-12-19T01:51:54Z">
        <w:commentRangeStart w:id="9"/>
        <w:r w:rsidDel="00000000" w:rsidR="00000000" w:rsidRPr="00000000">
          <w:rPr>
            <w:rFonts w:ascii="Times" w:cs="Times" w:eastAsia="Times" w:hAnsi="Times"/>
            <w:color w:val="2c2c2c"/>
            <w:highlight w:val="white"/>
            <w:rtl w:val="0"/>
          </w:rPr>
          <w:delText xml:space="preserve"> supervised by Dr. Irby J. Lovette</w:delText>
        </w:r>
      </w:del>
      <w:commentRangeEnd w:id="9"/>
      <w:r w:rsidDel="00000000" w:rsidR="00000000" w:rsidRPr="00000000">
        <w:commentReference w:id="9"/>
      </w:r>
      <w:r w:rsidDel="00000000" w:rsidR="00000000" w:rsidRPr="00000000">
        <w:rPr>
          <w:rFonts w:ascii="Times" w:cs="Times" w:eastAsia="Times" w:hAnsi="Times"/>
          <w:color w:val="2c2c2c"/>
          <w:highlight w:val="white"/>
          <w:rtl w:val="0"/>
        </w:rPr>
        <w:t xml:space="preserve">. I’ve taken care of </w:t>
      </w:r>
      <w:ins w:author="Matahari Kinanti" w:id="31" w:date="2019-12-19T01:52:33Z">
        <w:r w:rsidDel="00000000" w:rsidR="00000000" w:rsidRPr="00000000">
          <w:rPr>
            <w:rFonts w:ascii="Times" w:cs="Times" w:eastAsia="Times" w:hAnsi="Times"/>
            <w:color w:val="2c2c2c"/>
            <w:highlight w:val="white"/>
            <w:rtl w:val="0"/>
          </w:rPr>
          <w:t xml:space="preserve">[how many] </w:t>
        </w:r>
      </w:ins>
      <w:r w:rsidDel="00000000" w:rsidR="00000000" w:rsidRPr="00000000">
        <w:rPr>
          <w:rFonts w:ascii="Times" w:cs="Times" w:eastAsia="Times" w:hAnsi="Times"/>
          <w:color w:val="2c2c2c"/>
          <w:highlight w:val="white"/>
          <w:rtl w:val="0"/>
        </w:rPr>
        <w:t xml:space="preserve">Galapagos turtle</w:t>
      </w:r>
      <w:ins w:author="Matahari Kinanti" w:id="32" w:date="2019-12-19T01:52:40Z">
        <w:r w:rsidDel="00000000" w:rsidR="00000000" w:rsidRPr="00000000">
          <w:rPr>
            <w:rFonts w:ascii="Times" w:cs="Times" w:eastAsia="Times" w:hAnsi="Times"/>
            <w:color w:val="2c2c2c"/>
            <w:highlight w:val="white"/>
            <w:rtl w:val="0"/>
          </w:rPr>
          <w:t xml:space="preserve">(s)</w:t>
        </w:r>
      </w:ins>
      <w:r w:rsidDel="00000000" w:rsidR="00000000" w:rsidRPr="00000000">
        <w:rPr>
          <w:rFonts w:ascii="Times" w:cs="Times" w:eastAsia="Times" w:hAnsi="Times"/>
          <w:color w:val="2c2c2c"/>
          <w:highlight w:val="white"/>
          <w:rtl w:val="0"/>
        </w:rPr>
        <w:t xml:space="preserve"> </w:t>
      </w:r>
      <w:ins w:author="Matahari Kinanti" w:id="33" w:date="2019-12-19T01:52:44Z">
        <w:r w:rsidDel="00000000" w:rsidR="00000000" w:rsidRPr="00000000">
          <w:rPr>
            <w:rFonts w:ascii="Times" w:cs="Times" w:eastAsia="Times" w:hAnsi="Times"/>
            <w:color w:val="2c2c2c"/>
            <w:highlight w:val="white"/>
            <w:rtl w:val="0"/>
          </w:rPr>
          <w:t xml:space="preserve">at the </w:t>
        </w:r>
      </w:ins>
      <w:del w:author="Matahari Kinanti" w:id="33" w:date="2019-12-19T01:52:44Z">
        <w:r w:rsidDel="00000000" w:rsidR="00000000" w:rsidRPr="00000000">
          <w:rPr>
            <w:rFonts w:ascii="Times" w:cs="Times" w:eastAsia="Times" w:hAnsi="Times"/>
            <w:color w:val="2c2c2c"/>
            <w:highlight w:val="white"/>
            <w:rtl w:val="0"/>
          </w:rPr>
          <w:delText xml:space="preserve">in</w:delText>
        </w:r>
      </w:del>
      <w:r w:rsidDel="00000000" w:rsidR="00000000" w:rsidRPr="00000000">
        <w:rPr>
          <w:rFonts w:ascii="Times" w:cs="Times" w:eastAsia="Times" w:hAnsi="Times"/>
          <w:color w:val="2c2c2c"/>
          <w:highlight w:val="white"/>
          <w:rtl w:val="0"/>
        </w:rPr>
        <w:t xml:space="preserve"> Ragunan Zoological Park. </w:t>
      </w:r>
      <w:commentRangeStart w:id="10"/>
      <w:r w:rsidDel="00000000" w:rsidR="00000000" w:rsidRPr="00000000">
        <w:rPr>
          <w:rFonts w:ascii="Times" w:cs="Times" w:eastAsia="Times" w:hAnsi="Times"/>
          <w:color w:val="2c2c2c"/>
          <w:highlight w:val="white"/>
          <w:rtl w:val="0"/>
        </w:rPr>
        <w:t xml:space="preserve">The turtle were still babies. Thus, I would love to continue studying it to broaden my knowledge to do the research in mitigating human-animal conflict.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9">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A">
      <w:pPr>
        <w:rPr>
          <w:rFonts w:ascii="Times" w:cs="Times" w:eastAsia="Times" w:hAnsi="Times"/>
          <w:color w:val="2c2c2c"/>
          <w:highlight w:val="white"/>
        </w:rPr>
      </w:pPr>
      <w:r w:rsidDel="00000000" w:rsidR="00000000" w:rsidRPr="00000000">
        <w:rPr>
          <w:rFonts w:ascii="Times" w:cs="Times" w:eastAsia="Times" w:hAnsi="Times"/>
          <w:color w:val="2c2c2c"/>
          <w:highlight w:val="white"/>
          <w:rtl w:val="0"/>
        </w:rPr>
        <w:t xml:space="preserve">I also believe the Cornell community is the best fit for me. There are many traditions in Cornell that I find particularly interesting, including the Dragon Day celebration (mainly because dragons are like snakes which are why I love them), and the Chime’s concert with the bells. </w:t>
      </w:r>
      <w:commentRangeStart w:id="11"/>
      <w:r w:rsidDel="00000000" w:rsidR="00000000" w:rsidRPr="00000000">
        <w:rPr>
          <w:rFonts w:ascii="Times" w:cs="Times" w:eastAsia="Times" w:hAnsi="Times"/>
          <w:color w:val="2c2c2c"/>
          <w:highlight w:val="white"/>
          <w:rtl w:val="0"/>
        </w:rPr>
        <w:t xml:space="preserve">I also enjoy the daily events that Cornell throws to their students in order to challenge them</w:t>
      </w:r>
      <w:commentRangeEnd w:id="11"/>
      <w:r w:rsidDel="00000000" w:rsidR="00000000" w:rsidRPr="00000000">
        <w:commentReference w:id="11"/>
      </w:r>
      <w:r w:rsidDel="00000000" w:rsidR="00000000" w:rsidRPr="00000000">
        <w:rPr>
          <w:rFonts w:ascii="Times" w:cs="Times" w:eastAsia="Times" w:hAnsi="Times"/>
          <w:color w:val="2c2c2c"/>
          <w:highlight w:val="white"/>
          <w:rtl w:val="0"/>
        </w:rPr>
        <w:t xml:space="preserve">. I would love to attend the ‘Arachnophilia: A Passion of Spiders” exhibit </w:t>
      </w:r>
      <w:del w:author="Matahari Kinanti" w:id="34" w:date="2019-12-19T01:55:36Z">
        <w:commentRangeStart w:id="12"/>
        <w:r w:rsidDel="00000000" w:rsidR="00000000" w:rsidRPr="00000000">
          <w:rPr>
            <w:rFonts w:ascii="Times" w:cs="Times" w:eastAsia="Times" w:hAnsi="Times"/>
            <w:color w:val="2c2c2c"/>
            <w:highlight w:val="white"/>
            <w:rtl w:val="0"/>
          </w:rPr>
          <w:delText xml:space="preserve">that is led by Linda Rayor </w:delText>
        </w:r>
      </w:del>
      <w:commentRangeEnd w:id="12"/>
      <w:r w:rsidDel="00000000" w:rsidR="00000000" w:rsidRPr="00000000">
        <w:commentReference w:id="12"/>
      </w:r>
      <w:r w:rsidDel="00000000" w:rsidR="00000000" w:rsidRPr="00000000">
        <w:rPr>
          <w:rFonts w:ascii="Times" w:cs="Times" w:eastAsia="Times" w:hAnsi="Times"/>
          <w:color w:val="2c2c2c"/>
          <w:highlight w:val="white"/>
          <w:rtl w:val="0"/>
        </w:rPr>
        <w:t xml:space="preserve">or the seminar on “</w:t>
      </w:r>
      <w:commentRangeStart w:id="13"/>
      <w:r w:rsidDel="00000000" w:rsidR="00000000" w:rsidRPr="00000000">
        <w:rPr>
          <w:rFonts w:ascii="Times" w:cs="Times" w:eastAsia="Times" w:hAnsi="Times"/>
          <w:color w:val="2c2c2c"/>
          <w:highlight w:val="white"/>
          <w:rtl w:val="0"/>
        </w:rPr>
        <w:t xml:space="preserve">NBB PhD Defense: Maria Mondau</w:t>
      </w:r>
      <w:commentRangeEnd w:id="13"/>
      <w:r w:rsidDel="00000000" w:rsidR="00000000" w:rsidRPr="00000000">
        <w:commentReference w:id="13"/>
      </w:r>
      <w:r w:rsidDel="00000000" w:rsidR="00000000" w:rsidRPr="00000000">
        <w:rPr>
          <w:rFonts w:ascii="Times" w:cs="Times" w:eastAsia="Times" w:hAnsi="Times"/>
          <w:color w:val="2c2c2c"/>
          <w:highlight w:val="white"/>
          <w:rtl w:val="0"/>
        </w:rPr>
        <w:t xml:space="preserve">” to know more about the behavioral and genomic consequences of evolution under skewed sex ratios.</w:t>
      </w:r>
    </w:p>
    <w:p w:rsidR="00000000" w:rsidDel="00000000" w:rsidP="00000000" w:rsidRDefault="00000000" w:rsidRPr="00000000" w14:paraId="0000001B">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C">
      <w:pPr>
        <w:rPr>
          <w:rFonts w:ascii="Times" w:cs="Times" w:eastAsia="Times" w:hAnsi="Times"/>
          <w:color w:val="2c2c2c"/>
          <w:highlight w:val="white"/>
        </w:rPr>
      </w:pPr>
      <w:r w:rsidDel="00000000" w:rsidR="00000000" w:rsidRPr="00000000">
        <w:rPr>
          <w:rFonts w:ascii="Times" w:cs="Times" w:eastAsia="Times" w:hAnsi="Times"/>
          <w:color w:val="2c2c2c"/>
          <w:highlight w:val="white"/>
          <w:rtl w:val="0"/>
        </w:rPr>
        <w:t xml:space="preserve">The </w:t>
      </w:r>
      <w:del w:author="Matahari Kinanti" w:id="35" w:date="2019-12-19T02:01:18Z">
        <w:r w:rsidDel="00000000" w:rsidR="00000000" w:rsidRPr="00000000">
          <w:rPr>
            <w:rFonts w:ascii="Times" w:cs="Times" w:eastAsia="Times" w:hAnsi="Times"/>
            <w:color w:val="2c2c2c"/>
            <w:highlight w:val="white"/>
            <w:rtl w:val="0"/>
          </w:rPr>
          <w:delText xml:space="preserve">environment </w:delText>
        </w:r>
      </w:del>
      <w:r w:rsidDel="00000000" w:rsidR="00000000" w:rsidRPr="00000000">
        <w:rPr>
          <w:rFonts w:ascii="Times" w:cs="Times" w:eastAsia="Times" w:hAnsi="Times"/>
          <w:color w:val="2c2c2c"/>
          <w:highlight w:val="white"/>
          <w:rtl w:val="0"/>
        </w:rPr>
        <w:t xml:space="preserve">study programs that is present </w:t>
      </w:r>
      <w:ins w:author="Matahari Kinanti" w:id="36" w:date="2019-12-19T02:01:26Z">
        <w:r w:rsidDel="00000000" w:rsidR="00000000" w:rsidRPr="00000000">
          <w:rPr>
            <w:rFonts w:ascii="Times" w:cs="Times" w:eastAsia="Times" w:hAnsi="Times"/>
            <w:color w:val="2c2c2c"/>
            <w:highlight w:val="white"/>
            <w:rtl w:val="0"/>
          </w:rPr>
          <w:t xml:space="preserve">at </w:t>
        </w:r>
      </w:ins>
      <w:del w:author="Matahari Kinanti" w:id="36" w:date="2019-12-19T02:01:26Z">
        <w:r w:rsidDel="00000000" w:rsidR="00000000" w:rsidRPr="00000000">
          <w:rPr>
            <w:rFonts w:ascii="Times" w:cs="Times" w:eastAsia="Times" w:hAnsi="Times"/>
            <w:color w:val="2c2c2c"/>
            <w:highlight w:val="white"/>
            <w:rtl w:val="0"/>
          </w:rPr>
          <w:delText xml:space="preserve">in </w:delText>
        </w:r>
      </w:del>
      <w:r w:rsidDel="00000000" w:rsidR="00000000" w:rsidRPr="00000000">
        <w:rPr>
          <w:rFonts w:ascii="Times" w:cs="Times" w:eastAsia="Times" w:hAnsi="Times"/>
          <w:color w:val="2c2c2c"/>
          <w:highlight w:val="white"/>
          <w:rtl w:val="0"/>
        </w:rPr>
        <w:t xml:space="preserve">Cornell, the events,</w:t>
      </w:r>
      <w:del w:author="Matahari Kinanti" w:id="37" w:date="2019-12-18T17:58:21Z">
        <w:r w:rsidDel="00000000" w:rsidR="00000000" w:rsidRPr="00000000">
          <w:rPr>
            <w:rFonts w:ascii="Times" w:cs="Times" w:eastAsia="Times" w:hAnsi="Times"/>
            <w:color w:val="2c2c2c"/>
            <w:highlight w:val="white"/>
            <w:rtl w:val="0"/>
          </w:rPr>
          <w:delText xml:space="preserve"> the</w:delText>
        </w:r>
      </w:del>
      <w:r w:rsidDel="00000000" w:rsidR="00000000" w:rsidRPr="00000000">
        <w:rPr>
          <w:rFonts w:ascii="Times" w:cs="Times" w:eastAsia="Times" w:hAnsi="Times"/>
          <w:color w:val="2c2c2c"/>
          <w:highlight w:val="white"/>
          <w:rtl w:val="0"/>
        </w:rPr>
        <w:t xml:space="preserve"> seminars</w:t>
      </w:r>
      <w:ins w:author="Matahari Kinanti" w:id="38" w:date="2019-12-18T17:58:11Z">
        <w:r w:rsidDel="00000000" w:rsidR="00000000" w:rsidRPr="00000000">
          <w:rPr>
            <w:rFonts w:ascii="Times" w:cs="Times" w:eastAsia="Times" w:hAnsi="Times"/>
            <w:color w:val="2c2c2c"/>
            <w:highlight w:val="white"/>
            <w:rtl w:val="0"/>
          </w:rPr>
          <w:t xml:space="preserve">,</w:t>
        </w:r>
      </w:ins>
      <w:r w:rsidDel="00000000" w:rsidR="00000000" w:rsidRPr="00000000">
        <w:rPr>
          <w:rFonts w:ascii="Times" w:cs="Times" w:eastAsia="Times" w:hAnsi="Times"/>
          <w:color w:val="2c2c2c"/>
          <w:highlight w:val="white"/>
          <w:rtl w:val="0"/>
        </w:rPr>
        <w:t xml:space="preserve"> and the professors whose work</w:t>
      </w:r>
      <w:del w:author="Matahari Kinanti" w:id="39" w:date="2019-12-18T17:58:18Z">
        <w:r w:rsidDel="00000000" w:rsidR="00000000" w:rsidRPr="00000000">
          <w:rPr>
            <w:rFonts w:ascii="Times" w:cs="Times" w:eastAsia="Times" w:hAnsi="Times"/>
            <w:color w:val="2c2c2c"/>
            <w:highlight w:val="white"/>
            <w:rtl w:val="0"/>
          </w:rPr>
          <w:delText xml:space="preserve">s</w:delText>
        </w:r>
      </w:del>
      <w:r w:rsidDel="00000000" w:rsidR="00000000" w:rsidRPr="00000000">
        <w:rPr>
          <w:rFonts w:ascii="Times" w:cs="Times" w:eastAsia="Times" w:hAnsi="Times"/>
          <w:color w:val="2c2c2c"/>
          <w:highlight w:val="white"/>
          <w:rtl w:val="0"/>
        </w:rPr>
        <w:t xml:space="preserve"> I admire would make me grow as a person.</w:t>
      </w:r>
      <w:commentRangeStart w:id="14"/>
      <w:r w:rsidDel="00000000" w:rsidR="00000000" w:rsidRPr="00000000">
        <w:rPr>
          <w:rFonts w:ascii="Times" w:cs="Times" w:eastAsia="Times" w:hAnsi="Times"/>
          <w:color w:val="2c2c2c"/>
          <w:highlight w:val="white"/>
          <w:rtl w:val="0"/>
        </w:rPr>
        <w:t xml:space="preserve"> I would not only be studying inside the classroom walls; I would be studying outside and everywhere</w:t>
      </w:r>
      <w:commentRangeEnd w:id="14"/>
      <w:r w:rsidDel="00000000" w:rsidR="00000000" w:rsidRPr="00000000">
        <w:commentReference w:id="14"/>
      </w:r>
      <w:r w:rsidDel="00000000" w:rsidR="00000000" w:rsidRPr="00000000">
        <w:rPr>
          <w:rFonts w:ascii="Times" w:cs="Times" w:eastAsia="Times" w:hAnsi="Times"/>
          <w:color w:val="2c2c2c"/>
          <w:highlight w:val="white"/>
          <w:rtl w:val="0"/>
        </w:rPr>
        <w:t xml:space="preserve">. Just like what Cornell Global Learning’s motto says: “Every Person. Every Study. Everywhere.”</w:t>
      </w:r>
    </w:p>
    <w:p w:rsidR="00000000" w:rsidDel="00000000" w:rsidP="00000000" w:rsidRDefault="00000000" w:rsidRPr="00000000" w14:paraId="0000001D">
      <w:pPr>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 Elysa,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Nice essay! I can see that you’re really interested in the major and know what you want to do in the future. Please find my comments and corrections on the document. Looking forward to reading the next draft.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Cheers!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Matahari Kinanti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All-in Essay Editor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e220c"/>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e220c"/>
          <w:highlight w:val="white"/>
          <w:u w:val="single"/>
        </w:rPr>
      </w:pPr>
      <w:r w:rsidDel="00000000" w:rsidR="00000000" w:rsidRPr="00000000">
        <w:rPr>
          <w:color w:val="ee220c"/>
          <w:highlight w:val="white"/>
          <w:u w:val="single"/>
          <w:rtl w:val="0"/>
        </w:rPr>
        <w:t xml:space="preserve">Previous Edits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76ba"/>
          <w:sz w:val="24"/>
          <w:szCs w:val="24"/>
          <w:highlight w:val="white"/>
          <w:u w:val="none"/>
          <w:vertAlign w:val="baseline"/>
          <w:rtl w:val="0"/>
        </w:rPr>
        <w:br w:type="textWrapping"/>
      </w:r>
      <w:commentRangeStart w:id="15"/>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6b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6ba"/>
          <w:sz w:val="24"/>
          <w:szCs w:val="24"/>
          <w:highlight w:val="yellow"/>
          <w:u w:val="none"/>
          <w:vertAlign w:val="baseline"/>
          <w:rtl w:val="0"/>
        </w:rPr>
        <w:t xml:space="preserve">College of Agriculture and Life Sciences: Why are you drawn to studying the major you have selected? Please discuss how your interests and related experiences have influenced your choice. Specifically, how will an education from the College of Agriculture and Life Sciences (CALS) and Cornell University help you achieve your academic goals? (650 words max)</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8d08d"/>
          <w:sz w:val="24"/>
          <w:szCs w:val="24"/>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have always liked biology even before I knew it was called biology. By eight</w:t>
      </w:r>
      <w:ins w:author="Devi Kasih" w:id="40" w:date="2019-12-16T10:40: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 </w:t>
        </w:r>
      </w:ins>
      <w:ins w:author="Elysa Ng" w:id="41" w:date="2019-11-30T12:43:00Z">
        <w:del w:author="Devi Kasih" w:id="42" w:date="2019-12-16T10:40: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delText>
          </w:r>
        </w:del>
      </w:ins>
      <w:del w:author="Elysa Ng" w:id="43" w:date="2019-11-30T12:43: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grade, when I was still doing integrative science where science has been a mixture of all biology, chemistry, and physics; I finished Charles Darwin's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Origin of Species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a collection of Richard Dawkins books that talk about the study of evolution.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8d08d"/>
          <w:sz w:val="24"/>
          <w:szCs w:val="24"/>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lysa Ng" w:id="44" w:date="2019-11-30T12:40:00Z"/>
          <w:rFonts w:ascii="Times New Roman" w:cs="Times New Roman" w:eastAsia="Times New Roman" w:hAnsi="Times New Roman"/>
          <w:b w:val="0"/>
          <w:i w:val="0"/>
          <w:smallCaps w:val="0"/>
          <w:strike w:val="1"/>
          <w:color w:val="000000"/>
          <w:sz w:val="24"/>
          <w:szCs w:val="24"/>
          <w:highlight w:val="white"/>
          <w:u w:val="none"/>
          <w:vertAlign w:val="baseline"/>
        </w:rPr>
      </w:pPr>
      <w:del w:author="Elysa Ng" w:id="44" w:date="2019-11-30T12:40: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How does venom develop in snakes? How did the DNA code originate? How could mutation happen? Certain behaviors always happen for a reason and the answer lies in gene selection theory. The gene theory talks about the survival of competing genes to increase allele frequency, eventually leading to the genes affecting the phenotype of the organism. I want to explore the different theories that scientists have come up with, that related to the gene selection theory</w:delText>
        </w:r>
        <w:r w:rsidDel="00000000" w:rsidR="00000000" w:rsidRPr="00000000">
          <w:rPr>
            <w:rFonts w:ascii="Times New Roman" w:cs="Times New Roman" w:eastAsia="Times New Roman" w:hAnsi="Times New Roman"/>
            <w:b w:val="0"/>
            <w:i w:val="0"/>
            <w:smallCaps w:val="0"/>
            <w:strike w:val="1"/>
            <w:color w:val="000000"/>
            <w:sz w:val="24"/>
            <w:szCs w:val="24"/>
            <w:highlight w:val="white"/>
            <w:u w:val="none"/>
            <w:vertAlign w:val="baseline"/>
            <w:rtl w:val="0"/>
          </w:rPr>
          <w:delText xml:space="preserve">. Through my internship, education opportunities, and research, I pull together my hand-on works and the gene selection theory; and finally settle for the Ecology and Evolutionary major from the College of Agriculture and Life Science (CALS).</w:delText>
        </w:r>
      </w:del>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lysa Ng" w:id="44" w:date="2019-11-30T12:40:00Z"/>
          <w:rFonts w:ascii="Times New Roman" w:cs="Times New Roman" w:eastAsia="Times New Roman" w:hAnsi="Times New Roman"/>
          <w:b w:val="0"/>
          <w:i w:val="0"/>
          <w:smallCaps w:val="0"/>
          <w:strike w:val="0"/>
          <w:color w:val="000000"/>
          <w:sz w:val="24"/>
          <w:szCs w:val="24"/>
          <w:highlight w:val="white"/>
          <w:u w:val="none"/>
          <w:vertAlign w:val="baseline"/>
        </w:rPr>
      </w:pPr>
      <w:del w:author="Elysa Ng" w:id="44" w:date="2019-11-30T12:40:00Z">
        <w:r w:rsidDel="00000000" w:rsidR="00000000" w:rsidRPr="00000000">
          <w:rPr>
            <w:rtl w:val="0"/>
          </w:rPr>
        </w:r>
      </w:del>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uthor" w:id="55" w:date="2019-12-16T12:40:00Z"/>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During the summers of 9th, 10th, and 11th grade, I explored many aspects of animal fields; ranging from vet care in a nearby clinic, zoo care at </w:t>
      </w:r>
      <w:del w:author="Devi Kasih" w:id="45" w:date="2019-12-16T10:42: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the </w:delText>
        </w:r>
      </w:del>
      <w:ins w:author="Devi Kasih" w:id="45" w:date="2019-12-16T10:42: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local zoo, animal rescue and conservation in Singapore and herpetology </w:t>
      </w:r>
      <w:commentRangeStart w:id="1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 in the lab</w:t>
      </w:r>
      <w:ins w:author="Author" w:id="46" w:date="2019-12-16T12:14:00Z">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at Indonesian Institute of Sciences</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del w:author="Devi Kasih" w:id="47" w:date="2019-12-16T10:3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With all these experiences</w:delText>
        </w:r>
      </w:del>
      <w:ins w:author="Devi Kasih" w:id="47" w:date="2019-12-16T10:3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Handling </w:t>
        </w:r>
      </w:ins>
      <w:ins w:author="Author" w:id="48" w:date="2019-12-16T12:16: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hundreds of </w:t>
        </w:r>
      </w:ins>
      <w:ins w:author="Devi Kasih" w:id="49" w:date="2019-12-16T10:38:00Z">
        <w:del w:author="Author" w:id="50" w:date="2019-12-16T12:15: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delTex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delText xml:space="preserve">how many?</w:delTex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animals during my stint at various institutions</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w:t>
      </w:r>
      <w:del w:author="Devi Kasih" w:id="51" w:date="2019-12-16T10:3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’ve started to</w:delText>
        </w:r>
      </w:de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realize</w:t>
      </w:r>
      <w:ins w:author="Devi Kasih" w:id="52" w:date="2019-12-16T10:3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that I was </w:t>
      </w:r>
      <w:del w:author="Author" w:id="53" w:date="2019-12-15T15:18:00Z">
        <w:commentRangeStart w:id="1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very </w:delText>
        </w:r>
      </w:del>
      <w:del w:author="Devi Kasih" w:id="54" w:date="2019-12-16T10:39: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interested in reptiles</w:delText>
        </w:r>
      </w:del>
      <w:ins w:author="Devi Kasih" w:id="54" w:date="2019-12-16T10:39: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most fond of reptiles</w:t>
        </w:r>
      </w:ins>
      <w:ins w:author="Author" w:id="55" w:date="2019-12-16T12:40: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because of how long they date back in the fossil record. </w:t>
        </w:r>
      </w:ins>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uthor" w:id="55" w:date="2019-12-16T12:40:00Z"/>
          <w:rFonts w:ascii="Times New Roman" w:cs="Times New Roman" w:eastAsia="Times New Roman" w:hAnsi="Times New Roman"/>
          <w:b w:val="0"/>
          <w:i w:val="0"/>
          <w:smallCaps w:val="0"/>
          <w:strike w:val="0"/>
          <w:color w:val="000000"/>
          <w:sz w:val="24"/>
          <w:szCs w:val="24"/>
          <w:highlight w:val="white"/>
          <w:u w:val="none"/>
          <w:vertAlign w:val="baseline"/>
        </w:rPr>
      </w:pPr>
      <w:ins w:author="Author" w:id="55" w:date="2019-12-16T12:40:00Z">
        <w:r w:rsidDel="00000000" w:rsidR="00000000" w:rsidRPr="00000000">
          <w:rPr>
            <w:rtl w:val="0"/>
          </w:rPr>
        </w:r>
      </w:ins>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ins w:author="Author" w:id="55" w:date="2019-12-16T12:40: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My internship experience in ACREs, </w:t>
        </w:r>
      </w:ins>
      <w:ins w:author="Devi Kasih" w:id="56" w:date="2019-12-16T10:39:00Z">
        <w:del w:author="Author" w:id="57" w:date="2019-12-16T12:16: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w:delText>
          </w:r>
          <w:commentRangeEnd w:id="17"/>
          <w:r w:rsidDel="00000000" w:rsidR="00000000" w:rsidRPr="00000000">
            <w:commentReference w:id="17"/>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In fact, I found snake cute.</w:delText>
          </w:r>
        </w:del>
      </w:ins>
      <w:del w:author="Devi Kasih" w:id="58" w:date="2019-12-16T10:39: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delText>
        </w:r>
      </w:del>
      <w:del w:author="Author" w:id="59" w:date="2019-12-16T12:1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w:delText>
        </w:r>
      </w:del>
      <w:ins w:author="Author" w:id="59" w:date="2019-12-16T12:1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went through some night-rescue trips with my supervisor. It was a very </w:t>
        </w:r>
        <w:del w:author="Devi Kasih" w:id="60" w:date="2019-12-17T04:02:27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exhilirating</w:delText>
          </w:r>
        </w:del>
      </w:ins>
      <w:ins w:author="Devi Kasih" w:id="60" w:date="2019-12-17T04:02:27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exhilarating</w:t>
        </w:r>
      </w:ins>
      <w:ins w:author="Author" w:id="61" w:date="2019-12-16T12:45: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experience which I thoroughly enjoyed. In fact, I was even taught how to handle snakes with my bare hands by my supervisor. </w:t>
        </w:r>
        <w:del w:author="Devi Kasih" w:id="62" w:date="2019-12-17T04:02:27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Eventualy</w:delText>
          </w:r>
        </w:del>
      </w:ins>
      <w:ins w:author="Devi Kasih" w:id="62" w:date="2019-12-17T04:02:27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Eventually</w:t>
        </w:r>
      </w:ins>
      <w:ins w:author="Author" w:id="63" w:date="2019-12-16T12:45: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 realized that I want to study more about the role of snakes in the environment which confirms my decision to study ecology and evolutionary biology. </w:t>
        </w:r>
      </w:ins>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64" w:date="2019-12-16T10:39:00Z"/>
          <w:del w:author="Author" w:id="65" w:date="2019-12-16T12:31:00Z"/>
          <w:highlight w:val="white"/>
        </w:rPr>
      </w:pPr>
      <w:ins w:author="Devi Kasih" w:id="64" w:date="2019-12-16T10:39:00Z">
        <w:del w:author="Author" w:id="65" w:date="2019-12-16T12:31:00Z">
          <w:r w:rsidDel="00000000" w:rsidR="00000000" w:rsidRPr="00000000">
            <w:rPr>
              <w:rtl w:val="0"/>
            </w:rPr>
          </w:r>
        </w:del>
      </w:ins>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64" w:date="2019-12-16T10:39:00Z"/>
          <w:del w:author="Author" w:id="65" w:date="2019-12-16T12:31:00Z"/>
          <w:rFonts w:ascii="Times New Roman" w:cs="Times New Roman" w:eastAsia="Times New Roman" w:hAnsi="Times New Roman"/>
          <w:b w:val="0"/>
          <w:i w:val="0"/>
          <w:smallCaps w:val="0"/>
          <w:strike w:val="0"/>
          <w:color w:val="000000"/>
          <w:sz w:val="24"/>
          <w:szCs w:val="24"/>
          <w:highlight w:val="white"/>
          <w:u w:val="none"/>
          <w:vertAlign w:val="baseline"/>
        </w:rPr>
      </w:pPr>
      <w:ins w:author="Devi Kasih" w:id="64" w:date="2019-12-16T10:39:00Z">
        <w:del w:author="Author" w:id="65" w:date="2019-12-16T12:31:00Z">
          <w:r w:rsidDel="00000000" w:rsidR="00000000" w:rsidRPr="00000000">
            <w:rPr>
              <w:rtl w:val="0"/>
            </w:rPr>
          </w:r>
        </w:del>
      </w:ins>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64" w:date="2019-12-16T10:39:00Z"/>
          <w:rFonts w:ascii="Times New Roman" w:cs="Times New Roman" w:eastAsia="Times New Roman" w:hAnsi="Times New Roman"/>
          <w:b w:val="0"/>
          <w:i w:val="0"/>
          <w:smallCaps w:val="0"/>
          <w:strike w:val="0"/>
          <w:color w:val="000000"/>
          <w:sz w:val="24"/>
          <w:szCs w:val="24"/>
          <w:highlight w:val="white"/>
          <w:u w:val="none"/>
          <w:vertAlign w:val="baseline"/>
        </w:rPr>
      </w:pPr>
      <w:ins w:author="Devi Kasih" w:id="64" w:date="2019-12-16T10:39:00Z">
        <w:del w:author="Author" w:id="65" w:date="2019-12-16T12:31:00Z">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delText xml:space="preserve">[add a paragraph about a particular experience with snake or reptile or sth that help you confirm your decision to study ecology and evolutionary biology]</w:delText>
          </w:r>
        </w:del>
        <w:r w:rsidDel="00000000" w:rsidR="00000000" w:rsidRPr="00000000">
          <w:rPr>
            <w:rtl w:val="0"/>
          </w:rPr>
        </w:r>
      </w:ins>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64" w:date="2019-12-16T10:39:00Z"/>
          <w:rFonts w:ascii="Times New Roman" w:cs="Times New Roman" w:eastAsia="Times New Roman" w:hAnsi="Times New Roman"/>
          <w:b w:val="0"/>
          <w:i w:val="0"/>
          <w:smallCaps w:val="0"/>
          <w:strike w:val="0"/>
          <w:color w:val="000000"/>
          <w:sz w:val="24"/>
          <w:szCs w:val="24"/>
          <w:highlight w:val="white"/>
          <w:u w:val="none"/>
          <w:vertAlign w:val="baseline"/>
        </w:rPr>
      </w:pPr>
      <w:ins w:author="Devi Kasih" w:id="64" w:date="2019-12-16T10:39:00Z">
        <w:r w:rsidDel="00000000" w:rsidR="00000000" w:rsidRPr="00000000">
          <w:rPr>
            <w:rtl w:val="0"/>
          </w:rPr>
        </w:r>
      </w:ins>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74" w:date="2019-12-16T11:04:00Z"/>
          <w:highlight w:val="white"/>
        </w:rPr>
      </w:pPr>
      <w:del w:author="Devi Kasih" w:id="66" w:date="2019-12-16T10:39: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which was part of the herpetology world. When I </w:delText>
        </w:r>
        <w:commentRangeStart w:id="1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started exploring </w:delText>
        </w:r>
      </w:del>
      <w:ins w:author="Devi Kasih" w:id="66" w:date="2019-12-16T10:39: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Since then, I delved into </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world of herpetology</w:t>
      </w:r>
      <w:del w:author="Devi Kasih" w:id="67" w:date="2019-12-16T10:4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w:delTex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w:delText>
        </w:r>
      </w:del>
      <w:ins w:author="Devi Kasih" w:id="67" w:date="2019-12-16T10:48: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read every reptile research that was available.</w:t>
      </w:r>
      <w:ins w:author="Devi Kasih" w:id="68" w:date="2019-12-16T10:55: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As a species labelled with bad connotations, I found that snakes have countless conflict with humans. I hope that, </w:t>
        </w:r>
      </w:ins>
      <w:ins w:author="Author" w:id="69" w:date="2019-12-16T12:31: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w:t>
        </w:r>
      </w:ins>
      <w:ins w:author="Devi Kasih" w:id="70" w:date="2019-12-16T11:01:00Z">
        <w:del w:author="Author" w:id="71" w:date="2019-12-16T12:3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B</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y the year 2032, I could work in Indonesia as part of the Ministry of Environment And Forestry </w:t>
        </w:r>
      </w:ins>
      <w:ins w:author="Author" w:id="72" w:date="2019-12-16T12:41:00Z">
        <w:del w:author="Devi Kasih" w:id="73" w:date="2019-12-17T04:02:27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from my's background,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to</w:t>
        </w:r>
      </w:ins>
      <w:ins w:author="Devi Kasih" w:id="74" w:date="2019-12-16T11:04:00Z">
        <w:del w:author="Author" w:id="75" w:date="2019-12-16T12:4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and</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research and implement new policies for Indonesia’s flora and fauna. I aim to protect Indonesian wildlife and help mitigate human-animal relationships through the policies.</w:t>
        </w:r>
        <w:r w:rsidDel="00000000" w:rsidR="00000000" w:rsidRPr="00000000">
          <w:rPr>
            <w:highlight w:val="white"/>
            <w:rtl w:val="0"/>
          </w:rPr>
          <w:t xml:space="preserve"> </w:t>
        </w:r>
      </w:ins>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74" w:date="2019-12-16T11:04:00Z"/>
          <w:highlight w:val="white"/>
        </w:rPr>
      </w:pPr>
      <w:ins w:author="Devi Kasih" w:id="74" w:date="2019-12-16T11:04:00Z">
        <w:r w:rsidDel="00000000" w:rsidR="00000000" w:rsidRPr="00000000">
          <w:rPr>
            <w:rtl w:val="0"/>
          </w:rPr>
        </w:r>
      </w:ins>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uthor" w:id="77" w:date="2019-12-16T12:39:00Z"/>
          <w:rFonts w:ascii="Times New Roman" w:cs="Times New Roman" w:eastAsia="Times New Roman" w:hAnsi="Times New Roman"/>
          <w:b w:val="0"/>
          <w:i w:val="0"/>
          <w:smallCaps w:val="0"/>
          <w:strike w:val="0"/>
          <w:color w:val="2c2c2c"/>
          <w:sz w:val="24"/>
          <w:szCs w:val="24"/>
          <w:highlight w:val="white"/>
          <w:u w:val="none"/>
          <w:vertAlign w:val="baseline"/>
        </w:rPr>
      </w:pPr>
      <w:ins w:author="Devi Kasih" w:id="74" w:date="2019-12-16T11:04: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Pursuing my dream, </w:t>
        </w:r>
      </w:ins>
      <w:del w:author="Devi Kasih" w:id="76" w:date="2019-12-16T11:01: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delText xml:space="preserve"> I'd go </w:delText>
        </w:r>
      </w:del>
      <w:ins w:author="Devi Kasih" w:id="76" w:date="2019-12-16T11:01:00Z">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went </w:t>
        </w:r>
      </w:in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science journal to science journal and eventually bumped into a book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c2c2c"/>
          <w:sz w:val="24"/>
          <w:szCs w:val="24"/>
          <w:highlight w:val="white"/>
          <w:u w:val="none"/>
          <w:vertAlign w:val="baseline"/>
          <w:rtl w:val="0"/>
        </w:rPr>
        <w:t xml:space="preserve">nakes: The Evolution of Mystery in Nature </w:t>
      </w:r>
      <w:r w:rsidDel="00000000" w:rsidR="00000000" w:rsidRPr="00000000">
        <w:rPr>
          <w:rFonts w:ascii="Times New Roman" w:cs="Times New Roman" w:eastAsia="Times New Roman" w:hAnsi="Times New Roman"/>
          <w:b w:val="0"/>
          <w:i w:val="0"/>
          <w:smallCaps w:val="0"/>
          <w:strike w:val="0"/>
          <w:color w:val="2c2c2c"/>
          <w:sz w:val="24"/>
          <w:szCs w:val="24"/>
          <w:highlight w:val="white"/>
          <w:u w:val="none"/>
          <w:vertAlign w:val="baseline"/>
          <w:rtl w:val="0"/>
        </w:rPr>
        <w:t xml:space="preserve">by Harry Greene, which was praised by the New York Times and even won a PEN award.</w:t>
      </w:r>
      <w:ins w:author="Author" w:id="77" w:date="2019-12-16T12:39:00Z">
        <w:r w:rsidDel="00000000" w:rsidR="00000000" w:rsidRPr="00000000">
          <w:rPr>
            <w:rFonts w:ascii="Times New Roman" w:cs="Times New Roman" w:eastAsia="Times New Roman" w:hAnsi="Times New Roman"/>
            <w:b w:val="0"/>
            <w:i w:val="0"/>
            <w:smallCaps w:val="0"/>
            <w:strike w:val="0"/>
            <w:color w:val="2c2c2c"/>
            <w:sz w:val="24"/>
            <w:szCs w:val="24"/>
            <w:highlight w:val="white"/>
            <w:u w:val="none"/>
            <w:vertAlign w:val="baseline"/>
            <w:rtl w:val="0"/>
          </w:rPr>
          <w:t xml:space="preserve"> </w:t>
        </w:r>
      </w:ins>
      <w:del w:author="Author" w:id="77" w:date="2019-12-16T12:39:00Z">
        <w:r w:rsidDel="00000000" w:rsidR="00000000" w:rsidRPr="00000000">
          <w:rPr>
            <w:rFonts w:ascii="Times New Roman" w:cs="Times New Roman" w:eastAsia="Times New Roman" w:hAnsi="Times New Roman"/>
            <w:b w:val="0"/>
            <w:i w:val="0"/>
            <w:smallCaps w:val="0"/>
            <w:strike w:val="0"/>
            <w:color w:val="2c2c2c"/>
            <w:sz w:val="24"/>
            <w:szCs w:val="24"/>
            <w:highlight w:val="white"/>
            <w:u w:val="none"/>
            <w:vertAlign w:val="baseline"/>
            <w:rtl w:val="0"/>
          </w:rPr>
          <w:delText xml:space="preserve"> The book was a brilliant—from really amazing photographs to real life accounts, I was hooked.</w:delText>
        </w:r>
      </w:del>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uthor" w:id="77" w:date="2019-12-16T12:39:00Z"/>
          <w:rFonts w:ascii="Helvetica Neue" w:cs="Helvetica Neue" w:eastAsia="Helvetica Neue" w:hAnsi="Helvetica Neue"/>
          <w:b w:val="0"/>
          <w:i w:val="0"/>
          <w:smallCaps w:val="0"/>
          <w:strike w:val="0"/>
          <w:color w:val="1d2228"/>
          <w:sz w:val="24"/>
          <w:szCs w:val="24"/>
          <w:highlight w:val="white"/>
          <w:u w:val="none"/>
          <w:vertAlign w:val="baseline"/>
        </w:rPr>
      </w:pPr>
      <w:del w:author="Author" w:id="77" w:date="2019-12-16T12:39:00Z">
        <w:r w:rsidDel="00000000" w:rsidR="00000000" w:rsidRPr="00000000">
          <w:rPr>
            <w:rtl w:val="0"/>
          </w:rPr>
        </w:r>
      </w:del>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uthor" w:id="79" w:date="2019-12-16T12:39:00Z"/>
          <w:rFonts w:ascii="Times" w:cs="Times" w:eastAsia="Times" w:hAnsi="Times"/>
          <w:b w:val="0"/>
          <w:i w:val="0"/>
          <w:smallCaps w:val="0"/>
          <w:strike w:val="0"/>
          <w:color w:val="2c2c2c"/>
          <w:sz w:val="24"/>
          <w:szCs w:val="24"/>
          <w:highlight w:val="white"/>
          <w:u w:val="none"/>
          <w:vertAlign w:val="baseline"/>
        </w:rPr>
      </w:pPr>
      <w:del w:author="Author" w:id="77" w:date="2019-12-16T12:39: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Harry </w:delText>
        </w:r>
      </w:del>
      <w:ins w:author="Author" w:id="78" w:date="2019-12-16T12:39: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Dr.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Greene is a professor from the Ecology and Evolutionary department of Cornell. His work on </w:t>
      </w:r>
      <w:r w:rsidDel="00000000" w:rsidR="00000000" w:rsidRPr="00000000">
        <w:rPr>
          <w:rFonts w:ascii="Times" w:cs="Times" w:eastAsia="Times" w:hAnsi="Times"/>
          <w:b w:val="0"/>
          <w:i w:val="1"/>
          <w:smallCaps w:val="0"/>
          <w:strike w:val="0"/>
          <w:color w:val="2c2c2c"/>
          <w:sz w:val="24"/>
          <w:szCs w:val="24"/>
          <w:highlight w:val="white"/>
          <w:u w:val="none"/>
          <w:vertAlign w:val="baseline"/>
          <w:rtl w:val="0"/>
        </w:rPr>
        <w:t xml:space="preserve">Hunter-Gatherers And Other Primates as Prey, Predators, And Competitors of Snakes</w:t>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is my favorite research article because of its nature in the evolutionary field. </w:t>
      </w:r>
      <w:ins w:author="Author" w:id="79" w:date="2019-12-16T12:39:00Z">
        <w:r w:rsidDel="00000000" w:rsidR="00000000" w:rsidRPr="00000000">
          <w:rPr>
            <w:rtl w:val="0"/>
          </w:rPr>
        </w:r>
      </w:ins>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uthor" w:id="79" w:date="2019-12-16T12:39:00Z"/>
          <w:rFonts w:ascii="Times" w:cs="Times" w:eastAsia="Times" w:hAnsi="Times"/>
          <w:b w:val="0"/>
          <w:i w:val="0"/>
          <w:smallCaps w:val="0"/>
          <w:strike w:val="0"/>
          <w:color w:val="2c2c2c"/>
          <w:sz w:val="24"/>
          <w:szCs w:val="24"/>
          <w:highlight w:val="white"/>
          <w:u w:val="none"/>
          <w:vertAlign w:val="baseline"/>
        </w:rPr>
      </w:pPr>
      <w:ins w:author="Author" w:id="79" w:date="2019-12-16T12:39:00Z">
        <w:r w:rsidDel="00000000" w:rsidR="00000000" w:rsidRPr="00000000">
          <w:rPr>
            <w:rtl w:val="0"/>
          </w:rPr>
        </w:r>
      </w:ins>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uthor" w:id="86" w:date="2019-12-16T12:33:00Z"/>
          <w:rFonts w:ascii="Times" w:cs="Times" w:eastAsia="Times" w:hAnsi="Times"/>
          <w:b w:val="0"/>
          <w:i w:val="0"/>
          <w:smallCaps w:val="0"/>
          <w:strike w:val="0"/>
          <w:color w:val="2c2c2c"/>
          <w:sz w:val="24"/>
          <w:szCs w:val="24"/>
          <w:highlight w:val="white"/>
          <w:u w:val="none"/>
          <w:vertAlign w:val="baseline"/>
        </w:rPr>
      </w:pPr>
      <w:del w:author="Author" w:id="79" w:date="2019-12-16T12:39: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This </w:delText>
        </w:r>
      </w:del>
      <w:del w:author="Devi Kasih" w:id="80" w:date="2019-12-14T11:32: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specific </w:delText>
        </w:r>
      </w:del>
      <w:del w:author="Author" w:id="81" w:date="2019-12-15T15:2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article talks about the relationship between primates and snakes. Humans have evolved from great apes, and many humans have retained an evolutionary fear for snakes to the point where snakes </w:delText>
        </w:r>
      </w:del>
      <w:del w:author="Devi Kasih" w:id="82" w:date="2019-12-14T11:3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has</w:delText>
        </w:r>
      </w:del>
      <w:ins w:author="Devi Kasih" w:id="82" w:date="2019-12-14T11:33:00Z">
        <w:del w:author="Author" w:id="83" w:date="2019-12-15T15:2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have</w:delText>
          </w:r>
        </w:del>
      </w:ins>
      <w:del w:author="Author" w:id="83" w:date="2019-12-15T15:2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been painted in pop culture.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Dr. Greene talks about evolutionary history between </w:t>
      </w:r>
      <w:commentRangeStart w:id="19"/>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the two species</w:t>
      </w:r>
      <w:commentRangeEnd w:id="19"/>
      <w:r w:rsidDel="00000000" w:rsidR="00000000" w:rsidRPr="00000000">
        <w:commentReference w:id="19"/>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w:t>
      </w:r>
      <w:ins w:author="Author" w:id="84" w:date="2019-12-16T12:3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ins>
      <w:del w:author="Author" w:id="84" w:date="2019-12-16T12:3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using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the snake and primat</w:t>
      </w:r>
      <w:ins w:author="Author" w:id="85" w:date="2019-12-16T12:32: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e</w:t>
        </w:r>
      </w:ins>
      <w:del w:author="Author" w:id="85" w:date="2019-12-16T12:32: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e phylogenies</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ins w:author="Author" w:id="86" w:date="2019-12-16T12:33:00Z">
        <w:r w:rsidDel="00000000" w:rsidR="00000000" w:rsidRPr="00000000">
          <w:rPr>
            <w:rtl w:val="0"/>
          </w:rPr>
        </w:r>
      </w:ins>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2c2c2c"/>
          <w:highlight w:val="white"/>
        </w:rPr>
      </w:pPr>
      <w:ins w:author="Author" w:id="86" w:date="2019-12-16T12:3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Humans have evolved from great apes, and many humans have retained an evolutionary fear for snakes to the point where snakes </w:t>
        </w:r>
        <w:del w:author="Devi Kasih" w:id="87" w:date="2019-12-17T04:02:27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has</w:delText>
          </w:r>
        </w:del>
      </w:ins>
      <w:ins w:author="Devi Kasih" w:id="87" w:date="2019-12-17T04:02:27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have</w:t>
        </w:r>
      </w:ins>
      <w:ins w:author="Author" w:id="88" w:date="2019-12-16T12:3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been painted in pop culture.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 found this article </w:t>
      </w:r>
      <w:del w:author="Devi Kasih" w:id="89" w:date="2019-12-16T10:49:00Z">
        <w:commentRangeStart w:id="20"/>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to be </w:delText>
        </w:r>
      </w:del>
      <w:del w:author="Author" w:id="90" w:date="2019-12-15T15:1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completely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mind-blowing, </w:t>
      </w:r>
      <w:commentRangeEnd w:id="20"/>
      <w:r w:rsidDel="00000000" w:rsidR="00000000" w:rsidRPr="00000000">
        <w:commentReference w:id="20"/>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realizing that evolutionary biology is much more interesting than I initially thought. </w:t>
      </w:r>
      <w:del w:author="Devi Kasih" w:id="91" w:date="2019-12-17T04:02:27Z">
        <w:commentRangeStart w:id="21"/>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The evolutionary history of snakes is something that should be pursued</w:delText>
        </w:r>
        <w:commentRangeEnd w:id="21"/>
        <w:r w:rsidDel="00000000" w:rsidR="00000000" w:rsidRPr="00000000">
          <w:commentReference w:id="21"/>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and I really </w:delText>
        </w:r>
      </w:del>
      <w:ins w:author="Devi Kasih" w:id="91" w:date="2019-12-17T04:02:27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wanted to follow with Dr. Greene’s footsteps.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92" w:date="2019-12-08T19:37:00Z"/>
          <w:rFonts w:ascii="Times" w:cs="Times" w:eastAsia="Times" w:hAnsi="Times"/>
          <w:b w:val="0"/>
          <w:i w:val="0"/>
          <w:smallCaps w:val="0"/>
          <w:strike w:val="0"/>
          <w:color w:val="2c2c2c"/>
          <w:sz w:val="24"/>
          <w:szCs w:val="24"/>
          <w:highlight w:val="white"/>
          <w:u w:val="none"/>
          <w:vertAlign w:val="baseline"/>
        </w:rPr>
      </w:pPr>
      <w:ins w:author="Elysa Ng" w:id="92" w:date="2019-12-08T19:37:00Z">
        <w:r w:rsidDel="00000000" w:rsidR="00000000" w:rsidRPr="00000000">
          <w:rPr>
            <w:rtl w:val="0"/>
          </w:rPr>
        </w:r>
      </w:ins>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lysa Ng" w:id="110" w:date="2019-11-30T12:49:00Z"/>
          <w:rFonts w:ascii="Times" w:cs="Times" w:eastAsia="Times" w:hAnsi="Times"/>
          <w:b w:val="0"/>
          <w:i w:val="0"/>
          <w:smallCaps w:val="0"/>
          <w:strike w:val="0"/>
          <w:color w:val="2c2c2c"/>
          <w:sz w:val="24"/>
          <w:szCs w:val="24"/>
          <w:highlight w:val="white"/>
          <w:u w:val="none"/>
          <w:vertAlign w:val="baseline"/>
        </w:rPr>
      </w:pPr>
      <w:ins w:author="Elysa Ng" w:id="92" w:date="2019-12-08T19:3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Through Dr. Harry Greene was when I first started to explore more about Cornell. </w:t>
        </w:r>
      </w:ins>
      <w:del w:author="Devi Kasih" w:id="93"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One of the classes that I </w:delText>
        </w:r>
      </w:del>
      <w:ins w:author="Author" w:id="94" w:date="2019-12-15T15:16:00Z">
        <w:del w:author="Devi Kasih" w:id="93"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would love</w:delText>
          </w:r>
        </w:del>
      </w:ins>
      <w:del w:author="Devi Kasih" w:id="93"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really want to attend there is </w:delText>
        </w:r>
      </w:del>
      <w:ins w:author="Devi Kasih" w:id="95"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Taught by world-class professors, I’d imagine that </w:t>
        </w:r>
      </w:ins>
      <w:del w:author="Devi Kasih" w:id="95"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the </w:delText>
        </w:r>
      </w:del>
      <w:ins w:author="Devi Kasih" w:id="96"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Cornell’s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BioEE4700 </w:t>
      </w:r>
      <w:ins w:author="Devi Kasih" w:id="97"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class </w:t>
        </w:r>
      </w:ins>
      <w:del w:author="Devi Kasih" w:id="97"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which is about </w:delText>
        </w:r>
      </w:del>
      <w:ins w:author="Devi Kasih" w:id="98"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on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Herpetology</w:t>
      </w:r>
      <w:del w:author="Devi Kasih" w:id="99"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delText>
        </w:r>
      </w:del>
      <w:ins w:author="Devi Kasih" w:id="99"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and the BioEE1780 </w:t>
      </w:r>
      <w:ins w:author="Devi Kasih" w:id="100"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class </w:t>
        </w:r>
      </w:ins>
      <w:del w:author="Devi Kasih" w:id="100"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which is about </w:delText>
        </w:r>
      </w:del>
      <w:ins w:author="Devi Kasih" w:id="101" w:date="2019-12-16T10:5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about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Evolutionary Biology and Diversity</w:t>
      </w:r>
      <w:ins w:author="Devi Kasih" w:id="102" w:date="2019-12-16T10:5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would</w:t>
        </w:r>
      </w:ins>
      <w:ins w:author="Author" w:id="103" w:date="2019-12-16T12:35: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be very engaging and interesting classes. </w:t>
        </w:r>
      </w:ins>
      <w:ins w:author="Devi Kasih" w:id="104" w:date="2019-12-16T10:54:00Z">
        <w:del w:author="Author" w:id="105" w:date="2019-12-16T12:3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delText>
          </w:r>
          <w:r w:rsidDel="00000000" w:rsidR="00000000" w:rsidRPr="00000000">
            <w:rPr>
              <w:rFonts w:ascii="Times" w:cs="Times" w:eastAsia="Times" w:hAnsi="Times"/>
              <w:b w:val="0"/>
              <w:i w:val="0"/>
              <w:smallCaps w:val="0"/>
              <w:strike w:val="0"/>
              <w:color w:val="2c2c2c"/>
              <w:sz w:val="24"/>
              <w:szCs w:val="24"/>
              <w:highlight w:val="yellow"/>
              <w:u w:val="none"/>
              <w:vertAlign w:val="baseline"/>
              <w:rtl w:val="0"/>
            </w:rPr>
            <w:delText xml:space="preserve">…</w:delText>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delText>
          </w:r>
        </w:del>
      </w:ins>
      <w:del w:author="Author" w:id="105" w:date="2019-12-16T12:3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The learning outcomes of the class in which the student would be able to classify and discuss morphology is </w:t>
      </w:r>
      <w:commentRangeStart w:id="22"/>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something that I</w:t>
      </w:r>
      <w:ins w:author="Author" w:id="106" w:date="2019-12-15T15:1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w:t>
        </w:r>
      </w:ins>
      <w:del w:author="Author" w:id="106" w:date="2019-12-15T15:1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want to learn as it is all under herepetology</w:delText>
        </w:r>
      </w:del>
      <w:ins w:author="Author" w:id="107" w:date="2019-12-15T15:1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m always curious about</w:t>
        </w:r>
      </w:ins>
      <w:commentRangeEnd w:id="22"/>
      <w:r w:rsidDel="00000000" w:rsidR="00000000" w:rsidRPr="00000000">
        <w:commentReference w:id="22"/>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ins w:author="Elysa Ng" w:id="108" w:date="2019-11-30T12:44:00Z">
        <w:del w:author="Author" w:id="109" w:date="2019-12-15T15:17:00Z">
          <w:commentRangeStart w:id="23"/>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The unparallel teaching and how Cornell strives to break the walls of the classroom to create a learning experience that will be memorable immediately struck a chord in me. </w:delText>
          </w:r>
          <w:commentRangeEnd w:id="23"/>
          <w:r w:rsidDel="00000000" w:rsidR="00000000" w:rsidRPr="00000000">
            <w:commentReference w:id="23"/>
          </w: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I feel incredibly excited to be part of a hands-on learning community. </w:delText>
          </w:r>
        </w:del>
      </w:ins>
      <w:del w:author="Elysa Ng" w:id="110" w:date="2019-11-30T12:49:00Z">
        <w:r w:rsidDel="00000000" w:rsidR="00000000" w:rsidRPr="00000000">
          <w:rPr>
            <w:rtl w:val="0"/>
          </w:rPr>
        </w:r>
      </w:del>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evi Kasih" w:id="111" w:date="2019-12-14T11:26:00Z"/>
          <w:rFonts w:ascii="Times" w:cs="Times" w:eastAsia="Times" w:hAnsi="Times"/>
          <w:b w:val="0"/>
          <w:i w:val="0"/>
          <w:smallCaps w:val="0"/>
          <w:strike w:val="0"/>
          <w:color w:val="2c2c2c"/>
          <w:sz w:val="24"/>
          <w:szCs w:val="24"/>
          <w:highlight w:val="white"/>
          <w:u w:val="none"/>
          <w:vertAlign w:val="baseline"/>
        </w:rPr>
      </w:pPr>
      <w:ins w:author="Devi Kasih" w:id="111" w:date="2019-12-14T11:26:00Z">
        <w:r w:rsidDel="00000000" w:rsidR="00000000" w:rsidRPr="00000000">
          <w:rPr>
            <w:rtl w:val="0"/>
          </w:rPr>
        </w:r>
      </w:ins>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12" w:date="2019-12-08T19:38:00Z"/>
          <w:rFonts w:ascii="Times" w:cs="Times" w:eastAsia="Times" w:hAnsi="Times"/>
          <w:b w:val="0"/>
          <w:i w:val="0"/>
          <w:smallCaps w:val="0"/>
          <w:strike w:val="0"/>
          <w:color w:val="2c2c2c"/>
          <w:sz w:val="24"/>
          <w:szCs w:val="24"/>
          <w:highlight w:val="white"/>
          <w:u w:val="none"/>
          <w:vertAlign w:val="baseline"/>
        </w:rPr>
      </w:pPr>
      <w:ins w:author="Elysa Ng" w:id="112" w:date="2019-12-08T19:38:00Z">
        <w:del w:author="Devi Kasih" w:id="113" w:date="2019-12-16T11:05: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br w:type="textWrapping"/>
          </w:r>
        </w:del>
        <w:commentRangeStart w:id="24"/>
        <w:r w:rsidDel="00000000" w:rsidR="00000000" w:rsidRPr="00000000">
          <w:rPr>
            <w:rtl w:val="0"/>
          </w:rPr>
        </w:r>
      </w:ins>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34" w:date="2019-11-30T12:51:00Z"/>
          <w:rFonts w:ascii="Times" w:cs="Times" w:eastAsia="Times" w:hAnsi="Times"/>
          <w:color w:val="2c2c2c"/>
          <w:highlight w:val="white"/>
        </w:rPr>
      </w:pP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Aside from the research opportunities and breakthroughs, Cornell </w:t>
      </w:r>
      <w:del w:author="Devi Kasih" w:id="114"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has </w:delText>
        </w:r>
      </w:del>
      <w:ins w:author="Devi Kasih" w:id="114"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offers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plenty of </w:t>
      </w:r>
      <w:del w:author="Devi Kasih" w:id="115"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other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chances to learn outside </w:t>
      </w:r>
      <w:ins w:author="Devi Kasih" w:id="116"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of </w:t>
        </w:r>
      </w:ins>
      <w:del w:author="Devi Kasih" w:id="116"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the </w:delText>
        </w:r>
      </w:del>
      <w:ins w:author="Devi Kasih" w:id="117"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its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classroom. The most interesting one </w:t>
      </w:r>
      <w:del w:author="Devi Kasih" w:id="118"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was </w:delText>
        </w:r>
      </w:del>
      <w:ins w:author="Devi Kasih" w:id="118" w:date="2019-12-16T10:5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is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a study abroad trip to Galapagos to see the Galapagos turtles in their habitat and to study conservation issues, supervised by Dr. Irby J. Lovette. </w:t>
      </w:r>
      <w:del w:author="Author" w:id="119" w:date="2019-12-15T15:1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The reason I was interested in The Galapagos study abroad was </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I’ve </w:t>
      </w:r>
      <w:ins w:author="Author" w:id="120" w:date="2019-12-15T15:1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w:t>
        </w:r>
      </w:ins>
      <w:del w:author="Author" w:id="120" w:date="2019-12-15T15:1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actually t</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aken care of Galapagos turtle in Ragunan Zoological Park. The turtle were still babies</w:t>
      </w:r>
      <w:ins w:author="Devi Kasih" w:id="121"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commentRangeStart w:id="25"/>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Thus, </w:t>
        </w:r>
      </w:ins>
      <w:del w:author="Devi Kasih" w:id="121"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but I still felt much attached to them</w:delText>
        </w:r>
      </w:del>
      <w:ins w:author="Elysa Ng" w:id="122" w:date="2019-11-30T12:56:00Z">
        <w:del w:author="Devi Kasih" w:id="121"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which is why I would really love a chance to join the study abroad</w:delText>
          </w:r>
        </w:del>
      </w:ins>
      <w:del w:author="Devi Kasih" w:id="121"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to </w:delText>
        </w:r>
      </w:del>
      <w:ins w:author="Devi Kasih" w:id="123"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 would love to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continue </w:t>
      </w:r>
      <w:ins w:author="Devi Kasih" w:id="124"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studying it </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to broaden my knowledge</w:t>
      </w:r>
      <w:ins w:author="Devi Kasih" w:id="125" w:date="2019-12-16T10: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w:t>
        </w:r>
      </w:ins>
      <w:ins w:author="Author" w:id="126" w:date="2019-12-16T12:3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to do the research in mitigating human-animal conflict. </w:t>
        </w:r>
      </w:ins>
      <w:ins w:author="Devi Kasih" w:id="127" w:date="2019-12-16T10:57:00Z">
        <w:del w:author="Author" w:id="128" w:date="2019-12-16T12:3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during such trip</w:delText>
          </w:r>
        </w:del>
      </w:ins>
      <w:del w:author="Author" w:id="128" w:date="2019-12-16T12:36: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delText>
        </w:r>
      </w:del>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delText>
        </w:r>
      </w:del>
      <w:ins w:author="Author" w:id="130" w:date="2019-12-15T15:08:00Z">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B</w:delText>
          </w:r>
        </w:del>
      </w:ins>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Eventually, by the year 2032, I</w:delText>
        </w:r>
      </w:del>
      <w:ins w:author="Author" w:id="131" w:date="2019-12-15T15:15:00Z">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'd see myself working in</w:delText>
          </w:r>
        </w:del>
      </w:ins>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 want to be able to go back to Indonesia as part of a Ministry </w:delText>
        </w:r>
      </w:del>
      <w:ins w:author="Author" w:id="132" w:date="2019-12-15T15:06:00Z">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of Environment And Forestry </w:delText>
          </w:r>
        </w:del>
      </w:ins>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with </w:delText>
        </w:r>
      </w:del>
      <w:ins w:author="Author" w:id="133" w:date="2019-12-15T15:15:00Z">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my</w:delText>
          </w:r>
        </w:del>
      </w:ins>
      <w:del w:author="Devi Kasih" w:id="129" w:date="2019-12-16T11:0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a researcher’s background in order to implement new policies about the flora and fauna in Indonesia. These new policies would protect Indonesian wild-life and help mitigate human-animal relationships. </w:delText>
        </w:r>
      </w:del>
      <w:del w:author="Elysa Ng" w:id="134" w:date="2019-11-30T12:5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delText>
        </w:r>
      </w:del>
      <w:ins w:author="Elysa Ng" w:id="134" w:date="2019-11-30T12:51:00Z">
        <w:commentRangeEnd w:id="25"/>
        <w:r w:rsidDel="00000000" w:rsidR="00000000" w:rsidRPr="00000000">
          <w:commentReference w:id="25"/>
        </w:r>
        <w:commentRangeEnd w:id="24"/>
        <w:r w:rsidDel="00000000" w:rsidR="00000000" w:rsidRPr="00000000">
          <w:commentReference w:id="24"/>
        </w:r>
        <w:r w:rsidDel="00000000" w:rsidR="00000000" w:rsidRPr="00000000">
          <w:rPr>
            <w:rtl w:val="0"/>
          </w:rPr>
        </w:r>
      </w:ins>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34" w:date="2019-11-30T12:51:00Z"/>
          <w:rFonts w:ascii="Times" w:cs="Times" w:eastAsia="Times" w:hAnsi="Times"/>
          <w:b w:val="0"/>
          <w:i w:val="0"/>
          <w:smallCaps w:val="0"/>
          <w:strike w:val="0"/>
          <w:color w:val="2c2c2c"/>
          <w:sz w:val="24"/>
          <w:szCs w:val="24"/>
          <w:highlight w:val="white"/>
          <w:u w:val="none"/>
          <w:vertAlign w:val="baseline"/>
        </w:rPr>
      </w:pPr>
      <w:ins w:author="Elysa Ng" w:id="134" w:date="2019-11-30T12:51:00Z">
        <w:del w:author="Devi Kasih" w:id="135" w:date="2019-12-16T10:54: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br w:type="textWrapping"/>
          </w:r>
        </w:del>
        <w:commentRangeStart w:id="26"/>
        <w:r w:rsidDel="00000000" w:rsidR="00000000" w:rsidRPr="00000000">
          <w:rPr>
            <w:rtl w:val="0"/>
          </w:rPr>
        </w:r>
      </w:ins>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37" w:date="2019-11-30T12:50:00Z"/>
          <w:del w:author="Author" w:id="139" w:date="2019-12-15T15:13:00Z"/>
          <w:rFonts w:ascii="Times" w:cs="Times" w:eastAsia="Times" w:hAnsi="Times"/>
          <w:b w:val="0"/>
          <w:i w:val="0"/>
          <w:smallCaps w:val="0"/>
          <w:strike w:val="0"/>
          <w:color w:val="2c2c2c"/>
          <w:sz w:val="24"/>
          <w:szCs w:val="24"/>
          <w:highlight w:val="white"/>
          <w:u w:val="none"/>
          <w:vertAlign w:val="baseline"/>
        </w:rPr>
      </w:pPr>
      <w:ins w:author="Elysa Ng" w:id="134" w:date="2019-11-30T12:51: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I also believe the Cornell community is the best fit for me. There are many traditions in Cornell that I find particular</w:t>
        </w:r>
      </w:ins>
      <w:ins w:author="Devi Kasih" w:id="136" w:date="2019-12-16T11:08: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ly</w:t>
        </w:r>
      </w:ins>
      <w:ins w:author="Elysa Ng" w:id="137" w:date="2019-11-30T12:5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interesting, including the Dragon Day celebration (mainly because dragons are like snakes which are why I love them), and the Chime’s concert with the bells. I also really enjoy the daily events that Cornell throws to their students in order to challenge them. I would love to attend the ‘Ara</w:t>
        </w:r>
        <w:del w:author="Author" w:id="138" w:date="2019-12-15T15:12: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chnophillia: A Passion of Spiders’ exhibit that is led by Linda Rayor or the seminar on ‘NBB PhD Defense: Maria Mondau’ to know more about the behavioral and genomic consequences of evolution under skewed sex ratios. </w:t>
        </w:r>
        <w:del w:author="Author" w:id="139" w:date="2019-12-15T15:13:00Z">
          <w:r w:rsidDel="00000000" w:rsidR="00000000" w:rsidRPr="00000000">
            <w:rPr>
              <w:rtl w:val="0"/>
            </w:rPr>
          </w:r>
        </w:del>
      </w:ins>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37" w:date="2019-11-30T12:50:00Z"/>
          <w:del w:author="Author" w:id="139" w:date="2019-12-15T15:13:00Z"/>
          <w:rFonts w:ascii="Times" w:cs="Times" w:eastAsia="Times" w:hAnsi="Times"/>
          <w:b w:val="0"/>
          <w:i w:val="0"/>
          <w:smallCaps w:val="0"/>
          <w:strike w:val="0"/>
          <w:color w:val="2c2c2c"/>
          <w:sz w:val="24"/>
          <w:szCs w:val="24"/>
          <w:highlight w:val="white"/>
          <w:u w:val="none"/>
          <w:vertAlign w:val="baseline"/>
        </w:rPr>
      </w:pPr>
      <w:ins w:author="Elysa Ng" w:id="137" w:date="2019-11-30T12:50:00Z">
        <w:del w:author="Author" w:id="139" w:date="2019-12-15T15:13:00Z">
          <w:r w:rsidDel="00000000" w:rsidR="00000000" w:rsidRPr="00000000">
            <w:rPr>
              <w:rtl w:val="0"/>
            </w:rPr>
          </w:r>
        </w:del>
      </w:ins>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Elysa Ng" w:id="140" w:date="2019-11-30T12:57:00Z"/>
          <w:rFonts w:ascii="Times" w:cs="Times" w:eastAsia="Times" w:hAnsi="Times"/>
          <w:b w:val="0"/>
          <w:i w:val="0"/>
          <w:smallCaps w:val="0"/>
          <w:strike w:val="0"/>
          <w:color w:val="2c2c2c"/>
          <w:sz w:val="24"/>
          <w:szCs w:val="24"/>
          <w:highlight w:val="white"/>
          <w:u w:val="none"/>
          <w:vertAlign w:val="baseline"/>
        </w:rPr>
      </w:pPr>
      <w:ins w:author="Elysa Ng" w:id="137" w:date="2019-11-30T12:50:00Z">
        <w:del w:author="Author" w:id="139" w:date="2019-12-15T15:13: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Lastly, I feel that Itacha is a very beautiful place to go to University too. I saw the pictures and I think it is a very beautiful country. </w:delText>
          </w:r>
        </w:del>
      </w:ins>
      <w:del w:author="Elysa Ng" w:id="140" w:date="2019-11-30T12:57:00Z">
        <w:r w:rsidDel="00000000" w:rsidR="00000000" w:rsidRPr="00000000">
          <w:rPr>
            <w:rtl w:val="0"/>
          </w:rPr>
        </w:r>
      </w:del>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lysa Ng" w:id="140" w:date="2019-11-30T12:57:00Z"/>
          <w:rFonts w:ascii="Helvetica Neue" w:cs="Helvetica Neue" w:eastAsia="Helvetica Neue" w:hAnsi="Helvetica Neue"/>
          <w:b w:val="0"/>
          <w:i w:val="0"/>
          <w:smallCaps w:val="0"/>
          <w:strike w:val="0"/>
          <w:color w:val="1d2228"/>
          <w:sz w:val="24"/>
          <w:szCs w:val="24"/>
          <w:highlight w:val="white"/>
          <w:u w:val="none"/>
          <w:vertAlign w:val="baseline"/>
        </w:rPr>
      </w:pPr>
      <w:ins w:author="Elysa Ng" w:id="140" w:date="2019-11-30T12:57:00Z">
        <w:r w:rsidDel="00000000" w:rsidR="00000000" w:rsidRPr="00000000">
          <w:rPr>
            <w:rtl w:val="0"/>
          </w:rPr>
        </w:r>
      </w:ins>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d2228"/>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c2c2c"/>
          <w:sz w:val="24"/>
          <w:szCs w:val="24"/>
          <w:highlight w:val="white"/>
          <w:u w:val="none"/>
          <w:vertAlign w:val="baseline"/>
        </w:rPr>
      </w:pPr>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The environment study p</w:t>
      </w:r>
      <w:ins w:author="Elysa Ng" w:id="141" w:date="2019-11-30T12:4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ro</w:t>
        </w:r>
      </w:ins>
      <w:del w:author="Elysa Ng" w:id="141" w:date="2019-11-30T12:40: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o</w:delText>
        </w:r>
      </w:del>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grams that is present in Cornell</w:t>
      </w:r>
      <w:ins w:author="Elysa Ng" w:id="142" w:date="2019-11-30T12:57: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the events, the seminars</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and the professors whose works I admire would make me grow as a person. I would not only be studying inside the classroom </w:t>
      </w:r>
      <w:del w:author="Devi Kasih" w:id="143" w:date="2019-12-16T11:09: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delText xml:space="preserve">walls,</w:delText>
        </w:r>
      </w:del>
      <w:ins w:author="Devi Kasih" w:id="143" w:date="2019-12-16T11:09:00Z">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walls;</w:t>
        </w:r>
      </w:ins>
      <w:r w:rsidDel="00000000" w:rsidR="00000000" w:rsidRPr="00000000">
        <w:rPr>
          <w:rFonts w:ascii="Times" w:cs="Times" w:eastAsia="Times" w:hAnsi="Times"/>
          <w:b w:val="0"/>
          <w:i w:val="0"/>
          <w:smallCaps w:val="0"/>
          <w:strike w:val="0"/>
          <w:color w:val="2c2c2c"/>
          <w:sz w:val="24"/>
          <w:szCs w:val="24"/>
          <w:highlight w:val="white"/>
          <w:u w:val="none"/>
          <w:vertAlign w:val="baseline"/>
          <w:rtl w:val="0"/>
        </w:rPr>
        <w:t xml:space="preserve"> I would be studying outside and everywhere. Just like what Cornell Global Learning's motto says: ‘Every Person. Every Study. Everywhere.’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2c2c2c"/>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2c2c2c"/>
          <w:highlight w:val="white"/>
        </w:rPr>
      </w:pPr>
      <w:r w:rsidDel="00000000" w:rsidR="00000000" w:rsidRPr="00000000">
        <w:rPr>
          <w:rtl w:val="0"/>
        </w:rPr>
      </w:r>
    </w:p>
    <w:sectPr>
      <w:headerReference r:id="rId7" w:type="default"/>
      <w:footerReference r:id="rId8" w:type="default"/>
      <w:pgSz w:h="16840" w:w="1190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w:id="4" w:date="2019-12-23T00:11:31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okay paragraph. It's good that you talked about what made you more interested in the subject but this feels like you're talking about Dr. Greene too much. Remember that this is your essay, even though you'd want to impress the admissions committee about how much you know about the subject and one of their professors, talk more about you and not about them.</w:t>
      </w:r>
    </w:p>
  </w:comment>
  <w:comment w:author="Matahari Kinanti" w:id="5" w:date="2019-12-23T00:14:5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your achievements/what you've done in the past that relates to this major.</w:t>
      </w:r>
    </w:p>
  </w:comment>
  <w:comment w:author="Matahari Kinanti" w:id="3" w:date="2019-12-19T01:10:2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suggestion.</w:t>
      </w:r>
    </w:p>
  </w:comment>
  <w:comment w:author="Matahari Kinanti" w:id="9" w:date="2019-12-19T01:52:12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unnecessary.</w:t>
      </w:r>
    </w:p>
  </w:comment>
  <w:comment w:author="Devi Kasih" w:id="17" w:date="2019-12-16T10:42:0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one-line explanation – be as descriptive as possible about why you like reptiles so much.</w:t>
      </w:r>
    </w:p>
  </w:comment>
  <w:comment w:author="Matahari Kinanti" w:id="13" w:date="2019-12-18T17:57:44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research more about this but I'm pretty sure that this is a PhD thesis defense and not a seminar so the same thesis defense would most likely not be occurring in the future.</w:t>
      </w:r>
    </w:p>
  </w:comment>
  <w:comment w:author="Devi Kasih" w:id="21" w:date="2019-12-16T10:50:0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this is important? What do you wanna do after you understand the evolutionary history of snakes?</w:t>
      </w:r>
    </w:p>
  </w:comment>
  <w:comment w:author="Matahari Kinanti" w:id="12" w:date="2019-12-19T01:55:44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unnecessary.</w:t>
      </w:r>
    </w:p>
  </w:comment>
  <w:comment w:author="Devi Kasih" w:id="23" w:date="2019-12-14T11:36:0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about this? What’s the supporting argument?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seems like you’re throwing a bunch of buzz words. Or pulling out some phrases from their website or something. Cos there’s no personal touch at all.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think you should talk about how you start discovering cornell. Maybe you started looking at the classes that Dr Harry Greene teaches at Cornell (if any) or his other research. And then you started to discover something more (AND PLS BE SPECIFIC ABOUT THOSE SOMETHINGS and explain why you’re interested in it or why you wanna be part of it and relate it back to your academic goals)</w:t>
      </w:r>
    </w:p>
  </w:comment>
  <w:comment w:author="Devi Kasih" w:id="16" w:date="2019-12-16T10:37: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at LIPI? If it is, you can mention it.</w:t>
      </w:r>
    </w:p>
  </w:comment>
  <w:comment w:author="Devi Kasih" w:id="26" w:date="2019-12-14T11:42: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fine</w:t>
      </w:r>
    </w:p>
  </w:comment>
  <w:comment w:author="Matahari Kinanti" w:id="1" w:date="2019-12-19T00:12:0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if this is necessary because integrated science is enough but you don't have to cut it if you don't want to.</w:t>
      </w:r>
    </w:p>
  </w:comment>
  <w:comment w:author="Matahari Kinanti" w:id="11" w:date="2019-12-19T01:57:5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feels like you've already experienced 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suggestion: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excited to attend the daily activities that Cornell has for their student.</w:t>
      </w:r>
    </w:p>
  </w:comment>
  <w:comment w:author="Devi Kasih" w:id="19" w:date="2019-12-16T10:49: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species?</w:t>
      </w:r>
    </w:p>
  </w:comment>
  <w:comment w:author="Devi Kasih" w:id="18" w:date="2019-12-14T11:31: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bit of a background why you’re particularly interested in herpetology.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mentioned a lot of your summer activities in the previous sentence, you should talk about how those experiences help you find your academic goals? Does it make you wanna study reptile even more? Why?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baru masuk in more detail to herpetology</w:t>
      </w:r>
    </w:p>
  </w:comment>
  <w:comment w:author="Devi Kasih" w:id="0" w:date="2019-11-29T14:01:0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essay is currently a bit all over the place.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that you follow the skeleton here: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why ecology and evolutionary bio – currently you discussed your questions etc without actually talking about your personal experience that basically led you to apply to ecology and evolutionary bio. Focus on one thing rather than multiple things at once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link it to what you wanna achieve (personal and academic goals) and discuss how cornell will help you achieve that. What are you gonna do to make the most out of your cornell experience?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focus on professor. Your focus should be the uni itself.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punchier introductory paragraph.</w:t>
      </w:r>
    </w:p>
  </w:comment>
  <w:comment w:author="Devi Kasih" w:id="25" w:date="2019-12-16T11:06:0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how this trip will help you get closer to the goal of mitigating human animal conflict?</w:t>
      </w:r>
    </w:p>
  </w:comment>
  <w:comment w:author="Matahari Kinanti" w:id="6" w:date="2019-12-19T01:43:12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sentences feel like its too cliche/monotonic. It's great that you've researched about classes in Cornell but you can maybe rephrase it a little better.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suggestion: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about [something] in BIOEE4700 would [something] for me in the future because [something]</w:t>
      </w:r>
    </w:p>
  </w:comment>
  <w:comment w:author="Matahari Kinanti" w:id="7" w:date="2019-12-23T00:13:21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how an education in Cornell would benefit you more than any other school. And try to write it in a way that doesn't look like you're just copying and pasting from their course catalog, make the paragraph centered around you.</w:t>
      </w:r>
    </w:p>
  </w:comment>
  <w:comment w:author="Devi Kasih" w:id="24" w:date="2019-12-14T11:40:0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cute and stuff, but again, pls connect this to your academic goals.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read the prompt continuously. It asks about How Cornell will help you achieve your academic goals.</w:t>
      </w:r>
    </w:p>
  </w:comment>
  <w:comment w:author="Matahari Kinanti" w:id="8" w:date="2019-12-19T01:51:41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about this? This sentence looks like you're stating something that they already know.</w:t>
      </w:r>
    </w:p>
  </w:comment>
  <w:comment w:author="Devi Kasih" w:id="15" w:date="2019-11-29T14:01:00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essay is currently a bit all over the place.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that you follow the skeleton here: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why ecology and evolutionary bio – currently you discussed your questions etc without actually talking about your personal experience that basically led you to apply to ecology and evolutionary bio. Focus on one thing rather than multiple things at once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link it to what you wanna achieve (personal and academic goals) and discuss how cornell will help you achieve that. What are you gonna do to make the most out of your cornell experience?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focus on professor. Your focus should be the uni itself.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punchier introductory paragraph.</w:t>
      </w:r>
    </w:p>
  </w:comment>
  <w:comment w:author="Matahari Kinanti" w:id="2" w:date="2019-12-19T00:21:29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sentence doesn't really correlate with the other things in this paragraph? You can</w:t>
      </w:r>
    </w:p>
  </w:comment>
  <w:comment w:author="Matahari Kinanti" w:id="14" w:date="2019-12-19T02:04:5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rephrased.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suggestion: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Cornell, I would be learning beyond the classroom walls.</w:t>
      </w:r>
    </w:p>
  </w:comment>
  <w:comment w:author="Devi Kasih" w:id="22" w:date="2019-12-16T10:52:0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wanna connect it to your academic goal by saying how it will help you understand each species better, and only then will you be able to come up with a good policy that can blah3?</w:t>
      </w:r>
    </w:p>
  </w:comment>
  <w:comment w:author="Devi Kasih" w:id="20" w:date="2019-12-16T10:50:0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 Or How so? What new stuff that you learned from this research that was mind blowing to you?</w:t>
      </w:r>
    </w:p>
  </w:comment>
  <w:comment w:author="Matahari Kinanti" w:id="10" w:date="2019-12-19T01:54:2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rephrase.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taken care of a couple baby Galapagos turtles at the Ragunan Zoological Park. The chance to continue studying them in the study abroad trip will surely broaden my knowledge in [something].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