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7456B9" w14:textId="02FD47D7" w:rsidR="00DF02CE" w:rsidRPr="00DF02CE" w:rsidRDefault="00DF02CE" w:rsidP="00DF02CE">
      <w:pPr>
        <w:rPr>
          <w:rFonts w:ascii="Times New Roman" w:eastAsia="Times New Roman" w:hAnsi="Times New Roman" w:cs="Times New Roman"/>
        </w:rPr>
      </w:pPr>
      <w:r w:rsidRPr="00DF02CE">
        <w:rPr>
          <w:rFonts w:ascii="Arial" w:eastAsia="Times New Roman" w:hAnsi="Arial" w:cs="Arial"/>
          <w:b/>
          <w:bCs/>
          <w:color w:val="000000"/>
          <w:sz w:val="22"/>
          <w:szCs w:val="22"/>
          <w:u w:val="single"/>
        </w:rPr>
        <w:t>6.  Think about an academic subject that inspires you. Describe how you have furthered this interest inside and/or outside of the classroom. </w:t>
      </w:r>
      <w:r w:rsidR="003E024A">
        <w:rPr>
          <w:rFonts w:ascii="Arial" w:eastAsia="Times New Roman" w:hAnsi="Arial" w:cs="Arial"/>
          <w:b/>
          <w:bCs/>
          <w:color w:val="000000"/>
          <w:sz w:val="22"/>
          <w:szCs w:val="22"/>
          <w:u w:val="single"/>
        </w:rPr>
        <w:t>(350 words)</w:t>
      </w:r>
    </w:p>
    <w:p w14:paraId="022FD266" w14:textId="77777777" w:rsidR="00DF02CE" w:rsidRPr="00DF02CE" w:rsidRDefault="00DF02CE" w:rsidP="00DF02CE">
      <w:pPr>
        <w:rPr>
          <w:rFonts w:ascii="Times New Roman" w:eastAsia="Times New Roman" w:hAnsi="Times New Roman" w:cs="Times New Roman"/>
        </w:rPr>
      </w:pPr>
    </w:p>
    <w:p w14:paraId="7FA748B3" w14:textId="77777777"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I’ve always loved the sciences, especially physics. The way it encapsulates the immensity of the universe into laws intelligible to the human mind makes it, in my opinion, the coolest field of study.</w:t>
      </w:r>
    </w:p>
    <w:p w14:paraId="4F9CFD54" w14:textId="77777777" w:rsidR="00DF02CE" w:rsidRPr="00DF02CE" w:rsidRDefault="00DF02CE" w:rsidP="00DF02CE">
      <w:pPr>
        <w:rPr>
          <w:rFonts w:ascii="Times New Roman" w:eastAsia="Times New Roman" w:hAnsi="Times New Roman" w:cs="Times New Roman"/>
        </w:rPr>
      </w:pPr>
    </w:p>
    <w:p w14:paraId="54AF6B7D" w14:textId="73C7BF75"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Most people exclusively learn physics in school, but my curiosity led me to do research in my free time that was beyond our syllabus. It’s actually been a laughing matter recently: my friends told me that I wasted my childhood, because whereas</w:t>
      </w:r>
      <w:r w:rsidRPr="00DF02CE">
        <w:rPr>
          <w:rFonts w:ascii="Arial" w:eastAsia="Times New Roman" w:hAnsi="Arial" w:cs="Arial"/>
          <w:color w:val="000000"/>
          <w:sz w:val="22"/>
          <w:szCs w:val="22"/>
        </w:rPr>
        <w:t xml:space="preserve"> most seven-or-eight year olds would</w:t>
      </w:r>
      <w:r w:rsidRPr="00DF02CE">
        <w:rPr>
          <w:rFonts w:ascii="Arial" w:eastAsia="Times New Roman" w:hAnsi="Arial" w:cs="Arial"/>
          <w:color w:val="000000"/>
          <w:sz w:val="22"/>
          <w:szCs w:val="22"/>
          <w:shd w:val="clear" w:color="auto" w:fill="FFFFFF"/>
        </w:rPr>
        <w:t xml:space="preserve"> spend their afternoons enjoying Nickelodeon and Cartoon Network, I would be binging </w:t>
      </w:r>
      <w:ins w:id="0" w:author="Fedora Elrica Gracia" w:date="2021-11-29T20:47:00Z">
        <w:r w:rsidR="00097CF6">
          <w:rPr>
            <w:rFonts w:ascii="Arial" w:eastAsia="Times New Roman" w:hAnsi="Arial" w:cs="Arial"/>
            <w:color w:val="000000"/>
            <w:sz w:val="22"/>
            <w:szCs w:val="22"/>
            <w:shd w:val="clear" w:color="auto" w:fill="FFFFFF"/>
          </w:rPr>
          <w:t xml:space="preserve">on </w:t>
        </w:r>
      </w:ins>
      <w:r w:rsidRPr="00DF02CE">
        <w:rPr>
          <w:rFonts w:ascii="Arial" w:eastAsia="Times New Roman" w:hAnsi="Arial" w:cs="Arial"/>
          <w:color w:val="000000"/>
          <w:sz w:val="22"/>
          <w:szCs w:val="22"/>
          <w:shd w:val="clear" w:color="auto" w:fill="FFFFFF"/>
        </w:rPr>
        <w:t xml:space="preserve">documentaries like Journey to the Edge of the Universe and Stephen Hawking’s Grand Design. As I grew older, I began to watch those educational </w:t>
      </w:r>
      <w:ins w:id="1" w:author="Fedora Elrica Gracia" w:date="2021-11-29T20:47:00Z">
        <w:r w:rsidR="00097CF6">
          <w:rPr>
            <w:rFonts w:ascii="Arial" w:eastAsia="Times New Roman" w:hAnsi="Arial" w:cs="Arial"/>
            <w:color w:val="000000"/>
            <w:sz w:val="22"/>
            <w:szCs w:val="22"/>
            <w:shd w:val="clear" w:color="auto" w:fill="FFFFFF"/>
          </w:rPr>
          <w:t>Y</w:t>
        </w:r>
      </w:ins>
      <w:del w:id="2" w:author="Fedora Elrica Gracia" w:date="2021-11-29T20:47:00Z">
        <w:r w:rsidRPr="00DF02CE" w:rsidDel="00097CF6">
          <w:rPr>
            <w:rFonts w:ascii="Arial" w:eastAsia="Times New Roman" w:hAnsi="Arial" w:cs="Arial"/>
            <w:color w:val="000000"/>
            <w:sz w:val="22"/>
            <w:szCs w:val="22"/>
            <w:shd w:val="clear" w:color="auto" w:fill="FFFFFF"/>
          </w:rPr>
          <w:delText>y</w:delText>
        </w:r>
      </w:del>
      <w:r w:rsidRPr="00DF02CE">
        <w:rPr>
          <w:rFonts w:ascii="Arial" w:eastAsia="Times New Roman" w:hAnsi="Arial" w:cs="Arial"/>
          <w:color w:val="000000"/>
          <w:sz w:val="22"/>
          <w:szCs w:val="22"/>
          <w:shd w:val="clear" w:color="auto" w:fill="FFFFFF"/>
        </w:rPr>
        <w:t>ou</w:t>
      </w:r>
      <w:ins w:id="3" w:author="Fedora Elrica Gracia" w:date="2021-11-29T20:47:00Z">
        <w:r w:rsidR="00097CF6">
          <w:rPr>
            <w:rFonts w:ascii="Arial" w:eastAsia="Times New Roman" w:hAnsi="Arial" w:cs="Arial"/>
            <w:color w:val="000000"/>
            <w:sz w:val="22"/>
            <w:szCs w:val="22"/>
            <w:shd w:val="clear" w:color="auto" w:fill="FFFFFF"/>
          </w:rPr>
          <w:t>T</w:t>
        </w:r>
      </w:ins>
      <w:del w:id="4" w:author="Fedora Elrica Gracia" w:date="2021-11-29T20:47:00Z">
        <w:r w:rsidRPr="00DF02CE" w:rsidDel="00097CF6">
          <w:rPr>
            <w:rFonts w:ascii="Arial" w:eastAsia="Times New Roman" w:hAnsi="Arial" w:cs="Arial"/>
            <w:color w:val="000000"/>
            <w:sz w:val="22"/>
            <w:szCs w:val="22"/>
            <w:shd w:val="clear" w:color="auto" w:fill="FFFFFF"/>
          </w:rPr>
          <w:delText>t</w:delText>
        </w:r>
      </w:del>
      <w:r w:rsidRPr="00DF02CE">
        <w:rPr>
          <w:rFonts w:ascii="Arial" w:eastAsia="Times New Roman" w:hAnsi="Arial" w:cs="Arial"/>
          <w:color w:val="000000"/>
          <w:sz w:val="22"/>
          <w:szCs w:val="22"/>
          <w:shd w:val="clear" w:color="auto" w:fill="FFFFFF"/>
        </w:rPr>
        <w:t>ube channels way before they got popular</w:t>
      </w:r>
      <w:ins w:id="5" w:author="Fedora Elrica Gracia" w:date="2021-11-29T20:48:00Z">
        <w:r w:rsidR="00097CF6">
          <w:rPr>
            <w:rFonts w:ascii="Arial" w:eastAsia="Times New Roman" w:hAnsi="Arial" w:cs="Arial"/>
            <w:color w:val="000000"/>
            <w:sz w:val="22"/>
            <w:szCs w:val="22"/>
            <w:shd w:val="clear" w:color="auto" w:fill="FFFFFF"/>
          </w:rPr>
          <w:t>.</w:t>
        </w:r>
      </w:ins>
      <w:del w:id="6" w:author="Fedora Elrica Gracia" w:date="2021-11-29T20:48:00Z">
        <w:r w:rsidRPr="00DF02CE" w:rsidDel="00097CF6">
          <w:rPr>
            <w:rFonts w:ascii="Arial" w:eastAsia="Times New Roman" w:hAnsi="Arial" w:cs="Arial"/>
            <w:color w:val="000000"/>
            <w:sz w:val="22"/>
            <w:szCs w:val="22"/>
            <w:shd w:val="clear" w:color="auto" w:fill="FFFFFF"/>
          </w:rPr>
          <w:delText>,</w:delText>
        </w:r>
      </w:del>
      <w:r w:rsidRPr="00DF02CE">
        <w:rPr>
          <w:rFonts w:ascii="Arial" w:eastAsia="Times New Roman" w:hAnsi="Arial" w:cs="Arial"/>
          <w:color w:val="000000"/>
          <w:sz w:val="22"/>
          <w:szCs w:val="22"/>
          <w:shd w:val="clear" w:color="auto" w:fill="FFFFFF"/>
        </w:rPr>
        <w:t xml:space="preserve"> I would spend hours a day surfing science-spaces on Quora, and I would occasionally read excerpts from scholarly books and research papers.</w:t>
      </w:r>
    </w:p>
    <w:p w14:paraId="68BB6A6E" w14:textId="77777777" w:rsidR="00DF02CE" w:rsidRPr="00DF02CE" w:rsidRDefault="00DF02CE" w:rsidP="00DF02CE">
      <w:pPr>
        <w:rPr>
          <w:rFonts w:ascii="Times New Roman" w:eastAsia="Times New Roman" w:hAnsi="Times New Roman" w:cs="Times New Roman"/>
        </w:rPr>
      </w:pPr>
    </w:p>
    <w:p w14:paraId="78EEFDDC" w14:textId="1F7C8053"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 xml:space="preserve">My interests also led me to tinker with engineering, which I see as an application of physics. Even in </w:t>
      </w:r>
      <w:del w:id="7" w:author="Fedora Elrica Gracia" w:date="2021-11-29T20:48:00Z">
        <w:r w:rsidRPr="00DF02CE" w:rsidDel="00097CF6">
          <w:rPr>
            <w:rFonts w:ascii="Arial" w:eastAsia="Times New Roman" w:hAnsi="Arial" w:cs="Arial"/>
            <w:color w:val="000000"/>
            <w:sz w:val="22"/>
            <w:szCs w:val="22"/>
            <w:shd w:val="clear" w:color="auto" w:fill="FFFFFF"/>
          </w:rPr>
          <w:delText>elementary-school</w:delText>
        </w:r>
      </w:del>
      <w:ins w:id="8" w:author="Fedora Elrica Gracia" w:date="2021-11-29T20:48:00Z">
        <w:r w:rsidR="00097CF6" w:rsidRPr="00DF02CE">
          <w:rPr>
            <w:rFonts w:ascii="Arial" w:eastAsia="Times New Roman" w:hAnsi="Arial" w:cs="Arial"/>
            <w:color w:val="000000"/>
            <w:sz w:val="22"/>
            <w:szCs w:val="22"/>
            <w:shd w:val="clear" w:color="auto" w:fill="FFFFFF"/>
          </w:rPr>
          <w:t>elementary school</w:t>
        </w:r>
      </w:ins>
      <w:r w:rsidRPr="00DF02CE">
        <w:rPr>
          <w:rFonts w:ascii="Arial" w:eastAsia="Times New Roman" w:hAnsi="Arial" w:cs="Arial"/>
          <w:color w:val="000000"/>
          <w:sz w:val="22"/>
          <w:szCs w:val="22"/>
          <w:shd w:val="clear" w:color="auto" w:fill="FFFFFF"/>
        </w:rPr>
        <w:t>, I often drew “blueprints” of electrical-contraptions using what little knowledge I had (the most outrageous ones included space-bikes, mech-suits, and electromagnetic railguns). Of course, these “inventions” would never work, but from the amount of effort I put into the details</w:t>
      </w:r>
      <w:r w:rsidRPr="00DF02CE">
        <w:rPr>
          <w:rFonts w:ascii="Arial" w:eastAsia="Times New Roman" w:hAnsi="Arial" w:cs="Arial"/>
          <w:color w:val="000000"/>
          <w:sz w:val="22"/>
          <w:szCs w:val="22"/>
        </w:rPr>
        <w:t xml:space="preserve">, </w:t>
      </w:r>
      <w:del w:id="9" w:author="Fedora Elrica Gracia" w:date="2021-11-29T20:48:00Z">
        <w:r w:rsidRPr="00DF02CE" w:rsidDel="00097CF6">
          <w:rPr>
            <w:rFonts w:ascii="Arial" w:eastAsia="Times New Roman" w:hAnsi="Arial" w:cs="Arial"/>
            <w:color w:val="000000"/>
            <w:sz w:val="22"/>
            <w:szCs w:val="22"/>
            <w:shd w:val="clear" w:color="auto" w:fill="FFFFFF"/>
          </w:rPr>
          <w:delText xml:space="preserve">you </w:delText>
        </w:r>
      </w:del>
      <w:ins w:id="10" w:author="Fedora Elrica Gracia" w:date="2021-11-29T20:48:00Z">
        <w:r w:rsidR="00097CF6">
          <w:rPr>
            <w:rFonts w:ascii="Arial" w:eastAsia="Times New Roman" w:hAnsi="Arial" w:cs="Arial"/>
            <w:color w:val="000000"/>
            <w:sz w:val="22"/>
            <w:szCs w:val="22"/>
            <w:shd w:val="clear" w:color="auto" w:fill="FFFFFF"/>
          </w:rPr>
          <w:t>people</w:t>
        </w:r>
        <w:r w:rsidR="00097CF6" w:rsidRPr="00DF02CE">
          <w:rPr>
            <w:rFonts w:ascii="Arial" w:eastAsia="Times New Roman" w:hAnsi="Arial" w:cs="Arial"/>
            <w:color w:val="000000"/>
            <w:sz w:val="22"/>
            <w:szCs w:val="22"/>
            <w:shd w:val="clear" w:color="auto" w:fill="FFFFFF"/>
          </w:rPr>
          <w:t xml:space="preserve"> </w:t>
        </w:r>
      </w:ins>
      <w:r w:rsidRPr="00DF02CE">
        <w:rPr>
          <w:rFonts w:ascii="Arial" w:eastAsia="Times New Roman" w:hAnsi="Arial" w:cs="Arial"/>
          <w:color w:val="000000"/>
          <w:sz w:val="22"/>
          <w:szCs w:val="22"/>
          <w:shd w:val="clear" w:color="auto" w:fill="FFFFFF"/>
        </w:rPr>
        <w:t>could tell it was a hobby of mine</w:t>
      </w:r>
      <w:commentRangeStart w:id="11"/>
      <w:r w:rsidRPr="00DF02CE">
        <w:rPr>
          <w:rFonts w:ascii="Arial" w:eastAsia="Times New Roman" w:hAnsi="Arial" w:cs="Arial"/>
          <w:color w:val="000000"/>
          <w:sz w:val="22"/>
          <w:szCs w:val="22"/>
          <w:shd w:val="clear" w:color="auto" w:fill="FFFFFF"/>
        </w:rPr>
        <w:t xml:space="preserve">. In </w:t>
      </w:r>
      <w:del w:id="12" w:author="Fedora Elrica Gracia" w:date="2021-11-29T20:49:00Z">
        <w:r w:rsidRPr="00DF02CE" w:rsidDel="00097CF6">
          <w:rPr>
            <w:rFonts w:ascii="Arial" w:eastAsia="Times New Roman" w:hAnsi="Arial" w:cs="Arial"/>
            <w:color w:val="000000"/>
            <w:sz w:val="22"/>
            <w:szCs w:val="22"/>
            <w:shd w:val="clear" w:color="auto" w:fill="FFFFFF"/>
          </w:rPr>
          <w:delText>secondary-school</w:delText>
        </w:r>
      </w:del>
      <w:ins w:id="13" w:author="Fedora Elrica Gracia" w:date="2021-11-29T20:49:00Z">
        <w:r w:rsidR="00097CF6" w:rsidRPr="00DF02CE">
          <w:rPr>
            <w:rFonts w:ascii="Arial" w:eastAsia="Times New Roman" w:hAnsi="Arial" w:cs="Arial"/>
            <w:color w:val="000000"/>
            <w:sz w:val="22"/>
            <w:szCs w:val="22"/>
            <w:shd w:val="clear" w:color="auto" w:fill="FFFFFF"/>
          </w:rPr>
          <w:t>secondary school</w:t>
        </w:r>
      </w:ins>
      <w:r w:rsidRPr="00DF02CE">
        <w:rPr>
          <w:rFonts w:ascii="Arial" w:eastAsia="Times New Roman" w:hAnsi="Arial" w:cs="Arial"/>
          <w:color w:val="000000"/>
          <w:sz w:val="22"/>
          <w:szCs w:val="22"/>
          <w:shd w:val="clear" w:color="auto" w:fill="FFFFFF"/>
        </w:rPr>
        <w:t>, I’ve created more realistic gadgets like miniature wind-turbines, adjustable christmas-lights, and solar-powered power-banks.</w:t>
      </w:r>
      <w:commentRangeEnd w:id="11"/>
      <w:r w:rsidR="00097CF6">
        <w:rPr>
          <w:rStyle w:val="CommentReference"/>
        </w:rPr>
        <w:commentReference w:id="11"/>
      </w:r>
      <w:r w:rsidRPr="00DF02CE">
        <w:rPr>
          <w:rFonts w:ascii="Arial" w:eastAsia="Times New Roman" w:hAnsi="Arial" w:cs="Arial"/>
          <w:color w:val="000000"/>
          <w:sz w:val="22"/>
          <w:szCs w:val="22"/>
          <w:shd w:val="clear" w:color="auto" w:fill="FFFFFF"/>
        </w:rPr>
        <w:t xml:space="preserve"> Although these projects were much simpler, they work, and they’re baby steps to what I hope to do in the future.</w:t>
      </w:r>
    </w:p>
    <w:p w14:paraId="038DE373" w14:textId="77777777" w:rsidR="00DF02CE" w:rsidRPr="00DF02CE" w:rsidRDefault="00DF02CE" w:rsidP="00DF02CE">
      <w:pPr>
        <w:rPr>
          <w:rFonts w:ascii="Times New Roman" w:eastAsia="Times New Roman" w:hAnsi="Times New Roman" w:cs="Times New Roman"/>
        </w:rPr>
      </w:pPr>
    </w:p>
    <w:p w14:paraId="755B766F" w14:textId="78304BF2" w:rsidR="00DF02CE" w:rsidRPr="00DF02CE" w:rsidRDefault="00DF02CE" w:rsidP="00DF02CE">
      <w:pPr>
        <w:ind w:firstLine="720"/>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I was an absolute “nerd”, but my explorations of even the most trivial topics eventually benefitted my academics because I was usually far ahead of my peers</w:t>
      </w:r>
      <w:ins w:id="14" w:author="Fedora Elrica Gracia" w:date="2021-11-29T20:49:00Z">
        <w:r w:rsidR="00097CF6">
          <w:rPr>
            <w:rFonts w:ascii="Arial" w:eastAsia="Times New Roman" w:hAnsi="Arial" w:cs="Arial"/>
            <w:color w:val="000000"/>
            <w:sz w:val="22"/>
            <w:szCs w:val="22"/>
            <w:shd w:val="clear" w:color="auto" w:fill="FFFFFF"/>
          </w:rPr>
          <w:t>.</w:t>
        </w:r>
      </w:ins>
      <w:del w:id="15" w:author="Fedora Elrica Gracia" w:date="2021-11-29T20:49:00Z">
        <w:r w:rsidRPr="00DF02CE" w:rsidDel="00097CF6">
          <w:rPr>
            <w:rFonts w:ascii="Arial" w:eastAsia="Times New Roman" w:hAnsi="Arial" w:cs="Arial"/>
            <w:color w:val="000000"/>
            <w:sz w:val="22"/>
            <w:szCs w:val="22"/>
            <w:shd w:val="clear" w:color="auto" w:fill="FFFFFF"/>
          </w:rPr>
          <w:delText>:</w:delText>
        </w:r>
      </w:del>
      <w:r w:rsidRPr="00DF02CE">
        <w:rPr>
          <w:rFonts w:ascii="Arial" w:eastAsia="Times New Roman" w:hAnsi="Arial" w:cs="Arial"/>
          <w:color w:val="000000"/>
          <w:sz w:val="22"/>
          <w:szCs w:val="22"/>
          <w:shd w:val="clear" w:color="auto" w:fill="FFFFFF"/>
        </w:rPr>
        <w:t xml:space="preserve"> </w:t>
      </w:r>
      <w:ins w:id="16" w:author="Fedora Elrica Gracia" w:date="2021-11-29T20:49:00Z">
        <w:r w:rsidR="00097CF6">
          <w:rPr>
            <w:rFonts w:ascii="Arial" w:eastAsia="Times New Roman" w:hAnsi="Arial" w:cs="Arial"/>
            <w:color w:val="000000"/>
            <w:sz w:val="22"/>
            <w:szCs w:val="22"/>
            <w:shd w:val="clear" w:color="auto" w:fill="FFFFFF"/>
          </w:rPr>
          <w:t>W</w:t>
        </w:r>
      </w:ins>
      <w:del w:id="17" w:author="Fedora Elrica Gracia" w:date="2021-11-29T20:49:00Z">
        <w:r w:rsidRPr="00DF02CE" w:rsidDel="00097CF6">
          <w:rPr>
            <w:rFonts w:ascii="Arial" w:eastAsia="Times New Roman" w:hAnsi="Arial" w:cs="Arial"/>
            <w:color w:val="000000"/>
            <w:sz w:val="22"/>
            <w:szCs w:val="22"/>
            <w:shd w:val="clear" w:color="auto" w:fill="FFFFFF"/>
          </w:rPr>
          <w:delText>w</w:delText>
        </w:r>
      </w:del>
      <w:r w:rsidRPr="00DF02CE">
        <w:rPr>
          <w:rFonts w:ascii="Arial" w:eastAsia="Times New Roman" w:hAnsi="Arial" w:cs="Arial"/>
          <w:color w:val="000000"/>
          <w:sz w:val="22"/>
          <w:szCs w:val="22"/>
          <w:shd w:val="clear" w:color="auto" w:fill="FFFFFF"/>
        </w:rPr>
        <w:t>hen they were first studying Newton’s laws of motion or Coulomb’s force, I was exploring the factors affecting the colors of stars or the quantum fluctuations permeating empty space. I would often stay after class to invite my classmates and teachers to share and discuss the cool things I learned. Some people enjoyed these discussions, others hated them. Nevertheless, my love and knack for physics crowned me many nicknames like “Science-boy” and “Physics-notebook”.</w:t>
      </w:r>
    </w:p>
    <w:p w14:paraId="50DB815A" w14:textId="77777777" w:rsidR="00DF02CE" w:rsidRPr="00DF02CE" w:rsidRDefault="00DF02CE" w:rsidP="00DF02CE">
      <w:pPr>
        <w:rPr>
          <w:rFonts w:ascii="Times New Roman" w:eastAsia="Times New Roman" w:hAnsi="Times New Roman" w:cs="Times New Roman"/>
        </w:rPr>
      </w:pPr>
    </w:p>
    <w:p w14:paraId="0FFE2B72" w14:textId="18AEEAAD" w:rsidR="00DF02CE" w:rsidRPr="00DF02CE" w:rsidRDefault="00DF02CE" w:rsidP="00DF02CE">
      <w:pPr>
        <w:rPr>
          <w:rFonts w:ascii="Times New Roman" w:eastAsia="Times New Roman" w:hAnsi="Times New Roman" w:cs="Times New Roman"/>
        </w:rPr>
      </w:pPr>
      <w:r w:rsidRPr="00DF02CE">
        <w:rPr>
          <w:rFonts w:ascii="Arial" w:eastAsia="Times New Roman" w:hAnsi="Arial" w:cs="Arial"/>
          <w:b/>
          <w:bCs/>
          <w:color w:val="000000"/>
          <w:sz w:val="22"/>
          <w:szCs w:val="22"/>
          <w:u w:val="single"/>
        </w:rPr>
        <w:t>7. What have you done to make your school or your community a better place?</w:t>
      </w:r>
      <w:r w:rsidR="003E024A">
        <w:rPr>
          <w:rFonts w:ascii="Arial" w:eastAsia="Times New Roman" w:hAnsi="Arial" w:cs="Arial"/>
          <w:b/>
          <w:bCs/>
          <w:color w:val="000000"/>
          <w:sz w:val="22"/>
          <w:szCs w:val="22"/>
          <w:u w:val="single"/>
        </w:rPr>
        <w:t xml:space="preserve"> (350 words)</w:t>
      </w:r>
    </w:p>
    <w:p w14:paraId="24D56E69" w14:textId="77777777" w:rsidR="00DF02CE" w:rsidRPr="00DF02CE" w:rsidRDefault="00DF02CE" w:rsidP="00DF02CE">
      <w:pPr>
        <w:rPr>
          <w:rFonts w:ascii="Times New Roman" w:eastAsia="Times New Roman" w:hAnsi="Times New Roman" w:cs="Times New Roman"/>
        </w:rPr>
      </w:pPr>
    </w:p>
    <w:p w14:paraId="2AF97C40"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ab/>
        <w:t>Learning the sciences is fun and all, but for most of my life, that knowledge never leaves my head save for the occasional exam. As a teenager looking for a sense of purpose, I decided that I wanted to put that knowledge to good use. Luckily, the school’s Student-Resources-Club was opening applications for aspiring tutors. So I registered as an IGCSE physics and chemistry tutor.</w:t>
      </w:r>
    </w:p>
    <w:p w14:paraId="40206F61" w14:textId="77777777" w:rsidR="00DF02CE" w:rsidRPr="00DF02CE" w:rsidRDefault="00DF02CE" w:rsidP="00DF02CE">
      <w:pPr>
        <w:rPr>
          <w:rFonts w:ascii="Times New Roman" w:eastAsia="Times New Roman" w:hAnsi="Times New Roman" w:cs="Times New Roman"/>
        </w:rPr>
      </w:pPr>
    </w:p>
    <w:p w14:paraId="375DA4B2"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shd w:val="clear" w:color="auto" w:fill="FFFFFF"/>
        </w:rPr>
        <w:tab/>
        <w:t>At first, my job seemed simple. I had to determine what they were learning in class and create lesson plans. Then, I had four hours a week</w:t>
      </w:r>
      <w:r w:rsidRPr="00DF02CE">
        <w:rPr>
          <w:rFonts w:ascii="Arial" w:eastAsia="Times New Roman" w:hAnsi="Arial" w:cs="Arial"/>
          <w:color w:val="000000"/>
          <w:sz w:val="22"/>
          <w:szCs w:val="22"/>
        </w:rPr>
        <w:t>—more than enough time—to provide a complete and coherent understanding of the topic of choice.</w:t>
      </w:r>
    </w:p>
    <w:p w14:paraId="1E840CF2" w14:textId="77777777" w:rsidR="00DF02CE" w:rsidRPr="00DF02CE" w:rsidRDefault="00DF02CE" w:rsidP="00DF02CE">
      <w:pPr>
        <w:rPr>
          <w:rFonts w:ascii="Times New Roman" w:eastAsia="Times New Roman" w:hAnsi="Times New Roman" w:cs="Times New Roman"/>
        </w:rPr>
      </w:pPr>
    </w:p>
    <w:p w14:paraId="4AF14FF1"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rPr>
        <w:tab/>
        <w:t>However, I should’ve known that most of the students were not there on their own volition—their parents had registered them—they lacked any real drive to improve: some would stay silent, while others saw me as another boring teacher that wouldn’t be of help. Moreover, they all learned at vastly different paces.</w:t>
      </w:r>
    </w:p>
    <w:p w14:paraId="2694BAF3" w14:textId="77777777" w:rsidR="00DF02CE" w:rsidRPr="00DF02CE" w:rsidRDefault="00DF02CE" w:rsidP="00DF02CE">
      <w:pPr>
        <w:rPr>
          <w:rFonts w:ascii="Times New Roman" w:eastAsia="Times New Roman" w:hAnsi="Times New Roman" w:cs="Times New Roman"/>
        </w:rPr>
      </w:pPr>
    </w:p>
    <w:p w14:paraId="32D4D36C" w14:textId="77777777"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rPr>
        <w:tab/>
      </w:r>
      <w:commentRangeStart w:id="18"/>
      <w:r w:rsidRPr="00DF02CE">
        <w:rPr>
          <w:rFonts w:ascii="Arial" w:eastAsia="Times New Roman" w:hAnsi="Arial" w:cs="Arial"/>
          <w:color w:val="000000"/>
          <w:sz w:val="22"/>
          <w:szCs w:val="22"/>
        </w:rPr>
        <w:t xml:space="preserve">I eventually found a solution to these problems after spending countless hours discussing with my fellow tutors. My approach to increasing student retention was by </w:t>
      </w:r>
      <w:r w:rsidRPr="00DF02CE">
        <w:rPr>
          <w:rFonts w:ascii="Arial" w:eastAsia="Times New Roman" w:hAnsi="Arial" w:cs="Arial"/>
          <w:color w:val="000000"/>
          <w:sz w:val="22"/>
          <w:szCs w:val="22"/>
        </w:rPr>
        <w:lastRenderedPageBreak/>
        <w:t>substantially personalizing the lesson plans and attaching fun bits of interdisciplinary trivia based on their hobbies and interests. Sometimes, I would design graphics and animations that showcased the transfer of energy or the restructuring of molecules. I even offered extra classes beyond my schedule. By the end of the year, those who were disinterested would ask me to elaborate on topics beyond their syllabi, and those who were dismissive would privately request my assistance.</w:t>
      </w:r>
      <w:commentRangeEnd w:id="18"/>
      <w:r w:rsidR="00097CF6">
        <w:rPr>
          <w:rStyle w:val="CommentReference"/>
        </w:rPr>
        <w:commentReference w:id="18"/>
      </w:r>
    </w:p>
    <w:p w14:paraId="29BF933A" w14:textId="77777777" w:rsidR="00DF02CE" w:rsidRPr="00DF02CE" w:rsidRDefault="00DF02CE" w:rsidP="00DF02CE">
      <w:pPr>
        <w:rPr>
          <w:rFonts w:ascii="Times New Roman" w:eastAsia="Times New Roman" w:hAnsi="Times New Roman" w:cs="Times New Roman"/>
        </w:rPr>
      </w:pPr>
    </w:p>
    <w:p w14:paraId="357FEC5E" w14:textId="1F440EAE" w:rsidR="00DF02CE" w:rsidRPr="00DF02CE" w:rsidRDefault="00DF02CE" w:rsidP="00DF02CE">
      <w:pPr>
        <w:jc w:val="both"/>
        <w:rPr>
          <w:rFonts w:ascii="Times New Roman" w:eastAsia="Times New Roman" w:hAnsi="Times New Roman" w:cs="Times New Roman"/>
        </w:rPr>
      </w:pPr>
      <w:r w:rsidRPr="00DF02CE">
        <w:rPr>
          <w:rFonts w:ascii="Arial" w:eastAsia="Times New Roman" w:hAnsi="Arial" w:cs="Arial"/>
          <w:color w:val="000000"/>
          <w:sz w:val="22"/>
          <w:szCs w:val="22"/>
        </w:rPr>
        <w:tab/>
        <w:t xml:space="preserve">Since then, I have dramatically improved their grades—some of them saw improvements of up to 35%—and I have received a certificate of recognition as a tutor from the academic principal. Additionally, I am proud to say that I have somewhat ignited my student’s passions for learning, which I believe is an accomplishment on its own. Furthermore, my </w:t>
      </w:r>
      <w:del w:id="19" w:author="Fedora Elrica Gracia" w:date="2021-11-29T20:53:00Z">
        <w:r w:rsidRPr="00DF02CE" w:rsidDel="00097CF6">
          <w:rPr>
            <w:rFonts w:ascii="Arial" w:eastAsia="Times New Roman" w:hAnsi="Arial" w:cs="Arial"/>
            <w:color w:val="000000"/>
            <w:sz w:val="22"/>
            <w:szCs w:val="22"/>
          </w:rPr>
          <w:delText>experiences at the Student-Resources-Club has</w:delText>
        </w:r>
      </w:del>
      <w:ins w:id="20" w:author="Fedora Elrica Gracia" w:date="2021-11-29T20:53:00Z">
        <w:r w:rsidR="00097CF6" w:rsidRPr="00DF02CE">
          <w:rPr>
            <w:rFonts w:ascii="Arial" w:eastAsia="Times New Roman" w:hAnsi="Arial" w:cs="Arial"/>
            <w:color w:val="000000"/>
            <w:sz w:val="22"/>
            <w:szCs w:val="22"/>
          </w:rPr>
          <w:t>experiences at the Student-Resources-Club have</w:t>
        </w:r>
      </w:ins>
      <w:r w:rsidRPr="00DF02CE">
        <w:rPr>
          <w:rFonts w:ascii="Arial" w:eastAsia="Times New Roman" w:hAnsi="Arial" w:cs="Arial"/>
          <w:color w:val="000000"/>
          <w:sz w:val="22"/>
          <w:szCs w:val="22"/>
        </w:rPr>
        <w:t xml:space="preserve"> enlightened me about the complexity of an educator’s job. But seeing my efforts gradually cultivate the growth of my students—in mind and in spirit—made me realize that it’s absolutely worth it.</w:t>
      </w:r>
    </w:p>
    <w:p w14:paraId="079B92E4" w14:textId="77777777" w:rsidR="00DF02CE" w:rsidRDefault="00DF02CE" w:rsidP="00DF02CE">
      <w:pPr>
        <w:pBdr>
          <w:bottom w:val="single" w:sz="6" w:space="1" w:color="auto"/>
        </w:pBdr>
        <w:rPr>
          <w:rFonts w:ascii="Times New Roman" w:eastAsia="Times New Roman" w:hAnsi="Times New Roman" w:cs="Times New Roman"/>
        </w:rPr>
      </w:pPr>
    </w:p>
    <w:p w14:paraId="3CCFF6A4" w14:textId="77777777" w:rsidR="00097CF6" w:rsidRDefault="00097CF6" w:rsidP="00DF02CE">
      <w:pPr>
        <w:rPr>
          <w:rFonts w:ascii="Times New Roman" w:eastAsia="Times New Roman" w:hAnsi="Times New Roman" w:cs="Times New Roman"/>
        </w:rPr>
      </w:pPr>
    </w:p>
    <w:p w14:paraId="58D20DA5" w14:textId="4005E675" w:rsidR="00097CF6" w:rsidRDefault="00097CF6" w:rsidP="00DF02CE">
      <w:pPr>
        <w:rPr>
          <w:rFonts w:ascii="Times New Roman" w:eastAsia="Times New Roman" w:hAnsi="Times New Roman" w:cs="Times New Roman"/>
        </w:rPr>
      </w:pPr>
      <w:r>
        <w:rPr>
          <w:rFonts w:ascii="Times New Roman" w:eastAsia="Times New Roman" w:hAnsi="Times New Roman" w:cs="Times New Roman"/>
        </w:rPr>
        <w:t>Hi Dylan,</w:t>
      </w:r>
    </w:p>
    <w:p w14:paraId="5EC4D400" w14:textId="2F42071C" w:rsidR="00097CF6" w:rsidRDefault="00097CF6" w:rsidP="00DF02CE">
      <w:pPr>
        <w:rPr>
          <w:rFonts w:ascii="Times New Roman" w:eastAsia="Times New Roman" w:hAnsi="Times New Roman" w:cs="Times New Roman"/>
        </w:rPr>
      </w:pPr>
      <w:r>
        <w:rPr>
          <w:rFonts w:ascii="Times New Roman" w:eastAsia="Times New Roman" w:hAnsi="Times New Roman" w:cs="Times New Roman"/>
        </w:rPr>
        <w:t>Such great essays you have here!</w:t>
      </w:r>
    </w:p>
    <w:p w14:paraId="3D66E3E8" w14:textId="6BEAFC68" w:rsidR="00097CF6" w:rsidRDefault="00097CF6" w:rsidP="00DF02CE">
      <w:pPr>
        <w:rPr>
          <w:rFonts w:ascii="Times New Roman" w:eastAsia="Times New Roman" w:hAnsi="Times New Roman" w:cs="Times New Roman"/>
        </w:rPr>
      </w:pPr>
      <w:r>
        <w:rPr>
          <w:rFonts w:ascii="Times New Roman" w:eastAsia="Times New Roman" w:hAnsi="Times New Roman" w:cs="Times New Roman"/>
        </w:rPr>
        <w:t xml:space="preserve">You’ve really showed how you’ve furthered your interest, as well as describing your contribution to the school. </w:t>
      </w:r>
    </w:p>
    <w:p w14:paraId="62BE9946" w14:textId="61ACAD54" w:rsidR="006E59F0" w:rsidRDefault="006E59F0" w:rsidP="00DF02CE">
      <w:pPr>
        <w:rPr>
          <w:rFonts w:ascii="Times New Roman" w:eastAsia="Times New Roman" w:hAnsi="Times New Roman" w:cs="Times New Roman"/>
        </w:rPr>
      </w:pPr>
      <w:r>
        <w:rPr>
          <w:rFonts w:ascii="Times New Roman" w:eastAsia="Times New Roman" w:hAnsi="Times New Roman" w:cs="Times New Roman"/>
        </w:rPr>
        <w:t xml:space="preserve">I only have a few questions and suggestions to consider adding as you finalize your essays. </w:t>
      </w:r>
    </w:p>
    <w:p w14:paraId="388265AE" w14:textId="77777777" w:rsidR="006E59F0" w:rsidRDefault="006E59F0" w:rsidP="00DF02CE">
      <w:pPr>
        <w:rPr>
          <w:rFonts w:ascii="Times New Roman" w:eastAsia="Times New Roman" w:hAnsi="Times New Roman" w:cs="Times New Roman"/>
        </w:rPr>
      </w:pPr>
    </w:p>
    <w:p w14:paraId="7D8388D8" w14:textId="3A25AEFF" w:rsidR="006E59F0" w:rsidRPr="00DF02CE" w:rsidRDefault="006E59F0" w:rsidP="00DF02CE">
      <w:pPr>
        <w:rPr>
          <w:rFonts w:ascii="Times New Roman" w:eastAsia="Times New Roman" w:hAnsi="Times New Roman" w:cs="Times New Roman"/>
        </w:rPr>
      </w:pPr>
      <w:r>
        <w:rPr>
          <w:rFonts w:ascii="Times New Roman" w:eastAsia="Times New Roman" w:hAnsi="Times New Roman" w:cs="Times New Roman"/>
        </w:rPr>
        <w:t>All the best Dylan!</w:t>
      </w:r>
      <w:bookmarkStart w:id="21" w:name="_GoBack"/>
      <w:bookmarkEnd w:id="21"/>
    </w:p>
    <w:p w14:paraId="471EFA93" w14:textId="77777777" w:rsidR="00097CF6" w:rsidRDefault="00097CF6"/>
    <w:sectPr w:rsidR="00097CF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Fedora Elrica Gracia" w:date="2021-11-29T20:55:00Z" w:initials="FE">
    <w:p w14:paraId="78D021CD" w14:textId="144B2AB9" w:rsidR="00097CF6" w:rsidRDefault="00097CF6">
      <w:pPr>
        <w:pStyle w:val="CommentText"/>
      </w:pPr>
      <w:r>
        <w:rPr>
          <w:rStyle w:val="CommentReference"/>
        </w:rPr>
        <w:annotationRef/>
      </w:r>
      <w:r>
        <w:t>Maybe you could briefly mention how you were able to create the different gadgets. Was it something you started learning at school but you pursued it independently again at home?</w:t>
      </w:r>
    </w:p>
  </w:comment>
  <w:comment w:id="18" w:author="Fedora Elrica Gracia" w:date="2021-11-29T20:58:00Z" w:initials="FE">
    <w:p w14:paraId="30E2115A" w14:textId="780B40B7" w:rsidR="00097CF6" w:rsidRDefault="00097CF6">
      <w:pPr>
        <w:pStyle w:val="CommentText"/>
      </w:pPr>
      <w:r>
        <w:rPr>
          <w:rStyle w:val="CommentReference"/>
        </w:rPr>
        <w:annotationRef/>
      </w:r>
      <w:r w:rsidR="006E59F0">
        <w:t>Were the other tutors influenced by your style as well? Is it something that the others/future tutors apply as well?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2CE"/>
    <w:rsid w:val="00097CF6"/>
    <w:rsid w:val="003E024A"/>
    <w:rsid w:val="004A375B"/>
    <w:rsid w:val="006E59F0"/>
    <w:rsid w:val="00A3079B"/>
    <w:rsid w:val="00DF0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F2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2C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F02CE"/>
  </w:style>
  <w:style w:type="paragraph" w:styleId="BalloonText">
    <w:name w:val="Balloon Text"/>
    <w:basedOn w:val="Normal"/>
    <w:link w:val="BalloonTextChar"/>
    <w:uiPriority w:val="99"/>
    <w:semiHidden/>
    <w:unhideWhenUsed/>
    <w:rsid w:val="00097C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F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97CF6"/>
    <w:rPr>
      <w:sz w:val="18"/>
      <w:szCs w:val="18"/>
    </w:rPr>
  </w:style>
  <w:style w:type="paragraph" w:styleId="CommentText">
    <w:name w:val="annotation text"/>
    <w:basedOn w:val="Normal"/>
    <w:link w:val="CommentTextChar"/>
    <w:uiPriority w:val="99"/>
    <w:semiHidden/>
    <w:unhideWhenUsed/>
    <w:rsid w:val="00097CF6"/>
  </w:style>
  <w:style w:type="character" w:customStyle="1" w:styleId="CommentTextChar">
    <w:name w:val="Comment Text Char"/>
    <w:basedOn w:val="DefaultParagraphFont"/>
    <w:link w:val="CommentText"/>
    <w:uiPriority w:val="99"/>
    <w:semiHidden/>
    <w:rsid w:val="00097CF6"/>
  </w:style>
  <w:style w:type="paragraph" w:styleId="CommentSubject">
    <w:name w:val="annotation subject"/>
    <w:basedOn w:val="CommentText"/>
    <w:next w:val="CommentText"/>
    <w:link w:val="CommentSubjectChar"/>
    <w:uiPriority w:val="99"/>
    <w:semiHidden/>
    <w:unhideWhenUsed/>
    <w:rsid w:val="00097CF6"/>
    <w:rPr>
      <w:b/>
      <w:bCs/>
      <w:sz w:val="20"/>
      <w:szCs w:val="20"/>
    </w:rPr>
  </w:style>
  <w:style w:type="character" w:customStyle="1" w:styleId="CommentSubjectChar">
    <w:name w:val="Comment Subject Char"/>
    <w:basedOn w:val="CommentTextChar"/>
    <w:link w:val="CommentSubject"/>
    <w:uiPriority w:val="99"/>
    <w:semiHidden/>
    <w:rsid w:val="00097CF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2C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F02CE"/>
  </w:style>
  <w:style w:type="paragraph" w:styleId="BalloonText">
    <w:name w:val="Balloon Text"/>
    <w:basedOn w:val="Normal"/>
    <w:link w:val="BalloonTextChar"/>
    <w:uiPriority w:val="99"/>
    <w:semiHidden/>
    <w:unhideWhenUsed/>
    <w:rsid w:val="00097C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7CF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97CF6"/>
    <w:rPr>
      <w:sz w:val="18"/>
      <w:szCs w:val="18"/>
    </w:rPr>
  </w:style>
  <w:style w:type="paragraph" w:styleId="CommentText">
    <w:name w:val="annotation text"/>
    <w:basedOn w:val="Normal"/>
    <w:link w:val="CommentTextChar"/>
    <w:uiPriority w:val="99"/>
    <w:semiHidden/>
    <w:unhideWhenUsed/>
    <w:rsid w:val="00097CF6"/>
  </w:style>
  <w:style w:type="character" w:customStyle="1" w:styleId="CommentTextChar">
    <w:name w:val="Comment Text Char"/>
    <w:basedOn w:val="DefaultParagraphFont"/>
    <w:link w:val="CommentText"/>
    <w:uiPriority w:val="99"/>
    <w:semiHidden/>
    <w:rsid w:val="00097CF6"/>
  </w:style>
  <w:style w:type="paragraph" w:styleId="CommentSubject">
    <w:name w:val="annotation subject"/>
    <w:basedOn w:val="CommentText"/>
    <w:next w:val="CommentText"/>
    <w:link w:val="CommentSubjectChar"/>
    <w:uiPriority w:val="99"/>
    <w:semiHidden/>
    <w:unhideWhenUsed/>
    <w:rsid w:val="00097CF6"/>
    <w:rPr>
      <w:b/>
      <w:bCs/>
      <w:sz w:val="20"/>
      <w:szCs w:val="20"/>
    </w:rPr>
  </w:style>
  <w:style w:type="character" w:customStyle="1" w:styleId="CommentSubjectChar">
    <w:name w:val="Comment Subject Char"/>
    <w:basedOn w:val="CommentTextChar"/>
    <w:link w:val="CommentSubject"/>
    <w:uiPriority w:val="99"/>
    <w:semiHidden/>
    <w:rsid w:val="00097C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6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748</Words>
  <Characters>4268</Characters>
  <Application>Microsoft Macintosh Word</Application>
  <DocSecurity>0</DocSecurity>
  <Lines>35</Lines>
  <Paragraphs>10</Paragraphs>
  <ScaleCrop>false</ScaleCrop>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3</cp:revision>
  <dcterms:created xsi:type="dcterms:W3CDTF">2021-11-28T09:01:00Z</dcterms:created>
  <dcterms:modified xsi:type="dcterms:W3CDTF">2021-11-29T13:59:00Z</dcterms:modified>
</cp:coreProperties>
</file>