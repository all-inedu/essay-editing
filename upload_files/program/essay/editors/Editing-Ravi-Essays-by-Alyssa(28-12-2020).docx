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332F6" w14:textId="7D5A623F" w:rsidR="00D27EC7" w:rsidRPr="00D27EC7" w:rsidRDefault="00D27EC7" w:rsidP="00D27EC7">
      <w:pPr>
        <w:spacing w:line="360" w:lineRule="auto"/>
        <w:rPr>
          <w:rFonts w:ascii="Calibri" w:eastAsia="Times New Roman" w:hAnsi="Calibri" w:cs="Calibri"/>
          <w:b/>
          <w:bCs/>
          <w:u w:val="single"/>
        </w:rPr>
      </w:pPr>
      <w:r w:rsidRPr="00D27EC7">
        <w:rPr>
          <w:rFonts w:ascii="Calibri" w:eastAsia="Times New Roman" w:hAnsi="Calibri" w:cs="Calibri"/>
          <w:b/>
          <w:bCs/>
          <w:u w:val="single"/>
        </w:rPr>
        <w:t>Yale University Essay Ravi</w:t>
      </w:r>
    </w:p>
    <w:p w14:paraId="18F63CA2" w14:textId="15AA5CC5" w:rsidR="00F07BB2" w:rsidRDefault="00D27EC7" w:rsidP="00D27EC7">
      <w:pPr>
        <w:pBdr>
          <w:bottom w:val="double" w:sz="6" w:space="1" w:color="auto"/>
        </w:pBdr>
        <w:spacing w:line="360" w:lineRule="auto"/>
        <w:rPr>
          <w:rFonts w:ascii="Calibri" w:eastAsia="Times New Roman" w:hAnsi="Calibri" w:cs="Calibri"/>
          <w:i/>
          <w:iCs/>
        </w:rPr>
      </w:pPr>
      <w:r w:rsidRPr="00D27EC7">
        <w:rPr>
          <w:rFonts w:ascii="Calibri" w:eastAsia="Times New Roman" w:hAnsi="Calibri" w:cs="Calibri"/>
          <w:i/>
          <w:iCs/>
        </w:rPr>
        <w:t>What is it about Yale that has led you to apply? (125 words)</w:t>
      </w:r>
    </w:p>
    <w:p w14:paraId="28F894F8" w14:textId="79E7CB91" w:rsidR="00D27EC7" w:rsidRDefault="00D27EC7" w:rsidP="00D27EC7">
      <w:pPr>
        <w:spacing w:line="360" w:lineRule="auto"/>
        <w:rPr>
          <w:rFonts w:ascii="Calibri" w:eastAsia="Times New Roman" w:hAnsi="Calibri" w:cs="Calibri"/>
        </w:rPr>
      </w:pPr>
    </w:p>
    <w:p w14:paraId="4C7973E2" w14:textId="69560222" w:rsidR="00955E7E" w:rsidRDefault="00882CB9" w:rsidP="00D27EC7">
      <w:pPr>
        <w:spacing w:line="360" w:lineRule="auto"/>
        <w:rPr>
          <w:ins w:id="0" w:author="Alyssa Manik" w:date="2020-12-28T23:38:00Z"/>
          <w:rFonts w:ascii="Calibri" w:eastAsia="Times New Roman" w:hAnsi="Calibri" w:cs="Calibri"/>
        </w:rPr>
      </w:pPr>
      <w:r>
        <w:rPr>
          <w:rFonts w:ascii="Calibri" w:eastAsia="Times New Roman" w:hAnsi="Calibri" w:cs="Calibri"/>
        </w:rPr>
        <w:t xml:space="preserve">As I indulge </w:t>
      </w:r>
      <w:ins w:id="1" w:author="Alyssa Manik" w:date="2020-12-28T23:32:00Z">
        <w:r w:rsidR="00D00902">
          <w:rPr>
            <w:rFonts w:ascii="Calibri" w:eastAsia="Times New Roman" w:hAnsi="Calibri" w:cs="Calibri"/>
          </w:rPr>
          <w:t xml:space="preserve">on </w:t>
        </w:r>
      </w:ins>
      <w:r>
        <w:rPr>
          <w:rFonts w:ascii="Calibri" w:eastAsia="Times New Roman" w:hAnsi="Calibri" w:cs="Calibri"/>
        </w:rPr>
        <w:t xml:space="preserve">my </w:t>
      </w:r>
      <w:ins w:id="2" w:author="Alyssa Manik" w:date="2020-12-28T23:32:00Z">
        <w:r w:rsidR="00D00902">
          <w:rPr>
            <w:rFonts w:ascii="Calibri" w:eastAsia="Times New Roman" w:hAnsi="Calibri" w:cs="Calibri"/>
            <w:i/>
            <w:iCs/>
          </w:rPr>
          <w:t>P</w:t>
        </w:r>
      </w:ins>
      <w:del w:id="3" w:author="Alyssa Manik" w:date="2020-12-28T23:32:00Z">
        <w:r w:rsidDel="00D00902">
          <w:rPr>
            <w:rFonts w:ascii="Calibri" w:eastAsia="Times New Roman" w:hAnsi="Calibri" w:cs="Calibri"/>
            <w:i/>
            <w:iCs/>
          </w:rPr>
          <w:delText>p</w:delText>
        </w:r>
      </w:del>
      <w:r>
        <w:rPr>
          <w:rFonts w:ascii="Calibri" w:eastAsia="Times New Roman" w:hAnsi="Calibri" w:cs="Calibri"/>
          <w:i/>
          <w:iCs/>
        </w:rPr>
        <w:t xml:space="preserve">ad </w:t>
      </w:r>
      <w:r w:rsidR="00730B21">
        <w:rPr>
          <w:rFonts w:ascii="Calibri" w:eastAsia="Times New Roman" w:hAnsi="Calibri" w:cs="Calibri"/>
          <w:i/>
          <w:iCs/>
        </w:rPr>
        <w:t>Thai</w:t>
      </w:r>
      <w:r>
        <w:rPr>
          <w:rFonts w:ascii="Calibri" w:eastAsia="Times New Roman" w:hAnsi="Calibri" w:cs="Calibri"/>
          <w:i/>
          <w:iCs/>
        </w:rPr>
        <w:t xml:space="preserve"> </w:t>
      </w:r>
      <w:commentRangeStart w:id="4"/>
      <w:r>
        <w:rPr>
          <w:rFonts w:ascii="Calibri" w:eastAsia="Times New Roman" w:hAnsi="Calibri" w:cs="Calibri"/>
        </w:rPr>
        <w:t xml:space="preserve">while </w:t>
      </w:r>
      <w:commentRangeEnd w:id="4"/>
      <w:r w:rsidR="00D00902">
        <w:rPr>
          <w:rStyle w:val="CommentReference"/>
        </w:rPr>
        <w:commentReference w:id="4"/>
      </w:r>
      <w:r>
        <w:rPr>
          <w:rFonts w:ascii="Calibri" w:eastAsia="Times New Roman" w:hAnsi="Calibri" w:cs="Calibri"/>
        </w:rPr>
        <w:t>sitting on</w:t>
      </w:r>
      <w:r w:rsidR="00730B21">
        <w:rPr>
          <w:rFonts w:ascii="Calibri" w:eastAsia="Times New Roman" w:hAnsi="Calibri" w:cs="Calibri"/>
        </w:rPr>
        <w:t xml:space="preserve"> a table </w:t>
      </w:r>
      <w:r>
        <w:rPr>
          <w:rFonts w:ascii="Calibri" w:eastAsia="Times New Roman" w:hAnsi="Calibri" w:cs="Calibri"/>
        </w:rPr>
        <w:t xml:space="preserve">just outside Yale’s Benjamin Franklin College, I realized a sense of peace. I didn’t know how </w:t>
      </w:r>
      <w:r w:rsidR="00730B21">
        <w:rPr>
          <w:rFonts w:ascii="Calibri" w:eastAsia="Times New Roman" w:hAnsi="Calibri" w:cs="Calibri"/>
        </w:rPr>
        <w:t xml:space="preserve">every </w:t>
      </w:r>
      <w:r>
        <w:rPr>
          <w:rFonts w:ascii="Calibri" w:eastAsia="Times New Roman" w:hAnsi="Calibri" w:cs="Calibri"/>
        </w:rPr>
        <w:t>crowde</w:t>
      </w:r>
      <w:r w:rsidR="00730B21">
        <w:rPr>
          <w:rFonts w:ascii="Calibri" w:eastAsia="Times New Roman" w:hAnsi="Calibri" w:cs="Calibri"/>
        </w:rPr>
        <w:t>d</w:t>
      </w:r>
      <w:r>
        <w:rPr>
          <w:rFonts w:ascii="Calibri" w:eastAsia="Times New Roman" w:hAnsi="Calibri" w:cs="Calibri"/>
        </w:rPr>
        <w:t xml:space="preserve"> lunch break would seem so cozy and </w:t>
      </w:r>
      <w:r w:rsidR="00730B21">
        <w:rPr>
          <w:rFonts w:ascii="Calibri" w:eastAsia="Times New Roman" w:hAnsi="Calibri" w:cs="Calibri"/>
        </w:rPr>
        <w:t xml:space="preserve">exciting </w:t>
      </w:r>
      <w:r>
        <w:rPr>
          <w:rFonts w:ascii="Calibri" w:eastAsia="Times New Roman" w:hAnsi="Calibri" w:cs="Calibri"/>
        </w:rPr>
        <w:t>all at once, but that’s what I felt</w:t>
      </w:r>
      <w:r w:rsidR="00730B21">
        <w:rPr>
          <w:rFonts w:ascii="Calibri" w:eastAsia="Times New Roman" w:hAnsi="Calibri" w:cs="Calibri"/>
        </w:rPr>
        <w:t xml:space="preserve"> </w:t>
      </w:r>
      <w:commentRangeStart w:id="5"/>
      <w:r w:rsidR="00730B21">
        <w:rPr>
          <w:rFonts w:ascii="Calibri" w:eastAsia="Times New Roman" w:hAnsi="Calibri" w:cs="Calibri"/>
        </w:rPr>
        <w:t xml:space="preserve">when </w:t>
      </w:r>
      <w:commentRangeEnd w:id="5"/>
      <w:r w:rsidR="00D00902">
        <w:rPr>
          <w:rStyle w:val="CommentReference"/>
        </w:rPr>
        <w:commentReference w:id="5"/>
      </w:r>
      <w:r w:rsidR="00730B21">
        <w:rPr>
          <w:rFonts w:ascii="Calibri" w:eastAsia="Times New Roman" w:hAnsi="Calibri" w:cs="Calibri"/>
        </w:rPr>
        <w:t xml:space="preserve">spending my summer </w:t>
      </w:r>
      <w:commentRangeStart w:id="6"/>
      <w:r w:rsidR="00730B21">
        <w:rPr>
          <w:rFonts w:ascii="Calibri" w:eastAsia="Times New Roman" w:hAnsi="Calibri" w:cs="Calibri"/>
        </w:rPr>
        <w:t>there</w:t>
      </w:r>
      <w:commentRangeEnd w:id="6"/>
      <w:r w:rsidR="00D00902">
        <w:rPr>
          <w:rStyle w:val="CommentReference"/>
        </w:rPr>
        <w:commentReference w:id="6"/>
      </w:r>
      <w:r w:rsidR="00730B21">
        <w:rPr>
          <w:rFonts w:ascii="Calibri" w:eastAsia="Times New Roman" w:hAnsi="Calibri" w:cs="Calibri"/>
        </w:rPr>
        <w:t xml:space="preserve"> in 2019</w:t>
      </w:r>
      <w:r>
        <w:rPr>
          <w:rFonts w:ascii="Calibri" w:eastAsia="Times New Roman" w:hAnsi="Calibri" w:cs="Calibri"/>
        </w:rPr>
        <w:t xml:space="preserve">. What intrigued me about Yale is the close-knit community that </w:t>
      </w:r>
      <w:r w:rsidR="00730B21">
        <w:rPr>
          <w:rFonts w:ascii="Calibri" w:eastAsia="Times New Roman" w:hAnsi="Calibri" w:cs="Calibri"/>
        </w:rPr>
        <w:t xml:space="preserve">is </w:t>
      </w:r>
      <w:r>
        <w:rPr>
          <w:rFonts w:ascii="Calibri" w:eastAsia="Times New Roman" w:hAnsi="Calibri" w:cs="Calibri"/>
        </w:rPr>
        <w:t>embodie</w:t>
      </w:r>
      <w:r w:rsidR="00730B21">
        <w:rPr>
          <w:rFonts w:ascii="Calibri" w:eastAsia="Times New Roman" w:hAnsi="Calibri" w:cs="Calibri"/>
        </w:rPr>
        <w:t xml:space="preserve">d </w:t>
      </w:r>
      <w:r>
        <w:rPr>
          <w:rFonts w:ascii="Calibri" w:eastAsia="Times New Roman" w:hAnsi="Calibri" w:cs="Calibri"/>
        </w:rPr>
        <w:t xml:space="preserve">throughout the campus. Whether </w:t>
      </w:r>
      <w:r w:rsidR="00730B21">
        <w:rPr>
          <w:rFonts w:ascii="Calibri" w:eastAsia="Times New Roman" w:hAnsi="Calibri" w:cs="Calibri"/>
        </w:rPr>
        <w:t>I</w:t>
      </w:r>
      <w:r>
        <w:rPr>
          <w:rFonts w:ascii="Calibri" w:eastAsia="Times New Roman" w:hAnsi="Calibri" w:cs="Calibri"/>
        </w:rPr>
        <w:t xml:space="preserve"> may be a </w:t>
      </w:r>
      <w:commentRangeStart w:id="7"/>
      <w:r>
        <w:rPr>
          <w:rFonts w:ascii="Calibri" w:eastAsia="Times New Roman" w:hAnsi="Calibri" w:cs="Calibri"/>
        </w:rPr>
        <w:t>student, professor, or staff,</w:t>
      </w:r>
      <w:r w:rsidR="00730B21">
        <w:rPr>
          <w:rFonts w:ascii="Calibri" w:eastAsia="Times New Roman" w:hAnsi="Calibri" w:cs="Calibri"/>
        </w:rPr>
        <w:t xml:space="preserve"> </w:t>
      </w:r>
      <w:commentRangeEnd w:id="7"/>
      <w:r w:rsidR="00D00902">
        <w:rPr>
          <w:rStyle w:val="CommentReference"/>
        </w:rPr>
        <w:commentReference w:id="7"/>
      </w:r>
      <w:r w:rsidR="00730B21">
        <w:rPr>
          <w:rFonts w:ascii="Calibri" w:eastAsia="Times New Roman" w:hAnsi="Calibri" w:cs="Calibri"/>
        </w:rPr>
        <w:t xml:space="preserve">I could always find a place at Yale where I could connect and talk about our </w:t>
      </w:r>
      <w:commentRangeStart w:id="8"/>
      <w:r w:rsidR="00730B21">
        <w:rPr>
          <w:rFonts w:ascii="Calibri" w:eastAsia="Times New Roman" w:hAnsi="Calibri" w:cs="Calibri"/>
          <w:i/>
          <w:iCs/>
        </w:rPr>
        <w:t xml:space="preserve">aspirations, </w:t>
      </w:r>
      <w:r w:rsidR="00730B21">
        <w:rPr>
          <w:rFonts w:ascii="Calibri" w:eastAsia="Times New Roman" w:hAnsi="Calibri" w:cs="Calibri"/>
        </w:rPr>
        <w:t>or anything really</w:t>
      </w:r>
      <w:commentRangeEnd w:id="8"/>
      <w:r w:rsidR="00D00902">
        <w:rPr>
          <w:rStyle w:val="CommentReference"/>
        </w:rPr>
        <w:commentReference w:id="8"/>
      </w:r>
      <w:r w:rsidR="00730B21">
        <w:rPr>
          <w:rFonts w:ascii="Calibri" w:eastAsia="Times New Roman" w:hAnsi="Calibri" w:cs="Calibri"/>
        </w:rPr>
        <w:t xml:space="preserve">! You see, studying at Yale goes beyond the normal </w:t>
      </w:r>
      <w:r w:rsidR="00730B21">
        <w:rPr>
          <w:rFonts w:ascii="Calibri" w:eastAsia="Times New Roman" w:hAnsi="Calibri" w:cs="Calibri"/>
          <w:i/>
          <w:iCs/>
        </w:rPr>
        <w:t xml:space="preserve">day-to-day </w:t>
      </w:r>
      <w:r w:rsidR="00730B21">
        <w:rPr>
          <w:rFonts w:ascii="Calibri" w:eastAsia="Times New Roman" w:hAnsi="Calibri" w:cs="Calibri"/>
        </w:rPr>
        <w:t xml:space="preserve">classes and lectures, because being a </w:t>
      </w:r>
      <w:r w:rsidR="00730B21" w:rsidRPr="00730B21">
        <w:rPr>
          <w:rFonts w:ascii="Calibri" w:eastAsia="Times New Roman" w:hAnsi="Calibri" w:cs="Calibri"/>
          <w:i/>
          <w:iCs/>
        </w:rPr>
        <w:t>Yalie</w:t>
      </w:r>
      <w:r w:rsidR="00730B21">
        <w:rPr>
          <w:rFonts w:ascii="Calibri" w:eastAsia="Times New Roman" w:hAnsi="Calibri" w:cs="Calibri"/>
        </w:rPr>
        <w:t xml:space="preserve"> means that you are part of </w:t>
      </w:r>
      <w:ins w:id="9" w:author="Alyssa Manik" w:date="2020-12-28T23:33:00Z">
        <w:r w:rsidR="00D00902">
          <w:rPr>
            <w:rFonts w:ascii="Calibri" w:eastAsia="Times New Roman" w:hAnsi="Calibri" w:cs="Calibri"/>
          </w:rPr>
          <w:t xml:space="preserve">a </w:t>
        </w:r>
      </w:ins>
      <w:r w:rsidR="00730B21">
        <w:rPr>
          <w:rFonts w:ascii="Calibri" w:eastAsia="Times New Roman" w:hAnsi="Calibri" w:cs="Calibri"/>
        </w:rPr>
        <w:t>unique culture</w:t>
      </w:r>
      <w:ins w:id="10" w:author="Alyssa Manik" w:date="2020-12-28T23:33:00Z">
        <w:r w:rsidR="00D00902">
          <w:rPr>
            <w:rFonts w:ascii="Calibri" w:eastAsia="Times New Roman" w:hAnsi="Calibri" w:cs="Calibri"/>
          </w:rPr>
          <w:t>-</w:t>
        </w:r>
      </w:ins>
      <w:del w:id="11" w:author="Alyssa Manik" w:date="2020-12-28T23:33:00Z">
        <w:r w:rsidR="00730B21" w:rsidDel="00D00902">
          <w:rPr>
            <w:rFonts w:ascii="Calibri" w:eastAsia="Times New Roman" w:hAnsi="Calibri" w:cs="Calibri"/>
          </w:rPr>
          <w:delText>.</w:delText>
        </w:r>
      </w:del>
      <w:r w:rsidR="00730B21">
        <w:rPr>
          <w:rFonts w:ascii="Calibri" w:eastAsia="Times New Roman" w:hAnsi="Calibri" w:cs="Calibri"/>
        </w:rPr>
        <w:t xml:space="preserve"> </w:t>
      </w:r>
      <w:ins w:id="12" w:author="Alyssa Manik" w:date="2020-12-28T23:33:00Z">
        <w:r w:rsidR="00D00902">
          <w:rPr>
            <w:rFonts w:ascii="Calibri" w:eastAsia="Times New Roman" w:hAnsi="Calibri" w:cs="Calibri"/>
          </w:rPr>
          <w:t>o</w:t>
        </w:r>
      </w:ins>
      <w:del w:id="13" w:author="Alyssa Manik" w:date="2020-12-28T23:33:00Z">
        <w:r w:rsidR="00730B21" w:rsidDel="00D00902">
          <w:rPr>
            <w:rFonts w:ascii="Calibri" w:eastAsia="Times New Roman" w:hAnsi="Calibri" w:cs="Calibri"/>
          </w:rPr>
          <w:delText>O</w:delText>
        </w:r>
      </w:del>
      <w:r w:rsidR="00730B21">
        <w:rPr>
          <w:rFonts w:ascii="Calibri" w:eastAsia="Times New Roman" w:hAnsi="Calibri" w:cs="Calibri"/>
        </w:rPr>
        <w:t xml:space="preserve">ne that </w:t>
      </w:r>
      <w:commentRangeStart w:id="14"/>
      <w:r w:rsidR="00730B21">
        <w:rPr>
          <w:rFonts w:ascii="Calibri" w:eastAsia="Times New Roman" w:hAnsi="Calibri" w:cs="Calibri"/>
        </w:rPr>
        <w:t>embraces unity and brilliance</w:t>
      </w:r>
      <w:commentRangeEnd w:id="14"/>
      <w:r w:rsidR="00D00902">
        <w:rPr>
          <w:rStyle w:val="CommentReference"/>
        </w:rPr>
        <w:commentReference w:id="14"/>
      </w:r>
      <w:r w:rsidR="00730B21">
        <w:rPr>
          <w:rFonts w:ascii="Calibri" w:eastAsia="Times New Roman" w:hAnsi="Calibri" w:cs="Calibri"/>
        </w:rPr>
        <w:t xml:space="preserve">. That’s </w:t>
      </w:r>
      <w:commentRangeStart w:id="15"/>
      <w:r w:rsidR="00730B21">
        <w:rPr>
          <w:rFonts w:ascii="Calibri" w:eastAsia="Times New Roman" w:hAnsi="Calibri" w:cs="Calibri"/>
        </w:rPr>
        <w:t xml:space="preserve">why I applied </w:t>
      </w:r>
      <w:commentRangeEnd w:id="15"/>
      <w:r w:rsidR="00D00902">
        <w:rPr>
          <w:rStyle w:val="CommentReference"/>
        </w:rPr>
        <w:commentReference w:id="15"/>
      </w:r>
      <w:r w:rsidR="00730B21">
        <w:rPr>
          <w:rFonts w:ascii="Calibri" w:eastAsia="Times New Roman" w:hAnsi="Calibri" w:cs="Calibri"/>
        </w:rPr>
        <w:t>to Yale.</w:t>
      </w:r>
    </w:p>
    <w:p w14:paraId="239CB1E3" w14:textId="216E5C0A" w:rsidR="00D00902" w:rsidRDefault="00D00902" w:rsidP="00D27EC7">
      <w:pPr>
        <w:spacing w:line="360" w:lineRule="auto"/>
        <w:rPr>
          <w:ins w:id="16" w:author="Alyssa Manik" w:date="2020-12-28T23:38:00Z"/>
          <w:rFonts w:ascii="Calibri" w:eastAsia="Times New Roman" w:hAnsi="Calibri" w:cs="Calibri"/>
        </w:rPr>
      </w:pPr>
    </w:p>
    <w:p w14:paraId="21CDAFF8" w14:textId="6E1D5065" w:rsidR="00D00902" w:rsidRPr="00730B21" w:rsidRDefault="00D00902" w:rsidP="00D27EC7">
      <w:pPr>
        <w:spacing w:line="360" w:lineRule="auto"/>
        <w:rPr>
          <w:rFonts w:ascii="Calibri" w:eastAsia="Times New Roman" w:hAnsi="Calibri" w:cs="Calibri"/>
        </w:rPr>
      </w:pPr>
      <w:ins w:id="17" w:author="Alyssa Manik" w:date="2020-12-28T23:38:00Z">
        <w:r>
          <w:rPr>
            <w:rFonts w:ascii="Calibri" w:eastAsia="Times New Roman" w:hAnsi="Calibri" w:cs="Calibri"/>
          </w:rPr>
          <w:t>Hey! So great news, it’s a short essay so you could be as straightforward as you like. That being said, they asked specifically what (singular object) made you apply to Yale. Right now, it sounds like you’re trying to fit in a bu</w:t>
        </w:r>
      </w:ins>
      <w:ins w:id="18" w:author="Alyssa Manik" w:date="2020-12-28T23:39:00Z">
        <w:r>
          <w:rPr>
            <w:rFonts w:ascii="Calibri" w:eastAsia="Times New Roman" w:hAnsi="Calibri" w:cs="Calibri"/>
          </w:rPr>
          <w:t xml:space="preserve">nch of things, and I don’t fully connect your lunch time thoughts to the Yale culture of unity. Focus on one specific thing, </w:t>
        </w:r>
        <w:proofErr w:type="gramStart"/>
        <w:r>
          <w:rPr>
            <w:rFonts w:ascii="Calibri" w:eastAsia="Times New Roman" w:hAnsi="Calibri" w:cs="Calibri"/>
          </w:rPr>
          <w:t>e.g.</w:t>
        </w:r>
        <w:proofErr w:type="gramEnd"/>
        <w:r>
          <w:rPr>
            <w:rFonts w:ascii="Calibri" w:eastAsia="Times New Roman" w:hAnsi="Calibri" w:cs="Calibri"/>
          </w:rPr>
          <w:t xml:space="preserve"> “Community” and draw from your experience. </w:t>
        </w:r>
      </w:ins>
      <w:ins w:id="19" w:author="Alyssa Manik" w:date="2020-12-28T23:41:00Z">
        <w:r>
          <w:rPr>
            <w:rFonts w:ascii="Calibri" w:eastAsia="Times New Roman" w:hAnsi="Calibri" w:cs="Calibri"/>
          </w:rPr>
          <w:t>Nearly any</w:t>
        </w:r>
      </w:ins>
      <w:ins w:id="20" w:author="Alyssa Manik" w:date="2020-12-28T23:39:00Z">
        <w:r>
          <w:rPr>
            <w:rFonts w:ascii="Calibri" w:eastAsia="Times New Roman" w:hAnsi="Calibri" w:cs="Calibri"/>
          </w:rPr>
          <w:t xml:space="preserve"> passerby c</w:t>
        </w:r>
      </w:ins>
      <w:ins w:id="21" w:author="Alyssa Manik" w:date="2020-12-28T23:40:00Z">
        <w:r>
          <w:rPr>
            <w:rFonts w:ascii="Calibri" w:eastAsia="Times New Roman" w:hAnsi="Calibri" w:cs="Calibri"/>
          </w:rPr>
          <w:t xml:space="preserve">an eat Pad Thai </w:t>
        </w:r>
      </w:ins>
      <w:ins w:id="22" w:author="Alyssa Manik" w:date="2020-12-28T23:41:00Z">
        <w:r>
          <w:rPr>
            <w:rFonts w:ascii="Calibri" w:eastAsia="Times New Roman" w:hAnsi="Calibri" w:cs="Calibri"/>
          </w:rPr>
          <w:t>at the same place you did, but what is it that YOU find memorable and special about Yale. I’d like you to take some time and reconsider how you’re going to answer this prompt.</w:t>
        </w:r>
      </w:ins>
    </w:p>
    <w:sectPr w:rsidR="00D00902" w:rsidRPr="00730B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lyssa Manik" w:date="2020-12-28T23:32:00Z" w:initials="AM">
    <w:p w14:paraId="6ED66C01" w14:textId="7A2CDE89" w:rsidR="00D00902" w:rsidRDefault="00D00902">
      <w:pPr>
        <w:pStyle w:val="CommentText"/>
      </w:pPr>
      <w:r>
        <w:rPr>
          <w:rStyle w:val="CommentReference"/>
        </w:rPr>
        <w:annotationRef/>
      </w:r>
      <w:r>
        <w:t xml:space="preserve">You can do “, </w:t>
      </w:r>
      <w:proofErr w:type="gramStart"/>
      <w:r>
        <w:t>“ and</w:t>
      </w:r>
      <w:proofErr w:type="gramEnd"/>
      <w:r>
        <w:t xml:space="preserve"> delete the while</w:t>
      </w:r>
    </w:p>
  </w:comment>
  <w:comment w:id="5" w:author="Alyssa Manik" w:date="2020-12-28T23:33:00Z" w:initials="AM">
    <w:p w14:paraId="695D1C58" w14:textId="37D30A88" w:rsidR="00D00902" w:rsidRDefault="00D00902">
      <w:pPr>
        <w:pStyle w:val="CommentText"/>
      </w:pPr>
      <w:r>
        <w:rPr>
          <w:rStyle w:val="CommentReference"/>
        </w:rPr>
        <w:annotationRef/>
      </w:r>
      <w:r>
        <w:t>You can delete this</w:t>
      </w:r>
    </w:p>
  </w:comment>
  <w:comment w:id="6" w:author="Alyssa Manik" w:date="2020-12-28T23:33:00Z" w:initials="AM">
    <w:p w14:paraId="3647E4E4" w14:textId="216FDF69" w:rsidR="00D00902" w:rsidRDefault="00D00902">
      <w:pPr>
        <w:pStyle w:val="CommentText"/>
      </w:pPr>
      <w:r>
        <w:rPr>
          <w:rStyle w:val="CommentReference"/>
        </w:rPr>
        <w:annotationRef/>
      </w:r>
      <w:r>
        <w:t>This one too, delete</w:t>
      </w:r>
    </w:p>
  </w:comment>
  <w:comment w:id="7" w:author="Alyssa Manik" w:date="2020-12-28T23:36:00Z" w:initials="AM">
    <w:p w14:paraId="3A7E8318" w14:textId="1EF152D8" w:rsidR="00D00902" w:rsidRDefault="00D00902">
      <w:pPr>
        <w:pStyle w:val="CommentText"/>
      </w:pPr>
      <w:r>
        <w:rPr>
          <w:rStyle w:val="CommentReference"/>
        </w:rPr>
        <w:annotationRef/>
      </w:r>
      <w:r>
        <w:t>This part sounds weird, because you’re not a staff or a professor, you can’t speak for them.</w:t>
      </w:r>
    </w:p>
  </w:comment>
  <w:comment w:id="8" w:author="Alyssa Manik" w:date="2020-12-28T23:37:00Z" w:initials="AM">
    <w:p w14:paraId="2B03DC19" w14:textId="22518A14" w:rsidR="00D00902" w:rsidRDefault="00D00902">
      <w:pPr>
        <w:pStyle w:val="CommentText"/>
      </w:pPr>
      <w:r>
        <w:rPr>
          <w:rStyle w:val="CommentReference"/>
        </w:rPr>
        <w:annotationRef/>
      </w:r>
      <w:r>
        <w:t>I don’t understand what this has to do with the lunch break at the B. Franklin College.</w:t>
      </w:r>
    </w:p>
  </w:comment>
  <w:comment w:id="14" w:author="Alyssa Manik" w:date="2020-12-28T23:37:00Z" w:initials="AM">
    <w:p w14:paraId="2D2AD4E5" w14:textId="38066B7A" w:rsidR="00D00902" w:rsidRDefault="00D00902">
      <w:pPr>
        <w:pStyle w:val="CommentText"/>
      </w:pPr>
      <w:r>
        <w:rPr>
          <w:rStyle w:val="CommentReference"/>
        </w:rPr>
        <w:annotationRef/>
      </w:r>
      <w:r>
        <w:t>I think this sounds great but is very vague. If you want to use the close-knit card, it’s better to elaborate and show why YOU liked it.</w:t>
      </w:r>
    </w:p>
  </w:comment>
  <w:comment w:id="15" w:author="Alyssa Manik" w:date="2020-12-28T23:34:00Z" w:initials="AM">
    <w:p w14:paraId="33FF4AC9" w14:textId="33D62CB9" w:rsidR="00D00902" w:rsidRDefault="00D00902">
      <w:pPr>
        <w:pStyle w:val="CommentText"/>
      </w:pPr>
      <w:r>
        <w:rPr>
          <w:rStyle w:val="CommentReference"/>
        </w:rPr>
        <w:annotationRef/>
      </w:r>
      <w:r>
        <w:t xml:space="preserve">While it would be a past tense because they’ll read this after the application deadline, it always sounds more active when you use a present continuous tense. Like “Hence why I’m applying to Yale.” This also aids in making you sound very interested, because it </w:t>
      </w:r>
      <w:proofErr w:type="gramStart"/>
      <w:r>
        <w:t>implies</w:t>
      </w:r>
      <w:proofErr w:type="gramEnd"/>
      <w:r>
        <w:t xml:space="preserve"> you’re continuously looking forward to the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D66C01" w15:done="0"/>
  <w15:commentEx w15:paraId="695D1C58" w15:done="0"/>
  <w15:commentEx w15:paraId="3647E4E4" w15:done="0"/>
  <w15:commentEx w15:paraId="3A7E8318" w15:done="0"/>
  <w15:commentEx w15:paraId="2B03DC19" w15:done="0"/>
  <w15:commentEx w15:paraId="2D2AD4E5" w15:done="0"/>
  <w15:commentEx w15:paraId="33FF4A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4E986" w16cex:dateUtc="2020-12-28T16:32:00Z"/>
  <w16cex:commentExtensible w16cex:durableId="2394E9AC" w16cex:dateUtc="2020-12-28T16:33:00Z"/>
  <w16cex:commentExtensible w16cex:durableId="2394E9B7" w16cex:dateUtc="2020-12-28T16:33:00Z"/>
  <w16cex:commentExtensible w16cex:durableId="2394EA82" w16cex:dateUtc="2020-12-28T16:36:00Z"/>
  <w16cex:commentExtensible w16cex:durableId="2394EAA1" w16cex:dateUtc="2020-12-28T16:37:00Z"/>
  <w16cex:commentExtensible w16cex:durableId="2394EABC" w16cex:dateUtc="2020-12-28T16:37:00Z"/>
  <w16cex:commentExtensible w16cex:durableId="2394E9EC" w16cex:dateUtc="2020-12-28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D66C01" w16cid:durableId="2394E986"/>
  <w16cid:commentId w16cid:paraId="695D1C58" w16cid:durableId="2394E9AC"/>
  <w16cid:commentId w16cid:paraId="3647E4E4" w16cid:durableId="2394E9B7"/>
  <w16cid:commentId w16cid:paraId="3A7E8318" w16cid:durableId="2394EA82"/>
  <w16cid:commentId w16cid:paraId="2B03DC19" w16cid:durableId="2394EAA1"/>
  <w16cid:commentId w16cid:paraId="2D2AD4E5" w16cid:durableId="2394EABC"/>
  <w16cid:commentId w16cid:paraId="33FF4AC9" w16cid:durableId="2394E9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EC7"/>
    <w:rsid w:val="00185696"/>
    <w:rsid w:val="003223B0"/>
    <w:rsid w:val="00432BBA"/>
    <w:rsid w:val="00730B21"/>
    <w:rsid w:val="00882CB9"/>
    <w:rsid w:val="00955E7E"/>
    <w:rsid w:val="00A056B9"/>
    <w:rsid w:val="00A05752"/>
    <w:rsid w:val="00D00902"/>
    <w:rsid w:val="00D27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4D47C3"/>
  <w15:chartTrackingRefBased/>
  <w15:docId w15:val="{3DC18AE2-C607-DF41-94B6-AF6D110C9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tar-inserted">
    <w:name w:val="ng-star-inserted"/>
    <w:basedOn w:val="DefaultParagraphFont"/>
    <w:rsid w:val="00D27EC7"/>
  </w:style>
  <w:style w:type="character" w:customStyle="1" w:styleId="required-marker">
    <w:name w:val="required-marker"/>
    <w:basedOn w:val="DefaultParagraphFont"/>
    <w:rsid w:val="00D27EC7"/>
  </w:style>
  <w:style w:type="character" w:styleId="CommentReference">
    <w:name w:val="annotation reference"/>
    <w:basedOn w:val="DefaultParagraphFont"/>
    <w:uiPriority w:val="99"/>
    <w:semiHidden/>
    <w:unhideWhenUsed/>
    <w:rsid w:val="00D00902"/>
    <w:rPr>
      <w:sz w:val="16"/>
      <w:szCs w:val="16"/>
    </w:rPr>
  </w:style>
  <w:style w:type="paragraph" w:styleId="CommentText">
    <w:name w:val="annotation text"/>
    <w:basedOn w:val="Normal"/>
    <w:link w:val="CommentTextChar"/>
    <w:uiPriority w:val="99"/>
    <w:semiHidden/>
    <w:unhideWhenUsed/>
    <w:rsid w:val="00D00902"/>
    <w:rPr>
      <w:sz w:val="20"/>
      <w:szCs w:val="20"/>
    </w:rPr>
  </w:style>
  <w:style w:type="character" w:customStyle="1" w:styleId="CommentTextChar">
    <w:name w:val="Comment Text Char"/>
    <w:basedOn w:val="DefaultParagraphFont"/>
    <w:link w:val="CommentText"/>
    <w:uiPriority w:val="99"/>
    <w:semiHidden/>
    <w:rsid w:val="00D00902"/>
    <w:rPr>
      <w:sz w:val="20"/>
      <w:szCs w:val="20"/>
    </w:rPr>
  </w:style>
  <w:style w:type="paragraph" w:styleId="CommentSubject">
    <w:name w:val="annotation subject"/>
    <w:basedOn w:val="CommentText"/>
    <w:next w:val="CommentText"/>
    <w:link w:val="CommentSubjectChar"/>
    <w:uiPriority w:val="99"/>
    <w:semiHidden/>
    <w:unhideWhenUsed/>
    <w:rsid w:val="00D00902"/>
    <w:rPr>
      <w:b/>
      <w:bCs/>
    </w:rPr>
  </w:style>
  <w:style w:type="character" w:customStyle="1" w:styleId="CommentSubjectChar">
    <w:name w:val="Comment Subject Char"/>
    <w:basedOn w:val="CommentTextChar"/>
    <w:link w:val="CommentSubject"/>
    <w:uiPriority w:val="99"/>
    <w:semiHidden/>
    <w:rsid w:val="00D009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1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Alyssa Manik</cp:lastModifiedBy>
  <cp:revision>3</cp:revision>
  <cp:lastPrinted>2020-12-27T20:35:00Z</cp:lastPrinted>
  <dcterms:created xsi:type="dcterms:W3CDTF">2020-12-26T15:38:00Z</dcterms:created>
  <dcterms:modified xsi:type="dcterms:W3CDTF">2020-12-28T16:43:00Z</dcterms:modified>
</cp:coreProperties>
</file>