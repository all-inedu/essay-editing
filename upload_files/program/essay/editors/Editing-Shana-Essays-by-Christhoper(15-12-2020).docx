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479D0" w14:textId="77777777" w:rsidR="00272C3D" w:rsidRDefault="00F435D8" w:rsidP="00F435D8">
      <w:pPr>
        <w:pStyle w:val="Body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Tell us why you decided to apply to the University of Wisconsin-Madison. In addition, please include why you are interested in studying the major(s) you have selected. If you selected </w:t>
      </w:r>
      <w:proofErr w:type="gramStart"/>
      <w:r>
        <w:rPr>
          <w:b/>
          <w:bCs/>
          <w:sz w:val="24"/>
          <w:szCs w:val="24"/>
        </w:rPr>
        <w:t>undecided</w:t>
      </w:r>
      <w:proofErr w:type="gramEnd"/>
      <w:r>
        <w:rPr>
          <w:b/>
          <w:bCs/>
          <w:sz w:val="24"/>
          <w:szCs w:val="24"/>
        </w:rPr>
        <w:t xml:space="preserve"> please describe your areas of possible academic interest. (you may enter up to 650 words).</w:t>
      </w:r>
    </w:p>
    <w:p w14:paraId="2502032C" w14:textId="77777777" w:rsidR="00272C3D" w:rsidRDefault="00272C3D" w:rsidP="00F435D8">
      <w:pPr>
        <w:pStyle w:val="BodyA"/>
        <w:jc w:val="both"/>
        <w:rPr>
          <w:b/>
          <w:bCs/>
          <w:sz w:val="24"/>
          <w:szCs w:val="24"/>
        </w:rPr>
      </w:pPr>
    </w:p>
    <w:p w14:paraId="594063F5" w14:textId="73EF0C33" w:rsidR="00272C3D" w:rsidRDefault="00F435D8" w:rsidP="0063554A">
      <w:pPr>
        <w:pStyle w:val="BodyA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have always </w:t>
      </w:r>
      <w:del w:id="0" w:author="Matthew" w:date="2020-12-15T23:32:00Z">
        <w:r w:rsidDel="001951D0">
          <w:rPr>
            <w:sz w:val="24"/>
            <w:szCs w:val="24"/>
          </w:rPr>
          <w:delText>had a special intrigue in</w:delText>
        </w:r>
      </w:del>
      <w:ins w:id="1" w:author="Matthew" w:date="2020-12-15T23:32:00Z">
        <w:r w:rsidR="001951D0">
          <w:rPr>
            <w:sz w:val="24"/>
            <w:szCs w:val="24"/>
          </w:rPr>
          <w:t>been intrigued by</w:t>
        </w:r>
      </w:ins>
      <w:r>
        <w:rPr>
          <w:sz w:val="24"/>
          <w:szCs w:val="24"/>
        </w:rPr>
        <w:t xml:space="preserve"> all things </w:t>
      </w:r>
      <w:del w:id="2" w:author="Matthew" w:date="2020-12-15T23:33:00Z">
        <w:r w:rsidDel="001951D0">
          <w:rPr>
            <w:sz w:val="24"/>
            <w:szCs w:val="24"/>
          </w:rPr>
          <w:delText>crim</w:delText>
        </w:r>
      </w:del>
      <w:ins w:id="3" w:author="Matthew" w:date="2020-12-15T23:33:00Z">
        <w:r w:rsidR="001951D0">
          <w:rPr>
            <w:sz w:val="24"/>
            <w:szCs w:val="24"/>
          </w:rPr>
          <w:t>detective</w:t>
        </w:r>
      </w:ins>
      <w:ins w:id="4" w:author="Matthew" w:date="2020-12-15T23:32:00Z">
        <w:r w:rsidR="001951D0">
          <w:rPr>
            <w:sz w:val="24"/>
            <w:szCs w:val="24"/>
          </w:rPr>
          <w:t>-related</w:t>
        </w:r>
      </w:ins>
      <w:del w:id="5" w:author="Matthew" w:date="2020-12-15T23:32:00Z">
        <w:r w:rsidDel="001951D0">
          <w:rPr>
            <w:sz w:val="24"/>
            <w:szCs w:val="24"/>
          </w:rPr>
          <w:delText>e</w:delText>
        </w:r>
      </w:del>
      <w:r>
        <w:rPr>
          <w:sz w:val="24"/>
          <w:szCs w:val="24"/>
        </w:rPr>
        <w:t xml:space="preserve"> ever since I was 12. Fascinated by the science behind how police catch criminals, I would spend my free time listening to podcasts and watching YouTube videos on true crime. From </w:t>
      </w:r>
      <w:del w:id="6" w:author="Matthew" w:date="2020-12-15T23:34:00Z">
        <w:r w:rsidDel="001951D0">
          <w:rPr>
            <w:sz w:val="24"/>
            <w:szCs w:val="24"/>
          </w:rPr>
          <w:delText>how police look into the DNA in</w:delText>
        </w:r>
      </w:del>
      <w:ins w:id="7" w:author="Matthew" w:date="2020-12-15T23:34:00Z">
        <w:r w:rsidR="001951D0">
          <w:rPr>
            <w:sz w:val="24"/>
            <w:szCs w:val="24"/>
          </w:rPr>
          <w:t>the meticulous manner with which</w:t>
        </w:r>
      </w:ins>
      <w:r>
        <w:rPr>
          <w:sz w:val="24"/>
          <w:szCs w:val="24"/>
        </w:rPr>
        <w:t xml:space="preserve"> a strand of hair </w:t>
      </w:r>
      <w:ins w:id="8" w:author="Matthew" w:date="2020-12-15T23:34:00Z">
        <w:r w:rsidR="001951D0">
          <w:rPr>
            <w:sz w:val="24"/>
            <w:szCs w:val="24"/>
          </w:rPr>
          <w:t xml:space="preserve">is collected </w:t>
        </w:r>
      </w:ins>
      <w:ins w:id="9" w:author="Matthew" w:date="2020-12-15T23:36:00Z">
        <w:r w:rsidR="0063554A">
          <w:rPr>
            <w:sz w:val="24"/>
            <w:szCs w:val="24"/>
          </w:rPr>
          <w:t>or</w:t>
        </w:r>
      </w:ins>
      <w:del w:id="10" w:author="Matthew" w:date="2020-12-15T23:36:00Z">
        <w:r w:rsidDel="0063554A">
          <w:rPr>
            <w:sz w:val="24"/>
            <w:szCs w:val="24"/>
          </w:rPr>
          <w:delText xml:space="preserve">to how they </w:delText>
        </w:r>
      </w:del>
      <w:del w:id="11" w:author="Matthew" w:date="2020-12-15T23:35:00Z">
        <w:r w:rsidDel="0063554A">
          <w:rPr>
            <w:sz w:val="24"/>
            <w:szCs w:val="24"/>
          </w:rPr>
          <w:delText xml:space="preserve">discover types of cars from just </w:delText>
        </w:r>
      </w:del>
      <w:ins w:id="12" w:author="Matthew" w:date="2020-12-15T23:35:00Z">
        <w:r w:rsidR="0063554A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tire marks</w:t>
      </w:r>
      <w:ins w:id="13" w:author="Matthew" w:date="2020-12-15T23:36:00Z">
        <w:r w:rsidR="0063554A">
          <w:rPr>
            <w:sz w:val="24"/>
            <w:szCs w:val="24"/>
          </w:rPr>
          <w:t xml:space="preserve"> photographed</w:t>
        </w:r>
      </w:ins>
      <w:r>
        <w:rPr>
          <w:sz w:val="24"/>
          <w:szCs w:val="24"/>
        </w:rPr>
        <w:t xml:space="preserve">, </w:t>
      </w:r>
      <w:ins w:id="14" w:author="Matthew" w:date="2020-12-15T23:37:00Z">
        <w:r w:rsidR="0063554A">
          <w:rPr>
            <w:sz w:val="24"/>
            <w:szCs w:val="24"/>
          </w:rPr>
          <w:t xml:space="preserve">I would be blown </w:t>
        </w:r>
      </w:ins>
      <w:ins w:id="15" w:author="Matthew" w:date="2020-12-15T23:38:00Z">
        <w:r w:rsidR="0063554A">
          <w:rPr>
            <w:sz w:val="24"/>
            <w:szCs w:val="24"/>
          </w:rPr>
          <w:t xml:space="preserve">away by </w:t>
        </w:r>
      </w:ins>
      <w:ins w:id="16" w:author="Matthew" w:date="2020-12-15T23:39:00Z">
        <w:r w:rsidR="0063554A">
          <w:rPr>
            <w:sz w:val="24"/>
            <w:szCs w:val="24"/>
          </w:rPr>
          <w:t>how DNA identification and car ownership makes</w:t>
        </w:r>
      </w:ins>
      <w:ins w:id="17" w:author="Matthew" w:date="2020-12-15T23:40:00Z">
        <w:r w:rsidR="0063554A">
          <w:rPr>
            <w:sz w:val="24"/>
            <w:szCs w:val="24"/>
          </w:rPr>
          <w:t xml:space="preserve"> for a winning combo</w:t>
        </w:r>
      </w:ins>
      <w:del w:id="18" w:author="Matthew" w:date="2020-12-15T23:37:00Z">
        <w:r w:rsidDel="0063554A">
          <w:rPr>
            <w:sz w:val="24"/>
            <w:szCs w:val="24"/>
          </w:rPr>
          <w:delText xml:space="preserve">I </w:delText>
        </w:r>
      </w:del>
      <w:del w:id="19" w:author="Matthew" w:date="2020-12-15T23:36:00Z">
        <w:r w:rsidDel="0063554A">
          <w:rPr>
            <w:sz w:val="24"/>
            <w:szCs w:val="24"/>
          </w:rPr>
          <w:delText>wanted to know more</w:delText>
        </w:r>
      </w:del>
      <w:r>
        <w:rPr>
          <w:sz w:val="24"/>
          <w:szCs w:val="24"/>
        </w:rPr>
        <w:t xml:space="preserve">. </w:t>
      </w:r>
      <w:ins w:id="20" w:author="Matthew" w:date="2020-12-15T23:42:00Z">
        <w:r w:rsidR="0063554A">
          <w:rPr>
            <w:sz w:val="24"/>
            <w:szCs w:val="24"/>
          </w:rPr>
          <w:t xml:space="preserve">Be it in the front line or back office, worm’s </w:t>
        </w:r>
        <w:proofErr w:type="gramStart"/>
        <w:r w:rsidR="0063554A">
          <w:rPr>
            <w:sz w:val="24"/>
            <w:szCs w:val="24"/>
          </w:rPr>
          <w:t>eye</w:t>
        </w:r>
        <w:proofErr w:type="gramEnd"/>
        <w:r w:rsidR="0063554A">
          <w:rPr>
            <w:sz w:val="24"/>
            <w:szCs w:val="24"/>
          </w:rPr>
          <w:t xml:space="preserve"> or eagle’s </w:t>
        </w:r>
      </w:ins>
      <w:ins w:id="21" w:author="Matthew" w:date="2020-12-15T23:43:00Z">
        <w:r w:rsidR="0063554A">
          <w:rPr>
            <w:sz w:val="24"/>
            <w:szCs w:val="24"/>
          </w:rPr>
          <w:t xml:space="preserve">eye view – the dynamicity that the work demands excite me. </w:t>
        </w:r>
      </w:ins>
      <w:ins w:id="22" w:author="Matthew" w:date="2020-12-15T23:45:00Z">
        <w:r w:rsidR="0063554A">
          <w:rPr>
            <w:sz w:val="24"/>
            <w:szCs w:val="24"/>
          </w:rPr>
          <w:t xml:space="preserve">As I did an in-depth research </w:t>
        </w:r>
        <w:r w:rsidR="00D9688A">
          <w:rPr>
            <w:sz w:val="24"/>
            <w:szCs w:val="24"/>
          </w:rPr>
          <w:t>as to its feas</w:t>
        </w:r>
      </w:ins>
      <w:ins w:id="23" w:author="Matthew" w:date="2020-12-15T23:46:00Z">
        <w:r w:rsidR="00D9688A">
          <w:rPr>
            <w:sz w:val="24"/>
            <w:szCs w:val="24"/>
          </w:rPr>
          <w:t>ibility as a career choice back in middle school</w:t>
        </w:r>
      </w:ins>
      <w:del w:id="24" w:author="Matthew" w:date="2020-12-15T23:45:00Z">
        <w:r w:rsidDel="0063554A">
          <w:rPr>
            <w:sz w:val="24"/>
            <w:szCs w:val="24"/>
          </w:rPr>
          <w:delText>By the time I was in Grade 9, my curiosity got the best of me and I started</w:delText>
        </w:r>
      </w:del>
      <w:ins w:id="25" w:author="Michelle Lee" w:date="2020-12-12T21:54:00Z">
        <w:del w:id="26" w:author="Matthew" w:date="2020-12-15T23:45:00Z">
          <w:r w:rsidDel="0063554A">
            <w:rPr>
              <w:sz w:val="24"/>
              <w:szCs w:val="24"/>
            </w:rPr>
            <w:delText>led me to</w:delText>
          </w:r>
        </w:del>
      </w:ins>
      <w:del w:id="27" w:author="Matthew" w:date="2020-12-15T23:45:00Z">
        <w:r w:rsidDel="0063554A">
          <w:rPr>
            <w:sz w:val="24"/>
            <w:szCs w:val="24"/>
          </w:rPr>
          <w:delText xml:space="preserve"> researching more. I found out about different causes of bloodstain patterns, interpreting DNA analysis, tread designs in shoes and how they help in the investigation of crime. I was sucked in into this world of criminal investigation. By then</w:delText>
        </w:r>
      </w:del>
      <w:r>
        <w:rPr>
          <w:sz w:val="24"/>
          <w:szCs w:val="24"/>
        </w:rPr>
        <w:t xml:space="preserve">, I knew I wanted to pursue </w:t>
      </w:r>
      <w:del w:id="28" w:author="Matthew" w:date="2020-12-15T23:46:00Z">
        <w:r w:rsidDel="00D9688A">
          <w:rPr>
            <w:sz w:val="24"/>
            <w:szCs w:val="24"/>
          </w:rPr>
          <w:delText xml:space="preserve">a career in </w:delText>
        </w:r>
      </w:del>
      <w:r>
        <w:rPr>
          <w:sz w:val="24"/>
          <w:szCs w:val="24"/>
        </w:rPr>
        <w:t>forensics.</w:t>
      </w:r>
    </w:p>
    <w:p w14:paraId="164797F5" w14:textId="77777777" w:rsidR="00272C3D" w:rsidRDefault="00272C3D" w:rsidP="00F435D8">
      <w:pPr>
        <w:pStyle w:val="BodyA"/>
        <w:jc w:val="both"/>
        <w:rPr>
          <w:b/>
          <w:bCs/>
          <w:sz w:val="24"/>
          <w:szCs w:val="24"/>
        </w:rPr>
      </w:pPr>
    </w:p>
    <w:p w14:paraId="539D3F56" w14:textId="4A0F306C" w:rsidR="00272C3D" w:rsidRDefault="00F435D8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As a forensic scientist, </w:t>
      </w:r>
      <w:proofErr w:type="gramStart"/>
      <w:r>
        <w:rPr>
          <w:rFonts w:ascii="Helvetica" w:hAnsi="Helvetica"/>
          <w:sz w:val="24"/>
          <w:szCs w:val="24"/>
        </w:rPr>
        <w:t>I’d</w:t>
      </w:r>
      <w:proofErr w:type="gramEnd"/>
      <w:r>
        <w:rPr>
          <w:rFonts w:ascii="Helvetica" w:hAnsi="Helvetica"/>
          <w:sz w:val="24"/>
          <w:szCs w:val="24"/>
        </w:rPr>
        <w:t xml:space="preserve"> like to be a forensic biologist. Biology is one of the subjects </w:t>
      </w:r>
      <w:del w:id="29" w:author="Matthew" w:date="2020-12-15T23:47:00Z">
        <w:r w:rsidDel="00D9688A">
          <w:rPr>
            <w:rFonts w:ascii="Helvetica" w:hAnsi="Helvetica"/>
            <w:sz w:val="24"/>
            <w:szCs w:val="24"/>
          </w:rPr>
          <w:delText xml:space="preserve">I’ve </w:delText>
        </w:r>
      </w:del>
      <w:ins w:id="30" w:author="Matthew" w:date="2020-12-15T23:47:00Z">
        <w:r w:rsidR="00D9688A">
          <w:rPr>
            <w:rFonts w:ascii="Helvetica" w:hAnsi="Helvetica"/>
            <w:sz w:val="24"/>
            <w:szCs w:val="24"/>
          </w:rPr>
          <w:t xml:space="preserve">I have </w:t>
        </w:r>
      </w:ins>
      <w:r>
        <w:rPr>
          <w:rFonts w:ascii="Helvetica" w:hAnsi="Helvetica"/>
          <w:sz w:val="24"/>
          <w:szCs w:val="24"/>
        </w:rPr>
        <w:t xml:space="preserve">always enjoyed learning. </w:t>
      </w:r>
      <w:del w:id="31" w:author="Matthew" w:date="2020-12-15T23:47:00Z">
        <w:r w:rsidDel="00D9688A">
          <w:rPr>
            <w:rFonts w:ascii="Helvetica" w:hAnsi="Helvetica"/>
            <w:sz w:val="24"/>
            <w:szCs w:val="24"/>
          </w:rPr>
          <w:delText>I learned everything f</w:delText>
        </w:r>
      </w:del>
      <w:ins w:id="32" w:author="Matthew" w:date="2020-12-15T23:47:00Z">
        <w:r w:rsidR="00D9688A">
          <w:rPr>
            <w:rFonts w:ascii="Helvetica" w:hAnsi="Helvetica"/>
            <w:sz w:val="24"/>
            <w:szCs w:val="24"/>
          </w:rPr>
          <w:t>F</w:t>
        </w:r>
      </w:ins>
      <w:r>
        <w:rPr>
          <w:rFonts w:ascii="Helvetica" w:hAnsi="Helvetica"/>
          <w:sz w:val="24"/>
          <w:szCs w:val="24"/>
        </w:rPr>
        <w:t>rom organ systems to diversity</w:t>
      </w:r>
      <w:ins w:id="33" w:author="Matthew" w:date="2020-12-15T23:47:00Z">
        <w:r w:rsidR="00D9688A">
          <w:rPr>
            <w:rFonts w:ascii="Helvetica" w:hAnsi="Helvetica"/>
            <w:sz w:val="24"/>
            <w:szCs w:val="24"/>
          </w:rPr>
          <w:t>,</w:t>
        </w:r>
      </w:ins>
      <w:ins w:id="34" w:author="Michelle Lee" w:date="2020-12-12T21:55:00Z">
        <w:del w:id="35" w:author="Matthew" w:date="2020-12-15T23:47:00Z">
          <w:r w:rsidDel="00D9688A">
            <w:rPr>
              <w:rFonts w:ascii="Helvetica" w:hAnsi="Helvetica"/>
              <w:sz w:val="24"/>
              <w:szCs w:val="24"/>
            </w:rPr>
            <w:delText>.</w:delText>
          </w:r>
        </w:del>
        <w:r>
          <w:rPr>
            <w:rFonts w:ascii="Helvetica" w:hAnsi="Helvetica"/>
            <w:sz w:val="24"/>
            <w:szCs w:val="24"/>
          </w:rPr>
          <w:t xml:space="preserve"> I am</w:t>
        </w:r>
      </w:ins>
      <w:del w:id="36" w:author="Michelle Lee" w:date="2020-12-12T21:55:00Z">
        <w:r w:rsidDel="00F435D8">
          <w:rPr>
            <w:rFonts w:ascii="Helvetica" w:hAnsi="Helvetica"/>
            <w:sz w:val="24"/>
            <w:szCs w:val="24"/>
          </w:rPr>
          <w:delText>,</w:delText>
        </w:r>
      </w:del>
      <w:ins w:id="37" w:author="Michelle Lee" w:date="2020-12-12T21:55:00Z">
        <w:r>
          <w:rPr>
            <w:rFonts w:ascii="Helvetica" w:hAnsi="Helvetica"/>
            <w:sz w:val="24"/>
            <w:szCs w:val="24"/>
          </w:rPr>
          <w:t xml:space="preserve"> </w:t>
        </w:r>
      </w:ins>
      <w:del w:id="38" w:author="Michelle Lee" w:date="2020-12-12T21:55:00Z">
        <w:r w:rsidDel="00F435D8">
          <w:rPr>
            <w:rFonts w:ascii="Helvetica" w:hAnsi="Helvetica"/>
            <w:sz w:val="24"/>
            <w:szCs w:val="24"/>
          </w:rPr>
          <w:delText xml:space="preserve"> but what </w:delText>
        </w:r>
      </w:del>
      <w:r>
        <w:rPr>
          <w:rFonts w:ascii="Helvetica" w:hAnsi="Helvetica"/>
          <w:sz w:val="24"/>
          <w:szCs w:val="24"/>
        </w:rPr>
        <w:t xml:space="preserve">especially intrigued </w:t>
      </w:r>
      <w:del w:id="39" w:author="Matthew" w:date="2020-12-15T23:48:00Z">
        <w:r w:rsidDel="00D9688A">
          <w:rPr>
            <w:rFonts w:ascii="Helvetica" w:hAnsi="Helvetica"/>
            <w:sz w:val="24"/>
            <w:szCs w:val="24"/>
          </w:rPr>
          <w:delText xml:space="preserve">me was </w:delText>
        </w:r>
      </w:del>
      <w:ins w:id="40" w:author="Michelle Lee" w:date="2020-12-12T21:55:00Z">
        <w:del w:id="41" w:author="Matthew" w:date="2020-12-15T23:48:00Z">
          <w:r w:rsidDel="00D9688A">
            <w:rPr>
              <w:rFonts w:ascii="Helvetica" w:hAnsi="Helvetica"/>
              <w:sz w:val="24"/>
              <w:szCs w:val="24"/>
            </w:rPr>
            <w:delText xml:space="preserve">with </w:delText>
          </w:r>
        </w:del>
      </w:ins>
      <w:del w:id="42" w:author="Matthew" w:date="2020-12-15T23:48:00Z">
        <w:r w:rsidDel="00D9688A">
          <w:rPr>
            <w:rFonts w:ascii="Helvetica" w:hAnsi="Helvetica"/>
            <w:sz w:val="24"/>
            <w:szCs w:val="24"/>
          </w:rPr>
          <w:delText>human biology</w:delText>
        </w:r>
      </w:del>
      <w:ins w:id="43" w:author="Matthew" w:date="2020-12-15T23:48:00Z">
        <w:r w:rsidR="00D9688A">
          <w:rPr>
            <w:rFonts w:ascii="Helvetica" w:hAnsi="Helvetica"/>
            <w:sz w:val="24"/>
            <w:szCs w:val="24"/>
          </w:rPr>
          <w:t>by the organic nature of the domain</w:t>
        </w:r>
      </w:ins>
      <w:r>
        <w:rPr>
          <w:rFonts w:ascii="Helvetica" w:hAnsi="Helvetica"/>
          <w:sz w:val="24"/>
          <w:szCs w:val="24"/>
        </w:rPr>
        <w:t xml:space="preserve">. I remembered staying </w:t>
      </w:r>
      <w:ins w:id="44" w:author="Matthew" w:date="2020-12-15T23:49:00Z">
        <w:r w:rsidR="00D9688A">
          <w:rPr>
            <w:rFonts w:ascii="Helvetica" w:hAnsi="Helvetica"/>
            <w:sz w:val="24"/>
            <w:szCs w:val="24"/>
          </w:rPr>
          <w:t xml:space="preserve">late </w:t>
        </w:r>
      </w:ins>
      <w:r>
        <w:rPr>
          <w:rFonts w:ascii="Helvetica" w:hAnsi="Helvetica"/>
          <w:sz w:val="24"/>
          <w:szCs w:val="24"/>
        </w:rPr>
        <w:t>after class</w:t>
      </w:r>
      <w:ins w:id="45" w:author="Matthew" w:date="2020-12-15T23:49:00Z">
        <w:r w:rsidR="00D9688A">
          <w:rPr>
            <w:rFonts w:ascii="Helvetica" w:hAnsi="Helvetica"/>
            <w:sz w:val="24"/>
            <w:szCs w:val="24"/>
          </w:rPr>
          <w:t xml:space="preserve"> one semester</w:t>
        </w:r>
      </w:ins>
      <w:r>
        <w:rPr>
          <w:rFonts w:ascii="Helvetica" w:hAnsi="Helvetica"/>
          <w:sz w:val="24"/>
          <w:szCs w:val="24"/>
        </w:rPr>
        <w:t xml:space="preserve"> just to learn more about lymph nodes</w:t>
      </w:r>
      <w:ins w:id="46" w:author="Matthew" w:date="2020-12-15T23:51:00Z">
        <w:r w:rsidR="00D9688A">
          <w:rPr>
            <w:rFonts w:ascii="Helvetica" w:hAnsi="Helvetica"/>
            <w:sz w:val="24"/>
            <w:szCs w:val="24"/>
          </w:rPr>
          <w:t>, a powerhouse</w:t>
        </w:r>
      </w:ins>
      <w:ins w:id="47" w:author="Matthew" w:date="2020-12-15T23:52:00Z">
        <w:r w:rsidR="00D9688A">
          <w:rPr>
            <w:rFonts w:ascii="Helvetica" w:hAnsi="Helvetica"/>
            <w:sz w:val="24"/>
            <w:szCs w:val="24"/>
          </w:rPr>
          <w:t xml:space="preserve"> of interconnected units which were not </w:t>
        </w:r>
      </w:ins>
      <w:del w:id="48" w:author="Matthew" w:date="2020-12-15T23:51:00Z">
        <w:r w:rsidDel="00D9688A">
          <w:rPr>
            <w:rFonts w:ascii="Helvetica" w:hAnsi="Helvetica"/>
            <w:sz w:val="24"/>
            <w:szCs w:val="24"/>
          </w:rPr>
          <w:delText xml:space="preserve"> - something that wasn’t </w:delText>
        </w:r>
      </w:del>
      <w:ins w:id="49" w:author="Matthew" w:date="2020-12-15T23:53:00Z">
        <w:r w:rsidR="00D9688A">
          <w:rPr>
            <w:rFonts w:ascii="Helvetica" w:hAnsi="Helvetica"/>
            <w:sz w:val="24"/>
            <w:szCs w:val="24"/>
          </w:rPr>
          <w:t xml:space="preserve">part of </w:t>
        </w:r>
      </w:ins>
      <w:del w:id="50" w:author="Matthew" w:date="2020-12-15T23:52:00Z">
        <w:r w:rsidDel="00D9688A">
          <w:rPr>
            <w:rFonts w:ascii="Helvetica" w:hAnsi="Helvetica"/>
            <w:sz w:val="24"/>
            <w:szCs w:val="24"/>
          </w:rPr>
          <w:delText xml:space="preserve">in </w:delText>
        </w:r>
      </w:del>
      <w:ins w:id="51" w:author="Matthew" w:date="2020-12-15T23:52:00Z">
        <w:r w:rsidR="00D9688A">
          <w:rPr>
            <w:rFonts w:ascii="Helvetica" w:hAnsi="Helvetica"/>
            <w:sz w:val="24"/>
            <w:szCs w:val="24"/>
          </w:rPr>
          <w:t>the</w:t>
        </w:r>
      </w:ins>
      <w:del w:id="52" w:author="Matthew" w:date="2020-12-15T23:52:00Z">
        <w:r w:rsidDel="00D9688A">
          <w:rPr>
            <w:rFonts w:ascii="Helvetica" w:hAnsi="Helvetica"/>
            <w:sz w:val="24"/>
            <w:szCs w:val="24"/>
          </w:rPr>
          <w:delText xml:space="preserve">our </w:delText>
        </w:r>
      </w:del>
      <w:ins w:id="53" w:author="Matthew" w:date="2020-12-15T23:52:00Z">
        <w:r w:rsidR="00D9688A">
          <w:rPr>
            <w:rFonts w:ascii="Helvetica" w:hAnsi="Helvetica"/>
            <w:sz w:val="24"/>
            <w:szCs w:val="24"/>
          </w:rPr>
          <w:t xml:space="preserve"> </w:t>
        </w:r>
      </w:ins>
      <w:r>
        <w:rPr>
          <w:rFonts w:ascii="Helvetica" w:hAnsi="Helvetica"/>
          <w:sz w:val="24"/>
          <w:szCs w:val="24"/>
        </w:rPr>
        <w:t>syllabus at that time.</w:t>
      </w:r>
    </w:p>
    <w:p w14:paraId="52939BF6" w14:textId="77777777" w:rsidR="00272C3D" w:rsidDel="00A7513E" w:rsidRDefault="00272C3D" w:rsidP="00F435D8">
      <w:pPr>
        <w:pStyle w:val="NormalWeb"/>
        <w:spacing w:before="0" w:after="0"/>
        <w:jc w:val="both"/>
        <w:rPr>
          <w:del w:id="54" w:author="Matthew" w:date="2020-12-16T00:27:00Z"/>
          <w:rFonts w:ascii="Helvetica" w:eastAsia="Helvetica" w:hAnsi="Helvetica" w:cs="Helvetica"/>
          <w:sz w:val="24"/>
          <w:szCs w:val="24"/>
        </w:rPr>
      </w:pPr>
    </w:p>
    <w:p w14:paraId="03D2FE6B" w14:textId="7AC02617" w:rsidR="00272C3D" w:rsidDel="00A7513E" w:rsidRDefault="00F435D8" w:rsidP="00F435D8">
      <w:pPr>
        <w:pStyle w:val="NormalWeb"/>
        <w:spacing w:before="0" w:after="0"/>
        <w:jc w:val="both"/>
        <w:rPr>
          <w:del w:id="55" w:author="Matthew" w:date="2020-12-16T00:27:00Z"/>
          <w:rFonts w:ascii="Helvetica" w:eastAsia="Helvetica" w:hAnsi="Helvetica" w:cs="Helvetica"/>
          <w:sz w:val="24"/>
          <w:szCs w:val="24"/>
        </w:rPr>
      </w:pPr>
      <w:del w:id="56" w:author="Matthew" w:date="2020-12-16T00:27:00Z">
        <w:r w:rsidDel="00A7513E">
          <w:rPr>
            <w:rFonts w:ascii="Helvetica" w:hAnsi="Helvetica"/>
            <w:sz w:val="24"/>
            <w:szCs w:val="24"/>
          </w:rPr>
          <w:delText>University of Wisconsin</w:delText>
        </w:r>
      </w:del>
      <w:del w:id="57" w:author="Matthew" w:date="2020-12-15T23:53:00Z">
        <w:r w:rsidDel="00D9688A">
          <w:rPr>
            <w:rFonts w:ascii="Helvetica" w:hAnsi="Helvetica"/>
            <w:sz w:val="24"/>
            <w:szCs w:val="24"/>
          </w:rPr>
          <w:delText xml:space="preserve"> </w:delText>
        </w:r>
      </w:del>
      <w:del w:id="58" w:author="Matthew" w:date="2020-12-16T00:27:00Z">
        <w:r w:rsidDel="00A7513E">
          <w:rPr>
            <w:rFonts w:ascii="Helvetica" w:hAnsi="Helvetica"/>
            <w:sz w:val="24"/>
            <w:szCs w:val="24"/>
          </w:rPr>
          <w:delText>Madison has everything for me to explore my areas of interest and is the perfect environment for me to learn. With UW Madison’s collaborative learning, I believe that I would be able to implement one of my values — Gotong Royong. It is a mindset where we would be better of with the right collaborations than competition.</w:delText>
        </w:r>
      </w:del>
    </w:p>
    <w:p w14:paraId="5076FE60" w14:textId="77777777" w:rsidR="00272C3D" w:rsidRDefault="00272C3D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</w:p>
    <w:p w14:paraId="72718B9A" w14:textId="335B2D66" w:rsidR="001701D9" w:rsidRPr="00D1628D" w:rsidRDefault="00F435D8" w:rsidP="00D1628D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  <w:del w:id="59" w:author="Matthew" w:date="2020-12-15T23:55:00Z">
        <w:r w:rsidDel="00D9688A">
          <w:rPr>
            <w:rFonts w:ascii="Helvetica" w:hAnsi="Helvetica"/>
            <w:sz w:val="24"/>
            <w:szCs w:val="24"/>
          </w:rPr>
          <w:delText xml:space="preserve">In </w:delText>
        </w:r>
      </w:del>
      <w:ins w:id="60" w:author="Matthew" w:date="2020-12-15T23:55:00Z">
        <w:r w:rsidR="00D9688A">
          <w:rPr>
            <w:rFonts w:ascii="Helvetica" w:hAnsi="Helvetica"/>
            <w:sz w:val="24"/>
            <w:szCs w:val="24"/>
          </w:rPr>
          <w:t xml:space="preserve">At </w:t>
        </w:r>
      </w:ins>
      <w:del w:id="61" w:author="Matthew" w:date="2020-12-16T00:10:00Z">
        <w:r w:rsidDel="001701D9">
          <w:rPr>
            <w:rFonts w:ascii="Helvetica" w:hAnsi="Helvetica"/>
            <w:sz w:val="24"/>
            <w:szCs w:val="24"/>
          </w:rPr>
          <w:delText>UW Madison</w:delText>
        </w:r>
      </w:del>
      <w:ins w:id="62" w:author="Matthew" w:date="2020-12-16T00:10:00Z">
        <w:r w:rsidR="001701D9">
          <w:rPr>
            <w:rFonts w:ascii="Helvetica" w:hAnsi="Helvetica"/>
            <w:sz w:val="24"/>
            <w:szCs w:val="24"/>
          </w:rPr>
          <w:t>the University of Wisconsin-Madison</w:t>
        </w:r>
      </w:ins>
      <w:r>
        <w:rPr>
          <w:rFonts w:ascii="Helvetica" w:hAnsi="Helvetica"/>
          <w:sz w:val="24"/>
          <w:szCs w:val="24"/>
        </w:rPr>
        <w:t xml:space="preserve">, I would have the chance to attend courses such as ANAT&amp;PHY 337 — Human Anatomy and </w:t>
      </w:r>
      <w:r>
        <w:rPr>
          <w:rFonts w:ascii="Helvetica" w:hAnsi="Helvetica"/>
          <w:color w:val="0E101A"/>
          <w:sz w:val="24"/>
          <w:szCs w:val="24"/>
          <w:u w:color="0E101A"/>
        </w:rPr>
        <w:t xml:space="preserve">GENETICS 467 — General Genetics 1 </w:t>
      </w:r>
      <w:del w:id="63" w:author="Matthew" w:date="2020-12-15T23:56:00Z">
        <w:r w:rsidDel="00B956B0">
          <w:rPr>
            <w:rFonts w:ascii="Helvetica" w:hAnsi="Helvetica"/>
            <w:color w:val="0E101A"/>
            <w:sz w:val="24"/>
            <w:szCs w:val="24"/>
            <w:u w:color="0E101A"/>
          </w:rPr>
          <w:delText xml:space="preserve">where I would be able </w:delText>
        </w:r>
      </w:del>
      <w:r>
        <w:rPr>
          <w:rFonts w:ascii="Helvetica" w:hAnsi="Helvetica"/>
          <w:color w:val="0E101A"/>
          <w:sz w:val="24"/>
          <w:szCs w:val="24"/>
          <w:u w:color="0E101A"/>
        </w:rPr>
        <w:t xml:space="preserve">to </w:t>
      </w:r>
      <w:del w:id="64" w:author="Matthew" w:date="2020-12-15T23:56:00Z">
        <w:r w:rsidDel="00B956B0">
          <w:rPr>
            <w:rFonts w:ascii="Helvetica" w:hAnsi="Helvetica"/>
            <w:color w:val="0E101A"/>
            <w:sz w:val="24"/>
            <w:szCs w:val="24"/>
            <w:u w:color="0E101A"/>
          </w:rPr>
          <w:delText>deepen and strengthen my understanding in either one</w:delText>
        </w:r>
      </w:del>
      <w:ins w:id="65" w:author="Matthew" w:date="2020-12-15T23:56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 xml:space="preserve">lay the theoretical foundation </w:t>
        </w:r>
      </w:ins>
      <w:ins w:id="66" w:author="Matthew" w:date="2020-12-15T23:57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>critical to my field of interest</w:t>
        </w:r>
      </w:ins>
      <w:r>
        <w:rPr>
          <w:rFonts w:ascii="Helvetica" w:hAnsi="Helvetica"/>
          <w:color w:val="0E101A"/>
          <w:sz w:val="24"/>
          <w:szCs w:val="24"/>
          <w:u w:color="0E101A"/>
        </w:rPr>
        <w:t xml:space="preserve">. With </w:t>
      </w:r>
      <w:del w:id="67" w:author="Matthew" w:date="2020-12-15T23:58:00Z">
        <w:r w:rsidDel="00B956B0">
          <w:rPr>
            <w:rFonts w:ascii="Helvetica" w:hAnsi="Helvetica"/>
            <w:color w:val="0E101A"/>
            <w:sz w:val="24"/>
            <w:szCs w:val="24"/>
            <w:u w:color="0E101A"/>
          </w:rPr>
          <w:delText>this knowledge</w:delText>
        </w:r>
      </w:del>
      <w:ins w:id="68" w:author="Matthew" w:date="2020-12-15T23:58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>these on hand</w:t>
        </w:r>
      </w:ins>
      <w:r>
        <w:rPr>
          <w:rFonts w:ascii="Helvetica" w:hAnsi="Helvetica"/>
          <w:color w:val="0E101A"/>
          <w:sz w:val="24"/>
          <w:szCs w:val="24"/>
          <w:u w:color="0E101A"/>
        </w:rPr>
        <w:t xml:space="preserve">, I hope to be able to </w:t>
      </w:r>
      <w:ins w:id="69" w:author="Matthew" w:date="2020-12-16T00:01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 xml:space="preserve">develop my </w:t>
        </w:r>
      </w:ins>
      <w:r>
        <w:rPr>
          <w:rFonts w:ascii="Helvetica" w:hAnsi="Helvetica"/>
          <w:color w:val="0E101A"/>
          <w:sz w:val="24"/>
          <w:szCs w:val="24"/>
          <w:u w:color="0E101A"/>
        </w:rPr>
        <w:t xml:space="preserve">research </w:t>
      </w:r>
      <w:ins w:id="70" w:author="Matthew" w:date="2020-12-16T00:02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 xml:space="preserve">skills </w:t>
        </w:r>
      </w:ins>
      <w:r>
        <w:rPr>
          <w:rFonts w:ascii="Helvetica" w:hAnsi="Helvetica"/>
          <w:color w:val="0E101A"/>
          <w:sz w:val="24"/>
          <w:szCs w:val="24"/>
          <w:u w:color="0E101A"/>
        </w:rPr>
        <w:t xml:space="preserve">and develop new, </w:t>
      </w:r>
      <w:ins w:id="71" w:author="Matthew" w:date="2020-12-16T00:02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 xml:space="preserve">perhaps </w:t>
        </w:r>
      </w:ins>
      <w:r>
        <w:rPr>
          <w:rFonts w:ascii="Helvetica" w:hAnsi="Helvetica"/>
          <w:color w:val="0E101A"/>
          <w:sz w:val="24"/>
          <w:szCs w:val="24"/>
          <w:u w:color="0E101A"/>
        </w:rPr>
        <w:t>more eff</w:t>
      </w:r>
      <w:ins w:id="72" w:author="Matthew" w:date="2020-12-16T00:02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>ective</w:t>
        </w:r>
      </w:ins>
      <w:del w:id="73" w:author="Matthew" w:date="2020-12-16T00:02:00Z">
        <w:r w:rsidDel="00B956B0">
          <w:rPr>
            <w:rFonts w:ascii="Helvetica" w:hAnsi="Helvetica"/>
            <w:color w:val="0E101A"/>
            <w:sz w:val="24"/>
            <w:szCs w:val="24"/>
            <w:u w:color="0E101A"/>
          </w:rPr>
          <w:delText>icient</w:delText>
        </w:r>
      </w:del>
      <w:r>
        <w:rPr>
          <w:rFonts w:ascii="Helvetica" w:hAnsi="Helvetica"/>
          <w:color w:val="0E101A"/>
          <w:sz w:val="24"/>
          <w:szCs w:val="24"/>
          <w:u w:color="0E101A"/>
        </w:rPr>
        <w:t xml:space="preserve"> techniques in criminal investigation. </w:t>
      </w:r>
      <w:del w:id="74" w:author="Matthew" w:date="2020-12-16T00:03:00Z">
        <w:r w:rsidDel="00B956B0">
          <w:rPr>
            <w:rFonts w:ascii="Helvetica" w:hAnsi="Helvetica"/>
            <w:color w:val="0E101A"/>
            <w:sz w:val="24"/>
            <w:szCs w:val="24"/>
            <w:u w:color="0E101A"/>
          </w:rPr>
          <w:delText>Along with those</w:delText>
        </w:r>
      </w:del>
      <w:ins w:id="75" w:author="Matthew" w:date="2020-12-16T00:03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>On the flip side</w:t>
        </w:r>
      </w:ins>
      <w:r>
        <w:rPr>
          <w:rFonts w:ascii="Helvetica" w:hAnsi="Helvetica"/>
          <w:color w:val="0E101A"/>
          <w:sz w:val="24"/>
          <w:szCs w:val="24"/>
          <w:u w:color="0E101A"/>
        </w:rPr>
        <w:t xml:space="preserve">, I would also like to attend </w:t>
      </w:r>
      <w:ins w:id="76" w:author="Matthew" w:date="2020-12-16T00:03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>han</w:t>
        </w:r>
      </w:ins>
      <w:ins w:id="77" w:author="Matthew" w:date="2020-12-16T00:04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 xml:space="preserve">ds-on </w:t>
        </w:r>
      </w:ins>
      <w:r>
        <w:rPr>
          <w:rFonts w:ascii="Helvetica" w:hAnsi="Helvetica"/>
          <w:color w:val="0E101A"/>
          <w:sz w:val="24"/>
          <w:szCs w:val="24"/>
          <w:u w:color="0E101A"/>
        </w:rPr>
        <w:t>courses such as ANAT&amp;PHY 338 — Human Anatomy Laboratory and GENETICS 545 — Genetics Laboratory</w:t>
      </w:r>
      <w:del w:id="78" w:author="Matthew" w:date="2020-12-16T00:04:00Z">
        <w:r w:rsidDel="00B956B0">
          <w:rPr>
            <w:rFonts w:ascii="Helvetica" w:hAnsi="Helvetica"/>
            <w:color w:val="0E101A"/>
            <w:sz w:val="24"/>
            <w:szCs w:val="24"/>
            <w:u w:color="0E101A"/>
          </w:rPr>
          <w:delText>, where I would be able to develop my practical thinking skills</w:delText>
        </w:r>
      </w:del>
      <w:ins w:id="79" w:author="Matthew" w:date="2020-12-16T00:04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 xml:space="preserve"> to further hone m</w:t>
        </w:r>
      </w:ins>
      <w:ins w:id="80" w:author="Matthew" w:date="2020-12-16T00:05:00Z">
        <w:r w:rsidR="00B956B0">
          <w:rPr>
            <w:rFonts w:ascii="Helvetica" w:hAnsi="Helvetica"/>
            <w:color w:val="0E101A"/>
            <w:sz w:val="24"/>
            <w:szCs w:val="24"/>
            <w:u w:color="0E101A"/>
          </w:rPr>
          <w:t>y practical skillset</w:t>
        </w:r>
      </w:ins>
      <w:r>
        <w:rPr>
          <w:rFonts w:ascii="Helvetica" w:hAnsi="Helvetica"/>
          <w:color w:val="0E101A"/>
          <w:sz w:val="24"/>
          <w:szCs w:val="24"/>
          <w:u w:color="0E101A"/>
        </w:rPr>
        <w:t>.</w:t>
      </w:r>
      <w:ins w:id="81" w:author="Matthew" w:date="2020-12-16T00:06:00Z">
        <w:r w:rsidR="001701D9">
          <w:rPr>
            <w:rFonts w:ascii="Helvetica" w:hAnsi="Helvetica"/>
            <w:color w:val="0E101A"/>
            <w:sz w:val="24"/>
            <w:szCs w:val="24"/>
            <w:u w:color="0E101A"/>
          </w:rPr>
          <w:t xml:space="preserve"> </w:t>
        </w:r>
      </w:ins>
    </w:p>
    <w:p w14:paraId="08D42D8D" w14:textId="77777777" w:rsidR="00272C3D" w:rsidRDefault="00272C3D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</w:p>
    <w:p w14:paraId="6ED45F32" w14:textId="25AD4078" w:rsidR="00D1628D" w:rsidRPr="00E60416" w:rsidRDefault="00D1628D">
      <w:pPr>
        <w:pStyle w:val="NormalWeb"/>
        <w:spacing w:before="0" w:after="0"/>
        <w:jc w:val="both"/>
        <w:rPr>
          <w:ins w:id="82" w:author="Matthew" w:date="2020-12-16T00:15:00Z"/>
          <w:color w:val="0E101A"/>
          <w:sz w:val="24"/>
          <w:szCs w:val="24"/>
          <w:u w:color="0E101A"/>
          <w:rPrChange w:id="83" w:author="Matthew" w:date="2020-12-16T00:42:00Z">
            <w:rPr>
              <w:ins w:id="84" w:author="Matthew" w:date="2020-12-16T00:15:00Z"/>
              <w:sz w:val="24"/>
              <w:szCs w:val="24"/>
            </w:rPr>
          </w:rPrChange>
        </w:rPr>
        <w:pPrChange w:id="85" w:author="Matthew" w:date="2020-12-16T00:42:00Z">
          <w:pPr>
            <w:pStyle w:val="BodyA"/>
          </w:pPr>
        </w:pPrChange>
      </w:pPr>
      <w:ins w:id="86" w:author="Matthew" w:date="2020-12-16T00:17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87" w:author="Matthew" w:date="2020-12-16T00:42:00Z">
              <w:rPr>
                <w:sz w:val="24"/>
                <w:szCs w:val="24"/>
              </w:rPr>
            </w:rPrChange>
          </w:rPr>
          <w:t xml:space="preserve">Adding to that, 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88" w:author="Matthew" w:date="2020-12-16T00:42:00Z">
            <w:rPr>
              <w:sz w:val="24"/>
              <w:szCs w:val="24"/>
            </w:rPr>
          </w:rPrChange>
        </w:rPr>
        <w:t xml:space="preserve">I am also eager to </w:t>
      </w:r>
      <w:del w:id="89" w:author="Matthew" w:date="2020-12-16T00:17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90" w:author="Matthew" w:date="2020-12-16T00:42:00Z">
              <w:rPr>
                <w:sz w:val="24"/>
                <w:szCs w:val="24"/>
              </w:rPr>
            </w:rPrChange>
          </w:rPr>
          <w:delText>participate in</w:delText>
        </w:r>
      </w:del>
      <w:ins w:id="91" w:author="Matthew" w:date="2020-12-16T00:17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92" w:author="Matthew" w:date="2020-12-16T00:42:00Z">
              <w:rPr>
                <w:sz w:val="24"/>
                <w:szCs w:val="24"/>
              </w:rPr>
            </w:rPrChange>
          </w:rPr>
          <w:t>pursue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93" w:author="Matthew" w:date="2020-12-16T00:42:00Z">
            <w:rPr>
              <w:sz w:val="24"/>
              <w:szCs w:val="24"/>
            </w:rPr>
          </w:rPrChange>
        </w:rPr>
        <w:t xml:space="preserve"> the Criminal Justice Certificate Program where I</w:t>
      </w:r>
      <w:ins w:id="94" w:author="Matthew" w:date="2020-12-16T00:17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95" w:author="Matthew" w:date="2020-12-16T00:42:00Z">
              <w:rPr>
                <w:sz w:val="24"/>
                <w:szCs w:val="24"/>
              </w:rPr>
            </w:rPrChange>
          </w:rPr>
          <w:t xml:space="preserve">’d </w:t>
        </w:r>
      </w:ins>
      <w:del w:id="96" w:author="Matthew" w:date="2020-12-16T00:17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97" w:author="Matthew" w:date="2020-12-16T00:42:00Z">
              <w:rPr>
                <w:sz w:val="24"/>
                <w:szCs w:val="24"/>
              </w:rPr>
            </w:rPrChange>
          </w:rPr>
          <w:delText xml:space="preserve"> will </w:delText>
        </w:r>
      </w:del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98" w:author="Matthew" w:date="2020-12-16T00:42:00Z">
            <w:rPr>
              <w:sz w:val="24"/>
              <w:szCs w:val="24"/>
            </w:rPr>
          </w:rPrChange>
        </w:rPr>
        <w:t xml:space="preserve">be able to expand my familiarity with the criminal justice system and take courses such as </w:t>
      </w:r>
      <w:ins w:id="99" w:author="Matthew" w:date="2020-12-16T00:18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00" w:author="Matthew" w:date="2020-12-16T00:42:00Z">
              <w:rPr>
                <w:sz w:val="24"/>
                <w:szCs w:val="24"/>
              </w:rPr>
            </w:rPrChange>
          </w:rPr>
          <w:t>‘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01" w:author="Matthew" w:date="2020-12-16T00:42:00Z">
            <w:rPr>
              <w:sz w:val="24"/>
              <w:szCs w:val="24"/>
            </w:rPr>
          </w:rPrChange>
        </w:rPr>
        <w:t>The Criminal Mind: Forensic and Psychobiological Perspectives and Criminal Law and Justice</w:t>
      </w:r>
      <w:ins w:id="102" w:author="Matthew" w:date="2020-12-16T00:18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03" w:author="Matthew" w:date="2020-12-16T00:42:00Z">
              <w:rPr>
                <w:sz w:val="24"/>
                <w:szCs w:val="24"/>
              </w:rPr>
            </w:rPrChange>
          </w:rPr>
          <w:t>’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04" w:author="Matthew" w:date="2020-12-16T00:42:00Z">
            <w:rPr>
              <w:sz w:val="24"/>
              <w:szCs w:val="24"/>
            </w:rPr>
          </w:rPrChange>
        </w:rPr>
        <w:t xml:space="preserve"> </w:t>
      </w:r>
      <w:del w:id="105" w:author="Matthew" w:date="2020-12-16T00:18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06" w:author="Matthew" w:date="2020-12-16T00:42:00Z">
              <w:rPr>
                <w:sz w:val="24"/>
                <w:szCs w:val="24"/>
              </w:rPr>
            </w:rPrChange>
          </w:rPr>
          <w:delText xml:space="preserve">where I will be able to expand my knowledge on the criminal justice system </w:delText>
        </w:r>
      </w:del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07" w:author="Matthew" w:date="2020-12-16T00:42:00Z">
            <w:rPr>
              <w:sz w:val="24"/>
              <w:szCs w:val="24"/>
            </w:rPr>
          </w:rPrChange>
        </w:rPr>
        <w:t xml:space="preserve">here in Wisconsin. With </w:t>
      </w:r>
      <w:ins w:id="108" w:author="Matthew" w:date="2020-12-16T00:18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09" w:author="Matthew" w:date="2020-12-16T00:42:00Z">
              <w:rPr>
                <w:sz w:val="24"/>
                <w:szCs w:val="24"/>
              </w:rPr>
            </w:rPrChange>
          </w:rPr>
          <w:t xml:space="preserve">the 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10" w:author="Matthew" w:date="2020-12-16T00:42:00Z">
            <w:rPr>
              <w:sz w:val="24"/>
              <w:szCs w:val="24"/>
            </w:rPr>
          </w:rPrChange>
        </w:rPr>
        <w:t>required fieldwork</w:t>
      </w:r>
      <w:ins w:id="111" w:author="Matthew" w:date="2020-12-16T00:19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12" w:author="Matthew" w:date="2020-12-16T00:42:00Z">
              <w:rPr>
                <w:sz w:val="24"/>
                <w:szCs w:val="24"/>
              </w:rPr>
            </w:rPrChange>
          </w:rPr>
          <w:t>,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13" w:author="Matthew" w:date="2020-12-16T00:42:00Z">
            <w:rPr>
              <w:sz w:val="24"/>
              <w:szCs w:val="24"/>
            </w:rPr>
          </w:rPrChange>
        </w:rPr>
        <w:t xml:space="preserve"> I </w:t>
      </w:r>
      <w:del w:id="114" w:author="Matthew" w:date="2020-12-16T00:19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15" w:author="Matthew" w:date="2020-12-16T00:42:00Z">
              <w:rPr>
                <w:sz w:val="24"/>
                <w:szCs w:val="24"/>
              </w:rPr>
            </w:rPrChange>
          </w:rPr>
          <w:delText xml:space="preserve">will also be able to gain first hand experience </w:delText>
        </w:r>
      </w:del>
      <w:ins w:id="116" w:author="Matthew" w:date="2020-12-16T00:19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17" w:author="Matthew" w:date="2020-12-16T00:42:00Z">
              <w:rPr>
                <w:sz w:val="24"/>
                <w:szCs w:val="24"/>
              </w:rPr>
            </w:rPrChange>
          </w:rPr>
          <w:t xml:space="preserve">hope to gain exposure to 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18" w:author="Matthew" w:date="2020-12-16T00:42:00Z">
            <w:rPr>
              <w:sz w:val="24"/>
              <w:szCs w:val="24"/>
            </w:rPr>
          </w:rPrChange>
        </w:rPr>
        <w:t xml:space="preserve">working with professionals, </w:t>
      </w:r>
      <w:del w:id="119" w:author="Matthew" w:date="2020-12-16T00:19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20" w:author="Matthew" w:date="2020-12-16T00:42:00Z">
              <w:rPr>
                <w:sz w:val="24"/>
                <w:szCs w:val="24"/>
              </w:rPr>
            </w:rPrChange>
          </w:rPr>
          <w:delText>increasing my knowledge</w:delText>
        </w:r>
      </w:del>
      <w:ins w:id="121" w:author="Matthew" w:date="2020-12-16T00:21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22" w:author="Matthew" w:date="2020-12-16T00:42:00Z">
              <w:rPr>
                <w:sz w:val="24"/>
                <w:szCs w:val="24"/>
              </w:rPr>
            </w:rPrChange>
          </w:rPr>
          <w:t>touching upon reality</w:t>
        </w:r>
      </w:ins>
      <w:del w:id="123" w:author="Matthew" w:date="2020-12-16T00:21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24" w:author="Matthew" w:date="2020-12-16T00:42:00Z">
              <w:rPr>
                <w:sz w:val="24"/>
                <w:szCs w:val="24"/>
              </w:rPr>
            </w:rPrChange>
          </w:rPr>
          <w:delText xml:space="preserve"> </w:delText>
        </w:r>
      </w:del>
      <w:del w:id="125" w:author="Matthew" w:date="2020-12-16T00:20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26" w:author="Matthew" w:date="2020-12-16T00:42:00Z">
              <w:rPr>
                <w:sz w:val="24"/>
                <w:szCs w:val="24"/>
              </w:rPr>
            </w:rPrChange>
          </w:rPr>
          <w:delText xml:space="preserve">on </w:delText>
        </w:r>
      </w:del>
      <w:ins w:id="127" w:author="Matthew" w:date="2020-12-16T00:20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28" w:author="Matthew" w:date="2020-12-16T00:42:00Z">
              <w:rPr>
                <w:sz w:val="24"/>
                <w:szCs w:val="24"/>
              </w:rPr>
            </w:rPrChange>
          </w:rPr>
          <w:t xml:space="preserve"> 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29" w:author="Matthew" w:date="2020-12-16T00:42:00Z">
            <w:rPr>
              <w:sz w:val="24"/>
              <w:szCs w:val="24"/>
            </w:rPr>
          </w:rPrChange>
        </w:rPr>
        <w:t xml:space="preserve">the industry’s </w:t>
      </w:r>
      <w:del w:id="130" w:author="Matthew" w:date="2020-12-16T00:20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31" w:author="Matthew" w:date="2020-12-16T00:42:00Z">
              <w:rPr>
                <w:sz w:val="24"/>
                <w:szCs w:val="24"/>
              </w:rPr>
            </w:rPrChange>
          </w:rPr>
          <w:delText>inner workings</w:delText>
        </w:r>
      </w:del>
      <w:ins w:id="132" w:author="Matthew" w:date="2020-12-16T00:21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33" w:author="Matthew" w:date="2020-12-16T00:42:00Z">
              <w:rPr>
                <w:sz w:val="24"/>
                <w:szCs w:val="24"/>
              </w:rPr>
            </w:rPrChange>
          </w:rPr>
          <w:t>real practices</w:t>
        </w:r>
      </w:ins>
      <w:ins w:id="134" w:author="Matthew" w:date="2020-12-16T00:22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35" w:author="Matthew" w:date="2020-12-16T00:42:00Z">
              <w:rPr>
                <w:sz w:val="24"/>
                <w:szCs w:val="24"/>
              </w:rPr>
            </w:rPrChange>
          </w:rPr>
          <w:t xml:space="preserve"> as I develop my tempo for such work</w:t>
        </w:r>
      </w:ins>
      <w:del w:id="136" w:author="Matthew" w:date="2020-12-16T00:21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37" w:author="Matthew" w:date="2020-12-16T00:42:00Z">
              <w:rPr>
                <w:sz w:val="24"/>
                <w:szCs w:val="24"/>
              </w:rPr>
            </w:rPrChange>
          </w:rPr>
          <w:delText>,</w:delText>
        </w:r>
      </w:del>
      <w:del w:id="138" w:author="Matthew" w:date="2020-12-16T00:22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39" w:author="Matthew" w:date="2020-12-16T00:42:00Z">
              <w:rPr>
                <w:sz w:val="24"/>
                <w:szCs w:val="24"/>
              </w:rPr>
            </w:rPrChange>
          </w:rPr>
          <w:delText xml:space="preserve"> adopting professional skills and work ethics,</w:delText>
        </w:r>
      </w:del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40" w:author="Matthew" w:date="2020-12-16T00:42:00Z">
            <w:rPr>
              <w:sz w:val="24"/>
              <w:szCs w:val="24"/>
            </w:rPr>
          </w:rPrChange>
        </w:rPr>
        <w:t xml:space="preserve"> </w:t>
      </w:r>
      <w:del w:id="141" w:author="Matthew" w:date="2020-12-16T00:22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42" w:author="Matthew" w:date="2020-12-16T00:42:00Z">
              <w:rPr>
                <w:sz w:val="24"/>
                <w:szCs w:val="24"/>
              </w:rPr>
            </w:rPrChange>
          </w:rPr>
          <w:delText xml:space="preserve">and gain </w:delText>
        </w:r>
      </w:del>
      <w:ins w:id="143" w:author="Matthew" w:date="2020-12-16T00:22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44" w:author="Matthew" w:date="2020-12-16T00:42:00Z">
              <w:rPr>
                <w:sz w:val="24"/>
                <w:szCs w:val="24"/>
              </w:rPr>
            </w:rPrChange>
          </w:rPr>
          <w:t xml:space="preserve">all the while </w:t>
        </w:r>
      </w:ins>
      <w:del w:id="145" w:author="Matthew" w:date="2020-12-16T00:22:00Z">
        <w:r w:rsidR="00F435D8"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46" w:author="Matthew" w:date="2020-12-16T00:42:00Z">
              <w:rPr>
                <w:sz w:val="24"/>
                <w:szCs w:val="24"/>
              </w:rPr>
            </w:rPrChange>
          </w:rPr>
          <w:delText>crucial connections to industry workers</w:delText>
        </w:r>
      </w:del>
      <w:ins w:id="147" w:author="Matthew" w:date="2020-12-16T00:22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48" w:author="Matthew" w:date="2020-12-16T00:42:00Z">
              <w:rPr>
                <w:sz w:val="24"/>
                <w:szCs w:val="24"/>
              </w:rPr>
            </w:rPrChange>
          </w:rPr>
          <w:t>forging my first network of co</w:t>
        </w:r>
      </w:ins>
      <w:ins w:id="149" w:author="Matthew" w:date="2020-12-16T00:23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50" w:author="Matthew" w:date="2020-12-16T00:42:00Z">
              <w:rPr>
                <w:sz w:val="24"/>
                <w:szCs w:val="24"/>
              </w:rPr>
            </w:rPrChange>
          </w:rPr>
          <w:t>nnections in the game</w:t>
        </w:r>
      </w:ins>
      <w:r w:rsidR="00F435D8" w:rsidRPr="00E60416">
        <w:rPr>
          <w:rFonts w:ascii="Helvetica" w:hAnsi="Helvetica"/>
          <w:color w:val="0E101A"/>
          <w:sz w:val="24"/>
          <w:szCs w:val="24"/>
          <w:u w:color="0E101A"/>
          <w:rPrChange w:id="151" w:author="Matthew" w:date="2020-12-16T00:42:00Z">
            <w:rPr>
              <w:sz w:val="24"/>
              <w:szCs w:val="24"/>
            </w:rPr>
          </w:rPrChange>
        </w:rPr>
        <w:t>.</w:t>
      </w:r>
      <w:ins w:id="152" w:author="Matthew" w:date="2020-12-16T00:15:00Z">
        <w:r w:rsidRPr="00D1628D">
          <w:rPr>
            <w:rFonts w:ascii="Helvetica" w:hAnsi="Helvetica"/>
            <w:color w:val="0E101A"/>
            <w:sz w:val="24"/>
            <w:szCs w:val="24"/>
            <w:u w:color="0E101A"/>
          </w:rPr>
          <w:t xml:space="preserve"> </w:t>
        </w:r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53" w:author="Matthew" w:date="2020-12-16T00:42:00Z">
              <w:rPr>
                <w:sz w:val="24"/>
                <w:szCs w:val="24"/>
              </w:rPr>
            </w:rPrChange>
          </w:rPr>
          <w:t xml:space="preserve">Ultimately, </w:t>
        </w:r>
        <w:proofErr w:type="gramStart"/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54" w:author="Matthew" w:date="2020-12-16T00:42:00Z">
              <w:rPr>
                <w:sz w:val="24"/>
                <w:szCs w:val="24"/>
              </w:rPr>
            </w:rPrChange>
          </w:rPr>
          <w:t>I’d</w:t>
        </w:r>
        <w:proofErr w:type="gramEnd"/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55" w:author="Matthew" w:date="2020-12-16T00:42:00Z">
              <w:rPr>
                <w:sz w:val="24"/>
                <w:szCs w:val="24"/>
              </w:rPr>
            </w:rPrChange>
          </w:rPr>
          <w:t xml:space="preserve"> like to get the best of both </w:t>
        </w:r>
      </w:ins>
      <w:ins w:id="156" w:author="Matthew" w:date="2020-12-16T00:23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57" w:author="Matthew" w:date="2020-12-16T00:42:00Z">
              <w:rPr>
                <w:sz w:val="24"/>
                <w:szCs w:val="24"/>
              </w:rPr>
            </w:rPrChange>
          </w:rPr>
          <w:t xml:space="preserve">academic and professional </w:t>
        </w:r>
      </w:ins>
      <w:ins w:id="158" w:author="Matthew" w:date="2020-12-16T00:15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59" w:author="Matthew" w:date="2020-12-16T00:42:00Z">
              <w:rPr>
                <w:sz w:val="24"/>
                <w:szCs w:val="24"/>
              </w:rPr>
            </w:rPrChange>
          </w:rPr>
          <w:t xml:space="preserve">worlds as I decide on one of multiple career paths forensics offers. Also, I believe that UW Madison’s </w:t>
        </w:r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60" w:author="Matthew" w:date="2020-12-16T00:42:00Z">
              <w:rPr>
                <w:sz w:val="24"/>
                <w:szCs w:val="24"/>
              </w:rPr>
            </w:rPrChange>
          </w:rPr>
          <w:lastRenderedPageBreak/>
          <w:t>collaborative learning environment would set the perfect tone for one of my guiding principles in life.</w:t>
        </w:r>
      </w:ins>
    </w:p>
    <w:p w14:paraId="6454E21F" w14:textId="77777777" w:rsidR="00D1628D" w:rsidRPr="00D1628D" w:rsidRDefault="00D1628D" w:rsidP="00D1628D">
      <w:pPr>
        <w:pStyle w:val="BodyA"/>
        <w:rPr>
          <w:ins w:id="161" w:author="Matthew" w:date="2020-12-16T00:15:00Z"/>
        </w:rPr>
      </w:pPr>
    </w:p>
    <w:p w14:paraId="27739AE7" w14:textId="77777777" w:rsidR="00D1628D" w:rsidRPr="005F7191" w:rsidRDefault="00D1628D">
      <w:pPr>
        <w:pStyle w:val="NormalWeb"/>
        <w:spacing w:before="0" w:after="0"/>
        <w:jc w:val="both"/>
        <w:rPr>
          <w:ins w:id="162" w:author="Matthew" w:date="2020-12-16T00:15:00Z"/>
          <w:i/>
          <w:iCs/>
          <w:color w:val="0E101A"/>
          <w:sz w:val="24"/>
          <w:szCs w:val="24"/>
          <w:u w:color="0E101A"/>
          <w:rPrChange w:id="163" w:author="Matthew" w:date="2020-12-16T00:48:00Z">
            <w:rPr>
              <w:ins w:id="164" w:author="Matthew" w:date="2020-12-16T00:15:00Z"/>
            </w:rPr>
          </w:rPrChange>
        </w:rPr>
        <w:pPrChange w:id="165" w:author="Matthew" w:date="2020-12-16T00:42:00Z">
          <w:pPr>
            <w:pStyle w:val="BodyA"/>
          </w:pPr>
        </w:pPrChange>
      </w:pPr>
      <w:ins w:id="166" w:author="Matthew" w:date="2020-12-16T00:15:00Z">
        <w:r w:rsidRPr="005F7191">
          <w:rPr>
            <w:rFonts w:ascii="Helvetica" w:hAnsi="Helvetica"/>
            <w:i/>
            <w:iCs/>
            <w:color w:val="0E101A"/>
            <w:sz w:val="24"/>
            <w:szCs w:val="24"/>
            <w:u w:color="0E101A"/>
            <w:rPrChange w:id="167" w:author="Matthew" w:date="2020-12-16T00:48:00Z">
              <w:rPr>
                <w:i/>
                <w:iCs/>
              </w:rPr>
            </w:rPrChange>
          </w:rPr>
          <w:t>Gotong royong</w:t>
        </w:r>
        <w:r w:rsidRPr="005F7191">
          <w:rPr>
            <w:rFonts w:ascii="Helvetica" w:hAnsi="Helvetica"/>
            <w:color w:val="0E101A"/>
            <w:sz w:val="24"/>
            <w:szCs w:val="24"/>
            <w:u w:color="0E101A"/>
            <w:rPrChange w:id="168" w:author="Matthew" w:date="2020-12-16T00:48:00Z">
              <w:rPr/>
            </w:rPrChange>
          </w:rPr>
          <w:t>.</w:t>
        </w:r>
      </w:ins>
    </w:p>
    <w:p w14:paraId="190A4904" w14:textId="77777777" w:rsidR="00D1628D" w:rsidRPr="00E60416" w:rsidRDefault="00D1628D">
      <w:pPr>
        <w:pStyle w:val="NormalWeb"/>
        <w:spacing w:before="0" w:after="0"/>
        <w:jc w:val="both"/>
        <w:rPr>
          <w:ins w:id="169" w:author="Matthew" w:date="2020-12-16T00:15:00Z"/>
          <w:color w:val="0E101A"/>
          <w:sz w:val="24"/>
          <w:szCs w:val="24"/>
          <w:u w:color="0E101A"/>
          <w:rPrChange w:id="170" w:author="Matthew" w:date="2020-12-16T00:42:00Z">
            <w:rPr>
              <w:ins w:id="171" w:author="Matthew" w:date="2020-12-16T00:15:00Z"/>
            </w:rPr>
          </w:rPrChange>
        </w:rPr>
        <w:pPrChange w:id="172" w:author="Matthew" w:date="2020-12-16T00:42:00Z">
          <w:pPr>
            <w:pStyle w:val="BodyA"/>
          </w:pPr>
        </w:pPrChange>
      </w:pPr>
    </w:p>
    <w:p w14:paraId="4EE43498" w14:textId="48D655B5" w:rsidR="00272C3D" w:rsidRPr="00E60416" w:rsidDel="00D1628D" w:rsidRDefault="00D1628D">
      <w:pPr>
        <w:pStyle w:val="NormalWeb"/>
        <w:spacing w:before="0" w:after="0"/>
        <w:jc w:val="both"/>
        <w:rPr>
          <w:del w:id="173" w:author="Matthew" w:date="2020-12-16T00:25:00Z"/>
          <w:color w:val="0E101A"/>
          <w:sz w:val="24"/>
          <w:szCs w:val="24"/>
          <w:u w:color="0E101A"/>
          <w:rPrChange w:id="174" w:author="Matthew" w:date="2020-12-16T00:42:00Z">
            <w:rPr>
              <w:del w:id="175" w:author="Matthew" w:date="2020-12-16T00:25:00Z"/>
              <w:sz w:val="24"/>
              <w:szCs w:val="24"/>
            </w:rPr>
          </w:rPrChange>
        </w:rPr>
        <w:pPrChange w:id="176" w:author="Matthew" w:date="2020-12-16T00:42:00Z">
          <w:pPr>
            <w:pStyle w:val="BodyA"/>
            <w:jc w:val="both"/>
          </w:pPr>
        </w:pPrChange>
      </w:pPr>
      <w:ins w:id="177" w:author="Matthew" w:date="2020-12-16T00:15:00Z">
        <w:r w:rsidRPr="00E60416">
          <w:rPr>
            <w:rFonts w:ascii="Helvetica" w:hAnsi="Helvetica"/>
            <w:color w:val="0E101A"/>
            <w:sz w:val="24"/>
            <w:szCs w:val="24"/>
            <w:u w:color="0E101A"/>
            <w:rPrChange w:id="178" w:author="Matthew" w:date="2020-12-16T00:42:00Z">
              <w:rPr/>
            </w:rPrChange>
          </w:rPr>
          <w:t xml:space="preserve">An Indonesian terminology meaning “together as one,” my fascination for connecting </w:t>
        </w:r>
      </w:ins>
      <w:ins w:id="179" w:author="Matthew" w:date="2020-12-16T00:24:00Z">
        <w:r w:rsidRPr="00E60416">
          <w:rPr>
            <w:rFonts w:ascii="Helvetica" w:hAnsi="Helvetica"/>
            <w:color w:val="0E101A"/>
            <w:u w:color="0E101A"/>
            <w:rPrChange w:id="180" w:author="Matthew" w:date="2020-12-16T00:42:00Z">
              <w:rPr/>
            </w:rPrChange>
          </w:rPr>
          <w:t xml:space="preserve">the dots does not stop in my academic life. </w:t>
        </w:r>
      </w:ins>
      <w:ins w:id="181" w:author="Matthew" w:date="2020-12-16T00:25:00Z">
        <w:r w:rsidRPr="00E60416">
          <w:rPr>
            <w:rFonts w:ascii="Helvetica" w:hAnsi="Helvetica"/>
            <w:color w:val="0E101A"/>
            <w:u w:color="0E101A"/>
            <w:rPrChange w:id="182" w:author="Matthew" w:date="2020-12-16T00:42:00Z">
              <w:rPr/>
            </w:rPrChange>
          </w:rPr>
          <w:t xml:space="preserve">As </w:t>
        </w:r>
      </w:ins>
    </w:p>
    <w:p w14:paraId="23C27F75" w14:textId="529B6723" w:rsidR="00272C3D" w:rsidRPr="00E60416" w:rsidDel="00D1628D" w:rsidRDefault="00272C3D">
      <w:pPr>
        <w:pStyle w:val="NormalWeb"/>
        <w:spacing w:before="0" w:after="0"/>
        <w:jc w:val="both"/>
        <w:rPr>
          <w:del w:id="183" w:author="Matthew" w:date="2020-12-16T00:25:00Z"/>
          <w:color w:val="0E101A"/>
          <w:sz w:val="24"/>
          <w:szCs w:val="24"/>
          <w:u w:color="0E101A"/>
          <w:rPrChange w:id="184" w:author="Matthew" w:date="2020-12-16T00:42:00Z">
            <w:rPr>
              <w:del w:id="185" w:author="Matthew" w:date="2020-12-16T00:25:00Z"/>
              <w:sz w:val="24"/>
              <w:szCs w:val="24"/>
            </w:rPr>
          </w:rPrChange>
        </w:rPr>
        <w:pPrChange w:id="186" w:author="Matthew" w:date="2020-12-16T00:42:00Z">
          <w:pPr>
            <w:pStyle w:val="BodyA"/>
            <w:jc w:val="both"/>
          </w:pPr>
        </w:pPrChange>
      </w:pPr>
    </w:p>
    <w:p w14:paraId="77A083C4" w14:textId="3CE833EB" w:rsidR="00272C3D" w:rsidRPr="00E60416" w:rsidRDefault="00F435D8">
      <w:pPr>
        <w:pStyle w:val="NormalWeb"/>
        <w:spacing w:before="0" w:after="0"/>
        <w:jc w:val="both"/>
        <w:rPr>
          <w:color w:val="0E101A"/>
          <w:sz w:val="24"/>
          <w:szCs w:val="24"/>
          <w:u w:color="0E101A"/>
          <w:rPrChange w:id="187" w:author="Matthew" w:date="2020-12-16T00:42:00Z">
            <w:rPr>
              <w:sz w:val="24"/>
              <w:szCs w:val="24"/>
            </w:rPr>
          </w:rPrChange>
        </w:rPr>
        <w:pPrChange w:id="188" w:author="Matthew" w:date="2020-12-16T00:42:00Z">
          <w:pPr>
            <w:pStyle w:val="BodyA"/>
            <w:jc w:val="both"/>
          </w:pPr>
        </w:pPrChange>
      </w:pPr>
      <w:del w:id="189" w:author="Matthew" w:date="2020-12-16T00:25:00Z">
        <w:r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90" w:author="Matthew" w:date="2020-12-16T00:42:00Z">
              <w:rPr>
                <w:sz w:val="24"/>
                <w:szCs w:val="24"/>
              </w:rPr>
            </w:rPrChange>
          </w:rPr>
          <w:delText xml:space="preserve">Additionally, as </w:delText>
        </w:r>
      </w:del>
      <w:r w:rsidRPr="00E60416">
        <w:rPr>
          <w:rFonts w:ascii="Helvetica" w:hAnsi="Helvetica"/>
          <w:color w:val="0E101A"/>
          <w:sz w:val="24"/>
          <w:szCs w:val="24"/>
          <w:u w:color="0E101A"/>
          <w:rPrChange w:id="191" w:author="Matthew" w:date="2020-12-16T00:42:00Z">
            <w:rPr>
              <w:sz w:val="24"/>
              <w:szCs w:val="24"/>
            </w:rPr>
          </w:rPrChange>
        </w:rPr>
        <w:t xml:space="preserve">part of the </w:t>
      </w:r>
      <w:del w:id="192" w:author="Matthew" w:date="2020-12-16T00:25:00Z">
        <w:r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93" w:author="Matthew" w:date="2020-12-16T00:42:00Z">
              <w:rPr>
                <w:sz w:val="24"/>
                <w:szCs w:val="24"/>
              </w:rPr>
            </w:rPrChange>
          </w:rPr>
          <w:delText>UW Madison</w:delText>
        </w:r>
      </w:del>
      <w:ins w:id="194" w:author="Matthew" w:date="2020-12-16T00:28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195" w:author="Matthew" w:date="2020-12-16T00:42:00Z">
              <w:rPr>
                <w:sz w:val="24"/>
                <w:szCs w:val="24"/>
              </w:rPr>
            </w:rPrChange>
          </w:rPr>
          <w:t>university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196" w:author="Matthew" w:date="2020-12-16T00:42:00Z">
            <w:rPr>
              <w:sz w:val="24"/>
              <w:szCs w:val="24"/>
            </w:rPr>
          </w:rPrChange>
        </w:rPr>
        <w:t xml:space="preserve"> community, I would love to give back by continuing</w:t>
      </w:r>
      <w:del w:id="197" w:author="Matthew" w:date="2020-12-16T00:25:00Z">
        <w:r w:rsidRPr="00E60416" w:rsidDel="00D1628D">
          <w:rPr>
            <w:rFonts w:ascii="Helvetica" w:hAnsi="Helvetica"/>
            <w:color w:val="0E101A"/>
            <w:sz w:val="24"/>
            <w:szCs w:val="24"/>
            <w:u w:color="0E101A"/>
            <w:rPrChange w:id="198" w:author="Matthew" w:date="2020-12-16T00:42:00Z">
              <w:rPr>
                <w:sz w:val="24"/>
                <w:szCs w:val="24"/>
              </w:rPr>
            </w:rPrChange>
          </w:rPr>
          <w:delText xml:space="preserve">  </w:delText>
        </w:r>
      </w:del>
      <w:r w:rsidRPr="00E60416">
        <w:rPr>
          <w:rFonts w:ascii="Helvetica" w:hAnsi="Helvetica"/>
          <w:color w:val="0E101A"/>
          <w:sz w:val="24"/>
          <w:szCs w:val="24"/>
          <w:u w:color="0E101A"/>
          <w:rPrChange w:id="199" w:author="Matthew" w:date="2020-12-16T00:42:00Z">
            <w:rPr>
              <w:sz w:val="24"/>
              <w:szCs w:val="24"/>
            </w:rPr>
          </w:rPrChange>
        </w:rPr>
        <w:t xml:space="preserve"> a small project my friend and I started back in June 2020. </w:t>
      </w:r>
      <w:del w:id="200" w:author="Matthew" w:date="2020-12-16T00:29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01" w:author="Matthew" w:date="2020-12-16T00:42:00Z">
              <w:rPr>
                <w:sz w:val="24"/>
                <w:szCs w:val="24"/>
              </w:rPr>
            </w:rPrChange>
          </w:rPr>
          <w:delText xml:space="preserve">With </w:delText>
        </w:r>
      </w:del>
      <w:del w:id="202" w:author="Matthew" w:date="2020-12-16T00:26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03" w:author="Matthew" w:date="2020-12-16T00:42:00Z">
              <w:rPr>
                <w:sz w:val="24"/>
                <w:szCs w:val="24"/>
              </w:rPr>
            </w:rPrChange>
          </w:rPr>
          <w:delText>G</w:delText>
        </w:r>
      </w:del>
      <w:del w:id="204" w:author="Matthew" w:date="2020-12-16T00:29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05" w:author="Matthew" w:date="2020-12-16T00:42:00Z">
              <w:rPr>
                <w:sz w:val="24"/>
                <w:szCs w:val="24"/>
              </w:rPr>
            </w:rPrChange>
          </w:rPr>
          <w:delText xml:space="preserve">otong </w:delText>
        </w:r>
      </w:del>
      <w:del w:id="206" w:author="Matthew" w:date="2020-12-16T00:26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07" w:author="Matthew" w:date="2020-12-16T00:42:00Z">
              <w:rPr>
                <w:sz w:val="24"/>
                <w:szCs w:val="24"/>
              </w:rPr>
            </w:rPrChange>
          </w:rPr>
          <w:delText>R</w:delText>
        </w:r>
      </w:del>
      <w:del w:id="208" w:author="Matthew" w:date="2020-12-16T00:29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09" w:author="Matthew" w:date="2020-12-16T00:42:00Z">
              <w:rPr>
                <w:sz w:val="24"/>
                <w:szCs w:val="24"/>
              </w:rPr>
            </w:rPrChange>
          </w:rPr>
          <w:delText>oyong in mind</w:delText>
        </w:r>
      </w:del>
      <w:ins w:id="210" w:author="Matthew" w:date="2020-12-16T00:29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11" w:author="Matthew" w:date="2020-12-16T00:42:00Z">
              <w:rPr>
                <w:sz w:val="24"/>
                <w:szCs w:val="24"/>
              </w:rPr>
            </w:rPrChange>
          </w:rPr>
          <w:t>Through our hobbies in art and music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12" w:author="Matthew" w:date="2020-12-16T00:42:00Z">
            <w:rPr>
              <w:sz w:val="24"/>
              <w:szCs w:val="24"/>
            </w:rPr>
          </w:rPrChange>
        </w:rPr>
        <w:t xml:space="preserve">, we </w:t>
      </w:r>
      <w:del w:id="213" w:author="Matthew" w:date="2020-12-16T00:30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14" w:author="Matthew" w:date="2020-12-16T00:42:00Z">
              <w:rPr>
                <w:sz w:val="24"/>
                <w:szCs w:val="24"/>
              </w:rPr>
            </w:rPrChange>
          </w:rPr>
          <w:delText xml:space="preserve">wanted </w:delText>
        </w:r>
      </w:del>
      <w:ins w:id="215" w:author="Matthew" w:date="2020-12-16T00:30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16" w:author="Matthew" w:date="2020-12-16T00:42:00Z">
              <w:rPr>
                <w:sz w:val="24"/>
                <w:szCs w:val="24"/>
              </w:rPr>
            </w:rPrChange>
          </w:rPr>
          <w:t xml:space="preserve">initiated various campaigns 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17" w:author="Matthew" w:date="2020-12-16T00:42:00Z">
            <w:rPr>
              <w:sz w:val="24"/>
              <w:szCs w:val="24"/>
            </w:rPr>
          </w:rPrChange>
        </w:rPr>
        <w:t xml:space="preserve">to raise funds for those </w:t>
      </w:r>
      <w:del w:id="218" w:author="Matthew" w:date="2020-12-16T00:31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19" w:author="Matthew" w:date="2020-12-16T00:42:00Z">
              <w:rPr>
                <w:sz w:val="24"/>
                <w:szCs w:val="24"/>
              </w:rPr>
            </w:rPrChange>
          </w:rPr>
          <w:delText xml:space="preserve">badly </w:delText>
        </w:r>
      </w:del>
      <w:ins w:id="220" w:author="Matthew" w:date="2020-12-16T00:31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21" w:author="Matthew" w:date="2020-12-16T00:42:00Z">
              <w:rPr>
                <w:sz w:val="24"/>
                <w:szCs w:val="24"/>
              </w:rPr>
            </w:rPrChange>
          </w:rPr>
          <w:t xml:space="preserve">adversely 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22" w:author="Matthew" w:date="2020-12-16T00:42:00Z">
            <w:rPr>
              <w:sz w:val="24"/>
              <w:szCs w:val="24"/>
            </w:rPr>
          </w:rPrChange>
        </w:rPr>
        <w:t xml:space="preserve">affected by Covid-19. </w:t>
      </w:r>
      <w:del w:id="223" w:author="Matthew" w:date="2020-12-16T00:31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24" w:author="Matthew" w:date="2020-12-16T00:42:00Z">
              <w:rPr>
                <w:sz w:val="24"/>
                <w:szCs w:val="24"/>
              </w:rPr>
            </w:rPrChange>
          </w:rPr>
          <w:delText>We integrated things we loved to do which was art and music to attract donations. By continuing</w:delText>
        </w:r>
      </w:del>
      <w:ins w:id="225" w:author="Matthew" w:date="2020-12-16T00:31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26" w:author="Matthew" w:date="2020-12-16T00:42:00Z">
              <w:rPr>
                <w:sz w:val="24"/>
                <w:szCs w:val="24"/>
              </w:rPr>
            </w:rPrChange>
          </w:rPr>
          <w:t>Through the continuation of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27" w:author="Matthew" w:date="2020-12-16T00:42:00Z">
            <w:rPr>
              <w:sz w:val="24"/>
              <w:szCs w:val="24"/>
            </w:rPr>
          </w:rPrChange>
        </w:rPr>
        <w:t xml:space="preserve"> this project, I </w:t>
      </w:r>
      <w:del w:id="228" w:author="Matthew" w:date="2020-12-16T00:32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29" w:author="Matthew" w:date="2020-12-16T00:42:00Z">
              <w:rPr>
                <w:sz w:val="24"/>
                <w:szCs w:val="24"/>
              </w:rPr>
            </w:rPrChange>
          </w:rPr>
          <w:delText>believe we could help the UW Madison community</w:delText>
        </w:r>
      </w:del>
      <w:ins w:id="230" w:author="Matthew" w:date="2020-12-16T00:32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31" w:author="Matthew" w:date="2020-12-16T00:42:00Z">
              <w:rPr>
                <w:sz w:val="24"/>
                <w:szCs w:val="24"/>
              </w:rPr>
            </w:rPrChange>
          </w:rPr>
          <w:t>hope to engage with like-minded students to ignite creativity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32" w:author="Matthew" w:date="2020-12-16T00:42:00Z">
            <w:rPr>
              <w:sz w:val="24"/>
              <w:szCs w:val="24"/>
            </w:rPr>
          </w:rPrChange>
        </w:rPr>
        <w:t xml:space="preserve"> and perhaps expand the ways of collecting funds through </w:t>
      </w:r>
      <w:del w:id="233" w:author="Matthew" w:date="2020-12-16T00:33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34" w:author="Matthew" w:date="2020-12-16T00:42:00Z">
              <w:rPr>
                <w:sz w:val="24"/>
                <w:szCs w:val="24"/>
              </w:rPr>
            </w:rPrChange>
          </w:rPr>
          <w:delText>other different</w:delText>
        </w:r>
      </w:del>
      <w:ins w:id="235" w:author="Matthew" w:date="2020-12-16T00:33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36" w:author="Matthew" w:date="2020-12-16T00:42:00Z">
              <w:rPr>
                <w:sz w:val="24"/>
                <w:szCs w:val="24"/>
              </w:rPr>
            </w:rPrChange>
          </w:rPr>
          <w:t>new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37" w:author="Matthew" w:date="2020-12-16T00:42:00Z">
            <w:rPr>
              <w:sz w:val="24"/>
              <w:szCs w:val="24"/>
            </w:rPr>
          </w:rPrChange>
        </w:rPr>
        <w:t xml:space="preserve"> forms of media </w:t>
      </w:r>
      <w:del w:id="238" w:author="Matthew" w:date="2020-12-16T00:33:00Z">
        <w:r w:rsidRPr="00E60416" w:rsidDel="00A7513E">
          <w:rPr>
            <w:rFonts w:ascii="Helvetica" w:hAnsi="Helvetica"/>
            <w:color w:val="0E101A"/>
            <w:sz w:val="24"/>
            <w:szCs w:val="24"/>
            <w:u w:color="0E101A"/>
            <w:rPrChange w:id="239" w:author="Matthew" w:date="2020-12-16T00:42:00Z">
              <w:rPr>
                <w:sz w:val="24"/>
                <w:szCs w:val="24"/>
              </w:rPr>
            </w:rPrChange>
          </w:rPr>
          <w:delText>enjoyed by those interested in participating</w:delText>
        </w:r>
      </w:del>
      <w:ins w:id="240" w:author="Matthew" w:date="2020-12-16T00:33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41" w:author="Matthew" w:date="2020-12-16T00:42:00Z">
              <w:rPr>
                <w:sz w:val="24"/>
                <w:szCs w:val="24"/>
              </w:rPr>
            </w:rPrChange>
          </w:rPr>
          <w:t xml:space="preserve">as </w:t>
        </w:r>
      </w:ins>
      <w:ins w:id="242" w:author="Matthew" w:date="2020-12-16T00:34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43" w:author="Matthew" w:date="2020-12-16T00:42:00Z">
              <w:rPr>
                <w:sz w:val="24"/>
                <w:szCs w:val="24"/>
              </w:rPr>
            </w:rPrChange>
          </w:rPr>
          <w:t xml:space="preserve">the </w:t>
        </w:r>
        <w:r w:rsidR="00A7513E" w:rsidRPr="005F7191">
          <w:rPr>
            <w:rFonts w:ascii="Helvetica" w:hAnsi="Helvetica"/>
            <w:i/>
            <w:iCs/>
            <w:color w:val="0E101A"/>
            <w:sz w:val="24"/>
            <w:szCs w:val="24"/>
            <w:u w:color="0E101A"/>
            <w:rPrChange w:id="244" w:author="Matthew" w:date="2020-12-16T00:48:00Z">
              <w:rPr>
                <w:i/>
                <w:iCs/>
                <w:sz w:val="24"/>
                <w:szCs w:val="24"/>
              </w:rPr>
            </w:rPrChange>
          </w:rPr>
          <w:t>gotong royong</w:t>
        </w:r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45" w:author="Matthew" w:date="2020-12-16T00:42:00Z">
              <w:rPr>
                <w:sz w:val="24"/>
                <w:szCs w:val="24"/>
              </w:rPr>
            </w:rPrChange>
          </w:rPr>
          <w:t xml:space="preserve"> </w:t>
        </w:r>
      </w:ins>
      <w:ins w:id="246" w:author="Matthew" w:date="2020-12-16T00:35:00Z">
        <w:r w:rsidR="00A7513E" w:rsidRPr="00E60416">
          <w:rPr>
            <w:rFonts w:ascii="Helvetica" w:hAnsi="Helvetica"/>
            <w:color w:val="0E101A"/>
            <w:sz w:val="24"/>
            <w:szCs w:val="24"/>
            <w:u w:color="0E101A"/>
            <w:rPrChange w:id="247" w:author="Matthew" w:date="2020-12-16T00:42:00Z">
              <w:rPr>
                <w:sz w:val="24"/>
                <w:szCs w:val="24"/>
              </w:rPr>
            </w:rPrChange>
          </w:rPr>
          <w:t>spirit spreads across the campus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48" w:author="Matthew" w:date="2020-12-16T00:42:00Z">
            <w:rPr>
              <w:sz w:val="24"/>
              <w:szCs w:val="24"/>
            </w:rPr>
          </w:rPrChange>
        </w:rPr>
        <w:t xml:space="preserve">. </w:t>
      </w:r>
    </w:p>
    <w:p w14:paraId="63EBF55B" w14:textId="77777777" w:rsidR="00272C3D" w:rsidRPr="00E60416" w:rsidRDefault="00272C3D">
      <w:pPr>
        <w:pStyle w:val="NormalWeb"/>
        <w:spacing w:before="0" w:after="0"/>
        <w:jc w:val="both"/>
        <w:rPr>
          <w:color w:val="0E101A"/>
          <w:sz w:val="24"/>
          <w:szCs w:val="24"/>
          <w:u w:color="0E101A"/>
          <w:rPrChange w:id="249" w:author="Matthew" w:date="2020-12-16T00:42:00Z">
            <w:rPr>
              <w:sz w:val="24"/>
              <w:szCs w:val="24"/>
            </w:rPr>
          </w:rPrChange>
        </w:rPr>
        <w:pPrChange w:id="250" w:author="Matthew" w:date="2020-12-16T00:42:00Z">
          <w:pPr>
            <w:pStyle w:val="BodyA"/>
            <w:jc w:val="both"/>
          </w:pPr>
        </w:pPrChange>
      </w:pPr>
    </w:p>
    <w:p w14:paraId="6E308756" w14:textId="65FD5C96" w:rsidR="00272C3D" w:rsidRDefault="00F435D8" w:rsidP="00E60416">
      <w:pPr>
        <w:pStyle w:val="NormalWeb"/>
        <w:spacing w:before="0" w:after="0"/>
        <w:jc w:val="both"/>
        <w:rPr>
          <w:ins w:id="251" w:author="Matthew" w:date="2020-12-16T00:42:00Z"/>
          <w:rFonts w:ascii="Helvetica" w:hAnsi="Helvetica"/>
          <w:color w:val="0E101A"/>
          <w:sz w:val="24"/>
          <w:szCs w:val="24"/>
          <w:u w:color="0E101A"/>
        </w:rPr>
      </w:pPr>
      <w:r w:rsidRPr="00E60416">
        <w:rPr>
          <w:rFonts w:ascii="Helvetica" w:hAnsi="Helvetica"/>
          <w:color w:val="0E101A"/>
          <w:sz w:val="24"/>
          <w:szCs w:val="24"/>
          <w:u w:color="0E101A"/>
          <w:rPrChange w:id="252" w:author="Matthew" w:date="2020-12-16T00:42:00Z">
            <w:rPr>
              <w:sz w:val="24"/>
              <w:szCs w:val="24"/>
            </w:rPr>
          </w:rPrChange>
        </w:rPr>
        <w:t xml:space="preserve">With the </w:t>
      </w:r>
      <w:del w:id="253" w:author="Matthew" w:date="2020-12-16T00:36:00Z">
        <w:r w:rsidRPr="00E60416" w:rsidDel="00E60416">
          <w:rPr>
            <w:rFonts w:ascii="Helvetica" w:hAnsi="Helvetica"/>
            <w:color w:val="0E101A"/>
            <w:sz w:val="24"/>
            <w:szCs w:val="24"/>
            <w:u w:color="0E101A"/>
            <w:rPrChange w:id="254" w:author="Matthew" w:date="2020-12-16T00:42:00Z">
              <w:rPr>
                <w:sz w:val="24"/>
                <w:szCs w:val="24"/>
              </w:rPr>
            </w:rPrChange>
          </w:rPr>
          <w:delText>help of UW Madison’s curriculum and opportunities for me to gain more experience</w:delText>
        </w:r>
      </w:del>
      <w:ins w:id="255" w:author="Matthew" w:date="2020-12-16T00:36:00Z">
        <w:r w:rsidR="00E60416" w:rsidRPr="00E60416">
          <w:rPr>
            <w:rFonts w:ascii="Helvetica" w:hAnsi="Helvetica"/>
            <w:color w:val="0E101A"/>
            <w:sz w:val="24"/>
            <w:szCs w:val="24"/>
            <w:u w:color="0E101A"/>
            <w:rPrChange w:id="256" w:author="Matthew" w:date="2020-12-16T00:42:00Z">
              <w:rPr>
                <w:sz w:val="24"/>
                <w:szCs w:val="24"/>
              </w:rPr>
            </w:rPrChange>
          </w:rPr>
          <w:t>myriad of in- and out-of-class opportunities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57" w:author="Matthew" w:date="2020-12-16T00:42:00Z">
            <w:rPr>
              <w:sz w:val="24"/>
              <w:szCs w:val="24"/>
            </w:rPr>
          </w:rPrChange>
        </w:rPr>
        <w:t xml:space="preserve">, I believe that UW Madison </w:t>
      </w:r>
      <w:del w:id="258" w:author="Matthew" w:date="2020-12-16T00:36:00Z">
        <w:r w:rsidRPr="00E60416" w:rsidDel="00E60416">
          <w:rPr>
            <w:rFonts w:ascii="Helvetica" w:hAnsi="Helvetica"/>
            <w:color w:val="0E101A"/>
            <w:sz w:val="24"/>
            <w:szCs w:val="24"/>
            <w:u w:color="0E101A"/>
            <w:rPrChange w:id="259" w:author="Matthew" w:date="2020-12-16T00:42:00Z">
              <w:rPr>
                <w:sz w:val="24"/>
                <w:szCs w:val="24"/>
              </w:rPr>
            </w:rPrChange>
          </w:rPr>
          <w:delText>will be the perfect school for me to achieve my goals</w:delText>
        </w:r>
      </w:del>
      <w:ins w:id="260" w:author="Matthew" w:date="2020-12-16T00:36:00Z">
        <w:r w:rsidR="00E60416" w:rsidRPr="00E60416">
          <w:rPr>
            <w:rFonts w:ascii="Helvetica" w:hAnsi="Helvetica"/>
            <w:color w:val="0E101A"/>
            <w:sz w:val="24"/>
            <w:szCs w:val="24"/>
            <w:u w:color="0E101A"/>
            <w:rPrChange w:id="261" w:author="Matthew" w:date="2020-12-16T00:42:00Z">
              <w:rPr>
                <w:sz w:val="24"/>
                <w:szCs w:val="24"/>
              </w:rPr>
            </w:rPrChange>
          </w:rPr>
          <w:t xml:space="preserve">is just the right community for me not to only </w:t>
        </w:r>
      </w:ins>
      <w:ins w:id="262" w:author="Matthew" w:date="2020-12-16T00:39:00Z">
        <w:r w:rsidR="00E60416" w:rsidRPr="00E60416">
          <w:rPr>
            <w:rFonts w:ascii="Helvetica" w:hAnsi="Helvetica"/>
            <w:color w:val="0E101A"/>
            <w:sz w:val="24"/>
            <w:szCs w:val="24"/>
            <w:u w:color="0E101A"/>
            <w:rPrChange w:id="263" w:author="Matthew" w:date="2020-12-16T00:42:00Z">
              <w:rPr>
                <w:sz w:val="24"/>
                <w:szCs w:val="24"/>
              </w:rPr>
            </w:rPrChange>
          </w:rPr>
          <w:t>understand the human anatomy</w:t>
        </w:r>
      </w:ins>
      <w:ins w:id="264" w:author="Matthew" w:date="2020-12-16T00:37:00Z">
        <w:r w:rsidR="00E60416" w:rsidRPr="00E60416">
          <w:rPr>
            <w:rFonts w:ascii="Helvetica" w:hAnsi="Helvetica"/>
            <w:color w:val="0E101A"/>
            <w:sz w:val="24"/>
            <w:szCs w:val="24"/>
            <w:u w:color="0E101A"/>
            <w:rPrChange w:id="265" w:author="Matthew" w:date="2020-12-16T00:42:00Z">
              <w:rPr>
                <w:sz w:val="24"/>
                <w:szCs w:val="24"/>
              </w:rPr>
            </w:rPrChange>
          </w:rPr>
          <w:t>, but also holistically as a</w:t>
        </w:r>
      </w:ins>
      <w:ins w:id="266" w:author="Matthew" w:date="2020-12-16T00:41:00Z">
        <w:r w:rsidR="00E60416" w:rsidRPr="00E60416">
          <w:rPr>
            <w:rFonts w:ascii="Helvetica" w:hAnsi="Helvetica"/>
            <w:color w:val="0E101A"/>
            <w:sz w:val="24"/>
            <w:szCs w:val="24"/>
            <w:u w:color="0E101A"/>
            <w:rPrChange w:id="267" w:author="Matthew" w:date="2020-12-16T00:42:00Z">
              <w:rPr>
                <w:sz w:val="24"/>
                <w:szCs w:val="24"/>
              </w:rPr>
            </w:rPrChange>
          </w:rPr>
          <w:t xml:space="preserve"> human being</w:t>
        </w:r>
      </w:ins>
      <w:r w:rsidRPr="00E60416">
        <w:rPr>
          <w:rFonts w:ascii="Helvetica" w:hAnsi="Helvetica"/>
          <w:color w:val="0E101A"/>
          <w:sz w:val="24"/>
          <w:szCs w:val="24"/>
          <w:u w:color="0E101A"/>
          <w:rPrChange w:id="268" w:author="Matthew" w:date="2020-12-16T00:42:00Z">
            <w:rPr>
              <w:sz w:val="24"/>
              <w:szCs w:val="24"/>
            </w:rPr>
          </w:rPrChange>
        </w:rPr>
        <w:t>.</w:t>
      </w:r>
    </w:p>
    <w:p w14:paraId="43D5D5FC" w14:textId="7D7F092C" w:rsidR="00E60416" w:rsidRDefault="00E60416" w:rsidP="00E60416">
      <w:pPr>
        <w:pStyle w:val="NormalWeb"/>
        <w:spacing w:before="0" w:after="0"/>
        <w:jc w:val="both"/>
        <w:rPr>
          <w:ins w:id="269" w:author="Matthew" w:date="2020-12-16T00:42:00Z"/>
          <w:rFonts w:ascii="Helvetica" w:hAnsi="Helvetica"/>
          <w:color w:val="0E101A"/>
          <w:sz w:val="24"/>
          <w:szCs w:val="24"/>
          <w:u w:color="0E101A"/>
        </w:rPr>
      </w:pPr>
    </w:p>
    <w:p w14:paraId="0D8FDB04" w14:textId="62D1F002" w:rsidR="00E60416" w:rsidRDefault="00E60416" w:rsidP="00E60416">
      <w:pPr>
        <w:pStyle w:val="NormalWeb"/>
        <w:spacing w:before="0" w:after="0"/>
        <w:jc w:val="both"/>
        <w:rPr>
          <w:ins w:id="270" w:author="Matthew" w:date="2020-12-16T00:42:00Z"/>
          <w:rFonts w:ascii="Helvetica" w:hAnsi="Helvetica"/>
          <w:color w:val="0E101A"/>
          <w:sz w:val="24"/>
          <w:szCs w:val="24"/>
          <w:u w:color="0E101A"/>
        </w:rPr>
      </w:pPr>
    </w:p>
    <w:p w14:paraId="2AF1687A" w14:textId="0A41CB71" w:rsidR="00E60416" w:rsidRDefault="00E60416" w:rsidP="00E60416">
      <w:pPr>
        <w:pStyle w:val="NormalWeb"/>
        <w:spacing w:before="0" w:after="0"/>
        <w:jc w:val="both"/>
        <w:rPr>
          <w:ins w:id="271" w:author="Matthew" w:date="2020-12-16T00:42:00Z"/>
          <w:rFonts w:ascii="Helvetica" w:hAnsi="Helvetica"/>
          <w:color w:val="0E101A"/>
          <w:sz w:val="24"/>
          <w:szCs w:val="24"/>
          <w:u w:color="0E101A"/>
        </w:rPr>
      </w:pPr>
    </w:p>
    <w:p w14:paraId="19266D98" w14:textId="28391451" w:rsidR="00E60416" w:rsidRDefault="00E60416" w:rsidP="00E60416">
      <w:pPr>
        <w:pStyle w:val="NormalWeb"/>
        <w:spacing w:before="0" w:after="0"/>
        <w:jc w:val="both"/>
        <w:rPr>
          <w:ins w:id="272" w:author="Matthew" w:date="2020-12-16T00:43:00Z"/>
          <w:rFonts w:cs="Times New Roman"/>
          <w:i/>
          <w:iCs/>
          <w:color w:val="0E101A"/>
          <w:sz w:val="24"/>
          <w:szCs w:val="24"/>
          <w:u w:color="0E101A"/>
        </w:rPr>
      </w:pPr>
    </w:p>
    <w:p w14:paraId="30CD2DEF" w14:textId="4A6800BE" w:rsidR="00E60416" w:rsidRDefault="00E60416" w:rsidP="00E60416">
      <w:pPr>
        <w:pStyle w:val="NormalWeb"/>
        <w:spacing w:before="0" w:after="0"/>
        <w:jc w:val="both"/>
        <w:rPr>
          <w:ins w:id="273" w:author="Matthew" w:date="2020-12-16T00:43:00Z"/>
          <w:rFonts w:cs="Times New Roman"/>
          <w:i/>
          <w:iCs/>
          <w:color w:val="0E101A"/>
          <w:sz w:val="24"/>
          <w:szCs w:val="24"/>
          <w:u w:color="0E101A"/>
        </w:rPr>
      </w:pPr>
    </w:p>
    <w:p w14:paraId="12F1477A" w14:textId="4D4FCD9D" w:rsidR="00E60416" w:rsidRDefault="00E60416" w:rsidP="00E60416">
      <w:pPr>
        <w:pStyle w:val="NormalWeb"/>
        <w:spacing w:before="0" w:after="0"/>
        <w:jc w:val="both"/>
        <w:rPr>
          <w:ins w:id="274" w:author="Matthew" w:date="2020-12-16T00:43:00Z"/>
          <w:rFonts w:cs="Times New Roman"/>
          <w:i/>
          <w:iCs/>
          <w:color w:val="0E101A"/>
          <w:sz w:val="24"/>
          <w:szCs w:val="24"/>
          <w:u w:color="0E101A"/>
        </w:rPr>
      </w:pPr>
    </w:p>
    <w:p w14:paraId="098FE604" w14:textId="6B0147A1" w:rsidR="00E60416" w:rsidRDefault="00E60416" w:rsidP="00E60416">
      <w:pPr>
        <w:pStyle w:val="NormalWeb"/>
        <w:spacing w:before="0" w:after="0"/>
        <w:jc w:val="both"/>
        <w:rPr>
          <w:ins w:id="275" w:author="Matthew" w:date="2020-12-16T00:43:00Z"/>
          <w:rFonts w:cs="Times New Roman"/>
          <w:i/>
          <w:iCs/>
          <w:color w:val="0E101A"/>
          <w:sz w:val="24"/>
          <w:szCs w:val="24"/>
          <w:u w:color="0E101A"/>
        </w:rPr>
      </w:pPr>
      <w:ins w:id="276" w:author="Matthew" w:date="2020-12-16T00:43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>Hi Shana!</w:t>
        </w:r>
      </w:ins>
    </w:p>
    <w:p w14:paraId="2B25CBEC" w14:textId="640CEDE1" w:rsidR="00E60416" w:rsidRDefault="00E60416" w:rsidP="00E60416">
      <w:pPr>
        <w:pStyle w:val="NormalWeb"/>
        <w:spacing w:before="0" w:after="0"/>
        <w:jc w:val="both"/>
        <w:rPr>
          <w:ins w:id="277" w:author="Matthew" w:date="2020-12-16T00:43:00Z"/>
          <w:rFonts w:cs="Times New Roman"/>
          <w:i/>
          <w:iCs/>
          <w:color w:val="0E101A"/>
          <w:sz w:val="24"/>
          <w:szCs w:val="24"/>
          <w:u w:color="0E101A"/>
        </w:rPr>
      </w:pPr>
    </w:p>
    <w:p w14:paraId="53D497D5" w14:textId="77777777" w:rsidR="005E351B" w:rsidRDefault="00E60416" w:rsidP="00E60416">
      <w:pPr>
        <w:pStyle w:val="NormalWeb"/>
        <w:spacing w:before="0" w:after="0"/>
        <w:jc w:val="both"/>
        <w:rPr>
          <w:ins w:id="278" w:author="Matthew" w:date="2020-12-16T00:51:00Z"/>
          <w:rFonts w:cs="Times New Roman"/>
          <w:i/>
          <w:iCs/>
          <w:color w:val="0E101A"/>
          <w:sz w:val="24"/>
          <w:szCs w:val="24"/>
          <w:u w:color="0E101A"/>
        </w:rPr>
      </w:pPr>
      <w:ins w:id="279" w:author="Matthew" w:date="2020-12-16T00:43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I really like this piece! I think </w:t>
        </w:r>
      </w:ins>
      <w:ins w:id="280" w:author="Matthew" w:date="2020-12-16T00:44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>your response is beautifully structured to address</w:t>
        </w:r>
      </w:ins>
      <w:ins w:id="281" w:author="Matthew" w:date="2020-12-16T00:45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>ing</w:t>
        </w:r>
      </w:ins>
      <w:ins w:id="282" w:author="Matthew" w:date="2020-12-16T00:44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 the different dimensions required</w:t>
        </w:r>
      </w:ins>
      <w:ins w:id="283" w:author="Matthew" w:date="2020-12-16T00:45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 by that of the prompt</w:t>
        </w:r>
      </w:ins>
      <w:ins w:id="284" w:author="Matthew" w:date="2020-12-16T00:48:00Z">
        <w:r w:rsidR="005F7191">
          <w:rPr>
            <w:rFonts w:cs="Times New Roman"/>
            <w:i/>
            <w:iCs/>
            <w:color w:val="0E101A"/>
            <w:sz w:val="24"/>
            <w:szCs w:val="24"/>
            <w:u w:color="0E101A"/>
          </w:rPr>
          <w:t>,</w:t>
        </w:r>
      </w:ins>
      <w:ins w:id="285" w:author="Matthew" w:date="2020-12-16T00:45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 with every section</w:t>
        </w:r>
      </w:ins>
      <w:ins w:id="286" w:author="Matthew" w:date="2020-12-16T00:46:00Z">
        <w:r w:rsidR="005F7191"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 </w:t>
        </w:r>
      </w:ins>
      <w:ins w:id="287" w:author="Matthew" w:date="2020-12-16T00:47:00Z">
        <w:r w:rsidR="005F7191"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being equally portioned. </w:t>
        </w:r>
      </w:ins>
    </w:p>
    <w:p w14:paraId="118B8D06" w14:textId="77777777" w:rsidR="005E351B" w:rsidRDefault="005E351B" w:rsidP="00E60416">
      <w:pPr>
        <w:pStyle w:val="NormalWeb"/>
        <w:spacing w:before="0" w:after="0"/>
        <w:jc w:val="both"/>
        <w:rPr>
          <w:ins w:id="288" w:author="Matthew" w:date="2020-12-16T00:51:00Z"/>
          <w:rFonts w:cs="Times New Roman"/>
          <w:i/>
          <w:iCs/>
          <w:color w:val="0E101A"/>
          <w:sz w:val="24"/>
          <w:szCs w:val="24"/>
          <w:u w:color="0E101A"/>
        </w:rPr>
      </w:pPr>
    </w:p>
    <w:p w14:paraId="5F0EC613" w14:textId="5EF504C5" w:rsidR="00E60416" w:rsidRDefault="005E351B" w:rsidP="00E60416">
      <w:pPr>
        <w:pStyle w:val="NormalWeb"/>
        <w:spacing w:before="0" w:after="0"/>
        <w:jc w:val="both"/>
        <w:rPr>
          <w:ins w:id="289" w:author="Matthew" w:date="2020-12-16T00:48:00Z"/>
          <w:rFonts w:cs="Times New Roman"/>
          <w:i/>
          <w:iCs/>
          <w:color w:val="0E101A"/>
          <w:sz w:val="24"/>
          <w:szCs w:val="24"/>
          <w:u w:color="0E101A"/>
        </w:rPr>
      </w:pPr>
      <w:ins w:id="290" w:author="Matthew" w:date="2020-12-16T00:51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With an extra 100 words to spare, though, perhaps you can elaborate a bit more on </w:t>
        </w:r>
      </w:ins>
      <w:ins w:id="291" w:author="Matthew" w:date="2020-12-16T00:52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>the fundraising project you did with your friend (</w:t>
        </w:r>
        <w:proofErr w:type="gramStart"/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>e.g.</w:t>
        </w:r>
        <w:proofErr w:type="gramEnd"/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 </w:t>
        </w:r>
      </w:ins>
      <w:ins w:id="292" w:author="Matthew" w:date="2020-12-16T00:53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how much did you raise, how did you distribute the money to the needy, etc.). </w:t>
        </w:r>
      </w:ins>
      <w:proofErr w:type="gramStart"/>
      <w:ins w:id="293" w:author="Matthew" w:date="2020-12-16T00:48:00Z">
        <w:r w:rsidR="005F7191">
          <w:rPr>
            <w:rFonts w:cs="Times New Roman"/>
            <w:i/>
            <w:iCs/>
            <w:color w:val="0E101A"/>
            <w:sz w:val="24"/>
            <w:szCs w:val="24"/>
            <w:u w:color="0E101A"/>
          </w:rPr>
          <w:t>At</w:t>
        </w:r>
        <w:proofErr w:type="gramEnd"/>
        <w:r w:rsidR="005F7191">
          <w:rPr>
            <w:rFonts w:cs="Times New Roman"/>
            <w:i/>
            <w:iCs/>
            <w:color w:val="0E101A"/>
            <w:sz w:val="24"/>
            <w:szCs w:val="24"/>
            <w:u w:color="0E101A"/>
          </w:rPr>
          <w:t xml:space="preserve"> any rate, keep up the good work!</w:t>
        </w:r>
      </w:ins>
    </w:p>
    <w:p w14:paraId="0A17C15E" w14:textId="4C61D996" w:rsidR="005F7191" w:rsidRDefault="005F7191" w:rsidP="00E60416">
      <w:pPr>
        <w:pStyle w:val="NormalWeb"/>
        <w:spacing w:before="0" w:after="0"/>
        <w:jc w:val="both"/>
        <w:rPr>
          <w:ins w:id="294" w:author="Matthew" w:date="2020-12-16T00:48:00Z"/>
          <w:rFonts w:cs="Times New Roman"/>
          <w:i/>
          <w:iCs/>
          <w:color w:val="0E101A"/>
          <w:sz w:val="24"/>
          <w:szCs w:val="24"/>
          <w:u w:color="0E101A"/>
        </w:rPr>
      </w:pPr>
    </w:p>
    <w:p w14:paraId="60E5304C" w14:textId="61E95518" w:rsidR="005F7191" w:rsidRPr="00E60416" w:rsidRDefault="005F7191">
      <w:pPr>
        <w:pStyle w:val="NormalWeb"/>
        <w:spacing w:before="0" w:after="0"/>
        <w:jc w:val="both"/>
        <w:rPr>
          <w:rFonts w:cs="Times New Roman"/>
          <w:i/>
          <w:iCs/>
          <w:color w:val="0E101A"/>
          <w:sz w:val="24"/>
          <w:szCs w:val="24"/>
          <w:u w:color="0E101A"/>
          <w:rPrChange w:id="295" w:author="Matthew" w:date="2020-12-16T00:42:00Z">
            <w:rPr/>
          </w:rPrChange>
        </w:rPr>
        <w:pPrChange w:id="296" w:author="Matthew" w:date="2020-12-16T00:42:00Z">
          <w:pPr>
            <w:pStyle w:val="BodyA"/>
            <w:jc w:val="both"/>
          </w:pPr>
        </w:pPrChange>
      </w:pPr>
      <w:ins w:id="297" w:author="Matthew" w:date="2020-12-16T00:49:00Z">
        <w:r>
          <w:rPr>
            <w:rFonts w:cs="Times New Roman"/>
            <w:i/>
            <w:iCs/>
            <w:color w:val="0E101A"/>
            <w:sz w:val="24"/>
            <w:szCs w:val="24"/>
            <w:u w:color="0E101A"/>
          </w:rPr>
          <w:t>- Matthew</w:t>
        </w:r>
      </w:ins>
    </w:p>
    <w:sectPr w:rsidR="005F7191" w:rsidRPr="00E6041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B968F" w14:textId="77777777" w:rsidR="00685D7F" w:rsidRDefault="00685D7F">
      <w:r>
        <w:separator/>
      </w:r>
    </w:p>
  </w:endnote>
  <w:endnote w:type="continuationSeparator" w:id="0">
    <w:p w14:paraId="2287CF8B" w14:textId="77777777" w:rsidR="00685D7F" w:rsidRDefault="0068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03DA4" w14:textId="77777777" w:rsidR="00272C3D" w:rsidRDefault="00272C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064BF" w14:textId="77777777" w:rsidR="00685D7F" w:rsidRDefault="00685D7F">
      <w:r>
        <w:separator/>
      </w:r>
    </w:p>
  </w:footnote>
  <w:footnote w:type="continuationSeparator" w:id="0">
    <w:p w14:paraId="398E0923" w14:textId="77777777" w:rsidR="00685D7F" w:rsidRDefault="0068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D01E1" w14:textId="77777777" w:rsidR="00272C3D" w:rsidRDefault="00272C3D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2C3D"/>
    <w:rsid w:val="001701D9"/>
    <w:rsid w:val="001951D0"/>
    <w:rsid w:val="00272C3D"/>
    <w:rsid w:val="0050599B"/>
    <w:rsid w:val="005E351B"/>
    <w:rsid w:val="005F7191"/>
    <w:rsid w:val="0063554A"/>
    <w:rsid w:val="00685D7F"/>
    <w:rsid w:val="00A7513E"/>
    <w:rsid w:val="00B956B0"/>
    <w:rsid w:val="00BA23C5"/>
    <w:rsid w:val="00C22BA9"/>
    <w:rsid w:val="00D1628D"/>
    <w:rsid w:val="00D9688A"/>
    <w:rsid w:val="00E60416"/>
    <w:rsid w:val="00F4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D322D8"/>
  <w15:docId w15:val="{A65FB883-1298-4352-B4E7-868346D3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5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4</cp:revision>
  <dcterms:created xsi:type="dcterms:W3CDTF">2020-12-13T05:57:00Z</dcterms:created>
  <dcterms:modified xsi:type="dcterms:W3CDTF">2020-12-15T16:54:00Z</dcterms:modified>
</cp:coreProperties>
</file>