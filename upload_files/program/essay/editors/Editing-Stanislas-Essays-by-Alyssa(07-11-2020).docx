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E7950" w:rsidRDefault="001F76E9">
      <w:pPr>
        <w:spacing w:after="160"/>
        <w:rPr>
          <w:b/>
        </w:rPr>
      </w:pPr>
      <w:r>
        <w:t>The</w:t>
      </w:r>
      <w:r>
        <w:t xml:space="preserve"> Cinematic Arts Personal Statement will be read by the Film &amp; Television Production admissions committee as a </w:t>
      </w:r>
      <w:r>
        <w:rPr>
          <w:b/>
          <w:u w:val="single"/>
        </w:rPr>
        <w:t>measure of creativity, self-awareness and vision</w:t>
      </w:r>
      <w:r>
        <w:t xml:space="preserve">. We are looking for </w:t>
      </w:r>
      <w:r>
        <w:rPr>
          <w:b/>
          <w:u w:val="single"/>
        </w:rPr>
        <w:t>a sense of you as a unique individual and how your distinctive experiences, characteristics, background, values and/or views of the world have shaped who you are and what you want to say as a creative filmmaker</w:t>
      </w:r>
      <w:r>
        <w:t>. We want to know about</w:t>
      </w:r>
      <w:r>
        <w:rPr>
          <w:b/>
        </w:rPr>
        <w:t xml:space="preserve"> </w:t>
      </w:r>
      <w:r>
        <w:rPr>
          <w:b/>
          <w:u w:val="single"/>
        </w:rPr>
        <w:t>the kind of stories yo</w:t>
      </w:r>
      <w:r>
        <w:rPr>
          <w:b/>
          <w:u w:val="single"/>
        </w:rPr>
        <w:t>u want to tell</w:t>
      </w:r>
      <w:r>
        <w:t xml:space="preserve">. Bear in mind that enthusiasm for watching films, descriptions of your favorite films and the </w:t>
      </w:r>
      <w:commentRangeStart w:id="0"/>
      <w:r>
        <w:t>involvement in the filmmaking process is common in most candidates</w:t>
      </w:r>
      <w:commentRangeEnd w:id="0"/>
      <w:r w:rsidR="008E4B64">
        <w:rPr>
          <w:rStyle w:val="CommentReference"/>
        </w:rPr>
        <w:commentReference w:id="0"/>
      </w:r>
      <w:r>
        <w:t>. As a result, we encourage that you</w:t>
      </w:r>
      <w:r>
        <w:rPr>
          <w:b/>
        </w:rPr>
        <w:t xml:space="preserve"> </w:t>
      </w:r>
      <w:r>
        <w:rPr>
          <w:b/>
          <w:u w:val="single"/>
        </w:rPr>
        <w:t>focus on your individuality</w:t>
      </w:r>
      <w:r>
        <w:t>. Note that there</w:t>
      </w:r>
      <w:r>
        <w:t xml:space="preserve"> is no standard format or correct answer. </w:t>
      </w:r>
      <w:r>
        <w:rPr>
          <w:b/>
        </w:rPr>
        <w:t>(1,000 words or less)</w:t>
      </w:r>
    </w:p>
    <w:p w14:paraId="00000002" w14:textId="77777777" w:rsidR="00EE7950" w:rsidRDefault="001F76E9">
      <w:pPr>
        <w:spacing w:after="160"/>
        <w:rPr>
          <w:b/>
        </w:rPr>
      </w:pPr>
      <w:r>
        <w:rPr>
          <w:b/>
        </w:rPr>
        <w:t>The Personal Statement must be uploaded in PDF format only.</w:t>
      </w:r>
    </w:p>
    <w:p w14:paraId="00000003" w14:textId="77777777" w:rsidR="00EE7950" w:rsidRDefault="001F76E9">
      <w:pPr>
        <w:shd w:val="clear" w:color="auto" w:fill="FFFFFF"/>
        <w:spacing w:after="280"/>
        <w:rPr>
          <w:color w:val="333333"/>
        </w:rPr>
      </w:pPr>
      <w:r>
        <w:rPr>
          <w:color w:val="333333"/>
        </w:rPr>
        <w:t xml:space="preserve">In layman’s terms, your personal statement should be an essay of no more than 1,000 words that </w:t>
      </w:r>
      <w:r>
        <w:rPr>
          <w:b/>
          <w:color w:val="333333"/>
        </w:rPr>
        <w:t xml:space="preserve">captures your individuality and your </w:t>
      </w:r>
      <w:r>
        <w:rPr>
          <w:b/>
          <w:color w:val="333333"/>
        </w:rPr>
        <w:t>passion for film</w:t>
      </w:r>
      <w:r>
        <w:rPr>
          <w:color w:val="333333"/>
        </w:rPr>
        <w:t>. I think USC gives very helpful hints to what makes a great (or terrible) personal statement. All film school applicants enjoy watching movies and have their favorites (if you didn't, why would you want to go to film school?), so you don’t</w:t>
      </w:r>
      <w:r>
        <w:rPr>
          <w:color w:val="333333"/>
        </w:rPr>
        <w:t xml:space="preserve"> want your personal statement to be all about that (otherwise, you'll seem unoriginal).</w:t>
      </w:r>
    </w:p>
    <w:p w14:paraId="00000004" w14:textId="77777777" w:rsidR="00EE7950" w:rsidRDefault="001F76E9">
      <w:pPr>
        <w:shd w:val="clear" w:color="auto" w:fill="FFFFFF"/>
        <w:spacing w:after="280"/>
        <w:rPr>
          <w:color w:val="333333"/>
        </w:rPr>
      </w:pPr>
      <w:r>
        <w:rPr>
          <w:color w:val="333333"/>
        </w:rPr>
        <w:t xml:space="preserve">Think about it: </w:t>
      </w:r>
      <w:commentRangeStart w:id="1"/>
      <w:r>
        <w:rPr>
          <w:b/>
          <w:color w:val="333333"/>
        </w:rPr>
        <w:t>what distinguishes you from all those other candidates</w:t>
      </w:r>
      <w:commentRangeEnd w:id="1"/>
      <w:r w:rsidR="008E4B64">
        <w:rPr>
          <w:rStyle w:val="CommentReference"/>
        </w:rPr>
        <w:commentReference w:id="1"/>
      </w:r>
      <w:r>
        <w:rPr>
          <w:b/>
          <w:color w:val="333333"/>
        </w:rPr>
        <w:t>?</w:t>
      </w:r>
      <w:r>
        <w:rPr>
          <w:color w:val="333333"/>
        </w:rPr>
        <w:t xml:space="preserve"> Your individuality, who you are. What USC wants to see in your personal statement is that you're</w:t>
      </w:r>
      <w:r>
        <w:rPr>
          <w:color w:val="333333"/>
        </w:rPr>
        <w:t xml:space="preserve"> an interesting, talented person they should add to their class. USC film school doesn't want average; it wants an engaging storyteller with unique tales to share.</w:t>
      </w:r>
    </w:p>
    <w:p w14:paraId="00000005" w14:textId="77777777" w:rsidR="00EE7950" w:rsidRDefault="001F76E9">
      <w:pPr>
        <w:shd w:val="clear" w:color="auto" w:fill="FFFFFF"/>
        <w:spacing w:after="280"/>
        <w:rPr>
          <w:b/>
          <w:color w:val="333333"/>
        </w:rPr>
      </w:pPr>
      <w:r>
        <w:rPr>
          <w:color w:val="333333"/>
        </w:rPr>
        <w:t xml:space="preserve">Does USC want you to </w:t>
      </w:r>
      <w:r>
        <w:rPr>
          <w:i/>
          <w:color w:val="333333"/>
        </w:rPr>
        <w:t>tell</w:t>
      </w:r>
      <w:r>
        <w:rPr>
          <w:color w:val="333333"/>
        </w:rPr>
        <w:t xml:space="preserve"> them what a great storyteller you are? No. USC, as well as other f</w:t>
      </w:r>
      <w:r>
        <w:rPr>
          <w:color w:val="333333"/>
        </w:rPr>
        <w:t xml:space="preserve">ilm schools, want you to </w:t>
      </w:r>
      <w:r>
        <w:rPr>
          <w:i/>
          <w:color w:val="333333"/>
        </w:rPr>
        <w:t>show</w:t>
      </w:r>
      <w:r>
        <w:rPr>
          <w:color w:val="333333"/>
        </w:rPr>
        <w:t xml:space="preserve"> them what a great storyteller you are. </w:t>
      </w:r>
      <w:r>
        <w:rPr>
          <w:b/>
          <w:color w:val="333333"/>
        </w:rPr>
        <w:t>To do this, you must tell a story.</w:t>
      </w:r>
    </w:p>
    <w:p w14:paraId="00000006" w14:textId="77777777" w:rsidR="00EE7950" w:rsidRDefault="001F76E9">
      <w:hyperlink r:id="rId10">
        <w:r>
          <w:rPr>
            <w:color w:val="1155CC"/>
            <w:u w:val="single"/>
          </w:rPr>
          <w:t>https://blog.prepscholar.com/how-to-get-into-film-school-by-usc-</w:t>
        </w:r>
        <w:r>
          <w:rPr>
            <w:color w:val="1155CC"/>
            <w:u w:val="single"/>
          </w:rPr>
          <w:t>alum</w:t>
        </w:r>
      </w:hyperlink>
    </w:p>
    <w:p w14:paraId="00000007" w14:textId="77777777" w:rsidR="00EE7950" w:rsidRDefault="001F76E9">
      <w:hyperlink r:id="rId11">
        <w:r>
          <w:rPr>
            <w:color w:val="1155CC"/>
            <w:u w:val="single"/>
          </w:rPr>
          <w:t>https://medium.com/@tiffanylin_12639/how-to-get-into-usc-film-school-without-really-trying-5a934882b467</w:t>
        </w:r>
      </w:hyperlink>
    </w:p>
    <w:p w14:paraId="00000008" w14:textId="77777777" w:rsidR="00EE7950" w:rsidRDefault="00EE7950">
      <w:pPr>
        <w:rPr>
          <w:b/>
        </w:rPr>
      </w:pPr>
    </w:p>
    <w:p w14:paraId="00000009" w14:textId="77777777" w:rsidR="00EE7950" w:rsidRDefault="00EE7950">
      <w:pPr>
        <w:rPr>
          <w:b/>
        </w:rPr>
      </w:pPr>
    </w:p>
    <w:p w14:paraId="0000000A" w14:textId="77777777" w:rsidR="00EE7950" w:rsidRDefault="00EE7950">
      <w:pPr>
        <w:rPr>
          <w:b/>
        </w:rPr>
      </w:pPr>
    </w:p>
    <w:p w14:paraId="0000000B" w14:textId="77777777" w:rsidR="00EE7950" w:rsidRDefault="00EE7950">
      <w:pPr>
        <w:rPr>
          <w:b/>
        </w:rPr>
      </w:pPr>
    </w:p>
    <w:p w14:paraId="0000000C" w14:textId="77777777" w:rsidR="00EE7950" w:rsidRDefault="00EE7950">
      <w:pPr>
        <w:rPr>
          <w:b/>
        </w:rPr>
      </w:pPr>
    </w:p>
    <w:p w14:paraId="0000000D" w14:textId="77777777" w:rsidR="00EE7950" w:rsidRDefault="00EE7950">
      <w:pPr>
        <w:rPr>
          <w:b/>
        </w:rPr>
      </w:pPr>
    </w:p>
    <w:p w14:paraId="0000000E" w14:textId="77777777" w:rsidR="00EE7950" w:rsidRDefault="00EE7950">
      <w:pPr>
        <w:rPr>
          <w:b/>
        </w:rPr>
      </w:pPr>
    </w:p>
    <w:p w14:paraId="0000000F" w14:textId="77777777" w:rsidR="00EE7950" w:rsidRDefault="00EE7950">
      <w:pPr>
        <w:rPr>
          <w:b/>
        </w:rPr>
      </w:pPr>
    </w:p>
    <w:p w14:paraId="00000010" w14:textId="77777777" w:rsidR="00EE7950" w:rsidRDefault="00EE7950">
      <w:pPr>
        <w:rPr>
          <w:b/>
        </w:rPr>
      </w:pPr>
    </w:p>
    <w:p w14:paraId="00000011" w14:textId="77777777" w:rsidR="00EE7950" w:rsidRDefault="00EE7950">
      <w:pPr>
        <w:rPr>
          <w:b/>
        </w:rPr>
      </w:pPr>
    </w:p>
    <w:p w14:paraId="00000012" w14:textId="77777777" w:rsidR="00EE7950" w:rsidRDefault="00EE7950">
      <w:pPr>
        <w:rPr>
          <w:b/>
        </w:rPr>
      </w:pPr>
    </w:p>
    <w:p w14:paraId="00000013" w14:textId="77777777" w:rsidR="00EE7950" w:rsidRDefault="00EE7950">
      <w:pPr>
        <w:rPr>
          <w:b/>
        </w:rPr>
      </w:pPr>
    </w:p>
    <w:p w14:paraId="00000014" w14:textId="77777777" w:rsidR="00EE7950" w:rsidRDefault="00EE7950">
      <w:pPr>
        <w:rPr>
          <w:i/>
          <w:u w:val="single"/>
        </w:rPr>
      </w:pPr>
    </w:p>
    <w:p w14:paraId="00000015" w14:textId="7E8EA1C1" w:rsidR="00EE7950" w:rsidRDefault="001F76E9">
      <w:pPr>
        <w:rPr>
          <w:highlight w:val="white"/>
        </w:rPr>
      </w:pPr>
      <w:r>
        <w:lastRenderedPageBreak/>
        <w:t>Saying “yes</w:t>
      </w:r>
      <w:r>
        <w:t xml:space="preserve">” to partaking in dance classes in 3rd grade was probably the best decision I’ve made in my short 17-year old life. So far. </w:t>
      </w:r>
      <w:r>
        <w:rPr>
          <w:highlight w:val="white"/>
        </w:rPr>
        <w:t>At first, I was that one kid who just couldn’t look up from the floor, for fear that looking at the audience would cost mistakes. Wh</w:t>
      </w:r>
      <w:r>
        <w:rPr>
          <w:highlight w:val="white"/>
        </w:rPr>
        <w:t xml:space="preserve">enever my parents offered constructive criticism, a go-to response of mine was “you don’t know what you’re talking about!” because I didn’t want to face the fact that </w:t>
      </w:r>
      <w:commentRangeStart w:id="2"/>
      <w:r>
        <w:rPr>
          <w:highlight w:val="white"/>
        </w:rPr>
        <w:t>I was a terrible performer. Of course</w:t>
      </w:r>
      <w:ins w:id="3" w:author="Alyssa Manik" w:date="2020-11-07T16:20:00Z">
        <w:r w:rsidR="00E05D81">
          <w:rPr>
            <w:highlight w:val="white"/>
          </w:rPr>
          <w:t>,</w:t>
        </w:r>
      </w:ins>
      <w:r>
        <w:rPr>
          <w:highlight w:val="white"/>
        </w:rPr>
        <w:t xml:space="preserve"> I came around eventually, after comparing my perfor</w:t>
      </w:r>
      <w:r>
        <w:rPr>
          <w:highlight w:val="white"/>
        </w:rPr>
        <w:t xml:space="preserve">mances with others’. </w:t>
      </w:r>
      <w:commentRangeEnd w:id="2"/>
      <w:r w:rsidR="00E05D81">
        <w:rPr>
          <w:rStyle w:val="CommentReference"/>
        </w:rPr>
        <w:commentReference w:id="2"/>
      </w:r>
    </w:p>
    <w:p w14:paraId="00000016" w14:textId="77777777" w:rsidR="00EE7950" w:rsidRDefault="00EE7950">
      <w:pPr>
        <w:rPr>
          <w:highlight w:val="white"/>
        </w:rPr>
      </w:pPr>
    </w:p>
    <w:p w14:paraId="00000017" w14:textId="5C798720" w:rsidR="00EE7950" w:rsidRDefault="001F76E9">
      <w:pPr>
        <w:rPr>
          <w:highlight w:val="white"/>
        </w:rPr>
      </w:pPr>
      <w:r>
        <w:rPr>
          <w:highlight w:val="white"/>
        </w:rPr>
        <w:t>Slowly but surely, I pushed myself to leave my comfort zone in order to deliver the best possible performance, fully throwing myself into learning how to steel and melt my body to the rhythm, and to channel concepts like emancipation</w:t>
      </w:r>
      <w:r>
        <w:rPr>
          <w:highlight w:val="white"/>
        </w:rPr>
        <w:t xml:space="preserve"> through facial expressions. I pestered my coaches about how I could improve, watched countless tutorials and performances on </w:t>
      </w:r>
      <w:proofErr w:type="spellStart"/>
      <w:r>
        <w:rPr>
          <w:highlight w:val="white"/>
        </w:rPr>
        <w:t>Youtube</w:t>
      </w:r>
      <w:proofErr w:type="spellEnd"/>
      <w:r>
        <w:rPr>
          <w:highlight w:val="white"/>
        </w:rPr>
        <w:t xml:space="preserve">, and spent extra hours to train myself at home. It quickly became my main outlet for </w:t>
      </w:r>
      <w:del w:id="4" w:author="Alyssa Manik" w:date="2020-11-07T16:22:00Z">
        <w:r w:rsidDel="00E05D81">
          <w:rPr>
            <w:highlight w:val="white"/>
          </w:rPr>
          <w:delText>self expression</w:delText>
        </w:r>
      </w:del>
      <w:ins w:id="5" w:author="Alyssa Manik" w:date="2020-11-07T16:22:00Z">
        <w:r w:rsidR="00E05D81">
          <w:rPr>
            <w:highlight w:val="white"/>
          </w:rPr>
          <w:t>self-expression</w:t>
        </w:r>
      </w:ins>
      <w:r>
        <w:rPr>
          <w:highlight w:val="white"/>
        </w:rPr>
        <w:t xml:space="preserve"> and creativity, as we</w:t>
      </w:r>
      <w:r>
        <w:rPr>
          <w:highlight w:val="white"/>
        </w:rPr>
        <w:t>ll as a major source of solace. Stress is left by the door every time I step foot into the studio, grins quickly replacing frowns as I meet my coaches and friends. That’s not all, though.</w:t>
      </w:r>
    </w:p>
    <w:p w14:paraId="00000018" w14:textId="77777777" w:rsidR="00EE7950" w:rsidRDefault="00EE7950">
      <w:pPr>
        <w:rPr>
          <w:color w:val="3C4043"/>
          <w:highlight w:val="white"/>
        </w:rPr>
      </w:pPr>
    </w:p>
    <w:p w14:paraId="00000019" w14:textId="77777777" w:rsidR="00EE7950" w:rsidRDefault="001F76E9">
      <w:r>
        <w:t xml:space="preserve">Being a dancer exposed me to something far greater, </w:t>
      </w:r>
      <w:commentRangeStart w:id="6"/>
      <w:r>
        <w:t xml:space="preserve">this being the </w:t>
      </w:r>
      <w:commentRangeEnd w:id="6"/>
      <w:r w:rsidR="00E05D81">
        <w:rPr>
          <w:rStyle w:val="CommentReference"/>
        </w:rPr>
        <w:commentReference w:id="6"/>
      </w:r>
      <w:r>
        <w:t xml:space="preserve">significance of unity in </w:t>
      </w:r>
      <w:commentRangeStart w:id="7"/>
      <w:r>
        <w:t xml:space="preserve">diversity. </w:t>
      </w:r>
      <w:commentRangeEnd w:id="7"/>
      <w:r w:rsidR="00E05D81">
        <w:rPr>
          <w:rStyle w:val="CommentReference"/>
        </w:rPr>
        <w:commentReference w:id="7"/>
      </w:r>
      <w:r>
        <w:t>It was on full display in the dance community</w:t>
      </w:r>
      <w:del w:id="8" w:author="Alyssa Manik" w:date="2020-11-07T16:23:00Z">
        <w:r w:rsidDel="00E05D81">
          <w:delText xml:space="preserve"> </w:delText>
        </w:r>
      </w:del>
      <w:r>
        <w:t xml:space="preserve">- workshops and competitions united individuals of all backgrounds through a shared passion, where everyone is welcomed no matter differences in race, sexuality, upbringing, </w:t>
      </w:r>
      <w:r>
        <w:t xml:space="preserve">whatever. It was a refreshing sight to behold and felt like a second home, having grown up in a country that, </w:t>
      </w:r>
      <w:commentRangeStart w:id="9"/>
      <w:r>
        <w:t xml:space="preserve">in my opinion, holds this phrase as a motto ironically. </w:t>
      </w:r>
      <w:commentRangeEnd w:id="9"/>
      <w:r w:rsidR="00E05D81">
        <w:rPr>
          <w:rStyle w:val="CommentReference"/>
        </w:rPr>
        <w:commentReference w:id="9"/>
      </w:r>
      <w:r>
        <w:t xml:space="preserve">Each with distinct experiences and styles, we all had something new to bring to the </w:t>
      </w:r>
      <w:proofErr w:type="gramStart"/>
      <w:r>
        <w:t>table,</w:t>
      </w:r>
      <w:r>
        <w:t xml:space="preserve"> and</w:t>
      </w:r>
      <w:proofErr w:type="gramEnd"/>
      <w:r>
        <w:t xml:space="preserve"> were all unquestionably accepted. In this, the idea of harmony through the embrace of each other’s identities was solidified, now held especially near and dear to my heart.</w:t>
      </w:r>
    </w:p>
    <w:p w14:paraId="0000001A" w14:textId="77777777" w:rsidR="00EE7950" w:rsidRDefault="00EE7950"/>
    <w:p w14:paraId="0000001B" w14:textId="77777777" w:rsidR="00EE7950" w:rsidRDefault="001F76E9">
      <w:r>
        <w:t>After 5 years of dancing, I established a dance collective together with my f</w:t>
      </w:r>
      <w:r>
        <w:t xml:space="preserve">riends and coaches called </w:t>
      </w:r>
      <w:proofErr w:type="spellStart"/>
      <w:r>
        <w:t>Kindo</w:t>
      </w:r>
      <w:proofErr w:type="spellEnd"/>
      <w:r>
        <w:t xml:space="preserve"> Project. It didn’t take long for it to expand in number; from a mere 9 to almost 50 now, mutual friends came on board, and a </w:t>
      </w:r>
      <w:proofErr w:type="spellStart"/>
      <w:r>
        <w:t>Youtube</w:t>
      </w:r>
      <w:proofErr w:type="spellEnd"/>
      <w:r>
        <w:t xml:space="preserve"> channel was established as a means of expanding our horizons. With video productions occurr</w:t>
      </w:r>
      <w:r>
        <w:t xml:space="preserve">ing almost weekly, I took the liberty of coming to sets to offer my team members moral support. </w:t>
      </w:r>
    </w:p>
    <w:p w14:paraId="0000001C" w14:textId="77777777" w:rsidR="00EE7950" w:rsidRDefault="00EE7950"/>
    <w:p w14:paraId="0000001D" w14:textId="77777777" w:rsidR="00EE7950" w:rsidRDefault="001F76E9">
      <w:r>
        <w:t xml:space="preserve">Having stood in front of the camera as a performer for the past 8 years, the opportunity to take a step back fostered a growing fascination for the nitty gritty of the production process, supported by a budding affinity for </w:t>
      </w:r>
      <w:commentRangeStart w:id="10"/>
      <w:r>
        <w:t>films</w:t>
      </w:r>
      <w:commentRangeEnd w:id="10"/>
      <w:r w:rsidR="00E05D81">
        <w:rPr>
          <w:rStyle w:val="CommentReference"/>
        </w:rPr>
        <w:commentReference w:id="10"/>
      </w:r>
      <w:r>
        <w:t>. Alongside cheering my fri</w:t>
      </w:r>
      <w:r>
        <w:t xml:space="preserve">ends to help them through tiresome shoots, I brought along my camera to experiment with its multitude of features, documenting tidbits of the process. With some knowledge on editing, </w:t>
      </w:r>
      <w:commentRangeStart w:id="11"/>
      <w:r>
        <w:t>I strung these clips together and sent them to my coaches for fun</w:t>
      </w:r>
      <w:commentRangeEnd w:id="11"/>
      <w:r w:rsidR="00E05D81">
        <w:rPr>
          <w:rStyle w:val="CommentReference"/>
        </w:rPr>
        <w:commentReference w:id="11"/>
      </w:r>
      <w:r>
        <w:t xml:space="preserve">. I was </w:t>
      </w:r>
      <w:r>
        <w:t xml:space="preserve">delighted to discover that they had posted it on the collective’s Instagram account to promote the </w:t>
      </w:r>
      <w:proofErr w:type="spellStart"/>
      <w:r>
        <w:t>Youtube</w:t>
      </w:r>
      <w:proofErr w:type="spellEnd"/>
      <w:r>
        <w:t xml:space="preserve"> video. From coming to set for fun, my presence there practically became expected. </w:t>
      </w:r>
    </w:p>
    <w:p w14:paraId="0000001E" w14:textId="77777777" w:rsidR="00EE7950" w:rsidRDefault="00EE7950"/>
    <w:p w14:paraId="0000001F" w14:textId="77777777" w:rsidR="00EE7950" w:rsidRDefault="001F76E9">
      <w:r>
        <w:t>One thing led to another, and I became a communications officer a</w:t>
      </w:r>
      <w:r>
        <w:t xml:space="preserve">nd production assistant for an all-girl photography service team </w:t>
      </w:r>
      <w:commentRangeStart w:id="12"/>
      <w:r>
        <w:t xml:space="preserve">called </w:t>
      </w:r>
      <w:proofErr w:type="spellStart"/>
      <w:r>
        <w:t>LunARTography</w:t>
      </w:r>
      <w:proofErr w:type="spellEnd"/>
      <w:r>
        <w:t xml:space="preserve">. </w:t>
      </w:r>
      <w:commentRangeEnd w:id="12"/>
      <w:r w:rsidR="00E05D81">
        <w:rPr>
          <w:rStyle w:val="CommentReference"/>
        </w:rPr>
        <w:commentReference w:id="12"/>
      </w:r>
      <w:r>
        <w:t xml:space="preserve">Originally only assisting them find talent, I found myself getting more involved in the logistics - brainstorming concepts together </w:t>
      </w:r>
      <w:r>
        <w:lastRenderedPageBreak/>
        <w:t xml:space="preserve">over lunch breaks, spending hours on </w:t>
      </w:r>
      <w:r>
        <w:t>the internet scouting locations, reaching out to models, tracking finances, the works</w:t>
      </w:r>
      <w:del w:id="13" w:author="Alyssa Manik" w:date="2020-11-07T16:28:00Z">
        <w:r w:rsidDel="00E86511">
          <w:delText xml:space="preserve"> </w:delText>
        </w:r>
      </w:del>
      <w:r>
        <w:t xml:space="preserve">- and I loved every bit of it. The initial interest in production led to the interest in </w:t>
      </w:r>
      <w:r>
        <w:rPr>
          <w:i/>
        </w:rPr>
        <w:t>managing</w:t>
      </w:r>
      <w:r>
        <w:t xml:space="preserve"> one; I want to know how a complex system of people worked together to su</w:t>
      </w:r>
      <w:r>
        <w:t xml:space="preserve">ccessfully bring to life a concept that only existed inside the mind. I want to grasp the mechanics, from securing funds and team members to overseeing the project and eventually distributing the final piece. </w:t>
      </w:r>
    </w:p>
    <w:p w14:paraId="00000020" w14:textId="77777777" w:rsidR="00EE7950" w:rsidRDefault="00EE7950"/>
    <w:p w14:paraId="00000021" w14:textId="77777777" w:rsidR="00EE7950" w:rsidRDefault="001F76E9">
      <w:commentRangeStart w:id="14"/>
      <w:r>
        <w:t>It dawned on me that as a performer, I didn’t</w:t>
      </w:r>
      <w:r>
        <w:t xml:space="preserve"> have that creative liberty</w:t>
      </w:r>
      <w:commentRangeEnd w:id="14"/>
      <w:r w:rsidR="00E86511">
        <w:rPr>
          <w:rStyle w:val="CommentReference"/>
        </w:rPr>
        <w:commentReference w:id="14"/>
      </w:r>
      <w:r>
        <w:t>.</w:t>
      </w:r>
      <w:commentRangeStart w:id="15"/>
      <w:r>
        <w:t xml:space="preserve"> I </w:t>
      </w:r>
      <w:commentRangeEnd w:id="15"/>
      <w:r w:rsidR="00E86511">
        <w:rPr>
          <w:rStyle w:val="CommentReference"/>
        </w:rPr>
        <w:commentReference w:id="15"/>
      </w:r>
      <w:r>
        <w:t>hadn’t really gotten the chance to fully contribute my ideas to projects and had most of the time been merely following the directions of my coaches and video directors. Performing will always be my first love</w:t>
      </w:r>
      <w:r>
        <w:t xml:space="preserve">, seeing as how </w:t>
      </w:r>
      <w:r>
        <w:t xml:space="preserve">it acted as a vessel for self-discovery from an artistic perspective and allowed me to put a smile on others’ faces, but managerial roles opened me up to a whole new realm. </w:t>
      </w:r>
      <w:commentRangeStart w:id="16"/>
      <w:r>
        <w:t>They</w:t>
      </w:r>
      <w:commentRangeEnd w:id="16"/>
      <w:r w:rsidR="00E86511">
        <w:rPr>
          <w:rStyle w:val="CommentReference"/>
        </w:rPr>
        <w:commentReference w:id="16"/>
      </w:r>
      <w:r>
        <w:t xml:space="preserve"> truly gave me the freedom to unleash all sorts of ideas and let my creativity </w:t>
      </w:r>
      <w:r>
        <w:t>run wild in ways I had never done before.</w:t>
      </w:r>
    </w:p>
    <w:p w14:paraId="00000022" w14:textId="77777777" w:rsidR="00EE7950" w:rsidRDefault="00EE7950"/>
    <w:p w14:paraId="00000023" w14:textId="77777777" w:rsidR="00EE7950" w:rsidRDefault="001F76E9">
      <w:commentRangeStart w:id="17"/>
      <w:r>
        <w:t xml:space="preserve">From experimenting with flowers for a beauty photoshoot to visualizing a 90’s themed concept for two sisters in the old towns of Jakarta together with </w:t>
      </w:r>
      <w:proofErr w:type="spellStart"/>
      <w:r>
        <w:t>LunARTography</w:t>
      </w:r>
      <w:commentRangeEnd w:id="17"/>
      <w:proofErr w:type="spellEnd"/>
      <w:r w:rsidR="0038389B">
        <w:rPr>
          <w:rStyle w:val="CommentReference"/>
        </w:rPr>
        <w:commentReference w:id="17"/>
      </w:r>
      <w:r>
        <w:t xml:space="preserve">, my creative contributions in the producer position </w:t>
      </w:r>
      <w:commentRangeStart w:id="18"/>
      <w:r>
        <w:t>felt far more impactful</w:t>
      </w:r>
      <w:commentRangeEnd w:id="18"/>
      <w:r w:rsidR="00E86511">
        <w:rPr>
          <w:rStyle w:val="CommentReference"/>
        </w:rPr>
        <w:commentReference w:id="18"/>
      </w:r>
      <w:r>
        <w:t>. This process o</w:t>
      </w:r>
      <w:r>
        <w:t xml:space="preserve">f creating and sharing was utterly magical and became the one thing that I wanted to pursue endlessly. </w:t>
      </w:r>
    </w:p>
    <w:p w14:paraId="00000024" w14:textId="77777777" w:rsidR="00EE7950" w:rsidRDefault="00EE7950"/>
    <w:p w14:paraId="00000025" w14:textId="77777777" w:rsidR="00EE7950" w:rsidRDefault="001F76E9">
      <w:commentRangeStart w:id="19"/>
      <w:r>
        <w:t>But with this role, I didn’t want to stop there</w:t>
      </w:r>
      <w:commentRangeEnd w:id="19"/>
      <w:r w:rsidR="00E86511">
        <w:rPr>
          <w:rStyle w:val="CommentReference"/>
        </w:rPr>
        <w:commentReference w:id="19"/>
      </w:r>
      <w:r>
        <w:t>. As a producer, I want to create an environment that breeds the values that dance taught me to both the</w:t>
      </w:r>
      <w:r>
        <w:t xml:space="preserve"> audience and fellow collaborators - acceptance and unity in diversity. I’ve come to cherish these principles more when I realized that they aren’t so much present in other co</w:t>
      </w:r>
      <w:commentRangeStart w:id="20"/>
      <w:r>
        <w:t xml:space="preserve">mmunities, like certain areas in Indonesia where sexist and racist attitudes are </w:t>
      </w:r>
      <w:r>
        <w:t xml:space="preserve">still condoned. </w:t>
      </w:r>
      <w:commentRangeEnd w:id="20"/>
      <w:r w:rsidR="00E86511">
        <w:rPr>
          <w:rStyle w:val="CommentReference"/>
        </w:rPr>
        <w:commentReference w:id="20"/>
      </w:r>
      <w:r>
        <w:t>Each project I have a hand in is an opportunity to represent people and situations that are too often overlooked and spark a progressive conversation, and more importantly, encourage empathy and compassion in a world overrun by narrow persp</w:t>
      </w:r>
      <w:r>
        <w:t>ectives to champion love over hate. If my strong exposure to diversity in dance made me more open-minded and accepting of others, then I, as an aspiring producer, can provide that outlet for others.</w:t>
      </w:r>
    </w:p>
    <w:p w14:paraId="00000026" w14:textId="77777777" w:rsidR="00EE7950" w:rsidRDefault="00EE7950"/>
    <w:p w14:paraId="00000027" w14:textId="77777777" w:rsidR="00EE7950" w:rsidRDefault="001F76E9">
      <w:r>
        <w:t>With this in mind, I intend to collaborate with people w</w:t>
      </w:r>
      <w:r>
        <w:t xml:space="preserve">hose perspectives have been overlooked </w:t>
      </w:r>
      <w:commentRangeStart w:id="21"/>
      <w:r>
        <w:t>- on and off screen - to bring to life underrepresented stories, like LGBT voices in Asian communities. I want to articulate human emotion in such a way that would enable individuals of whose perspectives we’re sheddi</w:t>
      </w:r>
      <w:r>
        <w:t>ng light to resonate with the work, but also soften hearts and help people feel for others more. One recent way in which these notions have manifested in my life is through Gen Rise Media, a publication digesting culture, politics, identity &amp; life from you</w:t>
      </w:r>
      <w:r>
        <w:t>th on the left. As a member of their new video production team, this has allowed me to actively participate in the discourse in a creative and multicultural environment, helping educate others in the process.</w:t>
      </w:r>
      <w:commentRangeEnd w:id="21"/>
      <w:r w:rsidR="00ED232E">
        <w:rPr>
          <w:rStyle w:val="CommentReference"/>
        </w:rPr>
        <w:commentReference w:id="21"/>
      </w:r>
    </w:p>
    <w:p w14:paraId="00000028" w14:textId="77777777" w:rsidR="00EE7950" w:rsidRDefault="00EE7950"/>
    <w:p w14:paraId="00000029" w14:textId="77777777" w:rsidR="00EE7950" w:rsidRDefault="001F76E9">
      <w:r>
        <w:t>I’m not entirely sure what my style or “signat</w:t>
      </w:r>
      <w:r>
        <w:t xml:space="preserve">ure” is right now, having only begun my journey as a filmmaker a few months ago, but </w:t>
      </w:r>
      <w:commentRangeStart w:id="22"/>
      <w:r>
        <w:t xml:space="preserve">my exposure to diversity through dance has allowed me to truly discover the philosophy behind what I want to pursue in the wonderful world of film. I know </w:t>
      </w:r>
      <w:r>
        <w:lastRenderedPageBreak/>
        <w:t>that I possess t</w:t>
      </w:r>
      <w:r>
        <w:t>he power to create and coordinate projects that intend to help people understand and feel for one another - hopefully make them reflect, even, about their own convictions and attitudes towards others</w:t>
      </w:r>
      <w:commentRangeEnd w:id="22"/>
      <w:r w:rsidR="00ED232E">
        <w:rPr>
          <w:rStyle w:val="CommentReference"/>
        </w:rPr>
        <w:commentReference w:id="22"/>
      </w:r>
      <w:r>
        <w:t>. Chasing this may be the next best decision.</w:t>
      </w:r>
    </w:p>
    <w:p w14:paraId="4E1F9668" w14:textId="3FDC91F1" w:rsidR="00E86511" w:rsidRDefault="00E86511">
      <w:pPr>
        <w:rPr>
          <w:ins w:id="23" w:author="Alyssa Manik" w:date="2020-11-07T16:31:00Z"/>
        </w:rPr>
      </w:pPr>
    </w:p>
    <w:p w14:paraId="0BD7AB36" w14:textId="599671CA" w:rsidR="00E86511" w:rsidRDefault="00E86511">
      <w:pPr>
        <w:rPr>
          <w:ins w:id="24" w:author="Alyssa Manik" w:date="2020-11-07T16:43:00Z"/>
        </w:rPr>
      </w:pPr>
    </w:p>
    <w:p w14:paraId="7B9848FE" w14:textId="517E5CD1" w:rsidR="00ED232E" w:rsidRDefault="00ED232E">
      <w:pPr>
        <w:rPr>
          <w:ins w:id="25" w:author="Alyssa Manik" w:date="2020-11-07T16:43:00Z"/>
        </w:rPr>
      </w:pPr>
      <w:ins w:id="26" w:author="Alyssa Manik" w:date="2020-11-07T16:43:00Z">
        <w:r>
          <w:t xml:space="preserve">Hey! </w:t>
        </w:r>
      </w:ins>
      <w:ins w:id="27" w:author="Alyssa Manik" w:date="2020-11-07T16:44:00Z">
        <w:r>
          <w:t xml:space="preserve">I can definitely see more focus in this essay and understand what you’re trying to focus at. The second last paragraph- I like it. </w:t>
        </w:r>
      </w:ins>
    </w:p>
    <w:p w14:paraId="739C93DC" w14:textId="77777777" w:rsidR="00ED232E" w:rsidRDefault="00ED232E">
      <w:pPr>
        <w:rPr>
          <w:ins w:id="28" w:author="Alyssa Manik" w:date="2020-11-07T16:31:00Z"/>
        </w:rPr>
      </w:pPr>
    </w:p>
    <w:p w14:paraId="24261771" w14:textId="45501E8D" w:rsidR="00E86511" w:rsidRDefault="00E86511">
      <w:pPr>
        <w:rPr>
          <w:ins w:id="29" w:author="Alyssa Manik" w:date="2020-11-07T16:33:00Z"/>
        </w:rPr>
      </w:pPr>
      <w:ins w:id="30" w:author="Alyssa Manik" w:date="2020-11-07T16:31:00Z">
        <w:r>
          <w:t>I understand the points you’re trying to make, but right now the paragraph seems to jump between ideas and chronological timeline, which makes it a bit hard to keep up with the point you’re trying to make. We went from “dance, diversity, dance, filming, producti</w:t>
        </w:r>
      </w:ins>
      <w:ins w:id="31" w:author="Alyssa Manik" w:date="2020-11-07T16:32:00Z">
        <w:r>
          <w:t xml:space="preserve">on, dance, production, diversity.” I can see that you’re tying in the </w:t>
        </w:r>
      </w:ins>
      <w:ins w:id="32" w:author="Alyssa Manik" w:date="2020-11-07T16:33:00Z">
        <w:r>
          <w:t>diversity with how you want to produce and film, but this makes your point a bit frayed around the edges. I think it’s easier if you want to focus chronological or by ideas one by one “dance, filming, diversity.”</w:t>
        </w:r>
      </w:ins>
    </w:p>
    <w:p w14:paraId="2DB0E243" w14:textId="75E4F26A" w:rsidR="00E86511" w:rsidRDefault="00E86511">
      <w:pPr>
        <w:rPr>
          <w:ins w:id="33" w:author="Alyssa Manik" w:date="2020-11-07T16:33:00Z"/>
        </w:rPr>
      </w:pPr>
    </w:p>
    <w:p w14:paraId="6B34B0AF" w14:textId="6FA73C32" w:rsidR="00E86511" w:rsidRDefault="00E86511">
      <w:pPr>
        <w:rPr>
          <w:ins w:id="34" w:author="Alyssa Manik" w:date="2020-11-07T16:45:00Z"/>
        </w:rPr>
      </w:pPr>
      <w:ins w:id="35" w:author="Alyssa Manik" w:date="2020-11-07T16:34:00Z">
        <w:r>
          <w:t xml:space="preserve">It’s fine </w:t>
        </w:r>
      </w:ins>
      <w:ins w:id="36" w:author="Alyssa Manik" w:date="2020-11-07T16:35:00Z">
        <w:r>
          <w:t>that</w:t>
        </w:r>
      </w:ins>
      <w:ins w:id="37" w:author="Alyssa Manik" w:date="2020-11-07T16:34:00Z">
        <w:r>
          <w:t xml:space="preserve"> you’re trying to write your raw thoughts and how it </w:t>
        </w:r>
      </w:ins>
      <w:ins w:id="38" w:author="Alyssa Manik" w:date="2020-11-07T16:35:00Z">
        <w:r>
          <w:t xml:space="preserve">originally </w:t>
        </w:r>
      </w:ins>
      <w:ins w:id="39" w:author="Alyssa Manik" w:date="2020-11-07T16:34:00Z">
        <w:r>
          <w:t>formed, but keep in mind to maintain order. We want you to be able to piece your thoughts and send your message a</w:t>
        </w:r>
      </w:ins>
      <w:ins w:id="40" w:author="Alyssa Manik" w:date="2020-11-07T16:35:00Z">
        <w:r>
          <w:t>s clear as possible.</w:t>
        </w:r>
      </w:ins>
      <w:ins w:id="41" w:author="Alyssa Manik" w:date="2020-11-07T16:50:00Z">
        <w:r w:rsidR="008E4B64">
          <w:t xml:space="preserve"> Especially since this is your story telling to the admission board, we want you to be clear and have good transitions. Think of this as a draft of a </w:t>
        </w:r>
      </w:ins>
      <w:ins w:id="42" w:author="Alyssa Manik" w:date="2020-11-07T16:51:00Z">
        <w:r w:rsidR="008E4B64">
          <w:t xml:space="preserve">blockbuster </w:t>
        </w:r>
      </w:ins>
      <w:ins w:id="43" w:author="Alyssa Manik" w:date="2020-11-07T16:50:00Z">
        <w:r w:rsidR="008E4B64">
          <w:t>movie, careful not to ramble on</w:t>
        </w:r>
      </w:ins>
      <w:ins w:id="44" w:author="Alyssa Manik" w:date="2020-11-07T16:51:00Z">
        <w:r w:rsidR="008E4B64">
          <w:t xml:space="preserve"> about the movie context instead.</w:t>
        </w:r>
      </w:ins>
    </w:p>
    <w:p w14:paraId="753E05E8" w14:textId="677589A5" w:rsidR="00ED232E" w:rsidRDefault="00ED232E">
      <w:pPr>
        <w:rPr>
          <w:ins w:id="45" w:author="Alyssa Manik" w:date="2020-11-07T16:45:00Z"/>
        </w:rPr>
      </w:pPr>
    </w:p>
    <w:p w14:paraId="232E5C3B" w14:textId="37D112ED" w:rsidR="00ED232E" w:rsidRDefault="00ED232E">
      <w:ins w:id="46" w:author="Alyssa Manik" w:date="2020-11-07T16:45:00Z">
        <w:r>
          <w:t xml:space="preserve">Right now, I think it’s a good idea to edit the first half of your essay, the second half relates to producing and diversity and how your experiences promote this-which is very clear. </w:t>
        </w:r>
      </w:ins>
      <w:proofErr w:type="gramStart"/>
      <w:ins w:id="47" w:author="Alyssa Manik" w:date="2020-11-07T16:52:00Z">
        <w:r w:rsidR="00833E51">
          <w:t>Also</w:t>
        </w:r>
        <w:proofErr w:type="gramEnd"/>
        <w:r w:rsidR="00833E51">
          <w:t xml:space="preserve"> you’re above the word limit so just watch out for that. </w:t>
        </w:r>
      </w:ins>
      <w:ins w:id="48" w:author="Alyssa Manik" w:date="2020-11-07T16:45:00Z">
        <w:r>
          <w:t xml:space="preserve">The first half kind of confuses me. Since this is an essay about </w:t>
        </w:r>
      </w:ins>
      <w:ins w:id="49" w:author="Alyssa Manik" w:date="2020-11-07T16:48:00Z">
        <w:r>
          <w:t>your persona as a creative filmmaker, I think it would be best if you cut a bit of your beginning as a dancer and just add more details on your projects as a filmmaker.</w:t>
        </w:r>
      </w:ins>
    </w:p>
    <w:sectPr w:rsidR="00ED232E">
      <w:head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1-07T16:49:00Z" w:initials="AM">
    <w:p w14:paraId="7295A6F4" w14:textId="4CA715CE" w:rsidR="008E4B64" w:rsidRDefault="008E4B64">
      <w:pPr>
        <w:pStyle w:val="CommentText"/>
      </w:pPr>
      <w:r>
        <w:rPr>
          <w:rStyle w:val="CommentReference"/>
        </w:rPr>
        <w:annotationRef/>
      </w:r>
      <w:r>
        <w:t>Note this</w:t>
      </w:r>
    </w:p>
  </w:comment>
  <w:comment w:id="1" w:author="Alyssa Manik" w:date="2020-11-07T16:49:00Z" w:initials="AM">
    <w:p w14:paraId="40FC5208" w14:textId="5739B1DA" w:rsidR="008E4B64" w:rsidRDefault="008E4B64">
      <w:pPr>
        <w:pStyle w:val="CommentText"/>
      </w:pPr>
      <w:r>
        <w:rPr>
          <w:rStyle w:val="CommentReference"/>
        </w:rPr>
        <w:annotationRef/>
      </w:r>
      <w:r>
        <w:t>This. Focus.</w:t>
      </w:r>
    </w:p>
  </w:comment>
  <w:comment w:id="2" w:author="Alyssa Manik" w:date="2020-11-07T16:21:00Z" w:initials="AM">
    <w:p w14:paraId="40E070F5" w14:textId="7B57BF6A" w:rsidR="00E05D81" w:rsidRDefault="00E05D81">
      <w:pPr>
        <w:pStyle w:val="CommentText"/>
      </w:pPr>
      <w:r>
        <w:rPr>
          <w:rStyle w:val="CommentReference"/>
        </w:rPr>
        <w:annotationRef/>
      </w:r>
      <w:r>
        <w:t xml:space="preserve">I think this was an abrupt ending statement. You cited a problem, and then somewhat tried to transition by comparing yourself, but with who? Why suddenly? </w:t>
      </w:r>
    </w:p>
  </w:comment>
  <w:comment w:id="6" w:author="Alyssa Manik" w:date="2020-11-07T16:22:00Z" w:initials="AM">
    <w:p w14:paraId="3D41BC4E" w14:textId="55302C89" w:rsidR="00E05D81" w:rsidRDefault="00E05D81">
      <w:pPr>
        <w:pStyle w:val="CommentText"/>
      </w:pPr>
      <w:r>
        <w:rPr>
          <w:rStyle w:val="CommentReference"/>
        </w:rPr>
        <w:annotationRef/>
      </w:r>
      <w:r>
        <w:t xml:space="preserve">Awkward, might as well say “far greater- the significance of </w:t>
      </w:r>
      <w:proofErr w:type="gramStart"/>
      <w:r>
        <w:t>unity..</w:t>
      </w:r>
      <w:proofErr w:type="gramEnd"/>
      <w:r>
        <w:t>” or use :</w:t>
      </w:r>
    </w:p>
  </w:comment>
  <w:comment w:id="7" w:author="Alyssa Manik" w:date="2020-11-07T16:24:00Z" w:initials="AM">
    <w:p w14:paraId="2E82E34A" w14:textId="52682FE1" w:rsidR="00E05D81" w:rsidRDefault="00E05D81">
      <w:pPr>
        <w:pStyle w:val="CommentText"/>
      </w:pPr>
      <w:r>
        <w:rPr>
          <w:rStyle w:val="CommentReference"/>
        </w:rPr>
        <w:annotationRef/>
      </w:r>
      <w:r>
        <w:t>I still don’t really understand why you’re passionate about diversity. On the paragraphs above, you mentioned you’re improving dance as a method of self-expression, and then suddenly, you love diversity?</w:t>
      </w:r>
    </w:p>
  </w:comment>
  <w:comment w:id="9" w:author="Alyssa Manik" w:date="2020-11-07T16:23:00Z" w:initials="AM">
    <w:p w14:paraId="342972AA" w14:textId="5C7924BA" w:rsidR="00E05D81" w:rsidRDefault="00E05D81">
      <w:pPr>
        <w:pStyle w:val="CommentText"/>
      </w:pPr>
      <w:r>
        <w:rPr>
          <w:rStyle w:val="CommentReference"/>
        </w:rPr>
        <w:annotationRef/>
      </w:r>
      <w:r>
        <w:t>In what way was our country and its motto ironic? Elaborate, they’re non-Indo after all</w:t>
      </w:r>
    </w:p>
  </w:comment>
  <w:comment w:id="10" w:author="Alyssa Manik" w:date="2020-11-07T16:25:00Z" w:initials="AM">
    <w:p w14:paraId="0201A70E" w14:textId="6647FF92" w:rsidR="00E05D81" w:rsidRDefault="00E05D81">
      <w:pPr>
        <w:pStyle w:val="CommentText"/>
      </w:pPr>
      <w:r>
        <w:rPr>
          <w:rStyle w:val="CommentReference"/>
        </w:rPr>
        <w:annotationRef/>
      </w:r>
      <w:r>
        <w:t>Films or video in the beginning? If we’re discussing how filming for your dance video made you become interested in filming, be certain about what type first.</w:t>
      </w:r>
    </w:p>
  </w:comment>
  <w:comment w:id="11" w:author="Alyssa Manik" w:date="2020-11-07T16:26:00Z" w:initials="AM">
    <w:p w14:paraId="732479D3" w14:textId="0B519CA4" w:rsidR="00E05D81" w:rsidRDefault="00E05D81">
      <w:pPr>
        <w:pStyle w:val="CommentText"/>
      </w:pPr>
      <w:r>
        <w:rPr>
          <w:rStyle w:val="CommentReference"/>
        </w:rPr>
        <w:annotationRef/>
      </w:r>
      <w:r>
        <w:t xml:space="preserve">If this is a full-blown film, short film? 25 minutes long, then it makes sense. To my understanding, anything below should be considered a </w:t>
      </w:r>
      <w:proofErr w:type="gramStart"/>
      <w:r>
        <w:t>video?</w:t>
      </w:r>
      <w:proofErr w:type="gramEnd"/>
    </w:p>
  </w:comment>
  <w:comment w:id="12" w:author="Alyssa Manik" w:date="2020-11-07T16:27:00Z" w:initials="AM">
    <w:p w14:paraId="54F2E63D" w14:textId="704489FC" w:rsidR="00E05D81" w:rsidRDefault="00E05D81">
      <w:pPr>
        <w:pStyle w:val="CommentText"/>
      </w:pPr>
      <w:r>
        <w:rPr>
          <w:rStyle w:val="CommentReference"/>
        </w:rPr>
        <w:annotationRef/>
      </w:r>
      <w:r>
        <w:t xml:space="preserve">To keep it from sounding repetitive, we can change your syntax to: “…production assistance for </w:t>
      </w:r>
      <w:proofErr w:type="spellStart"/>
      <w:r>
        <w:t>LunARTography</w:t>
      </w:r>
      <w:proofErr w:type="spellEnd"/>
      <w:r>
        <w:t xml:space="preserve">, an all-girl </w:t>
      </w:r>
      <w:proofErr w:type="gramStart"/>
      <w:r>
        <w:t>photography..</w:t>
      </w:r>
      <w:proofErr w:type="gramEnd"/>
      <w:r>
        <w:t>”</w:t>
      </w:r>
    </w:p>
  </w:comment>
  <w:comment w:id="14" w:author="Alyssa Manik" w:date="2020-11-07T16:29:00Z" w:initials="AM">
    <w:p w14:paraId="7752AD14" w14:textId="58C1E983" w:rsidR="00E86511" w:rsidRDefault="00E86511">
      <w:pPr>
        <w:pStyle w:val="CommentText"/>
      </w:pPr>
      <w:r>
        <w:rPr>
          <w:rStyle w:val="CommentReference"/>
        </w:rPr>
        <w:annotationRef/>
      </w:r>
      <w:r>
        <w:t xml:space="preserve">It’s a good connecting idea, but the transition could be better. </w:t>
      </w:r>
      <w:proofErr w:type="spellStart"/>
      <w:r>
        <w:t>E.g</w:t>
      </w:r>
      <w:proofErr w:type="spellEnd"/>
      <w:r>
        <w:t xml:space="preserve"> add something like “My work experience as a </w:t>
      </w:r>
      <w:proofErr w:type="spellStart"/>
      <w:r>
        <w:t xml:space="preserve">producer </w:t>
      </w:r>
      <w:proofErr w:type="spellEnd"/>
      <w:r>
        <w:t>made me realize what I didn’t have as a performer- creative liberty”</w:t>
      </w:r>
    </w:p>
  </w:comment>
  <w:comment w:id="15" w:author="Alyssa Manik" w:date="2020-11-07T16:30:00Z" w:initials="AM">
    <w:p w14:paraId="222826F3" w14:textId="7BE76133" w:rsidR="00E86511" w:rsidRDefault="00E86511">
      <w:pPr>
        <w:pStyle w:val="CommentText"/>
      </w:pPr>
      <w:r>
        <w:rPr>
          <w:rStyle w:val="CommentReference"/>
        </w:rPr>
        <w:annotationRef/>
      </w:r>
      <w:r>
        <w:t>It’s just an example, use your own words, of course.</w:t>
      </w:r>
    </w:p>
  </w:comment>
  <w:comment w:id="16" w:author="Alyssa Manik" w:date="2020-11-07T16:35:00Z" w:initials="AM">
    <w:p w14:paraId="180B29AF" w14:textId="20E97809" w:rsidR="00E86511" w:rsidRDefault="00E86511">
      <w:pPr>
        <w:pStyle w:val="CommentText"/>
      </w:pPr>
      <w:r>
        <w:rPr>
          <w:rStyle w:val="CommentReference"/>
        </w:rPr>
        <w:annotationRef/>
      </w:r>
      <w:r>
        <w:t xml:space="preserve">You can’t use </w:t>
      </w:r>
      <w:proofErr w:type="gramStart"/>
      <w:r>
        <w:t>they</w:t>
      </w:r>
      <w:proofErr w:type="gramEnd"/>
      <w:r>
        <w:t xml:space="preserve"> to refer about managerial roles here, because the main subject of the previous sentence is performing. </w:t>
      </w:r>
    </w:p>
  </w:comment>
  <w:comment w:id="17" w:author="Alyssa Manik" w:date="2020-11-07T16:59:00Z" w:initials="AM">
    <w:p w14:paraId="41DC3F2C" w14:textId="0D15094F" w:rsidR="0038389B" w:rsidRDefault="0038389B">
      <w:pPr>
        <w:pStyle w:val="CommentText"/>
      </w:pPr>
      <w:r>
        <w:rPr>
          <w:rStyle w:val="CommentReference"/>
        </w:rPr>
        <w:annotationRef/>
      </w:r>
      <w:r>
        <w:t>These are really interesting concepts you can add a bit more details on.</w:t>
      </w:r>
    </w:p>
  </w:comment>
  <w:comment w:id="18" w:author="Alyssa Manik" w:date="2020-11-07T16:37:00Z" w:initials="AM">
    <w:p w14:paraId="37AEA68B" w14:textId="163B8E03" w:rsidR="00E86511" w:rsidRDefault="00E86511">
      <w:pPr>
        <w:pStyle w:val="CommentText"/>
      </w:pPr>
      <w:r>
        <w:rPr>
          <w:rStyle w:val="CommentReference"/>
        </w:rPr>
        <w:annotationRef/>
      </w:r>
      <w:r>
        <w:t>More impactful than?</w:t>
      </w:r>
    </w:p>
  </w:comment>
  <w:comment w:id="19" w:author="Alyssa Manik" w:date="2020-11-07T16:37:00Z" w:initials="AM">
    <w:p w14:paraId="05C3BFA4" w14:textId="58BDBBAD" w:rsidR="00E86511" w:rsidRDefault="00E86511">
      <w:pPr>
        <w:pStyle w:val="CommentText"/>
      </w:pPr>
      <w:r>
        <w:rPr>
          <w:rStyle w:val="CommentReference"/>
        </w:rPr>
        <w:annotationRef/>
      </w:r>
      <w:r>
        <w:t>Sounds a bit awkward</w:t>
      </w:r>
    </w:p>
  </w:comment>
  <w:comment w:id="20" w:author="Alyssa Manik" w:date="2020-11-07T16:37:00Z" w:initials="AM">
    <w:p w14:paraId="01D5B158" w14:textId="239A47F6" w:rsidR="00E86511" w:rsidRDefault="00E86511">
      <w:pPr>
        <w:pStyle w:val="CommentText"/>
      </w:pPr>
      <w:r>
        <w:rPr>
          <w:rStyle w:val="CommentReference"/>
        </w:rPr>
        <w:annotationRef/>
      </w:r>
      <w:r>
        <w:t>I’m glad you mentioned it here, but I think it’s a bit too far down the essay considering you mentioned diversity in the paragraphs above.</w:t>
      </w:r>
    </w:p>
  </w:comment>
  <w:comment w:id="21" w:author="Alyssa Manik" w:date="2020-11-07T16:39:00Z" w:initials="AM">
    <w:p w14:paraId="50BA434D" w14:textId="0155F395" w:rsidR="00ED232E" w:rsidRDefault="00ED232E">
      <w:pPr>
        <w:pStyle w:val="CommentText"/>
      </w:pPr>
      <w:r>
        <w:rPr>
          <w:rStyle w:val="CommentReference"/>
        </w:rPr>
        <w:annotationRef/>
      </w:r>
      <w:r>
        <w:t xml:space="preserve">Good! </w:t>
      </w:r>
      <w:proofErr w:type="gramStart"/>
      <w:r>
        <w:t>This</w:t>
      </w:r>
      <w:proofErr w:type="gramEnd"/>
      <w:r>
        <w:t xml:space="preserve"> is the paragraph you should strive for, because it’s more clear on WHAT the issue is, WHY it matters, and HOW you’re trying to solve it. For example, if we cite an issue in paragraph 1 and then only discuss the effects/solution in paragraph 4, the point is lost. The reader wouldn’t get what you’re trying to say.</w:t>
      </w:r>
    </w:p>
  </w:comment>
  <w:comment w:id="22" w:author="Alyssa Manik" w:date="2020-11-07T16:41:00Z" w:initials="AM">
    <w:p w14:paraId="731854AE" w14:textId="2F332EC8" w:rsidR="00ED232E" w:rsidRDefault="00ED232E">
      <w:pPr>
        <w:pStyle w:val="CommentText"/>
      </w:pPr>
      <w:r>
        <w:rPr>
          <w:rStyle w:val="CommentReference"/>
        </w:rPr>
        <w:annotationRef/>
      </w:r>
      <w:r>
        <w:t>The way you’re concluding the essay (conclusion sentence), shows your focus in how diversity in dance leads to production for diversity. I think this is the idea you should focus on. Keep this in your train of thought, make sure this is the point the reader is thinking of in EVERY paragraph leading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95A6F4" w15:done="0"/>
  <w15:commentEx w15:paraId="40FC5208" w15:done="0"/>
  <w15:commentEx w15:paraId="40E070F5" w15:done="0"/>
  <w15:commentEx w15:paraId="3D41BC4E" w15:done="0"/>
  <w15:commentEx w15:paraId="2E82E34A" w15:done="0"/>
  <w15:commentEx w15:paraId="342972AA" w15:done="0"/>
  <w15:commentEx w15:paraId="0201A70E" w15:done="0"/>
  <w15:commentEx w15:paraId="732479D3" w15:done="0"/>
  <w15:commentEx w15:paraId="54F2E63D" w15:done="0"/>
  <w15:commentEx w15:paraId="7752AD14" w15:done="0"/>
  <w15:commentEx w15:paraId="222826F3" w15:done="0"/>
  <w15:commentEx w15:paraId="180B29AF" w15:done="0"/>
  <w15:commentEx w15:paraId="41DC3F2C" w15:done="0"/>
  <w15:commentEx w15:paraId="37AEA68B" w15:done="0"/>
  <w15:commentEx w15:paraId="05C3BFA4" w15:done="0"/>
  <w15:commentEx w15:paraId="01D5B158" w15:done="0"/>
  <w15:commentEx w15:paraId="50BA434D" w15:done="0"/>
  <w15:commentEx w15:paraId="731854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14E81" w16cex:dateUtc="2020-11-07T09:49:00Z"/>
  <w16cex:commentExtensible w16cex:durableId="23514E9F" w16cex:dateUtc="2020-11-07T09:49:00Z"/>
  <w16cex:commentExtensible w16cex:durableId="235147EC" w16cex:dateUtc="2020-11-07T09:21:00Z"/>
  <w16cex:commentExtensible w16cex:durableId="23514848" w16cex:dateUtc="2020-11-07T09:22:00Z"/>
  <w16cex:commentExtensible w16cex:durableId="235148B4" w16cex:dateUtc="2020-11-07T09:24:00Z"/>
  <w16cex:commentExtensible w16cex:durableId="2351487A" w16cex:dateUtc="2020-11-07T09:23:00Z"/>
  <w16cex:commentExtensible w16cex:durableId="235148FD" w16cex:dateUtc="2020-11-07T09:25:00Z"/>
  <w16cex:commentExtensible w16cex:durableId="2351492F" w16cex:dateUtc="2020-11-07T09:26:00Z"/>
  <w16cex:commentExtensible w16cex:durableId="23514970" w16cex:dateUtc="2020-11-07T09:27:00Z"/>
  <w16cex:commentExtensible w16cex:durableId="235149DE" w16cex:dateUtc="2020-11-07T09:29:00Z"/>
  <w16cex:commentExtensible w16cex:durableId="23514A24" w16cex:dateUtc="2020-11-07T09:30:00Z"/>
  <w16cex:commentExtensible w16cex:durableId="23514B55" w16cex:dateUtc="2020-11-07T09:35:00Z"/>
  <w16cex:commentExtensible w16cex:durableId="235150EE" w16cex:dateUtc="2020-11-07T09:59:00Z"/>
  <w16cex:commentExtensible w16cex:durableId="23514BB4" w16cex:dateUtc="2020-11-07T09:37:00Z"/>
  <w16cex:commentExtensible w16cex:durableId="23514BC2" w16cex:dateUtc="2020-11-07T09:37:00Z"/>
  <w16cex:commentExtensible w16cex:durableId="23514BDC" w16cex:dateUtc="2020-11-07T09:37:00Z"/>
  <w16cex:commentExtensible w16cex:durableId="23514C26" w16cex:dateUtc="2020-11-07T09:39:00Z"/>
  <w16cex:commentExtensible w16cex:durableId="23514CCB" w16cex:dateUtc="2020-11-07T0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95A6F4" w16cid:durableId="23514E81"/>
  <w16cid:commentId w16cid:paraId="40FC5208" w16cid:durableId="23514E9F"/>
  <w16cid:commentId w16cid:paraId="40E070F5" w16cid:durableId="235147EC"/>
  <w16cid:commentId w16cid:paraId="3D41BC4E" w16cid:durableId="23514848"/>
  <w16cid:commentId w16cid:paraId="2E82E34A" w16cid:durableId="235148B4"/>
  <w16cid:commentId w16cid:paraId="342972AA" w16cid:durableId="2351487A"/>
  <w16cid:commentId w16cid:paraId="0201A70E" w16cid:durableId="235148FD"/>
  <w16cid:commentId w16cid:paraId="732479D3" w16cid:durableId="2351492F"/>
  <w16cid:commentId w16cid:paraId="54F2E63D" w16cid:durableId="23514970"/>
  <w16cid:commentId w16cid:paraId="7752AD14" w16cid:durableId="235149DE"/>
  <w16cid:commentId w16cid:paraId="222826F3" w16cid:durableId="23514A24"/>
  <w16cid:commentId w16cid:paraId="180B29AF" w16cid:durableId="23514B55"/>
  <w16cid:commentId w16cid:paraId="41DC3F2C" w16cid:durableId="235150EE"/>
  <w16cid:commentId w16cid:paraId="37AEA68B" w16cid:durableId="23514BB4"/>
  <w16cid:commentId w16cid:paraId="05C3BFA4" w16cid:durableId="23514BC2"/>
  <w16cid:commentId w16cid:paraId="01D5B158" w16cid:durableId="23514BDC"/>
  <w16cid:commentId w16cid:paraId="50BA434D" w16cid:durableId="23514C26"/>
  <w16cid:commentId w16cid:paraId="731854AE" w16cid:durableId="23514C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CCC15" w14:textId="77777777" w:rsidR="001F76E9" w:rsidRDefault="001F76E9">
      <w:pPr>
        <w:spacing w:line="240" w:lineRule="auto"/>
      </w:pPr>
      <w:r>
        <w:separator/>
      </w:r>
    </w:p>
  </w:endnote>
  <w:endnote w:type="continuationSeparator" w:id="0">
    <w:p w14:paraId="783B2F4A" w14:textId="77777777" w:rsidR="001F76E9" w:rsidRDefault="001F7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E5DEE" w14:textId="77777777" w:rsidR="001F76E9" w:rsidRDefault="001F76E9">
      <w:pPr>
        <w:spacing w:line="240" w:lineRule="auto"/>
      </w:pPr>
      <w:r>
        <w:separator/>
      </w:r>
    </w:p>
  </w:footnote>
  <w:footnote w:type="continuationSeparator" w:id="0">
    <w:p w14:paraId="00140E12" w14:textId="77777777" w:rsidR="001F76E9" w:rsidRDefault="001F76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B" w14:textId="77777777" w:rsidR="00EE7950" w:rsidRDefault="00EE7950"/>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950"/>
    <w:rsid w:val="001F76E9"/>
    <w:rsid w:val="0038389B"/>
    <w:rsid w:val="00833E51"/>
    <w:rsid w:val="008E4B64"/>
    <w:rsid w:val="00E05D81"/>
    <w:rsid w:val="00E86511"/>
    <w:rsid w:val="00ED232E"/>
    <w:rsid w:val="00EE795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193A85"/>
  <w15:docId w15:val="{32246DE5-B3C7-EF4B-815A-EA098C4A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05D81"/>
    <w:rPr>
      <w:sz w:val="16"/>
      <w:szCs w:val="16"/>
    </w:rPr>
  </w:style>
  <w:style w:type="paragraph" w:styleId="CommentText">
    <w:name w:val="annotation text"/>
    <w:basedOn w:val="Normal"/>
    <w:link w:val="CommentTextChar"/>
    <w:uiPriority w:val="99"/>
    <w:semiHidden/>
    <w:unhideWhenUsed/>
    <w:rsid w:val="00E05D81"/>
    <w:pPr>
      <w:spacing w:line="240" w:lineRule="auto"/>
    </w:pPr>
    <w:rPr>
      <w:sz w:val="20"/>
      <w:szCs w:val="20"/>
    </w:rPr>
  </w:style>
  <w:style w:type="character" w:customStyle="1" w:styleId="CommentTextChar">
    <w:name w:val="Comment Text Char"/>
    <w:basedOn w:val="DefaultParagraphFont"/>
    <w:link w:val="CommentText"/>
    <w:uiPriority w:val="99"/>
    <w:semiHidden/>
    <w:rsid w:val="00E05D81"/>
    <w:rPr>
      <w:sz w:val="20"/>
      <w:szCs w:val="20"/>
    </w:rPr>
  </w:style>
  <w:style w:type="paragraph" w:styleId="CommentSubject">
    <w:name w:val="annotation subject"/>
    <w:basedOn w:val="CommentText"/>
    <w:next w:val="CommentText"/>
    <w:link w:val="CommentSubjectChar"/>
    <w:uiPriority w:val="99"/>
    <w:semiHidden/>
    <w:unhideWhenUsed/>
    <w:rsid w:val="00E05D81"/>
    <w:rPr>
      <w:b/>
      <w:bCs/>
    </w:rPr>
  </w:style>
  <w:style w:type="character" w:customStyle="1" w:styleId="CommentSubjectChar">
    <w:name w:val="Comment Subject Char"/>
    <w:basedOn w:val="CommentTextChar"/>
    <w:link w:val="CommentSubject"/>
    <w:uiPriority w:val="99"/>
    <w:semiHidden/>
    <w:rsid w:val="00E05D81"/>
    <w:rPr>
      <w:b/>
      <w:bCs/>
      <w:sz w:val="20"/>
      <w:szCs w:val="20"/>
    </w:rPr>
  </w:style>
  <w:style w:type="paragraph" w:styleId="BalloonText">
    <w:name w:val="Balloon Text"/>
    <w:basedOn w:val="Normal"/>
    <w:link w:val="BalloonTextChar"/>
    <w:uiPriority w:val="99"/>
    <w:semiHidden/>
    <w:unhideWhenUsed/>
    <w:rsid w:val="00E05D8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5D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medium.com/@tiffanylin_12639/how-to-get-into-usc-film-school-without-really-trying-5a934882b467"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blog.prepscholar.com/how-to-get-into-film-school-by-usc-alum"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5</cp:revision>
  <dcterms:created xsi:type="dcterms:W3CDTF">2020-11-07T09:17:00Z</dcterms:created>
  <dcterms:modified xsi:type="dcterms:W3CDTF">2020-11-07T09:59:00Z</dcterms:modified>
</cp:coreProperties>
</file>