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50D28" w14:textId="77777777" w:rsidR="00406AA7" w:rsidRDefault="00406AA7" w:rsidP="00406AA7">
      <w:pPr>
        <w:shd w:val="clear" w:color="auto" w:fill="FFFFFF"/>
        <w:spacing w:before="100" w:beforeAutospacing="1" w:after="100" w:afterAutospacing="1" w:line="240" w:lineRule="auto"/>
        <w:rPr>
          <w:rFonts w:eastAsia="Times New Roman"/>
          <w:color w:val="000000"/>
          <w:sz w:val="24"/>
          <w:szCs w:val="24"/>
          <w:lang w:val="en-US"/>
        </w:rPr>
      </w:pPr>
      <w:r>
        <w:rPr>
          <w:rFonts w:eastAsia="Times New Roman"/>
          <w:color w:val="000000"/>
          <w:sz w:val="24"/>
          <w:szCs w:val="24"/>
          <w:lang w:val="en-US"/>
        </w:rPr>
        <w:t>Dartmouth College</w:t>
      </w:r>
    </w:p>
    <w:p w14:paraId="10D6A228" w14:textId="77777777" w:rsidR="00406AA7" w:rsidRPr="00E42EBD" w:rsidRDefault="00406AA7" w:rsidP="00406AA7">
      <w:pPr>
        <w:shd w:val="clear" w:color="auto" w:fill="FFFFFF"/>
        <w:spacing w:before="100" w:beforeAutospacing="1" w:after="100" w:afterAutospacing="1" w:line="240" w:lineRule="auto"/>
        <w:rPr>
          <w:rFonts w:eastAsia="Times New Roman"/>
          <w:b/>
          <w:color w:val="000000"/>
          <w:sz w:val="24"/>
          <w:szCs w:val="24"/>
          <w:lang w:val="en-US"/>
        </w:rPr>
      </w:pPr>
      <w:r w:rsidRPr="00406AA7">
        <w:rPr>
          <w:rFonts w:eastAsia="Times New Roman"/>
          <w:b/>
          <w:color w:val="000000"/>
          <w:sz w:val="24"/>
          <w:szCs w:val="24"/>
          <w:lang w:val="en-US"/>
        </w:rPr>
        <w:t xml:space="preserve">While arguing a Dartmouth-related case before the U.S. Supreme Court in 1818, Daniel Webster, Class of 1801, delivered this memorable line: "It is, </w:t>
      </w:r>
      <w:proofErr w:type="gramStart"/>
      <w:r w:rsidRPr="00406AA7">
        <w:rPr>
          <w:rFonts w:eastAsia="Times New Roman"/>
          <w:b/>
          <w:color w:val="000000"/>
          <w:sz w:val="24"/>
          <w:szCs w:val="24"/>
          <w:lang w:val="en-US"/>
        </w:rPr>
        <w:t>sir,…a</w:t>
      </w:r>
      <w:proofErr w:type="gramEnd"/>
      <w:r w:rsidRPr="00406AA7">
        <w:rPr>
          <w:rFonts w:eastAsia="Times New Roman"/>
          <w:b/>
          <w:color w:val="000000"/>
          <w:sz w:val="24"/>
          <w:szCs w:val="24"/>
          <w:lang w:val="en-US"/>
        </w:rPr>
        <w:t xml:space="preserve"> small college, and yet there are those who love it!" As you seek admission to the Class of 2025, what aspects of the College's program, community, or campus environment attract your interest?</w:t>
      </w:r>
      <w:r w:rsidRPr="00E42EBD">
        <w:rPr>
          <w:rFonts w:eastAsia="Times New Roman"/>
          <w:b/>
          <w:color w:val="000000"/>
          <w:sz w:val="24"/>
          <w:szCs w:val="24"/>
          <w:lang w:val="en-US"/>
        </w:rPr>
        <w:t xml:space="preserve"> (100 words)</w:t>
      </w:r>
    </w:p>
    <w:p w14:paraId="5967ABCE" w14:textId="13CB173B" w:rsidR="008D6CB4" w:rsidRDefault="0043174A" w:rsidP="00406AA7">
      <w:pPr>
        <w:shd w:val="clear" w:color="auto" w:fill="FFFFFF"/>
        <w:spacing w:before="100" w:beforeAutospacing="1" w:after="100" w:afterAutospacing="1" w:line="240" w:lineRule="auto"/>
        <w:rPr>
          <w:ins w:id="0" w:author="Fedora Elrica Gracia" w:date="2020-12-30T21:30:00Z"/>
          <w:rFonts w:eastAsia="Times New Roman"/>
          <w:color w:val="000000"/>
          <w:sz w:val="24"/>
          <w:szCs w:val="24"/>
          <w:lang w:val="en-US"/>
        </w:rPr>
      </w:pPr>
      <w:r>
        <w:rPr>
          <w:rFonts w:eastAsia="Times New Roman"/>
          <w:color w:val="000000"/>
          <w:sz w:val="24"/>
          <w:szCs w:val="24"/>
          <w:lang w:val="en-US"/>
        </w:rPr>
        <w:t>Dartmouth’s</w:t>
      </w:r>
      <w:r w:rsidR="0023141F">
        <w:rPr>
          <w:rFonts w:eastAsia="Times New Roman"/>
          <w:color w:val="000000"/>
          <w:sz w:val="24"/>
          <w:szCs w:val="24"/>
          <w:lang w:val="en-US"/>
        </w:rPr>
        <w:t xml:space="preserve"> emphasis on</w:t>
      </w:r>
      <w:r>
        <w:rPr>
          <w:rFonts w:eastAsia="Times New Roman"/>
          <w:color w:val="000000"/>
          <w:sz w:val="24"/>
          <w:szCs w:val="24"/>
          <w:lang w:val="en-US"/>
        </w:rPr>
        <w:t xml:space="preserve"> </w:t>
      </w:r>
      <w:r w:rsidR="00E42EBD">
        <w:rPr>
          <w:rFonts w:eastAsia="Times New Roman"/>
          <w:color w:val="000000"/>
          <w:sz w:val="24"/>
          <w:szCs w:val="24"/>
          <w:lang w:val="en-US"/>
        </w:rPr>
        <w:t xml:space="preserve">explorative </w:t>
      </w:r>
      <w:r w:rsidR="0023141F">
        <w:rPr>
          <w:rFonts w:eastAsia="Times New Roman"/>
          <w:color w:val="000000"/>
          <w:sz w:val="24"/>
          <w:szCs w:val="24"/>
          <w:lang w:val="en-US"/>
        </w:rPr>
        <w:t xml:space="preserve">learning. </w:t>
      </w:r>
      <w:r w:rsidR="00BD419C">
        <w:rPr>
          <w:rFonts w:eastAsia="Times New Roman"/>
          <w:color w:val="000000"/>
          <w:sz w:val="24"/>
          <w:szCs w:val="24"/>
          <w:lang w:val="en-US"/>
        </w:rPr>
        <w:t>As an aspiring</w:t>
      </w:r>
      <w:r w:rsidR="0023141F">
        <w:rPr>
          <w:rFonts w:eastAsia="Times New Roman"/>
          <w:color w:val="000000"/>
          <w:sz w:val="24"/>
          <w:szCs w:val="24"/>
          <w:lang w:val="en-US"/>
        </w:rPr>
        <w:t xml:space="preserve"> research psychologist </w:t>
      </w:r>
      <w:r w:rsidR="00BD419C">
        <w:rPr>
          <w:rFonts w:eastAsia="Times New Roman"/>
          <w:color w:val="000000"/>
          <w:sz w:val="24"/>
          <w:szCs w:val="24"/>
          <w:lang w:val="en-US"/>
        </w:rPr>
        <w:t>specializing in</w:t>
      </w:r>
      <w:r w:rsidR="0023141F">
        <w:rPr>
          <w:rFonts w:eastAsia="Times New Roman"/>
          <w:color w:val="000000"/>
          <w:sz w:val="24"/>
          <w:szCs w:val="24"/>
          <w:lang w:val="en-US"/>
        </w:rPr>
        <w:t xml:space="preserve"> memory-related illnesses,</w:t>
      </w:r>
      <w:r w:rsidR="008D6CB4">
        <w:rPr>
          <w:rFonts w:eastAsia="Times New Roman"/>
          <w:color w:val="000000"/>
          <w:sz w:val="24"/>
          <w:szCs w:val="24"/>
          <w:lang w:val="en-US"/>
        </w:rPr>
        <w:t xml:space="preserve"> </w:t>
      </w:r>
      <w:r w:rsidR="00800719">
        <w:rPr>
          <w:rFonts w:eastAsia="Times New Roman"/>
          <w:color w:val="000000"/>
          <w:sz w:val="24"/>
          <w:szCs w:val="24"/>
          <w:lang w:val="en-US"/>
        </w:rPr>
        <w:t xml:space="preserve">I’m excited to start my quest in </w:t>
      </w:r>
      <w:ins w:id="1" w:author="Fedora Elrica Gracia" w:date="2020-12-30T21:31:00Z">
        <w:r w:rsidR="004B65AC">
          <w:rPr>
            <w:rFonts w:eastAsia="Times New Roman"/>
            <w:color w:val="000000"/>
            <w:sz w:val="24"/>
            <w:szCs w:val="24"/>
            <w:lang w:val="en-US"/>
          </w:rPr>
          <w:t xml:space="preserve">exploring to </w:t>
        </w:r>
      </w:ins>
      <w:del w:id="2" w:author="Fedora Elrica Gracia" w:date="2020-12-30T21:31:00Z">
        <w:r w:rsidR="00800719" w:rsidDel="004B65AC">
          <w:rPr>
            <w:rFonts w:eastAsia="Times New Roman"/>
            <w:color w:val="000000"/>
            <w:sz w:val="24"/>
            <w:szCs w:val="24"/>
            <w:lang w:val="en-US"/>
          </w:rPr>
          <w:delText xml:space="preserve">finding </w:delText>
        </w:r>
      </w:del>
      <w:ins w:id="3" w:author="Fedora Elrica Gracia" w:date="2020-12-30T21:31:00Z">
        <w:r w:rsidR="004B65AC">
          <w:rPr>
            <w:rFonts w:eastAsia="Times New Roman"/>
            <w:color w:val="000000"/>
            <w:sz w:val="24"/>
            <w:szCs w:val="24"/>
            <w:lang w:val="en-US"/>
          </w:rPr>
          <w:t>find</w:t>
        </w:r>
        <w:r w:rsidR="004B65AC">
          <w:rPr>
            <w:rFonts w:eastAsia="Times New Roman"/>
            <w:color w:val="000000"/>
            <w:sz w:val="24"/>
            <w:szCs w:val="24"/>
            <w:lang w:val="en-US"/>
          </w:rPr>
          <w:t xml:space="preserve"> </w:t>
        </w:r>
      </w:ins>
      <w:r w:rsidR="00800719">
        <w:rPr>
          <w:rFonts w:eastAsia="Times New Roman"/>
          <w:color w:val="000000"/>
          <w:sz w:val="24"/>
          <w:szCs w:val="24"/>
          <w:lang w:val="en-US"/>
        </w:rPr>
        <w:t xml:space="preserve">the cure through fusing psychology and music through music therapy, something that I have </w:t>
      </w:r>
      <w:r w:rsidR="00B4331A">
        <w:rPr>
          <w:rFonts w:eastAsia="Times New Roman"/>
          <w:color w:val="000000"/>
          <w:sz w:val="24"/>
          <w:szCs w:val="24"/>
          <w:lang w:val="en-US"/>
        </w:rPr>
        <w:t>started</w:t>
      </w:r>
      <w:r w:rsidR="00800719">
        <w:rPr>
          <w:rFonts w:eastAsia="Times New Roman"/>
          <w:color w:val="000000"/>
          <w:sz w:val="24"/>
          <w:szCs w:val="24"/>
          <w:lang w:val="en-US"/>
        </w:rPr>
        <w:t xml:space="preserve"> </w:t>
      </w:r>
      <w:r w:rsidR="00B4331A">
        <w:rPr>
          <w:rFonts w:eastAsia="Times New Roman"/>
          <w:color w:val="000000"/>
          <w:sz w:val="24"/>
          <w:szCs w:val="24"/>
          <w:lang w:val="en-US"/>
        </w:rPr>
        <w:t>working on</w:t>
      </w:r>
      <w:r w:rsidR="00800719">
        <w:rPr>
          <w:rFonts w:eastAsia="Times New Roman"/>
          <w:color w:val="000000"/>
          <w:sz w:val="24"/>
          <w:szCs w:val="24"/>
          <w:lang w:val="en-US"/>
        </w:rPr>
        <w:t xml:space="preserve"> since high school. T</w:t>
      </w:r>
      <w:r w:rsidR="008D6CB4">
        <w:rPr>
          <w:rFonts w:eastAsia="Times New Roman"/>
          <w:color w:val="000000"/>
          <w:sz w:val="24"/>
          <w:szCs w:val="24"/>
          <w:lang w:val="en-US"/>
        </w:rPr>
        <w:t>he</w:t>
      </w:r>
      <w:r w:rsidR="0023141F">
        <w:rPr>
          <w:rFonts w:eastAsia="Times New Roman"/>
          <w:color w:val="000000"/>
          <w:sz w:val="24"/>
          <w:szCs w:val="24"/>
          <w:lang w:val="en-US"/>
        </w:rPr>
        <w:t xml:space="preserve"> D-Plan </w:t>
      </w:r>
      <w:r w:rsidR="00800719">
        <w:rPr>
          <w:rFonts w:eastAsia="Times New Roman"/>
          <w:color w:val="000000"/>
          <w:sz w:val="24"/>
          <w:szCs w:val="24"/>
          <w:lang w:val="en-US"/>
        </w:rPr>
        <w:t xml:space="preserve">will give me the flexibility to </w:t>
      </w:r>
      <w:r w:rsidR="0023141F">
        <w:rPr>
          <w:rFonts w:eastAsia="Times New Roman"/>
          <w:color w:val="000000"/>
          <w:sz w:val="24"/>
          <w:szCs w:val="24"/>
          <w:lang w:val="en-US"/>
        </w:rPr>
        <w:t xml:space="preserve">pursue </w:t>
      </w:r>
      <w:r w:rsidR="007B26F0">
        <w:rPr>
          <w:rFonts w:eastAsia="Times New Roman"/>
          <w:color w:val="000000"/>
          <w:sz w:val="24"/>
          <w:szCs w:val="24"/>
          <w:lang w:val="en-US"/>
        </w:rPr>
        <w:t>internships</w:t>
      </w:r>
      <w:r w:rsidR="00862D5A">
        <w:rPr>
          <w:rFonts w:eastAsia="Times New Roman"/>
          <w:color w:val="000000"/>
          <w:sz w:val="24"/>
          <w:szCs w:val="24"/>
          <w:lang w:val="en-US"/>
        </w:rPr>
        <w:t xml:space="preserve"> in psychology, such as the Lincoln Filene </w:t>
      </w:r>
      <w:r w:rsidR="00800719">
        <w:rPr>
          <w:rFonts w:eastAsia="Times New Roman"/>
          <w:color w:val="000000"/>
          <w:sz w:val="24"/>
          <w:szCs w:val="24"/>
          <w:lang w:val="en-US"/>
        </w:rPr>
        <w:t xml:space="preserve">Undergraduate </w:t>
      </w:r>
      <w:r w:rsidR="00862D5A">
        <w:rPr>
          <w:rFonts w:eastAsia="Times New Roman"/>
          <w:color w:val="000000"/>
          <w:sz w:val="24"/>
          <w:szCs w:val="24"/>
          <w:lang w:val="en-US"/>
        </w:rPr>
        <w:t>Fellowship</w:t>
      </w:r>
      <w:r w:rsidR="00800719">
        <w:rPr>
          <w:rFonts w:eastAsia="Times New Roman"/>
          <w:color w:val="000000"/>
          <w:sz w:val="24"/>
          <w:szCs w:val="24"/>
          <w:lang w:val="en-US"/>
        </w:rPr>
        <w:t xml:space="preserve"> and the Benjamin G. Brenner 1969 Undergraduate Research Fellowship</w:t>
      </w:r>
      <w:r w:rsidR="00C9580A">
        <w:rPr>
          <w:rFonts w:eastAsia="Times New Roman"/>
          <w:color w:val="000000"/>
          <w:sz w:val="24"/>
          <w:szCs w:val="24"/>
          <w:lang w:val="en-US"/>
        </w:rPr>
        <w:t xml:space="preserve">, where I </w:t>
      </w:r>
      <w:r w:rsidR="00B0541A">
        <w:rPr>
          <w:rFonts w:eastAsia="Times New Roman"/>
          <w:color w:val="000000"/>
          <w:sz w:val="24"/>
          <w:szCs w:val="24"/>
          <w:lang w:val="en-US"/>
        </w:rPr>
        <w:t xml:space="preserve">intend to explore </w:t>
      </w:r>
      <w:r w:rsidR="004648A9">
        <w:rPr>
          <w:rFonts w:eastAsia="Times New Roman"/>
          <w:color w:val="000000"/>
          <w:sz w:val="24"/>
          <w:szCs w:val="24"/>
          <w:lang w:val="en-US"/>
        </w:rPr>
        <w:t>neuroscience disorders and research methods in psychology</w:t>
      </w:r>
      <w:r w:rsidR="00800719">
        <w:rPr>
          <w:rFonts w:eastAsia="Times New Roman"/>
          <w:color w:val="000000"/>
          <w:sz w:val="24"/>
          <w:szCs w:val="24"/>
          <w:lang w:val="en-US"/>
        </w:rPr>
        <w:t>.</w:t>
      </w:r>
      <w:r w:rsidR="00BD419C">
        <w:rPr>
          <w:rFonts w:eastAsia="Times New Roman"/>
          <w:color w:val="000000"/>
          <w:sz w:val="24"/>
          <w:szCs w:val="24"/>
          <w:lang w:val="en-US"/>
        </w:rPr>
        <w:t xml:space="preserve"> </w:t>
      </w:r>
      <w:r w:rsidR="00B4331A">
        <w:rPr>
          <w:rFonts w:eastAsia="Times New Roman"/>
          <w:color w:val="000000"/>
          <w:sz w:val="24"/>
          <w:szCs w:val="24"/>
          <w:lang w:val="en-US"/>
        </w:rPr>
        <w:t>All the while</w:t>
      </w:r>
      <w:r w:rsidR="00BD419C">
        <w:rPr>
          <w:rFonts w:eastAsia="Times New Roman"/>
          <w:color w:val="000000"/>
          <w:sz w:val="24"/>
          <w:szCs w:val="24"/>
          <w:lang w:val="en-US"/>
        </w:rPr>
        <w:t xml:space="preserve">, </w:t>
      </w:r>
      <w:r w:rsidR="008D6CB4">
        <w:rPr>
          <w:rFonts w:eastAsia="Times New Roman"/>
          <w:color w:val="000000"/>
          <w:sz w:val="24"/>
          <w:szCs w:val="24"/>
          <w:lang w:val="en-US"/>
        </w:rPr>
        <w:t xml:space="preserve">I look forward to </w:t>
      </w:r>
      <w:r w:rsidR="00800719">
        <w:rPr>
          <w:rFonts w:eastAsia="Times New Roman"/>
          <w:color w:val="000000"/>
          <w:sz w:val="24"/>
          <w:szCs w:val="24"/>
          <w:lang w:val="en-US"/>
        </w:rPr>
        <w:t>continu</w:t>
      </w:r>
      <w:r w:rsidR="00B4331A">
        <w:rPr>
          <w:rFonts w:eastAsia="Times New Roman"/>
          <w:color w:val="000000"/>
          <w:sz w:val="24"/>
          <w:szCs w:val="24"/>
          <w:lang w:val="en-US"/>
        </w:rPr>
        <w:t>ing</w:t>
      </w:r>
      <w:r w:rsidR="00800719">
        <w:rPr>
          <w:rFonts w:eastAsia="Times New Roman"/>
          <w:color w:val="000000"/>
          <w:sz w:val="24"/>
          <w:szCs w:val="24"/>
          <w:lang w:val="en-US"/>
        </w:rPr>
        <w:t xml:space="preserve"> my musical career </w:t>
      </w:r>
      <w:r w:rsidR="00BD419C">
        <w:rPr>
          <w:rFonts w:eastAsia="Times New Roman"/>
          <w:color w:val="000000"/>
          <w:sz w:val="24"/>
          <w:szCs w:val="24"/>
          <w:lang w:val="en-US"/>
        </w:rPr>
        <w:t>at the Dartmouth Symphony Orchestra</w:t>
      </w:r>
      <w:r w:rsidR="008D6CB4">
        <w:rPr>
          <w:rFonts w:eastAsia="Times New Roman"/>
          <w:color w:val="000000"/>
          <w:sz w:val="24"/>
          <w:szCs w:val="24"/>
          <w:lang w:val="en-US"/>
        </w:rPr>
        <w:t xml:space="preserve">. </w:t>
      </w:r>
    </w:p>
    <w:p w14:paraId="04FAB065" w14:textId="63986734" w:rsidR="004B65AC" w:rsidRDefault="004B65AC" w:rsidP="00406AA7">
      <w:pPr>
        <w:pBdr>
          <w:bottom w:val="single" w:sz="6" w:space="1" w:color="auto"/>
        </w:pBdr>
        <w:shd w:val="clear" w:color="auto" w:fill="FFFFFF"/>
        <w:spacing w:before="100" w:beforeAutospacing="1" w:after="100" w:afterAutospacing="1" w:line="240" w:lineRule="auto"/>
        <w:rPr>
          <w:rFonts w:eastAsia="Times New Roman"/>
          <w:color w:val="000000"/>
          <w:sz w:val="24"/>
          <w:szCs w:val="24"/>
          <w:lang w:val="en-US"/>
        </w:rPr>
      </w:pPr>
    </w:p>
    <w:p w14:paraId="15352242" w14:textId="4805EC48" w:rsidR="004B65AC" w:rsidRDefault="004B65AC" w:rsidP="00406AA7">
      <w:pPr>
        <w:shd w:val="clear" w:color="auto" w:fill="FFFFFF"/>
        <w:spacing w:before="100" w:beforeAutospacing="1" w:after="100" w:afterAutospacing="1" w:line="240" w:lineRule="auto"/>
        <w:rPr>
          <w:rFonts w:eastAsia="Times New Roman"/>
          <w:color w:val="000000"/>
          <w:sz w:val="24"/>
          <w:szCs w:val="24"/>
          <w:lang w:val="en-US"/>
        </w:rPr>
      </w:pPr>
      <w:r>
        <w:rPr>
          <w:rFonts w:eastAsia="Times New Roman"/>
          <w:color w:val="000000"/>
          <w:sz w:val="24"/>
          <w:szCs w:val="24"/>
          <w:lang w:val="en-US"/>
        </w:rPr>
        <w:t xml:space="preserve">Hi </w:t>
      </w:r>
      <w:proofErr w:type="spellStart"/>
      <w:r>
        <w:rPr>
          <w:rFonts w:eastAsia="Times New Roman"/>
          <w:color w:val="000000"/>
          <w:sz w:val="24"/>
          <w:szCs w:val="24"/>
          <w:lang w:val="en-US"/>
        </w:rPr>
        <w:t>Priyaanka</w:t>
      </w:r>
      <w:proofErr w:type="spellEnd"/>
      <w:r>
        <w:rPr>
          <w:rFonts w:eastAsia="Times New Roman"/>
          <w:color w:val="000000"/>
          <w:sz w:val="24"/>
          <w:szCs w:val="24"/>
          <w:lang w:val="en-US"/>
        </w:rPr>
        <w:t>,</w:t>
      </w:r>
    </w:p>
    <w:p w14:paraId="7146E682" w14:textId="3CEA4FA7" w:rsidR="004B65AC" w:rsidRDefault="004B65AC" w:rsidP="00406AA7">
      <w:pPr>
        <w:shd w:val="clear" w:color="auto" w:fill="FFFFFF"/>
        <w:spacing w:before="100" w:beforeAutospacing="1" w:after="100" w:afterAutospacing="1" w:line="240" w:lineRule="auto"/>
        <w:rPr>
          <w:rFonts w:eastAsia="Times New Roman"/>
          <w:color w:val="000000"/>
          <w:sz w:val="24"/>
          <w:szCs w:val="24"/>
          <w:lang w:val="en-US"/>
        </w:rPr>
      </w:pPr>
      <w:r>
        <w:rPr>
          <w:rFonts w:eastAsia="Times New Roman"/>
          <w:color w:val="000000"/>
          <w:sz w:val="24"/>
          <w:szCs w:val="24"/>
          <w:lang w:val="en-US"/>
        </w:rPr>
        <w:t xml:space="preserve">This is awesome! </w:t>
      </w:r>
      <w:r w:rsidRPr="004B65AC">
        <w:rPr>
          <w:rFonts w:eastAsia="Times New Roman"/>
          <w:color w:val="000000"/>
          <w:sz w:val="24"/>
          <w:szCs w:val="24"/>
          <w:lang w:val="en-US"/>
        </w:rPr>
        <w:sym w:font="Wingdings" w:char="F04A"/>
      </w:r>
    </w:p>
    <w:p w14:paraId="630698F4" w14:textId="765D87DB" w:rsidR="004B65AC" w:rsidRDefault="004B65AC" w:rsidP="00406AA7">
      <w:pPr>
        <w:shd w:val="clear" w:color="auto" w:fill="FFFFFF"/>
        <w:spacing w:before="100" w:beforeAutospacing="1" w:after="100" w:afterAutospacing="1" w:line="240" w:lineRule="auto"/>
        <w:rPr>
          <w:rFonts w:eastAsia="Times New Roman"/>
          <w:color w:val="000000"/>
          <w:sz w:val="24"/>
          <w:szCs w:val="24"/>
          <w:lang w:val="en-US"/>
        </w:rPr>
      </w:pPr>
      <w:r>
        <w:rPr>
          <w:rFonts w:eastAsia="Times New Roman"/>
          <w:color w:val="000000"/>
          <w:sz w:val="24"/>
          <w:szCs w:val="24"/>
          <w:lang w:val="en-US"/>
        </w:rPr>
        <w:t>I think you’ve answered this prompt concisely</w:t>
      </w:r>
      <w:bookmarkStart w:id="4" w:name="_GoBack"/>
      <w:bookmarkEnd w:id="4"/>
      <w:r>
        <w:rPr>
          <w:rFonts w:eastAsia="Times New Roman"/>
          <w:color w:val="000000"/>
          <w:sz w:val="24"/>
          <w:szCs w:val="24"/>
          <w:lang w:val="en-US"/>
        </w:rPr>
        <w:t>.</w:t>
      </w:r>
    </w:p>
    <w:p w14:paraId="19150AA0" w14:textId="6F45573F" w:rsidR="004B65AC" w:rsidRDefault="004B65AC" w:rsidP="00406AA7">
      <w:pPr>
        <w:shd w:val="clear" w:color="auto" w:fill="FFFFFF"/>
        <w:spacing w:before="100" w:beforeAutospacing="1" w:after="100" w:afterAutospacing="1" w:line="240" w:lineRule="auto"/>
        <w:rPr>
          <w:rFonts w:eastAsia="Times New Roman"/>
          <w:color w:val="000000"/>
          <w:sz w:val="24"/>
          <w:szCs w:val="24"/>
          <w:lang w:val="en-US"/>
        </w:rPr>
      </w:pPr>
      <w:r>
        <w:rPr>
          <w:rFonts w:eastAsia="Times New Roman"/>
          <w:color w:val="000000"/>
          <w:sz w:val="24"/>
          <w:szCs w:val="24"/>
          <w:lang w:val="en-US"/>
        </w:rPr>
        <w:t xml:space="preserve">All the best! </w:t>
      </w:r>
      <w:r w:rsidRPr="004B65AC">
        <w:rPr>
          <w:rFonts w:eastAsia="Times New Roman"/>
          <w:color w:val="000000"/>
          <w:sz w:val="24"/>
          <w:szCs w:val="24"/>
          <w:lang w:val="en-US"/>
        </w:rPr>
        <w:sym w:font="Wingdings" w:char="F04A"/>
      </w:r>
    </w:p>
    <w:p w14:paraId="1D36BA2D" w14:textId="77777777" w:rsidR="00560BC2" w:rsidRPr="00406AA7" w:rsidRDefault="00560BC2" w:rsidP="00985651">
      <w:pPr>
        <w:shd w:val="clear" w:color="auto" w:fill="FFFFFF"/>
        <w:spacing w:before="100" w:beforeAutospacing="1" w:after="100" w:afterAutospacing="1" w:line="240" w:lineRule="auto"/>
        <w:rPr>
          <w:lang w:val="en-US"/>
        </w:rPr>
      </w:pPr>
    </w:p>
    <w:sectPr w:rsidR="00560BC2" w:rsidRPr="00406AA7" w:rsidSect="00BE2B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865A4" w14:textId="77777777" w:rsidR="009B19D3" w:rsidRDefault="009B19D3" w:rsidP="008364C4">
      <w:pPr>
        <w:spacing w:line="240" w:lineRule="auto"/>
      </w:pPr>
      <w:r>
        <w:separator/>
      </w:r>
    </w:p>
  </w:endnote>
  <w:endnote w:type="continuationSeparator" w:id="0">
    <w:p w14:paraId="68E621E8" w14:textId="77777777" w:rsidR="009B19D3" w:rsidRDefault="009B19D3" w:rsidP="008364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Roboto">
    <w:altName w:val="Arial"/>
    <w:charset w:val="00"/>
    <w:family w:val="auto"/>
    <w:pitch w:val="default"/>
  </w:font>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44886" w14:textId="77777777" w:rsidR="009B19D3" w:rsidRDefault="009B19D3" w:rsidP="008364C4">
      <w:pPr>
        <w:spacing w:line="240" w:lineRule="auto"/>
      </w:pPr>
      <w:r>
        <w:separator/>
      </w:r>
    </w:p>
  </w:footnote>
  <w:footnote w:type="continuationSeparator" w:id="0">
    <w:p w14:paraId="1B8CAC9C" w14:textId="77777777" w:rsidR="009B19D3" w:rsidRDefault="009B19D3" w:rsidP="008364C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67A07"/>
    <w:multiLevelType w:val="multilevel"/>
    <w:tmpl w:val="4058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8FA11A3"/>
    <w:multiLevelType w:val="hybridMultilevel"/>
    <w:tmpl w:val="E7765A12"/>
    <w:lvl w:ilvl="0" w:tplc="26B8E38A">
      <w:start w:val="1"/>
      <w:numFmt w:val="decimal"/>
      <w:lvlText w:val="%1."/>
      <w:lvlJc w:val="left"/>
      <w:pPr>
        <w:ind w:left="720" w:hanging="360"/>
      </w:pPr>
      <w:rPr>
        <w:rFonts w:ascii="Roboto" w:eastAsia="Roboto" w:hAnsi="Roboto" w:cs="Roboto"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AA7"/>
    <w:rsid w:val="001328F8"/>
    <w:rsid w:val="0023141F"/>
    <w:rsid w:val="00311698"/>
    <w:rsid w:val="003323CC"/>
    <w:rsid w:val="00396E87"/>
    <w:rsid w:val="003D7B15"/>
    <w:rsid w:val="00406AA7"/>
    <w:rsid w:val="0043174A"/>
    <w:rsid w:val="004648A9"/>
    <w:rsid w:val="004B65AC"/>
    <w:rsid w:val="00560BC2"/>
    <w:rsid w:val="00621F4C"/>
    <w:rsid w:val="006C7084"/>
    <w:rsid w:val="00722ABB"/>
    <w:rsid w:val="00755F0A"/>
    <w:rsid w:val="007B26F0"/>
    <w:rsid w:val="007B3E9D"/>
    <w:rsid w:val="007D716A"/>
    <w:rsid w:val="00800719"/>
    <w:rsid w:val="008110A6"/>
    <w:rsid w:val="008364C4"/>
    <w:rsid w:val="00837C50"/>
    <w:rsid w:val="00862D5A"/>
    <w:rsid w:val="008844F8"/>
    <w:rsid w:val="008D6CB4"/>
    <w:rsid w:val="008F0D19"/>
    <w:rsid w:val="0094040A"/>
    <w:rsid w:val="00953499"/>
    <w:rsid w:val="00985651"/>
    <w:rsid w:val="009B19D3"/>
    <w:rsid w:val="00A40FC5"/>
    <w:rsid w:val="00A85008"/>
    <w:rsid w:val="00B0541A"/>
    <w:rsid w:val="00B4331A"/>
    <w:rsid w:val="00BD419C"/>
    <w:rsid w:val="00BE2B5F"/>
    <w:rsid w:val="00C43D70"/>
    <w:rsid w:val="00C9580A"/>
    <w:rsid w:val="00CC17D1"/>
    <w:rsid w:val="00D133AE"/>
    <w:rsid w:val="00E42EBD"/>
    <w:rsid w:val="00E8395D"/>
    <w:rsid w:val="00F21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01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AA7"/>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6A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7D716A"/>
    <w:rPr>
      <w:sz w:val="16"/>
      <w:szCs w:val="16"/>
    </w:rPr>
  </w:style>
  <w:style w:type="paragraph" w:styleId="CommentText">
    <w:name w:val="annotation text"/>
    <w:basedOn w:val="Normal"/>
    <w:link w:val="CommentTextChar"/>
    <w:uiPriority w:val="99"/>
    <w:semiHidden/>
    <w:unhideWhenUsed/>
    <w:rsid w:val="007D716A"/>
    <w:pPr>
      <w:spacing w:line="240" w:lineRule="auto"/>
    </w:pPr>
    <w:rPr>
      <w:sz w:val="20"/>
      <w:szCs w:val="20"/>
    </w:rPr>
  </w:style>
  <w:style w:type="character" w:customStyle="1" w:styleId="CommentTextChar">
    <w:name w:val="Comment Text Char"/>
    <w:basedOn w:val="DefaultParagraphFont"/>
    <w:link w:val="CommentText"/>
    <w:uiPriority w:val="99"/>
    <w:semiHidden/>
    <w:rsid w:val="007D716A"/>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7D716A"/>
    <w:rPr>
      <w:b/>
      <w:bCs/>
    </w:rPr>
  </w:style>
  <w:style w:type="character" w:customStyle="1" w:styleId="CommentSubjectChar">
    <w:name w:val="Comment Subject Char"/>
    <w:basedOn w:val="CommentTextChar"/>
    <w:link w:val="CommentSubject"/>
    <w:uiPriority w:val="99"/>
    <w:semiHidden/>
    <w:rsid w:val="007D716A"/>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7B26F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26F0"/>
    <w:rPr>
      <w:rFonts w:ascii="Times New Roman" w:eastAsia="Arial" w:hAnsi="Times New Roman" w:cs="Times New Roman"/>
      <w:sz w:val="18"/>
      <w:szCs w:val="18"/>
      <w:lang w:val="en"/>
    </w:rPr>
  </w:style>
  <w:style w:type="paragraph" w:styleId="Header">
    <w:name w:val="header"/>
    <w:basedOn w:val="Normal"/>
    <w:link w:val="HeaderChar"/>
    <w:uiPriority w:val="99"/>
    <w:unhideWhenUsed/>
    <w:rsid w:val="008364C4"/>
    <w:pPr>
      <w:tabs>
        <w:tab w:val="center" w:pos="4680"/>
        <w:tab w:val="right" w:pos="9360"/>
      </w:tabs>
      <w:spacing w:line="240" w:lineRule="auto"/>
    </w:pPr>
  </w:style>
  <w:style w:type="character" w:customStyle="1" w:styleId="HeaderChar">
    <w:name w:val="Header Char"/>
    <w:basedOn w:val="DefaultParagraphFont"/>
    <w:link w:val="Header"/>
    <w:uiPriority w:val="99"/>
    <w:rsid w:val="008364C4"/>
    <w:rPr>
      <w:rFonts w:ascii="Arial" w:eastAsia="Arial" w:hAnsi="Arial" w:cs="Arial"/>
      <w:sz w:val="22"/>
      <w:szCs w:val="22"/>
      <w:lang w:val="en"/>
    </w:rPr>
  </w:style>
  <w:style w:type="paragraph" w:styleId="Footer">
    <w:name w:val="footer"/>
    <w:basedOn w:val="Normal"/>
    <w:link w:val="FooterChar"/>
    <w:uiPriority w:val="99"/>
    <w:unhideWhenUsed/>
    <w:rsid w:val="008364C4"/>
    <w:pPr>
      <w:tabs>
        <w:tab w:val="center" w:pos="4680"/>
        <w:tab w:val="right" w:pos="9360"/>
      </w:tabs>
      <w:spacing w:line="240" w:lineRule="auto"/>
    </w:pPr>
  </w:style>
  <w:style w:type="character" w:customStyle="1" w:styleId="FooterChar">
    <w:name w:val="Footer Char"/>
    <w:basedOn w:val="DefaultParagraphFont"/>
    <w:link w:val="Footer"/>
    <w:uiPriority w:val="99"/>
    <w:rsid w:val="008364C4"/>
    <w:rPr>
      <w:rFonts w:ascii="Arial" w:eastAsia="Arial" w:hAnsi="Arial" w:cs="Arial"/>
      <w:sz w:val="22"/>
      <w:szCs w:val="22"/>
      <w:lang w:val="en"/>
    </w:rPr>
  </w:style>
  <w:style w:type="paragraph" w:styleId="Revision">
    <w:name w:val="Revision"/>
    <w:hidden/>
    <w:uiPriority w:val="99"/>
    <w:semiHidden/>
    <w:rsid w:val="00B0541A"/>
    <w:rPr>
      <w:rFonts w:ascii="Arial" w:eastAsia="Arial" w:hAnsi="Arial" w:cs="Arial"/>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AA7"/>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6A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7D716A"/>
    <w:rPr>
      <w:sz w:val="16"/>
      <w:szCs w:val="16"/>
    </w:rPr>
  </w:style>
  <w:style w:type="paragraph" w:styleId="CommentText">
    <w:name w:val="annotation text"/>
    <w:basedOn w:val="Normal"/>
    <w:link w:val="CommentTextChar"/>
    <w:uiPriority w:val="99"/>
    <w:semiHidden/>
    <w:unhideWhenUsed/>
    <w:rsid w:val="007D716A"/>
    <w:pPr>
      <w:spacing w:line="240" w:lineRule="auto"/>
    </w:pPr>
    <w:rPr>
      <w:sz w:val="20"/>
      <w:szCs w:val="20"/>
    </w:rPr>
  </w:style>
  <w:style w:type="character" w:customStyle="1" w:styleId="CommentTextChar">
    <w:name w:val="Comment Text Char"/>
    <w:basedOn w:val="DefaultParagraphFont"/>
    <w:link w:val="CommentText"/>
    <w:uiPriority w:val="99"/>
    <w:semiHidden/>
    <w:rsid w:val="007D716A"/>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7D716A"/>
    <w:rPr>
      <w:b/>
      <w:bCs/>
    </w:rPr>
  </w:style>
  <w:style w:type="character" w:customStyle="1" w:styleId="CommentSubjectChar">
    <w:name w:val="Comment Subject Char"/>
    <w:basedOn w:val="CommentTextChar"/>
    <w:link w:val="CommentSubject"/>
    <w:uiPriority w:val="99"/>
    <w:semiHidden/>
    <w:rsid w:val="007D716A"/>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7B26F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26F0"/>
    <w:rPr>
      <w:rFonts w:ascii="Times New Roman" w:eastAsia="Arial" w:hAnsi="Times New Roman" w:cs="Times New Roman"/>
      <w:sz w:val="18"/>
      <w:szCs w:val="18"/>
      <w:lang w:val="en"/>
    </w:rPr>
  </w:style>
  <w:style w:type="paragraph" w:styleId="Header">
    <w:name w:val="header"/>
    <w:basedOn w:val="Normal"/>
    <w:link w:val="HeaderChar"/>
    <w:uiPriority w:val="99"/>
    <w:unhideWhenUsed/>
    <w:rsid w:val="008364C4"/>
    <w:pPr>
      <w:tabs>
        <w:tab w:val="center" w:pos="4680"/>
        <w:tab w:val="right" w:pos="9360"/>
      </w:tabs>
      <w:spacing w:line="240" w:lineRule="auto"/>
    </w:pPr>
  </w:style>
  <w:style w:type="character" w:customStyle="1" w:styleId="HeaderChar">
    <w:name w:val="Header Char"/>
    <w:basedOn w:val="DefaultParagraphFont"/>
    <w:link w:val="Header"/>
    <w:uiPriority w:val="99"/>
    <w:rsid w:val="008364C4"/>
    <w:rPr>
      <w:rFonts w:ascii="Arial" w:eastAsia="Arial" w:hAnsi="Arial" w:cs="Arial"/>
      <w:sz w:val="22"/>
      <w:szCs w:val="22"/>
      <w:lang w:val="en"/>
    </w:rPr>
  </w:style>
  <w:style w:type="paragraph" w:styleId="Footer">
    <w:name w:val="footer"/>
    <w:basedOn w:val="Normal"/>
    <w:link w:val="FooterChar"/>
    <w:uiPriority w:val="99"/>
    <w:unhideWhenUsed/>
    <w:rsid w:val="008364C4"/>
    <w:pPr>
      <w:tabs>
        <w:tab w:val="center" w:pos="4680"/>
        <w:tab w:val="right" w:pos="9360"/>
      </w:tabs>
      <w:spacing w:line="240" w:lineRule="auto"/>
    </w:pPr>
  </w:style>
  <w:style w:type="character" w:customStyle="1" w:styleId="FooterChar">
    <w:name w:val="Footer Char"/>
    <w:basedOn w:val="DefaultParagraphFont"/>
    <w:link w:val="Footer"/>
    <w:uiPriority w:val="99"/>
    <w:rsid w:val="008364C4"/>
    <w:rPr>
      <w:rFonts w:ascii="Arial" w:eastAsia="Arial" w:hAnsi="Arial" w:cs="Arial"/>
      <w:sz w:val="22"/>
      <w:szCs w:val="22"/>
      <w:lang w:val="en"/>
    </w:rPr>
  </w:style>
  <w:style w:type="paragraph" w:styleId="Revision">
    <w:name w:val="Revision"/>
    <w:hidden/>
    <w:uiPriority w:val="99"/>
    <w:semiHidden/>
    <w:rsid w:val="00B0541A"/>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371457">
      <w:bodyDiv w:val="1"/>
      <w:marLeft w:val="0"/>
      <w:marRight w:val="0"/>
      <w:marTop w:val="0"/>
      <w:marBottom w:val="0"/>
      <w:divBdr>
        <w:top w:val="none" w:sz="0" w:space="0" w:color="auto"/>
        <w:left w:val="none" w:sz="0" w:space="0" w:color="auto"/>
        <w:bottom w:val="none" w:sz="0" w:space="0" w:color="auto"/>
        <w:right w:val="none" w:sz="0" w:space="0" w:color="auto"/>
      </w:divBdr>
      <w:divsChild>
        <w:div w:id="1103450732">
          <w:marLeft w:val="0"/>
          <w:marRight w:val="0"/>
          <w:marTop w:val="0"/>
          <w:marBottom w:val="0"/>
          <w:divBdr>
            <w:top w:val="none" w:sz="0" w:space="0" w:color="auto"/>
            <w:left w:val="none" w:sz="0" w:space="0" w:color="auto"/>
            <w:bottom w:val="none" w:sz="0" w:space="0" w:color="auto"/>
            <w:right w:val="none" w:sz="0" w:space="0" w:color="auto"/>
          </w:divBdr>
          <w:divsChild>
            <w:div w:id="1908108808">
              <w:marLeft w:val="0"/>
              <w:marRight w:val="0"/>
              <w:marTop w:val="0"/>
              <w:marBottom w:val="0"/>
              <w:divBdr>
                <w:top w:val="none" w:sz="0" w:space="0" w:color="auto"/>
                <w:left w:val="none" w:sz="0" w:space="0" w:color="auto"/>
                <w:bottom w:val="none" w:sz="0" w:space="0" w:color="auto"/>
                <w:right w:val="none" w:sz="0" w:space="0" w:color="auto"/>
              </w:divBdr>
              <w:divsChild>
                <w:div w:id="16622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2957">
      <w:bodyDiv w:val="1"/>
      <w:marLeft w:val="0"/>
      <w:marRight w:val="0"/>
      <w:marTop w:val="0"/>
      <w:marBottom w:val="0"/>
      <w:divBdr>
        <w:top w:val="none" w:sz="0" w:space="0" w:color="auto"/>
        <w:left w:val="none" w:sz="0" w:space="0" w:color="auto"/>
        <w:bottom w:val="none" w:sz="0" w:space="0" w:color="auto"/>
        <w:right w:val="none" w:sz="0" w:space="0" w:color="auto"/>
      </w:divBdr>
      <w:divsChild>
        <w:div w:id="286398230">
          <w:marLeft w:val="0"/>
          <w:marRight w:val="0"/>
          <w:marTop w:val="0"/>
          <w:marBottom w:val="0"/>
          <w:divBdr>
            <w:top w:val="none" w:sz="0" w:space="0" w:color="auto"/>
            <w:left w:val="none" w:sz="0" w:space="0" w:color="auto"/>
            <w:bottom w:val="none" w:sz="0" w:space="0" w:color="auto"/>
            <w:right w:val="none" w:sz="0" w:space="0" w:color="auto"/>
          </w:divBdr>
          <w:divsChild>
            <w:div w:id="444470821">
              <w:marLeft w:val="0"/>
              <w:marRight w:val="0"/>
              <w:marTop w:val="0"/>
              <w:marBottom w:val="0"/>
              <w:divBdr>
                <w:top w:val="none" w:sz="0" w:space="0" w:color="auto"/>
                <w:left w:val="none" w:sz="0" w:space="0" w:color="auto"/>
                <w:bottom w:val="none" w:sz="0" w:space="0" w:color="auto"/>
                <w:right w:val="none" w:sz="0" w:space="0" w:color="auto"/>
              </w:divBdr>
              <w:divsChild>
                <w:div w:id="11765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55611">
      <w:bodyDiv w:val="1"/>
      <w:marLeft w:val="0"/>
      <w:marRight w:val="0"/>
      <w:marTop w:val="0"/>
      <w:marBottom w:val="0"/>
      <w:divBdr>
        <w:top w:val="none" w:sz="0" w:space="0" w:color="auto"/>
        <w:left w:val="none" w:sz="0" w:space="0" w:color="auto"/>
        <w:bottom w:val="none" w:sz="0" w:space="0" w:color="auto"/>
        <w:right w:val="none" w:sz="0" w:space="0" w:color="auto"/>
      </w:divBdr>
    </w:div>
    <w:div w:id="197548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205</Words>
  <Characters>964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Priyaanka Anasha</dc:creator>
  <cp:keywords/>
  <dc:description/>
  <cp:lastModifiedBy>Fedora Elrica Gracia</cp:lastModifiedBy>
  <cp:revision>3</cp:revision>
  <dcterms:created xsi:type="dcterms:W3CDTF">2020-12-30T02:09:00Z</dcterms:created>
  <dcterms:modified xsi:type="dcterms:W3CDTF">2020-12-30T14:33:00Z</dcterms:modified>
</cp:coreProperties>
</file>