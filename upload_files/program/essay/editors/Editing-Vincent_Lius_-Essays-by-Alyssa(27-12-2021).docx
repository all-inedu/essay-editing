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2061" w14:textId="77777777" w:rsidR="00B33828" w:rsidRPr="00B33828" w:rsidRDefault="00B33828" w:rsidP="00D019D6">
      <w:pPr>
        <w:textAlignment w:val="baseline"/>
        <w:rPr>
          <w:rFonts w:ascii="Roboto" w:eastAsia="Times New Roman" w:hAnsi="Roboto" w:cs="Times New Roman"/>
          <w:b/>
          <w:bCs/>
          <w:color w:val="222222"/>
          <w:sz w:val="21"/>
          <w:szCs w:val="21"/>
        </w:rPr>
      </w:pPr>
      <w:r w:rsidRPr="00B33828">
        <w:rPr>
          <w:rFonts w:ascii="Roboto" w:eastAsia="Times New Roman" w:hAnsi="Roboto" w:cs="Times New Roman"/>
          <w:b/>
          <w:bCs/>
          <w:color w:val="222222"/>
          <w:sz w:val="21"/>
          <w:szCs w:val="21"/>
          <w:shd w:val="clear" w:color="auto" w:fill="FFFFFF"/>
        </w:rPr>
        <w:t xml:space="preserve">In the past 3 to 4 years, what experience(s) have you had (inside or outside of the classroom) related to your selected first-choice major or academic </w:t>
      </w:r>
      <w:proofErr w:type="gramStart"/>
      <w:r w:rsidRPr="00B33828">
        <w:rPr>
          <w:rFonts w:ascii="Roboto" w:eastAsia="Times New Roman" w:hAnsi="Roboto" w:cs="Times New Roman"/>
          <w:b/>
          <w:bCs/>
          <w:color w:val="222222"/>
          <w:sz w:val="21"/>
          <w:szCs w:val="21"/>
          <w:shd w:val="clear" w:color="auto" w:fill="FFFFFF"/>
        </w:rPr>
        <w:t>interest?*</w:t>
      </w:r>
      <w:proofErr w:type="gramEnd"/>
      <w:r w:rsidRPr="00B33828">
        <w:rPr>
          <w:rFonts w:ascii="Roboto" w:eastAsia="Times New Roman" w:hAnsi="Roboto" w:cs="Times New Roman"/>
          <w:b/>
          <w:bCs/>
          <w:color w:val="222222"/>
          <w:sz w:val="21"/>
          <w:szCs w:val="21"/>
          <w:shd w:val="clear" w:color="auto" w:fill="FFFFFF"/>
        </w:rPr>
        <w:t xml:space="preserve"> (150 words)</w:t>
      </w:r>
    </w:p>
    <w:p w14:paraId="054F046E" w14:textId="77777777" w:rsidR="00B33828" w:rsidRPr="00B33828" w:rsidRDefault="00B33828" w:rsidP="00B33828">
      <w:pPr>
        <w:rPr>
          <w:rFonts w:ascii="Times New Roman" w:eastAsia="Times New Roman" w:hAnsi="Times New Roman" w:cs="Times New Roman"/>
        </w:rPr>
      </w:pPr>
    </w:p>
    <w:p w14:paraId="108D32D7" w14:textId="36C586E3" w:rsidR="00B33828" w:rsidRDefault="00DE1720" w:rsidP="00DE1720">
      <w:pPr>
        <w:jc w:val="both"/>
        <w:rPr>
          <w:rFonts w:ascii="Times New Roman" w:eastAsia="Times New Roman" w:hAnsi="Times New Roman" w:cs="Times New Roman"/>
        </w:rPr>
      </w:pPr>
      <w:r w:rsidRPr="00DE1720">
        <w:rPr>
          <w:rFonts w:ascii="Roboto" w:eastAsia="Times New Roman" w:hAnsi="Roboto" w:cs="Times New Roman"/>
          <w:color w:val="222222"/>
          <w:sz w:val="21"/>
          <w:szCs w:val="21"/>
          <w:shd w:val="clear" w:color="auto" w:fill="FFFFFF"/>
        </w:rPr>
        <w:t xml:space="preserve">At first, I started learning programming just to satisfy my curiosity of how software and apps were developed. This </w:t>
      </w:r>
      <w:proofErr w:type="gramStart"/>
      <w:r w:rsidRPr="00DE1720">
        <w:rPr>
          <w:rFonts w:ascii="Roboto" w:eastAsia="Times New Roman" w:hAnsi="Roboto" w:cs="Times New Roman"/>
          <w:color w:val="222222"/>
          <w:sz w:val="21"/>
          <w:szCs w:val="21"/>
          <w:shd w:val="clear" w:color="auto" w:fill="FFFFFF"/>
        </w:rPr>
        <w:t>drove</w:t>
      </w:r>
      <w:proofErr w:type="gramEnd"/>
      <w:r w:rsidRPr="00DE1720">
        <w:rPr>
          <w:rFonts w:ascii="Roboto" w:eastAsia="Times New Roman" w:hAnsi="Roboto" w:cs="Times New Roman"/>
          <w:color w:val="222222"/>
          <w:sz w:val="21"/>
          <w:szCs w:val="21"/>
          <w:shd w:val="clear" w:color="auto" w:fill="FFFFFF"/>
        </w:rPr>
        <w:t xml:space="preserve"> me to take computer science courses both inside and outside of school such as taking </w:t>
      </w:r>
      <w:commentRangeStart w:id="0"/>
      <w:r w:rsidRPr="00DE1720">
        <w:rPr>
          <w:rFonts w:ascii="Roboto" w:eastAsia="Times New Roman" w:hAnsi="Roboto" w:cs="Times New Roman"/>
          <w:color w:val="222222"/>
          <w:sz w:val="21"/>
          <w:szCs w:val="21"/>
          <w:shd w:val="clear" w:color="auto" w:fill="FFFFFF"/>
        </w:rPr>
        <w:t>computer science as one of my IB higher level subjects</w:t>
      </w:r>
      <w:commentRangeEnd w:id="0"/>
      <w:r w:rsidR="00962F63">
        <w:rPr>
          <w:rStyle w:val="CommentReference"/>
        </w:rPr>
        <w:commentReference w:id="0"/>
      </w:r>
      <w:r w:rsidRPr="00DE1720">
        <w:rPr>
          <w:rFonts w:ascii="Roboto" w:eastAsia="Times New Roman" w:hAnsi="Roboto" w:cs="Times New Roman"/>
          <w:color w:val="222222"/>
          <w:sz w:val="21"/>
          <w:szCs w:val="21"/>
          <w:shd w:val="clear" w:color="auto" w:fill="FFFFFF"/>
        </w:rPr>
        <w:t xml:space="preserve">. However, it wasn’t until I started to integrate my programming skills into real-life situations when I </w:t>
      </w:r>
      <w:commentRangeStart w:id="1"/>
      <w:proofErr w:type="spellStart"/>
      <w:r w:rsidRPr="00DE1720">
        <w:rPr>
          <w:rFonts w:ascii="Roboto" w:eastAsia="Times New Roman" w:hAnsi="Roboto" w:cs="Times New Roman"/>
          <w:color w:val="222222"/>
          <w:sz w:val="21"/>
          <w:szCs w:val="21"/>
          <w:shd w:val="clear" w:color="auto" w:fill="FFFFFF"/>
        </w:rPr>
        <w:t>realised</w:t>
      </w:r>
      <w:commentRangeEnd w:id="1"/>
      <w:proofErr w:type="spellEnd"/>
      <w:r w:rsidR="00962F63">
        <w:rPr>
          <w:rStyle w:val="CommentReference"/>
        </w:rPr>
        <w:commentReference w:id="1"/>
      </w:r>
      <w:r w:rsidRPr="00DE1720">
        <w:rPr>
          <w:rFonts w:ascii="Roboto" w:eastAsia="Times New Roman" w:hAnsi="Roboto" w:cs="Times New Roman"/>
          <w:color w:val="222222"/>
          <w:sz w:val="21"/>
          <w:szCs w:val="21"/>
          <w:shd w:val="clear" w:color="auto" w:fill="FFFFFF"/>
        </w:rPr>
        <w:t xml:space="preserve"> the impact technology had in making our lives convenient. </w:t>
      </w:r>
      <w:commentRangeStart w:id="2"/>
      <w:r w:rsidRPr="00DE1720">
        <w:rPr>
          <w:rFonts w:ascii="Roboto" w:eastAsia="Times New Roman" w:hAnsi="Roboto" w:cs="Times New Roman"/>
          <w:color w:val="222222"/>
          <w:sz w:val="21"/>
          <w:szCs w:val="21"/>
          <w:shd w:val="clear" w:color="auto" w:fill="FFFFFF"/>
        </w:rPr>
        <w:t>During my calisthenics plateau</w:t>
      </w:r>
      <w:commentRangeEnd w:id="2"/>
      <w:r w:rsidR="00962F63">
        <w:rPr>
          <w:rStyle w:val="CommentReference"/>
        </w:rPr>
        <w:commentReference w:id="2"/>
      </w:r>
      <w:r w:rsidRPr="00DE1720">
        <w:rPr>
          <w:rFonts w:ascii="Roboto" w:eastAsia="Times New Roman" w:hAnsi="Roboto" w:cs="Times New Roman"/>
          <w:color w:val="222222"/>
          <w:sz w:val="21"/>
          <w:szCs w:val="21"/>
          <w:shd w:val="clear" w:color="auto" w:fill="FFFFFF"/>
        </w:rPr>
        <w:t xml:space="preserve">, I coded myself a personal trainer app </w:t>
      </w:r>
      <w:commentRangeStart w:id="3"/>
      <w:r w:rsidRPr="00DE1720">
        <w:rPr>
          <w:rFonts w:ascii="Roboto" w:eastAsia="Times New Roman" w:hAnsi="Roboto" w:cs="Times New Roman"/>
          <w:color w:val="222222"/>
          <w:sz w:val="21"/>
          <w:szCs w:val="21"/>
          <w:shd w:val="clear" w:color="auto" w:fill="FFFFFF"/>
        </w:rPr>
        <w:t xml:space="preserve">through the use </w:t>
      </w:r>
      <w:commentRangeEnd w:id="3"/>
      <w:r w:rsidR="00962F63">
        <w:rPr>
          <w:rStyle w:val="CommentReference"/>
        </w:rPr>
        <w:commentReference w:id="3"/>
      </w:r>
      <w:r w:rsidRPr="00DE1720">
        <w:rPr>
          <w:rFonts w:ascii="Roboto" w:eastAsia="Times New Roman" w:hAnsi="Roboto" w:cs="Times New Roman"/>
          <w:color w:val="222222"/>
          <w:sz w:val="21"/>
          <w:szCs w:val="21"/>
          <w:shd w:val="clear" w:color="auto" w:fill="FFFFFF"/>
        </w:rPr>
        <w:t xml:space="preserve">of swift and </w:t>
      </w:r>
      <w:proofErr w:type="spellStart"/>
      <w:r w:rsidRPr="00DE1720">
        <w:rPr>
          <w:rFonts w:ascii="Roboto" w:eastAsia="Times New Roman" w:hAnsi="Roboto" w:cs="Times New Roman"/>
          <w:color w:val="222222"/>
          <w:sz w:val="21"/>
          <w:szCs w:val="21"/>
          <w:shd w:val="clear" w:color="auto" w:fill="FFFFFF"/>
        </w:rPr>
        <w:t>xcode</w:t>
      </w:r>
      <w:proofErr w:type="spellEnd"/>
      <w:r w:rsidRPr="00DE1720">
        <w:rPr>
          <w:rFonts w:ascii="Roboto" w:eastAsia="Times New Roman" w:hAnsi="Roboto" w:cs="Times New Roman"/>
          <w:color w:val="222222"/>
          <w:sz w:val="21"/>
          <w:szCs w:val="21"/>
          <w:shd w:val="clear" w:color="auto" w:fill="FFFFFF"/>
        </w:rPr>
        <w:t>. Before I knew it, this rea</w:t>
      </w:r>
      <w:commentRangeStart w:id="4"/>
      <w:r w:rsidRPr="00DE1720">
        <w:rPr>
          <w:rFonts w:ascii="Roboto" w:eastAsia="Times New Roman" w:hAnsi="Roboto" w:cs="Times New Roman"/>
          <w:color w:val="222222"/>
          <w:sz w:val="21"/>
          <w:szCs w:val="21"/>
          <w:shd w:val="clear" w:color="auto" w:fill="FFFFFF"/>
        </w:rPr>
        <w:t>lization</w:t>
      </w:r>
      <w:commentRangeEnd w:id="4"/>
      <w:r w:rsidR="00962F63">
        <w:rPr>
          <w:rStyle w:val="CommentReference"/>
        </w:rPr>
        <w:commentReference w:id="4"/>
      </w:r>
      <w:r w:rsidRPr="00DE1720">
        <w:rPr>
          <w:rFonts w:ascii="Roboto" w:eastAsia="Times New Roman" w:hAnsi="Roboto" w:cs="Times New Roman"/>
          <w:color w:val="222222"/>
          <w:sz w:val="21"/>
          <w:szCs w:val="21"/>
          <w:shd w:val="clear" w:color="auto" w:fill="FFFFFF"/>
        </w:rPr>
        <w:t xml:space="preserve"> turned into passion. Unsatisfied with the backend code of my app, I challenged myself by interning as a </w:t>
      </w:r>
      <w:commentRangeStart w:id="5"/>
      <w:r w:rsidRPr="00DE1720">
        <w:rPr>
          <w:rFonts w:ascii="Roboto" w:eastAsia="Times New Roman" w:hAnsi="Roboto" w:cs="Times New Roman"/>
          <w:color w:val="222222"/>
          <w:sz w:val="21"/>
          <w:szCs w:val="21"/>
          <w:shd w:val="clear" w:color="auto" w:fill="FFFFFF"/>
        </w:rPr>
        <w:t xml:space="preserve">backend developer at </w:t>
      </w:r>
      <w:proofErr w:type="spellStart"/>
      <w:r w:rsidRPr="00DE1720">
        <w:rPr>
          <w:rFonts w:ascii="Roboto" w:eastAsia="Times New Roman" w:hAnsi="Roboto" w:cs="Times New Roman"/>
          <w:color w:val="222222"/>
          <w:sz w:val="21"/>
          <w:szCs w:val="21"/>
          <w:shd w:val="clear" w:color="auto" w:fill="FFFFFF"/>
        </w:rPr>
        <w:t>McEasy</w:t>
      </w:r>
      <w:proofErr w:type="spellEnd"/>
      <w:r w:rsidRPr="00DE1720">
        <w:rPr>
          <w:rFonts w:ascii="Roboto" w:eastAsia="Times New Roman" w:hAnsi="Roboto" w:cs="Times New Roman"/>
          <w:color w:val="222222"/>
          <w:sz w:val="21"/>
          <w:szCs w:val="21"/>
          <w:shd w:val="clear" w:color="auto" w:fill="FFFFFF"/>
        </w:rPr>
        <w:t xml:space="preserve">, a logistic tech startup, where I </w:t>
      </w:r>
      <w:commentRangeEnd w:id="5"/>
      <w:r w:rsidR="00962F63">
        <w:rPr>
          <w:rStyle w:val="CommentReference"/>
        </w:rPr>
        <w:commentReference w:id="5"/>
      </w:r>
      <w:r w:rsidRPr="00DE1720">
        <w:rPr>
          <w:rFonts w:ascii="Roboto" w:eastAsia="Times New Roman" w:hAnsi="Roboto" w:cs="Times New Roman"/>
          <w:color w:val="222222"/>
          <w:sz w:val="21"/>
          <w:szCs w:val="21"/>
          <w:shd w:val="clear" w:color="auto" w:fill="FFFFFF"/>
        </w:rPr>
        <w:t xml:space="preserve">developed my skills in SQL and had a taste of a future in computer science. Thus, confirming my passion to improve </w:t>
      </w:r>
      <w:commentRangeStart w:id="6"/>
      <w:r w:rsidRPr="00DE1720">
        <w:rPr>
          <w:rFonts w:ascii="Roboto" w:eastAsia="Times New Roman" w:hAnsi="Roboto" w:cs="Times New Roman"/>
          <w:color w:val="222222"/>
          <w:sz w:val="21"/>
          <w:szCs w:val="21"/>
          <w:shd w:val="clear" w:color="auto" w:fill="FFFFFF"/>
        </w:rPr>
        <w:t xml:space="preserve">our society’s </w:t>
      </w:r>
      <w:proofErr w:type="spellStart"/>
      <w:r w:rsidRPr="00DE1720">
        <w:rPr>
          <w:rFonts w:ascii="Roboto" w:eastAsia="Times New Roman" w:hAnsi="Roboto" w:cs="Times New Roman"/>
          <w:color w:val="222222"/>
          <w:sz w:val="21"/>
          <w:szCs w:val="21"/>
          <w:shd w:val="clear" w:color="auto" w:fill="FFFFFF"/>
        </w:rPr>
        <w:t>well being</w:t>
      </w:r>
      <w:proofErr w:type="spellEnd"/>
      <w:r w:rsidRPr="00DE1720">
        <w:rPr>
          <w:rFonts w:ascii="Roboto" w:eastAsia="Times New Roman" w:hAnsi="Roboto" w:cs="Times New Roman"/>
          <w:color w:val="222222"/>
          <w:sz w:val="21"/>
          <w:szCs w:val="21"/>
          <w:shd w:val="clear" w:color="auto" w:fill="FFFFFF"/>
        </w:rPr>
        <w:t xml:space="preserve"> th</w:t>
      </w:r>
      <w:commentRangeEnd w:id="6"/>
      <w:r w:rsidR="00962F63">
        <w:rPr>
          <w:rStyle w:val="CommentReference"/>
        </w:rPr>
        <w:commentReference w:id="6"/>
      </w:r>
      <w:r w:rsidRPr="00DE1720">
        <w:rPr>
          <w:rFonts w:ascii="Roboto" w:eastAsia="Times New Roman" w:hAnsi="Roboto" w:cs="Times New Roman"/>
          <w:color w:val="222222"/>
          <w:sz w:val="21"/>
          <w:szCs w:val="21"/>
          <w:shd w:val="clear" w:color="auto" w:fill="FFFFFF"/>
        </w:rPr>
        <w:t>rough codes.</w:t>
      </w:r>
    </w:p>
    <w:p w14:paraId="30822057" w14:textId="77777777" w:rsidR="00D019D6" w:rsidRDefault="00D019D6" w:rsidP="00D019D6">
      <w:pPr>
        <w:rPr>
          <w:rFonts w:ascii="Roboto" w:eastAsia="Times New Roman" w:hAnsi="Roboto" w:cs="Times New Roman"/>
          <w:b/>
          <w:bCs/>
          <w:color w:val="222222"/>
          <w:sz w:val="21"/>
          <w:szCs w:val="21"/>
          <w:shd w:val="clear" w:color="auto" w:fill="FFFFFF"/>
        </w:rPr>
      </w:pPr>
    </w:p>
    <w:p w14:paraId="17CB60DB" w14:textId="704F627C" w:rsidR="00D019D6" w:rsidRPr="00D019D6" w:rsidRDefault="00D019D6" w:rsidP="00D019D6">
      <w:pPr>
        <w:rPr>
          <w:rFonts w:ascii="Times New Roman" w:eastAsia="Times New Roman" w:hAnsi="Times New Roman" w:cs="Times New Roman"/>
        </w:rPr>
      </w:pPr>
      <w:r w:rsidRPr="00D019D6">
        <w:rPr>
          <w:rFonts w:ascii="Roboto" w:eastAsia="Times New Roman" w:hAnsi="Roboto" w:cs="Times New Roman"/>
          <w:b/>
          <w:bCs/>
          <w:color w:val="222222"/>
          <w:sz w:val="21"/>
          <w:szCs w:val="21"/>
          <w:shd w:val="clear" w:color="auto" w:fill="FFFFFF"/>
        </w:rPr>
        <w:t xml:space="preserve">How does your selected first-choice major relate to your future career </w:t>
      </w:r>
      <w:proofErr w:type="gramStart"/>
      <w:r w:rsidRPr="00D019D6">
        <w:rPr>
          <w:rFonts w:ascii="Roboto" w:eastAsia="Times New Roman" w:hAnsi="Roboto" w:cs="Times New Roman"/>
          <w:b/>
          <w:bCs/>
          <w:color w:val="222222"/>
          <w:sz w:val="21"/>
          <w:szCs w:val="21"/>
          <w:shd w:val="clear" w:color="auto" w:fill="FFFFFF"/>
        </w:rPr>
        <w:t>goals?*</w:t>
      </w:r>
      <w:proofErr w:type="gramEnd"/>
      <w:r w:rsidRPr="00D019D6">
        <w:rPr>
          <w:rFonts w:ascii="Roboto" w:eastAsia="Times New Roman" w:hAnsi="Roboto" w:cs="Times New Roman"/>
          <w:b/>
          <w:bCs/>
          <w:color w:val="222222"/>
          <w:sz w:val="21"/>
          <w:szCs w:val="21"/>
          <w:shd w:val="clear" w:color="auto" w:fill="FFFFFF"/>
        </w:rPr>
        <w:t xml:space="preserve"> (150 words)</w:t>
      </w:r>
    </w:p>
    <w:p w14:paraId="546BB8F4" w14:textId="77777777" w:rsidR="00D019D6" w:rsidRPr="00B33828" w:rsidRDefault="00D019D6" w:rsidP="00B33828">
      <w:pPr>
        <w:rPr>
          <w:rFonts w:ascii="Times New Roman" w:eastAsia="Times New Roman" w:hAnsi="Times New Roman" w:cs="Times New Roman"/>
        </w:rPr>
      </w:pPr>
    </w:p>
    <w:p w14:paraId="3D5B0346" w14:textId="78E5617F" w:rsidR="00D019D6" w:rsidRPr="00D019D6" w:rsidRDefault="00DE1720" w:rsidP="00DE1720">
      <w:pPr>
        <w:jc w:val="both"/>
        <w:rPr>
          <w:rFonts w:ascii="Times New Roman" w:eastAsia="Times New Roman" w:hAnsi="Times New Roman" w:cs="Times New Roman"/>
        </w:rPr>
      </w:pPr>
      <w:r w:rsidRPr="00DE1720">
        <w:rPr>
          <w:rFonts w:ascii="Roboto" w:eastAsia="Times New Roman" w:hAnsi="Roboto" w:cs="Times New Roman"/>
          <w:color w:val="222222"/>
          <w:sz w:val="21"/>
          <w:szCs w:val="21"/>
          <w:shd w:val="clear" w:color="auto" w:fill="FFFFFF"/>
        </w:rPr>
        <w:t xml:space="preserve">I have trust issues. Not with people, but with our data. With the fast progression of the world’s technological innovations, we trust more and more of our data to be uploaded upon the digital unknown. </w:t>
      </w:r>
      <w:commentRangeStart w:id="7"/>
      <w:r w:rsidRPr="00DE1720">
        <w:rPr>
          <w:rFonts w:ascii="Roboto" w:eastAsia="Times New Roman" w:hAnsi="Roboto" w:cs="Times New Roman"/>
          <w:color w:val="222222"/>
          <w:sz w:val="21"/>
          <w:szCs w:val="21"/>
          <w:shd w:val="clear" w:color="auto" w:fill="FFFFFF"/>
        </w:rPr>
        <w:t>From our chats with friends to our financial transactions, although it makes our lives more convenient, it comes with greater security risks</w:t>
      </w:r>
      <w:commentRangeEnd w:id="7"/>
      <w:r w:rsidR="00683559">
        <w:rPr>
          <w:rStyle w:val="CommentReference"/>
        </w:rPr>
        <w:commentReference w:id="7"/>
      </w:r>
      <w:r w:rsidRPr="00DE1720">
        <w:rPr>
          <w:rFonts w:ascii="Roboto" w:eastAsia="Times New Roman" w:hAnsi="Roboto" w:cs="Times New Roman"/>
          <w:color w:val="222222"/>
          <w:sz w:val="21"/>
          <w:szCs w:val="21"/>
          <w:shd w:val="clear" w:color="auto" w:fill="FFFFFF"/>
        </w:rPr>
        <w:t xml:space="preserve">. I believe that extensive knowledge of algorithm developments and competence in multiple programming languages is necessary. This realization has inspired me to become a software developer that would play a vital role in advancing technology securities to the next level. Therefore, there is no better choice for me than to pursue </w:t>
      </w:r>
      <w:commentRangeStart w:id="8"/>
      <w:r w:rsidRPr="00DE1720">
        <w:rPr>
          <w:rFonts w:ascii="Roboto" w:eastAsia="Times New Roman" w:hAnsi="Roboto" w:cs="Times New Roman"/>
          <w:color w:val="222222"/>
          <w:sz w:val="21"/>
          <w:szCs w:val="21"/>
          <w:shd w:val="clear" w:color="auto" w:fill="FFFFFF"/>
        </w:rPr>
        <w:t xml:space="preserve">Computer Science at UIUC. UIUC’s excellent computer science program </w:t>
      </w:r>
      <w:commentRangeEnd w:id="8"/>
      <w:r w:rsidR="00983C8B">
        <w:rPr>
          <w:rStyle w:val="CommentReference"/>
        </w:rPr>
        <w:commentReference w:id="8"/>
      </w:r>
      <w:r w:rsidRPr="00DE1720">
        <w:rPr>
          <w:rFonts w:ascii="Roboto" w:eastAsia="Times New Roman" w:hAnsi="Roboto" w:cs="Times New Roman"/>
          <w:color w:val="222222"/>
          <w:sz w:val="21"/>
          <w:szCs w:val="21"/>
          <w:shd w:val="clear" w:color="auto" w:fill="FFFFFF"/>
        </w:rPr>
        <w:t xml:space="preserve">coupled with its plethora of courses on distributed systems, networking, and security would enable me to be one step closer to my </w:t>
      </w:r>
      <w:commentRangeStart w:id="9"/>
      <w:r w:rsidRPr="00DE1720">
        <w:rPr>
          <w:rFonts w:ascii="Roboto" w:eastAsia="Times New Roman" w:hAnsi="Roboto" w:cs="Times New Roman"/>
          <w:color w:val="222222"/>
          <w:sz w:val="21"/>
          <w:szCs w:val="21"/>
          <w:shd w:val="clear" w:color="auto" w:fill="FFFFFF"/>
        </w:rPr>
        <w:t xml:space="preserve">goal of developing safe and secure digital </w:t>
      </w:r>
      <w:commentRangeStart w:id="10"/>
      <w:r w:rsidRPr="00DE1720">
        <w:rPr>
          <w:rFonts w:ascii="Roboto" w:eastAsia="Times New Roman" w:hAnsi="Roboto" w:cs="Times New Roman"/>
          <w:color w:val="222222"/>
          <w:sz w:val="21"/>
          <w:szCs w:val="21"/>
          <w:shd w:val="clear" w:color="auto" w:fill="FFFFFF"/>
        </w:rPr>
        <w:t>usage</w:t>
      </w:r>
      <w:commentRangeEnd w:id="10"/>
      <w:r w:rsidR="00983C8B">
        <w:rPr>
          <w:rStyle w:val="CommentReference"/>
        </w:rPr>
        <w:commentReference w:id="10"/>
      </w:r>
      <w:r w:rsidRPr="00DE1720">
        <w:rPr>
          <w:rFonts w:ascii="Roboto" w:eastAsia="Times New Roman" w:hAnsi="Roboto" w:cs="Times New Roman"/>
          <w:color w:val="222222"/>
          <w:sz w:val="21"/>
          <w:szCs w:val="21"/>
          <w:shd w:val="clear" w:color="auto" w:fill="FFFFFF"/>
        </w:rPr>
        <w:t>.</w:t>
      </w:r>
      <w:commentRangeEnd w:id="9"/>
      <w:r w:rsidR="00983C8B">
        <w:rPr>
          <w:rStyle w:val="CommentReference"/>
        </w:rPr>
        <w:commentReference w:id="9"/>
      </w:r>
    </w:p>
    <w:p w14:paraId="6E0AE633" w14:textId="35642814" w:rsidR="00B36311" w:rsidRDefault="00683559">
      <w:pPr>
        <w:rPr>
          <w:ins w:id="11" w:author="Alyssa Manik" w:date="2021-12-27T01:37:00Z"/>
        </w:rPr>
      </w:pPr>
    </w:p>
    <w:p w14:paraId="5E624FB8" w14:textId="58A0890F" w:rsidR="00983C8B" w:rsidRDefault="00683559">
      <w:ins w:id="12" w:author="Alyssa Manik" w:date="2021-12-27T01:47:00Z">
        <w:r>
          <w:t>Hey! Good job on the essay. All the content so far answers the prompt, and there weren’t a lot of grammatical or spelling errors except for some of the obvious ones I pointed out. Compare</w:t>
        </w:r>
      </w:ins>
      <w:ins w:id="13" w:author="Alyssa Manik" w:date="2021-12-27T01:48:00Z">
        <w:r>
          <w:t xml:space="preserve">d to the second response, I think your first response is a bit weak so focus on that one first. Brainstorm a bit on what makes you unique, and from what I see it’s the internship at </w:t>
        </w:r>
        <w:proofErr w:type="spellStart"/>
        <w:r>
          <w:t>McEasy</w:t>
        </w:r>
        <w:proofErr w:type="spellEnd"/>
        <w:r>
          <w:t xml:space="preserve">, so capitalize on your strengths with these responses. Asking for experience or future career goals implies that UIUC </w:t>
        </w:r>
      </w:ins>
      <w:ins w:id="14" w:author="Alyssa Manik" w:date="2021-12-27T01:49:00Z">
        <w:r>
          <w:t>looks for ambitious or determined students who knows what they want. So stay true and genuine, but make sure to mention what you’re looking for.</w:t>
        </w:r>
      </w:ins>
    </w:p>
    <w:sectPr w:rsidR="00983C8B"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2-27T01:30:00Z" w:initials="AM">
    <w:p w14:paraId="7FA5A508" w14:textId="6D588F65" w:rsidR="00962F63" w:rsidRDefault="00962F63">
      <w:pPr>
        <w:pStyle w:val="CommentText"/>
      </w:pPr>
      <w:r>
        <w:rPr>
          <w:rStyle w:val="CommentReference"/>
        </w:rPr>
        <w:annotationRef/>
      </w:r>
      <w:r>
        <w:t>This is something your transcript has, so just mentioning it briefly is fine.</w:t>
      </w:r>
    </w:p>
  </w:comment>
  <w:comment w:id="1" w:author="Alyssa Manik" w:date="2021-12-27T01:28:00Z" w:initials="AM">
    <w:p w14:paraId="5E7CF51C" w14:textId="433E9089" w:rsidR="00962F63" w:rsidRDefault="00962F63">
      <w:pPr>
        <w:pStyle w:val="CommentText"/>
      </w:pPr>
      <w:r>
        <w:rPr>
          <w:rStyle w:val="CommentReference"/>
        </w:rPr>
        <w:annotationRef/>
      </w:r>
      <w:r>
        <w:t>Usage of s instead of z is British English, so make sure it remains consistent throughout the essay if you’re going to do that.</w:t>
      </w:r>
    </w:p>
  </w:comment>
  <w:comment w:id="2" w:author="Alyssa Manik" w:date="2021-12-27T01:31:00Z" w:initials="AM">
    <w:p w14:paraId="1B40921C" w14:textId="634668F0" w:rsidR="00962F63" w:rsidRDefault="00962F63">
      <w:pPr>
        <w:pStyle w:val="CommentText"/>
      </w:pPr>
      <w:r>
        <w:rPr>
          <w:rStyle w:val="CommentReference"/>
        </w:rPr>
        <w:annotationRef/>
      </w:r>
      <w:r>
        <w:t>I’m assuming this refers to a plateau in your muscle/training/athletic growth? But since it’s not explained, it’s kind of a hanging detail where readers don’t really know what you mean but reads it as a random detail.</w:t>
      </w:r>
    </w:p>
  </w:comment>
  <w:comment w:id="3" w:author="Alyssa Manik" w:date="2021-12-27T01:29:00Z" w:initials="AM">
    <w:p w14:paraId="40314793" w14:textId="65C1C55F" w:rsidR="00962F63" w:rsidRDefault="00962F63">
      <w:pPr>
        <w:pStyle w:val="CommentText"/>
      </w:pPr>
      <w:r>
        <w:rPr>
          <w:rStyle w:val="CommentReference"/>
        </w:rPr>
        <w:annotationRef/>
      </w:r>
      <w:r>
        <w:t>Try to be more concise “using swift and code.” Save the words unless it really matters for any responses 150 words and less.</w:t>
      </w:r>
    </w:p>
  </w:comment>
  <w:comment w:id="4" w:author="Alyssa Manik" w:date="2021-12-27T01:30:00Z" w:initials="AM">
    <w:p w14:paraId="3A3A7D5C" w14:textId="116AF69D" w:rsidR="00962F63" w:rsidRDefault="00962F63">
      <w:pPr>
        <w:pStyle w:val="CommentText"/>
      </w:pPr>
      <w:r>
        <w:rPr>
          <w:rStyle w:val="CommentReference"/>
        </w:rPr>
        <w:annotationRef/>
      </w:r>
      <w:r>
        <w:t>Usage of z here, inconsistent language.</w:t>
      </w:r>
    </w:p>
  </w:comment>
  <w:comment w:id="5" w:author="Alyssa Manik" w:date="2021-12-27T01:30:00Z" w:initials="AM">
    <w:p w14:paraId="2201A453" w14:textId="2499FBAB" w:rsidR="00962F63" w:rsidRDefault="00962F63">
      <w:pPr>
        <w:pStyle w:val="CommentText"/>
      </w:pPr>
      <w:r>
        <w:rPr>
          <w:rStyle w:val="CommentReference"/>
        </w:rPr>
        <w:annotationRef/>
      </w:r>
      <w:r>
        <w:t xml:space="preserve">This is </w:t>
      </w:r>
      <w:proofErr w:type="gramStart"/>
      <w:r>
        <w:t>actually interesting</w:t>
      </w:r>
      <w:proofErr w:type="gramEnd"/>
      <w:r>
        <w:t xml:space="preserve"> so you could place more focus here.</w:t>
      </w:r>
    </w:p>
  </w:comment>
  <w:comment w:id="6" w:author="Alyssa Manik" w:date="2021-12-27T01:32:00Z" w:initials="AM">
    <w:p w14:paraId="04A68010" w14:textId="5C5F9A91" w:rsidR="00962F63" w:rsidRDefault="00962F63">
      <w:pPr>
        <w:pStyle w:val="CommentText"/>
      </w:pPr>
      <w:r>
        <w:rPr>
          <w:rStyle w:val="CommentReference"/>
        </w:rPr>
        <w:annotationRef/>
      </w:r>
      <w:r>
        <w:t xml:space="preserve">The sudden reference to a wider range of audience is confusing. You were talking about your curiosity to calisthenics and suddenly </w:t>
      </w:r>
      <w:r w:rsidR="00983C8B">
        <w:t>your passion for greater good? Flow of the paragraph shifts very quickly but I don’t understand why.</w:t>
      </w:r>
    </w:p>
  </w:comment>
  <w:comment w:id="7" w:author="Alyssa Manik" w:date="2021-12-27T01:40:00Z" w:initials="AM">
    <w:p w14:paraId="4993A45A" w14:textId="4FDBEFE7" w:rsidR="00683559" w:rsidRDefault="00683559">
      <w:pPr>
        <w:pStyle w:val="CommentText"/>
      </w:pPr>
      <w:r>
        <w:rPr>
          <w:rStyle w:val="CommentReference"/>
        </w:rPr>
        <w:annotationRef/>
      </w:r>
      <w:r>
        <w:t>The first and third sentence here isn’t grammatically appropriate. Since removing the dependent clause in the middle makes this sentence incorrect. Please rewrite.</w:t>
      </w:r>
    </w:p>
  </w:comment>
  <w:comment w:id="8" w:author="Alyssa Manik" w:date="2021-12-27T01:35:00Z" w:initials="AM">
    <w:p w14:paraId="0E93A380" w14:textId="09CD6FF4" w:rsidR="00983C8B" w:rsidRDefault="00983C8B">
      <w:pPr>
        <w:pStyle w:val="CommentText"/>
      </w:pPr>
      <w:r>
        <w:rPr>
          <w:rStyle w:val="CommentReference"/>
        </w:rPr>
        <w:annotationRef/>
      </w:r>
      <w:r>
        <w:t xml:space="preserve">I would prefer this to be a bit more concise, just so you can include some details on UIUC like the name of the program, or a specific field of study within your major. </w:t>
      </w:r>
      <w:proofErr w:type="gramStart"/>
      <w:r>
        <w:t>E.g.</w:t>
      </w:r>
      <w:proofErr w:type="gramEnd"/>
      <w:r>
        <w:t xml:space="preserve"> Instead of broad “computer science”; intelligence systems.</w:t>
      </w:r>
    </w:p>
  </w:comment>
  <w:comment w:id="10" w:author="Alyssa Manik" w:date="2021-12-27T01:34:00Z" w:initials="AM">
    <w:p w14:paraId="138BA87C" w14:textId="6D8A15A9" w:rsidR="00983C8B" w:rsidRDefault="00983C8B">
      <w:pPr>
        <w:pStyle w:val="CommentText"/>
      </w:pPr>
      <w:r>
        <w:rPr>
          <w:rStyle w:val="CommentReference"/>
        </w:rPr>
        <w:annotationRef/>
      </w:r>
      <w:r>
        <w:t>Really like this response compared to the other one. The reasoning flows and it’s easier for a reader to infer why you’re interested, what you’re doing to achieve it, and how UIUC plays a part.</w:t>
      </w:r>
    </w:p>
  </w:comment>
  <w:comment w:id="9" w:author="Alyssa Manik" w:date="2021-12-27T01:34:00Z" w:initials="AM">
    <w:p w14:paraId="1592A442" w14:textId="643954D5" w:rsidR="00983C8B" w:rsidRDefault="00983C8B">
      <w:pPr>
        <w:pStyle w:val="CommentText"/>
      </w:pPr>
      <w:r>
        <w:rPr>
          <w:rStyle w:val="CommentReference"/>
        </w:rPr>
        <w:annotationRef/>
      </w:r>
      <w:r>
        <w:t>Where? Is there any place specific you’re interested in? If you could add a bit more detail, your response would be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A5A508" w15:done="0"/>
  <w15:commentEx w15:paraId="5E7CF51C" w15:done="0"/>
  <w15:commentEx w15:paraId="1B40921C" w15:done="0"/>
  <w15:commentEx w15:paraId="40314793" w15:done="0"/>
  <w15:commentEx w15:paraId="3A3A7D5C" w15:done="0"/>
  <w15:commentEx w15:paraId="2201A453" w15:done="0"/>
  <w15:commentEx w15:paraId="04A68010" w15:done="0"/>
  <w15:commentEx w15:paraId="4993A45A" w15:done="0"/>
  <w15:commentEx w15:paraId="0E93A380" w15:done="0"/>
  <w15:commentEx w15:paraId="138BA87C" w15:done="0"/>
  <w15:commentEx w15:paraId="1592A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395B9" w16cex:dateUtc="2021-12-27T09:30:00Z"/>
  <w16cex:commentExtensible w16cex:durableId="25739547" w16cex:dateUtc="2021-12-27T09:28:00Z"/>
  <w16cex:commentExtensible w16cex:durableId="257395EF" w16cex:dateUtc="2021-12-27T09:31:00Z"/>
  <w16cex:commentExtensible w16cex:durableId="25739570" w16cex:dateUtc="2021-12-27T09:29:00Z"/>
  <w16cex:commentExtensible w16cex:durableId="25739599" w16cex:dateUtc="2021-12-27T09:30:00Z"/>
  <w16cex:commentExtensible w16cex:durableId="257395CD" w16cex:dateUtc="2021-12-27T09:30:00Z"/>
  <w16cex:commentExtensible w16cex:durableId="25739634" w16cex:dateUtc="2021-12-27T09:32:00Z"/>
  <w16cex:commentExtensible w16cex:durableId="2573981D" w16cex:dateUtc="2021-12-27T09:40:00Z"/>
  <w16cex:commentExtensible w16cex:durableId="257396E7" w16cex:dateUtc="2021-12-27T09:35:00Z"/>
  <w16cex:commentExtensible w16cex:durableId="257396B3" w16cex:dateUtc="2021-12-27T09:34:00Z"/>
  <w16cex:commentExtensible w16cex:durableId="2573969A" w16cex:dateUtc="2021-12-2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5A508" w16cid:durableId="257395B9"/>
  <w16cid:commentId w16cid:paraId="5E7CF51C" w16cid:durableId="25739547"/>
  <w16cid:commentId w16cid:paraId="1B40921C" w16cid:durableId="257395EF"/>
  <w16cid:commentId w16cid:paraId="40314793" w16cid:durableId="25739570"/>
  <w16cid:commentId w16cid:paraId="3A3A7D5C" w16cid:durableId="25739599"/>
  <w16cid:commentId w16cid:paraId="2201A453" w16cid:durableId="257395CD"/>
  <w16cid:commentId w16cid:paraId="04A68010" w16cid:durableId="25739634"/>
  <w16cid:commentId w16cid:paraId="4993A45A" w16cid:durableId="2573981D"/>
  <w16cid:commentId w16cid:paraId="0E93A380" w16cid:durableId="257396E7"/>
  <w16cid:commentId w16cid:paraId="138BA87C" w16cid:durableId="257396B3"/>
  <w16cid:commentId w16cid:paraId="1592A442" w16cid:durableId="257396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16FF"/>
    <w:multiLevelType w:val="multilevel"/>
    <w:tmpl w:val="CB7E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EE"/>
    <w:rsid w:val="004A375B"/>
    <w:rsid w:val="00683559"/>
    <w:rsid w:val="00962F63"/>
    <w:rsid w:val="00983C8B"/>
    <w:rsid w:val="009F1DEE"/>
    <w:rsid w:val="00A3079B"/>
    <w:rsid w:val="00B33828"/>
    <w:rsid w:val="00D019D6"/>
    <w:rsid w:val="00DE1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93CABD"/>
  <w15:chartTrackingRefBased/>
  <w15:docId w15:val="{DE273125-11F9-A046-BD10-47368D8C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828"/>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62F63"/>
  </w:style>
  <w:style w:type="character" w:styleId="CommentReference">
    <w:name w:val="annotation reference"/>
    <w:basedOn w:val="DefaultParagraphFont"/>
    <w:uiPriority w:val="99"/>
    <w:semiHidden/>
    <w:unhideWhenUsed/>
    <w:rsid w:val="00962F63"/>
    <w:rPr>
      <w:sz w:val="16"/>
      <w:szCs w:val="16"/>
    </w:rPr>
  </w:style>
  <w:style w:type="paragraph" w:styleId="CommentText">
    <w:name w:val="annotation text"/>
    <w:basedOn w:val="Normal"/>
    <w:link w:val="CommentTextChar"/>
    <w:uiPriority w:val="99"/>
    <w:semiHidden/>
    <w:unhideWhenUsed/>
    <w:rsid w:val="00962F63"/>
    <w:rPr>
      <w:sz w:val="20"/>
      <w:szCs w:val="20"/>
    </w:rPr>
  </w:style>
  <w:style w:type="character" w:customStyle="1" w:styleId="CommentTextChar">
    <w:name w:val="Comment Text Char"/>
    <w:basedOn w:val="DefaultParagraphFont"/>
    <w:link w:val="CommentText"/>
    <w:uiPriority w:val="99"/>
    <w:semiHidden/>
    <w:rsid w:val="00962F63"/>
    <w:rPr>
      <w:sz w:val="20"/>
      <w:szCs w:val="20"/>
    </w:rPr>
  </w:style>
  <w:style w:type="paragraph" w:styleId="CommentSubject">
    <w:name w:val="annotation subject"/>
    <w:basedOn w:val="CommentText"/>
    <w:next w:val="CommentText"/>
    <w:link w:val="CommentSubjectChar"/>
    <w:uiPriority w:val="99"/>
    <w:semiHidden/>
    <w:unhideWhenUsed/>
    <w:rsid w:val="00962F63"/>
    <w:rPr>
      <w:b/>
      <w:bCs/>
    </w:rPr>
  </w:style>
  <w:style w:type="character" w:customStyle="1" w:styleId="CommentSubjectChar">
    <w:name w:val="Comment Subject Char"/>
    <w:basedOn w:val="CommentTextChar"/>
    <w:link w:val="CommentSubject"/>
    <w:uiPriority w:val="99"/>
    <w:semiHidden/>
    <w:rsid w:val="00962F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792647">
      <w:bodyDiv w:val="1"/>
      <w:marLeft w:val="0"/>
      <w:marRight w:val="0"/>
      <w:marTop w:val="0"/>
      <w:marBottom w:val="0"/>
      <w:divBdr>
        <w:top w:val="none" w:sz="0" w:space="0" w:color="auto"/>
        <w:left w:val="none" w:sz="0" w:space="0" w:color="auto"/>
        <w:bottom w:val="none" w:sz="0" w:space="0" w:color="auto"/>
        <w:right w:val="none" w:sz="0" w:space="0" w:color="auto"/>
      </w:divBdr>
    </w:div>
    <w:div w:id="1594850456">
      <w:bodyDiv w:val="1"/>
      <w:marLeft w:val="0"/>
      <w:marRight w:val="0"/>
      <w:marTop w:val="0"/>
      <w:marBottom w:val="0"/>
      <w:divBdr>
        <w:top w:val="none" w:sz="0" w:space="0" w:color="auto"/>
        <w:left w:val="none" w:sz="0" w:space="0" w:color="auto"/>
        <w:bottom w:val="none" w:sz="0" w:space="0" w:color="auto"/>
        <w:right w:val="none" w:sz="0" w:space="0" w:color="auto"/>
      </w:divBdr>
    </w:div>
    <w:div w:id="1739471609">
      <w:bodyDiv w:val="1"/>
      <w:marLeft w:val="0"/>
      <w:marRight w:val="0"/>
      <w:marTop w:val="0"/>
      <w:marBottom w:val="0"/>
      <w:divBdr>
        <w:top w:val="none" w:sz="0" w:space="0" w:color="auto"/>
        <w:left w:val="none" w:sz="0" w:space="0" w:color="auto"/>
        <w:bottom w:val="none" w:sz="0" w:space="0" w:color="auto"/>
        <w:right w:val="none" w:sz="0" w:space="0" w:color="auto"/>
      </w:divBdr>
    </w:div>
    <w:div w:id="19616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6</cp:revision>
  <dcterms:created xsi:type="dcterms:W3CDTF">2021-12-20T05:26:00Z</dcterms:created>
  <dcterms:modified xsi:type="dcterms:W3CDTF">2021-12-27T09:49:00Z</dcterms:modified>
</cp:coreProperties>
</file>