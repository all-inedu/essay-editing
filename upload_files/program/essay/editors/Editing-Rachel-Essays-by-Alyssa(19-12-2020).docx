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F9677" w14:textId="77777777" w:rsidR="0064347D" w:rsidRPr="0064347D" w:rsidRDefault="0064347D" w:rsidP="0064347D">
      <w:pPr>
        <w:rPr>
          <w:rFonts w:ascii="Times New Roman" w:eastAsia="Times New Roman" w:hAnsi="Times New Roman" w:cs="Times New Roman"/>
        </w:rPr>
      </w:pPr>
      <w:r w:rsidRPr="0064347D">
        <w:rPr>
          <w:rFonts w:ascii="Arial" w:eastAsia="Times New Roman" w:hAnsi="Arial" w:cs="Arial"/>
          <w:color w:val="000000"/>
          <w:sz w:val="22"/>
          <w:szCs w:val="22"/>
          <w:shd w:val="clear" w:color="auto" w:fill="FFFFFF"/>
        </w:rPr>
        <w:t xml:space="preserve">1. Founded in the spirit of exploration and discovery, Johns Hopkins University encourages students to share their perspectives, develop their interests, and pursue new experiences. Use this space to </w:t>
      </w:r>
      <w:r w:rsidRPr="00160339">
        <w:rPr>
          <w:rFonts w:ascii="Arial" w:eastAsia="Times New Roman" w:hAnsi="Arial" w:cs="Arial"/>
          <w:b/>
          <w:bCs/>
          <w:color w:val="000000"/>
          <w:sz w:val="22"/>
          <w:szCs w:val="22"/>
          <w:shd w:val="clear" w:color="auto" w:fill="FFFFFF"/>
          <w:rPrChange w:id="0" w:author="Alyssa Manik" w:date="2020-12-19T17:50:00Z">
            <w:rPr>
              <w:rFonts w:ascii="Arial" w:eastAsia="Times New Roman" w:hAnsi="Arial" w:cs="Arial"/>
              <w:color w:val="000000"/>
              <w:sz w:val="22"/>
              <w:szCs w:val="22"/>
              <w:shd w:val="clear" w:color="auto" w:fill="FFFFFF"/>
            </w:rPr>
          </w:rPrChange>
        </w:rPr>
        <w:t xml:space="preserve">share something you’d like </w:t>
      </w:r>
      <w:r w:rsidRPr="0064347D">
        <w:rPr>
          <w:rFonts w:ascii="Arial" w:eastAsia="Times New Roman" w:hAnsi="Arial" w:cs="Arial"/>
          <w:color w:val="000000"/>
          <w:sz w:val="22"/>
          <w:szCs w:val="22"/>
          <w:shd w:val="clear" w:color="auto" w:fill="FFFFFF"/>
        </w:rPr>
        <w:t xml:space="preserve">the admissions committee to know about you (your interests, your background, your identity, or your community), and how </w:t>
      </w:r>
      <w:r w:rsidRPr="00160339">
        <w:rPr>
          <w:rFonts w:ascii="Arial" w:eastAsia="Times New Roman" w:hAnsi="Arial" w:cs="Arial"/>
          <w:b/>
          <w:bCs/>
          <w:color w:val="000000"/>
          <w:sz w:val="22"/>
          <w:szCs w:val="22"/>
          <w:shd w:val="clear" w:color="auto" w:fill="FFFFFF"/>
          <w:rPrChange w:id="1" w:author="Alyssa Manik" w:date="2020-12-19T17:50:00Z">
            <w:rPr>
              <w:rFonts w:ascii="Arial" w:eastAsia="Times New Roman" w:hAnsi="Arial" w:cs="Arial"/>
              <w:color w:val="000000"/>
              <w:sz w:val="22"/>
              <w:szCs w:val="22"/>
              <w:shd w:val="clear" w:color="auto" w:fill="FFFFFF"/>
            </w:rPr>
          </w:rPrChange>
        </w:rPr>
        <w:t xml:space="preserve">it </w:t>
      </w:r>
      <w:commentRangeStart w:id="2"/>
      <w:r w:rsidRPr="00160339">
        <w:rPr>
          <w:rFonts w:ascii="Arial" w:eastAsia="Times New Roman" w:hAnsi="Arial" w:cs="Arial"/>
          <w:b/>
          <w:bCs/>
          <w:color w:val="000000"/>
          <w:sz w:val="22"/>
          <w:szCs w:val="22"/>
          <w:shd w:val="clear" w:color="auto" w:fill="FFFFFF"/>
          <w:rPrChange w:id="3" w:author="Alyssa Manik" w:date="2020-12-19T17:50:00Z">
            <w:rPr>
              <w:rFonts w:ascii="Arial" w:eastAsia="Times New Roman" w:hAnsi="Arial" w:cs="Arial"/>
              <w:color w:val="000000"/>
              <w:sz w:val="22"/>
              <w:szCs w:val="22"/>
              <w:shd w:val="clear" w:color="auto" w:fill="FFFFFF"/>
            </w:rPr>
          </w:rPrChange>
        </w:rPr>
        <w:t>has</w:t>
      </w:r>
      <w:commentRangeEnd w:id="2"/>
      <w:r w:rsidR="00160339">
        <w:rPr>
          <w:rStyle w:val="CommentReference"/>
        </w:rPr>
        <w:commentReference w:id="2"/>
      </w:r>
      <w:r w:rsidRPr="0064347D">
        <w:rPr>
          <w:rFonts w:ascii="Arial" w:eastAsia="Times New Roman" w:hAnsi="Arial" w:cs="Arial"/>
          <w:color w:val="000000"/>
          <w:sz w:val="22"/>
          <w:szCs w:val="22"/>
          <w:shd w:val="clear" w:color="auto" w:fill="FFFFFF"/>
        </w:rPr>
        <w:t xml:space="preserve"> shaped what you want to get out of your college experience at Hopkins. (</w:t>
      </w:r>
      <w:r w:rsidRPr="00160339">
        <w:rPr>
          <w:rFonts w:ascii="Arial" w:eastAsia="Times New Roman" w:hAnsi="Arial" w:cs="Arial"/>
          <w:b/>
          <w:bCs/>
          <w:color w:val="000000"/>
          <w:sz w:val="22"/>
          <w:szCs w:val="22"/>
          <w:shd w:val="clear" w:color="auto" w:fill="FFFFFF"/>
          <w:rPrChange w:id="4" w:author="Alyssa Manik" w:date="2020-12-19T17:50:00Z">
            <w:rPr>
              <w:rFonts w:ascii="Arial" w:eastAsia="Times New Roman" w:hAnsi="Arial" w:cs="Arial"/>
              <w:color w:val="000000"/>
              <w:sz w:val="22"/>
              <w:szCs w:val="22"/>
              <w:shd w:val="clear" w:color="auto" w:fill="FFFFFF"/>
            </w:rPr>
          </w:rPrChange>
        </w:rPr>
        <w:t>300-400 words</w:t>
      </w:r>
      <w:r w:rsidRPr="0064347D">
        <w:rPr>
          <w:rFonts w:ascii="Arial" w:eastAsia="Times New Roman" w:hAnsi="Arial" w:cs="Arial"/>
          <w:color w:val="000000"/>
          <w:sz w:val="22"/>
          <w:szCs w:val="22"/>
          <w:shd w:val="clear" w:color="auto" w:fill="FFFFFF"/>
        </w:rPr>
        <w:t>)</w:t>
      </w:r>
    </w:p>
    <w:p w14:paraId="115C3CA8" w14:textId="77777777" w:rsidR="0064347D" w:rsidRPr="0064347D" w:rsidRDefault="0064347D" w:rsidP="0064347D">
      <w:pPr>
        <w:rPr>
          <w:rFonts w:ascii="Times New Roman" w:eastAsia="Times New Roman" w:hAnsi="Times New Roman" w:cs="Times New Roman"/>
        </w:rPr>
      </w:pPr>
    </w:p>
    <w:p w14:paraId="1A8FC263" w14:textId="77777777" w:rsidR="0064347D" w:rsidRPr="0064347D" w:rsidRDefault="0064347D" w:rsidP="0064347D">
      <w:pPr>
        <w:rPr>
          <w:rFonts w:ascii="Times New Roman" w:eastAsia="Times New Roman" w:hAnsi="Times New Roman" w:cs="Times New Roman"/>
        </w:rPr>
      </w:pPr>
      <w:r w:rsidRPr="0064347D">
        <w:rPr>
          <w:rFonts w:ascii="Arial" w:eastAsia="Times New Roman" w:hAnsi="Arial" w:cs="Arial"/>
          <w:color w:val="000000"/>
          <w:sz w:val="22"/>
          <w:szCs w:val="22"/>
          <w:shd w:val="clear" w:color="auto" w:fill="D9D2E9"/>
        </w:rPr>
        <w:t>Draft</w:t>
      </w:r>
    </w:p>
    <w:p w14:paraId="18212323" w14:textId="77777777" w:rsidR="0064347D" w:rsidRPr="0064347D" w:rsidRDefault="0064347D" w:rsidP="0064347D">
      <w:pPr>
        <w:rPr>
          <w:rFonts w:ascii="Times New Roman" w:eastAsia="Times New Roman" w:hAnsi="Times New Roman" w:cs="Times New Roman"/>
        </w:rPr>
      </w:pPr>
      <w:r w:rsidRPr="0064347D">
        <w:rPr>
          <w:rFonts w:ascii="Arial" w:eastAsia="Times New Roman" w:hAnsi="Arial" w:cs="Arial"/>
          <w:color w:val="000000"/>
          <w:sz w:val="22"/>
          <w:szCs w:val="22"/>
          <w:shd w:val="clear" w:color="auto" w:fill="FFFFFF"/>
        </w:rPr>
        <w:t xml:space="preserve">Everyone always says there is a distinction between “seeing” and “doing.” Growing up in a family that ran a pharmaceutical company, I was accustomed to “seeing” the laboratory and manufacturing processes, but that was all it had </w:t>
      </w:r>
      <w:commentRangeStart w:id="5"/>
      <w:r w:rsidRPr="0064347D">
        <w:rPr>
          <w:rFonts w:ascii="Arial" w:eastAsia="Times New Roman" w:hAnsi="Arial" w:cs="Arial"/>
          <w:color w:val="000000"/>
          <w:sz w:val="22"/>
          <w:szCs w:val="22"/>
          <w:shd w:val="clear" w:color="auto" w:fill="FFFFFF"/>
        </w:rPr>
        <w:t>been</w:t>
      </w:r>
      <w:commentRangeEnd w:id="5"/>
      <w:r w:rsidR="00D436B0">
        <w:rPr>
          <w:rStyle w:val="CommentReference"/>
        </w:rPr>
        <w:commentReference w:id="5"/>
      </w:r>
      <w:r w:rsidRPr="0064347D">
        <w:rPr>
          <w:rFonts w:ascii="Arial" w:eastAsia="Times New Roman" w:hAnsi="Arial" w:cs="Arial"/>
          <w:color w:val="000000"/>
          <w:sz w:val="22"/>
          <w:szCs w:val="22"/>
          <w:shd w:val="clear" w:color="auto" w:fill="FFFFFF"/>
        </w:rPr>
        <w:t>.  </w:t>
      </w:r>
    </w:p>
    <w:p w14:paraId="4A4DC104" w14:textId="77777777" w:rsidR="0064347D" w:rsidRPr="0064347D" w:rsidRDefault="0064347D" w:rsidP="0064347D">
      <w:pPr>
        <w:rPr>
          <w:rFonts w:ascii="Times New Roman" w:eastAsia="Times New Roman" w:hAnsi="Times New Roman" w:cs="Times New Roman"/>
        </w:rPr>
      </w:pPr>
    </w:p>
    <w:p w14:paraId="23F2A559" w14:textId="77777777" w:rsidR="0064347D" w:rsidRPr="0064347D" w:rsidRDefault="0064347D" w:rsidP="0064347D">
      <w:pPr>
        <w:rPr>
          <w:rFonts w:ascii="Times New Roman" w:eastAsia="Times New Roman" w:hAnsi="Times New Roman" w:cs="Times New Roman"/>
        </w:rPr>
      </w:pPr>
      <w:r w:rsidRPr="0064347D">
        <w:rPr>
          <w:rFonts w:ascii="Arial" w:eastAsia="Times New Roman" w:hAnsi="Arial" w:cs="Arial"/>
          <w:color w:val="000000"/>
          <w:sz w:val="22"/>
          <w:szCs w:val="22"/>
          <w:shd w:val="clear" w:color="auto" w:fill="FFFFFF"/>
        </w:rPr>
        <w:t>This drove me to my laptop in search of a way to satisfy my curiosity, and it was then that I </w:t>
      </w:r>
      <w:del w:id="6" w:author="Alyssa Manik" w:date="2020-12-19T17:36:00Z">
        <w:r w:rsidRPr="0064347D" w:rsidDel="00D436B0">
          <w:rPr>
            <w:rFonts w:ascii="Arial" w:eastAsia="Times New Roman" w:hAnsi="Arial" w:cs="Arial"/>
            <w:color w:val="000000"/>
            <w:sz w:val="22"/>
            <w:szCs w:val="22"/>
            <w:shd w:val="clear" w:color="auto" w:fill="FFFFFF"/>
          </w:rPr>
          <w:delText xml:space="preserve"> </w:delText>
        </w:r>
      </w:del>
      <w:r w:rsidRPr="0064347D">
        <w:rPr>
          <w:rFonts w:ascii="Arial" w:eastAsia="Times New Roman" w:hAnsi="Arial" w:cs="Arial"/>
          <w:color w:val="000000"/>
          <w:sz w:val="22"/>
          <w:szCs w:val="22"/>
          <w:shd w:val="clear" w:color="auto" w:fill="FFFFFF"/>
        </w:rPr>
        <w:t xml:space="preserve">discovered the “Introduction to Laboratory Research” course at Johns Hopkins University. The course had guided me through several research projects within the laboratory, allowing me to delve deeper into topics such as bacterial transformation, gel electrophoresis, and CRISPR </w:t>
      </w:r>
      <w:commentRangeStart w:id="7"/>
      <w:commentRangeStart w:id="8"/>
      <w:r w:rsidRPr="0064347D">
        <w:rPr>
          <w:rFonts w:ascii="Arial" w:eastAsia="Times New Roman" w:hAnsi="Arial" w:cs="Arial"/>
          <w:color w:val="000000"/>
          <w:sz w:val="22"/>
          <w:szCs w:val="22"/>
          <w:shd w:val="clear" w:color="auto" w:fill="FFFFFF"/>
        </w:rPr>
        <w:t>technology</w:t>
      </w:r>
      <w:commentRangeEnd w:id="7"/>
      <w:r w:rsidR="00D436B0">
        <w:rPr>
          <w:rStyle w:val="CommentReference"/>
        </w:rPr>
        <w:commentReference w:id="7"/>
      </w:r>
      <w:commentRangeEnd w:id="8"/>
      <w:r w:rsidR="00D436B0">
        <w:rPr>
          <w:rStyle w:val="CommentReference"/>
        </w:rPr>
        <w:commentReference w:id="8"/>
      </w:r>
      <w:r w:rsidRPr="0064347D">
        <w:rPr>
          <w:rFonts w:ascii="Arial" w:eastAsia="Times New Roman" w:hAnsi="Arial" w:cs="Arial"/>
          <w:color w:val="000000"/>
          <w:sz w:val="22"/>
          <w:szCs w:val="22"/>
          <w:shd w:val="clear" w:color="auto" w:fill="FFFFFF"/>
        </w:rPr>
        <w:t>. </w:t>
      </w:r>
    </w:p>
    <w:p w14:paraId="2EBE1A94" w14:textId="77777777" w:rsidR="0064347D" w:rsidRPr="0064347D" w:rsidRDefault="0064347D" w:rsidP="0064347D">
      <w:pPr>
        <w:rPr>
          <w:rFonts w:ascii="Times New Roman" w:eastAsia="Times New Roman" w:hAnsi="Times New Roman" w:cs="Times New Roman"/>
        </w:rPr>
      </w:pPr>
    </w:p>
    <w:p w14:paraId="4E0E7209" w14:textId="77777777" w:rsidR="0064347D" w:rsidRPr="0064347D" w:rsidRDefault="0064347D" w:rsidP="0064347D">
      <w:pPr>
        <w:rPr>
          <w:rFonts w:ascii="Times New Roman" w:eastAsia="Times New Roman" w:hAnsi="Times New Roman" w:cs="Times New Roman"/>
        </w:rPr>
      </w:pPr>
      <w:commentRangeStart w:id="9"/>
      <w:r w:rsidRPr="0064347D">
        <w:rPr>
          <w:rFonts w:ascii="Arial" w:eastAsia="Times New Roman" w:hAnsi="Arial" w:cs="Arial"/>
          <w:color w:val="000000"/>
          <w:sz w:val="22"/>
          <w:szCs w:val="22"/>
          <w:shd w:val="clear" w:color="auto" w:fill="FFFFFF"/>
        </w:rPr>
        <w:t xml:space="preserve">But another factor that stood out </w:t>
      </w:r>
      <w:commentRangeEnd w:id="9"/>
      <w:r w:rsidR="00D436B0">
        <w:rPr>
          <w:rStyle w:val="CommentReference"/>
        </w:rPr>
        <w:commentReference w:id="9"/>
      </w:r>
      <w:r w:rsidRPr="0064347D">
        <w:rPr>
          <w:rFonts w:ascii="Arial" w:eastAsia="Times New Roman" w:hAnsi="Arial" w:cs="Arial"/>
          <w:color w:val="000000"/>
          <w:sz w:val="22"/>
          <w:szCs w:val="22"/>
          <w:shd w:val="clear" w:color="auto" w:fill="FFFFFF"/>
        </w:rPr>
        <w:t xml:space="preserve">was the fact that the </w:t>
      </w:r>
      <w:commentRangeStart w:id="10"/>
      <w:r w:rsidRPr="0064347D">
        <w:rPr>
          <w:rFonts w:ascii="Arial" w:eastAsia="Times New Roman" w:hAnsi="Arial" w:cs="Arial"/>
          <w:color w:val="000000"/>
          <w:sz w:val="22"/>
          <w:szCs w:val="22"/>
          <w:shd w:val="clear" w:color="auto" w:fill="FFFFFF"/>
        </w:rPr>
        <w:t xml:space="preserve">campus grounds were filled with students from a variety of nations, all assembling together to pursue each one’s interests. There had never been a clearer picture of </w:t>
      </w:r>
      <w:commentRangeEnd w:id="10"/>
      <w:r w:rsidR="00D436B0">
        <w:rPr>
          <w:rStyle w:val="CommentReference"/>
        </w:rPr>
        <w:commentReference w:id="10"/>
      </w:r>
      <w:r w:rsidRPr="0064347D">
        <w:rPr>
          <w:rFonts w:ascii="Arial" w:eastAsia="Times New Roman" w:hAnsi="Arial" w:cs="Arial"/>
          <w:color w:val="000000"/>
          <w:sz w:val="22"/>
          <w:szCs w:val="22"/>
          <w:shd w:val="clear" w:color="auto" w:fill="FFFFFF"/>
        </w:rPr>
        <w:t xml:space="preserve">my U.S. History teacher’s </w:t>
      </w:r>
      <w:proofErr w:type="spellStart"/>
      <w:r w:rsidRPr="0064347D">
        <w:rPr>
          <w:rFonts w:ascii="Arial" w:eastAsia="Times New Roman" w:hAnsi="Arial" w:cs="Arial"/>
          <w:color w:val="000000"/>
          <w:sz w:val="22"/>
          <w:szCs w:val="22"/>
          <w:shd w:val="clear" w:color="auto" w:fill="FFFFFF"/>
        </w:rPr>
        <w:t>favourite</w:t>
      </w:r>
      <w:proofErr w:type="spellEnd"/>
      <w:r w:rsidRPr="0064347D">
        <w:rPr>
          <w:rFonts w:ascii="Arial" w:eastAsia="Times New Roman" w:hAnsi="Arial" w:cs="Arial"/>
          <w:color w:val="000000"/>
          <w:sz w:val="22"/>
          <w:szCs w:val="22"/>
          <w:shd w:val="clear" w:color="auto" w:fill="FFFFFF"/>
        </w:rPr>
        <w:t xml:space="preserve"> word: the melting pot! I had managed to form a close-knit group called “</w:t>
      </w:r>
      <w:proofErr w:type="spellStart"/>
      <w:r w:rsidRPr="0064347D">
        <w:rPr>
          <w:rFonts w:ascii="Arial" w:eastAsia="Times New Roman" w:hAnsi="Arial" w:cs="Arial"/>
          <w:color w:val="000000"/>
          <w:sz w:val="22"/>
          <w:szCs w:val="22"/>
          <w:shd w:val="clear" w:color="auto" w:fill="FFFFFF"/>
        </w:rPr>
        <w:t>thenotsmartgang</w:t>
      </w:r>
      <w:proofErr w:type="spellEnd"/>
      <w:r w:rsidRPr="0064347D">
        <w:rPr>
          <w:rFonts w:ascii="Arial" w:eastAsia="Times New Roman" w:hAnsi="Arial" w:cs="Arial"/>
          <w:color w:val="000000"/>
          <w:sz w:val="22"/>
          <w:szCs w:val="22"/>
          <w:shd w:val="clear" w:color="auto" w:fill="FFFFFF"/>
        </w:rPr>
        <w:t>,” an inside joke that was bound to tie us together. Although we had all come from different parts of the world, we were able to hang out at cafes to study together and share our tales from back home with one another.</w:t>
      </w:r>
    </w:p>
    <w:p w14:paraId="1B39AE0B" w14:textId="77777777" w:rsidR="0064347D" w:rsidRPr="0064347D" w:rsidRDefault="0064347D" w:rsidP="0064347D">
      <w:pPr>
        <w:rPr>
          <w:rFonts w:ascii="Times New Roman" w:eastAsia="Times New Roman" w:hAnsi="Times New Roman" w:cs="Times New Roman"/>
        </w:rPr>
      </w:pPr>
    </w:p>
    <w:p w14:paraId="0ED6AF9F" w14:textId="77777777" w:rsidR="0064347D" w:rsidRPr="0064347D" w:rsidRDefault="0064347D" w:rsidP="0064347D">
      <w:pPr>
        <w:rPr>
          <w:rFonts w:ascii="Times New Roman" w:eastAsia="Times New Roman" w:hAnsi="Times New Roman" w:cs="Times New Roman"/>
        </w:rPr>
      </w:pPr>
      <w:r w:rsidRPr="0064347D">
        <w:rPr>
          <w:rFonts w:ascii="Arial" w:eastAsia="Times New Roman" w:hAnsi="Arial" w:cs="Arial"/>
          <w:color w:val="000000"/>
          <w:sz w:val="22"/>
          <w:szCs w:val="22"/>
          <w:shd w:val="clear" w:color="auto" w:fill="FFFFFF"/>
        </w:rPr>
        <w:t xml:space="preserve">Though the summer program eventually ended, the friendships I had formed did not. Over the next year, I collaborated </w:t>
      </w:r>
      <w:commentRangeStart w:id="11"/>
      <w:r w:rsidRPr="0064347D">
        <w:rPr>
          <w:rFonts w:ascii="Arial" w:eastAsia="Times New Roman" w:hAnsi="Arial" w:cs="Arial"/>
          <w:color w:val="000000"/>
          <w:sz w:val="22"/>
          <w:szCs w:val="22"/>
          <w:shd w:val="clear" w:color="auto" w:fill="FFFFFF"/>
        </w:rPr>
        <w:t>with</w:t>
      </w:r>
      <w:commentRangeEnd w:id="11"/>
      <w:r w:rsidR="00D436B0">
        <w:rPr>
          <w:rStyle w:val="CommentReference"/>
        </w:rPr>
        <w:commentReference w:id="11"/>
      </w:r>
      <w:r w:rsidRPr="0064347D">
        <w:rPr>
          <w:rFonts w:ascii="Arial" w:eastAsia="Times New Roman" w:hAnsi="Arial" w:cs="Arial"/>
          <w:color w:val="000000"/>
          <w:sz w:val="22"/>
          <w:szCs w:val="22"/>
          <w:shd w:val="clear" w:color="auto" w:fill="FFFFFF"/>
        </w:rPr>
        <w:t xml:space="preserve"> a close friend of mine from the program to create an online blog site called Females BOLD, which empowers young girls to lead and make an impact on the world. Coming from Indonesia, where it was still uncommon for women to hold leadership positions, I was able to utilize this platform to aid in leading a multinational team promoting female empowerment and enabling young girls to attain equality, which will lead to the sustainable development of society. </w:t>
      </w:r>
    </w:p>
    <w:p w14:paraId="5D1C0F26" w14:textId="77777777" w:rsidR="0064347D" w:rsidRPr="0064347D" w:rsidRDefault="0064347D" w:rsidP="0064347D">
      <w:pPr>
        <w:rPr>
          <w:rFonts w:ascii="Times New Roman" w:eastAsia="Times New Roman" w:hAnsi="Times New Roman" w:cs="Times New Roman"/>
        </w:rPr>
      </w:pPr>
    </w:p>
    <w:p w14:paraId="187DFAFA" w14:textId="4BA56BC8" w:rsidR="0064347D" w:rsidRPr="0064347D" w:rsidRDefault="0064347D" w:rsidP="0064347D">
      <w:pPr>
        <w:rPr>
          <w:rFonts w:ascii="Times New Roman" w:eastAsia="Times New Roman" w:hAnsi="Times New Roman" w:cs="Times New Roman"/>
        </w:rPr>
      </w:pPr>
      <w:r w:rsidRPr="0064347D">
        <w:rPr>
          <w:rFonts w:ascii="Arial" w:eastAsia="Times New Roman" w:hAnsi="Arial" w:cs="Arial"/>
          <w:color w:val="000000"/>
          <w:sz w:val="22"/>
          <w:szCs w:val="22"/>
          <w:shd w:val="clear" w:color="auto" w:fill="FFFFFF"/>
        </w:rPr>
        <w:t xml:space="preserve">Besides the community of equal opportunities </w:t>
      </w:r>
      <w:ins w:id="12" w:author="Alyssa Manik" w:date="2020-12-19T17:41:00Z">
        <w:r w:rsidR="00D436B0">
          <w:rPr>
            <w:rFonts w:ascii="Arial" w:eastAsia="Times New Roman" w:hAnsi="Arial" w:cs="Arial"/>
            <w:color w:val="000000"/>
            <w:sz w:val="22"/>
            <w:szCs w:val="22"/>
            <w:shd w:val="clear" w:color="auto" w:fill="FFFFFF"/>
          </w:rPr>
          <w:t xml:space="preserve">that </w:t>
        </w:r>
      </w:ins>
      <w:r w:rsidRPr="0064347D">
        <w:rPr>
          <w:rFonts w:ascii="Arial" w:eastAsia="Times New Roman" w:hAnsi="Arial" w:cs="Arial"/>
          <w:color w:val="000000"/>
          <w:sz w:val="22"/>
          <w:szCs w:val="22"/>
          <w:shd w:val="clear" w:color="auto" w:fill="FFFFFF"/>
        </w:rPr>
        <w:t xml:space="preserve">I was able to foster, I </w:t>
      </w:r>
      <w:del w:id="13" w:author="Alyssa Manik" w:date="2020-12-19T17:41:00Z">
        <w:r w:rsidRPr="0064347D" w:rsidDel="00D436B0">
          <w:rPr>
            <w:rFonts w:ascii="Arial" w:eastAsia="Times New Roman" w:hAnsi="Arial" w:cs="Arial"/>
            <w:color w:val="000000"/>
            <w:sz w:val="22"/>
            <w:szCs w:val="22"/>
            <w:shd w:val="clear" w:color="auto" w:fill="FFFFFF"/>
          </w:rPr>
          <w:delText xml:space="preserve">had </w:delText>
        </w:r>
      </w:del>
      <w:r w:rsidRPr="0064347D">
        <w:rPr>
          <w:rFonts w:ascii="Arial" w:eastAsia="Times New Roman" w:hAnsi="Arial" w:cs="Arial"/>
          <w:color w:val="000000"/>
          <w:sz w:val="22"/>
          <w:szCs w:val="22"/>
          <w:shd w:val="clear" w:color="auto" w:fill="FFFFFF"/>
        </w:rPr>
        <w:t xml:space="preserve">learnt from my time at the summer course to </w:t>
      </w:r>
      <w:commentRangeStart w:id="14"/>
      <w:r w:rsidRPr="0064347D">
        <w:rPr>
          <w:rFonts w:ascii="Arial" w:eastAsia="Times New Roman" w:hAnsi="Arial" w:cs="Arial"/>
          <w:color w:val="000000"/>
          <w:sz w:val="22"/>
          <w:szCs w:val="22"/>
          <w:shd w:val="clear" w:color="auto" w:fill="FFFFFF"/>
        </w:rPr>
        <w:t>act on my curiosities and not allow initial failures deter me from my goal.</w:t>
      </w:r>
      <w:commentRangeEnd w:id="14"/>
      <w:r w:rsidR="00D436B0">
        <w:rPr>
          <w:rStyle w:val="CommentReference"/>
        </w:rPr>
        <w:commentReference w:id="14"/>
      </w:r>
      <w:r w:rsidRPr="0064347D">
        <w:rPr>
          <w:rFonts w:ascii="Arial" w:eastAsia="Times New Roman" w:hAnsi="Arial" w:cs="Arial"/>
          <w:color w:val="000000"/>
          <w:sz w:val="22"/>
          <w:szCs w:val="22"/>
          <w:shd w:val="clear" w:color="auto" w:fill="FFFFFF"/>
        </w:rPr>
        <w:t xml:space="preserve"> This spurred my desire to increase my knowledge on natural hygiene products and their components. After numerous trials, I managed to formulate my own hygienic products made of all-natural ingredients, and I’ve since both tried them for myself and handed some to others</w:t>
      </w:r>
      <w:commentRangeStart w:id="15"/>
      <w:r w:rsidRPr="0064347D">
        <w:rPr>
          <w:rFonts w:ascii="Arial" w:eastAsia="Times New Roman" w:hAnsi="Arial" w:cs="Arial"/>
          <w:color w:val="000000"/>
          <w:sz w:val="22"/>
          <w:szCs w:val="22"/>
          <w:shd w:val="clear" w:color="auto" w:fill="FFFFFF"/>
        </w:rPr>
        <w:t>. My goal is to expand it into a larger business and use the profits to donate to local orphanages. </w:t>
      </w:r>
      <w:commentRangeEnd w:id="15"/>
      <w:r w:rsidR="00D436B0">
        <w:rPr>
          <w:rStyle w:val="CommentReference"/>
        </w:rPr>
        <w:commentReference w:id="15"/>
      </w:r>
    </w:p>
    <w:p w14:paraId="3411F7F4" w14:textId="77777777" w:rsidR="0064347D" w:rsidRPr="0064347D" w:rsidRDefault="0064347D" w:rsidP="0064347D">
      <w:pPr>
        <w:rPr>
          <w:rFonts w:ascii="Times New Roman" w:eastAsia="Times New Roman" w:hAnsi="Times New Roman" w:cs="Times New Roman"/>
        </w:rPr>
      </w:pPr>
    </w:p>
    <w:p w14:paraId="306208C9" w14:textId="77777777" w:rsidR="0064347D" w:rsidRPr="0064347D" w:rsidRDefault="0064347D" w:rsidP="0064347D">
      <w:pPr>
        <w:rPr>
          <w:rFonts w:ascii="Times New Roman" w:eastAsia="Times New Roman" w:hAnsi="Times New Roman" w:cs="Times New Roman"/>
        </w:rPr>
      </w:pPr>
      <w:commentRangeStart w:id="16"/>
      <w:r w:rsidRPr="0064347D">
        <w:rPr>
          <w:rFonts w:ascii="Arial" w:eastAsia="Times New Roman" w:hAnsi="Arial" w:cs="Arial"/>
          <w:color w:val="000000"/>
          <w:sz w:val="22"/>
          <w:szCs w:val="22"/>
          <w:shd w:val="clear" w:color="auto" w:fill="FFFFFF"/>
        </w:rPr>
        <w:t>It was this concept of applying my knowledge for practical purposes in order to aid my community that inspired me to pursue chemical engineering</w:t>
      </w:r>
      <w:commentRangeEnd w:id="16"/>
      <w:r w:rsidR="00160339">
        <w:rPr>
          <w:rStyle w:val="CommentReference"/>
        </w:rPr>
        <w:commentReference w:id="16"/>
      </w:r>
      <w:r w:rsidRPr="0064347D">
        <w:rPr>
          <w:rFonts w:ascii="Arial" w:eastAsia="Times New Roman" w:hAnsi="Arial" w:cs="Arial"/>
          <w:color w:val="000000"/>
          <w:sz w:val="22"/>
          <w:szCs w:val="22"/>
          <w:shd w:val="clear" w:color="auto" w:fill="FFFFFF"/>
        </w:rPr>
        <w:t xml:space="preserve">. With this in mind, I plan to utilize the facilities with the help of professors at Johns Hopkins University to conduct further research and find practical solutions to aid my community. Along with that, I plan to partake in organizations to ensure that all individuals are welcomed and provided with equal </w:t>
      </w:r>
      <w:commentRangeStart w:id="17"/>
      <w:r w:rsidRPr="0064347D">
        <w:rPr>
          <w:rFonts w:ascii="Arial" w:eastAsia="Times New Roman" w:hAnsi="Arial" w:cs="Arial"/>
          <w:color w:val="000000"/>
          <w:sz w:val="22"/>
          <w:szCs w:val="22"/>
          <w:shd w:val="clear" w:color="auto" w:fill="FFFFFF"/>
        </w:rPr>
        <w:t>opportunities</w:t>
      </w:r>
      <w:commentRangeEnd w:id="17"/>
      <w:r w:rsidR="00D436B0">
        <w:rPr>
          <w:rStyle w:val="CommentReference"/>
        </w:rPr>
        <w:commentReference w:id="17"/>
      </w:r>
      <w:r w:rsidRPr="0064347D">
        <w:rPr>
          <w:rFonts w:ascii="Arial" w:eastAsia="Times New Roman" w:hAnsi="Arial" w:cs="Arial"/>
          <w:color w:val="000000"/>
          <w:sz w:val="22"/>
          <w:szCs w:val="22"/>
          <w:shd w:val="clear" w:color="auto" w:fill="FFFFFF"/>
        </w:rPr>
        <w:t xml:space="preserve">. </w:t>
      </w:r>
    </w:p>
    <w:p w14:paraId="3BF7C2E3" w14:textId="77777777" w:rsidR="0064347D" w:rsidRPr="0064347D" w:rsidRDefault="0064347D" w:rsidP="0064347D">
      <w:pPr>
        <w:rPr>
          <w:rFonts w:ascii="Times New Roman" w:eastAsia="Times New Roman" w:hAnsi="Times New Roman" w:cs="Times New Roman"/>
        </w:rPr>
      </w:pPr>
    </w:p>
    <w:p w14:paraId="60F3DEF7" w14:textId="32CE61F1" w:rsidR="00160339" w:rsidRDefault="00D436B0">
      <w:pPr>
        <w:rPr>
          <w:ins w:id="18" w:author="Alyssa Manik" w:date="2020-12-19T17:54:00Z"/>
        </w:rPr>
      </w:pPr>
      <w:ins w:id="19" w:author="Alyssa Manik" w:date="2020-12-19T17:47:00Z">
        <w:r>
          <w:t xml:space="preserve">Hey! So great work, I think you have an idea about what you want to say, but there were a lot of details I think deviates from the original idea. Keep in mind that this is a short essay, so you want to try </w:t>
        </w:r>
        <w:proofErr w:type="gramStart"/>
        <w:r>
          <w:t>elaborate</w:t>
        </w:r>
        <w:proofErr w:type="gramEnd"/>
        <w:r>
          <w:t xml:space="preserve"> as much as possible. While it is alright to provide </w:t>
        </w:r>
      </w:ins>
      <w:ins w:id="20" w:author="Alyssa Manik" w:date="2020-12-19T17:48:00Z">
        <w:r>
          <w:t>different reasons and examples (because we’re not one-</w:t>
        </w:r>
        <w:proofErr w:type="spellStart"/>
        <w:r>
          <w:t>dimentional</w:t>
        </w:r>
        <w:proofErr w:type="spellEnd"/>
        <w:r>
          <w:t xml:space="preserve"> characters), keep in mind that what you say has to be </w:t>
        </w:r>
        <w:r w:rsidR="00160339">
          <w:t xml:space="preserve">explored. For example, the donating to local orphanages is a good </w:t>
        </w:r>
        <w:r w:rsidR="00160339">
          <w:lastRenderedPageBreak/>
          <w:t>way to imply that you’re generous and care for others</w:t>
        </w:r>
      </w:ins>
      <w:ins w:id="21" w:author="Alyssa Manik" w:date="2020-12-19T17:49:00Z">
        <w:r w:rsidR="00160339">
          <w:t>.</w:t>
        </w:r>
      </w:ins>
      <w:ins w:id="22" w:author="Alyssa Manik" w:date="2020-12-19T17:48:00Z">
        <w:r w:rsidR="00160339">
          <w:t xml:space="preserve"> </w:t>
        </w:r>
      </w:ins>
      <w:ins w:id="23" w:author="Alyssa Manik" w:date="2020-12-19T17:49:00Z">
        <w:r w:rsidR="00160339">
          <w:t>That being said,</w:t>
        </w:r>
      </w:ins>
      <w:ins w:id="24" w:author="Alyssa Manik" w:date="2020-12-19T17:48:00Z">
        <w:r w:rsidR="00160339">
          <w:t xml:space="preserve"> if you mention it </w:t>
        </w:r>
      </w:ins>
      <w:ins w:id="25" w:author="Alyssa Manik" w:date="2020-12-19T17:49:00Z">
        <w:r w:rsidR="00160339">
          <w:t xml:space="preserve">only once in the entire essay, it sounds more like a filler and not as sincere. For these sharing type of essays, we want to remain as </w:t>
        </w:r>
      </w:ins>
      <w:ins w:id="26" w:author="Alyssa Manik" w:date="2020-12-19T17:51:00Z">
        <w:r w:rsidR="00160339">
          <w:t>clear and focused as possible.</w:t>
        </w:r>
      </w:ins>
      <w:ins w:id="27" w:author="Alyssa Manik" w:date="2020-12-19T17:54:00Z">
        <w:r w:rsidR="00160339">
          <w:t xml:space="preserve"> Choose a particular interest or idea and stick with it. It’s fine if you want to use the summer program, the online blog, and the soap business as examples, but make sure it ties into that one statement. Right </w:t>
        </w:r>
        <w:proofErr w:type="gramStart"/>
        <w:r w:rsidR="00160339">
          <w:t>now</w:t>
        </w:r>
        <w:proofErr w:type="gramEnd"/>
        <w:r w:rsidR="00160339">
          <w:t xml:space="preserve"> I can see:</w:t>
        </w:r>
      </w:ins>
    </w:p>
    <w:p w14:paraId="32901FDC" w14:textId="5E23156F" w:rsidR="00160339" w:rsidRDefault="00160339">
      <w:pPr>
        <w:rPr>
          <w:ins w:id="28" w:author="Alyssa Manik" w:date="2020-12-19T17:54:00Z"/>
        </w:rPr>
      </w:pPr>
    </w:p>
    <w:p w14:paraId="02FA2D5A" w14:textId="66071E07" w:rsidR="00160339" w:rsidRDefault="00160339" w:rsidP="00160339">
      <w:pPr>
        <w:pStyle w:val="ListParagraph"/>
        <w:numPr>
          <w:ilvl w:val="0"/>
          <w:numId w:val="1"/>
        </w:numPr>
        <w:rPr>
          <w:ins w:id="29" w:author="Alyssa Manik" w:date="2020-12-19T17:55:00Z"/>
        </w:rPr>
      </w:pPr>
      <w:ins w:id="30" w:author="Alyssa Manik" w:date="2020-12-19T17:54:00Z">
        <w:r>
          <w:t>I want to foster equal job o</w:t>
        </w:r>
      </w:ins>
      <w:ins w:id="31" w:author="Alyssa Manik" w:date="2020-12-19T17:55:00Z">
        <w:r>
          <w:t>pportunities</w:t>
        </w:r>
      </w:ins>
    </w:p>
    <w:p w14:paraId="3A17E8B5" w14:textId="05D3F118" w:rsidR="00160339" w:rsidRDefault="00160339" w:rsidP="00160339">
      <w:pPr>
        <w:pStyle w:val="ListParagraph"/>
        <w:numPr>
          <w:ilvl w:val="0"/>
          <w:numId w:val="1"/>
        </w:numPr>
        <w:rPr>
          <w:ins w:id="32" w:author="Alyssa Manik" w:date="2020-12-19T17:55:00Z"/>
        </w:rPr>
      </w:pPr>
      <w:ins w:id="33" w:author="Alyssa Manik" w:date="2020-12-19T17:55:00Z">
        <w:r>
          <w:t>I want to do instead of just see</w:t>
        </w:r>
      </w:ins>
    </w:p>
    <w:p w14:paraId="2ED4E75B" w14:textId="19656C8A" w:rsidR="00160339" w:rsidRDefault="00160339" w:rsidP="00160339">
      <w:pPr>
        <w:pStyle w:val="ListParagraph"/>
        <w:numPr>
          <w:ilvl w:val="0"/>
          <w:numId w:val="1"/>
        </w:numPr>
        <w:rPr>
          <w:ins w:id="34" w:author="Alyssa Manik" w:date="2020-12-19T17:55:00Z"/>
        </w:rPr>
      </w:pPr>
      <w:ins w:id="35" w:author="Alyssa Manik" w:date="2020-12-19T17:55:00Z">
        <w:r>
          <w:t>I don’t want failures to deter me</w:t>
        </w:r>
      </w:ins>
    </w:p>
    <w:p w14:paraId="6301B74F" w14:textId="3E66FD2D" w:rsidR="00160339" w:rsidRDefault="00160339" w:rsidP="00160339">
      <w:pPr>
        <w:pStyle w:val="ListParagraph"/>
        <w:numPr>
          <w:ilvl w:val="0"/>
          <w:numId w:val="1"/>
        </w:numPr>
        <w:rPr>
          <w:ins w:id="36" w:author="Alyssa Manik" w:date="2020-12-19T18:01:00Z"/>
        </w:rPr>
      </w:pPr>
      <w:ins w:id="37" w:author="Alyssa Manik" w:date="2020-12-19T17:55:00Z">
        <w:r>
          <w:t>I want to apply knowledge for practical purposes</w:t>
        </w:r>
      </w:ins>
    </w:p>
    <w:p w14:paraId="100B8ED4" w14:textId="77777777" w:rsidR="009C0F07" w:rsidRDefault="009C0F07" w:rsidP="009C0F07">
      <w:pPr>
        <w:pStyle w:val="ListParagraph"/>
        <w:rPr>
          <w:ins w:id="38" w:author="Alyssa Manik" w:date="2020-12-19T17:55:00Z"/>
        </w:rPr>
        <w:pPrChange w:id="39" w:author="Alyssa Manik" w:date="2020-12-19T18:01:00Z">
          <w:pPr>
            <w:pStyle w:val="ListParagraph"/>
            <w:numPr>
              <w:numId w:val="1"/>
            </w:numPr>
            <w:ind w:hanging="360"/>
          </w:pPr>
        </w:pPrChange>
      </w:pPr>
    </w:p>
    <w:p w14:paraId="3C077BE5" w14:textId="1C7F9161" w:rsidR="00160339" w:rsidRDefault="00160339" w:rsidP="00160339">
      <w:pPr>
        <w:rPr>
          <w:ins w:id="40" w:author="Alyssa Manik" w:date="2020-12-19T17:51:00Z"/>
        </w:rPr>
      </w:pPr>
      <w:ins w:id="41" w:author="Alyssa Manik" w:date="2020-12-19T17:55:00Z">
        <w:r>
          <w:t>The problem is that it doesn’t fully connect into one s</w:t>
        </w:r>
      </w:ins>
      <w:ins w:id="42" w:author="Alyssa Manik" w:date="2020-12-19T17:56:00Z">
        <w:r>
          <w:t xml:space="preserve">tory. This makes the essay structure a bit messy, and it makes me a bit confused about what your background and image as a person is. For a </w:t>
        </w:r>
        <w:proofErr w:type="gramStart"/>
        <w:r>
          <w:t>1000 word</w:t>
        </w:r>
        <w:proofErr w:type="gramEnd"/>
        <w:r>
          <w:t xml:space="preserve"> essay this would be perfect, but for a 400 word essay, this is a lot of ideas to discuss.</w:t>
        </w:r>
      </w:ins>
    </w:p>
    <w:p w14:paraId="1EDECE84" w14:textId="64A56402" w:rsidR="00160339" w:rsidRDefault="00160339">
      <w:pPr>
        <w:rPr>
          <w:ins w:id="43" w:author="Alyssa Manik" w:date="2020-12-19T17:51:00Z"/>
        </w:rPr>
      </w:pPr>
    </w:p>
    <w:p w14:paraId="37FA9A90" w14:textId="079E405B" w:rsidR="00160339" w:rsidRDefault="00160339">
      <w:ins w:id="44" w:author="Alyssa Manik" w:date="2020-12-19T17:51:00Z">
        <w:r>
          <w:t>It would be great if your readers could come out of this essay being able to remember one specific associa</w:t>
        </w:r>
      </w:ins>
      <w:ins w:id="45" w:author="Alyssa Manik" w:date="2020-12-19T17:52:00Z">
        <w:r>
          <w:t>tion to you. That’s the part you need to focus, share one thing that will make you memorable. Right now, I see you did an intro summer program *a lot of people did too* and you found the campus diverse *sounds a bit vague with no anecdote to back it u</w:t>
        </w:r>
      </w:ins>
      <w:ins w:id="46" w:author="Alyssa Manik" w:date="2020-12-19T17:53:00Z">
        <w:r>
          <w:t xml:space="preserve">p*. </w:t>
        </w:r>
      </w:ins>
      <w:ins w:id="47" w:author="Alyssa Manik" w:date="2020-12-19T18:01:00Z">
        <w:r w:rsidR="009C0F07">
          <w:t>But there is no particular word I can use to describe you</w:t>
        </w:r>
      </w:ins>
      <w:ins w:id="48" w:author="Alyssa Manik" w:date="2020-12-19T18:02:00Z">
        <w:r w:rsidR="009C0F07">
          <w:t xml:space="preserve"> among other candidates. If you want to be considered “all-reaching” or </w:t>
        </w:r>
      </w:ins>
      <w:ins w:id="49" w:author="Alyssa Manik" w:date="2020-12-19T18:03:00Z">
        <w:r w:rsidR="009C0F07">
          <w:t xml:space="preserve">“multi-faceted” make it clear through your paragraphs. </w:t>
        </w:r>
      </w:ins>
    </w:p>
    <w:sectPr w:rsidR="00160339"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lyssa Manik" w:date="2020-12-19T17:50:00Z" w:initials="AM">
    <w:p w14:paraId="6394DB8C" w14:textId="1837887E" w:rsidR="00160339" w:rsidRDefault="00160339">
      <w:pPr>
        <w:pStyle w:val="CommentText"/>
      </w:pPr>
      <w:r>
        <w:rPr>
          <w:rStyle w:val="CommentReference"/>
        </w:rPr>
        <w:annotationRef/>
      </w:r>
      <w:r>
        <w:t>Notice, they said share something you’d like and refer to it with singular nouns. It means one specific thing either an interest, your background, or your community. You don’t have to summarize your entire personality and experience as a learner.</w:t>
      </w:r>
    </w:p>
  </w:comment>
  <w:comment w:id="5" w:author="Alyssa Manik" w:date="2020-12-19T17:42:00Z" w:initials="AM">
    <w:p w14:paraId="1D5AB414" w14:textId="58A42386" w:rsidR="00D436B0" w:rsidRDefault="00D436B0">
      <w:pPr>
        <w:pStyle w:val="CommentText"/>
      </w:pPr>
      <w:r>
        <w:rPr>
          <w:rStyle w:val="CommentReference"/>
        </w:rPr>
        <w:annotationRef/>
      </w:r>
      <w:r>
        <w:t>I was hoping to see more of this prompt on the paragraphs below, but there wasn’t any. This could be a good statement to lead to in the concluding par.</w:t>
      </w:r>
    </w:p>
  </w:comment>
  <w:comment w:id="7" w:author="Alyssa Manik" w:date="2020-12-19T17:38:00Z" w:initials="AM">
    <w:p w14:paraId="2868F69B" w14:textId="08847A59" w:rsidR="00D436B0" w:rsidRDefault="00D436B0">
      <w:pPr>
        <w:pStyle w:val="CommentText"/>
      </w:pPr>
      <w:r>
        <w:rPr>
          <w:rStyle w:val="CommentReference"/>
        </w:rPr>
        <w:annotationRef/>
      </w:r>
      <w:r>
        <w:t>It would be great to make a distinction that you attended summer programs here, because there is an online class for this too.</w:t>
      </w:r>
    </w:p>
  </w:comment>
  <w:comment w:id="8" w:author="Alyssa Manik" w:date="2020-12-19T17:42:00Z" w:initials="AM">
    <w:p w14:paraId="2BF3C092" w14:textId="4E541B0E" w:rsidR="00D436B0" w:rsidRDefault="00D436B0">
      <w:pPr>
        <w:pStyle w:val="CommentText"/>
      </w:pPr>
      <w:r>
        <w:rPr>
          <w:rStyle w:val="CommentReference"/>
        </w:rPr>
        <w:annotationRef/>
      </w:r>
      <w:r>
        <w:t>“drove me to my laptop in search of a way” didn’t imply summer program</w:t>
      </w:r>
    </w:p>
  </w:comment>
  <w:comment w:id="9" w:author="Alyssa Manik" w:date="2020-12-19T17:36:00Z" w:initials="AM">
    <w:p w14:paraId="6291DC7B" w14:textId="2BFD4ECE" w:rsidR="00D436B0" w:rsidRDefault="00D436B0">
      <w:pPr>
        <w:pStyle w:val="CommentText"/>
      </w:pPr>
      <w:r>
        <w:rPr>
          <w:rStyle w:val="CommentReference"/>
        </w:rPr>
        <w:annotationRef/>
      </w:r>
      <w:r>
        <w:t>What was the first factor?</w:t>
      </w:r>
    </w:p>
  </w:comment>
  <w:comment w:id="10" w:author="Alyssa Manik" w:date="2020-12-19T17:44:00Z" w:initials="AM">
    <w:p w14:paraId="0B9EB9D6" w14:textId="50C59041" w:rsidR="00D436B0" w:rsidRDefault="00D436B0">
      <w:pPr>
        <w:pStyle w:val="CommentText"/>
      </w:pPr>
      <w:r>
        <w:rPr>
          <w:rStyle w:val="CommentReference"/>
        </w:rPr>
        <w:annotationRef/>
      </w:r>
      <w:r>
        <w:t>To be fair, most universities are pretty diverse. I’d love it if you could go more in-depth about what you find so great about John Hopkins.</w:t>
      </w:r>
    </w:p>
  </w:comment>
  <w:comment w:id="11" w:author="Alyssa Manik" w:date="2020-12-19T17:45:00Z" w:initials="AM">
    <w:p w14:paraId="463BFA69" w14:textId="2E347D3F" w:rsidR="00D436B0" w:rsidRDefault="00D436B0">
      <w:pPr>
        <w:pStyle w:val="CommentText"/>
      </w:pPr>
      <w:r>
        <w:rPr>
          <w:rStyle w:val="CommentReference"/>
        </w:rPr>
        <w:annotationRef/>
      </w:r>
      <w:r>
        <w:t>Sounds good!</w:t>
      </w:r>
    </w:p>
  </w:comment>
  <w:comment w:id="14" w:author="Alyssa Manik" w:date="2020-12-19T17:45:00Z" w:initials="AM">
    <w:p w14:paraId="2EB59B60" w14:textId="210B7770" w:rsidR="00D436B0" w:rsidRDefault="00D436B0">
      <w:pPr>
        <w:pStyle w:val="CommentText"/>
      </w:pPr>
      <w:r>
        <w:rPr>
          <w:rStyle w:val="CommentReference"/>
        </w:rPr>
        <w:annotationRef/>
      </w:r>
      <w:r>
        <w:t xml:space="preserve">You didn’t mention what initial failure you </w:t>
      </w:r>
      <w:proofErr w:type="gramStart"/>
      <w:r>
        <w:t>had, and</w:t>
      </w:r>
      <w:proofErr w:type="gramEnd"/>
      <w:r>
        <w:t xml:space="preserve"> didn’t say much about your summer course aside from providing lab jargons and recounting your friend group.</w:t>
      </w:r>
    </w:p>
  </w:comment>
  <w:comment w:id="15" w:author="Alyssa Manik" w:date="2020-12-19T17:46:00Z" w:initials="AM">
    <w:p w14:paraId="4FF1D5F5" w14:textId="0D9FCC5A" w:rsidR="00D436B0" w:rsidRDefault="00D436B0">
      <w:pPr>
        <w:pStyle w:val="CommentText"/>
      </w:pPr>
      <w:r>
        <w:rPr>
          <w:rStyle w:val="CommentReference"/>
        </w:rPr>
        <w:annotationRef/>
      </w:r>
      <w:r>
        <w:t xml:space="preserve">Sounds good! But this somewhat deviates from the purpose of your essay, which from what I read was the importance of “equal opportunities in the </w:t>
      </w:r>
      <w:proofErr w:type="gramStart"/>
      <w:r>
        <w:t>work place</w:t>
      </w:r>
      <w:proofErr w:type="gramEnd"/>
      <w:r>
        <w:t>.”</w:t>
      </w:r>
    </w:p>
  </w:comment>
  <w:comment w:id="16" w:author="Alyssa Manik" w:date="2020-12-19T17:53:00Z" w:initials="AM">
    <w:p w14:paraId="0D69E51D" w14:textId="68B76F21" w:rsidR="00160339" w:rsidRDefault="00160339">
      <w:pPr>
        <w:pStyle w:val="CommentText"/>
      </w:pPr>
      <w:r>
        <w:rPr>
          <w:rStyle w:val="CommentReference"/>
        </w:rPr>
        <w:annotationRef/>
      </w:r>
      <w:r>
        <w:t>This feels a bit out of place because you didn’t mention it before in the previous paragraphs.</w:t>
      </w:r>
    </w:p>
  </w:comment>
  <w:comment w:id="17" w:author="Alyssa Manik" w:date="2020-12-19T17:41:00Z" w:initials="AM">
    <w:p w14:paraId="533FB059" w14:textId="0A8EA4F3" w:rsidR="00D436B0" w:rsidRDefault="00D436B0">
      <w:pPr>
        <w:pStyle w:val="CommentText"/>
      </w:pPr>
      <w:r>
        <w:rPr>
          <w:rStyle w:val="CommentReference"/>
        </w:rPr>
        <w:annotationRef/>
      </w:r>
      <w:r>
        <w:t>The ending statement could be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94DB8C" w15:done="0"/>
  <w15:commentEx w15:paraId="1D5AB414" w15:done="0"/>
  <w15:commentEx w15:paraId="2868F69B" w15:done="0"/>
  <w15:commentEx w15:paraId="2BF3C092" w15:paraIdParent="2868F69B" w15:done="0"/>
  <w15:commentEx w15:paraId="6291DC7B" w15:done="0"/>
  <w15:commentEx w15:paraId="0B9EB9D6" w15:done="0"/>
  <w15:commentEx w15:paraId="463BFA69" w15:done="0"/>
  <w15:commentEx w15:paraId="2EB59B60" w15:done="0"/>
  <w15:commentEx w15:paraId="4FF1D5F5" w15:done="0"/>
  <w15:commentEx w15:paraId="0D69E51D" w15:done="0"/>
  <w15:commentEx w15:paraId="533FB0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8BBE4" w16cex:dateUtc="2020-12-19T10:50:00Z"/>
  <w16cex:commentExtensible w16cex:durableId="2388B9EE" w16cex:dateUtc="2020-12-19T10:42:00Z"/>
  <w16cex:commentExtensible w16cex:durableId="2388B916" w16cex:dateUtc="2020-12-19T10:38:00Z"/>
  <w16cex:commentExtensible w16cex:durableId="2388BA19" w16cex:dateUtc="2020-12-19T10:42:00Z"/>
  <w16cex:commentExtensible w16cex:durableId="2388B8B7" w16cex:dateUtc="2020-12-19T10:36:00Z"/>
  <w16cex:commentExtensible w16cex:durableId="2388BA88" w16cex:dateUtc="2020-12-19T10:44:00Z"/>
  <w16cex:commentExtensible w16cex:durableId="2388BAB9" w16cex:dateUtc="2020-12-19T10:45:00Z"/>
  <w16cex:commentExtensible w16cex:durableId="2388BAC9" w16cex:dateUtc="2020-12-19T10:45:00Z"/>
  <w16cex:commentExtensible w16cex:durableId="2388BAF5" w16cex:dateUtc="2020-12-19T10:46:00Z"/>
  <w16cex:commentExtensible w16cex:durableId="2388BCA0" w16cex:dateUtc="2020-12-19T10:53:00Z"/>
  <w16cex:commentExtensible w16cex:durableId="2388B9DA" w16cex:dateUtc="2020-12-19T1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94DB8C" w16cid:durableId="2388BBE4"/>
  <w16cid:commentId w16cid:paraId="1D5AB414" w16cid:durableId="2388B9EE"/>
  <w16cid:commentId w16cid:paraId="2868F69B" w16cid:durableId="2388B916"/>
  <w16cid:commentId w16cid:paraId="2BF3C092" w16cid:durableId="2388BA19"/>
  <w16cid:commentId w16cid:paraId="6291DC7B" w16cid:durableId="2388B8B7"/>
  <w16cid:commentId w16cid:paraId="0B9EB9D6" w16cid:durableId="2388BA88"/>
  <w16cid:commentId w16cid:paraId="463BFA69" w16cid:durableId="2388BAB9"/>
  <w16cid:commentId w16cid:paraId="2EB59B60" w16cid:durableId="2388BAC9"/>
  <w16cid:commentId w16cid:paraId="4FF1D5F5" w16cid:durableId="2388BAF5"/>
  <w16cid:commentId w16cid:paraId="0D69E51D" w16cid:durableId="2388BCA0"/>
  <w16cid:commentId w16cid:paraId="533FB059" w16cid:durableId="2388B9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A91D9B"/>
    <w:multiLevelType w:val="hybridMultilevel"/>
    <w:tmpl w:val="EA9A9AC4"/>
    <w:lvl w:ilvl="0" w:tplc="A77A906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47D"/>
    <w:rsid w:val="00160339"/>
    <w:rsid w:val="004A375B"/>
    <w:rsid w:val="0064347D"/>
    <w:rsid w:val="009C0F07"/>
    <w:rsid w:val="00A3079B"/>
    <w:rsid w:val="00D43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01F49F"/>
  <w15:chartTrackingRefBased/>
  <w15:docId w15:val="{17861FA3-2906-DA4D-865C-65B549FD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47D"/>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436B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36B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36B0"/>
    <w:rPr>
      <w:sz w:val="16"/>
      <w:szCs w:val="16"/>
    </w:rPr>
  </w:style>
  <w:style w:type="paragraph" w:styleId="CommentText">
    <w:name w:val="annotation text"/>
    <w:basedOn w:val="Normal"/>
    <w:link w:val="CommentTextChar"/>
    <w:uiPriority w:val="99"/>
    <w:semiHidden/>
    <w:unhideWhenUsed/>
    <w:rsid w:val="00D436B0"/>
    <w:rPr>
      <w:sz w:val="20"/>
      <w:szCs w:val="20"/>
    </w:rPr>
  </w:style>
  <w:style w:type="character" w:customStyle="1" w:styleId="CommentTextChar">
    <w:name w:val="Comment Text Char"/>
    <w:basedOn w:val="DefaultParagraphFont"/>
    <w:link w:val="CommentText"/>
    <w:uiPriority w:val="99"/>
    <w:semiHidden/>
    <w:rsid w:val="00D436B0"/>
    <w:rPr>
      <w:sz w:val="20"/>
      <w:szCs w:val="20"/>
    </w:rPr>
  </w:style>
  <w:style w:type="paragraph" w:styleId="CommentSubject">
    <w:name w:val="annotation subject"/>
    <w:basedOn w:val="CommentText"/>
    <w:next w:val="CommentText"/>
    <w:link w:val="CommentSubjectChar"/>
    <w:uiPriority w:val="99"/>
    <w:semiHidden/>
    <w:unhideWhenUsed/>
    <w:rsid w:val="00D436B0"/>
    <w:rPr>
      <w:b/>
      <w:bCs/>
    </w:rPr>
  </w:style>
  <w:style w:type="character" w:customStyle="1" w:styleId="CommentSubjectChar">
    <w:name w:val="Comment Subject Char"/>
    <w:basedOn w:val="CommentTextChar"/>
    <w:link w:val="CommentSubject"/>
    <w:uiPriority w:val="99"/>
    <w:semiHidden/>
    <w:rsid w:val="00D436B0"/>
    <w:rPr>
      <w:b/>
      <w:bCs/>
      <w:sz w:val="20"/>
      <w:szCs w:val="20"/>
    </w:rPr>
  </w:style>
  <w:style w:type="paragraph" w:styleId="ListParagraph">
    <w:name w:val="List Paragraph"/>
    <w:basedOn w:val="Normal"/>
    <w:uiPriority w:val="34"/>
    <w:qFormat/>
    <w:rsid w:val="00160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54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Alyssa Manik</cp:lastModifiedBy>
  <cp:revision>6</cp:revision>
  <dcterms:created xsi:type="dcterms:W3CDTF">2020-12-18T14:11:00Z</dcterms:created>
  <dcterms:modified xsi:type="dcterms:W3CDTF">2020-12-19T11:03:00Z</dcterms:modified>
</cp:coreProperties>
</file>