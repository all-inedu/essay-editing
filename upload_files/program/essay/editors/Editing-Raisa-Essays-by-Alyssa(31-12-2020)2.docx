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F29DA" w14:textId="77777777" w:rsidR="00FF029B" w:rsidRDefault="00FF029B" w:rsidP="00FF029B">
      <w:pPr>
        <w:widowControl w:val="0"/>
        <w:spacing w:line="240" w:lineRule="auto"/>
        <w:rPr>
          <w:rFonts w:ascii="Roboto" w:eastAsia="Roboto" w:hAnsi="Roboto" w:cs="Roboto"/>
          <w:b/>
          <w:color w:val="E00029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 xml:space="preserve">Why are you interested in attending Columbia University? (200 words or fewer) </w:t>
      </w:r>
      <w:r>
        <w:rPr>
          <w:rFonts w:ascii="Roboto" w:eastAsia="Roboto" w:hAnsi="Roboto" w:cs="Roboto"/>
          <w:b/>
          <w:color w:val="E00029"/>
          <w:sz w:val="21"/>
          <w:szCs w:val="21"/>
          <w:highlight w:val="white"/>
        </w:rPr>
        <w:t>*</w:t>
      </w:r>
    </w:p>
    <w:p w14:paraId="6F955C78" w14:textId="77777777" w:rsidR="00FF029B" w:rsidRDefault="00FF029B" w:rsidP="00FF029B">
      <w:pPr>
        <w:widowControl w:val="0"/>
        <w:spacing w:line="24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14:paraId="50096459" w14:textId="77777777" w:rsidR="00FF029B" w:rsidRDefault="00FF029B" w:rsidP="00FF029B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Columbia’s strong take on mentorship inspires me as I believe it is an effective form of learning. </w:t>
      </w:r>
      <w:commentRangeStart w:id="0"/>
      <w:r>
        <w:rPr>
          <w:rFonts w:ascii="Roboto" w:eastAsia="Roboto" w:hAnsi="Roboto" w:cs="Roboto"/>
          <w:sz w:val="21"/>
          <w:szCs w:val="21"/>
        </w:rPr>
        <w:t>I benefitted highly from the mentorship of my math teacher.</w:t>
      </w:r>
      <w:commentRangeEnd w:id="0"/>
      <w:r w:rsidR="00046C62">
        <w:rPr>
          <w:rStyle w:val="CommentReference"/>
        </w:rPr>
        <w:commentReference w:id="0"/>
      </w:r>
      <w:r>
        <w:rPr>
          <w:rFonts w:ascii="Roboto" w:eastAsia="Roboto" w:hAnsi="Roboto" w:cs="Roboto"/>
          <w:sz w:val="21"/>
          <w:szCs w:val="21"/>
        </w:rPr>
        <w:t xml:space="preserve"> He offered me valuable life lessons alongside academics. </w:t>
      </w:r>
      <w:commentRangeStart w:id="1"/>
      <w:r>
        <w:rPr>
          <w:rFonts w:ascii="Roboto" w:eastAsia="Roboto" w:hAnsi="Roboto" w:cs="Roboto"/>
          <w:sz w:val="21"/>
          <w:szCs w:val="21"/>
        </w:rPr>
        <w:t>Thus, elucidating the value of mentorship in life.</w:t>
      </w:r>
      <w:commentRangeEnd w:id="1"/>
      <w:r w:rsidR="00046C62">
        <w:rPr>
          <w:rStyle w:val="CommentReference"/>
        </w:rPr>
        <w:commentReference w:id="1"/>
      </w:r>
    </w:p>
    <w:p w14:paraId="135B94CF" w14:textId="77777777" w:rsidR="00FF029B" w:rsidRDefault="00FF029B" w:rsidP="00FF029B">
      <w:pPr>
        <w:rPr>
          <w:rFonts w:ascii="Roboto" w:eastAsia="Roboto" w:hAnsi="Roboto" w:cs="Roboto"/>
          <w:sz w:val="21"/>
          <w:szCs w:val="21"/>
        </w:rPr>
      </w:pPr>
    </w:p>
    <w:p w14:paraId="3B6880F2" w14:textId="48BE3562" w:rsidR="00FF029B" w:rsidRDefault="00FF029B" w:rsidP="00FF029B">
      <w:pPr>
        <w:rPr>
          <w:rFonts w:ascii="Roboto" w:eastAsia="Roboto" w:hAnsi="Roboto" w:cs="Roboto"/>
          <w:sz w:val="21"/>
          <w:szCs w:val="21"/>
          <w:highlight w:val="white"/>
        </w:rPr>
      </w:pPr>
      <w:commentRangeStart w:id="2"/>
      <w:commentRangeStart w:id="3"/>
      <w:r>
        <w:rPr>
          <w:rFonts w:ascii="Roboto" w:eastAsia="Roboto" w:hAnsi="Roboto" w:cs="Roboto"/>
          <w:sz w:val="21"/>
          <w:szCs w:val="21"/>
        </w:rPr>
        <w:t>Hence</w:t>
      </w:r>
      <w:commentRangeEnd w:id="2"/>
      <w:r w:rsidR="00046C62">
        <w:rPr>
          <w:rStyle w:val="CommentReference"/>
        </w:rPr>
        <w:commentReference w:id="2"/>
      </w:r>
      <w:r>
        <w:rPr>
          <w:rFonts w:ascii="Roboto" w:eastAsia="Roboto" w:hAnsi="Roboto" w:cs="Roboto"/>
          <w:sz w:val="21"/>
          <w:szCs w:val="21"/>
        </w:rPr>
        <w:t xml:space="preserve">, I am excited to begin my </w:t>
      </w:r>
      <w:ins w:id="4" w:author="Alyssa Manik" w:date="2020-12-31T02:01:00Z">
        <w:r w:rsidR="00046C62">
          <w:rPr>
            <w:rFonts w:ascii="Roboto" w:eastAsia="Roboto" w:hAnsi="Roboto" w:cs="Roboto"/>
            <w:sz w:val="21"/>
            <w:szCs w:val="21"/>
          </w:rPr>
          <w:t>o</w:t>
        </w:r>
      </w:ins>
      <w:del w:id="5" w:author="Alyssa Manik" w:date="2020-12-31T02:01:00Z">
        <w:r w:rsidDel="00046C62">
          <w:rPr>
            <w:rFonts w:ascii="Roboto" w:eastAsia="Roboto" w:hAnsi="Roboto" w:cs="Roboto"/>
            <w:sz w:val="21"/>
            <w:szCs w:val="21"/>
          </w:rPr>
          <w:delText>O</w:delText>
        </w:r>
      </w:del>
      <w:r>
        <w:rPr>
          <w:rFonts w:ascii="Roboto" w:eastAsia="Roboto" w:hAnsi="Roboto" w:cs="Roboto"/>
          <w:sz w:val="21"/>
          <w:szCs w:val="21"/>
        </w:rPr>
        <w:t>d</w:t>
      </w:r>
      <w:ins w:id="6" w:author="Alyssa Manik" w:date="2020-12-31T02:01:00Z">
        <w:r w:rsidR="00046C62">
          <w:rPr>
            <w:rFonts w:ascii="Roboto" w:eastAsia="Roboto" w:hAnsi="Roboto" w:cs="Roboto"/>
            <w:sz w:val="21"/>
            <w:szCs w:val="21"/>
          </w:rPr>
          <w:t>yss</w:t>
        </w:r>
      </w:ins>
      <w:r>
        <w:rPr>
          <w:rFonts w:ascii="Roboto" w:eastAsia="Roboto" w:hAnsi="Roboto" w:cs="Roboto"/>
          <w:sz w:val="21"/>
          <w:szCs w:val="21"/>
        </w:rPr>
        <w:t>e</w:t>
      </w:r>
      <w:del w:id="7" w:author="Alyssa Manik" w:date="2020-12-31T02:01:00Z">
        <w:r w:rsidDel="00046C62">
          <w:rPr>
            <w:rFonts w:ascii="Roboto" w:eastAsia="Roboto" w:hAnsi="Roboto" w:cs="Roboto"/>
            <w:sz w:val="21"/>
            <w:szCs w:val="21"/>
          </w:rPr>
          <w:delText>ss</w:delText>
        </w:r>
      </w:del>
      <w:r>
        <w:rPr>
          <w:rFonts w:ascii="Roboto" w:eastAsia="Roboto" w:hAnsi="Roboto" w:cs="Roboto"/>
          <w:sz w:val="21"/>
          <w:szCs w:val="21"/>
        </w:rPr>
        <w:t xml:space="preserve">y through the Columbia Mentoring Initiative. </w:t>
      </w:r>
      <w:commentRangeStart w:id="8"/>
      <w:r>
        <w:rPr>
          <w:rFonts w:ascii="Roboto" w:eastAsia="Roboto" w:hAnsi="Roboto" w:cs="Roboto"/>
          <w:sz w:val="21"/>
          <w:szCs w:val="21"/>
          <w:highlight w:val="white"/>
        </w:rPr>
        <w:t xml:space="preserve">As well as </w:t>
      </w:r>
      <w:commentRangeEnd w:id="8"/>
      <w:r w:rsidR="00046C62">
        <w:rPr>
          <w:rStyle w:val="CommentReference"/>
        </w:rPr>
        <w:commentReference w:id="8"/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becoming a mentee of faculty members like Professor Thomas A. DiPrete. Intrigued by his comparative studies, I hope to learn more about gender difference in educational performance. </w:t>
      </w:r>
      <w:commentRangeStart w:id="9"/>
      <w:r>
        <w:rPr>
          <w:rFonts w:ascii="Roboto" w:eastAsia="Roboto" w:hAnsi="Roboto" w:cs="Roboto"/>
          <w:sz w:val="21"/>
          <w:szCs w:val="21"/>
          <w:highlight w:val="white"/>
        </w:rPr>
        <w:t>Ho</w:t>
      </w:r>
      <w:commentRangeEnd w:id="9"/>
      <w:r w:rsidR="00905DF1">
        <w:rPr>
          <w:rStyle w:val="CommentReference"/>
        </w:rPr>
        <w:commentReference w:id="9"/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ping to do an independent research of my own in this topic in relation to a patriarchal society such as Indonesia. </w:t>
      </w:r>
      <w:commentRangeStart w:id="10"/>
      <w:r>
        <w:rPr>
          <w:rFonts w:ascii="Roboto" w:eastAsia="Roboto" w:hAnsi="Roboto" w:cs="Roboto"/>
          <w:sz w:val="21"/>
          <w:szCs w:val="21"/>
        </w:rPr>
        <w:t xml:space="preserve">In combination </w:t>
      </w:r>
      <w:commentRangeEnd w:id="10"/>
      <w:r w:rsidR="00905DF1">
        <w:rPr>
          <w:rStyle w:val="CommentReference"/>
        </w:rPr>
        <w:commentReference w:id="10"/>
      </w:r>
      <w:r>
        <w:rPr>
          <w:rFonts w:ascii="Roboto" w:eastAsia="Roboto" w:hAnsi="Roboto" w:cs="Roboto"/>
          <w:sz w:val="21"/>
          <w:szCs w:val="21"/>
        </w:rPr>
        <w:t xml:space="preserve">with courses such as SOCI GR6116 Higher Education and Equality and </w:t>
      </w:r>
      <w:r>
        <w:rPr>
          <w:rFonts w:ascii="Roboto" w:eastAsia="Roboto" w:hAnsi="Roboto" w:cs="Roboto"/>
          <w:sz w:val="21"/>
          <w:szCs w:val="21"/>
          <w:highlight w:val="white"/>
        </w:rPr>
        <w:t>EDUC BC3250 Education in a Polarized and Unequal Society</w:t>
      </w:r>
      <w:ins w:id="11" w:author="Alyssa Manik" w:date="2020-12-31T02:11:00Z">
        <w:r w:rsidR="00905DF1">
          <w:rPr>
            <w:rFonts w:ascii="Roboto" w:eastAsia="Roboto" w:hAnsi="Roboto" w:cs="Roboto"/>
            <w:sz w:val="21"/>
            <w:szCs w:val="21"/>
            <w:highlight w:val="white"/>
          </w:rPr>
          <w:t>,</w:t>
        </w:r>
      </w:ins>
      <w:r>
        <w:rPr>
          <w:rFonts w:ascii="Roboto" w:eastAsia="Roboto" w:hAnsi="Roboto" w:cs="Roboto"/>
          <w:sz w:val="21"/>
          <w:szCs w:val="21"/>
          <w:highlight w:val="white"/>
        </w:rPr>
        <w:t xml:space="preserve"> to see the way education can be altered to have a bigger impact on creating equality in society. </w:t>
      </w:r>
      <w:commentRangeEnd w:id="3"/>
      <w:r w:rsidR="00046C62">
        <w:rPr>
          <w:rStyle w:val="CommentReference"/>
        </w:rPr>
        <w:commentReference w:id="3"/>
      </w:r>
    </w:p>
    <w:p w14:paraId="3327A326" w14:textId="77777777" w:rsidR="00FF029B" w:rsidRDefault="00FF029B" w:rsidP="00FF029B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12AABD7A" w14:textId="77777777" w:rsidR="00FF029B" w:rsidRDefault="00FF029B" w:rsidP="00FF029B">
      <w:pPr>
        <w:rPr>
          <w:rFonts w:ascii="Roboto" w:eastAsia="Roboto" w:hAnsi="Roboto" w:cs="Roboto"/>
          <w:sz w:val="21"/>
          <w:szCs w:val="21"/>
        </w:rPr>
      </w:pPr>
      <w:commentRangeStart w:id="12"/>
      <w:r>
        <w:rPr>
          <w:rFonts w:ascii="Roboto" w:eastAsia="Roboto" w:hAnsi="Roboto" w:cs="Roboto"/>
          <w:sz w:val="21"/>
          <w:szCs w:val="21"/>
        </w:rPr>
        <w:t>T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hrough a series of internships, I've come to realize that financial sustainability is key in everything we do. </w:t>
      </w:r>
      <w:commentRangeEnd w:id="12"/>
      <w:r w:rsidR="00046C62">
        <w:rPr>
          <w:rStyle w:val="CommentReference"/>
        </w:rPr>
        <w:commentReference w:id="12"/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Thus, I'd like to join </w:t>
      </w:r>
      <w:r>
        <w:rPr>
          <w:rFonts w:ascii="Roboto" w:eastAsia="Roboto" w:hAnsi="Roboto" w:cs="Roboto"/>
          <w:sz w:val="21"/>
          <w:szCs w:val="21"/>
        </w:rPr>
        <w:t xml:space="preserve">Columbia Organization of Rising Entrepreneurs and “Consult Your Community” </w:t>
      </w:r>
      <w:r>
        <w:rPr>
          <w:rFonts w:ascii="Roboto" w:eastAsia="Roboto" w:hAnsi="Roboto" w:cs="Roboto"/>
          <w:sz w:val="21"/>
          <w:szCs w:val="21"/>
          <w:highlight w:val="white"/>
        </w:rPr>
        <w:t>– something unique to Columbia.</w:t>
      </w:r>
      <w:r>
        <w:rPr>
          <w:rFonts w:ascii="Roboto" w:eastAsia="Roboto" w:hAnsi="Roboto" w:cs="Roboto"/>
          <w:sz w:val="21"/>
          <w:szCs w:val="21"/>
        </w:rPr>
        <w:t xml:space="preserve"> Giving back and becoming a </w:t>
      </w:r>
      <w:commentRangeStart w:id="13"/>
      <w:r>
        <w:rPr>
          <w:rFonts w:ascii="Roboto" w:eastAsia="Roboto" w:hAnsi="Roboto" w:cs="Roboto"/>
          <w:sz w:val="21"/>
          <w:szCs w:val="21"/>
        </w:rPr>
        <w:t xml:space="preserve">mentor myself. </w:t>
      </w:r>
      <w:commentRangeEnd w:id="13"/>
      <w:r w:rsidR="00905DF1">
        <w:rPr>
          <w:rStyle w:val="CommentReference"/>
        </w:rPr>
        <w:commentReference w:id="13"/>
      </w:r>
    </w:p>
    <w:p w14:paraId="3B33AE8A" w14:textId="77777777" w:rsidR="00FF029B" w:rsidRDefault="00FF029B" w:rsidP="00FF029B">
      <w:pPr>
        <w:rPr>
          <w:rFonts w:ascii="Roboto" w:eastAsia="Roboto" w:hAnsi="Roboto" w:cs="Roboto"/>
          <w:sz w:val="21"/>
          <w:szCs w:val="21"/>
        </w:rPr>
      </w:pPr>
    </w:p>
    <w:p w14:paraId="2EE57C3E" w14:textId="48BBA6F8" w:rsidR="00FE56C1" w:rsidRDefault="00FF029B" w:rsidP="00FF029B">
      <w:r>
        <w:rPr>
          <w:rFonts w:ascii="Roboto" w:eastAsia="Roboto" w:hAnsi="Roboto" w:cs="Roboto"/>
          <w:sz w:val="21"/>
          <w:szCs w:val="21"/>
        </w:rPr>
        <w:t>Columbia will provide me with a once in a lifetime journey towards knowledge. Simultaneously giving opportunities to the “</w:t>
      </w:r>
      <w:commentRangeStart w:id="14"/>
      <w:r>
        <w:rPr>
          <w:rFonts w:ascii="Roboto" w:eastAsia="Roboto" w:hAnsi="Roboto" w:cs="Roboto"/>
          <w:sz w:val="21"/>
          <w:szCs w:val="21"/>
        </w:rPr>
        <w:t>Athena’s</w:t>
      </w:r>
      <w:commentRangeEnd w:id="14"/>
      <w:r w:rsidR="00046C62">
        <w:rPr>
          <w:rStyle w:val="CommentReference"/>
        </w:rPr>
        <w:commentReference w:id="14"/>
      </w:r>
      <w:r>
        <w:rPr>
          <w:rFonts w:ascii="Roboto" w:eastAsia="Roboto" w:hAnsi="Roboto" w:cs="Roboto"/>
          <w:sz w:val="21"/>
          <w:szCs w:val="21"/>
        </w:rPr>
        <w:t xml:space="preserve">” of tomorrow. </w:t>
      </w:r>
    </w:p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0-12-31T02:00:00Z" w:initials="AM">
    <w:p w14:paraId="7A2099D4" w14:textId="39AA5BF6" w:rsidR="00046C62" w:rsidRDefault="00046C62">
      <w:pPr>
        <w:pStyle w:val="CommentText"/>
      </w:pPr>
      <w:r>
        <w:rPr>
          <w:rStyle w:val="CommentReference"/>
        </w:rPr>
        <w:annotationRef/>
      </w:r>
      <w:r>
        <w:t>This felt a bit abrupt, kindly add a preposition or rephrase this sentence.</w:t>
      </w:r>
    </w:p>
  </w:comment>
  <w:comment w:id="1" w:author="Alyssa Manik" w:date="2020-12-31T02:00:00Z" w:initials="AM">
    <w:p w14:paraId="5796CFB9" w14:textId="14F524E9" w:rsidR="00046C62" w:rsidRDefault="00046C62">
      <w:pPr>
        <w:pStyle w:val="CommentText"/>
      </w:pPr>
      <w:r>
        <w:rPr>
          <w:rStyle w:val="CommentReference"/>
        </w:rPr>
        <w:annotationRef/>
      </w:r>
      <w:r>
        <w:t xml:space="preserve">This is a bit </w:t>
      </w:r>
      <w:proofErr w:type="gramStart"/>
      <w:r>
        <w:t>repetitive,</w:t>
      </w:r>
      <w:proofErr w:type="gramEnd"/>
      <w:r>
        <w:t xml:space="preserve"> it would be better if you included what the life lesson was, and then connected that life lesson to the specifics in the next paragraph.</w:t>
      </w:r>
    </w:p>
  </w:comment>
  <w:comment w:id="2" w:author="Alyssa Manik" w:date="2020-12-31T02:01:00Z" w:initials="AM">
    <w:p w14:paraId="2259FF66" w14:textId="2085EFF2" w:rsidR="00046C62" w:rsidRDefault="00046C62">
      <w:pPr>
        <w:pStyle w:val="CommentText"/>
      </w:pPr>
      <w:r>
        <w:rPr>
          <w:rStyle w:val="CommentReference"/>
        </w:rPr>
        <w:annotationRef/>
      </w:r>
      <w:r>
        <w:t>Hence doesn’t fit the transition between this paragraph and the previous one.</w:t>
      </w:r>
    </w:p>
  </w:comment>
  <w:comment w:id="8" w:author="Alyssa Manik" w:date="2020-12-31T02:02:00Z" w:initials="AM">
    <w:p w14:paraId="4D52D747" w14:textId="657E4CC9" w:rsidR="00046C62" w:rsidRDefault="00046C62">
      <w:pPr>
        <w:pStyle w:val="CommentText"/>
      </w:pPr>
      <w:r>
        <w:rPr>
          <w:rStyle w:val="CommentReference"/>
        </w:rPr>
        <w:annotationRef/>
      </w:r>
      <w:r>
        <w:t>It gets confusing if you’re discussing the excitement or what?</w:t>
      </w:r>
    </w:p>
  </w:comment>
  <w:comment w:id="9" w:author="Alyssa Manik" w:date="2020-12-31T02:10:00Z" w:initials="AM">
    <w:p w14:paraId="28580EB9" w14:textId="3DA6F2D2" w:rsidR="00905DF1" w:rsidRDefault="00905DF1">
      <w:pPr>
        <w:pStyle w:val="CommentText"/>
      </w:pPr>
      <w:r>
        <w:rPr>
          <w:rStyle w:val="CommentReference"/>
        </w:rPr>
        <w:annotationRef/>
      </w:r>
      <w:r>
        <w:t>This sentence is actually incomplete, there is no subject.</w:t>
      </w:r>
    </w:p>
  </w:comment>
  <w:comment w:id="10" w:author="Alyssa Manik" w:date="2020-12-31T02:11:00Z" w:initials="AM">
    <w:p w14:paraId="4412DB4D" w14:textId="792CBE66" w:rsidR="00905DF1" w:rsidRDefault="00905DF1">
      <w:pPr>
        <w:pStyle w:val="CommentText"/>
      </w:pPr>
      <w:r>
        <w:rPr>
          <w:rStyle w:val="CommentReference"/>
        </w:rPr>
        <w:annotationRef/>
      </w:r>
      <w:r>
        <w:t>To use “in combination” this needs to be a combined clause with the previous sentence.</w:t>
      </w:r>
    </w:p>
  </w:comment>
  <w:comment w:id="3" w:author="Alyssa Manik" w:date="2020-12-31T02:03:00Z" w:initials="AM">
    <w:p w14:paraId="015D59DE" w14:textId="487DF635" w:rsidR="00046C62" w:rsidRDefault="00046C62">
      <w:pPr>
        <w:pStyle w:val="CommentText"/>
      </w:pPr>
      <w:r>
        <w:rPr>
          <w:rStyle w:val="CommentReference"/>
        </w:rPr>
        <w:annotationRef/>
      </w:r>
      <w:r>
        <w:t xml:space="preserve">Kindly rewrite this to make it flow better. It gets very confusing to jump from mentorship to sudden passion in gender equality in the educational field. </w:t>
      </w:r>
    </w:p>
  </w:comment>
  <w:comment w:id="12" w:author="Alyssa Manik" w:date="2020-12-31T02:03:00Z" w:initials="AM">
    <w:p w14:paraId="235B3010" w14:textId="6DC9EB96" w:rsidR="00046C62" w:rsidRDefault="00046C62">
      <w:pPr>
        <w:pStyle w:val="CommentText"/>
      </w:pPr>
      <w:r>
        <w:rPr>
          <w:rStyle w:val="CommentReference"/>
        </w:rPr>
        <w:annotationRef/>
      </w:r>
      <w:r>
        <w:t>It gets even more confusing here because you were discussing education and equality, and then suddenly financial stability. You didn’t mention what internship you did either.</w:t>
      </w:r>
    </w:p>
  </w:comment>
  <w:comment w:id="13" w:author="Alyssa Manik" w:date="2020-12-31T02:11:00Z" w:initials="AM">
    <w:p w14:paraId="44914238" w14:textId="2B645AB9" w:rsidR="00905DF1" w:rsidRDefault="00905DF1">
      <w:pPr>
        <w:pStyle w:val="CommentText"/>
      </w:pPr>
      <w:r>
        <w:rPr>
          <w:rStyle w:val="CommentReference"/>
        </w:rPr>
        <w:annotationRef/>
      </w:r>
      <w:r>
        <w:t>This could flow well, but this means you need to discuss the mentorship benefits and how you want to give back to the school instead of financial sustainability.</w:t>
      </w:r>
    </w:p>
  </w:comment>
  <w:comment w:id="14" w:author="Alyssa Manik" w:date="2020-12-31T02:04:00Z" w:initials="AM">
    <w:p w14:paraId="765FC0F7" w14:textId="24D1F131" w:rsidR="00046C62" w:rsidRDefault="00046C62">
      <w:pPr>
        <w:pStyle w:val="CommentText"/>
      </w:pPr>
      <w:r>
        <w:rPr>
          <w:rStyle w:val="CommentReference"/>
        </w:rPr>
        <w:annotationRef/>
      </w:r>
      <w:r>
        <w:t xml:space="preserve">I guess it’s great that you added a Greek </w:t>
      </w:r>
      <w:proofErr w:type="gramStart"/>
      <w:r>
        <w:t>allusion</w:t>
      </w:r>
      <w:proofErr w:type="gramEnd"/>
      <w:r>
        <w:t xml:space="preserve"> but I don’t see the relevance from a Columbia </w:t>
      </w:r>
      <w:proofErr w:type="spellStart"/>
      <w:r>
        <w:t>pov</w:t>
      </w:r>
      <w:proofErr w:type="spellEnd"/>
      <w:r>
        <w:t xml:space="preserve">. Their mascot is a lion? Not mythical? The subjects you listed are also not </w:t>
      </w:r>
      <w:proofErr w:type="gramStart"/>
      <w:r>
        <w:t>mythical?</w:t>
      </w:r>
      <w:proofErr w:type="gramEnd"/>
      <w:r>
        <w:t xml:space="preserve"> The inside joke falls a bit short because it came unexpected.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2099D4" w15:done="0"/>
  <w15:commentEx w15:paraId="5796CFB9" w15:done="0"/>
  <w15:commentEx w15:paraId="2259FF66" w15:done="0"/>
  <w15:commentEx w15:paraId="4D52D747" w15:done="0"/>
  <w15:commentEx w15:paraId="28580EB9" w15:done="0"/>
  <w15:commentEx w15:paraId="4412DB4D" w15:done="0"/>
  <w15:commentEx w15:paraId="015D59DE" w15:done="0"/>
  <w15:commentEx w15:paraId="235B3010" w15:done="0"/>
  <w15:commentEx w15:paraId="44914238" w15:done="0"/>
  <w15:commentEx w15:paraId="765FC0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7AF21" w16cex:dateUtc="2020-12-30T19:00:00Z"/>
  <w16cex:commentExtensible w16cex:durableId="2397AF57" w16cex:dateUtc="2020-12-30T19:00:00Z"/>
  <w16cex:commentExtensible w16cex:durableId="2397AF91" w16cex:dateUtc="2020-12-30T19:01:00Z"/>
  <w16cex:commentExtensible w16cex:durableId="2397AFA9" w16cex:dateUtc="2020-12-30T19:02:00Z"/>
  <w16cex:commentExtensible w16cex:durableId="2397B19C" w16cex:dateUtc="2020-12-30T19:10:00Z"/>
  <w16cex:commentExtensible w16cex:durableId="2397B1BD" w16cex:dateUtc="2020-12-30T19:11:00Z"/>
  <w16cex:commentExtensible w16cex:durableId="2397AFE5" w16cex:dateUtc="2020-12-30T19:03:00Z"/>
  <w16cex:commentExtensible w16cex:durableId="2397B00B" w16cex:dateUtc="2020-12-30T19:03:00Z"/>
  <w16cex:commentExtensible w16cex:durableId="2397B1DB" w16cex:dateUtc="2020-12-30T19:11:00Z"/>
  <w16cex:commentExtensible w16cex:durableId="2397B035" w16cex:dateUtc="2020-12-30T1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2099D4" w16cid:durableId="2397AF21"/>
  <w16cid:commentId w16cid:paraId="5796CFB9" w16cid:durableId="2397AF57"/>
  <w16cid:commentId w16cid:paraId="2259FF66" w16cid:durableId="2397AF91"/>
  <w16cid:commentId w16cid:paraId="4D52D747" w16cid:durableId="2397AFA9"/>
  <w16cid:commentId w16cid:paraId="28580EB9" w16cid:durableId="2397B19C"/>
  <w16cid:commentId w16cid:paraId="4412DB4D" w16cid:durableId="2397B1BD"/>
  <w16cid:commentId w16cid:paraId="015D59DE" w16cid:durableId="2397AFE5"/>
  <w16cid:commentId w16cid:paraId="235B3010" w16cid:durableId="2397B00B"/>
  <w16cid:commentId w16cid:paraId="44914238" w16cid:durableId="2397B1DB"/>
  <w16cid:commentId w16cid:paraId="765FC0F7" w16cid:durableId="2397B0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9B"/>
    <w:rsid w:val="00046C62"/>
    <w:rsid w:val="000E7BE2"/>
    <w:rsid w:val="001564FA"/>
    <w:rsid w:val="006B23A6"/>
    <w:rsid w:val="00905DF1"/>
    <w:rsid w:val="00935A1E"/>
    <w:rsid w:val="00A101AB"/>
    <w:rsid w:val="00B84682"/>
    <w:rsid w:val="00BC74AE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85F29"/>
  <w15:chartTrackingRefBased/>
  <w15:docId w15:val="{F76CB4B9-F5EB-744B-8DFE-168A45E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9B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62"/>
    <w:rPr>
      <w:rFonts w:ascii="Arial" w:eastAsia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C62"/>
    <w:rPr>
      <w:rFonts w:ascii="Arial" w:eastAsia="Arial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Alyssa Manik</cp:lastModifiedBy>
  <cp:revision>2</cp:revision>
  <dcterms:created xsi:type="dcterms:W3CDTF">2020-12-28T15:09:00Z</dcterms:created>
  <dcterms:modified xsi:type="dcterms:W3CDTF">2020-12-30T19:12:00Z</dcterms:modified>
</cp:coreProperties>
</file>