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BA851" w14:textId="03551181" w:rsidR="00F07BB2" w:rsidRDefault="00CA7EB9" w:rsidP="00CA7EB9">
      <w:pPr>
        <w:spacing w:line="360" w:lineRule="auto"/>
        <w:rPr>
          <w:b/>
          <w:bCs/>
          <w:u w:val="single"/>
        </w:rPr>
      </w:pPr>
      <w:r w:rsidRPr="00CA7EB9">
        <w:rPr>
          <w:b/>
          <w:bCs/>
          <w:u w:val="single"/>
        </w:rPr>
        <w:t>Yale University Essay Ravi</w:t>
      </w:r>
    </w:p>
    <w:p w14:paraId="718D2D78" w14:textId="6E0D7A9F" w:rsidR="00CA7EB9" w:rsidRDefault="00CA7EB9" w:rsidP="00CA7EB9">
      <w:pPr>
        <w:pBdr>
          <w:bottom w:val="double" w:sz="6" w:space="1" w:color="auto"/>
        </w:pBdr>
        <w:spacing w:line="360" w:lineRule="auto"/>
        <w:rPr>
          <w:i/>
          <w:iCs/>
        </w:rPr>
      </w:pPr>
      <w:r w:rsidRPr="00CA7EB9">
        <w:rPr>
          <w:i/>
          <w:iCs/>
        </w:rPr>
        <w:t>Yale’s extensive course offerings and vibrant conversations beyond the classroom encourage students to follow their developing intellectual interests wherever they lead. Tell us about your engagement with a topic or idea that excites you. Why are you drawn to it? (250</w:t>
      </w:r>
      <w:r>
        <w:rPr>
          <w:i/>
          <w:iCs/>
        </w:rPr>
        <w:t xml:space="preserve"> words)</w:t>
      </w:r>
    </w:p>
    <w:p w14:paraId="70B41612" w14:textId="27B46E82" w:rsidR="00415689" w:rsidRDefault="00415689" w:rsidP="00CA7EB9">
      <w:pPr>
        <w:spacing w:line="360" w:lineRule="auto"/>
      </w:pPr>
    </w:p>
    <w:p w14:paraId="50004A3E" w14:textId="7FAF00EA" w:rsidR="00465911" w:rsidRDefault="00465911" w:rsidP="00CA7EB9">
      <w:pPr>
        <w:spacing w:line="360" w:lineRule="auto"/>
      </w:pPr>
      <w:r>
        <w:t>Version 2</w:t>
      </w:r>
      <w:r w:rsidR="005376BC">
        <w:t>:</w:t>
      </w:r>
    </w:p>
    <w:p w14:paraId="77C3073E" w14:textId="77777777" w:rsidR="005376BC" w:rsidRDefault="005376BC" w:rsidP="00CA7EB9">
      <w:pPr>
        <w:spacing w:line="360" w:lineRule="auto"/>
      </w:pPr>
    </w:p>
    <w:p w14:paraId="7AF4F52F" w14:textId="15A2C058" w:rsidR="00C81A13" w:rsidRDefault="00415689" w:rsidP="001740EB">
      <w:pPr>
        <w:spacing w:line="360" w:lineRule="auto"/>
        <w:jc w:val="both"/>
        <w:rPr>
          <w:ins w:id="0" w:author="Matthew" w:date="2020-12-31T12:50:00Z"/>
        </w:rPr>
      </w:pPr>
      <w:r>
        <w:t xml:space="preserve">Being a debater </w:t>
      </w:r>
      <w:r w:rsidR="006C1A69">
        <w:t>in</w:t>
      </w:r>
      <w:r>
        <w:t xml:space="preserve"> high school </w:t>
      </w:r>
      <w:del w:id="1" w:author="Matthew" w:date="2020-12-31T12:48:00Z">
        <w:r w:rsidDel="00C81A13">
          <w:delText xml:space="preserve">played a prominent role </w:delText>
        </w:r>
      </w:del>
      <w:del w:id="2" w:author="Matthew" w:date="2020-12-30T22:02:00Z">
        <w:r w:rsidDel="007931D1">
          <w:delText>i</w:delText>
        </w:r>
      </w:del>
      <w:del w:id="3" w:author="Matthew" w:date="2020-12-31T12:48:00Z">
        <w:r w:rsidDel="00C81A13">
          <w:delText xml:space="preserve">n </w:delText>
        </w:r>
        <w:r w:rsidR="00BB6DB0" w:rsidDel="00C81A13">
          <w:delText>my interest</w:delText>
        </w:r>
      </w:del>
      <w:ins w:id="4" w:author="Matthew" w:date="2020-12-31T12:48:00Z">
        <w:r w:rsidR="00C81A13">
          <w:t>has, in a way, started the conversation</w:t>
        </w:r>
      </w:ins>
      <w:r w:rsidR="00BB6DB0">
        <w:t xml:space="preserve"> </w:t>
      </w:r>
      <w:ins w:id="5" w:author="Matthew" w:date="2020-12-31T12:48:00Z">
        <w:r w:rsidR="00C81A13">
          <w:t>of</w:t>
        </w:r>
      </w:ins>
      <w:del w:id="6" w:author="Matthew" w:date="2020-12-30T22:02:00Z">
        <w:r w:rsidR="00BB6DB0" w:rsidDel="007931D1">
          <w:delText>in</w:delText>
        </w:r>
      </w:del>
      <w:r w:rsidR="00BB6DB0">
        <w:t xml:space="preserve"> sustainable energy</w:t>
      </w:r>
      <w:ins w:id="7" w:author="Matthew" w:date="2020-12-31T12:48:00Z">
        <w:r w:rsidR="00C81A13">
          <w:t xml:space="preserve"> in my head</w:t>
        </w:r>
      </w:ins>
      <w:r w:rsidR="00BB6DB0">
        <w:t xml:space="preserve">. </w:t>
      </w:r>
      <w:ins w:id="8" w:author="Matthew" w:date="2020-12-31T12:49:00Z">
        <w:r w:rsidR="00C81A13">
          <w:t>I mean, I</w:t>
        </w:r>
      </w:ins>
      <w:ins w:id="9" w:author="Matthew" w:date="2020-12-31T12:51:00Z">
        <w:r w:rsidR="00C81A13">
          <w:t xml:space="preserve"> am</w:t>
        </w:r>
      </w:ins>
      <w:ins w:id="10" w:author="Matthew" w:date="2020-12-31T12:49:00Z">
        <w:r w:rsidR="00C81A13">
          <w:t xml:space="preserve"> no</w:t>
        </w:r>
      </w:ins>
      <w:ins w:id="11" w:author="Matthew" w:date="2020-12-31T12:50:00Z">
        <w:r w:rsidR="00C81A13">
          <w:t>t blaming the competition committees for having such a recurring theme.</w:t>
        </w:r>
      </w:ins>
    </w:p>
    <w:p w14:paraId="1AC09FC0" w14:textId="77777777" w:rsidR="00C81A13" w:rsidRDefault="00C81A13" w:rsidP="001740EB">
      <w:pPr>
        <w:spacing w:line="360" w:lineRule="auto"/>
        <w:jc w:val="both"/>
        <w:rPr>
          <w:ins w:id="12" w:author="Matthew" w:date="2020-12-31T12:50:00Z"/>
        </w:rPr>
      </w:pPr>
    </w:p>
    <w:p w14:paraId="08FC6568" w14:textId="78735679" w:rsidR="003C14CC" w:rsidRDefault="00C81A13" w:rsidP="001740EB">
      <w:pPr>
        <w:spacing w:line="360" w:lineRule="auto"/>
        <w:jc w:val="both"/>
      </w:pPr>
      <w:ins w:id="13" w:author="Matthew" w:date="2020-12-31T12:51:00Z">
        <w:r>
          <w:t xml:space="preserve">In a </w:t>
        </w:r>
      </w:ins>
      <w:ins w:id="14" w:author="Matthew" w:date="2020-12-31T12:52:00Z">
        <w:r>
          <w:t xml:space="preserve">projected, </w:t>
        </w:r>
      </w:ins>
      <w:ins w:id="15" w:author="Matthew" w:date="2020-12-31T12:51:00Z">
        <w:r>
          <w:t xml:space="preserve">post-pandemic world where ‘sustainable’ is the </w:t>
        </w:r>
      </w:ins>
      <w:ins w:id="16" w:author="Matthew" w:date="2020-12-31T12:52:00Z">
        <w:r>
          <w:t xml:space="preserve">coveted buzzword, </w:t>
        </w:r>
      </w:ins>
      <w:ins w:id="17" w:author="Matthew" w:date="2020-12-31T12:53:00Z">
        <w:r>
          <w:t xml:space="preserve">I am glad that I have hopped on the train </w:t>
        </w:r>
      </w:ins>
      <w:ins w:id="18" w:author="Matthew" w:date="2020-12-31T12:54:00Z">
        <w:r>
          <w:t xml:space="preserve">years back thanks to my thought-evoking, physics classes. </w:t>
        </w:r>
      </w:ins>
      <w:del w:id="19" w:author="Matthew" w:date="2020-12-31T12:55:00Z">
        <w:r w:rsidR="00895582" w:rsidDel="00C81A13">
          <w:delText>As I</w:delText>
        </w:r>
        <w:r w:rsidR="00415689" w:rsidDel="00C81A13">
          <w:delText xml:space="preserve"> </w:delText>
        </w:r>
        <w:r w:rsidR="00895582" w:rsidDel="00C81A13">
          <w:delText xml:space="preserve">routinely </w:delText>
        </w:r>
        <w:r w:rsidR="00415689" w:rsidDel="00C81A13">
          <w:delText>read the</w:delText>
        </w:r>
        <w:r w:rsidR="003C14CC" w:rsidDel="00C81A13">
          <w:delText xml:space="preserve"> news for gathering</w:delText>
        </w:r>
        <w:r w:rsidR="00F32696" w:rsidDel="00C81A13">
          <w:delText xml:space="preserve"> materials</w:delText>
        </w:r>
        <w:r w:rsidR="00415689" w:rsidDel="00C81A13">
          <w:delText xml:space="preserve">, </w:delText>
        </w:r>
      </w:del>
      <w:ins w:id="20" w:author="Matthew" w:date="2020-12-31T12:55:00Z">
        <w:r>
          <w:t xml:space="preserve">Every morning on the way to school, </w:t>
        </w:r>
      </w:ins>
      <w:ins w:id="21" w:author="Matthew" w:date="2020-12-31T12:56:00Z">
        <w:r>
          <w:t xml:space="preserve">I would always </w:t>
        </w:r>
      </w:ins>
      <w:ins w:id="22" w:author="Matthew" w:date="2020-12-31T12:57:00Z">
        <w:r>
          <w:t>check on</w:t>
        </w:r>
      </w:ins>
      <w:ins w:id="23" w:author="Matthew" w:date="2020-12-31T12:56:00Z">
        <w:r>
          <w:t xml:space="preserve"> t</w:t>
        </w:r>
      </w:ins>
      <w:del w:id="24" w:author="Matthew" w:date="2020-12-31T12:55:00Z">
        <w:r w:rsidR="00415689" w:rsidDel="00C81A13">
          <w:delText>t</w:delText>
        </w:r>
      </w:del>
      <w:r w:rsidR="00415689">
        <w:t xml:space="preserve">he </w:t>
      </w:r>
      <w:del w:id="25" w:author="Matthew" w:date="2020-12-31T12:57:00Z">
        <w:r w:rsidR="00415689" w:rsidDel="00C81A13">
          <w:delText>“</w:delText>
        </w:r>
      </w:del>
      <w:r w:rsidR="00415689">
        <w:t>Environmental and Health</w:t>
      </w:r>
      <w:ins w:id="26" w:author="Matthew" w:date="2020-12-31T12:57:00Z">
        <w:r>
          <w:t>-</w:t>
        </w:r>
      </w:ins>
      <w:del w:id="27" w:author="Matthew" w:date="2020-12-31T12:56:00Z">
        <w:r w:rsidR="00415689" w:rsidDel="00C81A13">
          <w:delText xml:space="preserve">” </w:delText>
        </w:r>
      </w:del>
      <w:r w:rsidR="00415689">
        <w:t>headline</w:t>
      </w:r>
      <w:ins w:id="28" w:author="Matthew" w:date="2020-12-31T12:57:00Z">
        <w:r>
          <w:t>d notifications first</w:t>
        </w:r>
      </w:ins>
      <w:del w:id="29" w:author="Matthew" w:date="2020-12-31T12:57:00Z">
        <w:r w:rsidR="00415689" w:rsidDel="00C81A13">
          <w:delText>s</w:delText>
        </w:r>
        <w:r w:rsidR="008E7A9B" w:rsidDel="00C81A13">
          <w:delText xml:space="preserve">, </w:delText>
        </w:r>
      </w:del>
      <w:ins w:id="30" w:author="Matthew" w:date="2020-12-31T12:57:00Z">
        <w:r>
          <w:t xml:space="preserve"> as I familiarize myself </w:t>
        </w:r>
      </w:ins>
      <w:del w:id="31" w:author="Matthew" w:date="2020-12-31T12:58:00Z">
        <w:r w:rsidR="008E7A9B" w:rsidDel="00C81A13">
          <w:delText>such as</w:delText>
        </w:r>
      </w:del>
      <w:ins w:id="32" w:author="Matthew" w:date="2020-12-31T12:58:00Z">
        <w:r>
          <w:t>with issues on</w:t>
        </w:r>
      </w:ins>
      <w:r w:rsidR="00415689">
        <w:t xml:space="preserve"> the rising sea levels,</w:t>
      </w:r>
      <w:r w:rsidR="00895582">
        <w:t xml:space="preserve"> increasing</w:t>
      </w:r>
      <w:r w:rsidR="00415689">
        <w:t xml:space="preserve"> </w:t>
      </w:r>
      <w:r w:rsidR="0071607C">
        <w:t>temperature</w:t>
      </w:r>
      <w:r w:rsidR="00895582">
        <w:t>s</w:t>
      </w:r>
      <w:r w:rsidR="0071607C">
        <w:t xml:space="preserve">, and </w:t>
      </w:r>
      <w:r w:rsidR="00895582">
        <w:t xml:space="preserve">forest-damaging </w:t>
      </w:r>
      <w:r w:rsidR="0071607C">
        <w:t xml:space="preserve">wildfires </w:t>
      </w:r>
      <w:del w:id="33" w:author="Matthew" w:date="2020-12-31T12:58:00Z">
        <w:r w:rsidR="0071607C" w:rsidDel="00C81A13">
          <w:delText>happening all over the world</w:delText>
        </w:r>
        <w:r w:rsidR="008B6A43" w:rsidDel="00C81A13">
          <w:delText>, never fail to draw my attention</w:delText>
        </w:r>
      </w:del>
      <w:ins w:id="34" w:author="Matthew" w:date="2020-12-31T12:58:00Z">
        <w:r>
          <w:t xml:space="preserve">in the global stage </w:t>
        </w:r>
        <w:r w:rsidR="00D10922">
          <w:t>–</w:t>
        </w:r>
        <w:r>
          <w:t xml:space="preserve"> </w:t>
        </w:r>
      </w:ins>
      <w:ins w:id="35" w:author="Matthew" w:date="2020-12-31T12:59:00Z">
        <w:r w:rsidR="00D10922">
          <w:t>heightening conditions I have witnessed first-hand in Indonesia</w:t>
        </w:r>
      </w:ins>
      <w:r w:rsidR="001B3260">
        <w:t>.</w:t>
      </w:r>
      <w:r w:rsidR="00895582">
        <w:t xml:space="preserve"> </w:t>
      </w:r>
      <w:del w:id="36" w:author="Matthew" w:date="2020-12-31T13:00:00Z">
        <w:r w:rsidR="00895582" w:rsidDel="00D10922">
          <w:delText>This was the beginning</w:delText>
        </w:r>
        <w:r w:rsidR="008F7CF0" w:rsidDel="00D10922">
          <w:delText xml:space="preserve"> that </w:delText>
        </w:r>
        <w:r w:rsidR="00CE34D5" w:rsidDel="00D10922">
          <w:delText>INSPIRED</w:delText>
        </w:r>
        <w:r w:rsidR="00B55DE5" w:rsidDel="00D10922">
          <w:delText xml:space="preserve"> </w:delText>
        </w:r>
        <w:r w:rsidR="008F7CF0" w:rsidDel="00D10922">
          <w:delText xml:space="preserve">me </w:delText>
        </w:r>
        <w:r w:rsidR="003C14CC" w:rsidDel="00D10922">
          <w:delText xml:space="preserve">to become an agent of environmental change </w:delText>
        </w:r>
        <w:r w:rsidR="00130571" w:rsidDel="00D10922">
          <w:delText>for</w:delText>
        </w:r>
        <w:r w:rsidR="003C14CC" w:rsidDel="00D10922">
          <w:delText xml:space="preserve"> the future</w:delText>
        </w:r>
      </w:del>
      <w:ins w:id="37" w:author="Matthew" w:date="2020-12-31T13:00:00Z">
        <w:r w:rsidR="00D10922">
          <w:t>Feeling the so-called ‘Earth connection’ when</w:t>
        </w:r>
      </w:ins>
      <w:ins w:id="38" w:author="Matthew" w:date="2020-12-31T13:01:00Z">
        <w:r w:rsidR="00D10922">
          <w:t xml:space="preserve">ever I </w:t>
        </w:r>
      </w:ins>
      <w:ins w:id="39" w:author="Matthew" w:date="2020-12-31T13:03:00Z">
        <w:r w:rsidR="00D10922">
          <w:t xml:space="preserve">would </w:t>
        </w:r>
      </w:ins>
      <w:ins w:id="40" w:author="Matthew" w:date="2020-12-31T13:01:00Z">
        <w:r w:rsidR="00D10922">
          <w:t>engage in such conversations, I aspire to cultivate my</w:t>
        </w:r>
      </w:ins>
      <w:ins w:id="41" w:author="Matthew" w:date="2020-12-31T13:02:00Z">
        <w:r w:rsidR="00D10922">
          <w:t xml:space="preserve"> yearning emotions to be able to contribute in some capacity toward</w:t>
        </w:r>
      </w:ins>
      <w:ins w:id="42" w:author="Matthew" w:date="2020-12-31T13:03:00Z">
        <w:r w:rsidR="00D10922">
          <w:t>s my home country post-graduation</w:t>
        </w:r>
      </w:ins>
      <w:r w:rsidR="003C14CC">
        <w:t xml:space="preserve">. </w:t>
      </w:r>
    </w:p>
    <w:p w14:paraId="369BFF7A" w14:textId="19A4B667" w:rsidR="0071607C" w:rsidRDefault="0071607C" w:rsidP="001740EB">
      <w:pPr>
        <w:spacing w:line="360" w:lineRule="auto"/>
        <w:jc w:val="both"/>
      </w:pPr>
    </w:p>
    <w:p w14:paraId="42B2A651" w14:textId="5BBF73E5" w:rsidR="00BB6DB0" w:rsidRDefault="003C14CC" w:rsidP="001740EB">
      <w:pPr>
        <w:spacing w:line="360" w:lineRule="auto"/>
        <w:jc w:val="both"/>
      </w:pPr>
      <w:del w:id="43" w:author="Matthew" w:date="2020-12-31T13:06:00Z">
        <w:r w:rsidDel="00D10922">
          <w:delText xml:space="preserve">To deepen my knowledge </w:delText>
        </w:r>
        <w:r w:rsidR="00C83D97" w:rsidDel="00D10922">
          <w:delText>on</w:delText>
        </w:r>
      </w:del>
      <w:ins w:id="44" w:author="Matthew" w:date="2020-12-31T13:06:00Z">
        <w:r w:rsidR="00D10922">
          <w:t>As one of many ways to advocate for</w:t>
        </w:r>
      </w:ins>
      <w:r>
        <w:t xml:space="preserve"> </w:t>
      </w:r>
      <w:r w:rsidR="00B55DE5">
        <w:t>environmental health</w:t>
      </w:r>
      <w:ins w:id="45" w:author="Matthew" w:date="2020-12-31T13:06:00Z">
        <w:r w:rsidR="00D10922">
          <w:t xml:space="preserve"> in Indonesia, particularly that of </w:t>
        </w:r>
      </w:ins>
      <w:ins w:id="46" w:author="Matthew" w:date="2020-12-31T13:07:00Z">
        <w:r w:rsidR="00D10922">
          <w:t>the younger generation and future leaders of the country,</w:t>
        </w:r>
      </w:ins>
      <w:del w:id="47" w:author="Matthew" w:date="2020-12-31T13:06:00Z">
        <w:r w:rsidR="00B55DE5" w:rsidDel="00D10922">
          <w:delText>,</w:delText>
        </w:r>
      </w:del>
      <w:r w:rsidR="0071607C">
        <w:t xml:space="preserve"> </w:t>
      </w:r>
      <w:r w:rsidR="00C83D97">
        <w:t xml:space="preserve">my friends and </w:t>
      </w:r>
      <w:r w:rsidR="0071607C">
        <w:t>I</w:t>
      </w:r>
      <w:r w:rsidR="00BB6DB0">
        <w:t xml:space="preserve"> </w:t>
      </w:r>
      <w:r w:rsidR="0071607C">
        <w:t xml:space="preserve">created an Instagram account dedicated </w:t>
      </w:r>
      <w:r w:rsidR="001740EB">
        <w:t>to</w:t>
      </w:r>
      <w:r w:rsidR="0071607C">
        <w:t xml:space="preserve"> informing and educating </w:t>
      </w:r>
      <w:del w:id="48" w:author="Matthew" w:date="2020-12-31T13:08:00Z">
        <w:r w:rsidR="0071607C" w:rsidDel="00D10922">
          <w:delText xml:space="preserve">the </w:delText>
        </w:r>
        <w:r w:rsidR="007A5B58" w:rsidDel="00D10922">
          <w:delText>Indonesian</w:delText>
        </w:r>
        <w:r w:rsidR="0071607C" w:rsidDel="00D10922">
          <w:delText xml:space="preserve"> youth about renewable energy</w:delText>
        </w:r>
        <w:r w:rsidR="00CE34D5" w:rsidDel="00D10922">
          <w:delText xml:space="preserve">. </w:delText>
        </w:r>
        <w:r w:rsidR="00BB6DB0" w:rsidDel="00D10922">
          <w:delText xml:space="preserve">The experience of meeting weekly deadlines </w:delText>
        </w:r>
        <w:r w:rsidR="00B55DE5" w:rsidDel="00D10922">
          <w:delText>to</w:delText>
        </w:r>
        <w:r w:rsidR="00BB6DB0" w:rsidDel="00D10922">
          <w:delText xml:space="preserve"> post content</w:delText>
        </w:r>
        <w:r w:rsidR="006D1F57" w:rsidDel="00D10922">
          <w:delText>s</w:delText>
        </w:r>
        <w:r w:rsidR="00BB6DB0" w:rsidDel="00D10922">
          <w:delText xml:space="preserve"> about</w:delText>
        </w:r>
      </w:del>
      <w:ins w:id="49" w:author="Matthew" w:date="2020-12-31T13:08:00Z">
        <w:r w:rsidR="00D10922">
          <w:t xml:space="preserve">our </w:t>
        </w:r>
        <w:r w:rsidR="006528C9">
          <w:t>following on the topics of renewable en</w:t>
        </w:r>
      </w:ins>
      <w:ins w:id="50" w:author="Matthew" w:date="2020-12-31T13:09:00Z">
        <w:r w:rsidR="006528C9">
          <w:t>ergy through</w:t>
        </w:r>
      </w:ins>
      <w:r w:rsidR="00BB6DB0">
        <w:t xml:space="preserve"> solar </w:t>
      </w:r>
      <w:r w:rsidR="00047058">
        <w:t xml:space="preserve">cell </w:t>
      </w:r>
      <w:r w:rsidR="00BB6DB0">
        <w:t>panels</w:t>
      </w:r>
      <w:ins w:id="51" w:author="Matthew" w:date="2020-12-31T13:09:00Z">
        <w:r w:rsidR="006528C9">
          <w:t xml:space="preserve"> and </w:t>
        </w:r>
      </w:ins>
      <w:del w:id="52" w:author="Matthew" w:date="2020-12-31T13:09:00Z">
        <w:r w:rsidR="00BB6DB0" w:rsidDel="006528C9">
          <w:delText xml:space="preserve">, important </w:delText>
        </w:r>
      </w:del>
      <w:ins w:id="53" w:author="Matthew" w:date="2020-12-31T13:09:00Z">
        <w:r w:rsidR="006528C9">
          <w:t>empirical</w:t>
        </w:r>
        <w:r w:rsidR="006528C9">
          <w:t xml:space="preserve"> </w:t>
        </w:r>
      </w:ins>
      <w:r w:rsidR="00047058">
        <w:t>findings</w:t>
      </w:r>
      <w:r w:rsidR="00BB6DB0">
        <w:t xml:space="preserve"> in green technology, </w:t>
      </w:r>
      <w:del w:id="54" w:author="Matthew" w:date="2020-12-31T13:09:00Z">
        <w:r w:rsidR="00047058" w:rsidDel="006528C9">
          <w:delText>and</w:delText>
        </w:r>
        <w:r w:rsidR="00BB6DB0" w:rsidDel="006528C9">
          <w:delText xml:space="preserve"> </w:delText>
        </w:r>
      </w:del>
      <w:ins w:id="55" w:author="Matthew" w:date="2020-12-31T13:09:00Z">
        <w:r w:rsidR="006528C9">
          <w:t>or simply</w:t>
        </w:r>
      </w:ins>
      <w:del w:id="56" w:author="Matthew" w:date="2020-12-31T13:14:00Z">
        <w:r w:rsidR="00BB6DB0" w:rsidDel="006528C9">
          <w:delText>daily</w:delText>
        </w:r>
      </w:del>
      <w:r w:rsidR="00BB6DB0">
        <w:t xml:space="preserve"> fun facts</w:t>
      </w:r>
      <w:r w:rsidR="00130571">
        <w:t xml:space="preserve"> </w:t>
      </w:r>
      <w:ins w:id="57" w:author="Matthew" w:date="2020-12-31T13:15:00Z">
        <w:r w:rsidR="006528C9">
          <w:t xml:space="preserve">as we try to make it effectively </w:t>
        </w:r>
        <w:r w:rsidR="006528C9">
          <w:lastRenderedPageBreak/>
          <w:t>digestible for our audience segment.</w:t>
        </w:r>
      </w:ins>
      <w:del w:id="58" w:author="Matthew" w:date="2020-12-31T13:10:00Z">
        <w:r w:rsidR="00130571" w:rsidDel="006528C9">
          <w:delText>about clean energy</w:delText>
        </w:r>
        <w:r w:rsidR="00BB6DB0" w:rsidDel="006528C9">
          <w:delText xml:space="preserve"> really thrilled me</w:delText>
        </w:r>
      </w:del>
      <w:ins w:id="59" w:author="Matthew" w:date="2020-12-31T13:10:00Z">
        <w:r w:rsidR="006528C9">
          <w:t xml:space="preserve"> </w:t>
        </w:r>
      </w:ins>
      <w:ins w:id="60" w:author="Matthew" w:date="2020-12-31T13:16:00Z">
        <w:r w:rsidR="006528C9">
          <w:t xml:space="preserve">Aiming to leverage on our reach through sponsored partnerships, </w:t>
        </w:r>
      </w:ins>
      <w:ins w:id="61" w:author="Matthew" w:date="2020-12-31T13:10:00Z">
        <w:r w:rsidR="006528C9">
          <w:t xml:space="preserve">we </w:t>
        </w:r>
      </w:ins>
      <w:ins w:id="62" w:author="Matthew" w:date="2020-12-31T13:17:00Z">
        <w:r w:rsidR="006528C9">
          <w:t xml:space="preserve">would </w:t>
        </w:r>
      </w:ins>
      <w:ins w:id="63" w:author="Matthew" w:date="2020-12-31T13:11:00Z">
        <w:r w:rsidR="006528C9">
          <w:t xml:space="preserve">simultaneously </w:t>
        </w:r>
      </w:ins>
      <w:ins w:id="64" w:author="Matthew" w:date="2020-12-31T13:17:00Z">
        <w:r w:rsidR="006528C9">
          <w:t>learn the different engagement tools from</w:t>
        </w:r>
      </w:ins>
      <w:ins w:id="65" w:author="Matthew" w:date="2020-12-31T13:13:00Z">
        <w:r w:rsidR="006528C9">
          <w:t xml:space="preserve"> </w:t>
        </w:r>
      </w:ins>
      <w:ins w:id="66" w:author="Matthew" w:date="2020-12-31T13:10:00Z">
        <w:r w:rsidR="006528C9">
          <w:t>polls</w:t>
        </w:r>
      </w:ins>
      <w:ins w:id="67" w:author="Matthew" w:date="2020-12-31T13:17:00Z">
        <w:r w:rsidR="006528C9">
          <w:t xml:space="preserve">, </w:t>
        </w:r>
      </w:ins>
      <w:ins w:id="68" w:author="Matthew" w:date="2020-12-31T13:10:00Z">
        <w:r w:rsidR="006528C9">
          <w:t>giveaways</w:t>
        </w:r>
      </w:ins>
      <w:ins w:id="69" w:author="Matthew" w:date="2020-12-31T13:18:00Z">
        <w:r w:rsidR="00C01A6F">
          <w:t xml:space="preserve"> and </w:t>
        </w:r>
      </w:ins>
      <w:ins w:id="70" w:author="Matthew" w:date="2020-12-31T13:17:00Z">
        <w:r w:rsidR="006528C9">
          <w:t>lives</w:t>
        </w:r>
      </w:ins>
      <w:ins w:id="71" w:author="Matthew" w:date="2020-12-31T13:18:00Z">
        <w:r w:rsidR="00C01A6F">
          <w:t xml:space="preserve"> as </w:t>
        </w:r>
      </w:ins>
      <w:ins w:id="72" w:author="Matthew" w:date="2020-12-31T13:19:00Z">
        <w:r w:rsidR="00C01A6F">
          <w:t xml:space="preserve">me and my fellow account founders </w:t>
        </w:r>
      </w:ins>
      <w:ins w:id="73" w:author="Matthew" w:date="2020-12-31T13:20:00Z">
        <w:r w:rsidR="00C01A6F">
          <w:t>manifest our passion into action.</w:t>
        </w:r>
      </w:ins>
      <w:del w:id="74" w:author="Matthew" w:date="2020-12-31T13:18:00Z">
        <w:r w:rsidR="00BB6DB0" w:rsidDel="00C01A6F">
          <w:delText>.</w:delText>
        </w:r>
      </w:del>
      <w:r w:rsidR="00BB6DB0">
        <w:t xml:space="preserve"> </w:t>
      </w:r>
    </w:p>
    <w:p w14:paraId="0F799F75" w14:textId="47E7075F" w:rsidR="00BB6DB0" w:rsidRDefault="00BB6DB0" w:rsidP="001740EB">
      <w:pPr>
        <w:spacing w:line="360" w:lineRule="auto"/>
        <w:jc w:val="both"/>
      </w:pPr>
    </w:p>
    <w:p w14:paraId="5A3CE499" w14:textId="00B9CAB1" w:rsidR="00485C22" w:rsidDel="00C01A6F" w:rsidRDefault="00BB6DB0" w:rsidP="001740EB">
      <w:pPr>
        <w:spacing w:line="360" w:lineRule="auto"/>
        <w:jc w:val="both"/>
        <w:rPr>
          <w:del w:id="75" w:author="Matthew" w:date="2020-12-31T13:20:00Z"/>
        </w:rPr>
      </w:pPr>
      <w:del w:id="76" w:author="Matthew" w:date="2020-12-31T13:20:00Z">
        <w:r w:rsidDel="00C01A6F">
          <w:delText>Soon</w:delText>
        </w:r>
        <w:r w:rsidR="000A480B" w:rsidDel="00C01A6F">
          <w:delText>,</w:delText>
        </w:r>
        <w:r w:rsidDel="00C01A6F">
          <w:delText xml:space="preserve"> </w:delText>
        </w:r>
        <w:r w:rsidR="00B55DE5" w:rsidDel="00C01A6F">
          <w:delText>I discover</w:delText>
        </w:r>
        <w:r w:rsidR="00C83D97" w:rsidDel="00C01A6F">
          <w:delText>ed</w:delText>
        </w:r>
        <w:r w:rsidR="00B55DE5" w:rsidDel="00C01A6F">
          <w:delText xml:space="preserve"> </w:delText>
        </w:r>
        <w:r w:rsidR="00C83D97" w:rsidDel="00C01A6F">
          <w:delText xml:space="preserve">that </w:delText>
        </w:r>
        <w:r w:rsidR="00B55DE5" w:rsidDel="00C01A6F">
          <w:delText xml:space="preserve">interesting developments are </w:delText>
        </w:r>
        <w:r w:rsidR="00130571" w:rsidDel="00C01A6F">
          <w:delText xml:space="preserve">being made by researchers and energy firms around the world to </w:delText>
        </w:r>
        <w:r w:rsidR="004B4361" w:rsidDel="00C01A6F">
          <w:delText>rethink the way we produce and store our electricity.</w:delText>
        </w:r>
        <w:r w:rsidR="004B4361" w:rsidRPr="004B4361" w:rsidDel="00C01A6F">
          <w:delText xml:space="preserve"> </w:delText>
        </w:r>
        <w:r w:rsidR="00C5062B" w:rsidDel="00C01A6F">
          <w:delText>The emergence of n</w:delText>
        </w:r>
        <w:r w:rsidR="00050EA2" w:rsidDel="00C01A6F">
          <w:delText xml:space="preserve">ew </w:delText>
        </w:r>
        <w:r w:rsidR="00C5062B" w:rsidDel="00C01A6F">
          <w:delText>technologies</w:delText>
        </w:r>
        <w:r w:rsidR="00AC0271" w:rsidDel="00C01A6F">
          <w:delText xml:space="preserve"> –</w:delText>
        </w:r>
        <w:r w:rsidR="004B4361" w:rsidDel="00C01A6F">
          <w:delText xml:space="preserve"> like </w:delText>
        </w:r>
        <w:r w:rsidR="00050EA2" w:rsidDel="00C01A6F">
          <w:delText>liquid metal battery that could solve the solar panel’s intermittency in energy generation</w:delText>
        </w:r>
        <w:r w:rsidR="00AC0271" w:rsidDel="00C01A6F">
          <w:delText xml:space="preserve"> – </w:delText>
        </w:r>
        <w:r w:rsidR="004B4361" w:rsidDel="00C01A6F">
          <w:delText xml:space="preserve"> </w:delText>
        </w:r>
        <w:r w:rsidR="00C5062B" w:rsidDel="00C01A6F">
          <w:delText xml:space="preserve">continuously </w:delText>
        </w:r>
        <w:r w:rsidR="004B4361" w:rsidDel="00C01A6F">
          <w:delText xml:space="preserve">remind me that </w:delText>
        </w:r>
        <w:r w:rsidR="00DB67FA" w:rsidDel="00C01A6F">
          <w:delText xml:space="preserve">scientific </w:delText>
        </w:r>
        <w:r w:rsidR="004B4361" w:rsidDel="00C01A6F">
          <w:delText>discover</w:delText>
        </w:r>
        <w:r w:rsidR="00DB67FA" w:rsidDel="00C01A6F">
          <w:delText>ies</w:delText>
        </w:r>
        <w:r w:rsidR="004B4361" w:rsidDel="00C01A6F">
          <w:delText xml:space="preserve"> </w:delText>
        </w:r>
        <w:r w:rsidR="00DB67FA" w:rsidDel="00C01A6F">
          <w:delText>continue to progress</w:delText>
        </w:r>
        <w:r w:rsidR="004B4361" w:rsidDel="00C01A6F">
          <w:delText>, furthering my believe in</w:delText>
        </w:r>
        <w:r w:rsidR="002563F9" w:rsidDel="00C01A6F">
          <w:delText>, one day, hav</w:delText>
        </w:r>
        <w:r w:rsidR="00C5062B" w:rsidDel="00C01A6F">
          <w:delText>ing</w:delText>
        </w:r>
        <w:r w:rsidR="002563F9" w:rsidDel="00C01A6F">
          <w:delText xml:space="preserve"> the ability to develop </w:delText>
        </w:r>
        <w:r w:rsidR="004B4361" w:rsidDel="00C01A6F">
          <w:delText xml:space="preserve">long-term solutions </w:delText>
        </w:r>
        <w:r w:rsidR="004E312D" w:rsidDel="00C01A6F">
          <w:delText>for</w:delText>
        </w:r>
        <w:r w:rsidR="004B4361" w:rsidDel="00C01A6F">
          <w:delText xml:space="preserve"> </w:delText>
        </w:r>
        <w:r w:rsidR="002563F9" w:rsidDel="00C01A6F">
          <w:delText xml:space="preserve">the </w:delText>
        </w:r>
        <w:r w:rsidR="004B4361" w:rsidDel="00C01A6F">
          <w:delText xml:space="preserve">generations to come.  </w:delText>
        </w:r>
      </w:del>
    </w:p>
    <w:p w14:paraId="32EB7756" w14:textId="1CAF2258" w:rsidR="00485C22" w:rsidDel="00C01A6F" w:rsidRDefault="00485C22" w:rsidP="001740EB">
      <w:pPr>
        <w:spacing w:line="360" w:lineRule="auto"/>
        <w:jc w:val="both"/>
        <w:rPr>
          <w:del w:id="77" w:author="Matthew" w:date="2020-12-31T13:20:00Z"/>
        </w:rPr>
      </w:pPr>
    </w:p>
    <w:p w14:paraId="39AB3188" w14:textId="3EF2DB2C" w:rsidR="0071607C" w:rsidRDefault="00050EA2" w:rsidP="0029523E">
      <w:pPr>
        <w:spacing w:line="360" w:lineRule="auto"/>
        <w:jc w:val="both"/>
        <w:rPr>
          <w:ins w:id="78" w:author="Matthew" w:date="2020-12-31T13:21:00Z"/>
        </w:rPr>
      </w:pPr>
      <w:del w:id="79" w:author="Matthew" w:date="2020-12-31T13:20:00Z">
        <w:r w:rsidDel="00C01A6F">
          <w:delText xml:space="preserve">As the public are increasingly shifting their </w:delText>
        </w:r>
        <w:r w:rsidR="00485C22" w:rsidDel="00C01A6F">
          <w:delText>focus</w:delText>
        </w:r>
        <w:r w:rsidDel="00C01A6F">
          <w:delText xml:space="preserve"> to support the environment better, I believe I could</w:delText>
        </w:r>
        <w:r w:rsidR="00485C22" w:rsidDel="00C01A6F">
          <w:delText xml:space="preserve"> be a part of this MOMENTUM</w:delText>
        </w:r>
        <w:r w:rsidDel="00C01A6F">
          <w:delText xml:space="preserve"> to create a generation that’ll demand </w:delText>
        </w:r>
        <w:r w:rsidR="00485C22" w:rsidDel="00C01A6F">
          <w:delText xml:space="preserve">more eco-friendly practices </w:delText>
        </w:r>
        <w:r w:rsidR="009D1480" w:rsidDel="00C01A6F">
          <w:delText>in the</w:delText>
        </w:r>
        <w:r w:rsidR="00485C22" w:rsidDel="00C01A6F">
          <w:delText xml:space="preserve"> governments </w:delText>
        </w:r>
        <w:r w:rsidDel="00C01A6F">
          <w:delText xml:space="preserve">and industries. </w:delText>
        </w:r>
        <w:r w:rsidR="00EC7F17" w:rsidDel="00C01A6F">
          <w:delText>This is why I’m drawn into contributing to the rapid growth of sustainable solutions.</w:delText>
        </w:r>
      </w:del>
      <w:r w:rsidR="00EC7F17">
        <w:t xml:space="preserve"> </w:t>
      </w:r>
    </w:p>
    <w:p w14:paraId="05CEEE8B" w14:textId="6EA20FE1" w:rsidR="00C01A6F" w:rsidRDefault="00C01A6F" w:rsidP="0029523E">
      <w:pPr>
        <w:spacing w:line="360" w:lineRule="auto"/>
        <w:jc w:val="both"/>
        <w:rPr>
          <w:ins w:id="80" w:author="Matthew" w:date="2020-12-31T13:21:00Z"/>
        </w:rPr>
      </w:pPr>
    </w:p>
    <w:p w14:paraId="5A480C38" w14:textId="1909A653" w:rsidR="00C01A6F" w:rsidRDefault="00C01A6F" w:rsidP="0029523E">
      <w:pPr>
        <w:spacing w:line="360" w:lineRule="auto"/>
        <w:jc w:val="both"/>
        <w:rPr>
          <w:ins w:id="81" w:author="Matthew" w:date="2020-12-31T13:21:00Z"/>
        </w:rPr>
      </w:pPr>
    </w:p>
    <w:p w14:paraId="223E79CC" w14:textId="51D35110" w:rsidR="00C01A6F" w:rsidRDefault="00C01A6F" w:rsidP="0029523E">
      <w:pPr>
        <w:spacing w:line="360" w:lineRule="auto"/>
        <w:jc w:val="both"/>
        <w:rPr>
          <w:ins w:id="82" w:author="Matthew" w:date="2020-12-31T13:21:00Z"/>
        </w:rPr>
      </w:pPr>
    </w:p>
    <w:p w14:paraId="09477A72" w14:textId="0349BA85" w:rsidR="00C01A6F" w:rsidRDefault="00C01A6F" w:rsidP="0029523E">
      <w:pPr>
        <w:spacing w:line="360" w:lineRule="auto"/>
        <w:jc w:val="both"/>
        <w:rPr>
          <w:ins w:id="83" w:author="Matthew" w:date="2020-12-31T13:21:00Z"/>
          <w:rFonts w:ascii="Times New Roman" w:hAnsi="Times New Roman" w:cs="Times New Roman"/>
          <w:i/>
          <w:iCs/>
        </w:rPr>
      </w:pPr>
      <w:ins w:id="84" w:author="Matthew" w:date="2020-12-31T13:21:00Z">
        <w:r>
          <w:rPr>
            <w:rFonts w:ascii="Times New Roman" w:hAnsi="Times New Roman" w:cs="Times New Roman"/>
            <w:i/>
            <w:iCs/>
          </w:rPr>
          <w:t>Hi Ravi,</w:t>
        </w:r>
      </w:ins>
    </w:p>
    <w:p w14:paraId="3E853CB6" w14:textId="1876D509" w:rsidR="00C01A6F" w:rsidRDefault="00C01A6F" w:rsidP="0029523E">
      <w:pPr>
        <w:spacing w:line="360" w:lineRule="auto"/>
        <w:jc w:val="both"/>
        <w:rPr>
          <w:ins w:id="85" w:author="Matthew" w:date="2020-12-31T13:21:00Z"/>
          <w:rFonts w:ascii="Times New Roman" w:hAnsi="Times New Roman" w:cs="Times New Roman"/>
          <w:i/>
          <w:iCs/>
        </w:rPr>
      </w:pPr>
    </w:p>
    <w:p w14:paraId="21D76641" w14:textId="0E85709D" w:rsidR="00C01A6F" w:rsidRDefault="00C01A6F" w:rsidP="0029523E">
      <w:pPr>
        <w:spacing w:line="360" w:lineRule="auto"/>
        <w:jc w:val="both"/>
        <w:rPr>
          <w:ins w:id="86" w:author="Matthew" w:date="2020-12-31T13:23:00Z"/>
          <w:rFonts w:ascii="Times New Roman" w:hAnsi="Times New Roman" w:cs="Times New Roman"/>
          <w:i/>
          <w:iCs/>
        </w:rPr>
      </w:pPr>
      <w:ins w:id="87" w:author="Matthew" w:date="2020-12-31T13:21:00Z">
        <w:r>
          <w:rPr>
            <w:rFonts w:ascii="Times New Roman" w:hAnsi="Times New Roman" w:cs="Times New Roman"/>
            <w:i/>
            <w:iCs/>
          </w:rPr>
          <w:t>With only 250 word</w:t>
        </w:r>
      </w:ins>
      <w:ins w:id="88" w:author="Matthew" w:date="2020-12-31T13:22:00Z">
        <w:r>
          <w:rPr>
            <w:rFonts w:ascii="Times New Roman" w:hAnsi="Times New Roman" w:cs="Times New Roman"/>
            <w:i/>
            <w:iCs/>
          </w:rPr>
          <w:t xml:space="preserve">s to showcase YOUR engagement with the “intellectual topic” </w:t>
        </w:r>
        <w:proofErr w:type="gramStart"/>
        <w:r>
          <w:rPr>
            <w:rFonts w:ascii="Times New Roman" w:hAnsi="Times New Roman" w:cs="Times New Roman"/>
            <w:i/>
            <w:iCs/>
          </w:rPr>
          <w:t>you’re</w:t>
        </w:r>
        <w:proofErr w:type="gramEnd"/>
        <w:r>
          <w:rPr>
            <w:rFonts w:ascii="Times New Roman" w:hAnsi="Times New Roman" w:cs="Times New Roman"/>
            <w:i/>
            <w:iCs/>
          </w:rPr>
          <w:t xml:space="preserve"> intere</w:t>
        </w:r>
      </w:ins>
      <w:ins w:id="89" w:author="Matthew" w:date="2020-12-31T13:23:00Z">
        <w:r>
          <w:rPr>
            <w:rFonts w:ascii="Times New Roman" w:hAnsi="Times New Roman" w:cs="Times New Roman"/>
            <w:i/>
            <w:iCs/>
          </w:rPr>
          <w:t>sted in, I think your last two paragraphs did not respond to the prompt in any way, shape or form.</w:t>
        </w:r>
      </w:ins>
    </w:p>
    <w:p w14:paraId="303DEC76" w14:textId="52A531E6" w:rsidR="00C01A6F" w:rsidRDefault="00C01A6F" w:rsidP="0029523E">
      <w:pPr>
        <w:spacing w:line="360" w:lineRule="auto"/>
        <w:jc w:val="both"/>
        <w:rPr>
          <w:ins w:id="90" w:author="Matthew" w:date="2020-12-31T13:23:00Z"/>
          <w:rFonts w:ascii="Times New Roman" w:hAnsi="Times New Roman" w:cs="Times New Roman"/>
          <w:i/>
          <w:iCs/>
        </w:rPr>
      </w:pPr>
    </w:p>
    <w:p w14:paraId="267825E3" w14:textId="064C136E" w:rsidR="00C01A6F" w:rsidRDefault="00C01A6F" w:rsidP="0029523E">
      <w:pPr>
        <w:spacing w:line="360" w:lineRule="auto"/>
        <w:jc w:val="both"/>
        <w:rPr>
          <w:ins w:id="91" w:author="Matthew" w:date="2020-12-31T13:27:00Z"/>
          <w:rFonts w:ascii="Times New Roman" w:hAnsi="Times New Roman" w:cs="Times New Roman"/>
          <w:i/>
          <w:iCs/>
        </w:rPr>
      </w:pPr>
      <w:ins w:id="92" w:author="Matthew" w:date="2020-12-31T13:23:00Z">
        <w:r>
          <w:rPr>
            <w:rFonts w:ascii="Times New Roman" w:hAnsi="Times New Roman" w:cs="Times New Roman"/>
            <w:i/>
            <w:iCs/>
          </w:rPr>
          <w:t xml:space="preserve">If you </w:t>
        </w:r>
      </w:ins>
      <w:ins w:id="93" w:author="Matthew" w:date="2020-12-31T13:24:00Z">
        <w:r>
          <w:rPr>
            <w:rFonts w:ascii="Times New Roman" w:hAnsi="Times New Roman" w:cs="Times New Roman"/>
            <w:i/>
            <w:iCs/>
          </w:rPr>
          <w:t>have done/planned things differently than what I wrote about the Instagram handle, feel free to use it as a templat</w:t>
        </w:r>
      </w:ins>
      <w:ins w:id="94" w:author="Matthew" w:date="2020-12-31T13:25:00Z">
        <w:r>
          <w:rPr>
            <w:rFonts w:ascii="Times New Roman" w:hAnsi="Times New Roman" w:cs="Times New Roman"/>
            <w:i/>
            <w:iCs/>
          </w:rPr>
          <w:t>e to top off the essay with your personal touch. Keep in mind that what the adm</w:t>
        </w:r>
      </w:ins>
      <w:ins w:id="95" w:author="Matthew" w:date="2020-12-31T13:26:00Z">
        <w:r>
          <w:rPr>
            <w:rFonts w:ascii="Times New Roman" w:hAnsi="Times New Roman" w:cs="Times New Roman"/>
            <w:i/>
            <w:iCs/>
          </w:rPr>
          <w:t xml:space="preserve">issions committee would like to see here is the actionable steps you plan/have taken towards a certain interest of yours, such that they can be rest assured that </w:t>
        </w:r>
        <w:proofErr w:type="gramStart"/>
        <w:r>
          <w:rPr>
            <w:rFonts w:ascii="Times New Roman" w:hAnsi="Times New Roman" w:cs="Times New Roman"/>
            <w:i/>
            <w:iCs/>
          </w:rPr>
          <w:t>you’re</w:t>
        </w:r>
        <w:proofErr w:type="gramEnd"/>
        <w:r>
          <w:rPr>
            <w:rFonts w:ascii="Times New Roman" w:hAnsi="Times New Roman" w:cs="Times New Roman"/>
            <w:i/>
            <w:iCs/>
          </w:rPr>
          <w:t xml:space="preserve"> able to make the best use of resources Yale has </w:t>
        </w:r>
      </w:ins>
      <w:ins w:id="96" w:author="Matthew" w:date="2020-12-31T13:27:00Z">
        <w:r>
          <w:rPr>
            <w:rFonts w:ascii="Times New Roman" w:hAnsi="Times New Roman" w:cs="Times New Roman"/>
            <w:i/>
            <w:iCs/>
          </w:rPr>
          <w:t xml:space="preserve">as a vehicle to achieve your </w:t>
        </w:r>
      </w:ins>
      <w:ins w:id="97" w:author="Matthew" w:date="2020-12-31T13:28:00Z">
        <w:r w:rsidR="00150120">
          <w:rPr>
            <w:rFonts w:ascii="Times New Roman" w:hAnsi="Times New Roman" w:cs="Times New Roman"/>
            <w:i/>
            <w:iCs/>
          </w:rPr>
          <w:t>goals and not just dream of it in a vague way.</w:t>
        </w:r>
      </w:ins>
    </w:p>
    <w:p w14:paraId="35B47D7E" w14:textId="683F1387" w:rsidR="00C01A6F" w:rsidRDefault="00C01A6F" w:rsidP="0029523E">
      <w:pPr>
        <w:spacing w:line="360" w:lineRule="auto"/>
        <w:jc w:val="both"/>
        <w:rPr>
          <w:ins w:id="98" w:author="Matthew" w:date="2020-12-31T13:27:00Z"/>
          <w:rFonts w:ascii="Times New Roman" w:hAnsi="Times New Roman" w:cs="Times New Roman"/>
          <w:i/>
          <w:iCs/>
        </w:rPr>
      </w:pPr>
    </w:p>
    <w:p w14:paraId="56DD0A31" w14:textId="326CEAF3" w:rsidR="00C01A6F" w:rsidRDefault="00C01A6F" w:rsidP="0029523E">
      <w:pPr>
        <w:spacing w:line="360" w:lineRule="auto"/>
        <w:jc w:val="both"/>
        <w:rPr>
          <w:ins w:id="99" w:author="Matthew" w:date="2020-12-31T13:27:00Z"/>
          <w:rFonts w:ascii="Times New Roman" w:hAnsi="Times New Roman" w:cs="Times New Roman"/>
          <w:i/>
          <w:iCs/>
        </w:rPr>
      </w:pPr>
      <w:ins w:id="100" w:author="Matthew" w:date="2020-12-31T13:27:00Z">
        <w:r>
          <w:rPr>
            <w:rFonts w:ascii="Times New Roman" w:hAnsi="Times New Roman" w:cs="Times New Roman"/>
            <w:i/>
            <w:iCs/>
          </w:rPr>
          <w:t>All the best!</w:t>
        </w:r>
      </w:ins>
    </w:p>
    <w:p w14:paraId="177E4166" w14:textId="619FA6B7" w:rsidR="00C01A6F" w:rsidRDefault="00C01A6F" w:rsidP="0029523E">
      <w:pPr>
        <w:spacing w:line="360" w:lineRule="auto"/>
        <w:jc w:val="both"/>
        <w:rPr>
          <w:ins w:id="101" w:author="Matthew" w:date="2020-12-31T13:27:00Z"/>
          <w:rFonts w:ascii="Times New Roman" w:hAnsi="Times New Roman" w:cs="Times New Roman"/>
          <w:i/>
          <w:iCs/>
        </w:rPr>
      </w:pPr>
    </w:p>
    <w:p w14:paraId="44CBB151" w14:textId="43BF0646" w:rsidR="00C01A6F" w:rsidRPr="00C01A6F" w:rsidRDefault="00C01A6F" w:rsidP="0029523E">
      <w:pPr>
        <w:spacing w:line="360" w:lineRule="auto"/>
        <w:jc w:val="both"/>
        <w:rPr>
          <w:rFonts w:ascii="Times New Roman" w:hAnsi="Times New Roman" w:cs="Times New Roman"/>
          <w:i/>
          <w:iCs/>
          <w:rPrChange w:id="102" w:author="Matthew" w:date="2020-12-31T13:21:00Z">
            <w:rPr/>
          </w:rPrChange>
        </w:rPr>
      </w:pPr>
      <w:ins w:id="103" w:author="Matthew" w:date="2020-12-31T13:27:00Z">
        <w:r>
          <w:rPr>
            <w:rFonts w:ascii="Times New Roman" w:hAnsi="Times New Roman" w:cs="Times New Roman"/>
            <w:i/>
            <w:iCs/>
          </w:rPr>
          <w:t>- Matthew</w:t>
        </w:r>
      </w:ins>
    </w:p>
    <w:sectPr w:rsidR="00C01A6F" w:rsidRPr="00C0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B9"/>
    <w:rsid w:val="00047058"/>
    <w:rsid w:val="00050EA2"/>
    <w:rsid w:val="000A480B"/>
    <w:rsid w:val="00121A90"/>
    <w:rsid w:val="00130571"/>
    <w:rsid w:val="00135A8F"/>
    <w:rsid w:val="00150120"/>
    <w:rsid w:val="001740EB"/>
    <w:rsid w:val="00185696"/>
    <w:rsid w:val="001B3260"/>
    <w:rsid w:val="001B39A2"/>
    <w:rsid w:val="002563F9"/>
    <w:rsid w:val="0029523E"/>
    <w:rsid w:val="002E6847"/>
    <w:rsid w:val="002F509B"/>
    <w:rsid w:val="003C14CC"/>
    <w:rsid w:val="00415689"/>
    <w:rsid w:val="00432BBA"/>
    <w:rsid w:val="0045463D"/>
    <w:rsid w:val="00465911"/>
    <w:rsid w:val="00485C22"/>
    <w:rsid w:val="004B4361"/>
    <w:rsid w:val="004D2667"/>
    <w:rsid w:val="004E312D"/>
    <w:rsid w:val="005376BC"/>
    <w:rsid w:val="00564338"/>
    <w:rsid w:val="005C15AE"/>
    <w:rsid w:val="006375EB"/>
    <w:rsid w:val="006528C9"/>
    <w:rsid w:val="006C1A69"/>
    <w:rsid w:val="006D1F57"/>
    <w:rsid w:val="0071607C"/>
    <w:rsid w:val="007931D1"/>
    <w:rsid w:val="007A5B58"/>
    <w:rsid w:val="007C1512"/>
    <w:rsid w:val="007F5523"/>
    <w:rsid w:val="00873FEF"/>
    <w:rsid w:val="00885754"/>
    <w:rsid w:val="00895582"/>
    <w:rsid w:val="008B6A43"/>
    <w:rsid w:val="008E7A9B"/>
    <w:rsid w:val="008F7CF0"/>
    <w:rsid w:val="00950368"/>
    <w:rsid w:val="009513BE"/>
    <w:rsid w:val="009D1480"/>
    <w:rsid w:val="00A05752"/>
    <w:rsid w:val="00AC0271"/>
    <w:rsid w:val="00B453B8"/>
    <w:rsid w:val="00B55DE5"/>
    <w:rsid w:val="00BB6DB0"/>
    <w:rsid w:val="00C01A6F"/>
    <w:rsid w:val="00C5062B"/>
    <w:rsid w:val="00C81A13"/>
    <w:rsid w:val="00C83D97"/>
    <w:rsid w:val="00C963BE"/>
    <w:rsid w:val="00CA7EB9"/>
    <w:rsid w:val="00CE34D5"/>
    <w:rsid w:val="00D10922"/>
    <w:rsid w:val="00D93790"/>
    <w:rsid w:val="00DB67FA"/>
    <w:rsid w:val="00DE30C6"/>
    <w:rsid w:val="00E959F1"/>
    <w:rsid w:val="00EC7F17"/>
    <w:rsid w:val="00F3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33D1"/>
  <w15:chartTrackingRefBased/>
  <w15:docId w15:val="{BE80E699-68FB-F443-AA50-1A10A464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1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4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</cp:lastModifiedBy>
  <cp:revision>32</cp:revision>
  <dcterms:created xsi:type="dcterms:W3CDTF">2020-12-29T10:05:00Z</dcterms:created>
  <dcterms:modified xsi:type="dcterms:W3CDTF">2020-12-31T07:09:00Z</dcterms:modified>
</cp:coreProperties>
</file>