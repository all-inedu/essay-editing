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125AC" w:rsidRDefault="00593B70">
      <w:pPr>
        <w:rPr>
          <w:rFonts w:ascii="Open Sans" w:eastAsia="Open Sans" w:hAnsi="Open Sans" w:cs="Open Sans"/>
          <w:b/>
          <w:color w:val="4D4D4D"/>
          <w:sz w:val="23"/>
          <w:szCs w:val="23"/>
          <w:highlight w:val="white"/>
        </w:rPr>
      </w:pPr>
      <w:r>
        <w:rPr>
          <w:rFonts w:ascii="Open Sans" w:eastAsia="Open Sans" w:hAnsi="Open Sans" w:cs="Open Sans"/>
          <w:b/>
          <w:color w:val="4D4D4D"/>
          <w:sz w:val="23"/>
          <w:szCs w:val="23"/>
          <w:highlight w:val="yellow"/>
        </w:rPr>
        <w:t>What kind of a business student are you?</w:t>
      </w:r>
      <w:r>
        <w:rPr>
          <w:rFonts w:ascii="Open Sans" w:eastAsia="Open Sans" w:hAnsi="Open Sans" w:cs="Open Sans"/>
          <w:b/>
          <w:color w:val="4D4D4D"/>
          <w:sz w:val="23"/>
          <w:szCs w:val="23"/>
          <w:highlight w:val="white"/>
        </w:rPr>
        <w:t xml:space="preserve"> The Cornell SC Johnson College of Business offers two distinct business programs, the </w:t>
      </w:r>
      <w:r>
        <w:rPr>
          <w:rFonts w:ascii="Open Sans" w:eastAsia="Open Sans" w:hAnsi="Open Sans" w:cs="Open Sans"/>
          <w:b/>
          <w:i/>
          <w:color w:val="4D4D4D"/>
          <w:sz w:val="23"/>
          <w:szCs w:val="23"/>
          <w:highlight w:val="white"/>
        </w:rPr>
        <w:t>Charles H. Dyson School of Applied Economics and Management</w:t>
      </w:r>
      <w:r>
        <w:rPr>
          <w:rFonts w:ascii="Open Sans" w:eastAsia="Open Sans" w:hAnsi="Open Sans" w:cs="Open Sans"/>
          <w:b/>
          <w:color w:val="4D4D4D"/>
          <w:sz w:val="23"/>
          <w:szCs w:val="23"/>
          <w:highlight w:val="white"/>
        </w:rPr>
        <w:t xml:space="preserve"> and the </w:t>
      </w:r>
      <w:r>
        <w:rPr>
          <w:rFonts w:ascii="Open Sans" w:eastAsia="Open Sans" w:hAnsi="Open Sans" w:cs="Open Sans"/>
          <w:b/>
          <w:i/>
          <w:color w:val="4D4D4D"/>
          <w:sz w:val="23"/>
          <w:szCs w:val="23"/>
          <w:highlight w:val="white"/>
        </w:rPr>
        <w:t>School of Hotel Administration</w:t>
      </w:r>
      <w:r>
        <w:rPr>
          <w:rFonts w:ascii="Open Sans" w:eastAsia="Open Sans" w:hAnsi="Open Sans" w:cs="Open Sans"/>
          <w:b/>
          <w:color w:val="4D4D4D"/>
          <w:sz w:val="23"/>
          <w:szCs w:val="23"/>
          <w:highlight w:val="white"/>
        </w:rPr>
        <w:t>. P</w:t>
      </w:r>
      <w:r>
        <w:rPr>
          <w:rFonts w:ascii="Open Sans" w:eastAsia="Open Sans" w:hAnsi="Open Sans" w:cs="Open Sans"/>
          <w:b/>
          <w:color w:val="4D4D4D"/>
          <w:sz w:val="23"/>
          <w:szCs w:val="23"/>
          <w:highlight w:val="yellow"/>
        </w:rPr>
        <w:t xml:space="preserve">lease describe how your interests and ambitions can be met </w:t>
      </w:r>
      <w:r>
        <w:rPr>
          <w:rFonts w:ascii="Open Sans" w:eastAsia="Open Sans" w:hAnsi="Open Sans" w:cs="Open Sans"/>
          <w:b/>
          <w:color w:val="4D4D4D"/>
          <w:sz w:val="23"/>
          <w:szCs w:val="23"/>
          <w:highlight w:val="white"/>
        </w:rPr>
        <w:t>through one or both of the Schools within the College. (650 words)</w:t>
      </w:r>
    </w:p>
    <w:p w14:paraId="00000002" w14:textId="77777777" w:rsidR="007125AC" w:rsidRDefault="007125AC">
      <w:pPr>
        <w:rPr>
          <w:rFonts w:ascii="Open Sans" w:eastAsia="Open Sans" w:hAnsi="Open Sans" w:cs="Open Sans"/>
          <w:color w:val="4D4D4D"/>
          <w:sz w:val="23"/>
          <w:szCs w:val="23"/>
          <w:highlight w:val="white"/>
        </w:rPr>
      </w:pPr>
    </w:p>
    <w:p w14:paraId="00000003" w14:textId="110D5088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The idea of greed and thirst for money is a common stereotype linked to the business world. </w:t>
      </w:r>
      <w:del w:id="0" w:author="Matthew" w:date="2020-12-31T14:20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However, I view business as a window of opportunity to serve a greater purpose</w:delText>
        </w:r>
      </w:del>
      <w:ins w:id="1" w:author="Matthew" w:date="2020-12-31T14:20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An even darker view is all the CSR gimmicks of greenwashing </w:t>
        </w:r>
      </w:ins>
      <w:ins w:id="2" w:author="Matthew" w:date="2020-12-31T14:21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as industry leaders are lately criticized for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  <w:del w:id="3" w:author="Matthew" w:date="2020-12-31T14:22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A way to combine my hobbies and passions</w:delText>
        </w:r>
      </w:del>
      <w:del w:id="4" w:author="Matthew" w:date="2020-12-31T13:31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,</w:delText>
        </w:r>
      </w:del>
      <w:del w:id="5" w:author="Matthew" w:date="2020-12-31T14:22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simultaneously work</w:delText>
        </w:r>
      </w:del>
      <w:del w:id="6" w:author="Matthew" w:date="2020-12-31T13:31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ing</w:delText>
        </w:r>
      </w:del>
      <w:del w:id="7" w:author="Matthew" w:date="2020-12-31T14:22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towards a goal for future betterment of society.</w:delText>
        </w:r>
      </w:del>
      <w:del w:id="8" w:author="Matthew" w:date="2020-12-31T13:31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</w:delText>
        </w:r>
      </w:del>
      <w:ins w:id="9" w:author="Matthew" w:date="2020-12-31T14:23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Albeit so,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I </w:t>
      </w:r>
      <w:ins w:id="10" w:author="Matthew" w:date="2020-12-31T14:23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am a firm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believe</w:t>
      </w:r>
      <w:ins w:id="11" w:author="Matthew" w:date="2020-12-31T14:23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r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that </w:t>
      </w:r>
      <w:del w:id="12" w:author="Matthew" w:date="2020-12-31T14:23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business focuses on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value creation for society</w:t>
      </w:r>
      <w:ins w:id="13" w:author="Matthew" w:date="2020-12-31T14:23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shou</w:t>
        </w:r>
      </w:ins>
      <w:ins w:id="14" w:author="Matthew" w:date="2020-12-31T14:24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ld be the long-term goal of a business, with</w:t>
        </w:r>
      </w:ins>
      <w:del w:id="15" w:author="Matthew" w:date="2020-12-31T14:24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,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del w:id="16" w:author="Matthew" w:date="2020-12-31T14:24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and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profit as </w:t>
      </w:r>
      <w:del w:id="17" w:author="Matthew" w:date="2020-12-31T14:24:00Z">
        <w:r w:rsidDel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the </w:delText>
        </w:r>
      </w:del>
      <w:ins w:id="18" w:author="Matthew" w:date="2020-12-31T14:24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a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byproduct</w:t>
      </w:r>
      <w:ins w:id="19" w:author="Matthew" w:date="2020-12-31T14:25:00Z">
        <w:r w:rsidR="00D87101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which will organically come with a genuine </w:t>
        </w:r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vision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.</w:t>
      </w:r>
    </w:p>
    <w:p w14:paraId="00000004" w14:textId="77777777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</w:p>
    <w:p w14:paraId="00000005" w14:textId="555C3EF1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My first taste of the business world was during my internship at a microfinance firm “Amartha”. The holistic internship experience allowed me to observe all working cogwheels and gears from business development</w:t>
      </w:r>
      <w:ins w:id="20" w:author="Matthew" w:date="2020-12-31T14:26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to back-end </w:t>
        </w:r>
      </w:ins>
      <w:del w:id="21" w:author="Matthew" w:date="2020-12-31T14:26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,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programming</w:t>
      </w:r>
      <w:del w:id="22" w:author="Matthew" w:date="2020-12-31T14:26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, as well as social impact analysis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Whilst making social impact reports, I saw their success </w:t>
      </w:r>
      <w:ins w:id="23" w:author="Matthew" w:date="2020-12-31T14:27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on leveraging</w:t>
        </w:r>
      </w:ins>
      <w:del w:id="24" w:author="Matthew" w:date="2020-12-31T14:27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in increasing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the income of </w:t>
      </w:r>
      <w:del w:id="25" w:author="Matthew" w:date="2020-12-31T14:27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those businesses</w:delText>
        </w:r>
      </w:del>
      <w:ins w:id="26" w:author="Matthew" w:date="2020-12-31T14:27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their clients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Observing the difficulties and challenges behind the operations and growth of </w:t>
      </w:r>
      <w:ins w:id="27" w:author="Matthew" w:date="2020-12-31T13:32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the</w:t>
        </w:r>
      </w:ins>
      <w:del w:id="28" w:author="Matthew" w:date="2020-12-31T13:32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an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enterprise</w:t>
      </w:r>
      <w:ins w:id="29" w:author="Matthew" w:date="2020-12-31T13:32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,</w:t>
        </w:r>
      </w:ins>
      <w:del w:id="30" w:author="Matthew" w:date="2020-12-31T13:32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.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I admired their attempt to balance profit-making with </w:t>
      </w:r>
      <w:ins w:id="31" w:author="Matthew" w:date="2020-12-31T13:33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a</w:t>
        </w:r>
      </w:ins>
      <w:del w:id="32" w:author="Matthew" w:date="2020-12-31T13:33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their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value</w:t>
      </w:r>
      <w:del w:id="33" w:author="Matthew" w:date="2020-12-31T13:33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s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to empower female entrepreneurs in the informal sector despite </w:t>
      </w:r>
      <w:del w:id="34" w:author="Matthew" w:date="2020-12-31T13:33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delaying </w:delText>
        </w:r>
      </w:del>
      <w:ins w:id="35" w:author="Matthew" w:date="2020-12-31T13:33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having to delay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the</w:t>
      </w:r>
      <w:ins w:id="36" w:author="Matthew" w:date="2020-12-31T13:33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ir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break</w:t>
      </w:r>
      <w:del w:id="37" w:author="Matthew" w:date="2020-12-31T13:34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-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even</w:t>
      </w:r>
      <w:ins w:id="38" w:author="Matthew" w:date="2020-12-31T13:35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</w:t>
        </w:r>
      </w:ins>
      <w:del w:id="39" w:author="Matthew" w:date="2020-12-31T13:34:00Z">
        <w:r w:rsidDel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point</w:t>
      </w:r>
      <w:ins w:id="40" w:author="Matthew" w:date="2020-12-31T13:34:00Z">
        <w:r w:rsidR="001F40C3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timeframe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</w:p>
    <w:p w14:paraId="00000006" w14:textId="77777777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</w:p>
    <w:p w14:paraId="00000007" w14:textId="3D2D06C1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del w:id="41" w:author="Matthew" w:date="2020-12-31T14:28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Thrilled to apply this lesson learned in my first real-life business opportunity:</w:delText>
        </w:r>
      </w:del>
      <w:ins w:id="42" w:author="Matthew" w:date="2020-12-31T14:28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I was thrilled </w:t>
        </w:r>
      </w:ins>
      <w:del w:id="43" w:author="Matthew" w:date="2020-12-31T14:28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helping my </w:delText>
        </w:r>
      </w:del>
      <w:ins w:id="44" w:author="Matthew" w:date="2020-12-31T14:28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when a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friend </w:t>
      </w:r>
      <w:ins w:id="45" w:author="Matthew" w:date="2020-12-31T14:28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of mine </w:t>
        </w:r>
      </w:ins>
      <w:del w:id="46" w:author="Matthew" w:date="2020-12-31T14:28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open her own </w:delText>
        </w:r>
      </w:del>
      <w:ins w:id="47" w:author="Matthew" w:date="2020-12-31T14:28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asked for my advice for her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beauty care clinic</w:t>
      </w:r>
      <w:ins w:id="48" w:author="Matthew" w:date="2020-12-31T14:28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launch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  <w:ins w:id="49" w:author="Matthew" w:date="2020-12-31T14:29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Having just came out fresh out of my internship, I </w:t>
        </w:r>
      </w:ins>
      <w:ins w:id="50" w:author="Matthew" w:date="2020-12-31T14:30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felt adrenaline rushing through my veins as I became witness of her m</w:t>
        </w:r>
      </w:ins>
      <w:del w:id="51" w:author="Matthew" w:date="2020-12-31T14:30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M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eticulous</w:t>
      </w:r>
      <w:del w:id="52" w:author="Matthew" w:date="2020-12-31T14:30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ly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craft</w:t>
      </w:r>
      <w:del w:id="53" w:author="Matthew" w:date="2020-12-31T14:31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ing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del w:id="54" w:author="Matthew" w:date="2020-12-31T14:31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this business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from </w:t>
      </w:r>
      <w:del w:id="55" w:author="Matthew" w:date="2020-12-31T14:31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building a marketing plan to budgeting</w:delText>
        </w:r>
      </w:del>
      <w:ins w:id="56" w:author="Matthew" w:date="2020-12-31T14:31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vision-setting, planning</w:t>
        </w:r>
      </w:ins>
      <w:ins w:id="57" w:author="Matthew" w:date="2020-12-31T14:32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,</w:t>
        </w:r>
      </w:ins>
      <w:ins w:id="58" w:author="Matthew" w:date="2020-12-31T14:31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all the way to execution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As </w:t>
      </w:r>
      <w:del w:id="59" w:author="Matthew" w:date="2020-12-31T14:33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we entered a highly competitive</w:delText>
        </w:r>
      </w:del>
      <w:ins w:id="60" w:author="Matthew" w:date="2020-12-31T14:33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she ventured into the so-called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“red ocean”, I </w:t>
      </w:r>
      <w:del w:id="61" w:author="Matthew" w:date="2020-12-31T14:33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realized </w:delText>
        </w:r>
      </w:del>
      <w:ins w:id="62" w:author="Matthew" w:date="2020-12-31T14:33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highlighted in her</w:t>
        </w:r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the importance of customer loyalty</w:t>
      </w:r>
      <w:r w:rsidR="00620C54">
        <w:rPr>
          <w:rFonts w:ascii="Roboto" w:eastAsia="Roboto" w:hAnsi="Roboto" w:cs="Roboto"/>
          <w:color w:val="4D4D4D"/>
          <w:sz w:val="21"/>
          <w:szCs w:val="21"/>
          <w:highlight w:val="white"/>
        </w:rPr>
        <w:t>,</w:t>
      </w: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del w:id="63" w:author="Matthew" w:date="2020-12-31T14:33:00Z">
        <w:r w:rsidDel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so, with the hopes of gaining an edge, I suggested</w:delText>
        </w:r>
      </w:del>
      <w:ins w:id="64" w:author="Matthew" w:date="2020-12-31T14:33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be it </w:t>
        </w:r>
      </w:ins>
      <w:ins w:id="65" w:author="Matthew" w:date="2020-12-31T14:37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through product differentiation or an attractive price point</w:t>
        </w:r>
      </w:ins>
      <w:del w:id="66" w:author="Matthew" w:date="2020-12-31T14:37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offering free or discounted trials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  <w:ins w:id="67" w:author="Matthew" w:date="2020-12-31T14:35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Establishing a balance between a premium yet value </w:t>
        </w:r>
      </w:ins>
      <w:ins w:id="68" w:author="Matthew" w:date="2020-12-31T14:36:00Z">
        <w:r w:rsidR="00767B39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brand was </w:t>
        </w:r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challenging to say the least, yet she was able to achieve her goal of “e</w:t>
        </w:r>
      </w:ins>
      <w:del w:id="69" w:author="Matthew" w:date="2020-12-31T14:36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E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nhancing the inner beauty of each client</w:t>
      </w:r>
      <w:ins w:id="70" w:author="Matthew" w:date="2020-12-31T14:36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”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del w:id="71" w:author="Matthew" w:date="2020-12-31T14:38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was her goal, combined with the close relationship established with her clients further propelled her success</w:delText>
        </w:r>
      </w:del>
      <w:ins w:id="72" w:author="Matthew" w:date="2020-12-31T14:38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through distinctive, personalized experiences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  <w:del w:id="73" w:author="Matthew" w:date="2020-12-31T14:39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I learned how sometimes emphasis on value creation is more significant than innovation in formulating success. </w:delText>
        </w:r>
      </w:del>
    </w:p>
    <w:p w14:paraId="00000008" w14:textId="77777777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</w:p>
    <w:p w14:paraId="00000009" w14:textId="601240DC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del w:id="74" w:author="Matthew" w:date="2020-12-31T14:39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Hence, deploying my entrepreneurial spirit in my everyday life</w:delText>
        </w:r>
      </w:del>
      <w:ins w:id="75" w:author="Matthew" w:date="2020-12-31T14:39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Wanti</w:t>
        </w:r>
      </w:ins>
      <w:ins w:id="76" w:author="Matthew" w:date="2020-12-31T14:40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ng to set the trail ablaze with my own entrepreneurial journey,</w:t>
        </w:r>
      </w:ins>
      <w:del w:id="77" w:author="Matthew" w:date="2020-12-31T14:40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.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I founded “Ourdrobe”, a second-hand fashion marketplace. Valuing the </w:t>
      </w:r>
      <w:del w:id="78" w:author="Matthew" w:date="2020-12-31T14:41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balance between</w:delText>
        </w:r>
      </w:del>
      <w:ins w:id="79" w:author="Matthew" w:date="2020-12-31T14:41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complex, logistical </w:t>
        </w:r>
      </w:ins>
      <w:ins w:id="80" w:author="Matthew" w:date="2020-12-31T14:42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impacts made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ins w:id="81" w:author="Matthew" w:date="2020-12-31T14:42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by the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fashion</w:t>
      </w:r>
      <w:ins w:id="82" w:author="Matthew" w:date="2020-12-31T14:42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industry, particularly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in relation to </w:t>
      </w:r>
      <w:ins w:id="83" w:author="Matthew" w:date="2020-12-31T14:42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its </w:t>
        </w:r>
      </w:ins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>ecological and social impacts</w:t>
      </w:r>
      <w:ins w:id="84" w:author="Matthew" w:date="2020-12-31T14:42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,</w:t>
        </w:r>
      </w:ins>
      <w:del w:id="85" w:author="Matthew" w:date="2020-12-31T14:42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>.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I </w:t>
      </w:r>
      <w:del w:id="86" w:author="Matthew" w:date="2020-12-31T14:42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focused on serving my purpose. </w:delText>
        </w:r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 xml:space="preserve">Spreading </w:delText>
        </w:r>
      </w:del>
      <w:ins w:id="87" w:author="Matthew" w:date="2020-12-31T14:42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aim to spread </w:t>
        </w:r>
      </w:ins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>awareness of the unseen implications of fast fashion</w:t>
      </w:r>
      <w:del w:id="88" w:author="Matthew" w:date="2020-12-31T14:43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 xml:space="preserve">, especially the environmental impacts, and </w:delText>
        </w:r>
      </w:del>
      <w:ins w:id="89" w:author="Matthew" w:date="2020-12-31T14:43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 xml:space="preserve"> </w:t>
        </w:r>
      </w:ins>
      <w:del w:id="90" w:author="Matthew" w:date="2020-12-31T14:43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 xml:space="preserve">sharing tactics </w:delText>
        </w:r>
      </w:del>
      <w:ins w:id="91" w:author="Matthew" w:date="2020-12-31T14:43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 xml:space="preserve">through the induction </w:t>
        </w:r>
      </w:ins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 xml:space="preserve">of </w:t>
      </w:r>
      <w:ins w:id="92" w:author="Matthew" w:date="2020-12-31T14:43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a thrifting culture</w:t>
        </w:r>
      </w:ins>
      <w:del w:id="93" w:author="Matthew" w:date="2020-12-31T14:43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>“thrift culture”</w:delText>
        </w:r>
      </w:del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 xml:space="preserve"> </w:t>
      </w:r>
      <w:del w:id="94" w:author="Matthew" w:date="2020-12-31T14:43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 xml:space="preserve">to advocate the slow fashion movement through this </w:delText>
        </w:r>
      </w:del>
      <w:ins w:id="95" w:author="Matthew" w:date="2020-12-31T14:43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 xml:space="preserve">via the </w:t>
        </w:r>
      </w:ins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>platform</w:t>
      </w:r>
      <w:ins w:id="96" w:author="Matthew" w:date="2020-12-31T14:43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.</w:t>
        </w:r>
      </w:ins>
      <w:ins w:id="97" w:author="Matthew" w:date="2020-12-31T14:44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 xml:space="preserve"> My ultimate goal is to </w:t>
        </w:r>
      </w:ins>
      <w:ins w:id="98" w:author="Matthew" w:date="2020-12-31T14:45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contribute</w:t>
        </w:r>
      </w:ins>
      <w:ins w:id="99" w:author="Matthew" w:date="2020-12-31T14:44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 xml:space="preserve">, no matter how small the </w:t>
        </w:r>
      </w:ins>
      <w:ins w:id="100" w:author="Matthew" w:date="2020-12-31T14:45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 xml:space="preserve">impact, to </w:t>
        </w:r>
      </w:ins>
      <w:del w:id="101" w:author="Matthew" w:date="2020-12-31T13:38:00Z">
        <w:r w:rsidDel="001F40C3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>. H</w:delText>
        </w:r>
      </w:del>
      <w:del w:id="102" w:author="Matthew" w:date="2020-12-31T14:44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 xml:space="preserve">oping to evolve </w:delText>
        </w:r>
      </w:del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>the industry</w:t>
      </w:r>
      <w:ins w:id="103" w:author="Matthew" w:date="2020-12-31T14:45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’s evolution</w:t>
        </w:r>
      </w:ins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 xml:space="preserve"> </w:t>
      </w:r>
      <w:ins w:id="104" w:author="Matthew" w:date="2020-12-31T14:45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in</w:t>
        </w:r>
      </w:ins>
      <w:del w:id="105" w:author="Matthew" w:date="2020-12-31T14:45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>to</w:delText>
        </w:r>
      </w:del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 xml:space="preserve"> meet</w:t>
      </w:r>
      <w:ins w:id="106" w:author="Matthew" w:date="2020-12-31T14:45:00Z">
        <w:r w:rsidR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t>ing</w:t>
        </w:r>
      </w:ins>
      <w:del w:id="107" w:author="Matthew" w:date="2020-12-31T14:45:00Z">
        <w:r w:rsidDel="00953916">
          <w:rPr>
            <w:rFonts w:ascii="Roboto" w:eastAsia="Roboto" w:hAnsi="Roboto" w:cs="Roboto"/>
            <w:color w:val="434343"/>
            <w:sz w:val="21"/>
            <w:szCs w:val="21"/>
            <w:highlight w:val="white"/>
          </w:rPr>
          <w:delText xml:space="preserve"> the</w:delText>
        </w:r>
      </w:del>
      <w:r>
        <w:rPr>
          <w:rFonts w:ascii="Roboto" w:eastAsia="Roboto" w:hAnsi="Roboto" w:cs="Roboto"/>
          <w:color w:val="434343"/>
          <w:sz w:val="21"/>
          <w:szCs w:val="21"/>
          <w:highlight w:val="white"/>
        </w:rPr>
        <w:t xml:space="preserve"> UN’s Sustainable Development Goals. </w:t>
      </w:r>
    </w:p>
    <w:p w14:paraId="0000000A" w14:textId="77777777" w:rsidR="007125AC" w:rsidRDefault="00593B70">
      <w:pPr>
        <w:rPr>
          <w:rFonts w:ascii="Open Sans" w:eastAsia="Open Sans" w:hAnsi="Open Sans" w:cs="Open Sans"/>
          <w:color w:val="4D4D4D"/>
          <w:sz w:val="23"/>
          <w:szCs w:val="23"/>
          <w:highlight w:val="white"/>
        </w:rPr>
      </w:pPr>
      <w:r>
        <w:rPr>
          <w:rFonts w:ascii="Open Sans" w:eastAsia="Open Sans" w:hAnsi="Open Sans" w:cs="Open Sans"/>
          <w:color w:val="4D4D4D"/>
          <w:sz w:val="23"/>
          <w:szCs w:val="23"/>
          <w:highlight w:val="white"/>
        </w:rPr>
        <w:lastRenderedPageBreak/>
        <w:t xml:space="preserve"> </w:t>
      </w:r>
    </w:p>
    <w:p w14:paraId="0000000B" w14:textId="57D153FF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My </w:t>
      </w:r>
      <w:del w:id="108" w:author="Matthew" w:date="2020-12-31T14:46:00Z">
        <w:r w:rsidDel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experiences </w:delText>
        </w:r>
      </w:del>
      <w:ins w:id="109" w:author="Matthew" w:date="2020-12-31T14:46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engagements</w:t>
        </w:r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with </w:t>
      </w:r>
      <w:ins w:id="110" w:author="Matthew" w:date="2020-12-31T14:46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the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business </w:t>
      </w:r>
      <w:ins w:id="111" w:author="Matthew" w:date="2020-12-31T14:46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world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during high school </w:t>
      </w:r>
      <w:ins w:id="112" w:author="Matthew" w:date="2020-12-31T14:46:00Z">
        <w:r w:rsidR="00953916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has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helped me </w:t>
      </w:r>
      <w:del w:id="113" w:author="Matthew" w:date="2020-12-31T14:46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understand how difficult it is and the meticulous nature behind creating a business</w:delText>
        </w:r>
      </w:del>
      <w:ins w:id="114" w:author="Matthew" w:date="2020-12-31T14:46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to comprehend </w:t>
        </w:r>
      </w:ins>
      <w:ins w:id="115" w:author="Matthew" w:date="2020-12-31T14:47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many, if not all, invisible forces that make or break the market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Cornell’s courses and programs that are tailored to real-world experience aligned with global trends will best equip me </w:t>
      </w:r>
      <w:del w:id="116" w:author="Matthew" w:date="2020-12-31T14:49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in entering the business world</w:delText>
        </w:r>
      </w:del>
      <w:ins w:id="117" w:author="Matthew" w:date="2020-12-31T14:49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to thrive on international waters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  <w:del w:id="118" w:author="Matthew" w:date="2020-12-31T14:50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With the </w:delText>
        </w:r>
        <w:r w:rsidR="00620C54"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goals of </w:delText>
        </w:r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growing my business and building it into a</w:delText>
        </w:r>
      </w:del>
      <w:ins w:id="119" w:author="Matthew" w:date="2020-12-31T14:50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Aspiring for my business – or businesses – in the future to integrate</w:t>
        </w:r>
      </w:ins>
      <w:ins w:id="120" w:author="Matthew" w:date="2020-12-31T14:51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the pure concept of a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social enterprise, I intend to take a concentration in “Entrepreneurship and Innovation” and “Strategy” at Dyson.</w:t>
      </w:r>
    </w:p>
    <w:p w14:paraId="0000000C" w14:textId="77777777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</w:p>
    <w:p w14:paraId="0000000D" w14:textId="051B851B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I am </w:t>
      </w:r>
      <w:del w:id="121" w:author="Matthew" w:date="2020-12-31T14:51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inspired </w:delText>
        </w:r>
      </w:del>
      <w:ins w:id="122" w:author="Matthew" w:date="2020-12-31T14:51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keen</w:t>
        </w:r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to study Strategy under Professor Aija Leiponen whose work on innovation</w:t>
      </w:r>
      <w:ins w:id="123" w:author="Matthew" w:date="2020-12-31T13:44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,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especially with the case of data technology</w:t>
      </w:r>
      <w:ins w:id="124" w:author="Matthew" w:date="2020-12-31T13:44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,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entranced me. </w:t>
      </w:r>
      <w:del w:id="125" w:author="Matthew" w:date="2020-12-31T14:52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Being able to see t</w:delText>
        </w:r>
      </w:del>
      <w:ins w:id="126" w:author="Matthew" w:date="2020-12-31T14:52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Knowing t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he </w:t>
      </w:r>
      <w:ins w:id="127" w:author="Matthew" w:date="2020-12-31T14:52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true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power of data </w:t>
      </w:r>
      <w:ins w:id="128" w:author="Matthew" w:date="2020-12-31T14:52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harnessing, </w:t>
        </w:r>
      </w:ins>
      <w:del w:id="129" w:author="Matthew" w:date="2020-12-31T14:52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and acquiring </w:delText>
        </w:r>
      </w:del>
      <w:ins w:id="130" w:author="Matthew" w:date="2020-12-31T14:52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it is inevitable that tech</w:t>
        </w:r>
      </w:ins>
      <w:ins w:id="131" w:author="Matthew" w:date="2020-12-31T14:53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nical know-hows </w:t>
        </w:r>
      </w:ins>
      <w:del w:id="132" w:author="Matthew" w:date="2020-12-31T14:53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analytical skills crucial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in marketing </w:t>
      </w:r>
      <w:del w:id="133" w:author="Matthew" w:date="2020-12-31T14:53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and </w:delText>
        </w:r>
      </w:del>
      <w:ins w:id="134" w:author="Matthew" w:date="2020-12-31T14:53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has to be</w:t>
        </w:r>
      </w:ins>
      <w:ins w:id="135" w:author="Matthew" w:date="2020-12-31T14:54:00Z">
        <w:r w:rsidR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acquired on top of the applied economic theories supporting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decision</w:t>
      </w:r>
      <w:ins w:id="136" w:author="Matthew" w:date="2020-12-31T13:45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-</w:t>
        </w:r>
      </w:ins>
      <w:del w:id="137" w:author="Matthew" w:date="2020-12-31T13:45:00Z">
        <w:r w:rsidDel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 </w:delText>
        </w:r>
      </w:del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making </w:t>
      </w:r>
      <w:del w:id="138" w:author="Matthew" w:date="2020-12-31T14:55:00Z">
        <w:r w:rsidDel="008F5F1D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to grow my startup</w:delText>
        </w:r>
      </w:del>
      <w:ins w:id="139" w:author="Matthew" w:date="2020-12-31T14:56:00Z">
        <w:r w:rsidR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for a</w:t>
        </w:r>
      </w:ins>
      <w:ins w:id="140" w:author="Matthew" w:date="2020-12-31T14:57:00Z">
        <w:r w:rsidR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n unconventional business model </w:t>
        </w:r>
      </w:ins>
      <w:ins w:id="141" w:author="Matthew" w:date="2020-12-31T14:56:00Z">
        <w:r w:rsidR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to soar in this day</w:t>
        </w:r>
      </w:ins>
      <w:ins w:id="142" w:author="Matthew" w:date="2020-12-31T14:57:00Z">
        <w:r w:rsidR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and age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. </w:t>
      </w:r>
      <w:del w:id="143" w:author="Matthew" w:date="2020-12-31T13:45:00Z">
        <w:r w:rsidDel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From </w:delText>
        </w:r>
      </w:del>
      <w:ins w:id="144" w:author="Matthew" w:date="2020-12-31T13:45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Should I be given the opportunity to partake i</w:t>
        </w:r>
      </w:ins>
      <w:ins w:id="145" w:author="Matthew" w:date="2020-12-31T13:46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n</w:t>
        </w:r>
      </w:ins>
      <w:ins w:id="146" w:author="Matthew" w:date="2020-12-31T13:45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the Honors Research Program, I </w:t>
      </w:r>
      <w:del w:id="147" w:author="Matthew" w:date="2020-12-31T13:46:00Z">
        <w:r w:rsidDel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will </w:delText>
        </w:r>
      </w:del>
      <w:ins w:id="148" w:author="Matthew" w:date="2020-12-31T13:46:00Z">
        <w:r w:rsidR="001E57C8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plan to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conduct my own investigation in business ethics in relation to cheap labor in the fashion industry, an issue enveloping the surrounding community where I grew up. Aside from the core courses in my intended concentration, I would like to take courses </w:t>
      </w:r>
      <w:ins w:id="149" w:author="Matthew" w:date="2020-12-31T14:58:00Z">
        <w:r w:rsidR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the 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>like</w:t>
      </w:r>
      <w:ins w:id="150" w:author="Matthew" w:date="2020-12-31T14:58:00Z">
        <w:r w:rsidR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s of</w:t>
        </w:r>
      </w:ins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AEM 2220 - Foundational Perspectives and Contemporary Issues in Entrepreneurship and AEM 3380 - Social Entrepreneurs, Innovators, and Problem Solvers. </w:t>
      </w:r>
      <w:del w:id="151" w:author="Matthew" w:date="2020-12-31T14:58:00Z">
        <w:r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Broadening my perspective on the various techniques to create social impact. </w:delText>
        </w:r>
      </w:del>
    </w:p>
    <w:p w14:paraId="0000000E" w14:textId="77777777" w:rsidR="007125AC" w:rsidRDefault="00593B70">
      <w:pPr>
        <w:rPr>
          <w:color w:val="4D4D4D"/>
          <w:sz w:val="20"/>
          <w:szCs w:val="20"/>
          <w:highlight w:val="white"/>
        </w:rPr>
      </w:pPr>
      <w:r>
        <w:rPr>
          <w:color w:val="4D4D4D"/>
          <w:sz w:val="20"/>
          <w:szCs w:val="20"/>
          <w:highlight w:val="white"/>
        </w:rPr>
        <w:t xml:space="preserve"> </w:t>
      </w:r>
    </w:p>
    <w:p w14:paraId="0000000F" w14:textId="493C0987" w:rsidR="007125AC" w:rsidDel="008C642E" w:rsidRDefault="008C642E" w:rsidP="008C642E">
      <w:pPr>
        <w:rPr>
          <w:del w:id="152" w:author="Matthew" w:date="2020-12-31T15:04:00Z"/>
          <w:rFonts w:ascii="Roboto" w:eastAsia="Roboto" w:hAnsi="Roboto" w:cs="Roboto"/>
          <w:color w:val="4D4D4D"/>
          <w:sz w:val="21"/>
          <w:szCs w:val="21"/>
          <w:highlight w:val="white"/>
        </w:rPr>
      </w:pPr>
      <w:ins w:id="153" w:author="Matthew" w:date="2020-12-31T15:00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To close, what makes me so sure that</w:t>
        </w:r>
      </w:ins>
      <w:del w:id="154" w:author="Matthew" w:date="2020-12-31T15:00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At</w:delText>
        </w:r>
      </w:del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Dyson</w:t>
      </w:r>
      <w:del w:id="155" w:author="Matthew" w:date="2020-12-31T15:00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, I aim to grasp the </w:delText>
        </w:r>
      </w:del>
      <w:ins w:id="156" w:author="Matthew" w:date="2020-12-31T15:00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is the right breeding ground</w:t>
        </w:r>
      </w:ins>
      <w:ins w:id="157" w:author="Matthew" w:date="2020-12-31T15:01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for me lies in the alignment of values as displayed by the 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“Leadership by </w:t>
      </w:r>
      <w:ins w:id="158" w:author="Matthew" w:date="2020-12-31T15:01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D</w:t>
        </w:r>
      </w:ins>
      <w:del w:id="159" w:author="Matthew" w:date="2020-12-31T15:01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d</w:delText>
        </w:r>
      </w:del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esign” </w:t>
      </w:r>
      <w:ins w:id="160" w:author="Matthew" w:date="2020-12-31T15:01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initiative. </w:t>
        </w:r>
      </w:ins>
      <w:del w:id="161" w:author="Matthew" w:date="2020-12-31T15:01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opportunity to </w:delText>
        </w:r>
      </w:del>
      <w:ins w:id="162" w:author="Matthew" w:date="2020-12-31T15:01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Encouraged to 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simultaneously build </w:t>
      </w:r>
      <w:ins w:id="163" w:author="Matthew" w:date="2020-12-31T15:02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not only 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my entrepreneurial </w:t>
      </w:r>
      <w:del w:id="164" w:author="Matthew" w:date="2020-12-31T15:02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and </w:delText>
        </w:r>
      </w:del>
      <w:ins w:id="165" w:author="Matthew" w:date="2020-12-31T15:02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but also 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>collaborative skills</w:t>
      </w:r>
      <w:ins w:id="166" w:author="Matthew" w:date="2020-12-31T15:02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,</w:t>
        </w:r>
      </w:ins>
      <w:del w:id="167" w:author="Matthew" w:date="2020-12-31T15:02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.</w:delText>
        </w:r>
      </w:del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I look forward to meeting </w:t>
      </w:r>
      <w:del w:id="168" w:author="Matthew" w:date="2020-12-31T15:02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other members</w:delText>
        </w:r>
      </w:del>
      <w:ins w:id="169" w:author="Matthew" w:date="2020-12-31T15:02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potential collaborators, friends</w:t>
        </w:r>
      </w:ins>
      <w:ins w:id="170" w:author="Matthew" w:date="2020-12-31T15:03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and even competition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del w:id="171" w:author="Matthew" w:date="2020-12-31T15:03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of </w:delText>
        </w:r>
      </w:del>
      <w:ins w:id="172" w:author="Matthew" w:date="2020-12-31T15:03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within 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the Cornell community </w:t>
      </w:r>
      <w:del w:id="173" w:author="Matthew" w:date="2020-12-31T15:03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and gain new</w:delText>
        </w:r>
      </w:del>
      <w:ins w:id="174" w:author="Matthew" w:date="2020-12-31T15:03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as I continue to expand my</w:t>
        </w:r>
      </w:ins>
      <w:r w:rsidR="00593B70"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perspectives </w:t>
      </w:r>
      <w:del w:id="175" w:author="Matthew" w:date="2020-12-31T15:03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from them</w:delText>
        </w:r>
      </w:del>
      <w:ins w:id="176" w:author="Matthew" w:date="2020-12-31T15:03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through cultural exchange and li</w:t>
        </w:r>
      </w:ins>
      <w:ins w:id="177" w:author="Matthew" w:date="2020-12-31T15:04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>ke-minded conversations</w:t>
        </w:r>
      </w:ins>
      <w:ins w:id="178" w:author="Matthew" w:date="2020-12-31T15:05:00Z">
        <w:r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t xml:space="preserve"> under the Dyson umbrella.</w:t>
        </w:r>
      </w:ins>
      <w:del w:id="179" w:author="Matthew" w:date="2020-12-31T15:05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. </w:delText>
        </w:r>
      </w:del>
      <w:del w:id="180" w:author="Matthew" w:date="2020-12-31T15:04:00Z">
        <w:r w:rsidR="00593B70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Brewing insights and brainstorming ideas for venturing on projects in the future. Introducing and expanding their businesses as well as my own on a global scale.</w:delText>
        </w:r>
      </w:del>
    </w:p>
    <w:p w14:paraId="00000010" w14:textId="1FDEF09F" w:rsidR="007125AC" w:rsidDel="008C642E" w:rsidRDefault="00593B70" w:rsidP="008C642E">
      <w:pPr>
        <w:rPr>
          <w:del w:id="181" w:author="Matthew" w:date="2020-12-31T15:04:00Z"/>
          <w:rFonts w:ascii="Open Sans" w:eastAsia="Open Sans" w:hAnsi="Open Sans" w:cs="Open Sans"/>
          <w:color w:val="4D4D4D"/>
          <w:sz w:val="23"/>
          <w:szCs w:val="23"/>
          <w:highlight w:val="white"/>
        </w:rPr>
        <w:pPrChange w:id="182" w:author="Matthew" w:date="2020-12-31T15:04:00Z">
          <w:pPr/>
        </w:pPrChange>
      </w:pPr>
      <w:del w:id="183" w:author="Matthew" w:date="2020-12-31T15:04:00Z">
        <w:r w:rsidDel="008C642E">
          <w:rPr>
            <w:rFonts w:ascii="Open Sans" w:eastAsia="Open Sans" w:hAnsi="Open Sans" w:cs="Open Sans"/>
            <w:color w:val="4D4D4D"/>
            <w:sz w:val="23"/>
            <w:szCs w:val="23"/>
            <w:highlight w:val="white"/>
          </w:rPr>
          <w:delText xml:space="preserve"> </w:delText>
        </w:r>
      </w:del>
    </w:p>
    <w:p w14:paraId="00000011" w14:textId="2BEBC102" w:rsidR="007125AC" w:rsidRDefault="00593B70" w:rsidP="008C642E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  <w:pPrChange w:id="184" w:author="Matthew" w:date="2020-12-31T15:04:00Z">
          <w:pPr/>
        </w:pPrChange>
      </w:pPr>
      <w:del w:id="185" w:author="Matthew" w:date="2020-12-31T15:04:00Z">
        <w:r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I am confident all resources that Cornell offers will equip me to create optimal value for society whilst improving my business acumen. </w:delText>
        </w:r>
        <w:r w:rsidR="00620C54"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 xml:space="preserve">Cornell’s </w:delText>
        </w:r>
        <w:r w:rsidDel="008C642E">
          <w:rPr>
            <w:rFonts w:ascii="Roboto" w:eastAsia="Roboto" w:hAnsi="Roboto" w:cs="Roboto"/>
            <w:color w:val="4D4D4D"/>
            <w:sz w:val="21"/>
            <w:szCs w:val="21"/>
            <w:highlight w:val="white"/>
          </w:rPr>
          <w:delText>Dyson will open a portal, allowing me to explore beyond my boundary. Thus, alighting my flame of passion for entrepreneurship and innovation.</w:delText>
        </w:r>
      </w:del>
    </w:p>
    <w:p w14:paraId="00000012" w14:textId="77777777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</w:p>
    <w:p w14:paraId="00000013" w14:textId="77777777" w:rsidR="007125AC" w:rsidRDefault="00593B70">
      <w:pPr>
        <w:rPr>
          <w:rFonts w:ascii="Roboto" w:eastAsia="Roboto" w:hAnsi="Roboto" w:cs="Roboto"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</w:p>
    <w:p w14:paraId="00000014" w14:textId="0009253E" w:rsidR="007125AC" w:rsidRDefault="00593B70">
      <w:pPr>
        <w:rPr>
          <w:ins w:id="186" w:author="Matthew" w:date="2020-12-31T15:06:00Z"/>
          <w:rFonts w:ascii="Times New Roman" w:eastAsia="Roboto" w:hAnsi="Times New Roman" w:cs="Times New Roman"/>
          <w:i/>
          <w:iCs/>
          <w:color w:val="4D4D4D"/>
          <w:sz w:val="21"/>
          <w:szCs w:val="21"/>
          <w:highlight w:val="white"/>
        </w:rPr>
      </w:pPr>
      <w:r>
        <w:rPr>
          <w:rFonts w:ascii="Roboto" w:eastAsia="Roboto" w:hAnsi="Roboto" w:cs="Roboto"/>
          <w:color w:val="4D4D4D"/>
          <w:sz w:val="21"/>
          <w:szCs w:val="21"/>
          <w:highlight w:val="white"/>
        </w:rPr>
        <w:t xml:space="preserve"> </w:t>
      </w:r>
      <w:ins w:id="187" w:author="Matthew" w:date="2020-12-31T15:06:00Z">
        <w:r w:rsidR="008C642E">
          <w:rPr>
            <w:rFonts w:ascii="Times New Roman" w:eastAsia="Roboto" w:hAnsi="Times New Roman" w:cs="Times New Roman"/>
            <w:i/>
            <w:iCs/>
            <w:color w:val="4D4D4D"/>
            <w:sz w:val="21"/>
            <w:szCs w:val="21"/>
            <w:highlight w:val="white"/>
          </w:rPr>
          <w:t>Hi Raisa!</w:t>
        </w:r>
      </w:ins>
    </w:p>
    <w:p w14:paraId="27A460F4" w14:textId="31797B04" w:rsidR="008C642E" w:rsidRDefault="008C642E">
      <w:pPr>
        <w:rPr>
          <w:ins w:id="188" w:author="Matthew" w:date="2020-12-31T15:06:00Z"/>
          <w:rFonts w:ascii="Times New Roman" w:eastAsia="Roboto" w:hAnsi="Times New Roman" w:cs="Times New Roman"/>
          <w:i/>
          <w:iCs/>
          <w:color w:val="4D4D4D"/>
          <w:sz w:val="21"/>
          <w:szCs w:val="21"/>
          <w:highlight w:val="white"/>
        </w:rPr>
      </w:pPr>
    </w:p>
    <w:p w14:paraId="1C710F1D" w14:textId="1A5A60DF" w:rsidR="008C642E" w:rsidRDefault="008C642E">
      <w:pPr>
        <w:rPr>
          <w:ins w:id="189" w:author="Matthew" w:date="2020-12-31T15:09:00Z"/>
          <w:rFonts w:ascii="Times New Roman" w:eastAsia="Roboto" w:hAnsi="Times New Roman" w:cs="Times New Roman"/>
          <w:i/>
          <w:iCs/>
          <w:color w:val="4D4D4D"/>
          <w:sz w:val="21"/>
          <w:szCs w:val="21"/>
          <w:highlight w:val="white"/>
        </w:rPr>
      </w:pPr>
      <w:ins w:id="190" w:author="Matthew" w:date="2020-12-31T15:06:00Z">
        <w:r>
          <w:rPr>
            <w:rFonts w:ascii="Times New Roman" w:eastAsia="Roboto" w:hAnsi="Times New Roman" w:cs="Times New Roman"/>
            <w:i/>
            <w:iCs/>
            <w:color w:val="4D4D4D"/>
            <w:sz w:val="21"/>
            <w:szCs w:val="21"/>
            <w:highlight w:val="white"/>
          </w:rPr>
          <w:t xml:space="preserve">Constructing a piece this long </w:t>
        </w:r>
      </w:ins>
      <w:ins w:id="191" w:author="Matthew" w:date="2020-12-31T15:07:00Z">
        <w:r w:rsidR="004948D6">
          <w:rPr>
            <w:rFonts w:ascii="Times New Roman" w:eastAsia="Roboto" w:hAnsi="Times New Roman" w:cs="Times New Roman"/>
            <w:i/>
            <w:iCs/>
            <w:color w:val="4D4D4D"/>
            <w:sz w:val="21"/>
            <w:szCs w:val="21"/>
            <w:highlight w:val="white"/>
          </w:rPr>
          <w:t>is indeed challenging to keep up its v</w:t>
        </w:r>
      </w:ins>
      <w:ins w:id="192" w:author="Matthew" w:date="2020-12-31T15:08:00Z">
        <w:r w:rsidR="004948D6">
          <w:rPr>
            <w:rFonts w:ascii="Times New Roman" w:eastAsia="Roboto" w:hAnsi="Times New Roman" w:cs="Times New Roman"/>
            <w:i/>
            <w:iCs/>
            <w:color w:val="4D4D4D"/>
            <w:sz w:val="21"/>
            <w:szCs w:val="21"/>
            <w:highlight w:val="white"/>
          </w:rPr>
          <w:t>ibrance from sentence-to-sentence, paragraph-to-paragraph – but I’m glad that you made it through. Well done with your exemplary</w:t>
        </w:r>
      </w:ins>
      <w:ins w:id="193" w:author="Matthew" w:date="2020-12-31T15:09:00Z">
        <w:r w:rsidR="004948D6">
          <w:rPr>
            <w:rFonts w:ascii="Times New Roman" w:eastAsia="Roboto" w:hAnsi="Times New Roman" w:cs="Times New Roman"/>
            <w:i/>
            <w:iCs/>
            <w:color w:val="4D4D4D"/>
            <w:sz w:val="21"/>
            <w:szCs w:val="21"/>
            <w:highlight w:val="white"/>
          </w:rPr>
          <w:t>, detailed work and I wish you all the best with your application to Cornell!</w:t>
        </w:r>
      </w:ins>
    </w:p>
    <w:p w14:paraId="1842FD84" w14:textId="5D0474C3" w:rsidR="004948D6" w:rsidRDefault="004948D6">
      <w:pPr>
        <w:rPr>
          <w:ins w:id="194" w:author="Matthew" w:date="2020-12-31T15:09:00Z"/>
          <w:rFonts w:ascii="Times New Roman" w:eastAsia="Roboto" w:hAnsi="Times New Roman" w:cs="Times New Roman"/>
          <w:i/>
          <w:iCs/>
          <w:color w:val="4D4D4D"/>
          <w:sz w:val="21"/>
          <w:szCs w:val="21"/>
          <w:highlight w:val="white"/>
        </w:rPr>
      </w:pPr>
    </w:p>
    <w:p w14:paraId="0F004571" w14:textId="372F11AA" w:rsidR="004948D6" w:rsidRPr="008C642E" w:rsidRDefault="004948D6">
      <w:pPr>
        <w:rPr>
          <w:rFonts w:ascii="Times New Roman" w:eastAsia="Roboto" w:hAnsi="Times New Roman" w:cs="Times New Roman"/>
          <w:i/>
          <w:iCs/>
          <w:color w:val="4D4D4D"/>
          <w:sz w:val="21"/>
          <w:szCs w:val="21"/>
          <w:highlight w:val="white"/>
          <w:rPrChange w:id="195" w:author="Matthew" w:date="2020-12-31T15:06:00Z">
            <w:rPr>
              <w:rFonts w:ascii="Roboto" w:eastAsia="Roboto" w:hAnsi="Roboto" w:cs="Roboto"/>
              <w:color w:val="4D4D4D"/>
              <w:sz w:val="21"/>
              <w:szCs w:val="21"/>
              <w:highlight w:val="white"/>
            </w:rPr>
          </w:rPrChange>
        </w:rPr>
      </w:pPr>
      <w:ins w:id="196" w:author="Matthew" w:date="2020-12-31T15:09:00Z">
        <w:r>
          <w:rPr>
            <w:rFonts w:ascii="Times New Roman" w:eastAsia="Roboto" w:hAnsi="Times New Roman" w:cs="Times New Roman"/>
            <w:i/>
            <w:iCs/>
            <w:color w:val="4D4D4D"/>
            <w:sz w:val="21"/>
            <w:szCs w:val="21"/>
            <w:highlight w:val="white"/>
          </w:rPr>
          <w:t>- Matthew</w:t>
        </w:r>
      </w:ins>
    </w:p>
    <w:p w14:paraId="00000015" w14:textId="77777777" w:rsidR="007125AC" w:rsidRDefault="00593B70">
      <w:pPr>
        <w:rPr>
          <w:rFonts w:ascii="Open Sans" w:eastAsia="Open Sans" w:hAnsi="Open Sans" w:cs="Open Sans"/>
          <w:color w:val="4D4D4D"/>
          <w:sz w:val="23"/>
          <w:szCs w:val="23"/>
          <w:highlight w:val="white"/>
        </w:rPr>
      </w:pPr>
      <w:r>
        <w:rPr>
          <w:rFonts w:ascii="Open Sans" w:eastAsia="Open Sans" w:hAnsi="Open Sans" w:cs="Open Sans"/>
          <w:color w:val="4D4D4D"/>
          <w:sz w:val="23"/>
          <w:szCs w:val="23"/>
          <w:highlight w:val="white"/>
        </w:rPr>
        <w:t xml:space="preserve"> </w:t>
      </w:r>
    </w:p>
    <w:p w14:paraId="00000016" w14:textId="77777777" w:rsidR="007125AC" w:rsidRDefault="007125AC">
      <w:pPr>
        <w:rPr>
          <w:rFonts w:ascii="Open Sans" w:eastAsia="Open Sans" w:hAnsi="Open Sans" w:cs="Open Sans"/>
          <w:color w:val="4D4D4D"/>
          <w:sz w:val="23"/>
          <w:szCs w:val="23"/>
          <w:highlight w:val="white"/>
        </w:rPr>
      </w:pPr>
    </w:p>
    <w:sectPr w:rsidR="00712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AC"/>
    <w:rsid w:val="001E57C8"/>
    <w:rsid w:val="001F40C3"/>
    <w:rsid w:val="004948D6"/>
    <w:rsid w:val="00593B70"/>
    <w:rsid w:val="00620C54"/>
    <w:rsid w:val="007125AC"/>
    <w:rsid w:val="00767B39"/>
    <w:rsid w:val="008C642E"/>
    <w:rsid w:val="008F5F1D"/>
    <w:rsid w:val="00953916"/>
    <w:rsid w:val="00D8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A4A4"/>
  <w15:docId w15:val="{CC248DA8-F70D-EE45-BEF6-7B79BB4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4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4</cp:revision>
  <dcterms:created xsi:type="dcterms:W3CDTF">2020-12-30T03:21:00Z</dcterms:created>
  <dcterms:modified xsi:type="dcterms:W3CDTF">2020-12-31T07:09:00Z</dcterms:modified>
</cp:coreProperties>
</file>