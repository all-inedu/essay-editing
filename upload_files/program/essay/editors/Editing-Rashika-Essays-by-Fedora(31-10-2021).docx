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7E044F" w:rsidRDefault="00552384">
      <w:pPr>
        <w:pStyle w:val="normal0"/>
        <w:numPr>
          <w:ilvl w:val="0"/>
          <w:numId w:val="1"/>
        </w:numPr>
        <w:rPr>
          <w:rFonts w:ascii="Roboto" w:eastAsia="Roboto" w:hAnsi="Roboto" w:cs="Roboto"/>
          <w:sz w:val="21"/>
          <w:szCs w:val="21"/>
          <w:shd w:val="clear" w:color="auto" w:fill="FFE599"/>
        </w:rPr>
      </w:pPr>
      <w:r>
        <w:rPr>
          <w:rFonts w:ascii="Roboto" w:eastAsia="Roboto" w:hAnsi="Roboto" w:cs="Roboto"/>
          <w:sz w:val="21"/>
          <w:szCs w:val="21"/>
          <w:shd w:val="clear" w:color="auto" w:fill="FFE599"/>
        </w:rPr>
        <w:t>Why do you want to study your chosen major specifically at Georgia Tech (max 300)</w:t>
      </w:r>
    </w:p>
    <w:p w14:paraId="00000002" w14:textId="77777777" w:rsidR="007E044F" w:rsidRDefault="007E044F">
      <w:pPr>
        <w:pStyle w:val="normal0"/>
        <w:rPr>
          <w:rFonts w:ascii="Roboto" w:eastAsia="Roboto" w:hAnsi="Roboto" w:cs="Roboto"/>
          <w:sz w:val="21"/>
          <w:szCs w:val="21"/>
          <w:shd w:val="clear" w:color="auto" w:fill="FFE599"/>
        </w:rPr>
      </w:pPr>
    </w:p>
    <w:p w14:paraId="00000003" w14:textId="2A112935" w:rsidR="007E044F" w:rsidRDefault="00552384">
      <w:pPr>
        <w:pStyle w:val="normal0"/>
        <w:rPr>
          <w:rFonts w:ascii="Roboto" w:eastAsia="Roboto" w:hAnsi="Roboto" w:cs="Roboto"/>
          <w:sz w:val="21"/>
          <w:szCs w:val="21"/>
        </w:rPr>
      </w:pPr>
      <w:r>
        <w:rPr>
          <w:rFonts w:ascii="Roboto" w:eastAsia="Roboto" w:hAnsi="Roboto" w:cs="Roboto"/>
          <w:sz w:val="21"/>
          <w:szCs w:val="21"/>
        </w:rPr>
        <w:t xml:space="preserve">Growing up in the oil industry, the migration of my family has exposed me to the ups and downs of the valued </w:t>
      </w:r>
      <w:r>
        <w:rPr>
          <w:rFonts w:ascii="Roboto" w:eastAsia="Roboto" w:hAnsi="Roboto" w:cs="Roboto"/>
          <w:i/>
          <w:sz w:val="21"/>
          <w:szCs w:val="21"/>
        </w:rPr>
        <w:t>black gold</w:t>
      </w:r>
      <w:r>
        <w:rPr>
          <w:rFonts w:ascii="Roboto" w:eastAsia="Roboto" w:hAnsi="Roboto" w:cs="Roboto"/>
          <w:sz w:val="21"/>
          <w:szCs w:val="21"/>
        </w:rPr>
        <w:t>. After revisiting the oil rich country of Brunei, I was devastated to see the once fast-paced city slowly c</w:t>
      </w:r>
      <w:ins w:id="0" w:author="Fedora Elrica Gracia" w:date="2021-10-31T12:19:00Z">
        <w:r>
          <w:rPr>
            <w:rFonts w:ascii="Roboto" w:eastAsia="Roboto" w:hAnsi="Roboto" w:cs="Roboto"/>
            <w:sz w:val="21"/>
            <w:szCs w:val="21"/>
          </w:rPr>
          <w:t>a</w:t>
        </w:r>
      </w:ins>
      <w:del w:id="1" w:author="Fedora Elrica Gracia" w:date="2021-10-31T12:19:00Z">
        <w:r w:rsidDel="00552384">
          <w:rPr>
            <w:rFonts w:ascii="Roboto" w:eastAsia="Roboto" w:hAnsi="Roboto" w:cs="Roboto"/>
            <w:sz w:val="21"/>
            <w:szCs w:val="21"/>
          </w:rPr>
          <w:delText>o</w:delText>
        </w:r>
      </w:del>
      <w:r>
        <w:rPr>
          <w:rFonts w:ascii="Roboto" w:eastAsia="Roboto" w:hAnsi="Roboto" w:cs="Roboto"/>
          <w:sz w:val="21"/>
          <w:szCs w:val="21"/>
        </w:rPr>
        <w:t>me</w:t>
      </w:r>
      <w:r>
        <w:rPr>
          <w:rFonts w:ascii="Roboto" w:eastAsia="Roboto" w:hAnsi="Roboto" w:cs="Roboto"/>
          <w:sz w:val="21"/>
          <w:szCs w:val="21"/>
        </w:rPr>
        <w:t xml:space="preserve"> to a halt- it was time to transition to the next generation of energy sources. This experience piqued my interest in the role of electrical engi</w:t>
      </w:r>
      <w:r>
        <w:rPr>
          <w:rFonts w:ascii="Roboto" w:eastAsia="Roboto" w:hAnsi="Roboto" w:cs="Roboto"/>
          <w:sz w:val="21"/>
          <w:szCs w:val="21"/>
        </w:rPr>
        <w:t>neering in renewable energy and sustainability to meet today’s needs.</w:t>
      </w:r>
    </w:p>
    <w:p w14:paraId="00000004" w14:textId="77777777" w:rsidR="007E044F" w:rsidRDefault="007E044F">
      <w:pPr>
        <w:pStyle w:val="normal0"/>
        <w:rPr>
          <w:rFonts w:ascii="Roboto" w:eastAsia="Roboto" w:hAnsi="Roboto" w:cs="Roboto"/>
          <w:sz w:val="21"/>
          <w:szCs w:val="21"/>
        </w:rPr>
      </w:pPr>
    </w:p>
    <w:p w14:paraId="00000005" w14:textId="666009A8" w:rsidR="007E044F" w:rsidRDefault="00552384">
      <w:pPr>
        <w:pStyle w:val="normal0"/>
        <w:rPr>
          <w:rFonts w:ascii="Roboto" w:eastAsia="Roboto" w:hAnsi="Roboto" w:cs="Roboto"/>
          <w:sz w:val="21"/>
          <w:szCs w:val="21"/>
        </w:rPr>
      </w:pPr>
      <w:r>
        <w:rPr>
          <w:rFonts w:ascii="Roboto" w:eastAsia="Roboto" w:hAnsi="Roboto" w:cs="Roboto"/>
          <w:sz w:val="21"/>
          <w:szCs w:val="21"/>
        </w:rPr>
        <w:t xml:space="preserve">Georgia Tech provides ample opportunities that I can utilize to pursue my passions and interests; for instance, </w:t>
      </w:r>
      <w:r>
        <w:rPr>
          <w:rFonts w:ascii="Roboto" w:eastAsia="Roboto" w:hAnsi="Roboto" w:cs="Roboto"/>
          <w:sz w:val="21"/>
          <w:szCs w:val="21"/>
        </w:rPr>
        <w:t xml:space="preserve">taking </w:t>
      </w:r>
      <w:r>
        <w:rPr>
          <w:rFonts w:ascii="Roboto" w:eastAsia="Roboto" w:hAnsi="Roboto" w:cs="Roboto"/>
          <w:sz w:val="21"/>
          <w:szCs w:val="21"/>
        </w:rPr>
        <w:t xml:space="preserve">the </w:t>
      </w:r>
      <w:r>
        <w:rPr>
          <w:rFonts w:ascii="Roboto" w:eastAsia="Roboto" w:hAnsi="Roboto" w:cs="Roboto"/>
          <w:i/>
          <w:sz w:val="21"/>
          <w:szCs w:val="21"/>
        </w:rPr>
        <w:t xml:space="preserve">Power Electronics </w:t>
      </w:r>
      <w:r>
        <w:rPr>
          <w:rFonts w:ascii="Roboto" w:eastAsia="Roboto" w:hAnsi="Roboto" w:cs="Roboto"/>
          <w:sz w:val="21"/>
          <w:szCs w:val="21"/>
        </w:rPr>
        <w:t xml:space="preserve">course </w:t>
      </w:r>
      <w:del w:id="2" w:author="Fedora Elrica Gracia" w:date="2021-10-31T12:20:00Z">
        <w:r w:rsidDel="00552384">
          <w:rPr>
            <w:rFonts w:ascii="Roboto" w:eastAsia="Roboto" w:hAnsi="Roboto" w:cs="Roboto"/>
            <w:sz w:val="21"/>
            <w:szCs w:val="21"/>
          </w:rPr>
          <w:delText xml:space="preserve">which </w:delText>
        </w:r>
      </w:del>
      <w:r>
        <w:rPr>
          <w:rFonts w:ascii="Roboto" w:eastAsia="Roboto" w:hAnsi="Roboto" w:cs="Roboto"/>
          <w:sz w:val="21"/>
          <w:szCs w:val="21"/>
        </w:rPr>
        <w:t>will deepen my understanding in</w:t>
      </w:r>
      <w:r>
        <w:rPr>
          <w:rFonts w:ascii="Roboto" w:eastAsia="Roboto" w:hAnsi="Roboto" w:cs="Roboto"/>
          <w:sz w:val="21"/>
          <w:szCs w:val="21"/>
        </w:rPr>
        <w:t xml:space="preserve"> semiconductor devices. </w:t>
      </w:r>
      <w:ins w:id="3" w:author="Fedora Elrica Gracia" w:date="2021-10-31T12:21:00Z">
        <w:r>
          <w:rPr>
            <w:rFonts w:ascii="Roboto" w:eastAsia="Roboto" w:hAnsi="Roboto" w:cs="Roboto"/>
            <w:sz w:val="21"/>
            <w:szCs w:val="21"/>
          </w:rPr>
          <w:t>Also, l</w:t>
        </w:r>
      </w:ins>
      <w:del w:id="4" w:author="Fedora Elrica Gracia" w:date="2021-10-31T12:21:00Z">
        <w:r w:rsidDel="00552384">
          <w:rPr>
            <w:rFonts w:ascii="Roboto" w:eastAsia="Roboto" w:hAnsi="Roboto" w:cs="Roboto"/>
            <w:sz w:val="21"/>
            <w:szCs w:val="21"/>
          </w:rPr>
          <w:delText>L</w:delText>
        </w:r>
      </w:del>
      <w:r>
        <w:rPr>
          <w:rFonts w:ascii="Roboto" w:eastAsia="Roboto" w:hAnsi="Roboto" w:cs="Roboto"/>
          <w:sz w:val="21"/>
          <w:szCs w:val="21"/>
        </w:rPr>
        <w:t>ast year, I wrote a dissertation on the impact of nanotechnology on solar cells, which I wish to further research in the NEST Lab in GTech run by Dr. Cola. By researching the feasibility of the integration of nanotechnology in sust</w:t>
      </w:r>
      <w:r>
        <w:rPr>
          <w:rFonts w:ascii="Roboto" w:eastAsia="Roboto" w:hAnsi="Roboto" w:cs="Roboto"/>
          <w:sz w:val="21"/>
          <w:szCs w:val="21"/>
        </w:rPr>
        <w:t xml:space="preserve">ainable systems, I hope to make my own contribution to society’s transition to using more environmentally friendly sources and systems. </w:t>
      </w:r>
    </w:p>
    <w:p w14:paraId="00000006" w14:textId="77777777" w:rsidR="007E044F" w:rsidRDefault="007E044F">
      <w:pPr>
        <w:pStyle w:val="normal0"/>
        <w:rPr>
          <w:rFonts w:ascii="Roboto" w:eastAsia="Roboto" w:hAnsi="Roboto" w:cs="Roboto"/>
          <w:sz w:val="21"/>
          <w:szCs w:val="21"/>
        </w:rPr>
      </w:pPr>
    </w:p>
    <w:p w14:paraId="00000007" w14:textId="77777777" w:rsidR="007E044F" w:rsidRDefault="00552384">
      <w:pPr>
        <w:pStyle w:val="normal0"/>
        <w:rPr>
          <w:rFonts w:ascii="Roboto" w:eastAsia="Roboto" w:hAnsi="Roboto" w:cs="Roboto"/>
          <w:sz w:val="21"/>
          <w:szCs w:val="21"/>
        </w:rPr>
      </w:pPr>
      <w:r>
        <w:rPr>
          <w:rFonts w:ascii="Roboto" w:eastAsia="Roboto" w:hAnsi="Roboto" w:cs="Roboto"/>
          <w:sz w:val="21"/>
          <w:szCs w:val="21"/>
        </w:rPr>
        <w:t>I also hope to get involved with The Hive and gain hands-on experience at the IDC to embark on projects and build my o</w:t>
      </w:r>
      <w:r>
        <w:rPr>
          <w:rFonts w:ascii="Roboto" w:eastAsia="Roboto" w:hAnsi="Roboto" w:cs="Roboto"/>
          <w:sz w:val="21"/>
          <w:szCs w:val="21"/>
        </w:rPr>
        <w:t>wn designs while also having the opportunity to work collaboratively with culturally diverse students of other disciplines. I desire to see the theory I learn in the classroom work in real life while promoting breadth of perspective in developing solutions</w:t>
      </w:r>
      <w:r>
        <w:rPr>
          <w:rFonts w:ascii="Roboto" w:eastAsia="Roboto" w:hAnsi="Roboto" w:cs="Roboto"/>
          <w:sz w:val="21"/>
          <w:szCs w:val="21"/>
        </w:rPr>
        <w:t>.</w:t>
      </w:r>
    </w:p>
    <w:p w14:paraId="00000008" w14:textId="77777777" w:rsidR="007E044F" w:rsidRDefault="007E044F">
      <w:pPr>
        <w:pStyle w:val="normal0"/>
        <w:rPr>
          <w:rFonts w:ascii="Roboto" w:eastAsia="Roboto" w:hAnsi="Roboto" w:cs="Roboto"/>
          <w:sz w:val="21"/>
          <w:szCs w:val="21"/>
        </w:rPr>
      </w:pPr>
    </w:p>
    <w:p w14:paraId="00000009" w14:textId="77777777" w:rsidR="007E044F" w:rsidRDefault="00552384">
      <w:pPr>
        <w:pStyle w:val="normal0"/>
        <w:rPr>
          <w:i/>
        </w:rPr>
      </w:pPr>
      <w:r>
        <w:rPr>
          <w:rFonts w:ascii="Roboto" w:eastAsia="Roboto" w:hAnsi="Roboto" w:cs="Roboto"/>
          <w:sz w:val="21"/>
          <w:szCs w:val="21"/>
        </w:rPr>
        <w:t>Ultimately, from its maker spaces and research to studying in the diverse metropolis of Atlanta, I believe that the opportunities that Tech provides will teach me skills that will fuel my interdisciplinary interests in electrical engineering. With my ow</w:t>
      </w:r>
      <w:r>
        <w:rPr>
          <w:rFonts w:ascii="Roboto" w:eastAsia="Roboto" w:hAnsi="Roboto" w:cs="Roboto"/>
          <w:sz w:val="21"/>
          <w:szCs w:val="21"/>
        </w:rPr>
        <w:t xml:space="preserve">n targets and the city’s new green energy plan to reach 100% renewable energy by 2035, Tech will provide stepping stones for me to contribute to the progress of sustainable technology. </w:t>
      </w:r>
      <w:r>
        <w:rPr>
          <w:rFonts w:ascii="Roboto" w:eastAsia="Roboto" w:hAnsi="Roboto" w:cs="Roboto"/>
          <w:i/>
          <w:sz w:val="21"/>
          <w:szCs w:val="21"/>
        </w:rPr>
        <w:t>300 words</w:t>
      </w:r>
    </w:p>
    <w:p w14:paraId="0000000A" w14:textId="77777777" w:rsidR="007E044F" w:rsidRDefault="007E044F">
      <w:pPr>
        <w:pStyle w:val="normal0"/>
        <w:pBdr>
          <w:bottom w:val="single" w:sz="6" w:space="1" w:color="auto"/>
        </w:pBdr>
      </w:pPr>
    </w:p>
    <w:p w14:paraId="1DD165F6" w14:textId="77777777" w:rsidR="00552384" w:rsidRDefault="00552384">
      <w:pPr>
        <w:pStyle w:val="normal0"/>
      </w:pPr>
    </w:p>
    <w:p w14:paraId="33319105" w14:textId="6DFADEBC" w:rsidR="00552384" w:rsidRDefault="00552384">
      <w:pPr>
        <w:pStyle w:val="normal0"/>
      </w:pPr>
      <w:r>
        <w:t>Hi Rashika,</w:t>
      </w:r>
    </w:p>
    <w:p w14:paraId="0F954EC0" w14:textId="2DDB35AF" w:rsidR="00552384" w:rsidRDefault="00552384">
      <w:pPr>
        <w:pStyle w:val="normal0"/>
      </w:pPr>
      <w:r>
        <w:t>I think you have answered this prompt very well! You have briefly explained why you chose the major, and provided 3 specific reasons why Georgia Tech through the course, NEST Lab, The Hive, as well as including the city of Atlanta into the picture. I believe this is good to go!</w:t>
      </w:r>
    </w:p>
    <w:p w14:paraId="61A5B9F1" w14:textId="77777777" w:rsidR="00552384" w:rsidRDefault="00552384">
      <w:pPr>
        <w:pStyle w:val="normal0"/>
      </w:pPr>
    </w:p>
    <w:p w14:paraId="4DA739F7" w14:textId="13881A19" w:rsidR="00552384" w:rsidRDefault="00552384">
      <w:pPr>
        <w:pStyle w:val="normal0"/>
      </w:pPr>
      <w:r>
        <w:t xml:space="preserve">All the best, Rashika! </w:t>
      </w:r>
      <w:r>
        <w:sym w:font="Wingdings" w:char="F04A"/>
      </w:r>
      <w:bookmarkStart w:id="5" w:name="_GoBack"/>
      <w:bookmarkEnd w:id="5"/>
    </w:p>
    <w:p w14:paraId="0024CF8A" w14:textId="77777777" w:rsidR="00552384" w:rsidRDefault="00552384">
      <w:pPr>
        <w:pStyle w:val="normal0"/>
      </w:pPr>
    </w:p>
    <w:p w14:paraId="0000000B" w14:textId="77777777" w:rsidR="007E044F" w:rsidRDefault="007E044F">
      <w:pPr>
        <w:pStyle w:val="normal0"/>
      </w:pPr>
    </w:p>
    <w:p w14:paraId="0000000C" w14:textId="77777777" w:rsidR="007E044F" w:rsidRDefault="007E044F">
      <w:pPr>
        <w:pStyle w:val="normal0"/>
      </w:pPr>
    </w:p>
    <w:sectPr w:rsidR="007E044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F606FD"/>
    <w:multiLevelType w:val="multilevel"/>
    <w:tmpl w:val="8FA0691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</w:compat>
  <w:rsids>
    <w:rsidRoot w:val="007E044F"/>
    <w:rsid w:val="00552384"/>
    <w:rsid w:val="007E0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2384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2384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2384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2384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337</Words>
  <Characters>1926</Characters>
  <Application>Microsoft Macintosh Word</Application>
  <DocSecurity>0</DocSecurity>
  <Lines>16</Lines>
  <Paragraphs>4</Paragraphs>
  <ScaleCrop>false</ScaleCrop>
  <Company/>
  <LinksUpToDate>false</LinksUpToDate>
  <CharactersWithSpaces>2259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Fedora Elrica Gracia</cp:lastModifiedBy>
  <cp:revision>2</cp:revision>
  <dcterms:created xsi:type="dcterms:W3CDTF">2021-10-31T05:12:00Z</dcterms:created>
  <dcterms:modified xsi:type="dcterms:W3CDTF">2021-10-31T05:24:00Z</dcterms:modified>
</cp:coreProperties>
</file>