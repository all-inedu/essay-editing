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45175" w14:textId="12DE6AE3" w:rsidR="003F1BA5" w:rsidRPr="00A01294" w:rsidRDefault="00A01294" w:rsidP="003F1BA5">
      <w:pPr>
        <w:rPr>
          <w:rFonts w:ascii="Times New Roman" w:eastAsia="Times New Roman" w:hAnsi="Times New Roman" w:cs="Times New Roman"/>
          <w:b/>
          <w:bCs/>
          <w:color w:val="000000"/>
          <w:u w:val="single"/>
          <w:shd w:val="clear" w:color="auto" w:fill="FFFFFF"/>
        </w:rPr>
      </w:pPr>
      <w:r w:rsidRPr="00A01294">
        <w:rPr>
          <w:rFonts w:ascii="Times New Roman" w:eastAsia="Times New Roman" w:hAnsi="Times New Roman" w:cs="Times New Roman"/>
          <w:b/>
          <w:bCs/>
          <w:color w:val="000000"/>
          <w:u w:val="single"/>
          <w:shd w:val="clear" w:color="auto" w:fill="FFFFFF"/>
        </w:rPr>
        <w:t>Letter to a future roommate.</w:t>
      </w:r>
    </w:p>
    <w:p w14:paraId="4CC98078" w14:textId="77777777" w:rsidR="003F1BA5" w:rsidRDefault="003F1BA5" w:rsidP="003F1BA5">
      <w:pPr>
        <w:rPr>
          <w:rFonts w:ascii="Times New Roman" w:eastAsia="Times New Roman" w:hAnsi="Times New Roman" w:cs="Times New Roman"/>
          <w:color w:val="000000"/>
          <w:shd w:val="clear" w:color="auto" w:fill="FFFFFF"/>
        </w:rPr>
      </w:pPr>
    </w:p>
    <w:p w14:paraId="1402D0BF" w14:textId="0295ED9E" w:rsidR="003F1BA5" w:rsidRPr="003F1BA5" w:rsidRDefault="003F1BA5" w:rsidP="003F1BA5">
      <w:pPr>
        <w:rPr>
          <w:rFonts w:ascii="Times New Roman" w:eastAsia="Times New Roman" w:hAnsi="Times New Roman" w:cs="Times New Roman"/>
        </w:rPr>
      </w:pPr>
      <w:r w:rsidRPr="003F1BA5">
        <w:rPr>
          <w:rFonts w:ascii="Times New Roman" w:eastAsia="Times New Roman" w:hAnsi="Times New Roman" w:cs="Times New Roman"/>
          <w:color w:val="000000"/>
          <w:shd w:val="clear" w:color="auto" w:fill="FFFFFF"/>
        </w:rPr>
        <w:t>Dear future roommate, </w:t>
      </w:r>
    </w:p>
    <w:p w14:paraId="4B0EF991" w14:textId="77777777" w:rsidR="003F1BA5" w:rsidRPr="003F1BA5" w:rsidRDefault="003F1BA5" w:rsidP="003F1BA5">
      <w:pPr>
        <w:rPr>
          <w:rFonts w:ascii="Times New Roman" w:eastAsia="Times New Roman" w:hAnsi="Times New Roman" w:cs="Times New Roman"/>
        </w:rPr>
      </w:pPr>
    </w:p>
    <w:p w14:paraId="188902C6" w14:textId="6EB68669" w:rsidR="003F1BA5" w:rsidRPr="003F1BA5" w:rsidRDefault="003F1BA5" w:rsidP="003F1BA5">
      <w:pPr>
        <w:rPr>
          <w:rFonts w:ascii="Times New Roman" w:eastAsia="Times New Roman" w:hAnsi="Times New Roman" w:cs="Times New Roman"/>
        </w:rPr>
      </w:pPr>
      <w:r w:rsidRPr="003F1BA5">
        <w:rPr>
          <w:rFonts w:ascii="Times New Roman" w:eastAsia="Times New Roman" w:hAnsi="Times New Roman" w:cs="Times New Roman"/>
          <w:color w:val="000000"/>
          <w:shd w:val="clear" w:color="auto" w:fill="FFFFFF"/>
        </w:rPr>
        <w:t>First things first</w:t>
      </w:r>
      <w:ins w:id="0" w:author="Alyssa Manik" w:date="2020-10-25T03:14:00Z">
        <w:r w:rsidR="00432F77">
          <w:rPr>
            <w:rFonts w:ascii="Times New Roman" w:eastAsia="Times New Roman" w:hAnsi="Times New Roman" w:cs="Times New Roman"/>
            <w:color w:val="000000"/>
            <w:shd w:val="clear" w:color="auto" w:fill="FFFFFF"/>
          </w:rPr>
          <w:t>--</w:t>
        </w:r>
      </w:ins>
      <w:del w:id="1" w:author="Alyssa Manik" w:date="2020-10-25T03:14:00Z">
        <w:r w:rsidRPr="003F1BA5" w:rsidDel="00432F77">
          <w:rPr>
            <w:rFonts w:ascii="Times New Roman" w:eastAsia="Times New Roman" w:hAnsi="Times New Roman" w:cs="Times New Roman"/>
            <w:color w:val="000000"/>
            <w:shd w:val="clear" w:color="auto" w:fill="FFFFFF"/>
          </w:rPr>
          <w:delText xml:space="preserve">, </w:delText>
        </w:r>
      </w:del>
      <w:r w:rsidRPr="003F1BA5">
        <w:rPr>
          <w:rFonts w:ascii="Times New Roman" w:eastAsia="Times New Roman" w:hAnsi="Times New Roman" w:cs="Times New Roman"/>
          <w:color w:val="000000"/>
          <w:shd w:val="clear" w:color="auto" w:fill="FFFFFF"/>
        </w:rPr>
        <w:t>just a heads up</w:t>
      </w:r>
      <w:ins w:id="2" w:author="Alyssa Manik" w:date="2020-10-25T03:14:00Z">
        <w:r w:rsidR="00432F77">
          <w:rPr>
            <w:rFonts w:ascii="Times New Roman" w:eastAsia="Times New Roman" w:hAnsi="Times New Roman" w:cs="Times New Roman"/>
            <w:color w:val="000000"/>
            <w:shd w:val="clear" w:color="auto" w:fill="FFFFFF"/>
          </w:rPr>
          <w:t>--</w:t>
        </w:r>
      </w:ins>
      <w:del w:id="3" w:author="Alyssa Manik" w:date="2020-10-25T03:14:00Z">
        <w:r w:rsidRPr="003F1BA5" w:rsidDel="00432F77">
          <w:rPr>
            <w:rFonts w:ascii="Times New Roman" w:eastAsia="Times New Roman" w:hAnsi="Times New Roman" w:cs="Times New Roman"/>
            <w:color w:val="000000"/>
            <w:shd w:val="clear" w:color="auto" w:fill="FFFFFF"/>
          </w:rPr>
          <w:delText xml:space="preserve">, </w:delText>
        </w:r>
      </w:del>
      <w:proofErr w:type="spellStart"/>
      <w:r w:rsidRPr="003F1BA5">
        <w:rPr>
          <w:rFonts w:ascii="Times New Roman" w:eastAsia="Times New Roman" w:hAnsi="Times New Roman" w:cs="Times New Roman"/>
          <w:color w:val="000000"/>
          <w:shd w:val="clear" w:color="auto" w:fill="FFFFFF"/>
        </w:rPr>
        <w:t>if</w:t>
      </w:r>
      <w:proofErr w:type="spellEnd"/>
      <w:r w:rsidRPr="003F1BA5">
        <w:rPr>
          <w:rFonts w:ascii="Times New Roman" w:eastAsia="Times New Roman" w:hAnsi="Times New Roman" w:cs="Times New Roman"/>
          <w:color w:val="000000"/>
          <w:shd w:val="clear" w:color="auto" w:fill="FFFFFF"/>
        </w:rPr>
        <w:t xml:space="preserve"> you’re ever looking for a midnight snack at some point, you’re free to search my fridge or cabinet for some, but I’m going to warn you beforehand that they’ll mostly be filled with a stash of </w:t>
      </w:r>
      <w:ins w:id="4" w:author="Alyssa Manik" w:date="2020-10-25T03:14:00Z">
        <w:r w:rsidR="00A00A9D">
          <w:rPr>
            <w:rFonts w:ascii="Times New Roman" w:eastAsia="Times New Roman" w:hAnsi="Times New Roman" w:cs="Times New Roman"/>
            <w:color w:val="000000"/>
            <w:shd w:val="clear" w:color="auto" w:fill="FFFFFF"/>
          </w:rPr>
          <w:t>O</w:t>
        </w:r>
      </w:ins>
      <w:del w:id="5" w:author="Alyssa Manik" w:date="2020-10-25T03:14:00Z">
        <w:r w:rsidRPr="003F1BA5" w:rsidDel="00A00A9D">
          <w:rPr>
            <w:rFonts w:ascii="Times New Roman" w:eastAsia="Times New Roman" w:hAnsi="Times New Roman" w:cs="Times New Roman"/>
            <w:color w:val="000000"/>
            <w:shd w:val="clear" w:color="auto" w:fill="FFFFFF"/>
          </w:rPr>
          <w:delText>o</w:delText>
        </w:r>
      </w:del>
      <w:r w:rsidRPr="003F1BA5">
        <w:rPr>
          <w:rFonts w:ascii="Times New Roman" w:eastAsia="Times New Roman" w:hAnsi="Times New Roman" w:cs="Times New Roman"/>
          <w:color w:val="000000"/>
          <w:shd w:val="clear" w:color="auto" w:fill="FFFFFF"/>
        </w:rPr>
        <w:t xml:space="preserve">reos and basically all other treats comprised of… </w:t>
      </w:r>
      <w:ins w:id="6" w:author="Alyssa Manik" w:date="2020-10-25T03:14:00Z">
        <w:r w:rsidR="00A00A9D">
          <w:rPr>
            <w:rFonts w:ascii="Times New Roman" w:eastAsia="Times New Roman" w:hAnsi="Times New Roman" w:cs="Times New Roman"/>
            <w:color w:val="000000"/>
            <w:shd w:val="clear" w:color="auto" w:fill="FFFFFF"/>
          </w:rPr>
          <w:t>O</w:t>
        </w:r>
      </w:ins>
      <w:del w:id="7" w:author="Alyssa Manik" w:date="2020-10-25T03:14:00Z">
        <w:r w:rsidRPr="003F1BA5" w:rsidDel="00A00A9D">
          <w:rPr>
            <w:rFonts w:ascii="Times New Roman" w:eastAsia="Times New Roman" w:hAnsi="Times New Roman" w:cs="Times New Roman"/>
            <w:color w:val="000000"/>
            <w:shd w:val="clear" w:color="auto" w:fill="FFFFFF"/>
          </w:rPr>
          <w:delText>o</w:delText>
        </w:r>
      </w:del>
      <w:r w:rsidRPr="003F1BA5">
        <w:rPr>
          <w:rFonts w:ascii="Times New Roman" w:eastAsia="Times New Roman" w:hAnsi="Times New Roman" w:cs="Times New Roman"/>
          <w:color w:val="000000"/>
          <w:shd w:val="clear" w:color="auto" w:fill="FFFFFF"/>
        </w:rPr>
        <w:t xml:space="preserve">reos. Oreo yoghurt, </w:t>
      </w:r>
      <w:ins w:id="8" w:author="Alyssa Manik" w:date="2020-10-25T03:14:00Z">
        <w:r w:rsidR="00A00A9D">
          <w:rPr>
            <w:rFonts w:ascii="Times New Roman" w:eastAsia="Times New Roman" w:hAnsi="Times New Roman" w:cs="Times New Roman"/>
            <w:color w:val="000000"/>
            <w:shd w:val="clear" w:color="auto" w:fill="FFFFFF"/>
          </w:rPr>
          <w:t>O</w:t>
        </w:r>
      </w:ins>
      <w:del w:id="9" w:author="Alyssa Manik" w:date="2020-10-25T03:14:00Z">
        <w:r w:rsidRPr="003F1BA5" w:rsidDel="00A00A9D">
          <w:rPr>
            <w:rFonts w:ascii="Times New Roman" w:eastAsia="Times New Roman" w:hAnsi="Times New Roman" w:cs="Times New Roman"/>
            <w:color w:val="000000"/>
            <w:shd w:val="clear" w:color="auto" w:fill="FFFFFF"/>
          </w:rPr>
          <w:delText>o</w:delText>
        </w:r>
      </w:del>
      <w:r w:rsidRPr="003F1BA5">
        <w:rPr>
          <w:rFonts w:ascii="Times New Roman" w:eastAsia="Times New Roman" w:hAnsi="Times New Roman" w:cs="Times New Roman"/>
          <w:color w:val="000000"/>
          <w:shd w:val="clear" w:color="auto" w:fill="FFFFFF"/>
        </w:rPr>
        <w:t xml:space="preserve">reo cupcakes, </w:t>
      </w:r>
      <w:ins w:id="10" w:author="Alyssa Manik" w:date="2020-10-25T03:14:00Z">
        <w:r w:rsidR="00A00A9D">
          <w:rPr>
            <w:rFonts w:ascii="Times New Roman" w:eastAsia="Times New Roman" w:hAnsi="Times New Roman" w:cs="Times New Roman"/>
            <w:color w:val="000000"/>
            <w:shd w:val="clear" w:color="auto" w:fill="FFFFFF"/>
          </w:rPr>
          <w:t>O</w:t>
        </w:r>
      </w:ins>
      <w:del w:id="11" w:author="Alyssa Manik" w:date="2020-10-25T03:14:00Z">
        <w:r w:rsidRPr="003F1BA5" w:rsidDel="00A00A9D">
          <w:rPr>
            <w:rFonts w:ascii="Times New Roman" w:eastAsia="Times New Roman" w:hAnsi="Times New Roman" w:cs="Times New Roman"/>
            <w:color w:val="000000"/>
            <w:shd w:val="clear" w:color="auto" w:fill="FFFFFF"/>
          </w:rPr>
          <w:delText>o</w:delText>
        </w:r>
      </w:del>
      <w:r w:rsidRPr="003F1BA5">
        <w:rPr>
          <w:rFonts w:ascii="Times New Roman" w:eastAsia="Times New Roman" w:hAnsi="Times New Roman" w:cs="Times New Roman"/>
          <w:color w:val="000000"/>
          <w:shd w:val="clear" w:color="auto" w:fill="FFFFFF"/>
        </w:rPr>
        <w:t xml:space="preserve">reo cereal, yeah you get </w:t>
      </w:r>
      <w:commentRangeStart w:id="12"/>
      <w:r w:rsidRPr="003F1BA5">
        <w:rPr>
          <w:rFonts w:ascii="Times New Roman" w:eastAsia="Times New Roman" w:hAnsi="Times New Roman" w:cs="Times New Roman"/>
          <w:color w:val="000000"/>
          <w:shd w:val="clear" w:color="auto" w:fill="FFFFFF"/>
        </w:rPr>
        <w:t>the picture.</w:t>
      </w:r>
    </w:p>
    <w:p w14:paraId="5B3C2A43" w14:textId="77777777" w:rsidR="003F1BA5" w:rsidRPr="003F1BA5" w:rsidRDefault="003F1BA5" w:rsidP="003F1BA5">
      <w:pPr>
        <w:rPr>
          <w:rFonts w:ascii="Times New Roman" w:eastAsia="Times New Roman" w:hAnsi="Times New Roman" w:cs="Times New Roman"/>
        </w:rPr>
      </w:pPr>
    </w:p>
    <w:p w14:paraId="2E2E3F5B" w14:textId="77777777" w:rsidR="003F1BA5" w:rsidRPr="003F1BA5" w:rsidRDefault="003F1BA5" w:rsidP="003F1BA5">
      <w:pPr>
        <w:rPr>
          <w:rFonts w:ascii="Times New Roman" w:eastAsia="Times New Roman" w:hAnsi="Times New Roman" w:cs="Times New Roman"/>
        </w:rPr>
      </w:pPr>
      <w:r w:rsidRPr="003F1BA5">
        <w:rPr>
          <w:rFonts w:ascii="Times New Roman" w:eastAsia="Times New Roman" w:hAnsi="Times New Roman" w:cs="Times New Roman"/>
          <w:color w:val="000000"/>
          <w:shd w:val="clear" w:color="auto" w:fill="FFFFFF"/>
        </w:rPr>
        <w:t>As an Indonesian student who went to a school in Indonesia</w:t>
      </w:r>
      <w:commentRangeEnd w:id="12"/>
      <w:r w:rsidR="00D17209">
        <w:rPr>
          <w:rStyle w:val="CommentReference"/>
        </w:rPr>
        <w:commentReference w:id="12"/>
      </w:r>
      <w:r w:rsidRPr="003F1BA5">
        <w:rPr>
          <w:rFonts w:ascii="Times New Roman" w:eastAsia="Times New Roman" w:hAnsi="Times New Roman" w:cs="Times New Roman"/>
          <w:color w:val="000000"/>
          <w:shd w:val="clear" w:color="auto" w:fill="FFFFFF"/>
        </w:rPr>
        <w:t xml:space="preserve"> that was filled with more than 75% international students, I’m accustomed to interacting with people from all different types of cultures. I can tell you that I’ve managed to learn a few words of Korean, Dutch, Japanese, and even Danish from a lot of my friends back home.</w:t>
      </w:r>
    </w:p>
    <w:p w14:paraId="3F4158EE" w14:textId="77777777" w:rsidR="003F1BA5" w:rsidRPr="003F1BA5" w:rsidRDefault="003F1BA5" w:rsidP="003F1BA5">
      <w:pPr>
        <w:rPr>
          <w:rFonts w:ascii="Times New Roman" w:eastAsia="Times New Roman" w:hAnsi="Times New Roman" w:cs="Times New Roman"/>
        </w:rPr>
      </w:pPr>
    </w:p>
    <w:p w14:paraId="48FD7841" w14:textId="77777777" w:rsidR="003F1BA5" w:rsidRPr="003F1BA5" w:rsidRDefault="003F1BA5" w:rsidP="003F1BA5">
      <w:pPr>
        <w:rPr>
          <w:rFonts w:ascii="Times New Roman" w:eastAsia="Times New Roman" w:hAnsi="Times New Roman" w:cs="Times New Roman"/>
        </w:rPr>
      </w:pPr>
      <w:r w:rsidRPr="003F1BA5">
        <w:rPr>
          <w:rFonts w:ascii="Times New Roman" w:eastAsia="Times New Roman" w:hAnsi="Times New Roman" w:cs="Times New Roman"/>
          <w:color w:val="000000"/>
          <w:shd w:val="clear" w:color="auto" w:fill="FFFFFF"/>
        </w:rPr>
        <w:t xml:space="preserve">I am not a sensitive person, not to confuse that with being ignorant, but I don’t get easily offended so feel free to rant about literally anything! Most people who know me label me as a pretty good listener, so </w:t>
      </w:r>
      <w:commentRangeStart w:id="13"/>
      <w:r w:rsidRPr="003F1BA5">
        <w:rPr>
          <w:rFonts w:ascii="Times New Roman" w:eastAsia="Times New Roman" w:hAnsi="Times New Roman" w:cs="Times New Roman"/>
          <w:color w:val="000000"/>
          <w:shd w:val="clear" w:color="auto" w:fill="FFFFFF"/>
        </w:rPr>
        <w:t xml:space="preserve">be sure that I will </w:t>
      </w:r>
      <w:commentRangeEnd w:id="13"/>
      <w:r w:rsidR="00A00A9D">
        <w:rPr>
          <w:rStyle w:val="CommentReference"/>
        </w:rPr>
        <w:commentReference w:id="13"/>
      </w:r>
      <w:r w:rsidRPr="003F1BA5">
        <w:rPr>
          <w:rFonts w:ascii="Times New Roman" w:eastAsia="Times New Roman" w:hAnsi="Times New Roman" w:cs="Times New Roman"/>
          <w:color w:val="000000"/>
          <w:shd w:val="clear" w:color="auto" w:fill="FFFFFF"/>
        </w:rPr>
        <w:t xml:space="preserve">hear you out and provide you with the moral support that I know you’ll need during these upcoming tough periods. If you ever need help with anything, just know that I’m always willing to lend a </w:t>
      </w:r>
      <w:commentRangeStart w:id="14"/>
      <w:r w:rsidRPr="003F1BA5">
        <w:rPr>
          <w:rFonts w:ascii="Times New Roman" w:eastAsia="Times New Roman" w:hAnsi="Times New Roman" w:cs="Times New Roman"/>
          <w:color w:val="000000"/>
          <w:shd w:val="clear" w:color="auto" w:fill="FFFFFF"/>
        </w:rPr>
        <w:t>hand</w:t>
      </w:r>
      <w:commentRangeEnd w:id="14"/>
      <w:r w:rsidR="00D17209">
        <w:rPr>
          <w:rStyle w:val="CommentReference"/>
        </w:rPr>
        <w:commentReference w:id="14"/>
      </w:r>
      <w:r w:rsidRPr="003F1BA5">
        <w:rPr>
          <w:rFonts w:ascii="Times New Roman" w:eastAsia="Times New Roman" w:hAnsi="Times New Roman" w:cs="Times New Roman"/>
          <w:color w:val="000000"/>
          <w:shd w:val="clear" w:color="auto" w:fill="FFFFFF"/>
        </w:rPr>
        <w:t>. </w:t>
      </w:r>
    </w:p>
    <w:p w14:paraId="3EFB2EA1" w14:textId="77777777" w:rsidR="003F1BA5" w:rsidRPr="003F1BA5" w:rsidRDefault="003F1BA5" w:rsidP="003F1BA5">
      <w:pPr>
        <w:rPr>
          <w:rFonts w:ascii="Times New Roman" w:eastAsia="Times New Roman" w:hAnsi="Times New Roman" w:cs="Times New Roman"/>
        </w:rPr>
      </w:pPr>
    </w:p>
    <w:p w14:paraId="4538A83C" w14:textId="77777777" w:rsidR="003F1BA5" w:rsidRPr="003F1BA5" w:rsidRDefault="003F1BA5" w:rsidP="003F1BA5">
      <w:pPr>
        <w:rPr>
          <w:rFonts w:ascii="Times New Roman" w:eastAsia="Times New Roman" w:hAnsi="Times New Roman" w:cs="Times New Roman"/>
        </w:rPr>
      </w:pPr>
      <w:r w:rsidRPr="003F1BA5">
        <w:rPr>
          <w:rFonts w:ascii="Times New Roman" w:eastAsia="Times New Roman" w:hAnsi="Times New Roman" w:cs="Times New Roman"/>
          <w:color w:val="000000"/>
          <w:shd w:val="clear" w:color="auto" w:fill="FFFFFF"/>
        </w:rPr>
        <w:t xml:space="preserve">You’ll often find me experimenting with </w:t>
      </w:r>
      <w:commentRangeStart w:id="15"/>
      <w:r w:rsidRPr="003F1BA5">
        <w:rPr>
          <w:rFonts w:ascii="Times New Roman" w:eastAsia="Times New Roman" w:hAnsi="Times New Roman" w:cs="Times New Roman"/>
          <w:color w:val="000000"/>
          <w:shd w:val="clear" w:color="auto" w:fill="FFFFFF"/>
        </w:rPr>
        <w:t xml:space="preserve">new ingredients to suit my personal </w:t>
      </w:r>
      <w:commentRangeEnd w:id="15"/>
      <w:r w:rsidR="00D17209">
        <w:rPr>
          <w:rStyle w:val="CommentReference"/>
        </w:rPr>
        <w:commentReference w:id="15"/>
      </w:r>
      <w:r w:rsidRPr="003F1BA5">
        <w:rPr>
          <w:rFonts w:ascii="Times New Roman" w:eastAsia="Times New Roman" w:hAnsi="Times New Roman" w:cs="Times New Roman"/>
          <w:color w:val="000000"/>
          <w:shd w:val="clear" w:color="auto" w:fill="FFFFFF"/>
        </w:rPr>
        <w:t xml:space="preserve">tastes in face products or reading my </w:t>
      </w:r>
      <w:proofErr w:type="spellStart"/>
      <w:r w:rsidRPr="003F1BA5">
        <w:rPr>
          <w:rFonts w:ascii="Times New Roman" w:eastAsia="Times New Roman" w:hAnsi="Times New Roman" w:cs="Times New Roman"/>
          <w:color w:val="000000"/>
          <w:shd w:val="clear" w:color="auto" w:fill="FFFFFF"/>
        </w:rPr>
        <w:t>f</w:t>
      </w:r>
      <w:commentRangeStart w:id="16"/>
      <w:r w:rsidRPr="003F1BA5">
        <w:rPr>
          <w:rFonts w:ascii="Times New Roman" w:eastAsia="Times New Roman" w:hAnsi="Times New Roman" w:cs="Times New Roman"/>
          <w:color w:val="000000"/>
          <w:shd w:val="clear" w:color="auto" w:fill="FFFFFF"/>
        </w:rPr>
        <w:t>avou</w:t>
      </w:r>
      <w:commentRangeEnd w:id="16"/>
      <w:r w:rsidR="00D17209">
        <w:rPr>
          <w:rStyle w:val="CommentReference"/>
        </w:rPr>
        <w:commentReference w:id="16"/>
      </w:r>
      <w:r w:rsidRPr="003F1BA5">
        <w:rPr>
          <w:rFonts w:ascii="Times New Roman" w:eastAsia="Times New Roman" w:hAnsi="Times New Roman" w:cs="Times New Roman"/>
          <w:color w:val="000000"/>
          <w:shd w:val="clear" w:color="auto" w:fill="FFFFFF"/>
        </w:rPr>
        <w:t>rite</w:t>
      </w:r>
      <w:proofErr w:type="spellEnd"/>
      <w:r w:rsidRPr="003F1BA5">
        <w:rPr>
          <w:rFonts w:ascii="Times New Roman" w:eastAsia="Times New Roman" w:hAnsi="Times New Roman" w:cs="Times New Roman"/>
          <w:color w:val="000000"/>
          <w:shd w:val="clear" w:color="auto" w:fill="FFFFFF"/>
        </w:rPr>
        <w:t xml:space="preserve"> books (Harry Potter is one of them by the way, I aspire to be like Hermione Granger)! If you see me wearing earbuds at any point in time, I’m most likely listening to music, whether it’s pop or </w:t>
      </w:r>
      <w:proofErr w:type="spellStart"/>
      <w:r w:rsidRPr="003F1BA5">
        <w:rPr>
          <w:rFonts w:ascii="Times New Roman" w:eastAsia="Times New Roman" w:hAnsi="Times New Roman" w:cs="Times New Roman"/>
          <w:color w:val="000000"/>
          <w:shd w:val="clear" w:color="auto" w:fill="FFFFFF"/>
        </w:rPr>
        <w:t>k-pop</w:t>
      </w:r>
      <w:proofErr w:type="spellEnd"/>
      <w:r w:rsidRPr="003F1BA5">
        <w:rPr>
          <w:rFonts w:ascii="Times New Roman" w:eastAsia="Times New Roman" w:hAnsi="Times New Roman" w:cs="Times New Roman"/>
          <w:color w:val="000000"/>
          <w:shd w:val="clear" w:color="auto" w:fill="FFFFFF"/>
        </w:rPr>
        <w:t xml:space="preserve">. If you ever want to do a music jam session, count me in! But besides that, I’d love to </w:t>
      </w:r>
      <w:commentRangeStart w:id="17"/>
      <w:r w:rsidRPr="003F1BA5">
        <w:rPr>
          <w:rFonts w:ascii="Times New Roman" w:eastAsia="Times New Roman" w:hAnsi="Times New Roman" w:cs="Times New Roman"/>
          <w:color w:val="000000"/>
          <w:shd w:val="clear" w:color="auto" w:fill="FFFFFF"/>
        </w:rPr>
        <w:t xml:space="preserve">go hiking out together </w:t>
      </w:r>
      <w:commentRangeEnd w:id="17"/>
      <w:r w:rsidR="00E22B90">
        <w:rPr>
          <w:rStyle w:val="CommentReference"/>
        </w:rPr>
        <w:commentReference w:id="17"/>
      </w:r>
      <w:r w:rsidRPr="003F1BA5">
        <w:rPr>
          <w:rFonts w:ascii="Times New Roman" w:eastAsia="Times New Roman" w:hAnsi="Times New Roman" w:cs="Times New Roman"/>
          <w:color w:val="000000"/>
          <w:shd w:val="clear" w:color="auto" w:fill="FFFFFF"/>
        </w:rPr>
        <w:t xml:space="preserve">or strolling around </w:t>
      </w:r>
      <w:proofErr w:type="gramStart"/>
      <w:r w:rsidRPr="003F1BA5">
        <w:rPr>
          <w:rFonts w:ascii="Times New Roman" w:eastAsia="Times New Roman" w:hAnsi="Times New Roman" w:cs="Times New Roman"/>
          <w:color w:val="000000"/>
          <w:shd w:val="clear" w:color="auto" w:fill="FFFFFF"/>
        </w:rPr>
        <w:t>campus, or</w:t>
      </w:r>
      <w:proofErr w:type="gramEnd"/>
      <w:r w:rsidRPr="003F1BA5">
        <w:rPr>
          <w:rFonts w:ascii="Times New Roman" w:eastAsia="Times New Roman" w:hAnsi="Times New Roman" w:cs="Times New Roman"/>
          <w:color w:val="000000"/>
          <w:shd w:val="clear" w:color="auto" w:fill="FFFFFF"/>
        </w:rPr>
        <w:t xml:space="preserve"> going out to purchase a cup of boba!</w:t>
      </w:r>
    </w:p>
    <w:p w14:paraId="299AE628" w14:textId="77777777" w:rsidR="003F1BA5" w:rsidRPr="003F1BA5" w:rsidRDefault="003F1BA5" w:rsidP="003F1BA5">
      <w:pPr>
        <w:rPr>
          <w:rFonts w:ascii="Times New Roman" w:eastAsia="Times New Roman" w:hAnsi="Times New Roman" w:cs="Times New Roman"/>
        </w:rPr>
      </w:pPr>
    </w:p>
    <w:p w14:paraId="367C56A3" w14:textId="77777777" w:rsidR="003F1BA5" w:rsidRPr="003F1BA5" w:rsidRDefault="003F1BA5" w:rsidP="003F1BA5">
      <w:pPr>
        <w:rPr>
          <w:rFonts w:ascii="Times New Roman" w:eastAsia="Times New Roman" w:hAnsi="Times New Roman" w:cs="Times New Roman"/>
        </w:rPr>
      </w:pPr>
      <w:r w:rsidRPr="003F1BA5">
        <w:rPr>
          <w:rFonts w:ascii="Times New Roman" w:eastAsia="Times New Roman" w:hAnsi="Times New Roman" w:cs="Times New Roman"/>
          <w:color w:val="000000"/>
          <w:shd w:val="clear" w:color="auto" w:fill="FFFFFF"/>
        </w:rPr>
        <w:t>I’d also like to assure you that I am quite the opposite of one of those roommates that leave their socks all over the floor and their papers cluttered all over their desks. Being my roommate would mean clean bathrooms and organized desk files. Some of my friends tease me about having an “OCD” for having things neat and clean, but don’t worry, I’m not going to scold you for having a less organized working space!</w:t>
      </w:r>
    </w:p>
    <w:p w14:paraId="5B147757" w14:textId="77777777" w:rsidR="003F1BA5" w:rsidRPr="003F1BA5" w:rsidRDefault="003F1BA5" w:rsidP="003F1BA5">
      <w:pPr>
        <w:rPr>
          <w:rFonts w:ascii="Times New Roman" w:eastAsia="Times New Roman" w:hAnsi="Times New Roman" w:cs="Times New Roman"/>
        </w:rPr>
      </w:pPr>
    </w:p>
    <w:p w14:paraId="3B33336D" w14:textId="77777777" w:rsidR="003F1BA5" w:rsidRPr="003F1BA5" w:rsidRDefault="003F1BA5" w:rsidP="003F1BA5">
      <w:pPr>
        <w:rPr>
          <w:rFonts w:ascii="Times New Roman" w:eastAsia="Times New Roman" w:hAnsi="Times New Roman" w:cs="Times New Roman"/>
        </w:rPr>
      </w:pPr>
      <w:commentRangeStart w:id="18"/>
      <w:r w:rsidRPr="003F1BA5">
        <w:rPr>
          <w:rFonts w:ascii="Times New Roman" w:eastAsia="Times New Roman" w:hAnsi="Times New Roman" w:cs="Times New Roman"/>
          <w:color w:val="000000"/>
          <w:shd w:val="clear" w:color="auto" w:fill="FFFFFF"/>
        </w:rPr>
        <w:t>A</w:t>
      </w:r>
      <w:commentRangeEnd w:id="18"/>
      <w:r w:rsidR="00A00A9D">
        <w:rPr>
          <w:rStyle w:val="CommentReference"/>
        </w:rPr>
        <w:commentReference w:id="18"/>
      </w:r>
      <w:r w:rsidRPr="003F1BA5">
        <w:rPr>
          <w:rFonts w:ascii="Times New Roman" w:eastAsia="Times New Roman" w:hAnsi="Times New Roman" w:cs="Times New Roman"/>
          <w:color w:val="000000"/>
          <w:shd w:val="clear" w:color="auto" w:fill="FFFFFF"/>
        </w:rPr>
        <w:t>nd I almost forgot about birthdays! You may want to brace yourself for a crazy birthday surprise. If you’re fine with getting splattered with flour and eggs on your birthday in the most surprising locations, then I’m sure your special days on campus will be some of the most memorable ones you’ve ever had. Just saying, I do not bake unless absolutely necessary, but I’d do it for you!</w:t>
      </w:r>
    </w:p>
    <w:p w14:paraId="3648A8E0" w14:textId="77777777" w:rsidR="003F1BA5" w:rsidRPr="003F1BA5" w:rsidRDefault="003F1BA5" w:rsidP="003F1BA5">
      <w:pPr>
        <w:rPr>
          <w:rFonts w:ascii="Times New Roman" w:eastAsia="Times New Roman" w:hAnsi="Times New Roman" w:cs="Times New Roman"/>
        </w:rPr>
      </w:pPr>
    </w:p>
    <w:p w14:paraId="1C836FC5" w14:textId="77777777" w:rsidR="003F1BA5" w:rsidRPr="003F1BA5" w:rsidRDefault="003F1BA5" w:rsidP="003F1BA5">
      <w:pPr>
        <w:rPr>
          <w:rFonts w:ascii="Times New Roman" w:eastAsia="Times New Roman" w:hAnsi="Times New Roman" w:cs="Times New Roman"/>
        </w:rPr>
      </w:pPr>
      <w:r w:rsidRPr="003F1BA5">
        <w:rPr>
          <w:rFonts w:ascii="Times New Roman" w:eastAsia="Times New Roman" w:hAnsi="Times New Roman" w:cs="Times New Roman"/>
          <w:color w:val="000000"/>
          <w:shd w:val="clear" w:color="auto" w:fill="FFFFFF"/>
        </w:rPr>
        <w:t xml:space="preserve">Also, pictures in school hoodies in front of our dorm buildings are an absolute necessity, so get ready for the stream of </w:t>
      </w:r>
      <w:proofErr w:type="spellStart"/>
      <w:r w:rsidRPr="003F1BA5">
        <w:rPr>
          <w:rFonts w:ascii="Times New Roman" w:eastAsia="Times New Roman" w:hAnsi="Times New Roman" w:cs="Times New Roman"/>
          <w:color w:val="000000"/>
          <w:shd w:val="clear" w:color="auto" w:fill="FFFFFF"/>
        </w:rPr>
        <w:t>polaroids</w:t>
      </w:r>
      <w:proofErr w:type="spellEnd"/>
      <w:r w:rsidRPr="003F1BA5">
        <w:rPr>
          <w:rFonts w:ascii="Times New Roman" w:eastAsia="Times New Roman" w:hAnsi="Times New Roman" w:cs="Times New Roman"/>
          <w:color w:val="000000"/>
          <w:shd w:val="clear" w:color="auto" w:fill="FFFFFF"/>
        </w:rPr>
        <w:t xml:space="preserve"> I’m about to print especially on the first day!</w:t>
      </w:r>
    </w:p>
    <w:p w14:paraId="79639C99" w14:textId="77777777" w:rsidR="003F1BA5" w:rsidRPr="003F1BA5" w:rsidRDefault="003F1BA5" w:rsidP="003F1BA5">
      <w:pPr>
        <w:rPr>
          <w:rFonts w:ascii="Times New Roman" w:eastAsia="Times New Roman" w:hAnsi="Times New Roman" w:cs="Times New Roman"/>
        </w:rPr>
      </w:pPr>
    </w:p>
    <w:p w14:paraId="7D7B9715" w14:textId="77777777" w:rsidR="003F1BA5" w:rsidRPr="003F1BA5" w:rsidRDefault="003F1BA5" w:rsidP="003F1BA5">
      <w:pPr>
        <w:rPr>
          <w:rFonts w:ascii="Times New Roman" w:eastAsia="Times New Roman" w:hAnsi="Times New Roman" w:cs="Times New Roman"/>
        </w:rPr>
      </w:pPr>
      <w:r w:rsidRPr="003F1BA5">
        <w:rPr>
          <w:rFonts w:ascii="Times New Roman" w:eastAsia="Times New Roman" w:hAnsi="Times New Roman" w:cs="Times New Roman"/>
          <w:color w:val="000000"/>
          <w:shd w:val="clear" w:color="auto" w:fill="FFFFFF"/>
        </w:rPr>
        <w:t>But besides all that, I hope that we’ll remain in contact even as we’ve both grown old.</w:t>
      </w:r>
      <w:commentRangeStart w:id="19"/>
      <w:r w:rsidRPr="003F1BA5">
        <w:rPr>
          <w:rFonts w:ascii="Times New Roman" w:eastAsia="Times New Roman" w:hAnsi="Times New Roman" w:cs="Times New Roman"/>
          <w:color w:val="000000"/>
          <w:shd w:val="clear" w:color="auto" w:fill="FFFFFF"/>
        </w:rPr>
        <w:t> </w:t>
      </w:r>
      <w:commentRangeEnd w:id="19"/>
      <w:r w:rsidR="00D17209">
        <w:rPr>
          <w:rStyle w:val="CommentReference"/>
        </w:rPr>
        <w:commentReference w:id="19"/>
      </w:r>
    </w:p>
    <w:p w14:paraId="09600A6D" w14:textId="77777777" w:rsidR="003F1BA5" w:rsidRPr="003F1BA5" w:rsidRDefault="003F1BA5" w:rsidP="003F1BA5">
      <w:pPr>
        <w:rPr>
          <w:rFonts w:ascii="Times New Roman" w:eastAsia="Times New Roman" w:hAnsi="Times New Roman" w:cs="Times New Roman"/>
        </w:rPr>
      </w:pPr>
    </w:p>
    <w:p w14:paraId="447CAC92" w14:textId="77777777" w:rsidR="003F1BA5" w:rsidRPr="003F1BA5" w:rsidRDefault="003F1BA5" w:rsidP="003F1BA5">
      <w:pPr>
        <w:rPr>
          <w:rFonts w:ascii="Times New Roman" w:eastAsia="Times New Roman" w:hAnsi="Times New Roman" w:cs="Times New Roman"/>
        </w:rPr>
      </w:pPr>
      <w:commentRangeStart w:id="20"/>
      <w:r w:rsidRPr="003F1BA5">
        <w:rPr>
          <w:rFonts w:ascii="Times New Roman" w:eastAsia="Times New Roman" w:hAnsi="Times New Roman" w:cs="Times New Roman"/>
          <w:color w:val="000000"/>
          <w:shd w:val="clear" w:color="auto" w:fill="FFFFFF"/>
        </w:rPr>
        <w:t>Si</w:t>
      </w:r>
      <w:commentRangeEnd w:id="20"/>
      <w:r w:rsidR="00D17209">
        <w:rPr>
          <w:rStyle w:val="CommentReference"/>
        </w:rPr>
        <w:commentReference w:id="20"/>
      </w:r>
      <w:r w:rsidRPr="003F1BA5">
        <w:rPr>
          <w:rFonts w:ascii="Times New Roman" w:eastAsia="Times New Roman" w:hAnsi="Times New Roman" w:cs="Times New Roman"/>
          <w:color w:val="000000"/>
          <w:shd w:val="clear" w:color="auto" w:fill="FFFFFF"/>
        </w:rPr>
        <w:t>ncerely, </w:t>
      </w:r>
    </w:p>
    <w:p w14:paraId="7DF546FC" w14:textId="77777777" w:rsidR="003F1BA5" w:rsidRPr="003F1BA5" w:rsidRDefault="003F1BA5" w:rsidP="003F1BA5">
      <w:pPr>
        <w:rPr>
          <w:rFonts w:ascii="Times New Roman" w:eastAsia="Times New Roman" w:hAnsi="Times New Roman" w:cs="Times New Roman"/>
        </w:rPr>
      </w:pPr>
      <w:r w:rsidRPr="003F1BA5">
        <w:rPr>
          <w:rFonts w:ascii="Times New Roman" w:eastAsia="Times New Roman" w:hAnsi="Times New Roman" w:cs="Times New Roman"/>
          <w:color w:val="000000"/>
          <w:shd w:val="clear" w:color="auto" w:fill="FFFFFF"/>
        </w:rPr>
        <w:t>Rachel </w:t>
      </w:r>
    </w:p>
    <w:p w14:paraId="45B12B9B" w14:textId="6F52F400" w:rsidR="003F1BA5" w:rsidRDefault="003F1BA5" w:rsidP="003F1BA5">
      <w:pPr>
        <w:rPr>
          <w:ins w:id="21" w:author="Alyssa Manik" w:date="2020-10-25T02:58:00Z"/>
          <w:rFonts w:ascii="Times New Roman" w:eastAsia="Times New Roman" w:hAnsi="Times New Roman" w:cs="Times New Roman"/>
        </w:rPr>
      </w:pPr>
    </w:p>
    <w:p w14:paraId="1CA3E79C" w14:textId="77777777" w:rsidR="00C13ADC" w:rsidRDefault="00D17209" w:rsidP="003F1BA5">
      <w:pPr>
        <w:rPr>
          <w:ins w:id="22" w:author="Alyssa Manik" w:date="2020-10-25T03:11:00Z"/>
          <w:rFonts w:ascii="Times New Roman" w:eastAsia="Times New Roman" w:hAnsi="Times New Roman" w:cs="Times New Roman"/>
        </w:rPr>
      </w:pPr>
      <w:ins w:id="23" w:author="Alyssa Manik" w:date="2020-10-25T02:58:00Z">
        <w:r>
          <w:rPr>
            <w:rFonts w:ascii="Times New Roman" w:eastAsia="Times New Roman" w:hAnsi="Times New Roman" w:cs="Times New Roman"/>
          </w:rPr>
          <w:t>Hey! So definitely a good impression, being generous with snacks is a plus point for any roommate. I liked the genuine humor you include while you list</w:t>
        </w:r>
      </w:ins>
      <w:ins w:id="24" w:author="Alyssa Manik" w:date="2020-10-25T02:59:00Z">
        <w:r>
          <w:rPr>
            <w:rFonts w:ascii="Times New Roman" w:eastAsia="Times New Roman" w:hAnsi="Times New Roman" w:cs="Times New Roman"/>
          </w:rPr>
          <w:t xml:space="preserve"> your strengths. At the same time</w:t>
        </w:r>
      </w:ins>
      <w:ins w:id="25" w:author="Alyssa Manik" w:date="2020-10-25T03:00:00Z">
        <w:r>
          <w:rPr>
            <w:rFonts w:ascii="Times New Roman" w:eastAsia="Times New Roman" w:hAnsi="Times New Roman" w:cs="Times New Roman"/>
          </w:rPr>
          <w:t xml:space="preserve"> though</w:t>
        </w:r>
      </w:ins>
      <w:ins w:id="26" w:author="Alyssa Manik" w:date="2020-10-25T02:59:00Z">
        <w:r>
          <w:rPr>
            <w:rFonts w:ascii="Times New Roman" w:eastAsia="Times New Roman" w:hAnsi="Times New Roman" w:cs="Times New Roman"/>
          </w:rPr>
          <w:t xml:space="preserve">, I feel like listing a lot of strengths (generosity, good listener, organized) also </w:t>
        </w:r>
        <w:r>
          <w:rPr>
            <w:rFonts w:ascii="Times New Roman" w:eastAsia="Times New Roman" w:hAnsi="Times New Roman" w:cs="Times New Roman"/>
          </w:rPr>
          <w:lastRenderedPageBreak/>
          <w:t xml:space="preserve">kind of takes away the impact of them. </w:t>
        </w:r>
      </w:ins>
      <w:ins w:id="27" w:author="Alyssa Manik" w:date="2020-10-25T03:00:00Z">
        <w:r>
          <w:rPr>
            <w:rFonts w:ascii="Times New Roman" w:eastAsia="Times New Roman" w:hAnsi="Times New Roman" w:cs="Times New Roman"/>
          </w:rPr>
          <w:t>In this case, I think adding a weakness would also be good, not in the s</w:t>
        </w:r>
      </w:ins>
      <w:ins w:id="28" w:author="Alyssa Manik" w:date="2020-10-25T03:01:00Z">
        <w:r>
          <w:rPr>
            <w:rFonts w:ascii="Times New Roman" w:eastAsia="Times New Roman" w:hAnsi="Times New Roman" w:cs="Times New Roman"/>
          </w:rPr>
          <w:t xml:space="preserve">ense that you should show your bad side, but maybe you can humor a weakness such as (I have the tendency to blast music in my room so you can come dance with me whenever we’re stressed out!). Because a lot of plus points makes them all look average. </w:t>
        </w:r>
      </w:ins>
    </w:p>
    <w:p w14:paraId="293BC829" w14:textId="77777777" w:rsidR="00C13ADC" w:rsidRDefault="00C13ADC" w:rsidP="003F1BA5">
      <w:pPr>
        <w:rPr>
          <w:ins w:id="29" w:author="Alyssa Manik" w:date="2020-10-25T03:11:00Z"/>
          <w:rFonts w:ascii="Times New Roman" w:eastAsia="Times New Roman" w:hAnsi="Times New Roman" w:cs="Times New Roman"/>
        </w:rPr>
      </w:pPr>
    </w:p>
    <w:p w14:paraId="5C678628" w14:textId="5700877E" w:rsidR="00D17209" w:rsidRDefault="00D17209" w:rsidP="003F1BA5">
      <w:pPr>
        <w:rPr>
          <w:ins w:id="30" w:author="Alyssa Manik" w:date="2020-10-25T03:00:00Z"/>
          <w:rFonts w:ascii="Times New Roman" w:eastAsia="Times New Roman" w:hAnsi="Times New Roman" w:cs="Times New Roman"/>
        </w:rPr>
      </w:pPr>
      <w:ins w:id="31" w:author="Alyssa Manik" w:date="2020-10-25T02:59:00Z">
        <w:r>
          <w:rPr>
            <w:rFonts w:ascii="Times New Roman" w:eastAsia="Times New Roman" w:hAnsi="Times New Roman" w:cs="Times New Roman"/>
          </w:rPr>
          <w:t>I think the most memorable part of the essay was the last sentence,</w:t>
        </w:r>
      </w:ins>
      <w:ins w:id="32" w:author="Alyssa Manik" w:date="2020-10-25T03:00:00Z">
        <w:r>
          <w:rPr>
            <w:rFonts w:ascii="Times New Roman" w:eastAsia="Times New Roman" w:hAnsi="Times New Roman" w:cs="Times New Roman"/>
          </w:rPr>
          <w:t xml:space="preserve"> so definitely keep that.</w:t>
        </w:r>
      </w:ins>
      <w:ins w:id="33" w:author="Alyssa Manik" w:date="2020-10-25T03:11:00Z">
        <w:r w:rsidR="00E57E6B">
          <w:rPr>
            <w:rFonts w:ascii="Times New Roman" w:eastAsia="Times New Roman" w:hAnsi="Times New Roman" w:cs="Times New Roman"/>
          </w:rPr>
          <w:t xml:space="preserve"> It was a serious tone in the middle of all the humor, so it stood out.</w:t>
        </w:r>
      </w:ins>
    </w:p>
    <w:p w14:paraId="33F97534" w14:textId="04121F71" w:rsidR="00D17209" w:rsidRDefault="00D17209" w:rsidP="003F1BA5">
      <w:pPr>
        <w:rPr>
          <w:ins w:id="34" w:author="Alyssa Manik" w:date="2020-10-25T03:00:00Z"/>
          <w:rFonts w:ascii="Times New Roman" w:eastAsia="Times New Roman" w:hAnsi="Times New Roman" w:cs="Times New Roman"/>
        </w:rPr>
      </w:pPr>
    </w:p>
    <w:p w14:paraId="464CD378" w14:textId="3CF709C2" w:rsidR="00D17209" w:rsidRDefault="00D17209" w:rsidP="003F1BA5">
      <w:pPr>
        <w:rPr>
          <w:ins w:id="35" w:author="Alyssa Manik" w:date="2020-10-25T03:08:00Z"/>
          <w:rFonts w:ascii="Times New Roman" w:eastAsia="Times New Roman" w:hAnsi="Times New Roman" w:cs="Times New Roman"/>
        </w:rPr>
      </w:pPr>
      <w:ins w:id="36" w:author="Alyssa Manik" w:date="2020-10-25T03:02:00Z">
        <w:r>
          <w:rPr>
            <w:rFonts w:ascii="Times New Roman" w:eastAsia="Times New Roman" w:hAnsi="Times New Roman" w:cs="Times New Roman"/>
          </w:rPr>
          <w:t>Since</w:t>
        </w:r>
      </w:ins>
      <w:ins w:id="37" w:author="Alyssa Manik" w:date="2020-10-25T03:00:00Z">
        <w:r>
          <w:rPr>
            <w:rFonts w:ascii="Times New Roman" w:eastAsia="Times New Roman" w:hAnsi="Times New Roman" w:cs="Times New Roman"/>
          </w:rPr>
          <w:t xml:space="preserve"> this is a personal essay which should completely show your personality</w:t>
        </w:r>
      </w:ins>
      <w:ins w:id="38" w:author="Alyssa Manik" w:date="2020-10-25T03:02:00Z">
        <w:r>
          <w:rPr>
            <w:rFonts w:ascii="Times New Roman" w:eastAsia="Times New Roman" w:hAnsi="Times New Roman" w:cs="Times New Roman"/>
          </w:rPr>
          <w:t xml:space="preserve">, it would be great to see more dimensions. By this I mean, </w:t>
        </w:r>
      </w:ins>
      <w:ins w:id="39" w:author="Alyssa Manik" w:date="2020-10-25T03:07:00Z">
        <w:r w:rsidR="00E22B90">
          <w:rPr>
            <w:rFonts w:ascii="Times New Roman" w:eastAsia="Times New Roman" w:hAnsi="Times New Roman" w:cs="Times New Roman"/>
          </w:rPr>
          <w:t xml:space="preserve">why should your future roommate choose you out of everyone else? What makes you specifically the most demanded roommate among all your friends? </w:t>
        </w:r>
      </w:ins>
      <w:ins w:id="40" w:author="Alyssa Manik" w:date="2020-10-25T03:08:00Z">
        <w:r w:rsidR="00E22B90">
          <w:rPr>
            <w:rFonts w:ascii="Times New Roman" w:eastAsia="Times New Roman" w:hAnsi="Times New Roman" w:cs="Times New Roman"/>
          </w:rPr>
          <w:t>What can you do that is different than others? I think the closest thing to this was the birthday or the polaroid paragraph but take it another step further.</w:t>
        </w:r>
      </w:ins>
    </w:p>
    <w:p w14:paraId="6C3E1EBB" w14:textId="262DE22C" w:rsidR="00E22B90" w:rsidRDefault="00E22B90" w:rsidP="003F1BA5">
      <w:pPr>
        <w:rPr>
          <w:ins w:id="41" w:author="Alyssa Manik" w:date="2020-10-25T03:08:00Z"/>
          <w:rFonts w:ascii="Times New Roman" w:eastAsia="Times New Roman" w:hAnsi="Times New Roman" w:cs="Times New Roman"/>
        </w:rPr>
      </w:pPr>
    </w:p>
    <w:p w14:paraId="494A7DBD" w14:textId="7BEA533E" w:rsidR="00E22B90" w:rsidRDefault="00E22B90" w:rsidP="003F1BA5">
      <w:pPr>
        <w:rPr>
          <w:ins w:id="42" w:author="Alyssa Manik" w:date="2020-10-25T02:57:00Z"/>
          <w:rFonts w:ascii="Times New Roman" w:eastAsia="Times New Roman" w:hAnsi="Times New Roman" w:cs="Times New Roman"/>
        </w:rPr>
      </w:pPr>
      <w:ins w:id="43" w:author="Alyssa Manik" w:date="2020-10-25T03:08:00Z">
        <w:r>
          <w:rPr>
            <w:rFonts w:ascii="Times New Roman" w:eastAsia="Times New Roman" w:hAnsi="Times New Roman" w:cs="Times New Roman"/>
          </w:rPr>
          <w:t>S</w:t>
        </w:r>
      </w:ins>
      <w:ins w:id="44" w:author="Alyssa Manik" w:date="2020-10-25T03:09:00Z">
        <w:r>
          <w:rPr>
            <w:rFonts w:ascii="Times New Roman" w:eastAsia="Times New Roman" w:hAnsi="Times New Roman" w:cs="Times New Roman"/>
          </w:rPr>
          <w:t xml:space="preserve">how don’t tell. For example, in the third paragraph instead of saying “my friends say I’m a good </w:t>
        </w:r>
        <w:proofErr w:type="gramStart"/>
        <w:r>
          <w:rPr>
            <w:rFonts w:ascii="Times New Roman" w:eastAsia="Times New Roman" w:hAnsi="Times New Roman" w:cs="Times New Roman"/>
          </w:rPr>
          <w:t>listener..</w:t>
        </w:r>
        <w:proofErr w:type="gramEnd"/>
        <w:r>
          <w:rPr>
            <w:rFonts w:ascii="Times New Roman" w:eastAsia="Times New Roman" w:hAnsi="Times New Roman" w:cs="Times New Roman"/>
          </w:rPr>
          <w:t xml:space="preserve"> I can hear you out, just ask me for help” show how exactly you’re a good listener. Your comedic tone would eve</w:t>
        </w:r>
      </w:ins>
      <w:ins w:id="45" w:author="Alyssa Manik" w:date="2020-10-25T03:10:00Z">
        <w:r>
          <w:rPr>
            <w:rFonts w:ascii="Times New Roman" w:eastAsia="Times New Roman" w:hAnsi="Times New Roman" w:cs="Times New Roman"/>
          </w:rPr>
          <w:t xml:space="preserve">n work well with this. </w:t>
        </w:r>
      </w:ins>
      <w:ins w:id="46" w:author="Alyssa Manik" w:date="2020-10-25T03:17:00Z">
        <w:r w:rsidR="00A00A9D">
          <w:rPr>
            <w:rFonts w:ascii="Times New Roman" w:eastAsia="Times New Roman" w:hAnsi="Times New Roman" w:cs="Times New Roman"/>
          </w:rPr>
          <w:t xml:space="preserve">Please don’t use any of my examples. </w:t>
        </w:r>
      </w:ins>
      <w:ins w:id="47" w:author="Alyssa Manik" w:date="2020-10-25T03:10:00Z">
        <w:r>
          <w:rPr>
            <w:rFonts w:ascii="Times New Roman" w:eastAsia="Times New Roman" w:hAnsi="Times New Roman" w:cs="Times New Roman"/>
          </w:rPr>
          <w:t>E.g. “Once, I listened to my friend talk and accidentally ran into a pole. Well what can I say? I’m committed to her story.”</w:t>
        </w:r>
      </w:ins>
    </w:p>
    <w:p w14:paraId="217A30BE" w14:textId="21360159" w:rsidR="00D17209" w:rsidDel="00A00A9D" w:rsidRDefault="00D17209" w:rsidP="003F1BA5">
      <w:pPr>
        <w:rPr>
          <w:del w:id="48" w:author="Alyssa Manik" w:date="2020-10-25T02:58:00Z"/>
          <w:rFonts w:ascii="Times New Roman" w:eastAsia="Times New Roman" w:hAnsi="Times New Roman" w:cs="Times New Roman"/>
        </w:rPr>
      </w:pPr>
    </w:p>
    <w:p w14:paraId="2FDE79B1" w14:textId="04EF4449" w:rsidR="00A00A9D" w:rsidRDefault="00A00A9D">
      <w:pPr>
        <w:rPr>
          <w:ins w:id="49" w:author="Alyssa Manik" w:date="2020-10-25T03:16:00Z"/>
          <w:rFonts w:ascii="Times New Roman" w:eastAsia="Times New Roman" w:hAnsi="Times New Roman" w:cs="Times New Roman"/>
        </w:rPr>
      </w:pPr>
    </w:p>
    <w:p w14:paraId="6A1B54D9" w14:textId="3691086D" w:rsidR="00A00A9D" w:rsidRDefault="00A00A9D">
      <w:pPr>
        <w:rPr>
          <w:ins w:id="50" w:author="Alyssa Manik" w:date="2020-10-25T03:16:00Z"/>
          <w:rFonts w:ascii="Times New Roman" w:eastAsia="Times New Roman" w:hAnsi="Times New Roman" w:cs="Times New Roman"/>
        </w:rPr>
      </w:pPr>
      <w:ins w:id="51" w:author="Alyssa Manik" w:date="2020-10-25T03:16:00Z">
        <w:r>
          <w:rPr>
            <w:rFonts w:ascii="Times New Roman" w:eastAsia="Times New Roman" w:hAnsi="Times New Roman" w:cs="Times New Roman"/>
          </w:rPr>
          <w:t xml:space="preserve">I’m surprised there’s no mention of the </w:t>
        </w:r>
        <w:proofErr w:type="gramStart"/>
        <w:r>
          <w:rPr>
            <w:rFonts w:ascii="Times New Roman" w:eastAsia="Times New Roman" w:hAnsi="Times New Roman" w:cs="Times New Roman"/>
          </w:rPr>
          <w:t>pandemic?</w:t>
        </w:r>
        <w:proofErr w:type="gramEnd"/>
        <w:r>
          <w:rPr>
            <w:rFonts w:ascii="Times New Roman" w:eastAsia="Times New Roman" w:hAnsi="Times New Roman" w:cs="Times New Roman"/>
          </w:rPr>
          <w:t xml:space="preserve"> </w:t>
        </w:r>
      </w:ins>
      <w:proofErr w:type="spellStart"/>
      <w:ins w:id="52" w:author="Alyssa Manik" w:date="2020-10-25T03:17:00Z">
        <w:r>
          <w:rPr>
            <w:rFonts w:ascii="Times New Roman" w:eastAsia="Times New Roman" w:hAnsi="Times New Roman" w:cs="Times New Roman"/>
          </w:rPr>
          <w:t xml:space="preserve">E.g. </w:t>
        </w:r>
      </w:ins>
      <w:ins w:id="53" w:author="Alyssa Manik" w:date="2020-10-25T03:16:00Z">
        <w:r>
          <w:rPr>
            <w:rFonts w:ascii="Times New Roman" w:eastAsia="Times New Roman" w:hAnsi="Times New Roman" w:cs="Times New Roman"/>
          </w:rPr>
          <w:t>“That’s</w:t>
        </w:r>
        <w:proofErr w:type="spellEnd"/>
        <w:r>
          <w:rPr>
            <w:rFonts w:ascii="Times New Roman" w:eastAsia="Times New Roman" w:hAnsi="Times New Roman" w:cs="Times New Roman"/>
          </w:rPr>
          <w:t xml:space="preserve"> to say if I’ll meet you soon,</w:t>
        </w:r>
      </w:ins>
      <w:ins w:id="54" w:author="Alyssa Manik" w:date="2020-10-25T03:17:00Z">
        <w:r>
          <w:rPr>
            <w:rFonts w:ascii="Times New Roman" w:eastAsia="Times New Roman" w:hAnsi="Times New Roman" w:cs="Times New Roman"/>
          </w:rPr>
          <w:t xml:space="preserve"> especially with the outbreak. I mean, I still want to be careful about our health!</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t>
        </w:r>
      </w:ins>
    </w:p>
    <w:p w14:paraId="0D3D1A78" w14:textId="6AD8FB85" w:rsidR="00A00A9D" w:rsidRPr="003F1BA5" w:rsidRDefault="00A00A9D" w:rsidP="003F1BA5">
      <w:pPr>
        <w:rPr>
          <w:ins w:id="55" w:author="Alyssa Manik" w:date="2020-10-25T03:16:00Z"/>
          <w:rFonts w:ascii="Times New Roman" w:eastAsia="Times New Roman" w:hAnsi="Times New Roman" w:cs="Times New Roman"/>
        </w:rPr>
      </w:pPr>
    </w:p>
    <w:p w14:paraId="4BB42223" w14:textId="77777777" w:rsidR="00B36311" w:rsidRDefault="00A00A9D"/>
    <w:sectPr w:rsidR="00B3631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Alyssa Manik" w:date="2020-10-25T02:52:00Z" w:initials="AM">
    <w:p w14:paraId="4C30E9F4" w14:textId="1A641594" w:rsidR="00D17209" w:rsidRDefault="00D17209">
      <w:pPr>
        <w:pStyle w:val="CommentText"/>
      </w:pPr>
      <w:r>
        <w:rPr>
          <w:rStyle w:val="CommentReference"/>
        </w:rPr>
        <w:annotationRef/>
      </w:r>
      <w:r>
        <w:t>I’m not sure where the transition is? What is the connection?</w:t>
      </w:r>
    </w:p>
  </w:comment>
  <w:comment w:id="13" w:author="Alyssa Manik" w:date="2020-10-25T03:15:00Z" w:initials="AM">
    <w:p w14:paraId="6B4F4B2D" w14:textId="66DBD8D4" w:rsidR="00A00A9D" w:rsidRDefault="00A00A9D">
      <w:pPr>
        <w:pStyle w:val="CommentText"/>
      </w:pPr>
      <w:r>
        <w:rPr>
          <w:rStyle w:val="CommentReference"/>
        </w:rPr>
        <w:annotationRef/>
      </w:r>
      <w:r>
        <w:t>Sounds a bit awkward</w:t>
      </w:r>
    </w:p>
  </w:comment>
  <w:comment w:id="14" w:author="Alyssa Manik" w:date="2020-10-25T02:53:00Z" w:initials="AM">
    <w:p w14:paraId="0C9C8804" w14:textId="18AE66F4" w:rsidR="00D17209" w:rsidRDefault="00D17209">
      <w:pPr>
        <w:pStyle w:val="CommentText"/>
      </w:pPr>
      <w:r>
        <w:rPr>
          <w:rStyle w:val="CommentReference"/>
        </w:rPr>
        <w:annotationRef/>
      </w:r>
      <w:r>
        <w:t>If this essay is meant to be a listing of things to note, I think this should be made clearer. 3</w:t>
      </w:r>
      <w:r w:rsidRPr="00D17209">
        <w:rPr>
          <w:vertAlign w:val="superscript"/>
        </w:rPr>
        <w:t>rd</w:t>
      </w:r>
      <w:r>
        <w:t xml:space="preserve"> to 4</w:t>
      </w:r>
      <w:r w:rsidRPr="00D17209">
        <w:rPr>
          <w:vertAlign w:val="superscript"/>
        </w:rPr>
        <w:t>th</w:t>
      </w:r>
      <w:r>
        <w:t xml:space="preserve"> paragraph is better, but the syntax of the 2</w:t>
      </w:r>
      <w:r w:rsidRPr="00D17209">
        <w:rPr>
          <w:vertAlign w:val="superscript"/>
        </w:rPr>
        <w:t>nd</w:t>
      </w:r>
      <w:r>
        <w:t xml:space="preserve"> paragraph is a bit of an outlier.</w:t>
      </w:r>
    </w:p>
  </w:comment>
  <w:comment w:id="15" w:author="Alyssa Manik" w:date="2020-10-25T02:55:00Z" w:initials="AM">
    <w:p w14:paraId="0AE5AA87" w14:textId="291F4BD6" w:rsidR="00D17209" w:rsidRDefault="00D17209">
      <w:pPr>
        <w:pStyle w:val="CommentText"/>
      </w:pPr>
      <w:r>
        <w:rPr>
          <w:rStyle w:val="CommentReference"/>
        </w:rPr>
        <w:annotationRef/>
      </w:r>
      <w:r>
        <w:t xml:space="preserve">This sounds a bit awkward. </w:t>
      </w:r>
    </w:p>
  </w:comment>
  <w:comment w:id="16" w:author="Alyssa Manik" w:date="2020-10-25T02:54:00Z" w:initials="AM">
    <w:p w14:paraId="75B06C43" w14:textId="23E10766" w:rsidR="00D17209" w:rsidRDefault="00D17209">
      <w:pPr>
        <w:pStyle w:val="CommentText"/>
      </w:pPr>
      <w:r>
        <w:rPr>
          <w:rStyle w:val="CommentReference"/>
        </w:rPr>
        <w:annotationRef/>
      </w:r>
      <w:r>
        <w:t>Word has the tendency to use British English. Make sure to use American English.</w:t>
      </w:r>
    </w:p>
  </w:comment>
  <w:comment w:id="17" w:author="Alyssa Manik" w:date="2020-10-25T03:03:00Z" w:initials="AM">
    <w:p w14:paraId="26CFB8E3" w14:textId="0ED984EA" w:rsidR="00E22B90" w:rsidRDefault="00E22B90">
      <w:pPr>
        <w:pStyle w:val="CommentText"/>
      </w:pPr>
      <w:r>
        <w:rPr>
          <w:rStyle w:val="CommentReference"/>
        </w:rPr>
        <w:annotationRef/>
      </w:r>
      <w:r>
        <w:t>???? To my understanding, Harvard is in Cambridge MA which is pretty far from most hiking trails especially if you don’t have a car? I don’t know if you know this, but if you do and you’re getting a car as a Freshman I guess you’re fine.</w:t>
      </w:r>
    </w:p>
  </w:comment>
  <w:comment w:id="18" w:author="Alyssa Manik" w:date="2020-10-25T03:16:00Z" w:initials="AM">
    <w:p w14:paraId="1B1A288A" w14:textId="4AAB1748" w:rsidR="00A00A9D" w:rsidRDefault="00A00A9D">
      <w:pPr>
        <w:pStyle w:val="CommentText"/>
      </w:pPr>
      <w:r>
        <w:rPr>
          <w:rStyle w:val="CommentReference"/>
        </w:rPr>
        <w:annotationRef/>
      </w:r>
      <w:r>
        <w:t>Try not to start a sentence with And, even if it’s a colloquial language essay</w:t>
      </w:r>
    </w:p>
  </w:comment>
  <w:comment w:id="19" w:author="Alyssa Manik" w:date="2020-10-25T02:56:00Z" w:initials="AM">
    <w:p w14:paraId="30AD1A06" w14:textId="134604F8" w:rsidR="00D17209" w:rsidRDefault="00D17209">
      <w:pPr>
        <w:pStyle w:val="CommentText"/>
      </w:pPr>
      <w:r>
        <w:rPr>
          <w:rStyle w:val="CommentReference"/>
        </w:rPr>
        <w:annotationRef/>
      </w:r>
      <w:r>
        <w:t>Good ending.</w:t>
      </w:r>
    </w:p>
  </w:comment>
  <w:comment w:id="20" w:author="Alyssa Manik" w:date="2020-10-25T02:57:00Z" w:initials="AM">
    <w:p w14:paraId="67ACBF0A" w14:textId="13692A1C" w:rsidR="00D17209" w:rsidRDefault="00D17209">
      <w:pPr>
        <w:pStyle w:val="CommentText"/>
      </w:pPr>
      <w:r>
        <w:rPr>
          <w:rStyle w:val="CommentReference"/>
        </w:rPr>
        <w:annotationRef/>
      </w:r>
      <w:r>
        <w:t>I think a different closing remark would be better to show your outgoing personality.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30E9F4" w15:done="0"/>
  <w15:commentEx w15:paraId="6B4F4B2D" w15:done="0"/>
  <w15:commentEx w15:paraId="0C9C8804" w15:done="0"/>
  <w15:commentEx w15:paraId="0AE5AA87" w15:done="0"/>
  <w15:commentEx w15:paraId="75B06C43" w15:done="0"/>
  <w15:commentEx w15:paraId="26CFB8E3" w15:done="0"/>
  <w15:commentEx w15:paraId="1B1A288A" w15:done="0"/>
  <w15:commentEx w15:paraId="30AD1A06" w15:done="0"/>
  <w15:commentEx w15:paraId="67ACBF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F66E1" w16cex:dateUtc="2020-10-24T19:52:00Z"/>
  <w16cex:commentExtensible w16cex:durableId="233F6C4D" w16cex:dateUtc="2020-10-24T20:15:00Z"/>
  <w16cex:commentExtensible w16cex:durableId="233F6719" w16cex:dateUtc="2020-10-24T19:53:00Z"/>
  <w16cex:commentExtensible w16cex:durableId="233F67A2" w16cex:dateUtc="2020-10-24T19:55:00Z"/>
  <w16cex:commentExtensible w16cex:durableId="233F6772" w16cex:dateUtc="2020-10-24T19:54:00Z"/>
  <w16cex:commentExtensible w16cex:durableId="233F6964" w16cex:dateUtc="2020-10-24T20:03:00Z"/>
  <w16cex:commentExtensible w16cex:durableId="233F6C79" w16cex:dateUtc="2020-10-24T20:16:00Z"/>
  <w16cex:commentExtensible w16cex:durableId="233F67C6" w16cex:dateUtc="2020-10-24T19:56:00Z"/>
  <w16cex:commentExtensible w16cex:durableId="233F6808" w16cex:dateUtc="2020-10-24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30E9F4" w16cid:durableId="233F66E1"/>
  <w16cid:commentId w16cid:paraId="6B4F4B2D" w16cid:durableId="233F6C4D"/>
  <w16cid:commentId w16cid:paraId="0C9C8804" w16cid:durableId="233F6719"/>
  <w16cid:commentId w16cid:paraId="0AE5AA87" w16cid:durableId="233F67A2"/>
  <w16cid:commentId w16cid:paraId="75B06C43" w16cid:durableId="233F6772"/>
  <w16cid:commentId w16cid:paraId="26CFB8E3" w16cid:durableId="233F6964"/>
  <w16cid:commentId w16cid:paraId="1B1A288A" w16cid:durableId="233F6C79"/>
  <w16cid:commentId w16cid:paraId="30AD1A06" w16cid:durableId="233F67C6"/>
  <w16cid:commentId w16cid:paraId="67ACBF0A" w16cid:durableId="233F68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A5"/>
    <w:rsid w:val="003F1BA5"/>
    <w:rsid w:val="00432F77"/>
    <w:rsid w:val="004A375B"/>
    <w:rsid w:val="00A00A9D"/>
    <w:rsid w:val="00A01294"/>
    <w:rsid w:val="00A3079B"/>
    <w:rsid w:val="00C13ADC"/>
    <w:rsid w:val="00D17209"/>
    <w:rsid w:val="00E22B90"/>
    <w:rsid w:val="00E57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88B1DF"/>
  <w15:chartTrackingRefBased/>
  <w15:docId w15:val="{DB3CA5ED-3CAB-D745-BDE2-D001CE69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BA5"/>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17209"/>
    <w:rPr>
      <w:sz w:val="16"/>
      <w:szCs w:val="16"/>
    </w:rPr>
  </w:style>
  <w:style w:type="paragraph" w:styleId="CommentText">
    <w:name w:val="annotation text"/>
    <w:basedOn w:val="Normal"/>
    <w:link w:val="CommentTextChar"/>
    <w:uiPriority w:val="99"/>
    <w:semiHidden/>
    <w:unhideWhenUsed/>
    <w:rsid w:val="00D17209"/>
    <w:rPr>
      <w:sz w:val="20"/>
      <w:szCs w:val="20"/>
    </w:rPr>
  </w:style>
  <w:style w:type="character" w:customStyle="1" w:styleId="CommentTextChar">
    <w:name w:val="Comment Text Char"/>
    <w:basedOn w:val="DefaultParagraphFont"/>
    <w:link w:val="CommentText"/>
    <w:uiPriority w:val="99"/>
    <w:semiHidden/>
    <w:rsid w:val="00D17209"/>
    <w:rPr>
      <w:sz w:val="20"/>
      <w:szCs w:val="20"/>
    </w:rPr>
  </w:style>
  <w:style w:type="paragraph" w:styleId="CommentSubject">
    <w:name w:val="annotation subject"/>
    <w:basedOn w:val="CommentText"/>
    <w:next w:val="CommentText"/>
    <w:link w:val="CommentSubjectChar"/>
    <w:uiPriority w:val="99"/>
    <w:semiHidden/>
    <w:unhideWhenUsed/>
    <w:rsid w:val="00D17209"/>
    <w:rPr>
      <w:b/>
      <w:bCs/>
    </w:rPr>
  </w:style>
  <w:style w:type="character" w:customStyle="1" w:styleId="CommentSubjectChar">
    <w:name w:val="Comment Subject Char"/>
    <w:basedOn w:val="CommentTextChar"/>
    <w:link w:val="CommentSubject"/>
    <w:uiPriority w:val="99"/>
    <w:semiHidden/>
    <w:rsid w:val="00D17209"/>
    <w:rPr>
      <w:b/>
      <w:bCs/>
      <w:sz w:val="20"/>
      <w:szCs w:val="20"/>
    </w:rPr>
  </w:style>
  <w:style w:type="paragraph" w:styleId="BalloonText">
    <w:name w:val="Balloon Text"/>
    <w:basedOn w:val="Normal"/>
    <w:link w:val="BalloonTextChar"/>
    <w:uiPriority w:val="99"/>
    <w:semiHidden/>
    <w:unhideWhenUsed/>
    <w:rsid w:val="00D172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720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870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22</cp:revision>
  <dcterms:created xsi:type="dcterms:W3CDTF">2020-10-22T06:49:00Z</dcterms:created>
  <dcterms:modified xsi:type="dcterms:W3CDTF">2020-10-24T20:17:00Z</dcterms:modified>
</cp:coreProperties>
</file>