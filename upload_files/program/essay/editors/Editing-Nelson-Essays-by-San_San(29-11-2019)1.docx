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F9691" w14:textId="66EDA8D7" w:rsidR="00971B72" w:rsidRPr="00971B72" w:rsidRDefault="00971B72" w:rsidP="00971B72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4472C4" w:themeColor="accent1"/>
        </w:rPr>
      </w:pPr>
      <w:r>
        <w:rPr>
          <w:rFonts w:ascii="Arial" w:hAnsi="Arial" w:cs="Arial"/>
          <w:b/>
          <w:color w:val="4472C4" w:themeColor="accent1"/>
        </w:rPr>
        <w:t>Please help with closing and cutting wordss</w:t>
      </w:r>
    </w:p>
    <w:p w14:paraId="2131EECE" w14:textId="77777777" w:rsidR="00971B72" w:rsidRDefault="00971B72" w:rsidP="00971B72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14:paraId="767726E8" w14:textId="4ED01E94" w:rsidR="00971B72" w:rsidRPr="00B838B3" w:rsidRDefault="00971B72" w:rsidP="00971B72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4D2790">
        <w:rPr>
          <w:rFonts w:ascii="Arial" w:hAnsi="Arial" w:cs="Arial"/>
          <w:b/>
          <w:color w:val="000000" w:themeColor="text1"/>
        </w:rPr>
        <w:t>Every person has a creative side, and it can be expressed in many ways: problem solving, original and innovative thinking, and artistically, to name a few. Describe how you express your creative side.</w:t>
      </w:r>
    </w:p>
    <w:p w14:paraId="541C7FE7" w14:textId="737DD4D7" w:rsidR="00971B72" w:rsidRPr="004B21E4" w:rsidRDefault="00971B72" w:rsidP="00717111">
      <w:pPr>
        <w:jc w:val="both"/>
        <w:rPr>
          <w:rFonts w:ascii="Arial" w:hAnsi="Arial" w:cs="Arial"/>
          <w:color w:val="000000" w:themeColor="text1"/>
          <w:rPrChange w:id="0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" w:author="San" w:date="2019-11-29T00:53:00Z">
          <w:pPr/>
        </w:pPrChange>
      </w:pPr>
      <w:r w:rsidRPr="00B838B3">
        <w:rPr>
          <w:rFonts w:ascii="-webkit-standard" w:hAnsi="-webkit-standard"/>
          <w:color w:val="000000" w:themeColor="text1"/>
        </w:rPr>
        <w:br/>
      </w:r>
      <w:del w:id="2" w:author="San" w:date="2019-11-29T00:55:00Z">
        <w:r w:rsidRPr="004B21E4" w:rsidDel="00717111">
          <w:rPr>
            <w:rFonts w:ascii="Arial" w:hAnsi="Arial" w:cs="Arial"/>
            <w:color w:val="000000" w:themeColor="text1"/>
            <w:rPrChange w:id="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If generalized from an academic perspective of creative</w:delText>
        </w:r>
      </w:del>
      <w:ins w:id="4" w:author="San" w:date="2019-11-29T00:55:00Z">
        <w:r w:rsidR="00717111" w:rsidRPr="004B21E4">
          <w:rPr>
            <w:rFonts w:ascii="Arial" w:hAnsi="Arial" w:cs="Arial"/>
            <w:color w:val="000000" w:themeColor="text1"/>
            <w:rPrChange w:id="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From an academic point of view</w:t>
        </w:r>
      </w:ins>
      <w:r w:rsidRPr="004B21E4">
        <w:rPr>
          <w:rFonts w:ascii="Arial" w:hAnsi="Arial" w:cs="Arial"/>
          <w:color w:val="000000" w:themeColor="text1"/>
          <w:rPrChange w:id="6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, my creativity is equivalent to that of a rock. I </w:t>
      </w:r>
      <w:del w:id="7" w:author="San" w:date="2019-11-29T00:55:00Z">
        <w:r w:rsidRPr="004B21E4" w:rsidDel="00717111">
          <w:rPr>
            <w:rFonts w:ascii="Arial" w:hAnsi="Arial" w:cs="Arial"/>
            <w:color w:val="000000" w:themeColor="text1"/>
            <w:rPrChange w:id="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can’t </w:delText>
        </w:r>
      </w:del>
      <w:ins w:id="9" w:author="San" w:date="2019-11-29T00:55:00Z">
        <w:r w:rsidR="00717111" w:rsidRPr="004B21E4">
          <w:rPr>
            <w:rFonts w:ascii="Arial" w:hAnsi="Arial" w:cs="Arial"/>
            <w:color w:val="000000" w:themeColor="text1"/>
            <w:rPrChange w:id="1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cannot</w:t>
        </w:r>
        <w:r w:rsidR="00717111" w:rsidRPr="004B21E4">
          <w:rPr>
            <w:rFonts w:ascii="Arial" w:hAnsi="Arial" w:cs="Arial"/>
            <w:color w:val="000000" w:themeColor="text1"/>
            <w:rPrChange w:id="1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</w:ins>
      <w:r w:rsidRPr="004B21E4">
        <w:rPr>
          <w:rFonts w:ascii="Arial" w:hAnsi="Arial" w:cs="Arial"/>
          <w:color w:val="000000" w:themeColor="text1"/>
          <w:rPrChange w:id="12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draw, mold clays, or even develop a well-written fictional story. </w:t>
      </w:r>
      <w:ins w:id="13" w:author="San" w:date="2019-11-29T00:56:00Z">
        <w:r w:rsidR="00717111" w:rsidRPr="004B21E4">
          <w:rPr>
            <w:rFonts w:ascii="Arial" w:hAnsi="Arial" w:cs="Arial"/>
            <w:color w:val="000000" w:themeColor="text1"/>
            <w:rPrChange w:id="1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I can, however</w:t>
        </w:r>
      </w:ins>
      <w:del w:id="15" w:author="San" w:date="2019-11-29T00:56:00Z">
        <w:r w:rsidRPr="004B21E4" w:rsidDel="00717111">
          <w:rPr>
            <w:rFonts w:ascii="Arial" w:hAnsi="Arial" w:cs="Arial"/>
            <w:color w:val="000000" w:themeColor="text1"/>
            <w:rPrChange w:id="1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What I can do though, is to</w:delText>
        </w:r>
      </w:del>
      <w:ins w:id="17" w:author="San" w:date="2019-11-29T00:56:00Z">
        <w:r w:rsidR="00717111" w:rsidRPr="004B21E4">
          <w:rPr>
            <w:rFonts w:ascii="Arial" w:hAnsi="Arial" w:cs="Arial"/>
            <w:color w:val="000000" w:themeColor="text1"/>
            <w:rPrChange w:id="1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,</w:t>
        </w:r>
      </w:ins>
      <w:r w:rsidRPr="004B21E4">
        <w:rPr>
          <w:rFonts w:ascii="Arial" w:hAnsi="Arial" w:cs="Arial"/>
          <w:color w:val="000000" w:themeColor="text1"/>
          <w:rPrChange w:id="19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</w:t>
      </w:r>
      <w:commentRangeStart w:id="20"/>
      <w:r w:rsidRPr="004B21E4">
        <w:rPr>
          <w:rFonts w:ascii="Arial" w:hAnsi="Arial" w:cs="Arial"/>
          <w:color w:val="000000" w:themeColor="text1"/>
          <w:rPrChange w:id="21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solve problems </w:t>
      </w:r>
      <w:ins w:id="22" w:author="San" w:date="2019-11-29T01:25:00Z">
        <w:r w:rsidR="007B0BAD" w:rsidRPr="004B21E4">
          <w:rPr>
            <w:rFonts w:ascii="Arial" w:hAnsi="Arial" w:cs="Arial"/>
            <w:color w:val="000000" w:themeColor="text1"/>
            <w:rPrChange w:id="2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creatively</w:t>
        </w:r>
      </w:ins>
      <w:commentRangeEnd w:id="20"/>
      <w:ins w:id="24" w:author="San" w:date="2019-11-29T01:33:00Z">
        <w:r w:rsidR="00C5594E" w:rsidRPr="004B21E4">
          <w:rPr>
            <w:rStyle w:val="CommentReference"/>
            <w:rPrChange w:id="25" w:author="San" w:date="2019-11-29T01:40:00Z">
              <w:rPr>
                <w:rStyle w:val="CommentReference"/>
              </w:rPr>
            </w:rPrChange>
          </w:rPr>
          <w:commentReference w:id="20"/>
        </w:r>
      </w:ins>
      <w:del w:id="26" w:author="San" w:date="2019-11-29T01:32:00Z">
        <w:r w:rsidRPr="004B21E4" w:rsidDel="00C5594E">
          <w:rPr>
            <w:rFonts w:ascii="Arial" w:hAnsi="Arial" w:cs="Arial"/>
            <w:color w:val="000000" w:themeColor="text1"/>
            <w:rPrChange w:id="27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through the art of persuasion</w:delText>
        </w:r>
      </w:del>
      <w:r w:rsidRPr="004B21E4">
        <w:rPr>
          <w:rFonts w:ascii="Arial" w:hAnsi="Arial" w:cs="Arial"/>
          <w:color w:val="000000" w:themeColor="text1"/>
          <w:rPrChange w:id="28" w:author="San" w:date="2019-11-29T01:40:00Z">
            <w:rPr>
              <w:rFonts w:ascii="Arial" w:hAnsi="Arial" w:cs="Arial"/>
              <w:color w:val="000000" w:themeColor="text1"/>
            </w:rPr>
          </w:rPrChange>
        </w:rPr>
        <w:t>. </w:t>
      </w:r>
    </w:p>
    <w:p w14:paraId="646390DD" w14:textId="77777777" w:rsidR="00971B72" w:rsidRPr="004B21E4" w:rsidRDefault="00971B72" w:rsidP="00717111">
      <w:pPr>
        <w:jc w:val="both"/>
        <w:rPr>
          <w:color w:val="000000" w:themeColor="text1"/>
          <w:rPrChange w:id="29" w:author="San" w:date="2019-11-29T01:40:00Z">
            <w:rPr>
              <w:color w:val="000000" w:themeColor="text1"/>
            </w:rPr>
          </w:rPrChange>
        </w:rPr>
        <w:pPrChange w:id="30" w:author="San" w:date="2019-11-29T00:53:00Z">
          <w:pPr/>
        </w:pPrChange>
      </w:pPr>
    </w:p>
    <w:p w14:paraId="5AB96738" w14:textId="3521513A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31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32" w:author="San" w:date="2019-11-29T00:53:00Z">
          <w:pPr>
            <w:textAlignment w:val="baseline"/>
          </w:pPr>
        </w:pPrChange>
      </w:pPr>
      <w:r w:rsidRPr="004B21E4">
        <w:rPr>
          <w:rFonts w:ascii="Arial" w:hAnsi="Arial" w:cs="Arial"/>
          <w:color w:val="000000" w:themeColor="text1"/>
          <w:rPrChange w:id="33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I started to </w:t>
      </w:r>
      <w:del w:id="34" w:author="San" w:date="2019-11-29T00:57:00Z">
        <w:r w:rsidRPr="004B21E4" w:rsidDel="00717111">
          <w:rPr>
            <w:rFonts w:ascii="Arial" w:hAnsi="Arial" w:cs="Arial"/>
            <w:color w:val="000000" w:themeColor="text1"/>
            <w:rPrChange w:id="3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implement the art of persuasion</w:delText>
        </w:r>
      </w:del>
      <w:ins w:id="36" w:author="San" w:date="2019-11-29T00:57:00Z">
        <w:r w:rsidR="00717111" w:rsidRPr="004B21E4">
          <w:rPr>
            <w:rFonts w:ascii="Arial" w:hAnsi="Arial" w:cs="Arial"/>
            <w:color w:val="000000" w:themeColor="text1"/>
            <w:rPrChange w:id="37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hone this skill</w:t>
        </w:r>
      </w:ins>
      <w:r w:rsidRPr="004B21E4">
        <w:rPr>
          <w:rFonts w:ascii="Arial" w:hAnsi="Arial" w:cs="Arial"/>
          <w:color w:val="000000" w:themeColor="text1"/>
          <w:rPrChange w:id="38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when I was 12 years old. </w:t>
      </w:r>
      <w:del w:id="39" w:author="San" w:date="2019-11-29T01:06:00Z">
        <w:r w:rsidRPr="004B21E4" w:rsidDel="00717111">
          <w:rPr>
            <w:rFonts w:ascii="Arial" w:hAnsi="Arial" w:cs="Arial"/>
            <w:color w:val="000000" w:themeColor="text1"/>
            <w:rPrChange w:id="4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As I walked across the toy store, I was intrigued by </w:delText>
        </w:r>
      </w:del>
      <w:del w:id="41" w:author="San" w:date="2019-11-29T00:57:00Z">
        <w:r w:rsidRPr="004B21E4" w:rsidDel="00717111">
          <w:rPr>
            <w:rFonts w:ascii="Arial" w:hAnsi="Arial" w:cs="Arial"/>
            <w:color w:val="000000" w:themeColor="text1"/>
            <w:rPrChange w:id="4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this </w:delText>
        </w:r>
      </w:del>
      <w:del w:id="43" w:author="San" w:date="2019-11-29T01:06:00Z">
        <w:r w:rsidRPr="004B21E4" w:rsidDel="00717111">
          <w:rPr>
            <w:rFonts w:ascii="Arial" w:hAnsi="Arial" w:cs="Arial"/>
            <w:color w:val="000000" w:themeColor="text1"/>
            <w:rPrChange w:id="4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brand-new helicopter. The shiny blade along with its bright-red color tempt me so hard that I knew I </w:delText>
        </w:r>
      </w:del>
      <w:del w:id="45" w:author="San" w:date="2019-11-29T00:58:00Z">
        <w:r w:rsidRPr="004B21E4" w:rsidDel="00717111">
          <w:rPr>
            <w:rFonts w:ascii="Arial" w:hAnsi="Arial" w:cs="Arial"/>
            <w:color w:val="000000" w:themeColor="text1"/>
            <w:rPrChange w:id="4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must buy</w:delText>
        </w:r>
      </w:del>
      <w:del w:id="47" w:author="San" w:date="2019-11-29T01:06:00Z">
        <w:r w:rsidRPr="004B21E4" w:rsidDel="00717111">
          <w:rPr>
            <w:rFonts w:ascii="Arial" w:hAnsi="Arial" w:cs="Arial"/>
            <w:color w:val="000000" w:themeColor="text1"/>
            <w:rPrChange w:id="4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 it. There was only one small issue</w:delText>
        </w:r>
      </w:del>
      <w:del w:id="49" w:author="San" w:date="2019-11-29T00:58:00Z">
        <w:r w:rsidRPr="004B21E4" w:rsidDel="00717111">
          <w:rPr>
            <w:rFonts w:ascii="Arial" w:hAnsi="Arial" w:cs="Arial"/>
            <w:color w:val="000000" w:themeColor="text1"/>
            <w:rPrChange w:id="5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:</w:delText>
        </w:r>
      </w:del>
      <w:del w:id="51" w:author="San" w:date="2019-11-29T01:06:00Z">
        <w:r w:rsidRPr="004B21E4" w:rsidDel="00717111">
          <w:rPr>
            <w:rFonts w:ascii="Arial" w:hAnsi="Arial" w:cs="Arial"/>
            <w:color w:val="000000" w:themeColor="text1"/>
            <w:rPrChange w:id="5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 it costs 100 dollars. My</w:delText>
        </w:r>
      </w:del>
      <w:del w:id="53" w:author="San" w:date="2019-11-29T01:30:00Z">
        <w:r w:rsidRPr="004B21E4" w:rsidDel="00C5594E">
          <w:rPr>
            <w:rFonts w:ascii="Arial" w:hAnsi="Arial" w:cs="Arial"/>
            <w:color w:val="000000" w:themeColor="text1"/>
            <w:rPrChange w:id="5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 5-dollar weekly allowance </w:delText>
        </w:r>
      </w:del>
      <w:del w:id="55" w:author="San" w:date="2019-11-29T00:59:00Z">
        <w:r w:rsidRPr="004B21E4" w:rsidDel="00717111">
          <w:rPr>
            <w:rFonts w:ascii="Arial" w:hAnsi="Arial" w:cs="Arial"/>
            <w:color w:val="000000" w:themeColor="text1"/>
            <w:rPrChange w:id="5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wouldn’t </w:delText>
        </w:r>
      </w:del>
      <w:del w:id="57" w:author="San" w:date="2019-11-29T01:30:00Z">
        <w:r w:rsidRPr="004B21E4" w:rsidDel="00C5594E">
          <w:rPr>
            <w:rFonts w:ascii="Arial" w:hAnsi="Arial" w:cs="Arial"/>
            <w:color w:val="000000" w:themeColor="text1"/>
            <w:rPrChange w:id="5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cut it.</w:delText>
        </w:r>
      </w:del>
    </w:p>
    <w:p w14:paraId="15B9AFA1" w14:textId="77777777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59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60" w:author="San" w:date="2019-11-29T00:53:00Z">
          <w:pPr>
            <w:textAlignment w:val="baseline"/>
          </w:pPr>
        </w:pPrChange>
      </w:pPr>
    </w:p>
    <w:p w14:paraId="0F9376A1" w14:textId="6A3FCF1C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61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62" w:author="San" w:date="2019-11-29T00:53:00Z">
          <w:pPr>
            <w:textAlignment w:val="baseline"/>
          </w:pPr>
        </w:pPrChange>
      </w:pPr>
      <w:r w:rsidRPr="004B21E4">
        <w:rPr>
          <w:rFonts w:ascii="Arial" w:hAnsi="Arial" w:cs="Arial"/>
          <w:color w:val="000000" w:themeColor="text1"/>
          <w:rPrChange w:id="63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“You have to earn it, Nelson. Don’t just beg </w:t>
      </w:r>
      <w:del w:id="64" w:author="San" w:date="2019-11-29T01:40:00Z">
        <w:r w:rsidRPr="004B21E4" w:rsidDel="004B21E4">
          <w:rPr>
            <w:rFonts w:ascii="Arial" w:hAnsi="Arial" w:cs="Arial"/>
            <w:color w:val="000000" w:themeColor="text1"/>
            <w:rPrChange w:id="6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me </w:delText>
        </w:r>
      </w:del>
      <w:r w:rsidRPr="004B21E4">
        <w:rPr>
          <w:rFonts w:ascii="Arial" w:hAnsi="Arial" w:cs="Arial"/>
          <w:color w:val="000000" w:themeColor="text1"/>
          <w:rPrChange w:id="66" w:author="San" w:date="2019-11-29T01:40:00Z">
            <w:rPr>
              <w:rFonts w:ascii="Arial" w:hAnsi="Arial" w:cs="Arial"/>
              <w:color w:val="000000" w:themeColor="text1"/>
            </w:rPr>
          </w:rPrChange>
        </w:rPr>
        <w:t>for it”, said my mother</w:t>
      </w:r>
      <w:ins w:id="67" w:author="San" w:date="2019-11-29T01:41:00Z">
        <w:r w:rsidR="004B21E4">
          <w:rPr>
            <w:rFonts w:ascii="Arial" w:hAnsi="Arial" w:cs="Arial"/>
            <w:color w:val="000000" w:themeColor="text1"/>
          </w:rPr>
          <w:t>,</w:t>
        </w:r>
      </w:ins>
      <w:del w:id="68" w:author="San" w:date="2019-11-29T01:41:00Z">
        <w:r w:rsidRPr="004B21E4" w:rsidDel="004B21E4">
          <w:rPr>
            <w:rFonts w:ascii="Arial" w:hAnsi="Arial" w:cs="Arial"/>
            <w:color w:val="000000" w:themeColor="text1"/>
            <w:rPrChange w:id="69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. </w:delText>
        </w:r>
      </w:del>
      <w:del w:id="70" w:author="San" w:date="2019-11-29T01:29:00Z">
        <w:r w:rsidRPr="004B21E4" w:rsidDel="007B0BAD">
          <w:rPr>
            <w:rFonts w:ascii="Arial" w:hAnsi="Arial" w:cs="Arial"/>
            <w:color w:val="000000" w:themeColor="text1"/>
            <w:rPrChange w:id="7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Although frustrated, I </w:delText>
        </w:r>
      </w:del>
      <w:del w:id="72" w:author="San" w:date="2019-11-29T01:08:00Z">
        <w:r w:rsidRPr="004B21E4" w:rsidDel="00717111">
          <w:rPr>
            <w:rFonts w:ascii="Arial" w:hAnsi="Arial" w:cs="Arial"/>
            <w:color w:val="000000" w:themeColor="text1"/>
            <w:rPrChange w:id="7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held my mother’s words and </w:delText>
        </w:r>
      </w:del>
      <w:del w:id="74" w:author="San" w:date="2019-11-29T01:29:00Z">
        <w:r w:rsidRPr="004B21E4" w:rsidDel="007B0BAD">
          <w:rPr>
            <w:rFonts w:ascii="Arial" w:hAnsi="Arial" w:cs="Arial"/>
            <w:color w:val="000000" w:themeColor="text1"/>
            <w:rPrChange w:id="7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left the store empty-handed.</w:delText>
        </w:r>
      </w:del>
      <w:ins w:id="76" w:author="San" w:date="2019-11-29T01:41:00Z">
        <w:r w:rsidR="004B21E4">
          <w:rPr>
            <w:rFonts w:ascii="Arial" w:hAnsi="Arial" w:cs="Arial"/>
            <w:color w:val="000000" w:themeColor="text1"/>
          </w:rPr>
          <w:t xml:space="preserve"> as</w:t>
        </w:r>
      </w:ins>
      <w:ins w:id="77" w:author="San" w:date="2019-11-29T01:29:00Z">
        <w:r w:rsidR="007B0BAD" w:rsidRPr="004B21E4">
          <w:rPr>
            <w:rFonts w:ascii="Arial" w:hAnsi="Arial" w:cs="Arial"/>
            <w:color w:val="000000" w:themeColor="text1"/>
            <w:rPrChange w:id="7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  <w:r w:rsidR="00C5594E" w:rsidRPr="004B21E4">
          <w:rPr>
            <w:rFonts w:ascii="Arial" w:hAnsi="Arial" w:cs="Arial"/>
            <w:color w:val="000000" w:themeColor="text1"/>
            <w:rPrChange w:id="79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we</w:t>
        </w:r>
        <w:r w:rsidR="007B0BAD" w:rsidRPr="004B21E4">
          <w:rPr>
            <w:rFonts w:ascii="Arial" w:hAnsi="Arial" w:cs="Arial"/>
            <w:color w:val="000000" w:themeColor="text1"/>
            <w:rPrChange w:id="8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walked out of the store without the bright red helicopter that I wanted so </w:t>
        </w:r>
      </w:ins>
      <w:ins w:id="81" w:author="San" w:date="2019-11-29T01:30:00Z">
        <w:r w:rsidR="00C5594E" w:rsidRPr="004B21E4">
          <w:rPr>
            <w:rFonts w:ascii="Arial" w:hAnsi="Arial" w:cs="Arial"/>
            <w:color w:val="000000" w:themeColor="text1"/>
            <w:rPrChange w:id="8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b</w:t>
        </w:r>
      </w:ins>
      <w:ins w:id="83" w:author="San" w:date="2019-11-29T01:31:00Z">
        <w:r w:rsidR="00C5594E" w:rsidRPr="004B21E4">
          <w:rPr>
            <w:rFonts w:ascii="Arial" w:hAnsi="Arial" w:cs="Arial"/>
            <w:color w:val="000000" w:themeColor="text1"/>
            <w:rPrChange w:id="8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adly</w:t>
        </w:r>
      </w:ins>
      <w:ins w:id="85" w:author="San" w:date="2019-11-29T01:29:00Z">
        <w:r w:rsidR="007B0BAD" w:rsidRPr="004B21E4">
          <w:rPr>
            <w:rFonts w:ascii="Arial" w:hAnsi="Arial" w:cs="Arial"/>
            <w:color w:val="000000" w:themeColor="text1"/>
            <w:rPrChange w:id="8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.</w:t>
        </w:r>
      </w:ins>
      <w:r w:rsidRPr="004B21E4">
        <w:rPr>
          <w:rFonts w:ascii="Arial" w:hAnsi="Arial" w:cs="Arial"/>
          <w:color w:val="000000" w:themeColor="text1"/>
          <w:rPrChange w:id="87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“How should I persuade </w:t>
      </w:r>
      <w:del w:id="88" w:author="San" w:date="2019-11-29T01:08:00Z">
        <w:r w:rsidRPr="004B21E4" w:rsidDel="00717111">
          <w:rPr>
            <w:rFonts w:ascii="Arial" w:hAnsi="Arial" w:cs="Arial"/>
            <w:color w:val="000000" w:themeColor="text1"/>
            <w:rPrChange w:id="89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and convince her that I earn that helicopter</w:delText>
        </w:r>
      </w:del>
      <w:ins w:id="90" w:author="San" w:date="2019-11-29T01:08:00Z">
        <w:r w:rsidR="00717111" w:rsidRPr="004B21E4">
          <w:rPr>
            <w:rFonts w:ascii="Arial" w:hAnsi="Arial" w:cs="Arial"/>
            <w:color w:val="000000" w:themeColor="text1"/>
            <w:rPrChange w:id="9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her that I am able to earn that helicopter</w:t>
        </w:r>
      </w:ins>
      <w:r w:rsidRPr="004B21E4">
        <w:rPr>
          <w:rFonts w:ascii="Arial" w:hAnsi="Arial" w:cs="Arial"/>
          <w:color w:val="000000" w:themeColor="text1"/>
          <w:rPrChange w:id="92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?” </w:t>
      </w:r>
      <w:del w:id="93" w:author="San" w:date="2019-11-29T01:09:00Z">
        <w:r w:rsidRPr="004B21E4" w:rsidDel="00717111">
          <w:rPr>
            <w:rFonts w:ascii="Arial" w:hAnsi="Arial" w:cs="Arial"/>
            <w:color w:val="000000" w:themeColor="text1"/>
            <w:rPrChange w:id="9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After some time thinking, my small brain came up with a gigantic solution. </w:delText>
        </w:r>
      </w:del>
      <w:ins w:id="95" w:author="San" w:date="2019-11-29T01:09:00Z">
        <w:r w:rsidR="00717111" w:rsidRPr="004B21E4">
          <w:rPr>
            <w:rFonts w:ascii="Arial" w:hAnsi="Arial" w:cs="Arial"/>
            <w:color w:val="000000" w:themeColor="text1"/>
            <w:rPrChange w:id="9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This was when a light bulb lit over my head.</w:t>
        </w:r>
      </w:ins>
    </w:p>
    <w:p w14:paraId="273AA860" w14:textId="77777777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97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98" w:author="San" w:date="2019-11-29T00:53:00Z">
          <w:pPr>
            <w:textAlignment w:val="baseline"/>
          </w:pPr>
        </w:pPrChange>
      </w:pPr>
    </w:p>
    <w:p w14:paraId="105A32F6" w14:textId="2CF95FFB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99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00" w:author="San" w:date="2019-11-29T00:53:00Z">
          <w:pPr>
            <w:textAlignment w:val="baseline"/>
          </w:pPr>
        </w:pPrChange>
      </w:pPr>
      <w:del w:id="101" w:author="San" w:date="2019-11-29T01:10:00Z">
        <w:r w:rsidRPr="004B21E4" w:rsidDel="004807CB">
          <w:rPr>
            <w:rFonts w:ascii="Arial" w:hAnsi="Arial" w:cs="Arial"/>
            <w:color w:val="000000" w:themeColor="text1"/>
            <w:rPrChange w:id="10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For </w:delText>
        </w:r>
      </w:del>
      <w:ins w:id="103" w:author="San" w:date="2019-11-29T01:10:00Z">
        <w:r w:rsidR="004807CB" w:rsidRPr="004B21E4">
          <w:rPr>
            <w:rFonts w:ascii="Arial" w:hAnsi="Arial" w:cs="Arial"/>
            <w:color w:val="000000" w:themeColor="text1"/>
            <w:rPrChange w:id="10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Over</w:t>
        </w:r>
        <w:r w:rsidR="004807CB" w:rsidRPr="004B21E4">
          <w:rPr>
            <w:rFonts w:ascii="Arial" w:hAnsi="Arial" w:cs="Arial"/>
            <w:color w:val="000000" w:themeColor="text1"/>
            <w:rPrChange w:id="10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</w:ins>
      <w:r w:rsidRPr="004B21E4">
        <w:rPr>
          <w:rFonts w:ascii="Arial" w:hAnsi="Arial" w:cs="Arial"/>
          <w:color w:val="000000" w:themeColor="text1"/>
          <w:rPrChange w:id="106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the next four days, I brought </w:t>
      </w:r>
      <w:del w:id="107" w:author="San" w:date="2019-11-29T01:41:00Z">
        <w:r w:rsidRPr="004B21E4" w:rsidDel="004B21E4">
          <w:rPr>
            <w:rFonts w:ascii="Arial" w:hAnsi="Arial" w:cs="Arial"/>
            <w:color w:val="000000" w:themeColor="text1"/>
            <w:rPrChange w:id="10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in </w:delText>
        </w:r>
      </w:del>
      <w:r w:rsidRPr="004B21E4">
        <w:rPr>
          <w:rFonts w:ascii="Arial" w:hAnsi="Arial" w:cs="Arial"/>
          <w:color w:val="000000" w:themeColor="text1"/>
          <w:rPrChange w:id="109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my </w:t>
      </w:r>
      <w:del w:id="110" w:author="San" w:date="2019-11-29T01:01:00Z">
        <w:r w:rsidRPr="004B21E4" w:rsidDel="00717111">
          <w:rPr>
            <w:rFonts w:ascii="Arial" w:hAnsi="Arial" w:cs="Arial"/>
            <w:color w:val="000000" w:themeColor="text1"/>
            <w:rPrChange w:id="11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die-cast </w:delText>
        </w:r>
      </w:del>
      <w:r w:rsidRPr="004B21E4">
        <w:rPr>
          <w:rFonts w:ascii="Arial" w:hAnsi="Arial" w:cs="Arial"/>
          <w:color w:val="000000" w:themeColor="text1"/>
          <w:rPrChange w:id="112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toy cars to school and offered them to my friends for four dollars each. Five cars later, I showed </w:t>
      </w:r>
      <w:del w:id="113" w:author="San" w:date="2019-11-29T01:02:00Z">
        <w:r w:rsidRPr="004B21E4" w:rsidDel="00717111">
          <w:rPr>
            <w:rFonts w:ascii="Arial" w:hAnsi="Arial" w:cs="Arial"/>
            <w:color w:val="000000" w:themeColor="text1"/>
            <w:rPrChange w:id="11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Mother </w:delText>
        </w:r>
      </w:del>
      <w:ins w:id="115" w:author="San" w:date="2019-11-29T01:02:00Z">
        <w:r w:rsidR="00717111" w:rsidRPr="004B21E4">
          <w:rPr>
            <w:rFonts w:ascii="Arial" w:hAnsi="Arial" w:cs="Arial"/>
            <w:color w:val="000000" w:themeColor="text1"/>
            <w:rPrChange w:id="11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mom</w:t>
        </w:r>
        <w:r w:rsidR="00717111" w:rsidRPr="004B21E4">
          <w:rPr>
            <w:rFonts w:ascii="Arial" w:hAnsi="Arial" w:cs="Arial"/>
            <w:color w:val="000000" w:themeColor="text1"/>
            <w:rPrChange w:id="117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</w:ins>
      <w:r w:rsidRPr="004B21E4">
        <w:rPr>
          <w:rFonts w:ascii="Arial" w:hAnsi="Arial" w:cs="Arial"/>
          <w:color w:val="000000" w:themeColor="text1"/>
          <w:rPrChange w:id="118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the </w:t>
      </w:r>
      <w:del w:id="119" w:author="San" w:date="2019-11-29T01:11:00Z">
        <w:r w:rsidRPr="004B21E4" w:rsidDel="004807CB">
          <w:rPr>
            <w:rFonts w:ascii="Arial" w:hAnsi="Arial" w:cs="Arial"/>
            <w:color w:val="000000" w:themeColor="text1"/>
            <w:rPrChange w:id="12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twenty dollars</w:delText>
        </w:r>
      </w:del>
      <w:ins w:id="121" w:author="San" w:date="2019-11-29T01:11:00Z">
        <w:r w:rsidR="004807CB" w:rsidRPr="004B21E4">
          <w:rPr>
            <w:rFonts w:ascii="Arial" w:hAnsi="Arial" w:cs="Arial"/>
            <w:color w:val="000000" w:themeColor="text1"/>
            <w:rPrChange w:id="12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money</w:t>
        </w:r>
      </w:ins>
      <w:r w:rsidRPr="004B21E4">
        <w:rPr>
          <w:rFonts w:ascii="Arial" w:hAnsi="Arial" w:cs="Arial"/>
          <w:color w:val="000000" w:themeColor="text1"/>
          <w:rPrChange w:id="123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that I earned. She ended up buying the helicopter for me </w:t>
      </w:r>
      <w:del w:id="124" w:author="San" w:date="2019-11-29T01:12:00Z">
        <w:r w:rsidRPr="004B21E4" w:rsidDel="004807CB">
          <w:rPr>
            <w:rFonts w:ascii="Arial" w:hAnsi="Arial" w:cs="Arial"/>
            <w:color w:val="000000" w:themeColor="text1"/>
            <w:rPrChange w:id="12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as a birthday gift </w:delText>
        </w:r>
      </w:del>
      <w:r w:rsidRPr="004B21E4">
        <w:rPr>
          <w:rFonts w:ascii="Arial" w:hAnsi="Arial" w:cs="Arial"/>
          <w:color w:val="000000" w:themeColor="text1"/>
          <w:rPrChange w:id="126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and let me keep my car money. </w:t>
      </w:r>
    </w:p>
    <w:p w14:paraId="6F61B0CD" w14:textId="77777777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127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28" w:author="San" w:date="2019-11-29T00:53:00Z">
          <w:pPr>
            <w:textAlignment w:val="baseline"/>
          </w:pPr>
        </w:pPrChange>
      </w:pPr>
    </w:p>
    <w:p w14:paraId="11C89379" w14:textId="6DFD454F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129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30" w:author="San" w:date="2019-11-29T00:53:00Z">
          <w:pPr>
            <w:textAlignment w:val="baseline"/>
          </w:pPr>
        </w:pPrChange>
      </w:pPr>
      <w:r w:rsidRPr="004B21E4">
        <w:rPr>
          <w:rFonts w:ascii="Arial" w:hAnsi="Arial" w:cs="Arial"/>
          <w:color w:val="000000" w:themeColor="text1"/>
          <w:rPrChange w:id="131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Although it was </w:t>
      </w:r>
      <w:del w:id="132" w:author="San" w:date="2019-11-29T01:32:00Z">
        <w:r w:rsidRPr="004B21E4" w:rsidDel="00C5594E">
          <w:rPr>
            <w:rFonts w:ascii="Arial" w:hAnsi="Arial" w:cs="Arial"/>
            <w:color w:val="000000" w:themeColor="text1"/>
            <w:rPrChange w:id="13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a combination of sympathy and pity</w:delText>
        </w:r>
      </w:del>
      <w:ins w:id="134" w:author="San" w:date="2019-11-29T01:32:00Z">
        <w:r w:rsidR="00C5594E" w:rsidRPr="004B21E4">
          <w:rPr>
            <w:rFonts w:ascii="Arial" w:hAnsi="Arial" w:cs="Arial"/>
            <w:color w:val="000000" w:themeColor="text1"/>
            <w:rPrChange w:id="13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out of pity</w:t>
        </w:r>
      </w:ins>
      <w:r w:rsidRPr="004B21E4">
        <w:rPr>
          <w:rFonts w:ascii="Arial" w:hAnsi="Arial" w:cs="Arial"/>
          <w:color w:val="000000" w:themeColor="text1"/>
          <w:rPrChange w:id="136" w:author="San" w:date="2019-11-29T01:40:00Z">
            <w:rPr>
              <w:rFonts w:ascii="Arial" w:hAnsi="Arial" w:cs="Arial"/>
              <w:color w:val="000000" w:themeColor="text1"/>
            </w:rPr>
          </w:rPrChange>
        </w:rPr>
        <w:t>, I felt accomplished</w:t>
      </w:r>
      <w:ins w:id="137" w:author="San" w:date="2019-11-29T01:16:00Z">
        <w:r w:rsidR="004807CB" w:rsidRPr="004B21E4">
          <w:rPr>
            <w:rFonts w:ascii="Arial" w:hAnsi="Arial" w:cs="Arial"/>
            <w:color w:val="000000" w:themeColor="text1"/>
            <w:rPrChange w:id="13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as I managed to </w:t>
        </w:r>
      </w:ins>
      <w:ins w:id="139" w:author="San" w:date="2019-11-29T01:17:00Z">
        <w:r w:rsidR="004807CB" w:rsidRPr="004B21E4">
          <w:rPr>
            <w:rFonts w:ascii="Arial" w:hAnsi="Arial" w:cs="Arial"/>
            <w:color w:val="000000" w:themeColor="text1"/>
            <w:rPrChange w:id="14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persuade</w:t>
        </w:r>
      </w:ins>
      <w:ins w:id="141" w:author="San" w:date="2019-11-29T01:16:00Z">
        <w:r w:rsidR="004807CB" w:rsidRPr="004B21E4">
          <w:rPr>
            <w:rFonts w:ascii="Arial" w:hAnsi="Arial" w:cs="Arial"/>
            <w:color w:val="000000" w:themeColor="text1"/>
            <w:rPrChange w:id="14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my mom</w:t>
        </w:r>
      </w:ins>
      <w:del w:id="143" w:author="San" w:date="2019-11-29T01:16:00Z">
        <w:r w:rsidRPr="004B21E4" w:rsidDel="004807CB">
          <w:rPr>
            <w:rFonts w:ascii="Arial" w:hAnsi="Arial" w:cs="Arial"/>
            <w:color w:val="000000" w:themeColor="text1"/>
            <w:rPrChange w:id="14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, knowing that I</w:delText>
        </w:r>
      </w:del>
      <w:del w:id="145" w:author="San" w:date="2019-11-29T01:02:00Z">
        <w:r w:rsidRPr="004B21E4" w:rsidDel="00717111">
          <w:rPr>
            <w:rFonts w:ascii="Arial" w:hAnsi="Arial" w:cs="Arial"/>
            <w:color w:val="000000" w:themeColor="text1"/>
            <w:rPrChange w:id="14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’ve</w:delText>
        </w:r>
      </w:del>
      <w:del w:id="147" w:author="San" w:date="2019-11-29T01:16:00Z">
        <w:r w:rsidRPr="004B21E4" w:rsidDel="004807CB">
          <w:rPr>
            <w:rFonts w:ascii="Arial" w:hAnsi="Arial" w:cs="Arial"/>
            <w:color w:val="000000" w:themeColor="text1"/>
            <w:rPrChange w:id="14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 successfully persuaded my mom into buying me a new helicopter</w:delText>
        </w:r>
      </w:del>
      <w:r w:rsidRPr="004B21E4">
        <w:rPr>
          <w:rFonts w:ascii="Arial" w:hAnsi="Arial" w:cs="Arial"/>
          <w:color w:val="000000" w:themeColor="text1"/>
          <w:rPrChange w:id="149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. As I grew, I </w:t>
      </w:r>
      <w:del w:id="150" w:author="San" w:date="2019-11-29T01:12:00Z">
        <w:r w:rsidRPr="004B21E4" w:rsidDel="004807CB">
          <w:rPr>
            <w:rFonts w:ascii="Arial" w:hAnsi="Arial" w:cs="Arial"/>
            <w:color w:val="000000" w:themeColor="text1"/>
            <w:rPrChange w:id="15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started to apply</w:delText>
        </w:r>
      </w:del>
      <w:ins w:id="152" w:author="San" w:date="2019-11-29T01:12:00Z">
        <w:r w:rsidR="004807CB" w:rsidRPr="004B21E4">
          <w:rPr>
            <w:rFonts w:ascii="Arial" w:hAnsi="Arial" w:cs="Arial"/>
            <w:color w:val="000000" w:themeColor="text1"/>
            <w:rPrChange w:id="15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applied</w:t>
        </w:r>
      </w:ins>
      <w:r w:rsidRPr="004B21E4">
        <w:rPr>
          <w:rFonts w:ascii="Arial" w:hAnsi="Arial" w:cs="Arial"/>
          <w:color w:val="000000" w:themeColor="text1"/>
          <w:rPrChange w:id="154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this problem-solving skill for more important negotiations. </w:t>
      </w:r>
    </w:p>
    <w:p w14:paraId="56CE4B1E" w14:textId="77777777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155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56" w:author="San" w:date="2019-11-29T00:53:00Z">
          <w:pPr>
            <w:textAlignment w:val="baseline"/>
          </w:pPr>
        </w:pPrChange>
      </w:pPr>
    </w:p>
    <w:p w14:paraId="4324A6A6" w14:textId="0F61B8BE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157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58" w:author="San" w:date="2019-11-29T00:53:00Z">
          <w:pPr>
            <w:textAlignment w:val="baseline"/>
          </w:pPr>
        </w:pPrChange>
      </w:pPr>
      <w:r w:rsidRPr="004B21E4">
        <w:rPr>
          <w:rFonts w:ascii="Arial" w:hAnsi="Arial" w:cs="Arial"/>
          <w:color w:val="000000" w:themeColor="text1"/>
          <w:rPrChange w:id="159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Last year, my dad </w:t>
      </w:r>
      <w:del w:id="160" w:author="San" w:date="2019-11-29T01:42:00Z">
        <w:r w:rsidRPr="004B21E4" w:rsidDel="004B21E4">
          <w:rPr>
            <w:rFonts w:ascii="Arial" w:hAnsi="Arial" w:cs="Arial"/>
            <w:color w:val="000000" w:themeColor="text1"/>
            <w:rPrChange w:id="16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asked me to fly</w:delText>
        </w:r>
      </w:del>
      <w:ins w:id="162" w:author="San" w:date="2019-11-29T01:42:00Z">
        <w:r w:rsidR="004B21E4">
          <w:rPr>
            <w:rFonts w:ascii="Arial" w:hAnsi="Arial" w:cs="Arial"/>
            <w:color w:val="000000" w:themeColor="text1"/>
          </w:rPr>
          <w:t>flew me</w:t>
        </w:r>
      </w:ins>
      <w:r w:rsidRPr="004B21E4">
        <w:rPr>
          <w:rFonts w:ascii="Arial" w:hAnsi="Arial" w:cs="Arial"/>
          <w:color w:val="000000" w:themeColor="text1"/>
          <w:rPrChange w:id="163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to Malaysia to handle our apartment’s rental agreements. The tenant</w:t>
      </w:r>
      <w:ins w:id="164" w:author="San" w:date="2019-11-29T01:13:00Z">
        <w:r w:rsidR="004807CB" w:rsidRPr="004B21E4">
          <w:rPr>
            <w:rFonts w:ascii="Arial" w:hAnsi="Arial" w:cs="Arial"/>
            <w:color w:val="000000" w:themeColor="text1"/>
            <w:rPrChange w:id="165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</w:ins>
      <w:del w:id="166" w:author="San" w:date="2019-11-29T01:13:00Z">
        <w:r w:rsidRPr="004B21E4" w:rsidDel="004807CB">
          <w:rPr>
            <w:rFonts w:ascii="Arial" w:hAnsi="Arial" w:cs="Arial"/>
            <w:color w:val="000000" w:themeColor="text1"/>
            <w:rPrChange w:id="167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, Mr. Ong, </w:delText>
        </w:r>
      </w:del>
      <w:r w:rsidRPr="004B21E4">
        <w:rPr>
          <w:rFonts w:ascii="Arial" w:hAnsi="Arial" w:cs="Arial"/>
          <w:color w:val="000000" w:themeColor="text1"/>
          <w:rPrChange w:id="168" w:author="San" w:date="2019-11-29T01:40:00Z">
            <w:rPr>
              <w:rFonts w:ascii="Arial" w:hAnsi="Arial" w:cs="Arial"/>
              <w:color w:val="000000" w:themeColor="text1"/>
            </w:rPr>
          </w:rPrChange>
        </w:rPr>
        <w:t>who was in the Airbnb business, decided to breach the contract</w:t>
      </w:r>
      <w:ins w:id="169" w:author="San" w:date="2019-11-29T01:14:00Z">
        <w:r w:rsidR="004807CB" w:rsidRPr="004B21E4">
          <w:rPr>
            <w:rFonts w:ascii="Arial" w:hAnsi="Arial" w:cs="Arial"/>
            <w:color w:val="000000" w:themeColor="text1"/>
            <w:rPrChange w:id="170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</w:ins>
      <w:del w:id="171" w:author="San" w:date="2019-11-29T01:13:00Z">
        <w:r w:rsidRPr="004B21E4" w:rsidDel="004807CB">
          <w:rPr>
            <w:rFonts w:ascii="Arial" w:hAnsi="Arial" w:cs="Arial"/>
            <w:color w:val="000000" w:themeColor="text1"/>
            <w:rPrChange w:id="17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 and </w:delText>
        </w:r>
      </w:del>
      <w:del w:id="173" w:author="San" w:date="2019-11-29T01:03:00Z">
        <w:r w:rsidRPr="004B21E4" w:rsidDel="00717111">
          <w:rPr>
            <w:rFonts w:ascii="Arial" w:hAnsi="Arial" w:cs="Arial"/>
            <w:color w:val="000000" w:themeColor="text1"/>
            <w:rPrChange w:id="17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wasn’t </w:delText>
        </w:r>
      </w:del>
      <w:del w:id="175" w:author="San" w:date="2019-11-29T01:13:00Z">
        <w:r w:rsidRPr="004B21E4" w:rsidDel="004807CB">
          <w:rPr>
            <w:rFonts w:ascii="Arial" w:hAnsi="Arial" w:cs="Arial"/>
            <w:color w:val="000000" w:themeColor="text1"/>
            <w:rPrChange w:id="17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willing to pay as much rent anymore </w:delText>
        </w:r>
      </w:del>
      <w:r w:rsidRPr="004B21E4">
        <w:rPr>
          <w:rFonts w:ascii="Arial" w:hAnsi="Arial" w:cs="Arial"/>
          <w:color w:val="000000" w:themeColor="text1"/>
          <w:rPrChange w:id="177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as </w:t>
      </w:r>
      <w:del w:id="178" w:author="San" w:date="2019-11-29T01:42:00Z">
        <w:r w:rsidRPr="004B21E4" w:rsidDel="004B21E4">
          <w:rPr>
            <w:rFonts w:ascii="Arial" w:hAnsi="Arial" w:cs="Arial"/>
            <w:color w:val="000000" w:themeColor="text1"/>
            <w:rPrChange w:id="179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their </w:delText>
        </w:r>
      </w:del>
      <w:ins w:id="180" w:author="San" w:date="2019-11-29T01:42:00Z">
        <w:r w:rsidR="004B21E4">
          <w:rPr>
            <w:rFonts w:ascii="Arial" w:hAnsi="Arial" w:cs="Arial"/>
            <w:color w:val="000000" w:themeColor="text1"/>
          </w:rPr>
          <w:t>his</w:t>
        </w:r>
        <w:r w:rsidR="004B21E4" w:rsidRPr="004B21E4">
          <w:rPr>
            <w:rFonts w:ascii="Arial" w:hAnsi="Arial" w:cs="Arial"/>
            <w:color w:val="000000" w:themeColor="text1"/>
            <w:rPrChange w:id="18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 </w:t>
        </w:r>
      </w:ins>
      <w:r w:rsidRPr="004B21E4">
        <w:rPr>
          <w:rFonts w:ascii="Arial" w:hAnsi="Arial" w:cs="Arial"/>
          <w:color w:val="000000" w:themeColor="text1"/>
          <w:rPrChange w:id="182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business was slowing down. </w:t>
      </w:r>
      <w:del w:id="183" w:author="San" w:date="2019-11-29T01:14:00Z">
        <w:r w:rsidRPr="004B21E4" w:rsidDel="004807CB">
          <w:rPr>
            <w:rFonts w:ascii="Arial" w:hAnsi="Arial" w:cs="Arial"/>
            <w:color w:val="000000" w:themeColor="text1"/>
            <w:rPrChange w:id="18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In fact, he</w:delText>
        </w:r>
      </w:del>
      <w:ins w:id="185" w:author="San" w:date="2019-11-29T01:14:00Z">
        <w:r w:rsidR="004807CB" w:rsidRPr="004B21E4">
          <w:rPr>
            <w:rFonts w:ascii="Arial" w:hAnsi="Arial" w:cs="Arial"/>
            <w:color w:val="000000" w:themeColor="text1"/>
            <w:rPrChange w:id="18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He</w:t>
        </w:r>
      </w:ins>
      <w:r w:rsidRPr="004B21E4">
        <w:rPr>
          <w:rFonts w:ascii="Arial" w:hAnsi="Arial" w:cs="Arial"/>
          <w:color w:val="000000" w:themeColor="text1"/>
          <w:rPrChange w:id="187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wanted a 30% discount on the rent when the initial contract explicitly states a 10% increase per annum. </w:t>
      </w:r>
    </w:p>
    <w:p w14:paraId="701A0598" w14:textId="77777777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188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89" w:author="San" w:date="2019-11-29T00:53:00Z">
          <w:pPr>
            <w:textAlignment w:val="baseline"/>
          </w:pPr>
        </w:pPrChange>
      </w:pPr>
    </w:p>
    <w:p w14:paraId="31558983" w14:textId="6905DD01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190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191" w:author="San" w:date="2019-11-29T00:53:00Z">
          <w:pPr>
            <w:textAlignment w:val="baseline"/>
          </w:pPr>
        </w:pPrChange>
      </w:pPr>
      <w:r w:rsidRPr="004B21E4">
        <w:rPr>
          <w:rFonts w:ascii="Arial" w:hAnsi="Arial" w:cs="Arial"/>
          <w:color w:val="000000" w:themeColor="text1"/>
          <w:rPrChange w:id="192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Despite his 30-year experience in the property market, I </w:t>
      </w:r>
      <w:del w:id="193" w:author="San" w:date="2019-11-29T01:14:00Z">
        <w:r w:rsidRPr="004B21E4" w:rsidDel="004807CB">
          <w:rPr>
            <w:rFonts w:ascii="Arial" w:hAnsi="Arial" w:cs="Arial"/>
            <w:color w:val="000000" w:themeColor="text1"/>
            <w:rPrChange w:id="194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tried to remain</w:delText>
        </w:r>
      </w:del>
      <w:ins w:id="195" w:author="San" w:date="2019-11-29T01:14:00Z">
        <w:r w:rsidR="004807CB" w:rsidRPr="004B21E4">
          <w:rPr>
            <w:rFonts w:ascii="Arial" w:hAnsi="Arial" w:cs="Arial"/>
            <w:color w:val="000000" w:themeColor="text1"/>
            <w:rPrChange w:id="19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remained</w:t>
        </w:r>
      </w:ins>
      <w:r w:rsidRPr="004B21E4">
        <w:rPr>
          <w:rFonts w:ascii="Arial" w:hAnsi="Arial" w:cs="Arial"/>
          <w:color w:val="000000" w:themeColor="text1"/>
          <w:rPrChange w:id="197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confident. I told him that I </w:t>
      </w:r>
      <w:del w:id="198" w:author="San" w:date="2019-11-29T01:36:00Z">
        <w:r w:rsidRPr="004B21E4" w:rsidDel="00C5594E">
          <w:rPr>
            <w:rFonts w:ascii="Arial" w:hAnsi="Arial" w:cs="Arial"/>
            <w:color w:val="000000" w:themeColor="text1"/>
            <w:rPrChange w:id="199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 xml:space="preserve">understand </w:delText>
        </w:r>
      </w:del>
      <w:ins w:id="200" w:author="San" w:date="2019-11-29T01:36:00Z">
        <w:r w:rsidR="00C5594E" w:rsidRPr="004B21E4">
          <w:rPr>
            <w:rFonts w:ascii="Arial" w:hAnsi="Arial" w:cs="Arial"/>
            <w:color w:val="000000" w:themeColor="text1"/>
            <w:rPrChange w:id="20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underst</w:t>
        </w:r>
        <w:r w:rsidR="00C5594E" w:rsidRPr="004B21E4">
          <w:rPr>
            <w:rFonts w:ascii="Arial" w:hAnsi="Arial" w:cs="Arial"/>
            <w:color w:val="000000" w:themeColor="text1"/>
            <w:rPrChange w:id="202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oo</w:t>
        </w:r>
        <w:r w:rsidR="00C5594E" w:rsidRPr="004B21E4">
          <w:rPr>
            <w:rFonts w:ascii="Arial" w:hAnsi="Arial" w:cs="Arial"/>
            <w:color w:val="000000" w:themeColor="text1"/>
            <w:rPrChange w:id="20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 xml:space="preserve">d </w:t>
        </w:r>
      </w:ins>
      <w:r w:rsidRPr="004B21E4">
        <w:rPr>
          <w:rFonts w:ascii="Arial" w:hAnsi="Arial" w:cs="Arial"/>
          <w:color w:val="000000" w:themeColor="text1"/>
          <w:rPrChange w:id="204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where he came from </w:t>
      </w:r>
      <w:del w:id="205" w:author="San" w:date="2019-11-29T01:38:00Z">
        <w:r w:rsidRPr="004B21E4" w:rsidDel="00C5594E">
          <w:rPr>
            <w:rFonts w:ascii="Arial" w:hAnsi="Arial" w:cs="Arial"/>
            <w:color w:val="000000" w:themeColor="text1"/>
            <w:rPrChange w:id="20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and proposed</w:delText>
        </w:r>
      </w:del>
      <w:ins w:id="207" w:author="San" w:date="2019-11-29T01:38:00Z">
        <w:r w:rsidR="00C5594E" w:rsidRPr="004B21E4">
          <w:rPr>
            <w:rFonts w:ascii="Arial" w:hAnsi="Arial" w:cs="Arial"/>
            <w:color w:val="000000" w:themeColor="text1"/>
            <w:rPrChange w:id="20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and got him to agree to</w:t>
        </w:r>
      </w:ins>
      <w:r w:rsidRPr="004B21E4">
        <w:rPr>
          <w:rFonts w:ascii="Arial" w:hAnsi="Arial" w:cs="Arial"/>
          <w:color w:val="000000" w:themeColor="text1"/>
          <w:rPrChange w:id="209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a solution that would benefit the both of us. “Mr. Ong, a 30% discount would force us to take a loss on our investment. But, I’m open to share the rental market risk with you.” I came up with the solution: Instead of complying </w:t>
      </w:r>
      <w:del w:id="210" w:author="San" w:date="2019-11-29T01:40:00Z">
        <w:r w:rsidRPr="004B21E4" w:rsidDel="004B21E4">
          <w:rPr>
            <w:rFonts w:ascii="Arial" w:hAnsi="Arial" w:cs="Arial"/>
            <w:color w:val="000000" w:themeColor="text1"/>
            <w:rPrChange w:id="21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to</w:delText>
        </w:r>
      </w:del>
      <w:ins w:id="212" w:author="San" w:date="2019-11-29T01:40:00Z">
        <w:r w:rsidR="004B21E4" w:rsidRPr="004B21E4">
          <w:rPr>
            <w:rFonts w:ascii="Arial" w:hAnsi="Arial" w:cs="Arial"/>
            <w:color w:val="000000" w:themeColor="text1"/>
            <w:rPrChange w:id="213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with</w:t>
        </w:r>
      </w:ins>
      <w:r w:rsidRPr="004B21E4">
        <w:rPr>
          <w:rFonts w:ascii="Arial" w:hAnsi="Arial" w:cs="Arial"/>
          <w:color w:val="000000" w:themeColor="text1"/>
          <w:rPrChange w:id="214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30% less rent, I convinced him to just decrease rent by 20% </w:t>
      </w:r>
      <w:del w:id="215" w:author="San" w:date="2019-11-29T01:37:00Z">
        <w:r w:rsidRPr="004B21E4" w:rsidDel="00C5594E">
          <w:rPr>
            <w:rFonts w:ascii="Arial" w:hAnsi="Arial" w:cs="Arial"/>
            <w:color w:val="000000" w:themeColor="text1"/>
            <w:rPrChange w:id="216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while paying</w:delText>
        </w:r>
      </w:del>
      <w:ins w:id="217" w:author="San" w:date="2019-11-29T01:37:00Z">
        <w:r w:rsidR="00C5594E" w:rsidRPr="004B21E4">
          <w:rPr>
            <w:rFonts w:ascii="Arial" w:hAnsi="Arial" w:cs="Arial"/>
            <w:color w:val="000000" w:themeColor="text1"/>
            <w:rPrChange w:id="218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t>and an</w:t>
        </w:r>
      </w:ins>
      <w:r w:rsidRPr="004B21E4">
        <w:rPr>
          <w:rFonts w:ascii="Arial" w:hAnsi="Arial" w:cs="Arial"/>
          <w:color w:val="000000" w:themeColor="text1"/>
          <w:rPrChange w:id="219" w:author="San" w:date="2019-11-29T01:40:00Z">
            <w:rPr>
              <w:rFonts w:ascii="Arial" w:hAnsi="Arial" w:cs="Arial"/>
              <w:color w:val="000000" w:themeColor="text1"/>
            </w:rPr>
          </w:rPrChange>
        </w:rPr>
        <w:t xml:space="preserve"> additional 25 ringgits for every night someone stayed in the apartment. </w:t>
      </w:r>
      <w:del w:id="220" w:author="San" w:date="2019-11-29T01:38:00Z">
        <w:r w:rsidRPr="004B21E4" w:rsidDel="00C5594E">
          <w:rPr>
            <w:rFonts w:ascii="Arial" w:hAnsi="Arial" w:cs="Arial"/>
            <w:color w:val="000000" w:themeColor="text1"/>
            <w:rPrChange w:id="221" w:author="San" w:date="2019-11-29T01:40:00Z">
              <w:rPr>
                <w:rFonts w:ascii="Arial" w:hAnsi="Arial" w:cs="Arial"/>
                <w:color w:val="000000" w:themeColor="text1"/>
              </w:rPr>
            </w:rPrChange>
          </w:rPr>
          <w:delText>Without further hesitation, Mr. Ong agreed.</w:delText>
        </w:r>
      </w:del>
    </w:p>
    <w:p w14:paraId="398932A5" w14:textId="77777777" w:rsidR="00971B72" w:rsidRPr="004B21E4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  <w:rPrChange w:id="222" w:author="San" w:date="2019-11-29T01:40:00Z">
            <w:rPr>
              <w:rFonts w:ascii="Arial" w:hAnsi="Arial" w:cs="Arial"/>
              <w:color w:val="000000" w:themeColor="text1"/>
            </w:rPr>
          </w:rPrChange>
        </w:rPr>
        <w:pPrChange w:id="223" w:author="San" w:date="2019-11-29T00:53:00Z">
          <w:pPr>
            <w:textAlignment w:val="baseline"/>
          </w:pPr>
        </w:pPrChange>
      </w:pPr>
    </w:p>
    <w:p w14:paraId="6B509603" w14:textId="19480BE5" w:rsidR="007B0BAD" w:rsidRPr="004B21E4" w:rsidRDefault="004807CB" w:rsidP="00717111">
      <w:pPr>
        <w:jc w:val="both"/>
        <w:textAlignment w:val="baseline"/>
        <w:rPr>
          <w:ins w:id="224" w:author="San" w:date="2019-11-29T01:21:00Z"/>
          <w:rFonts w:ascii="Arial" w:hAnsi="Arial" w:cs="Arial"/>
          <w:color w:val="000000" w:themeColor="text1"/>
          <w:rPrChange w:id="225" w:author="San" w:date="2019-11-29T01:40:00Z">
            <w:rPr>
              <w:ins w:id="226" w:author="San" w:date="2019-11-29T01:21:00Z"/>
              <w:rFonts w:ascii="Arial" w:hAnsi="Arial" w:cs="Arial"/>
              <w:color w:val="000000" w:themeColor="text1"/>
              <w:highlight w:val="yellow"/>
            </w:rPr>
          </w:rPrChange>
        </w:rPr>
        <w:pPrChange w:id="227" w:author="San" w:date="2019-11-29T00:53:00Z">
          <w:pPr>
            <w:textAlignment w:val="baseline"/>
          </w:pPr>
        </w:pPrChange>
      </w:pPr>
      <w:ins w:id="228" w:author="San" w:date="2019-11-29T01:18:00Z">
        <w:r w:rsidRPr="004B21E4">
          <w:rPr>
            <w:rFonts w:ascii="Arial" w:hAnsi="Arial" w:cs="Arial"/>
            <w:color w:val="000000" w:themeColor="text1"/>
            <w:rPrChange w:id="229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 xml:space="preserve">I might not </w:t>
        </w:r>
      </w:ins>
      <w:ins w:id="230" w:author="San" w:date="2019-11-29T01:22:00Z">
        <w:r w:rsidR="007B0BAD" w:rsidRPr="004B21E4">
          <w:rPr>
            <w:rFonts w:ascii="Arial" w:hAnsi="Arial" w:cs="Arial"/>
            <w:color w:val="000000" w:themeColor="text1"/>
            <w:rPrChange w:id="231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>score well in graded creativity</w:t>
        </w:r>
      </w:ins>
      <w:ins w:id="232" w:author="San" w:date="2019-11-29T01:18:00Z">
        <w:r w:rsidRPr="004B21E4">
          <w:rPr>
            <w:rFonts w:ascii="Arial" w:hAnsi="Arial" w:cs="Arial"/>
            <w:color w:val="000000" w:themeColor="text1"/>
            <w:rPrChange w:id="233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 xml:space="preserve">, but </w:t>
        </w:r>
      </w:ins>
      <w:ins w:id="234" w:author="San" w:date="2019-11-29T01:19:00Z">
        <w:r w:rsidRPr="004B21E4">
          <w:rPr>
            <w:rFonts w:ascii="Arial" w:hAnsi="Arial" w:cs="Arial"/>
            <w:color w:val="000000" w:themeColor="text1"/>
            <w:rPrChange w:id="235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>wh</w:t>
        </w:r>
        <w:r w:rsidR="007B0BAD" w:rsidRPr="004B21E4">
          <w:rPr>
            <w:rFonts w:ascii="Arial" w:hAnsi="Arial" w:cs="Arial"/>
            <w:color w:val="000000" w:themeColor="text1"/>
            <w:rPrChange w:id="236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 xml:space="preserve">en it </w:t>
        </w:r>
      </w:ins>
      <w:ins w:id="237" w:author="San" w:date="2019-11-29T01:22:00Z">
        <w:r w:rsidR="00C5594E" w:rsidRPr="004B21E4">
          <w:rPr>
            <w:rFonts w:ascii="Arial" w:hAnsi="Arial" w:cs="Arial"/>
            <w:color w:val="000000" w:themeColor="text1"/>
            <w:rPrChange w:id="238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>comes to real life situations, I am able to think creatively to solve problems</w:t>
        </w:r>
      </w:ins>
      <w:ins w:id="239" w:author="San" w:date="2019-11-29T01:24:00Z">
        <w:r w:rsidR="007B0BAD" w:rsidRPr="004B21E4">
          <w:rPr>
            <w:rFonts w:ascii="Arial" w:hAnsi="Arial" w:cs="Arial"/>
            <w:color w:val="000000" w:themeColor="text1"/>
            <w:rPrChange w:id="240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>.</w:t>
        </w:r>
      </w:ins>
      <w:ins w:id="241" w:author="San" w:date="2019-11-29T01:23:00Z">
        <w:r w:rsidR="007B0BAD" w:rsidRPr="004B21E4">
          <w:rPr>
            <w:rFonts w:ascii="Arial" w:hAnsi="Arial" w:cs="Arial"/>
            <w:color w:val="000000" w:themeColor="text1"/>
            <w:rPrChange w:id="242" w:author="San" w:date="2019-11-29T01:40:00Z">
              <w:rPr>
                <w:rFonts w:ascii="Arial" w:hAnsi="Arial" w:cs="Arial"/>
                <w:color w:val="000000" w:themeColor="text1"/>
                <w:highlight w:val="yellow"/>
              </w:rPr>
            </w:rPrChange>
          </w:rPr>
          <w:t xml:space="preserve"> </w:t>
        </w:r>
      </w:ins>
    </w:p>
    <w:p w14:paraId="5F68A56D" w14:textId="52949CC5" w:rsidR="00971B72" w:rsidDel="004B21E4" w:rsidRDefault="00971B72" w:rsidP="00717111">
      <w:pPr>
        <w:jc w:val="both"/>
        <w:textAlignment w:val="baseline"/>
        <w:rPr>
          <w:del w:id="243" w:author="San" w:date="2019-11-29T01:40:00Z"/>
          <w:rFonts w:ascii="Arial" w:hAnsi="Arial" w:cs="Arial"/>
          <w:color w:val="000000" w:themeColor="text1"/>
        </w:rPr>
        <w:pPrChange w:id="244" w:author="San" w:date="2019-11-29T00:53:00Z">
          <w:pPr>
            <w:textAlignment w:val="baseline"/>
          </w:pPr>
        </w:pPrChange>
      </w:pPr>
      <w:bookmarkStart w:id="245" w:name="_GoBack"/>
      <w:bookmarkEnd w:id="245"/>
      <w:commentRangeStart w:id="246"/>
      <w:del w:id="247" w:author="San" w:date="2019-11-29T01:40:00Z">
        <w:r w:rsidRPr="00B838B3" w:rsidDel="004B21E4">
          <w:rPr>
            <w:rFonts w:ascii="Arial" w:hAnsi="Arial" w:cs="Arial"/>
            <w:color w:val="000000" w:themeColor="text1"/>
            <w:highlight w:val="yellow"/>
          </w:rPr>
          <w:delText xml:space="preserve">Even though I don’t have the hands of a painter or the eye for photography, I am able to </w:delText>
        </w:r>
        <w:r w:rsidRPr="00617780" w:rsidDel="004B21E4">
          <w:rPr>
            <w:rFonts w:ascii="Arial" w:hAnsi="Arial" w:cs="Arial"/>
            <w:color w:val="000000" w:themeColor="text1"/>
            <w:highlight w:val="red"/>
          </w:rPr>
          <w:delText xml:space="preserve">express </w:delText>
        </w:r>
        <w:r w:rsidRPr="00B838B3" w:rsidDel="004B21E4">
          <w:rPr>
            <w:rFonts w:ascii="Arial" w:hAnsi="Arial" w:cs="Arial"/>
            <w:color w:val="000000" w:themeColor="text1"/>
            <w:highlight w:val="yellow"/>
          </w:rPr>
          <w:delText>creative ways to solve problems though the art of persuasion.</w:delText>
        </w:r>
        <w:r w:rsidDel="004B21E4">
          <w:rPr>
            <w:rFonts w:ascii="Arial" w:hAnsi="Arial" w:cs="Arial"/>
            <w:color w:val="000000" w:themeColor="text1"/>
          </w:rPr>
          <w:delText xml:space="preserve"> </w:delText>
        </w:r>
        <w:commentRangeEnd w:id="246"/>
        <w:r w:rsidDel="004B21E4">
          <w:rPr>
            <w:rStyle w:val="CommentReference"/>
          </w:rPr>
          <w:commentReference w:id="246"/>
        </w:r>
      </w:del>
    </w:p>
    <w:p w14:paraId="4C9F3D5C" w14:textId="77777777" w:rsidR="00971B72" w:rsidRDefault="00971B72" w:rsidP="00717111">
      <w:pPr>
        <w:jc w:val="both"/>
        <w:textAlignment w:val="baseline"/>
        <w:rPr>
          <w:rFonts w:ascii="Arial" w:hAnsi="Arial" w:cs="Arial"/>
          <w:color w:val="000000" w:themeColor="text1"/>
        </w:rPr>
        <w:pPrChange w:id="248" w:author="San" w:date="2019-11-29T00:53:00Z">
          <w:pPr>
            <w:textAlignment w:val="baseline"/>
          </w:pPr>
        </w:pPrChange>
      </w:pPr>
    </w:p>
    <w:p w14:paraId="1A8D7F4D" w14:textId="77777777" w:rsidR="00FE56C1" w:rsidRDefault="004B21E4" w:rsidP="00717111">
      <w:pPr>
        <w:jc w:val="both"/>
        <w:pPrChange w:id="249" w:author="San" w:date="2019-11-29T00:53:00Z">
          <w:pPr/>
        </w:pPrChange>
      </w:pPr>
    </w:p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San" w:date="2019-11-29T01:33:00Z" w:initials="R">
    <w:p w14:paraId="3D5B3471" w14:textId="2FA971F6" w:rsidR="00C5594E" w:rsidRDefault="00C5594E">
      <w:pPr>
        <w:pStyle w:val="CommentText"/>
      </w:pPr>
      <w:r>
        <w:rPr>
          <w:rStyle w:val="CommentReference"/>
        </w:rPr>
        <w:annotationRef/>
      </w:r>
      <w:r>
        <w:t>I changed it to just solving problems creatively. The examples in the essay did not really talk about the art of persuasion.</w:t>
      </w:r>
    </w:p>
  </w:comment>
  <w:comment w:id="246" w:author="Devi Kasih" w:date="2019-11-28T23:25:00Z" w:initials="DK">
    <w:p w14:paraId="1401C871" w14:textId="77777777" w:rsidR="00971B72" w:rsidRDefault="00971B72" w:rsidP="00971B72">
      <w:pPr>
        <w:pStyle w:val="CommentText"/>
      </w:pPr>
      <w:r>
        <w:rPr>
          <w:rStyle w:val="CommentReference"/>
        </w:rPr>
        <w:annotationRef/>
      </w:r>
      <w:r>
        <w:t>Totally need help with the closing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5B3471" w15:done="0"/>
  <w15:commentEx w15:paraId="1401C8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1C871" w16cid:durableId="218AD5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">
    <w15:presenceInfo w15:providerId="None" w15:userId="San"/>
  </w15:person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72"/>
    <w:rsid w:val="000E7BE2"/>
    <w:rsid w:val="001564FA"/>
    <w:rsid w:val="004807CB"/>
    <w:rsid w:val="004B21E4"/>
    <w:rsid w:val="006B23A6"/>
    <w:rsid w:val="00717111"/>
    <w:rsid w:val="007B0BAD"/>
    <w:rsid w:val="00935A1E"/>
    <w:rsid w:val="00971B72"/>
    <w:rsid w:val="00A101AB"/>
    <w:rsid w:val="00B84682"/>
    <w:rsid w:val="00BC74AE"/>
    <w:rsid w:val="00C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FF11"/>
  <w15:chartTrackingRefBased/>
  <w15:docId w15:val="{8DF0DF21-1232-374D-B0A4-75CB7418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B72"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971B7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971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7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72"/>
    <w:rPr>
      <w:rFonts w:ascii="Times New Roman" w:eastAsia="Times New Roman" w:hAnsi="Times New Roman" w:cs="Times New Roman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11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4365-025A-4FF7-9262-5D4D9321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San</cp:lastModifiedBy>
  <cp:revision>2</cp:revision>
  <dcterms:created xsi:type="dcterms:W3CDTF">2019-11-29T06:43:00Z</dcterms:created>
  <dcterms:modified xsi:type="dcterms:W3CDTF">2019-11-29T06:43:00Z</dcterms:modified>
</cp:coreProperties>
</file>