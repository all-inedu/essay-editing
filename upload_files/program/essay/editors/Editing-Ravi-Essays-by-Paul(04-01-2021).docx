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0CC7" w14:textId="062E0068" w:rsidR="00F07BB2" w:rsidRDefault="00790E2C" w:rsidP="006E2927">
      <w:pPr>
        <w:spacing w:line="360" w:lineRule="auto"/>
        <w:jc w:val="both"/>
        <w:rPr>
          <w:b/>
          <w:bCs/>
        </w:rPr>
      </w:pPr>
      <w:r w:rsidRPr="00790E2C">
        <w:rPr>
          <w:b/>
          <w:bCs/>
        </w:rPr>
        <w:t>Boston University Essay Ravi</w:t>
      </w:r>
    </w:p>
    <w:p w14:paraId="7600BBA5" w14:textId="1465556F" w:rsidR="00142AE3" w:rsidRPr="00921177" w:rsidRDefault="00790E2C" w:rsidP="006E2927">
      <w:pPr>
        <w:pBdr>
          <w:bottom w:val="double" w:sz="6" w:space="1" w:color="auto"/>
        </w:pBdr>
        <w:spacing w:line="360" w:lineRule="auto"/>
        <w:jc w:val="both"/>
        <w:rPr>
          <w:i/>
          <w:iCs/>
        </w:rPr>
      </w:pPr>
      <w:r w:rsidRPr="00790E2C">
        <w:rPr>
          <w:i/>
          <w:iCs/>
        </w:rPr>
        <w:t>What about being a student at Boston University most excites you?</w:t>
      </w:r>
      <w:r>
        <w:rPr>
          <w:i/>
          <w:iCs/>
        </w:rPr>
        <w:t xml:space="preserve"> (250 words)</w:t>
      </w:r>
    </w:p>
    <w:p w14:paraId="1BB3EB18" w14:textId="3C487B9B" w:rsidR="0061154B" w:rsidRDefault="0061154B" w:rsidP="006E2927">
      <w:pPr>
        <w:spacing w:line="360" w:lineRule="auto"/>
        <w:jc w:val="both"/>
      </w:pPr>
    </w:p>
    <w:p w14:paraId="43BABE0D" w14:textId="11FFA68E" w:rsidR="00777A93" w:rsidRDefault="00777A93" w:rsidP="006E2927">
      <w:pPr>
        <w:spacing w:line="360" w:lineRule="auto"/>
        <w:jc w:val="both"/>
      </w:pPr>
      <w:r>
        <w:t xml:space="preserve">Version </w:t>
      </w:r>
      <w:r w:rsidR="00A50713">
        <w:t>4</w:t>
      </w:r>
      <w:r>
        <w:t>:</w:t>
      </w:r>
    </w:p>
    <w:p w14:paraId="254FACDA" w14:textId="19DD366A" w:rsidR="00A52E73" w:rsidRDefault="00A52E73" w:rsidP="006E2927">
      <w:pPr>
        <w:spacing w:line="360" w:lineRule="auto"/>
        <w:jc w:val="both"/>
      </w:pPr>
      <w:r>
        <w:t>As</w:t>
      </w:r>
      <w:r w:rsidR="00366EFD">
        <w:t xml:space="preserve"> I traverse my way down </w:t>
      </w:r>
      <w:ins w:id="0" w:author="Paul Edison" w:date="2021-01-04T17:31:00Z">
        <w:r w:rsidR="00811696">
          <w:t xml:space="preserve">the </w:t>
        </w:r>
      </w:ins>
      <w:r w:rsidR="00216102">
        <w:t>Boston University</w:t>
      </w:r>
      <w:r w:rsidR="00F900AD">
        <w:t xml:space="preserve"> campus</w:t>
      </w:r>
      <w:r>
        <w:t xml:space="preserve">, I </w:t>
      </w:r>
      <w:r w:rsidR="00471B1F">
        <w:t xml:space="preserve">caught a glimpse of </w:t>
      </w:r>
      <w:r w:rsidR="00216102">
        <w:t xml:space="preserve">what studying </w:t>
      </w:r>
      <w:del w:id="1" w:author="Paul Edison" w:date="2021-01-04T17:32:00Z">
        <w:r w:rsidR="00216102" w:rsidDel="00811696">
          <w:delText>at BU</w:delText>
        </w:r>
      </w:del>
      <w:ins w:id="2" w:author="Paul Edison" w:date="2021-01-04T17:32:00Z">
        <w:r w:rsidR="00811696">
          <w:t>there</w:t>
        </w:r>
      </w:ins>
      <w:r w:rsidR="00216102">
        <w:t xml:space="preserve"> might feel like: surrounded by multicultural students and exceptional curriculum while living in a ci</w:t>
      </w:r>
      <w:r w:rsidR="008A11C7">
        <w:t>ty</w:t>
      </w:r>
      <w:r w:rsidR="00216102">
        <w:t xml:space="preserve"> </w:t>
      </w:r>
      <w:r w:rsidR="008A11C7">
        <w:t xml:space="preserve">RICH </w:t>
      </w:r>
      <w:r w:rsidR="00216102">
        <w:t xml:space="preserve">with </w:t>
      </w:r>
      <w:r w:rsidR="00E24220">
        <w:t>exuberance</w:t>
      </w:r>
      <w:r w:rsidR="00216102">
        <w:t>, art</w:t>
      </w:r>
      <w:r w:rsidR="00F900AD">
        <w:t>,</w:t>
      </w:r>
      <w:r w:rsidR="00216102">
        <w:t xml:space="preserve"> and </w:t>
      </w:r>
      <w:r w:rsidR="00585182">
        <w:t>food.</w:t>
      </w:r>
    </w:p>
    <w:p w14:paraId="362493DA" w14:textId="77777777" w:rsidR="00AB4624" w:rsidRDefault="00AB4624" w:rsidP="006E2927">
      <w:pPr>
        <w:spacing w:line="360" w:lineRule="auto"/>
        <w:jc w:val="both"/>
      </w:pPr>
    </w:p>
    <w:p w14:paraId="5EF40ED1" w14:textId="053AAEC4" w:rsidR="00305493" w:rsidRDefault="001F7CE7" w:rsidP="006E2927">
      <w:pPr>
        <w:spacing w:line="360" w:lineRule="auto"/>
        <w:jc w:val="both"/>
      </w:pPr>
      <w:r>
        <w:t>BU</w:t>
      </w:r>
      <w:r w:rsidR="005777EC">
        <w:t xml:space="preserve"> </w:t>
      </w:r>
      <w:r>
        <w:t>embraces diversity through cultural groups on campus,</w:t>
      </w:r>
      <w:r w:rsidR="005777EC">
        <w:t xml:space="preserve"> providing a sense of belonging to every Terr</w:t>
      </w:r>
      <w:r>
        <w:t>ier no matter</w:t>
      </w:r>
      <w:r w:rsidR="00546119">
        <w:t xml:space="preserve"> </w:t>
      </w:r>
      <w:r w:rsidR="004E616F">
        <w:t xml:space="preserve">what they believe in. </w:t>
      </w:r>
      <w:commentRangeStart w:id="3"/>
      <w:r w:rsidR="00CF6BBF">
        <w:t xml:space="preserve">As a Muslim, I feel comfortable knowing that I could always practice my prayers </w:t>
      </w:r>
      <w:del w:id="4" w:author="Paul Edison" w:date="2021-01-04T17:32:00Z">
        <w:r w:rsidR="00CF6BBF" w:rsidDel="00811696">
          <w:delText xml:space="preserve">from </w:delText>
        </w:r>
      </w:del>
      <w:ins w:id="5" w:author="Paul Edison" w:date="2021-01-04T17:32:00Z">
        <w:r w:rsidR="00811696">
          <w:t>with</w:t>
        </w:r>
        <w:r w:rsidR="00811696">
          <w:t xml:space="preserve"> </w:t>
        </w:r>
      </w:ins>
      <w:r w:rsidR="00CF6BBF">
        <w:t>BU’s Islamic Society</w:t>
      </w:r>
      <w:r w:rsidR="00A114A0">
        <w:t xml:space="preserve">. </w:t>
      </w:r>
      <w:r w:rsidR="008A11C7">
        <w:t>I could als</w:t>
      </w:r>
      <w:r w:rsidR="00305493">
        <w:t xml:space="preserve">o grow connections by </w:t>
      </w:r>
      <w:r w:rsidR="008A11C7">
        <w:t>find</w:t>
      </w:r>
      <w:r w:rsidR="00305493">
        <w:t>ing</w:t>
      </w:r>
      <w:r w:rsidR="008A11C7">
        <w:t xml:space="preserve"> similar interests </w:t>
      </w:r>
      <w:del w:id="6" w:author="Paul Edison" w:date="2021-01-04T17:32:00Z">
        <w:r w:rsidR="008A11C7" w:rsidDel="00811696">
          <w:delText xml:space="preserve">of </w:delText>
        </w:r>
      </w:del>
      <w:ins w:id="7" w:author="Paul Edison" w:date="2021-01-04T17:32:00Z">
        <w:r w:rsidR="00811696">
          <w:t>in</w:t>
        </w:r>
        <w:r w:rsidR="00811696">
          <w:t xml:space="preserve"> </w:t>
        </w:r>
      </w:ins>
      <w:r w:rsidR="00585182">
        <w:t>photography</w:t>
      </w:r>
      <w:r w:rsidR="008A11C7">
        <w:t xml:space="preserve"> and soccer through hundreds of student-based organizations available</w:t>
      </w:r>
      <w:del w:id="8" w:author="Paul Edison" w:date="2021-01-04T17:32:00Z">
        <w:r w:rsidR="008A11C7" w:rsidDel="00811696">
          <w:delText xml:space="preserve"> </w:delText>
        </w:r>
        <w:r w:rsidR="00305493" w:rsidDel="00811696">
          <w:delText>at BU</w:delText>
        </w:r>
      </w:del>
      <w:r w:rsidR="00305493">
        <w:t>.</w:t>
      </w:r>
      <w:commentRangeEnd w:id="3"/>
      <w:r w:rsidR="00811696">
        <w:rPr>
          <w:rStyle w:val="CommentReference"/>
        </w:rPr>
        <w:commentReference w:id="3"/>
      </w:r>
    </w:p>
    <w:p w14:paraId="32CD3EDC" w14:textId="77777777" w:rsidR="00F12256" w:rsidRDefault="00F12256" w:rsidP="006E2927">
      <w:pPr>
        <w:spacing w:line="360" w:lineRule="auto"/>
        <w:jc w:val="both"/>
      </w:pPr>
    </w:p>
    <w:p w14:paraId="2F0B574F" w14:textId="765F3B7E" w:rsidR="00A114A0" w:rsidRDefault="001D4254" w:rsidP="006E2927">
      <w:pPr>
        <w:spacing w:line="360" w:lineRule="auto"/>
        <w:jc w:val="both"/>
      </w:pPr>
      <w:r>
        <w:t>With that in mind, I</w:t>
      </w:r>
      <w:ins w:id="9" w:author="Paul Edison" w:date="2021-01-04T17:32:00Z">
        <w:r w:rsidR="00811696">
          <w:t xml:space="preserve"> </w:t>
        </w:r>
        <w:proofErr w:type="gramStart"/>
        <w:r w:rsidR="00811696">
          <w:t>a</w:t>
        </w:r>
      </w:ins>
      <w:proofErr w:type="gramEnd"/>
      <w:del w:id="10" w:author="Paul Edison" w:date="2021-01-04T17:32:00Z">
        <w:r w:rsidDel="00811696">
          <w:delText>’</w:delText>
        </w:r>
      </w:del>
      <w:r>
        <w:t>m also thrilled to</w:t>
      </w:r>
      <w:r w:rsidR="008B1C4F">
        <w:t xml:space="preserve"> furth</w:t>
      </w:r>
      <w:r>
        <w:t>er</w:t>
      </w:r>
      <w:r w:rsidR="008B1C4F">
        <w:t xml:space="preserve"> my passion for sustainable energy</w:t>
      </w:r>
      <w:r w:rsidR="00B72576">
        <w:t xml:space="preserve"> </w:t>
      </w:r>
      <w:r w:rsidR="00305493">
        <w:t xml:space="preserve">at BU </w:t>
      </w:r>
      <w:r w:rsidR="008B1C4F">
        <w:t xml:space="preserve">through </w:t>
      </w:r>
      <w:r w:rsidR="00305493">
        <w:t xml:space="preserve">its </w:t>
      </w:r>
      <w:r w:rsidR="00B72576">
        <w:t xml:space="preserve">engineering school’s </w:t>
      </w:r>
      <w:r w:rsidR="002567C0">
        <w:t>c</w:t>
      </w:r>
      <w:r w:rsidR="008B1C4F">
        <w:t xml:space="preserve">oncentration in </w:t>
      </w:r>
      <w:r w:rsidR="002567C0">
        <w:t>e</w:t>
      </w:r>
      <w:r w:rsidR="008B1C4F">
        <w:t xml:space="preserve">nergy </w:t>
      </w:r>
      <w:r w:rsidR="002567C0">
        <w:t>t</w:t>
      </w:r>
      <w:r w:rsidR="008B1C4F">
        <w:t>echnologies</w:t>
      </w:r>
      <w:r w:rsidR="00B72576">
        <w:t>.</w:t>
      </w:r>
      <w:r w:rsidR="008B1C4F">
        <w:t xml:space="preserve"> </w:t>
      </w:r>
      <w:r w:rsidR="00546119">
        <w:t xml:space="preserve">My vision for </w:t>
      </w:r>
      <w:r w:rsidR="00F12256">
        <w:t xml:space="preserve">solving solar panels’ power output intermittency </w:t>
      </w:r>
      <w:r w:rsidR="00546119">
        <w:t>aligns</w:t>
      </w:r>
      <w:r w:rsidR="00F12256">
        <w:t xml:space="preserve"> with</w:t>
      </w:r>
      <w:r w:rsidR="00546119">
        <w:t xml:space="preserve"> </w:t>
      </w:r>
      <w:r w:rsidR="00A114A0">
        <w:t>the study of</w:t>
      </w:r>
      <w:commentRangeStart w:id="11"/>
      <w:r w:rsidR="00A114A0">
        <w:t xml:space="preserve"> </w:t>
      </w:r>
      <w:r w:rsidR="00546119" w:rsidRPr="00546119">
        <w:rPr>
          <w:i/>
          <w:iCs/>
        </w:rPr>
        <w:t>Electrochemistry of Batteries and Fuel Cells</w:t>
      </w:r>
      <w:commentRangeEnd w:id="11"/>
      <w:r w:rsidR="00811696">
        <w:rPr>
          <w:rStyle w:val="CommentReference"/>
        </w:rPr>
        <w:commentReference w:id="11"/>
      </w:r>
      <w:r w:rsidR="00F12256">
        <w:t>, where I can understand the concept of electricity storage and build upon that knowledge to conduct research in BU’s</w:t>
      </w:r>
      <w:r w:rsidR="00A114A0">
        <w:t xml:space="preserve"> state-of-the-art Rajen Kilachand Center for Integrated Life Sciences and Engineering labs. </w:t>
      </w:r>
      <w:r w:rsidR="00F12256">
        <w:t xml:space="preserve"> </w:t>
      </w:r>
    </w:p>
    <w:p w14:paraId="6BBE68AB" w14:textId="77777777" w:rsidR="0004145E" w:rsidRDefault="0004145E" w:rsidP="006E2927">
      <w:pPr>
        <w:spacing w:line="360" w:lineRule="auto"/>
        <w:jc w:val="both"/>
      </w:pPr>
    </w:p>
    <w:p w14:paraId="48D04362" w14:textId="219F273F" w:rsidR="0061154B" w:rsidRDefault="0004145E" w:rsidP="006E2927">
      <w:pPr>
        <w:spacing w:line="360" w:lineRule="auto"/>
        <w:jc w:val="both"/>
      </w:pPr>
      <w:r>
        <w:t>Lastly, the idea of</w:t>
      </w:r>
      <w:r w:rsidR="009312D9">
        <w:t xml:space="preserve"> experiencing t</w:t>
      </w:r>
      <w:r w:rsidR="00585182">
        <w:t xml:space="preserve">he </w:t>
      </w:r>
      <w:r w:rsidR="009D6F55">
        <w:t>bustling</w:t>
      </w:r>
      <w:r w:rsidR="00585182">
        <w:t xml:space="preserve"> activities at Charles River, the</w:t>
      </w:r>
      <w:r w:rsidR="00690827">
        <w:t xml:space="preserve"> timeless artworks at MFA Boston, and the tongue-tingling clams at Faneuil Hall, would create </w:t>
      </w:r>
      <w:r w:rsidR="000C4BBE">
        <w:t>an ideal college experience for me</w:t>
      </w:r>
      <w:r w:rsidR="009312D9">
        <w:t>:</w:t>
      </w:r>
      <w:commentRangeStart w:id="12"/>
      <w:r w:rsidR="009312D9">
        <w:t xml:space="preserve"> embracing</w:t>
      </w:r>
      <w:r w:rsidR="004E616F">
        <w:t xml:space="preserve"> one’s ability to give back to their community from the positive influence</w:t>
      </w:r>
      <w:r w:rsidR="00305493">
        <w:t>s</w:t>
      </w:r>
      <w:r w:rsidR="004E616F">
        <w:t xml:space="preserve"> of </w:t>
      </w:r>
      <w:del w:id="13" w:author="Paul Edison" w:date="2021-01-04T17:34:00Z">
        <w:r w:rsidR="004E616F" w:rsidDel="00811696">
          <w:delText>his/her</w:delText>
        </w:r>
      </w:del>
      <w:ins w:id="14" w:author="Paul Edison" w:date="2021-01-04T17:34:00Z">
        <w:r w:rsidR="00811696">
          <w:t>their</w:t>
        </w:r>
      </w:ins>
      <w:r w:rsidR="004E616F">
        <w:t xml:space="preserve"> </w:t>
      </w:r>
      <w:r w:rsidR="00A712BA">
        <w:t>past.</w:t>
      </w:r>
      <w:commentRangeEnd w:id="12"/>
      <w:r w:rsidR="00811696">
        <w:rPr>
          <w:rStyle w:val="CommentReference"/>
        </w:rPr>
        <w:commentReference w:id="12"/>
      </w:r>
    </w:p>
    <w:p w14:paraId="2C91B1FE" w14:textId="6C66372F" w:rsidR="000C4BBE" w:rsidRDefault="000C4BBE" w:rsidP="006E2927">
      <w:pPr>
        <w:spacing w:line="360" w:lineRule="auto"/>
        <w:jc w:val="both"/>
      </w:pPr>
      <w:commentRangeStart w:id="15"/>
    </w:p>
    <w:p w14:paraId="77050FE5" w14:textId="204E33B1" w:rsidR="001C3546" w:rsidRDefault="000C4BBE" w:rsidP="006E2927">
      <w:pPr>
        <w:spacing w:line="360" w:lineRule="auto"/>
        <w:jc w:val="both"/>
      </w:pPr>
      <w:r>
        <w:t xml:space="preserve">Ultimately, </w:t>
      </w:r>
      <w:r w:rsidR="009312D9">
        <w:t>engaging</w:t>
      </w:r>
      <w:r>
        <w:t xml:space="preserve"> in a </w:t>
      </w:r>
      <w:r w:rsidR="009312D9">
        <w:t xml:space="preserve">multicultural community of BU students while </w:t>
      </w:r>
      <w:r w:rsidR="00305493">
        <w:t>living</w:t>
      </w:r>
      <w:r w:rsidR="009312D9">
        <w:t xml:space="preserve"> in Boston is what excites me the most to become a Terrier.</w:t>
      </w:r>
      <w:commentRangeEnd w:id="15"/>
      <w:r w:rsidR="00811696">
        <w:rPr>
          <w:rStyle w:val="CommentReference"/>
        </w:rPr>
        <w:commentReference w:id="15"/>
      </w:r>
    </w:p>
    <w:p w14:paraId="137113A2" w14:textId="6E49DFE2" w:rsidR="0061154B" w:rsidRPr="00094A9E" w:rsidRDefault="0061154B" w:rsidP="006E2927">
      <w:pPr>
        <w:spacing w:line="360" w:lineRule="auto"/>
        <w:jc w:val="both"/>
      </w:pPr>
    </w:p>
    <w:sectPr w:rsidR="0061154B" w:rsidRPr="0009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Paul Edison" w:date="2021-01-04T17:39:00Z" w:initials="PE">
    <w:p w14:paraId="60D992D2" w14:textId="77777777" w:rsidR="00811696" w:rsidRDefault="00811696">
      <w:pPr>
        <w:pStyle w:val="CommentText"/>
      </w:pPr>
      <w:r>
        <w:rPr>
          <w:rStyle w:val="CommentReference"/>
        </w:rPr>
        <w:annotationRef/>
      </w:r>
      <w:proofErr w:type="gramStart"/>
      <w:r>
        <w:t>I’d</w:t>
      </w:r>
      <w:proofErr w:type="gramEnd"/>
      <w:r>
        <w:t xml:space="preserve"> try to be more specific here if I can. Remember that </w:t>
      </w:r>
      <w:proofErr w:type="gramStart"/>
      <w:r>
        <w:t>you’re</w:t>
      </w:r>
      <w:proofErr w:type="gramEnd"/>
      <w:r>
        <w:t xml:space="preserve"> still trying to show off your personal brand. </w:t>
      </w:r>
      <w:proofErr w:type="gramStart"/>
      <w:r>
        <w:t>You’re</w:t>
      </w:r>
      <w:proofErr w:type="gramEnd"/>
      <w:r>
        <w:t xml:space="preserve"> still trying to convince the </w:t>
      </w:r>
      <w:proofErr w:type="spellStart"/>
      <w:r>
        <w:t>uni</w:t>
      </w:r>
      <w:proofErr w:type="spellEnd"/>
      <w:r>
        <w:t xml:space="preserve"> admission to choose YOU out of hundreds of similar applicants. </w:t>
      </w:r>
    </w:p>
    <w:p w14:paraId="2A2B762F" w14:textId="77777777" w:rsidR="00811696" w:rsidRDefault="00811696">
      <w:pPr>
        <w:pStyle w:val="CommentText"/>
      </w:pPr>
    </w:p>
    <w:p w14:paraId="263324C4" w14:textId="77777777" w:rsidR="00811696" w:rsidRDefault="00811696">
      <w:pPr>
        <w:pStyle w:val="CommentText"/>
      </w:pPr>
      <w:r>
        <w:t xml:space="preserve">So, try placing yourself in the position of the </w:t>
      </w:r>
      <w:proofErr w:type="spellStart"/>
      <w:r>
        <w:t>uni</w:t>
      </w:r>
      <w:proofErr w:type="spellEnd"/>
      <w:r>
        <w:t xml:space="preserve"> admission. What have you learned about the applicant here? </w:t>
      </w:r>
    </w:p>
    <w:p w14:paraId="5A9EFF05" w14:textId="77777777" w:rsidR="00811696" w:rsidRDefault="00811696" w:rsidP="00811696">
      <w:pPr>
        <w:pStyle w:val="CommentText"/>
        <w:numPr>
          <w:ilvl w:val="0"/>
          <w:numId w:val="4"/>
        </w:numPr>
      </w:pPr>
      <w:proofErr w:type="gramStart"/>
      <w:r>
        <w:t>He’s</w:t>
      </w:r>
      <w:proofErr w:type="gramEnd"/>
      <w:r>
        <w:t xml:space="preserve"> a Muslim. </w:t>
      </w:r>
    </w:p>
    <w:p w14:paraId="595C379B" w14:textId="77777777" w:rsidR="00811696" w:rsidRDefault="00811696" w:rsidP="00811696">
      <w:pPr>
        <w:pStyle w:val="CommentText"/>
        <w:numPr>
          <w:ilvl w:val="0"/>
          <w:numId w:val="4"/>
        </w:numPr>
      </w:pPr>
      <w:r>
        <w:t>He wants to pray with the Islamic Society</w:t>
      </w:r>
    </w:p>
    <w:p w14:paraId="75DB756C" w14:textId="77777777" w:rsidR="00811696" w:rsidRDefault="00811696" w:rsidP="00811696">
      <w:pPr>
        <w:pStyle w:val="CommentText"/>
        <w:numPr>
          <w:ilvl w:val="0"/>
          <w:numId w:val="4"/>
        </w:numPr>
      </w:pPr>
      <w:r>
        <w:t xml:space="preserve">He wants to participate in student organizations. </w:t>
      </w:r>
    </w:p>
    <w:p w14:paraId="2244F72A" w14:textId="77777777" w:rsidR="00811696" w:rsidRDefault="00811696" w:rsidP="00811696">
      <w:pPr>
        <w:pStyle w:val="CommentText"/>
      </w:pPr>
    </w:p>
    <w:p w14:paraId="5659BBA5" w14:textId="77777777" w:rsidR="00811696" w:rsidRDefault="00811696" w:rsidP="00811696">
      <w:pPr>
        <w:pStyle w:val="CommentText"/>
      </w:pPr>
      <w:r>
        <w:t xml:space="preserve">Well, </w:t>
      </w:r>
      <w:proofErr w:type="gramStart"/>
      <w:r>
        <w:t>that’s</w:t>
      </w:r>
      <w:proofErr w:type="gramEnd"/>
      <w:r>
        <w:t xml:space="preserve"> not </w:t>
      </w:r>
      <w:r w:rsidR="005246C7">
        <w:t xml:space="preserve">bad. But I think it could be better. </w:t>
      </w:r>
    </w:p>
    <w:p w14:paraId="1CAD1E41" w14:textId="77777777" w:rsidR="005246C7" w:rsidRDefault="005246C7" w:rsidP="00811696">
      <w:pPr>
        <w:pStyle w:val="CommentText"/>
      </w:pPr>
    </w:p>
    <w:p w14:paraId="70309BEB" w14:textId="77777777" w:rsidR="005246C7" w:rsidRDefault="005246C7" w:rsidP="005246C7">
      <w:pPr>
        <w:pStyle w:val="CommentText"/>
      </w:pPr>
      <w:r>
        <w:t xml:space="preserve">For instance, here are some ideas you can consider: </w:t>
      </w:r>
      <w:r>
        <w:br/>
        <w:t xml:space="preserve">1 &amp; 2. </w:t>
      </w:r>
      <w:proofErr w:type="gramStart"/>
      <w:r>
        <w:t>What’s</w:t>
      </w:r>
      <w:proofErr w:type="gramEnd"/>
      <w:r>
        <w:t xml:space="preserve"> special about your interest or devotion in your religion that you’ll be able to bring to the Islamic Society at BU? How will you enrich this community? </w:t>
      </w:r>
    </w:p>
    <w:p w14:paraId="1ABB1CB5" w14:textId="77777777" w:rsidR="005246C7" w:rsidRDefault="005246C7" w:rsidP="005246C7">
      <w:pPr>
        <w:pStyle w:val="CommentText"/>
      </w:pPr>
      <w:r>
        <w:t xml:space="preserve">3. How will your interests in soccer and photography enrich these student organizations? </w:t>
      </w:r>
    </w:p>
    <w:p w14:paraId="66A24A09" w14:textId="77777777" w:rsidR="005246C7" w:rsidRDefault="005246C7" w:rsidP="005246C7">
      <w:pPr>
        <w:pStyle w:val="CommentText"/>
      </w:pPr>
    </w:p>
    <w:p w14:paraId="174A6D24" w14:textId="5CBC9D53" w:rsidR="005246C7" w:rsidRDefault="005246C7" w:rsidP="005246C7">
      <w:pPr>
        <w:pStyle w:val="CommentText"/>
      </w:pPr>
      <w:r>
        <w:t xml:space="preserve">As you can see, these are probably too much to fit in a 250-word essay. </w:t>
      </w:r>
      <w:proofErr w:type="gramStart"/>
      <w:r>
        <w:t>I’d</w:t>
      </w:r>
      <w:proofErr w:type="gramEnd"/>
      <w:r>
        <w:t xml:space="preserve"> say, pick one, but make sure you elaborate on it. </w:t>
      </w:r>
    </w:p>
  </w:comment>
  <w:comment w:id="11" w:author="Paul Edison" w:date="2021-01-04T17:33:00Z" w:initials="PE">
    <w:p w14:paraId="763C3015" w14:textId="69DD8718" w:rsidR="00811696" w:rsidRDefault="00811696">
      <w:pPr>
        <w:pStyle w:val="CommentText"/>
      </w:pPr>
      <w:r>
        <w:rPr>
          <w:rStyle w:val="CommentReference"/>
        </w:rPr>
        <w:annotationRef/>
      </w:r>
      <w:r>
        <w:t xml:space="preserve">Is this the name of a course in your major? Otherwise, should be in lower case. </w:t>
      </w:r>
    </w:p>
  </w:comment>
  <w:comment w:id="12" w:author="Paul Edison" w:date="2021-01-04T17:34:00Z" w:initials="PE">
    <w:p w14:paraId="71B164A4" w14:textId="4A41C773" w:rsidR="00811696" w:rsidRDefault="00811696">
      <w:pPr>
        <w:pStyle w:val="CommentText"/>
      </w:pPr>
      <w:r>
        <w:rPr>
          <w:rStyle w:val="CommentReference"/>
        </w:rPr>
        <w:annotationRef/>
      </w:r>
      <w:r>
        <w:t xml:space="preserve">As a reader, I feel a slight disconnect here. </w:t>
      </w:r>
      <w:proofErr w:type="gramStart"/>
      <w:r>
        <w:t>What’s</w:t>
      </w:r>
      <w:proofErr w:type="gramEnd"/>
      <w:r>
        <w:t xml:space="preserve"> the relationship between Charles River, MFA Boston, and Faneuil Hall with giving back to the community? </w:t>
      </w:r>
    </w:p>
  </w:comment>
  <w:comment w:id="15" w:author="Paul Edison" w:date="2021-01-04T17:35:00Z" w:initials="PE">
    <w:p w14:paraId="001DDBBF" w14:textId="77777777" w:rsidR="00811696" w:rsidRDefault="00811696">
      <w:pPr>
        <w:pStyle w:val="CommentText"/>
      </w:pPr>
      <w:r>
        <w:rPr>
          <w:rStyle w:val="CommentReference"/>
        </w:rPr>
        <w:annotationRef/>
      </w:r>
      <w:r>
        <w:t xml:space="preserve">There are two ways to make this conclusion stronger. </w:t>
      </w:r>
    </w:p>
    <w:p w14:paraId="7851459D" w14:textId="77777777" w:rsidR="00811696" w:rsidRDefault="00811696" w:rsidP="00811696">
      <w:pPr>
        <w:pStyle w:val="CommentText"/>
        <w:numPr>
          <w:ilvl w:val="0"/>
          <w:numId w:val="3"/>
        </w:numPr>
      </w:pPr>
      <w:r>
        <w:t xml:space="preserve">Connect every single paragraph with the idea of multiculturalism. </w:t>
      </w:r>
    </w:p>
    <w:p w14:paraId="04CD4CA4" w14:textId="77777777" w:rsidR="00811696" w:rsidRDefault="00811696" w:rsidP="00811696">
      <w:pPr>
        <w:pStyle w:val="CommentText"/>
        <w:numPr>
          <w:ilvl w:val="0"/>
          <w:numId w:val="3"/>
        </w:numPr>
      </w:pPr>
      <w:r>
        <w:t xml:space="preserve">Include the other </w:t>
      </w:r>
      <w:proofErr w:type="gramStart"/>
      <w:r>
        <w:t>things  you’re</w:t>
      </w:r>
      <w:proofErr w:type="gramEnd"/>
      <w:r>
        <w:t xml:space="preserve"> excited about here as well. </w:t>
      </w:r>
    </w:p>
    <w:p w14:paraId="0CF444CB" w14:textId="77777777" w:rsidR="00811696" w:rsidRDefault="00811696" w:rsidP="00811696">
      <w:pPr>
        <w:pStyle w:val="CommentText"/>
      </w:pPr>
    </w:p>
    <w:p w14:paraId="51BD2176" w14:textId="77777777" w:rsidR="00811696" w:rsidRDefault="00811696" w:rsidP="00811696">
      <w:pPr>
        <w:pStyle w:val="CommentText"/>
      </w:pPr>
      <w:r>
        <w:t xml:space="preserve">Otherwise, this is what it might sound like to the </w:t>
      </w:r>
      <w:proofErr w:type="spellStart"/>
      <w:r>
        <w:t>uni</w:t>
      </w:r>
      <w:proofErr w:type="spellEnd"/>
      <w:r>
        <w:t xml:space="preserve"> admission: </w:t>
      </w:r>
    </w:p>
    <w:p w14:paraId="191AC5BE" w14:textId="77777777" w:rsidR="00811696" w:rsidRDefault="00811696" w:rsidP="00811696">
      <w:pPr>
        <w:pStyle w:val="CommentText"/>
      </w:pPr>
      <w:r>
        <w:t xml:space="preserve">I like pizza, sushi, and burgers. And then you go on for about 15 minutes on each subject. But 45 minutes later, you say something like, yeah okay but mostly I just really like pizza. </w:t>
      </w:r>
    </w:p>
    <w:p w14:paraId="09D38306" w14:textId="77777777" w:rsidR="00811696" w:rsidRDefault="00811696" w:rsidP="00811696">
      <w:pPr>
        <w:pStyle w:val="CommentText"/>
      </w:pPr>
    </w:p>
    <w:p w14:paraId="588D73CC" w14:textId="0543DB8D" w:rsidR="00811696" w:rsidRDefault="00811696" w:rsidP="00811696">
      <w:pPr>
        <w:pStyle w:val="CommentText"/>
      </w:pPr>
      <w:r>
        <w:t xml:space="preserve">As a reader, </w:t>
      </w:r>
      <w:proofErr w:type="gramStart"/>
      <w:r>
        <w:t>I’d</w:t>
      </w:r>
      <w:proofErr w:type="gramEnd"/>
      <w:r>
        <w:t xml:space="preserve"> feel totally cheated out of my 30 minutes listening to you talk about stuff you’re not really interested in. </w:t>
      </w:r>
      <w:proofErr w:type="gramStart"/>
      <w:r>
        <w:t>There’s</w:t>
      </w:r>
      <w:proofErr w:type="gramEnd"/>
      <w:r>
        <w:t xml:space="preserve"> that sense of anti-climax reading that.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4A6D24" w15:done="0"/>
  <w15:commentEx w15:paraId="763C3015" w15:done="0"/>
  <w15:commentEx w15:paraId="71B164A4" w15:done="0"/>
  <w15:commentEx w15:paraId="588D73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DD157" w16cex:dateUtc="2021-01-04T10:39:00Z"/>
  <w16cex:commentExtensible w16cex:durableId="239DCFE0" w16cex:dateUtc="2021-01-04T10:33:00Z"/>
  <w16cex:commentExtensible w16cex:durableId="239DD018" w16cex:dateUtc="2021-01-04T10:34:00Z"/>
  <w16cex:commentExtensible w16cex:durableId="239DD050" w16cex:dateUtc="2021-01-04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4A6D24" w16cid:durableId="239DD157"/>
  <w16cid:commentId w16cid:paraId="763C3015" w16cid:durableId="239DCFE0"/>
  <w16cid:commentId w16cid:paraId="71B164A4" w16cid:durableId="239DD018"/>
  <w16cid:commentId w16cid:paraId="588D73CC" w16cid:durableId="239DD0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631"/>
    <w:multiLevelType w:val="hybridMultilevel"/>
    <w:tmpl w:val="17DC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613"/>
    <w:multiLevelType w:val="hybridMultilevel"/>
    <w:tmpl w:val="0604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10480"/>
    <w:multiLevelType w:val="hybridMultilevel"/>
    <w:tmpl w:val="77324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96B9F"/>
    <w:multiLevelType w:val="hybridMultilevel"/>
    <w:tmpl w:val="7A0A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93181"/>
    <w:multiLevelType w:val="hybridMultilevel"/>
    <w:tmpl w:val="A5E2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2C"/>
    <w:rsid w:val="0004145E"/>
    <w:rsid w:val="00094A9E"/>
    <w:rsid w:val="000C4BBE"/>
    <w:rsid w:val="00142AE3"/>
    <w:rsid w:val="00185696"/>
    <w:rsid w:val="001B35B7"/>
    <w:rsid w:val="001C3546"/>
    <w:rsid w:val="001D4254"/>
    <w:rsid w:val="001F7CE7"/>
    <w:rsid w:val="00216102"/>
    <w:rsid w:val="002247FE"/>
    <w:rsid w:val="002567C0"/>
    <w:rsid w:val="00285EA7"/>
    <w:rsid w:val="003052F6"/>
    <w:rsid w:val="00305493"/>
    <w:rsid w:val="00314736"/>
    <w:rsid w:val="003200DE"/>
    <w:rsid w:val="00365B53"/>
    <w:rsid w:val="00366EFD"/>
    <w:rsid w:val="0037482C"/>
    <w:rsid w:val="0040783A"/>
    <w:rsid w:val="00432BBA"/>
    <w:rsid w:val="00440A4B"/>
    <w:rsid w:val="00471B1F"/>
    <w:rsid w:val="00474CEB"/>
    <w:rsid w:val="00487742"/>
    <w:rsid w:val="004C59FE"/>
    <w:rsid w:val="004E616F"/>
    <w:rsid w:val="005246C7"/>
    <w:rsid w:val="00546119"/>
    <w:rsid w:val="005777EC"/>
    <w:rsid w:val="00585182"/>
    <w:rsid w:val="0061154B"/>
    <w:rsid w:val="00690827"/>
    <w:rsid w:val="006B34A7"/>
    <w:rsid w:val="006E2927"/>
    <w:rsid w:val="007234E6"/>
    <w:rsid w:val="00777A93"/>
    <w:rsid w:val="00790E2C"/>
    <w:rsid w:val="00811696"/>
    <w:rsid w:val="008561F1"/>
    <w:rsid w:val="00896783"/>
    <w:rsid w:val="008A11C7"/>
    <w:rsid w:val="008B1C4F"/>
    <w:rsid w:val="00921177"/>
    <w:rsid w:val="009312D9"/>
    <w:rsid w:val="0094776C"/>
    <w:rsid w:val="00967BBA"/>
    <w:rsid w:val="009D6F55"/>
    <w:rsid w:val="00A05360"/>
    <w:rsid w:val="00A05752"/>
    <w:rsid w:val="00A114A0"/>
    <w:rsid w:val="00A27174"/>
    <w:rsid w:val="00A30ABF"/>
    <w:rsid w:val="00A50713"/>
    <w:rsid w:val="00A52E73"/>
    <w:rsid w:val="00A712BA"/>
    <w:rsid w:val="00AB4624"/>
    <w:rsid w:val="00AF5B11"/>
    <w:rsid w:val="00B12C3B"/>
    <w:rsid w:val="00B72576"/>
    <w:rsid w:val="00BB7039"/>
    <w:rsid w:val="00C20001"/>
    <w:rsid w:val="00CF6BBF"/>
    <w:rsid w:val="00D04870"/>
    <w:rsid w:val="00DC5F6D"/>
    <w:rsid w:val="00E04863"/>
    <w:rsid w:val="00E24220"/>
    <w:rsid w:val="00E60601"/>
    <w:rsid w:val="00EE3988"/>
    <w:rsid w:val="00F12256"/>
    <w:rsid w:val="00F608AA"/>
    <w:rsid w:val="00F74D6E"/>
    <w:rsid w:val="00F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BF79"/>
  <w15:chartTrackingRefBased/>
  <w15:docId w15:val="{87697152-F65E-FF40-85F1-13EBF05C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6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60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47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6B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6BBF"/>
  </w:style>
  <w:style w:type="paragraph" w:styleId="BalloonText">
    <w:name w:val="Balloon Text"/>
    <w:basedOn w:val="Normal"/>
    <w:link w:val="BalloonTextChar"/>
    <w:uiPriority w:val="99"/>
    <w:semiHidden/>
    <w:unhideWhenUsed/>
    <w:rsid w:val="008116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Edison</cp:lastModifiedBy>
  <cp:revision>9</cp:revision>
  <dcterms:created xsi:type="dcterms:W3CDTF">2021-01-03T15:25:00Z</dcterms:created>
  <dcterms:modified xsi:type="dcterms:W3CDTF">2021-01-04T10:44:00Z</dcterms:modified>
</cp:coreProperties>
</file>