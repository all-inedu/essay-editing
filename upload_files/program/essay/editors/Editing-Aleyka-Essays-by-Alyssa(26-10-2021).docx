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C137" w14:textId="22489620" w:rsidR="004703C1" w:rsidRDefault="004703C1" w:rsidP="006760B3">
      <w:pPr>
        <w:rPr>
          <w:color w:val="333333"/>
        </w:rPr>
      </w:pPr>
      <w:r>
        <w:rPr>
          <w:color w:val="333333"/>
        </w:rPr>
        <w:t xml:space="preserve">2. </w:t>
      </w:r>
      <w:r w:rsidRPr="004703C1">
        <w:rPr>
          <w:color w:val="333333"/>
        </w:rPr>
        <w:t>The lessons we take from obstacles we encounter can be fundamental to later success. Recount a time when you faced a challenge, setback, or failure. How did it affect you, and what did you learn from the experience</w:t>
      </w:r>
      <w:r>
        <w:rPr>
          <w:color w:val="333333"/>
        </w:rPr>
        <w:t xml:space="preserve"> (650 words)</w:t>
      </w:r>
    </w:p>
    <w:p w14:paraId="365CF2C3" w14:textId="77777777" w:rsidR="004703C1" w:rsidRDefault="004703C1" w:rsidP="006760B3">
      <w:pPr>
        <w:rPr>
          <w:color w:val="333333"/>
        </w:rPr>
      </w:pPr>
    </w:p>
    <w:p w14:paraId="109A4623" w14:textId="782D5369" w:rsidR="006760B3" w:rsidRPr="006760B3" w:rsidRDefault="0026511C" w:rsidP="006760B3">
      <w:r>
        <w:rPr>
          <w:color w:val="333333"/>
        </w:rPr>
        <w:t xml:space="preserve">I was stupid. </w:t>
      </w:r>
      <w:r w:rsidR="00CC1346">
        <w:rPr>
          <w:color w:val="333333"/>
        </w:rPr>
        <w:t xml:space="preserve">I gave a defeated chuckle as I ripped my own face. I never thought I’d ever do it </w:t>
      </w:r>
      <w:commentRangeStart w:id="0"/>
      <w:r w:rsidR="00CC1346" w:rsidRPr="007E18EC">
        <w:rPr>
          <w:color w:val="333333"/>
        </w:rPr>
        <w:t>metaphorically</w:t>
      </w:r>
      <w:commentRangeEnd w:id="0"/>
      <w:r w:rsidR="004F0C8E">
        <w:rPr>
          <w:rStyle w:val="CommentReference"/>
          <w:rFonts w:asciiTheme="minorHAnsi" w:eastAsiaTheme="minorHAnsi" w:hAnsiTheme="minorHAnsi" w:cstheme="minorBidi"/>
        </w:rPr>
        <w:commentReference w:id="0"/>
      </w:r>
      <w:r w:rsidR="00CC1346" w:rsidRPr="007E18EC">
        <w:rPr>
          <w:color w:val="333333"/>
        </w:rPr>
        <w:t xml:space="preserve"> and literally. I probably shared a moment of empathy with the losing presidential candidate in Indonesia at the same year as I</w:t>
      </w:r>
      <w:r w:rsidR="00CC1346">
        <w:rPr>
          <w:color w:val="333333"/>
        </w:rPr>
        <w:t xml:space="preserve"> walked around taking down campaign posters with my face on it.</w:t>
      </w:r>
      <w:r w:rsidR="007E18EC">
        <w:rPr>
          <w:color w:val="333333"/>
        </w:rPr>
        <w:t xml:space="preserve"> </w:t>
      </w:r>
      <w:ins w:id="1" w:author="Alyssa Manik" w:date="2021-10-25T20:03:00Z">
        <w:r w:rsidR="004F0C8E">
          <w:rPr>
            <w:color w:val="333333"/>
          </w:rPr>
          <w:t>“</w:t>
        </w:r>
      </w:ins>
      <w:del w:id="2" w:author="Alyssa Manik" w:date="2021-10-25T20:03:00Z">
        <w:r w:rsidR="00CC1346" w:rsidDel="004F0C8E">
          <w:rPr>
            <w:color w:val="333333"/>
          </w:rPr>
          <w:delText>‘</w:delText>
        </w:r>
      </w:del>
      <w:r w:rsidR="00CC1346">
        <w:rPr>
          <w:color w:val="333333"/>
        </w:rPr>
        <w:t>The important thing is you g</w:t>
      </w:r>
      <w:ins w:id="3" w:author="Alyssa Manik" w:date="2021-10-25T20:03:00Z">
        <w:r w:rsidR="004F0C8E">
          <w:rPr>
            <w:color w:val="333333"/>
          </w:rPr>
          <w:t>a</w:t>
        </w:r>
      </w:ins>
      <w:del w:id="4" w:author="Alyssa Manik" w:date="2021-10-25T20:03:00Z">
        <w:r w:rsidR="00CC1346" w:rsidDel="004F0C8E">
          <w:rPr>
            <w:color w:val="333333"/>
          </w:rPr>
          <w:delText>i</w:delText>
        </w:r>
      </w:del>
      <w:r w:rsidR="00CC1346">
        <w:rPr>
          <w:color w:val="333333"/>
        </w:rPr>
        <w:t>ve it a shot</w:t>
      </w:r>
      <w:ins w:id="5" w:author="Alyssa Manik" w:date="2021-10-25T20:03:00Z">
        <w:r w:rsidR="004F0C8E">
          <w:rPr>
            <w:color w:val="333333"/>
          </w:rPr>
          <w:t>,”</w:t>
        </w:r>
      </w:ins>
      <w:del w:id="6" w:author="Alyssa Manik" w:date="2021-10-25T20:03:00Z">
        <w:r w:rsidR="00CC1346" w:rsidDel="004F0C8E">
          <w:rPr>
            <w:color w:val="333333"/>
          </w:rPr>
          <w:delText>’,</w:delText>
        </w:r>
      </w:del>
      <w:r w:rsidR="00CC1346">
        <w:rPr>
          <w:color w:val="333333"/>
        </w:rPr>
        <w:t xml:space="preserve"> they say. No one told me that the pain of losing goes up proportionally to the amount of effort I put in. Having to tear down every tangible evidence </w:t>
      </w:r>
      <w:r w:rsidR="00711E38">
        <w:rPr>
          <w:color w:val="333333"/>
        </w:rPr>
        <w:t xml:space="preserve">of </w:t>
      </w:r>
      <w:ins w:id="7" w:author="Alyssa Manik" w:date="2021-10-25T20:03:00Z">
        <w:r w:rsidR="004F0C8E">
          <w:rPr>
            <w:color w:val="333333"/>
          </w:rPr>
          <w:t>the</w:t>
        </w:r>
      </w:ins>
      <w:del w:id="8" w:author="Alyssa Manik" w:date="2021-10-25T20:03:00Z">
        <w:r w:rsidR="00711E38" w:rsidDel="004F0C8E">
          <w:rPr>
            <w:color w:val="333333"/>
          </w:rPr>
          <w:delText>any</w:delText>
        </w:r>
      </w:del>
      <w:r w:rsidR="00711E38">
        <w:rPr>
          <w:color w:val="333333"/>
        </w:rPr>
        <w:t xml:space="preserve"> efforts I made</w:t>
      </w:r>
      <w:r w:rsidR="00CC1346">
        <w:rPr>
          <w:color w:val="333333"/>
        </w:rPr>
        <w:t xml:space="preserve"> </w:t>
      </w:r>
      <w:r w:rsidR="00711E38">
        <w:rPr>
          <w:color w:val="333333"/>
        </w:rPr>
        <w:t>a</w:t>
      </w:r>
      <w:r w:rsidR="00CC1346">
        <w:rPr>
          <w:color w:val="333333"/>
        </w:rPr>
        <w:t xml:space="preserve"> day after </w:t>
      </w:r>
      <w:r w:rsidR="00711E38">
        <w:rPr>
          <w:color w:val="333333"/>
        </w:rPr>
        <w:t>vote counts</w:t>
      </w:r>
      <w:r w:rsidR="00CC1346">
        <w:rPr>
          <w:color w:val="333333"/>
        </w:rPr>
        <w:t xml:space="preserve"> </w:t>
      </w:r>
      <w:r w:rsidR="00711E38">
        <w:rPr>
          <w:color w:val="333333"/>
        </w:rPr>
        <w:t>should be a punishment of its own class</w:t>
      </w:r>
      <w:r w:rsidR="00CC1346">
        <w:rPr>
          <w:color w:val="333333"/>
        </w:rPr>
        <w:t xml:space="preserve">. </w:t>
      </w:r>
      <w:r w:rsidR="00711E38">
        <w:rPr>
          <w:color w:val="333333"/>
        </w:rPr>
        <w:t xml:space="preserve">Now I’ll never be a student council president. At the same time it took me to run and fail spectacularly, </w:t>
      </w:r>
      <w:r w:rsidR="006760B3" w:rsidRPr="006760B3">
        <w:rPr>
          <w:color w:val="333333"/>
        </w:rPr>
        <w:t>Vera grows a new leaf</w:t>
      </w:r>
      <w:r w:rsidR="00711E38" w:rsidRPr="00711E38">
        <w:t xml:space="preserve"> </w:t>
      </w:r>
      <w:r w:rsidR="00711E38">
        <w:rPr>
          <w:color w:val="333333"/>
        </w:rPr>
        <w:t>a</w:t>
      </w:r>
      <w:r w:rsidR="00711E38" w:rsidRPr="00711E38">
        <w:rPr>
          <w:color w:val="333333"/>
        </w:rPr>
        <w:t>fter intermittent watering</w:t>
      </w:r>
      <w:r w:rsidR="006760B3" w:rsidRPr="006760B3">
        <w:rPr>
          <w:color w:val="333333"/>
        </w:rPr>
        <w:t xml:space="preserve">. There is little that can equate to the sense of achievement that followed. After receiving my first ever succulent as a birthday souvenir, </w:t>
      </w:r>
      <w:commentRangeStart w:id="9"/>
      <w:r w:rsidR="006760B3" w:rsidRPr="006760B3">
        <w:rPr>
          <w:i/>
          <w:iCs/>
          <w:color w:val="333333"/>
        </w:rPr>
        <w:t>taking care of it has been a full time job believe it or not</w:t>
      </w:r>
      <w:commentRangeEnd w:id="9"/>
      <w:r w:rsidR="004F0C8E">
        <w:rPr>
          <w:rStyle w:val="CommentReference"/>
          <w:rFonts w:asciiTheme="minorHAnsi" w:eastAsiaTheme="minorHAnsi" w:hAnsiTheme="minorHAnsi" w:cstheme="minorBidi"/>
        </w:rPr>
        <w:commentReference w:id="9"/>
      </w:r>
      <w:r w:rsidR="006760B3" w:rsidRPr="006760B3">
        <w:rPr>
          <w:i/>
          <w:iCs/>
          <w:color w:val="333333"/>
        </w:rPr>
        <w:t xml:space="preserve">. </w:t>
      </w:r>
      <w:r w:rsidR="006760B3" w:rsidRPr="006760B3">
        <w:rPr>
          <w:color w:val="333333"/>
        </w:rPr>
        <w:t xml:space="preserve">Water every Tuesday and Saturday, leave </w:t>
      </w:r>
      <w:r w:rsidR="00711E38">
        <w:rPr>
          <w:color w:val="333333"/>
        </w:rPr>
        <w:t>in direct sunlight</w:t>
      </w:r>
      <w:r w:rsidR="006760B3" w:rsidRPr="006760B3">
        <w:rPr>
          <w:color w:val="333333"/>
        </w:rPr>
        <w:t xml:space="preserve"> every Thursday, </w:t>
      </w:r>
      <w:r w:rsidR="00711E38">
        <w:rPr>
          <w:color w:val="333333"/>
        </w:rPr>
        <w:t xml:space="preserve">relocate to under </w:t>
      </w:r>
      <w:r w:rsidR="006760B3" w:rsidRPr="006760B3">
        <w:rPr>
          <w:color w:val="333333"/>
        </w:rPr>
        <w:t xml:space="preserve">bedside lamp </w:t>
      </w:r>
      <w:r w:rsidR="00711E38">
        <w:rPr>
          <w:color w:val="333333"/>
        </w:rPr>
        <w:t>after every sunset</w:t>
      </w:r>
      <w:r w:rsidR="006760B3" w:rsidRPr="006760B3">
        <w:rPr>
          <w:color w:val="333333"/>
        </w:rPr>
        <w:t xml:space="preserve">, repeat. Every time my friends would come over, they’d be in shock </w:t>
      </w:r>
      <w:commentRangeStart w:id="10"/>
      <w:r w:rsidR="006760B3" w:rsidRPr="006760B3">
        <w:rPr>
          <w:color w:val="333333"/>
        </w:rPr>
        <w:t>as to</w:t>
      </w:r>
      <w:commentRangeEnd w:id="10"/>
      <w:r w:rsidR="004F0C8E">
        <w:rPr>
          <w:rStyle w:val="CommentReference"/>
          <w:rFonts w:asciiTheme="minorHAnsi" w:eastAsiaTheme="minorHAnsi" w:hAnsiTheme="minorHAnsi" w:cstheme="minorBidi"/>
        </w:rPr>
        <w:commentReference w:id="10"/>
      </w:r>
      <w:r w:rsidR="006760B3" w:rsidRPr="006760B3">
        <w:rPr>
          <w:color w:val="333333"/>
        </w:rPr>
        <w:t xml:space="preserve"> how much Vera has grown in just a short while. As a wave of pride washed over me, I cheekily grinned, knowing that weeks of attentive care had been paid off. </w:t>
      </w:r>
    </w:p>
    <w:p w14:paraId="09816763" w14:textId="77777777" w:rsidR="006760B3" w:rsidRPr="006760B3" w:rsidRDefault="006760B3" w:rsidP="006760B3"/>
    <w:p w14:paraId="6463F5D9" w14:textId="6ED5F365" w:rsidR="006760B3" w:rsidRPr="006760B3" w:rsidRDefault="0026511C" w:rsidP="006760B3">
      <w:r>
        <w:rPr>
          <w:color w:val="333333"/>
        </w:rPr>
        <w:t>I shouldn’t have r</w:t>
      </w:r>
      <w:ins w:id="11" w:author="Alyssa Manik" w:date="2021-10-25T20:05:00Z">
        <w:r w:rsidR="004F0C8E">
          <w:rPr>
            <w:color w:val="333333"/>
          </w:rPr>
          <w:t>a</w:t>
        </w:r>
      </w:ins>
      <w:del w:id="12" w:author="Alyssa Manik" w:date="2021-10-25T20:05:00Z">
        <w:r w:rsidDel="004F0C8E">
          <w:rPr>
            <w:color w:val="333333"/>
          </w:rPr>
          <w:delText>u</w:delText>
        </w:r>
      </w:del>
      <w:r>
        <w:rPr>
          <w:color w:val="333333"/>
        </w:rPr>
        <w:t xml:space="preserve">n for the election. </w:t>
      </w:r>
      <w:r w:rsidR="006760B3" w:rsidRPr="006760B3">
        <w:rPr>
          <w:color w:val="333333"/>
        </w:rPr>
        <w:t>In a way, Vera and I are alike. Evidently not in colour, but similar in a way that controlled environments are all we’ve ever come to know. Funn</w:t>
      </w:r>
      <w:r w:rsidR="00CC1346">
        <w:rPr>
          <w:color w:val="333333"/>
        </w:rPr>
        <w:t>ily</w:t>
      </w:r>
      <w:r w:rsidR="006760B3" w:rsidRPr="006760B3">
        <w:rPr>
          <w:color w:val="333333"/>
        </w:rPr>
        <w:t xml:space="preserve"> enough, the one time I decided to </w:t>
      </w:r>
      <w:r>
        <w:rPr>
          <w:color w:val="333333"/>
        </w:rPr>
        <w:t>go out of that environment, out</w:t>
      </w:r>
      <w:r w:rsidRPr="006760B3">
        <w:rPr>
          <w:color w:val="333333"/>
        </w:rPr>
        <w:t xml:space="preserve"> </w:t>
      </w:r>
      <w:r w:rsidR="006760B3" w:rsidRPr="006760B3">
        <w:rPr>
          <w:color w:val="333333"/>
        </w:rPr>
        <w:t>with the variables that fabricate my everyday life, everything went sideways.</w:t>
      </w:r>
      <w:r>
        <w:rPr>
          <w:color w:val="333333"/>
        </w:rPr>
        <w:t xml:space="preserve"> In fact, it went out the windows so quickly I couldn’t save any of the effort, or any self-dignity. </w:t>
      </w:r>
      <w:r w:rsidR="006760B3" w:rsidRPr="006760B3">
        <w:rPr>
          <w:color w:val="333333"/>
        </w:rPr>
        <w:t xml:space="preserve">Running (and losing) for the student council president was what cost me </w:t>
      </w:r>
      <w:commentRangeStart w:id="13"/>
      <w:r w:rsidR="006760B3" w:rsidRPr="006760B3">
        <w:rPr>
          <w:color w:val="333333"/>
        </w:rPr>
        <w:t>my leaves that I have been ceaselessly taking care of over the years.</w:t>
      </w:r>
      <w:r w:rsidR="00BD0395">
        <w:rPr>
          <w:color w:val="333333"/>
        </w:rPr>
        <w:t xml:space="preserve"> </w:t>
      </w:r>
      <w:commentRangeEnd w:id="13"/>
      <w:r w:rsidR="004F0C8E">
        <w:rPr>
          <w:rStyle w:val="CommentReference"/>
          <w:rFonts w:asciiTheme="minorHAnsi" w:eastAsiaTheme="minorHAnsi" w:hAnsiTheme="minorHAnsi" w:cstheme="minorBidi"/>
        </w:rPr>
        <w:commentReference w:id="13"/>
      </w:r>
      <w:r w:rsidR="00BD0395">
        <w:rPr>
          <w:color w:val="333333"/>
        </w:rPr>
        <w:t xml:space="preserve">Vera stayed in </w:t>
      </w:r>
      <w:commentRangeStart w:id="14"/>
      <w:r w:rsidR="00BD0395">
        <w:rPr>
          <w:color w:val="333333"/>
        </w:rPr>
        <w:t>her safe environment, I did not.</w:t>
      </w:r>
      <w:r w:rsidR="006760B3" w:rsidRPr="006760B3">
        <w:rPr>
          <w:color w:val="333333"/>
        </w:rPr>
        <w:t xml:space="preserve"> </w:t>
      </w:r>
      <w:r w:rsidR="004355DA">
        <w:rPr>
          <w:color w:val="333333"/>
        </w:rPr>
        <w:t>Vera was smart, I was not.</w:t>
      </w:r>
      <w:commentRangeEnd w:id="14"/>
      <w:r w:rsidR="004F0C8E">
        <w:rPr>
          <w:rStyle w:val="CommentReference"/>
          <w:rFonts w:asciiTheme="minorHAnsi" w:eastAsiaTheme="minorHAnsi" w:hAnsiTheme="minorHAnsi" w:cstheme="minorBidi"/>
        </w:rPr>
        <w:commentReference w:id="14"/>
      </w:r>
    </w:p>
    <w:p w14:paraId="69DB7805" w14:textId="77777777" w:rsidR="006760B3" w:rsidRPr="006760B3" w:rsidRDefault="006760B3" w:rsidP="006760B3"/>
    <w:p w14:paraId="23985121" w14:textId="44FADD1A" w:rsidR="006760B3" w:rsidRPr="00CC7018" w:rsidRDefault="006760B3" w:rsidP="006760B3">
      <w:pPr>
        <w:rPr>
          <w:color w:val="333333"/>
        </w:rPr>
      </w:pPr>
      <w:commentRangeStart w:id="15"/>
      <w:r w:rsidRPr="006760B3">
        <w:rPr>
          <w:color w:val="333333"/>
        </w:rPr>
        <w:t>I knew what I was getting myself into. I was no longer in my habitat, and it was a challenge I did not know how to fully tackle yet. But still, I dived head first into what felt like an abyss of loneliness and helplessness</w:t>
      </w:r>
      <w:ins w:id="16" w:author="Alyssa Manik" w:date="2021-10-25T20:09:00Z">
        <w:r w:rsidR="004F0C8E">
          <w:rPr>
            <w:color w:val="333333"/>
          </w:rPr>
          <w:t>.</w:t>
        </w:r>
      </w:ins>
      <w:r w:rsidR="008A6196" w:rsidRPr="008A6196">
        <w:rPr>
          <w:color w:val="333333"/>
        </w:rPr>
        <w:t xml:space="preserve"> </w:t>
      </w:r>
      <w:r w:rsidR="008A6196">
        <w:rPr>
          <w:color w:val="333333"/>
        </w:rPr>
        <w:t>Standing outside ou</w:t>
      </w:r>
      <w:ins w:id="17" w:author="Alyssa Manik" w:date="2021-10-25T20:09:00Z">
        <w:r w:rsidR="004F0C8E">
          <w:rPr>
            <w:color w:val="333333"/>
          </w:rPr>
          <w:t>r</w:t>
        </w:r>
      </w:ins>
      <w:del w:id="18" w:author="Alyssa Manik" w:date="2021-10-25T20:09:00Z">
        <w:r w:rsidR="008A6196" w:rsidDel="004F0C8E">
          <w:rPr>
            <w:color w:val="333333"/>
          </w:rPr>
          <w:delText>t</w:delText>
        </w:r>
      </w:del>
      <w:r w:rsidR="008A6196">
        <w:rPr>
          <w:color w:val="333333"/>
        </w:rPr>
        <w:t xml:space="preserve"> lecture theatre after briefing the Grade 9 students about ou</w:t>
      </w:r>
      <w:ins w:id="19" w:author="Alyssa Manik" w:date="2021-10-25T20:11:00Z">
        <w:r w:rsidR="004F0C8E">
          <w:rPr>
            <w:color w:val="333333"/>
          </w:rPr>
          <w:t>r</w:t>
        </w:r>
      </w:ins>
      <w:del w:id="20" w:author="Alyssa Manik" w:date="2021-10-25T20:11:00Z">
        <w:r w:rsidR="008A6196" w:rsidDel="004F0C8E">
          <w:rPr>
            <w:color w:val="333333"/>
          </w:rPr>
          <w:delText>t</w:delText>
        </w:r>
      </w:del>
      <w:r w:rsidR="008A6196">
        <w:rPr>
          <w:color w:val="333333"/>
        </w:rPr>
        <w:t xml:space="preserve"> campaign, I remember so vividly how comical it all seemed. I hadn’t even won yet, </w:t>
      </w:r>
      <w:ins w:id="21" w:author="Alyssa Manik" w:date="2021-10-25T20:09:00Z">
        <w:r w:rsidR="004F0C8E">
          <w:rPr>
            <w:color w:val="333333"/>
          </w:rPr>
          <w:t xml:space="preserve">so </w:t>
        </w:r>
      </w:ins>
      <w:r w:rsidR="008A6196">
        <w:rPr>
          <w:color w:val="333333"/>
        </w:rPr>
        <w:t xml:space="preserve">why I am already giving out candy to the people who might not even vote for me? It was laughable, to say the least. </w:t>
      </w:r>
      <w:ins w:id="22" w:author="Alyssa Manik" w:date="2021-10-25T20:09:00Z">
        <w:r w:rsidR="004F0C8E">
          <w:rPr>
            <w:color w:val="333333"/>
          </w:rPr>
          <w:t>“</w:t>
        </w:r>
      </w:ins>
      <w:del w:id="23" w:author="Alyssa Manik" w:date="2021-10-25T20:09:00Z">
        <w:r w:rsidR="008A6196" w:rsidDel="004F0C8E">
          <w:rPr>
            <w:color w:val="333333"/>
          </w:rPr>
          <w:delText>‘</w:delText>
        </w:r>
      </w:del>
      <w:r w:rsidR="008A6196">
        <w:rPr>
          <w:color w:val="333333"/>
        </w:rPr>
        <w:t>Foolish</w:t>
      </w:r>
      <w:ins w:id="24" w:author="Alyssa Manik" w:date="2021-10-25T20:09:00Z">
        <w:r w:rsidR="004F0C8E">
          <w:rPr>
            <w:color w:val="333333"/>
          </w:rPr>
          <w:t>,”</w:t>
        </w:r>
      </w:ins>
      <w:del w:id="25" w:author="Alyssa Manik" w:date="2021-10-25T20:09:00Z">
        <w:r w:rsidR="008A6196" w:rsidDel="004F0C8E">
          <w:rPr>
            <w:color w:val="333333"/>
          </w:rPr>
          <w:delText>’,</w:delText>
        </w:r>
      </w:del>
      <w:r w:rsidR="008A6196">
        <w:rPr>
          <w:color w:val="333333"/>
        </w:rPr>
        <w:t xml:space="preserve"> one of the teachers commented – they were right. </w:t>
      </w:r>
      <w:r w:rsidRPr="006760B3">
        <w:rPr>
          <w:color w:val="333333"/>
        </w:rPr>
        <w:t xml:space="preserve">For a long time, I wondered what </w:t>
      </w:r>
      <w:r w:rsidR="008468FA">
        <w:rPr>
          <w:color w:val="333333"/>
        </w:rPr>
        <w:t>I</w:t>
      </w:r>
      <w:r w:rsidR="008468FA" w:rsidRPr="006760B3">
        <w:rPr>
          <w:color w:val="333333"/>
        </w:rPr>
        <w:t xml:space="preserve"> </w:t>
      </w:r>
      <w:r w:rsidRPr="006760B3">
        <w:rPr>
          <w:color w:val="333333"/>
        </w:rPr>
        <w:t>could’ve done better. However</w:t>
      </w:r>
      <w:ins w:id="26" w:author="Alyssa Manik" w:date="2021-10-25T20:09:00Z">
        <w:r w:rsidR="004F0C8E">
          <w:rPr>
            <w:color w:val="333333"/>
          </w:rPr>
          <w:t>,</w:t>
        </w:r>
      </w:ins>
      <w:r w:rsidRPr="006760B3">
        <w:rPr>
          <w:color w:val="333333"/>
        </w:rPr>
        <w:t xml:space="preserve"> I soon realized that </w:t>
      </w:r>
      <w:commentRangeStart w:id="27"/>
      <w:r w:rsidRPr="006760B3">
        <w:rPr>
          <w:color w:val="333333"/>
        </w:rPr>
        <w:t>me and Charlene</w:t>
      </w:r>
      <w:commentRangeEnd w:id="27"/>
      <w:r w:rsidR="004F0C8E">
        <w:rPr>
          <w:rStyle w:val="CommentReference"/>
          <w:rFonts w:asciiTheme="minorHAnsi" w:eastAsiaTheme="minorHAnsi" w:hAnsiTheme="minorHAnsi" w:cstheme="minorBidi"/>
        </w:rPr>
        <w:commentReference w:id="27"/>
      </w:r>
      <w:r w:rsidRPr="006760B3">
        <w:rPr>
          <w:color w:val="333333"/>
        </w:rPr>
        <w:t xml:space="preserve">, who ran as my vice president, </w:t>
      </w:r>
      <w:r w:rsidR="008468FA">
        <w:rPr>
          <w:color w:val="333333"/>
        </w:rPr>
        <w:t>spared nothing in pursuit of being elected</w:t>
      </w:r>
      <w:r w:rsidRPr="006760B3">
        <w:rPr>
          <w:color w:val="333333"/>
        </w:rPr>
        <w:t>. Countless hours of brainstorming and labor</w:t>
      </w:r>
      <w:r w:rsidR="00A52020">
        <w:rPr>
          <w:color w:val="333333"/>
        </w:rPr>
        <w:t>i</w:t>
      </w:r>
      <w:r w:rsidRPr="006760B3">
        <w:rPr>
          <w:color w:val="333333"/>
        </w:rPr>
        <w:t>ous practice for our speech had been put into this. We spent every waking hour we had on perfecting our vision for the future of the student body, from the events we would host, to the minor changes we would make around school. There was nothing we could’ve done more at that time that would’ve won the hearts of the audience. </w:t>
      </w:r>
      <w:r w:rsidR="000E7197">
        <w:rPr>
          <w:color w:val="333333"/>
        </w:rPr>
        <w:t>It was stupid to do what I did.</w:t>
      </w:r>
      <w:commentRangeEnd w:id="15"/>
      <w:r w:rsidR="00E24958">
        <w:rPr>
          <w:rStyle w:val="CommentReference"/>
          <w:rFonts w:asciiTheme="minorHAnsi" w:eastAsiaTheme="minorHAnsi" w:hAnsiTheme="minorHAnsi" w:cstheme="minorBidi"/>
        </w:rPr>
        <w:commentReference w:id="15"/>
      </w:r>
    </w:p>
    <w:p w14:paraId="256D1563" w14:textId="77777777" w:rsidR="006760B3" w:rsidRPr="006760B3" w:rsidRDefault="006760B3" w:rsidP="006760B3"/>
    <w:p w14:paraId="14B292CF" w14:textId="443D0B5C" w:rsidR="00EE5DA1" w:rsidRPr="00BB25F9" w:rsidRDefault="000E7197" w:rsidP="00EE5DA1">
      <w:pPr>
        <w:rPr>
          <w:color w:val="333333"/>
        </w:rPr>
      </w:pPr>
      <w:commentRangeStart w:id="28"/>
      <w:r>
        <w:rPr>
          <w:color w:val="333333"/>
        </w:rPr>
        <w:t>But</w:t>
      </w:r>
      <w:r w:rsidR="00BD0395">
        <w:rPr>
          <w:color w:val="333333"/>
        </w:rPr>
        <w:t xml:space="preserve"> I realized later that</w:t>
      </w:r>
      <w:r>
        <w:rPr>
          <w:color w:val="333333"/>
        </w:rPr>
        <w:t xml:space="preserve"> </w:t>
      </w:r>
      <w:commentRangeStart w:id="29"/>
      <w:r>
        <w:rPr>
          <w:color w:val="333333"/>
        </w:rPr>
        <w:t xml:space="preserve">I was stupid for </w:t>
      </w:r>
      <w:r w:rsidR="00BD0395">
        <w:rPr>
          <w:color w:val="333333"/>
        </w:rPr>
        <w:t xml:space="preserve">thinking </w:t>
      </w:r>
      <w:r>
        <w:rPr>
          <w:color w:val="333333"/>
        </w:rPr>
        <w:t>stupid is bad</w:t>
      </w:r>
      <w:commentRangeEnd w:id="29"/>
      <w:r w:rsidR="004F0C8E">
        <w:rPr>
          <w:rStyle w:val="CommentReference"/>
          <w:rFonts w:asciiTheme="minorHAnsi" w:eastAsiaTheme="minorHAnsi" w:hAnsiTheme="minorHAnsi" w:cstheme="minorBidi"/>
        </w:rPr>
        <w:commentReference w:id="29"/>
      </w:r>
      <w:r>
        <w:rPr>
          <w:color w:val="333333"/>
        </w:rPr>
        <w:t>.</w:t>
      </w:r>
      <w:r w:rsidR="004355DA">
        <w:rPr>
          <w:color w:val="333333"/>
        </w:rPr>
        <w:t xml:space="preserve"> </w:t>
      </w:r>
      <w:r w:rsidR="006760B3" w:rsidRPr="006760B3">
        <w:rPr>
          <w:color w:val="333333"/>
        </w:rPr>
        <w:t>Breaking out of a controlled environment often mean</w:t>
      </w:r>
      <w:ins w:id="30" w:author="Alyssa Manik" w:date="2021-10-25T20:10:00Z">
        <w:r w:rsidR="004F0C8E">
          <w:rPr>
            <w:color w:val="333333"/>
          </w:rPr>
          <w:t>t</w:t>
        </w:r>
      </w:ins>
      <w:del w:id="31" w:author="Alyssa Manik" w:date="2021-10-25T20:10:00Z">
        <w:r w:rsidR="006760B3" w:rsidRPr="006760B3" w:rsidDel="004F0C8E">
          <w:rPr>
            <w:color w:val="333333"/>
          </w:rPr>
          <w:delText>s</w:delText>
        </w:r>
      </w:del>
      <w:r w:rsidR="006760B3" w:rsidRPr="006760B3">
        <w:rPr>
          <w:color w:val="333333"/>
        </w:rPr>
        <w:t xml:space="preserve"> failure without warning.</w:t>
      </w:r>
      <w:r w:rsidR="00BD0395">
        <w:rPr>
          <w:color w:val="333333"/>
        </w:rPr>
        <w:t xml:space="preserve"> But</w:t>
      </w:r>
      <w:r>
        <w:rPr>
          <w:color w:val="333333"/>
        </w:rPr>
        <w:t xml:space="preserve"> </w:t>
      </w:r>
      <w:commentRangeEnd w:id="28"/>
      <w:r w:rsidR="00E24958">
        <w:rPr>
          <w:rStyle w:val="CommentReference"/>
          <w:rFonts w:asciiTheme="minorHAnsi" w:eastAsiaTheme="minorHAnsi" w:hAnsiTheme="minorHAnsi" w:cstheme="minorBidi"/>
        </w:rPr>
        <w:commentReference w:id="28"/>
      </w:r>
      <w:r>
        <w:rPr>
          <w:color w:val="333333"/>
        </w:rPr>
        <w:t>I realized that if I had been smart about what I d</w:t>
      </w:r>
      <w:ins w:id="32" w:author="Alyssa Manik" w:date="2021-10-25T20:12:00Z">
        <w:r w:rsidR="00E24958">
          <w:rPr>
            <w:color w:val="333333"/>
          </w:rPr>
          <w:t>id</w:t>
        </w:r>
      </w:ins>
      <w:del w:id="33" w:author="Alyssa Manik" w:date="2021-10-25T20:12:00Z">
        <w:r w:rsidDel="00E24958">
          <w:rPr>
            <w:color w:val="333333"/>
          </w:rPr>
          <w:delText>o</w:delText>
        </w:r>
      </w:del>
      <w:r>
        <w:rPr>
          <w:color w:val="333333"/>
        </w:rPr>
        <w:t>, I would never had taken the risk to run for election</w:t>
      </w:r>
      <w:r w:rsidR="006760B3" w:rsidRPr="006760B3">
        <w:rPr>
          <w:color w:val="333333"/>
        </w:rPr>
        <w:t>.</w:t>
      </w:r>
      <w:r>
        <w:rPr>
          <w:color w:val="333333"/>
        </w:rPr>
        <w:t xml:space="preserve"> I realized </w:t>
      </w:r>
      <w:commentRangeStart w:id="34"/>
      <w:r>
        <w:rPr>
          <w:color w:val="333333"/>
        </w:rPr>
        <w:t xml:space="preserve">my stupidity </w:t>
      </w:r>
      <w:commentRangeEnd w:id="34"/>
      <w:r w:rsidR="00E24958">
        <w:rPr>
          <w:rStyle w:val="CommentReference"/>
          <w:rFonts w:asciiTheme="minorHAnsi" w:eastAsiaTheme="minorHAnsi" w:hAnsiTheme="minorHAnsi" w:cstheme="minorBidi"/>
        </w:rPr>
        <w:commentReference w:id="34"/>
      </w:r>
      <w:r>
        <w:rPr>
          <w:color w:val="333333"/>
        </w:rPr>
        <w:t>was the only thing in me pushing to do something regardless of my chances.</w:t>
      </w:r>
      <w:r w:rsidR="006760B3" w:rsidRPr="006760B3">
        <w:rPr>
          <w:color w:val="333333"/>
        </w:rPr>
        <w:t xml:space="preserve"> When I started to apply this to my day-to-day life, </w:t>
      </w:r>
      <w:commentRangeStart w:id="35"/>
      <w:r w:rsidR="006760B3" w:rsidRPr="006760B3">
        <w:rPr>
          <w:color w:val="333333"/>
        </w:rPr>
        <w:t>my worries about the minute things started to dissipate</w:t>
      </w:r>
      <w:commentRangeEnd w:id="35"/>
      <w:r w:rsidR="00E24958">
        <w:rPr>
          <w:rStyle w:val="CommentReference"/>
          <w:rFonts w:asciiTheme="minorHAnsi" w:eastAsiaTheme="minorHAnsi" w:hAnsiTheme="minorHAnsi" w:cstheme="minorBidi"/>
        </w:rPr>
        <w:commentReference w:id="35"/>
      </w:r>
      <w:r w:rsidR="006760B3" w:rsidRPr="006760B3">
        <w:rPr>
          <w:color w:val="333333"/>
        </w:rPr>
        <w:t>. It was liberating. </w:t>
      </w:r>
      <w:r w:rsidR="00EE5DA1">
        <w:rPr>
          <w:color w:val="333333"/>
        </w:rPr>
        <w:t xml:space="preserve">I </w:t>
      </w:r>
      <w:r w:rsidR="00EE5DA1">
        <w:rPr>
          <w:color w:val="333333"/>
        </w:rPr>
        <w:lastRenderedPageBreak/>
        <w:t xml:space="preserve">wouldn’t have gotten my internship without being </w:t>
      </w:r>
      <w:commentRangeStart w:id="36"/>
      <w:r w:rsidR="00EE5DA1">
        <w:rPr>
          <w:color w:val="333333"/>
        </w:rPr>
        <w:t>stupid</w:t>
      </w:r>
      <w:commentRangeEnd w:id="36"/>
      <w:r w:rsidR="00E24958">
        <w:rPr>
          <w:rStyle w:val="CommentReference"/>
          <w:rFonts w:asciiTheme="minorHAnsi" w:eastAsiaTheme="minorHAnsi" w:hAnsiTheme="minorHAnsi" w:cstheme="minorBidi"/>
        </w:rPr>
        <w:commentReference w:id="36"/>
      </w:r>
      <w:r w:rsidR="00EE5DA1">
        <w:rPr>
          <w:color w:val="333333"/>
        </w:rPr>
        <w:t xml:space="preserve">. I knew I didn’t have a high chance of getting accepted, but if I didn’t try in the first place, I wouldn’t be where I am now.  </w:t>
      </w:r>
    </w:p>
    <w:p w14:paraId="260FE6C2" w14:textId="77777777" w:rsidR="00CC7018" w:rsidRDefault="00CC7018" w:rsidP="006760B3">
      <w:pPr>
        <w:rPr>
          <w:color w:val="333333"/>
        </w:rPr>
      </w:pPr>
    </w:p>
    <w:p w14:paraId="72EE0E7C" w14:textId="4698790B" w:rsidR="0026511C" w:rsidRDefault="0026511C" w:rsidP="00F578E4">
      <w:pPr>
        <w:rPr>
          <w:color w:val="333333"/>
        </w:rPr>
      </w:pPr>
      <w:r>
        <w:rPr>
          <w:color w:val="333333"/>
        </w:rPr>
        <w:t xml:space="preserve">I learnt that being stupid is good. </w:t>
      </w:r>
      <w:commentRangeStart w:id="37"/>
      <w:r>
        <w:rPr>
          <w:color w:val="333333"/>
        </w:rPr>
        <w:t>I learnt that being stupid is not being unintelligent</w:t>
      </w:r>
      <w:commentRangeEnd w:id="37"/>
      <w:r w:rsidR="00E24958">
        <w:rPr>
          <w:rStyle w:val="CommentReference"/>
          <w:rFonts w:asciiTheme="minorHAnsi" w:eastAsiaTheme="minorHAnsi" w:hAnsiTheme="minorHAnsi" w:cstheme="minorBidi"/>
        </w:rPr>
        <w:commentReference w:id="37"/>
      </w:r>
      <w:r>
        <w:rPr>
          <w:color w:val="333333"/>
        </w:rPr>
        <w:t>. I learnt to continue being stupid every time I come across a challenge</w:t>
      </w:r>
      <w:r w:rsidR="00BD0395">
        <w:rPr>
          <w:color w:val="333333"/>
        </w:rPr>
        <w:t xml:space="preserve"> or something new</w:t>
      </w:r>
      <w:r>
        <w:rPr>
          <w:color w:val="333333"/>
        </w:rPr>
        <w:t xml:space="preserve">. I </w:t>
      </w:r>
      <w:r w:rsidR="00BD0395">
        <w:rPr>
          <w:color w:val="333333"/>
        </w:rPr>
        <w:t>realized</w:t>
      </w:r>
      <w:r>
        <w:rPr>
          <w:color w:val="333333"/>
        </w:rPr>
        <w:t xml:space="preserve"> that being stupid is as liberating as you could get</w:t>
      </w:r>
      <w:r w:rsidR="00BD0395">
        <w:rPr>
          <w:color w:val="333333"/>
        </w:rPr>
        <w:t>;</w:t>
      </w:r>
      <w:r>
        <w:rPr>
          <w:color w:val="333333"/>
        </w:rPr>
        <w:t xml:space="preserve"> </w:t>
      </w:r>
      <w:r w:rsidR="00BD0395">
        <w:rPr>
          <w:color w:val="333333"/>
        </w:rPr>
        <w:t>t</w:t>
      </w:r>
      <w:r>
        <w:rPr>
          <w:color w:val="333333"/>
        </w:rPr>
        <w:t xml:space="preserve">hat I won’t ever achieve my dreams by being smart about it, </w:t>
      </w:r>
      <w:commentRangeStart w:id="38"/>
      <w:r>
        <w:rPr>
          <w:color w:val="333333"/>
        </w:rPr>
        <w:t>I have to be stupid enough to chase after it.</w:t>
      </w:r>
      <w:commentRangeEnd w:id="38"/>
      <w:r w:rsidR="00E24958">
        <w:rPr>
          <w:rStyle w:val="CommentReference"/>
          <w:rFonts w:asciiTheme="minorHAnsi" w:eastAsiaTheme="minorHAnsi" w:hAnsiTheme="minorHAnsi" w:cstheme="minorBidi"/>
        </w:rPr>
        <w:commentReference w:id="38"/>
      </w:r>
    </w:p>
    <w:p w14:paraId="44CCCD27" w14:textId="725AA74C" w:rsidR="00175122" w:rsidRPr="006760B3" w:rsidRDefault="0026511C" w:rsidP="006760B3">
      <w:r>
        <w:rPr>
          <w:color w:val="333333"/>
        </w:rPr>
        <w:t xml:space="preserve">   </w:t>
      </w:r>
    </w:p>
    <w:p w14:paraId="5EE595FA" w14:textId="0BCA9505" w:rsidR="00F578E4" w:rsidRDefault="00E24958" w:rsidP="00F578E4">
      <w:pPr>
        <w:rPr>
          <w:ins w:id="39" w:author="Alyssa Manik" w:date="2021-10-25T20:16:00Z"/>
          <w:color w:val="333333"/>
        </w:rPr>
      </w:pPr>
      <w:ins w:id="40" w:author="Alyssa Manik" w:date="2021-10-25T20:15:00Z">
        <w:r>
          <w:rPr>
            <w:color w:val="333333"/>
          </w:rPr>
          <w:t>Hi! I’m glad your experience answered the prompt and it was clear whe</w:t>
        </w:r>
      </w:ins>
      <w:ins w:id="41" w:author="Alyssa Manik" w:date="2021-10-25T20:16:00Z">
        <w:r>
          <w:rPr>
            <w:color w:val="333333"/>
          </w:rPr>
          <w:t xml:space="preserve">n you tried answering each section asked for in the prompt. </w:t>
        </w:r>
      </w:ins>
    </w:p>
    <w:p w14:paraId="75C39989" w14:textId="7C9FB89F" w:rsidR="00E24958" w:rsidRDefault="00E24958" w:rsidP="00F578E4">
      <w:pPr>
        <w:rPr>
          <w:ins w:id="42" w:author="Alyssa Manik" w:date="2021-10-25T20:16:00Z"/>
          <w:color w:val="333333"/>
        </w:rPr>
      </w:pPr>
    </w:p>
    <w:p w14:paraId="167AAC7E" w14:textId="27E35C0E" w:rsidR="00E24958" w:rsidRDefault="00E24958" w:rsidP="00F578E4">
      <w:pPr>
        <w:rPr>
          <w:ins w:id="43" w:author="Alyssa Manik" w:date="2021-10-25T20:32:00Z"/>
          <w:color w:val="333333"/>
        </w:rPr>
      </w:pPr>
      <w:ins w:id="44" w:author="Alyssa Manik" w:date="2021-10-25T20:16:00Z">
        <w:r>
          <w:rPr>
            <w:color w:val="333333"/>
          </w:rPr>
          <w:t xml:space="preserve">To be honest, I liked your presidential election experience but I feel like you weren’t capitalizing on the parts that would have made you unique. So, you lost, and </w:t>
        </w:r>
      </w:ins>
      <w:ins w:id="45" w:author="Alyssa Manik" w:date="2021-10-25T20:17:00Z">
        <w:r>
          <w:rPr>
            <w:color w:val="333333"/>
          </w:rPr>
          <w:t>then you felt embarrassed, and the conclusion is that you were glad you tried it anyway. I feel like this is a surface reflection, and I’m not exactly sure what exactly this experience meant to you. Your emotions or thoughts throughout the essay was a</w:t>
        </w:r>
      </w:ins>
      <w:ins w:id="46" w:author="Alyssa Manik" w:date="2021-10-25T20:18:00Z">
        <w:r>
          <w:rPr>
            <w:color w:val="333333"/>
          </w:rPr>
          <w:t xml:space="preserve"> bit jumbled, because I see you were focusing on blaming your decision on leaving your comfort zone. While the succulent was a nice touch, I feel like there were things you could have mentioned.</w:t>
        </w:r>
      </w:ins>
    </w:p>
    <w:p w14:paraId="584F5628" w14:textId="701AF132" w:rsidR="000F2FEC" w:rsidRDefault="000F2FEC" w:rsidP="00F578E4">
      <w:pPr>
        <w:rPr>
          <w:ins w:id="47" w:author="Alyssa Manik" w:date="2021-10-25T20:32:00Z"/>
          <w:color w:val="333333"/>
        </w:rPr>
      </w:pPr>
    </w:p>
    <w:p w14:paraId="54A40585" w14:textId="30AAC1C2" w:rsidR="000F2FEC" w:rsidRDefault="000F2FEC" w:rsidP="00F578E4">
      <w:pPr>
        <w:rPr>
          <w:ins w:id="48" w:author="Alyssa Manik" w:date="2021-10-25T20:28:00Z"/>
          <w:color w:val="333333"/>
        </w:rPr>
      </w:pPr>
      <w:ins w:id="49" w:author="Alyssa Manik" w:date="2021-10-25T20:32:00Z">
        <w:r>
          <w:rPr>
            <w:color w:val="333333"/>
          </w:rPr>
          <w:t>Some of the language could get confusing, so please rewrite some of the ones I highlighted.</w:t>
        </w:r>
      </w:ins>
    </w:p>
    <w:p w14:paraId="7CFEC205" w14:textId="706ABD63" w:rsidR="000F2FEC" w:rsidRDefault="000F2FEC" w:rsidP="00F578E4">
      <w:pPr>
        <w:rPr>
          <w:ins w:id="50" w:author="Alyssa Manik" w:date="2021-10-25T20:28:00Z"/>
          <w:color w:val="333333"/>
        </w:rPr>
      </w:pPr>
    </w:p>
    <w:p w14:paraId="49F063AB" w14:textId="17F2932D" w:rsidR="000F2FEC" w:rsidRDefault="000F2FEC" w:rsidP="00F578E4">
      <w:pPr>
        <w:rPr>
          <w:ins w:id="51" w:author="Alyssa Manik" w:date="2021-10-25T20:18:00Z"/>
          <w:color w:val="333333"/>
        </w:rPr>
      </w:pPr>
      <w:ins w:id="52" w:author="Alyssa Manik" w:date="2021-10-25T20:28:00Z">
        <w:r>
          <w:rPr>
            <w:color w:val="333333"/>
          </w:rPr>
          <w:t>Regarding the word limit concerns, I think your language so far has been pretty concise and doesn’t run off too much. The main issue is cutting the content you have to make it target the conclusion you’re try</w:t>
        </w:r>
      </w:ins>
      <w:ins w:id="53" w:author="Alyssa Manik" w:date="2021-10-25T20:29:00Z">
        <w:r>
          <w:rPr>
            <w:color w:val="333333"/>
          </w:rPr>
          <w:t xml:space="preserve">ing to leave the readers with. There was a lot of quantity in your body paragraphs instead of details that could have been used to connect your election loss with the reflection you had </w:t>
        </w:r>
      </w:ins>
      <w:ins w:id="54" w:author="Alyssa Manik" w:date="2021-10-25T20:30:00Z">
        <w:r>
          <w:rPr>
            <w:color w:val="333333"/>
          </w:rPr>
          <w:t>in your personal growth</w:t>
        </w:r>
      </w:ins>
      <w:ins w:id="55" w:author="Alyssa Manik" w:date="2021-10-25T20:29:00Z">
        <w:r>
          <w:rPr>
            <w:color w:val="333333"/>
          </w:rPr>
          <w:t>.</w:t>
        </w:r>
      </w:ins>
      <w:ins w:id="56" w:author="Alyssa Manik" w:date="2021-10-25T20:30:00Z">
        <w:r>
          <w:rPr>
            <w:color w:val="333333"/>
          </w:rPr>
          <w:t xml:space="preserve"> For example, you mentioned the teachers who mocked you calling you Foolish. But instead of explaining the significance of this, you continued with repeating “They’re right, why did I do it?” Since the word limit is pretty short, </w:t>
        </w:r>
      </w:ins>
      <w:ins w:id="57" w:author="Alyssa Manik" w:date="2021-10-25T20:31:00Z">
        <w:r>
          <w:rPr>
            <w:color w:val="333333"/>
          </w:rPr>
          <w:t xml:space="preserve">it constraints me as a reader from knowing what you’re like as a person. So try your best to make it clear WHAT the specific event is, WHY it affects you so much, HOW will this loss affect your work ethics/lifestyle/beliefs/values, and WHAT </w:t>
        </w:r>
      </w:ins>
      <w:ins w:id="58" w:author="Alyssa Manik" w:date="2021-10-25T20:32:00Z">
        <w:r>
          <w:rPr>
            <w:color w:val="333333"/>
          </w:rPr>
          <w:t xml:space="preserve">is the key takeaway. </w:t>
        </w:r>
      </w:ins>
    </w:p>
    <w:p w14:paraId="15B77B67" w14:textId="55D0ACE8" w:rsidR="00E24958" w:rsidRDefault="00E24958" w:rsidP="00F578E4">
      <w:pPr>
        <w:rPr>
          <w:ins w:id="59" w:author="Alyssa Manik" w:date="2021-10-25T20:18:00Z"/>
          <w:color w:val="333333"/>
        </w:rPr>
      </w:pPr>
    </w:p>
    <w:p w14:paraId="41861939" w14:textId="77777777" w:rsidR="00E24958" w:rsidRDefault="00E24958" w:rsidP="00F578E4">
      <w:pPr>
        <w:rPr>
          <w:color w:val="333333"/>
        </w:rPr>
      </w:pPr>
    </w:p>
    <w:p w14:paraId="1FCE3D1B" w14:textId="71645452" w:rsidR="00175122" w:rsidRDefault="00175122" w:rsidP="00F578E4">
      <w:pPr>
        <w:rPr>
          <w:color w:val="333333"/>
        </w:rPr>
      </w:pPr>
    </w:p>
    <w:p w14:paraId="6C0A1103" w14:textId="77777777" w:rsidR="00EE5DA1" w:rsidRPr="00BB25F9" w:rsidRDefault="00EE5DA1">
      <w:pPr>
        <w:rPr>
          <w:color w:val="333333"/>
        </w:rPr>
      </w:pPr>
    </w:p>
    <w:sectPr w:rsidR="00EE5DA1" w:rsidRPr="00BB25F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0-25T20:02:00Z" w:initials="AM">
    <w:p w14:paraId="6F29EDCE" w14:textId="48CC07E4" w:rsidR="004F0C8E" w:rsidRDefault="004F0C8E">
      <w:pPr>
        <w:pStyle w:val="CommentText"/>
      </w:pPr>
      <w:r>
        <w:rPr>
          <w:rStyle w:val="CommentReference"/>
        </w:rPr>
        <w:annotationRef/>
      </w:r>
      <w:r>
        <w:t>Metaphorically in what way? The literal part is the poster, but what face did you metaphorically rip off?</w:t>
      </w:r>
    </w:p>
  </w:comment>
  <w:comment w:id="9" w:author="Alyssa Manik" w:date="2021-10-25T20:04:00Z" w:initials="AM">
    <w:p w14:paraId="00178487" w14:textId="1AE4298B" w:rsidR="004F0C8E" w:rsidRDefault="004F0C8E">
      <w:pPr>
        <w:pStyle w:val="CommentText"/>
      </w:pPr>
      <w:r>
        <w:rPr>
          <w:rStyle w:val="CommentReference"/>
        </w:rPr>
        <w:annotationRef/>
      </w:r>
      <w:r>
        <w:t>Why is this part italicized? Even the clause before this was meant to be a monologue to the audience correct? So, why is this part specifically made this way?</w:t>
      </w:r>
    </w:p>
  </w:comment>
  <w:comment w:id="10" w:author="Alyssa Manik" w:date="2021-10-25T20:05:00Z" w:initials="AM">
    <w:p w14:paraId="7DC4FB06" w14:textId="4E9E2CE6" w:rsidR="004F0C8E" w:rsidRDefault="004F0C8E">
      <w:pPr>
        <w:pStyle w:val="CommentText"/>
      </w:pPr>
      <w:r>
        <w:rPr>
          <w:rStyle w:val="CommentReference"/>
        </w:rPr>
        <w:annotationRef/>
      </w:r>
      <w:r>
        <w:t>*at</w:t>
      </w:r>
    </w:p>
  </w:comment>
  <w:comment w:id="13" w:author="Alyssa Manik" w:date="2021-10-25T20:06:00Z" w:initials="AM">
    <w:p w14:paraId="068D2EF0" w14:textId="49C2754F" w:rsidR="004F0C8E" w:rsidRDefault="004F0C8E">
      <w:pPr>
        <w:pStyle w:val="CommentText"/>
      </w:pPr>
      <w:r>
        <w:rPr>
          <w:rStyle w:val="CommentReference"/>
        </w:rPr>
        <w:annotationRef/>
      </w:r>
      <w:r>
        <w:t>“The leaves that I’ve grown over the years” because it’s confusing what your leaves are. Since the statement mentioned ceaselessly taken care of I’d make the assumption that it’s something you grew, like your reputation, or your network. I don’t think it applies to dignity?</w:t>
      </w:r>
    </w:p>
  </w:comment>
  <w:comment w:id="14" w:author="Alyssa Manik" w:date="2021-10-25T20:07:00Z" w:initials="AM">
    <w:p w14:paraId="245163CB" w14:textId="71A656F1" w:rsidR="004F0C8E" w:rsidRDefault="004F0C8E">
      <w:pPr>
        <w:pStyle w:val="CommentText"/>
      </w:pPr>
      <w:r>
        <w:rPr>
          <w:rStyle w:val="CommentReference"/>
        </w:rPr>
        <w:annotationRef/>
      </w:r>
      <w:r>
        <w:t>I have mixed feelings about this statement. While I understand the point you’re trying to make about “staying in your controlled environment is safer,” I don’t think giving verbs to the plant makes that much sense. The imagery is as if Vera as a plant is self-sufficient and makes decisions for itself. But you’re the one taking care of it.</w:t>
      </w:r>
    </w:p>
  </w:comment>
  <w:comment w:id="27" w:author="Alyssa Manik" w:date="2021-10-25T20:10:00Z" w:initials="AM">
    <w:p w14:paraId="2FE0A158" w14:textId="35A16364" w:rsidR="004F0C8E" w:rsidRDefault="004F0C8E">
      <w:pPr>
        <w:pStyle w:val="CommentText"/>
      </w:pPr>
      <w:r>
        <w:rPr>
          <w:rStyle w:val="CommentReference"/>
        </w:rPr>
        <w:annotationRef/>
      </w:r>
      <w:r>
        <w:t>Charlene and I</w:t>
      </w:r>
    </w:p>
  </w:comment>
  <w:comment w:id="15" w:author="Alyssa Manik" w:date="2021-10-25T20:18:00Z" w:initials="AM">
    <w:p w14:paraId="41FB8883" w14:textId="431815CB" w:rsidR="00E24958" w:rsidRDefault="00E24958">
      <w:pPr>
        <w:pStyle w:val="CommentText"/>
      </w:pPr>
      <w:r>
        <w:rPr>
          <w:rStyle w:val="CommentReference"/>
        </w:rPr>
        <w:annotationRef/>
      </w:r>
      <w:r>
        <w:t>I couldn’t tell the purpose of this paragraph. You remembered the amount of effort you placed, and then in the next paragraph, being stupid to try is great. It’s a confusing transitions between ideas.</w:t>
      </w:r>
    </w:p>
  </w:comment>
  <w:comment w:id="29" w:author="Alyssa Manik" w:date="2021-10-25T20:10:00Z" w:initials="AM">
    <w:p w14:paraId="4DDE7CE5" w14:textId="79949922" w:rsidR="004F0C8E" w:rsidRDefault="004F0C8E">
      <w:pPr>
        <w:pStyle w:val="CommentText"/>
      </w:pPr>
      <w:r>
        <w:rPr>
          <w:rStyle w:val="CommentReference"/>
        </w:rPr>
        <w:annotationRef/>
      </w:r>
      <w:r>
        <w:t>It sounds a bit awkward.</w:t>
      </w:r>
    </w:p>
  </w:comment>
  <w:comment w:id="28" w:author="Alyssa Manik" w:date="2021-10-25T20:11:00Z" w:initials="AM">
    <w:p w14:paraId="04E99B1A" w14:textId="303371FB" w:rsidR="00E24958" w:rsidRDefault="00E24958">
      <w:pPr>
        <w:pStyle w:val="CommentText"/>
      </w:pPr>
      <w:r>
        <w:rPr>
          <w:rStyle w:val="CommentReference"/>
        </w:rPr>
        <w:annotationRef/>
      </w:r>
      <w:r>
        <w:t>Try not to use another opposing contrast connector like “But.” I’m losing your train of thought because of the repetitive: But I realized… But I realized…”</w:t>
      </w:r>
    </w:p>
  </w:comment>
  <w:comment w:id="34" w:author="Alyssa Manik" w:date="2021-10-25T20:12:00Z" w:initials="AM">
    <w:p w14:paraId="0B691E80" w14:textId="7264F3C0" w:rsidR="00E24958" w:rsidRDefault="00E24958">
      <w:pPr>
        <w:pStyle w:val="CommentText"/>
      </w:pPr>
      <w:r>
        <w:rPr>
          <w:rStyle w:val="CommentReference"/>
        </w:rPr>
        <w:annotationRef/>
      </w:r>
      <w:r>
        <w:t>This doesn’t really give that much of a positive impression. I’d say use another word like “naïve” or “optimistic” instead.</w:t>
      </w:r>
    </w:p>
  </w:comment>
  <w:comment w:id="35" w:author="Alyssa Manik" w:date="2021-10-25T20:13:00Z" w:initials="AM">
    <w:p w14:paraId="5AB4B8FD" w14:textId="08D371E8" w:rsidR="00E24958" w:rsidRDefault="00E24958">
      <w:pPr>
        <w:pStyle w:val="CommentText"/>
      </w:pPr>
      <w:r>
        <w:rPr>
          <w:rStyle w:val="CommentReference"/>
        </w:rPr>
        <w:annotationRef/>
      </w:r>
      <w:r>
        <w:t>?? I don’t understand</w:t>
      </w:r>
    </w:p>
  </w:comment>
  <w:comment w:id="36" w:author="Alyssa Manik" w:date="2021-10-25T20:14:00Z" w:initials="AM">
    <w:p w14:paraId="14A672C1" w14:textId="4AE7833D" w:rsidR="00E24958" w:rsidRDefault="00E24958">
      <w:pPr>
        <w:pStyle w:val="CommentText"/>
      </w:pPr>
      <w:r>
        <w:rPr>
          <w:rStyle w:val="CommentReference"/>
        </w:rPr>
        <w:annotationRef/>
      </w:r>
      <w:r>
        <w:t xml:space="preserve">Repetitive use of stupid over the last few paragraphs. Doesn’t give me a good sense of </w:t>
      </w:r>
      <w:proofErr w:type="spellStart"/>
      <w:r>
        <w:t>your self</w:t>
      </w:r>
      <w:proofErr w:type="spellEnd"/>
      <w:r>
        <w:t>.</w:t>
      </w:r>
    </w:p>
  </w:comment>
  <w:comment w:id="37" w:author="Alyssa Manik" w:date="2021-10-25T20:14:00Z" w:initials="AM">
    <w:p w14:paraId="27904034" w14:textId="555E8021" w:rsidR="00E24958" w:rsidRDefault="00E24958">
      <w:pPr>
        <w:pStyle w:val="CommentText"/>
      </w:pPr>
      <w:r>
        <w:rPr>
          <w:rStyle w:val="CommentReference"/>
        </w:rPr>
        <w:annotationRef/>
      </w:r>
      <w:r>
        <w:t>This is contradictory.</w:t>
      </w:r>
    </w:p>
  </w:comment>
  <w:comment w:id="38" w:author="Alyssa Manik" w:date="2021-10-25T20:14:00Z" w:initials="AM">
    <w:p w14:paraId="0814558B" w14:textId="74241586" w:rsidR="00E24958" w:rsidRDefault="00E24958">
      <w:pPr>
        <w:pStyle w:val="CommentText"/>
      </w:pPr>
      <w:r>
        <w:rPr>
          <w:rStyle w:val="CommentReference"/>
        </w:rPr>
        <w:annotationRef/>
      </w:r>
      <w:r>
        <w:t>This was the only part where I thought ‘stupid’ was appropriate for the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29EDCE" w15:done="0"/>
  <w15:commentEx w15:paraId="00178487" w15:done="0"/>
  <w15:commentEx w15:paraId="7DC4FB06" w15:done="0"/>
  <w15:commentEx w15:paraId="068D2EF0" w15:done="0"/>
  <w15:commentEx w15:paraId="245163CB" w15:done="0"/>
  <w15:commentEx w15:paraId="2FE0A158" w15:done="0"/>
  <w15:commentEx w15:paraId="41FB8883" w15:done="0"/>
  <w15:commentEx w15:paraId="4DDE7CE5" w15:done="0"/>
  <w15:commentEx w15:paraId="04E99B1A" w15:done="0"/>
  <w15:commentEx w15:paraId="0B691E80" w15:done="0"/>
  <w15:commentEx w15:paraId="5AB4B8FD" w15:done="0"/>
  <w15:commentEx w15:paraId="14A672C1" w15:done="0"/>
  <w15:commentEx w15:paraId="27904034" w15:done="0"/>
  <w15:commentEx w15:paraId="081455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8BC1" w16cex:dateUtc="2021-10-26T03:02:00Z"/>
  <w16cex:commentExtensible w16cex:durableId="25218C3C" w16cex:dateUtc="2021-10-26T03:04:00Z"/>
  <w16cex:commentExtensible w16cex:durableId="25218C85" w16cex:dateUtc="2021-10-26T03:05:00Z"/>
  <w16cex:commentExtensible w16cex:durableId="25218CCA" w16cex:dateUtc="2021-10-26T03:06:00Z"/>
  <w16cex:commentExtensible w16cex:durableId="25218D18" w16cex:dateUtc="2021-10-26T03:07:00Z"/>
  <w16cex:commentExtensible w16cex:durableId="25218D9C" w16cex:dateUtc="2021-10-26T03:10:00Z"/>
  <w16cex:commentExtensible w16cex:durableId="25218FB0" w16cex:dateUtc="2021-10-26T03:18:00Z"/>
  <w16cex:commentExtensible w16cex:durableId="25218DB6" w16cex:dateUtc="2021-10-26T03:10:00Z"/>
  <w16cex:commentExtensible w16cex:durableId="25218E00" w16cex:dateUtc="2021-10-26T03:11:00Z"/>
  <w16cex:commentExtensible w16cex:durableId="25218E4A" w16cex:dateUtc="2021-10-26T03:12:00Z"/>
  <w16cex:commentExtensible w16cex:durableId="25218E75" w16cex:dateUtc="2021-10-26T03:13:00Z"/>
  <w16cex:commentExtensible w16cex:durableId="25218EBF" w16cex:dateUtc="2021-10-26T03:14:00Z"/>
  <w16cex:commentExtensible w16cex:durableId="25218E8D" w16cex:dateUtc="2021-10-26T03:14:00Z"/>
  <w16cex:commentExtensible w16cex:durableId="25218EAB" w16cex:dateUtc="2021-10-26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29EDCE" w16cid:durableId="25218BC1"/>
  <w16cid:commentId w16cid:paraId="00178487" w16cid:durableId="25218C3C"/>
  <w16cid:commentId w16cid:paraId="7DC4FB06" w16cid:durableId="25218C85"/>
  <w16cid:commentId w16cid:paraId="068D2EF0" w16cid:durableId="25218CCA"/>
  <w16cid:commentId w16cid:paraId="245163CB" w16cid:durableId="25218D18"/>
  <w16cid:commentId w16cid:paraId="2FE0A158" w16cid:durableId="25218D9C"/>
  <w16cid:commentId w16cid:paraId="41FB8883" w16cid:durableId="25218FB0"/>
  <w16cid:commentId w16cid:paraId="4DDE7CE5" w16cid:durableId="25218DB6"/>
  <w16cid:commentId w16cid:paraId="04E99B1A" w16cid:durableId="25218E00"/>
  <w16cid:commentId w16cid:paraId="0B691E80" w16cid:durableId="25218E4A"/>
  <w16cid:commentId w16cid:paraId="5AB4B8FD" w16cid:durableId="25218E75"/>
  <w16cid:commentId w16cid:paraId="14A672C1" w16cid:durableId="25218EBF"/>
  <w16cid:commentId w16cid:paraId="27904034" w16cid:durableId="25218E8D"/>
  <w16cid:commentId w16cid:paraId="0814558B" w16cid:durableId="25218E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7F"/>
    <w:rsid w:val="000E7197"/>
    <w:rsid w:val="000F2FEC"/>
    <w:rsid w:val="00175122"/>
    <w:rsid w:val="001840AC"/>
    <w:rsid w:val="0026511C"/>
    <w:rsid w:val="0027172F"/>
    <w:rsid w:val="00345BA1"/>
    <w:rsid w:val="00412780"/>
    <w:rsid w:val="004355DA"/>
    <w:rsid w:val="004703C1"/>
    <w:rsid w:val="004D267F"/>
    <w:rsid w:val="004F0C8E"/>
    <w:rsid w:val="00653890"/>
    <w:rsid w:val="006760B3"/>
    <w:rsid w:val="00711E38"/>
    <w:rsid w:val="00720B6C"/>
    <w:rsid w:val="007B627D"/>
    <w:rsid w:val="007E18EC"/>
    <w:rsid w:val="007E4239"/>
    <w:rsid w:val="008468FA"/>
    <w:rsid w:val="008A6196"/>
    <w:rsid w:val="008C0365"/>
    <w:rsid w:val="00935D47"/>
    <w:rsid w:val="0097783F"/>
    <w:rsid w:val="009870C0"/>
    <w:rsid w:val="00A52020"/>
    <w:rsid w:val="00A853DF"/>
    <w:rsid w:val="00B4175A"/>
    <w:rsid w:val="00BB25F9"/>
    <w:rsid w:val="00BD0395"/>
    <w:rsid w:val="00C537CB"/>
    <w:rsid w:val="00CC1346"/>
    <w:rsid w:val="00CC7018"/>
    <w:rsid w:val="00D23F79"/>
    <w:rsid w:val="00D53661"/>
    <w:rsid w:val="00DF06A9"/>
    <w:rsid w:val="00E24958"/>
    <w:rsid w:val="00EE5DA1"/>
    <w:rsid w:val="00F578E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4978"/>
  <w15:chartTrackingRefBased/>
  <w15:docId w15:val="{DF279057-6F89-DB41-AD8B-7E61BCB8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0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67F"/>
    <w:pPr>
      <w:spacing w:before="100" w:beforeAutospacing="1" w:after="100" w:afterAutospacing="1"/>
    </w:pPr>
  </w:style>
  <w:style w:type="character" w:styleId="CommentReference">
    <w:name w:val="annotation reference"/>
    <w:basedOn w:val="DefaultParagraphFont"/>
    <w:uiPriority w:val="99"/>
    <w:semiHidden/>
    <w:unhideWhenUsed/>
    <w:rsid w:val="00935D47"/>
    <w:rPr>
      <w:sz w:val="16"/>
      <w:szCs w:val="16"/>
    </w:rPr>
  </w:style>
  <w:style w:type="paragraph" w:styleId="CommentText">
    <w:name w:val="annotation text"/>
    <w:basedOn w:val="Normal"/>
    <w:link w:val="CommentTextChar"/>
    <w:uiPriority w:val="99"/>
    <w:semiHidden/>
    <w:unhideWhenUsed/>
    <w:rsid w:val="00935D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35D47"/>
    <w:rPr>
      <w:sz w:val="20"/>
      <w:szCs w:val="20"/>
    </w:rPr>
  </w:style>
  <w:style w:type="paragraph" w:styleId="CommentSubject">
    <w:name w:val="annotation subject"/>
    <w:basedOn w:val="CommentText"/>
    <w:next w:val="CommentText"/>
    <w:link w:val="CommentSubjectChar"/>
    <w:uiPriority w:val="99"/>
    <w:semiHidden/>
    <w:unhideWhenUsed/>
    <w:rsid w:val="00935D47"/>
    <w:rPr>
      <w:b/>
      <w:bCs/>
    </w:rPr>
  </w:style>
  <w:style w:type="character" w:customStyle="1" w:styleId="CommentSubjectChar">
    <w:name w:val="Comment Subject Char"/>
    <w:basedOn w:val="CommentTextChar"/>
    <w:link w:val="CommentSubject"/>
    <w:uiPriority w:val="99"/>
    <w:semiHidden/>
    <w:rsid w:val="00935D47"/>
    <w:rPr>
      <w:b/>
      <w:bCs/>
      <w:sz w:val="20"/>
      <w:szCs w:val="20"/>
    </w:rPr>
  </w:style>
  <w:style w:type="paragraph" w:styleId="Revision">
    <w:name w:val="Revision"/>
    <w:hidden/>
    <w:uiPriority w:val="99"/>
    <w:semiHidden/>
    <w:rsid w:val="00720B6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233869">
      <w:bodyDiv w:val="1"/>
      <w:marLeft w:val="0"/>
      <w:marRight w:val="0"/>
      <w:marTop w:val="0"/>
      <w:marBottom w:val="0"/>
      <w:divBdr>
        <w:top w:val="none" w:sz="0" w:space="0" w:color="auto"/>
        <w:left w:val="none" w:sz="0" w:space="0" w:color="auto"/>
        <w:bottom w:val="none" w:sz="0" w:space="0" w:color="auto"/>
        <w:right w:val="none" w:sz="0" w:space="0" w:color="auto"/>
      </w:divBdr>
    </w:div>
    <w:div w:id="1252273691">
      <w:bodyDiv w:val="1"/>
      <w:marLeft w:val="0"/>
      <w:marRight w:val="0"/>
      <w:marTop w:val="0"/>
      <w:marBottom w:val="0"/>
      <w:divBdr>
        <w:top w:val="none" w:sz="0" w:space="0" w:color="auto"/>
        <w:left w:val="none" w:sz="0" w:space="0" w:color="auto"/>
        <w:bottom w:val="none" w:sz="0" w:space="0" w:color="auto"/>
        <w:right w:val="none" w:sz="0" w:space="0" w:color="auto"/>
      </w:divBdr>
    </w:div>
    <w:div w:id="195193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Aleyka Sunardi</dc:creator>
  <cp:keywords/>
  <dc:description/>
  <cp:lastModifiedBy>Alyssa Manik</cp:lastModifiedBy>
  <cp:revision>6</cp:revision>
  <dcterms:created xsi:type="dcterms:W3CDTF">2021-10-20T04:55:00Z</dcterms:created>
  <dcterms:modified xsi:type="dcterms:W3CDTF">2021-10-26T03:32:00Z</dcterms:modified>
</cp:coreProperties>
</file>