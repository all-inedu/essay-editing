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F9677" w14:textId="77777777" w:rsidR="0064347D" w:rsidRPr="0064347D" w:rsidRDefault="0064347D" w:rsidP="00E87DC2">
      <w:pPr>
        <w:jc w:val="both"/>
        <w:rPr>
          <w:rFonts w:ascii="Times New Roman" w:eastAsia="Times New Roman" w:hAnsi="Times New Roman" w:cs="Times New Roman"/>
        </w:rPr>
      </w:pPr>
      <w:r w:rsidRPr="0064347D">
        <w:rPr>
          <w:rFonts w:ascii="Arial" w:eastAsia="Times New Roman" w:hAnsi="Arial" w:cs="Arial"/>
          <w:color w:val="000000"/>
          <w:sz w:val="22"/>
          <w:szCs w:val="22"/>
          <w:shd w:val="clear" w:color="auto" w:fill="FFFFFF"/>
        </w:rPr>
        <w:t>1. Founded in the spirit of exploration and discovery, Johns Hopkins University encourages students to share their perspectives, develop their interests, and pursue new experiences. Use this space to share something you’d like the admissions committee to know about you (your interests, your background, your identity, or your community), and how it has shaped what you want to get out of your college experience at Hopkins. (300-400 words)</w:t>
      </w:r>
    </w:p>
    <w:p w14:paraId="115C3CA8" w14:textId="77777777" w:rsidR="0064347D" w:rsidRPr="0064347D" w:rsidRDefault="0064347D" w:rsidP="00E87DC2">
      <w:pPr>
        <w:jc w:val="both"/>
        <w:rPr>
          <w:rFonts w:ascii="Times New Roman" w:eastAsia="Times New Roman" w:hAnsi="Times New Roman" w:cs="Times New Roman"/>
        </w:rPr>
      </w:pPr>
    </w:p>
    <w:p w14:paraId="1A8FC263" w14:textId="3DD470DA" w:rsidR="0064347D" w:rsidRPr="0064347D" w:rsidRDefault="0064347D" w:rsidP="00E87DC2">
      <w:pPr>
        <w:jc w:val="both"/>
        <w:rPr>
          <w:rFonts w:ascii="Times New Roman" w:eastAsia="Times New Roman" w:hAnsi="Times New Roman" w:cs="Times New Roman"/>
        </w:rPr>
      </w:pPr>
      <w:r w:rsidRPr="0064347D">
        <w:rPr>
          <w:rFonts w:ascii="Arial" w:eastAsia="Times New Roman" w:hAnsi="Arial" w:cs="Arial"/>
          <w:color w:val="000000"/>
          <w:sz w:val="22"/>
          <w:szCs w:val="22"/>
          <w:shd w:val="clear" w:color="auto" w:fill="D9D2E9"/>
        </w:rPr>
        <w:t>Draft</w:t>
      </w:r>
      <w:r w:rsidR="00036CCA">
        <w:rPr>
          <w:rFonts w:ascii="Arial" w:eastAsia="Times New Roman" w:hAnsi="Arial" w:cs="Arial"/>
          <w:color w:val="000000"/>
          <w:sz w:val="22"/>
          <w:szCs w:val="22"/>
          <w:shd w:val="clear" w:color="auto" w:fill="D9D2E9"/>
        </w:rPr>
        <w:t xml:space="preserve"> Version 2</w:t>
      </w:r>
    </w:p>
    <w:p w14:paraId="3215B0E1" w14:textId="77777777" w:rsidR="00E87DC2" w:rsidRDefault="00E87DC2" w:rsidP="00E87DC2">
      <w:pPr>
        <w:jc w:val="both"/>
        <w:rPr>
          <w:rFonts w:ascii="Arial" w:eastAsia="Times New Roman" w:hAnsi="Arial" w:cs="Arial"/>
          <w:color w:val="000000"/>
          <w:sz w:val="22"/>
          <w:szCs w:val="22"/>
          <w:shd w:val="clear" w:color="auto" w:fill="FFFFFF"/>
        </w:rPr>
      </w:pPr>
    </w:p>
    <w:p w14:paraId="5DA3C31D" w14:textId="517C8C0D" w:rsidR="00E87DC2" w:rsidRPr="00E87DC2" w:rsidRDefault="00E87DC2" w:rsidP="00E87DC2">
      <w:pPr>
        <w:jc w:val="both"/>
        <w:rPr>
          <w:rFonts w:ascii="Times New Roman" w:eastAsia="Times New Roman" w:hAnsi="Times New Roman" w:cs="Times New Roman"/>
        </w:rPr>
      </w:pPr>
      <w:r w:rsidRPr="00E87DC2">
        <w:rPr>
          <w:rFonts w:ascii="Arial" w:eastAsia="Times New Roman" w:hAnsi="Arial" w:cs="Arial"/>
          <w:color w:val="000000"/>
          <w:sz w:val="22"/>
          <w:szCs w:val="22"/>
          <w:shd w:val="clear" w:color="auto" w:fill="FFFFFF"/>
        </w:rPr>
        <w:t xml:space="preserve">Everyone always says there is a distinction between “seeing” and “doing.” Growing up in a family that ran a pharmaceutical company, I was accustomed to </w:t>
      </w:r>
      <w:commentRangeStart w:id="0"/>
      <w:r w:rsidRPr="00E87DC2">
        <w:rPr>
          <w:rFonts w:ascii="Arial" w:eastAsia="Times New Roman" w:hAnsi="Arial" w:cs="Arial"/>
          <w:color w:val="000000"/>
          <w:sz w:val="22"/>
          <w:szCs w:val="22"/>
          <w:shd w:val="clear" w:color="auto" w:fill="FFFFFF"/>
        </w:rPr>
        <w:t xml:space="preserve">“seeing” </w:t>
      </w:r>
      <w:commentRangeEnd w:id="0"/>
      <w:r w:rsidR="00836021">
        <w:rPr>
          <w:rStyle w:val="CommentReference"/>
        </w:rPr>
        <w:commentReference w:id="0"/>
      </w:r>
      <w:r w:rsidRPr="00E87DC2">
        <w:rPr>
          <w:rFonts w:ascii="Arial" w:eastAsia="Times New Roman" w:hAnsi="Arial" w:cs="Arial"/>
          <w:color w:val="000000"/>
          <w:sz w:val="22"/>
          <w:szCs w:val="22"/>
          <w:shd w:val="clear" w:color="auto" w:fill="FFFFFF"/>
        </w:rPr>
        <w:t>the laboratory and manufacturing processes, but that was all it had been.  </w:t>
      </w:r>
    </w:p>
    <w:p w14:paraId="6E81076C" w14:textId="77777777" w:rsidR="00E87DC2" w:rsidRPr="00E87DC2" w:rsidRDefault="00E87DC2" w:rsidP="00E87DC2">
      <w:pPr>
        <w:jc w:val="both"/>
        <w:rPr>
          <w:rFonts w:ascii="Times New Roman" w:eastAsia="Times New Roman" w:hAnsi="Times New Roman" w:cs="Times New Roman"/>
        </w:rPr>
      </w:pPr>
    </w:p>
    <w:p w14:paraId="6706BCE8" w14:textId="77777777" w:rsidR="00E87DC2" w:rsidRPr="00E87DC2" w:rsidRDefault="00E87DC2" w:rsidP="00E87DC2">
      <w:pPr>
        <w:jc w:val="both"/>
        <w:rPr>
          <w:rFonts w:ascii="Times New Roman" w:eastAsia="Times New Roman" w:hAnsi="Times New Roman" w:cs="Times New Roman"/>
        </w:rPr>
      </w:pPr>
      <w:r w:rsidRPr="00E87DC2">
        <w:rPr>
          <w:rFonts w:ascii="Arial" w:eastAsia="Times New Roman" w:hAnsi="Arial" w:cs="Arial"/>
          <w:color w:val="000000"/>
          <w:sz w:val="22"/>
          <w:szCs w:val="22"/>
          <w:shd w:val="clear" w:color="auto" w:fill="FFFFFF"/>
        </w:rPr>
        <w:t xml:space="preserve">As a student within a small city in Indonesia, classes in general are composed of studying and stuffing large amounts of theoretical knowledge into our brains. </w:t>
      </w:r>
      <w:commentRangeStart w:id="1"/>
      <w:r w:rsidRPr="00E87DC2">
        <w:rPr>
          <w:rFonts w:ascii="Arial" w:eastAsia="Times New Roman" w:hAnsi="Arial" w:cs="Arial"/>
          <w:color w:val="000000"/>
          <w:sz w:val="22"/>
          <w:szCs w:val="22"/>
          <w:shd w:val="clear" w:color="auto" w:fill="FFFFFF"/>
        </w:rPr>
        <w:t>A</w:t>
      </w:r>
      <w:commentRangeEnd w:id="1"/>
      <w:r w:rsidR="007818BE">
        <w:rPr>
          <w:rStyle w:val="CommentReference"/>
        </w:rPr>
        <w:commentReference w:id="1"/>
      </w:r>
      <w:r w:rsidRPr="00E87DC2">
        <w:rPr>
          <w:rFonts w:ascii="Arial" w:eastAsia="Times New Roman" w:hAnsi="Arial" w:cs="Arial"/>
          <w:color w:val="000000"/>
          <w:sz w:val="22"/>
          <w:szCs w:val="22"/>
          <w:shd w:val="clear" w:color="auto" w:fill="FFFFFF"/>
        </w:rPr>
        <w:t xml:space="preserve"> trip halfway across the globe to attend a summer program in Johns Hopkins University had opened my eyes to the benefits of learning through actual laboratory experimentation along with others of the same interests. I can still recall the first drive through the campus, and how it seemed impossible for me to be able to navigate around. </w:t>
      </w:r>
    </w:p>
    <w:p w14:paraId="088A0818" w14:textId="77777777" w:rsidR="00E87DC2" w:rsidRPr="00E87DC2" w:rsidRDefault="00E87DC2" w:rsidP="00E87DC2">
      <w:pPr>
        <w:jc w:val="both"/>
        <w:rPr>
          <w:rFonts w:ascii="Times New Roman" w:eastAsia="Times New Roman" w:hAnsi="Times New Roman" w:cs="Times New Roman"/>
        </w:rPr>
      </w:pPr>
    </w:p>
    <w:p w14:paraId="32654534" w14:textId="59B4CF87" w:rsidR="00E87DC2" w:rsidRPr="00E87DC2" w:rsidRDefault="00E87DC2" w:rsidP="00E87DC2">
      <w:pPr>
        <w:jc w:val="both"/>
        <w:rPr>
          <w:rFonts w:ascii="Times New Roman" w:eastAsia="Times New Roman" w:hAnsi="Times New Roman" w:cs="Times New Roman"/>
        </w:rPr>
      </w:pPr>
      <w:r w:rsidRPr="00E87DC2">
        <w:rPr>
          <w:rFonts w:ascii="Arial" w:eastAsia="Times New Roman" w:hAnsi="Arial" w:cs="Arial"/>
          <w:color w:val="000000"/>
          <w:sz w:val="22"/>
          <w:szCs w:val="22"/>
        </w:rPr>
        <w:t xml:space="preserve">Though the area itself was inviting, </w:t>
      </w:r>
      <w:commentRangeStart w:id="2"/>
      <w:commentRangeStart w:id="3"/>
      <w:r w:rsidRPr="00E87DC2">
        <w:rPr>
          <w:rFonts w:ascii="Arial" w:eastAsia="Times New Roman" w:hAnsi="Arial" w:cs="Arial"/>
          <w:color w:val="000000"/>
          <w:sz w:val="22"/>
          <w:szCs w:val="22"/>
        </w:rPr>
        <w:t xml:space="preserve">it was the activities that made it memorable. It was about spending hours after classes going to cafes, sitting in the lush green fields underneath the shade of the trees, or hanging out in the glass domed library as we ordered our </w:t>
      </w:r>
      <w:r w:rsidR="00107491" w:rsidRPr="00E87DC2">
        <w:rPr>
          <w:rFonts w:ascii="Arial" w:eastAsia="Times New Roman" w:hAnsi="Arial" w:cs="Arial"/>
          <w:color w:val="000000"/>
          <w:sz w:val="22"/>
          <w:szCs w:val="22"/>
        </w:rPr>
        <w:t>Frappuccino</w:t>
      </w:r>
      <w:r w:rsidRPr="00E87DC2">
        <w:rPr>
          <w:rFonts w:ascii="Arial" w:eastAsia="Times New Roman" w:hAnsi="Arial" w:cs="Arial"/>
          <w:color w:val="000000"/>
          <w:sz w:val="22"/>
          <w:szCs w:val="22"/>
        </w:rPr>
        <w:t xml:space="preserve"> and studied together, sharing our tales with one another. </w:t>
      </w:r>
      <w:commentRangeEnd w:id="2"/>
      <w:r w:rsidR="007818BE">
        <w:rPr>
          <w:rStyle w:val="CommentReference"/>
        </w:rPr>
        <w:commentReference w:id="2"/>
      </w:r>
      <w:commentRangeEnd w:id="3"/>
      <w:r w:rsidR="007818BE">
        <w:rPr>
          <w:rStyle w:val="CommentReference"/>
        </w:rPr>
        <w:commentReference w:id="3"/>
      </w:r>
    </w:p>
    <w:p w14:paraId="721CB67A" w14:textId="77777777" w:rsidR="00E87DC2" w:rsidRPr="00E87DC2" w:rsidRDefault="00E87DC2" w:rsidP="00E87DC2">
      <w:pPr>
        <w:jc w:val="both"/>
        <w:rPr>
          <w:rFonts w:ascii="Times New Roman" w:eastAsia="Times New Roman" w:hAnsi="Times New Roman" w:cs="Times New Roman"/>
        </w:rPr>
      </w:pPr>
    </w:p>
    <w:p w14:paraId="52915750" w14:textId="77777777" w:rsidR="00E87DC2" w:rsidRPr="00E87DC2" w:rsidRDefault="00E87DC2" w:rsidP="00E87DC2">
      <w:pPr>
        <w:jc w:val="both"/>
        <w:rPr>
          <w:rFonts w:ascii="Times New Roman" w:eastAsia="Times New Roman" w:hAnsi="Times New Roman" w:cs="Times New Roman"/>
        </w:rPr>
      </w:pPr>
      <w:r w:rsidRPr="00E87DC2">
        <w:rPr>
          <w:rFonts w:ascii="Arial" w:eastAsia="Times New Roman" w:hAnsi="Arial" w:cs="Arial"/>
          <w:color w:val="000000"/>
          <w:sz w:val="22"/>
          <w:szCs w:val="22"/>
        </w:rPr>
        <w:t>One of the research projects I had to complete was a gel electrophoresis experiment on a plant sample. Though I had briefly learnt about this concept from my AP Biology textbook, I only understood the basic ideas. I distinctly remember my lab partner and I performing the experiment and discovering about an hour into class time that it did not seem to be working out. </w:t>
      </w:r>
    </w:p>
    <w:p w14:paraId="2CCF6E9B" w14:textId="77777777" w:rsidR="00E87DC2" w:rsidRPr="00E87DC2" w:rsidRDefault="00E87DC2" w:rsidP="00E87DC2">
      <w:pPr>
        <w:jc w:val="both"/>
        <w:rPr>
          <w:rFonts w:ascii="Times New Roman" w:eastAsia="Times New Roman" w:hAnsi="Times New Roman" w:cs="Times New Roman"/>
        </w:rPr>
      </w:pPr>
    </w:p>
    <w:p w14:paraId="2CD30248" w14:textId="77777777" w:rsidR="00E87DC2" w:rsidRPr="00E87DC2" w:rsidRDefault="00E87DC2" w:rsidP="00E87DC2">
      <w:pPr>
        <w:jc w:val="both"/>
        <w:rPr>
          <w:rFonts w:ascii="Times New Roman" w:eastAsia="Times New Roman" w:hAnsi="Times New Roman" w:cs="Times New Roman"/>
        </w:rPr>
      </w:pPr>
      <w:r w:rsidRPr="00E87DC2">
        <w:rPr>
          <w:rFonts w:ascii="Arial" w:eastAsia="Times New Roman" w:hAnsi="Arial" w:cs="Arial"/>
          <w:color w:val="000000"/>
          <w:sz w:val="22"/>
          <w:szCs w:val="22"/>
        </w:rPr>
        <w:t xml:space="preserve">We had gone up to Professor Jamie with a concerned expression and sought help, but she simply looked at us and asked, “What do you think you should do?” My lab partner and I proceeded to work together to </w:t>
      </w:r>
      <w:commentRangeStart w:id="4"/>
      <w:r w:rsidRPr="00E87DC2">
        <w:rPr>
          <w:rFonts w:ascii="Arial" w:eastAsia="Times New Roman" w:hAnsi="Arial" w:cs="Arial"/>
          <w:color w:val="000000"/>
          <w:sz w:val="22"/>
          <w:szCs w:val="22"/>
        </w:rPr>
        <w:t xml:space="preserve">trace back our mistakes </w:t>
      </w:r>
      <w:commentRangeEnd w:id="4"/>
      <w:r w:rsidR="00836021">
        <w:rPr>
          <w:rStyle w:val="CommentReference"/>
        </w:rPr>
        <w:commentReference w:id="4"/>
      </w:r>
      <w:r w:rsidRPr="00E87DC2">
        <w:rPr>
          <w:rFonts w:ascii="Arial" w:eastAsia="Times New Roman" w:hAnsi="Arial" w:cs="Arial"/>
          <w:color w:val="000000"/>
          <w:sz w:val="22"/>
          <w:szCs w:val="22"/>
        </w:rPr>
        <w:t xml:space="preserve">and </w:t>
      </w:r>
      <w:commentRangeStart w:id="5"/>
      <w:r w:rsidRPr="00E87DC2">
        <w:rPr>
          <w:rFonts w:ascii="Arial" w:eastAsia="Times New Roman" w:hAnsi="Arial" w:cs="Arial"/>
          <w:color w:val="000000"/>
          <w:sz w:val="22"/>
          <w:szCs w:val="22"/>
        </w:rPr>
        <w:t xml:space="preserve">start over in the entire experiment. </w:t>
      </w:r>
      <w:commentRangeEnd w:id="5"/>
      <w:r w:rsidR="007818BE">
        <w:rPr>
          <w:rStyle w:val="CommentReference"/>
        </w:rPr>
        <w:commentReference w:id="5"/>
      </w:r>
      <w:r w:rsidRPr="00E87DC2">
        <w:rPr>
          <w:rFonts w:ascii="Arial" w:eastAsia="Times New Roman" w:hAnsi="Arial" w:cs="Arial"/>
          <w:color w:val="000000"/>
          <w:sz w:val="22"/>
          <w:szCs w:val="22"/>
        </w:rPr>
        <w:t>We remained even after class ended, but the understanding we gained was worth the effort. </w:t>
      </w:r>
    </w:p>
    <w:p w14:paraId="360B530F" w14:textId="77777777" w:rsidR="00E87DC2" w:rsidRPr="00E87DC2" w:rsidRDefault="00E87DC2" w:rsidP="00E87DC2">
      <w:pPr>
        <w:jc w:val="both"/>
        <w:rPr>
          <w:rFonts w:ascii="Times New Roman" w:eastAsia="Times New Roman" w:hAnsi="Times New Roman" w:cs="Times New Roman"/>
        </w:rPr>
      </w:pPr>
    </w:p>
    <w:p w14:paraId="6B7E2430" w14:textId="77777777" w:rsidR="00E87DC2" w:rsidRPr="00E87DC2" w:rsidRDefault="00E87DC2" w:rsidP="00E87DC2">
      <w:pPr>
        <w:jc w:val="both"/>
        <w:rPr>
          <w:rFonts w:ascii="Times New Roman" w:eastAsia="Times New Roman" w:hAnsi="Times New Roman" w:cs="Times New Roman"/>
        </w:rPr>
      </w:pPr>
      <w:r w:rsidRPr="00E87DC2">
        <w:rPr>
          <w:rFonts w:ascii="Arial" w:eastAsia="Times New Roman" w:hAnsi="Arial" w:cs="Arial"/>
          <w:color w:val="000000"/>
          <w:sz w:val="22"/>
          <w:szCs w:val="22"/>
          <w:shd w:val="clear" w:color="auto" w:fill="FFFFFF"/>
        </w:rPr>
        <w:t xml:space="preserve">I’ll assure you that I can now hold a thorough conversation on the topic of DNA extraction and gel </w:t>
      </w:r>
      <w:commentRangeStart w:id="6"/>
      <w:r w:rsidRPr="00E87DC2">
        <w:rPr>
          <w:rFonts w:ascii="Arial" w:eastAsia="Times New Roman" w:hAnsi="Arial" w:cs="Arial"/>
          <w:color w:val="000000"/>
          <w:sz w:val="22"/>
          <w:szCs w:val="22"/>
          <w:shd w:val="clear" w:color="auto" w:fill="FFFFFF"/>
        </w:rPr>
        <w:t>electrophoresis</w:t>
      </w:r>
      <w:commentRangeEnd w:id="6"/>
      <w:r w:rsidR="007818BE">
        <w:rPr>
          <w:rStyle w:val="CommentReference"/>
        </w:rPr>
        <w:commentReference w:id="6"/>
      </w:r>
      <w:r w:rsidRPr="00E87DC2">
        <w:rPr>
          <w:rFonts w:ascii="Arial" w:eastAsia="Times New Roman" w:hAnsi="Arial" w:cs="Arial"/>
          <w:color w:val="000000"/>
          <w:sz w:val="22"/>
          <w:szCs w:val="22"/>
          <w:shd w:val="clear" w:color="auto" w:fill="FFFFFF"/>
        </w:rPr>
        <w:t xml:space="preserve">. </w:t>
      </w:r>
      <w:commentRangeStart w:id="7"/>
      <w:r w:rsidRPr="00E87DC2">
        <w:rPr>
          <w:rFonts w:ascii="Arial" w:eastAsia="Times New Roman" w:hAnsi="Arial" w:cs="Arial"/>
          <w:color w:val="000000"/>
          <w:sz w:val="22"/>
          <w:szCs w:val="22"/>
          <w:shd w:val="clear" w:color="auto" w:fill="FFFFFF"/>
        </w:rPr>
        <w:t>As a further show of acting on my ideas</w:t>
      </w:r>
      <w:commentRangeEnd w:id="7"/>
      <w:r w:rsidR="00836021">
        <w:rPr>
          <w:rStyle w:val="CommentReference"/>
        </w:rPr>
        <w:commentReference w:id="7"/>
      </w:r>
      <w:r w:rsidRPr="00E87DC2">
        <w:rPr>
          <w:rFonts w:ascii="Arial" w:eastAsia="Times New Roman" w:hAnsi="Arial" w:cs="Arial"/>
          <w:color w:val="000000"/>
          <w:sz w:val="22"/>
          <w:szCs w:val="22"/>
          <w:shd w:val="clear" w:color="auto" w:fill="FFFFFF"/>
        </w:rPr>
        <w:t xml:space="preserve">, I later collaborated with a close friend from the program to create an online blog site called Females BOLD, where I helped lead a multinational team in promoting female empowerment and equality. Through Johns Hopkins, I seek to turn curiosities and theoretical knowledge in my head into actual discoveries by the vast research opportunities alongside equally capable and dedicated </w:t>
      </w:r>
      <w:commentRangeStart w:id="8"/>
      <w:r w:rsidRPr="00E87DC2">
        <w:rPr>
          <w:rFonts w:ascii="Arial" w:eastAsia="Times New Roman" w:hAnsi="Arial" w:cs="Arial"/>
          <w:color w:val="000000"/>
          <w:sz w:val="22"/>
          <w:szCs w:val="22"/>
          <w:shd w:val="clear" w:color="auto" w:fill="FFFFFF"/>
        </w:rPr>
        <w:t>individuals</w:t>
      </w:r>
      <w:commentRangeEnd w:id="8"/>
      <w:r w:rsidR="007818BE">
        <w:rPr>
          <w:rStyle w:val="CommentReference"/>
        </w:rPr>
        <w:commentReference w:id="8"/>
      </w:r>
      <w:r w:rsidRPr="00E87DC2">
        <w:rPr>
          <w:rFonts w:ascii="Arial" w:eastAsia="Times New Roman" w:hAnsi="Arial" w:cs="Arial"/>
          <w:color w:val="000000"/>
          <w:sz w:val="22"/>
          <w:szCs w:val="22"/>
          <w:shd w:val="clear" w:color="auto" w:fill="FFFFFF"/>
        </w:rPr>
        <w:t>.</w:t>
      </w:r>
    </w:p>
    <w:p w14:paraId="613F390D" w14:textId="77777777" w:rsidR="00E87DC2" w:rsidRPr="00E87DC2" w:rsidRDefault="00E87DC2" w:rsidP="00E87DC2">
      <w:pPr>
        <w:jc w:val="both"/>
        <w:rPr>
          <w:rFonts w:ascii="Times New Roman" w:eastAsia="Times New Roman" w:hAnsi="Times New Roman" w:cs="Times New Roman"/>
        </w:rPr>
      </w:pPr>
    </w:p>
    <w:p w14:paraId="5E72E4A1" w14:textId="2BD83381" w:rsidR="00B36311" w:rsidRDefault="00D250D5" w:rsidP="00E87DC2">
      <w:pPr>
        <w:jc w:val="both"/>
      </w:pPr>
      <w:ins w:id="9" w:author="Alyssa Manik" w:date="2020-12-24T00:10:00Z">
        <w:r>
          <w:t xml:space="preserve">Hey! </w:t>
        </w:r>
        <w:proofErr w:type="gramStart"/>
        <w:r>
          <w:t>So</w:t>
        </w:r>
        <w:proofErr w:type="gramEnd"/>
        <w:r>
          <w:t xml:space="preserve"> I love to see the improvements in your essay, I think your story flows we</w:t>
        </w:r>
      </w:ins>
      <w:ins w:id="10" w:author="Alyssa Manik" w:date="2020-12-24T00:11:00Z">
        <w:r>
          <w:t xml:space="preserve">ll in terms of chronology and transition between idea and your personal experience. I think there was only two points where an elaboration could help, as noted in my comments above. Keep up the good work! </w:t>
        </w:r>
      </w:ins>
    </w:p>
    <w:sectPr w:rsidR="00B36311"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yssa Manik" w:date="2020-12-24T00:05:00Z" w:initials="AM">
    <w:p w14:paraId="1D42F2F2" w14:textId="3FBBB915" w:rsidR="00836021" w:rsidRDefault="00836021">
      <w:pPr>
        <w:pStyle w:val="CommentText"/>
      </w:pPr>
      <w:r>
        <w:rPr>
          <w:rStyle w:val="CommentReference"/>
        </w:rPr>
        <w:annotationRef/>
      </w:r>
      <w:r>
        <w:t xml:space="preserve">Since you made this punctuation distinction for “seeing” I was hoping to see the consistency for “doing,” although I understand that you’re trying to imply the doing </w:t>
      </w:r>
      <w:proofErr w:type="gramStart"/>
      <w:r>
        <w:t>part</w:t>
      </w:r>
      <w:proofErr w:type="gramEnd"/>
      <w:r>
        <w:t xml:space="preserve"> so this is just stylistic opinion.</w:t>
      </w:r>
    </w:p>
  </w:comment>
  <w:comment w:id="1" w:author="Alyssa Manik" w:date="2020-12-23T23:49:00Z" w:initials="AM">
    <w:p w14:paraId="4A413D87" w14:textId="1C4DC0EF" w:rsidR="007818BE" w:rsidRDefault="007818BE">
      <w:pPr>
        <w:pStyle w:val="CommentText"/>
      </w:pPr>
      <w:r>
        <w:rPr>
          <w:rStyle w:val="CommentReference"/>
        </w:rPr>
        <w:annotationRef/>
      </w:r>
      <w:r>
        <w:t>Something like a “yet”, or “but”</w:t>
      </w:r>
      <w:r w:rsidR="00836021">
        <w:t xml:space="preserve"> here</w:t>
      </w:r>
      <w:r>
        <w:t xml:space="preserve"> would be a good transition into the doing part.</w:t>
      </w:r>
    </w:p>
  </w:comment>
  <w:comment w:id="2" w:author="Alyssa Manik" w:date="2020-12-23T23:55:00Z" w:initials="AM">
    <w:p w14:paraId="28E7E279" w14:textId="67957892" w:rsidR="007818BE" w:rsidRDefault="007818BE">
      <w:pPr>
        <w:pStyle w:val="CommentText"/>
      </w:pPr>
      <w:r>
        <w:rPr>
          <w:rStyle w:val="CommentReference"/>
        </w:rPr>
        <w:annotationRef/>
      </w:r>
      <w:r>
        <w:t xml:space="preserve">I think this is the only part of the essay that is a bit </w:t>
      </w:r>
      <w:proofErr w:type="gramStart"/>
      <w:r>
        <w:t>weak</w:t>
      </w:r>
      <w:proofErr w:type="gramEnd"/>
      <w:r>
        <w:t xml:space="preserve"> in terms of memorability, but everything else is great.</w:t>
      </w:r>
    </w:p>
  </w:comment>
  <w:comment w:id="3" w:author="Alyssa Manik" w:date="2020-12-23T23:56:00Z" w:initials="AM">
    <w:p w14:paraId="5413A881" w14:textId="5CA9EA5F" w:rsidR="007818BE" w:rsidRDefault="007818BE">
      <w:pPr>
        <w:pStyle w:val="CommentText"/>
      </w:pPr>
      <w:r>
        <w:rPr>
          <w:rStyle w:val="CommentReference"/>
        </w:rPr>
        <w:annotationRef/>
      </w:r>
      <w:r>
        <w:t>For example, maybe you can take one specific event like the studying together in the library and stating how “in a university setting, the vast varieties of research and partners is unlike anything I’d experienced back home.” Paint a bit of a picture, include your thoughts into the actions and show them how you saw the school and the experience through your eyes and mind.</w:t>
      </w:r>
    </w:p>
  </w:comment>
  <w:comment w:id="4" w:author="Alyssa Manik" w:date="2020-12-24T00:02:00Z" w:initials="AM">
    <w:p w14:paraId="1021892E" w14:textId="71F7FD0F" w:rsidR="00836021" w:rsidRDefault="00836021">
      <w:pPr>
        <w:pStyle w:val="CommentText"/>
      </w:pPr>
      <w:r>
        <w:rPr>
          <w:rStyle w:val="CommentReference"/>
        </w:rPr>
        <w:annotationRef/>
      </w:r>
      <w:r>
        <w:t xml:space="preserve">I think it would be great if you could make the paragraph above more concise and actually cite your mistake. Nothing full of jargons just say something like “only then did we notice that the plant sample used was a different thickness </w:t>
      </w:r>
      <w:proofErr w:type="gramStart"/>
      <w:r>
        <w:t>than..</w:t>
      </w:r>
      <w:proofErr w:type="gramEnd"/>
      <w:r>
        <w:t>” or something brief to make it seem like you’re not simply citing a mistake and not elaborating.</w:t>
      </w:r>
    </w:p>
  </w:comment>
  <w:comment w:id="5" w:author="Alyssa Manik" w:date="2020-12-23T23:55:00Z" w:initials="AM">
    <w:p w14:paraId="6C3F6289" w14:textId="7C211C2D" w:rsidR="007818BE" w:rsidRDefault="007818BE">
      <w:pPr>
        <w:pStyle w:val="CommentText"/>
      </w:pPr>
      <w:r>
        <w:rPr>
          <w:rStyle w:val="CommentReference"/>
        </w:rPr>
        <w:annotationRef/>
      </w:r>
      <w:r w:rsidR="00836021">
        <w:t>To</w:t>
      </w:r>
      <w:r>
        <w:t xml:space="preserve"> be critical and acknowledge </w:t>
      </w:r>
      <w:r w:rsidR="00836021">
        <w:t>things to improve on is good.</w:t>
      </w:r>
    </w:p>
  </w:comment>
  <w:comment w:id="6" w:author="Alyssa Manik" w:date="2020-12-23T23:50:00Z" w:initials="AM">
    <w:p w14:paraId="43A4D436" w14:textId="62D8F04D" w:rsidR="007818BE" w:rsidRDefault="007818BE">
      <w:pPr>
        <w:pStyle w:val="CommentText"/>
      </w:pPr>
      <w:r>
        <w:rPr>
          <w:rStyle w:val="CommentReference"/>
        </w:rPr>
        <w:annotationRef/>
      </w:r>
      <w:r>
        <w:t>It’s witty, I like it!</w:t>
      </w:r>
    </w:p>
  </w:comment>
  <w:comment w:id="7" w:author="Alyssa Manik" w:date="2020-12-24T00:06:00Z" w:initials="AM">
    <w:p w14:paraId="6DEF4EA3" w14:textId="7DAF7F35" w:rsidR="00836021" w:rsidRDefault="00836021">
      <w:pPr>
        <w:pStyle w:val="CommentText"/>
      </w:pPr>
      <w:r>
        <w:rPr>
          <w:rStyle w:val="CommentReference"/>
        </w:rPr>
        <w:annotationRef/>
      </w:r>
      <w:r>
        <w:t>This sounds a bit awkward, maybe edit to something like “To further show my ability to act on my ideas,</w:t>
      </w:r>
      <w:proofErr w:type="gramStart"/>
      <w:r>
        <w:t>” ??</w:t>
      </w:r>
      <w:proofErr w:type="gramEnd"/>
    </w:p>
  </w:comment>
  <w:comment w:id="8" w:author="Alyssa Manik" w:date="2020-12-23T23:51:00Z" w:initials="AM">
    <w:p w14:paraId="3787B5FB" w14:textId="0CA36E8D" w:rsidR="007818BE" w:rsidRDefault="007818BE">
      <w:pPr>
        <w:pStyle w:val="CommentText"/>
      </w:pPr>
      <w:r>
        <w:rPr>
          <w:rStyle w:val="CommentReference"/>
        </w:rPr>
        <w:annotationRef/>
      </w:r>
      <w:r>
        <w:t xml:space="preserve">Yes! It ties back into your first statement of seeing vs </w:t>
      </w:r>
      <w:r w:rsidR="00836021">
        <w:t>doing and</w:t>
      </w:r>
      <w:r>
        <w:t xml:space="preserve"> serves as a wrap-up to the lessons learned from your previous project. Good!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42F2F2" w15:done="0"/>
  <w15:commentEx w15:paraId="4A413D87" w15:done="0"/>
  <w15:commentEx w15:paraId="28E7E279" w15:done="0"/>
  <w15:commentEx w15:paraId="5413A881" w15:paraIdParent="28E7E279" w15:done="0"/>
  <w15:commentEx w15:paraId="1021892E" w15:done="0"/>
  <w15:commentEx w15:paraId="6C3F6289" w15:done="0"/>
  <w15:commentEx w15:paraId="43A4D436" w15:done="0"/>
  <w15:commentEx w15:paraId="6DEF4EA3" w15:done="0"/>
  <w15:commentEx w15:paraId="3787B5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E59BE" w16cex:dateUtc="2020-12-23T17:05:00Z"/>
  <w16cex:commentExtensible w16cex:durableId="238E561B" w16cex:dateUtc="2020-12-23T16:49:00Z"/>
  <w16cex:commentExtensible w16cex:durableId="238E5759" w16cex:dateUtc="2020-12-23T16:55:00Z"/>
  <w16cex:commentExtensible w16cex:durableId="238E57B3" w16cex:dateUtc="2020-12-23T16:56:00Z"/>
  <w16cex:commentExtensible w16cex:durableId="238E592D" w16cex:dateUtc="2020-12-23T17:02:00Z"/>
  <w16cex:commentExtensible w16cex:durableId="238E577F" w16cex:dateUtc="2020-12-23T16:55:00Z"/>
  <w16cex:commentExtensible w16cex:durableId="238E565D" w16cex:dateUtc="2020-12-23T16:50:00Z"/>
  <w16cex:commentExtensible w16cex:durableId="238E5A1B" w16cex:dateUtc="2020-12-23T17:06:00Z"/>
  <w16cex:commentExtensible w16cex:durableId="238E566E" w16cex:dateUtc="2020-12-23T16: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42F2F2" w16cid:durableId="238E59BE"/>
  <w16cid:commentId w16cid:paraId="4A413D87" w16cid:durableId="238E561B"/>
  <w16cid:commentId w16cid:paraId="28E7E279" w16cid:durableId="238E5759"/>
  <w16cid:commentId w16cid:paraId="5413A881" w16cid:durableId="238E57B3"/>
  <w16cid:commentId w16cid:paraId="1021892E" w16cid:durableId="238E592D"/>
  <w16cid:commentId w16cid:paraId="6C3F6289" w16cid:durableId="238E577F"/>
  <w16cid:commentId w16cid:paraId="43A4D436" w16cid:durableId="238E565D"/>
  <w16cid:commentId w16cid:paraId="6DEF4EA3" w16cid:durableId="238E5A1B"/>
  <w16cid:commentId w16cid:paraId="3787B5FB" w16cid:durableId="238E56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47D"/>
    <w:rsid w:val="00036CCA"/>
    <w:rsid w:val="00107491"/>
    <w:rsid w:val="004A375B"/>
    <w:rsid w:val="0064347D"/>
    <w:rsid w:val="007818BE"/>
    <w:rsid w:val="00836021"/>
    <w:rsid w:val="00A3079B"/>
    <w:rsid w:val="00D250D5"/>
    <w:rsid w:val="00E87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01F49F"/>
  <w15:chartTrackingRefBased/>
  <w15:docId w15:val="{17861FA3-2906-DA4D-865C-65B549FD5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347D"/>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E87DC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87DC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818BE"/>
    <w:rPr>
      <w:sz w:val="16"/>
      <w:szCs w:val="16"/>
    </w:rPr>
  </w:style>
  <w:style w:type="paragraph" w:styleId="CommentText">
    <w:name w:val="annotation text"/>
    <w:basedOn w:val="Normal"/>
    <w:link w:val="CommentTextChar"/>
    <w:uiPriority w:val="99"/>
    <w:semiHidden/>
    <w:unhideWhenUsed/>
    <w:rsid w:val="007818BE"/>
    <w:rPr>
      <w:sz w:val="20"/>
      <w:szCs w:val="20"/>
    </w:rPr>
  </w:style>
  <w:style w:type="character" w:customStyle="1" w:styleId="CommentTextChar">
    <w:name w:val="Comment Text Char"/>
    <w:basedOn w:val="DefaultParagraphFont"/>
    <w:link w:val="CommentText"/>
    <w:uiPriority w:val="99"/>
    <w:semiHidden/>
    <w:rsid w:val="007818BE"/>
    <w:rPr>
      <w:sz w:val="20"/>
      <w:szCs w:val="20"/>
    </w:rPr>
  </w:style>
  <w:style w:type="paragraph" w:styleId="CommentSubject">
    <w:name w:val="annotation subject"/>
    <w:basedOn w:val="CommentText"/>
    <w:next w:val="CommentText"/>
    <w:link w:val="CommentSubjectChar"/>
    <w:uiPriority w:val="99"/>
    <w:semiHidden/>
    <w:unhideWhenUsed/>
    <w:rsid w:val="007818BE"/>
    <w:rPr>
      <w:b/>
      <w:bCs/>
    </w:rPr>
  </w:style>
  <w:style w:type="character" w:customStyle="1" w:styleId="CommentSubjectChar">
    <w:name w:val="Comment Subject Char"/>
    <w:basedOn w:val="CommentTextChar"/>
    <w:link w:val="CommentSubject"/>
    <w:uiPriority w:val="99"/>
    <w:semiHidden/>
    <w:rsid w:val="007818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08379">
      <w:bodyDiv w:val="1"/>
      <w:marLeft w:val="0"/>
      <w:marRight w:val="0"/>
      <w:marTop w:val="0"/>
      <w:marBottom w:val="0"/>
      <w:divBdr>
        <w:top w:val="none" w:sz="0" w:space="0" w:color="auto"/>
        <w:left w:val="none" w:sz="0" w:space="0" w:color="auto"/>
        <w:bottom w:val="none" w:sz="0" w:space="0" w:color="auto"/>
        <w:right w:val="none" w:sz="0" w:space="0" w:color="auto"/>
      </w:divBdr>
    </w:div>
    <w:div w:id="82254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E49CD-F916-D646-9D96-1A11A8580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Alyssa Manik</cp:lastModifiedBy>
  <cp:revision>6</cp:revision>
  <dcterms:created xsi:type="dcterms:W3CDTF">2020-12-22T04:06:00Z</dcterms:created>
  <dcterms:modified xsi:type="dcterms:W3CDTF">2020-12-23T17:11:00Z</dcterms:modified>
</cp:coreProperties>
</file>