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127A" w:rsidRDefault="00C20DA7">
      <w:pPr>
        <w:widowControl w:val="0"/>
        <w:numPr>
          <w:ilvl w:val="0"/>
          <w:numId w:val="1"/>
        </w:numPr>
        <w:shd w:val="clear" w:color="auto" w:fill="FFFFFF"/>
        <w:spacing w:after="240"/>
        <w:rPr>
          <w:rFonts w:ascii="Times New Roman" w:eastAsia="Times New Roman" w:hAnsi="Times New Roman" w:cs="Times New Roman"/>
          <w:b/>
          <w:highlight w:val="white"/>
        </w:rPr>
      </w:pPr>
      <w:r>
        <w:rPr>
          <w:rFonts w:ascii="Times New Roman" w:eastAsia="Times New Roman" w:hAnsi="Times New Roman" w:cs="Times New Roman"/>
          <w:b/>
          <w:color w:val="212529"/>
          <w:sz w:val="24"/>
          <w:szCs w:val="24"/>
          <w:highlight w:val="white"/>
        </w:rPr>
        <w:t>Some students have a background, identity, interest, or talent that is so meaningful they believe their application would be incomplete without it. If this sounds like you, then please share your story.</w:t>
      </w:r>
    </w:p>
    <w:p w14:paraId="00000002" w14:textId="77777777" w:rsidR="00A7127A" w:rsidRDefault="00C20DA7">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Every Saturday morning, my father would guide me past the </w:t>
      </w:r>
      <w:proofErr w:type="spellStart"/>
      <w:r>
        <w:rPr>
          <w:rFonts w:ascii="Times New Roman" w:eastAsia="Times New Roman" w:hAnsi="Times New Roman" w:cs="Times New Roman"/>
          <w:i/>
          <w:color w:val="212529"/>
          <w:sz w:val="24"/>
          <w:szCs w:val="24"/>
        </w:rPr>
        <w:t>Petai</w:t>
      </w:r>
      <w:proofErr w:type="spellEnd"/>
      <w:r>
        <w:rPr>
          <w:rFonts w:ascii="Times New Roman" w:eastAsia="Times New Roman" w:hAnsi="Times New Roman" w:cs="Times New Roman"/>
          <w:color w:val="212529"/>
          <w:sz w:val="24"/>
          <w:szCs w:val="24"/>
        </w:rPr>
        <w:t xml:space="preserve"> trees</w:t>
      </w:r>
      <w:r>
        <w:rPr>
          <w:rFonts w:ascii="Times New Roman" w:eastAsia="Times New Roman" w:hAnsi="Times New Roman" w:cs="Times New Roman"/>
          <w:i/>
          <w:color w:val="212529"/>
          <w:sz w:val="24"/>
          <w:szCs w:val="24"/>
        </w:rPr>
        <w:t xml:space="preserve"> </w:t>
      </w:r>
      <w:r>
        <w:rPr>
          <w:rFonts w:ascii="Times New Roman" w:eastAsia="Times New Roman" w:hAnsi="Times New Roman" w:cs="Times New Roman"/>
          <w:color w:val="212529"/>
          <w:sz w:val="24"/>
          <w:szCs w:val="24"/>
        </w:rPr>
        <w:t xml:space="preserve">in our garden. </w:t>
      </w:r>
    </w:p>
    <w:p w14:paraId="00000003" w14:textId="77777777" w:rsidR="00A7127A" w:rsidRDefault="00C20DA7">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He would </w:t>
      </w:r>
      <w:proofErr w:type="spellStart"/>
      <w:r>
        <w:rPr>
          <w:rFonts w:ascii="Times New Roman" w:eastAsia="Times New Roman" w:hAnsi="Times New Roman" w:cs="Times New Roman"/>
          <w:color w:val="212529"/>
          <w:sz w:val="24"/>
          <w:szCs w:val="24"/>
        </w:rPr>
        <w:t>hurl</w:t>
      </w:r>
      <w:proofErr w:type="spellEnd"/>
      <w:r>
        <w:rPr>
          <w:rFonts w:ascii="Times New Roman" w:eastAsia="Times New Roman" w:hAnsi="Times New Roman" w:cs="Times New Roman"/>
          <w:color w:val="212529"/>
          <w:sz w:val="24"/>
          <w:szCs w:val="24"/>
        </w:rPr>
        <w:t xml:space="preserve"> me up to reach for the beans and smile when I caught them in my hands; the same when I’d spoon rice and give vitamins to my brothers like a good big sister. Saturdays are different now. Watching the empty chair at our dinner table left an aftertaste different from the usual- bitter. </w:t>
      </w:r>
      <w:commentRangeStart w:id="0"/>
      <w:r>
        <w:rPr>
          <w:rFonts w:ascii="Times New Roman" w:eastAsia="Times New Roman" w:hAnsi="Times New Roman" w:cs="Times New Roman"/>
          <w:color w:val="212529"/>
          <w:sz w:val="24"/>
          <w:szCs w:val="24"/>
        </w:rPr>
        <w:t xml:space="preserve">This peculiar taste was unfamiliar, but I've grown stronger since. For </w:t>
      </w:r>
      <w:commentRangeEnd w:id="0"/>
      <w:r w:rsidR="00D542C0">
        <w:rPr>
          <w:rStyle w:val="CommentReference"/>
        </w:rPr>
        <w:commentReference w:id="0"/>
      </w:r>
      <w:r>
        <w:rPr>
          <w:rFonts w:ascii="Times New Roman" w:eastAsia="Times New Roman" w:hAnsi="Times New Roman" w:cs="Times New Roman"/>
          <w:color w:val="212529"/>
          <w:sz w:val="24"/>
          <w:szCs w:val="24"/>
        </w:rPr>
        <w:t>every bitter memory and hardships unspoken, I began to see myself and the world in a new light.</w:t>
      </w:r>
    </w:p>
    <w:p w14:paraId="00000004" w14:textId="48895C13" w:rsidR="00A7127A" w:rsidRDefault="00C20DA7">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Semarang, Indonesia. The city where everybody knows </w:t>
      </w:r>
      <w:proofErr w:type="gramStart"/>
      <w:r>
        <w:rPr>
          <w:rFonts w:ascii="Times New Roman" w:eastAsia="Times New Roman" w:hAnsi="Times New Roman" w:cs="Times New Roman"/>
          <w:color w:val="212529"/>
          <w:sz w:val="24"/>
          <w:szCs w:val="24"/>
        </w:rPr>
        <w:t>everybody</w:t>
      </w:r>
      <w:proofErr w:type="gramEnd"/>
      <w:r>
        <w:rPr>
          <w:rFonts w:ascii="Times New Roman" w:eastAsia="Times New Roman" w:hAnsi="Times New Roman" w:cs="Times New Roman"/>
          <w:color w:val="212529"/>
          <w:sz w:val="24"/>
          <w:szCs w:val="24"/>
        </w:rPr>
        <w:t xml:space="preserve"> and rumors will surely spread. Upon the news of my mother taking the lead in the company, I soon found myself facing societal judgment and bitter looks. At school, one parent approached me to ask, “</w:t>
      </w:r>
      <w:ins w:id="1" w:author="Alyssa Manik" w:date="2021-10-24T22:43:00Z">
        <w:r w:rsidR="00D542C0">
          <w:rPr>
            <w:rFonts w:ascii="Times New Roman" w:eastAsia="Times New Roman" w:hAnsi="Times New Roman" w:cs="Times New Roman"/>
            <w:color w:val="212529"/>
            <w:sz w:val="24"/>
            <w:szCs w:val="24"/>
          </w:rPr>
          <w:t>I</w:t>
        </w:r>
      </w:ins>
      <w:del w:id="2" w:author="Alyssa Manik" w:date="2021-10-24T22:43:00Z">
        <w:r w:rsidDel="00D542C0">
          <w:rPr>
            <w:rFonts w:ascii="Times New Roman" w:eastAsia="Times New Roman" w:hAnsi="Times New Roman" w:cs="Times New Roman"/>
            <w:color w:val="212529"/>
            <w:sz w:val="24"/>
            <w:szCs w:val="24"/>
          </w:rPr>
          <w:delText>i</w:delText>
        </w:r>
      </w:del>
      <w:r>
        <w:rPr>
          <w:rFonts w:ascii="Times New Roman" w:eastAsia="Times New Roman" w:hAnsi="Times New Roman" w:cs="Times New Roman"/>
          <w:color w:val="212529"/>
          <w:sz w:val="24"/>
          <w:szCs w:val="24"/>
        </w:rPr>
        <w:t xml:space="preserve">s </w:t>
      </w:r>
      <w:ins w:id="3" w:author="Alyssa Manik" w:date="2021-10-24T22:43:00Z">
        <w:r w:rsidR="00D542C0">
          <w:rPr>
            <w:rFonts w:ascii="Times New Roman" w:eastAsia="Times New Roman" w:hAnsi="Times New Roman" w:cs="Times New Roman"/>
            <w:color w:val="212529"/>
            <w:sz w:val="24"/>
            <w:szCs w:val="24"/>
          </w:rPr>
          <w:t xml:space="preserve">your </w:t>
        </w:r>
      </w:ins>
      <w:r>
        <w:rPr>
          <w:rFonts w:ascii="Times New Roman" w:eastAsia="Times New Roman" w:hAnsi="Times New Roman" w:cs="Times New Roman"/>
          <w:color w:val="212529"/>
          <w:sz w:val="24"/>
          <w:szCs w:val="24"/>
        </w:rPr>
        <w:t xml:space="preserve">mom doing well? Is business going smoothly, dear? I hope you and your brothers are eating well.” I smirked. Although well-intentioned, such comments forged my </w:t>
      </w:r>
      <w:commentRangeStart w:id="4"/>
      <w:r>
        <w:rPr>
          <w:rFonts w:ascii="Times New Roman" w:eastAsia="Times New Roman" w:hAnsi="Times New Roman" w:cs="Times New Roman"/>
          <w:color w:val="212529"/>
          <w:sz w:val="24"/>
          <w:szCs w:val="24"/>
        </w:rPr>
        <w:t>inner quick-witted Hermione Granger to reply, “we’re doing well auntie.” However, I never shied away and answered with honesty in my word</w:t>
      </w:r>
      <w:commentRangeEnd w:id="4"/>
      <w:r w:rsidR="00D542C0">
        <w:rPr>
          <w:rStyle w:val="CommentReference"/>
        </w:rPr>
        <w:commentReference w:id="4"/>
      </w:r>
      <w:r>
        <w:rPr>
          <w:rFonts w:ascii="Times New Roman" w:eastAsia="Times New Roman" w:hAnsi="Times New Roman" w:cs="Times New Roman"/>
          <w:color w:val="212529"/>
          <w:sz w:val="24"/>
          <w:szCs w:val="24"/>
        </w:rPr>
        <w:t xml:space="preserve">s- because we were truly doing well. One thing came clear to me at an early age: we are undeniably </w:t>
      </w:r>
      <w:commentRangeStart w:id="5"/>
      <w:r>
        <w:rPr>
          <w:rFonts w:ascii="Times New Roman" w:eastAsia="Times New Roman" w:hAnsi="Times New Roman" w:cs="Times New Roman"/>
          <w:color w:val="212529"/>
          <w:sz w:val="24"/>
          <w:szCs w:val="24"/>
        </w:rPr>
        <w:t xml:space="preserve">products conditioned </w:t>
      </w:r>
      <w:commentRangeEnd w:id="5"/>
      <w:r w:rsidR="00D542C0">
        <w:rPr>
          <w:rStyle w:val="CommentReference"/>
        </w:rPr>
        <w:commentReference w:id="5"/>
      </w:r>
      <w:r>
        <w:rPr>
          <w:rFonts w:ascii="Times New Roman" w:eastAsia="Times New Roman" w:hAnsi="Times New Roman" w:cs="Times New Roman"/>
          <w:color w:val="212529"/>
          <w:sz w:val="24"/>
          <w:szCs w:val="24"/>
        </w:rPr>
        <w:t xml:space="preserve">to think that women are incapable of being breadwinners in the family. I </w:t>
      </w:r>
      <w:commentRangeStart w:id="6"/>
      <w:r>
        <w:rPr>
          <w:rFonts w:ascii="Times New Roman" w:eastAsia="Times New Roman" w:hAnsi="Times New Roman" w:cs="Times New Roman"/>
          <w:color w:val="212529"/>
          <w:sz w:val="24"/>
          <w:szCs w:val="24"/>
        </w:rPr>
        <w:t>choose</w:t>
      </w:r>
      <w:commentRangeEnd w:id="6"/>
      <w:r w:rsidR="00D542C0">
        <w:rPr>
          <w:rStyle w:val="CommentReference"/>
        </w:rPr>
        <w:commentReference w:id="6"/>
      </w:r>
      <w:r>
        <w:rPr>
          <w:rFonts w:ascii="Times New Roman" w:eastAsia="Times New Roman" w:hAnsi="Times New Roman" w:cs="Times New Roman"/>
          <w:color w:val="212529"/>
          <w:sz w:val="24"/>
          <w:szCs w:val="24"/>
        </w:rPr>
        <w:t xml:space="preserve"> to think otherwise.</w:t>
      </w:r>
    </w:p>
    <w:p w14:paraId="00000005" w14:textId="77777777" w:rsidR="00A7127A" w:rsidRDefault="00C20DA7">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When I look at my mother, I envision </w:t>
      </w:r>
      <w:commentRangeStart w:id="7"/>
      <w:r>
        <w:rPr>
          <w:rFonts w:ascii="Times New Roman" w:eastAsia="Times New Roman" w:hAnsi="Times New Roman" w:cs="Times New Roman"/>
          <w:color w:val="212529"/>
          <w:sz w:val="24"/>
          <w:szCs w:val="24"/>
        </w:rPr>
        <w:t>a woman I aspire to become</w:t>
      </w:r>
      <w:commentRangeEnd w:id="7"/>
      <w:r w:rsidR="00D542C0">
        <w:rPr>
          <w:rStyle w:val="CommentReference"/>
        </w:rPr>
        <w:commentReference w:id="7"/>
      </w:r>
      <w:r>
        <w:rPr>
          <w:rFonts w:ascii="Times New Roman" w:eastAsia="Times New Roman" w:hAnsi="Times New Roman" w:cs="Times New Roman"/>
          <w:color w:val="212529"/>
          <w:sz w:val="24"/>
          <w:szCs w:val="24"/>
        </w:rPr>
        <w:t xml:space="preserve">. She is a woman who drives to the </w:t>
      </w:r>
      <w:commentRangeStart w:id="8"/>
      <w:r>
        <w:rPr>
          <w:rFonts w:ascii="Times New Roman" w:eastAsia="Times New Roman" w:hAnsi="Times New Roman" w:cs="Times New Roman"/>
          <w:color w:val="212529"/>
          <w:sz w:val="24"/>
          <w:szCs w:val="24"/>
        </w:rPr>
        <w:t xml:space="preserve">office to undergo </w:t>
      </w:r>
      <w:commentRangeEnd w:id="8"/>
      <w:r w:rsidR="00D542C0">
        <w:rPr>
          <w:rStyle w:val="CommentReference"/>
        </w:rPr>
        <w:commentReference w:id="8"/>
      </w:r>
      <w:r>
        <w:rPr>
          <w:rFonts w:ascii="Times New Roman" w:eastAsia="Times New Roman" w:hAnsi="Times New Roman" w:cs="Times New Roman"/>
          <w:color w:val="212529"/>
          <w:sz w:val="24"/>
          <w:szCs w:val="24"/>
        </w:rPr>
        <w:t xml:space="preserve">challenges in the industry in hopes of seeking greater opportunities for her four children. Ten-year-old me saw </w:t>
      </w:r>
      <w:commentRangeStart w:id="9"/>
      <w:r>
        <w:rPr>
          <w:rFonts w:ascii="Times New Roman" w:eastAsia="Times New Roman" w:hAnsi="Times New Roman" w:cs="Times New Roman"/>
          <w:color w:val="212529"/>
          <w:sz w:val="24"/>
          <w:szCs w:val="24"/>
        </w:rPr>
        <w:t xml:space="preserve">a warrior princess, unseen in movies, but are </w:t>
      </w:r>
      <w:commentRangeEnd w:id="9"/>
      <w:r w:rsidR="00D542C0">
        <w:rPr>
          <w:rStyle w:val="CommentReference"/>
        </w:rPr>
        <w:commentReference w:id="9"/>
      </w:r>
      <w:r>
        <w:rPr>
          <w:rFonts w:ascii="Times New Roman" w:eastAsia="Times New Roman" w:hAnsi="Times New Roman" w:cs="Times New Roman"/>
          <w:color w:val="212529"/>
          <w:sz w:val="24"/>
          <w:szCs w:val="24"/>
        </w:rPr>
        <w:t xml:space="preserve">necessary heroines in life. For every hurdle she encounters, she embodies a woman capable of accomplishing </w:t>
      </w:r>
      <w:commentRangeStart w:id="10"/>
      <w:r>
        <w:rPr>
          <w:rFonts w:ascii="Times New Roman" w:eastAsia="Times New Roman" w:hAnsi="Times New Roman" w:cs="Times New Roman"/>
          <w:color w:val="212529"/>
          <w:sz w:val="24"/>
          <w:szCs w:val="24"/>
        </w:rPr>
        <w:t xml:space="preserve">many facets </w:t>
      </w:r>
      <w:commentRangeEnd w:id="10"/>
      <w:r w:rsidR="00D542C0">
        <w:rPr>
          <w:rStyle w:val="CommentReference"/>
        </w:rPr>
        <w:commentReference w:id="10"/>
      </w:r>
      <w:r>
        <w:rPr>
          <w:rFonts w:ascii="Times New Roman" w:eastAsia="Times New Roman" w:hAnsi="Times New Roman" w:cs="Times New Roman"/>
          <w:color w:val="212529"/>
          <w:sz w:val="24"/>
          <w:szCs w:val="24"/>
        </w:rPr>
        <w:t xml:space="preserve">unbounded to the walls of our home. </w:t>
      </w:r>
    </w:p>
    <w:p w14:paraId="00000006" w14:textId="3983066B" w:rsidR="00A7127A" w:rsidRDefault="00C20DA7">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Being accustomed to my mother’s regular absence, my brothers and I learned to look after one another. </w:t>
      </w:r>
      <w:proofErr w:type="spellStart"/>
      <w:r>
        <w:rPr>
          <w:rFonts w:ascii="Times New Roman" w:eastAsia="Times New Roman" w:hAnsi="Times New Roman" w:cs="Times New Roman"/>
          <w:i/>
          <w:color w:val="212529"/>
          <w:sz w:val="24"/>
          <w:szCs w:val="24"/>
        </w:rPr>
        <w:t>Jie</w:t>
      </w:r>
      <w:proofErr w:type="spellEnd"/>
      <w:r>
        <w:rPr>
          <w:rFonts w:ascii="Times New Roman" w:eastAsia="Times New Roman" w:hAnsi="Times New Roman" w:cs="Times New Roman"/>
          <w:i/>
          <w:color w:val="212529"/>
          <w:sz w:val="24"/>
          <w:szCs w:val="24"/>
        </w:rPr>
        <w:t xml:space="preserve"> </w:t>
      </w:r>
      <w:proofErr w:type="spellStart"/>
      <w:r>
        <w:rPr>
          <w:rFonts w:ascii="Times New Roman" w:eastAsia="Times New Roman" w:hAnsi="Times New Roman" w:cs="Times New Roman"/>
          <w:i/>
          <w:color w:val="212529"/>
          <w:sz w:val="24"/>
          <w:szCs w:val="24"/>
        </w:rPr>
        <w:t>Jie</w:t>
      </w:r>
      <w:proofErr w:type="spellEnd"/>
      <w:r>
        <w:rPr>
          <w:rFonts w:ascii="Times New Roman" w:eastAsia="Times New Roman" w:hAnsi="Times New Roman" w:cs="Times New Roman"/>
          <w:color w:val="212529"/>
          <w:sz w:val="24"/>
          <w:szCs w:val="24"/>
        </w:rPr>
        <w:t xml:space="preserve"> means big sister in Mandarin. Whether it was washing dishes, lifting heavy tables, or peer editing my brother’s English homework, every call of “</w:t>
      </w:r>
      <w:proofErr w:type="spellStart"/>
      <w:r>
        <w:rPr>
          <w:rFonts w:ascii="Times New Roman" w:eastAsia="Times New Roman" w:hAnsi="Times New Roman" w:cs="Times New Roman"/>
          <w:color w:val="212529"/>
          <w:sz w:val="24"/>
          <w:szCs w:val="24"/>
        </w:rPr>
        <w:t>Jie</w:t>
      </w:r>
      <w:proofErr w:type="spellEnd"/>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Jie</w:t>
      </w:r>
      <w:proofErr w:type="spellEnd"/>
      <w:r>
        <w:rPr>
          <w:rFonts w:ascii="Times New Roman" w:eastAsia="Times New Roman" w:hAnsi="Times New Roman" w:cs="Times New Roman"/>
          <w:color w:val="212529"/>
          <w:sz w:val="24"/>
          <w:szCs w:val="24"/>
        </w:rPr>
        <w:t xml:space="preserve">!” posed my signature hair flip to </w:t>
      </w:r>
      <w:proofErr w:type="gramStart"/>
      <w:r>
        <w:rPr>
          <w:rFonts w:ascii="Times New Roman" w:eastAsia="Times New Roman" w:hAnsi="Times New Roman" w:cs="Times New Roman"/>
          <w:color w:val="212529"/>
          <w:sz w:val="24"/>
          <w:szCs w:val="24"/>
        </w:rPr>
        <w:t>take action</w:t>
      </w:r>
      <w:proofErr w:type="gramEnd"/>
      <w:r>
        <w:rPr>
          <w:rFonts w:ascii="Times New Roman" w:eastAsia="Times New Roman" w:hAnsi="Times New Roman" w:cs="Times New Roman"/>
          <w:color w:val="212529"/>
          <w:sz w:val="24"/>
          <w:szCs w:val="24"/>
        </w:rPr>
        <w:t xml:space="preserve">. We would have wild conversations about electric vehicles in Indonesia, accompanied by my occasional rant about women’s rights- a topic rather controversial at school- but they would nod and listen anyways. Every moment spent </w:t>
      </w:r>
      <w:commentRangeStart w:id="11"/>
      <w:r>
        <w:rPr>
          <w:rFonts w:ascii="Times New Roman" w:eastAsia="Times New Roman" w:hAnsi="Times New Roman" w:cs="Times New Roman"/>
          <w:color w:val="212529"/>
          <w:sz w:val="24"/>
          <w:szCs w:val="24"/>
        </w:rPr>
        <w:t>blossomed into understanding between my brothers and m</w:t>
      </w:r>
      <w:commentRangeEnd w:id="11"/>
      <w:r w:rsidR="007952A8">
        <w:rPr>
          <w:rStyle w:val="CommentReference"/>
        </w:rPr>
        <w:commentReference w:id="11"/>
      </w:r>
      <w:r>
        <w:rPr>
          <w:rFonts w:ascii="Times New Roman" w:eastAsia="Times New Roman" w:hAnsi="Times New Roman" w:cs="Times New Roman"/>
          <w:color w:val="212529"/>
          <w:sz w:val="24"/>
          <w:szCs w:val="24"/>
        </w:rPr>
        <w:t>e, allowing us to exchange both difficult yet honest conversations; seeing the world not as what it is, but what it could be.</w:t>
      </w:r>
      <w:ins w:id="12" w:author="Alyssa Manik" w:date="2021-10-24T22:51:00Z">
        <w:r w:rsidR="007952A8">
          <w:rPr>
            <w:rFonts w:ascii="Times New Roman" w:eastAsia="Times New Roman" w:hAnsi="Times New Roman" w:cs="Times New Roman"/>
            <w:color w:val="212529"/>
            <w:sz w:val="24"/>
            <w:szCs w:val="24"/>
          </w:rPr>
          <w:t xml:space="preserve"> </w:t>
        </w:r>
      </w:ins>
      <w:proofErr w:type="gramStart"/>
      <w:r>
        <w:rPr>
          <w:rFonts w:ascii="Times New Roman" w:eastAsia="Times New Roman" w:hAnsi="Times New Roman" w:cs="Times New Roman"/>
          <w:color w:val="212529"/>
          <w:sz w:val="24"/>
          <w:szCs w:val="24"/>
        </w:rPr>
        <w:t>This</w:t>
      </w:r>
      <w:proofErr w:type="gramEnd"/>
      <w:r>
        <w:rPr>
          <w:rFonts w:ascii="Times New Roman" w:eastAsia="Times New Roman" w:hAnsi="Times New Roman" w:cs="Times New Roman"/>
          <w:color w:val="212529"/>
          <w:sz w:val="24"/>
          <w:szCs w:val="24"/>
        </w:rPr>
        <w:t xml:space="preserve"> newfound enthusiasm stems from my initiative to support my mother as I foster growth in myself and those around me. </w:t>
      </w:r>
    </w:p>
    <w:p w14:paraId="00000007" w14:textId="77777777" w:rsidR="00A7127A" w:rsidRDefault="00C20DA7">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By the age of fifteen, I beamed with excitement when my mother invited me to participate in my first-ever meeting. After many years of being told </w:t>
      </w:r>
      <w:commentRangeStart w:id="13"/>
      <w:r>
        <w:rPr>
          <w:rFonts w:ascii="Times New Roman" w:eastAsia="Times New Roman" w:hAnsi="Times New Roman" w:cs="Times New Roman"/>
          <w:color w:val="212529"/>
          <w:sz w:val="24"/>
          <w:szCs w:val="24"/>
        </w:rPr>
        <w:t>“I’ll-tell-you-when-you’re-older,</w:t>
      </w:r>
      <w:commentRangeEnd w:id="13"/>
      <w:r w:rsidR="009F37F5">
        <w:rPr>
          <w:rStyle w:val="CommentReference"/>
        </w:rPr>
        <w:commentReference w:id="13"/>
      </w:r>
      <w:r>
        <w:rPr>
          <w:rFonts w:ascii="Times New Roman" w:eastAsia="Times New Roman" w:hAnsi="Times New Roman" w:cs="Times New Roman"/>
          <w:color w:val="212529"/>
          <w:sz w:val="24"/>
          <w:szCs w:val="24"/>
        </w:rPr>
        <w:t xml:space="preserve">” I am finally able to </w:t>
      </w:r>
      <w:commentRangeStart w:id="14"/>
      <w:r>
        <w:rPr>
          <w:rFonts w:ascii="Times New Roman" w:eastAsia="Times New Roman" w:hAnsi="Times New Roman" w:cs="Times New Roman"/>
          <w:color w:val="212529"/>
          <w:sz w:val="24"/>
          <w:szCs w:val="24"/>
        </w:rPr>
        <w:t>get</w:t>
      </w:r>
      <w:commentRangeEnd w:id="14"/>
      <w:r w:rsidR="009F37F5">
        <w:rPr>
          <w:rStyle w:val="CommentReference"/>
        </w:rPr>
        <w:commentReference w:id="14"/>
      </w:r>
      <w:r>
        <w:rPr>
          <w:rFonts w:ascii="Times New Roman" w:eastAsia="Times New Roman" w:hAnsi="Times New Roman" w:cs="Times New Roman"/>
          <w:color w:val="212529"/>
          <w:sz w:val="24"/>
          <w:szCs w:val="24"/>
        </w:rPr>
        <w:t xml:space="preserve"> involved. Sitting down next to my mother, I examined the fusion of words displayed on the screen. What is CSR? How do we improve? Most importantly, do we have Instagram? </w:t>
      </w:r>
      <w:r>
        <w:rPr>
          <w:rFonts w:ascii="Times New Roman" w:eastAsia="Times New Roman" w:hAnsi="Times New Roman" w:cs="Times New Roman"/>
          <w:color w:val="212529"/>
          <w:sz w:val="24"/>
          <w:szCs w:val="24"/>
        </w:rPr>
        <w:lastRenderedPageBreak/>
        <w:t xml:space="preserve">The whole room shook their heads. </w:t>
      </w:r>
      <w:commentRangeStart w:id="15"/>
      <w:r>
        <w:rPr>
          <w:rFonts w:ascii="Times New Roman" w:eastAsia="Times New Roman" w:hAnsi="Times New Roman" w:cs="Times New Roman"/>
          <w:color w:val="212529"/>
          <w:sz w:val="24"/>
          <w:szCs w:val="24"/>
        </w:rPr>
        <w:t xml:space="preserve">Delving deeper beyond the surface, I wanted to explore every detail from the “why” to the “how” and the result of every impact as we move forward. </w:t>
      </w:r>
      <w:commentRangeEnd w:id="15"/>
      <w:r w:rsidR="009F37F5">
        <w:rPr>
          <w:rStyle w:val="CommentReference"/>
        </w:rPr>
        <w:commentReference w:id="15"/>
      </w:r>
      <w:r>
        <w:rPr>
          <w:rFonts w:ascii="Times New Roman" w:eastAsia="Times New Roman" w:hAnsi="Times New Roman" w:cs="Times New Roman"/>
          <w:color w:val="212529"/>
          <w:sz w:val="24"/>
          <w:szCs w:val="24"/>
        </w:rPr>
        <w:t xml:space="preserve">Since then, frequent trips to the office became an insightful experience that I look forward to as I grow.  </w:t>
      </w:r>
    </w:p>
    <w:p w14:paraId="00000008" w14:textId="77777777" w:rsidR="00A7127A" w:rsidRDefault="00C20DA7">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Throughout my childhood, the reality of my father’s passing became the “new normal” that shaped my identity. Yet, it brought me to </w:t>
      </w:r>
      <w:proofErr w:type="gramStart"/>
      <w:r>
        <w:rPr>
          <w:rFonts w:ascii="Times New Roman" w:eastAsia="Times New Roman" w:hAnsi="Times New Roman" w:cs="Times New Roman"/>
          <w:color w:val="212529"/>
          <w:sz w:val="24"/>
          <w:szCs w:val="24"/>
        </w:rPr>
        <w:t>realize:</w:t>
      </w:r>
      <w:proofErr w:type="gramEnd"/>
      <w:r>
        <w:rPr>
          <w:rFonts w:ascii="Times New Roman" w:eastAsia="Times New Roman" w:hAnsi="Times New Roman" w:cs="Times New Roman"/>
          <w:color w:val="212529"/>
          <w:sz w:val="24"/>
          <w:szCs w:val="24"/>
        </w:rPr>
        <w:t xml:space="preserve"> I am not defined by my circumstances, nor do I wish to fall victim to the </w:t>
      </w:r>
      <w:commentRangeStart w:id="16"/>
      <w:commentRangeStart w:id="17"/>
      <w:commentRangeStart w:id="18"/>
      <w:r>
        <w:rPr>
          <w:rFonts w:ascii="Times New Roman" w:eastAsia="Times New Roman" w:hAnsi="Times New Roman" w:cs="Times New Roman"/>
          <w:color w:val="212529"/>
          <w:sz w:val="24"/>
          <w:szCs w:val="24"/>
        </w:rPr>
        <w:t>stereotypes in my community</w:t>
      </w:r>
      <w:commentRangeEnd w:id="16"/>
      <w:r w:rsidR="009F37F5">
        <w:rPr>
          <w:rStyle w:val="CommentReference"/>
        </w:rPr>
        <w:commentReference w:id="16"/>
      </w:r>
      <w:commentRangeEnd w:id="17"/>
      <w:r w:rsidR="009F37F5">
        <w:rPr>
          <w:rStyle w:val="CommentReference"/>
        </w:rPr>
        <w:commentReference w:id="17"/>
      </w:r>
      <w:commentRangeEnd w:id="18"/>
      <w:r w:rsidR="009F37F5">
        <w:rPr>
          <w:rStyle w:val="CommentReference"/>
        </w:rPr>
        <w:commentReference w:id="18"/>
      </w:r>
      <w:r>
        <w:rPr>
          <w:rFonts w:ascii="Times New Roman" w:eastAsia="Times New Roman" w:hAnsi="Times New Roman" w:cs="Times New Roman"/>
          <w:color w:val="212529"/>
          <w:sz w:val="24"/>
          <w:szCs w:val="24"/>
        </w:rPr>
        <w:t xml:space="preserve">. In the face of adversity, I’ve explored strengths in myself previously unknown. Today, I am seeking parts of myself yet to discover, and in my pursuit of becoming, I want to taste everything that life has to offer- </w:t>
      </w:r>
      <w:commentRangeStart w:id="19"/>
      <w:r>
        <w:rPr>
          <w:rFonts w:ascii="Times New Roman" w:eastAsia="Times New Roman" w:hAnsi="Times New Roman" w:cs="Times New Roman"/>
          <w:color w:val="212529"/>
          <w:sz w:val="24"/>
          <w:szCs w:val="24"/>
        </w:rPr>
        <w:t>bitter beans and all.</w:t>
      </w:r>
      <w:commentRangeEnd w:id="19"/>
      <w:r w:rsidR="009F37F5">
        <w:rPr>
          <w:rStyle w:val="CommentReference"/>
        </w:rPr>
        <w:commentReference w:id="19"/>
      </w:r>
    </w:p>
    <w:p w14:paraId="3E3AF14E" w14:textId="77777777" w:rsidR="009F37F5" w:rsidRDefault="009F37F5">
      <w:pPr>
        <w:widowControl w:val="0"/>
        <w:shd w:val="clear" w:color="auto" w:fill="FFFFFF"/>
        <w:spacing w:before="240" w:after="240"/>
        <w:rPr>
          <w:rFonts w:ascii="Times New Roman" w:eastAsia="Times New Roman" w:hAnsi="Times New Roman" w:cs="Times New Roman"/>
          <w:b/>
          <w:color w:val="212529"/>
          <w:sz w:val="24"/>
          <w:szCs w:val="24"/>
          <w:highlight w:val="white"/>
        </w:rPr>
      </w:pPr>
    </w:p>
    <w:p w14:paraId="00000012" w14:textId="477125C8" w:rsidR="00A7127A" w:rsidRDefault="009F37F5">
      <w:pPr>
        <w:widowControl w:val="0"/>
        <w:shd w:val="clear" w:color="auto" w:fill="FFFFFF"/>
        <w:spacing w:before="240" w:after="240"/>
        <w:rPr>
          <w:ins w:id="20" w:author="Alyssa Manik" w:date="2021-10-24T22:58:00Z"/>
          <w:rFonts w:ascii="Times New Roman" w:eastAsia="Times New Roman" w:hAnsi="Times New Roman" w:cs="Times New Roman"/>
          <w:bCs/>
          <w:color w:val="212529"/>
          <w:sz w:val="24"/>
          <w:szCs w:val="24"/>
          <w:highlight w:val="white"/>
        </w:rPr>
      </w:pPr>
      <w:ins w:id="21" w:author="Alyssa Manik" w:date="2021-10-24T22:56:00Z">
        <w:r w:rsidRPr="00CB76E5">
          <w:rPr>
            <w:rFonts w:ascii="Times New Roman" w:eastAsia="Times New Roman" w:hAnsi="Times New Roman" w:cs="Times New Roman"/>
            <w:bCs/>
            <w:color w:val="212529"/>
            <w:sz w:val="24"/>
            <w:szCs w:val="24"/>
            <w:highlight w:val="white"/>
            <w:rPrChange w:id="22" w:author="Alyssa Manik" w:date="2021-10-24T22:57:00Z">
              <w:rPr>
                <w:rFonts w:ascii="Times New Roman" w:eastAsia="Times New Roman" w:hAnsi="Times New Roman" w:cs="Times New Roman"/>
                <w:b/>
                <w:color w:val="212529"/>
                <w:sz w:val="24"/>
                <w:szCs w:val="24"/>
                <w:highlight w:val="white"/>
              </w:rPr>
            </w:rPrChange>
          </w:rPr>
          <w:t xml:space="preserve">Hi Nicole. </w:t>
        </w:r>
      </w:ins>
      <w:ins w:id="23" w:author="Alyssa Manik" w:date="2021-10-24T22:57:00Z">
        <w:r w:rsidR="00CB76E5">
          <w:rPr>
            <w:rFonts w:ascii="Times New Roman" w:eastAsia="Times New Roman" w:hAnsi="Times New Roman" w:cs="Times New Roman"/>
            <w:bCs/>
            <w:color w:val="212529"/>
            <w:sz w:val="24"/>
            <w:szCs w:val="24"/>
            <w:highlight w:val="white"/>
          </w:rPr>
          <w:t xml:space="preserve">I’d like to express my greatest applause for your courage to share something so deeply personal and important to you. The story is </w:t>
        </w:r>
        <w:proofErr w:type="gramStart"/>
        <w:r w:rsidR="00CB76E5">
          <w:rPr>
            <w:rFonts w:ascii="Times New Roman" w:eastAsia="Times New Roman" w:hAnsi="Times New Roman" w:cs="Times New Roman"/>
            <w:bCs/>
            <w:color w:val="212529"/>
            <w:sz w:val="24"/>
            <w:szCs w:val="24"/>
            <w:highlight w:val="white"/>
          </w:rPr>
          <w:t>definitely something</w:t>
        </w:r>
        <w:proofErr w:type="gramEnd"/>
        <w:r w:rsidR="00CB76E5">
          <w:rPr>
            <w:rFonts w:ascii="Times New Roman" w:eastAsia="Times New Roman" w:hAnsi="Times New Roman" w:cs="Times New Roman"/>
            <w:bCs/>
            <w:color w:val="212529"/>
            <w:sz w:val="24"/>
            <w:szCs w:val="24"/>
            <w:highlight w:val="white"/>
          </w:rPr>
          <w:t xml:space="preserve"> unique to yourself, and it must have shaped your childhood in ways we cannot imagine. I’m glad you’re taking steps to make sure the vocabulary used was ex</w:t>
        </w:r>
      </w:ins>
      <w:ins w:id="24" w:author="Alyssa Manik" w:date="2021-10-24T22:58:00Z">
        <w:r w:rsidR="00CB76E5">
          <w:rPr>
            <w:rFonts w:ascii="Times New Roman" w:eastAsia="Times New Roman" w:hAnsi="Times New Roman" w:cs="Times New Roman"/>
            <w:bCs/>
            <w:color w:val="212529"/>
            <w:sz w:val="24"/>
            <w:szCs w:val="24"/>
            <w:highlight w:val="white"/>
          </w:rPr>
          <w:t>tensive, and I can tell you wanted to give descriptive statements to make it interesting for readers to read.</w:t>
        </w:r>
      </w:ins>
    </w:p>
    <w:p w14:paraId="64945093" w14:textId="6BE30658" w:rsidR="000D5B39" w:rsidRDefault="00CB76E5">
      <w:pPr>
        <w:widowControl w:val="0"/>
        <w:shd w:val="clear" w:color="auto" w:fill="FFFFFF"/>
        <w:spacing w:before="240" w:after="240"/>
        <w:rPr>
          <w:ins w:id="25" w:author="Alyssa Manik" w:date="2021-10-24T23:00:00Z"/>
          <w:rFonts w:ascii="Times New Roman" w:eastAsia="Times New Roman" w:hAnsi="Times New Roman" w:cs="Times New Roman"/>
          <w:bCs/>
          <w:color w:val="212529"/>
          <w:sz w:val="24"/>
          <w:szCs w:val="24"/>
          <w:highlight w:val="white"/>
        </w:rPr>
      </w:pPr>
      <w:proofErr w:type="gramStart"/>
      <w:ins w:id="26" w:author="Alyssa Manik" w:date="2021-10-24T22:58:00Z">
        <w:r>
          <w:rPr>
            <w:rFonts w:ascii="Times New Roman" w:eastAsia="Times New Roman" w:hAnsi="Times New Roman" w:cs="Times New Roman"/>
            <w:bCs/>
            <w:color w:val="212529"/>
            <w:sz w:val="24"/>
            <w:szCs w:val="24"/>
            <w:highlight w:val="white"/>
          </w:rPr>
          <w:t>That being said, I</w:t>
        </w:r>
        <w:proofErr w:type="gramEnd"/>
        <w:r>
          <w:rPr>
            <w:rFonts w:ascii="Times New Roman" w:eastAsia="Times New Roman" w:hAnsi="Times New Roman" w:cs="Times New Roman"/>
            <w:bCs/>
            <w:color w:val="212529"/>
            <w:sz w:val="24"/>
            <w:szCs w:val="24"/>
            <w:highlight w:val="white"/>
          </w:rPr>
          <w:t xml:space="preserve"> admittedly don’t see a clear flow of your paragraphs or the point you’re trying to make. The stories you </w:t>
        </w:r>
      </w:ins>
      <w:ins w:id="27" w:author="Alyssa Manik" w:date="2021-10-24T22:59:00Z">
        <w:r>
          <w:rPr>
            <w:rFonts w:ascii="Times New Roman" w:eastAsia="Times New Roman" w:hAnsi="Times New Roman" w:cs="Times New Roman"/>
            <w:bCs/>
            <w:color w:val="212529"/>
            <w:sz w:val="24"/>
            <w:szCs w:val="24"/>
            <w:highlight w:val="white"/>
          </w:rPr>
          <w:t xml:space="preserve">wrote seem to be excerpts from your memory, which is great because anecdotes </w:t>
        </w:r>
        <w:proofErr w:type="gramStart"/>
        <w:r>
          <w:rPr>
            <w:rFonts w:ascii="Times New Roman" w:eastAsia="Times New Roman" w:hAnsi="Times New Roman" w:cs="Times New Roman"/>
            <w:bCs/>
            <w:color w:val="212529"/>
            <w:sz w:val="24"/>
            <w:szCs w:val="24"/>
            <w:highlight w:val="white"/>
          </w:rPr>
          <w:t>shows</w:t>
        </w:r>
        <w:proofErr w:type="gramEnd"/>
        <w:r>
          <w:rPr>
            <w:rFonts w:ascii="Times New Roman" w:eastAsia="Times New Roman" w:hAnsi="Times New Roman" w:cs="Times New Roman"/>
            <w:bCs/>
            <w:color w:val="212529"/>
            <w:sz w:val="24"/>
            <w:szCs w:val="24"/>
            <w:highlight w:val="white"/>
          </w:rPr>
          <w:t xml:space="preserve"> your thoughts, but I don’t understand their connection with each other. Furthermore, I don’t understand what each story has to do with the conclusion you mentioned. I feel like the stereotypes or judgements you mentioned is most likely</w:t>
        </w:r>
      </w:ins>
      <w:ins w:id="28" w:author="Alyssa Manik" w:date="2021-10-24T23:00:00Z">
        <w:r>
          <w:rPr>
            <w:rFonts w:ascii="Times New Roman" w:eastAsia="Times New Roman" w:hAnsi="Times New Roman" w:cs="Times New Roman"/>
            <w:bCs/>
            <w:color w:val="212529"/>
            <w:sz w:val="24"/>
            <w:szCs w:val="24"/>
            <w:highlight w:val="white"/>
          </w:rPr>
          <w:t xml:space="preserve"> about single parent families? But since you didn’t describe an event or wrote the specific judgement or stereotypical slurs you </w:t>
        </w:r>
        <w:proofErr w:type="gramStart"/>
        <w:r>
          <w:rPr>
            <w:rFonts w:ascii="Times New Roman" w:eastAsia="Times New Roman" w:hAnsi="Times New Roman" w:cs="Times New Roman"/>
            <w:bCs/>
            <w:color w:val="212529"/>
            <w:sz w:val="24"/>
            <w:szCs w:val="24"/>
            <w:highlight w:val="white"/>
          </w:rPr>
          <w:t>received,</w:t>
        </w:r>
        <w:proofErr w:type="gramEnd"/>
        <w:r>
          <w:rPr>
            <w:rFonts w:ascii="Times New Roman" w:eastAsia="Times New Roman" w:hAnsi="Times New Roman" w:cs="Times New Roman"/>
            <w:bCs/>
            <w:color w:val="212529"/>
            <w:sz w:val="24"/>
            <w:szCs w:val="24"/>
            <w:highlight w:val="white"/>
          </w:rPr>
          <w:t xml:space="preserve"> I couldn’t exactly tell what </w:t>
        </w:r>
        <w:r w:rsidR="000D5B39">
          <w:rPr>
            <w:rFonts w:ascii="Times New Roman" w:eastAsia="Times New Roman" w:hAnsi="Times New Roman" w:cs="Times New Roman"/>
            <w:bCs/>
            <w:color w:val="212529"/>
            <w:sz w:val="24"/>
            <w:szCs w:val="24"/>
            <w:highlight w:val="white"/>
          </w:rPr>
          <w:t>affected you.</w:t>
        </w:r>
      </w:ins>
    </w:p>
    <w:p w14:paraId="4E6E790D" w14:textId="66E8B625" w:rsidR="000D5B39" w:rsidRPr="00CB76E5" w:rsidRDefault="000D5B39">
      <w:pPr>
        <w:widowControl w:val="0"/>
        <w:shd w:val="clear" w:color="auto" w:fill="FFFFFF"/>
        <w:spacing w:before="240" w:after="240"/>
        <w:rPr>
          <w:rFonts w:ascii="Times New Roman" w:eastAsia="Times New Roman" w:hAnsi="Times New Roman" w:cs="Times New Roman"/>
          <w:bCs/>
          <w:color w:val="212529"/>
          <w:sz w:val="24"/>
          <w:szCs w:val="24"/>
          <w:highlight w:val="white"/>
          <w:rPrChange w:id="29" w:author="Alyssa Manik" w:date="2021-10-24T22:57:00Z">
            <w:rPr>
              <w:rFonts w:ascii="Times New Roman" w:eastAsia="Times New Roman" w:hAnsi="Times New Roman" w:cs="Times New Roman"/>
              <w:b/>
              <w:color w:val="212529"/>
              <w:sz w:val="24"/>
              <w:szCs w:val="24"/>
              <w:highlight w:val="white"/>
            </w:rPr>
          </w:rPrChange>
        </w:rPr>
      </w:pPr>
      <w:ins w:id="30" w:author="Alyssa Manik" w:date="2021-10-24T23:00:00Z">
        <w:r>
          <w:rPr>
            <w:rFonts w:ascii="Times New Roman" w:eastAsia="Times New Roman" w:hAnsi="Times New Roman" w:cs="Times New Roman"/>
            <w:bCs/>
            <w:color w:val="212529"/>
            <w:sz w:val="24"/>
            <w:szCs w:val="24"/>
            <w:highlight w:val="white"/>
          </w:rPr>
          <w:t xml:space="preserve">The part about the office meeting </w:t>
        </w:r>
        <w:proofErr w:type="gramStart"/>
        <w:r>
          <w:rPr>
            <w:rFonts w:ascii="Times New Roman" w:eastAsia="Times New Roman" w:hAnsi="Times New Roman" w:cs="Times New Roman"/>
            <w:bCs/>
            <w:color w:val="212529"/>
            <w:sz w:val="24"/>
            <w:szCs w:val="24"/>
            <w:highlight w:val="white"/>
          </w:rPr>
          <w:t>definitely would</w:t>
        </w:r>
        <w:proofErr w:type="gramEnd"/>
        <w:r>
          <w:rPr>
            <w:rFonts w:ascii="Times New Roman" w:eastAsia="Times New Roman" w:hAnsi="Times New Roman" w:cs="Times New Roman"/>
            <w:bCs/>
            <w:color w:val="212529"/>
            <w:sz w:val="24"/>
            <w:szCs w:val="24"/>
            <w:highlight w:val="white"/>
          </w:rPr>
          <w:t xml:space="preserve"> have been inter</w:t>
        </w:r>
      </w:ins>
      <w:ins w:id="31" w:author="Alyssa Manik" w:date="2021-10-24T23:01:00Z">
        <w:r>
          <w:rPr>
            <w:rFonts w:ascii="Times New Roman" w:eastAsia="Times New Roman" w:hAnsi="Times New Roman" w:cs="Times New Roman"/>
            <w:bCs/>
            <w:color w:val="212529"/>
            <w:sz w:val="24"/>
            <w:szCs w:val="24"/>
            <w:highlight w:val="white"/>
          </w:rPr>
          <w:t xml:space="preserve">esting. And if you focused more on how the meeting changed your mindset or work ethics or vision for the future, that would have flowed more with the previous statement about your mom being your hero. I didn’t really understand what the purpose of the bonding between the siblings is meant to </w:t>
        </w:r>
        <w:proofErr w:type="gramStart"/>
        <w:r>
          <w:rPr>
            <w:rFonts w:ascii="Times New Roman" w:eastAsia="Times New Roman" w:hAnsi="Times New Roman" w:cs="Times New Roman"/>
            <w:bCs/>
            <w:color w:val="212529"/>
            <w:sz w:val="24"/>
            <w:szCs w:val="24"/>
            <w:highlight w:val="white"/>
          </w:rPr>
          <w:t>be?</w:t>
        </w:r>
        <w:proofErr w:type="gramEnd"/>
        <w:r>
          <w:rPr>
            <w:rFonts w:ascii="Times New Roman" w:eastAsia="Times New Roman" w:hAnsi="Times New Roman" w:cs="Times New Roman"/>
            <w:bCs/>
            <w:color w:val="212529"/>
            <w:sz w:val="24"/>
            <w:szCs w:val="24"/>
            <w:highlight w:val="white"/>
          </w:rPr>
          <w:t xml:space="preserve"> Don’t be mistaken, </w:t>
        </w:r>
      </w:ins>
      <w:ins w:id="32" w:author="Alyssa Manik" w:date="2021-10-24T23:02:00Z">
        <w:r>
          <w:rPr>
            <w:rFonts w:ascii="Times New Roman" w:eastAsia="Times New Roman" w:hAnsi="Times New Roman" w:cs="Times New Roman"/>
            <w:bCs/>
            <w:color w:val="212529"/>
            <w:sz w:val="24"/>
            <w:szCs w:val="24"/>
            <w:highlight w:val="white"/>
          </w:rPr>
          <w:t xml:space="preserve">it’s </w:t>
        </w:r>
        <w:proofErr w:type="gramStart"/>
        <w:r>
          <w:rPr>
            <w:rFonts w:ascii="Times New Roman" w:eastAsia="Times New Roman" w:hAnsi="Times New Roman" w:cs="Times New Roman"/>
            <w:bCs/>
            <w:color w:val="212529"/>
            <w:sz w:val="24"/>
            <w:szCs w:val="24"/>
            <w:highlight w:val="white"/>
          </w:rPr>
          <w:t>definitely a</w:t>
        </w:r>
        <w:proofErr w:type="gramEnd"/>
        <w:r>
          <w:rPr>
            <w:rFonts w:ascii="Times New Roman" w:eastAsia="Times New Roman" w:hAnsi="Times New Roman" w:cs="Times New Roman"/>
            <w:bCs/>
            <w:color w:val="212529"/>
            <w:sz w:val="24"/>
            <w:szCs w:val="24"/>
            <w:highlight w:val="white"/>
          </w:rPr>
          <w:t xml:space="preserve"> part of who you are as a sister, but I don’t get what that has to do with “I do not wish to fall </w:t>
        </w:r>
        <w:proofErr w:type="spellStart"/>
        <w:r>
          <w:rPr>
            <w:rFonts w:ascii="Times New Roman" w:eastAsia="Times New Roman" w:hAnsi="Times New Roman" w:cs="Times New Roman"/>
            <w:bCs/>
            <w:color w:val="212529"/>
            <w:sz w:val="24"/>
            <w:szCs w:val="24"/>
            <w:highlight w:val="white"/>
          </w:rPr>
          <w:t>vistim</w:t>
        </w:r>
        <w:proofErr w:type="spellEnd"/>
        <w:r>
          <w:rPr>
            <w:rFonts w:ascii="Times New Roman" w:eastAsia="Times New Roman" w:hAnsi="Times New Roman" w:cs="Times New Roman"/>
            <w:bCs/>
            <w:color w:val="212529"/>
            <w:sz w:val="24"/>
            <w:szCs w:val="24"/>
            <w:highlight w:val="white"/>
          </w:rPr>
          <w:t xml:space="preserve"> to the stereotypes in my community” and “I want to taste everything life has to offer.”</w:t>
        </w:r>
      </w:ins>
    </w:p>
    <w:p w14:paraId="00000013" w14:textId="66051619" w:rsidR="00A7127A" w:rsidRDefault="000D5B39">
      <w:pPr>
        <w:widowControl w:val="0"/>
        <w:shd w:val="clear" w:color="auto" w:fill="FFFFFF"/>
        <w:spacing w:after="240"/>
        <w:rPr>
          <w:rFonts w:ascii="Times New Roman" w:eastAsia="Times New Roman" w:hAnsi="Times New Roman" w:cs="Times New Roman"/>
          <w:color w:val="212529"/>
          <w:sz w:val="24"/>
          <w:szCs w:val="24"/>
          <w:highlight w:val="white"/>
        </w:rPr>
      </w:pPr>
      <w:ins w:id="33" w:author="Alyssa Manik" w:date="2021-10-24T23:02:00Z">
        <w:r>
          <w:rPr>
            <w:rFonts w:ascii="Times New Roman" w:eastAsia="Times New Roman" w:hAnsi="Times New Roman" w:cs="Times New Roman"/>
            <w:color w:val="212529"/>
            <w:sz w:val="24"/>
            <w:szCs w:val="24"/>
            <w:highlight w:val="white"/>
          </w:rPr>
          <w:t xml:space="preserve">Great job keeping the word count though. Try to </w:t>
        </w:r>
      </w:ins>
      <w:ins w:id="34" w:author="Alyssa Manik" w:date="2021-10-24T23:03:00Z">
        <w:r>
          <w:rPr>
            <w:rFonts w:ascii="Times New Roman" w:eastAsia="Times New Roman" w:hAnsi="Times New Roman" w:cs="Times New Roman"/>
            <w:color w:val="212529"/>
            <w:sz w:val="24"/>
            <w:szCs w:val="24"/>
            <w:highlight w:val="white"/>
          </w:rPr>
          <w:t>make your thoughts more coherent. Good luck.</w:t>
        </w:r>
      </w:ins>
    </w:p>
    <w:sectPr w:rsidR="00A7127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10-24T22:41:00Z" w:initials="AM">
    <w:p w14:paraId="020635EC" w14:textId="75B0FFDE" w:rsidR="00D542C0" w:rsidRDefault="00D542C0">
      <w:pPr>
        <w:pStyle w:val="CommentText"/>
      </w:pPr>
      <w:r>
        <w:rPr>
          <w:rStyle w:val="CommentReference"/>
        </w:rPr>
        <w:annotationRef/>
      </w:r>
      <w:r>
        <w:t xml:space="preserve">I can’t imagine what it must have felt to lose a parent. I feel like you could </w:t>
      </w:r>
      <w:proofErr w:type="gramStart"/>
      <w:r>
        <w:t>definitely change</w:t>
      </w:r>
      <w:proofErr w:type="gramEnd"/>
      <w:r>
        <w:t xml:space="preserve"> the wording in order to make your feelings more impactful to the reader. Be more specific in the emotions or word you use to describe this scene.</w:t>
      </w:r>
    </w:p>
  </w:comment>
  <w:comment w:id="4" w:author="Alyssa Manik" w:date="2021-10-24T22:43:00Z" w:initials="AM">
    <w:p w14:paraId="103185FE" w14:textId="55454CA8" w:rsidR="00D542C0" w:rsidRDefault="00D542C0">
      <w:pPr>
        <w:pStyle w:val="CommentText"/>
      </w:pPr>
      <w:r>
        <w:rPr>
          <w:rStyle w:val="CommentReference"/>
        </w:rPr>
        <w:annotationRef/>
      </w:r>
      <w:r>
        <w:t xml:space="preserve">The use of “however” as a connector seems incorrect because the sentence afterwards doesn’t seem to be an opposing contrast to the previous statement. </w:t>
      </w:r>
    </w:p>
  </w:comment>
  <w:comment w:id="5" w:author="Alyssa Manik" w:date="2021-10-24T22:45:00Z" w:initials="AM">
    <w:p w14:paraId="28F8E0D8" w14:textId="0294ED58" w:rsidR="00D542C0" w:rsidRDefault="00D542C0">
      <w:pPr>
        <w:pStyle w:val="CommentText"/>
      </w:pPr>
      <w:r>
        <w:rPr>
          <w:rStyle w:val="CommentReference"/>
        </w:rPr>
        <w:annotationRef/>
      </w:r>
      <w:r>
        <w:t xml:space="preserve">Why products? </w:t>
      </w:r>
      <w:proofErr w:type="gramStart"/>
      <w:r>
        <w:t>Also</w:t>
      </w:r>
      <w:proofErr w:type="gramEnd"/>
      <w:r>
        <w:t xml:space="preserve"> who? Society? Women? Indonesian women in Semarang?</w:t>
      </w:r>
    </w:p>
  </w:comment>
  <w:comment w:id="6" w:author="Alyssa Manik" w:date="2021-10-24T22:46:00Z" w:initials="AM">
    <w:p w14:paraId="20249606" w14:textId="3061D560" w:rsidR="00D542C0" w:rsidRDefault="00D542C0">
      <w:pPr>
        <w:pStyle w:val="CommentText"/>
      </w:pPr>
      <w:r>
        <w:rPr>
          <w:rStyle w:val="CommentReference"/>
        </w:rPr>
        <w:annotationRef/>
      </w:r>
      <w:r>
        <w:t>*</w:t>
      </w:r>
      <w:proofErr w:type="gramStart"/>
      <w:r>
        <w:t>chose</w:t>
      </w:r>
      <w:proofErr w:type="gramEnd"/>
    </w:p>
  </w:comment>
  <w:comment w:id="7" w:author="Alyssa Manik" w:date="2021-10-24T22:46:00Z" w:initials="AM">
    <w:p w14:paraId="7B9D8AA2" w14:textId="10B1D873" w:rsidR="00D542C0" w:rsidRDefault="00D542C0">
      <w:pPr>
        <w:pStyle w:val="CommentText"/>
      </w:pPr>
      <w:r>
        <w:rPr>
          <w:rStyle w:val="CommentReference"/>
        </w:rPr>
        <w:annotationRef/>
      </w:r>
      <w:r>
        <w:t>*</w:t>
      </w:r>
      <w:proofErr w:type="gramStart"/>
      <w:r>
        <w:t>the</w:t>
      </w:r>
      <w:proofErr w:type="gramEnd"/>
      <w:r>
        <w:t xml:space="preserve"> woman I aspire to become</w:t>
      </w:r>
    </w:p>
  </w:comment>
  <w:comment w:id="8" w:author="Alyssa Manik" w:date="2021-10-24T22:46:00Z" w:initials="AM">
    <w:p w14:paraId="1FF6A8D0" w14:textId="0DAE11B3" w:rsidR="00D542C0" w:rsidRDefault="00D542C0">
      <w:pPr>
        <w:pStyle w:val="CommentText"/>
      </w:pPr>
      <w:r>
        <w:rPr>
          <w:rStyle w:val="CommentReference"/>
        </w:rPr>
        <w:annotationRef/>
      </w:r>
      <w:r>
        <w:t xml:space="preserve">It sounds a bit awkward here. Try revising this part. </w:t>
      </w:r>
      <w:proofErr w:type="gramStart"/>
      <w:r>
        <w:t>E.g.</w:t>
      </w:r>
      <w:proofErr w:type="gramEnd"/>
      <w:r>
        <w:t xml:space="preserve"> She is a woman who would drive to the office, fully aware of the challenges of the industry in hopes….</w:t>
      </w:r>
    </w:p>
  </w:comment>
  <w:comment w:id="9" w:author="Alyssa Manik" w:date="2021-10-24T22:48:00Z" w:initials="AM">
    <w:p w14:paraId="465F90AA" w14:textId="25F27A2A" w:rsidR="00D542C0" w:rsidRDefault="00D542C0" w:rsidP="00D542C0">
      <w:pPr>
        <w:pStyle w:val="CommentText"/>
      </w:pPr>
      <w:r>
        <w:rPr>
          <w:rStyle w:val="CommentReference"/>
        </w:rPr>
        <w:annotationRef/>
      </w:r>
      <w:r>
        <w:t>*</w:t>
      </w:r>
      <w:proofErr w:type="gramStart"/>
      <w:r>
        <w:t>but</w:t>
      </w:r>
      <w:proofErr w:type="gramEnd"/>
      <w:r>
        <w:t xml:space="preserve"> is a necessary heroine in my life. Because you used a singular word to describe your mom as a warrior princess, you </w:t>
      </w:r>
      <w:proofErr w:type="gramStart"/>
      <w:r>
        <w:t>have to</w:t>
      </w:r>
      <w:proofErr w:type="gramEnd"/>
      <w:r>
        <w:t xml:space="preserve"> stay consistent.</w:t>
      </w:r>
    </w:p>
  </w:comment>
  <w:comment w:id="10" w:author="Alyssa Manik" w:date="2021-10-24T22:49:00Z" w:initials="AM">
    <w:p w14:paraId="5B9D67F6" w14:textId="74F70666" w:rsidR="00D542C0" w:rsidRDefault="00D542C0">
      <w:pPr>
        <w:pStyle w:val="CommentText"/>
      </w:pPr>
      <w:r>
        <w:rPr>
          <w:rStyle w:val="CommentReference"/>
        </w:rPr>
        <w:annotationRef/>
      </w:r>
      <w:r>
        <w:t>Usage of facets here is a bit inappropriate because facet means aspect, not skill. “Accomplishing many features unbounded” doesn’t really make sense.</w:t>
      </w:r>
    </w:p>
  </w:comment>
  <w:comment w:id="11" w:author="Alyssa Manik" w:date="2021-10-24T22:50:00Z" w:initials="AM">
    <w:p w14:paraId="2CB23697" w14:textId="0C7DC603" w:rsidR="007952A8" w:rsidRDefault="007952A8">
      <w:pPr>
        <w:pStyle w:val="CommentText"/>
      </w:pPr>
      <w:r>
        <w:rPr>
          <w:rStyle w:val="CommentReference"/>
        </w:rPr>
        <w:annotationRef/>
      </w:r>
      <w:r>
        <w:t xml:space="preserve">“Blossomed into understanding” sounds </w:t>
      </w:r>
      <w:proofErr w:type="gramStart"/>
      <w:r>
        <w:t>a</w:t>
      </w:r>
      <w:proofErr w:type="gramEnd"/>
      <w:r>
        <w:t xml:space="preserve"> awkward. I don’t understand what you </w:t>
      </w:r>
      <w:proofErr w:type="gramStart"/>
      <w:r>
        <w:t>mean?</w:t>
      </w:r>
      <w:proofErr w:type="gramEnd"/>
      <w:r>
        <w:t xml:space="preserve"> </w:t>
      </w:r>
    </w:p>
  </w:comment>
  <w:comment w:id="13" w:author="Alyssa Manik" w:date="2021-10-24T22:51:00Z" w:initials="AM">
    <w:p w14:paraId="0E869CF2" w14:textId="513BB73E" w:rsidR="009F37F5" w:rsidRDefault="009F37F5">
      <w:pPr>
        <w:pStyle w:val="CommentText"/>
      </w:pPr>
      <w:r>
        <w:rPr>
          <w:rStyle w:val="CommentReference"/>
        </w:rPr>
        <w:annotationRef/>
      </w:r>
      <w:r>
        <w:t>I think this is a perfectly normal conversation. Why are there dashes in between each word?</w:t>
      </w:r>
    </w:p>
  </w:comment>
  <w:comment w:id="14" w:author="Alyssa Manik" w:date="2021-10-24T22:52:00Z" w:initials="AM">
    <w:p w14:paraId="39712034" w14:textId="3DE52B54" w:rsidR="009F37F5" w:rsidRDefault="009F37F5">
      <w:pPr>
        <w:pStyle w:val="CommentText"/>
      </w:pPr>
      <w:r>
        <w:rPr>
          <w:rStyle w:val="CommentReference"/>
        </w:rPr>
        <w:annotationRef/>
      </w:r>
      <w:r>
        <w:t>*</w:t>
      </w:r>
      <w:proofErr w:type="gramStart"/>
      <w:r>
        <w:t>be</w:t>
      </w:r>
      <w:proofErr w:type="gramEnd"/>
    </w:p>
  </w:comment>
  <w:comment w:id="15" w:author="Alyssa Manik" w:date="2021-10-24T22:53:00Z" w:initials="AM">
    <w:p w14:paraId="0CE4D502" w14:textId="1BFD59FB" w:rsidR="009F37F5" w:rsidRDefault="009F37F5">
      <w:pPr>
        <w:pStyle w:val="CommentText"/>
      </w:pPr>
      <w:r>
        <w:rPr>
          <w:rStyle w:val="CommentReference"/>
        </w:rPr>
        <w:annotationRef/>
      </w:r>
      <w:r>
        <w:t xml:space="preserve">I don’t understand the connection between </w:t>
      </w:r>
      <w:proofErr w:type="gramStart"/>
      <w:r>
        <w:t>this</w:t>
      </w:r>
      <w:proofErr w:type="gramEnd"/>
      <w:r>
        <w:t xml:space="preserve"> and the words displayed on the screen. </w:t>
      </w:r>
      <w:proofErr w:type="gramStart"/>
      <w:r>
        <w:t>Is</w:t>
      </w:r>
      <w:proofErr w:type="gramEnd"/>
      <w:r>
        <w:t xml:space="preserve"> the previous sentences only meant to describe the setting? Also, how did you come into the “why” to the “how” mindset? How did the meeting lead to this?</w:t>
      </w:r>
    </w:p>
  </w:comment>
  <w:comment w:id="16" w:author="Alyssa Manik" w:date="2021-10-24T22:54:00Z" w:initials="AM">
    <w:p w14:paraId="7D67D0ED" w14:textId="04E70E17" w:rsidR="009F37F5" w:rsidRDefault="009F37F5">
      <w:pPr>
        <w:pStyle w:val="CommentText"/>
      </w:pPr>
      <w:r>
        <w:rPr>
          <w:rStyle w:val="CommentReference"/>
        </w:rPr>
        <w:annotationRef/>
      </w:r>
      <w:r>
        <w:t xml:space="preserve">I completely agree. I love this confidence and motivation you seem to exude. But at the same </w:t>
      </w:r>
      <w:proofErr w:type="gramStart"/>
      <w:r>
        <w:t>time</w:t>
      </w:r>
      <w:proofErr w:type="gramEnd"/>
      <w:r>
        <w:t xml:space="preserve"> I don’t see the connection between this reflective statement and the stories you gave.</w:t>
      </w:r>
    </w:p>
  </w:comment>
  <w:comment w:id="17" w:author="Alyssa Manik" w:date="2021-10-24T22:54:00Z" w:initials="AM">
    <w:p w14:paraId="46CE2602" w14:textId="7157E3BD" w:rsidR="009F37F5" w:rsidRDefault="009F37F5">
      <w:pPr>
        <w:pStyle w:val="CommentText"/>
      </w:pPr>
      <w:r>
        <w:rPr>
          <w:rStyle w:val="CommentReference"/>
        </w:rPr>
        <w:annotationRef/>
      </w:r>
      <w:r>
        <w:t>You briefly mentioned the “societal judgement you received” in the second paragraph but I’m unsure what specifically you were talking about.</w:t>
      </w:r>
    </w:p>
  </w:comment>
  <w:comment w:id="18" w:author="Alyssa Manik" w:date="2021-10-24T22:55:00Z" w:initials="AM">
    <w:p w14:paraId="5CD5461F" w14:textId="7BD68A5A" w:rsidR="009F37F5" w:rsidRDefault="009F37F5">
      <w:pPr>
        <w:pStyle w:val="CommentText"/>
      </w:pPr>
      <w:r>
        <w:rPr>
          <w:rStyle w:val="CommentReference"/>
        </w:rPr>
        <w:annotationRef/>
      </w:r>
      <w:r>
        <w:t>Was your mom the one getting judged? What did they judge you for? Why did that relate to your independence in helping raise your siblings? Why are the office meetings so significant to you?</w:t>
      </w:r>
    </w:p>
  </w:comment>
  <w:comment w:id="19" w:author="Alyssa Manik" w:date="2021-10-24T22:56:00Z" w:initials="AM">
    <w:p w14:paraId="3E15784F" w14:textId="7B1903E8" w:rsidR="009F37F5" w:rsidRDefault="009F37F5">
      <w:pPr>
        <w:pStyle w:val="CommentText"/>
      </w:pPr>
      <w:r>
        <w:rPr>
          <w:rStyle w:val="CommentReference"/>
        </w:rPr>
        <w:annotationRef/>
      </w:r>
      <w:r>
        <w:t xml:space="preserve">I don’t think I understand the </w:t>
      </w:r>
      <w:proofErr w:type="gramStart"/>
      <w:r>
        <w:t>joke?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0635EC" w15:done="0"/>
  <w15:commentEx w15:paraId="103185FE" w15:done="0"/>
  <w15:commentEx w15:paraId="28F8E0D8" w15:done="0"/>
  <w15:commentEx w15:paraId="20249606" w15:done="0"/>
  <w15:commentEx w15:paraId="7B9D8AA2" w15:done="0"/>
  <w15:commentEx w15:paraId="1FF6A8D0" w15:done="0"/>
  <w15:commentEx w15:paraId="465F90AA" w15:done="0"/>
  <w15:commentEx w15:paraId="5B9D67F6" w15:done="0"/>
  <w15:commentEx w15:paraId="2CB23697" w15:done="0"/>
  <w15:commentEx w15:paraId="0E869CF2" w15:done="0"/>
  <w15:commentEx w15:paraId="39712034" w15:done="0"/>
  <w15:commentEx w15:paraId="0CE4D502" w15:done="0"/>
  <w15:commentEx w15:paraId="7D67D0ED" w15:done="0"/>
  <w15:commentEx w15:paraId="46CE2602" w15:paraIdParent="7D67D0ED" w15:done="0"/>
  <w15:commentEx w15:paraId="5CD5461F" w15:paraIdParent="7D67D0ED" w15:done="0"/>
  <w15:commentEx w15:paraId="3E1578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05FA4" w16cex:dateUtc="2021-10-25T05:41:00Z"/>
  <w16cex:commentExtensible w16cex:durableId="2520602C" w16cex:dateUtc="2021-10-25T05:43:00Z"/>
  <w16cex:commentExtensible w16cex:durableId="25206091" w16cex:dateUtc="2021-10-25T05:45:00Z"/>
  <w16cex:commentExtensible w16cex:durableId="252060AF" w16cex:dateUtc="2021-10-25T05:46:00Z"/>
  <w16cex:commentExtensible w16cex:durableId="252060BF" w16cex:dateUtc="2021-10-25T05:46:00Z"/>
  <w16cex:commentExtensible w16cex:durableId="252060D8" w16cex:dateUtc="2021-10-25T05:46:00Z"/>
  <w16cex:commentExtensible w16cex:durableId="25206131" w16cex:dateUtc="2021-10-25T05:48:00Z"/>
  <w16cex:commentExtensible w16cex:durableId="2520616E" w16cex:dateUtc="2021-10-25T05:49:00Z"/>
  <w16cex:commentExtensible w16cex:durableId="252061C4" w16cex:dateUtc="2021-10-25T05:50:00Z"/>
  <w16cex:commentExtensible w16cex:durableId="25206202" w16cex:dateUtc="2021-10-25T05:51:00Z"/>
  <w16cex:commentExtensible w16cex:durableId="25206224" w16cex:dateUtc="2021-10-25T05:52:00Z"/>
  <w16cex:commentExtensible w16cex:durableId="2520624C" w16cex:dateUtc="2021-10-25T05:53:00Z"/>
  <w16cex:commentExtensible w16cex:durableId="25206292" w16cex:dateUtc="2021-10-25T05:54:00Z"/>
  <w16cex:commentExtensible w16cex:durableId="252062B8" w16cex:dateUtc="2021-10-25T05:54:00Z"/>
  <w16cex:commentExtensible w16cex:durableId="252062F8" w16cex:dateUtc="2021-10-25T05:55:00Z"/>
  <w16cex:commentExtensible w16cex:durableId="25206329" w16cex:dateUtc="2021-10-25T0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0635EC" w16cid:durableId="25205FA4"/>
  <w16cid:commentId w16cid:paraId="103185FE" w16cid:durableId="2520602C"/>
  <w16cid:commentId w16cid:paraId="28F8E0D8" w16cid:durableId="25206091"/>
  <w16cid:commentId w16cid:paraId="20249606" w16cid:durableId="252060AF"/>
  <w16cid:commentId w16cid:paraId="7B9D8AA2" w16cid:durableId="252060BF"/>
  <w16cid:commentId w16cid:paraId="1FF6A8D0" w16cid:durableId="252060D8"/>
  <w16cid:commentId w16cid:paraId="465F90AA" w16cid:durableId="25206131"/>
  <w16cid:commentId w16cid:paraId="5B9D67F6" w16cid:durableId="2520616E"/>
  <w16cid:commentId w16cid:paraId="2CB23697" w16cid:durableId="252061C4"/>
  <w16cid:commentId w16cid:paraId="0E869CF2" w16cid:durableId="25206202"/>
  <w16cid:commentId w16cid:paraId="39712034" w16cid:durableId="25206224"/>
  <w16cid:commentId w16cid:paraId="0CE4D502" w16cid:durableId="2520624C"/>
  <w16cid:commentId w16cid:paraId="7D67D0ED" w16cid:durableId="25206292"/>
  <w16cid:commentId w16cid:paraId="46CE2602" w16cid:durableId="252062B8"/>
  <w16cid:commentId w16cid:paraId="5CD5461F" w16cid:durableId="252062F8"/>
  <w16cid:commentId w16cid:paraId="3E15784F" w16cid:durableId="252063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0E5F"/>
    <w:multiLevelType w:val="hybridMultilevel"/>
    <w:tmpl w:val="926846C8"/>
    <w:lvl w:ilvl="0" w:tplc="39A61C2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2595D"/>
    <w:multiLevelType w:val="multilevel"/>
    <w:tmpl w:val="1F627626"/>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9157BB4"/>
    <w:multiLevelType w:val="multilevel"/>
    <w:tmpl w:val="EC704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27A"/>
    <w:rsid w:val="000D5B39"/>
    <w:rsid w:val="007952A8"/>
    <w:rsid w:val="009F37F5"/>
    <w:rsid w:val="00A7127A"/>
    <w:rsid w:val="00C20DA7"/>
    <w:rsid w:val="00CB76E5"/>
    <w:rsid w:val="00D542C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23EAEC"/>
  <w15:docId w15:val="{B686C67D-9439-F445-8794-033DC832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D542C0"/>
    <w:pPr>
      <w:spacing w:line="240" w:lineRule="auto"/>
    </w:pPr>
  </w:style>
  <w:style w:type="character" w:styleId="CommentReference">
    <w:name w:val="annotation reference"/>
    <w:basedOn w:val="DefaultParagraphFont"/>
    <w:uiPriority w:val="99"/>
    <w:semiHidden/>
    <w:unhideWhenUsed/>
    <w:rsid w:val="00D542C0"/>
    <w:rPr>
      <w:sz w:val="16"/>
      <w:szCs w:val="16"/>
    </w:rPr>
  </w:style>
  <w:style w:type="paragraph" w:styleId="CommentText">
    <w:name w:val="annotation text"/>
    <w:basedOn w:val="Normal"/>
    <w:link w:val="CommentTextChar"/>
    <w:uiPriority w:val="99"/>
    <w:semiHidden/>
    <w:unhideWhenUsed/>
    <w:rsid w:val="00D542C0"/>
    <w:pPr>
      <w:spacing w:line="240" w:lineRule="auto"/>
    </w:pPr>
    <w:rPr>
      <w:sz w:val="20"/>
      <w:szCs w:val="20"/>
    </w:rPr>
  </w:style>
  <w:style w:type="character" w:customStyle="1" w:styleId="CommentTextChar">
    <w:name w:val="Comment Text Char"/>
    <w:basedOn w:val="DefaultParagraphFont"/>
    <w:link w:val="CommentText"/>
    <w:uiPriority w:val="99"/>
    <w:semiHidden/>
    <w:rsid w:val="00D542C0"/>
    <w:rPr>
      <w:sz w:val="20"/>
      <w:szCs w:val="20"/>
    </w:rPr>
  </w:style>
  <w:style w:type="paragraph" w:styleId="CommentSubject">
    <w:name w:val="annotation subject"/>
    <w:basedOn w:val="CommentText"/>
    <w:next w:val="CommentText"/>
    <w:link w:val="CommentSubjectChar"/>
    <w:uiPriority w:val="99"/>
    <w:semiHidden/>
    <w:unhideWhenUsed/>
    <w:rsid w:val="00D542C0"/>
    <w:rPr>
      <w:b/>
      <w:bCs/>
    </w:rPr>
  </w:style>
  <w:style w:type="character" w:customStyle="1" w:styleId="CommentSubjectChar">
    <w:name w:val="Comment Subject Char"/>
    <w:basedOn w:val="CommentTextChar"/>
    <w:link w:val="CommentSubject"/>
    <w:uiPriority w:val="99"/>
    <w:semiHidden/>
    <w:rsid w:val="00D542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8C5C-A3F8-CD48-AF4B-1F4289B5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5</cp:revision>
  <dcterms:created xsi:type="dcterms:W3CDTF">2021-10-22T05:02:00Z</dcterms:created>
  <dcterms:modified xsi:type="dcterms:W3CDTF">2021-10-25T06:03:00Z</dcterms:modified>
</cp:coreProperties>
</file>