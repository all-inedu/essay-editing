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D4341" w14:textId="1021490F" w:rsidR="008653B7" w:rsidRPr="00761EB7" w:rsidRDefault="009A50DD">
      <w:pPr>
        <w:pStyle w:val="Default"/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u w:color="00B050"/>
          <w:shd w:val="clear" w:color="auto" w:fill="FFFFFF"/>
        </w:rPr>
      </w:pPr>
      <w:r w:rsidRPr="00761EB7">
        <w:rPr>
          <w:color w:val="272727"/>
          <w:sz w:val="28"/>
          <w:szCs w:val="28"/>
        </w:rPr>
        <w:t>Everyone belongs to many different communities and/or groups defined by (among other things) shared geography, religion, ethnicity, income, cuisine, interest, race, ideology, or intellectual heritage. Choose one of the commun</w:t>
      </w:r>
      <w:r w:rsidRPr="00761EB7">
        <w:rPr>
          <w:color w:val="272727"/>
          <w:sz w:val="28"/>
          <w:szCs w:val="28"/>
        </w:rPr>
        <w:t>i</w:t>
      </w:r>
      <w:r w:rsidRPr="00761EB7">
        <w:rPr>
          <w:color w:val="272727"/>
          <w:sz w:val="28"/>
          <w:szCs w:val="28"/>
        </w:rPr>
        <w:t>ties to which you belong, and describe that community and your place within it. </w:t>
      </w:r>
      <w:r w:rsidR="00761EB7">
        <w:rPr>
          <w:color w:val="272727"/>
          <w:sz w:val="28"/>
          <w:szCs w:val="28"/>
        </w:rPr>
        <w:t>(300 words)</w:t>
      </w:r>
    </w:p>
    <w:p w14:paraId="7A69865A" w14:textId="77777777" w:rsidR="003C6956" w:rsidRDefault="003C6956">
      <w:pPr>
        <w:pStyle w:val="Default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u w:color="00B050"/>
          <w:shd w:val="clear" w:color="auto" w:fill="FFFFFF"/>
        </w:rPr>
      </w:pPr>
    </w:p>
    <w:p w14:paraId="70A9C71D" w14:textId="4B64F075" w:rsidR="008653B7" w:rsidRDefault="009A50DD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 became interested in basketball since the sixth grade. Not long after, I joined a basketball club called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Indonesian for “Friends” – which comprised of peers from different schools and daily doses of drills and scrimmages. </w:t>
      </w:r>
      <w:commentRangeStart w:id="0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From a loner to a team player, from shy to sociable, from timid to </w:t>
      </w:r>
      <w:proofErr w:type="gram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confident</w:t>
      </w:r>
      <w:proofErr w:type="gram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: I owed all this to my “Friends.” </w:t>
      </w:r>
      <w:commentRangeEnd w:id="0"/>
      <w:r w:rsidR="00BF094C">
        <w:rPr>
          <w:rStyle w:val="CommentReference"/>
          <w:rFonts w:ascii="Times New Roman" w:hAnsi="Times New Roman" w:cs="Times New Roman"/>
          <w:color w:val="auto"/>
        </w:rPr>
        <w:commentReference w:id="0"/>
      </w:r>
    </w:p>
    <w:p w14:paraId="3C488DB6" w14:textId="77777777" w:rsidR="008653B7" w:rsidRDefault="009A50D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commentRangeStart w:id="1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Initially, I was a self-conscious kid playing solely for self-improvement, a very tunnel-visioned mentality. </w:t>
      </w:r>
      <w:commentRangeEnd w:id="1"/>
      <w:r w:rsidR="00792E9C">
        <w:rPr>
          <w:rStyle w:val="CommentReference"/>
          <w:rFonts w:ascii="Times New Roman" w:hAnsi="Times New Roman" w:cs="Times New Roman"/>
          <w:color w:val="auto"/>
        </w:rPr>
        <w:commentReference w:id="1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After a few games,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kept suffering losses. I asked coach, “Why do we keep losing?” His answer was simple: improving one’s skill is important, but growing as a team is even more so. </w:t>
      </w:r>
      <w:commentRangeStart w:id="2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Thus, I put more effort into interacting with my teammates: getting to know them through </w:t>
      </w:r>
      <w:proofErr w:type="gram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chit-chats</w:t>
      </w:r>
      <w:proofErr w:type="gram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making jokes together, sharing our day-to-day lives, and, eventually, having team dinners. As our chemistry improved, we molded into one cohesive unit. </w:t>
      </w:r>
      <w:commentRangeEnd w:id="2"/>
      <w:r w:rsidR="00A25C02">
        <w:rPr>
          <w:rStyle w:val="CommentReference"/>
          <w:rFonts w:ascii="Times New Roman" w:hAnsi="Times New Roman" w:cs="Times New Roman"/>
          <w:color w:val="auto"/>
        </w:rPr>
        <w:commentReference w:id="2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Next thing we knew,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Sahabat’s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wins gradually improved, we won the city championship and lost only 2 games the next season.</w:t>
      </w:r>
    </w:p>
    <w:p w14:paraId="4671416E" w14:textId="58AB4C2D" w:rsidR="008653B7" w:rsidRDefault="009A50DD">
      <w:pPr>
        <w:pStyle w:val="Default"/>
        <w:spacing w:line="360" w:lineRule="auto"/>
        <w:jc w:val="both"/>
        <w:rPr>
          <w:ins w:id="3" w:author="Fedora Elrica Gracia" w:date="2021-01-28T13:08:00Z"/>
          <w:rFonts w:ascii="Times New Roman" w:hAnsi="Times New Roman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commentRangeStart w:id="4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 owe my personal growth to “</w:t>
      </w:r>
      <w:proofErr w:type="spellStart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.” It changed me from a reclusive to a sociable person and allowed me to develop empathy towards people different from me. </w:t>
      </w:r>
      <w:commentRangeEnd w:id="4"/>
      <w:r w:rsidR="00792E9C">
        <w:rPr>
          <w:rStyle w:val="CommentReference"/>
          <w:rFonts w:ascii="Times New Roman" w:hAnsi="Times New Roman" w:cs="Times New Roman"/>
          <w:color w:val="auto"/>
        </w:rPr>
        <w:commentReference w:id="4"/>
      </w:r>
      <w:commentRangeStart w:id="5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The current me has made an impact on my team as the motivator inciting friendly competition: skills plus bonds equal teamwork plus wins. </w:t>
      </w:r>
      <w:commentRangeEnd w:id="5"/>
      <w:r w:rsidR="00A27375">
        <w:rPr>
          <w:rStyle w:val="CommentReference"/>
          <w:rFonts w:ascii="Times New Roman" w:hAnsi="Times New Roman" w:cs="Times New Roman"/>
          <w:color w:val="auto"/>
        </w:rPr>
        <w:commentReference w:id="5"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I’m confident I can contribute to the University of Michigan and make an impact as I</w:t>
      </w:r>
      <w:commentRangeStart w:id="6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‘m driven to build awareness of diverse cultural backgrounds and encourage people to step outside of their comfort zone and embrace them.</w:t>
      </w:r>
      <w:commentRangeEnd w:id="6"/>
      <w:r w:rsidR="00273B6C">
        <w:rPr>
          <w:rStyle w:val="CommentReference"/>
          <w:rFonts w:ascii="Times New Roman" w:hAnsi="Times New Roman" w:cs="Times New Roman"/>
          <w:color w:val="auto"/>
        </w:rPr>
        <w:commentReference w:id="6"/>
      </w:r>
    </w:p>
    <w:p w14:paraId="78D85B49" w14:textId="1F53C708" w:rsidR="00BF094C" w:rsidRDefault="00BF094C">
      <w:pPr>
        <w:pStyle w:val="Default"/>
        <w:pBdr>
          <w:bottom w:val="single" w:sz="6" w:space="1" w:color="auto"/>
        </w:pBdr>
        <w:spacing w:line="360" w:lineRule="auto"/>
        <w:jc w:val="both"/>
      </w:pPr>
    </w:p>
    <w:p w14:paraId="1F32EA5F" w14:textId="77777777" w:rsidR="00BF094C" w:rsidRDefault="00BF094C">
      <w:pPr>
        <w:pStyle w:val="Default"/>
        <w:pBdr>
          <w:top w:val="none" w:sz="0" w:space="0" w:color="auto"/>
        </w:pBdr>
        <w:spacing w:line="360" w:lineRule="auto"/>
        <w:jc w:val="both"/>
      </w:pPr>
    </w:p>
    <w:p w14:paraId="6C074C5B" w14:textId="4C12959B" w:rsidR="00BF094C" w:rsidRDefault="00BF094C">
      <w:pPr>
        <w:pStyle w:val="Default"/>
        <w:pBdr>
          <w:top w:val="none" w:sz="0" w:space="0" w:color="auto"/>
        </w:pBdr>
        <w:spacing w:line="360" w:lineRule="auto"/>
        <w:jc w:val="both"/>
      </w:pPr>
      <w:r>
        <w:t>Hi Octavio,</w:t>
      </w:r>
    </w:p>
    <w:p w14:paraId="0A8BC143" w14:textId="77777777" w:rsidR="00273B6C" w:rsidRDefault="00273B6C" w:rsidP="00273B6C">
      <w:pPr>
        <w:pStyle w:val="Default"/>
        <w:pBdr>
          <w:top w:val="none" w:sz="0" w:space="0" w:color="auto"/>
        </w:pBdr>
        <w:spacing w:line="360" w:lineRule="auto"/>
        <w:jc w:val="both"/>
      </w:pPr>
      <w:r>
        <w:t xml:space="preserve">There are 2 parts to this prompt: details about the community, and how you contributed. </w:t>
      </w:r>
    </w:p>
    <w:p w14:paraId="1C951624" w14:textId="474C13B2" w:rsidR="00273B6C" w:rsidRDefault="00A27375" w:rsidP="00273B6C">
      <w:pPr>
        <w:pStyle w:val="Default"/>
        <w:pBdr>
          <w:top w:val="none" w:sz="0" w:space="0" w:color="auto"/>
        </w:pBdr>
        <w:spacing w:line="360" w:lineRule="auto"/>
        <w:jc w:val="both"/>
      </w:pPr>
      <w:r>
        <w:t>You</w:t>
      </w:r>
      <w:r w:rsidR="00792E9C">
        <w:t xml:space="preserve"> talked about the community, </w:t>
      </w:r>
      <w:r w:rsidR="00273B6C">
        <w:t>the effort you put to bond more with your teammates, and how that impacted the team.</w:t>
      </w:r>
      <w:r w:rsidR="00792E9C">
        <w:t xml:space="preserve"> </w:t>
      </w:r>
      <w:r>
        <w:t xml:space="preserve">In my opinion, it would be better to elaborate these further. Please refer to the comments section.  </w:t>
      </w:r>
    </w:p>
    <w:p w14:paraId="20259BBB" w14:textId="77777777" w:rsidR="00273B6C" w:rsidRDefault="00273B6C" w:rsidP="00273B6C">
      <w:pPr>
        <w:pStyle w:val="Default"/>
        <w:pBdr>
          <w:top w:val="none" w:sz="0" w:space="0" w:color="auto"/>
        </w:pBdr>
        <w:spacing w:line="360" w:lineRule="auto"/>
        <w:jc w:val="both"/>
      </w:pPr>
    </w:p>
    <w:p w14:paraId="74C3DB74" w14:textId="77F330FC" w:rsidR="00273B6C" w:rsidRDefault="00273B6C" w:rsidP="00273B6C">
      <w:pPr>
        <w:pStyle w:val="Default"/>
        <w:pBdr>
          <w:top w:val="none" w:sz="0" w:space="0" w:color="auto"/>
        </w:pBdr>
        <w:spacing w:line="360" w:lineRule="auto"/>
        <w:jc w:val="both"/>
      </w:pPr>
      <w:r>
        <w:t>I also feel that you’re describing how the community ha</w:t>
      </w:r>
      <w:bookmarkStart w:id="7" w:name="_GoBack"/>
      <w:bookmarkEnd w:id="7"/>
      <w:r>
        <w:t xml:space="preserve">s changed you as well. If this were to be included, it should only be briefly mentioned, but should not be the focus of the essay. </w:t>
      </w:r>
    </w:p>
    <w:p w14:paraId="59A17510" w14:textId="1F01C038" w:rsidR="00A27375" w:rsidRDefault="00273B6C">
      <w:pPr>
        <w:pStyle w:val="Default"/>
        <w:pBdr>
          <w:top w:val="none" w:sz="0" w:space="0" w:color="auto"/>
        </w:pBdr>
        <w:spacing w:line="360" w:lineRule="auto"/>
        <w:jc w:val="both"/>
      </w:pPr>
      <w:r>
        <w:t xml:space="preserve">The main ideas should still be about the community and how you contributed/played a role – to show </w:t>
      </w:r>
      <w:r w:rsidR="00A27375">
        <w:t xml:space="preserve">your character and </w:t>
      </w:r>
      <w:r>
        <w:t xml:space="preserve">how you could later </w:t>
      </w:r>
      <w:r w:rsidR="00792E9C">
        <w:t xml:space="preserve">contribute </w:t>
      </w:r>
      <w:r>
        <w:t xml:space="preserve">to the University of Michigan. </w:t>
      </w:r>
    </w:p>
    <w:sectPr w:rsidR="00A2737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01-28T14:21:00Z" w:initials="FE">
    <w:p w14:paraId="0E1B3C44" w14:textId="63885D15" w:rsidR="00792E9C" w:rsidRDefault="00792E9C">
      <w:pPr>
        <w:pStyle w:val="CommentText"/>
      </w:pPr>
      <w:r>
        <w:rPr>
          <w:rStyle w:val="CommentReference"/>
        </w:rPr>
        <w:annotationRef/>
      </w:r>
      <w:r>
        <w:t>I would suggest to change this. Describe and add more detail about the community. Talk about the community’s co</w:t>
      </w:r>
      <w:r>
        <w:t>n</w:t>
      </w:r>
      <w:r>
        <w:t>dition. Were all the people there lacking che</w:t>
      </w:r>
      <w:r>
        <w:t>m</w:t>
      </w:r>
      <w:r>
        <w:t>istry? Or only a few? How many people were there? Were they talkative or reserved? Were they confident or shy? What’s the community like?</w:t>
      </w:r>
    </w:p>
  </w:comment>
  <w:comment w:id="1" w:author="Fedora Elrica Gracia" w:date="2021-01-28T14:22:00Z" w:initials="FE">
    <w:p w14:paraId="0167EBEA" w14:textId="38F33161" w:rsidR="00792E9C" w:rsidRDefault="00792E9C">
      <w:pPr>
        <w:pStyle w:val="CommentText"/>
      </w:pPr>
      <w:r>
        <w:rPr>
          <w:rStyle w:val="CommentReference"/>
        </w:rPr>
        <w:annotationRef/>
      </w:r>
      <w:r>
        <w:t>Use this space to talk about the community, before you mention your co</w:t>
      </w:r>
      <w:r>
        <w:t>n</w:t>
      </w:r>
      <w:r>
        <w:t>tribution.</w:t>
      </w:r>
    </w:p>
  </w:comment>
  <w:comment w:id="2" w:author="Fedora Elrica Gracia" w:date="2021-01-28T14:28:00Z" w:initials="FE">
    <w:p w14:paraId="1465F448" w14:textId="443DBB3F" w:rsidR="00792E9C" w:rsidRDefault="00792E9C">
      <w:pPr>
        <w:pStyle w:val="CommentText"/>
      </w:pPr>
      <w:r>
        <w:rPr>
          <w:rStyle w:val="CommentReference"/>
        </w:rPr>
        <w:annotationRef/>
      </w:r>
      <w:r>
        <w:t>I think this answers the 2</w:t>
      </w:r>
      <w:r w:rsidRPr="00A25C02">
        <w:rPr>
          <w:vertAlign w:val="superscript"/>
        </w:rPr>
        <w:t>nd</w:t>
      </w:r>
      <w:r>
        <w:t xml:space="preserve"> part of the prompt. This shows your contrib</w:t>
      </w:r>
      <w:r>
        <w:t>u</w:t>
      </w:r>
      <w:r>
        <w:t>tion, and how you helped shape the commun</w:t>
      </w:r>
      <w:r>
        <w:t>i</w:t>
      </w:r>
      <w:r>
        <w:t>ty. Would be good to elaborate this further. Make sure this, and your concluding sentence are linked.</w:t>
      </w:r>
      <w:r w:rsidR="00A27375">
        <w:t xml:space="preserve"> </w:t>
      </w:r>
    </w:p>
  </w:comment>
  <w:comment w:id="4" w:author="Fedora Elrica Gracia" w:date="2021-01-28T14:27:00Z" w:initials="FE">
    <w:p w14:paraId="176D320E" w14:textId="611F9396" w:rsidR="00792E9C" w:rsidRDefault="00792E9C">
      <w:pPr>
        <w:pStyle w:val="CommentText"/>
      </w:pPr>
      <w:r>
        <w:rPr>
          <w:rStyle w:val="CommentReference"/>
        </w:rPr>
        <w:annotationRef/>
      </w:r>
      <w:r w:rsidR="00A27375">
        <w:t>This should not be the focus.</w:t>
      </w:r>
      <w:r>
        <w:t xml:space="preserve"> </w:t>
      </w:r>
    </w:p>
  </w:comment>
  <w:comment w:id="5" w:author="Fedora Elrica Gracia" w:date="2021-01-28T14:32:00Z" w:initials="FE">
    <w:p w14:paraId="0F453D40" w14:textId="781CF0EA" w:rsidR="00A27375" w:rsidRDefault="00A27375">
      <w:pPr>
        <w:pStyle w:val="CommentText"/>
      </w:pPr>
      <w:r>
        <w:rPr>
          <w:rStyle w:val="CommentReference"/>
        </w:rPr>
        <w:annotationRef/>
      </w:r>
      <w:r>
        <w:t>This should be linked back to how you contributed.</w:t>
      </w:r>
    </w:p>
  </w:comment>
  <w:comment w:id="6" w:author="Fedora Elrica Gracia" w:date="2021-01-28T14:32:00Z" w:initials="FE">
    <w:p w14:paraId="4360F125" w14:textId="733E96B7" w:rsidR="00792E9C" w:rsidRDefault="00792E9C">
      <w:pPr>
        <w:pStyle w:val="CommentText"/>
      </w:pPr>
      <w:r>
        <w:rPr>
          <w:rStyle w:val="CommentReference"/>
        </w:rPr>
        <w:annotationRef/>
      </w:r>
      <w:r>
        <w:t xml:space="preserve">This is good. </w:t>
      </w:r>
      <w:r w:rsidR="00A27375">
        <w:t>This should</w:t>
      </w:r>
      <w:r>
        <w:t xml:space="preserve"> </w:t>
      </w:r>
      <w:r w:rsidR="00A27375">
        <w:t>be linked</w:t>
      </w:r>
      <w:r>
        <w:t xml:space="preserve"> back to your contribution. </w:t>
      </w:r>
    </w:p>
    <w:p w14:paraId="7607AC38" w14:textId="77777777" w:rsidR="00792E9C" w:rsidRDefault="00792E9C">
      <w:pPr>
        <w:pStyle w:val="CommentText"/>
      </w:pPr>
    </w:p>
    <w:p w14:paraId="4328E7E9" w14:textId="1355B22F" w:rsidR="00A27375" w:rsidRDefault="00A27375">
      <w:pPr>
        <w:pStyle w:val="CommentText"/>
      </w:pPr>
      <w:r>
        <w:t>A few things to consider adding in the body:</w:t>
      </w:r>
    </w:p>
    <w:p w14:paraId="7706747A" w14:textId="47233F3B" w:rsidR="00792E9C" w:rsidRDefault="00792E9C">
      <w:pPr>
        <w:pStyle w:val="CommentText"/>
      </w:pPr>
      <w:r>
        <w:t>Did you encourage an</w:t>
      </w:r>
      <w:r>
        <w:t>y</w:t>
      </w:r>
      <w:r>
        <w:t>one to step outside their comfort zone? Were there anyone from the team that probably felt left out?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FD0B" w14:textId="77777777" w:rsidR="00792E9C" w:rsidRDefault="00792E9C">
      <w:r>
        <w:separator/>
      </w:r>
    </w:p>
  </w:endnote>
  <w:endnote w:type="continuationSeparator" w:id="0">
    <w:p w14:paraId="24FD1211" w14:textId="77777777" w:rsidR="00792E9C" w:rsidRDefault="0079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9AF89" w14:textId="77777777" w:rsidR="00792E9C" w:rsidRDefault="00792E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62B71" w14:textId="77777777" w:rsidR="00792E9C" w:rsidRDefault="00792E9C">
      <w:r>
        <w:separator/>
      </w:r>
    </w:p>
  </w:footnote>
  <w:footnote w:type="continuationSeparator" w:id="0">
    <w:p w14:paraId="413D8283" w14:textId="77777777" w:rsidR="00792E9C" w:rsidRDefault="00792E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8AB4D" w14:textId="77777777" w:rsidR="00792E9C" w:rsidRDefault="00792E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7"/>
    <w:rsid w:val="001A74F6"/>
    <w:rsid w:val="00273B6C"/>
    <w:rsid w:val="003C6956"/>
    <w:rsid w:val="00453604"/>
    <w:rsid w:val="00761EB7"/>
    <w:rsid w:val="00792E9C"/>
    <w:rsid w:val="008653B7"/>
    <w:rsid w:val="00907DAB"/>
    <w:rsid w:val="009A50DD"/>
    <w:rsid w:val="00A25C02"/>
    <w:rsid w:val="00A27375"/>
    <w:rsid w:val="00B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80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25C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C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C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C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C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C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25C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C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C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C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C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C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382</Words>
  <Characters>2179</Characters>
  <Application>Microsoft Macintosh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6</cp:revision>
  <dcterms:created xsi:type="dcterms:W3CDTF">2021-01-26T11:15:00Z</dcterms:created>
  <dcterms:modified xsi:type="dcterms:W3CDTF">2021-01-28T07:34:00Z</dcterms:modified>
</cp:coreProperties>
</file>