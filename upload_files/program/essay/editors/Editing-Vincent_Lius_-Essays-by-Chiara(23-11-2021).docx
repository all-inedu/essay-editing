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DD05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b/>
          <w:bCs/>
          <w:color w:val="000000"/>
          <w:sz w:val="22"/>
          <w:szCs w:val="22"/>
        </w:rPr>
        <w:t>2. Every person has a creative side, and it can be expressed in many ways: problem solving, original and innovative thinking, and artistically, to name a few. Describe how you express your creative side.  </w:t>
      </w:r>
    </w:p>
    <w:p w14:paraId="28FCBBD8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02BF1BB3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commentRangeStart w:id="0"/>
      <w:r w:rsidRPr="003353F2">
        <w:rPr>
          <w:rFonts w:ascii="Arial" w:eastAsia="Times New Roman" w:hAnsi="Arial" w:cs="Arial"/>
          <w:color w:val="000000"/>
          <w:sz w:val="22"/>
          <w:szCs w:val="22"/>
        </w:rPr>
        <w:t>Monkeys and Chris Evans. These are why I got into calisthenics.</w:t>
      </w:r>
      <w:commentRangeEnd w:id="0"/>
      <w:r w:rsidR="00561E42">
        <w:rPr>
          <w:rStyle w:val="CommentReference"/>
        </w:rPr>
        <w:commentReference w:id="0"/>
      </w:r>
    </w:p>
    <w:p w14:paraId="7896476A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383E9FDA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I’ve always wanted to have a killer body while having the agility of a monkey. So, when I first found out about calisthenics, it instantly became my way of working out </w:t>
      </w:r>
      <w:commentRangeStart w:id="1"/>
      <w:r w:rsidRPr="003353F2">
        <w:rPr>
          <w:rFonts w:ascii="Arial" w:eastAsia="Times New Roman" w:hAnsi="Arial" w:cs="Arial"/>
          <w:color w:val="000000"/>
          <w:sz w:val="22"/>
          <w:szCs w:val="22"/>
        </w:rPr>
        <w:t>for the past 3 years.</w:t>
      </w:r>
    </w:p>
    <w:p w14:paraId="55873FCB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40A7212B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>For months</w:t>
      </w:r>
      <w:commentRangeEnd w:id="1"/>
      <w:r w:rsidR="00561E42">
        <w:rPr>
          <w:rStyle w:val="CommentReference"/>
        </w:rPr>
        <w:commentReference w:id="1"/>
      </w:r>
      <w:r w:rsidRPr="003353F2">
        <w:rPr>
          <w:rFonts w:ascii="Arial" w:eastAsia="Times New Roman" w:hAnsi="Arial" w:cs="Arial"/>
          <w:color w:val="000000"/>
          <w:sz w:val="22"/>
          <w:szCs w:val="22"/>
        </w:rPr>
        <w:t>, I felt phenomenal. I thought I was progressing at a spectacular rate, or so I did until I had to train with my cousin. “Your workouts are so randomly put together, no wonder you haven’t made any significant progress”, he said.</w:t>
      </w:r>
    </w:p>
    <w:p w14:paraId="66B040F7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12B9357A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I felt gutted hearing that. </w:t>
      </w:r>
      <w:commentRangeStart w:id="2"/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For days I denied his words, but I felt it chipping on my confidence as days went by. Until one day when I </w:t>
      </w:r>
      <w:proofErr w:type="gramStart"/>
      <w:r w:rsidRPr="003353F2">
        <w:rPr>
          <w:rFonts w:ascii="Arial" w:eastAsia="Times New Roman" w:hAnsi="Arial" w:cs="Arial"/>
          <w:color w:val="000000"/>
          <w:sz w:val="22"/>
          <w:szCs w:val="22"/>
        </w:rPr>
        <w:t>looked into</w:t>
      </w:r>
      <w:proofErr w:type="gramEnd"/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 a mirror to flex, just to see a sorry sight of an overweight kid.</w:t>
      </w:r>
    </w:p>
    <w:p w14:paraId="66453274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07AD81A2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>I knew something had to change.</w:t>
      </w:r>
    </w:p>
    <w:p w14:paraId="2652D023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52078F9A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>For days, I overclocked my brain to find a solution to my cluttered workout planning. It wasn’t until my computer science teacher told us about a story of how he made an algorithm to solve a maze. I went bananas hearing that. All these years of taking computer science classes, not once did I imagine using it in real life like that. </w:t>
      </w:r>
      <w:commentRangeEnd w:id="2"/>
      <w:r w:rsidR="00561E42">
        <w:rPr>
          <w:rStyle w:val="CommentReference"/>
        </w:rPr>
        <w:commentReference w:id="2"/>
      </w:r>
    </w:p>
    <w:p w14:paraId="071CEC54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7BA2FCC6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For the first step, I jotted down notes on the </w:t>
      </w:r>
      <w:proofErr w:type="spellStart"/>
      <w:r w:rsidRPr="003353F2">
        <w:rPr>
          <w:rFonts w:ascii="Arial" w:eastAsia="Times New Roman" w:hAnsi="Arial" w:cs="Arial"/>
          <w:color w:val="000000"/>
          <w:sz w:val="22"/>
          <w:szCs w:val="22"/>
        </w:rPr>
        <w:t>youtube</w:t>
      </w:r>
      <w:proofErr w:type="spellEnd"/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 calisthenics videos: the different movements, the muscle groups, and the number of sets and reps to name a few. Slowly, I started seeing patterns. I saw the relationship in changing a part of the workout to the result it will have on me. Want to work on my muscle endurance? An increase in the volume of exercises would be the answer. </w:t>
      </w:r>
      <w:commentRangeStart w:id="3"/>
      <w:r w:rsidRPr="003353F2">
        <w:rPr>
          <w:rFonts w:ascii="Arial" w:eastAsia="Times New Roman" w:hAnsi="Arial" w:cs="Arial"/>
          <w:color w:val="000000"/>
          <w:sz w:val="22"/>
          <w:szCs w:val="22"/>
        </w:rPr>
        <w:t>From these patterns, I started to think in the form of algorithms. </w:t>
      </w:r>
    </w:p>
    <w:p w14:paraId="36C822DA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36EDE6D4" w14:textId="77777777" w:rsidR="003353F2" w:rsidRPr="003353F2" w:rsidRDefault="003353F2" w:rsidP="003353F2">
      <w:pPr>
        <w:jc w:val="both"/>
        <w:rPr>
          <w:rFonts w:ascii="Times New Roman" w:eastAsia="Times New Roman" w:hAnsi="Times New Roman" w:cs="Times New Roman"/>
        </w:rPr>
      </w:pPr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Now, not only did I see amazing progress from my </w:t>
      </w:r>
      <w:proofErr w:type="gramStart"/>
      <w:r w:rsidRPr="003353F2">
        <w:rPr>
          <w:rFonts w:ascii="Arial" w:eastAsia="Times New Roman" w:hAnsi="Arial" w:cs="Arial"/>
          <w:color w:val="000000"/>
          <w:sz w:val="22"/>
          <w:szCs w:val="22"/>
        </w:rPr>
        <w:t>workouts</w:t>
      </w:r>
      <w:proofErr w:type="gramEnd"/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 but I’ve also gained my confidence back.</w:t>
      </w:r>
      <w:commentRangeEnd w:id="3"/>
      <w:r w:rsidR="00561E42">
        <w:rPr>
          <w:rStyle w:val="CommentReference"/>
        </w:rPr>
        <w:commentReference w:id="3"/>
      </w:r>
      <w:r w:rsidRPr="003353F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Start w:id="4"/>
      <w:r w:rsidRPr="003353F2">
        <w:rPr>
          <w:rFonts w:ascii="Arial" w:eastAsia="Times New Roman" w:hAnsi="Arial" w:cs="Arial"/>
          <w:color w:val="000000"/>
          <w:sz w:val="22"/>
          <w:szCs w:val="22"/>
        </w:rPr>
        <w:t>Seeing how it has benefitted me, a new passion has kindled within me. I wanted to share this algorithmic thinking with the whole world. How do I do it? Simply, through innovations of new software and algorithms that will improve people’s lives and habits. </w:t>
      </w:r>
      <w:commentRangeEnd w:id="4"/>
      <w:r w:rsidR="00805DB6">
        <w:rPr>
          <w:rStyle w:val="CommentReference"/>
        </w:rPr>
        <w:commentReference w:id="4"/>
      </w:r>
    </w:p>
    <w:p w14:paraId="5FBD207D" w14:textId="77777777" w:rsidR="003353F2" w:rsidRPr="003353F2" w:rsidRDefault="003353F2" w:rsidP="003353F2">
      <w:pPr>
        <w:rPr>
          <w:rFonts w:ascii="Times New Roman" w:eastAsia="Times New Roman" w:hAnsi="Times New Roman" w:cs="Times New Roman"/>
        </w:rPr>
      </w:pPr>
    </w:p>
    <w:p w14:paraId="60493C0B" w14:textId="2566C7C3" w:rsidR="00B36311" w:rsidRDefault="00916427" w:rsidP="003353F2">
      <w:pPr>
        <w:rPr>
          <w:ins w:id="5" w:author="Chiara Situmorang" w:date="2021-11-23T13:40:00Z"/>
        </w:rPr>
      </w:pPr>
      <w:ins w:id="6" w:author="Chiara Situmorang" w:date="2021-11-23T13:40:00Z">
        <w:r>
          <w:t>Hi Vincent!</w:t>
        </w:r>
      </w:ins>
    </w:p>
    <w:p w14:paraId="730A4C98" w14:textId="6D294B5E" w:rsidR="00916427" w:rsidRDefault="00916427" w:rsidP="003353F2">
      <w:pPr>
        <w:rPr>
          <w:ins w:id="7" w:author="Chiara Situmorang" w:date="2021-11-23T13:40:00Z"/>
        </w:rPr>
      </w:pPr>
    </w:p>
    <w:p w14:paraId="643D4191" w14:textId="2A0CE068" w:rsidR="00916427" w:rsidRDefault="00916427" w:rsidP="003353F2">
      <w:pPr>
        <w:rPr>
          <w:ins w:id="8" w:author="Chiara Situmorang" w:date="2021-11-23T14:04:00Z"/>
        </w:rPr>
      </w:pPr>
      <w:ins w:id="9" w:author="Chiara Situmorang" w:date="2021-11-23T13:40:00Z">
        <w:r>
          <w:t xml:space="preserve">What an interesting </w:t>
        </w:r>
      </w:ins>
      <w:ins w:id="10" w:author="Chiara Situmorang" w:date="2021-11-23T13:47:00Z">
        <w:r>
          <w:t>essay</w:t>
        </w:r>
      </w:ins>
      <w:ins w:id="11" w:author="Chiara Situmorang" w:date="2021-11-23T13:46:00Z">
        <w:r>
          <w:t xml:space="preserve">. I like the way you’ve told the story – </w:t>
        </w:r>
      </w:ins>
      <w:ins w:id="12" w:author="Chiara Situmorang" w:date="2021-11-23T13:47:00Z">
        <w:r>
          <w:t xml:space="preserve">the opening is especially strong and </w:t>
        </w:r>
      </w:ins>
      <w:ins w:id="13" w:author="Chiara Situmorang" w:date="2021-11-23T14:01:00Z">
        <w:r w:rsidR="00561E42">
          <w:t xml:space="preserve">immediately </w:t>
        </w:r>
      </w:ins>
      <w:ins w:id="14" w:author="Chiara Situmorang" w:date="2021-11-23T13:47:00Z">
        <w:r>
          <w:t>captures the reader’s attention.</w:t>
        </w:r>
      </w:ins>
      <w:ins w:id="15" w:author="Chiara Situmorang" w:date="2021-11-23T13:48:00Z">
        <w:r>
          <w:t xml:space="preserve"> </w:t>
        </w:r>
      </w:ins>
      <w:ins w:id="16" w:author="Chiara Situmorang" w:date="2021-11-23T13:55:00Z">
        <w:r w:rsidR="00561E42">
          <w:t xml:space="preserve">However, </w:t>
        </w:r>
      </w:ins>
      <w:ins w:id="17" w:author="Chiara Situmorang" w:date="2021-11-23T14:03:00Z">
        <w:r w:rsidR="00561E42">
          <w:t xml:space="preserve">you haven’t </w:t>
        </w:r>
        <w:proofErr w:type="gramStart"/>
        <w:r w:rsidR="00561E42">
          <w:t>actually answered</w:t>
        </w:r>
        <w:proofErr w:type="gramEnd"/>
        <w:r w:rsidR="00561E42">
          <w:t xml:space="preserve"> the prompt, because you haven’t explained how you built the algorithm to program your workouts. </w:t>
        </w:r>
      </w:ins>
      <w:ins w:id="18" w:author="Chiara Situmorang" w:date="2021-11-23T14:21:00Z">
        <w:r w:rsidR="005E6DD4">
          <w:t>A</w:t>
        </w:r>
      </w:ins>
      <w:ins w:id="19" w:author="Chiara Situmorang" w:date="2021-11-23T14:03:00Z">
        <w:r w:rsidR="00561E42">
          <w:t xml:space="preserve"> </w:t>
        </w:r>
      </w:ins>
      <w:ins w:id="20" w:author="Chiara Situmorang" w:date="2021-11-23T14:04:00Z">
        <w:r w:rsidR="00561E42">
          <w:t>few</w:t>
        </w:r>
      </w:ins>
      <w:ins w:id="21" w:author="Chiara Situmorang" w:date="2021-11-23T14:03:00Z">
        <w:r w:rsidR="00561E42">
          <w:t xml:space="preserve"> sentences </w:t>
        </w:r>
        <w:proofErr w:type="gramStart"/>
        <w:r w:rsidR="00561E42">
          <w:t>is</w:t>
        </w:r>
        <w:proofErr w:type="gramEnd"/>
        <w:r w:rsidR="00561E42">
          <w:t xml:space="preserve"> enough.</w:t>
        </w:r>
      </w:ins>
      <w:ins w:id="22" w:author="Chiara Situmorang" w:date="2021-11-23T14:04:00Z">
        <w:r w:rsidR="00561E42">
          <w:t xml:space="preserve"> I’ve also added suggestions above on where to cut </w:t>
        </w:r>
        <w:r w:rsidR="00805DB6">
          <w:t xml:space="preserve">some words to make room for the </w:t>
        </w:r>
      </w:ins>
      <w:ins w:id="23" w:author="Chiara Situmorang" w:date="2021-11-23T14:21:00Z">
        <w:r w:rsidR="005E6DD4">
          <w:t>clarificat</w:t>
        </w:r>
      </w:ins>
      <w:ins w:id="24" w:author="Chiara Situmorang" w:date="2021-11-23T14:22:00Z">
        <w:r w:rsidR="005E6DD4">
          <w:t>ion</w:t>
        </w:r>
      </w:ins>
      <w:ins w:id="25" w:author="Chiara Situmorang" w:date="2021-11-23T14:04:00Z">
        <w:r w:rsidR="00805DB6">
          <w:t>.</w:t>
        </w:r>
      </w:ins>
    </w:p>
    <w:p w14:paraId="0A3469F8" w14:textId="17D1F576" w:rsidR="00805DB6" w:rsidRDefault="00805DB6" w:rsidP="003353F2">
      <w:pPr>
        <w:rPr>
          <w:ins w:id="26" w:author="Chiara Situmorang" w:date="2021-11-23T14:04:00Z"/>
        </w:rPr>
      </w:pPr>
    </w:p>
    <w:p w14:paraId="71BF1F61" w14:textId="17D5989E" w:rsidR="00805DB6" w:rsidRDefault="00805DB6" w:rsidP="003353F2">
      <w:pPr>
        <w:rPr>
          <w:ins w:id="27" w:author="Chiara Situmorang" w:date="2021-11-23T14:05:00Z"/>
        </w:rPr>
      </w:pPr>
      <w:ins w:id="28" w:author="Chiara Situmorang" w:date="2021-11-23T14:04:00Z">
        <w:r>
          <w:t xml:space="preserve">This is a great topic </w:t>
        </w:r>
      </w:ins>
      <w:ins w:id="29" w:author="Chiara Situmorang" w:date="2021-11-23T14:05:00Z">
        <w:r>
          <w:t xml:space="preserve">that really shows your creativity and diverse set of skills. You’ve managed to </w:t>
        </w:r>
      </w:ins>
      <w:ins w:id="30" w:author="Chiara Situmorang" w:date="2021-11-23T14:06:00Z">
        <w:r>
          <w:t>write about a common topic like fitness and really make it unique</w:t>
        </w:r>
      </w:ins>
      <w:ins w:id="31" w:author="Chiara Situmorang" w:date="2021-11-23T14:22:00Z">
        <w:r w:rsidR="001B710B">
          <w:t xml:space="preserve"> to your experience</w:t>
        </w:r>
      </w:ins>
      <w:ins w:id="32" w:author="Chiara Situmorang" w:date="2021-11-23T14:06:00Z">
        <w:r>
          <w:t xml:space="preserve">. </w:t>
        </w:r>
      </w:ins>
      <w:ins w:id="33" w:author="Chiara Situmorang" w:date="2021-11-23T14:05:00Z">
        <w:r>
          <w:t>I wish you luck on your revision and the rest of your applications!</w:t>
        </w:r>
      </w:ins>
    </w:p>
    <w:p w14:paraId="122DB668" w14:textId="77777777" w:rsidR="00805DB6" w:rsidRDefault="00805DB6" w:rsidP="003353F2">
      <w:pPr>
        <w:rPr>
          <w:ins w:id="34" w:author="Chiara Situmorang" w:date="2021-11-23T14:05:00Z"/>
        </w:rPr>
      </w:pPr>
    </w:p>
    <w:p w14:paraId="6CC26357" w14:textId="55016D05" w:rsidR="00805DB6" w:rsidRPr="003353F2" w:rsidRDefault="00805DB6" w:rsidP="003353F2">
      <w:ins w:id="35" w:author="Chiara Situmorang" w:date="2021-11-23T14:05:00Z">
        <w:r>
          <w:t xml:space="preserve">Chiara </w:t>
        </w:r>
      </w:ins>
    </w:p>
    <w:sectPr w:rsidR="00805DB6" w:rsidRPr="003353F2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1-11-23T14:00:00Z" w:initials="CS">
    <w:p w14:paraId="6E54E632" w14:textId="446F82D6" w:rsidR="00561E42" w:rsidRDefault="00561E42">
      <w:pPr>
        <w:pStyle w:val="CommentText"/>
      </w:pPr>
      <w:r>
        <w:rPr>
          <w:rStyle w:val="CommentReference"/>
        </w:rPr>
        <w:annotationRef/>
      </w:r>
      <w:r>
        <w:t>Great opening!</w:t>
      </w:r>
    </w:p>
  </w:comment>
  <w:comment w:id="1" w:author="Chiara Situmorang" w:date="2021-11-23T13:58:00Z" w:initials="CS">
    <w:p w14:paraId="0C03420E" w14:textId="2B18B7EE" w:rsidR="00561E42" w:rsidRDefault="00561E42">
      <w:pPr>
        <w:pStyle w:val="CommentText"/>
      </w:pPr>
      <w:r>
        <w:rPr>
          <w:rStyle w:val="CommentReference"/>
        </w:rPr>
        <w:annotationRef/>
      </w:r>
      <w:r>
        <w:t>This timeline is a little confusing. When did you train with your cousin? I would suggest removing ‘the past 3 years’ just to keep the timeline chronological.</w:t>
      </w:r>
    </w:p>
  </w:comment>
  <w:comment w:id="2" w:author="Chiara Situmorang" w:date="2021-11-23T13:57:00Z" w:initials="CS">
    <w:p w14:paraId="3444A1B7" w14:textId="77777777" w:rsidR="00561E42" w:rsidRDefault="00561E42">
      <w:pPr>
        <w:pStyle w:val="CommentText"/>
      </w:pPr>
      <w:r>
        <w:rPr>
          <w:rStyle w:val="CommentReference"/>
        </w:rPr>
        <w:annotationRef/>
      </w:r>
      <w:r>
        <w:t>This part can be shortened to make room for explanation of your algorithm.</w:t>
      </w:r>
    </w:p>
    <w:p w14:paraId="44852D7D" w14:textId="77777777" w:rsidR="00561E42" w:rsidRDefault="00561E42">
      <w:pPr>
        <w:pStyle w:val="CommentText"/>
      </w:pPr>
    </w:p>
    <w:p w14:paraId="7BFE8411" w14:textId="48A20E16" w:rsidR="00561E42" w:rsidRDefault="00561E42">
      <w:pPr>
        <w:pStyle w:val="CommentText"/>
      </w:pPr>
      <w:r>
        <w:t>(Love the bananas pun though!)</w:t>
      </w:r>
    </w:p>
  </w:comment>
  <w:comment w:id="3" w:author="Chiara Situmorang" w:date="2021-11-23T13:56:00Z" w:initials="CS">
    <w:p w14:paraId="1590FFB0" w14:textId="5F7DE672" w:rsidR="00561E42" w:rsidRDefault="00561E42">
      <w:pPr>
        <w:pStyle w:val="CommentText"/>
      </w:pPr>
      <w:r>
        <w:rPr>
          <w:rStyle w:val="CommentReference"/>
        </w:rPr>
        <w:annotationRef/>
      </w:r>
      <w:r>
        <w:t xml:space="preserve">It’s unclear what happened between these </w:t>
      </w:r>
      <w:proofErr w:type="gramStart"/>
      <w:r>
        <w:t>two time</w:t>
      </w:r>
      <w:proofErr w:type="gramEnd"/>
      <w:r>
        <w:t xml:space="preserve"> frames. Some explanation is needed: did you end up creating an algorithm to help program your workouts? What does the algorithm do? </w:t>
      </w:r>
    </w:p>
  </w:comment>
  <w:comment w:id="4" w:author="Chiara Situmorang" w:date="2021-11-23T14:08:00Z" w:initials="CS">
    <w:p w14:paraId="1832CEB8" w14:textId="77777777" w:rsidR="00EC7075" w:rsidRDefault="00805DB6">
      <w:pPr>
        <w:pStyle w:val="CommentText"/>
      </w:pPr>
      <w:r>
        <w:rPr>
          <w:rStyle w:val="CommentReference"/>
        </w:rPr>
        <w:annotationRef/>
      </w:r>
      <w:r>
        <w:t xml:space="preserve">This is a little vague. You want to end the essay strong and focused on you and your </w:t>
      </w:r>
      <w:proofErr w:type="gramStart"/>
      <w:r>
        <w:t>new innovation</w:t>
      </w:r>
      <w:proofErr w:type="gramEnd"/>
      <w:r>
        <w:t xml:space="preserve">. </w:t>
      </w:r>
      <w:r w:rsidR="00EC7075">
        <w:t xml:space="preserve">If you </w:t>
      </w:r>
      <w:proofErr w:type="gramStart"/>
      <w:r w:rsidR="00EC7075">
        <w:t>have aspirations</w:t>
      </w:r>
      <w:proofErr w:type="gramEnd"/>
      <w:r w:rsidR="00EC7075">
        <w:t xml:space="preserve"> about where the algorithm might be used, be as specific and realistic as possible, </w:t>
      </w:r>
      <w:proofErr w:type="spellStart"/>
      <w:r w:rsidR="00EC7075">
        <w:t>eg.</w:t>
      </w:r>
      <w:proofErr w:type="spellEnd"/>
      <w:r w:rsidR="00EC7075">
        <w:t xml:space="preserve"> you might ask a personal trainer to try using it, or try developing it into an app. </w:t>
      </w:r>
    </w:p>
    <w:p w14:paraId="2A5CC1D4" w14:textId="77777777" w:rsidR="00EC7075" w:rsidRDefault="00EC7075">
      <w:pPr>
        <w:pStyle w:val="CommentText"/>
      </w:pPr>
    </w:p>
    <w:p w14:paraId="780B4E6E" w14:textId="093568A3" w:rsidR="00805DB6" w:rsidRPr="00EC7075" w:rsidRDefault="00EC7075">
      <w:pPr>
        <w:pStyle w:val="CommentText"/>
      </w:pPr>
      <w:r>
        <w:t>Otherwise, I would suggest reflecting on the way your skills/knowledge in computer science can help you in other areas, or what this experience might have taught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4E632" w15:done="0"/>
  <w15:commentEx w15:paraId="0C03420E" w15:done="0"/>
  <w15:commentEx w15:paraId="7BFE8411" w15:done="0"/>
  <w15:commentEx w15:paraId="1590FFB0" w15:done="0"/>
  <w15:commentEx w15:paraId="780B4E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7293" w16cex:dateUtc="2021-11-23T07:00:00Z"/>
  <w16cex:commentExtensible w16cex:durableId="25477219" w16cex:dateUtc="2021-11-23T06:58:00Z"/>
  <w16cex:commentExtensible w16cex:durableId="254771D5" w16cex:dateUtc="2021-11-23T06:57:00Z"/>
  <w16cex:commentExtensible w16cex:durableId="25477186" w16cex:dateUtc="2021-11-23T06:56:00Z"/>
  <w16cex:commentExtensible w16cex:durableId="25477444" w16cex:dateUtc="2021-11-23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4E632" w16cid:durableId="25477293"/>
  <w16cid:commentId w16cid:paraId="0C03420E" w16cid:durableId="25477219"/>
  <w16cid:commentId w16cid:paraId="7BFE8411" w16cid:durableId="254771D5"/>
  <w16cid:commentId w16cid:paraId="1590FFB0" w16cid:durableId="25477186"/>
  <w16cid:commentId w16cid:paraId="780B4E6E" w16cid:durableId="254774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B3780"/>
    <w:rsid w:val="00160929"/>
    <w:rsid w:val="001B228A"/>
    <w:rsid w:val="001B710B"/>
    <w:rsid w:val="001C5A4D"/>
    <w:rsid w:val="0022436D"/>
    <w:rsid w:val="00231E9A"/>
    <w:rsid w:val="0030262A"/>
    <w:rsid w:val="003353F2"/>
    <w:rsid w:val="0037545B"/>
    <w:rsid w:val="004A375B"/>
    <w:rsid w:val="004A4D10"/>
    <w:rsid w:val="00512BAE"/>
    <w:rsid w:val="00561E42"/>
    <w:rsid w:val="005E6DD4"/>
    <w:rsid w:val="0061758C"/>
    <w:rsid w:val="006267AB"/>
    <w:rsid w:val="006818DE"/>
    <w:rsid w:val="006F1D64"/>
    <w:rsid w:val="00702CAC"/>
    <w:rsid w:val="007F7D40"/>
    <w:rsid w:val="008016F8"/>
    <w:rsid w:val="00805DB6"/>
    <w:rsid w:val="00895038"/>
    <w:rsid w:val="00916427"/>
    <w:rsid w:val="009A4BA9"/>
    <w:rsid w:val="00A3079B"/>
    <w:rsid w:val="00A601B8"/>
    <w:rsid w:val="00B17131"/>
    <w:rsid w:val="00D471D5"/>
    <w:rsid w:val="00D55CEA"/>
    <w:rsid w:val="00E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1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E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28</cp:revision>
  <dcterms:created xsi:type="dcterms:W3CDTF">2021-10-12T06:49:00Z</dcterms:created>
  <dcterms:modified xsi:type="dcterms:W3CDTF">2021-11-23T07:22:00Z</dcterms:modified>
</cp:coreProperties>
</file>