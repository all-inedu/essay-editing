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A2FB3" w14:textId="77777777" w:rsidR="00A832B8" w:rsidRDefault="00A832B8" w:rsidP="00A832B8">
      <w:pPr>
        <w:rPr>
          <w:rFonts w:ascii="kievit" w:eastAsia="Times New Roman" w:hAnsi="kievit" w:cs="Times New Roman"/>
          <w:b/>
          <w:bCs/>
          <w:color w:val="4B4B4B"/>
          <w:spacing w:val="2"/>
          <w:shd w:val="clear" w:color="auto" w:fill="FAFAFA"/>
        </w:rPr>
      </w:pPr>
      <w:r>
        <w:rPr>
          <w:rFonts w:ascii="kievit" w:eastAsia="Times New Roman" w:hAnsi="kievit" w:cs="Times New Roman"/>
          <w:b/>
          <w:bCs/>
          <w:color w:val="4B4B4B"/>
          <w:spacing w:val="2"/>
          <w:shd w:val="clear" w:color="auto" w:fill="FAFAFA"/>
        </w:rPr>
        <w:t>UC Essay Prompt 1</w:t>
      </w:r>
    </w:p>
    <w:p w14:paraId="7374AD5B" w14:textId="77777777" w:rsidR="00A832B8" w:rsidRPr="00A832B8" w:rsidRDefault="00A832B8" w:rsidP="00A832B8">
      <w:pPr>
        <w:rPr>
          <w:rFonts w:ascii="Times New Roman" w:eastAsia="Times New Roman" w:hAnsi="Times New Roman" w:cs="Times New Roman"/>
        </w:rPr>
      </w:pPr>
      <w:r w:rsidRPr="00A832B8">
        <w:rPr>
          <w:rFonts w:ascii="kievit" w:eastAsia="Times New Roman" w:hAnsi="kievit" w:cs="Times New Roman"/>
          <w:b/>
          <w:bCs/>
          <w:color w:val="4B4B4B"/>
          <w:spacing w:val="2"/>
          <w:shd w:val="clear" w:color="auto" w:fill="FAFAFA"/>
        </w:rPr>
        <w:t>Describe an example of your leadership experience in which you have positively influenced others, helped resolve disputes or contributed to group efforts over time. </w:t>
      </w:r>
    </w:p>
    <w:p w14:paraId="5E2B7943" w14:textId="77777777" w:rsidR="00B36311" w:rsidRDefault="009770C8"/>
    <w:p w14:paraId="44D7ED42" w14:textId="77777777" w:rsidR="00732A7A" w:rsidRDefault="00974266" w:rsidP="00B86D61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 xml:space="preserve">ere 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>was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 xml:space="preserve">… </w:t>
      </w:r>
      <w:r w:rsidR="003E66EF">
        <w:rPr>
          <w:rFonts w:ascii="Arial" w:eastAsia="Times New Roman" w:hAnsi="Arial" w:cs="Arial"/>
          <w:color w:val="000000"/>
          <w:sz w:val="22"/>
          <w:szCs w:val="22"/>
        </w:rPr>
        <w:t xml:space="preserve">wet and tired… 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 xml:space="preserve">standing on the 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>tallest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 xml:space="preserve"> podium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 xml:space="preserve">… 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 xml:space="preserve">with </w:t>
      </w:r>
      <w:r w:rsidR="008C65C3">
        <w:rPr>
          <w:rFonts w:ascii="Arial" w:eastAsia="Times New Roman" w:hAnsi="Arial" w:cs="Arial"/>
          <w:color w:val="000000"/>
          <w:sz w:val="22"/>
          <w:szCs w:val="22"/>
        </w:rPr>
        <w:t xml:space="preserve">my 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>teammates… receiv</w:t>
      </w:r>
      <w:r w:rsidR="003E66EF">
        <w:rPr>
          <w:rFonts w:ascii="Arial" w:eastAsia="Times New Roman" w:hAnsi="Arial" w:cs="Arial"/>
          <w:color w:val="000000"/>
          <w:sz w:val="22"/>
          <w:szCs w:val="22"/>
        </w:rPr>
        <w:t>ing</w:t>
      </w:r>
      <w:r w:rsidR="00732A7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our </w:t>
      </w:r>
      <w:r w:rsidR="003B182A">
        <w:rPr>
          <w:rFonts w:ascii="Arial" w:eastAsia="Times New Roman" w:hAnsi="Arial" w:cs="Arial"/>
          <w:color w:val="000000"/>
          <w:sz w:val="22"/>
          <w:szCs w:val="22"/>
        </w:rPr>
        <w:t>SHINY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medal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3E66EF">
        <w:rPr>
          <w:rFonts w:ascii="Arial" w:eastAsia="Times New Roman" w:hAnsi="Arial" w:cs="Arial"/>
          <w:color w:val="000000"/>
          <w:sz w:val="22"/>
          <w:szCs w:val="22"/>
        </w:rPr>
        <w:t xml:space="preserve">… </w:t>
      </w:r>
      <w:r w:rsidR="00BD42D2">
        <w:rPr>
          <w:rFonts w:ascii="Arial" w:eastAsia="Times New Roman" w:hAnsi="Arial" w:cs="Arial"/>
          <w:color w:val="000000"/>
          <w:sz w:val="22"/>
          <w:szCs w:val="22"/>
        </w:rPr>
        <w:t xml:space="preserve">Indonesia – ASEAN School Games </w:t>
      </w:r>
      <w:r w:rsidR="0016039A">
        <w:rPr>
          <w:rFonts w:ascii="Arial" w:eastAsia="Times New Roman" w:hAnsi="Arial" w:cs="Arial"/>
          <w:color w:val="000000"/>
          <w:sz w:val="22"/>
          <w:szCs w:val="22"/>
        </w:rPr>
        <w:t xml:space="preserve">(ASG) </w:t>
      </w:r>
      <w:r w:rsidR="00BD42D2">
        <w:rPr>
          <w:rFonts w:ascii="Arial" w:eastAsia="Times New Roman" w:hAnsi="Arial" w:cs="Arial"/>
          <w:color w:val="000000"/>
          <w:sz w:val="22"/>
          <w:szCs w:val="22"/>
        </w:rPr>
        <w:t xml:space="preserve">Grand Champion… 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>This is</w:t>
      </w:r>
      <w:ins w:id="0" w:author="San" w:date="2019-10-14T22:05:00Z">
        <w:r w:rsidR="00E877DD">
          <w:rPr>
            <w:rFonts w:ascii="Arial" w:eastAsia="Times New Roman" w:hAnsi="Arial" w:cs="Arial"/>
            <w:color w:val="000000"/>
            <w:sz w:val="22"/>
            <w:szCs w:val="22"/>
          </w:rPr>
          <w:t xml:space="preserve"> undoubtedly</w:t>
        </w:r>
      </w:ins>
      <w:r w:rsidR="00275210">
        <w:rPr>
          <w:rFonts w:ascii="Arial" w:eastAsia="Times New Roman" w:hAnsi="Arial" w:cs="Arial"/>
          <w:color w:val="000000"/>
          <w:sz w:val="22"/>
          <w:szCs w:val="22"/>
        </w:rPr>
        <w:t xml:space="preserve"> one of my proudest moments, “</w:t>
      </w:r>
      <w:r w:rsidR="00B86D61">
        <w:rPr>
          <w:rFonts w:ascii="Arial" w:eastAsia="Times New Roman" w:hAnsi="Arial" w:cs="Arial"/>
          <w:color w:val="000000"/>
          <w:sz w:val="22"/>
          <w:szCs w:val="22"/>
        </w:rPr>
        <w:t>W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 xml:space="preserve">e did it!! Go </w:t>
      </w:r>
      <w:r w:rsidR="00880A5E">
        <w:rPr>
          <w:rFonts w:ascii="Arial" w:eastAsia="Times New Roman" w:hAnsi="Arial" w:cs="Arial"/>
          <w:color w:val="000000"/>
          <w:sz w:val="22"/>
          <w:szCs w:val="22"/>
        </w:rPr>
        <w:t>T</w:t>
      </w:r>
      <w:r w:rsidR="00275210">
        <w:rPr>
          <w:rFonts w:ascii="Arial" w:eastAsia="Times New Roman" w:hAnsi="Arial" w:cs="Arial"/>
          <w:color w:val="000000"/>
          <w:sz w:val="22"/>
          <w:szCs w:val="22"/>
        </w:rPr>
        <w:t>eam Indonesia!!”</w:t>
      </w:r>
    </w:p>
    <w:p w14:paraId="2AB5E8BA" w14:textId="77777777" w:rsidR="00051B75" w:rsidRDefault="00732A7A" w:rsidP="00B86D61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Many believe</w:t>
      </w:r>
      <w:del w:id="1" w:author="Reb" w:date="2019-10-14T21:22:00Z">
        <w:r w:rsidDel="00D81398">
          <w:rPr>
            <w:rFonts w:ascii="Arial" w:eastAsia="Times New Roman" w:hAnsi="Arial" w:cs="Arial"/>
            <w:color w:val="000000"/>
            <w:sz w:val="22"/>
            <w:szCs w:val="22"/>
          </w:rPr>
          <w:delText>d</w:delText>
        </w:r>
      </w:del>
      <w:r>
        <w:rPr>
          <w:rFonts w:ascii="Arial" w:eastAsia="Times New Roman" w:hAnsi="Arial" w:cs="Arial"/>
          <w:color w:val="000000"/>
          <w:sz w:val="22"/>
          <w:szCs w:val="22"/>
        </w:rPr>
        <w:t xml:space="preserve"> swimming is an individual</w:t>
      </w:r>
      <w:r w:rsidR="00B86D61">
        <w:rPr>
          <w:rFonts w:ascii="Arial" w:eastAsia="Times New Roman" w:hAnsi="Arial" w:cs="Arial"/>
          <w:color w:val="000000"/>
          <w:sz w:val="22"/>
          <w:szCs w:val="22"/>
        </w:rPr>
        <w:t xml:space="preserve"> sport</w:t>
      </w:r>
      <w:r w:rsidR="00D76EFA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B86D61">
        <w:rPr>
          <w:rFonts w:ascii="Arial" w:eastAsia="Times New Roman" w:hAnsi="Arial" w:cs="Arial"/>
          <w:color w:val="000000"/>
          <w:sz w:val="22"/>
          <w:szCs w:val="22"/>
        </w:rPr>
        <w:t xml:space="preserve"> I </w:t>
      </w:r>
      <w:r w:rsidR="006D26A6">
        <w:rPr>
          <w:rFonts w:ascii="Arial" w:eastAsia="Times New Roman" w:hAnsi="Arial" w:cs="Arial"/>
          <w:color w:val="000000"/>
          <w:sz w:val="22"/>
          <w:szCs w:val="22"/>
        </w:rPr>
        <w:t>DISAGREE!</w:t>
      </w:r>
      <w:r w:rsidR="00B86D61">
        <w:rPr>
          <w:rFonts w:ascii="Arial" w:eastAsia="Times New Roman" w:hAnsi="Arial" w:cs="Arial"/>
          <w:color w:val="000000"/>
          <w:sz w:val="22"/>
          <w:szCs w:val="22"/>
        </w:rPr>
        <w:t xml:space="preserve"> It</w:t>
      </w:r>
      <w:ins w:id="2" w:author="Reb" w:date="2019-10-14T21:22:00Z">
        <w:r w:rsidR="00D81398">
          <w:rPr>
            <w:rFonts w:ascii="Arial" w:eastAsia="Times New Roman" w:hAnsi="Arial" w:cs="Arial"/>
            <w:color w:val="000000"/>
            <w:sz w:val="22"/>
            <w:szCs w:val="22"/>
          </w:rPr>
          <w:t xml:space="preserve"> is</w:t>
        </w:r>
      </w:ins>
      <w:del w:id="3" w:author="Reb" w:date="2019-10-14T21:22:00Z">
        <w:r w:rsidR="00BD42D2" w:rsidDel="00D81398">
          <w:rPr>
            <w:rFonts w:ascii="Arial" w:eastAsia="Times New Roman" w:hAnsi="Arial" w:cs="Arial"/>
            <w:color w:val="000000"/>
            <w:sz w:val="22"/>
            <w:szCs w:val="22"/>
          </w:rPr>
          <w:delText>’</w:delText>
        </w:r>
        <w:r w:rsidR="00B86D61" w:rsidDel="00D81398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="00B86D61">
        <w:rPr>
          <w:rFonts w:ascii="Arial" w:eastAsia="Times New Roman" w:hAnsi="Arial" w:cs="Arial"/>
          <w:color w:val="000000"/>
          <w:sz w:val="22"/>
          <w:szCs w:val="22"/>
        </w:rPr>
        <w:t xml:space="preserve"> as much of a team sport as soccer, basketball, </w:t>
      </w:r>
      <w:r w:rsidR="00394C4E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 w:rsidR="00B86D61">
        <w:rPr>
          <w:rFonts w:ascii="Arial" w:eastAsia="Times New Roman" w:hAnsi="Arial" w:cs="Arial"/>
          <w:color w:val="000000"/>
          <w:sz w:val="22"/>
          <w:szCs w:val="22"/>
        </w:rPr>
        <w:t>football</w:t>
      </w:r>
      <w:r w:rsidR="006A3F75">
        <w:rPr>
          <w:rFonts w:ascii="Arial" w:eastAsia="Times New Roman" w:hAnsi="Arial" w:cs="Arial"/>
          <w:color w:val="000000"/>
          <w:sz w:val="22"/>
          <w:szCs w:val="22"/>
        </w:rPr>
        <w:t xml:space="preserve"> even</w:t>
      </w:r>
      <w:r w:rsidR="00825782">
        <w:rPr>
          <w:rFonts w:ascii="Arial" w:eastAsia="Times New Roman" w:hAnsi="Arial" w:cs="Arial"/>
          <w:color w:val="000000"/>
          <w:sz w:val="22"/>
          <w:szCs w:val="22"/>
        </w:rPr>
        <w:t xml:space="preserve"> though we swim individually</w:t>
      </w:r>
      <w:r w:rsidR="00394C4E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ins w:id="4" w:author="Reb" w:date="2019-10-14T21:24:00Z">
        <w:r w:rsidR="00D81398">
          <w:rPr>
            <w:rFonts w:ascii="Arial" w:eastAsia="Times New Roman" w:hAnsi="Arial" w:cs="Arial"/>
            <w:color w:val="000000"/>
            <w:sz w:val="22"/>
            <w:szCs w:val="22"/>
          </w:rPr>
          <w:t>Swimming</w:t>
        </w:r>
      </w:ins>
      <w:ins w:id="5" w:author="San" w:date="2019-10-14T21:32:00Z">
        <w:r w:rsidR="00D81398">
          <w:rPr>
            <w:rFonts w:ascii="Arial" w:eastAsia="Times New Roman" w:hAnsi="Arial" w:cs="Arial"/>
            <w:color w:val="000000"/>
            <w:sz w:val="22"/>
            <w:szCs w:val="22"/>
          </w:rPr>
          <w:t>, like all the other team sports,</w:t>
        </w:r>
      </w:ins>
      <w:ins w:id="6" w:author="Reb" w:date="2019-10-14T21:24:00Z">
        <w:r w:rsidR="00D81398">
          <w:rPr>
            <w:rFonts w:ascii="Arial" w:eastAsia="Times New Roman" w:hAnsi="Arial" w:cs="Arial"/>
            <w:color w:val="000000"/>
            <w:sz w:val="22"/>
            <w:szCs w:val="22"/>
          </w:rPr>
          <w:t xml:space="preserve"> requires </w:t>
        </w:r>
      </w:ins>
      <w:del w:id="7" w:author="Reb" w:date="2019-10-14T21:24:00Z">
        <w:r w:rsidR="00394C4E" w:rsidDel="00D81398">
          <w:rPr>
            <w:rFonts w:ascii="Arial" w:eastAsia="Times New Roman" w:hAnsi="Arial" w:cs="Arial"/>
            <w:color w:val="000000"/>
            <w:sz w:val="22"/>
            <w:szCs w:val="22"/>
          </w:rPr>
          <w:delText>T</w:delText>
        </w:r>
      </w:del>
      <w:ins w:id="8" w:author="Reb" w:date="2019-10-14T21:24:00Z">
        <w:r w:rsidR="00D81398">
          <w:rPr>
            <w:rFonts w:ascii="Arial" w:eastAsia="Times New Roman" w:hAnsi="Arial" w:cs="Arial"/>
            <w:color w:val="000000"/>
            <w:sz w:val="22"/>
            <w:szCs w:val="22"/>
          </w:rPr>
          <w:t>t</w:t>
        </w:r>
      </w:ins>
      <w:r w:rsidR="00394C4E">
        <w:rPr>
          <w:rFonts w:ascii="Arial" w:eastAsia="Times New Roman" w:hAnsi="Arial" w:cs="Arial"/>
          <w:color w:val="000000"/>
          <w:sz w:val="22"/>
          <w:szCs w:val="22"/>
        </w:rPr>
        <w:t>iming, strategy, finesse</w:t>
      </w:r>
      <w:r w:rsidR="0080410E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E75995">
        <w:rPr>
          <w:rFonts w:ascii="Arial" w:eastAsia="Times New Roman" w:hAnsi="Arial" w:cs="Arial"/>
          <w:color w:val="000000"/>
          <w:sz w:val="22"/>
          <w:szCs w:val="22"/>
        </w:rPr>
        <w:t xml:space="preserve">teamwork, </w:t>
      </w:r>
      <w:r w:rsidR="00825782">
        <w:rPr>
          <w:rFonts w:ascii="Arial" w:eastAsia="Times New Roman" w:hAnsi="Arial" w:cs="Arial"/>
          <w:color w:val="000000"/>
          <w:sz w:val="22"/>
          <w:szCs w:val="22"/>
        </w:rPr>
        <w:t>mental</w:t>
      </w:r>
      <w:ins w:id="9" w:author="Reb" w:date="2019-10-14T21:25:00Z">
        <w:r w:rsidR="00D81398">
          <w:rPr>
            <w:rFonts w:ascii="Arial" w:eastAsia="Times New Roman" w:hAnsi="Arial" w:cs="Arial"/>
            <w:color w:val="000000"/>
            <w:sz w:val="22"/>
            <w:szCs w:val="22"/>
          </w:rPr>
          <w:t xml:space="preserve"> strength</w:t>
        </w:r>
      </w:ins>
      <w:del w:id="10" w:author="Reb" w:date="2019-10-14T21:25:00Z">
        <w:r w:rsidR="00825782" w:rsidDel="00D81398">
          <w:rPr>
            <w:rFonts w:ascii="Arial" w:eastAsia="Times New Roman" w:hAnsi="Arial" w:cs="Arial"/>
            <w:color w:val="000000"/>
            <w:sz w:val="22"/>
            <w:szCs w:val="22"/>
          </w:rPr>
          <w:delText>ity</w:delText>
        </w:r>
      </w:del>
      <w:r w:rsidR="00825782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80410E">
        <w:rPr>
          <w:rFonts w:ascii="Arial" w:eastAsia="Times New Roman" w:hAnsi="Arial" w:cs="Arial"/>
          <w:color w:val="000000"/>
          <w:sz w:val="22"/>
          <w:szCs w:val="22"/>
        </w:rPr>
        <w:t>and a team captain</w:t>
      </w:r>
      <w:ins w:id="11" w:author="Reb" w:date="2019-10-14T21:28:00Z">
        <w:r w:rsidR="00D81398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12" w:author="Reb" w:date="2019-10-14T21:28:00Z">
        <w:r w:rsidR="00394C4E" w:rsidDel="00D81398">
          <w:rPr>
            <w:rFonts w:ascii="Arial" w:eastAsia="Times New Roman" w:hAnsi="Arial" w:cs="Arial"/>
            <w:color w:val="000000"/>
            <w:sz w:val="22"/>
            <w:szCs w:val="22"/>
          </w:rPr>
          <w:delText>… swimm</w:delText>
        </w:r>
        <w:r w:rsidR="0080410E" w:rsidDel="00D8139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ing </w:delText>
        </w:r>
        <w:r w:rsidR="006D26A6" w:rsidDel="00D81398">
          <w:rPr>
            <w:rFonts w:ascii="Arial" w:eastAsia="Times New Roman" w:hAnsi="Arial" w:cs="Arial"/>
            <w:color w:val="000000"/>
            <w:sz w:val="22"/>
            <w:szCs w:val="22"/>
          </w:rPr>
          <w:delText>needs</w:delText>
        </w:r>
        <w:r w:rsidR="0080410E" w:rsidDel="00D8139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them</w:delText>
        </w:r>
      </w:del>
      <w:r w:rsidR="0080410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commentRangeStart w:id="13"/>
      <w:proofErr w:type="gramStart"/>
      <w:r w:rsidR="00BD42D2">
        <w:rPr>
          <w:rFonts w:ascii="Arial" w:eastAsia="Times New Roman" w:hAnsi="Arial" w:cs="Arial"/>
          <w:color w:val="000000"/>
          <w:sz w:val="22"/>
          <w:szCs w:val="22"/>
        </w:rPr>
        <w:t>and</w:t>
      </w:r>
      <w:proofErr w:type="gramEnd"/>
      <w:r w:rsidR="00BD42D2">
        <w:rPr>
          <w:rFonts w:ascii="Arial" w:eastAsia="Times New Roman" w:hAnsi="Arial" w:cs="Arial"/>
          <w:color w:val="000000"/>
          <w:sz w:val="22"/>
          <w:szCs w:val="22"/>
        </w:rPr>
        <w:t xml:space="preserve"> this is how we got our medals.</w:t>
      </w:r>
      <w:commentRangeEnd w:id="13"/>
      <w:r w:rsidR="00D81398">
        <w:rPr>
          <w:rStyle w:val="CommentReference"/>
        </w:rPr>
        <w:commentReference w:id="13"/>
      </w:r>
    </w:p>
    <w:p w14:paraId="1FADE2B1" w14:textId="77777777" w:rsidR="00DC1D5B" w:rsidRDefault="008233AD" w:rsidP="00E63BB1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My</w:t>
      </w:r>
      <w:r w:rsidR="005241C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E75995">
        <w:rPr>
          <w:rFonts w:ascii="Arial" w:eastAsia="Times New Roman" w:hAnsi="Arial" w:cs="Arial"/>
          <w:color w:val="000000"/>
          <w:sz w:val="22"/>
          <w:szCs w:val="22"/>
        </w:rPr>
        <w:t>reserved</w:t>
      </w:r>
      <w:r w:rsidR="005241CE">
        <w:rPr>
          <w:rFonts w:ascii="Arial" w:eastAsia="Times New Roman" w:hAnsi="Arial" w:cs="Arial"/>
          <w:color w:val="000000"/>
          <w:sz w:val="22"/>
          <w:szCs w:val="22"/>
        </w:rPr>
        <w:t>-</w:t>
      </w:r>
      <w:r>
        <w:rPr>
          <w:rFonts w:ascii="Arial" w:eastAsia="Times New Roman" w:hAnsi="Arial" w:cs="Arial"/>
          <w:color w:val="000000"/>
          <w:sz w:val="22"/>
          <w:szCs w:val="22"/>
        </w:rPr>
        <w:t>self</w:t>
      </w:r>
      <w:r w:rsidR="001670BC">
        <w:rPr>
          <w:rFonts w:ascii="Arial" w:eastAsia="Times New Roman" w:hAnsi="Arial" w:cs="Arial"/>
          <w:color w:val="000000"/>
          <w:sz w:val="22"/>
          <w:szCs w:val="22"/>
        </w:rPr>
        <w:t>’s</w:t>
      </w:r>
      <w:r w:rsidR="00DE55AE">
        <w:rPr>
          <w:rFonts w:ascii="Arial" w:eastAsia="Times New Roman" w:hAnsi="Arial" w:cs="Arial"/>
          <w:color w:val="000000"/>
          <w:sz w:val="22"/>
          <w:szCs w:val="22"/>
        </w:rPr>
        <w:t xml:space="preserve"> jaw </w:t>
      </w:r>
      <w:r w:rsidR="001670BC">
        <w:rPr>
          <w:rFonts w:ascii="Arial" w:eastAsia="Times New Roman" w:hAnsi="Arial" w:cs="Arial"/>
          <w:color w:val="000000"/>
          <w:sz w:val="22"/>
          <w:szCs w:val="22"/>
        </w:rPr>
        <w:t xml:space="preserve">was wide </w:t>
      </w:r>
      <w:r w:rsidR="00DE55AE">
        <w:rPr>
          <w:rFonts w:ascii="Arial" w:eastAsia="Times New Roman" w:hAnsi="Arial" w:cs="Arial"/>
          <w:color w:val="000000"/>
          <w:sz w:val="22"/>
          <w:szCs w:val="22"/>
        </w:rPr>
        <w:t>open</w:t>
      </w:r>
      <w:r w:rsidR="00342BC7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DE55AE">
        <w:rPr>
          <w:rFonts w:ascii="Arial" w:eastAsia="Times New Roman" w:hAnsi="Arial" w:cs="Arial"/>
          <w:color w:val="000000"/>
          <w:sz w:val="22"/>
          <w:szCs w:val="22"/>
        </w:rPr>
        <w:t xml:space="preserve"> unable to close from the </w:t>
      </w:r>
      <w:r w:rsidR="00072FD8">
        <w:rPr>
          <w:rFonts w:ascii="Arial" w:eastAsia="Times New Roman" w:hAnsi="Arial" w:cs="Arial"/>
          <w:color w:val="000000"/>
          <w:sz w:val="22"/>
          <w:szCs w:val="22"/>
        </w:rPr>
        <w:t>surprise</w:t>
      </w:r>
      <w:r w:rsidR="007739DB">
        <w:rPr>
          <w:rFonts w:ascii="Arial" w:eastAsia="Times New Roman" w:hAnsi="Arial" w:cs="Arial"/>
          <w:color w:val="000000"/>
          <w:sz w:val="22"/>
          <w:szCs w:val="22"/>
        </w:rPr>
        <w:t xml:space="preserve"> when I </w:t>
      </w:r>
      <w:del w:id="14" w:author="San" w:date="2019-10-14T21:35:00Z">
        <w:r w:rsidR="00A429F0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>got</w:delText>
        </w:r>
        <w:r w:rsidR="007739DB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ins w:id="15" w:author="San" w:date="2019-10-14T21:35:00Z">
        <w:r w:rsidR="00807A1E">
          <w:rPr>
            <w:rFonts w:ascii="Arial" w:eastAsia="Times New Roman" w:hAnsi="Arial" w:cs="Arial"/>
            <w:color w:val="000000"/>
            <w:sz w:val="22"/>
            <w:szCs w:val="22"/>
          </w:rPr>
          <w:t>was</w:t>
        </w:r>
        <w:r w:rsidR="00807A1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="007739DB">
        <w:rPr>
          <w:rFonts w:ascii="Arial" w:eastAsia="Times New Roman" w:hAnsi="Arial" w:cs="Arial"/>
          <w:color w:val="000000"/>
          <w:sz w:val="22"/>
          <w:szCs w:val="22"/>
        </w:rPr>
        <w:t xml:space="preserve">appointed team captain months prior. </w:t>
      </w:r>
      <w:del w:id="16" w:author="San" w:date="2019-10-14T21:36:00Z">
        <w:r w:rsidR="00290BED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>Indeed,</w:delText>
        </w:r>
        <w:r w:rsidR="00ED6243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="00ED6243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342BC7">
        <w:rPr>
          <w:rFonts w:ascii="Arial" w:eastAsia="Times New Roman" w:hAnsi="Arial" w:cs="Arial"/>
          <w:color w:val="000000"/>
          <w:sz w:val="22"/>
          <w:szCs w:val="22"/>
        </w:rPr>
        <w:t>was</w:t>
      </w:r>
      <w:r w:rsidR="002A4DCA">
        <w:rPr>
          <w:rFonts w:ascii="Arial" w:eastAsia="Times New Roman" w:hAnsi="Arial" w:cs="Arial"/>
          <w:color w:val="000000"/>
          <w:sz w:val="22"/>
          <w:szCs w:val="22"/>
        </w:rPr>
        <w:t xml:space="preserve"> a stickler for </w:t>
      </w:r>
      <w:r w:rsidR="00F06FAB">
        <w:rPr>
          <w:rFonts w:ascii="Arial" w:eastAsia="Times New Roman" w:hAnsi="Arial" w:cs="Arial"/>
          <w:color w:val="000000"/>
          <w:sz w:val="22"/>
          <w:szCs w:val="22"/>
        </w:rPr>
        <w:t>disc</w:t>
      </w:r>
      <w:r w:rsidR="00EC4DA8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F06FAB">
        <w:rPr>
          <w:rFonts w:ascii="Arial" w:eastAsia="Times New Roman" w:hAnsi="Arial" w:cs="Arial"/>
          <w:color w:val="000000"/>
          <w:sz w:val="22"/>
          <w:szCs w:val="22"/>
        </w:rPr>
        <w:t>pline</w:t>
      </w:r>
      <w:r w:rsidR="002A4DCA">
        <w:rPr>
          <w:rFonts w:ascii="Arial" w:eastAsia="Times New Roman" w:hAnsi="Arial" w:cs="Arial"/>
          <w:color w:val="000000"/>
          <w:sz w:val="22"/>
          <w:szCs w:val="22"/>
        </w:rPr>
        <w:t xml:space="preserve">, but </w:t>
      </w:r>
      <w:del w:id="17" w:author="San" w:date="2019-10-14T21:37:00Z">
        <w:r w:rsidR="00E72698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>I’m</w:delText>
        </w:r>
        <w:r w:rsidR="002A4DCA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ins w:id="18" w:author="San" w:date="2019-10-14T21:38:00Z">
        <w:r w:rsidR="00807A1E">
          <w:rPr>
            <w:rFonts w:ascii="Arial" w:eastAsia="Times New Roman" w:hAnsi="Arial" w:cs="Arial"/>
            <w:color w:val="000000"/>
            <w:sz w:val="22"/>
            <w:szCs w:val="22"/>
          </w:rPr>
          <w:t>lack the</w:t>
        </w:r>
      </w:ins>
      <w:del w:id="19" w:author="San" w:date="2019-10-14T21:38:00Z">
        <w:r w:rsidR="005617AF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>usually</w:delText>
        </w:r>
        <w:r w:rsidR="002A4DCA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one short of</w:delText>
        </w:r>
      </w:del>
      <w:r w:rsidR="002A4DCA">
        <w:rPr>
          <w:rFonts w:ascii="Arial" w:eastAsia="Times New Roman" w:hAnsi="Arial" w:cs="Arial"/>
          <w:color w:val="000000"/>
          <w:sz w:val="22"/>
          <w:szCs w:val="22"/>
        </w:rPr>
        <w:t xml:space="preserve"> bravery </w:t>
      </w:r>
      <w:r w:rsidR="00E63BB1">
        <w:rPr>
          <w:rFonts w:ascii="Arial" w:eastAsia="Times New Roman" w:hAnsi="Arial" w:cs="Arial"/>
          <w:color w:val="000000"/>
          <w:sz w:val="22"/>
          <w:szCs w:val="22"/>
        </w:rPr>
        <w:t>to lead.</w:t>
      </w:r>
      <w:r w:rsidR="00342BC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4475E">
        <w:rPr>
          <w:rFonts w:ascii="Arial" w:eastAsia="Times New Roman" w:hAnsi="Arial" w:cs="Arial"/>
          <w:color w:val="000000"/>
          <w:sz w:val="22"/>
          <w:szCs w:val="22"/>
        </w:rPr>
        <w:t>Nevertheless</w:t>
      </w:r>
      <w:r w:rsidR="00EF3D22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342BC7">
        <w:rPr>
          <w:rFonts w:ascii="Arial" w:eastAsia="Times New Roman" w:hAnsi="Arial" w:cs="Arial"/>
          <w:color w:val="000000"/>
          <w:sz w:val="22"/>
          <w:szCs w:val="22"/>
        </w:rPr>
        <w:t xml:space="preserve"> I </w:t>
      </w:r>
      <w:r w:rsidR="00F45A56">
        <w:rPr>
          <w:rFonts w:ascii="Arial" w:eastAsia="Times New Roman" w:hAnsi="Arial" w:cs="Arial"/>
          <w:color w:val="000000"/>
          <w:sz w:val="22"/>
          <w:szCs w:val="22"/>
        </w:rPr>
        <w:t>accept</w:t>
      </w:r>
      <w:r w:rsidR="00F06FAB">
        <w:rPr>
          <w:rFonts w:ascii="Arial" w:eastAsia="Times New Roman" w:hAnsi="Arial" w:cs="Arial"/>
          <w:color w:val="000000"/>
          <w:sz w:val="22"/>
          <w:szCs w:val="22"/>
        </w:rPr>
        <w:t>ed</w:t>
      </w:r>
      <w:r w:rsidR="00342BC7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F45A56">
        <w:rPr>
          <w:rFonts w:ascii="Arial" w:eastAsia="Times New Roman" w:hAnsi="Arial" w:cs="Arial"/>
          <w:color w:val="000000"/>
          <w:sz w:val="22"/>
          <w:szCs w:val="22"/>
        </w:rPr>
        <w:t>challenge</w:t>
      </w:r>
      <w:r w:rsidR="00342BC7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EF3D22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="009031B4">
        <w:rPr>
          <w:rFonts w:ascii="Arial" w:eastAsia="Times New Roman" w:hAnsi="Arial" w:cs="Arial"/>
          <w:color w:val="000000"/>
          <w:sz w:val="22"/>
          <w:szCs w:val="22"/>
        </w:rPr>
        <w:t>t</w:t>
      </w:r>
      <w:del w:id="20" w:author="San" w:date="2019-10-14T21:38:00Z">
        <w:r w:rsidR="009031B4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wasn’t</w:delText>
        </w:r>
      </w:del>
      <w:ins w:id="21" w:author="San" w:date="2019-10-14T21:38:00Z">
        <w:r w:rsidR="00807A1E">
          <w:rPr>
            <w:rFonts w:ascii="Arial" w:eastAsia="Times New Roman" w:hAnsi="Arial" w:cs="Arial"/>
            <w:color w:val="000000"/>
            <w:sz w:val="22"/>
            <w:szCs w:val="22"/>
          </w:rPr>
          <w:t xml:space="preserve"> was not</w:t>
        </w:r>
      </w:ins>
      <w:r w:rsidR="009031B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7312B">
        <w:rPr>
          <w:rFonts w:ascii="Arial" w:eastAsia="Times New Roman" w:hAnsi="Arial" w:cs="Arial"/>
          <w:color w:val="000000"/>
          <w:sz w:val="22"/>
          <w:szCs w:val="22"/>
        </w:rPr>
        <w:t xml:space="preserve">an </w:t>
      </w:r>
      <w:r w:rsidR="009031B4">
        <w:rPr>
          <w:rFonts w:ascii="Arial" w:eastAsia="Times New Roman" w:hAnsi="Arial" w:cs="Arial"/>
          <w:color w:val="000000"/>
          <w:sz w:val="22"/>
          <w:szCs w:val="22"/>
        </w:rPr>
        <w:t>easy transition</w:t>
      </w:r>
      <w:ins w:id="22" w:author="San" w:date="2019-10-14T21:39:00Z">
        <w:r w:rsidR="00807A1E">
          <w:rPr>
            <w:rFonts w:ascii="Arial" w:eastAsia="Times New Roman" w:hAnsi="Arial" w:cs="Arial"/>
            <w:color w:val="000000"/>
            <w:sz w:val="22"/>
            <w:szCs w:val="22"/>
          </w:rPr>
          <w:t xml:space="preserve"> as I had to step up to the plate to</w:t>
        </w:r>
      </w:ins>
      <w:del w:id="23" w:author="San" w:date="2019-10-14T21:39:00Z">
        <w:r w:rsidR="0037312B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>:</w:delText>
        </w:r>
      </w:del>
      <w:r w:rsidR="009031B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7312B">
        <w:rPr>
          <w:rFonts w:ascii="Arial" w:eastAsia="Times New Roman" w:hAnsi="Arial" w:cs="Arial"/>
          <w:color w:val="000000"/>
          <w:sz w:val="22"/>
          <w:szCs w:val="22"/>
        </w:rPr>
        <w:t>beco</w:t>
      </w:r>
      <w:ins w:id="24" w:author="San" w:date="2019-10-14T21:39:00Z">
        <w:r w:rsidR="00807A1E">
          <w:rPr>
            <w:rFonts w:ascii="Arial" w:eastAsia="Times New Roman" w:hAnsi="Arial" w:cs="Arial"/>
            <w:color w:val="000000"/>
            <w:sz w:val="22"/>
            <w:szCs w:val="22"/>
          </w:rPr>
          <w:t>me</w:t>
        </w:r>
      </w:ins>
      <w:del w:id="25" w:author="San" w:date="2019-10-14T21:39:00Z">
        <w:r w:rsidR="0037312B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>ming</w:delText>
        </w:r>
      </w:del>
      <w:r w:rsidR="0037312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6" w:author="San" w:date="2019-10-14T22:07:00Z">
        <w:r w:rsidR="0037312B" w:rsidDel="00E877DD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ins w:id="27" w:author="San" w:date="2019-10-14T22:07:00Z">
        <w:r w:rsidR="00E877DD">
          <w:rPr>
            <w:rFonts w:ascii="Arial" w:eastAsia="Times New Roman" w:hAnsi="Arial" w:cs="Arial"/>
            <w:color w:val="000000"/>
            <w:sz w:val="22"/>
            <w:szCs w:val="22"/>
          </w:rPr>
          <w:t>my</w:t>
        </w:r>
        <w:r w:rsidR="00E877DD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="0037312B">
        <w:rPr>
          <w:rFonts w:ascii="Arial" w:eastAsia="Times New Roman" w:hAnsi="Arial" w:cs="Arial"/>
          <w:color w:val="000000"/>
          <w:sz w:val="22"/>
          <w:szCs w:val="22"/>
        </w:rPr>
        <w:t>team’s moral support</w:t>
      </w:r>
      <w:r w:rsidR="00DC1D5B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EB4980">
        <w:rPr>
          <w:rFonts w:ascii="Arial" w:eastAsia="Times New Roman" w:hAnsi="Arial" w:cs="Arial"/>
          <w:color w:val="000000"/>
          <w:sz w:val="22"/>
          <w:szCs w:val="22"/>
        </w:rPr>
        <w:t>brainstorm</w:t>
      </w:r>
      <w:del w:id="28" w:author="San" w:date="2019-10-14T21:40:00Z">
        <w:r w:rsidR="00EB4980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>ing</w:delText>
        </w:r>
      </w:del>
      <w:r w:rsidR="00EB498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012491">
        <w:rPr>
          <w:rFonts w:ascii="Arial" w:eastAsia="Times New Roman" w:hAnsi="Arial" w:cs="Arial"/>
          <w:color w:val="000000"/>
          <w:sz w:val="22"/>
          <w:szCs w:val="22"/>
        </w:rPr>
        <w:t>strateg</w:t>
      </w:r>
      <w:r w:rsidR="00EB4980">
        <w:rPr>
          <w:rFonts w:ascii="Arial" w:eastAsia="Times New Roman" w:hAnsi="Arial" w:cs="Arial"/>
          <w:color w:val="000000"/>
          <w:sz w:val="22"/>
          <w:szCs w:val="22"/>
        </w:rPr>
        <w:t>ies, and execut</w:t>
      </w:r>
      <w:ins w:id="29" w:author="San" w:date="2019-10-14T21:40:00Z">
        <w:r w:rsidR="00807A1E">
          <w:rPr>
            <w:rFonts w:ascii="Arial" w:eastAsia="Times New Roman" w:hAnsi="Arial" w:cs="Arial"/>
            <w:color w:val="000000"/>
            <w:sz w:val="22"/>
            <w:szCs w:val="22"/>
          </w:rPr>
          <w:t>e</w:t>
        </w:r>
      </w:ins>
      <w:del w:id="30" w:author="San" w:date="2019-10-14T21:40:00Z">
        <w:r w:rsidR="00EB4980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>ing</w:delText>
        </w:r>
      </w:del>
      <w:r w:rsidR="00EB4980">
        <w:rPr>
          <w:rFonts w:ascii="Arial" w:eastAsia="Times New Roman" w:hAnsi="Arial" w:cs="Arial"/>
          <w:color w:val="000000"/>
          <w:sz w:val="22"/>
          <w:szCs w:val="22"/>
        </w:rPr>
        <w:t xml:space="preserve"> them. These </w:t>
      </w:r>
      <w:del w:id="31" w:author="San" w:date="2019-10-14T21:40:00Z">
        <w:r w:rsidR="00EB4980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are </w:delText>
        </w:r>
      </w:del>
      <w:ins w:id="32" w:author="San" w:date="2019-10-14T21:40:00Z">
        <w:r w:rsidR="00807A1E">
          <w:rPr>
            <w:rFonts w:ascii="Arial" w:eastAsia="Times New Roman" w:hAnsi="Arial" w:cs="Arial"/>
            <w:color w:val="000000"/>
            <w:sz w:val="22"/>
            <w:szCs w:val="22"/>
          </w:rPr>
          <w:t>were</w:t>
        </w:r>
        <w:r w:rsidR="00807A1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="00EB4980">
        <w:rPr>
          <w:rFonts w:ascii="Arial" w:eastAsia="Times New Roman" w:hAnsi="Arial" w:cs="Arial"/>
          <w:color w:val="000000"/>
          <w:sz w:val="22"/>
          <w:szCs w:val="22"/>
        </w:rPr>
        <w:t>my new</w:t>
      </w:r>
      <w:ins w:id="33" w:author="San" w:date="2019-10-14T21:40:00Z">
        <w:r w:rsidR="00807A1E">
          <w:rPr>
            <w:rFonts w:ascii="Arial" w:eastAsia="Times New Roman" w:hAnsi="Arial" w:cs="Arial"/>
            <w:color w:val="000000"/>
            <w:sz w:val="22"/>
            <w:szCs w:val="22"/>
          </w:rPr>
          <w:t xml:space="preserve"> and</w:t>
        </w:r>
      </w:ins>
      <w:del w:id="34" w:author="San" w:date="2019-10-14T21:40:00Z">
        <w:r w:rsidR="00A61624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="00A61624">
        <w:rPr>
          <w:rFonts w:ascii="Arial" w:eastAsia="Times New Roman" w:hAnsi="Arial" w:cs="Arial"/>
          <w:color w:val="000000"/>
          <w:sz w:val="22"/>
          <w:szCs w:val="22"/>
        </w:rPr>
        <w:t xml:space="preserve"> exci</w:t>
      </w:r>
      <w:r w:rsidR="0078673F">
        <w:rPr>
          <w:rFonts w:ascii="Arial" w:eastAsia="Times New Roman" w:hAnsi="Arial" w:cs="Arial"/>
          <w:color w:val="000000"/>
          <w:sz w:val="22"/>
          <w:szCs w:val="22"/>
        </w:rPr>
        <w:t>ting</w:t>
      </w:r>
      <w:r w:rsidR="00EB4980">
        <w:rPr>
          <w:rFonts w:ascii="Arial" w:eastAsia="Times New Roman" w:hAnsi="Arial" w:cs="Arial"/>
          <w:color w:val="000000"/>
          <w:sz w:val="22"/>
          <w:szCs w:val="22"/>
        </w:rPr>
        <w:t xml:space="preserve"> job upgrades as an athlete. </w:t>
      </w:r>
    </w:p>
    <w:p w14:paraId="6CDE5FD6" w14:textId="77777777" w:rsidR="00B831F7" w:rsidRDefault="00726CF9" w:rsidP="00E63BB1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“Lucky no. 7 is the goal</w:t>
      </w:r>
      <w:ins w:id="35" w:author="San" w:date="2019-10-14T21:43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36" w:author="San" w:date="2019-10-14T21:43:00Z">
        <w:r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del w:id="37" w:author="San" w:date="2019-10-14T22:01:00Z">
        <w:r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>”</w:delText>
        </w:r>
      </w:del>
      <w:ins w:id="38" w:author="San" w:date="2019-10-14T22:01:00Z">
        <w:r w:rsidR="009643C1">
          <w:rPr>
            <w:rFonts w:ascii="Arial" w:eastAsia="Times New Roman" w:hAnsi="Arial" w:cs="Arial"/>
            <w:color w:val="000000"/>
            <w:sz w:val="22"/>
            <w:szCs w:val="22"/>
          </w:rPr>
          <w:t xml:space="preserve">” </w:t>
        </w:r>
      </w:ins>
      <w:del w:id="39" w:author="San" w:date="2019-10-14T22:01:00Z">
        <w:r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="00EE7004">
        <w:rPr>
          <w:rFonts w:ascii="Arial" w:eastAsia="Times New Roman" w:hAnsi="Arial" w:cs="Arial"/>
          <w:color w:val="000000"/>
          <w:sz w:val="22"/>
          <w:szCs w:val="22"/>
        </w:rPr>
        <w:t xml:space="preserve">said coach </w:t>
      </w:r>
      <w:r w:rsidR="00B831F7">
        <w:rPr>
          <w:rFonts w:ascii="Arial" w:eastAsia="Times New Roman" w:hAnsi="Arial" w:cs="Arial"/>
          <w:color w:val="000000"/>
          <w:sz w:val="22"/>
          <w:szCs w:val="22"/>
        </w:rPr>
        <w:t>as he h</w:t>
      </w:r>
      <w:r w:rsidR="0091458E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="00B831F7">
        <w:rPr>
          <w:rFonts w:ascii="Arial" w:eastAsia="Times New Roman" w:hAnsi="Arial" w:cs="Arial"/>
          <w:color w:val="000000"/>
          <w:sz w:val="22"/>
          <w:szCs w:val="22"/>
        </w:rPr>
        <w:t xml:space="preserve">ld out seven fingers. </w:t>
      </w:r>
      <w:del w:id="40" w:author="San" w:date="2019-10-14T21:41:00Z">
        <w:r w:rsidR="00630B54" w:rsidRPr="00385F6B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. </w:delText>
        </w:r>
      </w:del>
      <w:r w:rsidR="00630B54" w:rsidRPr="00385F6B">
        <w:rPr>
          <w:rFonts w:ascii="Arial" w:eastAsia="Times New Roman" w:hAnsi="Arial" w:cs="Arial"/>
          <w:color w:val="000000"/>
          <w:sz w:val="22"/>
          <w:szCs w:val="22"/>
        </w:rPr>
        <w:t>My jaw</w:t>
      </w:r>
      <w:ins w:id="41" w:author="San" w:date="2019-10-14T21:41:00Z">
        <w:r w:rsidR="00807A1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42" w:author="San" w:date="2019-10-14T21:41:00Z">
        <w:r w:rsidR="00630B54" w:rsidRPr="00385F6B" w:rsidDel="00807A1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again, </w:delText>
        </w:r>
      </w:del>
      <w:r w:rsidR="00630B54" w:rsidRPr="00385F6B">
        <w:rPr>
          <w:rFonts w:ascii="Arial" w:eastAsia="Times New Roman" w:hAnsi="Arial" w:cs="Arial"/>
          <w:color w:val="000000"/>
          <w:sz w:val="22"/>
          <w:szCs w:val="22"/>
        </w:rPr>
        <w:t>was</w:t>
      </w:r>
      <w:ins w:id="43" w:author="San" w:date="2019-10-14T21:41:00Z">
        <w:r w:rsidR="00807A1E">
          <w:rPr>
            <w:rFonts w:ascii="Arial" w:eastAsia="Times New Roman" w:hAnsi="Arial" w:cs="Arial"/>
            <w:color w:val="000000"/>
            <w:sz w:val="22"/>
            <w:szCs w:val="22"/>
          </w:rPr>
          <w:t xml:space="preserve"> once again</w:t>
        </w:r>
      </w:ins>
      <w:r w:rsidR="00630B54" w:rsidRPr="00385F6B">
        <w:rPr>
          <w:rFonts w:ascii="Arial" w:eastAsia="Times New Roman" w:hAnsi="Arial" w:cs="Arial"/>
          <w:color w:val="000000"/>
          <w:sz w:val="22"/>
          <w:szCs w:val="22"/>
        </w:rPr>
        <w:t xml:space="preserve"> wide open. This time, so d</w:t>
      </w:r>
      <w:ins w:id="44" w:author="San" w:date="2019-10-14T21:43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>id</w:t>
        </w:r>
      </w:ins>
      <w:del w:id="45" w:author="San" w:date="2019-10-14T21:43:00Z">
        <w:r w:rsidR="00630B54" w:rsidRPr="00385F6B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oes</w:delText>
        </w:r>
      </w:del>
      <w:r w:rsidR="00630B54" w:rsidRPr="00385F6B">
        <w:rPr>
          <w:rFonts w:ascii="Arial" w:eastAsia="Times New Roman" w:hAnsi="Arial" w:cs="Arial"/>
          <w:color w:val="000000"/>
          <w:sz w:val="22"/>
          <w:szCs w:val="22"/>
        </w:rPr>
        <w:t xml:space="preserve"> everyone. We knew </w:t>
      </w:r>
      <w:del w:id="46" w:author="San" w:date="2019-10-14T21:44:00Z">
        <w:r w:rsidR="00630B54" w:rsidRPr="00385F6B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what </w:delText>
        </w:r>
      </w:del>
      <w:r w:rsidR="00630B54" w:rsidRPr="00385F6B">
        <w:rPr>
          <w:rFonts w:ascii="Arial" w:eastAsia="Times New Roman" w:hAnsi="Arial" w:cs="Arial"/>
          <w:color w:val="000000"/>
          <w:sz w:val="22"/>
          <w:szCs w:val="22"/>
        </w:rPr>
        <w:t>he meant</w:t>
      </w:r>
      <w:ins w:id="47" w:author="San" w:date="2019-10-14T21:44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48" w:author="San" w:date="2019-10-14T21:44:00Z">
        <w:r w:rsidR="00630B54" w:rsidRPr="00385F6B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: </w:delText>
        </w:r>
      </w:del>
      <w:r w:rsidR="00630B54" w:rsidRPr="00385F6B">
        <w:rPr>
          <w:rFonts w:ascii="Arial" w:eastAsia="Times New Roman" w:hAnsi="Arial" w:cs="Arial"/>
          <w:color w:val="000000"/>
          <w:sz w:val="22"/>
          <w:szCs w:val="22"/>
        </w:rPr>
        <w:t xml:space="preserve">the number of gold medals. </w:t>
      </w:r>
      <w:r w:rsidR="00ED39AF">
        <w:rPr>
          <w:rFonts w:ascii="Arial" w:eastAsia="Times New Roman" w:hAnsi="Arial" w:cs="Arial"/>
          <w:color w:val="000000"/>
          <w:sz w:val="22"/>
          <w:szCs w:val="22"/>
        </w:rPr>
        <w:t xml:space="preserve">Excited </w:t>
      </w:r>
      <w:r w:rsidR="002F2CBB">
        <w:rPr>
          <w:rFonts w:ascii="Arial" w:eastAsia="Times New Roman" w:hAnsi="Arial" w:cs="Arial"/>
          <w:color w:val="000000"/>
          <w:sz w:val="22"/>
          <w:szCs w:val="22"/>
        </w:rPr>
        <w:t>yet</w:t>
      </w:r>
      <w:r w:rsidR="00ED39AF">
        <w:rPr>
          <w:rFonts w:ascii="Arial" w:eastAsia="Times New Roman" w:hAnsi="Arial" w:cs="Arial"/>
          <w:color w:val="000000"/>
          <w:sz w:val="22"/>
          <w:szCs w:val="22"/>
        </w:rPr>
        <w:t xml:space="preserve"> discouraged, clear </w:t>
      </w:r>
      <w:r w:rsidR="002F2CBB">
        <w:rPr>
          <w:rFonts w:ascii="Arial" w:eastAsia="Times New Roman" w:hAnsi="Arial" w:cs="Arial"/>
          <w:color w:val="000000"/>
          <w:sz w:val="22"/>
          <w:szCs w:val="22"/>
        </w:rPr>
        <w:t>yet</w:t>
      </w:r>
      <w:r w:rsidR="00ED39AF">
        <w:rPr>
          <w:rFonts w:ascii="Arial" w:eastAsia="Times New Roman" w:hAnsi="Arial" w:cs="Arial"/>
          <w:color w:val="000000"/>
          <w:sz w:val="22"/>
          <w:szCs w:val="22"/>
        </w:rPr>
        <w:t xml:space="preserve"> confused, </w:t>
      </w:r>
      <w:r w:rsidR="00D543AA">
        <w:rPr>
          <w:rFonts w:ascii="Arial" w:eastAsia="Times New Roman" w:hAnsi="Arial" w:cs="Arial"/>
          <w:color w:val="000000"/>
          <w:sz w:val="22"/>
          <w:szCs w:val="22"/>
        </w:rPr>
        <w:t xml:space="preserve">motivated </w:t>
      </w:r>
      <w:r w:rsidR="002F2CBB">
        <w:rPr>
          <w:rFonts w:ascii="Arial" w:eastAsia="Times New Roman" w:hAnsi="Arial" w:cs="Arial"/>
          <w:color w:val="000000"/>
          <w:sz w:val="22"/>
          <w:szCs w:val="22"/>
        </w:rPr>
        <w:t>yet</w:t>
      </w:r>
      <w:r w:rsidR="00D543A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972AB">
        <w:rPr>
          <w:rFonts w:ascii="Arial" w:eastAsia="Times New Roman" w:hAnsi="Arial" w:cs="Arial"/>
          <w:color w:val="000000"/>
          <w:sz w:val="22"/>
          <w:szCs w:val="22"/>
        </w:rPr>
        <w:t>desperate</w:t>
      </w:r>
      <w:del w:id="49" w:author="San" w:date="2019-10-14T21:46:00Z">
        <w:r w:rsidR="00D543AA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. </w:delText>
        </w:r>
      </w:del>
      <w:ins w:id="50" w:author="San" w:date="2019-10-14T21:46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 xml:space="preserve">, our emotions were running wild with anxiety and our morale was </w:t>
        </w:r>
      </w:ins>
      <w:ins w:id="51" w:author="San" w:date="2019-10-14T21:47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>low</w:t>
        </w:r>
      </w:ins>
      <w:ins w:id="52" w:author="San" w:date="2019-10-14T21:46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53" w:author="San" w:date="2019-10-14T21:46:00Z">
        <w:r w:rsidR="00D543AA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This was </w:delText>
        </w:r>
        <w:r w:rsidR="00D031C1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our</w:delText>
        </w:r>
        <w:r w:rsidR="00D543AA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mood as </w:delText>
        </w:r>
        <w:r w:rsidR="00C76583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anxiety hit </w:delText>
        </w:r>
        <w:r w:rsidR="007A557D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our</w:delText>
        </w:r>
        <w:r w:rsidR="00C76583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moral</w:delText>
        </w:r>
        <w:r w:rsidR="00372EDC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e… HARD!!</w:delText>
        </w:r>
        <w:r w:rsidR="00C76583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del w:id="54" w:author="San" w:date="2019-10-14T21:47:00Z">
        <w:r w:rsidR="00CC3789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I</w:delText>
        </w:r>
        <w:r w:rsidR="006746BE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 sounded </w:delText>
        </w:r>
        <w:r w:rsidR="00CC3789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exaggerating, but it</w:delText>
        </w:r>
        <w:r w:rsidR="00D17B34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’s </w:delText>
        </w:r>
        <w:r w:rsidR="00CC3789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like we</w:delText>
        </w:r>
        <w:r w:rsidR="006746BE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’</w:delText>
        </w:r>
        <w:r w:rsidR="00CC3789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re </w:delText>
        </w:r>
        <w:r w:rsidR="006746BE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reached</w:delText>
        </w:r>
        <w:r w:rsidR="00CC3789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the dark age.</w:delText>
        </w:r>
      </w:del>
      <w:del w:id="55" w:author="San" w:date="2019-10-14T21:48:00Z">
        <w:r w:rsidR="00CC3789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="00364F24">
        <w:rPr>
          <w:rFonts w:ascii="Arial" w:eastAsia="Times New Roman" w:hAnsi="Arial" w:cs="Arial"/>
          <w:color w:val="000000"/>
          <w:sz w:val="22"/>
          <w:szCs w:val="22"/>
        </w:rPr>
        <w:t xml:space="preserve">Practices </w:t>
      </w:r>
      <w:del w:id="56" w:author="San" w:date="2019-10-14T21:48:00Z">
        <w:r w:rsidR="00364F24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were </w:delText>
        </w:r>
      </w:del>
      <w:ins w:id="57" w:author="San" w:date="2019-10-14T21:48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>became</w:t>
        </w:r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="00364F24">
        <w:rPr>
          <w:rFonts w:ascii="Arial" w:eastAsia="Times New Roman" w:hAnsi="Arial" w:cs="Arial"/>
          <w:color w:val="000000"/>
          <w:sz w:val="22"/>
          <w:szCs w:val="22"/>
        </w:rPr>
        <w:t xml:space="preserve">mediocre </w:t>
      </w:r>
      <w:ins w:id="58" w:author="San" w:date="2019-10-14T21:48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>as we were filled with</w:t>
        </w:r>
      </w:ins>
      <w:del w:id="59" w:author="San" w:date="2019-10-14T21:48:00Z">
        <w:r w:rsidR="00D17B34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full of </w:delText>
        </w:r>
      </w:del>
      <w:ins w:id="60" w:author="San" w:date="2019-10-14T21:48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="00D17B34">
        <w:rPr>
          <w:rFonts w:ascii="Arial" w:eastAsia="Times New Roman" w:hAnsi="Arial" w:cs="Arial"/>
          <w:color w:val="000000"/>
          <w:sz w:val="22"/>
          <w:szCs w:val="22"/>
        </w:rPr>
        <w:t>negative thoughts</w:t>
      </w:r>
      <w:r w:rsidR="00853B72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7114E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61" w:author="San" w:date="2019-10-14T21:48:00Z">
        <w:r w:rsidR="00D47670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T</w:delText>
        </w:r>
        <w:r w:rsidR="007114E3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his team,</w:delText>
        </w:r>
        <w:r w:rsidR="008629B7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need</w:delText>
        </w:r>
        <w:r w:rsidR="000D0321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ed</w:delText>
        </w:r>
      </w:del>
      <w:ins w:id="62" w:author="San" w:date="2019-10-14T21:48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>I knew that the team needed</w:t>
        </w:r>
      </w:ins>
      <w:r w:rsidR="000D0321">
        <w:rPr>
          <w:rFonts w:ascii="Arial" w:eastAsia="Times New Roman" w:hAnsi="Arial" w:cs="Arial"/>
          <w:color w:val="000000"/>
          <w:sz w:val="22"/>
          <w:szCs w:val="22"/>
        </w:rPr>
        <w:t xml:space="preserve"> assurance</w:t>
      </w:r>
      <w:r w:rsidR="007114E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63" w:author="San" w:date="2019-10-14T21:49:00Z">
        <w:r w:rsidR="007114E3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STAT!!</w:delText>
        </w:r>
      </w:del>
      <w:ins w:id="64" w:author="San" w:date="2019-10-14T21:49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>immediately.</w:t>
        </w:r>
      </w:ins>
      <w:r w:rsidR="000D032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A0F9625" w14:textId="77777777" w:rsidR="00B831F7" w:rsidRDefault="00E1546F" w:rsidP="00E63BB1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 took initiative</w:t>
      </w:r>
      <w:r w:rsidR="00836EB0">
        <w:rPr>
          <w:rFonts w:ascii="Arial" w:eastAsia="Times New Roman" w:hAnsi="Arial" w:cs="Arial"/>
          <w:color w:val="000000"/>
          <w:sz w:val="22"/>
          <w:szCs w:val="22"/>
        </w:rPr>
        <w:t>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836EB0">
        <w:rPr>
          <w:rFonts w:ascii="Arial" w:eastAsia="Times New Roman" w:hAnsi="Arial" w:cs="Arial"/>
          <w:color w:val="000000"/>
          <w:sz w:val="22"/>
          <w:szCs w:val="22"/>
        </w:rPr>
        <w:t>to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ensure the success of our goal. </w:t>
      </w:r>
      <w:r w:rsidR="006B5542">
        <w:rPr>
          <w:rFonts w:ascii="Arial" w:eastAsia="Times New Roman" w:hAnsi="Arial" w:cs="Arial"/>
          <w:color w:val="000000"/>
          <w:sz w:val="22"/>
          <w:szCs w:val="22"/>
        </w:rPr>
        <w:t xml:space="preserve">Positive </w:t>
      </w:r>
      <w:r w:rsidR="00836EB0">
        <w:rPr>
          <w:rFonts w:ascii="Arial" w:eastAsia="Times New Roman" w:hAnsi="Arial" w:cs="Arial"/>
          <w:color w:val="000000"/>
          <w:sz w:val="22"/>
          <w:szCs w:val="22"/>
        </w:rPr>
        <w:t>reinforcements</w:t>
      </w:r>
      <w:r w:rsidR="00FD0054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2257BE">
        <w:rPr>
          <w:rFonts w:ascii="Arial" w:eastAsia="Times New Roman" w:hAnsi="Arial" w:cs="Arial"/>
          <w:color w:val="000000"/>
          <w:sz w:val="22"/>
          <w:szCs w:val="22"/>
        </w:rPr>
        <w:t>dry jokes,</w:t>
      </w:r>
      <w:r w:rsidR="00836EB0">
        <w:rPr>
          <w:rFonts w:ascii="Arial" w:eastAsia="Times New Roman" w:hAnsi="Arial" w:cs="Arial"/>
          <w:color w:val="000000"/>
          <w:sz w:val="22"/>
          <w:szCs w:val="22"/>
        </w:rPr>
        <w:t xml:space="preserve"> and team yell </w:t>
      </w:r>
      <w:ins w:id="65" w:author="San" w:date="2019-10-14T21:51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 xml:space="preserve">were some of the things I did </w:t>
        </w:r>
      </w:ins>
      <w:r w:rsidR="00836EB0">
        <w:rPr>
          <w:rFonts w:ascii="Arial" w:eastAsia="Times New Roman" w:hAnsi="Arial" w:cs="Arial"/>
          <w:color w:val="000000"/>
          <w:sz w:val="22"/>
          <w:szCs w:val="22"/>
        </w:rPr>
        <w:t>to boost morale</w:t>
      </w:r>
      <w:ins w:id="66" w:author="San" w:date="2019-10-14T21:51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ins w:id="67" w:author="San" w:date="2019-10-14T21:53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 xml:space="preserve"> To improve individual skills, I created </w:t>
        </w:r>
      </w:ins>
      <w:del w:id="68" w:author="San" w:date="2019-10-14T21:51:00Z">
        <w:r w:rsidR="00C70C5C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del w:id="69" w:author="San" w:date="2019-10-14T21:53:00Z">
        <w:r w:rsidR="00836EB0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="00836EB0">
        <w:rPr>
          <w:rFonts w:ascii="Arial" w:eastAsia="Times New Roman" w:hAnsi="Arial" w:cs="Arial"/>
          <w:color w:val="000000"/>
          <w:sz w:val="22"/>
          <w:szCs w:val="22"/>
        </w:rPr>
        <w:t>performance v</w:t>
      </w:r>
      <w:ins w:id="70" w:author="San" w:date="2019-10-14T22:08:00Z">
        <w:r w:rsidR="00E877DD">
          <w:rPr>
            <w:rFonts w:ascii="Arial" w:eastAsia="Times New Roman" w:hAnsi="Arial" w:cs="Arial"/>
            <w:color w:val="000000"/>
            <w:sz w:val="22"/>
            <w:szCs w:val="22"/>
          </w:rPr>
          <w:t>ersus</w:t>
        </w:r>
      </w:ins>
      <w:del w:id="71" w:author="San" w:date="2019-10-14T22:08:00Z">
        <w:r w:rsidR="00836EB0" w:rsidDel="00E877DD">
          <w:rPr>
            <w:rFonts w:ascii="Arial" w:eastAsia="Times New Roman" w:hAnsi="Arial" w:cs="Arial"/>
            <w:color w:val="000000"/>
            <w:sz w:val="22"/>
            <w:szCs w:val="22"/>
          </w:rPr>
          <w:delText>s.</w:delText>
        </w:r>
      </w:del>
      <w:r w:rsidR="00836EB0">
        <w:rPr>
          <w:rFonts w:ascii="Arial" w:eastAsia="Times New Roman" w:hAnsi="Arial" w:cs="Arial"/>
          <w:color w:val="000000"/>
          <w:sz w:val="22"/>
          <w:szCs w:val="22"/>
        </w:rPr>
        <w:t xml:space="preserve"> stress level trends and personalized training </w:t>
      </w:r>
      <w:r w:rsidR="00BB50C8">
        <w:rPr>
          <w:rFonts w:ascii="Arial" w:eastAsia="Times New Roman" w:hAnsi="Arial" w:cs="Arial"/>
          <w:color w:val="000000"/>
          <w:sz w:val="22"/>
          <w:szCs w:val="22"/>
        </w:rPr>
        <w:t>plans</w:t>
      </w:r>
      <w:del w:id="72" w:author="San" w:date="2019-10-14T21:53:00Z">
        <w:r w:rsidR="00836EB0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to improve individual </w:delText>
        </w:r>
        <w:r w:rsidR="00FD530E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skill</w:delText>
        </w:r>
        <w:r w:rsidR="00AD3FE2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  <w:r w:rsidR="00C70C5C" w:rsidDel="00170D9C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ins w:id="73" w:author="San" w:date="2019-10-14T21:53:00Z">
        <w:r w:rsidR="00170D9C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r w:rsidR="00836EB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74" w:author="San" w:date="2019-10-14T21:53:00Z">
        <w:r w:rsidR="004F2C07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</w:delText>
        </w:r>
      </w:del>
      <w:ins w:id="75" w:author="San" w:date="2019-10-14T21:53:00Z">
        <w:r w:rsidR="00E877DD">
          <w:rPr>
            <w:rFonts w:ascii="Arial" w:eastAsia="Times New Roman" w:hAnsi="Arial" w:cs="Arial"/>
            <w:color w:val="000000"/>
            <w:sz w:val="22"/>
            <w:szCs w:val="22"/>
          </w:rPr>
          <w:t>Lastly</w:t>
        </w:r>
        <w:r w:rsidR="009643C1">
          <w:rPr>
            <w:rFonts w:ascii="Arial" w:eastAsia="Times New Roman" w:hAnsi="Arial" w:cs="Arial"/>
            <w:color w:val="000000"/>
            <w:sz w:val="22"/>
            <w:szCs w:val="22"/>
          </w:rPr>
          <w:t xml:space="preserve">, </w:t>
        </w:r>
      </w:ins>
      <w:r w:rsidR="004F2C07">
        <w:rPr>
          <w:rFonts w:ascii="Arial" w:eastAsia="Times New Roman" w:hAnsi="Arial" w:cs="Arial"/>
          <w:color w:val="000000"/>
          <w:sz w:val="22"/>
          <w:szCs w:val="22"/>
        </w:rPr>
        <w:t>performance data analysis</w:t>
      </w:r>
      <w:r w:rsidR="00C763E7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r w:rsidR="005F6CAD">
        <w:rPr>
          <w:rFonts w:ascii="Arial" w:eastAsia="Times New Roman" w:hAnsi="Arial" w:cs="Arial"/>
          <w:color w:val="000000"/>
          <w:sz w:val="22"/>
          <w:szCs w:val="22"/>
        </w:rPr>
        <w:t xml:space="preserve">training </w:t>
      </w:r>
      <w:r w:rsidR="00C763E7">
        <w:rPr>
          <w:rFonts w:ascii="Arial" w:eastAsia="Times New Roman" w:hAnsi="Arial" w:cs="Arial"/>
          <w:color w:val="000000"/>
          <w:sz w:val="22"/>
          <w:szCs w:val="22"/>
        </w:rPr>
        <w:t xml:space="preserve">simulations </w:t>
      </w:r>
      <w:ins w:id="76" w:author="San" w:date="2019-10-14T21:54:00Z">
        <w:r w:rsidR="009643C1">
          <w:rPr>
            <w:rFonts w:ascii="Arial" w:eastAsia="Times New Roman" w:hAnsi="Arial" w:cs="Arial"/>
            <w:color w:val="000000"/>
            <w:sz w:val="22"/>
            <w:szCs w:val="22"/>
          </w:rPr>
          <w:t xml:space="preserve">were done </w:t>
        </w:r>
      </w:ins>
      <w:r w:rsidR="00C763E7">
        <w:rPr>
          <w:rFonts w:ascii="Arial" w:eastAsia="Times New Roman" w:hAnsi="Arial" w:cs="Arial"/>
          <w:color w:val="000000"/>
          <w:sz w:val="22"/>
          <w:szCs w:val="22"/>
        </w:rPr>
        <w:t>to develop the best winning strategy</w:t>
      </w:r>
      <w:r w:rsidR="004A2D8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ins w:id="77" w:author="San" w:date="2019-10-14T21:56:00Z">
        <w:r w:rsidR="009643C1">
          <w:rPr>
            <w:rFonts w:ascii="Arial" w:eastAsia="Times New Roman" w:hAnsi="Arial" w:cs="Arial"/>
            <w:color w:val="000000"/>
            <w:sz w:val="22"/>
            <w:szCs w:val="22"/>
          </w:rPr>
          <w:t xml:space="preserve">With </w:t>
        </w:r>
      </w:ins>
      <w:del w:id="78" w:author="San" w:date="2019-10-14T21:55:00Z">
        <w:r w:rsidR="00C763E7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  <w:r w:rsidR="00F97FA1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>O</w:delText>
        </w:r>
      </w:del>
      <w:ins w:id="79" w:author="San" w:date="2019-10-14T21:56:00Z">
        <w:r w:rsidR="009643C1">
          <w:rPr>
            <w:rFonts w:ascii="Arial" w:eastAsia="Times New Roman" w:hAnsi="Arial" w:cs="Arial"/>
            <w:color w:val="000000"/>
            <w:sz w:val="22"/>
            <w:szCs w:val="22"/>
          </w:rPr>
          <w:t>o</w:t>
        </w:r>
      </w:ins>
      <w:r w:rsidR="00F97FA1">
        <w:rPr>
          <w:rFonts w:ascii="Arial" w:eastAsia="Times New Roman" w:hAnsi="Arial" w:cs="Arial"/>
          <w:color w:val="000000"/>
          <w:sz w:val="22"/>
          <w:szCs w:val="22"/>
        </w:rPr>
        <w:t xml:space="preserve">ne joke and yell at a time; one training and vomiting routine at a time; </w:t>
      </w:r>
      <w:r w:rsidR="000C6E5F">
        <w:rPr>
          <w:rFonts w:ascii="Arial" w:eastAsia="Times New Roman" w:hAnsi="Arial" w:cs="Arial"/>
          <w:color w:val="000000"/>
          <w:sz w:val="22"/>
          <w:szCs w:val="22"/>
        </w:rPr>
        <w:t xml:space="preserve">one </w:t>
      </w:r>
      <w:r w:rsidR="00C62640">
        <w:rPr>
          <w:rFonts w:ascii="Arial" w:eastAsia="Times New Roman" w:hAnsi="Arial" w:cs="Arial"/>
          <w:color w:val="000000"/>
          <w:sz w:val="22"/>
          <w:szCs w:val="22"/>
        </w:rPr>
        <w:t>simulation</w:t>
      </w:r>
      <w:r w:rsidR="000C6E5F">
        <w:rPr>
          <w:rFonts w:ascii="Arial" w:eastAsia="Times New Roman" w:hAnsi="Arial" w:cs="Arial"/>
          <w:color w:val="000000"/>
          <w:sz w:val="22"/>
          <w:szCs w:val="22"/>
        </w:rPr>
        <w:t xml:space="preserve"> at a time</w:t>
      </w:r>
      <w:r w:rsidR="00EE1238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del w:id="80" w:author="San" w:date="2019-10-14T21:56:00Z">
        <w:r w:rsidR="00B90509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>we</w:delText>
        </w:r>
        <w:r w:rsidR="00E278C7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>’ve</w:delText>
        </w:r>
        <w:r w:rsidR="00B90509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ins w:id="81" w:author="San" w:date="2019-10-14T21:56:00Z">
        <w:r w:rsidR="009643C1">
          <w:rPr>
            <w:rFonts w:ascii="Arial" w:eastAsia="Times New Roman" w:hAnsi="Arial" w:cs="Arial"/>
            <w:color w:val="000000"/>
            <w:sz w:val="22"/>
            <w:szCs w:val="22"/>
          </w:rPr>
          <w:t xml:space="preserve">we </w:t>
        </w:r>
      </w:ins>
      <w:ins w:id="82" w:author="San" w:date="2019-10-14T22:09:00Z">
        <w:r w:rsidR="00E877DD">
          <w:rPr>
            <w:rFonts w:ascii="Arial" w:eastAsia="Times New Roman" w:hAnsi="Arial" w:cs="Arial"/>
            <w:color w:val="000000"/>
            <w:sz w:val="22"/>
            <w:szCs w:val="22"/>
          </w:rPr>
          <w:t>began</w:t>
        </w:r>
      </w:ins>
      <w:del w:id="83" w:author="San" w:date="2019-10-14T22:09:00Z">
        <w:r w:rsidR="00B90509" w:rsidDel="00E877DD">
          <w:rPr>
            <w:rFonts w:ascii="Arial" w:eastAsia="Times New Roman" w:hAnsi="Arial" w:cs="Arial"/>
            <w:color w:val="000000"/>
            <w:sz w:val="22"/>
            <w:szCs w:val="22"/>
          </w:rPr>
          <w:delText>beg</w:delText>
        </w:r>
      </w:del>
      <w:del w:id="84" w:author="San" w:date="2019-10-14T21:56:00Z">
        <w:r w:rsidR="00E278C7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>u</w:delText>
        </w:r>
      </w:del>
      <w:del w:id="85" w:author="San" w:date="2019-10-14T22:09:00Z">
        <w:r w:rsidR="00B90509" w:rsidDel="00E877DD">
          <w:rPr>
            <w:rFonts w:ascii="Arial" w:eastAsia="Times New Roman" w:hAnsi="Arial" w:cs="Arial"/>
            <w:color w:val="000000"/>
            <w:sz w:val="22"/>
            <w:szCs w:val="22"/>
          </w:rPr>
          <w:delText>n</w:delText>
        </w:r>
      </w:del>
      <w:r w:rsidR="00B90509">
        <w:rPr>
          <w:rFonts w:ascii="Arial" w:eastAsia="Times New Roman" w:hAnsi="Arial" w:cs="Arial"/>
          <w:color w:val="000000"/>
          <w:sz w:val="22"/>
          <w:szCs w:val="22"/>
        </w:rPr>
        <w:t xml:space="preserve"> to synergize into a faster and tougher team. </w:t>
      </w:r>
      <w:del w:id="86" w:author="San" w:date="2019-10-14T21:58:00Z">
        <w:r w:rsidR="00B90509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We’ve </w:delText>
        </w:r>
      </w:del>
      <w:ins w:id="87" w:author="San" w:date="2019-10-14T21:59:00Z">
        <w:r w:rsidR="009643C1">
          <w:rPr>
            <w:rFonts w:ascii="Arial" w:eastAsia="Times New Roman" w:hAnsi="Arial" w:cs="Arial"/>
            <w:color w:val="000000"/>
            <w:sz w:val="22"/>
            <w:szCs w:val="22"/>
          </w:rPr>
          <w:t>And eventually</w:t>
        </w:r>
      </w:ins>
      <w:ins w:id="88" w:author="San" w:date="2019-10-14T22:09:00Z">
        <w:r w:rsidR="00E877DD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ins w:id="89" w:author="San" w:date="2019-10-14T21:59:00Z">
        <w:r w:rsidR="009643C1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90" w:author="San" w:date="2019-10-14T22:00:00Z">
        <w:r w:rsidR="009643C1">
          <w:rPr>
            <w:rFonts w:ascii="Arial" w:eastAsia="Times New Roman" w:hAnsi="Arial" w:cs="Arial"/>
            <w:color w:val="000000"/>
            <w:sz w:val="22"/>
            <w:szCs w:val="22"/>
          </w:rPr>
          <w:t xml:space="preserve">we </w:t>
        </w:r>
      </w:ins>
      <w:ins w:id="91" w:author="San" w:date="2019-10-14T21:59:00Z">
        <w:r w:rsidR="009643C1">
          <w:rPr>
            <w:rFonts w:ascii="Arial" w:eastAsia="Times New Roman" w:hAnsi="Arial" w:cs="Arial"/>
            <w:color w:val="000000"/>
            <w:sz w:val="22"/>
            <w:szCs w:val="22"/>
          </w:rPr>
          <w:t>became</w:t>
        </w:r>
      </w:ins>
      <w:del w:id="92" w:author="San" w:date="2019-10-14T21:59:00Z">
        <w:r w:rsidR="00B90509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>begun to</w:delText>
        </w:r>
        <w:r w:rsidR="00C14FBD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see the</w:delText>
        </w:r>
        <w:r w:rsidR="00B90509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light at the end of the tunnel.</w:delText>
        </w:r>
        <w:r w:rsidR="00E278C7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  <w:r w:rsidR="00453086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We’ve </w:delText>
        </w:r>
        <w:r w:rsidR="00895F7C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>become</w:delText>
        </w:r>
      </w:del>
      <w:r w:rsidR="00895F7C">
        <w:rPr>
          <w:rFonts w:ascii="Arial" w:eastAsia="Times New Roman" w:hAnsi="Arial" w:cs="Arial"/>
          <w:color w:val="000000"/>
          <w:sz w:val="22"/>
          <w:szCs w:val="22"/>
        </w:rPr>
        <w:t xml:space="preserve"> the victor </w:t>
      </w:r>
      <w:r w:rsidR="00453086">
        <w:rPr>
          <w:rFonts w:ascii="Arial" w:eastAsia="Times New Roman" w:hAnsi="Arial" w:cs="Arial"/>
          <w:color w:val="000000"/>
          <w:sz w:val="22"/>
          <w:szCs w:val="22"/>
        </w:rPr>
        <w:t>with 10 gold medals</w:t>
      </w:r>
      <w:r w:rsidR="00895F7C">
        <w:rPr>
          <w:rFonts w:ascii="Arial" w:eastAsia="Times New Roman" w:hAnsi="Arial" w:cs="Arial"/>
          <w:color w:val="000000"/>
          <w:sz w:val="22"/>
          <w:szCs w:val="22"/>
        </w:rPr>
        <w:t>.</w:t>
      </w:r>
      <w:bookmarkStart w:id="93" w:name="_GoBack"/>
      <w:bookmarkEnd w:id="93"/>
    </w:p>
    <w:p w14:paraId="32FFD798" w14:textId="77777777" w:rsidR="005517E2" w:rsidRDefault="00DE7611" w:rsidP="00E63BB1">
      <w:pPr>
        <w:spacing w:before="240" w:after="240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“Leaders are meant to know everything</w:t>
      </w:r>
      <w:ins w:id="94" w:author="San" w:date="2019-10-14T22:01:00Z">
        <w:r w:rsidR="009643C1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95" w:author="San" w:date="2019-10-14T22:01:00Z">
        <w:r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>
        <w:rPr>
          <w:rFonts w:ascii="Arial" w:eastAsia="Times New Roman" w:hAnsi="Arial" w:cs="Arial"/>
          <w:color w:val="000000"/>
          <w:sz w:val="22"/>
          <w:szCs w:val="22"/>
        </w:rPr>
        <w:t xml:space="preserve">” was how I envisioned leadership, but </w:t>
      </w:r>
      <w:r w:rsidR="00B3570D">
        <w:rPr>
          <w:rFonts w:ascii="Arial" w:eastAsia="Times New Roman" w:hAnsi="Arial" w:cs="Arial"/>
          <w:color w:val="000000"/>
          <w:sz w:val="22"/>
          <w:szCs w:val="22"/>
        </w:rPr>
        <w:t xml:space="preserve">not anymore. </w:t>
      </w:r>
      <w:r w:rsidR="005D52C2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5F2A14">
        <w:rPr>
          <w:rFonts w:ascii="Arial" w:eastAsia="Times New Roman" w:hAnsi="Arial" w:cs="Arial"/>
          <w:color w:val="000000"/>
          <w:sz w:val="22"/>
          <w:szCs w:val="22"/>
        </w:rPr>
        <w:t xml:space="preserve"> leader is </w:t>
      </w:r>
      <w:del w:id="96" w:author="San" w:date="2019-10-14T22:02:00Z">
        <w:r w:rsidR="005F2A14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>supposed to not</w:delText>
        </w:r>
      </w:del>
      <w:ins w:id="97" w:author="San" w:date="2019-10-14T22:02:00Z">
        <w:r w:rsidR="009643C1">
          <w:rPr>
            <w:rFonts w:ascii="Arial" w:eastAsia="Times New Roman" w:hAnsi="Arial" w:cs="Arial"/>
            <w:color w:val="000000"/>
            <w:sz w:val="22"/>
            <w:szCs w:val="22"/>
          </w:rPr>
          <w:t>not supposed</w:t>
        </w:r>
      </w:ins>
      <w:r w:rsidR="005F2A1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98" w:author="San" w:date="2019-10-14T22:02:00Z">
        <w:r w:rsidR="009643C1">
          <w:rPr>
            <w:rFonts w:ascii="Arial" w:eastAsia="Times New Roman" w:hAnsi="Arial" w:cs="Arial"/>
            <w:color w:val="000000"/>
            <w:sz w:val="22"/>
            <w:szCs w:val="22"/>
          </w:rPr>
          <w:t xml:space="preserve">to </w:t>
        </w:r>
      </w:ins>
      <w:r w:rsidR="00456F21">
        <w:rPr>
          <w:rFonts w:ascii="Arial" w:eastAsia="Times New Roman" w:hAnsi="Arial" w:cs="Arial"/>
          <w:color w:val="000000"/>
          <w:sz w:val="22"/>
          <w:szCs w:val="22"/>
        </w:rPr>
        <w:t>pull everyone to the finish line</w:t>
      </w:r>
      <w:r w:rsidR="006F4884">
        <w:rPr>
          <w:rFonts w:ascii="Arial" w:eastAsia="Times New Roman" w:hAnsi="Arial" w:cs="Arial"/>
          <w:color w:val="000000"/>
          <w:sz w:val="22"/>
          <w:szCs w:val="22"/>
        </w:rPr>
        <w:t xml:space="preserve"> from the front</w:t>
      </w:r>
      <w:r w:rsidR="00456F21">
        <w:rPr>
          <w:rFonts w:ascii="Arial" w:eastAsia="Times New Roman" w:hAnsi="Arial" w:cs="Arial"/>
          <w:color w:val="000000"/>
          <w:sz w:val="22"/>
          <w:szCs w:val="22"/>
        </w:rPr>
        <w:t>, but</w:t>
      </w:r>
      <w:r w:rsidR="006F4884">
        <w:rPr>
          <w:rFonts w:ascii="Arial" w:eastAsia="Times New Roman" w:hAnsi="Arial" w:cs="Arial"/>
          <w:color w:val="000000"/>
          <w:sz w:val="22"/>
          <w:szCs w:val="22"/>
        </w:rPr>
        <w:t xml:space="preserve"> to push everyone together from the back and make sure none gets left behind. </w:t>
      </w:r>
      <w:r w:rsidR="00827BCB">
        <w:rPr>
          <w:rFonts w:ascii="Arial" w:eastAsia="Times New Roman" w:hAnsi="Arial" w:cs="Arial"/>
          <w:color w:val="000000"/>
          <w:sz w:val="22"/>
          <w:szCs w:val="22"/>
        </w:rPr>
        <w:t>It</w:t>
      </w:r>
      <w:ins w:id="99" w:author="San" w:date="2019-10-14T22:03:00Z">
        <w:r w:rsidR="009643C1">
          <w:rPr>
            <w:rFonts w:ascii="Arial" w:eastAsia="Times New Roman" w:hAnsi="Arial" w:cs="Arial"/>
            <w:color w:val="000000"/>
            <w:sz w:val="22"/>
            <w:szCs w:val="22"/>
          </w:rPr>
          <w:t xml:space="preserve"> is</w:t>
        </w:r>
      </w:ins>
      <w:del w:id="100" w:author="San" w:date="2019-10-14T22:03:00Z">
        <w:r w:rsidR="00827BCB" w:rsidDel="009643C1">
          <w:rPr>
            <w:rFonts w:ascii="Arial" w:eastAsia="Times New Roman" w:hAnsi="Arial" w:cs="Arial"/>
            <w:color w:val="000000"/>
            <w:sz w:val="22"/>
            <w:szCs w:val="22"/>
          </w:rPr>
          <w:delText>’s</w:delText>
        </w:r>
      </w:del>
      <w:r w:rsidR="00827BCB">
        <w:rPr>
          <w:rFonts w:ascii="Arial" w:eastAsia="Times New Roman" w:hAnsi="Arial" w:cs="Arial"/>
          <w:color w:val="000000"/>
          <w:sz w:val="22"/>
          <w:szCs w:val="22"/>
        </w:rPr>
        <w:t xml:space="preserve"> about encouragement, </w:t>
      </w:r>
      <w:r w:rsidR="00470002">
        <w:rPr>
          <w:rFonts w:ascii="Arial" w:eastAsia="Times New Roman" w:hAnsi="Arial" w:cs="Arial"/>
          <w:color w:val="000000"/>
          <w:sz w:val="22"/>
          <w:szCs w:val="22"/>
        </w:rPr>
        <w:t xml:space="preserve">inspiration, and instilling </w:t>
      </w:r>
      <w:del w:id="101" w:author="San" w:date="2019-10-14T22:04:00Z">
        <w:r w:rsidR="00470002" w:rsidDel="00E877DD">
          <w:rPr>
            <w:rFonts w:ascii="Arial" w:eastAsia="Times New Roman" w:hAnsi="Arial" w:cs="Arial"/>
            <w:color w:val="000000"/>
            <w:sz w:val="22"/>
            <w:szCs w:val="22"/>
          </w:rPr>
          <w:delText>one’s vision as a whole and turn it into everyone’s vision</w:delText>
        </w:r>
      </w:del>
      <w:ins w:id="102" w:author="San" w:date="2019-10-14T22:04:00Z">
        <w:r w:rsidR="00E877DD">
          <w:rPr>
            <w:rFonts w:ascii="Arial" w:eastAsia="Times New Roman" w:hAnsi="Arial" w:cs="Arial"/>
            <w:color w:val="000000"/>
            <w:sz w:val="22"/>
            <w:szCs w:val="22"/>
          </w:rPr>
          <w:t>vision for the team</w:t>
        </w:r>
      </w:ins>
      <w:r w:rsidR="008F4E8C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C25B9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BFEA701" w14:textId="77777777" w:rsidR="00A832B8" w:rsidRDefault="00A832B8"/>
    <w:sectPr w:rsidR="00A832B8" w:rsidSect="00A3079B"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San" w:date="2019-10-14T21:29:00Z" w:initials="R">
    <w:p w14:paraId="70940C5F" w14:textId="77777777" w:rsidR="00D81398" w:rsidRDefault="00D81398">
      <w:pPr>
        <w:pStyle w:val="CommentText"/>
      </w:pPr>
      <w:r>
        <w:rPr>
          <w:rStyle w:val="CommentReference"/>
        </w:rPr>
        <w:annotationRef/>
      </w:r>
      <w:r>
        <w:t>The sentence prior to this statement does not explain how the medals were obtained. You could perhaps add a sentence or 2 to explain or remove this sentence.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940C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FDCD3" w14:textId="77777777" w:rsidR="009770C8" w:rsidRDefault="009770C8" w:rsidP="00A832B8">
      <w:r>
        <w:separator/>
      </w:r>
    </w:p>
  </w:endnote>
  <w:endnote w:type="continuationSeparator" w:id="0">
    <w:p w14:paraId="0EA5F71E" w14:textId="77777777" w:rsidR="009770C8" w:rsidRDefault="009770C8" w:rsidP="00A8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iev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0397D" w14:textId="77777777" w:rsidR="009770C8" w:rsidRDefault="009770C8" w:rsidP="00A832B8">
      <w:r>
        <w:separator/>
      </w:r>
    </w:p>
  </w:footnote>
  <w:footnote w:type="continuationSeparator" w:id="0">
    <w:p w14:paraId="1B6EAD70" w14:textId="77777777" w:rsidR="009770C8" w:rsidRDefault="009770C8" w:rsidP="00A83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20F69" w14:textId="77777777" w:rsidR="00A832B8" w:rsidRDefault="00A832B8">
    <w:pPr>
      <w:pStyle w:val="Header"/>
    </w:pPr>
    <w:proofErr w:type="spellStart"/>
    <w:r>
      <w:t>Dwiki</w:t>
    </w:r>
    <w:proofErr w:type="spellEnd"/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">
    <w15:presenceInfo w15:providerId="None" w15:userId="San"/>
  </w15:person>
  <w15:person w15:author="Reb">
    <w15:presenceInfo w15:providerId="None" w15:userId="R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B8"/>
    <w:rsid w:val="00006D02"/>
    <w:rsid w:val="00012491"/>
    <w:rsid w:val="00032885"/>
    <w:rsid w:val="00033623"/>
    <w:rsid w:val="00051B75"/>
    <w:rsid w:val="00072FD8"/>
    <w:rsid w:val="0007427E"/>
    <w:rsid w:val="00083103"/>
    <w:rsid w:val="000C248A"/>
    <w:rsid w:val="000C6E5F"/>
    <w:rsid w:val="000D0321"/>
    <w:rsid w:val="00106DD6"/>
    <w:rsid w:val="00140876"/>
    <w:rsid w:val="0016039A"/>
    <w:rsid w:val="001670BC"/>
    <w:rsid w:val="00170D9C"/>
    <w:rsid w:val="00173C85"/>
    <w:rsid w:val="001B1459"/>
    <w:rsid w:val="001F0C1E"/>
    <w:rsid w:val="00212DF0"/>
    <w:rsid w:val="002257BE"/>
    <w:rsid w:val="002661F9"/>
    <w:rsid w:val="00271C1E"/>
    <w:rsid w:val="00275210"/>
    <w:rsid w:val="00284903"/>
    <w:rsid w:val="00290BED"/>
    <w:rsid w:val="002A4DCA"/>
    <w:rsid w:val="002F2CBB"/>
    <w:rsid w:val="00300822"/>
    <w:rsid w:val="003232BC"/>
    <w:rsid w:val="00332C56"/>
    <w:rsid w:val="003359E9"/>
    <w:rsid w:val="00342BC7"/>
    <w:rsid w:val="00364F24"/>
    <w:rsid w:val="00365AAF"/>
    <w:rsid w:val="00372EDC"/>
    <w:rsid w:val="0037312B"/>
    <w:rsid w:val="00376887"/>
    <w:rsid w:val="00394C4E"/>
    <w:rsid w:val="003972AB"/>
    <w:rsid w:val="003B182A"/>
    <w:rsid w:val="003D34D8"/>
    <w:rsid w:val="003D6F6A"/>
    <w:rsid w:val="003E66EF"/>
    <w:rsid w:val="003E68D0"/>
    <w:rsid w:val="003F4F2C"/>
    <w:rsid w:val="0041055B"/>
    <w:rsid w:val="004331F2"/>
    <w:rsid w:val="00445B30"/>
    <w:rsid w:val="00453086"/>
    <w:rsid w:val="00456F21"/>
    <w:rsid w:val="00470002"/>
    <w:rsid w:val="004948FE"/>
    <w:rsid w:val="004978FF"/>
    <w:rsid w:val="004A2D88"/>
    <w:rsid w:val="004A375B"/>
    <w:rsid w:val="004D22CB"/>
    <w:rsid w:val="004F1345"/>
    <w:rsid w:val="004F2C07"/>
    <w:rsid w:val="00502D40"/>
    <w:rsid w:val="005241CE"/>
    <w:rsid w:val="005517E2"/>
    <w:rsid w:val="005617AF"/>
    <w:rsid w:val="00584968"/>
    <w:rsid w:val="00587902"/>
    <w:rsid w:val="005D52C2"/>
    <w:rsid w:val="005D637E"/>
    <w:rsid w:val="005F2A14"/>
    <w:rsid w:val="005F6CAD"/>
    <w:rsid w:val="005F7A85"/>
    <w:rsid w:val="00624571"/>
    <w:rsid w:val="00630B54"/>
    <w:rsid w:val="006419B2"/>
    <w:rsid w:val="00641B22"/>
    <w:rsid w:val="006746BE"/>
    <w:rsid w:val="00697F49"/>
    <w:rsid w:val="006A3F75"/>
    <w:rsid w:val="006A5E6F"/>
    <w:rsid w:val="006B5542"/>
    <w:rsid w:val="006D26A6"/>
    <w:rsid w:val="006D7916"/>
    <w:rsid w:val="006F4884"/>
    <w:rsid w:val="007114E3"/>
    <w:rsid w:val="00726CF9"/>
    <w:rsid w:val="00732A7A"/>
    <w:rsid w:val="00740806"/>
    <w:rsid w:val="00772D01"/>
    <w:rsid w:val="007739DB"/>
    <w:rsid w:val="0078673F"/>
    <w:rsid w:val="00787962"/>
    <w:rsid w:val="00792108"/>
    <w:rsid w:val="00795020"/>
    <w:rsid w:val="007A557D"/>
    <w:rsid w:val="007D6957"/>
    <w:rsid w:val="007F59FC"/>
    <w:rsid w:val="0080410E"/>
    <w:rsid w:val="00807A1E"/>
    <w:rsid w:val="008233AD"/>
    <w:rsid w:val="00824A56"/>
    <w:rsid w:val="00825782"/>
    <w:rsid w:val="00827BCB"/>
    <w:rsid w:val="00833CF2"/>
    <w:rsid w:val="00836EB0"/>
    <w:rsid w:val="00846391"/>
    <w:rsid w:val="008505B2"/>
    <w:rsid w:val="00853B72"/>
    <w:rsid w:val="00862636"/>
    <w:rsid w:val="008629B7"/>
    <w:rsid w:val="00880A5E"/>
    <w:rsid w:val="00895F7C"/>
    <w:rsid w:val="008C65C3"/>
    <w:rsid w:val="008E1650"/>
    <w:rsid w:val="008F2308"/>
    <w:rsid w:val="008F4E8C"/>
    <w:rsid w:val="008F6B5E"/>
    <w:rsid w:val="009031B4"/>
    <w:rsid w:val="0090646D"/>
    <w:rsid w:val="0091458E"/>
    <w:rsid w:val="009172C7"/>
    <w:rsid w:val="00930DA8"/>
    <w:rsid w:val="009643C1"/>
    <w:rsid w:val="00974266"/>
    <w:rsid w:val="009770C8"/>
    <w:rsid w:val="00990769"/>
    <w:rsid w:val="00997F15"/>
    <w:rsid w:val="009A68E4"/>
    <w:rsid w:val="009D61B3"/>
    <w:rsid w:val="009F09E2"/>
    <w:rsid w:val="009F1075"/>
    <w:rsid w:val="00A07389"/>
    <w:rsid w:val="00A13096"/>
    <w:rsid w:val="00A14D8B"/>
    <w:rsid w:val="00A3079B"/>
    <w:rsid w:val="00A40B81"/>
    <w:rsid w:val="00A429F0"/>
    <w:rsid w:val="00A52B02"/>
    <w:rsid w:val="00A61624"/>
    <w:rsid w:val="00A731A0"/>
    <w:rsid w:val="00A832B8"/>
    <w:rsid w:val="00AB67B9"/>
    <w:rsid w:val="00AD3FE2"/>
    <w:rsid w:val="00AD4912"/>
    <w:rsid w:val="00AE0035"/>
    <w:rsid w:val="00AE1DB9"/>
    <w:rsid w:val="00B245CF"/>
    <w:rsid w:val="00B3570D"/>
    <w:rsid w:val="00B63A9F"/>
    <w:rsid w:val="00B831F7"/>
    <w:rsid w:val="00B86D61"/>
    <w:rsid w:val="00B90509"/>
    <w:rsid w:val="00B90898"/>
    <w:rsid w:val="00BB3FE1"/>
    <w:rsid w:val="00BB50C8"/>
    <w:rsid w:val="00BC7104"/>
    <w:rsid w:val="00BD06BD"/>
    <w:rsid w:val="00BD42D2"/>
    <w:rsid w:val="00BF393B"/>
    <w:rsid w:val="00BF4461"/>
    <w:rsid w:val="00C11722"/>
    <w:rsid w:val="00C14FBD"/>
    <w:rsid w:val="00C25B9B"/>
    <w:rsid w:val="00C62640"/>
    <w:rsid w:val="00C70C5C"/>
    <w:rsid w:val="00C736EA"/>
    <w:rsid w:val="00C763E7"/>
    <w:rsid w:val="00C76583"/>
    <w:rsid w:val="00CC3789"/>
    <w:rsid w:val="00CD008D"/>
    <w:rsid w:val="00CD5E89"/>
    <w:rsid w:val="00CE0D0F"/>
    <w:rsid w:val="00CE72BF"/>
    <w:rsid w:val="00D031C1"/>
    <w:rsid w:val="00D17B34"/>
    <w:rsid w:val="00D40E31"/>
    <w:rsid w:val="00D42AB4"/>
    <w:rsid w:val="00D47670"/>
    <w:rsid w:val="00D543AA"/>
    <w:rsid w:val="00D76EFA"/>
    <w:rsid w:val="00D81398"/>
    <w:rsid w:val="00D943CA"/>
    <w:rsid w:val="00DC1D5B"/>
    <w:rsid w:val="00DE55AE"/>
    <w:rsid w:val="00DE7611"/>
    <w:rsid w:val="00DE763B"/>
    <w:rsid w:val="00E13711"/>
    <w:rsid w:val="00E1546F"/>
    <w:rsid w:val="00E26758"/>
    <w:rsid w:val="00E278C7"/>
    <w:rsid w:val="00E43B88"/>
    <w:rsid w:val="00E527C0"/>
    <w:rsid w:val="00E53DD8"/>
    <w:rsid w:val="00E63BB1"/>
    <w:rsid w:val="00E72698"/>
    <w:rsid w:val="00E7562D"/>
    <w:rsid w:val="00E75995"/>
    <w:rsid w:val="00E877DD"/>
    <w:rsid w:val="00EB4980"/>
    <w:rsid w:val="00EC4DA8"/>
    <w:rsid w:val="00EC7BA5"/>
    <w:rsid w:val="00ED39AF"/>
    <w:rsid w:val="00ED6243"/>
    <w:rsid w:val="00EE1238"/>
    <w:rsid w:val="00EE7004"/>
    <w:rsid w:val="00EF327E"/>
    <w:rsid w:val="00EF3D22"/>
    <w:rsid w:val="00F01D1D"/>
    <w:rsid w:val="00F06FAB"/>
    <w:rsid w:val="00F100D8"/>
    <w:rsid w:val="00F4475E"/>
    <w:rsid w:val="00F45A56"/>
    <w:rsid w:val="00F6609B"/>
    <w:rsid w:val="00F821C9"/>
    <w:rsid w:val="00F97FA1"/>
    <w:rsid w:val="00FD0054"/>
    <w:rsid w:val="00F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F093"/>
  <w15:chartTrackingRefBased/>
  <w15:docId w15:val="{F7E02169-3815-0741-9106-2B5C5CA7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32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3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2B8"/>
  </w:style>
  <w:style w:type="paragraph" w:styleId="Footer">
    <w:name w:val="footer"/>
    <w:basedOn w:val="Normal"/>
    <w:link w:val="FooterChar"/>
    <w:uiPriority w:val="99"/>
    <w:unhideWhenUsed/>
    <w:rsid w:val="00A83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2B8"/>
  </w:style>
  <w:style w:type="paragraph" w:styleId="NormalWeb">
    <w:name w:val="Normal (Web)"/>
    <w:basedOn w:val="Normal"/>
    <w:uiPriority w:val="99"/>
    <w:semiHidden/>
    <w:unhideWhenUsed/>
    <w:rsid w:val="00051B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81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3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3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3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3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San</cp:lastModifiedBy>
  <cp:revision>2</cp:revision>
  <dcterms:created xsi:type="dcterms:W3CDTF">2019-10-15T02:11:00Z</dcterms:created>
  <dcterms:modified xsi:type="dcterms:W3CDTF">2019-10-15T02:11:00Z</dcterms:modified>
</cp:coreProperties>
</file>