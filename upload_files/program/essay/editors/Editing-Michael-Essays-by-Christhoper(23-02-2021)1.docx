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F51217" w:rsidRDefault="001736C9">
      <w:pPr>
        <w:numPr>
          <w:ilvl w:val="0"/>
          <w:numId w:val="1"/>
        </w:numPr>
        <w:rPr>
          <w:sz w:val="24"/>
          <w:szCs w:val="24"/>
          <w:highlight w:val="white"/>
        </w:rPr>
      </w:pPr>
      <w:r w:rsidRPr="0079256D">
        <w:rPr>
          <w:sz w:val="24"/>
          <w:szCs w:val="24"/>
          <w:highlight w:val="yellow"/>
          <w:rPrChange w:id="0" w:author="Matthew" w:date="2021-02-23T16:00:00Z">
            <w:rPr>
              <w:sz w:val="24"/>
              <w:szCs w:val="24"/>
              <w:highlight w:val="white"/>
            </w:rPr>
          </w:rPrChange>
        </w:rPr>
        <w:t>Why do you want to study your chosen major at Georgia Tech</w:t>
      </w:r>
      <w:r>
        <w:rPr>
          <w:sz w:val="24"/>
          <w:szCs w:val="24"/>
          <w:highlight w:val="white"/>
        </w:rPr>
        <w:t xml:space="preserve">, and what opportunities at Georgia Tech will prepare you in that field after graduation? (max. 300 words) </w:t>
      </w:r>
      <w:r>
        <w:rPr>
          <w:sz w:val="24"/>
          <w:szCs w:val="24"/>
          <w:shd w:val="clear" w:color="auto" w:fill="FF9900"/>
        </w:rPr>
        <w:t>Word Count: 343</w:t>
      </w:r>
    </w:p>
    <w:p w14:paraId="00000002" w14:textId="77777777" w:rsidR="00F51217" w:rsidRDefault="001736C9">
      <w:pPr>
        <w:rPr>
          <w:b/>
          <w:sz w:val="24"/>
          <w:szCs w:val="24"/>
          <w:highlight w:val="white"/>
          <w:u w:val="single"/>
        </w:rPr>
      </w:pPr>
      <w:r>
        <w:rPr>
          <w:b/>
          <w:sz w:val="24"/>
          <w:szCs w:val="24"/>
          <w:highlight w:val="white"/>
          <w:u w:val="single"/>
        </w:rPr>
        <w:tab/>
      </w:r>
    </w:p>
    <w:p w14:paraId="00000003" w14:textId="782C8BDE" w:rsidR="00F51217" w:rsidRDefault="001736C9">
      <w:pPr>
        <w:rPr>
          <w:sz w:val="24"/>
          <w:szCs w:val="24"/>
          <w:highlight w:val="white"/>
        </w:rPr>
      </w:pPr>
      <w:r>
        <w:rPr>
          <w:b/>
          <w:sz w:val="24"/>
          <w:szCs w:val="24"/>
          <w:highlight w:val="white"/>
          <w:u w:val="single"/>
        </w:rPr>
        <w:tab/>
      </w:r>
      <w:r>
        <w:rPr>
          <w:sz w:val="24"/>
          <w:szCs w:val="24"/>
          <w:highlight w:val="white"/>
        </w:rPr>
        <w:t xml:space="preserve">On Whatsapp, I watched a video clip showing an electronic chess board lighting up the possible moves a chess piece could do when pressed down to the board. It was my high school pal’s engineering project showcased at Georgia Tech’s </w:t>
      </w:r>
      <w:del w:id="1" w:author="Matthew" w:date="2021-02-23T15:37:00Z">
        <w:r w:rsidDel="00F44BAC">
          <w:rPr>
            <w:sz w:val="24"/>
            <w:szCs w:val="24"/>
            <w:highlight w:val="white"/>
          </w:rPr>
          <w:delText xml:space="preserve">Senior Design and the </w:delText>
        </w:r>
      </w:del>
      <w:r>
        <w:rPr>
          <w:sz w:val="24"/>
          <w:szCs w:val="24"/>
          <w:highlight w:val="white"/>
        </w:rPr>
        <w:t xml:space="preserve">Capstone </w:t>
      </w:r>
      <w:ins w:id="2" w:author="Matthew" w:date="2021-02-23T15:37:00Z">
        <w:r w:rsidR="00F44BAC">
          <w:rPr>
            <w:sz w:val="24"/>
            <w:szCs w:val="24"/>
            <w:highlight w:val="white"/>
          </w:rPr>
          <w:t xml:space="preserve">Design </w:t>
        </w:r>
      </w:ins>
      <w:r>
        <w:rPr>
          <w:sz w:val="24"/>
          <w:szCs w:val="24"/>
          <w:highlight w:val="white"/>
        </w:rPr>
        <w:t xml:space="preserve">Expo. </w:t>
      </w:r>
      <w:commentRangeStart w:id="3"/>
      <w:r>
        <w:rPr>
          <w:sz w:val="24"/>
          <w:szCs w:val="24"/>
          <w:highlight w:val="white"/>
        </w:rPr>
        <w:t>As establishing products with low-energy-consumption being my lifelong goal as an engineer, I was immediately hooked with the hands-on opportunities offered by Georgia Tech’s electrical engineering department which provoked my yearning to specialize in electrical energy.</w:t>
      </w:r>
      <w:commentRangeEnd w:id="3"/>
      <w:r w:rsidR="00F44BAC">
        <w:rPr>
          <w:rStyle w:val="CommentReference"/>
        </w:rPr>
        <w:commentReference w:id="3"/>
      </w:r>
    </w:p>
    <w:p w14:paraId="00000004" w14:textId="446D103E" w:rsidR="00F51217" w:rsidRDefault="001736C9">
      <w:pPr>
        <w:rPr>
          <w:sz w:val="24"/>
          <w:szCs w:val="24"/>
        </w:rPr>
      </w:pPr>
      <w:r>
        <w:rPr>
          <w:sz w:val="24"/>
          <w:szCs w:val="24"/>
          <w:highlight w:val="white"/>
        </w:rPr>
        <w:tab/>
      </w:r>
      <w:commentRangeStart w:id="4"/>
      <w:del w:id="5" w:author="Matthew" w:date="2021-02-23T15:48:00Z">
        <w:r w:rsidDel="00D54BCC">
          <w:rPr>
            <w:sz w:val="24"/>
            <w:szCs w:val="24"/>
            <w:highlight w:val="white"/>
          </w:rPr>
          <w:delText xml:space="preserve">Talking to my friend at Georgia Tech about his experience and researching the school’s curriculum, </w:delText>
        </w:r>
        <w:r w:rsidDel="00D54BCC">
          <w:rPr>
            <w:sz w:val="24"/>
            <w:szCs w:val="24"/>
          </w:rPr>
          <w:delText>I strongly believe that Georgia Tech is the best institution to continue pursuing my lifelong goal in the field of electrical engineering’s field. The university provides an expansive environment through its focus in active research, development projects, and industry networking.</w:delText>
        </w:r>
      </w:del>
      <w:r>
        <w:rPr>
          <w:sz w:val="24"/>
          <w:szCs w:val="24"/>
        </w:rPr>
        <w:t xml:space="preserve"> </w:t>
      </w:r>
      <w:commentRangeEnd w:id="4"/>
      <w:r w:rsidR="00915DFF">
        <w:rPr>
          <w:rStyle w:val="CommentReference"/>
        </w:rPr>
        <w:commentReference w:id="4"/>
      </w:r>
    </w:p>
    <w:p w14:paraId="532D5CDA" w14:textId="77777777" w:rsidR="00915DFF" w:rsidRDefault="001736C9">
      <w:pPr>
        <w:ind w:firstLine="720"/>
        <w:rPr>
          <w:ins w:id="6" w:author="Matthew" w:date="2021-02-23T15:51:00Z"/>
          <w:sz w:val="24"/>
          <w:szCs w:val="24"/>
        </w:rPr>
      </w:pPr>
      <w:r>
        <w:rPr>
          <w:sz w:val="24"/>
          <w:szCs w:val="24"/>
        </w:rPr>
        <w:t>At Georgia Tech, I eagerly plan to partake in courses like ECE 4320</w:t>
      </w:r>
      <w:del w:id="7" w:author="Matthew" w:date="2021-02-23T15:49:00Z">
        <w:r w:rsidDel="00D54BCC">
          <w:rPr>
            <w:sz w:val="24"/>
            <w:szCs w:val="24"/>
          </w:rPr>
          <w:delText>’s</w:delText>
        </w:r>
      </w:del>
      <w:r>
        <w:rPr>
          <w:sz w:val="24"/>
          <w:szCs w:val="24"/>
        </w:rPr>
        <w:t xml:space="preserve"> Power System Analysis &amp; Control and ECE 3072</w:t>
      </w:r>
      <w:del w:id="8" w:author="Matthew" w:date="2021-02-23T15:49:00Z">
        <w:r w:rsidDel="00D54BCC">
          <w:rPr>
            <w:sz w:val="24"/>
            <w:szCs w:val="24"/>
          </w:rPr>
          <w:delText>’s</w:delText>
        </w:r>
      </w:del>
      <w:r>
        <w:rPr>
          <w:sz w:val="24"/>
          <w:szCs w:val="24"/>
        </w:rPr>
        <w:t xml:space="preserve"> Electrical Energy Systems. These courses will cultivate my skills in developing automation systems as a replacement to industrial machineries that rely on massive energy consumption. I aim to engage with The Hive to transform my classroom knowledge into reality by using IDC </w:t>
      </w:r>
      <w:ins w:id="9" w:author="Matthew" w:date="2021-02-23T15:35:00Z">
        <w:r w:rsidR="00F44BAC">
          <w:rPr>
            <w:sz w:val="24"/>
            <w:szCs w:val="24"/>
          </w:rPr>
          <w:t>B</w:t>
        </w:r>
      </w:ins>
      <w:del w:id="10" w:author="Matthew" w:date="2021-02-23T15:35:00Z">
        <w:r w:rsidDel="00F44BAC">
          <w:rPr>
            <w:sz w:val="24"/>
            <w:szCs w:val="24"/>
          </w:rPr>
          <w:delText>b</w:delText>
        </w:r>
      </w:del>
      <w:r>
        <w:rPr>
          <w:sz w:val="24"/>
          <w:szCs w:val="24"/>
        </w:rPr>
        <w:t>uilding’s high-tech equipment</w:t>
      </w:r>
      <w:ins w:id="11" w:author="Matthew" w:date="2021-02-23T15:35:00Z">
        <w:r w:rsidR="00F44BAC">
          <w:rPr>
            <w:sz w:val="24"/>
            <w:szCs w:val="24"/>
          </w:rPr>
          <w:t>s</w:t>
        </w:r>
      </w:ins>
      <w:r>
        <w:rPr>
          <w:sz w:val="24"/>
          <w:szCs w:val="24"/>
        </w:rPr>
        <w:t xml:space="preserve"> to innovate engineering projects. I also hope to collaborate with Professor Deepakraj Divan </w:t>
      </w:r>
      <w:ins w:id="12" w:author="Matthew" w:date="2021-02-23T15:35:00Z">
        <w:r w:rsidR="00F44BAC">
          <w:rPr>
            <w:sz w:val="24"/>
            <w:szCs w:val="24"/>
          </w:rPr>
          <w:t>o</w:t>
        </w:r>
      </w:ins>
      <w:del w:id="13" w:author="Matthew" w:date="2021-02-23T15:35:00Z">
        <w:r w:rsidDel="00F44BAC">
          <w:rPr>
            <w:sz w:val="24"/>
            <w:szCs w:val="24"/>
          </w:rPr>
          <w:delText>i</w:delText>
        </w:r>
      </w:del>
      <w:r>
        <w:rPr>
          <w:sz w:val="24"/>
          <w:szCs w:val="24"/>
        </w:rPr>
        <w:t xml:space="preserve">n innovating </w:t>
      </w:r>
      <w:del w:id="14" w:author="Matthew" w:date="2021-02-23T15:50:00Z">
        <w:r w:rsidDel="00D54BCC">
          <w:rPr>
            <w:sz w:val="24"/>
            <w:szCs w:val="24"/>
          </w:rPr>
          <w:delText xml:space="preserve">cheaper and </w:delText>
        </w:r>
      </w:del>
      <w:ins w:id="15" w:author="Matthew" w:date="2021-02-23T15:50:00Z">
        <w:r w:rsidR="00D54BCC">
          <w:rPr>
            <w:sz w:val="24"/>
            <w:szCs w:val="24"/>
          </w:rPr>
          <w:t xml:space="preserve">cost- and </w:t>
        </w:r>
      </w:ins>
      <w:r>
        <w:rPr>
          <w:sz w:val="24"/>
          <w:szCs w:val="24"/>
        </w:rPr>
        <w:t>energy-saving</w:t>
      </w:r>
      <w:del w:id="16" w:author="Matthew" w:date="2021-02-23T15:35:00Z">
        <w:r w:rsidDel="00F44BAC">
          <w:rPr>
            <w:sz w:val="24"/>
            <w:szCs w:val="24"/>
          </w:rPr>
          <w:delText xml:space="preserve"> advanced</w:delText>
        </w:r>
      </w:del>
      <w:r>
        <w:rPr>
          <w:sz w:val="24"/>
          <w:szCs w:val="24"/>
        </w:rPr>
        <w:t xml:space="preserve"> industrial applications and technologies</w:t>
      </w:r>
      <w:del w:id="17" w:author="Matthew" w:date="2021-02-23T15:50:00Z">
        <w:r w:rsidDel="00D54BCC">
          <w:rPr>
            <w:sz w:val="24"/>
            <w:szCs w:val="24"/>
          </w:rPr>
          <w:delText>,</w:delText>
        </w:r>
      </w:del>
      <w:r>
        <w:rPr>
          <w:sz w:val="24"/>
          <w:szCs w:val="24"/>
        </w:rPr>
        <w:t xml:space="preserve"> while applying my programming and circuitry analytic</w:t>
      </w:r>
      <w:ins w:id="18" w:author="Matthew" w:date="2021-02-23T15:36:00Z">
        <w:r w:rsidR="00F44BAC">
          <w:rPr>
            <w:sz w:val="24"/>
            <w:szCs w:val="24"/>
          </w:rPr>
          <w:t>al</w:t>
        </w:r>
      </w:ins>
      <w:r>
        <w:rPr>
          <w:sz w:val="24"/>
          <w:szCs w:val="24"/>
        </w:rPr>
        <w:t xml:space="preserve"> skills that I have developed through the various robotics projects at Shoreline. </w:t>
      </w:r>
    </w:p>
    <w:p w14:paraId="00000005" w14:textId="34238EE3" w:rsidR="00F51217" w:rsidRDefault="001736C9">
      <w:pPr>
        <w:ind w:firstLine="720"/>
        <w:rPr>
          <w:sz w:val="24"/>
          <w:szCs w:val="24"/>
        </w:rPr>
      </w:pPr>
      <w:r>
        <w:rPr>
          <w:sz w:val="24"/>
          <w:szCs w:val="24"/>
        </w:rPr>
        <w:t>Leveraging Georgia Tech’s network and its industry sponsors program, I aim to work at both start-up and established companies such as Georgia Pacific and National Instruments. Working with these companies, I could innovate unique electronic appliances or systems and promote low energy consumption on their products. I plan to utilize these opportunities provided by Georgia Tech’s engineering faculty to fulfill my career goal in saving the future of our world through generating low-energy-consumption products.</w:t>
      </w:r>
    </w:p>
    <w:p w14:paraId="00000006" w14:textId="77777777" w:rsidR="00F51217" w:rsidRDefault="001736C9">
      <w:pPr>
        <w:rPr>
          <w:sz w:val="24"/>
          <w:szCs w:val="24"/>
        </w:rPr>
      </w:pPr>
      <w:r>
        <w:rPr>
          <w:sz w:val="24"/>
          <w:szCs w:val="24"/>
        </w:rPr>
        <w:tab/>
      </w:r>
      <w:commentRangeStart w:id="19"/>
      <w:r>
        <w:rPr>
          <w:sz w:val="24"/>
          <w:szCs w:val="24"/>
        </w:rPr>
        <w:t>Georgia Tech is not just any university; it is a bridge between my studies and professional engineering. At Georgia Tech, all opportunities are within reach.</w:t>
      </w:r>
      <w:commentRangeEnd w:id="19"/>
      <w:r w:rsidR="00915DFF">
        <w:rPr>
          <w:rStyle w:val="CommentReference"/>
        </w:rPr>
        <w:commentReference w:id="19"/>
      </w:r>
    </w:p>
    <w:p w14:paraId="00000007" w14:textId="77777777" w:rsidR="00F51217" w:rsidRDefault="00F51217">
      <w:pPr>
        <w:rPr>
          <w:sz w:val="24"/>
          <w:szCs w:val="24"/>
        </w:rPr>
      </w:pPr>
    </w:p>
    <w:p w14:paraId="00000008" w14:textId="77777777" w:rsidR="00F51217" w:rsidRDefault="00F51217">
      <w:pPr>
        <w:rPr>
          <w:sz w:val="24"/>
          <w:szCs w:val="24"/>
        </w:rPr>
      </w:pPr>
    </w:p>
    <w:p w14:paraId="00000009" w14:textId="77777777" w:rsidR="00F51217" w:rsidRDefault="00F51217">
      <w:pPr>
        <w:rPr>
          <w:sz w:val="24"/>
          <w:szCs w:val="24"/>
        </w:rPr>
      </w:pPr>
    </w:p>
    <w:p w14:paraId="0000000A" w14:textId="4DCDA73D" w:rsidR="00F51217" w:rsidRDefault="00915DFF" w:rsidP="00915DFF">
      <w:pPr>
        <w:rPr>
          <w:ins w:id="20" w:author="Matthew" w:date="2021-02-23T15:57:00Z"/>
          <w:rFonts w:ascii="Times New Roman" w:hAnsi="Times New Roman" w:cs="Times New Roman"/>
          <w:i/>
          <w:iCs/>
          <w:sz w:val="24"/>
          <w:szCs w:val="24"/>
          <w:highlight w:val="white"/>
        </w:rPr>
      </w:pPr>
      <w:ins w:id="21" w:author="Matthew" w:date="2021-02-23T15:57:00Z">
        <w:r>
          <w:rPr>
            <w:rFonts w:ascii="Times New Roman" w:hAnsi="Times New Roman" w:cs="Times New Roman"/>
            <w:i/>
            <w:iCs/>
            <w:sz w:val="24"/>
            <w:szCs w:val="24"/>
            <w:highlight w:val="white"/>
          </w:rPr>
          <w:t>Hi Michael,</w:t>
        </w:r>
      </w:ins>
    </w:p>
    <w:p w14:paraId="6595BD14" w14:textId="3C839403" w:rsidR="00915DFF" w:rsidRDefault="00915DFF" w:rsidP="00915DFF">
      <w:pPr>
        <w:rPr>
          <w:ins w:id="22" w:author="Matthew" w:date="2021-02-23T15:57:00Z"/>
          <w:rFonts w:ascii="Times New Roman" w:hAnsi="Times New Roman" w:cs="Times New Roman"/>
          <w:i/>
          <w:iCs/>
          <w:sz w:val="24"/>
          <w:szCs w:val="24"/>
          <w:highlight w:val="white"/>
        </w:rPr>
      </w:pPr>
    </w:p>
    <w:p w14:paraId="1ED21893" w14:textId="7C498548" w:rsidR="00915DFF" w:rsidRDefault="00915DFF" w:rsidP="00915DFF">
      <w:pPr>
        <w:rPr>
          <w:ins w:id="23" w:author="Matthew" w:date="2021-02-23T16:00:00Z"/>
          <w:rFonts w:ascii="Times New Roman" w:hAnsi="Times New Roman" w:cs="Times New Roman"/>
          <w:i/>
          <w:iCs/>
          <w:sz w:val="24"/>
          <w:szCs w:val="24"/>
          <w:highlight w:val="white"/>
        </w:rPr>
      </w:pPr>
      <w:ins w:id="24" w:author="Matthew" w:date="2021-02-23T15:58:00Z">
        <w:r>
          <w:rPr>
            <w:rFonts w:ascii="Times New Roman" w:hAnsi="Times New Roman" w:cs="Times New Roman"/>
            <w:i/>
            <w:iCs/>
            <w:sz w:val="24"/>
            <w:szCs w:val="24"/>
            <w:highlight w:val="white"/>
          </w:rPr>
          <w:lastRenderedPageBreak/>
          <w:t>My first impression towards this piece was that it’s well-thought after</w:t>
        </w:r>
      </w:ins>
      <w:ins w:id="25" w:author="Matthew" w:date="2021-02-23T15:59:00Z">
        <w:r>
          <w:rPr>
            <w:rFonts w:ascii="Times New Roman" w:hAnsi="Times New Roman" w:cs="Times New Roman"/>
            <w:i/>
            <w:iCs/>
            <w:sz w:val="24"/>
            <w:szCs w:val="24"/>
            <w:highlight w:val="white"/>
          </w:rPr>
          <w:t xml:space="preserve"> given the extensive research you’ve done on the uni – not only through their website but also by consulting a current student who’s studying there. </w:t>
        </w:r>
      </w:ins>
      <w:ins w:id="26" w:author="Matthew" w:date="2021-02-23T16:00:00Z">
        <w:r>
          <w:rPr>
            <w:rFonts w:ascii="Times New Roman" w:hAnsi="Times New Roman" w:cs="Times New Roman"/>
            <w:i/>
            <w:iCs/>
            <w:sz w:val="24"/>
            <w:szCs w:val="24"/>
            <w:highlight w:val="white"/>
          </w:rPr>
          <w:t>This shows to the admissions committee that you’re actually interested in attending GTech as you’ve invested the time on researching from your end.</w:t>
        </w:r>
      </w:ins>
      <w:ins w:id="27" w:author="Matthew" w:date="2021-02-23T16:01:00Z">
        <w:r w:rsidR="0079256D">
          <w:rPr>
            <w:rFonts w:ascii="Times New Roman" w:hAnsi="Times New Roman" w:cs="Times New Roman"/>
            <w:i/>
            <w:iCs/>
            <w:sz w:val="24"/>
            <w:szCs w:val="24"/>
            <w:highlight w:val="white"/>
          </w:rPr>
          <w:t xml:space="preserve"> Thus</w:t>
        </w:r>
      </w:ins>
      <w:ins w:id="28" w:author="Matthew" w:date="2021-02-23T16:02:00Z">
        <w:r w:rsidR="0079256D">
          <w:rPr>
            <w:rFonts w:ascii="Times New Roman" w:hAnsi="Times New Roman" w:cs="Times New Roman"/>
            <w:i/>
            <w:iCs/>
            <w:sz w:val="24"/>
            <w:szCs w:val="24"/>
            <w:highlight w:val="white"/>
          </w:rPr>
          <w:t>,</w:t>
        </w:r>
      </w:ins>
      <w:ins w:id="29" w:author="Matthew" w:date="2021-02-23T16:01:00Z">
        <w:r w:rsidR="0079256D">
          <w:rPr>
            <w:rFonts w:ascii="Times New Roman" w:hAnsi="Times New Roman" w:cs="Times New Roman"/>
            <w:i/>
            <w:iCs/>
            <w:sz w:val="24"/>
            <w:szCs w:val="24"/>
            <w:highlight w:val="white"/>
          </w:rPr>
          <w:t xml:space="preserve"> your response to the second half of the prompt was </w:t>
        </w:r>
      </w:ins>
      <w:ins w:id="30" w:author="Matthew" w:date="2021-02-23T16:02:00Z">
        <w:r w:rsidR="0079256D">
          <w:rPr>
            <w:rFonts w:ascii="Times New Roman" w:hAnsi="Times New Roman" w:cs="Times New Roman"/>
            <w:i/>
            <w:iCs/>
            <w:sz w:val="24"/>
            <w:szCs w:val="24"/>
            <w:highlight w:val="white"/>
          </w:rPr>
          <w:t>nailed in</w:t>
        </w:r>
      </w:ins>
      <w:ins w:id="31" w:author="Matthew" w:date="2021-02-23T16:01:00Z">
        <w:r w:rsidR="0079256D">
          <w:rPr>
            <w:rFonts w:ascii="Times New Roman" w:hAnsi="Times New Roman" w:cs="Times New Roman"/>
            <w:i/>
            <w:iCs/>
            <w:sz w:val="24"/>
            <w:szCs w:val="24"/>
            <w:highlight w:val="white"/>
          </w:rPr>
          <w:t>.</w:t>
        </w:r>
      </w:ins>
    </w:p>
    <w:p w14:paraId="4CF9DFE8" w14:textId="290FA7F1" w:rsidR="00915DFF" w:rsidRDefault="00915DFF" w:rsidP="00915DFF">
      <w:pPr>
        <w:rPr>
          <w:ins w:id="32" w:author="Matthew" w:date="2021-02-23T16:00:00Z"/>
          <w:rFonts w:ascii="Times New Roman" w:hAnsi="Times New Roman" w:cs="Times New Roman"/>
          <w:i/>
          <w:iCs/>
          <w:sz w:val="24"/>
          <w:szCs w:val="24"/>
          <w:highlight w:val="white"/>
        </w:rPr>
      </w:pPr>
    </w:p>
    <w:p w14:paraId="58AA882A" w14:textId="071593D3" w:rsidR="00915DFF" w:rsidRDefault="00915DFF" w:rsidP="00915DFF">
      <w:pPr>
        <w:rPr>
          <w:ins w:id="33" w:author="Matthew" w:date="2021-02-23T16:04:00Z"/>
          <w:rFonts w:ascii="Times New Roman" w:hAnsi="Times New Roman" w:cs="Times New Roman"/>
          <w:i/>
          <w:iCs/>
          <w:sz w:val="24"/>
          <w:szCs w:val="24"/>
          <w:highlight w:val="white"/>
        </w:rPr>
      </w:pPr>
      <w:ins w:id="34" w:author="Matthew" w:date="2021-02-23T16:00:00Z">
        <w:r>
          <w:rPr>
            <w:rFonts w:ascii="Times New Roman" w:hAnsi="Times New Roman" w:cs="Times New Roman"/>
            <w:i/>
            <w:iCs/>
            <w:sz w:val="24"/>
            <w:szCs w:val="24"/>
            <w:highlight w:val="white"/>
          </w:rPr>
          <w:t xml:space="preserve">However, </w:t>
        </w:r>
      </w:ins>
      <w:ins w:id="35" w:author="Matthew" w:date="2021-02-23T16:01:00Z">
        <w:r w:rsidR="0079256D">
          <w:rPr>
            <w:rFonts w:ascii="Times New Roman" w:hAnsi="Times New Roman" w:cs="Times New Roman"/>
            <w:i/>
            <w:iCs/>
            <w:sz w:val="24"/>
            <w:szCs w:val="24"/>
            <w:highlight w:val="white"/>
          </w:rPr>
          <w:t>you haven’t actually really answered the first half of the prompt</w:t>
        </w:r>
      </w:ins>
      <w:ins w:id="36" w:author="Matthew" w:date="2021-02-23T16:03:00Z">
        <w:r w:rsidR="0079256D">
          <w:rPr>
            <w:rFonts w:ascii="Times New Roman" w:hAnsi="Times New Roman" w:cs="Times New Roman"/>
            <w:i/>
            <w:iCs/>
            <w:sz w:val="24"/>
            <w:szCs w:val="24"/>
            <w:highlight w:val="white"/>
          </w:rPr>
          <w:t xml:space="preserve"> – which asks why YOU want to study EE. I hope you can elaborate on this in the beginning of your essay to make</w:t>
        </w:r>
      </w:ins>
      <w:ins w:id="37" w:author="Matthew" w:date="2021-02-23T16:04:00Z">
        <w:r w:rsidR="0079256D">
          <w:rPr>
            <w:rFonts w:ascii="Times New Roman" w:hAnsi="Times New Roman" w:cs="Times New Roman"/>
            <w:i/>
            <w:iCs/>
            <w:sz w:val="24"/>
            <w:szCs w:val="24"/>
            <w:highlight w:val="white"/>
          </w:rPr>
          <w:t xml:space="preserve"> the latter parts of your piece even more purposeful.</w:t>
        </w:r>
      </w:ins>
    </w:p>
    <w:p w14:paraId="61D4CB1C" w14:textId="3B80D99F" w:rsidR="0079256D" w:rsidRDefault="0079256D" w:rsidP="00915DFF">
      <w:pPr>
        <w:rPr>
          <w:ins w:id="38" w:author="Matthew" w:date="2021-02-23T16:04:00Z"/>
          <w:rFonts w:ascii="Times New Roman" w:hAnsi="Times New Roman" w:cs="Times New Roman"/>
          <w:i/>
          <w:iCs/>
          <w:sz w:val="24"/>
          <w:szCs w:val="24"/>
          <w:highlight w:val="white"/>
        </w:rPr>
      </w:pPr>
    </w:p>
    <w:p w14:paraId="59298A8B" w14:textId="2BC84E89" w:rsidR="0079256D" w:rsidRDefault="0079256D" w:rsidP="00915DFF">
      <w:pPr>
        <w:rPr>
          <w:ins w:id="39" w:author="Matthew" w:date="2021-02-23T16:04:00Z"/>
          <w:rFonts w:ascii="Times New Roman" w:hAnsi="Times New Roman" w:cs="Times New Roman"/>
          <w:i/>
          <w:iCs/>
          <w:sz w:val="24"/>
          <w:szCs w:val="24"/>
          <w:highlight w:val="white"/>
        </w:rPr>
      </w:pPr>
      <w:ins w:id="40" w:author="Matthew" w:date="2021-02-23T16:04:00Z">
        <w:r>
          <w:rPr>
            <w:rFonts w:ascii="Times New Roman" w:hAnsi="Times New Roman" w:cs="Times New Roman"/>
            <w:i/>
            <w:iCs/>
            <w:sz w:val="24"/>
            <w:szCs w:val="24"/>
            <w:highlight w:val="white"/>
          </w:rPr>
          <w:t>All the best for your revision!</w:t>
        </w:r>
      </w:ins>
    </w:p>
    <w:p w14:paraId="3E79AA33" w14:textId="5C8332E1" w:rsidR="0079256D" w:rsidRDefault="0079256D" w:rsidP="00915DFF">
      <w:pPr>
        <w:rPr>
          <w:ins w:id="41" w:author="Matthew" w:date="2021-02-23T16:04:00Z"/>
          <w:rFonts w:ascii="Times New Roman" w:hAnsi="Times New Roman" w:cs="Times New Roman"/>
          <w:i/>
          <w:iCs/>
          <w:sz w:val="24"/>
          <w:szCs w:val="24"/>
          <w:highlight w:val="white"/>
        </w:rPr>
      </w:pPr>
    </w:p>
    <w:p w14:paraId="3043BF1A" w14:textId="231E9496" w:rsidR="0079256D" w:rsidRPr="00915DFF" w:rsidRDefault="0079256D" w:rsidP="00915DFF">
      <w:pPr>
        <w:rPr>
          <w:rFonts w:ascii="Times New Roman" w:hAnsi="Times New Roman" w:cs="Times New Roman"/>
          <w:i/>
          <w:iCs/>
          <w:sz w:val="24"/>
          <w:szCs w:val="24"/>
          <w:highlight w:val="white"/>
          <w:rPrChange w:id="42" w:author="Matthew" w:date="2021-02-23T15:57:00Z">
            <w:rPr>
              <w:sz w:val="24"/>
              <w:szCs w:val="24"/>
              <w:highlight w:val="white"/>
            </w:rPr>
          </w:rPrChange>
        </w:rPr>
        <w:pPrChange w:id="43" w:author="Matthew" w:date="2021-02-23T15:57:00Z">
          <w:pPr>
            <w:ind w:left="720"/>
          </w:pPr>
        </w:pPrChange>
      </w:pPr>
      <w:ins w:id="44" w:author="Matthew" w:date="2021-02-23T16:04:00Z">
        <w:r>
          <w:rPr>
            <w:rFonts w:ascii="Times New Roman" w:hAnsi="Times New Roman" w:cs="Times New Roman"/>
            <w:i/>
            <w:iCs/>
            <w:sz w:val="24"/>
            <w:szCs w:val="24"/>
            <w:highlight w:val="white"/>
          </w:rPr>
          <w:t>- Matthew</w:t>
        </w:r>
      </w:ins>
    </w:p>
    <w:p w14:paraId="0000000B" w14:textId="77777777" w:rsidR="00F51217" w:rsidRDefault="00F51217">
      <w:pPr>
        <w:ind w:left="720"/>
        <w:rPr>
          <w:sz w:val="24"/>
          <w:szCs w:val="24"/>
          <w:highlight w:val="white"/>
        </w:rPr>
      </w:pPr>
    </w:p>
    <w:p w14:paraId="0000000C" w14:textId="77777777" w:rsidR="00F51217" w:rsidRDefault="00F51217">
      <w:pPr>
        <w:ind w:left="720"/>
        <w:rPr>
          <w:sz w:val="24"/>
          <w:szCs w:val="24"/>
          <w:highlight w:val="white"/>
        </w:rPr>
      </w:pPr>
    </w:p>
    <w:p w14:paraId="0000000D" w14:textId="77777777" w:rsidR="00F51217" w:rsidRDefault="00F51217">
      <w:pPr>
        <w:rPr>
          <w:sz w:val="24"/>
          <w:szCs w:val="24"/>
          <w:highlight w:val="white"/>
        </w:rPr>
      </w:pPr>
    </w:p>
    <w:p w14:paraId="0000000E" w14:textId="77777777" w:rsidR="00F51217" w:rsidRDefault="00F51217">
      <w:pPr>
        <w:rPr>
          <w:sz w:val="24"/>
          <w:szCs w:val="24"/>
          <w:highlight w:val="white"/>
        </w:rPr>
      </w:pPr>
    </w:p>
    <w:sectPr w:rsidR="00F51217">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 w:author="Matthew" w:date="2021-02-23T15:39:00Z" w:initials="M">
    <w:p w14:paraId="5F436FAD" w14:textId="6972B455" w:rsidR="00F44BAC" w:rsidRDefault="00F44BAC">
      <w:pPr>
        <w:pStyle w:val="CommentText"/>
      </w:pPr>
      <w:r>
        <w:rPr>
          <w:rStyle w:val="CommentReference"/>
        </w:rPr>
        <w:annotationRef/>
      </w:r>
      <w:r>
        <w:t xml:space="preserve">You still haven’t answered the </w:t>
      </w:r>
      <w:r w:rsidR="00915DFF">
        <w:t xml:space="preserve">first part of the prompt </w:t>
      </w:r>
      <w:r>
        <w:t>“why do you want to study electrical engineering</w:t>
      </w:r>
      <w:r w:rsidR="00915DFF">
        <w:t>.”</w:t>
      </w:r>
    </w:p>
    <w:p w14:paraId="223B0772" w14:textId="77777777" w:rsidR="00F44BAC" w:rsidRDefault="00F44BAC">
      <w:pPr>
        <w:pStyle w:val="CommentText"/>
      </w:pPr>
    </w:p>
    <w:p w14:paraId="65DC708B" w14:textId="77777777" w:rsidR="00F44BAC" w:rsidRDefault="00D54BCC">
      <w:pPr>
        <w:pStyle w:val="CommentText"/>
      </w:pPr>
      <w:r>
        <w:t>It’s like saying “I want to study business because I want to earn more money.” Wanting to create “products with low energy consumption,” in your case, is just an automatic byproduct/ side factor when you choose to pursue your desired field of study.</w:t>
      </w:r>
    </w:p>
    <w:p w14:paraId="407A8911" w14:textId="77777777" w:rsidR="00D54BCC" w:rsidRDefault="00D54BCC">
      <w:pPr>
        <w:pStyle w:val="CommentText"/>
      </w:pPr>
    </w:p>
    <w:p w14:paraId="47C400F3" w14:textId="7E337194" w:rsidR="00D54BCC" w:rsidRDefault="00D54BCC">
      <w:pPr>
        <w:pStyle w:val="CommentText"/>
      </w:pPr>
      <w:r>
        <w:t>In approaching this prompt, you have to question why YOU personally want to read electrical engineering – perhaps you’ve always been fascinated with all things electricity since you were a child. Tell us your motives behind, YOUR story.</w:t>
      </w:r>
    </w:p>
  </w:comment>
  <w:comment w:id="4" w:author="Matthew" w:date="2021-02-23T15:52:00Z" w:initials="M">
    <w:p w14:paraId="0E4FEE7D" w14:textId="6C33CD18" w:rsidR="00915DFF" w:rsidRDefault="00915DFF">
      <w:pPr>
        <w:pStyle w:val="CommentText"/>
      </w:pPr>
      <w:r>
        <w:rPr>
          <w:rStyle w:val="CommentReference"/>
        </w:rPr>
        <w:annotationRef/>
      </w:r>
      <w:r>
        <w:t>This has been exemplified by the two paragraphs below.</w:t>
      </w:r>
    </w:p>
  </w:comment>
  <w:comment w:id="19" w:author="Matthew" w:date="2021-02-23T15:54:00Z" w:initials="M">
    <w:p w14:paraId="707D074E" w14:textId="08CED872" w:rsidR="00915DFF" w:rsidRDefault="00915DFF">
      <w:pPr>
        <w:pStyle w:val="CommentText"/>
      </w:pPr>
      <w:r>
        <w:rPr>
          <w:rStyle w:val="CommentReference"/>
        </w:rPr>
        <w:annotationRef/>
      </w:r>
      <w:r>
        <w:t>It’s smart of you to have consulted your high school pal who went to GTech in the beginning of the essay. If you still have some space, though, maybe mention a notable alumni from the uni who inspires you to pursue EE as part of the closing.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7C400F3" w15:done="0"/>
  <w15:commentEx w15:paraId="0E4FEE7D" w15:done="0"/>
  <w15:commentEx w15:paraId="707D074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DFA023" w16cex:dateUtc="2021-02-23T07:39:00Z"/>
  <w16cex:commentExtensible w16cex:durableId="23DFA34C" w16cex:dateUtc="2021-02-23T07:52:00Z"/>
  <w16cex:commentExtensible w16cex:durableId="23DFA3BD" w16cex:dateUtc="2021-02-23T07: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7C400F3" w16cid:durableId="23DFA023"/>
  <w16cid:commentId w16cid:paraId="0E4FEE7D" w16cid:durableId="23DFA34C"/>
  <w16cid:commentId w16cid:paraId="707D074E" w16cid:durableId="23DFA3B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AD9088D"/>
    <w:multiLevelType w:val="multilevel"/>
    <w:tmpl w:val="5706DC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tthew">
    <w15:presenceInfo w15:providerId="None" w15:userId="Matthew"/>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1217"/>
    <w:rsid w:val="001736C9"/>
    <w:rsid w:val="0079256D"/>
    <w:rsid w:val="00915DFF"/>
    <w:rsid w:val="00AA0BB8"/>
    <w:rsid w:val="00D54BCC"/>
    <w:rsid w:val="00F44BAC"/>
    <w:rsid w:val="00F51217"/>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C7695"/>
  <w15:docId w15:val="{F29544A8-86B9-734E-8706-EE4C71553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F44BAC"/>
    <w:rPr>
      <w:sz w:val="16"/>
      <w:szCs w:val="16"/>
    </w:rPr>
  </w:style>
  <w:style w:type="paragraph" w:styleId="CommentText">
    <w:name w:val="annotation text"/>
    <w:basedOn w:val="Normal"/>
    <w:link w:val="CommentTextChar"/>
    <w:uiPriority w:val="99"/>
    <w:semiHidden/>
    <w:unhideWhenUsed/>
    <w:rsid w:val="00F44BAC"/>
    <w:pPr>
      <w:spacing w:line="240" w:lineRule="auto"/>
    </w:pPr>
    <w:rPr>
      <w:sz w:val="20"/>
      <w:szCs w:val="20"/>
    </w:rPr>
  </w:style>
  <w:style w:type="character" w:customStyle="1" w:styleId="CommentTextChar">
    <w:name w:val="Comment Text Char"/>
    <w:basedOn w:val="DefaultParagraphFont"/>
    <w:link w:val="CommentText"/>
    <w:uiPriority w:val="99"/>
    <w:semiHidden/>
    <w:rsid w:val="00F44BAC"/>
    <w:rPr>
      <w:sz w:val="20"/>
      <w:szCs w:val="20"/>
    </w:rPr>
  </w:style>
  <w:style w:type="paragraph" w:styleId="CommentSubject">
    <w:name w:val="annotation subject"/>
    <w:basedOn w:val="CommentText"/>
    <w:next w:val="CommentText"/>
    <w:link w:val="CommentSubjectChar"/>
    <w:uiPriority w:val="99"/>
    <w:semiHidden/>
    <w:unhideWhenUsed/>
    <w:rsid w:val="00F44BAC"/>
    <w:rPr>
      <w:b/>
      <w:bCs/>
    </w:rPr>
  </w:style>
  <w:style w:type="character" w:customStyle="1" w:styleId="CommentSubjectChar">
    <w:name w:val="Comment Subject Char"/>
    <w:basedOn w:val="CommentTextChar"/>
    <w:link w:val="CommentSubject"/>
    <w:uiPriority w:val="99"/>
    <w:semiHidden/>
    <w:rsid w:val="00F44BAC"/>
    <w:rPr>
      <w:b/>
      <w:bCs/>
      <w:sz w:val="20"/>
      <w:szCs w:val="20"/>
    </w:rPr>
  </w:style>
  <w:style w:type="paragraph" w:styleId="ListParagraph">
    <w:name w:val="List Paragraph"/>
    <w:basedOn w:val="Normal"/>
    <w:uiPriority w:val="34"/>
    <w:qFormat/>
    <w:rsid w:val="007925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2</Pages>
  <Words>490</Words>
  <Characters>2796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Matthew</cp:lastModifiedBy>
  <cp:revision>3</cp:revision>
  <dcterms:created xsi:type="dcterms:W3CDTF">2021-02-21T15:49:00Z</dcterms:created>
  <dcterms:modified xsi:type="dcterms:W3CDTF">2021-02-23T08:04:00Z</dcterms:modified>
</cp:coreProperties>
</file>