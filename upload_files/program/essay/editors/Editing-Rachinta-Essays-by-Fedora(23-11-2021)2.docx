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C520E" w14:textId="6DBF33B4" w:rsidR="003F1D3F" w:rsidRPr="003F1D3F" w:rsidRDefault="00C6767F" w:rsidP="003F1D3F">
      <w:pPr>
        <w:rPr>
          <w:rFonts w:ascii="Times New Roman" w:eastAsia="Times New Roman" w:hAnsi="Times New Roman" w:cs="Times New Roman"/>
        </w:rPr>
      </w:pPr>
      <w:r w:rsidRPr="00C6767F">
        <w:rPr>
          <w:rFonts w:ascii="Arial" w:eastAsia="Times New Roman" w:hAnsi="Arial" w:cs="Arial"/>
          <w:b/>
          <w:bCs/>
          <w:color w:val="000000"/>
          <w:sz w:val="22"/>
          <w:szCs w:val="22"/>
        </w:rPr>
        <w:t>3. What would you say is your greatest talent or skill? How have you developed and demonstrated that talent over time?</w:t>
      </w:r>
      <w:r w:rsidR="0077754B">
        <w:rPr>
          <w:rFonts w:ascii="Arial" w:eastAsia="Times New Roman" w:hAnsi="Arial" w:cs="Arial"/>
          <w:b/>
          <w:bCs/>
          <w:color w:val="000000"/>
          <w:sz w:val="22"/>
          <w:szCs w:val="22"/>
        </w:rPr>
        <w:t xml:space="preserve"> (350 words)</w:t>
      </w:r>
    </w:p>
    <w:p w14:paraId="26194154" w14:textId="77777777" w:rsidR="003F1D3F" w:rsidRDefault="003F1D3F" w:rsidP="003F1D3F">
      <w:pPr>
        <w:rPr>
          <w:rFonts w:ascii="Arial" w:eastAsia="Times New Roman" w:hAnsi="Arial" w:cs="Arial"/>
          <w:color w:val="000000"/>
          <w:sz w:val="22"/>
          <w:szCs w:val="22"/>
        </w:rPr>
      </w:pPr>
    </w:p>
    <w:p w14:paraId="7077F875" w14:textId="4C056555" w:rsidR="00C6767F" w:rsidRPr="00C6767F" w:rsidRDefault="00C6767F" w:rsidP="00C6767F">
      <w:pPr>
        <w:jc w:val="both"/>
        <w:rPr>
          <w:rFonts w:ascii="Times New Roman" w:eastAsia="Times New Roman" w:hAnsi="Times New Roman" w:cs="Times New Roman"/>
          <w:color w:val="000000" w:themeColor="text1"/>
        </w:rPr>
      </w:pPr>
      <w:r w:rsidRPr="00C6767F">
        <w:rPr>
          <w:rFonts w:ascii="Arial" w:eastAsia="Times New Roman" w:hAnsi="Arial" w:cs="Arial"/>
          <w:color w:val="000000" w:themeColor="text1"/>
          <w:sz w:val="22"/>
          <w:szCs w:val="22"/>
        </w:rPr>
        <w:t xml:space="preserve">I play three instruments... and a half: piano, guitar, and two different saxophones - tenor and soprano. I don’t usually regard them as two different instruments; they have the same parts, same fingering, </w:t>
      </w:r>
      <w:del w:id="0" w:author="Fedora Elrica Gracia" w:date="2021-11-23T19:06:00Z">
        <w:r w:rsidRPr="00C6767F" w:rsidDel="001F0A32">
          <w:rPr>
            <w:rFonts w:ascii="Arial" w:eastAsia="Times New Roman" w:hAnsi="Arial" w:cs="Arial"/>
            <w:color w:val="000000" w:themeColor="text1"/>
            <w:sz w:val="22"/>
            <w:szCs w:val="22"/>
          </w:rPr>
          <w:delText>same</w:delText>
        </w:r>
      </w:del>
      <w:ins w:id="1" w:author="Fedora Elrica Gracia" w:date="2021-11-23T19:06:00Z">
        <w:r w:rsidR="001F0A32" w:rsidRPr="00C6767F">
          <w:rPr>
            <w:rFonts w:ascii="Arial" w:eastAsia="Times New Roman" w:hAnsi="Arial" w:cs="Arial"/>
            <w:color w:val="000000" w:themeColor="text1"/>
            <w:sz w:val="22"/>
            <w:szCs w:val="22"/>
          </w:rPr>
          <w:t>and same</w:t>
        </w:r>
      </w:ins>
      <w:r w:rsidRPr="00C6767F">
        <w:rPr>
          <w:rFonts w:ascii="Arial" w:eastAsia="Times New Roman" w:hAnsi="Arial" w:cs="Arial"/>
          <w:color w:val="000000" w:themeColor="text1"/>
          <w:sz w:val="22"/>
          <w:szCs w:val="22"/>
        </w:rPr>
        <w:t xml:space="preserve"> music. However, I don’t see them as the same instrument either. </w:t>
      </w:r>
    </w:p>
    <w:p w14:paraId="4583941E" w14:textId="77777777" w:rsidR="00C6767F" w:rsidRPr="00C6767F" w:rsidRDefault="00C6767F" w:rsidP="00C6767F">
      <w:pPr>
        <w:jc w:val="both"/>
        <w:rPr>
          <w:rFonts w:ascii="Times New Roman" w:eastAsia="Times New Roman" w:hAnsi="Times New Roman" w:cs="Times New Roman"/>
          <w:color w:val="000000" w:themeColor="text1"/>
        </w:rPr>
      </w:pPr>
    </w:p>
    <w:p w14:paraId="63D6273A" w14:textId="4859BA6F" w:rsidR="00C6767F" w:rsidRPr="00C6767F" w:rsidRDefault="00C6767F" w:rsidP="00C6767F">
      <w:pPr>
        <w:jc w:val="both"/>
        <w:rPr>
          <w:rFonts w:ascii="Times New Roman" w:eastAsia="Times New Roman" w:hAnsi="Times New Roman" w:cs="Times New Roman"/>
          <w:color w:val="000000" w:themeColor="text1"/>
        </w:rPr>
      </w:pPr>
      <w:commentRangeStart w:id="2"/>
      <w:r w:rsidRPr="00C6767F">
        <w:rPr>
          <w:rFonts w:ascii="Arial" w:eastAsia="Times New Roman" w:hAnsi="Arial" w:cs="Arial"/>
          <w:color w:val="000000" w:themeColor="text1"/>
          <w:sz w:val="22"/>
          <w:szCs w:val="22"/>
        </w:rPr>
        <w:t xml:space="preserve">Contrasting my </w:t>
      </w:r>
      <w:del w:id="3" w:author="Fedora Elrica Gracia" w:date="2021-11-23T19:06:00Z">
        <w:r w:rsidRPr="00C6767F" w:rsidDel="001F0A32">
          <w:rPr>
            <w:rFonts w:ascii="Arial" w:eastAsia="Times New Roman" w:hAnsi="Arial" w:cs="Arial"/>
            <w:color w:val="000000" w:themeColor="text1"/>
            <w:sz w:val="22"/>
            <w:szCs w:val="22"/>
          </w:rPr>
          <w:delText>16 inch</w:delText>
        </w:r>
      </w:del>
      <w:ins w:id="4" w:author="Fedora Elrica Gracia" w:date="2021-11-23T19:06:00Z">
        <w:r w:rsidR="001F0A32" w:rsidRPr="00C6767F">
          <w:rPr>
            <w:rFonts w:ascii="Arial" w:eastAsia="Times New Roman" w:hAnsi="Arial" w:cs="Arial"/>
            <w:color w:val="000000" w:themeColor="text1"/>
            <w:sz w:val="22"/>
            <w:szCs w:val="22"/>
          </w:rPr>
          <w:t>16-inch</w:t>
        </w:r>
      </w:ins>
      <w:r w:rsidRPr="00C6767F">
        <w:rPr>
          <w:rFonts w:ascii="Arial" w:eastAsia="Times New Roman" w:hAnsi="Arial" w:cs="Arial"/>
          <w:color w:val="000000" w:themeColor="text1"/>
          <w:sz w:val="22"/>
          <w:szCs w:val="22"/>
        </w:rPr>
        <w:t xml:space="preserve"> soprano, my tenor is 39 inches long. Like a go-cart and a real car, switching between two objects of different sizes offer a much greater challenge than expected. Being 5’1, I stumbled over attempting to pick up the instrument for the first time, but I was adamant to be able to switch between the brightness of the current baby saxophone to the deep, rich sound of the tenor. With my first blow (or more accurately, my first squeak), it was clear that my soprano’s tight embouchure meant this transition was going to be difficult.</w:t>
      </w:r>
      <w:commentRangeEnd w:id="2"/>
      <w:r w:rsidR="001F0A32">
        <w:rPr>
          <w:rStyle w:val="CommentReference"/>
        </w:rPr>
        <w:commentReference w:id="2"/>
      </w:r>
    </w:p>
    <w:p w14:paraId="4D716D25" w14:textId="77777777" w:rsidR="00C6767F" w:rsidRPr="00C6767F" w:rsidRDefault="00C6767F" w:rsidP="00C6767F">
      <w:pPr>
        <w:jc w:val="both"/>
        <w:rPr>
          <w:rFonts w:ascii="Arial" w:eastAsia="Times New Roman" w:hAnsi="Arial" w:cs="Arial"/>
          <w:color w:val="000000" w:themeColor="text1"/>
          <w:sz w:val="22"/>
          <w:szCs w:val="22"/>
        </w:rPr>
      </w:pPr>
    </w:p>
    <w:p w14:paraId="3CAD8EF6" w14:textId="2AB6733F" w:rsidR="00C6767F" w:rsidRPr="00C6767F" w:rsidRDefault="00C6767F" w:rsidP="00C6767F">
      <w:pPr>
        <w:jc w:val="both"/>
        <w:rPr>
          <w:rFonts w:ascii="Times New Roman" w:eastAsia="Times New Roman" w:hAnsi="Times New Roman" w:cs="Times New Roman"/>
          <w:color w:val="000000" w:themeColor="text1"/>
        </w:rPr>
      </w:pPr>
      <w:r w:rsidRPr="00C6767F">
        <w:rPr>
          <w:rFonts w:ascii="Arial" w:eastAsia="Times New Roman" w:hAnsi="Arial" w:cs="Arial"/>
          <w:color w:val="000000" w:themeColor="text1"/>
          <w:sz w:val="22"/>
          <w:szCs w:val="22"/>
        </w:rPr>
        <w:t xml:space="preserve">Therefore, I came up with a strategy. While it may sound silly to learn a skill </w:t>
      </w:r>
      <w:del w:id="5" w:author="Fedora Elrica Gracia" w:date="2021-11-23T19:07:00Z">
        <w:r w:rsidRPr="00C6767F" w:rsidDel="001F0A32">
          <w:rPr>
            <w:rFonts w:ascii="Arial" w:eastAsia="Times New Roman" w:hAnsi="Arial" w:cs="Arial"/>
            <w:color w:val="000000" w:themeColor="text1"/>
            <w:sz w:val="22"/>
            <w:szCs w:val="22"/>
          </w:rPr>
          <w:delText>by doing</w:delText>
        </w:r>
      </w:del>
      <w:ins w:id="6" w:author="Fedora Elrica Gracia" w:date="2021-11-23T19:07:00Z">
        <w:r w:rsidR="001F0A32">
          <w:rPr>
            <w:rFonts w:ascii="Arial" w:eastAsia="Times New Roman" w:hAnsi="Arial" w:cs="Arial"/>
            <w:color w:val="000000" w:themeColor="text1"/>
            <w:sz w:val="22"/>
            <w:szCs w:val="22"/>
          </w:rPr>
          <w:t>through</w:t>
        </w:r>
      </w:ins>
      <w:r w:rsidRPr="00C6767F">
        <w:rPr>
          <w:rFonts w:ascii="Arial" w:eastAsia="Times New Roman" w:hAnsi="Arial" w:cs="Arial"/>
          <w:color w:val="000000" w:themeColor="text1"/>
          <w:sz w:val="22"/>
          <w:szCs w:val="22"/>
        </w:rPr>
        <w:t xml:space="preserve"> research, my Spotify playlist featuring my personal </w:t>
      </w:r>
      <w:proofErr w:type="spellStart"/>
      <w:r w:rsidRPr="00C6767F">
        <w:rPr>
          <w:rFonts w:ascii="Arial" w:eastAsia="Times New Roman" w:hAnsi="Arial" w:cs="Arial"/>
          <w:color w:val="000000" w:themeColor="text1"/>
          <w:sz w:val="22"/>
          <w:szCs w:val="22"/>
        </w:rPr>
        <w:t>favourite</w:t>
      </w:r>
      <w:proofErr w:type="spellEnd"/>
      <w:r w:rsidRPr="00C6767F">
        <w:rPr>
          <w:rFonts w:ascii="Arial" w:eastAsia="Times New Roman" w:hAnsi="Arial" w:cs="Arial"/>
          <w:color w:val="000000" w:themeColor="text1"/>
          <w:sz w:val="22"/>
          <w:szCs w:val="22"/>
        </w:rPr>
        <w:t xml:space="preserve">, Count Basie’s Orchestra, was particularly useful to show me the correct tone and timbre of a ‘proper’ tenor. </w:t>
      </w:r>
      <w:proofErr w:type="gramStart"/>
      <w:r w:rsidRPr="00C6767F">
        <w:rPr>
          <w:rFonts w:ascii="Arial" w:eastAsia="Times New Roman" w:hAnsi="Arial" w:cs="Arial"/>
          <w:color w:val="000000" w:themeColor="text1"/>
          <w:sz w:val="22"/>
          <w:szCs w:val="22"/>
        </w:rPr>
        <w:t>Then, the dreaded scales.</w:t>
      </w:r>
      <w:proofErr w:type="gramEnd"/>
      <w:r w:rsidRPr="00C6767F">
        <w:rPr>
          <w:rFonts w:ascii="Arial" w:eastAsia="Times New Roman" w:hAnsi="Arial" w:cs="Arial"/>
          <w:color w:val="000000" w:themeColor="text1"/>
          <w:sz w:val="22"/>
          <w:szCs w:val="22"/>
        </w:rPr>
        <w:t xml:space="preserve"> The notorious repetition of one note after the other, each a tone apart, up and down the keys. While my soprano accommodated my small fingers, the tenor keys were almost 2 inches apart. Every</w:t>
      </w:r>
      <w:r>
        <w:rPr>
          <w:rFonts w:ascii="Arial" w:eastAsia="Times New Roman" w:hAnsi="Arial" w:cs="Arial"/>
          <w:color w:val="000000" w:themeColor="text1"/>
          <w:sz w:val="22"/>
          <w:szCs w:val="22"/>
        </w:rPr>
        <w:t xml:space="preserve"> </w:t>
      </w:r>
      <w:r w:rsidRPr="00C6767F">
        <w:rPr>
          <w:rFonts w:ascii="Arial" w:eastAsia="Times New Roman" w:hAnsi="Arial" w:cs="Arial"/>
          <w:color w:val="000000" w:themeColor="text1"/>
          <w:sz w:val="22"/>
          <w:szCs w:val="22"/>
        </w:rPr>
        <w:t xml:space="preserve">day, I dedicated 10 minutes to progressing my major and minor, blues and chromatic scales from crochets to semiquavers. </w:t>
      </w:r>
      <w:proofErr w:type="gramStart"/>
      <w:r w:rsidRPr="00C6767F">
        <w:rPr>
          <w:rFonts w:ascii="Arial" w:eastAsia="Times New Roman" w:hAnsi="Arial" w:cs="Arial"/>
          <w:color w:val="000000" w:themeColor="text1"/>
          <w:sz w:val="22"/>
          <w:szCs w:val="22"/>
        </w:rPr>
        <w:t>Lastly, the low notes.</w:t>
      </w:r>
      <w:proofErr w:type="gramEnd"/>
      <w:r w:rsidRPr="00C6767F">
        <w:rPr>
          <w:rFonts w:ascii="Arial" w:eastAsia="Times New Roman" w:hAnsi="Arial" w:cs="Arial"/>
          <w:color w:val="000000" w:themeColor="text1"/>
          <w:sz w:val="22"/>
          <w:szCs w:val="22"/>
        </w:rPr>
        <w:t xml:space="preserve"> The </w:t>
      </w:r>
      <w:proofErr w:type="gramStart"/>
      <w:r w:rsidRPr="00C6767F">
        <w:rPr>
          <w:rFonts w:ascii="Arial" w:eastAsia="Times New Roman" w:hAnsi="Arial" w:cs="Arial"/>
          <w:color w:val="000000" w:themeColor="text1"/>
          <w:sz w:val="22"/>
          <w:szCs w:val="22"/>
        </w:rPr>
        <w:t>39 inch</w:t>
      </w:r>
      <w:proofErr w:type="gramEnd"/>
      <w:r w:rsidRPr="00C6767F">
        <w:rPr>
          <w:rFonts w:ascii="Arial" w:eastAsia="Times New Roman" w:hAnsi="Arial" w:cs="Arial"/>
          <w:color w:val="000000" w:themeColor="text1"/>
          <w:sz w:val="22"/>
          <w:szCs w:val="22"/>
        </w:rPr>
        <w:t xml:space="preserve"> body meant that I needed to blow a lot more air to project a single note compared to my soprano. To play anything below a D, I had to embrace my double chin and open up my embouchure. </w:t>
      </w:r>
    </w:p>
    <w:p w14:paraId="69524FAD" w14:textId="0258AA17" w:rsidR="00C6767F" w:rsidRDefault="00C6767F" w:rsidP="00C6767F">
      <w:pPr>
        <w:jc w:val="both"/>
        <w:rPr>
          <w:rFonts w:ascii="Arial" w:eastAsia="Times New Roman" w:hAnsi="Arial" w:cs="Arial"/>
          <w:color w:val="000000" w:themeColor="text1"/>
          <w:sz w:val="22"/>
          <w:szCs w:val="22"/>
        </w:rPr>
      </w:pPr>
      <w:r w:rsidRPr="00C6767F">
        <w:rPr>
          <w:rFonts w:ascii="Times New Roman" w:eastAsia="Times New Roman" w:hAnsi="Times New Roman" w:cs="Times New Roman"/>
          <w:color w:val="000000" w:themeColor="text1"/>
        </w:rPr>
        <w:br/>
      </w:r>
      <w:r w:rsidRPr="00C6767F">
        <w:rPr>
          <w:rFonts w:ascii="Arial" w:eastAsia="Times New Roman" w:hAnsi="Arial" w:cs="Arial"/>
          <w:color w:val="000000" w:themeColor="text1"/>
          <w:sz w:val="22"/>
          <w:szCs w:val="22"/>
        </w:rPr>
        <w:t xml:space="preserve">Within 3 months of following these steps, I can </w:t>
      </w:r>
      <w:r>
        <w:rPr>
          <w:rFonts w:ascii="Arial" w:eastAsia="Times New Roman" w:hAnsi="Arial" w:cs="Arial"/>
          <w:color w:val="000000" w:themeColor="text1"/>
          <w:sz w:val="22"/>
          <w:szCs w:val="22"/>
        </w:rPr>
        <w:t xml:space="preserve">now </w:t>
      </w:r>
      <w:r w:rsidRPr="00C6767F">
        <w:rPr>
          <w:rFonts w:ascii="Arial" w:eastAsia="Times New Roman" w:hAnsi="Arial" w:cs="Arial"/>
          <w:color w:val="000000" w:themeColor="text1"/>
          <w:sz w:val="22"/>
          <w:szCs w:val="22"/>
        </w:rPr>
        <w:t>easily pick up my tenor without stumbling, and embrace its warm sound without any squeaks. I can now confidently switch between my soprano and my tenor sax</w:t>
      </w:r>
      <w:r w:rsidRPr="00C6767F">
        <w:rPr>
          <w:rFonts w:ascii="Arial" w:eastAsia="Times New Roman" w:hAnsi="Arial" w:cs="Arial"/>
          <w:color w:val="000000" w:themeColor="text1"/>
        </w:rPr>
        <w:t xml:space="preserve">— </w:t>
      </w:r>
      <w:commentRangeStart w:id="7"/>
      <w:r w:rsidRPr="00C6767F">
        <w:rPr>
          <w:rFonts w:ascii="Arial" w:eastAsia="Times New Roman" w:hAnsi="Arial" w:cs="Arial"/>
          <w:color w:val="000000" w:themeColor="text1"/>
          <w:sz w:val="22"/>
          <w:szCs w:val="22"/>
        </w:rPr>
        <w:t xml:space="preserve">my 16-inch baby sax accompanies me during my solo performances, while my giant tenor leads as tenor 1 in my school’s big band. </w:t>
      </w:r>
      <w:commentRangeEnd w:id="7"/>
      <w:r w:rsidR="001F0A32">
        <w:rPr>
          <w:rStyle w:val="CommentReference"/>
        </w:rPr>
        <w:commentReference w:id="7"/>
      </w:r>
    </w:p>
    <w:p w14:paraId="34700510" w14:textId="77777777" w:rsidR="001F0A32" w:rsidRDefault="001F0A32" w:rsidP="00C6767F">
      <w:pPr>
        <w:pBdr>
          <w:bottom w:val="single" w:sz="6" w:space="1" w:color="auto"/>
        </w:pBdr>
        <w:jc w:val="both"/>
        <w:rPr>
          <w:rFonts w:ascii="Arial" w:eastAsia="Times New Roman" w:hAnsi="Arial" w:cs="Arial"/>
          <w:color w:val="000000" w:themeColor="text1"/>
          <w:sz w:val="22"/>
          <w:szCs w:val="22"/>
        </w:rPr>
      </w:pPr>
    </w:p>
    <w:p w14:paraId="4E32E264" w14:textId="77777777" w:rsidR="001F0A32" w:rsidRDefault="001F0A32" w:rsidP="00C6767F">
      <w:pPr>
        <w:jc w:val="both"/>
        <w:rPr>
          <w:rFonts w:ascii="Arial" w:eastAsia="Times New Roman" w:hAnsi="Arial" w:cs="Arial"/>
          <w:color w:val="000000" w:themeColor="text1"/>
          <w:sz w:val="22"/>
          <w:szCs w:val="22"/>
        </w:rPr>
      </w:pPr>
    </w:p>
    <w:p w14:paraId="2B067031" w14:textId="061B094F" w:rsidR="001F0A32" w:rsidRPr="001F0A32" w:rsidRDefault="001F0A32" w:rsidP="00C6767F">
      <w:pPr>
        <w:jc w:val="both"/>
        <w:rPr>
          <w:rFonts w:ascii="Arial" w:eastAsia="Times New Roman" w:hAnsi="Arial" w:cs="Arial"/>
          <w:color w:val="000000" w:themeColor="text1"/>
          <w:sz w:val="22"/>
          <w:szCs w:val="22"/>
        </w:rPr>
      </w:pPr>
      <w:r w:rsidRPr="001F0A32">
        <w:rPr>
          <w:rFonts w:ascii="Arial" w:eastAsia="Times New Roman" w:hAnsi="Arial" w:cs="Arial"/>
          <w:color w:val="000000" w:themeColor="text1"/>
          <w:sz w:val="22"/>
          <w:szCs w:val="22"/>
        </w:rPr>
        <w:t xml:space="preserve">This is great </w:t>
      </w:r>
      <w:proofErr w:type="spellStart"/>
      <w:r w:rsidRPr="001F0A32">
        <w:rPr>
          <w:rFonts w:ascii="Arial" w:eastAsia="Times New Roman" w:hAnsi="Arial" w:cs="Arial"/>
          <w:color w:val="000000" w:themeColor="text1"/>
          <w:sz w:val="22"/>
          <w:szCs w:val="22"/>
        </w:rPr>
        <w:t>Rachinta</w:t>
      </w:r>
      <w:proofErr w:type="spellEnd"/>
      <w:r w:rsidRPr="001F0A32">
        <w:rPr>
          <w:rFonts w:ascii="Arial" w:eastAsia="Times New Roman" w:hAnsi="Arial" w:cs="Arial"/>
          <w:color w:val="000000" w:themeColor="text1"/>
          <w:sz w:val="22"/>
          <w:szCs w:val="22"/>
        </w:rPr>
        <w:t>!</w:t>
      </w:r>
    </w:p>
    <w:p w14:paraId="310ACB03" w14:textId="6558EE3D" w:rsidR="001F0A32" w:rsidRPr="001F0A32" w:rsidRDefault="001F0A32" w:rsidP="00C6767F">
      <w:pPr>
        <w:jc w:val="both"/>
        <w:rPr>
          <w:rFonts w:ascii="Arial" w:eastAsia="Times New Roman" w:hAnsi="Arial" w:cs="Arial"/>
          <w:color w:val="000000" w:themeColor="text1"/>
          <w:sz w:val="22"/>
          <w:szCs w:val="22"/>
        </w:rPr>
      </w:pPr>
      <w:r w:rsidRPr="001F0A32">
        <w:rPr>
          <w:rFonts w:ascii="Arial" w:eastAsia="Times New Roman" w:hAnsi="Arial" w:cs="Arial"/>
          <w:color w:val="000000" w:themeColor="text1"/>
          <w:sz w:val="22"/>
          <w:szCs w:val="22"/>
        </w:rPr>
        <w:t>I was actually imagining you with the 2 saxophones as I read.</w:t>
      </w:r>
    </w:p>
    <w:p w14:paraId="4515833F" w14:textId="328D81AA" w:rsidR="001F0A32" w:rsidRDefault="001F0A32" w:rsidP="00C6767F">
      <w:pPr>
        <w:jc w:val="both"/>
        <w:rPr>
          <w:rFonts w:ascii="Arial" w:eastAsia="Times New Roman" w:hAnsi="Arial" w:cs="Arial"/>
          <w:color w:val="000000" w:themeColor="text1"/>
          <w:sz w:val="22"/>
          <w:szCs w:val="22"/>
        </w:rPr>
      </w:pPr>
      <w:r w:rsidRPr="001F0A32">
        <w:rPr>
          <w:rFonts w:ascii="Arial" w:eastAsia="Times New Roman" w:hAnsi="Arial" w:cs="Arial"/>
          <w:color w:val="000000" w:themeColor="text1"/>
          <w:sz w:val="22"/>
          <w:szCs w:val="22"/>
        </w:rPr>
        <w:t xml:space="preserve">You were able to descriptively share how you’ve developed your </w:t>
      </w:r>
      <w:r>
        <w:rPr>
          <w:rFonts w:ascii="Arial" w:eastAsia="Times New Roman" w:hAnsi="Arial" w:cs="Arial"/>
          <w:color w:val="000000" w:themeColor="text1"/>
          <w:sz w:val="22"/>
          <w:szCs w:val="22"/>
        </w:rPr>
        <w:t xml:space="preserve">talent </w:t>
      </w:r>
      <w:r w:rsidR="00AF587F">
        <w:rPr>
          <w:rFonts w:ascii="Arial" w:eastAsia="Times New Roman" w:hAnsi="Arial" w:cs="Arial"/>
          <w:color w:val="000000" w:themeColor="text1"/>
          <w:sz w:val="22"/>
          <w:szCs w:val="22"/>
        </w:rPr>
        <w:t>very well.</w:t>
      </w:r>
    </w:p>
    <w:p w14:paraId="06BD986F" w14:textId="77777777" w:rsidR="00AF587F" w:rsidRDefault="00AF587F" w:rsidP="00C6767F">
      <w:pPr>
        <w:jc w:val="both"/>
        <w:rPr>
          <w:rFonts w:ascii="Arial" w:eastAsia="Times New Roman" w:hAnsi="Arial" w:cs="Arial"/>
          <w:color w:val="000000" w:themeColor="text1"/>
          <w:sz w:val="22"/>
          <w:szCs w:val="22"/>
        </w:rPr>
      </w:pPr>
    </w:p>
    <w:p w14:paraId="1FF540D3" w14:textId="2A70DAD7" w:rsidR="001F0A32" w:rsidRDefault="00AF587F" w:rsidP="00AF587F">
      <w:pPr>
        <w:jc w:val="both"/>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I do think though you could elaborate just a little bit more on how you demonstrated your talent over time. I think it would be good if you could add 1 or 2 details to your solo performances. </w:t>
      </w:r>
    </w:p>
    <w:p w14:paraId="46882872" w14:textId="77777777" w:rsidR="00AF587F" w:rsidRDefault="00AF587F" w:rsidP="00AF587F">
      <w:pPr>
        <w:jc w:val="both"/>
        <w:rPr>
          <w:rFonts w:ascii="Arial" w:eastAsia="Times New Roman" w:hAnsi="Arial" w:cs="Arial"/>
          <w:color w:val="000000" w:themeColor="text1"/>
          <w:sz w:val="22"/>
          <w:szCs w:val="22"/>
        </w:rPr>
      </w:pPr>
    </w:p>
    <w:p w14:paraId="70848A6F" w14:textId="66790428" w:rsidR="00AF587F" w:rsidRPr="00AF587F" w:rsidRDefault="00AF587F" w:rsidP="00AF587F">
      <w:pPr>
        <w:jc w:val="both"/>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All the best!</w:t>
      </w:r>
      <w:bookmarkStart w:id="8" w:name="_GoBack"/>
      <w:bookmarkEnd w:id="8"/>
    </w:p>
    <w:sectPr w:rsidR="00AF587F" w:rsidRPr="00AF587F"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edora Elrica Gracia" w:date="2021-11-23T19:15:00Z" w:initials="FE">
    <w:p w14:paraId="707BA3CC" w14:textId="6EAD1B3E" w:rsidR="001F0A32" w:rsidRDefault="001F0A32">
      <w:pPr>
        <w:pStyle w:val="CommentText"/>
      </w:pPr>
      <w:r>
        <w:rPr>
          <w:rStyle w:val="CommentReference"/>
        </w:rPr>
        <w:annotationRef/>
      </w:r>
      <w:r>
        <w:t>In order to still stick to the word limit as you elaborate a little bit more on how you demonstrated your talent over time, try to cut a few words here.</w:t>
      </w:r>
    </w:p>
  </w:comment>
  <w:comment w:id="7" w:author="Fedora Elrica Gracia" w:date="2021-11-23T19:15:00Z" w:initials="FE">
    <w:p w14:paraId="7DD59E1E" w14:textId="16EBFF5B" w:rsidR="001F0A32" w:rsidRDefault="001F0A32">
      <w:pPr>
        <w:pStyle w:val="CommentText"/>
      </w:pPr>
      <w:r>
        <w:rPr>
          <w:rStyle w:val="CommentReference"/>
        </w:rPr>
        <w:annotationRef/>
      </w:r>
      <w:r>
        <w:t>I think it would be good if you could add 1 or 2 more details to this, especially to your solo performances! Do you conduct and organize your own performance? How?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3F"/>
    <w:rsid w:val="001F0A32"/>
    <w:rsid w:val="003F1D3F"/>
    <w:rsid w:val="004A375B"/>
    <w:rsid w:val="00707B31"/>
    <w:rsid w:val="0077754B"/>
    <w:rsid w:val="00A3079B"/>
    <w:rsid w:val="00AF587F"/>
    <w:rsid w:val="00C10EAC"/>
    <w:rsid w:val="00C67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C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F0A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A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0A32"/>
    <w:rPr>
      <w:sz w:val="18"/>
      <w:szCs w:val="18"/>
    </w:rPr>
  </w:style>
  <w:style w:type="paragraph" w:styleId="CommentText">
    <w:name w:val="annotation text"/>
    <w:basedOn w:val="Normal"/>
    <w:link w:val="CommentTextChar"/>
    <w:uiPriority w:val="99"/>
    <w:semiHidden/>
    <w:unhideWhenUsed/>
    <w:rsid w:val="001F0A32"/>
  </w:style>
  <w:style w:type="character" w:customStyle="1" w:styleId="CommentTextChar">
    <w:name w:val="Comment Text Char"/>
    <w:basedOn w:val="DefaultParagraphFont"/>
    <w:link w:val="CommentText"/>
    <w:uiPriority w:val="99"/>
    <w:semiHidden/>
    <w:rsid w:val="001F0A32"/>
  </w:style>
  <w:style w:type="paragraph" w:styleId="CommentSubject">
    <w:name w:val="annotation subject"/>
    <w:basedOn w:val="CommentText"/>
    <w:next w:val="CommentText"/>
    <w:link w:val="CommentSubjectChar"/>
    <w:uiPriority w:val="99"/>
    <w:semiHidden/>
    <w:unhideWhenUsed/>
    <w:rsid w:val="001F0A32"/>
    <w:rPr>
      <w:b/>
      <w:bCs/>
      <w:sz w:val="20"/>
      <w:szCs w:val="20"/>
    </w:rPr>
  </w:style>
  <w:style w:type="character" w:customStyle="1" w:styleId="CommentSubjectChar">
    <w:name w:val="Comment Subject Char"/>
    <w:basedOn w:val="CommentTextChar"/>
    <w:link w:val="CommentSubject"/>
    <w:uiPriority w:val="99"/>
    <w:semiHidden/>
    <w:rsid w:val="001F0A3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F0A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A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0A32"/>
    <w:rPr>
      <w:sz w:val="18"/>
      <w:szCs w:val="18"/>
    </w:rPr>
  </w:style>
  <w:style w:type="paragraph" w:styleId="CommentText">
    <w:name w:val="annotation text"/>
    <w:basedOn w:val="Normal"/>
    <w:link w:val="CommentTextChar"/>
    <w:uiPriority w:val="99"/>
    <w:semiHidden/>
    <w:unhideWhenUsed/>
    <w:rsid w:val="001F0A32"/>
  </w:style>
  <w:style w:type="character" w:customStyle="1" w:styleId="CommentTextChar">
    <w:name w:val="Comment Text Char"/>
    <w:basedOn w:val="DefaultParagraphFont"/>
    <w:link w:val="CommentText"/>
    <w:uiPriority w:val="99"/>
    <w:semiHidden/>
    <w:rsid w:val="001F0A32"/>
  </w:style>
  <w:style w:type="paragraph" w:styleId="CommentSubject">
    <w:name w:val="annotation subject"/>
    <w:basedOn w:val="CommentText"/>
    <w:next w:val="CommentText"/>
    <w:link w:val="CommentSubjectChar"/>
    <w:uiPriority w:val="99"/>
    <w:semiHidden/>
    <w:unhideWhenUsed/>
    <w:rsid w:val="001F0A32"/>
    <w:rPr>
      <w:b/>
      <w:bCs/>
      <w:sz w:val="20"/>
      <w:szCs w:val="20"/>
    </w:rPr>
  </w:style>
  <w:style w:type="character" w:customStyle="1" w:styleId="CommentSubjectChar">
    <w:name w:val="Comment Subject Char"/>
    <w:basedOn w:val="CommentTextChar"/>
    <w:link w:val="CommentSubject"/>
    <w:uiPriority w:val="99"/>
    <w:semiHidden/>
    <w:rsid w:val="001F0A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275328">
      <w:bodyDiv w:val="1"/>
      <w:marLeft w:val="0"/>
      <w:marRight w:val="0"/>
      <w:marTop w:val="0"/>
      <w:marBottom w:val="0"/>
      <w:divBdr>
        <w:top w:val="none" w:sz="0" w:space="0" w:color="auto"/>
        <w:left w:val="none" w:sz="0" w:space="0" w:color="auto"/>
        <w:bottom w:val="none" w:sz="0" w:space="0" w:color="auto"/>
        <w:right w:val="none" w:sz="0" w:space="0" w:color="auto"/>
      </w:divBdr>
    </w:div>
    <w:div w:id="1210848947">
      <w:bodyDiv w:val="1"/>
      <w:marLeft w:val="0"/>
      <w:marRight w:val="0"/>
      <w:marTop w:val="0"/>
      <w:marBottom w:val="0"/>
      <w:divBdr>
        <w:top w:val="none" w:sz="0" w:space="0" w:color="auto"/>
        <w:left w:val="none" w:sz="0" w:space="0" w:color="auto"/>
        <w:bottom w:val="none" w:sz="0" w:space="0" w:color="auto"/>
        <w:right w:val="none" w:sz="0" w:space="0" w:color="auto"/>
      </w:divBdr>
    </w:div>
    <w:div w:id="1792280946">
      <w:bodyDiv w:val="1"/>
      <w:marLeft w:val="0"/>
      <w:marRight w:val="0"/>
      <w:marTop w:val="0"/>
      <w:marBottom w:val="0"/>
      <w:divBdr>
        <w:top w:val="none" w:sz="0" w:space="0" w:color="auto"/>
        <w:left w:val="none" w:sz="0" w:space="0" w:color="auto"/>
        <w:bottom w:val="none" w:sz="0" w:space="0" w:color="auto"/>
        <w:right w:val="none" w:sz="0" w:space="0" w:color="auto"/>
      </w:divBdr>
    </w:div>
    <w:div w:id="1868521152">
      <w:bodyDiv w:val="1"/>
      <w:marLeft w:val="0"/>
      <w:marRight w:val="0"/>
      <w:marTop w:val="0"/>
      <w:marBottom w:val="0"/>
      <w:divBdr>
        <w:top w:val="none" w:sz="0" w:space="0" w:color="auto"/>
        <w:left w:val="none" w:sz="0" w:space="0" w:color="auto"/>
        <w:bottom w:val="none" w:sz="0" w:space="0" w:color="auto"/>
        <w:right w:val="none" w:sz="0" w:space="0" w:color="auto"/>
      </w:divBdr>
    </w:div>
    <w:div w:id="201675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376</Words>
  <Characters>2147</Characters>
  <Application>Microsoft Macintosh Word</Application>
  <DocSecurity>0</DocSecurity>
  <Lines>17</Lines>
  <Paragraphs>5</Paragraphs>
  <ScaleCrop>false</ScaleCrop>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6</cp:revision>
  <dcterms:created xsi:type="dcterms:W3CDTF">2021-11-18T05:23:00Z</dcterms:created>
  <dcterms:modified xsi:type="dcterms:W3CDTF">2021-11-23T12:17:00Z</dcterms:modified>
</cp:coreProperties>
</file>