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5FDF" w14:textId="77777777" w:rsidR="00A24B9F" w:rsidRPr="00A24B9F" w:rsidRDefault="00A24B9F" w:rsidP="00A24B9F">
      <w:pPr>
        <w:rPr>
          <w:rFonts w:ascii="Times New Roman" w:eastAsia="Times New Roman" w:hAnsi="Times New Roman" w:cs="Times New Roman"/>
          <w:lang w:val="en-ID"/>
        </w:rPr>
      </w:pPr>
      <w:r w:rsidRPr="00A24B9F">
        <w:rPr>
          <w:rFonts w:ascii="Times New Roman" w:eastAsia="Times New Roman" w:hAnsi="Times New Roman" w:cs="Times New Roman"/>
          <w:b/>
          <w:bCs/>
          <w:color w:val="383838"/>
          <w:sz w:val="27"/>
          <w:szCs w:val="27"/>
          <w:shd w:val="clear" w:color="auto" w:fill="F0F0F0"/>
          <w:lang w:val="en-ID"/>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5E1BC201" w14:textId="77777777" w:rsidR="00A24B9F" w:rsidRPr="00A24B9F" w:rsidRDefault="00A24B9F" w:rsidP="00A24B9F">
      <w:pPr>
        <w:rPr>
          <w:rFonts w:ascii="Times New Roman" w:eastAsia="Times New Roman" w:hAnsi="Times New Roman" w:cs="Times New Roman"/>
          <w:lang w:val="en-ID"/>
        </w:rPr>
      </w:pPr>
    </w:p>
    <w:p w14:paraId="69EE91F4" w14:textId="59FF452D" w:rsidR="00A24B9F" w:rsidRPr="00A24B9F" w:rsidRDefault="00A24B9F" w:rsidP="00A24B9F">
      <w:pPr>
        <w:rPr>
          <w:rFonts w:ascii="Times New Roman" w:eastAsia="Times New Roman" w:hAnsi="Times New Roman" w:cs="Times New Roman"/>
          <w:lang w:val="en-ID"/>
        </w:rPr>
      </w:pPr>
      <w:r w:rsidRPr="00A24B9F">
        <w:rPr>
          <w:rFonts w:ascii="Times New Roman" w:eastAsia="Times New Roman" w:hAnsi="Times New Roman" w:cs="Times New Roman"/>
          <w:color w:val="383838"/>
          <w:sz w:val="27"/>
          <w:szCs w:val="27"/>
          <w:shd w:val="clear" w:color="auto" w:fill="F0F0F0"/>
          <w:lang w:val="en-ID"/>
        </w:rPr>
        <w:t>If you told me</w:t>
      </w:r>
      <w:ins w:id="0" w:author="ALL-in Eduspace" w:date="2022-01-04T10:55:00Z">
        <w:r w:rsidR="008B6B72">
          <w:rPr>
            <w:rFonts w:ascii="Times New Roman" w:eastAsia="Times New Roman" w:hAnsi="Times New Roman" w:cs="Times New Roman"/>
            <w:color w:val="383838"/>
            <w:sz w:val="27"/>
            <w:szCs w:val="27"/>
            <w:shd w:val="clear" w:color="auto" w:fill="F0F0F0"/>
            <w:lang w:val="en-ID"/>
          </w:rPr>
          <w:t xml:space="preserve"> a year ago</w:t>
        </w:r>
      </w:ins>
      <w:r w:rsidRPr="00A24B9F">
        <w:rPr>
          <w:rFonts w:ascii="Times New Roman" w:eastAsia="Times New Roman" w:hAnsi="Times New Roman" w:cs="Times New Roman"/>
          <w:color w:val="383838"/>
          <w:sz w:val="27"/>
          <w:szCs w:val="27"/>
          <w:shd w:val="clear" w:color="auto" w:fill="F0F0F0"/>
          <w:lang w:val="en-ID"/>
        </w:rPr>
        <w:t xml:space="preserve"> that I would be teaching at 15, I would call you crazy. </w:t>
      </w:r>
      <w:commentRangeStart w:id="1"/>
      <w:r w:rsidRPr="00A24B9F">
        <w:rPr>
          <w:rFonts w:ascii="Times New Roman" w:eastAsia="Times New Roman" w:hAnsi="Times New Roman" w:cs="Times New Roman"/>
          <w:color w:val="383838"/>
          <w:sz w:val="27"/>
          <w:szCs w:val="27"/>
          <w:shd w:val="clear" w:color="auto" w:fill="F0F0F0"/>
          <w:lang w:val="en-ID"/>
        </w:rPr>
        <w:t>But thankfully, this small class of 8 sneaked their way into my life</w:t>
      </w:r>
      <w:commentRangeEnd w:id="1"/>
      <w:r w:rsidR="008B6B72">
        <w:rPr>
          <w:rStyle w:val="CommentReference"/>
        </w:rPr>
        <w:commentReference w:id="1"/>
      </w:r>
      <w:r w:rsidRPr="00A24B9F">
        <w:rPr>
          <w:rFonts w:ascii="Times New Roman" w:eastAsia="Times New Roman" w:hAnsi="Times New Roman" w:cs="Times New Roman"/>
          <w:color w:val="383838"/>
          <w:sz w:val="27"/>
          <w:szCs w:val="27"/>
          <w:shd w:val="clear" w:color="auto" w:fill="F0F0F0"/>
          <w:lang w:val="en-ID"/>
        </w:rPr>
        <w:t xml:space="preserve">. It started with just 3-hour sessions once a week where tutoring at </w:t>
      </w:r>
      <w:commentRangeStart w:id="2"/>
      <w:r w:rsidRPr="00A24B9F">
        <w:rPr>
          <w:rFonts w:ascii="Times New Roman" w:eastAsia="Times New Roman" w:hAnsi="Times New Roman" w:cs="Times New Roman"/>
          <w:color w:val="383838"/>
          <w:sz w:val="27"/>
          <w:szCs w:val="27"/>
          <w:shd w:val="clear" w:color="auto" w:fill="F0F0F0"/>
          <w:lang w:val="en-ID"/>
        </w:rPr>
        <w:t>educare</w:t>
      </w:r>
      <w:commentRangeEnd w:id="2"/>
      <w:r w:rsidR="008B6B72">
        <w:rPr>
          <w:rStyle w:val="CommentReference"/>
        </w:rPr>
        <w:commentReference w:id="2"/>
      </w:r>
      <w:r w:rsidRPr="00A24B9F">
        <w:rPr>
          <w:rFonts w:ascii="Times New Roman" w:eastAsia="Times New Roman" w:hAnsi="Times New Roman" w:cs="Times New Roman"/>
          <w:color w:val="383838"/>
          <w:sz w:val="27"/>
          <w:szCs w:val="27"/>
          <w:shd w:val="clear" w:color="auto" w:fill="F0F0F0"/>
          <w:lang w:val="en-ID"/>
        </w:rPr>
        <w:t xml:space="preserve"> was simply a big math problem, finding X and solving for Y. But unbeknownst to me, I was the highlight of the week for my students, and eventually, they would also be mine.</w:t>
      </w:r>
    </w:p>
    <w:p w14:paraId="00622592" w14:textId="77777777" w:rsidR="00A24B9F" w:rsidRPr="00A24B9F" w:rsidRDefault="00A24B9F" w:rsidP="00A24B9F">
      <w:pPr>
        <w:rPr>
          <w:rFonts w:ascii="Times New Roman" w:eastAsia="Times New Roman" w:hAnsi="Times New Roman" w:cs="Times New Roman"/>
          <w:lang w:val="en-ID"/>
        </w:rPr>
      </w:pPr>
    </w:p>
    <w:p w14:paraId="5048030B" w14:textId="3516430F" w:rsidR="00A24B9F" w:rsidRPr="00A24B9F" w:rsidRDefault="00A24B9F" w:rsidP="00A24B9F">
      <w:pPr>
        <w:rPr>
          <w:rFonts w:ascii="Times New Roman" w:eastAsia="Times New Roman" w:hAnsi="Times New Roman" w:cs="Times New Roman"/>
          <w:lang w:val="en-ID"/>
        </w:rPr>
      </w:pPr>
      <w:commentRangeStart w:id="3"/>
      <w:r w:rsidRPr="00A24B9F">
        <w:rPr>
          <w:rFonts w:ascii="Times New Roman" w:eastAsia="Times New Roman" w:hAnsi="Times New Roman" w:cs="Times New Roman"/>
          <w:color w:val="383838"/>
          <w:sz w:val="27"/>
          <w:szCs w:val="27"/>
          <w:shd w:val="clear" w:color="auto" w:fill="F0F0F0"/>
          <w:lang w:val="en-ID"/>
        </w:rPr>
        <w:t xml:space="preserve">Tutoring became more than just “teaching”. </w:t>
      </w:r>
      <w:commentRangeEnd w:id="3"/>
      <w:r w:rsidR="008B6B72">
        <w:rPr>
          <w:rStyle w:val="CommentReference"/>
        </w:rPr>
        <w:commentReference w:id="3"/>
      </w:r>
      <w:r w:rsidRPr="00A24B9F">
        <w:rPr>
          <w:rFonts w:ascii="Times New Roman" w:eastAsia="Times New Roman" w:hAnsi="Times New Roman" w:cs="Times New Roman"/>
          <w:color w:val="383838"/>
          <w:sz w:val="27"/>
          <w:szCs w:val="27"/>
          <w:shd w:val="clear" w:color="auto" w:fill="F0F0F0"/>
          <w:lang w:val="en-ID"/>
        </w:rPr>
        <w:t xml:space="preserve">As Mario started to understand his divisions faster, Dina also started to ask me about periods and breast changes. I was big sister Shelby. </w:t>
      </w:r>
      <w:del w:id="4" w:author="ALL-in Eduspace" w:date="2022-01-04T10:59:00Z">
        <w:r w:rsidRPr="00A24B9F" w:rsidDel="008B6B72">
          <w:rPr>
            <w:rFonts w:ascii="Times New Roman" w:eastAsia="Times New Roman" w:hAnsi="Times New Roman" w:cs="Times New Roman"/>
            <w:color w:val="383838"/>
            <w:sz w:val="27"/>
            <w:szCs w:val="27"/>
            <w:shd w:val="clear" w:color="auto" w:fill="F0F0F0"/>
            <w:lang w:val="en-ID"/>
          </w:rPr>
          <w:delText xml:space="preserve">Although tutoring was not a big sacrifice to be proud of or something to brag about, </w:delText>
        </w:r>
      </w:del>
      <w:r w:rsidRPr="00A24B9F">
        <w:rPr>
          <w:rFonts w:ascii="Times New Roman" w:eastAsia="Times New Roman" w:hAnsi="Times New Roman" w:cs="Times New Roman"/>
          <w:color w:val="383838"/>
          <w:sz w:val="27"/>
          <w:szCs w:val="27"/>
          <w:shd w:val="clear" w:color="auto" w:fill="F0F0F0"/>
          <w:lang w:val="en-ID"/>
        </w:rPr>
        <w:t xml:space="preserve">I </w:t>
      </w:r>
      <w:ins w:id="5" w:author="ALL-in Eduspace" w:date="2022-01-04T10:59:00Z">
        <w:r w:rsidR="008B6B72">
          <w:rPr>
            <w:rFonts w:ascii="Times New Roman" w:eastAsia="Times New Roman" w:hAnsi="Times New Roman" w:cs="Times New Roman"/>
            <w:color w:val="383838"/>
            <w:sz w:val="27"/>
            <w:szCs w:val="27"/>
            <w:shd w:val="clear" w:color="auto" w:fill="F0F0F0"/>
            <w:lang w:val="en-ID"/>
          </w:rPr>
          <w:t>can</w:t>
        </w:r>
      </w:ins>
      <w:del w:id="6" w:author="ALL-in Eduspace" w:date="2022-01-04T10:59:00Z">
        <w:r w:rsidRPr="00A24B9F" w:rsidDel="008B6B72">
          <w:rPr>
            <w:rFonts w:ascii="Times New Roman" w:eastAsia="Times New Roman" w:hAnsi="Times New Roman" w:cs="Times New Roman"/>
            <w:color w:val="383838"/>
            <w:sz w:val="27"/>
            <w:szCs w:val="27"/>
            <w:shd w:val="clear" w:color="auto" w:fill="F0F0F0"/>
            <w:lang w:val="en-ID"/>
          </w:rPr>
          <w:delText>will</w:delText>
        </w:r>
      </w:del>
      <w:r w:rsidRPr="00A24B9F">
        <w:rPr>
          <w:rFonts w:ascii="Times New Roman" w:eastAsia="Times New Roman" w:hAnsi="Times New Roman" w:cs="Times New Roman"/>
          <w:color w:val="383838"/>
          <w:sz w:val="27"/>
          <w:szCs w:val="27"/>
          <w:shd w:val="clear" w:color="auto" w:fill="F0F0F0"/>
          <w:lang w:val="en-ID"/>
        </w:rPr>
        <w:t xml:space="preserve"> truthfully say that </w:t>
      </w:r>
      <w:ins w:id="7" w:author="ALL-in Eduspace" w:date="2022-01-04T10:59:00Z">
        <w:r w:rsidR="008B6B72">
          <w:rPr>
            <w:rFonts w:ascii="Times New Roman" w:eastAsia="Times New Roman" w:hAnsi="Times New Roman" w:cs="Times New Roman"/>
            <w:color w:val="383838"/>
            <w:sz w:val="27"/>
            <w:szCs w:val="27"/>
            <w:shd w:val="clear" w:color="auto" w:fill="F0F0F0"/>
            <w:lang w:val="en-ID"/>
          </w:rPr>
          <w:t>tutoring is</w:t>
        </w:r>
      </w:ins>
      <w:del w:id="8" w:author="ALL-in Eduspace" w:date="2022-01-04T10:59:00Z">
        <w:r w:rsidRPr="00A24B9F" w:rsidDel="008B6B72">
          <w:rPr>
            <w:rFonts w:ascii="Times New Roman" w:eastAsia="Times New Roman" w:hAnsi="Times New Roman" w:cs="Times New Roman"/>
            <w:color w:val="383838"/>
            <w:sz w:val="27"/>
            <w:szCs w:val="27"/>
            <w:shd w:val="clear" w:color="auto" w:fill="F0F0F0"/>
            <w:lang w:val="en-ID"/>
          </w:rPr>
          <w:delText>it’s</w:delText>
        </w:r>
      </w:del>
      <w:r w:rsidRPr="00A24B9F">
        <w:rPr>
          <w:rFonts w:ascii="Times New Roman" w:eastAsia="Times New Roman" w:hAnsi="Times New Roman" w:cs="Times New Roman"/>
          <w:color w:val="383838"/>
          <w:sz w:val="27"/>
          <w:szCs w:val="27"/>
          <w:shd w:val="clear" w:color="auto" w:fill="F0F0F0"/>
          <w:lang w:val="en-ID"/>
        </w:rPr>
        <w:t xml:space="preserve"> one of my biggest accomplishments. The satisfaction of watching the</w:t>
      </w:r>
      <w:ins w:id="9" w:author="ALL-in Eduspace" w:date="2022-01-04T10:59:00Z">
        <w:r w:rsidR="002A3B7E">
          <w:rPr>
            <w:rFonts w:ascii="Times New Roman" w:eastAsia="Times New Roman" w:hAnsi="Times New Roman" w:cs="Times New Roman"/>
            <w:color w:val="383838"/>
            <w:sz w:val="27"/>
            <w:szCs w:val="27"/>
            <w:shd w:val="clear" w:color="auto" w:fill="F0F0F0"/>
            <w:lang w:val="en-ID"/>
          </w:rPr>
          <w:t>ir faces</w:t>
        </w:r>
      </w:ins>
      <w:del w:id="10" w:author="ALL-in Eduspace" w:date="2022-01-04T10:59:00Z">
        <w:r w:rsidRPr="00A24B9F" w:rsidDel="002A3B7E">
          <w:rPr>
            <w:rFonts w:ascii="Times New Roman" w:eastAsia="Times New Roman" w:hAnsi="Times New Roman" w:cs="Times New Roman"/>
            <w:color w:val="383838"/>
            <w:sz w:val="27"/>
            <w:szCs w:val="27"/>
            <w:shd w:val="clear" w:color="auto" w:fill="F0F0F0"/>
            <w:lang w:val="en-ID"/>
          </w:rPr>
          <w:delText>m</w:delText>
        </w:r>
      </w:del>
      <w:r w:rsidRPr="00A24B9F">
        <w:rPr>
          <w:rFonts w:ascii="Times New Roman" w:eastAsia="Times New Roman" w:hAnsi="Times New Roman" w:cs="Times New Roman"/>
          <w:color w:val="383838"/>
          <w:sz w:val="27"/>
          <w:szCs w:val="27"/>
          <w:shd w:val="clear" w:color="auto" w:fill="F0F0F0"/>
          <w:lang w:val="en-ID"/>
        </w:rPr>
        <w:t xml:space="preserve"> go from confused </w:t>
      </w:r>
      <w:del w:id="11" w:author="ALL-in Eduspace" w:date="2022-01-04T10:59:00Z">
        <w:r w:rsidRPr="00A24B9F" w:rsidDel="002A3B7E">
          <w:rPr>
            <w:rFonts w:ascii="Times New Roman" w:eastAsia="Times New Roman" w:hAnsi="Times New Roman" w:cs="Times New Roman"/>
            <w:color w:val="383838"/>
            <w:sz w:val="27"/>
            <w:szCs w:val="27"/>
            <w:shd w:val="clear" w:color="auto" w:fill="F0F0F0"/>
            <w:lang w:val="en-ID"/>
          </w:rPr>
          <w:delText>faces to one of</w:delText>
        </w:r>
      </w:del>
      <w:ins w:id="12" w:author="ALL-in Eduspace" w:date="2022-01-04T10:59:00Z">
        <w:r w:rsidR="002A3B7E">
          <w:rPr>
            <w:rFonts w:ascii="Times New Roman" w:eastAsia="Times New Roman" w:hAnsi="Times New Roman" w:cs="Times New Roman"/>
            <w:color w:val="383838"/>
            <w:sz w:val="27"/>
            <w:szCs w:val="27"/>
            <w:shd w:val="clear" w:color="auto" w:fill="F0F0F0"/>
            <w:lang w:val="en-ID"/>
          </w:rPr>
          <w:t>to</w:t>
        </w:r>
      </w:ins>
      <w:r w:rsidRPr="00A24B9F">
        <w:rPr>
          <w:rFonts w:ascii="Times New Roman" w:eastAsia="Times New Roman" w:hAnsi="Times New Roman" w:cs="Times New Roman"/>
          <w:color w:val="383838"/>
          <w:sz w:val="27"/>
          <w:szCs w:val="27"/>
          <w:shd w:val="clear" w:color="auto" w:fill="F0F0F0"/>
          <w:lang w:val="en-ID"/>
        </w:rPr>
        <w:t xml:space="preserve"> relief </w:t>
      </w:r>
      <w:ins w:id="13" w:author="ALL-in Eduspace" w:date="2022-01-04T10:59:00Z">
        <w:r w:rsidR="002A3B7E">
          <w:rPr>
            <w:rFonts w:ascii="Times New Roman" w:eastAsia="Times New Roman" w:hAnsi="Times New Roman" w:cs="Times New Roman"/>
            <w:color w:val="383838"/>
            <w:sz w:val="27"/>
            <w:szCs w:val="27"/>
            <w:shd w:val="clear" w:color="auto" w:fill="F0F0F0"/>
            <w:lang w:val="en-ID"/>
          </w:rPr>
          <w:t>and</w:t>
        </w:r>
      </w:ins>
      <w:del w:id="14" w:author="ALL-in Eduspace" w:date="2022-01-04T10:59:00Z">
        <w:r w:rsidRPr="00A24B9F" w:rsidDel="002A3B7E">
          <w:rPr>
            <w:rFonts w:ascii="Times New Roman" w:eastAsia="Times New Roman" w:hAnsi="Times New Roman" w:cs="Times New Roman"/>
            <w:color w:val="383838"/>
            <w:sz w:val="27"/>
            <w:szCs w:val="27"/>
            <w:shd w:val="clear" w:color="auto" w:fill="F0F0F0"/>
            <w:lang w:val="en-ID"/>
          </w:rPr>
          <w:delText>with</w:delText>
        </w:r>
      </w:del>
      <w:r w:rsidRPr="00A24B9F">
        <w:rPr>
          <w:rFonts w:ascii="Times New Roman" w:eastAsia="Times New Roman" w:hAnsi="Times New Roman" w:cs="Times New Roman"/>
          <w:color w:val="383838"/>
          <w:sz w:val="27"/>
          <w:szCs w:val="27"/>
          <w:shd w:val="clear" w:color="auto" w:fill="F0F0F0"/>
          <w:lang w:val="en-ID"/>
        </w:rPr>
        <w:t xml:space="preserve"> understanding is far greater than any reward I’ve received. Through them, I learned that joy is not </w:t>
      </w:r>
      <w:ins w:id="15" w:author="ALL-in Eduspace" w:date="2022-01-04T10:59:00Z">
        <w:r w:rsidR="002A3B7E">
          <w:rPr>
            <w:rFonts w:ascii="Times New Roman" w:eastAsia="Times New Roman" w:hAnsi="Times New Roman" w:cs="Times New Roman"/>
            <w:color w:val="383838"/>
            <w:sz w:val="27"/>
            <w:szCs w:val="27"/>
            <w:shd w:val="clear" w:color="auto" w:fill="F0F0F0"/>
            <w:lang w:val="en-ID"/>
          </w:rPr>
          <w:t xml:space="preserve">always </w:t>
        </w:r>
      </w:ins>
      <w:r w:rsidRPr="00A24B9F">
        <w:rPr>
          <w:rFonts w:ascii="Times New Roman" w:eastAsia="Times New Roman" w:hAnsi="Times New Roman" w:cs="Times New Roman"/>
          <w:color w:val="383838"/>
          <w:sz w:val="27"/>
          <w:szCs w:val="27"/>
          <w:shd w:val="clear" w:color="auto" w:fill="F0F0F0"/>
          <w:lang w:val="en-ID"/>
        </w:rPr>
        <w:t xml:space="preserve">measured by </w:t>
      </w:r>
      <w:ins w:id="16" w:author="ALL-in Eduspace" w:date="2022-01-04T10:59:00Z">
        <w:r w:rsidR="002A3B7E">
          <w:rPr>
            <w:rFonts w:ascii="Times New Roman" w:eastAsia="Times New Roman" w:hAnsi="Times New Roman" w:cs="Times New Roman"/>
            <w:color w:val="383838"/>
            <w:sz w:val="27"/>
            <w:szCs w:val="27"/>
            <w:shd w:val="clear" w:color="auto" w:fill="F0F0F0"/>
            <w:lang w:val="en-ID"/>
          </w:rPr>
          <w:t xml:space="preserve">quantitative </w:t>
        </w:r>
      </w:ins>
      <w:r w:rsidRPr="00A24B9F">
        <w:rPr>
          <w:rFonts w:ascii="Times New Roman" w:eastAsia="Times New Roman" w:hAnsi="Times New Roman" w:cs="Times New Roman"/>
          <w:color w:val="383838"/>
          <w:sz w:val="27"/>
          <w:szCs w:val="27"/>
          <w:shd w:val="clear" w:color="auto" w:fill="F0F0F0"/>
          <w:lang w:val="en-ID"/>
        </w:rPr>
        <w:t xml:space="preserve">objectives such as the size or reach of impact, but by the reactions </w:t>
      </w:r>
      <w:ins w:id="17" w:author="ALL-in Eduspace" w:date="2022-01-04T11:00:00Z">
        <w:r w:rsidR="002A3B7E">
          <w:rPr>
            <w:rFonts w:ascii="Times New Roman" w:eastAsia="Times New Roman" w:hAnsi="Times New Roman" w:cs="Times New Roman"/>
            <w:color w:val="383838"/>
            <w:sz w:val="27"/>
            <w:szCs w:val="27"/>
            <w:shd w:val="clear" w:color="auto" w:fill="F0F0F0"/>
            <w:lang w:val="en-ID"/>
          </w:rPr>
          <w:t>at</w:t>
        </w:r>
      </w:ins>
      <w:del w:id="18" w:author="ALL-in Eduspace" w:date="2022-01-04T11:00:00Z">
        <w:r w:rsidRPr="00A24B9F" w:rsidDel="002A3B7E">
          <w:rPr>
            <w:rFonts w:ascii="Times New Roman" w:eastAsia="Times New Roman" w:hAnsi="Times New Roman" w:cs="Times New Roman"/>
            <w:color w:val="383838"/>
            <w:sz w:val="27"/>
            <w:szCs w:val="27"/>
            <w:shd w:val="clear" w:color="auto" w:fill="F0F0F0"/>
            <w:lang w:val="en-ID"/>
          </w:rPr>
          <w:delText>of</w:delText>
        </w:r>
      </w:del>
      <w:r w:rsidRPr="00A24B9F">
        <w:rPr>
          <w:rFonts w:ascii="Times New Roman" w:eastAsia="Times New Roman" w:hAnsi="Times New Roman" w:cs="Times New Roman"/>
          <w:color w:val="383838"/>
          <w:sz w:val="27"/>
          <w:szCs w:val="27"/>
          <w:shd w:val="clear" w:color="auto" w:fill="F0F0F0"/>
          <w:lang w:val="en-ID"/>
        </w:rPr>
        <w:t xml:space="preserve"> the receiving end. </w:t>
      </w:r>
    </w:p>
    <w:p w14:paraId="75A98EE4" w14:textId="77777777" w:rsidR="00A24B9F" w:rsidRPr="00A24B9F" w:rsidRDefault="00A24B9F" w:rsidP="00A24B9F">
      <w:pPr>
        <w:rPr>
          <w:rFonts w:ascii="Times New Roman" w:eastAsia="Times New Roman" w:hAnsi="Times New Roman" w:cs="Times New Roman"/>
          <w:lang w:val="en-ID"/>
        </w:rPr>
      </w:pPr>
    </w:p>
    <w:p w14:paraId="04DBBD83" w14:textId="027BE8AE" w:rsidR="00A24B9F" w:rsidRPr="00A24B9F" w:rsidRDefault="00A24B9F" w:rsidP="00A24B9F">
      <w:pPr>
        <w:rPr>
          <w:rFonts w:ascii="Times New Roman" w:eastAsia="Times New Roman" w:hAnsi="Times New Roman" w:cs="Times New Roman"/>
          <w:lang w:val="en-ID"/>
        </w:rPr>
      </w:pPr>
      <w:r w:rsidRPr="00A24B9F">
        <w:rPr>
          <w:rFonts w:ascii="Times New Roman" w:eastAsia="Times New Roman" w:hAnsi="Times New Roman" w:cs="Times New Roman"/>
          <w:color w:val="383838"/>
          <w:sz w:val="27"/>
          <w:szCs w:val="27"/>
          <w:shd w:val="clear" w:color="auto" w:fill="F0F0F0"/>
          <w:lang w:val="en-ID"/>
        </w:rPr>
        <w:t xml:space="preserve">Bringing them joy became my joy. </w:t>
      </w:r>
      <w:ins w:id="19" w:author="ALL-in Eduspace" w:date="2022-01-04T11:01:00Z">
        <w:r w:rsidR="002A3B7E">
          <w:rPr>
            <w:rFonts w:ascii="Times New Roman" w:eastAsia="Times New Roman" w:hAnsi="Times New Roman" w:cs="Times New Roman"/>
            <w:color w:val="383838"/>
            <w:sz w:val="27"/>
            <w:szCs w:val="27"/>
            <w:shd w:val="clear" w:color="auto" w:fill="F0F0F0"/>
            <w:lang w:val="en-ID"/>
          </w:rPr>
          <w:t xml:space="preserve">I filled </w:t>
        </w:r>
      </w:ins>
      <w:del w:id="20" w:author="ALL-in Eduspace" w:date="2022-01-04T11:01:00Z">
        <w:r w:rsidRPr="00A24B9F" w:rsidDel="002A3B7E">
          <w:rPr>
            <w:rFonts w:ascii="Times New Roman" w:eastAsia="Times New Roman" w:hAnsi="Times New Roman" w:cs="Times New Roman"/>
            <w:color w:val="383838"/>
            <w:sz w:val="27"/>
            <w:szCs w:val="27"/>
            <w:shd w:val="clear" w:color="auto" w:fill="F0F0F0"/>
            <w:lang w:val="en-ID"/>
          </w:rPr>
          <w:delText>M</w:delText>
        </w:r>
      </w:del>
      <w:ins w:id="21" w:author="ALL-in Eduspace" w:date="2022-01-04T11:01:00Z">
        <w:r w:rsidR="002A3B7E">
          <w:rPr>
            <w:rFonts w:ascii="Times New Roman" w:eastAsia="Times New Roman" w:hAnsi="Times New Roman" w:cs="Times New Roman"/>
            <w:color w:val="383838"/>
            <w:sz w:val="27"/>
            <w:szCs w:val="27"/>
            <w:shd w:val="clear" w:color="auto" w:fill="F0F0F0"/>
            <w:lang w:val="en-ID"/>
          </w:rPr>
          <w:t>m</w:t>
        </w:r>
      </w:ins>
      <w:r w:rsidRPr="00A24B9F">
        <w:rPr>
          <w:rFonts w:ascii="Times New Roman" w:eastAsia="Times New Roman" w:hAnsi="Times New Roman" w:cs="Times New Roman"/>
          <w:color w:val="383838"/>
          <w:sz w:val="27"/>
          <w:szCs w:val="27"/>
          <w:shd w:val="clear" w:color="auto" w:fill="F0F0F0"/>
          <w:lang w:val="en-ID"/>
        </w:rPr>
        <w:t xml:space="preserve">y personal scrapbook </w:t>
      </w:r>
      <w:del w:id="22" w:author="ALL-in Eduspace" w:date="2022-01-04T11:01:00Z">
        <w:r w:rsidRPr="00A24B9F" w:rsidDel="002A3B7E">
          <w:rPr>
            <w:rFonts w:ascii="Times New Roman" w:eastAsia="Times New Roman" w:hAnsi="Times New Roman" w:cs="Times New Roman"/>
            <w:color w:val="383838"/>
            <w:sz w:val="27"/>
            <w:szCs w:val="27"/>
            <w:shd w:val="clear" w:color="auto" w:fill="F0F0F0"/>
            <w:lang w:val="en-ID"/>
          </w:rPr>
          <w:delText xml:space="preserve">became filled </w:delText>
        </w:r>
      </w:del>
      <w:r w:rsidRPr="00A24B9F">
        <w:rPr>
          <w:rFonts w:ascii="Times New Roman" w:eastAsia="Times New Roman" w:hAnsi="Times New Roman" w:cs="Times New Roman"/>
          <w:color w:val="383838"/>
          <w:sz w:val="27"/>
          <w:szCs w:val="27"/>
          <w:shd w:val="clear" w:color="auto" w:fill="F0F0F0"/>
          <w:lang w:val="en-ID"/>
        </w:rPr>
        <w:t>with trinkets and scribbles of my 8 students</w:t>
      </w:r>
      <w:ins w:id="23" w:author="ALL-in Eduspace" w:date="2022-01-04T11:01:00Z">
        <w:r w:rsidR="002A3B7E">
          <w:rPr>
            <w:rFonts w:ascii="Times New Roman" w:eastAsia="Times New Roman" w:hAnsi="Times New Roman" w:cs="Times New Roman"/>
            <w:color w:val="383838"/>
            <w:sz w:val="27"/>
            <w:szCs w:val="27"/>
            <w:shd w:val="clear" w:color="auto" w:fill="F0F0F0"/>
            <w:lang w:val="en-ID"/>
          </w:rPr>
          <w:t>, as well as</w:t>
        </w:r>
      </w:ins>
      <w:del w:id="24" w:author="ALL-in Eduspace" w:date="2022-01-04T11:01:00Z">
        <w:r w:rsidRPr="00A24B9F" w:rsidDel="002A3B7E">
          <w:rPr>
            <w:rFonts w:ascii="Times New Roman" w:eastAsia="Times New Roman" w:hAnsi="Times New Roman" w:cs="Times New Roman"/>
            <w:color w:val="383838"/>
            <w:sz w:val="27"/>
            <w:szCs w:val="27"/>
            <w:shd w:val="clear" w:color="auto" w:fill="F0F0F0"/>
            <w:lang w:val="en-ID"/>
          </w:rPr>
          <w:delText xml:space="preserve"> and</w:delText>
        </w:r>
      </w:del>
      <w:r w:rsidRPr="00A24B9F">
        <w:rPr>
          <w:rFonts w:ascii="Times New Roman" w:eastAsia="Times New Roman" w:hAnsi="Times New Roman" w:cs="Times New Roman"/>
          <w:color w:val="383838"/>
          <w:sz w:val="27"/>
          <w:szCs w:val="27"/>
          <w:shd w:val="clear" w:color="auto" w:fill="F0F0F0"/>
          <w:lang w:val="en-ID"/>
        </w:rPr>
        <w:t xml:space="preserve"> photos that my dad sneakily captured of us. It's my </w:t>
      </w:r>
      <w:del w:id="25" w:author="ALL-in Eduspace" w:date="2022-01-04T11:01:00Z">
        <w:r w:rsidRPr="00A24B9F" w:rsidDel="002A3B7E">
          <w:rPr>
            <w:rFonts w:ascii="Times New Roman" w:eastAsia="Times New Roman" w:hAnsi="Times New Roman" w:cs="Times New Roman"/>
            <w:color w:val="383838"/>
            <w:sz w:val="27"/>
            <w:szCs w:val="27"/>
            <w:shd w:val="clear" w:color="auto" w:fill="F0F0F0"/>
            <w:lang w:val="en-ID"/>
          </w:rPr>
          <w:delText xml:space="preserve"> </w:delText>
        </w:r>
      </w:del>
      <w:r w:rsidRPr="00A24B9F">
        <w:rPr>
          <w:rFonts w:ascii="Times New Roman" w:eastAsia="Times New Roman" w:hAnsi="Times New Roman" w:cs="Times New Roman"/>
          <w:color w:val="383838"/>
          <w:sz w:val="27"/>
          <w:szCs w:val="27"/>
          <w:shd w:val="clear" w:color="auto" w:fill="F0F0F0"/>
          <w:lang w:val="en-ID"/>
        </w:rPr>
        <w:t xml:space="preserve">personal memorabilia of my students' growth, something I cherish more than the awards I’ve </w:t>
      </w:r>
      <w:commentRangeStart w:id="26"/>
      <w:r w:rsidRPr="00A24B9F">
        <w:rPr>
          <w:rFonts w:ascii="Times New Roman" w:eastAsia="Times New Roman" w:hAnsi="Times New Roman" w:cs="Times New Roman"/>
          <w:color w:val="383838"/>
          <w:sz w:val="27"/>
          <w:szCs w:val="27"/>
          <w:shd w:val="clear" w:color="auto" w:fill="F0F0F0"/>
          <w:lang w:val="en-ID"/>
        </w:rPr>
        <w:t>received</w:t>
      </w:r>
      <w:commentRangeEnd w:id="26"/>
      <w:r w:rsidR="002A3B7E">
        <w:rPr>
          <w:rStyle w:val="CommentReference"/>
        </w:rPr>
        <w:commentReference w:id="26"/>
      </w:r>
      <w:r w:rsidRPr="00A24B9F">
        <w:rPr>
          <w:rFonts w:ascii="Times New Roman" w:eastAsia="Times New Roman" w:hAnsi="Times New Roman" w:cs="Times New Roman"/>
          <w:color w:val="383838"/>
          <w:sz w:val="27"/>
          <w:szCs w:val="27"/>
          <w:shd w:val="clear" w:color="auto" w:fill="F0F0F0"/>
          <w:lang w:val="en-ID"/>
        </w:rPr>
        <w:t>. </w:t>
      </w:r>
    </w:p>
    <w:p w14:paraId="7D0207A7" w14:textId="77777777" w:rsidR="00A24B9F" w:rsidRPr="00A24B9F" w:rsidRDefault="00A24B9F" w:rsidP="00A24B9F">
      <w:pPr>
        <w:rPr>
          <w:rFonts w:ascii="Times New Roman" w:eastAsia="Times New Roman" w:hAnsi="Times New Roman" w:cs="Times New Roman"/>
          <w:lang w:val="en-ID"/>
        </w:rPr>
      </w:pPr>
    </w:p>
    <w:p w14:paraId="507553B6" w14:textId="77777777" w:rsidR="00FE56C1" w:rsidRDefault="007803ED"/>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L-in Eduspace" w:date="2022-01-04T10:57:00Z" w:initials="AE">
    <w:p w14:paraId="5FB9A595" w14:textId="75C6E9C2" w:rsidR="008B6B72" w:rsidRDefault="008B6B72">
      <w:pPr>
        <w:pStyle w:val="CommentText"/>
      </w:pPr>
      <w:r>
        <w:rPr>
          <w:rStyle w:val="CommentReference"/>
        </w:rPr>
        <w:annotationRef/>
      </w:r>
      <w:r>
        <w:t>This sentence sounds off. Can you rewrite it?</w:t>
      </w:r>
    </w:p>
  </w:comment>
  <w:comment w:id="2" w:author="ALL-in Eduspace" w:date="2022-01-04T10:56:00Z" w:initials="AE">
    <w:p w14:paraId="0EF57BDF" w14:textId="54AB0AE1" w:rsidR="008B6B72" w:rsidRDefault="008B6B72">
      <w:pPr>
        <w:pStyle w:val="CommentText"/>
      </w:pPr>
      <w:r>
        <w:rPr>
          <w:rStyle w:val="CommentReference"/>
        </w:rPr>
        <w:annotationRef/>
      </w:r>
      <w:r>
        <w:t>Explain what this place is</w:t>
      </w:r>
      <w:r w:rsidR="007803ED">
        <w:t>.</w:t>
      </w:r>
    </w:p>
  </w:comment>
  <w:comment w:id="3" w:author="ALL-in Eduspace" w:date="2022-01-04T10:58:00Z" w:initials="AE">
    <w:p w14:paraId="58ECA13D" w14:textId="41A287BB" w:rsidR="008B6B72" w:rsidRDefault="008B6B72">
      <w:pPr>
        <w:pStyle w:val="CommentText"/>
      </w:pPr>
      <w:r>
        <w:rPr>
          <w:rStyle w:val="CommentReference"/>
        </w:rPr>
        <w:annotationRef/>
      </w:r>
      <w:r>
        <w:t>How long did you tutor there for?</w:t>
      </w:r>
    </w:p>
  </w:comment>
  <w:comment w:id="26" w:author="ALL-in Eduspace" w:date="2022-01-04T11:01:00Z" w:initials="AE">
    <w:p w14:paraId="1F35E759" w14:textId="03EF3186" w:rsidR="002A3B7E" w:rsidRDefault="002A3B7E">
      <w:pPr>
        <w:pStyle w:val="CommentText"/>
      </w:pPr>
      <w:r>
        <w:rPr>
          <w:rStyle w:val="CommentReference"/>
        </w:rPr>
        <w:annotationRef/>
      </w:r>
      <w:r>
        <w:t>What do you take away from the experience? Do you intend to continue tutoring in uni? Do you feel called to teaching or community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9A595" w15:done="0"/>
  <w15:commentEx w15:paraId="0EF57BDF" w15:done="0"/>
  <w15:commentEx w15:paraId="58ECA13D" w15:done="0"/>
  <w15:commentEx w15:paraId="1F35E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A67E" w16cex:dateUtc="2022-01-04T03:57:00Z"/>
  <w16cex:commentExtensible w16cex:durableId="257EA64A" w16cex:dateUtc="2022-01-04T03:56:00Z"/>
  <w16cex:commentExtensible w16cex:durableId="257EA6C2" w16cex:dateUtc="2022-01-04T03:58:00Z"/>
  <w16cex:commentExtensible w16cex:durableId="257EA7A0" w16cex:dateUtc="2022-01-04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9A595" w16cid:durableId="257EA67E"/>
  <w16cid:commentId w16cid:paraId="0EF57BDF" w16cid:durableId="257EA64A"/>
  <w16cid:commentId w16cid:paraId="58ECA13D" w16cid:durableId="257EA6C2"/>
  <w16cid:commentId w16cid:paraId="1F35E759" w16cid:durableId="257EA7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606cc61fb58c1e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9F"/>
    <w:rsid w:val="000E7BE2"/>
    <w:rsid w:val="001564FA"/>
    <w:rsid w:val="002A3B7E"/>
    <w:rsid w:val="006B23A6"/>
    <w:rsid w:val="007803ED"/>
    <w:rsid w:val="008B6B72"/>
    <w:rsid w:val="00935A1E"/>
    <w:rsid w:val="00A101AB"/>
    <w:rsid w:val="00A24B9F"/>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2347"/>
  <w15:chartTrackingRefBased/>
  <w15:docId w15:val="{ACFD2C17-F2D4-9442-86FB-56D0BC8F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B9F"/>
    <w:pPr>
      <w:spacing w:before="100" w:beforeAutospacing="1" w:after="100" w:afterAutospacing="1"/>
    </w:pPr>
    <w:rPr>
      <w:rFonts w:ascii="Times New Roman" w:eastAsia="Times New Roman" w:hAnsi="Times New Roman" w:cs="Times New Roman"/>
      <w:lang w:val="en-ID"/>
    </w:rPr>
  </w:style>
  <w:style w:type="paragraph" w:styleId="Revision">
    <w:name w:val="Revision"/>
    <w:hidden/>
    <w:uiPriority w:val="99"/>
    <w:semiHidden/>
    <w:rsid w:val="008B6B72"/>
    <w:rPr>
      <w:lang w:val="en-US"/>
    </w:rPr>
  </w:style>
  <w:style w:type="character" w:styleId="CommentReference">
    <w:name w:val="annotation reference"/>
    <w:basedOn w:val="DefaultParagraphFont"/>
    <w:uiPriority w:val="99"/>
    <w:semiHidden/>
    <w:unhideWhenUsed/>
    <w:rsid w:val="008B6B72"/>
    <w:rPr>
      <w:sz w:val="16"/>
      <w:szCs w:val="16"/>
    </w:rPr>
  </w:style>
  <w:style w:type="paragraph" w:styleId="CommentText">
    <w:name w:val="annotation text"/>
    <w:basedOn w:val="Normal"/>
    <w:link w:val="CommentTextChar"/>
    <w:uiPriority w:val="99"/>
    <w:semiHidden/>
    <w:unhideWhenUsed/>
    <w:rsid w:val="008B6B72"/>
    <w:rPr>
      <w:sz w:val="20"/>
      <w:szCs w:val="20"/>
    </w:rPr>
  </w:style>
  <w:style w:type="character" w:customStyle="1" w:styleId="CommentTextChar">
    <w:name w:val="Comment Text Char"/>
    <w:basedOn w:val="DefaultParagraphFont"/>
    <w:link w:val="CommentText"/>
    <w:uiPriority w:val="99"/>
    <w:semiHidden/>
    <w:rsid w:val="008B6B72"/>
    <w:rPr>
      <w:sz w:val="20"/>
      <w:szCs w:val="20"/>
      <w:lang w:val="en-US"/>
    </w:rPr>
  </w:style>
  <w:style w:type="paragraph" w:styleId="CommentSubject">
    <w:name w:val="annotation subject"/>
    <w:basedOn w:val="CommentText"/>
    <w:next w:val="CommentText"/>
    <w:link w:val="CommentSubjectChar"/>
    <w:uiPriority w:val="99"/>
    <w:semiHidden/>
    <w:unhideWhenUsed/>
    <w:rsid w:val="008B6B72"/>
    <w:rPr>
      <w:b/>
      <w:bCs/>
    </w:rPr>
  </w:style>
  <w:style w:type="character" w:customStyle="1" w:styleId="CommentSubjectChar">
    <w:name w:val="Comment Subject Char"/>
    <w:basedOn w:val="CommentTextChar"/>
    <w:link w:val="CommentSubject"/>
    <w:uiPriority w:val="99"/>
    <w:semiHidden/>
    <w:rsid w:val="008B6B7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ALL-in Eduspace</cp:lastModifiedBy>
  <cp:revision>3</cp:revision>
  <dcterms:created xsi:type="dcterms:W3CDTF">2022-01-03T04:57:00Z</dcterms:created>
  <dcterms:modified xsi:type="dcterms:W3CDTF">2022-01-04T04:03:00Z</dcterms:modified>
</cp:coreProperties>
</file>