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7BB2" w14:textId="6BFC0525" w:rsidR="00D0222A" w:rsidRDefault="00D0222A" w:rsidP="00D0222A">
      <w:pPr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D0222A">
        <w:rPr>
          <w:rFonts w:ascii="Times New Roman" w:eastAsia="Times New Roman" w:hAnsi="Times New Roman" w:cs="Times New Roman"/>
          <w:b/>
          <w:color w:val="000000" w:themeColor="text1"/>
        </w:rPr>
        <w:t>What would you say is your greatest talent or skill? How have you developed and demonstrated that talent over time?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250-350 words. </w:t>
      </w:r>
    </w:p>
    <w:p w14:paraId="66E00B6A" w14:textId="77777777" w:rsidR="00983470" w:rsidRDefault="00983470" w:rsidP="00D0222A">
      <w:pPr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B8420CA" w14:textId="051A8C90" w:rsidR="00775742" w:rsidRPr="00775742" w:rsidRDefault="00500BBF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Entering my first class in kindergarten was a nightmare. </w:t>
      </w:r>
      <w:r>
        <w:rPr>
          <w:rFonts w:ascii="Times New Roman" w:hAnsi="Times New Roman" w:cs="Times New Roman"/>
          <w:color w:val="000000"/>
        </w:rPr>
        <w:t xml:space="preserve">I remember </w:t>
      </w:r>
      <w:r w:rsidR="00775742" w:rsidRPr="00775742">
        <w:rPr>
          <w:rFonts w:ascii="Times New Roman" w:hAnsi="Times New Roman" w:cs="Times New Roman"/>
          <w:color w:val="000000"/>
        </w:rPr>
        <w:t xml:space="preserve">reluctantly stepping into the classroom </w:t>
      </w:r>
      <w:r w:rsidR="009B0593">
        <w:rPr>
          <w:rFonts w:ascii="Times New Roman" w:hAnsi="Times New Roman" w:cs="Times New Roman"/>
          <w:color w:val="000000"/>
        </w:rPr>
        <w:t xml:space="preserve">hiding </w:t>
      </w:r>
      <w:r w:rsidR="000C4D88">
        <w:rPr>
          <w:rFonts w:ascii="Times New Roman" w:hAnsi="Times New Roman" w:cs="Times New Roman"/>
          <w:color w:val="000000"/>
        </w:rPr>
        <w:t>behind my mom and</w:t>
      </w:r>
      <w:r w:rsidR="00775742" w:rsidRPr="00775742">
        <w:rPr>
          <w:rFonts w:ascii="Times New Roman" w:hAnsi="Times New Roman" w:cs="Times New Roman"/>
          <w:color w:val="000000"/>
        </w:rPr>
        <w:t xml:space="preserve"> remained silent the entire day. This habit worsened through middle school. Every time my name was called to present something in front of the class, s</w:t>
      </w:r>
      <w:r w:rsidR="0071490A">
        <w:rPr>
          <w:rFonts w:ascii="Times New Roman" w:hAnsi="Times New Roman" w:cs="Times New Roman"/>
          <w:color w:val="000000"/>
        </w:rPr>
        <w:t xml:space="preserve">weat rolled down my forehead. </w:t>
      </w:r>
      <w:r w:rsidR="00775742" w:rsidRPr="00775742">
        <w:rPr>
          <w:rFonts w:ascii="Times New Roman" w:hAnsi="Times New Roman" w:cs="Times New Roman"/>
          <w:color w:val="000000"/>
        </w:rPr>
        <w:t xml:space="preserve">I </w:t>
      </w:r>
      <w:r w:rsidR="00692F67">
        <w:rPr>
          <w:rFonts w:ascii="Times New Roman" w:hAnsi="Times New Roman" w:cs="Times New Roman"/>
          <w:color w:val="000000"/>
        </w:rPr>
        <w:t xml:space="preserve">knew this had to change. </w:t>
      </w:r>
    </w:p>
    <w:p w14:paraId="76EAC9A2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28464D68" w14:textId="0941C8ED" w:rsidR="00775742" w:rsidRPr="00775742" w:rsidRDefault="00396424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I started </w:t>
      </w:r>
      <w:r>
        <w:rPr>
          <w:rFonts w:ascii="Times New Roman" w:hAnsi="Times New Roman" w:cs="Times New Roman"/>
          <w:color w:val="000000"/>
        </w:rPr>
        <w:t>training</w:t>
      </w:r>
      <w:r w:rsidRPr="00775742">
        <w:rPr>
          <w:rFonts w:ascii="Times New Roman" w:hAnsi="Times New Roman" w:cs="Times New Roman"/>
          <w:color w:val="000000"/>
        </w:rPr>
        <w:t xml:space="preserve"> myself to vocalize my thoughts</w:t>
      </w:r>
      <w:r w:rsidR="008F603B">
        <w:rPr>
          <w:rFonts w:ascii="Times New Roman" w:hAnsi="Times New Roman" w:cs="Times New Roman"/>
          <w:color w:val="000000"/>
        </w:rPr>
        <w:t xml:space="preserve"> in a group discussion or presentation</w:t>
      </w:r>
      <w:r>
        <w:rPr>
          <w:rFonts w:ascii="Times New Roman" w:hAnsi="Times New Roman" w:cs="Times New Roman"/>
          <w:color w:val="000000"/>
        </w:rPr>
        <w:t>.</w:t>
      </w:r>
      <w:r w:rsidRPr="00775742">
        <w:rPr>
          <w:rFonts w:ascii="Times New Roman" w:hAnsi="Times New Roman" w:cs="Times New Roman"/>
          <w:color w:val="000000"/>
        </w:rPr>
        <w:t xml:space="preserve"> </w:t>
      </w:r>
      <w:r w:rsidR="002B2D2D">
        <w:rPr>
          <w:rFonts w:ascii="Times New Roman" w:hAnsi="Times New Roman" w:cs="Times New Roman"/>
          <w:color w:val="000000"/>
        </w:rPr>
        <w:t xml:space="preserve">I </w:t>
      </w:r>
      <w:r w:rsidR="00692F67">
        <w:rPr>
          <w:rFonts w:ascii="Times New Roman" w:hAnsi="Times New Roman" w:cs="Times New Roman"/>
          <w:color w:val="000000"/>
        </w:rPr>
        <w:t>disregarded</w:t>
      </w:r>
      <w:r w:rsidR="002B2D2D">
        <w:rPr>
          <w:rFonts w:ascii="Times New Roman" w:hAnsi="Times New Roman" w:cs="Times New Roman"/>
          <w:color w:val="000000"/>
        </w:rPr>
        <w:t xml:space="preserve"> my inner fear of sounding stupid and focus</w:t>
      </w:r>
      <w:ins w:id="0" w:author="Alyssa Manik" w:date="2020-11-28T00:37:00Z">
        <w:r w:rsidR="009613DC">
          <w:rPr>
            <w:rFonts w:ascii="Times New Roman" w:hAnsi="Times New Roman" w:cs="Times New Roman"/>
            <w:color w:val="000000"/>
          </w:rPr>
          <w:t>ed</w:t>
        </w:r>
      </w:ins>
      <w:r w:rsidR="002B2D2D">
        <w:rPr>
          <w:rFonts w:ascii="Times New Roman" w:hAnsi="Times New Roman" w:cs="Times New Roman"/>
          <w:color w:val="000000"/>
        </w:rPr>
        <w:t xml:space="preserve"> on getting my points out there</w:t>
      </w:r>
      <w:r w:rsidR="00775742" w:rsidRPr="00775742">
        <w:rPr>
          <w:rFonts w:ascii="Times New Roman" w:hAnsi="Times New Roman" w:cs="Times New Roman"/>
          <w:color w:val="000000"/>
        </w:rPr>
        <w:t xml:space="preserve">. </w:t>
      </w:r>
      <w:r w:rsidR="00C51052">
        <w:rPr>
          <w:rFonts w:ascii="Times New Roman" w:hAnsi="Times New Roman" w:cs="Times New Roman"/>
          <w:color w:val="000000"/>
        </w:rPr>
        <w:t xml:space="preserve">At first, I needed to bring my cue notes to presentation, then slowly I only needed to write down my points in a </w:t>
      </w:r>
      <w:proofErr w:type="gramStart"/>
      <w:r w:rsidR="00C51052">
        <w:rPr>
          <w:rFonts w:ascii="Times New Roman" w:hAnsi="Times New Roman" w:cs="Times New Roman"/>
          <w:color w:val="000000"/>
        </w:rPr>
        <w:t>sticky notes</w:t>
      </w:r>
      <w:proofErr w:type="gramEnd"/>
      <w:r w:rsidR="00C51052">
        <w:rPr>
          <w:rFonts w:ascii="Times New Roman" w:hAnsi="Times New Roman" w:cs="Times New Roman"/>
          <w:color w:val="000000"/>
        </w:rPr>
        <w:t xml:space="preserve">, and finally to no notes at all. </w:t>
      </w:r>
      <w:r w:rsidR="00BF475A">
        <w:rPr>
          <w:rFonts w:ascii="Times New Roman" w:hAnsi="Times New Roman" w:cs="Times New Roman"/>
          <w:color w:val="000000"/>
        </w:rPr>
        <w:t xml:space="preserve">I became comfortable with speaking. </w:t>
      </w:r>
      <w:r w:rsidR="00BF475A" w:rsidRPr="009D5C81">
        <w:rPr>
          <w:rFonts w:ascii="Times New Roman" w:hAnsi="Times New Roman" w:cs="Times New Roman"/>
          <w:color w:val="000000"/>
        </w:rPr>
        <w:t xml:space="preserve">My classmates </w:t>
      </w:r>
      <w:r w:rsidR="00BF475A">
        <w:rPr>
          <w:rFonts w:ascii="Times New Roman" w:hAnsi="Times New Roman" w:cs="Times New Roman"/>
          <w:color w:val="000000"/>
        </w:rPr>
        <w:t xml:space="preserve">even </w:t>
      </w:r>
      <w:r w:rsidR="00BF475A" w:rsidRPr="009D5C81">
        <w:rPr>
          <w:rFonts w:ascii="Times New Roman" w:hAnsi="Times New Roman" w:cs="Times New Roman"/>
          <w:color w:val="000000"/>
        </w:rPr>
        <w:t xml:space="preserve">jokingly </w:t>
      </w:r>
      <w:r w:rsidR="00BF475A">
        <w:rPr>
          <w:rFonts w:ascii="Times New Roman" w:hAnsi="Times New Roman" w:cs="Times New Roman"/>
          <w:color w:val="000000"/>
        </w:rPr>
        <w:t xml:space="preserve">asked </w:t>
      </w:r>
      <w:r w:rsidR="00BF475A" w:rsidRPr="009D5C81">
        <w:rPr>
          <w:rFonts w:ascii="Times New Roman" w:hAnsi="Times New Roman" w:cs="Times New Roman"/>
          <w:color w:val="000000"/>
        </w:rPr>
        <w:t xml:space="preserve">for my help to persuade </w:t>
      </w:r>
      <w:r w:rsidR="00BF475A">
        <w:rPr>
          <w:rFonts w:ascii="Times New Roman" w:hAnsi="Times New Roman" w:cs="Times New Roman"/>
          <w:color w:val="000000"/>
        </w:rPr>
        <w:t xml:space="preserve">our </w:t>
      </w:r>
      <w:r w:rsidR="00BF475A" w:rsidRPr="009D5C81">
        <w:rPr>
          <w:rFonts w:ascii="Times New Roman" w:hAnsi="Times New Roman" w:cs="Times New Roman"/>
          <w:color w:val="000000"/>
        </w:rPr>
        <w:t>teachers to postpone exams. </w:t>
      </w:r>
      <w:r>
        <w:rPr>
          <w:rFonts w:ascii="Times New Roman" w:hAnsi="Times New Roman" w:cs="Times New Roman"/>
          <w:color w:val="000000"/>
        </w:rPr>
        <w:t xml:space="preserve">At one point I was </w:t>
      </w:r>
      <w:r w:rsidR="00775742" w:rsidRPr="00775742">
        <w:rPr>
          <w:rFonts w:ascii="Times New Roman" w:hAnsi="Times New Roman" w:cs="Times New Roman"/>
          <w:color w:val="000000"/>
        </w:rPr>
        <w:t>the primary spokesperson</w:t>
      </w:r>
      <w:r w:rsidR="00775742" w:rsidRPr="009D5C81">
        <w:rPr>
          <w:rFonts w:ascii="Times New Roman" w:hAnsi="Times New Roman" w:cs="Times New Roman"/>
          <w:color w:val="000000"/>
        </w:rPr>
        <w:t xml:space="preserve"> in </w:t>
      </w:r>
      <w:commentRangeStart w:id="1"/>
      <w:r w:rsidR="00775742" w:rsidRPr="009D5C81">
        <w:rPr>
          <w:rFonts w:ascii="Times New Roman" w:hAnsi="Times New Roman" w:cs="Times New Roman"/>
          <w:color w:val="000000"/>
        </w:rPr>
        <w:t>class</w:t>
      </w:r>
      <w:commentRangeEnd w:id="1"/>
      <w:r w:rsidR="009613DC">
        <w:rPr>
          <w:rStyle w:val="CommentReference"/>
        </w:rPr>
        <w:commentReference w:id="1"/>
      </w:r>
      <w:r w:rsidR="00775742" w:rsidRPr="009D5C81">
        <w:rPr>
          <w:rFonts w:ascii="Times New Roman" w:hAnsi="Times New Roman" w:cs="Times New Roman"/>
          <w:color w:val="000000"/>
        </w:rPr>
        <w:t xml:space="preserve">. </w:t>
      </w:r>
    </w:p>
    <w:p w14:paraId="2C144482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2094EBC5" w14:textId="04B630BA" w:rsidR="00775742" w:rsidRPr="00775742" w:rsidRDefault="00775742" w:rsidP="00775742">
      <w:pPr>
        <w:jc w:val="both"/>
        <w:rPr>
          <w:rFonts w:ascii="Times New Roman" w:hAnsi="Times New Roman" w:cs="Times New Roman"/>
        </w:rPr>
      </w:pPr>
      <w:r w:rsidRPr="00775742">
        <w:rPr>
          <w:rFonts w:ascii="Times New Roman" w:hAnsi="Times New Roman" w:cs="Times New Roman"/>
          <w:color w:val="000000"/>
        </w:rPr>
        <w:t xml:space="preserve">I continued to hone </w:t>
      </w:r>
      <w:r w:rsidR="00BF475A">
        <w:rPr>
          <w:rFonts w:ascii="Times New Roman" w:hAnsi="Times New Roman" w:cs="Times New Roman"/>
          <w:color w:val="000000"/>
        </w:rPr>
        <w:t>my communication and persuasive</w:t>
      </w:r>
      <w:r w:rsidR="00BF475A" w:rsidRPr="00775742">
        <w:rPr>
          <w:rFonts w:ascii="Times New Roman" w:hAnsi="Times New Roman" w:cs="Times New Roman"/>
          <w:color w:val="000000"/>
        </w:rPr>
        <w:t xml:space="preserve"> </w:t>
      </w:r>
      <w:r w:rsidRPr="00775742">
        <w:rPr>
          <w:rFonts w:ascii="Times New Roman" w:hAnsi="Times New Roman" w:cs="Times New Roman"/>
          <w:color w:val="000000"/>
        </w:rPr>
        <w:t>skill</w:t>
      </w:r>
      <w:r w:rsidR="00BF475A">
        <w:rPr>
          <w:rFonts w:ascii="Times New Roman" w:hAnsi="Times New Roman" w:cs="Times New Roman"/>
          <w:color w:val="000000"/>
        </w:rPr>
        <w:t>s</w:t>
      </w:r>
      <w:r w:rsidRPr="00775742">
        <w:rPr>
          <w:rFonts w:ascii="Times New Roman" w:hAnsi="Times New Roman" w:cs="Times New Roman"/>
          <w:color w:val="000000"/>
        </w:rPr>
        <w:t xml:space="preserve"> when I joined </w:t>
      </w:r>
      <w:proofErr w:type="spellStart"/>
      <w:r w:rsidRPr="00775742">
        <w:rPr>
          <w:rFonts w:ascii="Times New Roman" w:hAnsi="Times New Roman" w:cs="Times New Roman"/>
          <w:color w:val="000000"/>
        </w:rPr>
        <w:t>SanurFM</w:t>
      </w:r>
      <w:proofErr w:type="spellEnd"/>
      <w:r w:rsidRPr="00775742">
        <w:rPr>
          <w:rFonts w:ascii="Times New Roman" w:hAnsi="Times New Roman" w:cs="Times New Roman"/>
          <w:color w:val="000000"/>
        </w:rPr>
        <w:t>, a radio community and media partner for</w:t>
      </w:r>
      <w:r w:rsidR="009D41C7">
        <w:rPr>
          <w:rFonts w:ascii="Times New Roman" w:hAnsi="Times New Roman" w:cs="Times New Roman"/>
          <w:color w:val="000000"/>
        </w:rPr>
        <w:t xml:space="preserve"> </w:t>
      </w:r>
      <w:r w:rsidRPr="00775742">
        <w:rPr>
          <w:rFonts w:ascii="Times New Roman" w:hAnsi="Times New Roman" w:cs="Times New Roman"/>
          <w:color w:val="000000"/>
        </w:rPr>
        <w:t>events across Jakarta</w:t>
      </w:r>
      <w:r w:rsidR="002B2D2D">
        <w:rPr>
          <w:rFonts w:ascii="Times New Roman" w:hAnsi="Times New Roman" w:cs="Times New Roman"/>
          <w:color w:val="000000"/>
        </w:rPr>
        <w:t xml:space="preserve">, for which I </w:t>
      </w:r>
      <w:r w:rsidR="009D41C7">
        <w:rPr>
          <w:rFonts w:ascii="Times New Roman" w:hAnsi="Times New Roman" w:cs="Times New Roman"/>
          <w:color w:val="000000"/>
        </w:rPr>
        <w:t>often</w:t>
      </w:r>
      <w:r w:rsidR="009D41C7" w:rsidRPr="0037021A">
        <w:rPr>
          <w:rFonts w:ascii="Times New Roman" w:hAnsi="Times New Roman" w:cs="Times New Roman"/>
          <w:color w:val="000000"/>
        </w:rPr>
        <w:t xml:space="preserve"> acted as MC. </w:t>
      </w:r>
      <w:r w:rsidRPr="0037021A">
        <w:rPr>
          <w:rFonts w:ascii="Times New Roman" w:hAnsi="Times New Roman" w:cs="Times New Roman"/>
          <w:color w:val="000000"/>
        </w:rPr>
        <w:t xml:space="preserve">I </w:t>
      </w:r>
      <w:r w:rsidR="002B2D2D" w:rsidRPr="0037021A">
        <w:rPr>
          <w:rFonts w:ascii="Times New Roman" w:hAnsi="Times New Roman" w:cs="Times New Roman"/>
          <w:color w:val="000000"/>
        </w:rPr>
        <w:t xml:space="preserve">would </w:t>
      </w:r>
      <w:r w:rsidRPr="00CA618C">
        <w:rPr>
          <w:rFonts w:ascii="Times New Roman" w:hAnsi="Times New Roman" w:cs="Times New Roman"/>
          <w:color w:val="000000"/>
        </w:rPr>
        <w:t>watch You</w:t>
      </w:r>
      <w:r w:rsidR="00BF475A">
        <w:rPr>
          <w:rFonts w:ascii="Times New Roman" w:hAnsi="Times New Roman" w:cs="Times New Roman"/>
          <w:color w:val="000000"/>
        </w:rPr>
        <w:t>T</w:t>
      </w:r>
      <w:r w:rsidRPr="00CA618C">
        <w:rPr>
          <w:rFonts w:ascii="Times New Roman" w:hAnsi="Times New Roman" w:cs="Times New Roman"/>
          <w:color w:val="000000"/>
        </w:rPr>
        <w:t>ube</w:t>
      </w:r>
      <w:r w:rsidR="002B2D2D" w:rsidRPr="00CA618C">
        <w:rPr>
          <w:rFonts w:ascii="Times New Roman" w:hAnsi="Times New Roman" w:cs="Times New Roman"/>
          <w:color w:val="000000"/>
        </w:rPr>
        <w:t xml:space="preserve"> tutorials</w:t>
      </w:r>
      <w:r w:rsidRPr="00C9222F">
        <w:rPr>
          <w:rFonts w:ascii="Times New Roman" w:hAnsi="Times New Roman" w:cs="Times New Roman"/>
          <w:color w:val="000000"/>
        </w:rPr>
        <w:t xml:space="preserve"> on </w:t>
      </w:r>
      <w:r w:rsidR="00BF475A">
        <w:rPr>
          <w:rFonts w:ascii="Times New Roman" w:hAnsi="Times New Roman" w:cs="Times New Roman"/>
          <w:color w:val="000000"/>
        </w:rPr>
        <w:t>how to be</w:t>
      </w:r>
      <w:r w:rsidR="002B2D2D" w:rsidRPr="0037021A">
        <w:rPr>
          <w:rFonts w:ascii="Times New Roman" w:hAnsi="Times New Roman" w:cs="Times New Roman"/>
          <w:color w:val="000000"/>
        </w:rPr>
        <w:t xml:space="preserve"> a great</w:t>
      </w:r>
      <w:r w:rsidRPr="0037021A">
        <w:rPr>
          <w:rFonts w:ascii="Times New Roman" w:hAnsi="Times New Roman" w:cs="Times New Roman"/>
          <w:color w:val="000000"/>
        </w:rPr>
        <w:t xml:space="preserve"> MC </w:t>
      </w:r>
      <w:r w:rsidR="002B2D2D" w:rsidRPr="0037021A">
        <w:rPr>
          <w:rFonts w:ascii="Times New Roman" w:hAnsi="Times New Roman" w:cs="Times New Roman"/>
          <w:color w:val="000000"/>
        </w:rPr>
        <w:t>and practice</w:t>
      </w:r>
      <w:r w:rsidRPr="0037021A">
        <w:rPr>
          <w:rFonts w:ascii="Times New Roman" w:hAnsi="Times New Roman" w:cs="Times New Roman"/>
          <w:color w:val="000000"/>
        </w:rPr>
        <w:t xml:space="preserve"> in front of </w:t>
      </w:r>
      <w:r w:rsidR="002B2D2D" w:rsidRPr="0037021A">
        <w:rPr>
          <w:rFonts w:ascii="Times New Roman" w:hAnsi="Times New Roman" w:cs="Times New Roman"/>
          <w:color w:val="000000"/>
        </w:rPr>
        <w:t>a</w:t>
      </w:r>
      <w:r w:rsidRPr="0037021A">
        <w:rPr>
          <w:rFonts w:ascii="Times New Roman" w:hAnsi="Times New Roman" w:cs="Times New Roman"/>
          <w:color w:val="000000"/>
        </w:rPr>
        <w:t xml:space="preserve"> </w:t>
      </w:r>
      <w:commentRangeStart w:id="2"/>
      <w:r w:rsidRPr="0037021A">
        <w:rPr>
          <w:rFonts w:ascii="Times New Roman" w:hAnsi="Times New Roman" w:cs="Times New Roman"/>
          <w:color w:val="000000"/>
        </w:rPr>
        <w:t xml:space="preserve">mirror </w:t>
      </w:r>
      <w:r w:rsidR="00BF475A">
        <w:rPr>
          <w:rFonts w:ascii="Times New Roman" w:hAnsi="Times New Roman" w:cs="Times New Roman"/>
          <w:color w:val="000000"/>
        </w:rPr>
        <w:t>three</w:t>
      </w:r>
      <w:r w:rsidR="00A323F0" w:rsidRPr="0037021A">
        <w:rPr>
          <w:rFonts w:ascii="Times New Roman" w:hAnsi="Times New Roman" w:cs="Times New Roman"/>
          <w:color w:val="000000"/>
        </w:rPr>
        <w:t xml:space="preserve"> hours a day, </w:t>
      </w:r>
      <w:r w:rsidR="009D41C7" w:rsidRPr="0037021A">
        <w:rPr>
          <w:rFonts w:ascii="Times New Roman" w:hAnsi="Times New Roman" w:cs="Times New Roman"/>
          <w:color w:val="000000"/>
        </w:rPr>
        <w:t>aiming to strengthen my public speaking skills. </w:t>
      </w:r>
      <w:r w:rsidR="000B0C7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commentRangeEnd w:id="2"/>
      <w:r w:rsidR="009613DC">
        <w:rPr>
          <w:rStyle w:val="CommentReference"/>
        </w:rPr>
        <w:commentReference w:id="2"/>
      </w:r>
    </w:p>
    <w:p w14:paraId="0C25B56B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1DAD7CFA" w14:textId="42571C94" w:rsidR="00775742" w:rsidRPr="00775742" w:rsidRDefault="002B2D2D" w:rsidP="00775742">
      <w:pPr>
        <w:jc w:val="both"/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  <w:color w:val="000000"/>
        </w:rPr>
        <w:t>One day</w:t>
      </w:r>
      <w:r w:rsidR="00775742" w:rsidRPr="00775742">
        <w:rPr>
          <w:rFonts w:ascii="Times New Roman" w:hAnsi="Times New Roman" w:cs="Times New Roman"/>
          <w:color w:val="000000"/>
        </w:rPr>
        <w:t xml:space="preserve">, I </w:t>
      </w:r>
      <w:commentRangeEnd w:id="3"/>
      <w:r w:rsidR="009613DC">
        <w:rPr>
          <w:rStyle w:val="CommentReference"/>
        </w:rPr>
        <w:commentReference w:id="3"/>
      </w:r>
      <w:r w:rsidR="00775742" w:rsidRPr="00775742">
        <w:rPr>
          <w:rFonts w:ascii="Times New Roman" w:hAnsi="Times New Roman" w:cs="Times New Roman"/>
          <w:color w:val="000000"/>
        </w:rPr>
        <w:t xml:space="preserve">encouraged myself to join GADIS </w:t>
      </w:r>
      <w:proofErr w:type="spellStart"/>
      <w:r w:rsidR="00775742" w:rsidRPr="00775742">
        <w:rPr>
          <w:rFonts w:ascii="Times New Roman" w:hAnsi="Times New Roman" w:cs="Times New Roman"/>
          <w:color w:val="000000"/>
        </w:rPr>
        <w:t>Sampul</w:t>
      </w:r>
      <w:proofErr w:type="spellEnd"/>
      <w:r w:rsidR="00775742" w:rsidRPr="00775742">
        <w:rPr>
          <w:rFonts w:ascii="Times New Roman" w:hAnsi="Times New Roman" w:cs="Times New Roman"/>
          <w:color w:val="000000"/>
        </w:rPr>
        <w:t>, the biggest teen beauty pageant in Indonesia.</w:t>
      </w:r>
      <w:r w:rsidR="00BF475A">
        <w:rPr>
          <w:rFonts w:ascii="Times New Roman" w:hAnsi="Times New Roman" w:cs="Times New Roman"/>
          <w:color w:val="000000"/>
        </w:rPr>
        <w:t xml:space="preserve"> </w:t>
      </w:r>
      <w:r w:rsidR="00777DBD">
        <w:rPr>
          <w:rFonts w:ascii="Times New Roman" w:hAnsi="Times New Roman" w:cs="Times New Roman"/>
        </w:rPr>
        <w:t xml:space="preserve">This young girl who used to hide behind her mom is now able to stand tall on a 30x40m stage </w:t>
      </w:r>
      <w:r w:rsidR="00BF475A">
        <w:rPr>
          <w:rFonts w:ascii="Times New Roman" w:hAnsi="Times New Roman" w:cs="Times New Roman"/>
        </w:rPr>
        <w:t xml:space="preserve">and </w:t>
      </w:r>
      <w:commentRangeStart w:id="4"/>
      <w:r w:rsidR="00BF475A">
        <w:rPr>
          <w:rFonts w:ascii="Times New Roman" w:hAnsi="Times New Roman" w:cs="Times New Roman"/>
        </w:rPr>
        <w:t>being</w:t>
      </w:r>
      <w:commentRangeEnd w:id="4"/>
      <w:r w:rsidR="009613DC">
        <w:rPr>
          <w:rStyle w:val="CommentReference"/>
        </w:rPr>
        <w:commentReference w:id="4"/>
      </w:r>
      <w:r w:rsidR="00BF475A">
        <w:rPr>
          <w:rFonts w:ascii="Times New Roman" w:hAnsi="Times New Roman" w:cs="Times New Roman"/>
        </w:rPr>
        <w:t xml:space="preserve"> watched by</w:t>
      </w:r>
      <w:r w:rsidR="00777DBD">
        <w:rPr>
          <w:rFonts w:ascii="Times New Roman" w:hAnsi="Times New Roman" w:cs="Times New Roman"/>
        </w:rPr>
        <w:t xml:space="preserve"> the whole country. </w:t>
      </w:r>
      <w:r w:rsidR="00166876">
        <w:rPr>
          <w:rFonts w:ascii="Times New Roman" w:hAnsi="Times New Roman" w:cs="Times New Roman"/>
          <w:color w:val="000000"/>
        </w:rPr>
        <w:t xml:space="preserve">I shared my mission </w:t>
      </w:r>
      <w:r w:rsidR="00473059">
        <w:rPr>
          <w:rFonts w:ascii="Times New Roman" w:hAnsi="Times New Roman" w:cs="Times New Roman"/>
          <w:color w:val="000000"/>
        </w:rPr>
        <w:t xml:space="preserve">about issues close to my heart like children in poverty </w:t>
      </w:r>
      <w:r>
        <w:rPr>
          <w:rFonts w:ascii="Times New Roman" w:hAnsi="Times New Roman" w:cs="Times New Roman"/>
          <w:color w:val="000000"/>
        </w:rPr>
        <w:t>through speeches, magazine</w:t>
      </w:r>
      <w:r w:rsidR="00BF475A">
        <w:rPr>
          <w:rFonts w:ascii="Times New Roman" w:hAnsi="Times New Roman" w:cs="Times New Roman"/>
          <w:color w:val="000000"/>
        </w:rPr>
        <w:t xml:space="preserve"> interviews</w:t>
      </w:r>
      <w:r>
        <w:rPr>
          <w:rFonts w:ascii="Times New Roman" w:hAnsi="Times New Roman" w:cs="Times New Roman"/>
          <w:color w:val="000000"/>
        </w:rPr>
        <w:t>,</w:t>
      </w:r>
      <w:r w:rsidR="00BF475A">
        <w:rPr>
          <w:rFonts w:ascii="Times New Roman" w:hAnsi="Times New Roman" w:cs="Times New Roman"/>
          <w:color w:val="000000"/>
        </w:rPr>
        <w:t xml:space="preserve"> and</w:t>
      </w:r>
      <w:r w:rsidR="00166876">
        <w:rPr>
          <w:rFonts w:ascii="Times New Roman" w:hAnsi="Times New Roman" w:cs="Times New Roman"/>
          <w:color w:val="000000"/>
        </w:rPr>
        <w:t xml:space="preserve"> gathered teenagers who </w:t>
      </w:r>
      <w:r>
        <w:rPr>
          <w:rFonts w:ascii="Times New Roman" w:hAnsi="Times New Roman" w:cs="Times New Roman"/>
          <w:color w:val="000000"/>
        </w:rPr>
        <w:t>shared the</w:t>
      </w:r>
      <w:r w:rsidR="00166876">
        <w:rPr>
          <w:rFonts w:ascii="Times New Roman" w:hAnsi="Times New Roman" w:cs="Times New Roman"/>
          <w:color w:val="000000"/>
        </w:rPr>
        <w:t xml:space="preserve"> same mission</w:t>
      </w:r>
      <w:r>
        <w:rPr>
          <w:rFonts w:ascii="Times New Roman" w:hAnsi="Times New Roman" w:cs="Times New Roman"/>
          <w:color w:val="000000"/>
        </w:rPr>
        <w:t xml:space="preserve">, </w:t>
      </w:r>
      <w:r w:rsidR="00166876">
        <w:rPr>
          <w:rFonts w:ascii="Times New Roman" w:hAnsi="Times New Roman" w:cs="Times New Roman"/>
          <w:color w:val="000000"/>
        </w:rPr>
        <w:t xml:space="preserve">and </w:t>
      </w:r>
      <w:r w:rsidR="008C6597">
        <w:rPr>
          <w:rFonts w:ascii="Times New Roman" w:hAnsi="Times New Roman" w:cs="Times New Roman"/>
          <w:color w:val="000000"/>
        </w:rPr>
        <w:t>even</w:t>
      </w:r>
      <w:r>
        <w:rPr>
          <w:rFonts w:ascii="Times New Roman" w:hAnsi="Times New Roman" w:cs="Times New Roman"/>
          <w:color w:val="000000"/>
        </w:rPr>
        <w:t>tually</w:t>
      </w:r>
      <w:r w:rsidR="008C6597">
        <w:rPr>
          <w:rFonts w:ascii="Times New Roman" w:hAnsi="Times New Roman" w:cs="Times New Roman"/>
          <w:color w:val="000000"/>
        </w:rPr>
        <w:t xml:space="preserve"> </w:t>
      </w:r>
      <w:r w:rsidR="00166876">
        <w:rPr>
          <w:rFonts w:ascii="Times New Roman" w:hAnsi="Times New Roman" w:cs="Times New Roman"/>
          <w:color w:val="000000"/>
        </w:rPr>
        <w:t>initiated a couple fundraising projects.</w:t>
      </w:r>
    </w:p>
    <w:p w14:paraId="23A031A7" w14:textId="77777777" w:rsidR="00775742" w:rsidRPr="00775742" w:rsidRDefault="00775742" w:rsidP="00775742">
      <w:pPr>
        <w:rPr>
          <w:rFonts w:ascii="Times New Roman" w:eastAsia="Times New Roman" w:hAnsi="Times New Roman" w:cs="Times New Roman"/>
        </w:rPr>
      </w:pPr>
    </w:p>
    <w:p w14:paraId="539D9B4C" w14:textId="77E98033" w:rsidR="00775742" w:rsidRPr="001C6ADF" w:rsidRDefault="009D41C7" w:rsidP="00775742">
      <w:pPr>
        <w:jc w:val="both"/>
        <w:rPr>
          <w:rFonts w:ascii="Times New Roman" w:hAnsi="Times New Roman" w:cs="Times New Roman"/>
          <w:color w:val="000000"/>
        </w:rPr>
      </w:pPr>
      <w:r w:rsidRPr="00C9222F">
        <w:rPr>
          <w:rFonts w:ascii="Times New Roman" w:hAnsi="Times New Roman" w:cs="Times New Roman"/>
          <w:color w:val="000000"/>
        </w:rPr>
        <w:t xml:space="preserve">Although I grew up as a shy kid, this whole experience taught me that as long as we put our heart and mind to it, </w:t>
      </w:r>
      <w:commentRangeStart w:id="5"/>
      <w:r w:rsidR="001C6ADF">
        <w:rPr>
          <w:rFonts w:ascii="Times New Roman" w:hAnsi="Times New Roman" w:cs="Times New Roman"/>
          <w:color w:val="000000"/>
        </w:rPr>
        <w:t>everything can be</w:t>
      </w:r>
      <w:r w:rsidRPr="00C9222F">
        <w:rPr>
          <w:rFonts w:ascii="Times New Roman" w:hAnsi="Times New Roman" w:cs="Times New Roman"/>
          <w:color w:val="000000"/>
        </w:rPr>
        <w:t xml:space="preserve"> our greatest strengths</w:t>
      </w:r>
      <w:commentRangeEnd w:id="5"/>
      <w:r w:rsidR="009613DC">
        <w:rPr>
          <w:rStyle w:val="CommentReference"/>
        </w:rPr>
        <w:commentReference w:id="5"/>
      </w:r>
      <w:r w:rsidRPr="00C9222F">
        <w:rPr>
          <w:rFonts w:ascii="Times New Roman" w:hAnsi="Times New Roman" w:cs="Times New Roman"/>
          <w:color w:val="000000"/>
        </w:rPr>
        <w:t xml:space="preserve">. </w:t>
      </w:r>
      <w:r w:rsidR="0059488A" w:rsidRPr="007F0049">
        <w:rPr>
          <w:rFonts w:ascii="Times New Roman" w:hAnsi="Times New Roman" w:cs="Times New Roman"/>
          <w:color w:val="000000"/>
        </w:rPr>
        <w:t xml:space="preserve">At UC, </w:t>
      </w:r>
      <w:commentRangeStart w:id="6"/>
      <w:r w:rsidR="0059488A" w:rsidRPr="007F0049">
        <w:rPr>
          <w:rFonts w:ascii="Times New Roman" w:hAnsi="Times New Roman" w:cs="Times New Roman"/>
          <w:color w:val="000000"/>
        </w:rPr>
        <w:t xml:space="preserve">I will be the supporting pillars in </w:t>
      </w:r>
      <w:commentRangeEnd w:id="6"/>
      <w:r w:rsidR="00BF712C">
        <w:rPr>
          <w:rStyle w:val="CommentReference"/>
        </w:rPr>
        <w:commentReference w:id="6"/>
      </w:r>
      <w:r w:rsidR="0059488A" w:rsidRPr="007F0049">
        <w:rPr>
          <w:rFonts w:ascii="Times New Roman" w:hAnsi="Times New Roman" w:cs="Times New Roman"/>
          <w:color w:val="000000"/>
        </w:rPr>
        <w:t xml:space="preserve">every group I am a part of and be their voice to speak up when they lose heart. </w:t>
      </w:r>
      <w:r w:rsidR="00775742" w:rsidRPr="001C6ADF">
        <w:rPr>
          <w:rFonts w:ascii="Times New Roman" w:hAnsi="Times New Roman" w:cs="Times New Roman"/>
          <w:color w:val="000000"/>
        </w:rPr>
        <w:t>I’ve promised to use my ability and voice to positively influence othe</w:t>
      </w:r>
      <w:r w:rsidR="0059488A" w:rsidRPr="001C6ADF">
        <w:rPr>
          <w:rFonts w:ascii="Times New Roman" w:hAnsi="Times New Roman" w:cs="Times New Roman"/>
          <w:color w:val="000000"/>
        </w:rPr>
        <w:t xml:space="preserve">rs and will continue doing so </w:t>
      </w:r>
      <w:commentRangeStart w:id="7"/>
      <w:r w:rsidR="0059488A" w:rsidRPr="001C6ADF">
        <w:rPr>
          <w:rFonts w:ascii="Times New Roman" w:hAnsi="Times New Roman" w:cs="Times New Roman"/>
          <w:color w:val="000000"/>
        </w:rPr>
        <w:t>with</w:t>
      </w:r>
      <w:commentRangeEnd w:id="7"/>
      <w:r w:rsidR="009613DC">
        <w:rPr>
          <w:rStyle w:val="CommentReference"/>
        </w:rPr>
        <w:commentReference w:id="7"/>
      </w:r>
      <w:r w:rsidR="00775742" w:rsidRPr="001C6ADF">
        <w:rPr>
          <w:rFonts w:ascii="Times New Roman" w:hAnsi="Times New Roman" w:cs="Times New Roman"/>
          <w:color w:val="000000"/>
        </w:rPr>
        <w:t xml:space="preserve"> the</w:t>
      </w:r>
      <w:r w:rsidR="00A25A3A" w:rsidRPr="001C6ADF">
        <w:rPr>
          <w:rFonts w:ascii="Times New Roman" w:hAnsi="Times New Roman" w:cs="Times New Roman"/>
          <w:color w:val="000000"/>
        </w:rPr>
        <w:t xml:space="preserve"> UC Community.</w:t>
      </w:r>
      <w:r w:rsidR="00775742" w:rsidRPr="001C6ADF">
        <w:rPr>
          <w:rFonts w:ascii="Times New Roman" w:hAnsi="Times New Roman" w:cs="Times New Roman"/>
          <w:color w:val="000000"/>
        </w:rPr>
        <w:t xml:space="preserve"> </w:t>
      </w:r>
      <w:r w:rsidR="00A25A3A" w:rsidRPr="001C6ADF">
        <w:rPr>
          <w:rFonts w:ascii="Times New Roman" w:hAnsi="Times New Roman" w:cs="Times New Roman"/>
          <w:color w:val="000000"/>
        </w:rPr>
        <w:t xml:space="preserve"> </w:t>
      </w:r>
    </w:p>
    <w:p w14:paraId="6168C03A" w14:textId="77777777" w:rsidR="00911D4C" w:rsidRDefault="00911D4C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AA34BBD" w14:textId="77777777" w:rsidR="00911D4C" w:rsidRDefault="00911D4C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E1B7727" w14:textId="4DAEC108" w:rsidR="006C18F2" w:rsidRDefault="009613DC" w:rsidP="00D0222A">
      <w:pPr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ins w:id="8" w:author="Alyssa Manik" w:date="2020-11-28T00:35:00Z">
        <w:r>
          <w:rPr>
            <w:rFonts w:ascii="Times New Roman" w:eastAsia="Times New Roman" w:hAnsi="Times New Roman" w:cs="Times New Roman"/>
            <w:color w:val="000000" w:themeColor="text1"/>
          </w:rPr>
          <w:t>You’re 14 words above the limit for this one, so maybe you could make the sentences shorter for the intro.</w:t>
        </w:r>
      </w:ins>
      <w:ins w:id="9" w:author="Alyssa Manik" w:date="2020-11-28T00:44:00Z">
        <w:r>
          <w:rPr>
            <w:rFonts w:ascii="Times New Roman" w:eastAsia="Times New Roman" w:hAnsi="Times New Roman" w:cs="Times New Roman"/>
            <w:color w:val="000000" w:themeColor="text1"/>
          </w:rPr>
          <w:t xml:space="preserve"> The comments I placed are on the </w:t>
        </w:r>
      </w:ins>
      <w:ins w:id="10" w:author="Alyssa Manik" w:date="2020-11-28T00:45:00Z">
        <w:r>
          <w:rPr>
            <w:rFonts w:ascii="Times New Roman" w:eastAsia="Times New Roman" w:hAnsi="Times New Roman" w:cs="Times New Roman"/>
            <w:color w:val="000000" w:themeColor="text1"/>
          </w:rPr>
          <w:t xml:space="preserve">side, your content answered the </w:t>
        </w:r>
        <w:proofErr w:type="gramStart"/>
        <w:r>
          <w:rPr>
            <w:rFonts w:ascii="Times New Roman" w:eastAsia="Times New Roman" w:hAnsi="Times New Roman" w:cs="Times New Roman"/>
            <w:color w:val="000000" w:themeColor="text1"/>
          </w:rPr>
          <w:t>prompt</w:t>
        </w:r>
        <w:proofErr w:type="gramEnd"/>
        <w:r>
          <w:rPr>
            <w:rFonts w:ascii="Times New Roman" w:eastAsia="Times New Roman" w:hAnsi="Times New Roman" w:cs="Times New Roman"/>
            <w:color w:val="000000" w:themeColor="text1"/>
          </w:rPr>
          <w:t xml:space="preserve"> and your transitions are good so that’s fine.</w:t>
        </w:r>
      </w:ins>
      <w:ins w:id="11" w:author="Alyssa Manik" w:date="2020-11-28T00:47:00Z">
        <w:r w:rsidR="00BF712C">
          <w:rPr>
            <w:rFonts w:ascii="Times New Roman" w:eastAsia="Times New Roman" w:hAnsi="Times New Roman" w:cs="Times New Roman"/>
            <w:color w:val="000000" w:themeColor="text1"/>
          </w:rPr>
          <w:t xml:space="preserve"> That being said, you mentioned kinde</w:t>
        </w:r>
      </w:ins>
      <w:ins w:id="12" w:author="Alyssa Manik" w:date="2020-11-28T00:48:00Z">
        <w:r w:rsidR="00BF712C">
          <w:rPr>
            <w:rFonts w:ascii="Times New Roman" w:eastAsia="Times New Roman" w:hAnsi="Times New Roman" w:cs="Times New Roman"/>
            <w:color w:val="000000" w:themeColor="text1"/>
          </w:rPr>
          <w:t>r</w:t>
        </w:r>
      </w:ins>
      <w:ins w:id="13" w:author="Alyssa Manik" w:date="2020-11-28T00:47:00Z">
        <w:r w:rsidR="00BF712C">
          <w:rPr>
            <w:rFonts w:ascii="Times New Roman" w:eastAsia="Times New Roman" w:hAnsi="Times New Roman" w:cs="Times New Roman"/>
            <w:color w:val="000000" w:themeColor="text1"/>
          </w:rPr>
          <w:t>gar</w:t>
        </w:r>
      </w:ins>
      <w:ins w:id="14" w:author="Alyssa Manik" w:date="2020-11-28T00:48:00Z">
        <w:r w:rsidR="00BF712C">
          <w:rPr>
            <w:rFonts w:ascii="Times New Roman" w:eastAsia="Times New Roman" w:hAnsi="Times New Roman" w:cs="Times New Roman"/>
            <w:color w:val="000000" w:themeColor="text1"/>
          </w:rPr>
          <w:t>t</w:t>
        </w:r>
      </w:ins>
      <w:ins w:id="15" w:author="Alyssa Manik" w:date="2020-11-28T00:47:00Z">
        <w:r w:rsidR="00BF712C">
          <w:rPr>
            <w:rFonts w:ascii="Times New Roman" w:eastAsia="Times New Roman" w:hAnsi="Times New Roman" w:cs="Times New Roman"/>
            <w:color w:val="000000" w:themeColor="text1"/>
          </w:rPr>
          <w:t>en and middle school, so I was expecting</w:t>
        </w:r>
      </w:ins>
      <w:ins w:id="16" w:author="Alyssa Manik" w:date="2020-11-28T00:48:00Z">
        <w:r w:rsidR="00BF712C">
          <w:rPr>
            <w:rFonts w:ascii="Times New Roman" w:eastAsia="Times New Roman" w:hAnsi="Times New Roman" w:cs="Times New Roman"/>
            <w:color w:val="000000" w:themeColor="text1"/>
          </w:rPr>
          <w:t xml:space="preserve"> a time to be placed on the other paragraphs. </w:t>
        </w:r>
      </w:ins>
    </w:p>
    <w:p w14:paraId="31A0F03D" w14:textId="77777777" w:rsidR="00CE4E5A" w:rsidRDefault="00CE4E5A"/>
    <w:sectPr w:rsidR="00CE4E5A" w:rsidSect="00261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yssa Manik" w:date="2020-11-28T00:37:00Z" w:initials="AM">
    <w:p w14:paraId="3BC5EB0A" w14:textId="37933AEE" w:rsidR="009613DC" w:rsidRDefault="009613DC">
      <w:pPr>
        <w:pStyle w:val="CommentText"/>
      </w:pPr>
      <w:r>
        <w:rPr>
          <w:rStyle w:val="CommentReference"/>
        </w:rPr>
        <w:annotationRef/>
      </w:r>
      <w:r>
        <w:t xml:space="preserve">What grade was this? </w:t>
      </w:r>
      <w:r w:rsidR="00BF712C">
        <w:t>Would be great to mention/</w:t>
      </w:r>
    </w:p>
  </w:comment>
  <w:comment w:id="2" w:author="Alyssa Manik" w:date="2020-11-28T00:36:00Z" w:initials="AM">
    <w:p w14:paraId="71FAD6CA" w14:textId="62BCF485" w:rsidR="009613DC" w:rsidRDefault="009613DC">
      <w:pPr>
        <w:pStyle w:val="CommentText"/>
      </w:pPr>
      <w:r>
        <w:rPr>
          <w:rStyle w:val="CommentReference"/>
        </w:rPr>
        <w:annotationRef/>
      </w:r>
      <w:r>
        <w:t>Good! Adding details makes the story better</w:t>
      </w:r>
    </w:p>
  </w:comment>
  <w:comment w:id="3" w:author="Alyssa Manik" w:date="2020-11-28T00:36:00Z" w:initials="AM">
    <w:p w14:paraId="05FD76F3" w14:textId="673DF55C" w:rsidR="009613DC" w:rsidRDefault="009613DC">
      <w:pPr>
        <w:pStyle w:val="CommentText"/>
      </w:pPr>
      <w:r>
        <w:rPr>
          <w:rStyle w:val="CommentReference"/>
        </w:rPr>
        <w:annotationRef/>
      </w:r>
      <w:r>
        <w:t xml:space="preserve">Giving a timeline of how you demonstrated public speaking over time </w:t>
      </w:r>
      <w:r w:rsidR="00BF712C">
        <w:t>would be better.</w:t>
      </w:r>
    </w:p>
  </w:comment>
  <w:comment w:id="4" w:author="Alyssa Manik" w:date="2020-11-28T00:34:00Z" w:initials="AM">
    <w:p w14:paraId="6E8329E2" w14:textId="4B7D4BA9" w:rsidR="009613DC" w:rsidRDefault="009613DC">
      <w:pPr>
        <w:pStyle w:val="CommentText"/>
      </w:pPr>
      <w:r>
        <w:rPr>
          <w:rStyle w:val="CommentReference"/>
        </w:rPr>
        <w:annotationRef/>
      </w:r>
      <w:r>
        <w:t>Delete this.</w:t>
      </w:r>
    </w:p>
  </w:comment>
  <w:comment w:id="5" w:author="Alyssa Manik" w:date="2020-11-28T00:37:00Z" w:initials="AM">
    <w:p w14:paraId="40C7BF4A" w14:textId="6F2B46FD" w:rsidR="009613DC" w:rsidRDefault="009613DC">
      <w:pPr>
        <w:pStyle w:val="CommentText"/>
      </w:pPr>
      <w:r>
        <w:rPr>
          <w:rStyle w:val="CommentReference"/>
        </w:rPr>
        <w:annotationRef/>
      </w:r>
      <w:r>
        <w:t>This sounds a bit too general and vague. Considering how public speaking was your weakness maybe you could say something more like weaknesses could become our greatest strengths instead?</w:t>
      </w:r>
    </w:p>
  </w:comment>
  <w:comment w:id="6" w:author="Alyssa Manik" w:date="2020-11-28T00:49:00Z" w:initials="AM">
    <w:p w14:paraId="4EFAC54E" w14:textId="195E63A7" w:rsidR="00BF712C" w:rsidRDefault="00BF712C">
      <w:pPr>
        <w:pStyle w:val="CommentText"/>
      </w:pPr>
      <w:r>
        <w:rPr>
          <w:rStyle w:val="CommentReference"/>
        </w:rPr>
        <w:annotationRef/>
      </w:r>
      <w:r>
        <w:t>This is a plural noun, also pillar “of” every group</w:t>
      </w:r>
    </w:p>
  </w:comment>
  <w:comment w:id="7" w:author="Alyssa Manik" w:date="2020-11-28T00:35:00Z" w:initials="AM">
    <w:p w14:paraId="20CC7ED1" w14:textId="114B1743" w:rsidR="009613DC" w:rsidRDefault="009613DC">
      <w:pPr>
        <w:pStyle w:val="CommentText"/>
      </w:pPr>
      <w:r>
        <w:rPr>
          <w:rStyle w:val="CommentReference"/>
        </w:rPr>
        <w:annotationRef/>
      </w:r>
      <w:r>
        <w:t>within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C5EB0A" w15:done="0"/>
  <w15:commentEx w15:paraId="71FAD6CA" w15:done="0"/>
  <w15:commentEx w15:paraId="05FD76F3" w15:done="0"/>
  <w15:commentEx w15:paraId="6E8329E2" w15:done="0"/>
  <w15:commentEx w15:paraId="40C7BF4A" w15:done="0"/>
  <w15:commentEx w15:paraId="4EFAC54E" w15:done="0"/>
  <w15:commentEx w15:paraId="20CC7E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C1A43" w16cex:dateUtc="2020-11-27T17:37:00Z"/>
  <w16cex:commentExtensible w16cex:durableId="236C19F3" w16cex:dateUtc="2020-11-27T17:36:00Z"/>
  <w16cex:commentExtensible w16cex:durableId="236C1A0F" w16cex:dateUtc="2020-11-27T17:36:00Z"/>
  <w16cex:commentExtensible w16cex:durableId="236C19A0" w16cex:dateUtc="2020-11-27T17:34:00Z"/>
  <w16cex:commentExtensible w16cex:durableId="236C1A63" w16cex:dateUtc="2020-11-27T17:37:00Z"/>
  <w16cex:commentExtensible w16cex:durableId="236C1D0A" w16cex:dateUtc="2020-11-27T17:49:00Z"/>
  <w16cex:commentExtensible w16cex:durableId="236C19C1" w16cex:dateUtc="2020-11-27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C5EB0A" w16cid:durableId="236C1A43"/>
  <w16cid:commentId w16cid:paraId="71FAD6CA" w16cid:durableId="236C19F3"/>
  <w16cid:commentId w16cid:paraId="05FD76F3" w16cid:durableId="236C1A0F"/>
  <w16cid:commentId w16cid:paraId="6E8329E2" w16cid:durableId="236C19A0"/>
  <w16cid:commentId w16cid:paraId="40C7BF4A" w16cid:durableId="236C1A63"/>
  <w16cid:commentId w16cid:paraId="4EFAC54E" w16cid:durableId="236C1D0A"/>
  <w16cid:commentId w16cid:paraId="20CC7ED1" w16cid:durableId="236C19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33"/>
    <w:rsid w:val="00015591"/>
    <w:rsid w:val="0004387C"/>
    <w:rsid w:val="000612AA"/>
    <w:rsid w:val="00063624"/>
    <w:rsid w:val="000639AE"/>
    <w:rsid w:val="00095812"/>
    <w:rsid w:val="000B0C7D"/>
    <w:rsid w:val="000B625D"/>
    <w:rsid w:val="000C084E"/>
    <w:rsid w:val="000C4D88"/>
    <w:rsid w:val="00166876"/>
    <w:rsid w:val="001C6ADF"/>
    <w:rsid w:val="001D5B7F"/>
    <w:rsid w:val="001F6290"/>
    <w:rsid w:val="002151D0"/>
    <w:rsid w:val="00242F23"/>
    <w:rsid w:val="00261F34"/>
    <w:rsid w:val="00286116"/>
    <w:rsid w:val="002B2D2D"/>
    <w:rsid w:val="00304B95"/>
    <w:rsid w:val="00336A70"/>
    <w:rsid w:val="00357550"/>
    <w:rsid w:val="0037021A"/>
    <w:rsid w:val="00393E67"/>
    <w:rsid w:val="00396424"/>
    <w:rsid w:val="003A129B"/>
    <w:rsid w:val="003F10C9"/>
    <w:rsid w:val="00404D61"/>
    <w:rsid w:val="00473059"/>
    <w:rsid w:val="004B2D2B"/>
    <w:rsid w:val="004E1833"/>
    <w:rsid w:val="004E5140"/>
    <w:rsid w:val="00500BBF"/>
    <w:rsid w:val="00550C31"/>
    <w:rsid w:val="005561CD"/>
    <w:rsid w:val="00557C70"/>
    <w:rsid w:val="005667C7"/>
    <w:rsid w:val="00580BD7"/>
    <w:rsid w:val="0059488A"/>
    <w:rsid w:val="005B7CFE"/>
    <w:rsid w:val="005E0E02"/>
    <w:rsid w:val="00675818"/>
    <w:rsid w:val="00692F67"/>
    <w:rsid w:val="006C18F2"/>
    <w:rsid w:val="0071490A"/>
    <w:rsid w:val="00741851"/>
    <w:rsid w:val="00775742"/>
    <w:rsid w:val="00777DBD"/>
    <w:rsid w:val="007B0623"/>
    <w:rsid w:val="007B1968"/>
    <w:rsid w:val="007B595F"/>
    <w:rsid w:val="007D4033"/>
    <w:rsid w:val="007F0049"/>
    <w:rsid w:val="007F7EE0"/>
    <w:rsid w:val="00824D54"/>
    <w:rsid w:val="008C4C94"/>
    <w:rsid w:val="008C6597"/>
    <w:rsid w:val="008F603B"/>
    <w:rsid w:val="00906888"/>
    <w:rsid w:val="00911D4C"/>
    <w:rsid w:val="00946151"/>
    <w:rsid w:val="00947291"/>
    <w:rsid w:val="009613DC"/>
    <w:rsid w:val="00980AF7"/>
    <w:rsid w:val="00983470"/>
    <w:rsid w:val="0098456A"/>
    <w:rsid w:val="009B0593"/>
    <w:rsid w:val="009C1B7D"/>
    <w:rsid w:val="009C256F"/>
    <w:rsid w:val="009D41C7"/>
    <w:rsid w:val="009D5C81"/>
    <w:rsid w:val="009F0104"/>
    <w:rsid w:val="00A05F34"/>
    <w:rsid w:val="00A25A3A"/>
    <w:rsid w:val="00A323F0"/>
    <w:rsid w:val="00A60E46"/>
    <w:rsid w:val="00AB4DAB"/>
    <w:rsid w:val="00B14C20"/>
    <w:rsid w:val="00B16007"/>
    <w:rsid w:val="00B55040"/>
    <w:rsid w:val="00B8008C"/>
    <w:rsid w:val="00BB4383"/>
    <w:rsid w:val="00BF475A"/>
    <w:rsid w:val="00BF712C"/>
    <w:rsid w:val="00C51052"/>
    <w:rsid w:val="00C9222F"/>
    <w:rsid w:val="00C976FF"/>
    <w:rsid w:val="00CA618C"/>
    <w:rsid w:val="00CE4E5A"/>
    <w:rsid w:val="00D0222A"/>
    <w:rsid w:val="00D441BB"/>
    <w:rsid w:val="00D6556C"/>
    <w:rsid w:val="00D91CA0"/>
    <w:rsid w:val="00DA6D0C"/>
    <w:rsid w:val="00DC0805"/>
    <w:rsid w:val="00DE03E9"/>
    <w:rsid w:val="00E45D73"/>
    <w:rsid w:val="00F30D9C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4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74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04D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D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D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D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D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5133-45CA-6244-B0A0-09A67CAF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Monika</dc:creator>
  <cp:keywords/>
  <dc:description/>
  <cp:lastModifiedBy>Alyssa Manik</cp:lastModifiedBy>
  <cp:revision>6</cp:revision>
  <dcterms:created xsi:type="dcterms:W3CDTF">2020-11-25T14:45:00Z</dcterms:created>
  <dcterms:modified xsi:type="dcterms:W3CDTF">2020-11-27T17:49:00Z</dcterms:modified>
</cp:coreProperties>
</file>