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7C3AB" w14:textId="1516265B" w:rsidR="00D55299" w:rsidRPr="006407B4" w:rsidRDefault="006407B4" w:rsidP="006407B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600" w:line="360" w:lineRule="atLeast"/>
        <w:rPr>
          <w:rFonts w:ascii="NeutrifStudio-Regular" w:eastAsia="Times New Roman" w:hAnsi="NeutrifStudio-Regular"/>
          <w:color w:val="4A4A4A"/>
          <w:bdr w:val="none" w:sz="0" w:space="0" w:color="auto"/>
        </w:rPr>
      </w:pPr>
      <w:r w:rsidRPr="003B6440">
        <w:rPr>
          <w:rFonts w:ascii="NeutrifStudio-Regular" w:eastAsia="Times New Roman" w:hAnsi="NeutrifStudio-Regular"/>
          <w:color w:val="4A4A4A"/>
          <w:bdr w:val="none" w:sz="0" w:space="0" w:color="auto"/>
        </w:rPr>
        <w:t xml:space="preserve">4. Describe a problem you’ve solved or a problem you’d like to solve. It can be an intellectual challenge, a research query, an ethical dilemma — anything of personal importance, no matter the scale. </w:t>
      </w:r>
      <w:commentRangeStart w:id="0"/>
      <w:r w:rsidRPr="003E03E1">
        <w:rPr>
          <w:rFonts w:ascii="NeutrifStudio-Regular" w:eastAsia="Times New Roman" w:hAnsi="NeutrifStudio-Regular"/>
          <w:b/>
          <w:bCs/>
          <w:color w:val="4A4A4A"/>
          <w:bdr w:val="none" w:sz="0" w:space="0" w:color="auto"/>
          <w:rPrChange w:id="1" w:author="Alyssa Manik" w:date="2020-12-23T00:43:00Z">
            <w:rPr>
              <w:rFonts w:ascii="NeutrifStudio-Regular" w:eastAsia="Times New Roman" w:hAnsi="NeutrifStudio-Regular"/>
              <w:color w:val="4A4A4A"/>
              <w:bdr w:val="none" w:sz="0" w:space="0" w:color="auto"/>
            </w:rPr>
          </w:rPrChange>
        </w:rPr>
        <w:t>Explain its significance to you</w:t>
      </w:r>
      <w:r w:rsidRPr="003B6440">
        <w:rPr>
          <w:rFonts w:ascii="NeutrifStudio-Regular" w:eastAsia="Times New Roman" w:hAnsi="NeutrifStudio-Regular"/>
          <w:color w:val="4A4A4A"/>
          <w:bdr w:val="none" w:sz="0" w:space="0" w:color="auto"/>
        </w:rPr>
        <w:t xml:space="preserve"> </w:t>
      </w:r>
      <w:commentRangeEnd w:id="0"/>
      <w:r w:rsidR="003E03E1">
        <w:rPr>
          <w:rStyle w:val="CommentReference"/>
        </w:rPr>
        <w:commentReference w:id="0"/>
      </w:r>
      <w:r w:rsidRPr="003B6440">
        <w:rPr>
          <w:rFonts w:ascii="NeutrifStudio-Regular" w:eastAsia="Times New Roman" w:hAnsi="NeutrifStudio-Regular"/>
          <w:color w:val="4A4A4A"/>
          <w:bdr w:val="none" w:sz="0" w:space="0" w:color="auto"/>
        </w:rPr>
        <w:t>and what steps you took or could be taken to identify a solution.</w:t>
      </w:r>
    </w:p>
    <w:p w14:paraId="646A316A" w14:textId="77777777" w:rsidR="00D55299" w:rsidRDefault="00D55299">
      <w:pPr>
        <w:pStyle w:val="Default"/>
        <w:jc w:val="both"/>
        <w:rPr>
          <w:rFonts w:ascii="Times New Roman" w:eastAsia="Times New Roman" w:hAnsi="Times New Roman" w:cs="Times New Roman"/>
          <w:sz w:val="24"/>
          <w:szCs w:val="24"/>
          <w:u w:color="00B050"/>
        </w:rPr>
      </w:pPr>
    </w:p>
    <w:p w14:paraId="58F6957C" w14:textId="71E1CAD1" w:rsidR="00D55299" w:rsidRDefault="00C15E6F">
      <w:pPr>
        <w:pStyle w:val="Default"/>
        <w:jc w:val="both"/>
        <w:rPr>
          <w:rFonts w:ascii="Times New Roman" w:eastAsia="Times New Roman" w:hAnsi="Times New Roman" w:cs="Times New Roman"/>
          <w:sz w:val="24"/>
          <w:szCs w:val="24"/>
          <w:u w:color="00B050"/>
        </w:rPr>
      </w:pPr>
      <w:r>
        <w:rPr>
          <w:rFonts w:ascii="Times New Roman" w:hAnsi="Times New Roman"/>
          <w:sz w:val="24"/>
          <w:szCs w:val="24"/>
          <w:u w:color="00B050"/>
        </w:rPr>
        <w:t xml:space="preserve">Annoyance, distaste, and disunited were the feelings I felt every Friday at 2:30 pm. It was our school’s weekly games event. The school’s intentions were good: they wanted the students to have fun and strengthen our sense of togetherness. Unfortunately, it turned out to be the opposite. Only half consistently showed up while the rest decided to leave 45 minutes early. The teachers </w:t>
      </w:r>
      <w:r>
        <w:rPr>
          <w:rFonts w:ascii="Times New Roman" w:hAnsi="Times New Roman"/>
          <w:sz w:val="24"/>
          <w:szCs w:val="24"/>
        </w:rPr>
        <w:t>made us form groups and compete by class. It was a good idea, except for the fact that the games they perceived as fun and community-building were irrelevant to us (due to generation gap). Consequently, the events became too cheesy and half of us skipped altogether. Se</w:t>
      </w:r>
      <w:commentRangeStart w:id="2"/>
      <w:r>
        <w:rPr>
          <w:rFonts w:ascii="Times New Roman" w:hAnsi="Times New Roman"/>
          <w:sz w:val="24"/>
          <w:szCs w:val="24"/>
        </w:rPr>
        <w:t>eing this continue each week broke my heart.</w:t>
      </w:r>
      <w:r>
        <w:rPr>
          <w:rFonts w:ascii="Times New Roman" w:hAnsi="Times New Roman"/>
          <w:sz w:val="24"/>
          <w:szCs w:val="24"/>
          <w:u w:color="00B050"/>
        </w:rPr>
        <w:t xml:space="preserve"> </w:t>
      </w:r>
      <w:commentRangeEnd w:id="2"/>
      <w:r w:rsidR="003E03E1">
        <w:rPr>
          <w:rStyle w:val="CommentReference"/>
          <w:rFonts w:ascii="Times New Roman" w:eastAsia="Arial Unicode MS" w:hAnsi="Times New Roman" w:cs="Times New Roman"/>
          <w:color w:val="auto"/>
        </w:rPr>
        <w:commentReference w:id="2"/>
      </w:r>
      <w:r>
        <w:rPr>
          <w:rFonts w:ascii="Times New Roman" w:hAnsi="Times New Roman"/>
          <w:sz w:val="24"/>
          <w:szCs w:val="24"/>
        </w:rPr>
        <w:t>So, I decided to roll up my sleeves and do something. Who would’ve thought that the problem</w:t>
      </w:r>
      <w:ins w:id="3" w:author="Alyssa Manik" w:date="2020-12-23T00:31:00Z">
        <w:r w:rsidR="00275494">
          <w:rPr>
            <w:rFonts w:ascii="Times New Roman" w:hAnsi="Times New Roman"/>
            <w:sz w:val="24"/>
            <w:szCs w:val="24"/>
          </w:rPr>
          <w:t>-</w:t>
        </w:r>
      </w:ins>
      <w:del w:id="4" w:author="Alyssa Manik" w:date="2020-12-23T00:31:00Z">
        <w:r w:rsidDel="00275494">
          <w:rPr>
            <w:rFonts w:ascii="Times New Roman" w:hAnsi="Times New Roman"/>
            <w:sz w:val="24"/>
            <w:szCs w:val="24"/>
          </w:rPr>
          <w:delText xml:space="preserve"> </w:delText>
        </w:r>
      </w:del>
      <w:r>
        <w:rPr>
          <w:rFonts w:ascii="Times New Roman" w:hAnsi="Times New Roman"/>
          <w:sz w:val="24"/>
          <w:szCs w:val="24"/>
        </w:rPr>
        <w:t xml:space="preserve">solving process that I learned in science class helped </w:t>
      </w:r>
      <w:commentRangeStart w:id="5"/>
      <w:r>
        <w:rPr>
          <w:rFonts w:ascii="Times New Roman" w:hAnsi="Times New Roman"/>
          <w:sz w:val="24"/>
          <w:szCs w:val="24"/>
        </w:rPr>
        <w:t xml:space="preserve">me accomplish my goal: a school event </w:t>
      </w:r>
      <w:commentRangeEnd w:id="5"/>
      <w:r w:rsidR="00275494">
        <w:rPr>
          <w:rStyle w:val="CommentReference"/>
          <w:rFonts w:ascii="Times New Roman" w:eastAsia="Arial Unicode MS" w:hAnsi="Times New Roman" w:cs="Times New Roman"/>
          <w:color w:val="auto"/>
        </w:rPr>
        <w:commentReference w:id="5"/>
      </w:r>
      <w:r>
        <w:rPr>
          <w:rFonts w:ascii="Times New Roman" w:hAnsi="Times New Roman"/>
          <w:sz w:val="24"/>
          <w:szCs w:val="24"/>
        </w:rPr>
        <w:t xml:space="preserve">that strengthened the bonds between </w:t>
      </w:r>
      <w:proofErr w:type="gramStart"/>
      <w:r>
        <w:rPr>
          <w:rFonts w:ascii="Times New Roman" w:hAnsi="Times New Roman"/>
          <w:sz w:val="24"/>
          <w:szCs w:val="24"/>
        </w:rPr>
        <w:t>students.</w:t>
      </w:r>
      <w:proofErr w:type="gramEnd"/>
      <w:r>
        <w:rPr>
          <w:rFonts w:ascii="Times New Roman" w:hAnsi="Times New Roman"/>
          <w:sz w:val="24"/>
          <w:szCs w:val="24"/>
        </w:rPr>
        <w:t xml:space="preserve"> </w:t>
      </w:r>
    </w:p>
    <w:p w14:paraId="06D1980F" w14:textId="77777777" w:rsidR="00D55299" w:rsidRDefault="00D55299">
      <w:pPr>
        <w:pStyle w:val="Default"/>
        <w:jc w:val="both"/>
        <w:rPr>
          <w:rFonts w:ascii="Times New Roman" w:eastAsia="Times New Roman" w:hAnsi="Times New Roman" w:cs="Times New Roman"/>
          <w:sz w:val="24"/>
          <w:szCs w:val="24"/>
        </w:rPr>
      </w:pPr>
    </w:p>
    <w:p w14:paraId="31C31B0B"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As the student council’s VP, I </w:t>
      </w:r>
      <w:r>
        <w:rPr>
          <w:rFonts w:ascii="Times New Roman" w:hAnsi="Times New Roman"/>
          <w:sz w:val="24"/>
          <w:szCs w:val="24"/>
        </w:rPr>
        <w:t>was eager to contribute and make the event better for both the students and the school</w:t>
      </w:r>
      <w:r>
        <w:rPr>
          <w:rFonts w:ascii="Times New Roman" w:hAnsi="Times New Roman"/>
          <w:sz w:val="24"/>
          <w:szCs w:val="24"/>
          <w:u w:color="FF0000"/>
        </w:rPr>
        <w:t xml:space="preserve">; something that would really </w:t>
      </w:r>
      <w:commentRangeStart w:id="6"/>
      <w:r>
        <w:rPr>
          <w:rFonts w:ascii="Times New Roman" w:hAnsi="Times New Roman"/>
          <w:sz w:val="24"/>
          <w:szCs w:val="24"/>
          <w:u w:color="FF0000"/>
        </w:rPr>
        <w:t>strengthen the students’ relationship instead of distancing them.</w:t>
      </w:r>
      <w:commentRangeEnd w:id="6"/>
      <w:r w:rsidR="00585C67">
        <w:rPr>
          <w:rStyle w:val="CommentReference"/>
          <w:rFonts w:ascii="Times New Roman" w:eastAsia="Arial Unicode MS" w:hAnsi="Times New Roman" w:cs="Times New Roman"/>
          <w:color w:val="auto"/>
        </w:rPr>
        <w:commentReference w:id="6"/>
      </w:r>
      <w:r>
        <w:rPr>
          <w:rFonts w:ascii="Times New Roman" w:hAnsi="Times New Roman"/>
          <w:sz w:val="24"/>
          <w:szCs w:val="24"/>
          <w:u w:color="FF0000"/>
        </w:rPr>
        <w:t xml:space="preserve"> I voiced my concerns to fellow council members and to the teachers and school directors that, with the current condition, the events would end up being counterproductive. Unfortunately, the school board ignored my “nudge.” To make them respond, I spent weeks devising the event’s feedback surveys and collected attendance data to strengthen my argument and convince the school. Eventually, they responded and put the student council in charge of reforming the event. </w:t>
      </w:r>
    </w:p>
    <w:p w14:paraId="24F13330" w14:textId="77777777" w:rsidR="00D55299" w:rsidRDefault="00D55299">
      <w:pPr>
        <w:pStyle w:val="Default"/>
        <w:jc w:val="both"/>
        <w:rPr>
          <w:rFonts w:ascii="Times New Roman" w:eastAsia="Times New Roman" w:hAnsi="Times New Roman" w:cs="Times New Roman"/>
          <w:sz w:val="24"/>
          <w:szCs w:val="24"/>
          <w:u w:color="FF0000"/>
        </w:rPr>
      </w:pPr>
    </w:p>
    <w:p w14:paraId="54458922" w14:textId="2E28179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I remembered the </w:t>
      </w:r>
      <w:del w:id="7" w:author="Alyssa Manik" w:date="2020-12-23T00:31:00Z">
        <w:r w:rsidDel="00275494">
          <w:rPr>
            <w:rFonts w:ascii="Times New Roman" w:hAnsi="Times New Roman"/>
            <w:sz w:val="24"/>
            <w:szCs w:val="24"/>
            <w:u w:color="FF0000"/>
          </w:rPr>
          <w:delText>problem solving</w:delText>
        </w:r>
      </w:del>
      <w:ins w:id="8" w:author="Alyssa Manik" w:date="2020-12-23T00:31:00Z">
        <w:r w:rsidR="00275494">
          <w:rPr>
            <w:rFonts w:ascii="Times New Roman" w:hAnsi="Times New Roman"/>
            <w:sz w:val="24"/>
            <w:szCs w:val="24"/>
            <w:u w:color="FF0000"/>
          </w:rPr>
          <w:t>problem-solving</w:t>
        </w:r>
      </w:ins>
      <w:r>
        <w:rPr>
          <w:rFonts w:ascii="Times New Roman" w:hAnsi="Times New Roman"/>
          <w:sz w:val="24"/>
          <w:szCs w:val="24"/>
          <w:u w:color="FF0000"/>
        </w:rPr>
        <w:t xml:space="preserve"> process in science class: Research, Identify, Brainstorm, Select solution, Experiment, and Review. Thus, I proposed using this process to improve the weekly games event. Obviously, since we are dealing with human factors, we have to slightly modify the process to </w:t>
      </w:r>
      <w:commentRangeStart w:id="9"/>
      <w:r>
        <w:rPr>
          <w:rFonts w:ascii="Times New Roman" w:hAnsi="Times New Roman"/>
          <w:sz w:val="24"/>
          <w:szCs w:val="24"/>
          <w:u w:color="FF0000"/>
        </w:rPr>
        <w:t>Empathy, Define, Brainstorm, Prototype, and Testing.</w:t>
      </w:r>
      <w:commentRangeEnd w:id="9"/>
      <w:r w:rsidR="00275494">
        <w:rPr>
          <w:rStyle w:val="CommentReference"/>
          <w:rFonts w:ascii="Times New Roman" w:eastAsia="Arial Unicode MS" w:hAnsi="Times New Roman" w:cs="Times New Roman"/>
          <w:color w:val="auto"/>
        </w:rPr>
        <w:commentReference w:id="9"/>
      </w:r>
    </w:p>
    <w:p w14:paraId="0AAACF3F" w14:textId="77777777" w:rsidR="00D55299" w:rsidRDefault="00D55299">
      <w:pPr>
        <w:pStyle w:val="Default"/>
        <w:jc w:val="both"/>
        <w:rPr>
          <w:rFonts w:ascii="Times New Roman" w:eastAsia="Times New Roman" w:hAnsi="Times New Roman" w:cs="Times New Roman"/>
          <w:sz w:val="24"/>
          <w:szCs w:val="24"/>
          <w:u w:color="FF0000"/>
        </w:rPr>
      </w:pPr>
    </w:p>
    <w:p w14:paraId="55DD5AF5"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Empathy was the first step: the students’ inputs on games day were crucial. So, insight-gathering student surveys and interviews were done to determine the kinds of activities the student find attractive. My initial thought was to make the events comprised of purely competitive sports. However, the data begged to differ. The list of desired activities </w:t>
      </w:r>
      <w:proofErr w:type="gramStart"/>
      <w:r>
        <w:rPr>
          <w:rFonts w:ascii="Times New Roman" w:hAnsi="Times New Roman"/>
          <w:sz w:val="24"/>
          <w:szCs w:val="24"/>
          <w:u w:color="FF0000"/>
        </w:rPr>
        <w:t>were</w:t>
      </w:r>
      <w:proofErr w:type="gramEnd"/>
      <w:r>
        <w:rPr>
          <w:rFonts w:ascii="Times New Roman" w:hAnsi="Times New Roman"/>
          <w:sz w:val="24"/>
          <w:szCs w:val="24"/>
          <w:u w:color="FF0000"/>
        </w:rPr>
        <w:t xml:space="preserve"> much more diverse than expected: sports, arts, culinary, and even </w:t>
      </w:r>
      <w:commentRangeStart w:id="10"/>
      <w:r>
        <w:rPr>
          <w:rFonts w:ascii="Times New Roman" w:hAnsi="Times New Roman"/>
          <w:sz w:val="24"/>
          <w:szCs w:val="24"/>
          <w:u w:color="FF0000"/>
        </w:rPr>
        <w:t>trivial</w:t>
      </w:r>
      <w:commentRangeEnd w:id="10"/>
      <w:r w:rsidR="00275494">
        <w:rPr>
          <w:rStyle w:val="CommentReference"/>
          <w:rFonts w:ascii="Times New Roman" w:eastAsia="Arial Unicode MS" w:hAnsi="Times New Roman" w:cs="Times New Roman"/>
          <w:color w:val="auto"/>
        </w:rPr>
        <w:commentReference w:id="10"/>
      </w:r>
      <w:r>
        <w:rPr>
          <w:rFonts w:ascii="Times New Roman" w:hAnsi="Times New Roman"/>
          <w:sz w:val="24"/>
          <w:szCs w:val="24"/>
          <w:u w:color="FF0000"/>
        </w:rPr>
        <w:t xml:space="preserve"> games (Jenga, Twister, </w:t>
      </w:r>
      <w:proofErr w:type="spellStart"/>
      <w:r>
        <w:rPr>
          <w:rFonts w:ascii="Times New Roman" w:hAnsi="Times New Roman"/>
          <w:sz w:val="24"/>
          <w:szCs w:val="24"/>
          <w:u w:color="FF0000"/>
        </w:rPr>
        <w:t>etc</w:t>
      </w:r>
      <w:proofErr w:type="spellEnd"/>
      <w:r>
        <w:rPr>
          <w:rFonts w:ascii="Times New Roman" w:hAnsi="Times New Roman"/>
          <w:sz w:val="24"/>
          <w:szCs w:val="24"/>
          <w:u w:color="FF0000"/>
        </w:rPr>
        <w:t xml:space="preserve">). </w:t>
      </w:r>
    </w:p>
    <w:p w14:paraId="27F75640" w14:textId="77777777" w:rsidR="00D55299" w:rsidRDefault="00D55299">
      <w:pPr>
        <w:pStyle w:val="Default"/>
        <w:jc w:val="both"/>
        <w:rPr>
          <w:rFonts w:ascii="Times New Roman" w:eastAsia="Times New Roman" w:hAnsi="Times New Roman" w:cs="Times New Roman"/>
          <w:sz w:val="24"/>
          <w:szCs w:val="24"/>
          <w:u w:color="FF0000"/>
        </w:rPr>
      </w:pPr>
    </w:p>
    <w:p w14:paraId="56B4A8A5"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As one problem is </w:t>
      </w:r>
      <w:commentRangeStart w:id="11"/>
      <w:r>
        <w:rPr>
          <w:rFonts w:ascii="Times New Roman" w:hAnsi="Times New Roman"/>
          <w:sz w:val="24"/>
          <w:szCs w:val="24"/>
          <w:u w:color="FF0000"/>
        </w:rPr>
        <w:t xml:space="preserve">solved (the activities), another emerged (fitting all activities within 45 minutes). </w:t>
      </w:r>
      <w:commentRangeEnd w:id="11"/>
      <w:r w:rsidR="00275494">
        <w:rPr>
          <w:rStyle w:val="CommentReference"/>
          <w:rFonts w:ascii="Times New Roman" w:eastAsia="Arial Unicode MS" w:hAnsi="Times New Roman" w:cs="Times New Roman"/>
          <w:color w:val="auto"/>
        </w:rPr>
        <w:commentReference w:id="11"/>
      </w:r>
      <w:r>
        <w:rPr>
          <w:rFonts w:ascii="Times New Roman" w:hAnsi="Times New Roman"/>
          <w:sz w:val="24"/>
          <w:szCs w:val="24"/>
          <w:u w:color="FF0000"/>
        </w:rPr>
        <w:t xml:space="preserve">Defining the problem and brainstorming solutions come next. All ten of us continuously met and generated ideas to fit these activities given the allotted time, but nothing worked. Hours turned to days and discouragement started building until we came across this one idea: scrap everything and </w:t>
      </w:r>
      <w:commentRangeStart w:id="12"/>
      <w:r>
        <w:rPr>
          <w:rFonts w:ascii="Times New Roman" w:hAnsi="Times New Roman"/>
          <w:sz w:val="24"/>
          <w:szCs w:val="24"/>
          <w:u w:color="FF0000"/>
        </w:rPr>
        <w:t xml:space="preserve">make it a full day event. </w:t>
      </w:r>
      <w:commentRangeEnd w:id="12"/>
      <w:r w:rsidR="00275494">
        <w:rPr>
          <w:rStyle w:val="CommentReference"/>
          <w:rFonts w:ascii="Times New Roman" w:eastAsia="Arial Unicode MS" w:hAnsi="Times New Roman" w:cs="Times New Roman"/>
          <w:color w:val="auto"/>
        </w:rPr>
        <w:commentReference w:id="12"/>
      </w:r>
    </w:p>
    <w:p w14:paraId="6BB6A226" w14:textId="77777777" w:rsidR="00D55299" w:rsidRDefault="00D55299">
      <w:pPr>
        <w:pStyle w:val="Default"/>
        <w:jc w:val="both"/>
        <w:rPr>
          <w:rFonts w:ascii="Times New Roman" w:eastAsia="Times New Roman" w:hAnsi="Times New Roman" w:cs="Times New Roman"/>
          <w:sz w:val="24"/>
          <w:szCs w:val="24"/>
          <w:u w:color="FF0000"/>
        </w:rPr>
      </w:pPr>
    </w:p>
    <w:p w14:paraId="58776E56" w14:textId="77777777" w:rsidR="00D55299" w:rsidRDefault="00C15E6F">
      <w:pPr>
        <w:pStyle w:val="Default"/>
        <w:jc w:val="both"/>
        <w:rPr>
          <w:rFonts w:ascii="Times New Roman" w:eastAsia="Times New Roman" w:hAnsi="Times New Roman" w:cs="Times New Roman"/>
          <w:sz w:val="24"/>
          <w:szCs w:val="24"/>
          <w:u w:color="FF0000"/>
        </w:rPr>
      </w:pPr>
      <w:commentRangeStart w:id="13"/>
      <w:r>
        <w:rPr>
          <w:rFonts w:ascii="Times New Roman" w:hAnsi="Times New Roman"/>
          <w:sz w:val="24"/>
          <w:szCs w:val="24"/>
          <w:u w:color="FF0000"/>
        </w:rPr>
        <w:t xml:space="preserve">Prototype and testing </w:t>
      </w:r>
      <w:commentRangeEnd w:id="13"/>
      <w:r w:rsidR="00275494">
        <w:rPr>
          <w:rStyle w:val="CommentReference"/>
          <w:rFonts w:ascii="Times New Roman" w:eastAsia="Arial Unicode MS" w:hAnsi="Times New Roman" w:cs="Times New Roman"/>
          <w:color w:val="auto"/>
        </w:rPr>
        <w:commentReference w:id="13"/>
      </w:r>
      <w:r>
        <w:rPr>
          <w:rFonts w:ascii="Times New Roman" w:hAnsi="Times New Roman"/>
          <w:sz w:val="24"/>
          <w:szCs w:val="24"/>
          <w:u w:color="FF0000"/>
        </w:rPr>
        <w:t xml:space="preserve">were the final step. We generated and simulated different scenarios from activities combinations/permutations, scheduling, and buffer time using the good old spreadsheet and </w:t>
      </w:r>
      <w:proofErr w:type="spellStart"/>
      <w:r>
        <w:rPr>
          <w:rFonts w:ascii="Times New Roman" w:hAnsi="Times New Roman"/>
          <w:sz w:val="24"/>
          <w:szCs w:val="24"/>
          <w:u w:color="FF0000"/>
        </w:rPr>
        <w:t>its</w:t>
      </w:r>
      <w:proofErr w:type="spellEnd"/>
      <w:r>
        <w:rPr>
          <w:rFonts w:ascii="Times New Roman" w:hAnsi="Times New Roman"/>
          <w:sz w:val="24"/>
          <w:szCs w:val="24"/>
          <w:u w:color="FF0000"/>
        </w:rPr>
        <w:t xml:space="preserve"> amazing features. Students from different years and classes were randomly divided into teams. We incorporated a “Harry Potter” style house system – Red, Blue, Green, and Yellow Houses – to keep them engaged, increase competitiveness, and </w:t>
      </w:r>
      <w:commentRangeStart w:id="14"/>
      <w:r>
        <w:rPr>
          <w:rFonts w:ascii="Times New Roman" w:hAnsi="Times New Roman"/>
          <w:sz w:val="24"/>
          <w:szCs w:val="24"/>
          <w:u w:color="FF0000"/>
        </w:rPr>
        <w:t>gain camaraderie (courtesy of our student council Harry Potter marathon night).</w:t>
      </w:r>
      <w:commentRangeEnd w:id="14"/>
      <w:r w:rsidR="00275494">
        <w:rPr>
          <w:rStyle w:val="CommentReference"/>
          <w:rFonts w:ascii="Times New Roman" w:eastAsia="Arial Unicode MS" w:hAnsi="Times New Roman" w:cs="Times New Roman"/>
          <w:color w:val="auto"/>
        </w:rPr>
        <w:commentReference w:id="14"/>
      </w:r>
      <w:r>
        <w:rPr>
          <w:rFonts w:ascii="Times New Roman" w:hAnsi="Times New Roman"/>
          <w:sz w:val="24"/>
          <w:szCs w:val="24"/>
          <w:u w:color="FF0000"/>
        </w:rPr>
        <w:t xml:space="preserve"> Points were accumulated after each activity depending on the team’s performance. On the D-day, Google Form was used to track the students’ attendance and feedbacks to validate our reformed event.</w:t>
      </w:r>
    </w:p>
    <w:p w14:paraId="78D0ADAF" w14:textId="77777777" w:rsidR="00D55299" w:rsidRDefault="00D55299">
      <w:pPr>
        <w:pStyle w:val="Default"/>
        <w:jc w:val="both"/>
        <w:rPr>
          <w:rFonts w:ascii="Times New Roman" w:eastAsia="Times New Roman" w:hAnsi="Times New Roman" w:cs="Times New Roman"/>
          <w:sz w:val="24"/>
          <w:szCs w:val="24"/>
          <w:u w:color="FF0000"/>
        </w:rPr>
      </w:pPr>
    </w:p>
    <w:p w14:paraId="78A4079C" w14:textId="77777777" w:rsidR="00D55299" w:rsidRDefault="00C15E6F">
      <w:pPr>
        <w:pStyle w:val="Default"/>
        <w:jc w:val="both"/>
        <w:rPr>
          <w:rFonts w:ascii="Times New Roman" w:eastAsia="Times New Roman" w:hAnsi="Times New Roman" w:cs="Times New Roman"/>
          <w:sz w:val="24"/>
          <w:szCs w:val="24"/>
          <w:u w:color="FF0000"/>
        </w:rPr>
      </w:pPr>
      <w:r>
        <w:rPr>
          <w:rFonts w:ascii="Times New Roman" w:hAnsi="Times New Roman"/>
          <w:sz w:val="24"/>
          <w:szCs w:val="24"/>
          <w:u w:color="FF0000"/>
        </w:rPr>
        <w:t xml:space="preserve">As I nervously collected the students’ responses, the reformed games day received positive reviews. </w:t>
      </w:r>
      <w:r>
        <w:rPr>
          <w:rFonts w:ascii="Times New Roman" w:hAnsi="Times New Roman"/>
          <w:sz w:val="24"/>
          <w:szCs w:val="24"/>
        </w:rPr>
        <w:t xml:space="preserve">Despite receiving apathetic responses from the school at first, I’m glad I pushed through in making what I desired, real. Since then, </w:t>
      </w:r>
      <w:r>
        <w:rPr>
          <w:rFonts w:ascii="Times New Roman" w:hAnsi="Times New Roman"/>
          <w:sz w:val="24"/>
          <w:szCs w:val="24"/>
          <w:u w:color="FF0000"/>
        </w:rPr>
        <w:t xml:space="preserve">a strong sense of togetherness started to form. Not only that, </w:t>
      </w:r>
      <w:commentRangeStart w:id="15"/>
      <w:r>
        <w:rPr>
          <w:rFonts w:ascii="Times New Roman" w:hAnsi="Times New Roman"/>
          <w:sz w:val="24"/>
          <w:szCs w:val="24"/>
          <w:u w:color="FF0000"/>
        </w:rPr>
        <w:t>the ten of us also gained valuable lessons</w:t>
      </w:r>
      <w:commentRangeEnd w:id="15"/>
      <w:r w:rsidR="003E03E1">
        <w:rPr>
          <w:rStyle w:val="CommentReference"/>
          <w:rFonts w:ascii="Times New Roman" w:eastAsia="Arial Unicode MS" w:hAnsi="Times New Roman" w:cs="Times New Roman"/>
          <w:color w:val="auto"/>
        </w:rPr>
        <w:commentReference w:id="15"/>
      </w:r>
      <w:r>
        <w:rPr>
          <w:rFonts w:ascii="Times New Roman" w:hAnsi="Times New Roman"/>
          <w:sz w:val="24"/>
          <w:szCs w:val="24"/>
          <w:u w:color="FF0000"/>
        </w:rPr>
        <w:t xml:space="preserve">: problem solving, better teamwork, and delegation. </w:t>
      </w:r>
      <w:commentRangeStart w:id="16"/>
      <w:r>
        <w:rPr>
          <w:rFonts w:ascii="Times New Roman" w:hAnsi="Times New Roman"/>
          <w:sz w:val="24"/>
          <w:szCs w:val="24"/>
          <w:u w:color="FF0000"/>
        </w:rPr>
        <w:t xml:space="preserve">Who would’ve thought that something that I learned in science classes could be applied to making my school a more fun and unified </w:t>
      </w:r>
      <w:proofErr w:type="gramStart"/>
      <w:r>
        <w:rPr>
          <w:rFonts w:ascii="Times New Roman" w:hAnsi="Times New Roman"/>
          <w:sz w:val="24"/>
          <w:szCs w:val="24"/>
          <w:u w:color="FF0000"/>
        </w:rPr>
        <w:t>environment.</w:t>
      </w:r>
      <w:proofErr w:type="gramEnd"/>
      <w:r>
        <w:rPr>
          <w:rFonts w:ascii="Times New Roman" w:hAnsi="Times New Roman"/>
          <w:sz w:val="24"/>
          <w:szCs w:val="24"/>
          <w:u w:color="FF0000"/>
        </w:rPr>
        <w:t xml:space="preserve"> </w:t>
      </w:r>
      <w:commentRangeEnd w:id="16"/>
      <w:r w:rsidR="003E03E1">
        <w:rPr>
          <w:rStyle w:val="CommentReference"/>
          <w:rFonts w:ascii="Times New Roman" w:eastAsia="Arial Unicode MS" w:hAnsi="Times New Roman" w:cs="Times New Roman"/>
          <w:color w:val="auto"/>
        </w:rPr>
        <w:commentReference w:id="16"/>
      </w:r>
    </w:p>
    <w:p w14:paraId="47C4E162" w14:textId="77777777" w:rsidR="00D55299" w:rsidRDefault="00D55299">
      <w:pPr>
        <w:pStyle w:val="Default"/>
        <w:jc w:val="both"/>
        <w:rPr>
          <w:rFonts w:ascii="Times New Roman" w:eastAsia="Times New Roman" w:hAnsi="Times New Roman" w:cs="Times New Roman"/>
          <w:sz w:val="24"/>
          <w:szCs w:val="24"/>
          <w:u w:color="FF0000"/>
        </w:rPr>
      </w:pPr>
    </w:p>
    <w:p w14:paraId="54924889" w14:textId="77777777" w:rsidR="00585C67" w:rsidRDefault="003E03E1">
      <w:pPr>
        <w:pStyle w:val="Default"/>
        <w:jc w:val="both"/>
        <w:rPr>
          <w:ins w:id="17" w:author="Alyssa Manik" w:date="2020-12-23T00:57:00Z"/>
          <w:rFonts w:ascii="Times New Roman" w:eastAsia="Times New Roman" w:hAnsi="Times New Roman" w:cs="Times New Roman"/>
          <w:sz w:val="24"/>
          <w:szCs w:val="24"/>
          <w:u w:color="FF0000"/>
        </w:rPr>
      </w:pPr>
      <w:ins w:id="18" w:author="Alyssa Manik" w:date="2020-12-23T00:50:00Z">
        <w:r>
          <w:rPr>
            <w:rFonts w:ascii="Times New Roman" w:eastAsia="Times New Roman" w:hAnsi="Times New Roman" w:cs="Times New Roman"/>
            <w:sz w:val="24"/>
            <w:szCs w:val="24"/>
            <w:u w:color="FF0000"/>
          </w:rPr>
          <w:t xml:space="preserve">Hey! </w:t>
        </w:r>
        <w:proofErr w:type="gramStart"/>
        <w:r>
          <w:rPr>
            <w:rFonts w:ascii="Times New Roman" w:eastAsia="Times New Roman" w:hAnsi="Times New Roman" w:cs="Times New Roman"/>
            <w:sz w:val="24"/>
            <w:szCs w:val="24"/>
            <w:u w:color="FF0000"/>
          </w:rPr>
          <w:t>So</w:t>
        </w:r>
        <w:proofErr w:type="gramEnd"/>
        <w:r>
          <w:rPr>
            <w:rFonts w:ascii="Times New Roman" w:eastAsia="Times New Roman" w:hAnsi="Times New Roman" w:cs="Times New Roman"/>
            <w:sz w:val="24"/>
            <w:szCs w:val="24"/>
            <w:u w:color="FF0000"/>
          </w:rPr>
          <w:t xml:space="preserve"> I thought you polished it good, and considering how you had to elaborate five parts to a scienti</w:t>
        </w:r>
      </w:ins>
      <w:ins w:id="19" w:author="Alyssa Manik" w:date="2020-12-23T00:51:00Z">
        <w:r>
          <w:rPr>
            <w:rFonts w:ascii="Times New Roman" w:eastAsia="Times New Roman" w:hAnsi="Times New Roman" w:cs="Times New Roman"/>
            <w:sz w:val="24"/>
            <w:szCs w:val="24"/>
            <w:u w:color="FF0000"/>
          </w:rPr>
          <w:t>fic problem-solving process, it turned quite concise and easily understandable. The only part I really want you to focus on is illustrating how this particular problem is meaningful to you. I think you mentioned it quite briefly, and</w:t>
        </w:r>
      </w:ins>
      <w:ins w:id="20" w:author="Alyssa Manik" w:date="2020-12-23T00:52:00Z">
        <w:r>
          <w:rPr>
            <w:rFonts w:ascii="Times New Roman" w:eastAsia="Times New Roman" w:hAnsi="Times New Roman" w:cs="Times New Roman"/>
            <w:sz w:val="24"/>
            <w:szCs w:val="24"/>
            <w:u w:color="FF0000"/>
          </w:rPr>
          <w:t xml:space="preserve"> I’d like to see you elaborate a bit on it</w:t>
        </w:r>
      </w:ins>
      <w:ins w:id="21" w:author="Alyssa Manik" w:date="2020-12-23T00:51:00Z">
        <w:r>
          <w:rPr>
            <w:rFonts w:ascii="Times New Roman" w:eastAsia="Times New Roman" w:hAnsi="Times New Roman" w:cs="Times New Roman"/>
            <w:sz w:val="24"/>
            <w:szCs w:val="24"/>
            <w:u w:color="FF0000"/>
          </w:rPr>
          <w:t xml:space="preserve"> to make this essay fit the prompt more</w:t>
        </w:r>
      </w:ins>
      <w:ins w:id="22" w:author="Alyssa Manik" w:date="2020-12-23T00:52:00Z">
        <w:r>
          <w:rPr>
            <w:rFonts w:ascii="Times New Roman" w:eastAsia="Times New Roman" w:hAnsi="Times New Roman" w:cs="Times New Roman"/>
            <w:sz w:val="24"/>
            <w:szCs w:val="24"/>
            <w:u w:color="FF0000"/>
          </w:rPr>
          <w:t xml:space="preserve">. </w:t>
        </w:r>
      </w:ins>
    </w:p>
    <w:p w14:paraId="32CC6B22" w14:textId="77777777" w:rsidR="00585C67" w:rsidRDefault="00585C67">
      <w:pPr>
        <w:pStyle w:val="Default"/>
        <w:jc w:val="both"/>
        <w:rPr>
          <w:ins w:id="23" w:author="Alyssa Manik" w:date="2020-12-23T00:57:00Z"/>
          <w:rFonts w:ascii="Times New Roman" w:eastAsia="Times New Roman" w:hAnsi="Times New Roman" w:cs="Times New Roman"/>
          <w:sz w:val="24"/>
          <w:szCs w:val="24"/>
          <w:u w:color="FF0000"/>
        </w:rPr>
      </w:pPr>
    </w:p>
    <w:p w14:paraId="4D7C6B50" w14:textId="077ACF89" w:rsidR="00D55299" w:rsidDel="003E03E1" w:rsidRDefault="00585C67">
      <w:pPr>
        <w:pStyle w:val="Default"/>
        <w:jc w:val="both"/>
        <w:rPr>
          <w:del w:id="24" w:author="Alyssa Manik" w:date="2020-12-23T00:50:00Z"/>
          <w:rFonts w:ascii="Times New Roman" w:eastAsia="Times New Roman" w:hAnsi="Times New Roman" w:cs="Times New Roman"/>
          <w:color w:val="00B050"/>
          <w:sz w:val="24"/>
          <w:szCs w:val="24"/>
          <w:u w:color="FF0000"/>
        </w:rPr>
      </w:pPr>
      <w:ins w:id="25" w:author="Alyssa Manik" w:date="2020-12-23T00:57:00Z">
        <w:r>
          <w:rPr>
            <w:rFonts w:ascii="Times New Roman" w:eastAsia="Times New Roman" w:hAnsi="Times New Roman" w:cs="Times New Roman"/>
            <w:sz w:val="24"/>
            <w:szCs w:val="24"/>
            <w:u w:color="FF0000"/>
          </w:rPr>
          <w:t>Also, I realized that when it was every Friday, the event was not mandatory? And then for the full day one it became mandatory for all students? What if this fact pushes the attendance for the events</w:t>
        </w:r>
      </w:ins>
      <w:ins w:id="26" w:author="Alyssa Manik" w:date="2020-12-23T00:58:00Z">
        <w:r>
          <w:rPr>
            <w:rFonts w:ascii="Times New Roman" w:eastAsia="Times New Roman" w:hAnsi="Times New Roman" w:cs="Times New Roman"/>
            <w:sz w:val="24"/>
            <w:szCs w:val="24"/>
            <w:u w:color="FF0000"/>
          </w:rPr>
          <w:t xml:space="preserve">, instead of the actual event changes itself? Of course, this is just a devil’s advocate opinion that the solution above kind of implied. It’s fine to disregard this, but just be aware that this is how a reader could view the situation above. </w:t>
        </w:r>
      </w:ins>
      <w:ins w:id="27" w:author="Alyssa Manik" w:date="2020-12-23T00:59:00Z">
        <w:r>
          <w:rPr>
            <w:rFonts w:ascii="Times New Roman" w:eastAsia="Times New Roman" w:hAnsi="Times New Roman" w:cs="Times New Roman"/>
            <w:sz w:val="24"/>
            <w:szCs w:val="24"/>
            <w:u w:color="FF0000"/>
          </w:rPr>
          <w:t>You’re doing great though, g</w:t>
        </w:r>
      </w:ins>
      <w:ins w:id="28" w:author="Alyssa Manik" w:date="2020-12-23T00:52:00Z">
        <w:r w:rsidR="003E03E1">
          <w:rPr>
            <w:rFonts w:ascii="Times New Roman" w:eastAsia="Times New Roman" w:hAnsi="Times New Roman" w:cs="Times New Roman"/>
            <w:sz w:val="24"/>
            <w:szCs w:val="24"/>
            <w:u w:color="FF0000"/>
          </w:rPr>
          <w:t>ood luck!</w:t>
        </w:r>
      </w:ins>
    </w:p>
    <w:p w14:paraId="392DC710" w14:textId="77777777" w:rsidR="00D55299" w:rsidRDefault="00D55299">
      <w:pPr>
        <w:pStyle w:val="Default"/>
        <w:jc w:val="both"/>
        <w:rPr>
          <w:rFonts w:ascii="Times New Roman" w:eastAsia="Times New Roman" w:hAnsi="Times New Roman" w:cs="Times New Roman"/>
          <w:sz w:val="24"/>
          <w:szCs w:val="24"/>
          <w:u w:color="FF0000"/>
        </w:rPr>
      </w:pPr>
    </w:p>
    <w:p w14:paraId="2C3A72FA" w14:textId="77777777" w:rsidR="00D55299" w:rsidRDefault="00D55299">
      <w:pPr>
        <w:pStyle w:val="Default"/>
        <w:jc w:val="both"/>
      </w:pPr>
    </w:p>
    <w:sectPr w:rsidR="00D55299">
      <w:headerReference w:type="default" r:id="rId10"/>
      <w:footerReference w:type="default" r:id="rId11"/>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2-23T00:43:00Z" w:initials="AM">
    <w:p w14:paraId="4BACE8E9" w14:textId="24AB5139" w:rsidR="003E03E1" w:rsidRDefault="003E03E1">
      <w:pPr>
        <w:pStyle w:val="CommentText"/>
      </w:pPr>
      <w:r>
        <w:rPr>
          <w:rStyle w:val="CommentReference"/>
        </w:rPr>
        <w:annotationRef/>
      </w:r>
      <w:r>
        <w:t>The only thing I think you should focus on is this part. The rest of the content is great.</w:t>
      </w:r>
    </w:p>
  </w:comment>
  <w:comment w:id="2" w:author="Alyssa Manik" w:date="2020-12-23T00:43:00Z" w:initials="AM">
    <w:p w14:paraId="034F4298" w14:textId="19A7616F" w:rsidR="003E03E1" w:rsidRDefault="003E03E1">
      <w:pPr>
        <w:pStyle w:val="CommentText"/>
      </w:pPr>
      <w:r>
        <w:rPr>
          <w:rStyle w:val="CommentReference"/>
        </w:rPr>
        <w:annotationRef/>
      </w:r>
      <w:r>
        <w:t>This is where I can briefly just peek at the significance of the event. The prompt asks for something personal and meaningful to you as a person or as a student. I’d like to see just a bit more elaboration for this.</w:t>
      </w:r>
    </w:p>
  </w:comment>
  <w:comment w:id="5" w:author="Alyssa Manik" w:date="2020-12-23T00:29:00Z" w:initials="AM">
    <w:p w14:paraId="31EFED02" w14:textId="44EB76F3" w:rsidR="00275494" w:rsidRDefault="00275494">
      <w:pPr>
        <w:pStyle w:val="CommentText"/>
      </w:pPr>
      <w:r>
        <w:rPr>
          <w:rStyle w:val="CommentReference"/>
        </w:rPr>
        <w:annotationRef/>
      </w:r>
      <w:r>
        <w:t>The wording here is a bit awkward. I understand the goal is to create a school event but with a colon it sounds like the event is a goal.</w:t>
      </w:r>
    </w:p>
  </w:comment>
  <w:comment w:id="6" w:author="Alyssa Manik" w:date="2020-12-23T00:55:00Z" w:initials="AM">
    <w:p w14:paraId="266B61E4" w14:textId="0D2B374C" w:rsidR="00585C67" w:rsidRDefault="00585C67">
      <w:pPr>
        <w:pStyle w:val="CommentText"/>
      </w:pPr>
      <w:r>
        <w:rPr>
          <w:rStyle w:val="CommentReference"/>
        </w:rPr>
        <w:annotationRef/>
      </w:r>
      <w:r>
        <w:t xml:space="preserve">I don’t think the event necessarily distances </w:t>
      </w:r>
      <w:proofErr w:type="gramStart"/>
      <w:r>
        <w:t>them?</w:t>
      </w:r>
      <w:proofErr w:type="gramEnd"/>
      <w:r>
        <w:t xml:space="preserve"> They may go home early, but it’s not like the event is making them </w:t>
      </w:r>
      <w:proofErr w:type="gramStart"/>
      <w:r>
        <w:t>fight?</w:t>
      </w:r>
      <w:proofErr w:type="gramEnd"/>
      <w:r>
        <w:t xml:space="preserve"> Unless the people who stayed and the people who left early argued? I think you could rephrase “distancing them.”</w:t>
      </w:r>
    </w:p>
  </w:comment>
  <w:comment w:id="9" w:author="Alyssa Manik" w:date="2020-12-23T00:32:00Z" w:initials="AM">
    <w:p w14:paraId="7FD8B99C" w14:textId="65DDA4F3" w:rsidR="00275494" w:rsidRDefault="00275494">
      <w:pPr>
        <w:pStyle w:val="CommentText"/>
      </w:pPr>
      <w:r>
        <w:rPr>
          <w:rStyle w:val="CommentReference"/>
        </w:rPr>
        <w:annotationRef/>
      </w:r>
      <w:r>
        <w:t>Very interesting concept!</w:t>
      </w:r>
    </w:p>
  </w:comment>
  <w:comment w:id="10" w:author="Alyssa Manik" w:date="2020-12-23T00:32:00Z" w:initials="AM">
    <w:p w14:paraId="175783B2" w14:textId="54DA351E" w:rsidR="00275494" w:rsidRDefault="00275494">
      <w:pPr>
        <w:pStyle w:val="CommentText"/>
      </w:pPr>
      <w:r>
        <w:rPr>
          <w:rStyle w:val="CommentReference"/>
        </w:rPr>
        <w:annotationRef/>
      </w:r>
      <w:r>
        <w:t>*</w:t>
      </w:r>
      <w:proofErr w:type="gramStart"/>
      <w:r>
        <w:t>trivia ?</w:t>
      </w:r>
      <w:proofErr w:type="gramEnd"/>
    </w:p>
  </w:comment>
  <w:comment w:id="11" w:author="Alyssa Manik" w:date="2020-12-23T00:32:00Z" w:initials="AM">
    <w:p w14:paraId="5BA15509" w14:textId="6DDDE267" w:rsidR="00275494" w:rsidRDefault="00275494">
      <w:pPr>
        <w:pStyle w:val="CommentText"/>
      </w:pPr>
      <w:r>
        <w:rPr>
          <w:rStyle w:val="CommentReference"/>
        </w:rPr>
        <w:annotationRef/>
      </w:r>
      <w:r>
        <w:t xml:space="preserve">I think you could make use of something other than the brackets in order to get your meaning across, </w:t>
      </w:r>
      <w:proofErr w:type="gramStart"/>
      <w:r>
        <w:t>E.g.</w:t>
      </w:r>
      <w:proofErr w:type="gramEnd"/>
      <w:r>
        <w:t xml:space="preserve"> “As the activities were improved, a different problem emerged- time.” </w:t>
      </w:r>
    </w:p>
  </w:comment>
  <w:comment w:id="12" w:author="Alyssa Manik" w:date="2020-12-23T00:34:00Z" w:initials="AM">
    <w:p w14:paraId="6A859B17" w14:textId="17D567FC" w:rsidR="00275494" w:rsidRDefault="00275494">
      <w:pPr>
        <w:pStyle w:val="CommentText"/>
      </w:pPr>
      <w:r>
        <w:rPr>
          <w:rStyle w:val="CommentReference"/>
        </w:rPr>
        <w:annotationRef/>
      </w:r>
      <w:r>
        <w:t>I don’t think this was implied well. I’m unsure if you made it a full day monthly event, annual event? Just a little bit of detail would be good.</w:t>
      </w:r>
    </w:p>
  </w:comment>
  <w:comment w:id="13" w:author="Alyssa Manik" w:date="2020-12-23T00:36:00Z" w:initials="AM">
    <w:p w14:paraId="29E6E83F" w14:textId="42A78A25" w:rsidR="00275494" w:rsidRDefault="00275494">
      <w:pPr>
        <w:pStyle w:val="CommentText"/>
      </w:pPr>
      <w:r>
        <w:rPr>
          <w:rStyle w:val="CommentReference"/>
        </w:rPr>
        <w:annotationRef/>
      </w:r>
      <w:r>
        <w:t>Since you used capital letters to cite the scientific process you used, it would be good to remain consistent and use capital letters when you use it again.</w:t>
      </w:r>
    </w:p>
  </w:comment>
  <w:comment w:id="14" w:author="Alyssa Manik" w:date="2020-12-23T00:38:00Z" w:initials="AM">
    <w:p w14:paraId="06B603B9" w14:textId="480D31FA" w:rsidR="00275494" w:rsidRDefault="00275494">
      <w:pPr>
        <w:pStyle w:val="CommentText"/>
      </w:pPr>
      <w:r>
        <w:rPr>
          <w:rStyle w:val="CommentReference"/>
        </w:rPr>
        <w:annotationRef/>
      </w:r>
      <w:r>
        <w:t xml:space="preserve">I think it’s good to include your inspiration, but again, I’d love to see how you could reword it without the use of a bracket. Because brackets take away the scientific, sort of formal tone you have in the </w:t>
      </w:r>
      <w:r w:rsidR="003E03E1">
        <w:t>other paragraphs. This feels more casual, like an aside.</w:t>
      </w:r>
    </w:p>
  </w:comment>
  <w:comment w:id="15" w:author="Alyssa Manik" w:date="2020-12-23T00:41:00Z" w:initials="AM">
    <w:p w14:paraId="7A0BDF8B" w14:textId="7275AEDA" w:rsidR="003E03E1" w:rsidRDefault="003E03E1">
      <w:pPr>
        <w:pStyle w:val="CommentText"/>
      </w:pPr>
      <w:r>
        <w:rPr>
          <w:rStyle w:val="CommentReference"/>
        </w:rPr>
        <w:annotationRef/>
      </w:r>
      <w:r>
        <w:t xml:space="preserve">“The ten student </w:t>
      </w:r>
      <w:proofErr w:type="spellStart"/>
      <w:r>
        <w:t>councillors</w:t>
      </w:r>
      <w:proofErr w:type="spellEnd"/>
      <w:r>
        <w:t>” or something to re-imply who us is, would be great.</w:t>
      </w:r>
    </w:p>
  </w:comment>
  <w:comment w:id="16" w:author="Alyssa Manik" w:date="2020-12-23T00:41:00Z" w:initials="AM">
    <w:p w14:paraId="36199401" w14:textId="5720E0D9" w:rsidR="003E03E1" w:rsidRDefault="003E03E1">
      <w:pPr>
        <w:pStyle w:val="CommentText"/>
      </w:pPr>
      <w:r>
        <w:rPr>
          <w:rStyle w:val="CommentReference"/>
        </w:rPr>
        <w:annotationRef/>
      </w:r>
      <w:r>
        <w:t xml:space="preserve">I think you could definitely make a better concluding </w:t>
      </w:r>
      <w:proofErr w:type="gramStart"/>
      <w:r>
        <w:t>statement,</w:t>
      </w:r>
      <w:proofErr w:type="gramEnd"/>
      <w:r>
        <w:t xml:space="preserve"> it feels a bit flat compared to the rest of the writing you made thus far. It’s good, very reflective, but hopefully could be phrased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ACE8E9" w15:done="0"/>
  <w15:commentEx w15:paraId="034F4298" w15:done="0"/>
  <w15:commentEx w15:paraId="31EFED02" w15:done="0"/>
  <w15:commentEx w15:paraId="266B61E4" w15:done="0"/>
  <w15:commentEx w15:paraId="7FD8B99C" w15:done="0"/>
  <w15:commentEx w15:paraId="175783B2" w15:done="0"/>
  <w15:commentEx w15:paraId="5BA15509" w15:done="0"/>
  <w15:commentEx w15:paraId="6A859B17" w15:done="0"/>
  <w15:commentEx w15:paraId="29E6E83F" w15:done="0"/>
  <w15:commentEx w15:paraId="06B603B9" w15:done="0"/>
  <w15:commentEx w15:paraId="7A0BDF8B" w15:done="0"/>
  <w15:commentEx w15:paraId="361994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D111A" w16cex:dateUtc="2020-12-22T17:43:00Z"/>
  <w16cex:commentExtensible w16cex:durableId="238D1131" w16cex:dateUtc="2020-12-22T17:43:00Z"/>
  <w16cex:commentExtensible w16cex:durableId="238D0DD8" w16cex:dateUtc="2020-12-22T17:29:00Z"/>
  <w16cex:commentExtensible w16cex:durableId="238D13F6" w16cex:dateUtc="2020-12-22T17:55:00Z"/>
  <w16cex:commentExtensible w16cex:durableId="238D0E80" w16cex:dateUtc="2020-12-22T17:32:00Z"/>
  <w16cex:commentExtensible w16cex:durableId="238D0E9C" w16cex:dateUtc="2020-12-22T17:32:00Z"/>
  <w16cex:commentExtensible w16cex:durableId="238D0EAE" w16cex:dateUtc="2020-12-22T17:32:00Z"/>
  <w16cex:commentExtensible w16cex:durableId="238D0F2A" w16cex:dateUtc="2020-12-22T17:34:00Z"/>
  <w16cex:commentExtensible w16cex:durableId="238D0F94" w16cex:dateUtc="2020-12-22T17:36:00Z"/>
  <w16cex:commentExtensible w16cex:durableId="238D0FF9" w16cex:dateUtc="2020-12-22T17:38:00Z"/>
  <w16cex:commentExtensible w16cex:durableId="238D10A6" w16cex:dateUtc="2020-12-22T17:41:00Z"/>
  <w16cex:commentExtensible w16cex:durableId="238D10CB" w16cex:dateUtc="2020-12-22T17: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ACE8E9" w16cid:durableId="238D111A"/>
  <w16cid:commentId w16cid:paraId="034F4298" w16cid:durableId="238D1131"/>
  <w16cid:commentId w16cid:paraId="31EFED02" w16cid:durableId="238D0DD8"/>
  <w16cid:commentId w16cid:paraId="266B61E4" w16cid:durableId="238D13F6"/>
  <w16cid:commentId w16cid:paraId="7FD8B99C" w16cid:durableId="238D0E80"/>
  <w16cid:commentId w16cid:paraId="175783B2" w16cid:durableId="238D0E9C"/>
  <w16cid:commentId w16cid:paraId="5BA15509" w16cid:durableId="238D0EAE"/>
  <w16cid:commentId w16cid:paraId="6A859B17" w16cid:durableId="238D0F2A"/>
  <w16cid:commentId w16cid:paraId="29E6E83F" w16cid:durableId="238D0F94"/>
  <w16cid:commentId w16cid:paraId="06B603B9" w16cid:durableId="238D0FF9"/>
  <w16cid:commentId w16cid:paraId="7A0BDF8B" w16cid:durableId="238D10A6"/>
  <w16cid:commentId w16cid:paraId="36199401" w16cid:durableId="238D1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5C0272" w14:textId="77777777" w:rsidR="002F09AC" w:rsidRDefault="002F09AC">
      <w:r>
        <w:separator/>
      </w:r>
    </w:p>
  </w:endnote>
  <w:endnote w:type="continuationSeparator" w:id="0">
    <w:p w14:paraId="5A00E6AA" w14:textId="77777777" w:rsidR="002F09AC" w:rsidRDefault="002F0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NeutrifStudio-Regular">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A755E" w14:textId="77777777" w:rsidR="00D55299" w:rsidRDefault="00D55299">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BAD13" w14:textId="77777777" w:rsidR="002F09AC" w:rsidRDefault="002F09AC">
      <w:r>
        <w:separator/>
      </w:r>
    </w:p>
  </w:footnote>
  <w:footnote w:type="continuationSeparator" w:id="0">
    <w:p w14:paraId="71A2E074" w14:textId="77777777" w:rsidR="002F09AC" w:rsidRDefault="002F0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0F18F" w14:textId="77777777" w:rsidR="00D55299" w:rsidRDefault="00D55299">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299"/>
    <w:rsid w:val="00275494"/>
    <w:rsid w:val="002F09AC"/>
    <w:rsid w:val="003E03E1"/>
    <w:rsid w:val="00585C67"/>
    <w:rsid w:val="006407B4"/>
    <w:rsid w:val="00C15E6F"/>
    <w:rsid w:val="00D55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D97410"/>
  <w15:docId w15:val="{EFBEF1D6-5BF7-8B46-8D29-014B0983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A">
    <w:name w:val="Body A"/>
    <w:rPr>
      <w:rFonts w:cs="Arial Unicode MS"/>
      <w:color w:val="000000"/>
      <w:sz w:val="24"/>
      <w:szCs w:val="24"/>
      <w:u w:color="000000"/>
    </w:rPr>
  </w:style>
  <w:style w:type="paragraph" w:customStyle="1" w:styleId="Default">
    <w:name w:val="Default"/>
    <w:rPr>
      <w:rFonts w:ascii="Helvetica" w:eastAsia="Helvetica" w:hAnsi="Helvetica" w:cs="Helvetica"/>
      <w:color w:val="000000"/>
      <w:sz w:val="22"/>
      <w:szCs w:val="22"/>
      <w:u w:color="000000"/>
    </w:rPr>
  </w:style>
  <w:style w:type="paragraph" w:styleId="BalloonText">
    <w:name w:val="Balloon Text"/>
    <w:basedOn w:val="Normal"/>
    <w:link w:val="BalloonTextChar"/>
    <w:uiPriority w:val="99"/>
    <w:semiHidden/>
    <w:unhideWhenUsed/>
    <w:rsid w:val="006407B4"/>
    <w:rPr>
      <w:sz w:val="18"/>
      <w:szCs w:val="18"/>
    </w:rPr>
  </w:style>
  <w:style w:type="character" w:customStyle="1" w:styleId="BalloonTextChar">
    <w:name w:val="Balloon Text Char"/>
    <w:basedOn w:val="DefaultParagraphFont"/>
    <w:link w:val="BalloonText"/>
    <w:uiPriority w:val="99"/>
    <w:semiHidden/>
    <w:rsid w:val="006407B4"/>
    <w:rPr>
      <w:sz w:val="18"/>
      <w:szCs w:val="18"/>
    </w:rPr>
  </w:style>
  <w:style w:type="paragraph" w:styleId="Revision">
    <w:name w:val="Revision"/>
    <w:hidden/>
    <w:uiPriority w:val="99"/>
    <w:semiHidden/>
    <w:rsid w:val="0027549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275494"/>
    <w:rPr>
      <w:sz w:val="16"/>
      <w:szCs w:val="16"/>
    </w:rPr>
  </w:style>
  <w:style w:type="paragraph" w:styleId="CommentText">
    <w:name w:val="annotation text"/>
    <w:basedOn w:val="Normal"/>
    <w:link w:val="CommentTextChar"/>
    <w:uiPriority w:val="99"/>
    <w:semiHidden/>
    <w:unhideWhenUsed/>
    <w:rsid w:val="00275494"/>
    <w:rPr>
      <w:sz w:val="20"/>
      <w:szCs w:val="20"/>
    </w:rPr>
  </w:style>
  <w:style w:type="character" w:customStyle="1" w:styleId="CommentTextChar">
    <w:name w:val="Comment Text Char"/>
    <w:basedOn w:val="DefaultParagraphFont"/>
    <w:link w:val="CommentText"/>
    <w:uiPriority w:val="99"/>
    <w:semiHidden/>
    <w:rsid w:val="00275494"/>
  </w:style>
  <w:style w:type="paragraph" w:styleId="CommentSubject">
    <w:name w:val="annotation subject"/>
    <w:basedOn w:val="CommentText"/>
    <w:next w:val="CommentText"/>
    <w:link w:val="CommentSubjectChar"/>
    <w:uiPriority w:val="99"/>
    <w:semiHidden/>
    <w:unhideWhenUsed/>
    <w:rsid w:val="00275494"/>
    <w:rPr>
      <w:b/>
      <w:bCs/>
    </w:rPr>
  </w:style>
  <w:style w:type="character" w:customStyle="1" w:styleId="CommentSubjectChar">
    <w:name w:val="Comment Subject Char"/>
    <w:basedOn w:val="CommentTextChar"/>
    <w:link w:val="CommentSubject"/>
    <w:uiPriority w:val="99"/>
    <w:semiHidden/>
    <w:rsid w:val="00275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6</cp:revision>
  <dcterms:created xsi:type="dcterms:W3CDTF">2020-12-21T14:05:00Z</dcterms:created>
  <dcterms:modified xsi:type="dcterms:W3CDTF">2020-12-22T17:59:00Z</dcterms:modified>
</cp:coreProperties>
</file>