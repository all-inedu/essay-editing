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58083" w14:textId="1D139913" w:rsidR="00F5129B" w:rsidRDefault="007B0DC5" w:rsidP="007B0DC5">
      <w:r>
        <w:t xml:space="preserve">SCHOLARSHIP APPLICATION ESSAY FOR </w:t>
      </w:r>
      <w:r w:rsidR="0074627B">
        <w:t>Simon Fraser University</w:t>
      </w:r>
    </w:p>
    <w:p w14:paraId="49E2CB49" w14:textId="77777777" w:rsidR="00F5129B" w:rsidRPr="00AA3315" w:rsidRDefault="00F5129B" w:rsidP="00AA3315">
      <w:pPr>
        <w:rPr>
          <w:rFonts w:ascii="Times New Roman" w:eastAsia="Times New Roman" w:hAnsi="Times New Roman" w:cs="Times New Roman"/>
        </w:rPr>
      </w:pPr>
    </w:p>
    <w:p w14:paraId="3670665A" w14:textId="7273909F" w:rsidR="001B4972" w:rsidRPr="001B4972" w:rsidRDefault="007B0DC5" w:rsidP="001B497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70A0E">
        <w:rPr>
          <w:rFonts w:ascii="Times New Roman" w:eastAsia="Times New Roman" w:hAnsi="Times New Roman" w:cs="Times New Roman"/>
        </w:rPr>
        <w:t xml:space="preserve">What personal experiences and events </w:t>
      </w:r>
      <w:r w:rsidRPr="00BE69EC">
        <w:rPr>
          <w:rFonts w:ascii="Times New Roman" w:eastAsia="Times New Roman" w:hAnsi="Times New Roman" w:cs="Times New Roman"/>
          <w:b/>
          <w:bCs/>
        </w:rPr>
        <w:t>have shaped your outlook on life</w:t>
      </w:r>
      <w:r w:rsidRPr="00070A0E">
        <w:rPr>
          <w:rFonts w:ascii="Times New Roman" w:eastAsia="Times New Roman" w:hAnsi="Times New Roman" w:cs="Times New Roman"/>
        </w:rPr>
        <w:t xml:space="preserve"> and how do you feel this will </w:t>
      </w:r>
      <w:r w:rsidRPr="00BE69EC">
        <w:rPr>
          <w:rFonts w:ascii="Times New Roman" w:eastAsia="Times New Roman" w:hAnsi="Times New Roman" w:cs="Times New Roman"/>
          <w:b/>
          <w:bCs/>
        </w:rPr>
        <w:t>contribute to you being a positive member of the SFU</w:t>
      </w:r>
      <w:r w:rsidRPr="00070A0E">
        <w:rPr>
          <w:rFonts w:ascii="Times New Roman" w:eastAsia="Times New Roman" w:hAnsi="Times New Roman" w:cs="Times New Roman"/>
        </w:rPr>
        <w:t xml:space="preserve"> community? </w:t>
      </w:r>
      <w:r w:rsidRPr="00BE69EC">
        <w:rPr>
          <w:rFonts w:ascii="Times New Roman" w:eastAsia="Times New Roman" w:hAnsi="Times New Roman" w:cs="Times New Roman"/>
          <w:b/>
          <w:bCs/>
        </w:rPr>
        <w:t>Why do you feel this makes you an excellent candidate for your chosen area of study</w:t>
      </w:r>
      <w:r w:rsidRPr="00070A0E">
        <w:rPr>
          <w:rFonts w:ascii="Times New Roman" w:eastAsia="Times New Roman" w:hAnsi="Times New Roman" w:cs="Times New Roman"/>
        </w:rPr>
        <w:t xml:space="preserve"> at SFU? (500 words</w:t>
      </w:r>
      <w:r>
        <w:rPr>
          <w:rFonts w:ascii="Times New Roman" w:eastAsia="Times New Roman" w:hAnsi="Times New Roman" w:cs="Times New Roman"/>
        </w:rPr>
        <w:t>)</w:t>
      </w:r>
    </w:p>
    <w:p w14:paraId="443603B3" w14:textId="25240392" w:rsidR="00A54FDF" w:rsidRDefault="00A54FDF" w:rsidP="00A54FDF">
      <w:pPr>
        <w:jc w:val="both"/>
        <w:rPr>
          <w:rFonts w:ascii="Calibri" w:eastAsia="Times New Roman" w:hAnsi="Calibri" w:cs="Calibri"/>
          <w:color w:val="222222"/>
          <w:sz w:val="22"/>
          <w:szCs w:val="22"/>
        </w:rPr>
      </w:pPr>
      <w:r w:rsidRPr="00A54FDF">
        <w:rPr>
          <w:rFonts w:ascii="Calibri" w:eastAsia="Times New Roman" w:hAnsi="Calibri" w:cs="Calibri"/>
          <w:color w:val="222222"/>
          <w:sz w:val="22"/>
          <w:szCs w:val="22"/>
          <w:shd w:val="clear" w:color="auto" w:fill="FFFFFF"/>
        </w:rPr>
        <w:t xml:space="preserve">“You cannot sit with us because you are not one of us,” my classmate </w:t>
      </w:r>
      <w:del w:id="0" w:author="Matthew" w:date="2020-12-16T15:03:00Z">
        <w:r w:rsidRPr="00A54FDF" w:rsidDel="008110CD">
          <w:rPr>
            <w:rFonts w:ascii="Calibri" w:eastAsia="Times New Roman" w:hAnsi="Calibri" w:cs="Calibri"/>
            <w:color w:val="222222"/>
            <w:sz w:val="22"/>
            <w:szCs w:val="22"/>
            <w:shd w:val="clear" w:color="auto" w:fill="FFFFFF"/>
          </w:rPr>
          <w:delText xml:space="preserve">quipped </w:delText>
        </w:r>
      </w:del>
      <w:ins w:id="1" w:author="Matthew" w:date="2020-12-16T15:03:00Z">
        <w:r w:rsidR="008110CD">
          <w:rPr>
            <w:rFonts w:ascii="Calibri" w:eastAsia="Times New Roman" w:hAnsi="Calibri" w:cs="Calibri"/>
            <w:color w:val="222222"/>
            <w:sz w:val="22"/>
            <w:szCs w:val="22"/>
            <w:shd w:val="clear" w:color="auto" w:fill="FFFFFF"/>
          </w:rPr>
          <w:t>chimed</w:t>
        </w:r>
        <w:r w:rsidR="008110CD" w:rsidRPr="00A54FDF">
          <w:rPr>
            <w:rFonts w:ascii="Calibri" w:eastAsia="Times New Roman" w:hAnsi="Calibri" w:cs="Calibri"/>
            <w:color w:val="222222"/>
            <w:sz w:val="22"/>
            <w:szCs w:val="22"/>
            <w:shd w:val="clear" w:color="auto" w:fill="FFFFFF"/>
          </w:rPr>
          <w:t xml:space="preserve"> </w:t>
        </w:r>
      </w:ins>
      <w:r w:rsidRPr="00A54FDF">
        <w:rPr>
          <w:rFonts w:ascii="Calibri" w:eastAsia="Times New Roman" w:hAnsi="Calibri" w:cs="Calibri"/>
          <w:color w:val="222222"/>
          <w:sz w:val="22"/>
          <w:szCs w:val="22"/>
          <w:shd w:val="clear" w:color="auto" w:fill="FFFFFF"/>
        </w:rPr>
        <w:t xml:space="preserve">at lunch. As a minority Indian in Indonesia, such humiliating episodes led to frequent self-doubts as I strived to “integrate” into my school. Such experiences were a major driving force that prompted me to create Project Firefly – </w:t>
      </w:r>
      <w:r>
        <w:rPr>
          <w:rFonts w:ascii="Calibri" w:eastAsia="Times New Roman" w:hAnsi="Calibri" w:cs="Calibri"/>
          <w:color w:val="222222"/>
          <w:sz w:val="22"/>
          <w:szCs w:val="22"/>
          <w:shd w:val="clear" w:color="auto" w:fill="FFFFFF"/>
        </w:rPr>
        <w:t>a</w:t>
      </w:r>
      <w:ins w:id="2" w:author="Matthew" w:date="2020-12-16T15:05:00Z">
        <w:r w:rsidR="008110CD">
          <w:rPr>
            <w:rFonts w:ascii="Calibri" w:eastAsia="Times New Roman" w:hAnsi="Calibri" w:cs="Calibri"/>
            <w:color w:val="222222"/>
            <w:sz w:val="22"/>
            <w:szCs w:val="22"/>
            <w:shd w:val="clear" w:color="auto" w:fill="FFFFFF"/>
          </w:rPr>
          <w:t xml:space="preserve">n initiative </w:t>
        </w:r>
      </w:ins>
      <w:del w:id="3" w:author="Matthew" w:date="2020-12-16T15:05:00Z">
        <w:r w:rsidDel="008110CD">
          <w:rPr>
            <w:rFonts w:ascii="Calibri" w:eastAsia="Times New Roman" w:hAnsi="Calibri" w:cs="Calibri"/>
            <w:color w:val="222222"/>
            <w:sz w:val="22"/>
            <w:szCs w:val="22"/>
            <w:shd w:val="clear" w:color="auto" w:fill="FFFFFF"/>
          </w:rPr>
          <w:delText xml:space="preserve"> project </w:delText>
        </w:r>
      </w:del>
      <w:r w:rsidRPr="00A54FDF">
        <w:rPr>
          <w:rFonts w:ascii="Calibri" w:eastAsia="Times New Roman" w:hAnsi="Calibri" w:cs="Calibri"/>
          <w:color w:val="222222"/>
          <w:sz w:val="22"/>
          <w:szCs w:val="22"/>
          <w:shd w:val="clear" w:color="auto" w:fill="FFFFFF"/>
        </w:rPr>
        <w:t xml:space="preserve">aimed at raising awareness about global issues through children’s books. “The Little Rafflesia” was dedicated to educating younger kids about accepting others </w:t>
      </w:r>
      <w:del w:id="4" w:author="Matthew" w:date="2020-12-16T15:05:00Z">
        <w:r w:rsidRPr="00A54FDF" w:rsidDel="008110CD">
          <w:rPr>
            <w:rFonts w:ascii="Calibri" w:eastAsia="Times New Roman" w:hAnsi="Calibri" w:cs="Calibri"/>
            <w:color w:val="222222"/>
            <w:sz w:val="22"/>
            <w:szCs w:val="22"/>
            <w:shd w:val="clear" w:color="auto" w:fill="FFFFFF"/>
          </w:rPr>
          <w:delText xml:space="preserve">and </w:delText>
        </w:r>
      </w:del>
      <w:ins w:id="5" w:author="Matthew" w:date="2020-12-16T15:05:00Z">
        <w:r w:rsidR="008110CD">
          <w:rPr>
            <w:rFonts w:ascii="Calibri" w:eastAsia="Times New Roman" w:hAnsi="Calibri" w:cs="Calibri"/>
            <w:color w:val="222222"/>
            <w:sz w:val="22"/>
            <w:szCs w:val="22"/>
            <w:shd w:val="clear" w:color="auto" w:fill="FFFFFF"/>
          </w:rPr>
          <w:t>whilst</w:t>
        </w:r>
        <w:r w:rsidR="008110CD" w:rsidRPr="00A54FDF">
          <w:rPr>
            <w:rFonts w:ascii="Calibri" w:eastAsia="Times New Roman" w:hAnsi="Calibri" w:cs="Calibri"/>
            <w:color w:val="222222"/>
            <w:sz w:val="22"/>
            <w:szCs w:val="22"/>
            <w:shd w:val="clear" w:color="auto" w:fill="FFFFFF"/>
          </w:rPr>
          <w:t xml:space="preserve"> </w:t>
        </w:r>
      </w:ins>
      <w:r w:rsidRPr="00A54FDF">
        <w:rPr>
          <w:rFonts w:ascii="Calibri" w:eastAsia="Times New Roman" w:hAnsi="Calibri" w:cs="Calibri"/>
          <w:color w:val="222222"/>
          <w:sz w:val="22"/>
          <w:szCs w:val="22"/>
          <w:shd w:val="clear" w:color="auto" w:fill="FFFFFF"/>
        </w:rPr>
        <w:t>embracing one</w:t>
      </w:r>
      <w:ins w:id="6" w:author="Matthew" w:date="2020-12-16T14:51:00Z">
        <w:r w:rsidR="006735FF">
          <w:rPr>
            <w:rFonts w:ascii="Calibri" w:eastAsia="Times New Roman" w:hAnsi="Calibri" w:cs="Calibri"/>
            <w:color w:val="222222"/>
            <w:sz w:val="22"/>
            <w:szCs w:val="22"/>
            <w:shd w:val="clear" w:color="auto" w:fill="FFFFFF"/>
          </w:rPr>
          <w:t xml:space="preserve">’s </w:t>
        </w:r>
      </w:ins>
      <w:r w:rsidRPr="00A54FDF">
        <w:rPr>
          <w:rFonts w:ascii="Calibri" w:eastAsia="Times New Roman" w:hAnsi="Calibri" w:cs="Calibri"/>
          <w:color w:val="222222"/>
          <w:sz w:val="22"/>
          <w:szCs w:val="22"/>
          <w:shd w:val="clear" w:color="auto" w:fill="FFFFFF"/>
        </w:rPr>
        <w:t xml:space="preserve">self. </w:t>
      </w:r>
      <w:r w:rsidRPr="001B4972">
        <w:rPr>
          <w:rFonts w:ascii="Calibri" w:eastAsia="Times New Roman" w:hAnsi="Calibri" w:cs="Calibri"/>
          <w:color w:val="222222"/>
          <w:sz w:val="22"/>
          <w:szCs w:val="22"/>
        </w:rPr>
        <w:t>I aim</w:t>
      </w:r>
      <w:r>
        <w:rPr>
          <w:rFonts w:ascii="Calibri" w:eastAsia="Times New Roman" w:hAnsi="Calibri" w:cs="Calibri"/>
          <w:color w:val="222222"/>
          <w:sz w:val="22"/>
          <w:szCs w:val="22"/>
        </w:rPr>
        <w:t>ed</w:t>
      </w:r>
      <w:r w:rsidRPr="001B4972">
        <w:rPr>
          <w:rFonts w:ascii="Calibri" w:eastAsia="Times New Roman" w:hAnsi="Calibri" w:cs="Calibri"/>
          <w:color w:val="222222"/>
          <w:sz w:val="22"/>
          <w:szCs w:val="22"/>
        </w:rPr>
        <w:t xml:space="preserve"> to calm the “storms within” of others like me that it is completely okay to be different.</w:t>
      </w:r>
    </w:p>
    <w:p w14:paraId="6503EE59" w14:textId="62DBC963" w:rsidR="006858DE" w:rsidRDefault="006858DE" w:rsidP="00A54FDF">
      <w:pPr>
        <w:jc w:val="both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706BC61E" w14:textId="46A12498" w:rsidR="00E65881" w:rsidRPr="00E65881" w:rsidRDefault="00CE0B09" w:rsidP="00B3489C">
      <w:pPr>
        <w:jc w:val="both"/>
        <w:rPr>
          <w:rFonts w:ascii="Calibri" w:eastAsia="Times New Roman" w:hAnsi="Calibri" w:cs="Calibri"/>
          <w:color w:val="222222"/>
          <w:sz w:val="22"/>
          <w:szCs w:val="22"/>
        </w:rPr>
      </w:pPr>
      <w:bookmarkStart w:id="7" w:name="OLE_LINK7"/>
      <w:bookmarkStart w:id="8" w:name="OLE_LINK8"/>
      <w:r>
        <w:rPr>
          <w:rFonts w:ascii="Calibri" w:eastAsia="Times New Roman" w:hAnsi="Calibri" w:cs="Calibri"/>
          <w:color w:val="222222"/>
          <w:sz w:val="22"/>
          <w:szCs w:val="22"/>
        </w:rPr>
        <w:t xml:space="preserve">It turns out that </w:t>
      </w:r>
      <w:r w:rsidR="006858DE">
        <w:rPr>
          <w:rFonts w:ascii="Calibri" w:eastAsia="Times New Roman" w:hAnsi="Calibri" w:cs="Calibri"/>
          <w:color w:val="222222"/>
          <w:sz w:val="22"/>
          <w:szCs w:val="22"/>
        </w:rPr>
        <w:t>Project Firefly</w:t>
      </w:r>
      <w:r>
        <w:rPr>
          <w:rFonts w:ascii="Calibri" w:eastAsia="Times New Roman" w:hAnsi="Calibri" w:cs="Calibri"/>
          <w:color w:val="222222"/>
          <w:sz w:val="22"/>
          <w:szCs w:val="22"/>
        </w:rPr>
        <w:t xml:space="preserve"> not only</w:t>
      </w:r>
      <w:r w:rsidR="006858DE">
        <w:rPr>
          <w:rFonts w:ascii="Calibri" w:eastAsia="Times New Roman" w:hAnsi="Calibri" w:cs="Calibri"/>
          <w:color w:val="222222"/>
          <w:sz w:val="22"/>
          <w:szCs w:val="22"/>
        </w:rPr>
        <w:t xml:space="preserve"> helped me </w:t>
      </w:r>
      <w:r w:rsidR="009B327D">
        <w:rPr>
          <w:rFonts w:ascii="Calibri" w:eastAsia="Times New Roman" w:hAnsi="Calibri" w:cs="Calibri"/>
          <w:color w:val="222222"/>
          <w:sz w:val="22"/>
          <w:szCs w:val="22"/>
        </w:rPr>
        <w:t xml:space="preserve">spread the value of diversity in the community </w:t>
      </w:r>
      <w:r>
        <w:rPr>
          <w:rFonts w:ascii="Calibri" w:eastAsia="Times New Roman" w:hAnsi="Calibri" w:cs="Calibri"/>
          <w:color w:val="222222"/>
          <w:sz w:val="22"/>
          <w:szCs w:val="22"/>
        </w:rPr>
        <w:t xml:space="preserve">but </w:t>
      </w:r>
      <w:r w:rsidR="009B327D">
        <w:rPr>
          <w:rFonts w:ascii="Calibri" w:eastAsia="Times New Roman" w:hAnsi="Calibri" w:cs="Calibri"/>
          <w:color w:val="222222"/>
          <w:sz w:val="22"/>
          <w:szCs w:val="22"/>
        </w:rPr>
        <w:t>also</w:t>
      </w:r>
      <w:r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="009B327D">
        <w:rPr>
          <w:rFonts w:ascii="Calibri" w:eastAsia="Times New Roman" w:hAnsi="Calibri" w:cs="Calibri"/>
          <w:color w:val="222222"/>
          <w:sz w:val="22"/>
          <w:szCs w:val="22"/>
        </w:rPr>
        <w:t xml:space="preserve">opened my eyes </w:t>
      </w:r>
      <w:r>
        <w:rPr>
          <w:rFonts w:ascii="Calibri" w:eastAsia="Times New Roman" w:hAnsi="Calibri" w:cs="Calibri"/>
          <w:color w:val="222222"/>
          <w:sz w:val="22"/>
          <w:szCs w:val="22"/>
        </w:rPr>
        <w:t xml:space="preserve">about </w:t>
      </w:r>
      <w:r w:rsidR="009B327D">
        <w:rPr>
          <w:rFonts w:ascii="Calibri" w:eastAsia="Times New Roman" w:hAnsi="Calibri" w:cs="Calibri"/>
          <w:color w:val="222222"/>
          <w:sz w:val="22"/>
          <w:szCs w:val="22"/>
        </w:rPr>
        <w:t xml:space="preserve">managing a social enterprise. </w:t>
      </w:r>
      <w:r w:rsidR="003C6D20">
        <w:rPr>
          <w:rFonts w:ascii="Calibri" w:eastAsia="Times New Roman" w:hAnsi="Calibri" w:cs="Calibri"/>
          <w:color w:val="222222"/>
          <w:sz w:val="22"/>
          <w:szCs w:val="22"/>
        </w:rPr>
        <w:t>This start-up</w:t>
      </w:r>
      <w:r w:rsidR="00E36043">
        <w:rPr>
          <w:rFonts w:ascii="Calibri" w:eastAsia="Times New Roman" w:hAnsi="Calibri" w:cs="Calibri"/>
          <w:color w:val="222222"/>
          <w:sz w:val="22"/>
          <w:szCs w:val="22"/>
        </w:rPr>
        <w:t xml:space="preserve"> altered</w:t>
      </w:r>
      <w:r w:rsidR="006858DE">
        <w:rPr>
          <w:rFonts w:ascii="Calibri" w:eastAsia="Times New Roman" w:hAnsi="Calibri" w:cs="Calibri"/>
          <w:color w:val="222222"/>
          <w:sz w:val="22"/>
          <w:szCs w:val="22"/>
        </w:rPr>
        <w:t xml:space="preserve"> my view on project management as I re</w:t>
      </w:r>
      <w:r w:rsidR="00F739DE">
        <w:rPr>
          <w:rFonts w:ascii="Calibri" w:eastAsia="Times New Roman" w:hAnsi="Calibri" w:cs="Calibri"/>
          <w:color w:val="222222"/>
          <w:sz w:val="22"/>
          <w:szCs w:val="22"/>
        </w:rPr>
        <w:t>ali</w:t>
      </w:r>
      <w:r w:rsidR="006858DE">
        <w:rPr>
          <w:rFonts w:ascii="Calibri" w:eastAsia="Times New Roman" w:hAnsi="Calibri" w:cs="Calibri"/>
          <w:color w:val="222222"/>
          <w:sz w:val="22"/>
          <w:szCs w:val="22"/>
        </w:rPr>
        <w:t xml:space="preserve">sed that we not only needed to stay true to our vision, but also consider its financial feasibility. </w:t>
      </w:r>
      <w:r w:rsidR="002B3003">
        <w:rPr>
          <w:rFonts w:ascii="Calibri" w:eastAsia="Times New Roman" w:hAnsi="Calibri" w:cs="Calibri"/>
          <w:color w:val="222222"/>
          <w:sz w:val="22"/>
          <w:szCs w:val="22"/>
        </w:rPr>
        <w:t xml:space="preserve">Due to the lack of funds and challenges faced in finding a publisher, I researched alternatives – which led </w:t>
      </w:r>
      <w:r w:rsidR="00A97571">
        <w:rPr>
          <w:rFonts w:ascii="Calibri" w:eastAsia="Times New Roman" w:hAnsi="Calibri" w:cs="Calibri"/>
          <w:color w:val="222222"/>
          <w:sz w:val="22"/>
          <w:szCs w:val="22"/>
        </w:rPr>
        <w:t xml:space="preserve">me </w:t>
      </w:r>
      <w:r w:rsidR="002B3003">
        <w:rPr>
          <w:rFonts w:ascii="Calibri" w:eastAsia="Times New Roman" w:hAnsi="Calibri" w:cs="Calibri"/>
          <w:color w:val="222222"/>
          <w:sz w:val="22"/>
          <w:szCs w:val="22"/>
        </w:rPr>
        <w:t>to self-publish</w:t>
      </w:r>
      <w:del w:id="9" w:author="Matthew" w:date="2020-12-16T14:53:00Z">
        <w:r w:rsidR="002B3003" w:rsidDel="0037146F">
          <w:rPr>
            <w:rFonts w:ascii="Calibri" w:eastAsia="Times New Roman" w:hAnsi="Calibri" w:cs="Calibri"/>
            <w:color w:val="222222"/>
            <w:sz w:val="22"/>
            <w:szCs w:val="22"/>
          </w:rPr>
          <w:delText>ing</w:delText>
        </w:r>
      </w:del>
      <w:r w:rsidR="002B3003">
        <w:rPr>
          <w:rFonts w:ascii="Calibri" w:eastAsia="Times New Roman" w:hAnsi="Calibri" w:cs="Calibri"/>
          <w:color w:val="222222"/>
          <w:sz w:val="22"/>
          <w:szCs w:val="22"/>
        </w:rPr>
        <w:t xml:space="preserve"> for free on Kindle.</w:t>
      </w:r>
      <w:r w:rsidR="00A97571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="004D00CF" w:rsidRPr="004D00CF">
        <w:rPr>
          <w:rFonts w:ascii="Calibri" w:eastAsia="Times New Roman" w:hAnsi="Calibri" w:cs="Calibri"/>
          <w:color w:val="222222"/>
          <w:sz w:val="22"/>
          <w:szCs w:val="22"/>
        </w:rPr>
        <w:t xml:space="preserve">This chapter had many obstacles, particularly the low self-esteem and expectations of my teammates, which honed my leadership skills as </w:t>
      </w:r>
      <w:r w:rsidR="003C6D20">
        <w:rPr>
          <w:rFonts w:ascii="Calibri" w:eastAsia="Times New Roman" w:hAnsi="Calibri" w:cs="Calibri"/>
          <w:color w:val="222222"/>
          <w:sz w:val="22"/>
          <w:szCs w:val="22"/>
        </w:rPr>
        <w:t xml:space="preserve">I </w:t>
      </w:r>
      <w:r w:rsidR="004D00CF" w:rsidRPr="004D00CF">
        <w:rPr>
          <w:rFonts w:ascii="Calibri" w:eastAsia="Times New Roman" w:hAnsi="Calibri" w:cs="Calibri"/>
          <w:color w:val="222222"/>
          <w:sz w:val="22"/>
          <w:szCs w:val="22"/>
        </w:rPr>
        <w:t>kep</w:t>
      </w:r>
      <w:r w:rsidR="003C6D20">
        <w:rPr>
          <w:rFonts w:ascii="Calibri" w:eastAsia="Times New Roman" w:hAnsi="Calibri" w:cs="Calibri"/>
          <w:color w:val="222222"/>
          <w:sz w:val="22"/>
          <w:szCs w:val="22"/>
        </w:rPr>
        <w:t>t</w:t>
      </w:r>
      <w:r w:rsidR="004D00CF" w:rsidRPr="004D00CF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="003C6D20">
        <w:rPr>
          <w:rFonts w:ascii="Calibri" w:eastAsia="Times New Roman" w:hAnsi="Calibri" w:cs="Calibri"/>
          <w:color w:val="222222"/>
          <w:sz w:val="22"/>
          <w:szCs w:val="22"/>
        </w:rPr>
        <w:t xml:space="preserve">reminding them </w:t>
      </w:r>
      <w:ins w:id="10" w:author="Matthew" w:date="2020-12-16T14:54:00Z">
        <w:r w:rsidR="0037146F">
          <w:rPr>
            <w:rFonts w:ascii="Calibri" w:eastAsia="Times New Roman" w:hAnsi="Calibri" w:cs="Calibri"/>
            <w:color w:val="222222"/>
            <w:sz w:val="22"/>
            <w:szCs w:val="22"/>
          </w:rPr>
          <w:t xml:space="preserve">of </w:t>
        </w:r>
      </w:ins>
      <w:r w:rsidR="003C6D20">
        <w:rPr>
          <w:rFonts w:ascii="Calibri" w:eastAsia="Times New Roman" w:hAnsi="Calibri" w:cs="Calibri"/>
          <w:color w:val="222222"/>
          <w:sz w:val="22"/>
          <w:szCs w:val="22"/>
        </w:rPr>
        <w:t>our purpose</w:t>
      </w:r>
      <w:r>
        <w:rPr>
          <w:rFonts w:ascii="Calibri" w:eastAsia="Times New Roman" w:hAnsi="Calibri" w:cs="Calibri"/>
          <w:color w:val="222222"/>
          <w:sz w:val="22"/>
          <w:szCs w:val="22"/>
        </w:rPr>
        <w:t xml:space="preserve"> to boost their morale</w:t>
      </w:r>
      <w:r w:rsidR="004D00CF" w:rsidRPr="004D00CF">
        <w:rPr>
          <w:rFonts w:ascii="Calibri" w:eastAsia="Times New Roman" w:hAnsi="Calibri" w:cs="Calibri"/>
          <w:color w:val="222222"/>
          <w:sz w:val="22"/>
          <w:szCs w:val="22"/>
        </w:rPr>
        <w:t xml:space="preserve">. </w:t>
      </w:r>
      <w:r w:rsidR="00A97571">
        <w:rPr>
          <w:rFonts w:ascii="Calibri" w:eastAsia="Times New Roman" w:hAnsi="Calibri" w:cs="Calibri"/>
          <w:color w:val="222222"/>
          <w:sz w:val="22"/>
          <w:szCs w:val="22"/>
        </w:rPr>
        <w:t>Designing posts for digital m</w:t>
      </w:r>
      <w:ins w:id="11" w:author="Matthew" w:date="2020-12-16T14:54:00Z">
        <w:r w:rsidR="0037146F">
          <w:rPr>
            <w:rFonts w:ascii="Calibri" w:eastAsia="Times New Roman" w:hAnsi="Calibri" w:cs="Calibri"/>
            <w:color w:val="222222"/>
            <w:sz w:val="22"/>
            <w:szCs w:val="22"/>
          </w:rPr>
          <w:t>edia</w:t>
        </w:r>
      </w:ins>
      <w:ins w:id="12" w:author="Matthew" w:date="2020-12-16T15:06:00Z">
        <w:r w:rsidR="008110CD">
          <w:rPr>
            <w:rFonts w:ascii="Calibri" w:eastAsia="Times New Roman" w:hAnsi="Calibri" w:cs="Calibri"/>
            <w:color w:val="222222"/>
            <w:sz w:val="22"/>
            <w:szCs w:val="22"/>
          </w:rPr>
          <w:t xml:space="preserve"> outlets</w:t>
        </w:r>
      </w:ins>
      <w:del w:id="13" w:author="Matthew" w:date="2020-12-16T14:54:00Z">
        <w:r w:rsidR="00A97571" w:rsidDel="0037146F">
          <w:rPr>
            <w:rFonts w:ascii="Calibri" w:eastAsia="Times New Roman" w:hAnsi="Calibri" w:cs="Calibri"/>
            <w:color w:val="222222"/>
            <w:sz w:val="22"/>
            <w:szCs w:val="22"/>
          </w:rPr>
          <w:delText>arketing</w:delText>
        </w:r>
      </w:del>
      <w:r w:rsidR="00A97571">
        <w:rPr>
          <w:rFonts w:ascii="Calibri" w:eastAsia="Times New Roman" w:hAnsi="Calibri" w:cs="Calibri"/>
          <w:color w:val="222222"/>
          <w:sz w:val="22"/>
          <w:szCs w:val="22"/>
        </w:rPr>
        <w:t xml:space="preserve"> during Covid-19 also refine</w:t>
      </w:r>
      <w:r>
        <w:rPr>
          <w:rFonts w:ascii="Calibri" w:eastAsia="Times New Roman" w:hAnsi="Calibri" w:cs="Calibri"/>
          <w:color w:val="222222"/>
          <w:sz w:val="22"/>
          <w:szCs w:val="22"/>
        </w:rPr>
        <w:t>d</w:t>
      </w:r>
      <w:r w:rsidR="00A97571">
        <w:rPr>
          <w:rFonts w:ascii="Calibri" w:eastAsia="Times New Roman" w:hAnsi="Calibri" w:cs="Calibri"/>
          <w:color w:val="222222"/>
          <w:sz w:val="22"/>
          <w:szCs w:val="22"/>
        </w:rPr>
        <w:t xml:space="preserve"> my marketing skills. </w:t>
      </w:r>
      <w:r w:rsidR="004F707F">
        <w:rPr>
          <w:rFonts w:ascii="Calibri" w:eastAsia="Times New Roman" w:hAnsi="Calibri" w:cs="Calibri"/>
          <w:color w:val="222222"/>
          <w:sz w:val="22"/>
          <w:szCs w:val="22"/>
        </w:rPr>
        <w:t xml:space="preserve">Witnessing </w:t>
      </w:r>
      <w:r w:rsidR="00F739DE">
        <w:rPr>
          <w:rFonts w:ascii="Calibri" w:eastAsia="Times New Roman" w:hAnsi="Calibri" w:cs="Calibri"/>
          <w:color w:val="222222"/>
          <w:sz w:val="22"/>
          <w:szCs w:val="22"/>
        </w:rPr>
        <w:t xml:space="preserve">the significance of online platforms </w:t>
      </w:r>
      <w:r>
        <w:rPr>
          <w:rFonts w:ascii="Calibri" w:eastAsia="Times New Roman" w:hAnsi="Calibri" w:cs="Calibri"/>
          <w:color w:val="222222"/>
          <w:sz w:val="22"/>
          <w:szCs w:val="22"/>
        </w:rPr>
        <w:t xml:space="preserve">and social media </w:t>
      </w:r>
      <w:ins w:id="14" w:author="Matthew" w:date="2020-12-16T15:07:00Z">
        <w:r w:rsidR="008110CD">
          <w:rPr>
            <w:rFonts w:ascii="Calibri" w:eastAsia="Times New Roman" w:hAnsi="Calibri" w:cs="Calibri"/>
            <w:color w:val="222222"/>
            <w:sz w:val="22"/>
            <w:szCs w:val="22"/>
          </w:rPr>
          <w:t>o</w:t>
        </w:r>
      </w:ins>
      <w:del w:id="15" w:author="Matthew" w:date="2020-12-16T15:07:00Z">
        <w:r w:rsidR="00F739DE" w:rsidDel="008110CD">
          <w:rPr>
            <w:rFonts w:ascii="Calibri" w:eastAsia="Times New Roman" w:hAnsi="Calibri" w:cs="Calibri"/>
            <w:color w:val="222222"/>
            <w:sz w:val="22"/>
            <w:szCs w:val="22"/>
          </w:rPr>
          <w:delText>i</w:delText>
        </w:r>
      </w:del>
      <w:r w:rsidR="00F739DE">
        <w:rPr>
          <w:rFonts w:ascii="Calibri" w:eastAsia="Times New Roman" w:hAnsi="Calibri" w:cs="Calibri"/>
          <w:color w:val="222222"/>
          <w:sz w:val="22"/>
          <w:szCs w:val="22"/>
        </w:rPr>
        <w:t xml:space="preserve">n connecting with </w:t>
      </w:r>
      <w:del w:id="16" w:author="Matthew" w:date="2020-12-16T15:07:00Z">
        <w:r w:rsidR="00F739DE" w:rsidDel="008110CD">
          <w:rPr>
            <w:rFonts w:ascii="Calibri" w:eastAsia="Times New Roman" w:hAnsi="Calibri" w:cs="Calibri"/>
            <w:color w:val="222222"/>
            <w:sz w:val="22"/>
            <w:szCs w:val="22"/>
          </w:rPr>
          <w:delText>other people and in</w:delText>
        </w:r>
      </w:del>
      <w:ins w:id="17" w:author="Matthew" w:date="2020-12-16T15:07:00Z">
        <w:r w:rsidR="008110CD">
          <w:rPr>
            <w:rFonts w:ascii="Calibri" w:eastAsia="Times New Roman" w:hAnsi="Calibri" w:cs="Calibri"/>
            <w:color w:val="222222"/>
            <w:sz w:val="22"/>
            <w:szCs w:val="22"/>
          </w:rPr>
          <w:t>multiple stakeholders prior to</w:t>
        </w:r>
      </w:ins>
      <w:r w:rsidR="00F739DE">
        <w:rPr>
          <w:rFonts w:ascii="Calibri" w:eastAsia="Times New Roman" w:hAnsi="Calibri" w:cs="Calibri"/>
          <w:color w:val="222222"/>
          <w:sz w:val="22"/>
          <w:szCs w:val="22"/>
        </w:rPr>
        <w:t xml:space="preserve"> the release of the book, I </w:t>
      </w:r>
      <w:r w:rsidR="00F739DE" w:rsidRPr="001B4972">
        <w:rPr>
          <w:rFonts w:ascii="Calibri" w:eastAsia="Times New Roman" w:hAnsi="Calibri" w:cs="Calibri"/>
          <w:color w:val="222222"/>
          <w:sz w:val="22"/>
          <w:szCs w:val="22"/>
        </w:rPr>
        <w:t>learned that for a</w:t>
      </w:r>
      <w:r>
        <w:rPr>
          <w:rFonts w:ascii="Calibri" w:eastAsia="Times New Roman" w:hAnsi="Calibri" w:cs="Calibri"/>
          <w:color w:val="222222"/>
          <w:sz w:val="22"/>
          <w:szCs w:val="22"/>
        </w:rPr>
        <w:t xml:space="preserve">ny venture </w:t>
      </w:r>
      <w:r w:rsidR="00F739DE" w:rsidRPr="001B4972">
        <w:rPr>
          <w:rFonts w:ascii="Calibri" w:eastAsia="Times New Roman" w:hAnsi="Calibri" w:cs="Calibri"/>
          <w:color w:val="222222"/>
          <w:sz w:val="22"/>
          <w:szCs w:val="22"/>
        </w:rPr>
        <w:t xml:space="preserve">to be successful, it </w:t>
      </w:r>
      <w:r>
        <w:rPr>
          <w:rFonts w:ascii="Calibri" w:eastAsia="Times New Roman" w:hAnsi="Calibri" w:cs="Calibri"/>
          <w:color w:val="222222"/>
          <w:sz w:val="22"/>
          <w:szCs w:val="22"/>
        </w:rPr>
        <w:t xml:space="preserve">requires </w:t>
      </w:r>
      <w:del w:id="18" w:author="Matthew" w:date="2020-12-16T15:08:00Z">
        <w:r w:rsidR="00561236" w:rsidDel="008110CD">
          <w:rPr>
            <w:rFonts w:ascii="Calibri" w:eastAsia="Times New Roman" w:hAnsi="Calibri" w:cs="Calibri"/>
            <w:color w:val="222222"/>
            <w:sz w:val="22"/>
            <w:szCs w:val="22"/>
          </w:rPr>
          <w:delText>sufficient funding</w:delText>
        </w:r>
      </w:del>
      <w:ins w:id="19" w:author="Matthew" w:date="2020-12-16T15:08:00Z">
        <w:r w:rsidR="008110CD">
          <w:rPr>
            <w:rFonts w:ascii="Calibri" w:eastAsia="Times New Roman" w:hAnsi="Calibri" w:cs="Calibri"/>
            <w:color w:val="222222"/>
            <w:sz w:val="22"/>
            <w:szCs w:val="22"/>
          </w:rPr>
          <w:t>smart financing</w:t>
        </w:r>
      </w:ins>
      <w:r w:rsidR="00F739DE" w:rsidRPr="001B4972">
        <w:rPr>
          <w:rFonts w:ascii="Calibri" w:eastAsia="Times New Roman" w:hAnsi="Calibri" w:cs="Calibri"/>
          <w:color w:val="222222"/>
          <w:sz w:val="22"/>
          <w:szCs w:val="22"/>
        </w:rPr>
        <w:t xml:space="preserve"> and </w:t>
      </w:r>
      <w:r w:rsidR="00026E4A">
        <w:rPr>
          <w:rFonts w:ascii="Calibri" w:eastAsia="Times New Roman" w:hAnsi="Calibri" w:cs="Calibri"/>
          <w:color w:val="222222"/>
          <w:sz w:val="22"/>
          <w:szCs w:val="22"/>
        </w:rPr>
        <w:t xml:space="preserve">a </w:t>
      </w:r>
      <w:r w:rsidR="00F739DE" w:rsidRPr="001B4972">
        <w:rPr>
          <w:rFonts w:ascii="Calibri" w:eastAsia="Times New Roman" w:hAnsi="Calibri" w:cs="Calibri"/>
          <w:color w:val="222222"/>
          <w:sz w:val="22"/>
          <w:szCs w:val="22"/>
        </w:rPr>
        <w:t>technologically savvy</w:t>
      </w:r>
      <w:r w:rsidR="00561236">
        <w:rPr>
          <w:rFonts w:ascii="Calibri" w:eastAsia="Times New Roman" w:hAnsi="Calibri" w:cs="Calibri"/>
          <w:color w:val="222222"/>
          <w:sz w:val="22"/>
          <w:szCs w:val="22"/>
        </w:rPr>
        <w:t xml:space="preserve"> team</w:t>
      </w:r>
      <w:r w:rsidR="00F739DE" w:rsidRPr="001B4972">
        <w:rPr>
          <w:rFonts w:ascii="Calibri" w:eastAsia="Times New Roman" w:hAnsi="Calibri" w:cs="Calibri"/>
          <w:color w:val="222222"/>
          <w:sz w:val="22"/>
          <w:szCs w:val="22"/>
        </w:rPr>
        <w:t>.</w:t>
      </w:r>
      <w:r w:rsidR="00B51479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="00962DAA">
        <w:rPr>
          <w:rFonts w:ascii="Calibri" w:eastAsia="Times New Roman" w:hAnsi="Calibri" w:cs="Calibri"/>
          <w:color w:val="222222"/>
          <w:sz w:val="22"/>
          <w:szCs w:val="22"/>
        </w:rPr>
        <w:t xml:space="preserve">Working end-to-end on this </w:t>
      </w:r>
      <w:r w:rsidR="0037146F">
        <w:rPr>
          <w:rFonts w:ascii="Calibri" w:eastAsia="Times New Roman" w:hAnsi="Calibri" w:cs="Calibri"/>
          <w:color w:val="222222"/>
          <w:sz w:val="22"/>
          <w:szCs w:val="22"/>
        </w:rPr>
        <w:t>start-up</w:t>
      </w:r>
      <w:r w:rsidR="00962DAA" w:rsidRPr="001B4972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="00B51479">
        <w:rPr>
          <w:rFonts w:ascii="Calibri" w:eastAsia="Times New Roman" w:hAnsi="Calibri" w:cs="Calibri"/>
          <w:color w:val="222222"/>
          <w:sz w:val="22"/>
          <w:szCs w:val="22"/>
        </w:rPr>
        <w:t>pushed me</w:t>
      </w:r>
      <w:r w:rsidR="00962DAA">
        <w:rPr>
          <w:rFonts w:ascii="Calibri" w:eastAsia="Times New Roman" w:hAnsi="Calibri" w:cs="Calibri"/>
          <w:color w:val="222222"/>
          <w:sz w:val="22"/>
          <w:szCs w:val="22"/>
        </w:rPr>
        <w:t xml:space="preserve"> to </w:t>
      </w:r>
      <w:r w:rsidR="00962DAA" w:rsidRPr="001B4972">
        <w:rPr>
          <w:rFonts w:ascii="Calibri" w:eastAsia="Times New Roman" w:hAnsi="Calibri" w:cs="Calibri"/>
          <w:color w:val="222222"/>
          <w:sz w:val="22"/>
          <w:szCs w:val="22"/>
        </w:rPr>
        <w:t xml:space="preserve">pursue both fields of study </w:t>
      </w:r>
      <w:del w:id="20" w:author="Matthew" w:date="2020-12-16T15:08:00Z">
        <w:r w:rsidR="00B51479" w:rsidDel="008110CD">
          <w:rPr>
            <w:rFonts w:ascii="Calibri" w:eastAsia="Times New Roman" w:hAnsi="Calibri" w:cs="Calibri"/>
            <w:color w:val="222222"/>
            <w:sz w:val="22"/>
            <w:szCs w:val="22"/>
          </w:rPr>
          <w:delText xml:space="preserve">and </w:delText>
        </w:r>
        <w:r w:rsidR="00962DAA" w:rsidRPr="001B4972" w:rsidDel="008110CD">
          <w:rPr>
            <w:rFonts w:ascii="Calibri" w:eastAsia="Times New Roman" w:hAnsi="Calibri" w:cs="Calibri"/>
            <w:color w:val="222222"/>
            <w:sz w:val="22"/>
            <w:szCs w:val="22"/>
          </w:rPr>
          <w:delText>to</w:delText>
        </w:r>
      </w:del>
      <w:ins w:id="21" w:author="Matthew" w:date="2020-12-16T15:08:00Z">
        <w:r w:rsidR="008110CD">
          <w:rPr>
            <w:rFonts w:ascii="Calibri" w:eastAsia="Times New Roman" w:hAnsi="Calibri" w:cs="Calibri"/>
            <w:color w:val="222222"/>
            <w:sz w:val="22"/>
            <w:szCs w:val="22"/>
          </w:rPr>
          <w:t>as I</w:t>
        </w:r>
      </w:ins>
      <w:r w:rsidR="00962DAA" w:rsidRPr="001B4972">
        <w:rPr>
          <w:rFonts w:ascii="Calibri" w:eastAsia="Times New Roman" w:hAnsi="Calibri" w:cs="Calibri"/>
          <w:color w:val="222222"/>
          <w:sz w:val="22"/>
          <w:szCs w:val="22"/>
        </w:rPr>
        <w:t xml:space="preserve"> equip</w:t>
      </w:r>
      <w:ins w:id="22" w:author="Matthew" w:date="2020-12-16T15:08:00Z">
        <w:r w:rsidR="008110CD">
          <w:rPr>
            <w:rFonts w:ascii="Calibri" w:eastAsia="Times New Roman" w:hAnsi="Calibri" w:cs="Calibri"/>
            <w:color w:val="222222"/>
            <w:sz w:val="22"/>
            <w:szCs w:val="22"/>
          </w:rPr>
          <w:t>ped</w:t>
        </w:r>
      </w:ins>
      <w:r w:rsidR="00962DAA" w:rsidRPr="001B4972">
        <w:rPr>
          <w:rFonts w:ascii="Calibri" w:eastAsia="Times New Roman" w:hAnsi="Calibri" w:cs="Calibri"/>
          <w:color w:val="222222"/>
          <w:sz w:val="22"/>
          <w:szCs w:val="22"/>
        </w:rPr>
        <w:t xml:space="preserve"> myself with the </w:t>
      </w:r>
      <w:del w:id="23" w:author="Matthew" w:date="2020-12-16T14:56:00Z">
        <w:r w:rsidR="00962DAA" w:rsidRPr="001B4972" w:rsidDel="0037146F">
          <w:rPr>
            <w:rFonts w:ascii="Calibri" w:eastAsia="Times New Roman" w:hAnsi="Calibri" w:cs="Calibri"/>
            <w:color w:val="222222"/>
            <w:sz w:val="22"/>
            <w:szCs w:val="22"/>
          </w:rPr>
          <w:delText xml:space="preserve">knowledge </w:delText>
        </w:r>
      </w:del>
      <w:ins w:id="24" w:author="Matthew" w:date="2020-12-16T14:56:00Z">
        <w:r w:rsidR="0037146F">
          <w:rPr>
            <w:rFonts w:ascii="Calibri" w:eastAsia="Times New Roman" w:hAnsi="Calibri" w:cs="Calibri"/>
            <w:color w:val="222222"/>
            <w:sz w:val="22"/>
            <w:szCs w:val="22"/>
          </w:rPr>
          <w:t>know-hows necessary</w:t>
        </w:r>
        <w:r w:rsidR="0037146F" w:rsidRPr="001B4972">
          <w:rPr>
            <w:rFonts w:ascii="Calibri" w:eastAsia="Times New Roman" w:hAnsi="Calibri" w:cs="Calibri"/>
            <w:color w:val="222222"/>
            <w:sz w:val="22"/>
            <w:szCs w:val="22"/>
          </w:rPr>
          <w:t xml:space="preserve"> </w:t>
        </w:r>
      </w:ins>
      <w:r w:rsidR="00962DAA" w:rsidRPr="001B4972">
        <w:rPr>
          <w:rFonts w:ascii="Calibri" w:eastAsia="Times New Roman" w:hAnsi="Calibri" w:cs="Calibri"/>
          <w:color w:val="222222"/>
          <w:sz w:val="22"/>
          <w:szCs w:val="22"/>
        </w:rPr>
        <w:t>to create a</w:t>
      </w:r>
      <w:ins w:id="25" w:author="Matthew" w:date="2020-12-16T14:57:00Z">
        <w:r w:rsidR="0037146F">
          <w:rPr>
            <w:rFonts w:ascii="Calibri" w:eastAsia="Times New Roman" w:hAnsi="Calibri" w:cs="Calibri"/>
            <w:color w:val="222222"/>
            <w:sz w:val="22"/>
            <w:szCs w:val="22"/>
          </w:rPr>
          <w:t>n impactful</w:t>
        </w:r>
      </w:ins>
      <w:del w:id="26" w:author="Matthew" w:date="2020-12-16T14:57:00Z">
        <w:r w:rsidR="00962DAA" w:rsidRPr="001B4972" w:rsidDel="0037146F">
          <w:rPr>
            <w:rFonts w:ascii="Calibri" w:eastAsia="Times New Roman" w:hAnsi="Calibri" w:cs="Calibri"/>
            <w:color w:val="222222"/>
            <w:sz w:val="22"/>
            <w:szCs w:val="22"/>
          </w:rPr>
          <w:delText xml:space="preserve"> successful global </w:delText>
        </w:r>
      </w:del>
      <w:ins w:id="27" w:author="Matthew" w:date="2020-12-16T14:57:00Z">
        <w:r w:rsidR="0037146F">
          <w:rPr>
            <w:rFonts w:ascii="Calibri" w:eastAsia="Times New Roman" w:hAnsi="Calibri" w:cs="Calibri"/>
            <w:color w:val="222222"/>
            <w:sz w:val="22"/>
            <w:szCs w:val="22"/>
          </w:rPr>
          <w:t xml:space="preserve"> </w:t>
        </w:r>
      </w:ins>
      <w:r w:rsidR="00962DAA" w:rsidRPr="001B4972">
        <w:rPr>
          <w:rFonts w:ascii="Calibri" w:eastAsia="Times New Roman" w:hAnsi="Calibri" w:cs="Calibri"/>
          <w:color w:val="222222"/>
          <w:sz w:val="22"/>
          <w:szCs w:val="22"/>
        </w:rPr>
        <w:t xml:space="preserve">social initiative </w:t>
      </w:r>
      <w:del w:id="28" w:author="Matthew" w:date="2020-12-16T14:58:00Z">
        <w:r w:rsidR="00962DAA" w:rsidRPr="001B4972" w:rsidDel="0037146F">
          <w:rPr>
            <w:rFonts w:ascii="Calibri" w:eastAsia="Times New Roman" w:hAnsi="Calibri" w:cs="Calibri"/>
            <w:color w:val="222222"/>
            <w:sz w:val="22"/>
            <w:szCs w:val="22"/>
          </w:rPr>
          <w:delText>on a larger scale</w:delText>
        </w:r>
      </w:del>
      <w:ins w:id="29" w:author="Matthew" w:date="2020-12-16T14:58:00Z">
        <w:r w:rsidR="0037146F">
          <w:rPr>
            <w:rFonts w:ascii="Calibri" w:eastAsia="Times New Roman" w:hAnsi="Calibri" w:cs="Calibri"/>
            <w:color w:val="222222"/>
            <w:sz w:val="22"/>
            <w:szCs w:val="22"/>
          </w:rPr>
          <w:t>with a global reach</w:t>
        </w:r>
      </w:ins>
      <w:r w:rsidR="00962DAA" w:rsidRPr="001B4972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ins w:id="30" w:author="Matthew" w:date="2020-12-16T14:58:00Z">
        <w:r w:rsidR="0037146F">
          <w:rPr>
            <w:rFonts w:ascii="Calibri" w:eastAsia="Times New Roman" w:hAnsi="Calibri" w:cs="Calibri"/>
            <w:color w:val="222222"/>
            <w:sz w:val="22"/>
            <w:szCs w:val="22"/>
          </w:rPr>
          <w:t>in the future</w:t>
        </w:r>
      </w:ins>
      <w:del w:id="31" w:author="Matthew" w:date="2020-12-16T14:58:00Z">
        <w:r w:rsidR="00962DAA" w:rsidRPr="001B4972" w:rsidDel="0037146F">
          <w:rPr>
            <w:rFonts w:ascii="Calibri" w:eastAsia="Times New Roman" w:hAnsi="Calibri" w:cs="Calibri"/>
            <w:color w:val="222222"/>
            <w:sz w:val="22"/>
            <w:szCs w:val="22"/>
          </w:rPr>
          <w:delText>than Project Firefly</w:delText>
        </w:r>
      </w:del>
      <w:r w:rsidR="00B51479">
        <w:rPr>
          <w:rFonts w:ascii="Calibri" w:eastAsia="Times New Roman" w:hAnsi="Calibri" w:cs="Calibri"/>
          <w:color w:val="222222"/>
          <w:sz w:val="22"/>
          <w:szCs w:val="22"/>
        </w:rPr>
        <w:t>.</w:t>
      </w:r>
      <w:r w:rsidR="00F24BC7" w:rsidRPr="001B4972">
        <w:rPr>
          <w:rFonts w:ascii="Calibri" w:eastAsia="Times New Roman" w:hAnsi="Calibri" w:cs="Calibri"/>
          <w:color w:val="222222"/>
          <w:sz w:val="22"/>
          <w:szCs w:val="22"/>
        </w:rPr>
        <w:t xml:space="preserve"> Such an enterprise that celebrates diversity is especially needed in a day and age where global political and social scenes are plagued by discrimination and fear of diversity.</w:t>
      </w:r>
    </w:p>
    <w:bookmarkEnd w:id="7"/>
    <w:bookmarkEnd w:id="8"/>
    <w:p w14:paraId="57E01C57" w14:textId="0442A0D7" w:rsidR="00962DAA" w:rsidRDefault="00962DAA" w:rsidP="00B3489C">
      <w:pPr>
        <w:jc w:val="both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05453293" w14:textId="262A44D7" w:rsidR="00A1490A" w:rsidRPr="00A1490A" w:rsidRDefault="00F24BC7" w:rsidP="004D00CF">
      <w:pPr>
        <w:jc w:val="both"/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Calibri" w:eastAsia="Times New Roman" w:hAnsi="Calibri" w:cs="Calibri"/>
          <w:color w:val="222222"/>
          <w:sz w:val="22"/>
          <w:szCs w:val="22"/>
        </w:rPr>
        <w:t>P</w:t>
      </w:r>
      <w:r w:rsidRPr="001B4972">
        <w:rPr>
          <w:rFonts w:ascii="Calibri" w:eastAsia="Times New Roman" w:hAnsi="Calibri" w:cs="Calibri"/>
          <w:color w:val="222222"/>
          <w:sz w:val="22"/>
          <w:szCs w:val="22"/>
        </w:rPr>
        <w:t xml:space="preserve">ursuing </w:t>
      </w:r>
      <w:r w:rsidRPr="00A607FB">
        <w:rPr>
          <w:rFonts w:ascii="Calibri" w:eastAsia="Times New Roman" w:hAnsi="Calibri" w:cs="Calibri"/>
          <w:color w:val="222222"/>
          <w:sz w:val="22"/>
          <w:szCs w:val="22"/>
        </w:rPr>
        <w:t xml:space="preserve">a joint major in Information Systems in Business Administration and Computing Science </w:t>
      </w:r>
      <w:r w:rsidRPr="001B4972">
        <w:rPr>
          <w:rFonts w:ascii="Calibri" w:eastAsia="Times New Roman" w:hAnsi="Calibri" w:cs="Calibri"/>
          <w:color w:val="222222"/>
          <w:sz w:val="22"/>
          <w:szCs w:val="22"/>
        </w:rPr>
        <w:t xml:space="preserve">at </w:t>
      </w:r>
      <w:del w:id="32" w:author="Matthew" w:date="2020-12-16T14:59:00Z">
        <w:r w:rsidRPr="001B4972" w:rsidDel="0037146F">
          <w:rPr>
            <w:rFonts w:ascii="Calibri" w:eastAsia="Times New Roman" w:hAnsi="Calibri" w:cs="Calibri"/>
            <w:color w:val="222222"/>
            <w:sz w:val="22"/>
            <w:szCs w:val="22"/>
          </w:rPr>
          <w:delText>your esteemed</w:delText>
        </w:r>
      </w:del>
      <w:ins w:id="33" w:author="Matthew" w:date="2020-12-16T14:59:00Z">
        <w:r w:rsidR="0037146F">
          <w:rPr>
            <w:rFonts w:ascii="Calibri" w:eastAsia="Times New Roman" w:hAnsi="Calibri" w:cs="Calibri"/>
            <w:color w:val="222222"/>
            <w:sz w:val="22"/>
            <w:szCs w:val="22"/>
          </w:rPr>
          <w:t>SFU</w:t>
        </w:r>
      </w:ins>
      <w:r w:rsidRPr="001B4972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del w:id="34" w:author="Matthew" w:date="2020-12-16T14:59:00Z">
        <w:r w:rsidRPr="001B4972" w:rsidDel="0037146F">
          <w:rPr>
            <w:rFonts w:ascii="Calibri" w:eastAsia="Times New Roman" w:hAnsi="Calibri" w:cs="Calibri"/>
            <w:color w:val="222222"/>
            <w:sz w:val="22"/>
            <w:szCs w:val="22"/>
          </w:rPr>
          <w:delText>universit</w:delText>
        </w:r>
        <w:r w:rsidDel="0037146F">
          <w:rPr>
            <w:rFonts w:ascii="Calibri" w:eastAsia="Times New Roman" w:hAnsi="Calibri" w:cs="Calibri"/>
            <w:color w:val="222222"/>
            <w:sz w:val="22"/>
            <w:szCs w:val="22"/>
          </w:rPr>
          <w:delText xml:space="preserve">y </w:delText>
        </w:r>
      </w:del>
      <w:r w:rsidRPr="001B4972">
        <w:rPr>
          <w:rFonts w:ascii="Calibri" w:eastAsia="Times New Roman" w:hAnsi="Calibri" w:cs="Calibri"/>
          <w:color w:val="222222"/>
          <w:sz w:val="22"/>
          <w:szCs w:val="22"/>
        </w:rPr>
        <w:t>will allow me to both innovate and manage.</w:t>
      </w:r>
      <w:r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="00C10ACA">
        <w:rPr>
          <w:rFonts w:ascii="Calibri" w:eastAsia="Times New Roman" w:hAnsi="Calibri" w:cs="Calibri"/>
          <w:color w:val="222222"/>
          <w:sz w:val="22"/>
          <w:szCs w:val="22"/>
        </w:rPr>
        <w:t>T</w:t>
      </w:r>
      <w:r w:rsidR="00472F83">
        <w:rPr>
          <w:rFonts w:ascii="Calibri" w:eastAsia="Times New Roman" w:hAnsi="Calibri" w:cs="Calibri"/>
          <w:color w:val="222222"/>
          <w:sz w:val="22"/>
          <w:szCs w:val="22"/>
        </w:rPr>
        <w:t xml:space="preserve">o expand my knowledge outside </w:t>
      </w:r>
      <w:r w:rsidR="00C10ACA">
        <w:rPr>
          <w:rFonts w:ascii="Calibri" w:eastAsia="Times New Roman" w:hAnsi="Calibri" w:cs="Calibri"/>
          <w:color w:val="222222"/>
          <w:sz w:val="22"/>
          <w:szCs w:val="22"/>
        </w:rPr>
        <w:t xml:space="preserve">classroom, I enrolled in </w:t>
      </w:r>
      <w:r>
        <w:rPr>
          <w:rFonts w:ascii="Calibri" w:eastAsia="Times New Roman" w:hAnsi="Calibri" w:cs="Calibri"/>
          <w:color w:val="222222"/>
          <w:sz w:val="22"/>
          <w:szCs w:val="22"/>
        </w:rPr>
        <w:t xml:space="preserve">online courses </w:t>
      </w:r>
      <w:r w:rsidR="00B3489C">
        <w:rPr>
          <w:rFonts w:ascii="Calibri" w:eastAsia="Times New Roman" w:hAnsi="Calibri" w:cs="Calibri"/>
          <w:color w:val="222222"/>
          <w:sz w:val="22"/>
          <w:szCs w:val="22"/>
        </w:rPr>
        <w:t xml:space="preserve">such as Entrepreneurship in Emerging Economies and Introduction to Computer Science </w:t>
      </w:r>
      <w:r w:rsidR="000D3AB6">
        <w:rPr>
          <w:rFonts w:ascii="Calibri" w:eastAsia="Times New Roman" w:hAnsi="Calibri" w:cs="Calibri"/>
          <w:color w:val="222222"/>
          <w:sz w:val="22"/>
          <w:szCs w:val="22"/>
        </w:rPr>
        <w:t>during my summer break</w:t>
      </w:r>
      <w:r>
        <w:rPr>
          <w:rFonts w:ascii="Calibri" w:eastAsia="Times New Roman" w:hAnsi="Calibri" w:cs="Calibri"/>
          <w:color w:val="222222"/>
          <w:sz w:val="22"/>
          <w:szCs w:val="22"/>
        </w:rPr>
        <w:t>.</w:t>
      </w:r>
      <w:r w:rsidR="00B272A5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="00C10ACA">
        <w:rPr>
          <w:rFonts w:ascii="Calibri" w:eastAsia="Times New Roman" w:hAnsi="Calibri" w:cs="Calibri"/>
          <w:color w:val="222222"/>
          <w:sz w:val="22"/>
          <w:szCs w:val="22"/>
        </w:rPr>
        <w:t>Through real-life case studies, I learned how entrepreneurs fill untapped needs of the society.</w:t>
      </w:r>
      <w:r w:rsidR="00E04D07">
        <w:rPr>
          <w:rFonts w:ascii="Calibri" w:eastAsia="Times New Roman" w:hAnsi="Calibri" w:cs="Calibri"/>
          <w:color w:val="222222"/>
          <w:sz w:val="22"/>
          <w:szCs w:val="22"/>
        </w:rPr>
        <w:t xml:space="preserve"> It also prepared me to think critically and creatively to find solutions as I navigated through coding various problem sets. </w:t>
      </w:r>
    </w:p>
    <w:p w14:paraId="26A22463" w14:textId="77777777" w:rsidR="00E62B8E" w:rsidRDefault="00E62B8E" w:rsidP="004D00CF">
      <w:pPr>
        <w:jc w:val="both"/>
        <w:rPr>
          <w:rFonts w:ascii="Calibri" w:eastAsia="Times New Roman" w:hAnsi="Calibri" w:cs="Calibri"/>
          <w:color w:val="222222"/>
          <w:sz w:val="22"/>
          <w:szCs w:val="22"/>
          <w:shd w:val="clear" w:color="auto" w:fill="FFFFFF"/>
        </w:rPr>
      </w:pPr>
    </w:p>
    <w:p w14:paraId="61A802B8" w14:textId="3ECD6D8F" w:rsidR="00E62B8E" w:rsidRDefault="00EE3EA2" w:rsidP="004D00CF">
      <w:pPr>
        <w:jc w:val="both"/>
        <w:rPr>
          <w:rFonts w:ascii="Calibri" w:eastAsia="Times New Roman" w:hAnsi="Calibri" w:cs="Calibri"/>
          <w:color w:val="222222"/>
          <w:sz w:val="22"/>
          <w:szCs w:val="22"/>
          <w:shd w:val="clear" w:color="auto" w:fill="FFFFFF"/>
        </w:rPr>
      </w:pPr>
      <w:r>
        <w:rPr>
          <w:rFonts w:ascii="Calibri" w:eastAsia="Times New Roman" w:hAnsi="Calibri" w:cs="Calibri"/>
          <w:color w:val="222222"/>
          <w:sz w:val="22"/>
          <w:szCs w:val="22"/>
          <w:shd w:val="clear" w:color="auto" w:fill="FFFFFF"/>
        </w:rPr>
        <w:t xml:space="preserve">Apart from academics, my involvement in activities promoting diversity and inclusivity taught me to </w:t>
      </w:r>
      <w:r w:rsidR="00764EE8">
        <w:rPr>
          <w:rFonts w:ascii="Calibri" w:eastAsia="Times New Roman" w:hAnsi="Calibri" w:cs="Calibri"/>
          <w:color w:val="222222"/>
          <w:sz w:val="22"/>
          <w:szCs w:val="22"/>
          <w:shd w:val="clear" w:color="auto" w:fill="FFFFFF"/>
        </w:rPr>
        <w:t xml:space="preserve">value the opinions of others and I do believe </w:t>
      </w:r>
      <w:ins w:id="35" w:author="Matthew" w:date="2020-12-16T15:02:00Z">
        <w:r w:rsidR="0037146F">
          <w:rPr>
            <w:rFonts w:ascii="Calibri" w:eastAsia="Times New Roman" w:hAnsi="Calibri" w:cs="Calibri"/>
            <w:color w:val="222222"/>
            <w:sz w:val="22"/>
            <w:szCs w:val="22"/>
            <w:shd w:val="clear" w:color="auto" w:fill="FFFFFF"/>
          </w:rPr>
          <w:t xml:space="preserve">that </w:t>
        </w:r>
      </w:ins>
      <w:r w:rsidR="00764EE8">
        <w:rPr>
          <w:rFonts w:ascii="Calibri" w:eastAsia="Times New Roman" w:hAnsi="Calibri" w:cs="Calibri"/>
          <w:color w:val="222222"/>
          <w:sz w:val="22"/>
          <w:szCs w:val="22"/>
          <w:shd w:val="clear" w:color="auto" w:fill="FFFFFF"/>
        </w:rPr>
        <w:t>understanding the needs of the community first</w:t>
      </w:r>
      <w:ins w:id="36" w:author="Matthew" w:date="2020-12-16T15:09:00Z">
        <w:r w:rsidR="008110CD">
          <w:rPr>
            <w:rFonts w:ascii="Calibri" w:eastAsia="Times New Roman" w:hAnsi="Calibri" w:cs="Calibri"/>
            <w:color w:val="222222"/>
            <w:sz w:val="22"/>
            <w:szCs w:val="22"/>
            <w:shd w:val="clear" w:color="auto" w:fill="FFFFFF"/>
          </w:rPr>
          <w:t>-hand</w:t>
        </w:r>
      </w:ins>
      <w:r w:rsidR="00764EE8">
        <w:rPr>
          <w:rFonts w:ascii="Calibri" w:eastAsia="Times New Roman" w:hAnsi="Calibri" w:cs="Calibri"/>
          <w:color w:val="222222"/>
          <w:sz w:val="22"/>
          <w:szCs w:val="22"/>
          <w:shd w:val="clear" w:color="auto" w:fill="FFFFFF"/>
        </w:rPr>
        <w:t xml:space="preserve"> helps </w:t>
      </w:r>
      <w:del w:id="37" w:author="Matthew" w:date="2020-12-16T15:02:00Z">
        <w:r w:rsidR="00764EE8" w:rsidDel="0037146F">
          <w:rPr>
            <w:rFonts w:ascii="Calibri" w:eastAsia="Times New Roman" w:hAnsi="Calibri" w:cs="Calibri"/>
            <w:color w:val="222222"/>
            <w:sz w:val="22"/>
            <w:szCs w:val="22"/>
            <w:shd w:val="clear" w:color="auto" w:fill="FFFFFF"/>
          </w:rPr>
          <w:delText>keep in mind</w:delText>
        </w:r>
      </w:del>
      <w:ins w:id="38" w:author="Matthew" w:date="2020-12-16T15:02:00Z">
        <w:r w:rsidR="0037146F">
          <w:rPr>
            <w:rFonts w:ascii="Calibri" w:eastAsia="Times New Roman" w:hAnsi="Calibri" w:cs="Calibri"/>
            <w:color w:val="222222"/>
            <w:sz w:val="22"/>
            <w:szCs w:val="22"/>
            <w:shd w:val="clear" w:color="auto" w:fill="FFFFFF"/>
          </w:rPr>
          <w:t>establish</w:t>
        </w:r>
      </w:ins>
      <w:r w:rsidR="00764EE8">
        <w:rPr>
          <w:rFonts w:ascii="Calibri" w:eastAsia="Times New Roman" w:hAnsi="Calibri" w:cs="Calibri"/>
          <w:color w:val="222222"/>
          <w:sz w:val="22"/>
          <w:szCs w:val="22"/>
          <w:shd w:val="clear" w:color="auto" w:fill="FFFFFF"/>
        </w:rPr>
        <w:t xml:space="preserve"> the bigger picture before we invest time into taking small steps towards the goal.</w:t>
      </w:r>
      <w:r w:rsidR="00764EE8" w:rsidRPr="00764EE8">
        <w:rPr>
          <w:rFonts w:ascii="Calibri" w:eastAsia="Times New Roman" w:hAnsi="Calibri" w:cs="Calibri"/>
          <w:color w:val="222222"/>
          <w:sz w:val="22"/>
          <w:szCs w:val="22"/>
          <w:shd w:val="clear" w:color="auto" w:fill="FFFFFF"/>
        </w:rPr>
        <w:t xml:space="preserve"> </w:t>
      </w:r>
      <w:r w:rsidR="00764EE8">
        <w:rPr>
          <w:rFonts w:ascii="Calibri" w:eastAsia="Times New Roman" w:hAnsi="Calibri" w:cs="Calibri"/>
          <w:color w:val="222222"/>
          <w:sz w:val="22"/>
          <w:szCs w:val="22"/>
          <w:shd w:val="clear" w:color="auto" w:fill="FFFFFF"/>
        </w:rPr>
        <w:t xml:space="preserve">Hence, I would love to be involved in organizing projects or events such as fundraisers by bridging clubs to come together for a social cause which would help facilitate change in the </w:t>
      </w:r>
      <w:r w:rsidR="0050364E">
        <w:rPr>
          <w:rFonts w:ascii="Calibri" w:eastAsia="Times New Roman" w:hAnsi="Calibri" w:cs="Calibri"/>
          <w:color w:val="222222"/>
          <w:sz w:val="22"/>
          <w:szCs w:val="22"/>
          <w:shd w:val="clear" w:color="auto" w:fill="FFFFFF"/>
        </w:rPr>
        <w:t xml:space="preserve">SFU </w:t>
      </w:r>
      <w:r w:rsidR="00764EE8">
        <w:rPr>
          <w:rFonts w:ascii="Calibri" w:eastAsia="Times New Roman" w:hAnsi="Calibri" w:cs="Calibri"/>
          <w:color w:val="222222"/>
          <w:sz w:val="22"/>
          <w:szCs w:val="22"/>
          <w:shd w:val="clear" w:color="auto" w:fill="FFFFFF"/>
        </w:rPr>
        <w:t xml:space="preserve">community whilst embracing unity </w:t>
      </w:r>
      <w:del w:id="39" w:author="Matthew" w:date="2020-12-16T15:10:00Z">
        <w:r w:rsidR="00764EE8" w:rsidDel="008110CD">
          <w:rPr>
            <w:rFonts w:ascii="Calibri" w:eastAsia="Times New Roman" w:hAnsi="Calibri" w:cs="Calibri"/>
            <w:color w:val="222222"/>
            <w:sz w:val="22"/>
            <w:szCs w:val="22"/>
            <w:shd w:val="clear" w:color="auto" w:fill="FFFFFF"/>
          </w:rPr>
          <w:delText>as well as promoting</w:delText>
        </w:r>
      </w:del>
      <w:ins w:id="40" w:author="Matthew" w:date="2020-12-16T15:10:00Z">
        <w:r w:rsidR="008110CD">
          <w:rPr>
            <w:rFonts w:ascii="Calibri" w:eastAsia="Times New Roman" w:hAnsi="Calibri" w:cs="Calibri"/>
            <w:color w:val="222222"/>
            <w:sz w:val="22"/>
            <w:szCs w:val="22"/>
            <w:shd w:val="clear" w:color="auto" w:fill="FFFFFF"/>
          </w:rPr>
          <w:t>through the showcase of</w:t>
        </w:r>
      </w:ins>
      <w:r w:rsidR="00764EE8">
        <w:rPr>
          <w:rFonts w:ascii="Calibri" w:eastAsia="Times New Roman" w:hAnsi="Calibri" w:cs="Calibri"/>
          <w:color w:val="222222"/>
          <w:sz w:val="22"/>
          <w:szCs w:val="22"/>
          <w:shd w:val="clear" w:color="auto" w:fill="FFFFFF"/>
        </w:rPr>
        <w:t xml:space="preserve"> individual talents and passion. </w:t>
      </w:r>
    </w:p>
    <w:p w14:paraId="13B04F2A" w14:textId="26E0D6F7" w:rsidR="004D00CF" w:rsidRDefault="004D00CF" w:rsidP="005D7E1C">
      <w:pPr>
        <w:jc w:val="both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1AA3962D" w14:textId="04D05F28" w:rsidR="009E2166" w:rsidRDefault="009E2166" w:rsidP="005D7E1C">
      <w:pPr>
        <w:jc w:val="both"/>
        <w:rPr>
          <w:ins w:id="41" w:author="Matthew" w:date="2020-12-16T15:10:00Z"/>
          <w:rFonts w:ascii="Calibri" w:eastAsia="Times New Roman" w:hAnsi="Calibri" w:cs="Calibri"/>
          <w:color w:val="222222"/>
          <w:sz w:val="22"/>
          <w:szCs w:val="22"/>
        </w:rPr>
      </w:pPr>
    </w:p>
    <w:p w14:paraId="48DF3EF9" w14:textId="377FAE33" w:rsidR="00145B29" w:rsidRDefault="00145B29" w:rsidP="005D7E1C">
      <w:pPr>
        <w:jc w:val="both"/>
        <w:rPr>
          <w:ins w:id="42" w:author="Matthew" w:date="2020-12-16T15:10:00Z"/>
          <w:rFonts w:ascii="Calibri" w:eastAsia="Times New Roman" w:hAnsi="Calibri" w:cs="Calibri"/>
          <w:color w:val="222222"/>
          <w:sz w:val="22"/>
          <w:szCs w:val="22"/>
        </w:rPr>
      </w:pPr>
    </w:p>
    <w:p w14:paraId="384AA8E7" w14:textId="233E7F9C" w:rsidR="00145B29" w:rsidRDefault="00145B29" w:rsidP="005D7E1C">
      <w:pPr>
        <w:jc w:val="both"/>
        <w:rPr>
          <w:ins w:id="43" w:author="Matthew" w:date="2020-12-16T15:10:00Z"/>
          <w:rFonts w:ascii="Calibri" w:eastAsia="Times New Roman" w:hAnsi="Calibri" w:cs="Calibri"/>
          <w:color w:val="222222"/>
          <w:sz w:val="22"/>
          <w:szCs w:val="22"/>
        </w:rPr>
      </w:pPr>
    </w:p>
    <w:p w14:paraId="2FB24769" w14:textId="70C69B17" w:rsidR="00145B29" w:rsidRDefault="00145B29" w:rsidP="005D7E1C">
      <w:pPr>
        <w:jc w:val="both"/>
        <w:rPr>
          <w:ins w:id="44" w:author="Matthew" w:date="2020-12-16T15:11:00Z"/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</w:pPr>
      <w:ins w:id="45" w:author="Matthew" w:date="2020-12-16T15:11:00Z">
        <w:r>
          <w:rPr>
            <w:rFonts w:ascii="Times New Roman" w:eastAsia="Times New Roman" w:hAnsi="Times New Roman" w:cs="Times New Roman"/>
            <w:i/>
            <w:iCs/>
            <w:color w:val="222222"/>
            <w:sz w:val="22"/>
            <w:szCs w:val="22"/>
          </w:rPr>
          <w:t>Hi Anushka!</w:t>
        </w:r>
      </w:ins>
    </w:p>
    <w:p w14:paraId="0E38B007" w14:textId="77777777" w:rsidR="00145B29" w:rsidRDefault="00145B29" w:rsidP="005D7E1C">
      <w:pPr>
        <w:jc w:val="both"/>
        <w:rPr>
          <w:ins w:id="46" w:author="Matthew" w:date="2020-12-16T15:11:00Z"/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</w:pPr>
    </w:p>
    <w:p w14:paraId="6E8DD922" w14:textId="38837C58" w:rsidR="00145B29" w:rsidRDefault="00145B29" w:rsidP="005D7E1C">
      <w:pPr>
        <w:jc w:val="both"/>
        <w:rPr>
          <w:ins w:id="47" w:author="Matthew" w:date="2020-12-16T15:17:00Z"/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</w:pPr>
      <w:ins w:id="48" w:author="Matthew" w:date="2020-12-16T15:11:00Z">
        <w:r>
          <w:rPr>
            <w:rFonts w:ascii="Times New Roman" w:eastAsia="Times New Roman" w:hAnsi="Times New Roman" w:cs="Times New Roman"/>
            <w:i/>
            <w:iCs/>
            <w:color w:val="222222"/>
            <w:sz w:val="22"/>
            <w:szCs w:val="22"/>
          </w:rPr>
          <w:t xml:space="preserve">I </w:t>
        </w:r>
      </w:ins>
      <w:ins w:id="49" w:author="Matthew" w:date="2020-12-16T15:12:00Z">
        <w:r>
          <w:rPr>
            <w:rFonts w:ascii="Times New Roman" w:eastAsia="Times New Roman" w:hAnsi="Times New Roman" w:cs="Times New Roman"/>
            <w:i/>
            <w:iCs/>
            <w:color w:val="222222"/>
            <w:sz w:val="22"/>
            <w:szCs w:val="22"/>
          </w:rPr>
          <w:t xml:space="preserve">really </w:t>
        </w:r>
      </w:ins>
      <w:ins w:id="50" w:author="Matthew" w:date="2020-12-16T15:11:00Z">
        <w:r>
          <w:rPr>
            <w:rFonts w:ascii="Times New Roman" w:eastAsia="Times New Roman" w:hAnsi="Times New Roman" w:cs="Times New Roman"/>
            <w:i/>
            <w:iCs/>
            <w:color w:val="222222"/>
            <w:sz w:val="22"/>
            <w:szCs w:val="22"/>
          </w:rPr>
          <w:t>like how you</w:t>
        </w:r>
      </w:ins>
      <w:ins w:id="51" w:author="Matthew" w:date="2020-12-16T15:12:00Z">
        <w:r>
          <w:rPr>
            <w:rFonts w:ascii="Times New Roman" w:eastAsia="Times New Roman" w:hAnsi="Times New Roman" w:cs="Times New Roman"/>
            <w:i/>
            <w:iCs/>
            <w:color w:val="222222"/>
            <w:sz w:val="22"/>
            <w:szCs w:val="22"/>
          </w:rPr>
          <w:t xml:space="preserve"> connect your personal experience to its manifestation and the impact it made to </w:t>
        </w:r>
      </w:ins>
      <w:ins w:id="52" w:author="Matthew" w:date="2020-12-16T15:13:00Z">
        <w:r>
          <w:rPr>
            <w:rFonts w:ascii="Times New Roman" w:eastAsia="Times New Roman" w:hAnsi="Times New Roman" w:cs="Times New Roman"/>
            <w:i/>
            <w:iCs/>
            <w:color w:val="222222"/>
            <w:sz w:val="22"/>
            <w:szCs w:val="22"/>
          </w:rPr>
          <w:t>your community – and tying the knot with your academic aspiratio</w:t>
        </w:r>
      </w:ins>
      <w:ins w:id="53" w:author="Matthew" w:date="2020-12-16T15:14:00Z">
        <w:r>
          <w:rPr>
            <w:rFonts w:ascii="Times New Roman" w:eastAsia="Times New Roman" w:hAnsi="Times New Roman" w:cs="Times New Roman"/>
            <w:i/>
            <w:iCs/>
            <w:color w:val="222222"/>
            <w:sz w:val="22"/>
            <w:szCs w:val="22"/>
          </w:rPr>
          <w:t>ns</w:t>
        </w:r>
        <w:r w:rsidR="00A72443">
          <w:rPr>
            <w:rFonts w:ascii="Times New Roman" w:eastAsia="Times New Roman" w:hAnsi="Times New Roman" w:cs="Times New Roman"/>
            <w:i/>
            <w:iCs/>
            <w:color w:val="222222"/>
            <w:sz w:val="22"/>
            <w:szCs w:val="22"/>
          </w:rPr>
          <w:t xml:space="preserve">. </w:t>
        </w:r>
      </w:ins>
      <w:ins w:id="54" w:author="Matthew" w:date="2020-12-16T15:17:00Z">
        <w:r w:rsidR="00A72443">
          <w:rPr>
            <w:rFonts w:ascii="Times New Roman" w:eastAsia="Times New Roman" w:hAnsi="Times New Roman" w:cs="Times New Roman"/>
            <w:i/>
            <w:iCs/>
            <w:color w:val="222222"/>
            <w:sz w:val="22"/>
            <w:szCs w:val="22"/>
          </w:rPr>
          <w:t>Well done!</w:t>
        </w:r>
      </w:ins>
    </w:p>
    <w:p w14:paraId="6A0BA305" w14:textId="5B79EBEE" w:rsidR="00A72443" w:rsidRDefault="00A72443" w:rsidP="005D7E1C">
      <w:pPr>
        <w:jc w:val="both"/>
        <w:rPr>
          <w:ins w:id="55" w:author="Matthew" w:date="2020-12-16T15:17:00Z"/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</w:pPr>
    </w:p>
    <w:p w14:paraId="6F5CDFA0" w14:textId="3C51467F" w:rsidR="00A72443" w:rsidRPr="00145B29" w:rsidRDefault="00A72443" w:rsidP="005D7E1C">
      <w:pPr>
        <w:jc w:val="both"/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rPrChange w:id="56" w:author="Matthew" w:date="2020-12-16T15:11:00Z">
            <w:rPr>
              <w:rFonts w:ascii="Calibri" w:eastAsia="Times New Roman" w:hAnsi="Calibri" w:cs="Calibri"/>
              <w:color w:val="222222"/>
              <w:sz w:val="22"/>
              <w:szCs w:val="22"/>
            </w:rPr>
          </w:rPrChange>
        </w:rPr>
      </w:pPr>
      <w:ins w:id="57" w:author="Matthew" w:date="2020-12-16T15:17:00Z">
        <w:r>
          <w:rPr>
            <w:rFonts w:ascii="Times New Roman" w:eastAsia="Times New Roman" w:hAnsi="Times New Roman" w:cs="Times New Roman"/>
            <w:i/>
            <w:iCs/>
            <w:color w:val="222222"/>
            <w:sz w:val="22"/>
            <w:szCs w:val="22"/>
          </w:rPr>
          <w:t>- Matthew</w:t>
        </w:r>
      </w:ins>
    </w:p>
    <w:p w14:paraId="7244B460" w14:textId="50C8C6DA" w:rsidR="009E2166" w:rsidRDefault="009E2166" w:rsidP="005D7E1C">
      <w:pPr>
        <w:jc w:val="both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41817C53" w14:textId="1F8B61E8" w:rsidR="009E2166" w:rsidRDefault="009E2166" w:rsidP="005D7E1C">
      <w:pPr>
        <w:jc w:val="both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4137CE62" w14:textId="14F55BEC" w:rsidR="009E2166" w:rsidRDefault="009E2166" w:rsidP="005D7E1C">
      <w:pPr>
        <w:jc w:val="both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23D429CE" w14:textId="1D5478BD" w:rsidR="009E2166" w:rsidRDefault="009E2166" w:rsidP="005D7E1C">
      <w:pPr>
        <w:jc w:val="both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72CFCD6D" w14:textId="5C6003D1" w:rsidR="00A6700B" w:rsidRPr="00DB6429" w:rsidRDefault="00A6700B" w:rsidP="0074627B">
      <w:pPr>
        <w:shd w:val="clear" w:color="auto" w:fill="FFFFFF"/>
        <w:spacing w:before="75" w:after="150"/>
        <w:jc w:val="both"/>
        <w:rPr>
          <w:rFonts w:ascii="AppleSystemUIFont" w:hAnsi="AppleSystemUIFont" w:cs="AppleSystemUIFont"/>
          <w:b/>
          <w:bCs/>
          <w:lang w:val="en-US"/>
        </w:rPr>
      </w:pPr>
    </w:p>
    <w:sectPr w:rsidR="00A6700B" w:rsidRPr="00DB64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4541E"/>
    <w:multiLevelType w:val="hybridMultilevel"/>
    <w:tmpl w:val="81286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91E31"/>
    <w:multiLevelType w:val="hybridMultilevel"/>
    <w:tmpl w:val="E280F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97A43"/>
    <w:multiLevelType w:val="hybridMultilevel"/>
    <w:tmpl w:val="847872B4"/>
    <w:lvl w:ilvl="0" w:tplc="BB182C2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hew">
    <w15:presenceInfo w15:providerId="None" w15:userId="Matth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C5"/>
    <w:rsid w:val="00014E1A"/>
    <w:rsid w:val="00026E4A"/>
    <w:rsid w:val="0003408E"/>
    <w:rsid w:val="00065311"/>
    <w:rsid w:val="000830E9"/>
    <w:rsid w:val="00085429"/>
    <w:rsid w:val="000A395E"/>
    <w:rsid w:val="000A71C2"/>
    <w:rsid w:val="000B1C6A"/>
    <w:rsid w:val="000B4B05"/>
    <w:rsid w:val="000B67ED"/>
    <w:rsid w:val="000C6782"/>
    <w:rsid w:val="000D2F0B"/>
    <w:rsid w:val="000D3AB6"/>
    <w:rsid w:val="000E438C"/>
    <w:rsid w:val="00142827"/>
    <w:rsid w:val="001439B9"/>
    <w:rsid w:val="00145B29"/>
    <w:rsid w:val="00176564"/>
    <w:rsid w:val="0017714B"/>
    <w:rsid w:val="001916D0"/>
    <w:rsid w:val="001A141F"/>
    <w:rsid w:val="001A739F"/>
    <w:rsid w:val="001B4972"/>
    <w:rsid w:val="001B4FA7"/>
    <w:rsid w:val="001B7849"/>
    <w:rsid w:val="001D48DD"/>
    <w:rsid w:val="001D58C9"/>
    <w:rsid w:val="00220D26"/>
    <w:rsid w:val="002365E1"/>
    <w:rsid w:val="0025252A"/>
    <w:rsid w:val="00267763"/>
    <w:rsid w:val="00284CFF"/>
    <w:rsid w:val="00290271"/>
    <w:rsid w:val="00297F30"/>
    <w:rsid w:val="002B3003"/>
    <w:rsid w:val="002E70EA"/>
    <w:rsid w:val="00321E6E"/>
    <w:rsid w:val="003226D5"/>
    <w:rsid w:val="00330C40"/>
    <w:rsid w:val="003367FD"/>
    <w:rsid w:val="00341E5E"/>
    <w:rsid w:val="00343FB7"/>
    <w:rsid w:val="00344113"/>
    <w:rsid w:val="00347017"/>
    <w:rsid w:val="0036404E"/>
    <w:rsid w:val="0037146F"/>
    <w:rsid w:val="00384762"/>
    <w:rsid w:val="003B3DA6"/>
    <w:rsid w:val="003C4711"/>
    <w:rsid w:val="003C6D20"/>
    <w:rsid w:val="003D16B8"/>
    <w:rsid w:val="003D703F"/>
    <w:rsid w:val="003F5B6D"/>
    <w:rsid w:val="00403AB0"/>
    <w:rsid w:val="00414086"/>
    <w:rsid w:val="00416694"/>
    <w:rsid w:val="00427FB0"/>
    <w:rsid w:val="00442EAB"/>
    <w:rsid w:val="00451D75"/>
    <w:rsid w:val="00457196"/>
    <w:rsid w:val="0047068E"/>
    <w:rsid w:val="00472F83"/>
    <w:rsid w:val="00487347"/>
    <w:rsid w:val="004B1772"/>
    <w:rsid w:val="004B63A2"/>
    <w:rsid w:val="004D00CF"/>
    <w:rsid w:val="004D67D3"/>
    <w:rsid w:val="004E1050"/>
    <w:rsid w:val="004E5FE0"/>
    <w:rsid w:val="004F706F"/>
    <w:rsid w:val="004F707F"/>
    <w:rsid w:val="0050364E"/>
    <w:rsid w:val="00507CA9"/>
    <w:rsid w:val="00520345"/>
    <w:rsid w:val="00521F1E"/>
    <w:rsid w:val="005224EE"/>
    <w:rsid w:val="005507F0"/>
    <w:rsid w:val="00553E01"/>
    <w:rsid w:val="00561236"/>
    <w:rsid w:val="00576013"/>
    <w:rsid w:val="005D5ABF"/>
    <w:rsid w:val="005D7E1C"/>
    <w:rsid w:val="00606283"/>
    <w:rsid w:val="00611F98"/>
    <w:rsid w:val="00613398"/>
    <w:rsid w:val="00642DD6"/>
    <w:rsid w:val="006735FF"/>
    <w:rsid w:val="006858DE"/>
    <w:rsid w:val="006A10C8"/>
    <w:rsid w:val="006A60EF"/>
    <w:rsid w:val="006B6CD3"/>
    <w:rsid w:val="006B7F86"/>
    <w:rsid w:val="006C6D5F"/>
    <w:rsid w:val="006D673E"/>
    <w:rsid w:val="00733754"/>
    <w:rsid w:val="00744AF2"/>
    <w:rsid w:val="0074627B"/>
    <w:rsid w:val="007502AB"/>
    <w:rsid w:val="00764EE8"/>
    <w:rsid w:val="00770DE9"/>
    <w:rsid w:val="00781857"/>
    <w:rsid w:val="0079060E"/>
    <w:rsid w:val="00791A2D"/>
    <w:rsid w:val="007A05AD"/>
    <w:rsid w:val="007A6470"/>
    <w:rsid w:val="007B0DC5"/>
    <w:rsid w:val="007D56D7"/>
    <w:rsid w:val="007E49D9"/>
    <w:rsid w:val="007F5974"/>
    <w:rsid w:val="008110CD"/>
    <w:rsid w:val="00824B36"/>
    <w:rsid w:val="0083146C"/>
    <w:rsid w:val="008756E4"/>
    <w:rsid w:val="00883392"/>
    <w:rsid w:val="008A2968"/>
    <w:rsid w:val="008C354C"/>
    <w:rsid w:val="008C4892"/>
    <w:rsid w:val="008C63DC"/>
    <w:rsid w:val="008E0D9A"/>
    <w:rsid w:val="008E6822"/>
    <w:rsid w:val="008F7F2B"/>
    <w:rsid w:val="00937FFC"/>
    <w:rsid w:val="00951D1B"/>
    <w:rsid w:val="00962DAA"/>
    <w:rsid w:val="0099528B"/>
    <w:rsid w:val="009A04B7"/>
    <w:rsid w:val="009B327D"/>
    <w:rsid w:val="009D16F5"/>
    <w:rsid w:val="009E2166"/>
    <w:rsid w:val="00A05C4D"/>
    <w:rsid w:val="00A1490A"/>
    <w:rsid w:val="00A27D7B"/>
    <w:rsid w:val="00A54FDF"/>
    <w:rsid w:val="00A607FB"/>
    <w:rsid w:val="00A6700B"/>
    <w:rsid w:val="00A72443"/>
    <w:rsid w:val="00A97571"/>
    <w:rsid w:val="00AA3315"/>
    <w:rsid w:val="00AB3BD6"/>
    <w:rsid w:val="00AC7D6C"/>
    <w:rsid w:val="00AD2357"/>
    <w:rsid w:val="00AD5EC7"/>
    <w:rsid w:val="00B03D13"/>
    <w:rsid w:val="00B2577D"/>
    <w:rsid w:val="00B272A5"/>
    <w:rsid w:val="00B3489C"/>
    <w:rsid w:val="00B51479"/>
    <w:rsid w:val="00B524C6"/>
    <w:rsid w:val="00B54176"/>
    <w:rsid w:val="00B546B0"/>
    <w:rsid w:val="00BC2C0D"/>
    <w:rsid w:val="00BC3D6B"/>
    <w:rsid w:val="00BC532E"/>
    <w:rsid w:val="00BD13FC"/>
    <w:rsid w:val="00BD4B15"/>
    <w:rsid w:val="00BE69EC"/>
    <w:rsid w:val="00BF432D"/>
    <w:rsid w:val="00BF7428"/>
    <w:rsid w:val="00C10ACA"/>
    <w:rsid w:val="00C150ED"/>
    <w:rsid w:val="00C22B4A"/>
    <w:rsid w:val="00C33CDD"/>
    <w:rsid w:val="00C3563E"/>
    <w:rsid w:val="00C37C00"/>
    <w:rsid w:val="00C51A1B"/>
    <w:rsid w:val="00C70237"/>
    <w:rsid w:val="00C756D7"/>
    <w:rsid w:val="00C937DA"/>
    <w:rsid w:val="00CA6B1F"/>
    <w:rsid w:val="00CB0EEB"/>
    <w:rsid w:val="00CB7E5B"/>
    <w:rsid w:val="00CC2123"/>
    <w:rsid w:val="00CD1000"/>
    <w:rsid w:val="00CD3C42"/>
    <w:rsid w:val="00CE0B09"/>
    <w:rsid w:val="00CF46CC"/>
    <w:rsid w:val="00CF4D9C"/>
    <w:rsid w:val="00D06733"/>
    <w:rsid w:val="00D2371A"/>
    <w:rsid w:val="00D35606"/>
    <w:rsid w:val="00D703C0"/>
    <w:rsid w:val="00D74428"/>
    <w:rsid w:val="00D970EE"/>
    <w:rsid w:val="00DB6429"/>
    <w:rsid w:val="00DE7CF6"/>
    <w:rsid w:val="00E01689"/>
    <w:rsid w:val="00E0250A"/>
    <w:rsid w:val="00E03B66"/>
    <w:rsid w:val="00E04D07"/>
    <w:rsid w:val="00E1150B"/>
    <w:rsid w:val="00E36043"/>
    <w:rsid w:val="00E535CD"/>
    <w:rsid w:val="00E569B2"/>
    <w:rsid w:val="00E62B8E"/>
    <w:rsid w:val="00E65881"/>
    <w:rsid w:val="00E71FD5"/>
    <w:rsid w:val="00E74694"/>
    <w:rsid w:val="00E9165D"/>
    <w:rsid w:val="00E97C5A"/>
    <w:rsid w:val="00EC631C"/>
    <w:rsid w:val="00ED3A7D"/>
    <w:rsid w:val="00EE3EA2"/>
    <w:rsid w:val="00EF0121"/>
    <w:rsid w:val="00EF07D5"/>
    <w:rsid w:val="00EF294F"/>
    <w:rsid w:val="00F07541"/>
    <w:rsid w:val="00F24BC7"/>
    <w:rsid w:val="00F24D43"/>
    <w:rsid w:val="00F5129B"/>
    <w:rsid w:val="00F51357"/>
    <w:rsid w:val="00F66877"/>
    <w:rsid w:val="00F67C25"/>
    <w:rsid w:val="00F72F64"/>
    <w:rsid w:val="00F739DE"/>
    <w:rsid w:val="00F85FFB"/>
    <w:rsid w:val="00FC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9715C"/>
  <w15:chartTrackingRefBased/>
  <w15:docId w15:val="{8F8DB97A-A1FC-4646-8AE6-763867DF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DC5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31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14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1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46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46C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457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Daruka</dc:creator>
  <cp:keywords/>
  <dc:description/>
  <cp:lastModifiedBy>Matthew</cp:lastModifiedBy>
  <cp:revision>4</cp:revision>
  <dcterms:created xsi:type="dcterms:W3CDTF">2020-12-14T10:39:00Z</dcterms:created>
  <dcterms:modified xsi:type="dcterms:W3CDTF">2020-12-16T07:17:00Z</dcterms:modified>
</cp:coreProperties>
</file>