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C0410" w:rsidRDefault="000A489B">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about being a student at Boston University most excites you? (250 words)</w:t>
      </w:r>
    </w:p>
    <w:p w14:paraId="00000002" w14:textId="77777777" w:rsidR="003C0410" w:rsidRDefault="003C0410">
      <w:pPr>
        <w:pBdr>
          <w:top w:val="nil"/>
          <w:left w:val="nil"/>
          <w:bottom w:val="nil"/>
          <w:right w:val="nil"/>
          <w:between w:val="nil"/>
        </w:pBdr>
        <w:jc w:val="both"/>
        <w:rPr>
          <w:rFonts w:ascii="Times New Roman" w:eastAsia="Times New Roman" w:hAnsi="Times New Roman" w:cs="Times New Roman"/>
          <w:color w:val="000000"/>
          <w:sz w:val="24"/>
          <w:szCs w:val="24"/>
        </w:rPr>
      </w:pPr>
    </w:p>
    <w:p w14:paraId="00000003" w14:textId="3CCFA7E7" w:rsidR="003C0410" w:rsidRDefault="000A489B">
      <w:pPr>
        <w:shd w:val="clear" w:color="auto" w:fill="FFFFFF"/>
        <w:jc w:val="both"/>
        <w:rPr>
          <w:rFonts w:ascii="Times New Roman" w:eastAsia="Times New Roman" w:hAnsi="Times New Roman" w:cs="Times New Roman"/>
          <w:color w:val="2C2C33"/>
        </w:rPr>
      </w:pPr>
      <w:r>
        <w:rPr>
          <w:rFonts w:ascii="Times New Roman" w:eastAsia="Times New Roman" w:hAnsi="Times New Roman" w:cs="Times New Roman"/>
          <w:color w:val="2C2C33"/>
        </w:rPr>
        <w:t>2 years ago</w:t>
      </w:r>
      <w:ins w:id="0" w:author="Alyssa Manik" w:date="2021-01-02T22:31:00Z">
        <w:r w:rsidR="00035630">
          <w:rPr>
            <w:rFonts w:ascii="Times New Roman" w:eastAsia="Times New Roman" w:hAnsi="Times New Roman" w:cs="Times New Roman"/>
            <w:color w:val="2C2C33"/>
          </w:rPr>
          <w:t>,</w:t>
        </w:r>
      </w:ins>
      <w:r>
        <w:rPr>
          <w:rFonts w:ascii="Times New Roman" w:eastAsia="Times New Roman" w:hAnsi="Times New Roman" w:cs="Times New Roman"/>
          <w:color w:val="2C2C33"/>
        </w:rPr>
        <w:t xml:space="preserve"> I got the opportunity to attend a </w:t>
      </w:r>
      <w:commentRangeStart w:id="1"/>
      <w:r>
        <w:rPr>
          <w:rFonts w:ascii="Times New Roman" w:eastAsia="Times New Roman" w:hAnsi="Times New Roman" w:cs="Times New Roman"/>
          <w:color w:val="2C2C33"/>
        </w:rPr>
        <w:t xml:space="preserve">Medical and Life sciences course </w:t>
      </w:r>
      <w:commentRangeEnd w:id="1"/>
      <w:r w:rsidR="00035630">
        <w:rPr>
          <w:rStyle w:val="CommentReference"/>
        </w:rPr>
        <w:commentReference w:id="1"/>
      </w:r>
      <w:r>
        <w:rPr>
          <w:rFonts w:ascii="Times New Roman" w:eastAsia="Times New Roman" w:hAnsi="Times New Roman" w:cs="Times New Roman"/>
          <w:color w:val="2C2C33"/>
        </w:rPr>
        <w:t xml:space="preserve">at the University of Cambridge. I worked in their laboratory and </w:t>
      </w:r>
      <w:commentRangeStart w:id="2"/>
      <w:r>
        <w:rPr>
          <w:rFonts w:ascii="Times New Roman" w:eastAsia="Times New Roman" w:hAnsi="Times New Roman" w:cs="Times New Roman"/>
          <w:color w:val="2C2C33"/>
        </w:rPr>
        <w:t>compared DNA with other participants</w:t>
      </w:r>
      <w:commentRangeEnd w:id="2"/>
      <w:r w:rsidR="00035630">
        <w:rPr>
          <w:rStyle w:val="CommentReference"/>
        </w:rPr>
        <w:commentReference w:id="2"/>
      </w:r>
      <w:r>
        <w:rPr>
          <w:rFonts w:ascii="Times New Roman" w:eastAsia="Times New Roman" w:hAnsi="Times New Roman" w:cs="Times New Roman"/>
          <w:color w:val="2C2C33"/>
        </w:rPr>
        <w:t xml:space="preserve">. I discovered about our different locus that make us unique and which gene </w:t>
      </w:r>
      <w:r>
        <w:rPr>
          <w:rFonts w:ascii="Times New Roman" w:eastAsia="Times New Roman" w:hAnsi="Times New Roman" w:cs="Times New Roman"/>
          <w:color w:val="2C2C33"/>
        </w:rPr>
        <w:t xml:space="preserve">expresses our characteristic traits. However, </w:t>
      </w:r>
      <w:ins w:id="3" w:author="Alyssa Manik" w:date="2021-01-02T22:37:00Z">
        <w:r w:rsidR="00035630">
          <w:rPr>
            <w:rFonts w:ascii="Times New Roman" w:eastAsia="Times New Roman" w:hAnsi="Times New Roman" w:cs="Times New Roman"/>
            <w:color w:val="2C2C33"/>
          </w:rPr>
          <w:t xml:space="preserve">it’s </w:t>
        </w:r>
      </w:ins>
      <w:del w:id="4" w:author="Alyssa Manik" w:date="2021-01-02T22:32:00Z">
        <w:r w:rsidDel="00035630">
          <w:rPr>
            <w:rFonts w:ascii="Times New Roman" w:eastAsia="Times New Roman" w:hAnsi="Times New Roman" w:cs="Times New Roman"/>
            <w:color w:val="2C2C33"/>
          </w:rPr>
          <w:delText xml:space="preserve"> </w:delText>
        </w:r>
      </w:del>
      <w:r>
        <w:rPr>
          <w:rFonts w:ascii="Times New Roman" w:eastAsia="Times New Roman" w:hAnsi="Times New Roman" w:cs="Times New Roman"/>
          <w:color w:val="2C2C33"/>
        </w:rPr>
        <w:t>during Harvard Model Congress</w:t>
      </w:r>
      <w:ins w:id="5" w:author="Alyssa Manik" w:date="2021-01-02T22:37:00Z">
        <w:r w:rsidR="00035630">
          <w:rPr>
            <w:rFonts w:ascii="Times New Roman" w:eastAsia="Times New Roman" w:hAnsi="Times New Roman" w:cs="Times New Roman"/>
            <w:color w:val="2C2C33"/>
          </w:rPr>
          <w:t xml:space="preserve"> that </w:t>
        </w:r>
      </w:ins>
      <w:del w:id="6" w:author="Alyssa Manik" w:date="2021-01-02T22:37:00Z">
        <w:r w:rsidDel="00035630">
          <w:rPr>
            <w:rFonts w:ascii="Times New Roman" w:eastAsia="Times New Roman" w:hAnsi="Times New Roman" w:cs="Times New Roman"/>
            <w:color w:val="2C2C33"/>
          </w:rPr>
          <w:delText xml:space="preserve">, </w:delText>
        </w:r>
      </w:del>
      <w:r>
        <w:rPr>
          <w:rFonts w:ascii="Times New Roman" w:eastAsia="Times New Roman" w:hAnsi="Times New Roman" w:cs="Times New Roman"/>
          <w:color w:val="2C2C33"/>
        </w:rPr>
        <w:t>I truly learned how powerful DNA could be. For the past 30 years, 375 people who have been convicted as a criminal through non-DNA analysis in the United States have been exonera</w:t>
      </w:r>
      <w:r>
        <w:rPr>
          <w:rFonts w:ascii="Times New Roman" w:eastAsia="Times New Roman" w:hAnsi="Times New Roman" w:cs="Times New Roman"/>
          <w:color w:val="2C2C33"/>
        </w:rPr>
        <w:t xml:space="preserve">ted through just DNA testing. I would like to help prevent </w:t>
      </w:r>
      <w:commentRangeStart w:id="7"/>
      <w:r>
        <w:rPr>
          <w:rFonts w:ascii="Times New Roman" w:eastAsia="Times New Roman" w:hAnsi="Times New Roman" w:cs="Times New Roman"/>
          <w:color w:val="2C2C33"/>
        </w:rPr>
        <w:t>wrongful convictions</w:t>
      </w:r>
      <w:commentRangeEnd w:id="7"/>
      <w:r w:rsidR="00035630">
        <w:rPr>
          <w:rStyle w:val="CommentReference"/>
        </w:rPr>
        <w:commentReference w:id="7"/>
      </w:r>
      <w:r>
        <w:rPr>
          <w:rFonts w:ascii="Times New Roman" w:eastAsia="Times New Roman" w:hAnsi="Times New Roman" w:cs="Times New Roman"/>
          <w:color w:val="2C2C33"/>
        </w:rPr>
        <w:t xml:space="preserve"> as a forensic scientist who develops a more accurate method for DNA </w:t>
      </w:r>
      <w:commentRangeStart w:id="8"/>
      <w:r>
        <w:rPr>
          <w:rFonts w:ascii="Times New Roman" w:eastAsia="Times New Roman" w:hAnsi="Times New Roman" w:cs="Times New Roman"/>
          <w:color w:val="2C2C33"/>
        </w:rPr>
        <w:t>analysis</w:t>
      </w:r>
      <w:commentRangeEnd w:id="8"/>
      <w:r w:rsidR="00AF5856">
        <w:rPr>
          <w:rStyle w:val="CommentReference"/>
        </w:rPr>
        <w:commentReference w:id="8"/>
      </w:r>
      <w:commentRangeStart w:id="9"/>
      <w:r>
        <w:rPr>
          <w:rFonts w:ascii="Times New Roman" w:eastAsia="Times New Roman" w:hAnsi="Times New Roman" w:cs="Times New Roman"/>
          <w:color w:val="2C2C33"/>
        </w:rPr>
        <w:t>.</w:t>
      </w:r>
    </w:p>
    <w:commentRangeEnd w:id="9"/>
    <w:p w14:paraId="00000004" w14:textId="77777777" w:rsidR="003C0410" w:rsidRDefault="00035630">
      <w:pPr>
        <w:shd w:val="clear" w:color="auto" w:fill="FFFFFF"/>
        <w:ind w:left="1440"/>
        <w:jc w:val="both"/>
        <w:rPr>
          <w:rFonts w:ascii="Times New Roman" w:eastAsia="Times New Roman" w:hAnsi="Times New Roman" w:cs="Times New Roman"/>
          <w:color w:val="2C2C33"/>
        </w:rPr>
      </w:pPr>
      <w:r>
        <w:rPr>
          <w:rStyle w:val="CommentReference"/>
        </w:rPr>
        <w:commentReference w:id="9"/>
      </w:r>
    </w:p>
    <w:p w14:paraId="00000005" w14:textId="64879ABC" w:rsidR="003C0410" w:rsidRDefault="000A489B">
      <w:pPr>
        <w:shd w:val="clear" w:color="auto" w:fill="FFFFFF"/>
        <w:jc w:val="both"/>
        <w:rPr>
          <w:rFonts w:ascii="Times New Roman" w:eastAsia="Times New Roman" w:hAnsi="Times New Roman" w:cs="Times New Roman"/>
          <w:color w:val="2C2C33"/>
        </w:rPr>
      </w:pPr>
      <w:r>
        <w:rPr>
          <w:rFonts w:ascii="Times New Roman" w:eastAsia="Times New Roman" w:hAnsi="Times New Roman" w:cs="Times New Roman"/>
          <w:color w:val="2C2C33"/>
        </w:rPr>
        <w:t xml:space="preserve">In Boston University, I </w:t>
      </w:r>
      <w:commentRangeStart w:id="10"/>
      <w:r>
        <w:rPr>
          <w:rFonts w:ascii="Times New Roman" w:eastAsia="Times New Roman" w:hAnsi="Times New Roman" w:cs="Times New Roman"/>
          <w:color w:val="2C2C33"/>
        </w:rPr>
        <w:t xml:space="preserve">wish to </w:t>
      </w:r>
      <w:commentRangeEnd w:id="10"/>
      <w:r w:rsidR="00035630">
        <w:rPr>
          <w:rStyle w:val="CommentReference"/>
        </w:rPr>
        <w:commentReference w:id="10"/>
      </w:r>
      <w:r>
        <w:rPr>
          <w:rFonts w:ascii="Times New Roman" w:eastAsia="Times New Roman" w:hAnsi="Times New Roman" w:cs="Times New Roman"/>
          <w:color w:val="2C2C33"/>
        </w:rPr>
        <w:t xml:space="preserve">pursue a degree in Biology. From </w:t>
      </w:r>
      <w:del w:id="11" w:author="Alyssa Manik" w:date="2021-01-02T22:34:00Z">
        <w:r w:rsidDel="00035630">
          <w:rPr>
            <w:rFonts w:ascii="Times New Roman" w:eastAsia="Times New Roman" w:hAnsi="Times New Roman" w:cs="Times New Roman"/>
            <w:color w:val="2C2C33"/>
          </w:rPr>
          <w:delText xml:space="preserve">taking </w:delText>
        </w:r>
      </w:del>
      <w:r>
        <w:rPr>
          <w:rFonts w:ascii="Times New Roman" w:eastAsia="Times New Roman" w:hAnsi="Times New Roman" w:cs="Times New Roman"/>
          <w:color w:val="2C2C33"/>
        </w:rPr>
        <w:t>courses such as CAS BI 21</w:t>
      </w:r>
      <w:r>
        <w:rPr>
          <w:rFonts w:ascii="Times New Roman" w:eastAsia="Times New Roman" w:hAnsi="Times New Roman" w:cs="Times New Roman"/>
          <w:color w:val="2C2C33"/>
        </w:rPr>
        <w:t>6 Intensive Genetics, I would be able to deepen my understanding in genetics and familiarize myself with the different types of DNA markers and how DNA is affected by our environment. Courses such as CAS BI 513 Genetics Laboratory and CAS BI 527 Biochemist</w:t>
      </w:r>
      <w:r>
        <w:rPr>
          <w:rFonts w:ascii="Times New Roman" w:eastAsia="Times New Roman" w:hAnsi="Times New Roman" w:cs="Times New Roman"/>
          <w:color w:val="2C2C33"/>
        </w:rPr>
        <w:t xml:space="preserve">ry Laboratory 1 will allow me to study the different techniques and methods used for DNA analysis. I will be able to learn the flaws of each technique and look into ways to improve it. </w:t>
      </w:r>
    </w:p>
    <w:p w14:paraId="00000006" w14:textId="77777777" w:rsidR="003C0410" w:rsidRDefault="003C0410">
      <w:pPr>
        <w:shd w:val="clear" w:color="auto" w:fill="FFFFFF"/>
        <w:ind w:left="1440"/>
        <w:jc w:val="both"/>
        <w:rPr>
          <w:rFonts w:ascii="Times New Roman" w:eastAsia="Times New Roman" w:hAnsi="Times New Roman" w:cs="Times New Roman"/>
          <w:color w:val="2C2C33"/>
        </w:rPr>
      </w:pPr>
    </w:p>
    <w:p w14:paraId="00000007" w14:textId="77777777" w:rsidR="003C0410" w:rsidRDefault="000A489B">
      <w:pPr>
        <w:shd w:val="clear" w:color="auto" w:fill="FFFFFF"/>
        <w:jc w:val="both"/>
        <w:rPr>
          <w:rFonts w:ascii="Times New Roman" w:eastAsia="Times New Roman" w:hAnsi="Times New Roman" w:cs="Times New Roman"/>
          <w:color w:val="2C2C33"/>
        </w:rPr>
      </w:pPr>
      <w:commentRangeStart w:id="12"/>
      <w:r>
        <w:rPr>
          <w:rFonts w:ascii="Times New Roman" w:eastAsia="Times New Roman" w:hAnsi="Times New Roman" w:cs="Times New Roman"/>
          <w:color w:val="2C2C33"/>
        </w:rPr>
        <w:t>I would also like to participate in the Undergraduate Research Opport</w:t>
      </w:r>
      <w:r>
        <w:rPr>
          <w:rFonts w:ascii="Times New Roman" w:eastAsia="Times New Roman" w:hAnsi="Times New Roman" w:cs="Times New Roman"/>
          <w:color w:val="2C2C33"/>
        </w:rPr>
        <w:t>unities Program</w:t>
      </w:r>
      <w:commentRangeEnd w:id="12"/>
      <w:r w:rsidR="00035630">
        <w:rPr>
          <w:rStyle w:val="CommentReference"/>
        </w:rPr>
        <w:commentReference w:id="12"/>
      </w:r>
      <w:r>
        <w:rPr>
          <w:rFonts w:ascii="Times New Roman" w:eastAsia="Times New Roman" w:hAnsi="Times New Roman" w:cs="Times New Roman"/>
          <w:color w:val="2C2C33"/>
        </w:rPr>
        <w:t>. This will give me the opportunity to conduct research under Professor Gary Benson where I can learn to develop tools for the analysis of patterns in DNA sequences that are effective and easy to use.</w:t>
      </w:r>
    </w:p>
    <w:p w14:paraId="00000008" w14:textId="77777777" w:rsidR="003C0410" w:rsidRDefault="003C0410">
      <w:pPr>
        <w:shd w:val="clear" w:color="auto" w:fill="FFFFFF"/>
        <w:ind w:left="1440"/>
        <w:jc w:val="both"/>
        <w:rPr>
          <w:rFonts w:ascii="Times New Roman" w:eastAsia="Times New Roman" w:hAnsi="Times New Roman" w:cs="Times New Roman"/>
          <w:color w:val="2C2C33"/>
        </w:rPr>
      </w:pPr>
    </w:p>
    <w:p w14:paraId="00000009" w14:textId="77777777" w:rsidR="003C0410" w:rsidRDefault="000A489B">
      <w:pPr>
        <w:shd w:val="clear" w:color="auto" w:fill="FFFFFF"/>
        <w:jc w:val="both"/>
        <w:rPr>
          <w:rFonts w:ascii="Times New Roman" w:eastAsia="Times New Roman" w:hAnsi="Times New Roman" w:cs="Times New Roman"/>
          <w:color w:val="2C2C33"/>
        </w:rPr>
      </w:pPr>
      <w:r>
        <w:rPr>
          <w:rFonts w:ascii="Times New Roman" w:eastAsia="Times New Roman" w:hAnsi="Times New Roman" w:cs="Times New Roman"/>
          <w:color w:val="2C2C33"/>
        </w:rPr>
        <w:t xml:space="preserve">With the opportunity that BU offers, I </w:t>
      </w:r>
      <w:r>
        <w:rPr>
          <w:rFonts w:ascii="Times New Roman" w:eastAsia="Times New Roman" w:hAnsi="Times New Roman" w:cs="Times New Roman"/>
          <w:color w:val="2C2C33"/>
        </w:rPr>
        <w:t xml:space="preserve">believe that BU is </w:t>
      </w:r>
      <w:commentRangeStart w:id="13"/>
      <w:commentRangeStart w:id="14"/>
      <w:r>
        <w:rPr>
          <w:rFonts w:ascii="Times New Roman" w:eastAsia="Times New Roman" w:hAnsi="Times New Roman" w:cs="Times New Roman"/>
          <w:color w:val="2C2C33"/>
        </w:rPr>
        <w:t>the right community for me to not only learn more about genetics but will also guide me to achieve my dreams of being a successful forensic scientist.</w:t>
      </w:r>
      <w:commentRangeEnd w:id="13"/>
      <w:r w:rsidR="00035630">
        <w:rPr>
          <w:rStyle w:val="CommentReference"/>
        </w:rPr>
        <w:commentReference w:id="13"/>
      </w:r>
      <w:commentRangeEnd w:id="14"/>
      <w:r w:rsidR="00035630">
        <w:rPr>
          <w:rStyle w:val="CommentReference"/>
        </w:rPr>
        <w:commentReference w:id="14"/>
      </w:r>
    </w:p>
    <w:p w14:paraId="0000000A" w14:textId="77777777" w:rsidR="003C0410" w:rsidRDefault="003C0410">
      <w:pPr>
        <w:pBdr>
          <w:top w:val="nil"/>
          <w:left w:val="nil"/>
          <w:bottom w:val="nil"/>
          <w:right w:val="nil"/>
          <w:between w:val="nil"/>
        </w:pBdr>
        <w:ind w:left="1440"/>
        <w:jc w:val="both"/>
        <w:rPr>
          <w:rFonts w:ascii="Times New Roman" w:eastAsia="Times New Roman" w:hAnsi="Times New Roman" w:cs="Times New Roman"/>
          <w:sz w:val="24"/>
          <w:szCs w:val="24"/>
        </w:rPr>
      </w:pPr>
    </w:p>
    <w:p w14:paraId="0000000B" w14:textId="1CA40E6E" w:rsidR="003C0410" w:rsidDel="00AF5856" w:rsidRDefault="00AF5856">
      <w:pPr>
        <w:pBdr>
          <w:top w:val="nil"/>
          <w:left w:val="nil"/>
          <w:bottom w:val="nil"/>
          <w:right w:val="nil"/>
          <w:between w:val="nil"/>
        </w:pBdr>
        <w:jc w:val="both"/>
        <w:rPr>
          <w:del w:id="15" w:author="Alyssa Manik" w:date="2021-01-02T22:42:00Z"/>
          <w:rFonts w:ascii="Times New Roman" w:eastAsia="Times New Roman" w:hAnsi="Times New Roman" w:cs="Times New Roman"/>
          <w:color w:val="000000"/>
          <w:sz w:val="24"/>
          <w:szCs w:val="24"/>
        </w:rPr>
      </w:pPr>
      <w:ins w:id="16" w:author="Alyssa Manik" w:date="2021-01-02T22:42:00Z">
        <w:r>
          <w:rPr>
            <w:rFonts w:ascii="Times New Roman" w:eastAsia="Times New Roman" w:hAnsi="Times New Roman" w:cs="Times New Roman"/>
            <w:sz w:val="24"/>
            <w:szCs w:val="24"/>
          </w:rPr>
          <w:t xml:space="preserve">Hey! I think the third </w:t>
        </w:r>
      </w:ins>
      <w:ins w:id="17" w:author="Alyssa Manik" w:date="2021-01-02T22:43:00Z">
        <w:r>
          <w:rPr>
            <w:rFonts w:ascii="Times New Roman" w:eastAsia="Times New Roman" w:hAnsi="Times New Roman" w:cs="Times New Roman"/>
            <w:sz w:val="24"/>
            <w:szCs w:val="24"/>
          </w:rPr>
          <w:t>paragraph, which cited a Professor exclusive to BU, would actually be the only paragraph that fully answered the prompt. The second paragraph was close, but while you did mention how these courses could help, I don’t see exactly</w:t>
        </w:r>
      </w:ins>
      <w:ins w:id="18" w:author="Alyssa Manik" w:date="2021-01-02T22:44:00Z">
        <w:r>
          <w:rPr>
            <w:rFonts w:ascii="Times New Roman" w:eastAsia="Times New Roman" w:hAnsi="Times New Roman" w:cs="Times New Roman"/>
            <w:sz w:val="24"/>
            <w:szCs w:val="24"/>
          </w:rPr>
          <w:t xml:space="preserve"> why these courses excite you specifically. How will these experiences help you in the long run? It’s not enough to cite what you know you can learn or s</w:t>
        </w:r>
      </w:ins>
      <w:ins w:id="19" w:author="Alyssa Manik" w:date="2021-01-02T22:45:00Z">
        <w:r>
          <w:rPr>
            <w:rFonts w:ascii="Times New Roman" w:eastAsia="Times New Roman" w:hAnsi="Times New Roman" w:cs="Times New Roman"/>
            <w:sz w:val="24"/>
            <w:szCs w:val="24"/>
          </w:rPr>
          <w:t>tudy</w:t>
        </w:r>
      </w:ins>
      <w:ins w:id="20" w:author="Alyssa Manik" w:date="2021-01-02T22:44:00Z">
        <w:r>
          <w:rPr>
            <w:rFonts w:ascii="Times New Roman" w:eastAsia="Times New Roman" w:hAnsi="Times New Roman" w:cs="Times New Roman"/>
            <w:sz w:val="24"/>
            <w:szCs w:val="24"/>
          </w:rPr>
          <w:t>.</w:t>
        </w:r>
      </w:ins>
      <w:ins w:id="21" w:author="Alyssa Manik" w:date="2021-01-02T22:45:00Z">
        <w:r>
          <w:rPr>
            <w:rFonts w:ascii="Times New Roman" w:eastAsia="Times New Roman" w:hAnsi="Times New Roman" w:cs="Times New Roman"/>
            <w:sz w:val="24"/>
            <w:szCs w:val="24"/>
          </w:rPr>
          <w:t xml:space="preserve"> </w:t>
        </w:r>
      </w:ins>
      <w:ins w:id="22" w:author="Alyssa Manik" w:date="2021-01-02T22:46:00Z">
        <w:r w:rsidR="000A489B">
          <w:rPr>
            <w:rFonts w:ascii="Times New Roman" w:eastAsia="Times New Roman" w:hAnsi="Times New Roman" w:cs="Times New Roman"/>
            <w:sz w:val="24"/>
            <w:szCs w:val="24"/>
          </w:rPr>
          <w:t>If you’</w:t>
        </w:r>
      </w:ins>
      <w:ins w:id="23" w:author="Alyssa Manik" w:date="2021-01-02T22:47:00Z">
        <w:r w:rsidR="000A489B">
          <w:rPr>
            <w:rFonts w:ascii="Times New Roman" w:eastAsia="Times New Roman" w:hAnsi="Times New Roman" w:cs="Times New Roman"/>
            <w:sz w:val="24"/>
            <w:szCs w:val="24"/>
          </w:rPr>
          <w:t>re trying to cut down, definitely make the first paragraph more concise. Focus more on the why BU part rather than why major.</w:t>
        </w:r>
      </w:ins>
    </w:p>
    <w:p w14:paraId="0000000C" w14:textId="77777777" w:rsidR="003C0410" w:rsidRDefault="003C0410">
      <w:pPr>
        <w:pBdr>
          <w:top w:val="nil"/>
          <w:left w:val="nil"/>
          <w:bottom w:val="nil"/>
          <w:right w:val="nil"/>
          <w:between w:val="nil"/>
        </w:pBdr>
        <w:jc w:val="both"/>
        <w:rPr>
          <w:rFonts w:ascii="Times New Roman" w:eastAsia="Times New Roman" w:hAnsi="Times New Roman" w:cs="Times New Roman"/>
          <w:sz w:val="24"/>
          <w:szCs w:val="24"/>
        </w:rPr>
      </w:pPr>
    </w:p>
    <w:p w14:paraId="0000000D" w14:textId="77777777" w:rsidR="003C0410" w:rsidRDefault="003C0410">
      <w:pPr>
        <w:pBdr>
          <w:top w:val="nil"/>
          <w:left w:val="nil"/>
          <w:bottom w:val="nil"/>
          <w:right w:val="nil"/>
          <w:between w:val="nil"/>
        </w:pBdr>
        <w:jc w:val="both"/>
        <w:rPr>
          <w:rFonts w:ascii="Times New Roman" w:eastAsia="Times New Roman" w:hAnsi="Times New Roman" w:cs="Times New Roman"/>
          <w:color w:val="000000"/>
          <w:sz w:val="24"/>
          <w:szCs w:val="24"/>
        </w:rPr>
      </w:pPr>
      <w:bookmarkStart w:id="24" w:name="_heading=h.gjdgxs" w:colFirst="0" w:colLast="0"/>
      <w:bookmarkEnd w:id="24"/>
    </w:p>
    <w:sectPr w:rsidR="003C04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yssa Manik" w:date="2021-01-02T22:31:00Z" w:initials="AM">
    <w:p w14:paraId="72660CCA" w14:textId="4EE5C1A4" w:rsidR="00035630" w:rsidRDefault="00035630">
      <w:pPr>
        <w:pStyle w:val="CommentText"/>
      </w:pPr>
      <w:r>
        <w:rPr>
          <w:rStyle w:val="CommentReference"/>
        </w:rPr>
        <w:annotationRef/>
      </w:r>
      <w:r>
        <w:t xml:space="preserve">One course? If it’s a summer </w:t>
      </w:r>
      <w:proofErr w:type="gramStart"/>
      <w:r>
        <w:t>program</w:t>
      </w:r>
      <w:proofErr w:type="gramEnd"/>
      <w:r>
        <w:t xml:space="preserve"> make it clear.</w:t>
      </w:r>
    </w:p>
  </w:comment>
  <w:comment w:id="2" w:author="Alyssa Manik" w:date="2021-01-02T22:31:00Z" w:initials="AM">
    <w:p w14:paraId="5F4296B4" w14:textId="5F0266E4" w:rsidR="00035630" w:rsidRDefault="00035630">
      <w:pPr>
        <w:pStyle w:val="CommentText"/>
      </w:pPr>
      <w:r>
        <w:rPr>
          <w:rStyle w:val="CommentReference"/>
        </w:rPr>
        <w:annotationRef/>
      </w:r>
      <w:r>
        <w:t>Compared your DNA???</w:t>
      </w:r>
    </w:p>
  </w:comment>
  <w:comment w:id="7" w:author="Alyssa Manik" w:date="2021-01-02T22:32:00Z" w:initials="AM">
    <w:p w14:paraId="7A322B8A" w14:textId="51BB3CE8" w:rsidR="00035630" w:rsidRDefault="00035630">
      <w:pPr>
        <w:pStyle w:val="CommentText"/>
      </w:pPr>
      <w:r>
        <w:rPr>
          <w:rStyle w:val="CommentReference"/>
        </w:rPr>
        <w:annotationRef/>
      </w:r>
      <w:r>
        <w:t xml:space="preserve">In the previous sentence you mentioned exoneration, but suddenly the focus became wrongful </w:t>
      </w:r>
      <w:proofErr w:type="gramStart"/>
      <w:r>
        <w:t>convictions?</w:t>
      </w:r>
      <w:proofErr w:type="gramEnd"/>
      <w:r>
        <w:t xml:space="preserve"> It’s not very consistent.</w:t>
      </w:r>
    </w:p>
  </w:comment>
  <w:comment w:id="8" w:author="Alyssa Manik" w:date="2021-01-02T22:45:00Z" w:initials="AM">
    <w:p w14:paraId="3711AEAB" w14:textId="247A2EBF" w:rsidR="00AF5856" w:rsidRDefault="00AF5856">
      <w:pPr>
        <w:pStyle w:val="CommentText"/>
      </w:pPr>
      <w:r>
        <w:rPr>
          <w:rStyle w:val="CommentReference"/>
        </w:rPr>
        <w:annotationRef/>
      </w:r>
      <w:r>
        <w:t>Again, I’d like it if it was clear if you’re pursuing a future in the states or in Indonesia?</w:t>
      </w:r>
    </w:p>
  </w:comment>
  <w:comment w:id="9" w:author="Alyssa Manik" w:date="2021-01-02T22:40:00Z" w:initials="AM">
    <w:p w14:paraId="0080AE06" w14:textId="5ECF31F1" w:rsidR="00035630" w:rsidRDefault="00035630">
      <w:pPr>
        <w:pStyle w:val="CommentText"/>
      </w:pPr>
      <w:r>
        <w:rPr>
          <w:rStyle w:val="CommentReference"/>
        </w:rPr>
        <w:annotationRef/>
      </w:r>
      <w:r>
        <w:t>The transition between paragraph could definitely be worked out. “I would like to… for DNA analysis.” And then</w:t>
      </w:r>
      <w:r w:rsidR="00AF5856">
        <w:t xml:space="preserve"> include something like</w:t>
      </w:r>
      <w:r>
        <w:t>, “</w:t>
      </w:r>
      <w:r w:rsidR="00AF5856">
        <w:t>w</w:t>
      </w:r>
      <w:r>
        <w:t xml:space="preserve">hich is why I’d </w:t>
      </w:r>
      <w:r w:rsidR="00AF5856">
        <w:t>pursue a BS degree in Biology in Boston U.”</w:t>
      </w:r>
    </w:p>
  </w:comment>
  <w:comment w:id="10" w:author="Alyssa Manik" w:date="2021-01-02T22:33:00Z" w:initials="AM">
    <w:p w14:paraId="171C5E6F" w14:textId="525D68BA" w:rsidR="00035630" w:rsidRDefault="00035630">
      <w:pPr>
        <w:pStyle w:val="CommentText"/>
      </w:pPr>
      <w:r>
        <w:rPr>
          <w:rStyle w:val="CommentReference"/>
        </w:rPr>
        <w:annotationRef/>
      </w:r>
      <w:r>
        <w:t>Be less passive, it’s fine to show how ambitious or determined you are. “I will” is a good alternative statement.</w:t>
      </w:r>
    </w:p>
  </w:comment>
  <w:comment w:id="12" w:author="Alyssa Manik" w:date="2021-01-02T22:39:00Z" w:initials="AM">
    <w:p w14:paraId="05690BC2" w14:textId="4F86C6AD" w:rsidR="00035630" w:rsidRDefault="00035630">
      <w:pPr>
        <w:pStyle w:val="CommentText"/>
      </w:pPr>
      <w:r>
        <w:rPr>
          <w:rStyle w:val="CommentReference"/>
        </w:rPr>
        <w:annotationRef/>
      </w:r>
      <w:r>
        <w:t>You had a lot of I statements in the paragraph above. To make the essay more dynamic, kindly rephrase this sentence.</w:t>
      </w:r>
    </w:p>
  </w:comment>
  <w:comment w:id="13" w:author="Alyssa Manik" w:date="2021-01-02T22:35:00Z" w:initials="AM">
    <w:p w14:paraId="4147FF1B" w14:textId="122E2984" w:rsidR="00035630" w:rsidRDefault="00035630">
      <w:pPr>
        <w:pStyle w:val="CommentText"/>
      </w:pPr>
      <w:r>
        <w:rPr>
          <w:rStyle w:val="CommentReference"/>
        </w:rPr>
        <w:annotationRef/>
      </w:r>
      <w:r>
        <w:t xml:space="preserve">Everything sounds good, but the concluding statement here sounds a bit vague. As in, it doesn’t feel specific to the school. </w:t>
      </w:r>
    </w:p>
  </w:comment>
  <w:comment w:id="14" w:author="Alyssa Manik" w:date="2021-01-02T22:36:00Z" w:initials="AM">
    <w:p w14:paraId="395EB141" w14:textId="7E9474CD" w:rsidR="00035630" w:rsidRDefault="00035630">
      <w:pPr>
        <w:pStyle w:val="CommentText"/>
      </w:pPr>
      <w:r>
        <w:rPr>
          <w:rStyle w:val="CommentReference"/>
        </w:rPr>
        <w:annotationRef/>
      </w:r>
      <w:r>
        <w:t>Here is my tip: If y</w:t>
      </w:r>
      <w:r>
        <w:t>ou copy paste this sentence</w:t>
      </w:r>
      <w:r>
        <w:t>, c</w:t>
      </w:r>
      <w:r>
        <w:t xml:space="preserve">hange the school name, and it </w:t>
      </w:r>
      <w:r>
        <w:t>still works well? Change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660CCA" w15:done="0"/>
  <w15:commentEx w15:paraId="5F4296B4" w15:done="0"/>
  <w15:commentEx w15:paraId="7A322B8A" w15:done="0"/>
  <w15:commentEx w15:paraId="3711AEAB" w15:done="0"/>
  <w15:commentEx w15:paraId="0080AE06" w15:done="0"/>
  <w15:commentEx w15:paraId="171C5E6F" w15:done="0"/>
  <w15:commentEx w15:paraId="05690BC2" w15:done="0"/>
  <w15:commentEx w15:paraId="4147FF1B" w15:done="0"/>
  <w15:commentEx w15:paraId="395EB141" w15:paraIdParent="4147F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B72C4" w16cex:dateUtc="2021-01-02T15:31:00Z"/>
  <w16cex:commentExtensible w16cex:durableId="239B72D7" w16cex:dateUtc="2021-01-02T15:31:00Z"/>
  <w16cex:commentExtensible w16cex:durableId="239B72F7" w16cex:dateUtc="2021-01-02T15:32:00Z"/>
  <w16cex:commentExtensible w16cex:durableId="239B7601" w16cex:dateUtc="2021-01-02T15:45:00Z"/>
  <w16cex:commentExtensible w16cex:durableId="239B74EB" w16cex:dateUtc="2021-01-02T15:40:00Z"/>
  <w16cex:commentExtensible w16cex:durableId="239B731E" w16cex:dateUtc="2021-01-02T15:33:00Z"/>
  <w16cex:commentExtensible w16cex:durableId="239B74AC" w16cex:dateUtc="2021-01-02T15:39:00Z"/>
  <w16cex:commentExtensible w16cex:durableId="239B73A0" w16cex:dateUtc="2021-01-02T15:35:00Z"/>
  <w16cex:commentExtensible w16cex:durableId="239B73D4" w16cex:dateUtc="2021-01-02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660CCA" w16cid:durableId="239B72C4"/>
  <w16cid:commentId w16cid:paraId="5F4296B4" w16cid:durableId="239B72D7"/>
  <w16cid:commentId w16cid:paraId="7A322B8A" w16cid:durableId="239B72F7"/>
  <w16cid:commentId w16cid:paraId="3711AEAB" w16cid:durableId="239B7601"/>
  <w16cid:commentId w16cid:paraId="0080AE06" w16cid:durableId="239B74EB"/>
  <w16cid:commentId w16cid:paraId="171C5E6F" w16cid:durableId="239B731E"/>
  <w16cid:commentId w16cid:paraId="05690BC2" w16cid:durableId="239B74AC"/>
  <w16cid:commentId w16cid:paraId="4147FF1B" w16cid:durableId="239B73A0"/>
  <w16cid:commentId w16cid:paraId="395EB141" w16cid:durableId="239B73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10"/>
    <w:rsid w:val="00035630"/>
    <w:rsid w:val="000A489B"/>
    <w:rsid w:val="003C0410"/>
    <w:rsid w:val="00AF585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629C78"/>
  <w15:docId w15:val="{6BEBDCF5-426B-3140-97D7-43776C199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after="60"/>
    </w:pPr>
    <w:rPr>
      <w:sz w:val="52"/>
      <w:szCs w:val="5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character" w:styleId="CommentReference">
    <w:name w:val="annotation reference"/>
    <w:basedOn w:val="DefaultParagraphFont"/>
    <w:uiPriority w:val="99"/>
    <w:semiHidden/>
    <w:unhideWhenUsed/>
    <w:rsid w:val="00016B4B"/>
    <w:rPr>
      <w:sz w:val="18"/>
      <w:szCs w:val="18"/>
    </w:rPr>
  </w:style>
  <w:style w:type="paragraph" w:styleId="CommentText">
    <w:name w:val="annotation text"/>
    <w:basedOn w:val="Normal"/>
    <w:link w:val="CommentTextChar"/>
    <w:uiPriority w:val="99"/>
    <w:semiHidden/>
    <w:unhideWhenUsed/>
    <w:rsid w:val="00016B4B"/>
    <w:pPr>
      <w:spacing w:line="240" w:lineRule="auto"/>
    </w:pPr>
    <w:rPr>
      <w:sz w:val="24"/>
      <w:szCs w:val="24"/>
    </w:rPr>
  </w:style>
  <w:style w:type="character" w:customStyle="1" w:styleId="CommentTextChar">
    <w:name w:val="Comment Text Char"/>
    <w:basedOn w:val="DefaultParagraphFont"/>
    <w:link w:val="CommentText"/>
    <w:uiPriority w:val="99"/>
    <w:semiHidden/>
    <w:rsid w:val="00016B4B"/>
    <w:rPr>
      <w:sz w:val="24"/>
      <w:szCs w:val="24"/>
    </w:rPr>
  </w:style>
  <w:style w:type="paragraph" w:styleId="CommentSubject">
    <w:name w:val="annotation subject"/>
    <w:basedOn w:val="CommentText"/>
    <w:next w:val="CommentText"/>
    <w:link w:val="CommentSubjectChar"/>
    <w:uiPriority w:val="99"/>
    <w:semiHidden/>
    <w:unhideWhenUsed/>
    <w:rsid w:val="00016B4B"/>
    <w:rPr>
      <w:b/>
      <w:bCs/>
      <w:sz w:val="20"/>
      <w:szCs w:val="20"/>
    </w:rPr>
  </w:style>
  <w:style w:type="character" w:customStyle="1" w:styleId="CommentSubjectChar">
    <w:name w:val="Comment Subject Char"/>
    <w:basedOn w:val="CommentTextChar"/>
    <w:link w:val="CommentSubject"/>
    <w:uiPriority w:val="99"/>
    <w:semiHidden/>
    <w:rsid w:val="00016B4B"/>
    <w:rPr>
      <w:b/>
      <w:bCs/>
      <w:sz w:val="20"/>
      <w:szCs w:val="20"/>
    </w:rPr>
  </w:style>
  <w:style w:type="paragraph" w:styleId="BalloonText">
    <w:name w:val="Balloon Text"/>
    <w:basedOn w:val="Normal"/>
    <w:link w:val="BalloonTextChar"/>
    <w:uiPriority w:val="99"/>
    <w:semiHidden/>
    <w:unhideWhenUsed/>
    <w:rsid w:val="00016B4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6B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4u7v+JJnVbjjI/gX0w85LYD4g==">AMUW2mWum/xQeFYxKg57Eq2ka3/XjD42zBbEuP4dQu5EYaaiJhRcGY4nGiCrtjZ/QBIACphl7jmie06cjIrIvj9vn/qWclsE6JDiGjsAtEhl/kRIrZ1sctRUXIUJgja13u0Oc8ZV4mdOLOg1Mc4CaOUFA5eoYVkRitQV3VIzxhsS8/d0736liotHLzT8HS1dQY63xXtemBGFjF1S1Jt3/Vmge5C5TGXN+3VgyLUcSPJVqNYWdL0I1UOXJjxH66xlEVau3t9QFeVeMB6pr1hd8DwckMBAxuAk2r0mYX7il2u/zeZ2V5P/TDtCywPOuwGBCjv2NlaDpZbWZ1ck7XfDxy9N+FyP28+AKjrPqPpAm3j7Lca94jco0XG74t0BYUYLCcBaLbCRFUANI1osOEDNhcy8j506h+5pwtKIKmjUQxh9ulb2bstnW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4</cp:revision>
  <dcterms:created xsi:type="dcterms:W3CDTF">2020-12-21T19:19:00Z</dcterms:created>
  <dcterms:modified xsi:type="dcterms:W3CDTF">2021-01-02T15:47:00Z</dcterms:modified>
</cp:coreProperties>
</file>