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EC48" w14:textId="77777777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UC ESSAY 3</w:t>
      </w:r>
    </w:p>
    <w:p w14:paraId="6FA53A87" w14:textId="4F4674D6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would you say is your greatest talent or skill? How have you developed and demonstrated that talent over time?</w:t>
      </w:r>
    </w:p>
    <w:p w14:paraId="30C34BFA" w14:textId="77777777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</w:rPr>
      </w:pPr>
    </w:p>
    <w:p w14:paraId="0E09FF71" w14:textId="77777777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Competitive swimming is nowhere near leisure, </w:t>
      </w:r>
    </w:p>
    <w:p w14:paraId="309954E3" w14:textId="77777777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it’s to my liking as rivals feed my hunger.</w:t>
      </w:r>
    </w:p>
    <w:p w14:paraId="055A6335" w14:textId="2D692B1A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matter how hard the </w:t>
      </w:r>
      <w:del w:id="0" w:author="Matthew" w:date="2019-11-17T18:29:00Z">
        <w:r w:rsidDel="00766973">
          <w:rPr>
            <w:rFonts w:ascii="Times New Roman" w:hAnsi="Times New Roman" w:cs="Times New Roman"/>
          </w:rPr>
          <w:delText>training</w:delText>
        </w:r>
      </w:del>
      <w:ins w:id="1" w:author="Matthew" w:date="2019-11-17T18:29:00Z">
        <w:r w:rsidR="00766973">
          <w:rPr>
            <w:rFonts w:ascii="Times New Roman" w:hAnsi="Times New Roman" w:cs="Times New Roman"/>
          </w:rPr>
          <w:t>drill</w:t>
        </w:r>
      </w:ins>
      <w:r>
        <w:rPr>
          <w:rFonts w:ascii="Times New Roman" w:hAnsi="Times New Roman" w:cs="Times New Roman"/>
        </w:rPr>
        <w:t>, this is my “Eye of the Tiger,”</w:t>
      </w:r>
    </w:p>
    <w:p w14:paraId="779C9A74" w14:textId="7E04346D" w:rsidR="00AE73F8" w:rsidRDefault="00A21650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rhyme</w:t>
      </w:r>
      <w:r w:rsidR="00AE73F8">
        <w:rPr>
          <w:rFonts w:ascii="Times New Roman" w:hAnsi="Times New Roman" w:cs="Times New Roman"/>
        </w:rPr>
        <w:t xml:space="preserve"> may be to</w:t>
      </w:r>
      <w:r w:rsidR="002D4322">
        <w:rPr>
          <w:rFonts w:ascii="Times New Roman" w:hAnsi="Times New Roman" w:cs="Times New Roman"/>
        </w:rPr>
        <w:t>o</w:t>
      </w:r>
      <w:r w:rsidR="00AE73F8">
        <w:rPr>
          <w:rFonts w:ascii="Times New Roman" w:hAnsi="Times New Roman" w:cs="Times New Roman"/>
        </w:rPr>
        <w:t xml:space="preserve"> </w:t>
      </w:r>
      <w:del w:id="2" w:author="Matthew" w:date="2019-11-17T18:27:00Z">
        <w:r w:rsidR="00AE73F8" w:rsidDel="00766973">
          <w:rPr>
            <w:rFonts w:ascii="Times New Roman" w:hAnsi="Times New Roman" w:cs="Times New Roman"/>
          </w:rPr>
          <w:delText>forcing</w:delText>
        </w:r>
      </w:del>
      <w:ins w:id="3" w:author="Matthew" w:date="2019-11-17T18:27:00Z">
        <w:r w:rsidR="00766973">
          <w:rPr>
            <w:rFonts w:ascii="Times New Roman" w:hAnsi="Times New Roman" w:cs="Times New Roman"/>
          </w:rPr>
          <w:t>f</w:t>
        </w:r>
        <w:r w:rsidR="00766973">
          <w:rPr>
            <w:rFonts w:ascii="Times New Roman" w:hAnsi="Times New Roman" w:cs="Times New Roman"/>
          </w:rPr>
          <w:t>orceful</w:t>
        </w:r>
      </w:ins>
      <w:r w:rsidR="00AE73F8">
        <w:rPr>
          <w:rFonts w:ascii="Times New Roman" w:hAnsi="Times New Roman" w:cs="Times New Roman"/>
        </w:rPr>
        <w:t>, but it makes me train that much harder.</w:t>
      </w:r>
    </w:p>
    <w:p w14:paraId="4DDE48CE" w14:textId="77777777" w:rsidR="00AE73F8" w:rsidRDefault="00AE73F8" w:rsidP="00AE73F8">
      <w:pPr>
        <w:jc w:val="both"/>
        <w:rPr>
          <w:rFonts w:ascii="Times New Roman" w:hAnsi="Times New Roman" w:cs="Times New Roman"/>
        </w:rPr>
      </w:pPr>
    </w:p>
    <w:p w14:paraId="639BD9A1" w14:textId="231A3B29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Aye… the backstroke is what I evoke</w:t>
      </w:r>
      <w:r w:rsidR="00CF6DB2">
        <w:rPr>
          <w:rFonts w:ascii="Times New Roman" w:hAnsi="Times New Roman" w:cs="Times New Roman"/>
        </w:rPr>
        <w:t xml:space="preserve"> now</w:t>
      </w:r>
      <w:r w:rsidR="00B904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6CF8EAAC" w14:textId="614BE4C8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8653A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is </w:t>
      </w:r>
      <w:r w:rsidR="008653A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style that could take me the fast mile.</w:t>
      </w:r>
    </w:p>
    <w:p w14:paraId="244FCBFC" w14:textId="3418C069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Aye… it is my backstroke that makes all my rivals </w:t>
      </w:r>
      <w:r w:rsidR="007A2BAC">
        <w:rPr>
          <w:rFonts w:ascii="Times New Roman" w:hAnsi="Times New Roman" w:cs="Times New Roman"/>
        </w:rPr>
        <w:t>bow</w:t>
      </w:r>
      <w:r w:rsidR="00B904E7">
        <w:rPr>
          <w:rFonts w:ascii="Times New Roman" w:hAnsi="Times New Roman" w:cs="Times New Roman"/>
        </w:rPr>
        <w:t>,</w:t>
      </w:r>
    </w:p>
    <w:p w14:paraId="3953AE9A" w14:textId="77777777" w:rsidR="001C00D9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only style that could make me widely smile.</w:t>
      </w:r>
      <w:r w:rsidR="00D66CE2">
        <w:rPr>
          <w:rFonts w:ascii="Times New Roman" w:hAnsi="Times New Roman" w:cs="Times New Roman"/>
        </w:rPr>
        <w:t xml:space="preserve"> </w:t>
      </w:r>
    </w:p>
    <w:p w14:paraId="3016B6C5" w14:textId="5FFFC79A" w:rsidR="00D64910" w:rsidRDefault="00D64910" w:rsidP="00CC629D">
      <w:pPr>
        <w:jc w:val="both"/>
        <w:rPr>
          <w:rFonts w:ascii="Times New Roman" w:hAnsi="Times New Roman" w:cs="Times New Roman"/>
        </w:rPr>
      </w:pPr>
    </w:p>
    <w:p w14:paraId="73FDD56A" w14:textId="603C332B" w:rsidR="00D7241D" w:rsidRDefault="00F158ED" w:rsidP="00CC629D">
      <w:pPr>
        <w:jc w:val="both"/>
        <w:rPr>
          <w:rFonts w:ascii="Times New Roman" w:hAnsi="Times New Roman" w:cs="Times New Roman"/>
        </w:rPr>
      </w:pPr>
      <w:del w:id="4" w:author="Matthew" w:date="2019-11-17T18:32:00Z">
        <w:r w:rsidDel="00766973">
          <w:rPr>
            <w:rFonts w:ascii="Times New Roman" w:hAnsi="Times New Roman" w:cs="Times New Roman"/>
          </w:rPr>
          <w:delText>I am what people say the “reserved” type</w:delText>
        </w:r>
        <w:r w:rsidR="00FA1A1E" w:rsidDel="00766973">
          <w:rPr>
            <w:rFonts w:ascii="Times New Roman" w:hAnsi="Times New Roman" w:cs="Times New Roman"/>
          </w:rPr>
          <w:delText>.</w:delText>
        </w:r>
        <w:r w:rsidR="003C3813" w:rsidDel="00766973">
          <w:rPr>
            <w:rFonts w:ascii="Times New Roman" w:hAnsi="Times New Roman" w:cs="Times New Roman"/>
          </w:rPr>
          <w:delText xml:space="preserve"> </w:delText>
        </w:r>
      </w:del>
      <w:r w:rsidR="003C3813">
        <w:rPr>
          <w:rFonts w:ascii="Times New Roman" w:hAnsi="Times New Roman" w:cs="Times New Roman"/>
        </w:rPr>
        <w:t xml:space="preserve">The rap/rhyme above is </w:t>
      </w:r>
      <w:r w:rsidR="009E76D7">
        <w:rPr>
          <w:rFonts w:ascii="Times New Roman" w:hAnsi="Times New Roman" w:cs="Times New Roman"/>
        </w:rPr>
        <w:t>the shortest way I could express my</w:t>
      </w:r>
      <w:r w:rsidR="003C3813">
        <w:rPr>
          <w:rFonts w:ascii="Times New Roman" w:hAnsi="Times New Roman" w:cs="Times New Roman"/>
        </w:rPr>
        <w:t>self</w:t>
      </w:r>
      <w:r w:rsidR="009E76D7">
        <w:rPr>
          <w:rFonts w:ascii="Times New Roman" w:hAnsi="Times New Roman" w:cs="Times New Roman"/>
        </w:rPr>
        <w:t xml:space="preserve"> about swimming</w:t>
      </w:r>
      <w:r w:rsidR="003C3813">
        <w:rPr>
          <w:rFonts w:ascii="Times New Roman" w:hAnsi="Times New Roman" w:cs="Times New Roman"/>
        </w:rPr>
        <w:t>:</w:t>
      </w:r>
      <w:r w:rsidR="009E76D7">
        <w:rPr>
          <w:rFonts w:ascii="Times New Roman" w:hAnsi="Times New Roman" w:cs="Times New Roman"/>
        </w:rPr>
        <w:t xml:space="preserve"> an</w:t>
      </w:r>
      <w:r w:rsidR="003D10F0">
        <w:rPr>
          <w:rFonts w:ascii="Times New Roman" w:hAnsi="Times New Roman" w:cs="Times New Roman"/>
        </w:rPr>
        <w:t xml:space="preserve"> </w:t>
      </w:r>
      <w:r w:rsidR="00705EFA">
        <w:rPr>
          <w:rFonts w:ascii="Times New Roman" w:hAnsi="Times New Roman" w:cs="Times New Roman"/>
        </w:rPr>
        <w:t>indispensable</w:t>
      </w:r>
      <w:r w:rsidR="003D10F0">
        <w:rPr>
          <w:rFonts w:ascii="Times New Roman" w:hAnsi="Times New Roman" w:cs="Times New Roman"/>
        </w:rPr>
        <w:t xml:space="preserve"> </w:t>
      </w:r>
      <w:r w:rsidR="009E76D7">
        <w:rPr>
          <w:rFonts w:ascii="Times New Roman" w:hAnsi="Times New Roman" w:cs="Times New Roman"/>
        </w:rPr>
        <w:t xml:space="preserve">part of </w:t>
      </w:r>
      <w:r w:rsidR="003D10F0">
        <w:rPr>
          <w:rFonts w:ascii="Times New Roman" w:hAnsi="Times New Roman" w:cs="Times New Roman"/>
        </w:rPr>
        <w:t>me</w:t>
      </w:r>
      <w:r w:rsidR="003C3813">
        <w:rPr>
          <w:rFonts w:ascii="Times New Roman" w:hAnsi="Times New Roman" w:cs="Times New Roman"/>
        </w:rPr>
        <w:t>.</w:t>
      </w:r>
      <w:r w:rsidR="00A0391B">
        <w:rPr>
          <w:rFonts w:ascii="Times New Roman" w:hAnsi="Times New Roman" w:cs="Times New Roman"/>
        </w:rPr>
        <w:t xml:space="preserve"> </w:t>
      </w:r>
      <w:r w:rsidR="003C3813">
        <w:rPr>
          <w:rFonts w:ascii="Times New Roman" w:hAnsi="Times New Roman" w:cs="Times New Roman"/>
        </w:rPr>
        <w:t>T</w:t>
      </w:r>
      <w:r w:rsidR="009152C6">
        <w:rPr>
          <w:rFonts w:ascii="Times New Roman" w:hAnsi="Times New Roman" w:cs="Times New Roman"/>
        </w:rPr>
        <w:t xml:space="preserve">he </w:t>
      </w:r>
      <w:r w:rsidR="00A92576">
        <w:rPr>
          <w:rFonts w:ascii="Times New Roman" w:hAnsi="Times New Roman" w:cs="Times New Roman"/>
        </w:rPr>
        <w:t>competition</w:t>
      </w:r>
      <w:r w:rsidR="009152C6">
        <w:rPr>
          <w:rFonts w:ascii="Times New Roman" w:hAnsi="Times New Roman" w:cs="Times New Roman"/>
        </w:rPr>
        <w:t>, the rush</w:t>
      </w:r>
      <w:ins w:id="5" w:author="Matthew" w:date="2019-11-17T18:32:00Z">
        <w:r w:rsidR="00766973">
          <w:rPr>
            <w:rFonts w:ascii="Times New Roman" w:hAnsi="Times New Roman" w:cs="Times New Roman"/>
          </w:rPr>
          <w:t xml:space="preserve">, </w:t>
        </w:r>
      </w:ins>
      <w:del w:id="6" w:author="Matthew" w:date="2019-11-17T18:30:00Z">
        <w:r w:rsidR="009152C6" w:rsidDel="00766973">
          <w:rPr>
            <w:rFonts w:ascii="Times New Roman" w:hAnsi="Times New Roman" w:cs="Times New Roman"/>
          </w:rPr>
          <w:delText xml:space="preserve">, and </w:delText>
        </w:r>
      </w:del>
      <w:r w:rsidR="009152C6">
        <w:rPr>
          <w:rFonts w:ascii="Times New Roman" w:hAnsi="Times New Roman" w:cs="Times New Roman"/>
        </w:rPr>
        <w:t xml:space="preserve">the </w:t>
      </w:r>
      <w:r w:rsidR="00A92576">
        <w:rPr>
          <w:rFonts w:ascii="Times New Roman" w:hAnsi="Times New Roman" w:cs="Times New Roman"/>
        </w:rPr>
        <w:t>hurdles</w:t>
      </w:r>
      <w:ins w:id="7" w:author="Matthew" w:date="2019-11-17T18:30:00Z">
        <w:r w:rsidR="00766973">
          <w:rPr>
            <w:rFonts w:ascii="Times New Roman" w:hAnsi="Times New Roman" w:cs="Times New Roman"/>
          </w:rPr>
          <w:t>;</w:t>
        </w:r>
      </w:ins>
      <w:r w:rsidR="00643295">
        <w:rPr>
          <w:rFonts w:ascii="Times New Roman" w:hAnsi="Times New Roman" w:cs="Times New Roman"/>
        </w:rPr>
        <w:t xml:space="preserve"> I love every bit of it.</w:t>
      </w:r>
    </w:p>
    <w:p w14:paraId="67EF156F" w14:textId="5A163BCF" w:rsidR="00694747" w:rsidRDefault="00694747" w:rsidP="00CC629D">
      <w:pPr>
        <w:jc w:val="both"/>
        <w:rPr>
          <w:rFonts w:ascii="Times New Roman" w:hAnsi="Times New Roman" w:cs="Times New Roman"/>
        </w:rPr>
      </w:pPr>
    </w:p>
    <w:p w14:paraId="72109B6F" w14:textId="78A295B7" w:rsidR="00B770F1" w:rsidRDefault="005D7563" w:rsidP="00CC629D">
      <w:pPr>
        <w:jc w:val="both"/>
        <w:rPr>
          <w:rFonts w:ascii="Times New Roman" w:hAnsi="Times New Roman" w:cs="Times New Roman"/>
        </w:rPr>
      </w:pPr>
      <w:del w:id="8" w:author="Matthew" w:date="2019-11-17T18:33:00Z">
        <w:r w:rsidDel="00766973">
          <w:rPr>
            <w:rFonts w:ascii="Times New Roman" w:hAnsi="Times New Roman" w:cs="Times New Roman"/>
          </w:rPr>
          <w:delText>First off</w:delText>
        </w:r>
      </w:del>
      <w:ins w:id="9" w:author="Matthew" w:date="2019-11-17T18:33:00Z">
        <w:r w:rsidR="00766973">
          <w:rPr>
            <w:rFonts w:ascii="Times New Roman" w:hAnsi="Times New Roman" w:cs="Times New Roman"/>
          </w:rPr>
          <w:t>Ever since I was small</w:t>
        </w:r>
      </w:ins>
      <w:r>
        <w:rPr>
          <w:rFonts w:ascii="Times New Roman" w:hAnsi="Times New Roman" w:cs="Times New Roman"/>
        </w:rPr>
        <w:t>,</w:t>
      </w:r>
      <w:r w:rsidR="00480BC3">
        <w:rPr>
          <w:rFonts w:ascii="Times New Roman" w:hAnsi="Times New Roman" w:cs="Times New Roman"/>
        </w:rPr>
        <w:t xml:space="preserve"> </w:t>
      </w:r>
      <w:del w:id="10" w:author="Matthew" w:date="2019-11-17T18:34:00Z">
        <w:r w:rsidR="005A0AD1" w:rsidDel="00766973">
          <w:rPr>
            <w:rFonts w:ascii="Times New Roman" w:hAnsi="Times New Roman" w:cs="Times New Roman"/>
          </w:rPr>
          <w:delText xml:space="preserve">I </w:delText>
        </w:r>
      </w:del>
      <w:ins w:id="11" w:author="Matthew" w:date="2019-11-17T18:35:00Z">
        <w:r w:rsidR="00766973">
          <w:rPr>
            <w:rFonts w:ascii="Times New Roman" w:hAnsi="Times New Roman" w:cs="Times New Roman"/>
          </w:rPr>
          <w:t>I would</w:t>
        </w:r>
      </w:ins>
      <w:ins w:id="12" w:author="Matthew" w:date="2019-11-17T18:34:00Z">
        <w:r w:rsidR="00766973">
          <w:rPr>
            <w:rFonts w:ascii="Times New Roman" w:hAnsi="Times New Roman" w:cs="Times New Roman"/>
          </w:rPr>
          <w:t xml:space="preserve"> </w:t>
        </w:r>
      </w:ins>
      <w:ins w:id="13" w:author="Matthew" w:date="2019-11-17T18:36:00Z">
        <w:r w:rsidR="00766973">
          <w:rPr>
            <w:rFonts w:ascii="Times New Roman" w:hAnsi="Times New Roman" w:cs="Times New Roman"/>
          </w:rPr>
          <w:t xml:space="preserve">constantly </w:t>
        </w:r>
      </w:ins>
      <w:del w:id="14" w:author="Matthew" w:date="2019-11-17T18:35:00Z">
        <w:r w:rsidR="00360F65" w:rsidDel="00766973">
          <w:rPr>
            <w:rFonts w:ascii="Times New Roman" w:hAnsi="Times New Roman" w:cs="Times New Roman"/>
          </w:rPr>
          <w:delText>enjoy</w:delText>
        </w:r>
        <w:r w:rsidR="00DB155F" w:rsidDel="00766973">
          <w:rPr>
            <w:rFonts w:ascii="Times New Roman" w:hAnsi="Times New Roman" w:cs="Times New Roman"/>
          </w:rPr>
          <w:delText xml:space="preserve"> </w:delText>
        </w:r>
      </w:del>
      <w:ins w:id="15" w:author="Matthew" w:date="2019-11-17T18:35:00Z">
        <w:r w:rsidR="00766973">
          <w:rPr>
            <w:rFonts w:ascii="Times New Roman" w:hAnsi="Times New Roman" w:cs="Times New Roman"/>
          </w:rPr>
          <w:t xml:space="preserve">indulge </w:t>
        </w:r>
      </w:ins>
      <w:ins w:id="16" w:author="Matthew" w:date="2019-11-17T18:36:00Z">
        <w:r w:rsidR="00766973">
          <w:rPr>
            <w:rFonts w:ascii="Times New Roman" w:hAnsi="Times New Roman" w:cs="Times New Roman"/>
          </w:rPr>
          <w:t xml:space="preserve">myself </w:t>
        </w:r>
      </w:ins>
      <w:ins w:id="17" w:author="Matthew" w:date="2019-11-17T18:35:00Z">
        <w:r w:rsidR="00766973">
          <w:rPr>
            <w:rFonts w:ascii="Times New Roman" w:hAnsi="Times New Roman" w:cs="Times New Roman"/>
          </w:rPr>
          <w:t xml:space="preserve">in </w:t>
        </w:r>
      </w:ins>
      <w:del w:id="18" w:author="Matthew" w:date="2019-11-17T18:35:00Z">
        <w:r w:rsidR="00DB155F" w:rsidDel="00766973">
          <w:rPr>
            <w:rFonts w:ascii="Times New Roman" w:hAnsi="Times New Roman" w:cs="Times New Roman"/>
          </w:rPr>
          <w:delText>outdoors especially</w:delText>
        </w:r>
        <w:r w:rsidR="00360F65" w:rsidDel="00766973">
          <w:rPr>
            <w:rFonts w:ascii="Times New Roman" w:hAnsi="Times New Roman" w:cs="Times New Roman"/>
          </w:rPr>
          <w:delText xml:space="preserve"> beach</w:delText>
        </w:r>
        <w:r w:rsidR="009C4BCB" w:rsidDel="00766973">
          <w:rPr>
            <w:rFonts w:ascii="Times New Roman" w:hAnsi="Times New Roman" w:cs="Times New Roman"/>
          </w:rPr>
          <w:delText>es</w:delText>
        </w:r>
        <w:r w:rsidR="00360F65" w:rsidDel="00766973">
          <w:rPr>
            <w:rFonts w:ascii="Times New Roman" w:hAnsi="Times New Roman" w:cs="Times New Roman"/>
          </w:rPr>
          <w:delText>, water parks,</w:delText>
        </w:r>
        <w:r w:rsidR="002D54BB" w:rsidDel="00766973">
          <w:rPr>
            <w:rFonts w:ascii="Times New Roman" w:hAnsi="Times New Roman" w:cs="Times New Roman"/>
          </w:rPr>
          <w:delText xml:space="preserve"> </w:delText>
        </w:r>
        <w:r w:rsidR="00DB5BCE" w:rsidDel="00766973">
          <w:rPr>
            <w:rFonts w:ascii="Times New Roman" w:hAnsi="Times New Roman" w:cs="Times New Roman"/>
          </w:rPr>
          <w:delText xml:space="preserve">and </w:delText>
        </w:r>
        <w:r w:rsidR="009C4BCB" w:rsidDel="00766973">
          <w:rPr>
            <w:rFonts w:ascii="Times New Roman" w:hAnsi="Times New Roman" w:cs="Times New Roman"/>
          </w:rPr>
          <w:delText>Bali. Basically</w:delText>
        </w:r>
        <w:r w:rsidR="00480BC3" w:rsidDel="00766973">
          <w:rPr>
            <w:rFonts w:ascii="Times New Roman" w:hAnsi="Times New Roman" w:cs="Times New Roman"/>
          </w:rPr>
          <w:delText xml:space="preserve"> anywhere </w:delText>
        </w:r>
        <w:r w:rsidR="00D17FAA" w:rsidDel="00766973">
          <w:rPr>
            <w:rFonts w:ascii="Times New Roman" w:hAnsi="Times New Roman" w:cs="Times New Roman"/>
          </w:rPr>
          <w:delText xml:space="preserve">with </w:delText>
        </w:r>
        <w:r w:rsidR="00480BC3" w:rsidDel="00766973">
          <w:rPr>
            <w:rFonts w:ascii="Times New Roman" w:hAnsi="Times New Roman" w:cs="Times New Roman"/>
          </w:rPr>
          <w:delText>water</w:delText>
        </w:r>
        <w:r w:rsidR="00D17FAA" w:rsidDel="00766973">
          <w:rPr>
            <w:rFonts w:ascii="Times New Roman" w:hAnsi="Times New Roman" w:cs="Times New Roman"/>
          </w:rPr>
          <w:delText>-related</w:delText>
        </w:r>
        <w:r w:rsidR="00480BC3" w:rsidDel="00766973">
          <w:rPr>
            <w:rFonts w:ascii="Times New Roman" w:hAnsi="Times New Roman" w:cs="Times New Roman"/>
          </w:rPr>
          <w:delText xml:space="preserve"> </w:delText>
        </w:r>
        <w:r w:rsidR="009546D8" w:rsidDel="00766973">
          <w:rPr>
            <w:rFonts w:ascii="Times New Roman" w:hAnsi="Times New Roman" w:cs="Times New Roman"/>
          </w:rPr>
          <w:delText>activities</w:delText>
        </w:r>
      </w:del>
      <w:ins w:id="19" w:author="Matthew" w:date="2019-11-17T18:35:00Z">
        <w:r w:rsidR="00766973">
          <w:rPr>
            <w:rFonts w:ascii="Times New Roman" w:hAnsi="Times New Roman" w:cs="Times New Roman"/>
          </w:rPr>
          <w:t>outdoor activities – particularly those that ar</w:t>
        </w:r>
      </w:ins>
      <w:ins w:id="20" w:author="Matthew" w:date="2019-11-17T18:36:00Z">
        <w:r w:rsidR="00766973">
          <w:rPr>
            <w:rFonts w:ascii="Times New Roman" w:hAnsi="Times New Roman" w:cs="Times New Roman"/>
          </w:rPr>
          <w:t>e water-related</w:t>
        </w:r>
      </w:ins>
      <w:r w:rsidR="00480BC3">
        <w:rPr>
          <w:rFonts w:ascii="Times New Roman" w:hAnsi="Times New Roman" w:cs="Times New Roman"/>
        </w:rPr>
        <w:t xml:space="preserve">. </w:t>
      </w:r>
      <w:ins w:id="21" w:author="Matthew" w:date="2019-11-17T18:36:00Z">
        <w:r w:rsidR="00766973">
          <w:rPr>
            <w:rFonts w:ascii="Times New Roman" w:hAnsi="Times New Roman" w:cs="Times New Roman"/>
          </w:rPr>
          <w:t>Be it in a beach in Bali or a water park, m</w:t>
        </w:r>
      </w:ins>
      <w:del w:id="22" w:author="Matthew" w:date="2019-11-17T18:36:00Z">
        <w:r w:rsidR="00480BC3" w:rsidDel="00766973">
          <w:rPr>
            <w:rFonts w:ascii="Times New Roman" w:hAnsi="Times New Roman" w:cs="Times New Roman"/>
          </w:rPr>
          <w:delText>M</w:delText>
        </w:r>
      </w:del>
      <w:r w:rsidR="009C4BCB">
        <w:rPr>
          <w:rFonts w:ascii="Times New Roman" w:hAnsi="Times New Roman" w:cs="Times New Roman"/>
        </w:rPr>
        <w:t xml:space="preserve">y </w:t>
      </w:r>
      <w:r w:rsidR="00965157">
        <w:rPr>
          <w:rFonts w:ascii="Times New Roman" w:hAnsi="Times New Roman" w:cs="Times New Roman"/>
        </w:rPr>
        <w:t>arms and legs</w:t>
      </w:r>
      <w:r w:rsidR="009C4BCB">
        <w:rPr>
          <w:rFonts w:ascii="Times New Roman" w:hAnsi="Times New Roman" w:cs="Times New Roman"/>
        </w:rPr>
        <w:t xml:space="preserve"> </w:t>
      </w:r>
      <w:ins w:id="23" w:author="Matthew" w:date="2019-11-17T18:36:00Z">
        <w:r w:rsidR="00766973">
          <w:rPr>
            <w:rFonts w:ascii="Times New Roman" w:hAnsi="Times New Roman" w:cs="Times New Roman"/>
          </w:rPr>
          <w:t xml:space="preserve">would </w:t>
        </w:r>
      </w:ins>
      <w:r w:rsidR="009C4BCB">
        <w:rPr>
          <w:rFonts w:ascii="Times New Roman" w:hAnsi="Times New Roman" w:cs="Times New Roman"/>
        </w:rPr>
        <w:t xml:space="preserve">automatically </w:t>
      </w:r>
      <w:r w:rsidR="00965157">
        <w:rPr>
          <w:rFonts w:ascii="Times New Roman" w:hAnsi="Times New Roman" w:cs="Times New Roman"/>
        </w:rPr>
        <w:t>paddle</w:t>
      </w:r>
      <w:del w:id="24" w:author="Matthew" w:date="2019-11-17T18:36:00Z">
        <w:r w:rsidR="00965157" w:rsidDel="00766973">
          <w:rPr>
            <w:rFonts w:ascii="Times New Roman" w:hAnsi="Times New Roman" w:cs="Times New Roman"/>
          </w:rPr>
          <w:delText>s</w:delText>
        </w:r>
      </w:del>
      <w:r w:rsidR="00965157">
        <w:rPr>
          <w:rFonts w:ascii="Times New Roman" w:hAnsi="Times New Roman" w:cs="Times New Roman"/>
        </w:rPr>
        <w:t xml:space="preserve"> </w:t>
      </w:r>
      <w:del w:id="25" w:author="Matthew" w:date="2019-11-17T18:37:00Z">
        <w:r w:rsidR="001671B2" w:rsidDel="00766973">
          <w:rPr>
            <w:rFonts w:ascii="Times New Roman" w:hAnsi="Times New Roman" w:cs="Times New Roman"/>
          </w:rPr>
          <w:delText xml:space="preserve">(with joy not from fear of sinking) </w:delText>
        </w:r>
        <w:r w:rsidR="0009201D" w:rsidDel="00766973">
          <w:rPr>
            <w:rFonts w:ascii="Times New Roman" w:hAnsi="Times New Roman" w:cs="Times New Roman"/>
          </w:rPr>
          <w:delText>whenever I dipped into bodies of water</w:delText>
        </w:r>
      </w:del>
      <w:ins w:id="26" w:author="Matthew" w:date="2019-11-17T18:37:00Z">
        <w:r w:rsidR="00766973">
          <w:rPr>
            <w:rFonts w:ascii="Times New Roman" w:hAnsi="Times New Roman" w:cs="Times New Roman"/>
          </w:rPr>
          <w:t>out of joy, unafraid to sink below deep waters</w:t>
        </w:r>
      </w:ins>
      <w:r w:rsidR="0009201D">
        <w:rPr>
          <w:rFonts w:ascii="Times New Roman" w:hAnsi="Times New Roman" w:cs="Times New Roman"/>
        </w:rPr>
        <w:t xml:space="preserve">. </w:t>
      </w:r>
      <w:del w:id="27" w:author="Matthew" w:date="2019-11-17T18:37:00Z">
        <w:r w:rsidR="002374C5" w:rsidDel="00225E83">
          <w:rPr>
            <w:rFonts w:ascii="Times New Roman" w:hAnsi="Times New Roman" w:cs="Times New Roman"/>
          </w:rPr>
          <w:delText>So</w:delText>
        </w:r>
        <w:r w:rsidR="00480BC3" w:rsidDel="00225E83">
          <w:rPr>
            <w:rFonts w:ascii="Times New Roman" w:hAnsi="Times New Roman" w:cs="Times New Roman"/>
          </w:rPr>
          <w:delText>,</w:delText>
        </w:r>
        <w:r w:rsidR="002374C5" w:rsidDel="00225E83">
          <w:rPr>
            <w:rFonts w:ascii="Times New Roman" w:hAnsi="Times New Roman" w:cs="Times New Roman"/>
          </w:rPr>
          <w:delText xml:space="preserve"> I begge</w:delText>
        </w:r>
        <w:r w:rsidR="00441F07" w:rsidDel="00225E83">
          <w:rPr>
            <w:rFonts w:ascii="Times New Roman" w:hAnsi="Times New Roman" w:cs="Times New Roman"/>
          </w:rPr>
          <w:delText>d my parents for swimming lessons</w:delText>
        </w:r>
        <w:r w:rsidR="00480BC3" w:rsidDel="00225E83">
          <w:rPr>
            <w:rFonts w:ascii="Times New Roman" w:hAnsi="Times New Roman" w:cs="Times New Roman"/>
          </w:rPr>
          <w:delText xml:space="preserve"> in grade school</w:delText>
        </w:r>
      </w:del>
      <w:ins w:id="28" w:author="Matthew" w:date="2019-11-17T18:37:00Z">
        <w:r w:rsidR="00225E83">
          <w:rPr>
            <w:rFonts w:ascii="Times New Roman" w:hAnsi="Times New Roman" w:cs="Times New Roman"/>
          </w:rPr>
          <w:t>Swimming has simply been bliss</w:t>
        </w:r>
      </w:ins>
      <w:ins w:id="29" w:author="Matthew" w:date="2019-11-17T18:42:00Z">
        <w:r w:rsidR="00225E83">
          <w:rPr>
            <w:rFonts w:ascii="Times New Roman" w:hAnsi="Times New Roman" w:cs="Times New Roman"/>
          </w:rPr>
          <w:t>ful</w:t>
        </w:r>
      </w:ins>
      <w:ins w:id="30" w:author="Matthew" w:date="2019-11-17T18:37:00Z">
        <w:r w:rsidR="00225E83">
          <w:rPr>
            <w:rFonts w:ascii="Times New Roman" w:hAnsi="Times New Roman" w:cs="Times New Roman"/>
          </w:rPr>
          <w:t xml:space="preserve"> </w:t>
        </w:r>
      </w:ins>
      <w:ins w:id="31" w:author="Matthew" w:date="2019-11-17T18:38:00Z">
        <w:r w:rsidR="00225E83">
          <w:rPr>
            <w:rFonts w:ascii="Times New Roman" w:hAnsi="Times New Roman" w:cs="Times New Roman"/>
          </w:rPr>
          <w:t xml:space="preserve">for me, up to a point where I took the initiative to attend rigorous lessons </w:t>
        </w:r>
      </w:ins>
      <w:ins w:id="32" w:author="Matthew" w:date="2019-11-17T18:39:00Z">
        <w:r w:rsidR="00225E83">
          <w:rPr>
            <w:rFonts w:ascii="Times New Roman" w:hAnsi="Times New Roman" w:cs="Times New Roman"/>
          </w:rPr>
          <w:t>in primary school</w:t>
        </w:r>
      </w:ins>
      <w:r w:rsidR="00E158B4">
        <w:rPr>
          <w:rFonts w:ascii="Times New Roman" w:hAnsi="Times New Roman" w:cs="Times New Roman"/>
        </w:rPr>
        <w:t xml:space="preserve">. </w:t>
      </w:r>
    </w:p>
    <w:p w14:paraId="4EEB7680" w14:textId="77777777" w:rsidR="00B770F1" w:rsidRDefault="00B770F1" w:rsidP="00CC629D">
      <w:pPr>
        <w:jc w:val="both"/>
        <w:rPr>
          <w:rFonts w:ascii="Times New Roman" w:hAnsi="Times New Roman" w:cs="Times New Roman"/>
        </w:rPr>
      </w:pPr>
      <w:bookmarkStart w:id="33" w:name="_GoBack"/>
      <w:bookmarkEnd w:id="33"/>
    </w:p>
    <w:p w14:paraId="1A0C70BF" w14:textId="514B99FF" w:rsidR="00DB1795" w:rsidDel="00225E83" w:rsidRDefault="00985AB8" w:rsidP="00225E83">
      <w:pPr>
        <w:jc w:val="both"/>
        <w:rPr>
          <w:del w:id="34" w:author="Matthew" w:date="2019-11-17T18:44:00Z"/>
          <w:rFonts w:ascii="Times New Roman" w:hAnsi="Times New Roman" w:cs="Times New Roman"/>
        </w:rPr>
        <w:pPrChange w:id="35" w:author="Matthew" w:date="2019-11-17T18:44:00Z">
          <w:pPr>
            <w:jc w:val="both"/>
          </w:pPr>
        </w:pPrChange>
      </w:pPr>
      <w:del w:id="36" w:author="Matthew" w:date="2019-11-17T18:39:00Z">
        <w:r w:rsidDel="00225E83">
          <w:rPr>
            <w:rFonts w:ascii="Times New Roman" w:hAnsi="Times New Roman" w:cs="Times New Roman"/>
          </w:rPr>
          <w:delText xml:space="preserve">As I got </w:delText>
        </w:r>
        <w:r w:rsidR="00971354" w:rsidDel="00225E83">
          <w:rPr>
            <w:rFonts w:ascii="Times New Roman" w:hAnsi="Times New Roman" w:cs="Times New Roman"/>
          </w:rPr>
          <w:delText>better</w:delText>
        </w:r>
        <w:r w:rsidR="002E095B" w:rsidDel="00225E83">
          <w:rPr>
            <w:rFonts w:ascii="Times New Roman" w:hAnsi="Times New Roman" w:cs="Times New Roman"/>
          </w:rPr>
          <w:delText xml:space="preserve"> a couple years later</w:delText>
        </w:r>
        <w:r w:rsidDel="00225E83">
          <w:rPr>
            <w:rFonts w:ascii="Times New Roman" w:hAnsi="Times New Roman" w:cs="Times New Roman"/>
          </w:rPr>
          <w:delText xml:space="preserve">, </w:delText>
        </w:r>
        <w:r w:rsidR="00470A51" w:rsidDel="00225E83">
          <w:rPr>
            <w:rFonts w:ascii="Times New Roman" w:hAnsi="Times New Roman" w:cs="Times New Roman"/>
          </w:rPr>
          <w:delText xml:space="preserve">I desire for more. </w:delText>
        </w:r>
        <w:r w:rsidR="006659A4" w:rsidDel="00225E83">
          <w:rPr>
            <w:rFonts w:ascii="Times New Roman" w:hAnsi="Times New Roman" w:cs="Times New Roman"/>
          </w:rPr>
          <w:delText xml:space="preserve">What began as </w:delText>
        </w:r>
        <w:r w:rsidR="001A6168" w:rsidDel="00225E83">
          <w:rPr>
            <w:rFonts w:ascii="Times New Roman" w:hAnsi="Times New Roman" w:cs="Times New Roman"/>
          </w:rPr>
          <w:delText>pure bliss</w:delText>
        </w:r>
        <w:r w:rsidR="006659A4" w:rsidDel="00225E83">
          <w:rPr>
            <w:rFonts w:ascii="Times New Roman" w:hAnsi="Times New Roman" w:cs="Times New Roman"/>
          </w:rPr>
          <w:delText xml:space="preserve"> </w:delText>
        </w:r>
        <w:r w:rsidR="00470A51" w:rsidDel="00225E83">
          <w:rPr>
            <w:rFonts w:ascii="Times New Roman" w:hAnsi="Times New Roman" w:cs="Times New Roman"/>
          </w:rPr>
          <w:delText xml:space="preserve">from </w:delText>
        </w:r>
        <w:r w:rsidR="00C47BD2" w:rsidDel="00225E83">
          <w:rPr>
            <w:rFonts w:ascii="Times New Roman" w:hAnsi="Times New Roman" w:cs="Times New Roman"/>
          </w:rPr>
          <w:delText xml:space="preserve">swimming </w:delText>
        </w:r>
        <w:r w:rsidR="006E764A" w:rsidDel="00225E83">
          <w:rPr>
            <w:rFonts w:ascii="Times New Roman" w:hAnsi="Times New Roman" w:cs="Times New Roman"/>
          </w:rPr>
          <w:delText xml:space="preserve">thrice a week </w:delText>
        </w:r>
        <w:r w:rsidR="004A7CF4" w:rsidDel="00225E83">
          <w:rPr>
            <w:rFonts w:ascii="Times New Roman" w:hAnsi="Times New Roman" w:cs="Times New Roman"/>
          </w:rPr>
          <w:delText xml:space="preserve">got </w:delText>
        </w:r>
        <w:r w:rsidR="00373A45" w:rsidDel="00225E83">
          <w:rPr>
            <w:rFonts w:ascii="Times New Roman" w:hAnsi="Times New Roman" w:cs="Times New Roman"/>
          </w:rPr>
          <w:delText xml:space="preserve">an </w:delText>
        </w:r>
        <w:r w:rsidR="00470A51" w:rsidDel="00225E83">
          <w:rPr>
            <w:rFonts w:ascii="Times New Roman" w:hAnsi="Times New Roman" w:cs="Times New Roman"/>
          </w:rPr>
          <w:delText xml:space="preserve">upgrade to the </w:delText>
        </w:r>
        <w:r w:rsidR="004A7CF4" w:rsidDel="00225E83">
          <w:rPr>
            <w:rFonts w:ascii="Times New Roman" w:hAnsi="Times New Roman" w:cs="Times New Roman"/>
          </w:rPr>
          <w:delText>“N</w:delText>
        </w:r>
        <w:r w:rsidR="00470A51" w:rsidDel="00225E83">
          <w:rPr>
            <w:rFonts w:ascii="Times New Roman" w:hAnsi="Times New Roman" w:cs="Times New Roman"/>
          </w:rPr>
          <w:delText xml:space="preserve">eed </w:delText>
        </w:r>
        <w:r w:rsidR="004A7CF4" w:rsidDel="00225E83">
          <w:rPr>
            <w:rFonts w:ascii="Times New Roman" w:hAnsi="Times New Roman" w:cs="Times New Roman"/>
          </w:rPr>
          <w:delText>for Speed</w:delText>
        </w:r>
        <w:r w:rsidR="00287995" w:rsidDel="00225E83">
          <w:rPr>
            <w:rFonts w:ascii="Times New Roman" w:hAnsi="Times New Roman" w:cs="Times New Roman"/>
          </w:rPr>
          <w:delText>.</w:delText>
        </w:r>
        <w:r w:rsidR="004A7CF4" w:rsidDel="00225E83">
          <w:rPr>
            <w:rFonts w:ascii="Times New Roman" w:hAnsi="Times New Roman" w:cs="Times New Roman"/>
          </w:rPr>
          <w:delText>”</w:delText>
        </w:r>
      </w:del>
      <w:ins w:id="37" w:author="Matthew" w:date="2019-11-17T18:39:00Z">
        <w:r w:rsidR="00225E83">
          <w:rPr>
            <w:rFonts w:ascii="Times New Roman" w:hAnsi="Times New Roman" w:cs="Times New Roman"/>
          </w:rPr>
          <w:t>Backed by my parents’ eyes for potential,</w:t>
        </w:r>
      </w:ins>
      <w:r w:rsidR="006659A4">
        <w:rPr>
          <w:rFonts w:ascii="Times New Roman" w:hAnsi="Times New Roman" w:cs="Times New Roman"/>
        </w:rPr>
        <w:t xml:space="preserve"> </w:t>
      </w:r>
      <w:ins w:id="38" w:author="Matthew" w:date="2019-11-17T18:43:00Z">
        <w:r w:rsidR="00225E83">
          <w:rPr>
            <w:rFonts w:ascii="Times New Roman" w:hAnsi="Times New Roman" w:cs="Times New Roman"/>
          </w:rPr>
          <w:t xml:space="preserve">they upgraded </w:t>
        </w:r>
      </w:ins>
      <w:ins w:id="39" w:author="Matthew" w:date="2019-11-17T18:44:00Z">
        <w:r w:rsidR="00225E83">
          <w:rPr>
            <w:rFonts w:ascii="Times New Roman" w:hAnsi="Times New Roman" w:cs="Times New Roman"/>
          </w:rPr>
          <w:t>the intensity of my training as I began to specialize in backstrokes.</w:t>
        </w:r>
      </w:ins>
      <w:del w:id="40" w:author="Matthew" w:date="2019-11-17T18:43:00Z">
        <w:r w:rsidR="00424872" w:rsidDel="00225E83">
          <w:rPr>
            <w:rFonts w:ascii="Times New Roman" w:hAnsi="Times New Roman" w:cs="Times New Roman"/>
          </w:rPr>
          <w:delText>Private lessons wasn’t enough</w:delText>
        </w:r>
        <w:r w:rsidR="000B57F3" w:rsidDel="00225E83">
          <w:rPr>
            <w:rFonts w:ascii="Times New Roman" w:hAnsi="Times New Roman" w:cs="Times New Roman"/>
          </w:rPr>
          <w:delText>.</w:delText>
        </w:r>
        <w:r w:rsidR="00424872" w:rsidDel="00225E83">
          <w:rPr>
            <w:rFonts w:ascii="Times New Roman" w:hAnsi="Times New Roman" w:cs="Times New Roman"/>
          </w:rPr>
          <w:delText xml:space="preserve"> I </w:delText>
        </w:r>
        <w:r w:rsidR="00BD5066" w:rsidDel="00225E83">
          <w:rPr>
            <w:rFonts w:ascii="Times New Roman" w:hAnsi="Times New Roman" w:cs="Times New Roman"/>
          </w:rPr>
          <w:delText>glanced upon swim team</w:delText>
        </w:r>
        <w:r w:rsidR="00D11A53" w:rsidDel="00225E83">
          <w:rPr>
            <w:rFonts w:ascii="Times New Roman" w:hAnsi="Times New Roman" w:cs="Times New Roman"/>
          </w:rPr>
          <w:delText>s</w:delText>
        </w:r>
        <w:r w:rsidR="00BD5066" w:rsidDel="00225E83">
          <w:rPr>
            <w:rFonts w:ascii="Times New Roman" w:hAnsi="Times New Roman" w:cs="Times New Roman"/>
          </w:rPr>
          <w:delText xml:space="preserve"> </w:delText>
        </w:r>
        <w:r w:rsidR="00B57C49" w:rsidDel="00225E83">
          <w:rPr>
            <w:rFonts w:ascii="Times New Roman" w:hAnsi="Times New Roman" w:cs="Times New Roman"/>
          </w:rPr>
          <w:delText xml:space="preserve">competing </w:delText>
        </w:r>
        <w:r w:rsidR="00C07BB2" w:rsidDel="00225E83">
          <w:rPr>
            <w:rFonts w:ascii="Times New Roman" w:hAnsi="Times New Roman" w:cs="Times New Roman"/>
          </w:rPr>
          <w:delText>with each other</w:delText>
        </w:r>
        <w:r w:rsidR="000B57F3" w:rsidDel="00225E83">
          <w:rPr>
            <w:rFonts w:ascii="Times New Roman" w:hAnsi="Times New Roman" w:cs="Times New Roman"/>
          </w:rPr>
          <w:delText xml:space="preserve"> and said, </w:delText>
        </w:r>
        <w:r w:rsidR="001B01F3" w:rsidDel="00225E83">
          <w:rPr>
            <w:rFonts w:ascii="Times New Roman" w:hAnsi="Times New Roman" w:cs="Times New Roman"/>
          </w:rPr>
          <w:delText>“</w:delText>
        </w:r>
        <w:r w:rsidR="007816E5" w:rsidDel="00225E83">
          <w:rPr>
            <w:rFonts w:ascii="Times New Roman" w:hAnsi="Times New Roman" w:cs="Times New Roman"/>
          </w:rPr>
          <w:delText>I want THAT</w:delText>
        </w:r>
        <w:r w:rsidR="001B01F3" w:rsidDel="00225E83">
          <w:rPr>
            <w:rFonts w:ascii="Times New Roman" w:hAnsi="Times New Roman" w:cs="Times New Roman"/>
          </w:rPr>
          <w:delText>!!”</w:delText>
        </w:r>
        <w:r w:rsidR="007816E5" w:rsidDel="00225E83">
          <w:rPr>
            <w:rFonts w:ascii="Times New Roman" w:hAnsi="Times New Roman" w:cs="Times New Roman"/>
          </w:rPr>
          <w:delText xml:space="preserve"> </w:delText>
        </w:r>
        <w:r w:rsidR="00F17FE5" w:rsidDel="00225E83">
          <w:rPr>
            <w:rFonts w:ascii="Times New Roman" w:hAnsi="Times New Roman" w:cs="Times New Roman"/>
          </w:rPr>
          <w:delText>surprising</w:delText>
        </w:r>
        <w:r w:rsidR="00BE043F" w:rsidDel="00225E83">
          <w:rPr>
            <w:rFonts w:ascii="Times New Roman" w:hAnsi="Times New Roman" w:cs="Times New Roman"/>
          </w:rPr>
          <w:delText xml:space="preserve"> my parents</w:delText>
        </w:r>
      </w:del>
      <w:r w:rsidR="00BE043F">
        <w:rPr>
          <w:rFonts w:ascii="Times New Roman" w:hAnsi="Times New Roman" w:cs="Times New Roman"/>
        </w:rPr>
        <w:t xml:space="preserve"> </w:t>
      </w:r>
      <w:del w:id="41" w:author="Matthew" w:date="2019-11-17T18:44:00Z">
        <w:r w:rsidR="00BE043F" w:rsidDel="00225E83">
          <w:rPr>
            <w:rFonts w:ascii="Times New Roman" w:hAnsi="Times New Roman" w:cs="Times New Roman"/>
          </w:rPr>
          <w:delText>and</w:delText>
        </w:r>
        <w:r w:rsidR="00BA6AEC" w:rsidDel="00225E83">
          <w:rPr>
            <w:rFonts w:ascii="Times New Roman" w:hAnsi="Times New Roman" w:cs="Times New Roman"/>
          </w:rPr>
          <w:delText xml:space="preserve"> instructor</w:delText>
        </w:r>
        <w:r w:rsidR="00B628E1" w:rsidDel="00225E83">
          <w:rPr>
            <w:rFonts w:ascii="Times New Roman" w:hAnsi="Times New Roman" w:cs="Times New Roman"/>
          </w:rPr>
          <w:delText xml:space="preserve"> with my uncharacteristically burning desire</w:delText>
        </w:r>
        <w:r w:rsidR="004E025A" w:rsidDel="00225E83">
          <w:rPr>
            <w:rFonts w:ascii="Times New Roman" w:hAnsi="Times New Roman" w:cs="Times New Roman"/>
          </w:rPr>
          <w:delText xml:space="preserve"> to compete</w:delText>
        </w:r>
        <w:r w:rsidR="00B628E1" w:rsidDel="00225E83">
          <w:rPr>
            <w:rFonts w:ascii="Times New Roman" w:hAnsi="Times New Roman" w:cs="Times New Roman"/>
          </w:rPr>
          <w:delText>.</w:delText>
        </w:r>
      </w:del>
    </w:p>
    <w:p w14:paraId="1BE54F83" w14:textId="3A249299" w:rsidR="00897EEC" w:rsidDel="00225E83" w:rsidRDefault="00897EEC" w:rsidP="00225E83">
      <w:pPr>
        <w:jc w:val="both"/>
        <w:rPr>
          <w:del w:id="42" w:author="Matthew" w:date="2019-11-17T18:44:00Z"/>
          <w:rFonts w:ascii="Times New Roman" w:hAnsi="Times New Roman" w:cs="Times New Roman"/>
        </w:rPr>
        <w:pPrChange w:id="43" w:author="Matthew" w:date="2019-11-17T18:44:00Z">
          <w:pPr>
            <w:jc w:val="both"/>
          </w:pPr>
        </w:pPrChange>
      </w:pPr>
    </w:p>
    <w:p w14:paraId="0FDDB0FE" w14:textId="5D4AFA27" w:rsidR="00E252F4" w:rsidRDefault="00BD1A44" w:rsidP="00E72D2F">
      <w:pPr>
        <w:jc w:val="both"/>
        <w:rPr>
          <w:rFonts w:ascii="Times New Roman" w:hAnsi="Times New Roman" w:cs="Times New Roman"/>
        </w:rPr>
        <w:pPrChange w:id="44" w:author="Matthew" w:date="2019-11-17T19:01:00Z">
          <w:pPr>
            <w:jc w:val="both"/>
          </w:pPr>
        </w:pPrChange>
      </w:pPr>
      <w:del w:id="45" w:author="Matthew" w:date="2019-11-17T18:44:00Z">
        <w:r w:rsidDel="00225E83">
          <w:rPr>
            <w:rFonts w:ascii="Times New Roman" w:hAnsi="Times New Roman" w:cs="Times New Roman"/>
          </w:rPr>
          <w:delText xml:space="preserve">Backstroke </w:delText>
        </w:r>
        <w:r w:rsidR="007F25D9" w:rsidDel="00225E83">
          <w:rPr>
            <w:rFonts w:ascii="Times New Roman" w:hAnsi="Times New Roman" w:cs="Times New Roman"/>
          </w:rPr>
          <w:delText>happens</w:delText>
        </w:r>
        <w:r w:rsidR="00997385" w:rsidDel="00225E83">
          <w:rPr>
            <w:rFonts w:ascii="Times New Roman" w:hAnsi="Times New Roman" w:cs="Times New Roman"/>
          </w:rPr>
          <w:delText xml:space="preserve"> to be</w:delText>
        </w:r>
        <w:r w:rsidDel="00225E83">
          <w:rPr>
            <w:rFonts w:ascii="Times New Roman" w:hAnsi="Times New Roman" w:cs="Times New Roman"/>
          </w:rPr>
          <w:delText xml:space="preserve"> my specialty. </w:delText>
        </w:r>
      </w:del>
      <w:del w:id="46" w:author="Matthew" w:date="2019-11-17T19:01:00Z">
        <w:r w:rsidR="00E252F4" w:rsidDel="00E72D2F">
          <w:rPr>
            <w:rFonts w:ascii="Times New Roman" w:hAnsi="Times New Roman" w:cs="Times New Roman"/>
          </w:rPr>
          <w:delText xml:space="preserve">I kept honing my techniques </w:delText>
        </w:r>
      </w:del>
      <w:del w:id="47" w:author="Matthew" w:date="2019-11-17T18:45:00Z">
        <w:r w:rsidR="00E252F4" w:rsidDel="00225E83">
          <w:rPr>
            <w:rFonts w:ascii="Times New Roman" w:hAnsi="Times New Roman" w:cs="Times New Roman"/>
          </w:rPr>
          <w:delText>until I reached my limit</w:delText>
        </w:r>
      </w:del>
      <w:del w:id="48" w:author="Matthew" w:date="2019-11-17T19:01:00Z">
        <w:r w:rsidR="00E252F4" w:rsidDel="00E72D2F">
          <w:rPr>
            <w:rFonts w:ascii="Times New Roman" w:hAnsi="Times New Roman" w:cs="Times New Roman"/>
          </w:rPr>
          <w:delText xml:space="preserve">. </w:delText>
        </w:r>
      </w:del>
      <w:r w:rsidR="002D4683">
        <w:rPr>
          <w:rFonts w:ascii="Times New Roman" w:hAnsi="Times New Roman" w:cs="Times New Roman"/>
        </w:rPr>
        <w:t>Unfortunately,</w:t>
      </w:r>
      <w:r w:rsidR="00C97D11">
        <w:rPr>
          <w:rFonts w:ascii="Times New Roman" w:hAnsi="Times New Roman" w:cs="Times New Roman"/>
        </w:rPr>
        <w:t xml:space="preserve"> </w:t>
      </w:r>
      <w:r w:rsidR="006C3698">
        <w:rPr>
          <w:rFonts w:ascii="Times New Roman" w:hAnsi="Times New Roman" w:cs="Times New Roman"/>
        </w:rPr>
        <w:t>swimming is an</w:t>
      </w:r>
      <w:r w:rsidR="00687FD6">
        <w:rPr>
          <w:rFonts w:ascii="Times New Roman" w:hAnsi="Times New Roman" w:cs="Times New Roman"/>
        </w:rPr>
        <w:t xml:space="preserve"> underappreciated</w:t>
      </w:r>
      <w:r w:rsidR="00604D93">
        <w:rPr>
          <w:rFonts w:ascii="Times New Roman" w:hAnsi="Times New Roman" w:cs="Times New Roman"/>
        </w:rPr>
        <w:t xml:space="preserve"> </w:t>
      </w:r>
      <w:r w:rsidR="006C3698">
        <w:rPr>
          <w:rFonts w:ascii="Times New Roman" w:hAnsi="Times New Roman" w:cs="Times New Roman"/>
        </w:rPr>
        <w:t>sport in Indonesia</w:t>
      </w:r>
      <w:ins w:id="49" w:author="Matthew" w:date="2019-11-17T18:46:00Z">
        <w:r w:rsidR="00225E83">
          <w:rPr>
            <w:rFonts w:ascii="Times New Roman" w:hAnsi="Times New Roman" w:cs="Times New Roman"/>
          </w:rPr>
          <w:t>,</w:t>
        </w:r>
      </w:ins>
      <w:r w:rsidR="006C3698">
        <w:rPr>
          <w:rFonts w:ascii="Times New Roman" w:hAnsi="Times New Roman" w:cs="Times New Roman"/>
        </w:rPr>
        <w:t xml:space="preserve"> </w:t>
      </w:r>
      <w:ins w:id="50" w:author="Matthew" w:date="2019-11-17T18:46:00Z">
        <w:r w:rsidR="00225E83">
          <w:rPr>
            <w:rFonts w:ascii="Times New Roman" w:hAnsi="Times New Roman" w:cs="Times New Roman"/>
          </w:rPr>
          <w:t>limiting the available facilities and resources</w:t>
        </w:r>
      </w:ins>
      <w:del w:id="51" w:author="Matthew" w:date="2019-11-17T18:46:00Z">
        <w:r w:rsidR="00604D93" w:rsidDel="00225E83">
          <w:rPr>
            <w:rFonts w:ascii="Times New Roman" w:hAnsi="Times New Roman" w:cs="Times New Roman"/>
          </w:rPr>
          <w:delText>and, thus, facilities are limited</w:delText>
        </w:r>
      </w:del>
      <w:r w:rsidR="00604D93">
        <w:rPr>
          <w:rFonts w:ascii="Times New Roman" w:hAnsi="Times New Roman" w:cs="Times New Roman"/>
        </w:rPr>
        <w:t xml:space="preserve">. </w:t>
      </w:r>
      <w:del w:id="52" w:author="Matthew" w:date="2019-11-17T18:46:00Z">
        <w:r w:rsidR="00B00834" w:rsidDel="00225E83">
          <w:rPr>
            <w:rFonts w:ascii="Times New Roman" w:hAnsi="Times New Roman" w:cs="Times New Roman"/>
          </w:rPr>
          <w:delText xml:space="preserve">It was frustrating, but I always refer to </w:delText>
        </w:r>
        <w:r w:rsidR="009A6849" w:rsidDel="00225E83">
          <w:rPr>
            <w:rFonts w:ascii="Times New Roman" w:hAnsi="Times New Roman" w:cs="Times New Roman"/>
          </w:rPr>
          <w:delText>force</w:delText>
        </w:r>
        <w:r w:rsidR="00C64B27" w:rsidDel="00225E83">
          <w:rPr>
            <w:rFonts w:ascii="Times New Roman" w:hAnsi="Times New Roman" w:cs="Times New Roman"/>
          </w:rPr>
          <w:delText>ful</w:delText>
        </w:r>
        <w:r w:rsidR="00B00834" w:rsidDel="00225E83">
          <w:rPr>
            <w:rFonts w:ascii="Times New Roman" w:hAnsi="Times New Roman" w:cs="Times New Roman"/>
          </w:rPr>
          <w:delText xml:space="preserve"> rap/rhyme</w:delText>
        </w:r>
      </w:del>
      <w:ins w:id="53" w:author="Matthew" w:date="2019-11-17T18:46:00Z">
        <w:r w:rsidR="00225E83">
          <w:rPr>
            <w:rFonts w:ascii="Times New Roman" w:hAnsi="Times New Roman" w:cs="Times New Roman"/>
          </w:rPr>
          <w:t xml:space="preserve">Yet I </w:t>
        </w:r>
      </w:ins>
      <w:ins w:id="54" w:author="Matthew" w:date="2019-11-17T18:47:00Z">
        <w:r w:rsidR="00225E83">
          <w:rPr>
            <w:rFonts w:ascii="Times New Roman" w:hAnsi="Times New Roman" w:cs="Times New Roman"/>
          </w:rPr>
          <w:t xml:space="preserve">always manage to convert that missing hole </w:t>
        </w:r>
      </w:ins>
      <w:ins w:id="55" w:author="Matthew" w:date="2019-11-17T19:02:00Z">
        <w:r w:rsidR="00E72D2F">
          <w:rPr>
            <w:rFonts w:ascii="Times New Roman" w:hAnsi="Times New Roman" w:cs="Times New Roman"/>
          </w:rPr>
          <w:t>into</w:t>
        </w:r>
      </w:ins>
      <w:ins w:id="56" w:author="Matthew" w:date="2019-11-17T18:47:00Z">
        <w:r w:rsidR="00302857">
          <w:rPr>
            <w:rFonts w:ascii="Times New Roman" w:hAnsi="Times New Roman" w:cs="Times New Roman"/>
          </w:rPr>
          <w:t xml:space="preserve"> a burning desire to hopefully change that one day</w:t>
        </w:r>
      </w:ins>
      <w:del w:id="57" w:author="Matthew" w:date="2019-11-17T18:48:00Z">
        <w:r w:rsidR="00B00834" w:rsidDel="00302857">
          <w:rPr>
            <w:rFonts w:ascii="Times New Roman" w:hAnsi="Times New Roman" w:cs="Times New Roman"/>
          </w:rPr>
          <w:delText xml:space="preserve"> to lift my spirits</w:delText>
        </w:r>
      </w:del>
      <w:ins w:id="58" w:author="Matthew" w:date="2019-11-17T19:02:00Z">
        <w:r w:rsidR="00E72D2F">
          <w:rPr>
            <w:rFonts w:ascii="Times New Roman" w:hAnsi="Times New Roman" w:cs="Times New Roman"/>
          </w:rPr>
          <w:t>.</w:t>
        </w:r>
      </w:ins>
      <w:del w:id="59" w:author="Matthew" w:date="2019-11-17T19:02:00Z">
        <w:r w:rsidR="00B00834" w:rsidDel="00E72D2F">
          <w:rPr>
            <w:rFonts w:ascii="Times New Roman" w:hAnsi="Times New Roman" w:cs="Times New Roman"/>
          </w:rPr>
          <w:delText>.</w:delText>
        </w:r>
      </w:del>
    </w:p>
    <w:p w14:paraId="73A2F468" w14:textId="77777777" w:rsidR="00E252F4" w:rsidRDefault="00E252F4" w:rsidP="00CC629D">
      <w:pPr>
        <w:jc w:val="both"/>
        <w:rPr>
          <w:rFonts w:ascii="Times New Roman" w:hAnsi="Times New Roman" w:cs="Times New Roman"/>
        </w:rPr>
      </w:pPr>
    </w:p>
    <w:p w14:paraId="0FA1C5E8" w14:textId="7A14548D" w:rsidR="00632355" w:rsidRDefault="00B00834" w:rsidP="00CC629D">
      <w:pPr>
        <w:jc w:val="both"/>
        <w:rPr>
          <w:rFonts w:ascii="Times New Roman" w:hAnsi="Times New Roman" w:cs="Times New Roman"/>
        </w:rPr>
      </w:pPr>
      <w:del w:id="60" w:author="Matthew" w:date="2019-11-17T19:05:00Z">
        <w:r w:rsidDel="00E72D2F">
          <w:rPr>
            <w:rFonts w:ascii="Times New Roman" w:hAnsi="Times New Roman" w:cs="Times New Roman"/>
          </w:rPr>
          <w:delText xml:space="preserve">I continue to seek ways to break my </w:delText>
        </w:r>
      </w:del>
      <w:del w:id="61" w:author="Matthew" w:date="2019-11-17T18:52:00Z">
        <w:r w:rsidDel="00302857">
          <w:rPr>
            <w:rFonts w:ascii="Times New Roman" w:hAnsi="Times New Roman" w:cs="Times New Roman"/>
          </w:rPr>
          <w:delText>limit</w:delText>
        </w:r>
      </w:del>
      <w:del w:id="62" w:author="Matthew" w:date="2019-11-17T19:05:00Z">
        <w:r w:rsidDel="00E72D2F">
          <w:rPr>
            <w:rFonts w:ascii="Times New Roman" w:hAnsi="Times New Roman" w:cs="Times New Roman"/>
          </w:rPr>
          <w:delText xml:space="preserve">. </w:delText>
        </w:r>
      </w:del>
      <w:r>
        <w:rPr>
          <w:rFonts w:ascii="Times New Roman" w:hAnsi="Times New Roman" w:cs="Times New Roman"/>
        </w:rPr>
        <w:t xml:space="preserve">Several documentaries, race recordings, </w:t>
      </w:r>
      <w:del w:id="63" w:author="Matthew" w:date="2019-11-17T18:52:00Z">
        <w:r w:rsidDel="00302857">
          <w:rPr>
            <w:rFonts w:ascii="Times New Roman" w:hAnsi="Times New Roman" w:cs="Times New Roman"/>
          </w:rPr>
          <w:delText>g</w:delText>
        </w:r>
      </w:del>
      <w:del w:id="64" w:author="Matthew" w:date="2019-11-17T19:04:00Z">
        <w:r w:rsidDel="00E72D2F">
          <w:rPr>
            <w:rFonts w:ascii="Times New Roman" w:hAnsi="Times New Roman" w:cs="Times New Roman"/>
          </w:rPr>
          <w:delText xml:space="preserve">oogle searches, </w:delText>
        </w:r>
      </w:del>
      <w:r>
        <w:rPr>
          <w:rFonts w:ascii="Times New Roman" w:hAnsi="Times New Roman" w:cs="Times New Roman"/>
        </w:rPr>
        <w:t xml:space="preserve">and human anatomy </w:t>
      </w:r>
      <w:del w:id="65" w:author="Matthew" w:date="2019-11-17T18:52:00Z">
        <w:r w:rsidR="003152C8" w:rsidDel="00302857">
          <w:rPr>
            <w:rFonts w:ascii="Times New Roman" w:hAnsi="Times New Roman" w:cs="Times New Roman"/>
          </w:rPr>
          <w:delText xml:space="preserve">readings </w:delText>
        </w:r>
      </w:del>
      <w:ins w:id="66" w:author="Matthew" w:date="2019-11-17T18:52:00Z">
        <w:r w:rsidR="00302857">
          <w:rPr>
            <w:rFonts w:ascii="Times New Roman" w:hAnsi="Times New Roman" w:cs="Times New Roman"/>
          </w:rPr>
          <w:t>analyses</w:t>
        </w:r>
        <w:r w:rsidR="00302857">
          <w:rPr>
            <w:rFonts w:ascii="Times New Roman" w:hAnsi="Times New Roman" w:cs="Times New Roman"/>
          </w:rPr>
          <w:t xml:space="preserve"> </w:t>
        </w:r>
      </w:ins>
      <w:r w:rsidR="003152C8">
        <w:rPr>
          <w:rFonts w:ascii="Times New Roman" w:hAnsi="Times New Roman" w:cs="Times New Roman"/>
        </w:rPr>
        <w:t xml:space="preserve">later, I realized that swimming </w:t>
      </w:r>
      <w:del w:id="67" w:author="Matthew" w:date="2019-11-17T18:53:00Z">
        <w:r w:rsidR="003152C8" w:rsidDel="00302857">
          <w:rPr>
            <w:rFonts w:ascii="Times New Roman" w:hAnsi="Times New Roman" w:cs="Times New Roman"/>
          </w:rPr>
          <w:delText>doesn’t always got to do with swimming</w:delText>
        </w:r>
      </w:del>
      <w:ins w:id="68" w:author="Matthew" w:date="2019-11-17T18:53:00Z">
        <w:r w:rsidR="00302857">
          <w:rPr>
            <w:rFonts w:ascii="Times New Roman" w:hAnsi="Times New Roman" w:cs="Times New Roman"/>
          </w:rPr>
          <w:t>is not fully correlated with the physical act of gracing the waters</w:t>
        </w:r>
      </w:ins>
      <w:r w:rsidR="00BA177E">
        <w:rPr>
          <w:rFonts w:ascii="Times New Roman" w:hAnsi="Times New Roman" w:cs="Times New Roman"/>
        </w:rPr>
        <w:t>.</w:t>
      </w:r>
      <w:r w:rsidR="003152C8">
        <w:rPr>
          <w:rFonts w:ascii="Times New Roman" w:hAnsi="Times New Roman" w:cs="Times New Roman"/>
        </w:rPr>
        <w:t xml:space="preserve"> Physical </w:t>
      </w:r>
      <w:ins w:id="69" w:author="Matthew" w:date="2019-11-17T18:53:00Z">
        <w:r w:rsidR="00302857">
          <w:rPr>
            <w:rFonts w:ascii="Times New Roman" w:hAnsi="Times New Roman" w:cs="Times New Roman"/>
          </w:rPr>
          <w:t>c</w:t>
        </w:r>
      </w:ins>
      <w:del w:id="70" w:author="Matthew" w:date="2019-11-17T18:53:00Z">
        <w:r w:rsidR="003152C8" w:rsidDel="00302857">
          <w:rPr>
            <w:rFonts w:ascii="Times New Roman" w:hAnsi="Times New Roman" w:cs="Times New Roman"/>
          </w:rPr>
          <w:delText>C</w:delText>
        </w:r>
      </w:del>
      <w:r w:rsidR="003152C8">
        <w:rPr>
          <w:rFonts w:ascii="Times New Roman" w:hAnsi="Times New Roman" w:cs="Times New Roman"/>
        </w:rPr>
        <w:t xml:space="preserve">onditioning is </w:t>
      </w:r>
      <w:ins w:id="71" w:author="Matthew" w:date="2019-11-17T18:53:00Z">
        <w:r w:rsidR="00302857">
          <w:rPr>
            <w:rFonts w:ascii="Times New Roman" w:hAnsi="Times New Roman" w:cs="Times New Roman"/>
          </w:rPr>
          <w:t>k</w:t>
        </w:r>
      </w:ins>
      <w:del w:id="72" w:author="Matthew" w:date="2019-11-17T18:53:00Z">
        <w:r w:rsidR="003152C8" w:rsidDel="00302857">
          <w:rPr>
            <w:rFonts w:ascii="Times New Roman" w:hAnsi="Times New Roman" w:cs="Times New Roman"/>
          </w:rPr>
          <w:delText>K</w:delText>
        </w:r>
      </w:del>
      <w:r w:rsidR="003152C8">
        <w:rPr>
          <w:rFonts w:ascii="Times New Roman" w:hAnsi="Times New Roman" w:cs="Times New Roman"/>
        </w:rPr>
        <w:t>ey</w:t>
      </w:r>
      <w:ins w:id="73" w:author="Matthew" w:date="2019-11-17T18:54:00Z">
        <w:r w:rsidR="00302857">
          <w:rPr>
            <w:rFonts w:ascii="Times New Roman" w:hAnsi="Times New Roman" w:cs="Times New Roman"/>
          </w:rPr>
          <w:t xml:space="preserve"> </w:t>
        </w:r>
      </w:ins>
      <w:ins w:id="74" w:author="Matthew" w:date="2019-11-17T18:55:00Z">
        <w:r w:rsidR="00302857">
          <w:rPr>
            <w:rFonts w:ascii="Times New Roman" w:hAnsi="Times New Roman" w:cs="Times New Roman"/>
          </w:rPr>
          <w:t xml:space="preserve">– an aspect I carefully unlocked through synthesizing </w:t>
        </w:r>
      </w:ins>
      <w:del w:id="75" w:author="Matthew" w:date="2019-11-17T18:53:00Z">
        <w:r w:rsidR="00BA177E" w:rsidDel="00302857">
          <w:rPr>
            <w:rFonts w:ascii="Times New Roman" w:hAnsi="Times New Roman" w:cs="Times New Roman"/>
          </w:rPr>
          <w:delText xml:space="preserve">: </w:delText>
        </w:r>
      </w:del>
      <w:r w:rsidR="00BA177E">
        <w:rPr>
          <w:rFonts w:ascii="Times New Roman" w:hAnsi="Times New Roman" w:cs="Times New Roman"/>
        </w:rPr>
        <w:t xml:space="preserve">scientific articles, </w:t>
      </w:r>
      <w:del w:id="76" w:author="Matthew" w:date="2019-11-17T18:56:00Z">
        <w:r w:rsidR="00BA177E" w:rsidDel="00302857">
          <w:rPr>
            <w:rFonts w:ascii="Times New Roman" w:hAnsi="Times New Roman" w:cs="Times New Roman"/>
          </w:rPr>
          <w:delText xml:space="preserve">fitness </w:delText>
        </w:r>
      </w:del>
      <w:ins w:id="77" w:author="Matthew" w:date="2019-11-17T18:56:00Z">
        <w:r w:rsidR="00302857">
          <w:rPr>
            <w:rFonts w:ascii="Times New Roman" w:hAnsi="Times New Roman" w:cs="Times New Roman"/>
          </w:rPr>
          <w:t>yoga and cardio-related</w:t>
        </w:r>
        <w:r w:rsidR="00302857">
          <w:rPr>
            <w:rFonts w:ascii="Times New Roman" w:hAnsi="Times New Roman" w:cs="Times New Roman"/>
          </w:rPr>
          <w:t xml:space="preserve"> </w:t>
        </w:r>
      </w:ins>
      <w:r w:rsidR="00261432">
        <w:rPr>
          <w:rFonts w:ascii="Times New Roman" w:hAnsi="Times New Roman" w:cs="Times New Roman"/>
        </w:rPr>
        <w:t>Y</w:t>
      </w:r>
      <w:r w:rsidR="007806AA">
        <w:rPr>
          <w:rFonts w:ascii="Times New Roman" w:hAnsi="Times New Roman" w:cs="Times New Roman"/>
        </w:rPr>
        <w:t>ou</w:t>
      </w:r>
      <w:ins w:id="78" w:author="Matthew" w:date="2019-11-17T18:55:00Z">
        <w:r w:rsidR="00302857">
          <w:rPr>
            <w:rFonts w:ascii="Times New Roman" w:hAnsi="Times New Roman" w:cs="Times New Roman"/>
          </w:rPr>
          <w:t>T</w:t>
        </w:r>
      </w:ins>
      <w:del w:id="79" w:author="Matthew" w:date="2019-11-17T18:55:00Z">
        <w:r w:rsidR="007806AA" w:rsidDel="00302857">
          <w:rPr>
            <w:rFonts w:ascii="Times New Roman" w:hAnsi="Times New Roman" w:cs="Times New Roman"/>
          </w:rPr>
          <w:delText>t</w:delText>
        </w:r>
      </w:del>
      <w:r w:rsidR="007806AA">
        <w:rPr>
          <w:rFonts w:ascii="Times New Roman" w:hAnsi="Times New Roman" w:cs="Times New Roman"/>
        </w:rPr>
        <w:t>ube channel</w:t>
      </w:r>
      <w:r w:rsidR="00E250D6">
        <w:rPr>
          <w:rFonts w:ascii="Times New Roman" w:hAnsi="Times New Roman" w:cs="Times New Roman"/>
        </w:rPr>
        <w:t>s</w:t>
      </w:r>
      <w:r w:rsidR="007806AA">
        <w:rPr>
          <w:rFonts w:ascii="Times New Roman" w:hAnsi="Times New Roman" w:cs="Times New Roman"/>
        </w:rPr>
        <w:t xml:space="preserve">, </w:t>
      </w:r>
      <w:del w:id="80" w:author="Matthew" w:date="2019-11-17T18:56:00Z">
        <w:r w:rsidR="00DA3325" w:rsidDel="00302857">
          <w:rPr>
            <w:rFonts w:ascii="Times New Roman" w:hAnsi="Times New Roman" w:cs="Times New Roman"/>
          </w:rPr>
          <w:delText xml:space="preserve">weight-training, </w:delText>
        </w:r>
        <w:r w:rsidR="00BA2798" w:rsidDel="00302857">
          <w:rPr>
            <w:rFonts w:ascii="Times New Roman" w:hAnsi="Times New Roman" w:cs="Times New Roman"/>
          </w:rPr>
          <w:delText>yoga, and cardio</w:delText>
        </w:r>
      </w:del>
      <w:ins w:id="81" w:author="Matthew" w:date="2019-11-17T18:56:00Z">
        <w:r w:rsidR="00302857">
          <w:rPr>
            <w:rFonts w:ascii="Times New Roman" w:hAnsi="Times New Roman" w:cs="Times New Roman"/>
          </w:rPr>
          <w:t xml:space="preserve">as well as </w:t>
        </w:r>
      </w:ins>
      <w:ins w:id="82" w:author="Matthew" w:date="2019-11-17T18:57:00Z">
        <w:r w:rsidR="00302857">
          <w:rPr>
            <w:rFonts w:ascii="Times New Roman" w:hAnsi="Times New Roman" w:cs="Times New Roman"/>
          </w:rPr>
          <w:t>the proven track record of people around me</w:t>
        </w:r>
      </w:ins>
      <w:r w:rsidR="007806AA">
        <w:rPr>
          <w:rFonts w:ascii="Times New Roman" w:hAnsi="Times New Roman" w:cs="Times New Roman"/>
        </w:rPr>
        <w:t>.</w:t>
      </w:r>
    </w:p>
    <w:p w14:paraId="3DCD354E" w14:textId="7446B49C" w:rsidR="001834CD" w:rsidRDefault="001834CD" w:rsidP="00CC629D">
      <w:pPr>
        <w:jc w:val="both"/>
        <w:rPr>
          <w:rFonts w:ascii="Times New Roman" w:hAnsi="Times New Roman" w:cs="Times New Roman"/>
        </w:rPr>
      </w:pPr>
    </w:p>
    <w:p w14:paraId="05850AF9" w14:textId="3BA833F3" w:rsidR="00CC2963" w:rsidDel="00E72D2F" w:rsidRDefault="00997C49" w:rsidP="00CC629D">
      <w:pPr>
        <w:jc w:val="both"/>
        <w:rPr>
          <w:del w:id="83" w:author="Matthew" w:date="2019-11-17T18:58:00Z"/>
          <w:rFonts w:ascii="Times New Roman" w:hAnsi="Times New Roman" w:cs="Times New Roman"/>
        </w:rPr>
      </w:pPr>
      <w:del w:id="84" w:author="Matthew" w:date="2019-11-17T18:57:00Z">
        <w:r w:rsidDel="00E72D2F">
          <w:rPr>
            <w:rFonts w:ascii="Times New Roman" w:hAnsi="Times New Roman" w:cs="Times New Roman"/>
          </w:rPr>
          <w:delText>Marking my decade</w:delText>
        </w:r>
        <w:r w:rsidR="007F32FB" w:rsidDel="00E72D2F">
          <w:rPr>
            <w:rFonts w:ascii="Times New Roman" w:hAnsi="Times New Roman" w:cs="Times New Roman"/>
          </w:rPr>
          <w:delText xml:space="preserve"> </w:delText>
        </w:r>
        <w:r w:rsidR="0012496A" w:rsidDel="00E72D2F">
          <w:rPr>
            <w:rFonts w:ascii="Times New Roman" w:hAnsi="Times New Roman" w:cs="Times New Roman"/>
          </w:rPr>
          <w:delText>of</w:delText>
        </w:r>
        <w:r w:rsidR="00EA217E" w:rsidDel="00E72D2F">
          <w:rPr>
            <w:rFonts w:ascii="Times New Roman" w:hAnsi="Times New Roman" w:cs="Times New Roman"/>
          </w:rPr>
          <w:delText xml:space="preserve"> </w:delText>
        </w:r>
        <w:r w:rsidR="00814F50" w:rsidDel="00E72D2F">
          <w:rPr>
            <w:rFonts w:ascii="Times New Roman" w:hAnsi="Times New Roman" w:cs="Times New Roman"/>
          </w:rPr>
          <w:delText xml:space="preserve">perfecting my backstroke, </w:delText>
        </w:r>
        <w:r w:rsidR="00F94855" w:rsidDel="00E72D2F">
          <w:rPr>
            <w:rFonts w:ascii="Times New Roman" w:hAnsi="Times New Roman" w:cs="Times New Roman"/>
          </w:rPr>
          <w:delText xml:space="preserve">building muscle mass, </w:delText>
        </w:r>
        <w:r w:rsidR="006C0352" w:rsidDel="00E72D2F">
          <w:rPr>
            <w:rFonts w:ascii="Times New Roman" w:hAnsi="Times New Roman" w:cs="Times New Roman"/>
          </w:rPr>
          <w:delText>stretching</w:delText>
        </w:r>
        <w:r w:rsidR="00F94855" w:rsidDel="00E72D2F">
          <w:rPr>
            <w:rFonts w:ascii="Times New Roman" w:hAnsi="Times New Roman" w:cs="Times New Roman"/>
          </w:rPr>
          <w:delText xml:space="preserve"> my joints </w:delText>
        </w:r>
        <w:r w:rsidR="000A60D6" w:rsidDel="00E72D2F">
          <w:rPr>
            <w:rFonts w:ascii="Times New Roman" w:hAnsi="Times New Roman" w:cs="Times New Roman"/>
          </w:rPr>
          <w:delText xml:space="preserve">for </w:delText>
        </w:r>
        <w:r w:rsidR="00F94855" w:rsidDel="00E72D2F">
          <w:rPr>
            <w:rFonts w:ascii="Times New Roman" w:hAnsi="Times New Roman" w:cs="Times New Roman"/>
          </w:rPr>
          <w:delText>flexib</w:delText>
        </w:r>
        <w:r w:rsidR="000A60D6" w:rsidDel="00E72D2F">
          <w:rPr>
            <w:rFonts w:ascii="Times New Roman" w:hAnsi="Times New Roman" w:cs="Times New Roman"/>
          </w:rPr>
          <w:delText>ility</w:delText>
        </w:r>
        <w:r w:rsidR="00F94855" w:rsidDel="00E72D2F">
          <w:rPr>
            <w:rFonts w:ascii="Times New Roman" w:hAnsi="Times New Roman" w:cs="Times New Roman"/>
          </w:rPr>
          <w:delText xml:space="preserve">, and </w:delText>
        </w:r>
        <w:r w:rsidR="00371349" w:rsidDel="00E72D2F">
          <w:rPr>
            <w:rFonts w:ascii="Times New Roman" w:hAnsi="Times New Roman" w:cs="Times New Roman"/>
          </w:rPr>
          <w:delText xml:space="preserve">“Insanity” style </w:delText>
        </w:r>
        <w:r w:rsidR="00871167" w:rsidDel="00E72D2F">
          <w:rPr>
            <w:rFonts w:ascii="Times New Roman" w:hAnsi="Times New Roman" w:cs="Times New Roman"/>
          </w:rPr>
          <w:delText>cardio, my long</w:delText>
        </w:r>
        <w:r w:rsidR="002A3AD9" w:rsidDel="00E72D2F">
          <w:rPr>
            <w:rFonts w:ascii="Times New Roman" w:hAnsi="Times New Roman" w:cs="Times New Roman"/>
          </w:rPr>
          <w:delText>-</w:delText>
        </w:r>
        <w:r w:rsidR="0079780B" w:rsidDel="00E72D2F">
          <w:rPr>
            <w:rFonts w:ascii="Times New Roman" w:hAnsi="Times New Roman" w:cs="Times New Roman"/>
          </w:rPr>
          <w:delText>a</w:delText>
        </w:r>
        <w:r w:rsidR="00871167" w:rsidDel="00E72D2F">
          <w:rPr>
            <w:rFonts w:ascii="Times New Roman" w:hAnsi="Times New Roman" w:cs="Times New Roman"/>
          </w:rPr>
          <w:delText xml:space="preserve">waited chance is </w:delText>
        </w:r>
        <w:r w:rsidR="00757F58" w:rsidDel="00E72D2F">
          <w:rPr>
            <w:rFonts w:ascii="Times New Roman" w:hAnsi="Times New Roman" w:cs="Times New Roman"/>
          </w:rPr>
          <w:delText>near</w:delText>
        </w:r>
        <w:r w:rsidR="00871167" w:rsidDel="00E72D2F">
          <w:rPr>
            <w:rFonts w:ascii="Times New Roman" w:hAnsi="Times New Roman" w:cs="Times New Roman"/>
          </w:rPr>
          <w:delText xml:space="preserve">. </w:delText>
        </w:r>
      </w:del>
      <w:r w:rsidR="00871167">
        <w:rPr>
          <w:rFonts w:ascii="Times New Roman" w:hAnsi="Times New Roman" w:cs="Times New Roman"/>
        </w:rPr>
        <w:t xml:space="preserve">In 2017, </w:t>
      </w:r>
      <w:r w:rsidR="00C01467">
        <w:rPr>
          <w:rFonts w:ascii="Times New Roman" w:hAnsi="Times New Roman" w:cs="Times New Roman"/>
        </w:rPr>
        <w:t>I participated in the national championship</w:t>
      </w:r>
      <w:ins w:id="85" w:author="Matthew" w:date="2019-11-17T18:58:00Z">
        <w:r w:rsidR="00E72D2F">
          <w:rPr>
            <w:rFonts w:ascii="Times New Roman" w:hAnsi="Times New Roman" w:cs="Times New Roman"/>
          </w:rPr>
          <w:t xml:space="preserve"> –</w:t>
        </w:r>
      </w:ins>
      <w:del w:id="86" w:author="Matthew" w:date="2019-11-17T18:58:00Z">
        <w:r w:rsidR="00585A9F" w:rsidDel="00E72D2F">
          <w:rPr>
            <w:rFonts w:ascii="Times New Roman" w:hAnsi="Times New Roman" w:cs="Times New Roman"/>
          </w:rPr>
          <w:delText>,</w:delText>
        </w:r>
      </w:del>
      <w:r w:rsidR="00585A9F">
        <w:rPr>
          <w:rFonts w:ascii="Times New Roman" w:hAnsi="Times New Roman" w:cs="Times New Roman"/>
        </w:rPr>
        <w:t xml:space="preserve"> </w:t>
      </w:r>
      <w:del w:id="87" w:author="Matthew" w:date="2019-11-17T18:57:00Z">
        <w:r w:rsidR="00585A9F" w:rsidDel="00E72D2F">
          <w:rPr>
            <w:rFonts w:ascii="Times New Roman" w:hAnsi="Times New Roman" w:cs="Times New Roman"/>
          </w:rPr>
          <w:delText xml:space="preserve">broke </w:delText>
        </w:r>
      </w:del>
      <w:ins w:id="88" w:author="Matthew" w:date="2019-11-17T18:57:00Z">
        <w:r w:rsidR="00E72D2F">
          <w:rPr>
            <w:rFonts w:ascii="Times New Roman" w:hAnsi="Times New Roman" w:cs="Times New Roman"/>
          </w:rPr>
          <w:t>br</w:t>
        </w:r>
        <w:r w:rsidR="00E72D2F">
          <w:rPr>
            <w:rFonts w:ascii="Times New Roman" w:hAnsi="Times New Roman" w:cs="Times New Roman"/>
          </w:rPr>
          <w:t>eaking</w:t>
        </w:r>
      </w:ins>
      <w:ins w:id="89" w:author="Matthew" w:date="2019-11-17T18:58:00Z">
        <w:r w:rsidR="00E72D2F">
          <w:rPr>
            <w:rFonts w:ascii="Times New Roman" w:hAnsi="Times New Roman" w:cs="Times New Roman"/>
          </w:rPr>
          <w:t xml:space="preserve"> </w:t>
        </w:r>
      </w:ins>
      <w:r w:rsidR="00585A9F">
        <w:rPr>
          <w:rFonts w:ascii="Times New Roman" w:hAnsi="Times New Roman" w:cs="Times New Roman"/>
        </w:rPr>
        <w:t>my personal best record</w:t>
      </w:r>
      <w:del w:id="90" w:author="Matthew" w:date="2019-11-17T18:58:00Z">
        <w:r w:rsidR="00585A9F" w:rsidDel="00E72D2F">
          <w:rPr>
            <w:rFonts w:ascii="Times New Roman" w:hAnsi="Times New Roman" w:cs="Times New Roman"/>
          </w:rPr>
          <w:delText>, and won</w:delText>
        </w:r>
      </w:del>
      <w:ins w:id="91" w:author="Matthew" w:date="2019-11-17T18:58:00Z">
        <w:r w:rsidR="00E72D2F">
          <w:rPr>
            <w:rFonts w:ascii="Times New Roman" w:hAnsi="Times New Roman" w:cs="Times New Roman"/>
          </w:rPr>
          <w:t xml:space="preserve"> and winning</w:t>
        </w:r>
      </w:ins>
      <w:r w:rsidR="00585A9F">
        <w:rPr>
          <w:rFonts w:ascii="Times New Roman" w:hAnsi="Times New Roman" w:cs="Times New Roman"/>
        </w:rPr>
        <w:t xml:space="preserve"> third best </w:t>
      </w:r>
      <w:ins w:id="92" w:author="Matthew" w:date="2019-11-17T18:58:00Z">
        <w:r w:rsidR="00E72D2F">
          <w:rPr>
            <w:rFonts w:ascii="Times New Roman" w:hAnsi="Times New Roman" w:cs="Times New Roman"/>
          </w:rPr>
          <w:t xml:space="preserve">– </w:t>
        </w:r>
      </w:ins>
      <w:r w:rsidR="00CC2963">
        <w:rPr>
          <w:rFonts w:ascii="Times New Roman" w:hAnsi="Times New Roman" w:cs="Times New Roman"/>
        </w:rPr>
        <w:t>earning</w:t>
      </w:r>
      <w:ins w:id="93" w:author="Matthew" w:date="2019-11-17T18:58:00Z">
        <w:r w:rsidR="00E72D2F">
          <w:rPr>
            <w:rFonts w:ascii="Times New Roman" w:hAnsi="Times New Roman" w:cs="Times New Roman"/>
          </w:rPr>
          <w:t xml:space="preserve"> </w:t>
        </w:r>
      </w:ins>
      <w:del w:id="94" w:author="Matthew" w:date="2019-11-17T18:58:00Z">
        <w:r w:rsidR="00CC2963" w:rsidDel="00E72D2F">
          <w:rPr>
            <w:rFonts w:ascii="Times New Roman" w:hAnsi="Times New Roman" w:cs="Times New Roman"/>
          </w:rPr>
          <w:delText xml:space="preserve"> </w:delText>
        </w:r>
      </w:del>
      <w:r w:rsidR="00CC2963">
        <w:rPr>
          <w:rFonts w:ascii="Times New Roman" w:hAnsi="Times New Roman" w:cs="Times New Roman"/>
        </w:rPr>
        <w:t>me a place in the national team.</w:t>
      </w:r>
      <w:ins w:id="95" w:author="Matthew" w:date="2019-11-17T18:58:00Z">
        <w:r w:rsidR="00E72D2F">
          <w:rPr>
            <w:rFonts w:ascii="Times New Roman" w:hAnsi="Times New Roman" w:cs="Times New Roman"/>
          </w:rPr>
          <w:t xml:space="preserve"> </w:t>
        </w:r>
      </w:ins>
    </w:p>
    <w:p w14:paraId="791292F2" w14:textId="589C4307" w:rsidR="009D3547" w:rsidDel="00E72D2F" w:rsidRDefault="009D3547" w:rsidP="00CC629D">
      <w:pPr>
        <w:jc w:val="both"/>
        <w:rPr>
          <w:del w:id="96" w:author="Matthew" w:date="2019-11-17T18:58:00Z"/>
          <w:rFonts w:ascii="Times New Roman" w:hAnsi="Times New Roman" w:cs="Times New Roman"/>
        </w:rPr>
      </w:pPr>
    </w:p>
    <w:p w14:paraId="0E1D4492" w14:textId="1F87117A" w:rsidR="008404CB" w:rsidRDefault="00220509" w:rsidP="00E72D2F">
      <w:pPr>
        <w:jc w:val="both"/>
        <w:rPr>
          <w:rFonts w:ascii="Times New Roman" w:hAnsi="Times New Roman" w:cs="Times New Roman"/>
        </w:rPr>
        <w:pPrChange w:id="97" w:author="Matthew" w:date="2019-11-17T18:59:00Z">
          <w:pPr>
            <w:jc w:val="both"/>
          </w:pPr>
        </w:pPrChange>
      </w:pPr>
      <w:del w:id="98" w:author="Matthew" w:date="2019-11-17T18:59:00Z">
        <w:r w:rsidDel="00E72D2F">
          <w:rPr>
            <w:rFonts w:ascii="Times New Roman" w:hAnsi="Times New Roman" w:cs="Times New Roman"/>
          </w:rPr>
          <w:delText>Little does one know what</w:delText>
        </w:r>
        <w:r w:rsidR="001571D0" w:rsidDel="00E72D2F">
          <w:rPr>
            <w:rFonts w:ascii="Times New Roman" w:hAnsi="Times New Roman" w:cs="Times New Roman"/>
          </w:rPr>
          <w:delText>’</w:delText>
        </w:r>
        <w:r w:rsidDel="00E72D2F">
          <w:rPr>
            <w:rFonts w:ascii="Times New Roman" w:hAnsi="Times New Roman" w:cs="Times New Roman"/>
          </w:rPr>
          <w:delText xml:space="preserve">s in store in life. </w:delText>
        </w:r>
        <w:r w:rsidR="0008385D" w:rsidDel="00E72D2F">
          <w:rPr>
            <w:rFonts w:ascii="Times New Roman" w:hAnsi="Times New Roman" w:cs="Times New Roman"/>
          </w:rPr>
          <w:delText>Swimming has not only made me proud of</w:delText>
        </w:r>
      </w:del>
      <w:ins w:id="99" w:author="Matthew" w:date="2019-11-17T18:59:00Z">
        <w:r w:rsidR="00E72D2F">
          <w:rPr>
            <w:rFonts w:ascii="Times New Roman" w:hAnsi="Times New Roman" w:cs="Times New Roman"/>
          </w:rPr>
          <w:t>Yet it is not only</w:t>
        </w:r>
      </w:ins>
      <w:r w:rsidR="0008385D">
        <w:rPr>
          <w:rFonts w:ascii="Times New Roman" w:hAnsi="Times New Roman" w:cs="Times New Roman"/>
        </w:rPr>
        <w:t xml:space="preserve"> representing Indonesia </w:t>
      </w:r>
      <w:del w:id="100" w:author="Matthew" w:date="2019-11-17T19:03:00Z">
        <w:r w:rsidR="00F52518" w:rsidDel="00E72D2F">
          <w:rPr>
            <w:rFonts w:ascii="Times New Roman" w:hAnsi="Times New Roman" w:cs="Times New Roman"/>
          </w:rPr>
          <w:delText>in</w:delText>
        </w:r>
        <w:r w:rsidR="0008385D" w:rsidDel="00E72D2F">
          <w:rPr>
            <w:rFonts w:ascii="Times New Roman" w:hAnsi="Times New Roman" w:cs="Times New Roman"/>
          </w:rPr>
          <w:delText xml:space="preserve"> </w:delText>
        </w:r>
      </w:del>
      <w:ins w:id="101" w:author="Matthew" w:date="2019-11-17T19:03:00Z">
        <w:r w:rsidR="00E72D2F">
          <w:rPr>
            <w:rFonts w:ascii="Times New Roman" w:hAnsi="Times New Roman" w:cs="Times New Roman"/>
          </w:rPr>
          <w:t>at</w:t>
        </w:r>
        <w:r w:rsidR="00E72D2F">
          <w:rPr>
            <w:rFonts w:ascii="Times New Roman" w:hAnsi="Times New Roman" w:cs="Times New Roman"/>
          </w:rPr>
          <w:t xml:space="preserve"> </w:t>
        </w:r>
      </w:ins>
      <w:r w:rsidR="0008385D">
        <w:rPr>
          <w:rFonts w:ascii="Times New Roman" w:hAnsi="Times New Roman" w:cs="Times New Roman"/>
        </w:rPr>
        <w:t>the world stage</w:t>
      </w:r>
      <w:ins w:id="102" w:author="Matthew" w:date="2019-11-17T19:00:00Z">
        <w:r w:rsidR="00E72D2F">
          <w:rPr>
            <w:rFonts w:ascii="Times New Roman" w:hAnsi="Times New Roman" w:cs="Times New Roman"/>
          </w:rPr>
          <w:t xml:space="preserve"> that made me proud</w:t>
        </w:r>
      </w:ins>
      <w:r w:rsidR="0008385D">
        <w:rPr>
          <w:rFonts w:ascii="Times New Roman" w:hAnsi="Times New Roman" w:cs="Times New Roman"/>
        </w:rPr>
        <w:t xml:space="preserve">, </w:t>
      </w:r>
      <w:ins w:id="103" w:author="Matthew" w:date="2019-11-17T19:00:00Z">
        <w:r w:rsidR="00E72D2F">
          <w:rPr>
            <w:rFonts w:ascii="Times New Roman" w:hAnsi="Times New Roman" w:cs="Times New Roman"/>
          </w:rPr>
          <w:t xml:space="preserve">swimming has also helped me </w:t>
        </w:r>
      </w:ins>
      <w:ins w:id="104" w:author="Matthew" w:date="2019-11-17T19:01:00Z">
        <w:r w:rsidR="00E72D2F">
          <w:rPr>
            <w:rFonts w:ascii="Times New Roman" w:hAnsi="Times New Roman" w:cs="Times New Roman"/>
          </w:rPr>
          <w:t xml:space="preserve">develop a spirit of excellence </w:t>
        </w:r>
      </w:ins>
      <w:ins w:id="105" w:author="Matthew" w:date="2019-11-17T19:03:00Z">
        <w:r w:rsidR="00E72D2F">
          <w:rPr>
            <w:rFonts w:ascii="Times New Roman" w:hAnsi="Times New Roman" w:cs="Times New Roman"/>
          </w:rPr>
          <w:t>I use to approach</w:t>
        </w:r>
      </w:ins>
      <w:ins w:id="106" w:author="Matthew" w:date="2019-11-17T19:01:00Z">
        <w:r w:rsidR="00E72D2F">
          <w:rPr>
            <w:rFonts w:ascii="Times New Roman" w:hAnsi="Times New Roman" w:cs="Times New Roman"/>
          </w:rPr>
          <w:t xml:space="preserve"> other areas </w:t>
        </w:r>
      </w:ins>
      <w:ins w:id="107" w:author="Matthew" w:date="2019-11-17T19:03:00Z">
        <w:r w:rsidR="00E72D2F">
          <w:rPr>
            <w:rFonts w:ascii="Times New Roman" w:hAnsi="Times New Roman" w:cs="Times New Roman"/>
          </w:rPr>
          <w:t>in</w:t>
        </w:r>
      </w:ins>
      <w:ins w:id="108" w:author="Matthew" w:date="2019-11-17T19:01:00Z">
        <w:r w:rsidR="00E72D2F">
          <w:rPr>
            <w:rFonts w:ascii="Times New Roman" w:hAnsi="Times New Roman" w:cs="Times New Roman"/>
          </w:rPr>
          <w:t xml:space="preserve"> my life</w:t>
        </w:r>
      </w:ins>
      <w:del w:id="109" w:author="Matthew" w:date="2019-11-17T19:00:00Z">
        <w:r w:rsidR="0008385D" w:rsidDel="00E72D2F">
          <w:rPr>
            <w:rFonts w:ascii="Times New Roman" w:hAnsi="Times New Roman" w:cs="Times New Roman"/>
          </w:rPr>
          <w:delText>but it also pushed me to always</w:delText>
        </w:r>
      </w:del>
      <w:del w:id="110" w:author="Matthew" w:date="2019-11-17T19:01:00Z">
        <w:r w:rsidR="0008385D" w:rsidDel="00E72D2F">
          <w:rPr>
            <w:rFonts w:ascii="Times New Roman" w:hAnsi="Times New Roman" w:cs="Times New Roman"/>
          </w:rPr>
          <w:delText xml:space="preserve"> strive for the best </w:delText>
        </w:r>
        <w:r w:rsidR="00A15794" w:rsidDel="00E72D2F">
          <w:rPr>
            <w:rFonts w:ascii="Times New Roman" w:hAnsi="Times New Roman" w:cs="Times New Roman"/>
          </w:rPr>
          <w:delText>despite adversities</w:delText>
        </w:r>
      </w:del>
      <w:r w:rsidR="0008385D">
        <w:rPr>
          <w:rFonts w:ascii="Times New Roman" w:hAnsi="Times New Roman" w:cs="Times New Roman"/>
        </w:rPr>
        <w:t xml:space="preserve">. </w:t>
      </w:r>
      <w:del w:id="111" w:author="Matthew" w:date="2019-11-17T19:01:00Z">
        <w:r w:rsidR="00F85EF6" w:rsidDel="00E72D2F">
          <w:rPr>
            <w:rFonts w:ascii="Times New Roman" w:hAnsi="Times New Roman" w:cs="Times New Roman"/>
          </w:rPr>
          <w:delText xml:space="preserve">Resilience, pushing my limits, little baby steps, and </w:delText>
        </w:r>
        <w:r w:rsidR="00604A7C" w:rsidDel="00E72D2F">
          <w:rPr>
            <w:rFonts w:ascii="Times New Roman" w:hAnsi="Times New Roman" w:cs="Times New Roman"/>
          </w:rPr>
          <w:delText xml:space="preserve">think </w:delText>
        </w:r>
        <w:r w:rsidR="0008385D" w:rsidDel="00E72D2F">
          <w:rPr>
            <w:rFonts w:ascii="Times New Roman" w:hAnsi="Times New Roman" w:cs="Times New Roman"/>
          </w:rPr>
          <w:delText>outside the box</w:delText>
        </w:r>
        <w:r w:rsidR="00FC3830" w:rsidDel="00E72D2F">
          <w:rPr>
            <w:rFonts w:ascii="Times New Roman" w:hAnsi="Times New Roman" w:cs="Times New Roman"/>
          </w:rPr>
          <w:delText xml:space="preserve">. </w:delText>
        </w:r>
        <w:r w:rsidR="0008385D" w:rsidDel="00E72D2F">
          <w:rPr>
            <w:rFonts w:ascii="Times New Roman" w:hAnsi="Times New Roman" w:cs="Times New Roman"/>
          </w:rPr>
          <w:delText>“When there’s a will</w:delText>
        </w:r>
        <w:r w:rsidR="00693694" w:rsidDel="00E72D2F">
          <w:rPr>
            <w:rFonts w:ascii="Times New Roman" w:hAnsi="Times New Roman" w:cs="Times New Roman"/>
          </w:rPr>
          <w:delText xml:space="preserve"> t</w:delText>
        </w:r>
        <w:r w:rsidR="0008385D" w:rsidDel="00E72D2F">
          <w:rPr>
            <w:rFonts w:ascii="Times New Roman" w:hAnsi="Times New Roman" w:cs="Times New Roman"/>
          </w:rPr>
          <w:delText>here’s a way.”</w:delText>
        </w:r>
      </w:del>
    </w:p>
    <w:p w14:paraId="0BEB5F79" w14:textId="5FBA4D91" w:rsidR="003F3CAC" w:rsidRDefault="003F3CAC" w:rsidP="00CC629D">
      <w:pPr>
        <w:jc w:val="both"/>
        <w:rPr>
          <w:rFonts w:ascii="Times New Roman" w:hAnsi="Times New Roman" w:cs="Times New Roman"/>
        </w:rPr>
      </w:pPr>
    </w:p>
    <w:p w14:paraId="023D0644" w14:textId="77777777" w:rsidR="001476D3" w:rsidRPr="00CC629D" w:rsidRDefault="001476D3" w:rsidP="00CC629D">
      <w:pPr>
        <w:jc w:val="both"/>
        <w:rPr>
          <w:rFonts w:ascii="Times New Roman" w:hAnsi="Times New Roman" w:cs="Times New Roman"/>
        </w:rPr>
      </w:pPr>
    </w:p>
    <w:sectPr w:rsidR="001476D3" w:rsidRPr="00CC629D" w:rsidSect="00A3079B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14CB" w14:textId="77777777" w:rsidR="002F7FDB" w:rsidRDefault="002F7FDB" w:rsidP="00112A62">
      <w:r>
        <w:separator/>
      </w:r>
    </w:p>
  </w:endnote>
  <w:endnote w:type="continuationSeparator" w:id="0">
    <w:p w14:paraId="45CEAEA6" w14:textId="77777777" w:rsidR="002F7FDB" w:rsidRDefault="002F7FDB" w:rsidP="0011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9BB46" w14:textId="77777777" w:rsidR="002F7FDB" w:rsidRDefault="002F7FDB" w:rsidP="00112A62">
      <w:r>
        <w:separator/>
      </w:r>
    </w:p>
  </w:footnote>
  <w:footnote w:type="continuationSeparator" w:id="0">
    <w:p w14:paraId="23FB8B5C" w14:textId="77777777" w:rsidR="002F7FDB" w:rsidRDefault="002F7FDB" w:rsidP="0011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46FD7" w14:textId="71CF830D" w:rsidR="00112A62" w:rsidRDefault="00112A62">
    <w:pPr>
      <w:pStyle w:val="Header"/>
    </w:pPr>
    <w:proofErr w:type="spellStart"/>
    <w:r>
      <w:t>Dwiki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3D96"/>
    <w:multiLevelType w:val="hybridMultilevel"/>
    <w:tmpl w:val="E88E4FBA"/>
    <w:lvl w:ilvl="0" w:tplc="DDBC3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2"/>
    <w:rsid w:val="000101E8"/>
    <w:rsid w:val="000137DA"/>
    <w:rsid w:val="0001656E"/>
    <w:rsid w:val="00026746"/>
    <w:rsid w:val="000274A3"/>
    <w:rsid w:val="00037D66"/>
    <w:rsid w:val="00044642"/>
    <w:rsid w:val="00051A4C"/>
    <w:rsid w:val="000530E3"/>
    <w:rsid w:val="00065436"/>
    <w:rsid w:val="00065E04"/>
    <w:rsid w:val="00075417"/>
    <w:rsid w:val="00082705"/>
    <w:rsid w:val="0008385D"/>
    <w:rsid w:val="0009201D"/>
    <w:rsid w:val="000970C4"/>
    <w:rsid w:val="000A091A"/>
    <w:rsid w:val="000A60D6"/>
    <w:rsid w:val="000B49A5"/>
    <w:rsid w:val="000B57F3"/>
    <w:rsid w:val="000D2EB7"/>
    <w:rsid w:val="000E3AE9"/>
    <w:rsid w:val="000F4C66"/>
    <w:rsid w:val="000F7D97"/>
    <w:rsid w:val="00112A62"/>
    <w:rsid w:val="0012496A"/>
    <w:rsid w:val="00125F62"/>
    <w:rsid w:val="00130039"/>
    <w:rsid w:val="001359DE"/>
    <w:rsid w:val="001476D3"/>
    <w:rsid w:val="0015662F"/>
    <w:rsid w:val="001571D0"/>
    <w:rsid w:val="0016193D"/>
    <w:rsid w:val="001671B2"/>
    <w:rsid w:val="00171C56"/>
    <w:rsid w:val="00174B6E"/>
    <w:rsid w:val="001755AC"/>
    <w:rsid w:val="0017678B"/>
    <w:rsid w:val="00180914"/>
    <w:rsid w:val="001834CD"/>
    <w:rsid w:val="001959E7"/>
    <w:rsid w:val="001A6168"/>
    <w:rsid w:val="001B01F3"/>
    <w:rsid w:val="001B14F1"/>
    <w:rsid w:val="001C00D9"/>
    <w:rsid w:val="001F2EBA"/>
    <w:rsid w:val="00202B97"/>
    <w:rsid w:val="00213149"/>
    <w:rsid w:val="00213A16"/>
    <w:rsid w:val="00214984"/>
    <w:rsid w:val="00220509"/>
    <w:rsid w:val="00223732"/>
    <w:rsid w:val="00224DFD"/>
    <w:rsid w:val="00225E83"/>
    <w:rsid w:val="00232119"/>
    <w:rsid w:val="002374C5"/>
    <w:rsid w:val="00241E55"/>
    <w:rsid w:val="00243A6B"/>
    <w:rsid w:val="002508AE"/>
    <w:rsid w:val="0025361F"/>
    <w:rsid w:val="00261432"/>
    <w:rsid w:val="002626E1"/>
    <w:rsid w:val="00275487"/>
    <w:rsid w:val="00276629"/>
    <w:rsid w:val="00287995"/>
    <w:rsid w:val="00296464"/>
    <w:rsid w:val="00297E23"/>
    <w:rsid w:val="002A3AD9"/>
    <w:rsid w:val="002B5C91"/>
    <w:rsid w:val="002C16F4"/>
    <w:rsid w:val="002C2048"/>
    <w:rsid w:val="002D4322"/>
    <w:rsid w:val="002D4683"/>
    <w:rsid w:val="002D54BB"/>
    <w:rsid w:val="002E095B"/>
    <w:rsid w:val="002E132B"/>
    <w:rsid w:val="002E58B4"/>
    <w:rsid w:val="002F3078"/>
    <w:rsid w:val="002F7FDB"/>
    <w:rsid w:val="00301FB0"/>
    <w:rsid w:val="00302857"/>
    <w:rsid w:val="003152C8"/>
    <w:rsid w:val="00321109"/>
    <w:rsid w:val="00321F52"/>
    <w:rsid w:val="003235DE"/>
    <w:rsid w:val="00347F2E"/>
    <w:rsid w:val="00360F65"/>
    <w:rsid w:val="00371349"/>
    <w:rsid w:val="00373A45"/>
    <w:rsid w:val="00383C55"/>
    <w:rsid w:val="00385EA5"/>
    <w:rsid w:val="003B27CA"/>
    <w:rsid w:val="003C3813"/>
    <w:rsid w:val="003D10F0"/>
    <w:rsid w:val="003D3AE8"/>
    <w:rsid w:val="003E453B"/>
    <w:rsid w:val="003E6627"/>
    <w:rsid w:val="003F3CAC"/>
    <w:rsid w:val="00406030"/>
    <w:rsid w:val="00406AEC"/>
    <w:rsid w:val="00421E44"/>
    <w:rsid w:val="00424872"/>
    <w:rsid w:val="00441F07"/>
    <w:rsid w:val="00470A51"/>
    <w:rsid w:val="00480BC3"/>
    <w:rsid w:val="00485173"/>
    <w:rsid w:val="0049644E"/>
    <w:rsid w:val="004A0B0A"/>
    <w:rsid w:val="004A15B4"/>
    <w:rsid w:val="004A375B"/>
    <w:rsid w:val="004A7CF4"/>
    <w:rsid w:val="004B576D"/>
    <w:rsid w:val="004B5958"/>
    <w:rsid w:val="004D5552"/>
    <w:rsid w:val="004E025A"/>
    <w:rsid w:val="004E7296"/>
    <w:rsid w:val="004F245D"/>
    <w:rsid w:val="00506700"/>
    <w:rsid w:val="00543525"/>
    <w:rsid w:val="00557919"/>
    <w:rsid w:val="00563E2B"/>
    <w:rsid w:val="00565BCE"/>
    <w:rsid w:val="00573F46"/>
    <w:rsid w:val="00577BBA"/>
    <w:rsid w:val="005806F3"/>
    <w:rsid w:val="00585A9F"/>
    <w:rsid w:val="005A0AD1"/>
    <w:rsid w:val="005A5A59"/>
    <w:rsid w:val="005D1875"/>
    <w:rsid w:val="005D2B13"/>
    <w:rsid w:val="005D7563"/>
    <w:rsid w:val="005E3DE5"/>
    <w:rsid w:val="005F5434"/>
    <w:rsid w:val="00600D61"/>
    <w:rsid w:val="00604A7C"/>
    <w:rsid w:val="00604D93"/>
    <w:rsid w:val="0061602D"/>
    <w:rsid w:val="00627030"/>
    <w:rsid w:val="00627F21"/>
    <w:rsid w:val="00632355"/>
    <w:rsid w:val="00635195"/>
    <w:rsid w:val="00635E2E"/>
    <w:rsid w:val="00643295"/>
    <w:rsid w:val="00645031"/>
    <w:rsid w:val="00646F7A"/>
    <w:rsid w:val="00665416"/>
    <w:rsid w:val="006659A4"/>
    <w:rsid w:val="006839A4"/>
    <w:rsid w:val="00686411"/>
    <w:rsid w:val="00687FD6"/>
    <w:rsid w:val="00691EE0"/>
    <w:rsid w:val="00693694"/>
    <w:rsid w:val="00694747"/>
    <w:rsid w:val="006C0352"/>
    <w:rsid w:val="006C2468"/>
    <w:rsid w:val="006C2725"/>
    <w:rsid w:val="006C3698"/>
    <w:rsid w:val="006D539A"/>
    <w:rsid w:val="006E764A"/>
    <w:rsid w:val="00705EFA"/>
    <w:rsid w:val="0071204F"/>
    <w:rsid w:val="00733F71"/>
    <w:rsid w:val="00755481"/>
    <w:rsid w:val="00757F58"/>
    <w:rsid w:val="00760ED3"/>
    <w:rsid w:val="0076405B"/>
    <w:rsid w:val="00765CF7"/>
    <w:rsid w:val="00766973"/>
    <w:rsid w:val="00776441"/>
    <w:rsid w:val="007806AA"/>
    <w:rsid w:val="007816E5"/>
    <w:rsid w:val="00781B0A"/>
    <w:rsid w:val="0078296D"/>
    <w:rsid w:val="00785536"/>
    <w:rsid w:val="00787A38"/>
    <w:rsid w:val="00790193"/>
    <w:rsid w:val="00794C51"/>
    <w:rsid w:val="00795F0A"/>
    <w:rsid w:val="0079780B"/>
    <w:rsid w:val="007A2BAC"/>
    <w:rsid w:val="007A2DD9"/>
    <w:rsid w:val="007B78B1"/>
    <w:rsid w:val="007C6CA9"/>
    <w:rsid w:val="007F25D9"/>
    <w:rsid w:val="007F32FB"/>
    <w:rsid w:val="007F6AFB"/>
    <w:rsid w:val="00802681"/>
    <w:rsid w:val="00802C0D"/>
    <w:rsid w:val="00812DA7"/>
    <w:rsid w:val="00814F50"/>
    <w:rsid w:val="008166C2"/>
    <w:rsid w:val="00833714"/>
    <w:rsid w:val="008404CB"/>
    <w:rsid w:val="00842EE4"/>
    <w:rsid w:val="00857473"/>
    <w:rsid w:val="008577A7"/>
    <w:rsid w:val="00860C86"/>
    <w:rsid w:val="008653A1"/>
    <w:rsid w:val="00871167"/>
    <w:rsid w:val="00874791"/>
    <w:rsid w:val="0088037C"/>
    <w:rsid w:val="00890B1E"/>
    <w:rsid w:val="00893480"/>
    <w:rsid w:val="00897EEC"/>
    <w:rsid w:val="008A6B3E"/>
    <w:rsid w:val="008C0F88"/>
    <w:rsid w:val="008D75C6"/>
    <w:rsid w:val="008E2A8B"/>
    <w:rsid w:val="008E2F7D"/>
    <w:rsid w:val="008F18CA"/>
    <w:rsid w:val="009042AD"/>
    <w:rsid w:val="009044FC"/>
    <w:rsid w:val="00912727"/>
    <w:rsid w:val="009152C6"/>
    <w:rsid w:val="00920212"/>
    <w:rsid w:val="009546D8"/>
    <w:rsid w:val="00960A10"/>
    <w:rsid w:val="0096491C"/>
    <w:rsid w:val="00965157"/>
    <w:rsid w:val="00971354"/>
    <w:rsid w:val="00972F0F"/>
    <w:rsid w:val="00985AB8"/>
    <w:rsid w:val="009868A8"/>
    <w:rsid w:val="00990B3E"/>
    <w:rsid w:val="00992406"/>
    <w:rsid w:val="00997385"/>
    <w:rsid w:val="009976AF"/>
    <w:rsid w:val="00997C49"/>
    <w:rsid w:val="009A3AE2"/>
    <w:rsid w:val="009A5FB3"/>
    <w:rsid w:val="009A6849"/>
    <w:rsid w:val="009B195F"/>
    <w:rsid w:val="009B7CB6"/>
    <w:rsid w:val="009B7FA4"/>
    <w:rsid w:val="009C2F70"/>
    <w:rsid w:val="009C40FE"/>
    <w:rsid w:val="009C4BCB"/>
    <w:rsid w:val="009D2565"/>
    <w:rsid w:val="009D3547"/>
    <w:rsid w:val="009D44F4"/>
    <w:rsid w:val="009E313A"/>
    <w:rsid w:val="009E76D7"/>
    <w:rsid w:val="00A0391B"/>
    <w:rsid w:val="00A044AF"/>
    <w:rsid w:val="00A07A21"/>
    <w:rsid w:val="00A15130"/>
    <w:rsid w:val="00A15794"/>
    <w:rsid w:val="00A21650"/>
    <w:rsid w:val="00A21A4C"/>
    <w:rsid w:val="00A246C2"/>
    <w:rsid w:val="00A3079B"/>
    <w:rsid w:val="00A67AA1"/>
    <w:rsid w:val="00A92576"/>
    <w:rsid w:val="00AA242C"/>
    <w:rsid w:val="00AB078E"/>
    <w:rsid w:val="00AB2E1E"/>
    <w:rsid w:val="00AD272D"/>
    <w:rsid w:val="00AD66ED"/>
    <w:rsid w:val="00AD7910"/>
    <w:rsid w:val="00AE6EEE"/>
    <w:rsid w:val="00AE73F8"/>
    <w:rsid w:val="00B00834"/>
    <w:rsid w:val="00B11816"/>
    <w:rsid w:val="00B14599"/>
    <w:rsid w:val="00B23B91"/>
    <w:rsid w:val="00B25ED9"/>
    <w:rsid w:val="00B3536C"/>
    <w:rsid w:val="00B40A9B"/>
    <w:rsid w:val="00B51A88"/>
    <w:rsid w:val="00B51EE3"/>
    <w:rsid w:val="00B56FF1"/>
    <w:rsid w:val="00B57C49"/>
    <w:rsid w:val="00B628E1"/>
    <w:rsid w:val="00B7169B"/>
    <w:rsid w:val="00B770F1"/>
    <w:rsid w:val="00B904E7"/>
    <w:rsid w:val="00B90F26"/>
    <w:rsid w:val="00BA177E"/>
    <w:rsid w:val="00BA2798"/>
    <w:rsid w:val="00BA58C3"/>
    <w:rsid w:val="00BA6AEC"/>
    <w:rsid w:val="00BA7035"/>
    <w:rsid w:val="00BB083C"/>
    <w:rsid w:val="00BD1A44"/>
    <w:rsid w:val="00BD5066"/>
    <w:rsid w:val="00BD5199"/>
    <w:rsid w:val="00BE043F"/>
    <w:rsid w:val="00BF25B1"/>
    <w:rsid w:val="00C01467"/>
    <w:rsid w:val="00C03690"/>
    <w:rsid w:val="00C07BB2"/>
    <w:rsid w:val="00C136DC"/>
    <w:rsid w:val="00C32D9B"/>
    <w:rsid w:val="00C40606"/>
    <w:rsid w:val="00C464F6"/>
    <w:rsid w:val="00C47BD2"/>
    <w:rsid w:val="00C64B27"/>
    <w:rsid w:val="00C81708"/>
    <w:rsid w:val="00C81B4E"/>
    <w:rsid w:val="00C84237"/>
    <w:rsid w:val="00C91900"/>
    <w:rsid w:val="00C97D11"/>
    <w:rsid w:val="00CB0D79"/>
    <w:rsid w:val="00CC2963"/>
    <w:rsid w:val="00CC5CA5"/>
    <w:rsid w:val="00CC629D"/>
    <w:rsid w:val="00CC65E6"/>
    <w:rsid w:val="00CE4848"/>
    <w:rsid w:val="00CE7293"/>
    <w:rsid w:val="00CF1C82"/>
    <w:rsid w:val="00CF525F"/>
    <w:rsid w:val="00CF6DB2"/>
    <w:rsid w:val="00D11A53"/>
    <w:rsid w:val="00D17FAA"/>
    <w:rsid w:val="00D20361"/>
    <w:rsid w:val="00D428DE"/>
    <w:rsid w:val="00D45A1A"/>
    <w:rsid w:val="00D506EC"/>
    <w:rsid w:val="00D64910"/>
    <w:rsid w:val="00D66CE2"/>
    <w:rsid w:val="00D7241D"/>
    <w:rsid w:val="00DA0969"/>
    <w:rsid w:val="00DA0A76"/>
    <w:rsid w:val="00DA3325"/>
    <w:rsid w:val="00DA46B6"/>
    <w:rsid w:val="00DA6C11"/>
    <w:rsid w:val="00DB155F"/>
    <w:rsid w:val="00DB1795"/>
    <w:rsid w:val="00DB5BCE"/>
    <w:rsid w:val="00DB5BD9"/>
    <w:rsid w:val="00DB7448"/>
    <w:rsid w:val="00DC07E8"/>
    <w:rsid w:val="00DC0EA3"/>
    <w:rsid w:val="00DC3CD6"/>
    <w:rsid w:val="00DC5042"/>
    <w:rsid w:val="00DE33C1"/>
    <w:rsid w:val="00DE4820"/>
    <w:rsid w:val="00DF27F0"/>
    <w:rsid w:val="00E158B4"/>
    <w:rsid w:val="00E15D90"/>
    <w:rsid w:val="00E174D7"/>
    <w:rsid w:val="00E250D6"/>
    <w:rsid w:val="00E252F4"/>
    <w:rsid w:val="00E30DA0"/>
    <w:rsid w:val="00E33FCB"/>
    <w:rsid w:val="00E34073"/>
    <w:rsid w:val="00E3730C"/>
    <w:rsid w:val="00E45DD4"/>
    <w:rsid w:val="00E46385"/>
    <w:rsid w:val="00E4645B"/>
    <w:rsid w:val="00E63417"/>
    <w:rsid w:val="00E72D2F"/>
    <w:rsid w:val="00E8568A"/>
    <w:rsid w:val="00E873B1"/>
    <w:rsid w:val="00E90996"/>
    <w:rsid w:val="00EA217E"/>
    <w:rsid w:val="00EC7393"/>
    <w:rsid w:val="00ED0A34"/>
    <w:rsid w:val="00ED4FD3"/>
    <w:rsid w:val="00EE1383"/>
    <w:rsid w:val="00F158ED"/>
    <w:rsid w:val="00F17FE5"/>
    <w:rsid w:val="00F22222"/>
    <w:rsid w:val="00F34578"/>
    <w:rsid w:val="00F52518"/>
    <w:rsid w:val="00F55BA2"/>
    <w:rsid w:val="00F56523"/>
    <w:rsid w:val="00F641A8"/>
    <w:rsid w:val="00F643FE"/>
    <w:rsid w:val="00F84672"/>
    <w:rsid w:val="00F85EF6"/>
    <w:rsid w:val="00F94855"/>
    <w:rsid w:val="00FA1A1E"/>
    <w:rsid w:val="00FA30BA"/>
    <w:rsid w:val="00FA389E"/>
    <w:rsid w:val="00FC3830"/>
    <w:rsid w:val="00FF191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EDDF"/>
  <w15:chartTrackingRefBased/>
  <w15:docId w15:val="{FB12E3CA-E0F5-604E-96BE-6A98F7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A62"/>
  </w:style>
  <w:style w:type="paragraph" w:styleId="Footer">
    <w:name w:val="footer"/>
    <w:basedOn w:val="Normal"/>
    <w:link w:val="Foot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62"/>
  </w:style>
  <w:style w:type="paragraph" w:styleId="ListParagraph">
    <w:name w:val="List Paragraph"/>
    <w:basedOn w:val="Normal"/>
    <w:uiPriority w:val="34"/>
    <w:qFormat/>
    <w:rsid w:val="00F3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Matthew</cp:lastModifiedBy>
  <cp:revision>23</cp:revision>
  <dcterms:created xsi:type="dcterms:W3CDTF">2019-11-13T07:54:00Z</dcterms:created>
  <dcterms:modified xsi:type="dcterms:W3CDTF">2019-11-17T11:05:00Z</dcterms:modified>
</cp:coreProperties>
</file>