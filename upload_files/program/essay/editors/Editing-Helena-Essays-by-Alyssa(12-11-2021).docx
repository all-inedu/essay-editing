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B687" w14:textId="43155E2D" w:rsidR="00B30652" w:rsidRPr="00B30652" w:rsidRDefault="005B17CD" w:rsidP="00B30652">
      <w:pPr>
        <w:rPr>
          <w:color w:val="00B050"/>
        </w:rPr>
      </w:pPr>
      <w:r w:rsidRPr="005B17CD">
        <w:rPr>
          <w:rFonts w:ascii="Roboto" w:hAnsi="Roboto"/>
          <w:i/>
          <w:iCs/>
          <w:color w:val="00B050"/>
          <w:sz w:val="21"/>
          <w:szCs w:val="21"/>
          <w:shd w:val="clear" w:color="auto" w:fill="FFFFFF"/>
        </w:rPr>
        <w:t xml:space="preserve">Our families and communities often define us and our individual worlds. Community might refer to your cultural group, extended family, religious group, neighborhood or school, sports team or club, co-workers, etc. </w:t>
      </w:r>
      <w:r w:rsidRPr="00596819">
        <w:rPr>
          <w:rFonts w:ascii="Roboto" w:hAnsi="Roboto"/>
          <w:b/>
          <w:bCs/>
          <w:i/>
          <w:iCs/>
          <w:color w:val="00B050"/>
          <w:sz w:val="21"/>
          <w:szCs w:val="21"/>
          <w:shd w:val="clear" w:color="auto" w:fill="FFFFFF"/>
          <w:rPrChange w:id="0" w:author="Alyssa Manik" w:date="2021-11-11T14:26:00Z">
            <w:rPr>
              <w:rFonts w:ascii="Roboto" w:hAnsi="Roboto"/>
              <w:i/>
              <w:iCs/>
              <w:color w:val="00B050"/>
              <w:sz w:val="21"/>
              <w:szCs w:val="21"/>
              <w:shd w:val="clear" w:color="auto" w:fill="FFFFFF"/>
            </w:rPr>
          </w:rPrChange>
        </w:rPr>
        <w:t>Describe the world you come from and how you, as a product of it</w:t>
      </w:r>
      <w:r w:rsidRPr="005B17CD">
        <w:rPr>
          <w:rFonts w:ascii="Roboto" w:hAnsi="Roboto"/>
          <w:i/>
          <w:iCs/>
          <w:color w:val="00B050"/>
          <w:sz w:val="21"/>
          <w:szCs w:val="21"/>
          <w:shd w:val="clear" w:color="auto" w:fill="FFFFFF"/>
        </w:rPr>
        <w:t>, might add to the diversity of the University of Washington. (Max. 300)</w:t>
      </w:r>
    </w:p>
    <w:p w14:paraId="63AB86EB" w14:textId="77777777" w:rsidR="00B30652" w:rsidRPr="00B30652" w:rsidRDefault="00B30652" w:rsidP="00B30652"/>
    <w:p w14:paraId="23945B33" w14:textId="77777777" w:rsidR="005B17CD" w:rsidRPr="005B17CD" w:rsidRDefault="005B17CD" w:rsidP="005B17CD">
      <w:pPr>
        <w:shd w:val="clear" w:color="auto" w:fill="FFFFFF"/>
      </w:pPr>
      <w:commentRangeStart w:id="1"/>
      <w:r w:rsidRPr="005B17CD">
        <w:rPr>
          <w:rFonts w:ascii="Roboto" w:hAnsi="Roboto"/>
          <w:color w:val="333333"/>
          <w:sz w:val="22"/>
          <w:szCs w:val="22"/>
        </w:rPr>
        <w:t>At the age of 12, I was enrolled in a sports club, from which my love for sports blossomed.</w:t>
      </w:r>
      <w:commentRangeEnd w:id="1"/>
      <w:r w:rsidR="00FE10E7">
        <w:rPr>
          <w:rStyle w:val="CommentReference"/>
        </w:rPr>
        <w:commentReference w:id="1"/>
      </w:r>
    </w:p>
    <w:p w14:paraId="0D7B6B81" w14:textId="77777777" w:rsidR="005B17CD" w:rsidRPr="005B17CD" w:rsidRDefault="005B17CD" w:rsidP="005B17CD">
      <w:pPr>
        <w:shd w:val="clear" w:color="auto" w:fill="FFFFFF"/>
      </w:pPr>
      <w:r w:rsidRPr="005B17CD">
        <w:rPr>
          <w:rFonts w:ascii="Roboto" w:hAnsi="Roboto"/>
          <w:color w:val="333333"/>
          <w:sz w:val="22"/>
          <w:szCs w:val="22"/>
        </w:rPr>
        <w:t> </w:t>
      </w:r>
    </w:p>
    <w:p w14:paraId="52D7DB46" w14:textId="17662C5F" w:rsidR="005B17CD" w:rsidRPr="005B17CD" w:rsidRDefault="005B17CD" w:rsidP="005B17CD">
      <w:pPr>
        <w:shd w:val="clear" w:color="auto" w:fill="FFFFFF"/>
      </w:pPr>
      <w:commentRangeStart w:id="2"/>
      <w:r w:rsidRPr="005B17CD">
        <w:rPr>
          <w:rFonts w:ascii="Roboto" w:hAnsi="Roboto"/>
          <w:color w:val="333333"/>
          <w:sz w:val="22"/>
          <w:szCs w:val="22"/>
        </w:rPr>
        <w:t>In the club, I met a lot of new and interesting people, all of whom taught me valuable life lessons.</w:t>
      </w:r>
      <w:commentRangeEnd w:id="2"/>
      <w:r w:rsidR="00DB11B4">
        <w:rPr>
          <w:rStyle w:val="CommentReference"/>
        </w:rPr>
        <w:commentReference w:id="2"/>
      </w:r>
      <w:r w:rsidRPr="005B17CD">
        <w:rPr>
          <w:rFonts w:ascii="Roboto" w:hAnsi="Roboto"/>
          <w:color w:val="333333"/>
          <w:sz w:val="22"/>
          <w:szCs w:val="22"/>
        </w:rPr>
        <w:t xml:space="preserve"> From the underprivileged girl with a single mom, for example</w:t>
      </w:r>
      <w:commentRangeStart w:id="3"/>
      <w:r w:rsidRPr="005B17CD">
        <w:rPr>
          <w:rFonts w:ascii="Roboto" w:hAnsi="Roboto"/>
          <w:color w:val="333333"/>
          <w:sz w:val="22"/>
          <w:szCs w:val="22"/>
        </w:rPr>
        <w:t>, I learned to be grateful and to find support from the people around me</w:t>
      </w:r>
      <w:commentRangeEnd w:id="3"/>
      <w:r w:rsidR="00596819">
        <w:rPr>
          <w:rStyle w:val="CommentReference"/>
        </w:rPr>
        <w:commentReference w:id="3"/>
      </w:r>
      <w:r w:rsidRPr="005B17CD">
        <w:rPr>
          <w:rFonts w:ascii="Roboto" w:hAnsi="Roboto"/>
          <w:color w:val="333333"/>
          <w:sz w:val="22"/>
          <w:szCs w:val="22"/>
        </w:rPr>
        <w:t xml:space="preserve">. And from my coaches </w:t>
      </w:r>
      <w:proofErr w:type="gramStart"/>
      <w:r w:rsidRPr="005B17CD">
        <w:rPr>
          <w:rFonts w:ascii="Roboto" w:hAnsi="Roboto"/>
          <w:color w:val="333333"/>
          <w:sz w:val="22"/>
          <w:szCs w:val="22"/>
        </w:rPr>
        <w:t xml:space="preserve">and </w:t>
      </w:r>
      <w:ins w:id="4" w:author="Alyssa Manik" w:date="2021-11-11T14:22:00Z">
        <w:r w:rsidR="00FE10E7">
          <w:rPr>
            <w:rFonts w:ascii="Roboto" w:hAnsi="Roboto"/>
            <w:color w:val="333333"/>
            <w:sz w:val="22"/>
            <w:szCs w:val="22"/>
          </w:rPr>
          <w:t>.</w:t>
        </w:r>
      </w:ins>
      <w:r w:rsidRPr="005B17CD">
        <w:rPr>
          <w:rFonts w:ascii="Roboto" w:hAnsi="Roboto"/>
          <w:color w:val="333333"/>
          <w:sz w:val="22"/>
          <w:szCs w:val="22"/>
        </w:rPr>
        <w:t>teammates</w:t>
      </w:r>
      <w:proofErr w:type="gramEnd"/>
      <w:r w:rsidRPr="005B17CD">
        <w:rPr>
          <w:rFonts w:ascii="Roboto" w:hAnsi="Roboto"/>
          <w:color w:val="333333"/>
          <w:sz w:val="22"/>
          <w:szCs w:val="22"/>
        </w:rPr>
        <w:t xml:space="preserve">, I learned to believe in myself and accept criticism. However, I believe the biggest </w:t>
      </w:r>
      <w:commentRangeStart w:id="5"/>
      <w:r w:rsidRPr="005B17CD">
        <w:rPr>
          <w:rFonts w:ascii="Roboto" w:hAnsi="Roboto"/>
          <w:color w:val="333333"/>
          <w:sz w:val="22"/>
          <w:szCs w:val="22"/>
        </w:rPr>
        <w:t xml:space="preserve">lesson I took home from that sports club </w:t>
      </w:r>
      <w:commentRangeEnd w:id="5"/>
      <w:r w:rsidR="00596819">
        <w:rPr>
          <w:rStyle w:val="CommentReference"/>
        </w:rPr>
        <w:commentReference w:id="5"/>
      </w:r>
      <w:r w:rsidRPr="005B17CD">
        <w:rPr>
          <w:rFonts w:ascii="Roboto" w:hAnsi="Roboto"/>
          <w:color w:val="333333"/>
          <w:sz w:val="22"/>
          <w:szCs w:val="22"/>
        </w:rPr>
        <w:t>came from the tiniest source (quite literally).</w:t>
      </w:r>
    </w:p>
    <w:p w14:paraId="3E03FB19" w14:textId="77777777" w:rsidR="005B17CD" w:rsidRPr="005B17CD" w:rsidRDefault="005B17CD" w:rsidP="005B17CD">
      <w:pPr>
        <w:shd w:val="clear" w:color="auto" w:fill="FFFFFF"/>
      </w:pPr>
      <w:r w:rsidRPr="005B17CD">
        <w:rPr>
          <w:rFonts w:ascii="Roboto" w:hAnsi="Roboto"/>
          <w:color w:val="333333"/>
          <w:sz w:val="22"/>
          <w:szCs w:val="22"/>
        </w:rPr>
        <w:t> </w:t>
      </w:r>
    </w:p>
    <w:p w14:paraId="39C4D2C9" w14:textId="77777777" w:rsidR="005B17CD" w:rsidRPr="005B17CD" w:rsidRDefault="005B17CD" w:rsidP="005B17CD">
      <w:pPr>
        <w:shd w:val="clear" w:color="auto" w:fill="FFFFFF"/>
      </w:pPr>
      <w:r w:rsidRPr="005B17CD">
        <w:rPr>
          <w:rFonts w:ascii="Roboto" w:hAnsi="Roboto"/>
          <w:color w:val="333333"/>
          <w:sz w:val="22"/>
          <w:szCs w:val="22"/>
        </w:rPr>
        <w:t xml:space="preserve">From Michael, </w:t>
      </w:r>
      <w:commentRangeStart w:id="6"/>
      <w:r w:rsidRPr="005B17CD">
        <w:rPr>
          <w:rFonts w:ascii="Roboto" w:hAnsi="Roboto"/>
          <w:color w:val="333333"/>
          <w:sz w:val="22"/>
          <w:szCs w:val="22"/>
        </w:rPr>
        <w:t xml:space="preserve">the 3-year-old boy who loved wandering about the children’s playground, </w:t>
      </w:r>
      <w:commentRangeEnd w:id="6"/>
      <w:r w:rsidR="00DB11B4">
        <w:rPr>
          <w:rStyle w:val="CommentReference"/>
        </w:rPr>
        <w:commentReference w:id="6"/>
      </w:r>
      <w:r w:rsidRPr="005B17CD">
        <w:rPr>
          <w:rFonts w:ascii="Roboto" w:hAnsi="Roboto"/>
          <w:color w:val="333333"/>
          <w:sz w:val="22"/>
          <w:szCs w:val="22"/>
        </w:rPr>
        <w:t>I learned to enjoy life and embrace simplicity.</w:t>
      </w:r>
    </w:p>
    <w:p w14:paraId="4ED747A7" w14:textId="77777777" w:rsidR="005B17CD" w:rsidRPr="005B17CD" w:rsidRDefault="005B17CD" w:rsidP="005B17CD">
      <w:pPr>
        <w:shd w:val="clear" w:color="auto" w:fill="FFFFFF"/>
      </w:pPr>
      <w:r w:rsidRPr="005B17CD">
        <w:rPr>
          <w:rFonts w:ascii="Roboto" w:hAnsi="Roboto"/>
          <w:color w:val="333333"/>
          <w:sz w:val="22"/>
          <w:szCs w:val="22"/>
        </w:rPr>
        <w:t> </w:t>
      </w:r>
    </w:p>
    <w:p w14:paraId="33E4BB51" w14:textId="77777777" w:rsidR="005B17CD" w:rsidRPr="005B17CD" w:rsidRDefault="005B17CD" w:rsidP="005B17CD">
      <w:pPr>
        <w:shd w:val="clear" w:color="auto" w:fill="FFFFFF"/>
      </w:pPr>
      <w:r w:rsidRPr="005B17CD">
        <w:rPr>
          <w:rFonts w:ascii="Roboto" w:hAnsi="Roboto"/>
          <w:color w:val="333333"/>
          <w:sz w:val="22"/>
          <w:szCs w:val="22"/>
        </w:rPr>
        <w:t xml:space="preserve">As a toddler who had not yet been exposed to the reality of life, Michael approached everything with enthusiasm and imagination; </w:t>
      </w:r>
      <w:commentRangeStart w:id="7"/>
      <w:r w:rsidRPr="005B17CD">
        <w:rPr>
          <w:rFonts w:ascii="Roboto" w:hAnsi="Roboto"/>
          <w:color w:val="333333"/>
          <w:sz w:val="22"/>
          <w:szCs w:val="22"/>
        </w:rPr>
        <w:t>he touched the overthinking teenager in me. Michael reminded me that life is simply a rollercoaster; you either go up, or down, and even those highs and lows are only relative to how far we’ve come.</w:t>
      </w:r>
      <w:commentRangeEnd w:id="7"/>
      <w:r w:rsidR="00DB11B4">
        <w:rPr>
          <w:rStyle w:val="CommentReference"/>
        </w:rPr>
        <w:commentReference w:id="7"/>
      </w:r>
      <w:r w:rsidRPr="005B17CD">
        <w:rPr>
          <w:rFonts w:ascii="Roboto" w:hAnsi="Roboto"/>
          <w:color w:val="333333"/>
          <w:sz w:val="22"/>
          <w:szCs w:val="22"/>
        </w:rPr>
        <w:t xml:space="preserve"> Every Thursday as we ventured through the vast land of pirate ships and ball pits, </w:t>
      </w:r>
      <w:commentRangeStart w:id="8"/>
      <w:r w:rsidRPr="005B17CD">
        <w:rPr>
          <w:rFonts w:ascii="Roboto" w:hAnsi="Roboto"/>
          <w:color w:val="333333"/>
          <w:sz w:val="22"/>
          <w:szCs w:val="22"/>
        </w:rPr>
        <w:t xml:space="preserve">my anxiety and worry, </w:t>
      </w:r>
      <w:commentRangeEnd w:id="8"/>
      <w:r w:rsidR="00596819">
        <w:rPr>
          <w:rStyle w:val="CommentReference"/>
        </w:rPr>
        <w:commentReference w:id="8"/>
      </w:r>
      <w:r w:rsidRPr="005B17CD">
        <w:rPr>
          <w:rFonts w:ascii="Roboto" w:hAnsi="Roboto"/>
          <w:color w:val="333333"/>
          <w:sz w:val="22"/>
          <w:szCs w:val="22"/>
        </w:rPr>
        <w:t>whether it be for school or university applications, would be washed away.</w:t>
      </w:r>
    </w:p>
    <w:p w14:paraId="68F2F09C" w14:textId="77777777" w:rsidR="005B17CD" w:rsidRPr="005B17CD" w:rsidRDefault="005B17CD" w:rsidP="005B17CD">
      <w:pPr>
        <w:shd w:val="clear" w:color="auto" w:fill="FFFFFF"/>
      </w:pPr>
      <w:r w:rsidRPr="005B17CD">
        <w:rPr>
          <w:rFonts w:ascii="Roboto" w:hAnsi="Roboto"/>
          <w:color w:val="333333"/>
          <w:sz w:val="22"/>
          <w:szCs w:val="22"/>
        </w:rPr>
        <w:t> </w:t>
      </w:r>
    </w:p>
    <w:p w14:paraId="4B0576E0" w14:textId="77777777" w:rsidR="005B17CD" w:rsidRPr="005B17CD" w:rsidRDefault="005B17CD" w:rsidP="005B17CD">
      <w:pPr>
        <w:shd w:val="clear" w:color="auto" w:fill="FFFFFF"/>
        <w:spacing w:after="120"/>
      </w:pPr>
      <w:r w:rsidRPr="005B17CD">
        <w:rPr>
          <w:rFonts w:ascii="Roboto" w:hAnsi="Roboto"/>
          <w:color w:val="333333"/>
          <w:sz w:val="22"/>
          <w:szCs w:val="22"/>
        </w:rPr>
        <w:t xml:space="preserve">At the University of Washington, I wish to find a diverse community from the vast student body where I can share the </w:t>
      </w:r>
      <w:commentRangeStart w:id="9"/>
      <w:r w:rsidRPr="005B17CD">
        <w:rPr>
          <w:rFonts w:ascii="Roboto" w:hAnsi="Roboto"/>
          <w:color w:val="333333"/>
          <w:sz w:val="22"/>
          <w:szCs w:val="22"/>
        </w:rPr>
        <w:t xml:space="preserve">lessons Michael has allowed me to see. </w:t>
      </w:r>
      <w:commentRangeEnd w:id="9"/>
      <w:r w:rsidR="00257143">
        <w:rPr>
          <w:rStyle w:val="CommentReference"/>
        </w:rPr>
        <w:commentReference w:id="9"/>
      </w:r>
      <w:r w:rsidRPr="005B17CD">
        <w:rPr>
          <w:rFonts w:ascii="Roboto" w:hAnsi="Roboto"/>
          <w:color w:val="333333"/>
          <w:sz w:val="22"/>
          <w:szCs w:val="22"/>
        </w:rPr>
        <w:t>I want to step into the University of Washingt</w:t>
      </w:r>
      <w:commentRangeStart w:id="10"/>
      <w:r w:rsidRPr="005B17CD">
        <w:rPr>
          <w:rFonts w:ascii="Roboto" w:hAnsi="Roboto"/>
          <w:color w:val="333333"/>
          <w:sz w:val="22"/>
          <w:szCs w:val="22"/>
        </w:rPr>
        <w:t xml:space="preserve">on as somebody with a new outlook on </w:t>
      </w:r>
      <w:proofErr w:type="gramStart"/>
      <w:r w:rsidRPr="005B17CD">
        <w:rPr>
          <w:rFonts w:ascii="Roboto" w:hAnsi="Roboto"/>
          <w:color w:val="333333"/>
          <w:sz w:val="22"/>
          <w:szCs w:val="22"/>
        </w:rPr>
        <w:t>life, and</w:t>
      </w:r>
      <w:proofErr w:type="gramEnd"/>
      <w:r w:rsidRPr="005B17CD">
        <w:rPr>
          <w:rFonts w:ascii="Roboto" w:hAnsi="Roboto"/>
          <w:color w:val="333333"/>
          <w:sz w:val="22"/>
          <w:szCs w:val="22"/>
        </w:rPr>
        <w:t xml:space="preserve"> leave as somebody who has left a significant mark on my peers. </w:t>
      </w:r>
      <w:commentRangeEnd w:id="10"/>
      <w:r w:rsidR="00DB11B4">
        <w:rPr>
          <w:rStyle w:val="CommentReference"/>
        </w:rPr>
        <w:commentReference w:id="10"/>
      </w:r>
      <w:r w:rsidRPr="005B17CD">
        <w:rPr>
          <w:rFonts w:ascii="Roboto" w:hAnsi="Roboto"/>
          <w:color w:val="333333"/>
          <w:sz w:val="22"/>
          <w:szCs w:val="22"/>
        </w:rPr>
        <w:t xml:space="preserve">I want to be to them who Michael was to me; </w:t>
      </w:r>
      <w:commentRangeStart w:id="11"/>
      <w:r w:rsidRPr="005B17CD">
        <w:rPr>
          <w:rFonts w:ascii="Roboto" w:hAnsi="Roboto"/>
          <w:color w:val="333333"/>
          <w:sz w:val="22"/>
          <w:szCs w:val="22"/>
        </w:rPr>
        <w:t>somebody they could find comfort in in a world that might have been unfair to them</w:t>
      </w:r>
      <w:commentRangeEnd w:id="11"/>
      <w:r w:rsidR="00596819">
        <w:rPr>
          <w:rStyle w:val="CommentReference"/>
        </w:rPr>
        <w:commentReference w:id="11"/>
      </w:r>
      <w:r w:rsidRPr="005B17CD">
        <w:rPr>
          <w:rFonts w:ascii="Roboto" w:hAnsi="Roboto"/>
          <w:color w:val="333333"/>
          <w:sz w:val="22"/>
          <w:szCs w:val="22"/>
        </w:rPr>
        <w:t>.</w:t>
      </w:r>
    </w:p>
    <w:p w14:paraId="2BAE3FED" w14:textId="77777777" w:rsidR="005B17CD" w:rsidRPr="005B17CD" w:rsidRDefault="005B17CD" w:rsidP="005B17CD"/>
    <w:p w14:paraId="5165458D" w14:textId="77777777" w:rsidR="00B30652" w:rsidRDefault="00B30652"/>
    <w:sectPr w:rsidR="00B30652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yssa Manik" w:date="2021-11-11T14:22:00Z" w:initials="AM">
    <w:p w14:paraId="1219AC22" w14:textId="179EB03A" w:rsidR="00FE10E7" w:rsidRDefault="00FE10E7">
      <w:pPr>
        <w:pStyle w:val="CommentText"/>
      </w:pPr>
      <w:r>
        <w:rPr>
          <w:rStyle w:val="CommentReference"/>
        </w:rPr>
        <w:annotationRef/>
      </w:r>
      <w:r>
        <w:t>Can be more co</w:t>
      </w:r>
      <w:r w:rsidR="00604747">
        <w:t>ncise</w:t>
      </w:r>
      <w:r>
        <w:t>, too wordy.</w:t>
      </w:r>
    </w:p>
  </w:comment>
  <w:comment w:id="2" w:author="Alyssa Manik" w:date="2021-11-11T14:13:00Z" w:initials="AM">
    <w:p w14:paraId="161A507E" w14:textId="456D65F5" w:rsidR="00DB11B4" w:rsidRDefault="00DB11B4">
      <w:pPr>
        <w:pStyle w:val="CommentText"/>
      </w:pPr>
      <w:r>
        <w:rPr>
          <w:rStyle w:val="CommentReference"/>
        </w:rPr>
        <w:annotationRef/>
      </w:r>
      <w:r>
        <w:t xml:space="preserve">I feel like you can rewrite this to make it better. I really like the language from the paragraph, “As a </w:t>
      </w:r>
      <w:proofErr w:type="gramStart"/>
      <w:r>
        <w:t>toddler..</w:t>
      </w:r>
      <w:proofErr w:type="gramEnd"/>
      <w:r>
        <w:t>”</w:t>
      </w:r>
    </w:p>
  </w:comment>
  <w:comment w:id="3" w:author="Alyssa Manik" w:date="2021-11-11T14:23:00Z" w:initials="AM">
    <w:p w14:paraId="45937D43" w14:textId="3256D773" w:rsidR="00596819" w:rsidRDefault="00596819">
      <w:pPr>
        <w:pStyle w:val="CommentText"/>
      </w:pPr>
      <w:r>
        <w:rPr>
          <w:rStyle w:val="CommentReference"/>
        </w:rPr>
        <w:annotationRef/>
      </w:r>
      <w:r>
        <w:t xml:space="preserve">Try to use more active sentences, right now it’s all passive. </w:t>
      </w:r>
    </w:p>
  </w:comment>
  <w:comment w:id="5" w:author="Alyssa Manik" w:date="2021-11-11T14:25:00Z" w:initials="AM">
    <w:p w14:paraId="72773ACC" w14:textId="3BA903D0" w:rsidR="00596819" w:rsidRDefault="00596819">
      <w:pPr>
        <w:pStyle w:val="CommentText"/>
      </w:pPr>
      <w:r>
        <w:rPr>
          <w:rStyle w:val="CommentReference"/>
        </w:rPr>
        <w:annotationRef/>
      </w:r>
      <w:r>
        <w:t>“</w:t>
      </w:r>
      <w:proofErr w:type="gramStart"/>
      <w:r>
        <w:t>took</w:t>
      </w:r>
      <w:proofErr w:type="gramEnd"/>
      <w:r>
        <w:t xml:space="preserve"> home” almost implies that you brought it home and slept on it. Try to rewrite it and make it sound more reflective or </w:t>
      </w:r>
      <w:r w:rsidR="00604747">
        <w:t>impactful</w:t>
      </w:r>
      <w:r>
        <w:t xml:space="preserve"> on your mindset.</w:t>
      </w:r>
    </w:p>
  </w:comment>
  <w:comment w:id="6" w:author="Alyssa Manik" w:date="2021-11-11T14:15:00Z" w:initials="AM">
    <w:p w14:paraId="43AA57F4" w14:textId="5CBB1136" w:rsidR="00DB11B4" w:rsidRDefault="00DB11B4">
      <w:pPr>
        <w:pStyle w:val="CommentText"/>
      </w:pPr>
      <w:r>
        <w:rPr>
          <w:rStyle w:val="CommentReference"/>
        </w:rPr>
        <w:annotationRef/>
      </w:r>
      <w:r>
        <w:t>Is he the sibling of someone in the sports club? The transition here is a bit abrupt.</w:t>
      </w:r>
    </w:p>
  </w:comment>
  <w:comment w:id="7" w:author="Alyssa Manik" w:date="2021-11-11T14:14:00Z" w:initials="AM">
    <w:p w14:paraId="0AE7DF99" w14:textId="7626A7B1" w:rsidR="00DB11B4" w:rsidRDefault="00DB11B4">
      <w:pPr>
        <w:pStyle w:val="CommentText"/>
      </w:pPr>
      <w:r>
        <w:rPr>
          <w:rStyle w:val="CommentReference"/>
        </w:rPr>
        <w:annotationRef/>
      </w:r>
      <w:r>
        <w:t>I’m not too sure I understand the point you’re trying to make here. Don’t be worried about the future? Don’t overthink your actions?</w:t>
      </w:r>
    </w:p>
  </w:comment>
  <w:comment w:id="8" w:author="Alyssa Manik" w:date="2021-11-11T14:27:00Z" w:initials="AM">
    <w:p w14:paraId="7491FADA" w14:textId="26D927C9" w:rsidR="00596819" w:rsidRDefault="00596819">
      <w:pPr>
        <w:pStyle w:val="CommentText"/>
      </w:pPr>
      <w:r>
        <w:rPr>
          <w:rStyle w:val="CommentReference"/>
        </w:rPr>
        <w:annotationRef/>
      </w:r>
      <w:r>
        <w:t>I don’t understand the relation to diversity. Because you’re supposed to focus on how your cultural identity affects how you interact with new people.</w:t>
      </w:r>
    </w:p>
  </w:comment>
  <w:comment w:id="9" w:author="Alyssa Manik" w:date="2021-11-11T14:18:00Z" w:initials="AM">
    <w:p w14:paraId="5ACAAFEE" w14:textId="38C677BF" w:rsidR="00257143" w:rsidRDefault="00257143">
      <w:pPr>
        <w:pStyle w:val="CommentText"/>
      </w:pPr>
      <w:r>
        <w:rPr>
          <w:rStyle w:val="CommentReference"/>
        </w:rPr>
        <w:annotationRef/>
      </w:r>
      <w:r>
        <w:t>Sounds awkward. Try something more like *lessons Michael taught me. (</w:t>
      </w:r>
      <w:r w:rsidR="00FE10E7">
        <w:t>“</w:t>
      </w:r>
      <w:r>
        <w:t>allowed me to see</w:t>
      </w:r>
      <w:r w:rsidR="00FE10E7">
        <w:t>”</w:t>
      </w:r>
      <w:r>
        <w:t xml:space="preserve"> </w:t>
      </w:r>
      <w:r w:rsidR="00FE10E7">
        <w:t>implies a visual aspect</w:t>
      </w:r>
      <w:r>
        <w:t xml:space="preserve"> but the </w:t>
      </w:r>
      <w:r w:rsidR="00FE10E7">
        <w:t>lesson is an understanding not a view)</w:t>
      </w:r>
    </w:p>
  </w:comment>
  <w:comment w:id="10" w:author="Alyssa Manik" w:date="2021-11-11T14:17:00Z" w:initials="AM">
    <w:p w14:paraId="42906635" w14:textId="54CADBB0" w:rsidR="00DB11B4" w:rsidRDefault="00DB11B4">
      <w:pPr>
        <w:pStyle w:val="CommentText"/>
      </w:pPr>
      <w:r>
        <w:rPr>
          <w:rStyle w:val="CommentReference"/>
        </w:rPr>
        <w:annotationRef/>
      </w:r>
      <w:r>
        <w:t xml:space="preserve">I feel like this could be rewritten </w:t>
      </w:r>
      <w:r w:rsidR="00257143">
        <w:t>better. Be a bit more specific about the lessons or the idea you’re going to bring.</w:t>
      </w:r>
    </w:p>
  </w:comment>
  <w:comment w:id="11" w:author="Alyssa Manik" w:date="2021-11-11T14:29:00Z" w:initials="AM">
    <w:p w14:paraId="15474B0C" w14:textId="6A3F3A78" w:rsidR="00596819" w:rsidRDefault="00596819">
      <w:pPr>
        <w:pStyle w:val="CommentText"/>
      </w:pPr>
      <w:r>
        <w:rPr>
          <w:rStyle w:val="CommentReference"/>
        </w:rPr>
        <w:annotationRef/>
      </w:r>
      <w:r>
        <w:t>This is very confusing to me. I can’t tell why “inequality in the world” was mentioned. I also don’t know wh</w:t>
      </w:r>
      <w:r w:rsidR="00E63C23">
        <w:t>at</w:t>
      </w:r>
      <w:r>
        <w:t xml:space="preserve"> it has to do with Michael’s id</w:t>
      </w:r>
      <w:r w:rsidR="00E63C23">
        <w:t>entity</w:t>
      </w:r>
      <w:r>
        <w:t xml:space="preserve"> to you.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19AC22" w15:done="0"/>
  <w15:commentEx w15:paraId="161A507E" w15:done="0"/>
  <w15:commentEx w15:paraId="45937D43" w15:done="0"/>
  <w15:commentEx w15:paraId="72773ACC" w15:done="0"/>
  <w15:commentEx w15:paraId="43AA57F4" w15:done="0"/>
  <w15:commentEx w15:paraId="0AE7DF99" w15:done="0"/>
  <w15:commentEx w15:paraId="7491FADA" w15:done="0"/>
  <w15:commentEx w15:paraId="5ACAAFEE" w15:done="0"/>
  <w15:commentEx w15:paraId="42906635" w15:done="0"/>
  <w15:commentEx w15:paraId="15474B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7A594" w16cex:dateUtc="2021-11-11T22:22:00Z"/>
  <w16cex:commentExtensible w16cex:durableId="2537A392" w16cex:dateUtc="2021-11-11T22:13:00Z"/>
  <w16cex:commentExtensible w16cex:durableId="2537A5E4" w16cex:dateUtc="2021-11-11T22:23:00Z"/>
  <w16cex:commentExtensible w16cex:durableId="2537A645" w16cex:dateUtc="2021-11-11T22:25:00Z"/>
  <w16cex:commentExtensible w16cex:durableId="2537A3E7" w16cex:dateUtc="2021-11-11T22:15:00Z"/>
  <w16cex:commentExtensible w16cex:durableId="2537A3B9" w16cex:dateUtc="2021-11-11T22:14:00Z"/>
  <w16cex:commentExtensible w16cex:durableId="2537A6C3" w16cex:dateUtc="2021-11-11T22:27:00Z"/>
  <w16cex:commentExtensible w16cex:durableId="2537A4CD" w16cex:dateUtc="2021-11-11T22:18:00Z"/>
  <w16cex:commentExtensible w16cex:durableId="2537A471" w16cex:dateUtc="2021-11-11T22:17:00Z"/>
  <w16cex:commentExtensible w16cex:durableId="2537A72C" w16cex:dateUtc="2021-11-11T22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19AC22" w16cid:durableId="2537A594"/>
  <w16cid:commentId w16cid:paraId="161A507E" w16cid:durableId="2537A392"/>
  <w16cid:commentId w16cid:paraId="45937D43" w16cid:durableId="2537A5E4"/>
  <w16cid:commentId w16cid:paraId="72773ACC" w16cid:durableId="2537A645"/>
  <w16cid:commentId w16cid:paraId="43AA57F4" w16cid:durableId="2537A3E7"/>
  <w16cid:commentId w16cid:paraId="0AE7DF99" w16cid:durableId="2537A3B9"/>
  <w16cid:commentId w16cid:paraId="7491FADA" w16cid:durableId="2537A6C3"/>
  <w16cid:commentId w16cid:paraId="5ACAAFEE" w16cid:durableId="2537A4CD"/>
  <w16cid:commentId w16cid:paraId="42906635" w16cid:durableId="2537A471"/>
  <w16cid:commentId w16cid:paraId="15474B0C" w16cid:durableId="2537A7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52"/>
    <w:rsid w:val="00011958"/>
    <w:rsid w:val="000E702B"/>
    <w:rsid w:val="00257143"/>
    <w:rsid w:val="00294833"/>
    <w:rsid w:val="00383C60"/>
    <w:rsid w:val="003B2C2F"/>
    <w:rsid w:val="003E19E2"/>
    <w:rsid w:val="004A375B"/>
    <w:rsid w:val="00555674"/>
    <w:rsid w:val="005817F6"/>
    <w:rsid w:val="00582A80"/>
    <w:rsid w:val="00596819"/>
    <w:rsid w:val="005B17CD"/>
    <w:rsid w:val="005C04FD"/>
    <w:rsid w:val="00604747"/>
    <w:rsid w:val="00815EA1"/>
    <w:rsid w:val="00A3079B"/>
    <w:rsid w:val="00AB02D0"/>
    <w:rsid w:val="00AF5E3B"/>
    <w:rsid w:val="00B22753"/>
    <w:rsid w:val="00B27DF2"/>
    <w:rsid w:val="00B30652"/>
    <w:rsid w:val="00BA2E8C"/>
    <w:rsid w:val="00BD4E5A"/>
    <w:rsid w:val="00DB11B4"/>
    <w:rsid w:val="00DF0977"/>
    <w:rsid w:val="00E63C23"/>
    <w:rsid w:val="00EA5002"/>
    <w:rsid w:val="00EC03CA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475CAC6"/>
  <w15:chartTrackingRefBased/>
  <w15:docId w15:val="{C1D1AE84-3FD3-2740-B6A5-FEE0AD21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E8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652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DB11B4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B1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1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1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1B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Alyssa Manik</cp:lastModifiedBy>
  <cp:revision>29</cp:revision>
  <dcterms:created xsi:type="dcterms:W3CDTF">2021-10-12T02:21:00Z</dcterms:created>
  <dcterms:modified xsi:type="dcterms:W3CDTF">2021-11-11T22:43:00Z</dcterms:modified>
</cp:coreProperties>
</file>