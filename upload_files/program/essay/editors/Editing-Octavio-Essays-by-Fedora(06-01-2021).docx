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B8807" w14:textId="639F28AE" w:rsidR="00DB24B0" w:rsidRPr="00FA7621" w:rsidRDefault="00FA7621">
      <w:pPr>
        <w:pStyle w:val="Body"/>
        <w:spacing w:line="360" w:lineRule="auto"/>
        <w:jc w:val="both"/>
        <w:rPr>
          <w:b/>
          <w:bCs/>
          <w:color w:val="000000" w:themeColor="text1"/>
          <w:u w:color="383838"/>
          <w:shd w:val="clear" w:color="auto" w:fill="FFFFFF"/>
        </w:rPr>
      </w:pPr>
      <w:r w:rsidRPr="00FA7621">
        <w:rPr>
          <w:b/>
          <w:bCs/>
          <w:color w:val="000000" w:themeColor="text1"/>
          <w:u w:color="383838"/>
          <w:shd w:val="clear" w:color="auto" w:fill="FFFFFF"/>
        </w:rPr>
        <w:t>How will opportunities at Purdue support your interests, both in and out of the classroom?</w:t>
      </w:r>
    </w:p>
    <w:p w14:paraId="6A6E464A" w14:textId="77777777" w:rsidR="00DB24B0" w:rsidRDefault="00DB24B0">
      <w:pPr>
        <w:pStyle w:val="Default"/>
        <w:spacing w:line="360" w:lineRule="auto"/>
        <w:jc w:val="both"/>
        <w:rPr>
          <w:rFonts w:ascii="Times New Roman" w:hAnsi="Times New Roman"/>
          <w:color w:val="383838"/>
          <w:sz w:val="24"/>
          <w:szCs w:val="24"/>
          <w:u w:color="383838"/>
          <w:shd w:val="clear" w:color="auto" w:fill="FFFFFF"/>
        </w:rPr>
      </w:pPr>
    </w:p>
    <w:p w14:paraId="238B653E" w14:textId="57B00A65" w:rsidR="00DB24B0" w:rsidRPr="00FA7621" w:rsidRDefault="00280B85">
      <w:pPr>
        <w:pStyle w:val="Default"/>
        <w:spacing w:line="360" w:lineRule="auto"/>
        <w:jc w:val="both"/>
        <w:rPr>
          <w:rFonts w:ascii="Times New Roman" w:eastAsia="Times New Roman" w:hAnsi="Times New Roman" w:cs="Times New Roman"/>
          <w:color w:val="000000" w:themeColor="text1"/>
          <w:sz w:val="24"/>
          <w:szCs w:val="24"/>
          <w:u w:color="383838"/>
          <w:shd w:val="clear" w:color="auto" w:fill="FFFFFF"/>
        </w:rPr>
      </w:pPr>
      <w:r w:rsidRPr="00FA7621">
        <w:rPr>
          <w:rFonts w:ascii="Times New Roman" w:hAnsi="Times New Roman"/>
          <w:color w:val="000000" w:themeColor="text1"/>
          <w:sz w:val="24"/>
          <w:szCs w:val="24"/>
          <w:u w:color="383838"/>
          <w:shd w:val="clear" w:color="auto" w:fill="FFFFFF"/>
        </w:rPr>
        <w:t>The Industrial Engineering curriculum at Purdue would further my career</w:t>
      </w:r>
      <w:r w:rsidR="00F20B03">
        <w:rPr>
          <w:rFonts w:ascii="Times New Roman" w:hAnsi="Times New Roman"/>
          <w:color w:val="000000" w:themeColor="text1"/>
          <w:sz w:val="24"/>
          <w:szCs w:val="24"/>
          <w:u w:color="383838"/>
          <w:shd w:val="clear" w:color="auto" w:fill="FFFFFF"/>
        </w:rPr>
        <w:t xml:space="preserve"> goals in the poultry industry. </w:t>
      </w:r>
      <w:del w:id="0" w:author="Fedora Elrica Gracia" w:date="2021-01-06T20:41:00Z">
        <w:r w:rsidRPr="00FA7621" w:rsidDel="00BC7AAB">
          <w:rPr>
            <w:rFonts w:ascii="Times New Roman" w:hAnsi="Times New Roman"/>
            <w:color w:val="000000" w:themeColor="text1"/>
            <w:sz w:val="24"/>
            <w:szCs w:val="24"/>
            <w:u w:color="383838"/>
            <w:shd w:val="clear" w:color="auto" w:fill="FFFFFF"/>
          </w:rPr>
          <w:delText>Industrial Engineering Design</w:delText>
        </w:r>
      </w:del>
      <w:ins w:id="1" w:author="Fedora Elrica Gracia" w:date="2021-01-06T20:41:00Z">
        <w:r w:rsidR="00BC7AAB">
          <w:rPr>
            <w:rFonts w:ascii="Times New Roman" w:hAnsi="Times New Roman"/>
            <w:color w:val="000000" w:themeColor="text1"/>
            <w:sz w:val="24"/>
            <w:szCs w:val="24"/>
            <w:u w:color="383838"/>
            <w:shd w:val="clear" w:color="auto" w:fill="FFFFFF"/>
          </w:rPr>
          <w:t>Th</w:t>
        </w:r>
        <w:r w:rsidR="00E11786">
          <w:rPr>
            <w:rFonts w:ascii="Times New Roman" w:hAnsi="Times New Roman"/>
            <w:color w:val="000000" w:themeColor="text1"/>
            <w:sz w:val="24"/>
            <w:szCs w:val="24"/>
            <w:u w:color="383838"/>
            <w:shd w:val="clear" w:color="auto" w:fill="FFFFFF"/>
          </w:rPr>
          <w:t>is</w:t>
        </w:r>
      </w:ins>
      <w:r w:rsidRPr="00FA7621">
        <w:rPr>
          <w:rFonts w:ascii="Times New Roman" w:hAnsi="Times New Roman"/>
          <w:color w:val="000000" w:themeColor="text1"/>
          <w:sz w:val="24"/>
          <w:szCs w:val="24"/>
          <w:u w:color="383838"/>
          <w:shd w:val="clear" w:color="auto" w:fill="FFFFFF"/>
        </w:rPr>
        <w:t xml:space="preserve"> course would provide me with electronics equipment knowledge to prevent automated system failures, while Engineering Economics would equip me with economic decision making skills to minimize loss resulted from operation failures. </w:t>
      </w:r>
    </w:p>
    <w:p w14:paraId="35B7C5A1" w14:textId="77777777" w:rsidR="00DB24B0" w:rsidRPr="00FA7621" w:rsidRDefault="00DB24B0">
      <w:pPr>
        <w:pStyle w:val="Default"/>
        <w:spacing w:line="360" w:lineRule="auto"/>
        <w:jc w:val="both"/>
        <w:rPr>
          <w:rFonts w:ascii="Times New Roman" w:eastAsia="Times New Roman" w:hAnsi="Times New Roman" w:cs="Times New Roman"/>
          <w:color w:val="000000" w:themeColor="text1"/>
          <w:sz w:val="24"/>
          <w:szCs w:val="24"/>
          <w:u w:color="383838"/>
          <w:shd w:val="clear" w:color="auto" w:fill="FFFFFF"/>
        </w:rPr>
      </w:pPr>
    </w:p>
    <w:p w14:paraId="66257D9D" w14:textId="7E9C0D4A" w:rsidR="00DB24B0" w:rsidRPr="00FA7621" w:rsidRDefault="00280B85">
      <w:pPr>
        <w:pStyle w:val="Default"/>
        <w:spacing w:line="360" w:lineRule="auto"/>
        <w:jc w:val="both"/>
        <w:rPr>
          <w:rFonts w:ascii="Times New Roman" w:eastAsia="Times New Roman" w:hAnsi="Times New Roman" w:cs="Times New Roman"/>
          <w:color w:val="000000" w:themeColor="text1"/>
          <w:sz w:val="24"/>
          <w:szCs w:val="24"/>
          <w:u w:color="383838"/>
          <w:shd w:val="clear" w:color="auto" w:fill="FFFFFF"/>
        </w:rPr>
      </w:pPr>
      <w:commentRangeStart w:id="2"/>
      <w:r w:rsidRPr="00FA7621">
        <w:rPr>
          <w:rFonts w:ascii="Times New Roman" w:hAnsi="Times New Roman"/>
          <w:color w:val="000000" w:themeColor="text1"/>
          <w:sz w:val="24"/>
          <w:szCs w:val="24"/>
          <w:u w:color="383838"/>
          <w:shd w:val="clear" w:color="auto" w:fill="FFFFFF"/>
        </w:rPr>
        <w:t>At the</w:t>
      </w:r>
      <w:r w:rsidR="00F20B03">
        <w:rPr>
          <w:rFonts w:ascii="Times New Roman" w:hAnsi="Times New Roman"/>
          <w:color w:val="000000" w:themeColor="text1"/>
          <w:sz w:val="24"/>
          <w:szCs w:val="24"/>
          <w:u w:color="383838"/>
          <w:shd w:val="clear" w:color="auto" w:fill="FFFFFF"/>
        </w:rPr>
        <w:t xml:space="preserve"> </w:t>
      </w:r>
      <w:r w:rsidRPr="00FA7621">
        <w:rPr>
          <w:rFonts w:ascii="Times New Roman" w:hAnsi="Times New Roman"/>
          <w:color w:val="000000" w:themeColor="text1"/>
          <w:sz w:val="24"/>
          <w:szCs w:val="24"/>
          <w:u w:color="383838"/>
          <w:shd w:val="clear" w:color="auto" w:fill="FFFFFF"/>
        </w:rPr>
        <w:t>Center for Innovation in Control, Opt</w:t>
      </w:r>
      <w:r w:rsidR="00BC7AAB">
        <w:rPr>
          <w:rFonts w:ascii="Times New Roman" w:hAnsi="Times New Roman"/>
          <w:color w:val="000000" w:themeColor="text1"/>
          <w:sz w:val="24"/>
          <w:szCs w:val="24"/>
          <w:u w:color="383838"/>
          <w:shd w:val="clear" w:color="auto" w:fill="FFFFFF"/>
        </w:rPr>
        <w:t>imization, and Networks (ICON)</w:t>
      </w:r>
      <w:r w:rsidRPr="00FA7621">
        <w:rPr>
          <w:rFonts w:ascii="Times New Roman" w:hAnsi="Times New Roman"/>
          <w:color w:val="000000" w:themeColor="text1"/>
          <w:sz w:val="24"/>
          <w:szCs w:val="24"/>
          <w:u w:color="383838"/>
          <w:shd w:val="clear" w:color="auto" w:fill="FFFFFF"/>
        </w:rPr>
        <w:t>, I would be free</w:t>
      </w:r>
      <w:r w:rsidR="00F20B03">
        <w:rPr>
          <w:rFonts w:ascii="Times New Roman" w:hAnsi="Times New Roman"/>
          <w:color w:val="000000" w:themeColor="text1"/>
          <w:sz w:val="24"/>
          <w:szCs w:val="24"/>
          <w:u w:color="383838"/>
          <w:shd w:val="clear" w:color="auto" w:fill="FFFFFF"/>
        </w:rPr>
        <w:t xml:space="preserve"> </w:t>
      </w:r>
      <w:r w:rsidRPr="00FA7621">
        <w:rPr>
          <w:rFonts w:ascii="Times New Roman" w:hAnsi="Times New Roman"/>
          <w:color w:val="000000" w:themeColor="text1"/>
          <w:sz w:val="24"/>
          <w:szCs w:val="24"/>
          <w:u w:color="383838"/>
          <w:shd w:val="clear" w:color="auto" w:fill="FFFFFF"/>
        </w:rPr>
        <w:t xml:space="preserve">to visit various research facilities and labs, meet fellow future engineers, and learn from various experts </w:t>
      </w:r>
      <w:ins w:id="3" w:author="Fedora Elrica Gracia" w:date="2021-01-06T20:46:00Z">
        <w:r w:rsidR="00C03B48">
          <w:rPr>
            <w:rFonts w:ascii="Times New Roman" w:hAnsi="Times New Roman"/>
            <w:color w:val="000000" w:themeColor="text1"/>
            <w:sz w:val="24"/>
            <w:szCs w:val="24"/>
            <w:u w:color="383838"/>
            <w:shd w:val="clear" w:color="auto" w:fill="FFFFFF"/>
          </w:rPr>
          <w:t xml:space="preserve">that </w:t>
        </w:r>
      </w:ins>
      <w:r w:rsidRPr="00FA7621">
        <w:rPr>
          <w:rFonts w:ascii="Times New Roman" w:hAnsi="Times New Roman"/>
          <w:color w:val="000000" w:themeColor="text1"/>
          <w:sz w:val="24"/>
          <w:szCs w:val="24"/>
          <w:u w:color="383838"/>
          <w:shd w:val="clear" w:color="auto" w:fill="FFFFFF"/>
        </w:rPr>
        <w:t>would certainly broaden my horizon.</w:t>
      </w:r>
      <w:commentRangeEnd w:id="2"/>
      <w:r w:rsidR="00F20B03">
        <w:rPr>
          <w:rStyle w:val="CommentReference"/>
          <w:rFonts w:ascii="Times New Roman" w:hAnsi="Times New Roman" w:cs="Times New Roman"/>
          <w:color w:val="auto"/>
        </w:rPr>
        <w:commentReference w:id="2"/>
      </w:r>
    </w:p>
    <w:p w14:paraId="4750DEDB" w14:textId="77777777" w:rsidR="00DB24B0" w:rsidRPr="00FA7621" w:rsidRDefault="00DB24B0">
      <w:pPr>
        <w:pStyle w:val="Default"/>
        <w:spacing w:line="360" w:lineRule="auto"/>
        <w:jc w:val="both"/>
        <w:rPr>
          <w:rFonts w:ascii="Times New Roman" w:eastAsia="Times New Roman" w:hAnsi="Times New Roman" w:cs="Times New Roman"/>
          <w:color w:val="000000" w:themeColor="text1"/>
          <w:sz w:val="24"/>
          <w:szCs w:val="24"/>
          <w:u w:color="383838"/>
          <w:shd w:val="clear" w:color="auto" w:fill="FFFFFF"/>
        </w:rPr>
      </w:pPr>
    </w:p>
    <w:p w14:paraId="048243D7" w14:textId="16ADB755" w:rsidR="00DB24B0" w:rsidRDefault="00280B85">
      <w:pPr>
        <w:pStyle w:val="Default"/>
        <w:spacing w:line="360" w:lineRule="auto"/>
        <w:jc w:val="both"/>
        <w:rPr>
          <w:rFonts w:ascii="Times New Roman" w:hAnsi="Times New Roman"/>
          <w:color w:val="000000" w:themeColor="text1"/>
          <w:sz w:val="24"/>
          <w:szCs w:val="24"/>
          <w:u w:color="383838"/>
          <w:shd w:val="clear" w:color="auto" w:fill="FFFFFF"/>
        </w:rPr>
      </w:pPr>
      <w:del w:id="4" w:author="Fedora Elrica Gracia" w:date="2021-01-06T20:51:00Z">
        <w:r w:rsidRPr="00FA7621" w:rsidDel="00C03B48">
          <w:rPr>
            <w:rFonts w:ascii="Times New Roman" w:hAnsi="Times New Roman"/>
            <w:color w:val="000000" w:themeColor="text1"/>
            <w:sz w:val="24"/>
            <w:szCs w:val="24"/>
            <w:u w:color="383838"/>
            <w:shd w:val="clear" w:color="auto" w:fill="FFFFFF"/>
          </w:rPr>
          <w:delText>At Purdue</w:delText>
        </w:r>
      </w:del>
      <w:ins w:id="5" w:author="Fedora Elrica Gracia" w:date="2021-01-06T20:51:00Z">
        <w:r w:rsidR="00C03B48">
          <w:rPr>
            <w:rFonts w:ascii="Times New Roman" w:hAnsi="Times New Roman"/>
            <w:color w:val="000000" w:themeColor="text1"/>
            <w:sz w:val="24"/>
            <w:szCs w:val="24"/>
            <w:u w:color="383838"/>
            <w:shd w:val="clear" w:color="auto" w:fill="FFFFFF"/>
          </w:rPr>
          <w:t>Also</w:t>
        </w:r>
      </w:ins>
      <w:r w:rsidRPr="00FA7621">
        <w:rPr>
          <w:rFonts w:ascii="Times New Roman" w:hAnsi="Times New Roman"/>
          <w:color w:val="000000" w:themeColor="text1"/>
          <w:sz w:val="24"/>
          <w:szCs w:val="24"/>
          <w:u w:color="383838"/>
          <w:shd w:val="clear" w:color="auto" w:fill="FFFFFF"/>
        </w:rPr>
        <w:t xml:space="preserve">, </w:t>
      </w:r>
      <w:del w:id="6" w:author="Fedora Elrica Gracia" w:date="2021-01-06T20:58:00Z">
        <w:r w:rsidRPr="00FA7621" w:rsidDel="00E11786">
          <w:rPr>
            <w:rFonts w:ascii="Times New Roman" w:hAnsi="Times New Roman"/>
            <w:color w:val="000000" w:themeColor="text1"/>
            <w:sz w:val="24"/>
            <w:szCs w:val="24"/>
            <w:u w:color="383838"/>
            <w:shd w:val="clear" w:color="auto" w:fill="FFFFFF"/>
          </w:rPr>
          <w:delText xml:space="preserve">I would feel at </w:delText>
        </w:r>
        <w:r w:rsidR="00865C5D" w:rsidDel="00E11786">
          <w:rPr>
            <w:rFonts w:ascii="Times New Roman" w:hAnsi="Times New Roman"/>
            <w:color w:val="000000" w:themeColor="text1"/>
            <w:sz w:val="24"/>
            <w:szCs w:val="24"/>
            <w:u w:color="383838"/>
            <w:shd w:val="clear" w:color="auto" w:fill="FFFFFF"/>
          </w:rPr>
          <w:delText>h</w:delText>
        </w:r>
        <w:r w:rsidRPr="00FA7621" w:rsidDel="00E11786">
          <w:rPr>
            <w:rFonts w:ascii="Times New Roman" w:hAnsi="Times New Roman"/>
            <w:color w:val="000000" w:themeColor="text1"/>
            <w:sz w:val="24"/>
            <w:szCs w:val="24"/>
            <w:u w:color="383838"/>
            <w:shd w:val="clear" w:color="auto" w:fill="FFFFFF"/>
          </w:rPr>
          <w:delText xml:space="preserve">ome with </w:delText>
        </w:r>
      </w:del>
      <w:r w:rsidRPr="00FA7621">
        <w:rPr>
          <w:rFonts w:ascii="Times New Roman" w:hAnsi="Times New Roman"/>
          <w:color w:val="000000" w:themeColor="text1"/>
          <w:sz w:val="24"/>
          <w:szCs w:val="24"/>
          <w:u w:color="383838"/>
          <w:shd w:val="clear" w:color="auto" w:fill="FFFFFF"/>
        </w:rPr>
        <w:t xml:space="preserve">the </w:t>
      </w:r>
      <w:proofErr w:type="spellStart"/>
      <w:r w:rsidRPr="00FA7621">
        <w:rPr>
          <w:rFonts w:ascii="Times New Roman" w:hAnsi="Times New Roman"/>
          <w:color w:val="000000" w:themeColor="text1"/>
          <w:sz w:val="24"/>
          <w:szCs w:val="24"/>
          <w:u w:color="383838"/>
          <w:shd w:val="clear" w:color="auto" w:fill="FFFFFF"/>
        </w:rPr>
        <w:t>BoilerMakers’</w:t>
      </w:r>
      <w:proofErr w:type="spellEnd"/>
      <w:r w:rsidRPr="00FA7621">
        <w:rPr>
          <w:rFonts w:ascii="Times New Roman" w:hAnsi="Times New Roman"/>
          <w:color w:val="000000" w:themeColor="text1"/>
          <w:sz w:val="24"/>
          <w:szCs w:val="24"/>
          <w:u w:color="383838"/>
          <w:shd w:val="clear" w:color="auto" w:fill="FFFFFF"/>
        </w:rPr>
        <w:t xml:space="preserve"> collaborative community </w:t>
      </w:r>
      <w:ins w:id="7" w:author="Fedora Elrica Gracia" w:date="2021-01-06T20:58:00Z">
        <w:r w:rsidR="00E11786">
          <w:rPr>
            <w:rFonts w:ascii="Times New Roman" w:hAnsi="Times New Roman"/>
            <w:color w:val="000000" w:themeColor="text1"/>
            <w:sz w:val="24"/>
            <w:szCs w:val="24"/>
            <w:u w:color="383838"/>
            <w:shd w:val="clear" w:color="auto" w:fill="FFFFFF"/>
          </w:rPr>
          <w:t xml:space="preserve">would support me </w:t>
        </w:r>
      </w:ins>
      <w:r w:rsidRPr="00FA7621">
        <w:rPr>
          <w:rFonts w:ascii="Times New Roman" w:hAnsi="Times New Roman"/>
          <w:color w:val="000000" w:themeColor="text1"/>
          <w:sz w:val="24"/>
          <w:szCs w:val="24"/>
          <w:u w:color="383838"/>
          <w:shd w:val="clear" w:color="auto" w:fill="FFFFFF"/>
        </w:rPr>
        <w:t xml:space="preserve">to build, think, and </w:t>
      </w:r>
      <w:del w:id="8" w:author="Fedora Elrica Gracia" w:date="2021-01-06T20:59:00Z">
        <w:r w:rsidRPr="00FA7621" w:rsidDel="00E11786">
          <w:rPr>
            <w:rFonts w:ascii="Times New Roman" w:hAnsi="Times New Roman"/>
            <w:color w:val="000000" w:themeColor="text1"/>
            <w:sz w:val="24"/>
            <w:szCs w:val="24"/>
            <w:u w:color="383838"/>
            <w:shd w:val="clear" w:color="auto" w:fill="FFFFFF"/>
          </w:rPr>
          <w:delText xml:space="preserve">hack our way to </w:delText>
        </w:r>
      </w:del>
      <w:ins w:id="9" w:author="Fedora Elrica Gracia" w:date="2021-01-06T20:59:00Z">
        <w:r w:rsidR="00E11786">
          <w:rPr>
            <w:rFonts w:ascii="Times New Roman" w:hAnsi="Times New Roman"/>
            <w:color w:val="000000" w:themeColor="text1"/>
            <w:sz w:val="24"/>
            <w:szCs w:val="24"/>
            <w:u w:color="383838"/>
            <w:shd w:val="clear" w:color="auto" w:fill="FFFFFF"/>
          </w:rPr>
          <w:t xml:space="preserve">pave the way for </w:t>
        </w:r>
      </w:ins>
      <w:r w:rsidRPr="00FA7621">
        <w:rPr>
          <w:rFonts w:ascii="Times New Roman" w:hAnsi="Times New Roman"/>
          <w:color w:val="000000" w:themeColor="text1"/>
          <w:sz w:val="24"/>
          <w:szCs w:val="24"/>
          <w:u w:color="383838"/>
          <w:shd w:val="clear" w:color="auto" w:fill="FFFFFF"/>
        </w:rPr>
        <w:t>a bright future unbound by limitations.</w:t>
      </w:r>
    </w:p>
    <w:p w14:paraId="215EF5D9" w14:textId="77777777" w:rsidR="00E11786" w:rsidRDefault="00E11786">
      <w:pPr>
        <w:pStyle w:val="Default"/>
        <w:spacing w:line="360" w:lineRule="auto"/>
        <w:jc w:val="both"/>
        <w:rPr>
          <w:rFonts w:ascii="Times New Roman" w:hAnsi="Times New Roman"/>
          <w:color w:val="000000" w:themeColor="text1"/>
          <w:sz w:val="24"/>
          <w:szCs w:val="24"/>
          <w:u w:color="383838"/>
          <w:shd w:val="clear" w:color="auto" w:fill="FFFFFF"/>
        </w:rPr>
      </w:pPr>
    </w:p>
    <w:p w14:paraId="530A41A0" w14:textId="5059D8A6" w:rsidR="00E11786" w:rsidRDefault="00E11786">
      <w:pPr>
        <w:pStyle w:val="Default"/>
        <w:pBdr>
          <w:bottom w:val="single" w:sz="6" w:space="1" w:color="auto"/>
        </w:pBdr>
        <w:spacing w:line="360" w:lineRule="auto"/>
        <w:jc w:val="both"/>
        <w:rPr>
          <w:rFonts w:ascii="Times New Roman" w:hAnsi="Times New Roman"/>
          <w:color w:val="000000" w:themeColor="text1"/>
          <w:sz w:val="24"/>
          <w:szCs w:val="24"/>
          <w:u w:color="383838"/>
          <w:shd w:val="clear" w:color="auto" w:fill="FFFFFF"/>
        </w:rPr>
      </w:pPr>
    </w:p>
    <w:p w14:paraId="4B846F04" w14:textId="77777777" w:rsidR="00E11786" w:rsidRDefault="00E11786">
      <w:pPr>
        <w:pStyle w:val="Default"/>
        <w:pBdr>
          <w:top w:val="none" w:sz="0" w:space="0" w:color="auto"/>
        </w:pBdr>
        <w:spacing w:line="360" w:lineRule="auto"/>
        <w:jc w:val="both"/>
        <w:rPr>
          <w:rFonts w:ascii="Times New Roman" w:hAnsi="Times New Roman"/>
          <w:color w:val="000000" w:themeColor="text1"/>
          <w:sz w:val="24"/>
          <w:szCs w:val="24"/>
          <w:u w:color="383838"/>
          <w:shd w:val="clear" w:color="auto" w:fill="FFFFFF"/>
        </w:rPr>
      </w:pPr>
    </w:p>
    <w:p w14:paraId="21D94328" w14:textId="2E6D221B" w:rsidR="00E11786" w:rsidRDefault="00E11786">
      <w:pPr>
        <w:pStyle w:val="Default"/>
        <w:pBdr>
          <w:top w:val="none" w:sz="0" w:space="0" w:color="auto"/>
        </w:pBdr>
        <w:spacing w:line="360" w:lineRule="auto"/>
        <w:jc w:val="both"/>
        <w:rPr>
          <w:rFonts w:ascii="Times New Roman" w:hAnsi="Times New Roman"/>
          <w:color w:val="000000" w:themeColor="text1"/>
          <w:sz w:val="24"/>
          <w:szCs w:val="24"/>
          <w:u w:color="383838"/>
          <w:shd w:val="clear" w:color="auto" w:fill="FFFFFF"/>
        </w:rPr>
      </w:pPr>
      <w:r>
        <w:rPr>
          <w:rFonts w:ascii="Times New Roman" w:hAnsi="Times New Roman"/>
          <w:color w:val="000000" w:themeColor="text1"/>
          <w:sz w:val="24"/>
          <w:szCs w:val="24"/>
          <w:u w:color="383838"/>
          <w:shd w:val="clear" w:color="auto" w:fill="FFFFFF"/>
        </w:rPr>
        <w:t>Hi Octavio,</w:t>
      </w:r>
    </w:p>
    <w:p w14:paraId="63AA3CA9" w14:textId="704E5C3B" w:rsidR="00E11786" w:rsidRDefault="00E11786">
      <w:pPr>
        <w:pStyle w:val="Default"/>
        <w:pBdr>
          <w:top w:val="none" w:sz="0" w:space="0" w:color="auto"/>
        </w:pBdr>
        <w:spacing w:line="360" w:lineRule="auto"/>
        <w:jc w:val="both"/>
        <w:rPr>
          <w:rFonts w:ascii="Times New Roman" w:hAnsi="Times New Roman"/>
          <w:color w:val="000000" w:themeColor="text1"/>
          <w:sz w:val="24"/>
          <w:szCs w:val="24"/>
          <w:u w:color="383838"/>
          <w:shd w:val="clear" w:color="auto" w:fill="FFFFFF"/>
        </w:rPr>
      </w:pPr>
      <w:r>
        <w:rPr>
          <w:rFonts w:ascii="Times New Roman" w:hAnsi="Times New Roman"/>
          <w:color w:val="000000" w:themeColor="text1"/>
          <w:sz w:val="24"/>
          <w:szCs w:val="24"/>
          <w:u w:color="383838"/>
          <w:shd w:val="clear" w:color="auto" w:fill="FFFFFF"/>
        </w:rPr>
        <w:t xml:space="preserve">Great prompt you have here. I think </w:t>
      </w:r>
      <w:r w:rsidR="00B637D6">
        <w:rPr>
          <w:rFonts w:ascii="Times New Roman" w:hAnsi="Times New Roman"/>
          <w:color w:val="000000" w:themeColor="text1"/>
          <w:sz w:val="24"/>
          <w:szCs w:val="24"/>
          <w:u w:color="383838"/>
          <w:shd w:val="clear" w:color="auto" w:fill="FFFFFF"/>
        </w:rPr>
        <w:t>you’ve answered the first part of this prompt (how Purdue supports your interest in the classroom) well.</w:t>
      </w:r>
    </w:p>
    <w:p w14:paraId="5B9763A8" w14:textId="77777777" w:rsidR="00B637D6" w:rsidRDefault="00B637D6">
      <w:pPr>
        <w:pStyle w:val="Default"/>
        <w:pBdr>
          <w:top w:val="none" w:sz="0" w:space="0" w:color="auto"/>
        </w:pBdr>
        <w:spacing w:line="360" w:lineRule="auto"/>
        <w:jc w:val="both"/>
        <w:rPr>
          <w:rFonts w:ascii="Times New Roman" w:hAnsi="Times New Roman"/>
          <w:color w:val="000000" w:themeColor="text1"/>
          <w:sz w:val="24"/>
          <w:szCs w:val="24"/>
          <w:u w:color="383838"/>
          <w:shd w:val="clear" w:color="auto" w:fill="FFFFFF"/>
        </w:rPr>
      </w:pPr>
    </w:p>
    <w:p w14:paraId="14713F23" w14:textId="1A483F6B" w:rsidR="00DB24B0" w:rsidRDefault="00B637D6">
      <w:pPr>
        <w:pStyle w:val="Default"/>
        <w:spacing w:line="360" w:lineRule="auto"/>
        <w:jc w:val="both"/>
        <w:rPr>
          <w:rFonts w:ascii="Times New Roman" w:hAnsi="Times New Roman"/>
          <w:color w:val="000000" w:themeColor="text1"/>
          <w:sz w:val="24"/>
          <w:szCs w:val="24"/>
          <w:u w:color="383838"/>
          <w:shd w:val="clear" w:color="auto" w:fill="FFFFFF"/>
        </w:rPr>
      </w:pPr>
      <w:r>
        <w:rPr>
          <w:rFonts w:ascii="Times New Roman" w:hAnsi="Times New Roman"/>
          <w:color w:val="000000" w:themeColor="text1"/>
          <w:sz w:val="24"/>
          <w:szCs w:val="24"/>
          <w:u w:color="383838"/>
          <w:shd w:val="clear" w:color="auto" w:fill="FFFFFF"/>
        </w:rPr>
        <w:t xml:space="preserve">In regards to the second part - I would suggest focusing on 1 point on how Purdue supports your interests outside the classroom, rather than 2 points (ICON and </w:t>
      </w:r>
      <w:proofErr w:type="spellStart"/>
      <w:r>
        <w:rPr>
          <w:rFonts w:ascii="Times New Roman" w:hAnsi="Times New Roman"/>
          <w:color w:val="000000" w:themeColor="text1"/>
          <w:sz w:val="24"/>
          <w:szCs w:val="24"/>
          <w:u w:color="383838"/>
          <w:shd w:val="clear" w:color="auto" w:fill="FFFFFF"/>
        </w:rPr>
        <w:t>BoilerMakers</w:t>
      </w:r>
      <w:proofErr w:type="spellEnd"/>
      <w:r>
        <w:rPr>
          <w:rFonts w:ascii="Times New Roman" w:hAnsi="Times New Roman"/>
          <w:color w:val="000000" w:themeColor="text1"/>
          <w:sz w:val="24"/>
          <w:szCs w:val="24"/>
          <w:u w:color="383838"/>
          <w:shd w:val="clear" w:color="auto" w:fill="FFFFFF"/>
        </w:rPr>
        <w:t>) due to the limited words.</w:t>
      </w:r>
      <w:bookmarkStart w:id="10" w:name="_GoBack"/>
      <w:bookmarkEnd w:id="10"/>
    </w:p>
    <w:p w14:paraId="15781DA9" w14:textId="77777777" w:rsidR="00B637D6" w:rsidRDefault="00B637D6">
      <w:pPr>
        <w:pStyle w:val="Default"/>
        <w:spacing w:line="360" w:lineRule="auto"/>
        <w:jc w:val="both"/>
        <w:rPr>
          <w:rFonts w:ascii="Times New Roman" w:hAnsi="Times New Roman"/>
          <w:color w:val="000000" w:themeColor="text1"/>
          <w:sz w:val="24"/>
          <w:szCs w:val="24"/>
          <w:u w:color="383838"/>
          <w:shd w:val="clear" w:color="auto" w:fill="FFFFFF"/>
        </w:rPr>
      </w:pPr>
    </w:p>
    <w:p w14:paraId="3C16908C" w14:textId="19455770" w:rsidR="00B637D6" w:rsidRDefault="00B637D6">
      <w:pPr>
        <w:pStyle w:val="Default"/>
        <w:spacing w:line="360" w:lineRule="auto"/>
        <w:jc w:val="both"/>
        <w:rPr>
          <w:rFonts w:ascii="Times New Roman" w:hAnsi="Times New Roman"/>
          <w:color w:val="000000" w:themeColor="text1"/>
          <w:sz w:val="24"/>
          <w:szCs w:val="24"/>
          <w:u w:color="383838"/>
          <w:shd w:val="clear" w:color="auto" w:fill="FFFFFF"/>
        </w:rPr>
      </w:pPr>
      <w:r>
        <w:rPr>
          <w:rFonts w:ascii="Times New Roman" w:hAnsi="Times New Roman"/>
          <w:color w:val="000000" w:themeColor="text1"/>
          <w:sz w:val="24"/>
          <w:szCs w:val="24"/>
          <w:u w:color="383838"/>
          <w:shd w:val="clear" w:color="auto" w:fill="FFFFFF"/>
        </w:rPr>
        <w:t xml:space="preserve">I have noted a little bit of my opinion in the column section, which I hope could help. </w:t>
      </w:r>
      <w:r w:rsidRPr="00B637D6">
        <w:rPr>
          <w:rFonts w:ascii="Times New Roman" w:hAnsi="Times New Roman"/>
          <w:color w:val="000000" w:themeColor="text1"/>
          <w:sz w:val="24"/>
          <w:szCs w:val="24"/>
          <w:u w:color="383838"/>
          <w:shd w:val="clear" w:color="auto" w:fill="FFFFFF"/>
        </w:rPr>
        <w:sym w:font="Wingdings" w:char="F04A"/>
      </w:r>
    </w:p>
    <w:p w14:paraId="14383450" w14:textId="77777777" w:rsidR="00B637D6" w:rsidRDefault="00B637D6">
      <w:pPr>
        <w:pStyle w:val="Default"/>
        <w:spacing w:line="360" w:lineRule="auto"/>
        <w:jc w:val="both"/>
        <w:rPr>
          <w:rFonts w:ascii="Times New Roman" w:hAnsi="Times New Roman"/>
          <w:color w:val="000000" w:themeColor="text1"/>
          <w:sz w:val="24"/>
          <w:szCs w:val="24"/>
          <w:u w:color="383838"/>
          <w:shd w:val="clear" w:color="auto" w:fill="FFFFFF"/>
        </w:rPr>
      </w:pPr>
    </w:p>
    <w:p w14:paraId="4B3BA59F" w14:textId="30186087" w:rsidR="00B637D6" w:rsidRDefault="00B637D6">
      <w:pPr>
        <w:pStyle w:val="Default"/>
        <w:spacing w:line="360" w:lineRule="auto"/>
        <w:jc w:val="both"/>
        <w:rPr>
          <w:rFonts w:ascii="Times New Roman" w:hAnsi="Times New Roman"/>
          <w:color w:val="000000" w:themeColor="text1"/>
          <w:sz w:val="24"/>
          <w:szCs w:val="24"/>
          <w:u w:color="383838"/>
          <w:shd w:val="clear" w:color="auto" w:fill="FFFFFF"/>
        </w:rPr>
      </w:pPr>
      <w:r>
        <w:rPr>
          <w:rFonts w:ascii="Times New Roman" w:hAnsi="Times New Roman"/>
          <w:color w:val="000000" w:themeColor="text1"/>
          <w:sz w:val="24"/>
          <w:szCs w:val="24"/>
          <w:u w:color="383838"/>
          <w:shd w:val="clear" w:color="auto" w:fill="FFFFFF"/>
        </w:rPr>
        <w:t xml:space="preserve">All the best, Octavio! </w:t>
      </w:r>
      <w:r w:rsidRPr="00B637D6">
        <w:rPr>
          <w:rFonts w:ascii="Times New Roman" w:hAnsi="Times New Roman"/>
          <w:color w:val="000000" w:themeColor="text1"/>
          <w:sz w:val="24"/>
          <w:szCs w:val="24"/>
          <w:u w:color="383838"/>
          <w:shd w:val="clear" w:color="auto" w:fill="FFFFFF"/>
        </w:rPr>
        <w:sym w:font="Wingdings" w:char="F04A"/>
      </w:r>
    </w:p>
    <w:p w14:paraId="33BCC250" w14:textId="77777777" w:rsidR="00F20B03" w:rsidRPr="00FA7621" w:rsidRDefault="00F20B03">
      <w:pPr>
        <w:pStyle w:val="Default"/>
        <w:spacing w:line="360" w:lineRule="auto"/>
        <w:jc w:val="both"/>
        <w:rPr>
          <w:rFonts w:ascii="Times New Roman" w:eastAsia="Times New Roman" w:hAnsi="Times New Roman" w:cs="Times New Roman"/>
          <w:color w:val="000000" w:themeColor="text1"/>
          <w:sz w:val="24"/>
          <w:szCs w:val="24"/>
          <w:u w:color="383838"/>
          <w:shd w:val="clear" w:color="auto" w:fill="FFFFFF"/>
        </w:rPr>
      </w:pPr>
    </w:p>
    <w:p w14:paraId="578FE5C0" w14:textId="77777777" w:rsidR="00DB24B0" w:rsidRPr="00FA7621" w:rsidRDefault="00DB24B0">
      <w:pPr>
        <w:pStyle w:val="Default"/>
        <w:spacing w:line="360" w:lineRule="auto"/>
        <w:jc w:val="both"/>
        <w:rPr>
          <w:rFonts w:ascii="Times New Roman" w:eastAsia="Times New Roman" w:hAnsi="Times New Roman" w:cs="Times New Roman"/>
          <w:color w:val="000000" w:themeColor="text1"/>
          <w:sz w:val="24"/>
          <w:szCs w:val="24"/>
          <w:u w:color="383838"/>
          <w:shd w:val="clear" w:color="auto" w:fill="FFFFFF"/>
        </w:rPr>
      </w:pPr>
    </w:p>
    <w:p w14:paraId="466DCDE4" w14:textId="77777777" w:rsidR="00DB24B0" w:rsidRDefault="00DB24B0">
      <w:pPr>
        <w:pStyle w:val="Default"/>
        <w:spacing w:line="360" w:lineRule="auto"/>
        <w:jc w:val="both"/>
        <w:rPr>
          <w:rFonts w:ascii="Times New Roman" w:eastAsia="Times New Roman" w:hAnsi="Times New Roman" w:cs="Times New Roman"/>
          <w:color w:val="383838"/>
          <w:sz w:val="24"/>
          <w:szCs w:val="24"/>
          <w:u w:color="383838"/>
          <w:shd w:val="clear" w:color="auto" w:fill="FFFFFF"/>
        </w:rPr>
      </w:pPr>
    </w:p>
    <w:p w14:paraId="7D80872E" w14:textId="77777777" w:rsidR="00DB24B0" w:rsidRDefault="00DB24B0">
      <w:pPr>
        <w:pStyle w:val="Default"/>
        <w:spacing w:line="360" w:lineRule="auto"/>
        <w:jc w:val="both"/>
      </w:pPr>
    </w:p>
    <w:sectPr w:rsidR="00DB24B0">
      <w:headerReference w:type="default" r:id="rId8"/>
      <w:footerReference w:type="default" r:id="rId9"/>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edora Elrica Gracia" w:date="2021-01-06T21:18:00Z" w:initials="FE">
    <w:p w14:paraId="52C08009" w14:textId="274BD9C3" w:rsidR="00F20B03" w:rsidRDefault="00F20B03">
      <w:pPr>
        <w:pStyle w:val="CommentText"/>
      </w:pPr>
      <w:r>
        <w:rPr>
          <w:rStyle w:val="CommentReference"/>
        </w:rPr>
        <w:annotationRef/>
      </w:r>
      <w:r>
        <w:t xml:space="preserve">Hi Octavio, for ICON here – is this something that you can just visit or be a part of/involved? If it is something you can be a part of, I think it would be better to add words such as “I hope to be involved…” – as this would be stronger than visiting. </w:t>
      </w:r>
    </w:p>
    <w:p w14:paraId="2555A97B" w14:textId="77777777" w:rsidR="00F20B03" w:rsidRDefault="00F20B03">
      <w:pPr>
        <w:pStyle w:val="CommentText"/>
      </w:pPr>
    </w:p>
    <w:p w14:paraId="5437B1BF" w14:textId="6A1E2CD7" w:rsidR="00F20B03" w:rsidRDefault="00F20B03">
      <w:pPr>
        <w:pStyle w:val="CommentText"/>
      </w:pPr>
      <w:r>
        <w:t>However, if this place is only available to visit, then I think it would be better to elaborate on something that allows you to be involv</w:t>
      </w:r>
      <w:r w:rsidR="00B637D6">
        <w:t>ed in. Perhaps like a community/group (</w:t>
      </w:r>
      <w:proofErr w:type="spellStart"/>
      <w:r w:rsidR="00B637D6">
        <w:t>BoilerMakers</w:t>
      </w:r>
      <w:proofErr w:type="spellEnd"/>
      <w:r w:rsidR="00B637D6">
        <w:t xml:space="preserve">?) that shares a similar interest/supports your interest, or a community that allows you hands on experience.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4792A" w14:textId="77777777" w:rsidR="00F20B03" w:rsidRDefault="00F20B03">
      <w:r>
        <w:separator/>
      </w:r>
    </w:p>
  </w:endnote>
  <w:endnote w:type="continuationSeparator" w:id="0">
    <w:p w14:paraId="72EFDA4A" w14:textId="77777777" w:rsidR="00F20B03" w:rsidRDefault="00F20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2E1D5" w14:textId="77777777" w:rsidR="00F20B03" w:rsidRDefault="00F20B0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E4CC1" w14:textId="77777777" w:rsidR="00F20B03" w:rsidRDefault="00F20B03">
      <w:r>
        <w:separator/>
      </w:r>
    </w:p>
  </w:footnote>
  <w:footnote w:type="continuationSeparator" w:id="0">
    <w:p w14:paraId="241EFB82" w14:textId="77777777" w:rsidR="00F20B03" w:rsidRDefault="00F20B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C567A" w14:textId="77777777" w:rsidR="00F20B03" w:rsidRDefault="00F20B0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B0"/>
    <w:rsid w:val="00280B85"/>
    <w:rsid w:val="00454D57"/>
    <w:rsid w:val="00865C5D"/>
    <w:rsid w:val="00B637D6"/>
    <w:rsid w:val="00BC7AAB"/>
    <w:rsid w:val="00C03B48"/>
    <w:rsid w:val="00DB24B0"/>
    <w:rsid w:val="00E11786"/>
    <w:rsid w:val="00F20B03"/>
    <w:rsid w:val="00FA7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A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BC7A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AAB"/>
    <w:rPr>
      <w:rFonts w:ascii="Lucida Grande" w:hAnsi="Lucida Grande" w:cs="Lucida Grande"/>
      <w:sz w:val="18"/>
      <w:szCs w:val="18"/>
    </w:rPr>
  </w:style>
  <w:style w:type="character" w:styleId="CommentReference">
    <w:name w:val="annotation reference"/>
    <w:basedOn w:val="DefaultParagraphFont"/>
    <w:uiPriority w:val="99"/>
    <w:semiHidden/>
    <w:unhideWhenUsed/>
    <w:rsid w:val="00F20B03"/>
    <w:rPr>
      <w:sz w:val="18"/>
      <w:szCs w:val="18"/>
    </w:rPr>
  </w:style>
  <w:style w:type="paragraph" w:styleId="CommentText">
    <w:name w:val="annotation text"/>
    <w:basedOn w:val="Normal"/>
    <w:link w:val="CommentTextChar"/>
    <w:uiPriority w:val="99"/>
    <w:semiHidden/>
    <w:unhideWhenUsed/>
    <w:rsid w:val="00F20B03"/>
  </w:style>
  <w:style w:type="character" w:customStyle="1" w:styleId="CommentTextChar">
    <w:name w:val="Comment Text Char"/>
    <w:basedOn w:val="DefaultParagraphFont"/>
    <w:link w:val="CommentText"/>
    <w:uiPriority w:val="99"/>
    <w:semiHidden/>
    <w:rsid w:val="00F20B03"/>
    <w:rPr>
      <w:sz w:val="24"/>
      <w:szCs w:val="24"/>
    </w:rPr>
  </w:style>
  <w:style w:type="paragraph" w:styleId="CommentSubject">
    <w:name w:val="annotation subject"/>
    <w:basedOn w:val="CommentText"/>
    <w:next w:val="CommentText"/>
    <w:link w:val="CommentSubjectChar"/>
    <w:uiPriority w:val="99"/>
    <w:semiHidden/>
    <w:unhideWhenUsed/>
    <w:rsid w:val="00F20B03"/>
    <w:rPr>
      <w:b/>
      <w:bCs/>
      <w:sz w:val="20"/>
      <w:szCs w:val="20"/>
    </w:rPr>
  </w:style>
  <w:style w:type="character" w:customStyle="1" w:styleId="CommentSubjectChar">
    <w:name w:val="Comment Subject Char"/>
    <w:basedOn w:val="CommentTextChar"/>
    <w:link w:val="CommentSubject"/>
    <w:uiPriority w:val="99"/>
    <w:semiHidden/>
    <w:rsid w:val="00F20B03"/>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BC7A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AAB"/>
    <w:rPr>
      <w:rFonts w:ascii="Lucida Grande" w:hAnsi="Lucida Grande" w:cs="Lucida Grande"/>
      <w:sz w:val="18"/>
      <w:szCs w:val="18"/>
    </w:rPr>
  </w:style>
  <w:style w:type="character" w:styleId="CommentReference">
    <w:name w:val="annotation reference"/>
    <w:basedOn w:val="DefaultParagraphFont"/>
    <w:uiPriority w:val="99"/>
    <w:semiHidden/>
    <w:unhideWhenUsed/>
    <w:rsid w:val="00F20B03"/>
    <w:rPr>
      <w:sz w:val="18"/>
      <w:szCs w:val="18"/>
    </w:rPr>
  </w:style>
  <w:style w:type="paragraph" w:styleId="CommentText">
    <w:name w:val="annotation text"/>
    <w:basedOn w:val="Normal"/>
    <w:link w:val="CommentTextChar"/>
    <w:uiPriority w:val="99"/>
    <w:semiHidden/>
    <w:unhideWhenUsed/>
    <w:rsid w:val="00F20B03"/>
  </w:style>
  <w:style w:type="character" w:customStyle="1" w:styleId="CommentTextChar">
    <w:name w:val="Comment Text Char"/>
    <w:basedOn w:val="DefaultParagraphFont"/>
    <w:link w:val="CommentText"/>
    <w:uiPriority w:val="99"/>
    <w:semiHidden/>
    <w:rsid w:val="00F20B03"/>
    <w:rPr>
      <w:sz w:val="24"/>
      <w:szCs w:val="24"/>
    </w:rPr>
  </w:style>
  <w:style w:type="paragraph" w:styleId="CommentSubject">
    <w:name w:val="annotation subject"/>
    <w:basedOn w:val="CommentText"/>
    <w:next w:val="CommentText"/>
    <w:link w:val="CommentSubjectChar"/>
    <w:uiPriority w:val="99"/>
    <w:semiHidden/>
    <w:unhideWhenUsed/>
    <w:rsid w:val="00F20B03"/>
    <w:rPr>
      <w:b/>
      <w:bCs/>
      <w:sz w:val="20"/>
      <w:szCs w:val="20"/>
    </w:rPr>
  </w:style>
  <w:style w:type="character" w:customStyle="1" w:styleId="CommentSubjectChar">
    <w:name w:val="Comment Subject Char"/>
    <w:basedOn w:val="CommentTextChar"/>
    <w:link w:val="CommentSubject"/>
    <w:uiPriority w:val="99"/>
    <w:semiHidden/>
    <w:rsid w:val="00F20B03"/>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205</Words>
  <Characters>1171</Characters>
  <Application>Microsoft Macintosh Word</Application>
  <DocSecurity>0</DocSecurity>
  <Lines>9</Lines>
  <Paragraphs>2</Paragraphs>
  <ScaleCrop>false</ScaleCrop>
  <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5</cp:revision>
  <dcterms:created xsi:type="dcterms:W3CDTF">2021-01-05T13:51:00Z</dcterms:created>
  <dcterms:modified xsi:type="dcterms:W3CDTF">2021-01-06T14:20:00Z</dcterms:modified>
</cp:coreProperties>
</file>