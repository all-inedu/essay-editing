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56F4C5" w14:textId="64E5F0B4" w:rsidR="001B1DC2" w:rsidRPr="001B1DC2" w:rsidRDefault="001B1DC2">
      <w:pPr>
        <w:rPr>
          <w:color w:val="FF0000"/>
        </w:rPr>
      </w:pPr>
      <w:r w:rsidRPr="001B1DC2">
        <w:rPr>
          <w:color w:val="FF0000"/>
        </w:rPr>
        <w:t>27 words to go to cut!</w:t>
      </w:r>
      <w:r>
        <w:rPr>
          <w:color w:val="FF0000"/>
        </w:rPr>
        <w:t xml:space="preserve"> – please help! </w:t>
      </w:r>
    </w:p>
    <w:p w14:paraId="6ECD8A0A" w14:textId="77777777" w:rsidR="001B1DC2" w:rsidRDefault="001B1DC2">
      <w:pPr>
        <w:rPr>
          <w:color w:val="0000FF"/>
        </w:rPr>
      </w:pPr>
    </w:p>
    <w:p w14:paraId="00000001" w14:textId="4EE8C263" w:rsidR="00A828D1" w:rsidRDefault="00E778C9">
      <w:pPr>
        <w:rPr>
          <w:color w:val="0000FF"/>
        </w:rPr>
      </w:pPr>
      <w:r>
        <w:rPr>
          <w:color w:val="0000FF"/>
        </w:rPr>
        <w:t xml:space="preserve">Discuss an accomplishment, event, or </w:t>
      </w:r>
      <w:proofErr w:type="spellStart"/>
      <w:r>
        <w:rPr>
          <w:color w:val="0000FF"/>
        </w:rPr>
        <w:t>reali</w:t>
      </w:r>
      <w:r w:rsidR="00EA37E7">
        <w:rPr>
          <w:color w:val="0000FF"/>
        </w:rPr>
        <w:t>s</w:t>
      </w:r>
      <w:r>
        <w:rPr>
          <w:color w:val="0000FF"/>
        </w:rPr>
        <w:t>ation</w:t>
      </w:r>
      <w:proofErr w:type="spellEnd"/>
      <w:r>
        <w:rPr>
          <w:color w:val="0000FF"/>
        </w:rPr>
        <w:t xml:space="preserve"> that sparked a period of personal growth and a new understanding of yourself or others.</w:t>
      </w:r>
    </w:p>
    <w:p w14:paraId="00000002" w14:textId="77777777" w:rsidR="00A828D1" w:rsidRDefault="00A828D1"/>
    <w:p w14:paraId="00000003" w14:textId="77777777" w:rsidR="00A828D1" w:rsidRDefault="00E778C9">
      <w:r>
        <w:t xml:space="preserve">It was back at 2014’s Moonshine Jungle Concert Tour that I started dreaming. </w:t>
      </w:r>
    </w:p>
    <w:p w14:paraId="00000004" w14:textId="77777777" w:rsidR="00A828D1" w:rsidRDefault="00A828D1"/>
    <w:p w14:paraId="00000005" w14:textId="77777777" w:rsidR="00A828D1" w:rsidDel="002670E8" w:rsidRDefault="00E778C9">
      <w:pPr>
        <w:rPr>
          <w:del w:id="0" w:author="Matthew" w:date="2019-10-31T11:40:00Z"/>
        </w:rPr>
      </w:pPr>
      <w:r>
        <w:t xml:space="preserve">Showers of fireworks, laser lights, and silver confetti filled up the stage. Bruno Mars picked up his surf-green Fender Stratocaster and casually sang "Our First Time” as he greeted his hysteric fans. </w:t>
      </w:r>
    </w:p>
    <w:p w14:paraId="00000006" w14:textId="77777777" w:rsidR="00A828D1" w:rsidDel="002670E8" w:rsidRDefault="00E778C9">
      <w:pPr>
        <w:rPr>
          <w:del w:id="1" w:author="Matthew" w:date="2019-10-31T11:40:00Z"/>
        </w:rPr>
      </w:pPr>
      <w:del w:id="2" w:author="Matthew" w:date="2019-10-31T11:40:00Z">
        <w:r w:rsidDel="002670E8">
          <w:delText xml:space="preserve"> </w:delText>
        </w:r>
      </w:del>
    </w:p>
    <w:p w14:paraId="310DD666" w14:textId="77777777" w:rsidR="002670E8" w:rsidRDefault="00E778C9">
      <w:pPr>
        <w:rPr>
          <w:ins w:id="3" w:author="Matthew" w:date="2019-10-31T11:40:00Z"/>
        </w:rPr>
      </w:pPr>
      <w:r>
        <w:t xml:space="preserve">The whole </w:t>
      </w:r>
      <w:del w:id="4" w:author="Matthew" w:date="2019-10-31T11:38:00Z">
        <w:r w:rsidDel="00EA37E7">
          <w:delText>stage shook</w:delText>
        </w:r>
      </w:del>
      <w:ins w:id="5" w:author="Matthew" w:date="2019-10-31T11:38:00Z">
        <w:r w:rsidR="00EA37E7">
          <w:t>ar</w:t>
        </w:r>
      </w:ins>
      <w:ins w:id="6" w:author="Matthew" w:date="2019-10-31T11:39:00Z">
        <w:r w:rsidR="00EA37E7">
          <w:t>ena were in awe</w:t>
        </w:r>
      </w:ins>
      <w:r>
        <w:t xml:space="preserve"> at his presence. Loyal fans chanting his name</w:t>
      </w:r>
      <w:del w:id="7" w:author="Matthew" w:date="2019-10-31T11:39:00Z">
        <w:r w:rsidDel="00EA37E7">
          <w:delText>. They would jam to his record</w:delText>
        </w:r>
      </w:del>
      <w:ins w:id="8" w:author="Matthew" w:date="2019-10-31T11:39:00Z">
        <w:r w:rsidR="00EA37E7">
          <w:t xml:space="preserve">, jamming to his </w:t>
        </w:r>
      </w:ins>
      <w:ins w:id="9" w:author="Matthew" w:date="2019-10-31T11:40:00Z">
        <w:r w:rsidR="002670E8">
          <w:t>hits</w:t>
        </w:r>
      </w:ins>
      <w:r>
        <w:t xml:space="preserve"> for hours. </w:t>
      </w:r>
    </w:p>
    <w:p w14:paraId="0465D8DA" w14:textId="77777777" w:rsidR="002670E8" w:rsidRDefault="002670E8">
      <w:pPr>
        <w:rPr>
          <w:ins w:id="10" w:author="Matthew" w:date="2019-10-31T11:40:00Z"/>
        </w:rPr>
      </w:pPr>
    </w:p>
    <w:p w14:paraId="00000007" w14:textId="7AE6D427" w:rsidR="00A828D1" w:rsidRDefault="00E778C9">
      <w:pPr>
        <w:rPr>
          <w:i/>
        </w:rPr>
      </w:pPr>
      <w:r>
        <w:rPr>
          <w:i/>
        </w:rPr>
        <w:t xml:space="preserve">I wanted to be like him someday. </w:t>
      </w:r>
    </w:p>
    <w:p w14:paraId="00000008" w14:textId="77777777" w:rsidR="00A828D1" w:rsidRDefault="00A828D1"/>
    <w:p w14:paraId="00000009" w14:textId="7724B3B9" w:rsidR="00A828D1" w:rsidRDefault="00E778C9">
      <w:r>
        <w:t>Day and night, I would practice new techniques and riffs. I signed up for intensive courses from a lead guitarist of a local rock band. You</w:t>
      </w:r>
      <w:ins w:id="11" w:author="Matthew" w:date="2019-10-31T11:40:00Z">
        <w:r w:rsidR="002670E8">
          <w:t>T</w:t>
        </w:r>
      </w:ins>
      <w:del w:id="12" w:author="Matthew" w:date="2019-10-31T11:40:00Z">
        <w:r w:rsidDel="002670E8">
          <w:delText>t</w:delText>
        </w:r>
      </w:del>
      <w:r>
        <w:t xml:space="preserve">ube videos ranging from ACDC’s “Back in Black” until Wes Montgomery’s jazz licks would be repeated over and over until I got the feel of it. At school, </w:t>
      </w:r>
      <w:del w:id="13" w:author="Matthew" w:date="2019-10-31T11:41:00Z">
        <w:r w:rsidDel="002670E8">
          <w:delText xml:space="preserve">I </w:delText>
        </w:r>
      </w:del>
      <w:ins w:id="14" w:author="Matthew" w:date="2019-10-31T11:41:00Z">
        <w:r w:rsidR="002670E8">
          <w:t>my carefree soul</w:t>
        </w:r>
        <w:r w:rsidR="002670E8">
          <w:t xml:space="preserve"> </w:t>
        </w:r>
      </w:ins>
      <w:r>
        <w:t xml:space="preserve">would </w:t>
      </w:r>
      <w:del w:id="15" w:author="Matthew" w:date="2019-10-31T11:41:00Z">
        <w:r w:rsidDel="002670E8">
          <w:delText xml:space="preserve">even </w:delText>
        </w:r>
      </w:del>
      <w:r>
        <w:t xml:space="preserve">hum randomly during lunch, only to experiment with a new melody in my head. It came to </w:t>
      </w:r>
      <w:ins w:id="16" w:author="Matthew" w:date="2019-10-31T11:41:00Z">
        <w:r w:rsidR="002670E8">
          <w:t>a</w:t>
        </w:r>
      </w:ins>
      <w:del w:id="17" w:author="Matthew" w:date="2019-10-31T11:41:00Z">
        <w:r w:rsidDel="002670E8">
          <w:delText>the</w:delText>
        </w:r>
      </w:del>
      <w:r>
        <w:t xml:space="preserve"> point where my dream grew into an ambition, and </w:t>
      </w:r>
      <w:del w:id="18" w:author="Matthew" w:date="2019-10-31T11:42:00Z">
        <w:r w:rsidDel="002670E8">
          <w:delText xml:space="preserve">my </w:delText>
        </w:r>
      </w:del>
      <w:r>
        <w:t>ambition turned into</w:t>
      </w:r>
      <w:ins w:id="19" w:author="Matthew" w:date="2019-10-31T11:42:00Z">
        <w:r w:rsidR="002670E8">
          <w:t xml:space="preserve"> </w:t>
        </w:r>
      </w:ins>
      <w:del w:id="20" w:author="Matthew" w:date="2019-10-31T11:42:00Z">
        <w:r w:rsidDel="002670E8">
          <w:delText xml:space="preserve"> an </w:delText>
        </w:r>
      </w:del>
      <w:r>
        <w:t xml:space="preserve">obsession. </w:t>
      </w:r>
    </w:p>
    <w:p w14:paraId="0000000A" w14:textId="77777777" w:rsidR="00A828D1" w:rsidRDefault="00A828D1"/>
    <w:p w14:paraId="0000000B" w14:textId="77777777" w:rsidR="00A828D1" w:rsidRDefault="00E778C9">
      <w:r>
        <w:t xml:space="preserve">August 2017. My teacher invited me to join an audition for my church’s youth band. </w:t>
      </w:r>
    </w:p>
    <w:p w14:paraId="0000000C" w14:textId="77777777" w:rsidR="00A828D1" w:rsidRDefault="00A828D1"/>
    <w:p w14:paraId="0000000D" w14:textId="55551064" w:rsidR="00A828D1" w:rsidRDefault="00E778C9">
      <w:r>
        <w:rPr>
          <w:i/>
        </w:rPr>
        <w:t>Here is my chance!</w:t>
      </w:r>
      <w:r>
        <w:t xml:space="preserve"> My first milestone is in sight. I perfected two songs</w:t>
      </w:r>
      <w:del w:id="21" w:author="Matthew" w:date="2019-10-31T11:43:00Z">
        <w:r w:rsidDel="002670E8">
          <w:delText>,</w:delText>
        </w:r>
      </w:del>
      <w:r>
        <w:t xml:space="preserve"> and performed in front of </w:t>
      </w:r>
      <w:del w:id="22" w:author="Matthew" w:date="2019-10-31T11:43:00Z">
        <w:r w:rsidDel="002670E8">
          <w:delText xml:space="preserve">famous </w:delText>
        </w:r>
      </w:del>
      <w:ins w:id="23" w:author="Matthew" w:date="2019-10-31T11:43:00Z">
        <w:r w:rsidR="002670E8">
          <w:t>locally renowned</w:t>
        </w:r>
        <w:r w:rsidR="002670E8">
          <w:t xml:space="preserve"> </w:t>
        </w:r>
      </w:ins>
      <w:r>
        <w:t xml:space="preserve">band members, only to receive a rejection </w:t>
      </w:r>
      <w:del w:id="24" w:author="Matthew" w:date="2019-10-31T11:44:00Z">
        <w:r w:rsidDel="002670E8">
          <w:delText>couple of days</w:delText>
        </w:r>
      </w:del>
      <w:ins w:id="25" w:author="Matthew" w:date="2019-10-31T11:44:00Z">
        <w:r w:rsidR="002670E8">
          <w:t>notice shortly</w:t>
        </w:r>
      </w:ins>
      <w:r>
        <w:t xml:space="preserve"> </w:t>
      </w:r>
      <w:ins w:id="26" w:author="Matthew" w:date="2019-10-31T11:45:00Z">
        <w:r w:rsidR="002670E8">
          <w:t>after</w:t>
        </w:r>
      </w:ins>
      <w:del w:id="27" w:author="Matthew" w:date="2019-10-31T11:45:00Z">
        <w:r w:rsidDel="002670E8">
          <w:delText>later</w:delText>
        </w:r>
      </w:del>
      <w:r>
        <w:t xml:space="preserve">. The news struck me real hard. </w:t>
      </w:r>
      <w:moveFromRangeStart w:id="28" w:author="Matthew" w:date="2019-10-31T11:46:00Z" w:name="move23414794"/>
      <w:moveFrom w:id="29" w:author="Matthew" w:date="2019-10-31T11:46:00Z">
        <w:r w:rsidDel="002670E8">
          <w:t xml:space="preserve">I felt miserable, dejected. </w:t>
        </w:r>
      </w:moveFrom>
      <w:moveFromRangeEnd w:id="28"/>
      <w:r>
        <w:t xml:space="preserve">It was </w:t>
      </w:r>
      <w:r>
        <w:rPr>
          <w:i/>
        </w:rPr>
        <w:t>only</w:t>
      </w:r>
      <w:r>
        <w:t xml:space="preserve"> an audition for a church band, and I failed. Was my hard work not enough? </w:t>
      </w:r>
    </w:p>
    <w:p w14:paraId="0000000E" w14:textId="77777777" w:rsidR="00A828D1" w:rsidRDefault="00A828D1"/>
    <w:p w14:paraId="0000000F" w14:textId="24BF9410" w:rsidR="00A828D1" w:rsidDel="002670E8" w:rsidRDefault="002670E8">
      <w:pPr>
        <w:rPr>
          <w:del w:id="30" w:author="Matthew" w:date="2019-10-31T11:46:00Z"/>
        </w:rPr>
      </w:pPr>
      <w:moveToRangeStart w:id="31" w:author="Matthew" w:date="2019-10-31T11:46:00Z" w:name="move23414794"/>
      <w:moveTo w:id="32" w:author="Matthew" w:date="2019-10-31T11:46:00Z">
        <w:r>
          <w:t>I felt miserable, dejected.</w:t>
        </w:r>
      </w:moveTo>
      <w:moveToRangeEnd w:id="31"/>
      <w:del w:id="33" w:author="Matthew" w:date="2019-10-31T11:46:00Z">
        <w:r w:rsidR="00E778C9" w:rsidDel="002670E8">
          <w:delText>Months passed by before I could get back on my feet and continued perfecting my skills.</w:delText>
        </w:r>
      </w:del>
    </w:p>
    <w:p w14:paraId="649FFFC1" w14:textId="77777777" w:rsidR="002670E8" w:rsidRDefault="002670E8">
      <w:pPr>
        <w:rPr>
          <w:ins w:id="34" w:author="Matthew" w:date="2019-10-31T11:46:00Z"/>
        </w:rPr>
      </w:pPr>
    </w:p>
    <w:p w14:paraId="00000010" w14:textId="77777777" w:rsidR="00A828D1" w:rsidRDefault="00A828D1"/>
    <w:p w14:paraId="00000011" w14:textId="35EA638D" w:rsidR="00A828D1" w:rsidDel="002670E8" w:rsidRDefault="00E778C9">
      <w:pPr>
        <w:rPr>
          <w:del w:id="35" w:author="Matthew" w:date="2019-10-31T11:47:00Z"/>
        </w:rPr>
      </w:pPr>
      <w:r>
        <w:t xml:space="preserve">One night, as I was studying, my parents had a massive argument and I </w:t>
      </w:r>
      <w:ins w:id="36" w:author="Matthew" w:date="2019-10-31T11:46:00Z">
        <w:r w:rsidR="002670E8">
          <w:t>over</w:t>
        </w:r>
      </w:ins>
      <w:r>
        <w:t>heard my 11-year old brother crying softly in his room. In an instant, I was by his side, comforting him.</w:t>
      </w:r>
      <w:ins w:id="37" w:author="Matthew" w:date="2019-10-31T11:47:00Z">
        <w:r w:rsidR="002670E8">
          <w:t xml:space="preserve"> </w:t>
        </w:r>
      </w:ins>
    </w:p>
    <w:p w14:paraId="00000012" w14:textId="77777777" w:rsidR="00A828D1" w:rsidDel="002670E8" w:rsidRDefault="00A828D1">
      <w:pPr>
        <w:rPr>
          <w:del w:id="38" w:author="Matthew" w:date="2019-10-31T11:47:00Z"/>
        </w:rPr>
      </w:pPr>
    </w:p>
    <w:p w14:paraId="00000013" w14:textId="19303E73" w:rsidR="00A828D1" w:rsidRDefault="00E778C9">
      <w:r>
        <w:t xml:space="preserve">I took my guitar and </w:t>
      </w:r>
      <w:r w:rsidR="001B1DC2">
        <w:t>played Hillsong’s</w:t>
      </w:r>
      <w:r>
        <w:t xml:space="preserve"> “Cry of the Broken” to help soothe him. After a while, his demeanor lightened. He started throwing balls at me again and we played FIFA.</w:t>
      </w:r>
    </w:p>
    <w:p w14:paraId="00000014" w14:textId="77777777" w:rsidR="00A828D1" w:rsidRDefault="00A828D1"/>
    <w:p w14:paraId="00000015" w14:textId="1AA2B56F" w:rsidR="00A828D1" w:rsidRDefault="00E778C9">
      <w:r>
        <w:t xml:space="preserve">Looking back at that night, I may </w:t>
      </w:r>
      <w:ins w:id="39" w:author="Matthew" w:date="2019-10-31T11:48:00Z">
        <w:r w:rsidR="002670E8">
          <w:t xml:space="preserve">have </w:t>
        </w:r>
      </w:ins>
      <w:r>
        <w:t>not remember</w:t>
      </w:r>
      <w:ins w:id="40" w:author="Matthew" w:date="2019-10-31T11:48:00Z">
        <w:r w:rsidR="002670E8">
          <w:t>ed</w:t>
        </w:r>
      </w:ins>
      <w:r>
        <w:t xml:space="preserve"> what my parents were quarreling about, but I’ll always remember that subtle yet clear epiphany about playing a guitar. It comforted my brother, and it felt...great.</w:t>
      </w:r>
    </w:p>
    <w:p w14:paraId="00000016" w14:textId="77777777" w:rsidR="00A828D1" w:rsidRDefault="00A828D1"/>
    <w:p w14:paraId="00000017" w14:textId="1264550D" w:rsidR="00A828D1" w:rsidRPr="00BD7935" w:rsidRDefault="00E778C9">
      <w:pPr>
        <w:rPr>
          <w:rPrChange w:id="41" w:author="Matthew" w:date="2019-10-31T11:57:00Z">
            <w:rPr/>
          </w:rPrChange>
        </w:rPr>
      </w:pPr>
      <w:r>
        <w:t xml:space="preserve">I realized that my dream of </w:t>
      </w:r>
      <w:del w:id="42" w:author="Matthew" w:date="2019-10-31T11:53:00Z">
        <w:r w:rsidDel="00BD7935">
          <w:delText>playing music on stage</w:delText>
        </w:r>
      </w:del>
      <w:ins w:id="43" w:author="Matthew" w:date="2019-10-31T11:53:00Z">
        <w:r w:rsidR="00BD7935">
          <w:t>electrify</w:t>
        </w:r>
      </w:ins>
      <w:ins w:id="44" w:author="Matthew" w:date="2019-10-31T11:54:00Z">
        <w:r w:rsidR="00BD7935">
          <w:t>ing stage after stage as lead guitarist</w:t>
        </w:r>
      </w:ins>
      <w:r>
        <w:t xml:space="preserve"> </w:t>
      </w:r>
      <w:ins w:id="45" w:author="Matthew" w:date="2019-10-31T11:54:00Z">
        <w:r w:rsidR="00BD7935">
          <w:t>was</w:t>
        </w:r>
      </w:ins>
      <w:del w:id="46" w:author="Matthew" w:date="2019-10-31T11:54:00Z">
        <w:r w:rsidDel="00BD7935">
          <w:delText>is</w:delText>
        </w:r>
      </w:del>
      <w:r>
        <w:t xml:space="preserve"> just </w:t>
      </w:r>
      <w:del w:id="47" w:author="Matthew" w:date="2019-10-31T11:54:00Z">
        <w:r w:rsidDel="00BD7935">
          <w:delText xml:space="preserve">a </w:delText>
        </w:r>
      </w:del>
      <w:ins w:id="48" w:author="Matthew" w:date="2019-10-31T11:54:00Z">
        <w:r w:rsidR="00BD7935">
          <w:t>one</w:t>
        </w:r>
        <w:r w:rsidR="00BD7935">
          <w:t xml:space="preserve"> </w:t>
        </w:r>
      </w:ins>
      <w:r>
        <w:t xml:space="preserve">mere road out of the myriad of paths I </w:t>
      </w:r>
      <w:del w:id="49" w:author="Matthew" w:date="2019-10-31T11:53:00Z">
        <w:r w:rsidDel="00BD7935">
          <w:delText xml:space="preserve">can </w:delText>
        </w:r>
      </w:del>
      <w:ins w:id="50" w:author="Matthew" w:date="2019-10-31T11:53:00Z">
        <w:r w:rsidR="00BD7935">
          <w:t>could have</w:t>
        </w:r>
        <w:r w:rsidR="00BD7935">
          <w:t xml:space="preserve"> </w:t>
        </w:r>
      </w:ins>
      <w:r>
        <w:t>pursue</w:t>
      </w:r>
      <w:ins w:id="51" w:author="Matthew" w:date="2019-10-31T11:53:00Z">
        <w:r w:rsidR="00BD7935">
          <w:t>d</w:t>
        </w:r>
      </w:ins>
      <w:r>
        <w:t>. Music</w:t>
      </w:r>
      <w:ins w:id="52" w:author="Matthew" w:date="2019-10-31T11:55:00Z">
        <w:r w:rsidR="00BD7935">
          <w:t xml:space="preserve"> –</w:t>
        </w:r>
      </w:ins>
      <w:del w:id="53" w:author="Matthew" w:date="2019-10-31T11:55:00Z">
        <w:r w:rsidDel="00BD7935">
          <w:delText>,</w:delText>
        </w:r>
      </w:del>
      <w:r>
        <w:t xml:space="preserve"> </w:t>
      </w:r>
      <w:del w:id="54" w:author="Matthew" w:date="2019-10-31T11:54:00Z">
        <w:r w:rsidDel="00BD7935">
          <w:delText xml:space="preserve">using </w:delText>
        </w:r>
      </w:del>
      <w:ins w:id="55" w:author="Matthew" w:date="2019-10-31T11:54:00Z">
        <w:r w:rsidR="00BD7935">
          <w:t>brought</w:t>
        </w:r>
      </w:ins>
      <w:ins w:id="56" w:author="Matthew" w:date="2019-10-31T11:55:00Z">
        <w:r w:rsidR="00BD7935">
          <w:t xml:space="preserve"> </w:t>
        </w:r>
      </w:ins>
      <w:ins w:id="57" w:author="Matthew" w:date="2019-10-31T11:54:00Z">
        <w:r w:rsidR="00BD7935">
          <w:t xml:space="preserve">to life </w:t>
        </w:r>
      </w:ins>
      <w:ins w:id="58" w:author="Matthew" w:date="2019-10-31T12:16:00Z">
        <w:r w:rsidR="009C71FD">
          <w:t>through</w:t>
        </w:r>
      </w:ins>
      <w:ins w:id="59" w:author="Matthew" w:date="2019-10-31T11:55:00Z">
        <w:r w:rsidR="00BD7935">
          <w:t xml:space="preserve"> </w:t>
        </w:r>
      </w:ins>
      <w:del w:id="60" w:author="Matthew" w:date="2019-10-31T11:55:00Z">
        <w:r w:rsidDel="00BD7935">
          <w:delText xml:space="preserve">various kinds of </w:delText>
        </w:r>
      </w:del>
      <w:r>
        <w:t>instrument</w:t>
      </w:r>
      <w:ins w:id="61" w:author="Matthew" w:date="2019-10-31T11:56:00Z">
        <w:r w:rsidR="00BD7935">
          <w:t>al mediums</w:t>
        </w:r>
      </w:ins>
      <w:del w:id="62" w:author="Matthew" w:date="2019-10-31T11:56:00Z">
        <w:r w:rsidDel="00BD7935">
          <w:delText>s</w:delText>
        </w:r>
      </w:del>
      <w:r>
        <w:t>, personalities</w:t>
      </w:r>
      <w:ins w:id="63" w:author="Matthew" w:date="2019-10-31T11:56:00Z">
        <w:r w:rsidR="00BD7935">
          <w:t xml:space="preserve"> and</w:t>
        </w:r>
      </w:ins>
      <w:del w:id="64" w:author="Matthew" w:date="2019-10-31T11:56:00Z">
        <w:r w:rsidDel="00BD7935">
          <w:delText>, or</w:delText>
        </w:r>
      </w:del>
      <w:r>
        <w:t xml:space="preserve"> emotions</w:t>
      </w:r>
      <w:ins w:id="65" w:author="Matthew" w:date="2019-10-31T11:56:00Z">
        <w:r w:rsidR="00BD7935">
          <w:t xml:space="preserve"> – can all</w:t>
        </w:r>
      </w:ins>
      <w:del w:id="66" w:author="Matthew" w:date="2019-10-31T11:56:00Z">
        <w:r w:rsidDel="00BD7935">
          <w:delText>, can</w:delText>
        </w:r>
      </w:del>
      <w:r>
        <w:t xml:space="preserve"> be </w:t>
      </w:r>
      <w:del w:id="67" w:author="Matthew" w:date="2019-10-31T12:16:00Z">
        <w:r w:rsidDel="009C71FD">
          <w:delText xml:space="preserve">used </w:delText>
        </w:r>
      </w:del>
      <w:ins w:id="68" w:author="Matthew" w:date="2019-10-31T12:16:00Z">
        <w:r w:rsidR="009C71FD">
          <w:t>synergized</w:t>
        </w:r>
        <w:r w:rsidR="009C71FD">
          <w:t xml:space="preserve"> </w:t>
        </w:r>
      </w:ins>
      <w:del w:id="69" w:author="Matthew" w:date="2019-10-31T11:56:00Z">
        <w:r w:rsidDel="00BD7935">
          <w:delText>to create an impact to other</w:delText>
        </w:r>
      </w:del>
      <w:ins w:id="70" w:author="Matthew" w:date="2019-10-31T11:56:00Z">
        <w:r w:rsidR="00BD7935">
          <w:t>in conjunction to</w:t>
        </w:r>
      </w:ins>
      <w:ins w:id="71" w:author="Matthew" w:date="2019-10-31T11:57:00Z">
        <w:r w:rsidR="00BD7935">
          <w:t xml:space="preserve"> connect with</w:t>
        </w:r>
      </w:ins>
      <w:r>
        <w:t xml:space="preserve"> people in uncountable ways.</w:t>
      </w:r>
    </w:p>
    <w:p w14:paraId="00000018" w14:textId="77777777" w:rsidR="00A828D1" w:rsidRDefault="00A828D1"/>
    <w:p w14:paraId="00000019" w14:textId="77777777" w:rsidR="00A828D1" w:rsidRDefault="00E778C9">
      <w:r>
        <w:lastRenderedPageBreak/>
        <w:t>When my close friend is stressed, I would play our favorite Backstreet Boys song and sing them together.</w:t>
      </w:r>
    </w:p>
    <w:p w14:paraId="0000001A" w14:textId="77777777" w:rsidR="00A828D1" w:rsidRDefault="00A828D1"/>
    <w:p w14:paraId="0000001B" w14:textId="77777777" w:rsidR="00A828D1" w:rsidRDefault="00E778C9">
      <w:r>
        <w:t xml:space="preserve">When my school is competing in tournaments, I would encourage and hype them up with </w:t>
      </w:r>
      <w:del w:id="72" w:author="Matthew" w:date="2019-10-31T11:59:00Z">
        <w:r w:rsidDel="00BD7935">
          <w:delText xml:space="preserve"> </w:delText>
        </w:r>
      </w:del>
      <w:r>
        <w:t>Queen’s classic “We Are the Champions” or The Beatles’ “Come Together”.</w:t>
      </w:r>
    </w:p>
    <w:p w14:paraId="0000001C" w14:textId="77777777" w:rsidR="00A828D1" w:rsidRDefault="00A828D1"/>
    <w:p w14:paraId="0000001D" w14:textId="77777777" w:rsidR="00A828D1" w:rsidRDefault="00E778C9">
      <w:r>
        <w:t xml:space="preserve">When I’m having a huge fight with my girlfriend, we would calm down, breathe, and reconnect with each other through music, even before we start speaking again. </w:t>
      </w:r>
    </w:p>
    <w:p w14:paraId="0000001E" w14:textId="77777777" w:rsidR="00A828D1" w:rsidRDefault="00A828D1"/>
    <w:p w14:paraId="0000001F" w14:textId="4BF3BE75" w:rsidR="00A828D1" w:rsidRDefault="00E778C9">
      <w:r>
        <w:t xml:space="preserve">I decided to </w:t>
      </w:r>
      <w:del w:id="73" w:author="Matthew" w:date="2019-10-31T11:59:00Z">
        <w:r w:rsidDel="00BD7935">
          <w:delText xml:space="preserve">keep </w:delText>
        </w:r>
      </w:del>
      <w:ins w:id="74" w:author="Matthew" w:date="2019-10-31T11:59:00Z">
        <w:r w:rsidR="00BD7935">
          <w:t>employ</w:t>
        </w:r>
        <w:r w:rsidR="00BD7935">
          <w:t xml:space="preserve"> </w:t>
        </w:r>
      </w:ins>
      <w:r>
        <w:t xml:space="preserve">this new mindset and use my guitar </w:t>
      </w:r>
      <w:del w:id="75" w:author="Matthew" w:date="2019-10-31T12:00:00Z">
        <w:r w:rsidDel="00E145D3">
          <w:delText>as an act of expressing</w:delText>
        </w:r>
      </w:del>
      <w:ins w:id="76" w:author="Matthew" w:date="2019-10-31T12:00:00Z">
        <w:r w:rsidR="00E145D3">
          <w:t xml:space="preserve">to not only </w:t>
        </w:r>
      </w:ins>
      <w:del w:id="77" w:author="Matthew" w:date="2019-10-31T12:00:00Z">
        <w:r w:rsidDel="00E145D3">
          <w:delText xml:space="preserve"> myself better and to </w:delText>
        </w:r>
      </w:del>
      <w:r>
        <w:t xml:space="preserve">encourage and motivate other people </w:t>
      </w:r>
      <w:ins w:id="78" w:author="Matthew" w:date="2019-10-31T12:01:00Z">
        <w:r w:rsidR="00E145D3">
          <w:t>in</w:t>
        </w:r>
      </w:ins>
      <w:del w:id="79" w:author="Matthew" w:date="2019-10-31T12:01:00Z">
        <w:r w:rsidDel="00E145D3">
          <w:delText>through</w:delText>
        </w:r>
      </w:del>
      <w:r>
        <w:t xml:space="preserve"> different situations</w:t>
      </w:r>
      <w:ins w:id="80" w:author="Matthew" w:date="2019-10-31T12:01:00Z">
        <w:r w:rsidR="00E145D3">
          <w:t>, but also use it as a means of self-expression</w:t>
        </w:r>
      </w:ins>
      <w:r>
        <w:t xml:space="preserve">. </w:t>
      </w:r>
    </w:p>
    <w:p w14:paraId="00000020" w14:textId="77777777" w:rsidR="00A828D1" w:rsidRDefault="00A828D1"/>
    <w:p w14:paraId="00000021" w14:textId="6EA3239F" w:rsidR="00A828D1" w:rsidRDefault="00E778C9">
      <w:r>
        <w:t>Six months later, during the second</w:t>
      </w:r>
      <w:ins w:id="81" w:author="Matthew" w:date="2019-10-31T12:02:00Z">
        <w:r w:rsidR="00E145D3">
          <w:t xml:space="preserve"> </w:t>
        </w:r>
      </w:ins>
      <w:del w:id="82" w:author="Matthew" w:date="2019-10-31T12:02:00Z">
        <w:r w:rsidDel="00E145D3">
          <w:delText>-</w:delText>
        </w:r>
      </w:del>
      <w:r>
        <w:t xml:space="preserve">round of auditions, I finally got accepted to my church’s youth band. I was happy, but not as happy as I thought I would be. I don’t need to have huge concerts to </w:t>
      </w:r>
      <w:del w:id="83" w:author="Matthew" w:date="2019-10-31T12:03:00Z">
        <w:r w:rsidDel="00E145D3">
          <w:delText>demonstrate my ability and show my emotions</w:delText>
        </w:r>
      </w:del>
      <w:ins w:id="84" w:author="Matthew" w:date="2019-10-31T12:03:00Z">
        <w:r w:rsidR="00E145D3">
          <w:t>move hundreds of thousands of a crowd at once</w:t>
        </w:r>
      </w:ins>
      <w:del w:id="85" w:author="Matthew" w:date="2019-10-31T12:02:00Z">
        <w:r w:rsidDel="00E145D3">
          <w:delText>. I</w:delText>
        </w:r>
      </w:del>
      <w:ins w:id="86" w:author="Matthew" w:date="2019-10-31T12:02:00Z">
        <w:r w:rsidR="00E145D3">
          <w:t>; i</w:t>
        </w:r>
      </w:ins>
      <w:r>
        <w:t xml:space="preserve">t is more important that I could use my guitar to spread my message and make a positive impact </w:t>
      </w:r>
      <w:del w:id="87" w:author="Matthew" w:date="2019-10-31T12:04:00Z">
        <w:r w:rsidDel="00E145D3">
          <w:delText xml:space="preserve">to </w:delText>
        </w:r>
      </w:del>
      <w:ins w:id="88" w:author="Matthew" w:date="2019-10-31T12:04:00Z">
        <w:r w:rsidR="00E145D3">
          <w:t>starting with</w:t>
        </w:r>
        <w:r w:rsidR="00E145D3">
          <w:t xml:space="preserve"> </w:t>
        </w:r>
      </w:ins>
      <w:r>
        <w:t>my closest circle</w:t>
      </w:r>
      <w:ins w:id="89" w:author="Matthew" w:date="2019-10-31T12:04:00Z">
        <w:r w:rsidR="00E145D3">
          <w:t>s</w:t>
        </w:r>
      </w:ins>
      <w:r>
        <w:t>.</w:t>
      </w:r>
    </w:p>
    <w:p w14:paraId="00000022" w14:textId="77777777" w:rsidR="00A828D1" w:rsidRDefault="00A828D1"/>
    <w:p w14:paraId="00000023" w14:textId="1418AA97" w:rsidR="00A828D1" w:rsidDel="00E145D3" w:rsidRDefault="00E778C9">
      <w:pPr>
        <w:rPr>
          <w:del w:id="90" w:author="Matthew" w:date="2019-10-31T12:06:00Z"/>
        </w:rPr>
      </w:pPr>
      <w:r>
        <w:t xml:space="preserve">Looking further, </w:t>
      </w:r>
      <w:del w:id="91" w:author="Matthew" w:date="2019-10-31T12:06:00Z">
        <w:r w:rsidDel="00E145D3">
          <w:delText xml:space="preserve">this new </w:delText>
        </w:r>
        <w:r w:rsidR="001B1DC2" w:rsidDel="00E145D3">
          <w:delText>realization</w:delText>
        </w:r>
        <w:r w:rsidDel="00E145D3">
          <w:delText xml:space="preserve"> extends to all other experiences as well. I perceived my goals with a wider horizon of opportunities, instead of only a single path of obsession.</w:delText>
        </w:r>
      </w:del>
    </w:p>
    <w:p w14:paraId="00000024" w14:textId="11552638" w:rsidR="00A828D1" w:rsidDel="00E145D3" w:rsidRDefault="00A828D1">
      <w:pPr>
        <w:rPr>
          <w:del w:id="92" w:author="Matthew" w:date="2019-10-31T12:06:00Z"/>
        </w:rPr>
      </w:pPr>
    </w:p>
    <w:p w14:paraId="00000025" w14:textId="6EF2F741" w:rsidR="00A828D1" w:rsidRDefault="00E778C9" w:rsidP="00E145D3">
      <w:pPr>
        <w:pPrChange w:id="93" w:author="Matthew" w:date="2019-10-31T12:06:00Z">
          <w:pPr/>
        </w:pPrChange>
      </w:pPr>
      <w:del w:id="94" w:author="Matthew" w:date="2019-10-31T12:06:00Z">
        <w:r w:rsidDel="00E145D3">
          <w:delText>Helping my friends with their homework. Developing my passion in corporate finance. Singing together with friends and family</w:delText>
        </w:r>
      </w:del>
      <w:ins w:id="95" w:author="Matthew" w:date="2019-10-31T12:06:00Z">
        <w:r w:rsidR="00E145D3">
          <w:t>I started noticing a chan</w:t>
        </w:r>
      </w:ins>
      <w:ins w:id="96" w:author="Matthew" w:date="2019-10-31T12:07:00Z">
        <w:r w:rsidR="00E145D3">
          <w:t>ge with which I approach all other aspects in my life</w:t>
        </w:r>
      </w:ins>
      <w:r>
        <w:t xml:space="preserve">. </w:t>
      </w:r>
      <w:ins w:id="97" w:author="Matthew" w:date="2019-10-31T12:08:00Z">
        <w:r w:rsidR="00E145D3">
          <w:t xml:space="preserve">Be it my pursuit for academic excellence or career goals, </w:t>
        </w:r>
      </w:ins>
      <w:r>
        <w:t xml:space="preserve">I now </w:t>
      </w:r>
      <w:del w:id="98" w:author="Matthew" w:date="2019-10-31T12:09:00Z">
        <w:r w:rsidDel="00E145D3">
          <w:delText>see everything</w:delText>
        </w:r>
      </w:del>
      <w:ins w:id="99" w:author="Matthew" w:date="2019-10-31T12:09:00Z">
        <w:r w:rsidR="00E145D3">
          <w:t>possess my very own pair of bird’s eyes to see the</w:t>
        </w:r>
      </w:ins>
      <w:r>
        <w:t xml:space="preserve"> big</w:t>
      </w:r>
      <w:ins w:id="100" w:author="Matthew" w:date="2019-10-31T12:09:00Z">
        <w:r w:rsidR="00E145D3">
          <w:t>ger</w:t>
        </w:r>
      </w:ins>
      <w:r>
        <w:t xml:space="preserve"> picture</w:t>
      </w:r>
      <w:del w:id="101" w:author="Matthew" w:date="2019-10-31T12:09:00Z">
        <w:r w:rsidDel="00E145D3">
          <w:delText>, a</w:delText>
        </w:r>
      </w:del>
      <w:ins w:id="102" w:author="Matthew" w:date="2019-10-31T12:09:00Z">
        <w:r w:rsidR="00E145D3">
          <w:t xml:space="preserve"> </w:t>
        </w:r>
      </w:ins>
      <w:del w:id="103" w:author="Matthew" w:date="2019-10-31T12:10:00Z">
        <w:r w:rsidDel="009C71FD">
          <w:delText xml:space="preserve"> process, </w:delText>
        </w:r>
      </w:del>
      <w:r>
        <w:t xml:space="preserve">instead of </w:t>
      </w:r>
      <w:ins w:id="104" w:author="Matthew" w:date="2019-10-31T12:10:00Z">
        <w:r w:rsidR="009C71FD">
          <w:t xml:space="preserve">just </w:t>
        </w:r>
      </w:ins>
      <w:r>
        <w:t xml:space="preserve">a series of ambitions to </w:t>
      </w:r>
      <w:del w:id="105" w:author="Matthew" w:date="2019-10-31T12:11:00Z">
        <w:r w:rsidDel="009C71FD">
          <w:delText>fulfill</w:delText>
        </w:r>
      </w:del>
      <w:ins w:id="106" w:author="Matthew" w:date="2019-10-31T12:11:00Z">
        <w:r w:rsidR="009C71FD">
          <w:t xml:space="preserve">tick </w:t>
        </w:r>
      </w:ins>
      <w:ins w:id="107" w:author="Matthew" w:date="2019-10-31T12:18:00Z">
        <w:r w:rsidR="009C71FD">
          <w:t>boxes off of</w:t>
        </w:r>
      </w:ins>
      <w:r>
        <w:t xml:space="preserve">. </w:t>
      </w:r>
    </w:p>
    <w:p w14:paraId="3D90A913" w14:textId="77777777" w:rsidR="00DF4987" w:rsidRDefault="00DF4987"/>
    <w:p w14:paraId="00000027" w14:textId="3C49B9CF" w:rsidR="00A828D1" w:rsidRDefault="00E778C9">
      <w:del w:id="108" w:author="Matthew" w:date="2019-10-31T12:11:00Z">
        <w:r w:rsidDel="009C71FD">
          <w:delText>In the end, Bruno Mars can easily rock the stage and move fans with his electrifying band. I may not have 22.1M Instagram followers</w:delText>
        </w:r>
      </w:del>
      <w:ins w:id="109" w:author="Matthew" w:date="2019-10-31T12:27:00Z">
        <w:r w:rsidR="00DF4987">
          <w:t xml:space="preserve">My end goal is </w:t>
        </w:r>
      </w:ins>
      <w:ins w:id="110" w:author="Matthew" w:date="2019-10-31T12:28:00Z">
        <w:r w:rsidR="00DF4987">
          <w:t xml:space="preserve">to </w:t>
        </w:r>
      </w:ins>
      <w:ins w:id="111" w:author="Matthew" w:date="2019-10-31T12:27:00Z">
        <w:r w:rsidR="00DF4987">
          <w:t>no longer</w:t>
        </w:r>
      </w:ins>
      <w:ins w:id="112" w:author="Matthew" w:date="2019-10-31T12:11:00Z">
        <w:r w:rsidR="009C71FD">
          <w:t xml:space="preserve"> be part of Bruno Mars’</w:t>
        </w:r>
      </w:ins>
      <w:ins w:id="113" w:author="Matthew" w:date="2019-10-31T12:13:00Z">
        <w:r w:rsidR="009C71FD">
          <w:t>s</w:t>
        </w:r>
      </w:ins>
      <w:ins w:id="114" w:author="Matthew" w:date="2019-10-31T12:11:00Z">
        <w:r w:rsidR="009C71FD">
          <w:t xml:space="preserve"> next </w:t>
        </w:r>
      </w:ins>
      <w:ins w:id="115" w:author="Matthew" w:date="2019-10-31T12:31:00Z">
        <w:r w:rsidR="003644AE">
          <w:t>world</w:t>
        </w:r>
      </w:ins>
      <w:ins w:id="116" w:author="Matthew" w:date="2019-10-31T12:15:00Z">
        <w:r w:rsidR="009C71FD">
          <w:t xml:space="preserve"> tour</w:t>
        </w:r>
      </w:ins>
      <w:ins w:id="117" w:author="Matthew" w:date="2019-10-31T12:27:00Z">
        <w:r w:rsidR="00DF4987">
          <w:t>.</w:t>
        </w:r>
      </w:ins>
      <w:del w:id="118" w:author="Matthew" w:date="2019-10-31T12:27:00Z">
        <w:r w:rsidDel="00DF4987">
          <w:delText>,</w:delText>
        </w:r>
      </w:del>
      <w:r>
        <w:t xml:space="preserve"> </w:t>
      </w:r>
      <w:del w:id="119" w:author="Matthew" w:date="2019-10-31T12:28:00Z">
        <w:r w:rsidDel="00DF4987">
          <w:delText xml:space="preserve">but </w:delText>
        </w:r>
      </w:del>
      <w:del w:id="120" w:author="Matthew" w:date="2019-10-31T12:24:00Z">
        <w:r w:rsidDel="00DF4987">
          <w:delText>I know that I touch the audience when they say “I know it was you playing”, even when they do not see me</w:delText>
        </w:r>
      </w:del>
      <w:del w:id="121" w:author="Matthew" w:date="2019-10-31T12:28:00Z">
        <w:r w:rsidDel="00DF4987">
          <w:delText>.</w:delText>
        </w:r>
      </w:del>
      <w:ins w:id="122" w:author="Matthew" w:date="2019-10-31T12:28:00Z">
        <w:r w:rsidR="00DF4987">
          <w:t>It</w:t>
        </w:r>
      </w:ins>
      <w:ins w:id="123" w:author="Matthew" w:date="2019-10-31T12:32:00Z">
        <w:r w:rsidR="003644AE">
          <w:t xml:space="preserve"> is</w:t>
        </w:r>
      </w:ins>
      <w:ins w:id="124" w:author="Matthew" w:date="2019-10-31T12:28:00Z">
        <w:r w:rsidR="00DF4987">
          <w:t xml:space="preserve"> t</w:t>
        </w:r>
      </w:ins>
      <w:ins w:id="125" w:author="Matthew" w:date="2019-10-31T12:29:00Z">
        <w:r w:rsidR="00DF4987">
          <w:t xml:space="preserve">o </w:t>
        </w:r>
      </w:ins>
      <w:ins w:id="126" w:author="Matthew" w:date="2019-10-31T12:31:00Z">
        <w:r w:rsidR="003644AE">
          <w:t>headline my own</w:t>
        </w:r>
      </w:ins>
      <w:ins w:id="127" w:author="Matthew" w:date="2019-10-31T12:36:00Z">
        <w:r w:rsidR="003644AE">
          <w:t>, lifelong</w:t>
        </w:r>
      </w:ins>
      <w:ins w:id="128" w:author="Matthew" w:date="2019-10-31T12:32:00Z">
        <w:r w:rsidR="003644AE">
          <w:t xml:space="preserve"> </w:t>
        </w:r>
      </w:ins>
      <w:ins w:id="129" w:author="Matthew" w:date="2019-10-31T12:34:00Z">
        <w:r w:rsidR="003644AE">
          <w:t xml:space="preserve">heart-to-heart </w:t>
        </w:r>
      </w:ins>
      <w:ins w:id="130" w:author="Matthew" w:date="2019-10-31T12:35:00Z">
        <w:r w:rsidR="003644AE">
          <w:t>rendition</w:t>
        </w:r>
      </w:ins>
      <w:ins w:id="131" w:author="Matthew" w:date="2019-10-31T12:33:00Z">
        <w:r w:rsidR="003644AE">
          <w:t xml:space="preserve"> wherever I </w:t>
        </w:r>
      </w:ins>
      <w:ins w:id="132" w:author="Matthew" w:date="2019-10-31T12:36:00Z">
        <w:r w:rsidR="003644AE">
          <w:t>go</w:t>
        </w:r>
      </w:ins>
      <w:ins w:id="133" w:author="Matthew" w:date="2019-10-31T12:33:00Z">
        <w:r w:rsidR="003644AE">
          <w:t>.</w:t>
        </w:r>
      </w:ins>
      <w:bookmarkStart w:id="134" w:name="_GoBack"/>
      <w:bookmarkEnd w:id="134"/>
    </w:p>
    <w:p w14:paraId="00000028" w14:textId="77777777" w:rsidR="00A828D1" w:rsidRDefault="00A828D1"/>
    <w:p w14:paraId="00000029" w14:textId="77777777" w:rsidR="00A828D1" w:rsidRDefault="00A828D1"/>
    <w:p w14:paraId="0000002A" w14:textId="77777777" w:rsidR="00A828D1" w:rsidRDefault="00A828D1"/>
    <w:p w14:paraId="0000002B" w14:textId="77777777" w:rsidR="00A828D1" w:rsidRDefault="00A828D1"/>
    <w:p w14:paraId="0000002C" w14:textId="77777777" w:rsidR="00A828D1" w:rsidRDefault="00A828D1"/>
    <w:p w14:paraId="0000002D" w14:textId="77777777" w:rsidR="00A828D1" w:rsidRDefault="00A828D1"/>
    <w:p w14:paraId="0000002E" w14:textId="77777777" w:rsidR="00A828D1" w:rsidRDefault="00A828D1"/>
    <w:p w14:paraId="0000002F" w14:textId="77777777" w:rsidR="00A828D1" w:rsidRDefault="00A828D1">
      <w:pPr>
        <w:rPr>
          <w:color w:val="0000FF"/>
        </w:rPr>
      </w:pPr>
    </w:p>
    <w:p w14:paraId="00000030" w14:textId="77777777" w:rsidR="00A828D1" w:rsidRDefault="00A828D1"/>
    <w:p w14:paraId="00000031" w14:textId="77777777" w:rsidR="00A828D1" w:rsidRDefault="00A828D1"/>
    <w:p w14:paraId="00000032" w14:textId="77777777" w:rsidR="00A828D1" w:rsidRDefault="00A828D1"/>
    <w:p w14:paraId="00000033" w14:textId="77777777" w:rsidR="00A828D1" w:rsidRDefault="00A828D1"/>
    <w:p w14:paraId="00000034" w14:textId="77777777" w:rsidR="00A828D1" w:rsidRDefault="00A828D1"/>
    <w:p w14:paraId="00000035" w14:textId="77777777" w:rsidR="00A828D1" w:rsidRDefault="00A828D1"/>
    <w:p w14:paraId="00000036" w14:textId="77777777" w:rsidR="00A828D1" w:rsidRDefault="00A828D1"/>
    <w:p w14:paraId="00000037" w14:textId="77777777" w:rsidR="00A828D1" w:rsidRDefault="00A828D1"/>
    <w:p w14:paraId="00000038" w14:textId="77777777" w:rsidR="00A828D1" w:rsidRDefault="00E778C9">
      <w:r>
        <w:t xml:space="preserve">Alternate personal essay: </w:t>
      </w:r>
      <w:proofErr w:type="spellStart"/>
      <w:r>
        <w:t>daven’s</w:t>
      </w:r>
      <w:proofErr w:type="spellEnd"/>
      <w:r>
        <w:t xml:space="preserve"> advice</w:t>
      </w:r>
    </w:p>
    <w:p w14:paraId="00000039" w14:textId="77777777" w:rsidR="00A828D1" w:rsidRDefault="00A828D1"/>
    <w:p w14:paraId="0000003A" w14:textId="77777777" w:rsidR="00A828D1" w:rsidRDefault="00E778C9">
      <w:proofErr w:type="spellStart"/>
      <w:r>
        <w:t>Jangan</w:t>
      </w:r>
      <w:proofErr w:type="spellEnd"/>
      <w:r>
        <w:t xml:space="preserve"> </w:t>
      </w:r>
      <w:proofErr w:type="spellStart"/>
      <w:r>
        <w:t>tentang</w:t>
      </w:r>
      <w:proofErr w:type="spellEnd"/>
      <w:r>
        <w:t xml:space="preserve"> financial problems</w:t>
      </w:r>
    </w:p>
    <w:p w14:paraId="0000003B" w14:textId="77777777" w:rsidR="00A828D1" w:rsidRDefault="00E778C9">
      <w:r>
        <w:t>Focus on other things how u communicate with owner or founder of company</w:t>
      </w:r>
    </w:p>
    <w:p w14:paraId="0000003C" w14:textId="77777777" w:rsidR="00A828D1" w:rsidRDefault="00A828D1"/>
    <w:p w14:paraId="0000003D" w14:textId="77777777" w:rsidR="00A828D1" w:rsidRDefault="00E778C9">
      <w:proofErr w:type="spellStart"/>
      <w:r>
        <w:t>Mreka</w:t>
      </w:r>
      <w:proofErr w:type="spellEnd"/>
      <w:r>
        <w:t xml:space="preserve"> </w:t>
      </w:r>
      <w:proofErr w:type="spellStart"/>
      <w:r>
        <w:t>ngeyel</w:t>
      </w:r>
      <w:proofErr w:type="spellEnd"/>
      <w:r>
        <w:t xml:space="preserve"> </w:t>
      </w:r>
    </w:p>
    <w:p w14:paraId="0000003E" w14:textId="77777777" w:rsidR="00A828D1" w:rsidRDefault="00A828D1"/>
    <w:p w14:paraId="0000003F" w14:textId="77777777" w:rsidR="00A828D1" w:rsidRDefault="00E778C9">
      <w:proofErr w:type="spellStart"/>
      <w:r>
        <w:t>Gamau</w:t>
      </w:r>
      <w:proofErr w:type="spellEnd"/>
      <w:r>
        <w:t xml:space="preserve"> </w:t>
      </w:r>
      <w:proofErr w:type="spellStart"/>
      <w:r>
        <w:t>dengerin</w:t>
      </w:r>
      <w:proofErr w:type="spellEnd"/>
      <w:r>
        <w:t xml:space="preserve"> </w:t>
      </w:r>
      <w:proofErr w:type="spellStart"/>
      <w:r>
        <w:t>walaupun</w:t>
      </w:r>
      <w:proofErr w:type="spellEnd"/>
      <w:r>
        <w:t xml:space="preserve"> salah</w:t>
      </w:r>
    </w:p>
    <w:p w14:paraId="00000040" w14:textId="77777777" w:rsidR="00A828D1" w:rsidRDefault="00A828D1"/>
    <w:p w14:paraId="00000041" w14:textId="77777777" w:rsidR="00A828D1" w:rsidRDefault="00E778C9">
      <w:r>
        <w:t>Not showcasing in terms of financial analysis</w:t>
      </w:r>
    </w:p>
    <w:p w14:paraId="00000042" w14:textId="77777777" w:rsidR="00A828D1" w:rsidRDefault="00A828D1"/>
    <w:p w14:paraId="00000043" w14:textId="77777777" w:rsidR="00A828D1" w:rsidRDefault="00E778C9">
      <w:r>
        <w:t>The point is in everything else</w:t>
      </w:r>
    </w:p>
    <w:p w14:paraId="00000044" w14:textId="77777777" w:rsidR="00A828D1" w:rsidRDefault="00A828D1"/>
    <w:p w14:paraId="00000045" w14:textId="77777777" w:rsidR="00A828D1" w:rsidRDefault="00E778C9">
      <w:r>
        <w:t xml:space="preserve">Communication, negotiation, </w:t>
      </w:r>
    </w:p>
    <w:p w14:paraId="00000046" w14:textId="77777777" w:rsidR="00A828D1" w:rsidRDefault="00A828D1"/>
    <w:p w14:paraId="00000047" w14:textId="77777777" w:rsidR="00A828D1" w:rsidRDefault="00E778C9">
      <w:r>
        <w:t>Surrounding the business problem itself</w:t>
      </w:r>
    </w:p>
    <w:p w14:paraId="00000048" w14:textId="77777777" w:rsidR="00A828D1" w:rsidRDefault="00A828D1"/>
    <w:p w14:paraId="00000049" w14:textId="77777777" w:rsidR="00A828D1" w:rsidRDefault="00E778C9">
      <w:r>
        <w:t>Not only fixing the problems</w:t>
      </w:r>
    </w:p>
    <w:p w14:paraId="0000004A" w14:textId="77777777" w:rsidR="00A828D1" w:rsidRDefault="00A828D1"/>
    <w:p w14:paraId="0000004B" w14:textId="77777777" w:rsidR="00A828D1" w:rsidRDefault="00E778C9">
      <w:r>
        <w:t xml:space="preserve">When facing clients, other skillsets juga </w:t>
      </w:r>
      <w:proofErr w:type="spellStart"/>
      <w:r>
        <w:t>perlu</w:t>
      </w:r>
      <w:proofErr w:type="spellEnd"/>
      <w:r>
        <w:t xml:space="preserve"> (reflection basically how </w:t>
      </w:r>
      <w:proofErr w:type="spellStart"/>
      <w:r>
        <w:t>i</w:t>
      </w:r>
      <w:proofErr w:type="spellEnd"/>
      <w:r>
        <w:t xml:space="preserve"> learn about these skillsets rather than the knowledge or academic interest itself)</w:t>
      </w:r>
    </w:p>
    <w:p w14:paraId="0000004C" w14:textId="77777777" w:rsidR="00A828D1" w:rsidRDefault="00A828D1">
      <w:pPr>
        <w:ind w:firstLine="720"/>
      </w:pPr>
    </w:p>
    <w:p w14:paraId="0000004D" w14:textId="77777777" w:rsidR="00A828D1" w:rsidRDefault="00A828D1"/>
    <w:p w14:paraId="0000004E" w14:textId="77777777" w:rsidR="00A828D1" w:rsidRDefault="00A828D1"/>
    <w:p w14:paraId="0000004F" w14:textId="77777777" w:rsidR="00A828D1" w:rsidRDefault="00A828D1"/>
    <w:p w14:paraId="00000050" w14:textId="77777777" w:rsidR="00A828D1" w:rsidRDefault="00A828D1"/>
    <w:p w14:paraId="00000051" w14:textId="77777777" w:rsidR="00A828D1" w:rsidRDefault="00A828D1"/>
    <w:p w14:paraId="00000052" w14:textId="77777777" w:rsidR="00A828D1" w:rsidRDefault="00A828D1"/>
    <w:p w14:paraId="00000053" w14:textId="77777777" w:rsidR="00A828D1" w:rsidRDefault="00A828D1"/>
    <w:p w14:paraId="00000054" w14:textId="77777777" w:rsidR="00A828D1" w:rsidRDefault="00A828D1"/>
    <w:p w14:paraId="00000055" w14:textId="77777777" w:rsidR="00A828D1" w:rsidRDefault="00A828D1"/>
    <w:p w14:paraId="00000056" w14:textId="77777777" w:rsidR="00A828D1" w:rsidRDefault="00A828D1"/>
    <w:p w14:paraId="00000057" w14:textId="77777777" w:rsidR="00A828D1" w:rsidRDefault="00A828D1"/>
    <w:p w14:paraId="00000058" w14:textId="77777777" w:rsidR="00A828D1" w:rsidRDefault="00A828D1"/>
    <w:p w14:paraId="00000059" w14:textId="77777777" w:rsidR="00A828D1" w:rsidRDefault="00A828D1"/>
    <w:p w14:paraId="0000005A" w14:textId="77777777" w:rsidR="00A828D1" w:rsidRDefault="00A828D1"/>
    <w:p w14:paraId="0000005B" w14:textId="77777777" w:rsidR="00A828D1" w:rsidRDefault="00A828D1"/>
    <w:p w14:paraId="0000005C" w14:textId="77777777" w:rsidR="00A828D1" w:rsidRDefault="00A828D1"/>
    <w:p w14:paraId="0000005D" w14:textId="77777777" w:rsidR="00A828D1" w:rsidRDefault="00A828D1"/>
    <w:p w14:paraId="0000005E" w14:textId="77777777" w:rsidR="00A828D1" w:rsidRDefault="00A828D1"/>
    <w:p w14:paraId="0000005F" w14:textId="77777777" w:rsidR="00A828D1" w:rsidRDefault="00A828D1"/>
    <w:p w14:paraId="00000060" w14:textId="77777777" w:rsidR="00A828D1" w:rsidRDefault="00A828D1"/>
    <w:p w14:paraId="00000061" w14:textId="77777777" w:rsidR="00A828D1" w:rsidRDefault="00A828D1"/>
    <w:p w14:paraId="00000062" w14:textId="77777777" w:rsidR="00A828D1" w:rsidRDefault="00A828D1"/>
    <w:p w14:paraId="00000063" w14:textId="77777777" w:rsidR="00A828D1" w:rsidRDefault="00A828D1"/>
    <w:p w14:paraId="00000064" w14:textId="77777777" w:rsidR="00A828D1" w:rsidRDefault="00A828D1"/>
    <w:p w14:paraId="00000065" w14:textId="77777777" w:rsidR="00A828D1" w:rsidRDefault="00A828D1"/>
    <w:p w14:paraId="00000066" w14:textId="77777777" w:rsidR="00A828D1" w:rsidRDefault="00A828D1"/>
    <w:p w14:paraId="00000067" w14:textId="77777777" w:rsidR="00A828D1" w:rsidRDefault="00A828D1"/>
    <w:p w14:paraId="00000068" w14:textId="77777777" w:rsidR="00A828D1" w:rsidRDefault="00A828D1"/>
    <w:p w14:paraId="00000069" w14:textId="77777777" w:rsidR="00A828D1" w:rsidRDefault="00A828D1"/>
    <w:p w14:paraId="0000006A" w14:textId="77777777" w:rsidR="00A828D1" w:rsidRDefault="00A828D1"/>
    <w:p w14:paraId="0000006B" w14:textId="77777777" w:rsidR="00A828D1" w:rsidRDefault="00A828D1"/>
    <w:p w14:paraId="0000006C" w14:textId="77777777" w:rsidR="00A828D1" w:rsidRDefault="00A828D1"/>
    <w:p w14:paraId="0000006D" w14:textId="77777777" w:rsidR="00A828D1" w:rsidRDefault="00A828D1"/>
    <w:p w14:paraId="0000006E" w14:textId="77777777" w:rsidR="00A828D1" w:rsidRDefault="00A828D1"/>
    <w:p w14:paraId="0000006F" w14:textId="77777777" w:rsidR="00A828D1" w:rsidRDefault="00A828D1"/>
    <w:p w14:paraId="00000070" w14:textId="77777777" w:rsidR="00A828D1" w:rsidRDefault="00A828D1"/>
    <w:p w14:paraId="00000071" w14:textId="77777777" w:rsidR="00A828D1" w:rsidRDefault="00A828D1"/>
    <w:p w14:paraId="00000072" w14:textId="77777777" w:rsidR="00A828D1" w:rsidRDefault="00A828D1"/>
    <w:p w14:paraId="00000073" w14:textId="77777777" w:rsidR="00A828D1" w:rsidRDefault="00A828D1"/>
    <w:p w14:paraId="00000074" w14:textId="77777777" w:rsidR="00A828D1" w:rsidRDefault="00E778C9">
      <w:pPr>
        <w:rPr>
          <w:color w:val="0000FF"/>
        </w:rPr>
      </w:pPr>
      <w:commentRangeStart w:id="135"/>
      <w:r>
        <w:rPr>
          <w:color w:val="0000FF"/>
        </w:rPr>
        <w:t>Devi’s comment:</w:t>
      </w:r>
      <w:commentRangeEnd w:id="135"/>
      <w:r>
        <w:commentReference w:id="135"/>
      </w:r>
    </w:p>
    <w:p w14:paraId="00000075" w14:textId="77777777" w:rsidR="00A828D1" w:rsidRDefault="00A828D1">
      <w:pPr>
        <w:rPr>
          <w:color w:val="0000FF"/>
        </w:rPr>
      </w:pPr>
    </w:p>
    <w:p w14:paraId="00000076" w14:textId="77777777" w:rsidR="00A828D1" w:rsidRDefault="00E778C9">
      <w:pPr>
        <w:rPr>
          <w:color w:val="0000FF"/>
        </w:rPr>
      </w:pPr>
      <w:r>
        <w:rPr>
          <w:color w:val="0000FF"/>
        </w:rPr>
        <w:t xml:space="preserve">Good try! There are more content in there, but I think we need to reduce the </w:t>
      </w:r>
      <w:proofErr w:type="spellStart"/>
      <w:r>
        <w:rPr>
          <w:color w:val="0000FF"/>
        </w:rPr>
        <w:t>cliche</w:t>
      </w:r>
      <w:proofErr w:type="spellEnd"/>
      <w:r>
        <w:rPr>
          <w:color w:val="0000FF"/>
        </w:rPr>
        <w:t xml:space="preserve"> parts. </w:t>
      </w:r>
    </w:p>
    <w:p w14:paraId="00000077" w14:textId="77777777" w:rsidR="00A828D1" w:rsidRDefault="00A828D1">
      <w:pPr>
        <w:rPr>
          <w:color w:val="0000FF"/>
        </w:rPr>
      </w:pPr>
    </w:p>
    <w:p w14:paraId="00000078" w14:textId="77777777" w:rsidR="00A828D1" w:rsidRDefault="00E778C9">
      <w:pPr>
        <w:rPr>
          <w:color w:val="0000FF"/>
        </w:rPr>
      </w:pPr>
      <w:r>
        <w:rPr>
          <w:color w:val="0000FF"/>
        </w:rPr>
        <w:t xml:space="preserve">Essay prompt: </w:t>
      </w:r>
    </w:p>
    <w:p w14:paraId="00000079" w14:textId="77777777" w:rsidR="00A828D1" w:rsidRDefault="00E778C9">
      <w:pPr>
        <w:numPr>
          <w:ilvl w:val="0"/>
          <w:numId w:val="4"/>
        </w:numPr>
        <w:rPr>
          <w:color w:val="0000FF"/>
        </w:rPr>
      </w:pPr>
      <w:r>
        <w:rPr>
          <w:color w:val="0000FF"/>
        </w:rPr>
        <w:t xml:space="preserve">Discuss an accomplishment, event, or </w:t>
      </w:r>
      <w:proofErr w:type="spellStart"/>
      <w:r>
        <w:rPr>
          <w:color w:val="0000FF"/>
        </w:rPr>
        <w:t>realisation</w:t>
      </w:r>
      <w:proofErr w:type="spellEnd"/>
      <w:r>
        <w:rPr>
          <w:color w:val="0000FF"/>
        </w:rPr>
        <w:t xml:space="preserve"> that sparked a period of personal growth and a new understanding of yourself or others.</w:t>
      </w:r>
    </w:p>
    <w:p w14:paraId="0000007A" w14:textId="77777777" w:rsidR="00A828D1" w:rsidRDefault="00A828D1">
      <w:pPr>
        <w:rPr>
          <w:color w:val="0000FF"/>
        </w:rPr>
      </w:pPr>
    </w:p>
    <w:p w14:paraId="0000007B" w14:textId="77777777" w:rsidR="00A828D1" w:rsidRDefault="00E778C9">
      <w:pPr>
        <w:rPr>
          <w:color w:val="0000FF"/>
        </w:rPr>
      </w:pPr>
      <w:r>
        <w:rPr>
          <w:color w:val="0000FF"/>
        </w:rPr>
        <w:t xml:space="preserve">Essay theme: Don’t get obsessed with just one thing, otherwise you will miss out on other things that could be a lot more meaningful to you. Always keep in mind the bigger picture so you have a wider horizon / view towards anything. </w:t>
      </w:r>
    </w:p>
    <w:p w14:paraId="0000007C" w14:textId="77777777" w:rsidR="00A828D1" w:rsidRDefault="00A828D1">
      <w:pPr>
        <w:rPr>
          <w:color w:val="0000FF"/>
        </w:rPr>
      </w:pPr>
    </w:p>
    <w:p w14:paraId="0000007D" w14:textId="77777777" w:rsidR="00A828D1" w:rsidRDefault="00E778C9">
      <w:pPr>
        <w:rPr>
          <w:color w:val="0000FF"/>
        </w:rPr>
      </w:pPr>
      <w:r>
        <w:rPr>
          <w:color w:val="0000FF"/>
        </w:rPr>
        <w:t xml:space="preserve">Personal brand to </w:t>
      </w:r>
      <w:proofErr w:type="gramStart"/>
      <w:r>
        <w:rPr>
          <w:color w:val="0000FF"/>
        </w:rPr>
        <w:t>highlight:</w:t>
      </w:r>
      <w:proofErr w:type="gramEnd"/>
      <w:r>
        <w:rPr>
          <w:color w:val="0000FF"/>
        </w:rPr>
        <w:t xml:space="preserve"> always trying to be a better version of yourself (driven, ambitious) but not obsessive, committed (always try to finish what you started), value people</w:t>
      </w:r>
    </w:p>
    <w:p w14:paraId="0000007E" w14:textId="77777777" w:rsidR="00A828D1" w:rsidRDefault="00A828D1">
      <w:pPr>
        <w:rPr>
          <w:color w:val="0000FF"/>
        </w:rPr>
      </w:pPr>
    </w:p>
    <w:p w14:paraId="0000007F" w14:textId="77777777" w:rsidR="00A828D1" w:rsidRDefault="00E778C9">
      <w:pPr>
        <w:rPr>
          <w:color w:val="0000FF"/>
        </w:rPr>
      </w:pPr>
      <w:r>
        <w:rPr>
          <w:color w:val="0000FF"/>
        </w:rPr>
        <w:t>Essay outline:</w:t>
      </w:r>
    </w:p>
    <w:p w14:paraId="00000080" w14:textId="77777777" w:rsidR="00A828D1" w:rsidRDefault="00E778C9">
      <w:pPr>
        <w:rPr>
          <w:color w:val="0000FF"/>
        </w:rPr>
      </w:pPr>
      <w:r>
        <w:rPr>
          <w:color w:val="0000FF"/>
        </w:rPr>
        <w:t>Opening:</w:t>
      </w:r>
    </w:p>
    <w:p w14:paraId="00000081" w14:textId="77777777" w:rsidR="00A828D1" w:rsidRDefault="00E778C9">
      <w:pPr>
        <w:rPr>
          <w:color w:val="0000FF"/>
        </w:rPr>
      </w:pPr>
      <w:r>
        <w:rPr>
          <w:rFonts w:ascii="Arial Unicode MS" w:eastAsia="Arial Unicode MS" w:hAnsi="Arial Unicode MS" w:cs="Arial Unicode MS"/>
          <w:color w:val="0000FF"/>
        </w:rPr>
        <w:t xml:space="preserve">That first three paragraph → combine it into one - two </w:t>
      </w:r>
      <w:proofErr w:type="spellStart"/>
      <w:r>
        <w:rPr>
          <w:rFonts w:ascii="Arial Unicode MS" w:eastAsia="Arial Unicode MS" w:hAnsi="Arial Unicode MS" w:cs="Arial Unicode MS"/>
          <w:color w:val="0000FF"/>
        </w:rPr>
        <w:t>paragprah</w:t>
      </w:r>
      <w:proofErr w:type="spellEnd"/>
      <w:r>
        <w:rPr>
          <w:rFonts w:ascii="Arial Unicode MS" w:eastAsia="Arial Unicode MS" w:hAnsi="Arial Unicode MS" w:cs="Arial Unicode MS"/>
          <w:color w:val="0000FF"/>
        </w:rPr>
        <w:t xml:space="preserve">. </w:t>
      </w:r>
    </w:p>
    <w:p w14:paraId="00000082" w14:textId="77777777" w:rsidR="00A828D1" w:rsidRDefault="00E778C9">
      <w:pPr>
        <w:rPr>
          <w:color w:val="0000FF"/>
        </w:rPr>
      </w:pPr>
      <w:r>
        <w:rPr>
          <w:color w:val="0000FF"/>
        </w:rPr>
        <w:t xml:space="preserve">Maybe you can just talk about the </w:t>
      </w:r>
      <w:proofErr w:type="spellStart"/>
      <w:r>
        <w:rPr>
          <w:color w:val="0000FF"/>
        </w:rPr>
        <w:t>brunomars</w:t>
      </w:r>
      <w:proofErr w:type="spellEnd"/>
      <w:r>
        <w:rPr>
          <w:color w:val="0000FF"/>
        </w:rPr>
        <w:t xml:space="preserve"> concert </w:t>
      </w:r>
      <w:proofErr w:type="gramStart"/>
      <w:r>
        <w:rPr>
          <w:color w:val="0000FF"/>
        </w:rPr>
        <w:t>briefly, and</w:t>
      </w:r>
      <w:proofErr w:type="gramEnd"/>
      <w:r>
        <w:rPr>
          <w:color w:val="0000FF"/>
        </w:rPr>
        <w:t xml:space="preserve"> say that one day you </w:t>
      </w:r>
      <w:proofErr w:type="spellStart"/>
      <w:r>
        <w:rPr>
          <w:color w:val="0000FF"/>
        </w:rPr>
        <w:t>wanna</w:t>
      </w:r>
      <w:proofErr w:type="spellEnd"/>
      <w:r>
        <w:rPr>
          <w:color w:val="0000FF"/>
        </w:rPr>
        <w:t xml:space="preserve"> have your own concert. </w:t>
      </w:r>
    </w:p>
    <w:p w14:paraId="00000083" w14:textId="77777777" w:rsidR="00A828D1" w:rsidRDefault="00A828D1">
      <w:pPr>
        <w:rPr>
          <w:color w:val="0000FF"/>
        </w:rPr>
      </w:pPr>
    </w:p>
    <w:p w14:paraId="00000084" w14:textId="77777777" w:rsidR="00A828D1" w:rsidRDefault="00E778C9">
      <w:pPr>
        <w:rPr>
          <w:color w:val="0000FF"/>
        </w:rPr>
      </w:pPr>
      <w:r>
        <w:rPr>
          <w:color w:val="0000FF"/>
        </w:rPr>
        <w:t>Body:</w:t>
      </w:r>
    </w:p>
    <w:p w14:paraId="00000085" w14:textId="77777777" w:rsidR="00A828D1" w:rsidRDefault="00E778C9">
      <w:pPr>
        <w:rPr>
          <w:color w:val="0000FF"/>
        </w:rPr>
      </w:pPr>
      <w:r>
        <w:rPr>
          <w:color w:val="0000FF"/>
        </w:rPr>
        <w:t xml:space="preserve">You started working hard since then (describe how), and then you get your first chance to have your own stage during an audition for a church band. And then you failed. (describe how you feel, your thoughts, </w:t>
      </w:r>
      <w:proofErr w:type="spellStart"/>
      <w:r>
        <w:rPr>
          <w:color w:val="0000FF"/>
        </w:rPr>
        <w:t>etc</w:t>
      </w:r>
      <w:proofErr w:type="spellEnd"/>
      <w:r>
        <w:rPr>
          <w:color w:val="0000FF"/>
        </w:rPr>
        <w:t>)</w:t>
      </w:r>
    </w:p>
    <w:p w14:paraId="00000086" w14:textId="77777777" w:rsidR="00A828D1" w:rsidRDefault="00A828D1">
      <w:pPr>
        <w:rPr>
          <w:color w:val="0000FF"/>
        </w:rPr>
      </w:pPr>
    </w:p>
    <w:p w14:paraId="00000087" w14:textId="77777777" w:rsidR="00A828D1" w:rsidRDefault="00E778C9">
      <w:pPr>
        <w:rPr>
          <w:color w:val="0000FF"/>
        </w:rPr>
      </w:pPr>
      <w:commentRangeStart w:id="136"/>
      <w:commentRangeStart w:id="137"/>
      <w:commentRangeStart w:id="138"/>
      <w:r>
        <w:rPr>
          <w:color w:val="0000FF"/>
        </w:rPr>
        <w:t xml:space="preserve">Describe how you motivate yourself (what went through your mind </w:t>
      </w:r>
      <w:proofErr w:type="spellStart"/>
      <w:r>
        <w:rPr>
          <w:color w:val="0000FF"/>
        </w:rPr>
        <w:t>etc</w:t>
      </w:r>
      <w:proofErr w:type="spellEnd"/>
      <w:r>
        <w:rPr>
          <w:color w:val="0000FF"/>
        </w:rPr>
        <w:t xml:space="preserve">), how you do things differently. </w:t>
      </w:r>
      <w:commentRangeEnd w:id="136"/>
      <w:r>
        <w:commentReference w:id="136"/>
      </w:r>
      <w:commentRangeEnd w:id="137"/>
      <w:r>
        <w:commentReference w:id="137"/>
      </w:r>
      <w:commentRangeEnd w:id="138"/>
      <w:r>
        <w:commentReference w:id="138"/>
      </w:r>
      <w:r>
        <w:rPr>
          <w:color w:val="0000FF"/>
        </w:rPr>
        <w:t xml:space="preserve"> (DRIVEN AND COMMITTED)</w:t>
      </w:r>
    </w:p>
    <w:p w14:paraId="00000088" w14:textId="77777777" w:rsidR="00A828D1" w:rsidRDefault="00E778C9">
      <w:pPr>
        <w:numPr>
          <w:ilvl w:val="0"/>
          <w:numId w:val="2"/>
        </w:numPr>
      </w:pPr>
      <w:r>
        <w:t>When I failed, I did not stop and keep on practicing harder until I’m accepted at the church audition</w:t>
      </w:r>
    </w:p>
    <w:p w14:paraId="00000089" w14:textId="77777777" w:rsidR="00A828D1" w:rsidRDefault="00A828D1">
      <w:pPr>
        <w:rPr>
          <w:color w:val="0000FF"/>
        </w:rPr>
      </w:pPr>
    </w:p>
    <w:p w14:paraId="0000008A" w14:textId="77777777" w:rsidR="00A828D1" w:rsidRDefault="00E778C9">
      <w:pPr>
        <w:rPr>
          <w:color w:val="0000FF"/>
        </w:rPr>
      </w:pPr>
      <w:r>
        <w:rPr>
          <w:color w:val="0000FF"/>
        </w:rPr>
        <w:lastRenderedPageBreak/>
        <w:t>Climax:</w:t>
      </w:r>
    </w:p>
    <w:p w14:paraId="0000008B" w14:textId="77777777" w:rsidR="00A828D1" w:rsidRDefault="00E778C9">
      <w:pPr>
        <w:rPr>
          <w:color w:val="0000FF"/>
        </w:rPr>
      </w:pPr>
      <w:commentRangeStart w:id="139"/>
      <w:r>
        <w:rPr>
          <w:color w:val="0000FF"/>
        </w:rPr>
        <w:t xml:space="preserve">Talk about how </w:t>
      </w:r>
      <w:proofErr w:type="gramStart"/>
      <w:r>
        <w:rPr>
          <w:color w:val="0000FF"/>
        </w:rPr>
        <w:t>did you learn</w:t>
      </w:r>
      <w:proofErr w:type="gramEnd"/>
      <w:r>
        <w:rPr>
          <w:color w:val="0000FF"/>
        </w:rPr>
        <w:t xml:space="preserve"> about focusing on why you like playing guitar in the first place -- to comfort people, to express your own feelings, to share your arts; not about fame </w:t>
      </w:r>
      <w:commentRangeEnd w:id="139"/>
      <w:r>
        <w:commentReference w:id="139"/>
      </w:r>
    </w:p>
    <w:p w14:paraId="0000008C" w14:textId="77777777" w:rsidR="00A828D1" w:rsidRDefault="00E778C9">
      <w:pPr>
        <w:numPr>
          <w:ilvl w:val="0"/>
          <w:numId w:val="1"/>
        </w:numPr>
      </w:pPr>
      <w:r>
        <w:t>Along the way, as I’m practicing harder, I feel much more enjoyable to play guitar when I could use it to personally create new moments and memories (examples of experience) rather than just to perform in a big crowd.</w:t>
      </w:r>
    </w:p>
    <w:p w14:paraId="0000008D" w14:textId="77777777" w:rsidR="00A828D1" w:rsidRDefault="00E778C9">
      <w:pPr>
        <w:numPr>
          <w:ilvl w:val="0"/>
          <w:numId w:val="1"/>
        </w:numPr>
      </w:pPr>
      <w:r>
        <w:t>Examples: Self-expression, encouraging other people, comforting other people</w:t>
      </w:r>
    </w:p>
    <w:p w14:paraId="0000008E" w14:textId="77777777" w:rsidR="00A828D1" w:rsidRDefault="00A828D1">
      <w:pPr>
        <w:rPr>
          <w:color w:val="0000FF"/>
        </w:rPr>
      </w:pPr>
    </w:p>
    <w:p w14:paraId="0000008F" w14:textId="77777777" w:rsidR="00A828D1" w:rsidRDefault="00E778C9">
      <w:pPr>
        <w:rPr>
          <w:color w:val="0000FF"/>
        </w:rPr>
      </w:pPr>
      <w:r>
        <w:rPr>
          <w:color w:val="0000FF"/>
        </w:rPr>
        <w:t>Resolution:</w:t>
      </w:r>
    </w:p>
    <w:p w14:paraId="00000090" w14:textId="77777777" w:rsidR="00A828D1" w:rsidRDefault="00E778C9">
      <w:pPr>
        <w:rPr>
          <w:color w:val="0000FF"/>
        </w:rPr>
      </w:pPr>
      <w:r>
        <w:rPr>
          <w:color w:val="0000FF"/>
        </w:rPr>
        <w:t xml:space="preserve">Talk about what you learned, how your values / perspective change; talk about what’s truly important to you. </w:t>
      </w:r>
    </w:p>
    <w:p w14:paraId="00000091" w14:textId="77777777" w:rsidR="00A828D1" w:rsidRDefault="00E778C9">
      <w:pPr>
        <w:numPr>
          <w:ilvl w:val="0"/>
          <w:numId w:val="5"/>
        </w:numPr>
      </w:pPr>
      <w:r>
        <w:t>What’s most important is to accomplish the goal, but to enjoy the process of achieving the goal in different ways.</w:t>
      </w:r>
    </w:p>
    <w:p w14:paraId="00000092" w14:textId="77777777" w:rsidR="00A828D1" w:rsidRDefault="00E778C9">
      <w:pPr>
        <w:numPr>
          <w:ilvl w:val="1"/>
          <w:numId w:val="5"/>
        </w:numPr>
      </w:pPr>
      <w:r>
        <w:t>Examples</w:t>
      </w:r>
    </w:p>
    <w:p w14:paraId="00000093" w14:textId="77777777" w:rsidR="00A828D1" w:rsidRDefault="00E778C9">
      <w:pPr>
        <w:numPr>
          <w:ilvl w:val="2"/>
          <w:numId w:val="5"/>
        </w:numPr>
      </w:pPr>
      <w:r>
        <w:t>Comforting a depressed friend (stressed about school and personal)</w:t>
      </w:r>
    </w:p>
    <w:p w14:paraId="00000094" w14:textId="77777777" w:rsidR="00A828D1" w:rsidRDefault="00E778C9">
      <w:pPr>
        <w:numPr>
          <w:ilvl w:val="2"/>
          <w:numId w:val="5"/>
        </w:numPr>
      </w:pPr>
      <w:r>
        <w:t>Giving encouragement to school teams through playing guitar</w:t>
      </w:r>
    </w:p>
    <w:p w14:paraId="00000095" w14:textId="77777777" w:rsidR="00A828D1" w:rsidRDefault="00E778C9">
      <w:pPr>
        <w:numPr>
          <w:ilvl w:val="2"/>
          <w:numId w:val="5"/>
        </w:numPr>
      </w:pPr>
      <w:r>
        <w:t>Having quality time and getting to know friends and family deeper</w:t>
      </w:r>
    </w:p>
    <w:p w14:paraId="00000096" w14:textId="77777777" w:rsidR="00A828D1" w:rsidRDefault="00E778C9">
      <w:pPr>
        <w:numPr>
          <w:ilvl w:val="2"/>
          <w:numId w:val="5"/>
        </w:numPr>
      </w:pPr>
      <w:r>
        <w:t>One time when I’m fighting with my brother, I used guitar as a way to comfort and reconnect, solving our issues</w:t>
      </w:r>
    </w:p>
    <w:p w14:paraId="00000097" w14:textId="77777777" w:rsidR="00A828D1" w:rsidRDefault="00E778C9">
      <w:pPr>
        <w:numPr>
          <w:ilvl w:val="2"/>
          <w:numId w:val="5"/>
        </w:numPr>
      </w:pPr>
      <w:r>
        <w:t>Being an ice breaker for family and friend gatherings</w:t>
      </w:r>
    </w:p>
    <w:p w14:paraId="00000098" w14:textId="77777777" w:rsidR="00A828D1" w:rsidRDefault="00E778C9">
      <w:pPr>
        <w:numPr>
          <w:ilvl w:val="2"/>
          <w:numId w:val="5"/>
        </w:numPr>
      </w:pPr>
      <w:r>
        <w:t>Bringing my parents closer to God through guitar</w:t>
      </w:r>
    </w:p>
    <w:p w14:paraId="00000099" w14:textId="77777777" w:rsidR="00A828D1" w:rsidRDefault="00E778C9">
      <w:pPr>
        <w:numPr>
          <w:ilvl w:val="0"/>
          <w:numId w:val="5"/>
        </w:numPr>
      </w:pPr>
      <w:r>
        <w:t>It feels satisfying and comforting —&gt; There are many ways you can go in fulfilling your dreams, not only by playing in huge crowds</w:t>
      </w:r>
    </w:p>
    <w:p w14:paraId="0000009A" w14:textId="77777777" w:rsidR="00A828D1" w:rsidRDefault="00E778C9">
      <w:pPr>
        <w:numPr>
          <w:ilvl w:val="0"/>
          <w:numId w:val="5"/>
        </w:numPr>
      </w:pPr>
      <w:r>
        <w:t xml:space="preserve">Although I don’t have my own concert where I’m playing in front of huge crowds cheering and waiting for your guitar solos, I know that my guitar is </w:t>
      </w:r>
      <w:proofErr w:type="spellStart"/>
      <w:r>
        <w:t>personalised</w:t>
      </w:r>
      <w:proofErr w:type="spellEnd"/>
      <w:r>
        <w:t xml:space="preserve"> and is touching for my families and friends in different ways</w:t>
      </w:r>
    </w:p>
    <w:p w14:paraId="0000009B" w14:textId="77777777" w:rsidR="00A828D1" w:rsidRDefault="00E778C9">
      <w:pPr>
        <w:numPr>
          <w:ilvl w:val="1"/>
          <w:numId w:val="5"/>
        </w:numPr>
      </w:pPr>
      <w:r>
        <w:t>Motivating</w:t>
      </w:r>
    </w:p>
    <w:p w14:paraId="0000009C" w14:textId="77777777" w:rsidR="00A828D1" w:rsidRDefault="00E778C9">
      <w:pPr>
        <w:numPr>
          <w:ilvl w:val="1"/>
          <w:numId w:val="5"/>
        </w:numPr>
      </w:pPr>
      <w:r>
        <w:t>Encouragement</w:t>
      </w:r>
    </w:p>
    <w:p w14:paraId="0000009D" w14:textId="77777777" w:rsidR="00A828D1" w:rsidRDefault="00E778C9">
      <w:pPr>
        <w:numPr>
          <w:ilvl w:val="1"/>
          <w:numId w:val="5"/>
        </w:numPr>
      </w:pPr>
      <w:r>
        <w:t>Creating deep quality moments</w:t>
      </w:r>
    </w:p>
    <w:p w14:paraId="0000009E" w14:textId="77777777" w:rsidR="00A828D1" w:rsidRDefault="00E778C9">
      <w:pPr>
        <w:numPr>
          <w:ilvl w:val="1"/>
          <w:numId w:val="5"/>
        </w:numPr>
      </w:pPr>
      <w:r>
        <w:t>AND THAT IS A BIGGER SATISFACTION FOR ME</w:t>
      </w:r>
    </w:p>
    <w:p w14:paraId="0000009F" w14:textId="77777777" w:rsidR="00A828D1" w:rsidRDefault="00A828D1">
      <w:pPr>
        <w:numPr>
          <w:ilvl w:val="0"/>
          <w:numId w:val="5"/>
        </w:numPr>
        <w:rPr>
          <w:color w:val="0000FF"/>
        </w:rPr>
      </w:pPr>
    </w:p>
    <w:p w14:paraId="000000A0" w14:textId="77777777" w:rsidR="00A828D1" w:rsidRDefault="00E778C9">
      <w:pPr>
        <w:rPr>
          <w:color w:val="0000FF"/>
        </w:rPr>
      </w:pPr>
      <w:r>
        <w:rPr>
          <w:color w:val="0000FF"/>
        </w:rPr>
        <w:t xml:space="preserve">     </w:t>
      </w:r>
    </w:p>
    <w:p w14:paraId="000000A1" w14:textId="77777777" w:rsidR="00A828D1" w:rsidRDefault="00A828D1"/>
    <w:p w14:paraId="000000A2" w14:textId="77777777" w:rsidR="00A828D1" w:rsidRDefault="00A828D1"/>
    <w:p w14:paraId="000000A3" w14:textId="77777777" w:rsidR="00A828D1" w:rsidRDefault="00A828D1"/>
    <w:p w14:paraId="000000A4" w14:textId="77777777" w:rsidR="00A828D1" w:rsidRDefault="00A828D1"/>
    <w:p w14:paraId="000000A5" w14:textId="77777777" w:rsidR="00A828D1" w:rsidRDefault="00A828D1"/>
    <w:p w14:paraId="000000A6" w14:textId="77777777" w:rsidR="00A828D1" w:rsidRDefault="00A828D1"/>
    <w:p w14:paraId="000000A7" w14:textId="77777777" w:rsidR="00A828D1" w:rsidRDefault="00A828D1"/>
    <w:p w14:paraId="000000A8" w14:textId="77777777" w:rsidR="00A828D1" w:rsidRDefault="00A828D1"/>
    <w:p w14:paraId="000000A9" w14:textId="77777777" w:rsidR="00A828D1" w:rsidRDefault="00A828D1"/>
    <w:p w14:paraId="000000AA" w14:textId="77777777" w:rsidR="00A828D1" w:rsidRDefault="00A828D1"/>
    <w:p w14:paraId="000000AB" w14:textId="77777777" w:rsidR="00A828D1" w:rsidRDefault="00A828D1"/>
    <w:p w14:paraId="000000AC" w14:textId="77777777" w:rsidR="00A828D1" w:rsidRDefault="00A828D1"/>
    <w:p w14:paraId="000000AD" w14:textId="77777777" w:rsidR="00A828D1" w:rsidRDefault="00A828D1"/>
    <w:p w14:paraId="000000AE" w14:textId="77777777" w:rsidR="00A828D1" w:rsidRDefault="00A828D1"/>
    <w:p w14:paraId="000000AF" w14:textId="77777777" w:rsidR="00A828D1" w:rsidRDefault="00A828D1"/>
    <w:p w14:paraId="000000B0" w14:textId="77777777" w:rsidR="00A828D1" w:rsidRDefault="00A828D1"/>
    <w:p w14:paraId="000000B1" w14:textId="77777777" w:rsidR="00A828D1" w:rsidRDefault="00A828D1"/>
    <w:p w14:paraId="000000B2" w14:textId="77777777" w:rsidR="00A828D1" w:rsidRDefault="00A828D1"/>
    <w:p w14:paraId="000000B3" w14:textId="77777777" w:rsidR="00A828D1" w:rsidRDefault="00A828D1"/>
    <w:p w14:paraId="000000B4" w14:textId="77777777" w:rsidR="00A828D1" w:rsidRDefault="00A828D1"/>
    <w:p w14:paraId="000000B5" w14:textId="77777777" w:rsidR="00A828D1" w:rsidRDefault="00A828D1"/>
    <w:p w14:paraId="000000B6" w14:textId="77777777" w:rsidR="00A828D1" w:rsidRDefault="00A828D1"/>
    <w:p w14:paraId="000000B7" w14:textId="77777777" w:rsidR="00A828D1" w:rsidRDefault="00A828D1"/>
    <w:p w14:paraId="000000B8" w14:textId="77777777" w:rsidR="00A828D1" w:rsidRDefault="00A828D1"/>
    <w:p w14:paraId="000000B9" w14:textId="77777777" w:rsidR="00A828D1" w:rsidRDefault="00A828D1"/>
    <w:p w14:paraId="000000BA" w14:textId="77777777" w:rsidR="00A828D1" w:rsidRDefault="00A828D1"/>
    <w:p w14:paraId="000000BB" w14:textId="77777777" w:rsidR="00A828D1" w:rsidRDefault="00A828D1"/>
    <w:p w14:paraId="000000BC" w14:textId="77777777" w:rsidR="00A828D1" w:rsidRDefault="00A828D1"/>
    <w:p w14:paraId="000000BD" w14:textId="77777777" w:rsidR="00A828D1" w:rsidRDefault="00A828D1"/>
    <w:p w14:paraId="000000BE" w14:textId="77777777" w:rsidR="00A828D1" w:rsidRDefault="00A828D1"/>
    <w:p w14:paraId="000000BF" w14:textId="77777777" w:rsidR="00A828D1" w:rsidRDefault="00A828D1"/>
    <w:p w14:paraId="000000C0" w14:textId="77777777" w:rsidR="00A828D1" w:rsidRDefault="00A828D1"/>
    <w:p w14:paraId="000000C1" w14:textId="77777777" w:rsidR="00A828D1" w:rsidRDefault="00A828D1"/>
    <w:p w14:paraId="000000C2" w14:textId="77777777" w:rsidR="00A828D1" w:rsidRDefault="00A828D1"/>
    <w:p w14:paraId="000000C3" w14:textId="77777777" w:rsidR="00A828D1" w:rsidRDefault="00A828D1"/>
    <w:p w14:paraId="000000C4" w14:textId="77777777" w:rsidR="00A828D1" w:rsidRDefault="00A828D1"/>
    <w:p w14:paraId="000000C5" w14:textId="77777777" w:rsidR="00A828D1" w:rsidRDefault="00A828D1"/>
    <w:p w14:paraId="000000C6" w14:textId="77777777" w:rsidR="00A828D1" w:rsidRDefault="00A828D1"/>
    <w:p w14:paraId="000000C7" w14:textId="77777777" w:rsidR="00A828D1" w:rsidRDefault="00A828D1"/>
    <w:p w14:paraId="000000C8" w14:textId="77777777" w:rsidR="00A828D1" w:rsidRDefault="00A828D1"/>
    <w:p w14:paraId="000000C9" w14:textId="77777777" w:rsidR="00A828D1" w:rsidRDefault="00A828D1"/>
    <w:p w14:paraId="000000CA" w14:textId="77777777" w:rsidR="00A828D1" w:rsidRDefault="00A828D1"/>
    <w:p w14:paraId="000000CB" w14:textId="77777777" w:rsidR="00A828D1" w:rsidRDefault="00E778C9">
      <w:r>
        <w:t>Potential Outline:</w:t>
      </w:r>
    </w:p>
    <w:p w14:paraId="000000CC" w14:textId="77777777" w:rsidR="00A828D1" w:rsidRDefault="00E778C9">
      <w:pPr>
        <w:numPr>
          <w:ilvl w:val="0"/>
          <w:numId w:val="3"/>
        </w:numPr>
        <w:spacing w:before="240"/>
      </w:pPr>
      <w:r>
        <w:t>Watching a cool band concert</w:t>
      </w:r>
    </w:p>
    <w:p w14:paraId="000000CD" w14:textId="77777777" w:rsidR="00A828D1" w:rsidRDefault="00E778C9">
      <w:pPr>
        <w:numPr>
          <w:ilvl w:val="1"/>
          <w:numId w:val="3"/>
        </w:numPr>
      </w:pPr>
      <w:r>
        <w:t>Bruno Mars on March 2014 (Moonshine Jungle Tour)</w:t>
      </w:r>
    </w:p>
    <w:p w14:paraId="000000CE" w14:textId="77777777" w:rsidR="00A828D1" w:rsidRDefault="00E778C9">
      <w:pPr>
        <w:numPr>
          <w:ilvl w:val="1"/>
          <w:numId w:val="3"/>
        </w:numPr>
      </w:pPr>
      <w:proofErr w:type="spellStart"/>
      <w:proofErr w:type="gramStart"/>
      <w:r>
        <w:t>Doo?Wops</w:t>
      </w:r>
      <w:proofErr w:type="spellEnd"/>
      <w:proofErr w:type="gramEnd"/>
      <w:r>
        <w:t xml:space="preserve"> &amp; Hooligans</w:t>
      </w:r>
    </w:p>
    <w:p w14:paraId="000000CF" w14:textId="77777777" w:rsidR="00A828D1" w:rsidRDefault="00E778C9">
      <w:pPr>
        <w:numPr>
          <w:ilvl w:val="1"/>
          <w:numId w:val="3"/>
        </w:numPr>
      </w:pPr>
      <w:r>
        <w:t>being invited by parent</w:t>
      </w:r>
    </w:p>
    <w:p w14:paraId="000000D0" w14:textId="77777777" w:rsidR="00A828D1" w:rsidRDefault="00E778C9">
      <w:pPr>
        <w:numPr>
          <w:ilvl w:val="0"/>
          <w:numId w:val="3"/>
        </w:numPr>
      </w:pPr>
      <w:r>
        <w:t>Being a guitarist could be so cool</w:t>
      </w:r>
    </w:p>
    <w:p w14:paraId="000000D1" w14:textId="77777777" w:rsidR="00A828D1" w:rsidRDefault="00E778C9">
      <w:pPr>
        <w:numPr>
          <w:ilvl w:val="1"/>
          <w:numId w:val="3"/>
        </w:numPr>
      </w:pPr>
      <w:r>
        <w:t>Watch how people use guitar to pick up girls</w:t>
      </w:r>
    </w:p>
    <w:p w14:paraId="000000D2" w14:textId="77777777" w:rsidR="00A828D1" w:rsidRDefault="00E778C9">
      <w:pPr>
        <w:numPr>
          <w:ilvl w:val="0"/>
          <w:numId w:val="3"/>
        </w:numPr>
      </w:pPr>
      <w:r>
        <w:t xml:space="preserve">Started touching a guitar, and practice couple of song riffs </w:t>
      </w:r>
    </w:p>
    <w:p w14:paraId="000000D3" w14:textId="77777777" w:rsidR="00A828D1" w:rsidRDefault="00E778C9">
      <w:pPr>
        <w:numPr>
          <w:ilvl w:val="0"/>
          <w:numId w:val="3"/>
        </w:numPr>
      </w:pPr>
      <w:r>
        <w:t xml:space="preserve">One night, imagined being in a stage being famous and performing an </w:t>
      </w:r>
      <w:proofErr w:type="gramStart"/>
      <w:r>
        <w:t>incredible guitar skills</w:t>
      </w:r>
      <w:proofErr w:type="gramEnd"/>
      <w:r>
        <w:t xml:space="preserve"> in front of thousands of crowds</w:t>
      </w:r>
    </w:p>
    <w:p w14:paraId="000000D4" w14:textId="77777777" w:rsidR="00A828D1" w:rsidRDefault="00E778C9">
      <w:pPr>
        <w:numPr>
          <w:ilvl w:val="0"/>
          <w:numId w:val="3"/>
        </w:numPr>
      </w:pPr>
      <w:r>
        <w:t xml:space="preserve">Started to audition for youth band —&gt; GET REJECTED (only one </w:t>
      </w:r>
      <w:proofErr w:type="gramStart"/>
      <w:r>
        <w:t>musicians</w:t>
      </w:r>
      <w:proofErr w:type="gramEnd"/>
      <w:r>
        <w:t xml:space="preserve"> picked)</w:t>
      </w:r>
    </w:p>
    <w:p w14:paraId="000000D5" w14:textId="77777777" w:rsidR="00A828D1" w:rsidRDefault="00E778C9">
      <w:pPr>
        <w:numPr>
          <w:ilvl w:val="0"/>
          <w:numId w:val="3"/>
        </w:numPr>
      </w:pPr>
      <w:r>
        <w:t>Hope down, dreams crushed</w:t>
      </w:r>
    </w:p>
    <w:p w14:paraId="000000D6" w14:textId="77777777" w:rsidR="00A828D1" w:rsidRDefault="00E778C9">
      <w:pPr>
        <w:numPr>
          <w:ilvl w:val="0"/>
          <w:numId w:val="3"/>
        </w:numPr>
      </w:pPr>
      <w:r>
        <w:t>Church mentor explain that music can be used to impact other people</w:t>
      </w:r>
    </w:p>
    <w:p w14:paraId="000000D7" w14:textId="77777777" w:rsidR="00A828D1" w:rsidRDefault="00E778C9">
      <w:pPr>
        <w:numPr>
          <w:ilvl w:val="1"/>
          <w:numId w:val="3"/>
        </w:numPr>
      </w:pPr>
      <w:r>
        <w:lastRenderedPageBreak/>
        <w:t>I started remembering small details of how I impacted other people with guitar</w:t>
      </w:r>
    </w:p>
    <w:p w14:paraId="000000D8" w14:textId="77777777" w:rsidR="00A828D1" w:rsidRDefault="00E778C9">
      <w:pPr>
        <w:numPr>
          <w:ilvl w:val="2"/>
          <w:numId w:val="3"/>
        </w:numPr>
      </w:pPr>
      <w:r>
        <w:t>Comforting a depressed friend (stressed about school and personal)</w:t>
      </w:r>
    </w:p>
    <w:p w14:paraId="000000D9" w14:textId="77777777" w:rsidR="00A828D1" w:rsidRDefault="00E778C9">
      <w:pPr>
        <w:numPr>
          <w:ilvl w:val="2"/>
          <w:numId w:val="3"/>
        </w:numPr>
      </w:pPr>
      <w:r>
        <w:t>Giving encouragement to school teams through playing guitar</w:t>
      </w:r>
    </w:p>
    <w:p w14:paraId="000000DA" w14:textId="77777777" w:rsidR="00A828D1" w:rsidRDefault="00E778C9">
      <w:pPr>
        <w:numPr>
          <w:ilvl w:val="2"/>
          <w:numId w:val="3"/>
        </w:numPr>
      </w:pPr>
      <w:r>
        <w:t>Having quality time and getting to know friends and family deeper</w:t>
      </w:r>
    </w:p>
    <w:p w14:paraId="000000DB" w14:textId="77777777" w:rsidR="00A828D1" w:rsidRDefault="00E778C9">
      <w:pPr>
        <w:numPr>
          <w:ilvl w:val="2"/>
          <w:numId w:val="3"/>
        </w:numPr>
      </w:pPr>
      <w:r>
        <w:t>One time when I’m fighting with my brother, I used guitar as a way to comfort and reconnect, solving our issues</w:t>
      </w:r>
    </w:p>
    <w:p w14:paraId="000000DC" w14:textId="77777777" w:rsidR="00A828D1" w:rsidRDefault="00E778C9">
      <w:pPr>
        <w:numPr>
          <w:ilvl w:val="2"/>
          <w:numId w:val="3"/>
        </w:numPr>
      </w:pPr>
      <w:r>
        <w:t>Being an ice breaker for family and friend gatherings</w:t>
      </w:r>
    </w:p>
    <w:p w14:paraId="000000DD" w14:textId="77777777" w:rsidR="00A828D1" w:rsidRDefault="00E778C9">
      <w:pPr>
        <w:numPr>
          <w:ilvl w:val="2"/>
          <w:numId w:val="3"/>
        </w:numPr>
      </w:pPr>
      <w:r>
        <w:t>Bringing my parents closer to God through guitar</w:t>
      </w:r>
    </w:p>
    <w:p w14:paraId="000000DE" w14:textId="77777777" w:rsidR="00A828D1" w:rsidRDefault="00E778C9">
      <w:pPr>
        <w:numPr>
          <w:ilvl w:val="0"/>
          <w:numId w:val="3"/>
        </w:numPr>
      </w:pPr>
      <w:r>
        <w:t>It feels satisfying and comforting —&gt; There are many ways you can go in fulfilling your dreams, not only by playing in huge crowds</w:t>
      </w:r>
    </w:p>
    <w:p w14:paraId="000000DF" w14:textId="77777777" w:rsidR="00A828D1" w:rsidRDefault="00E778C9">
      <w:pPr>
        <w:numPr>
          <w:ilvl w:val="0"/>
          <w:numId w:val="3"/>
        </w:numPr>
      </w:pPr>
      <w:r>
        <w:t xml:space="preserve">Although I don’t have my own concert where I’m playing in front of huge crowds cheering and waiting for your guitar solos, I know that my guitar is </w:t>
      </w:r>
      <w:proofErr w:type="spellStart"/>
      <w:r>
        <w:t>personalised</w:t>
      </w:r>
      <w:proofErr w:type="spellEnd"/>
      <w:r>
        <w:t xml:space="preserve"> and is touching for my families and friends in different ways</w:t>
      </w:r>
    </w:p>
    <w:p w14:paraId="000000E0" w14:textId="77777777" w:rsidR="00A828D1" w:rsidRDefault="00E778C9">
      <w:pPr>
        <w:numPr>
          <w:ilvl w:val="1"/>
          <w:numId w:val="3"/>
        </w:numPr>
      </w:pPr>
      <w:r>
        <w:t>Motivating</w:t>
      </w:r>
    </w:p>
    <w:p w14:paraId="000000E1" w14:textId="77777777" w:rsidR="00A828D1" w:rsidRDefault="00E778C9">
      <w:pPr>
        <w:numPr>
          <w:ilvl w:val="1"/>
          <w:numId w:val="3"/>
        </w:numPr>
      </w:pPr>
      <w:r>
        <w:t>Encouragement</w:t>
      </w:r>
    </w:p>
    <w:p w14:paraId="000000E2" w14:textId="77777777" w:rsidR="00A828D1" w:rsidRDefault="00E778C9">
      <w:pPr>
        <w:numPr>
          <w:ilvl w:val="1"/>
          <w:numId w:val="3"/>
        </w:numPr>
      </w:pPr>
      <w:r>
        <w:t>Creating deep quality moments</w:t>
      </w:r>
    </w:p>
    <w:p w14:paraId="000000E3" w14:textId="77777777" w:rsidR="00A828D1" w:rsidRDefault="00E778C9">
      <w:pPr>
        <w:numPr>
          <w:ilvl w:val="1"/>
          <w:numId w:val="3"/>
        </w:numPr>
        <w:spacing w:after="240"/>
      </w:pPr>
      <w:r>
        <w:t>AND THAT IS A BIGGER SATISFACTION FOR ME</w:t>
      </w:r>
    </w:p>
    <w:p w14:paraId="000000E4" w14:textId="77777777" w:rsidR="00A828D1" w:rsidRDefault="00A828D1">
      <w:pPr>
        <w:spacing w:before="240" w:after="240"/>
      </w:pPr>
    </w:p>
    <w:p w14:paraId="000000E5" w14:textId="77777777" w:rsidR="00A828D1" w:rsidRDefault="00A828D1">
      <w:pPr>
        <w:spacing w:before="240" w:after="240"/>
      </w:pPr>
    </w:p>
    <w:p w14:paraId="000000E6" w14:textId="77777777" w:rsidR="00A828D1" w:rsidRDefault="00A828D1">
      <w:pPr>
        <w:spacing w:before="240" w:after="240"/>
      </w:pPr>
    </w:p>
    <w:p w14:paraId="000000E7" w14:textId="77777777" w:rsidR="00A828D1" w:rsidRDefault="00A828D1">
      <w:pPr>
        <w:spacing w:before="240" w:after="240"/>
      </w:pPr>
    </w:p>
    <w:p w14:paraId="000000E8" w14:textId="77777777" w:rsidR="00A828D1" w:rsidRDefault="00A828D1">
      <w:pPr>
        <w:spacing w:before="240" w:after="240"/>
      </w:pPr>
    </w:p>
    <w:p w14:paraId="000000E9" w14:textId="77777777" w:rsidR="00A828D1" w:rsidRDefault="00A828D1">
      <w:pPr>
        <w:spacing w:before="240" w:after="240"/>
      </w:pPr>
    </w:p>
    <w:p w14:paraId="000000EA" w14:textId="77777777" w:rsidR="00A828D1" w:rsidRDefault="00A828D1"/>
    <w:sectPr w:rsidR="00A828D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5" w:author="Daven Tejalaksana" w:date="2019-10-06T14:42:00Z" w:initials="">
    <w:p w14:paraId="000000EB" w14:textId="77777777" w:rsidR="00A828D1" w:rsidRDefault="00E778C9">
      <w:pPr>
        <w:widowControl w:val="0"/>
        <w:pBdr>
          <w:top w:val="nil"/>
          <w:left w:val="nil"/>
          <w:bottom w:val="nil"/>
          <w:right w:val="nil"/>
          <w:between w:val="nil"/>
        </w:pBdr>
        <w:spacing w:line="240" w:lineRule="auto"/>
        <w:rPr>
          <w:color w:val="000000"/>
        </w:rPr>
      </w:pPr>
      <w:r>
        <w:rPr>
          <w:color w:val="000000"/>
        </w:rPr>
        <w:t>Along the way pls also think about how you add creative elements there to make your essay interesting and not monotonous.</w:t>
      </w:r>
    </w:p>
    <w:p w14:paraId="000000EC" w14:textId="77777777" w:rsidR="00A828D1" w:rsidRDefault="00A828D1">
      <w:pPr>
        <w:widowControl w:val="0"/>
        <w:pBdr>
          <w:top w:val="nil"/>
          <w:left w:val="nil"/>
          <w:bottom w:val="nil"/>
          <w:right w:val="nil"/>
          <w:between w:val="nil"/>
        </w:pBdr>
        <w:spacing w:line="240" w:lineRule="auto"/>
        <w:rPr>
          <w:color w:val="000000"/>
        </w:rPr>
      </w:pPr>
    </w:p>
    <w:p w14:paraId="000000ED" w14:textId="77777777" w:rsidR="00A828D1" w:rsidRDefault="00E778C9">
      <w:pPr>
        <w:widowControl w:val="0"/>
        <w:pBdr>
          <w:top w:val="nil"/>
          <w:left w:val="nil"/>
          <w:bottom w:val="nil"/>
          <w:right w:val="nil"/>
          <w:between w:val="nil"/>
        </w:pBdr>
        <w:spacing w:line="240" w:lineRule="auto"/>
        <w:rPr>
          <w:color w:val="000000"/>
        </w:rPr>
      </w:pPr>
      <w:r>
        <w:rPr>
          <w:color w:val="000000"/>
        </w:rPr>
        <w:t>But no need to focus on that part yet for this draft. I wanna see a good plot with a clear message first.</w:t>
      </w:r>
    </w:p>
  </w:comment>
  <w:comment w:id="136" w:author="Daven Tejalaksana" w:date="2019-10-04T14:49:00Z" w:initials="">
    <w:p w14:paraId="000000EF" w14:textId="77777777" w:rsidR="00A828D1" w:rsidRDefault="00E778C9">
      <w:pPr>
        <w:widowControl w:val="0"/>
        <w:pBdr>
          <w:top w:val="nil"/>
          <w:left w:val="nil"/>
          <w:bottom w:val="nil"/>
          <w:right w:val="nil"/>
          <w:between w:val="nil"/>
        </w:pBdr>
        <w:spacing w:line="240" w:lineRule="auto"/>
        <w:rPr>
          <w:color w:val="000000"/>
        </w:rPr>
      </w:pPr>
      <w:r>
        <w:rPr>
          <w:color w:val="000000"/>
        </w:rPr>
        <w:t>This is to show that you're driven and committed</w:t>
      </w:r>
    </w:p>
  </w:comment>
  <w:comment w:id="137" w:author="Daven Tejalaksana" w:date="2019-10-05T19:20:00Z" w:initials="">
    <w:p w14:paraId="000000F0" w14:textId="77777777" w:rsidR="00A828D1" w:rsidRDefault="00E778C9">
      <w:pPr>
        <w:widowControl w:val="0"/>
        <w:pBdr>
          <w:top w:val="nil"/>
          <w:left w:val="nil"/>
          <w:bottom w:val="nil"/>
          <w:right w:val="nil"/>
          <w:between w:val="nil"/>
        </w:pBdr>
        <w:spacing w:line="240" w:lineRule="auto"/>
        <w:rPr>
          <w:color w:val="000000"/>
        </w:rPr>
      </w:pPr>
      <w:r>
        <w:rPr>
          <w:color w:val="000000"/>
        </w:rPr>
        <w:t xml:space="preserve">when </w:t>
      </w:r>
      <w:r>
        <w:rPr>
          <w:color w:val="000000"/>
        </w:rPr>
        <w:t>i failed, I did not stop and keep on practicing harder until I'm accepted at the church audition</w:t>
      </w:r>
    </w:p>
  </w:comment>
  <w:comment w:id="138" w:author="Daven Tejalaksana" w:date="2019-10-05T19:21:00Z" w:initials="">
    <w:p w14:paraId="000000F1" w14:textId="77777777" w:rsidR="00A828D1" w:rsidRDefault="00E778C9">
      <w:pPr>
        <w:widowControl w:val="0"/>
        <w:pBdr>
          <w:top w:val="nil"/>
          <w:left w:val="nil"/>
          <w:bottom w:val="nil"/>
          <w:right w:val="nil"/>
          <w:between w:val="nil"/>
        </w:pBdr>
        <w:spacing w:line="240" w:lineRule="auto"/>
        <w:rPr>
          <w:color w:val="000000"/>
        </w:rPr>
      </w:pPr>
      <w:r>
        <w:rPr>
          <w:color w:val="000000"/>
        </w:rPr>
        <w:t xml:space="preserve">climax: along the way, when I'm trying hard to achieve the goal to perform in front of other people, try to think of an instances (thoughts) in which I </w:t>
      </w:r>
      <w:r>
        <w:rPr>
          <w:color w:val="000000"/>
        </w:rPr>
        <w:t>realise actually when I train stuff like that, I do much better when I enjoy the music. (</w:t>
      </w:r>
      <w:r>
        <w:rPr>
          <w:color w:val="000000"/>
        </w:rPr>
        <w:t>why?: self expression: encouraging other people, comforting other people)</w:t>
      </w:r>
    </w:p>
  </w:comment>
  <w:comment w:id="139" w:author="Daven Tejalaksana" w:date="2019-10-04T14:49:00Z" w:initials="">
    <w:p w14:paraId="000000EE" w14:textId="77777777" w:rsidR="00A828D1" w:rsidRDefault="00E778C9">
      <w:pPr>
        <w:widowControl w:val="0"/>
        <w:pBdr>
          <w:top w:val="nil"/>
          <w:left w:val="nil"/>
          <w:bottom w:val="nil"/>
          <w:right w:val="nil"/>
          <w:between w:val="nil"/>
        </w:pBdr>
        <w:spacing w:line="240" w:lineRule="auto"/>
        <w:rPr>
          <w:color w:val="000000"/>
        </w:rPr>
      </w:pPr>
      <w:r>
        <w:rPr>
          <w:color w:val="000000"/>
        </w:rPr>
        <w:t>Basically this is for the transition from the ambitious you, to someone who's still driven but not obsessive. Start to recognizing other things. Started to see the big picture and what's important to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ED" w15:done="0"/>
  <w15:commentEx w15:paraId="000000EF" w15:done="0"/>
  <w15:commentEx w15:paraId="000000F0" w15:done="0"/>
  <w15:commentEx w15:paraId="000000F1" w15:done="0"/>
  <w15:commentEx w15:paraId="000000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ED" w16cid:durableId="2163AF9B"/>
  <w16cid:commentId w16cid:paraId="000000EF" w16cid:durableId="2163AF9C"/>
  <w16cid:commentId w16cid:paraId="000000F0" w16cid:durableId="2163AF9D"/>
  <w16cid:commentId w16cid:paraId="000000F1" w16cid:durableId="2163AF9E"/>
  <w16cid:commentId w16cid:paraId="000000EE" w16cid:durableId="2163AF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07290" w14:textId="77777777" w:rsidR="00D4221A" w:rsidRDefault="00D4221A" w:rsidP="00A900CD">
      <w:pPr>
        <w:spacing w:line="240" w:lineRule="auto"/>
      </w:pPr>
      <w:r>
        <w:separator/>
      </w:r>
    </w:p>
  </w:endnote>
  <w:endnote w:type="continuationSeparator" w:id="0">
    <w:p w14:paraId="56964724" w14:textId="77777777" w:rsidR="00D4221A" w:rsidRDefault="00D4221A" w:rsidP="00A90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A9D32" w14:textId="77777777" w:rsidR="00A900CD" w:rsidRDefault="00A90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BC3FC" w14:textId="77777777" w:rsidR="00A900CD" w:rsidRDefault="00A90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9FE5" w14:textId="77777777" w:rsidR="00A900CD" w:rsidRDefault="00A90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B957F" w14:textId="77777777" w:rsidR="00D4221A" w:rsidRDefault="00D4221A" w:rsidP="00A900CD">
      <w:pPr>
        <w:spacing w:line="240" w:lineRule="auto"/>
      </w:pPr>
      <w:r>
        <w:separator/>
      </w:r>
    </w:p>
  </w:footnote>
  <w:footnote w:type="continuationSeparator" w:id="0">
    <w:p w14:paraId="6FFEECF8" w14:textId="77777777" w:rsidR="00D4221A" w:rsidRDefault="00D4221A" w:rsidP="00A900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0E14" w14:textId="77777777" w:rsidR="00A900CD" w:rsidRDefault="00A90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A5EB1" w14:textId="77777777" w:rsidR="00A900CD" w:rsidRDefault="00A900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62F04" w14:textId="77777777" w:rsidR="00A900CD" w:rsidRDefault="00A90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F488F"/>
    <w:multiLevelType w:val="multilevel"/>
    <w:tmpl w:val="8DDEE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D2184D"/>
    <w:multiLevelType w:val="multilevel"/>
    <w:tmpl w:val="140EB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314E2D"/>
    <w:multiLevelType w:val="multilevel"/>
    <w:tmpl w:val="D8200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342BB"/>
    <w:multiLevelType w:val="multilevel"/>
    <w:tmpl w:val="9C70E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42522D"/>
    <w:multiLevelType w:val="multilevel"/>
    <w:tmpl w:val="B6DEE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8D1"/>
    <w:rsid w:val="001B1DC2"/>
    <w:rsid w:val="002670E8"/>
    <w:rsid w:val="003644AE"/>
    <w:rsid w:val="009C71FD"/>
    <w:rsid w:val="00A828D1"/>
    <w:rsid w:val="00A900CD"/>
    <w:rsid w:val="00B022FB"/>
    <w:rsid w:val="00BD7935"/>
    <w:rsid w:val="00D4221A"/>
    <w:rsid w:val="00DF4987"/>
    <w:rsid w:val="00E145D3"/>
    <w:rsid w:val="00E778C9"/>
    <w:rsid w:val="00EA37E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1B5FF"/>
  <w15:docId w15:val="{3544077D-5E3F-D14F-B969-CF321C94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900CD"/>
    <w:pPr>
      <w:tabs>
        <w:tab w:val="center" w:pos="4680"/>
        <w:tab w:val="right" w:pos="9360"/>
      </w:tabs>
      <w:spacing w:line="240" w:lineRule="auto"/>
    </w:pPr>
  </w:style>
  <w:style w:type="character" w:customStyle="1" w:styleId="HeaderChar">
    <w:name w:val="Header Char"/>
    <w:basedOn w:val="DefaultParagraphFont"/>
    <w:link w:val="Header"/>
    <w:uiPriority w:val="99"/>
    <w:rsid w:val="00A900CD"/>
  </w:style>
  <w:style w:type="paragraph" w:styleId="Footer">
    <w:name w:val="footer"/>
    <w:basedOn w:val="Normal"/>
    <w:link w:val="FooterChar"/>
    <w:uiPriority w:val="99"/>
    <w:unhideWhenUsed/>
    <w:rsid w:val="00A900CD"/>
    <w:pPr>
      <w:tabs>
        <w:tab w:val="center" w:pos="4680"/>
        <w:tab w:val="right" w:pos="9360"/>
      </w:tabs>
      <w:spacing w:line="240" w:lineRule="auto"/>
    </w:pPr>
  </w:style>
  <w:style w:type="character" w:customStyle="1" w:styleId="FooterChar">
    <w:name w:val="Footer Char"/>
    <w:basedOn w:val="DefaultParagraphFont"/>
    <w:link w:val="Footer"/>
    <w:uiPriority w:val="99"/>
    <w:rsid w:val="00A900CD"/>
  </w:style>
  <w:style w:type="paragraph" w:styleId="BalloonText">
    <w:name w:val="Balloon Text"/>
    <w:basedOn w:val="Normal"/>
    <w:link w:val="BalloonTextChar"/>
    <w:uiPriority w:val="99"/>
    <w:semiHidden/>
    <w:unhideWhenUsed/>
    <w:rsid w:val="00A900C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00C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4</cp:revision>
  <dcterms:created xsi:type="dcterms:W3CDTF">2019-10-29T23:44:00Z</dcterms:created>
  <dcterms:modified xsi:type="dcterms:W3CDTF">2019-10-31T04:37:00Z</dcterms:modified>
</cp:coreProperties>
</file>