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944C3" w:rsidRDefault="00FE3BC2">
      <w:pPr>
        <w:rPr>
          <w:b/>
          <w:highlight w:val="white"/>
        </w:rPr>
      </w:pPr>
      <w:r>
        <w:rPr>
          <w:b/>
          <w:highlight w:val="white"/>
        </w:rPr>
        <w:t>Why NYU?</w:t>
      </w:r>
    </w:p>
    <w:p w14:paraId="00000002" w14:textId="77777777" w:rsidR="00A944C3" w:rsidRDefault="00FE3BC2">
      <w:pPr>
        <w:rPr>
          <w:color w:val="E00029"/>
          <w:highlight w:val="white"/>
        </w:rPr>
      </w:pPr>
      <w:r>
        <w:rPr>
          <w:highlight w:val="white"/>
        </w:rPr>
        <w:t xml:space="preserve">We would like to know more about your interest in NYU. </w:t>
      </w:r>
      <w:r>
        <w:rPr>
          <w:b/>
          <w:highlight w:val="white"/>
        </w:rPr>
        <w:t>What motivated you to apply to NYU?</w:t>
      </w:r>
      <w:r>
        <w:rPr>
          <w:highlight w:val="white"/>
        </w:rPr>
        <w:t xml:space="preserve"> </w:t>
      </w:r>
      <w:r>
        <w:rPr>
          <w:b/>
          <w:highlight w:val="white"/>
        </w:rPr>
        <w:t>Why have you applied or expressed interest in a particular campus, school, college, program, and or area of study?</w:t>
      </w:r>
      <w:r>
        <w:rPr>
          <w:highlight w:val="white"/>
        </w:rPr>
        <w:t xml:space="preserve"> We want to understand - Why NYU? (400 word maximum)</w:t>
      </w:r>
      <w:r>
        <w:rPr>
          <w:color w:val="222222"/>
          <w:highlight w:val="white"/>
        </w:rPr>
        <w:t xml:space="preserve"> </w:t>
      </w:r>
      <w:r>
        <w:rPr>
          <w:color w:val="E00029"/>
          <w:highlight w:val="white"/>
        </w:rPr>
        <w:t>*</w:t>
      </w:r>
    </w:p>
    <w:p w14:paraId="00000003" w14:textId="77777777" w:rsidR="00A944C3" w:rsidRDefault="00A944C3">
      <w:pPr>
        <w:shd w:val="clear" w:color="auto" w:fill="FFFFFF"/>
        <w:rPr>
          <w:color w:val="E00029"/>
          <w:highlight w:val="white"/>
        </w:rPr>
      </w:pPr>
    </w:p>
    <w:p w14:paraId="00000004" w14:textId="7EA5C706" w:rsidR="00A944C3" w:rsidRDefault="00FE3BC2">
      <w:pPr>
        <w:shd w:val="clear" w:color="auto" w:fill="FFFFFF"/>
      </w:pPr>
      <w:r>
        <w:t xml:space="preserve">Becoming a liaison officer for </w:t>
      </w:r>
      <w:del w:id="0" w:author="Matthew" w:date="2020-12-24T16:04:00Z">
        <w:r w:rsidDel="000C4532">
          <w:delText xml:space="preserve">a small event called the </w:delText>
        </w:r>
      </w:del>
      <w:r>
        <w:t>K-pop Hit the Stage dance competition was one of the best decisions I</w:t>
      </w:r>
      <w:ins w:id="1" w:author="Matthew" w:date="2020-12-24T16:13:00Z">
        <w:r w:rsidR="004A658F">
          <w:t xml:space="preserve"> have</w:t>
        </w:r>
      </w:ins>
      <w:del w:id="2" w:author="Matthew" w:date="2020-12-24T16:13:00Z">
        <w:r w:rsidDel="004A658F">
          <w:delText>’ve</w:delText>
        </w:r>
      </w:del>
      <w:r>
        <w:t xml:space="preserve"> made in my 17-year-old life</w:t>
      </w:r>
      <w:del w:id="3" w:author="Matthew" w:date="2020-12-24T16:04:00Z">
        <w:r w:rsidDel="000C4532">
          <w:delText>–so far</w:delText>
        </w:r>
      </w:del>
      <w:r>
        <w:t xml:space="preserve">. The crew’s synergy made me realize that it was in this setting that I could celebrate artistry from behind the curtains; it was the moment I decided I wanted to pursue a career in the media and entertainment industry. </w:t>
      </w:r>
      <w:ins w:id="4" w:author="Matthew" w:date="2020-12-24T16:05:00Z">
        <w:r w:rsidR="000C4532">
          <w:t>Having been</w:t>
        </w:r>
      </w:ins>
      <w:del w:id="5" w:author="Matthew" w:date="2020-12-24T16:05:00Z">
        <w:r w:rsidDel="000C4532">
          <w:delText>Being</w:delText>
        </w:r>
      </w:del>
      <w:r>
        <w:t xml:space="preserve"> involved in various events, </w:t>
      </w:r>
      <w:proofErr w:type="gramStart"/>
      <w:r>
        <w:t>photo</w:t>
      </w:r>
      <w:ins w:id="6" w:author="Matthew" w:date="2020-12-24T16:05:00Z">
        <w:r w:rsidR="000C4532">
          <w:t>shoots</w:t>
        </w:r>
      </w:ins>
      <w:proofErr w:type="gramEnd"/>
      <w:r>
        <w:t xml:space="preserve"> and Korean dance video productions </w:t>
      </w:r>
      <w:del w:id="7" w:author="Matthew" w:date="2020-12-24T16:06:00Z">
        <w:r w:rsidDel="000C4532">
          <w:delText>since then</w:delText>
        </w:r>
      </w:del>
      <w:ins w:id="8" w:author="Matthew" w:date="2020-12-24T16:06:00Z">
        <w:r w:rsidR="000C4532">
          <w:t>alike ever since</w:t>
        </w:r>
      </w:ins>
      <w:r>
        <w:t>, my penchant for media grew stronger</w:t>
      </w:r>
      <w:del w:id="9" w:author="Matthew" w:date="2020-12-24T16:06:00Z">
        <w:r w:rsidDel="000C4532">
          <w:delText>, and my list of career aspirations grew longer</w:delText>
        </w:r>
      </w:del>
      <w:r>
        <w:t xml:space="preserve">. </w:t>
      </w:r>
      <w:ins w:id="10" w:author="Matthew" w:date="2020-12-24T16:06:00Z">
        <w:r w:rsidR="000C4532">
          <w:t xml:space="preserve">However, so did my interest branch out wide. </w:t>
        </w:r>
      </w:ins>
      <w:r>
        <w:t>From being a film producer, to working in music and film festivals like SXSW, and even managing artists</w:t>
      </w:r>
      <w:ins w:id="11" w:author="Matthew" w:date="2020-12-24T16:07:00Z">
        <w:r w:rsidR="000C4532">
          <w:t xml:space="preserve"> </w:t>
        </w:r>
      </w:ins>
      <w:r>
        <w:t>–</w:t>
      </w:r>
      <w:ins w:id="12" w:author="Matthew" w:date="2020-12-24T16:07:00Z">
        <w:r w:rsidR="000C4532">
          <w:t xml:space="preserve"> </w:t>
        </w:r>
      </w:ins>
      <w:r>
        <w:t xml:space="preserve">I wanted to do it all. </w:t>
      </w:r>
    </w:p>
    <w:p w14:paraId="00000005" w14:textId="77777777" w:rsidR="00A944C3" w:rsidRDefault="00A944C3">
      <w:pPr>
        <w:shd w:val="clear" w:color="auto" w:fill="FFFFFF"/>
      </w:pPr>
    </w:p>
    <w:p w14:paraId="00000006" w14:textId="65A82690" w:rsidR="00A944C3" w:rsidRDefault="00FE3BC2">
      <w:pPr>
        <w:shd w:val="clear" w:color="auto" w:fill="FFFFFF"/>
      </w:pPr>
      <w:r>
        <w:t xml:space="preserve">At NYU’s Steinhardt, </w:t>
      </w:r>
      <w:proofErr w:type="gramStart"/>
      <w:r>
        <w:t>I’ll</w:t>
      </w:r>
      <w:proofErr w:type="gramEnd"/>
      <w:r>
        <w:t xml:space="preserve"> major in Media, Culture and Communication</w:t>
      </w:r>
      <w:del w:id="13" w:author="Matthew" w:date="2020-12-24T16:07:00Z">
        <w:r w:rsidDel="000C4532">
          <w:delText>s</w:delText>
        </w:r>
      </w:del>
      <w:r>
        <w:t xml:space="preserve"> (MCC). MCC would </w:t>
      </w:r>
      <w:del w:id="14" w:author="Matthew" w:date="2020-12-24T16:08:00Z">
        <w:r w:rsidDel="000C4532">
          <w:delText>enable me to take a broad approach in</w:delText>
        </w:r>
      </w:del>
      <w:ins w:id="15" w:author="Matthew" w:date="2020-12-24T16:08:00Z">
        <w:r w:rsidR="000C4532">
          <w:t>provide me the rare opportunity to concentrate yet explore at the same time as to</w:t>
        </w:r>
      </w:ins>
      <w:r>
        <w:t xml:space="preserve"> how </w:t>
      </w:r>
      <w:proofErr w:type="gramStart"/>
      <w:r>
        <w:t>I</w:t>
      </w:r>
      <w:ins w:id="16" w:author="Matthew" w:date="2020-12-24T16:08:00Z">
        <w:r w:rsidR="000C4532">
          <w:t>’d</w:t>
        </w:r>
        <w:proofErr w:type="gramEnd"/>
        <w:r w:rsidR="000C4532">
          <w:t xml:space="preserve"> like</w:t>
        </w:r>
      </w:ins>
      <w:ins w:id="17" w:author="Matthew" w:date="2020-12-24T16:09:00Z">
        <w:r w:rsidR="000C4532">
          <w:t xml:space="preserve"> to</w:t>
        </w:r>
      </w:ins>
      <w:r>
        <w:t xml:space="preserve"> </w:t>
      </w:r>
      <w:ins w:id="18" w:author="Matthew" w:date="2020-12-24T16:09:00Z">
        <w:r w:rsidR="000C4532">
          <w:t xml:space="preserve">kick-start and </w:t>
        </w:r>
      </w:ins>
      <w:r>
        <w:t xml:space="preserve">advance </w:t>
      </w:r>
      <w:del w:id="19" w:author="Matthew" w:date="2020-12-24T16:09:00Z">
        <w:r w:rsidDel="000C4532">
          <w:delText xml:space="preserve">in </w:delText>
        </w:r>
      </w:del>
      <w:r>
        <w:t xml:space="preserve">my career </w:t>
      </w:r>
      <w:del w:id="20" w:author="Matthew" w:date="2020-12-24T16:09:00Z">
        <w:r w:rsidDel="000C4532">
          <w:delText>and explore different areas of study</w:delText>
        </w:r>
      </w:del>
      <w:ins w:id="21" w:author="Matthew" w:date="2020-12-24T16:09:00Z">
        <w:r w:rsidR="000C4532">
          <w:t>post-graduation</w:t>
        </w:r>
      </w:ins>
      <w:r>
        <w:t xml:space="preserve">. </w:t>
      </w:r>
      <w:del w:id="22" w:author="Matthew" w:date="2020-12-24T16:10:00Z">
        <w:r w:rsidDel="000C4532">
          <w:delText>Finding out</w:delText>
        </w:r>
      </w:del>
      <w:ins w:id="23" w:author="Matthew" w:date="2020-12-24T16:10:00Z">
        <w:r w:rsidR="000C4532">
          <w:t>A multifaceted</w:t>
        </w:r>
      </w:ins>
      <w:ins w:id="24" w:author="Matthew" w:date="2020-12-24T16:11:00Z">
        <w:r w:rsidR="000C4532">
          <w:t xml:space="preserve">, aspiring entrepreneur </w:t>
        </w:r>
      </w:ins>
      <w:ins w:id="25" w:author="Matthew" w:date="2020-12-24T16:10:00Z">
        <w:r w:rsidR="000C4532">
          <w:t>myself, I was ecstatic when I discovered</w:t>
        </w:r>
      </w:ins>
      <w:r>
        <w:t xml:space="preserve"> </w:t>
      </w:r>
      <w:del w:id="26" w:author="Matthew" w:date="2020-12-24T16:11:00Z">
        <w:r w:rsidDel="000C4532">
          <w:delText>that NYU</w:delText>
        </w:r>
      </w:del>
      <w:ins w:id="27" w:author="Matthew" w:date="2020-12-24T16:11:00Z">
        <w:r w:rsidR="000C4532">
          <w:t>the</w:t>
        </w:r>
      </w:ins>
      <w:r>
        <w:t xml:space="preserve"> </w:t>
      </w:r>
      <w:del w:id="28" w:author="Matthew" w:date="2020-12-24T16:11:00Z">
        <w:r w:rsidDel="000C4532">
          <w:delText xml:space="preserve">provides a </w:delText>
        </w:r>
      </w:del>
      <w:r>
        <w:t>cross</w:t>
      </w:r>
      <w:ins w:id="29" w:author="Matthew" w:date="2020-12-24T16:11:00Z">
        <w:r w:rsidR="000C4532">
          <w:t>-</w:t>
        </w:r>
      </w:ins>
      <w:del w:id="30" w:author="Matthew" w:date="2020-12-24T16:11:00Z">
        <w:r w:rsidDel="000C4532">
          <w:delText xml:space="preserve"> </w:delText>
        </w:r>
      </w:del>
      <w:r>
        <w:t>school minor in Business of Entertainment, Media and Technology (BEMT)</w:t>
      </w:r>
      <w:del w:id="31" w:author="Matthew" w:date="2020-12-24T16:11:00Z">
        <w:r w:rsidDel="000C4532">
          <w:delText xml:space="preserve"> felt like a eureka moment–marrying MCC and BEMT felt like the right combination for me</w:delText>
        </w:r>
      </w:del>
      <w:r>
        <w:t xml:space="preserve">. </w:t>
      </w:r>
      <w:del w:id="32" w:author="Matthew" w:date="2020-12-24T16:12:00Z">
        <w:r w:rsidDel="000C4532">
          <w:delText>With extensive opportunities offered at Steinhardt, I will fully utilize the resources to maximize my learning experience. I can dedicate my time</w:delText>
        </w:r>
      </w:del>
      <w:ins w:id="33" w:author="Matthew" w:date="2020-12-24T16:12:00Z">
        <w:r w:rsidR="000C4532">
          <w:t>I would not only get</w:t>
        </w:r>
      </w:ins>
      <w:r>
        <w:t xml:space="preserve"> to explor</w:t>
      </w:r>
      <w:ins w:id="34" w:author="Matthew" w:date="2020-12-24T16:12:00Z">
        <w:r w:rsidR="000C4532">
          <w:t>e</w:t>
        </w:r>
      </w:ins>
      <w:del w:id="35" w:author="Matthew" w:date="2020-12-24T16:12:00Z">
        <w:r w:rsidDel="000C4532">
          <w:delText>ing</w:delText>
        </w:r>
      </w:del>
      <w:r>
        <w:t xml:space="preserve"> the nuts and bolts of media </w:t>
      </w:r>
      <w:ins w:id="36" w:author="Matthew" w:date="2020-12-24T16:12:00Z">
        <w:r w:rsidR="000C4532">
          <w:t xml:space="preserve">at Steinhardt, </w:t>
        </w:r>
      </w:ins>
      <w:del w:id="37" w:author="Matthew" w:date="2020-12-24T16:13:00Z">
        <w:r w:rsidDel="004A658F">
          <w:delText>and its business side through</w:delText>
        </w:r>
      </w:del>
      <w:ins w:id="38" w:author="Matthew" w:date="2020-12-24T16:13:00Z">
        <w:r w:rsidR="004A658F">
          <w:t>but also financial-savvy</w:t>
        </w:r>
      </w:ins>
      <w:r>
        <w:t xml:space="preserve"> courses like ‘Business of Media’ and ‘Producing for Film and Television</w:t>
      </w:r>
      <w:ins w:id="39" w:author="Matthew" w:date="2020-12-24T16:13:00Z">
        <w:r w:rsidR="004A658F">
          <w:t>.’</w:t>
        </w:r>
      </w:ins>
      <w:del w:id="40" w:author="Matthew" w:date="2020-12-24T16:13:00Z">
        <w:r w:rsidDel="004A658F">
          <w:delText>’.</w:delText>
        </w:r>
      </w:del>
    </w:p>
    <w:p w14:paraId="00000007" w14:textId="77777777" w:rsidR="00A944C3" w:rsidRDefault="00A944C3">
      <w:pPr>
        <w:shd w:val="clear" w:color="auto" w:fill="FFFFFF"/>
      </w:pPr>
    </w:p>
    <w:p w14:paraId="7AC123EB" w14:textId="77777777" w:rsidR="004A658F" w:rsidRDefault="00FE3BC2">
      <w:pPr>
        <w:shd w:val="clear" w:color="auto" w:fill="FFFFFF"/>
        <w:rPr>
          <w:ins w:id="41" w:author="Matthew" w:date="2020-12-24T16:16:00Z"/>
        </w:rPr>
      </w:pPr>
      <w:r>
        <w:t xml:space="preserve">Having grown up in a country that, I believe, still condones many forms of discrimination, I realized how overlooked many perspectives </w:t>
      </w:r>
      <w:del w:id="42" w:author="Matthew" w:date="2020-12-24T16:13:00Z">
        <w:r w:rsidDel="004A658F">
          <w:delText>are</w:delText>
        </w:r>
      </w:del>
      <w:ins w:id="43" w:author="Matthew" w:date="2020-12-24T16:13:00Z">
        <w:r w:rsidR="004A658F">
          <w:t>ten</w:t>
        </w:r>
      </w:ins>
      <w:ins w:id="44" w:author="Matthew" w:date="2020-12-24T16:14:00Z">
        <w:r w:rsidR="004A658F">
          <w:t>d to be</w:t>
        </w:r>
      </w:ins>
      <w:r>
        <w:t>. Stories involving minority communities like women and the LGBT</w:t>
      </w:r>
      <w:ins w:id="45" w:author="Matthew" w:date="2020-12-24T16:14:00Z">
        <w:r w:rsidR="004A658F">
          <w:t>Q+</w:t>
        </w:r>
      </w:ins>
      <w:r>
        <w:t xml:space="preserve"> community are </w:t>
      </w:r>
      <w:del w:id="46" w:author="Matthew" w:date="2020-12-24T16:14:00Z">
        <w:r w:rsidDel="004A658F">
          <w:delText>rare</w:delText>
        </w:r>
      </w:del>
      <w:ins w:id="47" w:author="Matthew" w:date="2020-12-24T16:14:00Z">
        <w:r w:rsidR="004A658F">
          <w:t>sparce</w:t>
        </w:r>
      </w:ins>
      <w:r>
        <w:t xml:space="preserve">. My experience as a dancer gave me access to an unparalleled community; everyone </w:t>
      </w:r>
      <w:del w:id="48" w:author="Matthew" w:date="2020-12-24T16:14:00Z">
        <w:r w:rsidDel="004A658F">
          <w:delText xml:space="preserve">was </w:delText>
        </w:r>
      </w:del>
      <w:r>
        <w:t xml:space="preserve">welcomed </w:t>
      </w:r>
      <w:ins w:id="49" w:author="Matthew" w:date="2020-12-24T16:14:00Z">
        <w:r w:rsidR="004A658F">
          <w:t>and c</w:t>
        </w:r>
      </w:ins>
      <w:ins w:id="50" w:author="Matthew" w:date="2020-12-24T16:15:00Z">
        <w:r w:rsidR="004A658F">
          <w:t xml:space="preserve">elebrated </w:t>
        </w:r>
      </w:ins>
      <w:del w:id="51" w:author="Matthew" w:date="2020-12-24T16:15:00Z">
        <w:r w:rsidDel="004A658F">
          <w:delText xml:space="preserve">regardless of </w:delText>
        </w:r>
      </w:del>
      <w:r>
        <w:t xml:space="preserve">differences in race, sexuality, </w:t>
      </w:r>
      <w:del w:id="52" w:author="Matthew" w:date="2020-12-24T16:15:00Z">
        <w:r w:rsidDel="004A658F">
          <w:delText>whatever</w:delText>
        </w:r>
      </w:del>
      <w:ins w:id="53" w:author="Matthew" w:date="2020-12-24T16:15:00Z">
        <w:r w:rsidR="004A658F">
          <w:t>and everything in between</w:t>
        </w:r>
      </w:ins>
      <w:r>
        <w:t xml:space="preserve">. </w:t>
      </w:r>
      <w:del w:id="54" w:author="Matthew" w:date="2020-12-24T16:16:00Z">
        <w:r w:rsidDel="004A658F">
          <w:delText>It taught me the value of acceptance and unity in diversity–two principles that I carry with me to every environment</w:delText>
        </w:r>
      </w:del>
    </w:p>
    <w:p w14:paraId="36AE8D5C" w14:textId="77777777" w:rsidR="004A658F" w:rsidRDefault="004A658F">
      <w:pPr>
        <w:shd w:val="clear" w:color="auto" w:fill="FFFFFF"/>
        <w:rPr>
          <w:ins w:id="55" w:author="Matthew" w:date="2020-12-24T16:16:00Z"/>
        </w:rPr>
      </w:pPr>
    </w:p>
    <w:p w14:paraId="631C5BDE" w14:textId="77777777" w:rsidR="004A658F" w:rsidRDefault="004A658F">
      <w:pPr>
        <w:shd w:val="clear" w:color="auto" w:fill="FFFFFF"/>
        <w:rPr>
          <w:ins w:id="56" w:author="Matthew" w:date="2020-12-24T16:16:00Z"/>
        </w:rPr>
      </w:pPr>
      <w:proofErr w:type="spellStart"/>
      <w:ins w:id="57" w:author="Matthew" w:date="2020-12-24T16:16:00Z">
        <w:r>
          <w:rPr>
            <w:i/>
            <w:iCs/>
          </w:rPr>
          <w:t>Bhinekka</w:t>
        </w:r>
        <w:proofErr w:type="spellEnd"/>
        <w:r>
          <w:rPr>
            <w:i/>
            <w:iCs/>
          </w:rPr>
          <w:t xml:space="preserve"> </w:t>
        </w:r>
        <w:proofErr w:type="spellStart"/>
        <w:r>
          <w:rPr>
            <w:i/>
            <w:iCs/>
          </w:rPr>
          <w:t>tunggal</w:t>
        </w:r>
        <w:proofErr w:type="spellEnd"/>
        <w:r>
          <w:rPr>
            <w:i/>
            <w:iCs/>
          </w:rPr>
          <w:t xml:space="preserve"> </w:t>
        </w:r>
        <w:proofErr w:type="spellStart"/>
        <w:r>
          <w:rPr>
            <w:i/>
            <w:iCs/>
          </w:rPr>
          <w:t>ika</w:t>
        </w:r>
      </w:ins>
      <w:proofErr w:type="spellEnd"/>
      <w:r w:rsidR="00FE3BC2">
        <w:t xml:space="preserve">. </w:t>
      </w:r>
    </w:p>
    <w:p w14:paraId="7C813B24" w14:textId="77777777" w:rsidR="004A658F" w:rsidRDefault="004A658F">
      <w:pPr>
        <w:shd w:val="clear" w:color="auto" w:fill="FFFFFF"/>
        <w:rPr>
          <w:ins w:id="58" w:author="Matthew" w:date="2020-12-24T16:16:00Z"/>
        </w:rPr>
      </w:pPr>
    </w:p>
    <w:p w14:paraId="00000008" w14:textId="7C706289" w:rsidR="00A944C3" w:rsidDel="004A658F" w:rsidRDefault="004A658F">
      <w:pPr>
        <w:shd w:val="clear" w:color="auto" w:fill="FFFFFF"/>
        <w:rPr>
          <w:del w:id="59" w:author="Matthew" w:date="2020-12-24T16:21:00Z"/>
        </w:rPr>
      </w:pPr>
      <w:ins w:id="60" w:author="Matthew" w:date="2020-12-24T16:16:00Z">
        <w:r>
          <w:t xml:space="preserve">Indonesian for “unity in diversity,” my resonance with </w:t>
        </w:r>
      </w:ins>
      <w:del w:id="61" w:author="Matthew" w:date="2020-12-24T16:17:00Z">
        <w:r w:rsidR="00FE3BC2" w:rsidDel="004A658F">
          <w:delText>NYU’s emphasis on these values</w:delText>
        </w:r>
      </w:del>
      <w:ins w:id="62" w:author="Matthew" w:date="2020-12-24T16:17:00Z">
        <w:r>
          <w:t>this value of NYU’s global student body and faculty</w:t>
        </w:r>
      </w:ins>
      <w:del w:id="63" w:author="Matthew" w:date="2020-12-24T16:17:00Z">
        <w:r w:rsidR="00FE3BC2" w:rsidDel="004A658F">
          <w:delText xml:space="preserve">, evident in the global student body and faculty, </w:delText>
        </w:r>
      </w:del>
      <w:ins w:id="64" w:author="Matthew" w:date="2020-12-24T16:17:00Z">
        <w:r>
          <w:t xml:space="preserve"> </w:t>
        </w:r>
      </w:ins>
      <w:r w:rsidR="00FE3BC2">
        <w:t xml:space="preserve">would </w:t>
      </w:r>
      <w:ins w:id="65" w:author="Matthew" w:date="2020-12-24T16:17:00Z">
        <w:r>
          <w:t xml:space="preserve">only further the ripple </w:t>
        </w:r>
      </w:ins>
      <w:ins w:id="66" w:author="Matthew" w:date="2020-12-24T16:18:00Z">
        <w:r>
          <w:t xml:space="preserve">effect </w:t>
        </w:r>
      </w:ins>
      <w:del w:id="67" w:author="Matthew" w:date="2020-12-24T16:18:00Z">
        <w:r w:rsidR="00FE3BC2" w:rsidDel="004A658F">
          <w:delText>expose me to the multitude of perspectives</w:delText>
        </w:r>
      </w:del>
      <w:ins w:id="68" w:author="Matthew" w:date="2020-12-24T16:19:00Z">
        <w:r>
          <w:t>that rich</w:t>
        </w:r>
      </w:ins>
      <w:ins w:id="69" w:author="Matthew" w:date="2020-12-24T16:20:00Z">
        <w:r>
          <w:t>ly varying perspectives can bring about</w:t>
        </w:r>
      </w:ins>
      <w:del w:id="70" w:author="Matthew" w:date="2020-12-24T16:21:00Z">
        <w:r w:rsidR="00FE3BC2" w:rsidDel="004A658F">
          <w:delText xml:space="preserve">. I can foster genuine connections with others and better understand how to shed light to underrepresented stories. With this, I can create projects that focus on providing more media-related opportunities for minorities to flourish. </w:delText>
        </w:r>
      </w:del>
    </w:p>
    <w:p w14:paraId="00000009" w14:textId="7E81221E" w:rsidR="00A944C3" w:rsidDel="004A658F" w:rsidRDefault="00A944C3">
      <w:pPr>
        <w:shd w:val="clear" w:color="auto" w:fill="FFFFFF"/>
        <w:rPr>
          <w:del w:id="71" w:author="Matthew" w:date="2020-12-24T16:21:00Z"/>
        </w:rPr>
      </w:pPr>
    </w:p>
    <w:p w14:paraId="0000000A" w14:textId="4F48CF9D" w:rsidR="00A944C3" w:rsidDel="004A658F" w:rsidRDefault="00FE3BC2" w:rsidP="00CF39DB">
      <w:pPr>
        <w:shd w:val="clear" w:color="auto" w:fill="FFFFFF"/>
        <w:rPr>
          <w:del w:id="72" w:author="Matthew" w:date="2020-12-24T16:21:00Z"/>
        </w:rPr>
      </w:pPr>
      <w:del w:id="73" w:author="Matthew" w:date="2020-12-24T16:21:00Z">
        <w:r w:rsidDel="004A658F">
          <w:delText>The sky is truly the limit at NYU.</w:delText>
        </w:r>
      </w:del>
      <w:ins w:id="74" w:author="Matthew" w:date="2020-12-24T16:21:00Z">
        <w:r w:rsidR="004A658F">
          <w:t>.</w:t>
        </w:r>
      </w:ins>
      <w:r>
        <w:t xml:space="preserve"> The Global Media Scholars Program, for instance, would allow me to understand how queer people are represented in different parts of the world </w:t>
      </w:r>
      <w:del w:id="75" w:author="Matthew" w:date="2020-12-24T16:22:00Z">
        <w:r w:rsidDel="004A658F">
          <w:delText xml:space="preserve">to </w:delText>
        </w:r>
      </w:del>
      <w:ins w:id="76" w:author="Matthew" w:date="2020-12-24T16:22:00Z">
        <w:r w:rsidR="004A658F">
          <w:t xml:space="preserve">as iterative conversations help </w:t>
        </w:r>
      </w:ins>
      <w:r>
        <w:t>deepen my background research as I develop my film project about closeted queer teenagers. Through Program Board’s Film and Pre-Release committees, I can continue event management and host events like the ‘Oscars Viewing Party</w:t>
      </w:r>
      <w:ins w:id="77" w:author="Matthew" w:date="2020-12-24T16:22:00Z">
        <w:r w:rsidR="004A658F">
          <w:t>.</w:t>
        </w:r>
      </w:ins>
      <w:r>
        <w:t>’</w:t>
      </w:r>
      <w:del w:id="78" w:author="Matthew" w:date="2020-12-24T16:22:00Z">
        <w:r w:rsidDel="004A658F">
          <w:delText>.</w:delText>
        </w:r>
      </w:del>
      <w:r>
        <w:t xml:space="preserve"> </w:t>
      </w:r>
      <w:del w:id="79" w:author="Matthew" w:date="2020-12-24T16:23:00Z">
        <w:r w:rsidDel="000D07EE">
          <w:delText xml:space="preserve">I can refine my skills in this field and connect with students through a shared love of arts and entertainment. These are things I never get access to if not at NYU. </w:delText>
        </w:r>
      </w:del>
      <w:r>
        <w:t xml:space="preserve">I can confidently say that as I step into Greenwich Village, there would be a spring </w:t>
      </w:r>
      <w:del w:id="80" w:author="Matthew" w:date="2020-12-24T16:25:00Z">
        <w:r w:rsidDel="000D07EE">
          <w:delText xml:space="preserve">in </w:delText>
        </w:r>
      </w:del>
      <w:ins w:id="81" w:author="Matthew" w:date="2020-12-24T16:25:00Z">
        <w:r w:rsidR="000D07EE">
          <w:t xml:space="preserve">to </w:t>
        </w:r>
      </w:ins>
      <w:r>
        <w:t xml:space="preserve">my </w:t>
      </w:r>
      <w:ins w:id="82" w:author="Matthew" w:date="2020-12-24T16:25:00Z">
        <w:r w:rsidR="000D07EE">
          <w:t xml:space="preserve">every </w:t>
        </w:r>
      </w:ins>
      <w:r>
        <w:t>step</w:t>
      </w:r>
      <w:del w:id="83" w:author="Matthew" w:date="2020-12-24T16:27:00Z">
        <w:r w:rsidDel="000D07EE">
          <w:delText>, having realized that</w:delText>
        </w:r>
      </w:del>
      <w:ins w:id="84" w:author="Matthew" w:date="2020-12-24T16:27:00Z">
        <w:r w:rsidR="000D07EE">
          <w:t xml:space="preserve"> as</w:t>
        </w:r>
      </w:ins>
      <w:r>
        <w:t xml:space="preserve"> my 17-year-old self </w:t>
      </w:r>
      <w:del w:id="85" w:author="Matthew" w:date="2020-12-24T16:27:00Z">
        <w:r w:rsidDel="000D07EE">
          <w:delText>has made her next best decision by attending NYU</w:delText>
        </w:r>
      </w:del>
      <w:ins w:id="86" w:author="Matthew" w:date="2020-12-24T16:27:00Z">
        <w:r w:rsidR="000D07EE">
          <w:t>prepares</w:t>
        </w:r>
      </w:ins>
      <w:ins w:id="87" w:author="Matthew" w:date="2020-12-24T16:28:00Z">
        <w:r w:rsidR="000D07EE">
          <w:t xml:space="preserve"> </w:t>
        </w:r>
      </w:ins>
      <w:ins w:id="88" w:author="Matthew" w:date="2020-12-24T16:29:00Z">
        <w:r w:rsidR="000D07EE">
          <w:t xml:space="preserve">for her next </w:t>
        </w:r>
      </w:ins>
      <w:ins w:id="89" w:author="Matthew" w:date="2020-12-24T16:30:00Z">
        <w:r w:rsidR="000D07EE">
          <w:t xml:space="preserve">set of staircases through all </w:t>
        </w:r>
      </w:ins>
      <w:ins w:id="90" w:author="Matthew" w:date="2020-12-24T16:31:00Z">
        <w:r w:rsidR="000D07EE">
          <w:t>her</w:t>
        </w:r>
      </w:ins>
      <w:ins w:id="91" w:author="Matthew" w:date="2020-12-24T16:30:00Z">
        <w:r w:rsidR="000D07EE">
          <w:t xml:space="preserve"> sweat, tears, mentorship</w:t>
        </w:r>
      </w:ins>
      <w:ins w:id="92" w:author="Matthew" w:date="2020-12-24T16:31:00Z">
        <w:r w:rsidR="000D07EE">
          <w:t xml:space="preserve">, </w:t>
        </w:r>
      </w:ins>
      <w:ins w:id="93" w:author="Matthew" w:date="2020-12-24T16:30:00Z">
        <w:r w:rsidR="000D07EE">
          <w:t>growth</w:t>
        </w:r>
      </w:ins>
      <w:ins w:id="94" w:author="Matthew" w:date="2020-12-24T16:31:00Z">
        <w:r w:rsidR="000D07EE">
          <w:t xml:space="preserve"> and establishment</w:t>
        </w:r>
      </w:ins>
      <w:ins w:id="95" w:author="Matthew" w:date="2020-12-24T16:32:00Z">
        <w:r w:rsidR="000D07EE">
          <w:t>s</w:t>
        </w:r>
      </w:ins>
      <w:r>
        <w:t>.</w:t>
      </w:r>
    </w:p>
    <w:p w14:paraId="0000000B" w14:textId="6EE0A2D0" w:rsidR="00A944C3" w:rsidDel="004A658F" w:rsidRDefault="00A944C3">
      <w:pPr>
        <w:shd w:val="clear" w:color="auto" w:fill="FFFFFF"/>
        <w:rPr>
          <w:del w:id="96" w:author="Matthew" w:date="2020-12-24T16:21:00Z"/>
        </w:rPr>
      </w:pPr>
    </w:p>
    <w:p w14:paraId="41AF707B" w14:textId="77777777" w:rsidR="00CF39DB" w:rsidRDefault="00FE3BC2">
      <w:pPr>
        <w:shd w:val="clear" w:color="auto" w:fill="FFFFFF"/>
        <w:rPr>
          <w:ins w:id="97" w:author="Matthew" w:date="2020-12-24T16:32:00Z"/>
        </w:rPr>
      </w:pPr>
      <w:del w:id="98" w:author="Matthew" w:date="2020-12-24T16:21:00Z">
        <w:r w:rsidDel="004A658F">
          <w:delText>Cut 92 words 0.0</w:delText>
        </w:r>
      </w:del>
    </w:p>
    <w:p w14:paraId="4007DC19" w14:textId="77777777" w:rsidR="00CF39DB" w:rsidRDefault="00CF39DB">
      <w:pPr>
        <w:shd w:val="clear" w:color="auto" w:fill="FFFFFF"/>
        <w:rPr>
          <w:ins w:id="99" w:author="Matthew" w:date="2020-12-24T16:32:00Z"/>
        </w:rPr>
      </w:pPr>
    </w:p>
    <w:p w14:paraId="1C9ECE96" w14:textId="77777777" w:rsidR="00CF39DB" w:rsidRDefault="00CF39DB">
      <w:pPr>
        <w:shd w:val="clear" w:color="auto" w:fill="FFFFFF"/>
        <w:rPr>
          <w:ins w:id="100" w:author="Matthew" w:date="2020-12-24T16:32:00Z"/>
        </w:rPr>
      </w:pPr>
    </w:p>
    <w:p w14:paraId="1B5B5104" w14:textId="77777777" w:rsidR="00CF39DB" w:rsidRDefault="00CF39DB">
      <w:pPr>
        <w:shd w:val="clear" w:color="auto" w:fill="FFFFFF"/>
        <w:rPr>
          <w:ins w:id="101" w:author="Matthew" w:date="2020-12-24T16:32:00Z"/>
        </w:rPr>
      </w:pPr>
    </w:p>
    <w:p w14:paraId="5E49042E" w14:textId="77777777" w:rsidR="00CF39DB" w:rsidRDefault="00CF39DB">
      <w:pPr>
        <w:shd w:val="clear" w:color="auto" w:fill="FFFFFF"/>
        <w:rPr>
          <w:ins w:id="102" w:author="Matthew" w:date="2020-12-24T16:32:00Z"/>
          <w:rFonts w:ascii="Times New Roman" w:hAnsi="Times New Roman" w:cs="Times New Roman"/>
          <w:i/>
          <w:iCs/>
        </w:rPr>
      </w:pPr>
      <w:ins w:id="103" w:author="Matthew" w:date="2020-12-24T16:32:00Z">
        <w:r>
          <w:rPr>
            <w:rFonts w:ascii="Times New Roman" w:hAnsi="Times New Roman" w:cs="Times New Roman"/>
            <w:i/>
            <w:iCs/>
          </w:rPr>
          <w:t>Hi Stanislas!</w:t>
        </w:r>
      </w:ins>
    </w:p>
    <w:p w14:paraId="4F2B2A75" w14:textId="77777777" w:rsidR="00CF39DB" w:rsidRDefault="00CF39DB">
      <w:pPr>
        <w:shd w:val="clear" w:color="auto" w:fill="FFFFFF"/>
        <w:rPr>
          <w:ins w:id="104" w:author="Matthew" w:date="2020-12-24T16:32:00Z"/>
          <w:rFonts w:ascii="Times New Roman" w:hAnsi="Times New Roman" w:cs="Times New Roman"/>
          <w:i/>
          <w:iCs/>
        </w:rPr>
      </w:pPr>
    </w:p>
    <w:p w14:paraId="20A56EB8" w14:textId="77777777" w:rsidR="00CD2793" w:rsidRDefault="00CD2793">
      <w:pPr>
        <w:shd w:val="clear" w:color="auto" w:fill="FFFFFF"/>
        <w:rPr>
          <w:ins w:id="105" w:author="Matthew" w:date="2020-12-24T16:34:00Z"/>
          <w:rFonts w:ascii="Times New Roman" w:hAnsi="Times New Roman" w:cs="Times New Roman"/>
          <w:i/>
          <w:iCs/>
        </w:rPr>
      </w:pPr>
      <w:ins w:id="106" w:author="Matthew" w:date="2020-12-24T16:33:00Z">
        <w:r>
          <w:rPr>
            <w:rFonts w:ascii="Times New Roman" w:hAnsi="Times New Roman" w:cs="Times New Roman"/>
            <w:i/>
            <w:iCs/>
          </w:rPr>
          <w:t xml:space="preserve">I thoroughly enjoyed this piece of yours! Easy to follow, succinct yet full of action-packed themes at the same time. </w:t>
        </w:r>
      </w:ins>
      <w:ins w:id="107" w:author="Matthew" w:date="2020-12-24T16:34:00Z">
        <w:r>
          <w:rPr>
            <w:rFonts w:ascii="Times New Roman" w:hAnsi="Times New Roman" w:cs="Times New Roman"/>
            <w:i/>
            <w:iCs/>
          </w:rPr>
          <w:t>I wish you the best of luck in this application and your film passion project!</w:t>
        </w:r>
      </w:ins>
    </w:p>
    <w:p w14:paraId="4E428D65" w14:textId="77777777" w:rsidR="00CD2793" w:rsidRDefault="00CD2793">
      <w:pPr>
        <w:shd w:val="clear" w:color="auto" w:fill="FFFFFF"/>
        <w:rPr>
          <w:ins w:id="108" w:author="Matthew" w:date="2020-12-24T16:34:00Z"/>
          <w:rFonts w:ascii="Times New Roman" w:hAnsi="Times New Roman" w:cs="Times New Roman"/>
          <w:i/>
          <w:iCs/>
        </w:rPr>
      </w:pPr>
    </w:p>
    <w:p w14:paraId="6C113C63" w14:textId="3695AF71" w:rsidR="005C5456" w:rsidRDefault="00CD2793">
      <w:pPr>
        <w:shd w:val="clear" w:color="auto" w:fill="FFFFFF"/>
      </w:pPr>
      <w:ins w:id="109" w:author="Matthew" w:date="2020-12-24T16:34:00Z">
        <w:r>
          <w:rPr>
            <w:rFonts w:ascii="Times New Roman" w:hAnsi="Times New Roman" w:cs="Times New Roman"/>
            <w:i/>
            <w:iCs/>
          </w:rPr>
          <w:t>- Matthew</w:t>
        </w:r>
      </w:ins>
      <w:r w:rsidR="00FE3BC2">
        <w:t xml:space="preserve"> </w:t>
      </w:r>
    </w:p>
    <w:sectPr w:rsidR="005C54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C3"/>
    <w:rsid w:val="000C4532"/>
    <w:rsid w:val="000D07EE"/>
    <w:rsid w:val="004A658F"/>
    <w:rsid w:val="005265E7"/>
    <w:rsid w:val="005C5456"/>
    <w:rsid w:val="0093755A"/>
    <w:rsid w:val="00A944C3"/>
    <w:rsid w:val="00CD2793"/>
    <w:rsid w:val="00CF39DB"/>
    <w:rsid w:val="00FE3BC2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8956"/>
  <w15:docId w15:val="{A642C3DA-3072-3042-8557-C572D2BE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9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9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6</cp:revision>
  <dcterms:created xsi:type="dcterms:W3CDTF">2020-12-23T01:43:00Z</dcterms:created>
  <dcterms:modified xsi:type="dcterms:W3CDTF">2020-12-24T09:01:00Z</dcterms:modified>
</cp:coreProperties>
</file>