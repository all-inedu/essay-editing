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A5513" w:rsidRPr="003671B3" w:rsidRDefault="003124AF">
      <w:pPr>
        <w:jc w:val="both"/>
      </w:pPr>
      <w:r w:rsidRPr="003671B3">
        <w:t>Discuss an accomplishment, event or realization that sparked a period of personal growth and a new understanding of yourself or others.</w:t>
      </w:r>
    </w:p>
    <w:p w14:paraId="00000002" w14:textId="77777777" w:rsidR="00CA5513" w:rsidRPr="003671B3" w:rsidRDefault="003124AF">
      <w:pPr>
        <w:jc w:val="both"/>
      </w:pPr>
      <w:r w:rsidRPr="003671B3">
        <w:t>Max words: 650</w:t>
      </w:r>
    </w:p>
    <w:p w14:paraId="00000003" w14:textId="77777777" w:rsidR="00CA5513" w:rsidRPr="003671B3" w:rsidRDefault="003124AF">
      <w:pPr>
        <w:jc w:val="both"/>
      </w:pPr>
      <w:r w:rsidRPr="003671B3">
        <w:t>605</w:t>
      </w:r>
    </w:p>
    <w:p w14:paraId="7251CC70" w14:textId="77777777" w:rsidR="003671B3" w:rsidRPr="003671B3" w:rsidRDefault="003671B3" w:rsidP="003671B3">
      <w:pPr>
        <w:jc w:val="both"/>
      </w:pPr>
    </w:p>
    <w:p w14:paraId="24996D30" w14:textId="5CD06BA2" w:rsidR="00836D7A" w:rsidRDefault="00751F92" w:rsidP="00836D7A">
      <w:pPr>
        <w:ind w:firstLine="720"/>
        <w:jc w:val="both"/>
      </w:pPr>
      <w:sdt>
        <w:sdtPr>
          <w:tag w:val="goog_rdk_0"/>
          <w:id w:val="-1334296799"/>
          <w:showingPlcHdr/>
        </w:sdtPr>
        <w:sdtEndPr/>
        <w:sdtContent>
          <w:r w:rsidR="00836D7A">
            <w:t xml:space="preserve">     </w:t>
          </w:r>
        </w:sdtContent>
      </w:sdt>
      <w:r w:rsidR="003671B3" w:rsidRPr="003671B3">
        <w:t xml:space="preserve">I remember vividly around a year ago, </w:t>
      </w:r>
      <w:del w:id="0" w:author="Chiara Situmorang" w:date="2021-11-29T21:18:00Z">
        <w:r w:rsidR="003671B3" w:rsidRPr="003671B3" w:rsidDel="007E3447">
          <w:delText xml:space="preserve">on a snack break </w:delText>
        </w:r>
      </w:del>
      <w:r w:rsidR="003671B3" w:rsidRPr="003671B3">
        <w:t>one day</w:t>
      </w:r>
      <w:ins w:id="1" w:author="Chiara Situmorang" w:date="2021-11-29T21:18:00Z">
        <w:r w:rsidR="007E3447" w:rsidRPr="007E3447">
          <w:t xml:space="preserve"> </w:t>
        </w:r>
        <w:r w:rsidR="007E3447" w:rsidRPr="003671B3">
          <w:t>on a snack break</w:t>
        </w:r>
        <w:r w:rsidR="00C411BA">
          <w:t>,</w:t>
        </w:r>
      </w:ins>
      <w:r w:rsidR="003671B3" w:rsidRPr="003671B3">
        <w:t xml:space="preserve"> I got called by my mom into her room. I was on my phone when I went in because it seem</w:t>
      </w:r>
      <w:ins w:id="2" w:author="Chiara Situmorang" w:date="2021-11-29T21:19:00Z">
        <w:r w:rsidR="007E3447">
          <w:t>ed</w:t>
        </w:r>
      </w:ins>
      <w:del w:id="3" w:author="Chiara Situmorang" w:date="2021-11-29T21:19:00Z">
        <w:r w:rsidR="003671B3" w:rsidRPr="003671B3" w:rsidDel="007E3447">
          <w:delText>s</w:delText>
        </w:r>
      </w:del>
      <w:r w:rsidR="003671B3" w:rsidRPr="003671B3">
        <w:t xml:space="preserve"> like my mom </w:t>
      </w:r>
      <w:ins w:id="4" w:author="Chiara Situmorang" w:date="2021-11-29T21:19:00Z">
        <w:r w:rsidR="007E3447">
          <w:t>wa</w:t>
        </w:r>
      </w:ins>
      <w:del w:id="5" w:author="Chiara Situmorang" w:date="2021-11-29T21:19:00Z">
        <w:r w:rsidR="003671B3" w:rsidRPr="003671B3" w:rsidDel="007E3447">
          <w:delText>i</w:delText>
        </w:r>
      </w:del>
      <w:r w:rsidR="003671B3" w:rsidRPr="003671B3">
        <w:t>s just going to talk about something small, so I was not really paying attention</w:t>
      </w:r>
      <w:ins w:id="6" w:author="Chiara Situmorang" w:date="2021-11-29T21:22:00Z">
        <w:r w:rsidR="007E3447">
          <w:t>—</w:t>
        </w:r>
      </w:ins>
      <w:del w:id="7" w:author="Chiara Situmorang" w:date="2021-11-29T21:22:00Z">
        <w:r w:rsidR="003671B3" w:rsidRPr="003671B3" w:rsidDel="007E3447">
          <w:delText xml:space="preserve"> -- </w:delText>
        </w:r>
      </w:del>
      <w:r w:rsidR="003671B3" w:rsidRPr="003671B3">
        <w:t xml:space="preserve">until she said that her and my </w:t>
      </w:r>
      <w:del w:id="8" w:author="Chiara Situmorang" w:date="2021-11-29T21:19:00Z">
        <w:r w:rsidR="003671B3" w:rsidRPr="003671B3" w:rsidDel="007E3447">
          <w:delText xml:space="preserve">dad’s </w:delText>
        </w:r>
      </w:del>
      <w:ins w:id="9" w:author="Chiara Situmorang" w:date="2021-11-29T21:19:00Z">
        <w:r w:rsidR="007E3447">
          <w:t>father</w:t>
        </w:r>
        <w:r w:rsidR="007E3447" w:rsidRPr="003671B3">
          <w:t xml:space="preserve">’s </w:t>
        </w:r>
      </w:ins>
      <w:r w:rsidR="003671B3" w:rsidRPr="003671B3">
        <w:t xml:space="preserve">relationship </w:t>
      </w:r>
      <w:ins w:id="10" w:author="Chiara Situmorang" w:date="2021-11-29T21:19:00Z">
        <w:r w:rsidR="007E3447">
          <w:t>wa</w:t>
        </w:r>
      </w:ins>
      <w:del w:id="11" w:author="Chiara Situmorang" w:date="2021-11-29T21:19:00Z">
        <w:r w:rsidR="003671B3" w:rsidRPr="003671B3" w:rsidDel="007E3447">
          <w:delText>i</w:delText>
        </w:r>
      </w:del>
      <w:r w:rsidR="003671B3" w:rsidRPr="003671B3">
        <w:t>sn’t working out</w:t>
      </w:r>
      <w:del w:id="12" w:author="Chiara Situmorang" w:date="2021-11-29T21:19:00Z">
        <w:r w:rsidR="003671B3" w:rsidRPr="003671B3" w:rsidDel="007E3447">
          <w:delText xml:space="preserve"> at the moment</w:delText>
        </w:r>
      </w:del>
      <w:r w:rsidR="003671B3" w:rsidRPr="003671B3">
        <w:t>. She didn't think that she deserve</w:t>
      </w:r>
      <w:ins w:id="13" w:author="Chiara Situmorang" w:date="2021-11-29T21:19:00Z">
        <w:r w:rsidR="007E3447">
          <w:t>d</w:t>
        </w:r>
      </w:ins>
      <w:del w:id="14" w:author="Chiara Situmorang" w:date="2021-11-29T21:19:00Z">
        <w:r w:rsidR="003671B3" w:rsidRPr="003671B3" w:rsidDel="007E3447">
          <w:delText>s</w:delText>
        </w:r>
      </w:del>
      <w:r w:rsidR="003671B3" w:rsidRPr="003671B3">
        <w:t xml:space="preserve"> to be with my father due to the contrast in her financial </w:t>
      </w:r>
      <w:proofErr w:type="gramStart"/>
      <w:r w:rsidR="003671B3" w:rsidRPr="003671B3">
        <w:t>background, and</w:t>
      </w:r>
      <w:proofErr w:type="gramEnd"/>
      <w:r w:rsidR="003671B3" w:rsidRPr="003671B3">
        <w:t xml:space="preserve"> felt like she </w:t>
      </w:r>
      <w:ins w:id="15" w:author="Chiara Situmorang" w:date="2021-11-29T21:20:00Z">
        <w:r w:rsidR="007E3447">
          <w:t>wa</w:t>
        </w:r>
      </w:ins>
      <w:del w:id="16" w:author="Chiara Situmorang" w:date="2021-11-29T21:20:00Z">
        <w:r w:rsidR="003671B3" w:rsidRPr="003671B3" w:rsidDel="007E3447">
          <w:delText>i</w:delText>
        </w:r>
      </w:del>
      <w:r w:rsidR="003671B3" w:rsidRPr="003671B3">
        <w:t>sn’t good enough as a mother. It really br</w:t>
      </w:r>
      <w:ins w:id="17" w:author="Chiara Situmorang" w:date="2021-11-29T21:20:00Z">
        <w:r w:rsidR="007E3447">
          <w:t>oke</w:t>
        </w:r>
      </w:ins>
      <w:del w:id="18" w:author="Chiara Situmorang" w:date="2021-11-29T21:20:00Z">
        <w:r w:rsidR="003671B3" w:rsidRPr="003671B3" w:rsidDel="007E3447">
          <w:delText>eaks</w:delText>
        </w:r>
      </w:del>
      <w:r w:rsidR="003671B3" w:rsidRPr="003671B3">
        <w:t xml:space="preserve"> me especially when she said that while sobbing, as I was shocked by how my mother thinks about herself</w:t>
      </w:r>
      <w:ins w:id="19" w:author="Chiara Situmorang" w:date="2021-11-29T21:21:00Z">
        <w:r w:rsidR="007E3447">
          <w:t>.</w:t>
        </w:r>
      </w:ins>
      <w:del w:id="20" w:author="Chiara Situmorang" w:date="2021-11-29T21:21:00Z">
        <w:r w:rsidR="003671B3" w:rsidRPr="003671B3" w:rsidDel="007E3447">
          <w:delText>, which was then followed by tears, tears that haven’t left my eyes for years.</w:delText>
        </w:r>
      </w:del>
      <w:r w:rsidR="003671B3" w:rsidRPr="003671B3">
        <w:t xml:space="preserve"> </w:t>
      </w:r>
    </w:p>
    <w:p w14:paraId="471CC951" w14:textId="4D0E9ECE" w:rsidR="003671B3" w:rsidRPr="003671B3" w:rsidRDefault="003671B3" w:rsidP="00836D7A">
      <w:pPr>
        <w:ind w:firstLine="720"/>
        <w:jc w:val="both"/>
      </w:pPr>
      <w:del w:id="21" w:author="Chiara Situmorang" w:date="2021-11-29T17:41:00Z">
        <w:r w:rsidRPr="003671B3" w:rsidDel="00836D7A">
          <w:delText xml:space="preserve">A while </w:delText>
        </w:r>
      </w:del>
      <w:ins w:id="22" w:author="Chiara Situmorang" w:date="2021-11-29T17:41:00Z">
        <w:r w:rsidR="00836D7A">
          <w:t>L</w:t>
        </w:r>
      </w:ins>
      <w:del w:id="23" w:author="Chiara Situmorang" w:date="2021-11-29T17:41:00Z">
        <w:r w:rsidRPr="003671B3" w:rsidDel="00836D7A">
          <w:delText>l</w:delText>
        </w:r>
      </w:del>
      <w:r w:rsidRPr="003671B3">
        <w:t>ater that day, she told me that my brothers and I should go visit my dad while she stay</w:t>
      </w:r>
      <w:ins w:id="24" w:author="Chiara Situmorang" w:date="2021-11-29T21:21:00Z">
        <w:r w:rsidR="007E3447">
          <w:t>ed</w:t>
        </w:r>
      </w:ins>
      <w:del w:id="25" w:author="Chiara Situmorang" w:date="2021-11-29T21:21:00Z">
        <w:r w:rsidRPr="003671B3" w:rsidDel="007E3447">
          <w:delText>s</w:delText>
        </w:r>
      </w:del>
      <w:r w:rsidRPr="003671B3">
        <w:t xml:space="preserve"> at home. My youngest brother </w:t>
      </w:r>
      <w:ins w:id="26" w:author="Chiara Situmorang" w:date="2021-11-29T21:21:00Z">
        <w:r w:rsidR="007E3447">
          <w:t>wa</w:t>
        </w:r>
      </w:ins>
      <w:del w:id="27" w:author="Chiara Situmorang" w:date="2021-11-29T21:21:00Z">
        <w:r w:rsidRPr="003671B3" w:rsidDel="007E3447">
          <w:delText>i</w:delText>
        </w:r>
      </w:del>
      <w:r w:rsidRPr="003671B3">
        <w:t xml:space="preserve">s about 3 years old, and </w:t>
      </w:r>
      <w:ins w:id="28" w:author="Chiara Situmorang" w:date="2021-11-29T21:21:00Z">
        <w:r w:rsidR="007E3447">
          <w:t xml:space="preserve">for him </w:t>
        </w:r>
      </w:ins>
      <w:r w:rsidRPr="003671B3">
        <w:t>to be separated</w:t>
      </w:r>
      <w:ins w:id="29" w:author="Chiara Situmorang" w:date="2021-11-29T21:21:00Z">
        <w:r w:rsidR="007E3447">
          <w:t xml:space="preserve"> from her</w:t>
        </w:r>
      </w:ins>
      <w:r w:rsidRPr="003671B3">
        <w:t xml:space="preserve"> was hard</w:t>
      </w:r>
      <w:ins w:id="30" w:author="Chiara Situmorang" w:date="2021-11-29T21:22:00Z">
        <w:r w:rsidR="007E3447">
          <w:t>—</w:t>
        </w:r>
      </w:ins>
      <w:del w:id="31" w:author="Chiara Situmorang" w:date="2021-11-29T21:21:00Z">
        <w:r w:rsidRPr="003671B3" w:rsidDel="007E3447">
          <w:delText xml:space="preserve"> - </w:delText>
        </w:r>
      </w:del>
      <w:r w:rsidRPr="003671B3">
        <w:t xml:space="preserve">seeing a kid crying hysterically for his mom was something, especially when both </w:t>
      </w:r>
      <w:ins w:id="32" w:author="Chiara Situmorang" w:date="2021-11-29T21:22:00Z">
        <w:r w:rsidR="007E3447">
          <w:t xml:space="preserve">were </w:t>
        </w:r>
      </w:ins>
      <w:r w:rsidRPr="003671B3">
        <w:t xml:space="preserve">people </w:t>
      </w:r>
      <w:del w:id="33" w:author="Chiara Situmorang" w:date="2021-11-29T21:22:00Z">
        <w:r w:rsidRPr="003671B3" w:rsidDel="007E3447">
          <w:delText xml:space="preserve">are someone </w:delText>
        </w:r>
      </w:del>
      <w:r w:rsidRPr="003671B3">
        <w:t>I really cared for. Despite the heartbreaking situation</w:t>
      </w:r>
      <w:ins w:id="34" w:author="Chiara Situmorang" w:date="2021-11-29T21:22:00Z">
        <w:r w:rsidR="007E3447">
          <w:t>,</w:t>
        </w:r>
      </w:ins>
      <w:r w:rsidRPr="003671B3">
        <w:t xml:space="preserve"> I </w:t>
      </w:r>
      <w:del w:id="35" w:author="Chiara Situmorang" w:date="2021-11-29T21:22:00Z">
        <w:r w:rsidRPr="003671B3" w:rsidDel="007E3447">
          <w:delText xml:space="preserve">followed what my mom told me to do and </w:delText>
        </w:r>
      </w:del>
      <w:r w:rsidRPr="003671B3">
        <w:t xml:space="preserve">went with all my brothers to my dad, </w:t>
      </w:r>
      <w:del w:id="36" w:author="Chiara Situmorang" w:date="2021-11-29T21:22:00Z">
        <w:r w:rsidRPr="003671B3" w:rsidDel="007E3447">
          <w:delText xml:space="preserve">and </w:delText>
        </w:r>
      </w:del>
      <w:ins w:id="37" w:author="Chiara Situmorang" w:date="2021-11-29T21:22:00Z">
        <w:r w:rsidR="007E3447">
          <w:t>who</w:t>
        </w:r>
        <w:r w:rsidR="007E3447" w:rsidRPr="003671B3">
          <w:t xml:space="preserve"> </w:t>
        </w:r>
      </w:ins>
      <w:r w:rsidRPr="003671B3">
        <w:t xml:space="preserve">moved into an apartment he bought a few years back. </w:t>
      </w:r>
    </w:p>
    <w:p w14:paraId="35673FFF" w14:textId="5B067A54" w:rsidR="003671B3" w:rsidRPr="003671B3" w:rsidRDefault="00836D7A" w:rsidP="00836D7A">
      <w:pPr>
        <w:jc w:val="both"/>
      </w:pPr>
      <w:r>
        <w:tab/>
      </w:r>
      <w:r w:rsidR="003671B3" w:rsidRPr="003671B3">
        <w:t>Without my mother, I</w:t>
      </w:r>
      <w:del w:id="38" w:author="Chiara Situmorang" w:date="2021-11-29T21:22:00Z">
        <w:r w:rsidR="003671B3" w:rsidRPr="003671B3" w:rsidDel="007E3447">
          <w:delText>’ve just</w:delText>
        </w:r>
      </w:del>
      <w:r w:rsidR="003671B3" w:rsidRPr="003671B3">
        <w:t xml:space="preserve"> started to notice that</w:t>
      </w:r>
      <w:sdt>
        <w:sdtPr>
          <w:tag w:val="goog_rdk_1"/>
          <w:id w:val="564615637"/>
        </w:sdtPr>
        <w:sdtEndPr/>
        <w:sdtContent/>
      </w:sdt>
      <w:r w:rsidR="003671B3" w:rsidRPr="003671B3">
        <w:t xml:space="preserve"> those few days are some of the most tiring times as I</w:t>
      </w:r>
      <w:del w:id="39" w:author="Chiara Situmorang" w:date="2021-11-29T21:23:00Z">
        <w:r w:rsidR="003671B3" w:rsidRPr="003671B3" w:rsidDel="007E3447">
          <w:delText>’ve</w:delText>
        </w:r>
      </w:del>
      <w:r w:rsidR="003671B3" w:rsidRPr="003671B3">
        <w:t xml:space="preserve"> realized the key role she </w:t>
      </w:r>
      <w:ins w:id="40" w:author="Chiara Situmorang" w:date="2021-11-29T21:23:00Z">
        <w:r w:rsidR="007E3447">
          <w:t>wa</w:t>
        </w:r>
      </w:ins>
      <w:del w:id="41" w:author="Chiara Situmorang" w:date="2021-11-29T21:23:00Z">
        <w:r w:rsidR="003671B3" w:rsidRPr="003671B3" w:rsidDel="007E3447">
          <w:delText>i</w:delText>
        </w:r>
      </w:del>
      <w:r w:rsidR="003671B3" w:rsidRPr="003671B3">
        <w:t xml:space="preserve">s </w:t>
      </w:r>
      <w:proofErr w:type="gramStart"/>
      <w:r w:rsidR="003671B3" w:rsidRPr="003671B3">
        <w:t>actually playing</w:t>
      </w:r>
      <w:proofErr w:type="gramEnd"/>
      <w:r w:rsidR="003671B3" w:rsidRPr="003671B3">
        <w:t xml:space="preserve"> in my family. </w:t>
      </w:r>
      <w:del w:id="42" w:author="Chiara Situmorang" w:date="2021-11-29T21:23:00Z">
        <w:r w:rsidR="003671B3" w:rsidRPr="003671B3" w:rsidDel="007E3447">
          <w:delText>Therefore, t</w:delText>
        </w:r>
      </w:del>
      <w:ins w:id="43" w:author="Chiara Situmorang" w:date="2021-11-29T21:23:00Z">
        <w:r w:rsidR="007E3447">
          <w:t>T</w:t>
        </w:r>
      </w:ins>
      <w:r w:rsidR="003671B3" w:rsidRPr="003671B3">
        <w:t>hose few days of separation were filled with contemplation about how I’</w:t>
      </w:r>
      <w:ins w:id="44" w:author="Chiara Situmorang" w:date="2021-11-29T21:23:00Z">
        <w:r w:rsidR="007E3447">
          <w:t>d</w:t>
        </w:r>
      </w:ins>
      <w:del w:id="45" w:author="Chiara Situmorang" w:date="2021-11-29T21:23:00Z">
        <w:r w:rsidR="003671B3" w:rsidRPr="003671B3" w:rsidDel="007E3447">
          <w:delText>ve</w:delText>
        </w:r>
      </w:del>
      <w:r w:rsidR="003671B3" w:rsidRPr="003671B3">
        <w:t xml:space="preserve"> been so tough with my mother despite her being a </w:t>
      </w:r>
      <w:del w:id="46" w:author="Chiara Situmorang" w:date="2021-11-29T21:23:00Z">
        <w:r w:rsidR="003671B3" w:rsidRPr="003671B3" w:rsidDel="007E3447">
          <w:delText xml:space="preserve">very </w:delText>
        </w:r>
      </w:del>
      <w:r w:rsidR="003671B3" w:rsidRPr="003671B3">
        <w:t xml:space="preserve">hard working housewife taking care of her 4 sons. </w:t>
      </w:r>
      <w:del w:id="47" w:author="Chiara Situmorang" w:date="2021-11-29T21:23:00Z">
        <w:r w:rsidR="003671B3" w:rsidRPr="003671B3" w:rsidDel="007E3447">
          <w:delText xml:space="preserve">As in the past, </w:delText>
        </w:r>
      </w:del>
      <w:r w:rsidR="003671B3" w:rsidRPr="003671B3">
        <w:t>I felt like I’</w:t>
      </w:r>
      <w:ins w:id="48" w:author="Chiara Situmorang" w:date="2021-11-29T21:23:00Z">
        <w:r w:rsidR="007E3447">
          <w:t>d</w:t>
        </w:r>
      </w:ins>
      <w:del w:id="49" w:author="Chiara Situmorang" w:date="2021-11-29T21:23:00Z">
        <w:r w:rsidR="003671B3" w:rsidRPr="003671B3" w:rsidDel="007E3447">
          <w:delText>ve</w:delText>
        </w:r>
      </w:del>
      <w:r w:rsidR="003671B3" w:rsidRPr="003671B3">
        <w:t xml:space="preserve"> been so disrespectful to my mother, </w:t>
      </w:r>
      <w:del w:id="50" w:author="Chiara Situmorang" w:date="2021-11-29T21:23:00Z">
        <w:r w:rsidR="003671B3" w:rsidRPr="003671B3" w:rsidDel="007E3447">
          <w:delText>making me feel very distant</w:delText>
        </w:r>
      </w:del>
      <w:ins w:id="51" w:author="Chiara Situmorang" w:date="2021-11-29T21:24:00Z">
        <w:r w:rsidR="007E3447">
          <w:t>distancing myself</w:t>
        </w:r>
      </w:ins>
      <w:r w:rsidR="003671B3" w:rsidRPr="003671B3">
        <w:t xml:space="preserve"> from her and having an overall bad relationship with her, not appreciating anything she had done for me and the family. </w:t>
      </w:r>
      <w:del w:id="52" w:author="Chiara Situmorang" w:date="2021-11-29T21:24:00Z">
        <w:r w:rsidR="003671B3" w:rsidRPr="003671B3" w:rsidDel="007E3447">
          <w:delText xml:space="preserve">Through this experience, </w:delText>
        </w:r>
      </w:del>
      <w:r w:rsidR="003671B3" w:rsidRPr="003671B3">
        <w:t>I</w:t>
      </w:r>
      <w:del w:id="53" w:author="Chiara Situmorang" w:date="2021-11-29T21:24:00Z">
        <w:r w:rsidR="003671B3" w:rsidRPr="003671B3" w:rsidDel="007E3447">
          <w:delText>’ve</w:delText>
        </w:r>
      </w:del>
      <w:r w:rsidR="003671B3" w:rsidRPr="003671B3">
        <w:t xml:space="preserve"> learned how crucial relationships are, a</w:t>
      </w:r>
      <w:ins w:id="54" w:author="Chiara Situmorang" w:date="2021-11-29T21:24:00Z">
        <w:r w:rsidR="007E3447">
          <w:t>nd how</w:t>
        </w:r>
      </w:ins>
      <w:del w:id="55" w:author="Chiara Situmorang" w:date="2021-11-29T21:24:00Z">
        <w:r w:rsidR="003671B3" w:rsidRPr="003671B3" w:rsidDel="007E3447">
          <w:delText>s</w:delText>
        </w:r>
      </w:del>
      <w:r w:rsidR="003671B3" w:rsidRPr="003671B3">
        <w:t xml:space="preserve"> we often take those with important roles in our lives for granted. </w:t>
      </w:r>
    </w:p>
    <w:p w14:paraId="3999A140" w14:textId="4C1EEF39" w:rsidR="003671B3" w:rsidRPr="003671B3" w:rsidRDefault="00836D7A" w:rsidP="00836D7A">
      <w:pPr>
        <w:jc w:val="both"/>
      </w:pPr>
      <w:r>
        <w:tab/>
      </w:r>
      <w:r w:rsidR="003671B3" w:rsidRPr="003671B3">
        <w:t xml:space="preserve">Fortunately, the separation only lasted a few days as my mom went to the apartment and came to a mutual understanding with my father, </w:t>
      </w:r>
      <w:del w:id="56" w:author="Chiara Situmorang" w:date="2021-11-29T21:24:00Z">
        <w:r w:rsidR="003671B3" w:rsidRPr="003671B3" w:rsidDel="007E3447">
          <w:delText xml:space="preserve">hence </w:delText>
        </w:r>
      </w:del>
      <w:ins w:id="57" w:author="Chiara Situmorang" w:date="2021-11-29T21:24:00Z">
        <w:r w:rsidR="007E3447">
          <w:t>finally</w:t>
        </w:r>
        <w:r w:rsidR="007E3447" w:rsidRPr="003671B3">
          <w:t xml:space="preserve"> </w:t>
        </w:r>
      </w:ins>
      <w:r w:rsidR="003671B3" w:rsidRPr="003671B3">
        <w:t xml:space="preserve">being able to </w:t>
      </w:r>
      <w:del w:id="58" w:author="Chiara Situmorang" w:date="2021-11-29T21:25:00Z">
        <w:r w:rsidR="003671B3" w:rsidRPr="003671B3" w:rsidDel="007E3447">
          <w:delText xml:space="preserve">get and </w:delText>
        </w:r>
      </w:del>
      <w:r w:rsidR="003671B3" w:rsidRPr="003671B3">
        <w:t>live together again. With my mother’s return, I</w:t>
      </w:r>
      <w:ins w:id="59" w:author="Chiara Situmorang" w:date="2021-11-29T21:25:00Z">
        <w:r w:rsidR="007E3447">
          <w:t xml:space="preserve"> was</w:t>
        </w:r>
      </w:ins>
      <w:del w:id="60" w:author="Chiara Situmorang" w:date="2021-11-29T21:25:00Z">
        <w:r w:rsidR="003671B3" w:rsidRPr="003671B3" w:rsidDel="007E3447">
          <w:delText>’m</w:delText>
        </w:r>
      </w:del>
      <w:r w:rsidR="003671B3" w:rsidRPr="003671B3">
        <w:t xml:space="preserve"> able to have a second chance at being a better son</w:t>
      </w:r>
      <w:del w:id="61" w:author="Chiara Situmorang" w:date="2021-11-29T21:25:00Z">
        <w:r w:rsidR="003671B3" w:rsidRPr="003671B3" w:rsidDel="007E3447">
          <w:delText>, thankful about the existence of my mother and how great she is</w:delText>
        </w:r>
      </w:del>
      <w:ins w:id="62" w:author="Chiara Situmorang" w:date="2021-11-29T21:25:00Z">
        <w:r w:rsidR="007E3447">
          <w:t>, a</w:t>
        </w:r>
      </w:ins>
      <w:del w:id="63" w:author="Chiara Situmorang" w:date="2021-11-29T21:25:00Z">
        <w:r w:rsidR="003671B3" w:rsidRPr="003671B3" w:rsidDel="007E3447">
          <w:delText>. A</w:delText>
        </w:r>
      </w:del>
      <w:r w:rsidR="003671B3" w:rsidRPr="003671B3">
        <w:t xml:space="preserve">cknowledging her effort to take care of her children and the house. </w:t>
      </w:r>
      <w:sdt>
        <w:sdtPr>
          <w:tag w:val="goog_rdk_2"/>
          <w:id w:val="-1866826819"/>
        </w:sdtPr>
        <w:sdtEndPr/>
        <w:sdtContent/>
      </w:sdt>
      <w:r w:rsidR="003671B3" w:rsidRPr="003671B3">
        <w:t xml:space="preserve">For instance, recently, I’ve been really demotivated by the absence of purpose in my life. When </w:t>
      </w:r>
      <w:bookmarkStart w:id="64" w:name="_Hlk88766538"/>
      <w:r w:rsidR="003671B3" w:rsidRPr="003671B3">
        <w:t xml:space="preserve">I express my struggles to my mother instead of channeling my stress and anger to her, she comforts </w:t>
      </w:r>
      <w:bookmarkEnd w:id="64"/>
      <w:r w:rsidR="003671B3" w:rsidRPr="003671B3">
        <w:t xml:space="preserve">me by sharing her own experiences and advising me to be able to get through the stage of life I’m experiencing. </w:t>
      </w:r>
      <w:sdt>
        <w:sdtPr>
          <w:tag w:val="goog_rdk_4"/>
          <w:id w:val="-1493175571"/>
        </w:sdtPr>
        <w:sdtEndPr/>
        <w:sdtContent/>
      </w:sdt>
      <w:r w:rsidR="003671B3" w:rsidRPr="003671B3">
        <w:t>I now have a healthier relationship with my mother, someone to share my struggles and obstacles with</w:t>
      </w:r>
      <w:sdt>
        <w:sdtPr>
          <w:tag w:val="goog_rdk_5"/>
          <w:id w:val="-912860107"/>
        </w:sdtPr>
        <w:sdtEndPr/>
        <w:sdtContent/>
      </w:sdt>
      <w:r w:rsidR="003671B3" w:rsidRPr="003671B3">
        <w:t xml:space="preserve">, whereas before I would </w:t>
      </w:r>
      <w:del w:id="65" w:author="Chiara Situmorang" w:date="2021-11-29T21:26:00Z">
        <w:r w:rsidR="003671B3" w:rsidRPr="003671B3" w:rsidDel="007E3447">
          <w:delText xml:space="preserve">just </w:delText>
        </w:r>
      </w:del>
      <w:r w:rsidR="003671B3" w:rsidRPr="003671B3">
        <w:t xml:space="preserve">probably just keep it to myself. </w:t>
      </w:r>
    </w:p>
    <w:p w14:paraId="247D7C90" w14:textId="16DD7E92" w:rsidR="003671B3" w:rsidRDefault="00836D7A" w:rsidP="003671B3">
      <w:pPr>
        <w:jc w:val="both"/>
      </w:pPr>
      <w:r>
        <w:tab/>
      </w:r>
      <w:r w:rsidR="003671B3" w:rsidRPr="003671B3">
        <w:t xml:space="preserve">This experience has changed me </w:t>
      </w:r>
      <w:ins w:id="66" w:author="Chiara Situmorang" w:date="2021-11-29T21:26:00Z">
        <w:r w:rsidR="007E3447">
          <w:t>by</w:t>
        </w:r>
      </w:ins>
      <w:del w:id="67" w:author="Chiara Situmorang" w:date="2021-11-29T21:26:00Z">
        <w:r w:rsidR="003671B3" w:rsidRPr="003671B3" w:rsidDel="007E3447">
          <w:delText>in</w:delText>
        </w:r>
      </w:del>
      <w:r w:rsidR="003671B3" w:rsidRPr="003671B3">
        <w:t xml:space="preserve"> developing empathy towards others, not just to my mother. Not wanting what happened to her to happen to my siblings, I now feel like I’m more self-aware regarding my words and actions to them as well, ensuring that I wouldn’t unintentionally hurt them. This is because I believe that my relationships with my siblings are very important. </w:t>
      </w:r>
      <w:del w:id="68" w:author="Chiara Situmorang" w:date="2021-11-29T21:26:00Z">
        <w:r w:rsidR="003671B3" w:rsidRPr="003671B3" w:rsidDel="007E3447">
          <w:delText xml:space="preserve">Therefore, </w:delText>
        </w:r>
      </w:del>
      <w:ins w:id="69" w:author="Chiara Situmorang" w:date="2021-11-29T21:26:00Z">
        <w:r w:rsidR="007E3447">
          <w:t>I</w:t>
        </w:r>
      </w:ins>
      <w:del w:id="70" w:author="Chiara Situmorang" w:date="2021-11-29T21:26:00Z">
        <w:r w:rsidR="003671B3" w:rsidRPr="003671B3" w:rsidDel="007E3447">
          <w:delText>i</w:delText>
        </w:r>
      </w:del>
      <w:r w:rsidR="003671B3" w:rsidRPr="003671B3">
        <w:t xml:space="preserve">t’s essential that I cherish and maintain my relationships with people I love. Now, I’ll always try to show </w:t>
      </w:r>
      <w:ins w:id="71" w:author="Chiara Situmorang" w:date="2021-11-29T21:26:00Z">
        <w:r w:rsidR="007E3447">
          <w:t>m</w:t>
        </w:r>
      </w:ins>
      <w:ins w:id="72" w:author="Chiara Situmorang" w:date="2021-11-29T21:27:00Z">
        <w:r w:rsidR="007E3447">
          <w:t xml:space="preserve">y </w:t>
        </w:r>
      </w:ins>
      <w:r w:rsidR="003671B3" w:rsidRPr="003671B3">
        <w:t xml:space="preserve">appreciation both through explicitly saying it to the person and </w:t>
      </w:r>
      <w:ins w:id="73" w:author="Chiara Situmorang" w:date="2021-11-29T21:27:00Z">
        <w:r w:rsidR="007E3447">
          <w:t xml:space="preserve">by </w:t>
        </w:r>
      </w:ins>
      <w:r w:rsidR="003671B3" w:rsidRPr="003671B3">
        <w:t xml:space="preserve">helping them through tough times. </w:t>
      </w:r>
    </w:p>
    <w:p w14:paraId="4027F705" w14:textId="77777777" w:rsidR="003671B3" w:rsidRDefault="003671B3" w:rsidP="003671B3">
      <w:pPr>
        <w:jc w:val="both"/>
      </w:pPr>
    </w:p>
    <w:sectPr w:rsidR="003671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91BDC" w14:textId="77777777" w:rsidR="00751F92" w:rsidRDefault="00751F92">
      <w:pPr>
        <w:spacing w:line="240" w:lineRule="auto"/>
      </w:pPr>
      <w:r>
        <w:separator/>
      </w:r>
    </w:p>
  </w:endnote>
  <w:endnote w:type="continuationSeparator" w:id="0">
    <w:p w14:paraId="75D25838" w14:textId="77777777" w:rsidR="00751F92" w:rsidRDefault="00751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CA5513" w:rsidRDefault="00CA55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CA5513" w:rsidRDefault="00CA5513">
    <w:pPr>
      <w:jc w:val="both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CA5513" w:rsidRDefault="00CA55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5DC33" w14:textId="77777777" w:rsidR="00751F92" w:rsidRDefault="00751F92">
      <w:pPr>
        <w:spacing w:line="240" w:lineRule="auto"/>
      </w:pPr>
      <w:r>
        <w:separator/>
      </w:r>
    </w:p>
  </w:footnote>
  <w:footnote w:type="continuationSeparator" w:id="0">
    <w:p w14:paraId="120F0349" w14:textId="77777777" w:rsidR="00751F92" w:rsidRDefault="00751F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CA5513" w:rsidRDefault="00CA55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CA5513" w:rsidRDefault="00CA55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CA5513" w:rsidRDefault="00CA55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65FBC"/>
    <w:multiLevelType w:val="multilevel"/>
    <w:tmpl w:val="D188092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0"/>
  <w:displayBackgroundShape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513"/>
    <w:rsid w:val="003124AF"/>
    <w:rsid w:val="003671B3"/>
    <w:rsid w:val="00751F92"/>
    <w:rsid w:val="007E3447"/>
    <w:rsid w:val="00836D7A"/>
    <w:rsid w:val="00B92944"/>
    <w:rsid w:val="00C308E7"/>
    <w:rsid w:val="00C408B0"/>
    <w:rsid w:val="00C411BA"/>
    <w:rsid w:val="00CA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C1853"/>
  <w15:docId w15:val="{F2F32F29-019D-402B-B39C-8CAA214E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C36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6C1"/>
  </w:style>
  <w:style w:type="paragraph" w:styleId="Footer">
    <w:name w:val="footer"/>
    <w:basedOn w:val="Normal"/>
    <w:link w:val="FooterChar"/>
    <w:uiPriority w:val="99"/>
    <w:unhideWhenUsed/>
    <w:rsid w:val="00DC36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6C1"/>
  </w:style>
  <w:style w:type="character" w:styleId="CommentReference">
    <w:name w:val="annotation reference"/>
    <w:basedOn w:val="DefaultParagraphFont"/>
    <w:uiPriority w:val="99"/>
    <w:semiHidden/>
    <w:unhideWhenUsed/>
    <w:rsid w:val="00DC36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6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6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6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6C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C36C1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0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uSEdXCbiUGohJSxV7oPmszj85Q==">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Situmorang</cp:lastModifiedBy>
  <cp:revision>5</cp:revision>
  <dcterms:created xsi:type="dcterms:W3CDTF">2021-11-09T03:05:00Z</dcterms:created>
  <dcterms:modified xsi:type="dcterms:W3CDTF">2021-11-29T14:27:00Z</dcterms:modified>
</cp:coreProperties>
</file>