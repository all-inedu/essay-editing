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56776" w14:textId="77777777" w:rsidR="00E717F1" w:rsidRPr="00E717F1" w:rsidRDefault="00E717F1" w:rsidP="00E717F1">
      <w:pPr>
        <w:rPr>
          <w:rFonts w:ascii="Times New Roman" w:eastAsia="Times New Roman" w:hAnsi="Times New Roman" w:cs="Times New Roman"/>
          <w:b/>
          <w:bCs/>
          <w:lang w:val="en-ID" w:eastAsia="zh-CN"/>
        </w:rPr>
      </w:pPr>
      <w:r w:rsidRPr="00E717F1">
        <w:rPr>
          <w:rFonts w:ascii="Times New Roman" w:eastAsia="Times New Roman" w:hAnsi="Times New Roman" w:cs="Times New Roman"/>
          <w:b/>
          <w:bCs/>
          <w:lang w:val="en-ID" w:eastAsia="zh-CN"/>
        </w:rPr>
        <w:t>Indicate any special talents or skills you possess (250 words).</w:t>
      </w:r>
    </w:p>
    <w:p w14:paraId="38A31677" w14:textId="77777777" w:rsidR="00E717F1" w:rsidRPr="00E717F1" w:rsidRDefault="00E717F1" w:rsidP="0009066A">
      <w:pPr>
        <w:rPr>
          <w:rFonts w:ascii="Times New Roman" w:eastAsia="Times New Roman" w:hAnsi="Times New Roman" w:cs="Times New Roman"/>
          <w:lang w:val="en-ID"/>
        </w:rPr>
      </w:pPr>
    </w:p>
    <w:p w14:paraId="2F2C85C3" w14:textId="6C3799E8" w:rsidR="009611D8" w:rsidRDefault="00C519F1" w:rsidP="009611D8">
      <w:pPr>
        <w:jc w:val="both"/>
        <w:rPr>
          <w:rFonts w:ascii="Times New Roman" w:eastAsia="Times New Roman" w:hAnsi="Times New Roman" w:cs="Times New Roman"/>
        </w:rPr>
      </w:pPr>
      <w:r>
        <w:rPr>
          <w:rFonts w:ascii="Times New Roman" w:eastAsia="Times New Roman" w:hAnsi="Times New Roman" w:cs="Times New Roman"/>
        </w:rPr>
        <w:t xml:space="preserve">I </w:t>
      </w:r>
      <w:r w:rsidR="008C3CEF">
        <w:rPr>
          <w:rFonts w:ascii="Times New Roman" w:eastAsia="Times New Roman" w:hAnsi="Times New Roman" w:cs="Times New Roman"/>
        </w:rPr>
        <w:t>was voicing</w:t>
      </w:r>
      <w:r w:rsidR="00DB1F2A">
        <w:rPr>
          <w:rFonts w:ascii="Times New Roman" w:eastAsia="Times New Roman" w:hAnsi="Times New Roman" w:cs="Times New Roman"/>
        </w:rPr>
        <w:t xml:space="preserve"> </w:t>
      </w:r>
      <w:r w:rsidR="008C3CEF">
        <w:rPr>
          <w:rFonts w:ascii="Times New Roman" w:eastAsia="Times New Roman" w:hAnsi="Times New Roman" w:cs="Times New Roman"/>
        </w:rPr>
        <w:t xml:space="preserve">the menu </w:t>
      </w:r>
      <w:r w:rsidR="00DB1F2A">
        <w:rPr>
          <w:rFonts w:ascii="Times New Roman" w:eastAsia="Times New Roman" w:hAnsi="Times New Roman" w:cs="Times New Roman"/>
        </w:rPr>
        <w:t xml:space="preserve">out </w:t>
      </w:r>
      <w:r w:rsidR="008C3CEF">
        <w:rPr>
          <w:rFonts w:ascii="Times New Roman" w:eastAsia="Times New Roman" w:hAnsi="Times New Roman" w:cs="Times New Roman"/>
        </w:rPr>
        <w:t>word for</w:t>
      </w:r>
      <w:r w:rsidR="00DB1F2A">
        <w:rPr>
          <w:rFonts w:ascii="Times New Roman" w:eastAsia="Times New Roman" w:hAnsi="Times New Roman" w:cs="Times New Roman"/>
        </w:rPr>
        <w:t xml:space="preserve"> word</w:t>
      </w:r>
      <w:r w:rsidR="00A171C3">
        <w:rPr>
          <w:rFonts w:ascii="Times New Roman" w:eastAsia="Times New Roman" w:hAnsi="Times New Roman" w:cs="Times New Roman"/>
        </w:rPr>
        <w:t xml:space="preserve"> as I </w:t>
      </w:r>
      <w:r w:rsidR="00DB1F2A">
        <w:rPr>
          <w:rFonts w:ascii="Times New Roman" w:eastAsia="Times New Roman" w:hAnsi="Times New Roman" w:cs="Times New Roman"/>
        </w:rPr>
        <w:t xml:space="preserve">embodied </w:t>
      </w:r>
      <w:r>
        <w:rPr>
          <w:rFonts w:ascii="Times New Roman" w:eastAsia="Times New Roman" w:hAnsi="Times New Roman" w:cs="Times New Roman"/>
        </w:rPr>
        <w:t xml:space="preserve">lead </w:t>
      </w:r>
      <w:r w:rsidR="00DB1F2A">
        <w:rPr>
          <w:rFonts w:ascii="Times New Roman" w:eastAsia="Times New Roman" w:hAnsi="Times New Roman" w:cs="Times New Roman"/>
        </w:rPr>
        <w:t xml:space="preserve">role </w:t>
      </w:r>
      <w:r>
        <w:rPr>
          <w:rFonts w:ascii="Times New Roman" w:eastAsia="Times New Roman" w:hAnsi="Times New Roman" w:cs="Times New Roman"/>
        </w:rPr>
        <w:t>Alyssa, a teenage girl whose friend suffer</w:t>
      </w:r>
      <w:r w:rsidR="00DB1F2A">
        <w:rPr>
          <w:rFonts w:ascii="Times New Roman" w:eastAsia="Times New Roman" w:hAnsi="Times New Roman" w:cs="Times New Roman"/>
        </w:rPr>
        <w:t>ed</w:t>
      </w:r>
      <w:r>
        <w:rPr>
          <w:rFonts w:ascii="Times New Roman" w:eastAsia="Times New Roman" w:hAnsi="Times New Roman" w:cs="Times New Roman"/>
        </w:rPr>
        <w:t xml:space="preserve"> from dyslexia. </w:t>
      </w:r>
      <w:r w:rsidR="00DB1F2A">
        <w:rPr>
          <w:rFonts w:ascii="Times New Roman" w:eastAsia="Times New Roman" w:hAnsi="Times New Roman" w:cs="Times New Roman"/>
        </w:rPr>
        <w:t>Having done extensive research on</w:t>
      </w:r>
      <w:r>
        <w:rPr>
          <w:rFonts w:ascii="Times New Roman" w:eastAsia="Times New Roman" w:hAnsi="Times New Roman" w:cs="Times New Roman"/>
        </w:rPr>
        <w:t xml:space="preserve"> the illness</w:t>
      </w:r>
      <w:r w:rsidR="00DB1F2A">
        <w:rPr>
          <w:rFonts w:ascii="Times New Roman" w:eastAsia="Times New Roman" w:hAnsi="Times New Roman" w:cs="Times New Roman"/>
        </w:rPr>
        <w:t xml:space="preserve"> through</w:t>
      </w:r>
      <w:del w:id="0" w:author="Matthew" w:date="2019-10-29T22:15:00Z">
        <w:r w:rsidDel="000B660A">
          <w:rPr>
            <w:rFonts w:ascii="Times New Roman" w:eastAsia="Times New Roman" w:hAnsi="Times New Roman" w:cs="Times New Roman"/>
          </w:rPr>
          <w:delText xml:space="preserve"> </w:delText>
        </w:r>
      </w:del>
      <w:r>
        <w:rPr>
          <w:rFonts w:ascii="Times New Roman" w:eastAsia="Times New Roman" w:hAnsi="Times New Roman" w:cs="Times New Roman"/>
        </w:rPr>
        <w:t xml:space="preserve"> documentaries and </w:t>
      </w:r>
      <w:r w:rsidR="00DB1F2A">
        <w:rPr>
          <w:rFonts w:ascii="Times New Roman" w:eastAsia="Times New Roman" w:hAnsi="Times New Roman" w:cs="Times New Roman"/>
        </w:rPr>
        <w:t>observing</w:t>
      </w:r>
      <w:r>
        <w:rPr>
          <w:rFonts w:ascii="Times New Roman" w:eastAsia="Times New Roman" w:hAnsi="Times New Roman" w:cs="Times New Roman"/>
        </w:rPr>
        <w:t xml:space="preserve"> how people around the patient are affected</w:t>
      </w:r>
      <w:r w:rsidR="00DB1F2A">
        <w:rPr>
          <w:rFonts w:ascii="Times New Roman" w:eastAsia="Times New Roman" w:hAnsi="Times New Roman" w:cs="Times New Roman"/>
        </w:rPr>
        <w:t>,</w:t>
      </w:r>
      <w:r>
        <w:rPr>
          <w:rFonts w:ascii="Times New Roman" w:eastAsia="Times New Roman" w:hAnsi="Times New Roman" w:cs="Times New Roman"/>
        </w:rPr>
        <w:t xml:space="preserve"> </w:t>
      </w:r>
      <w:r w:rsidR="00DB1F2A">
        <w:rPr>
          <w:rFonts w:ascii="Times New Roman" w:eastAsia="Times New Roman" w:hAnsi="Times New Roman" w:cs="Times New Roman"/>
        </w:rPr>
        <w:t>m</w:t>
      </w:r>
      <w:r>
        <w:rPr>
          <w:rFonts w:ascii="Times New Roman" w:eastAsia="Times New Roman" w:hAnsi="Times New Roman" w:cs="Times New Roman"/>
        </w:rPr>
        <w:t xml:space="preserve">y first </w:t>
      </w:r>
      <w:r w:rsidR="00DB1F2A">
        <w:rPr>
          <w:rFonts w:ascii="Times New Roman" w:eastAsia="Times New Roman" w:hAnsi="Times New Roman" w:cs="Times New Roman"/>
        </w:rPr>
        <w:t xml:space="preserve">featured </w:t>
      </w:r>
      <w:r>
        <w:rPr>
          <w:rFonts w:ascii="Times New Roman" w:eastAsia="Times New Roman" w:hAnsi="Times New Roman" w:cs="Times New Roman"/>
        </w:rPr>
        <w:t xml:space="preserve">short movie </w:t>
      </w:r>
      <w:r w:rsidR="00DB1F2A">
        <w:rPr>
          <w:rFonts w:ascii="Times New Roman" w:eastAsia="Times New Roman" w:hAnsi="Times New Roman" w:cs="Times New Roman"/>
        </w:rPr>
        <w:t xml:space="preserve">landed </w:t>
      </w:r>
      <w:r w:rsidR="007C2DE7">
        <w:rPr>
          <w:rFonts w:ascii="Times New Roman" w:eastAsia="Times New Roman" w:hAnsi="Times New Roman" w:cs="Times New Roman"/>
        </w:rPr>
        <w:t>first place in school</w:t>
      </w:r>
      <w:r w:rsidR="00DB1F2A">
        <w:rPr>
          <w:rFonts w:ascii="Times New Roman" w:eastAsia="Times New Roman" w:hAnsi="Times New Roman" w:cs="Times New Roman"/>
        </w:rPr>
        <w:t>.</w:t>
      </w:r>
      <w:r>
        <w:rPr>
          <w:rFonts w:ascii="Times New Roman" w:eastAsia="Times New Roman" w:hAnsi="Times New Roman" w:cs="Times New Roman"/>
        </w:rPr>
        <w:t xml:space="preserve"> </w:t>
      </w:r>
      <w:r w:rsidR="00DB1F2A">
        <w:rPr>
          <w:rFonts w:ascii="Times New Roman" w:eastAsia="Times New Roman" w:hAnsi="Times New Roman" w:cs="Times New Roman"/>
        </w:rPr>
        <w:t xml:space="preserve">Yet what made me delve deeper into acting was not </w:t>
      </w:r>
      <w:r w:rsidR="008C3CEF">
        <w:rPr>
          <w:rFonts w:ascii="Times New Roman" w:eastAsia="Times New Roman" w:hAnsi="Times New Roman" w:cs="Times New Roman"/>
        </w:rPr>
        <w:t xml:space="preserve">merely </w:t>
      </w:r>
      <w:r w:rsidR="00DB1F2A">
        <w:rPr>
          <w:rFonts w:ascii="Times New Roman" w:eastAsia="Times New Roman" w:hAnsi="Times New Roman" w:cs="Times New Roman"/>
        </w:rPr>
        <w:t xml:space="preserve">about the recognition, </w:t>
      </w:r>
      <w:r>
        <w:rPr>
          <w:rFonts w:ascii="Times New Roman" w:eastAsia="Times New Roman" w:hAnsi="Times New Roman" w:cs="Times New Roman"/>
        </w:rPr>
        <w:t xml:space="preserve">but the fact that it </w:t>
      </w:r>
      <w:r w:rsidR="00A11C41">
        <w:rPr>
          <w:rFonts w:ascii="Times New Roman" w:eastAsia="Times New Roman" w:hAnsi="Times New Roman" w:cs="Times New Roman"/>
        </w:rPr>
        <w:t xml:space="preserve">prompted </w:t>
      </w:r>
      <w:r w:rsidR="00DB1F2A">
        <w:rPr>
          <w:rFonts w:ascii="Times New Roman" w:eastAsia="Times New Roman" w:hAnsi="Times New Roman" w:cs="Times New Roman"/>
        </w:rPr>
        <w:t>numerous</w:t>
      </w:r>
      <w:r w:rsidR="00A11C41">
        <w:rPr>
          <w:rFonts w:ascii="Times New Roman" w:eastAsia="Times New Roman" w:hAnsi="Times New Roman" w:cs="Times New Roman"/>
        </w:rPr>
        <w:t xml:space="preserve"> responses and questions about the disease itself. </w:t>
      </w:r>
    </w:p>
    <w:p w14:paraId="79B30529" w14:textId="63D9FE30" w:rsidR="00A11C41" w:rsidRDefault="00A11C41" w:rsidP="009611D8">
      <w:pPr>
        <w:jc w:val="both"/>
        <w:rPr>
          <w:rFonts w:ascii="Times New Roman" w:eastAsia="Times New Roman" w:hAnsi="Times New Roman" w:cs="Times New Roman"/>
        </w:rPr>
      </w:pPr>
    </w:p>
    <w:p w14:paraId="3BE56B24" w14:textId="14F7D665" w:rsidR="00A171C3" w:rsidRDefault="00DB1F2A" w:rsidP="00A171C3">
      <w:pPr>
        <w:jc w:val="both"/>
        <w:rPr>
          <w:rFonts w:ascii="Times New Roman" w:eastAsia="Times New Roman" w:hAnsi="Times New Roman" w:cs="Times New Roman"/>
        </w:rPr>
      </w:pPr>
      <w:r>
        <w:rPr>
          <w:rFonts w:ascii="Times New Roman" w:eastAsia="Times New Roman" w:hAnsi="Times New Roman" w:cs="Times New Roman"/>
        </w:rPr>
        <w:t xml:space="preserve">The influential power of the art </w:t>
      </w:r>
      <w:r w:rsidR="007320FD">
        <w:rPr>
          <w:rFonts w:ascii="Times New Roman" w:eastAsia="Times New Roman" w:hAnsi="Times New Roman" w:cs="Times New Roman"/>
        </w:rPr>
        <w:t>to raise awareness is the reason why I started pursuing</w:t>
      </w:r>
      <w:r w:rsidR="00A11C41">
        <w:rPr>
          <w:rFonts w:ascii="Times New Roman" w:eastAsia="Times New Roman" w:hAnsi="Times New Roman" w:cs="Times New Roman"/>
        </w:rPr>
        <w:t xml:space="preserve"> acting and movie</w:t>
      </w:r>
      <w:r w:rsidR="007320FD">
        <w:rPr>
          <w:rFonts w:ascii="Times New Roman" w:eastAsia="Times New Roman" w:hAnsi="Times New Roman" w:cs="Times New Roman"/>
        </w:rPr>
        <w:t>-</w:t>
      </w:r>
      <w:r w:rsidR="00A11C41">
        <w:rPr>
          <w:rFonts w:ascii="Times New Roman" w:eastAsia="Times New Roman" w:hAnsi="Times New Roman" w:cs="Times New Roman"/>
        </w:rPr>
        <w:t xml:space="preserve">directing. </w:t>
      </w:r>
      <w:r w:rsidR="007320FD">
        <w:rPr>
          <w:rFonts w:ascii="Times New Roman" w:eastAsia="Times New Roman" w:hAnsi="Times New Roman" w:cs="Times New Roman"/>
        </w:rPr>
        <w:t xml:space="preserve">As part of </w:t>
      </w:r>
      <w:r w:rsidR="008C3CEF">
        <w:rPr>
          <w:rFonts w:ascii="Times New Roman" w:eastAsia="Times New Roman" w:hAnsi="Times New Roman" w:cs="Times New Roman"/>
        </w:rPr>
        <w:t>my school’s</w:t>
      </w:r>
      <w:r w:rsidR="00A11C41">
        <w:rPr>
          <w:rFonts w:ascii="Times New Roman" w:eastAsia="Times New Roman" w:hAnsi="Times New Roman" w:cs="Times New Roman"/>
        </w:rPr>
        <w:t xml:space="preserve"> cinematography club</w:t>
      </w:r>
      <w:r w:rsidR="007320FD">
        <w:rPr>
          <w:rFonts w:ascii="Times New Roman" w:eastAsia="Times New Roman" w:hAnsi="Times New Roman" w:cs="Times New Roman"/>
        </w:rPr>
        <w:t>, I teamed up with</w:t>
      </w:r>
      <w:del w:id="1" w:author="Matthew" w:date="2019-10-29T22:14:00Z">
        <w:r w:rsidR="007320FD" w:rsidDel="000B660A">
          <w:rPr>
            <w:rFonts w:ascii="Times New Roman" w:eastAsia="Times New Roman" w:hAnsi="Times New Roman" w:cs="Times New Roman"/>
          </w:rPr>
          <w:delText xml:space="preserve"> a</w:delText>
        </w:r>
      </w:del>
      <w:r w:rsidR="007320FD">
        <w:rPr>
          <w:rFonts w:ascii="Times New Roman" w:eastAsia="Times New Roman" w:hAnsi="Times New Roman" w:cs="Times New Roman"/>
        </w:rPr>
        <w:t xml:space="preserve"> my friends in establishing</w:t>
      </w:r>
      <w:r w:rsidR="00A11C41">
        <w:rPr>
          <w:rFonts w:ascii="Times New Roman" w:eastAsia="Times New Roman" w:hAnsi="Times New Roman" w:cs="Times New Roman"/>
        </w:rPr>
        <w:t xml:space="preserve"> a production house named E</w:t>
      </w:r>
      <w:r w:rsidR="00A11C41" w:rsidRPr="003E5B63">
        <w:rPr>
          <w:rFonts w:ascii="Times New Roman" w:eastAsia="Times New Roman" w:hAnsi="Times New Roman" w:cs="Times New Roman"/>
        </w:rPr>
        <w:t xml:space="preserve">toile </w:t>
      </w:r>
      <w:r w:rsidR="00A11C41">
        <w:rPr>
          <w:rFonts w:ascii="Times New Roman" w:eastAsia="Times New Roman" w:hAnsi="Times New Roman" w:cs="Times New Roman"/>
        </w:rPr>
        <w:t>P</w:t>
      </w:r>
      <w:r w:rsidR="00A11C41" w:rsidRPr="003E5B63">
        <w:rPr>
          <w:rFonts w:ascii="Times New Roman" w:eastAsia="Times New Roman" w:hAnsi="Times New Roman" w:cs="Times New Roman"/>
        </w:rPr>
        <w:t>roduction</w:t>
      </w:r>
      <w:r w:rsidR="00A11C41">
        <w:rPr>
          <w:rFonts w:ascii="Times New Roman" w:eastAsia="Times New Roman" w:hAnsi="Times New Roman" w:cs="Times New Roman"/>
        </w:rPr>
        <w:t>.</w:t>
      </w:r>
      <w:r w:rsidR="00074BC7">
        <w:rPr>
          <w:rFonts w:ascii="Times New Roman" w:eastAsia="Times New Roman" w:hAnsi="Times New Roman" w:cs="Times New Roman"/>
        </w:rPr>
        <w:t xml:space="preserve"> </w:t>
      </w:r>
      <w:r w:rsidR="007320FD">
        <w:rPr>
          <w:rFonts w:ascii="Times New Roman" w:eastAsia="Times New Roman" w:hAnsi="Times New Roman" w:cs="Times New Roman"/>
        </w:rPr>
        <w:t xml:space="preserve">With topics ranging from the likes of </w:t>
      </w:r>
      <w:r w:rsidR="00074BC7">
        <w:rPr>
          <w:rFonts w:ascii="Times New Roman" w:eastAsia="Times New Roman" w:hAnsi="Times New Roman" w:cs="Times New Roman"/>
        </w:rPr>
        <w:t xml:space="preserve">dyslexia </w:t>
      </w:r>
      <w:r w:rsidR="007320FD">
        <w:rPr>
          <w:rFonts w:ascii="Times New Roman" w:eastAsia="Times New Roman" w:hAnsi="Times New Roman" w:cs="Times New Roman"/>
        </w:rPr>
        <w:t xml:space="preserve">to various </w:t>
      </w:r>
      <w:r w:rsidR="00074BC7">
        <w:rPr>
          <w:rFonts w:ascii="Times New Roman" w:eastAsia="Times New Roman" w:hAnsi="Times New Roman" w:cs="Times New Roman"/>
        </w:rPr>
        <w:t>mental disorder</w:t>
      </w:r>
      <w:r w:rsidR="007320FD">
        <w:rPr>
          <w:rFonts w:ascii="Times New Roman" w:eastAsia="Times New Roman" w:hAnsi="Times New Roman" w:cs="Times New Roman"/>
        </w:rPr>
        <w:t xml:space="preserve"> issues</w:t>
      </w:r>
      <w:r w:rsidR="00074BC7">
        <w:rPr>
          <w:rFonts w:ascii="Times New Roman" w:eastAsia="Times New Roman" w:hAnsi="Times New Roman" w:cs="Times New Roman"/>
        </w:rPr>
        <w:t xml:space="preserve">, </w:t>
      </w:r>
      <w:r w:rsidR="007320FD">
        <w:rPr>
          <w:rFonts w:ascii="Times New Roman" w:eastAsia="Times New Roman" w:hAnsi="Times New Roman" w:cs="Times New Roman"/>
        </w:rPr>
        <w:t>our cuts are crafted under</w:t>
      </w:r>
      <w:r w:rsidR="00074BC7">
        <w:rPr>
          <w:rFonts w:ascii="Times New Roman" w:eastAsia="Times New Roman" w:hAnsi="Times New Roman" w:cs="Times New Roman"/>
        </w:rPr>
        <w:t xml:space="preserve"> a unified vision: to educate</w:t>
      </w:r>
      <w:r w:rsidR="007320FD">
        <w:rPr>
          <w:rFonts w:ascii="Times New Roman" w:eastAsia="Times New Roman" w:hAnsi="Times New Roman" w:cs="Times New Roman"/>
        </w:rPr>
        <w:t xml:space="preserve"> the local community </w:t>
      </w:r>
      <w:r w:rsidR="00B13BCC">
        <w:rPr>
          <w:rFonts w:ascii="Times New Roman" w:eastAsia="Times New Roman" w:hAnsi="Times New Roman" w:cs="Times New Roman"/>
        </w:rPr>
        <w:t>on its symptoms and the role that we can take in supporting them</w:t>
      </w:r>
      <w:r w:rsidR="00074BC7">
        <w:rPr>
          <w:rFonts w:ascii="Times New Roman" w:eastAsia="Times New Roman" w:hAnsi="Times New Roman" w:cs="Times New Roman"/>
        </w:rPr>
        <w:t xml:space="preserve">. </w:t>
      </w:r>
    </w:p>
    <w:p w14:paraId="61D135CB" w14:textId="047C2EDF" w:rsidR="00A171C3" w:rsidRDefault="00A171C3" w:rsidP="00A171C3">
      <w:pPr>
        <w:jc w:val="both"/>
        <w:rPr>
          <w:rFonts w:ascii="Times New Roman" w:eastAsia="Times New Roman" w:hAnsi="Times New Roman" w:cs="Times New Roman"/>
        </w:rPr>
      </w:pPr>
    </w:p>
    <w:p w14:paraId="2B1ECA00" w14:textId="3F23E46C" w:rsidR="006B7BB1" w:rsidRDefault="000B660A" w:rsidP="00A171C3">
      <w:pPr>
        <w:jc w:val="both"/>
        <w:rPr>
          <w:rFonts w:ascii="Times New Roman" w:eastAsia="Times New Roman" w:hAnsi="Times New Roman" w:cs="Times New Roman"/>
        </w:rPr>
      </w:pPr>
      <w:ins w:id="2" w:author="Matthew" w:date="2019-10-29T22:16:00Z">
        <w:r>
          <w:rPr>
            <w:rFonts w:ascii="Times New Roman" w:eastAsia="Times New Roman" w:hAnsi="Times New Roman" w:cs="Times New Roman"/>
          </w:rPr>
          <w:t xml:space="preserve">With </w:t>
        </w:r>
      </w:ins>
      <w:ins w:id="3" w:author="Matthew" w:date="2019-10-29T22:17:00Z">
        <w:r>
          <w:rPr>
            <w:rFonts w:ascii="Times New Roman" w:eastAsia="Times New Roman" w:hAnsi="Times New Roman" w:cs="Times New Roman"/>
          </w:rPr>
          <w:t>majority of Indonesia’s population – particularly yout</w:t>
        </w:r>
      </w:ins>
      <w:ins w:id="4" w:author="Matthew" w:date="2019-10-29T22:18:00Z">
        <w:r>
          <w:rPr>
            <w:rFonts w:ascii="Times New Roman" w:eastAsia="Times New Roman" w:hAnsi="Times New Roman" w:cs="Times New Roman"/>
          </w:rPr>
          <w:t>h – riding on the social media wave, I strategically leve</w:t>
        </w:r>
        <w:bookmarkStart w:id="5" w:name="_GoBack"/>
        <w:bookmarkEnd w:id="5"/>
        <w:r>
          <w:rPr>
            <w:rFonts w:ascii="Times New Roman" w:eastAsia="Times New Roman" w:hAnsi="Times New Roman" w:cs="Times New Roman"/>
          </w:rPr>
          <w:t xml:space="preserve">raged on the platform </w:t>
        </w:r>
      </w:ins>
      <w:del w:id="6" w:author="Matthew" w:date="2019-10-29T22:20:00Z">
        <w:r w:rsidR="006B7BB1" w:rsidDel="000B660A">
          <w:rPr>
            <w:rFonts w:ascii="Times New Roman" w:eastAsia="Times New Roman" w:hAnsi="Times New Roman" w:cs="Times New Roman"/>
          </w:rPr>
          <w:delText>To educate means to in</w:delText>
        </w:r>
        <w:r w:rsidR="00996D8A" w:rsidDel="000B660A">
          <w:rPr>
            <w:rFonts w:ascii="Times New Roman" w:eastAsia="Times New Roman" w:hAnsi="Times New Roman" w:cs="Times New Roman"/>
          </w:rPr>
          <w:delText>fluence; and soon enough, my Instagram followers grew as I started acting. “Now I can spread our messages to a bigger audience!” I got excited. Utilizing both Youtube and Instagram, we produced</w:delText>
        </w:r>
      </w:del>
      <w:ins w:id="7" w:author="Matthew" w:date="2019-10-29T22:20:00Z">
        <w:r>
          <w:rPr>
            <w:rFonts w:ascii="Times New Roman" w:eastAsia="Times New Roman" w:hAnsi="Times New Roman" w:cs="Times New Roman"/>
          </w:rPr>
          <w:t>through curating</w:t>
        </w:r>
      </w:ins>
      <w:r w:rsidR="00996D8A">
        <w:rPr>
          <w:rFonts w:ascii="Times New Roman" w:eastAsia="Times New Roman" w:hAnsi="Times New Roman" w:cs="Times New Roman"/>
        </w:rPr>
        <w:t xml:space="preserve"> mini-series</w:t>
      </w:r>
      <w:ins w:id="8" w:author="Matthew" w:date="2019-10-29T22:21:00Z">
        <w:r>
          <w:rPr>
            <w:rFonts w:ascii="Times New Roman" w:eastAsia="Times New Roman" w:hAnsi="Times New Roman" w:cs="Times New Roman"/>
          </w:rPr>
          <w:t xml:space="preserve"> and</w:t>
        </w:r>
      </w:ins>
      <w:del w:id="9" w:author="Matthew" w:date="2019-10-29T22:21:00Z">
        <w:r w:rsidR="00996D8A" w:rsidDel="000B660A">
          <w:rPr>
            <w:rFonts w:ascii="Times New Roman" w:eastAsia="Times New Roman" w:hAnsi="Times New Roman" w:cs="Times New Roman"/>
          </w:rPr>
          <w:delText>,</w:delText>
        </w:r>
      </w:del>
      <w:r w:rsidR="00996D8A">
        <w:rPr>
          <w:rFonts w:ascii="Times New Roman" w:eastAsia="Times New Roman" w:hAnsi="Times New Roman" w:cs="Times New Roman"/>
        </w:rPr>
        <w:t xml:space="preserve"> short clips</w:t>
      </w:r>
      <w:del w:id="10" w:author="Matthew" w:date="2019-10-29T22:21:00Z">
        <w:r w:rsidR="00996D8A" w:rsidDel="000B660A">
          <w:rPr>
            <w:rFonts w:ascii="Times New Roman" w:eastAsia="Times New Roman" w:hAnsi="Times New Roman" w:cs="Times New Roman"/>
          </w:rPr>
          <w:delText>, health campaigns – all targeted to teenagers</w:delText>
        </w:r>
      </w:del>
      <w:ins w:id="11" w:author="Matthew" w:date="2019-10-29T22:21:00Z">
        <w:r>
          <w:rPr>
            <w:rFonts w:ascii="Times New Roman" w:eastAsia="Times New Roman" w:hAnsi="Times New Roman" w:cs="Times New Roman"/>
          </w:rPr>
          <w:t xml:space="preserve"> as part of</w:t>
        </w:r>
      </w:ins>
      <w:ins w:id="12" w:author="Matthew" w:date="2019-10-29T22:22:00Z">
        <w:r>
          <w:rPr>
            <w:rFonts w:ascii="Times New Roman" w:eastAsia="Times New Roman" w:hAnsi="Times New Roman" w:cs="Times New Roman"/>
          </w:rPr>
          <w:t xml:space="preserve"> a health campaign</w:t>
        </w:r>
      </w:ins>
      <w:r w:rsidR="00996D8A">
        <w:rPr>
          <w:rFonts w:ascii="Times New Roman" w:eastAsia="Times New Roman" w:hAnsi="Times New Roman" w:cs="Times New Roman"/>
        </w:rPr>
        <w:t xml:space="preserve">. </w:t>
      </w:r>
      <w:del w:id="13" w:author="Matthew" w:date="2019-10-29T22:23:00Z">
        <w:r w:rsidR="00996D8A" w:rsidDel="000B660A">
          <w:rPr>
            <w:rFonts w:ascii="Times New Roman" w:eastAsia="Times New Roman" w:hAnsi="Times New Roman" w:cs="Times New Roman"/>
          </w:rPr>
          <w:delText>After a year, my 3000 followers</w:delText>
        </w:r>
      </w:del>
      <w:ins w:id="14" w:author="Matthew" w:date="2019-10-29T22:23:00Z">
        <w:r>
          <w:rPr>
            <w:rFonts w:ascii="Times New Roman" w:eastAsia="Times New Roman" w:hAnsi="Times New Roman" w:cs="Times New Roman"/>
          </w:rPr>
          <w:t>Looking at how my growing followers</w:t>
        </w:r>
      </w:ins>
      <w:r w:rsidR="00996D8A">
        <w:rPr>
          <w:rFonts w:ascii="Times New Roman" w:eastAsia="Times New Roman" w:hAnsi="Times New Roman" w:cs="Times New Roman"/>
        </w:rPr>
        <w:t xml:space="preserve"> </w:t>
      </w:r>
      <w:r w:rsidR="00556AE3">
        <w:rPr>
          <w:rFonts w:ascii="Times New Roman" w:eastAsia="Times New Roman" w:hAnsi="Times New Roman" w:cs="Times New Roman"/>
        </w:rPr>
        <w:t xml:space="preserve">no longer think that suffering from bipolar means </w:t>
      </w:r>
      <w:del w:id="15" w:author="Matthew" w:date="2019-10-29T22:24:00Z">
        <w:r w:rsidR="00556AE3" w:rsidDel="000B660A">
          <w:rPr>
            <w:rFonts w:ascii="Times New Roman" w:eastAsia="Times New Roman" w:hAnsi="Times New Roman" w:cs="Times New Roman"/>
          </w:rPr>
          <w:delText xml:space="preserve">someone </w:delText>
        </w:r>
      </w:del>
      <w:ins w:id="16" w:author="Matthew" w:date="2019-10-29T22:24:00Z">
        <w:r>
          <w:rPr>
            <w:rFonts w:ascii="Times New Roman" w:eastAsia="Times New Roman" w:hAnsi="Times New Roman" w:cs="Times New Roman"/>
          </w:rPr>
          <w:t>a person</w:t>
        </w:r>
        <w:r>
          <w:rPr>
            <w:rFonts w:ascii="Times New Roman" w:eastAsia="Times New Roman" w:hAnsi="Times New Roman" w:cs="Times New Roman"/>
          </w:rPr>
          <w:t xml:space="preserve"> </w:t>
        </w:r>
      </w:ins>
      <w:r w:rsidR="00556AE3">
        <w:rPr>
          <w:rFonts w:ascii="Times New Roman" w:eastAsia="Times New Roman" w:hAnsi="Times New Roman" w:cs="Times New Roman"/>
        </w:rPr>
        <w:t xml:space="preserve">is crazy and </w:t>
      </w:r>
      <w:del w:id="17" w:author="Matthew" w:date="2019-10-29T22:31:00Z">
        <w:r w:rsidR="00556AE3" w:rsidDel="00EA640B">
          <w:rPr>
            <w:rFonts w:ascii="Times New Roman" w:eastAsia="Times New Roman" w:hAnsi="Times New Roman" w:cs="Times New Roman"/>
          </w:rPr>
          <w:delText xml:space="preserve">that </w:delText>
        </w:r>
      </w:del>
      <w:r w:rsidR="00556AE3">
        <w:rPr>
          <w:rFonts w:ascii="Times New Roman" w:eastAsia="Times New Roman" w:hAnsi="Times New Roman" w:cs="Times New Roman"/>
        </w:rPr>
        <w:t>ADHD equals autism</w:t>
      </w:r>
      <w:ins w:id="18" w:author="Matthew" w:date="2019-10-29T22:24:00Z">
        <w:r w:rsidR="00EA640B">
          <w:rPr>
            <w:rFonts w:ascii="Times New Roman" w:eastAsia="Times New Roman" w:hAnsi="Times New Roman" w:cs="Times New Roman"/>
          </w:rPr>
          <w:t xml:space="preserve">, I feel </w:t>
        </w:r>
      </w:ins>
      <w:ins w:id="19" w:author="Matthew" w:date="2019-10-29T22:25:00Z">
        <w:r w:rsidR="00EA640B">
          <w:rPr>
            <w:rFonts w:ascii="Times New Roman" w:eastAsia="Times New Roman" w:hAnsi="Times New Roman" w:cs="Times New Roman"/>
          </w:rPr>
          <w:t>content being able to</w:t>
        </w:r>
      </w:ins>
      <w:ins w:id="20" w:author="Matthew" w:date="2019-10-29T22:27:00Z">
        <w:r w:rsidR="00EA640B">
          <w:rPr>
            <w:rFonts w:ascii="Times New Roman" w:eastAsia="Times New Roman" w:hAnsi="Times New Roman" w:cs="Times New Roman"/>
          </w:rPr>
          <w:t xml:space="preserve"> </w:t>
        </w:r>
      </w:ins>
      <w:ins w:id="21" w:author="Matthew" w:date="2019-10-29T22:31:00Z">
        <w:r w:rsidR="00EA640B">
          <w:rPr>
            <w:rFonts w:ascii="Times New Roman" w:eastAsia="Times New Roman" w:hAnsi="Times New Roman" w:cs="Times New Roman"/>
          </w:rPr>
          <w:t xml:space="preserve">communicate complex issues at a personal </w:t>
        </w:r>
      </w:ins>
      <w:ins w:id="22" w:author="Matthew" w:date="2019-10-29T22:32:00Z">
        <w:r w:rsidR="00EA640B">
          <w:rPr>
            <w:rFonts w:ascii="Times New Roman" w:eastAsia="Times New Roman" w:hAnsi="Times New Roman" w:cs="Times New Roman"/>
          </w:rPr>
          <w:t>level</w:t>
        </w:r>
      </w:ins>
      <w:del w:id="23" w:author="Matthew" w:date="2019-10-29T22:32:00Z">
        <w:r w:rsidR="00556AE3" w:rsidDel="00EA640B">
          <w:rPr>
            <w:rFonts w:ascii="Times New Roman" w:eastAsia="Times New Roman" w:hAnsi="Times New Roman" w:cs="Times New Roman"/>
          </w:rPr>
          <w:delText>. Some of them even</w:delText>
        </w:r>
      </w:del>
      <w:ins w:id="24" w:author="Matthew" w:date="2019-10-29T22:32:00Z">
        <w:r w:rsidR="00EA640B">
          <w:rPr>
            <w:rFonts w:ascii="Times New Roman" w:eastAsia="Times New Roman" w:hAnsi="Times New Roman" w:cs="Times New Roman"/>
          </w:rPr>
          <w:t>; especially those who would</w:t>
        </w:r>
      </w:ins>
      <w:r w:rsidR="00556AE3">
        <w:rPr>
          <w:rFonts w:ascii="Times New Roman" w:eastAsia="Times New Roman" w:hAnsi="Times New Roman" w:cs="Times New Roman"/>
        </w:rPr>
        <w:t xml:space="preserve"> reach</w:t>
      </w:r>
      <w:del w:id="25" w:author="Matthew" w:date="2019-10-29T22:32:00Z">
        <w:r w:rsidR="00556AE3" w:rsidDel="00EA640B">
          <w:rPr>
            <w:rFonts w:ascii="Times New Roman" w:eastAsia="Times New Roman" w:hAnsi="Times New Roman" w:cs="Times New Roman"/>
          </w:rPr>
          <w:delText>ed</w:delText>
        </w:r>
      </w:del>
      <w:r w:rsidR="00556AE3">
        <w:rPr>
          <w:rFonts w:ascii="Times New Roman" w:eastAsia="Times New Roman" w:hAnsi="Times New Roman" w:cs="Times New Roman"/>
        </w:rPr>
        <w:t xml:space="preserve"> out to </w:t>
      </w:r>
      <w:ins w:id="26" w:author="Matthew" w:date="2019-10-29T22:32:00Z">
        <w:r w:rsidR="00EA640B">
          <w:rPr>
            <w:rFonts w:ascii="Times New Roman" w:eastAsia="Times New Roman" w:hAnsi="Times New Roman" w:cs="Times New Roman"/>
          </w:rPr>
          <w:t>me</w:t>
        </w:r>
      </w:ins>
      <w:ins w:id="27" w:author="Matthew" w:date="2019-10-29T22:37:00Z">
        <w:r w:rsidR="009B1461">
          <w:rPr>
            <w:rFonts w:ascii="Times New Roman" w:eastAsia="Times New Roman" w:hAnsi="Times New Roman" w:cs="Times New Roman"/>
          </w:rPr>
          <w:t xml:space="preserve"> </w:t>
        </w:r>
      </w:ins>
      <w:ins w:id="28" w:author="Matthew" w:date="2019-10-29T22:38:00Z">
        <w:r w:rsidR="009B1461">
          <w:rPr>
            <w:rFonts w:ascii="Times New Roman" w:eastAsia="Times New Roman" w:hAnsi="Times New Roman" w:cs="Times New Roman"/>
          </w:rPr>
          <w:t>to</w:t>
        </w:r>
      </w:ins>
      <w:ins w:id="29" w:author="Matthew" w:date="2019-10-29T22:37:00Z">
        <w:r w:rsidR="009B1461">
          <w:rPr>
            <w:rFonts w:ascii="Times New Roman" w:eastAsia="Times New Roman" w:hAnsi="Times New Roman" w:cs="Times New Roman"/>
          </w:rPr>
          <w:t xml:space="preserve"> shar</w:t>
        </w:r>
      </w:ins>
      <w:ins w:id="30" w:author="Matthew" w:date="2019-10-29T22:38:00Z">
        <w:r w:rsidR="009B1461">
          <w:rPr>
            <w:rFonts w:ascii="Times New Roman" w:eastAsia="Times New Roman" w:hAnsi="Times New Roman" w:cs="Times New Roman"/>
          </w:rPr>
          <w:t>e</w:t>
        </w:r>
      </w:ins>
      <w:ins w:id="31" w:author="Matthew" w:date="2019-10-29T22:37:00Z">
        <w:r w:rsidR="009B1461">
          <w:rPr>
            <w:rFonts w:ascii="Times New Roman" w:eastAsia="Times New Roman" w:hAnsi="Times New Roman" w:cs="Times New Roman"/>
          </w:rPr>
          <w:t xml:space="preserve"> their stories</w:t>
        </w:r>
      </w:ins>
      <w:del w:id="32" w:author="Matthew" w:date="2019-10-29T22:32:00Z">
        <w:r w:rsidR="00556AE3" w:rsidDel="00EA640B">
          <w:rPr>
            <w:rFonts w:ascii="Times New Roman" w:eastAsia="Times New Roman" w:hAnsi="Times New Roman" w:cs="Times New Roman"/>
          </w:rPr>
          <w:delText>us</w:delText>
        </w:r>
      </w:del>
      <w:r w:rsidR="00556AE3">
        <w:rPr>
          <w:rFonts w:ascii="Times New Roman" w:eastAsia="Times New Roman" w:hAnsi="Times New Roman" w:cs="Times New Roman"/>
        </w:rPr>
        <w:t xml:space="preserve"> </w:t>
      </w:r>
      <w:ins w:id="33" w:author="Matthew" w:date="2019-10-29T22:38:00Z">
        <w:r w:rsidR="009B1461">
          <w:rPr>
            <w:rFonts w:ascii="Times New Roman" w:eastAsia="Times New Roman" w:hAnsi="Times New Roman" w:cs="Times New Roman"/>
          </w:rPr>
          <w:t>and</w:t>
        </w:r>
      </w:ins>
      <w:del w:id="34" w:author="Matthew" w:date="2019-10-29T22:38:00Z">
        <w:r w:rsidR="00556AE3" w:rsidDel="009B1461">
          <w:rPr>
            <w:rFonts w:ascii="Times New Roman" w:eastAsia="Times New Roman" w:hAnsi="Times New Roman" w:cs="Times New Roman"/>
          </w:rPr>
          <w:delText>to</w:delText>
        </w:r>
      </w:del>
      <w:r w:rsidR="00556AE3">
        <w:rPr>
          <w:rFonts w:ascii="Times New Roman" w:eastAsia="Times New Roman" w:hAnsi="Times New Roman" w:cs="Times New Roman"/>
        </w:rPr>
        <w:t xml:space="preserve"> get their voice</w:t>
      </w:r>
      <w:ins w:id="35" w:author="Matthew" w:date="2019-10-29T22:35:00Z">
        <w:r w:rsidR="009B1461">
          <w:rPr>
            <w:rFonts w:ascii="Times New Roman" w:eastAsia="Times New Roman" w:hAnsi="Times New Roman" w:cs="Times New Roman"/>
          </w:rPr>
          <w:t>s</w:t>
        </w:r>
      </w:ins>
      <w:r w:rsidR="00556AE3">
        <w:rPr>
          <w:rFonts w:ascii="Times New Roman" w:eastAsia="Times New Roman" w:hAnsi="Times New Roman" w:cs="Times New Roman"/>
        </w:rPr>
        <w:t xml:space="preserve"> heard</w:t>
      </w:r>
      <w:del w:id="36" w:author="Matthew" w:date="2019-10-29T22:32:00Z">
        <w:r w:rsidR="00556AE3" w:rsidDel="00EA640B">
          <w:rPr>
            <w:rFonts w:ascii="Times New Roman" w:eastAsia="Times New Roman" w:hAnsi="Times New Roman" w:cs="Times New Roman"/>
          </w:rPr>
          <w:delText>. At Georgetown, I would continue doing my part in healthcare through acting and movie-directing</w:delText>
        </w:r>
      </w:del>
      <w:ins w:id="37" w:author="Matthew" w:date="2019-10-29T22:33:00Z">
        <w:r w:rsidR="00EA640B">
          <w:rPr>
            <w:rFonts w:ascii="Times New Roman" w:eastAsia="Times New Roman" w:hAnsi="Times New Roman" w:cs="Times New Roman"/>
          </w:rPr>
          <w:t xml:space="preserve"> – </w:t>
        </w:r>
      </w:ins>
      <w:ins w:id="38" w:author="Matthew" w:date="2019-10-29T22:32:00Z">
        <w:r w:rsidR="00EA640B">
          <w:rPr>
            <w:rFonts w:ascii="Times New Roman" w:eastAsia="Times New Roman" w:hAnsi="Times New Roman" w:cs="Times New Roman"/>
          </w:rPr>
          <w:t>something</w:t>
        </w:r>
      </w:ins>
      <w:ins w:id="39" w:author="Matthew" w:date="2019-10-29T22:33:00Z">
        <w:r w:rsidR="00EA640B">
          <w:rPr>
            <w:rFonts w:ascii="Times New Roman" w:eastAsia="Times New Roman" w:hAnsi="Times New Roman" w:cs="Times New Roman"/>
          </w:rPr>
          <w:t xml:space="preserve"> </w:t>
        </w:r>
      </w:ins>
      <w:ins w:id="40" w:author="Matthew" w:date="2019-10-29T22:32:00Z">
        <w:r w:rsidR="00EA640B">
          <w:rPr>
            <w:rFonts w:ascii="Times New Roman" w:eastAsia="Times New Roman" w:hAnsi="Times New Roman" w:cs="Times New Roman"/>
          </w:rPr>
          <w:t>I</w:t>
        </w:r>
      </w:ins>
      <w:ins w:id="41" w:author="Matthew" w:date="2019-10-29T22:35:00Z">
        <w:r w:rsidR="009B1461">
          <w:rPr>
            <w:rFonts w:ascii="Times New Roman" w:eastAsia="Times New Roman" w:hAnsi="Times New Roman" w:cs="Times New Roman"/>
          </w:rPr>
          <w:t>’</w:t>
        </w:r>
      </w:ins>
      <w:ins w:id="42" w:author="Matthew" w:date="2019-10-29T22:32:00Z">
        <w:r w:rsidR="00EA640B">
          <w:rPr>
            <w:rFonts w:ascii="Times New Roman" w:eastAsia="Times New Roman" w:hAnsi="Times New Roman" w:cs="Times New Roman"/>
          </w:rPr>
          <w:t>d definitely</w:t>
        </w:r>
      </w:ins>
      <w:ins w:id="43" w:author="Matthew" w:date="2019-10-29T22:33:00Z">
        <w:r w:rsidR="00EA640B">
          <w:rPr>
            <w:rFonts w:ascii="Times New Roman" w:eastAsia="Times New Roman" w:hAnsi="Times New Roman" w:cs="Times New Roman"/>
          </w:rPr>
          <w:t xml:space="preserve"> continue to pursue at Georgetown</w:t>
        </w:r>
      </w:ins>
      <w:r w:rsidR="00556AE3">
        <w:rPr>
          <w:rFonts w:ascii="Times New Roman" w:eastAsia="Times New Roman" w:hAnsi="Times New Roman" w:cs="Times New Roman"/>
        </w:rPr>
        <w:t>.</w:t>
      </w:r>
    </w:p>
    <w:p w14:paraId="6B93035E" w14:textId="77777777" w:rsidR="00556AE3" w:rsidRDefault="00556AE3" w:rsidP="009611D8">
      <w:pPr>
        <w:jc w:val="both"/>
        <w:rPr>
          <w:rFonts w:ascii="Times New Roman" w:eastAsia="Times New Roman" w:hAnsi="Times New Roman" w:cs="Times New Roman"/>
        </w:rPr>
      </w:pPr>
    </w:p>
    <w:p w14:paraId="340C4C3D" w14:textId="77777777" w:rsidR="00556AE3" w:rsidRDefault="00556AE3" w:rsidP="009611D8">
      <w:pPr>
        <w:jc w:val="both"/>
        <w:rPr>
          <w:rFonts w:ascii="Times New Roman" w:eastAsia="Times New Roman" w:hAnsi="Times New Roman" w:cs="Times New Roman"/>
        </w:rPr>
      </w:pPr>
    </w:p>
    <w:p w14:paraId="58A4DBA7" w14:textId="585CCDC3" w:rsidR="00556AE3" w:rsidRDefault="00556AE3" w:rsidP="009611D8">
      <w:pPr>
        <w:jc w:val="both"/>
        <w:rPr>
          <w:rFonts w:ascii="Times New Roman" w:eastAsia="Times New Roman" w:hAnsi="Times New Roman" w:cs="Times New Roman"/>
        </w:rPr>
      </w:pPr>
      <w:r>
        <w:rPr>
          <w:rFonts w:ascii="Times New Roman" w:eastAsia="Times New Roman" w:hAnsi="Times New Roman" w:cs="Times New Roman"/>
        </w:rPr>
        <w:t>--------------------------------</w:t>
      </w:r>
    </w:p>
    <w:p w14:paraId="4C165654" w14:textId="77777777" w:rsidR="00556AE3" w:rsidRDefault="00556AE3" w:rsidP="009611D8">
      <w:pPr>
        <w:jc w:val="both"/>
        <w:rPr>
          <w:rFonts w:ascii="Times New Roman" w:eastAsia="Times New Roman" w:hAnsi="Times New Roman" w:cs="Times New Roman"/>
        </w:rPr>
      </w:pPr>
    </w:p>
    <w:p w14:paraId="34B972F5" w14:textId="478B750D" w:rsidR="0005589E" w:rsidRDefault="0005589E" w:rsidP="009611D8">
      <w:pPr>
        <w:jc w:val="both"/>
        <w:rPr>
          <w:rFonts w:ascii="Times New Roman" w:eastAsia="Times New Roman" w:hAnsi="Times New Roman" w:cs="Times New Roman"/>
        </w:rPr>
      </w:pPr>
      <w:r>
        <w:rPr>
          <w:rFonts w:ascii="Times New Roman" w:eastAsia="Times New Roman" w:hAnsi="Times New Roman" w:cs="Times New Roman"/>
        </w:rPr>
        <w:t>Hi Carina!</w:t>
      </w:r>
    </w:p>
    <w:p w14:paraId="31C95F5F" w14:textId="63ADC080" w:rsidR="0005589E" w:rsidRDefault="0005589E" w:rsidP="009611D8">
      <w:pPr>
        <w:jc w:val="both"/>
        <w:rPr>
          <w:rFonts w:ascii="Times New Roman" w:eastAsia="Times New Roman" w:hAnsi="Times New Roman" w:cs="Times New Roman"/>
        </w:rPr>
      </w:pPr>
      <w:r>
        <w:rPr>
          <w:rFonts w:ascii="Times New Roman" w:eastAsia="Times New Roman" w:hAnsi="Times New Roman" w:cs="Times New Roman"/>
        </w:rPr>
        <w:t xml:space="preserve">I love the passion that just oozes out of the story about your acting experience. I like the figure skating idea, too. The issue that I see right now is the fact that you have two vastly, VASTLY different skills / talents that you’re putting forward here. </w:t>
      </w:r>
    </w:p>
    <w:p w14:paraId="1BBEE7F6" w14:textId="77777777" w:rsidR="0005589E" w:rsidRDefault="0005589E" w:rsidP="009611D8">
      <w:pPr>
        <w:jc w:val="both"/>
        <w:rPr>
          <w:rFonts w:ascii="Times New Roman" w:eastAsia="Times New Roman" w:hAnsi="Times New Roman" w:cs="Times New Roman"/>
        </w:rPr>
      </w:pPr>
    </w:p>
    <w:p w14:paraId="05D58CB5" w14:textId="7FB78B08" w:rsidR="0005589E" w:rsidRDefault="0005589E" w:rsidP="009611D8">
      <w:pPr>
        <w:jc w:val="both"/>
        <w:rPr>
          <w:rFonts w:ascii="Times New Roman" w:eastAsia="Times New Roman" w:hAnsi="Times New Roman" w:cs="Times New Roman"/>
        </w:rPr>
      </w:pPr>
      <w:r>
        <w:rPr>
          <w:rFonts w:ascii="Times New Roman" w:eastAsia="Times New Roman" w:hAnsi="Times New Roman" w:cs="Times New Roman"/>
        </w:rPr>
        <w:t xml:space="preserve">I </w:t>
      </w:r>
      <w:proofErr w:type="spellStart"/>
      <w:r>
        <w:rPr>
          <w:rFonts w:ascii="Times New Roman" w:eastAsia="Times New Roman" w:hAnsi="Times New Roman" w:cs="Times New Roman"/>
        </w:rPr>
        <w:t>wanna</w:t>
      </w:r>
      <w:proofErr w:type="spellEnd"/>
      <w:r>
        <w:rPr>
          <w:rFonts w:ascii="Times New Roman" w:eastAsia="Times New Roman" w:hAnsi="Times New Roman" w:cs="Times New Roman"/>
        </w:rPr>
        <w:t xml:space="preserve"> hear more about your love for acting, and I </w:t>
      </w:r>
      <w:proofErr w:type="spellStart"/>
      <w:r>
        <w:rPr>
          <w:rFonts w:ascii="Times New Roman" w:eastAsia="Times New Roman" w:hAnsi="Times New Roman" w:cs="Times New Roman"/>
        </w:rPr>
        <w:t>wanna</w:t>
      </w:r>
      <w:proofErr w:type="spellEnd"/>
      <w:r>
        <w:rPr>
          <w:rFonts w:ascii="Times New Roman" w:eastAsia="Times New Roman" w:hAnsi="Times New Roman" w:cs="Times New Roman"/>
        </w:rPr>
        <w:t xml:space="preserve"> hear more about your love for figure skating. BUT. Since you only have 250 words, you’ll have to pick one story to tell. Otherwise, as a member of the admission board, I don’t think I’d be able to form a clear picture of who you are. </w:t>
      </w:r>
    </w:p>
    <w:p w14:paraId="3F5D9D0E" w14:textId="77777777" w:rsidR="0005589E" w:rsidRDefault="0005589E" w:rsidP="009611D8">
      <w:pPr>
        <w:jc w:val="both"/>
        <w:rPr>
          <w:rFonts w:ascii="Times New Roman" w:eastAsia="Times New Roman" w:hAnsi="Times New Roman" w:cs="Times New Roman"/>
        </w:rPr>
      </w:pPr>
    </w:p>
    <w:p w14:paraId="0D49465B" w14:textId="77777777" w:rsidR="0005589E" w:rsidRDefault="0005589E" w:rsidP="009611D8">
      <w:pPr>
        <w:jc w:val="both"/>
        <w:rPr>
          <w:rFonts w:ascii="Times New Roman" w:eastAsia="Times New Roman" w:hAnsi="Times New Roman" w:cs="Times New Roman"/>
        </w:rPr>
      </w:pPr>
      <w:r>
        <w:rPr>
          <w:rFonts w:ascii="Times New Roman" w:eastAsia="Times New Roman" w:hAnsi="Times New Roman" w:cs="Times New Roman"/>
        </w:rPr>
        <w:t>Both ideas are interesting and have the potential to be memorable. Pick one, throw the other one away, and then develop your choice to its full potential.</w:t>
      </w:r>
    </w:p>
    <w:p w14:paraId="1FC8F521" w14:textId="77777777" w:rsidR="0005589E" w:rsidRDefault="0005589E" w:rsidP="009611D8">
      <w:pPr>
        <w:jc w:val="both"/>
        <w:rPr>
          <w:rFonts w:ascii="Times New Roman" w:eastAsia="Times New Roman" w:hAnsi="Times New Roman" w:cs="Times New Roman"/>
        </w:rPr>
      </w:pPr>
    </w:p>
    <w:p w14:paraId="303E0066" w14:textId="77777777" w:rsidR="0005589E" w:rsidRDefault="0005589E" w:rsidP="009611D8">
      <w:pPr>
        <w:jc w:val="both"/>
        <w:rPr>
          <w:rFonts w:ascii="Times New Roman" w:eastAsia="Times New Roman" w:hAnsi="Times New Roman" w:cs="Times New Roman"/>
        </w:rPr>
      </w:pPr>
      <w:r>
        <w:rPr>
          <w:rFonts w:ascii="Times New Roman" w:eastAsia="Times New Roman" w:hAnsi="Times New Roman" w:cs="Times New Roman"/>
        </w:rPr>
        <w:t>Thanks!</w:t>
      </w:r>
    </w:p>
    <w:p w14:paraId="4489A63F" w14:textId="77777777" w:rsidR="0005589E" w:rsidRPr="0005589E" w:rsidRDefault="0005589E" w:rsidP="009611D8">
      <w:pPr>
        <w:jc w:val="both"/>
        <w:rPr>
          <w:rFonts w:ascii="Times New Roman" w:eastAsia="Times New Roman" w:hAnsi="Times New Roman" w:cs="Times New Roman"/>
          <w:i/>
        </w:rPr>
      </w:pPr>
    </w:p>
    <w:p w14:paraId="6FBBA6A9" w14:textId="77777777" w:rsidR="0005589E" w:rsidRPr="0005589E" w:rsidRDefault="0005589E" w:rsidP="009611D8">
      <w:pPr>
        <w:jc w:val="both"/>
        <w:rPr>
          <w:rFonts w:ascii="Times New Roman" w:eastAsia="Times New Roman" w:hAnsi="Times New Roman" w:cs="Times New Roman"/>
          <w:i/>
        </w:rPr>
      </w:pPr>
      <w:r w:rsidRPr="0005589E">
        <w:rPr>
          <w:rFonts w:ascii="Times New Roman" w:eastAsia="Times New Roman" w:hAnsi="Times New Roman" w:cs="Times New Roman"/>
          <w:i/>
        </w:rPr>
        <w:t>All-in Essay Editors</w:t>
      </w:r>
    </w:p>
    <w:p w14:paraId="055EF257" w14:textId="43CFB894" w:rsidR="0005589E" w:rsidRDefault="0005589E" w:rsidP="009611D8">
      <w:pPr>
        <w:jc w:val="both"/>
        <w:rPr>
          <w:rFonts w:ascii="Times New Roman" w:eastAsia="Times New Roman" w:hAnsi="Times New Roman" w:cs="Times New Roman"/>
        </w:rPr>
      </w:pPr>
      <w:r>
        <w:rPr>
          <w:rFonts w:ascii="Times New Roman" w:eastAsia="Times New Roman" w:hAnsi="Times New Roman" w:cs="Times New Roman"/>
        </w:rPr>
        <w:t xml:space="preserve">Christopher Matthew and Paul Edison </w:t>
      </w:r>
    </w:p>
    <w:p w14:paraId="497BE9E9" w14:textId="77777777" w:rsidR="0005589E" w:rsidRDefault="0005589E" w:rsidP="009611D8">
      <w:pPr>
        <w:jc w:val="both"/>
        <w:rPr>
          <w:rFonts w:ascii="Times New Roman" w:eastAsia="Times New Roman" w:hAnsi="Times New Roman" w:cs="Times New Roman"/>
        </w:rPr>
      </w:pPr>
    </w:p>
    <w:p w14:paraId="3FD56C15" w14:textId="77777777" w:rsidR="007C2DE7" w:rsidRDefault="007C2DE7" w:rsidP="009611D8">
      <w:pPr>
        <w:jc w:val="both"/>
        <w:rPr>
          <w:rFonts w:ascii="Times New Roman" w:eastAsia="Times New Roman" w:hAnsi="Times New Roman" w:cs="Times New Roman"/>
        </w:rPr>
      </w:pPr>
    </w:p>
    <w:p w14:paraId="719610F2" w14:textId="12AC4A35" w:rsidR="009611D8" w:rsidRPr="00E717F1" w:rsidRDefault="009611D8" w:rsidP="009611D8">
      <w:pPr>
        <w:jc w:val="both"/>
        <w:rPr>
          <w:rFonts w:ascii="Times New Roman" w:eastAsia="Times New Roman" w:hAnsi="Times New Roman" w:cs="Times New Roman"/>
          <w:i/>
          <w:iCs/>
        </w:rPr>
      </w:pPr>
      <w:r>
        <w:rPr>
          <w:rFonts w:ascii="Times New Roman" w:eastAsia="Times New Roman" w:hAnsi="Times New Roman" w:cs="Times New Roman"/>
        </w:rPr>
        <w:t>-----------------------------------------------------------</w:t>
      </w:r>
    </w:p>
    <w:p w14:paraId="701514FA" w14:textId="6C5FEACA" w:rsidR="00B21E22" w:rsidRDefault="007C2DE7" w:rsidP="0009066A">
      <w:pPr>
        <w:rPr>
          <w:rFonts w:ascii="Times New Roman" w:eastAsia="Times New Roman" w:hAnsi="Times New Roman" w:cs="Times New Roman"/>
        </w:rPr>
      </w:pPr>
      <w:r w:rsidRPr="007C2DE7">
        <w:rPr>
          <w:rFonts w:ascii="Times New Roman" w:eastAsia="Times New Roman" w:hAnsi="Times New Roman" w:cs="Times New Roman"/>
          <w:highlight w:val="yellow"/>
        </w:rPr>
        <w:t>NO NEED TO REVIEW:</w:t>
      </w:r>
    </w:p>
    <w:p w14:paraId="21A7C238" w14:textId="6C906D2E" w:rsidR="0009066A" w:rsidRDefault="0009066A" w:rsidP="0009066A">
      <w:pPr>
        <w:rPr>
          <w:rFonts w:ascii="Times New Roman" w:eastAsia="Times New Roman" w:hAnsi="Times New Roman" w:cs="Times New Roman"/>
        </w:rPr>
      </w:pPr>
      <w:r>
        <w:rPr>
          <w:rFonts w:ascii="Times New Roman" w:eastAsia="Times New Roman" w:hAnsi="Times New Roman" w:cs="Times New Roman"/>
        </w:rPr>
        <w:t xml:space="preserve">I didn’t know I have talent in acting until my friend asked me to act in his short movie production about dyslexia. Basically, as an aspiring doctor such theme perfectly aligned with my interest. Without any background in acting, I played as the main character. The movie </w:t>
      </w:r>
      <w:r>
        <w:rPr>
          <w:rFonts w:ascii="Times New Roman" w:eastAsia="Times New Roman" w:hAnsi="Times New Roman" w:cs="Times New Roman"/>
        </w:rPr>
        <w:lastRenderedPageBreak/>
        <w:t xml:space="preserve">was about a high school friendship of Alyssa and Angie, who was suffering dyslexia disease. I played as Alyssa that was a very good friend and willing to sacrifice her time to find a way and kept trying to teach Angie who was actually </w:t>
      </w:r>
      <w:proofErr w:type="gramStart"/>
      <w:r>
        <w:rPr>
          <w:rFonts w:ascii="Times New Roman" w:eastAsia="Times New Roman" w:hAnsi="Times New Roman" w:cs="Times New Roman"/>
        </w:rPr>
        <w:t>smart, but</w:t>
      </w:r>
      <w:proofErr w:type="gramEnd"/>
      <w:r>
        <w:rPr>
          <w:rFonts w:ascii="Times New Roman" w:eastAsia="Times New Roman" w:hAnsi="Times New Roman" w:cs="Times New Roman"/>
        </w:rPr>
        <w:t xml:space="preserve"> couldn’t keep up with the studies because of her disease. Alyssa taught Angie patiently, she </w:t>
      </w:r>
      <w:r w:rsidR="0054602F">
        <w:rPr>
          <w:rFonts w:ascii="Times New Roman" w:eastAsia="Times New Roman" w:hAnsi="Times New Roman" w:cs="Times New Roman"/>
        </w:rPr>
        <w:t xml:space="preserve">taught Angie from the beginning where Angie was threatened to not </w:t>
      </w:r>
      <w:proofErr w:type="gramStart"/>
      <w:r w:rsidR="0054602F">
        <w:rPr>
          <w:rFonts w:ascii="Times New Roman" w:eastAsia="Times New Roman" w:hAnsi="Times New Roman" w:cs="Times New Roman"/>
        </w:rPr>
        <w:t>graduating</w:t>
      </w:r>
      <w:proofErr w:type="gramEnd"/>
      <w:r w:rsidR="0054602F">
        <w:rPr>
          <w:rFonts w:ascii="Times New Roman" w:eastAsia="Times New Roman" w:hAnsi="Times New Roman" w:cs="Times New Roman"/>
        </w:rPr>
        <w:t xml:space="preserve"> from high school because of her disease until she graduated with a great score</w:t>
      </w:r>
      <w:r>
        <w:rPr>
          <w:rFonts w:ascii="Times New Roman" w:eastAsia="Times New Roman" w:hAnsi="Times New Roman" w:cs="Times New Roman"/>
        </w:rPr>
        <w:t xml:space="preserve">. </w:t>
      </w:r>
      <w:r w:rsidR="0054602F">
        <w:rPr>
          <w:rFonts w:ascii="Times New Roman" w:eastAsia="Times New Roman" w:hAnsi="Times New Roman" w:cs="Times New Roman"/>
        </w:rPr>
        <w:t>This short movie taught us the importance of friendship in life. Surprisingly, this short movie got lots of nice reception from the audience. Also, this film won 1</w:t>
      </w:r>
      <w:r w:rsidR="0054602F" w:rsidRPr="0054602F">
        <w:rPr>
          <w:rFonts w:ascii="Times New Roman" w:eastAsia="Times New Roman" w:hAnsi="Times New Roman" w:cs="Times New Roman"/>
          <w:vertAlign w:val="superscript"/>
        </w:rPr>
        <w:t>st</w:t>
      </w:r>
      <w:r w:rsidR="0054602F">
        <w:rPr>
          <w:rFonts w:ascii="Times New Roman" w:eastAsia="Times New Roman" w:hAnsi="Times New Roman" w:cs="Times New Roman"/>
        </w:rPr>
        <w:t xml:space="preserve"> in some short movie competitions.</w:t>
      </w:r>
      <w:r>
        <w:rPr>
          <w:rFonts w:ascii="Times New Roman" w:eastAsia="Times New Roman" w:hAnsi="Times New Roman" w:cs="Times New Roman"/>
        </w:rPr>
        <w:t xml:space="preserve"> </w:t>
      </w:r>
    </w:p>
    <w:p w14:paraId="3BD29B56" w14:textId="77777777" w:rsidR="0009066A" w:rsidRDefault="0009066A" w:rsidP="0009066A">
      <w:pPr>
        <w:rPr>
          <w:rFonts w:ascii="Times New Roman" w:eastAsia="Times New Roman" w:hAnsi="Times New Roman" w:cs="Times New Roman"/>
        </w:rPr>
      </w:pPr>
    </w:p>
    <w:p w14:paraId="7BB96123" w14:textId="7DF86079" w:rsidR="0054602F" w:rsidRDefault="0054602F" w:rsidP="0009066A">
      <w:pPr>
        <w:rPr>
          <w:rFonts w:ascii="Times New Roman" w:eastAsia="Times New Roman" w:hAnsi="Times New Roman" w:cs="Times New Roman"/>
        </w:rPr>
      </w:pPr>
      <w:r>
        <w:rPr>
          <w:rFonts w:ascii="Times New Roman" w:eastAsia="Times New Roman" w:hAnsi="Times New Roman" w:cs="Times New Roman"/>
        </w:rPr>
        <w:t>I realized that with entertainment, especial</w:t>
      </w:r>
      <w:r w:rsidR="00594531">
        <w:rPr>
          <w:rFonts w:ascii="Times New Roman" w:eastAsia="Times New Roman" w:hAnsi="Times New Roman" w:cs="Times New Roman"/>
        </w:rPr>
        <w:t>ly making short movies</w:t>
      </w:r>
      <w:r>
        <w:rPr>
          <w:rFonts w:ascii="Times New Roman" w:eastAsia="Times New Roman" w:hAnsi="Times New Roman" w:cs="Times New Roman"/>
        </w:rPr>
        <w:t xml:space="preserve"> or acting, I could educate people so the one who wasn’t know anything about healthcare could know more with an easy and interesting way. Since then, I tried to develop my talent by</w:t>
      </w:r>
      <w:r w:rsidR="00594531">
        <w:rPr>
          <w:rFonts w:ascii="Times New Roman" w:eastAsia="Times New Roman" w:hAnsi="Times New Roman" w:cs="Times New Roman"/>
        </w:rPr>
        <w:t xml:space="preserve"> making short movies</w:t>
      </w:r>
      <w:r>
        <w:rPr>
          <w:rFonts w:ascii="Times New Roman" w:eastAsia="Times New Roman" w:hAnsi="Times New Roman" w:cs="Times New Roman"/>
        </w:rPr>
        <w:t>. Indeed, I joined cinematography club in my school and made</w:t>
      </w:r>
      <w:r w:rsidR="003E5B63">
        <w:rPr>
          <w:rFonts w:ascii="Times New Roman" w:eastAsia="Times New Roman" w:hAnsi="Times New Roman" w:cs="Times New Roman"/>
        </w:rPr>
        <w:t xml:space="preserve"> a production house named </w:t>
      </w:r>
      <w:r w:rsidR="003E5B63" w:rsidRPr="003E5B63">
        <w:rPr>
          <w:rFonts w:ascii="Times New Roman" w:eastAsia="Times New Roman" w:hAnsi="Times New Roman" w:cs="Times New Roman"/>
        </w:rPr>
        <w:t>étoile production</w:t>
      </w:r>
      <w:r w:rsidR="00594531">
        <w:rPr>
          <w:rFonts w:ascii="Times New Roman" w:eastAsia="Times New Roman" w:hAnsi="Times New Roman" w:cs="Times New Roman"/>
        </w:rPr>
        <w:t xml:space="preserve"> where I occupied as the director and actress</w:t>
      </w:r>
      <w:r w:rsidR="003E5B63" w:rsidRPr="003E5B63">
        <w:rPr>
          <w:rFonts w:ascii="Times New Roman" w:eastAsia="Times New Roman" w:hAnsi="Times New Roman" w:cs="Times New Roman"/>
        </w:rPr>
        <w:t>.</w:t>
      </w:r>
    </w:p>
    <w:p w14:paraId="79242E75" w14:textId="77777777" w:rsidR="00594531" w:rsidRDefault="00594531" w:rsidP="0009066A">
      <w:pPr>
        <w:rPr>
          <w:rFonts w:ascii="Times New Roman" w:eastAsia="Times New Roman" w:hAnsi="Times New Roman" w:cs="Times New Roman"/>
        </w:rPr>
      </w:pPr>
      <w:r>
        <w:rPr>
          <w:rFonts w:ascii="Times New Roman" w:eastAsia="Times New Roman" w:hAnsi="Times New Roman" w:cs="Times New Roman"/>
        </w:rPr>
        <w:t>Me and some of my friends started to make short movies with the same vision: to educate people.</w:t>
      </w:r>
      <w:r w:rsidR="0009066A">
        <w:rPr>
          <w:rFonts w:ascii="Times New Roman" w:eastAsia="Times New Roman" w:hAnsi="Times New Roman" w:cs="Times New Roman"/>
        </w:rPr>
        <w:t xml:space="preserve"> </w:t>
      </w:r>
      <w:r>
        <w:rPr>
          <w:rFonts w:ascii="Times New Roman" w:eastAsia="Times New Roman" w:hAnsi="Times New Roman" w:cs="Times New Roman"/>
        </w:rPr>
        <w:t xml:space="preserve">We made short movies about healthcare problems where teenagers could relate, especially mental disorder. Short movies that we made are about anxiety, how to solve problems, etc. </w:t>
      </w:r>
    </w:p>
    <w:p w14:paraId="4CF3B101" w14:textId="01E15D64" w:rsidR="0009066A" w:rsidRDefault="00594531" w:rsidP="005A7207">
      <w:pPr>
        <w:rPr>
          <w:rFonts w:ascii="Times New Roman" w:eastAsia="Times New Roman" w:hAnsi="Times New Roman" w:cs="Times New Roman"/>
        </w:rPr>
      </w:pPr>
      <w:r>
        <w:rPr>
          <w:rFonts w:ascii="Times New Roman" w:eastAsia="Times New Roman" w:hAnsi="Times New Roman" w:cs="Times New Roman"/>
        </w:rPr>
        <w:t>So, I developed my talent (making short movies</w:t>
      </w:r>
      <w:r w:rsidR="005A7207">
        <w:rPr>
          <w:rFonts w:ascii="Times New Roman" w:eastAsia="Times New Roman" w:hAnsi="Times New Roman" w:cs="Times New Roman"/>
        </w:rPr>
        <w:t xml:space="preserve"> and acting) not to be an artist but to educate people so that people could know and care more about their healthcare also other’s healthcare.</w:t>
      </w:r>
    </w:p>
    <w:p w14:paraId="5DBFC781" w14:textId="77777777" w:rsidR="00CD2FA7" w:rsidRDefault="00CD2FA7">
      <w:pPr>
        <w:rPr>
          <w:rFonts w:ascii="Times New Roman" w:hAnsi="Times New Roman" w:cs="Times New Roman"/>
        </w:rPr>
      </w:pPr>
    </w:p>
    <w:p w14:paraId="0635403F" w14:textId="77777777" w:rsidR="00B21E22" w:rsidRDefault="00B21E22">
      <w:pPr>
        <w:rPr>
          <w:rFonts w:ascii="Times New Roman" w:hAnsi="Times New Roman" w:cs="Times New Roman"/>
        </w:rPr>
      </w:pPr>
    </w:p>
    <w:p w14:paraId="43EE7093" w14:textId="77777777" w:rsidR="00B21E22" w:rsidRDefault="00B21E22">
      <w:pPr>
        <w:rPr>
          <w:rFonts w:ascii="Times New Roman" w:hAnsi="Times New Roman" w:cs="Times New Roman"/>
        </w:rPr>
      </w:pPr>
    </w:p>
    <w:p w14:paraId="0ACC77CB" w14:textId="1845284E" w:rsidR="00B21E22" w:rsidRDefault="00B21E22">
      <w:pPr>
        <w:rPr>
          <w:rFonts w:ascii="Times New Roman" w:hAnsi="Times New Roman" w:cs="Times New Roman"/>
        </w:rPr>
      </w:pPr>
      <w:r>
        <w:rPr>
          <w:rFonts w:ascii="Times New Roman" w:hAnsi="Times New Roman" w:cs="Times New Roman"/>
        </w:rPr>
        <w:t xml:space="preserve">SPORTS </w:t>
      </w:r>
    </w:p>
    <w:p w14:paraId="611C5DBE" w14:textId="77777777" w:rsidR="00B21E22" w:rsidRDefault="00B21E22">
      <w:pPr>
        <w:rPr>
          <w:rFonts w:ascii="Times New Roman" w:hAnsi="Times New Roman" w:cs="Times New Roman"/>
        </w:rPr>
      </w:pPr>
    </w:p>
    <w:p w14:paraId="2ADECAC6" w14:textId="77777777" w:rsidR="00B21E22" w:rsidRDefault="00B21E22">
      <w:pPr>
        <w:rPr>
          <w:rFonts w:ascii="Times New Roman" w:hAnsi="Times New Roman" w:cs="Times New Roman"/>
        </w:rPr>
      </w:pPr>
      <w:r>
        <w:rPr>
          <w:rFonts w:ascii="Times New Roman" w:hAnsi="Times New Roman" w:cs="Times New Roman"/>
        </w:rPr>
        <w:t>opening</w:t>
      </w:r>
    </w:p>
    <w:p w14:paraId="468E5334" w14:textId="79789DD0" w:rsidR="00841918" w:rsidRDefault="00B21E22">
      <w:pPr>
        <w:rPr>
          <w:rFonts w:ascii="Times New Roman" w:hAnsi="Times New Roman" w:cs="Times New Roman"/>
        </w:rPr>
      </w:pPr>
      <w:proofErr w:type="spellStart"/>
      <w:r>
        <w:rPr>
          <w:rFonts w:ascii="Times New Roman" w:hAnsi="Times New Roman" w:cs="Times New Roman"/>
        </w:rPr>
        <w:t>waktu</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lg </w:t>
      </w:r>
      <w:proofErr w:type="spellStart"/>
      <w:r>
        <w:rPr>
          <w:rFonts w:ascii="Times New Roman" w:hAnsi="Times New Roman" w:cs="Times New Roman"/>
        </w:rPr>
        <w:t>jalan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mall </w:t>
      </w:r>
      <w:proofErr w:type="spellStart"/>
      <w:r>
        <w:rPr>
          <w:rFonts w:ascii="Times New Roman" w:hAnsi="Times New Roman" w:cs="Times New Roman"/>
        </w:rPr>
        <w:t>biasa</w:t>
      </w:r>
      <w:proofErr w:type="spellEnd"/>
      <w:r>
        <w:rPr>
          <w:rFonts w:ascii="Times New Roman" w:hAnsi="Times New Roman" w:cs="Times New Roman"/>
        </w:rPr>
        <w:t xml:space="preserve"> </w:t>
      </w:r>
      <w:proofErr w:type="spellStart"/>
      <w:r>
        <w:rPr>
          <w:rFonts w:ascii="Times New Roman" w:hAnsi="Times New Roman" w:cs="Times New Roman"/>
        </w:rPr>
        <w:t>trus</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ngeliat</w:t>
      </w:r>
      <w:proofErr w:type="spellEnd"/>
      <w:r>
        <w:rPr>
          <w:rFonts w:ascii="Times New Roman" w:hAnsi="Times New Roman" w:cs="Times New Roman"/>
        </w:rPr>
        <w:t xml:space="preserve"> </w:t>
      </w:r>
      <w:proofErr w:type="spellStart"/>
      <w:r>
        <w:rPr>
          <w:rFonts w:ascii="Times New Roman" w:hAnsi="Times New Roman" w:cs="Times New Roman"/>
        </w:rPr>
        <w:t>ada</w:t>
      </w:r>
      <w:proofErr w:type="spellEnd"/>
      <w:r>
        <w:rPr>
          <w:rFonts w:ascii="Times New Roman" w:hAnsi="Times New Roman" w:cs="Times New Roman"/>
        </w:rPr>
        <w:t xml:space="preserve"> org </w:t>
      </w:r>
      <w:proofErr w:type="spellStart"/>
      <w:r>
        <w:rPr>
          <w:rFonts w:ascii="Times New Roman" w:hAnsi="Times New Roman" w:cs="Times New Roman"/>
        </w:rPr>
        <w:t>jago</w:t>
      </w:r>
      <w:proofErr w:type="spellEnd"/>
      <w:r>
        <w:rPr>
          <w:rFonts w:ascii="Times New Roman" w:hAnsi="Times New Roman" w:cs="Times New Roman"/>
        </w:rPr>
        <w:t xml:space="preserve"> </w:t>
      </w:r>
      <w:proofErr w:type="spellStart"/>
      <w:r>
        <w:rPr>
          <w:rFonts w:ascii="Times New Roman" w:hAnsi="Times New Roman" w:cs="Times New Roman"/>
        </w:rPr>
        <w:t>bgt</w:t>
      </w:r>
      <w:proofErr w:type="spellEnd"/>
      <w:r>
        <w:rPr>
          <w:rFonts w:ascii="Times New Roman" w:hAnsi="Times New Roman" w:cs="Times New Roman"/>
        </w:rPr>
        <w:t xml:space="preserve"> main skating. then I </w:t>
      </w:r>
      <w:proofErr w:type="spellStart"/>
      <w:r>
        <w:rPr>
          <w:rFonts w:ascii="Times New Roman" w:hAnsi="Times New Roman" w:cs="Times New Roman"/>
        </w:rPr>
        <w:t>bnr</w:t>
      </w:r>
      <w:proofErr w:type="spellEnd"/>
      <w:r>
        <w:rPr>
          <w:rFonts w:ascii="Times New Roman" w:hAnsi="Times New Roman" w:cs="Times New Roman"/>
        </w:rPr>
        <w:t xml:space="preserve">” </w:t>
      </w:r>
      <w:proofErr w:type="spellStart"/>
      <w:r>
        <w:rPr>
          <w:rFonts w:ascii="Times New Roman" w:hAnsi="Times New Roman" w:cs="Times New Roman"/>
        </w:rPr>
        <w:t>pgn</w:t>
      </w:r>
      <w:proofErr w:type="spellEnd"/>
      <w:r>
        <w:rPr>
          <w:rFonts w:ascii="Times New Roman" w:hAnsi="Times New Roman" w:cs="Times New Roman"/>
        </w:rPr>
        <w:t xml:space="preserve"> skate </w:t>
      </w:r>
      <w:proofErr w:type="spellStart"/>
      <w:r>
        <w:rPr>
          <w:rFonts w:ascii="Times New Roman" w:hAnsi="Times New Roman" w:cs="Times New Roman"/>
        </w:rPr>
        <w:t>sejak</w:t>
      </w:r>
      <w:proofErr w:type="spellEnd"/>
      <w:r>
        <w:rPr>
          <w:rFonts w:ascii="Times New Roman" w:hAnsi="Times New Roman" w:cs="Times New Roman"/>
        </w:rPr>
        <w:t xml:space="preserve"> </w:t>
      </w:r>
      <w:proofErr w:type="spellStart"/>
      <w:r>
        <w:rPr>
          <w:rFonts w:ascii="Times New Roman" w:hAnsi="Times New Roman" w:cs="Times New Roman"/>
        </w:rPr>
        <w:t>saat</w:t>
      </w:r>
      <w:proofErr w:type="spellEnd"/>
      <w:r>
        <w:rPr>
          <w:rFonts w:ascii="Times New Roman" w:hAnsi="Times New Roman" w:cs="Times New Roman"/>
        </w:rPr>
        <w:t xml:space="preserve"> </w:t>
      </w:r>
      <w:proofErr w:type="spellStart"/>
      <w:r>
        <w:rPr>
          <w:rFonts w:ascii="Times New Roman" w:hAnsi="Times New Roman" w:cs="Times New Roman"/>
        </w:rPr>
        <w:t>itu</w:t>
      </w:r>
      <w:proofErr w:type="spellEnd"/>
      <w:r>
        <w:rPr>
          <w:rFonts w:ascii="Times New Roman" w:hAnsi="Times New Roman" w:cs="Times New Roman"/>
        </w:rPr>
        <w:t xml:space="preserve"> </w:t>
      </w:r>
      <w:proofErr w:type="spellStart"/>
      <w:r>
        <w:rPr>
          <w:rFonts w:ascii="Times New Roman" w:hAnsi="Times New Roman" w:cs="Times New Roman"/>
        </w:rPr>
        <w:t>trus</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jd</w:t>
      </w:r>
      <w:proofErr w:type="spellEnd"/>
      <w:r>
        <w:rPr>
          <w:rFonts w:ascii="Times New Roman" w:hAnsi="Times New Roman" w:cs="Times New Roman"/>
        </w:rPr>
        <w:t xml:space="preserve"> punya </w:t>
      </w:r>
      <w:proofErr w:type="spellStart"/>
      <w:r>
        <w:rPr>
          <w:rFonts w:ascii="Times New Roman" w:hAnsi="Times New Roman" w:cs="Times New Roman"/>
        </w:rPr>
        <w:t>komitmen</w:t>
      </w:r>
      <w:proofErr w:type="spellEnd"/>
      <w:r>
        <w:rPr>
          <w:rFonts w:ascii="Times New Roman" w:hAnsi="Times New Roman" w:cs="Times New Roman"/>
        </w:rPr>
        <w:t xml:space="preserve"> </w:t>
      </w:r>
      <w:proofErr w:type="spellStart"/>
      <w:r>
        <w:rPr>
          <w:rFonts w:ascii="Times New Roman" w:hAnsi="Times New Roman" w:cs="Times New Roman"/>
        </w:rPr>
        <w:t>tinggi</w:t>
      </w:r>
      <w:proofErr w:type="spellEnd"/>
      <w:r>
        <w:rPr>
          <w:rFonts w:ascii="Times New Roman" w:hAnsi="Times New Roman" w:cs="Times New Roman"/>
        </w:rPr>
        <w:t xml:space="preserve"> </w:t>
      </w:r>
      <w:proofErr w:type="spellStart"/>
      <w:r>
        <w:rPr>
          <w:rFonts w:ascii="Times New Roman" w:hAnsi="Times New Roman" w:cs="Times New Roman"/>
        </w:rPr>
        <w:t>buat</w:t>
      </w:r>
      <w:proofErr w:type="spellEnd"/>
      <w:r>
        <w:rPr>
          <w:rFonts w:ascii="Times New Roman" w:hAnsi="Times New Roman" w:cs="Times New Roman"/>
        </w:rPr>
        <w:t xml:space="preserve"> skating</w:t>
      </w:r>
      <w:r w:rsidR="007E7F45">
        <w:rPr>
          <w:rFonts w:ascii="Times New Roman" w:hAnsi="Times New Roman" w:cs="Times New Roman"/>
        </w:rPr>
        <w:t>.</w:t>
      </w:r>
      <w:r w:rsidR="00841918">
        <w:rPr>
          <w:rFonts w:ascii="Times New Roman" w:hAnsi="Times New Roman" w:cs="Times New Roman"/>
        </w:rPr>
        <w:t xml:space="preserve"> </w:t>
      </w:r>
    </w:p>
    <w:p w14:paraId="1FD4BEC6" w14:textId="77777777" w:rsidR="00841918" w:rsidRDefault="00841918">
      <w:pPr>
        <w:rPr>
          <w:rFonts w:ascii="Times New Roman" w:hAnsi="Times New Roman" w:cs="Times New Roman"/>
        </w:rPr>
      </w:pPr>
    </w:p>
    <w:p w14:paraId="158DC593" w14:textId="31E9343D" w:rsidR="00841918" w:rsidRDefault="00841918">
      <w:pPr>
        <w:rPr>
          <w:rFonts w:ascii="Times New Roman" w:hAnsi="Times New Roman" w:cs="Times New Roman"/>
        </w:rPr>
      </w:pPr>
      <w:r>
        <w:rPr>
          <w:rFonts w:ascii="Times New Roman" w:hAnsi="Times New Roman" w:cs="Times New Roman"/>
        </w:rPr>
        <w:t>body</w:t>
      </w:r>
    </w:p>
    <w:p w14:paraId="7AE15790" w14:textId="2DFCA6B6" w:rsidR="00841918" w:rsidRDefault="00661B86">
      <w:pPr>
        <w:rPr>
          <w:rFonts w:ascii="Times New Roman" w:hAnsi="Times New Roman" w:cs="Times New Roman"/>
        </w:rPr>
      </w:pP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akhirnya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selalu</w:t>
      </w:r>
      <w:proofErr w:type="spellEnd"/>
      <w:r w:rsidR="007E7F45">
        <w:rPr>
          <w:rFonts w:ascii="Times New Roman" w:hAnsi="Times New Roman" w:cs="Times New Roman"/>
        </w:rPr>
        <w:t xml:space="preserve"> skating </w:t>
      </w:r>
      <w:proofErr w:type="spellStart"/>
      <w:r w:rsidR="007E7F45">
        <w:rPr>
          <w:rFonts w:ascii="Times New Roman" w:hAnsi="Times New Roman" w:cs="Times New Roman"/>
        </w:rPr>
        <w:t>rutin</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hampir</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setiap</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hari</w:t>
      </w:r>
      <w:proofErr w:type="spellEnd"/>
      <w:r w:rsidR="007E7F45">
        <w:rPr>
          <w:rFonts w:ascii="Times New Roman" w:hAnsi="Times New Roman" w:cs="Times New Roman"/>
        </w:rPr>
        <w:t xml:space="preserve">. Ga </w:t>
      </w:r>
      <w:proofErr w:type="spellStart"/>
      <w:r w:rsidR="007E7F45">
        <w:rPr>
          <w:rFonts w:ascii="Times New Roman" w:hAnsi="Times New Roman" w:cs="Times New Roman"/>
        </w:rPr>
        <w:t>cuman</w:t>
      </w:r>
      <w:proofErr w:type="spellEnd"/>
      <w:r w:rsidR="007E7F45">
        <w:rPr>
          <w:rFonts w:ascii="Times New Roman" w:hAnsi="Times New Roman" w:cs="Times New Roman"/>
        </w:rPr>
        <w:t xml:space="preserve"> skating, </w:t>
      </w:r>
      <w:proofErr w:type="spellStart"/>
      <w:r w:rsidR="007E7F45">
        <w:rPr>
          <w:rFonts w:ascii="Times New Roman" w:hAnsi="Times New Roman" w:cs="Times New Roman"/>
        </w:rPr>
        <w:t>setiap</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sebelum</w:t>
      </w:r>
      <w:proofErr w:type="spellEnd"/>
      <w:r w:rsidR="007E7F45">
        <w:rPr>
          <w:rFonts w:ascii="Times New Roman" w:hAnsi="Times New Roman" w:cs="Times New Roman"/>
        </w:rPr>
        <w:t xml:space="preserve"> dan </w:t>
      </w:r>
      <w:proofErr w:type="spellStart"/>
      <w:r w:rsidR="007E7F45">
        <w:rPr>
          <w:rFonts w:ascii="Times New Roman" w:hAnsi="Times New Roman" w:cs="Times New Roman"/>
        </w:rPr>
        <w:t>sesudah</w:t>
      </w:r>
      <w:proofErr w:type="spellEnd"/>
      <w:r w:rsidR="007E7F45">
        <w:rPr>
          <w:rFonts w:ascii="Times New Roman" w:hAnsi="Times New Roman" w:cs="Times New Roman"/>
        </w:rPr>
        <w:t xml:space="preserve"> skating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selalu</w:t>
      </w:r>
      <w:proofErr w:type="spellEnd"/>
      <w:r w:rsidR="007E7F45">
        <w:rPr>
          <w:rFonts w:ascii="Times New Roman" w:hAnsi="Times New Roman" w:cs="Times New Roman"/>
        </w:rPr>
        <w:t xml:space="preserve"> off ice yang </w:t>
      </w:r>
      <w:proofErr w:type="spellStart"/>
      <w:r w:rsidR="007E7F45">
        <w:rPr>
          <w:rFonts w:ascii="Times New Roman" w:hAnsi="Times New Roman" w:cs="Times New Roman"/>
        </w:rPr>
        <w:t>bikin</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fisik</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jadi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kuat</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Gara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ini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jadi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selalu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mendapatkan</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nilai</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terbaik</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untuk</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olahraga</w:t>
      </w:r>
      <w:proofErr w:type="spellEnd"/>
      <w:r w:rsidR="007E7F45">
        <w:rPr>
          <w:rFonts w:ascii="Times New Roman" w:hAnsi="Times New Roman" w:cs="Times New Roman"/>
        </w:rPr>
        <w:t xml:space="preserve"> di </w:t>
      </w:r>
      <w:proofErr w:type="spellStart"/>
      <w:r w:rsidR="007E7F45">
        <w:rPr>
          <w:rFonts w:ascii="Times New Roman" w:hAnsi="Times New Roman" w:cs="Times New Roman"/>
        </w:rPr>
        <w:t>kelas</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trus</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jg</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jd</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merasa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olahraga</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adalah</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sesuatu</w:t>
      </w:r>
      <w:proofErr w:type="spellEnd"/>
      <w:r w:rsidR="007E7F45">
        <w:rPr>
          <w:rFonts w:ascii="Times New Roman" w:hAnsi="Times New Roman" w:cs="Times New Roman"/>
        </w:rPr>
        <w:t xml:space="preserve"> yang </w:t>
      </w:r>
      <w:proofErr w:type="spellStart"/>
      <w:r w:rsidR="007E7F45">
        <w:rPr>
          <w:rFonts w:ascii="Times New Roman" w:hAnsi="Times New Roman" w:cs="Times New Roman"/>
        </w:rPr>
        <w:t>penting</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buat</w:t>
      </w:r>
      <w:proofErr w:type="spellEnd"/>
      <w:r w:rsidR="007E7F45">
        <w:rPr>
          <w:rFonts w:ascii="Times New Roman" w:hAnsi="Times New Roman" w:cs="Times New Roman"/>
        </w:rPr>
        <w:t xml:space="preserve"> </w:t>
      </w:r>
      <w:proofErr w:type="spellStart"/>
      <w:r w:rsidR="007E7F45">
        <w:rPr>
          <w:rFonts w:ascii="Times New Roman" w:hAnsi="Times New Roman" w:cs="Times New Roman"/>
        </w:rPr>
        <w:t>aku</w:t>
      </w:r>
      <w:proofErr w:type="spellEnd"/>
      <w:r w:rsidR="007E7F45">
        <w:rPr>
          <w:rFonts w:ascii="Times New Roman" w:hAnsi="Times New Roman" w:cs="Times New Roman"/>
        </w:rPr>
        <w:t xml:space="preserve">. </w:t>
      </w:r>
      <w:r w:rsidR="00614989">
        <w:rPr>
          <w:rFonts w:ascii="Times New Roman" w:hAnsi="Times New Roman" w:cs="Times New Roman"/>
        </w:rPr>
        <w:t xml:space="preserve">Karena </w:t>
      </w:r>
      <w:proofErr w:type="spellStart"/>
      <w:r w:rsidR="00614989">
        <w:rPr>
          <w:rFonts w:ascii="Times New Roman" w:hAnsi="Times New Roman" w:cs="Times New Roman"/>
        </w:rPr>
        <w:t>pencapaian</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nilai</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aku</w:t>
      </w:r>
      <w:proofErr w:type="spellEnd"/>
      <w:r w:rsidR="00614989">
        <w:rPr>
          <w:rFonts w:ascii="Times New Roman" w:hAnsi="Times New Roman" w:cs="Times New Roman"/>
        </w:rPr>
        <w:t xml:space="preserve"> yang </w:t>
      </w:r>
      <w:proofErr w:type="spellStart"/>
      <w:r w:rsidR="00614989">
        <w:rPr>
          <w:rFonts w:ascii="Times New Roman" w:hAnsi="Times New Roman" w:cs="Times New Roman"/>
        </w:rPr>
        <w:t>bagus</w:t>
      </w:r>
      <w:proofErr w:type="spellEnd"/>
      <w:r w:rsidR="00614989">
        <w:rPr>
          <w:rFonts w:ascii="Times New Roman" w:hAnsi="Times New Roman" w:cs="Times New Roman"/>
        </w:rPr>
        <w:t xml:space="preserve"> di sports, </w:t>
      </w:r>
      <w:proofErr w:type="spellStart"/>
      <w:r w:rsidR="00614989">
        <w:rPr>
          <w:rFonts w:ascii="Times New Roman" w:hAnsi="Times New Roman" w:cs="Times New Roman"/>
        </w:rPr>
        <w:t>aku</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dipilih</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buat</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ikut</w:t>
      </w:r>
      <w:proofErr w:type="spellEnd"/>
      <w:r w:rsidR="00614989">
        <w:rPr>
          <w:rFonts w:ascii="Times New Roman" w:hAnsi="Times New Roman" w:cs="Times New Roman"/>
        </w:rPr>
        <w:t xml:space="preserve"> o2sn </w:t>
      </w:r>
      <w:proofErr w:type="spellStart"/>
      <w:r w:rsidR="00614989">
        <w:rPr>
          <w:rFonts w:ascii="Times New Roman" w:hAnsi="Times New Roman" w:cs="Times New Roman"/>
        </w:rPr>
        <w:t>lari</w:t>
      </w:r>
      <w:proofErr w:type="spellEnd"/>
      <w:r w:rsidR="00614989">
        <w:rPr>
          <w:rFonts w:ascii="Times New Roman" w:hAnsi="Times New Roman" w:cs="Times New Roman"/>
        </w:rPr>
        <w:t xml:space="preserve"> 100 m </w:t>
      </w:r>
      <w:proofErr w:type="spellStart"/>
      <w:r w:rsidR="00614989">
        <w:rPr>
          <w:rFonts w:ascii="Times New Roman" w:hAnsi="Times New Roman" w:cs="Times New Roman"/>
        </w:rPr>
        <w:t>yg</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ternyata</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juara</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Selain</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itu</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aku</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jg</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milih</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buat</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ikut</w:t>
      </w:r>
      <w:proofErr w:type="spellEnd"/>
      <w:r w:rsidR="00614989">
        <w:rPr>
          <w:rFonts w:ascii="Times New Roman" w:hAnsi="Times New Roman" w:cs="Times New Roman"/>
        </w:rPr>
        <w:t xml:space="preserve"> </w:t>
      </w:r>
      <w:proofErr w:type="spellStart"/>
      <w:r w:rsidR="00614989">
        <w:rPr>
          <w:rFonts w:ascii="Times New Roman" w:hAnsi="Times New Roman" w:cs="Times New Roman"/>
        </w:rPr>
        <w:t>ekskul</w:t>
      </w:r>
      <w:proofErr w:type="spellEnd"/>
      <w:r w:rsidR="00614989">
        <w:rPr>
          <w:rFonts w:ascii="Times New Roman" w:hAnsi="Times New Roman" w:cs="Times New Roman"/>
        </w:rPr>
        <w:t xml:space="preserve"> futsal </w:t>
      </w:r>
      <w:r w:rsidR="00827ED3">
        <w:rPr>
          <w:rFonts w:ascii="Times New Roman" w:hAnsi="Times New Roman" w:cs="Times New Roman"/>
        </w:rPr>
        <w:t xml:space="preserve">dan </w:t>
      </w:r>
      <w:proofErr w:type="spellStart"/>
      <w:r w:rsidR="00827ED3">
        <w:rPr>
          <w:rFonts w:ascii="Times New Roman" w:hAnsi="Times New Roman" w:cs="Times New Roman"/>
        </w:rPr>
        <w:t>ternyata</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ngebuahin</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hasil</w:t>
      </w:r>
      <w:proofErr w:type="spellEnd"/>
      <w:r w:rsidR="00827ED3">
        <w:rPr>
          <w:rFonts w:ascii="Times New Roman" w:hAnsi="Times New Roman" w:cs="Times New Roman"/>
        </w:rPr>
        <w:t xml:space="preserve"> yang </w:t>
      </w:r>
      <w:proofErr w:type="spellStart"/>
      <w:proofErr w:type="gramStart"/>
      <w:r w:rsidR="00827ED3">
        <w:rPr>
          <w:rFonts w:ascii="Times New Roman" w:hAnsi="Times New Roman" w:cs="Times New Roman"/>
        </w:rPr>
        <w:t>bagus</w:t>
      </w:r>
      <w:proofErr w:type="spellEnd"/>
      <w:r w:rsidR="00827ED3">
        <w:rPr>
          <w:rFonts w:ascii="Times New Roman" w:hAnsi="Times New Roman" w:cs="Times New Roman"/>
        </w:rPr>
        <w:t>,.</w:t>
      </w:r>
      <w:proofErr w:type="gramEnd"/>
      <w:r w:rsidR="00827ED3">
        <w:rPr>
          <w:rFonts w:ascii="Times New Roman" w:hAnsi="Times New Roman" w:cs="Times New Roman"/>
        </w:rPr>
        <w:t xml:space="preserve"> </w:t>
      </w:r>
      <w:proofErr w:type="spellStart"/>
      <w:r w:rsidR="00827ED3">
        <w:rPr>
          <w:rFonts w:ascii="Times New Roman" w:hAnsi="Times New Roman" w:cs="Times New Roman"/>
        </w:rPr>
        <w:t>aku</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meraih</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banyak</w:t>
      </w:r>
      <w:proofErr w:type="spellEnd"/>
      <w:r w:rsidR="00827ED3">
        <w:rPr>
          <w:rFonts w:ascii="Times New Roman" w:hAnsi="Times New Roman" w:cs="Times New Roman"/>
        </w:rPr>
        <w:t xml:space="preserve"> </w:t>
      </w:r>
      <w:proofErr w:type="spellStart"/>
      <w:r w:rsidR="00827ED3">
        <w:rPr>
          <w:rFonts w:ascii="Times New Roman" w:hAnsi="Times New Roman" w:cs="Times New Roman"/>
        </w:rPr>
        <w:t>juara</w:t>
      </w:r>
      <w:proofErr w:type="spellEnd"/>
      <w:r w:rsidR="00827ED3">
        <w:rPr>
          <w:rFonts w:ascii="Times New Roman" w:hAnsi="Times New Roman" w:cs="Times New Roman"/>
        </w:rPr>
        <w:t>. (</w:t>
      </w:r>
      <w:proofErr w:type="spellStart"/>
      <w:r w:rsidR="00827ED3">
        <w:rPr>
          <w:rFonts w:ascii="Times New Roman" w:hAnsi="Times New Roman" w:cs="Times New Roman"/>
        </w:rPr>
        <w:t>juara</w:t>
      </w:r>
      <w:proofErr w:type="spellEnd"/>
      <w:r w:rsidR="00827ED3">
        <w:rPr>
          <w:rFonts w:ascii="Times New Roman" w:hAnsi="Times New Roman" w:cs="Times New Roman"/>
        </w:rPr>
        <w:t xml:space="preserve"> 1 di </w:t>
      </w:r>
      <w:proofErr w:type="spellStart"/>
      <w:r w:rsidR="00827ED3">
        <w:rPr>
          <w:rFonts w:ascii="Times New Roman" w:hAnsi="Times New Roman" w:cs="Times New Roman"/>
        </w:rPr>
        <w:t>smak</w:t>
      </w:r>
      <w:proofErr w:type="spellEnd"/>
      <w:r w:rsidR="00827ED3">
        <w:rPr>
          <w:rFonts w:ascii="Times New Roman" w:hAnsi="Times New Roman" w:cs="Times New Roman"/>
        </w:rPr>
        <w:t xml:space="preserve"> 7, </w:t>
      </w:r>
      <w:proofErr w:type="spellStart"/>
      <w:r w:rsidR="00827ED3">
        <w:rPr>
          <w:rFonts w:ascii="Times New Roman" w:hAnsi="Times New Roman" w:cs="Times New Roman"/>
        </w:rPr>
        <w:t>smak</w:t>
      </w:r>
      <w:proofErr w:type="spellEnd"/>
      <w:r w:rsidR="00827ED3">
        <w:rPr>
          <w:rFonts w:ascii="Times New Roman" w:hAnsi="Times New Roman" w:cs="Times New Roman"/>
        </w:rPr>
        <w:t xml:space="preserve"> 1, cc cup; </w:t>
      </w:r>
      <w:proofErr w:type="spellStart"/>
      <w:r w:rsidR="00827ED3">
        <w:rPr>
          <w:rFonts w:ascii="Times New Roman" w:hAnsi="Times New Roman" w:cs="Times New Roman"/>
        </w:rPr>
        <w:t>juara</w:t>
      </w:r>
      <w:proofErr w:type="spellEnd"/>
      <w:r w:rsidR="00827ED3">
        <w:rPr>
          <w:rFonts w:ascii="Times New Roman" w:hAnsi="Times New Roman" w:cs="Times New Roman"/>
        </w:rPr>
        <w:t xml:space="preserve"> 2 di </w:t>
      </w:r>
      <w:proofErr w:type="spellStart"/>
      <w:r w:rsidR="00827ED3">
        <w:rPr>
          <w:rFonts w:ascii="Times New Roman" w:hAnsi="Times New Roman" w:cs="Times New Roman"/>
        </w:rPr>
        <w:t>sanur</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juara</w:t>
      </w:r>
      <w:proofErr w:type="spellEnd"/>
      <w:r w:rsidR="00827ED3">
        <w:rPr>
          <w:rFonts w:ascii="Times New Roman" w:hAnsi="Times New Roman" w:cs="Times New Roman"/>
        </w:rPr>
        <w:t xml:space="preserve"> 4 di </w:t>
      </w:r>
      <w:proofErr w:type="spellStart"/>
      <w:r w:rsidR="00827ED3">
        <w:rPr>
          <w:rFonts w:ascii="Times New Roman" w:hAnsi="Times New Roman" w:cs="Times New Roman"/>
        </w:rPr>
        <w:t>sanur</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gonz</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tarq</w:t>
      </w:r>
      <w:proofErr w:type="spellEnd"/>
      <w:r w:rsidR="00827ED3">
        <w:rPr>
          <w:rFonts w:ascii="Times New Roman" w:hAnsi="Times New Roman" w:cs="Times New Roman"/>
        </w:rPr>
        <w:t xml:space="preserve"> cup). </w:t>
      </w:r>
      <w:proofErr w:type="spellStart"/>
      <w:r w:rsidR="00827ED3">
        <w:rPr>
          <w:rFonts w:ascii="Times New Roman" w:hAnsi="Times New Roman" w:cs="Times New Roman"/>
        </w:rPr>
        <w:t>dll</w:t>
      </w:r>
      <w:proofErr w:type="spellEnd"/>
    </w:p>
    <w:p w14:paraId="494F4782" w14:textId="77777777" w:rsidR="00827ED3" w:rsidRDefault="00827ED3">
      <w:pPr>
        <w:rPr>
          <w:rFonts w:ascii="Times New Roman" w:hAnsi="Times New Roman" w:cs="Times New Roman"/>
        </w:rPr>
      </w:pPr>
    </w:p>
    <w:p w14:paraId="55015C39" w14:textId="0212A41F" w:rsidR="00827ED3" w:rsidRDefault="00827ED3">
      <w:pPr>
        <w:rPr>
          <w:rFonts w:ascii="Times New Roman" w:hAnsi="Times New Roman" w:cs="Times New Roman"/>
        </w:rPr>
      </w:pPr>
      <w:r>
        <w:rPr>
          <w:rFonts w:ascii="Times New Roman" w:hAnsi="Times New Roman" w:cs="Times New Roman"/>
        </w:rPr>
        <w:t>closing</w:t>
      </w:r>
    </w:p>
    <w:p w14:paraId="303BD2CC" w14:textId="40B05DB1" w:rsidR="00827ED3" w:rsidRDefault="00827ED3" w:rsidP="00827ED3">
      <w:pPr>
        <w:rPr>
          <w:rFonts w:ascii="Times New Roman" w:hAnsi="Times New Roman" w:cs="Times New Roman"/>
        </w:rPr>
      </w:pP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ngerasa</w:t>
      </w:r>
      <w:proofErr w:type="spellEnd"/>
      <w:r>
        <w:rPr>
          <w:rFonts w:ascii="Times New Roman" w:hAnsi="Times New Roman" w:cs="Times New Roman"/>
        </w:rPr>
        <w:t xml:space="preserve"> sports </w:t>
      </w:r>
      <w:proofErr w:type="spellStart"/>
      <w:r>
        <w:rPr>
          <w:rFonts w:ascii="Times New Roman" w:hAnsi="Times New Roman" w:cs="Times New Roman"/>
        </w:rPr>
        <w:t>udh</w:t>
      </w:r>
      <w:proofErr w:type="spellEnd"/>
      <w:r>
        <w:rPr>
          <w:rFonts w:ascii="Times New Roman" w:hAnsi="Times New Roman" w:cs="Times New Roman"/>
        </w:rPr>
        <w:t xml:space="preserve"> </w:t>
      </w:r>
      <w:proofErr w:type="spellStart"/>
      <w:r>
        <w:rPr>
          <w:rFonts w:ascii="Times New Roman" w:hAnsi="Times New Roman" w:cs="Times New Roman"/>
        </w:rPr>
        <w:t>jadi</w:t>
      </w:r>
      <w:proofErr w:type="spellEnd"/>
      <w:r>
        <w:rPr>
          <w:rFonts w:ascii="Times New Roman" w:hAnsi="Times New Roman" w:cs="Times New Roman"/>
        </w:rPr>
        <w:t xml:space="preserve">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dan </w:t>
      </w:r>
      <w:proofErr w:type="spellStart"/>
      <w:r>
        <w:rPr>
          <w:rFonts w:ascii="Times New Roman" w:hAnsi="Times New Roman" w:cs="Times New Roman"/>
        </w:rPr>
        <w:t>emg</w:t>
      </w:r>
      <w:proofErr w:type="spellEnd"/>
      <w:r>
        <w:rPr>
          <w:rFonts w:ascii="Times New Roman" w:hAnsi="Times New Roman" w:cs="Times New Roman"/>
        </w:rPr>
        <w:t xml:space="preserve"> passion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kalo</w:t>
      </w:r>
      <w:proofErr w:type="spellEnd"/>
      <w:r>
        <w:rPr>
          <w:rFonts w:ascii="Times New Roman" w:hAnsi="Times New Roman" w:cs="Times New Roman"/>
        </w:rPr>
        <w:t xml:space="preserve"> </w:t>
      </w:r>
      <w:proofErr w:type="spellStart"/>
      <w:r>
        <w:rPr>
          <w:rFonts w:ascii="Times New Roman" w:hAnsi="Times New Roman" w:cs="Times New Roman"/>
        </w:rPr>
        <w:t>sampe</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msk</w:t>
      </w:r>
      <w:proofErr w:type="spellEnd"/>
      <w:r>
        <w:rPr>
          <w:rFonts w:ascii="Times New Roman" w:hAnsi="Times New Roman" w:cs="Times New Roman"/>
        </w:rPr>
        <w:t xml:space="preserve"> univ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w:t>
      </w:r>
      <w:proofErr w:type="spellStart"/>
      <w:r>
        <w:rPr>
          <w:rFonts w:ascii="Times New Roman" w:hAnsi="Times New Roman" w:cs="Times New Roman"/>
        </w:rPr>
        <w:t>depannya</w:t>
      </w:r>
      <w:proofErr w:type="spellEnd"/>
      <w:r>
        <w:rPr>
          <w:rFonts w:ascii="Times New Roman" w:hAnsi="Times New Roman" w:cs="Times New Roman"/>
        </w:rPr>
        <w:t xml:space="preserve"> </w:t>
      </w:r>
      <w:proofErr w:type="spellStart"/>
      <w:r>
        <w:rPr>
          <w:rFonts w:ascii="Times New Roman" w:hAnsi="Times New Roman" w:cs="Times New Roman"/>
        </w:rPr>
        <w:t>aku</w:t>
      </w:r>
      <w:proofErr w:type="spellEnd"/>
      <w:r>
        <w:rPr>
          <w:rFonts w:ascii="Times New Roman" w:hAnsi="Times New Roman" w:cs="Times New Roman"/>
        </w:rPr>
        <w:t xml:space="preserve"> </w:t>
      </w:r>
      <w:proofErr w:type="spellStart"/>
      <w:r>
        <w:rPr>
          <w:rFonts w:ascii="Times New Roman" w:hAnsi="Times New Roman" w:cs="Times New Roman"/>
        </w:rPr>
        <w:t>bakal</w:t>
      </w:r>
      <w:proofErr w:type="spellEnd"/>
      <w:r>
        <w:rPr>
          <w:rFonts w:ascii="Times New Roman" w:hAnsi="Times New Roman" w:cs="Times New Roman"/>
        </w:rPr>
        <w:t xml:space="preserve"> </w:t>
      </w:r>
      <w:proofErr w:type="spellStart"/>
      <w:r>
        <w:rPr>
          <w:rFonts w:ascii="Times New Roman" w:hAnsi="Times New Roman" w:cs="Times New Roman"/>
        </w:rPr>
        <w:t>mencoba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ngembangin</w:t>
      </w:r>
      <w:proofErr w:type="spellEnd"/>
      <w:r>
        <w:rPr>
          <w:rFonts w:ascii="Times New Roman" w:hAnsi="Times New Roman" w:cs="Times New Roman"/>
        </w:rPr>
        <w:t xml:space="preserve"> sports </w:t>
      </w:r>
      <w:proofErr w:type="spellStart"/>
      <w:r>
        <w:rPr>
          <w:rFonts w:ascii="Times New Roman" w:hAnsi="Times New Roman" w:cs="Times New Roman"/>
        </w:rPr>
        <w:t>aku</w:t>
      </w:r>
      <w:proofErr w:type="spellEnd"/>
      <w:r>
        <w:rPr>
          <w:rFonts w:ascii="Times New Roman" w:hAnsi="Times New Roman" w:cs="Times New Roman"/>
        </w:rPr>
        <w:t xml:space="preserve"> dan </w:t>
      </w:r>
      <w:proofErr w:type="spellStart"/>
      <w:r>
        <w:rPr>
          <w:rFonts w:ascii="Times New Roman" w:hAnsi="Times New Roman" w:cs="Times New Roman"/>
        </w:rPr>
        <w:t>bakal</w:t>
      </w:r>
      <w:proofErr w:type="spellEnd"/>
      <w:r>
        <w:rPr>
          <w:rFonts w:ascii="Times New Roman" w:hAnsi="Times New Roman" w:cs="Times New Roman"/>
        </w:rPr>
        <w:t xml:space="preserve"> </w:t>
      </w:r>
      <w:proofErr w:type="spellStart"/>
      <w:r>
        <w:rPr>
          <w:rFonts w:ascii="Times New Roman" w:hAnsi="Times New Roman" w:cs="Times New Roman"/>
        </w:rPr>
        <w:t>terus</w:t>
      </w:r>
      <w:proofErr w:type="spellEnd"/>
      <w:r>
        <w:rPr>
          <w:rFonts w:ascii="Times New Roman" w:hAnsi="Times New Roman" w:cs="Times New Roman"/>
        </w:rPr>
        <w:t xml:space="preserve"> </w:t>
      </w:r>
      <w:proofErr w:type="spellStart"/>
      <w:r>
        <w:rPr>
          <w:rFonts w:ascii="Times New Roman" w:hAnsi="Times New Roman" w:cs="Times New Roman"/>
        </w:rPr>
        <w:t>berkaya</w:t>
      </w:r>
      <w:proofErr w:type="spellEnd"/>
      <w:r>
        <w:rPr>
          <w:rFonts w:ascii="Times New Roman" w:hAnsi="Times New Roman" w:cs="Times New Roman"/>
        </w:rPr>
        <w:t xml:space="preserve"> di </w:t>
      </w:r>
      <w:proofErr w:type="spellStart"/>
      <w:r>
        <w:rPr>
          <w:rFonts w:ascii="Times New Roman" w:hAnsi="Times New Roman" w:cs="Times New Roman"/>
        </w:rPr>
        <w:t>bidang</w:t>
      </w:r>
      <w:proofErr w:type="spellEnd"/>
      <w:r>
        <w:rPr>
          <w:rFonts w:ascii="Times New Roman" w:hAnsi="Times New Roman" w:cs="Times New Roman"/>
        </w:rPr>
        <w:t xml:space="preserve"> sports </w:t>
      </w:r>
      <w:proofErr w:type="spellStart"/>
      <w:r>
        <w:rPr>
          <w:rFonts w:ascii="Times New Roman" w:hAnsi="Times New Roman" w:cs="Times New Roman"/>
        </w:rPr>
        <w:t>ini</w:t>
      </w:r>
      <w:proofErr w:type="spellEnd"/>
      <w:r>
        <w:rPr>
          <w:rFonts w:ascii="Times New Roman" w:hAnsi="Times New Roman" w:cs="Times New Roman"/>
        </w:rPr>
        <w:t>.</w:t>
      </w:r>
    </w:p>
    <w:p w14:paraId="3299DD90" w14:textId="77777777" w:rsidR="00827ED3" w:rsidRDefault="00827ED3" w:rsidP="00827ED3">
      <w:pPr>
        <w:rPr>
          <w:rFonts w:ascii="Times New Roman" w:hAnsi="Times New Roman" w:cs="Times New Roman"/>
        </w:rPr>
      </w:pPr>
    </w:p>
    <w:p w14:paraId="53D5A3AB" w14:textId="77777777" w:rsidR="00827ED3" w:rsidRDefault="00827ED3" w:rsidP="00827ED3">
      <w:pPr>
        <w:rPr>
          <w:rFonts w:ascii="Times New Roman" w:hAnsi="Times New Roman" w:cs="Times New Roman"/>
        </w:rPr>
      </w:pPr>
    </w:p>
    <w:p w14:paraId="69F42759" w14:textId="77777777" w:rsidR="00661B86" w:rsidRDefault="00827ED3" w:rsidP="00827ED3">
      <w:pPr>
        <w:rPr>
          <w:rFonts w:ascii="Times New Roman" w:hAnsi="Times New Roman" w:cs="Times New Roman"/>
        </w:rPr>
      </w:pPr>
      <w:r>
        <w:rPr>
          <w:rFonts w:ascii="Times New Roman" w:hAnsi="Times New Roman" w:cs="Times New Roman"/>
        </w:rPr>
        <w:t xml:space="preserve">I started to like sports </w:t>
      </w:r>
      <w:r w:rsidR="005C3AB0">
        <w:rPr>
          <w:rFonts w:ascii="Times New Roman" w:hAnsi="Times New Roman" w:cs="Times New Roman"/>
        </w:rPr>
        <w:t>when I first saw someone skated g</w:t>
      </w:r>
      <w:r w:rsidR="00661B86">
        <w:rPr>
          <w:rFonts w:ascii="Times New Roman" w:hAnsi="Times New Roman" w:cs="Times New Roman"/>
        </w:rPr>
        <w:t xml:space="preserve">racefully in the rink. Since that time, I have a high commitment for skating. </w:t>
      </w:r>
    </w:p>
    <w:p w14:paraId="61F7EFDC" w14:textId="77777777" w:rsidR="00661B86" w:rsidRDefault="00661B86" w:rsidP="00827ED3">
      <w:pPr>
        <w:rPr>
          <w:rFonts w:ascii="Times New Roman" w:hAnsi="Times New Roman" w:cs="Times New Roman"/>
        </w:rPr>
      </w:pPr>
    </w:p>
    <w:p w14:paraId="45F4C677" w14:textId="74AEA0B0" w:rsidR="00827ED3" w:rsidRDefault="00661B86" w:rsidP="00827ED3">
      <w:pPr>
        <w:rPr>
          <w:rFonts w:ascii="Times New Roman" w:hAnsi="Times New Roman" w:cs="Times New Roman"/>
        </w:rPr>
      </w:pPr>
      <w:r>
        <w:rPr>
          <w:rFonts w:ascii="Times New Roman" w:hAnsi="Times New Roman" w:cs="Times New Roman"/>
        </w:rPr>
        <w:t xml:space="preserve">I do sports almost every day. Not only skating, before and after skating, I always do “off ice” routine that makes my physical state stronger. Because of those sports routines, I got the best </w:t>
      </w:r>
      <w:r>
        <w:rPr>
          <w:rFonts w:ascii="Times New Roman" w:hAnsi="Times New Roman" w:cs="Times New Roman"/>
        </w:rPr>
        <w:lastRenderedPageBreak/>
        <w:t>score for sports in my class and I was chosen to join the sports Olympic (O2SN) for 100 m run. It turned out nicely that I won the competition. Other than that, I chose to join the futsal club in my school and it also turned out quite well. I won lots of competition with my team.</w:t>
      </w:r>
    </w:p>
    <w:p w14:paraId="43E9A012" w14:textId="77777777" w:rsidR="00661B86" w:rsidRDefault="00661B86" w:rsidP="00827ED3">
      <w:pPr>
        <w:rPr>
          <w:rFonts w:ascii="Times New Roman" w:hAnsi="Times New Roman" w:cs="Times New Roman"/>
        </w:rPr>
      </w:pPr>
    </w:p>
    <w:p w14:paraId="6A576B15" w14:textId="1EFAF205" w:rsidR="00661B86" w:rsidRDefault="00661B86" w:rsidP="00827ED3">
      <w:pPr>
        <w:rPr>
          <w:rFonts w:ascii="Times New Roman" w:hAnsi="Times New Roman" w:cs="Times New Roman"/>
        </w:rPr>
      </w:pPr>
      <w:r>
        <w:rPr>
          <w:rFonts w:ascii="Times New Roman" w:hAnsi="Times New Roman" w:cs="Times New Roman"/>
        </w:rPr>
        <w:t xml:space="preserve">Sports not only make my body </w:t>
      </w:r>
      <w:proofErr w:type="gramStart"/>
      <w:r>
        <w:rPr>
          <w:rFonts w:ascii="Times New Roman" w:hAnsi="Times New Roman" w:cs="Times New Roman"/>
        </w:rPr>
        <w:t>stronger,</w:t>
      </w:r>
      <w:proofErr w:type="gramEnd"/>
      <w:r>
        <w:rPr>
          <w:rFonts w:ascii="Times New Roman" w:hAnsi="Times New Roman" w:cs="Times New Roman"/>
        </w:rPr>
        <w:t xml:space="preserve"> I feel like it has been a part of me that I am nothing without sports. </w:t>
      </w:r>
      <w:r w:rsidR="00DD63F1">
        <w:rPr>
          <w:rFonts w:ascii="Times New Roman" w:hAnsi="Times New Roman" w:cs="Times New Roman"/>
        </w:rPr>
        <w:t xml:space="preserve">I can’t imagine if my life isn’t being colored by sports every single day, it won’t be as beautiful as it is now. Because of this, I will keep on developing my sports and I will join futsal club in my university </w:t>
      </w:r>
      <w:proofErr w:type="gramStart"/>
      <w:r w:rsidR="00DD63F1">
        <w:rPr>
          <w:rFonts w:ascii="Times New Roman" w:hAnsi="Times New Roman" w:cs="Times New Roman"/>
        </w:rPr>
        <w:t>later on</w:t>
      </w:r>
      <w:proofErr w:type="gramEnd"/>
      <w:r w:rsidR="00DD63F1">
        <w:rPr>
          <w:rFonts w:ascii="Times New Roman" w:hAnsi="Times New Roman" w:cs="Times New Roman"/>
        </w:rPr>
        <w:t xml:space="preserve"> and I will keep skating. Also, I will keep exercising to maintain my body’s health</w:t>
      </w:r>
    </w:p>
    <w:p w14:paraId="0EAFE46C" w14:textId="77777777" w:rsidR="000B533D" w:rsidRDefault="000B533D">
      <w:pPr>
        <w:rPr>
          <w:rFonts w:ascii="Times New Roman" w:hAnsi="Times New Roman" w:cs="Times New Roman"/>
        </w:rPr>
      </w:pPr>
    </w:p>
    <w:p w14:paraId="0CDAC912" w14:textId="77777777" w:rsidR="000B533D" w:rsidRDefault="000B533D">
      <w:pPr>
        <w:rPr>
          <w:rFonts w:ascii="Times New Roman" w:hAnsi="Times New Roman" w:cs="Times New Roman"/>
        </w:rPr>
      </w:pPr>
    </w:p>
    <w:p w14:paraId="4060761B" w14:textId="7F96059E" w:rsidR="000B533D" w:rsidRPr="0009066A" w:rsidRDefault="000B533D">
      <w:pPr>
        <w:rPr>
          <w:rFonts w:ascii="Times New Roman" w:hAnsi="Times New Roman" w:cs="Times New Roman"/>
        </w:rPr>
      </w:pPr>
    </w:p>
    <w:sectPr w:rsidR="000B533D" w:rsidRPr="0009066A" w:rsidSect="00C741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FB7"/>
    <w:rsid w:val="00021A04"/>
    <w:rsid w:val="0005589E"/>
    <w:rsid w:val="00074BC7"/>
    <w:rsid w:val="0009066A"/>
    <w:rsid w:val="000B533D"/>
    <w:rsid w:val="000B660A"/>
    <w:rsid w:val="001257FA"/>
    <w:rsid w:val="00301FB7"/>
    <w:rsid w:val="00352709"/>
    <w:rsid w:val="003E5B63"/>
    <w:rsid w:val="0054602F"/>
    <w:rsid w:val="00556AE3"/>
    <w:rsid w:val="00594531"/>
    <w:rsid w:val="005A7207"/>
    <w:rsid w:val="005C3AB0"/>
    <w:rsid w:val="00614989"/>
    <w:rsid w:val="00661B86"/>
    <w:rsid w:val="006B7BB1"/>
    <w:rsid w:val="007320FD"/>
    <w:rsid w:val="007C2DE7"/>
    <w:rsid w:val="007E7F45"/>
    <w:rsid w:val="00827ED3"/>
    <w:rsid w:val="00841918"/>
    <w:rsid w:val="008C3CEF"/>
    <w:rsid w:val="009611D8"/>
    <w:rsid w:val="00996D8A"/>
    <w:rsid w:val="009B1461"/>
    <w:rsid w:val="00A11C41"/>
    <w:rsid w:val="00A171C3"/>
    <w:rsid w:val="00B13BCC"/>
    <w:rsid w:val="00B21E22"/>
    <w:rsid w:val="00BD5986"/>
    <w:rsid w:val="00C519F1"/>
    <w:rsid w:val="00C74119"/>
    <w:rsid w:val="00CD2FA7"/>
    <w:rsid w:val="00D53EFD"/>
    <w:rsid w:val="00DB1F2A"/>
    <w:rsid w:val="00DD63F1"/>
    <w:rsid w:val="00E717F1"/>
    <w:rsid w:val="00EA640B"/>
    <w:rsid w:val="00FA0646"/>
    <w:rsid w:val="00FC4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41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90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71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7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2612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cp:lastModifiedBy>
  <cp:revision>4</cp:revision>
  <dcterms:created xsi:type="dcterms:W3CDTF">2019-10-29T00:10:00Z</dcterms:created>
  <dcterms:modified xsi:type="dcterms:W3CDTF">2019-10-29T14:38:00Z</dcterms:modified>
</cp:coreProperties>
</file>