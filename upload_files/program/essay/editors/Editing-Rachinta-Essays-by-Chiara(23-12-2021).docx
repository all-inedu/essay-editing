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9BA78" w14:textId="77777777" w:rsidR="00151B86" w:rsidRPr="00151B86" w:rsidRDefault="00151B86" w:rsidP="00151B86">
      <w:pPr>
        <w:rPr>
          <w:rFonts w:ascii="Times New Roman" w:eastAsia="Times New Roman" w:hAnsi="Times New Roman" w:cs="Times New Roman"/>
          <w:b/>
          <w:bCs/>
          <w:u w:val="single"/>
        </w:rPr>
      </w:pPr>
      <w:r w:rsidRPr="00151B86">
        <w:rPr>
          <w:rFonts w:ascii="Times New Roman" w:eastAsia="Times New Roman" w:hAnsi="Times New Roman" w:cs="Times New Roman"/>
          <w:b/>
          <w:bCs/>
          <w:i/>
          <w:iCs/>
          <w:color w:val="222222"/>
          <w:u w:val="single"/>
          <w:shd w:val="clear" w:color="auto" w:fill="FFFFFF"/>
        </w:rPr>
        <w:t>All 300 words max.</w:t>
      </w:r>
    </w:p>
    <w:p w14:paraId="023351E5" w14:textId="77777777" w:rsidR="00151B86" w:rsidRPr="00151B86" w:rsidRDefault="00151B86" w:rsidP="00151B86">
      <w:pPr>
        <w:rPr>
          <w:rFonts w:ascii="Times New Roman" w:eastAsia="Times New Roman" w:hAnsi="Times New Roman" w:cs="Times New Roman"/>
        </w:rPr>
      </w:pPr>
    </w:p>
    <w:p w14:paraId="05D97425" w14:textId="77777777" w:rsidR="00151B86" w:rsidRPr="00151B86" w:rsidRDefault="00151B86" w:rsidP="00151B86">
      <w:pPr>
        <w:rPr>
          <w:rFonts w:ascii="Times New Roman" w:eastAsia="Times New Roman" w:hAnsi="Times New Roman" w:cs="Times New Roman"/>
          <w:i/>
          <w:iCs/>
        </w:rPr>
      </w:pPr>
      <w:r w:rsidRPr="00151B86">
        <w:rPr>
          <w:rFonts w:ascii="Times New Roman" w:eastAsia="Times New Roman" w:hAnsi="Times New Roman" w:cs="Times New Roman"/>
          <w:b/>
          <w:bCs/>
          <w:i/>
          <w:iCs/>
          <w:color w:val="222222"/>
          <w:shd w:val="clear" w:color="auto" w:fill="FFFFFF"/>
        </w:rPr>
        <w:t>Most students choose their intended major or area of study based on a passion or inspiration that’s developed over time – what passion or inspiration led you to choose this area of study?</w:t>
      </w:r>
    </w:p>
    <w:p w14:paraId="18EF2C26" w14:textId="77777777" w:rsidR="001C3C15" w:rsidRDefault="001C3C15" w:rsidP="00151B86">
      <w:pPr>
        <w:rPr>
          <w:rFonts w:ascii="Times New Roman" w:eastAsia="Times New Roman" w:hAnsi="Times New Roman" w:cs="Times New Roman"/>
          <w:color w:val="000000"/>
        </w:rPr>
      </w:pPr>
    </w:p>
    <w:p w14:paraId="02495A88" w14:textId="2E8EB3D7" w:rsidR="00151B86" w:rsidRPr="00151B86" w:rsidRDefault="00151B86" w:rsidP="00151B86">
      <w:pPr>
        <w:rPr>
          <w:rFonts w:ascii="Times New Roman" w:eastAsia="Times New Roman" w:hAnsi="Times New Roman" w:cs="Times New Roman"/>
        </w:rPr>
      </w:pPr>
      <w:r w:rsidRPr="00151B86">
        <w:rPr>
          <w:rFonts w:ascii="Times New Roman" w:eastAsia="Times New Roman" w:hAnsi="Times New Roman" w:cs="Times New Roman"/>
          <w:color w:val="000000"/>
        </w:rPr>
        <w:t xml:space="preserve">300 </w:t>
      </w:r>
      <w:r w:rsidRPr="00151B86">
        <w:rPr>
          <w:rFonts w:ascii="Times New Roman" w:eastAsia="Times New Roman" w:hAnsi="Times New Roman" w:cs="Times New Roman"/>
          <w:color w:val="3A3A3A"/>
        </w:rPr>
        <w:t>OMR</w:t>
      </w:r>
      <w:r w:rsidRPr="00151B86">
        <w:rPr>
          <w:rFonts w:ascii="Times New Roman" w:eastAsia="Times New Roman" w:hAnsi="Times New Roman" w:cs="Times New Roman"/>
          <w:color w:val="000000"/>
        </w:rPr>
        <w:t>. Our electricity bill had never reached that high</w:t>
      </w:r>
      <w:ins w:id="0" w:author="ALL-in Eduspace" w:date="2021-12-23T10:45:00Z">
        <w:r w:rsidR="00176433">
          <w:rPr>
            <w:rFonts w:ascii="Times New Roman" w:eastAsia="Times New Roman" w:hAnsi="Times New Roman" w:cs="Times New Roman"/>
            <w:color w:val="000000"/>
          </w:rPr>
          <w:t xml:space="preserve"> before</w:t>
        </w:r>
      </w:ins>
      <w:r w:rsidRPr="00151B86">
        <w:rPr>
          <w:rFonts w:ascii="Times New Roman" w:eastAsia="Times New Roman" w:hAnsi="Times New Roman" w:cs="Times New Roman"/>
          <w:color w:val="000000"/>
        </w:rPr>
        <w:t>; even in the 110F summer heat with all our air conditioners blasting at 65F, the bill was usually 80 OMR at most. During my quest to uncover this surge in cost, I wallowed in</w:t>
      </w:r>
      <w:del w:id="1" w:author="ALL-in Eduspace" w:date="2021-12-23T10:46:00Z">
        <w:r w:rsidRPr="00151B86" w:rsidDel="00176433">
          <w:rPr>
            <w:rFonts w:ascii="Times New Roman" w:eastAsia="Times New Roman" w:hAnsi="Times New Roman" w:cs="Times New Roman"/>
            <w:color w:val="000000"/>
          </w:rPr>
          <w:delText>to</w:delText>
        </w:r>
      </w:del>
      <w:r w:rsidRPr="00151B86">
        <w:rPr>
          <w:rFonts w:ascii="Times New Roman" w:eastAsia="Times New Roman" w:hAnsi="Times New Roman" w:cs="Times New Roman"/>
          <w:color w:val="000000"/>
        </w:rPr>
        <w:t xml:space="preserve"> the idea of </w:t>
      </w:r>
      <w:del w:id="2" w:author="ALL-in Eduspace" w:date="2021-12-23T10:46:00Z">
        <w:r w:rsidRPr="00151B86" w:rsidDel="00176433">
          <w:rPr>
            <w:rFonts w:ascii="Times New Roman" w:eastAsia="Times New Roman" w:hAnsi="Times New Roman" w:cs="Times New Roman"/>
            <w:color w:val="000000"/>
          </w:rPr>
          <w:delText xml:space="preserve">how I can </w:delText>
        </w:r>
      </w:del>
      <w:r w:rsidRPr="00151B86">
        <w:rPr>
          <w:rFonts w:ascii="Times New Roman" w:eastAsia="Times New Roman" w:hAnsi="Times New Roman" w:cs="Times New Roman"/>
          <w:color w:val="000000"/>
        </w:rPr>
        <w:t>reduc</w:t>
      </w:r>
      <w:ins w:id="3" w:author="ALL-in Eduspace" w:date="2021-12-23T10:46:00Z">
        <w:r w:rsidR="00176433">
          <w:rPr>
            <w:rFonts w:ascii="Times New Roman" w:eastAsia="Times New Roman" w:hAnsi="Times New Roman" w:cs="Times New Roman"/>
            <w:color w:val="000000"/>
          </w:rPr>
          <w:t>ing</w:t>
        </w:r>
      </w:ins>
      <w:del w:id="4" w:author="ALL-in Eduspace" w:date="2021-12-23T10:46:00Z">
        <w:r w:rsidRPr="00151B86" w:rsidDel="00176433">
          <w:rPr>
            <w:rFonts w:ascii="Times New Roman" w:eastAsia="Times New Roman" w:hAnsi="Times New Roman" w:cs="Times New Roman"/>
            <w:color w:val="000000"/>
          </w:rPr>
          <w:delText>e</w:delText>
        </w:r>
      </w:del>
      <w:r w:rsidRPr="00151B86">
        <w:rPr>
          <w:rFonts w:ascii="Times New Roman" w:eastAsia="Times New Roman" w:hAnsi="Times New Roman" w:cs="Times New Roman"/>
          <w:color w:val="000000"/>
        </w:rPr>
        <w:t xml:space="preserve"> the unpredictability of my electricity bill. </w:t>
      </w:r>
      <w:commentRangeStart w:id="5"/>
      <w:r w:rsidRPr="00151B86">
        <w:rPr>
          <w:rFonts w:ascii="Times New Roman" w:eastAsia="Times New Roman" w:hAnsi="Times New Roman" w:cs="Times New Roman"/>
          <w:color w:val="000000"/>
        </w:rPr>
        <w:t xml:space="preserve">I stumbled upon a method </w:t>
      </w:r>
      <w:commentRangeEnd w:id="5"/>
      <w:r w:rsidR="00176433">
        <w:rPr>
          <w:rStyle w:val="CommentReference"/>
        </w:rPr>
        <w:commentReference w:id="5"/>
      </w:r>
      <w:r w:rsidRPr="00151B86">
        <w:rPr>
          <w:rFonts w:ascii="Times New Roman" w:eastAsia="Times New Roman" w:hAnsi="Times New Roman" w:cs="Times New Roman"/>
          <w:color w:val="000000"/>
        </w:rPr>
        <w:t>to track electricity usage in real-time: the smart grid, or more specifically, the smart meter.</w:t>
      </w:r>
    </w:p>
    <w:p w14:paraId="5322C885" w14:textId="77777777" w:rsidR="00151B86" w:rsidRPr="00151B86" w:rsidRDefault="00151B86" w:rsidP="00151B86">
      <w:pPr>
        <w:rPr>
          <w:rFonts w:ascii="Times New Roman" w:eastAsia="Times New Roman" w:hAnsi="Times New Roman" w:cs="Times New Roman"/>
        </w:rPr>
      </w:pPr>
    </w:p>
    <w:p w14:paraId="78737EF2" w14:textId="1E752310" w:rsidR="00151B86" w:rsidRPr="00151B86" w:rsidRDefault="00151B86" w:rsidP="00151B86">
      <w:pPr>
        <w:rPr>
          <w:rFonts w:ascii="Times New Roman" w:eastAsia="Times New Roman" w:hAnsi="Times New Roman" w:cs="Times New Roman"/>
        </w:rPr>
      </w:pPr>
      <w:r w:rsidRPr="00151B86">
        <w:rPr>
          <w:rFonts w:ascii="Times New Roman" w:eastAsia="Times New Roman" w:hAnsi="Times New Roman" w:cs="Times New Roman"/>
          <w:color w:val="000000"/>
        </w:rPr>
        <w:t>I was intrigued by</w:t>
      </w:r>
      <w:ins w:id="6" w:author="ALL-in Eduspace" w:date="2021-12-23T10:47:00Z">
        <w:r w:rsidR="00176433">
          <w:rPr>
            <w:rFonts w:ascii="Times New Roman" w:eastAsia="Times New Roman" w:hAnsi="Times New Roman" w:cs="Times New Roman"/>
            <w:color w:val="000000"/>
          </w:rPr>
          <w:t xml:space="preserve"> the</w:t>
        </w:r>
      </w:ins>
      <w:r w:rsidRPr="00151B86">
        <w:rPr>
          <w:rFonts w:ascii="Times New Roman" w:eastAsia="Times New Roman" w:hAnsi="Times New Roman" w:cs="Times New Roman"/>
          <w:color w:val="000000"/>
        </w:rPr>
        <w:t xml:space="preserve"> smart meter</w:t>
      </w:r>
      <w:ins w:id="7" w:author="ALL-in Eduspace" w:date="2021-12-23T10:47:00Z">
        <w:r w:rsidR="00176433">
          <w:rPr>
            <w:rFonts w:ascii="Times New Roman" w:eastAsia="Times New Roman" w:hAnsi="Times New Roman" w:cs="Times New Roman"/>
            <w:color w:val="000000"/>
          </w:rPr>
          <w:t>’</w:t>
        </w:r>
      </w:ins>
      <w:r w:rsidRPr="00151B86">
        <w:rPr>
          <w:rFonts w:ascii="Times New Roman" w:eastAsia="Times New Roman" w:hAnsi="Times New Roman" w:cs="Times New Roman"/>
          <w:color w:val="000000"/>
        </w:rPr>
        <w:t>s</w:t>
      </w:r>
      <w:del w:id="8" w:author="ALL-in Eduspace" w:date="2021-12-23T10:47:00Z">
        <w:r w:rsidRPr="00151B86" w:rsidDel="00176433">
          <w:rPr>
            <w:rFonts w:ascii="Times New Roman" w:eastAsia="Times New Roman" w:hAnsi="Times New Roman" w:cs="Times New Roman"/>
            <w:color w:val="000000"/>
          </w:rPr>
          <w:delText>’</w:delText>
        </w:r>
      </w:del>
      <w:r w:rsidRPr="00151B86">
        <w:rPr>
          <w:rFonts w:ascii="Times New Roman" w:eastAsia="Times New Roman" w:hAnsi="Times New Roman" w:cs="Times New Roman"/>
          <w:color w:val="000000"/>
        </w:rPr>
        <w:t xml:space="preserve"> potential to record near real-time data of electricity usage in houses, while simultaneously sending this information directly to energy suppliers. </w:t>
      </w:r>
    </w:p>
    <w:p w14:paraId="01D9F1B2" w14:textId="7C01FCE7" w:rsidR="00151B86" w:rsidRPr="00151B86" w:rsidRDefault="00151B86" w:rsidP="00151B86">
      <w:pPr>
        <w:rPr>
          <w:rFonts w:ascii="Times New Roman" w:eastAsia="Times New Roman" w:hAnsi="Times New Roman" w:cs="Times New Roman"/>
        </w:rPr>
      </w:pPr>
      <w:r w:rsidRPr="00151B86">
        <w:rPr>
          <w:rFonts w:ascii="Times New Roman" w:eastAsia="Times New Roman" w:hAnsi="Times New Roman" w:cs="Times New Roman"/>
          <w:color w:val="000000"/>
        </w:rPr>
        <w:t xml:space="preserve">To </w:t>
      </w:r>
      <w:ins w:id="9" w:author="ALL-in Eduspace" w:date="2021-12-23T10:48:00Z">
        <w:r w:rsidR="00176433">
          <w:rPr>
            <w:rFonts w:ascii="Times New Roman" w:eastAsia="Times New Roman" w:hAnsi="Times New Roman" w:cs="Times New Roman"/>
            <w:color w:val="000000"/>
          </w:rPr>
          <w:t>further</w:t>
        </w:r>
      </w:ins>
      <w:del w:id="10" w:author="ALL-in Eduspace" w:date="2021-12-23T10:48:00Z">
        <w:r w:rsidRPr="00151B86" w:rsidDel="00176433">
          <w:rPr>
            <w:rFonts w:ascii="Times New Roman" w:eastAsia="Times New Roman" w:hAnsi="Times New Roman" w:cs="Times New Roman"/>
            <w:color w:val="000000"/>
          </w:rPr>
          <w:delText>widen</w:delText>
        </w:r>
      </w:del>
      <w:r w:rsidRPr="00151B86">
        <w:rPr>
          <w:rFonts w:ascii="Times New Roman" w:eastAsia="Times New Roman" w:hAnsi="Times New Roman" w:cs="Times New Roman"/>
          <w:color w:val="000000"/>
        </w:rPr>
        <w:t xml:space="preserve"> my knowledge on smart meters, I interviewed an innovation engineer at the UK’s National Grid, who introduced me to the challenge that currently hinders their smart meter rollout: the one</w:t>
      </w:r>
      <w:ins w:id="11" w:author="ALL-in Eduspace" w:date="2021-12-23T10:49:00Z">
        <w:r w:rsidR="00176433">
          <w:rPr>
            <w:rFonts w:ascii="Times New Roman" w:eastAsia="Times New Roman" w:hAnsi="Times New Roman" w:cs="Times New Roman"/>
            <w:color w:val="000000"/>
          </w:rPr>
          <w:t>-</w:t>
        </w:r>
      </w:ins>
      <w:del w:id="12" w:author="ALL-in Eduspace" w:date="2021-12-23T10:49:00Z">
        <w:r w:rsidRPr="00151B86" w:rsidDel="00176433">
          <w:rPr>
            <w:rFonts w:ascii="Times New Roman" w:eastAsia="Times New Roman" w:hAnsi="Times New Roman" w:cs="Times New Roman"/>
            <w:color w:val="000000"/>
          </w:rPr>
          <w:delText xml:space="preserve"> </w:delText>
        </w:r>
      </w:del>
      <w:r w:rsidRPr="00151B86">
        <w:rPr>
          <w:rFonts w:ascii="Times New Roman" w:eastAsia="Times New Roman" w:hAnsi="Times New Roman" w:cs="Times New Roman"/>
          <w:color w:val="000000"/>
        </w:rPr>
        <w:t>directional flow of electricity in the current grid. By enabling a bidirectional flow of electricity, the smart grid facilitates effective communication between suppliers and consumers, thus</w:t>
      </w:r>
      <w:del w:id="13" w:author="ALL-in Eduspace" w:date="2021-12-23T10:49:00Z">
        <w:r w:rsidRPr="00151B86" w:rsidDel="00176433">
          <w:rPr>
            <w:rFonts w:ascii="Times New Roman" w:eastAsia="Times New Roman" w:hAnsi="Times New Roman" w:cs="Times New Roman"/>
            <w:color w:val="000000"/>
          </w:rPr>
          <w:delText>,</w:delText>
        </w:r>
      </w:del>
      <w:r w:rsidRPr="00151B86">
        <w:rPr>
          <w:rFonts w:ascii="Times New Roman" w:eastAsia="Times New Roman" w:hAnsi="Times New Roman" w:cs="Times New Roman"/>
          <w:color w:val="000000"/>
        </w:rPr>
        <w:t xml:space="preserve"> creating a more reliable and sustainable grid. </w:t>
      </w:r>
    </w:p>
    <w:p w14:paraId="2119DCCF" w14:textId="77777777" w:rsidR="00151B86" w:rsidRPr="00151B86" w:rsidRDefault="00151B86" w:rsidP="00151B86">
      <w:pPr>
        <w:rPr>
          <w:rFonts w:ascii="Times New Roman" w:eastAsia="Times New Roman" w:hAnsi="Times New Roman" w:cs="Times New Roman"/>
        </w:rPr>
      </w:pPr>
    </w:p>
    <w:p w14:paraId="7838ABF1" w14:textId="34547D56" w:rsidR="00151B86" w:rsidRPr="00151B86" w:rsidRDefault="00151B86" w:rsidP="00151B86">
      <w:pPr>
        <w:rPr>
          <w:rFonts w:ascii="Times New Roman" w:eastAsia="Times New Roman" w:hAnsi="Times New Roman" w:cs="Times New Roman"/>
        </w:rPr>
      </w:pPr>
      <w:r w:rsidRPr="00151B86">
        <w:rPr>
          <w:rFonts w:ascii="Times New Roman" w:eastAsia="Times New Roman" w:hAnsi="Times New Roman" w:cs="Times New Roman"/>
          <w:color w:val="000000"/>
        </w:rPr>
        <w:t xml:space="preserve">I continued my smart grid endeavor by pursuing an internship at a local Indonesian electrical consulting company. Here, I realized the major differences between the UK’s and Indonesia’s grid. Due to these differences, </w:t>
      </w:r>
      <w:commentRangeStart w:id="14"/>
      <w:r w:rsidRPr="00151B86">
        <w:rPr>
          <w:rFonts w:ascii="Times New Roman" w:eastAsia="Times New Roman" w:hAnsi="Times New Roman" w:cs="Times New Roman"/>
          <w:color w:val="000000"/>
        </w:rPr>
        <w:t>I had to adapt and relearn aspects of the UK's electrical distribution processes to sync with the Indonesian case study given. </w:t>
      </w:r>
      <w:commentRangeEnd w:id="14"/>
      <w:r w:rsidR="00762E13">
        <w:rPr>
          <w:rStyle w:val="CommentReference"/>
        </w:rPr>
        <w:commentReference w:id="14"/>
      </w:r>
    </w:p>
    <w:p w14:paraId="31293CFB" w14:textId="77777777" w:rsidR="00151B86" w:rsidRPr="00151B86" w:rsidRDefault="00151B86" w:rsidP="00151B86">
      <w:pPr>
        <w:rPr>
          <w:rFonts w:ascii="Times New Roman" w:eastAsia="Times New Roman" w:hAnsi="Times New Roman" w:cs="Times New Roman"/>
        </w:rPr>
      </w:pPr>
    </w:p>
    <w:p w14:paraId="1615298D" w14:textId="54AA9E48" w:rsidR="00151B86" w:rsidRPr="00151B86" w:rsidRDefault="00151B86" w:rsidP="00151B86">
      <w:pPr>
        <w:rPr>
          <w:rFonts w:ascii="Times New Roman" w:eastAsia="Times New Roman" w:hAnsi="Times New Roman" w:cs="Times New Roman"/>
        </w:rPr>
      </w:pPr>
      <w:r w:rsidRPr="00151B86">
        <w:rPr>
          <w:rFonts w:ascii="Times New Roman" w:eastAsia="Times New Roman" w:hAnsi="Times New Roman" w:cs="Times New Roman"/>
          <w:color w:val="000000"/>
        </w:rPr>
        <w:t xml:space="preserve">While the value of my electricity bill that month still remains a mystery, it brought me something of greater value: how I can prevent unusually high electricity bills for others in the future. My initial shock of receiving that bill has </w:t>
      </w:r>
      <w:ins w:id="15" w:author="ALL-in Eduspace" w:date="2021-12-23T10:52:00Z">
        <w:r w:rsidR="00762E13">
          <w:rPr>
            <w:rFonts w:ascii="Times New Roman" w:eastAsia="Times New Roman" w:hAnsi="Times New Roman" w:cs="Times New Roman"/>
            <w:color w:val="000000"/>
          </w:rPr>
          <w:t>led</w:t>
        </w:r>
      </w:ins>
      <w:del w:id="16" w:author="ALL-in Eduspace" w:date="2021-12-23T10:52:00Z">
        <w:r w:rsidRPr="00151B86" w:rsidDel="00762E13">
          <w:rPr>
            <w:rFonts w:ascii="Times New Roman" w:eastAsia="Times New Roman" w:hAnsi="Times New Roman" w:cs="Times New Roman"/>
            <w:color w:val="000000"/>
          </w:rPr>
          <w:delText>brought</w:delText>
        </w:r>
      </w:del>
      <w:r w:rsidRPr="00151B86">
        <w:rPr>
          <w:rFonts w:ascii="Times New Roman" w:eastAsia="Times New Roman" w:hAnsi="Times New Roman" w:cs="Times New Roman"/>
          <w:color w:val="000000"/>
        </w:rPr>
        <w:t xml:space="preserve"> me to pursue the ‘smart grid’ field in the future, which also acts as the underlying drive behind my interest in pursuing electrical engineering.</w:t>
      </w:r>
    </w:p>
    <w:p w14:paraId="44E7BAD3" w14:textId="77777777" w:rsidR="00151B86" w:rsidRPr="00151B86" w:rsidRDefault="00151B86" w:rsidP="00151B86">
      <w:pPr>
        <w:spacing w:after="240"/>
        <w:rPr>
          <w:rFonts w:ascii="Times New Roman" w:eastAsia="Times New Roman" w:hAnsi="Times New Roman" w:cs="Times New Roman"/>
        </w:rPr>
      </w:pPr>
    </w:p>
    <w:p w14:paraId="77DEABD5" w14:textId="77777777" w:rsidR="00151B86" w:rsidRPr="00151B86" w:rsidRDefault="00151B86">
      <w:pPr>
        <w:rPr>
          <w:rFonts w:ascii="Times New Roman" w:eastAsia="Times New Roman" w:hAnsi="Times New Roman" w:cs="Times New Roman"/>
          <w:b/>
          <w:bCs/>
          <w:color w:val="222222"/>
          <w:shd w:val="clear" w:color="auto" w:fill="FFFFFF"/>
        </w:rPr>
      </w:pPr>
      <w:r w:rsidRPr="00151B86">
        <w:rPr>
          <w:rFonts w:ascii="Times New Roman" w:eastAsia="Times New Roman" w:hAnsi="Times New Roman" w:cs="Times New Roman"/>
          <w:b/>
          <w:bCs/>
          <w:color w:val="222222"/>
          <w:shd w:val="clear" w:color="auto" w:fill="FFFFFF"/>
        </w:rPr>
        <w:br w:type="page"/>
      </w:r>
    </w:p>
    <w:p w14:paraId="08F6F7C3" w14:textId="0AFF1BEB" w:rsidR="00151B86" w:rsidRPr="00151B86" w:rsidRDefault="00151B86" w:rsidP="00151B86">
      <w:pPr>
        <w:rPr>
          <w:rFonts w:ascii="Times New Roman" w:eastAsia="Times New Roman" w:hAnsi="Times New Roman" w:cs="Times New Roman"/>
          <w:i/>
          <w:iCs/>
        </w:rPr>
      </w:pPr>
      <w:r w:rsidRPr="00151B86">
        <w:rPr>
          <w:rFonts w:ascii="Times New Roman" w:eastAsia="Times New Roman" w:hAnsi="Times New Roman" w:cs="Times New Roman"/>
          <w:b/>
          <w:bCs/>
          <w:i/>
          <w:iCs/>
          <w:color w:val="222222"/>
          <w:shd w:val="clear" w:color="auto" w:fill="FFFFFF"/>
        </w:rPr>
        <w:lastRenderedPageBreak/>
        <w:t xml:space="preserve">Many students pursue college for a specific degree, career opportunity or personal goal. Whichever it may be, learning will be critical to achieve your ultimate goal. As you think ahead to the </w:t>
      </w:r>
      <w:r w:rsidRPr="00151B86">
        <w:rPr>
          <w:rFonts w:ascii="Times New Roman" w:eastAsia="Times New Roman" w:hAnsi="Times New Roman" w:cs="Times New Roman"/>
          <w:b/>
          <w:bCs/>
          <w:i/>
          <w:iCs/>
          <w:color w:val="222222"/>
          <w:u w:val="single"/>
          <w:shd w:val="clear" w:color="auto" w:fill="FFFFFF"/>
        </w:rPr>
        <w:t>process of learning</w:t>
      </w:r>
      <w:r w:rsidRPr="00151B86">
        <w:rPr>
          <w:rFonts w:ascii="Times New Roman" w:eastAsia="Times New Roman" w:hAnsi="Times New Roman" w:cs="Times New Roman"/>
          <w:b/>
          <w:bCs/>
          <w:i/>
          <w:iCs/>
          <w:color w:val="222222"/>
          <w:shd w:val="clear" w:color="auto" w:fill="FFFFFF"/>
        </w:rPr>
        <w:t xml:space="preserve"> during your college years, how will you define a successful college </w:t>
      </w:r>
      <w:r w:rsidRPr="00151B86">
        <w:rPr>
          <w:rFonts w:ascii="Times New Roman" w:eastAsia="Times New Roman" w:hAnsi="Times New Roman" w:cs="Times New Roman"/>
          <w:b/>
          <w:bCs/>
          <w:i/>
          <w:iCs/>
          <w:color w:val="3A3A3A"/>
          <w:shd w:val="clear" w:color="auto" w:fill="FFFFFF"/>
        </w:rPr>
        <w:t>experience?</w:t>
      </w:r>
    </w:p>
    <w:p w14:paraId="6B5C9113" w14:textId="77777777" w:rsidR="001C3C15" w:rsidRDefault="001C3C15" w:rsidP="00151B86">
      <w:pPr>
        <w:rPr>
          <w:rFonts w:ascii="Times New Roman" w:eastAsia="Times New Roman" w:hAnsi="Times New Roman" w:cs="Times New Roman"/>
          <w:color w:val="000000"/>
        </w:rPr>
      </w:pPr>
    </w:p>
    <w:p w14:paraId="058BB5C8" w14:textId="5CA970E3" w:rsidR="00151B86" w:rsidRPr="00151B86" w:rsidRDefault="00151B86" w:rsidP="00151B86">
      <w:pPr>
        <w:rPr>
          <w:rFonts w:ascii="Times New Roman" w:eastAsia="Times New Roman" w:hAnsi="Times New Roman" w:cs="Times New Roman"/>
        </w:rPr>
      </w:pPr>
      <w:r w:rsidRPr="00151B86">
        <w:rPr>
          <w:rFonts w:ascii="Times New Roman" w:eastAsia="Times New Roman" w:hAnsi="Times New Roman" w:cs="Times New Roman"/>
          <w:color w:val="000000"/>
        </w:rPr>
        <w:t>During my internship at a local Indonesian electrical company, I learned that the heavily coal-reliant country had set a goal to achieve 31% renewable penetration into the electrical grid by 2050. However, I believe that Indonesia can set more ambitious goals.</w:t>
      </w:r>
      <w:r w:rsidRPr="00151B86">
        <w:rPr>
          <w:rFonts w:ascii="Times New Roman" w:eastAsia="Times New Roman" w:hAnsi="Times New Roman" w:cs="Times New Roman"/>
          <w:color w:val="222222"/>
        </w:rPr>
        <w:t xml:space="preserve"> To me, college will be the place for me to learn to help my home country achieve this by increasing smart systems in their electrical grid. </w:t>
      </w:r>
    </w:p>
    <w:p w14:paraId="5BC96723" w14:textId="77777777" w:rsidR="00151B86" w:rsidRPr="00151B86" w:rsidRDefault="00151B86" w:rsidP="00151B86">
      <w:pPr>
        <w:rPr>
          <w:rFonts w:ascii="Times New Roman" w:eastAsia="Times New Roman" w:hAnsi="Times New Roman" w:cs="Times New Roman"/>
        </w:rPr>
      </w:pPr>
    </w:p>
    <w:p w14:paraId="58868D5E" w14:textId="40149980" w:rsidR="00151B86" w:rsidRPr="00151B86" w:rsidRDefault="00151B86" w:rsidP="00151B86">
      <w:pPr>
        <w:rPr>
          <w:rFonts w:ascii="Times New Roman" w:eastAsia="Times New Roman" w:hAnsi="Times New Roman" w:cs="Times New Roman"/>
        </w:rPr>
      </w:pPr>
      <w:r w:rsidRPr="00151B86">
        <w:rPr>
          <w:rFonts w:ascii="Times New Roman" w:eastAsia="Times New Roman" w:hAnsi="Times New Roman" w:cs="Times New Roman"/>
          <w:color w:val="222222"/>
          <w:shd w:val="clear" w:color="auto" w:fill="FFFFFF"/>
        </w:rPr>
        <w:t>To learn is to do</w:t>
      </w:r>
      <w:ins w:id="17" w:author="ALL-in Eduspace" w:date="2021-12-23T14:22:00Z">
        <w:r w:rsidR="00D946AE">
          <w:rPr>
            <w:rFonts w:ascii="Times New Roman" w:eastAsia="Times New Roman" w:hAnsi="Times New Roman" w:cs="Times New Roman"/>
            <w:color w:val="222222"/>
            <w:shd w:val="clear" w:color="auto" w:fill="FFFFFF"/>
          </w:rPr>
          <w:t>;</w:t>
        </w:r>
      </w:ins>
      <w:del w:id="18" w:author="ALL-in Eduspace" w:date="2021-12-23T14:22:00Z">
        <w:r w:rsidRPr="00151B86" w:rsidDel="00D946AE">
          <w:rPr>
            <w:rFonts w:ascii="Times New Roman" w:eastAsia="Times New Roman" w:hAnsi="Times New Roman" w:cs="Times New Roman"/>
            <w:color w:val="222222"/>
            <w:shd w:val="clear" w:color="auto" w:fill="FFFFFF"/>
          </w:rPr>
          <w:delText>-</w:delText>
        </w:r>
      </w:del>
      <w:r w:rsidRPr="00151B86">
        <w:rPr>
          <w:rFonts w:ascii="Times New Roman" w:eastAsia="Times New Roman" w:hAnsi="Times New Roman" w:cs="Times New Roman"/>
          <w:color w:val="222222"/>
          <w:shd w:val="clear" w:color="auto" w:fill="FFFFFF"/>
        </w:rPr>
        <w:t xml:space="preserve"> I believe it is important to put the knowledge we learn in our courses into practical work. At CMU, I hope to do this by undertaking undergraduate research in the smart grid field. Access to the Microelectromechanical systems (MEMS) laboratory will enable me to look into the development of smart sensors, which are integral to creating a more reliable grid. Aside from learning, a successful college experience to me is also one where I can interact with those whom I admire. I aspire to </w:t>
      </w:r>
      <w:commentRangeStart w:id="19"/>
      <w:r w:rsidRPr="00151B86">
        <w:rPr>
          <w:rFonts w:ascii="Times New Roman" w:eastAsia="Times New Roman" w:hAnsi="Times New Roman" w:cs="Times New Roman"/>
          <w:color w:val="222222"/>
          <w:shd w:val="clear" w:color="auto" w:fill="FFFFFF"/>
        </w:rPr>
        <w:t>interact</w:t>
      </w:r>
      <w:commentRangeEnd w:id="19"/>
      <w:r w:rsidR="002C5639">
        <w:rPr>
          <w:rStyle w:val="CommentReference"/>
        </w:rPr>
        <w:commentReference w:id="19"/>
      </w:r>
      <w:r w:rsidRPr="00151B86">
        <w:rPr>
          <w:rFonts w:ascii="Times New Roman" w:eastAsia="Times New Roman" w:hAnsi="Times New Roman" w:cs="Times New Roman"/>
          <w:color w:val="222222"/>
          <w:shd w:val="clear" w:color="auto" w:fill="FFFFFF"/>
        </w:rPr>
        <w:t xml:space="preserve"> with Dr Venkat Viswanathan’s research on how liquid crystals can ultimately produce longer-lasting batteries, which I believe </w:t>
      </w:r>
      <w:del w:id="20" w:author="ALL-in Eduspace" w:date="2021-12-23T13:35:00Z">
        <w:r w:rsidRPr="00151B86" w:rsidDel="002C5639">
          <w:rPr>
            <w:rFonts w:ascii="Times New Roman" w:eastAsia="Times New Roman" w:hAnsi="Times New Roman" w:cs="Times New Roman"/>
            <w:color w:val="222222"/>
            <w:shd w:val="clear" w:color="auto" w:fill="FFFFFF"/>
          </w:rPr>
          <w:delText xml:space="preserve">that this </w:delText>
        </w:r>
      </w:del>
      <w:r w:rsidRPr="00151B86">
        <w:rPr>
          <w:rFonts w:ascii="Times New Roman" w:eastAsia="Times New Roman" w:hAnsi="Times New Roman" w:cs="Times New Roman"/>
          <w:color w:val="222222"/>
          <w:shd w:val="clear" w:color="auto" w:fill="FFFFFF"/>
        </w:rPr>
        <w:t xml:space="preserve">can be essential for the revolutionary design of electric cars, </w:t>
      </w:r>
      <w:del w:id="21" w:author="ALL-in Eduspace" w:date="2021-12-23T13:35:00Z">
        <w:r w:rsidRPr="00151B86" w:rsidDel="002C5639">
          <w:rPr>
            <w:rFonts w:ascii="Times New Roman" w:eastAsia="Times New Roman" w:hAnsi="Times New Roman" w:cs="Times New Roman"/>
            <w:color w:val="222222"/>
            <w:shd w:val="clear" w:color="auto" w:fill="FFFFFF"/>
          </w:rPr>
          <w:delText xml:space="preserve">which can </w:delText>
        </w:r>
      </w:del>
      <w:r w:rsidRPr="00151B86">
        <w:rPr>
          <w:rFonts w:ascii="Times New Roman" w:eastAsia="Times New Roman" w:hAnsi="Times New Roman" w:cs="Times New Roman"/>
          <w:color w:val="222222"/>
          <w:shd w:val="clear" w:color="auto" w:fill="FFFFFF"/>
        </w:rPr>
        <w:t>work</w:t>
      </w:r>
      <w:ins w:id="22" w:author="ALL-in Eduspace" w:date="2021-12-23T13:35:00Z">
        <w:r w:rsidR="002C5639">
          <w:rPr>
            <w:rFonts w:ascii="Times New Roman" w:eastAsia="Times New Roman" w:hAnsi="Times New Roman" w:cs="Times New Roman"/>
            <w:color w:val="222222"/>
            <w:shd w:val="clear" w:color="auto" w:fill="FFFFFF"/>
          </w:rPr>
          <w:t>ing</w:t>
        </w:r>
      </w:ins>
      <w:r w:rsidRPr="00151B86">
        <w:rPr>
          <w:rFonts w:ascii="Times New Roman" w:eastAsia="Times New Roman" w:hAnsi="Times New Roman" w:cs="Times New Roman"/>
          <w:color w:val="222222"/>
          <w:shd w:val="clear" w:color="auto" w:fill="FFFFFF"/>
        </w:rPr>
        <w:t xml:space="preserve"> in tandem with the smart grid as a form of energy storage to improve the sustainability of the current electrical grid. </w:t>
      </w:r>
    </w:p>
    <w:p w14:paraId="3CEA3F51" w14:textId="77777777" w:rsidR="00151B86" w:rsidRPr="00151B86" w:rsidRDefault="00151B86" w:rsidP="00151B86">
      <w:pPr>
        <w:rPr>
          <w:rFonts w:ascii="Times New Roman" w:eastAsia="Times New Roman" w:hAnsi="Times New Roman" w:cs="Times New Roman"/>
        </w:rPr>
      </w:pPr>
    </w:p>
    <w:p w14:paraId="018BDD0C" w14:textId="572B424D" w:rsidR="00151B86" w:rsidRPr="00151B86" w:rsidRDefault="00151B86" w:rsidP="00151B86">
      <w:pPr>
        <w:rPr>
          <w:rFonts w:ascii="Times New Roman" w:eastAsia="Times New Roman" w:hAnsi="Times New Roman" w:cs="Times New Roman"/>
        </w:rPr>
      </w:pPr>
      <w:commentRangeStart w:id="23"/>
      <w:r w:rsidRPr="00151B86">
        <w:rPr>
          <w:rFonts w:ascii="Times New Roman" w:eastAsia="Times New Roman" w:hAnsi="Times New Roman" w:cs="Times New Roman"/>
          <w:color w:val="222222"/>
          <w:shd w:val="clear" w:color="auto" w:fill="FFFFFF"/>
        </w:rPr>
        <w:t>As a foodie, I look forward to exploring the food culture of Pittsburgh. As the birthplace of my two most consumed childhood foods</w:t>
      </w:r>
      <w:commentRangeEnd w:id="23"/>
      <w:r w:rsidR="008B7ECD">
        <w:rPr>
          <w:rStyle w:val="CommentReference"/>
        </w:rPr>
        <w:commentReference w:id="23"/>
      </w:r>
      <w:ins w:id="24" w:author="ALL-in Eduspace" w:date="2021-12-23T13:39:00Z">
        <w:r w:rsidR="008B7ECD">
          <w:rPr>
            <w:rFonts w:ascii="Open Sans" w:hAnsi="Open Sans" w:cs="Open Sans"/>
            <w:color w:val="333333"/>
            <w:shd w:val="clear" w:color="auto" w:fill="FFFFFF"/>
          </w:rPr>
          <w:t>—</w:t>
        </w:r>
      </w:ins>
      <w:del w:id="25" w:author="ALL-in Eduspace" w:date="2021-12-23T13:39:00Z">
        <w:r w:rsidRPr="00151B86" w:rsidDel="008B7ECD">
          <w:rPr>
            <w:rFonts w:ascii="Times New Roman" w:eastAsia="Times New Roman" w:hAnsi="Times New Roman" w:cs="Times New Roman"/>
            <w:color w:val="222222"/>
            <w:shd w:val="clear" w:color="auto" w:fill="FFFFFF"/>
          </w:rPr>
          <w:delText>-</w:delText>
        </w:r>
      </w:del>
      <w:del w:id="26" w:author="ALL-in Eduspace" w:date="2021-12-23T13:36:00Z">
        <w:r w:rsidRPr="00151B86" w:rsidDel="002C5639">
          <w:rPr>
            <w:rFonts w:ascii="Times New Roman" w:eastAsia="Times New Roman" w:hAnsi="Times New Roman" w:cs="Times New Roman"/>
            <w:color w:val="222222"/>
            <w:shd w:val="clear" w:color="auto" w:fill="FFFFFF"/>
          </w:rPr>
          <w:delText xml:space="preserve"> </w:delText>
        </w:r>
      </w:del>
      <w:r w:rsidRPr="00151B86">
        <w:rPr>
          <w:rFonts w:ascii="Times New Roman" w:eastAsia="Times New Roman" w:hAnsi="Times New Roman" w:cs="Times New Roman"/>
          <w:color w:val="222222"/>
          <w:shd w:val="clear" w:color="auto" w:fill="FFFFFF"/>
        </w:rPr>
        <w:t>Big Macs and Heinz ketchup</w:t>
      </w:r>
      <w:ins w:id="27" w:author="ALL-in Eduspace" w:date="2021-12-23T13:40:00Z">
        <w:r w:rsidR="008B7ECD">
          <w:rPr>
            <w:rFonts w:ascii="Open Sans" w:hAnsi="Open Sans" w:cs="Open Sans"/>
            <w:color w:val="333333"/>
            <w:shd w:val="clear" w:color="auto" w:fill="FFFFFF"/>
          </w:rPr>
          <w:t>—</w:t>
        </w:r>
      </w:ins>
      <w:del w:id="28" w:author="ALL-in Eduspace" w:date="2021-12-23T13:40:00Z">
        <w:r w:rsidRPr="00151B86" w:rsidDel="008B7ECD">
          <w:rPr>
            <w:rFonts w:ascii="Times New Roman" w:eastAsia="Times New Roman" w:hAnsi="Times New Roman" w:cs="Times New Roman"/>
            <w:color w:val="222222"/>
            <w:shd w:val="clear" w:color="auto" w:fill="FFFFFF"/>
          </w:rPr>
          <w:delText xml:space="preserve">- </w:delText>
        </w:r>
      </w:del>
      <w:del w:id="29" w:author="ALL-in Eduspace" w:date="2021-12-23T13:44:00Z">
        <w:r w:rsidRPr="00151B86" w:rsidDel="00874722">
          <w:rPr>
            <w:rFonts w:ascii="Times New Roman" w:eastAsia="Times New Roman" w:hAnsi="Times New Roman" w:cs="Times New Roman"/>
            <w:color w:val="222222"/>
            <w:shd w:val="clear" w:color="auto" w:fill="FFFFFF"/>
          </w:rPr>
          <w:delText>it is undoubted that the city will be abundant with</w:delText>
        </w:r>
      </w:del>
      <w:ins w:id="30" w:author="ALL-in Eduspace" w:date="2021-12-23T13:44:00Z">
        <w:r w:rsidR="00874722">
          <w:rPr>
            <w:rFonts w:ascii="Times New Roman" w:eastAsia="Times New Roman" w:hAnsi="Times New Roman" w:cs="Times New Roman"/>
            <w:color w:val="222222"/>
            <w:shd w:val="clear" w:color="auto" w:fill="FFFFFF"/>
          </w:rPr>
          <w:t>I do not dou</w:t>
        </w:r>
      </w:ins>
      <w:ins w:id="31" w:author="ALL-in Eduspace" w:date="2021-12-23T13:45:00Z">
        <w:r w:rsidR="00874722">
          <w:rPr>
            <w:rFonts w:ascii="Times New Roman" w:eastAsia="Times New Roman" w:hAnsi="Times New Roman" w:cs="Times New Roman"/>
            <w:color w:val="222222"/>
            <w:shd w:val="clear" w:color="auto" w:fill="FFFFFF"/>
          </w:rPr>
          <w:t>bt that there is an abundance of</w:t>
        </w:r>
      </w:ins>
      <w:r w:rsidRPr="00151B86">
        <w:rPr>
          <w:rFonts w:ascii="Times New Roman" w:eastAsia="Times New Roman" w:hAnsi="Times New Roman" w:cs="Times New Roman"/>
          <w:color w:val="222222"/>
          <w:shd w:val="clear" w:color="auto" w:fill="FFFFFF"/>
        </w:rPr>
        <w:t xml:space="preserve"> unique food comb</w:t>
      </w:r>
      <w:ins w:id="32" w:author="ALL-in Eduspace" w:date="2021-12-23T13:36:00Z">
        <w:r w:rsidR="002C5639">
          <w:rPr>
            <w:rFonts w:ascii="Times New Roman" w:eastAsia="Times New Roman" w:hAnsi="Times New Roman" w:cs="Times New Roman"/>
            <w:color w:val="222222"/>
            <w:shd w:val="clear" w:color="auto" w:fill="FFFFFF"/>
          </w:rPr>
          <w:t>ination</w:t>
        </w:r>
      </w:ins>
      <w:del w:id="33" w:author="ALL-in Eduspace" w:date="2021-12-23T13:36:00Z">
        <w:r w:rsidRPr="00151B86" w:rsidDel="002C5639">
          <w:rPr>
            <w:rFonts w:ascii="Times New Roman" w:eastAsia="Times New Roman" w:hAnsi="Times New Roman" w:cs="Times New Roman"/>
            <w:color w:val="222222"/>
            <w:shd w:val="clear" w:color="auto" w:fill="FFFFFF"/>
          </w:rPr>
          <w:delText>o</w:delText>
        </w:r>
      </w:del>
      <w:r w:rsidRPr="00151B86">
        <w:rPr>
          <w:rFonts w:ascii="Times New Roman" w:eastAsia="Times New Roman" w:hAnsi="Times New Roman" w:cs="Times New Roman"/>
          <w:color w:val="222222"/>
          <w:shd w:val="clear" w:color="auto" w:fill="FFFFFF"/>
        </w:rPr>
        <w:t xml:space="preserve">s and cuisines. </w:t>
      </w:r>
      <w:del w:id="34" w:author="ALL-in Eduspace" w:date="2021-12-23T13:45:00Z">
        <w:r w:rsidRPr="00151B86" w:rsidDel="00874722">
          <w:rPr>
            <w:rFonts w:ascii="Times New Roman" w:eastAsia="Times New Roman" w:hAnsi="Times New Roman" w:cs="Times New Roman"/>
            <w:color w:val="222222"/>
            <w:shd w:val="clear" w:color="auto" w:fill="FFFFFF"/>
          </w:rPr>
          <w:delText>After attempting to create my own primanti</w:delText>
        </w:r>
      </w:del>
      <w:del w:id="35" w:author="ALL-in Eduspace" w:date="2021-12-23T13:41:00Z">
        <w:r w:rsidRPr="00151B86" w:rsidDel="008B7ECD">
          <w:rPr>
            <w:rFonts w:ascii="Times New Roman" w:eastAsia="Times New Roman" w:hAnsi="Times New Roman" w:cs="Times New Roman"/>
            <w:color w:val="222222"/>
            <w:shd w:val="clear" w:color="auto" w:fill="FFFFFF"/>
          </w:rPr>
          <w:delText>’s</w:delText>
        </w:r>
      </w:del>
      <w:del w:id="36" w:author="ALL-in Eduspace" w:date="2021-12-23T13:45:00Z">
        <w:r w:rsidRPr="00151B86" w:rsidDel="00874722">
          <w:rPr>
            <w:rFonts w:ascii="Times New Roman" w:eastAsia="Times New Roman" w:hAnsi="Times New Roman" w:cs="Times New Roman"/>
            <w:color w:val="222222"/>
            <w:shd w:val="clear" w:color="auto" w:fill="FFFFFF"/>
          </w:rPr>
          <w:delText>, I’m excited to try the authentic symphony of grease, perfect as a late night meal after the inevitable day of work.</w:delText>
        </w:r>
      </w:del>
    </w:p>
    <w:p w14:paraId="6DABC7EF" w14:textId="77777777" w:rsidR="00151B86" w:rsidRPr="00151B86" w:rsidRDefault="00151B86" w:rsidP="00151B86">
      <w:pPr>
        <w:rPr>
          <w:rFonts w:ascii="Times New Roman" w:eastAsia="Times New Roman" w:hAnsi="Times New Roman" w:cs="Times New Roman"/>
        </w:rPr>
      </w:pPr>
    </w:p>
    <w:p w14:paraId="72220CF7" w14:textId="4FD1D4C6" w:rsidR="00151B86" w:rsidRPr="00151B86" w:rsidRDefault="00151B86" w:rsidP="00151B86">
      <w:pPr>
        <w:rPr>
          <w:rFonts w:ascii="Times New Roman" w:eastAsia="Times New Roman" w:hAnsi="Times New Roman" w:cs="Times New Roman"/>
        </w:rPr>
      </w:pPr>
      <w:r w:rsidRPr="00151B86">
        <w:rPr>
          <w:rFonts w:ascii="Times New Roman" w:eastAsia="Times New Roman" w:hAnsi="Times New Roman" w:cs="Times New Roman"/>
          <w:color w:val="222222"/>
          <w:shd w:val="clear" w:color="auto" w:fill="FFFFFF"/>
        </w:rPr>
        <w:t xml:space="preserve">Balanced by the facilities needed for me to work towards my goal of increasing smart systems in my home country and the </w:t>
      </w:r>
      <w:del w:id="37" w:author="ALL-in Eduspace" w:date="2021-12-23T13:46:00Z">
        <w:r w:rsidRPr="00151B86" w:rsidDel="00874722">
          <w:rPr>
            <w:rFonts w:ascii="Times New Roman" w:eastAsia="Times New Roman" w:hAnsi="Times New Roman" w:cs="Times New Roman"/>
            <w:color w:val="222222"/>
            <w:shd w:val="clear" w:color="auto" w:fill="FFFFFF"/>
          </w:rPr>
          <w:delText xml:space="preserve">amplitude </w:delText>
        </w:r>
      </w:del>
      <w:ins w:id="38" w:author="ALL-in Eduspace" w:date="2021-12-23T13:46:00Z">
        <w:r w:rsidR="00874722">
          <w:rPr>
            <w:rFonts w:ascii="Times New Roman" w:eastAsia="Times New Roman" w:hAnsi="Times New Roman" w:cs="Times New Roman"/>
            <w:color w:val="222222"/>
            <w:shd w:val="clear" w:color="auto" w:fill="FFFFFF"/>
          </w:rPr>
          <w:t>range</w:t>
        </w:r>
        <w:r w:rsidR="00874722" w:rsidRPr="00151B86">
          <w:rPr>
            <w:rFonts w:ascii="Times New Roman" w:eastAsia="Times New Roman" w:hAnsi="Times New Roman" w:cs="Times New Roman"/>
            <w:color w:val="222222"/>
            <w:shd w:val="clear" w:color="auto" w:fill="FFFFFF"/>
          </w:rPr>
          <w:t xml:space="preserve"> </w:t>
        </w:r>
      </w:ins>
      <w:r w:rsidRPr="00151B86">
        <w:rPr>
          <w:rFonts w:ascii="Times New Roman" w:eastAsia="Times New Roman" w:hAnsi="Times New Roman" w:cs="Times New Roman"/>
          <w:color w:val="222222"/>
          <w:shd w:val="clear" w:color="auto" w:fill="FFFFFF"/>
        </w:rPr>
        <w:t>of fabled food, I am eager to join CMU knowing my quintessential college experience will be fulfilled.</w:t>
      </w:r>
    </w:p>
    <w:p w14:paraId="1F584FC0" w14:textId="77777777" w:rsidR="00151B86" w:rsidRPr="00151B86" w:rsidRDefault="00151B86" w:rsidP="00151B86">
      <w:pPr>
        <w:spacing w:after="240"/>
        <w:rPr>
          <w:rFonts w:ascii="Times New Roman" w:eastAsia="Times New Roman" w:hAnsi="Times New Roman" w:cs="Times New Roman"/>
        </w:rPr>
      </w:pPr>
      <w:r w:rsidRPr="00151B86">
        <w:rPr>
          <w:rFonts w:ascii="Times New Roman" w:eastAsia="Times New Roman" w:hAnsi="Times New Roman" w:cs="Times New Roman"/>
        </w:rPr>
        <w:br/>
      </w:r>
    </w:p>
    <w:p w14:paraId="3B6153C6" w14:textId="77777777" w:rsidR="00151B86" w:rsidRPr="00151B86" w:rsidRDefault="00151B86">
      <w:pPr>
        <w:rPr>
          <w:rFonts w:ascii="Times New Roman" w:eastAsia="Times New Roman" w:hAnsi="Times New Roman" w:cs="Times New Roman"/>
          <w:b/>
          <w:bCs/>
          <w:color w:val="222222"/>
          <w:shd w:val="clear" w:color="auto" w:fill="FFFFFF"/>
        </w:rPr>
      </w:pPr>
      <w:r w:rsidRPr="00151B86">
        <w:rPr>
          <w:rFonts w:ascii="Times New Roman" w:eastAsia="Times New Roman" w:hAnsi="Times New Roman" w:cs="Times New Roman"/>
          <w:b/>
          <w:bCs/>
          <w:color w:val="222222"/>
          <w:shd w:val="clear" w:color="auto" w:fill="FFFFFF"/>
        </w:rPr>
        <w:br w:type="page"/>
      </w:r>
    </w:p>
    <w:p w14:paraId="19F84182" w14:textId="347303B0" w:rsidR="00151B86" w:rsidRPr="00151B86" w:rsidRDefault="00151B86" w:rsidP="00151B86">
      <w:pPr>
        <w:rPr>
          <w:rFonts w:ascii="Times New Roman" w:eastAsia="Times New Roman" w:hAnsi="Times New Roman" w:cs="Times New Roman"/>
          <w:i/>
          <w:iCs/>
        </w:rPr>
      </w:pPr>
      <w:r w:rsidRPr="00151B86">
        <w:rPr>
          <w:rFonts w:ascii="Times New Roman" w:eastAsia="Times New Roman" w:hAnsi="Times New Roman" w:cs="Times New Roman"/>
          <w:b/>
          <w:bCs/>
          <w:i/>
          <w:iCs/>
          <w:color w:val="222222"/>
          <w:shd w:val="clear" w:color="auto" w:fill="FFFFFF"/>
        </w:rPr>
        <w:lastRenderedPageBreak/>
        <w:t>Consider your application as a whole. What do you personally want to emphasize about your application for the admission committee’s consideration? Highlight something that’s important to you or something you haven’t had a chance to share. Tell us, don’t show us (no websites please).</w:t>
      </w:r>
    </w:p>
    <w:p w14:paraId="63F5DA03" w14:textId="77777777" w:rsidR="00151B86" w:rsidRPr="00151B86" w:rsidRDefault="00151B86" w:rsidP="00151B86">
      <w:pPr>
        <w:rPr>
          <w:rFonts w:ascii="Times New Roman" w:eastAsia="Times New Roman" w:hAnsi="Times New Roman" w:cs="Times New Roman"/>
        </w:rPr>
      </w:pPr>
    </w:p>
    <w:p w14:paraId="69B9915C" w14:textId="77777777" w:rsidR="00151B86" w:rsidRPr="00151B86" w:rsidRDefault="00151B86" w:rsidP="00151B86">
      <w:pPr>
        <w:rPr>
          <w:rFonts w:ascii="Times New Roman" w:eastAsia="Times New Roman" w:hAnsi="Times New Roman" w:cs="Times New Roman"/>
        </w:rPr>
      </w:pPr>
      <w:commentRangeStart w:id="39"/>
      <w:r w:rsidRPr="00151B86">
        <w:rPr>
          <w:rFonts w:ascii="Times New Roman" w:eastAsia="Times New Roman" w:hAnsi="Times New Roman" w:cs="Times New Roman"/>
          <w:color w:val="000000"/>
        </w:rPr>
        <w:t>According to a Google search, creativity is “the use of original ideas to create something”. I conformed to this definition until last year, when I entered the DIDI Project Design Space Competition.</w:t>
      </w:r>
      <w:commentRangeEnd w:id="39"/>
      <w:r w:rsidR="008B2535">
        <w:rPr>
          <w:rStyle w:val="CommentReference"/>
        </w:rPr>
        <w:commentReference w:id="39"/>
      </w:r>
    </w:p>
    <w:p w14:paraId="0F0A6252" w14:textId="62823970" w:rsidR="00151B86" w:rsidRPr="00151B86" w:rsidRDefault="00151B86" w:rsidP="00151B86">
      <w:pPr>
        <w:rPr>
          <w:rFonts w:ascii="Times New Roman" w:eastAsia="Times New Roman" w:hAnsi="Times New Roman" w:cs="Times New Roman"/>
        </w:rPr>
      </w:pPr>
      <w:r w:rsidRPr="00151B86">
        <w:rPr>
          <w:rFonts w:ascii="Times New Roman" w:eastAsia="Times New Roman" w:hAnsi="Times New Roman" w:cs="Times New Roman"/>
          <w:color w:val="000000"/>
        </w:rPr>
        <w:br/>
        <w:t xml:space="preserve">Our team was challenged by Dettol Arabia to create a product that reduces water usage and promotes proper handwashing techniques. We started the brainstorming session with a </w:t>
      </w:r>
      <w:commentRangeStart w:id="40"/>
      <w:r w:rsidRPr="00151B86">
        <w:rPr>
          <w:rFonts w:ascii="Times New Roman" w:eastAsia="Times New Roman" w:hAnsi="Times New Roman" w:cs="Times New Roman"/>
          <w:color w:val="000000"/>
        </w:rPr>
        <w:t>bank</w:t>
      </w:r>
      <w:commentRangeEnd w:id="40"/>
      <w:r w:rsidR="00874722">
        <w:rPr>
          <w:rStyle w:val="CommentReference"/>
        </w:rPr>
        <w:commentReference w:id="40"/>
      </w:r>
      <w:r w:rsidRPr="00151B86">
        <w:rPr>
          <w:rFonts w:ascii="Times New Roman" w:eastAsia="Times New Roman" w:hAnsi="Times New Roman" w:cs="Times New Roman"/>
          <w:color w:val="000000"/>
        </w:rPr>
        <w:t xml:space="preserve"> board. </w:t>
      </w:r>
      <w:del w:id="41" w:author="ALL-in Eduspace" w:date="2021-12-23T13:48:00Z">
        <w:r w:rsidRPr="00151B86" w:rsidDel="00874722">
          <w:rPr>
            <w:rFonts w:ascii="Times New Roman" w:eastAsia="Times New Roman" w:hAnsi="Times New Roman" w:cs="Times New Roman"/>
            <w:color w:val="000000"/>
          </w:rPr>
          <w:delText>“</w:delText>
        </w:r>
      </w:del>
      <w:r w:rsidRPr="00874722">
        <w:rPr>
          <w:rFonts w:ascii="Times New Roman" w:eastAsia="Times New Roman" w:hAnsi="Times New Roman" w:cs="Times New Roman"/>
          <w:i/>
          <w:iCs/>
          <w:color w:val="000000"/>
          <w:rPrChange w:id="42" w:author="ALL-in Eduspace" w:date="2021-12-23T13:48:00Z">
            <w:rPr>
              <w:rFonts w:ascii="Times New Roman" w:eastAsia="Times New Roman" w:hAnsi="Times New Roman" w:cs="Times New Roman"/>
              <w:color w:val="000000"/>
            </w:rPr>
          </w:rPrChange>
        </w:rPr>
        <w:t>Mini tank beside sink to temporarily store unused water</w:t>
      </w:r>
      <w:del w:id="43" w:author="ALL-in Eduspace" w:date="2021-12-23T13:48:00Z">
        <w:r w:rsidRPr="00151B86" w:rsidDel="00874722">
          <w:rPr>
            <w:rFonts w:ascii="Times New Roman" w:eastAsia="Times New Roman" w:hAnsi="Times New Roman" w:cs="Times New Roman"/>
            <w:color w:val="000000"/>
          </w:rPr>
          <w:delText>”</w:delText>
        </w:r>
      </w:del>
      <w:r w:rsidRPr="00151B86">
        <w:rPr>
          <w:rFonts w:ascii="Times New Roman" w:eastAsia="Times New Roman" w:hAnsi="Times New Roman" w:cs="Times New Roman"/>
          <w:color w:val="000000"/>
        </w:rPr>
        <w:t xml:space="preserve">. Too simple, I thought. </w:t>
      </w:r>
      <w:del w:id="44" w:author="ALL-in Eduspace" w:date="2021-12-23T13:48:00Z">
        <w:r w:rsidRPr="00151B86" w:rsidDel="00874722">
          <w:rPr>
            <w:rFonts w:ascii="Times New Roman" w:eastAsia="Times New Roman" w:hAnsi="Times New Roman" w:cs="Times New Roman"/>
            <w:color w:val="000000"/>
          </w:rPr>
          <w:delText>“</w:delText>
        </w:r>
      </w:del>
      <w:r w:rsidRPr="00874722">
        <w:rPr>
          <w:rFonts w:ascii="Times New Roman" w:eastAsia="Times New Roman" w:hAnsi="Times New Roman" w:cs="Times New Roman"/>
          <w:i/>
          <w:iCs/>
          <w:color w:val="000000"/>
          <w:rPrChange w:id="45" w:author="ALL-in Eduspace" w:date="2021-12-23T13:48:00Z">
            <w:rPr>
              <w:rFonts w:ascii="Times New Roman" w:eastAsia="Times New Roman" w:hAnsi="Times New Roman" w:cs="Times New Roman"/>
              <w:color w:val="000000"/>
            </w:rPr>
          </w:rPrChange>
        </w:rPr>
        <w:t>A wide body below the tap’s aerator to spread the water over a larger surface area</w:t>
      </w:r>
      <w:del w:id="46" w:author="ALL-in Eduspace" w:date="2021-12-23T13:48:00Z">
        <w:r w:rsidRPr="00151B86" w:rsidDel="00874722">
          <w:rPr>
            <w:rFonts w:ascii="Times New Roman" w:eastAsia="Times New Roman" w:hAnsi="Times New Roman" w:cs="Times New Roman"/>
            <w:color w:val="000000"/>
          </w:rPr>
          <w:delText>”</w:delText>
        </w:r>
      </w:del>
      <w:r w:rsidRPr="00151B86">
        <w:rPr>
          <w:rFonts w:ascii="Times New Roman" w:eastAsia="Times New Roman" w:hAnsi="Times New Roman" w:cs="Times New Roman"/>
          <w:color w:val="000000"/>
        </w:rPr>
        <w:t>. Already exists, I continued. These ideas on their own were not ‘innovative’ enough. I was fixated on creating something entirely new.</w:t>
      </w:r>
    </w:p>
    <w:p w14:paraId="1C6AACD9" w14:textId="77777777" w:rsidR="00151B86" w:rsidRPr="00151B86" w:rsidRDefault="00151B86" w:rsidP="00151B86">
      <w:pPr>
        <w:rPr>
          <w:rFonts w:ascii="Times New Roman" w:eastAsia="Times New Roman" w:hAnsi="Times New Roman" w:cs="Times New Roman"/>
        </w:rPr>
      </w:pPr>
    </w:p>
    <w:p w14:paraId="4375B821" w14:textId="786BF7B0" w:rsidR="00151B86" w:rsidRPr="00151B86" w:rsidRDefault="00151B86" w:rsidP="00151B86">
      <w:pPr>
        <w:rPr>
          <w:rFonts w:ascii="Times New Roman" w:eastAsia="Times New Roman" w:hAnsi="Times New Roman" w:cs="Times New Roman"/>
        </w:rPr>
      </w:pPr>
      <w:r w:rsidRPr="00151B86">
        <w:rPr>
          <w:rFonts w:ascii="Times New Roman" w:eastAsia="Times New Roman" w:hAnsi="Times New Roman" w:cs="Times New Roman"/>
          <w:color w:val="000000"/>
        </w:rPr>
        <w:t xml:space="preserve">While staring at the board, I was reminded of </w:t>
      </w:r>
      <w:r w:rsidRPr="00151B86">
        <w:rPr>
          <w:rFonts w:ascii="Times New Roman" w:eastAsia="Times New Roman" w:hAnsi="Times New Roman" w:cs="Times New Roman"/>
          <w:i/>
          <w:iCs/>
          <w:color w:val="000000"/>
        </w:rPr>
        <w:t>Alex the French Guy Cooking</w:t>
      </w:r>
      <w:r w:rsidRPr="00151B86">
        <w:rPr>
          <w:rFonts w:ascii="Times New Roman" w:eastAsia="Times New Roman" w:hAnsi="Times New Roman" w:cs="Times New Roman"/>
          <w:color w:val="000000"/>
        </w:rPr>
        <w:t>’s YouTube video on building a croissant-dough</w:t>
      </w:r>
      <w:ins w:id="47" w:author="ALL-in Eduspace" w:date="2021-12-23T13:50:00Z">
        <w:r w:rsidR="00BB5EEA">
          <w:rPr>
            <w:rFonts w:ascii="Times New Roman" w:eastAsia="Times New Roman" w:hAnsi="Times New Roman" w:cs="Times New Roman"/>
            <w:color w:val="000000"/>
          </w:rPr>
          <w:t xml:space="preserve"> </w:t>
        </w:r>
      </w:ins>
      <w:del w:id="48" w:author="ALL-in Eduspace" w:date="2021-12-23T13:50:00Z">
        <w:r w:rsidRPr="00151B86" w:rsidDel="00BB5EEA">
          <w:rPr>
            <w:rFonts w:ascii="Times New Roman" w:eastAsia="Times New Roman" w:hAnsi="Times New Roman" w:cs="Times New Roman"/>
            <w:color w:val="000000"/>
          </w:rPr>
          <w:delText>-</w:delText>
        </w:r>
      </w:del>
      <w:r w:rsidRPr="00151B86">
        <w:rPr>
          <w:rFonts w:ascii="Times New Roman" w:eastAsia="Times New Roman" w:hAnsi="Times New Roman" w:cs="Times New Roman"/>
          <w:color w:val="000000"/>
        </w:rPr>
        <w:t>roller</w:t>
      </w:r>
      <w:ins w:id="49" w:author="ALL-in Eduspace" w:date="2021-12-23T13:50:00Z">
        <w:r w:rsidR="00BB5EEA">
          <w:rPr>
            <w:rFonts w:ascii="Times New Roman" w:eastAsia="Times New Roman" w:hAnsi="Times New Roman" w:cs="Times New Roman"/>
            <w:color w:val="000000"/>
          </w:rPr>
          <w:t xml:space="preserve"> </w:t>
        </w:r>
      </w:ins>
      <w:del w:id="50" w:author="ALL-in Eduspace" w:date="2021-12-23T13:50:00Z">
        <w:r w:rsidRPr="00151B86" w:rsidDel="00BB5EEA">
          <w:rPr>
            <w:rFonts w:ascii="Times New Roman" w:eastAsia="Times New Roman" w:hAnsi="Times New Roman" w:cs="Times New Roman"/>
            <w:color w:val="000000"/>
          </w:rPr>
          <w:delText xml:space="preserve">-machine </w:delText>
        </w:r>
      </w:del>
      <w:r w:rsidRPr="00151B86">
        <w:rPr>
          <w:rFonts w:ascii="Times New Roman" w:eastAsia="Times New Roman" w:hAnsi="Times New Roman" w:cs="Times New Roman"/>
          <w:color w:val="000000"/>
        </w:rPr>
        <w:t xml:space="preserve">from planks of plywood. </w:t>
      </w:r>
      <w:del w:id="51" w:author="ALL-in Eduspace" w:date="2021-12-23T14:01:00Z">
        <w:r w:rsidRPr="00151B86" w:rsidDel="002A2DAA">
          <w:rPr>
            <w:rFonts w:ascii="Times New Roman" w:eastAsia="Times New Roman" w:hAnsi="Times New Roman" w:cs="Times New Roman"/>
            <w:color w:val="000000"/>
          </w:rPr>
          <w:delText>His mechanism intrigued me; t</w:delText>
        </w:r>
      </w:del>
      <w:ins w:id="52" w:author="ALL-in Eduspace" w:date="2021-12-23T14:01:00Z">
        <w:r w:rsidR="002A2DAA">
          <w:rPr>
            <w:rFonts w:ascii="Times New Roman" w:eastAsia="Times New Roman" w:hAnsi="Times New Roman" w:cs="Times New Roman"/>
            <w:color w:val="000000"/>
          </w:rPr>
          <w:t>T</w:t>
        </w:r>
      </w:ins>
      <w:r w:rsidRPr="00151B86">
        <w:rPr>
          <w:rFonts w:ascii="Times New Roman" w:eastAsia="Times New Roman" w:hAnsi="Times New Roman" w:cs="Times New Roman"/>
          <w:color w:val="000000"/>
        </w:rPr>
        <w:t xml:space="preserve">o adjust the thickness of the croissant sheet, he used 2 rods that lifted up and down by altering the angle it protruded </w:t>
      </w:r>
      <w:del w:id="53" w:author="ALL-in Eduspace" w:date="2021-12-23T14:02:00Z">
        <w:r w:rsidRPr="00151B86" w:rsidDel="002A2DAA">
          <w:rPr>
            <w:rFonts w:ascii="Times New Roman" w:eastAsia="Times New Roman" w:hAnsi="Times New Roman" w:cs="Times New Roman"/>
            <w:color w:val="000000"/>
          </w:rPr>
          <w:delText>from</w:delText>
        </w:r>
      </w:del>
      <w:ins w:id="54" w:author="ALL-in Eduspace" w:date="2021-12-23T14:02:00Z">
        <w:r w:rsidR="002A2DAA">
          <w:rPr>
            <w:rFonts w:ascii="Times New Roman" w:eastAsia="Times New Roman" w:hAnsi="Times New Roman" w:cs="Times New Roman"/>
            <w:color w:val="000000"/>
          </w:rPr>
          <w:t>at</w:t>
        </w:r>
      </w:ins>
      <w:r w:rsidRPr="00151B86">
        <w:rPr>
          <w:rFonts w:ascii="Times New Roman" w:eastAsia="Times New Roman" w:hAnsi="Times New Roman" w:cs="Times New Roman"/>
          <w:color w:val="000000"/>
        </w:rPr>
        <w:t>.</w:t>
      </w:r>
    </w:p>
    <w:p w14:paraId="1625A5C7" w14:textId="77777777" w:rsidR="00151B86" w:rsidRPr="00151B86" w:rsidRDefault="00151B86" w:rsidP="00151B86">
      <w:pPr>
        <w:rPr>
          <w:rFonts w:ascii="Times New Roman" w:eastAsia="Times New Roman" w:hAnsi="Times New Roman" w:cs="Times New Roman"/>
        </w:rPr>
      </w:pPr>
    </w:p>
    <w:p w14:paraId="3D558A53" w14:textId="53DEA470" w:rsidR="00151B86" w:rsidRPr="00151B86" w:rsidRDefault="00151B86" w:rsidP="00151B86">
      <w:pPr>
        <w:rPr>
          <w:rFonts w:ascii="Times New Roman" w:eastAsia="Times New Roman" w:hAnsi="Times New Roman" w:cs="Times New Roman"/>
        </w:rPr>
      </w:pPr>
      <w:r w:rsidRPr="00151B86">
        <w:rPr>
          <w:rFonts w:ascii="Times New Roman" w:eastAsia="Times New Roman" w:hAnsi="Times New Roman" w:cs="Times New Roman"/>
          <w:color w:val="000000"/>
        </w:rPr>
        <w:t xml:space="preserve">Aha! I can use Alex’s mechanism to open and close the tap </w:t>
      </w:r>
      <w:del w:id="55" w:author="ALL-in Eduspace" w:date="2021-12-23T14:03:00Z">
        <w:r w:rsidRPr="00151B86" w:rsidDel="0007486B">
          <w:rPr>
            <w:rFonts w:ascii="Times New Roman" w:eastAsia="Times New Roman" w:hAnsi="Times New Roman" w:cs="Times New Roman"/>
            <w:color w:val="000000"/>
          </w:rPr>
          <w:delText>by adjusting the height of its lever</w:delText>
        </w:r>
      </w:del>
      <w:ins w:id="56" w:author="ALL-in Eduspace" w:date="2021-12-23T14:03:00Z">
        <w:r w:rsidR="0007486B">
          <w:rPr>
            <w:rFonts w:ascii="Times New Roman" w:eastAsia="Times New Roman" w:hAnsi="Times New Roman" w:cs="Times New Roman"/>
            <w:color w:val="000000"/>
          </w:rPr>
          <w:t>automatically</w:t>
        </w:r>
      </w:ins>
      <w:r w:rsidRPr="00151B86">
        <w:rPr>
          <w:rFonts w:ascii="Times New Roman" w:eastAsia="Times New Roman" w:hAnsi="Times New Roman" w:cs="Times New Roman"/>
          <w:color w:val="000000"/>
        </w:rPr>
        <w:t xml:space="preserve">! How can I attach it to the bottom of the tap though? </w:t>
      </w:r>
      <w:del w:id="57" w:author="ALL-in Eduspace" w:date="2021-12-23T14:20:00Z">
        <w:r w:rsidRPr="00151B86" w:rsidDel="008B2535">
          <w:rPr>
            <w:rFonts w:ascii="Times New Roman" w:eastAsia="Times New Roman" w:hAnsi="Times New Roman" w:cs="Times New Roman"/>
            <w:color w:val="000000"/>
          </w:rPr>
          <w:delText xml:space="preserve">Aha! </w:delText>
        </w:r>
      </w:del>
      <w:r w:rsidRPr="00151B86">
        <w:rPr>
          <w:rFonts w:ascii="Times New Roman" w:eastAsia="Times New Roman" w:hAnsi="Times New Roman" w:cs="Times New Roman"/>
          <w:color w:val="000000"/>
        </w:rPr>
        <w:t xml:space="preserve">Let’s use our initial brainstorm idea! I could attach the rod to the wide body below the tap, so the product would be able to spread the water over a larger surface area while automatically turning on and off! Effective and innovative! Over the next 3 months, we brought our idea to life, and while each idea wasn’t a completely ‘new’ idea, the combination of the two earned us </w:t>
      </w:r>
      <w:ins w:id="58" w:author="ALL-in Eduspace" w:date="2021-12-23T13:52:00Z">
        <w:r w:rsidR="00BB5EEA">
          <w:rPr>
            <w:rFonts w:ascii="Times New Roman" w:eastAsia="Times New Roman" w:hAnsi="Times New Roman" w:cs="Times New Roman"/>
            <w:color w:val="000000"/>
          </w:rPr>
          <w:t xml:space="preserve">a </w:t>
        </w:r>
      </w:ins>
      <w:r w:rsidRPr="00151B86">
        <w:rPr>
          <w:rFonts w:ascii="Times New Roman" w:eastAsia="Times New Roman" w:hAnsi="Times New Roman" w:cs="Times New Roman"/>
          <w:color w:val="000000"/>
        </w:rPr>
        <w:t>gold</w:t>
      </w:r>
      <w:ins w:id="59" w:author="ALL-in Eduspace" w:date="2021-12-23T13:52:00Z">
        <w:r w:rsidR="00BB5EEA">
          <w:rPr>
            <w:rFonts w:ascii="Times New Roman" w:eastAsia="Times New Roman" w:hAnsi="Times New Roman" w:cs="Times New Roman"/>
            <w:color w:val="000000"/>
          </w:rPr>
          <w:t xml:space="preserve"> medal</w:t>
        </w:r>
      </w:ins>
      <w:r w:rsidRPr="00151B86">
        <w:rPr>
          <w:rFonts w:ascii="Times New Roman" w:eastAsia="Times New Roman" w:hAnsi="Times New Roman" w:cs="Times New Roman"/>
          <w:color w:val="000000"/>
        </w:rPr>
        <w:t>. </w:t>
      </w:r>
    </w:p>
    <w:p w14:paraId="15A8737D" w14:textId="77777777" w:rsidR="00151B86" w:rsidRPr="00151B86" w:rsidRDefault="00151B86" w:rsidP="00151B86">
      <w:pPr>
        <w:rPr>
          <w:rFonts w:ascii="Times New Roman" w:eastAsia="Times New Roman" w:hAnsi="Times New Roman" w:cs="Times New Roman"/>
        </w:rPr>
      </w:pPr>
    </w:p>
    <w:p w14:paraId="7A633402" w14:textId="002F477C" w:rsidR="00151B86" w:rsidRPr="00151B86" w:rsidRDefault="00151B86" w:rsidP="00151B86">
      <w:pPr>
        <w:rPr>
          <w:rFonts w:ascii="Times New Roman" w:eastAsia="Times New Roman" w:hAnsi="Times New Roman" w:cs="Times New Roman"/>
        </w:rPr>
      </w:pPr>
      <w:r w:rsidRPr="00151B86">
        <w:rPr>
          <w:rFonts w:ascii="Times New Roman" w:eastAsia="Times New Roman" w:hAnsi="Times New Roman" w:cs="Times New Roman"/>
          <w:color w:val="000000"/>
        </w:rPr>
        <w:t xml:space="preserve">I learned that innovative thinking doesn’t have to come </w:t>
      </w:r>
      <w:del w:id="60" w:author="ALL-in Eduspace" w:date="2021-12-23T14:16:00Z">
        <w:r w:rsidRPr="00151B86" w:rsidDel="008B2535">
          <w:rPr>
            <w:rFonts w:ascii="Times New Roman" w:eastAsia="Times New Roman" w:hAnsi="Times New Roman" w:cs="Times New Roman"/>
            <w:color w:val="000000"/>
          </w:rPr>
          <w:delText xml:space="preserve">from conventional places, nor does it have to come </w:delText>
        </w:r>
      </w:del>
      <w:r w:rsidRPr="00151B86">
        <w:rPr>
          <w:rFonts w:ascii="Times New Roman" w:eastAsia="Times New Roman" w:hAnsi="Times New Roman" w:cs="Times New Roman"/>
          <w:color w:val="000000"/>
        </w:rPr>
        <w:t>from an original idea</w:t>
      </w:r>
      <w:ins w:id="61" w:author="ALL-in Eduspace" w:date="2021-12-23T13:53:00Z">
        <w:r w:rsidR="00EC1830">
          <w:rPr>
            <w:rFonts w:ascii="Open Sans" w:hAnsi="Open Sans" w:cs="Open Sans"/>
            <w:color w:val="333333"/>
            <w:shd w:val="clear" w:color="auto" w:fill="FFFFFF"/>
          </w:rPr>
          <w:t>—</w:t>
        </w:r>
      </w:ins>
      <w:del w:id="62" w:author="ALL-in Eduspace" w:date="2021-12-23T13:53:00Z">
        <w:r w:rsidRPr="00151B86" w:rsidDel="00BB5EEA">
          <w:rPr>
            <w:rFonts w:ascii="Times New Roman" w:eastAsia="Times New Roman" w:hAnsi="Times New Roman" w:cs="Times New Roman"/>
            <w:color w:val="000000"/>
          </w:rPr>
          <w:delText xml:space="preserve">- </w:delText>
        </w:r>
      </w:del>
      <w:r w:rsidRPr="00151B86">
        <w:rPr>
          <w:rFonts w:ascii="Times New Roman" w:eastAsia="Times New Roman" w:hAnsi="Times New Roman" w:cs="Times New Roman"/>
          <w:color w:val="000000"/>
        </w:rPr>
        <w:t xml:space="preserve">for me, </w:t>
      </w:r>
      <w:del w:id="63" w:author="ALL-in Eduspace" w:date="2021-12-23T14:17:00Z">
        <w:r w:rsidRPr="00151B86" w:rsidDel="008B2535">
          <w:rPr>
            <w:rFonts w:ascii="Times New Roman" w:eastAsia="Times New Roman" w:hAnsi="Times New Roman" w:cs="Times New Roman"/>
            <w:color w:val="000000"/>
          </w:rPr>
          <w:delText xml:space="preserve">it came from a video on how to make a croissant machine, </w:delText>
        </w:r>
      </w:del>
      <w:ins w:id="64" w:author="ALL-in Eduspace" w:date="2021-12-23T14:17:00Z">
        <w:r w:rsidR="008B2535">
          <w:rPr>
            <w:rFonts w:ascii="Times New Roman" w:eastAsia="Times New Roman" w:hAnsi="Times New Roman" w:cs="Times New Roman"/>
            <w:color w:val="000000"/>
          </w:rPr>
          <w:t>innovative thinking is</w:t>
        </w:r>
      </w:ins>
      <w:del w:id="65" w:author="ALL-in Eduspace" w:date="2021-12-23T13:58:00Z">
        <w:r w:rsidRPr="00151B86" w:rsidDel="00EC1830">
          <w:rPr>
            <w:rFonts w:ascii="Times New Roman" w:eastAsia="Times New Roman" w:hAnsi="Times New Roman" w:cs="Times New Roman"/>
            <w:color w:val="000000"/>
          </w:rPr>
          <w:delText xml:space="preserve">eyeing </w:delText>
        </w:r>
      </w:del>
      <w:ins w:id="66" w:author="ALL-in Eduspace" w:date="2021-12-23T13:58:00Z">
        <w:r w:rsidR="00EC1830">
          <w:rPr>
            <w:rFonts w:ascii="Times New Roman" w:eastAsia="Times New Roman" w:hAnsi="Times New Roman" w:cs="Times New Roman"/>
            <w:color w:val="000000"/>
          </w:rPr>
          <w:t>finding</w:t>
        </w:r>
        <w:r w:rsidR="00EC1830" w:rsidRPr="00151B86">
          <w:rPr>
            <w:rFonts w:ascii="Times New Roman" w:eastAsia="Times New Roman" w:hAnsi="Times New Roman" w:cs="Times New Roman"/>
            <w:color w:val="000000"/>
          </w:rPr>
          <w:t xml:space="preserve"> </w:t>
        </w:r>
      </w:ins>
      <w:r w:rsidRPr="00151B86">
        <w:rPr>
          <w:rFonts w:ascii="Times New Roman" w:eastAsia="Times New Roman" w:hAnsi="Times New Roman" w:cs="Times New Roman"/>
          <w:color w:val="000000"/>
        </w:rPr>
        <w:t>what others have overlooked</w:t>
      </w:r>
      <w:del w:id="67" w:author="ALL-in Eduspace" w:date="2021-12-23T14:23:00Z">
        <w:r w:rsidRPr="00151B86" w:rsidDel="004B0205">
          <w:rPr>
            <w:rFonts w:ascii="Times New Roman" w:eastAsia="Times New Roman" w:hAnsi="Times New Roman" w:cs="Times New Roman"/>
            <w:color w:val="000000"/>
          </w:rPr>
          <w:delText>,</w:delText>
        </w:r>
      </w:del>
      <w:r w:rsidRPr="00151B86">
        <w:rPr>
          <w:rFonts w:ascii="Times New Roman" w:eastAsia="Times New Roman" w:hAnsi="Times New Roman" w:cs="Times New Roman"/>
          <w:color w:val="000000"/>
        </w:rPr>
        <w:t xml:space="preserve"> and seeing it as </w:t>
      </w:r>
      <w:del w:id="68" w:author="ALL-in Eduspace" w:date="2021-12-23T13:58:00Z">
        <w:r w:rsidRPr="00151B86" w:rsidDel="00EC1830">
          <w:rPr>
            <w:rFonts w:ascii="Times New Roman" w:eastAsia="Times New Roman" w:hAnsi="Times New Roman" w:cs="Times New Roman"/>
            <w:color w:val="000000"/>
          </w:rPr>
          <w:delText>a silver lining</w:delText>
        </w:r>
      </w:del>
      <w:ins w:id="69" w:author="ALL-in Eduspace" w:date="2021-12-23T13:58:00Z">
        <w:r w:rsidR="00EC1830">
          <w:rPr>
            <w:rFonts w:ascii="Times New Roman" w:eastAsia="Times New Roman" w:hAnsi="Times New Roman" w:cs="Times New Roman"/>
            <w:color w:val="000000"/>
          </w:rPr>
          <w:t>an opportunity</w:t>
        </w:r>
      </w:ins>
      <w:r w:rsidRPr="00151B86">
        <w:rPr>
          <w:rFonts w:ascii="Times New Roman" w:eastAsia="Times New Roman" w:hAnsi="Times New Roman" w:cs="Times New Roman"/>
          <w:color w:val="000000"/>
        </w:rPr>
        <w:t xml:space="preserve"> to create innovative solutions.</w:t>
      </w:r>
    </w:p>
    <w:p w14:paraId="4ACF3A5F" w14:textId="77777777" w:rsidR="00151B86" w:rsidRPr="00151B86" w:rsidRDefault="00151B86" w:rsidP="00151B86">
      <w:pPr>
        <w:rPr>
          <w:rFonts w:ascii="Times New Roman" w:eastAsia="Times New Roman" w:hAnsi="Times New Roman" w:cs="Times New Roman"/>
        </w:rPr>
      </w:pPr>
    </w:p>
    <w:p w14:paraId="259D8597" w14:textId="77777777" w:rsidR="00B36311" w:rsidRPr="00151B86" w:rsidRDefault="004B0205">
      <w:pPr>
        <w:rPr>
          <w:rFonts w:ascii="Times New Roman" w:hAnsi="Times New Roman" w:cs="Times New Roman"/>
        </w:rPr>
      </w:pPr>
    </w:p>
    <w:sectPr w:rsidR="00B36311" w:rsidRPr="00151B86"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LL-in Eduspace" w:date="2021-12-23T10:47:00Z" w:initials="AE">
    <w:p w14:paraId="57D625BF" w14:textId="2914ED33" w:rsidR="00176433" w:rsidRDefault="00176433">
      <w:pPr>
        <w:pStyle w:val="CommentText"/>
      </w:pPr>
      <w:r>
        <w:rPr>
          <w:rStyle w:val="CommentReference"/>
        </w:rPr>
        <w:annotationRef/>
      </w:r>
      <w:r>
        <w:t xml:space="preserve">How? </w:t>
      </w:r>
      <w:r w:rsidR="00762E13">
        <w:t>Just add a couple words here to clarify.</w:t>
      </w:r>
    </w:p>
  </w:comment>
  <w:comment w:id="14" w:author="ALL-in Eduspace" w:date="2021-12-23T10:53:00Z" w:initials="AE">
    <w:p w14:paraId="7F778D1C" w14:textId="1BD74D69" w:rsidR="00762E13" w:rsidRDefault="00762E13">
      <w:pPr>
        <w:pStyle w:val="CommentText"/>
      </w:pPr>
      <w:r>
        <w:rPr>
          <w:rStyle w:val="CommentReference"/>
        </w:rPr>
        <w:annotationRef/>
      </w:r>
      <w:r>
        <w:t>This sentence is a bit clunky. Can you reword it?</w:t>
      </w:r>
      <w:r>
        <w:br/>
      </w:r>
      <w:r>
        <w:br/>
        <w:t>Maybe something like ‘I had to lear</w:t>
      </w:r>
      <w:r w:rsidR="00137E66">
        <w:t>n how aspects of the UK’s electrical distribution processes were applied in the Indonesian case study given.”</w:t>
      </w:r>
    </w:p>
  </w:comment>
  <w:comment w:id="19" w:author="ALL-in Eduspace" w:date="2021-12-23T13:34:00Z" w:initials="AE">
    <w:p w14:paraId="0330B92D" w14:textId="5F743730" w:rsidR="002C5639" w:rsidRDefault="002C5639">
      <w:pPr>
        <w:pStyle w:val="CommentText"/>
      </w:pPr>
      <w:r>
        <w:rPr>
          <w:rStyle w:val="CommentReference"/>
        </w:rPr>
        <w:annotationRef/>
      </w:r>
      <w:r>
        <w:t>I don’t know if ‘interact’ is the right word for this… maybe ‘be involved in Dr Venkat</w:t>
      </w:r>
      <w:r w:rsidR="00D946AE">
        <w:t>’s research</w:t>
      </w:r>
      <w:r>
        <w:t>…” or ‘learn about Dr Venkat</w:t>
      </w:r>
      <w:r w:rsidR="00D946AE">
        <w:t>’s research</w:t>
      </w:r>
      <w:r>
        <w:t>…” is better?</w:t>
      </w:r>
    </w:p>
  </w:comment>
  <w:comment w:id="23" w:author="ALL-in Eduspace" w:date="2021-12-23T13:43:00Z" w:initials="AE">
    <w:p w14:paraId="12DDF366" w14:textId="787C2E7C" w:rsidR="008B7ECD" w:rsidRDefault="008B7ECD">
      <w:pPr>
        <w:pStyle w:val="CommentText"/>
      </w:pPr>
      <w:r>
        <w:rPr>
          <w:rStyle w:val="CommentReference"/>
        </w:rPr>
        <w:annotationRef/>
      </w:r>
      <w:r>
        <w:t>These are two subsequent sentences starting with ‘As…’. Try and rewrite one</w:t>
      </w:r>
      <w:r w:rsidR="00874722">
        <w:t xml:space="preserve"> of them!</w:t>
      </w:r>
    </w:p>
  </w:comment>
  <w:comment w:id="39" w:author="ALL-in Eduspace" w:date="2021-12-23T14:19:00Z" w:initials="AE">
    <w:p w14:paraId="738ED974" w14:textId="676143E0" w:rsidR="008B2535" w:rsidRDefault="008B2535">
      <w:pPr>
        <w:pStyle w:val="CommentText"/>
      </w:pPr>
      <w:r>
        <w:rPr>
          <w:rStyle w:val="CommentReference"/>
        </w:rPr>
        <w:annotationRef/>
      </w:r>
      <w:r>
        <w:rPr>
          <w:rStyle w:val="CommentReference"/>
        </w:rPr>
        <w:t xml:space="preserve">So many students introduce their essays this way that it has become a cliché. I suggest rewriting </w:t>
      </w:r>
      <w:r w:rsidR="00D946AE">
        <w:rPr>
          <w:rStyle w:val="CommentReference"/>
        </w:rPr>
        <w:t>it in your own words instead of reverting to Google’s.</w:t>
      </w:r>
    </w:p>
  </w:comment>
  <w:comment w:id="40" w:author="ALL-in Eduspace" w:date="2021-12-23T13:47:00Z" w:initials="AE">
    <w:p w14:paraId="38E2793F" w14:textId="06FD5554" w:rsidR="00874722" w:rsidRDefault="00874722">
      <w:pPr>
        <w:pStyle w:val="CommentText"/>
      </w:pPr>
      <w:r>
        <w:rPr>
          <w:rStyle w:val="CommentReference"/>
        </w:rPr>
        <w:annotationRef/>
      </w:r>
      <w:r>
        <w:t>Did you mean to say ‘blank’?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D625BF" w15:done="0"/>
  <w15:commentEx w15:paraId="7F778D1C" w15:done="0"/>
  <w15:commentEx w15:paraId="0330B92D" w15:done="0"/>
  <w15:commentEx w15:paraId="12DDF366" w15:done="0"/>
  <w15:commentEx w15:paraId="738ED974" w15:done="0"/>
  <w15:commentEx w15:paraId="38E279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ED22B" w16cex:dateUtc="2021-12-23T03:47:00Z"/>
  <w16cex:commentExtensible w16cex:durableId="256ED3C0" w16cex:dateUtc="2021-12-23T03:53:00Z"/>
  <w16cex:commentExtensible w16cex:durableId="256EF94C" w16cex:dateUtc="2021-12-23T06:34:00Z"/>
  <w16cex:commentExtensible w16cex:durableId="256EFB67" w16cex:dateUtc="2021-12-23T06:43:00Z"/>
  <w16cex:commentExtensible w16cex:durableId="256F03EA" w16cex:dateUtc="2021-12-23T07:19:00Z"/>
  <w16cex:commentExtensible w16cex:durableId="256EFC88" w16cex:dateUtc="2021-12-23T0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D625BF" w16cid:durableId="256ED22B"/>
  <w16cid:commentId w16cid:paraId="7F778D1C" w16cid:durableId="256ED3C0"/>
  <w16cid:commentId w16cid:paraId="0330B92D" w16cid:durableId="256EF94C"/>
  <w16cid:commentId w16cid:paraId="12DDF366" w16cid:durableId="256EFB67"/>
  <w16cid:commentId w16cid:paraId="738ED974" w16cid:durableId="256F03EA"/>
  <w16cid:commentId w16cid:paraId="38E2793F" w16cid:durableId="256EFC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in Eduspace">
    <w15:presenceInfo w15:providerId="Windows Live" w15:userId="606cc61fb58c1e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86"/>
    <w:rsid w:val="0007486B"/>
    <w:rsid w:val="00137E66"/>
    <w:rsid w:val="00151B86"/>
    <w:rsid w:val="00176433"/>
    <w:rsid w:val="001C3C15"/>
    <w:rsid w:val="002A2DAA"/>
    <w:rsid w:val="002C5639"/>
    <w:rsid w:val="004A375B"/>
    <w:rsid w:val="004B0205"/>
    <w:rsid w:val="0064643F"/>
    <w:rsid w:val="00762E13"/>
    <w:rsid w:val="00874722"/>
    <w:rsid w:val="008B2535"/>
    <w:rsid w:val="008B7ECD"/>
    <w:rsid w:val="00A3079B"/>
    <w:rsid w:val="00BB5EEA"/>
    <w:rsid w:val="00D946AE"/>
    <w:rsid w:val="00EC1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9B8B"/>
  <w15:chartTrackingRefBased/>
  <w15:docId w15:val="{F0F699B4-65E2-C54A-8DAF-113195B7C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1B8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176433"/>
  </w:style>
  <w:style w:type="character" w:styleId="CommentReference">
    <w:name w:val="annotation reference"/>
    <w:basedOn w:val="DefaultParagraphFont"/>
    <w:uiPriority w:val="99"/>
    <w:semiHidden/>
    <w:unhideWhenUsed/>
    <w:rsid w:val="00176433"/>
    <w:rPr>
      <w:sz w:val="16"/>
      <w:szCs w:val="16"/>
    </w:rPr>
  </w:style>
  <w:style w:type="paragraph" w:styleId="CommentText">
    <w:name w:val="annotation text"/>
    <w:basedOn w:val="Normal"/>
    <w:link w:val="CommentTextChar"/>
    <w:uiPriority w:val="99"/>
    <w:semiHidden/>
    <w:unhideWhenUsed/>
    <w:rsid w:val="00176433"/>
    <w:rPr>
      <w:sz w:val="20"/>
      <w:szCs w:val="20"/>
    </w:rPr>
  </w:style>
  <w:style w:type="character" w:customStyle="1" w:styleId="CommentTextChar">
    <w:name w:val="Comment Text Char"/>
    <w:basedOn w:val="DefaultParagraphFont"/>
    <w:link w:val="CommentText"/>
    <w:uiPriority w:val="99"/>
    <w:semiHidden/>
    <w:rsid w:val="00176433"/>
    <w:rPr>
      <w:sz w:val="20"/>
      <w:szCs w:val="20"/>
    </w:rPr>
  </w:style>
  <w:style w:type="paragraph" w:styleId="CommentSubject">
    <w:name w:val="annotation subject"/>
    <w:basedOn w:val="CommentText"/>
    <w:next w:val="CommentText"/>
    <w:link w:val="CommentSubjectChar"/>
    <w:uiPriority w:val="99"/>
    <w:semiHidden/>
    <w:unhideWhenUsed/>
    <w:rsid w:val="00176433"/>
    <w:rPr>
      <w:b/>
      <w:bCs/>
    </w:rPr>
  </w:style>
  <w:style w:type="character" w:customStyle="1" w:styleId="CommentSubjectChar">
    <w:name w:val="Comment Subject Char"/>
    <w:basedOn w:val="CommentTextChar"/>
    <w:link w:val="CommentSubject"/>
    <w:uiPriority w:val="99"/>
    <w:semiHidden/>
    <w:rsid w:val="001764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97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ALL-in Eduspace</cp:lastModifiedBy>
  <cp:revision>8</cp:revision>
  <dcterms:created xsi:type="dcterms:W3CDTF">2021-12-22T13:32:00Z</dcterms:created>
  <dcterms:modified xsi:type="dcterms:W3CDTF">2021-12-23T07:23:00Z</dcterms:modified>
</cp:coreProperties>
</file>