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2C520E" w14:textId="7C7270EE" w:rsidR="003F1D3F" w:rsidRPr="003F1D3F" w:rsidRDefault="003F1D3F" w:rsidP="003F1D3F">
      <w:pPr>
        <w:rPr>
          <w:rFonts w:ascii="Times New Roman" w:eastAsia="Times New Roman" w:hAnsi="Times New Roman" w:cs="Times New Roman"/>
        </w:rPr>
      </w:pPr>
      <w:r w:rsidRPr="003F1D3F">
        <w:rPr>
          <w:rFonts w:ascii="Arial" w:eastAsia="Times New Roman" w:hAnsi="Arial" w:cs="Arial"/>
          <w:b/>
          <w:bCs/>
          <w:color w:val="000000"/>
          <w:sz w:val="22"/>
          <w:szCs w:val="22"/>
        </w:rPr>
        <w:t>6.  Think about an academic subject that inspires you. Describe how you have furthered this interest inside and/or outside of the classroom.</w:t>
      </w:r>
      <w:r w:rsidR="0077754B">
        <w:rPr>
          <w:rFonts w:ascii="Arial" w:eastAsia="Times New Roman" w:hAnsi="Arial" w:cs="Arial"/>
          <w:b/>
          <w:bCs/>
          <w:color w:val="000000"/>
          <w:sz w:val="22"/>
          <w:szCs w:val="22"/>
        </w:rPr>
        <w:t xml:space="preserve"> (350 words)</w:t>
      </w:r>
    </w:p>
    <w:p w14:paraId="26194154" w14:textId="77777777" w:rsidR="003F1D3F" w:rsidRDefault="003F1D3F" w:rsidP="003F1D3F">
      <w:pPr>
        <w:rPr>
          <w:rFonts w:ascii="Arial" w:eastAsia="Times New Roman" w:hAnsi="Arial" w:cs="Arial"/>
          <w:color w:val="000000"/>
          <w:sz w:val="22"/>
          <w:szCs w:val="22"/>
        </w:rPr>
      </w:pPr>
    </w:p>
    <w:p w14:paraId="50D8D19D" w14:textId="6340FEE8" w:rsidR="005F3725" w:rsidRPr="005F3725" w:rsidRDefault="005F3725" w:rsidP="005F3725">
      <w:pPr>
        <w:rPr>
          <w:rFonts w:ascii="Times New Roman" w:eastAsia="Times New Roman" w:hAnsi="Times New Roman" w:cs="Times New Roman"/>
          <w:color w:val="000000" w:themeColor="text1"/>
        </w:rPr>
      </w:pPr>
      <w:r w:rsidRPr="005F3725">
        <w:rPr>
          <w:rFonts w:ascii="Arial" w:eastAsia="Times New Roman" w:hAnsi="Arial" w:cs="Arial"/>
          <w:color w:val="000000" w:themeColor="text1"/>
          <w:sz w:val="22"/>
          <w:szCs w:val="22"/>
        </w:rPr>
        <w:t xml:space="preserve">300 OMR. Our electricity bill had never reached that high; even in the 110F degree summer heat with all our air conditioners blasting at 65 degrees, the bill was usually 80 OMR at most. During my quest to uncover this surge in cost, I </w:t>
      </w:r>
      <w:del w:id="0" w:author="Fedora Elrica Gracia" w:date="2021-11-23T18:32:00Z">
        <w:r w:rsidRPr="005F3725" w:rsidDel="001008DF">
          <w:rPr>
            <w:rFonts w:ascii="Arial" w:eastAsia="Times New Roman" w:hAnsi="Arial" w:cs="Arial"/>
            <w:color w:val="000000" w:themeColor="text1"/>
            <w:sz w:val="22"/>
            <w:szCs w:val="22"/>
          </w:rPr>
          <w:delText xml:space="preserve">was </w:delText>
        </w:r>
      </w:del>
      <w:r w:rsidRPr="005F3725">
        <w:rPr>
          <w:rFonts w:ascii="Arial" w:eastAsia="Times New Roman" w:hAnsi="Arial" w:cs="Arial"/>
          <w:color w:val="000000" w:themeColor="text1"/>
          <w:sz w:val="22"/>
          <w:szCs w:val="22"/>
        </w:rPr>
        <w:t>wallowed into the idea of how I can reduce the unpredictability of my electricity bill. I stumbled upon a method to track electricity usage in real-time: the smart grid, or more specifically, the smart meter.</w:t>
      </w:r>
    </w:p>
    <w:p w14:paraId="28EE66FA" w14:textId="77777777" w:rsidR="005F3725" w:rsidRPr="005F3725" w:rsidRDefault="005F3725" w:rsidP="005F3725">
      <w:pPr>
        <w:rPr>
          <w:rFonts w:ascii="Times New Roman" w:eastAsia="Times New Roman" w:hAnsi="Times New Roman" w:cs="Times New Roman"/>
          <w:color w:val="000000" w:themeColor="text1"/>
        </w:rPr>
      </w:pPr>
    </w:p>
    <w:p w14:paraId="5CF150B9" w14:textId="27D9983D" w:rsidR="005F3725" w:rsidRPr="005F3725" w:rsidRDefault="005F3725" w:rsidP="005F3725">
      <w:pPr>
        <w:rPr>
          <w:rFonts w:ascii="Times New Roman" w:eastAsia="Times New Roman" w:hAnsi="Times New Roman" w:cs="Times New Roman"/>
          <w:color w:val="000000" w:themeColor="text1"/>
        </w:rPr>
      </w:pPr>
      <w:r w:rsidRPr="005F3725">
        <w:rPr>
          <w:rFonts w:ascii="Arial" w:eastAsia="Times New Roman" w:hAnsi="Arial" w:cs="Arial"/>
          <w:color w:val="000000" w:themeColor="text1"/>
          <w:sz w:val="22"/>
          <w:szCs w:val="22"/>
        </w:rPr>
        <w:t xml:space="preserve">I was intrigued by smart meters’ potential to record near real-time data about the amount of electricity being used in </w:t>
      </w:r>
      <w:del w:id="1" w:author="Fedora Elrica Gracia" w:date="2021-11-23T18:33:00Z">
        <w:r w:rsidRPr="005F3725" w:rsidDel="001008DF">
          <w:rPr>
            <w:rFonts w:ascii="Arial" w:eastAsia="Times New Roman" w:hAnsi="Arial" w:cs="Arial"/>
            <w:color w:val="000000" w:themeColor="text1"/>
            <w:sz w:val="22"/>
            <w:szCs w:val="22"/>
          </w:rPr>
          <w:delText>homes</w:delText>
        </w:r>
      </w:del>
      <w:ins w:id="2" w:author="Fedora Elrica Gracia" w:date="2021-11-23T18:33:00Z">
        <w:r w:rsidR="001008DF">
          <w:rPr>
            <w:rFonts w:ascii="Arial" w:eastAsia="Times New Roman" w:hAnsi="Arial" w:cs="Arial"/>
            <w:color w:val="000000" w:themeColor="text1"/>
            <w:sz w:val="22"/>
            <w:szCs w:val="22"/>
          </w:rPr>
          <w:t>houses</w:t>
        </w:r>
      </w:ins>
      <w:r w:rsidRPr="005F3725">
        <w:rPr>
          <w:rFonts w:ascii="Arial" w:eastAsia="Times New Roman" w:hAnsi="Arial" w:cs="Arial"/>
          <w:color w:val="000000" w:themeColor="text1"/>
          <w:sz w:val="22"/>
          <w:szCs w:val="22"/>
        </w:rPr>
        <w:t>, while also being able to send this information directly to energy suppliers. To widen my knowledge on smart meters, I interviewed an innovation engineer at the UK’s National Grid, who introduced me to a challenge that currently hinders smart meter’s rollout in the UK: the one directional flow of electricity in the current grid. By enabling a bidirectional flow of electricity, the smart grid facilitates effective communication between suppliers and consumers, thus, creating a more reliable and sustainable grid. </w:t>
      </w:r>
    </w:p>
    <w:p w14:paraId="30B2A31F" w14:textId="77777777" w:rsidR="005F3725" w:rsidRPr="005F3725" w:rsidRDefault="005F3725" w:rsidP="005F3725">
      <w:pPr>
        <w:rPr>
          <w:rFonts w:ascii="Times New Roman" w:eastAsia="Times New Roman" w:hAnsi="Times New Roman" w:cs="Times New Roman"/>
          <w:color w:val="000000" w:themeColor="text1"/>
        </w:rPr>
      </w:pPr>
    </w:p>
    <w:p w14:paraId="5028B4E7" w14:textId="0ACBE6D3" w:rsidR="005F3725" w:rsidRPr="005F3725" w:rsidRDefault="005F3725" w:rsidP="005F3725">
      <w:pPr>
        <w:rPr>
          <w:rFonts w:ascii="Times New Roman" w:eastAsia="Times New Roman" w:hAnsi="Times New Roman" w:cs="Times New Roman"/>
          <w:color w:val="000000" w:themeColor="text1"/>
        </w:rPr>
      </w:pPr>
      <w:r w:rsidRPr="005F3725">
        <w:rPr>
          <w:rFonts w:ascii="Arial" w:eastAsia="Times New Roman" w:hAnsi="Arial" w:cs="Arial"/>
          <w:color w:val="000000" w:themeColor="text1"/>
          <w:sz w:val="22"/>
          <w:szCs w:val="22"/>
        </w:rPr>
        <w:t xml:space="preserve">I continued my smart grid </w:t>
      </w:r>
      <w:proofErr w:type="spellStart"/>
      <w:r w:rsidRPr="005F3725">
        <w:rPr>
          <w:rFonts w:ascii="Arial" w:eastAsia="Times New Roman" w:hAnsi="Arial" w:cs="Arial"/>
          <w:color w:val="000000" w:themeColor="text1"/>
          <w:sz w:val="22"/>
          <w:szCs w:val="22"/>
        </w:rPr>
        <w:t>endeavour</w:t>
      </w:r>
      <w:proofErr w:type="spellEnd"/>
      <w:r w:rsidRPr="005F3725">
        <w:rPr>
          <w:rFonts w:ascii="Arial" w:eastAsia="Times New Roman" w:hAnsi="Arial" w:cs="Arial"/>
          <w:color w:val="000000" w:themeColor="text1"/>
          <w:sz w:val="22"/>
          <w:szCs w:val="22"/>
        </w:rPr>
        <w:t xml:space="preserve"> by pursuing an internship at a local Indonesian electrical consulting company. My previous research on electrical grids had focused on that of the UK. It was not until I started my internship did I </w:t>
      </w:r>
      <w:proofErr w:type="spellStart"/>
      <w:r w:rsidRPr="005F3725">
        <w:rPr>
          <w:rFonts w:ascii="Arial" w:eastAsia="Times New Roman" w:hAnsi="Arial" w:cs="Arial"/>
          <w:color w:val="000000" w:themeColor="text1"/>
          <w:sz w:val="22"/>
          <w:szCs w:val="22"/>
        </w:rPr>
        <w:t>realise</w:t>
      </w:r>
      <w:proofErr w:type="spellEnd"/>
      <w:r w:rsidRPr="005F3725">
        <w:rPr>
          <w:rFonts w:ascii="Arial" w:eastAsia="Times New Roman" w:hAnsi="Arial" w:cs="Arial"/>
          <w:color w:val="000000" w:themeColor="text1"/>
          <w:sz w:val="22"/>
          <w:szCs w:val="22"/>
        </w:rPr>
        <w:t xml:space="preserve"> the major differences between the UK's and Indonesia’s grid. Due to these differences, I had to adapt and relearn aspects of the electrical distribution process I thought I already knew to ensure it sync</w:t>
      </w:r>
      <w:ins w:id="3" w:author="Fedora Elrica Gracia" w:date="2021-11-23T18:34:00Z">
        <w:r w:rsidR="001008DF">
          <w:rPr>
            <w:rFonts w:ascii="Arial" w:eastAsia="Times New Roman" w:hAnsi="Arial" w:cs="Arial"/>
            <w:color w:val="000000" w:themeColor="text1"/>
            <w:sz w:val="22"/>
            <w:szCs w:val="22"/>
          </w:rPr>
          <w:t>ed</w:t>
        </w:r>
      </w:ins>
      <w:del w:id="4" w:author="Fedora Elrica Gracia" w:date="2021-11-23T18:34:00Z">
        <w:r w:rsidRPr="005F3725" w:rsidDel="001008DF">
          <w:rPr>
            <w:rFonts w:ascii="Arial" w:eastAsia="Times New Roman" w:hAnsi="Arial" w:cs="Arial"/>
            <w:color w:val="000000" w:themeColor="text1"/>
            <w:sz w:val="22"/>
            <w:szCs w:val="22"/>
          </w:rPr>
          <w:delText>s</w:delText>
        </w:r>
      </w:del>
      <w:r w:rsidRPr="005F3725">
        <w:rPr>
          <w:rFonts w:ascii="Arial" w:eastAsia="Times New Roman" w:hAnsi="Arial" w:cs="Arial"/>
          <w:color w:val="000000" w:themeColor="text1"/>
          <w:sz w:val="22"/>
          <w:szCs w:val="22"/>
        </w:rPr>
        <w:t xml:space="preserve"> with the case study given. While modelling a rural grid, I worked with people much more experienced than me</w:t>
      </w:r>
      <w:ins w:id="5" w:author="Fedora Elrica Gracia" w:date="2021-11-23T18:34:00Z">
        <w:r w:rsidR="001008DF">
          <w:rPr>
            <w:rFonts w:ascii="Arial" w:eastAsia="Times New Roman" w:hAnsi="Arial" w:cs="Arial"/>
            <w:color w:val="000000" w:themeColor="text1"/>
            <w:sz w:val="22"/>
            <w:szCs w:val="22"/>
          </w:rPr>
          <w:t>,</w:t>
        </w:r>
      </w:ins>
      <w:del w:id="6" w:author="Fedora Elrica Gracia" w:date="2021-11-23T18:34:00Z">
        <w:r w:rsidRPr="005F3725" w:rsidDel="001008DF">
          <w:rPr>
            <w:rFonts w:ascii="Arial" w:eastAsia="Times New Roman" w:hAnsi="Arial" w:cs="Arial"/>
            <w:color w:val="000000" w:themeColor="text1"/>
            <w:sz w:val="22"/>
            <w:szCs w:val="22"/>
          </w:rPr>
          <w:delText xml:space="preserve"> and</w:delText>
        </w:r>
      </w:del>
      <w:r w:rsidRPr="005F3725">
        <w:rPr>
          <w:rFonts w:ascii="Arial" w:eastAsia="Times New Roman" w:hAnsi="Arial" w:cs="Arial"/>
          <w:color w:val="000000" w:themeColor="text1"/>
          <w:sz w:val="22"/>
          <w:szCs w:val="22"/>
        </w:rPr>
        <w:t xml:space="preserve"> learned to take constructive criticism and be more vulnerable with any gaps in my knowledge. </w:t>
      </w:r>
    </w:p>
    <w:p w14:paraId="44B0D730" w14:textId="77777777" w:rsidR="005F3725" w:rsidRPr="005F3725" w:rsidRDefault="005F3725" w:rsidP="005F3725">
      <w:pPr>
        <w:rPr>
          <w:rFonts w:ascii="Times New Roman" w:eastAsia="Times New Roman" w:hAnsi="Times New Roman" w:cs="Times New Roman"/>
          <w:color w:val="000000" w:themeColor="text1"/>
        </w:rPr>
      </w:pPr>
    </w:p>
    <w:p w14:paraId="4F3C1B09" w14:textId="71184838" w:rsidR="005F3725" w:rsidRPr="005F3725" w:rsidRDefault="005F3725" w:rsidP="005F3725">
      <w:pPr>
        <w:rPr>
          <w:rFonts w:ascii="Times New Roman" w:eastAsia="Times New Roman" w:hAnsi="Times New Roman" w:cs="Times New Roman"/>
          <w:color w:val="000000" w:themeColor="text1"/>
        </w:rPr>
      </w:pPr>
      <w:r w:rsidRPr="005F3725">
        <w:rPr>
          <w:rFonts w:ascii="Arial" w:eastAsia="Times New Roman" w:hAnsi="Arial" w:cs="Arial"/>
          <w:color w:val="000000" w:themeColor="text1"/>
          <w:sz w:val="22"/>
          <w:szCs w:val="22"/>
        </w:rPr>
        <w:t>While the value of my electricity bill that month still remains a mystery, it brought me something of greater value to me: how I can prevent unusually high electricity bills for others in the future. My initial shock of receiving that bill has brought me to pursu</w:t>
      </w:r>
      <w:r w:rsidR="001008DF">
        <w:rPr>
          <w:rFonts w:ascii="Arial" w:eastAsia="Times New Roman" w:hAnsi="Arial" w:cs="Arial"/>
          <w:color w:val="000000" w:themeColor="text1"/>
          <w:sz w:val="22"/>
          <w:szCs w:val="22"/>
        </w:rPr>
        <w:t>e</w:t>
      </w:r>
      <w:r w:rsidRPr="005F3725">
        <w:rPr>
          <w:rFonts w:ascii="Arial" w:eastAsia="Times New Roman" w:hAnsi="Arial" w:cs="Arial"/>
          <w:color w:val="000000" w:themeColor="text1"/>
          <w:sz w:val="22"/>
          <w:szCs w:val="22"/>
        </w:rPr>
        <w:t xml:space="preserve"> the ‘smart grid’ field in the future, which </w:t>
      </w:r>
      <w:commentRangeStart w:id="7"/>
      <w:r w:rsidRPr="005F3725">
        <w:rPr>
          <w:rFonts w:ascii="Arial" w:eastAsia="Times New Roman" w:hAnsi="Arial" w:cs="Arial"/>
          <w:color w:val="000000" w:themeColor="text1"/>
          <w:sz w:val="22"/>
          <w:szCs w:val="22"/>
        </w:rPr>
        <w:t>begins</w:t>
      </w:r>
      <w:commentRangeEnd w:id="7"/>
      <w:r w:rsidR="001008DF">
        <w:rPr>
          <w:rStyle w:val="CommentReference"/>
        </w:rPr>
        <w:commentReference w:id="7"/>
      </w:r>
      <w:r w:rsidRPr="005F3725">
        <w:rPr>
          <w:rFonts w:ascii="Arial" w:eastAsia="Times New Roman" w:hAnsi="Arial" w:cs="Arial"/>
          <w:color w:val="000000" w:themeColor="text1"/>
          <w:sz w:val="22"/>
          <w:szCs w:val="22"/>
        </w:rPr>
        <w:t xml:space="preserve"> from my drive to study electrical engineering. </w:t>
      </w:r>
    </w:p>
    <w:p w14:paraId="4FE616DD" w14:textId="77777777" w:rsidR="005F3725" w:rsidRDefault="005F3725" w:rsidP="005F3725">
      <w:pPr>
        <w:pBdr>
          <w:bottom w:val="single" w:sz="6" w:space="1" w:color="auto"/>
        </w:pBdr>
        <w:rPr>
          <w:rFonts w:ascii="Times New Roman" w:eastAsia="Times New Roman" w:hAnsi="Times New Roman" w:cs="Times New Roman"/>
        </w:rPr>
      </w:pPr>
    </w:p>
    <w:p w14:paraId="408E2685" w14:textId="77777777" w:rsidR="001008DF" w:rsidRDefault="001008DF" w:rsidP="005F3725">
      <w:pPr>
        <w:rPr>
          <w:rFonts w:ascii="Times New Roman" w:eastAsia="Times New Roman" w:hAnsi="Times New Roman" w:cs="Times New Roman"/>
        </w:rPr>
      </w:pPr>
    </w:p>
    <w:p w14:paraId="508040C1" w14:textId="77777777" w:rsidR="001008DF" w:rsidRPr="005F3725" w:rsidRDefault="001008DF" w:rsidP="005F3725">
      <w:pPr>
        <w:rPr>
          <w:rFonts w:ascii="Times New Roman" w:eastAsia="Times New Roman" w:hAnsi="Times New Roman" w:cs="Times New Roman"/>
        </w:rPr>
      </w:pPr>
    </w:p>
    <w:p w14:paraId="7BC49872" w14:textId="77777777" w:rsidR="003F1D3F" w:rsidRPr="003F1D3F" w:rsidRDefault="003F1D3F" w:rsidP="003F1D3F">
      <w:pPr>
        <w:rPr>
          <w:rFonts w:ascii="Times New Roman" w:eastAsia="Times New Roman" w:hAnsi="Times New Roman" w:cs="Times New Roman"/>
        </w:rPr>
      </w:pPr>
    </w:p>
    <w:p w14:paraId="6E061417" w14:textId="461AE6D9" w:rsidR="00070996" w:rsidRDefault="00070996">
      <w:r>
        <w:t xml:space="preserve">Hi </w:t>
      </w:r>
      <w:proofErr w:type="spellStart"/>
      <w:r>
        <w:t>Rachinta</w:t>
      </w:r>
      <w:proofErr w:type="spellEnd"/>
      <w:r>
        <w:t>,</w:t>
      </w:r>
      <w:bookmarkStart w:id="8" w:name="_GoBack"/>
      <w:bookmarkEnd w:id="8"/>
    </w:p>
    <w:p w14:paraId="441A7582" w14:textId="237129CA" w:rsidR="00070996" w:rsidRDefault="00070996">
      <w:r>
        <w:t>I think you’ve made it much better and clearer.</w:t>
      </w:r>
    </w:p>
    <w:p w14:paraId="57BA5C3B" w14:textId="24DD1C56" w:rsidR="00070996" w:rsidRDefault="00070996">
      <w:r>
        <w:t>I only have a question and suggestion for your last sentence that I’ve inserted in the comments section.</w:t>
      </w:r>
    </w:p>
    <w:p w14:paraId="4120DD78" w14:textId="77777777" w:rsidR="00070996" w:rsidRDefault="00070996"/>
    <w:p w14:paraId="5194DD9E" w14:textId="5706D016" w:rsidR="00070996" w:rsidRDefault="00070996">
      <w:r>
        <w:t>All the best!</w:t>
      </w:r>
    </w:p>
    <w:sectPr w:rsidR="00070996"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Fedora Elrica Gracia" w:date="2021-11-23T18:47:00Z" w:initials="FE">
    <w:p w14:paraId="0E76096D" w14:textId="0FD24A5E" w:rsidR="001008DF" w:rsidRDefault="001008DF">
      <w:pPr>
        <w:pStyle w:val="CommentText"/>
      </w:pPr>
      <w:r>
        <w:rPr>
          <w:rStyle w:val="CommentReference"/>
        </w:rPr>
        <w:annotationRef/>
      </w:r>
      <w:r>
        <w:t>Here, do you mean that this experience is the reason why you choose to study electrical engineering?</w:t>
      </w:r>
    </w:p>
    <w:p w14:paraId="7A0A8328" w14:textId="77777777" w:rsidR="001008DF" w:rsidRDefault="001008DF">
      <w:pPr>
        <w:pStyle w:val="CommentText"/>
      </w:pPr>
      <w:r>
        <w:t>OR</w:t>
      </w:r>
    </w:p>
    <w:p w14:paraId="17182B92" w14:textId="77777777" w:rsidR="001008DF" w:rsidRDefault="001008DF">
      <w:pPr>
        <w:pStyle w:val="CommentText"/>
      </w:pPr>
      <w:r>
        <w:t>Do you mean that your interest in pursuing the smart grid field started from a basic knowledge you have of electrical engineering?</w:t>
      </w:r>
    </w:p>
    <w:p w14:paraId="154C45CD" w14:textId="77777777" w:rsidR="001008DF" w:rsidRDefault="001008DF">
      <w:pPr>
        <w:pStyle w:val="CommentText"/>
      </w:pPr>
    </w:p>
    <w:p w14:paraId="76FAACF5" w14:textId="70F7D07C" w:rsidR="001008DF" w:rsidRDefault="001008DF">
      <w:pPr>
        <w:pStyle w:val="CommentText"/>
      </w:pPr>
      <w:r>
        <w:t>If it’s the first, I would suggest to chang</w:t>
      </w:r>
      <w:r w:rsidR="00070996">
        <w:t>e it to something like:</w:t>
      </w:r>
      <w:r>
        <w:t xml:space="preserve"> “My initial shock of receiving that bill has brought me to pursue the ‘smart grid’ field in the future, which</w:t>
      </w:r>
      <w:r w:rsidR="00070996">
        <w:t xml:space="preserve"> also acts as the</w:t>
      </w:r>
      <w:r>
        <w:t xml:space="preserve"> </w:t>
      </w:r>
      <w:r w:rsidR="00070996">
        <w:t>underlying</w:t>
      </w:r>
      <w:r>
        <w:t xml:space="preserve"> drive </w:t>
      </w:r>
      <w:r w:rsidR="00070996">
        <w:t>behind my interest in pursuing</w:t>
      </w:r>
      <w:r>
        <w:t xml:space="preserve"> electrical engineering.”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D3F"/>
    <w:rsid w:val="00070996"/>
    <w:rsid w:val="001008DF"/>
    <w:rsid w:val="003F1D3F"/>
    <w:rsid w:val="004A375B"/>
    <w:rsid w:val="005F3725"/>
    <w:rsid w:val="0077754B"/>
    <w:rsid w:val="00A30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ECC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1D3F"/>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008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08DF"/>
    <w:rPr>
      <w:rFonts w:ascii="Lucida Grande" w:hAnsi="Lucida Grande" w:cs="Lucida Grande"/>
      <w:sz w:val="18"/>
      <w:szCs w:val="18"/>
    </w:rPr>
  </w:style>
  <w:style w:type="character" w:styleId="CommentReference">
    <w:name w:val="annotation reference"/>
    <w:basedOn w:val="DefaultParagraphFont"/>
    <w:uiPriority w:val="99"/>
    <w:semiHidden/>
    <w:unhideWhenUsed/>
    <w:rsid w:val="001008DF"/>
    <w:rPr>
      <w:sz w:val="18"/>
      <w:szCs w:val="18"/>
    </w:rPr>
  </w:style>
  <w:style w:type="paragraph" w:styleId="CommentText">
    <w:name w:val="annotation text"/>
    <w:basedOn w:val="Normal"/>
    <w:link w:val="CommentTextChar"/>
    <w:uiPriority w:val="99"/>
    <w:semiHidden/>
    <w:unhideWhenUsed/>
    <w:rsid w:val="001008DF"/>
  </w:style>
  <w:style w:type="character" w:customStyle="1" w:styleId="CommentTextChar">
    <w:name w:val="Comment Text Char"/>
    <w:basedOn w:val="DefaultParagraphFont"/>
    <w:link w:val="CommentText"/>
    <w:uiPriority w:val="99"/>
    <w:semiHidden/>
    <w:rsid w:val="001008DF"/>
  </w:style>
  <w:style w:type="paragraph" w:styleId="CommentSubject">
    <w:name w:val="annotation subject"/>
    <w:basedOn w:val="CommentText"/>
    <w:next w:val="CommentText"/>
    <w:link w:val="CommentSubjectChar"/>
    <w:uiPriority w:val="99"/>
    <w:semiHidden/>
    <w:unhideWhenUsed/>
    <w:rsid w:val="001008DF"/>
    <w:rPr>
      <w:b/>
      <w:bCs/>
      <w:sz w:val="20"/>
      <w:szCs w:val="20"/>
    </w:rPr>
  </w:style>
  <w:style w:type="character" w:customStyle="1" w:styleId="CommentSubjectChar">
    <w:name w:val="Comment Subject Char"/>
    <w:basedOn w:val="CommentTextChar"/>
    <w:link w:val="CommentSubject"/>
    <w:uiPriority w:val="99"/>
    <w:semiHidden/>
    <w:rsid w:val="001008D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1D3F"/>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008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08DF"/>
    <w:rPr>
      <w:rFonts w:ascii="Lucida Grande" w:hAnsi="Lucida Grande" w:cs="Lucida Grande"/>
      <w:sz w:val="18"/>
      <w:szCs w:val="18"/>
    </w:rPr>
  </w:style>
  <w:style w:type="character" w:styleId="CommentReference">
    <w:name w:val="annotation reference"/>
    <w:basedOn w:val="DefaultParagraphFont"/>
    <w:uiPriority w:val="99"/>
    <w:semiHidden/>
    <w:unhideWhenUsed/>
    <w:rsid w:val="001008DF"/>
    <w:rPr>
      <w:sz w:val="18"/>
      <w:szCs w:val="18"/>
    </w:rPr>
  </w:style>
  <w:style w:type="paragraph" w:styleId="CommentText">
    <w:name w:val="annotation text"/>
    <w:basedOn w:val="Normal"/>
    <w:link w:val="CommentTextChar"/>
    <w:uiPriority w:val="99"/>
    <w:semiHidden/>
    <w:unhideWhenUsed/>
    <w:rsid w:val="001008DF"/>
  </w:style>
  <w:style w:type="character" w:customStyle="1" w:styleId="CommentTextChar">
    <w:name w:val="Comment Text Char"/>
    <w:basedOn w:val="DefaultParagraphFont"/>
    <w:link w:val="CommentText"/>
    <w:uiPriority w:val="99"/>
    <w:semiHidden/>
    <w:rsid w:val="001008DF"/>
  </w:style>
  <w:style w:type="paragraph" w:styleId="CommentSubject">
    <w:name w:val="annotation subject"/>
    <w:basedOn w:val="CommentText"/>
    <w:next w:val="CommentText"/>
    <w:link w:val="CommentSubjectChar"/>
    <w:uiPriority w:val="99"/>
    <w:semiHidden/>
    <w:unhideWhenUsed/>
    <w:rsid w:val="001008DF"/>
    <w:rPr>
      <w:b/>
      <w:bCs/>
      <w:sz w:val="20"/>
      <w:szCs w:val="20"/>
    </w:rPr>
  </w:style>
  <w:style w:type="character" w:customStyle="1" w:styleId="CommentSubjectChar">
    <w:name w:val="Comment Subject Char"/>
    <w:basedOn w:val="CommentTextChar"/>
    <w:link w:val="CommentSubject"/>
    <w:uiPriority w:val="99"/>
    <w:semiHidden/>
    <w:rsid w:val="001008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571021">
      <w:bodyDiv w:val="1"/>
      <w:marLeft w:val="0"/>
      <w:marRight w:val="0"/>
      <w:marTop w:val="0"/>
      <w:marBottom w:val="0"/>
      <w:divBdr>
        <w:top w:val="none" w:sz="0" w:space="0" w:color="auto"/>
        <w:left w:val="none" w:sz="0" w:space="0" w:color="auto"/>
        <w:bottom w:val="none" w:sz="0" w:space="0" w:color="auto"/>
        <w:right w:val="none" w:sz="0" w:space="0" w:color="auto"/>
      </w:divBdr>
    </w:div>
    <w:div w:id="66127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367</Words>
  <Characters>2093</Characters>
  <Application>Microsoft Macintosh Word</Application>
  <DocSecurity>0</DocSecurity>
  <Lines>17</Lines>
  <Paragraphs>4</Paragraphs>
  <ScaleCrop>false</ScaleCrop>
  <Company/>
  <LinksUpToDate>false</LinksUpToDate>
  <CharactersWithSpaces>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4</cp:revision>
  <dcterms:created xsi:type="dcterms:W3CDTF">2021-11-18T05:23:00Z</dcterms:created>
  <dcterms:modified xsi:type="dcterms:W3CDTF">2021-11-23T11:48:00Z</dcterms:modified>
</cp:coreProperties>
</file>