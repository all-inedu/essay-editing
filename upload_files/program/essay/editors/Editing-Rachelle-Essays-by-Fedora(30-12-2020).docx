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4148E" w14:textId="77777777" w:rsidR="00AA746F" w:rsidRDefault="00D117D4">
      <w:pPr>
        <w:spacing w:before="240" w:after="240"/>
        <w:rPr>
          <w:b/>
          <w:sz w:val="26"/>
          <w:szCs w:val="26"/>
        </w:rPr>
      </w:pPr>
      <w:r>
        <w:rPr>
          <w:b/>
          <w:sz w:val="26"/>
          <w:szCs w:val="26"/>
        </w:rPr>
        <w:t xml:space="preserve">We would like to know more about your interest in NYU. </w:t>
      </w:r>
      <w:r>
        <w:rPr>
          <w:b/>
          <w:color w:val="3D85C6"/>
          <w:sz w:val="26"/>
          <w:szCs w:val="26"/>
        </w:rPr>
        <w:t>What motivated you to apply to NYU?</w:t>
      </w:r>
      <w:r>
        <w:rPr>
          <w:b/>
          <w:sz w:val="26"/>
          <w:szCs w:val="26"/>
        </w:rPr>
        <w:t xml:space="preserve"> Why have you </w:t>
      </w:r>
      <w:r>
        <w:rPr>
          <w:b/>
          <w:color w:val="3D85C6"/>
          <w:sz w:val="26"/>
          <w:szCs w:val="26"/>
        </w:rPr>
        <w:t>applied or expressed interest in a particular campus, school, college, program, and or area of study</w:t>
      </w:r>
      <w:r>
        <w:rPr>
          <w:b/>
          <w:sz w:val="26"/>
          <w:szCs w:val="26"/>
        </w:rPr>
        <w:t xml:space="preserve">? If you have applied to more than one, please also tell us why you are interested in these additional areas of study or campuses. We want to understand - Why NYU? (400 word maximum)  </w:t>
      </w:r>
    </w:p>
    <w:p w14:paraId="27556A39" w14:textId="77777777" w:rsidR="00AA746F" w:rsidRDefault="00D117D4">
      <w:pPr>
        <w:ind w:firstLine="720"/>
      </w:pPr>
      <w:r>
        <w:t>My first encounter with business was a result of my fondness towards numbers. I was helping out my mom when I saw a balance sheet she made and found it intriguing. I went through the data which were all the numbers that flow in and out of her business. I wondered how to precisely account for each of them – the paperwork, the digital trace, and the calculations. Performing such a complex calculation on a simple-looking spreadsheet amazed me. I mirrored what she did and followed her steps although I couldn’t grasp how she did it and ended up failing to balance the sheet. I got hooked to what I later found out is called accounting.</w:t>
      </w:r>
    </w:p>
    <w:p w14:paraId="12D8CFFF" w14:textId="77777777" w:rsidR="00AA746F" w:rsidRDefault="00AA746F"/>
    <w:p w14:paraId="22B02176" w14:textId="77777777" w:rsidR="00AA746F" w:rsidRDefault="00D117D4">
      <w:pPr>
        <w:ind w:firstLine="720"/>
      </w:pPr>
      <w:r>
        <w:t xml:space="preserve">From interning in the accounting department of a pharmaceutical company to signing myself up to an investing course, I scour everything I can get my hands on to find my niche. My key takeaway is that accounting and finance are fundamental tools in making financial decisions – how to analyze factors to determine how much a project is worth and decide whether to invest. Although I’m not sure yet whether I wanted to be an entrepreneur, an accountant, or an investor, I knew that delving into the world of business would be my next best decision in life. </w:t>
      </w:r>
    </w:p>
    <w:p w14:paraId="5A006BB4" w14:textId="77777777" w:rsidR="00AA746F" w:rsidRDefault="00D117D4">
      <w:r>
        <w:t xml:space="preserve">  </w:t>
      </w:r>
    </w:p>
    <w:p w14:paraId="386389C7" w14:textId="73417998" w:rsidR="00AA746F" w:rsidRPr="00211339" w:rsidRDefault="00D117D4" w:rsidP="00211339">
      <w:r>
        <w:tab/>
        <w:t xml:space="preserve"> I strongly believe that attending New York University’s Stern School of Business is the perfect place for me because of the strong professional training it offers. NYU Stern teaches skills that can be </w:t>
      </w:r>
      <w:del w:id="0" w:author="Fedora Elrica Gracia" w:date="2020-12-30T20:33:00Z">
        <w:r w:rsidDel="001B3AF6">
          <w:delText xml:space="preserve">used </w:delText>
        </w:r>
      </w:del>
      <w:ins w:id="1" w:author="Fedora Elrica Gracia" w:date="2020-12-30T20:33:00Z">
        <w:r w:rsidR="001B3AF6">
          <w:t xml:space="preserve">applied </w:t>
        </w:r>
      </w:ins>
      <w:r>
        <w:t>directly at the workplace the minute we step out of it</w:t>
      </w:r>
      <w:r w:rsidR="00211339">
        <w:t xml:space="preserve">. Courses such as </w:t>
      </w:r>
      <w:r>
        <w:rPr>
          <w:lang w:val="en-US"/>
        </w:rPr>
        <w:t xml:space="preserve">ACCT-UB 6300 Financial Statement Modeling and ACCT-6313 Auditing will allow me to learn </w:t>
      </w:r>
      <w:r w:rsidR="00211339">
        <w:rPr>
          <w:lang w:val="en-US"/>
        </w:rPr>
        <w:t xml:space="preserve">not only about reading and </w:t>
      </w:r>
      <w:r>
        <w:rPr>
          <w:lang w:val="en-US"/>
        </w:rPr>
        <w:t xml:space="preserve">making financial statements </w:t>
      </w:r>
      <w:r w:rsidR="00211339">
        <w:rPr>
          <w:lang w:val="en-US"/>
        </w:rPr>
        <w:t xml:space="preserve">but also </w:t>
      </w:r>
      <w:r>
        <w:rPr>
          <w:lang w:val="en-US"/>
        </w:rPr>
        <w:t xml:space="preserve">ensuring its credibility. </w:t>
      </w:r>
      <w:r w:rsidR="00211339">
        <w:rPr>
          <w:lang w:val="en-US"/>
        </w:rPr>
        <w:t xml:space="preserve">A fundamental skill every investor, corporate strategist, and even financial forensic investigator need to possess. </w:t>
      </w:r>
    </w:p>
    <w:p w14:paraId="5DA95D6D" w14:textId="77777777" w:rsidR="00AA746F" w:rsidRDefault="00AA746F">
      <w:pPr>
        <w:ind w:firstLine="720"/>
      </w:pPr>
    </w:p>
    <w:p w14:paraId="4571F909" w14:textId="33B7FA8B" w:rsidR="00AA746F" w:rsidRDefault="00D117D4">
      <w:pPr>
        <w:ind w:firstLine="720"/>
      </w:pPr>
      <w:r>
        <w:t xml:space="preserve">NYU not only prepares in-class programs for its students, but also leverages its location and network to organize talks from world-renowned industry practitioners through SternTalks and Alumni Career Engagement Program. This along with the Cohort Leadership Program (CLP) for freshmen will prepare me for future jobs. The school’s unique exposure to networking, innovation and leadership development signifies that I can get involved in a professional setting right off the bat. </w:t>
      </w:r>
    </w:p>
    <w:p w14:paraId="406BB153" w14:textId="77777777" w:rsidR="00AA746F" w:rsidRDefault="00AA746F"/>
    <w:p w14:paraId="7E7E9BEF" w14:textId="20ADFF45" w:rsidR="00AA746F" w:rsidRDefault="00D117D4">
      <w:pPr>
        <w:ind w:firstLine="720"/>
      </w:pPr>
      <w:r>
        <w:t xml:space="preserve">I </w:t>
      </w:r>
      <w:ins w:id="2" w:author="Fedora Elrica Gracia" w:date="2020-12-30T20:33:00Z">
        <w:r w:rsidR="001B3AF6">
          <w:t xml:space="preserve">hope to </w:t>
        </w:r>
      </w:ins>
      <w:r>
        <w:t>see myself</w:t>
      </w:r>
      <w:ins w:id="3" w:author="Fedora Elrica Gracia" w:date="2020-12-30T20:33:00Z">
        <w:r w:rsidR="001B3AF6">
          <w:t xml:space="preserve"> </w:t>
        </w:r>
      </w:ins>
      <w:del w:id="4" w:author="Fedora Elrica Gracia" w:date="2020-12-30T20:33:00Z">
        <w:r w:rsidDel="001B3AF6">
          <w:delText xml:space="preserve">, </w:delText>
        </w:r>
      </w:del>
      <w:del w:id="5" w:author="Fedora Elrica Gracia" w:date="2020-12-30T20:44:00Z">
        <w:r w:rsidDel="001B3AF6">
          <w:delText xml:space="preserve">drinking a cup of hot cocoa, </w:delText>
        </w:r>
      </w:del>
      <w:r>
        <w:t>walking into the Bobst library on a crisp morning</w:t>
      </w:r>
      <w:r w:rsidR="00211339">
        <w:t>;</w:t>
      </w:r>
      <w:r>
        <w:t xml:space="preserve"> and as a fighting violet, all opportunities are within reach.</w:t>
      </w:r>
    </w:p>
    <w:p w14:paraId="5A311769" w14:textId="77777777" w:rsidR="00AA746F" w:rsidRDefault="00AA746F">
      <w:pPr>
        <w:pBdr>
          <w:bottom w:val="single" w:sz="6" w:space="1" w:color="auto"/>
        </w:pBdr>
      </w:pPr>
    </w:p>
    <w:p w14:paraId="333F4645" w14:textId="77777777" w:rsidR="001B3AF6" w:rsidRDefault="001B3AF6"/>
    <w:p w14:paraId="041E1200" w14:textId="77777777" w:rsidR="00EB4E8C" w:rsidRDefault="00EB4E8C"/>
    <w:p w14:paraId="0FBC371B" w14:textId="47072BD0" w:rsidR="001B3AF6" w:rsidRDefault="001B3AF6">
      <w:bookmarkStart w:id="6" w:name="_GoBack"/>
      <w:bookmarkEnd w:id="6"/>
      <w:r>
        <w:lastRenderedPageBreak/>
        <w:t>Hi Rachelle,</w:t>
      </w:r>
    </w:p>
    <w:p w14:paraId="429AC869" w14:textId="2D7AF0AC" w:rsidR="001B3AF6" w:rsidRDefault="001B3AF6">
      <w:r>
        <w:t>Overall, I think this is great. You gave reasons behind your interest in the area of study and you’ve also explained why NYU.</w:t>
      </w:r>
    </w:p>
    <w:p w14:paraId="1228420F" w14:textId="77777777" w:rsidR="001B3AF6" w:rsidRDefault="001B3AF6"/>
    <w:p w14:paraId="4A671ED1" w14:textId="77777777" w:rsidR="00EB4E8C" w:rsidRDefault="001B3AF6">
      <w:r>
        <w:t xml:space="preserve">I edited the last concluding sentence a little bit as I think it would probably </w:t>
      </w:r>
      <w:r w:rsidR="00EB4E8C">
        <w:t xml:space="preserve">help add on to the modesty. </w:t>
      </w:r>
      <w:r w:rsidR="00EB4E8C">
        <w:sym w:font="Wingdings" w:char="F04A"/>
      </w:r>
    </w:p>
    <w:p w14:paraId="793B20C6" w14:textId="77777777" w:rsidR="00EB4E8C" w:rsidRDefault="00EB4E8C"/>
    <w:p w14:paraId="606FCB4D" w14:textId="6C65453C" w:rsidR="001B3AF6" w:rsidRDefault="00EB4E8C">
      <w:r>
        <w:t>All the best Rachelle!</w:t>
      </w:r>
      <w:r w:rsidR="001B3AF6">
        <w:t xml:space="preserve"> </w:t>
      </w:r>
    </w:p>
    <w:p w14:paraId="285BED17" w14:textId="77777777" w:rsidR="00AA746F" w:rsidRDefault="00AA746F"/>
    <w:sectPr w:rsidR="00AA746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6651FD" w14:textId="77777777" w:rsidR="001B3AF6" w:rsidRDefault="001B3AF6">
      <w:pPr>
        <w:spacing w:line="240" w:lineRule="auto"/>
      </w:pPr>
      <w:r>
        <w:separator/>
      </w:r>
    </w:p>
  </w:endnote>
  <w:endnote w:type="continuationSeparator" w:id="0">
    <w:p w14:paraId="543BB593" w14:textId="77777777" w:rsidR="001B3AF6" w:rsidRDefault="001B3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787F6" w14:textId="77777777" w:rsidR="001B3AF6" w:rsidRDefault="001B3AF6">
      <w:pPr>
        <w:spacing w:line="240" w:lineRule="auto"/>
      </w:pPr>
      <w:r>
        <w:separator/>
      </w:r>
    </w:p>
  </w:footnote>
  <w:footnote w:type="continuationSeparator" w:id="0">
    <w:p w14:paraId="3E7FCF08" w14:textId="77777777" w:rsidR="001B3AF6" w:rsidRDefault="001B3A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46F"/>
    <w:rsid w:val="001B3AF6"/>
    <w:rsid w:val="00211339"/>
    <w:rsid w:val="00AA746F"/>
    <w:rsid w:val="00D117D4"/>
    <w:rsid w:val="00EB4E8C"/>
    <w:rsid w:val="0FCA1ED2"/>
    <w:rsid w:val="3C5B1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9A9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D" w:eastAsia="zh-CN" w:bidi="ar-SA"/>
      </w:rPr>
    </w:rPrDefault>
    <w:pPrDefault/>
  </w:docDefaults>
  <w:latentStyles w:defLockedState="0" w:defUIPriority="0" w:defSemiHidden="0" w:defUnhideWhenUsed="0" w:defQFormat="0" w:count="276">
    <w:lsdException w:name="Normal"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1B3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B3AF6"/>
    <w:rPr>
      <w:rFonts w:ascii="Lucida Grande" w:eastAsia="Arial" w:hAnsi="Lucida Grande" w:cs="Lucida Grande"/>
      <w:sz w:val="18"/>
      <w:szCs w:val="18"/>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D" w:eastAsia="zh-CN" w:bidi="ar-SA"/>
      </w:rPr>
    </w:rPrDefault>
    <w:pPrDefault/>
  </w:docDefaults>
  <w:latentStyles w:defLockedState="0" w:defUIPriority="0" w:defSemiHidden="0" w:defUnhideWhenUsed="0" w:defQFormat="0" w:count="276">
    <w:lsdException w:name="Normal"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1B3AF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1B3AF6"/>
    <w:rPr>
      <w:rFonts w:ascii="Lucida Grande" w:eastAsia="Arial" w:hAnsi="Lucida Grande" w:cs="Lucida Grande"/>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543</Words>
  <Characters>2552</Characters>
  <Application>Microsoft Macintosh Word</Application>
  <DocSecurity>0</DocSecurity>
  <Lines>58</Lines>
  <Paragraphs>15</Paragraphs>
  <ScaleCrop>false</ScaleCrop>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Rachelle</dc:creator>
  <cp:lastModifiedBy>Fedora Elrica Gracia</cp:lastModifiedBy>
  <cp:revision>3</cp:revision>
  <dcterms:created xsi:type="dcterms:W3CDTF">2020-12-30T01:26:00Z</dcterms:created>
  <dcterms:modified xsi:type="dcterms:W3CDTF">2020-12-30T13:47:00Z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