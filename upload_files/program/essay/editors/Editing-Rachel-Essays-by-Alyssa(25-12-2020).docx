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AC43F" w14:textId="77777777" w:rsidR="00DA5E12" w:rsidRPr="00DA5E12" w:rsidRDefault="00DA5E12" w:rsidP="00DA5E12">
      <w:pPr>
        <w:rPr>
          <w:rFonts w:ascii="Times New Roman" w:eastAsia="Times New Roman" w:hAnsi="Times New Roman" w:cs="Times New Roman"/>
        </w:rPr>
      </w:pPr>
      <w:r w:rsidRPr="00DA5E12">
        <w:rPr>
          <w:rFonts w:ascii="Arial" w:eastAsia="Times New Roman" w:hAnsi="Arial" w:cs="Arial"/>
          <w:color w:val="000000"/>
          <w:sz w:val="22"/>
          <w:szCs w:val="22"/>
          <w:shd w:val="clear" w:color="auto" w:fill="FFFFFF"/>
        </w:rPr>
        <w:t>1. Please include an explanation of why you would like to study the major(s) you have selected. You may also use this space to indicate your interest in other major(s) in the colleges listed above. (Maximum 150 words)</w:t>
      </w:r>
    </w:p>
    <w:p w14:paraId="38476D31" w14:textId="77777777" w:rsidR="00DA5E12" w:rsidRPr="00DA5E12" w:rsidRDefault="00DA5E12" w:rsidP="00DA5E12">
      <w:pPr>
        <w:rPr>
          <w:rFonts w:ascii="Times New Roman" w:eastAsia="Times New Roman" w:hAnsi="Times New Roman" w:cs="Times New Roman"/>
        </w:rPr>
      </w:pPr>
    </w:p>
    <w:p w14:paraId="7C0157AB" w14:textId="46D1C3D1" w:rsidR="003C1DF3" w:rsidRPr="003C1DF3" w:rsidRDefault="003C1DF3" w:rsidP="003C1DF3">
      <w:pPr>
        <w:spacing w:line="360" w:lineRule="auto"/>
        <w:rPr>
          <w:rFonts w:ascii="Times New Roman" w:eastAsia="Times New Roman" w:hAnsi="Times New Roman" w:cs="Times New Roman"/>
        </w:rPr>
      </w:pPr>
      <w:r w:rsidRPr="003C1DF3">
        <w:rPr>
          <w:rFonts w:ascii="Arial" w:eastAsia="Times New Roman" w:hAnsi="Arial" w:cs="Arial"/>
          <w:color w:val="000000"/>
          <w:sz w:val="22"/>
          <w:szCs w:val="22"/>
        </w:rPr>
        <w:t xml:space="preserve">Chemical engineering is not a major set to one specific subject, and the career prospects for chemical engineers are wide, ranging from the field of bioengineering to pharmaceuticals. </w:t>
      </w:r>
      <w:commentRangeStart w:id="0"/>
      <w:r w:rsidRPr="003C1DF3">
        <w:rPr>
          <w:rFonts w:ascii="Arial" w:eastAsia="Times New Roman" w:hAnsi="Arial" w:cs="Arial"/>
          <w:color w:val="000000"/>
          <w:sz w:val="22"/>
          <w:szCs w:val="22"/>
        </w:rPr>
        <w:t>As a student interested in both the sciences and mathematics</w:t>
      </w:r>
      <w:commentRangeEnd w:id="0"/>
      <w:r w:rsidR="005807DA">
        <w:rPr>
          <w:rStyle w:val="CommentReference"/>
        </w:rPr>
        <w:commentReference w:id="0"/>
      </w:r>
      <w:r w:rsidRPr="003C1DF3">
        <w:rPr>
          <w:rFonts w:ascii="Arial" w:eastAsia="Times New Roman" w:hAnsi="Arial" w:cs="Arial"/>
          <w:color w:val="000000"/>
          <w:sz w:val="22"/>
          <w:szCs w:val="22"/>
        </w:rPr>
        <w:t xml:space="preserve">, I found the studies in chemical engineering to be an exemplary fit. </w:t>
      </w:r>
      <w:commentRangeStart w:id="1"/>
      <w:r w:rsidRPr="003C1DF3">
        <w:rPr>
          <w:rFonts w:ascii="Arial" w:eastAsia="Times New Roman" w:hAnsi="Arial" w:cs="Arial"/>
          <w:color w:val="000000"/>
          <w:sz w:val="22"/>
          <w:szCs w:val="22"/>
        </w:rPr>
        <w:t>Growing up with parents who run a pharmaceutical company, I became accustomed to witnessing the production of high purity and high efficacy pharmaceutical products from well-designed, high yield processes,</w:t>
      </w:r>
      <w:commentRangeEnd w:id="1"/>
      <w:r w:rsidR="005807DA">
        <w:rPr>
          <w:rStyle w:val="CommentReference"/>
        </w:rPr>
        <w:commentReference w:id="1"/>
      </w:r>
      <w:r w:rsidRPr="003C1DF3">
        <w:rPr>
          <w:rFonts w:ascii="Arial" w:eastAsia="Times New Roman" w:hAnsi="Arial" w:cs="Arial"/>
          <w:color w:val="000000"/>
          <w:sz w:val="22"/>
          <w:szCs w:val="22"/>
        </w:rPr>
        <w:t xml:space="preserve"> but I sought to learn to </w:t>
      </w:r>
      <w:commentRangeStart w:id="2"/>
      <w:r w:rsidR="009F1A49">
        <w:rPr>
          <w:rFonts w:ascii="Arial" w:eastAsia="Times New Roman" w:hAnsi="Arial" w:cs="Arial"/>
          <w:color w:val="000000"/>
          <w:sz w:val="22"/>
          <w:szCs w:val="22"/>
        </w:rPr>
        <w:t>design</w:t>
      </w:r>
      <w:r w:rsidRPr="003C1DF3">
        <w:rPr>
          <w:rFonts w:ascii="Arial" w:eastAsia="Times New Roman" w:hAnsi="Arial" w:cs="Arial"/>
          <w:color w:val="000000"/>
          <w:sz w:val="22"/>
          <w:szCs w:val="22"/>
        </w:rPr>
        <w:t xml:space="preserve"> such processes. </w:t>
      </w:r>
      <w:commentRangeEnd w:id="2"/>
      <w:r w:rsidR="005807DA">
        <w:rPr>
          <w:rStyle w:val="CommentReference"/>
        </w:rPr>
        <w:commentReference w:id="2"/>
      </w:r>
      <w:r w:rsidRPr="003C1DF3">
        <w:rPr>
          <w:rFonts w:ascii="Arial" w:eastAsia="Times New Roman" w:hAnsi="Arial" w:cs="Arial"/>
          <w:color w:val="000000"/>
          <w:sz w:val="22"/>
          <w:szCs w:val="22"/>
        </w:rPr>
        <w:t xml:space="preserve">To gain experience, I participated in the laboratory research course as part of the </w:t>
      </w:r>
      <w:commentRangeStart w:id="3"/>
      <w:r w:rsidRPr="003C1DF3">
        <w:rPr>
          <w:rFonts w:ascii="Arial" w:eastAsia="Times New Roman" w:hAnsi="Arial" w:cs="Arial"/>
          <w:color w:val="000000"/>
          <w:sz w:val="22"/>
          <w:szCs w:val="22"/>
        </w:rPr>
        <w:t>Discover Hopkins program and another course on the manufacturing of goods the following year.</w:t>
      </w:r>
      <w:commentRangeEnd w:id="3"/>
      <w:r w:rsidR="005807DA">
        <w:rPr>
          <w:rStyle w:val="CommentReference"/>
        </w:rPr>
        <w:commentReference w:id="3"/>
      </w:r>
      <w:r w:rsidRPr="003C1DF3">
        <w:rPr>
          <w:rFonts w:ascii="Arial" w:eastAsia="Times New Roman" w:hAnsi="Arial" w:cs="Arial"/>
          <w:color w:val="000000"/>
          <w:sz w:val="22"/>
          <w:szCs w:val="22"/>
        </w:rPr>
        <w:t xml:space="preserve"> I then experimented in dealing with different ingredients to formulate my own hygienic products, and </w:t>
      </w:r>
      <w:commentRangeStart w:id="4"/>
      <w:r w:rsidRPr="003C1DF3">
        <w:rPr>
          <w:rFonts w:ascii="Arial" w:eastAsia="Times New Roman" w:hAnsi="Arial" w:cs="Arial"/>
          <w:color w:val="000000"/>
          <w:sz w:val="22"/>
          <w:szCs w:val="22"/>
        </w:rPr>
        <w:t>these experiences are fundamental in attaining my dream of one day developing my own pharmaceutical company.</w:t>
      </w:r>
      <w:commentRangeEnd w:id="4"/>
      <w:r w:rsidR="005807DA">
        <w:rPr>
          <w:rStyle w:val="CommentReference"/>
        </w:rPr>
        <w:commentReference w:id="4"/>
      </w:r>
    </w:p>
    <w:p w14:paraId="12BD917B" w14:textId="461EDB37" w:rsidR="00B36311" w:rsidRDefault="005807DA" w:rsidP="008F4F72">
      <w:pPr>
        <w:spacing w:line="360" w:lineRule="auto"/>
        <w:rPr>
          <w:ins w:id="5" w:author="Alyssa Manik" w:date="2020-12-25T00:23:00Z"/>
        </w:rPr>
      </w:pPr>
    </w:p>
    <w:p w14:paraId="28CC967D" w14:textId="1E6209F3" w:rsidR="005807DA" w:rsidRDefault="005807DA" w:rsidP="008F4F72">
      <w:pPr>
        <w:spacing w:line="360" w:lineRule="auto"/>
      </w:pPr>
      <w:ins w:id="6" w:author="Alyssa Manik" w:date="2020-12-25T00:23:00Z">
        <w:r>
          <w:t xml:space="preserve">Hi, everything seems okay. I added these comments to improve the flow for the essay. I think you should focus more on the transition to the concluding statement, because right now it’s still a bit </w:t>
        </w:r>
      </w:ins>
      <w:ins w:id="7" w:author="Alyssa Manik" w:date="2020-12-25T00:24:00Z">
        <w:r>
          <w:t xml:space="preserve">forced. If you’re worried about word count, just shorten the sentence I noted above. </w:t>
        </w:r>
      </w:ins>
    </w:p>
    <w:sectPr w:rsidR="005807DA"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0-12-25T00:16:00Z" w:initials="AM">
    <w:p w14:paraId="0C919464" w14:textId="79E3989E" w:rsidR="005807DA" w:rsidRDefault="005807DA">
      <w:pPr>
        <w:pStyle w:val="CommentText"/>
      </w:pPr>
      <w:r>
        <w:rPr>
          <w:rStyle w:val="CommentReference"/>
        </w:rPr>
        <w:annotationRef/>
      </w:r>
      <w:r>
        <w:t xml:space="preserve">Could you reword this? Maybe just make the statement a bit stronger, e.g. “Following my passion to learn and combine theories of science and </w:t>
      </w:r>
      <w:proofErr w:type="spellStart"/>
      <w:r>
        <w:t>maths</w:t>
      </w:r>
      <w:proofErr w:type="spellEnd"/>
      <w:r>
        <w:t>,”</w:t>
      </w:r>
    </w:p>
  </w:comment>
  <w:comment w:id="1" w:author="Alyssa Manik" w:date="2020-12-25T00:14:00Z" w:initials="AM">
    <w:p w14:paraId="6D35D484" w14:textId="6D0AFC94" w:rsidR="005807DA" w:rsidRDefault="005807DA">
      <w:pPr>
        <w:pStyle w:val="CommentText"/>
      </w:pPr>
      <w:r>
        <w:rPr>
          <w:rStyle w:val="CommentReference"/>
        </w:rPr>
        <w:annotationRef/>
      </w:r>
      <w:r>
        <w:t>This sentence in particular is very long. While it fits your other essays, it would be great if you could cut a few words here.</w:t>
      </w:r>
    </w:p>
  </w:comment>
  <w:comment w:id="2" w:author="Alyssa Manik" w:date="2020-12-25T00:17:00Z" w:initials="AM">
    <w:p w14:paraId="08869785" w14:textId="12A1D659" w:rsidR="005807DA" w:rsidRDefault="005807DA">
      <w:pPr>
        <w:pStyle w:val="CommentText"/>
      </w:pPr>
      <w:r>
        <w:rPr>
          <w:rStyle w:val="CommentReference"/>
        </w:rPr>
        <w:annotationRef/>
      </w:r>
      <w:r>
        <w:t>I think a good transition you could use is saying this, and then followed by how once you could design your own processes and formulate a product, you can confidently use your skillset “learned from U of Minnesota” to develop your own company.</w:t>
      </w:r>
    </w:p>
  </w:comment>
  <w:comment w:id="3" w:author="Alyssa Manik" w:date="2020-12-25T00:14:00Z" w:initials="AM">
    <w:p w14:paraId="49FC2DC5" w14:textId="0EE47159" w:rsidR="005807DA" w:rsidRDefault="005807DA">
      <w:pPr>
        <w:pStyle w:val="CommentText"/>
      </w:pPr>
      <w:r>
        <w:rPr>
          <w:rStyle w:val="CommentReference"/>
        </w:rPr>
        <w:annotationRef/>
      </w:r>
      <w:r>
        <w:t xml:space="preserve">While including the name of the summer program is fine, keep in mind that the words “Discover Hopkins” implies an introductory step towards John Hopkins. I’m unsure if Uni of Minnesota would think too much of this, but just an </w:t>
      </w:r>
      <w:proofErr w:type="spellStart"/>
      <w:r>
        <w:t>fyi</w:t>
      </w:r>
      <w:proofErr w:type="spellEnd"/>
      <w:r>
        <w:t>.</w:t>
      </w:r>
    </w:p>
  </w:comment>
  <w:comment w:id="4" w:author="Alyssa Manik" w:date="2020-12-25T00:13:00Z" w:initials="AM">
    <w:p w14:paraId="4F96882C" w14:textId="5478D60C" w:rsidR="005807DA" w:rsidRDefault="005807DA">
      <w:pPr>
        <w:pStyle w:val="CommentText"/>
      </w:pPr>
      <w:r>
        <w:rPr>
          <w:rStyle w:val="CommentReference"/>
        </w:rPr>
        <w:annotationRef/>
      </w:r>
      <w:r>
        <w:t>I still feel as though the ending is a bit abrupt. Understandable given the word constraint, but I think it would still be better to cut a few words above and make this a stand-alone concluding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C919464" w15:done="0"/>
  <w15:commentEx w15:paraId="6D35D484" w15:done="0"/>
  <w15:commentEx w15:paraId="08869785" w15:done="0"/>
  <w15:commentEx w15:paraId="49FC2DC5" w15:done="0"/>
  <w15:commentEx w15:paraId="4F9688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FADD6" w16cex:dateUtc="2020-12-24T17:16:00Z"/>
  <w16cex:commentExtensible w16cex:durableId="238FAD51" w16cex:dateUtc="2020-12-24T17:14:00Z"/>
  <w16cex:commentExtensible w16cex:durableId="238FAE07" w16cex:dateUtc="2020-12-24T17:17:00Z"/>
  <w16cex:commentExtensible w16cex:durableId="238FAD7C" w16cex:dateUtc="2020-12-24T17:14:00Z"/>
  <w16cex:commentExtensible w16cex:durableId="238FAD19" w16cex:dateUtc="2020-12-24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C919464" w16cid:durableId="238FADD6"/>
  <w16cid:commentId w16cid:paraId="6D35D484" w16cid:durableId="238FAD51"/>
  <w16cid:commentId w16cid:paraId="08869785" w16cid:durableId="238FAE07"/>
  <w16cid:commentId w16cid:paraId="49FC2DC5" w16cid:durableId="238FAD7C"/>
  <w16cid:commentId w16cid:paraId="4F96882C" w16cid:durableId="238FAD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E12"/>
    <w:rsid w:val="003C1DF3"/>
    <w:rsid w:val="004A375B"/>
    <w:rsid w:val="005807DA"/>
    <w:rsid w:val="008F4F72"/>
    <w:rsid w:val="00967280"/>
    <w:rsid w:val="009F1A49"/>
    <w:rsid w:val="00A3079B"/>
    <w:rsid w:val="00DA5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CB0FA4"/>
  <w15:chartTrackingRefBased/>
  <w15:docId w15:val="{9EEDA40F-B75E-DC4B-9257-3E496A941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E12"/>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F1A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1A49"/>
    <w:rPr>
      <w:rFonts w:ascii="Times New Roman" w:hAnsi="Times New Roman" w:cs="Times New Roman"/>
      <w:sz w:val="18"/>
      <w:szCs w:val="18"/>
    </w:rPr>
  </w:style>
  <w:style w:type="paragraph" w:styleId="Revision">
    <w:name w:val="Revision"/>
    <w:hidden/>
    <w:uiPriority w:val="99"/>
    <w:semiHidden/>
    <w:rsid w:val="005807DA"/>
  </w:style>
  <w:style w:type="character" w:styleId="CommentReference">
    <w:name w:val="annotation reference"/>
    <w:basedOn w:val="DefaultParagraphFont"/>
    <w:uiPriority w:val="99"/>
    <w:semiHidden/>
    <w:unhideWhenUsed/>
    <w:rsid w:val="005807DA"/>
    <w:rPr>
      <w:sz w:val="16"/>
      <w:szCs w:val="16"/>
    </w:rPr>
  </w:style>
  <w:style w:type="paragraph" w:styleId="CommentText">
    <w:name w:val="annotation text"/>
    <w:basedOn w:val="Normal"/>
    <w:link w:val="CommentTextChar"/>
    <w:uiPriority w:val="99"/>
    <w:semiHidden/>
    <w:unhideWhenUsed/>
    <w:rsid w:val="005807DA"/>
    <w:rPr>
      <w:sz w:val="20"/>
      <w:szCs w:val="20"/>
    </w:rPr>
  </w:style>
  <w:style w:type="character" w:customStyle="1" w:styleId="CommentTextChar">
    <w:name w:val="Comment Text Char"/>
    <w:basedOn w:val="DefaultParagraphFont"/>
    <w:link w:val="CommentText"/>
    <w:uiPriority w:val="99"/>
    <w:semiHidden/>
    <w:rsid w:val="005807DA"/>
    <w:rPr>
      <w:sz w:val="20"/>
      <w:szCs w:val="20"/>
    </w:rPr>
  </w:style>
  <w:style w:type="paragraph" w:styleId="CommentSubject">
    <w:name w:val="annotation subject"/>
    <w:basedOn w:val="CommentText"/>
    <w:next w:val="CommentText"/>
    <w:link w:val="CommentSubjectChar"/>
    <w:uiPriority w:val="99"/>
    <w:semiHidden/>
    <w:unhideWhenUsed/>
    <w:rsid w:val="005807DA"/>
    <w:rPr>
      <w:b/>
      <w:bCs/>
    </w:rPr>
  </w:style>
  <w:style w:type="character" w:customStyle="1" w:styleId="CommentSubjectChar">
    <w:name w:val="Comment Subject Char"/>
    <w:basedOn w:val="CommentTextChar"/>
    <w:link w:val="CommentSubject"/>
    <w:uiPriority w:val="99"/>
    <w:semiHidden/>
    <w:rsid w:val="005807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958644">
      <w:bodyDiv w:val="1"/>
      <w:marLeft w:val="0"/>
      <w:marRight w:val="0"/>
      <w:marTop w:val="0"/>
      <w:marBottom w:val="0"/>
      <w:divBdr>
        <w:top w:val="none" w:sz="0" w:space="0" w:color="auto"/>
        <w:left w:val="none" w:sz="0" w:space="0" w:color="auto"/>
        <w:bottom w:val="none" w:sz="0" w:space="0" w:color="auto"/>
        <w:right w:val="none" w:sz="0" w:space="0" w:color="auto"/>
      </w:divBdr>
    </w:div>
    <w:div w:id="167078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Alyssa Manik</cp:lastModifiedBy>
  <cp:revision>5</cp:revision>
  <dcterms:created xsi:type="dcterms:W3CDTF">2020-12-24T02:03:00Z</dcterms:created>
  <dcterms:modified xsi:type="dcterms:W3CDTF">2020-12-24T17:24:00Z</dcterms:modified>
</cp:coreProperties>
</file>