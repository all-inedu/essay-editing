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58E0" w14:textId="77777777" w:rsidR="00A770F9" w:rsidRDefault="00A770F9" w:rsidP="00C770B7">
      <w:pPr>
        <w:spacing w:line="480" w:lineRule="auto"/>
        <w:jc w:val="both"/>
        <w:rPr>
          <w:rFonts w:ascii="Arial" w:eastAsia="Times New Roman" w:hAnsi="Arial" w:cs="Arial"/>
          <w:u w:val="single"/>
        </w:rPr>
      </w:pPr>
      <w:r w:rsidRPr="00103D3D">
        <w:rPr>
          <w:rFonts w:ascii="Arial" w:eastAsia="Times New Roman" w:hAnsi="Arial" w:cs="Arial"/>
          <w:u w:val="single"/>
        </w:rPr>
        <w:t>Ravi UC Essay Draft</w:t>
      </w:r>
    </w:p>
    <w:p w14:paraId="53C97CFD" w14:textId="77777777" w:rsidR="00A770F9" w:rsidRPr="00103D3D" w:rsidRDefault="00A770F9" w:rsidP="00C770B7">
      <w:pPr>
        <w:spacing w:line="48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Prompt #7</w:t>
      </w:r>
    </w:p>
    <w:p w14:paraId="4666AF7E" w14:textId="14DD3852" w:rsidR="00A770F9" w:rsidRPr="00A770F9" w:rsidRDefault="00A770F9" w:rsidP="00C770B7">
      <w:pPr>
        <w:pBdr>
          <w:bottom w:val="double" w:sz="6" w:space="1" w:color="auto"/>
        </w:pBdr>
        <w:spacing w:line="480" w:lineRule="auto"/>
        <w:jc w:val="both"/>
        <w:rPr>
          <w:rFonts w:ascii="Arial" w:eastAsia="Times New Roman" w:hAnsi="Arial" w:cs="Arial"/>
          <w:b/>
          <w:bCs/>
          <w:i/>
          <w:iCs/>
        </w:rPr>
      </w:pPr>
      <w:r w:rsidRPr="00103D3D">
        <w:rPr>
          <w:rFonts w:ascii="Arial" w:eastAsia="Times New Roman" w:hAnsi="Arial" w:cs="Arial"/>
          <w:b/>
          <w:bCs/>
          <w:i/>
          <w:iCs/>
        </w:rPr>
        <w:t>What have you done to make your school or your community a better place?</w:t>
      </w:r>
    </w:p>
    <w:p w14:paraId="43FB59D8" w14:textId="77777777" w:rsidR="00A770F9" w:rsidRDefault="00A770F9" w:rsidP="00C770B7">
      <w:pPr>
        <w:spacing w:line="360" w:lineRule="auto"/>
        <w:jc w:val="both"/>
        <w:rPr>
          <w:rFonts w:ascii="Arial" w:hAnsi="Arial" w:cs="Arial"/>
        </w:rPr>
      </w:pPr>
    </w:p>
    <w:p w14:paraId="09226DF8" w14:textId="45C4A504" w:rsidR="00EE3FF4" w:rsidRDefault="00A770F9" w:rsidP="00C770B7">
      <w:pPr>
        <w:spacing w:line="360" w:lineRule="auto"/>
        <w:jc w:val="both"/>
        <w:rPr>
          <w:rFonts w:ascii="Arial" w:hAnsi="Arial" w:cs="Arial"/>
        </w:rPr>
      </w:pPr>
      <w:del w:id="0" w:author="Matthew" w:date="2020-11-30T16:49:00Z">
        <w:r w:rsidRPr="00A770F9" w:rsidDel="00B259CC">
          <w:rPr>
            <w:rFonts w:ascii="Arial" w:hAnsi="Arial" w:cs="Arial"/>
          </w:rPr>
          <w:delText>As I</w:delText>
        </w:r>
      </w:del>
      <w:del w:id="1" w:author="Matthew" w:date="2020-11-30T16:47:00Z">
        <w:r w:rsidRPr="00A770F9" w:rsidDel="00AA329B">
          <w:rPr>
            <w:rFonts w:ascii="Arial" w:hAnsi="Arial" w:cs="Arial"/>
          </w:rPr>
          <w:delText xml:space="preserve"> </w:delText>
        </w:r>
      </w:del>
      <w:del w:id="2" w:author="Matthew" w:date="2020-11-30T16:49:00Z">
        <w:r w:rsidDel="00B259CC">
          <w:rPr>
            <w:rFonts w:ascii="Arial" w:hAnsi="Arial" w:cs="Arial"/>
          </w:rPr>
          <w:delText>attend</w:delText>
        </w:r>
      </w:del>
      <w:ins w:id="3" w:author="Matthew" w:date="2020-11-30T16:49:00Z">
        <w:r w:rsidR="00B259CC">
          <w:rPr>
            <w:rFonts w:ascii="Arial" w:hAnsi="Arial" w:cs="Arial"/>
          </w:rPr>
          <w:t>Attending</w:t>
        </w:r>
      </w:ins>
      <w:r>
        <w:rPr>
          <w:rFonts w:ascii="Arial" w:hAnsi="Arial" w:cs="Arial"/>
        </w:rPr>
        <w:t xml:space="preserve"> </w:t>
      </w:r>
      <w:r w:rsidR="002124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Friday Prayer</w:t>
      </w:r>
      <w:r w:rsidR="009339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 my local mosque</w:t>
      </w:r>
      <w:del w:id="4" w:author="Matthew" w:date="2020-11-30T16:49:00Z">
        <w:r w:rsidDel="00B259CC">
          <w:rPr>
            <w:rFonts w:ascii="Arial" w:hAnsi="Arial" w:cs="Arial"/>
          </w:rPr>
          <w:delText>, I</w:delText>
        </w:r>
        <w:r w:rsidR="005E5F3B" w:rsidDel="00B259CC">
          <w:rPr>
            <w:rFonts w:ascii="Arial" w:hAnsi="Arial" w:cs="Arial"/>
          </w:rPr>
          <w:delText xml:space="preserve"> often see</w:delText>
        </w:r>
      </w:del>
      <w:ins w:id="5" w:author="Matthew" w:date="2020-11-30T16:49:00Z">
        <w:r w:rsidR="00B259CC">
          <w:rPr>
            <w:rFonts w:ascii="Arial" w:hAnsi="Arial" w:cs="Arial"/>
          </w:rPr>
          <w:t xml:space="preserve"> has made</w:t>
        </w:r>
      </w:ins>
      <w:ins w:id="6" w:author="Matthew" w:date="2020-11-30T16:50:00Z">
        <w:r w:rsidR="00B259CC">
          <w:rPr>
            <w:rFonts w:ascii="Arial" w:hAnsi="Arial" w:cs="Arial"/>
          </w:rPr>
          <w:t xml:space="preserve"> the sight of</w:t>
        </w:r>
      </w:ins>
      <w:r w:rsidR="005E5F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volunteers </w:t>
      </w:r>
      <w:del w:id="7" w:author="Matthew" w:date="2020-11-30T16:54:00Z">
        <w:r w:rsidDel="00B259CC">
          <w:rPr>
            <w:rFonts w:ascii="Arial" w:hAnsi="Arial" w:cs="Arial"/>
          </w:rPr>
          <w:delText xml:space="preserve">in </w:delText>
        </w:r>
      </w:del>
      <w:ins w:id="8" w:author="Matthew" w:date="2020-11-30T16:54:00Z">
        <w:r w:rsidR="00B259CC">
          <w:rPr>
            <w:rFonts w:ascii="Arial" w:hAnsi="Arial" w:cs="Arial"/>
          </w:rPr>
          <w:t xml:space="preserve">on </w:t>
        </w:r>
      </w:ins>
      <w:r>
        <w:rPr>
          <w:rFonts w:ascii="Arial" w:hAnsi="Arial" w:cs="Arial"/>
        </w:rPr>
        <w:t xml:space="preserve">the parking lot </w:t>
      </w:r>
      <w:del w:id="9" w:author="Matthew" w:date="2020-11-30T16:54:00Z">
        <w:r w:rsidR="005E5F3B" w:rsidDel="00B259CC">
          <w:rPr>
            <w:rFonts w:ascii="Arial" w:hAnsi="Arial" w:cs="Arial"/>
          </w:rPr>
          <w:delText>giv</w:delText>
        </w:r>
      </w:del>
      <w:del w:id="10" w:author="Matthew" w:date="2020-11-30T13:25:00Z">
        <w:r w:rsidR="005E5F3B" w:rsidDel="00EE3FF4">
          <w:rPr>
            <w:rFonts w:ascii="Arial" w:hAnsi="Arial" w:cs="Arial"/>
          </w:rPr>
          <w:delText>ing</w:delText>
        </w:r>
      </w:del>
      <w:del w:id="11" w:author="Matthew" w:date="2020-11-30T16:54:00Z">
        <w:r w:rsidDel="00B259CC">
          <w:rPr>
            <w:rFonts w:ascii="Arial" w:hAnsi="Arial" w:cs="Arial"/>
          </w:rPr>
          <w:delText xml:space="preserve"> out</w:delText>
        </w:r>
      </w:del>
      <w:ins w:id="12" w:author="Matthew" w:date="2020-11-30T16:54:00Z">
        <w:r w:rsidR="00B259CC">
          <w:rPr>
            <w:rFonts w:ascii="Arial" w:hAnsi="Arial" w:cs="Arial"/>
          </w:rPr>
          <w:t>distributing</w:t>
        </w:r>
      </w:ins>
      <w:r w:rsidR="005E5F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food</w:t>
      </w:r>
      <w:del w:id="13" w:author="Matthew" w:date="2020-11-30T13:25:00Z">
        <w:r w:rsidR="0021247E" w:rsidDel="00EE3FF4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to </w:t>
      </w:r>
      <w:r w:rsidR="0021247E">
        <w:rPr>
          <w:rFonts w:ascii="Arial" w:hAnsi="Arial" w:cs="Arial"/>
        </w:rPr>
        <w:t>the less fortunate</w:t>
      </w:r>
      <w:ins w:id="14" w:author="Matthew" w:date="2020-11-30T16:50:00Z">
        <w:r w:rsidR="00B259CC">
          <w:rPr>
            <w:rFonts w:ascii="Arial" w:hAnsi="Arial" w:cs="Arial"/>
          </w:rPr>
          <w:t xml:space="preserve"> a common one.</w:t>
        </w:r>
      </w:ins>
      <w:del w:id="15" w:author="Matthew" w:date="2020-11-30T16:50:00Z">
        <w:r w:rsidDel="00B259CC">
          <w:rPr>
            <w:rFonts w:ascii="Arial" w:hAnsi="Arial" w:cs="Arial"/>
          </w:rPr>
          <w:delText>.</w:delText>
        </w:r>
      </w:del>
      <w:r>
        <w:rPr>
          <w:rFonts w:ascii="Arial" w:hAnsi="Arial" w:cs="Arial"/>
        </w:rPr>
        <w:t xml:space="preserve"> </w:t>
      </w:r>
      <w:del w:id="16" w:author="Matthew" w:date="2020-11-30T13:26:00Z">
        <w:r w:rsidDel="00EE3FF4">
          <w:rPr>
            <w:rFonts w:ascii="Arial" w:hAnsi="Arial" w:cs="Arial"/>
          </w:rPr>
          <w:delText xml:space="preserve">After </w:delText>
        </w:r>
        <w:r w:rsidR="005E5F3B" w:rsidDel="00EE3FF4">
          <w:rPr>
            <w:rFonts w:ascii="Arial" w:hAnsi="Arial" w:cs="Arial"/>
          </w:rPr>
          <w:delText xml:space="preserve">years </w:delText>
        </w:r>
        <w:r w:rsidDel="00EE3FF4">
          <w:rPr>
            <w:rFonts w:ascii="Arial" w:hAnsi="Arial" w:cs="Arial"/>
          </w:rPr>
          <w:delText>of</w:delText>
        </w:r>
      </w:del>
      <w:del w:id="17" w:author="Matthew" w:date="2020-11-30T16:48:00Z">
        <w:r w:rsidDel="00B259CC">
          <w:rPr>
            <w:rFonts w:ascii="Arial" w:hAnsi="Arial" w:cs="Arial"/>
          </w:rPr>
          <w:delText xml:space="preserve"> witness</w:delText>
        </w:r>
      </w:del>
      <w:del w:id="18" w:author="Matthew" w:date="2020-11-30T13:26:00Z">
        <w:r w:rsidDel="00EE3FF4">
          <w:rPr>
            <w:rFonts w:ascii="Arial" w:hAnsi="Arial" w:cs="Arial"/>
          </w:rPr>
          <w:delText>ing</w:delText>
        </w:r>
      </w:del>
      <w:del w:id="19" w:author="Matthew" w:date="2020-11-30T16:48:00Z">
        <w:r w:rsidDel="00B259CC">
          <w:rPr>
            <w:rFonts w:ascii="Arial" w:hAnsi="Arial" w:cs="Arial"/>
          </w:rPr>
          <w:delText xml:space="preserve"> this </w:delText>
        </w:r>
      </w:del>
      <w:del w:id="20" w:author="Matthew" w:date="2020-11-30T16:29:00Z">
        <w:r w:rsidDel="00943A98">
          <w:rPr>
            <w:rFonts w:ascii="Arial" w:hAnsi="Arial" w:cs="Arial"/>
          </w:rPr>
          <w:delText>act of kindness</w:delText>
        </w:r>
      </w:del>
      <w:del w:id="21" w:author="Matthew" w:date="2020-11-30T16:48:00Z">
        <w:r w:rsidDel="00B259CC">
          <w:rPr>
            <w:rFonts w:ascii="Arial" w:hAnsi="Arial" w:cs="Arial"/>
          </w:rPr>
          <w:delText xml:space="preserve">, </w:delText>
        </w:r>
      </w:del>
      <w:del w:id="22" w:author="Matthew" w:date="2020-11-30T13:26:00Z">
        <w:r w:rsidDel="00EE3FF4">
          <w:rPr>
            <w:rFonts w:ascii="Arial" w:hAnsi="Arial" w:cs="Arial"/>
          </w:rPr>
          <w:delText xml:space="preserve">it never </w:delText>
        </w:r>
        <w:r w:rsidR="002D6171" w:rsidDel="00EE3FF4">
          <w:rPr>
            <w:rFonts w:ascii="Arial" w:hAnsi="Arial" w:cs="Arial"/>
          </w:rPr>
          <w:delText xml:space="preserve">once </w:delText>
        </w:r>
        <w:r w:rsidDel="00EE3FF4">
          <w:rPr>
            <w:rFonts w:ascii="Arial" w:hAnsi="Arial" w:cs="Arial"/>
          </w:rPr>
          <w:delText>crossed</w:delText>
        </w:r>
      </w:del>
      <w:del w:id="23" w:author="Matthew" w:date="2020-11-30T16:32:00Z">
        <w:r w:rsidDel="00943A98">
          <w:rPr>
            <w:rFonts w:ascii="Arial" w:hAnsi="Arial" w:cs="Arial"/>
          </w:rPr>
          <w:delText xml:space="preserve"> my mind that I</w:delText>
        </w:r>
        <w:r w:rsidR="005E5F3B" w:rsidDel="00943A98">
          <w:rPr>
            <w:rFonts w:ascii="Arial" w:hAnsi="Arial" w:cs="Arial"/>
          </w:rPr>
          <w:delText>’d</w:delText>
        </w:r>
        <w:r w:rsidDel="00943A98">
          <w:rPr>
            <w:rFonts w:ascii="Arial" w:hAnsi="Arial" w:cs="Arial"/>
          </w:rPr>
          <w:delText xml:space="preserve"> be able to do something like th</w:delText>
        </w:r>
        <w:r w:rsidR="005E5F3B" w:rsidDel="00943A98">
          <w:rPr>
            <w:rFonts w:ascii="Arial" w:hAnsi="Arial" w:cs="Arial"/>
          </w:rPr>
          <w:delText>at</w:delText>
        </w:r>
      </w:del>
      <w:del w:id="24" w:author="Matthew" w:date="2020-11-30T16:48:00Z">
        <w:r w:rsidR="005E5F3B" w:rsidDel="00B259CC">
          <w:rPr>
            <w:rFonts w:ascii="Arial" w:hAnsi="Arial" w:cs="Arial"/>
          </w:rPr>
          <w:delText>.</w:delText>
        </w:r>
        <w:r w:rsidDel="00B259CC">
          <w:rPr>
            <w:rFonts w:ascii="Arial" w:hAnsi="Arial" w:cs="Arial"/>
          </w:rPr>
          <w:delText xml:space="preserve"> </w:delText>
        </w:r>
      </w:del>
      <w:del w:id="25" w:author="Matthew" w:date="2020-11-30T13:31:00Z">
        <w:r w:rsidR="00740512" w:rsidDel="00F018C6">
          <w:rPr>
            <w:rFonts w:ascii="Arial" w:hAnsi="Arial" w:cs="Arial"/>
          </w:rPr>
          <w:delText>O</w:delText>
        </w:r>
        <w:r w:rsidDel="00F018C6">
          <w:rPr>
            <w:rFonts w:ascii="Arial" w:hAnsi="Arial" w:cs="Arial"/>
          </w:rPr>
          <w:delText xml:space="preserve">ne </w:delText>
        </w:r>
      </w:del>
      <w:ins w:id="26" w:author="Matthew" w:date="2020-11-30T16:50:00Z">
        <w:r w:rsidR="00B259CC">
          <w:rPr>
            <w:rFonts w:ascii="Arial" w:hAnsi="Arial" w:cs="Arial"/>
          </w:rPr>
          <w:t>Yet i</w:t>
        </w:r>
      </w:ins>
      <w:ins w:id="27" w:author="Matthew" w:date="2020-11-30T13:31:00Z">
        <w:r w:rsidR="00F018C6">
          <w:rPr>
            <w:rFonts w:ascii="Arial" w:hAnsi="Arial" w:cs="Arial"/>
          </w:rPr>
          <w:t xml:space="preserve">t was one </w:t>
        </w:r>
      </w:ins>
      <w:r>
        <w:rPr>
          <w:rFonts w:ascii="Arial" w:hAnsi="Arial" w:cs="Arial"/>
        </w:rPr>
        <w:t xml:space="preserve">day </w:t>
      </w:r>
      <w:r w:rsidR="005E5F3B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9</w:t>
      </w:r>
      <w:r w:rsidRPr="00A770F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grade</w:t>
      </w:r>
      <w:del w:id="28" w:author="Matthew" w:date="2020-11-30T13:31:00Z">
        <w:r w:rsidR="00740512" w:rsidDel="00F018C6">
          <w:rPr>
            <w:rFonts w:ascii="Arial" w:hAnsi="Arial" w:cs="Arial"/>
          </w:rPr>
          <w:delText>,</w:delText>
        </w:r>
        <w:r w:rsidDel="00F018C6">
          <w:rPr>
            <w:rFonts w:ascii="Arial" w:hAnsi="Arial" w:cs="Arial"/>
          </w:rPr>
          <w:delText xml:space="preserve"> </w:delText>
        </w:r>
      </w:del>
      <w:ins w:id="29" w:author="Matthew" w:date="2020-11-30T13:31:00Z">
        <w:r w:rsidR="00F018C6">
          <w:rPr>
            <w:rFonts w:ascii="Arial" w:hAnsi="Arial" w:cs="Arial"/>
          </w:rPr>
          <w:t xml:space="preserve"> </w:t>
        </w:r>
      </w:ins>
      <w:ins w:id="30" w:author="Matthew" w:date="2020-11-30T13:32:00Z">
        <w:r w:rsidR="00F018C6">
          <w:rPr>
            <w:rFonts w:ascii="Arial" w:hAnsi="Arial" w:cs="Arial"/>
          </w:rPr>
          <w:t>–</w:t>
        </w:r>
      </w:ins>
      <w:ins w:id="31" w:author="Matthew" w:date="2020-11-30T13:31:00Z">
        <w:r w:rsidR="00F018C6">
          <w:rPr>
            <w:rFonts w:ascii="Arial" w:hAnsi="Arial" w:cs="Arial"/>
          </w:rPr>
          <w:t xml:space="preserve"> </w:t>
        </w:r>
      </w:ins>
      <w:del w:id="32" w:author="Matthew" w:date="2020-11-30T13:32:00Z">
        <w:r w:rsidDel="00F018C6">
          <w:rPr>
            <w:rFonts w:ascii="Arial" w:hAnsi="Arial" w:cs="Arial"/>
          </w:rPr>
          <w:delText>I witnessed</w:delText>
        </w:r>
        <w:r w:rsidR="005E5F3B" w:rsidDel="00F018C6">
          <w:rPr>
            <w:rFonts w:ascii="Arial" w:hAnsi="Arial" w:cs="Arial"/>
          </w:rPr>
          <w:delText xml:space="preserve"> them</w:delText>
        </w:r>
      </w:del>
      <w:ins w:id="33" w:author="Matthew" w:date="2020-11-30T13:32:00Z">
        <w:r w:rsidR="00F018C6">
          <w:rPr>
            <w:rFonts w:ascii="Arial" w:hAnsi="Arial" w:cs="Arial"/>
          </w:rPr>
          <w:t>people</w:t>
        </w:r>
      </w:ins>
      <w:r w:rsidR="005E5F3B">
        <w:rPr>
          <w:rFonts w:ascii="Arial" w:hAnsi="Arial" w:cs="Arial"/>
        </w:rPr>
        <w:t xml:space="preserve"> </w:t>
      </w:r>
      <w:ins w:id="34" w:author="Matthew" w:date="2020-11-30T13:33:00Z">
        <w:r w:rsidR="00F018C6">
          <w:rPr>
            <w:rFonts w:ascii="Arial" w:hAnsi="Arial" w:cs="Arial"/>
          </w:rPr>
          <w:t xml:space="preserve">persistently </w:t>
        </w:r>
      </w:ins>
      <w:del w:id="35" w:author="Matthew" w:date="2020-11-30T13:34:00Z">
        <w:r w:rsidDel="00F018C6">
          <w:rPr>
            <w:rFonts w:ascii="Arial" w:hAnsi="Arial" w:cs="Arial"/>
          </w:rPr>
          <w:delText>wait</w:delText>
        </w:r>
        <w:r w:rsidR="005E5F3B" w:rsidDel="00F018C6">
          <w:rPr>
            <w:rFonts w:ascii="Arial" w:hAnsi="Arial" w:cs="Arial"/>
          </w:rPr>
          <w:delText>ing</w:delText>
        </w:r>
        <w:r w:rsidDel="00F018C6">
          <w:rPr>
            <w:rFonts w:ascii="Arial" w:hAnsi="Arial" w:cs="Arial"/>
          </w:rPr>
          <w:delText xml:space="preserve"> </w:delText>
        </w:r>
      </w:del>
      <w:ins w:id="36" w:author="Matthew" w:date="2020-11-30T13:34:00Z">
        <w:r w:rsidR="00F018C6">
          <w:rPr>
            <w:rFonts w:ascii="Arial" w:hAnsi="Arial" w:cs="Arial"/>
          </w:rPr>
          <w:t xml:space="preserve">queueing </w:t>
        </w:r>
      </w:ins>
      <w:r w:rsidR="00530593">
        <w:rPr>
          <w:rFonts w:ascii="Arial" w:hAnsi="Arial" w:cs="Arial"/>
        </w:rPr>
        <w:t xml:space="preserve">in </w:t>
      </w:r>
      <w:r w:rsidR="0023705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pouring rain</w:t>
      </w:r>
      <w:r w:rsidR="00530593">
        <w:rPr>
          <w:rFonts w:ascii="Arial" w:hAnsi="Arial" w:cs="Arial"/>
        </w:rPr>
        <w:t xml:space="preserve"> </w:t>
      </w:r>
      <w:ins w:id="37" w:author="Matthew" w:date="2020-11-30T13:34:00Z">
        <w:r w:rsidR="00F018C6">
          <w:rPr>
            <w:rFonts w:ascii="Arial" w:hAnsi="Arial" w:cs="Arial"/>
          </w:rPr>
          <w:t>having to fight just for the most</w:t>
        </w:r>
      </w:ins>
      <w:ins w:id="38" w:author="Matthew" w:date="2020-11-30T13:35:00Z">
        <w:r w:rsidR="00F018C6">
          <w:rPr>
            <w:rFonts w:ascii="Arial" w:hAnsi="Arial" w:cs="Arial"/>
          </w:rPr>
          <w:t xml:space="preserve"> basic of needs</w:t>
        </w:r>
      </w:ins>
      <w:del w:id="39" w:author="Matthew" w:date="2020-11-30T13:34:00Z">
        <w:r w:rsidR="00530593" w:rsidDel="00F018C6">
          <w:rPr>
            <w:rFonts w:ascii="Arial" w:hAnsi="Arial" w:cs="Arial"/>
          </w:rPr>
          <w:delText>just to get</w:delText>
        </w:r>
      </w:del>
      <w:r w:rsidR="00530593">
        <w:rPr>
          <w:rFonts w:ascii="Arial" w:hAnsi="Arial" w:cs="Arial"/>
        </w:rPr>
        <w:t xml:space="preserve"> </w:t>
      </w:r>
      <w:ins w:id="40" w:author="Matthew" w:date="2020-11-30T13:35:00Z">
        <w:r w:rsidR="00F018C6">
          <w:rPr>
            <w:rFonts w:ascii="Arial" w:hAnsi="Arial" w:cs="Arial"/>
          </w:rPr>
          <w:t>against</w:t>
        </w:r>
      </w:ins>
      <w:ins w:id="41" w:author="Matthew" w:date="2020-11-30T16:34:00Z">
        <w:r w:rsidR="00943A98">
          <w:rPr>
            <w:rFonts w:ascii="Arial" w:hAnsi="Arial" w:cs="Arial"/>
          </w:rPr>
          <w:t xml:space="preserve"> </w:t>
        </w:r>
      </w:ins>
      <w:ins w:id="42" w:author="Matthew" w:date="2020-11-30T13:35:00Z">
        <w:r w:rsidR="00F018C6">
          <w:rPr>
            <w:rFonts w:ascii="Arial" w:hAnsi="Arial" w:cs="Arial"/>
          </w:rPr>
          <w:t xml:space="preserve">the backdrop of </w:t>
        </w:r>
      </w:ins>
      <w:ins w:id="43" w:author="Matthew" w:date="2020-11-30T13:36:00Z">
        <w:r w:rsidR="00F018C6">
          <w:rPr>
            <w:rFonts w:ascii="Arial" w:hAnsi="Arial" w:cs="Arial"/>
          </w:rPr>
          <w:t>the</w:t>
        </w:r>
      </w:ins>
      <w:ins w:id="44" w:author="Matthew" w:date="2020-11-30T13:35:00Z">
        <w:r w:rsidR="00F018C6">
          <w:rPr>
            <w:rFonts w:ascii="Arial" w:hAnsi="Arial" w:cs="Arial"/>
          </w:rPr>
          <w:t xml:space="preserve"> comfortable umbrella and car waiting for me</w:t>
        </w:r>
      </w:ins>
      <w:del w:id="45" w:author="Matthew" w:date="2020-11-30T13:34:00Z">
        <w:r w:rsidR="00530593" w:rsidDel="00F018C6">
          <w:rPr>
            <w:rFonts w:ascii="Arial" w:hAnsi="Arial" w:cs="Arial"/>
          </w:rPr>
          <w:delText>food</w:delText>
        </w:r>
      </w:del>
      <w:del w:id="46" w:author="Matthew" w:date="2020-11-30T13:35:00Z">
        <w:r w:rsidR="00530593" w:rsidDel="00F018C6">
          <w:rPr>
            <w:rFonts w:ascii="Arial" w:hAnsi="Arial" w:cs="Arial"/>
          </w:rPr>
          <w:delText xml:space="preserve">. </w:delText>
        </w:r>
        <w:r w:rsidR="002A0F93" w:rsidDel="00F018C6">
          <w:rPr>
            <w:rFonts w:ascii="Arial" w:hAnsi="Arial" w:cs="Arial"/>
          </w:rPr>
          <w:delText xml:space="preserve">This </w:delText>
        </w:r>
        <w:r w:rsidR="00530593" w:rsidDel="00F018C6">
          <w:rPr>
            <w:rFonts w:ascii="Arial" w:hAnsi="Arial" w:cs="Arial"/>
          </w:rPr>
          <w:delText xml:space="preserve">was </w:delText>
        </w:r>
        <w:r w:rsidR="002A0F93" w:rsidDel="00F018C6">
          <w:rPr>
            <w:rFonts w:ascii="Arial" w:hAnsi="Arial" w:cs="Arial"/>
          </w:rPr>
          <w:delText xml:space="preserve">the event </w:delText>
        </w:r>
        <w:r w:rsidR="00530593" w:rsidDel="00F018C6">
          <w:rPr>
            <w:rFonts w:ascii="Arial" w:hAnsi="Arial" w:cs="Arial"/>
          </w:rPr>
          <w:delText xml:space="preserve">that </w:delText>
        </w:r>
        <w:r w:rsidR="00740512" w:rsidDel="00F018C6">
          <w:rPr>
            <w:rFonts w:ascii="Arial" w:hAnsi="Arial" w:cs="Arial"/>
          </w:rPr>
          <w:delText>made me care about other people</w:delText>
        </w:r>
        <w:r w:rsidR="00530593" w:rsidDel="00F018C6">
          <w:rPr>
            <w:rFonts w:ascii="Arial" w:hAnsi="Arial" w:cs="Arial"/>
          </w:rPr>
          <w:delText xml:space="preserve"> </w:delText>
        </w:r>
        <w:r w:rsidR="00AC6A43" w:rsidDel="00F018C6">
          <w:rPr>
            <w:rFonts w:ascii="Arial" w:hAnsi="Arial" w:cs="Arial"/>
          </w:rPr>
          <w:delText>and</w:delText>
        </w:r>
        <w:r w:rsidR="002A0F93" w:rsidDel="00F018C6">
          <w:rPr>
            <w:rFonts w:ascii="Arial" w:hAnsi="Arial" w:cs="Arial"/>
          </w:rPr>
          <w:delText xml:space="preserve"> drove </w:delText>
        </w:r>
        <w:r w:rsidR="00530593" w:rsidDel="00F018C6">
          <w:rPr>
            <w:rFonts w:ascii="Arial" w:hAnsi="Arial" w:cs="Arial"/>
          </w:rPr>
          <w:delText xml:space="preserve">me to become </w:delText>
        </w:r>
        <w:r w:rsidR="00D46974" w:rsidDel="00F018C6">
          <w:rPr>
            <w:rFonts w:ascii="Arial" w:hAnsi="Arial" w:cs="Arial"/>
          </w:rPr>
          <w:delText>one of such</w:delText>
        </w:r>
        <w:r w:rsidR="00530593" w:rsidDel="00F018C6">
          <w:rPr>
            <w:rFonts w:ascii="Arial" w:hAnsi="Arial" w:cs="Arial"/>
          </w:rPr>
          <w:delText xml:space="preserve"> volunteer</w:delText>
        </w:r>
        <w:r w:rsidR="00D46974" w:rsidDel="00F018C6">
          <w:rPr>
            <w:rFonts w:ascii="Arial" w:hAnsi="Arial" w:cs="Arial"/>
          </w:rPr>
          <w:delText>s</w:delText>
        </w:r>
        <w:r w:rsidR="00530593" w:rsidDel="00F018C6">
          <w:rPr>
            <w:rFonts w:ascii="Arial" w:hAnsi="Arial" w:cs="Arial"/>
          </w:rPr>
          <w:delText xml:space="preserve">. </w:delText>
        </w:r>
      </w:del>
      <w:ins w:id="47" w:author="Matthew" w:date="2020-11-30T16:50:00Z">
        <w:r w:rsidR="00B259CC">
          <w:rPr>
            <w:rFonts w:ascii="Arial" w:hAnsi="Arial" w:cs="Arial"/>
          </w:rPr>
          <w:t xml:space="preserve"> </w:t>
        </w:r>
      </w:ins>
      <w:ins w:id="48" w:author="Matthew" w:date="2020-11-30T16:51:00Z">
        <w:r w:rsidR="00B259CC">
          <w:rPr>
            <w:rFonts w:ascii="Arial" w:hAnsi="Arial" w:cs="Arial"/>
          </w:rPr>
          <w:t>– that made me stop my track.</w:t>
        </w:r>
      </w:ins>
      <w:ins w:id="49" w:author="Matthew" w:date="2020-11-30T16:34:00Z">
        <w:r w:rsidR="00943A98">
          <w:rPr>
            <w:rFonts w:ascii="Arial" w:hAnsi="Arial" w:cs="Arial"/>
          </w:rPr>
          <w:t xml:space="preserve"> </w:t>
        </w:r>
      </w:ins>
      <w:ins w:id="50" w:author="Matthew" w:date="2020-11-30T16:52:00Z">
        <w:r w:rsidR="00B259CC">
          <w:rPr>
            <w:rFonts w:ascii="Arial" w:hAnsi="Arial" w:cs="Arial"/>
          </w:rPr>
          <w:t>“</w:t>
        </w:r>
      </w:ins>
      <w:ins w:id="51" w:author="Matthew" w:date="2020-11-30T13:36:00Z">
        <w:r w:rsidR="00F018C6">
          <w:rPr>
            <w:rFonts w:ascii="Arial" w:hAnsi="Arial" w:cs="Arial"/>
          </w:rPr>
          <w:t>I</w:t>
        </w:r>
      </w:ins>
      <w:ins w:id="52" w:author="Matthew" w:date="2020-11-30T16:51:00Z">
        <w:r w:rsidR="00B259CC">
          <w:rPr>
            <w:rFonts w:ascii="Arial" w:hAnsi="Arial" w:cs="Arial"/>
          </w:rPr>
          <w:t>’m done</w:t>
        </w:r>
      </w:ins>
      <w:ins w:id="53" w:author="Matthew" w:date="2020-11-30T13:37:00Z">
        <w:r w:rsidR="00F018C6">
          <w:rPr>
            <w:rFonts w:ascii="Arial" w:hAnsi="Arial" w:cs="Arial"/>
          </w:rPr>
          <w:t xml:space="preserve"> being a spectator,</w:t>
        </w:r>
      </w:ins>
      <w:ins w:id="54" w:author="Matthew" w:date="2020-11-30T16:52:00Z">
        <w:r w:rsidR="00B259CC">
          <w:rPr>
            <w:rFonts w:ascii="Arial" w:hAnsi="Arial" w:cs="Arial"/>
          </w:rPr>
          <w:t>”</w:t>
        </w:r>
      </w:ins>
      <w:ins w:id="55" w:author="Matthew" w:date="2020-11-30T13:37:00Z">
        <w:r w:rsidR="00F018C6">
          <w:rPr>
            <w:rFonts w:ascii="Arial" w:hAnsi="Arial" w:cs="Arial"/>
          </w:rPr>
          <w:t xml:space="preserve"> I committed to myself that day.</w:t>
        </w:r>
      </w:ins>
    </w:p>
    <w:p w14:paraId="46E1A9C1" w14:textId="5A3A29E7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</w:p>
    <w:p w14:paraId="04666621" w14:textId="04006015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  <w:del w:id="56" w:author="Matthew" w:date="2020-11-30T13:37:00Z">
        <w:r w:rsidDel="00F018C6">
          <w:rPr>
            <w:rFonts w:ascii="Arial" w:hAnsi="Arial" w:cs="Arial"/>
          </w:rPr>
          <w:delText>I decided to join a</w:delText>
        </w:r>
        <w:r w:rsidR="00AB125C" w:rsidDel="00F018C6">
          <w:rPr>
            <w:rFonts w:ascii="Arial" w:hAnsi="Arial" w:cs="Arial"/>
          </w:rPr>
          <w:delText xml:space="preserve"> non-profit</w:delText>
        </w:r>
        <w:r w:rsidDel="00F018C6">
          <w:rPr>
            <w:rFonts w:ascii="Arial" w:hAnsi="Arial" w:cs="Arial"/>
          </w:rPr>
          <w:delText xml:space="preserve"> initiative called</w:delText>
        </w:r>
      </w:del>
      <w:del w:id="57" w:author="Matthew" w:date="2020-11-30T13:38:00Z">
        <w:r w:rsidDel="00F018C6">
          <w:rPr>
            <w:rFonts w:ascii="Arial" w:hAnsi="Arial" w:cs="Arial"/>
          </w:rPr>
          <w:delText xml:space="preserve"> </w:delText>
        </w:r>
      </w:del>
      <w:r w:rsidR="003710D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i/>
          <w:iCs/>
        </w:rPr>
        <w:t>Bersyukur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Menjadi</w:t>
      </w:r>
      <w:proofErr w:type="spellEnd"/>
      <w:r>
        <w:rPr>
          <w:rFonts w:ascii="Arial" w:hAnsi="Arial" w:cs="Arial"/>
          <w:i/>
          <w:iCs/>
        </w:rPr>
        <w:t xml:space="preserve"> Indonesia</w:t>
      </w:r>
      <w:r w:rsidR="003710D8"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or BMI</w:t>
      </w:r>
      <w:r w:rsidR="003710D8">
        <w:rPr>
          <w:rFonts w:ascii="Arial" w:hAnsi="Arial" w:cs="Arial"/>
        </w:rPr>
        <w:t>, which means “grateful to become Indonesian</w:t>
      </w:r>
      <w:ins w:id="58" w:author="Matthew" w:date="2020-11-30T13:38:00Z">
        <w:r w:rsidR="00F018C6">
          <w:rPr>
            <w:rFonts w:ascii="Arial" w:hAnsi="Arial" w:cs="Arial"/>
          </w:rPr>
          <w:t>,</w:t>
        </w:r>
      </w:ins>
      <w:del w:id="59" w:author="Matthew" w:date="2020-11-30T13:38:00Z">
        <w:r w:rsidR="0058239D" w:rsidDel="00F018C6">
          <w:rPr>
            <w:rFonts w:ascii="Arial" w:hAnsi="Arial" w:cs="Arial"/>
          </w:rPr>
          <w:delText>.</w:delText>
        </w:r>
      </w:del>
      <w:r w:rsidR="003710D8">
        <w:rPr>
          <w:rFonts w:ascii="Arial" w:hAnsi="Arial" w:cs="Arial"/>
        </w:rPr>
        <w:t>”</w:t>
      </w:r>
      <w:r w:rsidR="00D34920">
        <w:rPr>
          <w:rFonts w:ascii="Arial" w:hAnsi="Arial" w:cs="Arial"/>
        </w:rPr>
        <w:t xml:space="preserve"> </w:t>
      </w:r>
      <w:ins w:id="60" w:author="Matthew" w:date="2020-11-30T13:38:00Z">
        <w:r w:rsidR="00F018C6">
          <w:rPr>
            <w:rFonts w:ascii="Arial" w:hAnsi="Arial" w:cs="Arial"/>
          </w:rPr>
          <w:t xml:space="preserve">was the non-profit initiative I </w:t>
        </w:r>
      </w:ins>
      <w:ins w:id="61" w:author="Matthew" w:date="2020-11-30T16:53:00Z">
        <w:r w:rsidR="00B259CC">
          <w:rPr>
            <w:rFonts w:ascii="Arial" w:hAnsi="Arial" w:cs="Arial"/>
          </w:rPr>
          <w:t>invested my time in</w:t>
        </w:r>
      </w:ins>
      <w:ins w:id="62" w:author="Matthew" w:date="2020-11-30T13:38:00Z">
        <w:r w:rsidR="00F018C6">
          <w:rPr>
            <w:rFonts w:ascii="Arial" w:hAnsi="Arial" w:cs="Arial"/>
          </w:rPr>
          <w:t xml:space="preserve">. </w:t>
        </w:r>
      </w:ins>
      <w:r w:rsidR="007D578D">
        <w:rPr>
          <w:rFonts w:ascii="Arial" w:hAnsi="Arial" w:cs="Arial"/>
        </w:rPr>
        <w:t>O</w:t>
      </w:r>
      <w:r w:rsidR="00D34920">
        <w:rPr>
          <w:rFonts w:ascii="Arial" w:hAnsi="Arial" w:cs="Arial"/>
        </w:rPr>
        <w:t xml:space="preserve">ne of their </w:t>
      </w:r>
      <w:ins w:id="63" w:author="Matthew" w:date="2020-11-30T13:40:00Z">
        <w:r w:rsidR="00F018C6">
          <w:rPr>
            <w:rFonts w:ascii="Arial" w:hAnsi="Arial" w:cs="Arial"/>
          </w:rPr>
          <w:t xml:space="preserve">ongoing </w:t>
        </w:r>
      </w:ins>
      <w:r w:rsidR="00D34920">
        <w:rPr>
          <w:rFonts w:ascii="Arial" w:hAnsi="Arial" w:cs="Arial"/>
        </w:rPr>
        <w:t>projects</w:t>
      </w:r>
      <w:r w:rsidR="007D578D">
        <w:rPr>
          <w:rFonts w:ascii="Arial" w:hAnsi="Arial" w:cs="Arial"/>
        </w:rPr>
        <w:t xml:space="preserve"> was </w:t>
      </w:r>
      <w:del w:id="64" w:author="Matthew" w:date="2020-11-30T16:53:00Z">
        <w:r w:rsidR="007D578D" w:rsidDel="00B259CC">
          <w:rPr>
            <w:rFonts w:ascii="Arial" w:hAnsi="Arial" w:cs="Arial"/>
          </w:rPr>
          <w:delText xml:space="preserve">to </w:delText>
        </w:r>
        <w:r w:rsidR="00D8406C" w:rsidDel="00B259CC">
          <w:rPr>
            <w:rFonts w:ascii="Arial" w:hAnsi="Arial" w:cs="Arial"/>
          </w:rPr>
          <w:delText>organize</w:delText>
        </w:r>
        <w:r w:rsidR="00D34920" w:rsidDel="00B259CC">
          <w:rPr>
            <w:rFonts w:ascii="Arial" w:hAnsi="Arial" w:cs="Arial"/>
          </w:rPr>
          <w:delText xml:space="preserve"> </w:delText>
        </w:r>
      </w:del>
      <w:r w:rsidR="00D34920">
        <w:rPr>
          <w:rFonts w:ascii="Arial" w:hAnsi="Arial" w:cs="Arial"/>
        </w:rPr>
        <w:t xml:space="preserve">a bazaar </w:t>
      </w:r>
      <w:r w:rsidR="00B230F5">
        <w:rPr>
          <w:rFonts w:ascii="Arial" w:hAnsi="Arial" w:cs="Arial"/>
        </w:rPr>
        <w:t xml:space="preserve">that sells </w:t>
      </w:r>
      <w:del w:id="65" w:author="Matthew" w:date="2020-11-30T16:30:00Z">
        <w:r w:rsidR="00FB0729" w:rsidDel="00943A98">
          <w:rPr>
            <w:rFonts w:ascii="Arial" w:hAnsi="Arial" w:cs="Arial"/>
          </w:rPr>
          <w:delText xml:space="preserve">cheap and </w:delText>
        </w:r>
      </w:del>
      <w:r w:rsidR="00B230F5">
        <w:rPr>
          <w:rFonts w:ascii="Arial" w:hAnsi="Arial" w:cs="Arial"/>
        </w:rPr>
        <w:t>affordable</w:t>
      </w:r>
      <w:ins w:id="66" w:author="Matthew" w:date="2020-11-30T16:30:00Z">
        <w:r w:rsidR="00943A98">
          <w:rPr>
            <w:rFonts w:ascii="Arial" w:hAnsi="Arial" w:cs="Arial"/>
          </w:rPr>
          <w:t xml:space="preserve">, daily necessities </w:t>
        </w:r>
      </w:ins>
      <w:del w:id="67" w:author="Matthew" w:date="2020-11-30T16:30:00Z">
        <w:r w:rsidR="00B230F5" w:rsidDel="00943A98">
          <w:rPr>
            <w:rFonts w:ascii="Arial" w:hAnsi="Arial" w:cs="Arial"/>
          </w:rPr>
          <w:delText xml:space="preserve"> </w:delText>
        </w:r>
        <w:r w:rsidR="00D34920" w:rsidDel="00943A98">
          <w:rPr>
            <w:rFonts w:ascii="Arial" w:hAnsi="Arial" w:cs="Arial"/>
          </w:rPr>
          <w:delText xml:space="preserve">essential </w:delText>
        </w:r>
        <w:r w:rsidR="0008372F" w:rsidDel="00943A98">
          <w:rPr>
            <w:rFonts w:ascii="Arial" w:hAnsi="Arial" w:cs="Arial"/>
          </w:rPr>
          <w:delText>goods</w:delText>
        </w:r>
        <w:r w:rsidR="000E5715" w:rsidDel="00943A98">
          <w:rPr>
            <w:rFonts w:ascii="Arial" w:hAnsi="Arial" w:cs="Arial"/>
          </w:rPr>
          <w:delText xml:space="preserve"> </w:delText>
        </w:r>
      </w:del>
      <w:r w:rsidR="00D34920">
        <w:rPr>
          <w:rFonts w:ascii="Arial" w:hAnsi="Arial" w:cs="Arial"/>
        </w:rPr>
        <w:t xml:space="preserve">to </w:t>
      </w:r>
      <w:del w:id="68" w:author="Matthew" w:date="2020-11-30T13:39:00Z">
        <w:r w:rsidR="00B230F5" w:rsidDel="00F018C6">
          <w:rPr>
            <w:rFonts w:ascii="Arial" w:hAnsi="Arial" w:cs="Arial"/>
          </w:rPr>
          <w:delText xml:space="preserve">the </w:delText>
        </w:r>
      </w:del>
      <w:r w:rsidR="00D34920">
        <w:rPr>
          <w:rFonts w:ascii="Arial" w:hAnsi="Arial" w:cs="Arial"/>
        </w:rPr>
        <w:t>locals</w:t>
      </w:r>
      <w:r w:rsidR="00FB0729">
        <w:rPr>
          <w:rFonts w:ascii="Arial" w:hAnsi="Arial" w:cs="Arial"/>
        </w:rPr>
        <w:t xml:space="preserve"> in need</w:t>
      </w:r>
      <w:ins w:id="69" w:author="Matthew" w:date="2020-11-30T16:53:00Z">
        <w:r w:rsidR="00B259CC">
          <w:rPr>
            <w:rFonts w:ascii="Arial" w:hAnsi="Arial" w:cs="Arial"/>
          </w:rPr>
          <w:t xml:space="preserve"> </w:t>
        </w:r>
      </w:ins>
      <w:del w:id="70" w:author="Matthew" w:date="2020-11-30T16:53:00Z">
        <w:r w:rsidR="00D34920" w:rsidDel="00B259CC">
          <w:rPr>
            <w:rFonts w:ascii="Arial" w:hAnsi="Arial" w:cs="Arial"/>
          </w:rPr>
          <w:delText xml:space="preserve"> </w:delText>
        </w:r>
      </w:del>
      <w:del w:id="71" w:author="Matthew" w:date="2020-11-30T13:39:00Z">
        <w:r w:rsidR="00B96F71" w:rsidDel="00F018C6">
          <w:rPr>
            <w:rFonts w:ascii="Arial" w:hAnsi="Arial" w:cs="Arial"/>
          </w:rPr>
          <w:delText xml:space="preserve">and then use the </w:delText>
        </w:r>
      </w:del>
      <w:ins w:id="72" w:author="Matthew" w:date="2020-11-30T13:39:00Z">
        <w:r w:rsidR="00F018C6">
          <w:rPr>
            <w:rFonts w:ascii="Arial" w:hAnsi="Arial" w:cs="Arial"/>
          </w:rPr>
          <w:t xml:space="preserve">for which </w:t>
        </w:r>
      </w:ins>
      <w:r w:rsidR="00B96F71">
        <w:rPr>
          <w:rFonts w:ascii="Arial" w:hAnsi="Arial" w:cs="Arial"/>
        </w:rPr>
        <w:t xml:space="preserve">proceedings </w:t>
      </w:r>
      <w:del w:id="73" w:author="Matthew" w:date="2020-11-30T13:39:00Z">
        <w:r w:rsidR="00B96F71" w:rsidDel="00F018C6">
          <w:rPr>
            <w:rFonts w:ascii="Arial" w:hAnsi="Arial" w:cs="Arial"/>
          </w:rPr>
          <w:delText>to help</w:delText>
        </w:r>
      </w:del>
      <w:ins w:id="74" w:author="Matthew" w:date="2020-11-30T13:39:00Z">
        <w:r w:rsidR="00F018C6">
          <w:rPr>
            <w:rFonts w:ascii="Arial" w:hAnsi="Arial" w:cs="Arial"/>
          </w:rPr>
          <w:t>will go to s</w:t>
        </w:r>
      </w:ins>
      <w:ins w:id="75" w:author="Matthew" w:date="2020-11-30T13:40:00Z">
        <w:r w:rsidR="00F018C6">
          <w:rPr>
            <w:rFonts w:ascii="Arial" w:hAnsi="Arial" w:cs="Arial"/>
          </w:rPr>
          <w:t>elect</w:t>
        </w:r>
      </w:ins>
      <w:r w:rsidR="00B96F71">
        <w:rPr>
          <w:rFonts w:ascii="Arial" w:hAnsi="Arial" w:cs="Arial"/>
        </w:rPr>
        <w:t xml:space="preserve"> orphanages</w:t>
      </w:r>
      <w:r w:rsidR="00D34920">
        <w:rPr>
          <w:rFonts w:ascii="Arial" w:hAnsi="Arial" w:cs="Arial"/>
        </w:rPr>
        <w:t xml:space="preserve">. </w:t>
      </w:r>
    </w:p>
    <w:p w14:paraId="4EC70D33" w14:textId="0ACE784A" w:rsidR="0008372F" w:rsidRDefault="0008372F" w:rsidP="00C770B7">
      <w:pPr>
        <w:spacing w:line="360" w:lineRule="auto"/>
        <w:jc w:val="both"/>
        <w:rPr>
          <w:rFonts w:ascii="Arial" w:hAnsi="Arial" w:cs="Arial"/>
        </w:rPr>
      </w:pPr>
    </w:p>
    <w:p w14:paraId="1C9D0883" w14:textId="63E659BC" w:rsidR="00204E6F" w:rsidRDefault="00841C19" w:rsidP="001C25D2">
      <w:pPr>
        <w:spacing w:line="360" w:lineRule="auto"/>
        <w:jc w:val="both"/>
        <w:rPr>
          <w:rFonts w:ascii="Arial" w:hAnsi="Arial" w:cs="Arial"/>
        </w:rPr>
      </w:pPr>
      <w:del w:id="76" w:author="Matthew" w:date="2020-11-30T13:40:00Z">
        <w:r w:rsidDel="00492223">
          <w:rPr>
            <w:rFonts w:ascii="Arial" w:hAnsi="Arial" w:cs="Arial"/>
          </w:rPr>
          <w:delText>M</w:delText>
        </w:r>
        <w:r w:rsidR="00FA468A" w:rsidDel="00492223">
          <w:rPr>
            <w:rFonts w:ascii="Arial" w:hAnsi="Arial" w:cs="Arial"/>
          </w:rPr>
          <w:delText>y responsibilities were to</w:delText>
        </w:r>
      </w:del>
      <w:ins w:id="77" w:author="Matthew" w:date="2020-11-30T13:40:00Z">
        <w:r w:rsidR="00492223">
          <w:rPr>
            <w:rFonts w:ascii="Arial" w:hAnsi="Arial" w:cs="Arial"/>
          </w:rPr>
          <w:t>With the limit</w:t>
        </w:r>
      </w:ins>
      <w:ins w:id="78" w:author="Matthew" w:date="2020-11-30T13:41:00Z">
        <w:r w:rsidR="00492223">
          <w:rPr>
            <w:rFonts w:ascii="Arial" w:hAnsi="Arial" w:cs="Arial"/>
          </w:rPr>
          <w:t>ed manpower we had, I was assigned a triple duty to</w:t>
        </w:r>
      </w:ins>
      <w:r w:rsidR="00FA468A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 xml:space="preserve">gather, sort, and sell the goods. </w:t>
      </w:r>
      <w:del w:id="79" w:author="Matthew" w:date="2020-11-30T13:41:00Z">
        <w:r w:rsidR="00C33613" w:rsidDel="00492223">
          <w:rPr>
            <w:rFonts w:ascii="Arial" w:hAnsi="Arial" w:cs="Arial"/>
          </w:rPr>
          <w:delText>T</w:delText>
        </w:r>
        <w:r w:rsidR="0008372F" w:rsidDel="00492223">
          <w:rPr>
            <w:rFonts w:ascii="Arial" w:hAnsi="Arial" w:cs="Arial"/>
          </w:rPr>
          <w:delText>he first thing I did</w:delText>
        </w:r>
      </w:del>
      <w:ins w:id="80" w:author="Matthew" w:date="2020-11-30T13:41:00Z">
        <w:r w:rsidR="00492223">
          <w:rPr>
            <w:rFonts w:ascii="Arial" w:hAnsi="Arial" w:cs="Arial"/>
          </w:rPr>
          <w:t xml:space="preserve">Thus, </w:t>
        </w:r>
      </w:ins>
      <w:ins w:id="81" w:author="Matthew" w:date="2020-11-30T13:42:00Z">
        <w:r w:rsidR="00492223">
          <w:rPr>
            <w:rFonts w:ascii="Arial" w:hAnsi="Arial" w:cs="Arial"/>
          </w:rPr>
          <w:t>I started by</w:t>
        </w:r>
      </w:ins>
      <w:del w:id="82" w:author="Matthew" w:date="2020-11-30T13:42:00Z">
        <w:r w:rsidR="0008372F" w:rsidDel="00492223">
          <w:rPr>
            <w:rFonts w:ascii="Arial" w:hAnsi="Arial" w:cs="Arial"/>
          </w:rPr>
          <w:delText xml:space="preserve"> was to knock </w:delText>
        </w:r>
      </w:del>
      <w:ins w:id="83" w:author="Matthew" w:date="2020-11-30T13:42:00Z">
        <w:r w:rsidR="00492223">
          <w:rPr>
            <w:rFonts w:ascii="Arial" w:hAnsi="Arial" w:cs="Arial"/>
          </w:rPr>
          <w:t xml:space="preserve"> knocking </w:t>
        </w:r>
      </w:ins>
      <w:r w:rsidR="0008372F">
        <w:rPr>
          <w:rFonts w:ascii="Arial" w:hAnsi="Arial" w:cs="Arial"/>
        </w:rPr>
        <w:t xml:space="preserve">on </w:t>
      </w:r>
      <w:r w:rsidR="00F017FD">
        <w:rPr>
          <w:rFonts w:ascii="Arial" w:hAnsi="Arial" w:cs="Arial"/>
        </w:rPr>
        <w:t xml:space="preserve">the </w:t>
      </w:r>
      <w:r w:rsidR="0008372F">
        <w:rPr>
          <w:rFonts w:ascii="Arial" w:hAnsi="Arial" w:cs="Arial"/>
        </w:rPr>
        <w:t>door</w:t>
      </w:r>
      <w:r w:rsidR="00F017FD">
        <w:rPr>
          <w:rFonts w:ascii="Arial" w:hAnsi="Arial" w:cs="Arial"/>
        </w:rPr>
        <w:t>s</w:t>
      </w:r>
      <w:r w:rsidR="0008372F">
        <w:rPr>
          <w:rFonts w:ascii="Arial" w:hAnsi="Arial" w:cs="Arial"/>
        </w:rPr>
        <w:t xml:space="preserve"> of </w:t>
      </w:r>
      <w:r w:rsidR="00E1656D">
        <w:rPr>
          <w:rFonts w:ascii="Arial" w:hAnsi="Arial" w:cs="Arial"/>
        </w:rPr>
        <w:t xml:space="preserve">everyone in </w:t>
      </w:r>
      <w:r w:rsidR="0008372F">
        <w:rPr>
          <w:rFonts w:ascii="Arial" w:hAnsi="Arial" w:cs="Arial"/>
        </w:rPr>
        <w:t>my neighborhood</w:t>
      </w:r>
      <w:r w:rsidR="001C25D2">
        <w:rPr>
          <w:rFonts w:ascii="Arial" w:hAnsi="Arial" w:cs="Arial"/>
        </w:rPr>
        <w:t xml:space="preserve"> and </w:t>
      </w:r>
      <w:del w:id="84" w:author="Matthew" w:date="2020-11-30T13:42:00Z">
        <w:r w:rsidR="001C25D2" w:rsidDel="00492223">
          <w:rPr>
            <w:rFonts w:ascii="Arial" w:hAnsi="Arial" w:cs="Arial"/>
          </w:rPr>
          <w:delText>build awareness to inquire them to donate</w:delText>
        </w:r>
      </w:del>
      <w:ins w:id="85" w:author="Matthew" w:date="2020-11-30T13:42:00Z">
        <w:r w:rsidR="00492223">
          <w:rPr>
            <w:rFonts w:ascii="Arial" w:hAnsi="Arial" w:cs="Arial"/>
          </w:rPr>
          <w:t xml:space="preserve">be their channel to donate any stuff they no </w:t>
        </w:r>
      </w:ins>
      <w:ins w:id="86" w:author="Matthew" w:date="2020-11-30T13:43:00Z">
        <w:r w:rsidR="00492223">
          <w:rPr>
            <w:rFonts w:ascii="Arial" w:hAnsi="Arial" w:cs="Arial"/>
          </w:rPr>
          <w:t>longer need or use</w:t>
        </w:r>
      </w:ins>
      <w:r w:rsidR="0008372F">
        <w:rPr>
          <w:rFonts w:ascii="Arial" w:hAnsi="Arial" w:cs="Arial"/>
        </w:rPr>
        <w:t xml:space="preserve">. </w:t>
      </w:r>
      <w:r w:rsidR="008F39CB">
        <w:rPr>
          <w:rFonts w:ascii="Arial" w:hAnsi="Arial" w:cs="Arial"/>
        </w:rPr>
        <w:t>Th</w:t>
      </w:r>
      <w:ins w:id="87" w:author="Matthew" w:date="2020-11-30T13:43:00Z">
        <w:r w:rsidR="00492223">
          <w:rPr>
            <w:rFonts w:ascii="Arial" w:hAnsi="Arial" w:cs="Arial"/>
          </w:rPr>
          <w:t>is was honestly a very challenging</w:t>
        </w:r>
      </w:ins>
      <w:del w:id="88" w:author="Matthew" w:date="2020-11-30T13:43:00Z">
        <w:r w:rsidR="008F39CB" w:rsidDel="00492223">
          <w:rPr>
            <w:rFonts w:ascii="Arial" w:hAnsi="Arial" w:cs="Arial"/>
          </w:rPr>
          <w:delText>e</w:delText>
        </w:r>
      </w:del>
      <w:r w:rsidR="008F39CB">
        <w:rPr>
          <w:rFonts w:ascii="Arial" w:hAnsi="Arial" w:cs="Arial"/>
        </w:rPr>
        <w:t xml:space="preserve"> first step </w:t>
      </w:r>
      <w:del w:id="89" w:author="Matthew" w:date="2020-11-30T13:43:00Z">
        <w:r w:rsidR="008F39CB" w:rsidDel="00492223">
          <w:rPr>
            <w:rFonts w:ascii="Arial" w:hAnsi="Arial" w:cs="Arial"/>
          </w:rPr>
          <w:delText xml:space="preserve">was challenging </w:delText>
        </w:r>
      </w:del>
      <w:r w:rsidR="00D61961">
        <w:rPr>
          <w:rFonts w:ascii="Arial" w:hAnsi="Arial" w:cs="Arial"/>
        </w:rPr>
        <w:t>as</w:t>
      </w:r>
      <w:r w:rsidR="008F39CB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 xml:space="preserve">I had to overcome my fear of starting a conversation. </w:t>
      </w:r>
    </w:p>
    <w:p w14:paraId="20016DF6" w14:textId="77777777" w:rsidR="00204E6F" w:rsidRDefault="00204E6F" w:rsidP="001C25D2">
      <w:pPr>
        <w:spacing w:line="360" w:lineRule="auto"/>
        <w:jc w:val="both"/>
        <w:rPr>
          <w:rFonts w:ascii="Arial" w:hAnsi="Arial" w:cs="Arial"/>
        </w:rPr>
      </w:pPr>
    </w:p>
    <w:p w14:paraId="4CB69A95" w14:textId="289C04E5" w:rsidR="0008372F" w:rsidDel="000E152E" w:rsidRDefault="00804B28" w:rsidP="00204E6F">
      <w:pPr>
        <w:spacing w:line="360" w:lineRule="auto"/>
        <w:jc w:val="both"/>
        <w:rPr>
          <w:del w:id="90" w:author="Matthew" w:date="2020-11-30T16:25:00Z"/>
          <w:rFonts w:ascii="Arial" w:hAnsi="Arial" w:cs="Arial"/>
        </w:rPr>
      </w:pPr>
      <w:r>
        <w:rPr>
          <w:rFonts w:ascii="Arial" w:hAnsi="Arial" w:cs="Arial"/>
        </w:rPr>
        <w:t>Next</w:t>
      </w:r>
      <w:r w:rsidR="002F0E18">
        <w:rPr>
          <w:rFonts w:ascii="Arial" w:hAnsi="Arial" w:cs="Arial"/>
        </w:rPr>
        <w:t xml:space="preserve">, </w:t>
      </w:r>
      <w:r w:rsidR="0008372F">
        <w:rPr>
          <w:rFonts w:ascii="Arial" w:hAnsi="Arial" w:cs="Arial"/>
        </w:rPr>
        <w:t>I would</w:t>
      </w:r>
      <w:del w:id="91" w:author="Matthew" w:date="2020-11-30T15:16:00Z">
        <w:r w:rsidR="0008372F" w:rsidDel="00CB387C">
          <w:rPr>
            <w:rFonts w:ascii="Arial" w:hAnsi="Arial" w:cs="Arial"/>
          </w:rPr>
          <w:delText xml:space="preserve"> </w:delText>
        </w:r>
        <w:r w:rsidR="002F0E18" w:rsidDel="00CB387C">
          <w:rPr>
            <w:rFonts w:ascii="Arial" w:hAnsi="Arial" w:cs="Arial"/>
          </w:rPr>
          <w:delText>then</w:delText>
        </w:r>
      </w:del>
      <w:r w:rsidR="002F0E18">
        <w:rPr>
          <w:rFonts w:ascii="Arial" w:hAnsi="Arial" w:cs="Arial"/>
        </w:rPr>
        <w:t xml:space="preserve"> </w:t>
      </w:r>
      <w:del w:id="92" w:author="Matthew" w:date="2020-11-30T16:18:00Z">
        <w:r w:rsidR="0008372F" w:rsidDel="000E152E">
          <w:rPr>
            <w:rFonts w:ascii="Arial" w:hAnsi="Arial" w:cs="Arial"/>
          </w:rPr>
          <w:delText xml:space="preserve">sort </w:delText>
        </w:r>
        <w:r w:rsidR="005E0F32" w:rsidDel="000E152E">
          <w:rPr>
            <w:rFonts w:ascii="Arial" w:hAnsi="Arial" w:cs="Arial"/>
          </w:rPr>
          <w:delText xml:space="preserve">and </w:delText>
        </w:r>
      </w:del>
      <w:r w:rsidR="005E0F32">
        <w:rPr>
          <w:rFonts w:ascii="Arial" w:hAnsi="Arial" w:cs="Arial"/>
        </w:rPr>
        <w:t>categorize</w:t>
      </w:r>
      <w:del w:id="93" w:author="Matthew" w:date="2020-11-30T15:16:00Z">
        <w:r w:rsidR="005E0F32" w:rsidDel="00CB387C">
          <w:rPr>
            <w:rFonts w:ascii="Arial" w:hAnsi="Arial" w:cs="Arial"/>
          </w:rPr>
          <w:delText>d</w:delText>
        </w:r>
      </w:del>
      <w:r w:rsidR="005E0F32">
        <w:rPr>
          <w:rFonts w:ascii="Arial" w:hAnsi="Arial" w:cs="Arial"/>
        </w:rPr>
        <w:t xml:space="preserve"> </w:t>
      </w:r>
      <w:del w:id="94" w:author="Matthew" w:date="2020-11-30T15:16:00Z">
        <w:r w:rsidDel="00CB387C">
          <w:rPr>
            <w:rFonts w:ascii="Arial" w:hAnsi="Arial" w:cs="Arial"/>
          </w:rPr>
          <w:delText>the donated goods</w:delText>
        </w:r>
      </w:del>
      <w:ins w:id="95" w:author="Matthew" w:date="2020-11-30T15:16:00Z">
        <w:r w:rsidR="00CB387C">
          <w:rPr>
            <w:rFonts w:ascii="Arial" w:hAnsi="Arial" w:cs="Arial"/>
          </w:rPr>
          <w:t>all donatio</w:t>
        </w:r>
      </w:ins>
      <w:ins w:id="96" w:author="Matthew" w:date="2020-11-30T15:17:00Z">
        <w:r w:rsidR="00CB387C">
          <w:rPr>
            <w:rFonts w:ascii="Arial" w:hAnsi="Arial" w:cs="Arial"/>
          </w:rPr>
          <w:t>ns</w:t>
        </w:r>
      </w:ins>
      <w:r w:rsidR="005E0F32">
        <w:rPr>
          <w:rFonts w:ascii="Arial" w:hAnsi="Arial" w:cs="Arial"/>
        </w:rPr>
        <w:t xml:space="preserve"> based on </w:t>
      </w:r>
      <w:r w:rsidR="000E5715">
        <w:rPr>
          <w:rFonts w:ascii="Arial" w:hAnsi="Arial" w:cs="Arial"/>
        </w:rPr>
        <w:t>needs</w:t>
      </w:r>
      <w:r w:rsidR="00E11506">
        <w:rPr>
          <w:rFonts w:ascii="Arial" w:hAnsi="Arial" w:cs="Arial"/>
        </w:rPr>
        <w:t xml:space="preserve">, such as </w:t>
      </w:r>
      <w:del w:id="97" w:author="Matthew" w:date="2020-11-30T15:17:00Z">
        <w:r w:rsidR="00E11506" w:rsidDel="00CB387C">
          <w:rPr>
            <w:rFonts w:ascii="Arial" w:hAnsi="Arial" w:cs="Arial"/>
          </w:rPr>
          <w:delText>cookware, groceries</w:delText>
        </w:r>
      </w:del>
      <w:ins w:id="98" w:author="Matthew" w:date="2020-11-30T15:17:00Z">
        <w:r w:rsidR="00CB387C">
          <w:rPr>
            <w:rFonts w:ascii="Arial" w:hAnsi="Arial" w:cs="Arial"/>
          </w:rPr>
          <w:t xml:space="preserve">groceries and cookware </w:t>
        </w:r>
      </w:ins>
      <w:ins w:id="99" w:author="Matthew" w:date="2020-11-30T15:18:00Z">
        <w:r w:rsidR="00CB387C">
          <w:rPr>
            <w:rFonts w:ascii="Arial" w:hAnsi="Arial" w:cs="Arial"/>
          </w:rPr>
          <w:t>into household boxes and</w:t>
        </w:r>
      </w:ins>
      <w:del w:id="100" w:author="Matthew" w:date="2020-11-30T15:18:00Z">
        <w:r w:rsidR="00E11506" w:rsidDel="00CB387C">
          <w:rPr>
            <w:rFonts w:ascii="Arial" w:hAnsi="Arial" w:cs="Arial"/>
          </w:rPr>
          <w:delText>, clothing, and books</w:delText>
        </w:r>
      </w:del>
      <w:ins w:id="101" w:author="Matthew" w:date="2020-11-30T15:18:00Z">
        <w:r w:rsidR="00CB387C">
          <w:rPr>
            <w:rFonts w:ascii="Arial" w:hAnsi="Arial" w:cs="Arial"/>
          </w:rPr>
          <w:t xml:space="preserve"> books and stationery under </w:t>
        </w:r>
      </w:ins>
      <w:ins w:id="102" w:author="Matthew" w:date="2020-11-30T15:19:00Z">
        <w:r w:rsidR="00CB387C">
          <w:rPr>
            <w:rFonts w:ascii="Arial" w:hAnsi="Arial" w:cs="Arial"/>
          </w:rPr>
          <w:t xml:space="preserve">the </w:t>
        </w:r>
      </w:ins>
      <w:ins w:id="103" w:author="Matthew" w:date="2020-11-30T15:18:00Z">
        <w:r w:rsidR="00CB387C">
          <w:rPr>
            <w:rFonts w:ascii="Arial" w:hAnsi="Arial" w:cs="Arial"/>
          </w:rPr>
          <w:t>education box</w:t>
        </w:r>
      </w:ins>
      <w:r w:rsidR="00E11506">
        <w:rPr>
          <w:rFonts w:ascii="Arial" w:hAnsi="Arial" w:cs="Arial"/>
        </w:rPr>
        <w:t>.</w:t>
      </w:r>
      <w:r w:rsidR="00F71905">
        <w:rPr>
          <w:rFonts w:ascii="Arial" w:hAnsi="Arial" w:cs="Arial"/>
        </w:rPr>
        <w:t xml:space="preserve"> </w:t>
      </w:r>
      <w:ins w:id="104" w:author="Matthew" w:date="2020-11-30T15:20:00Z">
        <w:r w:rsidR="00CB387C">
          <w:rPr>
            <w:rFonts w:ascii="Arial" w:hAnsi="Arial" w:cs="Arial"/>
          </w:rPr>
          <w:t xml:space="preserve">The bazaar opened </w:t>
        </w:r>
      </w:ins>
      <w:ins w:id="105" w:author="Matthew" w:date="2020-11-30T15:21:00Z">
        <w:r w:rsidR="00CB387C">
          <w:rPr>
            <w:rFonts w:ascii="Arial" w:hAnsi="Arial" w:cs="Arial"/>
          </w:rPr>
          <w:t xml:space="preserve">to great </w:t>
        </w:r>
        <w:r w:rsidR="00CB387C">
          <w:rPr>
            <w:rFonts w:ascii="Arial" w:hAnsi="Arial" w:cs="Arial"/>
          </w:rPr>
          <w:lastRenderedPageBreak/>
          <w:t xml:space="preserve">enthusiasm but soon </w:t>
        </w:r>
      </w:ins>
      <w:ins w:id="106" w:author="Matthew" w:date="2020-11-30T15:26:00Z">
        <w:r w:rsidR="0071188F">
          <w:rPr>
            <w:rFonts w:ascii="Arial" w:hAnsi="Arial" w:cs="Arial"/>
          </w:rPr>
          <w:t xml:space="preserve">enough </w:t>
        </w:r>
      </w:ins>
      <w:ins w:id="107" w:author="Matthew" w:date="2020-11-30T15:21:00Z">
        <w:r w:rsidR="00CB387C">
          <w:rPr>
            <w:rFonts w:ascii="Arial" w:hAnsi="Arial" w:cs="Arial"/>
          </w:rPr>
          <w:t xml:space="preserve">wavered after a couple of weeks. </w:t>
        </w:r>
      </w:ins>
      <w:ins w:id="108" w:author="Matthew" w:date="2020-11-30T16:28:00Z">
        <w:r w:rsidR="000E152E">
          <w:rPr>
            <w:rFonts w:ascii="Arial" w:hAnsi="Arial" w:cs="Arial"/>
          </w:rPr>
          <w:t>With</w:t>
        </w:r>
      </w:ins>
      <w:ins w:id="109" w:author="Matthew" w:date="2020-11-30T15:22:00Z">
        <w:r w:rsidR="00CB387C">
          <w:rPr>
            <w:rFonts w:ascii="Arial" w:hAnsi="Arial" w:cs="Arial"/>
          </w:rPr>
          <w:t xml:space="preserve"> my weekend shifts </w:t>
        </w:r>
      </w:ins>
      <w:ins w:id="110" w:author="Matthew" w:date="2020-11-30T16:28:00Z">
        <w:r w:rsidR="000E152E">
          <w:rPr>
            <w:rFonts w:ascii="Arial" w:hAnsi="Arial" w:cs="Arial"/>
          </w:rPr>
          <w:t>starting at eight</w:t>
        </w:r>
      </w:ins>
      <w:ins w:id="111" w:author="Matthew" w:date="2020-11-30T15:22:00Z">
        <w:r w:rsidR="00CB387C">
          <w:rPr>
            <w:rFonts w:ascii="Arial" w:hAnsi="Arial" w:cs="Arial"/>
          </w:rPr>
          <w:t xml:space="preserve">, </w:t>
        </w:r>
        <w:proofErr w:type="gramStart"/>
        <w:r w:rsidR="00CB387C">
          <w:rPr>
            <w:rFonts w:ascii="Arial" w:hAnsi="Arial" w:cs="Arial"/>
          </w:rPr>
          <w:t>I</w:t>
        </w:r>
      </w:ins>
      <w:ins w:id="112" w:author="Matthew" w:date="2020-11-30T16:28:00Z">
        <w:r w:rsidR="00943A98">
          <w:rPr>
            <w:rFonts w:ascii="Arial" w:hAnsi="Arial" w:cs="Arial"/>
          </w:rPr>
          <w:t>’d</w:t>
        </w:r>
        <w:proofErr w:type="gramEnd"/>
        <w:r w:rsidR="00943A98">
          <w:rPr>
            <w:rFonts w:ascii="Arial" w:hAnsi="Arial" w:cs="Arial"/>
          </w:rPr>
          <w:t xml:space="preserve"> </w:t>
        </w:r>
      </w:ins>
      <w:ins w:id="113" w:author="Matthew" w:date="2020-11-30T15:22:00Z">
        <w:r w:rsidR="00CB387C">
          <w:rPr>
            <w:rFonts w:ascii="Arial" w:hAnsi="Arial" w:cs="Arial"/>
          </w:rPr>
          <w:t>come earlier a</w:t>
        </w:r>
      </w:ins>
      <w:ins w:id="114" w:author="Matthew" w:date="2020-11-30T15:23:00Z">
        <w:r w:rsidR="00CB387C">
          <w:rPr>
            <w:rFonts w:ascii="Arial" w:hAnsi="Arial" w:cs="Arial"/>
          </w:rPr>
          <w:t xml:space="preserve">nd bundle the goods </w:t>
        </w:r>
      </w:ins>
      <w:ins w:id="115" w:author="Matthew" w:date="2020-11-30T16:28:00Z">
        <w:r w:rsidR="00943A98">
          <w:rPr>
            <w:rFonts w:ascii="Arial" w:hAnsi="Arial" w:cs="Arial"/>
          </w:rPr>
          <w:t>as</w:t>
        </w:r>
      </w:ins>
      <w:ins w:id="116" w:author="Matthew" w:date="2020-11-30T15:23:00Z">
        <w:r w:rsidR="00CB387C">
          <w:rPr>
            <w:rFonts w:ascii="Arial" w:hAnsi="Arial" w:cs="Arial"/>
          </w:rPr>
          <w:t xml:space="preserve"> </w:t>
        </w:r>
      </w:ins>
      <w:ins w:id="117" w:author="Matthew" w:date="2020-11-30T15:24:00Z">
        <w:r w:rsidR="00CB387C">
          <w:rPr>
            <w:rFonts w:ascii="Arial" w:hAnsi="Arial" w:cs="Arial"/>
          </w:rPr>
          <w:t xml:space="preserve">inspired by the </w:t>
        </w:r>
      </w:ins>
      <w:ins w:id="118" w:author="Matthew" w:date="2020-11-30T15:25:00Z">
        <w:r w:rsidR="0071188F">
          <w:rPr>
            <w:rFonts w:ascii="Arial" w:hAnsi="Arial" w:cs="Arial"/>
          </w:rPr>
          <w:t>notion</w:t>
        </w:r>
      </w:ins>
      <w:ins w:id="119" w:author="Matthew" w:date="2020-11-30T15:24:00Z">
        <w:r w:rsidR="00CB387C">
          <w:rPr>
            <w:rFonts w:ascii="Arial" w:hAnsi="Arial" w:cs="Arial"/>
          </w:rPr>
          <w:t xml:space="preserve"> of care packs </w:t>
        </w:r>
      </w:ins>
      <w:ins w:id="120" w:author="Matthew" w:date="2020-11-30T15:25:00Z">
        <w:r w:rsidR="0071188F">
          <w:rPr>
            <w:rFonts w:ascii="Arial" w:hAnsi="Arial" w:cs="Arial"/>
          </w:rPr>
          <w:t>– a little tradition my family</w:t>
        </w:r>
      </w:ins>
      <w:ins w:id="121" w:author="Matthew" w:date="2020-11-30T15:26:00Z">
        <w:r w:rsidR="0071188F">
          <w:rPr>
            <w:rFonts w:ascii="Arial" w:hAnsi="Arial" w:cs="Arial"/>
          </w:rPr>
          <w:t xml:space="preserve"> runs</w:t>
        </w:r>
      </w:ins>
      <w:ins w:id="122" w:author="Matthew" w:date="2020-11-30T15:25:00Z">
        <w:r w:rsidR="0071188F">
          <w:rPr>
            <w:rFonts w:ascii="Arial" w:hAnsi="Arial" w:cs="Arial"/>
          </w:rPr>
          <w:t xml:space="preserve">. </w:t>
        </w:r>
      </w:ins>
      <w:ins w:id="123" w:author="Matthew" w:date="2020-11-30T16:19:00Z">
        <w:r w:rsidR="000E152E">
          <w:rPr>
            <w:rFonts w:ascii="Arial" w:hAnsi="Arial" w:cs="Arial"/>
          </w:rPr>
          <w:t xml:space="preserve">This way, potential buyers </w:t>
        </w:r>
      </w:ins>
      <w:ins w:id="124" w:author="Matthew" w:date="2020-11-30T16:24:00Z">
        <w:r w:rsidR="000E152E">
          <w:rPr>
            <w:rFonts w:ascii="Arial" w:hAnsi="Arial" w:cs="Arial"/>
          </w:rPr>
          <w:t>come home with a</w:t>
        </w:r>
      </w:ins>
      <w:ins w:id="125" w:author="Matthew" w:date="2020-11-30T16:20:00Z">
        <w:r w:rsidR="000E152E">
          <w:rPr>
            <w:rFonts w:ascii="Arial" w:hAnsi="Arial" w:cs="Arial"/>
          </w:rPr>
          <w:t xml:space="preserve"> higher value </w:t>
        </w:r>
      </w:ins>
      <w:ins w:id="126" w:author="Matthew" w:date="2020-11-30T16:25:00Z">
        <w:r w:rsidR="000E152E">
          <w:rPr>
            <w:rFonts w:ascii="Arial" w:hAnsi="Arial" w:cs="Arial"/>
          </w:rPr>
          <w:t xml:space="preserve">than </w:t>
        </w:r>
      </w:ins>
      <w:ins w:id="127" w:author="Matthew" w:date="2020-11-30T16:20:00Z">
        <w:r w:rsidR="000E152E">
          <w:rPr>
            <w:rFonts w:ascii="Arial" w:hAnsi="Arial" w:cs="Arial"/>
          </w:rPr>
          <w:t>what they pa</w:t>
        </w:r>
      </w:ins>
      <w:ins w:id="128" w:author="Matthew" w:date="2020-11-30T16:25:00Z">
        <w:r w:rsidR="000E152E">
          <w:rPr>
            <w:rFonts w:ascii="Arial" w:hAnsi="Arial" w:cs="Arial"/>
          </w:rPr>
          <w:t>id</w:t>
        </w:r>
      </w:ins>
      <w:ins w:id="129" w:author="Matthew" w:date="2020-11-30T16:22:00Z">
        <w:r w:rsidR="000E152E">
          <w:rPr>
            <w:rFonts w:ascii="Arial" w:hAnsi="Arial" w:cs="Arial"/>
          </w:rPr>
          <w:t xml:space="preserve">. For </w:t>
        </w:r>
      </w:ins>
      <w:ins w:id="130" w:author="Matthew" w:date="2020-11-30T16:44:00Z">
        <w:r w:rsidR="00AA329B">
          <w:rPr>
            <w:rFonts w:ascii="Arial" w:hAnsi="Arial" w:cs="Arial"/>
          </w:rPr>
          <w:t>me though</w:t>
        </w:r>
      </w:ins>
      <w:ins w:id="131" w:author="Matthew" w:date="2020-11-30T16:22:00Z">
        <w:r w:rsidR="000E152E">
          <w:rPr>
            <w:rFonts w:ascii="Arial" w:hAnsi="Arial" w:cs="Arial"/>
          </w:rPr>
          <w:t xml:space="preserve">, it was not </w:t>
        </w:r>
      </w:ins>
      <w:ins w:id="132" w:author="Matthew" w:date="2020-11-30T16:44:00Z">
        <w:r w:rsidR="00AA329B">
          <w:rPr>
            <w:rFonts w:ascii="Arial" w:hAnsi="Arial" w:cs="Arial"/>
          </w:rPr>
          <w:t xml:space="preserve">necessarily </w:t>
        </w:r>
      </w:ins>
      <w:ins w:id="133" w:author="Matthew" w:date="2020-11-30T16:22:00Z">
        <w:r w:rsidR="000E152E">
          <w:rPr>
            <w:rFonts w:ascii="Arial" w:hAnsi="Arial" w:cs="Arial"/>
          </w:rPr>
          <w:t xml:space="preserve">about the faster turnover </w:t>
        </w:r>
      </w:ins>
      <w:ins w:id="134" w:author="Matthew" w:date="2020-11-30T16:44:00Z">
        <w:r w:rsidR="00AA329B">
          <w:rPr>
            <w:rFonts w:ascii="Arial" w:hAnsi="Arial" w:cs="Arial"/>
          </w:rPr>
          <w:t>my sales tactic generated, but more so the little</w:t>
        </w:r>
      </w:ins>
      <w:ins w:id="135" w:author="Matthew" w:date="2020-11-30T16:45:00Z">
        <w:r w:rsidR="00AA329B">
          <w:rPr>
            <w:rFonts w:ascii="Arial" w:hAnsi="Arial" w:cs="Arial"/>
          </w:rPr>
          <w:t xml:space="preserve"> conversations </w:t>
        </w:r>
      </w:ins>
      <w:ins w:id="136" w:author="Matthew" w:date="2020-11-30T16:46:00Z">
        <w:r w:rsidR="00AA329B">
          <w:rPr>
            <w:rFonts w:ascii="Arial" w:hAnsi="Arial" w:cs="Arial"/>
          </w:rPr>
          <w:t>I had with them as they shared their stories and expressed their gratitude towards th</w:t>
        </w:r>
      </w:ins>
      <w:ins w:id="137" w:author="Matthew" w:date="2020-11-30T16:47:00Z">
        <w:r w:rsidR="00AA329B">
          <w:rPr>
            <w:rFonts w:ascii="Arial" w:hAnsi="Arial" w:cs="Arial"/>
          </w:rPr>
          <w:t>e initiative</w:t>
        </w:r>
      </w:ins>
      <w:ins w:id="138" w:author="Matthew" w:date="2020-11-30T16:23:00Z">
        <w:r w:rsidR="000E152E">
          <w:rPr>
            <w:rFonts w:ascii="Arial" w:hAnsi="Arial" w:cs="Arial"/>
          </w:rPr>
          <w:t>.</w:t>
        </w:r>
      </w:ins>
      <w:del w:id="139" w:author="Matthew" w:date="2020-11-30T15:26:00Z">
        <w:r w:rsidR="00204E6F" w:rsidDel="0071188F">
          <w:rPr>
            <w:rFonts w:ascii="Arial" w:hAnsi="Arial" w:cs="Arial"/>
          </w:rPr>
          <w:delText>To ensure we had more sales</w:delText>
        </w:r>
        <w:r w:rsidR="00DB6B6E" w:rsidDel="0071188F">
          <w:rPr>
            <w:rFonts w:ascii="Arial" w:hAnsi="Arial" w:cs="Arial"/>
          </w:rPr>
          <w:delText xml:space="preserve"> and, thus, more budget to help orphanages</w:delText>
        </w:r>
        <w:r w:rsidR="00204E6F" w:rsidDel="0071188F">
          <w:rPr>
            <w:rFonts w:ascii="Arial" w:hAnsi="Arial" w:cs="Arial"/>
          </w:rPr>
          <w:delText>,</w:delText>
        </w:r>
        <w:r w:rsidR="000E5715" w:rsidDel="0071188F">
          <w:rPr>
            <w:rFonts w:ascii="Arial" w:hAnsi="Arial" w:cs="Arial"/>
          </w:rPr>
          <w:delText xml:space="preserve"> I would bundle </w:delText>
        </w:r>
        <w:r w:rsidR="001608E2" w:rsidDel="0071188F">
          <w:rPr>
            <w:rFonts w:ascii="Arial" w:hAnsi="Arial" w:cs="Arial"/>
          </w:rPr>
          <w:delText xml:space="preserve">the </w:delText>
        </w:r>
        <w:r w:rsidR="000E5715" w:rsidDel="0071188F">
          <w:rPr>
            <w:rFonts w:ascii="Arial" w:hAnsi="Arial" w:cs="Arial"/>
          </w:rPr>
          <w:delText xml:space="preserve">goods </w:delText>
        </w:r>
        <w:r w:rsidR="001608E2" w:rsidDel="0071188F">
          <w:rPr>
            <w:rFonts w:ascii="Arial" w:hAnsi="Arial" w:cs="Arial"/>
          </w:rPr>
          <w:delText>into a care pack</w:delText>
        </w:r>
        <w:r w:rsidR="00204E6F" w:rsidDel="0071188F">
          <w:rPr>
            <w:rFonts w:ascii="Arial" w:hAnsi="Arial" w:cs="Arial"/>
          </w:rPr>
          <w:delText>s</w:delText>
        </w:r>
        <w:r w:rsidR="001608E2" w:rsidDel="0071188F">
          <w:rPr>
            <w:rFonts w:ascii="Arial" w:hAnsi="Arial" w:cs="Arial"/>
          </w:rPr>
          <w:delText xml:space="preserve"> – one </w:delText>
        </w:r>
        <w:r w:rsidR="00204E6F" w:rsidDel="0071188F">
          <w:rPr>
            <w:rFonts w:ascii="Arial" w:hAnsi="Arial" w:cs="Arial"/>
          </w:rPr>
          <w:delText>with higher</w:delText>
        </w:r>
        <w:r w:rsidR="001608E2" w:rsidDel="0071188F">
          <w:rPr>
            <w:rFonts w:ascii="Arial" w:hAnsi="Arial" w:cs="Arial"/>
          </w:rPr>
          <w:delText xml:space="preserve"> </w:delText>
        </w:r>
        <w:r w:rsidR="000E5715" w:rsidDel="0071188F">
          <w:rPr>
            <w:rFonts w:ascii="Arial" w:hAnsi="Arial" w:cs="Arial"/>
          </w:rPr>
          <w:delText>value</w:delText>
        </w:r>
        <w:r w:rsidR="001608E2" w:rsidDel="0071188F">
          <w:rPr>
            <w:rFonts w:ascii="Arial" w:hAnsi="Arial" w:cs="Arial"/>
          </w:rPr>
          <w:delText xml:space="preserve">, but at a lower price </w:delText>
        </w:r>
        <w:r w:rsidDel="0071188F">
          <w:rPr>
            <w:rFonts w:ascii="Arial" w:hAnsi="Arial" w:cs="Arial"/>
          </w:rPr>
          <w:delText xml:space="preserve">per item </w:delText>
        </w:r>
        <w:r w:rsidR="001608E2" w:rsidDel="0071188F">
          <w:rPr>
            <w:rFonts w:ascii="Arial" w:hAnsi="Arial" w:cs="Arial"/>
          </w:rPr>
          <w:delText xml:space="preserve">– </w:delText>
        </w:r>
        <w:r w:rsidR="000E5715" w:rsidDel="0071188F">
          <w:rPr>
            <w:rFonts w:ascii="Arial" w:hAnsi="Arial" w:cs="Arial"/>
          </w:rPr>
          <w:delText xml:space="preserve"> rather than having them sold separately.</w:delText>
        </w:r>
        <w:r w:rsidR="00F84A09" w:rsidDel="0071188F">
          <w:rPr>
            <w:rFonts w:ascii="Arial" w:hAnsi="Arial" w:cs="Arial"/>
          </w:rPr>
          <w:delText xml:space="preserve"> </w:delText>
        </w:r>
      </w:del>
    </w:p>
    <w:p w14:paraId="29605838" w14:textId="73BBD576" w:rsidR="000E5715" w:rsidRDefault="000E5715" w:rsidP="00C770B7">
      <w:pPr>
        <w:spacing w:line="360" w:lineRule="auto"/>
        <w:jc w:val="both"/>
        <w:rPr>
          <w:rFonts w:ascii="Arial" w:hAnsi="Arial" w:cs="Arial"/>
        </w:rPr>
      </w:pPr>
    </w:p>
    <w:p w14:paraId="1562DA09" w14:textId="2D128FA9" w:rsidR="003024B8" w:rsidDel="000E152E" w:rsidRDefault="00183604" w:rsidP="00C770B7">
      <w:pPr>
        <w:spacing w:line="360" w:lineRule="auto"/>
        <w:jc w:val="both"/>
        <w:rPr>
          <w:del w:id="140" w:author="Matthew" w:date="2020-11-30T16:19:00Z"/>
          <w:rFonts w:ascii="Arial" w:hAnsi="Arial" w:cs="Arial"/>
        </w:rPr>
      </w:pPr>
      <w:del w:id="141" w:author="Matthew" w:date="2020-11-30T16:19:00Z">
        <w:r w:rsidDel="000E152E">
          <w:rPr>
            <w:rFonts w:ascii="Arial" w:hAnsi="Arial" w:cs="Arial"/>
          </w:rPr>
          <w:delText xml:space="preserve">During </w:delText>
        </w:r>
        <w:r w:rsidR="00193D35" w:rsidDel="000E152E">
          <w:rPr>
            <w:rFonts w:ascii="Arial" w:hAnsi="Arial" w:cs="Arial"/>
          </w:rPr>
          <w:delText>the bazaar</w:delText>
        </w:r>
        <w:r w:rsidR="005E5F3B" w:rsidDel="000E152E">
          <w:rPr>
            <w:rFonts w:ascii="Arial" w:hAnsi="Arial" w:cs="Arial"/>
          </w:rPr>
          <w:delText>,</w:delText>
        </w:r>
        <w:r w:rsidR="00EB606E" w:rsidDel="000E152E">
          <w:rPr>
            <w:rFonts w:ascii="Arial" w:hAnsi="Arial" w:cs="Arial"/>
          </w:rPr>
          <w:delText xml:space="preserve"> </w:delText>
        </w:r>
        <w:r w:rsidR="001645E8" w:rsidDel="000E152E">
          <w:rPr>
            <w:rFonts w:ascii="Arial" w:hAnsi="Arial" w:cs="Arial"/>
          </w:rPr>
          <w:delText xml:space="preserve">I </w:delText>
        </w:r>
        <w:r w:rsidR="00324DCA" w:rsidDel="000E152E">
          <w:rPr>
            <w:rFonts w:ascii="Arial" w:hAnsi="Arial" w:cs="Arial"/>
          </w:rPr>
          <w:delText xml:space="preserve">would </w:delText>
        </w:r>
        <w:r w:rsidR="001645E8" w:rsidDel="000E152E">
          <w:rPr>
            <w:rFonts w:ascii="Arial" w:hAnsi="Arial" w:cs="Arial"/>
          </w:rPr>
          <w:delText>be</w:delText>
        </w:r>
        <w:r w:rsidR="00C16F5E" w:rsidDel="000E152E">
          <w:rPr>
            <w:rFonts w:ascii="Arial" w:hAnsi="Arial" w:cs="Arial"/>
          </w:rPr>
          <w:delText>come the sales clerk</w:delText>
        </w:r>
        <w:r w:rsidR="00324DCA" w:rsidDel="000E152E">
          <w:rPr>
            <w:rFonts w:ascii="Arial" w:hAnsi="Arial" w:cs="Arial"/>
          </w:rPr>
          <w:delText xml:space="preserve"> from 8 AM to 3 PM</w:delText>
        </w:r>
        <w:r w:rsidR="00C16F5E" w:rsidDel="000E152E">
          <w:rPr>
            <w:rFonts w:ascii="Arial" w:hAnsi="Arial" w:cs="Arial"/>
          </w:rPr>
          <w:delText xml:space="preserve"> on the weekends</w:delText>
        </w:r>
        <w:r w:rsidR="00324DCA" w:rsidDel="000E152E">
          <w:rPr>
            <w:rFonts w:ascii="Arial" w:hAnsi="Arial" w:cs="Arial"/>
          </w:rPr>
          <w:delText xml:space="preserve">. It </w:delText>
        </w:r>
        <w:r w:rsidR="002F0E18" w:rsidDel="000E152E">
          <w:rPr>
            <w:rFonts w:ascii="Arial" w:hAnsi="Arial" w:cs="Arial"/>
          </w:rPr>
          <w:delText>was not being the ‘</w:delText>
        </w:r>
        <w:r w:rsidR="00280086" w:rsidDel="000E152E">
          <w:rPr>
            <w:rFonts w:ascii="Arial" w:hAnsi="Arial" w:cs="Arial"/>
          </w:rPr>
          <w:delText>salesman</w:delText>
        </w:r>
        <w:r w:rsidR="002F0E18" w:rsidDel="000E152E">
          <w:rPr>
            <w:rFonts w:ascii="Arial" w:hAnsi="Arial" w:cs="Arial"/>
          </w:rPr>
          <w:delText>’ part that I treasure so much, rather it</w:delText>
        </w:r>
        <w:r w:rsidR="00280086" w:rsidDel="000E152E">
          <w:rPr>
            <w:rFonts w:ascii="Arial" w:hAnsi="Arial" w:cs="Arial"/>
          </w:rPr>
          <w:delText xml:space="preserve"> was </w:delText>
        </w:r>
        <w:r w:rsidR="00881A16" w:rsidDel="000E152E">
          <w:rPr>
            <w:rFonts w:ascii="Arial" w:hAnsi="Arial" w:cs="Arial"/>
          </w:rPr>
          <w:delText xml:space="preserve">the </w:delText>
        </w:r>
        <w:r w:rsidR="00280086" w:rsidDel="000E152E">
          <w:rPr>
            <w:rFonts w:ascii="Arial" w:hAnsi="Arial" w:cs="Arial"/>
          </w:rPr>
          <w:delText xml:space="preserve">little conversations I had </w:delText>
        </w:r>
        <w:r w:rsidR="002F0E18" w:rsidDel="000E152E">
          <w:rPr>
            <w:rFonts w:ascii="Arial" w:hAnsi="Arial" w:cs="Arial"/>
          </w:rPr>
          <w:delText>with th</w:delText>
        </w:r>
        <w:r w:rsidR="00324DCA" w:rsidDel="000E152E">
          <w:rPr>
            <w:rFonts w:ascii="Arial" w:hAnsi="Arial" w:cs="Arial"/>
          </w:rPr>
          <w:delText xml:space="preserve">em. </w:delText>
        </w:r>
        <w:r w:rsidR="00492AF3" w:rsidDel="000E152E">
          <w:rPr>
            <w:rFonts w:ascii="Arial" w:hAnsi="Arial" w:cs="Arial"/>
          </w:rPr>
          <w:delText xml:space="preserve">I was moved as </w:delText>
        </w:r>
        <w:r w:rsidR="00324DCA" w:rsidDel="000E152E">
          <w:rPr>
            <w:rFonts w:ascii="Arial" w:hAnsi="Arial" w:cs="Arial"/>
          </w:rPr>
          <w:delText xml:space="preserve">I </w:delText>
        </w:r>
        <w:r w:rsidR="00280086" w:rsidDel="000E152E">
          <w:rPr>
            <w:rFonts w:ascii="Arial" w:hAnsi="Arial" w:cs="Arial"/>
          </w:rPr>
          <w:delText>liste</w:delText>
        </w:r>
        <w:r w:rsidR="00324DCA" w:rsidDel="000E152E">
          <w:rPr>
            <w:rFonts w:ascii="Arial" w:hAnsi="Arial" w:cs="Arial"/>
          </w:rPr>
          <w:delText>n</w:delText>
        </w:r>
        <w:r w:rsidR="00492AF3" w:rsidDel="000E152E">
          <w:rPr>
            <w:rFonts w:ascii="Arial" w:hAnsi="Arial" w:cs="Arial"/>
          </w:rPr>
          <w:delText>ed</w:delText>
        </w:r>
        <w:r w:rsidR="00280086" w:rsidDel="000E152E">
          <w:rPr>
            <w:rFonts w:ascii="Arial" w:hAnsi="Arial" w:cs="Arial"/>
          </w:rPr>
          <w:delText xml:space="preserve"> to</w:delText>
        </w:r>
        <w:r w:rsidR="002F0E18" w:rsidDel="000E152E">
          <w:rPr>
            <w:rFonts w:ascii="Arial" w:hAnsi="Arial" w:cs="Arial"/>
          </w:rPr>
          <w:delText xml:space="preserve"> their stories</w:delText>
        </w:r>
        <w:r w:rsidR="00324DCA" w:rsidDel="000E152E">
          <w:rPr>
            <w:rFonts w:ascii="Arial" w:hAnsi="Arial" w:cs="Arial"/>
          </w:rPr>
          <w:delText xml:space="preserve"> and </w:delText>
        </w:r>
        <w:r w:rsidR="009F1B78" w:rsidDel="000E152E">
          <w:rPr>
            <w:rFonts w:ascii="Arial" w:hAnsi="Arial" w:cs="Arial"/>
          </w:rPr>
          <w:delText>expressed</w:delText>
        </w:r>
        <w:r w:rsidR="00324DCA" w:rsidDel="000E152E">
          <w:rPr>
            <w:rFonts w:ascii="Arial" w:hAnsi="Arial" w:cs="Arial"/>
          </w:rPr>
          <w:delText xml:space="preserve"> how grateful they are to </w:delText>
        </w:r>
        <w:r w:rsidR="009F1B78" w:rsidDel="000E152E">
          <w:rPr>
            <w:rFonts w:ascii="Arial" w:hAnsi="Arial" w:cs="Arial"/>
          </w:rPr>
          <w:delText>the initiative</w:delText>
        </w:r>
        <w:r w:rsidR="002F0E18" w:rsidDel="000E152E">
          <w:rPr>
            <w:rFonts w:ascii="Arial" w:hAnsi="Arial" w:cs="Arial"/>
          </w:rPr>
          <w:delText>.</w:delText>
        </w:r>
        <w:r w:rsidR="00280086" w:rsidDel="000E152E">
          <w:rPr>
            <w:rFonts w:ascii="Arial" w:hAnsi="Arial" w:cs="Arial"/>
          </w:rPr>
          <w:delText xml:space="preserve"> </w:delText>
        </w:r>
      </w:del>
    </w:p>
    <w:p w14:paraId="1DB46A07" w14:textId="77777777" w:rsidR="00B66403" w:rsidDel="000E152E" w:rsidRDefault="00B66403" w:rsidP="00C770B7">
      <w:pPr>
        <w:spacing w:line="360" w:lineRule="auto"/>
        <w:jc w:val="both"/>
        <w:rPr>
          <w:del w:id="142" w:author="Matthew" w:date="2020-11-30T16:25:00Z"/>
          <w:rFonts w:ascii="Arial" w:hAnsi="Arial" w:cs="Arial"/>
        </w:rPr>
      </w:pPr>
    </w:p>
    <w:p w14:paraId="07F9164B" w14:textId="06C5339B" w:rsidR="002F0E18" w:rsidRDefault="00E41F3C" w:rsidP="00C770B7">
      <w:pPr>
        <w:spacing w:line="360" w:lineRule="auto"/>
        <w:jc w:val="both"/>
        <w:rPr>
          <w:ins w:id="143" w:author="Matthew" w:date="2020-11-30T16:36:00Z"/>
          <w:rFonts w:ascii="Arial" w:hAnsi="Arial" w:cs="Arial"/>
        </w:rPr>
      </w:pPr>
      <w:del w:id="144" w:author="Matthew" w:date="2020-11-30T16:35:00Z">
        <w:r w:rsidDel="00943A98">
          <w:rPr>
            <w:rFonts w:ascii="Arial" w:hAnsi="Arial" w:cs="Arial"/>
          </w:rPr>
          <w:delText>My participation in</w:delText>
        </w:r>
      </w:del>
      <w:ins w:id="145" w:author="Matthew" w:date="2020-11-30T16:35:00Z">
        <w:r w:rsidR="00943A98">
          <w:rPr>
            <w:rFonts w:ascii="Arial" w:hAnsi="Arial" w:cs="Arial"/>
          </w:rPr>
          <w:t>Joining</w:t>
        </w:r>
      </w:ins>
      <w:r>
        <w:rPr>
          <w:rFonts w:ascii="Arial" w:hAnsi="Arial" w:cs="Arial"/>
        </w:rPr>
        <w:t xml:space="preserve"> BMI was </w:t>
      </w:r>
      <w:del w:id="146" w:author="Matthew" w:date="2020-11-30T13:45:00Z">
        <w:r w:rsidDel="00492223">
          <w:rPr>
            <w:rFonts w:ascii="Arial" w:hAnsi="Arial" w:cs="Arial"/>
          </w:rPr>
          <w:delText>my first truly</w:delText>
        </w:r>
      </w:del>
      <w:ins w:id="147" w:author="Matthew" w:date="2020-11-30T13:45:00Z">
        <w:r w:rsidR="00492223">
          <w:rPr>
            <w:rFonts w:ascii="Arial" w:hAnsi="Arial" w:cs="Arial"/>
          </w:rPr>
          <w:t>an</w:t>
        </w:r>
      </w:ins>
      <w:r>
        <w:rPr>
          <w:rFonts w:ascii="Arial" w:hAnsi="Arial" w:cs="Arial"/>
        </w:rPr>
        <w:t xml:space="preserve"> eye-opening experience</w:t>
      </w:r>
      <w:ins w:id="148" w:author="Matthew" w:date="2020-11-30T13:45:00Z">
        <w:r w:rsidR="00492223">
          <w:rPr>
            <w:rFonts w:ascii="Arial" w:hAnsi="Arial" w:cs="Arial"/>
          </w:rPr>
          <w:t xml:space="preserve"> to say the least</w:t>
        </w:r>
      </w:ins>
      <w:r>
        <w:rPr>
          <w:rFonts w:ascii="Arial" w:hAnsi="Arial" w:cs="Arial"/>
        </w:rPr>
        <w:t xml:space="preserve">. </w:t>
      </w:r>
      <w:del w:id="149" w:author="Matthew" w:date="2020-11-30T16:25:00Z">
        <w:r w:rsidDel="000E152E">
          <w:rPr>
            <w:rFonts w:ascii="Arial" w:hAnsi="Arial" w:cs="Arial"/>
          </w:rPr>
          <w:delText>It made me realized that t</w:delText>
        </w:r>
        <w:r w:rsidR="00B64E2B" w:rsidDel="000E152E">
          <w:rPr>
            <w:rFonts w:ascii="Arial" w:hAnsi="Arial" w:cs="Arial"/>
          </w:rPr>
          <w:delText>here are still so many people in Indonesia</w:delText>
        </w:r>
        <w:r w:rsidR="00B66403" w:rsidDel="000E152E">
          <w:rPr>
            <w:rFonts w:ascii="Arial" w:hAnsi="Arial" w:cs="Arial"/>
          </w:rPr>
          <w:delText xml:space="preserve"> that needs</w:delText>
        </w:r>
        <w:r w:rsidR="00D60554" w:rsidDel="000E152E">
          <w:rPr>
            <w:rFonts w:ascii="Arial" w:hAnsi="Arial" w:cs="Arial"/>
          </w:rPr>
          <w:delText xml:space="preserve"> our help</w:delText>
        </w:r>
        <w:r w:rsidR="00B66403" w:rsidDel="000E152E">
          <w:rPr>
            <w:rFonts w:ascii="Arial" w:hAnsi="Arial" w:cs="Arial"/>
          </w:rPr>
          <w:delText xml:space="preserve">. </w:delText>
        </w:r>
      </w:del>
      <w:r w:rsidR="002F6F85">
        <w:rPr>
          <w:rFonts w:ascii="Arial" w:hAnsi="Arial" w:cs="Arial"/>
        </w:rPr>
        <w:t xml:space="preserve">While my participation was </w:t>
      </w:r>
      <w:del w:id="150" w:author="Matthew" w:date="2020-11-30T16:26:00Z">
        <w:r w:rsidR="002F6F85" w:rsidDel="000E152E">
          <w:rPr>
            <w:rFonts w:ascii="Arial" w:hAnsi="Arial" w:cs="Arial"/>
          </w:rPr>
          <w:delText>one that could be considered as</w:delText>
        </w:r>
      </w:del>
      <w:ins w:id="151" w:author="Matthew" w:date="2020-11-30T16:26:00Z">
        <w:r w:rsidR="000E152E">
          <w:rPr>
            <w:rFonts w:ascii="Arial" w:hAnsi="Arial" w:cs="Arial"/>
          </w:rPr>
          <w:t>perhaps</w:t>
        </w:r>
      </w:ins>
      <w:r w:rsidR="002F6F85">
        <w:rPr>
          <w:rFonts w:ascii="Arial" w:hAnsi="Arial" w:cs="Arial"/>
        </w:rPr>
        <w:t xml:space="preserve"> trivial</w:t>
      </w:r>
      <w:ins w:id="152" w:author="Matthew" w:date="2020-11-30T16:26:00Z">
        <w:r w:rsidR="000E152E">
          <w:rPr>
            <w:rFonts w:ascii="Arial" w:hAnsi="Arial" w:cs="Arial"/>
          </w:rPr>
          <w:t xml:space="preserve"> in the grand scheme of things</w:t>
        </w:r>
      </w:ins>
      <w:r w:rsidR="002F6F85">
        <w:rPr>
          <w:rFonts w:ascii="Arial" w:hAnsi="Arial" w:cs="Arial"/>
        </w:rPr>
        <w:t xml:space="preserve">, </w:t>
      </w:r>
      <w:del w:id="153" w:author="Matthew" w:date="2020-11-30T16:26:00Z">
        <w:r w:rsidR="002F6F85" w:rsidDel="000E152E">
          <w:rPr>
            <w:rFonts w:ascii="Arial" w:hAnsi="Arial" w:cs="Arial"/>
          </w:rPr>
          <w:delText xml:space="preserve">for me, </w:delText>
        </w:r>
        <w:r w:rsidR="00280086" w:rsidDel="000E152E">
          <w:rPr>
            <w:rFonts w:ascii="Arial" w:hAnsi="Arial" w:cs="Arial"/>
          </w:rPr>
          <w:delText xml:space="preserve">that was truly </w:delText>
        </w:r>
      </w:del>
      <w:ins w:id="154" w:author="Matthew" w:date="2020-11-30T16:26:00Z">
        <w:r w:rsidR="000E152E">
          <w:rPr>
            <w:rFonts w:ascii="Arial" w:hAnsi="Arial" w:cs="Arial"/>
          </w:rPr>
          <w:t xml:space="preserve">it was for me </w:t>
        </w:r>
      </w:ins>
      <w:r w:rsidR="00280086">
        <w:rPr>
          <w:rFonts w:ascii="Arial" w:hAnsi="Arial" w:cs="Arial"/>
        </w:rPr>
        <w:t>a revelation on how a small act of kindness c</w:t>
      </w:r>
      <w:ins w:id="155" w:author="Matthew" w:date="2020-11-30T16:26:00Z">
        <w:r w:rsidR="000E152E">
          <w:rPr>
            <w:rFonts w:ascii="Arial" w:hAnsi="Arial" w:cs="Arial"/>
          </w:rPr>
          <w:t>ould</w:t>
        </w:r>
      </w:ins>
      <w:del w:id="156" w:author="Matthew" w:date="2020-11-30T16:26:00Z">
        <w:r w:rsidR="00280086" w:rsidDel="000E152E">
          <w:rPr>
            <w:rFonts w:ascii="Arial" w:hAnsi="Arial" w:cs="Arial"/>
          </w:rPr>
          <w:delText>an</w:delText>
        </w:r>
      </w:del>
      <w:r w:rsidR="00280086">
        <w:rPr>
          <w:rFonts w:ascii="Arial" w:hAnsi="Arial" w:cs="Arial"/>
        </w:rPr>
        <w:t xml:space="preserve"> go a long way.</w:t>
      </w:r>
    </w:p>
    <w:p w14:paraId="565974EF" w14:textId="40E7D46F" w:rsidR="00943A98" w:rsidRDefault="00943A98" w:rsidP="00C770B7">
      <w:pPr>
        <w:spacing w:line="360" w:lineRule="auto"/>
        <w:jc w:val="both"/>
        <w:rPr>
          <w:ins w:id="157" w:author="Matthew" w:date="2020-11-30T16:36:00Z"/>
          <w:rFonts w:ascii="Arial" w:hAnsi="Arial" w:cs="Arial"/>
        </w:rPr>
      </w:pPr>
    </w:p>
    <w:p w14:paraId="18CD7779" w14:textId="1D6D2BEF" w:rsidR="00943A98" w:rsidRDefault="00943A98" w:rsidP="00C770B7">
      <w:pPr>
        <w:spacing w:line="360" w:lineRule="auto"/>
        <w:jc w:val="both"/>
        <w:rPr>
          <w:ins w:id="158" w:author="Matthew" w:date="2020-11-30T16:36:00Z"/>
          <w:rFonts w:ascii="Arial" w:hAnsi="Arial" w:cs="Arial"/>
        </w:rPr>
      </w:pPr>
    </w:p>
    <w:p w14:paraId="003B348A" w14:textId="7A5B34E5" w:rsidR="00943A98" w:rsidRDefault="00943A98" w:rsidP="00C770B7">
      <w:pPr>
        <w:spacing w:line="360" w:lineRule="auto"/>
        <w:jc w:val="both"/>
        <w:rPr>
          <w:ins w:id="159" w:author="Matthew" w:date="2020-11-30T16:36:00Z"/>
          <w:rFonts w:ascii="Arial" w:hAnsi="Arial" w:cs="Arial"/>
        </w:rPr>
      </w:pPr>
    </w:p>
    <w:p w14:paraId="18094030" w14:textId="35F03134" w:rsidR="00943A98" w:rsidRDefault="00943A98" w:rsidP="00C770B7">
      <w:pPr>
        <w:spacing w:line="360" w:lineRule="auto"/>
        <w:jc w:val="both"/>
        <w:rPr>
          <w:ins w:id="160" w:author="Matthew" w:date="2020-11-30T16:36:00Z"/>
          <w:rFonts w:ascii="Arial" w:hAnsi="Arial" w:cs="Arial"/>
        </w:rPr>
      </w:pPr>
    </w:p>
    <w:p w14:paraId="5A9C6178" w14:textId="2E3F948E" w:rsidR="00943A98" w:rsidRDefault="00943A98" w:rsidP="00C770B7">
      <w:pPr>
        <w:spacing w:line="360" w:lineRule="auto"/>
        <w:jc w:val="both"/>
        <w:rPr>
          <w:ins w:id="161" w:author="Matthew" w:date="2020-11-30T16:36:00Z"/>
          <w:rFonts w:ascii="Times New Roman" w:hAnsi="Times New Roman" w:cs="Times New Roman"/>
          <w:i/>
          <w:iCs/>
        </w:rPr>
      </w:pPr>
      <w:ins w:id="162" w:author="Matthew" w:date="2020-11-30T16:36:00Z">
        <w:r>
          <w:rPr>
            <w:rFonts w:ascii="Times New Roman" w:hAnsi="Times New Roman" w:cs="Times New Roman"/>
            <w:i/>
            <w:iCs/>
          </w:rPr>
          <w:t>Hi Ravi!</w:t>
        </w:r>
      </w:ins>
    </w:p>
    <w:p w14:paraId="0C25A3CE" w14:textId="28F9BCDF" w:rsidR="00943A98" w:rsidRDefault="00943A98" w:rsidP="00C770B7">
      <w:pPr>
        <w:spacing w:line="360" w:lineRule="auto"/>
        <w:jc w:val="both"/>
        <w:rPr>
          <w:ins w:id="163" w:author="Matthew" w:date="2020-11-30T16:37:00Z"/>
          <w:rFonts w:ascii="Times New Roman" w:hAnsi="Times New Roman" w:cs="Times New Roman"/>
          <w:i/>
          <w:iCs/>
        </w:rPr>
      </w:pPr>
    </w:p>
    <w:p w14:paraId="0FCF822C" w14:textId="14283F31" w:rsidR="00943A98" w:rsidRDefault="00AA329B" w:rsidP="00C770B7">
      <w:pPr>
        <w:spacing w:line="360" w:lineRule="auto"/>
        <w:jc w:val="both"/>
        <w:rPr>
          <w:ins w:id="164" w:author="Matthew" w:date="2020-11-30T16:55:00Z"/>
          <w:rFonts w:ascii="Times New Roman" w:hAnsi="Times New Roman" w:cs="Times New Roman"/>
          <w:i/>
          <w:iCs/>
        </w:rPr>
      </w:pPr>
      <w:ins w:id="165" w:author="Matthew" w:date="2020-11-30T16:39:00Z">
        <w:r>
          <w:rPr>
            <w:rFonts w:ascii="Times New Roman" w:hAnsi="Times New Roman" w:cs="Times New Roman"/>
            <w:i/>
            <w:iCs/>
          </w:rPr>
          <w:t>I</w:t>
        </w:r>
      </w:ins>
      <w:ins w:id="166" w:author="Matthew" w:date="2020-11-30T16:40:00Z">
        <w:r>
          <w:rPr>
            <w:rFonts w:ascii="Times New Roman" w:hAnsi="Times New Roman" w:cs="Times New Roman"/>
            <w:i/>
            <w:iCs/>
          </w:rPr>
          <w:t xml:space="preserve"> really like this piece of yours! </w:t>
        </w:r>
      </w:ins>
      <w:ins w:id="167" w:author="Matthew" w:date="2020-11-30T16:41:00Z">
        <w:r>
          <w:rPr>
            <w:rFonts w:ascii="Times New Roman" w:hAnsi="Times New Roman" w:cs="Times New Roman"/>
            <w:i/>
            <w:iCs/>
          </w:rPr>
          <w:t xml:space="preserve">I think it was very well substantiated and addresses the prompt </w:t>
        </w:r>
      </w:ins>
      <w:ins w:id="168" w:author="Matthew" w:date="2020-11-30T16:57:00Z">
        <w:r w:rsidR="00BD6574">
          <w:rPr>
            <w:rFonts w:ascii="Times New Roman" w:hAnsi="Times New Roman" w:cs="Times New Roman"/>
            <w:i/>
            <w:iCs/>
          </w:rPr>
          <w:t>seamlessly</w:t>
        </w:r>
      </w:ins>
      <w:ins w:id="169" w:author="Matthew" w:date="2020-11-30T16:41:00Z">
        <w:r>
          <w:rPr>
            <w:rFonts w:ascii="Times New Roman" w:hAnsi="Times New Roman" w:cs="Times New Roman"/>
            <w:i/>
            <w:iCs/>
          </w:rPr>
          <w:t>. Good job!</w:t>
        </w:r>
      </w:ins>
    </w:p>
    <w:p w14:paraId="7F5A41D5" w14:textId="449C965E" w:rsidR="00B259CC" w:rsidRDefault="00B259CC" w:rsidP="00C770B7">
      <w:pPr>
        <w:spacing w:line="360" w:lineRule="auto"/>
        <w:jc w:val="both"/>
        <w:rPr>
          <w:ins w:id="170" w:author="Matthew" w:date="2020-11-30T16:55:00Z"/>
          <w:rFonts w:ascii="Times New Roman" w:hAnsi="Times New Roman" w:cs="Times New Roman"/>
          <w:i/>
          <w:iCs/>
        </w:rPr>
      </w:pPr>
    </w:p>
    <w:p w14:paraId="46417614" w14:textId="3D967A2E" w:rsidR="00B259CC" w:rsidRPr="00943A98" w:rsidRDefault="00B259CC" w:rsidP="00C770B7">
      <w:pPr>
        <w:spacing w:line="360" w:lineRule="auto"/>
        <w:jc w:val="both"/>
        <w:rPr>
          <w:rFonts w:ascii="Times New Roman" w:hAnsi="Times New Roman" w:cs="Times New Roman"/>
          <w:i/>
          <w:iCs/>
          <w:rPrChange w:id="171" w:author="Matthew" w:date="2020-11-30T16:36:00Z">
            <w:rPr>
              <w:rFonts w:ascii="Arial" w:hAnsi="Arial" w:cs="Arial"/>
            </w:rPr>
          </w:rPrChange>
        </w:rPr>
      </w:pPr>
      <w:ins w:id="172" w:author="Matthew" w:date="2020-11-30T16:55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B259CC" w:rsidRPr="009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9"/>
    <w:rsid w:val="0008372F"/>
    <w:rsid w:val="000E152E"/>
    <w:rsid w:val="000E5715"/>
    <w:rsid w:val="00121D67"/>
    <w:rsid w:val="001608E2"/>
    <w:rsid w:val="001645E8"/>
    <w:rsid w:val="00183604"/>
    <w:rsid w:val="00185696"/>
    <w:rsid w:val="00193D35"/>
    <w:rsid w:val="001C25D2"/>
    <w:rsid w:val="001D57F6"/>
    <w:rsid w:val="00204E6F"/>
    <w:rsid w:val="0021247E"/>
    <w:rsid w:val="00237059"/>
    <w:rsid w:val="00245EBB"/>
    <w:rsid w:val="00280086"/>
    <w:rsid w:val="002A0F93"/>
    <w:rsid w:val="002D1E0F"/>
    <w:rsid w:val="002D6171"/>
    <w:rsid w:val="002F0E18"/>
    <w:rsid w:val="002F6F85"/>
    <w:rsid w:val="003024B8"/>
    <w:rsid w:val="00324DCA"/>
    <w:rsid w:val="0036304B"/>
    <w:rsid w:val="003710D8"/>
    <w:rsid w:val="003F4BD1"/>
    <w:rsid w:val="00432BBA"/>
    <w:rsid w:val="00492223"/>
    <w:rsid w:val="00492AF3"/>
    <w:rsid w:val="00507254"/>
    <w:rsid w:val="00530593"/>
    <w:rsid w:val="005543A5"/>
    <w:rsid w:val="0058239D"/>
    <w:rsid w:val="005E0F32"/>
    <w:rsid w:val="005E5F3B"/>
    <w:rsid w:val="00616362"/>
    <w:rsid w:val="00691615"/>
    <w:rsid w:val="006A10DF"/>
    <w:rsid w:val="006D6006"/>
    <w:rsid w:val="0071188F"/>
    <w:rsid w:val="00740512"/>
    <w:rsid w:val="00790EBD"/>
    <w:rsid w:val="007D578D"/>
    <w:rsid w:val="00804B28"/>
    <w:rsid w:val="00841C19"/>
    <w:rsid w:val="00844180"/>
    <w:rsid w:val="00881A16"/>
    <w:rsid w:val="008C29BF"/>
    <w:rsid w:val="008C7060"/>
    <w:rsid w:val="008F39CB"/>
    <w:rsid w:val="009339FB"/>
    <w:rsid w:val="00943A98"/>
    <w:rsid w:val="009F1B78"/>
    <w:rsid w:val="00A05752"/>
    <w:rsid w:val="00A338C3"/>
    <w:rsid w:val="00A47132"/>
    <w:rsid w:val="00A770F9"/>
    <w:rsid w:val="00AA329B"/>
    <w:rsid w:val="00AB125C"/>
    <w:rsid w:val="00AC6A43"/>
    <w:rsid w:val="00B230F5"/>
    <w:rsid w:val="00B259CC"/>
    <w:rsid w:val="00B64E2B"/>
    <w:rsid w:val="00B66403"/>
    <w:rsid w:val="00B94E48"/>
    <w:rsid w:val="00B96F71"/>
    <w:rsid w:val="00BB4AAF"/>
    <w:rsid w:val="00BD6574"/>
    <w:rsid w:val="00C16F5E"/>
    <w:rsid w:val="00C33613"/>
    <w:rsid w:val="00C72BFD"/>
    <w:rsid w:val="00C770B7"/>
    <w:rsid w:val="00CA78CC"/>
    <w:rsid w:val="00CB387C"/>
    <w:rsid w:val="00CF5710"/>
    <w:rsid w:val="00D0683F"/>
    <w:rsid w:val="00D34920"/>
    <w:rsid w:val="00D46974"/>
    <w:rsid w:val="00D60554"/>
    <w:rsid w:val="00D61961"/>
    <w:rsid w:val="00D8406C"/>
    <w:rsid w:val="00D94110"/>
    <w:rsid w:val="00DB6B6E"/>
    <w:rsid w:val="00DF5A8A"/>
    <w:rsid w:val="00E11506"/>
    <w:rsid w:val="00E15CBC"/>
    <w:rsid w:val="00E1656D"/>
    <w:rsid w:val="00E41F3C"/>
    <w:rsid w:val="00EB606E"/>
    <w:rsid w:val="00EE3FF4"/>
    <w:rsid w:val="00F017FD"/>
    <w:rsid w:val="00F018C6"/>
    <w:rsid w:val="00F71905"/>
    <w:rsid w:val="00F84A09"/>
    <w:rsid w:val="00FA468A"/>
    <w:rsid w:val="00FB0729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0E20"/>
  <w15:chartTrackingRefBased/>
  <w15:docId w15:val="{C1E0F4F5-5EEF-954F-BC5E-A81B3F4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4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7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5</cp:revision>
  <dcterms:created xsi:type="dcterms:W3CDTF">2020-11-29T07:59:00Z</dcterms:created>
  <dcterms:modified xsi:type="dcterms:W3CDTF">2020-11-30T08:57:00Z</dcterms:modified>
</cp:coreProperties>
</file>