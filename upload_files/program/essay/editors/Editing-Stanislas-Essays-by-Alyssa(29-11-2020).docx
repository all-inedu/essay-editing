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C0333" w:rsidRDefault="0043123C">
      <w:r>
        <w:t>Skeleton:</w:t>
      </w:r>
    </w:p>
    <w:p w14:paraId="00000002" w14:textId="77777777" w:rsidR="006C0333" w:rsidRDefault="006C0333">
      <w:pPr>
        <w:rPr>
          <w:color w:val="333333"/>
          <w:highlight w:val="white"/>
        </w:rPr>
      </w:pPr>
    </w:p>
    <w:p w14:paraId="00000003" w14:textId="77777777" w:rsidR="006C0333" w:rsidRDefault="0043123C">
      <w:pPr>
        <w:numPr>
          <w:ilvl w:val="0"/>
          <w:numId w:val="1"/>
        </w:num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you're in the present getting ready for your tournament. </w:t>
      </w:r>
    </w:p>
    <w:p w14:paraId="00000004" w14:textId="77777777" w:rsidR="006C0333" w:rsidRDefault="0043123C">
      <w:pPr>
        <w:numPr>
          <w:ilvl w:val="0"/>
          <w:numId w:val="1"/>
        </w:num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and then flashback about your swimming journey. </w:t>
      </w:r>
    </w:p>
    <w:p w14:paraId="00000005" w14:textId="77777777" w:rsidR="006C0333" w:rsidRDefault="0043123C">
      <w:pPr>
        <w:numPr>
          <w:ilvl w:val="0"/>
          <w:numId w:val="1"/>
        </w:num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How you started feeling out of love. </w:t>
      </w:r>
    </w:p>
    <w:p w14:paraId="00000006" w14:textId="77777777" w:rsidR="006C0333" w:rsidRDefault="0043123C">
      <w:pPr>
        <w:numPr>
          <w:ilvl w:val="0"/>
          <w:numId w:val="1"/>
        </w:numPr>
        <w:rPr>
          <w:rFonts w:ascii="Roboto" w:eastAsia="Roboto" w:hAnsi="Roboto" w:cs="Roboto"/>
          <w:color w:val="3C4043"/>
          <w:sz w:val="21"/>
          <w:szCs w:val="21"/>
          <w:highlight w:val="white"/>
        </w:rPr>
      </w:pPr>
      <w:r>
        <w:rPr>
          <w:rFonts w:ascii="Roboto" w:eastAsia="Roboto" w:hAnsi="Roboto" w:cs="Roboto"/>
          <w:color w:val="3C4043"/>
          <w:sz w:val="21"/>
          <w:szCs w:val="21"/>
          <w:highlight w:val="white"/>
        </w:rPr>
        <w:t>and then how you struggled and decided to stay in the team.</w:t>
      </w:r>
    </w:p>
    <w:p w14:paraId="00000007" w14:textId="77777777" w:rsidR="006C0333" w:rsidRDefault="0043123C">
      <w:pPr>
        <w:numPr>
          <w:ilvl w:val="0"/>
          <w:numId w:val="1"/>
        </w:num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What you learned about responsibility &amp; ownership; and how you think that your swim team is greater than you are; more important than you as an individual. </w:t>
      </w:r>
    </w:p>
    <w:p w14:paraId="00000008" w14:textId="77777777" w:rsidR="006C0333" w:rsidRDefault="0043123C">
      <w:pPr>
        <w:numPr>
          <w:ilvl w:val="0"/>
          <w:numId w:val="1"/>
        </w:num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ending -- how you say yes, ready as </w:t>
      </w:r>
      <w:proofErr w:type="spellStart"/>
      <w:r>
        <w:rPr>
          <w:rFonts w:ascii="Roboto" w:eastAsia="Roboto" w:hAnsi="Roboto" w:cs="Roboto"/>
          <w:color w:val="3C4043"/>
          <w:sz w:val="21"/>
          <w:szCs w:val="21"/>
          <w:highlight w:val="white"/>
        </w:rPr>
        <w:t>i'l</w:t>
      </w:r>
      <w:r>
        <w:rPr>
          <w:rFonts w:ascii="Roboto" w:eastAsia="Roboto" w:hAnsi="Roboto" w:cs="Roboto"/>
          <w:color w:val="3C4043"/>
          <w:sz w:val="21"/>
          <w:szCs w:val="21"/>
          <w:highlight w:val="white"/>
        </w:rPr>
        <w:t>l</w:t>
      </w:r>
      <w:proofErr w:type="spellEnd"/>
      <w:r>
        <w:rPr>
          <w:rFonts w:ascii="Roboto" w:eastAsia="Roboto" w:hAnsi="Roboto" w:cs="Roboto"/>
          <w:color w:val="3C4043"/>
          <w:sz w:val="21"/>
          <w:szCs w:val="21"/>
          <w:highlight w:val="white"/>
        </w:rPr>
        <w:t xml:space="preserve"> ever be.</w:t>
      </w:r>
    </w:p>
    <w:p w14:paraId="00000009" w14:textId="77777777" w:rsidR="006C0333" w:rsidRDefault="006C0333">
      <w:pPr>
        <w:rPr>
          <w:color w:val="333333"/>
          <w:highlight w:val="white"/>
        </w:rPr>
      </w:pPr>
    </w:p>
    <w:p w14:paraId="0000000A" w14:textId="77777777" w:rsidR="006C0333" w:rsidRDefault="006C0333">
      <w:pPr>
        <w:rPr>
          <w:color w:val="333333"/>
          <w:highlight w:val="white"/>
        </w:rPr>
      </w:pPr>
    </w:p>
    <w:p w14:paraId="0000000B" w14:textId="77777777" w:rsidR="006C0333" w:rsidRDefault="006C0333">
      <w:pPr>
        <w:rPr>
          <w:color w:val="333333"/>
          <w:highlight w:val="white"/>
        </w:rPr>
      </w:pPr>
    </w:p>
    <w:p w14:paraId="0000000C" w14:textId="77777777" w:rsidR="006C0333" w:rsidRDefault="006C0333">
      <w:pPr>
        <w:rPr>
          <w:color w:val="333333"/>
          <w:highlight w:val="white"/>
        </w:rPr>
      </w:pPr>
    </w:p>
    <w:p w14:paraId="0000000D" w14:textId="77777777" w:rsidR="006C0333" w:rsidRDefault="006C0333">
      <w:pPr>
        <w:rPr>
          <w:color w:val="333333"/>
          <w:highlight w:val="white"/>
        </w:rPr>
      </w:pPr>
    </w:p>
    <w:p w14:paraId="0000000E" w14:textId="77777777" w:rsidR="006C0333" w:rsidRDefault="006C0333">
      <w:pPr>
        <w:rPr>
          <w:color w:val="333333"/>
          <w:highlight w:val="white"/>
        </w:rPr>
      </w:pPr>
    </w:p>
    <w:p w14:paraId="0000000F" w14:textId="77777777" w:rsidR="006C0333" w:rsidRDefault="006C0333">
      <w:pPr>
        <w:rPr>
          <w:color w:val="333333"/>
          <w:highlight w:val="white"/>
        </w:rPr>
      </w:pPr>
    </w:p>
    <w:p w14:paraId="00000010" w14:textId="77777777" w:rsidR="006C0333" w:rsidRDefault="006C0333">
      <w:pPr>
        <w:rPr>
          <w:color w:val="333333"/>
          <w:highlight w:val="white"/>
        </w:rPr>
      </w:pPr>
    </w:p>
    <w:p w14:paraId="00000011" w14:textId="77777777" w:rsidR="006C0333" w:rsidRDefault="006C0333">
      <w:pPr>
        <w:rPr>
          <w:color w:val="333333"/>
          <w:highlight w:val="white"/>
        </w:rPr>
      </w:pPr>
    </w:p>
    <w:p w14:paraId="00000012" w14:textId="77777777" w:rsidR="006C0333" w:rsidRDefault="006C0333">
      <w:pPr>
        <w:rPr>
          <w:color w:val="333333"/>
          <w:highlight w:val="white"/>
        </w:rPr>
      </w:pPr>
    </w:p>
    <w:p w14:paraId="00000013" w14:textId="77777777" w:rsidR="006C0333" w:rsidRDefault="006C0333">
      <w:pPr>
        <w:rPr>
          <w:color w:val="333333"/>
          <w:highlight w:val="white"/>
        </w:rPr>
      </w:pPr>
    </w:p>
    <w:p w14:paraId="00000014" w14:textId="77777777" w:rsidR="006C0333" w:rsidRDefault="006C0333">
      <w:pPr>
        <w:rPr>
          <w:color w:val="333333"/>
          <w:highlight w:val="white"/>
        </w:rPr>
      </w:pPr>
    </w:p>
    <w:p w14:paraId="00000015" w14:textId="77777777" w:rsidR="006C0333" w:rsidRDefault="006C0333">
      <w:pPr>
        <w:rPr>
          <w:color w:val="333333"/>
          <w:highlight w:val="white"/>
        </w:rPr>
      </w:pPr>
    </w:p>
    <w:p w14:paraId="00000016" w14:textId="77777777" w:rsidR="006C0333" w:rsidRDefault="006C0333">
      <w:pPr>
        <w:rPr>
          <w:color w:val="333333"/>
          <w:highlight w:val="white"/>
        </w:rPr>
      </w:pPr>
    </w:p>
    <w:p w14:paraId="00000017" w14:textId="77777777" w:rsidR="006C0333" w:rsidRDefault="006C0333">
      <w:pPr>
        <w:rPr>
          <w:color w:val="333333"/>
          <w:highlight w:val="white"/>
        </w:rPr>
      </w:pPr>
    </w:p>
    <w:p w14:paraId="00000018" w14:textId="77777777" w:rsidR="006C0333" w:rsidRDefault="006C0333">
      <w:pPr>
        <w:rPr>
          <w:color w:val="333333"/>
          <w:highlight w:val="white"/>
        </w:rPr>
      </w:pPr>
    </w:p>
    <w:p w14:paraId="00000019" w14:textId="77777777" w:rsidR="006C0333" w:rsidRDefault="006C0333">
      <w:pPr>
        <w:rPr>
          <w:color w:val="333333"/>
          <w:highlight w:val="white"/>
        </w:rPr>
      </w:pPr>
    </w:p>
    <w:p w14:paraId="0000001A" w14:textId="77777777" w:rsidR="006C0333" w:rsidRDefault="006C0333">
      <w:pPr>
        <w:rPr>
          <w:color w:val="333333"/>
          <w:highlight w:val="white"/>
        </w:rPr>
      </w:pPr>
    </w:p>
    <w:p w14:paraId="0000001B" w14:textId="77777777" w:rsidR="006C0333" w:rsidRDefault="006C0333">
      <w:pPr>
        <w:rPr>
          <w:color w:val="333333"/>
          <w:highlight w:val="white"/>
        </w:rPr>
      </w:pPr>
    </w:p>
    <w:p w14:paraId="0000001C" w14:textId="77777777" w:rsidR="006C0333" w:rsidRDefault="006C0333">
      <w:pPr>
        <w:rPr>
          <w:color w:val="333333"/>
          <w:highlight w:val="white"/>
        </w:rPr>
      </w:pPr>
    </w:p>
    <w:p w14:paraId="0000001D" w14:textId="77777777" w:rsidR="006C0333" w:rsidRDefault="006C0333">
      <w:pPr>
        <w:rPr>
          <w:color w:val="333333"/>
          <w:highlight w:val="white"/>
        </w:rPr>
      </w:pPr>
    </w:p>
    <w:p w14:paraId="0000001E" w14:textId="77777777" w:rsidR="006C0333" w:rsidRDefault="006C0333">
      <w:pPr>
        <w:rPr>
          <w:color w:val="333333"/>
          <w:highlight w:val="white"/>
        </w:rPr>
      </w:pPr>
    </w:p>
    <w:p w14:paraId="0000001F" w14:textId="77777777" w:rsidR="006C0333" w:rsidRDefault="006C0333">
      <w:pPr>
        <w:rPr>
          <w:color w:val="333333"/>
          <w:highlight w:val="white"/>
        </w:rPr>
      </w:pPr>
    </w:p>
    <w:p w14:paraId="00000020" w14:textId="77777777" w:rsidR="006C0333" w:rsidRDefault="006C0333">
      <w:pPr>
        <w:rPr>
          <w:color w:val="333333"/>
          <w:highlight w:val="white"/>
        </w:rPr>
      </w:pPr>
    </w:p>
    <w:p w14:paraId="00000021" w14:textId="77777777" w:rsidR="006C0333" w:rsidRDefault="006C0333">
      <w:pPr>
        <w:rPr>
          <w:color w:val="333333"/>
          <w:highlight w:val="white"/>
        </w:rPr>
      </w:pPr>
    </w:p>
    <w:p w14:paraId="00000022" w14:textId="77777777" w:rsidR="006C0333" w:rsidRDefault="006C0333">
      <w:pPr>
        <w:rPr>
          <w:color w:val="333333"/>
          <w:highlight w:val="white"/>
        </w:rPr>
      </w:pPr>
    </w:p>
    <w:p w14:paraId="00000023" w14:textId="77777777" w:rsidR="006C0333" w:rsidRDefault="006C0333">
      <w:pPr>
        <w:rPr>
          <w:color w:val="333333"/>
          <w:highlight w:val="white"/>
        </w:rPr>
      </w:pPr>
    </w:p>
    <w:p w14:paraId="00000024" w14:textId="77777777" w:rsidR="006C0333" w:rsidRDefault="006C0333">
      <w:pPr>
        <w:rPr>
          <w:color w:val="333333"/>
          <w:highlight w:val="white"/>
        </w:rPr>
      </w:pPr>
    </w:p>
    <w:p w14:paraId="00000025" w14:textId="77777777" w:rsidR="006C0333" w:rsidRDefault="006C0333">
      <w:pPr>
        <w:rPr>
          <w:color w:val="333333"/>
          <w:highlight w:val="white"/>
        </w:rPr>
      </w:pPr>
    </w:p>
    <w:p w14:paraId="00000026" w14:textId="77777777" w:rsidR="006C0333" w:rsidRDefault="006C0333">
      <w:pPr>
        <w:rPr>
          <w:color w:val="333333"/>
          <w:highlight w:val="white"/>
        </w:rPr>
      </w:pPr>
    </w:p>
    <w:p w14:paraId="00000027" w14:textId="77777777" w:rsidR="006C0333" w:rsidRDefault="006C0333">
      <w:pPr>
        <w:rPr>
          <w:color w:val="333333"/>
          <w:highlight w:val="white"/>
        </w:rPr>
      </w:pPr>
    </w:p>
    <w:p w14:paraId="00000028" w14:textId="77777777" w:rsidR="006C0333" w:rsidRDefault="006C0333">
      <w:pPr>
        <w:rPr>
          <w:color w:val="333333"/>
          <w:highlight w:val="white"/>
        </w:rPr>
      </w:pPr>
    </w:p>
    <w:p w14:paraId="00000029" w14:textId="77777777" w:rsidR="006C0333" w:rsidRDefault="006C0333">
      <w:pPr>
        <w:rPr>
          <w:color w:val="333333"/>
          <w:highlight w:val="white"/>
        </w:rPr>
      </w:pPr>
    </w:p>
    <w:p w14:paraId="0000002A" w14:textId="77777777" w:rsidR="006C0333" w:rsidRDefault="006C0333">
      <w:pPr>
        <w:rPr>
          <w:color w:val="333333"/>
          <w:highlight w:val="white"/>
        </w:rPr>
      </w:pPr>
    </w:p>
    <w:p w14:paraId="0000002B" w14:textId="77777777" w:rsidR="006C0333" w:rsidRDefault="0043123C">
      <w:pPr>
        <w:rPr>
          <w:b/>
          <w:color w:val="333333"/>
          <w:highlight w:val="white"/>
        </w:rPr>
      </w:pPr>
      <w:r>
        <w:rPr>
          <w:b/>
          <w:color w:val="333333"/>
          <w:highlight w:val="white"/>
        </w:rPr>
        <w:lastRenderedPageBreak/>
        <w:t xml:space="preserve">Share an essay on any topic of your choice. It can be one you’ve already written, one that response to a different prompt, or one of your own design. </w:t>
      </w:r>
    </w:p>
    <w:p w14:paraId="0000002C" w14:textId="77777777" w:rsidR="006C0333" w:rsidRDefault="006C0333">
      <w:pPr>
        <w:rPr>
          <w:color w:val="333333"/>
          <w:highlight w:val="white"/>
        </w:rPr>
      </w:pPr>
    </w:p>
    <w:p w14:paraId="0000002D" w14:textId="77777777" w:rsidR="006C0333" w:rsidRDefault="0043123C">
      <w:pPr>
        <w:rPr>
          <w:color w:val="333333"/>
          <w:highlight w:val="white"/>
        </w:rPr>
      </w:pPr>
      <w:r>
        <w:rPr>
          <w:color w:val="333333"/>
          <w:highlight w:val="white"/>
        </w:rPr>
        <w:t xml:space="preserve">A whistle is blown in the distance. Silence. </w:t>
      </w:r>
      <w:commentRangeStart w:id="0"/>
      <w:r>
        <w:rPr>
          <w:color w:val="333333"/>
          <w:highlight w:val="white"/>
        </w:rPr>
        <w:t xml:space="preserve">A few seconds later, </w:t>
      </w:r>
      <w:commentRangeEnd w:id="0"/>
      <w:r w:rsidR="00F1496C">
        <w:rPr>
          <w:rStyle w:val="CommentReference"/>
        </w:rPr>
        <w:commentReference w:id="0"/>
      </w:r>
      <w:r>
        <w:rPr>
          <w:color w:val="333333"/>
          <w:highlight w:val="white"/>
        </w:rPr>
        <w:t>the aggressive sound of splashing, acc</w:t>
      </w:r>
      <w:r>
        <w:rPr>
          <w:color w:val="333333"/>
          <w:highlight w:val="white"/>
        </w:rPr>
        <w:t>ompanied by deafening cheers and claps. This sequence of sounds was something I’d grown all too familiar with.</w:t>
      </w:r>
    </w:p>
    <w:p w14:paraId="0000002E" w14:textId="77777777" w:rsidR="006C0333" w:rsidRDefault="006C0333">
      <w:pPr>
        <w:rPr>
          <w:color w:val="333333"/>
          <w:highlight w:val="white"/>
        </w:rPr>
      </w:pPr>
    </w:p>
    <w:p w14:paraId="0000002F" w14:textId="2D35D5E1" w:rsidR="006C0333" w:rsidRDefault="0043123C">
      <w:pPr>
        <w:rPr>
          <w:color w:val="333333"/>
          <w:highlight w:val="white"/>
        </w:rPr>
      </w:pPr>
      <w:commentRangeStart w:id="1"/>
      <w:r>
        <w:rPr>
          <w:color w:val="333333"/>
          <w:highlight w:val="white"/>
        </w:rPr>
        <w:t>Swimming had been an ever-present aspect in my life. At the age of seven, I signed up to compete in numerous neighborhood competitions. I contin</w:t>
      </w:r>
      <w:r>
        <w:rPr>
          <w:color w:val="333333"/>
          <w:highlight w:val="white"/>
        </w:rPr>
        <w:t>ued to participate in inter-school competitions throughout primary school, all the while constantly working to reduce my time. In middle and high school, I became a member of the school swimming team, where I trained tirelessly. I always came home beat, re</w:t>
      </w:r>
      <w:r>
        <w:rPr>
          <w:color w:val="333333"/>
          <w:highlight w:val="white"/>
        </w:rPr>
        <w:t>ady to pass out on the nearest soft surface. Nevertheless, I loved every second of my time spent in the pool</w:t>
      </w:r>
      <w:del w:id="2" w:author="Alyssa Manik" w:date="2020-11-29T23:25:00Z">
        <w:r w:rsidDel="00F1496C">
          <w:rPr>
            <w:color w:val="333333"/>
            <w:highlight w:val="white"/>
          </w:rPr>
          <w:delText xml:space="preserve"> </w:delText>
        </w:r>
      </w:del>
      <w:r>
        <w:rPr>
          <w:color w:val="333333"/>
          <w:highlight w:val="white"/>
        </w:rPr>
        <w:t>–</w:t>
      </w:r>
      <w:del w:id="3" w:author="Alyssa Manik" w:date="2020-11-29T23:25:00Z">
        <w:r w:rsidDel="00F1496C">
          <w:rPr>
            <w:color w:val="333333"/>
            <w:highlight w:val="white"/>
          </w:rPr>
          <w:delText xml:space="preserve"> </w:delText>
        </w:r>
      </w:del>
      <w:r>
        <w:rPr>
          <w:color w:val="333333"/>
          <w:highlight w:val="white"/>
        </w:rPr>
        <w:t>from the exhilaration of a sprint to the games played with the team after training sessions, and especially</w:t>
      </w:r>
      <w:ins w:id="4" w:author="Alyssa Manik" w:date="2020-11-29T23:26:00Z">
        <w:r w:rsidR="00F1496C">
          <w:rPr>
            <w:color w:val="333333"/>
            <w:highlight w:val="white"/>
          </w:rPr>
          <w:t>:</w:t>
        </w:r>
      </w:ins>
      <w:r>
        <w:rPr>
          <w:color w:val="333333"/>
          <w:highlight w:val="white"/>
        </w:rPr>
        <w:t xml:space="preserve"> the thrill that came when I broke my </w:t>
      </w:r>
      <w:r>
        <w:rPr>
          <w:color w:val="333333"/>
          <w:highlight w:val="white"/>
        </w:rPr>
        <w:t>personal records.</w:t>
      </w:r>
      <w:commentRangeEnd w:id="1"/>
      <w:r w:rsidR="004D2CDB">
        <w:rPr>
          <w:rStyle w:val="CommentReference"/>
        </w:rPr>
        <w:commentReference w:id="1"/>
      </w:r>
    </w:p>
    <w:p w14:paraId="00000030" w14:textId="77777777" w:rsidR="006C0333" w:rsidRDefault="006C0333">
      <w:pPr>
        <w:rPr>
          <w:color w:val="333333"/>
          <w:highlight w:val="white"/>
        </w:rPr>
      </w:pPr>
    </w:p>
    <w:p w14:paraId="00000031" w14:textId="77777777" w:rsidR="006C0333" w:rsidRDefault="0043123C">
      <w:r>
        <w:t>“38 seconds! Now that’s more like it!” hollered one of my coaches, as I tried to catch my breath at the pool end. I was certainly glad, but I didn’t feel the same elation as I felt when I went from 45 seconds to 43, then to 40.</w:t>
      </w:r>
    </w:p>
    <w:p w14:paraId="00000032" w14:textId="77777777" w:rsidR="006C0333" w:rsidRDefault="006C0333"/>
    <w:p w14:paraId="00000033" w14:textId="77777777" w:rsidR="006C0333" w:rsidRDefault="0043123C">
      <w:r>
        <w:t>In ninth</w:t>
      </w:r>
      <w:r>
        <w:t xml:space="preserve"> grade, I </w:t>
      </w:r>
      <w:commentRangeStart w:id="5"/>
      <w:r>
        <w:t xml:space="preserve">had </w:t>
      </w:r>
      <w:commentRangeEnd w:id="5"/>
      <w:r w:rsidR="00F1496C">
        <w:rPr>
          <w:rStyle w:val="CommentReference"/>
        </w:rPr>
        <w:commentReference w:id="5"/>
      </w:r>
      <w:r>
        <w:t>begun to sense a</w:t>
      </w:r>
      <w:commentRangeStart w:id="6"/>
      <w:r>
        <w:t xml:space="preserve"> personal </w:t>
      </w:r>
      <w:commentRangeEnd w:id="6"/>
      <w:r w:rsidR="00F661EA">
        <w:rPr>
          <w:rStyle w:val="CommentReference"/>
        </w:rPr>
        <w:commentReference w:id="6"/>
      </w:r>
      <w:r>
        <w:t xml:space="preserve">air of malaise whenever I came to the pool to train. I didn’t know why. Perhaps I just hadn’t been getting enough sleep? Or maybe </w:t>
      </w:r>
      <w:r>
        <w:t>schoolwork was getting to me? I wasn’t the only one lacking sleep or struggling with s</w:t>
      </w:r>
      <w:r>
        <w:t xml:space="preserve">choolwork though, and everyone else still seemed like they were having fun. But there was no mistaking it. I was growing bored and </w:t>
      </w:r>
      <w:commentRangeStart w:id="7"/>
      <w:r>
        <w:t>dull</w:t>
      </w:r>
      <w:commentRangeEnd w:id="7"/>
      <w:r w:rsidR="00F661EA">
        <w:rPr>
          <w:rStyle w:val="CommentReference"/>
        </w:rPr>
        <w:commentReference w:id="7"/>
      </w:r>
      <w:r>
        <w:t xml:space="preserve">. Training sessions felt mundane and monotonous, which was </w:t>
      </w:r>
      <w:commentRangeStart w:id="8"/>
      <w:r>
        <w:t xml:space="preserve">heartbreaking; losing interest in a passion never feels </w:t>
      </w:r>
      <w:commentRangeStart w:id="9"/>
      <w:r>
        <w:t>good</w:t>
      </w:r>
      <w:commentRangeEnd w:id="9"/>
      <w:r w:rsidR="00F661EA">
        <w:rPr>
          <w:rStyle w:val="CommentReference"/>
        </w:rPr>
        <w:commentReference w:id="9"/>
      </w:r>
      <w:r>
        <w:t xml:space="preserve">. </w:t>
      </w:r>
      <w:commentRangeEnd w:id="8"/>
      <w:r w:rsidR="00F661EA">
        <w:rPr>
          <w:rStyle w:val="CommentReference"/>
        </w:rPr>
        <w:commentReference w:id="8"/>
      </w:r>
    </w:p>
    <w:p w14:paraId="00000034" w14:textId="77777777" w:rsidR="006C0333" w:rsidRDefault="006C0333"/>
    <w:p w14:paraId="00000035" w14:textId="77777777" w:rsidR="006C0333" w:rsidRDefault="0043123C">
      <w:r>
        <w:t>I entertained the idea of leaving the swimming team. Every time I went to the pool or had a conversation about the team, it was as if I was experiencing an angel vs. devil dilemma</w:t>
      </w:r>
      <w:del w:id="10" w:author="Alyssa Manik" w:date="2020-11-29T23:32:00Z">
        <w:r w:rsidDel="00F661EA">
          <w:delText xml:space="preserve"> </w:delText>
        </w:r>
      </w:del>
      <w:r>
        <w:t>–</w:t>
      </w:r>
      <w:del w:id="11" w:author="Alyssa Manik" w:date="2020-11-29T23:32:00Z">
        <w:r w:rsidDel="00F661EA">
          <w:delText xml:space="preserve"> </w:delText>
        </w:r>
      </w:del>
      <w:r>
        <w:t>the free spirit battling the interdependent persona. The former kept whi</w:t>
      </w:r>
      <w:r>
        <w:t>spering in my ear, “Why continue if you’re no longer passionate? It’s a waste of time!” The latter retorted, “Think of the bigger picture! What about your parents, your coaches and your teammates?”</w:t>
      </w:r>
    </w:p>
    <w:p w14:paraId="00000036" w14:textId="77777777" w:rsidR="006C0333" w:rsidRDefault="006C0333"/>
    <w:p w14:paraId="00000037" w14:textId="77777777" w:rsidR="006C0333" w:rsidRDefault="0043123C">
      <w:r>
        <w:t xml:space="preserve">On one hand, there was really no point in staying in the </w:t>
      </w:r>
      <w:r>
        <w:t xml:space="preserve">team if it no longer brought me joy. I could invest my time and effort doing something I loved. </w:t>
      </w:r>
      <w:commentRangeStart w:id="12"/>
      <w:r>
        <w:t xml:space="preserve">But my life isn’t only about me, me, me. </w:t>
      </w:r>
      <w:commentRangeEnd w:id="12"/>
      <w:r w:rsidR="004D2CDB">
        <w:rPr>
          <w:rStyle w:val="CommentReference"/>
        </w:rPr>
        <w:commentReference w:id="12"/>
      </w:r>
      <w:r>
        <w:t xml:space="preserve">I thought about my kinfolk. My parents, who had been there since the very beginning; funded my </w:t>
      </w:r>
      <w:proofErr w:type="gramStart"/>
      <w:r>
        <w:t>lessons, and</w:t>
      </w:r>
      <w:proofErr w:type="gramEnd"/>
      <w:r>
        <w:t xml:space="preserve"> witnessed m</w:t>
      </w:r>
      <w:r>
        <w:t>y progress from a playful little swimmer to a competitive athlete. My coaches, who saw my potential and constantly pushed me to improve. My teammates, with whom I’ve shared a genuine camaraderie with as the years passed. I wanted to make them proud and hap</w:t>
      </w:r>
      <w:r>
        <w:t>py.</w:t>
      </w:r>
    </w:p>
    <w:p w14:paraId="00000038" w14:textId="77777777" w:rsidR="006C0333" w:rsidRDefault="006C0333"/>
    <w:p w14:paraId="00000039" w14:textId="77777777" w:rsidR="006C0333" w:rsidRDefault="0043123C">
      <w:r>
        <w:t>I decided to stay. I saw this as a sacrifice at first</w:t>
      </w:r>
      <w:del w:id="13" w:author="Alyssa Manik" w:date="2020-11-29T23:33:00Z">
        <w:r w:rsidDel="00F661EA">
          <w:delText xml:space="preserve"> </w:delText>
        </w:r>
      </w:del>
      <w:r>
        <w:t>–</w:t>
      </w:r>
      <w:del w:id="14" w:author="Alyssa Manik" w:date="2020-11-29T23:33:00Z">
        <w:r w:rsidDel="00F661EA">
          <w:delText xml:space="preserve"> </w:delText>
        </w:r>
      </w:del>
      <w:r>
        <w:t>after all, I was prioritizing collective success over my own interests. However, the longer I stayed, the more I realized something critical; even though it’s important to follow what my heart de</w:t>
      </w:r>
      <w:r>
        <w:t xml:space="preserve">sires, sometimes, responsibilities and </w:t>
      </w:r>
      <w:r>
        <w:lastRenderedPageBreak/>
        <w:t>commitments must come first. We needed to consistently perform strongly and positively as a team</w:t>
      </w:r>
      <w:commentRangeStart w:id="15"/>
      <w:r>
        <w:t>; it’s not just about earning individual achievements, but it’s also about making a good name for our sc</w:t>
      </w:r>
      <w:commentRangeStart w:id="16"/>
      <w:r>
        <w:t>ho</w:t>
      </w:r>
      <w:commentRangeEnd w:id="16"/>
      <w:r w:rsidR="00B460E8">
        <w:rPr>
          <w:rStyle w:val="CommentReference"/>
        </w:rPr>
        <w:commentReference w:id="16"/>
      </w:r>
      <w:r>
        <w:t xml:space="preserve">ol. </w:t>
      </w:r>
      <w:commentRangeEnd w:id="15"/>
      <w:r w:rsidR="00F661EA">
        <w:rPr>
          <w:rStyle w:val="CommentReference"/>
        </w:rPr>
        <w:commentReference w:id="15"/>
      </w:r>
      <w:r>
        <w:t>Swimming be</w:t>
      </w:r>
      <w:r>
        <w:t xml:space="preserve">came bigger than me as an individual, and I had a responsibility to fulfill as a </w:t>
      </w:r>
      <w:commentRangeStart w:id="17"/>
      <w:r>
        <w:t>daughter, a student, an athlete, and a team member</w:t>
      </w:r>
      <w:commentRangeEnd w:id="17"/>
      <w:r w:rsidR="00F661EA">
        <w:rPr>
          <w:rStyle w:val="CommentReference"/>
        </w:rPr>
        <w:commentReference w:id="17"/>
      </w:r>
      <w:r>
        <w:t xml:space="preserve">. </w:t>
      </w:r>
      <w:commentRangeStart w:id="18"/>
      <w:r>
        <w:t>It was crucial for them to know that they could depend on me to deliver the best for the team, and I was determined to thri</w:t>
      </w:r>
      <w:r>
        <w:t>ve for them.</w:t>
      </w:r>
      <w:commentRangeEnd w:id="18"/>
      <w:r w:rsidR="00B460E8">
        <w:rPr>
          <w:rStyle w:val="CommentReference"/>
        </w:rPr>
        <w:commentReference w:id="18"/>
      </w:r>
    </w:p>
    <w:p w14:paraId="0000003A" w14:textId="77777777" w:rsidR="006C0333" w:rsidRDefault="006C0333"/>
    <w:p w14:paraId="0000003B" w14:textId="56B184F1" w:rsidR="006C0333" w:rsidRDefault="0043123C">
      <w:pPr>
        <w:rPr>
          <w:ins w:id="19" w:author="Alyssa Manik" w:date="2020-11-29T23:38:00Z"/>
        </w:rPr>
      </w:pPr>
      <w:r>
        <w:rPr>
          <w:highlight w:val="white"/>
        </w:rPr>
        <w:t>“Girls in the mixed relay category ages thirteen to fourteen should go to the designated waiting area now. You guys ready?” my coach asked, snapping me back to reality. I looked at my fellow teammates and smiled, “</w:t>
      </w:r>
      <w:commentRangeStart w:id="20"/>
      <w:r>
        <w:rPr>
          <w:highlight w:val="white"/>
        </w:rPr>
        <w:t>Ready as I’ll ever be.”</w:t>
      </w:r>
      <w:commentRangeEnd w:id="20"/>
      <w:r w:rsidR="00F1496C">
        <w:rPr>
          <w:rStyle w:val="CommentReference"/>
        </w:rPr>
        <w:commentReference w:id="20"/>
      </w:r>
    </w:p>
    <w:p w14:paraId="7345E6BE" w14:textId="5BB1F504" w:rsidR="00B460E8" w:rsidRDefault="00B460E8">
      <w:pPr>
        <w:rPr>
          <w:ins w:id="21" w:author="Alyssa Manik" w:date="2020-11-29T23:38:00Z"/>
        </w:rPr>
      </w:pPr>
    </w:p>
    <w:p w14:paraId="59C9811A" w14:textId="30BB00AE" w:rsidR="004D2CDB" w:rsidRDefault="00B460E8">
      <w:pPr>
        <w:rPr>
          <w:ins w:id="22" w:author="Alyssa Manik" w:date="2020-11-29T23:43:00Z"/>
        </w:rPr>
      </w:pPr>
      <w:ins w:id="23" w:author="Alyssa Manik" w:date="2020-11-29T23:38:00Z">
        <w:r>
          <w:t>Hey! I</w:t>
        </w:r>
        <w:r w:rsidR="004D2CDB">
          <w:t xml:space="preserve"> think you made a good skeleton and stuck to it well. It’s well fleshed out, but I think there could be more emphasis on how you decided to stay with the team. Not in terms of what</w:t>
        </w:r>
      </w:ins>
      <w:ins w:id="24" w:author="Alyssa Manik" w:date="2020-11-29T23:39:00Z">
        <w:r w:rsidR="004D2CDB">
          <w:t xml:space="preserve"> happened or a particular scene-but more about the mindset and how you benefited from staying with the team. To be honest, the second last paragraph was a bit 50-50 for me. I can tell you wanted to stay genuinely for the team, but it also a</w:t>
        </w:r>
      </w:ins>
      <w:ins w:id="25" w:author="Alyssa Manik" w:date="2020-11-29T23:40:00Z">
        <w:r w:rsidR="004D2CDB">
          <w:t>lmost feels like you’re still craving to chase a new passion. Certainly, this could be the case, but I’m just informing you that the tone at the end feels a bit forced. If you read it and you feel it’</w:t>
        </w:r>
      </w:ins>
      <w:ins w:id="26" w:author="Alyssa Manik" w:date="2020-11-29T23:41:00Z">
        <w:r w:rsidR="004D2CDB">
          <w:t>s okay, then it’s definitely not a red flag or anything.</w:t>
        </w:r>
      </w:ins>
    </w:p>
    <w:p w14:paraId="1115EBC8" w14:textId="1102FF99" w:rsidR="0043123C" w:rsidRDefault="0043123C">
      <w:pPr>
        <w:rPr>
          <w:ins w:id="27" w:author="Alyssa Manik" w:date="2020-11-29T23:43:00Z"/>
        </w:rPr>
      </w:pPr>
    </w:p>
    <w:p w14:paraId="3B143CF1" w14:textId="2819A57B" w:rsidR="0043123C" w:rsidRDefault="0043123C">
      <w:pPr>
        <w:rPr>
          <w:ins w:id="28" w:author="Alyssa Manik" w:date="2020-11-29T23:41:00Z"/>
        </w:rPr>
      </w:pPr>
      <w:ins w:id="29" w:author="Alyssa Manik" w:date="2020-11-29T23:43:00Z">
        <w:r>
          <w:t xml:space="preserve">Keep going! You can do it. </w:t>
        </w:r>
      </w:ins>
    </w:p>
    <w:p w14:paraId="7358FA70" w14:textId="378C81CA" w:rsidR="004D2CDB" w:rsidRDefault="004D2CDB">
      <w:pPr>
        <w:rPr>
          <w:ins w:id="30" w:author="Alyssa Manik" w:date="2020-11-29T23:41:00Z"/>
        </w:rPr>
      </w:pPr>
    </w:p>
    <w:p w14:paraId="245BF9D3" w14:textId="77777777" w:rsidR="004D2CDB" w:rsidRDefault="004D2CDB"/>
    <w:sectPr w:rsidR="004D2CD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1-29T23:24:00Z" w:initials="AM">
    <w:p w14:paraId="72CAF441" w14:textId="0C8D8BB8" w:rsidR="00F1496C" w:rsidRDefault="00F1496C">
      <w:pPr>
        <w:pStyle w:val="CommentText"/>
      </w:pPr>
      <w:r>
        <w:rPr>
          <w:rStyle w:val="CommentReference"/>
        </w:rPr>
        <w:annotationRef/>
      </w:r>
      <w:r>
        <w:t>I watched IASAS swimming, I think it’s fine to exaggerate “not a millisecond later” because It always looks very fast to the audience.</w:t>
      </w:r>
    </w:p>
  </w:comment>
  <w:comment w:id="1" w:author="Alyssa Manik" w:date="2020-11-29T23:41:00Z" w:initials="AM">
    <w:p w14:paraId="778BEC84" w14:textId="63183BFE" w:rsidR="004D2CDB" w:rsidRDefault="004D2CDB">
      <w:pPr>
        <w:pStyle w:val="CommentText"/>
      </w:pPr>
      <w:r>
        <w:rPr>
          <w:rStyle w:val="CommentReference"/>
        </w:rPr>
        <w:annotationRef/>
      </w:r>
      <w:r>
        <w:t>This is the paragraph to shorten if you ever want to elaborate on other things in the essay.</w:t>
      </w:r>
    </w:p>
  </w:comment>
  <w:comment w:id="5" w:author="Alyssa Manik" w:date="2020-11-29T23:27:00Z" w:initials="AM">
    <w:p w14:paraId="055AEFE2" w14:textId="0D56453A" w:rsidR="00F1496C" w:rsidRDefault="00F1496C">
      <w:pPr>
        <w:pStyle w:val="CommentText"/>
      </w:pPr>
      <w:r>
        <w:rPr>
          <w:rStyle w:val="CommentReference"/>
        </w:rPr>
        <w:annotationRef/>
      </w:r>
      <w:r>
        <w:t>Delete, and then *began</w:t>
      </w:r>
    </w:p>
  </w:comment>
  <w:comment w:id="6" w:author="Alyssa Manik" w:date="2020-11-29T23:27:00Z" w:initials="AM">
    <w:p w14:paraId="1457C5A7" w14:textId="433D3776" w:rsidR="00F661EA" w:rsidRDefault="00F661EA">
      <w:pPr>
        <w:pStyle w:val="CommentText"/>
      </w:pPr>
      <w:r>
        <w:rPr>
          <w:rStyle w:val="CommentReference"/>
        </w:rPr>
        <w:annotationRef/>
      </w:r>
      <w:r>
        <w:t>Delete personal, and then *an</w:t>
      </w:r>
    </w:p>
  </w:comment>
  <w:comment w:id="7" w:author="Alyssa Manik" w:date="2020-11-29T23:29:00Z" w:initials="AM">
    <w:p w14:paraId="16E1BC6E" w14:textId="09A1682C" w:rsidR="00F661EA" w:rsidRDefault="00F661EA">
      <w:pPr>
        <w:pStyle w:val="CommentText"/>
      </w:pPr>
      <w:r>
        <w:rPr>
          <w:rStyle w:val="CommentReference"/>
        </w:rPr>
        <w:annotationRef/>
      </w:r>
      <w:r>
        <w:t>Seems a bit inappropriate for the subject “I”, please reword it.</w:t>
      </w:r>
    </w:p>
  </w:comment>
  <w:comment w:id="9" w:author="Alyssa Manik" w:date="2020-11-29T23:31:00Z" w:initials="AM">
    <w:p w14:paraId="7AC22710" w14:textId="46E7E4EF" w:rsidR="00F661EA" w:rsidRDefault="00F661EA">
      <w:pPr>
        <w:pStyle w:val="CommentText"/>
      </w:pPr>
      <w:r>
        <w:rPr>
          <w:rStyle w:val="CommentReference"/>
        </w:rPr>
        <w:annotationRef/>
      </w:r>
      <w:r>
        <w:t xml:space="preserve">It’s better to use past tense for the latter clause, to keep it consistent with your train of </w:t>
      </w:r>
      <w:proofErr w:type="gramStart"/>
      <w:r>
        <w:t>thought</w:t>
      </w:r>
      <w:proofErr w:type="gramEnd"/>
      <w:r>
        <w:t xml:space="preserve"> which is in the flashback, correct?</w:t>
      </w:r>
    </w:p>
  </w:comment>
  <w:comment w:id="8" w:author="Alyssa Manik" w:date="2020-11-29T23:30:00Z" w:initials="AM">
    <w:p w14:paraId="1026260C" w14:textId="3D68DBB9" w:rsidR="00F661EA" w:rsidRDefault="00F661EA">
      <w:pPr>
        <w:pStyle w:val="CommentText"/>
      </w:pPr>
      <w:r>
        <w:rPr>
          <w:rStyle w:val="CommentReference"/>
        </w:rPr>
        <w:annotationRef/>
      </w:r>
      <w:r>
        <w:t>I don’t think the semicolon is appropriate here. It should only be for independent clauses. I think you mean to use a colon here.</w:t>
      </w:r>
    </w:p>
  </w:comment>
  <w:comment w:id="12" w:author="Alyssa Manik" w:date="2020-11-29T23:42:00Z" w:initials="AM">
    <w:p w14:paraId="33C262A1" w14:textId="29EF1890" w:rsidR="004D2CDB" w:rsidRDefault="004D2CDB">
      <w:pPr>
        <w:pStyle w:val="CommentText"/>
      </w:pPr>
      <w:r>
        <w:rPr>
          <w:rStyle w:val="CommentReference"/>
        </w:rPr>
        <w:annotationRef/>
      </w:r>
      <w:r>
        <w:t xml:space="preserve">This could be </w:t>
      </w:r>
      <w:proofErr w:type="gramStart"/>
      <w:r>
        <w:t>rephrased,</w:t>
      </w:r>
      <w:proofErr w:type="gramEnd"/>
      <w:r>
        <w:t xml:space="preserve"> I think it sounds more of a monologue than the essay format it should be.</w:t>
      </w:r>
    </w:p>
  </w:comment>
  <w:comment w:id="16" w:author="Alyssa Manik" w:date="2020-11-29T23:36:00Z" w:initials="AM">
    <w:p w14:paraId="0DBE860F" w14:textId="719A0B4D" w:rsidR="00B460E8" w:rsidRDefault="00B460E8">
      <w:pPr>
        <w:pStyle w:val="CommentText"/>
      </w:pPr>
      <w:r>
        <w:rPr>
          <w:rStyle w:val="CommentReference"/>
        </w:rPr>
        <w:annotationRef/>
      </w:r>
      <w:proofErr w:type="gramStart"/>
      <w:r>
        <w:t>Also</w:t>
      </w:r>
      <w:proofErr w:type="gramEnd"/>
      <w:r>
        <w:t xml:space="preserve"> this is a great subtlety to include because you’re implying to the schools that you’re a team player.</w:t>
      </w:r>
    </w:p>
  </w:comment>
  <w:comment w:id="15" w:author="Alyssa Manik" w:date="2020-11-29T23:34:00Z" w:initials="AM">
    <w:p w14:paraId="02DEEABD" w14:textId="7B33CFF9" w:rsidR="00F661EA" w:rsidRDefault="00F661EA">
      <w:pPr>
        <w:pStyle w:val="CommentText"/>
      </w:pPr>
      <w:r>
        <w:rPr>
          <w:rStyle w:val="CommentReference"/>
        </w:rPr>
        <w:annotationRef/>
      </w:r>
      <w:r>
        <w:t xml:space="preserve">Using a rhetoric is fine, but to make this reflective idea stronger, it would be great if you could rephrase it as if it was a </w:t>
      </w:r>
      <w:r w:rsidR="00B460E8">
        <w:t>motivational statement or basically less of a “note to self,” if you understand what I mean?</w:t>
      </w:r>
    </w:p>
  </w:comment>
  <w:comment w:id="17" w:author="Alyssa Manik" w:date="2020-11-29T23:33:00Z" w:initials="AM">
    <w:p w14:paraId="494690B9" w14:textId="4F6C2547" w:rsidR="00F661EA" w:rsidRDefault="00F661EA">
      <w:pPr>
        <w:pStyle w:val="CommentText"/>
      </w:pPr>
      <w:r>
        <w:rPr>
          <w:rStyle w:val="CommentReference"/>
        </w:rPr>
        <w:annotationRef/>
      </w:r>
      <w:r>
        <w:t>You made the order consistent with the paragraph above! Good job for noticing!!</w:t>
      </w:r>
    </w:p>
  </w:comment>
  <w:comment w:id="18" w:author="Alyssa Manik" w:date="2020-11-29T23:37:00Z" w:initials="AM">
    <w:p w14:paraId="3DB0723F" w14:textId="6F45754A" w:rsidR="00B460E8" w:rsidRDefault="00B460E8">
      <w:pPr>
        <w:pStyle w:val="CommentText"/>
      </w:pPr>
      <w:r>
        <w:rPr>
          <w:rStyle w:val="CommentReference"/>
        </w:rPr>
        <w:annotationRef/>
      </w:r>
      <w:r>
        <w:t>I like how you focused on how reliable you are, but I also would like it if you could elaborate on the positive aspects of staying in the team, maybe mentioning how it benefited you in the present? Or how it built your character? How you collaborate in future projects?</w:t>
      </w:r>
    </w:p>
  </w:comment>
  <w:comment w:id="20" w:author="Alyssa Manik" w:date="2020-11-29T23:20:00Z" w:initials="AM">
    <w:p w14:paraId="71258444" w14:textId="491506E4" w:rsidR="00F1496C" w:rsidRDefault="00F1496C">
      <w:pPr>
        <w:pStyle w:val="CommentText"/>
      </w:pPr>
      <w:r>
        <w:rPr>
          <w:rStyle w:val="CommentReference"/>
        </w:rPr>
        <w:annotationRef/>
      </w:r>
      <w:r>
        <w:t xml:space="preserve">I feel like you can come up with a witty catch phrase. I’ve read your </w:t>
      </w:r>
      <w:proofErr w:type="gramStart"/>
      <w:r>
        <w:t>essays,</w:t>
      </w:r>
      <w:proofErr w:type="gramEnd"/>
      <w:r>
        <w:t xml:space="preserve"> I know you can make a memorable last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CAF441" w15:done="0"/>
  <w15:commentEx w15:paraId="778BEC84" w15:done="0"/>
  <w15:commentEx w15:paraId="055AEFE2" w15:done="0"/>
  <w15:commentEx w15:paraId="1457C5A7" w15:done="0"/>
  <w15:commentEx w15:paraId="16E1BC6E" w15:done="0"/>
  <w15:commentEx w15:paraId="7AC22710" w15:done="0"/>
  <w15:commentEx w15:paraId="1026260C" w15:done="0"/>
  <w15:commentEx w15:paraId="33C262A1" w15:done="0"/>
  <w15:commentEx w15:paraId="0DBE860F" w15:done="0"/>
  <w15:commentEx w15:paraId="02DEEABD" w15:done="0"/>
  <w15:commentEx w15:paraId="494690B9" w15:done="0"/>
  <w15:commentEx w15:paraId="3DB0723F" w15:done="0"/>
  <w15:commentEx w15:paraId="71258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EAC25" w16cex:dateUtc="2020-11-29T16:24:00Z"/>
  <w16cex:commentExtensible w16cex:durableId="236EB032" w16cex:dateUtc="2020-11-29T16:41:00Z"/>
  <w16cex:commentExtensible w16cex:durableId="236EACC6" w16cex:dateUtc="2020-11-29T16:27:00Z"/>
  <w16cex:commentExtensible w16cex:durableId="236EACFD" w16cex:dateUtc="2020-11-29T16:27:00Z"/>
  <w16cex:commentExtensible w16cex:durableId="236EAD56" w16cex:dateUtc="2020-11-29T16:29:00Z"/>
  <w16cex:commentExtensible w16cex:durableId="236EADD2" w16cex:dateUtc="2020-11-29T16:31:00Z"/>
  <w16cex:commentExtensible w16cex:durableId="236EAD8D" w16cex:dateUtc="2020-11-29T16:30:00Z"/>
  <w16cex:commentExtensible w16cex:durableId="236EB06F" w16cex:dateUtc="2020-11-29T16:42:00Z"/>
  <w16cex:commentExtensible w16cex:durableId="236EAEF0" w16cex:dateUtc="2020-11-29T16:36:00Z"/>
  <w16cex:commentExtensible w16cex:durableId="236EAE95" w16cex:dateUtc="2020-11-29T16:34:00Z"/>
  <w16cex:commentExtensible w16cex:durableId="236EAE30" w16cex:dateUtc="2020-11-29T16:33:00Z"/>
  <w16cex:commentExtensible w16cex:durableId="236EAF1C" w16cex:dateUtc="2020-11-29T16:37:00Z"/>
  <w16cex:commentExtensible w16cex:durableId="236EABB1" w16cex:dateUtc="2020-11-29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CAF441" w16cid:durableId="236EAC25"/>
  <w16cid:commentId w16cid:paraId="778BEC84" w16cid:durableId="236EB032"/>
  <w16cid:commentId w16cid:paraId="055AEFE2" w16cid:durableId="236EACC6"/>
  <w16cid:commentId w16cid:paraId="1457C5A7" w16cid:durableId="236EACFD"/>
  <w16cid:commentId w16cid:paraId="16E1BC6E" w16cid:durableId="236EAD56"/>
  <w16cid:commentId w16cid:paraId="7AC22710" w16cid:durableId="236EADD2"/>
  <w16cid:commentId w16cid:paraId="1026260C" w16cid:durableId="236EAD8D"/>
  <w16cid:commentId w16cid:paraId="33C262A1" w16cid:durableId="236EB06F"/>
  <w16cid:commentId w16cid:paraId="0DBE860F" w16cid:durableId="236EAEF0"/>
  <w16cid:commentId w16cid:paraId="02DEEABD" w16cid:durableId="236EAE95"/>
  <w16cid:commentId w16cid:paraId="494690B9" w16cid:durableId="236EAE30"/>
  <w16cid:commentId w16cid:paraId="3DB0723F" w16cid:durableId="236EAF1C"/>
  <w16cid:commentId w16cid:paraId="71258444" w16cid:durableId="236EAB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F550F"/>
    <w:multiLevelType w:val="multilevel"/>
    <w:tmpl w:val="D6007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333"/>
    <w:rsid w:val="0043123C"/>
    <w:rsid w:val="004D2CDB"/>
    <w:rsid w:val="006C0333"/>
    <w:rsid w:val="00B460E8"/>
    <w:rsid w:val="00F1496C"/>
    <w:rsid w:val="00F661E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FE488C"/>
  <w15:docId w15:val="{FF167ED1-9FA2-7E4F-A093-0B08B203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1496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96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1496C"/>
    <w:rPr>
      <w:sz w:val="16"/>
      <w:szCs w:val="16"/>
    </w:rPr>
  </w:style>
  <w:style w:type="paragraph" w:styleId="CommentText">
    <w:name w:val="annotation text"/>
    <w:basedOn w:val="Normal"/>
    <w:link w:val="CommentTextChar"/>
    <w:uiPriority w:val="99"/>
    <w:semiHidden/>
    <w:unhideWhenUsed/>
    <w:rsid w:val="00F1496C"/>
    <w:pPr>
      <w:spacing w:line="240" w:lineRule="auto"/>
    </w:pPr>
    <w:rPr>
      <w:sz w:val="20"/>
      <w:szCs w:val="20"/>
    </w:rPr>
  </w:style>
  <w:style w:type="character" w:customStyle="1" w:styleId="CommentTextChar">
    <w:name w:val="Comment Text Char"/>
    <w:basedOn w:val="DefaultParagraphFont"/>
    <w:link w:val="CommentText"/>
    <w:uiPriority w:val="99"/>
    <w:semiHidden/>
    <w:rsid w:val="00F1496C"/>
    <w:rPr>
      <w:sz w:val="20"/>
      <w:szCs w:val="20"/>
    </w:rPr>
  </w:style>
  <w:style w:type="paragraph" w:styleId="CommentSubject">
    <w:name w:val="annotation subject"/>
    <w:basedOn w:val="CommentText"/>
    <w:next w:val="CommentText"/>
    <w:link w:val="CommentSubjectChar"/>
    <w:uiPriority w:val="99"/>
    <w:semiHidden/>
    <w:unhideWhenUsed/>
    <w:rsid w:val="00F1496C"/>
    <w:rPr>
      <w:b/>
      <w:bCs/>
    </w:rPr>
  </w:style>
  <w:style w:type="character" w:customStyle="1" w:styleId="CommentSubjectChar">
    <w:name w:val="Comment Subject Char"/>
    <w:basedOn w:val="CommentTextChar"/>
    <w:link w:val="CommentSubject"/>
    <w:uiPriority w:val="99"/>
    <w:semiHidden/>
    <w:rsid w:val="00F14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6</cp:revision>
  <dcterms:created xsi:type="dcterms:W3CDTF">2020-11-29T16:16:00Z</dcterms:created>
  <dcterms:modified xsi:type="dcterms:W3CDTF">2020-11-29T16:43:00Z</dcterms:modified>
</cp:coreProperties>
</file>