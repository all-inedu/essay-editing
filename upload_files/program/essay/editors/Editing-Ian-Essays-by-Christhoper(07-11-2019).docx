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F0DC" w14:textId="537B30D2" w:rsidR="00D26108" w:rsidRPr="00D26108" w:rsidRDefault="00D26108" w:rsidP="00D26108">
      <w:pPr>
        <w:jc w:val="both"/>
        <w:rPr>
          <w:rFonts w:ascii="Arial" w:hAnsi="Arial"/>
          <w:b/>
          <w:bCs/>
        </w:rPr>
      </w:pPr>
      <w:r w:rsidRPr="00D26108">
        <w:rPr>
          <w:rFonts w:ascii="Arial" w:hAnsi="Arial"/>
          <w:b/>
          <w:bCs/>
        </w:rPr>
        <w:t>Tell us about your main interest and activities in your free time</w:t>
      </w:r>
      <w:r>
        <w:rPr>
          <w:rFonts w:ascii="Arial" w:hAnsi="Arial"/>
          <w:b/>
          <w:bCs/>
        </w:rPr>
        <w:t>.</w:t>
      </w:r>
    </w:p>
    <w:p w14:paraId="6DB906A3" w14:textId="380CDB9B" w:rsidR="00D26108" w:rsidRPr="00D26108" w:rsidRDefault="00D26108" w:rsidP="00D26108">
      <w:pPr>
        <w:jc w:val="both"/>
        <w:rPr>
          <w:rFonts w:ascii="Arial" w:hAnsi="Arial"/>
          <w:b/>
          <w:bCs/>
        </w:rPr>
      </w:pPr>
      <w:r w:rsidRPr="00D26108">
        <w:rPr>
          <w:rFonts w:ascii="Arial" w:hAnsi="Arial"/>
          <w:b/>
          <w:bCs/>
        </w:rPr>
        <w:t>The word limit is 300, please help shorten this essay</w:t>
      </w:r>
      <w:r>
        <w:rPr>
          <w:rFonts w:ascii="Arial" w:hAnsi="Arial"/>
          <w:b/>
          <w:bCs/>
        </w:rPr>
        <w:t>.</w:t>
      </w:r>
    </w:p>
    <w:p w14:paraId="0F2316E1" w14:textId="3ECA1F10" w:rsidR="004F2AA0" w:rsidRDefault="00097CD2" w:rsidP="00D26108">
      <w:pPr>
        <w:pStyle w:val="BodyA"/>
        <w:jc w:val="both"/>
        <w:rPr>
          <w:ins w:id="0" w:author="Matthew" w:date="2019-11-07T12:32:00Z"/>
          <w:rFonts w:ascii="Arial" w:hAnsi="Arial"/>
        </w:rPr>
      </w:pPr>
      <w:ins w:id="1" w:author="Matthew" w:date="2019-11-07T12:08:00Z">
        <w:r>
          <w:rPr>
            <w:rFonts w:ascii="Arial" w:hAnsi="Arial"/>
          </w:rPr>
          <w:t xml:space="preserve">One of my many weekends in Jakarta was a </w:t>
        </w:r>
      </w:ins>
      <w:ins w:id="2" w:author="Matthew" w:date="2019-11-07T12:09:00Z">
        <w:r>
          <w:rPr>
            <w:rFonts w:ascii="Arial" w:hAnsi="Arial"/>
          </w:rPr>
          <w:t xml:space="preserve">unique one. </w:t>
        </w:r>
      </w:ins>
      <w:ins w:id="3" w:author="Matthew" w:date="2019-11-07T12:11:00Z">
        <w:r>
          <w:rPr>
            <w:rFonts w:ascii="Arial" w:hAnsi="Arial"/>
          </w:rPr>
          <w:t xml:space="preserve">Instead of </w:t>
        </w:r>
      </w:ins>
      <w:ins w:id="4" w:author="Matthew" w:date="2019-11-07T12:17:00Z">
        <w:r w:rsidR="004B3D41">
          <w:rPr>
            <w:rFonts w:ascii="Arial" w:hAnsi="Arial"/>
          </w:rPr>
          <w:t>a</w:t>
        </w:r>
      </w:ins>
      <w:ins w:id="5" w:author="Matthew" w:date="2019-11-07T12:11:00Z">
        <w:r>
          <w:rPr>
            <w:rFonts w:ascii="Arial" w:hAnsi="Arial"/>
          </w:rPr>
          <w:t xml:space="preserve"> regular wine-and-dine night, I spent the </w:t>
        </w:r>
      </w:ins>
      <w:ins w:id="6" w:author="Matthew" w:date="2019-11-07T12:13:00Z">
        <w:r>
          <w:rPr>
            <w:rFonts w:ascii="Arial" w:hAnsi="Arial"/>
          </w:rPr>
          <w:t>evening</w:t>
        </w:r>
      </w:ins>
      <w:ins w:id="7" w:author="Matthew" w:date="2019-11-07T12:11:00Z">
        <w:r>
          <w:rPr>
            <w:rFonts w:ascii="Arial" w:hAnsi="Arial"/>
          </w:rPr>
          <w:t xml:space="preserve"> indulging in </w:t>
        </w:r>
      </w:ins>
      <w:ins w:id="8" w:author="Matthew" w:date="2019-11-07T12:12:00Z">
        <w:r>
          <w:rPr>
            <w:rFonts w:ascii="Arial" w:hAnsi="Arial"/>
          </w:rPr>
          <w:t xml:space="preserve">edible lipstick and cigarette sticks </w:t>
        </w:r>
      </w:ins>
      <w:ins w:id="9" w:author="Matthew" w:date="2019-11-07T12:13:00Z">
        <w:r>
          <w:rPr>
            <w:rFonts w:ascii="Arial" w:hAnsi="Arial"/>
          </w:rPr>
          <w:t>made up of marshmallows and popcorn.</w:t>
        </w:r>
      </w:ins>
      <w:ins w:id="10" w:author="Matthew" w:date="2019-11-07T12:17:00Z">
        <w:r w:rsidR="004B3D41">
          <w:rPr>
            <w:rFonts w:ascii="Arial" w:hAnsi="Arial"/>
          </w:rPr>
          <w:t xml:space="preserve"> </w:t>
        </w:r>
      </w:ins>
      <w:ins w:id="11" w:author="Matthew" w:date="2019-11-07T12:19:00Z">
        <w:r w:rsidR="004B3D41">
          <w:rPr>
            <w:rFonts w:ascii="Arial" w:hAnsi="Arial"/>
          </w:rPr>
          <w:t>Paving way for</w:t>
        </w:r>
      </w:ins>
      <w:ins w:id="12" w:author="Matthew" w:date="2019-11-07T12:18:00Z">
        <w:r w:rsidR="004B3D41">
          <w:rPr>
            <w:rFonts w:ascii="Arial" w:hAnsi="Arial"/>
          </w:rPr>
          <w:t xml:space="preserve"> the local gastronomical dining scene, </w:t>
        </w:r>
      </w:ins>
      <w:ins w:id="13" w:author="Matthew" w:date="2019-11-07T12:22:00Z">
        <w:r w:rsidR="004B3D41">
          <w:rPr>
            <w:rFonts w:ascii="Arial" w:hAnsi="Arial"/>
          </w:rPr>
          <w:t xml:space="preserve">I </w:t>
        </w:r>
      </w:ins>
      <w:ins w:id="14" w:author="Matthew" w:date="2019-11-07T12:23:00Z">
        <w:r w:rsidR="004B3D41">
          <w:rPr>
            <w:rFonts w:ascii="Arial" w:hAnsi="Arial"/>
          </w:rPr>
          <w:t xml:space="preserve">applaud </w:t>
        </w:r>
      </w:ins>
      <w:ins w:id="15" w:author="Matthew" w:date="2019-11-07T12:24:00Z">
        <w:r w:rsidR="004B3D41">
          <w:rPr>
            <w:rFonts w:ascii="Arial" w:hAnsi="Arial"/>
          </w:rPr>
          <w:t xml:space="preserve">the team for bringing up two </w:t>
        </w:r>
      </w:ins>
      <w:ins w:id="16" w:author="Matthew" w:date="2019-11-07T12:34:00Z">
        <w:r w:rsidR="004F2AA0">
          <w:rPr>
            <w:rFonts w:ascii="Arial" w:hAnsi="Arial"/>
          </w:rPr>
          <w:t>insepa</w:t>
        </w:r>
      </w:ins>
      <w:ins w:id="17" w:author="Matthew" w:date="2019-11-07T12:35:00Z">
        <w:r w:rsidR="004F2AA0">
          <w:rPr>
            <w:rFonts w:ascii="Arial" w:hAnsi="Arial"/>
          </w:rPr>
          <w:t xml:space="preserve">rable </w:t>
        </w:r>
      </w:ins>
      <w:ins w:id="18" w:author="Matthew" w:date="2019-11-07T12:25:00Z">
        <w:r w:rsidR="004B3D41">
          <w:rPr>
            <w:rFonts w:ascii="Arial" w:hAnsi="Arial"/>
          </w:rPr>
          <w:t xml:space="preserve">symbols of a typical </w:t>
        </w:r>
      </w:ins>
      <w:ins w:id="19" w:author="Matthew" w:date="2019-11-07T12:36:00Z">
        <w:r w:rsidR="004F2AA0">
          <w:rPr>
            <w:rFonts w:ascii="Arial" w:hAnsi="Arial"/>
          </w:rPr>
          <w:t xml:space="preserve">Batavian </w:t>
        </w:r>
      </w:ins>
      <w:ins w:id="20" w:author="Matthew" w:date="2019-11-07T12:25:00Z">
        <w:r w:rsidR="004B3D41">
          <w:rPr>
            <w:rFonts w:ascii="Arial" w:hAnsi="Arial"/>
          </w:rPr>
          <w:t xml:space="preserve">date night in </w:t>
        </w:r>
      </w:ins>
      <w:ins w:id="21" w:author="Matthew" w:date="2019-11-07T12:28:00Z">
        <w:r w:rsidR="004F2AA0">
          <w:rPr>
            <w:rFonts w:ascii="Arial" w:hAnsi="Arial"/>
          </w:rPr>
          <w:t xml:space="preserve">an innovative </w:t>
        </w:r>
      </w:ins>
      <w:ins w:id="22" w:author="Matthew" w:date="2019-11-07T12:29:00Z">
        <w:r w:rsidR="004F2AA0">
          <w:rPr>
            <w:rFonts w:ascii="Arial" w:hAnsi="Arial"/>
          </w:rPr>
          <w:t>fashion</w:t>
        </w:r>
      </w:ins>
      <w:ins w:id="23" w:author="Matthew" w:date="2019-11-07T12:27:00Z">
        <w:r w:rsidR="004F2AA0">
          <w:rPr>
            <w:rFonts w:ascii="Arial" w:hAnsi="Arial"/>
          </w:rPr>
          <w:t>.</w:t>
        </w:r>
      </w:ins>
      <w:bookmarkStart w:id="24" w:name="_GoBack"/>
      <w:bookmarkEnd w:id="24"/>
    </w:p>
    <w:p w14:paraId="24A7352A" w14:textId="5E3E380A" w:rsidR="00097CD2" w:rsidRDefault="00D26108" w:rsidP="00D26108">
      <w:pPr>
        <w:pStyle w:val="BodyA"/>
        <w:jc w:val="both"/>
        <w:rPr>
          <w:ins w:id="25" w:author="Matthew" w:date="2019-11-07T12:06:00Z"/>
          <w:rFonts w:ascii="Arial" w:hAnsi="Arial"/>
        </w:rPr>
      </w:pPr>
      <w:del w:id="26" w:author="Matthew" w:date="2019-11-07T12:32:00Z">
        <w:r w:rsidRPr="00D26108" w:rsidDel="004F2AA0">
          <w:rPr>
            <w:rFonts w:ascii="Arial" w:hAnsi="Arial"/>
          </w:rPr>
          <w:delText>During my leisure time, I enjoy</w:delText>
        </w:r>
      </w:del>
      <w:ins w:id="27" w:author="Matthew" w:date="2019-11-07T12:32:00Z">
        <w:r w:rsidR="004F2AA0">
          <w:rPr>
            <w:rFonts w:ascii="Arial" w:hAnsi="Arial"/>
          </w:rPr>
          <w:t>I have always had passion for</w:t>
        </w:r>
      </w:ins>
      <w:r w:rsidRPr="00D26108">
        <w:rPr>
          <w:rFonts w:ascii="Arial" w:hAnsi="Arial"/>
        </w:rPr>
        <w:t xml:space="preserve"> </w:t>
      </w:r>
      <w:del w:id="28" w:author="Matthew" w:date="2019-11-07T12:33:00Z">
        <w:r w:rsidRPr="00D26108" w:rsidDel="004F2AA0">
          <w:rPr>
            <w:rFonts w:ascii="Arial" w:hAnsi="Arial"/>
          </w:rPr>
          <w:delText>planning and exploring new culinary adventure whether</w:delText>
        </w:r>
      </w:del>
      <w:ins w:id="29" w:author="Matthew" w:date="2019-11-07T12:33:00Z">
        <w:r w:rsidR="004F2AA0">
          <w:rPr>
            <w:rFonts w:ascii="Arial" w:hAnsi="Arial"/>
          </w:rPr>
          <w:t xml:space="preserve">discovering new cuisines and planning out </w:t>
        </w:r>
      </w:ins>
      <w:ins w:id="30" w:author="Matthew" w:date="2019-11-07T12:34:00Z">
        <w:r w:rsidR="004F2AA0">
          <w:rPr>
            <w:rFonts w:ascii="Arial" w:hAnsi="Arial"/>
          </w:rPr>
          <w:t xml:space="preserve">culinary trips </w:t>
        </w:r>
      </w:ins>
      <w:ins w:id="31" w:author="Matthew" w:date="2019-11-07T12:37:00Z">
        <w:r w:rsidR="00CB4ECE">
          <w:rPr>
            <w:rFonts w:ascii="Arial" w:hAnsi="Arial"/>
          </w:rPr>
          <w:t>across the Indonesian archipelago and beyond</w:t>
        </w:r>
      </w:ins>
      <w:del w:id="32" w:author="Matthew" w:date="2019-11-07T12:37:00Z">
        <w:r w:rsidRPr="00D26108" w:rsidDel="00CB4ECE">
          <w:rPr>
            <w:rFonts w:ascii="Arial" w:hAnsi="Arial"/>
          </w:rPr>
          <w:delText xml:space="preserve"> locally </w:delText>
        </w:r>
      </w:del>
      <w:del w:id="33" w:author="Matthew" w:date="2019-11-07T12:34:00Z">
        <w:r w:rsidRPr="00D26108" w:rsidDel="004F2AA0">
          <w:rPr>
            <w:rFonts w:ascii="Arial" w:hAnsi="Arial"/>
          </w:rPr>
          <w:delText>or</w:delText>
        </w:r>
      </w:del>
      <w:del w:id="34" w:author="Matthew" w:date="2019-11-07T12:37:00Z">
        <w:r w:rsidRPr="00D26108" w:rsidDel="00CB4ECE">
          <w:rPr>
            <w:rFonts w:ascii="Arial" w:hAnsi="Arial"/>
          </w:rPr>
          <w:delText xml:space="preserve"> internationally</w:delText>
        </w:r>
      </w:del>
      <w:r w:rsidRPr="00D26108">
        <w:rPr>
          <w:rFonts w:ascii="Arial" w:hAnsi="Arial"/>
        </w:rPr>
        <w:t xml:space="preserve">. </w:t>
      </w:r>
      <w:del w:id="35" w:author="Matthew" w:date="2019-11-07T12:38:00Z">
        <w:r w:rsidRPr="00D26108" w:rsidDel="00CB4ECE">
          <w:rPr>
            <w:rFonts w:ascii="Arial" w:hAnsi="Arial"/>
          </w:rPr>
          <w:delText>I have always had passion to venture out to experience exciting new flavors and concepts because food is a significant part of any culture and it brings joy and unity to everyone who tasted it</w:delText>
        </w:r>
      </w:del>
      <w:ins w:id="36" w:author="Matthew" w:date="2019-11-07T12:38:00Z">
        <w:r w:rsidR="00CB4ECE">
          <w:rPr>
            <w:rFonts w:ascii="Arial" w:hAnsi="Arial"/>
          </w:rPr>
          <w:t xml:space="preserve">Somehow, unlocking </w:t>
        </w:r>
      </w:ins>
      <w:ins w:id="37" w:author="Matthew" w:date="2019-11-07T12:40:00Z">
        <w:r w:rsidR="00CB4ECE">
          <w:rPr>
            <w:rFonts w:ascii="Arial" w:hAnsi="Arial"/>
          </w:rPr>
          <w:t xml:space="preserve">one flavor profile </w:t>
        </w:r>
      </w:ins>
      <w:ins w:id="38" w:author="Matthew" w:date="2019-11-07T12:41:00Z">
        <w:r w:rsidR="00CB4ECE">
          <w:rPr>
            <w:rFonts w:ascii="Arial" w:hAnsi="Arial"/>
          </w:rPr>
          <w:t xml:space="preserve">after another has </w:t>
        </w:r>
      </w:ins>
      <w:ins w:id="39" w:author="Matthew" w:date="2019-11-07T12:42:00Z">
        <w:r w:rsidR="00CB4ECE">
          <w:rPr>
            <w:rFonts w:ascii="Arial" w:hAnsi="Arial"/>
          </w:rPr>
          <w:t xml:space="preserve">enabled me to </w:t>
        </w:r>
      </w:ins>
      <w:ins w:id="40" w:author="Matthew" w:date="2019-11-07T12:43:00Z">
        <w:r w:rsidR="00CB4ECE">
          <w:rPr>
            <w:rFonts w:ascii="Arial" w:hAnsi="Arial"/>
          </w:rPr>
          <w:t>learn more about different cultures</w:t>
        </w:r>
      </w:ins>
      <w:r w:rsidRPr="00D26108">
        <w:rPr>
          <w:rFonts w:ascii="Arial" w:hAnsi="Arial"/>
        </w:rPr>
        <w:t xml:space="preserve">. </w:t>
      </w:r>
      <w:del w:id="41" w:author="Matthew" w:date="2019-11-07T12:43:00Z">
        <w:r w:rsidRPr="00D26108" w:rsidDel="00CB4ECE">
          <w:rPr>
            <w:rFonts w:ascii="Arial" w:hAnsi="Arial"/>
          </w:rPr>
          <w:delText xml:space="preserve">Having lived abroad for over 10 years has exposed me to people from different cultures and I have seen how crucial culinary is to shaping cultural identities. </w:delText>
        </w:r>
      </w:del>
      <w:ins w:id="42" w:author="Matthew" w:date="2019-11-07T12:43:00Z">
        <w:r w:rsidR="00CB4ECE">
          <w:rPr>
            <w:rFonts w:ascii="Arial" w:hAnsi="Arial"/>
          </w:rPr>
          <w:t xml:space="preserve">And it is the connection </w:t>
        </w:r>
      </w:ins>
      <w:ins w:id="43" w:author="Matthew" w:date="2019-11-07T12:44:00Z">
        <w:r w:rsidR="00CB4ECE">
          <w:rPr>
            <w:rFonts w:ascii="Arial" w:hAnsi="Arial"/>
          </w:rPr>
          <w:t xml:space="preserve">and perspectives </w:t>
        </w:r>
      </w:ins>
      <w:ins w:id="44" w:author="Matthew" w:date="2019-11-07T12:43:00Z">
        <w:r w:rsidR="00CB4ECE">
          <w:rPr>
            <w:rFonts w:ascii="Arial" w:hAnsi="Arial"/>
          </w:rPr>
          <w:t>with local comm</w:t>
        </w:r>
      </w:ins>
      <w:ins w:id="45" w:author="Matthew" w:date="2019-11-07T12:44:00Z">
        <w:r w:rsidR="00CB4ECE">
          <w:rPr>
            <w:rFonts w:ascii="Arial" w:hAnsi="Arial"/>
          </w:rPr>
          <w:t>unities that excite me most.</w:t>
        </w:r>
      </w:ins>
    </w:p>
    <w:p w14:paraId="50E51A4A" w14:textId="1BC2C6E3" w:rsidR="00097CD2" w:rsidRDefault="00D26108" w:rsidP="00D26108">
      <w:pPr>
        <w:pStyle w:val="BodyA"/>
        <w:jc w:val="both"/>
        <w:rPr>
          <w:ins w:id="46" w:author="Matthew" w:date="2019-11-07T12:06:00Z"/>
          <w:rFonts w:ascii="Arial" w:hAnsi="Arial"/>
        </w:rPr>
      </w:pPr>
      <w:del w:id="47" w:author="Matthew" w:date="2019-11-07T12:32:00Z">
        <w:r w:rsidRPr="00D26108" w:rsidDel="004F2AA0">
          <w:rPr>
            <w:rFonts w:ascii="Arial" w:hAnsi="Arial"/>
          </w:rPr>
          <w:delText xml:space="preserve">Socializing with the unique individual who appreciates gastronomical experience has indirectly influence my hunger for culinary expedition and has ever since always been my best interest to travel abroad with a mission to taste the famous delicacies around the World. One of my most memorable experience was at a fun-dining concept implemented by a local chef in Jakarta who combined traditional dishes and molecular gastronomy, for instance, they created an edible lipstick and cigarette-look alike made up of marshmallow and popcorn. </w:delText>
        </w:r>
      </w:del>
      <w:del w:id="48" w:author="Matthew" w:date="2019-11-07T12:45:00Z">
        <w:r w:rsidRPr="00D26108" w:rsidDel="00CB4ECE">
          <w:rPr>
            <w:rFonts w:ascii="Arial" w:hAnsi="Arial"/>
          </w:rPr>
          <w:delText>When I was in Paris, I’m very impressed with their authentic patisserie especially Baba Au Rhum, which is a sponge cake infused with rhum. The cake was moist and the sweetness mixed really well with the alcohol content. These are also moments where I get to travel with other culinary travelers with the same enthusiasm and its a chance for me to bond with them, making our relationships grows beyond just friends. Further, I always meet new people who shares the same loved and we maintain good relationship till now. During a</w:delText>
        </w:r>
      </w:del>
      <w:ins w:id="49" w:author="Matthew" w:date="2019-11-07T12:45:00Z">
        <w:r w:rsidR="00CB4ECE">
          <w:rPr>
            <w:rFonts w:ascii="Arial" w:hAnsi="Arial"/>
          </w:rPr>
          <w:t>A</w:t>
        </w:r>
      </w:ins>
      <w:r w:rsidRPr="00D26108">
        <w:rPr>
          <w:rFonts w:ascii="Arial" w:hAnsi="Arial"/>
        </w:rPr>
        <w:t xml:space="preserve"> trip to a farm-to-table restaurant in Niagara Falls</w:t>
      </w:r>
      <w:del w:id="50" w:author="Matthew" w:date="2019-11-07T12:46:00Z">
        <w:r w:rsidRPr="00D26108" w:rsidDel="00CB4ECE">
          <w:rPr>
            <w:rFonts w:ascii="Arial" w:hAnsi="Arial"/>
          </w:rPr>
          <w:delText xml:space="preserve">, </w:delText>
        </w:r>
      </w:del>
      <w:ins w:id="51" w:author="Matthew" w:date="2019-11-07T12:46:00Z">
        <w:r w:rsidR="00CB4ECE">
          <w:rPr>
            <w:rFonts w:ascii="Arial" w:hAnsi="Arial"/>
          </w:rPr>
          <w:t xml:space="preserve"> was one such example.</w:t>
        </w:r>
        <w:r w:rsidR="00CB4ECE" w:rsidRPr="00D26108">
          <w:rPr>
            <w:rFonts w:ascii="Arial" w:hAnsi="Arial"/>
          </w:rPr>
          <w:t xml:space="preserve"> </w:t>
        </w:r>
      </w:ins>
      <w:del w:id="52" w:author="Matthew" w:date="2019-11-07T12:46:00Z">
        <w:r w:rsidRPr="00D26108" w:rsidDel="00CB4ECE">
          <w:rPr>
            <w:rFonts w:ascii="Arial" w:hAnsi="Arial"/>
          </w:rPr>
          <w:delText>we were lucky to get</w:delText>
        </w:r>
      </w:del>
      <w:ins w:id="53" w:author="Matthew" w:date="2019-11-07T12:47:00Z">
        <w:r w:rsidR="00CB4ECE">
          <w:rPr>
            <w:rFonts w:ascii="Arial" w:hAnsi="Arial"/>
          </w:rPr>
          <w:t>H</w:t>
        </w:r>
      </w:ins>
      <w:ins w:id="54" w:author="Matthew" w:date="2019-11-07T12:46:00Z">
        <w:r w:rsidR="00CB4ECE">
          <w:rPr>
            <w:rFonts w:ascii="Arial" w:hAnsi="Arial"/>
          </w:rPr>
          <w:t xml:space="preserve">aving booked </w:t>
        </w:r>
      </w:ins>
      <w:del w:id="55" w:author="Matthew" w:date="2019-11-07T12:47:00Z">
        <w:r w:rsidRPr="00D26108" w:rsidDel="004272F3">
          <w:rPr>
            <w:rFonts w:ascii="Arial" w:hAnsi="Arial"/>
          </w:rPr>
          <w:delText xml:space="preserve"> </w:delText>
        </w:r>
      </w:del>
      <w:r w:rsidRPr="00D26108">
        <w:rPr>
          <w:rFonts w:ascii="Arial" w:hAnsi="Arial"/>
        </w:rPr>
        <w:t>the chef table’s seats</w:t>
      </w:r>
      <w:ins w:id="56" w:author="Matthew" w:date="2019-11-07T12:47:00Z">
        <w:r w:rsidR="004272F3">
          <w:rPr>
            <w:rFonts w:ascii="Arial" w:hAnsi="Arial"/>
          </w:rPr>
          <w:t xml:space="preserve">, me and my </w:t>
        </w:r>
      </w:ins>
      <w:ins w:id="57" w:author="Matthew" w:date="2019-11-07T15:09:00Z">
        <w:r w:rsidR="009E06DF">
          <w:rPr>
            <w:rFonts w:ascii="Arial" w:hAnsi="Arial"/>
          </w:rPr>
          <w:t>colleagues</w:t>
        </w:r>
      </w:ins>
      <w:ins w:id="58" w:author="Matthew" w:date="2019-11-07T12:47:00Z">
        <w:r w:rsidR="004272F3">
          <w:rPr>
            <w:rFonts w:ascii="Arial" w:hAnsi="Arial"/>
          </w:rPr>
          <w:t xml:space="preserve"> had the chance </w:t>
        </w:r>
      </w:ins>
      <w:del w:id="59" w:author="Matthew" w:date="2019-11-07T12:47:00Z">
        <w:r w:rsidRPr="00D26108" w:rsidDel="004272F3">
          <w:rPr>
            <w:rFonts w:ascii="Arial" w:hAnsi="Arial"/>
          </w:rPr>
          <w:delText xml:space="preserve"> and </w:delText>
        </w:r>
      </w:del>
      <w:del w:id="60" w:author="Matthew" w:date="2019-11-07T12:48:00Z">
        <w:r w:rsidRPr="00D26108" w:rsidDel="004272F3">
          <w:rPr>
            <w:rFonts w:ascii="Arial" w:hAnsi="Arial"/>
          </w:rPr>
          <w:delText xml:space="preserve">seated </w:delText>
        </w:r>
      </w:del>
      <w:ins w:id="61" w:author="Matthew" w:date="2019-11-07T12:48:00Z">
        <w:r w:rsidR="004272F3">
          <w:rPr>
            <w:rFonts w:ascii="Arial" w:hAnsi="Arial"/>
          </w:rPr>
          <w:t xml:space="preserve">to share the afternoon </w:t>
        </w:r>
      </w:ins>
      <w:r w:rsidRPr="00D26108">
        <w:rPr>
          <w:rFonts w:ascii="Arial" w:hAnsi="Arial"/>
        </w:rPr>
        <w:t xml:space="preserve">with </w:t>
      </w:r>
      <w:ins w:id="62" w:author="Matthew" w:date="2019-11-07T12:48:00Z">
        <w:r w:rsidR="004272F3">
          <w:rPr>
            <w:rFonts w:ascii="Arial" w:hAnsi="Arial"/>
          </w:rPr>
          <w:t xml:space="preserve">a </w:t>
        </w:r>
      </w:ins>
      <w:r w:rsidRPr="00D26108">
        <w:rPr>
          <w:rFonts w:ascii="Arial" w:hAnsi="Arial"/>
        </w:rPr>
        <w:t xml:space="preserve">few other </w:t>
      </w:r>
      <w:del w:id="63" w:author="Matthew" w:date="2019-11-07T12:48:00Z">
        <w:r w:rsidRPr="00D26108" w:rsidDel="004272F3">
          <w:rPr>
            <w:rFonts w:ascii="Arial" w:hAnsi="Arial"/>
          </w:rPr>
          <w:delText>visitors</w:delText>
        </w:r>
      </w:del>
      <w:ins w:id="64" w:author="Matthew" w:date="2019-11-07T12:48:00Z">
        <w:r w:rsidR="004272F3">
          <w:rPr>
            <w:rFonts w:ascii="Arial" w:hAnsi="Arial"/>
          </w:rPr>
          <w:t>experiential dining enthusiasts</w:t>
        </w:r>
      </w:ins>
      <w:del w:id="65" w:author="Matthew" w:date="2019-11-07T12:48:00Z">
        <w:r w:rsidRPr="00D26108" w:rsidDel="004272F3">
          <w:rPr>
            <w:rFonts w:ascii="Arial" w:hAnsi="Arial"/>
          </w:rPr>
          <w:delText xml:space="preserve"> </w:delText>
        </w:r>
      </w:del>
      <w:ins w:id="66" w:author="Matthew" w:date="2019-11-07T12:48:00Z">
        <w:r w:rsidR="004272F3" w:rsidRPr="00D26108">
          <w:rPr>
            <w:rFonts w:ascii="Arial" w:hAnsi="Arial"/>
          </w:rPr>
          <w:t xml:space="preserve"> </w:t>
        </w:r>
      </w:ins>
      <w:del w:id="67" w:author="Matthew" w:date="2019-11-07T12:49:00Z">
        <w:r w:rsidRPr="00D26108" w:rsidDel="004272F3">
          <w:rPr>
            <w:rFonts w:ascii="Arial" w:hAnsi="Arial"/>
          </w:rPr>
          <w:delText>and able to</w:delText>
        </w:r>
      </w:del>
      <w:ins w:id="68" w:author="Matthew" w:date="2019-11-07T12:49:00Z">
        <w:r w:rsidR="004272F3">
          <w:rPr>
            <w:rFonts w:ascii="Arial" w:hAnsi="Arial"/>
          </w:rPr>
          <w:t>as we witness</w:t>
        </w:r>
      </w:ins>
      <w:ins w:id="69" w:author="Matthew" w:date="2019-11-07T14:15:00Z">
        <w:r w:rsidR="007807FA">
          <w:rPr>
            <w:rFonts w:ascii="Arial" w:hAnsi="Arial"/>
          </w:rPr>
          <w:t>ed</w:t>
        </w:r>
      </w:ins>
      <w:ins w:id="70" w:author="Matthew" w:date="2019-11-07T12:49:00Z">
        <w:r w:rsidR="004272F3">
          <w:rPr>
            <w:rFonts w:ascii="Arial" w:hAnsi="Arial"/>
          </w:rPr>
          <w:t xml:space="preserve"> the head </w:t>
        </w:r>
      </w:ins>
      <w:del w:id="71" w:author="Matthew" w:date="2019-11-07T12:49:00Z">
        <w:r w:rsidRPr="00D26108" w:rsidDel="004272F3">
          <w:rPr>
            <w:rFonts w:ascii="Arial" w:hAnsi="Arial"/>
          </w:rPr>
          <w:delText xml:space="preserve"> see </w:delText>
        </w:r>
      </w:del>
      <w:r w:rsidRPr="00D26108">
        <w:rPr>
          <w:rFonts w:ascii="Arial" w:hAnsi="Arial"/>
        </w:rPr>
        <w:t>chef</w:t>
      </w:r>
      <w:del w:id="72" w:author="Matthew" w:date="2019-11-07T12:50:00Z">
        <w:r w:rsidRPr="00D26108" w:rsidDel="004272F3">
          <w:rPr>
            <w:rFonts w:ascii="Arial" w:hAnsi="Arial"/>
          </w:rPr>
          <w:delText xml:space="preserve"> </w:delText>
        </w:r>
      </w:del>
      <w:ins w:id="73" w:author="Matthew" w:date="2019-11-07T12:50:00Z">
        <w:r w:rsidR="004272F3">
          <w:rPr>
            <w:rFonts w:ascii="Arial" w:hAnsi="Arial"/>
          </w:rPr>
          <w:t xml:space="preserve">’s magic – turning raw ingredients </w:t>
        </w:r>
      </w:ins>
      <w:ins w:id="74" w:author="Matthew" w:date="2019-11-07T12:51:00Z">
        <w:r w:rsidR="004272F3">
          <w:rPr>
            <w:rFonts w:ascii="Arial" w:hAnsi="Arial"/>
          </w:rPr>
          <w:t>in</w:t>
        </w:r>
      </w:ins>
      <w:ins w:id="75" w:author="Matthew" w:date="2019-11-07T12:50:00Z">
        <w:r w:rsidR="004272F3">
          <w:rPr>
            <w:rFonts w:ascii="Arial" w:hAnsi="Arial"/>
          </w:rPr>
          <w:t xml:space="preserve">to </w:t>
        </w:r>
      </w:ins>
      <w:ins w:id="76" w:author="Matthew" w:date="2019-11-07T12:51:00Z">
        <w:r w:rsidR="004272F3">
          <w:rPr>
            <w:rFonts w:ascii="Arial" w:hAnsi="Arial"/>
          </w:rPr>
          <w:t xml:space="preserve">stellar, earthy samplers under the </w:t>
        </w:r>
      </w:ins>
      <w:ins w:id="77" w:author="Matthew" w:date="2019-11-07T12:52:00Z">
        <w:r w:rsidR="004272F3">
          <w:rPr>
            <w:rFonts w:ascii="Arial" w:hAnsi="Arial"/>
          </w:rPr>
          <w:t xml:space="preserve">magnificent </w:t>
        </w:r>
      </w:ins>
      <w:ins w:id="78" w:author="Matthew" w:date="2019-11-07T12:53:00Z">
        <w:r w:rsidR="004272F3">
          <w:rPr>
            <w:rFonts w:ascii="Arial" w:hAnsi="Arial"/>
          </w:rPr>
          <w:t>backdrop of the gushing falls</w:t>
        </w:r>
      </w:ins>
      <w:del w:id="79" w:author="Matthew" w:date="2019-11-07T12:50:00Z">
        <w:r w:rsidRPr="00D26108" w:rsidDel="004272F3">
          <w:rPr>
            <w:rFonts w:ascii="Arial" w:hAnsi="Arial"/>
          </w:rPr>
          <w:delText>doing its magic directly with our own eyes</w:delText>
        </w:r>
      </w:del>
      <w:r w:rsidRPr="00D26108">
        <w:rPr>
          <w:rFonts w:ascii="Arial" w:hAnsi="Arial"/>
        </w:rPr>
        <w:t xml:space="preserve">. </w:t>
      </w:r>
      <w:ins w:id="80" w:author="Matthew" w:date="2019-11-07T12:54:00Z">
        <w:r w:rsidR="004272F3">
          <w:rPr>
            <w:rFonts w:ascii="Arial" w:hAnsi="Arial"/>
          </w:rPr>
          <w:t xml:space="preserve">Yet what </w:t>
        </w:r>
      </w:ins>
      <w:ins w:id="81" w:author="Matthew" w:date="2019-11-07T12:55:00Z">
        <w:r w:rsidR="004272F3">
          <w:rPr>
            <w:rFonts w:ascii="Arial" w:hAnsi="Arial"/>
          </w:rPr>
          <w:t xml:space="preserve">sealed the moment into a memorable one was my </w:t>
        </w:r>
      </w:ins>
      <w:ins w:id="82" w:author="Matthew" w:date="2019-11-07T12:57:00Z">
        <w:r w:rsidR="00AD165C">
          <w:rPr>
            <w:rFonts w:ascii="Arial" w:hAnsi="Arial"/>
          </w:rPr>
          <w:t xml:space="preserve">heartwarming </w:t>
        </w:r>
      </w:ins>
      <w:ins w:id="83" w:author="Matthew" w:date="2019-11-07T12:55:00Z">
        <w:r w:rsidR="004272F3">
          <w:rPr>
            <w:rFonts w:ascii="Arial" w:hAnsi="Arial"/>
          </w:rPr>
          <w:t>conversation with an</w:t>
        </w:r>
      </w:ins>
      <w:del w:id="84" w:author="Matthew" w:date="2019-11-07T12:55:00Z">
        <w:r w:rsidRPr="00D26108" w:rsidDel="004272F3">
          <w:rPr>
            <w:rFonts w:ascii="Arial" w:hAnsi="Arial"/>
          </w:rPr>
          <w:delText>I met an</w:delText>
        </w:r>
      </w:del>
      <w:r w:rsidRPr="00D26108">
        <w:rPr>
          <w:rFonts w:ascii="Arial" w:hAnsi="Arial"/>
        </w:rPr>
        <w:t xml:space="preserve"> elderly couple from Toronto</w:t>
      </w:r>
      <w:ins w:id="85" w:author="Matthew" w:date="2019-11-07T14:09:00Z">
        <w:r w:rsidR="00E45A9F">
          <w:rPr>
            <w:rFonts w:ascii="Arial" w:hAnsi="Arial"/>
          </w:rPr>
          <w:t xml:space="preserve"> – foodie veterans</w:t>
        </w:r>
      </w:ins>
      <w:ins w:id="86" w:author="Matthew" w:date="2019-11-07T14:16:00Z">
        <w:r w:rsidR="007807FA">
          <w:rPr>
            <w:rFonts w:ascii="Arial" w:hAnsi="Arial"/>
          </w:rPr>
          <w:t xml:space="preserve"> who inspired us to </w:t>
        </w:r>
      </w:ins>
      <w:ins w:id="87" w:author="Matthew" w:date="2019-11-07T14:21:00Z">
        <w:r w:rsidR="007807FA">
          <w:rPr>
            <w:rFonts w:ascii="Arial" w:hAnsi="Arial"/>
          </w:rPr>
          <w:t>cherish</w:t>
        </w:r>
      </w:ins>
      <w:ins w:id="88" w:author="Matthew" w:date="2019-11-07T14:17:00Z">
        <w:r w:rsidR="007807FA">
          <w:rPr>
            <w:rFonts w:ascii="Arial" w:hAnsi="Arial"/>
          </w:rPr>
          <w:t xml:space="preserve"> every encounter along our </w:t>
        </w:r>
      </w:ins>
      <w:ins w:id="89" w:author="Matthew" w:date="2019-11-07T14:18:00Z">
        <w:r w:rsidR="007807FA">
          <w:rPr>
            <w:rFonts w:ascii="Arial" w:hAnsi="Arial"/>
          </w:rPr>
          <w:t>culinary journey even more.</w:t>
        </w:r>
      </w:ins>
      <w:del w:id="90" w:author="Matthew" w:date="2019-11-07T14:09:00Z">
        <w:r w:rsidRPr="00D26108" w:rsidDel="00E45A9F">
          <w:rPr>
            <w:rFonts w:ascii="Arial" w:hAnsi="Arial"/>
          </w:rPr>
          <w:delText xml:space="preserve"> </w:delText>
        </w:r>
      </w:del>
      <w:del w:id="91" w:author="Matthew" w:date="2019-11-07T12:56:00Z">
        <w:r w:rsidRPr="00D26108" w:rsidDel="004272F3">
          <w:rPr>
            <w:rFonts w:ascii="Arial" w:hAnsi="Arial"/>
          </w:rPr>
          <w:delText>who also shared the same passion and on next several occasions we went together to venture for new culinary and continuously shared our experiences until today</w:delText>
        </w:r>
      </w:del>
      <w:del w:id="92" w:author="Matthew" w:date="2019-11-07T14:09:00Z">
        <w:r w:rsidRPr="00D26108" w:rsidDel="00E45A9F">
          <w:rPr>
            <w:rFonts w:ascii="Arial" w:hAnsi="Arial"/>
          </w:rPr>
          <w:delText xml:space="preserve">. </w:delText>
        </w:r>
      </w:del>
    </w:p>
    <w:p w14:paraId="71D21756" w14:textId="3C04C25C" w:rsidR="00D26108" w:rsidRPr="009E06DF" w:rsidRDefault="00D26108" w:rsidP="00D26108">
      <w:pPr>
        <w:pStyle w:val="BodyA"/>
        <w:jc w:val="both"/>
        <w:rPr>
          <w:rFonts w:ascii="Arial" w:hAnsi="Arial"/>
          <w:rPrChange w:id="93" w:author="Matthew" w:date="2019-11-07T15:03:00Z">
            <w:rPr>
              <w:rFonts w:ascii="Arial" w:eastAsia="Arial" w:hAnsi="Arial" w:cs="Arial"/>
            </w:rPr>
          </w:rPrChange>
        </w:rPr>
      </w:pPr>
      <w:del w:id="94" w:author="Matthew" w:date="2019-11-07T14:22:00Z">
        <w:r w:rsidRPr="00D26108" w:rsidDel="007807FA">
          <w:rPr>
            <w:rFonts w:ascii="Arial" w:hAnsi="Arial"/>
          </w:rPr>
          <w:delText>Combined with my passion in the business world has enabled me to not just look for culinary as a hobby but also opportunities to expand Indonesia’s F&amp;B industry and understand my own home country’s cultural profile. While going across the globe searching for the authentic dishes, I started to enjoy the astounding nature and history of the different cities and how everything relates to the way food is cooked and which ingredient is use</w:delText>
        </w:r>
      </w:del>
      <w:ins w:id="95" w:author="Matthew" w:date="2019-11-07T14:42:00Z">
        <w:r w:rsidR="004024E3">
          <w:rPr>
            <w:rFonts w:ascii="Arial" w:hAnsi="Arial"/>
          </w:rPr>
          <w:t xml:space="preserve">While in the </w:t>
        </w:r>
      </w:ins>
      <w:ins w:id="96" w:author="Matthew" w:date="2019-11-07T14:43:00Z">
        <w:r w:rsidR="004024E3">
          <w:rPr>
            <w:rFonts w:ascii="Arial" w:hAnsi="Arial"/>
          </w:rPr>
          <w:t>bakery</w:t>
        </w:r>
      </w:ins>
      <w:ins w:id="97" w:author="Matthew" w:date="2019-11-07T14:42:00Z">
        <w:r w:rsidR="004024E3">
          <w:rPr>
            <w:rFonts w:ascii="Arial" w:hAnsi="Arial"/>
          </w:rPr>
          <w:t xml:space="preserve"> capital of the world</w:t>
        </w:r>
      </w:ins>
      <w:ins w:id="98" w:author="Matthew" w:date="2019-11-07T14:44:00Z">
        <w:r w:rsidR="004024E3">
          <w:rPr>
            <w:rFonts w:ascii="Arial" w:hAnsi="Arial"/>
          </w:rPr>
          <w:t xml:space="preserve">, Paris, a morning stroll </w:t>
        </w:r>
      </w:ins>
      <w:ins w:id="99" w:author="Matthew" w:date="2019-11-07T14:45:00Z">
        <w:r w:rsidR="004024E3">
          <w:rPr>
            <w:rFonts w:ascii="Arial" w:hAnsi="Arial"/>
          </w:rPr>
          <w:t xml:space="preserve">is unlike any other as </w:t>
        </w:r>
      </w:ins>
      <w:ins w:id="100" w:author="Matthew" w:date="2019-11-07T14:46:00Z">
        <w:r w:rsidR="004024E3">
          <w:rPr>
            <w:rFonts w:ascii="Arial" w:hAnsi="Arial"/>
          </w:rPr>
          <w:t>the smell of golden butter would fill every corner round the street</w:t>
        </w:r>
      </w:ins>
      <w:del w:id="101" w:author="Matthew" w:date="2019-11-07T14:22:00Z">
        <w:r w:rsidRPr="00D26108" w:rsidDel="007807FA">
          <w:rPr>
            <w:rFonts w:ascii="Arial" w:hAnsi="Arial"/>
          </w:rPr>
          <w:delText>d</w:delText>
        </w:r>
      </w:del>
      <w:r w:rsidRPr="00D26108">
        <w:rPr>
          <w:rFonts w:ascii="Arial" w:hAnsi="Arial"/>
        </w:rPr>
        <w:t xml:space="preserve">. </w:t>
      </w:r>
      <w:ins w:id="102" w:author="Matthew" w:date="2019-11-07T14:47:00Z">
        <w:r w:rsidR="004024E3">
          <w:rPr>
            <w:rFonts w:ascii="Arial" w:hAnsi="Arial"/>
          </w:rPr>
          <w:t xml:space="preserve">What </w:t>
        </w:r>
      </w:ins>
      <w:ins w:id="103" w:author="Matthew" w:date="2019-11-07T14:50:00Z">
        <w:r w:rsidR="007D0788">
          <w:rPr>
            <w:rFonts w:ascii="Arial" w:hAnsi="Arial"/>
          </w:rPr>
          <w:t>struck me most</w:t>
        </w:r>
      </w:ins>
      <w:ins w:id="104" w:author="Matthew" w:date="2019-11-07T14:47:00Z">
        <w:r w:rsidR="004024E3">
          <w:rPr>
            <w:rFonts w:ascii="Arial" w:hAnsi="Arial"/>
          </w:rPr>
          <w:t xml:space="preserve"> that time</w:t>
        </w:r>
      </w:ins>
      <w:ins w:id="105" w:author="Matthew" w:date="2019-11-07T15:00:00Z">
        <w:r w:rsidR="009E06DF">
          <w:rPr>
            <w:rFonts w:ascii="Arial" w:hAnsi="Arial"/>
          </w:rPr>
          <w:t>,</w:t>
        </w:r>
      </w:ins>
      <w:ins w:id="106" w:author="Matthew" w:date="2019-11-07T15:01:00Z">
        <w:r w:rsidR="009E06DF">
          <w:rPr>
            <w:rFonts w:ascii="Arial" w:hAnsi="Arial"/>
          </w:rPr>
          <w:t xml:space="preserve"> however, was</w:t>
        </w:r>
      </w:ins>
      <w:ins w:id="107" w:author="Matthew" w:date="2019-11-07T14:47:00Z">
        <w:r w:rsidR="004024E3">
          <w:rPr>
            <w:rFonts w:ascii="Arial" w:hAnsi="Arial"/>
          </w:rPr>
          <w:t xml:space="preserve"> </w:t>
        </w:r>
      </w:ins>
      <w:ins w:id="108" w:author="Matthew" w:date="2019-11-07T14:48:00Z">
        <w:r w:rsidR="004024E3">
          <w:rPr>
            <w:rFonts w:ascii="Arial" w:hAnsi="Arial"/>
          </w:rPr>
          <w:t>their rum-infused</w:t>
        </w:r>
      </w:ins>
      <w:ins w:id="109" w:author="Matthew" w:date="2019-11-07T14:50:00Z">
        <w:r w:rsidR="007D0788">
          <w:rPr>
            <w:rFonts w:ascii="Arial" w:hAnsi="Arial"/>
          </w:rPr>
          <w:t xml:space="preserve"> </w:t>
        </w:r>
      </w:ins>
      <w:ins w:id="110" w:author="Matthew" w:date="2019-11-07T14:52:00Z">
        <w:r w:rsidR="007D0788">
          <w:rPr>
            <w:rFonts w:ascii="Arial" w:hAnsi="Arial"/>
          </w:rPr>
          <w:t xml:space="preserve">yeast cake or the so-called baba au </w:t>
        </w:r>
        <w:proofErr w:type="spellStart"/>
        <w:r w:rsidR="007D0788">
          <w:rPr>
            <w:rFonts w:ascii="Arial" w:hAnsi="Arial"/>
          </w:rPr>
          <w:t>rhum</w:t>
        </w:r>
      </w:ins>
      <w:proofErr w:type="spellEnd"/>
      <w:ins w:id="111" w:author="Matthew" w:date="2019-11-07T15:01:00Z">
        <w:r w:rsidR="009E06DF">
          <w:rPr>
            <w:rFonts w:ascii="Arial" w:hAnsi="Arial"/>
          </w:rPr>
          <w:t xml:space="preserve"> –</w:t>
        </w:r>
      </w:ins>
      <w:ins w:id="112" w:author="Matthew" w:date="2019-11-07T14:53:00Z">
        <w:r w:rsidR="007D0788">
          <w:rPr>
            <w:rFonts w:ascii="Arial" w:hAnsi="Arial"/>
          </w:rPr>
          <w:t xml:space="preserve"> a</w:t>
        </w:r>
      </w:ins>
      <w:ins w:id="113" w:author="Matthew" w:date="2019-11-07T15:01:00Z">
        <w:r w:rsidR="009E06DF">
          <w:rPr>
            <w:rFonts w:ascii="Arial" w:hAnsi="Arial"/>
          </w:rPr>
          <w:t xml:space="preserve"> constant </w:t>
        </w:r>
      </w:ins>
      <w:ins w:id="114" w:author="Matthew" w:date="2019-11-07T14:53:00Z">
        <w:r w:rsidR="007D0788">
          <w:rPr>
            <w:rFonts w:ascii="Arial" w:hAnsi="Arial"/>
          </w:rPr>
          <w:t>reminde</w:t>
        </w:r>
      </w:ins>
      <w:ins w:id="115" w:author="Matthew" w:date="2019-11-07T14:54:00Z">
        <w:r w:rsidR="007D0788">
          <w:rPr>
            <w:rFonts w:ascii="Arial" w:hAnsi="Arial"/>
          </w:rPr>
          <w:t xml:space="preserve">r </w:t>
        </w:r>
      </w:ins>
      <w:ins w:id="116" w:author="Matthew" w:date="2019-11-07T15:02:00Z">
        <w:r w:rsidR="009E06DF">
          <w:rPr>
            <w:rFonts w:ascii="Arial" w:hAnsi="Arial"/>
          </w:rPr>
          <w:t>of</w:t>
        </w:r>
      </w:ins>
      <w:ins w:id="117" w:author="Matthew" w:date="2019-11-07T14:54:00Z">
        <w:r w:rsidR="007D0788">
          <w:rPr>
            <w:rFonts w:ascii="Arial" w:hAnsi="Arial"/>
          </w:rPr>
          <w:t xml:space="preserve"> how </w:t>
        </w:r>
      </w:ins>
      <w:ins w:id="118" w:author="Matthew" w:date="2019-11-07T14:58:00Z">
        <w:r w:rsidR="007D0788">
          <w:rPr>
            <w:rFonts w:ascii="Arial" w:hAnsi="Arial"/>
          </w:rPr>
          <w:t xml:space="preserve">the community </w:t>
        </w:r>
      </w:ins>
      <w:ins w:id="119" w:author="Matthew" w:date="2019-11-07T15:03:00Z">
        <w:r w:rsidR="009E06DF">
          <w:rPr>
            <w:rFonts w:ascii="Arial" w:hAnsi="Arial"/>
          </w:rPr>
          <w:t>c</w:t>
        </w:r>
      </w:ins>
      <w:ins w:id="120" w:author="Matthew" w:date="2019-11-07T15:02:00Z">
        <w:r w:rsidR="009E06DF">
          <w:rPr>
            <w:rFonts w:ascii="Arial" w:hAnsi="Arial"/>
          </w:rPr>
          <w:t>ould</w:t>
        </w:r>
      </w:ins>
      <w:ins w:id="121" w:author="Matthew" w:date="2019-11-07T15:01:00Z">
        <w:r w:rsidR="009E06DF">
          <w:rPr>
            <w:rFonts w:ascii="Arial" w:hAnsi="Arial"/>
          </w:rPr>
          <w:t xml:space="preserve"> </w:t>
        </w:r>
      </w:ins>
      <w:ins w:id="122" w:author="Matthew" w:date="2019-11-07T14:59:00Z">
        <w:r w:rsidR="007D0788">
          <w:rPr>
            <w:rFonts w:ascii="Arial" w:hAnsi="Arial"/>
          </w:rPr>
          <w:t xml:space="preserve">beautifully infuse bitter content to create </w:t>
        </w:r>
      </w:ins>
      <w:ins w:id="123" w:author="Matthew" w:date="2019-11-07T15:00:00Z">
        <w:r w:rsidR="007D0788">
          <w:rPr>
            <w:rFonts w:ascii="Arial" w:hAnsi="Arial"/>
          </w:rPr>
          <w:t xml:space="preserve">just the right amount of </w:t>
        </w:r>
      </w:ins>
      <w:ins w:id="124" w:author="Matthew" w:date="2019-11-07T15:02:00Z">
        <w:r w:rsidR="009E06DF">
          <w:rPr>
            <w:rFonts w:ascii="Arial" w:hAnsi="Arial"/>
          </w:rPr>
          <w:t xml:space="preserve">natural </w:t>
        </w:r>
      </w:ins>
      <w:ins w:id="125" w:author="Matthew" w:date="2019-11-07T15:00:00Z">
        <w:r w:rsidR="007D0788">
          <w:rPr>
            <w:rFonts w:ascii="Arial" w:hAnsi="Arial"/>
          </w:rPr>
          <w:t>sweetness</w:t>
        </w:r>
      </w:ins>
      <w:ins w:id="126" w:author="Matthew" w:date="2019-11-07T15:02:00Z">
        <w:r w:rsidR="009E06DF">
          <w:rPr>
            <w:rFonts w:ascii="Arial" w:hAnsi="Arial"/>
          </w:rPr>
          <w:t>.</w:t>
        </w:r>
      </w:ins>
      <w:ins w:id="127" w:author="Matthew" w:date="2019-11-07T14:48:00Z">
        <w:r w:rsidR="004024E3">
          <w:rPr>
            <w:rFonts w:ascii="Arial" w:hAnsi="Arial"/>
          </w:rPr>
          <w:t xml:space="preserve"> </w:t>
        </w:r>
      </w:ins>
      <w:del w:id="128" w:author="Matthew" w:date="2019-11-07T14:53:00Z">
        <w:r w:rsidRPr="00D26108" w:rsidDel="007D0788">
          <w:rPr>
            <w:rFonts w:ascii="Arial" w:hAnsi="Arial"/>
          </w:rPr>
          <w:delText>I truly believe that culinary expedition is a significant component of my life that will continue to amaze me on how it helps me to uncover more wonders of the world</w:delText>
        </w:r>
        <w:r w:rsidRPr="00D26108" w:rsidDel="007D0788">
          <w:rPr>
            <w:rFonts w:ascii="Arial" w:eastAsia="Arial" w:hAnsi="Arial" w:cs="Arial"/>
          </w:rPr>
          <w:delText>.</w:delText>
        </w:r>
      </w:del>
      <w:ins w:id="129" w:author="Matthew" w:date="2019-11-07T15:04:00Z">
        <w:r w:rsidR="009E06DF">
          <w:rPr>
            <w:rFonts w:ascii="Arial" w:eastAsia="Arial" w:hAnsi="Arial" w:cs="Arial"/>
          </w:rPr>
          <w:t xml:space="preserve">My culinary adventure has </w:t>
        </w:r>
      </w:ins>
      <w:ins w:id="130" w:author="Matthew" w:date="2019-11-07T15:05:00Z">
        <w:r w:rsidR="009E06DF">
          <w:rPr>
            <w:rFonts w:ascii="Arial" w:eastAsia="Arial" w:hAnsi="Arial" w:cs="Arial"/>
          </w:rPr>
          <w:t>indeed broadened my perspectives</w:t>
        </w:r>
      </w:ins>
      <w:ins w:id="131" w:author="Matthew" w:date="2019-11-07T15:07:00Z">
        <w:r w:rsidR="009E06DF">
          <w:rPr>
            <w:rFonts w:ascii="Arial" w:eastAsia="Arial" w:hAnsi="Arial" w:cs="Arial"/>
          </w:rPr>
          <w:t>, transcending</w:t>
        </w:r>
      </w:ins>
      <w:ins w:id="132" w:author="Matthew" w:date="2019-11-07T15:06:00Z">
        <w:r w:rsidR="009E06DF">
          <w:rPr>
            <w:rFonts w:ascii="Arial" w:eastAsia="Arial" w:hAnsi="Arial" w:cs="Arial"/>
          </w:rPr>
          <w:t xml:space="preserve"> language barrier</w:t>
        </w:r>
      </w:ins>
      <w:ins w:id="133" w:author="Matthew" w:date="2019-11-07T15:07:00Z">
        <w:r w:rsidR="009E06DF">
          <w:rPr>
            <w:rFonts w:ascii="Arial" w:eastAsia="Arial" w:hAnsi="Arial" w:cs="Arial"/>
          </w:rPr>
          <w:t xml:space="preserve">s and connecting me to the many different cultures out there; </w:t>
        </w:r>
      </w:ins>
      <w:ins w:id="134" w:author="Matthew" w:date="2019-11-07T15:08:00Z">
        <w:r w:rsidR="009E06DF">
          <w:rPr>
            <w:rFonts w:ascii="Arial" w:eastAsia="Arial" w:hAnsi="Arial" w:cs="Arial"/>
          </w:rPr>
          <w:t>an adventure to last for life.</w:t>
        </w:r>
      </w:ins>
    </w:p>
    <w:p w14:paraId="4539E62D" w14:textId="77777777" w:rsidR="008C6D0F" w:rsidRPr="00D26108" w:rsidRDefault="008C6D0F">
      <w:pPr>
        <w:rPr>
          <w:lang w:val="en-US"/>
        </w:rPr>
      </w:pPr>
    </w:p>
    <w:sectPr w:rsidR="008C6D0F" w:rsidRPr="00D2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2593"/>
    <w:multiLevelType w:val="hybridMultilevel"/>
    <w:tmpl w:val="CC8A3EDE"/>
    <w:numStyleLink w:val="ImportedStyle1"/>
  </w:abstractNum>
  <w:abstractNum w:abstractNumId="1" w15:restartNumberingAfterBreak="0">
    <w:nsid w:val="340C5C80"/>
    <w:multiLevelType w:val="hybridMultilevel"/>
    <w:tmpl w:val="CC8A3EDE"/>
    <w:styleLink w:val="ImportedStyle1"/>
    <w:lvl w:ilvl="0" w:tplc="1ADAA76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22E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AE4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568F9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C97A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F6EC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C2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CFA1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88BB0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08"/>
    <w:rsid w:val="00097CD2"/>
    <w:rsid w:val="004024E3"/>
    <w:rsid w:val="004272F3"/>
    <w:rsid w:val="0045789F"/>
    <w:rsid w:val="004B3D41"/>
    <w:rsid w:val="004F2AA0"/>
    <w:rsid w:val="006947A5"/>
    <w:rsid w:val="007807FA"/>
    <w:rsid w:val="007D0788"/>
    <w:rsid w:val="008C6D0F"/>
    <w:rsid w:val="009E06DF"/>
    <w:rsid w:val="00AD165C"/>
    <w:rsid w:val="00CB4ECE"/>
    <w:rsid w:val="00D26108"/>
    <w:rsid w:val="00E4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03E"/>
  <w15:chartTrackingRefBased/>
  <w15:docId w15:val="{32357BD7-73EF-4172-A22C-ABC6D6A7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261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D2610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D2610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Matthew</cp:lastModifiedBy>
  <cp:revision>2</cp:revision>
  <dcterms:created xsi:type="dcterms:W3CDTF">2019-11-05T15:27:00Z</dcterms:created>
  <dcterms:modified xsi:type="dcterms:W3CDTF">2019-11-07T07:09:00Z</dcterms:modified>
</cp:coreProperties>
</file>