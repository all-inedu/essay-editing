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63B6C" w14:textId="77777777" w:rsidR="00F52C67" w:rsidRPr="00F52C67" w:rsidRDefault="00F52C67" w:rsidP="00F52C67">
      <w:pPr>
        <w:spacing w:before="8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/>
        </w:rPr>
      </w:pPr>
      <w:r w:rsidRPr="00F52C67">
        <w:rPr>
          <w:rFonts w:ascii="Arial" w:eastAsia="Times New Roman" w:hAnsi="Arial" w:cs="Arial"/>
          <w:b/>
          <w:bCs/>
          <w:color w:val="CC0000"/>
          <w:lang w:val="en-ID"/>
        </w:rPr>
        <w:t>Describe how you plan to pursue your academic interests at USC. Please feel free to address your first- and second-choice major selections. (</w:t>
      </w:r>
      <w:proofErr w:type="gramStart"/>
      <w:r w:rsidRPr="00F52C67">
        <w:rPr>
          <w:rFonts w:ascii="Arial" w:eastAsia="Times New Roman" w:hAnsi="Arial" w:cs="Arial"/>
          <w:b/>
          <w:bCs/>
          <w:color w:val="CC0000"/>
          <w:lang w:val="en-ID"/>
        </w:rPr>
        <w:t>250 word</w:t>
      </w:r>
      <w:proofErr w:type="gramEnd"/>
      <w:r w:rsidRPr="00F52C67">
        <w:rPr>
          <w:rFonts w:ascii="Arial" w:eastAsia="Times New Roman" w:hAnsi="Arial" w:cs="Arial"/>
          <w:b/>
          <w:bCs/>
          <w:color w:val="CC0000"/>
          <w:lang w:val="en-ID"/>
        </w:rPr>
        <w:t xml:space="preserve"> limit)</w:t>
      </w:r>
    </w:p>
    <w:p w14:paraId="02129646" w14:textId="77777777" w:rsidR="00F52C67" w:rsidRPr="00F52C67" w:rsidRDefault="00F52C67" w:rsidP="00F52C67">
      <w:pPr>
        <w:rPr>
          <w:rFonts w:ascii="Times New Roman" w:eastAsia="Times New Roman" w:hAnsi="Times New Roman" w:cs="Times New Roman"/>
          <w:lang w:val="en-ID"/>
        </w:rPr>
      </w:pPr>
    </w:p>
    <w:p w14:paraId="1E1BAE9C" w14:textId="3FC9D5B1" w:rsidR="00F52C67" w:rsidRPr="00DF2A67" w:rsidRDefault="00F52C67" w:rsidP="00F52C67">
      <w:pPr>
        <w:ind w:right="180"/>
        <w:rPr>
          <w:rFonts w:ascii="Times New Roman" w:eastAsia="Times New Roman" w:hAnsi="Times New Roman" w:cs="Times New Roman"/>
          <w:rPrChange w:id="0" w:author="Matthew" w:date="2020-12-22T11:46:00Z">
            <w:rPr>
              <w:rFonts w:ascii="Times New Roman" w:eastAsia="Times New Roman" w:hAnsi="Times New Roman" w:cs="Times New Roman"/>
              <w:lang w:val="en-ID"/>
            </w:rPr>
          </w:rPrChange>
        </w:rPr>
      </w:pPr>
      <w:r w:rsidRPr="00DF2A67">
        <w:rPr>
          <w:rFonts w:ascii="Times New Roman" w:eastAsia="Times New Roman" w:hAnsi="Times New Roman" w:cs="Times New Roman"/>
          <w:color w:val="000000"/>
          <w:shd w:val="clear" w:color="auto" w:fill="FFFFFF"/>
          <w:rPrChange w:id="1" w:author="Matthew" w:date="2020-12-22T11:46:00Z">
            <w:rPr>
              <w:rFonts w:ascii="Times New Roman" w:eastAsia="Times New Roman" w:hAnsi="Times New Roman" w:cs="Times New Roman"/>
              <w:color w:val="000000"/>
              <w:shd w:val="clear" w:color="auto" w:fill="FFFFFF"/>
              <w:lang w:val="en-ID"/>
            </w:rPr>
          </w:rPrChange>
        </w:rPr>
        <w:t xml:space="preserve">Every week </w:t>
      </w:r>
      <w:del w:id="2" w:author="Matthew" w:date="2020-12-22T11:46:00Z">
        <w:r w:rsidRPr="00DF2A67" w:rsidDel="00DF2A67">
          <w:rPr>
            <w:rFonts w:ascii="Times New Roman" w:eastAsia="Times New Roman" w:hAnsi="Times New Roman" w:cs="Times New Roman"/>
            <w:color w:val="000000"/>
            <w:shd w:val="clear" w:color="auto" w:fill="FFFFFF"/>
            <w:rPrChange w:id="3" w:author="Matthew" w:date="2020-12-22T11:46:00Z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val="en-ID"/>
              </w:rPr>
            </w:rPrChange>
          </w:rPr>
          <w:delText>for a</w:delText>
        </w:r>
      </w:del>
      <w:ins w:id="4" w:author="Matthew" w:date="2020-12-22T11:46:00Z">
        <w:r w:rsidR="00DF2A67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t>during</w:t>
        </w:r>
      </w:ins>
      <w:r w:rsidRPr="00DF2A67">
        <w:rPr>
          <w:rFonts w:ascii="Times New Roman" w:eastAsia="Times New Roman" w:hAnsi="Times New Roman" w:cs="Times New Roman"/>
          <w:color w:val="000000"/>
          <w:shd w:val="clear" w:color="auto" w:fill="FFFFFF"/>
          <w:rPrChange w:id="5" w:author="Matthew" w:date="2020-12-22T11:46:00Z">
            <w:rPr>
              <w:rFonts w:ascii="Times New Roman" w:eastAsia="Times New Roman" w:hAnsi="Times New Roman" w:cs="Times New Roman"/>
              <w:color w:val="000000"/>
              <w:shd w:val="clear" w:color="auto" w:fill="FFFFFF"/>
              <w:lang w:val="en-ID"/>
            </w:rPr>
          </w:rPrChange>
        </w:rPr>
        <w:t xml:space="preserve"> family gathering, my 7-year-old cousin would get angry for no reason. </w:t>
      </w:r>
      <w:r w:rsidRPr="00DF2A67">
        <w:rPr>
          <w:rFonts w:ascii="Times New Roman" w:eastAsia="Times New Roman" w:hAnsi="Times New Roman" w:cs="Times New Roman"/>
          <w:color w:val="000000"/>
          <w:rPrChange w:id="6" w:author="Matthew" w:date="2020-12-22T11:46:00Z">
            <w:rPr>
              <w:rFonts w:ascii="Times New Roman" w:eastAsia="Times New Roman" w:hAnsi="Times New Roman" w:cs="Times New Roman"/>
              <w:color w:val="000000"/>
              <w:lang w:val="en-ID"/>
            </w:rPr>
          </w:rPrChange>
        </w:rPr>
        <w:t>He seemed to be incapable of controlling his anger; and it prompted me to read various books about child</w:t>
      </w:r>
      <w:del w:id="7" w:author="Matthew" w:date="2020-12-22T11:47:00Z">
        <w:r w:rsidRPr="00DF2A67" w:rsidDel="00DF2A67">
          <w:rPr>
            <w:rFonts w:ascii="Times New Roman" w:eastAsia="Times New Roman" w:hAnsi="Times New Roman" w:cs="Times New Roman"/>
            <w:color w:val="000000"/>
            <w:rPrChange w:id="8" w:author="Matthew" w:date="2020-12-22T11:46:00Z">
              <w:rPr>
                <w:rFonts w:ascii="Times New Roman" w:eastAsia="Times New Roman" w:hAnsi="Times New Roman" w:cs="Times New Roman"/>
                <w:color w:val="000000"/>
                <w:lang w:val="en-ID"/>
              </w:rPr>
            </w:rPrChange>
          </w:rPr>
          <w:delText>ren</w:delText>
        </w:r>
      </w:del>
      <w:r w:rsidRPr="00DF2A67">
        <w:rPr>
          <w:rFonts w:ascii="Times New Roman" w:eastAsia="Times New Roman" w:hAnsi="Times New Roman" w:cs="Times New Roman"/>
          <w:color w:val="000000"/>
          <w:rPrChange w:id="9" w:author="Matthew" w:date="2020-12-22T11:46:00Z">
            <w:rPr>
              <w:rFonts w:ascii="Times New Roman" w:eastAsia="Times New Roman" w:hAnsi="Times New Roman" w:cs="Times New Roman"/>
              <w:color w:val="000000"/>
              <w:lang w:val="en-ID"/>
            </w:rPr>
          </w:rPrChange>
        </w:rPr>
        <w:t xml:space="preserve"> psychology. Despite having a growing interest in </w:t>
      </w:r>
      <w:del w:id="10" w:author="Matthew" w:date="2020-12-22T11:47:00Z">
        <w:r w:rsidRPr="00DF2A67" w:rsidDel="00DF2A67">
          <w:rPr>
            <w:rFonts w:ascii="Times New Roman" w:eastAsia="Times New Roman" w:hAnsi="Times New Roman" w:cs="Times New Roman"/>
            <w:color w:val="000000"/>
            <w:rPrChange w:id="11" w:author="Matthew" w:date="2020-12-22T11:46:00Z">
              <w:rPr>
                <w:rFonts w:ascii="Times New Roman" w:eastAsia="Times New Roman" w:hAnsi="Times New Roman" w:cs="Times New Roman"/>
                <w:color w:val="000000"/>
                <w:lang w:val="en-ID"/>
              </w:rPr>
            </w:rPrChange>
          </w:rPr>
          <w:delText>psychology</w:delText>
        </w:r>
      </w:del>
      <w:ins w:id="12" w:author="Matthew" w:date="2020-12-22T11:47:00Z">
        <w:r w:rsidR="00DF2A67">
          <w:rPr>
            <w:rFonts w:ascii="Times New Roman" w:eastAsia="Times New Roman" w:hAnsi="Times New Roman" w:cs="Times New Roman"/>
            <w:color w:val="000000"/>
          </w:rPr>
          <w:t>the field</w:t>
        </w:r>
      </w:ins>
      <w:r w:rsidRPr="00DF2A67">
        <w:rPr>
          <w:rFonts w:ascii="Times New Roman" w:eastAsia="Times New Roman" w:hAnsi="Times New Roman" w:cs="Times New Roman"/>
          <w:color w:val="000000"/>
          <w:rPrChange w:id="13" w:author="Matthew" w:date="2020-12-22T11:46:00Z">
            <w:rPr>
              <w:rFonts w:ascii="Times New Roman" w:eastAsia="Times New Roman" w:hAnsi="Times New Roman" w:cs="Times New Roman"/>
              <w:color w:val="000000"/>
              <w:lang w:val="en-ID"/>
            </w:rPr>
          </w:rPrChange>
        </w:rPr>
        <w:t>, it wasn’t until I</w:t>
      </w:r>
      <w:del w:id="14" w:author="Matthew" w:date="2020-12-22T11:47:00Z">
        <w:r w:rsidRPr="00DF2A67" w:rsidDel="00DF2A67">
          <w:rPr>
            <w:rFonts w:ascii="Times New Roman" w:eastAsia="Times New Roman" w:hAnsi="Times New Roman" w:cs="Times New Roman"/>
            <w:color w:val="000000"/>
            <w:rPrChange w:id="15" w:author="Matthew" w:date="2020-12-22T11:46:00Z">
              <w:rPr>
                <w:rFonts w:ascii="Times New Roman" w:eastAsia="Times New Roman" w:hAnsi="Times New Roman" w:cs="Times New Roman"/>
                <w:color w:val="000000"/>
                <w:lang w:val="en-ID"/>
              </w:rPr>
            </w:rPrChange>
          </w:rPr>
          <w:delText> </w:delText>
        </w:r>
      </w:del>
      <w:r w:rsidRPr="00DF2A67">
        <w:rPr>
          <w:rFonts w:ascii="Times New Roman" w:eastAsia="Times New Roman" w:hAnsi="Times New Roman" w:cs="Times New Roman"/>
          <w:color w:val="000000"/>
          <w:rPrChange w:id="16" w:author="Matthew" w:date="2020-12-22T11:46:00Z">
            <w:rPr>
              <w:rFonts w:ascii="Times New Roman" w:eastAsia="Times New Roman" w:hAnsi="Times New Roman" w:cs="Times New Roman"/>
              <w:color w:val="000000"/>
              <w:lang w:val="en-ID"/>
            </w:rPr>
          </w:rPrChange>
        </w:rPr>
        <w:t xml:space="preserve"> built a project called </w:t>
      </w:r>
      <w:proofErr w:type="spellStart"/>
      <w:r w:rsidRPr="00DF2A67">
        <w:rPr>
          <w:rFonts w:ascii="Times New Roman" w:eastAsia="Times New Roman" w:hAnsi="Times New Roman" w:cs="Times New Roman"/>
          <w:color w:val="000000"/>
          <w:rPrChange w:id="17" w:author="Matthew" w:date="2020-12-22T11:46:00Z">
            <w:rPr>
              <w:rFonts w:ascii="Times New Roman" w:eastAsia="Times New Roman" w:hAnsi="Times New Roman" w:cs="Times New Roman"/>
              <w:color w:val="000000"/>
              <w:lang w:val="en-ID"/>
            </w:rPr>
          </w:rPrChange>
        </w:rPr>
        <w:t>SafeSpace</w:t>
      </w:r>
      <w:proofErr w:type="spellEnd"/>
      <w:r w:rsidRPr="00DF2A67">
        <w:rPr>
          <w:rFonts w:ascii="Times New Roman" w:eastAsia="Times New Roman" w:hAnsi="Times New Roman" w:cs="Times New Roman"/>
          <w:color w:val="000000"/>
          <w:rPrChange w:id="18" w:author="Matthew" w:date="2020-12-22T11:46:00Z">
            <w:rPr>
              <w:rFonts w:ascii="Times New Roman" w:eastAsia="Times New Roman" w:hAnsi="Times New Roman" w:cs="Times New Roman"/>
              <w:color w:val="000000"/>
              <w:lang w:val="en-ID"/>
            </w:rPr>
          </w:rPrChange>
        </w:rPr>
        <w:t xml:space="preserve"> – a platform where teenagers get to </w:t>
      </w:r>
      <w:ins w:id="19" w:author="Matthew" w:date="2020-12-22T12:11:00Z">
        <w:r w:rsidR="00DB4664" w:rsidRPr="00765F99">
          <w:rPr>
            <w:rFonts w:ascii="Times New Roman" w:eastAsia="Times New Roman" w:hAnsi="Times New Roman" w:cs="Times New Roman"/>
            <w:color w:val="000000"/>
          </w:rPr>
          <w:t>anonymously</w:t>
        </w:r>
        <w:r w:rsidR="00DB4664" w:rsidRPr="00536580">
          <w:rPr>
            <w:rFonts w:ascii="Times New Roman" w:eastAsia="Times New Roman" w:hAnsi="Times New Roman" w:cs="Times New Roman"/>
            <w:color w:val="000000"/>
          </w:rPr>
          <w:t xml:space="preserve"> </w:t>
        </w:r>
      </w:ins>
      <w:r w:rsidRPr="00DF2A67">
        <w:rPr>
          <w:rFonts w:ascii="Times New Roman" w:eastAsia="Times New Roman" w:hAnsi="Times New Roman" w:cs="Times New Roman"/>
          <w:color w:val="000000"/>
          <w:rPrChange w:id="20" w:author="Matthew" w:date="2020-12-22T11:46:00Z">
            <w:rPr>
              <w:rFonts w:ascii="Times New Roman" w:eastAsia="Times New Roman" w:hAnsi="Times New Roman" w:cs="Times New Roman"/>
              <w:color w:val="000000"/>
              <w:lang w:val="en-ID"/>
            </w:rPr>
          </w:rPrChange>
        </w:rPr>
        <w:t>share their personal problems that they don’t feel comfortable sharing even to their closest ones</w:t>
      </w:r>
      <w:del w:id="21" w:author="Matthew" w:date="2020-12-23T16:32:00Z">
        <w:r w:rsidRPr="00DF2A67" w:rsidDel="00C5122B">
          <w:rPr>
            <w:rFonts w:ascii="Times New Roman" w:eastAsia="Times New Roman" w:hAnsi="Times New Roman" w:cs="Times New Roman"/>
            <w:color w:val="000000"/>
            <w:rPrChange w:id="22" w:author="Matthew" w:date="2020-12-22T11:46:00Z">
              <w:rPr>
                <w:rFonts w:ascii="Times New Roman" w:eastAsia="Times New Roman" w:hAnsi="Times New Roman" w:cs="Times New Roman"/>
                <w:color w:val="000000"/>
                <w:lang w:val="en-ID"/>
              </w:rPr>
            </w:rPrChange>
          </w:rPr>
          <w:delText xml:space="preserve"> </w:delText>
        </w:r>
      </w:del>
      <w:del w:id="23" w:author="Matthew" w:date="2020-12-22T12:10:00Z">
        <w:r w:rsidRPr="00DF2A67" w:rsidDel="00DB4664">
          <w:rPr>
            <w:rFonts w:ascii="Times New Roman" w:eastAsia="Times New Roman" w:hAnsi="Times New Roman" w:cs="Times New Roman"/>
            <w:color w:val="000000"/>
            <w:rPrChange w:id="24" w:author="Matthew" w:date="2020-12-22T11:46:00Z">
              <w:rPr>
                <w:rFonts w:ascii="Times New Roman" w:eastAsia="Times New Roman" w:hAnsi="Times New Roman" w:cs="Times New Roman"/>
                <w:color w:val="000000"/>
                <w:lang w:val="en-ID"/>
              </w:rPr>
            </w:rPrChange>
          </w:rPr>
          <w:delText>anonymously -- that I made my decision to pursue a career as a child psychologist</w:delText>
        </w:r>
      </w:del>
      <w:r w:rsidRPr="00DF2A67">
        <w:rPr>
          <w:rFonts w:ascii="Times New Roman" w:eastAsia="Times New Roman" w:hAnsi="Times New Roman" w:cs="Times New Roman"/>
          <w:color w:val="000000"/>
          <w:rPrChange w:id="25" w:author="Matthew" w:date="2020-12-22T11:46:00Z">
            <w:rPr>
              <w:rFonts w:ascii="Times New Roman" w:eastAsia="Times New Roman" w:hAnsi="Times New Roman" w:cs="Times New Roman"/>
              <w:color w:val="000000"/>
              <w:lang w:val="en-ID"/>
            </w:rPr>
          </w:rPrChange>
        </w:rPr>
        <w:t xml:space="preserve">. One story specifically caught my eye: a female teen </w:t>
      </w:r>
      <w:del w:id="26" w:author="Matthew" w:date="2020-12-23T16:38:00Z">
        <w:r w:rsidRPr="00DF2A67" w:rsidDel="00C5122B">
          <w:rPr>
            <w:rFonts w:ascii="Times New Roman" w:eastAsia="Times New Roman" w:hAnsi="Times New Roman" w:cs="Times New Roman"/>
            <w:color w:val="000000"/>
            <w:rPrChange w:id="27" w:author="Matthew" w:date="2020-12-22T11:46:00Z">
              <w:rPr>
                <w:rFonts w:ascii="Times New Roman" w:eastAsia="Times New Roman" w:hAnsi="Times New Roman" w:cs="Times New Roman"/>
                <w:color w:val="000000"/>
                <w:lang w:val="en-ID"/>
              </w:rPr>
            </w:rPrChange>
          </w:rPr>
          <w:delText>shared her perspective on how to</w:delText>
        </w:r>
      </w:del>
      <w:ins w:id="28" w:author="Matthew" w:date="2020-12-23T16:38:00Z">
        <w:r w:rsidR="00C5122B">
          <w:rPr>
            <w:rFonts w:ascii="Times New Roman" w:eastAsia="Times New Roman" w:hAnsi="Times New Roman" w:cs="Times New Roman"/>
            <w:color w:val="000000"/>
          </w:rPr>
          <w:t>who</w:t>
        </w:r>
      </w:ins>
      <w:r w:rsidRPr="00DF2A67">
        <w:rPr>
          <w:rFonts w:ascii="Times New Roman" w:eastAsia="Times New Roman" w:hAnsi="Times New Roman" w:cs="Times New Roman"/>
          <w:color w:val="000000"/>
          <w:rPrChange w:id="29" w:author="Matthew" w:date="2020-12-22T11:46:00Z">
            <w:rPr>
              <w:rFonts w:ascii="Times New Roman" w:eastAsia="Times New Roman" w:hAnsi="Times New Roman" w:cs="Times New Roman"/>
              <w:color w:val="000000"/>
              <w:lang w:val="en-ID"/>
            </w:rPr>
          </w:rPrChange>
        </w:rPr>
        <w:t xml:space="preserve"> </w:t>
      </w:r>
      <w:ins w:id="30" w:author="Matthew" w:date="2020-12-23T16:38:00Z">
        <w:r w:rsidR="00C5122B">
          <w:rPr>
            <w:rFonts w:ascii="Times New Roman" w:eastAsia="Times New Roman" w:hAnsi="Times New Roman" w:cs="Times New Roman"/>
            <w:color w:val="000000"/>
          </w:rPr>
          <w:t>tended to</w:t>
        </w:r>
      </w:ins>
      <w:del w:id="31" w:author="Matthew" w:date="2020-12-23T16:38:00Z">
        <w:r w:rsidRPr="00DF2A67" w:rsidDel="00C5122B">
          <w:rPr>
            <w:rFonts w:ascii="Times New Roman" w:eastAsia="Times New Roman" w:hAnsi="Times New Roman" w:cs="Times New Roman"/>
            <w:color w:val="000000"/>
            <w:rPrChange w:id="32" w:author="Matthew" w:date="2020-12-22T11:46:00Z">
              <w:rPr>
                <w:rFonts w:ascii="Times New Roman" w:eastAsia="Times New Roman" w:hAnsi="Times New Roman" w:cs="Times New Roman"/>
                <w:color w:val="000000"/>
                <w:lang w:val="en-ID"/>
              </w:rPr>
            </w:rPrChange>
          </w:rPr>
          <w:delText>help</w:delText>
        </w:r>
      </w:del>
      <w:r w:rsidRPr="00DF2A67">
        <w:rPr>
          <w:rFonts w:ascii="Times New Roman" w:eastAsia="Times New Roman" w:hAnsi="Times New Roman" w:cs="Times New Roman"/>
          <w:color w:val="000000"/>
          <w:rPrChange w:id="33" w:author="Matthew" w:date="2020-12-22T11:46:00Z">
            <w:rPr>
              <w:rFonts w:ascii="Times New Roman" w:eastAsia="Times New Roman" w:hAnsi="Times New Roman" w:cs="Times New Roman"/>
              <w:color w:val="000000"/>
              <w:lang w:val="en-ID"/>
            </w:rPr>
          </w:rPrChange>
        </w:rPr>
        <w:t xml:space="preserve"> her younger sister</w:t>
      </w:r>
      <w:ins w:id="34" w:author="Matthew" w:date="2020-12-23T16:39:00Z">
        <w:r w:rsidR="00C5122B">
          <w:rPr>
            <w:rFonts w:ascii="Times New Roman" w:eastAsia="Times New Roman" w:hAnsi="Times New Roman" w:cs="Times New Roman"/>
            <w:color w:val="000000"/>
          </w:rPr>
          <w:t xml:space="preserve">’s varying episodes of what seems to be </w:t>
        </w:r>
      </w:ins>
      <w:del w:id="35" w:author="Matthew" w:date="2020-12-23T16:39:00Z">
        <w:r w:rsidRPr="00DF2A67" w:rsidDel="00C5122B">
          <w:rPr>
            <w:rFonts w:ascii="Times New Roman" w:eastAsia="Times New Roman" w:hAnsi="Times New Roman" w:cs="Times New Roman"/>
            <w:color w:val="000000"/>
            <w:rPrChange w:id="36" w:author="Matthew" w:date="2020-12-22T11:46:00Z">
              <w:rPr>
                <w:rFonts w:ascii="Times New Roman" w:eastAsia="Times New Roman" w:hAnsi="Times New Roman" w:cs="Times New Roman"/>
                <w:color w:val="000000"/>
                <w:lang w:val="en-ID"/>
              </w:rPr>
            </w:rPrChange>
          </w:rPr>
          <w:delText xml:space="preserve"> who seems to have </w:delText>
        </w:r>
      </w:del>
      <w:r w:rsidRPr="00DF2A67">
        <w:rPr>
          <w:rFonts w:ascii="Times New Roman" w:eastAsia="Times New Roman" w:hAnsi="Times New Roman" w:cs="Times New Roman"/>
          <w:color w:val="000000"/>
          <w:rPrChange w:id="37" w:author="Matthew" w:date="2020-12-22T11:46:00Z">
            <w:rPr>
              <w:rFonts w:ascii="Times New Roman" w:eastAsia="Times New Roman" w:hAnsi="Times New Roman" w:cs="Times New Roman"/>
              <w:color w:val="000000"/>
              <w:lang w:val="en-ID"/>
            </w:rPr>
          </w:rPrChange>
        </w:rPr>
        <w:t xml:space="preserve">bipolar disorder. </w:t>
      </w:r>
      <w:del w:id="38" w:author="Matthew" w:date="2020-12-23T16:40:00Z">
        <w:r w:rsidRPr="00DF2A67" w:rsidDel="00C5122B">
          <w:rPr>
            <w:rFonts w:ascii="Times New Roman" w:eastAsia="Times New Roman" w:hAnsi="Times New Roman" w:cs="Times New Roman"/>
            <w:color w:val="000000"/>
            <w:rPrChange w:id="39" w:author="Matthew" w:date="2020-12-22T11:46:00Z">
              <w:rPr>
                <w:rFonts w:ascii="Times New Roman" w:eastAsia="Times New Roman" w:hAnsi="Times New Roman" w:cs="Times New Roman"/>
                <w:color w:val="000000"/>
                <w:lang w:val="en-ID"/>
              </w:rPr>
            </w:rPrChange>
          </w:rPr>
          <w:delText>One story that made me realize that mental health not only affects the individual, but also the people around them.</w:delText>
        </w:r>
      </w:del>
      <w:ins w:id="40" w:author="Matthew" w:date="2020-12-23T16:40:00Z">
        <w:r w:rsidR="00C5122B">
          <w:rPr>
            <w:rFonts w:ascii="Times New Roman" w:eastAsia="Times New Roman" w:hAnsi="Times New Roman" w:cs="Times New Roman"/>
            <w:color w:val="000000"/>
          </w:rPr>
          <w:t xml:space="preserve">Perhaps </w:t>
        </w:r>
      </w:ins>
      <w:ins w:id="41" w:author="Matthew" w:date="2020-12-23T16:42:00Z">
        <w:r w:rsidR="00C5122B">
          <w:rPr>
            <w:rFonts w:ascii="Times New Roman" w:eastAsia="Times New Roman" w:hAnsi="Times New Roman" w:cs="Times New Roman"/>
            <w:color w:val="000000"/>
          </w:rPr>
          <w:t xml:space="preserve">an economical reasoning </w:t>
        </w:r>
        <w:r w:rsidR="00C15359">
          <w:rPr>
            <w:rFonts w:ascii="Times New Roman" w:eastAsia="Times New Roman" w:hAnsi="Times New Roman" w:cs="Times New Roman"/>
            <w:color w:val="000000"/>
          </w:rPr>
          <w:t xml:space="preserve">underlaid </w:t>
        </w:r>
      </w:ins>
      <w:ins w:id="42" w:author="Matthew" w:date="2020-12-23T16:43:00Z">
        <w:r w:rsidR="00C15359">
          <w:rPr>
            <w:rFonts w:ascii="Times New Roman" w:eastAsia="Times New Roman" w:hAnsi="Times New Roman" w:cs="Times New Roman"/>
            <w:color w:val="000000"/>
          </w:rPr>
          <w:t xml:space="preserve">the situation here, yet </w:t>
        </w:r>
      </w:ins>
      <w:ins w:id="43" w:author="Matthew" w:date="2020-12-23T16:48:00Z">
        <w:r w:rsidR="00C15359">
          <w:rPr>
            <w:rFonts w:ascii="Times New Roman" w:eastAsia="Times New Roman" w:hAnsi="Times New Roman" w:cs="Times New Roman"/>
            <w:color w:val="000000"/>
          </w:rPr>
          <w:t>what tingled my amygdala was</w:t>
        </w:r>
      </w:ins>
      <w:ins w:id="44" w:author="Matthew" w:date="2020-12-23T16:43:00Z">
        <w:r w:rsidR="00C15359">
          <w:rPr>
            <w:rFonts w:ascii="Times New Roman" w:eastAsia="Times New Roman" w:hAnsi="Times New Roman" w:cs="Times New Roman"/>
            <w:color w:val="000000"/>
          </w:rPr>
          <w:t xml:space="preserve"> the efficacy </w:t>
        </w:r>
      </w:ins>
      <w:ins w:id="45" w:author="Matthew" w:date="2020-12-23T16:45:00Z">
        <w:r w:rsidR="00C15359">
          <w:rPr>
            <w:rFonts w:ascii="Times New Roman" w:eastAsia="Times New Roman" w:hAnsi="Times New Roman" w:cs="Times New Roman"/>
            <w:color w:val="000000"/>
          </w:rPr>
          <w:t>with which sister</w:t>
        </w:r>
      </w:ins>
      <w:ins w:id="46" w:author="Matthew" w:date="2020-12-23T16:46:00Z">
        <w:r w:rsidR="00C15359">
          <w:rPr>
            <w:rFonts w:ascii="Times New Roman" w:eastAsia="Times New Roman" w:hAnsi="Times New Roman" w:cs="Times New Roman"/>
            <w:color w:val="000000"/>
          </w:rPr>
          <w:t xml:space="preserve">hood could </w:t>
        </w:r>
      </w:ins>
      <w:ins w:id="47" w:author="Matthew" w:date="2020-12-23T16:47:00Z">
        <w:r w:rsidR="00C15359">
          <w:rPr>
            <w:rFonts w:ascii="Times New Roman" w:eastAsia="Times New Roman" w:hAnsi="Times New Roman" w:cs="Times New Roman"/>
            <w:color w:val="000000"/>
          </w:rPr>
          <w:t>boost</w:t>
        </w:r>
      </w:ins>
      <w:ins w:id="48" w:author="Matthew" w:date="2020-12-23T16:46:00Z">
        <w:r w:rsidR="00C15359">
          <w:rPr>
            <w:rFonts w:ascii="Times New Roman" w:eastAsia="Times New Roman" w:hAnsi="Times New Roman" w:cs="Times New Roman"/>
            <w:color w:val="000000"/>
          </w:rPr>
          <w:t xml:space="preserve"> out of a treatment.</w:t>
        </w:r>
      </w:ins>
      <w:del w:id="49" w:author="Matthew" w:date="2020-12-23T16:42:00Z">
        <w:r w:rsidRPr="00DF2A67" w:rsidDel="00C5122B">
          <w:rPr>
            <w:rFonts w:ascii="Times New Roman" w:eastAsia="Times New Roman" w:hAnsi="Times New Roman" w:cs="Times New Roman"/>
            <w:color w:val="000000"/>
            <w:rPrChange w:id="50" w:author="Matthew" w:date="2020-12-22T11:46:00Z">
              <w:rPr>
                <w:rFonts w:ascii="Times New Roman" w:eastAsia="Times New Roman" w:hAnsi="Times New Roman" w:cs="Times New Roman"/>
                <w:color w:val="000000"/>
                <w:lang w:val="en-ID"/>
              </w:rPr>
            </w:rPrChange>
          </w:rPr>
          <w:delText> </w:delText>
        </w:r>
      </w:del>
    </w:p>
    <w:p w14:paraId="27064C79" w14:textId="77777777" w:rsidR="00F52C67" w:rsidRPr="00DF2A67" w:rsidRDefault="00F52C67" w:rsidP="00F52C67">
      <w:pPr>
        <w:rPr>
          <w:rFonts w:ascii="Times New Roman" w:eastAsia="Times New Roman" w:hAnsi="Times New Roman" w:cs="Times New Roman"/>
          <w:rPrChange w:id="51" w:author="Matthew" w:date="2020-12-22T11:46:00Z">
            <w:rPr>
              <w:rFonts w:ascii="Times New Roman" w:eastAsia="Times New Roman" w:hAnsi="Times New Roman" w:cs="Times New Roman"/>
              <w:lang w:val="en-ID"/>
            </w:rPr>
          </w:rPrChange>
        </w:rPr>
      </w:pPr>
    </w:p>
    <w:p w14:paraId="37B09879" w14:textId="1BA61525" w:rsidR="00F52C67" w:rsidRDefault="00F52C67" w:rsidP="00F52C67">
      <w:pPr>
        <w:ind w:right="180"/>
        <w:rPr>
          <w:ins w:id="52" w:author="Matthew" w:date="2020-12-23T17:17:00Z"/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DF2A67">
        <w:rPr>
          <w:rFonts w:ascii="Times New Roman" w:eastAsia="Times New Roman" w:hAnsi="Times New Roman" w:cs="Times New Roman"/>
          <w:color w:val="000000"/>
          <w:rPrChange w:id="53" w:author="Matthew" w:date="2020-12-22T11:46:00Z">
            <w:rPr>
              <w:rFonts w:ascii="Times New Roman" w:eastAsia="Times New Roman" w:hAnsi="Times New Roman" w:cs="Times New Roman"/>
              <w:color w:val="000000"/>
              <w:lang w:val="en-ID"/>
            </w:rPr>
          </w:rPrChange>
        </w:rPr>
        <w:t xml:space="preserve">At USC, I intend to study courses </w:t>
      </w:r>
      <w:del w:id="54" w:author="Matthew" w:date="2020-12-23T17:05:00Z">
        <w:r w:rsidRPr="00DF2A67" w:rsidDel="009D3B0A">
          <w:rPr>
            <w:rFonts w:ascii="Times New Roman" w:eastAsia="Times New Roman" w:hAnsi="Times New Roman" w:cs="Times New Roman"/>
            <w:color w:val="000000"/>
            <w:rPrChange w:id="55" w:author="Matthew" w:date="2020-12-22T11:46:00Z">
              <w:rPr>
                <w:rFonts w:ascii="Times New Roman" w:eastAsia="Times New Roman" w:hAnsi="Times New Roman" w:cs="Times New Roman"/>
                <w:color w:val="000000"/>
                <w:lang w:val="en-ID"/>
              </w:rPr>
            </w:rPrChange>
          </w:rPr>
          <w:delText>that will broaden my fundamental</w:delText>
        </w:r>
      </w:del>
      <w:ins w:id="56" w:author="Matthew" w:date="2020-12-23T17:05:00Z">
        <w:r w:rsidR="009D3B0A">
          <w:rPr>
            <w:rFonts w:ascii="Times New Roman" w:eastAsia="Times New Roman" w:hAnsi="Times New Roman" w:cs="Times New Roman"/>
            <w:color w:val="000000"/>
          </w:rPr>
          <w:t>which are building blocks to</w:t>
        </w:r>
      </w:ins>
      <w:r w:rsidRPr="00DF2A67">
        <w:rPr>
          <w:rFonts w:ascii="Times New Roman" w:eastAsia="Times New Roman" w:hAnsi="Times New Roman" w:cs="Times New Roman"/>
          <w:color w:val="000000"/>
          <w:rPrChange w:id="57" w:author="Matthew" w:date="2020-12-22T11:46:00Z">
            <w:rPr>
              <w:rFonts w:ascii="Times New Roman" w:eastAsia="Times New Roman" w:hAnsi="Times New Roman" w:cs="Times New Roman"/>
              <w:color w:val="000000"/>
              <w:lang w:val="en-ID"/>
            </w:rPr>
          </w:rPrChange>
        </w:rPr>
        <w:t xml:space="preserve"> understanding </w:t>
      </w:r>
      <w:del w:id="58" w:author="Matthew" w:date="2020-12-23T17:06:00Z">
        <w:r w:rsidRPr="00DF2A67" w:rsidDel="009D3B0A">
          <w:rPr>
            <w:rFonts w:ascii="Times New Roman" w:eastAsia="Times New Roman" w:hAnsi="Times New Roman" w:cs="Times New Roman"/>
            <w:color w:val="000000"/>
            <w:rPrChange w:id="59" w:author="Matthew" w:date="2020-12-22T11:46:00Z">
              <w:rPr>
                <w:rFonts w:ascii="Times New Roman" w:eastAsia="Times New Roman" w:hAnsi="Times New Roman" w:cs="Times New Roman"/>
                <w:color w:val="000000"/>
                <w:lang w:val="en-ID"/>
              </w:rPr>
            </w:rPrChange>
          </w:rPr>
          <w:delText xml:space="preserve">on </w:delText>
        </w:r>
      </w:del>
      <w:r w:rsidRPr="00DF2A67">
        <w:rPr>
          <w:rFonts w:ascii="Times New Roman" w:eastAsia="Times New Roman" w:hAnsi="Times New Roman" w:cs="Times New Roman"/>
          <w:color w:val="000000"/>
          <w:rPrChange w:id="60" w:author="Matthew" w:date="2020-12-22T11:46:00Z">
            <w:rPr>
              <w:rFonts w:ascii="Times New Roman" w:eastAsia="Times New Roman" w:hAnsi="Times New Roman" w:cs="Times New Roman"/>
              <w:color w:val="000000"/>
              <w:lang w:val="en-ID"/>
            </w:rPr>
          </w:rPrChange>
        </w:rPr>
        <w:t xml:space="preserve">the basis of human behavior. I am excited to take courses such as </w:t>
      </w:r>
      <w:r w:rsidRPr="00DF2A67">
        <w:rPr>
          <w:rFonts w:ascii="Times New Roman" w:eastAsia="Times New Roman" w:hAnsi="Times New Roman" w:cs="Times New Roman"/>
          <w:color w:val="212121"/>
          <w:rPrChange w:id="61" w:author="Matthew" w:date="2020-12-22T11:46:00Z">
            <w:rPr>
              <w:rFonts w:ascii="Times New Roman" w:eastAsia="Times New Roman" w:hAnsi="Times New Roman" w:cs="Times New Roman"/>
              <w:color w:val="212121"/>
              <w:lang w:val="en-ID"/>
            </w:rPr>
          </w:rPrChange>
        </w:rPr>
        <w:t xml:space="preserve">Children’s Learning and Cognitive Development and Abnormal Psychology </w:t>
      </w:r>
      <w:del w:id="62" w:author="Matthew" w:date="2020-12-23T17:03:00Z">
        <w:r w:rsidRPr="00DF2A67" w:rsidDel="009D3B0A">
          <w:rPr>
            <w:rFonts w:ascii="Times New Roman" w:eastAsia="Times New Roman" w:hAnsi="Times New Roman" w:cs="Times New Roman"/>
            <w:color w:val="212121"/>
            <w:rPrChange w:id="63" w:author="Matthew" w:date="2020-12-22T11:46:00Z">
              <w:rPr>
                <w:rFonts w:ascii="Times New Roman" w:eastAsia="Times New Roman" w:hAnsi="Times New Roman" w:cs="Times New Roman"/>
                <w:color w:val="212121"/>
                <w:lang w:val="en-ID"/>
              </w:rPr>
            </w:rPrChange>
          </w:rPr>
          <w:delText>that will build my understanding on the reason behind</w:delText>
        </w:r>
      </w:del>
      <w:ins w:id="64" w:author="Matthew" w:date="2020-12-23T17:06:00Z">
        <w:r w:rsidR="009D3B0A">
          <w:rPr>
            <w:rFonts w:ascii="Times New Roman" w:eastAsia="Times New Roman" w:hAnsi="Times New Roman" w:cs="Times New Roman"/>
            <w:color w:val="212121"/>
          </w:rPr>
          <w:t>to leverage on my analytical approach towards</w:t>
        </w:r>
      </w:ins>
      <w:r w:rsidRPr="00DF2A67">
        <w:rPr>
          <w:rFonts w:ascii="Times New Roman" w:eastAsia="Times New Roman" w:hAnsi="Times New Roman" w:cs="Times New Roman"/>
          <w:color w:val="212121"/>
          <w:rPrChange w:id="65" w:author="Matthew" w:date="2020-12-22T11:46:00Z">
            <w:rPr>
              <w:rFonts w:ascii="Times New Roman" w:eastAsia="Times New Roman" w:hAnsi="Times New Roman" w:cs="Times New Roman"/>
              <w:color w:val="212121"/>
              <w:lang w:val="en-ID"/>
            </w:rPr>
          </w:rPrChange>
        </w:rPr>
        <w:t xml:space="preserve"> my cousin’s bad temper disposition. Furthermore, I am intrigued by the vast research opportunities, specifically at the Minds and Development Lab. By working alongside Professor </w:t>
      </w:r>
      <w:proofErr w:type="spellStart"/>
      <w:r w:rsidRPr="00DF2A67">
        <w:rPr>
          <w:rFonts w:ascii="Times New Roman" w:eastAsia="Times New Roman" w:hAnsi="Times New Roman" w:cs="Times New Roman"/>
          <w:color w:val="212121"/>
          <w:rPrChange w:id="66" w:author="Matthew" w:date="2020-12-22T11:46:00Z">
            <w:rPr>
              <w:rFonts w:ascii="Times New Roman" w:eastAsia="Times New Roman" w:hAnsi="Times New Roman" w:cs="Times New Roman"/>
              <w:color w:val="212121"/>
              <w:lang w:val="en-ID"/>
            </w:rPr>
          </w:rPrChange>
        </w:rPr>
        <w:t>Henrike</w:t>
      </w:r>
      <w:proofErr w:type="spellEnd"/>
      <w:r w:rsidRPr="00DF2A67">
        <w:rPr>
          <w:rFonts w:ascii="Times New Roman" w:eastAsia="Times New Roman" w:hAnsi="Times New Roman" w:cs="Times New Roman"/>
          <w:color w:val="212121"/>
          <w:rPrChange w:id="67" w:author="Matthew" w:date="2020-12-22T11:46:00Z">
            <w:rPr>
              <w:rFonts w:ascii="Times New Roman" w:eastAsia="Times New Roman" w:hAnsi="Times New Roman" w:cs="Times New Roman"/>
              <w:color w:val="212121"/>
              <w:lang w:val="en-ID"/>
            </w:rPr>
          </w:rPrChange>
        </w:rPr>
        <w:t xml:space="preserve"> Moll, I</w:t>
      </w:r>
      <w:del w:id="68" w:author="Matthew" w:date="2020-12-23T16:33:00Z">
        <w:r w:rsidRPr="00DF2A67" w:rsidDel="00C5122B">
          <w:rPr>
            <w:rFonts w:ascii="Times New Roman" w:eastAsia="Times New Roman" w:hAnsi="Times New Roman" w:cs="Times New Roman"/>
            <w:color w:val="212121"/>
            <w:rPrChange w:id="69" w:author="Matthew" w:date="2020-12-22T11:46:00Z">
              <w:rPr>
                <w:rFonts w:ascii="Times New Roman" w:eastAsia="Times New Roman" w:hAnsi="Times New Roman" w:cs="Times New Roman"/>
                <w:color w:val="212121"/>
                <w:lang w:val="en-ID"/>
              </w:rPr>
            </w:rPrChange>
          </w:rPr>
          <w:delText xml:space="preserve"> would</w:delText>
        </w:r>
      </w:del>
      <w:ins w:id="70" w:author="Matthew" w:date="2020-12-23T16:33:00Z">
        <w:r w:rsidR="00C5122B">
          <w:rPr>
            <w:rFonts w:ascii="Times New Roman" w:eastAsia="Times New Roman" w:hAnsi="Times New Roman" w:cs="Times New Roman"/>
            <w:color w:val="212121"/>
          </w:rPr>
          <w:t xml:space="preserve">’d </w:t>
        </w:r>
      </w:ins>
      <w:ins w:id="71" w:author="Matthew" w:date="2020-12-23T16:34:00Z">
        <w:r w:rsidR="00C5122B">
          <w:rPr>
            <w:rFonts w:ascii="Times New Roman" w:eastAsia="Times New Roman" w:hAnsi="Times New Roman" w:cs="Times New Roman"/>
            <w:color w:val="212121"/>
          </w:rPr>
          <w:t>love to</w:t>
        </w:r>
      </w:ins>
      <w:r w:rsidRPr="00DF2A67">
        <w:rPr>
          <w:rFonts w:ascii="Times New Roman" w:eastAsia="Times New Roman" w:hAnsi="Times New Roman" w:cs="Times New Roman"/>
          <w:color w:val="212121"/>
          <w:rPrChange w:id="72" w:author="Matthew" w:date="2020-12-22T11:46:00Z">
            <w:rPr>
              <w:rFonts w:ascii="Times New Roman" w:eastAsia="Times New Roman" w:hAnsi="Times New Roman" w:cs="Times New Roman"/>
              <w:color w:val="212121"/>
              <w:lang w:val="en-ID"/>
            </w:rPr>
          </w:rPrChange>
        </w:rPr>
        <w:t xml:space="preserve"> delve deep into children’s cognitive development. </w:t>
      </w:r>
      <w:del w:id="73" w:author="Matthew" w:date="2020-12-23T17:09:00Z">
        <w:r w:rsidRPr="00DF2A67" w:rsidDel="009D3B0A">
          <w:rPr>
            <w:rFonts w:ascii="Times New Roman" w:eastAsia="Times New Roman" w:hAnsi="Times New Roman" w:cs="Times New Roman"/>
            <w:color w:val="212121"/>
            <w:rPrChange w:id="74" w:author="Matthew" w:date="2020-12-22T11:46:00Z">
              <w:rPr>
                <w:rFonts w:ascii="Times New Roman" w:eastAsia="Times New Roman" w:hAnsi="Times New Roman" w:cs="Times New Roman"/>
                <w:color w:val="212121"/>
                <w:lang w:val="en-ID"/>
              </w:rPr>
            </w:rPrChange>
          </w:rPr>
          <w:delText>Outside of class</w:delText>
        </w:r>
      </w:del>
      <w:ins w:id="75" w:author="Matthew" w:date="2020-12-23T17:10:00Z">
        <w:r w:rsidR="009D3B0A">
          <w:rPr>
            <w:rFonts w:ascii="Times New Roman" w:eastAsia="Times New Roman" w:hAnsi="Times New Roman" w:cs="Times New Roman"/>
            <w:color w:val="212121"/>
          </w:rPr>
          <w:t xml:space="preserve">Equally important is </w:t>
        </w:r>
      </w:ins>
      <w:ins w:id="76" w:author="Matthew" w:date="2020-12-23T17:12:00Z">
        <w:r w:rsidR="00536580">
          <w:rPr>
            <w:rFonts w:ascii="Times New Roman" w:eastAsia="Times New Roman" w:hAnsi="Times New Roman" w:cs="Times New Roman"/>
            <w:color w:val="212121"/>
          </w:rPr>
          <w:t xml:space="preserve">to hone my </w:t>
        </w:r>
      </w:ins>
      <w:ins w:id="77" w:author="Matthew" w:date="2020-12-23T17:11:00Z">
        <w:r w:rsidR="00536580">
          <w:rPr>
            <w:rFonts w:ascii="Times New Roman" w:eastAsia="Times New Roman" w:hAnsi="Times New Roman" w:cs="Times New Roman"/>
            <w:color w:val="212121"/>
          </w:rPr>
          <w:t>practical finesse</w:t>
        </w:r>
        <w:r w:rsidR="009D3B0A">
          <w:rPr>
            <w:rFonts w:ascii="Times New Roman" w:eastAsia="Times New Roman" w:hAnsi="Times New Roman" w:cs="Times New Roman"/>
            <w:color w:val="212121"/>
          </w:rPr>
          <w:t xml:space="preserve"> outside of classroom</w:t>
        </w:r>
      </w:ins>
      <w:ins w:id="78" w:author="Matthew" w:date="2020-12-23T17:09:00Z">
        <w:r w:rsidR="009D3B0A">
          <w:rPr>
            <w:rFonts w:ascii="Times New Roman" w:eastAsia="Times New Roman" w:hAnsi="Times New Roman" w:cs="Times New Roman"/>
            <w:color w:val="212121"/>
          </w:rPr>
          <w:t xml:space="preserve">, </w:t>
        </w:r>
      </w:ins>
      <w:ins w:id="79" w:author="Matthew" w:date="2020-12-23T17:12:00Z">
        <w:r w:rsidR="00536580">
          <w:rPr>
            <w:rFonts w:ascii="Times New Roman" w:eastAsia="Times New Roman" w:hAnsi="Times New Roman" w:cs="Times New Roman"/>
            <w:color w:val="212121"/>
          </w:rPr>
          <w:t xml:space="preserve">which is </w:t>
        </w:r>
      </w:ins>
      <w:ins w:id="80" w:author="Matthew" w:date="2020-12-23T17:13:00Z">
        <w:r w:rsidR="00536580">
          <w:rPr>
            <w:rFonts w:ascii="Times New Roman" w:eastAsia="Times New Roman" w:hAnsi="Times New Roman" w:cs="Times New Roman"/>
            <w:color w:val="212121"/>
          </w:rPr>
          <w:t xml:space="preserve">why </w:t>
        </w:r>
      </w:ins>
      <w:del w:id="81" w:author="Matthew" w:date="2020-12-23T17:09:00Z">
        <w:r w:rsidRPr="00DF2A67" w:rsidDel="009D3B0A">
          <w:rPr>
            <w:rFonts w:ascii="Times New Roman" w:eastAsia="Times New Roman" w:hAnsi="Times New Roman" w:cs="Times New Roman"/>
            <w:color w:val="212121"/>
            <w:rPrChange w:id="82" w:author="Matthew" w:date="2020-12-22T11:46:00Z">
              <w:rPr>
                <w:rFonts w:ascii="Times New Roman" w:eastAsia="Times New Roman" w:hAnsi="Times New Roman" w:cs="Times New Roman"/>
                <w:color w:val="212121"/>
                <w:lang w:val="en-ID"/>
              </w:rPr>
            </w:rPrChange>
          </w:rPr>
          <w:delText xml:space="preserve">, </w:delText>
        </w:r>
      </w:del>
      <w:r w:rsidRPr="00DF2A67">
        <w:rPr>
          <w:rFonts w:ascii="Times New Roman" w:eastAsia="Times New Roman" w:hAnsi="Times New Roman" w:cs="Times New Roman"/>
          <w:color w:val="212121"/>
          <w:rPrChange w:id="83" w:author="Matthew" w:date="2020-12-22T11:46:00Z">
            <w:rPr>
              <w:rFonts w:ascii="Times New Roman" w:eastAsia="Times New Roman" w:hAnsi="Times New Roman" w:cs="Times New Roman"/>
              <w:color w:val="212121"/>
              <w:lang w:val="en-ID"/>
            </w:rPr>
          </w:rPrChange>
        </w:rPr>
        <w:t xml:space="preserve">I </w:t>
      </w:r>
      <w:del w:id="84" w:author="Matthew" w:date="2020-12-23T17:13:00Z">
        <w:r w:rsidRPr="00DF2A67" w:rsidDel="00536580">
          <w:rPr>
            <w:rFonts w:ascii="Times New Roman" w:eastAsia="Times New Roman" w:hAnsi="Times New Roman" w:cs="Times New Roman"/>
            <w:color w:val="212121"/>
            <w:rPrChange w:id="85" w:author="Matthew" w:date="2020-12-22T11:46:00Z">
              <w:rPr>
                <w:rFonts w:ascii="Times New Roman" w:eastAsia="Times New Roman" w:hAnsi="Times New Roman" w:cs="Times New Roman"/>
                <w:color w:val="212121"/>
                <w:lang w:val="en-ID"/>
              </w:rPr>
            </w:rPrChange>
          </w:rPr>
          <w:delText>would like to continue teaching kids with</w:delText>
        </w:r>
      </w:del>
      <w:ins w:id="86" w:author="Matthew" w:date="2020-12-23T17:13:00Z">
        <w:r w:rsidR="00536580">
          <w:rPr>
            <w:rFonts w:ascii="Times New Roman" w:eastAsia="Times New Roman" w:hAnsi="Times New Roman" w:cs="Times New Roman"/>
            <w:color w:val="212121"/>
          </w:rPr>
          <w:t>plan to volunteer with</w:t>
        </w:r>
      </w:ins>
      <w:r w:rsidRPr="00DF2A67">
        <w:rPr>
          <w:rFonts w:ascii="Times New Roman" w:eastAsia="Times New Roman" w:hAnsi="Times New Roman" w:cs="Times New Roman"/>
          <w:color w:val="212121"/>
          <w:rPrChange w:id="87" w:author="Matthew" w:date="2020-12-22T11:46:00Z">
            <w:rPr>
              <w:rFonts w:ascii="Times New Roman" w:eastAsia="Times New Roman" w:hAnsi="Times New Roman" w:cs="Times New Roman"/>
              <w:color w:val="212121"/>
              <w:lang w:val="en-ID"/>
            </w:rPr>
          </w:rPrChange>
        </w:rPr>
        <w:t xml:space="preserve"> </w:t>
      </w:r>
      <w:del w:id="88" w:author="Matthew" w:date="2020-12-22T12:13:00Z">
        <w:r w:rsidRPr="00DF2A67" w:rsidDel="00DB4664">
          <w:rPr>
            <w:rFonts w:ascii="Times New Roman" w:eastAsia="Times New Roman" w:hAnsi="Times New Roman" w:cs="Times New Roman"/>
            <w:color w:val="212121"/>
            <w:rPrChange w:id="89" w:author="Matthew" w:date="2020-12-22T11:46:00Z">
              <w:rPr>
                <w:rFonts w:ascii="Times New Roman" w:eastAsia="Times New Roman" w:hAnsi="Times New Roman" w:cs="Times New Roman"/>
                <w:color w:val="212121"/>
                <w:lang w:val="en-ID"/>
              </w:rPr>
            </w:rPrChange>
          </w:rPr>
          <w:delText>t</w:delText>
        </w:r>
        <w:r w:rsidRPr="00DF2A67" w:rsidDel="00DB4664">
          <w:rPr>
            <w:rFonts w:ascii="Times New Roman" w:eastAsia="Times New Roman" w:hAnsi="Times New Roman" w:cs="Times New Roman"/>
            <w:color w:val="000000"/>
            <w:shd w:val="clear" w:color="auto" w:fill="FFFFFF"/>
            <w:rPrChange w:id="90" w:author="Matthew" w:date="2020-12-22T11:46:00Z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val="en-ID"/>
              </w:rPr>
            </w:rPrChange>
          </w:rPr>
          <w:delText xml:space="preserve">he </w:delText>
        </w:r>
      </w:del>
      <w:r w:rsidRPr="00DF2A67">
        <w:rPr>
          <w:rFonts w:ascii="Times New Roman" w:eastAsia="Times New Roman" w:hAnsi="Times New Roman" w:cs="Times New Roman"/>
          <w:color w:val="000000"/>
          <w:shd w:val="clear" w:color="auto" w:fill="FFFFFF"/>
          <w:rPrChange w:id="91" w:author="Matthew" w:date="2020-12-22T11:46:00Z">
            <w:rPr>
              <w:rFonts w:ascii="Times New Roman" w:eastAsia="Times New Roman" w:hAnsi="Times New Roman" w:cs="Times New Roman"/>
              <w:color w:val="000000"/>
              <w:shd w:val="clear" w:color="auto" w:fill="FFFFFF"/>
              <w:lang w:val="en-ID"/>
            </w:rPr>
          </w:rPrChange>
        </w:rPr>
        <w:t xml:space="preserve">Teach for Los Angeles. </w:t>
      </w:r>
      <w:del w:id="92" w:author="Matthew" w:date="2020-12-23T17:08:00Z">
        <w:r w:rsidRPr="00DF2A67" w:rsidDel="009D3B0A">
          <w:rPr>
            <w:rFonts w:ascii="Times New Roman" w:eastAsia="Times New Roman" w:hAnsi="Times New Roman" w:cs="Times New Roman"/>
            <w:color w:val="000000"/>
            <w:shd w:val="clear" w:color="auto" w:fill="FFFFFF"/>
            <w:rPrChange w:id="93" w:author="Matthew" w:date="2020-12-22T11:46:00Z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val="en-ID"/>
              </w:rPr>
            </w:rPrChange>
          </w:rPr>
          <w:delText xml:space="preserve">I firmly believe in the importance of education, thus, I want to tutor kids who don’t have the opportunity to learn. </w:delText>
        </w:r>
      </w:del>
      <w:r w:rsidRPr="00DF2A67">
        <w:rPr>
          <w:rFonts w:ascii="Times New Roman" w:eastAsia="Times New Roman" w:hAnsi="Times New Roman" w:cs="Times New Roman"/>
          <w:color w:val="000000"/>
          <w:shd w:val="clear" w:color="auto" w:fill="FFFFFF"/>
          <w:rPrChange w:id="94" w:author="Matthew" w:date="2020-12-22T11:46:00Z">
            <w:rPr>
              <w:rFonts w:ascii="Times New Roman" w:eastAsia="Times New Roman" w:hAnsi="Times New Roman" w:cs="Times New Roman"/>
              <w:color w:val="000000"/>
              <w:shd w:val="clear" w:color="auto" w:fill="FFFFFF"/>
              <w:lang w:val="en-ID"/>
            </w:rPr>
          </w:rPrChange>
        </w:rPr>
        <w:t xml:space="preserve">After graduating as a Trojan, I look forward to </w:t>
      </w:r>
      <w:del w:id="95" w:author="Matthew" w:date="2020-12-23T17:13:00Z">
        <w:r w:rsidRPr="00DF2A67" w:rsidDel="00536580">
          <w:rPr>
            <w:rFonts w:ascii="Times New Roman" w:eastAsia="Times New Roman" w:hAnsi="Times New Roman" w:cs="Times New Roman"/>
            <w:color w:val="000000"/>
            <w:shd w:val="clear" w:color="auto" w:fill="FFFFFF"/>
            <w:rPrChange w:id="96" w:author="Matthew" w:date="2020-12-22T11:46:00Z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val="en-ID"/>
              </w:rPr>
            </w:rPrChange>
          </w:rPr>
          <w:delText xml:space="preserve">helping </w:delText>
        </w:r>
      </w:del>
      <w:ins w:id="97" w:author="Matthew" w:date="2020-12-23T17:13:00Z">
        <w:r w:rsidR="00536580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t>not only help</w:t>
        </w:r>
        <w:r w:rsidR="00536580" w:rsidRPr="00DF2A67">
          <w:rPr>
            <w:rFonts w:ascii="Times New Roman" w:eastAsia="Times New Roman" w:hAnsi="Times New Roman" w:cs="Times New Roman"/>
            <w:color w:val="000000"/>
            <w:shd w:val="clear" w:color="auto" w:fill="FFFFFF"/>
            <w:rPrChange w:id="98" w:author="Matthew" w:date="2020-12-22T11:46:00Z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val="en-ID"/>
              </w:rPr>
            </w:rPrChange>
          </w:rPr>
          <w:t xml:space="preserve"> </w:t>
        </w:r>
      </w:ins>
      <w:r w:rsidRPr="00DF2A67">
        <w:rPr>
          <w:rFonts w:ascii="Times New Roman" w:eastAsia="Times New Roman" w:hAnsi="Times New Roman" w:cs="Times New Roman"/>
          <w:color w:val="000000"/>
          <w:shd w:val="clear" w:color="auto" w:fill="FFFFFF"/>
          <w:rPrChange w:id="99" w:author="Matthew" w:date="2020-12-22T11:46:00Z">
            <w:rPr>
              <w:rFonts w:ascii="Times New Roman" w:eastAsia="Times New Roman" w:hAnsi="Times New Roman" w:cs="Times New Roman"/>
              <w:color w:val="000000"/>
              <w:shd w:val="clear" w:color="auto" w:fill="FFFFFF"/>
              <w:lang w:val="en-ID"/>
            </w:rPr>
          </w:rPrChange>
        </w:rPr>
        <w:t xml:space="preserve">my cousin </w:t>
      </w:r>
      <w:del w:id="100" w:author="Matthew" w:date="2020-12-23T17:14:00Z">
        <w:r w:rsidRPr="00DF2A67" w:rsidDel="00536580">
          <w:rPr>
            <w:rFonts w:ascii="Times New Roman" w:eastAsia="Times New Roman" w:hAnsi="Times New Roman" w:cs="Times New Roman"/>
            <w:color w:val="000000"/>
            <w:shd w:val="clear" w:color="auto" w:fill="FFFFFF"/>
            <w:rPrChange w:id="101" w:author="Matthew" w:date="2020-12-22T11:46:00Z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val="en-ID"/>
              </w:rPr>
            </w:rPrChange>
          </w:rPr>
          <w:delText>overcome his problems</w:delText>
        </w:r>
      </w:del>
      <w:ins w:id="102" w:author="Matthew" w:date="2020-12-23T17:14:00Z">
        <w:r w:rsidR="00536580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t>with his transition</w:t>
        </w:r>
      </w:ins>
      <w:del w:id="103" w:author="Matthew" w:date="2020-12-23T17:14:00Z">
        <w:r w:rsidRPr="00DF2A67" w:rsidDel="00536580">
          <w:rPr>
            <w:rFonts w:ascii="Times New Roman" w:eastAsia="Times New Roman" w:hAnsi="Times New Roman" w:cs="Times New Roman"/>
            <w:color w:val="000000"/>
            <w:shd w:val="clear" w:color="auto" w:fill="FFFFFF"/>
            <w:rPrChange w:id="104" w:author="Matthew" w:date="2020-12-22T11:46:00Z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val="en-ID"/>
              </w:rPr>
            </w:rPrChange>
          </w:rPr>
          <w:delText xml:space="preserve"> – and </w:delText>
        </w:r>
      </w:del>
      <w:ins w:id="105" w:author="Matthew" w:date="2020-12-23T17:14:00Z">
        <w:r w:rsidR="00536580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t xml:space="preserve">, but also </w:t>
        </w:r>
      </w:ins>
      <w:r w:rsidRPr="00DF2A67">
        <w:rPr>
          <w:rFonts w:ascii="Times New Roman" w:eastAsia="Times New Roman" w:hAnsi="Times New Roman" w:cs="Times New Roman"/>
          <w:color w:val="000000"/>
          <w:shd w:val="clear" w:color="auto" w:fill="FFFFFF"/>
          <w:rPrChange w:id="106" w:author="Matthew" w:date="2020-12-22T11:46:00Z">
            <w:rPr>
              <w:rFonts w:ascii="Times New Roman" w:eastAsia="Times New Roman" w:hAnsi="Times New Roman" w:cs="Times New Roman"/>
              <w:color w:val="000000"/>
              <w:shd w:val="clear" w:color="auto" w:fill="FFFFFF"/>
              <w:lang w:val="en-ID"/>
            </w:rPr>
          </w:rPrChange>
        </w:rPr>
        <w:t xml:space="preserve">other kids </w:t>
      </w:r>
      <w:del w:id="107" w:author="Matthew" w:date="2020-12-23T17:14:00Z">
        <w:r w:rsidRPr="00DF2A67" w:rsidDel="00536580">
          <w:rPr>
            <w:rFonts w:ascii="Times New Roman" w:eastAsia="Times New Roman" w:hAnsi="Times New Roman" w:cs="Times New Roman"/>
            <w:color w:val="000000"/>
            <w:shd w:val="clear" w:color="auto" w:fill="FFFFFF"/>
            <w:rPrChange w:id="108" w:author="Matthew" w:date="2020-12-22T11:46:00Z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val="en-ID"/>
              </w:rPr>
            </w:rPrChange>
          </w:rPr>
          <w:delText>who are also facing their issues and beyond.</w:delText>
        </w:r>
      </w:del>
      <w:ins w:id="109" w:author="Matthew" w:date="2020-12-23T17:14:00Z">
        <w:r w:rsidR="00536580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t xml:space="preserve">out there </w:t>
        </w:r>
      </w:ins>
      <w:ins w:id="110" w:author="Matthew" w:date="2020-12-23T17:17:00Z">
        <w:r w:rsidR="00536580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t xml:space="preserve">who are </w:t>
        </w:r>
      </w:ins>
      <w:ins w:id="111" w:author="Matthew" w:date="2020-12-23T17:16:00Z">
        <w:r w:rsidR="00536580">
          <w:rPr>
            <w:rFonts w:ascii="Times New Roman" w:eastAsia="Times New Roman" w:hAnsi="Times New Roman" w:cs="Times New Roman"/>
            <w:color w:val="000000"/>
            <w:shd w:val="clear" w:color="auto" w:fill="FFFFFF"/>
          </w:rPr>
          <w:t>fighting their battles.</w:t>
        </w:r>
      </w:ins>
      <w:del w:id="112" w:author="Matthew" w:date="2020-12-23T17:16:00Z">
        <w:r w:rsidRPr="00DF2A67" w:rsidDel="00536580">
          <w:rPr>
            <w:rFonts w:ascii="Times New Roman" w:eastAsia="Times New Roman" w:hAnsi="Times New Roman" w:cs="Times New Roman"/>
            <w:color w:val="000000"/>
            <w:shd w:val="clear" w:color="auto" w:fill="FFFFFF"/>
            <w:rPrChange w:id="113" w:author="Matthew" w:date="2020-12-22T11:46:00Z">
              <w:rPr>
                <w:rFonts w:ascii="Times New Roman" w:eastAsia="Times New Roman" w:hAnsi="Times New Roman" w:cs="Times New Roman"/>
                <w:color w:val="000000"/>
                <w:shd w:val="clear" w:color="auto" w:fill="FFFFFF"/>
                <w:lang w:val="en-ID"/>
              </w:rPr>
            </w:rPrChange>
          </w:rPr>
          <w:delText> </w:delText>
        </w:r>
      </w:del>
    </w:p>
    <w:p w14:paraId="4D85E071" w14:textId="24002B24" w:rsidR="00536580" w:rsidRDefault="00536580" w:rsidP="00F52C67">
      <w:pPr>
        <w:ind w:right="180"/>
        <w:rPr>
          <w:ins w:id="114" w:author="Matthew" w:date="2020-12-23T17:17:00Z"/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583C09F" w14:textId="1A81649D" w:rsidR="00536580" w:rsidRDefault="00536580" w:rsidP="00F52C67">
      <w:pPr>
        <w:ind w:right="180"/>
        <w:rPr>
          <w:ins w:id="115" w:author="Matthew" w:date="2020-12-23T17:17:00Z"/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0FD8E22" w14:textId="4A42A9E8" w:rsidR="00536580" w:rsidRDefault="00536580" w:rsidP="00F52C67">
      <w:pPr>
        <w:ind w:right="180"/>
        <w:rPr>
          <w:ins w:id="116" w:author="Matthew" w:date="2020-12-23T17:17:00Z"/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A7D1759" w14:textId="2BF5AB04" w:rsidR="00536580" w:rsidRDefault="00536580" w:rsidP="00F52C67">
      <w:pPr>
        <w:ind w:right="180"/>
        <w:rPr>
          <w:ins w:id="117" w:author="Matthew" w:date="2020-12-23T17:17:00Z"/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578F2FFA" w14:textId="272ECD4F" w:rsidR="00536580" w:rsidRDefault="00536580" w:rsidP="00F52C67">
      <w:pPr>
        <w:ind w:right="180"/>
        <w:rPr>
          <w:ins w:id="118" w:author="Matthew" w:date="2020-12-23T17:17:00Z"/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</w:pPr>
      <w:ins w:id="119" w:author="Matthew" w:date="2020-12-23T17:17:00Z"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>Hi Kelly!</w:t>
        </w:r>
      </w:ins>
    </w:p>
    <w:p w14:paraId="49871FB9" w14:textId="5FD8D5BF" w:rsidR="00536580" w:rsidRDefault="00536580" w:rsidP="00F52C67">
      <w:pPr>
        <w:ind w:right="180"/>
        <w:rPr>
          <w:ins w:id="120" w:author="Matthew" w:date="2020-12-23T17:17:00Z"/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</w:pPr>
    </w:p>
    <w:p w14:paraId="59D074EE" w14:textId="77777777" w:rsidR="00B5549B" w:rsidRDefault="00536580" w:rsidP="00F52C67">
      <w:pPr>
        <w:ind w:right="180"/>
        <w:rPr>
          <w:ins w:id="121" w:author="Matthew" w:date="2020-12-23T17:24:00Z"/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</w:pPr>
      <w:ins w:id="122" w:author="Matthew" w:date="2020-12-23T17:18:00Z"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 xml:space="preserve">250 words is indeed a challenging limit to </w:t>
        </w:r>
      </w:ins>
      <w:ins w:id="123" w:author="Matthew" w:date="2020-12-23T17:20:00Z"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>serve</w:t>
        </w:r>
      </w:ins>
      <w:ins w:id="124" w:author="Matthew" w:date="2020-12-23T17:18:00Z"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 xml:space="preserve"> </w:t>
        </w:r>
      </w:ins>
      <w:ins w:id="125" w:author="Matthew" w:date="2020-12-23T17:21:00Z"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>a</w:t>
        </w:r>
      </w:ins>
      <w:ins w:id="126" w:author="Matthew" w:date="2020-12-23T17:18:00Z"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 xml:space="preserve"> comprehensive content </w:t>
        </w:r>
      </w:ins>
      <w:ins w:id="127" w:author="Matthew" w:date="2020-12-23T17:21:00Z"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>like you just put out there</w:t>
        </w:r>
      </w:ins>
      <w:ins w:id="128" w:author="Matthew" w:date="2020-12-23T17:23:00Z">
        <w:r w:rsidR="00B5549B"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 xml:space="preserve"> which gives that natural transition from the 1</w:t>
        </w:r>
        <w:r w:rsidR="00B5549B" w:rsidRPr="00B5549B"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  <w:vertAlign w:val="superscript"/>
            <w:rPrChange w:id="129" w:author="Matthew" w:date="2020-12-23T17:23:00Z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</w:rPr>
            </w:rPrChange>
          </w:rPr>
          <w:t>st</w:t>
        </w:r>
        <w:r w:rsidR="00B5549B"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 xml:space="preserve"> to 2</w:t>
        </w:r>
        <w:r w:rsidR="00B5549B" w:rsidRPr="00B5549B"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  <w:vertAlign w:val="superscript"/>
            <w:rPrChange w:id="130" w:author="Matthew" w:date="2020-12-23T17:23:00Z">
              <w:rPr>
                <w:rFonts w:ascii="Times New Roman" w:eastAsia="Times New Roman" w:hAnsi="Times New Roman" w:cs="Times New Roman"/>
                <w:i/>
                <w:iCs/>
                <w:color w:val="000000"/>
                <w:shd w:val="clear" w:color="auto" w:fill="FFFFFF"/>
              </w:rPr>
            </w:rPrChange>
          </w:rPr>
          <w:t>nd</w:t>
        </w:r>
        <w:r w:rsidR="00B5549B"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 xml:space="preserve"> paragraph. </w:t>
        </w:r>
      </w:ins>
    </w:p>
    <w:p w14:paraId="26997865" w14:textId="77777777" w:rsidR="00B5549B" w:rsidRDefault="00B5549B" w:rsidP="00F52C67">
      <w:pPr>
        <w:ind w:right="180"/>
        <w:rPr>
          <w:ins w:id="131" w:author="Matthew" w:date="2020-12-23T17:24:00Z"/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</w:pPr>
    </w:p>
    <w:p w14:paraId="1C8CDC8D" w14:textId="1AE9AEA6" w:rsidR="00536580" w:rsidRDefault="00B5549B" w:rsidP="00F52C67">
      <w:pPr>
        <w:ind w:right="180"/>
        <w:rPr>
          <w:ins w:id="132" w:author="Matthew" w:date="2020-12-23T17:30:00Z"/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</w:pPr>
      <w:ins w:id="133" w:author="Matthew" w:date="2020-12-23T17:24:00Z"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>However, g</w:t>
        </w:r>
      </w:ins>
      <w:ins w:id="134" w:author="Matthew" w:date="2020-12-23T17:21:00Z"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 xml:space="preserve">iven that you spent about half-half on the background behind why you </w:t>
        </w:r>
      </w:ins>
      <w:ins w:id="135" w:author="Matthew" w:date="2020-12-23T17:22:00Z"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 xml:space="preserve">want to study psychology vs your actual plan outline on how you intend to pursue </w:t>
        </w:r>
      </w:ins>
      <w:ins w:id="136" w:author="Matthew" w:date="2020-12-23T17:23:00Z"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 xml:space="preserve">it, </w:t>
        </w:r>
      </w:ins>
      <w:ins w:id="137" w:author="Matthew" w:date="2020-12-23T17:24:00Z"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 xml:space="preserve">perhaps you can expand a tad bit more on the latter (which is </w:t>
        </w:r>
      </w:ins>
      <w:ins w:id="138" w:author="Matthew" w:date="2020-12-23T17:25:00Z"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 xml:space="preserve">the </w:t>
        </w:r>
        <w:proofErr w:type="gramStart"/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>main focus</w:t>
        </w:r>
        <w:proofErr w:type="gramEnd"/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 xml:space="preserve"> of the prompt) and cut the background a little. For instance, you can perhaps </w:t>
        </w:r>
      </w:ins>
      <w:ins w:id="139" w:author="Matthew" w:date="2020-12-23T17:26:00Z"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 xml:space="preserve">explain more on your </w:t>
        </w:r>
      </w:ins>
      <w:ins w:id="140" w:author="Matthew" w:date="2020-12-23T17:27:00Z"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>intended research on ‘children’s cognitive development’ (</w:t>
        </w:r>
        <w:proofErr w:type="gramStart"/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>e.g.</w:t>
        </w:r>
        <w:proofErr w:type="gramEnd"/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 xml:space="preserve"> </w:t>
        </w:r>
      </w:ins>
      <w:ins w:id="141" w:author="Matthew" w:date="2020-12-23T17:29:00Z"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>empirical, literature review + collab with corporations/NGOs in the field</w:t>
        </w:r>
      </w:ins>
      <w:ins w:id="142" w:author="Matthew" w:date="2020-12-23T17:30:00Z"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>, etc.)</w:t>
        </w:r>
      </w:ins>
    </w:p>
    <w:p w14:paraId="11DDE4D5" w14:textId="08A080A5" w:rsidR="00B5549B" w:rsidRDefault="00B5549B" w:rsidP="00F52C67">
      <w:pPr>
        <w:ind w:right="180"/>
        <w:rPr>
          <w:ins w:id="143" w:author="Matthew" w:date="2020-12-23T17:30:00Z"/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</w:pPr>
    </w:p>
    <w:p w14:paraId="1073F570" w14:textId="487EA477" w:rsidR="00B5549B" w:rsidRDefault="00B5549B" w:rsidP="00F52C67">
      <w:pPr>
        <w:ind w:right="180"/>
        <w:rPr>
          <w:ins w:id="144" w:author="Matthew" w:date="2020-12-23T17:31:00Z"/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</w:pPr>
      <w:ins w:id="145" w:author="Matthew" w:date="2020-12-23T17:30:00Z"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 xml:space="preserve">All in all, keep up the heavy lifting and trust me, </w:t>
        </w:r>
        <w:proofErr w:type="gramStart"/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>you’ll</w:t>
        </w:r>
        <w:proofErr w:type="gramEnd"/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 xml:space="preserve"> enj</w:t>
        </w:r>
      </w:ins>
      <w:ins w:id="146" w:author="Matthew" w:date="2020-12-23T17:31:00Z"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>oy the results!</w:t>
        </w:r>
      </w:ins>
    </w:p>
    <w:p w14:paraId="3D7840AC" w14:textId="4955DF59" w:rsidR="00B5549B" w:rsidRDefault="00B5549B" w:rsidP="00F52C67">
      <w:pPr>
        <w:ind w:right="180"/>
        <w:rPr>
          <w:ins w:id="147" w:author="Matthew" w:date="2020-12-23T17:31:00Z"/>
          <w:rFonts w:ascii="Times New Roman" w:eastAsia="Times New Roman" w:hAnsi="Times New Roman" w:cs="Times New Roman"/>
          <w:i/>
          <w:iCs/>
          <w:color w:val="000000"/>
          <w:shd w:val="clear" w:color="auto" w:fill="FFFFFF"/>
        </w:rPr>
      </w:pPr>
    </w:p>
    <w:p w14:paraId="7E664380" w14:textId="31C06E9B" w:rsidR="00B5549B" w:rsidRPr="00536580" w:rsidRDefault="00B5549B" w:rsidP="00F52C67">
      <w:pPr>
        <w:ind w:right="180"/>
        <w:rPr>
          <w:rFonts w:ascii="Times New Roman" w:eastAsia="Times New Roman" w:hAnsi="Times New Roman" w:cs="Times New Roman"/>
          <w:i/>
          <w:iCs/>
          <w:rPrChange w:id="148" w:author="Matthew" w:date="2020-12-23T17:17:00Z">
            <w:rPr>
              <w:rFonts w:ascii="Times New Roman" w:eastAsia="Times New Roman" w:hAnsi="Times New Roman" w:cs="Times New Roman"/>
              <w:lang w:val="en-ID"/>
            </w:rPr>
          </w:rPrChange>
        </w:rPr>
      </w:pPr>
      <w:ins w:id="149" w:author="Matthew" w:date="2020-12-23T17:31:00Z">
        <w:r>
          <w:rPr>
            <w:rFonts w:ascii="Times New Roman" w:eastAsia="Times New Roman" w:hAnsi="Times New Roman" w:cs="Times New Roman"/>
            <w:i/>
            <w:iCs/>
            <w:color w:val="000000"/>
            <w:shd w:val="clear" w:color="auto" w:fill="FFFFFF"/>
          </w:rPr>
          <w:t>- Matthew</w:t>
        </w:r>
      </w:ins>
    </w:p>
    <w:p w14:paraId="0CD61D9F" w14:textId="77777777" w:rsidR="00F52C67" w:rsidRPr="00F52C67" w:rsidDel="00C26FDC" w:rsidRDefault="00F52C67" w:rsidP="00F52C67">
      <w:pPr>
        <w:rPr>
          <w:del w:id="150" w:author="Matthew" w:date="2020-12-23T17:31:00Z"/>
          <w:rFonts w:ascii="Times New Roman" w:eastAsia="Times New Roman" w:hAnsi="Times New Roman" w:cs="Times New Roman"/>
          <w:lang w:val="en-ID"/>
        </w:rPr>
      </w:pPr>
    </w:p>
    <w:p w14:paraId="381BB722" w14:textId="77777777" w:rsidR="00FE56C1" w:rsidRDefault="00C26FDC"/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67"/>
    <w:rsid w:val="000E7BE2"/>
    <w:rsid w:val="001564FA"/>
    <w:rsid w:val="00536580"/>
    <w:rsid w:val="006B23A6"/>
    <w:rsid w:val="00935A1E"/>
    <w:rsid w:val="009D3B0A"/>
    <w:rsid w:val="00A101AB"/>
    <w:rsid w:val="00B5549B"/>
    <w:rsid w:val="00B84682"/>
    <w:rsid w:val="00BC74AE"/>
    <w:rsid w:val="00C15359"/>
    <w:rsid w:val="00C26FDC"/>
    <w:rsid w:val="00C5122B"/>
    <w:rsid w:val="00DB4664"/>
    <w:rsid w:val="00DF2A67"/>
    <w:rsid w:val="00F5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ABA8"/>
  <w15:chartTrackingRefBased/>
  <w15:docId w15:val="{59D40C32-322F-DA4C-97AC-2440D64D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F52C6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2C6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2C6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5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580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B55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8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1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Matthew</cp:lastModifiedBy>
  <cp:revision>4</cp:revision>
  <dcterms:created xsi:type="dcterms:W3CDTF">2020-12-20T14:32:00Z</dcterms:created>
  <dcterms:modified xsi:type="dcterms:W3CDTF">2020-12-23T09:31:00Z</dcterms:modified>
</cp:coreProperties>
</file>