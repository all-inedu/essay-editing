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6180A" w:rsidRDefault="003B660F">
      <w:pPr>
        <w:pBdr>
          <w:top w:val="nil"/>
          <w:left w:val="nil"/>
          <w:bottom w:val="nil"/>
          <w:right w:val="nil"/>
          <w:between w:val="nil"/>
        </w:pBdr>
        <w:jc w:val="both"/>
        <w:rPr>
          <w:b/>
          <w:color w:val="000000"/>
        </w:rPr>
      </w:pPr>
      <w:r>
        <w:rPr>
          <w:b/>
          <w:color w:val="000000"/>
        </w:rPr>
        <w:t>How will opportunities at Purdue support your interests, both in and out of the classroom? (Respond in 100 words or fewer.)</w:t>
      </w:r>
    </w:p>
    <w:p w14:paraId="00000002" w14:textId="77777777" w:rsidR="00C6180A" w:rsidRDefault="00C6180A">
      <w:pPr>
        <w:pBdr>
          <w:top w:val="nil"/>
          <w:left w:val="nil"/>
          <w:bottom w:val="nil"/>
          <w:right w:val="nil"/>
          <w:between w:val="nil"/>
        </w:pBdr>
        <w:jc w:val="both"/>
        <w:rPr>
          <w:b/>
          <w:color w:val="000000"/>
        </w:rPr>
      </w:pPr>
    </w:p>
    <w:p w14:paraId="00000003" w14:textId="55063243" w:rsidR="00C6180A" w:rsidRDefault="003B660F">
      <w:pPr>
        <w:shd w:val="clear" w:color="auto" w:fill="FFFFFF"/>
        <w:spacing w:line="276" w:lineRule="auto"/>
        <w:jc w:val="both"/>
        <w:rPr>
          <w:sz w:val="22"/>
          <w:szCs w:val="22"/>
        </w:rPr>
      </w:pPr>
      <w:r>
        <w:rPr>
          <w:sz w:val="22"/>
          <w:szCs w:val="22"/>
        </w:rPr>
        <w:t>As a forensic scientist, I would like to develop a more accurate DNA analysis methodology</w:t>
      </w:r>
      <w:ins w:id="0" w:author="Fedora Elrica Gracia" w:date="2021-01-10T13:16:00Z">
        <w:r>
          <w:rPr>
            <w:sz w:val="22"/>
            <w:szCs w:val="22"/>
          </w:rPr>
          <w:t xml:space="preserve"> to minimize error affected by its surroundings</w:t>
        </w:r>
      </w:ins>
      <w:r>
        <w:rPr>
          <w:sz w:val="22"/>
          <w:szCs w:val="22"/>
        </w:rPr>
        <w:t xml:space="preserve">. </w:t>
      </w:r>
      <w:del w:id="1" w:author="Fedora Elrica Gracia" w:date="2021-01-10T13:17:00Z">
        <w:r w:rsidDel="003B660F">
          <w:rPr>
            <w:sz w:val="22"/>
            <w:szCs w:val="22"/>
          </w:rPr>
          <w:delText xml:space="preserve">DNA is easily altered by its surroundings, making it lose its important information. </w:delText>
        </w:r>
      </w:del>
      <w:r>
        <w:rPr>
          <w:sz w:val="22"/>
          <w:szCs w:val="22"/>
        </w:rPr>
        <w:t>In Purdue I am excited to take courses such as Genetics and take a clinical year</w:t>
      </w:r>
      <w:r>
        <w:rPr>
          <w:sz w:val="22"/>
          <w:szCs w:val="22"/>
        </w:rPr>
        <w:t xml:space="preserve"> where I will be able to learn more and have hands-on experience on how the environment </w:t>
      </w:r>
      <w:del w:id="2" w:author="Fedora Elrica Gracia" w:date="2021-01-10T13:17:00Z">
        <w:r w:rsidDel="003B660F">
          <w:rPr>
            <w:sz w:val="22"/>
            <w:szCs w:val="22"/>
          </w:rPr>
          <w:delText>has an effect on</w:delText>
        </w:r>
      </w:del>
      <w:ins w:id="3" w:author="Fedora Elrica Gracia" w:date="2021-01-10T13:17:00Z">
        <w:r>
          <w:rPr>
            <w:sz w:val="22"/>
            <w:szCs w:val="22"/>
          </w:rPr>
          <w:t>affects</w:t>
        </w:r>
      </w:ins>
      <w:r>
        <w:rPr>
          <w:sz w:val="22"/>
          <w:szCs w:val="22"/>
        </w:rPr>
        <w:t xml:space="preserve"> DNA composition. I also look forward to conducting research in the Bioinformatics and Discovery Systems Lab where I will be able to familiarize myself </w:t>
      </w:r>
      <w:r>
        <w:rPr>
          <w:sz w:val="22"/>
          <w:szCs w:val="22"/>
        </w:rPr>
        <w:t xml:space="preserve">with the common genomic biotechnology methods to look for their flaws that can be improved. In addition, I will be able to look for ways to restore DNA markers from damaged DNA. </w:t>
      </w:r>
    </w:p>
    <w:p w14:paraId="00000004" w14:textId="77777777" w:rsidR="00C6180A" w:rsidRDefault="00C6180A">
      <w:pPr>
        <w:shd w:val="clear" w:color="auto" w:fill="FFFFFF"/>
        <w:spacing w:line="276" w:lineRule="auto"/>
        <w:jc w:val="both"/>
        <w:rPr>
          <w:sz w:val="22"/>
          <w:szCs w:val="22"/>
        </w:rPr>
      </w:pPr>
    </w:p>
    <w:p w14:paraId="00000005" w14:textId="77777777" w:rsidR="00C6180A" w:rsidRDefault="003B660F">
      <w:pPr>
        <w:shd w:val="clear" w:color="auto" w:fill="FFFFFF"/>
        <w:spacing w:line="276" w:lineRule="auto"/>
        <w:jc w:val="both"/>
        <w:rPr>
          <w:sz w:val="22"/>
          <w:szCs w:val="22"/>
        </w:rPr>
      </w:pPr>
      <w:r>
        <w:rPr>
          <w:sz w:val="22"/>
          <w:szCs w:val="22"/>
        </w:rPr>
        <w:t>I am also interested in joining the Forensic Science Club where I will be ab</w:t>
      </w:r>
      <w:r>
        <w:rPr>
          <w:sz w:val="22"/>
          <w:szCs w:val="22"/>
        </w:rPr>
        <w:t xml:space="preserve">le to gain connections with forensic experts and learn more about the forensic science fields. </w:t>
      </w:r>
    </w:p>
    <w:p w14:paraId="3611DC1E" w14:textId="5348DEDD" w:rsidR="003B660F" w:rsidRDefault="003B660F">
      <w:pPr>
        <w:pBdr>
          <w:bottom w:val="single" w:sz="6" w:space="1" w:color="auto"/>
        </w:pBdr>
        <w:shd w:val="clear" w:color="auto" w:fill="FFFFFF"/>
        <w:spacing w:line="276" w:lineRule="auto"/>
        <w:jc w:val="both"/>
        <w:rPr>
          <w:sz w:val="22"/>
          <w:szCs w:val="22"/>
        </w:rPr>
      </w:pPr>
    </w:p>
    <w:p w14:paraId="20D0765E" w14:textId="77777777" w:rsidR="003B660F" w:rsidRDefault="003B660F">
      <w:pPr>
        <w:shd w:val="clear" w:color="auto" w:fill="FFFFFF"/>
        <w:spacing w:line="276" w:lineRule="auto"/>
        <w:jc w:val="both"/>
        <w:rPr>
          <w:sz w:val="22"/>
          <w:szCs w:val="22"/>
        </w:rPr>
      </w:pPr>
    </w:p>
    <w:p w14:paraId="23EAA681" w14:textId="7C0267B8" w:rsidR="003B660F" w:rsidRDefault="003B660F">
      <w:pPr>
        <w:shd w:val="clear" w:color="auto" w:fill="FFFFFF"/>
        <w:spacing w:line="276" w:lineRule="auto"/>
        <w:jc w:val="both"/>
        <w:rPr>
          <w:sz w:val="22"/>
          <w:szCs w:val="22"/>
        </w:rPr>
      </w:pPr>
      <w:r>
        <w:rPr>
          <w:sz w:val="22"/>
          <w:szCs w:val="22"/>
        </w:rPr>
        <w:t xml:space="preserve">Hi Shana, </w:t>
      </w:r>
    </w:p>
    <w:p w14:paraId="0351FB47" w14:textId="50905216" w:rsidR="003B660F" w:rsidRDefault="003B660F">
      <w:pPr>
        <w:shd w:val="clear" w:color="auto" w:fill="FFFFFF"/>
        <w:spacing w:line="276" w:lineRule="auto"/>
        <w:jc w:val="both"/>
        <w:rPr>
          <w:sz w:val="22"/>
          <w:szCs w:val="22"/>
        </w:rPr>
      </w:pPr>
      <w:r>
        <w:rPr>
          <w:sz w:val="22"/>
          <w:szCs w:val="22"/>
        </w:rPr>
        <w:t>Good job on explaining this. It really shows your knowledge of Purdue and how it could support your interests.</w:t>
      </w:r>
    </w:p>
    <w:p w14:paraId="4BA9E531" w14:textId="2F052CF7" w:rsidR="003B660F" w:rsidRDefault="003B660F">
      <w:pPr>
        <w:shd w:val="clear" w:color="auto" w:fill="FFFFFF"/>
        <w:spacing w:line="276" w:lineRule="auto"/>
        <w:jc w:val="both"/>
        <w:rPr>
          <w:sz w:val="22"/>
          <w:szCs w:val="22"/>
        </w:rPr>
      </w:pPr>
      <w:r>
        <w:rPr>
          <w:sz w:val="22"/>
          <w:szCs w:val="22"/>
        </w:rPr>
        <w:t xml:space="preserve">The word count though, is a little bit over. I realized that you have a few points that explain how Purdue supports in the classroom (Genetic course, clinical year, Bioinformatics and Discovery Systems Lab). I would suggest to probably cutting one of them to make the word count. Focus on the ones that highlight </w:t>
      </w:r>
      <w:proofErr w:type="gramStart"/>
      <w:r>
        <w:rPr>
          <w:sz w:val="22"/>
          <w:szCs w:val="22"/>
        </w:rPr>
        <w:t>Purdue, that</w:t>
      </w:r>
      <w:proofErr w:type="gramEnd"/>
      <w:r>
        <w:rPr>
          <w:sz w:val="22"/>
          <w:szCs w:val="22"/>
        </w:rPr>
        <w:t xml:space="preserve"> is different from other schools. </w:t>
      </w:r>
      <w:r w:rsidRPr="003B660F">
        <w:rPr>
          <w:sz w:val="22"/>
          <w:szCs w:val="22"/>
        </w:rPr>
        <w:sym w:font="Wingdings" w:char="F04A"/>
      </w:r>
    </w:p>
    <w:p w14:paraId="560B00E0" w14:textId="77777777" w:rsidR="003B660F" w:rsidRDefault="003B660F">
      <w:pPr>
        <w:pBdr>
          <w:bottom w:val="single" w:sz="6" w:space="1" w:color="auto"/>
        </w:pBdr>
        <w:shd w:val="clear" w:color="auto" w:fill="FFFFFF"/>
        <w:spacing w:line="276" w:lineRule="auto"/>
        <w:jc w:val="both"/>
        <w:rPr>
          <w:sz w:val="22"/>
          <w:szCs w:val="22"/>
        </w:rPr>
      </w:pPr>
    </w:p>
    <w:p w14:paraId="00000006" w14:textId="2F052CF7" w:rsidR="00C6180A" w:rsidRDefault="00C6180A">
      <w:pPr>
        <w:pBdr>
          <w:top w:val="nil"/>
          <w:left w:val="nil"/>
          <w:bottom w:val="nil"/>
          <w:right w:val="nil"/>
          <w:between w:val="nil"/>
        </w:pBdr>
        <w:jc w:val="both"/>
        <w:rPr>
          <w:b/>
          <w:color w:val="000000"/>
        </w:rPr>
      </w:pPr>
    </w:p>
    <w:p w14:paraId="00000007" w14:textId="77777777" w:rsidR="00C6180A" w:rsidRDefault="003B660F">
      <w:pPr>
        <w:pBdr>
          <w:top w:val="nil"/>
          <w:left w:val="nil"/>
          <w:bottom w:val="nil"/>
          <w:right w:val="nil"/>
          <w:between w:val="nil"/>
        </w:pBdr>
        <w:jc w:val="both"/>
        <w:rPr>
          <w:b/>
          <w:color w:val="000000"/>
        </w:rPr>
      </w:pPr>
      <w:r>
        <w:rPr>
          <w:b/>
          <w:color w:val="000000"/>
        </w:rPr>
        <w:t>Briefly discuss your reasons for pursuing the major you have selected. (Respond in 100 words or fewer.)</w:t>
      </w:r>
    </w:p>
    <w:p w14:paraId="00000008" w14:textId="77777777" w:rsidR="00C6180A" w:rsidRDefault="00C6180A">
      <w:pPr>
        <w:pBdr>
          <w:top w:val="nil"/>
          <w:left w:val="nil"/>
          <w:bottom w:val="nil"/>
          <w:right w:val="nil"/>
          <w:between w:val="nil"/>
        </w:pBdr>
        <w:jc w:val="both"/>
        <w:rPr>
          <w:b/>
          <w:color w:val="000000"/>
        </w:rPr>
      </w:pPr>
    </w:p>
    <w:p w14:paraId="00000009" w14:textId="77777777" w:rsidR="00C6180A" w:rsidRDefault="003B660F">
      <w:pPr>
        <w:shd w:val="clear" w:color="auto" w:fill="FFFFFF"/>
        <w:spacing w:line="276" w:lineRule="auto"/>
        <w:jc w:val="both"/>
        <w:rPr>
          <w:sz w:val="22"/>
          <w:szCs w:val="22"/>
        </w:rPr>
      </w:pPr>
      <w:r>
        <w:rPr>
          <w:sz w:val="22"/>
          <w:szCs w:val="22"/>
        </w:rPr>
        <w:t>During Harvard Model Congress Asia, we often discussed</w:t>
      </w:r>
      <w:r>
        <w:rPr>
          <w:sz w:val="22"/>
          <w:szCs w:val="22"/>
        </w:rPr>
        <w:t xml:space="preserve"> wrongful convictions due to hair analysis and misidentification. In the past 30 years, 375 people who were convicted as a criminal through non-DNA </w:t>
      </w:r>
      <w:proofErr w:type="gramStart"/>
      <w:r>
        <w:rPr>
          <w:sz w:val="22"/>
          <w:szCs w:val="22"/>
        </w:rPr>
        <w:t>analysis,</w:t>
      </w:r>
      <w:proofErr w:type="gramEnd"/>
      <w:r>
        <w:rPr>
          <w:sz w:val="22"/>
          <w:szCs w:val="22"/>
        </w:rPr>
        <w:t xml:space="preserve"> were exonerated using DNA testing. Unlike non-DNA evidence, everyone’s DNA is unique. There is one</w:t>
      </w:r>
      <w:r>
        <w:rPr>
          <w:sz w:val="22"/>
          <w:szCs w:val="22"/>
        </w:rPr>
        <w:t xml:space="preserve"> in a trillion chance that our DNA could match with someone else’s. </w:t>
      </w:r>
      <w:commentRangeStart w:id="4"/>
      <w:r>
        <w:rPr>
          <w:sz w:val="22"/>
          <w:szCs w:val="22"/>
        </w:rPr>
        <w:t xml:space="preserve">I would like to contribute to </w:t>
      </w:r>
      <w:commentRangeEnd w:id="4"/>
      <w:r>
        <w:rPr>
          <w:rStyle w:val="CommentReference"/>
        </w:rPr>
        <w:commentReference w:id="4"/>
      </w:r>
      <w:r>
        <w:rPr>
          <w:sz w:val="22"/>
          <w:szCs w:val="22"/>
        </w:rPr>
        <w:t xml:space="preserve">solving this issue as a forensic scientist in the US. Through a B.S in Medical Laboratory Sciences, I will be able to pursue my dreams of becoming a forensic </w:t>
      </w:r>
      <w:r>
        <w:rPr>
          <w:sz w:val="22"/>
          <w:szCs w:val="22"/>
        </w:rPr>
        <w:t>scientist.</w:t>
      </w:r>
    </w:p>
    <w:p w14:paraId="245FE151" w14:textId="77777777" w:rsidR="003B660F" w:rsidRDefault="003B660F">
      <w:pPr>
        <w:pBdr>
          <w:bottom w:val="single" w:sz="6" w:space="1" w:color="auto"/>
        </w:pBdr>
        <w:shd w:val="clear" w:color="auto" w:fill="FFFFFF"/>
        <w:spacing w:line="276" w:lineRule="auto"/>
        <w:jc w:val="both"/>
        <w:rPr>
          <w:sz w:val="22"/>
          <w:szCs w:val="22"/>
        </w:rPr>
      </w:pPr>
    </w:p>
    <w:p w14:paraId="5D437539" w14:textId="77777777" w:rsidR="003B660F" w:rsidRDefault="003B660F">
      <w:pPr>
        <w:shd w:val="clear" w:color="auto" w:fill="FFFFFF"/>
        <w:spacing w:line="276" w:lineRule="auto"/>
        <w:jc w:val="both"/>
        <w:rPr>
          <w:sz w:val="22"/>
          <w:szCs w:val="22"/>
        </w:rPr>
      </w:pPr>
    </w:p>
    <w:p w14:paraId="72A96B6C" w14:textId="3970B38A" w:rsidR="003B660F" w:rsidRDefault="003B660F">
      <w:pPr>
        <w:shd w:val="clear" w:color="auto" w:fill="FFFFFF"/>
        <w:spacing w:line="276" w:lineRule="auto"/>
        <w:jc w:val="both"/>
        <w:rPr>
          <w:sz w:val="22"/>
          <w:szCs w:val="22"/>
        </w:rPr>
      </w:pPr>
      <w:r>
        <w:rPr>
          <w:sz w:val="22"/>
          <w:szCs w:val="22"/>
        </w:rPr>
        <w:t xml:space="preserve">Hi Shana, </w:t>
      </w:r>
    </w:p>
    <w:p w14:paraId="688B0CA3" w14:textId="55EBFB1A" w:rsidR="003B660F" w:rsidRDefault="003B660F">
      <w:pPr>
        <w:shd w:val="clear" w:color="auto" w:fill="FFFFFF"/>
        <w:spacing w:line="276" w:lineRule="auto"/>
        <w:jc w:val="both"/>
        <w:rPr>
          <w:sz w:val="22"/>
          <w:szCs w:val="22"/>
        </w:rPr>
      </w:pPr>
      <w:r>
        <w:rPr>
          <w:sz w:val="22"/>
          <w:szCs w:val="22"/>
        </w:rPr>
        <w:t xml:space="preserve">I think you’ve explained this quite well. </w:t>
      </w:r>
    </w:p>
    <w:p w14:paraId="69289BC0" w14:textId="6856602C" w:rsidR="003B660F" w:rsidRDefault="003B660F">
      <w:pPr>
        <w:shd w:val="clear" w:color="auto" w:fill="FFFFFF"/>
        <w:spacing w:line="276" w:lineRule="auto"/>
        <w:jc w:val="both"/>
        <w:rPr>
          <w:sz w:val="22"/>
          <w:szCs w:val="22"/>
        </w:rPr>
      </w:pPr>
      <w:r>
        <w:rPr>
          <w:sz w:val="22"/>
          <w:szCs w:val="22"/>
        </w:rPr>
        <w:t>I do have a suggestion that I’ve written in the comment box that I think could help make it stronger.</w:t>
      </w:r>
    </w:p>
    <w:p w14:paraId="4C3D5799" w14:textId="77777777" w:rsidR="003B660F" w:rsidRDefault="003B660F">
      <w:pPr>
        <w:shd w:val="clear" w:color="auto" w:fill="FFFFFF"/>
        <w:spacing w:line="276" w:lineRule="auto"/>
        <w:jc w:val="both"/>
        <w:rPr>
          <w:sz w:val="22"/>
          <w:szCs w:val="22"/>
        </w:rPr>
      </w:pPr>
    </w:p>
    <w:p w14:paraId="54B45EC9" w14:textId="6D1ADFCC" w:rsidR="003B660F" w:rsidRDefault="003B660F">
      <w:pPr>
        <w:shd w:val="clear" w:color="auto" w:fill="FFFFFF"/>
        <w:spacing w:line="276" w:lineRule="auto"/>
        <w:jc w:val="both"/>
        <w:rPr>
          <w:sz w:val="22"/>
          <w:szCs w:val="22"/>
        </w:rPr>
      </w:pPr>
      <w:r>
        <w:rPr>
          <w:sz w:val="22"/>
          <w:szCs w:val="22"/>
        </w:rPr>
        <w:t xml:space="preserve">All the best! </w:t>
      </w:r>
      <w:r w:rsidRPr="003B660F">
        <w:rPr>
          <w:sz w:val="22"/>
          <w:szCs w:val="22"/>
        </w:rPr>
        <w:sym w:font="Wingdings" w:char="F04A"/>
      </w:r>
    </w:p>
    <w:sectPr w:rsidR="003B660F">
      <w:headerReference w:type="default" r:id="rId9"/>
      <w:footerReference w:type="default" r:id="rId10"/>
      <w:pgSz w:w="11900" w:h="16840"/>
      <w:pgMar w:top="1134" w:right="1134" w:bottom="1134" w:left="1134" w:header="709" w:footer="85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dora Elrica Gracia" w:date="2021-01-10T13:26:00Z" w:initials="FE">
    <w:p w14:paraId="3399BEF3" w14:textId="77777777" w:rsidR="003B660F" w:rsidRDefault="003B660F">
      <w:pPr>
        <w:pStyle w:val="CommentText"/>
      </w:pPr>
      <w:r>
        <w:rPr>
          <w:rStyle w:val="CommentReference"/>
        </w:rPr>
        <w:annotationRef/>
      </w:r>
      <w:r>
        <w:t>I would suggest making this link of the issue to you, more personally. Yes, there’s that issue, but could it be made more personal to you? Maybe you could use words such as, “I found this issue very crucial to minimize the error of charging innocent people. Therefore, I would like to contribute…”</w:t>
      </w:r>
    </w:p>
    <w:p w14:paraId="2C3F4972" w14:textId="77777777" w:rsidR="003B660F" w:rsidRDefault="003B660F">
      <w:pPr>
        <w:pStyle w:val="CommentText"/>
      </w:pPr>
    </w:p>
    <w:p w14:paraId="71E3C7C5" w14:textId="12F153BD" w:rsidR="003B660F" w:rsidRDefault="003B660F">
      <w:pPr>
        <w:pStyle w:val="CommentText"/>
      </w:pPr>
      <w:r>
        <w:t>What about that issue that makes you interested?</w:t>
      </w:r>
      <w:bookmarkStart w:id="5" w:name="_GoBack"/>
      <w:bookmarkEnd w:id="5"/>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FFE8" w14:textId="77777777" w:rsidR="00000000" w:rsidRDefault="003B660F">
      <w:r>
        <w:separator/>
      </w:r>
    </w:p>
  </w:endnote>
  <w:endnote w:type="continuationSeparator" w:id="0">
    <w:p w14:paraId="3556A83B" w14:textId="77777777" w:rsidR="00000000" w:rsidRDefault="003B6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C6180A" w:rsidRDefault="00C6180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17D13" w14:textId="77777777" w:rsidR="00000000" w:rsidRDefault="003B660F">
      <w:r>
        <w:separator/>
      </w:r>
    </w:p>
  </w:footnote>
  <w:footnote w:type="continuationSeparator" w:id="0">
    <w:p w14:paraId="6362A7A3" w14:textId="77777777" w:rsidR="00000000" w:rsidRDefault="003B66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A" w14:textId="77777777" w:rsidR="00C6180A" w:rsidRDefault="00C6180A">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6180A"/>
    <w:rsid w:val="003B660F"/>
    <w:rsid w:val="00C6180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BodyA">
    <w:name w:val="Body A"/>
    <w:rPr>
      <w:rFonts w:ascii="Helvetica" w:hAnsi="Helvetica" w:cs="Arial Unicode MS"/>
      <w:color w:val="000000"/>
      <w:sz w:val="22"/>
      <w:szCs w:val="22"/>
      <w:u w:color="000000"/>
    </w:rPr>
  </w:style>
  <w:style w:type="paragraph" w:customStyle="1" w:styleId="Body">
    <w:name w:val="Body"/>
    <w:rPr>
      <w:rFonts w:cs="Arial Unicode MS"/>
      <w:color w:val="000000"/>
      <w:u w:color="000000"/>
    </w:rPr>
  </w:style>
  <w:style w:type="paragraph" w:customStyle="1" w:styleId="Default">
    <w:name w:val="Default"/>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266D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D0A"/>
    <w:rPr>
      <w:rFonts w:ascii="Lucida Grande" w:hAnsi="Lucida Grande" w:cs="Lucida Grande"/>
      <w:sz w:val="18"/>
      <w:szCs w:val="18"/>
    </w:rPr>
  </w:style>
  <w:style w:type="character" w:styleId="CommentReference">
    <w:name w:val="annotation reference"/>
    <w:basedOn w:val="DefaultParagraphFont"/>
    <w:uiPriority w:val="99"/>
    <w:semiHidden/>
    <w:unhideWhenUsed/>
    <w:rsid w:val="000B7732"/>
    <w:rPr>
      <w:sz w:val="18"/>
      <w:szCs w:val="18"/>
    </w:rPr>
  </w:style>
  <w:style w:type="paragraph" w:styleId="CommentText">
    <w:name w:val="annotation text"/>
    <w:basedOn w:val="Normal"/>
    <w:link w:val="CommentTextChar"/>
    <w:uiPriority w:val="99"/>
    <w:semiHidden/>
    <w:unhideWhenUsed/>
    <w:rsid w:val="000B7732"/>
  </w:style>
  <w:style w:type="character" w:customStyle="1" w:styleId="CommentTextChar">
    <w:name w:val="Comment Text Char"/>
    <w:basedOn w:val="DefaultParagraphFont"/>
    <w:link w:val="CommentText"/>
    <w:uiPriority w:val="99"/>
    <w:semiHidden/>
    <w:rsid w:val="000B7732"/>
    <w:rPr>
      <w:sz w:val="24"/>
      <w:szCs w:val="24"/>
    </w:rPr>
  </w:style>
  <w:style w:type="paragraph" w:styleId="CommentSubject">
    <w:name w:val="annotation subject"/>
    <w:basedOn w:val="CommentText"/>
    <w:next w:val="CommentText"/>
    <w:link w:val="CommentSubjectChar"/>
    <w:uiPriority w:val="99"/>
    <w:semiHidden/>
    <w:unhideWhenUsed/>
    <w:rsid w:val="000B7732"/>
    <w:rPr>
      <w:b/>
      <w:bCs/>
      <w:sz w:val="20"/>
      <w:szCs w:val="20"/>
    </w:rPr>
  </w:style>
  <w:style w:type="character" w:customStyle="1" w:styleId="CommentSubjectChar">
    <w:name w:val="Comment Subject Char"/>
    <w:basedOn w:val="CommentTextChar"/>
    <w:link w:val="CommentSubject"/>
    <w:uiPriority w:val="99"/>
    <w:semiHidden/>
    <w:rsid w:val="000B7732"/>
    <w:rPr>
      <w:b/>
      <w:bCs/>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BodyA">
    <w:name w:val="Body A"/>
    <w:rPr>
      <w:rFonts w:ascii="Helvetica" w:hAnsi="Helvetica" w:cs="Arial Unicode MS"/>
      <w:color w:val="000000"/>
      <w:sz w:val="22"/>
      <w:szCs w:val="22"/>
      <w:u w:color="000000"/>
    </w:rPr>
  </w:style>
  <w:style w:type="paragraph" w:customStyle="1" w:styleId="Body">
    <w:name w:val="Body"/>
    <w:rPr>
      <w:rFonts w:cs="Arial Unicode MS"/>
      <w:color w:val="000000"/>
      <w:u w:color="000000"/>
    </w:rPr>
  </w:style>
  <w:style w:type="paragraph" w:customStyle="1" w:styleId="Default">
    <w:name w:val="Default"/>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266D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D0A"/>
    <w:rPr>
      <w:rFonts w:ascii="Lucida Grande" w:hAnsi="Lucida Grande" w:cs="Lucida Grande"/>
      <w:sz w:val="18"/>
      <w:szCs w:val="18"/>
    </w:rPr>
  </w:style>
  <w:style w:type="character" w:styleId="CommentReference">
    <w:name w:val="annotation reference"/>
    <w:basedOn w:val="DefaultParagraphFont"/>
    <w:uiPriority w:val="99"/>
    <w:semiHidden/>
    <w:unhideWhenUsed/>
    <w:rsid w:val="000B7732"/>
    <w:rPr>
      <w:sz w:val="18"/>
      <w:szCs w:val="18"/>
    </w:rPr>
  </w:style>
  <w:style w:type="paragraph" w:styleId="CommentText">
    <w:name w:val="annotation text"/>
    <w:basedOn w:val="Normal"/>
    <w:link w:val="CommentTextChar"/>
    <w:uiPriority w:val="99"/>
    <w:semiHidden/>
    <w:unhideWhenUsed/>
    <w:rsid w:val="000B7732"/>
  </w:style>
  <w:style w:type="character" w:customStyle="1" w:styleId="CommentTextChar">
    <w:name w:val="Comment Text Char"/>
    <w:basedOn w:val="DefaultParagraphFont"/>
    <w:link w:val="CommentText"/>
    <w:uiPriority w:val="99"/>
    <w:semiHidden/>
    <w:rsid w:val="000B7732"/>
    <w:rPr>
      <w:sz w:val="24"/>
      <w:szCs w:val="24"/>
    </w:rPr>
  </w:style>
  <w:style w:type="paragraph" w:styleId="CommentSubject">
    <w:name w:val="annotation subject"/>
    <w:basedOn w:val="CommentText"/>
    <w:next w:val="CommentText"/>
    <w:link w:val="CommentSubjectChar"/>
    <w:uiPriority w:val="99"/>
    <w:semiHidden/>
    <w:unhideWhenUsed/>
    <w:rsid w:val="000B7732"/>
    <w:rPr>
      <w:b/>
      <w:bCs/>
      <w:sz w:val="20"/>
      <w:szCs w:val="20"/>
    </w:rPr>
  </w:style>
  <w:style w:type="character" w:customStyle="1" w:styleId="CommentSubjectChar">
    <w:name w:val="Comment Subject Char"/>
    <w:basedOn w:val="CommentTextChar"/>
    <w:link w:val="CommentSubject"/>
    <w:uiPriority w:val="99"/>
    <w:semiHidden/>
    <w:rsid w:val="000B7732"/>
    <w:rPr>
      <w:b/>
      <w:bCs/>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84tF9HuG02LlnmYGwa08YNIZg==">AMUW2mVDItWA3z1N7edKi2oN1hNG1p1dft5qU5ZauLQBj01zGq19BqVGefWwoKNK04i6hJAJqMJ4bIDdGt98Dn2AOdrrlHFGWZRRflcYbVXYO0g7djPYsUGWUVDAJcsAU46Z7jdxN955epbVlgUcx+xnDz0pBpTSWLF8j2oyyGfppk6/jVgB+NvPNZJJuUpeoC4G1OQAn5+QzPIzzPcnSp7zyIyzRVcLrg==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356</Words>
  <Characters>2032</Characters>
  <Application>Microsoft Macintosh Word</Application>
  <DocSecurity>0</DocSecurity>
  <Lines>16</Lines>
  <Paragraphs>4</Paragraphs>
  <ScaleCrop>false</ScaleCrop>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2020-12-21T21:04:00Z</dcterms:created>
  <dcterms:modified xsi:type="dcterms:W3CDTF">2021-01-10T06:26:00Z</dcterms:modified>
</cp:coreProperties>
</file>